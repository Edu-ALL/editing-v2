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Arial" w:cs="Arial" w:eastAsia="Arial" w:hAnsi="Arial"/>
          <w:b w:val="1"/>
          <w:color w:val="4b4b4b"/>
          <w:shd w:fill="fafafa" w:val="clear"/>
          <w:rtl w:val="0"/>
        </w:rPr>
        <w:t xml:space="preserve">Essay #4</w:t>
      </w: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i w:val="1"/>
          <w:color w:val="4b4b4b"/>
        </w:rPr>
      </w:pPr>
      <w:r w:rsidDel="00000000" w:rsidR="00000000" w:rsidRPr="00000000">
        <w:rPr>
          <w:rFonts w:ascii="Arial" w:cs="Arial" w:eastAsia="Arial" w:hAnsi="Arial"/>
          <w:color w:val="4d4d4d"/>
          <w:rtl w:val="0"/>
        </w:rPr>
        <w:t xml:space="preserve">Prompt #6: </w:t>
      </w:r>
      <w:r w:rsidDel="00000000" w:rsidR="00000000" w:rsidRPr="00000000">
        <w:rPr>
          <w:rFonts w:ascii="Arial" w:cs="Arial" w:eastAsia="Arial" w:hAnsi="Arial"/>
          <w:i w:val="1"/>
          <w:color w:val="4b4b4b"/>
          <w:rtl w:val="0"/>
        </w:rPr>
        <w:t xml:space="preserve">Think about an academic subject that inspires you. Describe how you have furthered this interest inside and/or outside of the classroom. </w:t>
      </w:r>
    </w:p>
    <w:p w:rsidR="00000000" w:rsidDel="00000000" w:rsidP="00000000" w:rsidRDefault="00000000" w:rsidRPr="00000000" w14:paraId="00000003">
      <w:pPr>
        <w:spacing w:line="240" w:lineRule="auto"/>
        <w:rPr>
          <w:rFonts w:ascii="Arial" w:cs="Arial" w:eastAsia="Arial" w:hAnsi="Arial"/>
          <w:i w:val="1"/>
          <w:color w:val="4b4b4b"/>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b w:val="1"/>
          <w:color w:val="4b4b4b"/>
        </w:rPr>
      </w:pPr>
      <w:r w:rsidDel="00000000" w:rsidR="00000000" w:rsidRPr="00000000">
        <w:rPr>
          <w:rFonts w:ascii="Arial" w:cs="Arial" w:eastAsia="Arial" w:hAnsi="Arial"/>
          <w:b w:val="1"/>
          <w:color w:val="4b4b4b"/>
          <w:rtl w:val="0"/>
        </w:rPr>
        <w:t xml:space="preserve">Draft 2</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Wanting to get into anime, I decided to ask a friend for recommendations. She gave me a long list, but the mention of the title </w:t>
      </w:r>
      <w:r w:rsidDel="00000000" w:rsidR="00000000" w:rsidRPr="00000000">
        <w:rPr>
          <w:rFonts w:ascii="Arial" w:cs="Arial" w:eastAsia="Arial" w:hAnsi="Arial"/>
          <w:i w:val="1"/>
          <w:color w:val="4b4b4b"/>
          <w:rtl w:val="0"/>
        </w:rPr>
        <w:t xml:space="preserve">Cells at Work</w:t>
      </w:r>
      <w:r w:rsidDel="00000000" w:rsidR="00000000" w:rsidRPr="00000000">
        <w:rPr>
          <w:rFonts w:ascii="Arial" w:cs="Arial" w:eastAsia="Arial" w:hAnsi="Arial"/>
          <w:color w:val="4b4b4b"/>
          <w:rtl w:val="0"/>
        </w:rPr>
        <w:t xml:space="preserve"> caught my ears. In my free time, I decided to give this</w:t>
      </w:r>
      <w:r w:rsidDel="00000000" w:rsidR="00000000" w:rsidRPr="00000000">
        <w:rPr>
          <w:rFonts w:ascii="Arial" w:cs="Arial" w:eastAsia="Arial" w:hAnsi="Arial"/>
          <w:i w:val="1"/>
          <w:color w:val="4b4b4b"/>
          <w:rtl w:val="0"/>
        </w:rPr>
        <w:t xml:space="preserve"> </w:t>
      </w:r>
      <w:r w:rsidDel="00000000" w:rsidR="00000000" w:rsidRPr="00000000">
        <w:rPr>
          <w:rFonts w:ascii="Arial" w:cs="Arial" w:eastAsia="Arial" w:hAnsi="Arial"/>
          <w:color w:val="4b4b4b"/>
          <w:rtl w:val="0"/>
        </w:rPr>
        <w:t xml:space="preserve">anime a try and watched the first episode. I was amazed at their representation of bodily cells as human beings, which made human anatomy fascinating. </w:t>
      </w:r>
      <w:r w:rsidDel="00000000" w:rsidR="00000000" w:rsidRPr="00000000">
        <w:rPr>
          <w:rFonts w:ascii="Arial" w:cs="Arial" w:eastAsia="Arial" w:hAnsi="Arial"/>
          <w:i w:val="1"/>
          <w:color w:val="4b4b4b"/>
          <w:rtl w:val="0"/>
        </w:rPr>
        <w:t xml:space="preserve">Cells at Work</w:t>
      </w:r>
      <w:r w:rsidDel="00000000" w:rsidR="00000000" w:rsidRPr="00000000">
        <w:rPr>
          <w:rFonts w:ascii="Arial" w:cs="Arial" w:eastAsia="Arial" w:hAnsi="Arial"/>
          <w:color w:val="4b4b4b"/>
          <w:rtl w:val="0"/>
        </w:rPr>
        <w:t xml:space="preserve"> catalysed my passion for biology, and from there, I dove into the Mariana Trenches of the area.</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Delving into the many subfields in biology required more than just listening to classroom lessons even though I took higher-level IBDP biology, a course known for its rigor. While simple questions such as ”why do I have black eyes?”, or “how can plants grow upwards?” could be answered in class, I longed to explore other parts of biology that were not covered in my curriculum. </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With that goal in mind, I co-founded an organization with two friends that focused on educating younger generations about the life sciences. One big project I established was a podcast, named the “Life-in-a-Lab Podcast”. Writing episode prompts for this project made me go down internet rabbit holes for hours to look for and verify sources. The most memorable episode I did was about the extremely complicated process of fingerprinting in forensic science. Watching crime shows is a favourite pastime of mine, and I had always wondered how gaining and processing DNA evidence worked, so I had to do hours of research relating to forensic work. Although tedious, I thoroughly enjoyed the research process. With every episode, I could quench my curiosity about many subjects and provide interesting tidbits to my listeners.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b w:val="1"/>
          <w:color w:val="4b4b4b"/>
        </w:rPr>
      </w:pPr>
      <w:r w:rsidDel="00000000" w:rsidR="00000000" w:rsidRPr="00000000">
        <w:rPr>
          <w:rFonts w:ascii="Arial" w:cs="Arial" w:eastAsia="Arial" w:hAnsi="Arial"/>
          <w:color w:val="4b4b4b"/>
          <w:rtl w:val="0"/>
        </w:rPr>
        <w:t xml:space="preserve">Biology can be a daunting subject; for many, the sheer complexity of the subject has drained the fun out of it. Strangely, this complexity is exactly what has pushed me to become better at biology. My passion and determination to understand more intricate biological processes have sparked my interest in food microbiology and nanotechnology, areas I hope to pursue at UC Davis. </w:t>
      </w: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i w:val="1"/>
          <w:color w:val="4b4b4b"/>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Arial" w:cs="Arial" w:eastAsia="Arial" w:hAnsi="Arial"/>
          <w:b w:val="1"/>
          <w:color w:val="4b4b4b"/>
          <w:rtl w:val="0"/>
        </w:rPr>
        <w:t xml:space="preserve">Draft 1</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Wanting to get into anime, I decided to ask a friend for recommendations. She gave me a long list, but the mention of the title </w:t>
      </w:r>
      <w:r w:rsidDel="00000000" w:rsidR="00000000" w:rsidRPr="00000000">
        <w:rPr>
          <w:rFonts w:ascii="Arial" w:cs="Arial" w:eastAsia="Arial" w:hAnsi="Arial"/>
          <w:i w:val="1"/>
          <w:color w:val="4b4b4b"/>
          <w:rtl w:val="0"/>
        </w:rPr>
        <w:t xml:space="preserve">Cells at Work</w:t>
      </w:r>
      <w:r w:rsidDel="00000000" w:rsidR="00000000" w:rsidRPr="00000000">
        <w:rPr>
          <w:rFonts w:ascii="Arial" w:cs="Arial" w:eastAsia="Arial" w:hAnsi="Arial"/>
          <w:color w:val="4b4b4b"/>
          <w:rtl w:val="0"/>
        </w:rPr>
        <w:t xml:space="preserve"> caught my ears. In my free time, I decided to give </w:t>
      </w:r>
      <w:sdt>
        <w:sdtPr>
          <w:tag w:val="goog_rdk_0"/>
        </w:sdtPr>
        <w:sdtContent>
          <w:del w:author="Microsoft Office User" w:id="0" w:date="2022-11-22T14:25:00Z"/>
          <w:sdt>
            <w:sdtPr>
              <w:tag w:val="goog_rdk_1"/>
            </w:sdtPr>
            <w:sdtContent>
              <w:del w:author="Microsoft Office User" w:id="0" w:date="2022-11-22T14:25:00Z">
                <w:r w:rsidDel="00000000" w:rsidR="00000000" w:rsidRPr="00000000">
                  <w:rPr>
                    <w:rFonts w:ascii="Arial" w:cs="Arial" w:eastAsia="Arial" w:hAnsi="Arial"/>
                    <w:color w:val="4b4b4b"/>
                    <w:rtl w:val="0"/>
                    <w:rPrChange w:author="Microsoft Office User" w:id="1" w:date="2022-11-22T14:25:00Z">
                      <w:rPr>
                        <w:rFonts w:ascii="Arial" w:cs="Arial" w:eastAsia="Arial" w:hAnsi="Arial"/>
                        <w:i w:val="1"/>
                        <w:color w:val="4b4b4b"/>
                      </w:rPr>
                    </w:rPrChange>
                  </w:rPr>
                  <w:delText xml:space="preserve">Cells at Work</w:delText>
                </w:r>
              </w:del>
            </w:sdtContent>
          </w:sdt>
          <w:del w:author="Microsoft Office User" w:id="0" w:date="2022-11-22T14:25:00Z"/>
        </w:sdtContent>
      </w:sdt>
      <w:sdt>
        <w:sdtPr>
          <w:tag w:val="goog_rdk_2"/>
        </w:sdtPr>
        <w:sdtContent>
          <w:ins w:author="Microsoft Office User" w:id="0" w:date="2022-11-22T14:25:00Z"/>
          <w:sdt>
            <w:sdtPr>
              <w:tag w:val="goog_rdk_3"/>
            </w:sdtPr>
            <w:sdtContent>
              <w:ins w:author="Microsoft Office User" w:id="0" w:date="2022-11-22T14:25:00Z">
                <w:r w:rsidDel="00000000" w:rsidR="00000000" w:rsidRPr="00000000">
                  <w:rPr>
                    <w:rFonts w:ascii="Arial" w:cs="Arial" w:eastAsia="Arial" w:hAnsi="Arial"/>
                    <w:color w:val="4b4b4b"/>
                    <w:rtl w:val="0"/>
                    <w:rPrChange w:author="Microsoft Office User" w:id="1" w:date="2022-11-22T14:25:00Z">
                      <w:rPr>
                        <w:rFonts w:ascii="Arial" w:cs="Arial" w:eastAsia="Arial" w:hAnsi="Arial"/>
                        <w:i w:val="1"/>
                        <w:color w:val="4b4b4b"/>
                      </w:rPr>
                    </w:rPrChange>
                  </w:rPr>
                  <w:t xml:space="preserve">this</w:t>
                </w:r>
              </w:ins>
            </w:sdtContent>
          </w:sdt>
          <w:ins w:author="Microsoft Office User" w:id="0" w:date="2022-11-22T14:25:00Z">
            <w:r w:rsidDel="00000000" w:rsidR="00000000" w:rsidRPr="00000000">
              <w:rPr>
                <w:rFonts w:ascii="Arial" w:cs="Arial" w:eastAsia="Arial" w:hAnsi="Arial"/>
                <w:i w:val="1"/>
                <w:color w:val="4b4b4b"/>
                <w:rtl w:val="0"/>
              </w:rPr>
              <w:t xml:space="preserve"> </w:t>
            </w:r>
            <w:sdt>
              <w:sdtPr>
                <w:tag w:val="goog_rdk_4"/>
              </w:sdtPr>
              <w:sdtContent>
                <w:r w:rsidDel="00000000" w:rsidR="00000000" w:rsidRPr="00000000">
                  <w:rPr>
                    <w:rFonts w:ascii="Arial" w:cs="Arial" w:eastAsia="Arial" w:hAnsi="Arial"/>
                    <w:color w:val="4b4b4b"/>
                    <w:rtl w:val="0"/>
                    <w:rPrChange w:author="Microsoft Office User" w:id="2" w:date="2022-11-22T14:25:00Z">
                      <w:rPr>
                        <w:rFonts w:ascii="Arial" w:cs="Arial" w:eastAsia="Arial" w:hAnsi="Arial"/>
                        <w:i w:val="1"/>
                        <w:color w:val="4b4b4b"/>
                      </w:rPr>
                    </w:rPrChange>
                  </w:rPr>
                  <w:t xml:space="preserve">anime</w:t>
                </w:r>
              </w:sdtContent>
            </w:sdt>
          </w:ins>
        </w:sdtContent>
      </w:sdt>
      <w:r w:rsidDel="00000000" w:rsidR="00000000" w:rsidRPr="00000000">
        <w:rPr>
          <w:rFonts w:ascii="Arial" w:cs="Arial" w:eastAsia="Arial" w:hAnsi="Arial"/>
          <w:color w:val="4b4b4b"/>
          <w:rtl w:val="0"/>
        </w:rPr>
        <w:t xml:space="preserve"> a try and watched the first episode. I was </w:t>
      </w:r>
      <w:sdt>
        <w:sdtPr>
          <w:tag w:val="goog_rdk_5"/>
        </w:sdtPr>
        <w:sdtContent>
          <w:del w:author="Chiara Situmorang" w:id="3" w:date="2022-11-23T10:18:00Z">
            <w:r w:rsidDel="00000000" w:rsidR="00000000" w:rsidRPr="00000000">
              <w:rPr>
                <w:rFonts w:ascii="Arial" w:cs="Arial" w:eastAsia="Arial" w:hAnsi="Arial"/>
                <w:color w:val="4b4b4b"/>
                <w:rtl w:val="0"/>
              </w:rPr>
              <w:delText xml:space="preserve">beyond </w:delText>
            </w:r>
          </w:del>
        </w:sdtContent>
      </w:sdt>
      <w:r w:rsidDel="00000000" w:rsidR="00000000" w:rsidRPr="00000000">
        <w:rPr>
          <w:rFonts w:ascii="Arial" w:cs="Arial" w:eastAsia="Arial" w:hAnsi="Arial"/>
          <w:color w:val="4b4b4b"/>
          <w:rtl w:val="0"/>
        </w:rPr>
        <w:t xml:space="preserve">amaze</w:t>
      </w:r>
      <w:sdt>
        <w:sdtPr>
          <w:tag w:val="goog_rdk_6"/>
        </w:sdtPr>
        <w:sdtContent>
          <w:ins w:author="Microsoft Office User" w:id="4" w:date="2022-11-22T14:46:00Z">
            <w:r w:rsidDel="00000000" w:rsidR="00000000" w:rsidRPr="00000000">
              <w:rPr>
                <w:rFonts w:ascii="Arial" w:cs="Arial" w:eastAsia="Arial" w:hAnsi="Arial"/>
                <w:color w:val="4b4b4b"/>
                <w:rtl w:val="0"/>
              </w:rPr>
              <w:t xml:space="preserve">d </w:t>
            </w:r>
            <w:sdt>
              <w:sdtPr>
                <w:tag w:val="goog_rdk_7"/>
              </w:sdtPr>
              <w:sdtContent>
                <w:del w:author="Chiara Situmorang" w:id="5" w:date="2022-11-23T10:18:00Z">
                  <w:r w:rsidDel="00000000" w:rsidR="00000000" w:rsidRPr="00000000">
                    <w:rPr>
                      <w:rFonts w:ascii="Arial" w:cs="Arial" w:eastAsia="Arial" w:hAnsi="Arial"/>
                      <w:color w:val="4b4b4b"/>
                      <w:rtl w:val="0"/>
                    </w:rPr>
                    <w:delText xml:space="preserve">since</w:delText>
                  </w:r>
                </w:del>
              </w:sdtContent>
            </w:sdt>
          </w:ins>
        </w:sdtContent>
      </w:sdt>
      <w:sdt>
        <w:sdtPr>
          <w:tag w:val="goog_rdk_8"/>
        </w:sdtPr>
        <w:sdtContent>
          <w:ins w:author="Chiara Situmorang" w:id="5" w:date="2022-11-23T10:18:00Z">
            <w:r w:rsidDel="00000000" w:rsidR="00000000" w:rsidRPr="00000000">
              <w:rPr>
                <w:rFonts w:ascii="Arial" w:cs="Arial" w:eastAsia="Arial" w:hAnsi="Arial"/>
                <w:color w:val="4b4b4b"/>
                <w:rtl w:val="0"/>
              </w:rPr>
              <w:t xml:space="preserve">at</w:t>
            </w:r>
          </w:ins>
        </w:sdtContent>
      </w:sdt>
      <w:sdt>
        <w:sdtPr>
          <w:tag w:val="goog_rdk_9"/>
        </w:sdtPr>
        <w:sdtContent>
          <w:ins w:author="Microsoft Office User" w:id="6" w:date="2022-11-22T14:46:00Z">
            <w:r w:rsidDel="00000000" w:rsidR="00000000" w:rsidRPr="00000000">
              <w:rPr>
                <w:rFonts w:ascii="Arial" w:cs="Arial" w:eastAsia="Arial" w:hAnsi="Arial"/>
                <w:color w:val="4b4b4b"/>
                <w:rtl w:val="0"/>
              </w:rPr>
              <w:t xml:space="preserve"> </w:t>
            </w:r>
          </w:ins>
        </w:sdtContent>
      </w:sdt>
      <w:sdt>
        <w:sdtPr>
          <w:tag w:val="goog_rdk_10"/>
        </w:sdtPr>
        <w:sdtContent>
          <w:del w:author="Microsoft Office User" w:id="6" w:date="2022-11-22T14:46:00Z">
            <w:r w:rsidDel="00000000" w:rsidR="00000000" w:rsidRPr="00000000">
              <w:rPr>
                <w:rFonts w:ascii="Arial" w:cs="Arial" w:eastAsia="Arial" w:hAnsi="Arial"/>
                <w:color w:val="4b4b4b"/>
                <w:rtl w:val="0"/>
              </w:rPr>
              <w:delText xml:space="preserve">d. </w:delText>
            </w:r>
          </w:del>
        </w:sdtContent>
      </w:sdt>
      <w:sdt>
        <w:sdtPr>
          <w:tag w:val="goog_rdk_11"/>
        </w:sdtPr>
        <w:sdtContent>
          <w:ins w:author="Microsoft Office User" w:id="7" w:date="2022-11-22T14:46:00Z">
            <w:r w:rsidDel="00000000" w:rsidR="00000000" w:rsidRPr="00000000">
              <w:rPr>
                <w:rFonts w:ascii="Arial" w:cs="Arial" w:eastAsia="Arial" w:hAnsi="Arial"/>
                <w:color w:val="4b4b4b"/>
                <w:rtl w:val="0"/>
              </w:rPr>
              <w:t xml:space="preserve">t</w:t>
            </w:r>
          </w:ins>
        </w:sdtContent>
      </w:sdt>
      <w:sdt>
        <w:sdtPr>
          <w:tag w:val="goog_rdk_12"/>
        </w:sdtPr>
        <w:sdtContent>
          <w:del w:author="Microsoft Office User" w:id="7" w:date="2022-11-22T14:46:00Z">
            <w:r w:rsidDel="00000000" w:rsidR="00000000" w:rsidRPr="00000000">
              <w:rPr>
                <w:rFonts w:ascii="Arial" w:cs="Arial" w:eastAsia="Arial" w:hAnsi="Arial"/>
                <w:color w:val="4b4b4b"/>
                <w:rtl w:val="0"/>
              </w:rPr>
              <w:delText xml:space="preserve">T</w:delText>
            </w:r>
          </w:del>
        </w:sdtContent>
      </w:sdt>
      <w:r w:rsidDel="00000000" w:rsidR="00000000" w:rsidRPr="00000000">
        <w:rPr>
          <w:rFonts w:ascii="Arial" w:cs="Arial" w:eastAsia="Arial" w:hAnsi="Arial"/>
          <w:color w:val="4b4b4b"/>
          <w:rtl w:val="0"/>
        </w:rPr>
        <w:t xml:space="preserve">he</w:t>
      </w:r>
      <w:sdt>
        <w:sdtPr>
          <w:tag w:val="goog_rdk_13"/>
        </w:sdtPr>
        <w:sdtContent>
          <w:ins w:author="Microsoft Office User" w:id="8" w:date="2022-11-22T14:25:00Z">
            <w:r w:rsidDel="00000000" w:rsidR="00000000" w:rsidRPr="00000000">
              <w:rPr>
                <w:rFonts w:ascii="Arial" w:cs="Arial" w:eastAsia="Arial" w:hAnsi="Arial"/>
                <w:color w:val="4b4b4b"/>
                <w:rtl w:val="0"/>
              </w:rPr>
              <w:t xml:space="preserve">ir</w:t>
            </w:r>
          </w:ins>
        </w:sdtContent>
      </w:sdt>
      <w:r w:rsidDel="00000000" w:rsidR="00000000" w:rsidRPr="00000000">
        <w:rPr>
          <w:rFonts w:ascii="Arial" w:cs="Arial" w:eastAsia="Arial" w:hAnsi="Arial"/>
          <w:color w:val="4b4b4b"/>
          <w:rtl w:val="0"/>
        </w:rPr>
        <w:t xml:space="preserve"> representation of bodily cells as human beings</w:t>
      </w:r>
      <w:sdt>
        <w:sdtPr>
          <w:tag w:val="goog_rdk_14"/>
        </w:sdtPr>
        <w:sdtContent>
          <w:ins w:author="Chiara Situmorang" w:id="9" w:date="2022-11-23T10:18:00Z">
            <w:r w:rsidDel="00000000" w:rsidR="00000000" w:rsidRPr="00000000">
              <w:rPr>
                <w:rFonts w:ascii="Arial" w:cs="Arial" w:eastAsia="Arial" w:hAnsi="Arial"/>
                <w:color w:val="4b4b4b"/>
                <w:rtl w:val="0"/>
              </w:rPr>
              <w:t xml:space="preserve">, which</w:t>
            </w:r>
          </w:ins>
        </w:sdtContent>
      </w:sdt>
      <w:r w:rsidDel="00000000" w:rsidR="00000000" w:rsidRPr="00000000">
        <w:rPr>
          <w:rFonts w:ascii="Arial" w:cs="Arial" w:eastAsia="Arial" w:hAnsi="Arial"/>
          <w:color w:val="4b4b4b"/>
          <w:rtl w:val="0"/>
        </w:rPr>
        <w:t xml:space="preserve"> made human anatomy fascinating. </w:t>
      </w:r>
      <w:r w:rsidDel="00000000" w:rsidR="00000000" w:rsidRPr="00000000">
        <w:rPr>
          <w:rFonts w:ascii="Arial" w:cs="Arial" w:eastAsia="Arial" w:hAnsi="Arial"/>
          <w:i w:val="1"/>
          <w:color w:val="4b4b4b"/>
          <w:rtl w:val="0"/>
        </w:rPr>
        <w:t xml:space="preserve">Cells at Work</w:t>
      </w:r>
      <w:r w:rsidDel="00000000" w:rsidR="00000000" w:rsidRPr="00000000">
        <w:rPr>
          <w:rFonts w:ascii="Arial" w:cs="Arial" w:eastAsia="Arial" w:hAnsi="Arial"/>
          <w:color w:val="4b4b4b"/>
          <w:rtl w:val="0"/>
        </w:rPr>
        <w:t xml:space="preserve"> </w:t>
      </w:r>
      <w:sdt>
        <w:sdtPr>
          <w:tag w:val="goog_rdk_15"/>
        </w:sdtPr>
        <w:sdtContent>
          <w:del w:author="Microsoft Office User" w:id="10" w:date="2022-11-22T14:25:00Z">
            <w:r w:rsidDel="00000000" w:rsidR="00000000" w:rsidRPr="00000000">
              <w:rPr>
                <w:rFonts w:ascii="Arial" w:cs="Arial" w:eastAsia="Arial" w:hAnsi="Arial"/>
                <w:color w:val="4b4b4b"/>
                <w:rtl w:val="0"/>
              </w:rPr>
              <w:delText xml:space="preserve">catalyzed</w:delText>
            </w:r>
          </w:del>
        </w:sdtContent>
      </w:sdt>
      <w:sdt>
        <w:sdtPr>
          <w:tag w:val="goog_rdk_16"/>
        </w:sdtPr>
        <w:sdtContent>
          <w:ins w:author="Microsoft Office User" w:id="10" w:date="2022-11-22T14:25:00Z">
            <w:r w:rsidDel="00000000" w:rsidR="00000000" w:rsidRPr="00000000">
              <w:rPr>
                <w:rFonts w:ascii="Arial" w:cs="Arial" w:eastAsia="Arial" w:hAnsi="Arial"/>
                <w:color w:val="4b4b4b"/>
                <w:rtl w:val="0"/>
              </w:rPr>
              <w:t xml:space="preserve">catalysed</w:t>
            </w:r>
          </w:ins>
        </w:sdtContent>
      </w:sdt>
      <w:r w:rsidDel="00000000" w:rsidR="00000000" w:rsidRPr="00000000">
        <w:rPr>
          <w:rFonts w:ascii="Arial" w:cs="Arial" w:eastAsia="Arial" w:hAnsi="Arial"/>
          <w:color w:val="4b4b4b"/>
          <w:rtl w:val="0"/>
        </w:rPr>
        <w:t xml:space="preserve"> my passion for biology, and from there, I dove into the Mariana Trenches of </w:t>
      </w:r>
      <w:sdt>
        <w:sdtPr>
          <w:tag w:val="goog_rdk_17"/>
        </w:sdtPr>
        <w:sdtContent>
          <w:del w:author="Chiara Situmorang" w:id="11" w:date="2022-11-23T10:18:00Z">
            <w:r w:rsidDel="00000000" w:rsidR="00000000" w:rsidRPr="00000000">
              <w:rPr>
                <w:rFonts w:ascii="Arial" w:cs="Arial" w:eastAsia="Arial" w:hAnsi="Arial"/>
                <w:color w:val="4b4b4b"/>
                <w:rtl w:val="0"/>
              </w:rPr>
              <w:delText xml:space="preserve">it</w:delText>
            </w:r>
          </w:del>
        </w:sdtContent>
      </w:sdt>
      <w:sdt>
        <w:sdtPr>
          <w:tag w:val="goog_rdk_18"/>
        </w:sdtPr>
        <w:sdtContent>
          <w:ins w:author="Chiara Situmorang" w:id="11" w:date="2022-11-23T10:18:00Z">
            <w:r w:rsidDel="00000000" w:rsidR="00000000" w:rsidRPr="00000000">
              <w:rPr>
                <w:rFonts w:ascii="Arial" w:cs="Arial" w:eastAsia="Arial" w:hAnsi="Arial"/>
                <w:color w:val="4b4b4b"/>
                <w:rtl w:val="0"/>
              </w:rPr>
              <w:t xml:space="preserve">the area</w:t>
            </w:r>
          </w:ins>
        </w:sdtContent>
      </w:sdt>
      <w:r w:rsidDel="00000000" w:rsidR="00000000" w:rsidRPr="00000000">
        <w:rPr>
          <w:rFonts w:ascii="Arial" w:cs="Arial" w:eastAsia="Arial" w:hAnsi="Arial"/>
          <w:color w:val="4b4b4b"/>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sdt>
        <w:sdtPr>
          <w:tag w:val="goog_rdk_20"/>
        </w:sdtPr>
        <w:sdtContent>
          <w:del w:author="Microsoft Office User" w:id="12" w:date="2022-11-22T14:47:00Z">
            <w:r w:rsidDel="00000000" w:rsidR="00000000" w:rsidRPr="00000000">
              <w:rPr>
                <w:rFonts w:ascii="Arial" w:cs="Arial" w:eastAsia="Arial" w:hAnsi="Arial"/>
                <w:color w:val="4b4b4b"/>
                <w:rtl w:val="0"/>
              </w:rPr>
              <w:delText xml:space="preserve">Doing deep dives</w:delText>
            </w:r>
          </w:del>
        </w:sdtContent>
      </w:sdt>
      <w:sdt>
        <w:sdtPr>
          <w:tag w:val="goog_rdk_21"/>
        </w:sdtPr>
        <w:sdtContent>
          <w:ins w:author="Microsoft Office User" w:id="12" w:date="2022-11-22T14:47:00Z">
            <w:r w:rsidDel="00000000" w:rsidR="00000000" w:rsidRPr="00000000">
              <w:rPr>
                <w:rFonts w:ascii="Arial" w:cs="Arial" w:eastAsia="Arial" w:hAnsi="Arial"/>
                <w:color w:val="4b4b4b"/>
                <w:rtl w:val="0"/>
              </w:rPr>
              <w:t xml:space="preserve">Delving</w:t>
            </w:r>
          </w:ins>
        </w:sdtContent>
      </w:sdt>
      <w:r w:rsidDel="00000000" w:rsidR="00000000" w:rsidRPr="00000000">
        <w:rPr>
          <w:rFonts w:ascii="Arial" w:cs="Arial" w:eastAsia="Arial" w:hAnsi="Arial"/>
          <w:color w:val="4b4b4b"/>
          <w:rtl w:val="0"/>
        </w:rPr>
        <w:t xml:space="preserve"> into the many subfields in biology required more than just listening to classroom lessons</w:t>
      </w:r>
      <w:sdt>
        <w:sdtPr>
          <w:tag w:val="goog_rdk_22"/>
        </w:sdtPr>
        <w:sdtContent>
          <w:ins w:author="Microsoft Office User" w:id="13" w:date="2022-11-22T14:25:00Z">
            <w:r w:rsidDel="00000000" w:rsidR="00000000" w:rsidRPr="00000000">
              <w:rPr>
                <w:rFonts w:ascii="Arial" w:cs="Arial" w:eastAsia="Arial" w:hAnsi="Arial"/>
                <w:color w:val="4b4b4b"/>
                <w:rtl w:val="0"/>
              </w:rPr>
              <w:t xml:space="preserve"> </w:t>
            </w:r>
          </w:ins>
        </w:sdtContent>
      </w:sdt>
      <w:sdt>
        <w:sdtPr>
          <w:tag w:val="goog_rdk_23"/>
        </w:sdtPr>
        <w:sdtContent>
          <w:del w:author="Microsoft Office User" w:id="13" w:date="2022-11-22T14:25:00Z">
            <w:r w:rsidDel="00000000" w:rsidR="00000000" w:rsidRPr="00000000">
              <w:rPr>
                <w:rFonts w:ascii="Arial" w:cs="Arial" w:eastAsia="Arial" w:hAnsi="Arial"/>
                <w:color w:val="4b4b4b"/>
                <w:rtl w:val="0"/>
              </w:rPr>
              <w:delText xml:space="preserve">, </w:delText>
            </w:r>
          </w:del>
        </w:sdtContent>
      </w:sdt>
      <w:r w:rsidDel="00000000" w:rsidR="00000000" w:rsidRPr="00000000">
        <w:rPr>
          <w:rFonts w:ascii="Arial" w:cs="Arial" w:eastAsia="Arial" w:hAnsi="Arial"/>
          <w:color w:val="4b4b4b"/>
          <w:rtl w:val="0"/>
        </w:rPr>
        <w:t xml:space="preserve">even though I took higher-level IBDP biology, a course known for its rigor. While simple questions </w:t>
      </w:r>
      <w:sdt>
        <w:sdtPr>
          <w:tag w:val="goog_rdk_24"/>
        </w:sdtPr>
        <w:sdtContent>
          <w:del w:author="Microsoft Office User" w:id="14" w:date="2022-11-22T14:26:00Z">
            <w:r w:rsidDel="00000000" w:rsidR="00000000" w:rsidRPr="00000000">
              <w:rPr>
                <w:rFonts w:ascii="Arial" w:cs="Arial" w:eastAsia="Arial" w:hAnsi="Arial"/>
                <w:color w:val="4b4b4b"/>
                <w:rtl w:val="0"/>
              </w:rPr>
              <w:delText xml:space="preserve">that I frequently wondered, </w:delText>
            </w:r>
          </w:del>
        </w:sdtContent>
      </w:sdt>
      <w:r w:rsidDel="00000000" w:rsidR="00000000" w:rsidRPr="00000000">
        <w:rPr>
          <w:rFonts w:ascii="Arial" w:cs="Arial" w:eastAsia="Arial" w:hAnsi="Arial"/>
          <w:color w:val="4b4b4b"/>
          <w:rtl w:val="0"/>
        </w:rPr>
        <w:t xml:space="preserve">such as ”why do I have black eyes?”, or “how can plants grow upwards?” could be answered in class, I longed to explore other parts of biology that were not covered in my curriculum. </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With that goal in mind, I co-founded an organization with two friends that focused on educating younger generations about the life sciences. One big project I established was a podcast, named the “Life-in-a-Lab Podcast”. Writing episode prompts for this project made me go down internet rabbit holes for hours to look for and verify sources. </w:t>
      </w:r>
      <w:sdt>
        <w:sdtPr>
          <w:tag w:val="goog_rdk_25"/>
        </w:sdtPr>
        <w:sdtContent>
          <w:ins w:author="Microsoft Office User" w:id="15" w:date="2022-11-22T14:27:00Z">
            <w:r w:rsidDel="00000000" w:rsidR="00000000" w:rsidRPr="00000000">
              <w:rPr>
                <w:rFonts w:ascii="Arial" w:cs="Arial" w:eastAsia="Arial" w:hAnsi="Arial"/>
                <w:color w:val="4b4b4b"/>
                <w:rtl w:val="0"/>
              </w:rPr>
              <w:t xml:space="preserve">The most</w:t>
            </w:r>
          </w:ins>
        </w:sdtContent>
      </w:sdt>
      <w:sdt>
        <w:sdtPr>
          <w:tag w:val="goog_rdk_26"/>
        </w:sdtPr>
        <w:sdtContent>
          <w:del w:author="Microsoft Office User" w:id="15" w:date="2022-11-22T14:27:00Z">
            <w:r w:rsidDel="00000000" w:rsidR="00000000" w:rsidRPr="00000000">
              <w:rPr>
                <w:rFonts w:ascii="Arial" w:cs="Arial" w:eastAsia="Arial" w:hAnsi="Arial"/>
                <w:color w:val="4b4b4b"/>
                <w:rtl w:val="0"/>
              </w:rPr>
              <w:delText xml:space="preserve">A</w:delText>
            </w:r>
          </w:del>
        </w:sdtContent>
      </w:sdt>
      <w:r w:rsidDel="00000000" w:rsidR="00000000" w:rsidRPr="00000000">
        <w:rPr>
          <w:rFonts w:ascii="Arial" w:cs="Arial" w:eastAsia="Arial" w:hAnsi="Arial"/>
          <w:color w:val="4b4b4b"/>
          <w:rtl w:val="0"/>
        </w:rPr>
        <w:t xml:space="preserve"> memorable episode I did </w:t>
      </w:r>
      <w:sdt>
        <w:sdtPr>
          <w:tag w:val="goog_rdk_27"/>
        </w:sdtPr>
        <w:sdtContent>
          <w:ins w:author="Microsoft Office User" w:id="16" w:date="2022-11-22T14:28:00Z">
            <w:r w:rsidDel="00000000" w:rsidR="00000000" w:rsidRPr="00000000">
              <w:rPr>
                <w:rFonts w:ascii="Arial" w:cs="Arial" w:eastAsia="Arial" w:hAnsi="Arial"/>
                <w:color w:val="4b4b4b"/>
                <w:rtl w:val="0"/>
              </w:rPr>
              <w:t xml:space="preserve">was </w:t>
            </w:r>
          </w:ins>
        </w:sdtContent>
      </w:sdt>
      <w:r w:rsidDel="00000000" w:rsidR="00000000" w:rsidRPr="00000000">
        <w:rPr>
          <w:rFonts w:ascii="Arial" w:cs="Arial" w:eastAsia="Arial" w:hAnsi="Arial"/>
          <w:color w:val="4b4b4b"/>
          <w:rtl w:val="0"/>
        </w:rPr>
        <w:t xml:space="preserve">about </w:t>
      </w:r>
      <w:sdt>
        <w:sdtPr>
          <w:tag w:val="goog_rdk_28"/>
        </w:sdtPr>
        <w:sdtContent>
          <w:del w:author="Microsoft Office User" w:id="17" w:date="2022-11-22T14:28:00Z">
            <w:r w:rsidDel="00000000" w:rsidR="00000000" w:rsidRPr="00000000">
              <w:rPr>
                <w:rFonts w:ascii="Arial" w:cs="Arial" w:eastAsia="Arial" w:hAnsi="Arial"/>
                <w:color w:val="4b4b4b"/>
                <w:rtl w:val="0"/>
              </w:rPr>
              <w:delText xml:space="preserve">forensic science taught me about </w:delText>
            </w:r>
          </w:del>
        </w:sdtContent>
      </w:sdt>
      <w:r w:rsidDel="00000000" w:rsidR="00000000" w:rsidRPr="00000000">
        <w:rPr>
          <w:rFonts w:ascii="Arial" w:cs="Arial" w:eastAsia="Arial" w:hAnsi="Arial"/>
          <w:color w:val="4b4b4b"/>
          <w:rtl w:val="0"/>
        </w:rPr>
        <w:t xml:space="preserve">the extremely complicated process of fingerprinting </w:t>
      </w:r>
      <w:sdt>
        <w:sdtPr>
          <w:tag w:val="goog_rdk_29"/>
        </w:sdtPr>
        <w:sdtContent>
          <w:ins w:author="Microsoft Office User" w:id="18" w:date="2022-11-22T14:28:00Z">
            <w:r w:rsidDel="00000000" w:rsidR="00000000" w:rsidRPr="00000000">
              <w:rPr>
                <w:rFonts w:ascii="Arial" w:cs="Arial" w:eastAsia="Arial" w:hAnsi="Arial"/>
                <w:color w:val="4b4b4b"/>
                <w:rtl w:val="0"/>
              </w:rPr>
              <w:t xml:space="preserve">in forensic science</w:t>
            </w:r>
          </w:ins>
        </w:sdtContent>
      </w:sdt>
      <w:sdt>
        <w:sdtPr>
          <w:tag w:val="goog_rdk_30"/>
        </w:sdtPr>
        <w:sdtContent>
          <w:del w:author="Microsoft Office User" w:id="18" w:date="2022-11-22T14:28:00Z">
            <w:r w:rsidDel="00000000" w:rsidR="00000000" w:rsidRPr="00000000">
              <w:rPr>
                <w:rFonts w:ascii="Arial" w:cs="Arial" w:eastAsia="Arial" w:hAnsi="Arial"/>
                <w:color w:val="4b4b4b"/>
                <w:rtl w:val="0"/>
              </w:rPr>
              <w:delText xml:space="preserve">after two hours of research</w:delText>
            </w:r>
          </w:del>
        </w:sdtContent>
      </w:sdt>
      <w:r w:rsidDel="00000000" w:rsidR="00000000" w:rsidRPr="00000000">
        <w:rPr>
          <w:rFonts w:ascii="Arial" w:cs="Arial" w:eastAsia="Arial" w:hAnsi="Arial"/>
          <w:color w:val="4b4b4b"/>
          <w:rtl w:val="0"/>
        </w:rPr>
        <w:t xml:space="preserve">. Watching crime shows is a </w:t>
      </w:r>
      <w:sdt>
        <w:sdtPr>
          <w:tag w:val="goog_rdk_31"/>
        </w:sdtPr>
        <w:sdtContent>
          <w:del w:author="Microsoft Office User" w:id="19" w:date="2022-11-22T14:27:00Z">
            <w:r w:rsidDel="00000000" w:rsidR="00000000" w:rsidRPr="00000000">
              <w:rPr>
                <w:rFonts w:ascii="Arial" w:cs="Arial" w:eastAsia="Arial" w:hAnsi="Arial"/>
                <w:color w:val="4b4b4b"/>
                <w:rtl w:val="0"/>
              </w:rPr>
              <w:delText xml:space="preserve">favorite</w:delText>
            </w:r>
          </w:del>
        </w:sdtContent>
      </w:sdt>
      <w:sdt>
        <w:sdtPr>
          <w:tag w:val="goog_rdk_32"/>
        </w:sdtPr>
        <w:sdtContent>
          <w:ins w:author="Microsoft Office User" w:id="19" w:date="2022-11-22T14:27:00Z">
            <w:r w:rsidDel="00000000" w:rsidR="00000000" w:rsidRPr="00000000">
              <w:rPr>
                <w:rFonts w:ascii="Arial" w:cs="Arial" w:eastAsia="Arial" w:hAnsi="Arial"/>
                <w:color w:val="4b4b4b"/>
                <w:rtl w:val="0"/>
              </w:rPr>
              <w:t xml:space="preserve">favourite</w:t>
            </w:r>
          </w:ins>
        </w:sdtContent>
      </w:sdt>
      <w:r w:rsidDel="00000000" w:rsidR="00000000" w:rsidRPr="00000000">
        <w:rPr>
          <w:rFonts w:ascii="Arial" w:cs="Arial" w:eastAsia="Arial" w:hAnsi="Arial"/>
          <w:color w:val="4b4b4b"/>
          <w:rtl w:val="0"/>
        </w:rPr>
        <w:t xml:space="preserve"> pastime of mine, and I </w:t>
      </w:r>
      <w:sdt>
        <w:sdtPr>
          <w:tag w:val="goog_rdk_33"/>
        </w:sdtPr>
        <w:sdtContent>
          <w:ins w:author="Chiara Situmorang" w:id="20" w:date="2022-11-23T10:20:00Z">
            <w:r w:rsidDel="00000000" w:rsidR="00000000" w:rsidRPr="00000000">
              <w:rPr>
                <w:rFonts w:ascii="Arial" w:cs="Arial" w:eastAsia="Arial" w:hAnsi="Arial"/>
                <w:color w:val="4b4b4b"/>
                <w:rtl w:val="0"/>
              </w:rPr>
              <w:t xml:space="preserve">had </w:t>
            </w:r>
          </w:ins>
        </w:sdtContent>
      </w:sdt>
      <w:r w:rsidDel="00000000" w:rsidR="00000000" w:rsidRPr="00000000">
        <w:rPr>
          <w:rFonts w:ascii="Arial" w:cs="Arial" w:eastAsia="Arial" w:hAnsi="Arial"/>
          <w:color w:val="4b4b4b"/>
          <w:rtl w:val="0"/>
        </w:rPr>
        <w:t xml:space="preserve">always wondered how gaining and processing DNA evidence worked, so I </w:t>
      </w:r>
      <w:sdt>
        <w:sdtPr>
          <w:tag w:val="goog_rdk_34"/>
        </w:sdtPr>
        <w:sdtContent>
          <w:del w:author="Microsoft Office User" w:id="21" w:date="2022-11-22T14:29:00Z">
            <w:r w:rsidDel="00000000" w:rsidR="00000000" w:rsidRPr="00000000">
              <w:rPr>
                <w:rFonts w:ascii="Arial" w:cs="Arial" w:eastAsia="Arial" w:hAnsi="Arial"/>
                <w:color w:val="4b4b4b"/>
                <w:rtl w:val="0"/>
              </w:rPr>
              <w:delText xml:space="preserve">simply </w:delText>
            </w:r>
          </w:del>
        </w:sdtContent>
      </w:sdt>
      <w:r w:rsidDel="00000000" w:rsidR="00000000" w:rsidRPr="00000000">
        <w:rPr>
          <w:rFonts w:ascii="Arial" w:cs="Arial" w:eastAsia="Arial" w:hAnsi="Arial"/>
          <w:color w:val="4b4b4b"/>
          <w:rtl w:val="0"/>
        </w:rPr>
        <w:t xml:space="preserve">had to do</w:t>
      </w:r>
      <w:sdt>
        <w:sdtPr>
          <w:tag w:val="goog_rdk_35"/>
        </w:sdtPr>
        <w:sdtContent>
          <w:ins w:author="Microsoft Office User" w:id="22" w:date="2022-11-22T14:29:00Z">
            <w:r w:rsidDel="00000000" w:rsidR="00000000" w:rsidRPr="00000000">
              <w:rPr>
                <w:rFonts w:ascii="Arial" w:cs="Arial" w:eastAsia="Arial" w:hAnsi="Arial"/>
                <w:color w:val="4b4b4b"/>
                <w:rtl w:val="0"/>
              </w:rPr>
              <w:t xml:space="preserve"> hours of</w:t>
            </w:r>
          </w:ins>
        </w:sdtContent>
      </w:sdt>
      <w:r w:rsidDel="00000000" w:rsidR="00000000" w:rsidRPr="00000000">
        <w:rPr>
          <w:rFonts w:ascii="Arial" w:cs="Arial" w:eastAsia="Arial" w:hAnsi="Arial"/>
          <w:color w:val="4b4b4b"/>
          <w:rtl w:val="0"/>
        </w:rPr>
        <w:t xml:space="preserve"> research relating to forensic work. Although tedious, I thoroughly enjoyed the research process</w:t>
      </w:r>
      <w:sdt>
        <w:sdtPr>
          <w:tag w:val="goog_rdk_36"/>
        </w:sdtPr>
        <w:sdtContent>
          <w:ins w:author="Microsoft Office User" w:id="23" w:date="2022-11-22T14:31:00Z">
            <w:r w:rsidDel="00000000" w:rsidR="00000000" w:rsidRPr="00000000">
              <w:rPr>
                <w:rFonts w:ascii="Arial" w:cs="Arial" w:eastAsia="Arial" w:hAnsi="Arial"/>
                <w:color w:val="4b4b4b"/>
                <w:rtl w:val="0"/>
              </w:rPr>
              <w:t xml:space="preserve">. With every episode, I could</w:t>
            </w:r>
          </w:ins>
        </w:sdtContent>
      </w:sdt>
      <w:sdt>
        <w:sdtPr>
          <w:tag w:val="goog_rdk_37"/>
        </w:sdtPr>
        <w:sdtContent>
          <w:del w:author="Microsoft Office User" w:id="23" w:date="2022-11-22T14:31:00Z">
            <w:r w:rsidDel="00000000" w:rsidR="00000000" w:rsidRPr="00000000">
              <w:rPr>
                <w:rFonts w:ascii="Arial" w:cs="Arial" w:eastAsia="Arial" w:hAnsi="Arial"/>
                <w:color w:val="4b4b4b"/>
                <w:rtl w:val="0"/>
              </w:rPr>
              <w:delText xml:space="preserve"> due to my strive to</w:delText>
            </w:r>
          </w:del>
        </w:sdtContent>
      </w:sdt>
      <w:r w:rsidDel="00000000" w:rsidR="00000000" w:rsidRPr="00000000">
        <w:rPr>
          <w:rFonts w:ascii="Arial" w:cs="Arial" w:eastAsia="Arial" w:hAnsi="Arial"/>
          <w:color w:val="4b4b4b"/>
          <w:rtl w:val="0"/>
        </w:rPr>
        <w:t xml:space="preserve"> </w:t>
      </w:r>
      <w:sdt>
        <w:sdtPr>
          <w:tag w:val="goog_rdk_38"/>
        </w:sdtPr>
        <w:sdtContent>
          <w:del w:author="Microsoft Office User" w:id="24" w:date="2022-11-22T14:35:00Z">
            <w:r w:rsidDel="00000000" w:rsidR="00000000" w:rsidRPr="00000000">
              <w:rPr>
                <w:rFonts w:ascii="Arial" w:cs="Arial" w:eastAsia="Arial" w:hAnsi="Arial"/>
                <w:color w:val="4b4b4b"/>
                <w:rtl w:val="0"/>
              </w:rPr>
              <w:delText xml:space="preserve">find answers to </w:delText>
            </w:r>
          </w:del>
        </w:sdtContent>
      </w:sdt>
      <w:sdt>
        <w:sdtPr>
          <w:tag w:val="goog_rdk_39"/>
        </w:sdtPr>
        <w:sdtContent>
          <w:ins w:author="Microsoft Office User" w:id="24" w:date="2022-11-22T14:35:00Z">
            <w:r w:rsidDel="00000000" w:rsidR="00000000" w:rsidRPr="00000000">
              <w:rPr>
                <w:rFonts w:ascii="Arial" w:cs="Arial" w:eastAsia="Arial" w:hAnsi="Arial"/>
                <w:color w:val="4b4b4b"/>
                <w:rtl w:val="0"/>
              </w:rPr>
              <w:t xml:space="preserve">quench my curiosity about many subjects and provide interesting ti</w:t>
            </w:r>
          </w:ins>
        </w:sdtContent>
      </w:sdt>
      <w:r w:rsidDel="00000000" w:rsidR="00000000" w:rsidRPr="00000000">
        <w:rPr>
          <w:rFonts w:ascii="Arial" w:cs="Arial" w:eastAsia="Arial" w:hAnsi="Arial"/>
          <w:color w:val="4b4b4b"/>
          <w:rtl w:val="0"/>
        </w:rPr>
        <w:t xml:space="preserve">d</w:t>
      </w:r>
      <w:sdt>
        <w:sdtPr>
          <w:tag w:val="goog_rdk_40"/>
        </w:sdtPr>
        <w:sdtContent>
          <w:ins w:author="Microsoft Office User" w:id="25" w:date="2022-11-22T14:37:00Z">
            <w:r w:rsidDel="00000000" w:rsidR="00000000" w:rsidRPr="00000000">
              <w:rPr>
                <w:rFonts w:ascii="Arial" w:cs="Arial" w:eastAsia="Arial" w:hAnsi="Arial"/>
                <w:color w:val="4b4b4b"/>
                <w:rtl w:val="0"/>
              </w:rPr>
              <w:t xml:space="preserve">bits to my listeners.  </w:t>
            </w:r>
          </w:ins>
        </w:sdtContent>
      </w:sdt>
      <w:sdt>
        <w:sdtPr>
          <w:tag w:val="goog_rdk_41"/>
        </w:sdtPr>
        <w:sdtContent>
          <w:del w:author="Microsoft Office User" w:id="25" w:date="2022-11-22T14:37:00Z">
            <w:r w:rsidDel="00000000" w:rsidR="00000000" w:rsidRPr="00000000">
              <w:rPr>
                <w:rFonts w:ascii="Arial" w:cs="Arial" w:eastAsia="Arial" w:hAnsi="Arial"/>
                <w:color w:val="4b4b4b"/>
                <w:rtl w:val="0"/>
              </w:rPr>
              <w:delText xml:space="preserve">the questions that constantly pressed my mind.</w:delText>
            </w:r>
          </w:del>
        </w:sdtContent>
      </w:sdt>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color w:val="4b4b4b"/>
        </w:rPr>
      </w:pPr>
      <w:r w:rsidDel="00000000" w:rsidR="00000000" w:rsidRPr="00000000">
        <w:rPr>
          <w:rFonts w:ascii="Arial" w:cs="Arial" w:eastAsia="Arial" w:hAnsi="Arial"/>
          <w:color w:val="4b4b4b"/>
          <w:rtl w:val="0"/>
        </w:rPr>
        <w:t xml:space="preserve">Biology </w:t>
      </w:r>
      <w:sdt>
        <w:sdtPr>
          <w:tag w:val="goog_rdk_42"/>
        </w:sdtPr>
        <w:sdtContent>
          <w:ins w:author="Chiara Situmorang" w:id="26" w:date="2022-11-23T10:20:00Z">
            <w:r w:rsidDel="00000000" w:rsidR="00000000" w:rsidRPr="00000000">
              <w:rPr>
                <w:rFonts w:ascii="Arial" w:cs="Arial" w:eastAsia="Arial" w:hAnsi="Arial"/>
                <w:color w:val="4b4b4b"/>
                <w:rtl w:val="0"/>
              </w:rPr>
              <w:t xml:space="preserve">can be</w:t>
            </w:r>
          </w:ins>
        </w:sdtContent>
      </w:sdt>
      <w:sdt>
        <w:sdtPr>
          <w:tag w:val="goog_rdk_43"/>
        </w:sdtPr>
        <w:sdtContent>
          <w:del w:author="Chiara Situmorang" w:id="26" w:date="2022-11-23T10:20:00Z">
            <w:r w:rsidDel="00000000" w:rsidR="00000000" w:rsidRPr="00000000">
              <w:rPr>
                <w:rFonts w:ascii="Arial" w:cs="Arial" w:eastAsia="Arial" w:hAnsi="Arial"/>
                <w:color w:val="4b4b4b"/>
                <w:rtl w:val="0"/>
              </w:rPr>
              <w:delText xml:space="preserve">is</w:delText>
            </w:r>
          </w:del>
        </w:sdtContent>
      </w:sdt>
      <w:r w:rsidDel="00000000" w:rsidR="00000000" w:rsidRPr="00000000">
        <w:rPr>
          <w:rFonts w:ascii="Arial" w:cs="Arial" w:eastAsia="Arial" w:hAnsi="Arial"/>
          <w:color w:val="4b4b4b"/>
          <w:rtl w:val="0"/>
        </w:rPr>
        <w:t xml:space="preserve"> a daunting subject</w:t>
      </w:r>
      <w:sdt>
        <w:sdtPr>
          <w:tag w:val="goog_rdk_44"/>
        </w:sdtPr>
        <w:sdtContent>
          <w:del w:author="Chiara Situmorang" w:id="27" w:date="2022-11-23T10:20:00Z">
            <w:r w:rsidDel="00000000" w:rsidR="00000000" w:rsidRPr="00000000">
              <w:rPr>
                <w:rFonts w:ascii="Arial" w:cs="Arial" w:eastAsia="Arial" w:hAnsi="Arial"/>
                <w:color w:val="4b4b4b"/>
                <w:rtl w:val="0"/>
              </w:rPr>
              <w:delText xml:space="preserve"> to many</w:delText>
            </w:r>
          </w:del>
        </w:sdtContent>
      </w:sdt>
      <w:sdt>
        <w:sdtPr>
          <w:tag w:val="goog_rdk_45"/>
        </w:sdtPr>
        <w:sdtContent>
          <w:ins w:author="Chiara Situmorang" w:id="27" w:date="2022-11-23T10:20:00Z">
            <w:r w:rsidDel="00000000" w:rsidR="00000000" w:rsidRPr="00000000">
              <w:rPr>
                <w:rFonts w:ascii="Arial" w:cs="Arial" w:eastAsia="Arial" w:hAnsi="Arial"/>
                <w:color w:val="4b4b4b"/>
                <w:rtl w:val="0"/>
              </w:rPr>
              <w:t xml:space="preserve">;</w:t>
            </w:r>
          </w:ins>
        </w:sdtContent>
      </w:sdt>
      <w:sdt>
        <w:sdtPr>
          <w:tag w:val="goog_rdk_46"/>
        </w:sdtPr>
        <w:sdtContent>
          <w:ins w:author="Microsoft Office User" w:id="28" w:date="2022-11-22T14:33:00Z">
            <w:sdt>
              <w:sdtPr>
                <w:tag w:val="goog_rdk_47"/>
              </w:sdtPr>
              <w:sdtContent>
                <w:del w:author="Chiara Situmorang" w:id="29" w:date="2022-11-23T10:20:00Z">
                  <w:r w:rsidDel="00000000" w:rsidR="00000000" w:rsidRPr="00000000">
                    <w:rPr>
                      <w:rFonts w:ascii="Arial" w:cs="Arial" w:eastAsia="Arial" w:hAnsi="Arial"/>
                      <w:color w:val="4b4b4b"/>
                      <w:rtl w:val="0"/>
                    </w:rPr>
                    <w:delText xml:space="preserve">:</w:delText>
                  </w:r>
                </w:del>
              </w:sdtContent>
            </w:sdt>
          </w:ins>
        </w:sdtContent>
      </w:sdt>
      <w:sdt>
        <w:sdtPr>
          <w:tag w:val="goog_rdk_48"/>
        </w:sdtPr>
        <w:sdtContent>
          <w:del w:author="Microsoft Office User" w:id="30" w:date="2022-11-22T14:33:00Z">
            <w:r w:rsidDel="00000000" w:rsidR="00000000" w:rsidRPr="00000000">
              <w:rPr>
                <w:rFonts w:ascii="Arial" w:cs="Arial" w:eastAsia="Arial" w:hAnsi="Arial"/>
                <w:color w:val="4b4b4b"/>
                <w:rtl w:val="0"/>
              </w:rPr>
              <w:delText xml:space="preserve">;</w:delText>
            </w:r>
          </w:del>
        </w:sdtContent>
      </w:sdt>
      <w:r w:rsidDel="00000000" w:rsidR="00000000" w:rsidRPr="00000000">
        <w:rPr>
          <w:rFonts w:ascii="Arial" w:cs="Arial" w:eastAsia="Arial" w:hAnsi="Arial"/>
          <w:color w:val="4b4b4b"/>
          <w:rtl w:val="0"/>
        </w:rPr>
        <w:t xml:space="preserve"> </w:t>
      </w:r>
      <w:sdt>
        <w:sdtPr>
          <w:tag w:val="goog_rdk_49"/>
        </w:sdtPr>
        <w:sdtContent>
          <w:ins w:author="Chiara Situmorang" w:id="31" w:date="2022-11-23T10:20:00Z">
            <w:r w:rsidDel="00000000" w:rsidR="00000000" w:rsidRPr="00000000">
              <w:rPr>
                <w:rFonts w:ascii="Arial" w:cs="Arial" w:eastAsia="Arial" w:hAnsi="Arial"/>
                <w:color w:val="4b4b4b"/>
                <w:rtl w:val="0"/>
              </w:rPr>
              <w:t xml:space="preserve">for many, </w:t>
            </w:r>
          </w:ins>
        </w:sdtContent>
      </w:sdt>
      <w:r w:rsidDel="00000000" w:rsidR="00000000" w:rsidRPr="00000000">
        <w:rPr>
          <w:rFonts w:ascii="Arial" w:cs="Arial" w:eastAsia="Arial" w:hAnsi="Arial"/>
          <w:color w:val="4b4b4b"/>
          <w:rtl w:val="0"/>
        </w:rPr>
        <w:t xml:space="preserve">the sheer </w:t>
      </w:r>
      <w:sdt>
        <w:sdtPr>
          <w:tag w:val="goog_rdk_50"/>
        </w:sdtPr>
        <w:sdtContent>
          <w:del w:author="Chiara Situmorang" w:id="32" w:date="2022-11-23T10:20:00Z">
            <w:r w:rsidDel="00000000" w:rsidR="00000000" w:rsidRPr="00000000">
              <w:rPr>
                <w:rFonts w:ascii="Arial" w:cs="Arial" w:eastAsia="Arial" w:hAnsi="Arial"/>
                <w:color w:val="4b4b4b"/>
                <w:rtl w:val="0"/>
              </w:rPr>
              <w:delText xml:space="preserve">power of </w:delText>
            </w:r>
          </w:del>
        </w:sdtContent>
      </w:sdt>
      <w:sdt>
        <w:sdtPr>
          <w:tag w:val="goog_rdk_51"/>
        </w:sdtPr>
        <w:sdtContent>
          <w:ins w:author="Microsoft Office User" w:id="33" w:date="2022-11-22T14:32:00Z">
            <w:sdt>
              <w:sdtPr>
                <w:tag w:val="goog_rdk_52"/>
              </w:sdtPr>
              <w:sdtContent>
                <w:del w:author="Chiara Situmorang" w:id="32" w:date="2022-11-23T10:20:00Z">
                  <w:r w:rsidDel="00000000" w:rsidR="00000000" w:rsidRPr="00000000">
                    <w:rPr>
                      <w:rFonts w:ascii="Arial" w:cs="Arial" w:eastAsia="Arial" w:hAnsi="Arial"/>
                      <w:color w:val="4b4b4b"/>
                      <w:rtl w:val="0"/>
                    </w:rPr>
                    <w:delText xml:space="preserve">the </w:delText>
                  </w:r>
                </w:del>
              </w:sdtContent>
            </w:sdt>
          </w:ins>
        </w:sdtContent>
      </w:sdt>
      <w:sdt>
        <w:sdtPr>
          <w:tag w:val="goog_rdk_53"/>
        </w:sdtPr>
        <w:sdtContent>
          <w:del w:author="Chiara Situmorang" w:id="32" w:date="2022-11-23T10:20:00Z">
            <w:r w:rsidDel="00000000" w:rsidR="00000000" w:rsidRPr="00000000">
              <w:rPr>
                <w:rFonts w:ascii="Arial" w:cs="Arial" w:eastAsia="Arial" w:hAnsi="Arial"/>
                <w:color w:val="4b4b4b"/>
                <w:rtl w:val="0"/>
              </w:rPr>
              <w:delText xml:space="preserve">memory and understanding required to master</w:delText>
            </w:r>
          </w:del>
        </w:sdtContent>
      </w:sdt>
      <w:sdt>
        <w:sdtPr>
          <w:tag w:val="goog_rdk_54"/>
        </w:sdtPr>
        <w:sdtContent>
          <w:ins w:author="Chiara Situmorang" w:id="34" w:date="2022-11-23T10:20:00Z">
            <w:r w:rsidDel="00000000" w:rsidR="00000000" w:rsidRPr="00000000">
              <w:rPr>
                <w:rFonts w:ascii="Arial" w:cs="Arial" w:eastAsia="Arial" w:hAnsi="Arial"/>
                <w:color w:val="4b4b4b"/>
                <w:rtl w:val="0"/>
              </w:rPr>
              <w:t xml:space="preserve">complexity of</w:t>
            </w:r>
          </w:ins>
        </w:sdtContent>
      </w:sdt>
      <w:r w:rsidDel="00000000" w:rsidR="00000000" w:rsidRPr="00000000">
        <w:rPr>
          <w:rFonts w:ascii="Arial" w:cs="Arial" w:eastAsia="Arial" w:hAnsi="Arial"/>
          <w:color w:val="4b4b4b"/>
          <w:rtl w:val="0"/>
        </w:rPr>
        <w:t xml:space="preserve"> the subject has drained the fun out of it</w:t>
      </w:r>
      <w:sdt>
        <w:sdtPr>
          <w:tag w:val="goog_rdk_55"/>
        </w:sdtPr>
        <w:sdtContent>
          <w:del w:author="Chiara Situmorang" w:id="35" w:date="2022-11-23T10:21:00Z">
            <w:r w:rsidDel="00000000" w:rsidR="00000000" w:rsidRPr="00000000">
              <w:rPr>
                <w:rFonts w:ascii="Arial" w:cs="Arial" w:eastAsia="Arial" w:hAnsi="Arial"/>
                <w:color w:val="4b4b4b"/>
                <w:rtl w:val="0"/>
              </w:rPr>
              <w:delText xml:space="preserve"> for many </w:delText>
            </w:r>
          </w:del>
        </w:sdtContent>
      </w:sdt>
      <w:sdt>
        <w:sdtPr>
          <w:tag w:val="goog_rdk_56"/>
        </w:sdtPr>
        <w:sdtContent>
          <w:del w:author="Microsoft Office User" w:id="36" w:date="2022-11-22T14:33:00Z">
            <w:r w:rsidDel="00000000" w:rsidR="00000000" w:rsidRPr="00000000">
              <w:rPr>
                <w:rFonts w:ascii="Arial" w:cs="Arial" w:eastAsia="Arial" w:hAnsi="Arial"/>
                <w:color w:val="4b4b4b"/>
                <w:rtl w:val="0"/>
              </w:rPr>
              <w:delText xml:space="preserve">people I know</w:delText>
            </w:r>
          </w:del>
        </w:sdtContent>
      </w:sdt>
      <w:r w:rsidDel="00000000" w:rsidR="00000000" w:rsidRPr="00000000">
        <w:rPr>
          <w:rFonts w:ascii="Arial" w:cs="Arial" w:eastAsia="Arial" w:hAnsi="Arial"/>
          <w:color w:val="4b4b4b"/>
          <w:rtl w:val="0"/>
        </w:rPr>
        <w:t xml:space="preserve">. Strangely, </w:t>
      </w:r>
      <w:sdt>
        <w:sdtPr>
          <w:tag w:val="goog_rdk_57"/>
        </w:sdtPr>
        <w:sdtContent>
          <w:del w:author="Microsoft Office User" w:id="37" w:date="2022-11-22T14:45:00Z">
            <w:r w:rsidDel="00000000" w:rsidR="00000000" w:rsidRPr="00000000">
              <w:rPr>
                <w:rFonts w:ascii="Arial" w:cs="Arial" w:eastAsia="Arial" w:hAnsi="Arial"/>
                <w:color w:val="4b4b4b"/>
                <w:rtl w:val="0"/>
              </w:rPr>
              <w:delText xml:space="preserve">this </w:delText>
            </w:r>
          </w:del>
        </w:sdtContent>
      </w:sdt>
      <w:sdt>
        <w:sdtPr>
          <w:tag w:val="goog_rdk_58"/>
        </w:sdtPr>
        <w:sdtContent>
          <w:ins w:author="Microsoft Office User" w:id="37" w:date="2022-11-22T14:45:00Z">
            <w:r w:rsidDel="00000000" w:rsidR="00000000" w:rsidRPr="00000000">
              <w:rPr>
                <w:rFonts w:ascii="Arial" w:cs="Arial" w:eastAsia="Arial" w:hAnsi="Arial"/>
                <w:color w:val="4b4b4b"/>
                <w:rtl w:val="0"/>
              </w:rPr>
              <w:t xml:space="preserve">its complexity </w:t>
            </w:r>
          </w:ins>
        </w:sdtContent>
      </w:sdt>
      <w:sdt>
        <w:sdtPr>
          <w:tag w:val="goog_rdk_59"/>
        </w:sdtPr>
        <w:sdtContent>
          <w:ins w:author="Chiara Situmorang" w:id="38" w:date="2022-11-23T10:21:00Z">
            <w:r w:rsidDel="00000000" w:rsidR="00000000" w:rsidRPr="00000000">
              <w:rPr>
                <w:rFonts w:ascii="Arial" w:cs="Arial" w:eastAsia="Arial" w:hAnsi="Arial"/>
                <w:color w:val="4b4b4b"/>
                <w:rtl w:val="0"/>
              </w:rPr>
              <w:t xml:space="preserve">is exactly what </w:t>
            </w:r>
          </w:ins>
        </w:sdtContent>
      </w:sdt>
      <w:r w:rsidDel="00000000" w:rsidR="00000000" w:rsidRPr="00000000">
        <w:rPr>
          <w:rFonts w:ascii="Arial" w:cs="Arial" w:eastAsia="Arial" w:hAnsi="Arial"/>
          <w:color w:val="4b4b4b"/>
          <w:rtl w:val="0"/>
        </w:rPr>
        <w:t xml:space="preserve">has pushed me to become better at biology. My passion and determination to understand </w:t>
      </w:r>
      <w:sdt>
        <w:sdtPr>
          <w:tag w:val="goog_rdk_60"/>
        </w:sdtPr>
        <w:sdtContent>
          <w:ins w:author="Chiara Situmorang" w:id="39" w:date="2022-11-23T10:21:00Z">
            <w:r w:rsidDel="00000000" w:rsidR="00000000" w:rsidRPr="00000000">
              <w:rPr>
                <w:rFonts w:ascii="Arial" w:cs="Arial" w:eastAsia="Arial" w:hAnsi="Arial"/>
                <w:color w:val="4b4b4b"/>
                <w:rtl w:val="0"/>
              </w:rPr>
              <w:t xml:space="preserve">more </w:t>
            </w:r>
          </w:ins>
        </w:sdtContent>
      </w:sdt>
      <w:r w:rsidDel="00000000" w:rsidR="00000000" w:rsidRPr="00000000">
        <w:rPr>
          <w:rFonts w:ascii="Arial" w:cs="Arial" w:eastAsia="Arial" w:hAnsi="Arial"/>
          <w:color w:val="4b4b4b"/>
          <w:rtl w:val="0"/>
        </w:rPr>
        <w:t xml:space="preserve">intricate </w:t>
      </w:r>
      <w:sdt>
        <w:sdtPr>
          <w:tag w:val="goog_rdk_61"/>
        </w:sdtPr>
        <w:sdtContent>
          <w:ins w:author="Microsoft Office User" w:id="40" w:date="2022-11-22T14:45:00Z">
            <w:sdt>
              <w:sdtPr>
                <w:tag w:val="goog_rdk_62"/>
              </w:sdtPr>
              <w:sdtContent>
                <w:del w:author="Chiara Situmorang" w:id="41" w:date="2022-11-23T10:21:00Z">
                  <w:r w:rsidDel="00000000" w:rsidR="00000000" w:rsidRPr="00000000">
                    <w:rPr>
                      <w:rFonts w:ascii="Arial" w:cs="Arial" w:eastAsia="Arial" w:hAnsi="Arial"/>
                      <w:color w:val="4b4b4b"/>
                      <w:rtl w:val="0"/>
                    </w:rPr>
                    <w:delText xml:space="preserve">more</w:delText>
                  </w:r>
                </w:del>
              </w:sdtContent>
            </w:sdt>
            <w:r w:rsidDel="00000000" w:rsidR="00000000" w:rsidRPr="00000000">
              <w:rPr>
                <w:rFonts w:ascii="Arial" w:cs="Arial" w:eastAsia="Arial" w:hAnsi="Arial"/>
                <w:color w:val="4b4b4b"/>
                <w:rtl w:val="0"/>
              </w:rPr>
              <w:t xml:space="preserve"> </w:t>
            </w:r>
          </w:ins>
        </w:sdtContent>
      </w:sdt>
      <w:r w:rsidDel="00000000" w:rsidR="00000000" w:rsidRPr="00000000">
        <w:rPr>
          <w:rFonts w:ascii="Arial" w:cs="Arial" w:eastAsia="Arial" w:hAnsi="Arial"/>
          <w:color w:val="4b4b4b"/>
          <w:rtl w:val="0"/>
        </w:rPr>
        <w:t xml:space="preserve">biological processes have sparked my interest in food microbiology and nanotechnology, areas I hope to pursue at UC. </w:t>
      </w:r>
    </w:p>
    <w:p w:rsidR="00000000" w:rsidDel="00000000" w:rsidP="00000000" w:rsidRDefault="00000000" w:rsidRPr="00000000" w14:paraId="00000016">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A">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B">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C">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color w:val="4b4b4b"/>
        </w:rPr>
      </w:pPr>
      <w:r w:rsidDel="00000000" w:rsidR="00000000" w:rsidRPr="00000000">
        <w:rPr>
          <w:rFonts w:ascii="Arial" w:cs="Arial" w:eastAsia="Arial" w:hAnsi="Arial"/>
          <w:color w:val="4b4b4b"/>
          <w:rtl w:val="0"/>
        </w:rPr>
        <w:t xml:space="preserve">Hi Eva,</w:t>
      </w:r>
    </w:p>
    <w:sdt>
      <w:sdtPr>
        <w:tag w:val="goog_rdk_64"/>
      </w:sdtPr>
      <w:sdtContent>
        <w:p w:rsidR="00000000" w:rsidDel="00000000" w:rsidP="00000000" w:rsidRDefault="00000000" w:rsidRPr="00000000" w14:paraId="0000001E">
          <w:pPr>
            <w:spacing w:line="240" w:lineRule="auto"/>
            <w:rPr>
              <w:ins w:author="Microsoft Office User" w:id="42" w:date="2022-11-22T14:48:00Z"/>
              <w:rFonts w:ascii="Arial" w:cs="Arial" w:eastAsia="Arial" w:hAnsi="Arial"/>
              <w:color w:val="4b4b4b"/>
            </w:rPr>
          </w:pPr>
          <w:r w:rsidDel="00000000" w:rsidR="00000000" w:rsidRPr="00000000">
            <w:rPr>
              <w:rFonts w:ascii="Arial" w:cs="Arial" w:eastAsia="Arial" w:hAnsi="Arial"/>
              <w:color w:val="4b4b4b"/>
              <w:rtl w:val="0"/>
            </w:rPr>
            <w:t xml:space="preserve">You’ve done an excellent job revising your essay! By completely transforming your intro, you’ve showed how you engaged with biology even in your spare time. The reason why you did the podcast was now clear as well, showing that you enjoyed the process. </w:t>
          </w:r>
          <w:sdt>
            <w:sdtPr>
              <w:tag w:val="goog_rdk_63"/>
            </w:sdtPr>
            <w:sdtContent>
              <w:ins w:author="Microsoft Office User" w:id="42" w:date="2022-11-22T14:48:00Z">
                <w:r w:rsidDel="00000000" w:rsidR="00000000" w:rsidRPr="00000000">
                  <w:rPr>
                    <w:rtl w:val="0"/>
                  </w:rPr>
                </w:r>
              </w:ins>
            </w:sdtContent>
          </w:sdt>
        </w:p>
      </w:sdtContent>
    </w:sdt>
    <w:sdt>
      <w:sdtPr>
        <w:tag w:val="goog_rdk_66"/>
      </w:sdtPr>
      <w:sdtContent>
        <w:p w:rsidR="00000000" w:rsidDel="00000000" w:rsidP="00000000" w:rsidRDefault="00000000" w:rsidRPr="00000000" w14:paraId="0000001F">
          <w:pPr>
            <w:spacing w:line="240" w:lineRule="auto"/>
            <w:rPr>
              <w:ins w:author="Microsoft Office User" w:id="42" w:date="2022-11-22T14:48:00Z"/>
              <w:rFonts w:ascii="Arial" w:cs="Arial" w:eastAsia="Arial" w:hAnsi="Arial"/>
              <w:color w:val="4b4b4b"/>
            </w:rPr>
          </w:pPr>
          <w:sdt>
            <w:sdtPr>
              <w:tag w:val="goog_rdk_65"/>
            </w:sdtPr>
            <w:sdtContent>
              <w:ins w:author="Microsoft Office User" w:id="42" w:date="2022-11-22T14:48:00Z">
                <w:r w:rsidDel="00000000" w:rsidR="00000000" w:rsidRPr="00000000">
                  <w:rPr>
                    <w:rtl w:val="0"/>
                  </w:rPr>
                </w:r>
              </w:ins>
            </w:sdtContent>
          </w:sdt>
        </w:p>
      </w:sdtContent>
    </w:sdt>
    <w:p w:rsidR="00000000" w:rsidDel="00000000" w:rsidP="00000000" w:rsidRDefault="00000000" w:rsidRPr="00000000" w14:paraId="00000020">
      <w:pPr>
        <w:spacing w:line="240" w:lineRule="auto"/>
        <w:rPr>
          <w:rFonts w:ascii="Arial" w:cs="Arial" w:eastAsia="Arial" w:hAnsi="Arial"/>
          <w:color w:val="4b4b4b"/>
        </w:rPr>
      </w:pPr>
      <w:r w:rsidDel="00000000" w:rsidR="00000000" w:rsidRPr="00000000">
        <w:rPr>
          <w:rFonts w:ascii="Arial" w:cs="Arial" w:eastAsia="Arial" w:hAnsi="Arial"/>
          <w:color w:val="4b4b4b"/>
          <w:rtl w:val="0"/>
        </w:rPr>
        <w:t xml:space="preserve">I added an extra line about your podcast listeners to provide another layer why you created the podcast in the first place (Sharing your interest with others? Wanting to provide knowledge to like-minded people?)</w:t>
      </w:r>
    </w:p>
    <w:p w:rsidR="00000000" w:rsidDel="00000000" w:rsidP="00000000" w:rsidRDefault="00000000" w:rsidRPr="00000000" w14:paraId="00000021">
      <w:pPr>
        <w:spacing w:line="240" w:lineRule="auto"/>
        <w:rPr>
          <w:rFonts w:ascii="Arial" w:cs="Arial" w:eastAsia="Arial" w:hAnsi="Arial"/>
          <w:color w:val="4b4b4b"/>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Arial" w:cs="Arial" w:eastAsia="Arial" w:hAnsi="Arial"/>
          <w:color w:val="4b4b4b"/>
          <w:rtl w:val="0"/>
        </w:rPr>
        <w:t xml:space="preserve">Overall, this essay is a better narration that centers around you cementing your interest in Biology </w:t>
      </w:r>
      <w:r w:rsidDel="00000000" w:rsidR="00000000" w:rsidRPr="00000000">
        <w:rPr>
          <w:rFonts w:ascii="Wingdings" w:cs="Wingdings" w:eastAsia="Wingdings" w:hAnsi="Wingdings"/>
          <w:color w:val="4b4b4b"/>
          <w:rtl w:val="0"/>
        </w:rPr>
        <w:t xml:space="preserve">☺</w:t>
      </w:r>
      <w:r w:rsidDel="00000000" w:rsidR="00000000" w:rsidRPr="00000000">
        <w:rPr>
          <w:rtl w:val="0"/>
        </w:rPr>
      </w:r>
    </w:p>
    <w:sdt>
      <w:sdtPr>
        <w:tag w:val="goog_rdk_69"/>
      </w:sdtPr>
      <w:sdtContent>
        <w:p w:rsidR="00000000" w:rsidDel="00000000" w:rsidP="00000000" w:rsidRDefault="00000000" w:rsidRPr="00000000" w14:paraId="00000023">
          <w:pPr>
            <w:rPr>
              <w:ins w:author="Microsoft Office User" w:id="43" w:date="2022-11-22T14:47:00Z"/>
            </w:rPr>
          </w:pPr>
          <w:sdt>
            <w:sdtPr>
              <w:tag w:val="goog_rdk_68"/>
            </w:sdtPr>
            <w:sdtContent>
              <w:ins w:author="Microsoft Office User" w:id="43" w:date="2022-11-22T14:47:00Z">
                <w:r w:rsidDel="00000000" w:rsidR="00000000" w:rsidRPr="00000000">
                  <w:rPr>
                    <w:rtl w:val="0"/>
                  </w:rPr>
                </w:r>
              </w:ins>
            </w:sdtContent>
          </w:sdt>
        </w:p>
      </w:sdtContent>
    </w:sdt>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6D23"/>
    <w:pPr>
      <w:spacing w:after="0" w:line="276" w:lineRule="auto"/>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054AB"/>
    <w:pPr>
      <w:spacing w:after="100" w:afterAutospacing="1" w:before="100" w:beforeAutospacing="1" w:line="240" w:lineRule="auto"/>
    </w:pPr>
    <w:rPr>
      <w:rFonts w:ascii="Times New Roman" w:cs="Times New Roman" w:eastAsia="Times New Roman" w:hAnsi="Times New Roman"/>
      <w:szCs w:val="24"/>
    </w:rPr>
  </w:style>
  <w:style w:type="paragraph" w:styleId="DocumentMap">
    <w:name w:val="Document Map"/>
    <w:basedOn w:val="Normal"/>
    <w:link w:val="DocumentMapChar"/>
    <w:uiPriority w:val="99"/>
    <w:semiHidden w:val="1"/>
    <w:unhideWhenUsed w:val="1"/>
    <w:rsid w:val="00766910"/>
    <w:pPr>
      <w:spacing w:line="240" w:lineRule="auto"/>
    </w:pPr>
    <w:rPr>
      <w:rFonts w:ascii="Times New Roman" w:cs="Times New Roman" w:hAnsi="Times New Roman"/>
      <w:szCs w:val="24"/>
    </w:rPr>
  </w:style>
  <w:style w:type="character" w:styleId="DocumentMapChar" w:customStyle="1">
    <w:name w:val="Document Map Char"/>
    <w:basedOn w:val="DefaultParagraphFont"/>
    <w:link w:val="DocumentMap"/>
    <w:uiPriority w:val="99"/>
    <w:semiHidden w:val="1"/>
    <w:rsid w:val="00766910"/>
    <w:rPr>
      <w:rFonts w:ascii="Times New Roman" w:cs="Times New Roman" w:hAnsi="Times New Roman"/>
      <w:sz w:val="24"/>
      <w:szCs w:val="24"/>
    </w:rPr>
  </w:style>
  <w:style w:type="paragraph" w:styleId="Revision">
    <w:name w:val="Revision"/>
    <w:hidden w:val="1"/>
    <w:uiPriority w:val="99"/>
    <w:semiHidden w:val="1"/>
    <w:rsid w:val="00766910"/>
    <w:pPr>
      <w:spacing w:after="0" w:line="240" w:lineRule="auto"/>
    </w:pPr>
    <w:rPr>
      <w:sz w:val="24"/>
    </w:rPr>
  </w:style>
  <w:style w:type="paragraph" w:styleId="BalloonText">
    <w:name w:val="Balloon Text"/>
    <w:basedOn w:val="Normal"/>
    <w:link w:val="BalloonTextChar"/>
    <w:uiPriority w:val="99"/>
    <w:semiHidden w:val="1"/>
    <w:unhideWhenUsed w:val="1"/>
    <w:rsid w:val="0076691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6691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66910"/>
    <w:rPr>
      <w:sz w:val="18"/>
      <w:szCs w:val="18"/>
    </w:rPr>
  </w:style>
  <w:style w:type="paragraph" w:styleId="CommentText">
    <w:name w:val="annotation text"/>
    <w:basedOn w:val="Normal"/>
    <w:link w:val="CommentTextChar"/>
    <w:uiPriority w:val="99"/>
    <w:semiHidden w:val="1"/>
    <w:unhideWhenUsed w:val="1"/>
    <w:rsid w:val="00766910"/>
    <w:pPr>
      <w:spacing w:line="240" w:lineRule="auto"/>
    </w:pPr>
    <w:rPr>
      <w:szCs w:val="24"/>
    </w:rPr>
  </w:style>
  <w:style w:type="character" w:styleId="CommentTextChar" w:customStyle="1">
    <w:name w:val="Comment Text Char"/>
    <w:basedOn w:val="DefaultParagraphFont"/>
    <w:link w:val="CommentText"/>
    <w:uiPriority w:val="99"/>
    <w:semiHidden w:val="1"/>
    <w:rsid w:val="00766910"/>
    <w:rPr>
      <w:sz w:val="24"/>
      <w:szCs w:val="24"/>
    </w:rPr>
  </w:style>
  <w:style w:type="paragraph" w:styleId="CommentSubject">
    <w:name w:val="annotation subject"/>
    <w:basedOn w:val="CommentText"/>
    <w:next w:val="CommentText"/>
    <w:link w:val="CommentSubjectChar"/>
    <w:uiPriority w:val="99"/>
    <w:semiHidden w:val="1"/>
    <w:unhideWhenUsed w:val="1"/>
    <w:rsid w:val="00766910"/>
    <w:rPr>
      <w:b w:val="1"/>
      <w:bCs w:val="1"/>
      <w:sz w:val="20"/>
      <w:szCs w:val="20"/>
    </w:rPr>
  </w:style>
  <w:style w:type="character" w:styleId="CommentSubjectChar" w:customStyle="1">
    <w:name w:val="Comment Subject Char"/>
    <w:basedOn w:val="CommentTextChar"/>
    <w:link w:val="CommentSubject"/>
    <w:uiPriority w:val="99"/>
    <w:semiHidden w:val="1"/>
    <w:rsid w:val="00766910"/>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rBIV4NKryMm60Q6KtZocJ9S4g==">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2022-11-22T07:51:00Z</dcterms:created>
  <dc:creator>ALL-in Eduspace</dc:creator>
</cp:coreProperties>
</file>