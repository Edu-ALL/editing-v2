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0658" w:rsidRDefault="00000000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Everyone belongs to many different communities and/or groups defined by (among other things) shared geography, religion, ethnicity, income, cuisine, interest, race, ideology, or intellectual heritage. Choose one of the communities to which you </w:t>
      </w:r>
      <w:proofErr w:type="gram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belong, and</w:t>
      </w:r>
      <w:proofErr w:type="gram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 describe that community and your place within it. Max 300      </w:t>
      </w:r>
    </w:p>
    <w:p w14:paraId="00000002" w14:textId="77777777" w:rsidR="006D0658" w:rsidRDefault="006D0658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</w:p>
    <w:p w14:paraId="00000003" w14:textId="77777777" w:rsidR="006D0658" w:rsidRDefault="00000000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The engineering community is defined not just by our passion for design and innovation, but also by our shared persistence in finding solutions in the face of constant problems. I knew the former, but I discovered the latter the hard way.</w:t>
      </w:r>
    </w:p>
    <w:p w14:paraId="00000004" w14:textId="77777777" w:rsidR="006D0658" w:rsidRDefault="00000000">
      <w:pPr>
        <w:spacing w:before="240" w:after="240"/>
      </w:pPr>
      <w:r>
        <w:t xml:space="preserve">As the people in Kei Island do not have a stable source of electricity, as the sun sets, </w:t>
      </w:r>
      <w:ins w:id="0" w:author="Devi Kasih" w:date="2023-01-28T04:43:00Z">
        <w:r>
          <w:t>they</w:t>
        </w:r>
      </w:ins>
      <w:del w:id="1" w:author="Devi Kasih" w:date="2023-01-28T04:43:00Z">
        <w:r>
          <w:delText>the people in Kei</w:delText>
        </w:r>
      </w:del>
      <w:r>
        <w:t xml:space="preserve"> are haunted with darkness. Empathizing with them, I gathered three of my friends to create solar-powered </w:t>
      </w:r>
      <w:proofErr w:type="gramStart"/>
      <w:r>
        <w:t>street lights</w:t>
      </w:r>
      <w:proofErr w:type="gramEnd"/>
      <w:r>
        <w:t xml:space="preserve"> for Kei Island - each of us taking up roles based on our strengths. Having some experience with CAD, I took up the responsibility of designing the device’s chassis. After 3d-printing the model, I triple-checked it for any defects, and sprinkled water onto it to ensure that the circuitry remained dry. Everything seemed fine, so we set-up the device at a nearby park.</w:t>
      </w:r>
    </w:p>
    <w:p w14:paraId="00000005" w14:textId="77777777" w:rsidR="006D0658" w:rsidRDefault="00000000">
      <w:pPr>
        <w:spacing w:before="240" w:after="240"/>
      </w:pPr>
      <w:r>
        <w:t xml:space="preserve">However, the prototype’s circuits were fried the next day because I failed to consider one thing: the device’s plastic material has a low melting point! Being under the sun deformed the chassis, creating gaps, resulting in one fried circuit after a heavy rain. </w:t>
      </w:r>
    </w:p>
    <w:p w14:paraId="00000006" w14:textId="77777777" w:rsidR="006D0658" w:rsidRDefault="00000000">
      <w:pPr>
        <w:spacing w:before="240" w:after="240"/>
      </w:pPr>
      <w:r>
        <w:t xml:space="preserve">I wondered what to say to my team. </w:t>
      </w:r>
    </w:p>
    <w:p w14:paraId="00000007" w14:textId="77777777" w:rsidR="006D0658" w:rsidRDefault="00000000">
      <w:pPr>
        <w:spacing w:before="240" w:after="240"/>
      </w:pPr>
      <w:r>
        <w:t xml:space="preserve">I had the choice to conceal my mistake, but my conscience refrained me from breaking my teammates’ trust.  </w:t>
      </w:r>
    </w:p>
    <w:p w14:paraId="00000008" w14:textId="77777777" w:rsidR="006D0658" w:rsidRDefault="00000000">
      <w:pPr>
        <w:spacing w:before="240" w:after="240"/>
      </w:pPr>
      <w:r>
        <w:t xml:space="preserve">I apologized to my team, admitting my mistake. Surprisingly, they’re alright with it and, instead, gave me suggestions on how to make it weather-proof. </w:t>
      </w:r>
    </w:p>
    <w:p w14:paraId="00000009" w14:textId="77777777" w:rsidR="006D0658" w:rsidRDefault="00000000">
      <w:r>
        <w:t>Through my experiences, I have come to realize the importance of honesty, trust, and collaboration in this field. I have learned that mistakes are a natural part of the learning process and that it is important to address them, learn from them, and work together to move forward. I aspire to be a leader in this community, cultivating integrity, accountability, and innovation to foster an environment of openness.</w:t>
      </w:r>
    </w:p>
    <w:p w14:paraId="0000000A" w14:textId="77777777" w:rsidR="006D0658" w:rsidRDefault="006D0658">
      <w:pPr>
        <w:spacing w:before="240" w:after="240"/>
      </w:pPr>
    </w:p>
    <w:p w14:paraId="0000000B" w14:textId="77777777" w:rsidR="006D0658" w:rsidRDefault="006D0658">
      <w:pPr>
        <w:spacing w:before="240" w:after="240"/>
      </w:pPr>
    </w:p>
    <w:p w14:paraId="0000001E" w14:textId="77777777" w:rsidR="006D0658" w:rsidRDefault="006D0658">
      <w:pPr>
        <w:rPr>
          <w:rFonts w:ascii="Roboto" w:eastAsia="Roboto" w:hAnsi="Roboto" w:cs="Roboto"/>
          <w:color w:val="222222"/>
          <w:sz w:val="21"/>
          <w:szCs w:val="21"/>
          <w:highlight w:val="white"/>
        </w:rPr>
      </w:pPr>
    </w:p>
    <w:sectPr w:rsidR="006D06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18E7"/>
    <w:multiLevelType w:val="multilevel"/>
    <w:tmpl w:val="F0F6C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47910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vi Kasih">
    <w15:presenceInfo w15:providerId="Windows Live" w15:userId="c8f5e971bc88c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58"/>
    <w:rsid w:val="006D0658"/>
    <w:rsid w:val="007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0743F"/>
  <w15:docId w15:val="{184FC352-F642-A848-883D-1F44AC3B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2</cp:revision>
  <dcterms:created xsi:type="dcterms:W3CDTF">2023-01-28T04:55:00Z</dcterms:created>
  <dcterms:modified xsi:type="dcterms:W3CDTF">2023-01-28T04:55:00Z</dcterms:modified>
</cp:coreProperties>
</file>