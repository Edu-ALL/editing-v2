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947" w:rsidRDefault="000C7FE3">
      <w:pPr>
        <w:numPr>
          <w:ilvl w:val="0"/>
          <w:numId w:val="1"/>
        </w:numPr>
        <w:rPr>
          <w:b/>
        </w:rPr>
      </w:pPr>
      <w:r>
        <w:rPr>
          <w:b/>
        </w:rPr>
        <w:t>Tell us something you have done outside your school curriculum to prepare yourself for your chosen degree course(s)</w:t>
      </w:r>
      <w:r>
        <w:rPr>
          <w:b/>
        </w:rPr>
        <w:t>. For example, did you work in a relevant part-time job, or did you take an online course? (550 characters)</w:t>
      </w:r>
    </w:p>
    <w:p w14:paraId="00000002" w14:textId="77777777" w:rsidR="003C1947" w:rsidRDefault="003C1947"/>
    <w:p w14:paraId="00000003" w14:textId="5966AA4F" w:rsidR="003C1947" w:rsidRDefault="000C7FE3">
      <w:r>
        <w:tab/>
        <w:t xml:space="preserve">The PETRA BAC competition is a national accounting and business competition that required me to make a </w:t>
      </w:r>
      <w:r>
        <w:t>proposal.</w:t>
      </w:r>
    </w:p>
    <w:p w14:paraId="00000004" w14:textId="31A8F5C6" w:rsidR="003C1947" w:rsidRDefault="000C7FE3">
      <w:r>
        <w:tab/>
      </w:r>
      <w:del w:id="0" w:author="Thalia Priscilla" w:date="2023-02-08T15:09:00Z">
        <w:r w:rsidDel="00EA368F">
          <w:delText xml:space="preserve">The business model </w:delText>
        </w:r>
      </w:del>
      <w:r>
        <w:t xml:space="preserve">I </w:t>
      </w:r>
      <w:ins w:id="1" w:author="Thalia Priscilla" w:date="2023-02-08T15:11:00Z">
        <w:r w:rsidR="00EA368F">
          <w:t xml:space="preserve">created a </w:t>
        </w:r>
      </w:ins>
      <w:ins w:id="2" w:author="Thalia Priscilla" w:date="2023-02-08T15:12:00Z">
        <w:r w:rsidR="00EA368F">
          <w:t>business model</w:t>
        </w:r>
      </w:ins>
      <w:del w:id="3" w:author="Thalia Priscilla" w:date="2023-02-08T15:11:00Z">
        <w:r w:rsidDel="00EA368F">
          <w:delText xml:space="preserve">made </w:delText>
        </w:r>
        <w:r w:rsidDel="00EA368F">
          <w:delText xml:space="preserve">was </w:delText>
        </w:r>
      </w:del>
      <w:ins w:id="4" w:author="Thalia Priscilla" w:date="2023-02-08T15:11:00Z">
        <w:r w:rsidR="00EA368F">
          <w:t xml:space="preserve"> </w:t>
        </w:r>
      </w:ins>
      <w:r>
        <w:t>fo</w:t>
      </w:r>
      <w:r>
        <w:t xml:space="preserve">r Baywatch, </w:t>
      </w:r>
      <w:commentRangeStart w:id="5"/>
      <w:r>
        <w:t xml:space="preserve">a greener version of apps like </w:t>
      </w:r>
      <w:proofErr w:type="spellStart"/>
      <w:r>
        <w:t>Gojek</w:t>
      </w:r>
      <w:commentRangeEnd w:id="5"/>
      <w:proofErr w:type="spellEnd"/>
      <w:r w:rsidR="00EA368F">
        <w:rPr>
          <w:rStyle w:val="CommentReference"/>
        </w:rPr>
        <w:commentReference w:id="5"/>
      </w:r>
      <w:r>
        <w:t xml:space="preserve">, offering greener substitutes and tracking its user’s carbon footprint. The proposal required a SWOT analysis, marketing &amp; financial plans </w:t>
      </w:r>
      <w:commentRangeStart w:id="6"/>
      <w:r>
        <w:t>and more</w:t>
      </w:r>
      <w:commentRangeEnd w:id="6"/>
      <w:r w:rsidR="00EA368F">
        <w:rPr>
          <w:rStyle w:val="CommentReference"/>
        </w:rPr>
        <w:commentReference w:id="6"/>
      </w:r>
      <w:r>
        <w:t xml:space="preserve">. </w:t>
      </w:r>
      <w:commentRangeStart w:id="7"/>
      <w:r>
        <w:t>It showed me</w:t>
      </w:r>
      <w:r>
        <w:t xml:space="preserve"> the work behind managing employees, </w:t>
      </w:r>
      <w:proofErr w:type="gramStart"/>
      <w:r>
        <w:t>products</w:t>
      </w:r>
      <w:proofErr w:type="gramEnd"/>
      <w:r>
        <w:t xml:space="preserve"> </w:t>
      </w:r>
      <w:r>
        <w:t xml:space="preserve">and finances of a start-up. </w:t>
      </w:r>
    </w:p>
    <w:p w14:paraId="00000005" w14:textId="0FE2FFF9" w:rsidR="003C1947" w:rsidRDefault="00FA0CB1">
      <w:pPr>
        <w:ind w:firstLine="720"/>
      </w:pPr>
      <w:ins w:id="8" w:author="Thalia Priscilla" w:date="2023-02-08T15:18:00Z">
        <w:r>
          <w:t xml:space="preserve">Even though </w:t>
        </w:r>
      </w:ins>
      <w:del w:id="9" w:author="Thalia Priscilla" w:date="2023-02-08T15:18:00Z">
        <w:r w:rsidR="000C7FE3" w:rsidDel="00FA0CB1">
          <w:delText>W</w:delText>
        </w:r>
      </w:del>
      <w:ins w:id="10" w:author="Thalia Priscilla" w:date="2023-02-08T15:18:00Z">
        <w:r>
          <w:t>w</w:t>
        </w:r>
      </w:ins>
      <w:r w:rsidR="000C7FE3">
        <w:t>e lost</w:t>
      </w:r>
      <w:ins w:id="11" w:author="Thalia Priscilla" w:date="2023-02-08T15:18:00Z">
        <w:r>
          <w:t>,</w:t>
        </w:r>
      </w:ins>
      <w:r w:rsidR="000C7FE3">
        <w:t xml:space="preserve"> </w:t>
      </w:r>
      <w:del w:id="12" w:author="Thalia Priscilla" w:date="2023-02-08T15:18:00Z">
        <w:r w:rsidR="000C7FE3" w:rsidDel="00FA0CB1">
          <w:delText xml:space="preserve">but </w:delText>
        </w:r>
      </w:del>
      <w:r w:rsidR="000C7FE3">
        <w:t xml:space="preserve">the judges offered to put the idea in their incubator, making the entire experience worthwhile. </w:t>
      </w:r>
      <w:commentRangeEnd w:id="7"/>
      <w:r w:rsidR="00F66AAF">
        <w:rPr>
          <w:rStyle w:val="CommentReference"/>
        </w:rPr>
        <w:commentReference w:id="7"/>
      </w:r>
    </w:p>
    <w:p w14:paraId="00000006" w14:textId="77777777" w:rsidR="003C1947" w:rsidRDefault="003C1947"/>
    <w:p w14:paraId="00000007" w14:textId="77777777" w:rsidR="003C1947" w:rsidRDefault="000C7FE3">
      <w:pPr>
        <w:numPr>
          <w:ilvl w:val="0"/>
          <w:numId w:val="1"/>
        </w:numPr>
        <w:rPr>
          <w:b/>
        </w:rPr>
      </w:pPr>
      <w:r>
        <w:rPr>
          <w:b/>
        </w:rPr>
        <w:t xml:space="preserve">Tell us about a time when you failed to do something on your first </w:t>
      </w:r>
      <w:proofErr w:type="gramStart"/>
      <w:r>
        <w:rPr>
          <w:b/>
        </w:rPr>
        <w:t>try, but</w:t>
      </w:r>
      <w:proofErr w:type="gramEnd"/>
      <w:r>
        <w:rPr>
          <w:b/>
        </w:rPr>
        <w:t xml:space="preserve"> succeeded on subsequent attempts. How did</w:t>
      </w:r>
      <w:r>
        <w:rPr>
          <w:b/>
        </w:rPr>
        <w:t xml:space="preserve"> you learn from your initial failure, change your approach, so that you eventually succeeded? (550 characters)</w:t>
      </w:r>
    </w:p>
    <w:p w14:paraId="00000008" w14:textId="77777777" w:rsidR="003C1947" w:rsidRDefault="003C1947">
      <w:pPr>
        <w:ind w:firstLine="720"/>
        <w:rPr>
          <w:sz w:val="24"/>
          <w:szCs w:val="24"/>
        </w:rPr>
      </w:pPr>
    </w:p>
    <w:p w14:paraId="00000009" w14:textId="77777777" w:rsidR="003C1947" w:rsidRDefault="000C7FE3">
      <w:pPr>
        <w:ind w:firstLine="720"/>
        <w:rPr>
          <w:sz w:val="24"/>
          <w:szCs w:val="24"/>
        </w:rPr>
      </w:pPr>
      <w:commentRangeStart w:id="13"/>
      <w:r>
        <w:rPr>
          <w:sz w:val="24"/>
          <w:szCs w:val="24"/>
        </w:rPr>
        <w:t>My 90% would never compare to my brother’s 97%. Constant comparison made me neglect my studies, and soon enough my math grades started to drop t</w:t>
      </w:r>
      <w:r>
        <w:rPr>
          <w:sz w:val="24"/>
          <w:szCs w:val="24"/>
        </w:rPr>
        <w:t xml:space="preserve">o 50%. </w:t>
      </w:r>
      <w:commentRangeEnd w:id="13"/>
      <w:r w:rsidR="000A5923">
        <w:rPr>
          <w:rStyle w:val="CommentReference"/>
        </w:rPr>
        <w:commentReference w:id="13"/>
      </w:r>
    </w:p>
    <w:p w14:paraId="0000000A" w14:textId="77777777" w:rsidR="003C1947" w:rsidRDefault="000C7FE3">
      <w:pPr>
        <w:ind w:firstLine="720"/>
        <w:rPr>
          <w:sz w:val="24"/>
          <w:szCs w:val="24"/>
        </w:rPr>
      </w:pPr>
      <w:commentRangeStart w:id="14"/>
      <w:r>
        <w:rPr>
          <w:sz w:val="24"/>
          <w:szCs w:val="24"/>
        </w:rPr>
        <w:t>T</w:t>
      </w:r>
      <w:r>
        <w:rPr>
          <w:sz w:val="24"/>
          <w:szCs w:val="24"/>
        </w:rPr>
        <w:t xml:space="preserve">he growing pressures of wanting to get into a good school </w:t>
      </w:r>
      <w:r>
        <w:rPr>
          <w:sz w:val="24"/>
          <w:szCs w:val="24"/>
        </w:rPr>
        <w:t>made my academics a main priority again</w:t>
      </w:r>
      <w:r>
        <w:rPr>
          <w:sz w:val="24"/>
          <w:szCs w:val="24"/>
        </w:rPr>
        <w:t xml:space="preserve">. </w:t>
      </w:r>
      <w:commentRangeEnd w:id="14"/>
      <w:r w:rsidR="00C2594B">
        <w:rPr>
          <w:rStyle w:val="CommentReference"/>
        </w:rPr>
        <w:commentReference w:id="14"/>
      </w:r>
      <w:r>
        <w:rPr>
          <w:sz w:val="24"/>
          <w:szCs w:val="24"/>
        </w:rPr>
        <w:t xml:space="preserve">I forced myself to ask questions in math class, watched Khan Academy for hours, even asked my brother for help. </w:t>
      </w:r>
    </w:p>
    <w:p w14:paraId="0000000B" w14:textId="77777777" w:rsidR="003C1947" w:rsidRDefault="000C7FE3">
      <w:pPr>
        <w:ind w:firstLine="720"/>
        <w:rPr>
          <w:sz w:val="24"/>
          <w:szCs w:val="24"/>
        </w:rPr>
      </w:pPr>
      <w:commentRangeStart w:id="15"/>
      <w:r>
        <w:rPr>
          <w:sz w:val="24"/>
          <w:szCs w:val="24"/>
        </w:rPr>
        <w:t xml:space="preserve">I was my own limiting factor. </w:t>
      </w:r>
      <w:commentRangeEnd w:id="15"/>
      <w:r w:rsidR="00355287">
        <w:rPr>
          <w:rStyle w:val="CommentReference"/>
        </w:rPr>
        <w:commentReference w:id="15"/>
      </w:r>
      <w:r>
        <w:rPr>
          <w:sz w:val="24"/>
          <w:szCs w:val="24"/>
        </w:rPr>
        <w:t>Getti</w:t>
      </w:r>
      <w:r>
        <w:rPr>
          <w:sz w:val="24"/>
          <w:szCs w:val="24"/>
        </w:rPr>
        <w:t>ng better at math</w:t>
      </w:r>
      <w:r>
        <w:rPr>
          <w:sz w:val="24"/>
          <w:szCs w:val="24"/>
        </w:rPr>
        <w:t xml:space="preserve"> </w:t>
      </w:r>
      <w:r>
        <w:rPr>
          <w:sz w:val="24"/>
          <w:szCs w:val="24"/>
        </w:rPr>
        <w:t>t</w:t>
      </w:r>
      <w:r>
        <w:rPr>
          <w:sz w:val="24"/>
          <w:szCs w:val="24"/>
        </w:rPr>
        <w:t>a</w:t>
      </w:r>
      <w:r>
        <w:rPr>
          <w:sz w:val="24"/>
          <w:szCs w:val="24"/>
        </w:rPr>
        <w:t>u</w:t>
      </w:r>
      <w:r>
        <w:rPr>
          <w:sz w:val="24"/>
          <w:szCs w:val="24"/>
        </w:rPr>
        <w:t>g</w:t>
      </w:r>
      <w:r>
        <w:rPr>
          <w:sz w:val="24"/>
          <w:szCs w:val="24"/>
        </w:rPr>
        <w:t>h</w:t>
      </w:r>
      <w:r>
        <w:rPr>
          <w:sz w:val="24"/>
          <w:szCs w:val="24"/>
        </w:rPr>
        <w:t>t</w:t>
      </w:r>
      <w:r>
        <w:rPr>
          <w:sz w:val="24"/>
          <w:szCs w:val="24"/>
        </w:rPr>
        <w:t xml:space="preserve"> </w:t>
      </w:r>
      <w:r>
        <w:rPr>
          <w:sz w:val="24"/>
          <w:szCs w:val="24"/>
        </w:rPr>
        <w:t>m</w:t>
      </w:r>
      <w:r>
        <w:rPr>
          <w:sz w:val="24"/>
          <w:szCs w:val="24"/>
        </w:rPr>
        <w:t>e</w:t>
      </w:r>
      <w:r>
        <w:rPr>
          <w:sz w:val="24"/>
          <w:szCs w:val="24"/>
        </w:rPr>
        <w:t xml:space="preserve"> to be patient and motivate myself in a healthy way. In the end, the only person I should be outdoing is the past me.</w:t>
      </w:r>
    </w:p>
    <w:p w14:paraId="0000000C" w14:textId="77777777" w:rsidR="003C1947" w:rsidRDefault="003C1947"/>
    <w:p w14:paraId="0000000D" w14:textId="77777777" w:rsidR="003C1947" w:rsidRDefault="000C7FE3">
      <w:pPr>
        <w:numPr>
          <w:ilvl w:val="0"/>
          <w:numId w:val="1"/>
        </w:numPr>
        <w:rPr>
          <w:b/>
        </w:rPr>
      </w:pPr>
      <w:r>
        <w:rPr>
          <w:b/>
        </w:rPr>
        <w:t>Tell us about something that is meaningful to you, and why. (550 characters)</w:t>
      </w:r>
    </w:p>
    <w:p w14:paraId="0000000E" w14:textId="77777777" w:rsidR="003C1947" w:rsidRDefault="003C1947">
      <w:pPr>
        <w:ind w:firstLine="720"/>
        <w:rPr>
          <w:sz w:val="24"/>
          <w:szCs w:val="24"/>
          <w:shd w:val="clear" w:color="auto" w:fill="FAFAFA"/>
        </w:rPr>
      </w:pPr>
    </w:p>
    <w:p w14:paraId="0000000F" w14:textId="77777777" w:rsidR="003C1947" w:rsidRDefault="000C7FE3">
      <w:pPr>
        <w:ind w:firstLine="720"/>
        <w:rPr>
          <w:sz w:val="24"/>
          <w:szCs w:val="24"/>
          <w:shd w:val="clear" w:color="auto" w:fill="FAFAFA"/>
        </w:rPr>
      </w:pPr>
      <w:commentRangeStart w:id="16"/>
      <w:r>
        <w:rPr>
          <w:sz w:val="24"/>
          <w:szCs w:val="24"/>
          <w:shd w:val="clear" w:color="auto" w:fill="FAFAFA"/>
        </w:rPr>
        <w:t>Learning reminds me of the commu</w:t>
      </w:r>
      <w:r>
        <w:rPr>
          <w:sz w:val="24"/>
          <w:szCs w:val="24"/>
          <w:shd w:val="clear" w:color="auto" w:fill="FAFAFA"/>
        </w:rPr>
        <w:t>nity I can’t live without</w:t>
      </w:r>
      <w:commentRangeEnd w:id="16"/>
      <w:r w:rsidR="00C2594B">
        <w:rPr>
          <w:rStyle w:val="CommentReference"/>
        </w:rPr>
        <w:commentReference w:id="16"/>
      </w:r>
      <w:r>
        <w:rPr>
          <w:sz w:val="24"/>
          <w:szCs w:val="24"/>
          <w:shd w:val="clear" w:color="auto" w:fill="FAFAFA"/>
        </w:rPr>
        <w:t xml:space="preserve">. </w:t>
      </w:r>
    </w:p>
    <w:p w14:paraId="00000010" w14:textId="40C20F88" w:rsidR="003C1947" w:rsidRDefault="000C7FE3">
      <w:pPr>
        <w:ind w:firstLine="720"/>
        <w:rPr>
          <w:sz w:val="24"/>
          <w:szCs w:val="24"/>
          <w:shd w:val="clear" w:color="auto" w:fill="FAFAFA"/>
        </w:rPr>
      </w:pPr>
      <w:r>
        <w:rPr>
          <w:sz w:val="24"/>
          <w:szCs w:val="24"/>
          <w:shd w:val="clear" w:color="auto" w:fill="FAFAFA"/>
        </w:rPr>
        <w:t xml:space="preserve">In secondary, I found my way in the prefectorial board and Leo Club, </w:t>
      </w:r>
      <w:del w:id="17" w:author="Thalia Priscilla" w:date="2023-02-08T21:42:00Z">
        <w:r w:rsidDel="00914465">
          <w:rPr>
            <w:sz w:val="24"/>
            <w:szCs w:val="24"/>
            <w:shd w:val="clear" w:color="auto" w:fill="FAFAFA"/>
          </w:rPr>
          <w:delText xml:space="preserve">even </w:delText>
        </w:r>
      </w:del>
      <w:ins w:id="18" w:author="Thalia Priscilla" w:date="2023-02-08T21:42:00Z">
        <w:r w:rsidR="00914465">
          <w:rPr>
            <w:sz w:val="24"/>
            <w:szCs w:val="24"/>
            <w:shd w:val="clear" w:color="auto" w:fill="FAFAFA"/>
          </w:rPr>
          <w:t>eventually</w:t>
        </w:r>
        <w:r w:rsidR="00914465">
          <w:rPr>
            <w:sz w:val="24"/>
            <w:szCs w:val="24"/>
            <w:shd w:val="clear" w:color="auto" w:fill="FAFAFA"/>
          </w:rPr>
          <w:t xml:space="preserve"> </w:t>
        </w:r>
      </w:ins>
      <w:r>
        <w:rPr>
          <w:sz w:val="24"/>
          <w:szCs w:val="24"/>
          <w:shd w:val="clear" w:color="auto" w:fill="FAFAFA"/>
        </w:rPr>
        <w:t xml:space="preserve">becoming </w:t>
      </w:r>
      <w:ins w:id="19" w:author="Thalia Priscilla" w:date="2023-02-08T21:42:00Z">
        <w:r w:rsidR="00914465">
          <w:rPr>
            <w:sz w:val="24"/>
            <w:szCs w:val="24"/>
            <w:shd w:val="clear" w:color="auto" w:fill="FAFAFA"/>
          </w:rPr>
          <w:t xml:space="preserve">its </w:t>
        </w:r>
      </w:ins>
      <w:r>
        <w:rPr>
          <w:sz w:val="24"/>
          <w:szCs w:val="24"/>
          <w:shd w:val="clear" w:color="auto" w:fill="FAFAFA"/>
        </w:rPr>
        <w:t>President. Being surrounded by more experienced peers increases my urge to be better tenfold. I went from following seniors around to mentoring a</w:t>
      </w:r>
      <w:r>
        <w:rPr>
          <w:sz w:val="24"/>
          <w:szCs w:val="24"/>
          <w:shd w:val="clear" w:color="auto" w:fill="FAFAFA"/>
        </w:rPr>
        <w:t xml:space="preserve">nd tutoring juniors which reminded me of my grandpa who’d reward me with candy for learning a new word. Learning from others, and teaching others has molded me into who I am today. </w:t>
      </w:r>
    </w:p>
    <w:p w14:paraId="00000011" w14:textId="1D5AEEB5" w:rsidR="003C1947" w:rsidRDefault="000C7FE3">
      <w:pPr>
        <w:ind w:firstLine="720"/>
        <w:rPr>
          <w:sz w:val="24"/>
          <w:szCs w:val="24"/>
          <w:shd w:val="clear" w:color="auto" w:fill="FAFAFA"/>
        </w:rPr>
      </w:pPr>
      <w:commentRangeStart w:id="20"/>
      <w:r>
        <w:rPr>
          <w:sz w:val="24"/>
          <w:szCs w:val="24"/>
          <w:shd w:val="clear" w:color="auto" w:fill="FAFAFA"/>
        </w:rPr>
        <w:t>So, connecting through learning has and will be an important part of my li</w:t>
      </w:r>
      <w:r>
        <w:rPr>
          <w:sz w:val="24"/>
          <w:szCs w:val="24"/>
          <w:shd w:val="clear" w:color="auto" w:fill="FAFAFA"/>
        </w:rPr>
        <w:t>fe</w:t>
      </w:r>
      <w:ins w:id="21" w:author="Thalia Priscilla" w:date="2023-02-08T16:15:00Z">
        <w:r w:rsidR="00031486">
          <w:rPr>
            <w:sz w:val="24"/>
            <w:szCs w:val="24"/>
            <w:shd w:val="clear" w:color="auto" w:fill="FAFAFA"/>
          </w:rPr>
          <w:t>.</w:t>
        </w:r>
      </w:ins>
      <w:commentRangeEnd w:id="20"/>
      <w:ins w:id="22" w:author="Thalia Priscilla" w:date="2023-02-08T21:47:00Z">
        <w:r w:rsidR="00B82F10">
          <w:rPr>
            <w:rStyle w:val="CommentReference"/>
          </w:rPr>
          <w:commentReference w:id="20"/>
        </w:r>
      </w:ins>
    </w:p>
    <w:p w14:paraId="00000012" w14:textId="77777777" w:rsidR="003C1947" w:rsidRDefault="003C1947">
      <w:pPr>
        <w:rPr>
          <w:sz w:val="24"/>
          <w:szCs w:val="24"/>
          <w:shd w:val="clear" w:color="auto" w:fill="FAFAFA"/>
        </w:rPr>
      </w:pPr>
    </w:p>
    <w:p w14:paraId="00000013" w14:textId="77777777" w:rsidR="003C1947" w:rsidRDefault="003C1947">
      <w:pPr>
        <w:rPr>
          <w:b/>
          <w:sz w:val="24"/>
          <w:szCs w:val="24"/>
          <w:shd w:val="clear" w:color="auto" w:fill="FAFAFA"/>
        </w:rPr>
      </w:pPr>
    </w:p>
    <w:p w14:paraId="00000014" w14:textId="77777777" w:rsidR="003C1947" w:rsidRDefault="003C1947">
      <w:pPr>
        <w:rPr>
          <w:b/>
          <w:sz w:val="24"/>
          <w:szCs w:val="24"/>
          <w:shd w:val="clear" w:color="auto" w:fill="FAFAFA"/>
        </w:rPr>
      </w:pPr>
    </w:p>
    <w:p w14:paraId="00000015" w14:textId="77777777" w:rsidR="003C1947" w:rsidRDefault="003C1947">
      <w:pPr>
        <w:rPr>
          <w:b/>
          <w:sz w:val="24"/>
          <w:szCs w:val="24"/>
          <w:shd w:val="clear" w:color="auto" w:fill="FAFAFA"/>
        </w:rPr>
      </w:pPr>
    </w:p>
    <w:p w14:paraId="00000016" w14:textId="77777777" w:rsidR="003C1947" w:rsidRDefault="003C1947">
      <w:pPr>
        <w:rPr>
          <w:b/>
          <w:sz w:val="24"/>
          <w:szCs w:val="24"/>
          <w:shd w:val="clear" w:color="auto" w:fill="FAFAFA"/>
        </w:rPr>
      </w:pPr>
    </w:p>
    <w:p w14:paraId="00000017" w14:textId="77777777" w:rsidR="003C1947" w:rsidRDefault="003C1947">
      <w:pPr>
        <w:rPr>
          <w:b/>
          <w:sz w:val="24"/>
          <w:szCs w:val="24"/>
          <w:shd w:val="clear" w:color="auto" w:fill="FAFAFA"/>
        </w:rPr>
      </w:pPr>
    </w:p>
    <w:p w14:paraId="00000018" w14:textId="77777777" w:rsidR="003C1947" w:rsidRDefault="000C7FE3">
      <w:pPr>
        <w:numPr>
          <w:ilvl w:val="0"/>
          <w:numId w:val="1"/>
        </w:numPr>
        <w:rPr>
          <w:b/>
        </w:rPr>
      </w:pPr>
      <w:r>
        <w:rPr>
          <w:b/>
        </w:rPr>
        <w:lastRenderedPageBreak/>
        <w:t>What is your proudest achievement? How does it display your commitment and how you have been enterprising? Please also explain how it exemplifies some of the five NUS values of Innovation, Resilience, Excellence, Respect, and Integrity. (1100 char</w:t>
      </w:r>
      <w:r>
        <w:rPr>
          <w:b/>
        </w:rPr>
        <w:t>acters)</w:t>
      </w:r>
    </w:p>
    <w:p w14:paraId="00000019" w14:textId="77777777" w:rsidR="003C1947" w:rsidRDefault="003C1947"/>
    <w:p w14:paraId="0000001A" w14:textId="325245AD" w:rsidR="003C1947" w:rsidRDefault="000C7FE3">
      <w:r>
        <w:tab/>
        <w:t>In JC1, I was elected as President of Leo Club</w:t>
      </w:r>
      <w:del w:id="23" w:author="Thalia Priscilla" w:date="2023-02-08T16:17:00Z">
        <w:r w:rsidDel="00BD3C19">
          <w:delText>.</w:delText>
        </w:r>
      </w:del>
      <w:r>
        <w:t xml:space="preserve"> and had to manage things living in Singapore while my team was in Jakarta. For our first event, I </w:t>
      </w:r>
      <w:del w:id="24" w:author="Thalia Priscilla" w:date="2023-02-08T16:17:00Z">
        <w:r w:rsidDel="00BD3C19">
          <w:delText>thought of organising</w:delText>
        </w:r>
      </w:del>
      <w:proofErr w:type="spellStart"/>
      <w:ins w:id="25" w:author="Thalia Priscilla" w:date="2023-02-08T16:17:00Z">
        <w:r w:rsidR="00BD3C19">
          <w:t>organised</w:t>
        </w:r>
      </w:ins>
      <w:proofErr w:type="spellEnd"/>
      <w:r>
        <w:t xml:space="preserve"> a bake sale</w:t>
      </w:r>
      <w:del w:id="26" w:author="Thalia Priscilla" w:date="2023-02-08T21:46:00Z">
        <w:r w:rsidDel="00B82F10">
          <w:delText xml:space="preserve">, </w:delText>
        </w:r>
        <w:r w:rsidDel="00B82F10">
          <w:delText xml:space="preserve">coming up </w:delText>
        </w:r>
      </w:del>
      <w:ins w:id="27" w:author="Thalia Priscilla" w:date="2023-02-08T21:46:00Z">
        <w:r w:rsidR="00B82F10">
          <w:t xml:space="preserve"> </w:t>
        </w:r>
      </w:ins>
      <w:r>
        <w:t>with a Sesame Street concept including Elmo cookies and</w:t>
      </w:r>
      <w:r>
        <w:t xml:space="preserve"> Cookie Monster Rice Krispy treats. </w:t>
      </w:r>
      <w:commentRangeStart w:id="28"/>
      <w:r>
        <w:t xml:space="preserve">Designing </w:t>
      </w:r>
      <w:r>
        <w:t>Instagram posts, packaging, and finding out how to market the treats on social media and the school.</w:t>
      </w:r>
      <w:commentRangeEnd w:id="28"/>
      <w:r w:rsidR="00B82F10">
        <w:rPr>
          <w:rStyle w:val="CommentReference"/>
        </w:rPr>
        <w:commentReference w:id="28"/>
      </w:r>
    </w:p>
    <w:p w14:paraId="0000001B" w14:textId="069A8552" w:rsidR="003C1947" w:rsidRDefault="000C7FE3">
      <w:r>
        <w:tab/>
      </w:r>
      <w:commentRangeStart w:id="29"/>
      <w:r>
        <w:t>All the treats were made in my house despite me being abroad,</w:t>
      </w:r>
      <w:ins w:id="30" w:author="Thalia Priscilla" w:date="2023-02-08T16:36:00Z">
        <w:r w:rsidR="00C23399">
          <w:t xml:space="preserve"> so</w:t>
        </w:r>
      </w:ins>
      <w:r>
        <w:t xml:space="preserve"> I had to make sure the ingredients were </w:t>
      </w:r>
      <w:proofErr w:type="gramStart"/>
      <w:r>
        <w:t>prepar</w:t>
      </w:r>
      <w:r>
        <w:t>ed</w:t>
      </w:r>
      <w:proofErr w:type="gramEnd"/>
      <w:r>
        <w:t xml:space="preserve"> and my team could work in a safe environment amidst a pandemic. I managed most of the online logistics and it was hard to make sure everything was running smoothly, it included last minute changes due to sudden material shortage and unavailable equipmen</w:t>
      </w:r>
      <w:r>
        <w:t xml:space="preserve">t. </w:t>
      </w:r>
      <w:commentRangeEnd w:id="29"/>
      <w:r w:rsidR="00122F6E">
        <w:rPr>
          <w:rStyle w:val="CommentReference"/>
        </w:rPr>
        <w:commentReference w:id="29"/>
      </w:r>
      <w:r>
        <w:t xml:space="preserve">On my end, </w:t>
      </w:r>
      <w:commentRangeStart w:id="31"/>
      <w:r>
        <w:t>being supportive and tying up loose ends was the best I could do</w:t>
      </w:r>
      <w:commentRangeEnd w:id="31"/>
      <w:r>
        <w:commentReference w:id="31"/>
      </w:r>
      <w:r>
        <w:t xml:space="preserve"> since I wasn’t physically present</w:t>
      </w:r>
      <w:r>
        <w:t xml:space="preserve">. </w:t>
      </w:r>
    </w:p>
    <w:p w14:paraId="0000001C" w14:textId="77777777" w:rsidR="003C1947" w:rsidRDefault="000C7FE3">
      <w:pPr>
        <w:ind w:firstLine="720"/>
      </w:pPr>
      <w:commentRangeStart w:id="32"/>
      <w:r>
        <w:t xml:space="preserve">Despite being nervous in the beginning, the effort had paid off, </w:t>
      </w:r>
      <w:commentRangeEnd w:id="32"/>
      <w:r w:rsidR="00AB4FA2">
        <w:rPr>
          <w:rStyle w:val="CommentReference"/>
        </w:rPr>
        <w:commentReference w:id="32"/>
      </w:r>
      <w:r>
        <w:t>and</w:t>
      </w:r>
      <w:commentRangeStart w:id="33"/>
      <w:r>
        <w:t xml:space="preserve"> we raised over 15 million IDR for Jakarta’s Childhood Cancer Foundation.</w:t>
      </w:r>
      <w:commentRangeEnd w:id="33"/>
      <w:r w:rsidR="00BD3C19">
        <w:rPr>
          <w:rStyle w:val="CommentReference"/>
        </w:rPr>
        <w:commentReference w:id="33"/>
      </w:r>
    </w:p>
    <w:p w14:paraId="0000001D" w14:textId="77777777" w:rsidR="003C1947" w:rsidRDefault="000C7FE3">
      <w:r>
        <w:tab/>
      </w:r>
    </w:p>
    <w:p w14:paraId="0000001E" w14:textId="77777777" w:rsidR="003C1947" w:rsidRDefault="003C1947"/>
    <w:p w14:paraId="0000001F" w14:textId="7655EA68" w:rsidR="003C1947" w:rsidRDefault="000C7FE3">
      <w:pPr>
        <w:numPr>
          <w:ilvl w:val="0"/>
          <w:numId w:val="1"/>
        </w:numPr>
        <w:rPr>
          <w:ins w:id="34" w:author="Thalia Priscilla" w:date="2023-02-08T21:50:00Z"/>
        </w:rPr>
      </w:pPr>
      <w:r>
        <w:t>Is there anything else about yourself which you want us to know? (550 characters)</w:t>
      </w:r>
    </w:p>
    <w:p w14:paraId="590E8853" w14:textId="1D90AB66" w:rsidR="004A75AC" w:rsidRDefault="004A75AC" w:rsidP="004A75AC">
      <w:pPr>
        <w:rPr>
          <w:ins w:id="35" w:author="Thalia Priscilla" w:date="2023-02-08T21:50:00Z"/>
        </w:rPr>
      </w:pPr>
    </w:p>
    <w:p w14:paraId="44D5B1FA" w14:textId="5A07CCE9" w:rsidR="004A75AC" w:rsidRDefault="004A75AC" w:rsidP="004A75AC">
      <w:pPr>
        <w:rPr>
          <w:ins w:id="36" w:author="Thalia Priscilla" w:date="2023-02-08T21:50:00Z"/>
        </w:rPr>
      </w:pPr>
    </w:p>
    <w:p w14:paraId="784CDDB5" w14:textId="2F4F40B7" w:rsidR="004A75AC" w:rsidRPr="004A75AC" w:rsidRDefault="004A75AC" w:rsidP="004A75AC">
      <w:ins w:id="37" w:author="Thalia Priscilla" w:date="2023-02-08T21:50:00Z">
        <w:r>
          <w:t>A general note: t</w:t>
        </w:r>
      </w:ins>
      <w:ins w:id="38" w:author="Thalia Priscilla" w:date="2023-02-08T21:51:00Z">
        <w:r>
          <w:t>ry to word your sentences more formally instead of</w:t>
        </w:r>
      </w:ins>
      <w:ins w:id="39" w:author="Thalia Priscilla" w:date="2023-02-08T21:52:00Z">
        <w:r w:rsidR="00643559">
          <w:t xml:space="preserve"> wording them like you’re</w:t>
        </w:r>
      </w:ins>
      <w:ins w:id="40" w:author="Thalia Priscilla" w:date="2023-02-08T21:51:00Z">
        <w:r>
          <w:t xml:space="preserve"> telling a story</w:t>
        </w:r>
        <w:r w:rsidR="00643559">
          <w:t>. This considers the character count limit an</w:t>
        </w:r>
      </w:ins>
      <w:ins w:id="41" w:author="Thalia Priscilla" w:date="2023-02-08T21:52:00Z">
        <w:r w:rsidR="00643559">
          <w:t>d</w:t>
        </w:r>
      </w:ins>
      <w:ins w:id="42" w:author="Thalia Priscilla" w:date="2023-02-08T21:51:00Z">
        <w:r w:rsidR="00643559">
          <w:t xml:space="preserve"> the</w:t>
        </w:r>
      </w:ins>
      <w:ins w:id="43" w:author="Thalia Priscilla" w:date="2023-02-08T21:52:00Z">
        <w:r w:rsidR="00643559">
          <w:t xml:space="preserve"> expectations of the</w:t>
        </w:r>
      </w:ins>
      <w:ins w:id="44" w:author="Thalia Priscilla" w:date="2023-02-08T21:51:00Z">
        <w:r w:rsidR="00643559">
          <w:t xml:space="preserve"> school you’re applying to.</w:t>
        </w:r>
      </w:ins>
      <w:ins w:id="45" w:author="Thalia Priscilla" w:date="2023-02-08T21:52:00Z">
        <w:r w:rsidR="00643559">
          <w:t xml:space="preserve"> </w:t>
        </w:r>
      </w:ins>
    </w:p>
    <w:sectPr w:rsidR="004A75AC" w:rsidRPr="004A75A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halia Priscilla" w:date="2023-02-08T15:13:00Z" w:initials="TP">
    <w:p w14:paraId="0D058D96" w14:textId="3571CF1C" w:rsidR="00EA368F" w:rsidRDefault="00EA368F">
      <w:pPr>
        <w:pStyle w:val="CommentText"/>
      </w:pPr>
      <w:r>
        <w:rPr>
          <w:rStyle w:val="CommentReference"/>
        </w:rPr>
        <w:annotationRef/>
      </w:r>
      <w:r>
        <w:rPr>
          <w:rStyle w:val="CommentReference"/>
        </w:rPr>
        <w:annotationRef/>
      </w:r>
      <w:r>
        <w:t>I think it’s better to describe the type of app instead of portraying it as a comparison to another.</w:t>
      </w:r>
    </w:p>
  </w:comment>
  <w:comment w:id="6" w:author="Thalia Priscilla" w:date="2023-02-08T15:13:00Z" w:initials="TP">
    <w:p w14:paraId="773D9201" w14:textId="302CA563" w:rsidR="00EA368F" w:rsidRDefault="00EA368F">
      <w:pPr>
        <w:pStyle w:val="CommentText"/>
      </w:pPr>
      <w:r>
        <w:rPr>
          <w:rStyle w:val="CommentReference"/>
        </w:rPr>
        <w:annotationRef/>
      </w:r>
      <w:r>
        <w:t xml:space="preserve">Suggest </w:t>
      </w:r>
      <w:r w:rsidR="00FA0CB1">
        <w:t>being</w:t>
      </w:r>
      <w:r>
        <w:t xml:space="preserve"> specific and not </w:t>
      </w:r>
      <w:r w:rsidR="00FA0CB1">
        <w:t>use</w:t>
      </w:r>
      <w:r>
        <w:t xml:space="preserve"> a general description.</w:t>
      </w:r>
    </w:p>
  </w:comment>
  <w:comment w:id="7" w:author="Thalia Priscilla" w:date="2023-02-08T21:59:00Z" w:initials="TP">
    <w:p w14:paraId="4D7FE061" w14:textId="4B072E3E" w:rsidR="00F66AAF" w:rsidRDefault="00F66AAF">
      <w:pPr>
        <w:pStyle w:val="CommentText"/>
      </w:pPr>
      <w:r>
        <w:rPr>
          <w:rStyle w:val="CommentReference"/>
        </w:rPr>
        <w:annotationRef/>
      </w:r>
      <w:r w:rsidR="00727FE6">
        <w:t>I</w:t>
      </w:r>
      <w:r>
        <w:t>nstead of mentioning that you lost, show what you learned from this instead and how it has prepared you for your chosen degree.</w:t>
      </w:r>
    </w:p>
  </w:comment>
  <w:comment w:id="13" w:author="Thalia Priscilla" w:date="2023-02-08T16:01:00Z" w:initials="TP">
    <w:p w14:paraId="5C06F4A5" w14:textId="1E52516F" w:rsidR="000A5923" w:rsidRDefault="000A5923">
      <w:pPr>
        <w:pStyle w:val="CommentText"/>
      </w:pPr>
      <w:r>
        <w:rPr>
          <w:rStyle w:val="CommentReference"/>
        </w:rPr>
        <w:annotationRef/>
      </w:r>
      <w:r>
        <w:t>Try to word this in a more formal way.</w:t>
      </w:r>
      <w:r w:rsidR="007D2603">
        <w:t xml:space="preserve"> </w:t>
      </w:r>
      <w:proofErr w:type="gramStart"/>
      <w:r w:rsidR="007D2603">
        <w:t>E.g.</w:t>
      </w:r>
      <w:proofErr w:type="gramEnd"/>
      <w:r w:rsidR="007D2603">
        <w:t xml:space="preserve"> ‘I had always compared my achievements to my brother’s, and it affected my studies negatively.’</w:t>
      </w:r>
    </w:p>
  </w:comment>
  <w:comment w:id="14" w:author="Thalia Priscilla" w:date="2023-02-08T21:39:00Z" w:initials="TP">
    <w:p w14:paraId="258849DF" w14:textId="61E90DF9" w:rsidR="00C2594B" w:rsidRDefault="00C2594B">
      <w:pPr>
        <w:pStyle w:val="CommentText"/>
      </w:pPr>
      <w:r>
        <w:rPr>
          <w:rStyle w:val="CommentReference"/>
        </w:rPr>
        <w:annotationRef/>
      </w:r>
      <w:r w:rsidR="00355287">
        <w:t>How</w:t>
      </w:r>
      <w:r>
        <w:t xml:space="preserve"> did you learn from your initial failure? I think you can insert the part about motivating yourself in a healthy way after this sentence instead.</w:t>
      </w:r>
    </w:p>
    <w:p w14:paraId="77F4D6D7" w14:textId="77777777" w:rsidR="00355287" w:rsidRDefault="00355287">
      <w:pPr>
        <w:pStyle w:val="CommentText"/>
      </w:pPr>
    </w:p>
    <w:p w14:paraId="45C947BA" w14:textId="77777777" w:rsidR="00355287" w:rsidRDefault="00355287">
      <w:pPr>
        <w:pStyle w:val="CommentText"/>
      </w:pPr>
      <w:r>
        <w:t xml:space="preserve">A suggested flow: </w:t>
      </w:r>
    </w:p>
    <w:p w14:paraId="6E238EE5" w14:textId="77777777" w:rsidR="00355287" w:rsidRDefault="00355287" w:rsidP="00355287">
      <w:pPr>
        <w:pStyle w:val="CommentText"/>
        <w:numPr>
          <w:ilvl w:val="0"/>
          <w:numId w:val="2"/>
        </w:numPr>
      </w:pPr>
      <w:r>
        <w:t xml:space="preserve"> Comparison kills, grades dropped</w:t>
      </w:r>
    </w:p>
    <w:p w14:paraId="085031C6" w14:textId="77777777" w:rsidR="00355287" w:rsidRDefault="00355287" w:rsidP="00355287">
      <w:pPr>
        <w:pStyle w:val="CommentText"/>
        <w:numPr>
          <w:ilvl w:val="0"/>
          <w:numId w:val="2"/>
        </w:numPr>
      </w:pPr>
      <w:r>
        <w:t xml:space="preserve"> Uni motivation</w:t>
      </w:r>
    </w:p>
    <w:p w14:paraId="06A7E5D5" w14:textId="77777777" w:rsidR="00355287" w:rsidRDefault="00355287" w:rsidP="00355287">
      <w:pPr>
        <w:pStyle w:val="CommentText"/>
        <w:numPr>
          <w:ilvl w:val="0"/>
          <w:numId w:val="2"/>
        </w:numPr>
      </w:pPr>
      <w:r>
        <w:t xml:space="preserve"> Changing your approach in a healthy way</w:t>
      </w:r>
    </w:p>
    <w:p w14:paraId="0558FD23" w14:textId="51D2DE00" w:rsidR="00355287" w:rsidRDefault="00355287" w:rsidP="00355287">
      <w:pPr>
        <w:pStyle w:val="CommentText"/>
        <w:numPr>
          <w:ilvl w:val="0"/>
          <w:numId w:val="2"/>
        </w:numPr>
      </w:pPr>
      <w:r>
        <w:t xml:space="preserve"> </w:t>
      </w:r>
      <w:r w:rsidR="005C52F0">
        <w:t>Your success and what you learned</w:t>
      </w:r>
    </w:p>
  </w:comment>
  <w:comment w:id="15" w:author="Thalia Priscilla" w:date="2023-02-08T21:56:00Z" w:initials="TP">
    <w:p w14:paraId="3C1A3075" w14:textId="4C0686A1" w:rsidR="00355287" w:rsidRDefault="00355287">
      <w:pPr>
        <w:pStyle w:val="CommentText"/>
      </w:pPr>
      <w:r>
        <w:rPr>
          <w:rStyle w:val="CommentReference"/>
        </w:rPr>
        <w:annotationRef/>
      </w:r>
      <w:r w:rsidR="005C52F0">
        <w:t>What was the result? Did you succeed?</w:t>
      </w:r>
    </w:p>
  </w:comment>
  <w:comment w:id="16" w:author="Thalia Priscilla" w:date="2023-02-08T21:39:00Z" w:initials="TP">
    <w:p w14:paraId="7C9D3430" w14:textId="7A349C48" w:rsidR="00914465" w:rsidRDefault="00C2594B">
      <w:pPr>
        <w:pStyle w:val="CommentText"/>
      </w:pPr>
      <w:r>
        <w:rPr>
          <w:rStyle w:val="CommentReference"/>
        </w:rPr>
        <w:annotationRef/>
      </w:r>
      <w:r w:rsidR="00914465">
        <w:t xml:space="preserve">I’m not sure where the focus is </w:t>
      </w:r>
      <w:r w:rsidR="00B2264A">
        <w:t>on</w:t>
      </w:r>
      <w:r w:rsidR="00914465">
        <w:t xml:space="preserve"> this essay. Is it community? </w:t>
      </w:r>
      <w:r w:rsidR="00B2264A">
        <w:t>L</w:t>
      </w:r>
      <w:r w:rsidR="00914465">
        <w:t xml:space="preserve">earning? Or </w:t>
      </w:r>
      <w:r w:rsidR="00B2264A">
        <w:t xml:space="preserve">the </w:t>
      </w:r>
      <w:r w:rsidR="00914465">
        <w:t>Leo Club? I understand that you may want to portray their interconnectedness.</w:t>
      </w:r>
    </w:p>
    <w:p w14:paraId="28042207" w14:textId="77777777" w:rsidR="00914465" w:rsidRDefault="00914465">
      <w:pPr>
        <w:pStyle w:val="CommentText"/>
      </w:pPr>
    </w:p>
    <w:p w14:paraId="7246F7DB" w14:textId="2289E399" w:rsidR="00C2594B" w:rsidRDefault="00914465">
      <w:pPr>
        <w:pStyle w:val="CommentText"/>
      </w:pPr>
      <w:r>
        <w:t xml:space="preserve">But better to be straightforward in the intro, </w:t>
      </w:r>
      <w:proofErr w:type="gramStart"/>
      <w:r>
        <w:t>e.g.</w:t>
      </w:r>
      <w:proofErr w:type="gramEnd"/>
      <w:r>
        <w:t xml:space="preserve"> if the focus is learning, something like ‘Learning through community involvement is valuable to me.’</w:t>
      </w:r>
    </w:p>
  </w:comment>
  <w:comment w:id="20" w:author="Thalia Priscilla" w:date="2023-02-08T21:47:00Z" w:initials="TP">
    <w:p w14:paraId="568682E4" w14:textId="53689904" w:rsidR="00B82F10" w:rsidRDefault="00B82F10">
      <w:pPr>
        <w:pStyle w:val="CommentText"/>
      </w:pPr>
      <w:r>
        <w:rPr>
          <w:rStyle w:val="CommentReference"/>
        </w:rPr>
        <w:annotationRef/>
      </w:r>
      <w:r>
        <w:t xml:space="preserve">Here you just need to be consistent with your focus. Is it the connection or learning that answers the prompt as being something meaningful to you? Whichever one it is, make sure it’s straightforward and consistent, considering the </w:t>
      </w:r>
      <w:r w:rsidR="00A31A91">
        <w:t>character limit.</w:t>
      </w:r>
    </w:p>
  </w:comment>
  <w:comment w:id="28" w:author="Thalia Priscilla" w:date="2023-02-08T21:46:00Z" w:initials="TP">
    <w:p w14:paraId="6EC6F8FD" w14:textId="178B58DD" w:rsidR="00B82F10" w:rsidRDefault="00B82F10">
      <w:pPr>
        <w:pStyle w:val="CommentText"/>
      </w:pPr>
      <w:r>
        <w:rPr>
          <w:rStyle w:val="CommentReference"/>
        </w:rPr>
        <w:annotationRef/>
      </w:r>
      <w:r>
        <w:t>This seems like an incomplete sentence. Did you do these? Or did your team?</w:t>
      </w:r>
    </w:p>
  </w:comment>
  <w:comment w:id="29" w:author="Thalia Priscilla" w:date="2023-02-08T22:02:00Z" w:initials="TP">
    <w:p w14:paraId="770CBA0E" w14:textId="0D38FEE4" w:rsidR="00122F6E" w:rsidRDefault="00122F6E">
      <w:pPr>
        <w:pStyle w:val="CommentText"/>
      </w:pPr>
      <w:r>
        <w:rPr>
          <w:rStyle w:val="CommentReference"/>
        </w:rPr>
        <w:annotationRef/>
      </w:r>
      <w:r>
        <w:t xml:space="preserve">In this para you need to tie in how your experience exemplifies some of the </w:t>
      </w:r>
      <w:proofErr w:type="gramStart"/>
      <w:r>
        <w:t>NUS</w:t>
      </w:r>
      <w:proofErr w:type="gramEnd"/>
      <w:r>
        <w:t xml:space="preserve"> values in the prompt. I understand some may be implied but it’s better to pinpoint explicitly where possible.</w:t>
      </w:r>
    </w:p>
  </w:comment>
  <w:comment w:id="31" w:author="Chiara Situmorang" w:date="2023-02-07T05:03:00Z" w:initials="">
    <w:p w14:paraId="00000020" w14:textId="77777777" w:rsidR="003C1947" w:rsidRDefault="000C7FE3">
      <w:pPr>
        <w:widowControl w:val="0"/>
        <w:pBdr>
          <w:top w:val="nil"/>
          <w:left w:val="nil"/>
          <w:bottom w:val="nil"/>
          <w:right w:val="nil"/>
          <w:between w:val="nil"/>
        </w:pBdr>
        <w:spacing w:line="240" w:lineRule="auto"/>
        <w:rPr>
          <w:color w:val="000000"/>
        </w:rPr>
      </w:pPr>
      <w:r>
        <w:rPr>
          <w:color w:val="000000"/>
        </w:rPr>
        <w:t xml:space="preserve">don't downplay your role </w:t>
      </w:r>
      <w:proofErr w:type="gramStart"/>
      <w:r>
        <w:rPr>
          <w:color w:val="000000"/>
        </w:rPr>
        <w:t>dong</w:t>
      </w:r>
      <w:proofErr w:type="gramEnd"/>
      <w:r>
        <w:rPr>
          <w:color w:val="000000"/>
        </w:rPr>
        <w:t xml:space="preserve">! </w:t>
      </w:r>
      <w:proofErr w:type="spellStart"/>
      <w:r>
        <w:rPr>
          <w:color w:val="000000"/>
        </w:rPr>
        <w:t>hehe</w:t>
      </w:r>
      <w:proofErr w:type="spellEnd"/>
    </w:p>
    <w:p w14:paraId="00000021" w14:textId="77777777" w:rsidR="003C1947" w:rsidRDefault="003C1947">
      <w:pPr>
        <w:widowControl w:val="0"/>
        <w:pBdr>
          <w:top w:val="nil"/>
          <w:left w:val="nil"/>
          <w:bottom w:val="nil"/>
          <w:right w:val="nil"/>
          <w:between w:val="nil"/>
        </w:pBdr>
        <w:spacing w:line="240" w:lineRule="auto"/>
        <w:rPr>
          <w:color w:val="000000"/>
        </w:rPr>
      </w:pPr>
    </w:p>
    <w:p w14:paraId="00000022" w14:textId="77777777" w:rsidR="003C1947" w:rsidRDefault="000C7FE3">
      <w:pPr>
        <w:widowControl w:val="0"/>
        <w:pBdr>
          <w:top w:val="nil"/>
          <w:left w:val="nil"/>
          <w:bottom w:val="nil"/>
          <w:right w:val="nil"/>
          <w:between w:val="nil"/>
        </w:pBdr>
        <w:spacing w:line="240" w:lineRule="auto"/>
        <w:rPr>
          <w:color w:val="000000"/>
        </w:rPr>
      </w:pPr>
      <w:r>
        <w:rPr>
          <w:color w:val="000000"/>
        </w:rPr>
        <w:t>if what you did was provide support, specify what kind of support. Emotional? Logistical?</w:t>
      </w:r>
    </w:p>
  </w:comment>
  <w:comment w:id="32" w:author="Thalia Priscilla" w:date="2023-02-08T22:03:00Z" w:initials="TP">
    <w:p w14:paraId="3E544D0E" w14:textId="77777777" w:rsidR="00FD539F" w:rsidRDefault="00AB4FA2">
      <w:pPr>
        <w:pStyle w:val="CommentText"/>
      </w:pPr>
      <w:r>
        <w:rPr>
          <w:rStyle w:val="CommentReference"/>
        </w:rPr>
        <w:annotationRef/>
      </w:r>
      <w:r>
        <w:t xml:space="preserve">In the end </w:t>
      </w:r>
      <w:r w:rsidR="005C5086">
        <w:t>also</w:t>
      </w:r>
      <w:r>
        <w:t xml:space="preserve"> </w:t>
      </w:r>
      <w:r w:rsidR="005C5086">
        <w:t>mention</w:t>
      </w:r>
      <w:r>
        <w:t xml:space="preserve"> your commitment and innovation</w:t>
      </w:r>
      <w:r w:rsidR="005C5086">
        <w:t xml:space="preserve"> on top of how you’re proud of what you’ve achieved.</w:t>
      </w:r>
      <w:r w:rsidR="00FD539F">
        <w:t xml:space="preserve"> </w:t>
      </w:r>
    </w:p>
    <w:p w14:paraId="3F644620" w14:textId="77777777" w:rsidR="00FD539F" w:rsidRDefault="00FD539F">
      <w:pPr>
        <w:pStyle w:val="CommentText"/>
      </w:pPr>
    </w:p>
    <w:p w14:paraId="480293F0" w14:textId="5D9B16D2" w:rsidR="00AB4FA2" w:rsidRDefault="00FD539F">
      <w:pPr>
        <w:pStyle w:val="CommentText"/>
      </w:pPr>
      <w:r>
        <w:t>What do you want the reader to focus on to show all of that?</w:t>
      </w:r>
    </w:p>
  </w:comment>
  <w:comment w:id="33" w:author="Thalia Priscilla" w:date="2023-02-08T16:19:00Z" w:initials="TP">
    <w:p w14:paraId="334C5B53" w14:textId="57C93A3C" w:rsidR="00BD3C19" w:rsidRDefault="00BD3C19">
      <w:pPr>
        <w:pStyle w:val="CommentText"/>
      </w:pPr>
      <w:r>
        <w:rPr>
          <w:rStyle w:val="CommentReference"/>
        </w:rPr>
        <w:annotationRef/>
      </w:r>
      <w:r>
        <w:t>I think you need to mention fundraising in the beginning.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58D96" w15:done="0"/>
  <w15:commentEx w15:paraId="773D9201" w15:done="0"/>
  <w15:commentEx w15:paraId="4D7FE061" w15:done="0"/>
  <w15:commentEx w15:paraId="5C06F4A5" w15:done="0"/>
  <w15:commentEx w15:paraId="0558FD23" w15:done="0"/>
  <w15:commentEx w15:paraId="3C1A3075" w15:done="0"/>
  <w15:commentEx w15:paraId="7246F7DB" w15:done="0"/>
  <w15:commentEx w15:paraId="568682E4" w15:done="0"/>
  <w15:commentEx w15:paraId="6EC6F8FD" w15:done="0"/>
  <w15:commentEx w15:paraId="770CBA0E" w15:done="0"/>
  <w15:commentEx w15:paraId="00000022" w15:done="0"/>
  <w15:commentEx w15:paraId="480293F0" w15:done="0"/>
  <w15:commentEx w15:paraId="334C5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3A87" w16cex:dateUtc="2023-02-08T08:13:00Z"/>
  <w16cex:commentExtensible w16cex:durableId="278E3AAA" w16cex:dateUtc="2023-02-08T08:13:00Z"/>
  <w16cex:commentExtensible w16cex:durableId="278E99AF" w16cex:dateUtc="2023-02-08T14:59:00Z"/>
  <w16cex:commentExtensible w16cex:durableId="278E45CE" w16cex:dateUtc="2023-02-08T09:01:00Z"/>
  <w16cex:commentExtensible w16cex:durableId="278E9509" w16cex:dateUtc="2023-02-08T14:39:00Z"/>
  <w16cex:commentExtensible w16cex:durableId="278E9903" w16cex:dateUtc="2023-02-08T14:56:00Z"/>
  <w16cex:commentExtensible w16cex:durableId="278E9526" w16cex:dateUtc="2023-02-08T14:39:00Z"/>
  <w16cex:commentExtensible w16cex:durableId="278E96EA" w16cex:dateUtc="2023-02-08T14:47:00Z"/>
  <w16cex:commentExtensible w16cex:durableId="278E96B4" w16cex:dateUtc="2023-02-08T14:46:00Z"/>
  <w16cex:commentExtensible w16cex:durableId="278E9A5C" w16cex:dateUtc="2023-02-08T15:02:00Z"/>
  <w16cex:commentExtensible w16cex:durableId="278E9ABE" w16cex:dateUtc="2023-02-08T15:03:00Z"/>
  <w16cex:commentExtensible w16cex:durableId="278E4A0B" w16cex:dateUtc="2023-02-08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58D96" w16cid:durableId="278E3A87"/>
  <w16cid:commentId w16cid:paraId="773D9201" w16cid:durableId="278E3AAA"/>
  <w16cid:commentId w16cid:paraId="4D7FE061" w16cid:durableId="278E99AF"/>
  <w16cid:commentId w16cid:paraId="5C06F4A5" w16cid:durableId="278E45CE"/>
  <w16cid:commentId w16cid:paraId="0558FD23" w16cid:durableId="278E9509"/>
  <w16cid:commentId w16cid:paraId="3C1A3075" w16cid:durableId="278E9903"/>
  <w16cid:commentId w16cid:paraId="7246F7DB" w16cid:durableId="278E9526"/>
  <w16cid:commentId w16cid:paraId="568682E4" w16cid:durableId="278E96EA"/>
  <w16cid:commentId w16cid:paraId="6EC6F8FD" w16cid:durableId="278E96B4"/>
  <w16cid:commentId w16cid:paraId="770CBA0E" w16cid:durableId="278E9A5C"/>
  <w16cid:commentId w16cid:paraId="00000022" w16cid:durableId="278E228D"/>
  <w16cid:commentId w16cid:paraId="480293F0" w16cid:durableId="278E9ABE"/>
  <w16cid:commentId w16cid:paraId="334C5B53" w16cid:durableId="278E4A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85872"/>
    <w:multiLevelType w:val="multilevel"/>
    <w:tmpl w:val="BC163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192E0C"/>
    <w:multiLevelType w:val="hybridMultilevel"/>
    <w:tmpl w:val="1C705C3E"/>
    <w:lvl w:ilvl="0" w:tplc="CB68F79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947"/>
    <w:rsid w:val="00031486"/>
    <w:rsid w:val="000A4646"/>
    <w:rsid w:val="000A5923"/>
    <w:rsid w:val="000C7FE3"/>
    <w:rsid w:val="00122F6E"/>
    <w:rsid w:val="00151BAF"/>
    <w:rsid w:val="00245124"/>
    <w:rsid w:val="002847D1"/>
    <w:rsid w:val="00355287"/>
    <w:rsid w:val="003C1947"/>
    <w:rsid w:val="004A75AC"/>
    <w:rsid w:val="005C5086"/>
    <w:rsid w:val="005C52F0"/>
    <w:rsid w:val="00643559"/>
    <w:rsid w:val="00727FE6"/>
    <w:rsid w:val="007A5B17"/>
    <w:rsid w:val="007D2603"/>
    <w:rsid w:val="00914465"/>
    <w:rsid w:val="00A31A91"/>
    <w:rsid w:val="00AB4FA2"/>
    <w:rsid w:val="00B2264A"/>
    <w:rsid w:val="00B82F10"/>
    <w:rsid w:val="00BD3C19"/>
    <w:rsid w:val="00C23399"/>
    <w:rsid w:val="00C2594B"/>
    <w:rsid w:val="00EA368F"/>
    <w:rsid w:val="00F66AAF"/>
    <w:rsid w:val="00FA0CB1"/>
    <w:rsid w:val="00FD53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4C5310"/>
  <w15:docId w15:val="{4D0BE8D5-9A2C-E94A-80B1-E525F54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A5B17"/>
    <w:pPr>
      <w:spacing w:line="240" w:lineRule="auto"/>
    </w:pPr>
  </w:style>
  <w:style w:type="paragraph" w:styleId="CommentSubject">
    <w:name w:val="annotation subject"/>
    <w:basedOn w:val="CommentText"/>
    <w:next w:val="CommentText"/>
    <w:link w:val="CommentSubjectChar"/>
    <w:uiPriority w:val="99"/>
    <w:semiHidden/>
    <w:unhideWhenUsed/>
    <w:rsid w:val="00EA368F"/>
    <w:rPr>
      <w:b/>
      <w:bCs/>
    </w:rPr>
  </w:style>
  <w:style w:type="character" w:customStyle="1" w:styleId="CommentSubjectChar">
    <w:name w:val="Comment Subject Char"/>
    <w:basedOn w:val="CommentTextChar"/>
    <w:link w:val="CommentSubject"/>
    <w:uiPriority w:val="99"/>
    <w:semiHidden/>
    <w:rsid w:val="00EA36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2</cp:revision>
  <dcterms:created xsi:type="dcterms:W3CDTF">2023-02-08T15:07:00Z</dcterms:created>
  <dcterms:modified xsi:type="dcterms:W3CDTF">2023-02-08T15:07:00Z</dcterms:modified>
</cp:coreProperties>
</file>