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AF6F" w14:textId="4BC887EE" w:rsidR="00AD1DEA" w:rsidRPr="00A70EDD" w:rsidRDefault="00AD1DEA" w:rsidP="00AD1DEA">
      <w:pPr>
        <w:spacing w:after="0" w:line="240" w:lineRule="auto"/>
        <w:rPr>
          <w:rFonts w:ascii="Arial" w:hAnsi="Arial" w:cs="Arial"/>
          <w:color w:val="000000" w:themeColor="text1"/>
          <w:sz w:val="40"/>
          <w:szCs w:val="40"/>
        </w:rPr>
      </w:pPr>
      <w:r w:rsidRPr="00A70EDD">
        <w:rPr>
          <w:rFonts w:ascii="Arial" w:hAnsi="Arial" w:cs="Arial"/>
          <w:color w:val="000000" w:themeColor="text1"/>
          <w:sz w:val="40"/>
          <w:szCs w:val="40"/>
        </w:rPr>
        <w:t>6. Think about an academic subject that inspires you. Describe how you have furthered this interest inside and/or outside of the classroom. (350 words)</w:t>
      </w:r>
    </w:p>
    <w:p w14:paraId="39F14113" w14:textId="77777777" w:rsidR="00AD1DEA" w:rsidRPr="00A70EDD" w:rsidRDefault="00AD1DEA" w:rsidP="00AD1DEA">
      <w:pPr>
        <w:spacing w:after="0" w:line="240" w:lineRule="auto"/>
        <w:rPr>
          <w:rFonts w:ascii="Arial" w:hAnsi="Arial" w:cs="Arial"/>
          <w:color w:val="000000" w:themeColor="text1"/>
          <w:sz w:val="40"/>
          <w:szCs w:val="40"/>
        </w:rPr>
      </w:pPr>
    </w:p>
    <w:p w14:paraId="29EA3E2E" w14:textId="2CE71BAF"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r w:rsidRPr="00A70EDD">
        <w:rPr>
          <w:rFonts w:ascii="Arial" w:eastAsia="Times New Roman" w:hAnsi="Arial" w:cs="Arial"/>
          <w:color w:val="000000" w:themeColor="text1"/>
          <w:sz w:val="24"/>
          <w:szCs w:val="24"/>
          <w:shd w:val="clear" w:color="auto" w:fill="FAFAFA"/>
          <w:lang w:eastAsia="en-ID"/>
        </w:rPr>
        <w:t xml:space="preserve">My interest in physical sciences was born from </w:t>
      </w:r>
      <w:del w:id="0" w:author="Thalia Priscilla" w:date="2022-11-29T13:53:00Z">
        <w:r w:rsidRPr="00A70EDD" w:rsidDel="00EE3F29">
          <w:rPr>
            <w:rFonts w:ascii="Arial" w:eastAsia="Times New Roman" w:hAnsi="Arial" w:cs="Arial"/>
            <w:color w:val="000000" w:themeColor="text1"/>
            <w:sz w:val="24"/>
            <w:szCs w:val="24"/>
            <w:shd w:val="clear" w:color="auto" w:fill="FAFAFA"/>
            <w:lang w:eastAsia="en-ID"/>
          </w:rPr>
          <w:delText>this television series called</w:delText>
        </w:r>
      </w:del>
      <w:ins w:id="1" w:author="Thalia Priscilla" w:date="2022-11-29T13:54:00Z">
        <w:r w:rsidR="00EE3F29">
          <w:rPr>
            <w:rFonts w:ascii="Arial" w:eastAsia="Times New Roman" w:hAnsi="Arial" w:cs="Arial"/>
            <w:color w:val="000000" w:themeColor="text1"/>
            <w:sz w:val="24"/>
            <w:szCs w:val="24"/>
            <w:shd w:val="clear" w:color="auto" w:fill="FAFAFA"/>
            <w:lang w:eastAsia="en-ID"/>
          </w:rPr>
          <w:t>a</w:t>
        </w:r>
      </w:ins>
      <w:ins w:id="2" w:author="Thalia Priscilla" w:date="2022-11-29T13:53:00Z">
        <w:r w:rsidR="00EE3F29">
          <w:rPr>
            <w:rFonts w:ascii="Arial" w:eastAsia="Times New Roman" w:hAnsi="Arial" w:cs="Arial"/>
            <w:color w:val="000000" w:themeColor="text1"/>
            <w:sz w:val="24"/>
            <w:szCs w:val="24"/>
            <w:shd w:val="clear" w:color="auto" w:fill="FAFAFA"/>
            <w:lang w:eastAsia="en-ID"/>
          </w:rPr>
          <w:t xml:space="preserve"> TV series</w:t>
        </w:r>
      </w:ins>
      <w:ins w:id="3" w:author="Thalia Priscilla" w:date="2022-11-29T13:54:00Z">
        <w:r w:rsidR="00EE3F29">
          <w:rPr>
            <w:rFonts w:ascii="Arial" w:eastAsia="Times New Roman" w:hAnsi="Arial" w:cs="Arial"/>
            <w:color w:val="000000" w:themeColor="text1"/>
            <w:sz w:val="24"/>
            <w:szCs w:val="24"/>
            <w:shd w:val="clear" w:color="auto" w:fill="FAFAFA"/>
            <w:lang w:eastAsia="en-ID"/>
          </w:rPr>
          <w:t xml:space="preserve"> called</w:t>
        </w:r>
      </w:ins>
      <w:r w:rsidRPr="00A70EDD">
        <w:rPr>
          <w:rFonts w:ascii="Arial" w:eastAsia="Times New Roman" w:hAnsi="Arial" w:cs="Arial"/>
          <w:color w:val="000000" w:themeColor="text1"/>
          <w:sz w:val="24"/>
          <w:szCs w:val="24"/>
          <w:shd w:val="clear" w:color="auto" w:fill="FAFAFA"/>
          <w:lang w:eastAsia="en-ID"/>
        </w:rPr>
        <w:t xml:space="preserve"> “</w:t>
      </w:r>
      <w:ins w:id="4" w:author="Thalia Priscilla" w:date="2022-11-29T13:48:00Z">
        <w:r w:rsidR="00A70EDD">
          <w:rPr>
            <w:rFonts w:ascii="Arial" w:eastAsia="Times New Roman" w:hAnsi="Arial" w:cs="Arial"/>
            <w:color w:val="000000" w:themeColor="text1"/>
            <w:sz w:val="24"/>
            <w:szCs w:val="24"/>
            <w:shd w:val="clear" w:color="auto" w:fill="FAFAFA"/>
            <w:lang w:eastAsia="en-ID"/>
          </w:rPr>
          <w:t>The</w:t>
        </w:r>
      </w:ins>
      <w:del w:id="5" w:author="Thalia Priscilla" w:date="2022-11-29T13:48:00Z">
        <w:r w:rsidRPr="00A70EDD" w:rsidDel="00A70EDD">
          <w:rPr>
            <w:rFonts w:ascii="Arial" w:eastAsia="Times New Roman" w:hAnsi="Arial" w:cs="Arial"/>
            <w:color w:val="000000" w:themeColor="text1"/>
            <w:sz w:val="24"/>
            <w:szCs w:val="24"/>
            <w:shd w:val="clear" w:color="auto" w:fill="FAFAFA"/>
            <w:lang w:eastAsia="en-ID"/>
          </w:rPr>
          <w:delText>A</w:delText>
        </w:r>
      </w:del>
      <w:r w:rsidRPr="00A70EDD">
        <w:rPr>
          <w:rFonts w:ascii="Arial" w:eastAsia="Times New Roman" w:hAnsi="Arial" w:cs="Arial"/>
          <w:color w:val="000000" w:themeColor="text1"/>
          <w:sz w:val="24"/>
          <w:szCs w:val="24"/>
          <w:shd w:val="clear" w:color="auto" w:fill="FAFAFA"/>
          <w:lang w:eastAsia="en-ID"/>
        </w:rPr>
        <w:t xml:space="preserve"> Big Bang Theory”. It</w:t>
      </w:r>
      <w:ins w:id="6" w:author="Thalia Priscilla" w:date="2022-11-29T13:53:00Z">
        <w:r w:rsidR="00EE3F29">
          <w:rPr>
            <w:rFonts w:ascii="Arial" w:eastAsia="Times New Roman" w:hAnsi="Arial" w:cs="Arial"/>
            <w:color w:val="000000" w:themeColor="text1"/>
            <w:sz w:val="24"/>
            <w:szCs w:val="24"/>
            <w:shd w:val="clear" w:color="auto" w:fill="FAFAFA"/>
            <w:lang w:eastAsia="en-ID"/>
          </w:rPr>
          <w:t>’s</w:t>
        </w:r>
      </w:ins>
      <w:r w:rsidRPr="00A70EDD">
        <w:rPr>
          <w:rFonts w:ascii="Arial" w:eastAsia="Times New Roman" w:hAnsi="Arial" w:cs="Arial"/>
          <w:color w:val="000000" w:themeColor="text1"/>
          <w:sz w:val="24"/>
          <w:szCs w:val="24"/>
          <w:shd w:val="clear" w:color="auto" w:fill="FAFAFA"/>
          <w:lang w:eastAsia="en-ID"/>
        </w:rPr>
        <w:t xml:space="preserve"> </w:t>
      </w:r>
      <w:del w:id="7" w:author="Thalia Priscilla" w:date="2022-11-29T13:52:00Z">
        <w:r w:rsidRPr="00A70EDD" w:rsidDel="0003486A">
          <w:rPr>
            <w:rFonts w:ascii="Arial" w:eastAsia="Times New Roman" w:hAnsi="Arial" w:cs="Arial"/>
            <w:color w:val="000000" w:themeColor="text1"/>
            <w:sz w:val="24"/>
            <w:szCs w:val="24"/>
            <w:shd w:val="clear" w:color="auto" w:fill="FAFAFA"/>
            <w:lang w:eastAsia="en-ID"/>
          </w:rPr>
          <w:delText xml:space="preserve">was </w:delText>
        </w:r>
      </w:del>
      <w:del w:id="8" w:author="Thalia Priscilla" w:date="2022-11-29T13:53:00Z">
        <w:r w:rsidRPr="00A70EDD" w:rsidDel="00EE3F29">
          <w:rPr>
            <w:rFonts w:ascii="Arial" w:eastAsia="Times New Roman" w:hAnsi="Arial" w:cs="Arial"/>
            <w:color w:val="000000" w:themeColor="text1"/>
            <w:sz w:val="24"/>
            <w:szCs w:val="24"/>
            <w:shd w:val="clear" w:color="auto" w:fill="FAFAFA"/>
            <w:lang w:eastAsia="en-ID"/>
          </w:rPr>
          <w:delText xml:space="preserve">a wholesome comedy series </w:delText>
        </w:r>
      </w:del>
      <w:r w:rsidRPr="00A70EDD">
        <w:rPr>
          <w:rFonts w:ascii="Arial" w:eastAsia="Times New Roman" w:hAnsi="Arial" w:cs="Arial"/>
          <w:color w:val="000000" w:themeColor="text1"/>
          <w:sz w:val="24"/>
          <w:szCs w:val="24"/>
          <w:shd w:val="clear" w:color="auto" w:fill="FAFAFA"/>
          <w:lang w:eastAsia="en-ID"/>
        </w:rPr>
        <w:t xml:space="preserve">about a group of </w:t>
      </w:r>
      <w:ins w:id="9" w:author="Thalia Priscilla" w:date="2022-11-29T13:52:00Z">
        <w:r w:rsidR="00EE3F29">
          <w:rPr>
            <w:rFonts w:ascii="Arial" w:eastAsia="Times New Roman" w:hAnsi="Arial" w:cs="Arial"/>
            <w:color w:val="000000" w:themeColor="text1"/>
            <w:sz w:val="24"/>
            <w:szCs w:val="24"/>
            <w:shd w:val="clear" w:color="auto" w:fill="FAFAFA"/>
            <w:lang w:eastAsia="en-ID"/>
          </w:rPr>
          <w:t xml:space="preserve">Caltech </w:t>
        </w:r>
      </w:ins>
      <w:r w:rsidRPr="00A70EDD">
        <w:rPr>
          <w:rFonts w:ascii="Arial" w:eastAsia="Times New Roman" w:hAnsi="Arial" w:cs="Arial"/>
          <w:color w:val="000000" w:themeColor="text1"/>
          <w:sz w:val="24"/>
          <w:szCs w:val="24"/>
          <w:shd w:val="clear" w:color="auto" w:fill="FAFAFA"/>
          <w:lang w:eastAsia="en-ID"/>
        </w:rPr>
        <w:t xml:space="preserve">scientists who </w:t>
      </w:r>
      <w:del w:id="10" w:author="Thalia Priscilla" w:date="2022-11-29T13:53:00Z">
        <w:r w:rsidRPr="00A70EDD" w:rsidDel="00EE3F29">
          <w:rPr>
            <w:rFonts w:ascii="Arial" w:eastAsia="Times New Roman" w:hAnsi="Arial" w:cs="Arial"/>
            <w:color w:val="000000" w:themeColor="text1"/>
            <w:sz w:val="24"/>
            <w:szCs w:val="24"/>
            <w:shd w:val="clear" w:color="auto" w:fill="FAFAFA"/>
            <w:lang w:eastAsia="en-ID"/>
          </w:rPr>
          <w:delText>work</w:delText>
        </w:r>
      </w:del>
      <w:del w:id="11" w:author="Thalia Priscilla" w:date="2022-11-29T13:52:00Z">
        <w:r w:rsidRPr="00A70EDD" w:rsidDel="0003486A">
          <w:rPr>
            <w:rFonts w:ascii="Arial" w:eastAsia="Times New Roman" w:hAnsi="Arial" w:cs="Arial"/>
            <w:color w:val="000000" w:themeColor="text1"/>
            <w:sz w:val="24"/>
            <w:szCs w:val="24"/>
            <w:shd w:val="clear" w:color="auto" w:fill="FAFAFA"/>
            <w:lang w:eastAsia="en-ID"/>
          </w:rPr>
          <w:delText>ed</w:delText>
        </w:r>
      </w:del>
      <w:del w:id="12" w:author="Thalia Priscilla" w:date="2022-11-29T13:53:00Z">
        <w:r w:rsidRPr="00A70EDD" w:rsidDel="00EE3F29">
          <w:rPr>
            <w:rFonts w:ascii="Arial" w:eastAsia="Times New Roman" w:hAnsi="Arial" w:cs="Arial"/>
            <w:color w:val="000000" w:themeColor="text1"/>
            <w:sz w:val="24"/>
            <w:szCs w:val="24"/>
            <w:shd w:val="clear" w:color="auto" w:fill="FAFAFA"/>
            <w:lang w:eastAsia="en-ID"/>
          </w:rPr>
          <w:delText xml:space="preserve"> in Caltech and </w:delText>
        </w:r>
      </w:del>
      <w:del w:id="13" w:author="Thalia Priscilla" w:date="2022-11-29T13:52:00Z">
        <w:r w:rsidRPr="00A70EDD" w:rsidDel="00EE3F29">
          <w:rPr>
            <w:rFonts w:ascii="Arial" w:eastAsia="Times New Roman" w:hAnsi="Arial" w:cs="Arial"/>
            <w:color w:val="000000" w:themeColor="text1"/>
            <w:sz w:val="24"/>
            <w:szCs w:val="24"/>
            <w:shd w:val="clear" w:color="auto" w:fill="FAFAFA"/>
            <w:lang w:eastAsia="en-ID"/>
          </w:rPr>
          <w:delText xml:space="preserve">were </w:delText>
        </w:r>
      </w:del>
      <w:ins w:id="14" w:author="Thalia Priscilla" w:date="2022-11-29T13:52:00Z">
        <w:r w:rsidR="00EE3F29">
          <w:rPr>
            <w:rFonts w:ascii="Arial" w:eastAsia="Times New Roman" w:hAnsi="Arial" w:cs="Arial"/>
            <w:color w:val="000000" w:themeColor="text1"/>
            <w:sz w:val="24"/>
            <w:szCs w:val="24"/>
            <w:shd w:val="clear" w:color="auto" w:fill="FAFAFA"/>
            <w:lang w:eastAsia="en-ID"/>
          </w:rPr>
          <w:t>are</w:t>
        </w:r>
        <w:r w:rsidR="00EE3F29" w:rsidRPr="00A70EDD">
          <w:rPr>
            <w:rFonts w:ascii="Arial" w:eastAsia="Times New Roman" w:hAnsi="Arial" w:cs="Arial"/>
            <w:color w:val="000000" w:themeColor="text1"/>
            <w:sz w:val="24"/>
            <w:szCs w:val="24"/>
            <w:shd w:val="clear" w:color="auto" w:fill="FAFAFA"/>
            <w:lang w:eastAsia="en-ID"/>
          </w:rPr>
          <w:t xml:space="preserve"> </w:t>
        </w:r>
      </w:ins>
      <w:r w:rsidRPr="00A70EDD">
        <w:rPr>
          <w:rFonts w:ascii="Arial" w:eastAsia="Times New Roman" w:hAnsi="Arial" w:cs="Arial"/>
          <w:color w:val="000000" w:themeColor="text1"/>
          <w:sz w:val="24"/>
          <w:szCs w:val="24"/>
          <w:shd w:val="clear" w:color="auto" w:fill="FAFAFA"/>
          <w:lang w:eastAsia="en-ID"/>
        </w:rPr>
        <w:t xml:space="preserve">passionate about pursuing their goals as researchers. </w:t>
      </w:r>
      <w:ins w:id="15" w:author="Thalia Priscilla" w:date="2022-11-29T13:54:00Z">
        <w:r w:rsidR="00EE3F29">
          <w:rPr>
            <w:rFonts w:ascii="Arial" w:eastAsia="Times New Roman" w:hAnsi="Arial" w:cs="Arial"/>
            <w:color w:val="000000" w:themeColor="text1"/>
            <w:sz w:val="24"/>
            <w:szCs w:val="24"/>
            <w:shd w:val="clear" w:color="auto" w:fill="FAFAFA"/>
            <w:lang w:eastAsia="en-ID"/>
          </w:rPr>
          <w:t>As</w:t>
        </w:r>
      </w:ins>
      <w:del w:id="16" w:author="Thalia Priscilla" w:date="2022-11-29T13:54:00Z">
        <w:r w:rsidRPr="00A70EDD" w:rsidDel="00EE3F29">
          <w:rPr>
            <w:rFonts w:ascii="Arial" w:eastAsia="Times New Roman" w:hAnsi="Arial" w:cs="Arial"/>
            <w:color w:val="000000" w:themeColor="text1"/>
            <w:sz w:val="24"/>
            <w:szCs w:val="24"/>
            <w:shd w:val="clear" w:color="auto" w:fill="FAFAFA"/>
            <w:lang w:eastAsia="en-ID"/>
          </w:rPr>
          <w:delText>I</w:delText>
        </w:r>
      </w:del>
      <w:r w:rsidRPr="00A70EDD">
        <w:rPr>
          <w:rFonts w:ascii="Arial" w:eastAsia="Times New Roman" w:hAnsi="Arial" w:cs="Arial"/>
          <w:color w:val="000000" w:themeColor="text1"/>
          <w:sz w:val="24"/>
          <w:szCs w:val="24"/>
          <w:shd w:val="clear" w:color="auto" w:fill="FAFAFA"/>
          <w:lang w:eastAsia="en-ID"/>
        </w:rPr>
        <w:t xml:space="preserve"> </w:t>
      </w:r>
      <w:del w:id="17" w:author="Thalia Priscilla" w:date="2022-11-29T13:54:00Z">
        <w:r w:rsidRPr="00A70EDD" w:rsidDel="00EE3F29">
          <w:rPr>
            <w:rFonts w:ascii="Arial" w:eastAsia="Times New Roman" w:hAnsi="Arial" w:cs="Arial"/>
            <w:color w:val="000000" w:themeColor="text1"/>
            <w:sz w:val="24"/>
            <w:szCs w:val="24"/>
            <w:shd w:val="clear" w:color="auto" w:fill="FAFAFA"/>
            <w:lang w:eastAsia="en-ID"/>
          </w:rPr>
          <w:delText xml:space="preserve">recall watching this </w:delText>
        </w:r>
      </w:del>
      <w:del w:id="18" w:author="Thalia Priscilla" w:date="2022-11-29T13:52:00Z">
        <w:r w:rsidRPr="00A70EDD" w:rsidDel="00EE3F29">
          <w:rPr>
            <w:rFonts w:ascii="Arial" w:eastAsia="Times New Roman" w:hAnsi="Arial" w:cs="Arial"/>
            <w:color w:val="000000" w:themeColor="text1"/>
            <w:sz w:val="24"/>
            <w:szCs w:val="24"/>
            <w:shd w:val="clear" w:color="auto" w:fill="FAFAFA"/>
            <w:lang w:eastAsia="en-ID"/>
          </w:rPr>
          <w:delText xml:space="preserve">TV series </w:delText>
        </w:r>
      </w:del>
      <w:del w:id="19" w:author="Thalia Priscilla" w:date="2022-11-29T13:54:00Z">
        <w:r w:rsidRPr="00A70EDD" w:rsidDel="00EE3F29">
          <w:rPr>
            <w:rFonts w:ascii="Arial" w:eastAsia="Times New Roman" w:hAnsi="Arial" w:cs="Arial"/>
            <w:color w:val="000000" w:themeColor="text1"/>
            <w:sz w:val="24"/>
            <w:szCs w:val="24"/>
            <w:shd w:val="clear" w:color="auto" w:fill="FAFAFA"/>
            <w:lang w:eastAsia="en-ID"/>
          </w:rPr>
          <w:delText xml:space="preserve">religiously as </w:delText>
        </w:r>
      </w:del>
      <w:r w:rsidRPr="00A70EDD">
        <w:rPr>
          <w:rFonts w:ascii="Arial" w:eastAsia="Times New Roman" w:hAnsi="Arial" w:cs="Arial"/>
          <w:color w:val="000000" w:themeColor="text1"/>
          <w:sz w:val="24"/>
          <w:szCs w:val="24"/>
          <w:shd w:val="clear" w:color="auto" w:fill="FAFAFA"/>
          <w:lang w:eastAsia="en-ID"/>
        </w:rPr>
        <w:t>a 6th grader</w:t>
      </w:r>
      <w:ins w:id="20" w:author="Thalia Priscilla" w:date="2022-11-29T13:54:00Z">
        <w:r w:rsidR="00EE3F29">
          <w:rPr>
            <w:rFonts w:ascii="Arial" w:eastAsia="Times New Roman" w:hAnsi="Arial" w:cs="Arial"/>
            <w:color w:val="000000" w:themeColor="text1"/>
            <w:sz w:val="24"/>
            <w:szCs w:val="24"/>
            <w:shd w:val="clear" w:color="auto" w:fill="FAFAFA"/>
            <w:lang w:eastAsia="en-ID"/>
          </w:rPr>
          <w:t>,</w:t>
        </w:r>
      </w:ins>
      <w:del w:id="21" w:author="Thalia Priscilla" w:date="2022-11-29T13:52:00Z">
        <w:r w:rsidRPr="00A70EDD" w:rsidDel="00EE3F29">
          <w:rPr>
            <w:rFonts w:ascii="Arial" w:eastAsia="Times New Roman" w:hAnsi="Arial" w:cs="Arial"/>
            <w:color w:val="000000" w:themeColor="text1"/>
            <w:sz w:val="24"/>
            <w:szCs w:val="24"/>
            <w:shd w:val="clear" w:color="auto" w:fill="FAFAFA"/>
            <w:lang w:eastAsia="en-ID"/>
          </w:rPr>
          <w:delText>,</w:delText>
        </w:r>
      </w:del>
      <w:r w:rsidRPr="00A70EDD">
        <w:rPr>
          <w:rFonts w:ascii="Arial" w:eastAsia="Times New Roman" w:hAnsi="Arial" w:cs="Arial"/>
          <w:color w:val="000000" w:themeColor="text1"/>
          <w:sz w:val="24"/>
          <w:szCs w:val="24"/>
          <w:shd w:val="clear" w:color="auto" w:fill="FAFAFA"/>
          <w:lang w:eastAsia="en-ID"/>
        </w:rPr>
        <w:t xml:space="preserve"> </w:t>
      </w:r>
      <w:ins w:id="22" w:author="Thalia Priscilla" w:date="2022-11-29T13:54:00Z">
        <w:r w:rsidR="00EE3F29">
          <w:rPr>
            <w:rFonts w:ascii="Arial" w:eastAsia="Times New Roman" w:hAnsi="Arial" w:cs="Arial"/>
            <w:color w:val="000000" w:themeColor="text1"/>
            <w:sz w:val="24"/>
            <w:szCs w:val="24"/>
            <w:shd w:val="clear" w:color="auto" w:fill="FAFAFA"/>
            <w:lang w:eastAsia="en-ID"/>
          </w:rPr>
          <w:t>religiously</w:t>
        </w:r>
        <w:r w:rsidR="00EE3F29" w:rsidRPr="00A70EDD">
          <w:rPr>
            <w:rFonts w:ascii="Arial" w:eastAsia="Times New Roman" w:hAnsi="Arial" w:cs="Arial"/>
            <w:color w:val="000000" w:themeColor="text1"/>
            <w:sz w:val="24"/>
            <w:szCs w:val="24"/>
            <w:shd w:val="clear" w:color="auto" w:fill="FAFAFA"/>
            <w:lang w:eastAsia="en-ID"/>
          </w:rPr>
          <w:t xml:space="preserve"> </w:t>
        </w:r>
      </w:ins>
      <w:del w:id="23" w:author="Thalia Priscilla" w:date="2022-11-29T13:54:00Z">
        <w:r w:rsidRPr="00A70EDD" w:rsidDel="00EE3F29">
          <w:rPr>
            <w:rFonts w:ascii="Arial" w:eastAsia="Times New Roman" w:hAnsi="Arial" w:cs="Arial"/>
            <w:color w:val="000000" w:themeColor="text1"/>
            <w:sz w:val="24"/>
            <w:szCs w:val="24"/>
            <w:shd w:val="clear" w:color="auto" w:fill="FAFAFA"/>
            <w:lang w:eastAsia="en-ID"/>
          </w:rPr>
          <w:delText>and seeing this</w:delText>
        </w:r>
      </w:del>
      <w:ins w:id="24" w:author="Thalia Priscilla" w:date="2022-11-29T13:54:00Z">
        <w:r w:rsidR="00EE3F29">
          <w:rPr>
            <w:rFonts w:ascii="Arial" w:eastAsia="Times New Roman" w:hAnsi="Arial" w:cs="Arial"/>
            <w:color w:val="000000" w:themeColor="text1"/>
            <w:sz w:val="24"/>
            <w:szCs w:val="24"/>
            <w:shd w:val="clear" w:color="auto" w:fill="FAFAFA"/>
            <w:lang w:eastAsia="en-ID"/>
          </w:rPr>
          <w:t>watching this</w:t>
        </w:r>
      </w:ins>
      <w:r w:rsidRPr="00A70EDD">
        <w:rPr>
          <w:rFonts w:ascii="Arial" w:eastAsia="Times New Roman" w:hAnsi="Arial" w:cs="Arial"/>
          <w:color w:val="000000" w:themeColor="text1"/>
          <w:sz w:val="24"/>
          <w:szCs w:val="24"/>
          <w:shd w:val="clear" w:color="auto" w:fill="FAFAFA"/>
          <w:lang w:eastAsia="en-ID"/>
        </w:rPr>
        <w:t xml:space="preserve"> dedication on screen</w:t>
      </w:r>
      <w:ins w:id="25" w:author="Thalia Priscilla" w:date="2022-11-29T13:54:00Z">
        <w:r w:rsidR="00EE3F29">
          <w:rPr>
            <w:rFonts w:ascii="Arial" w:eastAsia="Times New Roman" w:hAnsi="Arial" w:cs="Arial"/>
            <w:color w:val="000000" w:themeColor="text1"/>
            <w:sz w:val="24"/>
            <w:szCs w:val="24"/>
            <w:shd w:val="clear" w:color="auto" w:fill="FAFAFA"/>
            <w:lang w:eastAsia="en-ID"/>
          </w:rPr>
          <w:t xml:space="preserve"> </w:t>
        </w:r>
      </w:ins>
      <w:del w:id="26" w:author="Thalia Priscilla" w:date="2022-11-29T13:54:00Z">
        <w:r w:rsidRPr="00A70EDD" w:rsidDel="00EE3F29">
          <w:rPr>
            <w:rFonts w:ascii="Arial" w:eastAsia="Times New Roman" w:hAnsi="Arial" w:cs="Arial"/>
            <w:color w:val="000000" w:themeColor="text1"/>
            <w:sz w:val="24"/>
            <w:szCs w:val="24"/>
            <w:shd w:val="clear" w:color="auto" w:fill="FAFAFA"/>
            <w:lang w:eastAsia="en-ID"/>
          </w:rPr>
          <w:delText xml:space="preserve"> </w:delText>
        </w:r>
      </w:del>
      <w:r w:rsidRPr="00A70EDD">
        <w:rPr>
          <w:rFonts w:ascii="Arial" w:eastAsia="Times New Roman" w:hAnsi="Arial" w:cs="Arial"/>
          <w:color w:val="000000" w:themeColor="text1"/>
          <w:sz w:val="24"/>
          <w:szCs w:val="24"/>
          <w:shd w:val="clear" w:color="auto" w:fill="FAFAFA"/>
          <w:lang w:eastAsia="en-ID"/>
        </w:rPr>
        <w:t xml:space="preserve">made me </w:t>
      </w:r>
      <w:del w:id="27" w:author="Thalia Priscilla" w:date="2022-11-29T13:55:00Z">
        <w:r w:rsidRPr="00A70EDD" w:rsidDel="00D4008B">
          <w:rPr>
            <w:rFonts w:ascii="Arial" w:eastAsia="Times New Roman" w:hAnsi="Arial" w:cs="Arial"/>
            <w:color w:val="000000" w:themeColor="text1"/>
            <w:sz w:val="24"/>
            <w:szCs w:val="24"/>
            <w:shd w:val="clear" w:color="auto" w:fill="FAFAFA"/>
            <w:lang w:eastAsia="en-ID"/>
          </w:rPr>
          <w:delText xml:space="preserve">become </w:delText>
        </w:r>
      </w:del>
      <w:r w:rsidRPr="00A70EDD">
        <w:rPr>
          <w:rFonts w:ascii="Arial" w:eastAsia="Times New Roman" w:hAnsi="Arial" w:cs="Arial"/>
          <w:color w:val="000000" w:themeColor="text1"/>
          <w:sz w:val="24"/>
          <w:szCs w:val="24"/>
          <w:shd w:val="clear" w:color="auto" w:fill="FAFAFA"/>
          <w:lang w:eastAsia="en-ID"/>
        </w:rPr>
        <w:t>more interested in science as a subject</w:t>
      </w:r>
      <w:del w:id="28" w:author="Thalia Priscilla" w:date="2022-11-29T13:54:00Z">
        <w:r w:rsidRPr="00A70EDD" w:rsidDel="00EE3F29">
          <w:rPr>
            <w:rFonts w:ascii="Arial" w:eastAsia="Times New Roman" w:hAnsi="Arial" w:cs="Arial"/>
            <w:color w:val="000000" w:themeColor="text1"/>
            <w:sz w:val="24"/>
            <w:szCs w:val="24"/>
            <w:shd w:val="clear" w:color="auto" w:fill="FAFAFA"/>
            <w:lang w:eastAsia="en-ID"/>
          </w:rPr>
          <w:delText xml:space="preserve"> then</w:delText>
        </w:r>
      </w:del>
      <w:r w:rsidRPr="00A70EDD">
        <w:rPr>
          <w:rFonts w:ascii="Arial" w:eastAsia="Times New Roman" w:hAnsi="Arial" w:cs="Arial"/>
          <w:color w:val="000000" w:themeColor="text1"/>
          <w:sz w:val="24"/>
          <w:szCs w:val="24"/>
          <w:shd w:val="clear" w:color="auto" w:fill="FAFAFA"/>
          <w:lang w:eastAsia="en-ID"/>
        </w:rPr>
        <w:t>.</w:t>
      </w:r>
      <w:del w:id="29" w:author="Thalia Priscilla" w:date="2022-11-29T13:59:00Z">
        <w:r w:rsidRPr="00A70EDD" w:rsidDel="00824898">
          <w:rPr>
            <w:rFonts w:ascii="Arial" w:eastAsia="Times New Roman" w:hAnsi="Arial" w:cs="Arial"/>
            <w:color w:val="000000" w:themeColor="text1"/>
            <w:sz w:val="24"/>
            <w:szCs w:val="24"/>
            <w:shd w:val="clear" w:color="auto" w:fill="FAFAFA"/>
            <w:lang w:eastAsia="en-ID"/>
          </w:rPr>
          <w:delText> </w:delText>
        </w:r>
      </w:del>
    </w:p>
    <w:p w14:paraId="1A602D8D" w14:textId="77777777"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p>
    <w:p w14:paraId="76C02E98" w14:textId="78E17FCB"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commentRangeStart w:id="30"/>
      <w:del w:id="31" w:author="Thalia Priscilla" w:date="2022-11-29T13:55:00Z">
        <w:r w:rsidRPr="00A70EDD" w:rsidDel="00824898">
          <w:rPr>
            <w:rFonts w:ascii="Arial" w:eastAsia="Times New Roman" w:hAnsi="Arial" w:cs="Arial"/>
            <w:color w:val="000000" w:themeColor="text1"/>
            <w:sz w:val="24"/>
            <w:szCs w:val="24"/>
            <w:shd w:val="clear" w:color="auto" w:fill="FAFAFA"/>
            <w:lang w:eastAsia="en-ID"/>
          </w:rPr>
          <w:delText xml:space="preserve">Back then, </w:delText>
        </w:r>
      </w:del>
      <w:r w:rsidRPr="00A70EDD">
        <w:rPr>
          <w:rFonts w:ascii="Arial" w:eastAsia="Times New Roman" w:hAnsi="Arial" w:cs="Arial"/>
          <w:color w:val="000000" w:themeColor="text1"/>
          <w:sz w:val="24"/>
          <w:szCs w:val="24"/>
          <w:shd w:val="clear" w:color="auto" w:fill="FAFAFA"/>
          <w:lang w:eastAsia="en-ID"/>
        </w:rPr>
        <w:t xml:space="preserve">I saw science </w:t>
      </w:r>
      <w:del w:id="32" w:author="Thalia Priscilla" w:date="2022-11-29T14:16:00Z">
        <w:r w:rsidRPr="00A70EDD" w:rsidDel="00207A19">
          <w:rPr>
            <w:rFonts w:ascii="Arial" w:eastAsia="Times New Roman" w:hAnsi="Arial" w:cs="Arial"/>
            <w:color w:val="000000" w:themeColor="text1"/>
            <w:sz w:val="24"/>
            <w:szCs w:val="24"/>
            <w:shd w:val="clear" w:color="auto" w:fill="FAFAFA"/>
            <w:lang w:eastAsia="en-ID"/>
          </w:rPr>
          <w:delText>as a subject that</w:delText>
        </w:r>
      </w:del>
      <w:ins w:id="33" w:author="Thalia Priscilla" w:date="2022-11-29T14:16:00Z">
        <w:r w:rsidR="00207A19">
          <w:rPr>
            <w:rFonts w:ascii="Arial" w:eastAsia="Times New Roman" w:hAnsi="Arial" w:cs="Arial"/>
            <w:color w:val="000000" w:themeColor="text1"/>
            <w:sz w:val="24"/>
            <w:szCs w:val="24"/>
            <w:shd w:val="clear" w:color="auto" w:fill="FAFAFA"/>
            <w:lang w:eastAsia="en-ID"/>
          </w:rPr>
          <w:t>as</w:t>
        </w:r>
      </w:ins>
      <w:r w:rsidRPr="00A70EDD">
        <w:rPr>
          <w:rFonts w:ascii="Arial" w:eastAsia="Times New Roman" w:hAnsi="Arial" w:cs="Arial"/>
          <w:color w:val="000000" w:themeColor="text1"/>
          <w:sz w:val="24"/>
          <w:szCs w:val="24"/>
          <w:shd w:val="clear" w:color="auto" w:fill="FAFAFA"/>
          <w:lang w:eastAsia="en-ID"/>
        </w:rPr>
        <w:t xml:space="preserve"> rel</w:t>
      </w:r>
      <w:ins w:id="34" w:author="Thalia Priscilla" w:date="2022-11-29T14:16:00Z">
        <w:r w:rsidR="00207A19">
          <w:rPr>
            <w:rFonts w:ascii="Arial" w:eastAsia="Times New Roman" w:hAnsi="Arial" w:cs="Arial"/>
            <w:color w:val="000000" w:themeColor="text1"/>
            <w:sz w:val="24"/>
            <w:szCs w:val="24"/>
            <w:shd w:val="clear" w:color="auto" w:fill="FAFAFA"/>
            <w:lang w:eastAsia="en-ID"/>
          </w:rPr>
          <w:t>ying</w:t>
        </w:r>
      </w:ins>
      <w:del w:id="35" w:author="Thalia Priscilla" w:date="2022-11-29T14:16:00Z">
        <w:r w:rsidRPr="00A70EDD" w:rsidDel="00207A19">
          <w:rPr>
            <w:rFonts w:ascii="Arial" w:eastAsia="Times New Roman" w:hAnsi="Arial" w:cs="Arial"/>
            <w:color w:val="000000" w:themeColor="text1"/>
            <w:sz w:val="24"/>
            <w:szCs w:val="24"/>
            <w:shd w:val="clear" w:color="auto" w:fill="FAFAFA"/>
            <w:lang w:eastAsia="en-ID"/>
          </w:rPr>
          <w:delText>ie</w:delText>
        </w:r>
      </w:del>
      <w:del w:id="36" w:author="Thalia Priscilla" w:date="2022-11-29T13:59:00Z">
        <w:r w:rsidRPr="00A70EDD" w:rsidDel="00824898">
          <w:rPr>
            <w:rFonts w:ascii="Arial" w:eastAsia="Times New Roman" w:hAnsi="Arial" w:cs="Arial"/>
            <w:color w:val="000000" w:themeColor="text1"/>
            <w:sz w:val="24"/>
            <w:szCs w:val="24"/>
            <w:shd w:val="clear" w:color="auto" w:fill="FAFAFA"/>
            <w:lang w:eastAsia="en-ID"/>
          </w:rPr>
          <w:delText>d</w:delText>
        </w:r>
      </w:del>
      <w:r w:rsidRPr="00A70EDD">
        <w:rPr>
          <w:rFonts w:ascii="Arial" w:eastAsia="Times New Roman" w:hAnsi="Arial" w:cs="Arial"/>
          <w:color w:val="000000" w:themeColor="text1"/>
          <w:sz w:val="24"/>
          <w:szCs w:val="24"/>
          <w:shd w:val="clear" w:color="auto" w:fill="FAFAFA"/>
          <w:lang w:eastAsia="en-ID"/>
        </w:rPr>
        <w:t xml:space="preserve"> almost entirely on theory</w:t>
      </w:r>
      <w:ins w:id="37" w:author="Thalia Priscilla" w:date="2022-11-29T14:15:00Z">
        <w:r w:rsidR="00207A19">
          <w:rPr>
            <w:rFonts w:ascii="Arial" w:eastAsia="Times New Roman" w:hAnsi="Arial" w:cs="Arial"/>
            <w:color w:val="000000" w:themeColor="text1"/>
            <w:sz w:val="24"/>
            <w:szCs w:val="24"/>
            <w:shd w:val="clear" w:color="auto" w:fill="FAFAFA"/>
            <w:lang w:eastAsia="en-ID"/>
          </w:rPr>
          <w:t>, which</w:t>
        </w:r>
      </w:ins>
      <w:del w:id="38" w:author="Thalia Priscilla" w:date="2022-11-29T14:15:00Z">
        <w:r w:rsidRPr="00A70EDD" w:rsidDel="00207A19">
          <w:rPr>
            <w:rFonts w:ascii="Arial" w:eastAsia="Times New Roman" w:hAnsi="Arial" w:cs="Arial"/>
            <w:color w:val="000000" w:themeColor="text1"/>
            <w:sz w:val="24"/>
            <w:szCs w:val="24"/>
            <w:shd w:val="clear" w:color="auto" w:fill="FAFAFA"/>
            <w:lang w:eastAsia="en-ID"/>
          </w:rPr>
          <w:delText>.</w:delText>
        </w:r>
      </w:del>
      <w:r w:rsidRPr="00A70EDD">
        <w:rPr>
          <w:rFonts w:ascii="Arial" w:eastAsia="Times New Roman" w:hAnsi="Arial" w:cs="Arial"/>
          <w:color w:val="000000" w:themeColor="text1"/>
          <w:sz w:val="24"/>
          <w:szCs w:val="24"/>
          <w:shd w:val="clear" w:color="auto" w:fill="FAFAFA"/>
          <w:lang w:eastAsia="en-ID"/>
        </w:rPr>
        <w:t xml:space="preserve"> I enjoyed</w:t>
      </w:r>
      <w:del w:id="39" w:author="Thalia Priscilla" w:date="2022-11-29T14:15:00Z">
        <w:r w:rsidRPr="00A70EDD" w:rsidDel="00207A19">
          <w:rPr>
            <w:rFonts w:ascii="Arial" w:eastAsia="Times New Roman" w:hAnsi="Arial" w:cs="Arial"/>
            <w:color w:val="000000" w:themeColor="text1"/>
            <w:sz w:val="24"/>
            <w:szCs w:val="24"/>
            <w:shd w:val="clear" w:color="auto" w:fill="FAFAFA"/>
            <w:lang w:eastAsia="en-ID"/>
          </w:rPr>
          <w:delText xml:space="preserve"> this aspect</w:delText>
        </w:r>
      </w:del>
      <w:r w:rsidRPr="00A70EDD">
        <w:rPr>
          <w:rFonts w:ascii="Arial" w:eastAsia="Times New Roman" w:hAnsi="Arial" w:cs="Arial"/>
          <w:color w:val="000000" w:themeColor="text1"/>
          <w:sz w:val="24"/>
          <w:szCs w:val="24"/>
          <w:shd w:val="clear" w:color="auto" w:fill="FAFAFA"/>
          <w:lang w:eastAsia="en-ID"/>
        </w:rPr>
        <w:t xml:space="preserve"> </w:t>
      </w:r>
      <w:del w:id="40" w:author="Thalia Priscilla" w:date="2022-11-29T13:55:00Z">
        <w:r w:rsidRPr="00A70EDD" w:rsidDel="00824898">
          <w:rPr>
            <w:rFonts w:ascii="Arial" w:eastAsia="Times New Roman" w:hAnsi="Arial" w:cs="Arial"/>
            <w:color w:val="000000" w:themeColor="text1"/>
            <w:sz w:val="24"/>
            <w:szCs w:val="24"/>
            <w:shd w:val="clear" w:color="auto" w:fill="FAFAFA"/>
            <w:lang w:eastAsia="en-ID"/>
          </w:rPr>
          <w:delText xml:space="preserve">of science </w:delText>
        </w:r>
      </w:del>
      <w:r w:rsidRPr="00A70EDD">
        <w:rPr>
          <w:rFonts w:ascii="Arial" w:eastAsia="Times New Roman" w:hAnsi="Arial" w:cs="Arial"/>
          <w:color w:val="000000" w:themeColor="text1"/>
          <w:sz w:val="24"/>
          <w:szCs w:val="24"/>
          <w:shd w:val="clear" w:color="auto" w:fill="FAFAFA"/>
          <w:lang w:eastAsia="en-ID"/>
        </w:rPr>
        <w:t xml:space="preserve">because theoretical knowledge is evidence of </w:t>
      </w:r>
      <w:del w:id="41" w:author="Thalia Priscilla" w:date="2022-11-29T14:16:00Z">
        <w:r w:rsidRPr="00A70EDD" w:rsidDel="00207A19">
          <w:rPr>
            <w:rFonts w:ascii="Arial" w:eastAsia="Times New Roman" w:hAnsi="Arial" w:cs="Arial"/>
            <w:color w:val="000000" w:themeColor="text1"/>
            <w:sz w:val="24"/>
            <w:szCs w:val="24"/>
            <w:shd w:val="clear" w:color="auto" w:fill="FAFAFA"/>
            <w:lang w:eastAsia="en-ID"/>
          </w:rPr>
          <w:delText>how creative the human mind can be</w:delText>
        </w:r>
      </w:del>
      <w:ins w:id="42" w:author="Thalia Priscilla" w:date="2022-11-29T14:16:00Z">
        <w:r w:rsidR="00207A19">
          <w:rPr>
            <w:rFonts w:ascii="Arial" w:eastAsia="Times New Roman" w:hAnsi="Arial" w:cs="Arial"/>
            <w:color w:val="000000" w:themeColor="text1"/>
            <w:sz w:val="24"/>
            <w:szCs w:val="24"/>
            <w:shd w:val="clear" w:color="auto" w:fill="FAFAFA"/>
            <w:lang w:eastAsia="en-ID"/>
          </w:rPr>
          <w:t>the creativity of human mind</w:t>
        </w:r>
      </w:ins>
      <w:del w:id="43" w:author="Thalia Priscilla" w:date="2022-11-29T13:57:00Z">
        <w:r w:rsidRPr="00A70EDD" w:rsidDel="00824898">
          <w:rPr>
            <w:rFonts w:ascii="Arial" w:eastAsia="Times New Roman" w:hAnsi="Arial" w:cs="Arial"/>
            <w:color w:val="000000" w:themeColor="text1"/>
            <w:sz w:val="24"/>
            <w:szCs w:val="24"/>
            <w:shd w:val="clear" w:color="auto" w:fill="FAFAFA"/>
            <w:lang w:eastAsia="en-ID"/>
          </w:rPr>
          <w:delText>come</w:delText>
        </w:r>
      </w:del>
      <w:r w:rsidRPr="00A70EDD">
        <w:rPr>
          <w:rFonts w:ascii="Arial" w:eastAsia="Times New Roman" w:hAnsi="Arial" w:cs="Arial"/>
          <w:color w:val="000000" w:themeColor="text1"/>
          <w:sz w:val="24"/>
          <w:szCs w:val="24"/>
          <w:shd w:val="clear" w:color="auto" w:fill="FAFAFA"/>
          <w:lang w:eastAsia="en-ID"/>
        </w:rPr>
        <w:t xml:space="preserve">. </w:t>
      </w:r>
      <w:commentRangeEnd w:id="30"/>
      <w:r w:rsidR="001905C2">
        <w:rPr>
          <w:rStyle w:val="CommentReference"/>
        </w:rPr>
        <w:commentReference w:id="30"/>
      </w:r>
      <w:r w:rsidRPr="00A70EDD">
        <w:rPr>
          <w:rFonts w:ascii="Arial" w:eastAsia="Times New Roman" w:hAnsi="Arial" w:cs="Arial"/>
          <w:color w:val="000000" w:themeColor="text1"/>
          <w:sz w:val="24"/>
          <w:szCs w:val="24"/>
          <w:shd w:val="clear" w:color="auto" w:fill="FAFAFA"/>
          <w:lang w:eastAsia="en-ID"/>
        </w:rPr>
        <w:t xml:space="preserve">I wanted to </w:t>
      </w:r>
      <w:del w:id="44" w:author="Thalia Priscilla" w:date="2022-11-29T13:58:00Z">
        <w:r w:rsidRPr="00A70EDD" w:rsidDel="00824898">
          <w:rPr>
            <w:rFonts w:ascii="Arial" w:eastAsia="Times New Roman" w:hAnsi="Arial" w:cs="Arial"/>
            <w:color w:val="000000" w:themeColor="text1"/>
            <w:sz w:val="24"/>
            <w:szCs w:val="24"/>
            <w:shd w:val="clear" w:color="auto" w:fill="FAFAFA"/>
            <w:lang w:eastAsia="en-ID"/>
          </w:rPr>
          <w:delText xml:space="preserve">become </w:delText>
        </w:r>
      </w:del>
      <w:del w:id="45" w:author="Thalia Priscilla" w:date="2022-11-29T13:55:00Z">
        <w:r w:rsidRPr="00A70EDD" w:rsidDel="00824898">
          <w:rPr>
            <w:rFonts w:ascii="Arial" w:eastAsia="Times New Roman" w:hAnsi="Arial" w:cs="Arial"/>
            <w:color w:val="000000" w:themeColor="text1"/>
            <w:sz w:val="24"/>
            <w:szCs w:val="24"/>
            <w:shd w:val="clear" w:color="auto" w:fill="FAFAFA"/>
            <w:lang w:eastAsia="en-ID"/>
          </w:rPr>
          <w:delText xml:space="preserve">someone who is </w:delText>
        </w:r>
      </w:del>
      <w:del w:id="46" w:author="Thalia Priscilla" w:date="2022-11-29T13:58:00Z">
        <w:r w:rsidRPr="00A70EDD" w:rsidDel="00824898">
          <w:rPr>
            <w:rFonts w:ascii="Arial" w:eastAsia="Times New Roman" w:hAnsi="Arial" w:cs="Arial"/>
            <w:color w:val="000000" w:themeColor="text1"/>
            <w:sz w:val="24"/>
            <w:szCs w:val="24"/>
            <w:shd w:val="clear" w:color="auto" w:fill="FAFAFA"/>
            <w:lang w:eastAsia="en-ID"/>
          </w:rPr>
          <w:delText>capable of understanding</w:delText>
        </w:r>
      </w:del>
      <w:ins w:id="47" w:author="Thalia Priscilla" w:date="2022-11-29T13:58:00Z">
        <w:r w:rsidR="00824898">
          <w:rPr>
            <w:rFonts w:ascii="Arial" w:eastAsia="Times New Roman" w:hAnsi="Arial" w:cs="Arial"/>
            <w:color w:val="000000" w:themeColor="text1"/>
            <w:sz w:val="24"/>
            <w:szCs w:val="24"/>
            <w:shd w:val="clear" w:color="auto" w:fill="FAFAFA"/>
            <w:lang w:eastAsia="en-ID"/>
          </w:rPr>
          <w:t>understand</w:t>
        </w:r>
      </w:ins>
      <w:r w:rsidRPr="00A70EDD">
        <w:rPr>
          <w:rFonts w:ascii="Arial" w:eastAsia="Times New Roman" w:hAnsi="Arial" w:cs="Arial"/>
          <w:color w:val="000000" w:themeColor="text1"/>
          <w:sz w:val="24"/>
          <w:szCs w:val="24"/>
          <w:shd w:val="clear" w:color="auto" w:fill="FAFAFA"/>
          <w:lang w:eastAsia="en-ID"/>
        </w:rPr>
        <w:t xml:space="preserve"> and theoriz</w:t>
      </w:r>
      <w:ins w:id="48" w:author="Thalia Priscilla" w:date="2022-11-29T13:58:00Z">
        <w:r w:rsidR="00824898">
          <w:rPr>
            <w:rFonts w:ascii="Arial" w:eastAsia="Times New Roman" w:hAnsi="Arial" w:cs="Arial"/>
            <w:color w:val="000000" w:themeColor="text1"/>
            <w:sz w:val="24"/>
            <w:szCs w:val="24"/>
            <w:shd w:val="clear" w:color="auto" w:fill="FAFAFA"/>
            <w:lang w:eastAsia="en-ID"/>
          </w:rPr>
          <w:t>e</w:t>
        </w:r>
      </w:ins>
      <w:del w:id="49" w:author="Thalia Priscilla" w:date="2022-11-29T13:58:00Z">
        <w:r w:rsidRPr="00A70EDD" w:rsidDel="00824898">
          <w:rPr>
            <w:rFonts w:ascii="Arial" w:eastAsia="Times New Roman" w:hAnsi="Arial" w:cs="Arial"/>
            <w:color w:val="000000" w:themeColor="text1"/>
            <w:sz w:val="24"/>
            <w:szCs w:val="24"/>
            <w:shd w:val="clear" w:color="auto" w:fill="FAFAFA"/>
            <w:lang w:eastAsia="en-ID"/>
          </w:rPr>
          <w:delText>ing</w:delText>
        </w:r>
      </w:del>
      <w:r w:rsidRPr="00A70EDD">
        <w:rPr>
          <w:rFonts w:ascii="Arial" w:eastAsia="Times New Roman" w:hAnsi="Arial" w:cs="Arial"/>
          <w:color w:val="000000" w:themeColor="text1"/>
          <w:sz w:val="24"/>
          <w:szCs w:val="24"/>
          <w:shd w:val="clear" w:color="auto" w:fill="FAFAFA"/>
          <w:lang w:eastAsia="en-ID"/>
        </w:rPr>
        <w:t xml:space="preserve"> such knowledge </w:t>
      </w:r>
      <w:del w:id="50" w:author="Thalia Priscilla" w:date="2022-11-29T13:55:00Z">
        <w:r w:rsidRPr="00A70EDD" w:rsidDel="00824898">
          <w:rPr>
            <w:rFonts w:ascii="Arial" w:eastAsia="Times New Roman" w:hAnsi="Arial" w:cs="Arial"/>
            <w:color w:val="000000" w:themeColor="text1"/>
            <w:sz w:val="24"/>
            <w:szCs w:val="24"/>
            <w:shd w:val="clear" w:color="auto" w:fill="FAFAFA"/>
            <w:lang w:eastAsia="en-ID"/>
          </w:rPr>
          <w:delText xml:space="preserve">in order </w:delText>
        </w:r>
      </w:del>
      <w:r w:rsidRPr="00A70EDD">
        <w:rPr>
          <w:rFonts w:ascii="Arial" w:eastAsia="Times New Roman" w:hAnsi="Arial" w:cs="Arial"/>
          <w:color w:val="000000" w:themeColor="text1"/>
          <w:sz w:val="24"/>
          <w:szCs w:val="24"/>
          <w:shd w:val="clear" w:color="auto" w:fill="FAFAFA"/>
          <w:lang w:eastAsia="en-ID"/>
        </w:rPr>
        <w:t xml:space="preserve">to aid in resolving global issues such as climate change and sustainable energy use. </w:t>
      </w:r>
      <w:ins w:id="51" w:author="Thalia Priscilla" w:date="2022-11-29T13:56:00Z">
        <w:r w:rsidR="00824898">
          <w:rPr>
            <w:rFonts w:ascii="Arial" w:eastAsia="Times New Roman" w:hAnsi="Arial" w:cs="Arial"/>
            <w:color w:val="000000" w:themeColor="text1"/>
            <w:sz w:val="24"/>
            <w:szCs w:val="24"/>
            <w:shd w:val="clear" w:color="auto" w:fill="FAFAFA"/>
            <w:lang w:eastAsia="en-ID"/>
          </w:rPr>
          <w:t xml:space="preserve">To </w:t>
        </w:r>
      </w:ins>
      <w:del w:id="52" w:author="Thalia Priscilla" w:date="2022-11-29T13:56:00Z">
        <w:r w:rsidRPr="00A70EDD" w:rsidDel="00824898">
          <w:rPr>
            <w:rFonts w:ascii="Arial" w:eastAsia="Times New Roman" w:hAnsi="Arial" w:cs="Arial"/>
            <w:color w:val="000000" w:themeColor="text1"/>
            <w:sz w:val="24"/>
            <w:szCs w:val="24"/>
            <w:shd w:val="clear" w:color="auto" w:fill="FAFAFA"/>
            <w:lang w:eastAsia="en-ID"/>
          </w:rPr>
          <w:delText xml:space="preserve">In order to </w:delText>
        </w:r>
      </w:del>
      <w:r w:rsidRPr="00A70EDD">
        <w:rPr>
          <w:rFonts w:ascii="Arial" w:eastAsia="Times New Roman" w:hAnsi="Arial" w:cs="Arial"/>
          <w:color w:val="000000" w:themeColor="text1"/>
          <w:sz w:val="24"/>
          <w:szCs w:val="24"/>
          <w:shd w:val="clear" w:color="auto" w:fill="FAFAFA"/>
          <w:lang w:eastAsia="en-ID"/>
        </w:rPr>
        <w:t>achieve this</w:t>
      </w:r>
      <w:del w:id="53" w:author="Thalia Priscilla" w:date="2022-11-29T13:58:00Z">
        <w:r w:rsidRPr="00A70EDD" w:rsidDel="00824898">
          <w:rPr>
            <w:rFonts w:ascii="Arial" w:eastAsia="Times New Roman" w:hAnsi="Arial" w:cs="Arial"/>
            <w:color w:val="000000" w:themeColor="text1"/>
            <w:sz w:val="24"/>
            <w:szCs w:val="24"/>
            <w:shd w:val="clear" w:color="auto" w:fill="FAFAFA"/>
            <w:lang w:eastAsia="en-ID"/>
          </w:rPr>
          <w:delText xml:space="preserve"> goal</w:delText>
        </w:r>
      </w:del>
      <w:r w:rsidRPr="00A70EDD">
        <w:rPr>
          <w:rFonts w:ascii="Arial" w:eastAsia="Times New Roman" w:hAnsi="Arial" w:cs="Arial"/>
          <w:color w:val="000000" w:themeColor="text1"/>
          <w:sz w:val="24"/>
          <w:szCs w:val="24"/>
          <w:shd w:val="clear" w:color="auto" w:fill="FAFAFA"/>
          <w:lang w:eastAsia="en-ID"/>
        </w:rPr>
        <w:t xml:space="preserve">, I </w:t>
      </w:r>
      <w:del w:id="54" w:author="Thalia Priscilla" w:date="2022-11-29T13:56:00Z">
        <w:r w:rsidRPr="00A70EDD" w:rsidDel="00824898">
          <w:rPr>
            <w:rFonts w:ascii="Arial" w:eastAsia="Times New Roman" w:hAnsi="Arial" w:cs="Arial"/>
            <w:color w:val="000000" w:themeColor="text1"/>
            <w:sz w:val="24"/>
            <w:szCs w:val="24"/>
            <w:shd w:val="clear" w:color="auto" w:fill="FAFAFA"/>
            <w:lang w:eastAsia="en-ID"/>
          </w:rPr>
          <w:delText>had chosen</w:delText>
        </w:r>
      </w:del>
      <w:ins w:id="55" w:author="Thalia Priscilla" w:date="2022-11-29T13:56:00Z">
        <w:r w:rsidR="00824898">
          <w:rPr>
            <w:rFonts w:ascii="Arial" w:eastAsia="Times New Roman" w:hAnsi="Arial" w:cs="Arial"/>
            <w:color w:val="000000" w:themeColor="text1"/>
            <w:sz w:val="24"/>
            <w:szCs w:val="24"/>
            <w:shd w:val="clear" w:color="auto" w:fill="FAFAFA"/>
            <w:lang w:eastAsia="en-ID"/>
          </w:rPr>
          <w:t>chose</w:t>
        </w:r>
      </w:ins>
      <w:r w:rsidRPr="00A70EDD">
        <w:rPr>
          <w:rFonts w:ascii="Arial" w:eastAsia="Times New Roman" w:hAnsi="Arial" w:cs="Arial"/>
          <w:color w:val="000000" w:themeColor="text1"/>
          <w:sz w:val="24"/>
          <w:szCs w:val="24"/>
          <w:shd w:val="clear" w:color="auto" w:fill="FAFAFA"/>
          <w:lang w:eastAsia="en-ID"/>
        </w:rPr>
        <w:t xml:space="preserve"> to take IGCSE Extended Chemistry and Physics </w:t>
      </w:r>
      <w:del w:id="56" w:author="Thalia Priscilla" w:date="2022-11-29T13:56:00Z">
        <w:r w:rsidRPr="00A70EDD" w:rsidDel="00824898">
          <w:rPr>
            <w:rFonts w:ascii="Arial" w:eastAsia="Times New Roman" w:hAnsi="Arial" w:cs="Arial"/>
            <w:color w:val="000000" w:themeColor="text1"/>
            <w:sz w:val="24"/>
            <w:szCs w:val="24"/>
            <w:shd w:val="clear" w:color="auto" w:fill="FAFAFA"/>
            <w:lang w:eastAsia="en-ID"/>
          </w:rPr>
          <w:delText xml:space="preserve">when I was </w:delText>
        </w:r>
      </w:del>
      <w:r w:rsidRPr="00A70EDD">
        <w:rPr>
          <w:rFonts w:ascii="Arial" w:eastAsia="Times New Roman" w:hAnsi="Arial" w:cs="Arial"/>
          <w:color w:val="000000" w:themeColor="text1"/>
          <w:sz w:val="24"/>
          <w:szCs w:val="24"/>
          <w:shd w:val="clear" w:color="auto" w:fill="FAFAFA"/>
          <w:lang w:eastAsia="en-ID"/>
        </w:rPr>
        <w:t xml:space="preserve">in 9th and 10th grade. </w:t>
      </w:r>
      <w:ins w:id="57" w:author="Thalia Priscilla" w:date="2022-11-29T13:56:00Z">
        <w:r w:rsidR="00824898">
          <w:rPr>
            <w:rFonts w:ascii="Arial" w:eastAsia="Times New Roman" w:hAnsi="Arial" w:cs="Arial"/>
            <w:color w:val="000000" w:themeColor="text1"/>
            <w:sz w:val="24"/>
            <w:szCs w:val="24"/>
            <w:shd w:val="clear" w:color="auto" w:fill="FAFAFA"/>
            <w:lang w:eastAsia="en-ID"/>
          </w:rPr>
          <w:t xml:space="preserve">I realized that </w:t>
        </w:r>
      </w:ins>
      <w:del w:id="58" w:author="Thalia Priscilla" w:date="2022-11-29T13:56:00Z">
        <w:r w:rsidRPr="00A70EDD" w:rsidDel="00824898">
          <w:rPr>
            <w:rFonts w:ascii="Arial" w:eastAsia="Times New Roman" w:hAnsi="Arial" w:cs="Arial"/>
            <w:color w:val="000000" w:themeColor="text1"/>
            <w:sz w:val="24"/>
            <w:szCs w:val="24"/>
            <w:shd w:val="clear" w:color="auto" w:fill="FAFAFA"/>
            <w:lang w:eastAsia="en-ID"/>
          </w:rPr>
          <w:delText xml:space="preserve">Taking these subjects made me realize that </w:delText>
        </w:r>
      </w:del>
      <w:r w:rsidRPr="00A70EDD">
        <w:rPr>
          <w:rFonts w:ascii="Arial" w:eastAsia="Times New Roman" w:hAnsi="Arial" w:cs="Arial"/>
          <w:color w:val="000000" w:themeColor="text1"/>
          <w:sz w:val="24"/>
          <w:szCs w:val="24"/>
          <w:shd w:val="clear" w:color="auto" w:fill="FAFAFA"/>
          <w:lang w:eastAsia="en-ID"/>
        </w:rPr>
        <w:t xml:space="preserve">I excelled in these fields </w:t>
      </w:r>
      <w:del w:id="59" w:author="Thalia Priscilla" w:date="2022-11-29T13:56:00Z">
        <w:r w:rsidRPr="00A70EDD" w:rsidDel="00824898">
          <w:rPr>
            <w:rFonts w:ascii="Arial" w:eastAsia="Times New Roman" w:hAnsi="Arial" w:cs="Arial"/>
            <w:color w:val="000000" w:themeColor="text1"/>
            <w:sz w:val="24"/>
            <w:szCs w:val="24"/>
            <w:shd w:val="clear" w:color="auto" w:fill="FAFAFA"/>
            <w:lang w:eastAsia="en-ID"/>
          </w:rPr>
          <w:delText xml:space="preserve">of knowledge </w:delText>
        </w:r>
      </w:del>
      <w:r w:rsidRPr="00A70EDD">
        <w:rPr>
          <w:rFonts w:ascii="Arial" w:eastAsia="Times New Roman" w:hAnsi="Arial" w:cs="Arial"/>
          <w:color w:val="000000" w:themeColor="text1"/>
          <w:sz w:val="24"/>
          <w:szCs w:val="24"/>
          <w:shd w:val="clear" w:color="auto" w:fill="FAFAFA"/>
          <w:lang w:eastAsia="en-ID"/>
        </w:rPr>
        <w:t>within the classroom, but</w:t>
      </w:r>
      <w:del w:id="60" w:author="Thalia Priscilla" w:date="2022-11-29T13:57:00Z">
        <w:r w:rsidRPr="00A70EDD" w:rsidDel="00824898">
          <w:rPr>
            <w:rFonts w:ascii="Arial" w:eastAsia="Times New Roman" w:hAnsi="Arial" w:cs="Arial"/>
            <w:color w:val="000000" w:themeColor="text1"/>
            <w:sz w:val="24"/>
            <w:szCs w:val="24"/>
            <w:shd w:val="clear" w:color="auto" w:fill="FAFAFA"/>
            <w:lang w:eastAsia="en-ID"/>
          </w:rPr>
          <w:delText xml:space="preserve"> I</w:delText>
        </w:r>
      </w:del>
      <w:r w:rsidRPr="00A70EDD">
        <w:rPr>
          <w:rFonts w:ascii="Arial" w:eastAsia="Times New Roman" w:hAnsi="Arial" w:cs="Arial"/>
          <w:color w:val="000000" w:themeColor="text1"/>
          <w:sz w:val="24"/>
          <w:szCs w:val="24"/>
          <w:shd w:val="clear" w:color="auto" w:fill="FAFAFA"/>
          <w:lang w:eastAsia="en-ID"/>
        </w:rPr>
        <w:t xml:space="preserve"> felt </w:t>
      </w:r>
      <w:del w:id="61" w:author="Thalia Priscilla" w:date="2022-11-29T13:58:00Z">
        <w:r w:rsidRPr="00A70EDD" w:rsidDel="00824898">
          <w:rPr>
            <w:rFonts w:ascii="Arial" w:eastAsia="Times New Roman" w:hAnsi="Arial" w:cs="Arial"/>
            <w:color w:val="000000" w:themeColor="text1"/>
            <w:sz w:val="24"/>
            <w:szCs w:val="24"/>
            <w:shd w:val="clear" w:color="auto" w:fill="FAFAFA"/>
            <w:lang w:eastAsia="en-ID"/>
          </w:rPr>
          <w:delText>as if</w:delText>
        </w:r>
      </w:del>
      <w:ins w:id="62" w:author="Thalia Priscilla" w:date="2022-11-29T13:58:00Z">
        <w:r w:rsidR="00824898">
          <w:rPr>
            <w:rFonts w:ascii="Arial" w:eastAsia="Times New Roman" w:hAnsi="Arial" w:cs="Arial"/>
            <w:color w:val="000000" w:themeColor="text1"/>
            <w:sz w:val="24"/>
            <w:szCs w:val="24"/>
            <w:shd w:val="clear" w:color="auto" w:fill="FAFAFA"/>
            <w:lang w:eastAsia="en-ID"/>
          </w:rPr>
          <w:t>that</w:t>
        </w:r>
      </w:ins>
      <w:r w:rsidRPr="00A70EDD">
        <w:rPr>
          <w:rFonts w:ascii="Arial" w:eastAsia="Times New Roman" w:hAnsi="Arial" w:cs="Arial"/>
          <w:color w:val="000000" w:themeColor="text1"/>
          <w:sz w:val="24"/>
          <w:szCs w:val="24"/>
          <w:shd w:val="clear" w:color="auto" w:fill="FAFAFA"/>
          <w:lang w:eastAsia="en-ID"/>
        </w:rPr>
        <w:t xml:space="preserve"> I needed to </w:t>
      </w:r>
      <w:del w:id="63" w:author="Thalia Priscilla" w:date="2022-11-29T13:57:00Z">
        <w:r w:rsidRPr="00A70EDD" w:rsidDel="00824898">
          <w:rPr>
            <w:rFonts w:ascii="Arial" w:eastAsia="Times New Roman" w:hAnsi="Arial" w:cs="Arial"/>
            <w:color w:val="000000" w:themeColor="text1"/>
            <w:sz w:val="24"/>
            <w:szCs w:val="24"/>
            <w:shd w:val="clear" w:color="auto" w:fill="FAFAFA"/>
            <w:lang w:eastAsia="en-ID"/>
          </w:rPr>
          <w:delText>expand my horizons</w:delText>
        </w:r>
      </w:del>
      <w:del w:id="64" w:author="Thalia Priscilla" w:date="2022-11-29T13:59:00Z">
        <w:r w:rsidRPr="00A70EDD" w:rsidDel="00824898">
          <w:rPr>
            <w:rFonts w:ascii="Arial" w:eastAsia="Times New Roman" w:hAnsi="Arial" w:cs="Arial"/>
            <w:color w:val="000000" w:themeColor="text1"/>
            <w:sz w:val="24"/>
            <w:szCs w:val="24"/>
            <w:shd w:val="clear" w:color="auto" w:fill="FAFAFA"/>
            <w:lang w:eastAsia="en-ID"/>
          </w:rPr>
          <w:delText xml:space="preserve"> beyond academics and theory to </w:delText>
        </w:r>
      </w:del>
      <w:r w:rsidRPr="00A70EDD">
        <w:rPr>
          <w:rFonts w:ascii="Arial" w:eastAsia="Times New Roman" w:hAnsi="Arial" w:cs="Arial"/>
          <w:color w:val="000000" w:themeColor="text1"/>
          <w:sz w:val="24"/>
          <w:szCs w:val="24"/>
          <w:shd w:val="clear" w:color="auto" w:fill="FAFAFA"/>
          <w:lang w:eastAsia="en-ID"/>
        </w:rPr>
        <w:t xml:space="preserve">gain experience in applying </w:t>
      </w:r>
      <w:del w:id="65" w:author="Thalia Priscilla" w:date="2022-11-29T13:58:00Z">
        <w:r w:rsidRPr="00A70EDD" w:rsidDel="00824898">
          <w:rPr>
            <w:rFonts w:ascii="Arial" w:eastAsia="Times New Roman" w:hAnsi="Arial" w:cs="Arial"/>
            <w:color w:val="000000" w:themeColor="text1"/>
            <w:sz w:val="24"/>
            <w:szCs w:val="24"/>
            <w:shd w:val="clear" w:color="auto" w:fill="FAFAFA"/>
            <w:lang w:eastAsia="en-ID"/>
          </w:rPr>
          <w:delText>the knowledge I gained</w:delText>
        </w:r>
      </w:del>
      <w:ins w:id="66" w:author="Thalia Priscilla" w:date="2022-11-29T13:58:00Z">
        <w:r w:rsidR="00824898">
          <w:rPr>
            <w:rFonts w:ascii="Arial" w:eastAsia="Times New Roman" w:hAnsi="Arial" w:cs="Arial"/>
            <w:color w:val="000000" w:themeColor="text1"/>
            <w:sz w:val="24"/>
            <w:szCs w:val="24"/>
            <w:shd w:val="clear" w:color="auto" w:fill="FAFAFA"/>
            <w:lang w:eastAsia="en-ID"/>
          </w:rPr>
          <w:t>such knowledge</w:t>
        </w:r>
      </w:ins>
      <w:r w:rsidRPr="00A70EDD">
        <w:rPr>
          <w:rFonts w:ascii="Arial" w:eastAsia="Times New Roman" w:hAnsi="Arial" w:cs="Arial"/>
          <w:color w:val="000000" w:themeColor="text1"/>
          <w:sz w:val="24"/>
          <w:szCs w:val="24"/>
          <w:shd w:val="clear" w:color="auto" w:fill="FAFAFA"/>
          <w:lang w:eastAsia="en-ID"/>
        </w:rPr>
        <w:t>.</w:t>
      </w:r>
      <w:ins w:id="67" w:author="Thalia Priscilla" w:date="2022-11-29T14:00:00Z">
        <w:r w:rsidR="00824898">
          <w:rPr>
            <w:rFonts w:ascii="Arial" w:eastAsia="Times New Roman" w:hAnsi="Arial" w:cs="Arial"/>
            <w:color w:val="000000" w:themeColor="text1"/>
            <w:sz w:val="24"/>
            <w:szCs w:val="24"/>
            <w:shd w:val="clear" w:color="auto" w:fill="FAFAFA"/>
            <w:lang w:eastAsia="en-ID"/>
          </w:rPr>
          <w:t xml:space="preserve"> Thus,</w:t>
        </w:r>
      </w:ins>
      <w:r w:rsidRPr="00A70EDD">
        <w:rPr>
          <w:rFonts w:ascii="Arial" w:eastAsia="Times New Roman" w:hAnsi="Arial" w:cs="Arial"/>
          <w:color w:val="000000" w:themeColor="text1"/>
          <w:sz w:val="24"/>
          <w:szCs w:val="24"/>
          <w:shd w:val="clear" w:color="auto" w:fill="FAFAFA"/>
          <w:lang w:eastAsia="en-ID"/>
        </w:rPr>
        <w:t xml:space="preserve"> I </w:t>
      </w:r>
      <w:del w:id="68" w:author="Thalia Priscilla" w:date="2022-11-29T13:57:00Z">
        <w:r w:rsidRPr="00A70EDD" w:rsidDel="00824898">
          <w:rPr>
            <w:rFonts w:ascii="Arial" w:eastAsia="Times New Roman" w:hAnsi="Arial" w:cs="Arial"/>
            <w:color w:val="000000" w:themeColor="text1"/>
            <w:sz w:val="24"/>
            <w:szCs w:val="24"/>
            <w:shd w:val="clear" w:color="auto" w:fill="FAFAFA"/>
            <w:lang w:eastAsia="en-ID"/>
          </w:rPr>
          <w:delText>did this by</w:delText>
        </w:r>
      </w:del>
      <w:ins w:id="69" w:author="Thalia Priscilla" w:date="2022-11-29T13:57:00Z">
        <w:r w:rsidR="00824898">
          <w:rPr>
            <w:rFonts w:ascii="Arial" w:eastAsia="Times New Roman" w:hAnsi="Arial" w:cs="Arial"/>
            <w:color w:val="000000" w:themeColor="text1"/>
            <w:sz w:val="24"/>
            <w:szCs w:val="24"/>
            <w:shd w:val="clear" w:color="auto" w:fill="FAFAFA"/>
            <w:lang w:eastAsia="en-ID"/>
          </w:rPr>
          <w:t>proceeded to</w:t>
        </w:r>
      </w:ins>
      <w:r w:rsidRPr="00A70EDD">
        <w:rPr>
          <w:rFonts w:ascii="Arial" w:eastAsia="Times New Roman" w:hAnsi="Arial" w:cs="Arial"/>
          <w:color w:val="000000" w:themeColor="text1"/>
          <w:sz w:val="24"/>
          <w:szCs w:val="24"/>
          <w:shd w:val="clear" w:color="auto" w:fill="FAFAFA"/>
          <w:lang w:eastAsia="en-ID"/>
        </w:rPr>
        <w:t xml:space="preserve"> writ</w:t>
      </w:r>
      <w:ins w:id="70" w:author="Thalia Priscilla" w:date="2022-11-29T13:57:00Z">
        <w:r w:rsidR="00824898">
          <w:rPr>
            <w:rFonts w:ascii="Arial" w:eastAsia="Times New Roman" w:hAnsi="Arial" w:cs="Arial"/>
            <w:color w:val="000000" w:themeColor="text1"/>
            <w:sz w:val="24"/>
            <w:szCs w:val="24"/>
            <w:shd w:val="clear" w:color="auto" w:fill="FAFAFA"/>
            <w:lang w:eastAsia="en-ID"/>
          </w:rPr>
          <w:t>e</w:t>
        </w:r>
      </w:ins>
      <w:del w:id="71" w:author="Thalia Priscilla" w:date="2022-11-29T13:57:00Z">
        <w:r w:rsidRPr="00A70EDD" w:rsidDel="00824898">
          <w:rPr>
            <w:rFonts w:ascii="Arial" w:eastAsia="Times New Roman" w:hAnsi="Arial" w:cs="Arial"/>
            <w:color w:val="000000" w:themeColor="text1"/>
            <w:sz w:val="24"/>
            <w:szCs w:val="24"/>
            <w:shd w:val="clear" w:color="auto" w:fill="FAFAFA"/>
            <w:lang w:eastAsia="en-ID"/>
          </w:rPr>
          <w:delText>ing</w:delText>
        </w:r>
      </w:del>
      <w:r w:rsidRPr="00A70EDD">
        <w:rPr>
          <w:rFonts w:ascii="Arial" w:eastAsia="Times New Roman" w:hAnsi="Arial" w:cs="Arial"/>
          <w:color w:val="000000" w:themeColor="text1"/>
          <w:sz w:val="24"/>
          <w:szCs w:val="24"/>
          <w:shd w:val="clear" w:color="auto" w:fill="FAFAFA"/>
          <w:lang w:eastAsia="en-ID"/>
        </w:rPr>
        <w:t xml:space="preserve"> several independent scientific papers. </w:t>
      </w:r>
    </w:p>
    <w:p w14:paraId="45C87C26" w14:textId="77777777"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p>
    <w:p w14:paraId="374F8C41" w14:textId="4435D463" w:rsidR="00AD1DEA" w:rsidRDefault="00AD1DEA" w:rsidP="00AD1DEA">
      <w:pPr>
        <w:spacing w:after="0" w:line="240" w:lineRule="auto"/>
        <w:rPr>
          <w:ins w:id="72" w:author="Thalia Priscilla" w:date="2022-11-29T14:10:00Z"/>
          <w:rFonts w:ascii="Arial" w:eastAsia="Times New Roman" w:hAnsi="Arial" w:cs="Arial"/>
          <w:color w:val="000000" w:themeColor="text1"/>
          <w:sz w:val="24"/>
          <w:szCs w:val="24"/>
          <w:shd w:val="clear" w:color="auto" w:fill="FAFAFA"/>
          <w:lang w:eastAsia="en-ID"/>
        </w:rPr>
      </w:pPr>
      <w:r w:rsidRPr="00A70EDD">
        <w:rPr>
          <w:rFonts w:ascii="Arial" w:eastAsia="Times New Roman" w:hAnsi="Arial" w:cs="Arial"/>
          <w:color w:val="000000" w:themeColor="text1"/>
          <w:sz w:val="24"/>
          <w:szCs w:val="24"/>
          <w:shd w:val="clear" w:color="auto" w:fill="FAFAFA"/>
          <w:lang w:eastAsia="en-ID"/>
        </w:rPr>
        <w:t xml:space="preserve">The first paper was my IB Extended Essay, </w:t>
      </w:r>
      <w:del w:id="73" w:author="Thalia Priscilla" w:date="2022-11-29T14:00:00Z">
        <w:r w:rsidRPr="00A70EDD" w:rsidDel="00207A19">
          <w:rPr>
            <w:rFonts w:ascii="Arial" w:eastAsia="Times New Roman" w:hAnsi="Arial" w:cs="Arial"/>
            <w:color w:val="000000" w:themeColor="text1"/>
            <w:sz w:val="24"/>
            <w:szCs w:val="24"/>
            <w:shd w:val="clear" w:color="auto" w:fill="FAFAFA"/>
            <w:lang w:eastAsia="en-ID"/>
          </w:rPr>
          <w:delText xml:space="preserve">which is </w:delText>
        </w:r>
      </w:del>
      <w:r w:rsidRPr="00A70EDD">
        <w:rPr>
          <w:rFonts w:ascii="Arial" w:eastAsia="Times New Roman" w:hAnsi="Arial" w:cs="Arial"/>
          <w:color w:val="000000" w:themeColor="text1"/>
          <w:sz w:val="24"/>
          <w:szCs w:val="24"/>
          <w:shd w:val="clear" w:color="auto" w:fill="FAFAFA"/>
          <w:lang w:eastAsia="en-ID"/>
        </w:rPr>
        <w:t xml:space="preserve">a 4000-word self-directed research paper on a topic of </w:t>
      </w:r>
      <w:del w:id="74" w:author="Thalia Priscilla" w:date="2022-11-29T14:05:00Z">
        <w:r w:rsidRPr="00A70EDD" w:rsidDel="00207A19">
          <w:rPr>
            <w:rFonts w:ascii="Arial" w:eastAsia="Times New Roman" w:hAnsi="Arial" w:cs="Arial"/>
            <w:color w:val="000000" w:themeColor="text1"/>
            <w:sz w:val="24"/>
            <w:szCs w:val="24"/>
            <w:shd w:val="clear" w:color="auto" w:fill="FAFAFA"/>
            <w:lang w:eastAsia="en-ID"/>
          </w:rPr>
          <w:delText xml:space="preserve">your </w:delText>
        </w:r>
      </w:del>
      <w:ins w:id="75" w:author="Thalia Priscilla" w:date="2022-11-29T14:05:00Z">
        <w:r w:rsidR="00207A19">
          <w:rPr>
            <w:rFonts w:ascii="Arial" w:eastAsia="Times New Roman" w:hAnsi="Arial" w:cs="Arial"/>
            <w:color w:val="000000" w:themeColor="text1"/>
            <w:sz w:val="24"/>
            <w:szCs w:val="24"/>
            <w:shd w:val="clear" w:color="auto" w:fill="FAFAFA"/>
            <w:lang w:eastAsia="en-ID"/>
          </w:rPr>
          <w:t>my</w:t>
        </w:r>
        <w:r w:rsidR="00207A19" w:rsidRPr="00A70EDD">
          <w:rPr>
            <w:rFonts w:ascii="Arial" w:eastAsia="Times New Roman" w:hAnsi="Arial" w:cs="Arial"/>
            <w:color w:val="000000" w:themeColor="text1"/>
            <w:sz w:val="24"/>
            <w:szCs w:val="24"/>
            <w:shd w:val="clear" w:color="auto" w:fill="FAFAFA"/>
            <w:lang w:eastAsia="en-ID"/>
          </w:rPr>
          <w:t xml:space="preserve"> </w:t>
        </w:r>
      </w:ins>
      <w:r w:rsidRPr="00A70EDD">
        <w:rPr>
          <w:rFonts w:ascii="Arial" w:eastAsia="Times New Roman" w:hAnsi="Arial" w:cs="Arial"/>
          <w:color w:val="000000" w:themeColor="text1"/>
          <w:sz w:val="24"/>
          <w:szCs w:val="24"/>
          <w:shd w:val="clear" w:color="auto" w:fill="FAFAFA"/>
          <w:lang w:eastAsia="en-ID"/>
        </w:rPr>
        <w:t>choosing</w:t>
      </w:r>
      <w:ins w:id="76" w:author="Thalia Priscilla" w:date="2022-11-29T14:00:00Z">
        <w:r w:rsidR="00207A19">
          <w:rPr>
            <w:rFonts w:ascii="Arial" w:eastAsia="Times New Roman" w:hAnsi="Arial" w:cs="Arial"/>
            <w:color w:val="000000" w:themeColor="text1"/>
            <w:sz w:val="24"/>
            <w:szCs w:val="24"/>
            <w:shd w:val="clear" w:color="auto" w:fill="FAFAFA"/>
            <w:lang w:eastAsia="en-ID"/>
          </w:rPr>
          <w:t>.</w:t>
        </w:r>
      </w:ins>
      <w:del w:id="77" w:author="Thalia Priscilla" w:date="2022-11-29T14:00:00Z">
        <w:r w:rsidRPr="00A70EDD" w:rsidDel="00207A19">
          <w:rPr>
            <w:rFonts w:ascii="Arial" w:eastAsia="Times New Roman" w:hAnsi="Arial" w:cs="Arial"/>
            <w:color w:val="000000" w:themeColor="text1"/>
            <w:sz w:val="24"/>
            <w:szCs w:val="24"/>
            <w:shd w:val="clear" w:color="auto" w:fill="FAFAFA"/>
            <w:lang w:eastAsia="en-ID"/>
          </w:rPr>
          <w:delText>,</w:delText>
        </w:r>
      </w:del>
      <w:r w:rsidRPr="00A70EDD">
        <w:rPr>
          <w:rFonts w:ascii="Arial" w:eastAsia="Times New Roman" w:hAnsi="Arial" w:cs="Arial"/>
          <w:color w:val="000000" w:themeColor="text1"/>
          <w:sz w:val="24"/>
          <w:szCs w:val="24"/>
          <w:shd w:val="clear" w:color="auto" w:fill="FAFAFA"/>
          <w:lang w:eastAsia="en-ID"/>
        </w:rPr>
        <w:t xml:space="preserve"> </w:t>
      </w:r>
      <w:del w:id="78" w:author="Thalia Priscilla" w:date="2022-11-29T14:00:00Z">
        <w:r w:rsidRPr="00A70EDD" w:rsidDel="00207A19">
          <w:rPr>
            <w:rFonts w:ascii="Arial" w:eastAsia="Times New Roman" w:hAnsi="Arial" w:cs="Arial"/>
            <w:color w:val="000000" w:themeColor="text1"/>
            <w:sz w:val="24"/>
            <w:szCs w:val="24"/>
            <w:shd w:val="clear" w:color="auto" w:fill="FAFAFA"/>
            <w:lang w:eastAsia="en-ID"/>
          </w:rPr>
          <w:delText xml:space="preserve">and </w:delText>
        </w:r>
      </w:del>
      <w:r w:rsidRPr="00A70EDD">
        <w:rPr>
          <w:rFonts w:ascii="Arial" w:eastAsia="Times New Roman" w:hAnsi="Arial" w:cs="Arial"/>
          <w:color w:val="000000" w:themeColor="text1"/>
          <w:sz w:val="24"/>
          <w:szCs w:val="24"/>
          <w:shd w:val="clear" w:color="auto" w:fill="FAFAFA"/>
          <w:lang w:eastAsia="en-ID"/>
        </w:rPr>
        <w:t>I decided to model fluid flow using Compute</w:t>
      </w:r>
      <w:ins w:id="79" w:author="Thalia Priscilla" w:date="2022-11-29T14:12:00Z">
        <w:r w:rsidR="00207A19">
          <w:rPr>
            <w:rFonts w:ascii="Arial" w:eastAsia="Times New Roman" w:hAnsi="Arial" w:cs="Arial"/>
            <w:color w:val="000000" w:themeColor="text1"/>
            <w:sz w:val="24"/>
            <w:szCs w:val="24"/>
            <w:shd w:val="clear" w:color="auto" w:fill="FAFAFA"/>
            <w:lang w:eastAsia="en-ID"/>
          </w:rPr>
          <w:t>r</w:t>
        </w:r>
      </w:ins>
      <w:del w:id="80" w:author="Thalia Priscilla" w:date="2022-11-29T14:12:00Z">
        <w:r w:rsidRPr="00A70EDD" w:rsidDel="00207A19">
          <w:rPr>
            <w:rFonts w:ascii="Arial" w:eastAsia="Times New Roman" w:hAnsi="Arial" w:cs="Arial"/>
            <w:color w:val="000000" w:themeColor="text1"/>
            <w:sz w:val="24"/>
            <w:szCs w:val="24"/>
            <w:shd w:val="clear" w:color="auto" w:fill="FAFAFA"/>
            <w:lang w:eastAsia="en-ID"/>
          </w:rPr>
          <w:delText>d</w:delText>
        </w:r>
      </w:del>
      <w:r w:rsidRPr="00A70EDD">
        <w:rPr>
          <w:rFonts w:ascii="Arial" w:eastAsia="Times New Roman" w:hAnsi="Arial" w:cs="Arial"/>
          <w:color w:val="000000" w:themeColor="text1"/>
          <w:sz w:val="24"/>
          <w:szCs w:val="24"/>
          <w:shd w:val="clear" w:color="auto" w:fill="FAFAFA"/>
          <w:lang w:eastAsia="en-ID"/>
        </w:rPr>
        <w:t xml:space="preserve">-Aided Design (CAD) and investigated the correlation between the geometry of a pipe and the flow produced from said pipe. </w:t>
      </w:r>
      <w:ins w:id="81" w:author="Thalia Priscilla" w:date="2022-11-29T14:19:00Z">
        <w:r w:rsidR="006537FD" w:rsidRPr="00A70EDD">
          <w:rPr>
            <w:rFonts w:ascii="Arial" w:eastAsia="Times New Roman" w:hAnsi="Arial" w:cs="Arial"/>
            <w:color w:val="000000" w:themeColor="text1"/>
            <w:sz w:val="24"/>
            <w:szCs w:val="24"/>
            <w:shd w:val="clear" w:color="auto" w:fill="FAFAFA"/>
            <w:lang w:eastAsia="en-ID"/>
          </w:rPr>
          <w:t>I enjoy</w:t>
        </w:r>
        <w:r w:rsidR="006537FD">
          <w:rPr>
            <w:rFonts w:ascii="Arial" w:eastAsia="Times New Roman" w:hAnsi="Arial" w:cs="Arial"/>
            <w:color w:val="000000" w:themeColor="text1"/>
            <w:sz w:val="24"/>
            <w:szCs w:val="24"/>
            <w:shd w:val="clear" w:color="auto" w:fill="FAFAFA"/>
            <w:lang w:eastAsia="en-ID"/>
          </w:rPr>
          <w:t>ed</w:t>
        </w:r>
        <w:r w:rsidR="006537FD" w:rsidRPr="00A70EDD">
          <w:rPr>
            <w:rFonts w:ascii="Arial" w:eastAsia="Times New Roman" w:hAnsi="Arial" w:cs="Arial"/>
            <w:color w:val="000000" w:themeColor="text1"/>
            <w:sz w:val="24"/>
            <w:szCs w:val="24"/>
            <w:shd w:val="clear" w:color="auto" w:fill="FAFAFA"/>
            <w:lang w:eastAsia="en-ID"/>
          </w:rPr>
          <w:t xml:space="preserve"> express</w:t>
        </w:r>
        <w:r w:rsidR="006537FD">
          <w:rPr>
            <w:rFonts w:ascii="Arial" w:eastAsia="Times New Roman" w:hAnsi="Arial" w:cs="Arial"/>
            <w:color w:val="000000" w:themeColor="text1"/>
            <w:sz w:val="24"/>
            <w:szCs w:val="24"/>
            <w:shd w:val="clear" w:color="auto" w:fill="FAFAFA"/>
            <w:lang w:eastAsia="en-ID"/>
          </w:rPr>
          <w:t>ing</w:t>
        </w:r>
        <w:r w:rsidR="006537FD" w:rsidRPr="00A70EDD">
          <w:rPr>
            <w:rFonts w:ascii="Arial" w:eastAsia="Times New Roman" w:hAnsi="Arial" w:cs="Arial"/>
            <w:color w:val="000000" w:themeColor="text1"/>
            <w:sz w:val="24"/>
            <w:szCs w:val="24"/>
            <w:shd w:val="clear" w:color="auto" w:fill="FAFAFA"/>
            <w:lang w:eastAsia="en-ID"/>
          </w:rPr>
          <w:t xml:space="preserve"> my creativity to use CAD and my knowledge of waste treatment to help design my product. </w:t>
        </w:r>
      </w:ins>
      <w:moveFromRangeStart w:id="82" w:author="Thalia Priscilla" w:date="2022-11-29T14:10:00Z" w:name="move120623419"/>
      <w:moveFrom w:id="83" w:author="Thalia Priscilla" w:date="2022-11-29T14:10:00Z">
        <w:r w:rsidRPr="00A70EDD" w:rsidDel="00207A19">
          <w:rPr>
            <w:rFonts w:ascii="Arial" w:eastAsia="Times New Roman" w:hAnsi="Arial" w:cs="Arial"/>
            <w:color w:val="000000" w:themeColor="text1"/>
            <w:sz w:val="24"/>
            <w:szCs w:val="24"/>
            <w:shd w:val="clear" w:color="auto" w:fill="FAFAFA"/>
            <w:lang w:eastAsia="en-ID"/>
          </w:rPr>
          <w:t xml:space="preserve">The second paper was a paper I submitted for this competition called Indonesia National Science Enterprise Challenge (INASEC) on process design to create biodegradable cups made from corn husks to resolve the issue of plastic pollution within Indonesia. </w:t>
        </w:r>
      </w:moveFrom>
      <w:moveFromRangeEnd w:id="82"/>
      <w:del w:id="84" w:author="Thalia Priscilla" w:date="2022-11-29T14:18:00Z">
        <w:r w:rsidRPr="00A70EDD" w:rsidDel="006537FD">
          <w:rPr>
            <w:rFonts w:ascii="Arial" w:eastAsia="Times New Roman" w:hAnsi="Arial" w:cs="Arial"/>
            <w:color w:val="000000" w:themeColor="text1"/>
            <w:sz w:val="24"/>
            <w:szCs w:val="24"/>
            <w:shd w:val="clear" w:color="auto" w:fill="FAFAFA"/>
            <w:lang w:eastAsia="en-ID"/>
          </w:rPr>
          <w:delText xml:space="preserve">Through </w:delText>
        </w:r>
      </w:del>
      <w:del w:id="85" w:author="Thalia Priscilla" w:date="2022-11-29T14:09:00Z">
        <w:r w:rsidRPr="00A70EDD" w:rsidDel="00207A19">
          <w:rPr>
            <w:rFonts w:ascii="Arial" w:eastAsia="Times New Roman" w:hAnsi="Arial" w:cs="Arial"/>
            <w:color w:val="000000" w:themeColor="text1"/>
            <w:sz w:val="24"/>
            <w:szCs w:val="24"/>
            <w:shd w:val="clear" w:color="auto" w:fill="FAFAFA"/>
            <w:lang w:eastAsia="en-ID"/>
          </w:rPr>
          <w:delText>the first paper</w:delText>
        </w:r>
      </w:del>
      <w:del w:id="86" w:author="Thalia Priscilla" w:date="2022-11-29T14:18:00Z">
        <w:r w:rsidRPr="00A70EDD" w:rsidDel="006537FD">
          <w:rPr>
            <w:rFonts w:ascii="Arial" w:eastAsia="Times New Roman" w:hAnsi="Arial" w:cs="Arial"/>
            <w:color w:val="000000" w:themeColor="text1"/>
            <w:sz w:val="24"/>
            <w:szCs w:val="24"/>
            <w:shd w:val="clear" w:color="auto" w:fill="FAFAFA"/>
            <w:lang w:eastAsia="en-ID"/>
          </w:rPr>
          <w:delText>, I was able to expand my understanding on CAD and process design</w:delText>
        </w:r>
      </w:del>
      <w:del w:id="87" w:author="Thalia Priscilla" w:date="2022-11-29T14:10:00Z">
        <w:r w:rsidRPr="00A70EDD" w:rsidDel="00207A19">
          <w:rPr>
            <w:rFonts w:ascii="Arial" w:eastAsia="Times New Roman" w:hAnsi="Arial" w:cs="Arial"/>
            <w:color w:val="000000" w:themeColor="text1"/>
            <w:sz w:val="24"/>
            <w:szCs w:val="24"/>
            <w:shd w:val="clear" w:color="auto" w:fill="FAFAFA"/>
            <w:lang w:eastAsia="en-ID"/>
          </w:rPr>
          <w:delText>,</w:delText>
        </w:r>
      </w:del>
      <w:del w:id="88" w:author="Thalia Priscilla" w:date="2022-11-29T14:18:00Z">
        <w:r w:rsidRPr="00A70EDD" w:rsidDel="006537FD">
          <w:rPr>
            <w:rFonts w:ascii="Arial" w:eastAsia="Times New Roman" w:hAnsi="Arial" w:cs="Arial"/>
            <w:color w:val="000000" w:themeColor="text1"/>
            <w:sz w:val="24"/>
            <w:szCs w:val="24"/>
            <w:shd w:val="clear" w:color="auto" w:fill="FAFAFA"/>
            <w:lang w:eastAsia="en-ID"/>
          </w:rPr>
          <w:delText xml:space="preserve"> </w:delText>
        </w:r>
      </w:del>
      <w:del w:id="89" w:author="Thalia Priscilla" w:date="2022-11-29T14:10:00Z">
        <w:r w:rsidRPr="00A70EDD" w:rsidDel="00207A19">
          <w:rPr>
            <w:rFonts w:ascii="Arial" w:eastAsia="Times New Roman" w:hAnsi="Arial" w:cs="Arial"/>
            <w:color w:val="000000" w:themeColor="text1"/>
            <w:sz w:val="24"/>
            <w:szCs w:val="24"/>
            <w:shd w:val="clear" w:color="auto" w:fill="FAFAFA"/>
            <w:lang w:eastAsia="en-ID"/>
          </w:rPr>
          <w:delText xml:space="preserve">and </w:delText>
        </w:r>
      </w:del>
      <w:del w:id="90" w:author="Thalia Priscilla" w:date="2022-11-29T14:18:00Z">
        <w:r w:rsidRPr="00A70EDD" w:rsidDel="006537FD">
          <w:rPr>
            <w:rFonts w:ascii="Arial" w:eastAsia="Times New Roman" w:hAnsi="Arial" w:cs="Arial"/>
            <w:color w:val="000000" w:themeColor="text1"/>
            <w:sz w:val="24"/>
            <w:szCs w:val="24"/>
            <w:shd w:val="clear" w:color="auto" w:fill="FAFAFA"/>
            <w:lang w:eastAsia="en-ID"/>
          </w:rPr>
          <w:delText xml:space="preserve">I </w:delText>
        </w:r>
      </w:del>
      <w:del w:id="91" w:author="Thalia Priscilla" w:date="2022-11-29T14:10:00Z">
        <w:r w:rsidRPr="00A70EDD" w:rsidDel="00207A19">
          <w:rPr>
            <w:rFonts w:ascii="Arial" w:eastAsia="Times New Roman" w:hAnsi="Arial" w:cs="Arial"/>
            <w:color w:val="000000" w:themeColor="text1"/>
            <w:sz w:val="24"/>
            <w:szCs w:val="24"/>
            <w:shd w:val="clear" w:color="auto" w:fill="FAFAFA"/>
            <w:lang w:eastAsia="en-ID"/>
          </w:rPr>
          <w:delText xml:space="preserve">found myself </w:delText>
        </w:r>
      </w:del>
      <w:del w:id="92" w:author="Thalia Priscilla" w:date="2022-11-29T14:18:00Z">
        <w:r w:rsidRPr="00A70EDD" w:rsidDel="006537FD">
          <w:rPr>
            <w:rFonts w:ascii="Arial" w:eastAsia="Times New Roman" w:hAnsi="Arial" w:cs="Arial"/>
            <w:color w:val="000000" w:themeColor="text1"/>
            <w:sz w:val="24"/>
            <w:szCs w:val="24"/>
            <w:shd w:val="clear" w:color="auto" w:fill="FAFAFA"/>
            <w:lang w:eastAsia="en-ID"/>
          </w:rPr>
          <w:delText>enjoy</w:delText>
        </w:r>
      </w:del>
      <w:del w:id="93" w:author="Thalia Priscilla" w:date="2022-11-29T14:10:00Z">
        <w:r w:rsidRPr="00A70EDD" w:rsidDel="00207A19">
          <w:rPr>
            <w:rFonts w:ascii="Arial" w:eastAsia="Times New Roman" w:hAnsi="Arial" w:cs="Arial"/>
            <w:color w:val="000000" w:themeColor="text1"/>
            <w:sz w:val="24"/>
            <w:szCs w:val="24"/>
            <w:shd w:val="clear" w:color="auto" w:fill="FAFAFA"/>
            <w:lang w:eastAsia="en-ID"/>
          </w:rPr>
          <w:delText>ing</w:delText>
        </w:r>
      </w:del>
      <w:del w:id="94" w:author="Thalia Priscilla" w:date="2022-11-29T14:18:00Z">
        <w:r w:rsidRPr="00A70EDD" w:rsidDel="006537FD">
          <w:rPr>
            <w:rFonts w:ascii="Arial" w:eastAsia="Times New Roman" w:hAnsi="Arial" w:cs="Arial"/>
            <w:color w:val="000000" w:themeColor="text1"/>
            <w:sz w:val="24"/>
            <w:szCs w:val="24"/>
            <w:shd w:val="clear" w:color="auto" w:fill="FAFAFA"/>
            <w:lang w:eastAsia="en-ID"/>
          </w:rPr>
          <w:delText xml:space="preserve"> </w:delText>
        </w:r>
      </w:del>
      <w:del w:id="95" w:author="Thalia Priscilla" w:date="2022-11-29T14:10:00Z">
        <w:r w:rsidRPr="00A70EDD" w:rsidDel="00207A19">
          <w:rPr>
            <w:rFonts w:ascii="Arial" w:eastAsia="Times New Roman" w:hAnsi="Arial" w:cs="Arial"/>
            <w:color w:val="000000" w:themeColor="text1"/>
            <w:sz w:val="24"/>
            <w:szCs w:val="24"/>
            <w:shd w:val="clear" w:color="auto" w:fill="FAFAFA"/>
            <w:lang w:eastAsia="en-ID"/>
          </w:rPr>
          <w:delText xml:space="preserve">being able to </w:delText>
        </w:r>
      </w:del>
      <w:del w:id="96" w:author="Thalia Priscilla" w:date="2022-11-29T14:18:00Z">
        <w:r w:rsidRPr="00A70EDD" w:rsidDel="006537FD">
          <w:rPr>
            <w:rFonts w:ascii="Arial" w:eastAsia="Times New Roman" w:hAnsi="Arial" w:cs="Arial"/>
            <w:color w:val="000000" w:themeColor="text1"/>
            <w:sz w:val="24"/>
            <w:szCs w:val="24"/>
            <w:shd w:val="clear" w:color="auto" w:fill="FAFAFA"/>
            <w:lang w:eastAsia="en-ID"/>
          </w:rPr>
          <w:delText xml:space="preserve">express my creativity </w:delText>
        </w:r>
      </w:del>
      <w:del w:id="97" w:author="Thalia Priscilla" w:date="2022-11-29T14:11:00Z">
        <w:r w:rsidRPr="00A70EDD" w:rsidDel="00207A19">
          <w:rPr>
            <w:rFonts w:ascii="Arial" w:eastAsia="Times New Roman" w:hAnsi="Arial" w:cs="Arial"/>
            <w:color w:val="000000" w:themeColor="text1"/>
            <w:sz w:val="24"/>
            <w:szCs w:val="24"/>
            <w:shd w:val="clear" w:color="auto" w:fill="FAFAFA"/>
            <w:lang w:eastAsia="en-ID"/>
          </w:rPr>
          <w:delText xml:space="preserve">that I decided </w:delText>
        </w:r>
      </w:del>
      <w:del w:id="98" w:author="Thalia Priscilla" w:date="2022-11-29T14:18:00Z">
        <w:r w:rsidRPr="00A70EDD" w:rsidDel="006537FD">
          <w:rPr>
            <w:rFonts w:ascii="Arial" w:eastAsia="Times New Roman" w:hAnsi="Arial" w:cs="Arial"/>
            <w:color w:val="000000" w:themeColor="text1"/>
            <w:sz w:val="24"/>
            <w:szCs w:val="24"/>
            <w:shd w:val="clear" w:color="auto" w:fill="FAFAFA"/>
            <w:lang w:eastAsia="en-ID"/>
          </w:rPr>
          <w:delText xml:space="preserve">to use CAD and my knowledge of waste treatment to help design my product. </w:delText>
        </w:r>
      </w:del>
      <w:moveFromRangeStart w:id="99" w:author="Thalia Priscilla" w:date="2022-11-29T14:22:00Z" w:name="move120623881"/>
      <w:moveFrom w:id="100" w:author="Thalia Priscilla" w:date="2022-11-29T14:22:00Z">
        <w:r w:rsidRPr="00A70EDD" w:rsidDel="006537FD">
          <w:rPr>
            <w:rFonts w:ascii="Arial" w:eastAsia="Times New Roman" w:hAnsi="Arial" w:cs="Arial"/>
            <w:color w:val="000000" w:themeColor="text1"/>
            <w:sz w:val="24"/>
            <w:szCs w:val="24"/>
            <w:shd w:val="clear" w:color="auto" w:fill="FAFAFA"/>
            <w:lang w:eastAsia="en-ID"/>
          </w:rPr>
          <w:t>This inspired me because I was finally able to apply my knowledge and I saw this as the first step to my journey to create change. </w:t>
        </w:r>
      </w:moveFrom>
      <w:moveFromRangeEnd w:id="99"/>
    </w:p>
    <w:p w14:paraId="4F74413E" w14:textId="052046F4" w:rsidR="00207A19" w:rsidRDefault="00207A19" w:rsidP="00AD1DEA">
      <w:pPr>
        <w:spacing w:after="0" w:line="240" w:lineRule="auto"/>
        <w:rPr>
          <w:ins w:id="101" w:author="Thalia Priscilla" w:date="2022-11-29T14:10:00Z"/>
          <w:rFonts w:ascii="Arial" w:eastAsia="Times New Roman" w:hAnsi="Arial" w:cs="Arial"/>
          <w:color w:val="000000" w:themeColor="text1"/>
          <w:sz w:val="24"/>
          <w:szCs w:val="24"/>
          <w:shd w:val="clear" w:color="auto" w:fill="FAFAFA"/>
          <w:lang w:eastAsia="en-ID"/>
        </w:rPr>
      </w:pPr>
    </w:p>
    <w:p w14:paraId="6B9283FD" w14:textId="16B0BC97" w:rsidR="006537FD" w:rsidDel="001905C2" w:rsidRDefault="00207A19" w:rsidP="006537FD">
      <w:pPr>
        <w:spacing w:after="0" w:line="240" w:lineRule="auto"/>
        <w:rPr>
          <w:del w:id="102" w:author="Thalia Priscilla" w:date="2022-11-29T14:24:00Z"/>
          <w:moveTo w:id="103" w:author="Thalia Priscilla" w:date="2022-11-29T14:22:00Z"/>
          <w:rFonts w:ascii="Arial" w:eastAsia="Times New Roman" w:hAnsi="Arial" w:cs="Arial"/>
          <w:color w:val="000000" w:themeColor="text1"/>
          <w:sz w:val="24"/>
          <w:szCs w:val="24"/>
          <w:shd w:val="clear" w:color="auto" w:fill="FAFAFA"/>
          <w:lang w:eastAsia="en-ID"/>
        </w:rPr>
      </w:pPr>
      <w:moveToRangeStart w:id="104" w:author="Thalia Priscilla" w:date="2022-11-29T14:10:00Z" w:name="move120623419"/>
      <w:moveTo w:id="105" w:author="Thalia Priscilla" w:date="2022-11-29T14:10:00Z">
        <w:r w:rsidRPr="00A70EDD">
          <w:rPr>
            <w:rFonts w:ascii="Arial" w:eastAsia="Times New Roman" w:hAnsi="Arial" w:cs="Arial"/>
            <w:color w:val="000000" w:themeColor="text1"/>
            <w:sz w:val="24"/>
            <w:szCs w:val="24"/>
            <w:shd w:val="clear" w:color="auto" w:fill="FAFAFA"/>
            <w:lang w:eastAsia="en-ID"/>
          </w:rPr>
          <w:t>The second paper was a paper I submitted for this competition called Indonesia National Science Enterprise Challenge (INASEC) on process design to create biodegradable cups made from corn husks to resolve the issue of plastic pollution within Indonesia.</w:t>
        </w:r>
      </w:moveTo>
      <w:moveToRangeEnd w:id="104"/>
      <w:ins w:id="106" w:author="Thalia Priscilla" w:date="2022-11-29T14:22:00Z">
        <w:r w:rsidR="006537FD" w:rsidRPr="006537FD">
          <w:rPr>
            <w:rFonts w:ascii="Arial" w:eastAsia="Times New Roman" w:hAnsi="Arial" w:cs="Arial"/>
            <w:color w:val="000000" w:themeColor="text1"/>
            <w:sz w:val="24"/>
            <w:szCs w:val="24"/>
            <w:shd w:val="clear" w:color="auto" w:fill="FAFAFA"/>
            <w:lang w:eastAsia="en-ID"/>
          </w:rPr>
          <w:t xml:space="preserve"> </w:t>
        </w:r>
      </w:ins>
      <w:moveToRangeStart w:id="107" w:author="Thalia Priscilla" w:date="2022-11-29T14:22:00Z" w:name="move120623881"/>
      <w:commentRangeStart w:id="108"/>
      <w:moveTo w:id="109" w:author="Thalia Priscilla" w:date="2022-11-29T14:22:00Z">
        <w:r w:rsidR="006537FD" w:rsidRPr="00A70EDD">
          <w:rPr>
            <w:rFonts w:ascii="Arial" w:eastAsia="Times New Roman" w:hAnsi="Arial" w:cs="Arial"/>
            <w:color w:val="000000" w:themeColor="text1"/>
            <w:sz w:val="24"/>
            <w:szCs w:val="24"/>
            <w:shd w:val="clear" w:color="auto" w:fill="FAFAFA"/>
            <w:lang w:eastAsia="en-ID"/>
          </w:rPr>
          <w:t>This inspired me because I was finally able to apply my knowledge and I saw this as the first step to my journey to create change</w:t>
        </w:r>
        <w:commentRangeEnd w:id="108"/>
        <w:r w:rsidR="006537FD">
          <w:rPr>
            <w:rStyle w:val="CommentReference"/>
          </w:rPr>
          <w:commentReference w:id="108"/>
        </w:r>
        <w:r w:rsidR="006537FD" w:rsidRPr="00A70EDD">
          <w:rPr>
            <w:rFonts w:ascii="Arial" w:eastAsia="Times New Roman" w:hAnsi="Arial" w:cs="Arial"/>
            <w:color w:val="000000" w:themeColor="text1"/>
            <w:sz w:val="24"/>
            <w:szCs w:val="24"/>
            <w:shd w:val="clear" w:color="auto" w:fill="FAFAFA"/>
            <w:lang w:eastAsia="en-ID"/>
          </w:rPr>
          <w:t>. </w:t>
        </w:r>
      </w:moveTo>
    </w:p>
    <w:moveToRangeEnd w:id="107"/>
    <w:p w14:paraId="413B2756" w14:textId="77777777" w:rsidR="006537FD" w:rsidRPr="00A70EDD" w:rsidRDefault="006537FD" w:rsidP="00AD1DEA">
      <w:pPr>
        <w:spacing w:after="0" w:line="240" w:lineRule="auto"/>
        <w:rPr>
          <w:rFonts w:ascii="Times New Roman" w:eastAsia="Times New Roman" w:hAnsi="Times New Roman" w:cs="Times New Roman"/>
          <w:color w:val="000000" w:themeColor="text1"/>
          <w:sz w:val="24"/>
          <w:szCs w:val="24"/>
          <w:lang w:eastAsia="en-ID"/>
        </w:rPr>
      </w:pPr>
    </w:p>
    <w:p w14:paraId="761720BF" w14:textId="1BC95AE5" w:rsidR="006537FD" w:rsidRPr="00A70EDD" w:rsidRDefault="006537FD" w:rsidP="00AD1DEA">
      <w:pPr>
        <w:spacing w:after="0" w:line="240" w:lineRule="auto"/>
        <w:rPr>
          <w:rFonts w:ascii="Times New Roman" w:eastAsia="Times New Roman" w:hAnsi="Times New Roman" w:cs="Times New Roman"/>
          <w:color w:val="000000" w:themeColor="text1"/>
          <w:sz w:val="24"/>
          <w:szCs w:val="24"/>
          <w:lang w:eastAsia="en-ID"/>
        </w:rPr>
      </w:pPr>
    </w:p>
    <w:p w14:paraId="69938F0B" w14:textId="6D15FF44"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r w:rsidRPr="00A70EDD">
        <w:rPr>
          <w:rFonts w:ascii="Arial" w:eastAsia="Times New Roman" w:hAnsi="Arial" w:cs="Arial"/>
          <w:color w:val="000000" w:themeColor="text1"/>
          <w:sz w:val="24"/>
          <w:szCs w:val="24"/>
          <w:shd w:val="clear" w:color="auto" w:fill="FAFAFA"/>
          <w:lang w:eastAsia="en-ID"/>
        </w:rPr>
        <w:lastRenderedPageBreak/>
        <w:t>These experiences taught me that the theory I learned in the classroom could be applied to solve real-life problems</w:t>
      </w:r>
      <w:ins w:id="110" w:author="Thalia Priscilla" w:date="2022-11-29T14:26:00Z">
        <w:r w:rsidR="001905C2">
          <w:rPr>
            <w:rFonts w:ascii="Arial" w:eastAsia="Times New Roman" w:hAnsi="Arial" w:cs="Arial"/>
            <w:color w:val="000000" w:themeColor="text1"/>
            <w:sz w:val="24"/>
            <w:szCs w:val="24"/>
            <w:shd w:val="clear" w:color="auto" w:fill="FAFAFA"/>
            <w:lang w:eastAsia="en-ID"/>
          </w:rPr>
          <w:t>.</w:t>
        </w:r>
      </w:ins>
      <w:del w:id="111" w:author="Thalia Priscilla" w:date="2022-11-29T14:26:00Z">
        <w:r w:rsidRPr="00A70EDD" w:rsidDel="001905C2">
          <w:rPr>
            <w:rFonts w:ascii="Arial" w:eastAsia="Times New Roman" w:hAnsi="Arial" w:cs="Arial"/>
            <w:color w:val="000000" w:themeColor="text1"/>
            <w:sz w:val="24"/>
            <w:szCs w:val="24"/>
            <w:shd w:val="clear" w:color="auto" w:fill="FAFAFA"/>
            <w:lang w:eastAsia="en-ID"/>
          </w:rPr>
          <w:delText>,</w:delText>
        </w:r>
      </w:del>
      <w:r w:rsidRPr="00A70EDD">
        <w:rPr>
          <w:rFonts w:ascii="Arial" w:eastAsia="Times New Roman" w:hAnsi="Arial" w:cs="Arial"/>
          <w:color w:val="000000" w:themeColor="text1"/>
          <w:sz w:val="24"/>
          <w:szCs w:val="24"/>
          <w:shd w:val="clear" w:color="auto" w:fill="FAFAFA"/>
          <w:lang w:eastAsia="en-ID"/>
        </w:rPr>
        <w:t xml:space="preserve"> </w:t>
      </w:r>
      <w:commentRangeStart w:id="112"/>
      <w:ins w:id="113" w:author="Thalia Priscilla" w:date="2022-11-29T14:26:00Z">
        <w:r w:rsidR="001905C2">
          <w:rPr>
            <w:rFonts w:ascii="Arial" w:eastAsia="Times New Roman" w:hAnsi="Arial" w:cs="Arial"/>
            <w:color w:val="000000" w:themeColor="text1"/>
            <w:sz w:val="24"/>
            <w:szCs w:val="24"/>
            <w:shd w:val="clear" w:color="auto" w:fill="FAFAFA"/>
            <w:lang w:eastAsia="en-ID"/>
          </w:rPr>
          <w:t>D</w:t>
        </w:r>
      </w:ins>
      <w:del w:id="114" w:author="Thalia Priscilla" w:date="2022-11-29T14:26:00Z">
        <w:r w:rsidRPr="00A70EDD" w:rsidDel="001905C2">
          <w:rPr>
            <w:rFonts w:ascii="Arial" w:eastAsia="Times New Roman" w:hAnsi="Arial" w:cs="Arial"/>
            <w:color w:val="000000" w:themeColor="text1"/>
            <w:sz w:val="24"/>
            <w:szCs w:val="24"/>
            <w:shd w:val="clear" w:color="auto" w:fill="FAFAFA"/>
            <w:lang w:eastAsia="en-ID"/>
          </w:rPr>
          <w:delText>and d</w:delText>
        </w:r>
      </w:del>
      <w:r w:rsidRPr="00A70EDD">
        <w:rPr>
          <w:rFonts w:ascii="Arial" w:eastAsia="Times New Roman" w:hAnsi="Arial" w:cs="Arial"/>
          <w:color w:val="000000" w:themeColor="text1"/>
          <w:sz w:val="24"/>
          <w:szCs w:val="24"/>
          <w:shd w:val="clear" w:color="auto" w:fill="FAFAFA"/>
          <w:lang w:eastAsia="en-ID"/>
        </w:rPr>
        <w:t>esigning processes and applying what I learned in the classroom was more fulfilling than simply understanding theory because I felt like I was contributing to change</w:t>
      </w:r>
      <w:commentRangeEnd w:id="112"/>
      <w:r w:rsidR="001905C2">
        <w:rPr>
          <w:rStyle w:val="CommentReference"/>
        </w:rPr>
        <w:commentReference w:id="112"/>
      </w:r>
      <w:r w:rsidRPr="00A70EDD">
        <w:rPr>
          <w:rFonts w:ascii="Arial" w:eastAsia="Times New Roman" w:hAnsi="Arial" w:cs="Arial"/>
          <w:color w:val="000000" w:themeColor="text1"/>
          <w:sz w:val="24"/>
          <w:szCs w:val="24"/>
          <w:shd w:val="clear" w:color="auto" w:fill="FAFAFA"/>
          <w:lang w:eastAsia="en-ID"/>
        </w:rPr>
        <w:t xml:space="preserve">. </w:t>
      </w:r>
      <w:commentRangeStart w:id="115"/>
      <w:r w:rsidRPr="00A70EDD">
        <w:rPr>
          <w:rFonts w:ascii="Arial" w:eastAsia="Times New Roman" w:hAnsi="Arial" w:cs="Arial"/>
          <w:color w:val="000000" w:themeColor="text1"/>
          <w:sz w:val="24"/>
          <w:szCs w:val="24"/>
          <w:shd w:val="clear" w:color="auto" w:fill="FAFAFA"/>
          <w:lang w:eastAsia="en-ID"/>
        </w:rPr>
        <w:t>This was what I found very inspiring about the subject of physical sciences</w:t>
      </w:r>
      <w:ins w:id="116" w:author="Thalia Priscilla" w:date="2022-11-29T14:30:00Z">
        <w:r w:rsidR="001905C2">
          <w:rPr>
            <w:rFonts w:ascii="Arial" w:eastAsia="Times New Roman" w:hAnsi="Arial" w:cs="Arial"/>
            <w:color w:val="000000" w:themeColor="text1"/>
            <w:sz w:val="24"/>
            <w:szCs w:val="24"/>
            <w:shd w:val="clear" w:color="auto" w:fill="FAFAFA"/>
            <w:lang w:eastAsia="en-ID"/>
          </w:rPr>
          <w:t>.</w:t>
        </w:r>
      </w:ins>
      <w:del w:id="117" w:author="Thalia Priscilla" w:date="2022-11-29T14:30:00Z">
        <w:r w:rsidRPr="00A70EDD" w:rsidDel="001905C2">
          <w:rPr>
            <w:rFonts w:ascii="Arial" w:eastAsia="Times New Roman" w:hAnsi="Arial" w:cs="Arial"/>
            <w:color w:val="000000" w:themeColor="text1"/>
            <w:sz w:val="24"/>
            <w:szCs w:val="24"/>
            <w:shd w:val="clear" w:color="auto" w:fill="FAFAFA"/>
            <w:lang w:eastAsia="en-ID"/>
          </w:rPr>
          <w:delText>,</w:delText>
        </w:r>
      </w:del>
      <w:r w:rsidRPr="00A70EDD">
        <w:rPr>
          <w:rFonts w:ascii="Arial" w:eastAsia="Times New Roman" w:hAnsi="Arial" w:cs="Arial"/>
          <w:color w:val="000000" w:themeColor="text1"/>
          <w:sz w:val="24"/>
          <w:szCs w:val="24"/>
          <w:shd w:val="clear" w:color="auto" w:fill="FAFAFA"/>
          <w:lang w:eastAsia="en-ID"/>
        </w:rPr>
        <w:t xml:space="preserve"> </w:t>
      </w:r>
      <w:ins w:id="118" w:author="Thalia Priscilla" w:date="2022-11-29T14:30:00Z">
        <w:r w:rsidR="001905C2">
          <w:rPr>
            <w:rFonts w:ascii="Arial" w:eastAsia="Times New Roman" w:hAnsi="Arial" w:cs="Arial"/>
            <w:color w:val="000000" w:themeColor="text1"/>
            <w:sz w:val="24"/>
            <w:szCs w:val="24"/>
            <w:shd w:val="clear" w:color="auto" w:fill="FAFAFA"/>
            <w:lang w:eastAsia="en-ID"/>
          </w:rPr>
          <w:t>I</w:t>
        </w:r>
      </w:ins>
      <w:del w:id="119" w:author="Thalia Priscilla" w:date="2022-11-29T14:30:00Z">
        <w:r w:rsidRPr="00A70EDD" w:rsidDel="001905C2">
          <w:rPr>
            <w:rFonts w:ascii="Arial" w:eastAsia="Times New Roman" w:hAnsi="Arial" w:cs="Arial"/>
            <w:color w:val="000000" w:themeColor="text1"/>
            <w:sz w:val="24"/>
            <w:szCs w:val="24"/>
            <w:shd w:val="clear" w:color="auto" w:fill="FAFAFA"/>
            <w:lang w:eastAsia="en-ID"/>
          </w:rPr>
          <w:delText>i</w:delText>
        </w:r>
      </w:del>
      <w:r w:rsidRPr="00A70EDD">
        <w:rPr>
          <w:rFonts w:ascii="Arial" w:eastAsia="Times New Roman" w:hAnsi="Arial" w:cs="Arial"/>
          <w:color w:val="000000" w:themeColor="text1"/>
          <w:sz w:val="24"/>
          <w:szCs w:val="24"/>
          <w:shd w:val="clear" w:color="auto" w:fill="FAFAFA"/>
          <w:lang w:eastAsia="en-ID"/>
        </w:rPr>
        <w:t>t is something that is ever-evolving and flexible, adapting to the needs of the people. </w:t>
      </w:r>
    </w:p>
    <w:commentRangeEnd w:id="115"/>
    <w:p w14:paraId="77DD1FAB" w14:textId="6B67C7E9" w:rsidR="00567EAB" w:rsidRDefault="00A70EDD">
      <w:pPr>
        <w:rPr>
          <w:ins w:id="120" w:author="Thalia Priscilla" w:date="2022-11-29T13:44:00Z"/>
          <w:color w:val="000000" w:themeColor="text1"/>
        </w:rPr>
      </w:pPr>
      <w:r>
        <w:rPr>
          <w:rStyle w:val="CommentReference"/>
        </w:rPr>
        <w:commentReference w:id="115"/>
      </w:r>
    </w:p>
    <w:p w14:paraId="076D279D" w14:textId="4D50B35A" w:rsidR="00A70EDD" w:rsidRPr="00684E8A" w:rsidRDefault="00684E8A">
      <w:pPr>
        <w:rPr>
          <w:ins w:id="121" w:author="Thalia Priscilla" w:date="2022-11-29T13:44:00Z"/>
          <w:color w:val="000000" w:themeColor="text1"/>
          <w:u w:val="single"/>
        </w:rPr>
      </w:pPr>
      <w:ins w:id="122" w:author="Thalia Priscilla" w:date="2022-11-29T15:28:00Z">
        <w:r w:rsidRPr="00684E8A">
          <w:rPr>
            <w:color w:val="000000" w:themeColor="text1"/>
            <w:u w:val="single"/>
          </w:rPr>
          <w:t>Notes</w:t>
        </w:r>
      </w:ins>
      <w:ins w:id="123" w:author="Thalia Priscilla" w:date="2022-11-29T13:44:00Z">
        <w:r w:rsidR="00A70EDD" w:rsidRPr="00684E8A">
          <w:rPr>
            <w:color w:val="000000" w:themeColor="text1"/>
            <w:u w:val="single"/>
          </w:rPr>
          <w:t>:</w:t>
        </w:r>
      </w:ins>
    </w:p>
    <w:p w14:paraId="789E4886" w14:textId="5C636478" w:rsidR="00A70EDD" w:rsidDel="00241C3F" w:rsidRDefault="001905C2">
      <w:pPr>
        <w:rPr>
          <w:del w:id="124" w:author="Thalia Priscilla" w:date="2022-11-29T14:45:00Z"/>
          <w:color w:val="000000" w:themeColor="text1"/>
        </w:rPr>
      </w:pPr>
      <w:ins w:id="125" w:author="Thalia Priscilla" w:date="2022-11-29T14:25:00Z">
        <w:r>
          <w:rPr>
            <w:color w:val="000000" w:themeColor="text1"/>
          </w:rPr>
          <w:t>I</w:t>
        </w:r>
      </w:ins>
      <w:ins w:id="126" w:author="Thalia Priscilla" w:date="2022-11-29T14:43:00Z">
        <w:r>
          <w:rPr>
            <w:color w:val="000000" w:themeColor="text1"/>
          </w:rPr>
          <w:t>t would be great</w:t>
        </w:r>
      </w:ins>
      <w:ins w:id="127" w:author="Thalia Priscilla" w:date="2022-11-29T14:44:00Z">
        <w:r>
          <w:rPr>
            <w:color w:val="000000" w:themeColor="text1"/>
          </w:rPr>
          <w:t xml:space="preserve"> if </w:t>
        </w:r>
      </w:ins>
      <w:ins w:id="128" w:author="Thalia Priscilla" w:date="2022-11-29T14:40:00Z">
        <w:r>
          <w:rPr>
            <w:color w:val="000000" w:themeColor="text1"/>
          </w:rPr>
          <w:t>you can tie in your</w:t>
        </w:r>
      </w:ins>
      <w:ins w:id="129" w:author="Thalia Priscilla" w:date="2022-11-29T14:44:00Z">
        <w:r>
          <w:rPr>
            <w:color w:val="000000" w:themeColor="text1"/>
          </w:rPr>
          <w:t xml:space="preserve"> whole</w:t>
        </w:r>
      </w:ins>
      <w:ins w:id="130" w:author="Thalia Priscilla" w:date="2022-11-29T14:40:00Z">
        <w:r>
          <w:rPr>
            <w:color w:val="000000" w:themeColor="text1"/>
          </w:rPr>
          <w:t xml:space="preserve"> essay wit</w:t>
        </w:r>
      </w:ins>
      <w:ins w:id="131" w:author="Thalia Priscilla" w:date="2022-11-29T14:41:00Z">
        <w:r>
          <w:rPr>
            <w:color w:val="000000" w:themeColor="text1"/>
          </w:rPr>
          <w:t>h reference</w:t>
        </w:r>
      </w:ins>
      <w:ins w:id="132" w:author="Thalia Priscilla" w:date="2022-11-29T14:44:00Z">
        <w:r>
          <w:rPr>
            <w:color w:val="000000" w:themeColor="text1"/>
          </w:rPr>
          <w:t>s</w:t>
        </w:r>
      </w:ins>
      <w:ins w:id="133" w:author="Thalia Priscilla" w:date="2022-11-29T14:41:00Z">
        <w:r>
          <w:rPr>
            <w:color w:val="000000" w:themeColor="text1"/>
          </w:rPr>
          <w:t xml:space="preserve"> to your initial </w:t>
        </w:r>
      </w:ins>
      <w:ins w:id="134" w:author="Thalia Priscilla" w:date="2022-11-29T14:43:00Z">
        <w:r>
          <w:rPr>
            <w:color w:val="000000" w:themeColor="text1"/>
          </w:rPr>
          <w:t xml:space="preserve">interest in science through the TV series. </w:t>
        </w:r>
      </w:ins>
      <w:ins w:id="135" w:author="Thalia Priscilla" w:date="2022-11-29T14:44:00Z">
        <w:r>
          <w:rPr>
            <w:color w:val="000000" w:themeColor="text1"/>
          </w:rPr>
          <w:t xml:space="preserve">Was there a specific episode or aspect from the show that made you more curious about science? </w:t>
        </w:r>
      </w:ins>
      <w:ins w:id="136" w:author="Thalia Priscilla" w:date="2022-11-29T14:45:00Z">
        <w:r>
          <w:rPr>
            <w:color w:val="000000" w:themeColor="text1"/>
          </w:rPr>
          <w:t>What did you learn during your pursuit of scientific knowledge that made you remember this show? Was there an ‘aha’ moment during your research projects?</w:t>
        </w:r>
      </w:ins>
      <w:ins w:id="137" w:author="Thalia Priscilla" w:date="2022-11-29T14:44:00Z">
        <w:r>
          <w:rPr>
            <w:color w:val="000000" w:themeColor="text1"/>
          </w:rPr>
          <w:t xml:space="preserve"> </w:t>
        </w:r>
      </w:ins>
    </w:p>
    <w:p w14:paraId="6C122C5A" w14:textId="7FAEE343" w:rsidR="00241C3F" w:rsidRPr="00A70EDD" w:rsidRDefault="00241C3F">
      <w:pPr>
        <w:rPr>
          <w:ins w:id="138" w:author="Thalia Priscilla" w:date="2022-11-29T14:46:00Z"/>
          <w:color w:val="000000" w:themeColor="text1"/>
        </w:rPr>
      </w:pPr>
      <w:ins w:id="139" w:author="Thalia Priscilla" w:date="2022-11-29T14:46:00Z">
        <w:r>
          <w:rPr>
            <w:color w:val="000000" w:themeColor="text1"/>
          </w:rPr>
          <w:t xml:space="preserve">In your conclusion, I suggest also including </w:t>
        </w:r>
      </w:ins>
      <w:ins w:id="140" w:author="Thalia Priscilla" w:date="2022-11-29T14:47:00Z">
        <w:r>
          <w:rPr>
            <w:color w:val="000000" w:themeColor="text1"/>
          </w:rPr>
          <w:t>your plan for the future. What field do you see yourself contributing in, maybe from your experiences in your projects?</w:t>
        </w:r>
      </w:ins>
    </w:p>
    <w:p w14:paraId="5D9E0A1C" w14:textId="1CCD7394" w:rsidR="00AD1DEA" w:rsidRPr="00A70EDD" w:rsidDel="001905C2" w:rsidRDefault="001905C2">
      <w:pPr>
        <w:rPr>
          <w:del w:id="141" w:author="Thalia Priscilla" w:date="2022-11-29T14:45:00Z"/>
          <w:color w:val="000000" w:themeColor="text1"/>
        </w:rPr>
      </w:pPr>
      <w:ins w:id="142" w:author="Thalia Priscilla" w:date="2022-11-29T14:46:00Z">
        <w:r>
          <w:rPr>
            <w:color w:val="000000" w:themeColor="text1"/>
          </w:rPr>
          <w:t>All the best!</w:t>
        </w:r>
      </w:ins>
    </w:p>
    <w:p w14:paraId="1E3EE697" w14:textId="6E20EB2C" w:rsidR="00AD1DEA" w:rsidRPr="00A70EDD" w:rsidRDefault="00AD1DEA">
      <w:pPr>
        <w:rPr>
          <w:color w:val="000000" w:themeColor="text1"/>
        </w:rPr>
      </w:pPr>
    </w:p>
    <w:p w14:paraId="7FEAD949" w14:textId="6F9ED1B5" w:rsidR="00AD1DEA" w:rsidRPr="00A70EDD" w:rsidRDefault="00AD1DEA">
      <w:pPr>
        <w:rPr>
          <w:color w:val="000000" w:themeColor="text1"/>
        </w:rPr>
      </w:pPr>
    </w:p>
    <w:p w14:paraId="3AE00743" w14:textId="3F836E94" w:rsidR="00AD1DEA" w:rsidRPr="00A70EDD" w:rsidRDefault="00AD1DEA">
      <w:pPr>
        <w:rPr>
          <w:color w:val="000000" w:themeColor="text1"/>
        </w:rPr>
      </w:pPr>
    </w:p>
    <w:p w14:paraId="06B4EA38" w14:textId="78427165" w:rsidR="00AD1DEA" w:rsidRPr="00A70EDD" w:rsidRDefault="00AD1DEA" w:rsidP="00AD1DEA">
      <w:pPr>
        <w:spacing w:after="0" w:line="240" w:lineRule="auto"/>
        <w:rPr>
          <w:rFonts w:ascii="Arial" w:hAnsi="Arial" w:cs="Arial"/>
          <w:color w:val="000000" w:themeColor="text1"/>
          <w:sz w:val="40"/>
          <w:szCs w:val="40"/>
        </w:rPr>
      </w:pPr>
      <w:r w:rsidRPr="00A70EDD">
        <w:rPr>
          <w:rFonts w:ascii="Arial" w:hAnsi="Arial" w:cs="Arial"/>
          <w:color w:val="000000" w:themeColor="text1"/>
          <w:sz w:val="40"/>
          <w:szCs w:val="40"/>
        </w:rPr>
        <w:t>7. What have you done to make your school or your community a better place? (350 words)</w:t>
      </w:r>
    </w:p>
    <w:p w14:paraId="0043A57D" w14:textId="77777777" w:rsidR="00AD1DEA" w:rsidRPr="00A70EDD" w:rsidRDefault="00AD1DEA" w:rsidP="00AD1DEA">
      <w:pPr>
        <w:spacing w:after="0" w:line="240" w:lineRule="auto"/>
        <w:rPr>
          <w:rFonts w:ascii="Arial" w:hAnsi="Arial" w:cs="Arial"/>
          <w:color w:val="000000" w:themeColor="text1"/>
          <w:sz w:val="40"/>
          <w:szCs w:val="40"/>
        </w:rPr>
      </w:pPr>
    </w:p>
    <w:p w14:paraId="2D581945" w14:textId="658A2894"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commentRangeStart w:id="143"/>
      <w:r w:rsidRPr="00A70EDD">
        <w:rPr>
          <w:rFonts w:ascii="Arial" w:eastAsia="Times New Roman" w:hAnsi="Arial" w:cs="Arial"/>
          <w:color w:val="000000" w:themeColor="text1"/>
          <w:sz w:val="24"/>
          <w:szCs w:val="24"/>
          <w:shd w:val="clear" w:color="auto" w:fill="FAFAFA"/>
          <w:lang w:eastAsia="en-ID"/>
        </w:rPr>
        <w:t xml:space="preserve">Authoritarianism ran deep in my previous school. Students who expressed opinions that deviated from the teachers’ were condemned and shamed. </w:t>
      </w:r>
      <w:commentRangeEnd w:id="143"/>
      <w:r w:rsidR="008B7879">
        <w:rPr>
          <w:rStyle w:val="CommentReference"/>
        </w:rPr>
        <w:commentReference w:id="143"/>
      </w:r>
      <w:r w:rsidRPr="00A70EDD">
        <w:rPr>
          <w:rFonts w:ascii="Arial" w:eastAsia="Times New Roman" w:hAnsi="Arial" w:cs="Arial"/>
          <w:color w:val="000000" w:themeColor="text1"/>
          <w:sz w:val="24"/>
          <w:szCs w:val="24"/>
          <w:shd w:val="clear" w:color="auto" w:fill="FAFAFA"/>
          <w:lang w:eastAsia="en-ID"/>
        </w:rPr>
        <w:t xml:space="preserve">The only place where I felt that I could be open about my stances on global issues was the WSC (academic debate and decathlon) club, but even then, I felt as if the club lacked a sense of collaboration since </w:t>
      </w:r>
      <w:commentRangeStart w:id="144"/>
      <w:r w:rsidRPr="00A70EDD">
        <w:rPr>
          <w:rFonts w:ascii="Arial" w:eastAsia="Times New Roman" w:hAnsi="Arial" w:cs="Arial"/>
          <w:color w:val="000000" w:themeColor="text1"/>
          <w:sz w:val="24"/>
          <w:szCs w:val="24"/>
          <w:shd w:val="clear" w:color="auto" w:fill="FAFAFA"/>
          <w:lang w:eastAsia="en-ID"/>
        </w:rPr>
        <w:t>my previous school emphasized the need for competition among club members</w:t>
      </w:r>
      <w:commentRangeEnd w:id="144"/>
      <w:r w:rsidR="003466A8">
        <w:rPr>
          <w:rStyle w:val="CommentReference"/>
        </w:rPr>
        <w:commentReference w:id="144"/>
      </w:r>
      <w:r w:rsidRPr="00A70EDD">
        <w:rPr>
          <w:rFonts w:ascii="Arial" w:eastAsia="Times New Roman" w:hAnsi="Arial" w:cs="Arial"/>
          <w:color w:val="000000" w:themeColor="text1"/>
          <w:sz w:val="24"/>
          <w:szCs w:val="24"/>
          <w:shd w:val="clear" w:color="auto" w:fill="FAFAFA"/>
          <w:lang w:eastAsia="en-ID"/>
        </w:rPr>
        <w:t xml:space="preserve">. With such talented members, I believed that the structure of the club needed to be reformed </w:t>
      </w:r>
      <w:commentRangeStart w:id="145"/>
      <w:r w:rsidRPr="00A70EDD">
        <w:rPr>
          <w:rFonts w:ascii="Arial" w:eastAsia="Times New Roman" w:hAnsi="Arial" w:cs="Arial"/>
          <w:color w:val="000000" w:themeColor="text1"/>
          <w:sz w:val="24"/>
          <w:szCs w:val="24"/>
          <w:shd w:val="clear" w:color="auto" w:fill="FAFAFA"/>
          <w:lang w:eastAsia="en-ID"/>
        </w:rPr>
        <w:t>for the betterment of everyone</w:t>
      </w:r>
      <w:commentRangeEnd w:id="145"/>
      <w:r w:rsidR="005F2343">
        <w:rPr>
          <w:rStyle w:val="CommentReference"/>
        </w:rPr>
        <w:commentReference w:id="145"/>
      </w:r>
      <w:r w:rsidRPr="00A70EDD">
        <w:rPr>
          <w:rFonts w:ascii="Arial" w:eastAsia="Times New Roman" w:hAnsi="Arial" w:cs="Arial"/>
          <w:color w:val="000000" w:themeColor="text1"/>
          <w:sz w:val="24"/>
          <w:szCs w:val="24"/>
          <w:shd w:val="clear" w:color="auto" w:fill="FAFAFA"/>
          <w:lang w:eastAsia="en-ID"/>
        </w:rPr>
        <w:t>. </w:t>
      </w:r>
    </w:p>
    <w:p w14:paraId="27CE2A7C" w14:textId="77777777"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p>
    <w:p w14:paraId="2B40964A" w14:textId="77777777"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r w:rsidRPr="00A70EDD">
        <w:rPr>
          <w:rFonts w:ascii="Arial" w:eastAsia="Times New Roman" w:hAnsi="Arial" w:cs="Arial"/>
          <w:color w:val="000000" w:themeColor="text1"/>
          <w:sz w:val="24"/>
          <w:szCs w:val="24"/>
          <w:lang w:eastAsia="en-ID"/>
        </w:rPr>
        <w:t xml:space="preserve">I highly emphasized collaboration as captain, and encouraged them to see fellow club members not as competition, but people that you can learn from to improve. To do this, I would often assign case studies on topics ranging from LGBTQ+ rights to reproductive rights and have class-wide discussions on each of the student’s stances. This activity was done in order to build skills in defending one’s argument and improve confidence and presentation skills. I encouraged people who have similar stances to work together in groups to present their arguments together to build interpersonal skills. </w:t>
      </w:r>
      <w:commentRangeStart w:id="146"/>
      <w:r w:rsidRPr="00A70EDD">
        <w:rPr>
          <w:rFonts w:ascii="Arial" w:eastAsia="Times New Roman" w:hAnsi="Arial" w:cs="Arial"/>
          <w:color w:val="000000" w:themeColor="text1"/>
          <w:sz w:val="24"/>
          <w:szCs w:val="24"/>
          <w:lang w:eastAsia="en-ID"/>
        </w:rPr>
        <w:t>This later proved to be successful. </w:t>
      </w:r>
      <w:commentRangeEnd w:id="146"/>
      <w:r w:rsidR="003466A8">
        <w:rPr>
          <w:rStyle w:val="CommentReference"/>
        </w:rPr>
        <w:commentReference w:id="146"/>
      </w:r>
    </w:p>
    <w:p w14:paraId="67D2540C" w14:textId="77777777"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p>
    <w:p w14:paraId="0AEF2EEC" w14:textId="77777777"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commentRangeStart w:id="147"/>
      <w:r w:rsidRPr="00A70EDD">
        <w:rPr>
          <w:rFonts w:ascii="Arial" w:eastAsia="Times New Roman" w:hAnsi="Arial" w:cs="Arial"/>
          <w:color w:val="000000" w:themeColor="text1"/>
          <w:sz w:val="24"/>
          <w:szCs w:val="24"/>
          <w:lang w:eastAsia="en-ID"/>
        </w:rPr>
        <w:t>I vividly remember the time two of my mentees, Faldo and Valery</w:t>
      </w:r>
      <w:commentRangeEnd w:id="147"/>
      <w:r w:rsidR="003466A8">
        <w:rPr>
          <w:rStyle w:val="CommentReference"/>
        </w:rPr>
        <w:commentReference w:id="147"/>
      </w:r>
      <w:r w:rsidRPr="00A70EDD">
        <w:rPr>
          <w:rFonts w:ascii="Arial" w:eastAsia="Times New Roman" w:hAnsi="Arial" w:cs="Arial"/>
          <w:color w:val="000000" w:themeColor="text1"/>
          <w:sz w:val="24"/>
          <w:szCs w:val="24"/>
          <w:lang w:eastAsia="en-ID"/>
        </w:rPr>
        <w:t xml:space="preserve">, asked persistently for advice on how to become more confident. I told them to let go of what others thought of them during their speech, and to come sufficiently prepared with counterarguments and research. After following these pieces of advice, they slowly but surely progressed as debaters. They went from stuttering and looking down at </w:t>
      </w:r>
      <w:r w:rsidRPr="00A70EDD">
        <w:rPr>
          <w:rFonts w:ascii="Arial" w:eastAsia="Times New Roman" w:hAnsi="Arial" w:cs="Arial"/>
          <w:color w:val="000000" w:themeColor="text1"/>
          <w:sz w:val="24"/>
          <w:szCs w:val="24"/>
          <w:lang w:eastAsia="en-ID"/>
        </w:rPr>
        <w:lastRenderedPageBreak/>
        <w:t>the floor to holding their heads up high, sounding assured when delivering their arguments. I rarely see them since they moved to Singapore, but they currently serve as members of the debate team in their respective schools. They have truly blossomed. </w:t>
      </w:r>
    </w:p>
    <w:p w14:paraId="14E7D00E" w14:textId="77777777"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p>
    <w:p w14:paraId="1C256508" w14:textId="03BDE19E" w:rsidR="00AD1DEA" w:rsidRPr="00A70EDD" w:rsidRDefault="00AD1DEA" w:rsidP="00AD1DEA">
      <w:pPr>
        <w:spacing w:after="0" w:line="240" w:lineRule="auto"/>
        <w:rPr>
          <w:rFonts w:ascii="Times New Roman" w:eastAsia="Times New Roman" w:hAnsi="Times New Roman" w:cs="Times New Roman"/>
          <w:color w:val="000000" w:themeColor="text1"/>
          <w:sz w:val="24"/>
          <w:szCs w:val="24"/>
          <w:lang w:eastAsia="en-ID"/>
        </w:rPr>
      </w:pPr>
      <w:r w:rsidRPr="00A70EDD">
        <w:rPr>
          <w:rFonts w:ascii="Arial" w:eastAsia="Times New Roman" w:hAnsi="Arial" w:cs="Arial"/>
          <w:color w:val="000000" w:themeColor="text1"/>
          <w:sz w:val="24"/>
          <w:szCs w:val="24"/>
          <w:lang w:eastAsia="en-ID"/>
        </w:rPr>
        <w:t xml:space="preserve">Other than Valery and Faldo, several other members within the WSC club have started to become more outspoken regarding global issues and researched further into the substance that they want to discuss. If it weren’t for this open environment in the debate club, this would not have happened. </w:t>
      </w:r>
      <w:ins w:id="148" w:author="Thalia Priscilla" w:date="2022-11-29T15:25:00Z">
        <w:r w:rsidR="005F2343">
          <w:rPr>
            <w:rFonts w:ascii="Arial" w:eastAsia="Times New Roman" w:hAnsi="Arial" w:cs="Arial"/>
            <w:color w:val="000000" w:themeColor="text1"/>
            <w:sz w:val="24"/>
            <w:szCs w:val="24"/>
            <w:lang w:eastAsia="en-ID"/>
          </w:rPr>
          <w:t xml:space="preserve">I am grateful that </w:t>
        </w:r>
      </w:ins>
      <w:del w:id="149" w:author="Thalia Priscilla" w:date="2022-11-29T15:25:00Z">
        <w:r w:rsidRPr="00A70EDD" w:rsidDel="005F2343">
          <w:rPr>
            <w:rFonts w:ascii="Arial" w:eastAsia="Times New Roman" w:hAnsi="Arial" w:cs="Arial"/>
            <w:color w:val="000000" w:themeColor="text1"/>
            <w:sz w:val="24"/>
            <w:szCs w:val="24"/>
            <w:lang w:eastAsia="en-ID"/>
          </w:rPr>
          <w:delText>M</w:delText>
        </w:r>
      </w:del>
      <w:ins w:id="150" w:author="Thalia Priscilla" w:date="2022-11-29T15:25:00Z">
        <w:r w:rsidR="005F2343">
          <w:rPr>
            <w:rFonts w:ascii="Arial" w:eastAsia="Times New Roman" w:hAnsi="Arial" w:cs="Arial"/>
            <w:color w:val="000000" w:themeColor="text1"/>
            <w:sz w:val="24"/>
            <w:szCs w:val="24"/>
            <w:lang w:eastAsia="en-ID"/>
          </w:rPr>
          <w:t>m</w:t>
        </w:r>
      </w:ins>
      <w:r w:rsidRPr="00A70EDD">
        <w:rPr>
          <w:rFonts w:ascii="Arial" w:eastAsia="Times New Roman" w:hAnsi="Arial" w:cs="Arial"/>
          <w:color w:val="000000" w:themeColor="text1"/>
          <w:sz w:val="24"/>
          <w:szCs w:val="24"/>
          <w:lang w:eastAsia="en-ID"/>
        </w:rPr>
        <w:t>y contributions for this club made the school community more globally aware and open-minded compared to previous years</w:t>
      </w:r>
      <w:del w:id="151" w:author="Thalia Priscilla" w:date="2022-11-29T15:25:00Z">
        <w:r w:rsidRPr="00A70EDD" w:rsidDel="005F2343">
          <w:rPr>
            <w:rFonts w:ascii="Arial" w:eastAsia="Times New Roman" w:hAnsi="Arial" w:cs="Arial"/>
            <w:color w:val="000000" w:themeColor="text1"/>
            <w:sz w:val="24"/>
            <w:szCs w:val="24"/>
            <w:lang w:eastAsia="en-ID"/>
          </w:rPr>
          <w:delText>, and I feel grateful that I have been able to lead that change</w:delText>
        </w:r>
      </w:del>
      <w:r w:rsidRPr="00A70EDD">
        <w:rPr>
          <w:rFonts w:ascii="Arial" w:eastAsia="Times New Roman" w:hAnsi="Arial" w:cs="Arial"/>
          <w:color w:val="000000" w:themeColor="text1"/>
          <w:sz w:val="24"/>
          <w:szCs w:val="24"/>
          <w:lang w:eastAsia="en-ID"/>
        </w:rPr>
        <w:t xml:space="preserve">. </w:t>
      </w:r>
    </w:p>
    <w:p w14:paraId="7321D5E0" w14:textId="0AFBD83C" w:rsidR="00AD1DEA" w:rsidRDefault="00AD1DEA">
      <w:pPr>
        <w:rPr>
          <w:ins w:id="152" w:author="Thalia Priscilla" w:date="2022-11-29T15:28:00Z"/>
          <w:color w:val="000000" w:themeColor="text1"/>
        </w:rPr>
      </w:pPr>
    </w:p>
    <w:p w14:paraId="7AA32E11" w14:textId="4E2CE4E9" w:rsidR="00684E8A" w:rsidRPr="00684E8A" w:rsidRDefault="00684E8A">
      <w:pPr>
        <w:rPr>
          <w:ins w:id="153" w:author="Thalia Priscilla" w:date="2022-11-29T15:28:00Z"/>
          <w:color w:val="000000" w:themeColor="text1"/>
          <w:u w:val="single"/>
        </w:rPr>
      </w:pPr>
      <w:ins w:id="154" w:author="Thalia Priscilla" w:date="2022-11-29T15:28:00Z">
        <w:r w:rsidRPr="00684E8A">
          <w:rPr>
            <w:color w:val="000000" w:themeColor="text1"/>
            <w:u w:val="single"/>
          </w:rPr>
          <w:t>Notes:</w:t>
        </w:r>
      </w:ins>
    </w:p>
    <w:p w14:paraId="2B56A9F2" w14:textId="6611405C" w:rsidR="00684E8A" w:rsidRDefault="00684E8A">
      <w:pPr>
        <w:rPr>
          <w:ins w:id="155" w:author="Thalia Priscilla" w:date="2022-11-29T15:29:00Z"/>
          <w:color w:val="000000" w:themeColor="text1"/>
        </w:rPr>
      </w:pPr>
      <w:ins w:id="156" w:author="Thalia Priscilla" w:date="2022-11-29T15:28:00Z">
        <w:r>
          <w:rPr>
            <w:color w:val="000000" w:themeColor="text1"/>
          </w:rPr>
          <w:t>My suggestion would be to establish what your goal was at the beginning. I think that your initial</w:t>
        </w:r>
      </w:ins>
      <w:ins w:id="157" w:author="Thalia Priscilla" w:date="2022-11-29T15:29:00Z">
        <w:r>
          <w:rPr>
            <w:color w:val="000000" w:themeColor="text1"/>
          </w:rPr>
          <w:t xml:space="preserve"> statement </w:t>
        </w:r>
      </w:ins>
      <w:ins w:id="158" w:author="Thalia Priscilla" w:date="2022-11-29T15:32:00Z">
        <w:r>
          <w:rPr>
            <w:color w:val="000000" w:themeColor="text1"/>
          </w:rPr>
          <w:t>is</w:t>
        </w:r>
      </w:ins>
      <w:ins w:id="159" w:author="Thalia Priscilla" w:date="2022-11-29T15:29:00Z">
        <w:r>
          <w:rPr>
            <w:color w:val="000000" w:themeColor="text1"/>
          </w:rPr>
          <w:t xml:space="preserve"> still vague: </w:t>
        </w:r>
        <w:r w:rsidRPr="00684E8A">
          <w:rPr>
            <w:rFonts w:ascii="Arial" w:eastAsia="Times New Roman" w:hAnsi="Arial" w:cs="Arial"/>
            <w:color w:val="000000" w:themeColor="text1"/>
            <w:sz w:val="24"/>
            <w:szCs w:val="24"/>
            <w:highlight w:val="yellow"/>
            <w:shd w:val="clear" w:color="auto" w:fill="FAFAFA"/>
            <w:lang w:eastAsia="en-ID"/>
          </w:rPr>
          <w:t>With such talented members, I believed that the structure of the club needed to be reformed for the betterment of everyone.</w:t>
        </w:r>
        <w:r w:rsidRPr="00A70EDD">
          <w:rPr>
            <w:rFonts w:ascii="Arial" w:eastAsia="Times New Roman" w:hAnsi="Arial" w:cs="Arial"/>
            <w:color w:val="000000" w:themeColor="text1"/>
            <w:sz w:val="24"/>
            <w:szCs w:val="24"/>
            <w:shd w:val="clear" w:color="auto" w:fill="FAFAFA"/>
            <w:lang w:eastAsia="en-ID"/>
          </w:rPr>
          <w:t> </w:t>
        </w:r>
      </w:ins>
    </w:p>
    <w:p w14:paraId="1AAF41EB" w14:textId="3EBF12E5" w:rsidR="00684E8A" w:rsidRDefault="00684E8A">
      <w:pPr>
        <w:rPr>
          <w:ins w:id="160" w:author="Thalia Priscilla" w:date="2022-11-29T15:30:00Z"/>
          <w:color w:val="000000" w:themeColor="text1"/>
        </w:rPr>
      </w:pPr>
      <w:ins w:id="161" w:author="Thalia Priscilla" w:date="2022-11-29T15:29:00Z">
        <w:r>
          <w:rPr>
            <w:color w:val="000000" w:themeColor="text1"/>
          </w:rPr>
          <w:t>What do you want to see changed for the</w:t>
        </w:r>
      </w:ins>
      <w:ins w:id="162" w:author="Thalia Priscilla" w:date="2022-11-29T15:30:00Z">
        <w:r>
          <w:rPr>
            <w:color w:val="000000" w:themeColor="text1"/>
          </w:rPr>
          <w:t xml:space="preserve"> better? Did you want the members to be more outspoken? Or confident? Or did you want them to become, as you put in your conclusion, ‘more globally aware and open-minded’? </w:t>
        </w:r>
      </w:ins>
    </w:p>
    <w:p w14:paraId="4344BBD9" w14:textId="4B012C13" w:rsidR="00684E8A" w:rsidRDefault="00684E8A">
      <w:pPr>
        <w:rPr>
          <w:ins w:id="163" w:author="Thalia Priscilla" w:date="2022-11-29T15:32:00Z"/>
          <w:color w:val="000000" w:themeColor="text1"/>
        </w:rPr>
      </w:pPr>
      <w:ins w:id="164" w:author="Thalia Priscilla" w:date="2022-11-29T15:32:00Z">
        <w:r>
          <w:rPr>
            <w:color w:val="000000" w:themeColor="text1"/>
          </w:rPr>
          <w:t>As the reader</w:t>
        </w:r>
        <w:r>
          <w:rPr>
            <w:color w:val="000000" w:themeColor="text1"/>
          </w:rPr>
          <w:t xml:space="preserve"> currently</w:t>
        </w:r>
        <w:r>
          <w:rPr>
            <w:color w:val="000000" w:themeColor="text1"/>
          </w:rPr>
          <w:t xml:space="preserve"> I’m not sure I can see what the goal was at the beginning, and whether it was achieved at the end.</w:t>
        </w:r>
        <w:r>
          <w:rPr>
            <w:color w:val="000000" w:themeColor="text1"/>
          </w:rPr>
          <w:t xml:space="preserve"> </w:t>
        </w:r>
      </w:ins>
      <w:ins w:id="165" w:author="Thalia Priscilla" w:date="2022-11-29T15:30:00Z">
        <w:r>
          <w:rPr>
            <w:color w:val="000000" w:themeColor="text1"/>
          </w:rPr>
          <w:t xml:space="preserve">Whatever your goal is, </w:t>
        </w:r>
      </w:ins>
      <w:ins w:id="166" w:author="Thalia Priscilla" w:date="2022-11-29T15:31:00Z">
        <w:r>
          <w:rPr>
            <w:color w:val="000000" w:themeColor="text1"/>
          </w:rPr>
          <w:t xml:space="preserve">I suggest sticking to one point, make it succinct and clear. </w:t>
        </w:r>
      </w:ins>
    </w:p>
    <w:p w14:paraId="0704C30D" w14:textId="6788CED6" w:rsidR="00684E8A" w:rsidRDefault="00684E8A">
      <w:pPr>
        <w:rPr>
          <w:ins w:id="167" w:author="Thalia Priscilla" w:date="2022-11-29T15:29:00Z"/>
          <w:color w:val="000000" w:themeColor="text1"/>
        </w:rPr>
      </w:pPr>
      <w:ins w:id="168" w:author="Thalia Priscilla" w:date="2022-11-29T15:32:00Z">
        <w:r>
          <w:rPr>
            <w:color w:val="000000" w:themeColor="text1"/>
          </w:rPr>
          <w:t>All the best!</w:t>
        </w:r>
      </w:ins>
    </w:p>
    <w:p w14:paraId="655D23D0" w14:textId="77777777" w:rsidR="00684E8A" w:rsidRPr="00A70EDD" w:rsidRDefault="00684E8A">
      <w:pPr>
        <w:rPr>
          <w:color w:val="000000" w:themeColor="text1"/>
        </w:rPr>
      </w:pPr>
    </w:p>
    <w:sectPr w:rsidR="00684E8A" w:rsidRPr="00A70E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Thalia Priscilla" w:date="2022-11-29T14:41:00Z" w:initials="TP">
    <w:p w14:paraId="296B14A7" w14:textId="446759FB" w:rsidR="001905C2" w:rsidRDefault="001905C2">
      <w:pPr>
        <w:pStyle w:val="CommentText"/>
      </w:pPr>
      <w:r>
        <w:rPr>
          <w:rStyle w:val="CommentReference"/>
        </w:rPr>
        <w:annotationRef/>
      </w:r>
      <w:r>
        <w:rPr>
          <w:rStyle w:val="CommentReference"/>
        </w:rPr>
        <w:t>I think you can include a transition from your Big Bang Theory story to your pursuit of science here. Do you have a reference to one of the theories on the show that you were curious about?</w:t>
      </w:r>
    </w:p>
  </w:comment>
  <w:comment w:id="108" w:author="Thalia Priscilla" w:date="2022-11-29T14:19:00Z" w:initials="TP">
    <w:p w14:paraId="6609A9F0" w14:textId="6FB8B656" w:rsidR="006537FD" w:rsidRDefault="006537FD" w:rsidP="006537FD">
      <w:pPr>
        <w:pStyle w:val="CommentText"/>
      </w:pPr>
      <w:r>
        <w:rPr>
          <w:rStyle w:val="CommentReference"/>
        </w:rPr>
        <w:annotationRef/>
      </w:r>
      <w:r>
        <w:rPr>
          <w:noProof/>
        </w:rPr>
        <w:t>I suggest concluding what you learned from the INASEC competition instead</w:t>
      </w:r>
      <w:r>
        <w:rPr>
          <w:noProof/>
        </w:rPr>
        <w:t>, since you have given more weight to your reflection on your Extended Essay.</w:t>
      </w:r>
    </w:p>
  </w:comment>
  <w:comment w:id="112" w:author="Thalia Priscilla" w:date="2022-11-29T14:39:00Z" w:initials="TP">
    <w:p w14:paraId="1CF260E3" w14:textId="03693CFD" w:rsidR="001905C2" w:rsidRDefault="001905C2">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Instead of this reflection</w:t>
      </w:r>
      <w:r>
        <w:t xml:space="preserve">, can you link your conclusion to your initial interest from the Big Bang Theory? What have you realized now that you’ve seen the real-life application of science? </w:t>
      </w:r>
    </w:p>
  </w:comment>
  <w:comment w:id="115" w:author="Thalia Priscilla" w:date="2022-11-29T13:47:00Z" w:initials="TP">
    <w:p w14:paraId="72704032" w14:textId="35087E0B" w:rsidR="00A70EDD" w:rsidRDefault="00A70EDD">
      <w:pPr>
        <w:pStyle w:val="CommentText"/>
      </w:pPr>
      <w:r>
        <w:rPr>
          <w:rStyle w:val="CommentReference"/>
        </w:rPr>
        <w:annotationRef/>
      </w:r>
      <w:r>
        <w:rPr>
          <w:rStyle w:val="CommentReference"/>
        </w:rPr>
        <w:t>What do you see yourself doing in the future with your passion for physical sciences? What kind of needs do you see yourself addressing?</w:t>
      </w:r>
      <w:r w:rsidR="006537FD">
        <w:rPr>
          <w:rStyle w:val="CommentReference"/>
        </w:rPr>
        <w:t xml:space="preserve"> Perhaps inspired by your independent research projects.</w:t>
      </w:r>
    </w:p>
  </w:comment>
  <w:comment w:id="143" w:author="Thalia Priscilla" w:date="2022-11-29T14:48:00Z" w:initials="TP">
    <w:p w14:paraId="5F5A8474" w14:textId="13BA31FC" w:rsidR="003466A8" w:rsidRDefault="008B7879">
      <w:pPr>
        <w:pStyle w:val="CommentText"/>
      </w:pPr>
      <w:r>
        <w:rPr>
          <w:rStyle w:val="CommentReference"/>
        </w:rPr>
        <w:annotationRef/>
      </w:r>
      <w:r>
        <w:rPr>
          <w:rStyle w:val="CommentReference"/>
        </w:rPr>
        <w:annotationRef/>
      </w:r>
      <w:r w:rsidR="003466A8">
        <w:t>A general note:</w:t>
      </w:r>
    </w:p>
    <w:p w14:paraId="0770F883" w14:textId="34F26D04" w:rsidR="003466A8" w:rsidRPr="003466A8" w:rsidRDefault="008B7879">
      <w:pPr>
        <w:pStyle w:val="CommentText"/>
      </w:pPr>
      <w:r>
        <w:t xml:space="preserve">I suggest refraining from </w:t>
      </w:r>
      <w:r w:rsidR="003466A8">
        <w:t xml:space="preserve">portraying specific parties </w:t>
      </w:r>
      <w:r>
        <w:t>in a subjectively negative light</w:t>
      </w:r>
      <w:r w:rsidR="00DF160D">
        <w:t>, i.e. using words like ‘Authoritarianism’</w:t>
      </w:r>
      <w:r>
        <w:t xml:space="preserve">. Even though it may be true, </w:t>
      </w:r>
      <w:r w:rsidR="003466A8">
        <w:t>i</w:t>
      </w:r>
      <w:r>
        <w:t>t’s</w:t>
      </w:r>
      <w:r w:rsidR="003466A8">
        <w:t xml:space="preserve"> still your personal perspective.</w:t>
      </w:r>
    </w:p>
    <w:p w14:paraId="1CAE2631" w14:textId="77777777" w:rsidR="003466A8" w:rsidRDefault="003466A8">
      <w:pPr>
        <w:pStyle w:val="CommentText"/>
      </w:pPr>
    </w:p>
    <w:p w14:paraId="74E1140B" w14:textId="62CA3BF0" w:rsidR="008B7879" w:rsidRDefault="008B7879">
      <w:pPr>
        <w:pStyle w:val="CommentText"/>
      </w:pPr>
      <w:r>
        <w:t>Instead,</w:t>
      </w:r>
      <w:r w:rsidR="00DF160D">
        <w:t xml:space="preserve"> try to acknowledge the problem without attacking specific parties (like the teachers).</w:t>
      </w:r>
      <w:r>
        <w:t xml:space="preserve"> </w:t>
      </w:r>
      <w:r w:rsidR="00DF160D">
        <w:t>M</w:t>
      </w:r>
      <w:r>
        <w:t>a</w:t>
      </w:r>
      <w:r>
        <w:t xml:space="preserve">ybe you can mention something like </w:t>
      </w:r>
      <w:r w:rsidR="007B2569">
        <w:t xml:space="preserve">‘it was hard to express opinions freely without </w:t>
      </w:r>
      <w:r w:rsidR="00DF160D">
        <w:t>being scrutinized’.</w:t>
      </w:r>
    </w:p>
  </w:comment>
  <w:comment w:id="144" w:author="Thalia Priscilla" w:date="2022-11-29T14:56:00Z" w:initials="TP">
    <w:p w14:paraId="67D2CBA8" w14:textId="1A140185" w:rsidR="003466A8" w:rsidRDefault="003466A8">
      <w:pPr>
        <w:pStyle w:val="CommentText"/>
      </w:pPr>
      <w:r>
        <w:rPr>
          <w:rStyle w:val="CommentReference"/>
        </w:rPr>
        <w:annotationRef/>
      </w:r>
      <w:r>
        <w:rPr>
          <w:rStyle w:val="CommentReference"/>
        </w:rPr>
        <w:t>Who did you feel were emphasizing this? Again, I would not mention anything that would put down certain parties. Instead, you can state something like ‘I felt that the club could benefit from better collaboration instead of unhealthy competition’.</w:t>
      </w:r>
    </w:p>
  </w:comment>
  <w:comment w:id="145" w:author="Thalia Priscilla" w:date="2022-11-29T15:26:00Z" w:initials="TP">
    <w:p w14:paraId="4E4F45B5" w14:textId="0905E633" w:rsidR="005F2343" w:rsidRDefault="005F2343">
      <w:pPr>
        <w:pStyle w:val="CommentText"/>
      </w:pPr>
      <w:r>
        <w:rPr>
          <w:rStyle w:val="CommentReference"/>
        </w:rPr>
        <w:annotationRef/>
      </w:r>
      <w:r>
        <w:t>What did you want to achieve? As the reader I would want to see a specific goal, since ‘betterment’ is very vague.</w:t>
      </w:r>
      <w:r w:rsidR="00684E8A">
        <w:t xml:space="preserve"> Did you want to advocate for free speech?</w:t>
      </w:r>
    </w:p>
  </w:comment>
  <w:comment w:id="146" w:author="Thalia Priscilla" w:date="2022-11-29T15:21:00Z" w:initials="TP">
    <w:p w14:paraId="78E1C05C" w14:textId="0BC38054" w:rsidR="003466A8" w:rsidRDefault="003466A8">
      <w:pPr>
        <w:pStyle w:val="CommentText"/>
      </w:pPr>
      <w:r>
        <w:rPr>
          <w:rStyle w:val="CommentReference"/>
        </w:rPr>
        <w:annotationRef/>
      </w:r>
      <w:r>
        <w:t>How was it successful? Does this relate to the next paragraph? If so, you need to explain this in the next paragraph.</w:t>
      </w:r>
    </w:p>
  </w:comment>
  <w:comment w:id="147" w:author="Thalia Priscilla" w:date="2022-11-29T15:19:00Z" w:initials="TP">
    <w:p w14:paraId="303004D9" w14:textId="77777777" w:rsidR="003466A8" w:rsidRDefault="003466A8">
      <w:pPr>
        <w:pStyle w:val="CommentText"/>
        <w:rPr>
          <w:rStyle w:val="CommentReference"/>
        </w:rPr>
      </w:pPr>
      <w:r>
        <w:rPr>
          <w:rStyle w:val="CommentReference"/>
        </w:rPr>
        <w:annotationRef/>
      </w:r>
      <w:r>
        <w:rPr>
          <w:rStyle w:val="CommentReference"/>
        </w:rPr>
        <w:t>Is this a continuation of the previous paragraph? What are you trying to convey in this story?</w:t>
      </w:r>
    </w:p>
    <w:p w14:paraId="3034DEC3" w14:textId="13A9989F" w:rsidR="00D2691F" w:rsidRDefault="00D2691F">
      <w:pPr>
        <w:pStyle w:val="CommentText"/>
      </w:pPr>
      <w:r>
        <w:rPr>
          <w:rStyle w:val="CommentReference"/>
        </w:rPr>
        <w:t>If you want to show that your encouragement resulted in the club members becoming more passionate about debate, you need to specifically state it in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6B14A7" w15:done="0"/>
  <w15:commentEx w15:paraId="6609A9F0" w15:done="0"/>
  <w15:commentEx w15:paraId="1CF260E3" w15:done="0"/>
  <w15:commentEx w15:paraId="72704032" w15:done="0"/>
  <w15:commentEx w15:paraId="74E1140B" w15:done="0"/>
  <w15:commentEx w15:paraId="67D2CBA8" w15:done="0"/>
  <w15:commentEx w15:paraId="4E4F45B5" w15:done="0"/>
  <w15:commentEx w15:paraId="78E1C05C" w15:done="0"/>
  <w15:commentEx w15:paraId="3034D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98AC" w16cex:dateUtc="2022-11-29T07:41:00Z"/>
  <w16cex:commentExtensible w16cex:durableId="2730940B" w16cex:dateUtc="2022-11-29T07:19:00Z"/>
  <w16cex:commentExtensible w16cex:durableId="2730983A" w16cex:dateUtc="2022-11-29T07:39:00Z"/>
  <w16cex:commentExtensible w16cex:durableId="27308C05" w16cex:dateUtc="2022-11-29T06:47:00Z"/>
  <w16cex:commentExtensible w16cex:durableId="27309A44" w16cex:dateUtc="2022-11-29T07:48:00Z"/>
  <w16cex:commentExtensible w16cex:durableId="27309C02" w16cex:dateUtc="2022-11-29T07:56:00Z"/>
  <w16cex:commentExtensible w16cex:durableId="2730A337" w16cex:dateUtc="2022-11-29T08:26:00Z"/>
  <w16cex:commentExtensible w16cex:durableId="2730A20D" w16cex:dateUtc="2022-11-29T08:21:00Z"/>
  <w16cex:commentExtensible w16cex:durableId="2730A17A" w16cex:dateUtc="2022-11-29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6B14A7" w16cid:durableId="273098AC"/>
  <w16cid:commentId w16cid:paraId="6609A9F0" w16cid:durableId="2730940B"/>
  <w16cid:commentId w16cid:paraId="1CF260E3" w16cid:durableId="2730983A"/>
  <w16cid:commentId w16cid:paraId="72704032" w16cid:durableId="27308C05"/>
  <w16cid:commentId w16cid:paraId="74E1140B" w16cid:durableId="27309A44"/>
  <w16cid:commentId w16cid:paraId="67D2CBA8" w16cid:durableId="27309C02"/>
  <w16cid:commentId w16cid:paraId="4E4F45B5" w16cid:durableId="2730A337"/>
  <w16cid:commentId w16cid:paraId="78E1C05C" w16cid:durableId="2730A20D"/>
  <w16cid:commentId w16cid:paraId="3034DEC3" w16cid:durableId="2730A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A"/>
    <w:rsid w:val="0003486A"/>
    <w:rsid w:val="001905C2"/>
    <w:rsid w:val="00207A19"/>
    <w:rsid w:val="00241C3F"/>
    <w:rsid w:val="003466A8"/>
    <w:rsid w:val="00567EAB"/>
    <w:rsid w:val="005F2343"/>
    <w:rsid w:val="006537FD"/>
    <w:rsid w:val="00684E8A"/>
    <w:rsid w:val="007B2569"/>
    <w:rsid w:val="007F6F5D"/>
    <w:rsid w:val="00824898"/>
    <w:rsid w:val="008B7879"/>
    <w:rsid w:val="00A70EDD"/>
    <w:rsid w:val="00AD1DEA"/>
    <w:rsid w:val="00D2691F"/>
    <w:rsid w:val="00D4008B"/>
    <w:rsid w:val="00DF160D"/>
    <w:rsid w:val="00EE3F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E249"/>
  <w15:chartTrackingRefBased/>
  <w15:docId w15:val="{6E2B26F5-C846-4B8D-ADA1-3C962094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DE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A70EDD"/>
    <w:pPr>
      <w:spacing w:after="0" w:line="240" w:lineRule="auto"/>
    </w:pPr>
  </w:style>
  <w:style w:type="character" w:styleId="CommentReference">
    <w:name w:val="annotation reference"/>
    <w:basedOn w:val="DefaultParagraphFont"/>
    <w:uiPriority w:val="99"/>
    <w:semiHidden/>
    <w:unhideWhenUsed/>
    <w:rsid w:val="00A70EDD"/>
    <w:rPr>
      <w:sz w:val="16"/>
      <w:szCs w:val="16"/>
    </w:rPr>
  </w:style>
  <w:style w:type="paragraph" w:styleId="CommentText">
    <w:name w:val="annotation text"/>
    <w:basedOn w:val="Normal"/>
    <w:link w:val="CommentTextChar"/>
    <w:uiPriority w:val="99"/>
    <w:semiHidden/>
    <w:unhideWhenUsed/>
    <w:rsid w:val="00A70EDD"/>
    <w:pPr>
      <w:spacing w:line="240" w:lineRule="auto"/>
    </w:pPr>
    <w:rPr>
      <w:sz w:val="20"/>
      <w:szCs w:val="20"/>
    </w:rPr>
  </w:style>
  <w:style w:type="character" w:customStyle="1" w:styleId="CommentTextChar">
    <w:name w:val="Comment Text Char"/>
    <w:basedOn w:val="DefaultParagraphFont"/>
    <w:link w:val="CommentText"/>
    <w:uiPriority w:val="99"/>
    <w:semiHidden/>
    <w:rsid w:val="00A70EDD"/>
    <w:rPr>
      <w:sz w:val="20"/>
      <w:szCs w:val="20"/>
    </w:rPr>
  </w:style>
  <w:style w:type="paragraph" w:styleId="CommentSubject">
    <w:name w:val="annotation subject"/>
    <w:basedOn w:val="CommentText"/>
    <w:next w:val="CommentText"/>
    <w:link w:val="CommentSubjectChar"/>
    <w:uiPriority w:val="99"/>
    <w:semiHidden/>
    <w:unhideWhenUsed/>
    <w:rsid w:val="00A70EDD"/>
    <w:rPr>
      <w:b/>
      <w:bCs/>
    </w:rPr>
  </w:style>
  <w:style w:type="character" w:customStyle="1" w:styleId="CommentSubjectChar">
    <w:name w:val="Comment Subject Char"/>
    <w:basedOn w:val="CommentTextChar"/>
    <w:link w:val="CommentSubject"/>
    <w:uiPriority w:val="99"/>
    <w:semiHidden/>
    <w:rsid w:val="00A70E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185">
      <w:bodyDiv w:val="1"/>
      <w:marLeft w:val="0"/>
      <w:marRight w:val="0"/>
      <w:marTop w:val="0"/>
      <w:marBottom w:val="0"/>
      <w:divBdr>
        <w:top w:val="none" w:sz="0" w:space="0" w:color="auto"/>
        <w:left w:val="none" w:sz="0" w:space="0" w:color="auto"/>
        <w:bottom w:val="none" w:sz="0" w:space="0" w:color="auto"/>
        <w:right w:val="none" w:sz="0" w:space="0" w:color="auto"/>
      </w:divBdr>
    </w:div>
    <w:div w:id="101083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18</cp:revision>
  <dcterms:created xsi:type="dcterms:W3CDTF">2022-11-28T04:40:00Z</dcterms:created>
  <dcterms:modified xsi:type="dcterms:W3CDTF">2022-11-29T08:32:00Z</dcterms:modified>
</cp:coreProperties>
</file>