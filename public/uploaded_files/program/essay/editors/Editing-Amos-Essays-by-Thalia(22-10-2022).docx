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E380" w14:textId="77777777" w:rsidR="00FD2F04" w:rsidRPr="00FD2F04" w:rsidRDefault="00FD2F04" w:rsidP="00FD2F04">
      <w:pPr>
        <w:numPr>
          <w:ilvl w:val="0"/>
          <w:numId w:val="1"/>
        </w:numPr>
        <w:shd w:val="clear" w:color="auto" w:fill="FFFFFF"/>
        <w:spacing w:after="240"/>
        <w:textAlignment w:val="baseline"/>
        <w:rPr>
          <w:rFonts w:ascii="Arial" w:eastAsia="Times New Roman" w:hAnsi="Arial" w:cs="Arial"/>
          <w:color w:val="212529"/>
        </w:rPr>
      </w:pPr>
      <w:r w:rsidRPr="00FD2F04">
        <w:rPr>
          <w:rFonts w:ascii="Arial" w:eastAsia="Times New Roman" w:hAnsi="Arial" w:cs="Arial"/>
          <w:color w:val="212529"/>
        </w:rPr>
        <w:t>The lessons we take from obstacles we encounter can be fundamental to later success. Recount a time when you faced a challenge, setback, or failure. How did it affect you, and what did you learn from the experience?</w:t>
      </w:r>
    </w:p>
    <w:p w14:paraId="00E9A6D5" w14:textId="77777777" w:rsidR="00FD2F04" w:rsidRPr="00FD2F04" w:rsidRDefault="00FD2F04" w:rsidP="00FD2F04">
      <w:pPr>
        <w:shd w:val="clear" w:color="auto" w:fill="FFFFFF"/>
        <w:rPr>
          <w:rFonts w:ascii="Times New Roman" w:eastAsia="Times New Roman" w:hAnsi="Times New Roman" w:cs="Times New Roman"/>
        </w:rPr>
      </w:pPr>
      <w:commentRangeStart w:id="0"/>
      <w:r w:rsidRPr="00FD2F04">
        <w:rPr>
          <w:rFonts w:ascii="Times New Roman" w:eastAsia="Times New Roman" w:hAnsi="Times New Roman" w:cs="Times New Roman"/>
          <w:color w:val="212529"/>
        </w:rPr>
        <w:t>Invisible to Invincible</w:t>
      </w:r>
    </w:p>
    <w:p w14:paraId="1EB1DA46" w14:textId="77777777" w:rsidR="00FD2F04" w:rsidRPr="00FD2F04" w:rsidRDefault="00FD2F04" w:rsidP="00FD2F04">
      <w:pPr>
        <w:shd w:val="clear" w:color="auto" w:fill="FFFFFF"/>
        <w:rPr>
          <w:rFonts w:ascii="Times New Roman" w:eastAsia="Times New Roman" w:hAnsi="Times New Roman" w:cs="Times New Roman"/>
        </w:rPr>
      </w:pPr>
      <w:r w:rsidRPr="00FD2F04">
        <w:rPr>
          <w:rFonts w:ascii="Times New Roman" w:eastAsia="Times New Roman" w:hAnsi="Times New Roman" w:cs="Times New Roman"/>
        </w:rPr>
        <w:t> </w:t>
      </w:r>
    </w:p>
    <w:p w14:paraId="280F7F4E" w14:textId="3D71DDCE"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“No, it's a waste of time”. </w:t>
      </w:r>
      <w:commentRangeEnd w:id="0"/>
      <w:r w:rsidR="00FB4FF4">
        <w:rPr>
          <w:rStyle w:val="CommentReference"/>
        </w:rPr>
        <w:commentReference w:id="0"/>
      </w:r>
    </w:p>
    <w:p w14:paraId="5457038C" w14:textId="77777777" w:rsidR="00FD2F04" w:rsidRPr="00FD2F04" w:rsidRDefault="00FD2F04" w:rsidP="00FD2F04">
      <w:pPr>
        <w:shd w:val="clear" w:color="auto" w:fill="FFFFFF"/>
        <w:rPr>
          <w:rFonts w:ascii="Times New Roman" w:eastAsia="Times New Roman" w:hAnsi="Times New Roman" w:cs="Times New Roman"/>
        </w:rPr>
      </w:pPr>
    </w:p>
    <w:p w14:paraId="7593AA70" w14:textId="11316C93"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 xml:space="preserve">Growing up my existence felt unsettled. I've never really fit in anywhere, split between geeks in the anime cliques or the athletes in my swimming team. </w:t>
      </w:r>
      <w:proofErr w:type="spellStart"/>
      <w:r w:rsidRPr="00FD2F04">
        <w:rPr>
          <w:rFonts w:ascii="Times New Roman" w:eastAsia="Times New Roman" w:hAnsi="Times New Roman" w:cs="Times New Roman"/>
          <w:color w:val="212529"/>
        </w:rPr>
        <w:t>Self described</w:t>
      </w:r>
      <w:proofErr w:type="spellEnd"/>
      <w:r w:rsidRPr="00FD2F04">
        <w:rPr>
          <w:rFonts w:ascii="Times New Roman" w:eastAsia="Times New Roman" w:hAnsi="Times New Roman" w:cs="Times New Roman"/>
          <w:color w:val="212529"/>
        </w:rPr>
        <w:t xml:space="preserve"> as a social floater, I tended to jump from group to group depending on my moods. </w:t>
      </w:r>
      <w:proofErr w:type="spellStart"/>
      <w:r w:rsidRPr="00FD2F04">
        <w:rPr>
          <w:rFonts w:ascii="Times New Roman" w:eastAsia="Times New Roman" w:hAnsi="Times New Roman" w:cs="Times New Roman"/>
          <w:color w:val="212529"/>
        </w:rPr>
        <w:t>Everytime</w:t>
      </w:r>
      <w:proofErr w:type="spellEnd"/>
      <w:r w:rsidRPr="00FD2F04">
        <w:rPr>
          <w:rFonts w:ascii="Times New Roman" w:eastAsia="Times New Roman" w:hAnsi="Times New Roman" w:cs="Times New Roman"/>
          <w:color w:val="212529"/>
        </w:rPr>
        <w:t xml:space="preserve"> I</w:t>
      </w:r>
      <w:del w:id="1" w:author="Thalia Priscilla" w:date="2022-10-21T17:30:00Z">
        <w:r w:rsidRPr="00FD2F04" w:rsidDel="00FB4FF4">
          <w:rPr>
            <w:rFonts w:ascii="Times New Roman" w:eastAsia="Times New Roman" w:hAnsi="Times New Roman" w:cs="Times New Roman"/>
            <w:color w:val="212529"/>
          </w:rPr>
          <w:delText>i</w:delText>
        </w:r>
      </w:del>
      <w:r w:rsidRPr="00FD2F04">
        <w:rPr>
          <w:rFonts w:ascii="Times New Roman" w:eastAsia="Times New Roman" w:hAnsi="Times New Roman" w:cs="Times New Roman"/>
          <w:color w:val="212529"/>
        </w:rPr>
        <w:t xml:space="preserve"> would move schools, I'd just brush it off as if it was nothing, and I moved a lot. It</w:t>
      </w:r>
      <w:ins w:id="2" w:author="Thalia Priscilla" w:date="2022-10-21T17:30:00Z">
        <w:r w:rsidR="00FB4FF4">
          <w:rPr>
            <w:rFonts w:ascii="Times New Roman" w:eastAsia="Times New Roman" w:hAnsi="Times New Roman" w:cs="Times New Roman"/>
            <w:color w:val="212529"/>
          </w:rPr>
          <w:t>’</w:t>
        </w:r>
      </w:ins>
      <w:r w:rsidRPr="00FD2F04">
        <w:rPr>
          <w:rFonts w:ascii="Times New Roman" w:eastAsia="Times New Roman" w:hAnsi="Times New Roman" w:cs="Times New Roman"/>
          <w:color w:val="212529"/>
        </w:rPr>
        <w:t>s not that the feeling was absent but rather the numbness of change finally caught up to me.  Whether it was because of commuting or new academic opportunities, every 3 years my parents would assign me to a new school. Being a relatively introspective person, I would mostly break off contact with whoever I hung out with prior to my move. Maintaining past relationships seemed to be a bore and the new first impressions became almost instantaneous to me. There wasn</w:t>
      </w:r>
      <w:ins w:id="3" w:author="Thalia Priscilla" w:date="2022-10-21T17:30:00Z">
        <w:r w:rsidR="00FB4FF4">
          <w:rPr>
            <w:rFonts w:ascii="Times New Roman" w:eastAsia="Times New Roman" w:hAnsi="Times New Roman" w:cs="Times New Roman"/>
            <w:color w:val="212529"/>
          </w:rPr>
          <w:t>’</w:t>
        </w:r>
      </w:ins>
      <w:r w:rsidRPr="00FD2F04">
        <w:rPr>
          <w:rFonts w:ascii="Times New Roman" w:eastAsia="Times New Roman" w:hAnsi="Times New Roman" w:cs="Times New Roman"/>
          <w:color w:val="212529"/>
        </w:rPr>
        <w:t>t really an urge to keep up with other people's lives, prefe</w:t>
      </w:r>
      <w:ins w:id="4" w:author="Thalia Priscilla" w:date="2022-10-21T17:30:00Z">
        <w:r w:rsidR="00FB4FF4">
          <w:rPr>
            <w:rFonts w:ascii="Times New Roman" w:eastAsia="Times New Roman" w:hAnsi="Times New Roman" w:cs="Times New Roman"/>
            <w:color w:val="212529"/>
          </w:rPr>
          <w:t>r</w:t>
        </w:r>
      </w:ins>
      <w:r w:rsidRPr="00FD2F04">
        <w:rPr>
          <w:rFonts w:ascii="Times New Roman" w:eastAsia="Times New Roman" w:hAnsi="Times New Roman" w:cs="Times New Roman"/>
          <w:color w:val="212529"/>
        </w:rPr>
        <w:t>ring to cradle in my own comfort spot (being alone</w:t>
      </w:r>
      <w:ins w:id="5" w:author="Thalia Priscilla" w:date="2022-10-21T17:31:00Z">
        <w:r w:rsidR="00FB4FF4">
          <w:rPr>
            <w:rFonts w:ascii="Times New Roman" w:eastAsia="Times New Roman" w:hAnsi="Times New Roman" w:cs="Times New Roman"/>
            <w:color w:val="212529"/>
          </w:rPr>
          <w:t>)</w:t>
        </w:r>
      </w:ins>
      <w:r w:rsidRPr="00FD2F04">
        <w:rPr>
          <w:rFonts w:ascii="Times New Roman" w:eastAsia="Times New Roman" w:hAnsi="Times New Roman" w:cs="Times New Roman"/>
          <w:color w:val="212529"/>
        </w:rPr>
        <w:t xml:space="preserve">. </w:t>
      </w:r>
      <w:commentRangeStart w:id="6"/>
      <w:r w:rsidRPr="00FD2F04">
        <w:rPr>
          <w:rFonts w:ascii="Times New Roman" w:eastAsia="Times New Roman" w:hAnsi="Times New Roman" w:cs="Times New Roman"/>
          <w:color w:val="212529"/>
        </w:rPr>
        <w:t>Standing out was a great fear that leveraged the way I handle situations and it inhibited me from achieving what my heart yearned for.</w:t>
      </w:r>
      <w:commentRangeEnd w:id="6"/>
      <w:r w:rsidR="0069480C">
        <w:rPr>
          <w:rStyle w:val="CommentReference"/>
        </w:rPr>
        <w:commentReference w:id="6"/>
      </w:r>
    </w:p>
    <w:p w14:paraId="3054EDF9" w14:textId="77777777" w:rsidR="00FD2F04" w:rsidRPr="00FD2F04" w:rsidRDefault="00FD2F04" w:rsidP="00FD2F04">
      <w:pPr>
        <w:shd w:val="clear" w:color="auto" w:fill="FFFFFF"/>
        <w:rPr>
          <w:rFonts w:ascii="Times New Roman" w:eastAsia="Times New Roman" w:hAnsi="Times New Roman" w:cs="Times New Roman"/>
        </w:rPr>
      </w:pPr>
    </w:p>
    <w:p w14:paraId="3CFE7DBE" w14:textId="7FB03543"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To add fuel to fire, my whole life was encapsulated with a bombardment of activities. A typical day of mine would spread out to an early morning swimming practice at 5am and ending the day on an English lesson with a side of biology revision to finish me off; It engulfed my energy and soon enough I had run out of “social battery” unable to really talk with anyone. I never knew exactly what I wanted, this feeling of despair and confusion was consuming me inside out. No one is to really blame but me. My refusal to participate in social pastimes has labelled me as borderline antisocial. This flaw of mine gleamed even brighter during my high</w:t>
      </w:r>
      <w:ins w:id="7" w:author="Thalia Priscilla" w:date="2022-10-21T17:32:00Z">
        <w:r w:rsidR="00FB4FF4">
          <w:rPr>
            <w:rFonts w:ascii="Times New Roman" w:eastAsia="Times New Roman" w:hAnsi="Times New Roman" w:cs="Times New Roman"/>
            <w:color w:val="212529"/>
          </w:rPr>
          <w:t xml:space="preserve"> </w:t>
        </w:r>
      </w:ins>
      <w:r w:rsidRPr="00FD2F04">
        <w:rPr>
          <w:rFonts w:ascii="Times New Roman" w:eastAsia="Times New Roman" w:hAnsi="Times New Roman" w:cs="Times New Roman"/>
          <w:color w:val="212529"/>
        </w:rPr>
        <w:t>school years. Shyness emerged on top of everything else. I enkindled my own weaknesses and would rather stay alone than put on a general facade towards my peers. I had grown to be too comfortable and sheltered from staying away from the dramas of school life and much preferred lingering at home with my hot cocoa and piles of manga. </w:t>
      </w:r>
    </w:p>
    <w:p w14:paraId="66DE5029" w14:textId="77777777" w:rsidR="00FD2F04" w:rsidRPr="00FD2F04" w:rsidRDefault="00FD2F04" w:rsidP="00FD2F04">
      <w:pPr>
        <w:shd w:val="clear" w:color="auto" w:fill="FFFFFF"/>
        <w:rPr>
          <w:rFonts w:ascii="Times New Roman" w:eastAsia="Times New Roman" w:hAnsi="Times New Roman" w:cs="Times New Roman"/>
        </w:rPr>
      </w:pPr>
    </w:p>
    <w:p w14:paraId="0A2AA53D" w14:textId="4AC19F7A" w:rsidR="00FD2F04" w:rsidRDefault="00FD2F04" w:rsidP="00FD2F04">
      <w:pPr>
        <w:shd w:val="clear" w:color="auto" w:fill="FFFFFF"/>
        <w:rPr>
          <w:rFonts w:ascii="Times New Roman" w:eastAsia="Times New Roman" w:hAnsi="Times New Roman" w:cs="Times New Roman"/>
          <w:color w:val="212529"/>
        </w:rPr>
      </w:pPr>
      <w:r w:rsidRPr="00FD2F04">
        <w:rPr>
          <w:rFonts w:ascii="Times New Roman" w:eastAsia="Times New Roman" w:hAnsi="Times New Roman" w:cs="Times New Roman"/>
          <w:color w:val="212529"/>
        </w:rPr>
        <w:t xml:space="preserve">I didn't want this to last. Staying as an observer wasn't an option, just watching the world unfold around me in third person evoked a compulsion inside me. If an opportunity arose, I’d continuously attempt to make connections with everyone; my goal was to understand others and how they process the present moment. Quickly I </w:t>
      </w:r>
      <w:proofErr w:type="spellStart"/>
      <w:r w:rsidRPr="00FD2F04">
        <w:rPr>
          <w:rFonts w:ascii="Times New Roman" w:eastAsia="Times New Roman" w:hAnsi="Times New Roman" w:cs="Times New Roman"/>
          <w:color w:val="212529"/>
        </w:rPr>
        <w:t>realised</w:t>
      </w:r>
      <w:proofErr w:type="spellEnd"/>
      <w:r w:rsidRPr="00FD2F04">
        <w:rPr>
          <w:rFonts w:ascii="Times New Roman" w:eastAsia="Times New Roman" w:hAnsi="Times New Roman" w:cs="Times New Roman"/>
          <w:color w:val="212529"/>
        </w:rPr>
        <w:t xml:space="preserve"> the absolute elucidation of my life; it </w:t>
      </w:r>
      <w:del w:id="8" w:author="Thalia Priscilla" w:date="2022-10-21T17:46:00Z">
        <w:r w:rsidRPr="00FD2F04" w:rsidDel="00412437">
          <w:rPr>
            <w:rFonts w:ascii="Times New Roman" w:eastAsia="Times New Roman" w:hAnsi="Times New Roman" w:cs="Times New Roman"/>
            <w:color w:val="212529"/>
          </w:rPr>
          <w:delText xml:space="preserve">seeked </w:delText>
        </w:r>
      </w:del>
      <w:ins w:id="9" w:author="Thalia Priscilla" w:date="2022-10-21T17:46:00Z">
        <w:r w:rsidR="00412437">
          <w:rPr>
            <w:rFonts w:ascii="Times New Roman" w:eastAsia="Times New Roman" w:hAnsi="Times New Roman" w:cs="Times New Roman"/>
            <w:color w:val="212529"/>
          </w:rPr>
          <w:t>sought</w:t>
        </w:r>
        <w:r w:rsidR="00412437" w:rsidRPr="00FD2F04">
          <w:rPr>
            <w:rFonts w:ascii="Times New Roman" w:eastAsia="Times New Roman" w:hAnsi="Times New Roman" w:cs="Times New Roman"/>
            <w:color w:val="212529"/>
          </w:rPr>
          <w:t xml:space="preserve"> </w:t>
        </w:r>
      </w:ins>
      <w:r w:rsidRPr="00FD2F04">
        <w:rPr>
          <w:rFonts w:ascii="Times New Roman" w:eastAsia="Times New Roman" w:hAnsi="Times New Roman" w:cs="Times New Roman"/>
          <w:color w:val="212529"/>
        </w:rPr>
        <w:t xml:space="preserve">interactions with others to begin with. The thing that gives meaning to my closed off approach to life was </w:t>
      </w:r>
      <w:proofErr w:type="gramStart"/>
      <w:r w:rsidRPr="00FD2F04">
        <w:rPr>
          <w:rFonts w:ascii="Times New Roman" w:eastAsia="Times New Roman" w:hAnsi="Times New Roman" w:cs="Times New Roman"/>
          <w:color w:val="212529"/>
        </w:rPr>
        <w:t>actually the</w:t>
      </w:r>
      <w:proofErr w:type="gramEnd"/>
      <w:r w:rsidRPr="00FD2F04">
        <w:rPr>
          <w:rFonts w:ascii="Times New Roman" w:eastAsia="Times New Roman" w:hAnsi="Times New Roman" w:cs="Times New Roman"/>
          <w:color w:val="212529"/>
        </w:rPr>
        <w:t xml:space="preserve"> utter impact I'd bring to someone. Regret towards my past self should not influence the way I seek </w:t>
      </w:r>
      <w:proofErr w:type="gramStart"/>
      <w:r w:rsidRPr="00FD2F04">
        <w:rPr>
          <w:rFonts w:ascii="Times New Roman" w:eastAsia="Times New Roman" w:hAnsi="Times New Roman" w:cs="Times New Roman"/>
          <w:color w:val="212529"/>
        </w:rPr>
        <w:t>future prospects</w:t>
      </w:r>
      <w:proofErr w:type="gramEnd"/>
      <w:r w:rsidRPr="00FD2F04">
        <w:rPr>
          <w:rFonts w:ascii="Times New Roman" w:eastAsia="Times New Roman" w:hAnsi="Times New Roman" w:cs="Times New Roman"/>
          <w:color w:val="212529"/>
        </w:rPr>
        <w:t xml:space="preserve">. </w:t>
      </w:r>
      <w:commentRangeStart w:id="10"/>
      <w:r w:rsidRPr="00FD2F04">
        <w:rPr>
          <w:rFonts w:ascii="Times New Roman" w:eastAsia="Times New Roman" w:hAnsi="Times New Roman" w:cs="Times New Roman"/>
          <w:color w:val="212529"/>
        </w:rPr>
        <w:t xml:space="preserve">I took upon projects that had been deserted and managed to form a team where we helped underprivileged orphans learn </w:t>
      </w:r>
      <w:proofErr w:type="spellStart"/>
      <w:r w:rsidRPr="00FD2F04">
        <w:rPr>
          <w:rFonts w:ascii="Times New Roman" w:eastAsia="Times New Roman" w:hAnsi="Times New Roman" w:cs="Times New Roman"/>
          <w:color w:val="212529"/>
        </w:rPr>
        <w:t>maths</w:t>
      </w:r>
      <w:proofErr w:type="spellEnd"/>
      <w:r w:rsidRPr="00FD2F04">
        <w:rPr>
          <w:rFonts w:ascii="Times New Roman" w:eastAsia="Times New Roman" w:hAnsi="Times New Roman" w:cs="Times New Roman"/>
          <w:color w:val="212529"/>
        </w:rPr>
        <w:t xml:space="preserve"> every </w:t>
      </w:r>
      <w:ins w:id="11" w:author="Thalia Priscilla" w:date="2022-10-21T17:33:00Z">
        <w:r w:rsidR="00DF5A04">
          <w:rPr>
            <w:rFonts w:ascii="Times New Roman" w:eastAsia="Times New Roman" w:hAnsi="Times New Roman" w:cs="Times New Roman"/>
            <w:color w:val="212529"/>
          </w:rPr>
          <w:t>T</w:t>
        </w:r>
      </w:ins>
      <w:del w:id="12" w:author="Thalia Priscilla" w:date="2022-10-21T17:33:00Z">
        <w:r w:rsidRPr="00FD2F04" w:rsidDel="00DF5A04">
          <w:rPr>
            <w:rFonts w:ascii="Times New Roman" w:eastAsia="Times New Roman" w:hAnsi="Times New Roman" w:cs="Times New Roman"/>
            <w:color w:val="212529"/>
          </w:rPr>
          <w:delText>t</w:delText>
        </w:r>
      </w:del>
      <w:r w:rsidRPr="00FD2F04">
        <w:rPr>
          <w:rFonts w:ascii="Times New Roman" w:eastAsia="Times New Roman" w:hAnsi="Times New Roman" w:cs="Times New Roman"/>
          <w:color w:val="212529"/>
        </w:rPr>
        <w:t>uesday. I volunteered in competitions where it would require more group efforts, something I loathed doing in the past</w:t>
      </w:r>
      <w:commentRangeEnd w:id="10"/>
      <w:r w:rsidR="00D147BE">
        <w:rPr>
          <w:rStyle w:val="CommentReference"/>
        </w:rPr>
        <w:commentReference w:id="10"/>
      </w:r>
      <w:r w:rsidRPr="00FD2F04">
        <w:rPr>
          <w:rFonts w:ascii="Times New Roman" w:eastAsia="Times New Roman" w:hAnsi="Times New Roman" w:cs="Times New Roman"/>
          <w:color w:val="212529"/>
        </w:rPr>
        <w:t xml:space="preserve">. Free myself from the unhealthy fixations on invisibility but </w:t>
      </w:r>
      <w:proofErr w:type="gramStart"/>
      <w:r w:rsidRPr="00FD2F04">
        <w:rPr>
          <w:rFonts w:ascii="Times New Roman" w:eastAsia="Times New Roman" w:hAnsi="Times New Roman" w:cs="Times New Roman"/>
          <w:color w:val="212529"/>
        </w:rPr>
        <w:t>actually shaping</w:t>
      </w:r>
      <w:proofErr w:type="gramEnd"/>
      <w:r w:rsidRPr="00FD2F04">
        <w:rPr>
          <w:rFonts w:ascii="Times New Roman" w:eastAsia="Times New Roman" w:hAnsi="Times New Roman" w:cs="Times New Roman"/>
          <w:color w:val="212529"/>
        </w:rPr>
        <w:t xml:space="preserve"> my whole life to leave footprints in other people's lives. </w:t>
      </w:r>
    </w:p>
    <w:p w14:paraId="1824237B" w14:textId="1E69FE0D" w:rsidR="00FD2F04" w:rsidRDefault="00FD2F04" w:rsidP="00FD2F04">
      <w:pPr>
        <w:shd w:val="clear" w:color="auto" w:fill="FFFFFF"/>
        <w:rPr>
          <w:ins w:id="13" w:author="Thalia Priscilla" w:date="2022-10-21T17:32:00Z"/>
          <w:rFonts w:ascii="Times New Roman" w:eastAsia="Times New Roman" w:hAnsi="Times New Roman" w:cs="Times New Roman"/>
        </w:rPr>
      </w:pPr>
    </w:p>
    <w:p w14:paraId="6343F483" w14:textId="77777777" w:rsidR="00DF5A04" w:rsidRPr="00FD2F04" w:rsidRDefault="00DF5A04" w:rsidP="00FD2F04">
      <w:pPr>
        <w:shd w:val="clear" w:color="auto" w:fill="FFFFFF"/>
        <w:rPr>
          <w:rFonts w:ascii="Times New Roman" w:eastAsia="Times New Roman" w:hAnsi="Times New Roman" w:cs="Times New Roman"/>
        </w:rPr>
      </w:pPr>
    </w:p>
    <w:p w14:paraId="2111C604" w14:textId="0A8746AC" w:rsidR="00FD2F04" w:rsidRPr="00FD2F04" w:rsidRDefault="00FD2F04" w:rsidP="00FD2F04">
      <w:pPr>
        <w:rPr>
          <w:rFonts w:ascii="Times New Roman" w:eastAsia="Times New Roman" w:hAnsi="Times New Roman" w:cs="Times New Roman"/>
        </w:rPr>
      </w:pPr>
      <w:r w:rsidRPr="00FD2F04">
        <w:rPr>
          <w:rFonts w:ascii="Times New Roman" w:eastAsia="Times New Roman" w:hAnsi="Times New Roman" w:cs="Times New Roman"/>
          <w:color w:val="000000"/>
        </w:rPr>
        <w:lastRenderedPageBreak/>
        <w:t>To others my image felt stagnant, but inside I was like a wanderer slowly reaching new heights no matter how cloudy they were. I have yet to know what future lies for me, but for one thing I knew I had to find out for myself. </w:t>
      </w:r>
    </w:p>
    <w:p w14:paraId="41E64B6A" w14:textId="77777777" w:rsidR="00FD2F04" w:rsidRPr="00FD2F04" w:rsidRDefault="00FD2F04" w:rsidP="00FD2F04">
      <w:pPr>
        <w:spacing w:after="240"/>
        <w:rPr>
          <w:rFonts w:ascii="Times New Roman" w:eastAsia="Times New Roman" w:hAnsi="Times New Roman" w:cs="Times New Roman"/>
        </w:rPr>
      </w:pPr>
    </w:p>
    <w:p w14:paraId="62F47617" w14:textId="089DCB42" w:rsidR="00FD2F04" w:rsidRDefault="00FB4FF4">
      <w:pPr>
        <w:rPr>
          <w:ins w:id="14" w:author="Thalia Priscilla" w:date="2022-10-21T17:28:00Z"/>
        </w:rPr>
      </w:pPr>
      <w:ins w:id="15" w:author="Thalia Priscilla" w:date="2022-10-21T17:27:00Z">
        <w:r>
          <w:t xml:space="preserve">Dear </w:t>
        </w:r>
      </w:ins>
      <w:ins w:id="16" w:author="Thalia Priscilla" w:date="2022-10-21T17:28:00Z">
        <w:r>
          <w:t>Amos:</w:t>
        </w:r>
      </w:ins>
    </w:p>
    <w:p w14:paraId="288B5A20" w14:textId="40E98138" w:rsidR="00FB4FF4" w:rsidRDefault="00FB4FF4">
      <w:pPr>
        <w:rPr>
          <w:ins w:id="17" w:author="Thalia Priscilla" w:date="2022-10-21T17:28:00Z"/>
        </w:rPr>
      </w:pPr>
    </w:p>
    <w:p w14:paraId="590F0A06" w14:textId="13F071A6" w:rsidR="00FB4FF4" w:rsidRDefault="00DF5A04">
      <w:pPr>
        <w:rPr>
          <w:ins w:id="18" w:author="Thalia Priscilla" w:date="2022-10-21T17:36:00Z"/>
        </w:rPr>
      </w:pPr>
      <w:ins w:id="19" w:author="Thalia Priscilla" w:date="2022-10-21T17:34:00Z">
        <w:r>
          <w:t xml:space="preserve">Your story is no doubt relatable to many. </w:t>
        </w:r>
      </w:ins>
      <w:ins w:id="20" w:author="Thalia Priscilla" w:date="2022-10-21T17:36:00Z">
        <w:r>
          <w:t>You seem to have many things you can learn from, which is a great starting point!</w:t>
        </w:r>
      </w:ins>
      <w:ins w:id="21" w:author="Thalia Priscilla" w:date="2022-10-21T23:56:00Z">
        <w:r w:rsidR="009D1BB6">
          <w:t xml:space="preserve"> </w:t>
        </w:r>
      </w:ins>
    </w:p>
    <w:p w14:paraId="1D8A3D95" w14:textId="43AF0FEA" w:rsidR="00DF5A04" w:rsidRDefault="00DF5A04">
      <w:pPr>
        <w:rPr>
          <w:ins w:id="22" w:author="Thalia Priscilla" w:date="2022-10-21T17:36:00Z"/>
        </w:rPr>
      </w:pPr>
    </w:p>
    <w:p w14:paraId="2E025143" w14:textId="0F16886E" w:rsidR="00DF5A04" w:rsidRDefault="00412437">
      <w:pPr>
        <w:rPr>
          <w:ins w:id="23" w:author="Thalia Priscilla" w:date="2022-10-21T17:45:00Z"/>
        </w:rPr>
      </w:pPr>
      <w:ins w:id="24" w:author="Thalia Priscilla" w:date="2022-10-21T17:44:00Z">
        <w:r>
          <w:t>In your essay I see that you</w:t>
        </w:r>
      </w:ins>
      <w:ins w:id="25" w:author="Thalia Priscilla" w:date="2022-10-21T17:45:00Z">
        <w:r>
          <w:t xml:space="preserve"> mentioned a few things that were problems, including:</w:t>
        </w:r>
      </w:ins>
    </w:p>
    <w:p w14:paraId="321D1DC8" w14:textId="18DC4894" w:rsidR="00412437" w:rsidRDefault="00412437" w:rsidP="00412437">
      <w:pPr>
        <w:pStyle w:val="ListParagraph"/>
        <w:numPr>
          <w:ilvl w:val="0"/>
          <w:numId w:val="2"/>
        </w:numPr>
        <w:rPr>
          <w:ins w:id="26" w:author="Thalia Priscilla" w:date="2022-10-21T17:45:00Z"/>
        </w:rPr>
      </w:pPr>
      <w:ins w:id="27" w:author="Thalia Priscilla" w:date="2022-10-21T17:45:00Z">
        <w:r>
          <w:t xml:space="preserve">Not fitting in </w:t>
        </w:r>
      </w:ins>
    </w:p>
    <w:p w14:paraId="55D90AAA" w14:textId="15F04240" w:rsidR="00412437" w:rsidRDefault="00412437" w:rsidP="00412437">
      <w:pPr>
        <w:pStyle w:val="ListParagraph"/>
        <w:numPr>
          <w:ilvl w:val="0"/>
          <w:numId w:val="2"/>
        </w:numPr>
        <w:rPr>
          <w:ins w:id="28" w:author="Thalia Priscilla" w:date="2022-10-21T17:45:00Z"/>
        </w:rPr>
      </w:pPr>
      <w:ins w:id="29" w:author="Thalia Priscilla" w:date="2022-10-21T17:45:00Z">
        <w:r>
          <w:t>Moving schools</w:t>
        </w:r>
      </w:ins>
    </w:p>
    <w:p w14:paraId="3D2A5DD4" w14:textId="6C9588BB" w:rsidR="00412437" w:rsidRDefault="00412437" w:rsidP="00412437">
      <w:pPr>
        <w:pStyle w:val="ListParagraph"/>
        <w:numPr>
          <w:ilvl w:val="0"/>
          <w:numId w:val="2"/>
        </w:numPr>
        <w:rPr>
          <w:ins w:id="30" w:author="Thalia Priscilla" w:date="2022-10-21T17:46:00Z"/>
        </w:rPr>
      </w:pPr>
      <w:ins w:id="31" w:author="Thalia Priscilla" w:date="2022-10-21T17:46:00Z">
        <w:r>
          <w:t>Maintaining relationships</w:t>
        </w:r>
      </w:ins>
    </w:p>
    <w:p w14:paraId="3FAB58A2" w14:textId="65BBE637" w:rsidR="00412437" w:rsidRDefault="00412437" w:rsidP="00412437">
      <w:pPr>
        <w:pStyle w:val="ListParagraph"/>
        <w:numPr>
          <w:ilvl w:val="0"/>
          <w:numId w:val="2"/>
        </w:numPr>
        <w:rPr>
          <w:ins w:id="32" w:author="Thalia Priscilla" w:date="2022-10-21T17:46:00Z"/>
        </w:rPr>
      </w:pPr>
      <w:ins w:id="33" w:author="Thalia Priscilla" w:date="2022-10-21T17:46:00Z">
        <w:r>
          <w:t>Too many activities</w:t>
        </w:r>
      </w:ins>
    </w:p>
    <w:p w14:paraId="747BA6B7" w14:textId="14E1B1E2" w:rsidR="00412437" w:rsidRDefault="0069480C" w:rsidP="00412437">
      <w:pPr>
        <w:pStyle w:val="ListParagraph"/>
        <w:numPr>
          <w:ilvl w:val="0"/>
          <w:numId w:val="2"/>
        </w:numPr>
        <w:rPr>
          <w:ins w:id="34" w:author="Thalia Priscilla" w:date="2022-10-21T17:48:00Z"/>
        </w:rPr>
      </w:pPr>
      <w:ins w:id="35" w:author="Thalia Priscilla" w:date="2022-10-21T17:48:00Z">
        <w:r>
          <w:t>Being shy</w:t>
        </w:r>
      </w:ins>
    </w:p>
    <w:p w14:paraId="3171DD88" w14:textId="50BE2324" w:rsidR="0069480C" w:rsidRDefault="0069480C" w:rsidP="0069480C">
      <w:pPr>
        <w:rPr>
          <w:ins w:id="36" w:author="Thalia Priscilla" w:date="2022-10-21T17:48:00Z"/>
        </w:rPr>
      </w:pPr>
    </w:p>
    <w:p w14:paraId="76B41D3A" w14:textId="454783B5" w:rsidR="009D1BB6" w:rsidRDefault="0069480C" w:rsidP="0069480C">
      <w:pPr>
        <w:rPr>
          <w:ins w:id="37" w:author="Thalia Priscilla" w:date="2022-10-21T23:57:00Z"/>
        </w:rPr>
      </w:pPr>
      <w:ins w:id="38" w:author="Thalia Priscilla" w:date="2022-10-21T17:48:00Z">
        <w:r>
          <w:t>I think those problems are very common</w:t>
        </w:r>
      </w:ins>
      <w:ins w:id="39" w:author="Thalia Priscilla" w:date="2022-10-21T23:21:00Z">
        <w:r w:rsidR="008B43B1">
          <w:t xml:space="preserve"> and relatable, howev</w:t>
        </w:r>
      </w:ins>
      <w:ins w:id="40" w:author="Thalia Priscilla" w:date="2022-10-21T23:22:00Z">
        <w:r w:rsidR="008B43B1">
          <w:t xml:space="preserve">er it also means that </w:t>
        </w:r>
        <w:r w:rsidR="002718BF">
          <w:t>you need to make it stand out.</w:t>
        </w:r>
      </w:ins>
      <w:ins w:id="41" w:author="Thalia Priscilla" w:date="2022-10-21T17:51:00Z">
        <w:r>
          <w:t xml:space="preserve"> </w:t>
        </w:r>
      </w:ins>
      <w:ins w:id="42" w:author="Thalia Priscilla" w:date="2022-10-21T23:57:00Z">
        <w:r w:rsidR="009D1BB6">
          <w:t xml:space="preserve">The first thing to pay attention to is the wording of the prompt. The prompt is very helpful because it guides you to focus on a certain topic. By having a focused topic and story it allows you to express yourself clearly to your reader. In this case, the prompt asks to ‘recount a time when you faced a challenge, setback, or failure’. This means you want to focus on </w:t>
        </w:r>
        <w:r w:rsidR="009D1BB6" w:rsidRPr="00412437">
          <w:rPr>
            <w:i/>
            <w:iCs/>
          </w:rPr>
          <w:t>one occasion or event</w:t>
        </w:r>
        <w:r w:rsidR="009D1BB6">
          <w:t xml:space="preserve"> when you were facing one of those things.</w:t>
        </w:r>
      </w:ins>
      <w:ins w:id="43" w:author="Thalia Priscilla" w:date="2022-10-21T23:58:00Z">
        <w:r w:rsidR="009D1BB6">
          <w:t xml:space="preserve"> </w:t>
        </w:r>
      </w:ins>
    </w:p>
    <w:p w14:paraId="07CFA8A8" w14:textId="77777777" w:rsidR="009D1BB6" w:rsidRDefault="009D1BB6" w:rsidP="0069480C">
      <w:pPr>
        <w:rPr>
          <w:ins w:id="44" w:author="Thalia Priscilla" w:date="2022-10-21T23:57:00Z"/>
        </w:rPr>
      </w:pPr>
    </w:p>
    <w:p w14:paraId="02F980E2" w14:textId="66F95F73" w:rsidR="0069480C" w:rsidRDefault="002718BF" w:rsidP="0069480C">
      <w:pPr>
        <w:rPr>
          <w:ins w:id="45" w:author="Thalia Priscilla" w:date="2022-10-21T23:36:00Z"/>
        </w:rPr>
      </w:pPr>
      <w:ins w:id="46" w:author="Thalia Priscilla" w:date="2022-10-21T23:22:00Z">
        <w:r>
          <w:t xml:space="preserve"> </w:t>
        </w:r>
      </w:ins>
      <w:proofErr w:type="gramStart"/>
      <w:ins w:id="47" w:author="Thalia Priscilla" w:date="2022-10-21T23:45:00Z">
        <w:r w:rsidR="00F35357">
          <w:t>Breaking down the prompt, I</w:t>
        </w:r>
        <w:proofErr w:type="gramEnd"/>
        <w:r w:rsidR="00F35357">
          <w:t xml:space="preserve"> suggest you focus on the following</w:t>
        </w:r>
      </w:ins>
      <w:ins w:id="48" w:author="Thalia Priscilla" w:date="2022-10-21T17:49:00Z">
        <w:r w:rsidR="0069480C">
          <w:t xml:space="preserve"> </w:t>
        </w:r>
      </w:ins>
      <w:ins w:id="49" w:author="Thalia Priscilla" w:date="2022-10-21T23:45:00Z">
        <w:r w:rsidR="00F35357">
          <w:t>as guidance to structuring the essay:</w:t>
        </w:r>
      </w:ins>
    </w:p>
    <w:p w14:paraId="7A16AA60" w14:textId="77777777" w:rsidR="004F53C9" w:rsidRDefault="004F53C9" w:rsidP="0069480C">
      <w:pPr>
        <w:rPr>
          <w:ins w:id="50" w:author="Thalia Priscilla" w:date="2022-10-21T17:48:00Z"/>
        </w:rPr>
      </w:pPr>
    </w:p>
    <w:p w14:paraId="2947293E" w14:textId="77777777" w:rsidR="004F53C9" w:rsidRDefault="0069480C" w:rsidP="0069480C">
      <w:pPr>
        <w:pStyle w:val="ListParagraph"/>
        <w:numPr>
          <w:ilvl w:val="0"/>
          <w:numId w:val="3"/>
        </w:numPr>
        <w:rPr>
          <w:ins w:id="51" w:author="Thalia Priscilla" w:date="2022-10-21T23:36:00Z"/>
        </w:rPr>
      </w:pPr>
      <w:ins w:id="52" w:author="Thalia Priscilla" w:date="2022-10-21T17:48:00Z">
        <w:r>
          <w:t xml:space="preserve">What </w:t>
        </w:r>
      </w:ins>
      <w:ins w:id="53" w:author="Thalia Priscilla" w:date="2022-10-21T23:26:00Z">
        <w:r w:rsidR="002718BF">
          <w:t>you wanted to achieve.</w:t>
        </w:r>
      </w:ins>
    </w:p>
    <w:p w14:paraId="3DDF03BD" w14:textId="5CDE015E" w:rsidR="002718BF" w:rsidRDefault="00D147BE" w:rsidP="004F53C9">
      <w:pPr>
        <w:pStyle w:val="ListParagraph"/>
        <w:rPr>
          <w:ins w:id="54" w:author="Thalia Priscilla" w:date="2022-10-21T23:36:00Z"/>
        </w:rPr>
      </w:pPr>
      <w:ins w:id="55" w:author="Thalia Priscilla" w:date="2022-10-21T23:31:00Z">
        <w:r>
          <w:t xml:space="preserve">To experience </w:t>
        </w:r>
      </w:ins>
      <w:ins w:id="56" w:author="Thalia Priscilla" w:date="2022-10-21T23:32:00Z">
        <w:r>
          <w:t xml:space="preserve">challenge, </w:t>
        </w:r>
      </w:ins>
      <w:ins w:id="57" w:author="Thalia Priscilla" w:date="2022-10-21T23:31:00Z">
        <w:r>
          <w:t xml:space="preserve">failure or setback you need to have a goal that </w:t>
        </w:r>
        <w:proofErr w:type="gramStart"/>
        <w:r>
          <w:t>lead</w:t>
        </w:r>
        <w:proofErr w:type="gramEnd"/>
        <w:r>
          <w:t xml:space="preserve"> you </w:t>
        </w:r>
      </w:ins>
      <w:ins w:id="58" w:author="Thalia Priscilla" w:date="2022-10-21T23:32:00Z">
        <w:r>
          <w:t xml:space="preserve">to them. </w:t>
        </w:r>
      </w:ins>
      <w:ins w:id="59" w:author="Thalia Priscilla" w:date="2022-10-21T23:27:00Z">
        <w:r w:rsidR="002718BF">
          <w:t>What exactly did you want to achieve? Did you have a certain goal?</w:t>
        </w:r>
        <w:r>
          <w:t xml:space="preserve"> </w:t>
        </w:r>
      </w:ins>
      <w:ins w:id="60" w:author="Thalia Priscilla" w:date="2022-10-21T23:32:00Z">
        <w:r>
          <w:t xml:space="preserve">What were you working on? </w:t>
        </w:r>
      </w:ins>
      <w:ins w:id="61" w:author="Thalia Priscilla" w:date="2022-10-21T23:45:00Z">
        <w:r w:rsidR="00F35357">
          <w:t xml:space="preserve">From the beginning, you need to showcase that you have a goal that you want to achieve </w:t>
        </w:r>
        <w:r w:rsidR="00F35357">
          <w:t>to</w:t>
        </w:r>
        <w:r w:rsidR="00F35357">
          <w:t xml:space="preserve"> show the failure. </w:t>
        </w:r>
      </w:ins>
      <w:ins w:id="62" w:author="Thalia Priscilla" w:date="2022-10-21T23:27:00Z">
        <w:r>
          <w:t>You mentioned that you wante</w:t>
        </w:r>
      </w:ins>
      <w:ins w:id="63" w:author="Thalia Priscilla" w:date="2022-10-21T23:28:00Z">
        <w:r>
          <w:t xml:space="preserve">d to ‘understand others’ and ‘leave footprints in other people’s </w:t>
        </w:r>
        <w:proofErr w:type="gramStart"/>
        <w:r>
          <w:t>lives’</w:t>
        </w:r>
        <w:proofErr w:type="gramEnd"/>
        <w:r>
          <w:t>. Those are very good starting points.</w:t>
        </w:r>
      </w:ins>
      <w:ins w:id="64" w:author="Thalia Priscilla" w:date="2022-10-21T23:45:00Z">
        <w:r w:rsidR="00F35357">
          <w:t xml:space="preserve"> However, you need to be specific.</w:t>
        </w:r>
      </w:ins>
      <w:ins w:id="65" w:author="Thalia Priscilla" w:date="2022-10-21T23:32:00Z">
        <w:r>
          <w:t xml:space="preserve"> </w:t>
        </w:r>
      </w:ins>
      <w:ins w:id="66" w:author="Thalia Priscilla" w:date="2022-10-21T23:46:00Z">
        <w:r w:rsidR="00F35357">
          <w:t>How did you want to achieve those?</w:t>
        </w:r>
      </w:ins>
      <w:ins w:id="67" w:author="Thalia Priscilla" w:date="2022-10-21T23:58:00Z">
        <w:r w:rsidR="009D1BB6">
          <w:t xml:space="preserve"> Did you have a specific group you wanted to target?</w:t>
        </w:r>
      </w:ins>
    </w:p>
    <w:p w14:paraId="6FCDBE11" w14:textId="77777777" w:rsidR="004F53C9" w:rsidRDefault="004F53C9" w:rsidP="002718BF">
      <w:pPr>
        <w:pStyle w:val="ListParagraph"/>
        <w:rPr>
          <w:ins w:id="68" w:author="Thalia Priscilla" w:date="2022-10-21T23:32:00Z"/>
        </w:rPr>
      </w:pPr>
    </w:p>
    <w:p w14:paraId="01D9B457" w14:textId="77777777" w:rsidR="00D147BE" w:rsidRDefault="00D147BE" w:rsidP="00D147BE">
      <w:pPr>
        <w:pStyle w:val="ListParagraph"/>
        <w:numPr>
          <w:ilvl w:val="0"/>
          <w:numId w:val="3"/>
        </w:numPr>
        <w:rPr>
          <w:ins w:id="69" w:author="Thalia Priscilla" w:date="2022-10-21T23:32:00Z"/>
        </w:rPr>
      </w:pPr>
      <w:ins w:id="70" w:author="Thalia Priscilla" w:date="2022-10-21T23:32:00Z">
        <w:r>
          <w:t xml:space="preserve">A challenge, setback, or failure (could be from one of the above but stick to one specific event). </w:t>
        </w:r>
      </w:ins>
    </w:p>
    <w:p w14:paraId="1CC75C7A" w14:textId="31FA319D" w:rsidR="00D147BE" w:rsidRDefault="00D147BE" w:rsidP="004F53C9">
      <w:pPr>
        <w:pStyle w:val="ListParagraph"/>
        <w:rPr>
          <w:ins w:id="71" w:author="Thalia Priscilla" w:date="2022-10-21T23:36:00Z"/>
        </w:rPr>
      </w:pPr>
      <w:ins w:id="72" w:author="Thalia Priscilla" w:date="2022-10-21T23:32:00Z">
        <w:r>
          <w:t xml:space="preserve">For example, you explained that the way you handled your situation inhibited you from achieving what your heart yearned for. Can you recall one </w:t>
        </w:r>
      </w:ins>
      <w:ins w:id="73" w:author="Thalia Priscilla" w:date="2022-10-21T23:44:00Z">
        <w:r w:rsidR="00F35357">
          <w:t xml:space="preserve">specific </w:t>
        </w:r>
      </w:ins>
      <w:ins w:id="74" w:author="Thalia Priscilla" w:date="2022-10-21T23:32:00Z">
        <w:r>
          <w:t xml:space="preserve">event that was so devastating it caused you to fail in achieving </w:t>
        </w:r>
      </w:ins>
      <w:ins w:id="75" w:author="Thalia Priscilla" w:date="2022-10-21T23:33:00Z">
        <w:r w:rsidR="004F53C9">
          <w:t>your goal</w:t>
        </w:r>
      </w:ins>
      <w:ins w:id="76" w:author="Thalia Priscilla" w:date="2022-10-21T23:32:00Z">
        <w:r>
          <w:t xml:space="preserve">? </w:t>
        </w:r>
      </w:ins>
      <w:ins w:id="77" w:author="Thalia Priscilla" w:date="2022-10-21T23:44:00Z">
        <w:r w:rsidR="00F35357">
          <w:t>By being more specific, you tell a story that only you might have experienced.</w:t>
        </w:r>
      </w:ins>
    </w:p>
    <w:p w14:paraId="701B0C25" w14:textId="77777777" w:rsidR="004F53C9" w:rsidRDefault="004F53C9" w:rsidP="004F53C9">
      <w:pPr>
        <w:pStyle w:val="ListParagraph"/>
        <w:rPr>
          <w:ins w:id="78" w:author="Thalia Priscilla" w:date="2022-10-21T17:49:00Z"/>
        </w:rPr>
      </w:pPr>
    </w:p>
    <w:p w14:paraId="7D963E7E" w14:textId="77777777" w:rsidR="004F53C9" w:rsidRDefault="004F53C9" w:rsidP="008B43B1">
      <w:pPr>
        <w:pStyle w:val="ListParagraph"/>
        <w:numPr>
          <w:ilvl w:val="0"/>
          <w:numId w:val="3"/>
        </w:numPr>
        <w:rPr>
          <w:ins w:id="79" w:author="Thalia Priscilla" w:date="2022-10-21T23:36:00Z"/>
        </w:rPr>
      </w:pPr>
      <w:ins w:id="80" w:author="Thalia Priscilla" w:date="2022-10-21T23:35:00Z">
        <w:r>
          <w:t xml:space="preserve">How that challenge, setback, or failure affected you. </w:t>
        </w:r>
      </w:ins>
    </w:p>
    <w:p w14:paraId="68FA4B5E" w14:textId="5C74EF26" w:rsidR="004F53C9" w:rsidRDefault="004F53C9" w:rsidP="004F53C9">
      <w:pPr>
        <w:pStyle w:val="ListParagraph"/>
        <w:rPr>
          <w:ins w:id="81" w:author="Thalia Priscilla" w:date="2022-10-21T23:36:00Z"/>
        </w:rPr>
      </w:pPr>
      <w:ins w:id="82" w:author="Thalia Priscilla" w:date="2022-10-21T23:35:00Z">
        <w:r>
          <w:lastRenderedPageBreak/>
          <w:t>What did you feel? What was going through your mind? Did you bounce back from it? How? What did you do?</w:t>
        </w:r>
      </w:ins>
    </w:p>
    <w:p w14:paraId="0D07738D" w14:textId="77777777" w:rsidR="004F53C9" w:rsidRDefault="004F53C9" w:rsidP="004F53C9">
      <w:pPr>
        <w:pStyle w:val="ListParagraph"/>
        <w:rPr>
          <w:ins w:id="83" w:author="Thalia Priscilla" w:date="2022-10-21T23:35:00Z"/>
        </w:rPr>
      </w:pPr>
    </w:p>
    <w:p w14:paraId="3F81A07D" w14:textId="77777777" w:rsidR="004F53C9" w:rsidRDefault="004F53C9" w:rsidP="008B43B1">
      <w:pPr>
        <w:pStyle w:val="ListParagraph"/>
        <w:numPr>
          <w:ilvl w:val="0"/>
          <w:numId w:val="3"/>
        </w:numPr>
        <w:rPr>
          <w:ins w:id="84" w:author="Thalia Priscilla" w:date="2022-10-21T23:36:00Z"/>
        </w:rPr>
      </w:pPr>
      <w:ins w:id="85" w:author="Thalia Priscilla" w:date="2022-10-21T23:34:00Z">
        <w:r>
          <w:t xml:space="preserve">What you learned from the challenge. </w:t>
        </w:r>
      </w:ins>
    </w:p>
    <w:p w14:paraId="3FE6C725" w14:textId="7202FF41" w:rsidR="0069480C" w:rsidRDefault="004F53C9" w:rsidP="004F53C9">
      <w:pPr>
        <w:pStyle w:val="ListParagraph"/>
        <w:rPr>
          <w:ins w:id="86" w:author="Thalia Priscilla" w:date="2022-10-21T23:49:00Z"/>
        </w:rPr>
      </w:pPr>
      <w:ins w:id="87" w:author="Thalia Priscilla" w:date="2022-10-21T23:36:00Z">
        <w:r>
          <w:t>Reflect on</w:t>
        </w:r>
      </w:ins>
      <w:ins w:id="88" w:author="Thalia Priscilla" w:date="2022-10-21T23:47:00Z">
        <w:r w:rsidR="00F35357">
          <w:t xml:space="preserve"> that event. </w:t>
        </w:r>
      </w:ins>
      <w:ins w:id="89" w:author="Thalia Priscilla" w:date="2022-10-21T23:54:00Z">
        <w:r w:rsidR="00927BF0">
          <w:t xml:space="preserve">What is the key takeaway? </w:t>
        </w:r>
      </w:ins>
      <w:ins w:id="90" w:author="Thalia Priscilla" w:date="2022-10-21T23:47:00Z">
        <w:r w:rsidR="00F35357">
          <w:t xml:space="preserve">Did you do anything about the situation? Did it motivate you to do something? </w:t>
        </w:r>
      </w:ins>
      <w:ins w:id="91" w:author="Thalia Priscilla" w:date="2022-10-21T23:52:00Z">
        <w:r w:rsidR="00A05ED7">
          <w:t>Go back to your initial goal and failure. Did you</w:t>
        </w:r>
      </w:ins>
      <w:ins w:id="92" w:author="Thalia Priscilla" w:date="2022-10-21T23:53:00Z">
        <w:r w:rsidR="00A05ED7">
          <w:t xml:space="preserve"> finally achieve that goal in the end? Or if not, did</w:t>
        </w:r>
      </w:ins>
      <w:ins w:id="93" w:author="Thalia Priscilla" w:date="2022-10-21T23:54:00Z">
        <w:r w:rsidR="00A05ED7">
          <w:t xml:space="preserve"> you</w:t>
        </w:r>
      </w:ins>
      <w:ins w:id="94" w:author="Thalia Priscilla" w:date="2022-10-21T23:52:00Z">
        <w:r w:rsidR="00A05ED7">
          <w:t xml:space="preserve"> find a new perspe</w:t>
        </w:r>
      </w:ins>
      <w:ins w:id="95" w:author="Thalia Priscilla" w:date="2022-10-21T23:53:00Z">
        <w:r w:rsidR="00A05ED7">
          <w:t xml:space="preserve">ctive? A new goal, </w:t>
        </w:r>
        <w:proofErr w:type="spellStart"/>
        <w:r w:rsidR="00A05ED7">
          <w:t>perhaps</w:t>
        </w:r>
        <w:proofErr w:type="spellEnd"/>
        <w:r w:rsidR="00A05ED7">
          <w:t xml:space="preserve">? </w:t>
        </w:r>
      </w:ins>
    </w:p>
    <w:p w14:paraId="3545DFEE" w14:textId="0D48771C" w:rsidR="00A05ED7" w:rsidRDefault="00A05ED7" w:rsidP="004F53C9">
      <w:pPr>
        <w:pStyle w:val="ListParagraph"/>
        <w:rPr>
          <w:ins w:id="96" w:author="Thalia Priscilla" w:date="2022-10-21T23:49:00Z"/>
        </w:rPr>
      </w:pPr>
    </w:p>
    <w:p w14:paraId="15E5DAA4" w14:textId="3A256381" w:rsidR="00A05ED7" w:rsidRDefault="009D1BB6" w:rsidP="00A05ED7">
      <w:pPr>
        <w:rPr>
          <w:ins w:id="97" w:author="Thalia Priscilla" w:date="2022-10-21T23:51:00Z"/>
        </w:rPr>
      </w:pPr>
      <w:ins w:id="98" w:author="Thalia Priscilla" w:date="2022-10-21T23:59:00Z">
        <w:r>
          <w:t>To make your essay stand out to the reader, you need a specific and authentic story that is unique to you.</w:t>
        </w:r>
        <w:r>
          <w:t xml:space="preserve"> T</w:t>
        </w:r>
      </w:ins>
      <w:ins w:id="99" w:author="Thalia Priscilla" w:date="2022-10-21T23:49:00Z">
        <w:r w:rsidR="00A05ED7">
          <w:t>he more general you are in telling your story and the more</w:t>
        </w:r>
      </w:ins>
      <w:ins w:id="100" w:author="Thalia Priscilla" w:date="2022-10-21T23:50:00Z">
        <w:r w:rsidR="00A05ED7">
          <w:t xml:space="preserve"> elements you mix in, it’s harder </w:t>
        </w:r>
      </w:ins>
      <w:ins w:id="101" w:author="Thalia Priscilla" w:date="2022-10-21T23:51:00Z">
        <w:r w:rsidR="00A05ED7">
          <w:t xml:space="preserve">for you to focus and </w:t>
        </w:r>
      </w:ins>
      <w:ins w:id="102" w:author="Thalia Priscilla" w:date="2022-10-21T23:50:00Z">
        <w:r w:rsidR="00A05ED7">
          <w:t>to make your essay stand out</w:t>
        </w:r>
      </w:ins>
      <w:ins w:id="103" w:author="Thalia Priscilla" w:date="2022-10-21T23:51:00Z">
        <w:r w:rsidR="00A05ED7">
          <w:t xml:space="preserve"> to your reader. </w:t>
        </w:r>
      </w:ins>
      <w:ins w:id="104" w:author="Thalia Priscilla" w:date="2022-10-21T23:50:00Z">
        <w:r w:rsidR="00A05ED7">
          <w:t xml:space="preserve">If you </w:t>
        </w:r>
      </w:ins>
      <w:ins w:id="105" w:author="Thalia Priscilla" w:date="2022-10-21T23:55:00Z">
        <w:r w:rsidR="00135585">
          <w:t>focus and be specific in</w:t>
        </w:r>
      </w:ins>
      <w:ins w:id="106" w:author="Thalia Priscilla" w:date="2022-10-21T23:50:00Z">
        <w:r w:rsidR="00A05ED7">
          <w:t xml:space="preserve"> your story, you will </w:t>
        </w:r>
        <w:proofErr w:type="gramStart"/>
        <w:r w:rsidR="00A05ED7">
          <w:t xml:space="preserve">definitely </w:t>
        </w:r>
      </w:ins>
      <w:ins w:id="107" w:author="Thalia Priscilla" w:date="2022-10-21T23:55:00Z">
        <w:r w:rsidR="00B9267D">
          <w:t>inspire</w:t>
        </w:r>
        <w:proofErr w:type="gramEnd"/>
        <w:r w:rsidR="00B9267D">
          <w:t xml:space="preserve"> many</w:t>
        </w:r>
      </w:ins>
      <w:ins w:id="108" w:author="Thalia Priscilla" w:date="2022-10-21T23:59:00Z">
        <w:r>
          <w:t xml:space="preserve">. </w:t>
        </w:r>
      </w:ins>
      <w:ins w:id="109" w:author="Thalia Priscilla" w:date="2022-10-21T23:51:00Z">
        <w:r w:rsidR="00A05ED7">
          <w:t>Be bold! Own your story :)</w:t>
        </w:r>
      </w:ins>
    </w:p>
    <w:p w14:paraId="6AACB7D6" w14:textId="5741495E" w:rsidR="00A05ED7" w:rsidRDefault="00A05ED7" w:rsidP="00A05ED7">
      <w:pPr>
        <w:rPr>
          <w:ins w:id="110" w:author="Thalia Priscilla" w:date="2022-10-21T23:51:00Z"/>
        </w:rPr>
      </w:pPr>
    </w:p>
    <w:p w14:paraId="7EA86D0B" w14:textId="7DF99431" w:rsidR="00A05ED7" w:rsidRDefault="00A05ED7" w:rsidP="00A05ED7">
      <w:pPr>
        <w:rPr>
          <w:ins w:id="111" w:author="Thalia Priscilla" w:date="2022-10-21T23:51:00Z"/>
        </w:rPr>
      </w:pPr>
      <w:ins w:id="112" w:author="Thalia Priscilla" w:date="2022-10-21T23:51:00Z">
        <w:r>
          <w:t>All the best!</w:t>
        </w:r>
      </w:ins>
    </w:p>
    <w:p w14:paraId="6AB723CB" w14:textId="6F0F571D" w:rsidR="00A05ED7" w:rsidRDefault="00A05ED7" w:rsidP="00A05ED7">
      <w:pPr>
        <w:rPr>
          <w:ins w:id="113" w:author="Thalia Priscilla" w:date="2022-10-21T23:51:00Z"/>
        </w:rPr>
      </w:pPr>
    </w:p>
    <w:p w14:paraId="3A8DEC3F" w14:textId="07DAC2C5" w:rsidR="00A05ED7" w:rsidRDefault="00A05ED7" w:rsidP="00A05ED7">
      <w:proofErr w:type="spellStart"/>
      <w:ins w:id="114" w:author="Thalia Priscilla" w:date="2022-10-21T23:51:00Z">
        <w:r>
          <w:t>Thalia</w:t>
        </w:r>
      </w:ins>
      <w:ins w:id="115" w:author="Thalia Priscilla" w:date="2022-10-21T23:55:00Z">
        <w:r w:rsidR="00927BF0">
          <w:t>s</w:t>
        </w:r>
      </w:ins>
      <w:proofErr w:type="spellEnd"/>
    </w:p>
    <w:sectPr w:rsidR="00A05ED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1T17:29:00Z" w:initials="TP">
    <w:p w14:paraId="05DCEEEC" w14:textId="0B9327D8" w:rsidR="00FB4FF4" w:rsidRDefault="00FB4FF4">
      <w:pPr>
        <w:pStyle w:val="CommentText"/>
      </w:pPr>
      <w:r>
        <w:rPr>
          <w:rStyle w:val="CommentReference"/>
        </w:rPr>
        <w:annotationRef/>
      </w:r>
      <w:r w:rsidR="00DF5A04">
        <w:t xml:space="preserve">The use of inner dialogue as a hook is great! </w:t>
      </w:r>
      <w:proofErr w:type="gramStart"/>
      <w:r w:rsidR="00DF5A04">
        <w:t>However</w:t>
      </w:r>
      <w:proofErr w:type="gramEnd"/>
      <w:r w:rsidR="00DF5A04">
        <w:t xml:space="preserve"> </w:t>
      </w:r>
      <w:r w:rsidR="00DF5A04">
        <w:t>I’m not sure how these connect with the introductory paragraph.</w:t>
      </w:r>
    </w:p>
  </w:comment>
  <w:comment w:id="6" w:author="Thalia Priscilla" w:date="2022-10-21T17:47:00Z" w:initials="TP">
    <w:p w14:paraId="4A862178" w14:textId="5C3F8076" w:rsidR="0069480C" w:rsidRDefault="0069480C">
      <w:pPr>
        <w:pStyle w:val="CommentText"/>
      </w:pPr>
      <w:r>
        <w:rPr>
          <w:rStyle w:val="CommentReference"/>
        </w:rPr>
        <w:annotationRef/>
      </w:r>
      <w:r>
        <w:t>Can you describe what you were yearning for?</w:t>
      </w:r>
    </w:p>
  </w:comment>
  <w:comment w:id="10" w:author="Thalia Priscilla" w:date="2022-10-21T23:29:00Z" w:initials="TP">
    <w:p w14:paraId="34FAD1D3" w14:textId="13A18F26" w:rsidR="00D147BE" w:rsidRDefault="00D147BE">
      <w:pPr>
        <w:pStyle w:val="CommentText"/>
      </w:pPr>
      <w:r>
        <w:rPr>
          <w:rStyle w:val="CommentReference"/>
        </w:rPr>
        <w:annotationRef/>
      </w:r>
      <w:r>
        <w:rPr>
          <w:rStyle w:val="CommentReference"/>
        </w:rPr>
        <w:t>These are wonderful achievements that you can highlight and reflect on deeper here. How did this relate to your failure/setback? What did you learn from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CEEEC" w15:done="0"/>
  <w15:commentEx w15:paraId="4A862178" w15:done="0"/>
  <w15:commentEx w15:paraId="34FA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5589" w16cex:dateUtc="2022-10-21T10:29:00Z"/>
  <w16cex:commentExtensible w16cex:durableId="26FD59BD" w16cex:dateUtc="2022-10-21T10:47:00Z"/>
  <w16cex:commentExtensible w16cex:durableId="26FDA9C4" w16cex:dateUtc="2022-10-21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CEEEC" w16cid:durableId="26FD5589"/>
  <w16cid:commentId w16cid:paraId="4A862178" w16cid:durableId="26FD59BD"/>
  <w16cid:commentId w16cid:paraId="34FAD1D3" w16cid:durableId="26FDA9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64B"/>
    <w:multiLevelType w:val="hybridMultilevel"/>
    <w:tmpl w:val="C0E00574"/>
    <w:lvl w:ilvl="0" w:tplc="580A11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77F5B"/>
    <w:multiLevelType w:val="hybridMultilevel"/>
    <w:tmpl w:val="3D10F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1002E"/>
    <w:multiLevelType w:val="multilevel"/>
    <w:tmpl w:val="356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04"/>
    <w:rsid w:val="00135585"/>
    <w:rsid w:val="002718BF"/>
    <w:rsid w:val="00412437"/>
    <w:rsid w:val="004F53C9"/>
    <w:rsid w:val="00533D6B"/>
    <w:rsid w:val="0069480C"/>
    <w:rsid w:val="008B43B1"/>
    <w:rsid w:val="00927BF0"/>
    <w:rsid w:val="009D1BB6"/>
    <w:rsid w:val="00A05ED7"/>
    <w:rsid w:val="00B9267D"/>
    <w:rsid w:val="00C51984"/>
    <w:rsid w:val="00D147BE"/>
    <w:rsid w:val="00D909B9"/>
    <w:rsid w:val="00DF5A04"/>
    <w:rsid w:val="00F35357"/>
    <w:rsid w:val="00FB4FF4"/>
    <w:rsid w:val="00FD2F04"/>
    <w:rsid w:val="00FD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40D3D"/>
  <w15:chartTrackingRefBased/>
  <w15:docId w15:val="{D64ED5E8-3900-8D4E-BF83-9BB6779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F0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B4FF4"/>
  </w:style>
  <w:style w:type="character" w:styleId="CommentReference">
    <w:name w:val="annotation reference"/>
    <w:basedOn w:val="DefaultParagraphFont"/>
    <w:uiPriority w:val="99"/>
    <w:semiHidden/>
    <w:unhideWhenUsed/>
    <w:rsid w:val="00FB4FF4"/>
    <w:rPr>
      <w:sz w:val="16"/>
      <w:szCs w:val="16"/>
    </w:rPr>
  </w:style>
  <w:style w:type="paragraph" w:styleId="CommentText">
    <w:name w:val="annotation text"/>
    <w:basedOn w:val="Normal"/>
    <w:link w:val="CommentTextChar"/>
    <w:uiPriority w:val="99"/>
    <w:semiHidden/>
    <w:unhideWhenUsed/>
    <w:rsid w:val="00FB4FF4"/>
    <w:rPr>
      <w:sz w:val="20"/>
      <w:szCs w:val="20"/>
    </w:rPr>
  </w:style>
  <w:style w:type="character" w:customStyle="1" w:styleId="CommentTextChar">
    <w:name w:val="Comment Text Char"/>
    <w:basedOn w:val="DefaultParagraphFont"/>
    <w:link w:val="CommentText"/>
    <w:uiPriority w:val="99"/>
    <w:semiHidden/>
    <w:rsid w:val="00FB4FF4"/>
    <w:rPr>
      <w:sz w:val="20"/>
      <w:szCs w:val="20"/>
    </w:rPr>
  </w:style>
  <w:style w:type="paragraph" w:styleId="CommentSubject">
    <w:name w:val="annotation subject"/>
    <w:basedOn w:val="CommentText"/>
    <w:next w:val="CommentText"/>
    <w:link w:val="CommentSubjectChar"/>
    <w:uiPriority w:val="99"/>
    <w:semiHidden/>
    <w:unhideWhenUsed/>
    <w:rsid w:val="00FB4FF4"/>
    <w:rPr>
      <w:b/>
      <w:bCs/>
    </w:rPr>
  </w:style>
  <w:style w:type="character" w:customStyle="1" w:styleId="CommentSubjectChar">
    <w:name w:val="Comment Subject Char"/>
    <w:basedOn w:val="CommentTextChar"/>
    <w:link w:val="CommentSubject"/>
    <w:uiPriority w:val="99"/>
    <w:semiHidden/>
    <w:rsid w:val="00FB4FF4"/>
    <w:rPr>
      <w:b/>
      <w:bCs/>
      <w:sz w:val="20"/>
      <w:szCs w:val="20"/>
    </w:rPr>
  </w:style>
  <w:style w:type="paragraph" w:styleId="ListParagraph">
    <w:name w:val="List Paragraph"/>
    <w:basedOn w:val="Normal"/>
    <w:uiPriority w:val="34"/>
    <w:qFormat/>
    <w:rsid w:val="0041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Thalia Priscilla</cp:lastModifiedBy>
  <cp:revision>6</cp:revision>
  <dcterms:created xsi:type="dcterms:W3CDTF">2022-10-19T04:28:00Z</dcterms:created>
  <dcterms:modified xsi:type="dcterms:W3CDTF">2022-10-21T16:59:00Z</dcterms:modified>
</cp:coreProperties>
</file>