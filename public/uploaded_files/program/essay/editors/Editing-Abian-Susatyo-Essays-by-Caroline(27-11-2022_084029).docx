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FA893" w14:textId="470F9A65" w:rsidR="007F2ECA" w:rsidRPr="00ED6859" w:rsidRDefault="00ED6859">
      <w:pPr>
        <w:rPr>
          <w:b/>
          <w:bCs/>
          <w:sz w:val="28"/>
          <w:szCs w:val="28"/>
          <w:u w:val="single"/>
        </w:rPr>
      </w:pPr>
      <w:r w:rsidRPr="00ED6859">
        <w:rPr>
          <w:b/>
          <w:bCs/>
          <w:sz w:val="28"/>
          <w:szCs w:val="28"/>
          <w:u w:val="single"/>
        </w:rPr>
        <w:t>Prompt 6 - Think about an academic subject that inspires you. Describe how you have furthered this interest inside and/or outside of the classroom. (350 words)</w:t>
      </w:r>
    </w:p>
    <w:p w14:paraId="0DDA02C6" w14:textId="7FA929BC" w:rsidR="00ED6859" w:rsidRDefault="00ED6859"/>
    <w:p w14:paraId="2711AE5B" w14:textId="255C9619" w:rsidR="00ED6859" w:rsidRPr="00ED6859" w:rsidRDefault="00ED6859" w:rsidP="00ED6859">
      <w:pPr>
        <w:rPr>
          <w:rFonts w:ascii="Times New Roman" w:eastAsia="Times New Roman" w:hAnsi="Times New Roman" w:cs="Times New Roman"/>
        </w:rPr>
      </w:pPr>
      <w:r w:rsidRPr="00ED6859">
        <w:rPr>
          <w:rFonts w:ascii="Arial" w:eastAsia="Times New Roman" w:hAnsi="Arial" w:cs="Arial"/>
          <w:color w:val="000000"/>
          <w:sz w:val="22"/>
          <w:szCs w:val="22"/>
        </w:rPr>
        <w:t xml:space="preserve">Business studies gives me </w:t>
      </w:r>
      <w:del w:id="0" w:author="Microsoft Office User" w:date="2022-11-26T19:36:00Z">
        <w:r w:rsidRPr="00ED6859" w:rsidDel="00707F50">
          <w:rPr>
            <w:rFonts w:ascii="Arial" w:eastAsia="Times New Roman" w:hAnsi="Arial" w:cs="Arial"/>
            <w:color w:val="000000"/>
            <w:sz w:val="22"/>
            <w:szCs w:val="22"/>
          </w:rPr>
          <w:delText xml:space="preserve">an </w:delText>
        </w:r>
      </w:del>
      <w:r w:rsidRPr="00ED6859">
        <w:rPr>
          <w:rFonts w:ascii="Arial" w:eastAsia="Times New Roman" w:hAnsi="Arial" w:cs="Arial"/>
          <w:color w:val="000000"/>
          <w:sz w:val="22"/>
          <w:szCs w:val="22"/>
        </w:rPr>
        <w:t xml:space="preserve">insight </w:t>
      </w:r>
      <w:del w:id="1" w:author="Microsoft Office User" w:date="2022-11-26T19:36:00Z">
        <w:r w:rsidRPr="00ED6859" w:rsidDel="00707F50">
          <w:rPr>
            <w:rFonts w:ascii="Arial" w:eastAsia="Times New Roman" w:hAnsi="Arial" w:cs="Arial"/>
            <w:color w:val="000000"/>
            <w:sz w:val="22"/>
            <w:szCs w:val="22"/>
          </w:rPr>
          <w:delText xml:space="preserve">on </w:delText>
        </w:r>
      </w:del>
      <w:ins w:id="2" w:author="Microsoft Office User" w:date="2022-11-26T19:36:00Z">
        <w:r w:rsidR="00707F50">
          <w:rPr>
            <w:rFonts w:ascii="Arial" w:eastAsia="Times New Roman" w:hAnsi="Arial" w:cs="Arial"/>
            <w:color w:val="000000"/>
            <w:sz w:val="22"/>
            <w:szCs w:val="22"/>
          </w:rPr>
          <w:t>behind</w:t>
        </w:r>
        <w:r w:rsidR="00707F50" w:rsidRPr="00ED6859">
          <w:rPr>
            <w:rFonts w:ascii="Arial" w:eastAsia="Times New Roman" w:hAnsi="Arial" w:cs="Arial"/>
            <w:color w:val="000000"/>
            <w:sz w:val="22"/>
            <w:szCs w:val="22"/>
          </w:rPr>
          <w:t xml:space="preserve"> </w:t>
        </w:r>
      </w:ins>
      <w:del w:id="3" w:author="Microsoft Office User" w:date="2022-11-26T19:36:00Z">
        <w:r w:rsidRPr="00ED6859" w:rsidDel="00707F50">
          <w:rPr>
            <w:rFonts w:ascii="Arial" w:eastAsia="Times New Roman" w:hAnsi="Arial" w:cs="Arial"/>
            <w:color w:val="000000"/>
            <w:sz w:val="22"/>
            <w:szCs w:val="22"/>
          </w:rPr>
          <w:delText>the economical viewpoints</w:delText>
        </w:r>
      </w:del>
      <w:ins w:id="4" w:author="Microsoft Office User" w:date="2022-11-26T19:36:00Z">
        <w:r w:rsidR="00707F50">
          <w:rPr>
            <w:rFonts w:ascii="Arial" w:eastAsia="Times New Roman" w:hAnsi="Arial" w:cs="Arial"/>
            <w:color w:val="000000"/>
            <w:sz w:val="22"/>
            <w:szCs w:val="22"/>
          </w:rPr>
          <w:t>the economics</w:t>
        </w:r>
      </w:ins>
      <w:r w:rsidRPr="00ED6859">
        <w:rPr>
          <w:rFonts w:ascii="Arial" w:eastAsia="Times New Roman" w:hAnsi="Arial" w:cs="Arial"/>
          <w:color w:val="000000"/>
          <w:sz w:val="22"/>
          <w:szCs w:val="22"/>
        </w:rPr>
        <w:t xml:space="preserve"> of current affairs. </w:t>
      </w:r>
      <w:del w:id="5" w:author="Microsoft Office User" w:date="2022-11-26T19:37:00Z">
        <w:r w:rsidRPr="00ED6859" w:rsidDel="00707F50">
          <w:rPr>
            <w:rFonts w:ascii="Arial" w:eastAsia="Times New Roman" w:hAnsi="Arial" w:cs="Arial"/>
            <w:color w:val="000000"/>
            <w:sz w:val="22"/>
            <w:szCs w:val="22"/>
          </w:rPr>
          <w:delText xml:space="preserve">Company takeovers that change the course of a business occur frequently and it fascinates me that these companies are able to spend billions of dollars to do so. Making these ingenious </w:delText>
        </w:r>
      </w:del>
      <w:ins w:id="6" w:author="Microsoft Office User" w:date="2022-11-26T19:37:00Z">
        <w:r w:rsidR="00707F50">
          <w:rPr>
            <w:rFonts w:ascii="Arial" w:eastAsia="Times New Roman" w:hAnsi="Arial" w:cs="Arial"/>
            <w:color w:val="000000"/>
            <w:sz w:val="22"/>
            <w:szCs w:val="22"/>
          </w:rPr>
          <w:t>D</w:t>
        </w:r>
      </w:ins>
      <w:del w:id="7" w:author="Microsoft Office User" w:date="2022-11-26T19:37:00Z">
        <w:r w:rsidRPr="00ED6859" w:rsidDel="00707F50">
          <w:rPr>
            <w:rFonts w:ascii="Arial" w:eastAsia="Times New Roman" w:hAnsi="Arial" w:cs="Arial"/>
            <w:color w:val="000000"/>
            <w:sz w:val="22"/>
            <w:szCs w:val="22"/>
          </w:rPr>
          <w:delText>d</w:delText>
        </w:r>
      </w:del>
      <w:r w:rsidRPr="00ED6859">
        <w:rPr>
          <w:rFonts w:ascii="Arial" w:eastAsia="Times New Roman" w:hAnsi="Arial" w:cs="Arial"/>
          <w:color w:val="000000"/>
          <w:sz w:val="22"/>
          <w:szCs w:val="22"/>
        </w:rPr>
        <w:t xml:space="preserve">ecisions </w:t>
      </w:r>
      <w:ins w:id="8" w:author="Microsoft Office User" w:date="2022-11-26T19:37:00Z">
        <w:r w:rsidR="00707F50">
          <w:rPr>
            <w:rFonts w:ascii="Arial" w:eastAsia="Times New Roman" w:hAnsi="Arial" w:cs="Arial"/>
            <w:color w:val="000000"/>
            <w:sz w:val="22"/>
            <w:szCs w:val="22"/>
          </w:rPr>
          <w:t xml:space="preserve">like company takeovers fascinate me as it </w:t>
        </w:r>
      </w:ins>
      <w:r w:rsidRPr="00ED6859">
        <w:rPr>
          <w:rFonts w:ascii="Arial" w:eastAsia="Times New Roman" w:hAnsi="Arial" w:cs="Arial"/>
          <w:color w:val="000000"/>
          <w:sz w:val="22"/>
          <w:szCs w:val="22"/>
        </w:rPr>
        <w:t xml:space="preserve">opens up new opportunities </w:t>
      </w:r>
      <w:ins w:id="9" w:author="Microsoft Office User" w:date="2022-11-26T19:38:00Z">
        <w:r w:rsidR="00707F50">
          <w:rPr>
            <w:rFonts w:ascii="Arial" w:eastAsia="Times New Roman" w:hAnsi="Arial" w:cs="Arial"/>
            <w:color w:val="000000"/>
            <w:sz w:val="22"/>
            <w:szCs w:val="22"/>
          </w:rPr>
          <w:t xml:space="preserve">for </w:t>
        </w:r>
      </w:ins>
      <w:del w:id="10" w:author="Microsoft Office User" w:date="2022-11-26T19:38:00Z">
        <w:r w:rsidRPr="00ED6859" w:rsidDel="00707F50">
          <w:rPr>
            <w:rFonts w:ascii="Arial" w:eastAsia="Times New Roman" w:hAnsi="Arial" w:cs="Arial"/>
            <w:color w:val="000000"/>
            <w:sz w:val="22"/>
            <w:szCs w:val="22"/>
          </w:rPr>
          <w:delText xml:space="preserve">for the business to earn </w:delText>
        </w:r>
      </w:del>
      <w:r w:rsidRPr="00ED6859">
        <w:rPr>
          <w:rFonts w:ascii="Arial" w:eastAsia="Times New Roman" w:hAnsi="Arial" w:cs="Arial"/>
          <w:color w:val="000000"/>
          <w:sz w:val="22"/>
          <w:szCs w:val="22"/>
        </w:rPr>
        <w:t xml:space="preserve">more profits </w:t>
      </w:r>
      <w:del w:id="11" w:author="Microsoft Office User" w:date="2022-11-26T19:38:00Z">
        <w:r w:rsidRPr="00ED6859" w:rsidDel="00707F50">
          <w:rPr>
            <w:rFonts w:ascii="Arial" w:eastAsia="Times New Roman" w:hAnsi="Arial" w:cs="Arial"/>
            <w:color w:val="000000"/>
            <w:sz w:val="22"/>
            <w:szCs w:val="22"/>
          </w:rPr>
          <w:delText xml:space="preserve">or </w:delText>
        </w:r>
      </w:del>
      <w:ins w:id="12" w:author="Microsoft Office User" w:date="2022-11-26T19:38:00Z">
        <w:r w:rsidR="00707F50">
          <w:rPr>
            <w:rFonts w:ascii="Arial" w:eastAsia="Times New Roman" w:hAnsi="Arial" w:cs="Arial"/>
            <w:color w:val="000000"/>
            <w:sz w:val="22"/>
            <w:szCs w:val="22"/>
          </w:rPr>
          <w:t>and</w:t>
        </w:r>
        <w:r w:rsidR="00707F50" w:rsidRPr="00ED6859">
          <w:rPr>
            <w:rFonts w:ascii="Arial" w:eastAsia="Times New Roman" w:hAnsi="Arial" w:cs="Arial"/>
            <w:color w:val="000000"/>
            <w:sz w:val="22"/>
            <w:szCs w:val="22"/>
          </w:rPr>
          <w:t xml:space="preserve"> </w:t>
        </w:r>
      </w:ins>
      <w:del w:id="13" w:author="Microsoft Office User" w:date="2022-11-26T19:38:00Z">
        <w:r w:rsidRPr="00ED6859" w:rsidDel="00707F50">
          <w:rPr>
            <w:rFonts w:ascii="Arial" w:eastAsia="Times New Roman" w:hAnsi="Arial" w:cs="Arial"/>
            <w:color w:val="000000"/>
            <w:sz w:val="22"/>
            <w:szCs w:val="22"/>
          </w:rPr>
          <w:delText>improve their brand</w:delText>
        </w:r>
      </w:del>
      <w:ins w:id="14" w:author="Microsoft Office User" w:date="2022-11-26T19:38:00Z">
        <w:r w:rsidR="00707F50">
          <w:rPr>
            <w:rFonts w:ascii="Arial" w:eastAsia="Times New Roman" w:hAnsi="Arial" w:cs="Arial"/>
            <w:color w:val="000000"/>
            <w:sz w:val="22"/>
            <w:szCs w:val="22"/>
          </w:rPr>
          <w:t>brand improvement</w:t>
        </w:r>
      </w:ins>
      <w:r w:rsidRPr="00ED6859">
        <w:rPr>
          <w:rFonts w:ascii="Arial" w:eastAsia="Times New Roman" w:hAnsi="Arial" w:cs="Arial"/>
          <w:color w:val="000000"/>
          <w:sz w:val="22"/>
          <w:szCs w:val="22"/>
        </w:rPr>
        <w:t xml:space="preserve"> to expand their empire.</w:t>
      </w:r>
    </w:p>
    <w:p w14:paraId="6C5A9633" w14:textId="77777777" w:rsidR="00ED6859" w:rsidRPr="00ED6859" w:rsidRDefault="00ED6859" w:rsidP="00ED6859">
      <w:pPr>
        <w:rPr>
          <w:rFonts w:ascii="Times New Roman" w:eastAsia="Times New Roman" w:hAnsi="Times New Roman" w:cs="Times New Roman"/>
        </w:rPr>
      </w:pPr>
    </w:p>
    <w:p w14:paraId="6A4104C2" w14:textId="306168D7" w:rsidR="00ED6859" w:rsidRPr="00ED6859" w:rsidRDefault="00707F50" w:rsidP="00ED6859">
      <w:pPr>
        <w:rPr>
          <w:rFonts w:ascii="Times New Roman" w:eastAsia="Times New Roman" w:hAnsi="Times New Roman" w:cs="Times New Roman"/>
        </w:rPr>
      </w:pPr>
      <w:ins w:id="15" w:author="Microsoft Office User" w:date="2022-11-26T19:39:00Z">
        <w:r>
          <w:rPr>
            <w:rFonts w:ascii="Arial" w:eastAsia="Times New Roman" w:hAnsi="Arial" w:cs="Arial"/>
            <w:color w:val="000000"/>
            <w:sz w:val="22"/>
            <w:szCs w:val="22"/>
          </w:rPr>
          <w:t xml:space="preserve">To explore this interest, </w:t>
        </w:r>
      </w:ins>
      <w:r w:rsidR="00ED6859" w:rsidRPr="00ED6859">
        <w:rPr>
          <w:rFonts w:ascii="Arial" w:eastAsia="Times New Roman" w:hAnsi="Arial" w:cs="Arial"/>
          <w:color w:val="000000"/>
          <w:sz w:val="22"/>
          <w:szCs w:val="22"/>
        </w:rPr>
        <w:t xml:space="preserve">I undertook a project in school that focuses on company takeovers. </w:t>
      </w:r>
      <w:del w:id="16" w:author="Microsoft Office User" w:date="2022-11-26T19:39:00Z">
        <w:r w:rsidR="00ED6859" w:rsidRPr="00ED6859" w:rsidDel="00707F50">
          <w:rPr>
            <w:rFonts w:ascii="Arial" w:eastAsia="Times New Roman" w:hAnsi="Arial" w:cs="Arial"/>
            <w:color w:val="000000"/>
            <w:sz w:val="22"/>
            <w:szCs w:val="22"/>
          </w:rPr>
          <w:delText xml:space="preserve">After </w:delText>
        </w:r>
      </w:del>
      <w:ins w:id="17" w:author="Microsoft Office User" w:date="2022-11-26T19:39:00Z">
        <w:r>
          <w:rPr>
            <w:rFonts w:ascii="Arial" w:eastAsia="Times New Roman" w:hAnsi="Arial" w:cs="Arial"/>
            <w:color w:val="000000"/>
            <w:sz w:val="22"/>
            <w:szCs w:val="22"/>
          </w:rPr>
          <w:t>Having</w:t>
        </w:r>
        <w:r w:rsidRPr="00ED6859">
          <w:rPr>
            <w:rFonts w:ascii="Arial" w:eastAsia="Times New Roman" w:hAnsi="Arial" w:cs="Arial"/>
            <w:color w:val="000000"/>
            <w:sz w:val="22"/>
            <w:szCs w:val="22"/>
          </w:rPr>
          <w:t xml:space="preserve"> </w:t>
        </w:r>
      </w:ins>
      <w:r w:rsidR="00ED6859" w:rsidRPr="00ED6859">
        <w:rPr>
          <w:rFonts w:ascii="Arial" w:eastAsia="Times New Roman" w:hAnsi="Arial" w:cs="Arial"/>
          <w:color w:val="000000"/>
          <w:sz w:val="22"/>
          <w:szCs w:val="22"/>
        </w:rPr>
        <w:t>recently buil</w:t>
      </w:r>
      <w:ins w:id="18" w:author="Microsoft Office User" w:date="2022-11-26T19:39:00Z">
        <w:r>
          <w:rPr>
            <w:rFonts w:ascii="Arial" w:eastAsia="Times New Roman" w:hAnsi="Arial" w:cs="Arial"/>
            <w:color w:val="000000"/>
            <w:sz w:val="22"/>
            <w:szCs w:val="22"/>
          </w:rPr>
          <w:t>t</w:t>
        </w:r>
      </w:ins>
      <w:del w:id="19" w:author="Microsoft Office User" w:date="2022-11-26T19:39:00Z">
        <w:r w:rsidR="00ED6859" w:rsidRPr="00ED6859" w:rsidDel="00707F50">
          <w:rPr>
            <w:rFonts w:ascii="Arial" w:eastAsia="Times New Roman" w:hAnsi="Arial" w:cs="Arial"/>
            <w:color w:val="000000"/>
            <w:sz w:val="22"/>
            <w:szCs w:val="22"/>
          </w:rPr>
          <w:delText>ding</w:delText>
        </w:r>
      </w:del>
      <w:r w:rsidR="00ED6859" w:rsidRPr="00ED6859">
        <w:rPr>
          <w:rFonts w:ascii="Arial" w:eastAsia="Times New Roman" w:hAnsi="Arial" w:cs="Arial"/>
          <w:color w:val="000000"/>
          <w:sz w:val="22"/>
          <w:szCs w:val="22"/>
        </w:rPr>
        <w:t xml:space="preserve"> </w:t>
      </w:r>
      <w:del w:id="20" w:author="Microsoft Office User" w:date="2022-11-26T19:43:00Z">
        <w:r w:rsidR="00ED6859" w:rsidRPr="00ED6859" w:rsidDel="00707F50">
          <w:rPr>
            <w:rFonts w:ascii="Arial" w:eastAsia="Times New Roman" w:hAnsi="Arial" w:cs="Arial"/>
            <w:color w:val="000000"/>
            <w:sz w:val="22"/>
            <w:szCs w:val="22"/>
          </w:rPr>
          <w:delText xml:space="preserve">my </w:delText>
        </w:r>
      </w:del>
      <w:ins w:id="21" w:author="Microsoft Office User" w:date="2022-11-26T19:43:00Z">
        <w:r>
          <w:rPr>
            <w:rFonts w:ascii="Arial" w:eastAsia="Times New Roman" w:hAnsi="Arial" w:cs="Arial"/>
            <w:color w:val="000000"/>
            <w:sz w:val="22"/>
            <w:szCs w:val="22"/>
          </w:rPr>
          <w:t>a</w:t>
        </w:r>
        <w:r w:rsidRPr="00ED6859">
          <w:rPr>
            <w:rFonts w:ascii="Arial" w:eastAsia="Times New Roman" w:hAnsi="Arial" w:cs="Arial"/>
            <w:color w:val="000000"/>
            <w:sz w:val="22"/>
            <w:szCs w:val="22"/>
          </w:rPr>
          <w:t xml:space="preserve"> </w:t>
        </w:r>
      </w:ins>
      <w:del w:id="22" w:author="Microsoft Office User" w:date="2022-11-26T19:39:00Z">
        <w:r w:rsidR="00ED6859" w:rsidRPr="00ED6859" w:rsidDel="00707F50">
          <w:rPr>
            <w:rFonts w:ascii="Arial" w:eastAsia="Times New Roman" w:hAnsi="Arial" w:cs="Arial"/>
            <w:color w:val="000000"/>
            <w:sz w:val="22"/>
            <w:szCs w:val="22"/>
          </w:rPr>
          <w:delText xml:space="preserve">own </w:delText>
        </w:r>
      </w:del>
      <w:r w:rsidR="00ED6859" w:rsidRPr="00ED6859">
        <w:rPr>
          <w:rFonts w:ascii="Arial" w:eastAsia="Times New Roman" w:hAnsi="Arial" w:cs="Arial"/>
          <w:color w:val="000000"/>
          <w:sz w:val="22"/>
          <w:szCs w:val="22"/>
        </w:rPr>
        <w:t xml:space="preserve">custom </w:t>
      </w:r>
      <w:del w:id="23" w:author="Microsoft Office User" w:date="2022-11-26T19:39:00Z">
        <w:r w:rsidR="00ED6859" w:rsidRPr="00ED6859" w:rsidDel="00707F50">
          <w:rPr>
            <w:rFonts w:ascii="Arial" w:eastAsia="Times New Roman" w:hAnsi="Arial" w:cs="Arial"/>
            <w:color w:val="000000"/>
            <w:sz w:val="22"/>
            <w:szCs w:val="22"/>
          </w:rPr>
          <w:delText xml:space="preserve">personal </w:delText>
        </w:r>
      </w:del>
      <w:r w:rsidR="00ED6859" w:rsidRPr="00ED6859">
        <w:rPr>
          <w:rFonts w:ascii="Arial" w:eastAsia="Times New Roman" w:hAnsi="Arial" w:cs="Arial"/>
          <w:color w:val="000000"/>
          <w:sz w:val="22"/>
          <w:szCs w:val="22"/>
        </w:rPr>
        <w:t xml:space="preserve">computer, I </w:t>
      </w:r>
      <w:commentRangeStart w:id="24"/>
      <w:r w:rsidR="00ED6859" w:rsidRPr="00ED6859">
        <w:rPr>
          <w:rFonts w:ascii="Arial" w:eastAsia="Times New Roman" w:hAnsi="Arial" w:cs="Arial"/>
          <w:color w:val="000000"/>
          <w:sz w:val="22"/>
          <w:szCs w:val="22"/>
        </w:rPr>
        <w:t>wanted to write about the computer industry</w:t>
      </w:r>
      <w:ins w:id="25" w:author="Microsoft Office User" w:date="2022-11-26T19:44:00Z">
        <w:r>
          <w:rPr>
            <w:rFonts w:ascii="Arial" w:eastAsia="Times New Roman" w:hAnsi="Arial" w:cs="Arial"/>
            <w:color w:val="000000"/>
            <w:sz w:val="22"/>
            <w:szCs w:val="22"/>
          </w:rPr>
          <w:t>’s</w:t>
        </w:r>
      </w:ins>
      <w:r w:rsidR="00ED6859" w:rsidRPr="00ED6859">
        <w:rPr>
          <w:rFonts w:ascii="Arial" w:eastAsia="Times New Roman" w:hAnsi="Arial" w:cs="Arial"/>
          <w:color w:val="000000"/>
          <w:sz w:val="22"/>
          <w:szCs w:val="22"/>
        </w:rPr>
        <w:t xml:space="preserve"> </w:t>
      </w:r>
      <w:del w:id="26" w:author="Microsoft Office User" w:date="2022-11-26T19:44:00Z">
        <w:r w:rsidR="00ED6859" w:rsidRPr="00ED6859" w:rsidDel="00707F50">
          <w:rPr>
            <w:rFonts w:ascii="Arial" w:eastAsia="Times New Roman" w:hAnsi="Arial" w:cs="Arial"/>
            <w:color w:val="000000"/>
            <w:sz w:val="22"/>
            <w:szCs w:val="22"/>
          </w:rPr>
          <w:delText>as it was a</w:delText>
        </w:r>
      </w:del>
      <w:r w:rsidR="00ED6859" w:rsidRPr="00ED6859">
        <w:rPr>
          <w:rFonts w:ascii="Arial" w:eastAsia="Times New Roman" w:hAnsi="Arial" w:cs="Arial"/>
          <w:color w:val="000000"/>
          <w:sz w:val="22"/>
          <w:szCs w:val="22"/>
        </w:rPr>
        <w:t xml:space="preserve"> growing market</w:t>
      </w:r>
      <w:del w:id="27" w:author="Microsoft Office User" w:date="2022-11-26T19:44:00Z">
        <w:r w:rsidR="00ED6859" w:rsidRPr="00ED6859" w:rsidDel="00707F50">
          <w:rPr>
            <w:rFonts w:ascii="Arial" w:eastAsia="Times New Roman" w:hAnsi="Arial" w:cs="Arial"/>
            <w:color w:val="000000"/>
            <w:sz w:val="22"/>
            <w:szCs w:val="22"/>
          </w:rPr>
          <w:delText>, especially because of</w:delText>
        </w:r>
      </w:del>
      <w:ins w:id="28" w:author="Microsoft Office User" w:date="2022-11-26T19:44:00Z">
        <w:r>
          <w:rPr>
            <w:rFonts w:ascii="Arial" w:eastAsia="Times New Roman" w:hAnsi="Arial" w:cs="Arial"/>
            <w:color w:val="000000"/>
            <w:sz w:val="22"/>
            <w:szCs w:val="22"/>
          </w:rPr>
          <w:t xml:space="preserve"> since</w:t>
        </w:r>
      </w:ins>
      <w:r w:rsidR="00ED6859" w:rsidRPr="00ED6859">
        <w:rPr>
          <w:rFonts w:ascii="Arial" w:eastAsia="Times New Roman" w:hAnsi="Arial" w:cs="Arial"/>
          <w:color w:val="000000"/>
          <w:sz w:val="22"/>
          <w:szCs w:val="22"/>
        </w:rPr>
        <w:t xml:space="preserve"> COVID-19. NVIDIA’s takeover of ARM could mean </w:t>
      </w:r>
      <w:ins w:id="29" w:author="Microsoft Office User" w:date="2022-11-26T19:45:00Z">
        <w:r>
          <w:rPr>
            <w:rFonts w:ascii="Arial" w:eastAsia="Times New Roman" w:hAnsi="Arial" w:cs="Arial"/>
            <w:color w:val="000000"/>
            <w:sz w:val="22"/>
            <w:szCs w:val="22"/>
          </w:rPr>
          <w:t xml:space="preserve">revolutionary </w:t>
        </w:r>
      </w:ins>
      <w:r w:rsidR="00ED6859" w:rsidRPr="00ED6859">
        <w:rPr>
          <w:rFonts w:ascii="Arial" w:eastAsia="Times New Roman" w:hAnsi="Arial" w:cs="Arial"/>
          <w:color w:val="000000"/>
          <w:sz w:val="22"/>
          <w:szCs w:val="22"/>
        </w:rPr>
        <w:t>advancements in Graphics Processing Units (GPU</w:t>
      </w:r>
      <w:ins w:id="30" w:author="Microsoft Office User" w:date="2022-11-26T19:44:00Z">
        <w:r>
          <w:rPr>
            <w:rFonts w:ascii="Arial" w:eastAsia="Times New Roman" w:hAnsi="Arial" w:cs="Arial"/>
            <w:color w:val="000000"/>
            <w:sz w:val="22"/>
            <w:szCs w:val="22"/>
          </w:rPr>
          <w:t>)</w:t>
        </w:r>
      </w:ins>
      <w:del w:id="31" w:author="Microsoft Office User" w:date="2022-11-26T19:44:00Z">
        <w:r w:rsidR="00ED6859" w:rsidRPr="00ED6859" w:rsidDel="00707F50">
          <w:rPr>
            <w:rFonts w:ascii="Arial" w:eastAsia="Times New Roman" w:hAnsi="Arial" w:cs="Arial"/>
            <w:color w:val="000000"/>
            <w:sz w:val="22"/>
            <w:szCs w:val="22"/>
          </w:rPr>
          <w:delText>), which could be revolutionary</w:delText>
        </w:r>
      </w:del>
      <w:r w:rsidR="00ED6859" w:rsidRPr="00ED6859">
        <w:rPr>
          <w:rFonts w:ascii="Arial" w:eastAsia="Times New Roman" w:hAnsi="Arial" w:cs="Arial"/>
          <w:color w:val="000000"/>
          <w:sz w:val="22"/>
          <w:szCs w:val="22"/>
        </w:rPr>
        <w:t xml:space="preserve">. NVIDIA wanted better performing GPUs to </w:t>
      </w:r>
      <w:del w:id="32" w:author="Microsoft Office User" w:date="2022-11-26T19:58:00Z">
        <w:r w:rsidR="00ED6859" w:rsidRPr="00ED6859" w:rsidDel="00467608">
          <w:rPr>
            <w:rFonts w:ascii="Arial" w:eastAsia="Times New Roman" w:hAnsi="Arial" w:cs="Arial"/>
            <w:color w:val="000000"/>
            <w:sz w:val="22"/>
            <w:szCs w:val="22"/>
          </w:rPr>
          <w:delText xml:space="preserve">become more </w:delText>
        </w:r>
      </w:del>
      <w:ins w:id="33" w:author="Microsoft Office User" w:date="2022-11-26T19:58:00Z">
        <w:r w:rsidR="00467608">
          <w:rPr>
            <w:rFonts w:ascii="Arial" w:eastAsia="Times New Roman" w:hAnsi="Arial" w:cs="Arial"/>
            <w:color w:val="000000"/>
            <w:sz w:val="22"/>
            <w:szCs w:val="22"/>
          </w:rPr>
          <w:t xml:space="preserve">for a </w:t>
        </w:r>
      </w:ins>
      <w:r w:rsidR="00ED6859" w:rsidRPr="00ED6859">
        <w:rPr>
          <w:rFonts w:ascii="Arial" w:eastAsia="Times New Roman" w:hAnsi="Arial" w:cs="Arial"/>
          <w:color w:val="000000"/>
          <w:sz w:val="22"/>
          <w:szCs w:val="22"/>
        </w:rPr>
        <w:t>competitive</w:t>
      </w:r>
      <w:ins w:id="34" w:author="Microsoft Office User" w:date="2022-11-26T19:58:00Z">
        <w:r w:rsidR="00467608">
          <w:rPr>
            <w:rFonts w:ascii="Arial" w:eastAsia="Times New Roman" w:hAnsi="Arial" w:cs="Arial"/>
            <w:color w:val="000000"/>
            <w:sz w:val="22"/>
            <w:szCs w:val="22"/>
          </w:rPr>
          <w:t xml:space="preserve"> edge against </w:t>
        </w:r>
      </w:ins>
      <w:r w:rsidR="00ED6859" w:rsidRPr="00ED6859">
        <w:rPr>
          <w:rFonts w:ascii="Arial" w:eastAsia="Times New Roman" w:hAnsi="Arial" w:cs="Arial"/>
          <w:color w:val="000000"/>
          <w:sz w:val="22"/>
          <w:szCs w:val="22"/>
        </w:rPr>
        <w:t xml:space="preserve"> </w:t>
      </w:r>
      <w:del w:id="35" w:author="Microsoft Office User" w:date="2022-11-26T19:58:00Z">
        <w:r w:rsidR="00ED6859" w:rsidRPr="00ED6859" w:rsidDel="00467608">
          <w:rPr>
            <w:rFonts w:ascii="Arial" w:eastAsia="Times New Roman" w:hAnsi="Arial" w:cs="Arial"/>
            <w:color w:val="000000"/>
            <w:sz w:val="22"/>
            <w:szCs w:val="22"/>
          </w:rPr>
          <w:delText xml:space="preserve">than </w:delText>
        </w:r>
      </w:del>
      <w:r w:rsidR="00ED6859" w:rsidRPr="00ED6859">
        <w:rPr>
          <w:rFonts w:ascii="Arial" w:eastAsia="Times New Roman" w:hAnsi="Arial" w:cs="Arial"/>
          <w:color w:val="000000"/>
          <w:sz w:val="22"/>
          <w:szCs w:val="22"/>
        </w:rPr>
        <w:t xml:space="preserve">their rival AMD, </w:t>
      </w:r>
      <w:del w:id="36" w:author="Microsoft Office User" w:date="2022-11-26T20:09:00Z">
        <w:r w:rsidR="00ED6859" w:rsidRPr="00ED6859" w:rsidDel="009B1B7B">
          <w:rPr>
            <w:rFonts w:ascii="Arial" w:eastAsia="Times New Roman" w:hAnsi="Arial" w:cs="Arial"/>
            <w:color w:val="000000"/>
            <w:sz w:val="22"/>
            <w:szCs w:val="22"/>
          </w:rPr>
          <w:delText xml:space="preserve">who </w:delText>
        </w:r>
      </w:del>
      <w:ins w:id="37" w:author="Microsoft Office User" w:date="2022-11-26T20:09:00Z">
        <w:r w:rsidR="009B1B7B">
          <w:rPr>
            <w:rFonts w:ascii="Arial" w:eastAsia="Times New Roman" w:hAnsi="Arial" w:cs="Arial"/>
            <w:color w:val="000000"/>
            <w:sz w:val="22"/>
            <w:szCs w:val="22"/>
          </w:rPr>
          <w:t>After AMD</w:t>
        </w:r>
        <w:r w:rsidR="009B1B7B" w:rsidRPr="00ED6859">
          <w:rPr>
            <w:rFonts w:ascii="Arial" w:eastAsia="Times New Roman" w:hAnsi="Arial" w:cs="Arial"/>
            <w:color w:val="000000"/>
            <w:sz w:val="22"/>
            <w:szCs w:val="22"/>
          </w:rPr>
          <w:t xml:space="preserve"> </w:t>
        </w:r>
      </w:ins>
      <w:del w:id="38" w:author="Microsoft Office User" w:date="2022-11-26T20:09:00Z">
        <w:r w:rsidR="00ED6859" w:rsidRPr="00ED6859" w:rsidDel="009B1B7B">
          <w:rPr>
            <w:rFonts w:ascii="Arial" w:eastAsia="Times New Roman" w:hAnsi="Arial" w:cs="Arial"/>
            <w:color w:val="000000"/>
            <w:sz w:val="22"/>
            <w:szCs w:val="22"/>
          </w:rPr>
          <w:delText xml:space="preserve">has seen </w:delText>
        </w:r>
      </w:del>
      <w:ins w:id="39" w:author="Microsoft Office User" w:date="2022-11-26T20:09:00Z">
        <w:r w:rsidR="009B1B7B">
          <w:rPr>
            <w:rFonts w:ascii="Arial" w:eastAsia="Times New Roman" w:hAnsi="Arial" w:cs="Arial"/>
            <w:color w:val="000000"/>
            <w:sz w:val="22"/>
            <w:szCs w:val="22"/>
          </w:rPr>
          <w:t xml:space="preserve">saw </w:t>
        </w:r>
      </w:ins>
      <w:r w:rsidR="00ED6859" w:rsidRPr="00ED6859">
        <w:rPr>
          <w:rFonts w:ascii="Arial" w:eastAsia="Times New Roman" w:hAnsi="Arial" w:cs="Arial"/>
          <w:color w:val="000000"/>
          <w:sz w:val="22"/>
          <w:szCs w:val="22"/>
        </w:rPr>
        <w:t>increasing market growth over the years</w:t>
      </w:r>
      <w:ins w:id="40" w:author="Microsoft Office User" w:date="2022-11-26T20:09:00Z">
        <w:r w:rsidR="009B1B7B">
          <w:rPr>
            <w:rFonts w:ascii="Arial" w:eastAsia="Times New Roman" w:hAnsi="Arial" w:cs="Arial"/>
            <w:color w:val="000000"/>
            <w:sz w:val="22"/>
            <w:szCs w:val="22"/>
          </w:rPr>
          <w:t xml:space="preserve">, </w:t>
        </w:r>
      </w:ins>
      <w:del w:id="41" w:author="Microsoft Office User" w:date="2022-11-26T20:09:00Z">
        <w:r w:rsidR="00ED6859" w:rsidRPr="00ED6859" w:rsidDel="009B1B7B">
          <w:rPr>
            <w:rFonts w:ascii="Arial" w:eastAsia="Times New Roman" w:hAnsi="Arial" w:cs="Arial"/>
            <w:color w:val="000000"/>
            <w:sz w:val="22"/>
            <w:szCs w:val="22"/>
          </w:rPr>
          <w:delText xml:space="preserve">. Therefore, </w:delText>
        </w:r>
      </w:del>
      <w:r w:rsidR="00ED6859" w:rsidRPr="00ED6859">
        <w:rPr>
          <w:rFonts w:ascii="Arial" w:eastAsia="Times New Roman" w:hAnsi="Arial" w:cs="Arial"/>
          <w:color w:val="000000"/>
          <w:sz w:val="22"/>
          <w:szCs w:val="22"/>
        </w:rPr>
        <w:t xml:space="preserve">NVIDIA decided to acquire ownership of ARM </w:t>
      </w:r>
      <w:del w:id="42" w:author="Microsoft Office User" w:date="2022-11-26T20:09:00Z">
        <w:r w:rsidR="00ED6859" w:rsidRPr="00ED6859" w:rsidDel="009B1B7B">
          <w:rPr>
            <w:rFonts w:ascii="Arial" w:eastAsia="Times New Roman" w:hAnsi="Arial" w:cs="Arial"/>
            <w:color w:val="000000"/>
            <w:sz w:val="22"/>
            <w:szCs w:val="22"/>
          </w:rPr>
          <w:delText>because they have the</w:delText>
        </w:r>
      </w:del>
      <w:ins w:id="43" w:author="Microsoft Office User" w:date="2022-11-26T20:09:00Z">
        <w:r w:rsidR="009B1B7B">
          <w:rPr>
            <w:rFonts w:ascii="Arial" w:eastAsia="Times New Roman" w:hAnsi="Arial" w:cs="Arial"/>
            <w:color w:val="000000"/>
            <w:sz w:val="22"/>
            <w:szCs w:val="22"/>
          </w:rPr>
          <w:t>to acquire</w:t>
        </w:r>
      </w:ins>
      <w:r w:rsidR="00ED6859" w:rsidRPr="00ED6859">
        <w:rPr>
          <w:rFonts w:ascii="Arial" w:eastAsia="Times New Roman" w:hAnsi="Arial" w:cs="Arial"/>
          <w:color w:val="000000"/>
          <w:sz w:val="22"/>
          <w:szCs w:val="22"/>
        </w:rPr>
        <w:t xml:space="preserve"> desired technology for NVIDIA to develop their Unique Selling Point of faster GPUs. With the intent to increase their market share and drive out competitors, NVIDIA had the potential to regain the lost market share whilst justifying premium prices due to significant advancements in technology within the industry. I learned more about methods of external growth which makes me more excited about business.</w:t>
      </w:r>
      <w:commentRangeEnd w:id="24"/>
      <w:r w:rsidR="009B1B7B">
        <w:rPr>
          <w:rStyle w:val="CommentReference"/>
        </w:rPr>
        <w:commentReference w:id="24"/>
      </w:r>
    </w:p>
    <w:p w14:paraId="5B606569" w14:textId="77777777" w:rsidR="00ED6859" w:rsidRPr="00ED6859" w:rsidRDefault="00ED6859" w:rsidP="00ED6859">
      <w:pPr>
        <w:rPr>
          <w:rFonts w:ascii="Times New Roman" w:eastAsia="Times New Roman" w:hAnsi="Times New Roman" w:cs="Times New Roman"/>
        </w:rPr>
      </w:pPr>
    </w:p>
    <w:p w14:paraId="1C1F4C4E" w14:textId="6F8687D9" w:rsidR="00ED6859" w:rsidRPr="00ED6859" w:rsidRDefault="00ED6859" w:rsidP="00ED6859">
      <w:pPr>
        <w:rPr>
          <w:rFonts w:ascii="Times New Roman" w:eastAsia="Times New Roman" w:hAnsi="Times New Roman" w:cs="Times New Roman"/>
        </w:rPr>
      </w:pPr>
      <w:r w:rsidRPr="00ED6859">
        <w:rPr>
          <w:rFonts w:ascii="Arial" w:eastAsia="Times New Roman" w:hAnsi="Arial" w:cs="Arial"/>
          <w:color w:val="000000"/>
          <w:sz w:val="22"/>
          <w:szCs w:val="22"/>
        </w:rPr>
        <w:t xml:space="preserve">This project further deepened my interest in entrepreneurship and, later, business development. </w:t>
      </w:r>
      <w:del w:id="44" w:author="Microsoft Office User" w:date="2022-11-26T20:17:00Z">
        <w:r w:rsidRPr="00ED6859" w:rsidDel="009B1B7B">
          <w:rPr>
            <w:rFonts w:ascii="Arial" w:eastAsia="Times New Roman" w:hAnsi="Arial" w:cs="Arial"/>
            <w:color w:val="000000"/>
            <w:sz w:val="22"/>
            <w:szCs w:val="22"/>
          </w:rPr>
          <w:delText>As a testament to my</w:delText>
        </w:r>
      </w:del>
      <w:ins w:id="45" w:author="Microsoft Office User" w:date="2022-11-26T20:17:00Z">
        <w:r w:rsidR="009B1B7B">
          <w:rPr>
            <w:rFonts w:ascii="Arial" w:eastAsia="Times New Roman" w:hAnsi="Arial" w:cs="Arial"/>
            <w:color w:val="000000"/>
            <w:sz w:val="22"/>
            <w:szCs w:val="22"/>
          </w:rPr>
          <w:t>To further my</w:t>
        </w:r>
      </w:ins>
      <w:r w:rsidRPr="00ED6859">
        <w:rPr>
          <w:rFonts w:ascii="Arial" w:eastAsia="Times New Roman" w:hAnsi="Arial" w:cs="Arial"/>
          <w:color w:val="000000"/>
          <w:sz w:val="22"/>
          <w:szCs w:val="22"/>
        </w:rPr>
        <w:t xml:space="preserve"> newfound interest, I decided to enter the Alpha JWC Venture Business writing competition. I wanted to write about a topic outside of </w:t>
      </w:r>
      <w:commentRangeStart w:id="46"/>
      <w:r w:rsidRPr="00ED6859">
        <w:rPr>
          <w:rFonts w:ascii="Arial" w:eastAsia="Times New Roman" w:hAnsi="Arial" w:cs="Arial"/>
          <w:color w:val="000000"/>
          <w:sz w:val="22"/>
          <w:szCs w:val="22"/>
        </w:rPr>
        <w:t xml:space="preserve">my syllabus </w:t>
      </w:r>
      <w:commentRangeEnd w:id="46"/>
      <w:r w:rsidR="007D0696">
        <w:rPr>
          <w:rStyle w:val="CommentReference"/>
        </w:rPr>
        <w:commentReference w:id="46"/>
      </w:r>
      <w:r w:rsidRPr="00ED6859">
        <w:rPr>
          <w:rFonts w:ascii="Arial" w:eastAsia="Times New Roman" w:hAnsi="Arial" w:cs="Arial"/>
          <w:color w:val="000000"/>
          <w:sz w:val="22"/>
          <w:szCs w:val="22"/>
        </w:rPr>
        <w:t xml:space="preserve">to show </w:t>
      </w:r>
      <w:ins w:id="47" w:author="Microsoft Office User" w:date="2022-11-26T20:19:00Z">
        <w:r w:rsidR="007D0696">
          <w:rPr>
            <w:rFonts w:ascii="Arial" w:eastAsia="Times New Roman" w:hAnsi="Arial" w:cs="Arial"/>
            <w:color w:val="000000"/>
            <w:sz w:val="22"/>
            <w:szCs w:val="22"/>
          </w:rPr>
          <w:t xml:space="preserve">my </w:t>
        </w:r>
      </w:ins>
      <w:del w:id="48" w:author="Microsoft Office User" w:date="2022-11-26T20:19:00Z">
        <w:r w:rsidRPr="00ED6859" w:rsidDel="007D0696">
          <w:rPr>
            <w:rFonts w:ascii="Arial" w:eastAsia="Times New Roman" w:hAnsi="Arial" w:cs="Arial"/>
            <w:color w:val="000000"/>
            <w:sz w:val="22"/>
            <w:szCs w:val="22"/>
          </w:rPr>
          <w:delText>authenticity</w:delText>
        </w:r>
      </w:del>
      <w:ins w:id="49" w:author="Microsoft Office User" w:date="2022-11-26T20:19:00Z">
        <w:r w:rsidR="007D0696">
          <w:rPr>
            <w:rFonts w:ascii="Arial" w:eastAsia="Times New Roman" w:hAnsi="Arial" w:cs="Arial"/>
            <w:color w:val="000000"/>
            <w:sz w:val="22"/>
            <w:szCs w:val="22"/>
          </w:rPr>
          <w:t>commitment</w:t>
        </w:r>
      </w:ins>
      <w:r w:rsidRPr="00ED6859">
        <w:rPr>
          <w:rFonts w:ascii="Arial" w:eastAsia="Times New Roman" w:hAnsi="Arial" w:cs="Arial"/>
          <w:color w:val="000000"/>
          <w:sz w:val="22"/>
          <w:szCs w:val="22"/>
        </w:rPr>
        <w:t>. This is when I came across</w:t>
      </w:r>
      <w:ins w:id="50" w:author="Microsoft Office User" w:date="2022-11-26T20:22:00Z">
        <w:r w:rsidR="007D0696">
          <w:rPr>
            <w:rFonts w:ascii="Arial" w:eastAsia="Times New Roman" w:hAnsi="Arial" w:cs="Arial"/>
            <w:color w:val="000000"/>
            <w:sz w:val="22"/>
            <w:szCs w:val="22"/>
          </w:rPr>
          <w:t xml:space="preserve"> the idea of</w:t>
        </w:r>
      </w:ins>
      <w:r w:rsidRPr="00ED6859">
        <w:rPr>
          <w:rFonts w:ascii="Arial" w:eastAsia="Times New Roman" w:hAnsi="Arial" w:cs="Arial"/>
          <w:color w:val="000000"/>
          <w:sz w:val="22"/>
          <w:szCs w:val="22"/>
        </w:rPr>
        <w:t xml:space="preserve"> hustle culture, which is when someone is addicted to their work. Despite </w:t>
      </w:r>
      <w:del w:id="51" w:author="Microsoft Office User" w:date="2022-11-26T20:22:00Z">
        <w:r w:rsidRPr="00ED6859" w:rsidDel="007D0696">
          <w:rPr>
            <w:rFonts w:ascii="Arial" w:eastAsia="Times New Roman" w:hAnsi="Arial" w:cs="Arial"/>
            <w:color w:val="000000"/>
            <w:sz w:val="22"/>
            <w:szCs w:val="22"/>
          </w:rPr>
          <w:delText xml:space="preserve">the unlimited potential for more </w:delText>
        </w:r>
      </w:del>
      <w:ins w:id="52" w:author="Microsoft Office User" w:date="2022-11-26T20:22:00Z">
        <w:r w:rsidR="007D0696">
          <w:rPr>
            <w:rFonts w:ascii="Arial" w:eastAsia="Times New Roman" w:hAnsi="Arial" w:cs="Arial"/>
            <w:color w:val="000000"/>
            <w:sz w:val="22"/>
            <w:szCs w:val="22"/>
          </w:rPr>
          <w:t xml:space="preserve">the potential for </w:t>
        </w:r>
        <w:proofErr w:type="spellStart"/>
        <w:r w:rsidR="007D0696">
          <w:rPr>
            <w:rFonts w:ascii="Arial" w:eastAsia="Times New Roman" w:hAnsi="Arial" w:cs="Arial"/>
            <w:color w:val="000000"/>
            <w:sz w:val="22"/>
            <w:szCs w:val="22"/>
          </w:rPr>
          <w:t xml:space="preserve">unlimited </w:t>
        </w:r>
      </w:ins>
      <w:proofErr w:type="spellEnd"/>
      <w:r w:rsidRPr="00ED6859">
        <w:rPr>
          <w:rFonts w:ascii="Arial" w:eastAsia="Times New Roman" w:hAnsi="Arial" w:cs="Arial"/>
          <w:color w:val="000000"/>
          <w:sz w:val="22"/>
          <w:szCs w:val="22"/>
        </w:rPr>
        <w:t xml:space="preserve">productivity, studies have shown that it can induce high levels of stress and </w:t>
      </w:r>
      <w:del w:id="53" w:author="Microsoft Office User" w:date="2022-11-26T20:22:00Z">
        <w:r w:rsidRPr="00ED6859" w:rsidDel="007D0696">
          <w:rPr>
            <w:rFonts w:ascii="Arial" w:eastAsia="Times New Roman" w:hAnsi="Arial" w:cs="Arial"/>
            <w:color w:val="000000"/>
            <w:sz w:val="22"/>
            <w:szCs w:val="22"/>
          </w:rPr>
          <w:delText xml:space="preserve">ruin </w:delText>
        </w:r>
      </w:del>
      <w:ins w:id="54" w:author="Microsoft Office User" w:date="2022-11-26T20:22:00Z">
        <w:r w:rsidR="007D0696">
          <w:rPr>
            <w:rFonts w:ascii="Arial" w:eastAsia="Times New Roman" w:hAnsi="Arial" w:cs="Arial"/>
            <w:color w:val="000000"/>
            <w:sz w:val="22"/>
            <w:szCs w:val="22"/>
          </w:rPr>
          <w:t>da</w:t>
        </w:r>
      </w:ins>
      <w:ins w:id="55" w:author="Microsoft Office User" w:date="2022-11-26T20:23:00Z">
        <w:r w:rsidR="007D0696">
          <w:rPr>
            <w:rFonts w:ascii="Arial" w:eastAsia="Times New Roman" w:hAnsi="Arial" w:cs="Arial"/>
            <w:color w:val="000000"/>
            <w:sz w:val="22"/>
            <w:szCs w:val="22"/>
          </w:rPr>
          <w:t>maged</w:t>
        </w:r>
      </w:ins>
      <w:ins w:id="56" w:author="Microsoft Office User" w:date="2022-11-26T20:22:00Z">
        <w:r w:rsidR="007D0696" w:rsidRPr="00ED6859">
          <w:rPr>
            <w:rFonts w:ascii="Arial" w:eastAsia="Times New Roman" w:hAnsi="Arial" w:cs="Arial"/>
            <w:color w:val="000000"/>
            <w:sz w:val="22"/>
            <w:szCs w:val="22"/>
          </w:rPr>
          <w:t xml:space="preserve"> </w:t>
        </w:r>
      </w:ins>
      <w:r w:rsidRPr="00ED6859">
        <w:rPr>
          <w:rFonts w:ascii="Arial" w:eastAsia="Times New Roman" w:hAnsi="Arial" w:cs="Arial"/>
          <w:color w:val="000000"/>
          <w:sz w:val="22"/>
          <w:szCs w:val="22"/>
        </w:rPr>
        <w:t>relationships</w:t>
      </w:r>
      <w:del w:id="57" w:author="Microsoft Office User" w:date="2022-11-26T20:23:00Z">
        <w:r w:rsidRPr="00ED6859" w:rsidDel="007D0696">
          <w:rPr>
            <w:rFonts w:ascii="Arial" w:eastAsia="Times New Roman" w:hAnsi="Arial" w:cs="Arial"/>
            <w:color w:val="000000"/>
            <w:sz w:val="22"/>
            <w:szCs w:val="22"/>
          </w:rPr>
          <w:delText>. It allowed companies to be successful from pure determination but it could also break entrepreneurs</w:delText>
        </w:r>
      </w:del>
      <w:r w:rsidRPr="00ED6859">
        <w:rPr>
          <w:rFonts w:ascii="Arial" w:eastAsia="Times New Roman" w:hAnsi="Arial" w:cs="Arial"/>
          <w:color w:val="000000"/>
          <w:sz w:val="22"/>
          <w:szCs w:val="22"/>
        </w:rPr>
        <w:t xml:space="preserve">. My article ended up becoming one of the top 20 fan </w:t>
      </w:r>
      <w:proofErr w:type="spellStart"/>
      <w:r w:rsidRPr="00ED6859">
        <w:rPr>
          <w:rFonts w:ascii="Arial" w:eastAsia="Times New Roman" w:hAnsi="Arial" w:cs="Arial"/>
          <w:color w:val="000000"/>
          <w:sz w:val="22"/>
          <w:szCs w:val="22"/>
        </w:rPr>
        <w:t>favorite</w:t>
      </w:r>
      <w:proofErr w:type="spellEnd"/>
      <w:r w:rsidRPr="00ED6859">
        <w:rPr>
          <w:rFonts w:ascii="Arial" w:eastAsia="Times New Roman" w:hAnsi="Arial" w:cs="Arial"/>
          <w:color w:val="000000"/>
          <w:sz w:val="22"/>
          <w:szCs w:val="22"/>
        </w:rPr>
        <w:t xml:space="preserve"> articles, which </w:t>
      </w:r>
      <w:del w:id="58" w:author="Microsoft Office User" w:date="2022-11-26T20:23:00Z">
        <w:r w:rsidRPr="00ED6859" w:rsidDel="007D0696">
          <w:rPr>
            <w:rFonts w:ascii="Arial" w:eastAsia="Times New Roman" w:hAnsi="Arial" w:cs="Arial"/>
            <w:color w:val="000000"/>
            <w:sz w:val="22"/>
            <w:szCs w:val="22"/>
          </w:rPr>
          <w:delText xml:space="preserve">only inspired </w:delText>
        </w:r>
      </w:del>
      <w:ins w:id="59" w:author="Microsoft Office User" w:date="2022-11-26T20:23:00Z">
        <w:r w:rsidR="007D0696">
          <w:rPr>
            <w:rFonts w:ascii="Arial" w:eastAsia="Times New Roman" w:hAnsi="Arial" w:cs="Arial"/>
            <w:color w:val="000000"/>
            <w:sz w:val="22"/>
            <w:szCs w:val="22"/>
          </w:rPr>
          <w:t>encouraged</w:t>
        </w:r>
        <w:r w:rsidR="007D0696" w:rsidRPr="00ED6859">
          <w:rPr>
            <w:rFonts w:ascii="Arial" w:eastAsia="Times New Roman" w:hAnsi="Arial" w:cs="Arial"/>
            <w:color w:val="000000"/>
            <w:sz w:val="22"/>
            <w:szCs w:val="22"/>
          </w:rPr>
          <w:t xml:space="preserve"> </w:t>
        </w:r>
      </w:ins>
      <w:r w:rsidRPr="00ED6859">
        <w:rPr>
          <w:rFonts w:ascii="Arial" w:eastAsia="Times New Roman" w:hAnsi="Arial" w:cs="Arial"/>
          <w:color w:val="000000"/>
          <w:sz w:val="22"/>
          <w:szCs w:val="22"/>
        </w:rPr>
        <w:t xml:space="preserve">me further. Therefore, I am </w:t>
      </w:r>
      <w:del w:id="60" w:author="Microsoft Office User" w:date="2022-11-26T20:24:00Z">
        <w:r w:rsidRPr="00ED6859" w:rsidDel="007D0696">
          <w:rPr>
            <w:rFonts w:ascii="Arial" w:eastAsia="Times New Roman" w:hAnsi="Arial" w:cs="Arial"/>
            <w:color w:val="000000"/>
            <w:sz w:val="22"/>
            <w:szCs w:val="22"/>
          </w:rPr>
          <w:delText xml:space="preserve">more </w:delText>
        </w:r>
      </w:del>
      <w:r w:rsidRPr="00ED6859">
        <w:rPr>
          <w:rFonts w:ascii="Arial" w:eastAsia="Times New Roman" w:hAnsi="Arial" w:cs="Arial"/>
          <w:color w:val="000000"/>
          <w:sz w:val="22"/>
          <w:szCs w:val="22"/>
        </w:rPr>
        <w:t xml:space="preserve">interested in pursuing business studies as part of my university elective courses </w:t>
      </w:r>
      <w:del w:id="61" w:author="Microsoft Office User" w:date="2022-11-26T20:24:00Z">
        <w:r w:rsidRPr="00ED6859" w:rsidDel="007D0696">
          <w:rPr>
            <w:rFonts w:ascii="Arial" w:eastAsia="Times New Roman" w:hAnsi="Arial" w:cs="Arial"/>
            <w:color w:val="000000"/>
            <w:sz w:val="22"/>
            <w:szCs w:val="22"/>
          </w:rPr>
          <w:delText xml:space="preserve">despite </w:delText>
        </w:r>
      </w:del>
      <w:ins w:id="62" w:author="Microsoft Office User" w:date="2022-11-26T20:24:00Z">
        <w:r w:rsidR="007D0696">
          <w:rPr>
            <w:rFonts w:ascii="Arial" w:eastAsia="Times New Roman" w:hAnsi="Arial" w:cs="Arial"/>
            <w:color w:val="000000"/>
            <w:sz w:val="22"/>
            <w:szCs w:val="22"/>
          </w:rPr>
          <w:t>in addition to</w:t>
        </w:r>
        <w:r w:rsidR="007D0696" w:rsidRPr="00ED6859">
          <w:rPr>
            <w:rFonts w:ascii="Arial" w:eastAsia="Times New Roman" w:hAnsi="Arial" w:cs="Arial"/>
            <w:color w:val="000000"/>
            <w:sz w:val="22"/>
            <w:szCs w:val="22"/>
          </w:rPr>
          <w:t xml:space="preserve"> </w:t>
        </w:r>
      </w:ins>
      <w:r w:rsidRPr="00ED6859">
        <w:rPr>
          <w:rFonts w:ascii="Arial" w:eastAsia="Times New Roman" w:hAnsi="Arial" w:cs="Arial"/>
          <w:color w:val="000000"/>
          <w:sz w:val="22"/>
          <w:szCs w:val="22"/>
        </w:rPr>
        <w:t xml:space="preserve">my desired engineering major. </w:t>
      </w:r>
    </w:p>
    <w:p w14:paraId="77BF1A09" w14:textId="77777777" w:rsidR="00ED6859" w:rsidRPr="00ED6859" w:rsidRDefault="00ED6859" w:rsidP="00ED6859">
      <w:pPr>
        <w:rPr>
          <w:rFonts w:ascii="Times New Roman" w:eastAsia="Times New Roman" w:hAnsi="Times New Roman" w:cs="Times New Roman"/>
        </w:rPr>
      </w:pPr>
    </w:p>
    <w:p w14:paraId="17B32043" w14:textId="0AD4DFBA" w:rsidR="00ED6859" w:rsidRDefault="00ED6859"/>
    <w:p w14:paraId="2397A93B" w14:textId="3A3FB78B" w:rsidR="007D0696" w:rsidRDefault="007D0696">
      <w:pPr>
        <w:rPr>
          <w:rFonts w:ascii="Garamond" w:hAnsi="Garamond"/>
        </w:rPr>
      </w:pPr>
      <w:r>
        <w:rPr>
          <w:rFonts w:ascii="Garamond" w:hAnsi="Garamond"/>
        </w:rPr>
        <w:t xml:space="preserve">Hi </w:t>
      </w:r>
      <w:proofErr w:type="spellStart"/>
      <w:r>
        <w:rPr>
          <w:rFonts w:ascii="Garamond" w:hAnsi="Garamond"/>
        </w:rPr>
        <w:t>Abian</w:t>
      </w:r>
      <w:proofErr w:type="spellEnd"/>
      <w:r>
        <w:rPr>
          <w:rFonts w:ascii="Garamond" w:hAnsi="Garamond"/>
        </w:rPr>
        <w:t>,</w:t>
      </w:r>
    </w:p>
    <w:p w14:paraId="39712EE1" w14:textId="46205058" w:rsidR="007D0696" w:rsidRDefault="007D0696">
      <w:pPr>
        <w:rPr>
          <w:rFonts w:ascii="Garamond" w:hAnsi="Garamond"/>
        </w:rPr>
      </w:pPr>
    </w:p>
    <w:p w14:paraId="60B71B4E" w14:textId="2D9754A1" w:rsidR="007D0696" w:rsidRDefault="007D0696">
      <w:pPr>
        <w:rPr>
          <w:rFonts w:ascii="Garamond" w:hAnsi="Garamond"/>
        </w:rPr>
      </w:pPr>
      <w:r>
        <w:rPr>
          <w:rFonts w:ascii="Garamond" w:hAnsi="Garamond"/>
        </w:rPr>
        <w:t xml:space="preserve">Thank you for your essay. I would focus on the prompt: what academic subject inspires you and </w:t>
      </w:r>
      <w:r>
        <w:rPr>
          <w:rFonts w:ascii="Garamond" w:hAnsi="Garamond"/>
          <w:b/>
          <w:bCs/>
        </w:rPr>
        <w:t>how you have furthered that interest</w:t>
      </w:r>
      <w:r>
        <w:rPr>
          <w:rFonts w:ascii="Garamond" w:hAnsi="Garamond"/>
        </w:rPr>
        <w:t xml:space="preserve">. Although you have mentioned some competitions, dedicating a paragraph on the topic (paragraph 2) strays away from the personal lessons that you learned. Elaborate more on how the competitions went – did you network? Learn new ways of learning? Do you feel like you have a better grasp of how the industry works after immersing yourself in it? The essay should be about how you got the knowledge. </w:t>
      </w:r>
    </w:p>
    <w:p w14:paraId="21966142" w14:textId="211DE05E" w:rsidR="007D0696" w:rsidRDefault="007D0696">
      <w:pPr>
        <w:rPr>
          <w:rFonts w:ascii="Garamond" w:hAnsi="Garamond"/>
        </w:rPr>
      </w:pPr>
    </w:p>
    <w:p w14:paraId="12354341" w14:textId="66826035" w:rsidR="007D0696" w:rsidRPr="007D0696" w:rsidRDefault="007D0696">
      <w:pPr>
        <w:rPr>
          <w:rFonts w:ascii="Garamond" w:hAnsi="Garamond"/>
          <w:i/>
          <w:iCs/>
        </w:rPr>
      </w:pPr>
      <w:r>
        <w:rPr>
          <w:rFonts w:ascii="Garamond" w:hAnsi="Garamond"/>
        </w:rPr>
        <w:t xml:space="preserve">C.G. </w:t>
      </w:r>
    </w:p>
    <w:sectPr w:rsidR="007D0696" w:rsidRPr="007D069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Microsoft Office User" w:date="2022-11-26T20:18:00Z" w:initials="MOU">
    <w:p w14:paraId="7905F2E4" w14:textId="77777777" w:rsidR="009B1B7B" w:rsidRDefault="009B1B7B" w:rsidP="00455ED3">
      <w:r>
        <w:rPr>
          <w:rStyle w:val="CommentReference"/>
        </w:rPr>
        <w:annotationRef/>
      </w:r>
      <w:r>
        <w:rPr>
          <w:sz w:val="20"/>
          <w:szCs w:val="20"/>
        </w:rPr>
        <w:t xml:space="preserve">Still unclear about what the project is (essay, research study?). Also, this is taking up way too much space in your essay. You can delete this paragraph and write instead how you learned what you learned and what you got from it. </w:t>
      </w:r>
    </w:p>
  </w:comment>
  <w:comment w:id="46" w:author="Microsoft Office User" w:date="2022-11-26T20:19:00Z" w:initials="MOU">
    <w:p w14:paraId="4A7A2E16" w14:textId="77777777" w:rsidR="007D0696" w:rsidRDefault="007D0696" w:rsidP="00A05AF4">
      <w:r>
        <w:rPr>
          <w:rStyle w:val="CommentReference"/>
        </w:rPr>
        <w:annotationRef/>
      </w:r>
      <w:r>
        <w:rPr>
          <w:sz w:val="20"/>
          <w:szCs w:val="20"/>
        </w:rPr>
        <w:t xml:space="preserve">What syllabus are you referring to? This is the first time it’s been mentioned.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05F2E4" w15:done="0"/>
  <w15:commentEx w15:paraId="4A7A2E1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CF30C" w16cex:dateUtc="2022-11-27T01:18:00Z"/>
  <w16cex:commentExtensible w16cex:durableId="272CF335" w16cex:dateUtc="2022-11-27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5F2E4" w16cid:durableId="272CF30C"/>
  <w16cid:commentId w16cid:paraId="4A7A2E16" w16cid:durableId="272CF3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859"/>
    <w:rsid w:val="00185506"/>
    <w:rsid w:val="00467608"/>
    <w:rsid w:val="0062459E"/>
    <w:rsid w:val="00707F50"/>
    <w:rsid w:val="007D0696"/>
    <w:rsid w:val="007F2ECA"/>
    <w:rsid w:val="009B1B7B"/>
    <w:rsid w:val="00ED685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11345DA"/>
  <w15:chartTrackingRefBased/>
  <w15:docId w15:val="{3E4F5F8A-865A-5A48-A458-A1B7757B3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6859"/>
    <w:pPr>
      <w:spacing w:before="100" w:beforeAutospacing="1" w:after="100" w:afterAutospacing="1"/>
    </w:pPr>
    <w:rPr>
      <w:rFonts w:ascii="Times New Roman" w:eastAsia="Times New Roman" w:hAnsi="Times New Roman" w:cs="Times New Roman"/>
    </w:rPr>
  </w:style>
  <w:style w:type="paragraph" w:styleId="Revision">
    <w:name w:val="Revision"/>
    <w:hidden/>
    <w:uiPriority w:val="99"/>
    <w:semiHidden/>
    <w:rsid w:val="00707F50"/>
  </w:style>
  <w:style w:type="character" w:styleId="CommentReference">
    <w:name w:val="annotation reference"/>
    <w:basedOn w:val="DefaultParagraphFont"/>
    <w:uiPriority w:val="99"/>
    <w:semiHidden/>
    <w:unhideWhenUsed/>
    <w:rsid w:val="009B1B7B"/>
    <w:rPr>
      <w:sz w:val="16"/>
      <w:szCs w:val="16"/>
    </w:rPr>
  </w:style>
  <w:style w:type="paragraph" w:styleId="CommentText">
    <w:name w:val="annotation text"/>
    <w:basedOn w:val="Normal"/>
    <w:link w:val="CommentTextChar"/>
    <w:uiPriority w:val="99"/>
    <w:semiHidden/>
    <w:unhideWhenUsed/>
    <w:rsid w:val="009B1B7B"/>
    <w:rPr>
      <w:sz w:val="20"/>
      <w:szCs w:val="20"/>
    </w:rPr>
  </w:style>
  <w:style w:type="character" w:customStyle="1" w:styleId="CommentTextChar">
    <w:name w:val="Comment Text Char"/>
    <w:basedOn w:val="DefaultParagraphFont"/>
    <w:link w:val="CommentText"/>
    <w:uiPriority w:val="99"/>
    <w:semiHidden/>
    <w:rsid w:val="009B1B7B"/>
    <w:rPr>
      <w:sz w:val="20"/>
      <w:szCs w:val="20"/>
    </w:rPr>
  </w:style>
  <w:style w:type="paragraph" w:styleId="CommentSubject">
    <w:name w:val="annotation subject"/>
    <w:basedOn w:val="CommentText"/>
    <w:next w:val="CommentText"/>
    <w:link w:val="CommentSubjectChar"/>
    <w:uiPriority w:val="99"/>
    <w:semiHidden/>
    <w:unhideWhenUsed/>
    <w:rsid w:val="009B1B7B"/>
    <w:rPr>
      <w:b/>
      <w:bCs/>
    </w:rPr>
  </w:style>
  <w:style w:type="character" w:customStyle="1" w:styleId="CommentSubjectChar">
    <w:name w:val="Comment Subject Char"/>
    <w:basedOn w:val="CommentTextChar"/>
    <w:link w:val="CommentSubject"/>
    <w:uiPriority w:val="99"/>
    <w:semiHidden/>
    <w:rsid w:val="009B1B7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59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Microsoft Office User</cp:lastModifiedBy>
  <cp:revision>2</cp:revision>
  <dcterms:created xsi:type="dcterms:W3CDTF">2022-11-26T16:02:00Z</dcterms:created>
  <dcterms:modified xsi:type="dcterms:W3CDTF">2022-11-27T01:28:00Z</dcterms:modified>
</cp:coreProperties>
</file>