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D0BF8" w:rsidRPr="003D0BF8" w14:paraId="58B1CCC3" w14:textId="77777777" w:rsidTr="003D0B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8AF17" w14:textId="77777777" w:rsidR="003D0BF8" w:rsidRPr="003D0BF8" w:rsidRDefault="003D0BF8" w:rsidP="003D0BF8">
            <w:pPr>
              <w:rPr>
                <w:rFonts w:ascii="Times New Roman" w:eastAsia="Times New Roman" w:hAnsi="Times New Roman" w:cs="Times New Roman"/>
              </w:rPr>
            </w:pPr>
            <w:r w:rsidRPr="003D0BF8">
              <w:rPr>
                <w:rFonts w:ascii="Roboto" w:eastAsia="Times New Roman" w:hAnsi="Roboto" w:cs="Times New Roman"/>
                <w:color w:val="222222"/>
                <w:sz w:val="21"/>
                <w:szCs w:val="21"/>
                <w:shd w:val="clear" w:color="auto" w:fill="FFFFFF"/>
              </w:rPr>
              <w:t>Explain any challenges (outside of COVID-related) you have faced throughout your academic career,  including the dates or timeline below. (300 Words)</w:t>
            </w:r>
          </w:p>
        </w:tc>
      </w:tr>
    </w:tbl>
    <w:p w14:paraId="380932A7" w14:textId="77777777" w:rsidR="003D0BF8" w:rsidRPr="003D0BF8" w:rsidRDefault="003D0BF8" w:rsidP="003D0BF8">
      <w:pPr>
        <w:rPr>
          <w:rFonts w:ascii="Times New Roman" w:eastAsia="Times New Roman" w:hAnsi="Times New Roman" w:cs="Times New Roman"/>
        </w:rPr>
      </w:pPr>
    </w:p>
    <w:p w14:paraId="53E8F407" w14:textId="461D3249" w:rsidR="003D0BF8" w:rsidRPr="003D0BF8" w:rsidRDefault="003D0BF8" w:rsidP="003D0BF8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commentRangeStart w:id="0"/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 am a perfectionist in the organizations and groups I join</w:t>
      </w:r>
      <w:commentRangeEnd w:id="0"/>
      <w:r w:rsidR="00607F2D">
        <w:rPr>
          <w:rStyle w:val="CommentReference"/>
        </w:rPr>
        <w:commentReference w:id="0"/>
      </w:r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, so I take on many roles in an organization to ensure that it can run smoothly and efficiently. I always want our programs to succeed, but sometimes they backfire because of miscommunication within the team. Because of this, I always feel the need to supervise my team closely and worry whether the team can work effectively and efficiently. </w:t>
      </w:r>
      <w:commentRangeStart w:id="1"/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My perfectionism </w:t>
      </w:r>
      <w:commentRangeEnd w:id="1"/>
      <w:r w:rsidR="008B5BD9">
        <w:rPr>
          <w:rStyle w:val="CommentReference"/>
        </w:rPr>
        <w:commentReference w:id="1"/>
      </w:r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caused me to take care of some of the work on my own. I could ask someone to be in charge of some responsibilities, but I want to ensure </w:t>
      </w:r>
      <w:commentRangeStart w:id="2"/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it is also up to my standard. </w:t>
      </w:r>
      <w:commentRangeEnd w:id="2"/>
      <w:r w:rsidR="00607F2D">
        <w:rPr>
          <w:rStyle w:val="CommentReference"/>
        </w:rPr>
        <w:commentReference w:id="2"/>
      </w:r>
    </w:p>
    <w:p w14:paraId="2AE695B3" w14:textId="77777777" w:rsidR="003D0BF8" w:rsidRPr="003D0BF8" w:rsidRDefault="003D0BF8" w:rsidP="003D0BF8">
      <w:pPr>
        <w:rPr>
          <w:rFonts w:ascii="Times New Roman" w:eastAsia="Times New Roman" w:hAnsi="Times New Roman" w:cs="Times New Roman"/>
        </w:rPr>
      </w:pPr>
    </w:p>
    <w:p w14:paraId="6B09AFBE" w14:textId="77777777" w:rsidR="003D0BF8" w:rsidRPr="003D0BF8" w:rsidRDefault="003D0BF8" w:rsidP="003D0BF8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However, my busy-ness in student organizations and inexperience in time management caused a drop in my grades in December of 2022. There are so many responsibilities that I must look at that I focused on them more than my grades. </w:t>
      </w:r>
    </w:p>
    <w:p w14:paraId="6DA8034F" w14:textId="77777777" w:rsidR="003D0BF8" w:rsidRPr="003D0BF8" w:rsidRDefault="003D0BF8" w:rsidP="003D0BF8">
      <w:pPr>
        <w:rPr>
          <w:rFonts w:ascii="Times New Roman" w:eastAsia="Times New Roman" w:hAnsi="Times New Roman" w:cs="Times New Roman"/>
        </w:rPr>
      </w:pPr>
    </w:p>
    <w:p w14:paraId="6193CE21" w14:textId="77777777" w:rsidR="003D0BF8" w:rsidRPr="003D0BF8" w:rsidRDefault="003D0BF8" w:rsidP="003D0BF8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Since then, I’ve started to make changes in my division to ensure I have enough attention to improve my academics in the future. </w:t>
      </w:r>
      <w:commentRangeStart w:id="3"/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I’ve appointed my junior in the second week of December 2022 to oversee the organization’s operations </w:t>
      </w:r>
      <w:commentRangeEnd w:id="3"/>
      <w:r w:rsidR="00723AD1">
        <w:rPr>
          <w:rStyle w:val="CommentReference"/>
        </w:rPr>
        <w:commentReference w:id="3"/>
      </w:r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so that I can spend more time attending to my grades. </w:t>
      </w:r>
      <w:commentRangeStart w:id="4"/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>To ensure that the functions would work as they should, I have briefed the team about the goals we must accomplish before the end of 2022.</w:t>
      </w:r>
      <w:commentRangeEnd w:id="4"/>
      <w:r w:rsidR="00BD5043">
        <w:rPr>
          <w:rStyle w:val="CommentReference"/>
        </w:rPr>
        <w:commentReference w:id="4"/>
      </w:r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 Since I currently have my winter break, I would use this time to look at the comments from my report card. From there, I would formulate a strategy to ensure I got grades above 70%. </w:t>
      </w:r>
      <w:commentRangeStart w:id="5"/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This experience taught me that perfectionism is fine, but balancing my life outside the organization is equally important. </w:t>
      </w:r>
      <w:commentRangeEnd w:id="5"/>
      <w:r w:rsidR="00BD5043">
        <w:rPr>
          <w:rStyle w:val="CommentReference"/>
        </w:rPr>
        <w:commentReference w:id="5"/>
      </w:r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I found that delegating tasks more will allow me to manage my time better </w:t>
      </w:r>
      <w:commentRangeStart w:id="6"/>
      <w:r w:rsidRPr="003D0BF8">
        <w:rPr>
          <w:rFonts w:ascii="Roboto" w:eastAsia="Times New Roman" w:hAnsi="Roboto" w:cs="Times New Roman"/>
          <w:color w:val="222222"/>
          <w:sz w:val="21"/>
          <w:szCs w:val="21"/>
          <w:shd w:val="clear" w:color="auto" w:fill="FFFFFF"/>
        </w:rPr>
        <w:t xml:space="preserve">while still ensuring the productivity and quality of an organization. </w:t>
      </w:r>
      <w:commentRangeEnd w:id="6"/>
      <w:r w:rsidR="00BD5043">
        <w:rPr>
          <w:rStyle w:val="CommentReference"/>
        </w:rPr>
        <w:commentReference w:id="6"/>
      </w:r>
    </w:p>
    <w:p w14:paraId="7E57BF7F" w14:textId="77777777" w:rsidR="003D0BF8" w:rsidRPr="003D0BF8" w:rsidRDefault="003D0BF8" w:rsidP="003D0BF8">
      <w:pPr>
        <w:rPr>
          <w:rFonts w:ascii="Times New Roman" w:eastAsia="Times New Roman" w:hAnsi="Times New Roman" w:cs="Times New Roman"/>
        </w:rPr>
      </w:pPr>
    </w:p>
    <w:p w14:paraId="482B3E24" w14:textId="3A49BF21" w:rsidR="00327C66" w:rsidRDefault="00EC09BD">
      <w:pPr>
        <w:rPr>
          <w:ins w:id="7" w:author="Thalia Priscilla" w:date="2022-12-22T11:48:00Z"/>
        </w:rPr>
      </w:pPr>
      <w:ins w:id="8" w:author="Thalia Priscilla" w:date="2022-12-22T11:48:00Z">
        <w:r>
          <w:t>Hi Indra:</w:t>
        </w:r>
      </w:ins>
    </w:p>
    <w:p w14:paraId="3A362F94" w14:textId="4BCC0B65" w:rsidR="00EC09BD" w:rsidRDefault="00EC09BD">
      <w:pPr>
        <w:rPr>
          <w:ins w:id="9" w:author="Thalia Priscilla" w:date="2022-12-22T11:48:00Z"/>
        </w:rPr>
      </w:pPr>
    </w:p>
    <w:p w14:paraId="6803C7CF" w14:textId="4E966354" w:rsidR="00EC09BD" w:rsidRDefault="00EC09BD" w:rsidP="00EC09BD">
      <w:pPr>
        <w:rPr>
          <w:ins w:id="10" w:author="Thalia Priscilla" w:date="2022-12-22T21:51:00Z"/>
        </w:rPr>
      </w:pPr>
      <w:ins w:id="11" w:author="Thalia Priscilla" w:date="2022-12-22T11:48:00Z">
        <w:r w:rsidRPr="00EC09BD">
          <w:annotationRef/>
        </w:r>
      </w:ins>
      <w:ins w:id="12" w:author="Thalia Priscilla" w:date="2022-12-22T11:51:00Z">
        <w:r>
          <w:t>I understand you</w:t>
        </w:r>
      </w:ins>
      <w:ins w:id="13" w:author="Thalia Priscilla" w:date="2022-12-22T11:48:00Z">
        <w:r w:rsidRPr="00EC09BD">
          <w:t xml:space="preserve"> intend to portray your ‘perfectionism’ </w:t>
        </w:r>
      </w:ins>
      <w:ins w:id="14" w:author="Thalia Priscilla" w:date="2022-12-22T11:51:00Z">
        <w:r>
          <w:t>as a personality trait here</w:t>
        </w:r>
      </w:ins>
      <w:ins w:id="15" w:author="Thalia Priscilla" w:date="2022-12-22T11:48:00Z">
        <w:r w:rsidRPr="00EC09BD">
          <w:t xml:space="preserve">. I personally think it’s a bit risky to </w:t>
        </w:r>
      </w:ins>
      <w:ins w:id="16" w:author="Thalia Priscilla" w:date="2022-12-22T11:53:00Z">
        <w:r w:rsidR="00AC00B4">
          <w:t>make this the focus of your essay</w:t>
        </w:r>
      </w:ins>
      <w:ins w:id="17" w:author="Thalia Priscilla" w:date="2022-12-22T11:48:00Z">
        <w:r w:rsidRPr="00EC09BD">
          <w:t xml:space="preserve"> this since it can be seen in a negative light</w:t>
        </w:r>
      </w:ins>
      <w:ins w:id="18" w:author="Thalia Priscilla" w:date="2022-12-22T11:53:00Z">
        <w:r w:rsidR="00AC00B4">
          <w:t xml:space="preserve"> (i.e. a ‘humble brag’).</w:t>
        </w:r>
      </w:ins>
      <w:ins w:id="19" w:author="Thalia Priscilla" w:date="2022-12-22T21:45:00Z">
        <w:r w:rsidR="00607F2D">
          <w:t xml:space="preserve"> </w:t>
        </w:r>
      </w:ins>
      <w:ins w:id="20" w:author="Thalia Priscilla" w:date="2022-12-22T22:01:00Z">
        <w:r w:rsidR="008B5BD9">
          <w:t>I would focus less on your ‘perfectionism’ and more on your leadership experience in delegating tasks</w:t>
        </w:r>
      </w:ins>
      <w:ins w:id="21" w:author="Thalia Priscilla" w:date="2022-12-22T22:24:00Z">
        <w:r w:rsidR="00723AD1">
          <w:t>, since this says a lot about leadership and how you work with others.</w:t>
        </w:r>
      </w:ins>
    </w:p>
    <w:p w14:paraId="5E9927EC" w14:textId="5C202323" w:rsidR="00E601D9" w:rsidRDefault="00E601D9" w:rsidP="00EC09BD">
      <w:pPr>
        <w:rPr>
          <w:ins w:id="22" w:author="Thalia Priscilla" w:date="2022-12-22T21:51:00Z"/>
        </w:rPr>
      </w:pPr>
    </w:p>
    <w:p w14:paraId="0E650944" w14:textId="295B8B11" w:rsidR="00F236A2" w:rsidRDefault="00BD5043">
      <w:pPr>
        <w:rPr>
          <w:ins w:id="23" w:author="Thalia Priscilla" w:date="2022-12-22T22:29:00Z"/>
        </w:rPr>
      </w:pPr>
      <w:ins w:id="24" w:author="Thalia Priscilla" w:date="2022-12-22T22:10:00Z">
        <w:r>
          <w:t>Since this is an ongoing experie</w:t>
        </w:r>
      </w:ins>
      <w:ins w:id="25" w:author="Thalia Priscilla" w:date="2022-12-22T22:11:00Z">
        <w:r>
          <w:t xml:space="preserve">nce, </w:t>
        </w:r>
      </w:ins>
      <w:ins w:id="26" w:author="Thalia Priscilla" w:date="2022-12-22T22:16:00Z">
        <w:r w:rsidR="00F236A2">
          <w:t xml:space="preserve">I think </w:t>
        </w:r>
      </w:ins>
      <w:ins w:id="27" w:author="Thalia Priscilla" w:date="2022-12-22T22:18:00Z">
        <w:r w:rsidR="00175DF2">
          <w:t xml:space="preserve">this </w:t>
        </w:r>
      </w:ins>
      <w:ins w:id="28" w:author="Thalia Priscilla" w:date="2022-12-22T22:16:00Z">
        <w:r w:rsidR="00F236A2">
          <w:t>is a great opportunity for you to show off your</w:t>
        </w:r>
      </w:ins>
      <w:ins w:id="29" w:author="Thalia Priscilla" w:date="2022-12-22T22:17:00Z">
        <w:r w:rsidR="00F236A2">
          <w:t xml:space="preserve"> growth in leadership</w:t>
        </w:r>
        <w:r w:rsidR="00175DF2">
          <w:t xml:space="preserve">. </w:t>
        </w:r>
      </w:ins>
      <w:ins w:id="30" w:author="Thalia Priscilla" w:date="2022-12-22T22:20:00Z">
        <w:r w:rsidR="00175DF2">
          <w:t xml:space="preserve">What you </w:t>
        </w:r>
      </w:ins>
      <w:ins w:id="31" w:author="Thalia Priscilla" w:date="2022-12-22T22:22:00Z">
        <w:r w:rsidR="00175DF2">
          <w:t>haven’t</w:t>
        </w:r>
      </w:ins>
      <w:ins w:id="32" w:author="Thalia Priscilla" w:date="2022-12-22T22:20:00Z">
        <w:r w:rsidR="00175DF2">
          <w:t xml:space="preserve"> show</w:t>
        </w:r>
      </w:ins>
      <w:ins w:id="33" w:author="Thalia Priscilla" w:date="2022-12-22T22:22:00Z">
        <w:r w:rsidR="00175DF2">
          <w:t>n</w:t>
        </w:r>
      </w:ins>
      <w:ins w:id="34" w:author="Thalia Priscilla" w:date="2022-12-22T22:20:00Z">
        <w:r w:rsidR="00175DF2">
          <w:t xml:space="preserve"> here is how you came to be able to </w:t>
        </w:r>
      </w:ins>
      <w:ins w:id="35" w:author="Thalia Priscilla" w:date="2022-12-22T22:21:00Z">
        <w:r w:rsidR="00175DF2">
          <w:t xml:space="preserve">trust your team members. </w:t>
        </w:r>
      </w:ins>
      <w:ins w:id="36" w:author="Thalia Priscilla" w:date="2022-12-22T22:24:00Z">
        <w:r w:rsidR="00723AD1">
          <w:t xml:space="preserve">You don’t know whether your delegation is going to work or not. </w:t>
        </w:r>
      </w:ins>
      <w:ins w:id="37" w:author="Thalia Priscilla" w:date="2022-12-22T22:21:00Z">
        <w:r w:rsidR="00175DF2">
          <w:t xml:space="preserve">What shifted in your thinking? </w:t>
        </w:r>
      </w:ins>
      <w:ins w:id="38" w:author="Thalia Priscilla" w:date="2022-12-22T22:22:00Z">
        <w:r w:rsidR="00175DF2">
          <w:t>Why</w:t>
        </w:r>
      </w:ins>
      <w:ins w:id="39" w:author="Thalia Priscilla" w:date="2022-12-22T22:21:00Z">
        <w:r w:rsidR="00175DF2">
          <w:t xml:space="preserve"> were you willing to take that risk? What if the ‘productivity and quality’ of your organization don’t improve</w:t>
        </w:r>
      </w:ins>
      <w:ins w:id="40" w:author="Thalia Priscilla" w:date="2022-12-22T22:22:00Z">
        <w:r w:rsidR="00175DF2">
          <w:t xml:space="preserve"> and</w:t>
        </w:r>
      </w:ins>
      <w:ins w:id="41" w:author="Thalia Priscilla" w:date="2022-12-22T22:21:00Z">
        <w:r w:rsidR="00175DF2">
          <w:t xml:space="preserve"> the ou</w:t>
        </w:r>
      </w:ins>
      <w:ins w:id="42" w:author="Thalia Priscilla" w:date="2022-12-22T22:22:00Z">
        <w:r w:rsidR="00175DF2">
          <w:t>tcome is not what you intend</w:t>
        </w:r>
      </w:ins>
      <w:ins w:id="43" w:author="Thalia Priscilla" w:date="2022-12-22T22:23:00Z">
        <w:r w:rsidR="00175DF2">
          <w:t>ed</w:t>
        </w:r>
      </w:ins>
      <w:ins w:id="44" w:author="Thalia Priscilla" w:date="2022-12-22T22:22:00Z">
        <w:r w:rsidR="00175DF2">
          <w:t>?</w:t>
        </w:r>
      </w:ins>
    </w:p>
    <w:p w14:paraId="37F2D8A7" w14:textId="0C7201FF" w:rsidR="005F3AF7" w:rsidRDefault="005F3AF7">
      <w:pPr>
        <w:rPr>
          <w:ins w:id="45" w:author="Thalia Priscilla" w:date="2022-12-22T22:29:00Z"/>
        </w:rPr>
      </w:pPr>
    </w:p>
    <w:p w14:paraId="6B889E4A" w14:textId="2362F103" w:rsidR="00175DF2" w:rsidRDefault="005F3AF7">
      <w:pPr>
        <w:rPr>
          <w:ins w:id="46" w:author="Thalia Priscilla" w:date="2022-12-22T22:22:00Z"/>
        </w:rPr>
      </w:pPr>
      <w:ins w:id="47" w:author="Thalia Priscilla" w:date="2022-12-22T22:29:00Z">
        <w:r>
          <w:t xml:space="preserve">Instead of concluding that delegating tasks allows you to manage time and ensure productivity and quality, </w:t>
        </w:r>
      </w:ins>
      <w:ins w:id="48" w:author="Thalia Priscilla" w:date="2022-12-22T22:25:00Z">
        <w:r w:rsidR="00723AD1">
          <w:t xml:space="preserve">I believe it would be great to </w:t>
        </w:r>
      </w:ins>
      <w:ins w:id="49" w:author="Thalia Priscilla" w:date="2022-12-22T22:26:00Z">
        <w:r w:rsidR="00723AD1">
          <w:t>show</w:t>
        </w:r>
      </w:ins>
      <w:ins w:id="50" w:author="Thalia Priscilla" w:date="2022-12-22T22:25:00Z">
        <w:r w:rsidR="00723AD1">
          <w:t xml:space="preserve"> that </w:t>
        </w:r>
      </w:ins>
      <w:ins w:id="51" w:author="Thalia Priscilla" w:date="2022-12-22T22:30:00Z">
        <w:r>
          <w:t>despite your perfectionism, you learned to become</w:t>
        </w:r>
      </w:ins>
      <w:ins w:id="52" w:author="Thalia Priscilla" w:date="2022-12-22T22:25:00Z">
        <w:r w:rsidR="00723AD1">
          <w:t xml:space="preserve"> </w:t>
        </w:r>
      </w:ins>
      <w:ins w:id="53" w:author="Thalia Priscilla" w:date="2022-12-22T22:30:00Z">
        <w:r>
          <w:t>a</w:t>
        </w:r>
      </w:ins>
      <w:ins w:id="54" w:author="Thalia Priscilla" w:date="2022-12-22T22:25:00Z">
        <w:r w:rsidR="00723AD1">
          <w:t xml:space="preserve"> more </w:t>
        </w:r>
      </w:ins>
      <w:ins w:id="55" w:author="Thalia Priscilla" w:date="2022-12-22T22:26:00Z">
        <w:r w:rsidR="00723AD1">
          <w:t>well-rounde</w:t>
        </w:r>
      </w:ins>
      <w:ins w:id="56" w:author="Thalia Priscilla" w:date="2022-12-22T22:27:00Z">
        <w:r w:rsidR="00723AD1">
          <w:t xml:space="preserve">d </w:t>
        </w:r>
      </w:ins>
      <w:ins w:id="57" w:author="Thalia Priscilla" w:date="2022-12-22T22:30:00Z">
        <w:r>
          <w:t>individual and leader.</w:t>
        </w:r>
      </w:ins>
    </w:p>
    <w:p w14:paraId="13843D78" w14:textId="77777777" w:rsidR="00175DF2" w:rsidRDefault="00175DF2">
      <w:pPr>
        <w:rPr>
          <w:ins w:id="58" w:author="Thalia Priscilla" w:date="2022-12-22T22:17:00Z"/>
        </w:rPr>
      </w:pPr>
    </w:p>
    <w:p w14:paraId="48CE1755" w14:textId="41151B74" w:rsidR="00F236A2" w:rsidRDefault="00723AD1">
      <w:pPr>
        <w:rPr>
          <w:ins w:id="59" w:author="Thalia Priscilla" w:date="2022-12-22T22:17:00Z"/>
        </w:rPr>
      </w:pPr>
      <w:ins w:id="60" w:author="Thalia Priscilla" w:date="2022-12-22T22:27:00Z">
        <w:r>
          <w:t>All the best!</w:t>
        </w:r>
      </w:ins>
    </w:p>
    <w:p w14:paraId="0ABABC84" w14:textId="66C77383" w:rsidR="00AC00B4" w:rsidRDefault="00AC00B4"/>
    <w:sectPr w:rsidR="00AC0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2-12-22T21:47:00Z" w:initials="TP">
    <w:p w14:paraId="4D7AFAC0" w14:textId="4148C41E" w:rsidR="00607F2D" w:rsidRDefault="00607F2D">
      <w:pPr>
        <w:pStyle w:val="CommentText"/>
      </w:pPr>
      <w:r>
        <w:rPr>
          <w:rStyle w:val="CommentReference"/>
        </w:rPr>
        <w:annotationRef/>
      </w:r>
      <w:r>
        <w:t>I would reword this to ‘I tend to be a perfectionist’.</w:t>
      </w:r>
    </w:p>
  </w:comment>
  <w:comment w:id="1" w:author="Thalia Priscilla" w:date="2022-12-22T22:05:00Z" w:initials="TP">
    <w:p w14:paraId="3E7932E2" w14:textId="0FC90D8C" w:rsidR="008B5BD9" w:rsidRDefault="008B5BD9">
      <w:pPr>
        <w:pStyle w:val="CommentText"/>
      </w:pPr>
      <w:r>
        <w:rPr>
          <w:rStyle w:val="CommentReference"/>
        </w:rPr>
        <w:annotationRef/>
      </w:r>
      <w:r>
        <w:t xml:space="preserve">Again, I would minimize the use of perfectionism as a personality trait. </w:t>
      </w:r>
    </w:p>
  </w:comment>
  <w:comment w:id="2" w:author="Thalia Priscilla" w:date="2022-12-22T21:48:00Z" w:initials="TP">
    <w:p w14:paraId="301A6F61" w14:textId="1752B504" w:rsidR="00607F2D" w:rsidRDefault="00607F2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Taken the wrong way, this can be seen as arrogance. As a leader, yes, you should set certain standards in your team, but a ‘me vs them’ attitude does not come across as a positive quality. This implies that you think you are better than your team members to whom you are delegating the tasks. Instead, I would use something more neutral like ‘a </w:t>
      </w:r>
      <w:r w:rsidR="00E601D9">
        <w:rPr>
          <w:rStyle w:val="CommentReference"/>
        </w:rPr>
        <w:t>good</w:t>
      </w:r>
      <w:r>
        <w:rPr>
          <w:rStyle w:val="CommentReference"/>
        </w:rPr>
        <w:t xml:space="preserve"> standard’.</w:t>
      </w:r>
    </w:p>
  </w:comment>
  <w:comment w:id="3" w:author="Thalia Priscilla" w:date="2022-12-22T22:27:00Z" w:initials="TP">
    <w:p w14:paraId="399A2C42" w14:textId="709E764B" w:rsidR="00723AD1" w:rsidRDefault="00723AD1">
      <w:pPr>
        <w:pStyle w:val="CommentText"/>
      </w:pPr>
      <w:r>
        <w:rPr>
          <w:rStyle w:val="CommentReference"/>
        </w:rPr>
        <w:annotationRef/>
      </w:r>
      <w:r>
        <w:t xml:space="preserve">This is great! </w:t>
      </w:r>
      <w:r w:rsidR="00116E22">
        <w:t>I think you can focus more on how you came to trust your member.</w:t>
      </w:r>
    </w:p>
  </w:comment>
  <w:comment w:id="4" w:author="Thalia Priscilla" w:date="2022-12-22T22:08:00Z" w:initials="TP">
    <w:p w14:paraId="3FFCD9FF" w14:textId="06F6BC07" w:rsidR="00BD5043" w:rsidRDefault="00BD504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 xml:space="preserve">How did you overcome your worry of delegating tasks? I think that’s an important point that </w:t>
      </w:r>
      <w:r>
        <w:rPr>
          <w:rStyle w:val="CommentReference"/>
        </w:rPr>
        <w:t>should also</w:t>
      </w:r>
      <w:r>
        <w:rPr>
          <w:rStyle w:val="CommentReference"/>
        </w:rPr>
        <w:t xml:space="preserve"> be addressed.</w:t>
      </w:r>
    </w:p>
  </w:comment>
  <w:comment w:id="5" w:author="Thalia Priscilla" w:date="2022-12-22T22:06:00Z" w:initials="TP">
    <w:p w14:paraId="4C6921BB" w14:textId="573CF206" w:rsidR="00BD5043" w:rsidRDefault="00BD504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What did you learn about </w:t>
      </w:r>
      <w:r w:rsidR="00723AD1">
        <w:rPr>
          <w:rStyle w:val="CommentReference"/>
        </w:rPr>
        <w:t>perfectionism</w:t>
      </w:r>
      <w:r>
        <w:rPr>
          <w:rStyle w:val="CommentReference"/>
        </w:rPr>
        <w:t>? How did you find the balance?</w:t>
      </w:r>
    </w:p>
  </w:comment>
  <w:comment w:id="6" w:author="Thalia Priscilla" w:date="2022-12-22T22:09:00Z" w:initials="TP">
    <w:p w14:paraId="7B03D37E" w14:textId="357806D2" w:rsidR="00BD5043" w:rsidRDefault="00BD5043">
      <w:pPr>
        <w:pStyle w:val="CommentText"/>
      </w:pPr>
      <w:r>
        <w:rPr>
          <w:rStyle w:val="CommentReference"/>
        </w:rPr>
        <w:annotationRef/>
      </w:r>
      <w:r>
        <w:t xml:space="preserve">Since you haven’t seen the outcome of this experience, how can you ensure productivity and quality? As a reader, I feel like this is inconclusive.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7AFAC0" w15:done="0"/>
  <w15:commentEx w15:paraId="3E7932E2" w15:done="0"/>
  <w15:commentEx w15:paraId="301A6F61" w15:done="0"/>
  <w15:commentEx w15:paraId="399A2C42" w15:done="0"/>
  <w15:commentEx w15:paraId="3FFCD9FF" w15:done="0"/>
  <w15:commentEx w15:paraId="4C6921BB" w15:done="0"/>
  <w15:commentEx w15:paraId="7B03D3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F4EEE" w16cex:dateUtc="2022-12-22T14:47:00Z"/>
  <w16cex:commentExtensible w16cex:durableId="274F5316" w16cex:dateUtc="2022-12-22T15:05:00Z"/>
  <w16cex:commentExtensible w16cex:durableId="274F4F17" w16cex:dateUtc="2022-12-22T14:48:00Z"/>
  <w16cex:commentExtensible w16cex:durableId="274F586F" w16cex:dateUtc="2022-12-22T15:27:00Z"/>
  <w16cex:commentExtensible w16cex:durableId="274F53CA" w16cex:dateUtc="2022-12-22T15:08:00Z"/>
  <w16cex:commentExtensible w16cex:durableId="274F5366" w16cex:dateUtc="2022-12-22T15:06:00Z"/>
  <w16cex:commentExtensible w16cex:durableId="274F5404" w16cex:dateUtc="2022-12-22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7AFAC0" w16cid:durableId="274F4EEE"/>
  <w16cid:commentId w16cid:paraId="3E7932E2" w16cid:durableId="274F5316"/>
  <w16cid:commentId w16cid:paraId="301A6F61" w16cid:durableId="274F4F17"/>
  <w16cid:commentId w16cid:paraId="399A2C42" w16cid:durableId="274F586F"/>
  <w16cid:commentId w16cid:paraId="3FFCD9FF" w16cid:durableId="274F53CA"/>
  <w16cid:commentId w16cid:paraId="4C6921BB" w16cid:durableId="274F5366"/>
  <w16cid:commentId w16cid:paraId="7B03D37E" w16cid:durableId="274F54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F8"/>
    <w:rsid w:val="00116E22"/>
    <w:rsid w:val="00175DF2"/>
    <w:rsid w:val="00185506"/>
    <w:rsid w:val="00327C66"/>
    <w:rsid w:val="003D0BF8"/>
    <w:rsid w:val="003D2028"/>
    <w:rsid w:val="00464468"/>
    <w:rsid w:val="005F3AF7"/>
    <w:rsid w:val="00607F2D"/>
    <w:rsid w:val="0062459E"/>
    <w:rsid w:val="00723AD1"/>
    <w:rsid w:val="008473E4"/>
    <w:rsid w:val="008B5BD9"/>
    <w:rsid w:val="00AC00B4"/>
    <w:rsid w:val="00B92831"/>
    <w:rsid w:val="00BD5043"/>
    <w:rsid w:val="00E601D9"/>
    <w:rsid w:val="00EC09BD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FB22D"/>
  <w15:chartTrackingRefBased/>
  <w15:docId w15:val="{A664EE14-C0FB-4047-8964-3AC09664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B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8473E4"/>
  </w:style>
  <w:style w:type="character" w:styleId="CommentReference">
    <w:name w:val="annotation reference"/>
    <w:basedOn w:val="DefaultParagraphFont"/>
    <w:uiPriority w:val="99"/>
    <w:semiHidden/>
    <w:unhideWhenUsed/>
    <w:rsid w:val="00B92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8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488</Words>
  <Characters>2491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4</cp:revision>
  <dcterms:created xsi:type="dcterms:W3CDTF">2022-12-20T13:52:00Z</dcterms:created>
  <dcterms:modified xsi:type="dcterms:W3CDTF">2022-12-22T15:30:00Z</dcterms:modified>
</cp:coreProperties>
</file>