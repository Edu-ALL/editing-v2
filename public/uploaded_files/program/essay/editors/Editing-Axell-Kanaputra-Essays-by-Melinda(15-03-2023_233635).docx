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E2BA5" w14:textId="598256DD" w:rsidR="001C480B" w:rsidRPr="00515FD1" w:rsidRDefault="00515FD1">
      <w:pPr>
        <w:rPr>
          <w:b/>
          <w:bCs/>
          <w:i/>
          <w:iCs/>
          <w:u w:val="single"/>
        </w:rPr>
      </w:pPr>
      <w:r w:rsidRPr="00515FD1">
        <w:rPr>
          <w:b/>
          <w:bCs/>
          <w:i/>
          <w:iCs/>
          <w:u w:val="single"/>
        </w:rPr>
        <w:t>The purpose of the Foster School is to develop leaders who strive to better humanity through business. How do you plan to leverage your experiences to advance Foster’s purpose?</w:t>
      </w:r>
    </w:p>
    <w:p w14:paraId="5A87B01F" w14:textId="77777777" w:rsidR="00515FD1" w:rsidRDefault="00515FD1"/>
    <w:p w14:paraId="7F36D00D" w14:textId="77777777" w:rsidR="00515FD1" w:rsidRPr="00515FD1" w:rsidRDefault="00515FD1" w:rsidP="00515FD1">
      <w:pPr>
        <w:shd w:val="clear" w:color="auto" w:fill="FFFFFF"/>
        <w:rPr>
          <w:rFonts w:ascii="Times New Roman" w:eastAsia="Times New Roman" w:hAnsi="Times New Roman" w:cs="Times New Roman"/>
        </w:rPr>
      </w:pPr>
      <w:r w:rsidRPr="00515FD1">
        <w:rPr>
          <w:rFonts w:ascii="Arial" w:eastAsia="Times New Roman" w:hAnsi="Arial" w:cs="Arial"/>
          <w:color w:val="000000"/>
          <w:sz w:val="22"/>
          <w:szCs w:val="22"/>
          <w:shd w:val="clear" w:color="auto" w:fill="FFFFFF"/>
        </w:rPr>
        <w:t xml:space="preserve">As someone who's passionate about health and fitness, I would always have talks with my friends and colleagues about the topic. </w:t>
      </w:r>
      <w:commentRangeStart w:id="0"/>
      <w:r w:rsidRPr="00515FD1">
        <w:rPr>
          <w:rFonts w:ascii="Arial" w:eastAsia="Times New Roman" w:hAnsi="Arial" w:cs="Arial"/>
          <w:color w:val="000000"/>
          <w:sz w:val="22"/>
          <w:szCs w:val="22"/>
          <w:shd w:val="clear" w:color="auto" w:fill="FFFFFF"/>
        </w:rPr>
        <w:t xml:space="preserve">It was then that I realized that many of them were taken in by the health myth that being skinny means being healthy.  And so, I started working </w:t>
      </w:r>
      <w:commentRangeEnd w:id="0"/>
      <w:r w:rsidR="00560581">
        <w:rPr>
          <w:rStyle w:val="CommentReference"/>
        </w:rPr>
        <w:commentReference w:id="0"/>
      </w:r>
      <w:r w:rsidRPr="00515FD1">
        <w:rPr>
          <w:rFonts w:ascii="Arial" w:eastAsia="Times New Roman" w:hAnsi="Arial" w:cs="Arial"/>
          <w:color w:val="000000"/>
          <w:sz w:val="22"/>
          <w:szCs w:val="22"/>
          <w:shd w:val="clear" w:color="auto" w:fill="FFFFFF"/>
        </w:rPr>
        <w:t xml:space="preserve">on my </w:t>
      </w:r>
      <w:proofErr w:type="spellStart"/>
      <w:r w:rsidRPr="00515FD1">
        <w:rPr>
          <w:rFonts w:ascii="Arial" w:eastAsia="Times New Roman" w:hAnsi="Arial" w:cs="Arial"/>
          <w:color w:val="000000"/>
          <w:sz w:val="22"/>
          <w:szCs w:val="22"/>
          <w:shd w:val="clear" w:color="auto" w:fill="FFFFFF"/>
        </w:rPr>
        <w:t>startup</w:t>
      </w:r>
      <w:proofErr w:type="spellEnd"/>
      <w:r w:rsidRPr="00515FD1">
        <w:rPr>
          <w:rFonts w:ascii="Arial" w:eastAsia="Times New Roman" w:hAnsi="Arial" w:cs="Arial"/>
          <w:color w:val="000000"/>
          <w:sz w:val="22"/>
          <w:szCs w:val="22"/>
          <w:shd w:val="clear" w:color="auto" w:fill="FFFFFF"/>
        </w:rPr>
        <w:t xml:space="preserve"> </w:t>
      </w:r>
      <w:proofErr w:type="spellStart"/>
      <w:r w:rsidRPr="00515FD1">
        <w:rPr>
          <w:rFonts w:ascii="Arial" w:eastAsia="Times New Roman" w:hAnsi="Arial" w:cs="Arial"/>
          <w:color w:val="000000"/>
          <w:sz w:val="22"/>
          <w:szCs w:val="22"/>
          <w:shd w:val="clear" w:color="auto" w:fill="FFFFFF"/>
        </w:rPr>
        <w:t>Stayhearty</w:t>
      </w:r>
      <w:proofErr w:type="spellEnd"/>
      <w:r w:rsidRPr="00515FD1">
        <w:rPr>
          <w:rFonts w:ascii="Arial" w:eastAsia="Times New Roman" w:hAnsi="Arial" w:cs="Arial"/>
          <w:color w:val="000000"/>
          <w:sz w:val="22"/>
          <w:szCs w:val="22"/>
          <w:shd w:val="clear" w:color="auto" w:fill="FFFFFF"/>
        </w:rPr>
        <w:t xml:space="preserve">: a health and fitness project that provides online home-workout routines and meal planning platforms to reduce cardiac disease risks for </w:t>
      </w:r>
      <w:commentRangeStart w:id="1"/>
      <w:r w:rsidRPr="00515FD1">
        <w:rPr>
          <w:rFonts w:ascii="Arial" w:eastAsia="Times New Roman" w:hAnsi="Arial" w:cs="Arial"/>
          <w:color w:val="000000"/>
          <w:sz w:val="22"/>
          <w:szCs w:val="22"/>
          <w:shd w:val="clear" w:color="auto" w:fill="FFFFFF"/>
        </w:rPr>
        <w:t>people aged 40-60</w:t>
      </w:r>
      <w:commentRangeEnd w:id="1"/>
      <w:r w:rsidR="00472C55">
        <w:rPr>
          <w:rStyle w:val="CommentReference"/>
        </w:rPr>
        <w:commentReference w:id="1"/>
      </w:r>
      <w:r w:rsidRPr="00515FD1">
        <w:rPr>
          <w:rFonts w:ascii="Arial" w:eastAsia="Times New Roman" w:hAnsi="Arial" w:cs="Arial"/>
          <w:color w:val="000000"/>
          <w:sz w:val="22"/>
          <w:szCs w:val="22"/>
          <w:shd w:val="clear" w:color="auto" w:fill="FFFFFF"/>
        </w:rPr>
        <w:t xml:space="preserve">. Through the survey I created to observe people’s health habits, I performed exploratory data analysis and visualization. And so, I noticed the pandemic’s slowdown effect on people’s workout routines and </w:t>
      </w:r>
      <w:commentRangeStart w:id="2"/>
      <w:r w:rsidRPr="00515FD1">
        <w:rPr>
          <w:rFonts w:ascii="Arial" w:eastAsia="Times New Roman" w:hAnsi="Arial" w:cs="Arial"/>
          <w:color w:val="000000"/>
          <w:sz w:val="22"/>
          <w:szCs w:val="22"/>
          <w:shd w:val="clear" w:color="auto" w:fill="FFFFFF"/>
        </w:rPr>
        <w:t>confirmed the interest of my target market</w:t>
      </w:r>
      <w:commentRangeEnd w:id="2"/>
      <w:r w:rsidR="0083211B">
        <w:rPr>
          <w:rStyle w:val="CommentReference"/>
        </w:rPr>
        <w:commentReference w:id="2"/>
      </w:r>
      <w:r w:rsidRPr="00515FD1">
        <w:rPr>
          <w:rFonts w:ascii="Arial" w:eastAsia="Times New Roman" w:hAnsi="Arial" w:cs="Arial"/>
          <w:color w:val="000000"/>
          <w:sz w:val="22"/>
          <w:szCs w:val="22"/>
          <w:shd w:val="clear" w:color="auto" w:fill="FFFFFF"/>
        </w:rPr>
        <w:t>. Using this information I was able to construct a budgeting plan and strategies to develop and market my platform.</w:t>
      </w:r>
    </w:p>
    <w:p w14:paraId="0BE81355" w14:textId="77777777" w:rsidR="00515FD1" w:rsidRDefault="00515FD1" w:rsidP="00515FD1">
      <w:pPr>
        <w:shd w:val="clear" w:color="auto" w:fill="FFFFFF"/>
        <w:rPr>
          <w:rFonts w:ascii="Arial" w:eastAsia="Times New Roman" w:hAnsi="Arial" w:cs="Arial"/>
          <w:color w:val="000000"/>
          <w:sz w:val="22"/>
          <w:szCs w:val="22"/>
          <w:shd w:val="clear" w:color="auto" w:fill="FFFFFF"/>
        </w:rPr>
      </w:pPr>
    </w:p>
    <w:p w14:paraId="74D8786F" w14:textId="3D5F1387" w:rsidR="00515FD1" w:rsidRPr="00515FD1" w:rsidRDefault="00515FD1" w:rsidP="00515FD1">
      <w:pPr>
        <w:shd w:val="clear" w:color="auto" w:fill="FFFFFF"/>
        <w:rPr>
          <w:rFonts w:ascii="Times New Roman" w:eastAsia="Times New Roman" w:hAnsi="Times New Roman" w:cs="Times New Roman"/>
        </w:rPr>
      </w:pPr>
      <w:r w:rsidRPr="00515FD1">
        <w:rPr>
          <w:rFonts w:ascii="Arial" w:eastAsia="Times New Roman" w:hAnsi="Arial" w:cs="Arial"/>
          <w:color w:val="000000"/>
          <w:sz w:val="22"/>
          <w:szCs w:val="22"/>
          <w:shd w:val="clear" w:color="auto" w:fill="FFFFFF"/>
        </w:rPr>
        <w:t xml:space="preserve">Additionally, I used competitive analysis to look at similar firms’ features that will allow me to innovate </w:t>
      </w:r>
      <w:del w:id="3" w:author="Microsoft Office User" w:date="2023-03-15T23:09:00Z">
        <w:r w:rsidRPr="00515FD1" w:rsidDel="0083211B">
          <w:rPr>
            <w:rFonts w:ascii="Arial" w:eastAsia="Times New Roman" w:hAnsi="Arial" w:cs="Arial"/>
            <w:color w:val="000000"/>
            <w:sz w:val="22"/>
            <w:szCs w:val="22"/>
            <w:shd w:val="clear" w:color="auto" w:fill="FFFFFF"/>
          </w:rPr>
          <w:delText xml:space="preserve">new ideas for </w:delText>
        </w:r>
      </w:del>
      <w:proofErr w:type="spellStart"/>
      <w:r w:rsidRPr="00515FD1">
        <w:rPr>
          <w:rFonts w:ascii="Arial" w:eastAsia="Times New Roman" w:hAnsi="Arial" w:cs="Arial"/>
          <w:color w:val="000000"/>
          <w:sz w:val="22"/>
          <w:szCs w:val="22"/>
          <w:shd w:val="clear" w:color="auto" w:fill="FFFFFF"/>
        </w:rPr>
        <w:t>Stayhearty</w:t>
      </w:r>
      <w:proofErr w:type="spellEnd"/>
      <w:r w:rsidRPr="00515FD1">
        <w:rPr>
          <w:rFonts w:ascii="Arial" w:eastAsia="Times New Roman" w:hAnsi="Arial" w:cs="Arial"/>
          <w:color w:val="000000"/>
          <w:sz w:val="22"/>
          <w:szCs w:val="22"/>
          <w:shd w:val="clear" w:color="auto" w:fill="FFFFFF"/>
        </w:rPr>
        <w:t>. After a couple of meetings with my mentor and summarizing potential costs, I managed to come up with the most cost-efficient and effective business idea which would not only help others but also maximize profit</w:t>
      </w:r>
      <w:ins w:id="4" w:author="Microsoft Office User" w:date="2023-03-15T23:10:00Z">
        <w:r w:rsidR="007810EF">
          <w:rPr>
            <w:rFonts w:ascii="Arial" w:eastAsia="Times New Roman" w:hAnsi="Arial" w:cs="Arial"/>
            <w:color w:val="000000"/>
            <w:sz w:val="22"/>
            <w:szCs w:val="22"/>
            <w:shd w:val="clear" w:color="auto" w:fill="FFFFFF"/>
          </w:rPr>
          <w:t xml:space="preserve"> by </w:t>
        </w:r>
      </w:ins>
      <w:del w:id="5" w:author="Microsoft Office User" w:date="2023-03-15T23:10:00Z">
        <w:r w:rsidRPr="00515FD1" w:rsidDel="007810EF">
          <w:rPr>
            <w:rFonts w:ascii="Arial" w:eastAsia="Times New Roman" w:hAnsi="Arial" w:cs="Arial"/>
            <w:color w:val="000000"/>
            <w:sz w:val="22"/>
            <w:szCs w:val="22"/>
            <w:shd w:val="clear" w:color="auto" w:fill="FFFFFF"/>
          </w:rPr>
          <w:delText xml:space="preserve">. I decided to </w:delText>
        </w:r>
      </w:del>
      <w:r w:rsidRPr="00515FD1">
        <w:rPr>
          <w:rFonts w:ascii="Arial" w:eastAsia="Times New Roman" w:hAnsi="Arial" w:cs="Arial"/>
          <w:color w:val="000000"/>
          <w:sz w:val="22"/>
          <w:szCs w:val="22"/>
          <w:shd w:val="clear" w:color="auto" w:fill="FFFFFF"/>
        </w:rPr>
        <w:t>utiliz</w:t>
      </w:r>
      <w:ins w:id="6" w:author="Microsoft Office User" w:date="2023-03-15T23:10:00Z">
        <w:r w:rsidR="007810EF">
          <w:rPr>
            <w:rFonts w:ascii="Arial" w:eastAsia="Times New Roman" w:hAnsi="Arial" w:cs="Arial"/>
            <w:color w:val="000000"/>
            <w:sz w:val="22"/>
            <w:szCs w:val="22"/>
            <w:shd w:val="clear" w:color="auto" w:fill="FFFFFF"/>
          </w:rPr>
          <w:t>ing</w:t>
        </w:r>
      </w:ins>
      <w:del w:id="7" w:author="Microsoft Office User" w:date="2023-03-15T23:10:00Z">
        <w:r w:rsidRPr="00515FD1" w:rsidDel="007810EF">
          <w:rPr>
            <w:rFonts w:ascii="Arial" w:eastAsia="Times New Roman" w:hAnsi="Arial" w:cs="Arial"/>
            <w:color w:val="000000"/>
            <w:sz w:val="22"/>
            <w:szCs w:val="22"/>
            <w:shd w:val="clear" w:color="auto" w:fill="FFFFFF"/>
          </w:rPr>
          <w:delText>e</w:delText>
        </w:r>
      </w:del>
      <w:r w:rsidRPr="00515FD1">
        <w:rPr>
          <w:rFonts w:ascii="Arial" w:eastAsia="Times New Roman" w:hAnsi="Arial" w:cs="Arial"/>
          <w:color w:val="000000"/>
          <w:sz w:val="22"/>
          <w:szCs w:val="22"/>
          <w:shd w:val="clear" w:color="auto" w:fill="FFFFFF"/>
        </w:rPr>
        <w:t xml:space="preserve"> pre-recorded workout videos and a personalized meal-planning system. Creating my own start</w:t>
      </w:r>
      <w:ins w:id="8" w:author="Microsoft Office User" w:date="2023-03-15T23:10:00Z">
        <w:r w:rsidR="007810EF">
          <w:rPr>
            <w:rFonts w:ascii="Arial" w:eastAsia="Times New Roman" w:hAnsi="Arial" w:cs="Arial"/>
            <w:color w:val="000000"/>
            <w:sz w:val="22"/>
            <w:szCs w:val="22"/>
            <w:shd w:val="clear" w:color="auto" w:fill="FFFFFF"/>
          </w:rPr>
          <w:t>-</w:t>
        </w:r>
      </w:ins>
      <w:r w:rsidRPr="00515FD1">
        <w:rPr>
          <w:rFonts w:ascii="Arial" w:eastAsia="Times New Roman" w:hAnsi="Arial" w:cs="Arial"/>
          <w:color w:val="000000"/>
          <w:sz w:val="22"/>
          <w:szCs w:val="22"/>
          <w:shd w:val="clear" w:color="auto" w:fill="FFFFFF"/>
        </w:rPr>
        <w:t xml:space="preserve">up and conducting research about health facts, </w:t>
      </w:r>
      <w:commentRangeStart w:id="9"/>
      <w:r w:rsidRPr="00515FD1">
        <w:rPr>
          <w:rFonts w:ascii="Arial" w:eastAsia="Times New Roman" w:hAnsi="Arial" w:cs="Arial"/>
          <w:color w:val="000000"/>
          <w:sz w:val="22"/>
          <w:szCs w:val="22"/>
          <w:shd w:val="clear" w:color="auto" w:fill="FFFFFF"/>
        </w:rPr>
        <w:t>I realized that most fitness services are more catered towards the youth even though middle-aged people are at a higher risk for health issues due to their less active lifestyle.</w:t>
      </w:r>
    </w:p>
    <w:p w14:paraId="2F9121F4" w14:textId="77777777" w:rsidR="00515FD1" w:rsidRPr="00515FD1" w:rsidRDefault="00515FD1" w:rsidP="00515FD1">
      <w:pPr>
        <w:shd w:val="clear" w:color="auto" w:fill="FFFFFF"/>
        <w:rPr>
          <w:rFonts w:ascii="Times New Roman" w:eastAsia="Times New Roman" w:hAnsi="Times New Roman" w:cs="Times New Roman"/>
        </w:rPr>
      </w:pPr>
    </w:p>
    <w:commentRangeEnd w:id="9"/>
    <w:p w14:paraId="6DD04935" w14:textId="76379657" w:rsidR="00515FD1" w:rsidRPr="00515FD1" w:rsidRDefault="007810EF" w:rsidP="00515FD1">
      <w:pPr>
        <w:rPr>
          <w:rFonts w:ascii="Times New Roman" w:eastAsia="Times New Roman" w:hAnsi="Times New Roman" w:cs="Times New Roman"/>
        </w:rPr>
      </w:pPr>
      <w:r>
        <w:rPr>
          <w:rStyle w:val="CommentReference"/>
        </w:rPr>
        <w:commentReference w:id="9"/>
      </w:r>
      <w:r w:rsidR="00515FD1" w:rsidRPr="00515FD1">
        <w:rPr>
          <w:rFonts w:ascii="Arial" w:eastAsia="Times New Roman" w:hAnsi="Arial" w:cs="Arial"/>
          <w:color w:val="000000"/>
          <w:sz w:val="22"/>
          <w:szCs w:val="22"/>
          <w:shd w:val="clear" w:color="auto" w:fill="FFFFFF"/>
        </w:rPr>
        <w:t>At Foster</w:t>
      </w:r>
      <w:r w:rsidR="00515FD1" w:rsidRPr="00515FD1">
        <w:rPr>
          <w:rFonts w:ascii="Arial" w:eastAsia="Times New Roman" w:hAnsi="Arial" w:cs="Arial"/>
          <w:color w:val="000000"/>
          <w:sz w:val="22"/>
          <w:szCs w:val="22"/>
        </w:rPr>
        <w:t>,</w:t>
      </w:r>
      <w:r w:rsidR="00515FD1" w:rsidRPr="00515FD1">
        <w:rPr>
          <w:rFonts w:ascii="Arial" w:eastAsia="Times New Roman" w:hAnsi="Arial" w:cs="Arial"/>
          <w:color w:val="000000"/>
          <w:sz w:val="22"/>
          <w:szCs w:val="22"/>
          <w:shd w:val="clear" w:color="auto" w:fill="FFFFFF"/>
        </w:rPr>
        <w:t xml:space="preserve"> I want to grow and become a leader in the health </w:t>
      </w:r>
      <w:ins w:id="10" w:author="Microsoft Office User" w:date="2023-03-15T23:11:00Z">
        <w:r w:rsidR="000158B4">
          <w:rPr>
            <w:rFonts w:ascii="Arial" w:eastAsia="Times New Roman" w:hAnsi="Arial" w:cs="Arial"/>
            <w:color w:val="000000"/>
            <w:sz w:val="22"/>
            <w:szCs w:val="22"/>
            <w:shd w:val="clear" w:color="auto" w:fill="FFFFFF"/>
          </w:rPr>
          <w:t>and</w:t>
        </w:r>
      </w:ins>
      <w:del w:id="11" w:author="Microsoft Office User" w:date="2023-03-15T23:11:00Z">
        <w:r w:rsidR="00515FD1" w:rsidRPr="00515FD1" w:rsidDel="000158B4">
          <w:rPr>
            <w:rFonts w:ascii="Arial" w:eastAsia="Times New Roman" w:hAnsi="Arial" w:cs="Arial"/>
            <w:color w:val="000000"/>
            <w:sz w:val="22"/>
            <w:szCs w:val="22"/>
            <w:shd w:val="clear" w:color="auto" w:fill="FFFFFF"/>
          </w:rPr>
          <w:delText>&amp;</w:delText>
        </w:r>
      </w:del>
      <w:r w:rsidR="00515FD1" w:rsidRPr="00515FD1">
        <w:rPr>
          <w:rFonts w:ascii="Arial" w:eastAsia="Times New Roman" w:hAnsi="Arial" w:cs="Arial"/>
          <w:color w:val="000000"/>
          <w:sz w:val="22"/>
          <w:szCs w:val="22"/>
          <w:shd w:val="clear" w:color="auto" w:fill="FFFFFF"/>
        </w:rPr>
        <w:t xml:space="preserve"> fitness industry </w:t>
      </w:r>
      <w:del w:id="12" w:author="Microsoft Office User" w:date="2023-03-15T23:11:00Z">
        <w:r w:rsidR="00515FD1" w:rsidRPr="00515FD1" w:rsidDel="000158B4">
          <w:rPr>
            <w:rFonts w:ascii="Arial" w:eastAsia="Times New Roman" w:hAnsi="Arial" w:cs="Arial"/>
            <w:color w:val="000000"/>
            <w:sz w:val="22"/>
            <w:szCs w:val="22"/>
            <w:shd w:val="clear" w:color="auto" w:fill="FFFFFF"/>
          </w:rPr>
          <w:delText>who inspires</w:delText>
        </w:r>
      </w:del>
      <w:ins w:id="13" w:author="Microsoft Office User" w:date="2023-03-15T23:11:00Z">
        <w:r w:rsidR="000158B4">
          <w:rPr>
            <w:rFonts w:ascii="Arial" w:eastAsia="Times New Roman" w:hAnsi="Arial" w:cs="Arial"/>
            <w:color w:val="000000"/>
            <w:sz w:val="22"/>
            <w:szCs w:val="22"/>
            <w:shd w:val="clear" w:color="auto" w:fill="FFFFFF"/>
          </w:rPr>
          <w:t>to inspire</w:t>
        </w:r>
      </w:ins>
      <w:r w:rsidR="00515FD1" w:rsidRPr="00515FD1">
        <w:rPr>
          <w:rFonts w:ascii="Arial" w:eastAsia="Times New Roman" w:hAnsi="Arial" w:cs="Arial"/>
          <w:color w:val="000000"/>
          <w:sz w:val="22"/>
          <w:szCs w:val="22"/>
          <w:shd w:val="clear" w:color="auto" w:fill="FFFFFF"/>
        </w:rPr>
        <w:t xml:space="preserve"> others to take action in improving their health and well-being and raise awareness on preventing health issues. By participating in UW's </w:t>
      </w:r>
      <w:proofErr w:type="spellStart"/>
      <w:r w:rsidR="00515FD1" w:rsidRPr="00515FD1">
        <w:rPr>
          <w:rFonts w:ascii="Arial" w:eastAsia="Times New Roman" w:hAnsi="Arial" w:cs="Arial"/>
          <w:color w:val="000000"/>
          <w:sz w:val="22"/>
          <w:szCs w:val="22"/>
          <w:shd w:val="clear" w:color="auto" w:fill="FFFFFF"/>
        </w:rPr>
        <w:t>Center</w:t>
      </w:r>
      <w:proofErr w:type="spellEnd"/>
      <w:r w:rsidR="00515FD1" w:rsidRPr="00515FD1">
        <w:rPr>
          <w:rFonts w:ascii="Arial" w:eastAsia="Times New Roman" w:hAnsi="Arial" w:cs="Arial"/>
          <w:color w:val="000000"/>
          <w:sz w:val="22"/>
          <w:szCs w:val="22"/>
          <w:shd w:val="clear" w:color="auto" w:fill="FFFFFF"/>
        </w:rPr>
        <w:t xml:space="preserve"> for Leadership and Strategic Thinking, I will gain valuable leadership experiences and skills as well as evidence-based strategic planning abilities</w:t>
      </w:r>
      <w:ins w:id="14" w:author="Microsoft Office User" w:date="2023-03-15T23:12:00Z">
        <w:r w:rsidR="00FD28BD">
          <w:rPr>
            <w:rFonts w:ascii="Arial" w:eastAsia="Times New Roman" w:hAnsi="Arial" w:cs="Arial"/>
            <w:color w:val="000000"/>
            <w:sz w:val="22"/>
            <w:szCs w:val="22"/>
            <w:shd w:val="clear" w:color="auto" w:fill="FFFFFF"/>
          </w:rPr>
          <w:t>.</w:t>
        </w:r>
      </w:ins>
      <w:r w:rsidR="00515FD1" w:rsidRPr="00515FD1">
        <w:rPr>
          <w:rFonts w:ascii="Arial" w:eastAsia="Times New Roman" w:hAnsi="Arial" w:cs="Arial"/>
          <w:color w:val="000000"/>
          <w:sz w:val="22"/>
          <w:szCs w:val="22"/>
          <w:shd w:val="clear" w:color="auto" w:fill="FFFFFF"/>
        </w:rPr>
        <w:t xml:space="preserve"> </w:t>
      </w:r>
      <w:del w:id="15" w:author="Microsoft Office User" w:date="2023-03-15T23:12:00Z">
        <w:r w:rsidR="00515FD1" w:rsidRPr="00515FD1" w:rsidDel="00FD28BD">
          <w:rPr>
            <w:rFonts w:ascii="Arial" w:eastAsia="Times New Roman" w:hAnsi="Arial" w:cs="Arial"/>
            <w:color w:val="000000"/>
            <w:sz w:val="22"/>
            <w:szCs w:val="22"/>
            <w:shd w:val="clear" w:color="auto" w:fill="FFFFFF"/>
          </w:rPr>
          <w:delText xml:space="preserve">that </w:delText>
        </w:r>
      </w:del>
      <w:ins w:id="16" w:author="Microsoft Office User" w:date="2023-03-15T23:12:00Z">
        <w:r w:rsidR="00FD28BD">
          <w:rPr>
            <w:rFonts w:ascii="Arial" w:eastAsia="Times New Roman" w:hAnsi="Arial" w:cs="Arial"/>
            <w:color w:val="000000"/>
            <w:sz w:val="22"/>
            <w:szCs w:val="22"/>
            <w:shd w:val="clear" w:color="auto" w:fill="FFFFFF"/>
          </w:rPr>
          <w:t>The experience</w:t>
        </w:r>
        <w:r w:rsidR="00FD28BD" w:rsidRPr="00515FD1">
          <w:rPr>
            <w:rFonts w:ascii="Arial" w:eastAsia="Times New Roman" w:hAnsi="Arial" w:cs="Arial"/>
            <w:color w:val="000000"/>
            <w:sz w:val="22"/>
            <w:szCs w:val="22"/>
            <w:shd w:val="clear" w:color="auto" w:fill="FFFFFF"/>
          </w:rPr>
          <w:t xml:space="preserve"> </w:t>
        </w:r>
      </w:ins>
      <w:r w:rsidR="00515FD1" w:rsidRPr="00515FD1">
        <w:rPr>
          <w:rFonts w:ascii="Arial" w:eastAsia="Times New Roman" w:hAnsi="Arial" w:cs="Arial"/>
          <w:color w:val="000000"/>
          <w:sz w:val="22"/>
          <w:szCs w:val="22"/>
          <w:shd w:val="clear" w:color="auto" w:fill="FFFFFF"/>
        </w:rPr>
        <w:t xml:space="preserve">will enable me </w:t>
      </w:r>
      <w:del w:id="17" w:author="Microsoft Office User" w:date="2023-03-15T23:12:00Z">
        <w:r w:rsidR="00515FD1" w:rsidRPr="00515FD1" w:rsidDel="00FD28BD">
          <w:rPr>
            <w:rFonts w:ascii="Arial" w:eastAsia="Times New Roman" w:hAnsi="Arial" w:cs="Arial"/>
            <w:color w:val="000000"/>
            <w:sz w:val="22"/>
            <w:szCs w:val="22"/>
            <w:shd w:val="clear" w:color="auto" w:fill="FFFFFF"/>
          </w:rPr>
          <w:delText>to make a difference in managing</w:delText>
        </w:r>
      </w:del>
      <w:ins w:id="18" w:author="Microsoft Office User" w:date="2023-03-15T23:12:00Z">
        <w:r w:rsidR="00FD28BD">
          <w:rPr>
            <w:rFonts w:ascii="Arial" w:eastAsia="Times New Roman" w:hAnsi="Arial" w:cs="Arial"/>
            <w:color w:val="000000"/>
            <w:sz w:val="22"/>
            <w:szCs w:val="22"/>
            <w:shd w:val="clear" w:color="auto" w:fill="FFFFFF"/>
          </w:rPr>
          <w:t>to manage</w:t>
        </w:r>
      </w:ins>
      <w:r w:rsidR="00515FD1" w:rsidRPr="00515FD1">
        <w:rPr>
          <w:rFonts w:ascii="Arial" w:eastAsia="Times New Roman" w:hAnsi="Arial" w:cs="Arial"/>
          <w:color w:val="000000"/>
          <w:sz w:val="22"/>
          <w:szCs w:val="22"/>
          <w:shd w:val="clear" w:color="auto" w:fill="FFFFFF"/>
        </w:rPr>
        <w:t xml:space="preserve"> teams and plan</w:t>
      </w:r>
      <w:del w:id="19" w:author="Microsoft Office User" w:date="2023-03-15T23:12:00Z">
        <w:r w:rsidR="00515FD1" w:rsidRPr="00515FD1" w:rsidDel="00FD28BD">
          <w:rPr>
            <w:rFonts w:ascii="Arial" w:eastAsia="Times New Roman" w:hAnsi="Arial" w:cs="Arial"/>
            <w:color w:val="000000"/>
            <w:sz w:val="22"/>
            <w:szCs w:val="22"/>
            <w:shd w:val="clear" w:color="auto" w:fill="FFFFFF"/>
          </w:rPr>
          <w:delText>ning</w:delText>
        </w:r>
      </w:del>
      <w:r w:rsidR="00515FD1" w:rsidRPr="00515FD1">
        <w:rPr>
          <w:rFonts w:ascii="Arial" w:eastAsia="Times New Roman" w:hAnsi="Arial" w:cs="Arial"/>
          <w:color w:val="000000"/>
          <w:sz w:val="22"/>
          <w:szCs w:val="22"/>
          <w:shd w:val="clear" w:color="auto" w:fill="FFFFFF"/>
        </w:rPr>
        <w:t xml:space="preserve"> health development projects</w:t>
      </w:r>
      <w:ins w:id="20" w:author="Microsoft Office User" w:date="2023-03-15T23:12:00Z">
        <w:r w:rsidR="00FD28BD">
          <w:rPr>
            <w:rFonts w:ascii="Arial" w:eastAsia="Times New Roman" w:hAnsi="Arial" w:cs="Arial"/>
            <w:color w:val="000000"/>
            <w:sz w:val="22"/>
            <w:szCs w:val="22"/>
            <w:shd w:val="clear" w:color="auto" w:fill="FFFFFF"/>
          </w:rPr>
          <w:t xml:space="preserve"> elaborately</w:t>
        </w:r>
      </w:ins>
      <w:r w:rsidR="00515FD1" w:rsidRPr="00515FD1">
        <w:rPr>
          <w:rFonts w:ascii="Arial" w:eastAsia="Times New Roman" w:hAnsi="Arial" w:cs="Arial"/>
          <w:color w:val="000000"/>
          <w:sz w:val="22"/>
          <w:szCs w:val="22"/>
          <w:shd w:val="clear" w:color="auto" w:fill="FFFFFF"/>
        </w:rPr>
        <w:t>. Moreover, even though I have yet to become familiar with mental health</w:t>
      </w:r>
      <w:commentRangeStart w:id="21"/>
      <w:r w:rsidR="00515FD1" w:rsidRPr="00515FD1">
        <w:rPr>
          <w:rFonts w:ascii="Arial" w:eastAsia="Times New Roman" w:hAnsi="Arial" w:cs="Arial"/>
          <w:color w:val="000000"/>
          <w:sz w:val="22"/>
          <w:szCs w:val="22"/>
          <w:shd w:val="clear" w:color="auto" w:fill="FFFFFF"/>
        </w:rPr>
        <w:t>, I also plan to raise awareness of its importance in overall health and fitness.</w:t>
      </w:r>
    </w:p>
    <w:p w14:paraId="6A955F9A" w14:textId="77777777" w:rsidR="00515FD1" w:rsidRPr="00515FD1" w:rsidRDefault="00515FD1" w:rsidP="00515FD1">
      <w:pPr>
        <w:spacing w:after="240"/>
        <w:rPr>
          <w:rFonts w:ascii="Times New Roman" w:eastAsia="Times New Roman" w:hAnsi="Times New Roman" w:cs="Times New Roman"/>
        </w:rPr>
      </w:pPr>
    </w:p>
    <w:commentRangeEnd w:id="21"/>
    <w:p w14:paraId="7F817FC4" w14:textId="06C5CB90" w:rsidR="00515FD1" w:rsidRPr="00515FD1" w:rsidRDefault="00FD28BD" w:rsidP="00515FD1">
      <w:pPr>
        <w:rPr>
          <w:rFonts w:ascii="Times New Roman" w:eastAsia="Times New Roman" w:hAnsi="Times New Roman" w:cs="Times New Roman"/>
        </w:rPr>
      </w:pPr>
      <w:r>
        <w:rPr>
          <w:rStyle w:val="CommentReference"/>
        </w:rPr>
        <w:commentReference w:id="21"/>
      </w:r>
      <w:r w:rsidR="00515FD1" w:rsidRPr="00515FD1">
        <w:rPr>
          <w:rFonts w:ascii="Arial" w:eastAsia="Times New Roman" w:hAnsi="Arial" w:cs="Arial"/>
          <w:color w:val="000000"/>
          <w:sz w:val="22"/>
          <w:szCs w:val="22"/>
          <w:shd w:val="clear" w:color="auto" w:fill="FFFFFF"/>
        </w:rPr>
        <w:t xml:space="preserve">Utilizing my </w:t>
      </w:r>
      <w:del w:id="22" w:author="Microsoft Office User" w:date="2023-03-15T23:14:00Z">
        <w:r w:rsidR="00515FD1" w:rsidRPr="00515FD1" w:rsidDel="005C0CCA">
          <w:rPr>
            <w:rFonts w:ascii="Arial" w:eastAsia="Times New Roman" w:hAnsi="Arial" w:cs="Arial"/>
            <w:color w:val="000000"/>
            <w:sz w:val="22"/>
            <w:szCs w:val="22"/>
            <w:shd w:val="clear" w:color="auto" w:fill="FFFFFF"/>
          </w:rPr>
          <w:delText xml:space="preserve">gained </w:delText>
        </w:r>
      </w:del>
      <w:ins w:id="23" w:author="Microsoft Office User" w:date="2023-03-15T23:14:00Z">
        <w:r w:rsidR="005C0CCA">
          <w:rPr>
            <w:rFonts w:ascii="Arial" w:eastAsia="Times New Roman" w:hAnsi="Arial" w:cs="Arial"/>
            <w:color w:val="000000"/>
            <w:sz w:val="22"/>
            <w:szCs w:val="22"/>
            <w:shd w:val="clear" w:color="auto" w:fill="FFFFFF"/>
          </w:rPr>
          <w:t>newfound</w:t>
        </w:r>
        <w:r w:rsidR="005C0CCA" w:rsidRPr="00515FD1">
          <w:rPr>
            <w:rFonts w:ascii="Arial" w:eastAsia="Times New Roman" w:hAnsi="Arial" w:cs="Arial"/>
            <w:color w:val="000000"/>
            <w:sz w:val="22"/>
            <w:szCs w:val="22"/>
            <w:shd w:val="clear" w:color="auto" w:fill="FFFFFF"/>
          </w:rPr>
          <w:t xml:space="preserve"> </w:t>
        </w:r>
      </w:ins>
      <w:r w:rsidR="00515FD1" w:rsidRPr="00515FD1">
        <w:rPr>
          <w:rFonts w:ascii="Arial" w:eastAsia="Times New Roman" w:hAnsi="Arial" w:cs="Arial"/>
          <w:color w:val="000000"/>
          <w:sz w:val="22"/>
          <w:szCs w:val="22"/>
          <w:shd w:val="clear" w:color="auto" w:fill="FFFFFF"/>
        </w:rPr>
        <w:t>knowledge</w:t>
      </w:r>
      <w:del w:id="24" w:author="Microsoft Office User" w:date="2023-03-15T23:14:00Z">
        <w:r w:rsidR="00515FD1" w:rsidRPr="00515FD1" w:rsidDel="005C0CCA">
          <w:rPr>
            <w:rFonts w:ascii="Arial" w:eastAsia="Times New Roman" w:hAnsi="Arial" w:cs="Arial"/>
            <w:color w:val="000000"/>
            <w:sz w:val="22"/>
            <w:szCs w:val="22"/>
            <w:shd w:val="clear" w:color="auto" w:fill="FFFFFF"/>
          </w:rPr>
          <w:delText xml:space="preserve"> at UW</w:delText>
        </w:r>
      </w:del>
      <w:r w:rsidR="00515FD1" w:rsidRPr="00515FD1">
        <w:rPr>
          <w:rFonts w:ascii="Arial" w:eastAsia="Times New Roman" w:hAnsi="Arial" w:cs="Arial"/>
          <w:color w:val="000000"/>
          <w:sz w:val="22"/>
          <w:szCs w:val="22"/>
          <w:shd w:val="clear" w:color="auto" w:fill="FFFFFF"/>
        </w:rPr>
        <w:t>, I am eager to start a health revolution initiative </w:t>
      </w:r>
      <w:del w:id="25" w:author="Microsoft Office User" w:date="2023-03-15T23:15:00Z">
        <w:r w:rsidR="00515FD1" w:rsidRPr="00515FD1" w:rsidDel="00FD112F">
          <w:rPr>
            <w:rFonts w:ascii="Arial" w:eastAsia="Times New Roman" w:hAnsi="Arial" w:cs="Arial"/>
            <w:color w:val="000000"/>
            <w:sz w:val="22"/>
            <w:szCs w:val="22"/>
            <w:shd w:val="clear" w:color="auto" w:fill="FFFFFF"/>
          </w:rPr>
          <w:delText xml:space="preserve"> that will engage students, faculty, and staff in pursuit</w:delText>
        </w:r>
      </w:del>
      <w:ins w:id="26" w:author="Microsoft Office User" w:date="2023-03-15T23:15:00Z">
        <w:r w:rsidR="00FD112F">
          <w:rPr>
            <w:rFonts w:ascii="Arial" w:eastAsia="Times New Roman" w:hAnsi="Arial" w:cs="Arial"/>
            <w:color w:val="000000"/>
            <w:sz w:val="22"/>
            <w:szCs w:val="22"/>
            <w:shd w:val="clear" w:color="auto" w:fill="FFFFFF"/>
          </w:rPr>
          <w:t>to help others pursue</w:t>
        </w:r>
      </w:ins>
      <w:r w:rsidR="00515FD1" w:rsidRPr="00515FD1">
        <w:rPr>
          <w:rFonts w:ascii="Arial" w:eastAsia="Times New Roman" w:hAnsi="Arial" w:cs="Arial"/>
          <w:color w:val="000000"/>
          <w:sz w:val="22"/>
          <w:szCs w:val="22"/>
          <w:shd w:val="clear" w:color="auto" w:fill="FFFFFF"/>
        </w:rPr>
        <w:t xml:space="preserve"> </w:t>
      </w:r>
      <w:del w:id="27" w:author="Microsoft Office User" w:date="2023-03-15T23:15:00Z">
        <w:r w:rsidR="00515FD1" w:rsidRPr="00515FD1" w:rsidDel="00FD112F">
          <w:rPr>
            <w:rFonts w:ascii="Arial" w:eastAsia="Times New Roman" w:hAnsi="Arial" w:cs="Arial"/>
            <w:color w:val="000000"/>
            <w:sz w:val="22"/>
            <w:szCs w:val="22"/>
            <w:shd w:val="clear" w:color="auto" w:fill="FFFFFF"/>
          </w:rPr>
          <w:delText xml:space="preserve">of </w:delText>
        </w:r>
      </w:del>
      <w:r w:rsidR="00515FD1" w:rsidRPr="00515FD1">
        <w:rPr>
          <w:rFonts w:ascii="Arial" w:eastAsia="Times New Roman" w:hAnsi="Arial" w:cs="Arial"/>
          <w:color w:val="000000"/>
          <w:sz w:val="22"/>
          <w:szCs w:val="22"/>
          <w:shd w:val="clear" w:color="auto" w:fill="FFFFFF"/>
        </w:rPr>
        <w:t xml:space="preserve">a healthier lifestyle and mental well-being. Knowing that my life changed for the better when committing myself to a healthier lifestyle, I want to encourage others to create a perfect balance between work, study, and physical and mental well-being by </w:t>
      </w:r>
      <w:commentRangeStart w:id="28"/>
      <w:r w:rsidR="00515FD1" w:rsidRPr="00515FD1">
        <w:rPr>
          <w:rFonts w:ascii="Arial" w:eastAsia="Times New Roman" w:hAnsi="Arial" w:cs="Arial"/>
          <w:color w:val="000000"/>
          <w:sz w:val="22"/>
          <w:szCs w:val="22"/>
          <w:shd w:val="clear" w:color="auto" w:fill="FFFFFF"/>
        </w:rPr>
        <w:t>leading fitness classes</w:t>
      </w:r>
      <w:commentRangeEnd w:id="28"/>
      <w:r w:rsidR="00B13F4A">
        <w:rPr>
          <w:rStyle w:val="CommentReference"/>
        </w:rPr>
        <w:commentReference w:id="28"/>
      </w:r>
      <w:r w:rsidR="00515FD1" w:rsidRPr="00515FD1">
        <w:rPr>
          <w:rFonts w:ascii="Arial" w:eastAsia="Times New Roman" w:hAnsi="Arial" w:cs="Arial"/>
          <w:color w:val="000000"/>
          <w:sz w:val="22"/>
          <w:szCs w:val="22"/>
          <w:shd w:val="clear" w:color="auto" w:fill="FFFFFF"/>
        </w:rPr>
        <w:t xml:space="preserve">, organizing workshops to teach how to prepare healthy meals, and </w:t>
      </w:r>
      <w:commentRangeStart w:id="29"/>
      <w:r w:rsidR="00515FD1" w:rsidRPr="00515FD1">
        <w:rPr>
          <w:rFonts w:ascii="Arial" w:eastAsia="Times New Roman" w:hAnsi="Arial" w:cs="Arial"/>
          <w:color w:val="000000"/>
          <w:sz w:val="22"/>
          <w:szCs w:val="22"/>
          <w:shd w:val="clear" w:color="auto" w:fill="FFFFFF"/>
        </w:rPr>
        <w:t xml:space="preserve">providing </w:t>
      </w:r>
      <w:del w:id="30" w:author="Microsoft Office User" w:date="2023-03-15T23:15:00Z">
        <w:r w:rsidR="00515FD1" w:rsidRPr="00515FD1" w:rsidDel="00B13F4A">
          <w:rPr>
            <w:rFonts w:ascii="Arial" w:eastAsia="Times New Roman" w:hAnsi="Arial" w:cs="Arial"/>
            <w:color w:val="000000"/>
            <w:sz w:val="22"/>
            <w:szCs w:val="22"/>
            <w:shd w:val="clear" w:color="auto" w:fill="FFFFFF"/>
          </w:rPr>
          <w:delText>counseling</w:delText>
        </w:r>
      </w:del>
      <w:ins w:id="31" w:author="Microsoft Office User" w:date="2023-03-15T23:15:00Z">
        <w:r w:rsidR="00B13F4A" w:rsidRPr="00515FD1">
          <w:rPr>
            <w:rFonts w:ascii="Arial" w:eastAsia="Times New Roman" w:hAnsi="Arial" w:cs="Arial"/>
            <w:color w:val="000000"/>
            <w:sz w:val="22"/>
            <w:szCs w:val="22"/>
            <w:shd w:val="clear" w:color="auto" w:fill="FFFFFF"/>
          </w:rPr>
          <w:t>counselling</w:t>
        </w:r>
      </w:ins>
      <w:r w:rsidR="00515FD1" w:rsidRPr="00515FD1">
        <w:rPr>
          <w:rFonts w:ascii="Arial" w:eastAsia="Times New Roman" w:hAnsi="Arial" w:cs="Arial"/>
          <w:color w:val="000000"/>
          <w:sz w:val="22"/>
          <w:szCs w:val="22"/>
          <w:shd w:val="clear" w:color="auto" w:fill="FFFFFF"/>
        </w:rPr>
        <w:t xml:space="preserve"> services </w:t>
      </w:r>
      <w:commentRangeEnd w:id="29"/>
      <w:r w:rsidR="00101465">
        <w:rPr>
          <w:rStyle w:val="CommentReference"/>
        </w:rPr>
        <w:commentReference w:id="29"/>
      </w:r>
      <w:r w:rsidR="00515FD1" w:rsidRPr="00515FD1">
        <w:rPr>
          <w:rFonts w:ascii="Arial" w:eastAsia="Times New Roman" w:hAnsi="Arial" w:cs="Arial"/>
          <w:color w:val="000000"/>
          <w:sz w:val="22"/>
          <w:szCs w:val="22"/>
          <w:shd w:val="clear" w:color="auto" w:fill="FFFFFF"/>
        </w:rPr>
        <w:t xml:space="preserve">to help the UW community overcome barriers in adopting a healthier lifestyle. With this, I hope to strengthen the bond between the community while also developing my knowledge in health and fitness. Moreover, in collaboration with the Cambia Palliative Care </w:t>
      </w:r>
      <w:proofErr w:type="spellStart"/>
      <w:r w:rsidR="00515FD1" w:rsidRPr="00515FD1">
        <w:rPr>
          <w:rFonts w:ascii="Arial" w:eastAsia="Times New Roman" w:hAnsi="Arial" w:cs="Arial"/>
          <w:color w:val="000000"/>
          <w:sz w:val="22"/>
          <w:szCs w:val="22"/>
          <w:shd w:val="clear" w:color="auto" w:fill="FFFFFF"/>
        </w:rPr>
        <w:t>Center</w:t>
      </w:r>
      <w:proofErr w:type="spellEnd"/>
      <w:r w:rsidR="00515FD1" w:rsidRPr="00515FD1">
        <w:rPr>
          <w:rFonts w:ascii="Arial" w:eastAsia="Times New Roman" w:hAnsi="Arial" w:cs="Arial"/>
          <w:color w:val="000000"/>
          <w:sz w:val="22"/>
          <w:szCs w:val="22"/>
          <w:shd w:val="clear" w:color="auto" w:fill="FFFFFF"/>
        </w:rPr>
        <w:t xml:space="preserve">, I plan to conduct research </w:t>
      </w:r>
      <w:commentRangeStart w:id="32"/>
      <w:r w:rsidR="00515FD1" w:rsidRPr="00515FD1">
        <w:rPr>
          <w:rFonts w:ascii="Arial" w:eastAsia="Times New Roman" w:hAnsi="Arial" w:cs="Arial"/>
          <w:color w:val="000000"/>
          <w:sz w:val="22"/>
          <w:szCs w:val="22"/>
          <w:shd w:val="clear" w:color="auto" w:fill="FFFFFF"/>
        </w:rPr>
        <w:t xml:space="preserve">to develop innovative tools and platforms </w:t>
      </w:r>
      <w:commentRangeEnd w:id="32"/>
      <w:r w:rsidR="00E004E0">
        <w:rPr>
          <w:rStyle w:val="CommentReference"/>
        </w:rPr>
        <w:commentReference w:id="32"/>
      </w:r>
      <w:r w:rsidR="00515FD1" w:rsidRPr="00515FD1">
        <w:rPr>
          <w:rFonts w:ascii="Arial" w:eastAsia="Times New Roman" w:hAnsi="Arial" w:cs="Arial"/>
          <w:color w:val="000000"/>
          <w:sz w:val="22"/>
          <w:szCs w:val="22"/>
          <w:shd w:val="clear" w:color="auto" w:fill="FFFFFF"/>
        </w:rPr>
        <w:t xml:space="preserve">to track and </w:t>
      </w:r>
      <w:proofErr w:type="spellStart"/>
      <w:r w:rsidR="00515FD1" w:rsidRPr="00515FD1">
        <w:rPr>
          <w:rFonts w:ascii="Arial" w:eastAsia="Times New Roman" w:hAnsi="Arial" w:cs="Arial"/>
          <w:color w:val="000000"/>
          <w:sz w:val="22"/>
          <w:szCs w:val="22"/>
          <w:shd w:val="clear" w:color="auto" w:fill="FFFFFF"/>
        </w:rPr>
        <w:t>analyze</w:t>
      </w:r>
      <w:proofErr w:type="spellEnd"/>
      <w:r w:rsidR="00515FD1" w:rsidRPr="00515FD1">
        <w:rPr>
          <w:rFonts w:ascii="Arial" w:eastAsia="Times New Roman" w:hAnsi="Arial" w:cs="Arial"/>
          <w:color w:val="000000"/>
          <w:sz w:val="22"/>
          <w:szCs w:val="22"/>
          <w:shd w:val="clear" w:color="auto" w:fill="FFFFFF"/>
        </w:rPr>
        <w:t xml:space="preserve"> people’s health and fitness data to enhance the delivery of patient-</w:t>
      </w:r>
      <w:proofErr w:type="spellStart"/>
      <w:r w:rsidR="00515FD1" w:rsidRPr="00515FD1">
        <w:rPr>
          <w:rFonts w:ascii="Arial" w:eastAsia="Times New Roman" w:hAnsi="Arial" w:cs="Arial"/>
          <w:color w:val="000000"/>
          <w:sz w:val="22"/>
          <w:szCs w:val="22"/>
          <w:shd w:val="clear" w:color="auto" w:fill="FFFFFF"/>
        </w:rPr>
        <w:t>centered</w:t>
      </w:r>
      <w:proofErr w:type="spellEnd"/>
      <w:r w:rsidR="00515FD1" w:rsidRPr="00515FD1">
        <w:rPr>
          <w:rFonts w:ascii="Arial" w:eastAsia="Times New Roman" w:hAnsi="Arial" w:cs="Arial"/>
          <w:color w:val="000000"/>
          <w:sz w:val="22"/>
          <w:szCs w:val="22"/>
          <w:shd w:val="clear" w:color="auto" w:fill="FFFFFF"/>
        </w:rPr>
        <w:t xml:space="preserve"> care. This will help our diverse population receive the appropriate medical treatments and interventions for their conditions to improve their quality of life. </w:t>
      </w:r>
    </w:p>
    <w:p w14:paraId="260F86D4" w14:textId="77777777" w:rsidR="00515FD1" w:rsidRPr="00515FD1" w:rsidRDefault="00515FD1" w:rsidP="00515FD1">
      <w:pPr>
        <w:rPr>
          <w:rFonts w:ascii="Times New Roman" w:eastAsia="Times New Roman" w:hAnsi="Times New Roman" w:cs="Times New Roman"/>
        </w:rPr>
      </w:pPr>
      <w:bookmarkStart w:id="33" w:name="_GoBack"/>
      <w:bookmarkEnd w:id="33"/>
    </w:p>
    <w:p w14:paraId="1D936988" w14:textId="77777777" w:rsidR="00515FD1" w:rsidRDefault="00515FD1">
      <w:pPr>
        <w:rPr>
          <w:ins w:id="34" w:author="Microsoft Office User" w:date="2023-03-15T23:21:00Z"/>
        </w:rPr>
      </w:pPr>
    </w:p>
    <w:p w14:paraId="651E2812" w14:textId="4270545D" w:rsidR="00275FB5" w:rsidRPr="002C5DD4" w:rsidRDefault="00275FB5">
      <w:r w:rsidRPr="002C5DD4">
        <w:t xml:space="preserve">Hi </w:t>
      </w:r>
      <w:proofErr w:type="spellStart"/>
      <w:r w:rsidRPr="002C5DD4">
        <w:t>Axell</w:t>
      </w:r>
      <w:proofErr w:type="spellEnd"/>
      <w:r w:rsidRPr="002C5DD4">
        <w:t xml:space="preserve">, </w:t>
      </w:r>
    </w:p>
    <w:p w14:paraId="4A99301D" w14:textId="77777777" w:rsidR="002C5DD4" w:rsidRPr="002C5DD4" w:rsidRDefault="002C5DD4" w:rsidP="002C5DD4">
      <w:pPr>
        <w:rPr>
          <w:lang w:val="en-US"/>
        </w:rPr>
      </w:pPr>
      <w:r w:rsidRPr="002C5DD4">
        <w:rPr>
          <w:lang w:val="en-US"/>
        </w:rPr>
        <w:t>It is admirable to see that you want to help others lead a healthier and more fulfilling lifestyle. I see that you’ve also done some research into the organizations that you’re excited to join as a student. All of this is commendable, as it shows your initiative and enthusiasm as a prospective student.</w:t>
      </w:r>
    </w:p>
    <w:p w14:paraId="71D7AFB5" w14:textId="77777777" w:rsidR="002C5DD4" w:rsidRPr="002C5DD4" w:rsidRDefault="002C5DD4" w:rsidP="002C5DD4">
      <w:pPr>
        <w:rPr>
          <w:lang w:val="en-US"/>
        </w:rPr>
      </w:pPr>
      <w:r w:rsidRPr="002C5DD4">
        <w:rPr>
          <w:lang w:val="en-US"/>
        </w:rPr>
        <w:lastRenderedPageBreak/>
        <w:t>I do have some feedback so that you can develop this to suit Foster better. Since it is a business school, I think it’d be best to cater your experience to suit this sector. As of now, I am still unable to see clearly the business aspect of both your start-up and your plans while being enrolled at the school.</w:t>
      </w:r>
    </w:p>
    <w:p w14:paraId="7A7CB786" w14:textId="77777777" w:rsidR="002C5DD4" w:rsidRPr="002C5DD4" w:rsidRDefault="002C5DD4" w:rsidP="002C5DD4">
      <w:pPr>
        <w:rPr>
          <w:lang w:val="en-US"/>
        </w:rPr>
      </w:pPr>
      <w:r w:rsidRPr="002C5DD4">
        <w:rPr>
          <w:lang w:val="en-US"/>
        </w:rPr>
        <w:t> </w:t>
      </w:r>
    </w:p>
    <w:p w14:paraId="1D998ACA" w14:textId="77777777" w:rsidR="002C5DD4" w:rsidRPr="002C5DD4" w:rsidRDefault="002C5DD4" w:rsidP="002C5DD4">
      <w:pPr>
        <w:rPr>
          <w:lang w:val="en-US"/>
        </w:rPr>
      </w:pPr>
      <w:r w:rsidRPr="002C5DD4">
        <w:rPr>
          <w:lang w:val="en-US"/>
        </w:rPr>
        <w:t xml:space="preserve">For the first and second paragraphs, I suggest that you include some business strategies or knowledge that you plan to execute at your start-up. You’ve mentioned data and competitive analysis. What are the results? What differentiates your business strategies for </w:t>
      </w:r>
      <w:proofErr w:type="spellStart"/>
      <w:r w:rsidRPr="002C5DD4">
        <w:rPr>
          <w:lang w:val="en-US"/>
        </w:rPr>
        <w:t>StayHealthy</w:t>
      </w:r>
      <w:proofErr w:type="spellEnd"/>
      <w:r w:rsidRPr="002C5DD4">
        <w:rPr>
          <w:lang w:val="en-US"/>
        </w:rPr>
        <w:t xml:space="preserve"> from those of other health platforms?</w:t>
      </w:r>
    </w:p>
    <w:p w14:paraId="266E2BA5" w14:textId="77777777" w:rsidR="002C5DD4" w:rsidRPr="002C5DD4" w:rsidRDefault="002C5DD4" w:rsidP="002C5DD4">
      <w:pPr>
        <w:rPr>
          <w:lang w:val="en-US"/>
        </w:rPr>
      </w:pPr>
      <w:r w:rsidRPr="002C5DD4">
        <w:rPr>
          <w:lang w:val="en-US"/>
        </w:rPr>
        <w:t> </w:t>
      </w:r>
    </w:p>
    <w:p w14:paraId="6B8D1E9F" w14:textId="77777777" w:rsidR="002C5DD4" w:rsidRPr="002C5DD4" w:rsidRDefault="002C5DD4" w:rsidP="002C5DD4">
      <w:pPr>
        <w:rPr>
          <w:lang w:val="en-US"/>
        </w:rPr>
      </w:pPr>
      <w:r w:rsidRPr="002C5DD4">
        <w:rPr>
          <w:lang w:val="en-US"/>
        </w:rPr>
        <w:t>In the third and last paragraphs, I’ve left specific comments on some of the parts that need more elaboration. It is true that the admissions committee wants to see your contributions to the Foster. However, before mentioning your plans to lead fitness classes and develop tools for the health center, it is imperative that you mention how you plan to leverage your expertise to contribute to these ambitious goals.</w:t>
      </w:r>
    </w:p>
    <w:p w14:paraId="1FDCB71E" w14:textId="77777777" w:rsidR="002C5DD4" w:rsidRPr="002C5DD4" w:rsidRDefault="002C5DD4" w:rsidP="002C5DD4">
      <w:pPr>
        <w:rPr>
          <w:lang w:val="en-US"/>
        </w:rPr>
      </w:pPr>
      <w:r w:rsidRPr="002C5DD4">
        <w:rPr>
          <w:lang w:val="en-US"/>
        </w:rPr>
        <w:t> </w:t>
      </w:r>
    </w:p>
    <w:p w14:paraId="7169CF64" w14:textId="77777777" w:rsidR="002C5DD4" w:rsidRPr="002C5DD4" w:rsidRDefault="002C5DD4" w:rsidP="002C5DD4">
      <w:pPr>
        <w:rPr>
          <w:lang w:val="en-US"/>
        </w:rPr>
      </w:pPr>
      <w:r w:rsidRPr="002C5DD4">
        <w:rPr>
          <w:lang w:val="en-US"/>
        </w:rPr>
        <w:t xml:space="preserve">The prompt highlights leveraging past experiences and expertise, so make sure that you mention </w:t>
      </w:r>
      <w:r w:rsidRPr="002C5DD4">
        <w:rPr>
          <w:b/>
          <w:bCs/>
          <w:lang w:val="en-US"/>
        </w:rPr>
        <w:t>relevant</w:t>
      </w:r>
      <w:r w:rsidRPr="002C5DD4">
        <w:rPr>
          <w:lang w:val="en-US"/>
        </w:rPr>
        <w:t xml:space="preserve"> experiences and expertise and correlate them to achievable goals and organizations. For instance, you’ve led an Indo organization successfully (PERMIAS, etc.). Thus, you plan to create another organization to help international students exercise more regularly by holding a running event biweekly and so on.</w:t>
      </w:r>
    </w:p>
    <w:p w14:paraId="12712639" w14:textId="77777777" w:rsidR="00F0084F" w:rsidRPr="002C5DD4" w:rsidRDefault="00F0084F"/>
    <w:p w14:paraId="19D4151A" w14:textId="6F1D09C3" w:rsidR="00F0084F" w:rsidRPr="002C5DD4" w:rsidRDefault="00F0084F">
      <w:r w:rsidRPr="002C5DD4">
        <w:t>Best of luck!</w:t>
      </w:r>
    </w:p>
    <w:p w14:paraId="783A495A" w14:textId="480C78A6" w:rsidR="00F0084F" w:rsidRPr="002C5DD4" w:rsidRDefault="00F0084F">
      <w:r w:rsidRPr="002C5DD4">
        <w:t>Melinda</w:t>
      </w:r>
    </w:p>
    <w:p w14:paraId="75B51235" w14:textId="77777777" w:rsidR="00F0084F" w:rsidRPr="002C5DD4" w:rsidRDefault="00F0084F"/>
    <w:p w14:paraId="3E886AAC" w14:textId="77777777" w:rsidR="00F0084F" w:rsidRPr="002C5DD4" w:rsidRDefault="00F0084F"/>
    <w:sectPr w:rsidR="00F0084F" w:rsidRPr="002C5DD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3-03-15T23:05:00Z" w:initials="MOU">
    <w:p w14:paraId="189E06B5" w14:textId="77777777" w:rsidR="00560581" w:rsidRDefault="00560581">
      <w:pPr>
        <w:pStyle w:val="CommentText"/>
      </w:pPr>
      <w:r>
        <w:rPr>
          <w:rStyle w:val="CommentReference"/>
        </w:rPr>
        <w:annotationRef/>
      </w:r>
      <w:r>
        <w:t xml:space="preserve">This feels a bit rushed. Rather than jumping directly into creating a start-up, your reason can be strengthened by another anecdote. </w:t>
      </w:r>
    </w:p>
    <w:p w14:paraId="5B8818C9" w14:textId="77777777" w:rsidR="00560581" w:rsidRDefault="00560581">
      <w:pPr>
        <w:pStyle w:val="CommentText"/>
      </w:pPr>
    </w:p>
    <w:p w14:paraId="64B5B390" w14:textId="77777777" w:rsidR="00560581" w:rsidRDefault="00C27EC9">
      <w:pPr>
        <w:pStyle w:val="CommentText"/>
      </w:pPr>
      <w:r>
        <w:t>What was wrong with the myth? Did you notice your friend doing fad diets? Extreme dieting? Poor body image/perception?</w:t>
      </w:r>
    </w:p>
    <w:p w14:paraId="5A067054" w14:textId="77777777" w:rsidR="00C27EC9" w:rsidRDefault="00C27EC9">
      <w:pPr>
        <w:pStyle w:val="CommentText"/>
      </w:pPr>
    </w:p>
    <w:p w14:paraId="1F1BED2D" w14:textId="147461C0" w:rsidR="00C27EC9" w:rsidRDefault="00C27EC9">
      <w:pPr>
        <w:pStyle w:val="CommentText"/>
      </w:pPr>
      <w:r>
        <w:t>By including all of this in your intro, there will be a stronger correlation between your start-up and Foster’</w:t>
      </w:r>
      <w:r w:rsidR="004472D1">
        <w:t xml:space="preserve">s purpose. </w:t>
      </w:r>
    </w:p>
  </w:comment>
  <w:comment w:id="1" w:author="Microsoft Office User" w:date="2023-03-15T23:07:00Z" w:initials="MOU">
    <w:p w14:paraId="65DE16C7" w14:textId="77777777" w:rsidR="00472C55" w:rsidRDefault="00472C55">
      <w:pPr>
        <w:pStyle w:val="CommentText"/>
      </w:pPr>
      <w:r>
        <w:rPr>
          <w:rStyle w:val="CommentReference"/>
        </w:rPr>
        <w:annotationRef/>
      </w:r>
      <w:r>
        <w:t>Why do you target these people?</w:t>
      </w:r>
    </w:p>
    <w:p w14:paraId="30690A75" w14:textId="77777777" w:rsidR="00472C55" w:rsidRDefault="00472C55">
      <w:pPr>
        <w:pStyle w:val="CommentText"/>
      </w:pPr>
    </w:p>
    <w:p w14:paraId="3078F033" w14:textId="77777777" w:rsidR="00472C55" w:rsidRDefault="00472C55">
      <w:pPr>
        <w:pStyle w:val="CommentText"/>
      </w:pPr>
      <w:r>
        <w:t xml:space="preserve">Maybe there’s Indo data that many Indonesians die yearly due to cardiac disease? </w:t>
      </w:r>
    </w:p>
    <w:p w14:paraId="0388F1F0" w14:textId="6062EBFD" w:rsidR="00472C55" w:rsidRDefault="00472C55">
      <w:pPr>
        <w:pStyle w:val="CommentText"/>
      </w:pPr>
      <w:r>
        <w:t xml:space="preserve">It will provide a stronger backstory for your start-up. </w:t>
      </w:r>
    </w:p>
  </w:comment>
  <w:comment w:id="2" w:author="Microsoft Office User" w:date="2023-03-15T23:09:00Z" w:initials="MOU">
    <w:p w14:paraId="2F9D920E" w14:textId="4CDDE3D7" w:rsidR="0083211B" w:rsidRDefault="0083211B">
      <w:pPr>
        <w:pStyle w:val="CommentText"/>
      </w:pPr>
      <w:r>
        <w:rPr>
          <w:rStyle w:val="CommentReference"/>
        </w:rPr>
        <w:annotationRef/>
      </w:r>
      <w:r>
        <w:t>This part needs clarification.</w:t>
      </w:r>
    </w:p>
  </w:comment>
  <w:comment w:id="9" w:author="Microsoft Office User" w:date="2023-03-15T23:10:00Z" w:initials="MOU">
    <w:p w14:paraId="037D052D" w14:textId="7675EF84" w:rsidR="007810EF" w:rsidRDefault="007810EF">
      <w:pPr>
        <w:pStyle w:val="CommentText"/>
      </w:pPr>
      <w:r>
        <w:rPr>
          <w:rStyle w:val="CommentReference"/>
        </w:rPr>
        <w:annotationRef/>
      </w:r>
      <w:r>
        <w:t>This is better placed in the intro (see my previous comment).</w:t>
      </w:r>
    </w:p>
  </w:comment>
  <w:comment w:id="21" w:author="Microsoft Office User" w:date="2023-03-15T23:12:00Z" w:initials="MOU">
    <w:p w14:paraId="7C2538F1" w14:textId="77777777" w:rsidR="00FD28BD" w:rsidRDefault="00FD28BD">
      <w:pPr>
        <w:pStyle w:val="CommentText"/>
      </w:pPr>
      <w:r>
        <w:rPr>
          <w:rStyle w:val="CommentReference"/>
        </w:rPr>
        <w:annotationRef/>
      </w:r>
      <w:r w:rsidR="00195D67">
        <w:t>This needs more actionable steps. Also, it’d be better to explain why mental health is necessary.</w:t>
      </w:r>
    </w:p>
    <w:p w14:paraId="03672D47" w14:textId="77777777" w:rsidR="00195D67" w:rsidRDefault="00195D67">
      <w:pPr>
        <w:pStyle w:val="CommentText"/>
      </w:pPr>
    </w:p>
    <w:p w14:paraId="4D8F8329" w14:textId="5DE5A766" w:rsidR="00195D67" w:rsidRDefault="00195D67">
      <w:pPr>
        <w:pStyle w:val="CommentText"/>
      </w:pPr>
      <w:r>
        <w:t xml:space="preserve">For instance, you can talk about how </w:t>
      </w:r>
      <w:r w:rsidR="005C0CCA">
        <w:t xml:space="preserve">mental health is crucial if someone wants to lead a healthy lifestyle and so on. </w:t>
      </w:r>
    </w:p>
  </w:comment>
  <w:comment w:id="28" w:author="Microsoft Office User" w:date="2023-03-15T23:16:00Z" w:initials="MOU">
    <w:p w14:paraId="1DA053E7" w14:textId="77777777" w:rsidR="00B13F4A" w:rsidRDefault="00B13F4A">
      <w:pPr>
        <w:pStyle w:val="CommentText"/>
      </w:pPr>
      <w:r>
        <w:rPr>
          <w:rStyle w:val="CommentReference"/>
        </w:rPr>
        <w:annotationRef/>
      </w:r>
      <w:r>
        <w:t>How do you plan to do this? During school?</w:t>
      </w:r>
    </w:p>
    <w:p w14:paraId="117FC994" w14:textId="77777777" w:rsidR="00B13F4A" w:rsidRDefault="00B13F4A">
      <w:pPr>
        <w:pStyle w:val="CommentText"/>
      </w:pPr>
      <w:r>
        <w:t>Are you going to volunteer or create an Indonesian organization at Foster or UW?</w:t>
      </w:r>
    </w:p>
    <w:p w14:paraId="6D1EF4BA" w14:textId="60A97069" w:rsidR="00B13F4A" w:rsidRDefault="00B13F4A">
      <w:pPr>
        <w:pStyle w:val="CommentText"/>
      </w:pPr>
      <w:r>
        <w:t xml:space="preserve">It is still unclear </w:t>
      </w:r>
      <w:r w:rsidR="00101465">
        <w:t>how you’re planning to achieve all this while being a student at Foster.</w:t>
      </w:r>
    </w:p>
  </w:comment>
  <w:comment w:id="29" w:author="Microsoft Office User" w:date="2023-03-15T23:17:00Z" w:initials="MOU">
    <w:p w14:paraId="5F4A6826" w14:textId="23F2FCA4" w:rsidR="00101465" w:rsidRDefault="00101465">
      <w:pPr>
        <w:pStyle w:val="CommentText"/>
      </w:pPr>
      <w:r>
        <w:rPr>
          <w:rStyle w:val="CommentReference"/>
        </w:rPr>
        <w:annotationRef/>
      </w:r>
      <w:r>
        <w:t xml:space="preserve">Also, I think providing official counselling is not allowed without a proper academic background. Usually the school has both mental health and nutrition counsellors, so a student does not qualify for this role. </w:t>
      </w:r>
    </w:p>
  </w:comment>
  <w:comment w:id="32" w:author="Microsoft Office User" w:date="2023-03-15T23:18:00Z" w:initials="MOU">
    <w:p w14:paraId="1C9185B7" w14:textId="42792E35" w:rsidR="00E004E0" w:rsidRDefault="00E004E0">
      <w:pPr>
        <w:pStyle w:val="CommentText"/>
      </w:pPr>
      <w:r>
        <w:rPr>
          <w:rStyle w:val="CommentReference"/>
        </w:rPr>
        <w:annotationRef/>
      </w:r>
      <w:r>
        <w:t>This is a noble goal, but I think it will be better t</w:t>
      </w:r>
      <w:r w:rsidR="001B1A1C">
        <w:t xml:space="preserve">o highlight the business aspect. What have you learned that prepared you for Foster business school? </w:t>
      </w:r>
    </w:p>
    <w:p w14:paraId="47F298AF" w14:textId="77777777" w:rsidR="001B1A1C" w:rsidRDefault="001B1A1C">
      <w:pPr>
        <w:pStyle w:val="CommentText"/>
      </w:pPr>
    </w:p>
    <w:p w14:paraId="30B84343" w14:textId="04620A4C" w:rsidR="00E004E0" w:rsidRDefault="001B1A1C">
      <w:pPr>
        <w:pStyle w:val="CommentText"/>
      </w:pPr>
      <w:r>
        <w:t>Also</w:t>
      </w:r>
      <w:r w:rsidR="00E004E0">
        <w:t xml:space="preserve">, how do you plan to develop this? Are you a proficient software developer who’s planning to volunteer to making a platform for the </w:t>
      </w:r>
      <w:proofErr w:type="spellStart"/>
      <w:r w:rsidR="00E004E0">
        <w:t>center</w:t>
      </w:r>
      <w:proofErr w:type="spellEnd"/>
      <w:r w:rsidR="00E004E0">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1BED2D" w15:done="0"/>
  <w15:commentEx w15:paraId="0388F1F0" w15:done="0"/>
  <w15:commentEx w15:paraId="2F9D920E" w15:done="0"/>
  <w15:commentEx w15:paraId="037D052D" w15:done="0"/>
  <w15:commentEx w15:paraId="4D8F8329" w15:done="0"/>
  <w15:commentEx w15:paraId="6D1EF4BA" w15:done="0"/>
  <w15:commentEx w15:paraId="5F4A6826" w15:done="0"/>
  <w15:commentEx w15:paraId="30B843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FD1"/>
    <w:rsid w:val="000158B4"/>
    <w:rsid w:val="00084065"/>
    <w:rsid w:val="00101465"/>
    <w:rsid w:val="00185506"/>
    <w:rsid w:val="00195D67"/>
    <w:rsid w:val="001B1A1C"/>
    <w:rsid w:val="001C480B"/>
    <w:rsid w:val="00275FB5"/>
    <w:rsid w:val="002C5DD4"/>
    <w:rsid w:val="003334D2"/>
    <w:rsid w:val="00392E61"/>
    <w:rsid w:val="004472D1"/>
    <w:rsid w:val="00472C55"/>
    <w:rsid w:val="00515FD1"/>
    <w:rsid w:val="00560581"/>
    <w:rsid w:val="005C0CCA"/>
    <w:rsid w:val="005D65D3"/>
    <w:rsid w:val="0062459E"/>
    <w:rsid w:val="007810EF"/>
    <w:rsid w:val="0083211B"/>
    <w:rsid w:val="00955EBE"/>
    <w:rsid w:val="00A26ABA"/>
    <w:rsid w:val="00B13F4A"/>
    <w:rsid w:val="00BC272A"/>
    <w:rsid w:val="00C02B7D"/>
    <w:rsid w:val="00C27EC9"/>
    <w:rsid w:val="00E004E0"/>
    <w:rsid w:val="00F0084F"/>
    <w:rsid w:val="00FD112F"/>
    <w:rsid w:val="00FD28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A444F9B"/>
  <w15:chartTrackingRefBased/>
  <w15:docId w15:val="{D12B2410-B096-0F4E-8740-0ABE5088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FD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60581"/>
    <w:rPr>
      <w:sz w:val="18"/>
      <w:szCs w:val="18"/>
    </w:rPr>
  </w:style>
  <w:style w:type="paragraph" w:styleId="CommentText">
    <w:name w:val="annotation text"/>
    <w:basedOn w:val="Normal"/>
    <w:link w:val="CommentTextChar"/>
    <w:uiPriority w:val="99"/>
    <w:semiHidden/>
    <w:unhideWhenUsed/>
    <w:rsid w:val="00560581"/>
  </w:style>
  <w:style w:type="character" w:customStyle="1" w:styleId="CommentTextChar">
    <w:name w:val="Comment Text Char"/>
    <w:basedOn w:val="DefaultParagraphFont"/>
    <w:link w:val="CommentText"/>
    <w:uiPriority w:val="99"/>
    <w:semiHidden/>
    <w:rsid w:val="00560581"/>
  </w:style>
  <w:style w:type="paragraph" w:styleId="CommentSubject">
    <w:name w:val="annotation subject"/>
    <w:basedOn w:val="CommentText"/>
    <w:next w:val="CommentText"/>
    <w:link w:val="CommentSubjectChar"/>
    <w:uiPriority w:val="99"/>
    <w:semiHidden/>
    <w:unhideWhenUsed/>
    <w:rsid w:val="00560581"/>
    <w:rPr>
      <w:b/>
      <w:bCs/>
      <w:sz w:val="20"/>
      <w:szCs w:val="20"/>
    </w:rPr>
  </w:style>
  <w:style w:type="character" w:customStyle="1" w:styleId="CommentSubjectChar">
    <w:name w:val="Comment Subject Char"/>
    <w:basedOn w:val="CommentTextChar"/>
    <w:link w:val="CommentSubject"/>
    <w:uiPriority w:val="99"/>
    <w:semiHidden/>
    <w:rsid w:val="00560581"/>
    <w:rPr>
      <w:b/>
      <w:bCs/>
      <w:sz w:val="20"/>
      <w:szCs w:val="20"/>
    </w:rPr>
  </w:style>
  <w:style w:type="paragraph" w:styleId="BalloonText">
    <w:name w:val="Balloon Text"/>
    <w:basedOn w:val="Normal"/>
    <w:link w:val="BalloonTextChar"/>
    <w:uiPriority w:val="99"/>
    <w:semiHidden/>
    <w:unhideWhenUsed/>
    <w:rsid w:val="005605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05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524644">
      <w:bodyDiv w:val="1"/>
      <w:marLeft w:val="0"/>
      <w:marRight w:val="0"/>
      <w:marTop w:val="0"/>
      <w:marBottom w:val="0"/>
      <w:divBdr>
        <w:top w:val="none" w:sz="0" w:space="0" w:color="auto"/>
        <w:left w:val="none" w:sz="0" w:space="0" w:color="auto"/>
        <w:bottom w:val="none" w:sz="0" w:space="0" w:color="auto"/>
        <w:right w:val="none" w:sz="0" w:space="0" w:color="auto"/>
      </w:divBdr>
    </w:div>
    <w:div w:id="1060179580">
      <w:bodyDiv w:val="1"/>
      <w:marLeft w:val="0"/>
      <w:marRight w:val="0"/>
      <w:marTop w:val="0"/>
      <w:marBottom w:val="0"/>
      <w:divBdr>
        <w:top w:val="none" w:sz="0" w:space="0" w:color="auto"/>
        <w:left w:val="none" w:sz="0" w:space="0" w:color="auto"/>
        <w:bottom w:val="none" w:sz="0" w:space="0" w:color="auto"/>
        <w:right w:val="none" w:sz="0" w:space="0" w:color="auto"/>
      </w:divBdr>
    </w:div>
    <w:div w:id="16860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796</Words>
  <Characters>4543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10</cp:revision>
  <dcterms:created xsi:type="dcterms:W3CDTF">2023-03-15T13:47:00Z</dcterms:created>
  <dcterms:modified xsi:type="dcterms:W3CDTF">2023-03-15T16:34:00Z</dcterms:modified>
</cp:coreProperties>
</file>