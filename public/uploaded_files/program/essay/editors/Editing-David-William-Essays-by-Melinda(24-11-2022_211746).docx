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B475B" w14:textId="77777777" w:rsidR="00BC70EF" w:rsidRPr="00BC70EF" w:rsidRDefault="00BC70EF" w:rsidP="00BC70EF">
      <w:pPr>
        <w:spacing w:before="400" w:after="120"/>
        <w:outlineLvl w:val="0"/>
        <w:rPr>
          <w:rFonts w:ascii="Times New Roman" w:eastAsia="Times New Roman" w:hAnsi="Times New Roman" w:cs="Times New Roman"/>
          <w:b/>
          <w:bCs/>
          <w:kern w:val="36"/>
          <w:sz w:val="48"/>
          <w:szCs w:val="48"/>
        </w:rPr>
      </w:pPr>
      <w:r w:rsidRPr="00BC70EF">
        <w:rPr>
          <w:rFonts w:ascii="Arial" w:eastAsia="Times New Roman" w:hAnsi="Arial" w:cs="Arial"/>
          <w:b/>
          <w:bCs/>
          <w:color w:val="000000"/>
          <w:kern w:val="36"/>
          <w:u w:val="single"/>
        </w:rPr>
        <w:t>Prompt 5 - Describe the most significant challenge you have faced and the steps you have taken to overcome this challenge. How has this challenge affected your academic achievement?</w:t>
      </w:r>
    </w:p>
    <w:p w14:paraId="61B5B2BF" w14:textId="77777777" w:rsidR="00BC70EF" w:rsidRPr="00BC70EF" w:rsidRDefault="00BC70EF" w:rsidP="00BC70EF">
      <w:pPr>
        <w:rPr>
          <w:rFonts w:ascii="Times New Roman" w:eastAsia="Times New Roman" w:hAnsi="Times New Roman" w:cs="Times New Roman"/>
        </w:rPr>
      </w:pPr>
    </w:p>
    <w:p w14:paraId="12973044" w14:textId="74106BD0"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One of the darkest times I</w:t>
      </w:r>
      <w:ins w:id="0" w:author="Microsoft Office User" w:date="2022-11-24T20:44:00Z">
        <w:r w:rsidR="001C7830">
          <w:rPr>
            <w:rFonts w:ascii="Arial" w:eastAsia="Times New Roman" w:hAnsi="Arial" w:cs="Arial"/>
            <w:color w:val="000000"/>
            <w:sz w:val="22"/>
            <w:szCs w:val="22"/>
          </w:rPr>
          <w:t>’d ever</w:t>
        </w:r>
      </w:ins>
      <w:r w:rsidRPr="00BC70EF">
        <w:rPr>
          <w:rFonts w:ascii="Arial" w:eastAsia="Times New Roman" w:hAnsi="Arial" w:cs="Arial"/>
          <w:color w:val="000000"/>
          <w:sz w:val="22"/>
          <w:szCs w:val="22"/>
        </w:rPr>
        <w:t xml:space="preserve"> faced was in fourth grade. My mom was diagnosed with cancer and had to be treated overseas. I felt as if the pillar supporting </w:t>
      </w:r>
      <w:del w:id="1" w:author="Microsoft Office User" w:date="2022-11-24T20:44:00Z">
        <w:r w:rsidRPr="00BC70EF" w:rsidDel="001C7830">
          <w:rPr>
            <w:rFonts w:ascii="Arial" w:eastAsia="Times New Roman" w:hAnsi="Arial" w:cs="Arial"/>
            <w:color w:val="000000"/>
            <w:sz w:val="22"/>
            <w:szCs w:val="22"/>
          </w:rPr>
          <w:delText xml:space="preserve">me </w:delText>
        </w:r>
      </w:del>
      <w:ins w:id="2" w:author="Microsoft Office User" w:date="2022-11-24T20:44:00Z">
        <w:r w:rsidR="001C7830">
          <w:rPr>
            <w:rFonts w:ascii="Arial" w:eastAsia="Times New Roman" w:hAnsi="Arial" w:cs="Arial"/>
            <w:color w:val="000000"/>
            <w:sz w:val="22"/>
            <w:szCs w:val="22"/>
          </w:rPr>
          <w:t>my family</w:t>
        </w:r>
        <w:r w:rsidR="001C7830" w:rsidRPr="00BC70EF">
          <w:rPr>
            <w:rFonts w:ascii="Arial" w:eastAsia="Times New Roman" w:hAnsi="Arial" w:cs="Arial"/>
            <w:color w:val="000000"/>
            <w:sz w:val="22"/>
            <w:szCs w:val="22"/>
          </w:rPr>
          <w:t xml:space="preserve"> </w:t>
        </w:r>
      </w:ins>
      <w:del w:id="3" w:author="Microsoft Office User" w:date="2022-11-24T20:44:00Z">
        <w:r w:rsidRPr="00BC70EF" w:rsidDel="001C7830">
          <w:rPr>
            <w:rFonts w:ascii="Arial" w:eastAsia="Times New Roman" w:hAnsi="Arial" w:cs="Arial"/>
            <w:color w:val="000000"/>
            <w:sz w:val="22"/>
            <w:szCs w:val="22"/>
          </w:rPr>
          <w:delText>went away</w:delText>
        </w:r>
      </w:del>
      <w:ins w:id="4" w:author="Microsoft Office User" w:date="2022-11-24T20:44:00Z">
        <w:r w:rsidR="001C7830">
          <w:rPr>
            <w:rFonts w:ascii="Arial" w:eastAsia="Times New Roman" w:hAnsi="Arial" w:cs="Arial"/>
            <w:color w:val="000000"/>
            <w:sz w:val="22"/>
            <w:szCs w:val="22"/>
          </w:rPr>
          <w:t>crumbled</w:t>
        </w:r>
      </w:ins>
      <w:r w:rsidRPr="00BC70EF">
        <w:rPr>
          <w:rFonts w:ascii="Arial" w:eastAsia="Times New Roman" w:hAnsi="Arial" w:cs="Arial"/>
          <w:color w:val="000000"/>
          <w:sz w:val="22"/>
          <w:szCs w:val="22"/>
        </w:rPr>
        <w:t xml:space="preserve">. Since she left, I had to fill in the role of my parents in taking care of the family. It was overwhelming to say the least. Studying, tutoring my siblings, keeping the house tidy, and making sure we </w:t>
      </w:r>
      <w:del w:id="5" w:author="Microsoft Office User" w:date="2022-11-24T20:44:00Z">
        <w:r w:rsidRPr="00BC70EF" w:rsidDel="001C7830">
          <w:rPr>
            <w:rFonts w:ascii="Arial" w:eastAsia="Times New Roman" w:hAnsi="Arial" w:cs="Arial"/>
            <w:color w:val="000000"/>
            <w:sz w:val="22"/>
            <w:szCs w:val="22"/>
          </w:rPr>
          <w:delText xml:space="preserve">eat </w:delText>
        </w:r>
      </w:del>
      <w:ins w:id="6" w:author="Microsoft Office User" w:date="2022-11-24T20:44:00Z">
        <w:r w:rsidR="001C7830">
          <w:rPr>
            <w:rFonts w:ascii="Arial" w:eastAsia="Times New Roman" w:hAnsi="Arial" w:cs="Arial"/>
            <w:color w:val="000000"/>
            <w:sz w:val="22"/>
            <w:szCs w:val="22"/>
          </w:rPr>
          <w:t>ate</w:t>
        </w:r>
        <w:r w:rsidR="001C7830" w:rsidRPr="00BC70EF">
          <w:rPr>
            <w:rFonts w:ascii="Arial" w:eastAsia="Times New Roman" w:hAnsi="Arial" w:cs="Arial"/>
            <w:color w:val="000000"/>
            <w:sz w:val="22"/>
            <w:szCs w:val="22"/>
          </w:rPr>
          <w:t xml:space="preserve"> </w:t>
        </w:r>
      </w:ins>
      <w:r w:rsidRPr="00BC70EF">
        <w:rPr>
          <w:rFonts w:ascii="Arial" w:eastAsia="Times New Roman" w:hAnsi="Arial" w:cs="Arial"/>
          <w:color w:val="000000"/>
          <w:sz w:val="22"/>
          <w:szCs w:val="22"/>
        </w:rPr>
        <w:t>healthy meals</w:t>
      </w:r>
      <w:ins w:id="7" w:author="Microsoft Office User" w:date="2022-11-24T20:44:00Z">
        <w:r w:rsidR="001C7830">
          <w:rPr>
            <w:rFonts w:ascii="Arial" w:eastAsia="Times New Roman" w:hAnsi="Arial" w:cs="Arial"/>
            <w:color w:val="000000"/>
            <w:sz w:val="22"/>
            <w:szCs w:val="22"/>
          </w:rPr>
          <w:t xml:space="preserve"> -</w:t>
        </w:r>
      </w:ins>
      <w:del w:id="8" w:author="Microsoft Office User" w:date="2022-11-24T20:44:00Z">
        <w:r w:rsidRPr="00BC70EF" w:rsidDel="001C7830">
          <w:rPr>
            <w:rFonts w:ascii="Arial" w:eastAsia="Times New Roman" w:hAnsi="Arial" w:cs="Arial"/>
            <w:color w:val="000000"/>
            <w:sz w:val="22"/>
            <w:szCs w:val="22"/>
          </w:rPr>
          <w:delText>,</w:delText>
        </w:r>
      </w:del>
      <w:r w:rsidRPr="00BC70EF">
        <w:rPr>
          <w:rFonts w:ascii="Arial" w:eastAsia="Times New Roman" w:hAnsi="Arial" w:cs="Arial"/>
          <w:color w:val="000000"/>
          <w:sz w:val="22"/>
          <w:szCs w:val="22"/>
        </w:rPr>
        <w:t xml:space="preserve"> all of these began chipping away at my body and soul.</w:t>
      </w:r>
    </w:p>
    <w:p w14:paraId="4D23633D" w14:textId="77777777" w:rsidR="00BC70EF" w:rsidRPr="00BC70EF" w:rsidRDefault="00BC70EF" w:rsidP="00BC70EF">
      <w:pPr>
        <w:rPr>
          <w:rFonts w:ascii="Times New Roman" w:eastAsia="Times New Roman" w:hAnsi="Times New Roman" w:cs="Times New Roman"/>
        </w:rPr>
      </w:pPr>
    </w:p>
    <w:p w14:paraId="61A30063" w14:textId="02414F73"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 xml:space="preserve">Lethargy became an </w:t>
      </w:r>
      <w:commentRangeStart w:id="9"/>
      <w:r w:rsidRPr="00BC70EF">
        <w:rPr>
          <w:rFonts w:ascii="Arial" w:eastAsia="Times New Roman" w:hAnsi="Arial" w:cs="Arial"/>
          <w:color w:val="000000"/>
          <w:sz w:val="22"/>
          <w:szCs w:val="22"/>
        </w:rPr>
        <w:t xml:space="preserve">everyday occurrence, which was apparent </w:t>
      </w:r>
      <w:del w:id="10" w:author="Microsoft Office User" w:date="2022-11-24T20:46:00Z">
        <w:r w:rsidRPr="00BC70EF" w:rsidDel="001C7830">
          <w:rPr>
            <w:rFonts w:ascii="Arial" w:eastAsia="Times New Roman" w:hAnsi="Arial" w:cs="Arial"/>
            <w:color w:val="000000"/>
            <w:sz w:val="22"/>
            <w:szCs w:val="22"/>
          </w:rPr>
          <w:delText xml:space="preserve">in </w:delText>
        </w:r>
      </w:del>
      <w:ins w:id="11" w:author="Microsoft Office User" w:date="2022-11-24T20:46:00Z">
        <w:r w:rsidR="001C7830">
          <w:rPr>
            <w:rFonts w:ascii="Arial" w:eastAsia="Times New Roman" w:hAnsi="Arial" w:cs="Arial"/>
            <w:color w:val="000000"/>
            <w:sz w:val="22"/>
            <w:szCs w:val="22"/>
          </w:rPr>
          <w:t>at</w:t>
        </w:r>
        <w:r w:rsidR="001C7830" w:rsidRPr="00BC70EF">
          <w:rPr>
            <w:rFonts w:ascii="Arial" w:eastAsia="Times New Roman" w:hAnsi="Arial" w:cs="Arial"/>
            <w:color w:val="000000"/>
            <w:sz w:val="22"/>
            <w:szCs w:val="22"/>
          </w:rPr>
          <w:t xml:space="preserve"> </w:t>
        </w:r>
      </w:ins>
      <w:r w:rsidRPr="00BC70EF">
        <w:rPr>
          <w:rFonts w:ascii="Arial" w:eastAsia="Times New Roman" w:hAnsi="Arial" w:cs="Arial"/>
          <w:color w:val="000000"/>
          <w:sz w:val="22"/>
          <w:szCs w:val="22"/>
        </w:rPr>
        <w:t>school</w:t>
      </w:r>
      <w:commentRangeEnd w:id="9"/>
      <w:r w:rsidR="001C7830">
        <w:rPr>
          <w:rStyle w:val="CommentReference"/>
        </w:rPr>
        <w:commentReference w:id="9"/>
      </w:r>
      <w:r w:rsidRPr="00BC70EF">
        <w:rPr>
          <w:rFonts w:ascii="Arial" w:eastAsia="Times New Roman" w:hAnsi="Arial" w:cs="Arial"/>
          <w:color w:val="000000"/>
          <w:sz w:val="22"/>
          <w:szCs w:val="22"/>
        </w:rPr>
        <w:t xml:space="preserve">. </w:t>
      </w:r>
      <w:commentRangeStart w:id="12"/>
      <w:r w:rsidRPr="00BC70EF">
        <w:rPr>
          <w:rFonts w:ascii="Arial" w:eastAsia="Times New Roman" w:hAnsi="Arial" w:cs="Arial"/>
          <w:color w:val="000000"/>
          <w:sz w:val="22"/>
          <w:szCs w:val="22"/>
        </w:rPr>
        <w:t>One of the teachers reached out to me; that became my wake up call. </w:t>
      </w:r>
    </w:p>
    <w:p w14:paraId="4552BF04" w14:textId="77777777" w:rsidR="00BC70EF" w:rsidRPr="00BC70EF" w:rsidRDefault="00BC70EF" w:rsidP="00BC70EF">
      <w:pPr>
        <w:rPr>
          <w:rFonts w:ascii="Times New Roman" w:eastAsia="Times New Roman" w:hAnsi="Times New Roman" w:cs="Times New Roman"/>
        </w:rPr>
      </w:pPr>
    </w:p>
    <w:commentRangeEnd w:id="12"/>
    <w:p w14:paraId="1276C942" w14:textId="77777777" w:rsidR="00BC70EF" w:rsidRPr="00BC70EF" w:rsidRDefault="001C7830" w:rsidP="00BC70EF">
      <w:pPr>
        <w:rPr>
          <w:rFonts w:ascii="Times New Roman" w:eastAsia="Times New Roman" w:hAnsi="Times New Roman" w:cs="Times New Roman"/>
        </w:rPr>
      </w:pPr>
      <w:r>
        <w:rPr>
          <w:rStyle w:val="CommentReference"/>
        </w:rPr>
        <w:commentReference w:id="12"/>
      </w:r>
      <w:r w:rsidR="00BC70EF" w:rsidRPr="00BC70EF">
        <w:rPr>
          <w:rFonts w:ascii="Arial" w:eastAsia="Times New Roman" w:hAnsi="Arial" w:cs="Arial"/>
          <w:color w:val="000000"/>
          <w:sz w:val="22"/>
          <w:szCs w:val="22"/>
        </w:rPr>
        <w:t>“I need to balance my studies and my responsibilities at home!”</w:t>
      </w:r>
    </w:p>
    <w:p w14:paraId="7213A36B" w14:textId="77777777" w:rsidR="00BC70EF" w:rsidRPr="00BC70EF" w:rsidRDefault="00BC70EF" w:rsidP="00BC70EF">
      <w:pPr>
        <w:rPr>
          <w:rFonts w:ascii="Times New Roman" w:eastAsia="Times New Roman" w:hAnsi="Times New Roman" w:cs="Times New Roman"/>
        </w:rPr>
      </w:pPr>
    </w:p>
    <w:p w14:paraId="767133C8"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The first step was the hardest</w:t>
      </w:r>
      <w:commentRangeStart w:id="13"/>
      <w:r w:rsidRPr="00BC70EF">
        <w:rPr>
          <w:rFonts w:ascii="Arial" w:eastAsia="Times New Roman" w:hAnsi="Arial" w:cs="Arial"/>
          <w:color w:val="000000"/>
          <w:sz w:val="22"/>
          <w:szCs w:val="22"/>
        </w:rPr>
        <w:t>: the change of mindset from an immature, unorganized child to a person with day-to-day goals. </w:t>
      </w:r>
      <w:commentRangeEnd w:id="13"/>
      <w:r w:rsidR="001C7830">
        <w:rPr>
          <w:rStyle w:val="CommentReference"/>
        </w:rPr>
        <w:commentReference w:id="13"/>
      </w:r>
    </w:p>
    <w:p w14:paraId="6FDC7FDB" w14:textId="77777777" w:rsidR="00BC70EF" w:rsidRPr="00BC70EF" w:rsidRDefault="00BC70EF" w:rsidP="00BC70EF">
      <w:pPr>
        <w:rPr>
          <w:rFonts w:ascii="Times New Roman" w:eastAsia="Times New Roman" w:hAnsi="Times New Roman" w:cs="Times New Roman"/>
        </w:rPr>
      </w:pPr>
    </w:p>
    <w:p w14:paraId="7921ECAA" w14:textId="77777777"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The second step was setting up a strict schedule for myself</w:t>
      </w:r>
      <w:commentRangeStart w:id="14"/>
      <w:r w:rsidRPr="00BC70EF">
        <w:rPr>
          <w:rFonts w:ascii="Arial" w:eastAsia="Times New Roman" w:hAnsi="Arial" w:cs="Arial"/>
          <w:color w:val="000000"/>
          <w:sz w:val="22"/>
          <w:szCs w:val="22"/>
        </w:rPr>
        <w:t>. It was a packed schedule from going back home from school to 10 pm, not willing to waste a single minute. I would constantly check the clock and ensure that my schedule is on track, thus, preventing me from procrastinating my school and home responsibilities.</w:t>
      </w:r>
      <w:commentRangeEnd w:id="14"/>
      <w:r w:rsidR="001C7830">
        <w:rPr>
          <w:rStyle w:val="CommentReference"/>
        </w:rPr>
        <w:commentReference w:id="14"/>
      </w:r>
    </w:p>
    <w:p w14:paraId="25813C8E" w14:textId="77777777" w:rsidR="00BC70EF" w:rsidRPr="00BC70EF" w:rsidRDefault="00BC70EF" w:rsidP="00BC70EF">
      <w:pPr>
        <w:rPr>
          <w:rFonts w:ascii="Times New Roman" w:eastAsia="Times New Roman" w:hAnsi="Times New Roman" w:cs="Times New Roman"/>
        </w:rPr>
      </w:pPr>
    </w:p>
    <w:p w14:paraId="69FCE4BB" w14:textId="44A89259" w:rsidR="00BC70EF" w:rsidRPr="001C7830" w:rsidRDefault="001C7830" w:rsidP="00BC70EF">
      <w:pPr>
        <w:rPr>
          <w:rFonts w:ascii="Arial" w:eastAsia="Times New Roman" w:hAnsi="Arial" w:cs="Arial"/>
          <w:color w:val="000000"/>
          <w:sz w:val="22"/>
          <w:szCs w:val="22"/>
          <w:rPrChange w:id="15" w:author="Microsoft Office User" w:date="2022-11-24T20:59:00Z">
            <w:rPr>
              <w:rFonts w:ascii="Times New Roman" w:eastAsia="Times New Roman" w:hAnsi="Times New Roman" w:cs="Times New Roman"/>
            </w:rPr>
          </w:rPrChange>
        </w:rPr>
      </w:pPr>
      <w:ins w:id="16" w:author="Microsoft Office User" w:date="2022-11-24T20:57:00Z">
        <w:r>
          <w:rPr>
            <w:rFonts w:ascii="Arial" w:eastAsia="Times New Roman" w:hAnsi="Arial" w:cs="Arial"/>
            <w:color w:val="000000"/>
            <w:sz w:val="22"/>
            <w:szCs w:val="22"/>
          </w:rPr>
          <w:t xml:space="preserve">To ensure that I could stick to </w:t>
        </w:r>
      </w:ins>
      <w:ins w:id="17" w:author="Microsoft Office User" w:date="2022-11-24T20:58:00Z">
        <w:r>
          <w:rPr>
            <w:rFonts w:ascii="Arial" w:eastAsia="Times New Roman" w:hAnsi="Arial" w:cs="Arial"/>
            <w:color w:val="000000"/>
            <w:sz w:val="22"/>
            <w:szCs w:val="22"/>
          </w:rPr>
          <w:t>my</w:t>
        </w:r>
      </w:ins>
      <w:ins w:id="18" w:author="Microsoft Office User" w:date="2022-11-24T20:57:00Z">
        <w:r>
          <w:rPr>
            <w:rFonts w:ascii="Arial" w:eastAsia="Times New Roman" w:hAnsi="Arial" w:cs="Arial"/>
            <w:color w:val="000000"/>
            <w:sz w:val="22"/>
            <w:szCs w:val="22"/>
          </w:rPr>
          <w:t xml:space="preserve"> schedule, I learned self discipline. </w:t>
        </w:r>
      </w:ins>
      <w:del w:id="19" w:author="Microsoft Office User" w:date="2022-11-24T20:57:00Z">
        <w:r w:rsidR="00BC70EF" w:rsidRPr="00BC70EF" w:rsidDel="001C7830">
          <w:rPr>
            <w:rFonts w:ascii="Arial" w:eastAsia="Times New Roman" w:hAnsi="Arial" w:cs="Arial"/>
            <w:color w:val="000000"/>
            <w:sz w:val="22"/>
            <w:szCs w:val="22"/>
          </w:rPr>
          <w:delText xml:space="preserve">Part of becoming more mature is self control. Of course </w:delText>
        </w:r>
      </w:del>
      <w:ins w:id="20" w:author="Microsoft Office User" w:date="2022-11-24T20:57:00Z">
        <w:r>
          <w:rPr>
            <w:rFonts w:ascii="Arial" w:eastAsia="Times New Roman" w:hAnsi="Arial" w:cs="Arial"/>
            <w:color w:val="000000"/>
            <w:sz w:val="22"/>
            <w:szCs w:val="22"/>
          </w:rPr>
          <w:t>T</w:t>
        </w:r>
      </w:ins>
      <w:del w:id="21" w:author="Microsoft Office User" w:date="2022-11-24T20:57:00Z">
        <w:r w:rsidR="00BC70EF" w:rsidRPr="00BC70EF" w:rsidDel="001C7830">
          <w:rPr>
            <w:rFonts w:ascii="Arial" w:eastAsia="Times New Roman" w:hAnsi="Arial" w:cs="Arial"/>
            <w:color w:val="000000"/>
            <w:sz w:val="22"/>
            <w:szCs w:val="22"/>
          </w:rPr>
          <w:delText>t</w:delText>
        </w:r>
      </w:del>
      <w:r w:rsidR="00BC70EF" w:rsidRPr="00BC70EF">
        <w:rPr>
          <w:rFonts w:ascii="Arial" w:eastAsia="Times New Roman" w:hAnsi="Arial" w:cs="Arial"/>
          <w:color w:val="000000"/>
          <w:sz w:val="22"/>
          <w:szCs w:val="22"/>
        </w:rPr>
        <w:t xml:space="preserve">here were times </w:t>
      </w:r>
      <w:ins w:id="22" w:author="Microsoft Office User" w:date="2022-11-24T20:57:00Z">
        <w:r>
          <w:rPr>
            <w:rFonts w:ascii="Arial" w:eastAsia="Times New Roman" w:hAnsi="Arial" w:cs="Arial"/>
            <w:color w:val="000000"/>
            <w:sz w:val="22"/>
            <w:szCs w:val="22"/>
          </w:rPr>
          <w:t xml:space="preserve">when </w:t>
        </w:r>
      </w:ins>
      <w:r w:rsidR="00BC70EF" w:rsidRPr="00BC70EF">
        <w:rPr>
          <w:rFonts w:ascii="Arial" w:eastAsia="Times New Roman" w:hAnsi="Arial" w:cs="Arial"/>
          <w:color w:val="000000"/>
          <w:sz w:val="22"/>
          <w:szCs w:val="22"/>
        </w:rPr>
        <w:t>I was tempted to just forget everything</w:t>
      </w:r>
      <w:ins w:id="23" w:author="Microsoft Office User" w:date="2022-11-24T20:57:00Z">
        <w:r>
          <w:rPr>
            <w:rFonts w:ascii="Arial" w:eastAsia="Times New Roman" w:hAnsi="Arial" w:cs="Arial"/>
            <w:color w:val="000000"/>
            <w:sz w:val="22"/>
            <w:szCs w:val="22"/>
          </w:rPr>
          <w:t xml:space="preserve"> since being the backbone of </w:t>
        </w:r>
      </w:ins>
      <w:ins w:id="24" w:author="Microsoft Office User" w:date="2022-11-24T20:58:00Z">
        <w:r>
          <w:rPr>
            <w:rFonts w:ascii="Arial" w:eastAsia="Times New Roman" w:hAnsi="Arial" w:cs="Arial"/>
            <w:color w:val="000000"/>
            <w:sz w:val="22"/>
            <w:szCs w:val="22"/>
          </w:rPr>
          <w:t>my</w:t>
        </w:r>
      </w:ins>
      <w:ins w:id="25" w:author="Microsoft Office User" w:date="2022-11-24T20:57:00Z">
        <w:r>
          <w:rPr>
            <w:rFonts w:ascii="Arial" w:eastAsia="Times New Roman" w:hAnsi="Arial" w:cs="Arial"/>
            <w:color w:val="000000"/>
            <w:sz w:val="22"/>
            <w:szCs w:val="22"/>
          </w:rPr>
          <w:t xml:space="preserve"> family at that age was more than I could take. However, </w:t>
        </w:r>
      </w:ins>
      <w:ins w:id="26" w:author="Microsoft Office User" w:date="2022-11-24T20:58:00Z">
        <w:r>
          <w:rPr>
            <w:rFonts w:ascii="Arial" w:eastAsia="Times New Roman" w:hAnsi="Arial" w:cs="Arial"/>
            <w:color w:val="000000"/>
            <w:sz w:val="22"/>
            <w:szCs w:val="22"/>
          </w:rPr>
          <w:t>I</w:t>
        </w:r>
      </w:ins>
      <w:ins w:id="27" w:author="Microsoft Office User" w:date="2022-11-24T20:57:00Z">
        <w:r>
          <w:rPr>
            <w:rFonts w:ascii="Arial" w:eastAsia="Times New Roman" w:hAnsi="Arial" w:cs="Arial"/>
            <w:color w:val="000000"/>
            <w:sz w:val="22"/>
            <w:szCs w:val="22"/>
          </w:rPr>
          <w:t xml:space="preserve"> </w:t>
        </w:r>
      </w:ins>
      <w:ins w:id="28" w:author="Microsoft Office User" w:date="2022-11-24T20:59:00Z">
        <w:r>
          <w:rPr>
            <w:rFonts w:ascii="Arial" w:eastAsia="Times New Roman" w:hAnsi="Arial" w:cs="Arial"/>
            <w:color w:val="000000"/>
            <w:sz w:val="22"/>
            <w:szCs w:val="22"/>
          </w:rPr>
          <w:t>resolved to my mission by</w:t>
        </w:r>
      </w:ins>
      <w:del w:id="29" w:author="Microsoft Office User" w:date="2022-11-24T20:57:00Z">
        <w:r w:rsidR="00BC70EF" w:rsidRPr="00BC70EF" w:rsidDel="001C7830">
          <w:rPr>
            <w:rFonts w:ascii="Arial" w:eastAsia="Times New Roman" w:hAnsi="Arial" w:cs="Arial"/>
            <w:color w:val="000000"/>
            <w:sz w:val="22"/>
            <w:szCs w:val="22"/>
          </w:rPr>
          <w:delText xml:space="preserve">, </w:delText>
        </w:r>
      </w:del>
      <w:ins w:id="30" w:author="Microsoft Office User" w:date="2022-11-24T20:59:00Z">
        <w:r>
          <w:rPr>
            <w:rFonts w:ascii="Arial" w:eastAsia="Times New Roman" w:hAnsi="Arial" w:cs="Arial"/>
            <w:color w:val="000000"/>
            <w:sz w:val="22"/>
            <w:szCs w:val="22"/>
          </w:rPr>
          <w:t xml:space="preserve"> </w:t>
        </w:r>
      </w:ins>
      <w:del w:id="31" w:author="Microsoft Office User" w:date="2022-11-24T20:59:00Z">
        <w:r w:rsidR="00BC70EF" w:rsidRPr="00BC70EF" w:rsidDel="001C7830">
          <w:rPr>
            <w:rFonts w:ascii="Arial" w:eastAsia="Times New Roman" w:hAnsi="Arial" w:cs="Arial"/>
            <w:color w:val="000000"/>
            <w:sz w:val="22"/>
            <w:szCs w:val="22"/>
          </w:rPr>
          <w:delText xml:space="preserve">that’s why I </w:delText>
        </w:r>
      </w:del>
      <w:r w:rsidR="00BC70EF" w:rsidRPr="00BC70EF">
        <w:rPr>
          <w:rFonts w:ascii="Arial" w:eastAsia="Times New Roman" w:hAnsi="Arial" w:cs="Arial"/>
          <w:color w:val="000000"/>
          <w:sz w:val="22"/>
          <w:szCs w:val="22"/>
        </w:rPr>
        <w:t>creat</w:t>
      </w:r>
      <w:ins w:id="32" w:author="Microsoft Office User" w:date="2022-11-24T20:59:00Z">
        <w:r>
          <w:rPr>
            <w:rFonts w:ascii="Arial" w:eastAsia="Times New Roman" w:hAnsi="Arial" w:cs="Arial"/>
            <w:color w:val="000000"/>
            <w:sz w:val="22"/>
            <w:szCs w:val="22"/>
          </w:rPr>
          <w:t>ing</w:t>
        </w:r>
      </w:ins>
      <w:del w:id="33" w:author="Microsoft Office User" w:date="2022-11-24T20:59:00Z">
        <w:r w:rsidR="00BC70EF" w:rsidRPr="00BC70EF" w:rsidDel="001C7830">
          <w:rPr>
            <w:rFonts w:ascii="Arial" w:eastAsia="Times New Roman" w:hAnsi="Arial" w:cs="Arial"/>
            <w:color w:val="000000"/>
            <w:sz w:val="22"/>
            <w:szCs w:val="22"/>
          </w:rPr>
          <w:delText>ed</w:delText>
        </w:r>
      </w:del>
      <w:r w:rsidR="00BC70EF" w:rsidRPr="00BC70EF">
        <w:rPr>
          <w:rFonts w:ascii="Arial" w:eastAsia="Times New Roman" w:hAnsi="Arial" w:cs="Arial"/>
          <w:color w:val="000000"/>
          <w:sz w:val="22"/>
          <w:szCs w:val="22"/>
        </w:rPr>
        <w:t xml:space="preserve"> my own reward system: I’d give myself a </w:t>
      </w:r>
      <w:del w:id="34" w:author="Microsoft Office User" w:date="2022-11-24T20:59:00Z">
        <w:r w:rsidR="00BC70EF" w:rsidRPr="00BC70EF" w:rsidDel="001C7830">
          <w:rPr>
            <w:rFonts w:ascii="Arial" w:eastAsia="Times New Roman" w:hAnsi="Arial" w:cs="Arial"/>
            <w:color w:val="000000"/>
            <w:sz w:val="22"/>
            <w:szCs w:val="22"/>
          </w:rPr>
          <w:delText>reward of doing anything I want for an hour</w:delText>
        </w:r>
      </w:del>
      <w:ins w:id="35" w:author="Microsoft Office User" w:date="2022-11-24T20:59:00Z">
        <w:r>
          <w:rPr>
            <w:rFonts w:ascii="Arial" w:eastAsia="Times New Roman" w:hAnsi="Arial" w:cs="Arial"/>
            <w:color w:val="000000"/>
            <w:sz w:val="22"/>
            <w:szCs w:val="22"/>
          </w:rPr>
          <w:t>one hour free time</w:t>
        </w:r>
      </w:ins>
      <w:r w:rsidR="00BC70EF" w:rsidRPr="00BC70EF">
        <w:rPr>
          <w:rFonts w:ascii="Arial" w:eastAsia="Times New Roman" w:hAnsi="Arial" w:cs="Arial"/>
          <w:color w:val="000000"/>
          <w:sz w:val="22"/>
          <w:szCs w:val="22"/>
        </w:rPr>
        <w:t xml:space="preserve"> for finishing every five tasks. At the end of each day, I’d reflect on myself. If I felt that I slacked off that day, I’d remove my reward for the day. This </w:t>
      </w:r>
      <w:ins w:id="36" w:author="Microsoft Office User" w:date="2022-11-24T21:00:00Z">
        <w:r>
          <w:rPr>
            <w:rFonts w:ascii="Arial" w:eastAsia="Times New Roman" w:hAnsi="Arial" w:cs="Arial"/>
            <w:color w:val="000000"/>
            <w:sz w:val="22"/>
            <w:szCs w:val="22"/>
          </w:rPr>
          <w:t xml:space="preserve">system </w:t>
        </w:r>
      </w:ins>
      <w:del w:id="37" w:author="Microsoft Office User" w:date="2022-11-24T21:00:00Z">
        <w:r w:rsidR="00BC70EF" w:rsidRPr="00BC70EF" w:rsidDel="001C7830">
          <w:rPr>
            <w:rFonts w:ascii="Arial" w:eastAsia="Times New Roman" w:hAnsi="Arial" w:cs="Arial"/>
            <w:color w:val="000000"/>
            <w:sz w:val="22"/>
            <w:szCs w:val="22"/>
          </w:rPr>
          <w:delText xml:space="preserve">allowed </w:delText>
        </w:r>
      </w:del>
      <w:ins w:id="38" w:author="Microsoft Office User" w:date="2022-11-24T21:00:00Z">
        <w:r>
          <w:rPr>
            <w:rFonts w:ascii="Arial" w:eastAsia="Times New Roman" w:hAnsi="Arial" w:cs="Arial"/>
            <w:color w:val="000000"/>
            <w:sz w:val="22"/>
            <w:szCs w:val="22"/>
          </w:rPr>
          <w:t>taught</w:t>
        </w:r>
        <w:r w:rsidRPr="00BC70EF">
          <w:rPr>
            <w:rFonts w:ascii="Arial" w:eastAsia="Times New Roman" w:hAnsi="Arial" w:cs="Arial"/>
            <w:color w:val="000000"/>
            <w:sz w:val="22"/>
            <w:szCs w:val="22"/>
          </w:rPr>
          <w:t xml:space="preserve"> </w:t>
        </w:r>
      </w:ins>
      <w:r w:rsidR="00BC70EF" w:rsidRPr="00BC70EF">
        <w:rPr>
          <w:rFonts w:ascii="Arial" w:eastAsia="Times New Roman" w:hAnsi="Arial" w:cs="Arial"/>
          <w:color w:val="000000"/>
          <w:sz w:val="22"/>
          <w:szCs w:val="22"/>
        </w:rPr>
        <w:t>me to be critical of myself and pushed me out of my immaturity. </w:t>
      </w:r>
    </w:p>
    <w:p w14:paraId="25DFCF46" w14:textId="77777777" w:rsidR="00BC70EF" w:rsidRPr="00BC70EF" w:rsidRDefault="00BC70EF" w:rsidP="00BC70EF">
      <w:pPr>
        <w:rPr>
          <w:rFonts w:ascii="Times New Roman" w:eastAsia="Times New Roman" w:hAnsi="Times New Roman" w:cs="Times New Roman"/>
        </w:rPr>
      </w:pPr>
    </w:p>
    <w:p w14:paraId="161F7524" w14:textId="590A2FDB" w:rsidR="00BC70EF" w:rsidRPr="00BC70EF" w:rsidRDefault="00BC70EF" w:rsidP="00BC70EF">
      <w:pPr>
        <w:rPr>
          <w:rFonts w:ascii="Times New Roman" w:eastAsia="Times New Roman" w:hAnsi="Times New Roman" w:cs="Times New Roman"/>
        </w:rPr>
      </w:pPr>
      <w:r w:rsidRPr="00BC70EF">
        <w:rPr>
          <w:rFonts w:ascii="Arial" w:eastAsia="Times New Roman" w:hAnsi="Arial" w:cs="Arial"/>
          <w:color w:val="000000"/>
          <w:sz w:val="22"/>
          <w:szCs w:val="22"/>
        </w:rPr>
        <w:t xml:space="preserve">The </w:t>
      </w:r>
      <w:del w:id="39" w:author="Microsoft Office User" w:date="2022-11-24T21:02:00Z">
        <w:r w:rsidRPr="00BC70EF" w:rsidDel="001C7830">
          <w:rPr>
            <w:rFonts w:ascii="Arial" w:eastAsia="Times New Roman" w:hAnsi="Arial" w:cs="Arial"/>
            <w:color w:val="000000"/>
            <w:sz w:val="22"/>
            <w:szCs w:val="22"/>
          </w:rPr>
          <w:delText xml:space="preserve">greatest lesson I learnt was about the </w:delText>
        </w:r>
      </w:del>
      <w:r w:rsidRPr="00BC70EF">
        <w:rPr>
          <w:rFonts w:ascii="Arial" w:eastAsia="Times New Roman" w:hAnsi="Arial" w:cs="Arial"/>
          <w:color w:val="000000"/>
          <w:sz w:val="22"/>
          <w:szCs w:val="22"/>
        </w:rPr>
        <w:t>power of the mind</w:t>
      </w:r>
      <w:ins w:id="40" w:author="Microsoft Office User" w:date="2022-11-24T21:02:00Z">
        <w:r w:rsidR="001C7830">
          <w:rPr>
            <w:rFonts w:ascii="Arial" w:eastAsia="Times New Roman" w:hAnsi="Arial" w:cs="Arial"/>
            <w:color w:val="000000"/>
            <w:sz w:val="22"/>
            <w:szCs w:val="22"/>
          </w:rPr>
          <w:t xml:space="preserve"> is truly astonishing</w:t>
        </w:r>
      </w:ins>
      <w:r w:rsidRPr="00BC70EF">
        <w:rPr>
          <w:rFonts w:ascii="Arial" w:eastAsia="Times New Roman" w:hAnsi="Arial" w:cs="Arial"/>
          <w:color w:val="000000"/>
          <w:sz w:val="22"/>
          <w:szCs w:val="22"/>
        </w:rPr>
        <w:t xml:space="preserve">. With just a change in mindset, I became more eager to change and became stricter </w:t>
      </w:r>
      <w:del w:id="41" w:author="Microsoft Office User" w:date="2022-11-24T21:02:00Z">
        <w:r w:rsidRPr="00BC70EF" w:rsidDel="001C7830">
          <w:rPr>
            <w:rFonts w:ascii="Arial" w:eastAsia="Times New Roman" w:hAnsi="Arial" w:cs="Arial"/>
            <w:color w:val="000000"/>
            <w:sz w:val="22"/>
            <w:szCs w:val="22"/>
          </w:rPr>
          <w:delText xml:space="preserve">to </w:delText>
        </w:r>
      </w:del>
      <w:ins w:id="42" w:author="Microsoft Office User" w:date="2022-11-24T21:02:00Z">
        <w:r w:rsidR="001C7830">
          <w:rPr>
            <w:rFonts w:ascii="Arial" w:eastAsia="Times New Roman" w:hAnsi="Arial" w:cs="Arial"/>
            <w:color w:val="000000"/>
            <w:sz w:val="22"/>
            <w:szCs w:val="22"/>
          </w:rPr>
          <w:t>with</w:t>
        </w:r>
        <w:r w:rsidR="001C7830" w:rsidRPr="00BC70EF">
          <w:rPr>
            <w:rFonts w:ascii="Arial" w:eastAsia="Times New Roman" w:hAnsi="Arial" w:cs="Arial"/>
            <w:color w:val="000000"/>
            <w:sz w:val="22"/>
            <w:szCs w:val="22"/>
          </w:rPr>
          <w:t xml:space="preserve"> </w:t>
        </w:r>
      </w:ins>
      <w:r w:rsidRPr="00BC70EF">
        <w:rPr>
          <w:rFonts w:ascii="Arial" w:eastAsia="Times New Roman" w:hAnsi="Arial" w:cs="Arial"/>
          <w:color w:val="000000"/>
          <w:sz w:val="22"/>
          <w:szCs w:val="22"/>
        </w:rPr>
        <w:t>myself</w:t>
      </w:r>
      <w:ins w:id="43" w:author="Microsoft Office User" w:date="2022-11-24T21:02:00Z">
        <w:r w:rsidR="001C7830">
          <w:rPr>
            <w:rFonts w:ascii="Arial" w:eastAsia="Times New Roman" w:hAnsi="Arial" w:cs="Arial"/>
            <w:color w:val="000000"/>
            <w:sz w:val="22"/>
            <w:szCs w:val="22"/>
          </w:rPr>
          <w:t>, which</w:t>
        </w:r>
      </w:ins>
      <w:del w:id="44" w:author="Microsoft Office User" w:date="2022-11-24T21:02:00Z">
        <w:r w:rsidRPr="00BC70EF" w:rsidDel="001C7830">
          <w:rPr>
            <w:rFonts w:ascii="Arial" w:eastAsia="Times New Roman" w:hAnsi="Arial" w:cs="Arial"/>
            <w:color w:val="000000"/>
            <w:sz w:val="22"/>
            <w:szCs w:val="22"/>
          </w:rPr>
          <w:delText>. This</w:delText>
        </w:r>
      </w:del>
      <w:r w:rsidRPr="00BC70EF">
        <w:rPr>
          <w:rFonts w:ascii="Arial" w:eastAsia="Times New Roman" w:hAnsi="Arial" w:cs="Arial"/>
          <w:color w:val="000000"/>
          <w:sz w:val="22"/>
          <w:szCs w:val="22"/>
        </w:rPr>
        <w:t xml:space="preserve"> allowed me to learn and manage my time properly and efficiently. </w:t>
      </w:r>
      <w:commentRangeStart w:id="45"/>
      <w:r w:rsidRPr="00BC70EF">
        <w:rPr>
          <w:rFonts w:ascii="Arial" w:eastAsia="Times New Roman" w:hAnsi="Arial" w:cs="Arial"/>
          <w:color w:val="000000"/>
          <w:sz w:val="22"/>
          <w:szCs w:val="22"/>
        </w:rPr>
        <w:t>A gradual increase in marks was also encouraging to continue this process.</w:t>
      </w:r>
      <w:commentRangeEnd w:id="45"/>
      <w:r w:rsidR="001C7830">
        <w:rPr>
          <w:rStyle w:val="CommentReference"/>
        </w:rPr>
        <w:commentReference w:id="45"/>
      </w:r>
    </w:p>
    <w:p w14:paraId="4FDDAF35" w14:textId="77777777" w:rsidR="00BC70EF" w:rsidRPr="00BC70EF" w:rsidRDefault="00BC70EF" w:rsidP="00BC70EF">
      <w:pPr>
        <w:rPr>
          <w:rFonts w:ascii="Times New Roman" w:eastAsia="Times New Roman" w:hAnsi="Times New Roman" w:cs="Times New Roman"/>
        </w:rPr>
      </w:pPr>
    </w:p>
    <w:p w14:paraId="492C4A09" w14:textId="6C685DF9" w:rsidR="007F2ECA" w:rsidRPr="001C7830" w:rsidRDefault="001C7830">
      <w:pPr>
        <w:rPr>
          <w:color w:val="2F5496" w:themeColor="accent1" w:themeShade="BF"/>
        </w:rPr>
      </w:pPr>
      <w:r w:rsidRPr="001C7830">
        <w:rPr>
          <w:color w:val="2F5496" w:themeColor="accent1" w:themeShade="BF"/>
        </w:rPr>
        <w:t>Hi David,</w:t>
      </w:r>
    </w:p>
    <w:p w14:paraId="1EA99FE9" w14:textId="18335FE3" w:rsidR="001C7830" w:rsidRPr="001C7830" w:rsidRDefault="001C7830">
      <w:pPr>
        <w:rPr>
          <w:color w:val="2F5496" w:themeColor="accent1" w:themeShade="BF"/>
        </w:rPr>
      </w:pPr>
      <w:r w:rsidRPr="001C7830">
        <w:rPr>
          <w:color w:val="2F5496" w:themeColor="accent1" w:themeShade="BF"/>
        </w:rPr>
        <w:t xml:space="preserve">What I like the most from your essay is that you’ve made </w:t>
      </w:r>
      <w:r w:rsidRPr="001C7830">
        <w:rPr>
          <w:b/>
          <w:color w:val="2F5496" w:themeColor="accent1" w:themeShade="BF"/>
        </w:rPr>
        <w:t>the challenge</w:t>
      </w:r>
      <w:r w:rsidRPr="001C7830">
        <w:rPr>
          <w:color w:val="2F5496" w:themeColor="accent1" w:themeShade="BF"/>
        </w:rPr>
        <w:t xml:space="preserve"> part very clear. You’ve also attempted to tie your family circumstance to your decline in academic performance at school, which is good. </w:t>
      </w:r>
    </w:p>
    <w:p w14:paraId="64011299" w14:textId="77777777" w:rsidR="001C7830" w:rsidRPr="001C7830" w:rsidRDefault="001C7830">
      <w:pPr>
        <w:rPr>
          <w:color w:val="2F5496" w:themeColor="accent1" w:themeShade="BF"/>
        </w:rPr>
      </w:pPr>
    </w:p>
    <w:p w14:paraId="40FC6A31" w14:textId="2B247710" w:rsidR="001C7830" w:rsidRPr="001C7830" w:rsidRDefault="001C7830">
      <w:pPr>
        <w:rPr>
          <w:color w:val="2F5496" w:themeColor="accent1" w:themeShade="BF"/>
        </w:rPr>
      </w:pPr>
      <w:r w:rsidRPr="001C7830">
        <w:rPr>
          <w:color w:val="2F5496" w:themeColor="accent1" w:themeShade="BF"/>
        </w:rPr>
        <w:t>However, I feel like you can definitel</w:t>
      </w:r>
      <w:r w:rsidR="00583566">
        <w:rPr>
          <w:color w:val="2F5496" w:themeColor="accent1" w:themeShade="BF"/>
        </w:rPr>
        <w:t>y benefit from more elaboration. Additionally, be</w:t>
      </w:r>
      <w:bookmarkStart w:id="46" w:name="_GoBack"/>
      <w:bookmarkEnd w:id="46"/>
      <w:r w:rsidRPr="001C7830">
        <w:rPr>
          <w:color w:val="2F5496" w:themeColor="accent1" w:themeShade="BF"/>
        </w:rPr>
        <w:t xml:space="preserve"> more explicit about your performance at school and the steps you’ve taken to overcome your specific challenge. I have left some comments and questions above to help you elaborate on the details. </w:t>
      </w:r>
    </w:p>
    <w:p w14:paraId="6951B3CE" w14:textId="77777777" w:rsidR="001C7830" w:rsidRPr="001C7830" w:rsidRDefault="001C7830">
      <w:pPr>
        <w:rPr>
          <w:color w:val="2F5496" w:themeColor="accent1" w:themeShade="BF"/>
        </w:rPr>
      </w:pPr>
    </w:p>
    <w:p w14:paraId="05F234F3" w14:textId="39581A58" w:rsidR="001C7830" w:rsidRPr="001C7830" w:rsidRDefault="001C7830">
      <w:pPr>
        <w:rPr>
          <w:color w:val="2F5496" w:themeColor="accent1" w:themeShade="BF"/>
        </w:rPr>
      </w:pPr>
      <w:r w:rsidRPr="001C7830">
        <w:rPr>
          <w:color w:val="2F5496" w:themeColor="accent1" w:themeShade="BF"/>
        </w:rPr>
        <w:lastRenderedPageBreak/>
        <w:t xml:space="preserve">Make sure to describe the changes in your schedule after your resolution and the visible result (grades/subjects, and so on) in your academic achievement after becoming a disciplined person.  </w:t>
      </w:r>
    </w:p>
    <w:p w14:paraId="02A0B28D" w14:textId="77777777" w:rsidR="001C7830" w:rsidRPr="001C7830" w:rsidRDefault="001C7830">
      <w:pPr>
        <w:rPr>
          <w:color w:val="2F5496" w:themeColor="accent1" w:themeShade="BF"/>
        </w:rPr>
      </w:pPr>
    </w:p>
    <w:p w14:paraId="69EE7435" w14:textId="56724890" w:rsidR="001C7830" w:rsidRPr="001C7830" w:rsidRDefault="001C7830">
      <w:pPr>
        <w:rPr>
          <w:color w:val="2F5496" w:themeColor="accent1" w:themeShade="BF"/>
        </w:rPr>
      </w:pPr>
      <w:r w:rsidRPr="001C7830">
        <w:rPr>
          <w:color w:val="2F5496" w:themeColor="accent1" w:themeShade="BF"/>
        </w:rPr>
        <w:t xml:space="preserve">All of these details are necessary so that the admissions officers can see your values: family, discipline, hard work, responsibility, and so on. </w:t>
      </w:r>
    </w:p>
    <w:sectPr w:rsidR="001C7830" w:rsidRPr="001C78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22-11-24T20:48:00Z" w:initials="Office">
    <w:p w14:paraId="0BDE03D0" w14:textId="0EE3707C" w:rsidR="001C7830" w:rsidRDefault="001C7830">
      <w:pPr>
        <w:pStyle w:val="CommentText"/>
      </w:pPr>
      <w:r>
        <w:rPr>
          <w:rStyle w:val="CommentReference"/>
        </w:rPr>
        <w:annotationRef/>
      </w:r>
      <w:r>
        <w:t xml:space="preserve">Since the prompt specifically asked for a challenge that impacted your score, you need to be more detailed with what happened at school due to your lethargy. </w:t>
      </w:r>
    </w:p>
    <w:p w14:paraId="74E1A0D1" w14:textId="77777777" w:rsidR="001C7830" w:rsidRDefault="001C7830">
      <w:pPr>
        <w:pStyle w:val="CommentText"/>
      </w:pPr>
    </w:p>
    <w:p w14:paraId="465EF095" w14:textId="14B2C3AD" w:rsidR="001C7830" w:rsidRDefault="001C7830">
      <w:pPr>
        <w:pStyle w:val="CommentText"/>
      </w:pPr>
      <w:r>
        <w:t>Did your grades plummet?</w:t>
      </w:r>
    </w:p>
    <w:p w14:paraId="43404C0F" w14:textId="6F01F0FB" w:rsidR="001C7830" w:rsidRDefault="001C7830">
      <w:pPr>
        <w:pStyle w:val="CommentText"/>
      </w:pPr>
      <w:r>
        <w:t>Did you fail a specific class?</w:t>
      </w:r>
    </w:p>
    <w:p w14:paraId="290990BA" w14:textId="3886BCFA" w:rsidR="001C7830" w:rsidRDefault="001C7830">
      <w:pPr>
        <w:pStyle w:val="CommentText"/>
      </w:pPr>
      <w:r>
        <w:t xml:space="preserve">What was your performance at school before the family circumstance? </w:t>
      </w:r>
    </w:p>
  </w:comment>
  <w:comment w:id="12" w:author="Microsoft Office User" w:date="2022-11-24T20:46:00Z" w:initials="Office">
    <w:p w14:paraId="3751A484" w14:textId="77777777" w:rsidR="001C7830" w:rsidRDefault="001C7830">
      <w:pPr>
        <w:pStyle w:val="CommentText"/>
      </w:pPr>
      <w:r>
        <w:rPr>
          <w:rStyle w:val="CommentReference"/>
        </w:rPr>
        <w:annotationRef/>
      </w:r>
      <w:r>
        <w:t xml:space="preserve">Elaboration is imperative here. </w:t>
      </w:r>
    </w:p>
    <w:p w14:paraId="5B25ABF0" w14:textId="77777777" w:rsidR="001C7830" w:rsidRDefault="001C7830">
      <w:pPr>
        <w:pStyle w:val="CommentText"/>
      </w:pPr>
      <w:r>
        <w:t xml:space="preserve">What did your teacher do? </w:t>
      </w:r>
    </w:p>
    <w:p w14:paraId="343C9931" w14:textId="77777777" w:rsidR="001C7830" w:rsidRDefault="001C7830">
      <w:pPr>
        <w:pStyle w:val="CommentText"/>
      </w:pPr>
      <w:r>
        <w:t xml:space="preserve">Did he/she sympathize with you? </w:t>
      </w:r>
    </w:p>
    <w:p w14:paraId="4120FBF6" w14:textId="13CDC48B" w:rsidR="001C7830" w:rsidRDefault="001C7830">
      <w:pPr>
        <w:pStyle w:val="CommentText"/>
      </w:pPr>
      <w:r>
        <w:t>Did she/he remind you to keep up with the study? Reprimand you?</w:t>
      </w:r>
    </w:p>
    <w:p w14:paraId="1E5CF29C" w14:textId="77777777" w:rsidR="001C7830" w:rsidRDefault="001C7830">
      <w:pPr>
        <w:pStyle w:val="CommentText"/>
      </w:pPr>
    </w:p>
    <w:p w14:paraId="52BCF84A" w14:textId="2F9540A7" w:rsidR="001C7830" w:rsidRDefault="001C7830">
      <w:pPr>
        <w:pStyle w:val="CommentText"/>
      </w:pPr>
      <w:r>
        <w:t>Since this was your turning point, make sure that you’re explicit with the role of your teacher.</w:t>
      </w:r>
    </w:p>
  </w:comment>
  <w:comment w:id="13" w:author="Microsoft Office User" w:date="2022-11-24T20:51:00Z" w:initials="Office">
    <w:p w14:paraId="5B94FA20" w14:textId="77777777" w:rsidR="001C7830" w:rsidRDefault="001C7830">
      <w:pPr>
        <w:pStyle w:val="CommentText"/>
      </w:pPr>
      <w:r>
        <w:rPr>
          <w:rStyle w:val="CommentReference"/>
        </w:rPr>
        <w:annotationRef/>
      </w:r>
      <w:r>
        <w:t>More details would help clarify your change here. You mentioned you were immature and unorganized, but in the intro you mentioned that you studied but also tutored your siblings etc.</w:t>
      </w:r>
    </w:p>
    <w:p w14:paraId="7DCB9125" w14:textId="77777777" w:rsidR="001C7830" w:rsidRDefault="001C7830">
      <w:pPr>
        <w:pStyle w:val="CommentText"/>
      </w:pPr>
    </w:p>
    <w:p w14:paraId="57F9D6DF" w14:textId="77777777" w:rsidR="001C7830" w:rsidRDefault="001C7830">
      <w:pPr>
        <w:pStyle w:val="CommentText"/>
      </w:pPr>
      <w:r>
        <w:t xml:space="preserve">Your actions contradict the belief that you’re immature and unorganized. What you can do here is to contrast what happened before vs after. </w:t>
      </w:r>
    </w:p>
    <w:p w14:paraId="09357721" w14:textId="77777777" w:rsidR="001C7830" w:rsidRDefault="001C7830">
      <w:pPr>
        <w:pStyle w:val="CommentText"/>
      </w:pPr>
    </w:p>
    <w:p w14:paraId="240C9CF6" w14:textId="0D05F975" w:rsidR="001C7830" w:rsidRDefault="001C7830">
      <w:pPr>
        <w:pStyle w:val="CommentText"/>
      </w:pPr>
      <w:r>
        <w:t xml:space="preserve">For instance, before the wake up call, you spent too much time preparing the meals and tutoring your siblings. But, after setting a schedule, you dedicated a specific time to tutor your siblings/you decided to hold a study session altogether. </w:t>
      </w:r>
    </w:p>
  </w:comment>
  <w:comment w:id="14" w:author="Microsoft Office User" w:date="2022-11-24T20:54:00Z" w:initials="Office">
    <w:p w14:paraId="4C846C0D" w14:textId="238B5572" w:rsidR="001C7830" w:rsidRDefault="001C7830">
      <w:pPr>
        <w:pStyle w:val="CommentText"/>
      </w:pPr>
      <w:r>
        <w:rPr>
          <w:rStyle w:val="CommentReference"/>
        </w:rPr>
        <w:annotationRef/>
      </w:r>
      <w:r>
        <w:t xml:space="preserve">The scheduling part is still unclear. The changes from before to after needs to be more elaborate. </w:t>
      </w:r>
    </w:p>
    <w:p w14:paraId="3359B3EE" w14:textId="77777777" w:rsidR="001C7830" w:rsidRDefault="001C7830">
      <w:pPr>
        <w:pStyle w:val="CommentText"/>
      </w:pPr>
    </w:p>
    <w:p w14:paraId="1358902C" w14:textId="5485A839" w:rsidR="001C7830" w:rsidRDefault="001C7830">
      <w:pPr>
        <w:pStyle w:val="CommentText"/>
      </w:pPr>
      <w:r>
        <w:t>Include more details about your daily schedule. When do you tutor your siblings? Self study? Organizing the house?</w:t>
      </w:r>
    </w:p>
    <w:p w14:paraId="479FB23D" w14:textId="26937949" w:rsidR="001C7830" w:rsidRDefault="001C7830">
      <w:pPr>
        <w:pStyle w:val="CommentText"/>
      </w:pPr>
      <w:r>
        <w:t>Did you get closer to your siblings after spending more time together?</w:t>
      </w:r>
    </w:p>
  </w:comment>
  <w:comment w:id="45" w:author="Microsoft Office User" w:date="2022-11-24T21:03:00Z" w:initials="Office">
    <w:p w14:paraId="0C31D5FB" w14:textId="77777777" w:rsidR="001C7830" w:rsidRDefault="001C7830">
      <w:pPr>
        <w:pStyle w:val="CommentText"/>
      </w:pPr>
      <w:r>
        <w:rPr>
          <w:rStyle w:val="CommentReference"/>
        </w:rPr>
        <w:annotationRef/>
      </w:r>
      <w:r>
        <w:t xml:space="preserve">I highly encourage including concrete academic achievements. </w:t>
      </w:r>
    </w:p>
    <w:p w14:paraId="3CC57108" w14:textId="77777777" w:rsidR="001C7830" w:rsidRDefault="001C7830">
      <w:pPr>
        <w:pStyle w:val="CommentText"/>
      </w:pPr>
      <w:r>
        <w:t xml:space="preserve">What score did you get after sticking to your schedule? </w:t>
      </w:r>
    </w:p>
    <w:p w14:paraId="76DADAA4" w14:textId="7D8E1ED6" w:rsidR="001C7830" w:rsidRDefault="001C7830">
      <w:pPr>
        <w:pStyle w:val="CommentText"/>
      </w:pPr>
      <w:r>
        <w:t xml:space="preserve">Did you perform better at some subjects?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990BA" w15:done="0"/>
  <w15:commentEx w15:paraId="52BCF84A" w15:done="0"/>
  <w15:commentEx w15:paraId="240C9CF6" w15:done="0"/>
  <w15:commentEx w15:paraId="479FB23D" w15:done="0"/>
  <w15:commentEx w15:paraId="76DADA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EF"/>
    <w:rsid w:val="00185506"/>
    <w:rsid w:val="001C7830"/>
    <w:rsid w:val="002260E0"/>
    <w:rsid w:val="00583566"/>
    <w:rsid w:val="0062459E"/>
    <w:rsid w:val="007F2ECA"/>
    <w:rsid w:val="00BC70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C91E1E"/>
  <w15:chartTrackingRefBased/>
  <w15:docId w15:val="{9BC9379E-2106-3E4B-8F0D-0D5F9B7F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70E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70E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C78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83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7830"/>
    <w:rPr>
      <w:sz w:val="18"/>
      <w:szCs w:val="18"/>
    </w:rPr>
  </w:style>
  <w:style w:type="paragraph" w:styleId="CommentText">
    <w:name w:val="annotation text"/>
    <w:basedOn w:val="Normal"/>
    <w:link w:val="CommentTextChar"/>
    <w:uiPriority w:val="99"/>
    <w:semiHidden/>
    <w:unhideWhenUsed/>
    <w:rsid w:val="001C7830"/>
  </w:style>
  <w:style w:type="character" w:customStyle="1" w:styleId="CommentTextChar">
    <w:name w:val="Comment Text Char"/>
    <w:basedOn w:val="DefaultParagraphFont"/>
    <w:link w:val="CommentText"/>
    <w:uiPriority w:val="99"/>
    <w:semiHidden/>
    <w:rsid w:val="001C7830"/>
  </w:style>
  <w:style w:type="paragraph" w:styleId="CommentSubject">
    <w:name w:val="annotation subject"/>
    <w:basedOn w:val="CommentText"/>
    <w:next w:val="CommentText"/>
    <w:link w:val="CommentSubjectChar"/>
    <w:uiPriority w:val="99"/>
    <w:semiHidden/>
    <w:unhideWhenUsed/>
    <w:rsid w:val="001C7830"/>
    <w:rPr>
      <w:b/>
      <w:bCs/>
      <w:sz w:val="20"/>
      <w:szCs w:val="20"/>
    </w:rPr>
  </w:style>
  <w:style w:type="character" w:customStyle="1" w:styleId="CommentSubjectChar">
    <w:name w:val="Comment Subject Char"/>
    <w:basedOn w:val="CommentTextChar"/>
    <w:link w:val="CommentSubject"/>
    <w:uiPriority w:val="99"/>
    <w:semiHidden/>
    <w:rsid w:val="001C78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7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2022-11-24T13:43:00Z</dcterms:created>
  <dcterms:modified xsi:type="dcterms:W3CDTF">2022-11-24T14:16:00Z</dcterms:modified>
</cp:coreProperties>
</file>