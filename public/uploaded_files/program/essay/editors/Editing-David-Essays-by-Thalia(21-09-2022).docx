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6E45D" w14:textId="77777777" w:rsidR="001E5402" w:rsidRPr="001E5402" w:rsidRDefault="001E5402" w:rsidP="001E5402">
      <w:pPr>
        <w:rPr>
          <w:rFonts w:ascii="Times New Roman" w:eastAsia="Times New Roman" w:hAnsi="Times New Roman" w:cs="Times New Roman"/>
        </w:rPr>
      </w:pPr>
      <w:r w:rsidRPr="001E5402">
        <w:rPr>
          <w:rFonts w:ascii="Arial" w:eastAsia="Times New Roman" w:hAnsi="Arial" w:cs="Arial"/>
          <w:b/>
          <w:bCs/>
          <w:color w:val="000000"/>
          <w:sz w:val="28"/>
          <w:szCs w:val="28"/>
          <w:u w:val="single"/>
        </w:rPr>
        <w:t>Prompt #1</w:t>
      </w:r>
    </w:p>
    <w:p w14:paraId="54E3777C" w14:textId="77777777" w:rsidR="001E5402" w:rsidRPr="001E5402" w:rsidRDefault="001E5402" w:rsidP="001E5402">
      <w:pPr>
        <w:rPr>
          <w:rFonts w:ascii="Times New Roman" w:eastAsia="Times New Roman" w:hAnsi="Times New Roman" w:cs="Times New Roman"/>
        </w:rPr>
      </w:pPr>
      <w:r w:rsidRPr="001E5402">
        <w:rPr>
          <w:rFonts w:ascii="Arial" w:eastAsia="Times New Roman" w:hAnsi="Arial" w:cs="Arial"/>
          <w:b/>
          <w:bCs/>
          <w:i/>
          <w:iCs/>
          <w:color w:val="000000"/>
        </w:rPr>
        <w:t xml:space="preserve">Some students have a </w:t>
      </w:r>
      <w:r w:rsidRPr="001E5402">
        <w:rPr>
          <w:rFonts w:ascii="Arial" w:eastAsia="Times New Roman" w:hAnsi="Arial" w:cs="Arial"/>
          <w:b/>
          <w:bCs/>
          <w:i/>
          <w:iCs/>
          <w:color w:val="000000"/>
          <w:shd w:val="clear" w:color="auto" w:fill="FFFF00"/>
        </w:rPr>
        <w:t>background</w:t>
      </w:r>
      <w:r w:rsidRPr="001E5402">
        <w:rPr>
          <w:rFonts w:ascii="Arial" w:eastAsia="Times New Roman" w:hAnsi="Arial" w:cs="Arial"/>
          <w:b/>
          <w:bCs/>
          <w:i/>
          <w:iCs/>
          <w:color w:val="000000"/>
        </w:rPr>
        <w:t xml:space="preserve">, </w:t>
      </w:r>
      <w:r w:rsidRPr="001E5402">
        <w:rPr>
          <w:rFonts w:ascii="Arial" w:eastAsia="Times New Roman" w:hAnsi="Arial" w:cs="Arial"/>
          <w:b/>
          <w:bCs/>
          <w:i/>
          <w:iCs/>
          <w:color w:val="000000"/>
          <w:shd w:val="clear" w:color="auto" w:fill="FFFF00"/>
        </w:rPr>
        <w:t>identity</w:t>
      </w:r>
      <w:r w:rsidRPr="001E5402">
        <w:rPr>
          <w:rFonts w:ascii="Arial" w:eastAsia="Times New Roman" w:hAnsi="Arial" w:cs="Arial"/>
          <w:b/>
          <w:bCs/>
          <w:i/>
          <w:iCs/>
          <w:color w:val="000000"/>
        </w:rPr>
        <w:t>, interest, or talent that is so meaningful they believe their application would be incomplete without it. If this sounds like you, then please share your story.</w:t>
      </w:r>
    </w:p>
    <w:p w14:paraId="3010BFB0" w14:textId="77777777" w:rsidR="001E5402" w:rsidRPr="001E5402" w:rsidRDefault="001E5402" w:rsidP="001E5402">
      <w:pPr>
        <w:rPr>
          <w:rFonts w:ascii="Times New Roman" w:eastAsia="Times New Roman" w:hAnsi="Times New Roman" w:cs="Times New Roman"/>
        </w:rPr>
      </w:pPr>
    </w:p>
    <w:p w14:paraId="0D969284" w14:textId="77777777" w:rsidR="001E5402" w:rsidRPr="001E5402" w:rsidRDefault="001E5402" w:rsidP="001E5402">
      <w:pPr>
        <w:rPr>
          <w:rFonts w:ascii="Times New Roman" w:eastAsia="Times New Roman" w:hAnsi="Times New Roman" w:cs="Times New Roman"/>
        </w:rPr>
      </w:pPr>
      <w:commentRangeStart w:id="0"/>
      <w:r w:rsidRPr="001E5402">
        <w:rPr>
          <w:rFonts w:ascii="Arial" w:eastAsia="Times New Roman" w:hAnsi="Arial" w:cs="Arial"/>
          <w:color w:val="000000"/>
          <w:sz w:val="22"/>
          <w:szCs w:val="22"/>
        </w:rPr>
        <w:t xml:space="preserve">A lot of people have the impression of me as a selfless and nurturing person, but little did they know I wasn’t always this way. I was a very spoiled and self- </w:t>
      </w:r>
      <w:proofErr w:type="spellStart"/>
      <w:r w:rsidRPr="001E5402">
        <w:rPr>
          <w:rFonts w:ascii="Arial" w:eastAsia="Times New Roman" w:hAnsi="Arial" w:cs="Arial"/>
          <w:color w:val="000000"/>
          <w:sz w:val="22"/>
          <w:szCs w:val="22"/>
        </w:rPr>
        <w:t>centered</w:t>
      </w:r>
      <w:proofErr w:type="spellEnd"/>
      <w:r w:rsidRPr="001E5402">
        <w:rPr>
          <w:rFonts w:ascii="Arial" w:eastAsia="Times New Roman" w:hAnsi="Arial" w:cs="Arial"/>
          <w:color w:val="000000"/>
          <w:sz w:val="22"/>
          <w:szCs w:val="22"/>
        </w:rPr>
        <w:t xml:space="preserve"> child when I was younger, everything had to revolve around me. </w:t>
      </w:r>
      <w:commentRangeEnd w:id="0"/>
      <w:r w:rsidR="00750DA9">
        <w:rPr>
          <w:rStyle w:val="CommentReference"/>
        </w:rPr>
        <w:commentReference w:id="0"/>
      </w:r>
      <w:commentRangeStart w:id="1"/>
      <w:r w:rsidRPr="001E5402">
        <w:rPr>
          <w:rFonts w:ascii="Arial" w:eastAsia="Times New Roman" w:hAnsi="Arial" w:cs="Arial"/>
          <w:color w:val="000000"/>
          <w:sz w:val="22"/>
          <w:szCs w:val="22"/>
        </w:rPr>
        <w:t>It was the combination of an unfortunate experience and the role model in my mom that changed everything.</w:t>
      </w:r>
      <w:commentRangeEnd w:id="1"/>
      <w:r w:rsidR="00750DA9">
        <w:rPr>
          <w:rStyle w:val="CommentReference"/>
        </w:rPr>
        <w:commentReference w:id="1"/>
      </w:r>
    </w:p>
    <w:p w14:paraId="647F9011" w14:textId="77777777" w:rsidR="001E5402" w:rsidRPr="001E5402" w:rsidRDefault="001E5402" w:rsidP="001E5402">
      <w:pPr>
        <w:rPr>
          <w:rFonts w:ascii="Times New Roman" w:eastAsia="Times New Roman" w:hAnsi="Times New Roman" w:cs="Times New Roman"/>
        </w:rPr>
      </w:pPr>
    </w:p>
    <w:p w14:paraId="0CC6CC46" w14:textId="77777777" w:rsidR="001E5402" w:rsidRPr="001E5402" w:rsidRDefault="001E5402" w:rsidP="001E5402">
      <w:pPr>
        <w:rPr>
          <w:rFonts w:ascii="Times New Roman" w:eastAsia="Times New Roman" w:hAnsi="Times New Roman" w:cs="Times New Roman"/>
        </w:rPr>
      </w:pPr>
      <w:r w:rsidRPr="001E5402">
        <w:rPr>
          <w:rFonts w:ascii="Arial" w:eastAsia="Times New Roman" w:hAnsi="Arial" w:cs="Arial"/>
          <w:color w:val="000000"/>
          <w:sz w:val="22"/>
          <w:szCs w:val="22"/>
        </w:rPr>
        <w:t xml:space="preserve">My mom is a very loving person. Ever since my siblings and I started going to school, she would always cook for us and bring us the food during lunch to make sure we got healthy and warm food. Not only that, she would always help us with our school work and communicate with teachers to help us improve better. </w:t>
      </w:r>
      <w:commentRangeStart w:id="2"/>
      <w:r w:rsidRPr="001E5402">
        <w:rPr>
          <w:rFonts w:ascii="Arial" w:eastAsia="Times New Roman" w:hAnsi="Arial" w:cs="Arial"/>
          <w:color w:val="000000"/>
          <w:sz w:val="22"/>
          <w:szCs w:val="22"/>
        </w:rPr>
        <w:t xml:space="preserve">On the complete opposite, I was pampered and </w:t>
      </w:r>
      <w:proofErr w:type="spellStart"/>
      <w:r w:rsidRPr="001E5402">
        <w:rPr>
          <w:rFonts w:ascii="Arial" w:eastAsia="Times New Roman" w:hAnsi="Arial" w:cs="Arial"/>
          <w:color w:val="000000"/>
          <w:sz w:val="22"/>
          <w:szCs w:val="22"/>
        </w:rPr>
        <w:t>self-centered</w:t>
      </w:r>
      <w:proofErr w:type="spellEnd"/>
      <w:r w:rsidRPr="001E5402">
        <w:rPr>
          <w:rFonts w:ascii="Arial" w:eastAsia="Times New Roman" w:hAnsi="Arial" w:cs="Arial"/>
          <w:color w:val="000000"/>
          <w:sz w:val="22"/>
          <w:szCs w:val="22"/>
        </w:rPr>
        <w:t>. I'd become furious if things didn't go my way. Everything I wanted should be completed regardless of whether my parents were tired or didn’t have the time.</w:t>
      </w:r>
      <w:commentRangeEnd w:id="2"/>
      <w:r w:rsidR="00237BAD">
        <w:rPr>
          <w:rStyle w:val="CommentReference"/>
        </w:rPr>
        <w:commentReference w:id="2"/>
      </w:r>
    </w:p>
    <w:p w14:paraId="419742B7" w14:textId="77777777" w:rsidR="001E5402" w:rsidRPr="001E5402" w:rsidRDefault="001E5402" w:rsidP="001E5402">
      <w:pPr>
        <w:rPr>
          <w:rFonts w:ascii="Times New Roman" w:eastAsia="Times New Roman" w:hAnsi="Times New Roman" w:cs="Times New Roman"/>
        </w:rPr>
      </w:pPr>
    </w:p>
    <w:p w14:paraId="62E7438A" w14:textId="69C84610" w:rsidR="001E5402" w:rsidRPr="001E5402" w:rsidRDefault="001E5402" w:rsidP="001E5402">
      <w:pPr>
        <w:rPr>
          <w:rFonts w:ascii="Times New Roman" w:eastAsia="Times New Roman" w:hAnsi="Times New Roman" w:cs="Times New Roman"/>
        </w:rPr>
      </w:pPr>
      <w:commentRangeStart w:id="3"/>
      <w:r w:rsidRPr="001E5402">
        <w:rPr>
          <w:rFonts w:ascii="Arial" w:eastAsia="Times New Roman" w:hAnsi="Arial" w:cs="Arial"/>
          <w:color w:val="000000"/>
          <w:sz w:val="22"/>
          <w:szCs w:val="22"/>
        </w:rPr>
        <w:t>Everything changed in a blink of an eye</w:t>
      </w:r>
      <w:ins w:id="4" w:author="Thalia Priscilla" w:date="2022-09-20T15:11:00Z">
        <w:r w:rsidR="008D59EE">
          <w:rPr>
            <w:rFonts w:ascii="Arial" w:eastAsia="Times New Roman" w:hAnsi="Arial" w:cs="Arial"/>
            <w:color w:val="000000"/>
            <w:sz w:val="22"/>
            <w:szCs w:val="22"/>
          </w:rPr>
          <w:t xml:space="preserve"> when</w:t>
        </w:r>
      </w:ins>
      <w:del w:id="5" w:author="Thalia Priscilla" w:date="2022-09-20T15:11:00Z">
        <w:r w:rsidRPr="001E5402" w:rsidDel="008D59EE">
          <w:rPr>
            <w:rFonts w:ascii="Arial" w:eastAsia="Times New Roman" w:hAnsi="Arial" w:cs="Arial"/>
            <w:color w:val="000000"/>
            <w:sz w:val="22"/>
            <w:szCs w:val="22"/>
          </w:rPr>
          <w:delText>,</w:delText>
        </w:r>
      </w:del>
      <w:r w:rsidRPr="001E5402">
        <w:rPr>
          <w:rFonts w:ascii="Arial" w:eastAsia="Times New Roman" w:hAnsi="Arial" w:cs="Arial"/>
          <w:color w:val="000000"/>
          <w:sz w:val="22"/>
          <w:szCs w:val="22"/>
        </w:rPr>
        <w:t xml:space="preserve"> my mom </w:t>
      </w:r>
      <w:ins w:id="6" w:author="Thalia Priscilla" w:date="2022-09-20T15:11:00Z">
        <w:r w:rsidR="008D59EE">
          <w:rPr>
            <w:rFonts w:ascii="Arial" w:eastAsia="Times New Roman" w:hAnsi="Arial" w:cs="Arial"/>
            <w:color w:val="000000"/>
            <w:sz w:val="22"/>
            <w:szCs w:val="22"/>
          </w:rPr>
          <w:t xml:space="preserve">was </w:t>
        </w:r>
      </w:ins>
      <w:r w:rsidRPr="001E5402">
        <w:rPr>
          <w:rFonts w:ascii="Arial" w:eastAsia="Times New Roman" w:hAnsi="Arial" w:cs="Arial"/>
          <w:color w:val="000000"/>
          <w:sz w:val="22"/>
          <w:szCs w:val="22"/>
        </w:rPr>
        <w:t xml:space="preserve">suddenly </w:t>
      </w:r>
      <w:del w:id="7" w:author="Thalia Priscilla" w:date="2022-09-20T15:11:00Z">
        <w:r w:rsidRPr="001E5402" w:rsidDel="008D59EE">
          <w:rPr>
            <w:rFonts w:ascii="Arial" w:eastAsia="Times New Roman" w:hAnsi="Arial" w:cs="Arial"/>
            <w:color w:val="000000"/>
            <w:sz w:val="22"/>
            <w:szCs w:val="22"/>
          </w:rPr>
          <w:delText xml:space="preserve">was </w:delText>
        </w:r>
      </w:del>
      <w:r w:rsidRPr="001E5402">
        <w:rPr>
          <w:rFonts w:ascii="Arial" w:eastAsia="Times New Roman" w:hAnsi="Arial" w:cs="Arial"/>
          <w:color w:val="000000"/>
          <w:sz w:val="22"/>
          <w:szCs w:val="22"/>
        </w:rPr>
        <w:t xml:space="preserve">absent in my life. </w:t>
      </w:r>
      <w:commentRangeEnd w:id="3"/>
      <w:r w:rsidR="008D59EE">
        <w:rPr>
          <w:rStyle w:val="CommentReference"/>
        </w:rPr>
        <w:commentReference w:id="3"/>
      </w:r>
      <w:r w:rsidRPr="001E5402">
        <w:rPr>
          <w:rFonts w:ascii="Arial" w:eastAsia="Times New Roman" w:hAnsi="Arial" w:cs="Arial"/>
          <w:color w:val="000000"/>
          <w:sz w:val="22"/>
          <w:szCs w:val="22"/>
        </w:rPr>
        <w:t xml:space="preserve">Mom suddenly stopped cooking and bringing us food to school. She also stopped helping us with our school work. </w:t>
      </w:r>
      <w:commentRangeStart w:id="8"/>
      <w:r w:rsidRPr="001E5402">
        <w:rPr>
          <w:rFonts w:ascii="Arial" w:eastAsia="Times New Roman" w:hAnsi="Arial" w:cs="Arial"/>
          <w:color w:val="000000"/>
          <w:sz w:val="22"/>
          <w:szCs w:val="22"/>
        </w:rPr>
        <w:t>I was lost in disbelief, I didn’t think that a mother who was always there for me is suddenly gone.</w:t>
      </w:r>
      <w:commentRangeEnd w:id="8"/>
      <w:r w:rsidR="008D59EE">
        <w:rPr>
          <w:rStyle w:val="CommentReference"/>
        </w:rPr>
        <w:commentReference w:id="8"/>
      </w:r>
      <w:r w:rsidRPr="001E5402">
        <w:rPr>
          <w:rFonts w:ascii="Arial" w:eastAsia="Times New Roman" w:hAnsi="Arial" w:cs="Arial"/>
          <w:color w:val="000000"/>
          <w:sz w:val="22"/>
          <w:szCs w:val="22"/>
        </w:rPr>
        <w:t xml:space="preserve"> Ever since my mom was absent, I started to rebel and throw temper tantrums with the main goal of possibly attracting my parents’ attention. </w:t>
      </w:r>
      <w:commentRangeStart w:id="9"/>
      <w:r w:rsidRPr="001E5402">
        <w:rPr>
          <w:rFonts w:ascii="Arial" w:eastAsia="Times New Roman" w:hAnsi="Arial" w:cs="Arial"/>
          <w:color w:val="000000"/>
          <w:sz w:val="22"/>
          <w:szCs w:val="22"/>
        </w:rPr>
        <w:t>Moreover, the house would look like “</w:t>
      </w:r>
      <w:proofErr w:type="spellStart"/>
      <w:r w:rsidRPr="001E5402">
        <w:rPr>
          <w:rFonts w:ascii="Arial" w:eastAsia="Times New Roman" w:hAnsi="Arial" w:cs="Arial"/>
          <w:color w:val="000000"/>
          <w:sz w:val="22"/>
          <w:szCs w:val="22"/>
        </w:rPr>
        <w:t>kapal</w:t>
      </w:r>
      <w:proofErr w:type="spellEnd"/>
      <w:r w:rsidRPr="001E5402">
        <w:rPr>
          <w:rFonts w:ascii="Arial" w:eastAsia="Times New Roman" w:hAnsi="Arial" w:cs="Arial"/>
          <w:color w:val="000000"/>
          <w:sz w:val="22"/>
          <w:szCs w:val="22"/>
        </w:rPr>
        <w:t xml:space="preserve"> </w:t>
      </w:r>
      <w:proofErr w:type="spellStart"/>
      <w:r w:rsidRPr="001E5402">
        <w:rPr>
          <w:rFonts w:ascii="Arial" w:eastAsia="Times New Roman" w:hAnsi="Arial" w:cs="Arial"/>
          <w:color w:val="000000"/>
          <w:sz w:val="22"/>
          <w:szCs w:val="22"/>
        </w:rPr>
        <w:t>pecah</w:t>
      </w:r>
      <w:proofErr w:type="spellEnd"/>
      <w:r w:rsidRPr="001E5402">
        <w:rPr>
          <w:rFonts w:ascii="Arial" w:eastAsia="Times New Roman" w:hAnsi="Arial" w:cs="Arial"/>
          <w:color w:val="000000"/>
          <w:sz w:val="22"/>
          <w:szCs w:val="22"/>
        </w:rPr>
        <w:t>” (Indonesian for shipwreck) all the time. The mess, and the cold, unhappy aura of a house, they’re chipping away at my family. </w:t>
      </w:r>
      <w:commentRangeEnd w:id="9"/>
      <w:r w:rsidR="003945CB">
        <w:rPr>
          <w:rStyle w:val="CommentReference"/>
        </w:rPr>
        <w:commentReference w:id="9"/>
      </w:r>
    </w:p>
    <w:p w14:paraId="5D16F5E6" w14:textId="77777777" w:rsidR="001E5402" w:rsidRPr="001E5402" w:rsidRDefault="001E5402" w:rsidP="001E5402">
      <w:pPr>
        <w:rPr>
          <w:rFonts w:ascii="Times New Roman" w:eastAsia="Times New Roman" w:hAnsi="Times New Roman" w:cs="Times New Roman"/>
        </w:rPr>
      </w:pPr>
    </w:p>
    <w:p w14:paraId="54E4608E" w14:textId="72E97617" w:rsidR="001E5402" w:rsidRPr="001E5402" w:rsidRDefault="001E5402" w:rsidP="001E5402">
      <w:pPr>
        <w:rPr>
          <w:rFonts w:ascii="Times New Roman" w:eastAsia="Times New Roman" w:hAnsi="Times New Roman" w:cs="Times New Roman"/>
        </w:rPr>
      </w:pPr>
      <w:commentRangeStart w:id="10"/>
      <w:r w:rsidRPr="001E5402">
        <w:rPr>
          <w:rFonts w:ascii="Arial" w:eastAsia="Times New Roman" w:hAnsi="Arial" w:cs="Arial"/>
          <w:color w:val="000000"/>
          <w:sz w:val="22"/>
          <w:szCs w:val="22"/>
        </w:rPr>
        <w:t>It was 2 years later when I found out the truth on why she was absent during that time period; my mom was diagnosed with cervical cancer. I felt really guilty after hearing this news, during those hard times not only did I not help out the family but I made it a living hell for them. I started to see things from a clearer lens</w:t>
      </w:r>
      <w:del w:id="11" w:author="Thalia Priscilla" w:date="2022-09-21T15:59:00Z">
        <w:r w:rsidRPr="001E5402" w:rsidDel="00545F75">
          <w:rPr>
            <w:rFonts w:ascii="Arial" w:eastAsia="Times New Roman" w:hAnsi="Arial" w:cs="Arial"/>
            <w:color w:val="000000"/>
            <w:sz w:val="22"/>
            <w:szCs w:val="22"/>
          </w:rPr>
          <w:delText>e</w:delText>
        </w:r>
      </w:del>
      <w:r w:rsidRPr="001E5402">
        <w:rPr>
          <w:rFonts w:ascii="Arial" w:eastAsia="Times New Roman" w:hAnsi="Arial" w:cs="Arial"/>
          <w:color w:val="000000"/>
          <w:sz w:val="22"/>
          <w:szCs w:val="22"/>
        </w:rPr>
        <w:t>, I saw how this situation has massively affected my family. My father was stressed out, my mom was unlively, the house was a mess and the aura was depressing to say the least. I couldn’t take it anymore. I need</w:t>
      </w:r>
      <w:ins w:id="12" w:author="Thalia Priscilla" w:date="2022-09-21T16:41:00Z">
        <w:r w:rsidR="00853E43">
          <w:rPr>
            <w:rFonts w:ascii="Arial" w:eastAsia="Times New Roman" w:hAnsi="Arial" w:cs="Arial"/>
            <w:color w:val="000000"/>
            <w:sz w:val="22"/>
            <w:szCs w:val="22"/>
          </w:rPr>
          <w:t>ed</w:t>
        </w:r>
      </w:ins>
      <w:r w:rsidRPr="001E5402">
        <w:rPr>
          <w:rFonts w:ascii="Arial" w:eastAsia="Times New Roman" w:hAnsi="Arial" w:cs="Arial"/>
          <w:color w:val="000000"/>
          <w:sz w:val="22"/>
          <w:szCs w:val="22"/>
        </w:rPr>
        <w:t xml:space="preserve"> to replenish our family’s </w:t>
      </w:r>
      <w:proofErr w:type="spellStart"/>
      <w:r w:rsidRPr="001E5402">
        <w:rPr>
          <w:rFonts w:ascii="Arial" w:eastAsia="Times New Roman" w:hAnsi="Arial" w:cs="Arial"/>
          <w:color w:val="000000"/>
          <w:sz w:val="22"/>
          <w:szCs w:val="22"/>
        </w:rPr>
        <w:t>vigor</w:t>
      </w:r>
      <w:proofErr w:type="spellEnd"/>
      <w:r w:rsidRPr="001E5402">
        <w:rPr>
          <w:rFonts w:ascii="Arial" w:eastAsia="Times New Roman" w:hAnsi="Arial" w:cs="Arial"/>
          <w:color w:val="000000"/>
          <w:sz w:val="22"/>
          <w:szCs w:val="22"/>
        </w:rPr>
        <w:t>. </w:t>
      </w:r>
      <w:commentRangeEnd w:id="10"/>
      <w:r w:rsidR="000368E4">
        <w:rPr>
          <w:rStyle w:val="CommentReference"/>
        </w:rPr>
        <w:commentReference w:id="10"/>
      </w:r>
    </w:p>
    <w:p w14:paraId="585905EB" w14:textId="77777777" w:rsidR="001E5402" w:rsidRPr="001E5402" w:rsidRDefault="001E5402" w:rsidP="001E5402">
      <w:pPr>
        <w:rPr>
          <w:rFonts w:ascii="Times New Roman" w:eastAsia="Times New Roman" w:hAnsi="Times New Roman" w:cs="Times New Roman"/>
        </w:rPr>
      </w:pPr>
    </w:p>
    <w:p w14:paraId="6A44FC82" w14:textId="47B4E7FD" w:rsidR="001E5402" w:rsidRPr="001E5402" w:rsidRDefault="001E5402" w:rsidP="001E5402">
      <w:pPr>
        <w:rPr>
          <w:rFonts w:ascii="Times New Roman" w:eastAsia="Times New Roman" w:hAnsi="Times New Roman" w:cs="Times New Roman"/>
        </w:rPr>
      </w:pPr>
      <w:commentRangeStart w:id="13"/>
      <w:r w:rsidRPr="001E5402">
        <w:rPr>
          <w:rFonts w:ascii="Arial" w:eastAsia="Times New Roman" w:hAnsi="Arial" w:cs="Arial"/>
          <w:color w:val="000000"/>
          <w:sz w:val="22"/>
          <w:szCs w:val="22"/>
        </w:rPr>
        <w:t xml:space="preserve">So, </w:t>
      </w:r>
      <w:commentRangeEnd w:id="13"/>
      <w:r w:rsidR="00980D92">
        <w:rPr>
          <w:rStyle w:val="CommentReference"/>
        </w:rPr>
        <w:commentReference w:id="13"/>
      </w:r>
      <w:r w:rsidRPr="001E5402">
        <w:rPr>
          <w:rFonts w:ascii="Arial" w:eastAsia="Times New Roman" w:hAnsi="Arial" w:cs="Arial"/>
          <w:color w:val="000000"/>
          <w:sz w:val="22"/>
          <w:szCs w:val="22"/>
        </w:rPr>
        <w:t xml:space="preserve">I decided to at least help out the household and try to take on mom's role in the house cooking, chores, and taking care of my siblings. At the beginning, I was clueless about everything. I would ask my nanny to teach me how to cook a simple breakfast and how to sweep and sweep the floor. I messed up a lot. </w:t>
      </w:r>
      <w:commentRangeStart w:id="14"/>
      <w:r w:rsidRPr="001E5402">
        <w:rPr>
          <w:rFonts w:ascii="Arial" w:eastAsia="Times New Roman" w:hAnsi="Arial" w:cs="Arial"/>
          <w:color w:val="000000"/>
          <w:sz w:val="22"/>
          <w:szCs w:val="22"/>
        </w:rPr>
        <w:t>I would make black fried eggs, collect dust on one corner, make my siblings uncomfortable</w:t>
      </w:r>
      <w:commentRangeEnd w:id="14"/>
      <w:r w:rsidR="00414EC2">
        <w:rPr>
          <w:rStyle w:val="CommentReference"/>
        </w:rPr>
        <w:commentReference w:id="14"/>
      </w:r>
      <w:r w:rsidRPr="001E5402">
        <w:rPr>
          <w:rFonts w:ascii="Arial" w:eastAsia="Times New Roman" w:hAnsi="Arial" w:cs="Arial"/>
          <w:color w:val="000000"/>
          <w:sz w:val="22"/>
          <w:szCs w:val="22"/>
        </w:rPr>
        <w:t xml:space="preserve">, etc. The house gradually seemed </w:t>
      </w:r>
      <w:del w:id="15" w:author="Thalia Priscilla" w:date="2022-09-20T16:13:00Z">
        <w:r w:rsidRPr="001E5402" w:rsidDel="00980D92">
          <w:rPr>
            <w:rFonts w:ascii="Arial" w:eastAsia="Times New Roman" w:hAnsi="Arial" w:cs="Arial"/>
            <w:color w:val="000000"/>
            <w:sz w:val="22"/>
            <w:szCs w:val="22"/>
          </w:rPr>
          <w:delText>more bright</w:delText>
        </w:r>
      </w:del>
      <w:ins w:id="16" w:author="Thalia Priscilla" w:date="2022-09-20T16:13:00Z">
        <w:r w:rsidR="00980D92">
          <w:rPr>
            <w:rFonts w:ascii="Arial" w:eastAsia="Times New Roman" w:hAnsi="Arial" w:cs="Arial"/>
            <w:color w:val="000000"/>
            <w:sz w:val="22"/>
            <w:szCs w:val="22"/>
          </w:rPr>
          <w:t>brighter</w:t>
        </w:r>
      </w:ins>
      <w:r w:rsidRPr="001E5402">
        <w:rPr>
          <w:rFonts w:ascii="Arial" w:eastAsia="Times New Roman" w:hAnsi="Arial" w:cs="Arial"/>
          <w:color w:val="000000"/>
          <w:sz w:val="22"/>
          <w:szCs w:val="22"/>
        </w:rPr>
        <w:t xml:space="preserve"> as I improved doing house chores. </w:t>
      </w:r>
      <w:commentRangeStart w:id="17"/>
      <w:r w:rsidRPr="001E5402">
        <w:rPr>
          <w:rFonts w:ascii="Arial" w:eastAsia="Times New Roman" w:hAnsi="Arial" w:cs="Arial"/>
          <w:color w:val="000000"/>
          <w:sz w:val="22"/>
          <w:szCs w:val="22"/>
        </w:rPr>
        <w:t>With the addition of improved grades of the kids in the house (including me), we became more cheerful, which makes mom and dad happy.</w:t>
      </w:r>
      <w:commentRangeEnd w:id="17"/>
      <w:r w:rsidR="00980D92">
        <w:rPr>
          <w:rStyle w:val="CommentReference"/>
        </w:rPr>
        <w:commentReference w:id="17"/>
      </w:r>
    </w:p>
    <w:p w14:paraId="7397F5E5" w14:textId="77777777" w:rsidR="001E5402" w:rsidRPr="001E5402" w:rsidRDefault="001E5402" w:rsidP="001E5402">
      <w:pPr>
        <w:rPr>
          <w:rFonts w:ascii="Times New Roman" w:eastAsia="Times New Roman" w:hAnsi="Times New Roman" w:cs="Times New Roman"/>
        </w:rPr>
      </w:pPr>
    </w:p>
    <w:p w14:paraId="27C136E6" w14:textId="24A1A398" w:rsidR="001E5402" w:rsidRDefault="001E5402" w:rsidP="001E5402">
      <w:pPr>
        <w:rPr>
          <w:ins w:id="18" w:author="Thalia Priscilla" w:date="2022-09-20T15:08:00Z"/>
          <w:rFonts w:ascii="Arial" w:eastAsia="Times New Roman" w:hAnsi="Arial" w:cs="Arial"/>
          <w:color w:val="000000"/>
          <w:sz w:val="22"/>
          <w:szCs w:val="22"/>
        </w:rPr>
      </w:pPr>
      <w:commentRangeStart w:id="19"/>
      <w:r w:rsidRPr="001E5402">
        <w:rPr>
          <w:rFonts w:ascii="Arial" w:eastAsia="Times New Roman" w:hAnsi="Arial" w:cs="Arial"/>
          <w:color w:val="000000"/>
          <w:sz w:val="22"/>
          <w:szCs w:val="22"/>
        </w:rPr>
        <w:t xml:space="preserve">Right now after all this mess, my mom has recovered and the environment of the family has never been happier. </w:t>
      </w:r>
      <w:commentRangeEnd w:id="19"/>
      <w:r w:rsidR="000A1278">
        <w:rPr>
          <w:rStyle w:val="CommentReference"/>
        </w:rPr>
        <w:commentReference w:id="19"/>
      </w:r>
      <w:commentRangeStart w:id="20"/>
      <w:r w:rsidRPr="001E5402">
        <w:rPr>
          <w:rFonts w:ascii="Arial" w:eastAsia="Times New Roman" w:hAnsi="Arial" w:cs="Arial"/>
          <w:color w:val="000000"/>
          <w:sz w:val="22"/>
          <w:szCs w:val="22"/>
        </w:rPr>
        <w:t xml:space="preserve">Looking back, I realized that I have grown up a lot during this process. I became much more mature mentally and became the mother figure of the house. From being a self </w:t>
      </w:r>
      <w:proofErr w:type="spellStart"/>
      <w:r w:rsidRPr="001E5402">
        <w:rPr>
          <w:rFonts w:ascii="Arial" w:eastAsia="Times New Roman" w:hAnsi="Arial" w:cs="Arial"/>
          <w:color w:val="000000"/>
          <w:sz w:val="22"/>
          <w:szCs w:val="22"/>
        </w:rPr>
        <w:t>centered</w:t>
      </w:r>
      <w:proofErr w:type="spellEnd"/>
      <w:r w:rsidRPr="001E5402">
        <w:rPr>
          <w:rFonts w:ascii="Arial" w:eastAsia="Times New Roman" w:hAnsi="Arial" w:cs="Arial"/>
          <w:color w:val="000000"/>
          <w:sz w:val="22"/>
          <w:szCs w:val="22"/>
        </w:rPr>
        <w:t xml:space="preserve"> and spoiled child, I became a more responsible, independent, and caring person. Most importantly, my growth as a person changed the atmosphere in the house which set a better environment for my siblings and I to grow up in.  I believe that my growth will be a constant advantage in my life; my independent character and responsibility could help me go through a lot of hardships. No matter what I face, I will find a way to overcome it by myself and at the same time be responsible to my family.</w:t>
      </w:r>
      <w:commentRangeEnd w:id="20"/>
      <w:r w:rsidR="002C45DC">
        <w:rPr>
          <w:rStyle w:val="CommentReference"/>
        </w:rPr>
        <w:commentReference w:id="20"/>
      </w:r>
    </w:p>
    <w:p w14:paraId="680DD6C8" w14:textId="0A69F8FB" w:rsidR="003945CB" w:rsidRDefault="003945CB" w:rsidP="001E5402">
      <w:pPr>
        <w:rPr>
          <w:ins w:id="21" w:author="Thalia Priscilla" w:date="2022-09-20T15:08:00Z"/>
          <w:rFonts w:ascii="Arial" w:eastAsia="Times New Roman" w:hAnsi="Arial" w:cs="Arial"/>
          <w:color w:val="000000"/>
          <w:sz w:val="22"/>
          <w:szCs w:val="22"/>
        </w:rPr>
      </w:pPr>
    </w:p>
    <w:p w14:paraId="1E815C26" w14:textId="38201C43" w:rsidR="003945CB" w:rsidRDefault="003945CB" w:rsidP="001E5402">
      <w:pPr>
        <w:rPr>
          <w:ins w:id="22" w:author="Thalia Priscilla" w:date="2022-09-20T15:08:00Z"/>
          <w:rFonts w:ascii="Arial" w:eastAsia="Times New Roman" w:hAnsi="Arial" w:cs="Arial"/>
          <w:color w:val="000000"/>
          <w:sz w:val="22"/>
          <w:szCs w:val="22"/>
        </w:rPr>
      </w:pPr>
    </w:p>
    <w:p w14:paraId="308EAC7F" w14:textId="5F1C723A" w:rsidR="003945CB" w:rsidRPr="003945CB" w:rsidRDefault="003945CB" w:rsidP="003945CB">
      <w:pPr>
        <w:spacing w:before="240" w:after="240"/>
        <w:rPr>
          <w:ins w:id="23" w:author="Thalia Priscilla" w:date="2022-09-20T15:08:00Z"/>
          <w:rFonts w:ascii="Times New Roman" w:eastAsia="Times New Roman" w:hAnsi="Times New Roman" w:cs="Times New Roman"/>
        </w:rPr>
      </w:pPr>
      <w:ins w:id="24" w:author="Thalia Priscilla" w:date="2022-09-20T15:08:00Z">
        <w:r w:rsidRPr="003945CB">
          <w:rPr>
            <w:rFonts w:ascii="Arial" w:eastAsia="Times New Roman" w:hAnsi="Arial" w:cs="Arial"/>
            <w:color w:val="000000"/>
          </w:rPr>
          <w:t>Dear</w:t>
        </w:r>
      </w:ins>
      <w:ins w:id="25" w:author="Thalia Priscilla" w:date="2022-09-21T14:57:00Z">
        <w:r w:rsidR="002364AC">
          <w:rPr>
            <w:rFonts w:ascii="Arial" w:eastAsia="Times New Roman" w:hAnsi="Arial" w:cs="Arial"/>
            <w:color w:val="000000"/>
          </w:rPr>
          <w:t xml:space="preserve"> David</w:t>
        </w:r>
      </w:ins>
      <w:ins w:id="26" w:author="Thalia Priscilla" w:date="2022-09-20T15:08:00Z">
        <w:r w:rsidRPr="003945CB">
          <w:rPr>
            <w:rFonts w:ascii="Arial" w:eastAsia="Times New Roman" w:hAnsi="Arial" w:cs="Arial"/>
            <w:color w:val="000000"/>
          </w:rPr>
          <w:t>: </w:t>
        </w:r>
      </w:ins>
    </w:p>
    <w:p w14:paraId="6C7C5C2D" w14:textId="7634C64A" w:rsidR="003945CB" w:rsidRPr="003945CB" w:rsidRDefault="002364AC" w:rsidP="003945CB">
      <w:pPr>
        <w:spacing w:before="240" w:after="240"/>
        <w:rPr>
          <w:ins w:id="27" w:author="Thalia Priscilla" w:date="2022-09-20T15:08:00Z"/>
          <w:rFonts w:ascii="Times New Roman" w:eastAsia="Times New Roman" w:hAnsi="Times New Roman" w:cs="Times New Roman"/>
        </w:rPr>
      </w:pPr>
      <w:ins w:id="28" w:author="Thalia Priscilla" w:date="2022-09-21T14:57:00Z">
        <w:r>
          <w:rPr>
            <w:rFonts w:ascii="Arial" w:eastAsia="Times New Roman" w:hAnsi="Arial" w:cs="Arial"/>
            <w:color w:val="000000"/>
          </w:rPr>
          <w:t>What an emotional experience it must have been for you t</w:t>
        </w:r>
      </w:ins>
      <w:ins w:id="29" w:author="Thalia Priscilla" w:date="2022-09-21T14:58:00Z">
        <w:r>
          <w:rPr>
            <w:rFonts w:ascii="Arial" w:eastAsia="Times New Roman" w:hAnsi="Arial" w:cs="Arial"/>
            <w:color w:val="000000"/>
          </w:rPr>
          <w:t>o go through</w:t>
        </w:r>
      </w:ins>
      <w:ins w:id="30" w:author="Thalia Priscilla" w:date="2022-09-21T17:02:00Z">
        <w:r w:rsidR="000368E4">
          <w:rPr>
            <w:rFonts w:ascii="Arial" w:eastAsia="Times New Roman" w:hAnsi="Arial" w:cs="Arial"/>
            <w:color w:val="000000"/>
          </w:rPr>
          <w:t xml:space="preserve"> a parent’s absence in sickness. It’s </w:t>
        </w:r>
      </w:ins>
      <w:ins w:id="31" w:author="Thalia Priscilla" w:date="2022-09-21T17:22:00Z">
        <w:r w:rsidR="00BF630E">
          <w:rPr>
            <w:rFonts w:ascii="Arial" w:eastAsia="Times New Roman" w:hAnsi="Arial" w:cs="Arial"/>
            <w:color w:val="000000"/>
          </w:rPr>
          <w:t>heart-warming</w:t>
        </w:r>
      </w:ins>
      <w:ins w:id="32" w:author="Thalia Priscilla" w:date="2022-09-21T17:02:00Z">
        <w:r w:rsidR="000368E4">
          <w:rPr>
            <w:rFonts w:ascii="Arial" w:eastAsia="Times New Roman" w:hAnsi="Arial" w:cs="Arial"/>
            <w:color w:val="000000"/>
          </w:rPr>
          <w:t xml:space="preserve"> to </w:t>
        </w:r>
      </w:ins>
      <w:ins w:id="33" w:author="Thalia Priscilla" w:date="2022-09-21T17:03:00Z">
        <w:r w:rsidR="000368E4">
          <w:rPr>
            <w:rFonts w:ascii="Arial" w:eastAsia="Times New Roman" w:hAnsi="Arial" w:cs="Arial"/>
            <w:color w:val="000000"/>
          </w:rPr>
          <w:t>see how</w:t>
        </w:r>
      </w:ins>
      <w:ins w:id="34" w:author="Thalia Priscilla" w:date="2022-09-21T17:02:00Z">
        <w:r w:rsidR="000368E4">
          <w:rPr>
            <w:rFonts w:ascii="Arial" w:eastAsia="Times New Roman" w:hAnsi="Arial" w:cs="Arial"/>
            <w:color w:val="000000"/>
          </w:rPr>
          <w:t xml:space="preserve"> such an event </w:t>
        </w:r>
      </w:ins>
      <w:ins w:id="35" w:author="Thalia Priscilla" w:date="2022-09-21T17:03:00Z">
        <w:r w:rsidR="000368E4">
          <w:rPr>
            <w:rFonts w:ascii="Arial" w:eastAsia="Times New Roman" w:hAnsi="Arial" w:cs="Arial"/>
            <w:color w:val="000000"/>
          </w:rPr>
          <w:t xml:space="preserve">can transform </w:t>
        </w:r>
      </w:ins>
      <w:ins w:id="36" w:author="Thalia Priscilla" w:date="2022-09-21T17:02:00Z">
        <w:r w:rsidR="000368E4">
          <w:rPr>
            <w:rFonts w:ascii="Arial" w:eastAsia="Times New Roman" w:hAnsi="Arial" w:cs="Arial"/>
            <w:color w:val="000000"/>
          </w:rPr>
          <w:t>your life</w:t>
        </w:r>
      </w:ins>
      <w:ins w:id="37" w:author="Thalia Priscilla" w:date="2022-09-21T17:03:00Z">
        <w:r w:rsidR="000368E4">
          <w:rPr>
            <w:rFonts w:ascii="Arial" w:eastAsia="Times New Roman" w:hAnsi="Arial" w:cs="Arial"/>
            <w:color w:val="000000"/>
          </w:rPr>
          <w:t xml:space="preserve"> for the better.</w:t>
        </w:r>
      </w:ins>
    </w:p>
    <w:p w14:paraId="79E91498" w14:textId="4E1DA256" w:rsidR="003945CB" w:rsidRPr="003945CB" w:rsidRDefault="000368E4" w:rsidP="003945CB">
      <w:pPr>
        <w:spacing w:before="240" w:after="240"/>
        <w:rPr>
          <w:ins w:id="38" w:author="Thalia Priscilla" w:date="2022-09-20T15:08:00Z"/>
          <w:rFonts w:ascii="Times New Roman" w:eastAsia="Times New Roman" w:hAnsi="Times New Roman" w:cs="Times New Roman"/>
        </w:rPr>
      </w:pPr>
      <w:ins w:id="39" w:author="Thalia Priscilla" w:date="2022-09-21T17:03:00Z">
        <w:r>
          <w:rPr>
            <w:rFonts w:ascii="Arial" w:eastAsia="Times New Roman" w:hAnsi="Arial" w:cs="Arial"/>
            <w:color w:val="000000"/>
          </w:rPr>
          <w:t xml:space="preserve">Since this is such an emotional story, </w:t>
        </w:r>
      </w:ins>
      <w:ins w:id="40" w:author="Thalia Priscilla" w:date="2022-09-21T17:04:00Z">
        <w:r>
          <w:rPr>
            <w:rFonts w:ascii="Arial" w:eastAsia="Times New Roman" w:hAnsi="Arial" w:cs="Arial"/>
            <w:color w:val="000000"/>
          </w:rPr>
          <w:t>it would be great to explore more emotional depth in telling your story.</w:t>
        </w:r>
      </w:ins>
      <w:ins w:id="41" w:author="Thalia Priscilla" w:date="2022-09-21T17:20:00Z">
        <w:r w:rsidR="00BF630E">
          <w:rPr>
            <w:rFonts w:ascii="Arial" w:eastAsia="Times New Roman" w:hAnsi="Arial" w:cs="Arial"/>
            <w:color w:val="000000"/>
          </w:rPr>
          <w:t xml:space="preserve"> Explore more ways to structure your sentences, literary devices, and maybe add a little bit of dialogue.</w:t>
        </w:r>
      </w:ins>
      <w:ins w:id="42" w:author="Thalia Priscilla" w:date="2022-09-21T17:23:00Z">
        <w:r w:rsidR="00BF630E" w:rsidRPr="00BF630E">
          <w:rPr>
            <w:rFonts w:ascii="Arial" w:eastAsia="Times New Roman" w:hAnsi="Arial" w:cs="Arial"/>
            <w:color w:val="000000"/>
          </w:rPr>
          <w:t xml:space="preserve"> </w:t>
        </w:r>
        <w:r w:rsidR="00BF630E">
          <w:rPr>
            <w:rFonts w:ascii="Arial" w:eastAsia="Times New Roman" w:hAnsi="Arial" w:cs="Arial"/>
            <w:color w:val="000000"/>
          </w:rPr>
          <w:t>As you are retelling unfolding of the events, try to put yourself in the shoes of the reader. What do you want to convey in each of the paragraphs and sentences? What do you want the reader to see, hear, feel, think? What do you want them to understand or grasp from your situation?</w:t>
        </w:r>
      </w:ins>
    </w:p>
    <w:p w14:paraId="7DC7FAEF" w14:textId="19C22520" w:rsidR="003945CB" w:rsidRPr="002C45DC" w:rsidRDefault="002C45DC" w:rsidP="003945CB">
      <w:pPr>
        <w:spacing w:before="240" w:after="240"/>
        <w:rPr>
          <w:ins w:id="43" w:author="Thalia Priscilla" w:date="2022-09-20T15:08:00Z"/>
          <w:rFonts w:ascii="Arial" w:eastAsia="Times New Roman" w:hAnsi="Arial" w:cs="Arial"/>
          <w:color w:val="000000"/>
          <w:rPrChange w:id="44" w:author="Thalia Priscilla" w:date="2022-09-21T17:10:00Z">
            <w:rPr>
              <w:ins w:id="45" w:author="Thalia Priscilla" w:date="2022-09-20T15:08:00Z"/>
              <w:rFonts w:ascii="Times New Roman" w:eastAsia="Times New Roman" w:hAnsi="Times New Roman" w:cs="Times New Roman"/>
            </w:rPr>
          </w:rPrChange>
        </w:rPr>
      </w:pPr>
      <w:ins w:id="46" w:author="Thalia Priscilla" w:date="2022-09-21T17:09:00Z">
        <w:r>
          <w:rPr>
            <w:rFonts w:ascii="Arial" w:eastAsia="Times New Roman" w:hAnsi="Arial" w:cs="Arial"/>
            <w:color w:val="000000"/>
          </w:rPr>
          <w:t>The structure of the essay is clear</w:t>
        </w:r>
      </w:ins>
      <w:ins w:id="47" w:author="Thalia Priscilla" w:date="2022-09-21T17:10:00Z">
        <w:r>
          <w:rPr>
            <w:rFonts w:ascii="Arial" w:eastAsia="Times New Roman" w:hAnsi="Arial" w:cs="Arial"/>
            <w:color w:val="000000"/>
          </w:rPr>
          <w:t xml:space="preserve">, and it’s helpful for the reader to have a well-structured essay. </w:t>
        </w:r>
      </w:ins>
      <w:ins w:id="48" w:author="Thalia Priscilla" w:date="2022-09-21T17:23:00Z">
        <w:r w:rsidR="00BF630E">
          <w:rPr>
            <w:rFonts w:ascii="Arial" w:eastAsia="Times New Roman" w:hAnsi="Arial" w:cs="Arial"/>
            <w:color w:val="000000"/>
          </w:rPr>
          <w:t>It would be good to pay attention to sentence structures, the use of tenses, and grammar. Go back over your outline, take a break, and revisit your es</w:t>
        </w:r>
      </w:ins>
      <w:ins w:id="49" w:author="Thalia Priscilla" w:date="2022-09-21T17:24:00Z">
        <w:r w:rsidR="00BF630E">
          <w:rPr>
            <w:rFonts w:ascii="Arial" w:eastAsia="Times New Roman" w:hAnsi="Arial" w:cs="Arial"/>
            <w:color w:val="000000"/>
          </w:rPr>
          <w:t>say a few times to get a fresh perspective.</w:t>
        </w:r>
      </w:ins>
    </w:p>
    <w:p w14:paraId="7BF29C6E" w14:textId="4925F3CE" w:rsidR="003945CB" w:rsidRPr="003945CB" w:rsidRDefault="00BF630E" w:rsidP="003945CB">
      <w:pPr>
        <w:spacing w:before="240" w:after="240"/>
        <w:rPr>
          <w:ins w:id="50" w:author="Thalia Priscilla" w:date="2022-09-20T15:08:00Z"/>
          <w:rFonts w:ascii="Times New Roman" w:eastAsia="Times New Roman" w:hAnsi="Times New Roman" w:cs="Times New Roman"/>
        </w:rPr>
      </w:pPr>
      <w:ins w:id="51" w:author="Thalia Priscilla" w:date="2022-09-21T17:19:00Z">
        <w:r>
          <w:rPr>
            <w:rFonts w:ascii="Arial" w:eastAsia="Times New Roman" w:hAnsi="Arial" w:cs="Arial"/>
            <w:color w:val="000000"/>
          </w:rPr>
          <w:t>O</w:t>
        </w:r>
      </w:ins>
      <w:ins w:id="52" w:author="Thalia Priscilla" w:date="2022-09-21T17:20:00Z">
        <w:r>
          <w:rPr>
            <w:rFonts w:ascii="Arial" w:eastAsia="Times New Roman" w:hAnsi="Arial" w:cs="Arial"/>
            <w:color w:val="000000"/>
          </w:rPr>
          <w:t xml:space="preserve">verall, this is </w:t>
        </w:r>
      </w:ins>
      <w:ins w:id="53" w:author="Thalia Priscilla" w:date="2022-09-21T17:21:00Z">
        <w:r>
          <w:rPr>
            <w:rFonts w:ascii="Arial" w:eastAsia="Times New Roman" w:hAnsi="Arial" w:cs="Arial"/>
            <w:color w:val="000000"/>
          </w:rPr>
          <w:t>a well-structured essay that tells a great story</w:t>
        </w:r>
      </w:ins>
      <w:ins w:id="54" w:author="Thalia Priscilla" w:date="2022-09-21T17:22:00Z">
        <w:r>
          <w:rPr>
            <w:rFonts w:ascii="Arial" w:eastAsia="Times New Roman" w:hAnsi="Arial" w:cs="Arial"/>
            <w:color w:val="000000"/>
          </w:rPr>
          <w:t xml:space="preserve"> of growth</w:t>
        </w:r>
      </w:ins>
      <w:ins w:id="55" w:author="Thalia Priscilla" w:date="2022-09-21T17:21:00Z">
        <w:r>
          <w:rPr>
            <w:rFonts w:ascii="Arial" w:eastAsia="Times New Roman" w:hAnsi="Arial" w:cs="Arial"/>
            <w:color w:val="000000"/>
          </w:rPr>
          <w:t xml:space="preserve">. </w:t>
        </w:r>
      </w:ins>
      <w:ins w:id="56" w:author="Thalia Priscilla" w:date="2022-09-21T17:04:00Z">
        <w:r w:rsidR="000368E4">
          <w:rPr>
            <w:rFonts w:ascii="Arial" w:eastAsia="Times New Roman" w:hAnsi="Arial" w:cs="Arial"/>
            <w:color w:val="000000"/>
          </w:rPr>
          <w:t>All the best!</w:t>
        </w:r>
      </w:ins>
    </w:p>
    <w:p w14:paraId="256820AC" w14:textId="47D502B2" w:rsidR="003945CB" w:rsidRPr="003945CB" w:rsidRDefault="000368E4" w:rsidP="003945CB">
      <w:pPr>
        <w:spacing w:before="240" w:after="240"/>
        <w:rPr>
          <w:ins w:id="57" w:author="Thalia Priscilla" w:date="2022-09-20T15:08:00Z"/>
          <w:rFonts w:ascii="Times New Roman" w:eastAsia="Times New Roman" w:hAnsi="Times New Roman" w:cs="Times New Roman"/>
        </w:rPr>
      </w:pPr>
      <w:ins w:id="58" w:author="Thalia Priscilla" w:date="2022-09-21T17:04:00Z">
        <w:r>
          <w:rPr>
            <w:rFonts w:ascii="Arial" w:eastAsia="Times New Roman" w:hAnsi="Arial" w:cs="Arial"/>
            <w:color w:val="000000"/>
          </w:rPr>
          <w:t>Thalia</w:t>
        </w:r>
      </w:ins>
    </w:p>
    <w:p w14:paraId="26BA31F0" w14:textId="77777777" w:rsidR="003945CB" w:rsidRPr="003945CB" w:rsidRDefault="003945CB" w:rsidP="003945CB">
      <w:pPr>
        <w:spacing w:before="240" w:after="240"/>
        <w:rPr>
          <w:ins w:id="59" w:author="Thalia Priscilla" w:date="2022-09-20T15:08:00Z"/>
          <w:rFonts w:ascii="Times New Roman" w:eastAsia="Times New Roman" w:hAnsi="Times New Roman" w:cs="Times New Roman"/>
        </w:rPr>
      </w:pPr>
      <w:proofErr w:type="spellStart"/>
      <w:ins w:id="60" w:author="Thalia Priscilla" w:date="2022-09-20T15:08:00Z">
        <w:r w:rsidRPr="003945CB">
          <w:rPr>
            <w:rFonts w:ascii="Arial" w:eastAsia="Times New Roman" w:hAnsi="Arial" w:cs="Arial"/>
            <w:color w:val="000000"/>
          </w:rPr>
          <w:t>ALL-in</w:t>
        </w:r>
        <w:proofErr w:type="spellEnd"/>
        <w:r w:rsidRPr="003945CB">
          <w:rPr>
            <w:rFonts w:ascii="Arial" w:eastAsia="Times New Roman" w:hAnsi="Arial" w:cs="Arial"/>
            <w:color w:val="000000"/>
          </w:rPr>
          <w:t xml:space="preserve"> Essay Editor </w:t>
        </w:r>
      </w:ins>
    </w:p>
    <w:p w14:paraId="501A9AA7" w14:textId="77777777" w:rsidR="003945CB" w:rsidRPr="003945CB" w:rsidRDefault="003945CB" w:rsidP="003945CB">
      <w:pPr>
        <w:rPr>
          <w:ins w:id="61" w:author="Thalia Priscilla" w:date="2022-09-20T15:08:00Z"/>
          <w:rFonts w:ascii="Times New Roman" w:eastAsia="Times New Roman" w:hAnsi="Times New Roman" w:cs="Times New Roman"/>
        </w:rPr>
      </w:pPr>
    </w:p>
    <w:p w14:paraId="42E90637" w14:textId="77777777" w:rsidR="003945CB" w:rsidRPr="001E5402" w:rsidRDefault="003945CB" w:rsidP="001E5402">
      <w:pPr>
        <w:rPr>
          <w:rFonts w:ascii="Times New Roman" w:eastAsia="Times New Roman" w:hAnsi="Times New Roman" w:cs="Times New Roman"/>
        </w:rPr>
      </w:pPr>
    </w:p>
    <w:sectPr w:rsidR="003945CB" w:rsidRPr="001E540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09-20T15:05:00Z" w:initials="TP">
    <w:p w14:paraId="4B6F2EBD" w14:textId="5AE4E100" w:rsidR="00750DA9" w:rsidRDefault="00750DA9">
      <w:pPr>
        <w:pStyle w:val="CommentText"/>
      </w:pPr>
      <w:r>
        <w:rPr>
          <w:rStyle w:val="CommentReference"/>
        </w:rPr>
        <w:annotationRef/>
      </w:r>
      <w:r>
        <w:t xml:space="preserve">Great introduction! </w:t>
      </w:r>
    </w:p>
  </w:comment>
  <w:comment w:id="1" w:author="Thalia Priscilla" w:date="2022-09-20T15:06:00Z" w:initials="TP">
    <w:p w14:paraId="6DB5D68F" w14:textId="7AD5196D" w:rsidR="00750DA9" w:rsidRDefault="00750DA9">
      <w:pPr>
        <w:pStyle w:val="CommentText"/>
      </w:pPr>
      <w:r>
        <w:rPr>
          <w:rStyle w:val="CommentReference"/>
        </w:rPr>
        <w:annotationRef/>
      </w:r>
      <w:r w:rsidR="005572C9">
        <w:t xml:space="preserve">This is an amazing opportunity to highlight more </w:t>
      </w:r>
      <w:r w:rsidR="003945CB">
        <w:t>emotions</w:t>
      </w:r>
      <w:r w:rsidR="005572C9">
        <w:t xml:space="preserve"> to engage the reader to keep on reading with interest.</w:t>
      </w:r>
    </w:p>
  </w:comment>
  <w:comment w:id="2" w:author="Thalia Priscilla" w:date="2022-09-20T15:23:00Z" w:initials="TP">
    <w:p w14:paraId="667BA4BE" w14:textId="72555661" w:rsidR="00237BAD" w:rsidRDefault="00237BAD">
      <w:pPr>
        <w:pStyle w:val="CommentText"/>
      </w:pPr>
      <w:r>
        <w:rPr>
          <w:rStyle w:val="CommentReference"/>
        </w:rPr>
        <w:annotationRef/>
      </w:r>
      <w:r>
        <w:rPr>
          <w:rStyle w:val="CommentReference"/>
        </w:rPr>
        <w:annotationRef/>
      </w:r>
      <w:r>
        <w:t>This shows great contrasting situations.</w:t>
      </w:r>
      <w:r w:rsidR="00980D92">
        <w:t xml:space="preserve"> </w:t>
      </w:r>
    </w:p>
  </w:comment>
  <w:comment w:id="3" w:author="Thalia Priscilla" w:date="2022-09-20T15:12:00Z" w:initials="TP">
    <w:p w14:paraId="27BC6C01" w14:textId="4B2FBF63" w:rsidR="008D59EE" w:rsidRDefault="008D59EE">
      <w:pPr>
        <w:pStyle w:val="CommentText"/>
      </w:pPr>
      <w:r>
        <w:rPr>
          <w:rStyle w:val="CommentReference"/>
        </w:rPr>
        <w:annotationRef/>
      </w:r>
      <w:r>
        <w:t xml:space="preserve">Perhaps consider taking out the part describing her as being ‘absent’ and describing </w:t>
      </w:r>
      <w:r w:rsidR="005572C9">
        <w:t xml:space="preserve">exactly what changed in your situation, which was </w:t>
      </w:r>
      <w:r>
        <w:t>your mom stopped doing the above things (the next sentence already captures it!). It may confuse the reader as to whether your mom was physically absent, whether she passed away, etc.</w:t>
      </w:r>
    </w:p>
  </w:comment>
  <w:comment w:id="8" w:author="Thalia Priscilla" w:date="2022-09-20T15:15:00Z" w:initials="TP">
    <w:p w14:paraId="5E327270" w14:textId="3A235F6F" w:rsidR="008D59EE" w:rsidRDefault="008D59EE">
      <w:pPr>
        <w:pStyle w:val="CommentText"/>
      </w:pPr>
      <w:r>
        <w:rPr>
          <w:rStyle w:val="CommentReference"/>
        </w:rPr>
        <w:annotationRef/>
      </w:r>
      <w:r w:rsidR="000A1278">
        <w:t>Again, this may bring questions to the reader. Consider slightly altering the phrases to describe the ‘absence’ of your mother.</w:t>
      </w:r>
    </w:p>
  </w:comment>
  <w:comment w:id="9" w:author="Thalia Priscilla" w:date="2022-09-20T15:11:00Z" w:initials="TP">
    <w:p w14:paraId="2C8C34EA" w14:textId="77777777" w:rsidR="00BF630E" w:rsidRDefault="003945CB">
      <w:pPr>
        <w:pStyle w:val="CommentText"/>
      </w:pPr>
      <w:r>
        <w:rPr>
          <w:rStyle w:val="CommentReference"/>
        </w:rPr>
        <w:annotationRef/>
      </w:r>
      <w:r w:rsidR="00853E43">
        <w:rPr>
          <w:rStyle w:val="CommentReference"/>
        </w:rPr>
        <w:annotationRef/>
      </w:r>
      <w:r w:rsidR="00BF630E">
        <w:t>Great use of cultural reference!</w:t>
      </w:r>
    </w:p>
    <w:p w14:paraId="64E95A1C" w14:textId="77777777" w:rsidR="00BF630E" w:rsidRDefault="00BF630E">
      <w:pPr>
        <w:pStyle w:val="CommentText"/>
      </w:pPr>
    </w:p>
    <w:p w14:paraId="53C79DDA" w14:textId="6F59D911" w:rsidR="003945CB" w:rsidRDefault="00853E43">
      <w:pPr>
        <w:pStyle w:val="CommentText"/>
      </w:pPr>
      <w:r>
        <w:t>Since these events occurred in the past, it’s important to pay attention to the use of consistent tenses.</w:t>
      </w:r>
    </w:p>
  </w:comment>
  <w:comment w:id="10" w:author="Thalia Priscilla" w:date="2022-09-21T17:05:00Z" w:initials="TP">
    <w:p w14:paraId="49BB520E" w14:textId="5AFC9118" w:rsidR="000368E4" w:rsidRDefault="000368E4">
      <w:pPr>
        <w:pStyle w:val="CommentText"/>
      </w:pPr>
      <w:r>
        <w:rPr>
          <w:rStyle w:val="CommentReference"/>
        </w:rPr>
        <w:annotationRef/>
      </w:r>
      <w:r>
        <w:t>It might be good to explore the use of dialogue or other literary devices in this part!</w:t>
      </w:r>
    </w:p>
  </w:comment>
  <w:comment w:id="13" w:author="Thalia Priscilla" w:date="2022-09-20T16:12:00Z" w:initials="TP">
    <w:p w14:paraId="588C1613" w14:textId="1C902D56" w:rsidR="00980D92" w:rsidRDefault="00980D92">
      <w:pPr>
        <w:pStyle w:val="CommentText"/>
      </w:pPr>
      <w:r>
        <w:rPr>
          <w:rStyle w:val="CommentReference"/>
        </w:rPr>
        <w:annotationRef/>
      </w:r>
      <w:r w:rsidR="00853E43">
        <w:t xml:space="preserve">Maybe consider taking out more informal </w:t>
      </w:r>
      <w:r w:rsidR="000A1278">
        <w:t>phrases.</w:t>
      </w:r>
    </w:p>
  </w:comment>
  <w:comment w:id="14" w:author="Thalia Priscilla" w:date="2022-09-21T16:37:00Z" w:initials="TP">
    <w:p w14:paraId="4AD3601F" w14:textId="569A1415" w:rsidR="00414EC2" w:rsidRDefault="00414EC2">
      <w:pPr>
        <w:pStyle w:val="CommentText"/>
      </w:pPr>
      <w:r>
        <w:rPr>
          <w:rStyle w:val="CommentReference"/>
        </w:rPr>
        <w:annotationRef/>
      </w:r>
      <w:r>
        <w:rPr>
          <w:rStyle w:val="CommentReference"/>
        </w:rPr>
        <w:annotationRef/>
      </w:r>
      <w:r>
        <w:rPr>
          <w:rStyle w:val="CommentReference"/>
        </w:rPr>
        <w:t xml:space="preserve">This paints a vivid picture and is a </w:t>
      </w:r>
      <w:r>
        <w:rPr>
          <w:rStyle w:val="CommentReference"/>
        </w:rPr>
        <w:t>bit of</w:t>
      </w:r>
      <w:r>
        <w:rPr>
          <w:rStyle w:val="CommentReference"/>
        </w:rPr>
        <w:t xml:space="preserve"> comic relief! Do you mean burnt eggs?</w:t>
      </w:r>
    </w:p>
  </w:comment>
  <w:comment w:id="17" w:author="Thalia Priscilla" w:date="2022-09-20T16:13:00Z" w:initials="TP">
    <w:p w14:paraId="30250940" w14:textId="2F8DBAF9" w:rsidR="00980D92" w:rsidRDefault="00980D92">
      <w:pPr>
        <w:pStyle w:val="CommentText"/>
      </w:pPr>
      <w:r>
        <w:rPr>
          <w:rStyle w:val="CommentReference"/>
        </w:rPr>
        <w:annotationRef/>
      </w:r>
      <w:r w:rsidR="00853E43">
        <w:t>Improved grades is a wonderful improvement. Do you think this was a result of you helping around the house</w:t>
      </w:r>
      <w:r w:rsidR="00240A60">
        <w:t xml:space="preserve">? </w:t>
      </w:r>
      <w:r w:rsidR="009066A0">
        <w:t xml:space="preserve">Perhaps you can clarify a bit more on the correlation between the changes you made and the result of those changes. </w:t>
      </w:r>
    </w:p>
  </w:comment>
  <w:comment w:id="19" w:author="Thalia Priscilla" w:date="2022-09-21T16:45:00Z" w:initials="TP">
    <w:p w14:paraId="52CEDC49" w14:textId="4B07049C" w:rsidR="000A1278" w:rsidRDefault="000A1278">
      <w:pPr>
        <w:pStyle w:val="CommentText"/>
      </w:pPr>
      <w:r>
        <w:rPr>
          <w:rStyle w:val="CommentReference"/>
        </w:rPr>
        <w:annotationRef/>
      </w:r>
      <w:r w:rsidR="002C45DC">
        <w:t xml:space="preserve">When exactly do you mean for this part to take </w:t>
      </w:r>
      <w:r w:rsidR="002C45DC">
        <w:t xml:space="preserve">place? </w:t>
      </w:r>
    </w:p>
  </w:comment>
  <w:comment w:id="20" w:author="Thalia Priscilla" w:date="2022-09-21T17:08:00Z" w:initials="TP">
    <w:p w14:paraId="7CE2CB72" w14:textId="731571C0" w:rsidR="002C45DC" w:rsidRDefault="002C45DC">
      <w:pPr>
        <w:pStyle w:val="CommentText"/>
      </w:pPr>
      <w:r>
        <w:rPr>
          <w:rStyle w:val="CommentReference"/>
        </w:rPr>
        <w:annotationRef/>
      </w:r>
      <w:r>
        <w:rPr>
          <w:rStyle w:val="CommentReference"/>
        </w:rPr>
        <w:annotationRef/>
      </w:r>
      <w:r>
        <w:t xml:space="preserve">Great concluding note. </w:t>
      </w:r>
      <w:r>
        <w:rPr>
          <w:rStyle w:val="CommentReference"/>
        </w:rPr>
        <w:annotationRef/>
      </w:r>
      <w:r>
        <w:rPr>
          <w:rStyle w:val="CommentReference"/>
        </w:rPr>
        <w:annotationRef/>
      </w:r>
      <w:r>
        <w:rPr>
          <w:rStyle w:val="CommentReference"/>
        </w:rPr>
        <w:annotationRef/>
      </w:r>
      <w:r>
        <w:rPr>
          <w:rStyle w:val="CommentReference"/>
        </w:rPr>
        <w:annotationRef/>
      </w:r>
      <w:r>
        <w:t>As this is an emotional moment. Maybe you can highlight a correlation of how your mom’s role and your response to her role lead you to a growth process.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6F2EBD" w15:done="0"/>
  <w15:commentEx w15:paraId="6DB5D68F" w15:done="0"/>
  <w15:commentEx w15:paraId="667BA4BE" w15:done="0"/>
  <w15:commentEx w15:paraId="27BC6C01" w15:done="0"/>
  <w15:commentEx w15:paraId="5E327270" w15:done="0"/>
  <w15:commentEx w15:paraId="53C79DDA" w15:done="0"/>
  <w15:commentEx w15:paraId="49BB520E" w15:done="0"/>
  <w15:commentEx w15:paraId="588C1613" w15:done="0"/>
  <w15:commentEx w15:paraId="4AD3601F" w15:done="0"/>
  <w15:commentEx w15:paraId="30250940" w15:done="0"/>
  <w15:commentEx w15:paraId="52CEDC49" w15:done="0"/>
  <w15:commentEx w15:paraId="7CE2CB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4554B" w16cex:dateUtc="2022-09-20T08:05:00Z"/>
  <w16cex:commentExtensible w16cex:durableId="26D45569" w16cex:dateUtc="2022-09-20T08:06:00Z"/>
  <w16cex:commentExtensible w16cex:durableId="26D45973" w16cex:dateUtc="2022-09-20T08:23:00Z"/>
  <w16cex:commentExtensible w16cex:durableId="26D456E2" w16cex:dateUtc="2022-09-20T08:12:00Z"/>
  <w16cex:commentExtensible w16cex:durableId="26D457A0" w16cex:dateUtc="2022-09-20T08:15:00Z"/>
  <w16cex:commentExtensible w16cex:durableId="26D45689" w16cex:dateUtc="2022-09-20T08:11:00Z"/>
  <w16cex:commentExtensible w16cex:durableId="26D5C2EA" w16cex:dateUtc="2022-09-21T10:05:00Z"/>
  <w16cex:commentExtensible w16cex:durableId="26D464FE" w16cex:dateUtc="2022-09-20T09:12:00Z"/>
  <w16cex:commentExtensible w16cex:durableId="26D5BC46" w16cex:dateUtc="2022-09-21T09:37:00Z"/>
  <w16cex:commentExtensible w16cex:durableId="26D4652D" w16cex:dateUtc="2022-09-20T09:13:00Z"/>
  <w16cex:commentExtensible w16cex:durableId="26D5BE27" w16cex:dateUtc="2022-09-21T09:45:00Z"/>
  <w16cex:commentExtensible w16cex:durableId="26D5C38F" w16cex:dateUtc="2022-09-21T1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6F2EBD" w16cid:durableId="26D4554B"/>
  <w16cid:commentId w16cid:paraId="6DB5D68F" w16cid:durableId="26D45569"/>
  <w16cid:commentId w16cid:paraId="667BA4BE" w16cid:durableId="26D45973"/>
  <w16cid:commentId w16cid:paraId="27BC6C01" w16cid:durableId="26D456E2"/>
  <w16cid:commentId w16cid:paraId="5E327270" w16cid:durableId="26D457A0"/>
  <w16cid:commentId w16cid:paraId="53C79DDA" w16cid:durableId="26D45689"/>
  <w16cid:commentId w16cid:paraId="49BB520E" w16cid:durableId="26D5C2EA"/>
  <w16cid:commentId w16cid:paraId="588C1613" w16cid:durableId="26D464FE"/>
  <w16cid:commentId w16cid:paraId="4AD3601F" w16cid:durableId="26D5BC46"/>
  <w16cid:commentId w16cid:paraId="30250940" w16cid:durableId="26D4652D"/>
  <w16cid:commentId w16cid:paraId="52CEDC49" w16cid:durableId="26D5BE27"/>
  <w16cid:commentId w16cid:paraId="7CE2CB72" w16cid:durableId="26D5C38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402"/>
    <w:rsid w:val="000368E4"/>
    <w:rsid w:val="000A1278"/>
    <w:rsid w:val="00135872"/>
    <w:rsid w:val="001438E7"/>
    <w:rsid w:val="00185506"/>
    <w:rsid w:val="001E5402"/>
    <w:rsid w:val="002364AC"/>
    <w:rsid w:val="00237BAD"/>
    <w:rsid w:val="00240A60"/>
    <w:rsid w:val="002C45DC"/>
    <w:rsid w:val="003945CB"/>
    <w:rsid w:val="00414EC2"/>
    <w:rsid w:val="00441CB5"/>
    <w:rsid w:val="00545F75"/>
    <w:rsid w:val="005572C9"/>
    <w:rsid w:val="005E0940"/>
    <w:rsid w:val="0062459E"/>
    <w:rsid w:val="00750DA9"/>
    <w:rsid w:val="00853E43"/>
    <w:rsid w:val="008D59EE"/>
    <w:rsid w:val="009066A0"/>
    <w:rsid w:val="00980D92"/>
    <w:rsid w:val="00BF630E"/>
    <w:rsid w:val="00E253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563A51F"/>
  <w15:chartTrackingRefBased/>
  <w15:docId w15:val="{8CB2B640-A4D0-1845-B4CC-A33A5185F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402"/>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35872"/>
    <w:rPr>
      <w:sz w:val="16"/>
      <w:szCs w:val="16"/>
    </w:rPr>
  </w:style>
  <w:style w:type="paragraph" w:styleId="CommentText">
    <w:name w:val="annotation text"/>
    <w:basedOn w:val="Normal"/>
    <w:link w:val="CommentTextChar"/>
    <w:uiPriority w:val="99"/>
    <w:semiHidden/>
    <w:unhideWhenUsed/>
    <w:rsid w:val="00135872"/>
    <w:rPr>
      <w:sz w:val="20"/>
      <w:szCs w:val="20"/>
    </w:rPr>
  </w:style>
  <w:style w:type="character" w:customStyle="1" w:styleId="CommentTextChar">
    <w:name w:val="Comment Text Char"/>
    <w:basedOn w:val="DefaultParagraphFont"/>
    <w:link w:val="CommentText"/>
    <w:uiPriority w:val="99"/>
    <w:semiHidden/>
    <w:rsid w:val="00135872"/>
    <w:rPr>
      <w:sz w:val="20"/>
      <w:szCs w:val="20"/>
    </w:rPr>
  </w:style>
  <w:style w:type="paragraph" w:styleId="CommentSubject">
    <w:name w:val="annotation subject"/>
    <w:basedOn w:val="CommentText"/>
    <w:next w:val="CommentText"/>
    <w:link w:val="CommentSubjectChar"/>
    <w:uiPriority w:val="99"/>
    <w:semiHidden/>
    <w:unhideWhenUsed/>
    <w:rsid w:val="00135872"/>
    <w:rPr>
      <w:b/>
      <w:bCs/>
    </w:rPr>
  </w:style>
  <w:style w:type="character" w:customStyle="1" w:styleId="CommentSubjectChar">
    <w:name w:val="Comment Subject Char"/>
    <w:basedOn w:val="CommentTextChar"/>
    <w:link w:val="CommentSubject"/>
    <w:uiPriority w:val="99"/>
    <w:semiHidden/>
    <w:rsid w:val="00135872"/>
    <w:rPr>
      <w:b/>
      <w:bCs/>
      <w:sz w:val="20"/>
      <w:szCs w:val="20"/>
    </w:rPr>
  </w:style>
  <w:style w:type="paragraph" w:styleId="Revision">
    <w:name w:val="Revision"/>
    <w:hidden/>
    <w:uiPriority w:val="99"/>
    <w:semiHidden/>
    <w:rsid w:val="00135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699263">
      <w:bodyDiv w:val="1"/>
      <w:marLeft w:val="0"/>
      <w:marRight w:val="0"/>
      <w:marTop w:val="0"/>
      <w:marBottom w:val="0"/>
      <w:divBdr>
        <w:top w:val="none" w:sz="0" w:space="0" w:color="auto"/>
        <w:left w:val="none" w:sz="0" w:space="0" w:color="auto"/>
        <w:bottom w:val="none" w:sz="0" w:space="0" w:color="auto"/>
        <w:right w:val="none" w:sz="0" w:space="0" w:color="auto"/>
      </w:divBdr>
    </w:div>
    <w:div w:id="194406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5</cp:revision>
  <dcterms:created xsi:type="dcterms:W3CDTF">2022-09-18T03:41:00Z</dcterms:created>
  <dcterms:modified xsi:type="dcterms:W3CDTF">2022-09-21T10:26:00Z</dcterms:modified>
</cp:coreProperties>
</file>