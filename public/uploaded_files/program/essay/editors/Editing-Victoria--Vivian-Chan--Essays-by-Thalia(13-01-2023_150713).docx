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2A6E" w14:textId="77777777" w:rsidR="00E967FD" w:rsidRPr="00E967FD" w:rsidRDefault="00E967FD" w:rsidP="00E967FD">
      <w:pPr>
        <w:spacing w:before="400" w:after="2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5. If you are </w:t>
      </w:r>
      <w:r w:rsidRPr="00E967FD">
        <w:rPr>
          <w:rFonts w:ascii="Arial" w:eastAsia="Times New Roman" w:hAnsi="Arial" w:cs="Arial"/>
          <w:b/>
          <w:bCs/>
          <w:i/>
          <w:iCs/>
          <w:color w:val="000000"/>
          <w:kern w:val="36"/>
          <w:sz w:val="22"/>
          <w:szCs w:val="22"/>
          <w:u w:val="single"/>
        </w:rPr>
        <w:t>not</w:t>
      </w:r>
      <w:r w:rsidRPr="00E967FD">
        <w:rPr>
          <w:rFonts w:ascii="Arial" w:eastAsia="Times New Roman" w:hAnsi="Arial" w:cs="Arial"/>
          <w:b/>
          <w:bCs/>
          <w:color w:val="000000"/>
          <w:kern w:val="36"/>
          <w:sz w:val="22"/>
          <w:szCs w:val="22"/>
          <w:u w:val="single"/>
        </w:rPr>
        <w:t xml:space="preserve"> awarded a Lester B. Pearson International Scholarship, what are your plans for the next four years? (100 word maximum)</w:t>
      </w:r>
    </w:p>
    <w:p w14:paraId="6F79F1F6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344462C7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Even if I were admitted to </w:t>
      </w:r>
      <w:proofErr w:type="spellStart"/>
      <w:r w:rsidRPr="00E967FD">
        <w:rPr>
          <w:rFonts w:ascii="Arial" w:eastAsia="Times New Roman" w:hAnsi="Arial" w:cs="Arial"/>
          <w:color w:val="000000"/>
        </w:rPr>
        <w:t>UofT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without a scholarship, I would continue to put in a lot of effort in my studies and strive for the highest grade in order to be eligible for the yearly academic merit scholarship. In addition, I would look for scholarships offered by private organizations or the Indonesian government. </w:t>
      </w:r>
    </w:p>
    <w:p w14:paraId="3E8E423C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728FDEBF" w14:textId="622998BA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  <w:r w:rsidRPr="00E967FD">
        <w:rPr>
          <w:rFonts w:ascii="Arial" w:eastAsia="Times New Roman" w:hAnsi="Arial" w:cs="Arial"/>
          <w:color w:val="000000"/>
        </w:rPr>
        <w:t xml:space="preserve">Regardless of this, I would still enjoy using </w:t>
      </w:r>
      <w:proofErr w:type="spellStart"/>
      <w:r w:rsidRPr="00E967FD">
        <w:rPr>
          <w:rFonts w:ascii="Arial" w:eastAsia="Times New Roman" w:hAnsi="Arial" w:cs="Arial"/>
          <w:color w:val="000000"/>
        </w:rPr>
        <w:t>UofT’s</w:t>
      </w:r>
      <w:proofErr w:type="spellEnd"/>
      <w:r w:rsidRPr="00E967FD">
        <w:rPr>
          <w:rFonts w:ascii="Arial" w:eastAsia="Times New Roman" w:hAnsi="Arial" w:cs="Arial"/>
          <w:color w:val="000000"/>
        </w:rPr>
        <w:t xml:space="preserve"> </w:t>
      </w:r>
      <w:commentRangeStart w:id="0"/>
      <w:ins w:id="1" w:author="Thalia Priscilla" w:date="2023-01-13T15:05:00Z">
        <w:r w:rsidR="002F455F">
          <w:rPr>
            <w:rFonts w:ascii="Arial" w:eastAsia="Times New Roman" w:hAnsi="Arial" w:cs="Arial"/>
            <w:color w:val="000000"/>
          </w:rPr>
          <w:t xml:space="preserve">publicly available </w:t>
        </w:r>
      </w:ins>
      <w:commentRangeEnd w:id="0"/>
      <w:ins w:id="2" w:author="Thalia Priscilla" w:date="2023-01-13T15:06:00Z">
        <w:r w:rsidR="002F455F">
          <w:rPr>
            <w:rStyle w:val="CommentReference"/>
          </w:rPr>
          <w:commentReference w:id="0"/>
        </w:r>
      </w:ins>
      <w:r w:rsidRPr="00E967FD">
        <w:rPr>
          <w:rFonts w:ascii="Arial" w:eastAsia="Times New Roman" w:hAnsi="Arial" w:cs="Arial"/>
          <w:color w:val="000000"/>
        </w:rPr>
        <w:t>resources, such as the research lab, the Institute for Water Innovation, and even joining a couple of its clubs and organizations.</w:t>
      </w:r>
    </w:p>
    <w:p w14:paraId="14613542" w14:textId="77777777" w:rsidR="00E967FD" w:rsidRPr="00E967FD" w:rsidRDefault="00E967FD" w:rsidP="00E967FD">
      <w:pPr>
        <w:rPr>
          <w:rFonts w:ascii="Times New Roman" w:eastAsia="Times New Roman" w:hAnsi="Times New Roman" w:cs="Times New Roman"/>
        </w:rPr>
      </w:pPr>
    </w:p>
    <w:p w14:paraId="25D0C34A" w14:textId="6722C39F" w:rsidR="00EE3EAE" w:rsidRDefault="009203F9">
      <w:pPr>
        <w:rPr>
          <w:ins w:id="3" w:author="Thalia Priscilla" w:date="2023-01-13T15:05:00Z"/>
        </w:rPr>
      </w:pPr>
      <w:ins w:id="4" w:author="Thalia Priscilla" w:date="2023-01-13T15:05:00Z">
        <w:r>
          <w:t>Notes:</w:t>
        </w:r>
      </w:ins>
    </w:p>
    <w:p w14:paraId="3BB7A2CC" w14:textId="0998712C" w:rsidR="009203F9" w:rsidRDefault="009203F9">
      <w:ins w:id="5" w:author="Thalia Priscilla" w:date="2023-01-13T15:05:00Z">
        <w:r>
          <w:t>I think this is okay.</w:t>
        </w:r>
      </w:ins>
    </w:p>
    <w:sectPr w:rsidR="00920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alia Priscilla" w:date="2023-01-13T15:06:00Z" w:initials="TP">
    <w:p w14:paraId="4A29855F" w14:textId="74056729" w:rsidR="002F455F" w:rsidRDefault="002F455F">
      <w:pPr>
        <w:pStyle w:val="CommentText"/>
      </w:pPr>
      <w:r>
        <w:rPr>
          <w:rStyle w:val="CommentReference"/>
        </w:rPr>
        <w:annotationRef/>
      </w:r>
      <w:r>
        <w:t>Is this right?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2985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F1D8" w16cex:dateUtc="2023-01-13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29855F" w16cid:durableId="276BF1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FD"/>
    <w:rsid w:val="00185506"/>
    <w:rsid w:val="001B1C32"/>
    <w:rsid w:val="002F455F"/>
    <w:rsid w:val="0062459E"/>
    <w:rsid w:val="00661A95"/>
    <w:rsid w:val="009203F9"/>
    <w:rsid w:val="00E967FD"/>
    <w:rsid w:val="00EE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B8E52"/>
  <w15:chartTrackingRefBased/>
  <w15:docId w15:val="{26F4A305-A26C-E34A-9DE6-A8CC6DA8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7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967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661A95"/>
  </w:style>
  <w:style w:type="character" w:styleId="CommentReference">
    <w:name w:val="annotation reference"/>
    <w:basedOn w:val="DefaultParagraphFont"/>
    <w:uiPriority w:val="99"/>
    <w:semiHidden/>
    <w:unhideWhenUsed/>
    <w:rsid w:val="002F4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5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5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5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591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Thalia Priscilla</cp:lastModifiedBy>
  <cp:revision>2</cp:revision>
  <dcterms:created xsi:type="dcterms:W3CDTF">2023-01-13T08:06:00Z</dcterms:created>
  <dcterms:modified xsi:type="dcterms:W3CDTF">2023-01-13T08:06:00Z</dcterms:modified>
</cp:coreProperties>
</file>