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F545E" w14:textId="77777777" w:rsidR="00A637E6" w:rsidRPr="00A637E6" w:rsidRDefault="00A637E6" w:rsidP="00A637E6">
      <w:pPr>
        <w:shd w:val="clear" w:color="auto" w:fill="FFFFFF"/>
        <w:spacing w:after="240"/>
        <w:rPr>
          <w:rFonts w:ascii="Times New Roman" w:eastAsia="Times New Roman" w:hAnsi="Times New Roman" w:cs="Times New Roman"/>
          <w:kern w:val="0"/>
          <w14:ligatures w14:val="none"/>
        </w:rPr>
      </w:pPr>
      <w:r w:rsidRPr="00A637E6">
        <w:rPr>
          <w:rFonts w:ascii="Arial" w:eastAsia="Times New Roman" w:hAnsi="Arial" w:cs="Arial"/>
          <w:b/>
          <w:bCs/>
          <w:color w:val="4A4A4A"/>
          <w:kern w:val="0"/>
          <w:u w:val="single"/>
          <w14:ligatures w14:val="none"/>
        </w:rPr>
        <w:t>Prompt 2: The lessons we take from obstacles we encounter can be fundamental to later success. Recount a time when you faced a challenge, setback, or failure. How did it affect you, and what did you learn from the experience?</w:t>
      </w:r>
    </w:p>
    <w:p w14:paraId="0630D7CD" w14:textId="77777777" w:rsidR="00A637E6" w:rsidRDefault="00A637E6" w:rsidP="00856D6A">
      <w:pPr>
        <w:jc w:val="both"/>
        <w:rPr>
          <w:rFonts w:ascii="Arial" w:eastAsia="Times New Roman" w:hAnsi="Arial" w:cs="Arial"/>
          <w:color w:val="000000"/>
          <w:kern w:val="0"/>
          <w:sz w:val="22"/>
          <w:szCs w:val="22"/>
          <w14:ligatures w14:val="none"/>
        </w:rPr>
      </w:pPr>
    </w:p>
    <w:p w14:paraId="1B94CB3B" w14:textId="77777777" w:rsidR="001C7624" w:rsidRDefault="005F48B2" w:rsidP="005F48B2">
      <w:pPr>
        <w:jc w:val="both"/>
        <w:rPr>
          <w:ins w:id="0" w:author="Microsoft Office User" w:date="2023-07-03T13:47:00Z"/>
          <w:rFonts w:ascii="Arial" w:eastAsia="Times New Roman" w:hAnsi="Arial" w:cs="Arial"/>
          <w:color w:val="000000"/>
          <w:kern w:val="0"/>
          <w:sz w:val="22"/>
          <w:szCs w:val="22"/>
          <w14:ligatures w14:val="none"/>
        </w:rPr>
      </w:pPr>
      <w:commentRangeStart w:id="1"/>
      <w:r w:rsidRPr="005F48B2">
        <w:rPr>
          <w:rFonts w:ascii="Arial" w:eastAsia="Times New Roman" w:hAnsi="Arial" w:cs="Arial"/>
          <w:color w:val="000000"/>
          <w:kern w:val="0"/>
          <w:sz w:val="22"/>
          <w:szCs w:val="22"/>
          <w14:ligatures w14:val="none"/>
        </w:rPr>
        <w:t xml:space="preserve">There it was, a black piece of fabric plummeting towards the swimming pool floor. </w:t>
      </w:r>
    </w:p>
    <w:p w14:paraId="1A9BC80B" w14:textId="77777777" w:rsidR="001C7624" w:rsidRDefault="001C7624" w:rsidP="005F48B2">
      <w:pPr>
        <w:jc w:val="both"/>
        <w:rPr>
          <w:ins w:id="2" w:author="Microsoft Office User" w:date="2023-07-03T13:47:00Z"/>
          <w:rFonts w:ascii="Arial" w:eastAsia="Times New Roman" w:hAnsi="Arial" w:cs="Arial"/>
          <w:color w:val="000000"/>
          <w:kern w:val="0"/>
          <w:sz w:val="22"/>
          <w:szCs w:val="22"/>
          <w14:ligatures w14:val="none"/>
        </w:rPr>
      </w:pPr>
    </w:p>
    <w:p w14:paraId="3EE6D26B" w14:textId="36454604" w:rsidR="005F48B2" w:rsidRPr="005F48B2" w:rsidRDefault="005F48B2" w:rsidP="005F48B2">
      <w:pPr>
        <w:jc w:val="both"/>
        <w:rPr>
          <w:rFonts w:ascii="Times New Roman" w:eastAsia="Times New Roman" w:hAnsi="Times New Roman" w:cs="Times New Roman"/>
          <w:kern w:val="0"/>
          <w14:ligatures w14:val="none"/>
        </w:rPr>
      </w:pPr>
      <w:r w:rsidRPr="005F48B2">
        <w:rPr>
          <w:rFonts w:ascii="Arial" w:eastAsia="Times New Roman" w:hAnsi="Arial" w:cs="Arial"/>
          <w:color w:val="000000"/>
          <w:kern w:val="0"/>
          <w:sz w:val="22"/>
          <w:szCs w:val="22"/>
          <w14:ligatures w14:val="none"/>
        </w:rPr>
        <w:t>I laughed at myself as it fell down my field of vision into the abyss of water behind me. ‘Who’s the idiot who lost his pants during the swimming race?’ And then I realized. In my next freestyle stroke, I pulled inwards and felt my body, hoping to be met with friction from the black Speedo I was donning. Nope. Just skin. On a normal day, pure skin to skin contact of any kind is something I’d be very happy with, but not this time. Standing out from all the racers in the 50 meter pool was me and my 8</w:t>
      </w:r>
      <w:r w:rsidRPr="005F48B2">
        <w:rPr>
          <w:rFonts w:ascii="Arial" w:eastAsia="Times New Roman" w:hAnsi="Arial" w:cs="Arial"/>
          <w:color w:val="000000"/>
          <w:kern w:val="0"/>
          <w:sz w:val="13"/>
          <w:szCs w:val="13"/>
          <w:vertAlign w:val="superscript"/>
          <w14:ligatures w14:val="none"/>
        </w:rPr>
        <w:t>th</w:t>
      </w:r>
      <w:r w:rsidRPr="005F48B2">
        <w:rPr>
          <w:rFonts w:ascii="Arial" w:eastAsia="Times New Roman" w:hAnsi="Arial" w:cs="Arial"/>
          <w:color w:val="000000"/>
          <w:kern w:val="0"/>
          <w:sz w:val="22"/>
          <w:szCs w:val="22"/>
          <w14:ligatures w14:val="none"/>
        </w:rPr>
        <w:t xml:space="preserve"> grade rump. How did I get here?</w:t>
      </w:r>
      <w:commentRangeEnd w:id="1"/>
      <w:r w:rsidR="001C7624">
        <w:rPr>
          <w:rStyle w:val="CommentReference"/>
        </w:rPr>
        <w:commentReference w:id="1"/>
      </w:r>
    </w:p>
    <w:p w14:paraId="382323CB" w14:textId="77777777" w:rsidR="005F48B2" w:rsidRPr="005F48B2" w:rsidRDefault="005F48B2" w:rsidP="005F48B2">
      <w:pPr>
        <w:rPr>
          <w:rFonts w:ascii="Times New Roman" w:eastAsia="Times New Roman" w:hAnsi="Times New Roman" w:cs="Times New Roman"/>
          <w:kern w:val="0"/>
          <w14:ligatures w14:val="none"/>
        </w:rPr>
      </w:pPr>
    </w:p>
    <w:p w14:paraId="3721032E" w14:textId="77777777" w:rsidR="005F48B2" w:rsidRPr="005F48B2" w:rsidRDefault="005F48B2" w:rsidP="005F48B2">
      <w:pPr>
        <w:jc w:val="both"/>
        <w:rPr>
          <w:rFonts w:ascii="Times New Roman" w:eastAsia="Times New Roman" w:hAnsi="Times New Roman" w:cs="Times New Roman"/>
          <w:kern w:val="0"/>
          <w14:ligatures w14:val="none"/>
        </w:rPr>
      </w:pPr>
      <w:commentRangeStart w:id="3"/>
      <w:r w:rsidRPr="005F48B2">
        <w:rPr>
          <w:rFonts w:ascii="Arial" w:eastAsia="Times New Roman" w:hAnsi="Arial" w:cs="Arial"/>
          <w:color w:val="000000"/>
          <w:kern w:val="0"/>
          <w:sz w:val="22"/>
          <w:szCs w:val="22"/>
          <w14:ligatures w14:val="none"/>
        </w:rPr>
        <w:t xml:space="preserve">“Alright guys, it’s now or </w:t>
      </w:r>
      <w:commentRangeStart w:id="4"/>
      <w:r w:rsidRPr="005F48B2">
        <w:rPr>
          <w:rFonts w:ascii="Arial" w:eastAsia="Times New Roman" w:hAnsi="Arial" w:cs="Arial"/>
          <w:color w:val="000000"/>
          <w:kern w:val="0"/>
          <w:sz w:val="22"/>
          <w:szCs w:val="22"/>
          <w14:ligatures w14:val="none"/>
        </w:rPr>
        <w:t>neve</w:t>
      </w:r>
      <w:commentRangeEnd w:id="3"/>
      <w:r w:rsidR="00E45810">
        <w:rPr>
          <w:rStyle w:val="CommentReference"/>
        </w:rPr>
        <w:commentReference w:id="3"/>
      </w:r>
      <w:r w:rsidRPr="005F48B2">
        <w:rPr>
          <w:rFonts w:ascii="Arial" w:eastAsia="Times New Roman" w:hAnsi="Arial" w:cs="Arial"/>
          <w:color w:val="000000"/>
          <w:kern w:val="0"/>
          <w:sz w:val="22"/>
          <w:szCs w:val="22"/>
          <w14:ligatures w14:val="none"/>
        </w:rPr>
        <w:t>r. We have been training weeks on end for this. If you’re not giving it your all, why do you think you deserve to race?” said my coach. And I agreed. Feeling as aggressive as an alligator, I anticipated a medal in my jaw.</w:t>
      </w:r>
    </w:p>
    <w:commentRangeEnd w:id="4"/>
    <w:p w14:paraId="0883CCC9" w14:textId="77777777" w:rsidR="005F48B2" w:rsidRPr="005F48B2" w:rsidRDefault="007A5B0A" w:rsidP="005F48B2">
      <w:pPr>
        <w:rPr>
          <w:rFonts w:ascii="Times New Roman" w:eastAsia="Times New Roman" w:hAnsi="Times New Roman" w:cs="Times New Roman"/>
          <w:kern w:val="0"/>
          <w14:ligatures w14:val="none"/>
        </w:rPr>
      </w:pPr>
      <w:r>
        <w:rPr>
          <w:rStyle w:val="CommentReference"/>
        </w:rPr>
        <w:commentReference w:id="4"/>
      </w:r>
    </w:p>
    <w:p w14:paraId="43540307" w14:textId="77777777" w:rsidR="005F48B2" w:rsidRPr="005F48B2" w:rsidRDefault="005F48B2" w:rsidP="005F48B2">
      <w:pPr>
        <w:jc w:val="both"/>
        <w:rPr>
          <w:rFonts w:ascii="Times New Roman" w:eastAsia="Times New Roman" w:hAnsi="Times New Roman" w:cs="Times New Roman"/>
          <w:kern w:val="0"/>
          <w14:ligatures w14:val="none"/>
        </w:rPr>
      </w:pPr>
      <w:commentRangeStart w:id="5"/>
      <w:r w:rsidRPr="005F48B2">
        <w:rPr>
          <w:rFonts w:ascii="Arial" w:eastAsia="Times New Roman" w:hAnsi="Arial" w:cs="Arial"/>
          <w:color w:val="000000"/>
          <w:kern w:val="0"/>
          <w:sz w:val="22"/>
          <w:szCs w:val="22"/>
          <w14:ligatures w14:val="none"/>
        </w:rPr>
        <w:t>My head, usually a treasure trove abound with math conjectures, physics formulas, bus services, now devoured by the sweet temptation of triumph, with the occasional hallucinations of the blue and black refractions of the swimming pool tiles. I stood, firmly, aside the starting block as my competitors stretched their rigid bodies in a variety of ways. I give my teammates one last fist bump before we take on the final nightmare that is the 4x50m freestyle relay.</w:t>
      </w:r>
    </w:p>
    <w:p w14:paraId="0904EC60" w14:textId="77777777" w:rsidR="005F48B2" w:rsidRPr="005F48B2" w:rsidRDefault="005F48B2" w:rsidP="005F48B2">
      <w:pPr>
        <w:rPr>
          <w:rFonts w:ascii="Times New Roman" w:eastAsia="Times New Roman" w:hAnsi="Times New Roman" w:cs="Times New Roman"/>
          <w:kern w:val="0"/>
          <w14:ligatures w14:val="none"/>
        </w:rPr>
      </w:pPr>
    </w:p>
    <w:p w14:paraId="1CECE7A2" w14:textId="77777777" w:rsidR="005F48B2" w:rsidRPr="005F48B2" w:rsidRDefault="005F48B2" w:rsidP="005F48B2">
      <w:pPr>
        <w:jc w:val="both"/>
        <w:rPr>
          <w:rFonts w:ascii="Times New Roman" w:eastAsia="Times New Roman" w:hAnsi="Times New Roman" w:cs="Times New Roman"/>
          <w:kern w:val="0"/>
          <w14:ligatures w14:val="none"/>
        </w:rPr>
      </w:pPr>
      <w:r w:rsidRPr="005F48B2">
        <w:rPr>
          <w:rFonts w:ascii="Arial" w:eastAsia="Times New Roman" w:hAnsi="Arial" w:cs="Arial"/>
          <w:color w:val="000000"/>
          <w:kern w:val="0"/>
          <w:sz w:val="22"/>
          <w:szCs w:val="22"/>
          <w14:ligatures w14:val="none"/>
        </w:rPr>
        <w:t xml:space="preserve">As the whistles blow, I promptly jump up onto the starting block. However, something was off. I feel uneasy, as if I’m about to slip. My grip on the hard, </w:t>
      </w:r>
      <w:proofErr w:type="spellStart"/>
      <w:r w:rsidRPr="005F48B2">
        <w:rPr>
          <w:rFonts w:ascii="Arial" w:eastAsia="Times New Roman" w:hAnsi="Arial" w:cs="Arial"/>
          <w:color w:val="000000"/>
          <w:kern w:val="0"/>
          <w:sz w:val="22"/>
          <w:szCs w:val="22"/>
          <w14:ligatures w14:val="none"/>
        </w:rPr>
        <w:t>gray</w:t>
      </w:r>
      <w:proofErr w:type="spellEnd"/>
      <w:r w:rsidRPr="005F48B2">
        <w:rPr>
          <w:rFonts w:ascii="Arial" w:eastAsia="Times New Roman" w:hAnsi="Arial" w:cs="Arial"/>
          <w:color w:val="000000"/>
          <w:kern w:val="0"/>
          <w:sz w:val="22"/>
          <w:szCs w:val="22"/>
          <w14:ligatures w14:val="none"/>
        </w:rPr>
        <w:t xml:space="preserve"> stone has never been so loose. Maybe it’s just the pre-game jitters.</w:t>
      </w:r>
    </w:p>
    <w:commentRangeEnd w:id="5"/>
    <w:p w14:paraId="477EF3A3" w14:textId="77777777" w:rsidR="005F48B2" w:rsidRPr="005F48B2" w:rsidRDefault="00E45810" w:rsidP="005F48B2">
      <w:pPr>
        <w:rPr>
          <w:rFonts w:ascii="Times New Roman" w:eastAsia="Times New Roman" w:hAnsi="Times New Roman" w:cs="Times New Roman"/>
          <w:kern w:val="0"/>
          <w14:ligatures w14:val="none"/>
        </w:rPr>
      </w:pPr>
      <w:r>
        <w:rPr>
          <w:rStyle w:val="CommentReference"/>
        </w:rPr>
        <w:commentReference w:id="5"/>
      </w:r>
    </w:p>
    <w:p w14:paraId="6C55A07C" w14:textId="77777777" w:rsidR="005F48B2" w:rsidRPr="005F48B2" w:rsidRDefault="005F48B2" w:rsidP="005F48B2">
      <w:pPr>
        <w:jc w:val="both"/>
        <w:rPr>
          <w:rFonts w:ascii="Times New Roman" w:eastAsia="Times New Roman" w:hAnsi="Times New Roman" w:cs="Times New Roman"/>
          <w:kern w:val="0"/>
          <w14:ligatures w14:val="none"/>
        </w:rPr>
      </w:pPr>
      <w:r w:rsidRPr="005F48B2">
        <w:rPr>
          <w:rFonts w:ascii="Arial" w:eastAsia="Times New Roman" w:hAnsi="Arial" w:cs="Arial"/>
          <w:color w:val="000000"/>
          <w:kern w:val="0"/>
          <w:sz w:val="22"/>
          <w:szCs w:val="22"/>
          <w14:ligatures w14:val="none"/>
        </w:rPr>
        <w:t>Beep!</w:t>
      </w:r>
    </w:p>
    <w:p w14:paraId="2BFAA0F2" w14:textId="77777777" w:rsidR="005F48B2" w:rsidRPr="005F48B2" w:rsidRDefault="005F48B2" w:rsidP="005F48B2">
      <w:pPr>
        <w:rPr>
          <w:rFonts w:ascii="Times New Roman" w:eastAsia="Times New Roman" w:hAnsi="Times New Roman" w:cs="Times New Roman"/>
          <w:kern w:val="0"/>
          <w14:ligatures w14:val="none"/>
        </w:rPr>
      </w:pPr>
    </w:p>
    <w:p w14:paraId="528397C2" w14:textId="230871EF" w:rsidR="00E45810" w:rsidRPr="00E45810" w:rsidRDefault="005F48B2" w:rsidP="00E45810">
      <w:pPr>
        <w:jc w:val="both"/>
        <w:rPr>
          <w:ins w:id="6" w:author="Microsoft Office User" w:date="2023-07-03T23:43:00Z"/>
          <w:rFonts w:ascii="Arial" w:eastAsia="Times New Roman" w:hAnsi="Arial" w:cs="Arial"/>
          <w:color w:val="000000"/>
          <w:kern w:val="0"/>
          <w:sz w:val="22"/>
          <w:szCs w:val="22"/>
          <w:lang w:val="en-SG"/>
          <w14:ligatures w14:val="none"/>
        </w:rPr>
      </w:pPr>
      <w:r w:rsidRPr="005F48B2">
        <w:rPr>
          <w:rFonts w:ascii="Arial" w:eastAsia="Times New Roman" w:hAnsi="Arial" w:cs="Arial"/>
          <w:color w:val="000000"/>
          <w:kern w:val="0"/>
          <w:sz w:val="22"/>
          <w:szCs w:val="22"/>
          <w14:ligatures w14:val="none"/>
        </w:rPr>
        <w:t xml:space="preserve">Under the water I </w:t>
      </w:r>
      <w:del w:id="7" w:author="Microsoft Office User" w:date="2023-07-03T23:41:00Z">
        <w:r w:rsidRPr="005F48B2" w:rsidDel="00E45810">
          <w:rPr>
            <w:rFonts w:ascii="Arial" w:eastAsia="Times New Roman" w:hAnsi="Arial" w:cs="Arial"/>
            <w:color w:val="000000"/>
            <w:kern w:val="0"/>
            <w:sz w:val="22"/>
            <w:szCs w:val="22"/>
            <w14:ligatures w14:val="none"/>
          </w:rPr>
          <w:delText>go</w:delText>
        </w:r>
      </w:del>
      <w:ins w:id="8" w:author="Microsoft Office User" w:date="2023-07-03T23:41:00Z">
        <w:r w:rsidR="00E45810">
          <w:rPr>
            <w:rFonts w:ascii="Arial" w:eastAsia="Times New Roman" w:hAnsi="Arial" w:cs="Arial"/>
            <w:color w:val="000000"/>
            <w:kern w:val="0"/>
            <w:sz w:val="22"/>
            <w:szCs w:val="22"/>
            <w14:ligatures w14:val="none"/>
          </w:rPr>
          <w:t>dove</w:t>
        </w:r>
      </w:ins>
      <w:r w:rsidRPr="005F48B2">
        <w:rPr>
          <w:rFonts w:ascii="Arial" w:eastAsia="Times New Roman" w:hAnsi="Arial" w:cs="Arial"/>
          <w:color w:val="000000"/>
          <w:kern w:val="0"/>
          <w:sz w:val="22"/>
          <w:szCs w:val="22"/>
          <w14:ligatures w14:val="none"/>
        </w:rPr>
        <w:t>. With each</w:t>
      </w:r>
      <w:ins w:id="9" w:author="Microsoft Office User" w:date="2023-07-03T23:41:00Z">
        <w:r w:rsidR="00E45810">
          <w:rPr>
            <w:rFonts w:ascii="Arial" w:eastAsia="Times New Roman" w:hAnsi="Arial" w:cs="Arial"/>
            <w:color w:val="000000"/>
            <w:kern w:val="0"/>
            <w:sz w:val="22"/>
            <w:szCs w:val="22"/>
            <w14:ligatures w14:val="none"/>
          </w:rPr>
          <w:t xml:space="preserve"> powerfu</w:t>
        </w:r>
      </w:ins>
      <w:ins w:id="10" w:author="Microsoft Office User" w:date="2023-07-03T23:42:00Z">
        <w:r w:rsidR="00E45810">
          <w:rPr>
            <w:rFonts w:ascii="Arial" w:eastAsia="Times New Roman" w:hAnsi="Arial" w:cs="Arial"/>
            <w:color w:val="000000"/>
            <w:kern w:val="0"/>
            <w:sz w:val="22"/>
            <w:szCs w:val="22"/>
            <w14:ligatures w14:val="none"/>
          </w:rPr>
          <w:t>l</w:t>
        </w:r>
      </w:ins>
      <w:r w:rsidRPr="005F48B2">
        <w:rPr>
          <w:rFonts w:ascii="Arial" w:eastAsia="Times New Roman" w:hAnsi="Arial" w:cs="Arial"/>
          <w:color w:val="000000"/>
          <w:kern w:val="0"/>
          <w:sz w:val="22"/>
          <w:szCs w:val="22"/>
          <w14:ligatures w14:val="none"/>
        </w:rPr>
        <w:t xml:space="preserve"> stroke, I pull </w:t>
      </w:r>
      <w:ins w:id="11" w:author="Microsoft Office User" w:date="2023-07-03T23:42:00Z">
        <w:r w:rsidR="00E45810">
          <w:rPr>
            <w:rFonts w:ascii="Arial" w:eastAsia="Times New Roman" w:hAnsi="Arial" w:cs="Arial"/>
            <w:color w:val="000000"/>
            <w:kern w:val="0"/>
            <w:sz w:val="22"/>
            <w:szCs w:val="22"/>
            <w14:ligatures w14:val="none"/>
          </w:rPr>
          <w:t xml:space="preserve">through </w:t>
        </w:r>
      </w:ins>
      <w:del w:id="12" w:author="Microsoft Office User" w:date="2023-07-03T23:42:00Z">
        <w:r w:rsidRPr="005F48B2" w:rsidDel="00E45810">
          <w:rPr>
            <w:rFonts w:ascii="Arial" w:eastAsia="Times New Roman" w:hAnsi="Arial" w:cs="Arial"/>
            <w:color w:val="000000"/>
            <w:kern w:val="0"/>
            <w:sz w:val="22"/>
            <w:szCs w:val="22"/>
            <w14:ligatures w14:val="none"/>
          </w:rPr>
          <w:delText>the water as hard as I can possibly manage without using up all my energy</w:delText>
        </w:r>
      </w:del>
      <w:ins w:id="13" w:author="Microsoft Office User" w:date="2023-07-03T23:42:00Z">
        <w:r w:rsidR="00E45810">
          <w:rPr>
            <w:rFonts w:ascii="Arial" w:eastAsia="Times New Roman" w:hAnsi="Arial" w:cs="Arial"/>
            <w:color w:val="000000"/>
            <w:kern w:val="0"/>
            <w:sz w:val="22"/>
            <w:szCs w:val="22"/>
            <w14:ligatures w14:val="none"/>
          </w:rPr>
          <w:t>with all my might</w:t>
        </w:r>
      </w:ins>
      <w:r w:rsidRPr="005F48B2">
        <w:rPr>
          <w:rFonts w:ascii="Arial" w:eastAsia="Times New Roman" w:hAnsi="Arial" w:cs="Arial"/>
          <w:color w:val="000000"/>
          <w:kern w:val="0"/>
          <w:sz w:val="22"/>
          <w:szCs w:val="22"/>
          <w14:ligatures w14:val="none"/>
        </w:rPr>
        <w:t>.</w:t>
      </w:r>
      <w:del w:id="14" w:author="Microsoft Office User" w:date="2023-07-03T23:42:00Z">
        <w:r w:rsidRPr="005F48B2" w:rsidDel="00E45810">
          <w:rPr>
            <w:rFonts w:ascii="Arial" w:eastAsia="Times New Roman" w:hAnsi="Arial" w:cs="Arial"/>
            <w:color w:val="000000"/>
            <w:kern w:val="0"/>
            <w:sz w:val="22"/>
            <w:szCs w:val="22"/>
            <w14:ligatures w14:val="none"/>
          </w:rPr>
          <w:delText xml:space="preserve"> </w:delText>
        </w:r>
      </w:del>
      <w:ins w:id="15" w:author="Microsoft Office User" w:date="2023-07-03T23:42:00Z">
        <w:r w:rsidR="00E45810">
          <w:rPr>
            <w:rFonts w:ascii="Arial" w:eastAsia="Times New Roman" w:hAnsi="Arial" w:cs="Arial"/>
            <w:color w:val="000000"/>
            <w:kern w:val="0"/>
            <w:sz w:val="22"/>
            <w:szCs w:val="22"/>
            <w14:ligatures w14:val="none"/>
          </w:rPr>
          <w:t xml:space="preserve"> But</w:t>
        </w:r>
      </w:ins>
      <w:del w:id="16" w:author="Microsoft Office User" w:date="2023-07-03T23:42:00Z">
        <w:r w:rsidRPr="005F48B2" w:rsidDel="00E45810">
          <w:rPr>
            <w:rFonts w:ascii="Arial" w:eastAsia="Times New Roman" w:hAnsi="Arial" w:cs="Arial"/>
            <w:color w:val="000000"/>
            <w:kern w:val="0"/>
            <w:sz w:val="22"/>
            <w:szCs w:val="22"/>
            <w14:ligatures w14:val="none"/>
          </w:rPr>
          <w:delText>Also with each stroke</w:delText>
        </w:r>
      </w:del>
      <w:ins w:id="17" w:author="Microsoft Office User" w:date="2023-07-03T23:42:00Z">
        <w:r w:rsidR="00E45810">
          <w:rPr>
            <w:rFonts w:ascii="Arial" w:eastAsia="Times New Roman" w:hAnsi="Arial" w:cs="Arial"/>
            <w:color w:val="000000"/>
            <w:kern w:val="0"/>
            <w:sz w:val="22"/>
            <w:szCs w:val="22"/>
            <w14:ligatures w14:val="none"/>
          </w:rPr>
          <w:t xml:space="preserve"> there was a</w:t>
        </w:r>
      </w:ins>
      <w:del w:id="18" w:author="Microsoft Office User" w:date="2023-07-03T23:42:00Z">
        <w:r w:rsidRPr="005F48B2" w:rsidDel="00E45810">
          <w:rPr>
            <w:rFonts w:ascii="Arial" w:eastAsia="Times New Roman" w:hAnsi="Arial" w:cs="Arial"/>
            <w:color w:val="000000"/>
            <w:kern w:val="0"/>
            <w:sz w:val="22"/>
            <w:szCs w:val="22"/>
            <w14:ligatures w14:val="none"/>
          </w:rPr>
          <w:delText>, I feel a</w:delText>
        </w:r>
      </w:del>
      <w:r w:rsidRPr="005F48B2">
        <w:rPr>
          <w:rFonts w:ascii="Arial" w:eastAsia="Times New Roman" w:hAnsi="Arial" w:cs="Arial"/>
          <w:color w:val="000000"/>
          <w:kern w:val="0"/>
          <w:sz w:val="22"/>
          <w:szCs w:val="22"/>
          <w14:ligatures w14:val="none"/>
        </w:rPr>
        <w:t xml:space="preserve"> tingling sensation in my waist</w:t>
      </w:r>
      <w:ins w:id="19" w:author="Microsoft Office User" w:date="2023-07-03T23:42:00Z">
        <w:r w:rsidR="00E45810">
          <w:rPr>
            <w:rFonts w:ascii="Arial" w:eastAsia="Times New Roman" w:hAnsi="Arial" w:cs="Arial"/>
            <w:color w:val="000000"/>
            <w:kern w:val="0"/>
            <w:sz w:val="22"/>
            <w:szCs w:val="22"/>
            <w14:ligatures w14:val="none"/>
          </w:rPr>
          <w:t xml:space="preserve"> that couldn’t be ignored</w:t>
        </w:r>
      </w:ins>
      <w:r w:rsidRPr="005F48B2">
        <w:rPr>
          <w:rFonts w:ascii="Arial" w:eastAsia="Times New Roman" w:hAnsi="Arial" w:cs="Arial"/>
          <w:color w:val="000000"/>
          <w:kern w:val="0"/>
          <w:sz w:val="22"/>
          <w:szCs w:val="22"/>
          <w14:ligatures w14:val="none"/>
        </w:rPr>
        <w:t xml:space="preserve">. </w:t>
      </w:r>
      <w:ins w:id="20" w:author="Microsoft Office User" w:date="2023-07-03T23:43:00Z">
        <w:r w:rsidR="00E45810" w:rsidRPr="00E45810">
          <w:rPr>
            <w:rFonts w:ascii="Arial" w:eastAsia="Times New Roman" w:hAnsi="Arial" w:cs="Arial"/>
            <w:color w:val="000000"/>
            <w:kern w:val="0"/>
            <w:sz w:val="22"/>
            <w:szCs w:val="22"/>
            <w:lang w:val="en-SG"/>
            <w14:ligatures w14:val="none"/>
          </w:rPr>
          <w:t>Is it a sudden urge to pee? Or is it some bizarre episode of paraplegia</w:t>
        </w:r>
      </w:ins>
      <w:r w:rsidR="007A5B0A">
        <w:rPr>
          <w:rFonts w:ascii="Arial" w:eastAsia="Times New Roman" w:hAnsi="Arial" w:cs="Arial"/>
          <w:color w:val="000000"/>
          <w:kern w:val="0"/>
          <w:sz w:val="22"/>
          <w:szCs w:val="22"/>
          <w:lang w:val="en-SG"/>
          <w14:ligatures w14:val="none"/>
        </w:rPr>
        <w:t>?</w:t>
      </w:r>
    </w:p>
    <w:p w14:paraId="48FD2CF8" w14:textId="6A0164C4" w:rsidR="005F48B2" w:rsidRPr="005F48B2" w:rsidDel="00E45810" w:rsidRDefault="005F48B2" w:rsidP="00E45810">
      <w:pPr>
        <w:rPr>
          <w:del w:id="21" w:author="Microsoft Office User" w:date="2023-07-03T23:43:00Z"/>
          <w:rFonts w:ascii="Times New Roman" w:eastAsia="Times New Roman" w:hAnsi="Times New Roman" w:cs="Times New Roman"/>
          <w:kern w:val="0"/>
          <w14:ligatures w14:val="none"/>
        </w:rPr>
      </w:pPr>
      <w:del w:id="22" w:author="Microsoft Office User" w:date="2023-07-03T23:43:00Z">
        <w:r w:rsidRPr="005F48B2" w:rsidDel="00E45810">
          <w:rPr>
            <w:rFonts w:ascii="Arial" w:eastAsia="Times New Roman" w:hAnsi="Arial" w:cs="Arial"/>
            <w:color w:val="000000"/>
            <w:kern w:val="0"/>
            <w:sz w:val="22"/>
            <w:szCs w:val="22"/>
            <w14:ligatures w14:val="none"/>
          </w:rPr>
          <w:delText>‘Do I need to pee? Am I going into some episode of paraplegia</w:delText>
        </w:r>
      </w:del>
      <w:del w:id="23" w:author="Microsoft Office User" w:date="2023-07-03T23:41:00Z">
        <w:r w:rsidRPr="005F48B2" w:rsidDel="00E45810">
          <w:rPr>
            <w:rFonts w:ascii="Arial" w:eastAsia="Times New Roman" w:hAnsi="Arial" w:cs="Arial"/>
            <w:color w:val="000000"/>
            <w:kern w:val="0"/>
            <w:sz w:val="22"/>
            <w:szCs w:val="22"/>
            <w14:ligatures w14:val="none"/>
          </w:rPr>
          <w:delText>? What could it be that was bothering me so much?</w:delText>
        </w:r>
      </w:del>
      <w:del w:id="24" w:author="Microsoft Office User" w:date="2023-07-03T23:43:00Z">
        <w:r w:rsidRPr="005F48B2" w:rsidDel="00E45810">
          <w:rPr>
            <w:rFonts w:ascii="Arial" w:eastAsia="Times New Roman" w:hAnsi="Arial" w:cs="Arial"/>
            <w:color w:val="000000"/>
            <w:kern w:val="0"/>
            <w:sz w:val="22"/>
            <w:szCs w:val="22"/>
            <w14:ligatures w14:val="none"/>
          </w:rPr>
          <w:delText>’</w:delText>
        </w:r>
      </w:del>
    </w:p>
    <w:p w14:paraId="33B303C1" w14:textId="77777777" w:rsidR="005F48B2" w:rsidRPr="005F48B2" w:rsidRDefault="005F48B2" w:rsidP="00E45810">
      <w:pPr>
        <w:jc w:val="both"/>
        <w:rPr>
          <w:rFonts w:ascii="Times New Roman" w:eastAsia="Times New Roman" w:hAnsi="Times New Roman" w:cs="Times New Roman"/>
          <w:kern w:val="0"/>
          <w14:ligatures w14:val="none"/>
        </w:rPr>
      </w:pPr>
    </w:p>
    <w:p w14:paraId="339FDEDE" w14:textId="6DBC23FC" w:rsidR="00E45810" w:rsidRPr="00E45810" w:rsidRDefault="005F48B2" w:rsidP="00E45810">
      <w:pPr>
        <w:jc w:val="both"/>
        <w:rPr>
          <w:ins w:id="25" w:author="Microsoft Office User" w:date="2023-07-03T23:44:00Z"/>
          <w:rFonts w:ascii="Arial" w:eastAsia="Times New Roman" w:hAnsi="Arial" w:cs="Arial"/>
          <w:color w:val="000000"/>
          <w:kern w:val="0"/>
          <w:sz w:val="22"/>
          <w:szCs w:val="22"/>
          <w:lang w:val="en-SG"/>
          <w14:ligatures w14:val="none"/>
        </w:rPr>
      </w:pPr>
      <w:del w:id="26" w:author="Microsoft Office User" w:date="2023-07-03T23:43:00Z">
        <w:r w:rsidRPr="005F48B2" w:rsidDel="00E45810">
          <w:rPr>
            <w:rFonts w:ascii="Arial" w:eastAsia="Times New Roman" w:hAnsi="Arial" w:cs="Arial"/>
            <w:color w:val="000000"/>
            <w:kern w:val="0"/>
            <w:sz w:val="22"/>
            <w:szCs w:val="22"/>
            <w14:ligatures w14:val="none"/>
          </w:rPr>
          <w:delText>No. The</w:delText>
        </w:r>
      </w:del>
      <w:r w:rsidR="007A5B0A">
        <w:rPr>
          <w:rFonts w:ascii="Arial" w:eastAsia="Times New Roman" w:hAnsi="Arial" w:cs="Arial"/>
          <w:color w:val="000000"/>
          <w:kern w:val="0"/>
          <w:sz w:val="22"/>
          <w:szCs w:val="22"/>
          <w14:ligatures w14:val="none"/>
        </w:rPr>
        <w:t>The</w:t>
      </w:r>
      <w:r w:rsidRPr="005F48B2">
        <w:rPr>
          <w:rFonts w:ascii="Arial" w:eastAsia="Times New Roman" w:hAnsi="Arial" w:cs="Arial"/>
          <w:color w:val="000000"/>
          <w:kern w:val="0"/>
          <w:sz w:val="22"/>
          <w:szCs w:val="22"/>
          <w14:ligatures w14:val="none"/>
        </w:rPr>
        <w:t xml:space="preserve"> </w:t>
      </w:r>
      <w:ins w:id="27" w:author="Microsoft Office User" w:date="2023-07-03T23:44:00Z">
        <w:r w:rsidR="00E45810">
          <w:rPr>
            <w:rFonts w:ascii="Arial" w:eastAsia="Times New Roman" w:hAnsi="Arial" w:cs="Arial"/>
            <w:color w:val="000000"/>
            <w:kern w:val="0"/>
            <w:sz w:val="22"/>
            <w:szCs w:val="22"/>
            <w:lang w:val="en-SG"/>
            <w14:ligatures w14:val="none"/>
          </w:rPr>
          <w:t>d</w:t>
        </w:r>
        <w:r w:rsidR="00E45810" w:rsidRPr="00E45810">
          <w:rPr>
            <w:rFonts w:ascii="Arial" w:eastAsia="Times New Roman" w:hAnsi="Arial" w:cs="Arial"/>
            <w:color w:val="000000"/>
            <w:kern w:val="0"/>
            <w:sz w:val="22"/>
            <w:szCs w:val="22"/>
            <w:lang w:val="en-SG"/>
            <w14:ligatures w14:val="none"/>
          </w:rPr>
          <w:t>emons of misfortune clutch at my legs on the pool floor, but all they grasp</w:t>
        </w:r>
        <w:r w:rsidR="00E45810">
          <w:rPr>
            <w:rFonts w:ascii="Arial" w:eastAsia="Times New Roman" w:hAnsi="Arial" w:cs="Arial"/>
            <w:color w:val="000000"/>
            <w:kern w:val="0"/>
            <w:sz w:val="22"/>
            <w:szCs w:val="22"/>
            <w:lang w:val="en-SG"/>
            <w14:ligatures w14:val="none"/>
          </w:rPr>
          <w:t>ed</w:t>
        </w:r>
        <w:r w:rsidR="00E45810" w:rsidRPr="00E45810">
          <w:rPr>
            <w:rFonts w:ascii="Arial" w:eastAsia="Times New Roman" w:hAnsi="Arial" w:cs="Arial"/>
            <w:color w:val="000000"/>
            <w:kern w:val="0"/>
            <w:sz w:val="22"/>
            <w:szCs w:val="22"/>
            <w:lang w:val="en-SG"/>
            <w14:ligatures w14:val="none"/>
          </w:rPr>
          <w:t xml:space="preserve"> </w:t>
        </w:r>
        <w:r w:rsidR="00E45810">
          <w:rPr>
            <w:rFonts w:ascii="Arial" w:eastAsia="Times New Roman" w:hAnsi="Arial" w:cs="Arial"/>
            <w:color w:val="000000"/>
            <w:kern w:val="0"/>
            <w:sz w:val="22"/>
            <w:szCs w:val="22"/>
            <w:lang w:val="en-SG"/>
            <w14:ligatures w14:val="none"/>
          </w:rPr>
          <w:t>wa</w:t>
        </w:r>
        <w:r w:rsidR="00E45810" w:rsidRPr="00E45810">
          <w:rPr>
            <w:rFonts w:ascii="Arial" w:eastAsia="Times New Roman" w:hAnsi="Arial" w:cs="Arial"/>
            <w:color w:val="000000"/>
            <w:kern w:val="0"/>
            <w:sz w:val="22"/>
            <w:szCs w:val="22"/>
            <w:lang w:val="en-SG"/>
            <w14:ligatures w14:val="none"/>
          </w:rPr>
          <w:t xml:space="preserve">s the ill-fated Speedo. The rubber layer </w:t>
        </w:r>
      </w:ins>
      <w:r w:rsidR="007A5B0A">
        <w:rPr>
          <w:rFonts w:ascii="Arial" w:eastAsia="Times New Roman" w:hAnsi="Arial" w:cs="Arial"/>
          <w:color w:val="000000"/>
          <w:kern w:val="0"/>
          <w:sz w:val="22"/>
          <w:szCs w:val="22"/>
          <w:lang w:val="en-SG"/>
          <w14:ligatures w14:val="none"/>
        </w:rPr>
        <w:t xml:space="preserve">slowly </w:t>
      </w:r>
      <w:ins w:id="28" w:author="Microsoft Office User" w:date="2023-07-03T23:44:00Z">
        <w:r w:rsidR="00E45810" w:rsidRPr="00E45810">
          <w:rPr>
            <w:rFonts w:ascii="Arial" w:eastAsia="Times New Roman" w:hAnsi="Arial" w:cs="Arial"/>
            <w:color w:val="000000"/>
            <w:kern w:val="0"/>
            <w:sz w:val="22"/>
            <w:szCs w:val="22"/>
            <w:lang w:val="en-SG"/>
            <w14:ligatures w14:val="none"/>
          </w:rPr>
          <w:t>separate</w:t>
        </w:r>
        <w:r w:rsidR="00E45810">
          <w:rPr>
            <w:rFonts w:ascii="Arial" w:eastAsia="Times New Roman" w:hAnsi="Arial" w:cs="Arial"/>
            <w:color w:val="000000"/>
            <w:kern w:val="0"/>
            <w:sz w:val="22"/>
            <w:szCs w:val="22"/>
            <w:lang w:val="en-SG"/>
            <w14:ligatures w14:val="none"/>
          </w:rPr>
          <w:t>d</w:t>
        </w:r>
        <w:r w:rsidR="00E45810" w:rsidRPr="00E45810">
          <w:rPr>
            <w:rFonts w:ascii="Arial" w:eastAsia="Times New Roman" w:hAnsi="Arial" w:cs="Arial"/>
            <w:color w:val="000000"/>
            <w:kern w:val="0"/>
            <w:sz w:val="22"/>
            <w:szCs w:val="22"/>
            <w:lang w:val="en-SG"/>
            <w14:ligatures w14:val="none"/>
          </w:rPr>
          <w:t xml:space="preserve"> the world from my mini-me, sliding down my leg.</w:t>
        </w:r>
      </w:ins>
      <w:r w:rsidR="007A5B0A">
        <w:rPr>
          <w:rFonts w:ascii="Arial" w:eastAsia="Times New Roman" w:hAnsi="Arial" w:cs="Arial"/>
          <w:color w:val="000000"/>
          <w:kern w:val="0"/>
          <w:sz w:val="22"/>
          <w:szCs w:val="22"/>
          <w:lang w:val="en-SG"/>
          <w14:ligatures w14:val="none"/>
        </w:rPr>
        <w:t xml:space="preserve"> For every 10 cm </w:t>
      </w:r>
      <w:r w:rsidR="00A871A8">
        <w:rPr>
          <w:rFonts w:ascii="Arial" w:eastAsia="Times New Roman" w:hAnsi="Arial" w:cs="Arial"/>
          <w:color w:val="000000"/>
          <w:kern w:val="0"/>
          <w:sz w:val="22"/>
          <w:szCs w:val="22"/>
          <w:lang w:val="en-SG"/>
          <w14:ligatures w14:val="none"/>
        </w:rPr>
        <w:t>I pulled it up, it went 20 cm down. With only split second thinking, I decided that</w:t>
      </w:r>
      <w:r w:rsidR="007A5B0A" w:rsidRPr="007A5B0A" w:rsidDel="00E45810">
        <w:rPr>
          <w:rFonts w:ascii="Arial" w:eastAsia="Times New Roman" w:hAnsi="Arial" w:cs="Arial"/>
          <w:color w:val="000000"/>
          <w:kern w:val="0"/>
          <w:sz w:val="22"/>
          <w:szCs w:val="22"/>
          <w14:ligatures w14:val="none"/>
        </w:rPr>
        <w:t xml:space="preserve"> </w:t>
      </w:r>
      <w:ins w:id="29" w:author="Microsoft Office User" w:date="2023-07-03T23:44:00Z">
        <w:r w:rsidR="00E45810" w:rsidRPr="00E45810">
          <w:rPr>
            <w:rFonts w:ascii="Arial" w:eastAsia="Times New Roman" w:hAnsi="Arial" w:cs="Arial"/>
            <w:color w:val="000000"/>
            <w:kern w:val="0"/>
            <w:sz w:val="22"/>
            <w:szCs w:val="22"/>
            <w:lang w:val="en-SG"/>
            <w14:ligatures w14:val="none"/>
          </w:rPr>
          <w:t xml:space="preserve"> </w:t>
        </w:r>
      </w:ins>
      <w:del w:id="30" w:author="Microsoft Office User" w:date="2023-07-03T23:44:00Z">
        <w:r w:rsidR="007A5B0A" w:rsidRPr="005F48B2" w:rsidDel="00E45810">
          <w:rPr>
            <w:rFonts w:ascii="Arial" w:eastAsia="Times New Roman" w:hAnsi="Arial" w:cs="Arial"/>
            <w:color w:val="000000"/>
            <w:kern w:val="0"/>
            <w:sz w:val="22"/>
            <w:szCs w:val="22"/>
            <w14:ligatures w14:val="none"/>
          </w:rPr>
          <w:delText xml:space="preserve">For every ten centimeters I manage to pull the pants up, it goes twenty centimeters down. For every ten centimeters I manage to pull the pants up, it goes twenty centimeters down. </w:delText>
        </w:r>
      </w:del>
    </w:p>
    <w:p w14:paraId="75A3DEE6" w14:textId="74B73602" w:rsidR="005F48B2" w:rsidRPr="005F48B2" w:rsidDel="00E45810" w:rsidRDefault="005F48B2" w:rsidP="00E45810">
      <w:pPr>
        <w:rPr>
          <w:del w:id="31" w:author="Microsoft Office User" w:date="2023-07-03T23:44:00Z"/>
          <w:rFonts w:ascii="Times New Roman" w:eastAsia="Times New Roman" w:hAnsi="Times New Roman" w:cs="Times New Roman"/>
          <w:kern w:val="0"/>
          <w14:ligatures w14:val="none"/>
        </w:rPr>
      </w:pPr>
      <w:del w:id="32" w:author="Microsoft Office User" w:date="2023-07-03T23:44:00Z">
        <w:r w:rsidRPr="005F48B2" w:rsidDel="00E45810">
          <w:rPr>
            <w:rFonts w:ascii="Arial" w:eastAsia="Times New Roman" w:hAnsi="Arial" w:cs="Arial"/>
            <w:color w:val="000000"/>
            <w:kern w:val="0"/>
            <w:sz w:val="22"/>
            <w:szCs w:val="22"/>
            <w14:ligatures w14:val="none"/>
          </w:rPr>
          <w:delText>demons of misfortune are on the pool floor grabbing me by the leg, but all they’re able to grab is the ill-fated Speedo. The layer of rubber separating the world from my mini-me is slowly traversing the length of my leg. For every ten centimeters I manage to pull the pants up, it goes twenty centimeters down. ‘What can I do? What should I do? Should I stop and save myself from the embarassment?’ screams my inner voice, frantically.</w:delText>
        </w:r>
      </w:del>
    </w:p>
    <w:p w14:paraId="7ECFED9B" w14:textId="55397C4B" w:rsidR="005F48B2" w:rsidRDefault="00A871A8" w:rsidP="005F48B2">
      <w:pPr>
        <w:jc w:val="both"/>
        <w:rPr>
          <w:ins w:id="33" w:author="Microsoft Office User" w:date="2023-07-04T00:14:00Z"/>
          <w:rFonts w:ascii="Arial" w:eastAsia="Times New Roman" w:hAnsi="Arial" w:cs="Arial"/>
          <w:color w:val="000000"/>
          <w:kern w:val="0"/>
          <w:sz w:val="22"/>
          <w:szCs w:val="22"/>
          <w14:ligatures w14:val="none"/>
        </w:rPr>
      </w:pPr>
      <w:r>
        <w:rPr>
          <w:rFonts w:ascii="Times New Roman" w:eastAsia="Times New Roman" w:hAnsi="Times New Roman" w:cs="Times New Roman"/>
          <w:kern w:val="0"/>
          <w14:ligatures w14:val="none"/>
        </w:rPr>
        <w:t xml:space="preserve">saving </w:t>
      </w:r>
      <w:r w:rsidR="005F48B2" w:rsidRPr="00A871A8">
        <w:rPr>
          <w:rFonts w:ascii="Arial" w:eastAsia="Times New Roman" w:hAnsi="Arial" w:cs="Arial"/>
          <w:color w:val="000000"/>
          <w:kern w:val="0"/>
          <w:sz w:val="22"/>
          <w:szCs w:val="22"/>
          <w14:ligatures w14:val="none"/>
        </w:rPr>
        <w:t xml:space="preserve">my slipping shorts would </w:t>
      </w:r>
      <w:r>
        <w:rPr>
          <w:rFonts w:ascii="Arial" w:eastAsia="Times New Roman" w:hAnsi="Arial" w:cs="Arial"/>
          <w:color w:val="000000"/>
          <w:kern w:val="0"/>
          <w:sz w:val="22"/>
          <w:szCs w:val="22"/>
          <w14:ligatures w14:val="none"/>
        </w:rPr>
        <w:t>simply slow my pace</w:t>
      </w:r>
      <w:r w:rsidR="005F48B2" w:rsidRPr="00A871A8">
        <w:rPr>
          <w:rFonts w:ascii="Arial" w:eastAsia="Times New Roman" w:hAnsi="Arial" w:cs="Arial"/>
          <w:color w:val="000000"/>
          <w:kern w:val="0"/>
          <w:sz w:val="22"/>
          <w:szCs w:val="22"/>
          <w14:ligatures w14:val="none"/>
        </w:rPr>
        <w:t>.</w:t>
      </w:r>
      <w:r w:rsidR="005F48B2" w:rsidRPr="005F48B2">
        <w:rPr>
          <w:rFonts w:ascii="Arial" w:eastAsia="Times New Roman" w:hAnsi="Arial" w:cs="Arial"/>
          <w:color w:val="000000"/>
          <w:kern w:val="0"/>
          <w:sz w:val="22"/>
          <w:szCs w:val="22"/>
          <w14:ligatures w14:val="none"/>
        </w:rPr>
        <w:t xml:space="preserve"> I </w:t>
      </w:r>
      <w:del w:id="34" w:author="Microsoft Office User" w:date="2023-07-03T23:45:00Z">
        <w:r w:rsidR="005F48B2" w:rsidRPr="005F48B2" w:rsidDel="00E45810">
          <w:rPr>
            <w:rFonts w:ascii="Arial" w:eastAsia="Times New Roman" w:hAnsi="Arial" w:cs="Arial"/>
            <w:color w:val="000000"/>
            <w:kern w:val="0"/>
            <w:sz w:val="22"/>
            <w:szCs w:val="22"/>
            <w14:ligatures w14:val="none"/>
          </w:rPr>
          <w:delText xml:space="preserve">manage to </w:delText>
        </w:r>
      </w:del>
      <w:r>
        <w:rPr>
          <w:rFonts w:ascii="Arial" w:eastAsia="Times New Roman" w:hAnsi="Arial" w:cs="Arial"/>
          <w:color w:val="000000"/>
          <w:kern w:val="0"/>
          <w:sz w:val="22"/>
          <w:szCs w:val="22"/>
          <w14:ligatures w14:val="none"/>
        </w:rPr>
        <w:t>started pulling</w:t>
      </w:r>
      <w:r w:rsidR="005F48B2" w:rsidRPr="005F48B2">
        <w:rPr>
          <w:rFonts w:ascii="Arial" w:eastAsia="Times New Roman" w:hAnsi="Arial" w:cs="Arial"/>
          <w:color w:val="000000"/>
          <w:kern w:val="0"/>
          <w:sz w:val="22"/>
          <w:szCs w:val="22"/>
          <w14:ligatures w14:val="none"/>
        </w:rPr>
        <w:t xml:space="preserve"> even harder with my strokes</w:t>
      </w:r>
      <w:del w:id="35" w:author="Microsoft Office User" w:date="2023-07-03T23:45:00Z">
        <w:r w:rsidR="005F48B2" w:rsidRPr="005F48B2" w:rsidDel="00E45810">
          <w:rPr>
            <w:rFonts w:ascii="Arial" w:eastAsia="Times New Roman" w:hAnsi="Arial" w:cs="Arial"/>
            <w:color w:val="000000"/>
            <w:kern w:val="0"/>
            <w:sz w:val="22"/>
            <w:szCs w:val="22"/>
            <w14:ligatures w14:val="none"/>
          </w:rPr>
          <w:delText xml:space="preserve"> as I become ever so slightly lighter</w:delText>
        </w:r>
      </w:del>
      <w:r w:rsidR="005F48B2" w:rsidRPr="005F48B2">
        <w:rPr>
          <w:rFonts w:ascii="Arial" w:eastAsia="Times New Roman" w:hAnsi="Arial" w:cs="Arial"/>
          <w:color w:val="000000"/>
          <w:kern w:val="0"/>
          <w:sz w:val="22"/>
          <w:szCs w:val="22"/>
          <w14:ligatures w14:val="none"/>
        </w:rPr>
        <w:t xml:space="preserve">. By meter 25, the only thing I </w:t>
      </w:r>
      <w:del w:id="36" w:author="Microsoft Office User" w:date="2023-07-03T23:45:00Z">
        <w:r w:rsidR="005F48B2" w:rsidRPr="005F48B2" w:rsidDel="00E45810">
          <w:rPr>
            <w:rFonts w:ascii="Arial" w:eastAsia="Times New Roman" w:hAnsi="Arial" w:cs="Arial"/>
            <w:color w:val="000000"/>
            <w:kern w:val="0"/>
            <w:sz w:val="22"/>
            <w:szCs w:val="22"/>
            <w14:ligatures w14:val="none"/>
          </w:rPr>
          <w:delText xml:space="preserve">have </w:delText>
        </w:r>
      </w:del>
      <w:ins w:id="37" w:author="Microsoft Office User" w:date="2023-07-03T23:45:00Z">
        <w:r w:rsidR="00E45810">
          <w:rPr>
            <w:rFonts w:ascii="Arial" w:eastAsia="Times New Roman" w:hAnsi="Arial" w:cs="Arial"/>
            <w:color w:val="000000"/>
            <w:kern w:val="0"/>
            <w:sz w:val="22"/>
            <w:szCs w:val="22"/>
            <w14:ligatures w14:val="none"/>
          </w:rPr>
          <w:t>had</w:t>
        </w:r>
        <w:r w:rsidR="00E45810" w:rsidRPr="005F48B2">
          <w:rPr>
            <w:rFonts w:ascii="Arial" w:eastAsia="Times New Roman" w:hAnsi="Arial" w:cs="Arial"/>
            <w:color w:val="000000"/>
            <w:kern w:val="0"/>
            <w:sz w:val="22"/>
            <w:szCs w:val="22"/>
            <w14:ligatures w14:val="none"/>
          </w:rPr>
          <w:t xml:space="preserve"> </w:t>
        </w:r>
      </w:ins>
      <w:r w:rsidR="005F48B2" w:rsidRPr="005F48B2">
        <w:rPr>
          <w:rFonts w:ascii="Arial" w:eastAsia="Times New Roman" w:hAnsi="Arial" w:cs="Arial"/>
          <w:color w:val="000000"/>
          <w:kern w:val="0"/>
          <w:sz w:val="22"/>
          <w:szCs w:val="22"/>
          <w14:ligatures w14:val="none"/>
        </w:rPr>
        <w:t xml:space="preserve">in common with the other swimmers in the pool </w:t>
      </w:r>
      <w:ins w:id="38" w:author="Microsoft Office User" w:date="2023-07-03T23:45:00Z">
        <w:r w:rsidR="00E45810">
          <w:rPr>
            <w:rFonts w:ascii="Arial" w:eastAsia="Times New Roman" w:hAnsi="Arial" w:cs="Arial"/>
            <w:color w:val="000000"/>
            <w:kern w:val="0"/>
            <w:sz w:val="22"/>
            <w:szCs w:val="22"/>
            <w14:ligatures w14:val="none"/>
          </w:rPr>
          <w:t>wa</w:t>
        </w:r>
      </w:ins>
      <w:del w:id="39" w:author="Microsoft Office User" w:date="2023-07-03T23:45:00Z">
        <w:r w:rsidR="005F48B2" w:rsidRPr="005F48B2" w:rsidDel="00E45810">
          <w:rPr>
            <w:rFonts w:ascii="Arial" w:eastAsia="Times New Roman" w:hAnsi="Arial" w:cs="Arial"/>
            <w:color w:val="000000"/>
            <w:kern w:val="0"/>
            <w:sz w:val="22"/>
            <w:szCs w:val="22"/>
            <w14:ligatures w14:val="none"/>
          </w:rPr>
          <w:delText>i</w:delText>
        </w:r>
      </w:del>
      <w:r w:rsidR="005F48B2" w:rsidRPr="005F48B2">
        <w:rPr>
          <w:rFonts w:ascii="Arial" w:eastAsia="Times New Roman" w:hAnsi="Arial" w:cs="Arial"/>
          <w:color w:val="000000"/>
          <w:kern w:val="0"/>
          <w:sz w:val="22"/>
          <w:szCs w:val="22"/>
          <w14:ligatures w14:val="none"/>
        </w:rPr>
        <w:t xml:space="preserve">s </w:t>
      </w:r>
      <w:ins w:id="40" w:author="Microsoft Office User" w:date="2023-07-03T23:45:00Z">
        <w:r w:rsidR="00E45810">
          <w:rPr>
            <w:rFonts w:ascii="Arial" w:eastAsia="Times New Roman" w:hAnsi="Arial" w:cs="Arial"/>
            <w:color w:val="000000"/>
            <w:kern w:val="0"/>
            <w:sz w:val="22"/>
            <w:szCs w:val="22"/>
            <w14:ligatures w14:val="none"/>
          </w:rPr>
          <w:t xml:space="preserve"> my</w:t>
        </w:r>
        <w:r w:rsidR="00E45810" w:rsidRPr="005F48B2">
          <w:rPr>
            <w:rFonts w:ascii="Arial" w:eastAsia="Times New Roman" w:hAnsi="Arial" w:cs="Arial"/>
            <w:color w:val="000000"/>
            <w:kern w:val="0"/>
            <w:sz w:val="22"/>
            <w:szCs w:val="22"/>
            <w14:ligatures w14:val="none"/>
          </w:rPr>
          <w:t xml:space="preserve"> </w:t>
        </w:r>
      </w:ins>
      <w:r w:rsidR="005F48B2" w:rsidRPr="005F48B2">
        <w:rPr>
          <w:rFonts w:ascii="Arial" w:eastAsia="Times New Roman" w:hAnsi="Arial" w:cs="Arial"/>
          <w:color w:val="000000"/>
          <w:kern w:val="0"/>
          <w:sz w:val="22"/>
          <w:szCs w:val="22"/>
          <w14:ligatures w14:val="none"/>
        </w:rPr>
        <w:t>goggles.</w:t>
      </w:r>
    </w:p>
    <w:p w14:paraId="19622A35" w14:textId="4C803607" w:rsidR="00A871A8" w:rsidRDefault="00A871A8" w:rsidP="005F48B2">
      <w:pPr>
        <w:jc w:val="both"/>
        <w:rPr>
          <w:ins w:id="41" w:author="Microsoft Office User" w:date="2023-07-04T00:14:00Z"/>
          <w:rFonts w:ascii="Arial" w:eastAsia="Times New Roman" w:hAnsi="Arial" w:cs="Arial"/>
          <w:color w:val="000000"/>
          <w:kern w:val="0"/>
          <w:sz w:val="22"/>
          <w:szCs w:val="22"/>
          <w14:ligatures w14:val="none"/>
        </w:rPr>
      </w:pPr>
    </w:p>
    <w:p w14:paraId="7DBE4C1D" w14:textId="77777777" w:rsidR="00A871A8" w:rsidRPr="00A871A8" w:rsidRDefault="00A871A8" w:rsidP="00A871A8">
      <w:pPr>
        <w:jc w:val="both"/>
        <w:rPr>
          <w:ins w:id="42" w:author="Microsoft Office User" w:date="2023-07-04T00:14:00Z"/>
          <w:rFonts w:eastAsia="Times New Roman" w:cstheme="minorHAnsi"/>
          <w:kern w:val="0"/>
          <w:lang w:val="en-SG"/>
          <w14:ligatures w14:val="none"/>
          <w:rPrChange w:id="43" w:author="Microsoft Office User" w:date="2023-07-04T00:14:00Z">
            <w:rPr>
              <w:ins w:id="44" w:author="Microsoft Office User" w:date="2023-07-04T00:14:00Z"/>
              <w:rFonts w:ascii="Times New Roman" w:eastAsia="Times New Roman" w:hAnsi="Times New Roman" w:cs="Times New Roman"/>
              <w:kern w:val="0"/>
              <w:lang w:val="en-SG"/>
              <w14:ligatures w14:val="none"/>
            </w:rPr>
          </w:rPrChange>
        </w:rPr>
      </w:pPr>
      <w:ins w:id="45" w:author="Microsoft Office User" w:date="2023-07-04T00:14:00Z">
        <w:r w:rsidRPr="00A871A8">
          <w:rPr>
            <w:rFonts w:eastAsia="Times New Roman" w:cstheme="minorHAnsi"/>
            <w:kern w:val="0"/>
            <w:lang w:val="en-SG"/>
            <w14:ligatures w14:val="none"/>
            <w:rPrChange w:id="46" w:author="Microsoft Office User" w:date="2023-07-04T00:14:00Z">
              <w:rPr>
                <w:rFonts w:ascii="Times New Roman" w:eastAsia="Times New Roman" w:hAnsi="Times New Roman" w:cs="Times New Roman"/>
                <w:kern w:val="0"/>
                <w:lang w:val="en-SG"/>
                <w14:ligatures w14:val="none"/>
              </w:rPr>
            </w:rPrChange>
          </w:rPr>
          <w:t>I could picture the scene above me: teammates, friends, and family laughing at the sheer absurdity unfolding before their eyes, a rare sight not seen during televised Olympic events, let alone at a live swimming race.</w:t>
        </w:r>
      </w:ins>
    </w:p>
    <w:p w14:paraId="6DA5759E" w14:textId="77777777" w:rsidR="00A871A8" w:rsidRPr="00A871A8" w:rsidRDefault="00A871A8" w:rsidP="005F48B2">
      <w:pPr>
        <w:jc w:val="both"/>
        <w:rPr>
          <w:rFonts w:eastAsia="Times New Roman" w:cstheme="minorHAnsi"/>
          <w:kern w:val="0"/>
          <w14:ligatures w14:val="none"/>
          <w:rPrChange w:id="47" w:author="Microsoft Office User" w:date="2023-07-04T00:14:00Z">
            <w:rPr>
              <w:rFonts w:ascii="Times New Roman" w:eastAsia="Times New Roman" w:hAnsi="Times New Roman" w:cs="Times New Roman"/>
              <w:kern w:val="0"/>
              <w14:ligatures w14:val="none"/>
            </w:rPr>
          </w:rPrChange>
        </w:rPr>
      </w:pPr>
    </w:p>
    <w:p w14:paraId="09DB51A4" w14:textId="77777777" w:rsidR="005F48B2" w:rsidRPr="005F48B2" w:rsidRDefault="005F48B2" w:rsidP="005F48B2">
      <w:pPr>
        <w:rPr>
          <w:rFonts w:ascii="Times New Roman" w:eastAsia="Times New Roman" w:hAnsi="Times New Roman" w:cs="Times New Roman"/>
          <w:kern w:val="0"/>
          <w14:ligatures w14:val="none"/>
        </w:rPr>
      </w:pPr>
    </w:p>
    <w:p w14:paraId="1624B4C2" w14:textId="52B1ABAF" w:rsidR="00A871A8" w:rsidRPr="00A871A8" w:rsidDel="00A871A8" w:rsidRDefault="00A871A8" w:rsidP="00A871A8">
      <w:pPr>
        <w:rPr>
          <w:del w:id="48" w:author="Microsoft Office User" w:date="2023-07-04T00:14:00Z"/>
          <w:rFonts w:ascii="Arial" w:eastAsia="Times New Roman" w:hAnsi="Arial" w:cs="Arial"/>
          <w:color w:val="000000"/>
          <w:kern w:val="0"/>
          <w:sz w:val="22"/>
          <w:szCs w:val="22"/>
          <w:lang w:val="en-SG"/>
          <w14:ligatures w14:val="none"/>
        </w:rPr>
      </w:pPr>
      <w:del w:id="49" w:author="Microsoft Office User" w:date="2023-07-04T00:14:00Z">
        <w:r w:rsidRPr="00A871A8" w:rsidDel="00A871A8">
          <w:rPr>
            <w:rFonts w:ascii="Arial" w:eastAsia="Times New Roman" w:hAnsi="Arial" w:cs="Arial"/>
            <w:color w:val="000000"/>
            <w:kern w:val="0"/>
            <w:sz w:val="22"/>
            <w:szCs w:val="22"/>
            <w:lang w:val="en-SG"/>
            <w14:ligatures w14:val="none"/>
          </w:rPr>
          <w:delText>I could picture the scene above me: teammates, friends, and family laughing at the sheer absurdity unfolding before their eyes, a rare sight not seen during televised Olympic events, let alone at a live swimming race.</w:delText>
        </w:r>
      </w:del>
    </w:p>
    <w:p w14:paraId="18933E35" w14:textId="77777777" w:rsidR="005F48B2" w:rsidRPr="005F48B2" w:rsidRDefault="005F48B2" w:rsidP="005F48B2">
      <w:pPr>
        <w:rPr>
          <w:rFonts w:ascii="Times New Roman" w:eastAsia="Times New Roman" w:hAnsi="Times New Roman" w:cs="Times New Roman"/>
          <w:kern w:val="0"/>
          <w14:ligatures w14:val="none"/>
        </w:rPr>
      </w:pPr>
    </w:p>
    <w:p w14:paraId="78AED9A4" w14:textId="3179EE40" w:rsidR="00A871A8" w:rsidRPr="00A871A8" w:rsidRDefault="00A871A8" w:rsidP="00A871A8">
      <w:pPr>
        <w:rPr>
          <w:ins w:id="50" w:author="Microsoft Office User" w:date="2023-07-04T00:15:00Z"/>
          <w:rFonts w:ascii="Arial" w:eastAsia="Times New Roman" w:hAnsi="Arial" w:cs="Arial"/>
          <w:color w:val="000000"/>
          <w:kern w:val="0"/>
          <w:sz w:val="22"/>
          <w:szCs w:val="22"/>
          <w:lang w:val="en-SG"/>
          <w14:ligatures w14:val="none"/>
        </w:rPr>
      </w:pPr>
      <w:ins w:id="51" w:author="Microsoft Office User" w:date="2023-07-04T00:15:00Z">
        <w:r w:rsidRPr="00A871A8">
          <w:rPr>
            <w:rFonts w:ascii="Arial" w:eastAsia="Times New Roman" w:hAnsi="Arial" w:cs="Arial"/>
            <w:color w:val="000000"/>
            <w:kern w:val="0"/>
            <w:sz w:val="22"/>
            <w:szCs w:val="22"/>
            <w:lang w:val="en-SG"/>
            <w14:ligatures w14:val="none"/>
          </w:rPr>
          <w:lastRenderedPageBreak/>
          <w:t>As I reached the end of the pool, tapping the wall, my teammate dove in</w:t>
        </w:r>
        <w:r>
          <w:rPr>
            <w:rFonts w:ascii="Arial" w:eastAsia="Times New Roman" w:hAnsi="Arial" w:cs="Arial"/>
            <w:color w:val="000000"/>
            <w:kern w:val="0"/>
            <w:sz w:val="22"/>
            <w:szCs w:val="22"/>
            <w:lang w:val="en-SG"/>
            <w14:ligatures w14:val="none"/>
          </w:rPr>
          <w:t>. I</w:t>
        </w:r>
        <w:r w:rsidRPr="00A871A8">
          <w:rPr>
            <w:rFonts w:ascii="Arial" w:eastAsia="Times New Roman" w:hAnsi="Arial" w:cs="Arial"/>
            <w:color w:val="000000"/>
            <w:kern w:val="0"/>
            <w:sz w:val="22"/>
            <w:szCs w:val="22"/>
            <w:lang w:val="en-SG"/>
            <w14:ligatures w14:val="none"/>
          </w:rPr>
          <w:t xml:space="preserve">nstead of seeing the face of a racing man, </w:t>
        </w:r>
      </w:ins>
      <w:ins w:id="52" w:author="Microsoft Office User" w:date="2023-07-04T00:16:00Z">
        <w:r>
          <w:rPr>
            <w:rFonts w:ascii="Arial" w:eastAsia="Times New Roman" w:hAnsi="Arial" w:cs="Arial"/>
            <w:color w:val="000000"/>
            <w:kern w:val="0"/>
            <w:sz w:val="22"/>
            <w:szCs w:val="22"/>
            <w:lang w:val="en-SG"/>
            <w14:ligatures w14:val="none"/>
          </w:rPr>
          <w:t>I saw a boy</w:t>
        </w:r>
      </w:ins>
      <w:ins w:id="53" w:author="Microsoft Office User" w:date="2023-07-04T00:15:00Z">
        <w:r w:rsidRPr="00A871A8">
          <w:rPr>
            <w:rFonts w:ascii="Arial" w:eastAsia="Times New Roman" w:hAnsi="Arial" w:cs="Arial"/>
            <w:color w:val="000000"/>
            <w:kern w:val="0"/>
            <w:sz w:val="22"/>
            <w:szCs w:val="22"/>
            <w:lang w:val="en-SG"/>
            <w14:ligatures w14:val="none"/>
          </w:rPr>
          <w:t xml:space="preserve"> nearly burst</w:t>
        </w:r>
      </w:ins>
      <w:ins w:id="54" w:author="Microsoft Office User" w:date="2023-07-04T00:16:00Z">
        <w:r>
          <w:rPr>
            <w:rFonts w:ascii="Arial" w:eastAsia="Times New Roman" w:hAnsi="Arial" w:cs="Arial"/>
            <w:color w:val="000000"/>
            <w:kern w:val="0"/>
            <w:sz w:val="22"/>
            <w:szCs w:val="22"/>
            <w:lang w:val="en-SG"/>
            <w14:ligatures w14:val="none"/>
          </w:rPr>
          <w:t>ing</w:t>
        </w:r>
      </w:ins>
      <w:ins w:id="55" w:author="Microsoft Office User" w:date="2023-07-04T00:15:00Z">
        <w:r w:rsidRPr="00A871A8">
          <w:rPr>
            <w:rFonts w:ascii="Arial" w:eastAsia="Times New Roman" w:hAnsi="Arial" w:cs="Arial"/>
            <w:color w:val="000000"/>
            <w:kern w:val="0"/>
            <w:sz w:val="22"/>
            <w:szCs w:val="22"/>
            <w:lang w:val="en-SG"/>
            <w14:ligatures w14:val="none"/>
          </w:rPr>
          <w:t xml:space="preserve"> out hysterically at the absurd shape floating in the water</w:t>
        </w:r>
      </w:ins>
      <w:ins w:id="56" w:author="Microsoft Office User" w:date="2023-07-04T00:16:00Z">
        <w:r>
          <w:rPr>
            <w:rFonts w:ascii="Arial" w:eastAsia="Times New Roman" w:hAnsi="Arial" w:cs="Arial"/>
            <w:color w:val="000000"/>
            <w:kern w:val="0"/>
            <w:sz w:val="22"/>
            <w:szCs w:val="22"/>
            <w:lang w:val="en-SG"/>
            <w14:ligatures w14:val="none"/>
          </w:rPr>
          <w:t>.</w:t>
        </w:r>
      </w:ins>
      <w:ins w:id="57" w:author="Microsoft Office User" w:date="2023-07-04T00:15:00Z">
        <w:r w:rsidRPr="00A871A8">
          <w:rPr>
            <w:rFonts w:ascii="Arial" w:eastAsia="Times New Roman" w:hAnsi="Arial" w:cs="Arial"/>
            <w:color w:val="000000"/>
            <w:kern w:val="0"/>
            <w:sz w:val="22"/>
            <w:szCs w:val="22"/>
            <w:lang w:val="en-SG"/>
            <w14:ligatures w14:val="none"/>
          </w:rPr>
          <w:t xml:space="preserve"> </w:t>
        </w:r>
      </w:ins>
      <w:ins w:id="58" w:author="Microsoft Office User" w:date="2023-07-04T00:16:00Z">
        <w:r>
          <w:rPr>
            <w:rFonts w:ascii="Arial" w:eastAsia="Times New Roman" w:hAnsi="Arial" w:cs="Arial"/>
            <w:color w:val="000000"/>
            <w:kern w:val="0"/>
            <w:sz w:val="22"/>
            <w:szCs w:val="22"/>
            <w:lang w:val="en-SG"/>
            <w14:ligatures w14:val="none"/>
          </w:rPr>
          <w:t>S</w:t>
        </w:r>
      </w:ins>
      <w:ins w:id="59" w:author="Microsoft Office User" w:date="2023-07-04T00:15:00Z">
        <w:r w:rsidRPr="00A871A8">
          <w:rPr>
            <w:rFonts w:ascii="Arial" w:eastAsia="Times New Roman" w:hAnsi="Arial" w:cs="Arial"/>
            <w:color w:val="000000"/>
            <w:kern w:val="0"/>
            <w:sz w:val="22"/>
            <w:szCs w:val="22"/>
            <w:lang w:val="en-SG"/>
            <w14:ligatures w14:val="none"/>
          </w:rPr>
          <w:t>miling in response, I sighed in relief, knowing my part of the relay was done.</w:t>
        </w:r>
      </w:ins>
    </w:p>
    <w:p w14:paraId="63C633DE" w14:textId="702FCD65" w:rsidR="005F48B2" w:rsidDel="00A871A8" w:rsidRDefault="005F48B2" w:rsidP="005F48B2">
      <w:pPr>
        <w:jc w:val="both"/>
        <w:rPr>
          <w:del w:id="60" w:author="Microsoft Office User" w:date="2023-07-04T00:15:00Z"/>
          <w:rFonts w:ascii="Arial" w:eastAsia="Times New Roman" w:hAnsi="Arial" w:cs="Arial"/>
          <w:color w:val="000000"/>
          <w:kern w:val="0"/>
          <w:sz w:val="22"/>
          <w:szCs w:val="22"/>
          <w14:ligatures w14:val="none"/>
        </w:rPr>
      </w:pPr>
      <w:del w:id="61" w:author="Microsoft Office User" w:date="2023-07-04T00:15:00Z">
        <w:r w:rsidRPr="005F48B2" w:rsidDel="00A871A8">
          <w:rPr>
            <w:rFonts w:ascii="Arial" w:eastAsia="Times New Roman" w:hAnsi="Arial" w:cs="Arial"/>
            <w:color w:val="000000"/>
            <w:kern w:val="0"/>
            <w:sz w:val="22"/>
            <w:szCs w:val="22"/>
            <w14:ligatures w14:val="none"/>
          </w:rPr>
          <w:delText xml:space="preserve">I finally reach the end of the pool, tap the wall and my teammate </w:delText>
        </w:r>
      </w:del>
      <w:del w:id="62" w:author="Microsoft Office User" w:date="2023-07-03T23:48:00Z">
        <w:r w:rsidRPr="005F48B2" w:rsidDel="00347D55">
          <w:rPr>
            <w:rFonts w:ascii="Arial" w:eastAsia="Times New Roman" w:hAnsi="Arial" w:cs="Arial"/>
            <w:color w:val="000000"/>
            <w:kern w:val="0"/>
            <w:sz w:val="22"/>
            <w:szCs w:val="22"/>
            <w14:ligatures w14:val="none"/>
          </w:rPr>
          <w:delText>jumps. As he dives</w:delText>
        </w:r>
      </w:del>
      <w:del w:id="63" w:author="Microsoft Office User" w:date="2023-07-04T00:15:00Z">
        <w:r w:rsidRPr="005F48B2" w:rsidDel="00A871A8">
          <w:rPr>
            <w:rFonts w:ascii="Arial" w:eastAsia="Times New Roman" w:hAnsi="Arial" w:cs="Arial"/>
            <w:color w:val="000000"/>
            <w:kern w:val="0"/>
            <w:sz w:val="22"/>
            <w:szCs w:val="22"/>
            <w14:ligatures w14:val="none"/>
          </w:rPr>
          <w:delText xml:space="preserve"> into the water</w:delText>
        </w:r>
      </w:del>
      <w:del w:id="64" w:author="Microsoft Office User" w:date="2023-07-03T23:48:00Z">
        <w:r w:rsidRPr="005F48B2" w:rsidDel="00347D55">
          <w:rPr>
            <w:rFonts w:ascii="Arial" w:eastAsia="Times New Roman" w:hAnsi="Arial" w:cs="Arial"/>
            <w:color w:val="000000"/>
            <w:kern w:val="0"/>
            <w:sz w:val="22"/>
            <w:szCs w:val="22"/>
            <w14:ligatures w14:val="none"/>
          </w:rPr>
          <w:delText>,</w:delText>
        </w:r>
      </w:del>
      <w:del w:id="65" w:author="Microsoft Office User" w:date="2023-07-04T00:15:00Z">
        <w:r w:rsidRPr="005F48B2" w:rsidDel="00A871A8">
          <w:rPr>
            <w:rFonts w:ascii="Arial" w:eastAsia="Times New Roman" w:hAnsi="Arial" w:cs="Arial"/>
            <w:color w:val="000000"/>
            <w:kern w:val="0"/>
            <w:sz w:val="22"/>
            <w:szCs w:val="22"/>
            <w14:ligatures w14:val="none"/>
          </w:rPr>
          <w:delText xml:space="preserve"> </w:delText>
        </w:r>
      </w:del>
      <w:del w:id="66" w:author="Microsoft Office User" w:date="2023-07-03T23:48:00Z">
        <w:r w:rsidRPr="005F48B2" w:rsidDel="00347D55">
          <w:rPr>
            <w:rFonts w:ascii="Arial" w:eastAsia="Times New Roman" w:hAnsi="Arial" w:cs="Arial"/>
            <w:color w:val="000000"/>
            <w:kern w:val="0"/>
            <w:sz w:val="22"/>
            <w:szCs w:val="22"/>
            <w14:ligatures w14:val="none"/>
          </w:rPr>
          <w:delText xml:space="preserve">I see </w:delText>
        </w:r>
      </w:del>
      <w:del w:id="67" w:author="Microsoft Office User" w:date="2023-07-04T00:15:00Z">
        <w:r w:rsidRPr="005F48B2" w:rsidDel="00A871A8">
          <w:rPr>
            <w:rFonts w:ascii="Arial" w:eastAsia="Times New Roman" w:hAnsi="Arial" w:cs="Arial"/>
            <w:color w:val="000000"/>
            <w:kern w:val="0"/>
            <w:sz w:val="22"/>
            <w:szCs w:val="22"/>
            <w14:ligatures w14:val="none"/>
          </w:rPr>
          <w:delText>the face of a</w:delText>
        </w:r>
      </w:del>
      <w:del w:id="68" w:author="Microsoft Office User" w:date="2023-07-03T23:48:00Z">
        <w:r w:rsidRPr="005F48B2" w:rsidDel="00347D55">
          <w:rPr>
            <w:rFonts w:ascii="Arial" w:eastAsia="Times New Roman" w:hAnsi="Arial" w:cs="Arial"/>
            <w:color w:val="000000"/>
            <w:kern w:val="0"/>
            <w:sz w:val="22"/>
            <w:szCs w:val="22"/>
            <w14:ligatures w14:val="none"/>
          </w:rPr>
          <w:delText xml:space="preserve"> man who isn’t competing for a medal,</w:delText>
        </w:r>
      </w:del>
      <w:del w:id="69" w:author="Microsoft Office User" w:date="2023-07-04T00:15:00Z">
        <w:r w:rsidRPr="005F48B2" w:rsidDel="00A871A8">
          <w:rPr>
            <w:rFonts w:ascii="Arial" w:eastAsia="Times New Roman" w:hAnsi="Arial" w:cs="Arial"/>
            <w:color w:val="000000"/>
            <w:kern w:val="0"/>
            <w:sz w:val="22"/>
            <w:szCs w:val="22"/>
            <w14:ligatures w14:val="none"/>
          </w:rPr>
          <w:delText xml:space="preserve"> but the face of a friend who </w:delText>
        </w:r>
      </w:del>
      <w:del w:id="70" w:author="Microsoft Office User" w:date="2023-07-03T23:49:00Z">
        <w:r w:rsidRPr="005F48B2" w:rsidDel="00347D55">
          <w:rPr>
            <w:rFonts w:ascii="Arial" w:eastAsia="Times New Roman" w:hAnsi="Arial" w:cs="Arial"/>
            <w:color w:val="000000"/>
            <w:kern w:val="0"/>
            <w:sz w:val="22"/>
            <w:szCs w:val="22"/>
            <w14:ligatures w14:val="none"/>
          </w:rPr>
          <w:delText xml:space="preserve">can’t contain his laughter after </w:delText>
        </w:r>
      </w:del>
      <w:del w:id="71" w:author="Microsoft Office User" w:date="2023-07-04T00:15:00Z">
        <w:r w:rsidRPr="005F48B2" w:rsidDel="00A871A8">
          <w:rPr>
            <w:rFonts w:ascii="Arial" w:eastAsia="Times New Roman" w:hAnsi="Arial" w:cs="Arial"/>
            <w:color w:val="000000"/>
            <w:kern w:val="0"/>
            <w:sz w:val="22"/>
            <w:szCs w:val="22"/>
            <w14:ligatures w14:val="none"/>
          </w:rPr>
          <w:delText xml:space="preserve">seeing the most absurd shape float in the water towards him. I smile back and sigh in relief as my part of the relay </w:delText>
        </w:r>
      </w:del>
      <w:del w:id="72" w:author="Microsoft Office User" w:date="2023-07-03T23:49:00Z">
        <w:r w:rsidRPr="005F48B2" w:rsidDel="00347D55">
          <w:rPr>
            <w:rFonts w:ascii="Arial" w:eastAsia="Times New Roman" w:hAnsi="Arial" w:cs="Arial"/>
            <w:color w:val="000000"/>
            <w:kern w:val="0"/>
            <w:sz w:val="22"/>
            <w:szCs w:val="22"/>
            <w14:ligatures w14:val="none"/>
          </w:rPr>
          <w:delText>i</w:delText>
        </w:r>
      </w:del>
      <w:del w:id="73" w:author="Microsoft Office User" w:date="2023-07-04T00:15:00Z">
        <w:r w:rsidRPr="005F48B2" w:rsidDel="00A871A8">
          <w:rPr>
            <w:rFonts w:ascii="Arial" w:eastAsia="Times New Roman" w:hAnsi="Arial" w:cs="Arial"/>
            <w:color w:val="000000"/>
            <w:kern w:val="0"/>
            <w:sz w:val="22"/>
            <w:szCs w:val="22"/>
            <w14:ligatures w14:val="none"/>
          </w:rPr>
          <w:delText>s done.</w:delText>
        </w:r>
      </w:del>
    </w:p>
    <w:p w14:paraId="74E7A063" w14:textId="77777777" w:rsidR="00A871A8" w:rsidRPr="005F48B2" w:rsidRDefault="00A871A8" w:rsidP="005F48B2">
      <w:pPr>
        <w:jc w:val="both"/>
        <w:rPr>
          <w:ins w:id="74" w:author="Microsoft Office User" w:date="2023-07-04T00:15:00Z"/>
          <w:rFonts w:ascii="Times New Roman" w:eastAsia="Times New Roman" w:hAnsi="Times New Roman" w:cs="Times New Roman"/>
          <w:kern w:val="0"/>
          <w14:ligatures w14:val="none"/>
        </w:rPr>
      </w:pPr>
    </w:p>
    <w:p w14:paraId="45C0C9D4" w14:textId="1C3D59E8" w:rsidR="005F48B2" w:rsidRPr="005F48B2" w:rsidDel="00A871A8" w:rsidRDefault="005F48B2" w:rsidP="005F48B2">
      <w:pPr>
        <w:rPr>
          <w:del w:id="75" w:author="Microsoft Office User" w:date="2023-07-04T00:15:00Z"/>
          <w:rFonts w:ascii="Times New Roman" w:eastAsia="Times New Roman" w:hAnsi="Times New Roman" w:cs="Times New Roman"/>
          <w:kern w:val="0"/>
          <w14:ligatures w14:val="none"/>
        </w:rPr>
      </w:pPr>
    </w:p>
    <w:p w14:paraId="100B9F5D" w14:textId="77777777" w:rsidR="005F48B2" w:rsidRPr="005F48B2" w:rsidRDefault="005F48B2" w:rsidP="005F48B2">
      <w:pPr>
        <w:jc w:val="both"/>
        <w:rPr>
          <w:rFonts w:ascii="Times New Roman" w:eastAsia="Times New Roman" w:hAnsi="Times New Roman" w:cs="Times New Roman"/>
          <w:kern w:val="0"/>
          <w14:ligatures w14:val="none"/>
        </w:rPr>
      </w:pPr>
      <w:commentRangeStart w:id="76"/>
      <w:r w:rsidRPr="005F48B2">
        <w:rPr>
          <w:rFonts w:ascii="Arial" w:eastAsia="Times New Roman" w:hAnsi="Arial" w:cs="Arial"/>
          <w:color w:val="000000"/>
          <w:kern w:val="0"/>
          <w:sz w:val="22"/>
          <w:szCs w:val="22"/>
          <w14:ligatures w14:val="none"/>
        </w:rPr>
        <w:t>The walk back to the locker room was not any easier; passing the row of parents was intimidating. Laughs and chuckles, reassurances telling me ‘it's okay’ surrounded me like a Dolby Atmos 5.1. But, despite all expectations, even my own, I was laughing with them.</w:t>
      </w:r>
    </w:p>
    <w:p w14:paraId="28ED61FE" w14:textId="77777777" w:rsidR="005F48B2" w:rsidRPr="005F48B2" w:rsidRDefault="005F48B2" w:rsidP="005F48B2">
      <w:pPr>
        <w:rPr>
          <w:rFonts w:ascii="Times New Roman" w:eastAsia="Times New Roman" w:hAnsi="Times New Roman" w:cs="Times New Roman"/>
          <w:kern w:val="0"/>
          <w14:ligatures w14:val="none"/>
        </w:rPr>
      </w:pPr>
    </w:p>
    <w:p w14:paraId="35D51162" w14:textId="29519506" w:rsidR="005F48B2" w:rsidRPr="005F48B2" w:rsidRDefault="005F48B2" w:rsidP="005F48B2">
      <w:pPr>
        <w:jc w:val="both"/>
        <w:rPr>
          <w:rFonts w:ascii="Times New Roman" w:eastAsia="Times New Roman" w:hAnsi="Times New Roman" w:cs="Times New Roman"/>
          <w:kern w:val="0"/>
          <w14:ligatures w14:val="none"/>
        </w:rPr>
      </w:pPr>
      <w:r w:rsidRPr="005F48B2">
        <w:rPr>
          <w:rFonts w:ascii="Arial" w:eastAsia="Times New Roman" w:hAnsi="Arial" w:cs="Arial"/>
          <w:color w:val="000000"/>
          <w:kern w:val="0"/>
          <w:sz w:val="22"/>
          <w:szCs w:val="22"/>
          <w14:ligatures w14:val="none"/>
        </w:rPr>
        <w:t xml:space="preserve">Any attempt to take oneself seriously </w:t>
      </w:r>
      <w:del w:id="77" w:author="Microsoft Office User" w:date="2023-07-03T23:50:00Z">
        <w:r w:rsidRPr="00347D55" w:rsidDel="00347D55">
          <w:rPr>
            <w:rFonts w:ascii="Arial" w:eastAsia="Times New Roman" w:hAnsi="Arial" w:cs="Arial"/>
            <w:strike/>
            <w:color w:val="000000"/>
            <w:kern w:val="0"/>
            <w:sz w:val="22"/>
            <w:szCs w:val="22"/>
            <w14:ligatures w14:val="none"/>
            <w:rPrChange w:id="78" w:author="Microsoft Office User" w:date="2023-07-03T23:50:00Z">
              <w:rPr>
                <w:rFonts w:ascii="Arial" w:eastAsia="Times New Roman" w:hAnsi="Arial" w:cs="Arial"/>
                <w:color w:val="000000"/>
                <w:kern w:val="0"/>
                <w:sz w:val="22"/>
                <w:szCs w:val="22"/>
                <w14:ligatures w14:val="none"/>
              </w:rPr>
            </w:rPrChange>
          </w:rPr>
          <w:delText>by my teammates and coaches</w:delText>
        </w:r>
        <w:r w:rsidRPr="005F48B2" w:rsidDel="00347D55">
          <w:rPr>
            <w:rFonts w:ascii="Arial" w:eastAsia="Times New Roman" w:hAnsi="Arial" w:cs="Arial"/>
            <w:color w:val="000000"/>
            <w:kern w:val="0"/>
            <w:sz w:val="22"/>
            <w:szCs w:val="22"/>
            <w14:ligatures w14:val="none"/>
          </w:rPr>
          <w:delText xml:space="preserve"> </w:delText>
        </w:r>
      </w:del>
      <w:r w:rsidRPr="005F48B2">
        <w:rPr>
          <w:rFonts w:ascii="Arial" w:eastAsia="Times New Roman" w:hAnsi="Arial" w:cs="Arial"/>
          <w:color w:val="000000"/>
          <w:kern w:val="0"/>
          <w:sz w:val="22"/>
          <w:szCs w:val="22"/>
          <w14:ligatures w14:val="none"/>
        </w:rPr>
        <w:t xml:space="preserve">from this point on would fail repeatedly as they laid their eyes on me: the striking image of my bare bottom breaking their determined train of </w:t>
      </w:r>
      <w:proofErr w:type="spellStart"/>
      <w:r w:rsidRPr="005F48B2">
        <w:rPr>
          <w:rFonts w:ascii="Arial" w:eastAsia="Times New Roman" w:hAnsi="Arial" w:cs="Arial"/>
          <w:color w:val="000000"/>
          <w:kern w:val="0"/>
          <w:sz w:val="22"/>
          <w:szCs w:val="22"/>
          <w14:ligatures w14:val="none"/>
        </w:rPr>
        <w:t>self assertions</w:t>
      </w:r>
      <w:proofErr w:type="spellEnd"/>
      <w:r w:rsidRPr="005F48B2">
        <w:rPr>
          <w:rFonts w:ascii="Arial" w:eastAsia="Times New Roman" w:hAnsi="Arial" w:cs="Arial"/>
          <w:color w:val="000000"/>
          <w:kern w:val="0"/>
          <w:sz w:val="22"/>
          <w:szCs w:val="22"/>
          <w14:ligatures w14:val="none"/>
        </w:rPr>
        <w:t>, invading their peace of mind.</w:t>
      </w:r>
    </w:p>
    <w:commentRangeEnd w:id="76"/>
    <w:p w14:paraId="4A08BAB6" w14:textId="77777777" w:rsidR="005F48B2" w:rsidRPr="005F48B2" w:rsidRDefault="00347D55" w:rsidP="005F48B2">
      <w:pPr>
        <w:rPr>
          <w:rFonts w:ascii="Times New Roman" w:eastAsia="Times New Roman" w:hAnsi="Times New Roman" w:cs="Times New Roman"/>
          <w:kern w:val="0"/>
          <w14:ligatures w14:val="none"/>
        </w:rPr>
      </w:pPr>
      <w:r>
        <w:rPr>
          <w:rStyle w:val="CommentReference"/>
        </w:rPr>
        <w:commentReference w:id="76"/>
      </w:r>
    </w:p>
    <w:p w14:paraId="4BEFB75A" w14:textId="4A899A2D" w:rsidR="005F48B2" w:rsidRPr="005F48B2" w:rsidRDefault="005F48B2" w:rsidP="005F48B2">
      <w:pPr>
        <w:jc w:val="both"/>
        <w:rPr>
          <w:rFonts w:ascii="Times New Roman" w:eastAsia="Times New Roman" w:hAnsi="Times New Roman" w:cs="Times New Roman"/>
          <w:kern w:val="0"/>
          <w14:ligatures w14:val="none"/>
        </w:rPr>
      </w:pPr>
      <w:r w:rsidRPr="005F48B2">
        <w:rPr>
          <w:rFonts w:ascii="Arial" w:eastAsia="Times New Roman" w:hAnsi="Arial" w:cs="Arial"/>
          <w:color w:val="000000"/>
          <w:kern w:val="0"/>
          <w:sz w:val="22"/>
          <w:szCs w:val="22"/>
          <w14:ligatures w14:val="none"/>
        </w:rPr>
        <w:t xml:space="preserve">To everyone’s surprise, </w:t>
      </w:r>
      <w:del w:id="79" w:author="Microsoft Office User" w:date="2023-07-03T23:52:00Z">
        <w:r w:rsidRPr="005F48B2" w:rsidDel="00347D55">
          <w:rPr>
            <w:rFonts w:ascii="Arial" w:eastAsia="Times New Roman" w:hAnsi="Arial" w:cs="Arial"/>
            <w:color w:val="000000"/>
            <w:kern w:val="0"/>
            <w:sz w:val="22"/>
            <w:szCs w:val="22"/>
            <w14:ligatures w14:val="none"/>
          </w:rPr>
          <w:delText>all our</w:delText>
        </w:r>
      </w:del>
      <w:ins w:id="80" w:author="Microsoft Office User" w:date="2023-07-03T23:52:00Z">
        <w:r w:rsidR="00347D55">
          <w:rPr>
            <w:rFonts w:ascii="Arial" w:eastAsia="Times New Roman" w:hAnsi="Arial" w:cs="Arial"/>
            <w:color w:val="000000"/>
            <w:kern w:val="0"/>
            <w:sz w:val="22"/>
            <w:szCs w:val="22"/>
            <w14:ligatures w14:val="none"/>
          </w:rPr>
          <w:t>the</w:t>
        </w:r>
      </w:ins>
      <w:r w:rsidRPr="005F48B2">
        <w:rPr>
          <w:rFonts w:ascii="Arial" w:eastAsia="Times New Roman" w:hAnsi="Arial" w:cs="Arial"/>
          <w:color w:val="000000"/>
          <w:kern w:val="0"/>
          <w:sz w:val="22"/>
          <w:szCs w:val="22"/>
          <w14:ligatures w14:val="none"/>
        </w:rPr>
        <w:t xml:space="preserve"> races that succeeded my raunchy </w:t>
      </w:r>
      <w:del w:id="81" w:author="Microsoft Office User" w:date="2023-07-03T23:52:00Z">
        <w:r w:rsidRPr="005F48B2" w:rsidDel="00347D55">
          <w:rPr>
            <w:rFonts w:ascii="Arial" w:eastAsia="Times New Roman" w:hAnsi="Arial" w:cs="Arial"/>
            <w:color w:val="000000"/>
            <w:kern w:val="0"/>
            <w:sz w:val="22"/>
            <w:szCs w:val="22"/>
            <w14:ligatures w14:val="none"/>
          </w:rPr>
          <w:delText xml:space="preserve">race </w:delText>
        </w:r>
      </w:del>
      <w:ins w:id="82" w:author="Microsoft Office User" w:date="2023-07-03T23:52:00Z">
        <w:r w:rsidR="00347D55">
          <w:rPr>
            <w:rFonts w:ascii="Arial" w:eastAsia="Times New Roman" w:hAnsi="Arial" w:cs="Arial"/>
            <w:color w:val="000000"/>
            <w:kern w:val="0"/>
            <w:sz w:val="22"/>
            <w:szCs w:val="22"/>
            <w14:ligatures w14:val="none"/>
          </w:rPr>
          <w:t>one</w:t>
        </w:r>
        <w:r w:rsidR="00347D55" w:rsidRPr="005F48B2">
          <w:rPr>
            <w:rFonts w:ascii="Arial" w:eastAsia="Times New Roman" w:hAnsi="Arial" w:cs="Arial"/>
            <w:color w:val="000000"/>
            <w:kern w:val="0"/>
            <w:sz w:val="22"/>
            <w:szCs w:val="22"/>
            <w14:ligatures w14:val="none"/>
          </w:rPr>
          <w:t xml:space="preserve"> </w:t>
        </w:r>
      </w:ins>
      <w:del w:id="83" w:author="Microsoft Office User" w:date="2023-07-03T23:52:00Z">
        <w:r w:rsidRPr="005F48B2" w:rsidDel="00347D55">
          <w:rPr>
            <w:rFonts w:ascii="Arial" w:eastAsia="Times New Roman" w:hAnsi="Arial" w:cs="Arial"/>
            <w:color w:val="000000"/>
            <w:kern w:val="0"/>
            <w:sz w:val="22"/>
            <w:szCs w:val="22"/>
            <w14:ligatures w14:val="none"/>
          </w:rPr>
          <w:delText xml:space="preserve">have </w:delText>
        </w:r>
      </w:del>
      <w:ins w:id="84" w:author="Microsoft Office User" w:date="2023-07-03T23:52:00Z">
        <w:r w:rsidR="00347D55">
          <w:rPr>
            <w:rFonts w:ascii="Arial" w:eastAsia="Times New Roman" w:hAnsi="Arial" w:cs="Arial"/>
            <w:color w:val="000000"/>
            <w:kern w:val="0"/>
            <w:sz w:val="22"/>
            <w:szCs w:val="22"/>
            <w14:ligatures w14:val="none"/>
          </w:rPr>
          <w:t>had</w:t>
        </w:r>
        <w:r w:rsidR="00347D55" w:rsidRPr="005F48B2">
          <w:rPr>
            <w:rFonts w:ascii="Arial" w:eastAsia="Times New Roman" w:hAnsi="Arial" w:cs="Arial"/>
            <w:color w:val="000000"/>
            <w:kern w:val="0"/>
            <w:sz w:val="22"/>
            <w:szCs w:val="22"/>
            <w14:ligatures w14:val="none"/>
          </w:rPr>
          <w:t xml:space="preserve"> </w:t>
        </w:r>
      </w:ins>
      <w:r w:rsidRPr="005F48B2">
        <w:rPr>
          <w:rFonts w:ascii="Arial" w:eastAsia="Times New Roman" w:hAnsi="Arial" w:cs="Arial"/>
          <w:color w:val="000000"/>
          <w:kern w:val="0"/>
          <w:sz w:val="22"/>
          <w:szCs w:val="22"/>
          <w14:ligatures w14:val="none"/>
        </w:rPr>
        <w:t xml:space="preserve">now been plagued with a contagious </w:t>
      </w:r>
      <w:del w:id="85" w:author="Microsoft Office User" w:date="2023-07-03T23:52:00Z">
        <w:r w:rsidRPr="005F48B2" w:rsidDel="00347D55">
          <w:rPr>
            <w:rFonts w:ascii="Arial" w:eastAsia="Times New Roman" w:hAnsi="Arial" w:cs="Arial"/>
            <w:color w:val="000000"/>
            <w:kern w:val="0"/>
            <w:sz w:val="22"/>
            <w:szCs w:val="22"/>
            <w14:ligatures w14:val="none"/>
          </w:rPr>
          <w:delText xml:space="preserve">disease </w:delText>
        </w:r>
      </w:del>
      <w:ins w:id="86" w:author="Microsoft Office User" w:date="2023-07-03T23:52:00Z">
        <w:r w:rsidR="00347D55">
          <w:rPr>
            <w:rFonts w:ascii="Arial" w:eastAsia="Times New Roman" w:hAnsi="Arial" w:cs="Arial"/>
            <w:color w:val="000000"/>
            <w:kern w:val="0"/>
            <w:sz w:val="22"/>
            <w:szCs w:val="22"/>
            <w14:ligatures w14:val="none"/>
          </w:rPr>
          <w:t>fits</w:t>
        </w:r>
        <w:r w:rsidR="00347D55" w:rsidRPr="005F48B2">
          <w:rPr>
            <w:rFonts w:ascii="Arial" w:eastAsia="Times New Roman" w:hAnsi="Arial" w:cs="Arial"/>
            <w:color w:val="000000"/>
            <w:kern w:val="0"/>
            <w:sz w:val="22"/>
            <w:szCs w:val="22"/>
            <w14:ligatures w14:val="none"/>
          </w:rPr>
          <w:t xml:space="preserve"> </w:t>
        </w:r>
      </w:ins>
      <w:r w:rsidRPr="005F48B2">
        <w:rPr>
          <w:rFonts w:ascii="Arial" w:eastAsia="Times New Roman" w:hAnsi="Arial" w:cs="Arial"/>
          <w:color w:val="000000"/>
          <w:kern w:val="0"/>
          <w:sz w:val="22"/>
          <w:szCs w:val="22"/>
          <w14:ligatures w14:val="none"/>
        </w:rPr>
        <w:t>of laughter</w:t>
      </w:r>
      <w:del w:id="87" w:author="Microsoft Office User" w:date="2023-07-03T23:52:00Z">
        <w:r w:rsidRPr="005F48B2" w:rsidDel="00347D55">
          <w:rPr>
            <w:rFonts w:ascii="Arial" w:eastAsia="Times New Roman" w:hAnsi="Arial" w:cs="Arial"/>
            <w:color w:val="000000"/>
            <w:kern w:val="0"/>
            <w:sz w:val="22"/>
            <w:szCs w:val="22"/>
            <w14:ligatures w14:val="none"/>
          </w:rPr>
          <w:delText xml:space="preserve"> and inability to take oneself seriously</w:delText>
        </w:r>
      </w:del>
      <w:r w:rsidRPr="005F48B2">
        <w:rPr>
          <w:rFonts w:ascii="Arial" w:eastAsia="Times New Roman" w:hAnsi="Arial" w:cs="Arial"/>
          <w:color w:val="000000"/>
          <w:kern w:val="0"/>
          <w:sz w:val="22"/>
          <w:szCs w:val="22"/>
          <w14:ligatures w14:val="none"/>
        </w:rPr>
        <w:t xml:space="preserve">. The built-up pressure </w:t>
      </w:r>
      <w:ins w:id="88" w:author="Microsoft Office User" w:date="2023-07-03T23:53:00Z">
        <w:r w:rsidR="00347D55">
          <w:rPr>
            <w:rFonts w:ascii="Arial" w:eastAsia="Times New Roman" w:hAnsi="Arial" w:cs="Arial"/>
            <w:color w:val="000000"/>
            <w:kern w:val="0"/>
            <w:sz w:val="22"/>
            <w:szCs w:val="22"/>
            <w14:ligatures w14:val="none"/>
          </w:rPr>
          <w:t xml:space="preserve">and </w:t>
        </w:r>
      </w:ins>
      <w:del w:id="89" w:author="Microsoft Office User" w:date="2023-07-03T23:53:00Z">
        <w:r w:rsidRPr="005F48B2" w:rsidDel="00347D55">
          <w:rPr>
            <w:rFonts w:ascii="Arial" w:eastAsia="Times New Roman" w:hAnsi="Arial" w:cs="Arial"/>
            <w:color w:val="000000"/>
            <w:kern w:val="0"/>
            <w:sz w:val="22"/>
            <w:szCs w:val="22"/>
            <w14:ligatures w14:val="none"/>
          </w:rPr>
          <w:delText>from the insides and the</w:delText>
        </w:r>
      </w:del>
      <w:ins w:id="90" w:author="Microsoft Office User" w:date="2023-07-03T23:53:00Z">
        <w:r w:rsidR="00347D55">
          <w:rPr>
            <w:rFonts w:ascii="Arial" w:eastAsia="Times New Roman" w:hAnsi="Arial" w:cs="Arial"/>
            <w:color w:val="000000"/>
            <w:kern w:val="0"/>
            <w:sz w:val="22"/>
            <w:szCs w:val="22"/>
            <w14:ligatures w14:val="none"/>
          </w:rPr>
          <w:t xml:space="preserve">our inner, </w:t>
        </w:r>
      </w:ins>
      <w:del w:id="91" w:author="Microsoft Office User" w:date="2023-07-03T23:53:00Z">
        <w:r w:rsidRPr="005F48B2" w:rsidDel="00347D55">
          <w:rPr>
            <w:rFonts w:ascii="Arial" w:eastAsia="Times New Roman" w:hAnsi="Arial" w:cs="Arial"/>
            <w:color w:val="000000"/>
            <w:kern w:val="0"/>
            <w:sz w:val="22"/>
            <w:szCs w:val="22"/>
            <w14:ligatures w14:val="none"/>
          </w:rPr>
          <w:delText xml:space="preserve"> voices in our head </w:delText>
        </w:r>
      </w:del>
      <w:r w:rsidRPr="005F48B2">
        <w:rPr>
          <w:rFonts w:ascii="Arial" w:eastAsia="Times New Roman" w:hAnsi="Arial" w:cs="Arial"/>
          <w:color w:val="000000"/>
          <w:kern w:val="0"/>
          <w:sz w:val="22"/>
          <w:szCs w:val="22"/>
          <w14:ligatures w14:val="none"/>
        </w:rPr>
        <w:t>threatening us with victory or death</w:t>
      </w:r>
      <w:ins w:id="92" w:author="Microsoft Office User" w:date="2023-07-03T23:53:00Z">
        <w:r w:rsidR="00347D55">
          <w:rPr>
            <w:rFonts w:ascii="Arial" w:eastAsia="Times New Roman" w:hAnsi="Arial" w:cs="Arial"/>
            <w:color w:val="000000"/>
            <w:kern w:val="0"/>
            <w:sz w:val="22"/>
            <w:szCs w:val="22"/>
            <w14:ligatures w14:val="none"/>
          </w:rPr>
          <w:t>,</w:t>
        </w:r>
      </w:ins>
      <w:r w:rsidRPr="005F48B2">
        <w:rPr>
          <w:rFonts w:ascii="Arial" w:eastAsia="Times New Roman" w:hAnsi="Arial" w:cs="Arial"/>
          <w:color w:val="000000"/>
          <w:kern w:val="0"/>
          <w:sz w:val="22"/>
          <w:szCs w:val="22"/>
          <w14:ligatures w14:val="none"/>
        </w:rPr>
        <w:t xml:space="preserve"> </w:t>
      </w:r>
      <w:del w:id="93" w:author="Microsoft Office User" w:date="2023-07-03T23:53:00Z">
        <w:r w:rsidRPr="005F48B2" w:rsidDel="00347D55">
          <w:rPr>
            <w:rFonts w:ascii="Arial" w:eastAsia="Times New Roman" w:hAnsi="Arial" w:cs="Arial"/>
            <w:color w:val="000000"/>
            <w:kern w:val="0"/>
            <w:sz w:val="22"/>
            <w:szCs w:val="22"/>
            <w14:ligatures w14:val="none"/>
          </w:rPr>
          <w:delText xml:space="preserve">have </w:delText>
        </w:r>
      </w:del>
      <w:ins w:id="94" w:author="Microsoft Office User" w:date="2023-07-03T23:53:00Z">
        <w:r w:rsidR="00347D55">
          <w:rPr>
            <w:rFonts w:ascii="Arial" w:eastAsia="Times New Roman" w:hAnsi="Arial" w:cs="Arial"/>
            <w:color w:val="000000"/>
            <w:kern w:val="0"/>
            <w:sz w:val="22"/>
            <w:szCs w:val="22"/>
            <w14:ligatures w14:val="none"/>
          </w:rPr>
          <w:t>had</w:t>
        </w:r>
        <w:r w:rsidR="00347D55" w:rsidRPr="005F48B2">
          <w:rPr>
            <w:rFonts w:ascii="Arial" w:eastAsia="Times New Roman" w:hAnsi="Arial" w:cs="Arial"/>
            <w:color w:val="000000"/>
            <w:kern w:val="0"/>
            <w:sz w:val="22"/>
            <w:szCs w:val="22"/>
            <w14:ligatures w14:val="none"/>
          </w:rPr>
          <w:t xml:space="preserve"> </w:t>
        </w:r>
      </w:ins>
      <w:del w:id="95" w:author="Microsoft Office User" w:date="2023-07-03T23:53:00Z">
        <w:r w:rsidRPr="005F48B2" w:rsidDel="00347D55">
          <w:rPr>
            <w:rFonts w:ascii="Arial" w:eastAsia="Times New Roman" w:hAnsi="Arial" w:cs="Arial"/>
            <w:color w:val="000000"/>
            <w:kern w:val="0"/>
            <w:sz w:val="22"/>
            <w:szCs w:val="22"/>
            <w14:ligatures w14:val="none"/>
          </w:rPr>
          <w:delText xml:space="preserve">now </w:delText>
        </w:r>
      </w:del>
      <w:ins w:id="96" w:author="Microsoft Office User" w:date="2023-07-03T23:53:00Z">
        <w:r w:rsidR="00347D55">
          <w:rPr>
            <w:rFonts w:ascii="Arial" w:eastAsia="Times New Roman" w:hAnsi="Arial" w:cs="Arial"/>
            <w:color w:val="000000"/>
            <w:kern w:val="0"/>
            <w:sz w:val="22"/>
            <w:szCs w:val="22"/>
            <w14:ligatures w14:val="none"/>
          </w:rPr>
          <w:t>completely</w:t>
        </w:r>
        <w:r w:rsidR="00347D55" w:rsidRPr="005F48B2">
          <w:rPr>
            <w:rFonts w:ascii="Arial" w:eastAsia="Times New Roman" w:hAnsi="Arial" w:cs="Arial"/>
            <w:color w:val="000000"/>
            <w:kern w:val="0"/>
            <w:sz w:val="22"/>
            <w:szCs w:val="22"/>
            <w14:ligatures w14:val="none"/>
          </w:rPr>
          <w:t xml:space="preserve"> </w:t>
        </w:r>
      </w:ins>
      <w:del w:id="97" w:author="Microsoft Office User" w:date="2023-07-03T23:53:00Z">
        <w:r w:rsidRPr="005F48B2" w:rsidDel="00347D55">
          <w:rPr>
            <w:rFonts w:ascii="Arial" w:eastAsia="Times New Roman" w:hAnsi="Arial" w:cs="Arial"/>
            <w:color w:val="000000"/>
            <w:kern w:val="0"/>
            <w:sz w:val="22"/>
            <w:szCs w:val="22"/>
            <w14:ligatures w14:val="none"/>
          </w:rPr>
          <w:delText>diminished</w:delText>
        </w:r>
      </w:del>
      <w:ins w:id="98" w:author="Microsoft Office User" w:date="2023-07-03T23:53:00Z">
        <w:r w:rsidR="00347D55">
          <w:rPr>
            <w:rFonts w:ascii="Arial" w:eastAsia="Times New Roman" w:hAnsi="Arial" w:cs="Arial"/>
            <w:color w:val="000000"/>
            <w:kern w:val="0"/>
            <w:sz w:val="22"/>
            <w:szCs w:val="22"/>
            <w14:ligatures w14:val="none"/>
          </w:rPr>
          <w:t>vanished</w:t>
        </w:r>
      </w:ins>
      <w:r w:rsidRPr="005F48B2">
        <w:rPr>
          <w:rFonts w:ascii="Arial" w:eastAsia="Times New Roman" w:hAnsi="Arial" w:cs="Arial"/>
          <w:color w:val="000000"/>
          <w:kern w:val="0"/>
          <w:sz w:val="22"/>
          <w:szCs w:val="22"/>
          <w14:ligatures w14:val="none"/>
        </w:rPr>
        <w:t xml:space="preserve">. Our muscles, once a tense tissue, </w:t>
      </w:r>
      <w:ins w:id="99" w:author="Microsoft Office User" w:date="2023-07-03T23:53:00Z">
        <w:r w:rsidR="00347D55">
          <w:rPr>
            <w:rFonts w:ascii="Arial" w:eastAsia="Times New Roman" w:hAnsi="Arial" w:cs="Arial"/>
            <w:color w:val="000000"/>
            <w:kern w:val="0"/>
            <w:sz w:val="22"/>
            <w:szCs w:val="22"/>
            <w14:ligatures w14:val="none"/>
          </w:rPr>
          <w:t xml:space="preserve">were </w:t>
        </w:r>
      </w:ins>
      <w:del w:id="100" w:author="Microsoft Office User" w:date="2023-07-03T23:53:00Z">
        <w:r w:rsidRPr="005F48B2" w:rsidDel="00347D55">
          <w:rPr>
            <w:rFonts w:ascii="Arial" w:eastAsia="Times New Roman" w:hAnsi="Arial" w:cs="Arial"/>
            <w:color w:val="000000"/>
            <w:kern w:val="0"/>
            <w:sz w:val="22"/>
            <w:szCs w:val="22"/>
            <w14:ligatures w14:val="none"/>
          </w:rPr>
          <w:delText xml:space="preserve">after an endless stream of tension-releasing laughter, </w:delText>
        </w:r>
      </w:del>
      <w:r w:rsidRPr="005F48B2">
        <w:rPr>
          <w:rFonts w:ascii="Arial" w:eastAsia="Times New Roman" w:hAnsi="Arial" w:cs="Arial"/>
          <w:color w:val="000000"/>
          <w:kern w:val="0"/>
          <w:sz w:val="22"/>
          <w:szCs w:val="22"/>
          <w14:ligatures w14:val="none"/>
        </w:rPr>
        <w:t xml:space="preserve">now a </w:t>
      </w:r>
      <w:del w:id="101" w:author="Microsoft Office User" w:date="2023-07-03T23:53:00Z">
        <w:r w:rsidRPr="005F48B2" w:rsidDel="00347D55">
          <w:rPr>
            <w:rFonts w:ascii="Arial" w:eastAsia="Times New Roman" w:hAnsi="Arial" w:cs="Arial"/>
            <w:color w:val="000000"/>
            <w:kern w:val="0"/>
            <w:sz w:val="22"/>
            <w:szCs w:val="22"/>
            <w14:ligatures w14:val="none"/>
          </w:rPr>
          <w:delText xml:space="preserve">repose </w:delText>
        </w:r>
      </w:del>
      <w:r w:rsidRPr="005F48B2">
        <w:rPr>
          <w:rFonts w:ascii="Arial" w:eastAsia="Times New Roman" w:hAnsi="Arial" w:cs="Arial"/>
          <w:color w:val="000000"/>
          <w:kern w:val="0"/>
          <w:sz w:val="22"/>
          <w:szCs w:val="22"/>
          <w14:ligatures w14:val="none"/>
        </w:rPr>
        <w:t xml:space="preserve">repository of energy ready to be released in the water. </w:t>
      </w:r>
      <w:commentRangeStart w:id="102"/>
      <w:r w:rsidRPr="00347D55">
        <w:rPr>
          <w:rFonts w:ascii="Arial" w:eastAsia="Times New Roman" w:hAnsi="Arial" w:cs="Arial"/>
          <w:strike/>
          <w:color w:val="000000"/>
          <w:kern w:val="0"/>
          <w:sz w:val="22"/>
          <w:szCs w:val="22"/>
          <w14:ligatures w14:val="none"/>
          <w:rPrChange w:id="103" w:author="Microsoft Office User" w:date="2023-07-03T23:52:00Z">
            <w:rPr>
              <w:rFonts w:ascii="Arial" w:eastAsia="Times New Roman" w:hAnsi="Arial" w:cs="Arial"/>
              <w:color w:val="000000"/>
              <w:kern w:val="0"/>
              <w:sz w:val="22"/>
              <w:szCs w:val="22"/>
              <w14:ligatures w14:val="none"/>
            </w:rPr>
          </w:rPrChange>
        </w:rPr>
        <w:t>The laughter that was brought upon by my “Jupiter” and “Saturn” allowed my teammates to keep their minds off the victory and just focus on the objective that was the swimming pool wall.</w:t>
      </w:r>
      <w:r w:rsidRPr="005F48B2">
        <w:rPr>
          <w:rFonts w:ascii="Arial" w:eastAsia="Times New Roman" w:hAnsi="Arial" w:cs="Arial"/>
          <w:color w:val="000000"/>
          <w:kern w:val="0"/>
          <w:sz w:val="22"/>
          <w:szCs w:val="22"/>
          <w14:ligatures w14:val="none"/>
        </w:rPr>
        <w:t xml:space="preserve"> </w:t>
      </w:r>
      <w:commentRangeEnd w:id="102"/>
      <w:r w:rsidR="00347D55">
        <w:rPr>
          <w:rStyle w:val="CommentReference"/>
        </w:rPr>
        <w:commentReference w:id="102"/>
      </w:r>
      <w:r w:rsidRPr="005F48B2">
        <w:rPr>
          <w:rFonts w:ascii="Arial" w:eastAsia="Times New Roman" w:hAnsi="Arial" w:cs="Arial"/>
          <w:color w:val="000000"/>
          <w:kern w:val="0"/>
          <w:sz w:val="22"/>
          <w:szCs w:val="22"/>
          <w14:ligatures w14:val="none"/>
        </w:rPr>
        <w:t xml:space="preserve">Because of this, my team managed to </w:t>
      </w:r>
      <w:del w:id="104" w:author="Microsoft Office User" w:date="2023-07-03T23:54:00Z">
        <w:r w:rsidRPr="005F48B2" w:rsidDel="00347D55">
          <w:rPr>
            <w:rFonts w:ascii="Arial" w:eastAsia="Times New Roman" w:hAnsi="Arial" w:cs="Arial"/>
            <w:color w:val="000000"/>
            <w:kern w:val="0"/>
            <w:sz w:val="22"/>
            <w:szCs w:val="22"/>
            <w14:ligatures w14:val="none"/>
          </w:rPr>
          <w:delText xml:space="preserve">score </w:delText>
        </w:r>
      </w:del>
      <w:ins w:id="105" w:author="Microsoft Office User" w:date="2023-07-03T23:54:00Z">
        <w:r w:rsidR="00347D55">
          <w:rPr>
            <w:rFonts w:ascii="Arial" w:eastAsia="Times New Roman" w:hAnsi="Arial" w:cs="Arial"/>
            <w:color w:val="000000"/>
            <w:kern w:val="0"/>
            <w:sz w:val="22"/>
            <w:szCs w:val="22"/>
            <w14:ligatures w14:val="none"/>
          </w:rPr>
          <w:t>secure</w:t>
        </w:r>
        <w:r w:rsidR="00347D55" w:rsidRPr="005F48B2">
          <w:rPr>
            <w:rFonts w:ascii="Arial" w:eastAsia="Times New Roman" w:hAnsi="Arial" w:cs="Arial"/>
            <w:color w:val="000000"/>
            <w:kern w:val="0"/>
            <w:sz w:val="22"/>
            <w:szCs w:val="22"/>
            <w14:ligatures w14:val="none"/>
          </w:rPr>
          <w:t xml:space="preserve"> </w:t>
        </w:r>
      </w:ins>
      <w:r w:rsidRPr="005F48B2">
        <w:rPr>
          <w:rFonts w:ascii="Arial" w:eastAsia="Times New Roman" w:hAnsi="Arial" w:cs="Arial"/>
          <w:color w:val="000000"/>
          <w:kern w:val="0"/>
          <w:sz w:val="22"/>
          <w:szCs w:val="22"/>
          <w14:ligatures w14:val="none"/>
        </w:rPr>
        <w:t xml:space="preserve">a medal for </w:t>
      </w:r>
      <w:del w:id="106" w:author="Microsoft Office User" w:date="2023-07-03T23:54:00Z">
        <w:r w:rsidRPr="005F48B2" w:rsidDel="00347D55">
          <w:rPr>
            <w:rFonts w:ascii="Arial" w:eastAsia="Times New Roman" w:hAnsi="Arial" w:cs="Arial"/>
            <w:color w:val="000000"/>
            <w:kern w:val="0"/>
            <w:sz w:val="22"/>
            <w:szCs w:val="22"/>
            <w14:ligatures w14:val="none"/>
          </w:rPr>
          <w:delText xml:space="preserve">at least one of </w:delText>
        </w:r>
      </w:del>
      <w:r w:rsidRPr="005F48B2">
        <w:rPr>
          <w:rFonts w:ascii="Arial" w:eastAsia="Times New Roman" w:hAnsi="Arial" w:cs="Arial"/>
          <w:color w:val="000000"/>
          <w:kern w:val="0"/>
          <w:sz w:val="22"/>
          <w:szCs w:val="22"/>
          <w14:ligatures w14:val="none"/>
        </w:rPr>
        <w:t xml:space="preserve">each of their categories in </w:t>
      </w:r>
      <w:del w:id="107" w:author="Microsoft Office User" w:date="2023-07-03T23:54:00Z">
        <w:r w:rsidRPr="005F48B2" w:rsidDel="00347D55">
          <w:rPr>
            <w:rFonts w:ascii="Arial" w:eastAsia="Times New Roman" w:hAnsi="Arial" w:cs="Arial"/>
            <w:color w:val="000000"/>
            <w:kern w:val="0"/>
            <w:sz w:val="22"/>
            <w:szCs w:val="22"/>
            <w14:ligatures w14:val="none"/>
          </w:rPr>
          <w:delText xml:space="preserve">this </w:delText>
        </w:r>
      </w:del>
      <w:ins w:id="108" w:author="Microsoft Office User" w:date="2023-07-03T23:54:00Z">
        <w:r w:rsidR="00347D55">
          <w:rPr>
            <w:rFonts w:ascii="Arial" w:eastAsia="Times New Roman" w:hAnsi="Arial" w:cs="Arial"/>
            <w:color w:val="000000"/>
            <w:kern w:val="0"/>
            <w:sz w:val="22"/>
            <w:szCs w:val="22"/>
            <w14:ligatures w14:val="none"/>
          </w:rPr>
          <w:t>the</w:t>
        </w:r>
        <w:r w:rsidR="00347D55" w:rsidRPr="005F48B2">
          <w:rPr>
            <w:rFonts w:ascii="Arial" w:eastAsia="Times New Roman" w:hAnsi="Arial" w:cs="Arial"/>
            <w:color w:val="000000"/>
            <w:kern w:val="0"/>
            <w:sz w:val="22"/>
            <w:szCs w:val="22"/>
            <w14:ligatures w14:val="none"/>
          </w:rPr>
          <w:t xml:space="preserve"> </w:t>
        </w:r>
      </w:ins>
      <w:r w:rsidRPr="005F48B2">
        <w:rPr>
          <w:rFonts w:ascii="Arial" w:eastAsia="Times New Roman" w:hAnsi="Arial" w:cs="Arial"/>
          <w:color w:val="000000"/>
          <w:kern w:val="0"/>
          <w:sz w:val="22"/>
          <w:szCs w:val="22"/>
          <w14:ligatures w14:val="none"/>
        </w:rPr>
        <w:t>swim meet—our best performance to date.</w:t>
      </w:r>
    </w:p>
    <w:p w14:paraId="4659CC5D" w14:textId="77777777" w:rsidR="005F48B2" w:rsidRPr="005F48B2" w:rsidRDefault="005F48B2" w:rsidP="005F48B2">
      <w:pPr>
        <w:rPr>
          <w:rFonts w:ascii="Times New Roman" w:eastAsia="Times New Roman" w:hAnsi="Times New Roman" w:cs="Times New Roman"/>
          <w:kern w:val="0"/>
          <w14:ligatures w14:val="none"/>
        </w:rPr>
      </w:pPr>
    </w:p>
    <w:p w14:paraId="35374664" w14:textId="77777777" w:rsidR="00347D55" w:rsidRPr="00347D55" w:rsidRDefault="00347D55" w:rsidP="00347D55">
      <w:pPr>
        <w:rPr>
          <w:ins w:id="109" w:author="Microsoft Office User" w:date="2023-07-03T23:57:00Z"/>
          <w:rFonts w:ascii="Arial" w:eastAsia="Times New Roman" w:hAnsi="Arial" w:cs="Arial"/>
          <w:color w:val="000000"/>
          <w:kern w:val="0"/>
          <w:sz w:val="22"/>
          <w:szCs w:val="22"/>
          <w:lang w:val="en-SG"/>
          <w14:ligatures w14:val="none"/>
        </w:rPr>
      </w:pPr>
      <w:ins w:id="110" w:author="Microsoft Office User" w:date="2023-07-03T23:56:00Z">
        <w:r w:rsidRPr="00347D55">
          <w:rPr>
            <w:rFonts w:ascii="Arial" w:eastAsia="Times New Roman" w:hAnsi="Arial" w:cs="Arial"/>
            <w:color w:val="000000"/>
            <w:kern w:val="0"/>
            <w:sz w:val="22"/>
            <w:szCs w:val="22"/>
            <w:lang w:val="en-SG"/>
            <w14:ligatures w14:val="none"/>
          </w:rPr>
          <w:t xml:space="preserve">This tale of my swimming misadventure has become a locker room legend, shared with junior members of my team. </w:t>
        </w:r>
      </w:ins>
      <w:del w:id="111" w:author="Microsoft Office User" w:date="2023-07-03T23:56:00Z">
        <w:r w:rsidR="005F48B2" w:rsidRPr="005F48B2" w:rsidDel="00347D55">
          <w:rPr>
            <w:rFonts w:ascii="Arial" w:eastAsia="Times New Roman" w:hAnsi="Arial" w:cs="Arial"/>
            <w:color w:val="000000"/>
            <w:kern w:val="0"/>
            <w:sz w:val="22"/>
            <w:szCs w:val="22"/>
            <w14:ligatures w14:val="none"/>
          </w:rPr>
          <w:delText xml:space="preserve">This anecdote now serves as a locker room fairytale that I have told time and time again when meeting junior members of my swimming team. </w:delText>
        </w:r>
      </w:del>
      <w:r w:rsidR="005F48B2" w:rsidRPr="005F48B2">
        <w:rPr>
          <w:rFonts w:ascii="Arial" w:eastAsia="Times New Roman" w:hAnsi="Arial" w:cs="Arial"/>
          <w:color w:val="000000"/>
          <w:kern w:val="0"/>
          <w:sz w:val="22"/>
          <w:szCs w:val="22"/>
          <w14:ligatures w14:val="none"/>
        </w:rPr>
        <w:t xml:space="preserve">Aside from </w:t>
      </w:r>
      <w:del w:id="112" w:author="Microsoft Office User" w:date="2023-07-03T23:56:00Z">
        <w:r w:rsidR="005F48B2" w:rsidRPr="005F48B2" w:rsidDel="00347D55">
          <w:rPr>
            <w:rFonts w:ascii="Arial" w:eastAsia="Times New Roman" w:hAnsi="Arial" w:cs="Arial"/>
            <w:color w:val="000000"/>
            <w:kern w:val="0"/>
            <w:sz w:val="22"/>
            <w:szCs w:val="22"/>
            <w14:ligatures w14:val="none"/>
          </w:rPr>
          <w:delText xml:space="preserve">remembering </w:delText>
        </w:r>
      </w:del>
      <w:ins w:id="113" w:author="Microsoft Office User" w:date="2023-07-03T23:56:00Z">
        <w:r>
          <w:rPr>
            <w:rFonts w:ascii="Arial" w:eastAsia="Times New Roman" w:hAnsi="Arial" w:cs="Arial"/>
            <w:color w:val="000000"/>
            <w:kern w:val="0"/>
            <w:sz w:val="22"/>
            <w:szCs w:val="22"/>
            <w14:ligatures w14:val="none"/>
          </w:rPr>
          <w:t>reminding everyone</w:t>
        </w:r>
        <w:r w:rsidRPr="005F48B2">
          <w:rPr>
            <w:rFonts w:ascii="Arial" w:eastAsia="Times New Roman" w:hAnsi="Arial" w:cs="Arial"/>
            <w:color w:val="000000"/>
            <w:kern w:val="0"/>
            <w:sz w:val="22"/>
            <w:szCs w:val="22"/>
            <w14:ligatures w14:val="none"/>
          </w:rPr>
          <w:t xml:space="preserve"> </w:t>
        </w:r>
      </w:ins>
      <w:r w:rsidR="005F48B2" w:rsidRPr="005F48B2">
        <w:rPr>
          <w:rFonts w:ascii="Arial" w:eastAsia="Times New Roman" w:hAnsi="Arial" w:cs="Arial"/>
          <w:color w:val="000000"/>
          <w:kern w:val="0"/>
          <w:sz w:val="22"/>
          <w:szCs w:val="22"/>
          <w14:ligatures w14:val="none"/>
        </w:rPr>
        <w:t xml:space="preserve">to tie </w:t>
      </w:r>
      <w:del w:id="114" w:author="Microsoft Office User" w:date="2023-07-03T23:56:00Z">
        <w:r w:rsidR="005F48B2" w:rsidRPr="005F48B2" w:rsidDel="00347D55">
          <w:rPr>
            <w:rFonts w:ascii="Arial" w:eastAsia="Times New Roman" w:hAnsi="Arial" w:cs="Arial"/>
            <w:color w:val="000000"/>
            <w:kern w:val="0"/>
            <w:sz w:val="22"/>
            <w:szCs w:val="22"/>
            <w14:ligatures w14:val="none"/>
          </w:rPr>
          <w:delText xml:space="preserve">one's </w:delText>
        </w:r>
      </w:del>
      <w:ins w:id="115" w:author="Microsoft Office User" w:date="2023-07-03T23:56:00Z">
        <w:r>
          <w:rPr>
            <w:rFonts w:ascii="Arial" w:eastAsia="Times New Roman" w:hAnsi="Arial" w:cs="Arial"/>
            <w:color w:val="000000"/>
            <w:kern w:val="0"/>
            <w:sz w:val="22"/>
            <w:szCs w:val="22"/>
            <w14:ligatures w14:val="none"/>
          </w:rPr>
          <w:t>their</w:t>
        </w:r>
        <w:r w:rsidRPr="005F48B2">
          <w:rPr>
            <w:rFonts w:ascii="Arial" w:eastAsia="Times New Roman" w:hAnsi="Arial" w:cs="Arial"/>
            <w:color w:val="000000"/>
            <w:kern w:val="0"/>
            <w:sz w:val="22"/>
            <w:szCs w:val="22"/>
            <w14:ligatures w14:val="none"/>
          </w:rPr>
          <w:t xml:space="preserve"> </w:t>
        </w:r>
      </w:ins>
      <w:r w:rsidR="005F48B2" w:rsidRPr="005F48B2">
        <w:rPr>
          <w:rFonts w:ascii="Arial" w:eastAsia="Times New Roman" w:hAnsi="Arial" w:cs="Arial"/>
          <w:color w:val="000000"/>
          <w:kern w:val="0"/>
          <w:sz w:val="22"/>
          <w:szCs w:val="22"/>
          <w14:ligatures w14:val="none"/>
        </w:rPr>
        <w:t xml:space="preserve">pants before </w:t>
      </w:r>
      <w:del w:id="116" w:author="Microsoft Office User" w:date="2023-07-03T23:57:00Z">
        <w:r w:rsidR="005F48B2" w:rsidRPr="005F48B2" w:rsidDel="00347D55">
          <w:rPr>
            <w:rFonts w:ascii="Arial" w:eastAsia="Times New Roman" w:hAnsi="Arial" w:cs="Arial"/>
            <w:color w:val="000000"/>
            <w:kern w:val="0"/>
            <w:sz w:val="22"/>
            <w:szCs w:val="22"/>
            <w14:ligatures w14:val="none"/>
          </w:rPr>
          <w:delText xml:space="preserve">one </w:delText>
        </w:r>
      </w:del>
      <w:ins w:id="117" w:author="Microsoft Office User" w:date="2023-07-03T23:57:00Z">
        <w:r>
          <w:rPr>
            <w:rFonts w:ascii="Arial" w:eastAsia="Times New Roman" w:hAnsi="Arial" w:cs="Arial"/>
            <w:color w:val="000000"/>
            <w:kern w:val="0"/>
            <w:sz w:val="22"/>
            <w:szCs w:val="22"/>
            <w14:ligatures w14:val="none"/>
          </w:rPr>
          <w:t>they</w:t>
        </w:r>
        <w:r w:rsidRPr="005F48B2">
          <w:rPr>
            <w:rFonts w:ascii="Arial" w:eastAsia="Times New Roman" w:hAnsi="Arial" w:cs="Arial"/>
            <w:color w:val="000000"/>
            <w:kern w:val="0"/>
            <w:sz w:val="22"/>
            <w:szCs w:val="22"/>
            <w14:ligatures w14:val="none"/>
          </w:rPr>
          <w:t xml:space="preserve"> </w:t>
        </w:r>
      </w:ins>
      <w:r w:rsidR="005F48B2" w:rsidRPr="005F48B2">
        <w:rPr>
          <w:rFonts w:ascii="Arial" w:eastAsia="Times New Roman" w:hAnsi="Arial" w:cs="Arial"/>
          <w:color w:val="000000"/>
          <w:kern w:val="0"/>
          <w:sz w:val="22"/>
          <w:szCs w:val="22"/>
          <w14:ligatures w14:val="none"/>
        </w:rPr>
        <w:t>swim</w:t>
      </w:r>
      <w:del w:id="118" w:author="Microsoft Office User" w:date="2023-07-03T23:57:00Z">
        <w:r w:rsidR="005F48B2" w:rsidRPr="005F48B2" w:rsidDel="00347D55">
          <w:rPr>
            <w:rFonts w:ascii="Arial" w:eastAsia="Times New Roman" w:hAnsi="Arial" w:cs="Arial"/>
            <w:color w:val="000000"/>
            <w:kern w:val="0"/>
            <w:sz w:val="22"/>
            <w:szCs w:val="22"/>
            <w14:ligatures w14:val="none"/>
          </w:rPr>
          <w:delText>s</w:delText>
        </w:r>
      </w:del>
      <w:r w:rsidR="005F48B2" w:rsidRPr="005F48B2">
        <w:rPr>
          <w:rFonts w:ascii="Arial" w:eastAsia="Times New Roman" w:hAnsi="Arial" w:cs="Arial"/>
          <w:color w:val="000000"/>
          <w:kern w:val="0"/>
          <w:sz w:val="22"/>
          <w:szCs w:val="22"/>
          <w14:ligatures w14:val="none"/>
        </w:rPr>
        <w:t xml:space="preserve">, I </w:t>
      </w:r>
    </w:p>
    <w:p w14:paraId="7A8084FD" w14:textId="77777777" w:rsidR="00347D55" w:rsidRPr="00347D55" w:rsidRDefault="00347D55" w:rsidP="00347D55">
      <w:pPr>
        <w:rPr>
          <w:ins w:id="119" w:author="Microsoft Office User" w:date="2023-07-03T23:58:00Z"/>
          <w:rFonts w:ascii="Arial" w:eastAsia="Times New Roman" w:hAnsi="Arial" w:cs="Arial"/>
          <w:color w:val="000000"/>
          <w:kern w:val="0"/>
          <w:sz w:val="22"/>
          <w:szCs w:val="22"/>
          <w:lang w:val="en-SG"/>
          <w14:ligatures w14:val="none"/>
        </w:rPr>
      </w:pPr>
      <w:ins w:id="120" w:author="Microsoft Office User" w:date="2023-07-03T23:57:00Z">
        <w:r w:rsidRPr="00347D55">
          <w:rPr>
            <w:rFonts w:ascii="Arial" w:eastAsia="Times New Roman" w:hAnsi="Arial" w:cs="Arial"/>
            <w:color w:val="000000"/>
            <w:kern w:val="0"/>
            <w:sz w:val="22"/>
            <w:szCs w:val="22"/>
            <w:lang w:val="en-SG"/>
            <w14:ligatures w14:val="none"/>
          </w:rPr>
          <w:t xml:space="preserve">also the importance of staying balanced in the pursuit of victory. </w:t>
        </w:r>
      </w:ins>
      <w:del w:id="121" w:author="Microsoft Office User" w:date="2023-07-03T23:57:00Z">
        <w:r w:rsidR="005F48B2" w:rsidRPr="005F48B2" w:rsidDel="00347D55">
          <w:rPr>
            <w:rFonts w:ascii="Arial" w:eastAsia="Times New Roman" w:hAnsi="Arial" w:cs="Arial"/>
            <w:color w:val="000000"/>
            <w:kern w:val="0"/>
            <w:sz w:val="22"/>
            <w:szCs w:val="22"/>
            <w14:ligatures w14:val="none"/>
          </w:rPr>
          <w:delText xml:space="preserve">now always ensure that we don’t go off the deep end over the pursuit of victory before a heat. </w:delText>
        </w:r>
      </w:del>
      <w:r w:rsidR="005F48B2" w:rsidRPr="005F48B2">
        <w:rPr>
          <w:rFonts w:ascii="Arial" w:eastAsia="Times New Roman" w:hAnsi="Arial" w:cs="Arial"/>
          <w:color w:val="000000"/>
          <w:kern w:val="0"/>
          <w:sz w:val="22"/>
          <w:szCs w:val="22"/>
          <w14:ligatures w14:val="none"/>
        </w:rPr>
        <w:t xml:space="preserve">As humiliating as </w:t>
      </w:r>
      <w:del w:id="122" w:author="Microsoft Office User" w:date="2023-07-03T23:57:00Z">
        <w:r w:rsidR="005F48B2" w:rsidRPr="005F48B2" w:rsidDel="00347D55">
          <w:rPr>
            <w:rFonts w:ascii="Arial" w:eastAsia="Times New Roman" w:hAnsi="Arial" w:cs="Arial"/>
            <w:color w:val="000000"/>
            <w:kern w:val="0"/>
            <w:sz w:val="22"/>
            <w:szCs w:val="22"/>
            <w14:ligatures w14:val="none"/>
          </w:rPr>
          <w:delText xml:space="preserve">this </w:delText>
        </w:r>
      </w:del>
      <w:ins w:id="123" w:author="Microsoft Office User" w:date="2023-07-03T23:57:00Z">
        <w:r>
          <w:rPr>
            <w:rFonts w:ascii="Arial" w:eastAsia="Times New Roman" w:hAnsi="Arial" w:cs="Arial"/>
            <w:color w:val="000000"/>
            <w:kern w:val="0"/>
            <w:sz w:val="22"/>
            <w:szCs w:val="22"/>
            <w14:ligatures w14:val="none"/>
          </w:rPr>
          <w:t>it</w:t>
        </w:r>
        <w:r w:rsidRPr="005F48B2">
          <w:rPr>
            <w:rFonts w:ascii="Arial" w:eastAsia="Times New Roman" w:hAnsi="Arial" w:cs="Arial"/>
            <w:color w:val="000000"/>
            <w:kern w:val="0"/>
            <w:sz w:val="22"/>
            <w:szCs w:val="22"/>
            <w14:ligatures w14:val="none"/>
          </w:rPr>
          <w:t xml:space="preserve"> </w:t>
        </w:r>
      </w:ins>
      <w:del w:id="124" w:author="Microsoft Office User" w:date="2023-07-03T23:57:00Z">
        <w:r w:rsidR="005F48B2" w:rsidRPr="005F48B2" w:rsidDel="00347D55">
          <w:rPr>
            <w:rFonts w:ascii="Arial" w:eastAsia="Times New Roman" w:hAnsi="Arial" w:cs="Arial"/>
            <w:color w:val="000000"/>
            <w:kern w:val="0"/>
            <w:sz w:val="22"/>
            <w:szCs w:val="22"/>
            <w14:ligatures w14:val="none"/>
          </w:rPr>
          <w:delText xml:space="preserve">experience </w:delText>
        </w:r>
      </w:del>
      <w:r w:rsidR="005F48B2" w:rsidRPr="005F48B2">
        <w:rPr>
          <w:rFonts w:ascii="Arial" w:eastAsia="Times New Roman" w:hAnsi="Arial" w:cs="Arial"/>
          <w:color w:val="000000"/>
          <w:kern w:val="0"/>
          <w:sz w:val="22"/>
          <w:szCs w:val="22"/>
          <w14:ligatures w14:val="none"/>
        </w:rPr>
        <w:t xml:space="preserve">was, </w:t>
      </w:r>
    </w:p>
    <w:p w14:paraId="7B27D02B" w14:textId="2662BC10" w:rsidR="00347D55" w:rsidRPr="00347D55" w:rsidRDefault="00347D55" w:rsidP="00347D55">
      <w:pPr>
        <w:rPr>
          <w:ins w:id="125" w:author="Microsoft Office User" w:date="2023-07-03T23:58:00Z"/>
          <w:rFonts w:ascii="Arial" w:eastAsia="Times New Roman" w:hAnsi="Arial" w:cs="Arial"/>
          <w:color w:val="000000"/>
          <w:kern w:val="0"/>
          <w:sz w:val="22"/>
          <w:szCs w:val="22"/>
          <w:lang w:val="en-SG"/>
          <w14:ligatures w14:val="none"/>
        </w:rPr>
      </w:pPr>
      <w:ins w:id="126" w:author="Microsoft Office User" w:date="2023-07-03T23:58:00Z">
        <w:r w:rsidRPr="00347D55">
          <w:rPr>
            <w:rFonts w:ascii="Arial" w:eastAsia="Times New Roman" w:hAnsi="Arial" w:cs="Arial"/>
            <w:color w:val="000000"/>
            <w:kern w:val="0"/>
            <w:sz w:val="22"/>
            <w:szCs w:val="22"/>
            <w:lang w:val="en-SG"/>
            <w14:ligatures w14:val="none"/>
          </w:rPr>
          <w:t xml:space="preserve">this experience taught me about humility and </w:t>
        </w:r>
        <w:proofErr w:type="spellStart"/>
        <w:r w:rsidRPr="00347D55">
          <w:rPr>
            <w:rFonts w:ascii="Arial" w:eastAsia="Times New Roman" w:hAnsi="Arial" w:cs="Arial"/>
            <w:color w:val="000000"/>
            <w:kern w:val="0"/>
            <w:sz w:val="22"/>
            <w:szCs w:val="22"/>
            <w:lang w:val="en-SG"/>
            <w14:ligatures w14:val="none"/>
          </w:rPr>
          <w:t>lightheartedness</w:t>
        </w:r>
        <w:proofErr w:type="spellEnd"/>
        <w:r>
          <w:rPr>
            <w:rFonts w:ascii="Arial" w:eastAsia="Times New Roman" w:hAnsi="Arial" w:cs="Arial"/>
            <w:color w:val="000000"/>
            <w:kern w:val="0"/>
            <w:sz w:val="22"/>
            <w:szCs w:val="22"/>
            <w:lang w:val="en-SG"/>
            <w14:ligatures w14:val="none"/>
          </w:rPr>
          <w:t>.</w:t>
        </w:r>
      </w:ins>
    </w:p>
    <w:p w14:paraId="0FC80CCE" w14:textId="0FAA51F8" w:rsidR="00347D55" w:rsidRPr="00347D55" w:rsidRDefault="00347D55" w:rsidP="00347D55">
      <w:pPr>
        <w:rPr>
          <w:ins w:id="127" w:author="Microsoft Office User" w:date="2023-07-03T23:58:00Z"/>
          <w:rFonts w:ascii="Arial" w:eastAsia="Times New Roman" w:hAnsi="Arial" w:cs="Arial"/>
          <w:color w:val="000000"/>
          <w:kern w:val="0"/>
          <w:sz w:val="22"/>
          <w:szCs w:val="22"/>
          <w:lang w:val="en-SG"/>
          <w14:ligatures w14:val="none"/>
        </w:rPr>
      </w:pPr>
    </w:p>
    <w:p w14:paraId="7E01EF5D" w14:textId="7D616E19" w:rsidR="005F48B2" w:rsidRPr="00347D55" w:rsidDel="00347D55" w:rsidRDefault="005F48B2" w:rsidP="00347D55">
      <w:pPr>
        <w:rPr>
          <w:del w:id="128" w:author="Microsoft Office User" w:date="2023-07-03T23:58:00Z"/>
          <w:rFonts w:ascii="Arial" w:eastAsia="Times New Roman" w:hAnsi="Arial" w:cs="Arial"/>
          <w:color w:val="000000"/>
          <w:kern w:val="0"/>
          <w:sz w:val="22"/>
          <w:szCs w:val="22"/>
          <w:lang w:val="en-SG"/>
          <w14:ligatures w14:val="none"/>
          <w:rPrChange w:id="129" w:author="Microsoft Office User" w:date="2023-07-03T23:56:00Z">
            <w:rPr>
              <w:del w:id="130" w:author="Microsoft Office User" w:date="2023-07-03T23:58:00Z"/>
              <w:rFonts w:ascii="Times New Roman" w:eastAsia="Times New Roman" w:hAnsi="Times New Roman" w:cs="Times New Roman"/>
              <w:kern w:val="0"/>
              <w14:ligatures w14:val="none"/>
            </w:rPr>
          </w:rPrChange>
        </w:rPr>
        <w:pPrChange w:id="131" w:author="Microsoft Office User" w:date="2023-07-03T23:56:00Z">
          <w:pPr>
            <w:jc w:val="both"/>
          </w:pPr>
        </w:pPrChange>
      </w:pPr>
      <w:del w:id="132" w:author="Microsoft Office User" w:date="2023-07-03T23:58:00Z">
        <w:r w:rsidRPr="005F48B2" w:rsidDel="00347D55">
          <w:rPr>
            <w:rFonts w:ascii="Arial" w:eastAsia="Times New Roman" w:hAnsi="Arial" w:cs="Arial"/>
            <w:color w:val="000000"/>
            <w:kern w:val="0"/>
            <w:sz w:val="22"/>
            <w:szCs w:val="22"/>
            <w14:ligatures w14:val="none"/>
          </w:rPr>
          <w:delText>I learned a lot about humility and taking myself seriously; while a necessity, an excess of it may not lead one to an optimal performance.</w:delText>
        </w:r>
      </w:del>
    </w:p>
    <w:p w14:paraId="624C1EE9" w14:textId="7F9486B1" w:rsidR="00347D55" w:rsidRPr="00347D55" w:rsidRDefault="005F48B2" w:rsidP="00347D55">
      <w:pPr>
        <w:rPr>
          <w:ins w:id="133" w:author="Microsoft Office User" w:date="2023-07-04T00:00:00Z"/>
          <w:rFonts w:ascii="Arial" w:eastAsia="Times New Roman" w:hAnsi="Arial" w:cs="Arial"/>
          <w:color w:val="000000" w:themeColor="text1"/>
          <w:kern w:val="0"/>
          <w:sz w:val="22"/>
          <w:szCs w:val="22"/>
          <w:lang w:val="en-SG"/>
          <w14:ligatures w14:val="none"/>
        </w:rPr>
      </w:pPr>
      <w:del w:id="134" w:author="Microsoft Office User" w:date="2023-07-03T23:58:00Z">
        <w:r w:rsidRPr="005F48B2" w:rsidDel="00347D55">
          <w:rPr>
            <w:rFonts w:ascii="Times New Roman" w:eastAsia="Times New Roman" w:hAnsi="Times New Roman" w:cs="Times New Roman"/>
            <w:kern w:val="0"/>
            <w14:ligatures w14:val="none"/>
          </w:rPr>
          <w:br/>
        </w:r>
        <w:r w:rsidRPr="005F48B2" w:rsidDel="00347D55">
          <w:rPr>
            <w:rFonts w:ascii="Arial" w:eastAsia="Times New Roman" w:hAnsi="Arial" w:cs="Arial"/>
            <w:color w:val="000000"/>
            <w:kern w:val="0"/>
            <w:sz w:val="22"/>
            <w:szCs w:val="22"/>
            <w14:ligatures w14:val="none"/>
          </w:rPr>
          <w:delText xml:space="preserve">Even </w:delText>
        </w:r>
      </w:del>
      <w:ins w:id="135" w:author="Microsoft Office User" w:date="2023-07-03T23:59:00Z">
        <w:r w:rsidR="00347D55">
          <w:rPr>
            <w:rFonts w:ascii="Arial" w:eastAsia="Times New Roman" w:hAnsi="Arial" w:cs="Arial"/>
            <w:color w:val="000000"/>
            <w:kern w:val="0"/>
            <w:sz w:val="22"/>
            <w:szCs w:val="22"/>
            <w14:ligatures w14:val="none"/>
          </w:rPr>
          <w:t>N</w:t>
        </w:r>
      </w:ins>
      <w:del w:id="136" w:author="Microsoft Office User" w:date="2023-07-03T23:59:00Z">
        <w:r w:rsidRPr="005F48B2" w:rsidDel="00347D55">
          <w:rPr>
            <w:rFonts w:ascii="Arial" w:eastAsia="Times New Roman" w:hAnsi="Arial" w:cs="Arial"/>
            <w:color w:val="000000"/>
            <w:kern w:val="0"/>
            <w:sz w:val="22"/>
            <w:szCs w:val="22"/>
            <w14:ligatures w14:val="none"/>
          </w:rPr>
          <w:delText>n</w:delText>
        </w:r>
      </w:del>
      <w:r w:rsidRPr="005F48B2">
        <w:rPr>
          <w:rFonts w:ascii="Arial" w:eastAsia="Times New Roman" w:hAnsi="Arial" w:cs="Arial"/>
          <w:color w:val="000000"/>
          <w:kern w:val="0"/>
          <w:sz w:val="22"/>
          <w:szCs w:val="22"/>
          <w14:ligatures w14:val="none"/>
        </w:rPr>
        <w:t xml:space="preserve">ow, when my friends and I are drowning in the sea of physics formulas and </w:t>
      </w:r>
      <w:del w:id="137" w:author="Microsoft Office User" w:date="2023-07-03T23:59:00Z">
        <w:r w:rsidRPr="005F48B2" w:rsidDel="00347D55">
          <w:rPr>
            <w:rFonts w:ascii="Arial" w:eastAsia="Times New Roman" w:hAnsi="Arial" w:cs="Arial"/>
            <w:color w:val="000000"/>
            <w:kern w:val="0"/>
            <w:sz w:val="22"/>
            <w:szCs w:val="22"/>
            <w14:ligatures w14:val="none"/>
          </w:rPr>
          <w:delText xml:space="preserve">trivial </w:delText>
        </w:r>
      </w:del>
      <w:r w:rsidRPr="005F48B2">
        <w:rPr>
          <w:rFonts w:ascii="Arial" w:eastAsia="Times New Roman" w:hAnsi="Arial" w:cs="Arial"/>
          <w:color w:val="000000"/>
          <w:kern w:val="0"/>
          <w:sz w:val="22"/>
          <w:szCs w:val="22"/>
          <w14:ligatures w14:val="none"/>
        </w:rPr>
        <w:t>computer science lingo before our finals, I never hesitate to start singing the funniest song I know if I feel that the stress is getting to all of us</w:t>
      </w:r>
      <w:ins w:id="138" w:author="Microsoft Office User" w:date="2023-07-04T00:00:00Z">
        <w:r w:rsidR="00347D55">
          <w:rPr>
            <w:rFonts w:ascii="Arial" w:eastAsia="Times New Roman" w:hAnsi="Arial" w:cs="Arial"/>
            <w:color w:val="000000"/>
            <w:kern w:val="0"/>
            <w:sz w:val="22"/>
            <w:szCs w:val="22"/>
            <w14:ligatures w14:val="none"/>
          </w:rPr>
          <w:t>.</w:t>
        </w:r>
      </w:ins>
      <w:del w:id="139" w:author="Microsoft Office User" w:date="2023-07-04T00:00:00Z">
        <w:r w:rsidRPr="005F48B2" w:rsidDel="00347D55">
          <w:rPr>
            <w:rFonts w:ascii="Arial" w:eastAsia="Times New Roman" w:hAnsi="Arial" w:cs="Arial"/>
            <w:color w:val="000000"/>
            <w:kern w:val="0"/>
            <w:sz w:val="22"/>
            <w:szCs w:val="22"/>
            <w14:ligatures w14:val="none"/>
          </w:rPr>
          <w:delText>;</w:delText>
        </w:r>
      </w:del>
      <w:r w:rsidRPr="005F48B2">
        <w:rPr>
          <w:rFonts w:ascii="Arial" w:eastAsia="Times New Roman" w:hAnsi="Arial" w:cs="Arial"/>
          <w:color w:val="000000"/>
          <w:kern w:val="0"/>
          <w:sz w:val="22"/>
          <w:szCs w:val="22"/>
          <w14:ligatures w14:val="none"/>
        </w:rPr>
        <w:t xml:space="preserve"> </w:t>
      </w:r>
      <w:ins w:id="140" w:author="Microsoft Office User" w:date="2023-07-04T00:00:00Z">
        <w:r w:rsidR="00347D55">
          <w:rPr>
            <w:rFonts w:ascii="Arial" w:eastAsia="Times New Roman" w:hAnsi="Arial" w:cs="Arial"/>
            <w:color w:val="000000"/>
            <w:kern w:val="0"/>
            <w:sz w:val="22"/>
            <w:szCs w:val="22"/>
            <w14:ligatures w14:val="none"/>
          </w:rPr>
          <w:t>A</w:t>
        </w:r>
      </w:ins>
      <w:del w:id="141" w:author="Microsoft Office User" w:date="2023-07-03T23:59:00Z">
        <w:r w:rsidRPr="005F48B2" w:rsidDel="00347D55">
          <w:rPr>
            <w:rFonts w:ascii="Arial" w:eastAsia="Times New Roman" w:hAnsi="Arial" w:cs="Arial"/>
            <w:color w:val="000000"/>
            <w:kern w:val="0"/>
            <w:sz w:val="22"/>
            <w:szCs w:val="22"/>
            <w14:ligatures w14:val="none"/>
          </w:rPr>
          <w:delText>while many might say this is “distracting” and “unproductive</w:delText>
        </w:r>
        <w:r w:rsidRPr="005F48B2" w:rsidDel="00347D55">
          <w:rPr>
            <w:rFonts w:ascii="Arial" w:eastAsia="Times New Roman" w:hAnsi="Arial" w:cs="Arial"/>
            <w:color w:val="000000" w:themeColor="text1"/>
            <w:kern w:val="0"/>
            <w:sz w:val="22"/>
            <w:szCs w:val="22"/>
            <w14:ligatures w14:val="none"/>
          </w:rPr>
          <w:delText>”, laughter is the secret weapon that cuts through the pressure that we all face and reminds us that, sometimes, the best way to achieve our best is to embrace the joy and absurdity of the journey. Therefore, a</w:delText>
        </w:r>
      </w:del>
      <w:r w:rsidRPr="005F48B2">
        <w:rPr>
          <w:rFonts w:ascii="Arial" w:eastAsia="Times New Roman" w:hAnsi="Arial" w:cs="Arial"/>
          <w:color w:val="000000" w:themeColor="text1"/>
          <w:kern w:val="0"/>
          <w:sz w:val="22"/>
          <w:szCs w:val="22"/>
          <w14:ligatures w14:val="none"/>
        </w:rPr>
        <w:t xml:space="preserve">midst </w:t>
      </w:r>
      <w:ins w:id="142" w:author="Microsoft Office User" w:date="2023-07-04T00:00:00Z">
        <w:r w:rsidR="00347D55">
          <w:rPr>
            <w:rFonts w:ascii="Arial" w:eastAsia="Times New Roman" w:hAnsi="Arial" w:cs="Arial"/>
            <w:color w:val="000000" w:themeColor="text1"/>
            <w:kern w:val="0"/>
            <w:sz w:val="22"/>
            <w:szCs w:val="22"/>
            <w14:ligatures w14:val="none"/>
          </w:rPr>
          <w:t>any daunting challenge,</w:t>
        </w:r>
        <w:r w:rsidR="00347D55">
          <w:rPr>
            <w:rFonts w:ascii="Arial" w:eastAsia="Times New Roman" w:hAnsi="Arial" w:cs="Arial"/>
            <w:color w:val="000000" w:themeColor="text1"/>
            <w:kern w:val="0"/>
            <w:sz w:val="22"/>
            <w:szCs w:val="22"/>
            <w:lang w:val="en-SG"/>
            <w14:ligatures w14:val="none"/>
          </w:rPr>
          <w:t xml:space="preserve"> </w:t>
        </w:r>
        <w:r w:rsidR="00347D55" w:rsidRPr="00347D55">
          <w:rPr>
            <w:rFonts w:ascii="Arial" w:eastAsia="Times New Roman" w:hAnsi="Arial" w:cs="Arial"/>
            <w:color w:val="000000" w:themeColor="text1"/>
            <w:kern w:val="0"/>
            <w:sz w:val="22"/>
            <w:szCs w:val="22"/>
            <w:lang w:val="en-SG"/>
            <w14:ligatures w14:val="none"/>
          </w:rPr>
          <w:t xml:space="preserve">a well-timed joke can cut through the pressure, reminding us to embrace the joy and absurdity of </w:t>
        </w:r>
        <w:r w:rsidR="00347D55">
          <w:rPr>
            <w:rFonts w:ascii="Arial" w:eastAsia="Times New Roman" w:hAnsi="Arial" w:cs="Arial"/>
            <w:color w:val="000000" w:themeColor="text1"/>
            <w:kern w:val="0"/>
            <w:sz w:val="22"/>
            <w:szCs w:val="22"/>
            <w:lang w:val="en-SG"/>
            <w14:ligatures w14:val="none"/>
          </w:rPr>
          <w:t>life’s</w:t>
        </w:r>
        <w:r w:rsidR="00347D55" w:rsidRPr="00347D55">
          <w:rPr>
            <w:rFonts w:ascii="Arial" w:eastAsia="Times New Roman" w:hAnsi="Arial" w:cs="Arial"/>
            <w:color w:val="000000" w:themeColor="text1"/>
            <w:kern w:val="0"/>
            <w:sz w:val="22"/>
            <w:szCs w:val="22"/>
            <w:lang w:val="en-SG"/>
            <w14:ligatures w14:val="none"/>
          </w:rPr>
          <w:t xml:space="preserve"> journey. Laughter is our secret weapon, and with it, we tackle challenges with lighter hearts and brighter smiles, finding success in the joy of the process.</w:t>
        </w:r>
      </w:ins>
    </w:p>
    <w:p w14:paraId="6A8087F4" w14:textId="124E5629" w:rsidR="00856D6A" w:rsidRPr="005F48B2" w:rsidDel="00347D55" w:rsidRDefault="005F48B2" w:rsidP="005F48B2">
      <w:pPr>
        <w:rPr>
          <w:del w:id="143" w:author="Microsoft Office User" w:date="2023-07-04T00:00:00Z"/>
          <w:rFonts w:ascii="Times New Roman" w:eastAsia="Times New Roman" w:hAnsi="Times New Roman" w:cs="Times New Roman"/>
          <w:color w:val="000000" w:themeColor="text1"/>
          <w:kern w:val="0"/>
          <w14:ligatures w14:val="none"/>
        </w:rPr>
      </w:pPr>
      <w:del w:id="144" w:author="Microsoft Office User" w:date="2023-07-04T00:00:00Z">
        <w:r w:rsidRPr="005F48B2" w:rsidDel="00347D55">
          <w:rPr>
            <w:rFonts w:ascii="Arial" w:eastAsia="Times New Roman" w:hAnsi="Arial" w:cs="Arial"/>
            <w:color w:val="000000" w:themeColor="text1"/>
            <w:kern w:val="0"/>
            <w:sz w:val="22"/>
            <w:szCs w:val="22"/>
            <w14:ligatures w14:val="none"/>
          </w:rPr>
          <w:delText>the chaos of any daunting task, I believe that a well-dosed laughter in every journey can propel us towards success with a lighter heart and a smile on our face, enabling us to enjoy challenges.</w:delText>
        </w:r>
      </w:del>
    </w:p>
    <w:p w14:paraId="1DA6F6C2" w14:textId="6E9388B1" w:rsidR="00C37991" w:rsidRDefault="00C37991">
      <w:pPr>
        <w:rPr>
          <w:ins w:id="145" w:author="Microsoft Office User" w:date="2023-07-03T13:55:00Z"/>
        </w:rPr>
      </w:pPr>
    </w:p>
    <w:p w14:paraId="064F0EA5" w14:textId="77777777" w:rsidR="007F45A5" w:rsidRPr="007F45A5" w:rsidRDefault="007F45A5" w:rsidP="007F45A5">
      <w:pPr>
        <w:rPr>
          <w:rFonts w:ascii="Arial" w:hAnsi="Arial" w:cs="Times New Roman"/>
          <w:lang w:val="en-SG"/>
        </w:rPr>
      </w:pPr>
      <w:r w:rsidRPr="007F45A5">
        <w:rPr>
          <w:rFonts w:ascii="Arial" w:hAnsi="Arial" w:cs="Times New Roman"/>
          <w:lang w:val="en-SG"/>
        </w:rPr>
        <w:t xml:space="preserve">Hi </w:t>
      </w:r>
      <w:proofErr w:type="spellStart"/>
      <w:r w:rsidRPr="007F45A5">
        <w:rPr>
          <w:rFonts w:ascii="Arial" w:hAnsi="Arial" w:cs="Times New Roman"/>
          <w:lang w:val="en-SG"/>
        </w:rPr>
        <w:t>Rayhan</w:t>
      </w:r>
      <w:proofErr w:type="spellEnd"/>
      <w:r w:rsidRPr="007F45A5">
        <w:rPr>
          <w:rFonts w:ascii="Arial" w:hAnsi="Arial" w:cs="Times New Roman"/>
          <w:lang w:val="en-SG"/>
        </w:rPr>
        <w:t>,</w:t>
      </w:r>
    </w:p>
    <w:p w14:paraId="21F17E79" w14:textId="05EDF46D" w:rsidR="007F45A5" w:rsidRPr="007F45A5" w:rsidRDefault="007F45A5" w:rsidP="007F45A5">
      <w:pPr>
        <w:rPr>
          <w:rFonts w:ascii="Arial" w:hAnsi="Arial" w:cs="Times New Roman"/>
          <w:lang w:val="en-SG"/>
        </w:rPr>
      </w:pPr>
      <w:r w:rsidRPr="007F45A5">
        <w:rPr>
          <w:rFonts w:ascii="Arial" w:hAnsi="Arial" w:cs="Times New Roman"/>
          <w:lang w:val="en-SG"/>
        </w:rPr>
        <w:t>Your essay is absolutely fantastic! Your anecdote is unique, and your personality shines through with impeccable comedic timing and profound reflection. I thoroughly enjoyed reading it from start to finish, and your attention to detail and vivid descriptions had me fully immersed in the story.</w:t>
      </w:r>
    </w:p>
    <w:p w14:paraId="69F96D2D" w14:textId="77777777" w:rsidR="007F45A5" w:rsidRPr="007F45A5" w:rsidRDefault="007F45A5" w:rsidP="007F45A5">
      <w:pPr>
        <w:rPr>
          <w:rFonts w:ascii="Arial" w:hAnsi="Arial" w:cs="Times New Roman"/>
          <w:lang w:val="en-SG"/>
        </w:rPr>
      </w:pPr>
    </w:p>
    <w:p w14:paraId="488DBA14" w14:textId="477E9172" w:rsidR="007F45A5" w:rsidRPr="007F45A5" w:rsidRDefault="007F45A5" w:rsidP="007F45A5">
      <w:pPr>
        <w:rPr>
          <w:rFonts w:ascii="Arial" w:hAnsi="Arial" w:cs="Times New Roman"/>
          <w:lang w:val="en-SG"/>
        </w:rPr>
      </w:pPr>
      <w:r w:rsidRPr="007F45A5">
        <w:rPr>
          <w:rFonts w:ascii="Arial" w:hAnsi="Arial" w:cs="Times New Roman"/>
          <w:lang w:val="en-SG"/>
        </w:rPr>
        <w:t xml:space="preserve">As you mentioned the need to cut down on some parts, I've made some suggestions </w:t>
      </w:r>
      <w:r w:rsidR="007B489C">
        <w:rPr>
          <w:rFonts w:ascii="Arial" w:hAnsi="Arial" w:cs="Times New Roman"/>
          <w:lang w:val="en-SG"/>
        </w:rPr>
        <w:t>and directly edited your</w:t>
      </w:r>
      <w:r w:rsidRPr="007F45A5">
        <w:rPr>
          <w:rFonts w:ascii="Arial" w:hAnsi="Arial" w:cs="Times New Roman"/>
          <w:lang w:val="en-SG"/>
        </w:rPr>
        <w:t xml:space="preserve"> sentences to maintain the comedic impact while ensuring clarity and cohesion. Some parts were slightly repetitiv</w:t>
      </w:r>
      <w:bookmarkStart w:id="146" w:name="_GoBack"/>
      <w:bookmarkEnd w:id="146"/>
      <w:r w:rsidRPr="007F45A5">
        <w:rPr>
          <w:rFonts w:ascii="Arial" w:hAnsi="Arial" w:cs="Times New Roman"/>
          <w:lang w:val="en-SG"/>
        </w:rPr>
        <w:t>e but still amusing, so selecting the best lines will enhance the overall flow.</w:t>
      </w:r>
    </w:p>
    <w:p w14:paraId="2EE13871" w14:textId="77777777" w:rsidR="007F45A5" w:rsidRPr="007F45A5" w:rsidRDefault="007F45A5" w:rsidP="007F45A5">
      <w:pPr>
        <w:rPr>
          <w:rFonts w:ascii="Arial" w:hAnsi="Arial" w:cs="Times New Roman"/>
          <w:lang w:val="en-SG"/>
        </w:rPr>
      </w:pPr>
    </w:p>
    <w:p w14:paraId="324AA7C9" w14:textId="4E5A1F66" w:rsidR="007F45A5" w:rsidRDefault="007F45A5" w:rsidP="007F45A5">
      <w:pPr>
        <w:rPr>
          <w:rFonts w:ascii="Arial" w:hAnsi="Arial" w:cs="Times New Roman"/>
          <w:lang w:val="en-SG"/>
        </w:rPr>
      </w:pPr>
      <w:r w:rsidRPr="007F45A5">
        <w:rPr>
          <w:rFonts w:ascii="Arial" w:hAnsi="Arial" w:cs="Times New Roman"/>
          <w:lang w:val="en-SG"/>
        </w:rPr>
        <w:t>Overall, you've done a terrific job, and your essay is a joy to read! Keep up the excellent work!</w:t>
      </w:r>
    </w:p>
    <w:p w14:paraId="727374A7" w14:textId="4862EB97" w:rsidR="007F45A5" w:rsidRDefault="007F45A5" w:rsidP="007F45A5">
      <w:pPr>
        <w:rPr>
          <w:rFonts w:ascii="Arial" w:hAnsi="Arial" w:cs="Times New Roman"/>
          <w:lang w:val="en-SG"/>
        </w:rPr>
      </w:pPr>
    </w:p>
    <w:p w14:paraId="15F4DB6C" w14:textId="4ACCD2B5" w:rsidR="007F45A5" w:rsidRDefault="007F45A5" w:rsidP="007F45A5">
      <w:pPr>
        <w:rPr>
          <w:rFonts w:ascii="Arial" w:hAnsi="Arial" w:cs="Times New Roman"/>
          <w:lang w:val="en-SG"/>
        </w:rPr>
      </w:pPr>
      <w:r>
        <w:rPr>
          <w:rFonts w:ascii="Arial" w:hAnsi="Arial" w:cs="Times New Roman"/>
          <w:lang w:val="en-SG"/>
        </w:rPr>
        <w:t>Best,</w:t>
      </w:r>
    </w:p>
    <w:p w14:paraId="2EBC4FE2" w14:textId="4BE50E24" w:rsidR="007F45A5" w:rsidRPr="007F45A5" w:rsidRDefault="007F45A5" w:rsidP="007F45A5">
      <w:pPr>
        <w:rPr>
          <w:rFonts w:ascii="Arial" w:hAnsi="Arial" w:cs="Times New Roman"/>
          <w:lang w:val="en-SG"/>
        </w:rPr>
      </w:pPr>
      <w:r>
        <w:rPr>
          <w:rFonts w:ascii="Arial" w:hAnsi="Arial" w:cs="Times New Roman"/>
          <w:lang w:val="en-SG"/>
        </w:rPr>
        <w:t>Melinda</w:t>
      </w:r>
    </w:p>
    <w:sectPr w:rsidR="007F45A5" w:rsidRPr="007F45A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23-07-03T13:49:00Z" w:initials="MOU">
    <w:p w14:paraId="236CAEB4" w14:textId="77777777" w:rsidR="001C7624" w:rsidRPr="001C7624" w:rsidRDefault="001C7624" w:rsidP="001C7624">
      <w:pPr>
        <w:pStyle w:val="CommentText"/>
        <w:rPr>
          <w:lang w:val="en-SG"/>
        </w:rPr>
      </w:pPr>
      <w:r>
        <w:rPr>
          <w:rStyle w:val="CommentReference"/>
        </w:rPr>
        <w:annotationRef/>
      </w:r>
      <w:r>
        <w:rPr>
          <w:lang w:val="en-SG"/>
        </w:rPr>
        <w:t>Y</w:t>
      </w:r>
      <w:r w:rsidRPr="001C7624">
        <w:rPr>
          <w:lang w:val="en-SG"/>
        </w:rPr>
        <w:t xml:space="preserve">our opening truly captured my attention. However, I have a suggestion for you to consider. If you follow </w:t>
      </w:r>
      <w:r>
        <w:rPr>
          <w:lang w:val="en-SG"/>
        </w:rPr>
        <w:t>my suggestion below</w:t>
      </w:r>
      <w:r w:rsidRPr="001C7624">
        <w:rPr>
          <w:lang w:val="en-SG"/>
        </w:rPr>
        <w:t>, your story will flow more smoothly and be easier for readers to follow. To achieve this, it would be best to remove the word "idiot" from the introduction and restructure it slightly. This way, your narrative will maintain its intrigue while becoming even more engaging for the audience.</w:t>
      </w:r>
    </w:p>
    <w:p w14:paraId="03733439" w14:textId="4267CE93" w:rsidR="001C7624" w:rsidRDefault="001C7624" w:rsidP="001C7624">
      <w:pPr>
        <w:pStyle w:val="CommentText"/>
        <w:rPr>
          <w:lang w:val="en-SG"/>
        </w:rPr>
      </w:pPr>
    </w:p>
    <w:p w14:paraId="28754FA3" w14:textId="77777777" w:rsidR="001C7624" w:rsidRDefault="001C7624" w:rsidP="001C7624">
      <w:pPr>
        <w:pStyle w:val="CommentText"/>
        <w:rPr>
          <w:lang w:val="en-SG"/>
        </w:rPr>
      </w:pPr>
    </w:p>
    <w:p w14:paraId="3922EC21" w14:textId="0CBCCF42" w:rsidR="001C7624" w:rsidRDefault="001C7624" w:rsidP="001C7624">
      <w:pPr>
        <w:pStyle w:val="CommentText"/>
        <w:rPr>
          <w:lang w:val="en-SG"/>
        </w:rPr>
      </w:pPr>
      <w:r>
        <w:rPr>
          <w:lang w:val="en-SG"/>
        </w:rPr>
        <w:t>“</w:t>
      </w:r>
      <w:r w:rsidRPr="001C7624">
        <w:rPr>
          <w:lang w:val="en-SG"/>
        </w:rPr>
        <w:t xml:space="preserve">As I swam, my eyes caught something black hurtling towards the pool floor. </w:t>
      </w:r>
    </w:p>
    <w:p w14:paraId="4E63D691" w14:textId="77777777" w:rsidR="001C7624" w:rsidRDefault="001C7624" w:rsidP="001C7624">
      <w:pPr>
        <w:pStyle w:val="CommentText"/>
        <w:rPr>
          <w:lang w:val="en-SG"/>
        </w:rPr>
      </w:pPr>
    </w:p>
    <w:p w14:paraId="567A87F8" w14:textId="3B600B05" w:rsidR="001C7624" w:rsidRPr="001C7624" w:rsidRDefault="001C7624">
      <w:pPr>
        <w:pStyle w:val="CommentText"/>
        <w:rPr>
          <w:lang w:val="en-SG"/>
        </w:rPr>
      </w:pPr>
      <w:r w:rsidRPr="001C7624">
        <w:rPr>
          <w:lang w:val="en-SG"/>
        </w:rPr>
        <w:t xml:space="preserve">A chuckle escaped my lips, </w:t>
      </w:r>
      <w:r>
        <w:rPr>
          <w:lang w:val="en-SG"/>
        </w:rPr>
        <w:t xml:space="preserve"> and I wondered who was the unlucky guy who lost his pants during the race? But</w:t>
      </w:r>
      <w:r w:rsidRPr="001C7624">
        <w:rPr>
          <w:lang w:val="en-SG"/>
        </w:rPr>
        <w:t xml:space="preserve"> the </w:t>
      </w:r>
      <w:proofErr w:type="spellStart"/>
      <w:r w:rsidRPr="001C7624">
        <w:rPr>
          <w:lang w:val="en-SG"/>
        </w:rPr>
        <w:t>humor</w:t>
      </w:r>
      <w:proofErr w:type="spellEnd"/>
      <w:r w:rsidRPr="001C7624">
        <w:rPr>
          <w:lang w:val="en-SG"/>
        </w:rPr>
        <w:t xml:space="preserve"> </w:t>
      </w:r>
      <w:r>
        <w:rPr>
          <w:lang w:val="en-SG"/>
        </w:rPr>
        <w:t xml:space="preserve">instantly </w:t>
      </w:r>
      <w:r w:rsidRPr="001C7624">
        <w:rPr>
          <w:lang w:val="en-SG"/>
        </w:rPr>
        <w:t>vanished as I realized my black Speedo was missing during the race. Panic surged through me as I felt nothing but skin against my hand. Amidst the other swimmers, there I stood, the only one baring my 8th-grade backside. How did I end up in this embarrassing predicament?</w:t>
      </w:r>
      <w:r>
        <w:rPr>
          <w:lang w:val="en-SG"/>
        </w:rPr>
        <w:t>”</w:t>
      </w:r>
    </w:p>
  </w:comment>
  <w:comment w:id="3" w:author="Microsoft Office User" w:date="2023-07-03T23:37:00Z" w:initials="MOU">
    <w:p w14:paraId="445D408F" w14:textId="77777777" w:rsidR="00E45810" w:rsidRDefault="00E45810">
      <w:pPr>
        <w:pStyle w:val="CommentText"/>
      </w:pPr>
      <w:r>
        <w:rPr>
          <w:rStyle w:val="CommentReference"/>
        </w:rPr>
        <w:annotationRef/>
      </w:r>
      <w:r>
        <w:t>For smoother transition, try giving the estimate timeline.</w:t>
      </w:r>
    </w:p>
    <w:p w14:paraId="52DC7F57" w14:textId="77777777" w:rsidR="00E45810" w:rsidRDefault="00E45810">
      <w:pPr>
        <w:pStyle w:val="CommentText"/>
      </w:pPr>
    </w:p>
    <w:p w14:paraId="5E0DC969" w14:textId="07C801A4" w:rsidR="00E45810" w:rsidRDefault="00E45810">
      <w:pPr>
        <w:pStyle w:val="CommentText"/>
      </w:pPr>
      <w:r>
        <w:t xml:space="preserve">“Just 30 minutes ago…” </w:t>
      </w:r>
    </w:p>
  </w:comment>
  <w:comment w:id="4" w:author="Microsoft Office User" w:date="2023-07-04T00:07:00Z" w:initials="MOU">
    <w:p w14:paraId="62B8879D" w14:textId="3269DF2B" w:rsidR="007A5B0A" w:rsidRDefault="007A5B0A">
      <w:pPr>
        <w:pStyle w:val="CommentText"/>
      </w:pPr>
      <w:r>
        <w:rPr>
          <w:rStyle w:val="CommentReference"/>
        </w:rPr>
        <w:annotationRef/>
      </w:r>
      <w:r>
        <w:t xml:space="preserve">This can be simplified and shortened into one line about how your coach had given you guys pep talk. </w:t>
      </w:r>
    </w:p>
  </w:comment>
  <w:comment w:id="5" w:author="Microsoft Office User" w:date="2023-07-03T23:39:00Z" w:initials="MOU">
    <w:p w14:paraId="6B18B804" w14:textId="77777777" w:rsidR="00E45810" w:rsidRDefault="00E45810">
      <w:pPr>
        <w:pStyle w:val="CommentText"/>
      </w:pPr>
      <w:r>
        <w:rPr>
          <w:rStyle w:val="CommentReference"/>
        </w:rPr>
        <w:annotationRef/>
      </w:r>
      <w:r>
        <w:t xml:space="preserve">This can also be shortened. </w:t>
      </w:r>
    </w:p>
    <w:p w14:paraId="10667EB8" w14:textId="77777777" w:rsidR="00E45810" w:rsidRDefault="00E45810">
      <w:pPr>
        <w:pStyle w:val="CommentText"/>
      </w:pPr>
    </w:p>
    <w:p w14:paraId="5EB2ED80" w14:textId="1E29DD5D" w:rsidR="00E45810" w:rsidRPr="00E45810" w:rsidRDefault="00E45810" w:rsidP="00E45810">
      <w:pPr>
        <w:pStyle w:val="CommentText"/>
        <w:rPr>
          <w:lang w:val="en-SG"/>
        </w:rPr>
      </w:pPr>
      <w:r w:rsidRPr="00E45810">
        <w:rPr>
          <w:lang w:val="en-SG"/>
        </w:rPr>
        <w:t xml:space="preserve">Amidst my usual realm of math conjectures and physics formulas, I found myself </w:t>
      </w:r>
      <w:r>
        <w:rPr>
          <w:lang w:val="en-SG"/>
        </w:rPr>
        <w:t>s</w:t>
      </w:r>
      <w:r w:rsidRPr="00E45810">
        <w:rPr>
          <w:lang w:val="en-SG"/>
        </w:rPr>
        <w:t>tanding resolute</w:t>
      </w:r>
      <w:r>
        <w:rPr>
          <w:lang w:val="en-SG"/>
        </w:rPr>
        <w:t>ly</w:t>
      </w:r>
      <w:r w:rsidRPr="00E45810">
        <w:rPr>
          <w:lang w:val="en-SG"/>
        </w:rPr>
        <w:t xml:space="preserve"> at the starting block</w:t>
      </w:r>
      <w:r>
        <w:rPr>
          <w:lang w:val="en-SG"/>
        </w:rPr>
        <w:t>.</w:t>
      </w:r>
      <w:r w:rsidRPr="00E45810">
        <w:rPr>
          <w:lang w:val="en-SG"/>
        </w:rPr>
        <w:t xml:space="preserve"> I watched my competitors stretching in anticipation. One last fist bump to my teammates before we embarked on the dreaded 4x50m freestyle relay.</w:t>
      </w:r>
    </w:p>
    <w:p w14:paraId="62E0ADCB" w14:textId="77777777" w:rsidR="00E45810" w:rsidRDefault="00E45810" w:rsidP="00E45810">
      <w:pPr>
        <w:pStyle w:val="CommentText"/>
        <w:rPr>
          <w:lang w:val="en-SG"/>
        </w:rPr>
      </w:pPr>
    </w:p>
    <w:p w14:paraId="114E2A55" w14:textId="471DF22E" w:rsidR="00E45810" w:rsidRPr="00E45810" w:rsidRDefault="00E45810" w:rsidP="00E45810">
      <w:pPr>
        <w:pStyle w:val="CommentText"/>
        <w:rPr>
          <w:lang w:val="en-SG"/>
        </w:rPr>
      </w:pPr>
      <w:r w:rsidRPr="00E45810">
        <w:rPr>
          <w:lang w:val="en-SG"/>
        </w:rPr>
        <w:t xml:space="preserve">As the whistles blew, I leaped onto the block, but something felt amiss. An unsettling unease crept over me, my grip on the hard, </w:t>
      </w:r>
      <w:proofErr w:type="spellStart"/>
      <w:r w:rsidRPr="00E45810">
        <w:rPr>
          <w:lang w:val="en-SG"/>
        </w:rPr>
        <w:t>gray</w:t>
      </w:r>
      <w:proofErr w:type="spellEnd"/>
      <w:r w:rsidRPr="00E45810">
        <w:rPr>
          <w:lang w:val="en-SG"/>
        </w:rPr>
        <w:t xml:space="preserve"> stone slipping. Perhaps just pre-game jitters, I thought.</w:t>
      </w:r>
    </w:p>
    <w:p w14:paraId="60157B69" w14:textId="2E5866A4" w:rsidR="00E45810" w:rsidRDefault="00E45810">
      <w:pPr>
        <w:pStyle w:val="CommentText"/>
      </w:pPr>
    </w:p>
  </w:comment>
  <w:comment w:id="76" w:author="Microsoft Office User" w:date="2023-07-03T23:51:00Z" w:initials="MOU">
    <w:p w14:paraId="3429F4C4" w14:textId="77777777" w:rsidR="00347D55" w:rsidRDefault="00347D55">
      <w:pPr>
        <w:pStyle w:val="CommentText"/>
      </w:pPr>
      <w:r>
        <w:rPr>
          <w:rStyle w:val="CommentReference"/>
        </w:rPr>
        <w:annotationRef/>
      </w:r>
      <w:r>
        <w:t xml:space="preserve">This part can be combined: </w:t>
      </w:r>
    </w:p>
    <w:p w14:paraId="38099F81" w14:textId="77777777" w:rsidR="00347D55" w:rsidRDefault="00347D55">
      <w:pPr>
        <w:pStyle w:val="CommentText"/>
      </w:pPr>
    </w:p>
    <w:p w14:paraId="415D1AAC" w14:textId="77777777" w:rsidR="00347D55" w:rsidRPr="00347D55" w:rsidRDefault="00347D55" w:rsidP="00347D55">
      <w:pPr>
        <w:pStyle w:val="CommentText"/>
        <w:rPr>
          <w:lang w:val="en-SG"/>
        </w:rPr>
      </w:pPr>
      <w:r w:rsidRPr="00347D55">
        <w:rPr>
          <w:lang w:val="en-SG"/>
        </w:rPr>
        <w:t>As I walked back to the locker room, passing the row of parents felt intimidating. Laughs and chuckles surrounded me like a surround sound system. Surprisingly, even I couldn't help but join in the laughter. From that moment on, any attempt to take myself seriously would fail repeatedly as they laid their eyes on the striking image of my bare bottom, disrupting their peace of mind.</w:t>
      </w:r>
    </w:p>
    <w:p w14:paraId="53D22E19" w14:textId="489FDDB7" w:rsidR="00347D55" w:rsidRDefault="00347D55">
      <w:pPr>
        <w:pStyle w:val="CommentText"/>
      </w:pPr>
    </w:p>
  </w:comment>
  <w:comment w:id="102" w:author="Microsoft Office User" w:date="2023-07-03T23:52:00Z" w:initials="MOU">
    <w:p w14:paraId="0357A0FE" w14:textId="6D954689" w:rsidR="00347D55" w:rsidRDefault="00347D55">
      <w:pPr>
        <w:pStyle w:val="CommentText"/>
      </w:pPr>
      <w:r>
        <w:rPr>
          <w:rStyle w:val="CommentReference"/>
        </w:rPr>
        <w:annotationRef/>
      </w:r>
      <w:r>
        <w:t>This can also be omitted since this info is clearly given in the next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7A87F8" w15:done="0"/>
  <w15:commentEx w15:paraId="5E0DC969" w15:done="0"/>
  <w15:commentEx w15:paraId="62B8879D" w15:done="0"/>
  <w15:commentEx w15:paraId="60157B69" w15:done="0"/>
  <w15:commentEx w15:paraId="53D22E19" w15:done="0"/>
  <w15:commentEx w15:paraId="0357A0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7A87F8" w16cid:durableId="284D505C"/>
  <w16cid:commentId w16cid:paraId="5E0DC969" w16cid:durableId="284DDA48"/>
  <w16cid:commentId w16cid:paraId="62B8879D" w16cid:durableId="284DE14A"/>
  <w16cid:commentId w16cid:paraId="60157B69" w16cid:durableId="284DDAC8"/>
  <w16cid:commentId w16cid:paraId="53D22E19" w16cid:durableId="284DDD7B"/>
  <w16cid:commentId w16cid:paraId="0357A0FE" w16cid:durableId="284DDD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D6A"/>
    <w:rsid w:val="00185506"/>
    <w:rsid w:val="001C7624"/>
    <w:rsid w:val="00347D55"/>
    <w:rsid w:val="005F48B2"/>
    <w:rsid w:val="0062459E"/>
    <w:rsid w:val="00733BCC"/>
    <w:rsid w:val="007A5B0A"/>
    <w:rsid w:val="007B489C"/>
    <w:rsid w:val="007F45A5"/>
    <w:rsid w:val="00856D6A"/>
    <w:rsid w:val="00A637E6"/>
    <w:rsid w:val="00A871A8"/>
    <w:rsid w:val="00C37991"/>
    <w:rsid w:val="00C740DF"/>
    <w:rsid w:val="00E45810"/>
    <w:rsid w:val="00FC21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41C6"/>
  <w15:chartTrackingRefBased/>
  <w15:docId w15:val="{21950286-5378-CB4D-9B2A-173346981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6D6A"/>
    <w:pPr>
      <w:spacing w:before="100" w:beforeAutospacing="1" w:after="100" w:afterAutospacing="1"/>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1C7624"/>
    <w:rPr>
      <w:sz w:val="16"/>
      <w:szCs w:val="16"/>
    </w:rPr>
  </w:style>
  <w:style w:type="paragraph" w:styleId="CommentText">
    <w:name w:val="annotation text"/>
    <w:basedOn w:val="Normal"/>
    <w:link w:val="CommentTextChar"/>
    <w:uiPriority w:val="99"/>
    <w:semiHidden/>
    <w:unhideWhenUsed/>
    <w:rsid w:val="001C7624"/>
    <w:rPr>
      <w:sz w:val="20"/>
      <w:szCs w:val="20"/>
    </w:rPr>
  </w:style>
  <w:style w:type="character" w:customStyle="1" w:styleId="CommentTextChar">
    <w:name w:val="Comment Text Char"/>
    <w:basedOn w:val="DefaultParagraphFont"/>
    <w:link w:val="CommentText"/>
    <w:uiPriority w:val="99"/>
    <w:semiHidden/>
    <w:rsid w:val="001C7624"/>
    <w:rPr>
      <w:sz w:val="20"/>
      <w:szCs w:val="20"/>
    </w:rPr>
  </w:style>
  <w:style w:type="paragraph" w:styleId="CommentSubject">
    <w:name w:val="annotation subject"/>
    <w:basedOn w:val="CommentText"/>
    <w:next w:val="CommentText"/>
    <w:link w:val="CommentSubjectChar"/>
    <w:uiPriority w:val="99"/>
    <w:semiHidden/>
    <w:unhideWhenUsed/>
    <w:rsid w:val="001C7624"/>
    <w:rPr>
      <w:b/>
      <w:bCs/>
    </w:rPr>
  </w:style>
  <w:style w:type="character" w:customStyle="1" w:styleId="CommentSubjectChar">
    <w:name w:val="Comment Subject Char"/>
    <w:basedOn w:val="CommentTextChar"/>
    <w:link w:val="CommentSubject"/>
    <w:uiPriority w:val="99"/>
    <w:semiHidden/>
    <w:rsid w:val="001C7624"/>
    <w:rPr>
      <w:b/>
      <w:bCs/>
      <w:sz w:val="20"/>
      <w:szCs w:val="20"/>
    </w:rPr>
  </w:style>
  <w:style w:type="paragraph" w:styleId="BalloonText">
    <w:name w:val="Balloon Text"/>
    <w:basedOn w:val="Normal"/>
    <w:link w:val="BalloonTextChar"/>
    <w:uiPriority w:val="99"/>
    <w:semiHidden/>
    <w:unhideWhenUsed/>
    <w:rsid w:val="001C762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7624"/>
    <w:rPr>
      <w:rFonts w:ascii="Times New Roman" w:hAnsi="Times New Roman" w:cs="Times New Roman"/>
      <w:sz w:val="18"/>
      <w:szCs w:val="18"/>
    </w:rPr>
  </w:style>
  <w:style w:type="paragraph" w:styleId="Revision">
    <w:name w:val="Revision"/>
    <w:hidden/>
    <w:uiPriority w:val="99"/>
    <w:semiHidden/>
    <w:rsid w:val="007F4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48568">
      <w:bodyDiv w:val="1"/>
      <w:marLeft w:val="0"/>
      <w:marRight w:val="0"/>
      <w:marTop w:val="0"/>
      <w:marBottom w:val="0"/>
      <w:divBdr>
        <w:top w:val="none" w:sz="0" w:space="0" w:color="auto"/>
        <w:left w:val="none" w:sz="0" w:space="0" w:color="auto"/>
        <w:bottom w:val="none" w:sz="0" w:space="0" w:color="auto"/>
        <w:right w:val="none" w:sz="0" w:space="0" w:color="auto"/>
      </w:divBdr>
    </w:div>
    <w:div w:id="110249238">
      <w:bodyDiv w:val="1"/>
      <w:marLeft w:val="0"/>
      <w:marRight w:val="0"/>
      <w:marTop w:val="0"/>
      <w:marBottom w:val="0"/>
      <w:divBdr>
        <w:top w:val="none" w:sz="0" w:space="0" w:color="auto"/>
        <w:left w:val="none" w:sz="0" w:space="0" w:color="auto"/>
        <w:bottom w:val="none" w:sz="0" w:space="0" w:color="auto"/>
        <w:right w:val="none" w:sz="0" w:space="0" w:color="auto"/>
      </w:divBdr>
    </w:div>
    <w:div w:id="115805741">
      <w:bodyDiv w:val="1"/>
      <w:marLeft w:val="0"/>
      <w:marRight w:val="0"/>
      <w:marTop w:val="0"/>
      <w:marBottom w:val="0"/>
      <w:divBdr>
        <w:top w:val="none" w:sz="0" w:space="0" w:color="auto"/>
        <w:left w:val="none" w:sz="0" w:space="0" w:color="auto"/>
        <w:bottom w:val="none" w:sz="0" w:space="0" w:color="auto"/>
        <w:right w:val="none" w:sz="0" w:space="0" w:color="auto"/>
      </w:divBdr>
    </w:div>
    <w:div w:id="136073322">
      <w:bodyDiv w:val="1"/>
      <w:marLeft w:val="0"/>
      <w:marRight w:val="0"/>
      <w:marTop w:val="0"/>
      <w:marBottom w:val="0"/>
      <w:divBdr>
        <w:top w:val="none" w:sz="0" w:space="0" w:color="auto"/>
        <w:left w:val="none" w:sz="0" w:space="0" w:color="auto"/>
        <w:bottom w:val="none" w:sz="0" w:space="0" w:color="auto"/>
        <w:right w:val="none" w:sz="0" w:space="0" w:color="auto"/>
      </w:divBdr>
    </w:div>
    <w:div w:id="142626384">
      <w:bodyDiv w:val="1"/>
      <w:marLeft w:val="0"/>
      <w:marRight w:val="0"/>
      <w:marTop w:val="0"/>
      <w:marBottom w:val="0"/>
      <w:divBdr>
        <w:top w:val="none" w:sz="0" w:space="0" w:color="auto"/>
        <w:left w:val="none" w:sz="0" w:space="0" w:color="auto"/>
        <w:bottom w:val="none" w:sz="0" w:space="0" w:color="auto"/>
        <w:right w:val="none" w:sz="0" w:space="0" w:color="auto"/>
      </w:divBdr>
    </w:div>
    <w:div w:id="187063202">
      <w:bodyDiv w:val="1"/>
      <w:marLeft w:val="0"/>
      <w:marRight w:val="0"/>
      <w:marTop w:val="0"/>
      <w:marBottom w:val="0"/>
      <w:divBdr>
        <w:top w:val="none" w:sz="0" w:space="0" w:color="auto"/>
        <w:left w:val="none" w:sz="0" w:space="0" w:color="auto"/>
        <w:bottom w:val="none" w:sz="0" w:space="0" w:color="auto"/>
        <w:right w:val="none" w:sz="0" w:space="0" w:color="auto"/>
      </w:divBdr>
    </w:div>
    <w:div w:id="250051008">
      <w:bodyDiv w:val="1"/>
      <w:marLeft w:val="0"/>
      <w:marRight w:val="0"/>
      <w:marTop w:val="0"/>
      <w:marBottom w:val="0"/>
      <w:divBdr>
        <w:top w:val="none" w:sz="0" w:space="0" w:color="auto"/>
        <w:left w:val="none" w:sz="0" w:space="0" w:color="auto"/>
        <w:bottom w:val="none" w:sz="0" w:space="0" w:color="auto"/>
        <w:right w:val="none" w:sz="0" w:space="0" w:color="auto"/>
      </w:divBdr>
    </w:div>
    <w:div w:id="298078747">
      <w:bodyDiv w:val="1"/>
      <w:marLeft w:val="0"/>
      <w:marRight w:val="0"/>
      <w:marTop w:val="0"/>
      <w:marBottom w:val="0"/>
      <w:divBdr>
        <w:top w:val="none" w:sz="0" w:space="0" w:color="auto"/>
        <w:left w:val="none" w:sz="0" w:space="0" w:color="auto"/>
        <w:bottom w:val="none" w:sz="0" w:space="0" w:color="auto"/>
        <w:right w:val="none" w:sz="0" w:space="0" w:color="auto"/>
      </w:divBdr>
    </w:div>
    <w:div w:id="300620181">
      <w:bodyDiv w:val="1"/>
      <w:marLeft w:val="0"/>
      <w:marRight w:val="0"/>
      <w:marTop w:val="0"/>
      <w:marBottom w:val="0"/>
      <w:divBdr>
        <w:top w:val="none" w:sz="0" w:space="0" w:color="auto"/>
        <w:left w:val="none" w:sz="0" w:space="0" w:color="auto"/>
        <w:bottom w:val="none" w:sz="0" w:space="0" w:color="auto"/>
        <w:right w:val="none" w:sz="0" w:space="0" w:color="auto"/>
      </w:divBdr>
    </w:div>
    <w:div w:id="323513602">
      <w:bodyDiv w:val="1"/>
      <w:marLeft w:val="0"/>
      <w:marRight w:val="0"/>
      <w:marTop w:val="0"/>
      <w:marBottom w:val="0"/>
      <w:divBdr>
        <w:top w:val="none" w:sz="0" w:space="0" w:color="auto"/>
        <w:left w:val="none" w:sz="0" w:space="0" w:color="auto"/>
        <w:bottom w:val="none" w:sz="0" w:space="0" w:color="auto"/>
        <w:right w:val="none" w:sz="0" w:space="0" w:color="auto"/>
      </w:divBdr>
    </w:div>
    <w:div w:id="372657509">
      <w:bodyDiv w:val="1"/>
      <w:marLeft w:val="0"/>
      <w:marRight w:val="0"/>
      <w:marTop w:val="0"/>
      <w:marBottom w:val="0"/>
      <w:divBdr>
        <w:top w:val="none" w:sz="0" w:space="0" w:color="auto"/>
        <w:left w:val="none" w:sz="0" w:space="0" w:color="auto"/>
        <w:bottom w:val="none" w:sz="0" w:space="0" w:color="auto"/>
        <w:right w:val="none" w:sz="0" w:space="0" w:color="auto"/>
      </w:divBdr>
    </w:div>
    <w:div w:id="404113704">
      <w:bodyDiv w:val="1"/>
      <w:marLeft w:val="0"/>
      <w:marRight w:val="0"/>
      <w:marTop w:val="0"/>
      <w:marBottom w:val="0"/>
      <w:divBdr>
        <w:top w:val="none" w:sz="0" w:space="0" w:color="auto"/>
        <w:left w:val="none" w:sz="0" w:space="0" w:color="auto"/>
        <w:bottom w:val="none" w:sz="0" w:space="0" w:color="auto"/>
        <w:right w:val="none" w:sz="0" w:space="0" w:color="auto"/>
      </w:divBdr>
    </w:div>
    <w:div w:id="465050808">
      <w:bodyDiv w:val="1"/>
      <w:marLeft w:val="0"/>
      <w:marRight w:val="0"/>
      <w:marTop w:val="0"/>
      <w:marBottom w:val="0"/>
      <w:divBdr>
        <w:top w:val="none" w:sz="0" w:space="0" w:color="auto"/>
        <w:left w:val="none" w:sz="0" w:space="0" w:color="auto"/>
        <w:bottom w:val="none" w:sz="0" w:space="0" w:color="auto"/>
        <w:right w:val="none" w:sz="0" w:space="0" w:color="auto"/>
      </w:divBdr>
    </w:div>
    <w:div w:id="473068133">
      <w:bodyDiv w:val="1"/>
      <w:marLeft w:val="0"/>
      <w:marRight w:val="0"/>
      <w:marTop w:val="0"/>
      <w:marBottom w:val="0"/>
      <w:divBdr>
        <w:top w:val="none" w:sz="0" w:space="0" w:color="auto"/>
        <w:left w:val="none" w:sz="0" w:space="0" w:color="auto"/>
        <w:bottom w:val="none" w:sz="0" w:space="0" w:color="auto"/>
        <w:right w:val="none" w:sz="0" w:space="0" w:color="auto"/>
      </w:divBdr>
    </w:div>
    <w:div w:id="548417525">
      <w:bodyDiv w:val="1"/>
      <w:marLeft w:val="0"/>
      <w:marRight w:val="0"/>
      <w:marTop w:val="0"/>
      <w:marBottom w:val="0"/>
      <w:divBdr>
        <w:top w:val="none" w:sz="0" w:space="0" w:color="auto"/>
        <w:left w:val="none" w:sz="0" w:space="0" w:color="auto"/>
        <w:bottom w:val="none" w:sz="0" w:space="0" w:color="auto"/>
        <w:right w:val="none" w:sz="0" w:space="0" w:color="auto"/>
      </w:divBdr>
    </w:div>
    <w:div w:id="659428290">
      <w:bodyDiv w:val="1"/>
      <w:marLeft w:val="0"/>
      <w:marRight w:val="0"/>
      <w:marTop w:val="0"/>
      <w:marBottom w:val="0"/>
      <w:divBdr>
        <w:top w:val="none" w:sz="0" w:space="0" w:color="auto"/>
        <w:left w:val="none" w:sz="0" w:space="0" w:color="auto"/>
        <w:bottom w:val="none" w:sz="0" w:space="0" w:color="auto"/>
        <w:right w:val="none" w:sz="0" w:space="0" w:color="auto"/>
      </w:divBdr>
    </w:div>
    <w:div w:id="791020577">
      <w:bodyDiv w:val="1"/>
      <w:marLeft w:val="0"/>
      <w:marRight w:val="0"/>
      <w:marTop w:val="0"/>
      <w:marBottom w:val="0"/>
      <w:divBdr>
        <w:top w:val="none" w:sz="0" w:space="0" w:color="auto"/>
        <w:left w:val="none" w:sz="0" w:space="0" w:color="auto"/>
        <w:bottom w:val="none" w:sz="0" w:space="0" w:color="auto"/>
        <w:right w:val="none" w:sz="0" w:space="0" w:color="auto"/>
      </w:divBdr>
    </w:div>
    <w:div w:id="800853232">
      <w:bodyDiv w:val="1"/>
      <w:marLeft w:val="0"/>
      <w:marRight w:val="0"/>
      <w:marTop w:val="0"/>
      <w:marBottom w:val="0"/>
      <w:divBdr>
        <w:top w:val="none" w:sz="0" w:space="0" w:color="auto"/>
        <w:left w:val="none" w:sz="0" w:space="0" w:color="auto"/>
        <w:bottom w:val="none" w:sz="0" w:space="0" w:color="auto"/>
        <w:right w:val="none" w:sz="0" w:space="0" w:color="auto"/>
      </w:divBdr>
    </w:div>
    <w:div w:id="935672975">
      <w:bodyDiv w:val="1"/>
      <w:marLeft w:val="0"/>
      <w:marRight w:val="0"/>
      <w:marTop w:val="0"/>
      <w:marBottom w:val="0"/>
      <w:divBdr>
        <w:top w:val="none" w:sz="0" w:space="0" w:color="auto"/>
        <w:left w:val="none" w:sz="0" w:space="0" w:color="auto"/>
        <w:bottom w:val="none" w:sz="0" w:space="0" w:color="auto"/>
        <w:right w:val="none" w:sz="0" w:space="0" w:color="auto"/>
      </w:divBdr>
    </w:div>
    <w:div w:id="977107084">
      <w:bodyDiv w:val="1"/>
      <w:marLeft w:val="0"/>
      <w:marRight w:val="0"/>
      <w:marTop w:val="0"/>
      <w:marBottom w:val="0"/>
      <w:divBdr>
        <w:top w:val="none" w:sz="0" w:space="0" w:color="auto"/>
        <w:left w:val="none" w:sz="0" w:space="0" w:color="auto"/>
        <w:bottom w:val="none" w:sz="0" w:space="0" w:color="auto"/>
        <w:right w:val="none" w:sz="0" w:space="0" w:color="auto"/>
      </w:divBdr>
    </w:div>
    <w:div w:id="1064793325">
      <w:bodyDiv w:val="1"/>
      <w:marLeft w:val="0"/>
      <w:marRight w:val="0"/>
      <w:marTop w:val="0"/>
      <w:marBottom w:val="0"/>
      <w:divBdr>
        <w:top w:val="none" w:sz="0" w:space="0" w:color="auto"/>
        <w:left w:val="none" w:sz="0" w:space="0" w:color="auto"/>
        <w:bottom w:val="none" w:sz="0" w:space="0" w:color="auto"/>
        <w:right w:val="none" w:sz="0" w:space="0" w:color="auto"/>
      </w:divBdr>
    </w:div>
    <w:div w:id="1113087441">
      <w:bodyDiv w:val="1"/>
      <w:marLeft w:val="0"/>
      <w:marRight w:val="0"/>
      <w:marTop w:val="0"/>
      <w:marBottom w:val="0"/>
      <w:divBdr>
        <w:top w:val="none" w:sz="0" w:space="0" w:color="auto"/>
        <w:left w:val="none" w:sz="0" w:space="0" w:color="auto"/>
        <w:bottom w:val="none" w:sz="0" w:space="0" w:color="auto"/>
        <w:right w:val="none" w:sz="0" w:space="0" w:color="auto"/>
      </w:divBdr>
    </w:div>
    <w:div w:id="1166751056">
      <w:bodyDiv w:val="1"/>
      <w:marLeft w:val="0"/>
      <w:marRight w:val="0"/>
      <w:marTop w:val="0"/>
      <w:marBottom w:val="0"/>
      <w:divBdr>
        <w:top w:val="none" w:sz="0" w:space="0" w:color="auto"/>
        <w:left w:val="none" w:sz="0" w:space="0" w:color="auto"/>
        <w:bottom w:val="none" w:sz="0" w:space="0" w:color="auto"/>
        <w:right w:val="none" w:sz="0" w:space="0" w:color="auto"/>
      </w:divBdr>
    </w:div>
    <w:div w:id="1309360219">
      <w:bodyDiv w:val="1"/>
      <w:marLeft w:val="0"/>
      <w:marRight w:val="0"/>
      <w:marTop w:val="0"/>
      <w:marBottom w:val="0"/>
      <w:divBdr>
        <w:top w:val="none" w:sz="0" w:space="0" w:color="auto"/>
        <w:left w:val="none" w:sz="0" w:space="0" w:color="auto"/>
        <w:bottom w:val="none" w:sz="0" w:space="0" w:color="auto"/>
        <w:right w:val="none" w:sz="0" w:space="0" w:color="auto"/>
      </w:divBdr>
    </w:div>
    <w:div w:id="1323042090">
      <w:bodyDiv w:val="1"/>
      <w:marLeft w:val="0"/>
      <w:marRight w:val="0"/>
      <w:marTop w:val="0"/>
      <w:marBottom w:val="0"/>
      <w:divBdr>
        <w:top w:val="none" w:sz="0" w:space="0" w:color="auto"/>
        <w:left w:val="none" w:sz="0" w:space="0" w:color="auto"/>
        <w:bottom w:val="none" w:sz="0" w:space="0" w:color="auto"/>
        <w:right w:val="none" w:sz="0" w:space="0" w:color="auto"/>
      </w:divBdr>
    </w:div>
    <w:div w:id="1329207312">
      <w:bodyDiv w:val="1"/>
      <w:marLeft w:val="0"/>
      <w:marRight w:val="0"/>
      <w:marTop w:val="0"/>
      <w:marBottom w:val="0"/>
      <w:divBdr>
        <w:top w:val="none" w:sz="0" w:space="0" w:color="auto"/>
        <w:left w:val="none" w:sz="0" w:space="0" w:color="auto"/>
        <w:bottom w:val="none" w:sz="0" w:space="0" w:color="auto"/>
        <w:right w:val="none" w:sz="0" w:space="0" w:color="auto"/>
      </w:divBdr>
    </w:div>
    <w:div w:id="1481266626">
      <w:bodyDiv w:val="1"/>
      <w:marLeft w:val="0"/>
      <w:marRight w:val="0"/>
      <w:marTop w:val="0"/>
      <w:marBottom w:val="0"/>
      <w:divBdr>
        <w:top w:val="none" w:sz="0" w:space="0" w:color="auto"/>
        <w:left w:val="none" w:sz="0" w:space="0" w:color="auto"/>
        <w:bottom w:val="none" w:sz="0" w:space="0" w:color="auto"/>
        <w:right w:val="none" w:sz="0" w:space="0" w:color="auto"/>
      </w:divBdr>
    </w:div>
    <w:div w:id="1594320029">
      <w:bodyDiv w:val="1"/>
      <w:marLeft w:val="0"/>
      <w:marRight w:val="0"/>
      <w:marTop w:val="0"/>
      <w:marBottom w:val="0"/>
      <w:divBdr>
        <w:top w:val="none" w:sz="0" w:space="0" w:color="auto"/>
        <w:left w:val="none" w:sz="0" w:space="0" w:color="auto"/>
        <w:bottom w:val="none" w:sz="0" w:space="0" w:color="auto"/>
        <w:right w:val="none" w:sz="0" w:space="0" w:color="auto"/>
      </w:divBdr>
    </w:div>
    <w:div w:id="1635870782">
      <w:bodyDiv w:val="1"/>
      <w:marLeft w:val="0"/>
      <w:marRight w:val="0"/>
      <w:marTop w:val="0"/>
      <w:marBottom w:val="0"/>
      <w:divBdr>
        <w:top w:val="none" w:sz="0" w:space="0" w:color="auto"/>
        <w:left w:val="none" w:sz="0" w:space="0" w:color="auto"/>
        <w:bottom w:val="none" w:sz="0" w:space="0" w:color="auto"/>
        <w:right w:val="none" w:sz="0" w:space="0" w:color="auto"/>
      </w:divBdr>
    </w:div>
    <w:div w:id="1648245803">
      <w:bodyDiv w:val="1"/>
      <w:marLeft w:val="0"/>
      <w:marRight w:val="0"/>
      <w:marTop w:val="0"/>
      <w:marBottom w:val="0"/>
      <w:divBdr>
        <w:top w:val="none" w:sz="0" w:space="0" w:color="auto"/>
        <w:left w:val="none" w:sz="0" w:space="0" w:color="auto"/>
        <w:bottom w:val="none" w:sz="0" w:space="0" w:color="auto"/>
        <w:right w:val="none" w:sz="0" w:space="0" w:color="auto"/>
      </w:divBdr>
    </w:div>
    <w:div w:id="1694072160">
      <w:bodyDiv w:val="1"/>
      <w:marLeft w:val="0"/>
      <w:marRight w:val="0"/>
      <w:marTop w:val="0"/>
      <w:marBottom w:val="0"/>
      <w:divBdr>
        <w:top w:val="none" w:sz="0" w:space="0" w:color="auto"/>
        <w:left w:val="none" w:sz="0" w:space="0" w:color="auto"/>
        <w:bottom w:val="none" w:sz="0" w:space="0" w:color="auto"/>
        <w:right w:val="none" w:sz="0" w:space="0" w:color="auto"/>
      </w:divBdr>
    </w:div>
    <w:div w:id="1765302226">
      <w:bodyDiv w:val="1"/>
      <w:marLeft w:val="0"/>
      <w:marRight w:val="0"/>
      <w:marTop w:val="0"/>
      <w:marBottom w:val="0"/>
      <w:divBdr>
        <w:top w:val="none" w:sz="0" w:space="0" w:color="auto"/>
        <w:left w:val="none" w:sz="0" w:space="0" w:color="auto"/>
        <w:bottom w:val="none" w:sz="0" w:space="0" w:color="auto"/>
        <w:right w:val="none" w:sz="0" w:space="0" w:color="auto"/>
      </w:divBdr>
    </w:div>
    <w:div w:id="1776368685">
      <w:bodyDiv w:val="1"/>
      <w:marLeft w:val="0"/>
      <w:marRight w:val="0"/>
      <w:marTop w:val="0"/>
      <w:marBottom w:val="0"/>
      <w:divBdr>
        <w:top w:val="none" w:sz="0" w:space="0" w:color="auto"/>
        <w:left w:val="none" w:sz="0" w:space="0" w:color="auto"/>
        <w:bottom w:val="none" w:sz="0" w:space="0" w:color="auto"/>
        <w:right w:val="none" w:sz="0" w:space="0" w:color="auto"/>
      </w:divBdr>
    </w:div>
    <w:div w:id="1966347079">
      <w:bodyDiv w:val="1"/>
      <w:marLeft w:val="0"/>
      <w:marRight w:val="0"/>
      <w:marTop w:val="0"/>
      <w:marBottom w:val="0"/>
      <w:divBdr>
        <w:top w:val="none" w:sz="0" w:space="0" w:color="auto"/>
        <w:left w:val="none" w:sz="0" w:space="0" w:color="auto"/>
        <w:bottom w:val="none" w:sz="0" w:space="0" w:color="auto"/>
        <w:right w:val="none" w:sz="0" w:space="0" w:color="auto"/>
      </w:divBdr>
    </w:div>
    <w:div w:id="210607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BAB46-2D23-5040-BAA1-A7A8DB9C8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8</cp:revision>
  <dcterms:created xsi:type="dcterms:W3CDTF">2023-06-23T10:01:00Z</dcterms:created>
  <dcterms:modified xsi:type="dcterms:W3CDTF">2023-07-03T17:20:00Z</dcterms:modified>
</cp:coreProperties>
</file>