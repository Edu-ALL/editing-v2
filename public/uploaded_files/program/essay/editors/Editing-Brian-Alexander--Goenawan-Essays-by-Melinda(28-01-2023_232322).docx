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366B1A" w14:textId="3C1F0BA7" w:rsidR="00AF5877" w:rsidRPr="00AF5877" w:rsidRDefault="00AF5877" w:rsidP="00AF5877">
      <w:pPr>
        <w:rPr>
          <w:b/>
          <w:bCs/>
          <w:i/>
          <w:iCs/>
          <w:u w:val="single"/>
        </w:rPr>
      </w:pPr>
      <w:r w:rsidRPr="00AF5877">
        <w:rPr>
          <w:b/>
          <w:bCs/>
          <w:i/>
          <w:iCs/>
          <w:u w:val="single"/>
        </w:rPr>
        <w:t xml:space="preserve">Describe your academic and career plans and any special interest (for example, undergraduate research, academic interests, leadership opportunities, etc.) that you are eager to pursue as an undergraduate at Indiana University. Also, if you encountered any unusual circumstances, challenges, or obstacles in pursuit of your education, share those experiences and how you overcame them. (200-400 words) </w:t>
      </w:r>
    </w:p>
    <w:p w14:paraId="131DE311" w14:textId="77777777" w:rsidR="00AF5877" w:rsidRDefault="00AF5877" w:rsidP="00AF5877"/>
    <w:p w14:paraId="7C9CBCB8" w14:textId="65E6CDAB" w:rsidR="00AF5877" w:rsidRDefault="00AF5877" w:rsidP="00AF5877">
      <w:r>
        <w:t xml:space="preserve">Witnessing the amount of </w:t>
      </w:r>
      <w:del w:id="0" w:author="Microsoft Office User" w:date="2023-01-28T22:57:00Z">
        <w:r w:rsidDel="009C6CD1">
          <w:delText xml:space="preserve">the </w:delText>
        </w:r>
      </w:del>
      <w:r>
        <w:t xml:space="preserve">waste generated in the hospitality industry, I came to realize the expansive waste problem that will soon blow out of proportion if not addressed correctly. Growing up in Indonesia, I am </w:t>
      </w:r>
      <w:ins w:id="1" w:author="Microsoft Office User" w:date="2023-01-28T22:57:00Z">
        <w:r w:rsidR="009C6CD1">
          <w:t xml:space="preserve">constantly </w:t>
        </w:r>
      </w:ins>
      <w:r>
        <w:t>exposed to the lack of sustainability awareness</w:t>
      </w:r>
      <w:ins w:id="2" w:author="Microsoft Office User" w:date="2023-01-28T22:57:00Z">
        <w:r w:rsidR="009C6CD1">
          <w:t>,</w:t>
        </w:r>
      </w:ins>
      <w:r>
        <w:t xml:space="preserve"> which leads to this problem. </w:t>
      </w:r>
      <w:del w:id="3" w:author="Microsoft Office User" w:date="2023-01-28T23:00:00Z">
        <w:r w:rsidDel="00AF2610">
          <w:delText>T</w:delText>
        </w:r>
      </w:del>
      <w:ins w:id="4" w:author="Microsoft Office User" w:date="2023-01-28T23:00:00Z">
        <w:r w:rsidR="00AF2610">
          <w:t>To reduce waste</w:t>
        </w:r>
      </w:ins>
      <w:del w:id="5" w:author="Microsoft Office User" w:date="2023-01-28T22:58:00Z">
        <w:r w:rsidDel="009C6CD1">
          <w:delText>o address these issues</w:delText>
        </w:r>
      </w:del>
      <w:r>
        <w:t xml:space="preserve">, I founded </w:t>
      </w:r>
      <w:proofErr w:type="spellStart"/>
      <w:r>
        <w:t>Bumi</w:t>
      </w:r>
      <w:proofErr w:type="spellEnd"/>
      <w:r>
        <w:t xml:space="preserve"> </w:t>
      </w:r>
      <w:proofErr w:type="spellStart"/>
      <w:r>
        <w:t>Bersih</w:t>
      </w:r>
      <w:proofErr w:type="spellEnd"/>
      <w:r>
        <w:t>, an eco-NGO</w:t>
      </w:r>
      <w:ins w:id="6" w:author="Microsoft Office User" w:date="2023-01-28T23:09:00Z">
        <w:r w:rsidR="00DF757C">
          <w:t xml:space="preserve"> </w:t>
        </w:r>
      </w:ins>
      <w:del w:id="7" w:author="Microsoft Office User" w:date="2023-01-28T23:09:00Z">
        <w:r w:rsidDel="00DF757C">
          <w:delText xml:space="preserve">, </w:delText>
        </w:r>
      </w:del>
      <w:r>
        <w:t xml:space="preserve">where I recycled soap </w:t>
      </w:r>
      <w:del w:id="8" w:author="Microsoft Office User" w:date="2023-01-28T23:09:00Z">
        <w:r w:rsidDel="0023737D">
          <w:delText xml:space="preserve">together </w:delText>
        </w:r>
      </w:del>
      <w:r>
        <w:t>with underprivileged communities and made eco-enzymes, a multipurpose cleaner made of organic waste</w:t>
      </w:r>
      <w:del w:id="9" w:author="Microsoft Office User" w:date="2023-01-28T22:58:00Z">
        <w:r w:rsidDel="00096781">
          <w:delText>,</w:delText>
        </w:r>
      </w:del>
      <w:del w:id="10" w:author="Microsoft Office User" w:date="2023-01-28T23:00:00Z">
        <w:r w:rsidDel="00AF2610">
          <w:delText xml:space="preserve"> </w:delText>
        </w:r>
      </w:del>
      <w:del w:id="11" w:author="Microsoft Office User" w:date="2023-01-28T22:58:00Z">
        <w:r w:rsidDel="00096781">
          <w:delText xml:space="preserve">in an effort </w:delText>
        </w:r>
      </w:del>
      <w:del w:id="12" w:author="Microsoft Office User" w:date="2023-01-28T23:00:00Z">
        <w:r w:rsidDel="00AF2610">
          <w:delText>to reduce waste</w:delText>
        </w:r>
      </w:del>
      <w:r>
        <w:t xml:space="preserve">. This experience has solidified my goal to become an eco-entrepreneur. By majoring in Entrepreneurship and Corporate Innovation and minoring in Environmental and Sustainability Studies, I plan to create a waste management venture to reduce </w:t>
      </w:r>
      <w:ins w:id="13" w:author="Microsoft Office User" w:date="2023-01-28T23:01:00Z">
        <w:r w:rsidR="00AF2610">
          <w:t xml:space="preserve">the </w:t>
        </w:r>
      </w:ins>
      <w:r>
        <w:t>adverse effects of waste on human health and the environment.</w:t>
      </w:r>
    </w:p>
    <w:p w14:paraId="2400CBDE" w14:textId="77777777" w:rsidR="00AF5877" w:rsidRDefault="00AF5877" w:rsidP="00AF5877"/>
    <w:p w14:paraId="4D99C237" w14:textId="362A5027" w:rsidR="00AF5877" w:rsidRDefault="00AF5877" w:rsidP="00AF5877">
      <w:r>
        <w:t>IU’s Urban Problems and Solutions course will enable me to develop feasible and effective solutions for waste management. I envision creating waste management systems to support the recycl</w:t>
      </w:r>
      <w:ins w:id="14" w:author="Microsoft Office User" w:date="2023-01-28T23:10:00Z">
        <w:r w:rsidR="0023737D">
          <w:t>ing</w:t>
        </w:r>
      </w:ins>
      <w:del w:id="15" w:author="Microsoft Office User" w:date="2023-01-28T23:10:00Z">
        <w:r w:rsidDel="0023737D">
          <w:delText>e</w:delText>
        </w:r>
      </w:del>
      <w:r>
        <w:t>, re-us</w:t>
      </w:r>
      <w:ins w:id="16" w:author="Microsoft Office User" w:date="2023-01-28T23:10:00Z">
        <w:r w:rsidR="0023737D">
          <w:t>ing</w:t>
        </w:r>
      </w:ins>
      <w:del w:id="17" w:author="Microsoft Office User" w:date="2023-01-28T23:10:00Z">
        <w:r w:rsidDel="0023737D">
          <w:delText>e</w:delText>
        </w:r>
      </w:del>
      <w:r>
        <w:t>, collection</w:t>
      </w:r>
      <w:ins w:id="18" w:author="Microsoft Office User" w:date="2023-01-28T23:01:00Z">
        <w:r w:rsidR="004729A1">
          <w:t>,</w:t>
        </w:r>
      </w:ins>
      <w:r>
        <w:t xml:space="preserve"> and disposal of waste in big cities by adopting the urban metabolism approach</w:t>
      </w:r>
      <w:ins w:id="19" w:author="Microsoft Office User" w:date="2023-01-28T23:10:00Z">
        <w:r w:rsidR="0023737D">
          <w:t>,</w:t>
        </w:r>
      </w:ins>
      <w:r>
        <w:t xml:space="preserve"> where waste is considered </w:t>
      </w:r>
      <w:ins w:id="20" w:author="Microsoft Office User" w:date="2023-01-28T23:02:00Z">
        <w:r w:rsidR="0023737D">
          <w:t>a</w:t>
        </w:r>
        <w:r w:rsidR="00755ECA">
          <w:t xml:space="preserve"> </w:t>
        </w:r>
      </w:ins>
      <w:del w:id="21" w:author="Microsoft Office User" w:date="2023-01-28T23:02:00Z">
        <w:r w:rsidDel="00755ECA">
          <w:delText xml:space="preserve">as a </w:delText>
        </w:r>
      </w:del>
      <w:r>
        <w:t>resource and reintegrated in</w:t>
      </w:r>
      <w:ins w:id="22" w:author="Microsoft Office User" w:date="2023-01-28T23:02:00Z">
        <w:r w:rsidR="00755ECA">
          <w:t>to</w:t>
        </w:r>
      </w:ins>
      <w:r>
        <w:t xml:space="preserve"> the urban flow. Furthermore, the Idea Validation </w:t>
      </w:r>
      <w:ins w:id="23" w:author="Microsoft Office User" w:date="2023-01-28T23:10:00Z">
        <w:r w:rsidR="0023737D">
          <w:t>and</w:t>
        </w:r>
      </w:ins>
      <w:del w:id="24" w:author="Microsoft Office User" w:date="2023-01-28T23:10:00Z">
        <w:r w:rsidDel="0023737D">
          <w:delText>&amp;</w:delText>
        </w:r>
      </w:del>
      <w:r>
        <w:t xml:space="preserve"> Business Model Development course will teach me how to crowdfund, launch a growth-oriented venture</w:t>
      </w:r>
      <w:ins w:id="25" w:author="Microsoft Office User" w:date="2023-01-28T23:03:00Z">
        <w:r w:rsidR="00755ECA">
          <w:t>,</w:t>
        </w:r>
      </w:ins>
      <w:r>
        <w:t xml:space="preserve"> and create feasible business models, bringing me closer to my eco-entrepreneur goal.</w:t>
      </w:r>
    </w:p>
    <w:p w14:paraId="1EBC8529" w14:textId="77777777" w:rsidR="00AF5877" w:rsidRDefault="00AF5877" w:rsidP="00AF5877"/>
    <w:p w14:paraId="414D2CD1" w14:textId="5D8B8F4F" w:rsidR="00AF5877" w:rsidRDefault="00AF5877" w:rsidP="00AF5877">
      <w:r>
        <w:t xml:space="preserve">As an aspiring Hoosier, I look forward to immersing myself as an intern for the Zero Waste program at the Office of Sustainability; I hope to </w:t>
      </w:r>
      <w:del w:id="26" w:author="Microsoft Office User" w:date="2023-01-28T23:03:00Z">
        <w:r w:rsidDel="00755ECA">
          <w:delText>bring a</w:delText>
        </w:r>
      </w:del>
      <w:ins w:id="27" w:author="Microsoft Office User" w:date="2023-01-28T23:03:00Z">
        <w:r w:rsidR="00755ECA">
          <w:t>offer my</w:t>
        </w:r>
      </w:ins>
      <w:r>
        <w:t xml:space="preserve"> unique perspective and creative problem solving </w:t>
      </w:r>
      <w:ins w:id="28" w:author="Microsoft Office User" w:date="2023-01-28T23:03:00Z">
        <w:r w:rsidR="00A04B2E">
          <w:t xml:space="preserve">skills, </w:t>
        </w:r>
      </w:ins>
      <w:del w:id="29" w:author="Microsoft Office User" w:date="2023-01-28T23:04:00Z">
        <w:r w:rsidDel="00A04B2E">
          <w:delText xml:space="preserve">to </w:delText>
        </w:r>
      </w:del>
      <w:r>
        <w:t>find</w:t>
      </w:r>
      <w:ins w:id="30" w:author="Microsoft Office User" w:date="2023-01-28T23:04:00Z">
        <w:r w:rsidR="00A04B2E">
          <w:t>ing</w:t>
        </w:r>
      </w:ins>
      <w:r>
        <w:t xml:space="preserve"> sustainable solutions </w:t>
      </w:r>
      <w:del w:id="31" w:author="Microsoft Office User" w:date="2023-01-28T23:04:00Z">
        <w:r w:rsidDel="00A04B2E">
          <w:delText>for the wastes on campus</w:delText>
        </w:r>
      </w:del>
      <w:ins w:id="32" w:author="Microsoft Office User" w:date="2023-01-28T23:04:00Z">
        <w:r w:rsidR="00A04B2E">
          <w:t>to reduce campus waste</w:t>
        </w:r>
      </w:ins>
      <w:r>
        <w:t xml:space="preserve">. Additionally, I aim to join the Collegiate Entrepreneurs' Organization in hopes of connecting and collaborating with </w:t>
      </w:r>
      <w:del w:id="33" w:author="Microsoft Office User" w:date="2023-01-28T23:04:00Z">
        <w:r w:rsidDel="00A04B2E">
          <w:delText>those who share the same entrepreneurial drive as I do</w:delText>
        </w:r>
      </w:del>
      <w:ins w:id="34" w:author="Microsoft Office User" w:date="2023-01-28T23:04:00Z">
        <w:r w:rsidR="00A04B2E">
          <w:t xml:space="preserve">like-minded </w:t>
        </w:r>
      </w:ins>
      <w:ins w:id="35" w:author="Microsoft Office User" w:date="2023-01-28T23:05:00Z">
        <w:r w:rsidR="00C571E0">
          <w:t>prospective</w:t>
        </w:r>
      </w:ins>
      <w:ins w:id="36" w:author="Microsoft Office User" w:date="2023-01-28T23:04:00Z">
        <w:r w:rsidR="00A04B2E">
          <w:t xml:space="preserve"> </w:t>
        </w:r>
      </w:ins>
      <w:ins w:id="37" w:author="Microsoft Office User" w:date="2023-01-28T23:05:00Z">
        <w:r w:rsidR="00C571E0">
          <w:t>entrepreneurs</w:t>
        </w:r>
      </w:ins>
      <w:r>
        <w:t xml:space="preserve">. </w:t>
      </w:r>
    </w:p>
    <w:p w14:paraId="48BD2D3C" w14:textId="77777777" w:rsidR="00AF5877" w:rsidRDefault="00AF5877" w:rsidP="00AF5877"/>
    <w:p w14:paraId="1C7D3270" w14:textId="2C28D665" w:rsidR="00AF5877" w:rsidRDefault="00AF5877" w:rsidP="00AF5877">
      <w:r>
        <w:t xml:space="preserve">Furthermore, </w:t>
      </w:r>
      <w:proofErr w:type="spellStart"/>
      <w:r>
        <w:t>Dr.</w:t>
      </w:r>
      <w:proofErr w:type="spellEnd"/>
      <w:r>
        <w:t xml:space="preserve"> Kris </w:t>
      </w:r>
      <w:proofErr w:type="spellStart"/>
      <w:r>
        <w:t>Klueg</w:t>
      </w:r>
      <w:proofErr w:type="spellEnd"/>
      <w:r>
        <w:t xml:space="preserve"> from the Biology department has previously emphasized the importance of the Rainwater Harvesting (RWH) system. Having </w:t>
      </w:r>
      <w:del w:id="38" w:author="Microsoft Office User" w:date="2023-01-28T23:06:00Z">
        <w:r w:rsidDel="00E63E3B">
          <w:delText xml:space="preserve">previously </w:delText>
        </w:r>
      </w:del>
      <w:r>
        <w:t xml:space="preserve">implemented and conducted research on RWH systems, I hope to work closely with </w:t>
      </w:r>
      <w:proofErr w:type="spellStart"/>
      <w:r>
        <w:t>Dr.</w:t>
      </w:r>
      <w:proofErr w:type="spellEnd"/>
      <w:r>
        <w:t xml:space="preserve"> </w:t>
      </w:r>
      <w:proofErr w:type="spellStart"/>
      <w:r>
        <w:t>Klueg</w:t>
      </w:r>
      <w:proofErr w:type="spellEnd"/>
      <w:r>
        <w:t xml:space="preserve"> and start a student organization focused on developing RWH systems to foster a culture of self-sustainability and make the entire campus more environmentally friendly. </w:t>
      </w:r>
    </w:p>
    <w:p w14:paraId="0A04ABC9" w14:textId="77777777" w:rsidR="00AF5877" w:rsidRDefault="00AF5877" w:rsidP="00AF5877"/>
    <w:p w14:paraId="2055BFD8" w14:textId="30F47F09" w:rsidR="0002278D" w:rsidRDefault="00AF5877" w:rsidP="00AF5877">
      <w:r>
        <w:t xml:space="preserve">Studying at Kelley gives me a plethora of opportunities that </w:t>
      </w:r>
      <w:del w:id="39" w:author="Microsoft Office User" w:date="2023-01-28T23:06:00Z">
        <w:r w:rsidDel="00E63E3B">
          <w:delText xml:space="preserve">could </w:delText>
        </w:r>
      </w:del>
      <w:ins w:id="40" w:author="Microsoft Office User" w:date="2023-01-28T23:06:00Z">
        <w:r w:rsidR="00E63E3B">
          <w:t>can</w:t>
        </w:r>
        <w:r w:rsidR="00E63E3B">
          <w:t xml:space="preserve"> </w:t>
        </w:r>
      </w:ins>
      <w:r>
        <w:t xml:space="preserve">shape me into a well-balanced eco-entrepreneur. With the goal of implementing environmental sustainability </w:t>
      </w:r>
      <w:del w:id="41" w:author="Microsoft Office User" w:date="2023-01-28T23:06:00Z">
        <w:r w:rsidDel="00E63E3B">
          <w:delText xml:space="preserve">into </w:delText>
        </w:r>
      </w:del>
      <w:ins w:id="42" w:author="Microsoft Office User" w:date="2023-01-28T23:06:00Z">
        <w:r w:rsidR="00E63E3B">
          <w:t>in</w:t>
        </w:r>
        <w:r w:rsidR="00E63E3B">
          <w:t xml:space="preserve"> </w:t>
        </w:r>
      </w:ins>
      <w:r>
        <w:t xml:space="preserve">business and empowering local communities, I am confident that a Kelley experience </w:t>
      </w:r>
      <w:del w:id="43" w:author="Microsoft Office User" w:date="2023-01-28T23:07:00Z">
        <w:r w:rsidDel="00E63E3B">
          <w:delText xml:space="preserve">would </w:delText>
        </w:r>
      </w:del>
      <w:ins w:id="44" w:author="Microsoft Office User" w:date="2023-01-28T23:07:00Z">
        <w:r w:rsidR="00E63E3B">
          <w:t>will</w:t>
        </w:r>
        <w:r w:rsidR="00E63E3B">
          <w:t xml:space="preserve"> </w:t>
        </w:r>
      </w:ins>
      <w:r>
        <w:t xml:space="preserve">sculpt my skills, knowledge, and character and </w:t>
      </w:r>
      <w:del w:id="45" w:author="Microsoft Office User" w:date="2023-01-28T23:07:00Z">
        <w:r w:rsidDel="000512DF">
          <w:delText xml:space="preserve">be </w:delText>
        </w:r>
      </w:del>
      <w:ins w:id="46" w:author="Microsoft Office User" w:date="2023-01-28T23:07:00Z">
        <w:r w:rsidR="000512DF">
          <w:t>be</w:t>
        </w:r>
        <w:r w:rsidR="000512DF">
          <w:t xml:space="preserve"> </w:t>
        </w:r>
      </w:ins>
      <w:r>
        <w:t xml:space="preserve">my stepping stone toward creating a more environmentally </w:t>
      </w:r>
      <w:del w:id="47" w:author="Microsoft Office User" w:date="2023-01-28T23:07:00Z">
        <w:r w:rsidDel="000512DF">
          <w:delText>friendly</w:delText>
        </w:r>
      </w:del>
      <w:ins w:id="48" w:author="Microsoft Office User" w:date="2023-01-28T23:07:00Z">
        <w:r w:rsidR="000512DF">
          <w:t>conscious</w:t>
        </w:r>
        <w:r w:rsidR="000512DF">
          <w:t xml:space="preserve"> </w:t>
        </w:r>
      </w:ins>
      <w:del w:id="49" w:author="Microsoft Office User" w:date="2023-01-28T23:07:00Z">
        <w:r w:rsidDel="000512DF">
          <w:delText xml:space="preserve">, </w:delText>
        </w:r>
      </w:del>
      <w:r>
        <w:t>and sustainable world.</w:t>
      </w:r>
    </w:p>
    <w:p w14:paraId="28D5E84E" w14:textId="77777777" w:rsidR="00355644" w:rsidRDefault="00355644" w:rsidP="00AF5877"/>
    <w:p w14:paraId="313DC729" w14:textId="01ADFD48" w:rsidR="00355644" w:rsidRPr="00BA5B31" w:rsidRDefault="00355644" w:rsidP="00AF5877">
      <w:pPr>
        <w:rPr>
          <w:color w:val="2F5496" w:themeColor="accent1" w:themeShade="BF"/>
        </w:rPr>
      </w:pPr>
      <w:r w:rsidRPr="00BA5B31">
        <w:rPr>
          <w:color w:val="2F5496" w:themeColor="accent1" w:themeShade="BF"/>
        </w:rPr>
        <w:t xml:space="preserve">Hi Brian! </w:t>
      </w:r>
    </w:p>
    <w:p w14:paraId="2A0E4D08" w14:textId="14D38257" w:rsidR="00355644" w:rsidRPr="00BA5B31" w:rsidRDefault="00D50A5A" w:rsidP="00AF5877">
      <w:pPr>
        <w:rPr>
          <w:color w:val="2F5496" w:themeColor="accent1" w:themeShade="BF"/>
        </w:rPr>
      </w:pPr>
      <w:r>
        <w:rPr>
          <w:color w:val="2F5496" w:themeColor="accent1" w:themeShade="BF"/>
        </w:rPr>
        <w:lastRenderedPageBreak/>
        <w:t>It s</w:t>
      </w:r>
      <w:r w:rsidR="00355644" w:rsidRPr="00BA5B31">
        <w:rPr>
          <w:color w:val="2F5496" w:themeColor="accent1" w:themeShade="BF"/>
        </w:rPr>
        <w:t xml:space="preserve">eems that this essay has been polished </w:t>
      </w:r>
      <w:r w:rsidR="00895A0A" w:rsidRPr="00BA5B31">
        <w:rPr>
          <w:color w:val="2F5496" w:themeColor="accent1" w:themeShade="BF"/>
        </w:rPr>
        <w:t xml:space="preserve">extensively! You’ve detailed your accomplishments and experience in sustainable entrepreneurship and provided evidence of your interest. </w:t>
      </w:r>
    </w:p>
    <w:p w14:paraId="1E33A15A" w14:textId="77777777" w:rsidR="00D270DA" w:rsidRPr="00BA5B31" w:rsidRDefault="00D270DA" w:rsidP="00AF5877">
      <w:pPr>
        <w:rPr>
          <w:color w:val="2F5496" w:themeColor="accent1" w:themeShade="BF"/>
        </w:rPr>
      </w:pPr>
    </w:p>
    <w:p w14:paraId="3DC1ABAC" w14:textId="681721D3" w:rsidR="00D270DA" w:rsidRPr="00BA5B31" w:rsidRDefault="00D270DA" w:rsidP="00AF5877">
      <w:pPr>
        <w:rPr>
          <w:color w:val="2F5496" w:themeColor="accent1" w:themeShade="BF"/>
        </w:rPr>
      </w:pPr>
      <w:r w:rsidRPr="00BA5B31">
        <w:rPr>
          <w:color w:val="2F5496" w:themeColor="accent1" w:themeShade="BF"/>
        </w:rPr>
        <w:t xml:space="preserve">You’ve also done your homework by </w:t>
      </w:r>
      <w:r w:rsidR="00D50A5A">
        <w:rPr>
          <w:color w:val="2F5496" w:themeColor="accent1" w:themeShade="BF"/>
        </w:rPr>
        <w:t>writing about</w:t>
      </w:r>
      <w:r w:rsidRPr="00BA5B31">
        <w:rPr>
          <w:color w:val="2F5496" w:themeColor="accent1" w:themeShade="BF"/>
        </w:rPr>
        <w:t xml:space="preserve"> your aspirations at IU and </w:t>
      </w:r>
      <w:r w:rsidR="00D50A5A">
        <w:rPr>
          <w:color w:val="2F5496" w:themeColor="accent1" w:themeShade="BF"/>
        </w:rPr>
        <w:t>giving</w:t>
      </w:r>
      <w:r w:rsidRPr="00BA5B31">
        <w:rPr>
          <w:color w:val="2F5496" w:themeColor="accent1" w:themeShade="BF"/>
        </w:rPr>
        <w:t xml:space="preserve"> specific responses. Well done! </w:t>
      </w:r>
    </w:p>
    <w:p w14:paraId="1383537E" w14:textId="77777777" w:rsidR="00D270DA" w:rsidRPr="00BA5B31" w:rsidRDefault="00D270DA" w:rsidP="00AF5877">
      <w:pPr>
        <w:rPr>
          <w:color w:val="2F5496" w:themeColor="accent1" w:themeShade="BF"/>
        </w:rPr>
      </w:pPr>
    </w:p>
    <w:p w14:paraId="58FC95D3" w14:textId="3EBE8266" w:rsidR="00D270DA" w:rsidRDefault="00D270DA" w:rsidP="00AF5877">
      <w:pPr>
        <w:rPr>
          <w:color w:val="2F5496" w:themeColor="accent1" w:themeShade="BF"/>
        </w:rPr>
      </w:pPr>
      <w:r w:rsidRPr="00BA5B31">
        <w:rPr>
          <w:color w:val="2F5496" w:themeColor="accent1" w:themeShade="BF"/>
        </w:rPr>
        <w:t xml:space="preserve">The only thing that is missing from </w:t>
      </w:r>
      <w:r w:rsidR="002E3684" w:rsidRPr="00BA5B31">
        <w:rPr>
          <w:color w:val="2F5496" w:themeColor="accent1" w:themeShade="BF"/>
        </w:rPr>
        <w:t xml:space="preserve">this anecdote is your narrative of overcoming an obstacle while working on your passion project. I think it is a good idea to mention one challenge you encountered while </w:t>
      </w:r>
      <w:r w:rsidR="00964D21" w:rsidRPr="00BA5B31">
        <w:rPr>
          <w:color w:val="2F5496" w:themeColor="accent1" w:themeShade="BF"/>
        </w:rPr>
        <w:t xml:space="preserve">recycling organic waste in </w:t>
      </w:r>
      <w:proofErr w:type="spellStart"/>
      <w:r w:rsidR="00964D21" w:rsidRPr="00BA5B31">
        <w:rPr>
          <w:color w:val="2F5496" w:themeColor="accent1" w:themeShade="BF"/>
        </w:rPr>
        <w:t>Bumi</w:t>
      </w:r>
      <w:proofErr w:type="spellEnd"/>
      <w:r w:rsidR="00964D21" w:rsidRPr="00BA5B31">
        <w:rPr>
          <w:color w:val="2F5496" w:themeColor="accent1" w:themeShade="BF"/>
        </w:rPr>
        <w:t xml:space="preserve"> </w:t>
      </w:r>
      <w:proofErr w:type="spellStart"/>
      <w:r w:rsidR="00964D21" w:rsidRPr="00BA5B31">
        <w:rPr>
          <w:color w:val="2F5496" w:themeColor="accent1" w:themeShade="BF"/>
        </w:rPr>
        <w:t>Bersih</w:t>
      </w:r>
      <w:proofErr w:type="spellEnd"/>
      <w:r w:rsidR="00964D21" w:rsidRPr="00BA5B31">
        <w:rPr>
          <w:color w:val="2F5496" w:themeColor="accent1" w:themeShade="BF"/>
        </w:rPr>
        <w:t xml:space="preserve">. Perhaps the monetary aspect (which can be tied in to </w:t>
      </w:r>
      <w:r w:rsidR="00BA5B31" w:rsidRPr="00BA5B31">
        <w:rPr>
          <w:color w:val="2F5496" w:themeColor="accent1" w:themeShade="BF"/>
        </w:rPr>
        <w:t xml:space="preserve">your hopes in learning crowdfunding at IU)? </w:t>
      </w:r>
      <w:r w:rsidR="00D50A5A">
        <w:rPr>
          <w:color w:val="2F5496" w:themeColor="accent1" w:themeShade="BF"/>
        </w:rPr>
        <w:t>Any o</w:t>
      </w:r>
      <w:bookmarkStart w:id="50" w:name="_GoBack"/>
      <w:bookmarkEnd w:id="50"/>
      <w:r w:rsidR="00BA5B31" w:rsidRPr="00BA5B31">
        <w:rPr>
          <w:color w:val="2F5496" w:themeColor="accent1" w:themeShade="BF"/>
        </w:rPr>
        <w:t xml:space="preserve">ther challenge will also work by mentioning the current challenge you’re facing and why you desire to gain this skillset at IU. </w:t>
      </w:r>
    </w:p>
    <w:p w14:paraId="42E5DD85" w14:textId="6E44003F" w:rsidR="00BA5B31" w:rsidRDefault="00BA5B31" w:rsidP="00AF5877">
      <w:pPr>
        <w:rPr>
          <w:color w:val="2F5496" w:themeColor="accent1" w:themeShade="BF"/>
        </w:rPr>
      </w:pPr>
      <w:r>
        <w:rPr>
          <w:color w:val="2F5496" w:themeColor="accent1" w:themeShade="BF"/>
        </w:rPr>
        <w:t xml:space="preserve">Other than that, everything looks good! </w:t>
      </w:r>
    </w:p>
    <w:p w14:paraId="076FFCDB" w14:textId="77777777" w:rsidR="00BA5B31" w:rsidRDefault="00BA5B31" w:rsidP="00AF5877">
      <w:pPr>
        <w:rPr>
          <w:color w:val="2F5496" w:themeColor="accent1" w:themeShade="BF"/>
        </w:rPr>
      </w:pPr>
    </w:p>
    <w:p w14:paraId="41CA74E9" w14:textId="3E7B2B19" w:rsidR="00BA5B31" w:rsidRDefault="00BA5B31" w:rsidP="00AF5877">
      <w:pPr>
        <w:rPr>
          <w:color w:val="2F5496" w:themeColor="accent1" w:themeShade="BF"/>
        </w:rPr>
      </w:pPr>
      <w:r>
        <w:rPr>
          <w:color w:val="2F5496" w:themeColor="accent1" w:themeShade="BF"/>
        </w:rPr>
        <w:t>Best wishes,</w:t>
      </w:r>
    </w:p>
    <w:p w14:paraId="0EF3EA96" w14:textId="1631372D" w:rsidR="00BA5B31" w:rsidRPr="00BA5B31" w:rsidRDefault="00BA5B31" w:rsidP="00AF5877">
      <w:pPr>
        <w:rPr>
          <w:color w:val="2F5496" w:themeColor="accent1" w:themeShade="BF"/>
        </w:rPr>
      </w:pPr>
      <w:r>
        <w:rPr>
          <w:color w:val="2F5496" w:themeColor="accent1" w:themeShade="BF"/>
        </w:rPr>
        <w:t xml:space="preserve">Melinda </w:t>
      </w:r>
    </w:p>
    <w:sectPr w:rsidR="00BA5B31" w:rsidRPr="00BA5B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877"/>
    <w:rsid w:val="0002278D"/>
    <w:rsid w:val="000512DF"/>
    <w:rsid w:val="00096781"/>
    <w:rsid w:val="00185506"/>
    <w:rsid w:val="0023737D"/>
    <w:rsid w:val="002E3684"/>
    <w:rsid w:val="00355644"/>
    <w:rsid w:val="004729A1"/>
    <w:rsid w:val="0062459E"/>
    <w:rsid w:val="00755ECA"/>
    <w:rsid w:val="00895A0A"/>
    <w:rsid w:val="00964D21"/>
    <w:rsid w:val="009C6CD1"/>
    <w:rsid w:val="00A04B2E"/>
    <w:rsid w:val="00AF2610"/>
    <w:rsid w:val="00AF5877"/>
    <w:rsid w:val="00B03695"/>
    <w:rsid w:val="00BA5B31"/>
    <w:rsid w:val="00C571E0"/>
    <w:rsid w:val="00D270DA"/>
    <w:rsid w:val="00D50932"/>
    <w:rsid w:val="00D50A5A"/>
    <w:rsid w:val="00DF757C"/>
    <w:rsid w:val="00E047F9"/>
    <w:rsid w:val="00E63E3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F9140E2"/>
  <w15:chartTrackingRefBased/>
  <w15:docId w15:val="{F4DE7D0B-6CC5-0348-93C9-C303B08EA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6CD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C6CD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71483">
      <w:bodyDiv w:val="1"/>
      <w:marLeft w:val="0"/>
      <w:marRight w:val="0"/>
      <w:marTop w:val="0"/>
      <w:marBottom w:val="0"/>
      <w:divBdr>
        <w:top w:val="none" w:sz="0" w:space="0" w:color="auto"/>
        <w:left w:val="none" w:sz="0" w:space="0" w:color="auto"/>
        <w:bottom w:val="none" w:sz="0" w:space="0" w:color="auto"/>
        <w:right w:val="none" w:sz="0" w:space="0" w:color="auto"/>
      </w:divBdr>
    </w:div>
    <w:div w:id="43779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microsoft.com/office/2011/relationships/people" Target="peop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605</Words>
  <Characters>3453</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2</cp:revision>
  <dcterms:created xsi:type="dcterms:W3CDTF">2023-01-28T16:21:00Z</dcterms:created>
  <dcterms:modified xsi:type="dcterms:W3CDTF">2023-01-28T16:21:00Z</dcterms:modified>
</cp:coreProperties>
</file>