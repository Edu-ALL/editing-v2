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5567" w14:textId="1047B8A2" w:rsidR="008B2281" w:rsidRPr="008B2281" w:rsidRDefault="008B2281" w:rsidP="008B2281">
      <w:pPr>
        <w:pStyle w:val="NormalWeb"/>
        <w:spacing w:before="0" w:beforeAutospacing="0" w:after="0" w:afterAutospacing="0" w:line="276" w:lineRule="auto"/>
        <w:jc w:val="both"/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</w:pPr>
      <w:r w:rsidRPr="008B2281">
        <w:rPr>
          <w:rFonts w:ascii="Arial" w:hAnsi="Arial" w:cs="Arial"/>
          <w:b/>
          <w:bCs/>
          <w:color w:val="000000"/>
          <w:sz w:val="22"/>
          <w:szCs w:val="22"/>
        </w:rPr>
        <w:t>Discuss an accomplishment, event, or realization that sparked a period of personal growth and a new understanding of yourself or others.</w:t>
      </w:r>
    </w:p>
    <w:p w14:paraId="78EDC2C4" w14:textId="2A82E4E9" w:rsidR="008B2281" w:rsidRDefault="008B2281" w:rsidP="008B2281">
      <w:pPr>
        <w:pStyle w:val="NormalWeb"/>
        <w:spacing w:before="0" w:beforeAutospacing="0" w:after="0" w:afterAutospacing="0" w:line="276" w:lineRule="auto"/>
        <w:jc w:val="both"/>
        <w:rPr>
          <w:rStyle w:val="apple-tab-span"/>
          <w:rFonts w:ascii="Arial" w:hAnsi="Arial" w:cs="Arial"/>
          <w:color w:val="000000"/>
          <w:sz w:val="22"/>
          <w:szCs w:val="22"/>
        </w:rPr>
      </w:pPr>
    </w:p>
    <w:p w14:paraId="7A94921D" w14:textId="70C3BD77" w:rsidR="008B2281" w:rsidRDefault="008B2281" w:rsidP="008B2281">
      <w:pPr>
        <w:pStyle w:val="NormalWeb"/>
        <w:spacing w:before="0" w:beforeAutospacing="0" w:after="0" w:afterAutospacing="0" w:line="276" w:lineRule="auto"/>
        <w:jc w:val="both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>Ver 6</w:t>
      </w:r>
    </w:p>
    <w:p w14:paraId="204874FE" w14:textId="77777777" w:rsidR="008B2281" w:rsidRDefault="008B2281" w:rsidP="008B2281">
      <w:pPr>
        <w:pStyle w:val="NormalWeb"/>
        <w:spacing w:before="0" w:beforeAutospacing="0" w:after="0" w:afterAutospacing="0" w:line="276" w:lineRule="auto"/>
        <w:jc w:val="both"/>
        <w:rPr>
          <w:rStyle w:val="apple-tab-span"/>
          <w:rFonts w:ascii="Arial" w:hAnsi="Arial" w:cs="Arial"/>
          <w:color w:val="000000"/>
          <w:sz w:val="22"/>
          <w:szCs w:val="22"/>
        </w:rPr>
      </w:pPr>
    </w:p>
    <w:p w14:paraId="016FB849" w14:textId="3037EF75" w:rsidR="008B2281" w:rsidRDefault="008B2281" w:rsidP="008B2281">
      <w:pPr>
        <w:pStyle w:val="NormalWeb"/>
        <w:spacing w:before="0" w:beforeAutospacing="0" w:after="0" w:afterAutospacing="0" w:line="276" w:lineRule="auto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“Can you even run? I bet you can’t even kick a ball. You’re going to get crushed so hard!” My friend laughed as he found out that I was going to be playing in today’s match. These words echoed in my head as I prepared</w:t>
      </w:r>
      <w:ins w:id="0" w:author="Microsoft Office User" w:date="2022-12-22T19:46:00Z">
        <w:r w:rsidR="009C55E6"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del w:id="1" w:author="Microsoft Office User" w:date="2022-12-22T19:46:00Z">
        <w:r w:rsidDel="009C55E6">
          <w:rPr>
            <w:rFonts w:ascii="Arial" w:hAnsi="Arial" w:cs="Arial"/>
            <w:color w:val="000000"/>
            <w:sz w:val="22"/>
            <w:szCs w:val="22"/>
          </w:rPr>
          <w:delText>. The</w:delText>
        </w:r>
      </w:del>
      <w:ins w:id="2" w:author="Microsoft Office User" w:date="2022-12-22T19:46:00Z">
        <w:r w:rsidR="009C55E6">
          <w:rPr>
            <w:rFonts w:ascii="Arial" w:hAnsi="Arial" w:cs="Arial"/>
            <w:color w:val="000000"/>
            <w:sz w:val="22"/>
            <w:szCs w:val="22"/>
          </w:rPr>
          <w:t>the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thought </w:t>
      </w:r>
      <w:del w:id="3" w:author="Microsoft Office User" w:date="2022-12-22T19:46:00Z">
        <w:r w:rsidDel="009C55E6">
          <w:rPr>
            <w:rFonts w:ascii="Arial" w:hAnsi="Arial" w:cs="Arial"/>
            <w:color w:val="000000"/>
            <w:sz w:val="22"/>
            <w:szCs w:val="22"/>
          </w:rPr>
          <w:delText>of screwing up</w:delText>
        </w:r>
      </w:del>
      <w:ins w:id="4" w:author="Microsoft Office User" w:date="2022-12-22T19:46:00Z">
        <w:r w:rsidR="009C55E6">
          <w:rPr>
            <w:rFonts w:ascii="Arial" w:hAnsi="Arial" w:cs="Arial"/>
            <w:color w:val="000000"/>
            <w:sz w:val="22"/>
            <w:szCs w:val="22"/>
          </w:rPr>
          <w:t>fail</w:t>
        </w:r>
      </w:ins>
      <w:ins w:id="5" w:author="Microsoft Office User" w:date="2022-12-22T19:47:00Z">
        <w:r w:rsidR="009C55E6">
          <w:rPr>
            <w:rFonts w:ascii="Arial" w:hAnsi="Arial" w:cs="Arial"/>
            <w:color w:val="000000"/>
            <w:sz w:val="22"/>
            <w:szCs w:val="22"/>
          </w:rPr>
          <w:t>ing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</w:t>
      </w:r>
      <w:del w:id="6" w:author="Microsoft Office User" w:date="2022-12-22T19:47:00Z">
        <w:r w:rsidDel="009C55E6">
          <w:rPr>
            <w:rFonts w:ascii="Arial" w:hAnsi="Arial" w:cs="Arial"/>
            <w:color w:val="000000"/>
            <w:sz w:val="22"/>
            <w:szCs w:val="22"/>
          </w:rPr>
          <w:delText>terribly scared</w:delText>
        </w:r>
      </w:del>
      <w:ins w:id="7" w:author="Microsoft Office User" w:date="2022-12-22T19:47:00Z">
        <w:r w:rsidR="009C55E6">
          <w:rPr>
            <w:rFonts w:ascii="Arial" w:hAnsi="Arial" w:cs="Arial"/>
            <w:color w:val="000000"/>
            <w:sz w:val="22"/>
            <w:szCs w:val="22"/>
          </w:rPr>
          <w:t>terrifying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me. </w:t>
      </w:r>
    </w:p>
    <w:p w14:paraId="35FD8104" w14:textId="77777777" w:rsidR="008B2281" w:rsidRDefault="008B2281" w:rsidP="008B2281">
      <w:pPr>
        <w:pStyle w:val="NormalWeb"/>
        <w:spacing w:before="0" w:beforeAutospacing="0" w:after="0" w:afterAutospacing="0" w:line="276" w:lineRule="auto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“One! Two! Three! Tigers!”</w:t>
      </w:r>
    </w:p>
    <w:p w14:paraId="0241EE20" w14:textId="77777777" w:rsidR="00F5562C" w:rsidRDefault="008B2281" w:rsidP="008B2281">
      <w:pPr>
        <w:pStyle w:val="NormalWeb"/>
        <w:spacing w:before="0" w:beforeAutospacing="0" w:after="0" w:afterAutospacing="0" w:line="276" w:lineRule="auto"/>
        <w:jc w:val="both"/>
        <w:rPr>
          <w:ins w:id="8" w:author="Microsoft Office User" w:date="2022-12-22T20:08:00Z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Despite my initial anxiety, shouting these words </w:t>
      </w:r>
      <w:del w:id="9" w:author="Microsoft Office User" w:date="2022-12-22T20:07:00Z">
        <w:r w:rsidDel="00F5562C">
          <w:rPr>
            <w:rFonts w:ascii="Arial" w:hAnsi="Arial" w:cs="Arial"/>
            <w:color w:val="000000"/>
            <w:sz w:val="22"/>
            <w:szCs w:val="22"/>
          </w:rPr>
          <w:delText>as a</w:delText>
        </w:r>
      </w:del>
      <w:ins w:id="10" w:author="Microsoft Office User" w:date="2022-12-22T20:07:00Z">
        <w:r w:rsidR="00F5562C">
          <w:rPr>
            <w:rFonts w:ascii="Arial" w:hAnsi="Arial" w:cs="Arial"/>
            <w:color w:val="000000"/>
            <w:sz w:val="22"/>
            <w:szCs w:val="22"/>
          </w:rPr>
          <w:t>with my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team made me realize how hard I’d trained for </w:t>
      </w:r>
      <w:del w:id="11" w:author="Microsoft Office User" w:date="2022-12-22T20:07:00Z">
        <w:r w:rsidDel="00F5562C">
          <w:rPr>
            <w:rFonts w:ascii="Arial" w:hAnsi="Arial" w:cs="Arial"/>
            <w:color w:val="000000"/>
            <w:sz w:val="22"/>
            <w:szCs w:val="22"/>
          </w:rPr>
          <w:delText xml:space="preserve">this match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with the rest of my team. </w:t>
      </w:r>
    </w:p>
    <w:p w14:paraId="594B4EA5" w14:textId="46889EB8" w:rsidR="008B2281" w:rsidRDefault="008B2281" w:rsidP="00F5562C">
      <w:pPr>
        <w:pStyle w:val="NormalWeb"/>
        <w:spacing w:before="0" w:beforeAutospacing="0" w:after="0" w:afterAutospacing="0" w:line="276" w:lineRule="auto"/>
        <w:ind w:firstLine="720"/>
        <w:jc w:val="both"/>
        <w:pPrChange w:id="12" w:author="Microsoft Office User" w:date="2022-12-22T20:08:00Z">
          <w:pPr>
            <w:pStyle w:val="NormalWeb"/>
            <w:spacing w:before="0" w:beforeAutospacing="0" w:after="0" w:afterAutospacing="0" w:line="276" w:lineRule="auto"/>
            <w:jc w:val="both"/>
          </w:pPr>
        </w:pPrChange>
      </w:pPr>
      <w:del w:id="13" w:author="Microsoft Office User" w:date="2022-12-22T20:08:00Z">
        <w:r w:rsidDel="00F5562C">
          <w:rPr>
            <w:rFonts w:ascii="Arial" w:hAnsi="Arial" w:cs="Arial"/>
            <w:color w:val="000000"/>
            <w:sz w:val="22"/>
            <w:szCs w:val="22"/>
          </w:rPr>
          <w:delText xml:space="preserve">All I could do then was give my best.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“Fweet!” The whistle below and the game </w:t>
      </w:r>
      <w:del w:id="14" w:author="Microsoft Office User" w:date="2022-12-22T20:08:00Z">
        <w:r w:rsidDel="00F5562C">
          <w:rPr>
            <w:rFonts w:ascii="Arial" w:hAnsi="Arial" w:cs="Arial"/>
            <w:color w:val="000000"/>
            <w:sz w:val="22"/>
            <w:szCs w:val="22"/>
          </w:rPr>
          <w:delText xml:space="preserve">finally </w:delText>
        </w:r>
      </w:del>
      <w:r>
        <w:rPr>
          <w:rFonts w:ascii="Arial" w:hAnsi="Arial" w:cs="Arial"/>
          <w:color w:val="000000"/>
          <w:sz w:val="22"/>
          <w:szCs w:val="22"/>
        </w:rPr>
        <w:t>began.</w:t>
      </w:r>
    </w:p>
    <w:p w14:paraId="3914ED3A" w14:textId="322172D3" w:rsidR="008B2281" w:rsidRDefault="008B2281" w:rsidP="008B2281">
      <w:pPr>
        <w:pStyle w:val="NormalWeb"/>
        <w:spacing w:before="0" w:beforeAutospacing="0" w:after="0" w:afterAutospacing="0" w:line="276" w:lineRule="auto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del w:id="15" w:author="Microsoft Office User" w:date="2022-12-22T20:08:00Z">
        <w:r w:rsidDel="00F5562C">
          <w:rPr>
            <w:rFonts w:ascii="Arial" w:hAnsi="Arial" w:cs="Arial"/>
            <w:color w:val="000000"/>
            <w:sz w:val="22"/>
            <w:szCs w:val="22"/>
          </w:rPr>
          <w:delText xml:space="preserve">Growing up,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I’d always taken other people’s thoughts about me </w:t>
      </w:r>
      <w:del w:id="16" w:author="Microsoft Office User" w:date="2022-12-22T20:08:00Z">
        <w:r w:rsidDel="00F5562C">
          <w:rPr>
            <w:rFonts w:ascii="Arial" w:hAnsi="Arial" w:cs="Arial"/>
            <w:color w:val="000000"/>
            <w:sz w:val="22"/>
            <w:szCs w:val="22"/>
          </w:rPr>
          <w:delText>into account</w:delText>
        </w:r>
      </w:del>
      <w:ins w:id="17" w:author="Microsoft Office User" w:date="2022-12-22T20:08:00Z">
        <w:r w:rsidR="00F5562C">
          <w:rPr>
            <w:rFonts w:ascii="Arial" w:hAnsi="Arial" w:cs="Arial"/>
            <w:color w:val="000000"/>
            <w:sz w:val="22"/>
            <w:szCs w:val="22"/>
          </w:rPr>
          <w:t>to heart</w:t>
        </w:r>
      </w:ins>
      <w:r>
        <w:rPr>
          <w:rFonts w:ascii="Arial" w:hAnsi="Arial" w:cs="Arial"/>
          <w:color w:val="000000"/>
          <w:sz w:val="22"/>
          <w:szCs w:val="22"/>
        </w:rPr>
        <w:t xml:space="preserve">. In middle school, I was good at everything </w:t>
      </w:r>
      <w:del w:id="18" w:author="Microsoft Office User" w:date="2022-12-22T20:08:00Z">
        <w:r w:rsidDel="00F5562C">
          <w:rPr>
            <w:rFonts w:ascii="Arial" w:hAnsi="Arial" w:cs="Arial"/>
            <w:color w:val="000000"/>
            <w:sz w:val="22"/>
            <w:szCs w:val="22"/>
          </w:rPr>
          <w:delText>I did and I was</w:delText>
        </w:r>
      </w:del>
      <w:ins w:id="19" w:author="Microsoft Office User" w:date="2022-12-22T20:08:00Z">
        <w:r w:rsidR="00F5562C">
          <w:rPr>
            <w:rFonts w:ascii="Arial" w:hAnsi="Arial" w:cs="Arial"/>
            <w:color w:val="000000"/>
            <w:sz w:val="22"/>
            <w:szCs w:val="22"/>
          </w:rPr>
          <w:t>and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terrified to break </w:t>
      </w:r>
      <w:del w:id="20" w:author="Microsoft Office User" w:date="2022-12-22T20:09:00Z">
        <w:r w:rsidDel="00F5562C">
          <w:rPr>
            <w:rFonts w:ascii="Arial" w:hAnsi="Arial" w:cs="Arial"/>
            <w:color w:val="000000"/>
            <w:sz w:val="22"/>
            <w:szCs w:val="22"/>
          </w:rPr>
          <w:delText xml:space="preserve">this </w:delText>
        </w:r>
      </w:del>
      <w:ins w:id="21" w:author="Microsoft Office User" w:date="2022-12-22T20:09:00Z">
        <w:r w:rsidR="00F5562C">
          <w:rPr>
            <w:rFonts w:ascii="Arial" w:hAnsi="Arial" w:cs="Arial"/>
            <w:color w:val="000000"/>
            <w:sz w:val="22"/>
            <w:szCs w:val="22"/>
          </w:rPr>
          <w:t>that</w:t>
        </w:r>
        <w:r w:rsidR="00F5562C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>
        <w:rPr>
          <w:rFonts w:ascii="Arial" w:hAnsi="Arial" w:cs="Arial"/>
          <w:color w:val="000000"/>
          <w:sz w:val="22"/>
          <w:szCs w:val="22"/>
        </w:rPr>
        <w:t>image</w:t>
      </w:r>
      <w:del w:id="22" w:author="Microsoft Office User" w:date="2022-12-22T20:08:00Z">
        <w:r w:rsidDel="00F5562C">
          <w:rPr>
            <w:rFonts w:ascii="Arial" w:hAnsi="Arial" w:cs="Arial"/>
            <w:color w:val="000000"/>
            <w:sz w:val="22"/>
            <w:szCs w:val="22"/>
          </w:rPr>
          <w:delText xml:space="preserve"> of mine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. I avoided anything I </w:t>
      </w:r>
      <w:del w:id="23" w:author="Microsoft Office User" w:date="2022-12-22T20:09:00Z">
        <w:r w:rsidDel="00F5562C">
          <w:rPr>
            <w:rFonts w:ascii="Arial" w:hAnsi="Arial" w:cs="Arial"/>
            <w:color w:val="000000"/>
            <w:sz w:val="22"/>
            <w:szCs w:val="22"/>
          </w:rPr>
          <w:delText xml:space="preserve">knew </w:delText>
        </w:r>
      </w:del>
      <w:ins w:id="24" w:author="Microsoft Office User" w:date="2022-12-22T20:09:00Z">
        <w:r w:rsidR="00F5562C">
          <w:rPr>
            <w:rFonts w:ascii="Arial" w:hAnsi="Arial" w:cs="Arial"/>
            <w:color w:val="000000"/>
            <w:sz w:val="22"/>
            <w:szCs w:val="22"/>
          </w:rPr>
          <w:t>thought</w:t>
        </w:r>
        <w:r w:rsidR="00F5562C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>
        <w:rPr>
          <w:rFonts w:ascii="Arial" w:hAnsi="Arial" w:cs="Arial"/>
          <w:color w:val="000000"/>
          <w:sz w:val="22"/>
          <w:szCs w:val="22"/>
        </w:rPr>
        <w:t>I was bad at to prevent being judged. </w:t>
      </w:r>
    </w:p>
    <w:p w14:paraId="72DDA960" w14:textId="7AE1EB3E" w:rsidR="008B2281" w:rsidRDefault="008B2281" w:rsidP="008B2281">
      <w:pPr>
        <w:pStyle w:val="NormalWeb"/>
        <w:spacing w:before="0" w:beforeAutospacing="0" w:after="0" w:afterAutospacing="0" w:line="276" w:lineRule="auto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This carried on </w:t>
      </w:r>
      <w:del w:id="25" w:author="Microsoft Office User" w:date="2022-12-22T20:09:00Z">
        <w:r w:rsidDel="00FE1A47">
          <w:rPr>
            <w:rFonts w:ascii="Arial" w:hAnsi="Arial" w:cs="Arial"/>
            <w:color w:val="000000"/>
            <w:sz w:val="22"/>
            <w:szCs w:val="22"/>
          </w:rPr>
          <w:delText>up until</w:delText>
        </w:r>
      </w:del>
      <w:ins w:id="26" w:author="Microsoft Office User" w:date="2022-12-22T20:09:00Z">
        <w:r w:rsidR="00FE1A47">
          <w:rPr>
            <w:rFonts w:ascii="Arial" w:hAnsi="Arial" w:cs="Arial"/>
            <w:color w:val="000000"/>
            <w:sz w:val="22"/>
            <w:szCs w:val="22"/>
          </w:rPr>
          <w:t>while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I moved schools. Then, I experienced what I thought was one of my greatest fears – losing a friendship. </w:t>
      </w:r>
      <w:del w:id="27" w:author="Microsoft Office User" w:date="2022-12-22T20:11:00Z">
        <w:r w:rsidDel="00FE1A47">
          <w:rPr>
            <w:rFonts w:ascii="Arial" w:hAnsi="Arial" w:cs="Arial"/>
            <w:color w:val="000000"/>
            <w:sz w:val="22"/>
            <w:szCs w:val="22"/>
          </w:rPr>
          <w:delText xml:space="preserve">I was in a conflict with one of my friends, which caused us to avoid each other.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Being constantly rejected after </w:t>
      </w:r>
      <w:del w:id="28" w:author="Microsoft Office User" w:date="2022-12-22T20:11:00Z">
        <w:r w:rsidDel="00FE1A47">
          <w:rPr>
            <w:rFonts w:ascii="Arial" w:hAnsi="Arial" w:cs="Arial"/>
            <w:color w:val="000000"/>
            <w:sz w:val="22"/>
            <w:szCs w:val="22"/>
          </w:rPr>
          <w:delText xml:space="preserve">trying </w:delText>
        </w:r>
      </w:del>
      <w:ins w:id="29" w:author="Microsoft Office User" w:date="2022-12-22T20:11:00Z">
        <w:r w:rsidR="00FE1A47">
          <w:rPr>
            <w:rFonts w:ascii="Arial" w:hAnsi="Arial" w:cs="Arial"/>
            <w:color w:val="000000"/>
            <w:sz w:val="22"/>
            <w:szCs w:val="22"/>
          </w:rPr>
          <w:t>multipl</w:t>
        </w:r>
      </w:ins>
      <w:ins w:id="30" w:author="Microsoft Office User" w:date="2022-12-22T20:12:00Z">
        <w:r w:rsidR="00FE1A47">
          <w:rPr>
            <w:rFonts w:ascii="Arial" w:hAnsi="Arial" w:cs="Arial"/>
            <w:color w:val="000000"/>
            <w:sz w:val="22"/>
            <w:szCs w:val="22"/>
          </w:rPr>
          <w:t>e attempts</w:t>
        </w:r>
      </w:ins>
      <w:ins w:id="31" w:author="Microsoft Office User" w:date="2022-12-22T20:11:00Z">
        <w:r w:rsidR="00FE1A47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to talk it out </w:t>
      </w:r>
      <w:del w:id="32" w:author="Microsoft Office User" w:date="2022-12-22T20:12:00Z">
        <w:r w:rsidDel="00FE1A47">
          <w:rPr>
            <w:rFonts w:ascii="Arial" w:hAnsi="Arial" w:cs="Arial"/>
            <w:color w:val="000000"/>
            <w:sz w:val="22"/>
            <w:szCs w:val="22"/>
          </w:rPr>
          <w:delText>made me frustrated</w:delText>
        </w:r>
      </w:del>
      <w:ins w:id="33" w:author="Microsoft Office User" w:date="2022-12-22T20:12:00Z">
        <w:r w:rsidR="00FE1A47">
          <w:rPr>
            <w:rFonts w:ascii="Arial" w:hAnsi="Arial" w:cs="Arial"/>
            <w:color w:val="000000"/>
            <w:sz w:val="22"/>
            <w:szCs w:val="22"/>
          </w:rPr>
          <w:t>frustrated me, leaving me powerless</w:t>
        </w:r>
      </w:ins>
      <w:del w:id="34" w:author="Microsoft Office User" w:date="2022-12-22T20:12:00Z">
        <w:r w:rsidDel="00FE1A47">
          <w:rPr>
            <w:rFonts w:ascii="Arial" w:hAnsi="Arial" w:cs="Arial"/>
            <w:color w:val="000000"/>
            <w:sz w:val="22"/>
            <w:szCs w:val="22"/>
          </w:rPr>
          <w:delText xml:space="preserve"> as I’m unable to control the outcome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. </w:t>
      </w:r>
      <w:del w:id="35" w:author="Microsoft Office User" w:date="2022-12-22T20:12:00Z">
        <w:r w:rsidDel="00FE1A47">
          <w:rPr>
            <w:rFonts w:ascii="Arial" w:hAnsi="Arial" w:cs="Arial"/>
            <w:color w:val="000000"/>
            <w:sz w:val="22"/>
            <w:szCs w:val="22"/>
          </w:rPr>
          <w:delText xml:space="preserve">I’ve tried everything, from initiating a text to asking my friends to help set up a hangout. Lots of people </w:delText>
        </w:r>
      </w:del>
      <w:ins w:id="36" w:author="Microsoft Office User" w:date="2022-12-22T20:12:00Z">
        <w:r w:rsidR="00FE1A47">
          <w:rPr>
            <w:rFonts w:ascii="Arial" w:hAnsi="Arial" w:cs="Arial"/>
            <w:color w:val="000000"/>
            <w:sz w:val="22"/>
            <w:szCs w:val="22"/>
          </w:rPr>
          <w:t xml:space="preserve">People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told me to give up and move on, but my optimistic self still tried </w:t>
      </w:r>
      <w:del w:id="37" w:author="Microsoft Office User" w:date="2022-12-22T20:13:00Z">
        <w:r w:rsidDel="00FE1A47">
          <w:rPr>
            <w:rFonts w:ascii="Arial" w:hAnsi="Arial" w:cs="Arial"/>
            <w:color w:val="000000"/>
            <w:sz w:val="22"/>
            <w:szCs w:val="22"/>
          </w:rPr>
          <w:delText>even a year after the dispute</w:delText>
        </w:r>
      </w:del>
      <w:ins w:id="38" w:author="Microsoft Office User" w:date="2022-12-22T20:13:00Z">
        <w:r w:rsidR="00FE1A47">
          <w:rPr>
            <w:rFonts w:ascii="Arial" w:hAnsi="Arial" w:cs="Arial"/>
            <w:color w:val="000000"/>
            <w:sz w:val="22"/>
            <w:szCs w:val="22"/>
          </w:rPr>
          <w:t>for a year</w:t>
        </w:r>
      </w:ins>
      <w:r>
        <w:rPr>
          <w:rFonts w:ascii="Arial" w:hAnsi="Arial" w:cs="Arial"/>
          <w:color w:val="000000"/>
          <w:sz w:val="22"/>
          <w:szCs w:val="22"/>
        </w:rPr>
        <w:t xml:space="preserve">. Through </w:t>
      </w:r>
      <w:del w:id="39" w:author="Microsoft Office User" w:date="2022-12-22T20:13:00Z">
        <w:r w:rsidDel="00FE1A47">
          <w:rPr>
            <w:rFonts w:ascii="Arial" w:hAnsi="Arial" w:cs="Arial"/>
            <w:color w:val="000000"/>
            <w:sz w:val="22"/>
            <w:szCs w:val="22"/>
          </w:rPr>
          <w:delText>deep-talks</w:delText>
        </w:r>
      </w:del>
      <w:ins w:id="40" w:author="Microsoft Office User" w:date="2022-12-22T20:13:00Z">
        <w:r w:rsidR="00FE1A47">
          <w:rPr>
            <w:rFonts w:ascii="Arial" w:hAnsi="Arial" w:cs="Arial"/>
            <w:color w:val="000000"/>
            <w:sz w:val="22"/>
            <w:szCs w:val="22"/>
          </w:rPr>
          <w:t>talks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with my friends</w:t>
      </w:r>
      <w:ins w:id="41" w:author="Microsoft Office User" w:date="2022-12-22T20:13:00Z">
        <w:r w:rsidR="00FE1A47">
          <w:rPr>
            <w:rFonts w:ascii="Arial" w:hAnsi="Arial" w:cs="Arial"/>
            <w:color w:val="000000"/>
            <w:sz w:val="22"/>
            <w:szCs w:val="22"/>
          </w:rPr>
          <w:t xml:space="preserve"> and </w:t>
        </w:r>
      </w:ins>
      <w:del w:id="42" w:author="Microsoft Office User" w:date="2022-12-22T20:13:00Z">
        <w:r w:rsidDel="00FE1A47">
          <w:rPr>
            <w:rFonts w:ascii="Arial" w:hAnsi="Arial" w:cs="Arial"/>
            <w:color w:val="000000"/>
            <w:sz w:val="22"/>
            <w:szCs w:val="22"/>
          </w:rPr>
          <w:delText xml:space="preserve">,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even </w:t>
      </w:r>
      <w:del w:id="43" w:author="Microsoft Office User" w:date="2022-12-22T20:13:00Z">
        <w:r w:rsidDel="00FE1A47">
          <w:rPr>
            <w:rFonts w:ascii="Arial" w:hAnsi="Arial" w:cs="Arial"/>
            <w:color w:val="000000"/>
            <w:sz w:val="22"/>
            <w:szCs w:val="22"/>
          </w:rPr>
          <w:delText xml:space="preserve">in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the Netflix shows </w:t>
      </w:r>
      <w:del w:id="44" w:author="Microsoft Office User" w:date="2022-12-22T20:13:00Z">
        <w:r w:rsidDel="00FE1A47">
          <w:rPr>
            <w:rFonts w:ascii="Arial" w:hAnsi="Arial" w:cs="Arial"/>
            <w:color w:val="000000"/>
            <w:sz w:val="22"/>
            <w:szCs w:val="22"/>
          </w:rPr>
          <w:delText xml:space="preserve">that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I watched, I learned </w:t>
      </w:r>
      <w:del w:id="45" w:author="Microsoft Office User" w:date="2022-12-22T20:13:00Z">
        <w:r w:rsidDel="00FE1A47">
          <w:rPr>
            <w:rFonts w:ascii="Arial" w:hAnsi="Arial" w:cs="Arial"/>
            <w:color w:val="000000"/>
            <w:sz w:val="22"/>
            <w:szCs w:val="22"/>
          </w:rPr>
          <w:delText xml:space="preserve">that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we </w:t>
      </w:r>
      <w:del w:id="46" w:author="Microsoft Office User" w:date="2022-12-22T20:13:00Z">
        <w:r w:rsidDel="00FE1A47">
          <w:rPr>
            <w:rFonts w:ascii="Arial" w:hAnsi="Arial" w:cs="Arial"/>
            <w:color w:val="000000"/>
            <w:sz w:val="22"/>
            <w:szCs w:val="22"/>
          </w:rPr>
          <w:delText xml:space="preserve">might </w:delText>
        </w:r>
      </w:del>
      <w:ins w:id="47" w:author="Microsoft Office User" w:date="2022-12-22T20:13:00Z">
        <w:r w:rsidR="00FE1A47">
          <w:rPr>
            <w:rFonts w:ascii="Arial" w:hAnsi="Arial" w:cs="Arial"/>
            <w:color w:val="000000"/>
            <w:sz w:val="22"/>
            <w:szCs w:val="22"/>
          </w:rPr>
          <w:t>do</w:t>
        </w:r>
        <w:r w:rsidR="00FE1A47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not have total control of everything in life. I grew to realize that what I really feared was losing my perfect image </w:t>
      </w:r>
      <w:del w:id="48" w:author="Microsoft Office User" w:date="2022-12-22T20:18:00Z">
        <w:r w:rsidDel="00FE1A47">
          <w:rPr>
            <w:rFonts w:ascii="Arial" w:hAnsi="Arial" w:cs="Arial"/>
            <w:color w:val="000000"/>
            <w:sz w:val="22"/>
            <w:szCs w:val="22"/>
          </w:rPr>
          <w:delText>by failing to</w:delText>
        </w:r>
      </w:del>
      <w:ins w:id="49" w:author="Microsoft Office User" w:date="2022-12-22T20:18:00Z">
        <w:r w:rsidR="00FE1A47">
          <w:rPr>
            <w:rFonts w:ascii="Arial" w:hAnsi="Arial" w:cs="Arial"/>
            <w:color w:val="000000"/>
            <w:sz w:val="22"/>
            <w:szCs w:val="22"/>
          </w:rPr>
          <w:t>if I failed to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control other people’s response</w:t>
      </w:r>
      <w:ins w:id="50" w:author="Microsoft Office User" w:date="2022-12-22T20:18:00Z">
        <w:r w:rsidR="00FE1A47">
          <w:rPr>
            <w:rFonts w:ascii="Arial" w:hAnsi="Arial" w:cs="Arial"/>
            <w:color w:val="000000"/>
            <w:sz w:val="22"/>
            <w:szCs w:val="22"/>
          </w:rPr>
          <w:t>s</w:t>
        </w:r>
      </w:ins>
      <w:r>
        <w:rPr>
          <w:rFonts w:ascii="Arial" w:hAnsi="Arial" w:cs="Arial"/>
          <w:color w:val="000000"/>
          <w:sz w:val="22"/>
          <w:szCs w:val="22"/>
        </w:rPr>
        <w:t>. </w:t>
      </w:r>
      <w:del w:id="51" w:author="Microsoft Office User" w:date="2022-12-22T20:18:00Z">
        <w:r w:rsidDel="00FE1A47">
          <w:rPr>
            <w:rFonts w:ascii="Arial" w:hAnsi="Arial" w:cs="Arial"/>
            <w:color w:val="000000"/>
            <w:sz w:val="22"/>
            <w:szCs w:val="22"/>
          </w:rPr>
          <w:delText>This mixture of reasons caused me to learn to let go and understand that it’s okay to admit failure.</w:delText>
        </w:r>
      </w:del>
      <w:r>
        <w:rPr>
          <w:rFonts w:ascii="Arial" w:hAnsi="Arial" w:cs="Arial"/>
          <w:color w:val="000000"/>
          <w:sz w:val="22"/>
          <w:szCs w:val="22"/>
        </w:rPr>
        <w:t> </w:t>
      </w:r>
    </w:p>
    <w:p w14:paraId="3CB7C9E0" w14:textId="6F497CA3" w:rsidR="008B2281" w:rsidRDefault="008B2281" w:rsidP="008B2281">
      <w:pPr>
        <w:pStyle w:val="NormalWeb"/>
        <w:spacing w:before="0" w:beforeAutospacing="0" w:after="0" w:afterAutospacing="0" w:line="276" w:lineRule="auto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 decided that I needed to change my mindset </w:t>
      </w:r>
      <w:del w:id="52" w:author="Microsoft Office User" w:date="2022-12-22T20:18:00Z">
        <w:r w:rsidDel="00FE1A47">
          <w:rPr>
            <w:rFonts w:ascii="Arial" w:hAnsi="Arial" w:cs="Arial"/>
            <w:color w:val="000000"/>
            <w:sz w:val="22"/>
            <w:szCs w:val="22"/>
          </w:rPr>
          <w:delText xml:space="preserve">of having this perfect image </w:delText>
        </w:r>
      </w:del>
      <w:r>
        <w:rPr>
          <w:rFonts w:ascii="Arial" w:hAnsi="Arial" w:cs="Arial"/>
          <w:color w:val="000000"/>
          <w:sz w:val="22"/>
          <w:szCs w:val="22"/>
        </w:rPr>
        <w:t>and embrace defeat</w:t>
      </w:r>
      <w:ins w:id="53" w:author="Microsoft Office User" w:date="2022-12-22T20:20:00Z">
        <w:r w:rsidR="00FE1A47"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del w:id="54" w:author="Microsoft Office User" w:date="2022-12-22T20:20:00Z">
        <w:r w:rsidDel="00FE1A47">
          <w:rPr>
            <w:rFonts w:ascii="Arial" w:hAnsi="Arial" w:cs="Arial"/>
            <w:color w:val="000000"/>
            <w:sz w:val="22"/>
            <w:szCs w:val="22"/>
          </w:rPr>
          <w:delText>. Sports, being my greatest weakness, was one thing I tried to approach differently. An</w:delText>
        </w:r>
      </w:del>
      <w:ins w:id="55" w:author="Microsoft Office User" w:date="2022-12-22T20:20:00Z">
        <w:r w:rsidR="00FE1A47">
          <w:rPr>
            <w:rFonts w:ascii="Arial" w:hAnsi="Arial" w:cs="Arial"/>
            <w:color w:val="000000"/>
            <w:sz w:val="22"/>
            <w:szCs w:val="22"/>
          </w:rPr>
          <w:t>and an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opportunity sprang when my friend invited me to join the girls’ soccer team. </w:t>
      </w:r>
      <w:del w:id="56" w:author="Microsoft Office User" w:date="2022-12-22T20:21:00Z">
        <w:r w:rsidDel="000E5A48">
          <w:rPr>
            <w:rFonts w:ascii="Arial" w:hAnsi="Arial" w:cs="Arial"/>
            <w:color w:val="000000"/>
            <w:sz w:val="22"/>
            <w:szCs w:val="22"/>
          </w:rPr>
          <w:delText xml:space="preserve">I was really hesitant to contribute my athletic abilities in a team sport. </w:delText>
        </w:r>
      </w:del>
      <w:r>
        <w:rPr>
          <w:rFonts w:ascii="Arial" w:hAnsi="Arial" w:cs="Arial"/>
          <w:color w:val="000000"/>
          <w:sz w:val="22"/>
          <w:szCs w:val="22"/>
        </w:rPr>
        <w:t>I was scared of all the insults saying that I can’t do it. Yet</w:t>
      </w:r>
      <w:ins w:id="57" w:author="Microsoft Office User" w:date="2022-12-22T20:21:00Z">
        <w:r w:rsidR="000E5A48"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del w:id="58" w:author="Microsoft Office User" w:date="2022-12-22T20:21:00Z">
        <w:r w:rsidDel="000E5A48">
          <w:rPr>
            <w:rFonts w:ascii="Arial" w:hAnsi="Arial" w:cs="Arial"/>
            <w:color w:val="000000"/>
            <w:sz w:val="22"/>
            <w:szCs w:val="22"/>
          </w:rPr>
          <w:delText xml:space="preserve">, realizing my new understanding, </w:delText>
        </w:r>
      </w:del>
      <w:r>
        <w:rPr>
          <w:rFonts w:ascii="Arial" w:hAnsi="Arial" w:cs="Arial"/>
          <w:color w:val="000000"/>
          <w:sz w:val="22"/>
          <w:szCs w:val="22"/>
        </w:rPr>
        <w:t>I agreed to a few practice sessions regardless</w:t>
      </w:r>
      <w:del w:id="59" w:author="Microsoft Office User" w:date="2022-12-22T20:21:00Z">
        <w:r w:rsidDel="000E5A48">
          <w:rPr>
            <w:rFonts w:ascii="Arial" w:hAnsi="Arial" w:cs="Arial"/>
            <w:color w:val="000000"/>
            <w:sz w:val="22"/>
            <w:szCs w:val="22"/>
          </w:rPr>
          <w:delText xml:space="preserve"> of knowing that there’s still a possibility to fail</w:delText>
        </w:r>
      </w:del>
      <w:r>
        <w:rPr>
          <w:rFonts w:ascii="Arial" w:hAnsi="Arial" w:cs="Arial"/>
          <w:color w:val="000000"/>
          <w:sz w:val="22"/>
          <w:szCs w:val="22"/>
        </w:rPr>
        <w:t>. </w:t>
      </w:r>
    </w:p>
    <w:p w14:paraId="71C875E8" w14:textId="314F30DB" w:rsidR="008B2281" w:rsidRDefault="008B2281" w:rsidP="008B2281">
      <w:pPr>
        <w:pStyle w:val="NormalWeb"/>
        <w:spacing w:before="0" w:beforeAutospacing="0" w:after="0" w:afterAutospacing="0" w:line="276" w:lineRule="auto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One session passed. A simple compliment from the vice-captain made my stomach do a little flip. “You have potential! You just need to hone the techniques.”</w:t>
      </w:r>
      <w:ins w:id="60" w:author="Microsoft Office User" w:date="2022-12-22T20:25:00Z">
        <w:r w:rsidR="000E5A48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61" w:author="Microsoft Office User" w:date="2022-12-22T20:24:00Z">
        <w:r w:rsidDel="000E5A48">
          <w:rPr>
            <w:rFonts w:ascii="Arial" w:hAnsi="Arial" w:cs="Arial"/>
            <w:color w:val="000000"/>
            <w:sz w:val="22"/>
            <w:szCs w:val="22"/>
          </w:rPr>
          <w:delText xml:space="preserve"> Everyone else in the team was very supportive and encouraging as well. </w:delText>
        </w:r>
      </w:del>
      <w:r>
        <w:rPr>
          <w:rFonts w:ascii="Arial" w:hAnsi="Arial" w:cs="Arial"/>
          <w:color w:val="000000"/>
          <w:sz w:val="22"/>
          <w:szCs w:val="22"/>
        </w:rPr>
        <w:t>Excitement rushed through my veins as my teammates cheered for me every time I was able to steal a ball</w:t>
      </w:r>
      <w:del w:id="62" w:author="Microsoft Office User" w:date="2022-12-22T20:25:00Z">
        <w:r w:rsidDel="000E5A48">
          <w:rPr>
            <w:rFonts w:ascii="Arial" w:hAnsi="Arial" w:cs="Arial"/>
            <w:color w:val="000000"/>
            <w:sz w:val="22"/>
            <w:szCs w:val="22"/>
          </w:rPr>
          <w:delText xml:space="preserve"> during training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. </w:t>
      </w:r>
      <w:del w:id="63" w:author="Microsoft Office User" w:date="2022-12-22T20:25:00Z">
        <w:r w:rsidDel="000E5A48">
          <w:rPr>
            <w:rFonts w:ascii="Arial" w:hAnsi="Arial" w:cs="Arial"/>
            <w:color w:val="000000"/>
            <w:sz w:val="22"/>
            <w:szCs w:val="22"/>
          </w:rPr>
          <w:delText xml:space="preserve">Apparently, </w:delText>
        </w:r>
      </w:del>
      <w:ins w:id="64" w:author="Microsoft Office User" w:date="2022-12-22T20:25:00Z">
        <w:r w:rsidR="000E5A48">
          <w:rPr>
            <w:rFonts w:ascii="Arial" w:hAnsi="Arial" w:cs="Arial"/>
            <w:color w:val="000000"/>
            <w:sz w:val="22"/>
            <w:szCs w:val="22"/>
          </w:rPr>
          <w:t>T</w:t>
        </w:r>
      </w:ins>
      <w:del w:id="65" w:author="Microsoft Office User" w:date="2022-12-22T20:25:00Z">
        <w:r w:rsidDel="000E5A48">
          <w:rPr>
            <w:rFonts w:ascii="Arial" w:hAnsi="Arial" w:cs="Arial"/>
            <w:color w:val="000000"/>
            <w:sz w:val="22"/>
            <w:szCs w:val="22"/>
          </w:rPr>
          <w:delText>t</w:delText>
        </w:r>
      </w:del>
      <w:r>
        <w:rPr>
          <w:rFonts w:ascii="Arial" w:hAnsi="Arial" w:cs="Arial"/>
          <w:color w:val="000000"/>
          <w:sz w:val="22"/>
          <w:szCs w:val="22"/>
        </w:rPr>
        <w:t>rying something new</w:t>
      </w:r>
      <w:del w:id="66" w:author="Microsoft Office User" w:date="2022-12-22T20:25:00Z">
        <w:r w:rsidDel="000E5A48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ins w:id="67" w:author="Microsoft Office User" w:date="2022-12-22T20:26:00Z">
        <w:r w:rsidR="000E5A48">
          <w:rPr>
            <w:rFonts w:ascii="Arial" w:hAnsi="Arial" w:cs="Arial"/>
            <w:color w:val="000000"/>
            <w:sz w:val="22"/>
            <w:szCs w:val="22"/>
          </w:rPr>
          <w:t>, I found,</w:t>
        </w:r>
      </w:ins>
      <w:del w:id="68" w:author="Microsoft Office User" w:date="2022-12-22T20:25:00Z">
        <w:r w:rsidDel="000E5A48">
          <w:rPr>
            <w:rFonts w:ascii="Arial" w:hAnsi="Arial" w:cs="Arial"/>
            <w:color w:val="000000"/>
            <w:sz w:val="22"/>
            <w:szCs w:val="22"/>
          </w:rPr>
          <w:delText xml:space="preserve">– especially that I fear of </w:delText>
        </w:r>
      </w:del>
      <w:del w:id="69" w:author="Microsoft Office User" w:date="2022-12-22T20:26:00Z">
        <w:r w:rsidDel="000E5A48">
          <w:rPr>
            <w:rFonts w:ascii="Arial" w:hAnsi="Arial" w:cs="Arial"/>
            <w:color w:val="000000"/>
            <w:sz w:val="22"/>
            <w:szCs w:val="22"/>
          </w:rPr>
          <w:delText>–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was not so terrible. This motivated me to give my best in training and matches, no matter </w:t>
      </w:r>
      <w:del w:id="70" w:author="Microsoft Office User" w:date="2022-12-22T20:32:00Z">
        <w:r w:rsidDel="00755EA2">
          <w:rPr>
            <w:rFonts w:ascii="Arial" w:hAnsi="Arial" w:cs="Arial"/>
            <w:color w:val="000000"/>
            <w:sz w:val="22"/>
            <w:szCs w:val="22"/>
          </w:rPr>
          <w:delText xml:space="preserve">how big or </w:delText>
        </w:r>
      </w:del>
      <w:r>
        <w:rPr>
          <w:rFonts w:ascii="Arial" w:hAnsi="Arial" w:cs="Arial"/>
          <w:color w:val="000000"/>
          <w:sz w:val="22"/>
          <w:szCs w:val="22"/>
        </w:rPr>
        <w:t>how good the opponent seemed. </w:t>
      </w:r>
    </w:p>
    <w:p w14:paraId="326035D3" w14:textId="35AED961" w:rsidR="008B2281" w:rsidRDefault="008B2281" w:rsidP="008B2281">
      <w:pPr>
        <w:pStyle w:val="NormalWeb"/>
        <w:spacing w:before="0" w:beforeAutospacing="0" w:after="0" w:afterAutospacing="0" w:line="276" w:lineRule="auto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It was time for kick-off. My team’s striker passed the ball to me and I kicked it forward. Dashing towards the ball, I felt the gushing air on my hair and a thrill within me when I succeeded to do so. Although the match ended with a </w:t>
      </w:r>
      <w:del w:id="71" w:author="Microsoft Office User" w:date="2022-12-22T20:36:00Z">
        <w:r w:rsidDel="00755EA2">
          <w:rPr>
            <w:rFonts w:ascii="Arial" w:hAnsi="Arial" w:cs="Arial"/>
            <w:color w:val="000000"/>
            <w:sz w:val="22"/>
            <w:szCs w:val="22"/>
          </w:rPr>
          <w:delText xml:space="preserve">terrible </w:delText>
        </w:r>
      </w:del>
      <w:r>
        <w:rPr>
          <w:rFonts w:ascii="Arial" w:hAnsi="Arial" w:cs="Arial"/>
          <w:color w:val="000000"/>
          <w:sz w:val="22"/>
          <w:szCs w:val="22"/>
        </w:rPr>
        <w:t>loss, I had won something much more</w:t>
      </w:r>
      <w:ins w:id="72" w:author="Microsoft Office User" w:date="2022-12-22T20:36:00Z">
        <w:r w:rsidR="00755EA2">
          <w:rPr>
            <w:rFonts w:ascii="Arial" w:hAnsi="Arial" w:cs="Arial"/>
            <w:color w:val="000000"/>
            <w:sz w:val="22"/>
            <w:szCs w:val="22"/>
          </w:rPr>
          <w:t xml:space="preserve">: </w:t>
        </w:r>
      </w:ins>
      <w:del w:id="73" w:author="Microsoft Office User" w:date="2022-12-22T20:36:00Z">
        <w:r w:rsidDel="00755EA2">
          <w:rPr>
            <w:rFonts w:ascii="Arial" w:hAnsi="Arial" w:cs="Arial"/>
            <w:color w:val="000000"/>
            <w:sz w:val="22"/>
            <w:szCs w:val="22"/>
          </w:rPr>
          <w:delText xml:space="preserve">,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a new </w:t>
      </w:r>
      <w:del w:id="74" w:author="Microsoft Office User" w:date="2022-12-22T20:37:00Z">
        <w:r w:rsidDel="00755EA2">
          <w:rPr>
            <w:rFonts w:ascii="Arial" w:hAnsi="Arial" w:cs="Arial"/>
            <w:color w:val="000000"/>
            <w:sz w:val="22"/>
            <w:szCs w:val="22"/>
          </w:rPr>
          <w:delText>view on what I could do</w:delText>
        </w:r>
      </w:del>
      <w:ins w:id="75" w:author="Microsoft Office User" w:date="2022-12-22T20:37:00Z">
        <w:r w:rsidR="00755EA2">
          <w:rPr>
            <w:rFonts w:ascii="Arial" w:hAnsi="Arial" w:cs="Arial"/>
            <w:color w:val="000000"/>
            <w:sz w:val="22"/>
            <w:szCs w:val="22"/>
          </w:rPr>
          <w:t>outlook on my potential</w:t>
        </w:r>
      </w:ins>
      <w:r>
        <w:rPr>
          <w:rFonts w:ascii="Arial" w:hAnsi="Arial" w:cs="Arial"/>
          <w:color w:val="000000"/>
          <w:sz w:val="22"/>
          <w:szCs w:val="22"/>
        </w:rPr>
        <w:t xml:space="preserve">. I finally </w:t>
      </w:r>
      <w:del w:id="76" w:author="Microsoft Office User" w:date="2022-12-22T20:37:00Z">
        <w:r w:rsidDel="00755EA2">
          <w:rPr>
            <w:rFonts w:ascii="Arial" w:hAnsi="Arial" w:cs="Arial"/>
            <w:color w:val="000000"/>
            <w:sz w:val="22"/>
            <w:szCs w:val="22"/>
          </w:rPr>
          <w:delText xml:space="preserve">don’t </w:delText>
        </w:r>
      </w:del>
      <w:ins w:id="77" w:author="Microsoft Office User" w:date="2022-12-22T20:37:00Z">
        <w:r w:rsidR="00755EA2">
          <w:rPr>
            <w:rFonts w:ascii="Arial" w:hAnsi="Arial" w:cs="Arial"/>
            <w:color w:val="000000"/>
            <w:sz w:val="22"/>
            <w:szCs w:val="22"/>
          </w:rPr>
          <w:t>didn’t</w:t>
        </w:r>
        <w:r w:rsidR="00755EA2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>
        <w:rPr>
          <w:rFonts w:ascii="Arial" w:hAnsi="Arial" w:cs="Arial"/>
          <w:color w:val="000000"/>
          <w:sz w:val="22"/>
          <w:szCs w:val="22"/>
        </w:rPr>
        <w:t>let my fear of failure prevent me from exploring new things and discovering my abilities. </w:t>
      </w:r>
    </w:p>
    <w:p w14:paraId="2FFDB2E6" w14:textId="77777777" w:rsidR="008B2281" w:rsidRDefault="008B2281" w:rsidP="008B2281">
      <w:pPr>
        <w:pStyle w:val="NormalWeb"/>
        <w:spacing w:before="0" w:beforeAutospacing="0" w:after="0" w:afterAutospacing="0" w:line="276" w:lineRule="auto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Since then, I have been taking up new and unfamiliar challenges, from attempting to solve an extreme question in a test where I would normally just skip, joining music and coding competitions, to initiating a conversation with new people. My definition of failure has now changed – it’s not about being incapable or bad at something; what matters is I try and give my best.</w:t>
      </w:r>
    </w:p>
    <w:p w14:paraId="65ED0584" w14:textId="09A4F3B6" w:rsidR="0053294B" w:rsidRDefault="0053294B" w:rsidP="008B2281">
      <w:pPr>
        <w:jc w:val="both"/>
        <w:rPr>
          <w:ins w:id="78" w:author="Microsoft Office User" w:date="2022-12-22T20:37:00Z"/>
        </w:rPr>
      </w:pPr>
    </w:p>
    <w:p w14:paraId="18263206" w14:textId="77777777" w:rsidR="00755EA2" w:rsidRDefault="00755EA2" w:rsidP="008B2281">
      <w:pPr>
        <w:jc w:val="both"/>
        <w:rPr>
          <w:ins w:id="79" w:author="Microsoft Office User" w:date="2022-12-22T20:36:00Z"/>
        </w:rPr>
      </w:pPr>
    </w:p>
    <w:p w14:paraId="0875A6C5" w14:textId="6C0EC994" w:rsidR="00755EA2" w:rsidRPr="00755EA2" w:rsidRDefault="00755EA2" w:rsidP="008B2281">
      <w:pPr>
        <w:jc w:val="both"/>
        <w:rPr>
          <w:ins w:id="80" w:author="Microsoft Office User" w:date="2022-12-22T20:36:00Z"/>
          <w:rFonts w:ascii="Garamond" w:hAnsi="Garamond"/>
        </w:rPr>
      </w:pPr>
    </w:p>
    <w:p w14:paraId="0E5835F8" w14:textId="7D761854" w:rsidR="00755EA2" w:rsidRPr="00755EA2" w:rsidRDefault="00755EA2" w:rsidP="008B2281">
      <w:pPr>
        <w:jc w:val="both"/>
        <w:rPr>
          <w:rFonts w:ascii="Garamond" w:hAnsi="Garamond"/>
        </w:rPr>
      </w:pPr>
      <w:r w:rsidRPr="00755EA2">
        <w:rPr>
          <w:rFonts w:ascii="Garamond" w:hAnsi="Garamond"/>
        </w:rPr>
        <w:t>Hi Rebekah,</w:t>
      </w:r>
    </w:p>
    <w:p w14:paraId="369039AA" w14:textId="343A1129" w:rsidR="00755EA2" w:rsidRDefault="00755EA2" w:rsidP="008B2281">
      <w:pPr>
        <w:jc w:val="both"/>
      </w:pPr>
    </w:p>
    <w:p w14:paraId="32B127C3" w14:textId="32FE4CFA" w:rsidR="00755EA2" w:rsidRDefault="00755EA2" w:rsidP="008B2281">
      <w:pPr>
        <w:jc w:val="both"/>
        <w:rPr>
          <w:rFonts w:ascii="Garamond" w:hAnsi="Garamond"/>
        </w:rPr>
      </w:pPr>
      <w:r w:rsidRPr="00755EA2">
        <w:rPr>
          <w:rFonts w:ascii="Garamond" w:hAnsi="Garamond"/>
        </w:rPr>
        <w:t>Thank you</w:t>
      </w:r>
      <w:r>
        <w:rPr>
          <w:rFonts w:ascii="Garamond" w:hAnsi="Garamond"/>
        </w:rPr>
        <w:t xml:space="preserve"> for your essay. You’ve got the meat of the story here – trying something new despite your inner voice and social conditioning led you to enrich your life. Your story can be strengthened </w:t>
      </w:r>
      <w:r>
        <w:rPr>
          <w:rFonts w:ascii="Garamond" w:hAnsi="Garamond"/>
        </w:rPr>
        <w:lastRenderedPageBreak/>
        <w:t>if you elaborate on how your life changed after that (your last paragraph). Provide more examples along with how your perspective is contantly developing as you and you’ve got a holistic story.</w:t>
      </w:r>
    </w:p>
    <w:p w14:paraId="60DBE1B8" w14:textId="6E6F33F2" w:rsidR="00755EA2" w:rsidRDefault="00755EA2" w:rsidP="008B2281">
      <w:pPr>
        <w:jc w:val="both"/>
        <w:rPr>
          <w:rFonts w:ascii="Garamond" w:hAnsi="Garamond"/>
        </w:rPr>
      </w:pPr>
    </w:p>
    <w:p w14:paraId="3B28BE87" w14:textId="4FCA7393" w:rsidR="00755EA2" w:rsidRPr="00755EA2" w:rsidRDefault="00755EA2" w:rsidP="008B2281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C.G. </w:t>
      </w:r>
    </w:p>
    <w:sectPr w:rsidR="00755EA2" w:rsidRPr="0075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81"/>
    <w:rsid w:val="000E5A48"/>
    <w:rsid w:val="001E6D23"/>
    <w:rsid w:val="0053294B"/>
    <w:rsid w:val="00755EA2"/>
    <w:rsid w:val="008B2281"/>
    <w:rsid w:val="009C55E6"/>
    <w:rsid w:val="00F5562C"/>
    <w:rsid w:val="00F963EE"/>
    <w:rsid w:val="00FE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40D3"/>
  <w15:chartTrackingRefBased/>
  <w15:docId w15:val="{DB8BDFF0-D9E8-499E-975C-9D50D3A0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23"/>
    <w:pPr>
      <w:spacing w:after="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8B2281"/>
  </w:style>
  <w:style w:type="paragraph" w:styleId="Revision">
    <w:name w:val="Revision"/>
    <w:hidden/>
    <w:uiPriority w:val="99"/>
    <w:semiHidden/>
    <w:rsid w:val="00F963E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88E635-0B3B-184F-A625-DB28FBF0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Microsoft Office User</cp:lastModifiedBy>
  <cp:revision>2</cp:revision>
  <dcterms:created xsi:type="dcterms:W3CDTF">2022-12-21T14:18:00Z</dcterms:created>
  <dcterms:modified xsi:type="dcterms:W3CDTF">2022-12-23T04:39:00Z</dcterms:modified>
</cp:coreProperties>
</file>