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CD8F" w14:textId="3465D084" w:rsidR="00327C66" w:rsidRPr="002749BC" w:rsidRDefault="00CC2787">
      <w:pPr>
        <w:rPr>
          <w:rFonts w:ascii="Roboto" w:hAnsi="Roboto"/>
          <w:b/>
          <w:bCs/>
          <w:i/>
          <w:iCs/>
          <w:color w:val="FF0000"/>
          <w:sz w:val="21"/>
          <w:szCs w:val="21"/>
          <w:u w:val="single"/>
          <w:shd w:val="clear" w:color="auto" w:fill="FFFFFF"/>
        </w:rPr>
      </w:pPr>
      <w:r w:rsidRPr="002749BC">
        <w:rPr>
          <w:rFonts w:ascii="Roboto" w:hAnsi="Roboto"/>
          <w:b/>
          <w:bCs/>
          <w:i/>
          <w:iCs/>
          <w:color w:val="222222"/>
          <w:sz w:val="21"/>
          <w:szCs w:val="21"/>
          <w:u w:val="single"/>
          <w:shd w:val="clear" w:color="auto" w:fill="FFFFFF"/>
        </w:rPr>
        <w:t xml:space="preserve">Explain, in detail, an experience you've had in the past 3 to 4 years related to your first-choice major. This can be an experience from an extracurricular activity, in a class you’ve taken, or through something else. </w:t>
      </w:r>
      <w:r w:rsidRPr="002749BC">
        <w:rPr>
          <w:rFonts w:ascii="Roboto" w:hAnsi="Roboto"/>
          <w:b/>
          <w:bCs/>
          <w:i/>
          <w:iCs/>
          <w:color w:val="FF0000"/>
          <w:sz w:val="21"/>
          <w:szCs w:val="21"/>
          <w:u w:val="single"/>
          <w:shd w:val="clear" w:color="auto" w:fill="FFFFFF"/>
        </w:rPr>
        <w:t>(150 words)</w:t>
      </w:r>
    </w:p>
    <w:p w14:paraId="40FD3AB5" w14:textId="4DC21B07" w:rsidR="00CC2787" w:rsidRDefault="00CC2787">
      <w:pPr>
        <w:rPr>
          <w:rFonts w:ascii="Roboto" w:hAnsi="Roboto"/>
          <w:color w:val="FF0000"/>
          <w:sz w:val="21"/>
          <w:szCs w:val="21"/>
          <w:shd w:val="clear" w:color="auto" w:fill="FFFFFF"/>
        </w:rPr>
      </w:pPr>
    </w:p>
    <w:p w14:paraId="2A93BD40" w14:textId="522D3D48" w:rsidR="00CC2787" w:rsidRDefault="00D7161E" w:rsidP="00605D42">
      <w:pPr>
        <w:spacing w:line="360" w:lineRule="auto"/>
        <w:rPr>
          <w:rFonts w:ascii="Arial" w:hAnsi="Arial" w:cs="Arial"/>
          <w:color w:val="000000"/>
          <w:sz w:val="22"/>
          <w:szCs w:val="22"/>
        </w:rPr>
      </w:pPr>
      <w:r>
        <w:rPr>
          <w:rFonts w:ascii="Arial" w:hAnsi="Arial" w:cs="Arial"/>
          <w:color w:val="000000"/>
          <w:sz w:val="22"/>
          <w:szCs w:val="22"/>
        </w:rPr>
        <w:t>During physics class,</w:t>
      </w:r>
      <w:ins w:id="0" w:author="Microsoft Office User" w:date="2022-12-19T22:56:00Z">
        <w:r w:rsidR="00E12D5A">
          <w:rPr>
            <w:rFonts w:ascii="Arial" w:hAnsi="Arial" w:cs="Arial"/>
            <w:color w:val="000000"/>
            <w:sz w:val="22"/>
            <w:szCs w:val="22"/>
          </w:rPr>
          <w:t xml:space="preserve"> </w:t>
        </w:r>
      </w:ins>
      <w:del w:id="1" w:author="Microsoft Office User" w:date="2022-12-19T22:56:00Z">
        <w:r w:rsidDel="00E12D5A">
          <w:rPr>
            <w:rFonts w:ascii="Arial" w:hAnsi="Arial" w:cs="Arial"/>
            <w:color w:val="000000"/>
            <w:sz w:val="22"/>
            <w:szCs w:val="22"/>
          </w:rPr>
          <w:delText xml:space="preserve"> I glued my eyes to the whiteboard as my teacher explained how airplanes require thrust to generate lift and how race cars need drag to handle the corners. </w:delText>
        </w:r>
      </w:del>
      <w:r>
        <w:rPr>
          <w:rFonts w:ascii="Arial" w:hAnsi="Arial" w:cs="Arial"/>
          <w:color w:val="000000"/>
          <w:sz w:val="22"/>
          <w:szCs w:val="22"/>
        </w:rPr>
        <w:t xml:space="preserve">I was so fascinated by </w:t>
      </w:r>
      <w:ins w:id="2" w:author="Microsoft Office User" w:date="2022-12-19T22:56:00Z">
        <w:r w:rsidR="00E12D5A">
          <w:rPr>
            <w:rFonts w:ascii="Arial" w:hAnsi="Arial" w:cs="Arial"/>
            <w:color w:val="000000"/>
            <w:sz w:val="22"/>
            <w:szCs w:val="22"/>
          </w:rPr>
          <w:t>how airplanes require thrust to generate lift and how race cars need drag to handle the corners</w:t>
        </w:r>
        <w:r w:rsidR="00E12D5A" w:rsidDel="00E12D5A">
          <w:rPr>
            <w:rFonts w:ascii="Arial" w:hAnsi="Arial" w:cs="Arial"/>
            <w:color w:val="000000"/>
            <w:sz w:val="22"/>
            <w:szCs w:val="22"/>
          </w:rPr>
          <w:t xml:space="preserve"> </w:t>
        </w:r>
      </w:ins>
      <w:del w:id="3" w:author="Microsoft Office User" w:date="2022-12-19T22:56:00Z">
        <w:r w:rsidDel="00E12D5A">
          <w:rPr>
            <w:rFonts w:ascii="Arial" w:hAnsi="Arial" w:cs="Arial"/>
            <w:color w:val="000000"/>
            <w:sz w:val="22"/>
            <w:szCs w:val="22"/>
          </w:rPr>
          <w:delText xml:space="preserve">this topic </w:delText>
        </w:r>
      </w:del>
      <w:r>
        <w:rPr>
          <w:rFonts w:ascii="Arial" w:hAnsi="Arial" w:cs="Arial"/>
          <w:color w:val="000000"/>
          <w:sz w:val="22"/>
          <w:szCs w:val="22"/>
        </w:rPr>
        <w:t xml:space="preserve">that I decided to do my </w:t>
      </w:r>
      <w:del w:id="4" w:author="Microsoft Office User" w:date="2022-12-19T22:56:00Z">
        <w:r w:rsidDel="00E12D5A">
          <w:rPr>
            <w:rFonts w:ascii="Arial" w:hAnsi="Arial" w:cs="Arial"/>
            <w:color w:val="000000"/>
            <w:sz w:val="22"/>
            <w:szCs w:val="22"/>
          </w:rPr>
          <w:delText xml:space="preserve">Physics </w:delText>
        </w:r>
      </w:del>
      <w:r>
        <w:rPr>
          <w:rFonts w:ascii="Arial" w:hAnsi="Arial" w:cs="Arial"/>
          <w:color w:val="000000"/>
          <w:sz w:val="22"/>
          <w:szCs w:val="22"/>
        </w:rPr>
        <w:t>Internal Assessment</w:t>
      </w:r>
      <w:ins w:id="5" w:author="Microsoft Office User" w:date="2022-12-19T22:57:00Z">
        <w:r w:rsidR="00E12D5A">
          <w:rPr>
            <w:rFonts w:ascii="Arial" w:hAnsi="Arial" w:cs="Arial"/>
            <w:color w:val="000000"/>
            <w:sz w:val="22"/>
            <w:szCs w:val="22"/>
          </w:rPr>
          <w:t xml:space="preserve"> on it</w:t>
        </w:r>
      </w:ins>
      <w:r>
        <w:rPr>
          <w:rFonts w:ascii="Arial" w:hAnsi="Arial" w:cs="Arial"/>
          <w:color w:val="000000"/>
          <w:sz w:val="22"/>
          <w:szCs w:val="22"/>
        </w:rPr>
        <w:t xml:space="preserve">. I wanted to see whether different wing sizes would affect the amount of downforce </w:t>
      </w:r>
      <w:commentRangeStart w:id="6"/>
      <w:r>
        <w:rPr>
          <w:rFonts w:ascii="Arial" w:hAnsi="Arial" w:cs="Arial"/>
          <w:color w:val="000000"/>
          <w:sz w:val="22"/>
          <w:szCs w:val="22"/>
        </w:rPr>
        <w:t>produced</w:t>
      </w:r>
      <w:commentRangeEnd w:id="6"/>
      <w:r w:rsidR="00E12D5A">
        <w:rPr>
          <w:rStyle w:val="CommentReference"/>
        </w:rPr>
        <w:commentReference w:id="6"/>
      </w:r>
      <w:r>
        <w:rPr>
          <w:rFonts w:ascii="Arial" w:hAnsi="Arial" w:cs="Arial"/>
          <w:color w:val="000000"/>
          <w:sz w:val="22"/>
          <w:szCs w:val="22"/>
        </w:rPr>
        <w:t xml:space="preserve">. </w:t>
      </w:r>
      <w:del w:id="7" w:author="Microsoft Office User" w:date="2022-12-19T22:57:00Z">
        <w:r w:rsidDel="00E12D5A">
          <w:rPr>
            <w:rFonts w:ascii="Arial" w:hAnsi="Arial" w:cs="Arial"/>
            <w:color w:val="000000"/>
            <w:sz w:val="22"/>
            <w:szCs w:val="22"/>
          </w:rPr>
          <w:delText xml:space="preserve">I dove into research journals to find out the correlation between a wing and downforce created and watched youtube channels such as Driver61 and Donut Media, which covered the topic. I made a small-scale version of a wind tunnel using my miniature car, where I measured how a specific spoiler size pushes the car downwards. </w:delText>
        </w:r>
      </w:del>
      <w:r>
        <w:rPr>
          <w:rFonts w:ascii="Arial" w:hAnsi="Arial" w:cs="Arial"/>
          <w:color w:val="000000"/>
          <w:sz w:val="22"/>
          <w:szCs w:val="22"/>
        </w:rPr>
        <w:t xml:space="preserve">This experience expanded my knowledge </w:t>
      </w:r>
      <w:del w:id="8" w:author="Microsoft Office User" w:date="2022-12-19T22:59:00Z">
        <w:r w:rsidDel="00E12D5A">
          <w:rPr>
            <w:rFonts w:ascii="Arial" w:hAnsi="Arial" w:cs="Arial"/>
            <w:color w:val="000000"/>
            <w:sz w:val="22"/>
            <w:szCs w:val="22"/>
          </w:rPr>
          <w:delText xml:space="preserve">of </w:delText>
        </w:r>
      </w:del>
      <w:ins w:id="9" w:author="Microsoft Office User" w:date="2022-12-19T22:59:00Z">
        <w:r w:rsidR="00E12D5A">
          <w:rPr>
            <w:rFonts w:ascii="Arial" w:hAnsi="Arial" w:cs="Arial"/>
            <w:color w:val="000000"/>
            <w:sz w:val="22"/>
            <w:szCs w:val="22"/>
          </w:rPr>
          <w:t>on</w:t>
        </w:r>
        <w:r w:rsidR="00E12D5A">
          <w:rPr>
            <w:rFonts w:ascii="Arial" w:hAnsi="Arial" w:cs="Arial"/>
            <w:color w:val="000000"/>
            <w:sz w:val="22"/>
            <w:szCs w:val="22"/>
          </w:rPr>
          <w:t xml:space="preserve"> </w:t>
        </w:r>
      </w:ins>
      <w:r>
        <w:rPr>
          <w:rFonts w:ascii="Arial" w:hAnsi="Arial" w:cs="Arial"/>
          <w:color w:val="000000"/>
          <w:sz w:val="22"/>
          <w:szCs w:val="22"/>
        </w:rPr>
        <w:t>how aerodynamics play</w:t>
      </w:r>
      <w:del w:id="10" w:author="Microsoft Office User" w:date="2022-12-19T22:59:00Z">
        <w:r w:rsidDel="00E12D5A">
          <w:rPr>
            <w:rFonts w:ascii="Arial" w:hAnsi="Arial" w:cs="Arial"/>
            <w:color w:val="000000"/>
            <w:sz w:val="22"/>
            <w:szCs w:val="22"/>
          </w:rPr>
          <w:delText>s</w:delText>
        </w:r>
      </w:del>
      <w:r>
        <w:rPr>
          <w:rFonts w:ascii="Arial" w:hAnsi="Arial" w:cs="Arial"/>
          <w:color w:val="000000"/>
          <w:sz w:val="22"/>
          <w:szCs w:val="22"/>
        </w:rPr>
        <w:t xml:space="preserve"> a vital role in race </w:t>
      </w:r>
      <w:commentRangeStart w:id="11"/>
      <w:r>
        <w:rPr>
          <w:rFonts w:ascii="Arial" w:hAnsi="Arial" w:cs="Arial"/>
          <w:color w:val="000000"/>
          <w:sz w:val="22"/>
          <w:szCs w:val="22"/>
        </w:rPr>
        <w:t>cars</w:t>
      </w:r>
      <w:commentRangeEnd w:id="11"/>
      <w:r w:rsidR="00E12D5A">
        <w:rPr>
          <w:rStyle w:val="CommentReference"/>
        </w:rPr>
        <w:commentReference w:id="11"/>
      </w:r>
      <w:ins w:id="12" w:author="Microsoft Office User" w:date="2022-12-19T22:59:00Z">
        <w:r w:rsidR="00E12D5A">
          <w:rPr>
            <w:rFonts w:ascii="Arial" w:hAnsi="Arial" w:cs="Arial"/>
            <w:color w:val="000000"/>
            <w:sz w:val="22"/>
            <w:szCs w:val="22"/>
          </w:rPr>
          <w:t>.</w:t>
        </w:r>
      </w:ins>
      <w:del w:id="13" w:author="Microsoft Office User" w:date="2022-12-19T22:59:00Z">
        <w:r w:rsidDel="00E12D5A">
          <w:rPr>
            <w:rFonts w:ascii="Arial" w:hAnsi="Arial" w:cs="Arial"/>
            <w:color w:val="000000"/>
            <w:sz w:val="22"/>
            <w:szCs w:val="22"/>
          </w:rPr>
          <w:delText xml:space="preserve"> by adding downforce to produce grip while also reducing drag.</w:delText>
        </w:r>
      </w:del>
    </w:p>
    <w:p w14:paraId="2079EA2F" w14:textId="2626A48E" w:rsidR="00192CB4" w:rsidRDefault="00192CB4" w:rsidP="00605D42">
      <w:pPr>
        <w:spacing w:line="360" w:lineRule="auto"/>
        <w:rPr>
          <w:rFonts w:ascii="Arial" w:hAnsi="Arial" w:cs="Arial"/>
          <w:color w:val="000000"/>
          <w:sz w:val="22"/>
          <w:szCs w:val="22"/>
        </w:rPr>
      </w:pPr>
    </w:p>
    <w:p w14:paraId="33839402" w14:textId="7E1E0B57" w:rsidR="00E90FA3" w:rsidRPr="00E90FA3" w:rsidRDefault="00E90FA3" w:rsidP="00605D42">
      <w:pPr>
        <w:spacing w:line="360" w:lineRule="auto"/>
        <w:rPr>
          <w:rFonts w:ascii="Garamond" w:hAnsi="Garamond" w:cs="Arial"/>
          <w:color w:val="000000"/>
          <w:sz w:val="22"/>
          <w:szCs w:val="22"/>
        </w:rPr>
      </w:pPr>
      <w:r w:rsidRPr="00E90FA3">
        <w:rPr>
          <w:rFonts w:ascii="Garamond" w:hAnsi="Garamond" w:cs="Arial"/>
          <w:color w:val="000000"/>
          <w:sz w:val="22"/>
          <w:szCs w:val="22"/>
        </w:rPr>
        <w:t>I think you can start this essay</w:t>
      </w:r>
      <w:r>
        <w:rPr>
          <w:rFonts w:ascii="Garamond" w:hAnsi="Garamond" w:cs="Arial"/>
          <w:color w:val="000000"/>
          <w:sz w:val="22"/>
          <w:szCs w:val="22"/>
        </w:rPr>
        <w:t xml:space="preserve"> by saying how the first time learning about aeroplanes and race cars ignited your passion for aerodynamics. You can then elaborate on how your experience in doing the IA deepened your passion and any other extracurriculars related to this field that you have done. Personal projects or non-school related organizations/activities count as well. </w:t>
      </w:r>
    </w:p>
    <w:p w14:paraId="770DF21E" w14:textId="6D0E4FEC" w:rsidR="00192CB4" w:rsidRDefault="00192CB4" w:rsidP="00605D42">
      <w:pPr>
        <w:spacing w:line="360" w:lineRule="auto"/>
        <w:rPr>
          <w:rFonts w:ascii="Arial" w:hAnsi="Arial" w:cs="Arial"/>
          <w:color w:val="000000"/>
          <w:sz w:val="22"/>
          <w:szCs w:val="22"/>
        </w:rPr>
      </w:pPr>
    </w:p>
    <w:p w14:paraId="283FFA12" w14:textId="653B59EA" w:rsidR="00192CB4" w:rsidRPr="001D0A76" w:rsidRDefault="001D0A76" w:rsidP="00192CB4">
      <w:pPr>
        <w:rPr>
          <w:rFonts w:ascii="Roboto" w:eastAsia="Times New Roman" w:hAnsi="Roboto" w:cs="Times New Roman"/>
          <w:b/>
          <w:bCs/>
          <w:i/>
          <w:iCs/>
          <w:color w:val="E00029"/>
          <w:sz w:val="21"/>
          <w:szCs w:val="21"/>
          <w:u w:val="single"/>
          <w:shd w:val="clear" w:color="auto" w:fill="FFFFFF"/>
        </w:rPr>
      </w:pPr>
      <w:r w:rsidRPr="00192CB4">
        <w:rPr>
          <w:rFonts w:ascii="Roboto" w:eastAsia="Times New Roman" w:hAnsi="Roboto" w:cs="Times New Roman"/>
          <w:b/>
          <w:bCs/>
          <w:i/>
          <w:iCs/>
          <w:color w:val="222222"/>
          <w:sz w:val="21"/>
          <w:szCs w:val="21"/>
          <w:u w:val="single"/>
          <w:shd w:val="clear" w:color="auto" w:fill="FFFFFF"/>
        </w:rPr>
        <w:t>Describe your personal and/or career goals after graduating from UIUC and how your selected first-choice major will help you achieve them.</w:t>
      </w:r>
      <w:r w:rsidRPr="00192CB4">
        <w:rPr>
          <w:rFonts w:ascii="Roboto" w:eastAsia="Times New Roman" w:hAnsi="Roboto" w:cs="Times New Roman"/>
          <w:b/>
          <w:bCs/>
          <w:i/>
          <w:iCs/>
          <w:color w:val="E00029"/>
          <w:sz w:val="21"/>
          <w:szCs w:val="21"/>
          <w:u w:val="single"/>
          <w:shd w:val="clear" w:color="auto" w:fill="FFFFFF"/>
        </w:rPr>
        <w:t xml:space="preserve"> (150)</w:t>
      </w:r>
    </w:p>
    <w:p w14:paraId="30F546BE" w14:textId="77777777" w:rsidR="001D0A76" w:rsidRPr="00192CB4" w:rsidRDefault="001D0A76" w:rsidP="00192CB4">
      <w:pPr>
        <w:rPr>
          <w:rFonts w:ascii="Times New Roman" w:eastAsia="Times New Roman" w:hAnsi="Times New Roman" w:cs="Times New Roman"/>
        </w:rPr>
      </w:pPr>
    </w:p>
    <w:p w14:paraId="396959F5" w14:textId="4141C302" w:rsidR="00192CB4" w:rsidRPr="00192CB4" w:rsidRDefault="00192CB4" w:rsidP="00192CB4">
      <w:pPr>
        <w:spacing w:line="480" w:lineRule="auto"/>
        <w:jc w:val="both"/>
        <w:rPr>
          <w:rFonts w:ascii="Times New Roman" w:eastAsia="Times New Roman" w:hAnsi="Times New Roman" w:cs="Times New Roman"/>
        </w:rPr>
      </w:pPr>
      <w:r w:rsidRPr="00192CB4">
        <w:rPr>
          <w:rFonts w:ascii="Arial" w:eastAsia="Times New Roman" w:hAnsi="Arial" w:cs="Arial"/>
          <w:color w:val="000000"/>
          <w:sz w:val="22"/>
          <w:szCs w:val="22"/>
          <w:shd w:val="clear" w:color="auto" w:fill="FFFFFF"/>
        </w:rPr>
        <w:t xml:space="preserve">It has always been my dream to design and build advanced Formula 1 cars. To make sure I </w:t>
      </w:r>
      <w:del w:id="14" w:author="Microsoft Office User" w:date="2022-12-19T23:01:00Z">
        <w:r w:rsidRPr="00192CB4" w:rsidDel="00E12D5A">
          <w:rPr>
            <w:rFonts w:ascii="Arial" w:eastAsia="Times New Roman" w:hAnsi="Arial" w:cs="Arial"/>
            <w:color w:val="000000"/>
            <w:sz w:val="22"/>
            <w:szCs w:val="22"/>
            <w:shd w:val="clear" w:color="auto" w:fill="FFFFFF"/>
          </w:rPr>
          <w:delText xml:space="preserve">could realize </w:delText>
        </w:r>
      </w:del>
      <w:ins w:id="15" w:author="Microsoft Office User" w:date="2022-12-19T23:01:00Z">
        <w:r w:rsidR="00E12D5A">
          <w:rPr>
            <w:rFonts w:ascii="Arial" w:eastAsia="Times New Roman" w:hAnsi="Arial" w:cs="Arial"/>
            <w:color w:val="000000"/>
            <w:sz w:val="22"/>
            <w:szCs w:val="22"/>
            <w:shd w:val="clear" w:color="auto" w:fill="FFFFFF"/>
          </w:rPr>
          <w:t xml:space="preserve">actualize </w:t>
        </w:r>
      </w:ins>
      <w:r w:rsidRPr="00192CB4">
        <w:rPr>
          <w:rFonts w:ascii="Arial" w:eastAsia="Times New Roman" w:hAnsi="Arial" w:cs="Arial"/>
          <w:color w:val="000000"/>
          <w:sz w:val="22"/>
          <w:szCs w:val="22"/>
          <w:shd w:val="clear" w:color="auto" w:fill="FFFFFF"/>
        </w:rPr>
        <w:t>my ambition</w:t>
      </w:r>
      <w:ins w:id="16" w:author="Microsoft Office User" w:date="2022-12-19T23:01:00Z">
        <w:r w:rsidR="00E12D5A">
          <w:rPr>
            <w:rFonts w:ascii="Arial" w:eastAsia="Times New Roman" w:hAnsi="Arial" w:cs="Arial"/>
            <w:color w:val="000000"/>
            <w:sz w:val="22"/>
            <w:szCs w:val="22"/>
            <w:shd w:val="clear" w:color="auto" w:fill="FFFFFF"/>
          </w:rPr>
          <w:t>s</w:t>
        </w:r>
      </w:ins>
      <w:r w:rsidRPr="00192CB4">
        <w:rPr>
          <w:rFonts w:ascii="Arial" w:eastAsia="Times New Roman" w:hAnsi="Arial" w:cs="Arial"/>
          <w:color w:val="000000"/>
          <w:sz w:val="22"/>
          <w:szCs w:val="22"/>
          <w:shd w:val="clear" w:color="auto" w:fill="FFFFFF"/>
        </w:rPr>
        <w:t xml:space="preserve">, I must learn the concepts of aerodynamics, which </w:t>
      </w:r>
      <w:del w:id="17" w:author="Microsoft Office User" w:date="2022-12-19T23:01:00Z">
        <w:r w:rsidRPr="00192CB4" w:rsidDel="00E12D5A">
          <w:rPr>
            <w:rFonts w:ascii="Arial" w:eastAsia="Times New Roman" w:hAnsi="Arial" w:cs="Arial"/>
            <w:color w:val="000000"/>
            <w:sz w:val="22"/>
            <w:szCs w:val="22"/>
            <w:shd w:val="clear" w:color="auto" w:fill="FFFFFF"/>
          </w:rPr>
          <w:delText>I could find</w:delText>
        </w:r>
      </w:del>
      <w:ins w:id="18" w:author="Microsoft Office User" w:date="2022-12-19T23:01:00Z">
        <w:r w:rsidR="00E12D5A">
          <w:rPr>
            <w:rFonts w:ascii="Arial" w:eastAsia="Times New Roman" w:hAnsi="Arial" w:cs="Arial"/>
            <w:color w:val="000000"/>
            <w:sz w:val="22"/>
            <w:szCs w:val="22"/>
            <w:shd w:val="clear" w:color="auto" w:fill="FFFFFF"/>
          </w:rPr>
          <w:t>fits</w:t>
        </w:r>
      </w:ins>
      <w:r w:rsidRPr="00192CB4">
        <w:rPr>
          <w:rFonts w:ascii="Arial" w:eastAsia="Times New Roman" w:hAnsi="Arial" w:cs="Arial"/>
          <w:color w:val="000000"/>
          <w:sz w:val="22"/>
          <w:szCs w:val="22"/>
          <w:shd w:val="clear" w:color="auto" w:fill="FFFFFF"/>
        </w:rPr>
        <w:t xml:space="preserve"> in Mechanical Engineering. By learning the properties of moving air and the interaction between the air and the vehicle, I could understand how downforce works</w:t>
      </w:r>
      <w:del w:id="19" w:author="Microsoft Office User" w:date="2022-12-19T23:02:00Z">
        <w:r w:rsidRPr="00192CB4" w:rsidDel="00E12D5A">
          <w:rPr>
            <w:rFonts w:ascii="Arial" w:eastAsia="Times New Roman" w:hAnsi="Arial" w:cs="Arial"/>
            <w:color w:val="000000"/>
            <w:sz w:val="22"/>
            <w:szCs w:val="22"/>
            <w:shd w:val="clear" w:color="auto" w:fill="FFFFFF"/>
          </w:rPr>
          <w:delText>, which is helpful to push the cars toward the center of the earth and generate more grip. Not only that, until now, I’m curious</w:delText>
        </w:r>
      </w:del>
      <w:ins w:id="20" w:author="Microsoft Office User" w:date="2022-12-19T23:02:00Z">
        <w:r w:rsidR="00E12D5A">
          <w:rPr>
            <w:rFonts w:ascii="Arial" w:eastAsia="Times New Roman" w:hAnsi="Arial" w:cs="Arial"/>
            <w:color w:val="000000"/>
            <w:sz w:val="22"/>
            <w:szCs w:val="22"/>
            <w:shd w:val="clear" w:color="auto" w:fill="FFFFFF"/>
          </w:rPr>
          <w:t xml:space="preserve"> and</w:t>
        </w:r>
      </w:ins>
      <w:r w:rsidRPr="00192CB4">
        <w:rPr>
          <w:rFonts w:ascii="Arial" w:eastAsia="Times New Roman" w:hAnsi="Arial" w:cs="Arial"/>
          <w:color w:val="000000"/>
          <w:sz w:val="22"/>
          <w:szCs w:val="22"/>
          <w:shd w:val="clear" w:color="auto" w:fill="FFFFFF"/>
        </w:rPr>
        <w:t xml:space="preserve"> whether or not we can create more downforce without a corresponding increase in drag. One of the ways I could solve this problem is by joining UIUC’s Formula SAE team, Illini Motorsports, where I can experiment and compete to create the ultimate Formula car and eventually lead my way to becoming an F1 </w:t>
      </w:r>
      <w:commentRangeStart w:id="21"/>
      <w:r w:rsidRPr="00192CB4">
        <w:rPr>
          <w:rFonts w:ascii="Arial" w:eastAsia="Times New Roman" w:hAnsi="Arial" w:cs="Arial"/>
          <w:color w:val="000000"/>
          <w:sz w:val="22"/>
          <w:szCs w:val="22"/>
          <w:shd w:val="clear" w:color="auto" w:fill="FFFFFF"/>
        </w:rPr>
        <w:t>engineer</w:t>
      </w:r>
      <w:commentRangeEnd w:id="21"/>
      <w:r w:rsidR="00E12D5A">
        <w:rPr>
          <w:rStyle w:val="CommentReference"/>
        </w:rPr>
        <w:commentReference w:id="21"/>
      </w:r>
      <w:r w:rsidRPr="00192CB4">
        <w:rPr>
          <w:rFonts w:ascii="Arial" w:eastAsia="Times New Roman" w:hAnsi="Arial" w:cs="Arial"/>
          <w:color w:val="000000"/>
          <w:sz w:val="22"/>
          <w:szCs w:val="22"/>
          <w:shd w:val="clear" w:color="auto" w:fill="FFFFFF"/>
        </w:rPr>
        <w:t>. </w:t>
      </w:r>
    </w:p>
    <w:p w14:paraId="19ACE88B" w14:textId="36F10324" w:rsidR="00192CB4" w:rsidRDefault="00192CB4" w:rsidP="00192CB4">
      <w:pPr>
        <w:rPr>
          <w:rFonts w:ascii="Times New Roman" w:eastAsia="Times New Roman" w:hAnsi="Times New Roman" w:cs="Times New Roman"/>
        </w:rPr>
      </w:pPr>
      <w:r>
        <w:rPr>
          <w:rFonts w:ascii="Times New Roman" w:eastAsia="Times New Roman" w:hAnsi="Times New Roman" w:cs="Times New Roman"/>
        </w:rPr>
        <w:br/>
      </w:r>
    </w:p>
    <w:p w14:paraId="57124F53" w14:textId="194FD18C" w:rsidR="00192CB4" w:rsidRPr="00E90FA3" w:rsidRDefault="00E90FA3">
      <w:pPr>
        <w:rPr>
          <w:rFonts w:ascii="Garamond" w:eastAsia="Times New Roman" w:hAnsi="Garamond" w:cs="Times New Roman"/>
        </w:rPr>
      </w:pPr>
      <w:r w:rsidRPr="00E90FA3">
        <w:rPr>
          <w:rFonts w:ascii="Garamond" w:eastAsia="Times New Roman" w:hAnsi="Garamond" w:cs="Times New Roman"/>
        </w:rPr>
        <w:t xml:space="preserve">Is your main goal in aerodynamics to learn about downforce? If so, are there also any instructors that will guide you in the right direction? </w:t>
      </w:r>
      <w:r w:rsidR="00192CB4" w:rsidRPr="00E90FA3">
        <w:rPr>
          <w:rFonts w:ascii="Garamond" w:eastAsia="Times New Roman" w:hAnsi="Garamond" w:cs="Times New Roman"/>
        </w:rPr>
        <w:br w:type="page"/>
      </w:r>
    </w:p>
    <w:p w14:paraId="4F20C34B" w14:textId="77777777" w:rsidR="00192CB4" w:rsidRPr="00192CB4" w:rsidRDefault="00192CB4" w:rsidP="00192CB4">
      <w:pPr>
        <w:rPr>
          <w:rFonts w:ascii="Times New Roman" w:eastAsia="Times New Roman" w:hAnsi="Times New Roman" w:cs="Times New Roman"/>
        </w:rPr>
      </w:pPr>
    </w:p>
    <w:p w14:paraId="21564FE2" w14:textId="77777777" w:rsidR="002066AA" w:rsidRPr="002066AA" w:rsidRDefault="002066AA" w:rsidP="002066AA">
      <w:pPr>
        <w:rPr>
          <w:rFonts w:ascii="Times New Roman" w:eastAsia="Times New Roman" w:hAnsi="Times New Roman" w:cs="Times New Roman"/>
          <w:b/>
          <w:bCs/>
          <w:i/>
          <w:iCs/>
          <w:u w:val="single"/>
        </w:rPr>
      </w:pPr>
      <w:r w:rsidRPr="00192CB4">
        <w:rPr>
          <w:rFonts w:ascii="Roboto" w:eastAsia="Times New Roman" w:hAnsi="Roboto" w:cs="Times New Roman"/>
          <w:b/>
          <w:bCs/>
          <w:i/>
          <w:iCs/>
          <w:color w:val="222222"/>
          <w:sz w:val="21"/>
          <w:szCs w:val="21"/>
          <w:u w:val="single"/>
          <w:shd w:val="clear" w:color="auto" w:fill="FFFFFF"/>
        </w:rPr>
        <w:t xml:space="preserve">You have selected a second-choice major. Please explain your interest in that major or your overall academic or career goals. </w:t>
      </w:r>
      <w:r w:rsidRPr="00192CB4">
        <w:rPr>
          <w:rFonts w:ascii="Roboto" w:eastAsia="Times New Roman" w:hAnsi="Roboto" w:cs="Times New Roman"/>
          <w:b/>
          <w:bCs/>
          <w:i/>
          <w:iCs/>
          <w:color w:val="FF0000"/>
          <w:sz w:val="21"/>
          <w:szCs w:val="21"/>
          <w:u w:val="single"/>
          <w:shd w:val="clear" w:color="auto" w:fill="FFFFFF"/>
        </w:rPr>
        <w:t>(150)</w:t>
      </w:r>
    </w:p>
    <w:p w14:paraId="71E1C01E" w14:textId="77777777" w:rsidR="00192CB4" w:rsidRPr="00192CB4" w:rsidRDefault="00192CB4" w:rsidP="00192CB4">
      <w:pPr>
        <w:rPr>
          <w:rFonts w:ascii="Times New Roman" w:eastAsia="Times New Roman" w:hAnsi="Times New Roman" w:cs="Times New Roman"/>
        </w:rPr>
      </w:pPr>
    </w:p>
    <w:p w14:paraId="7C942552" w14:textId="77777777" w:rsidR="00192CB4" w:rsidRPr="00192CB4" w:rsidRDefault="00192CB4" w:rsidP="00192CB4">
      <w:pPr>
        <w:spacing w:line="480" w:lineRule="auto"/>
        <w:jc w:val="both"/>
        <w:rPr>
          <w:rFonts w:ascii="Times New Roman" w:eastAsia="Times New Roman" w:hAnsi="Times New Roman" w:cs="Times New Roman"/>
        </w:rPr>
      </w:pPr>
      <w:r w:rsidRPr="00192CB4">
        <w:rPr>
          <w:rFonts w:ascii="Arial" w:eastAsia="Times New Roman" w:hAnsi="Arial" w:cs="Arial"/>
          <w:color w:val="000000"/>
          <w:sz w:val="22"/>
          <w:szCs w:val="22"/>
        </w:rPr>
        <w:t>Systems Engineering &amp; Design</w:t>
      </w:r>
    </w:p>
    <w:p w14:paraId="5A68C6AE" w14:textId="02F722E0" w:rsidR="00192CB4" w:rsidRPr="00192CB4" w:rsidRDefault="00192CB4" w:rsidP="00192CB4">
      <w:pPr>
        <w:spacing w:line="480" w:lineRule="auto"/>
        <w:jc w:val="both"/>
        <w:rPr>
          <w:rFonts w:ascii="Times New Roman" w:eastAsia="Times New Roman" w:hAnsi="Times New Roman" w:cs="Times New Roman"/>
        </w:rPr>
      </w:pPr>
      <w:commentRangeStart w:id="22"/>
      <w:del w:id="23" w:author="Microsoft Office User" w:date="2022-12-19T23:06:00Z">
        <w:r w:rsidRPr="00192CB4" w:rsidDel="00E12D5A">
          <w:rPr>
            <w:rFonts w:ascii="Arial" w:eastAsia="Times New Roman" w:hAnsi="Arial" w:cs="Arial"/>
            <w:color w:val="000000"/>
            <w:sz w:val="22"/>
            <w:szCs w:val="22"/>
          </w:rPr>
          <w:delText xml:space="preserve">Related to my interest in motorsport, I always want to find ways to make a car perform better in circuits. One example is installing performance parts such as a Turbo to increase the amount of air and installing high-output fuel injectors, so the engine would have more fuel and air to burn, hence more power. </w:delText>
        </w:r>
      </w:del>
      <w:r w:rsidRPr="00192CB4">
        <w:rPr>
          <w:rFonts w:ascii="Arial" w:eastAsia="Times New Roman" w:hAnsi="Arial" w:cs="Arial"/>
          <w:color w:val="000000"/>
          <w:sz w:val="22"/>
          <w:szCs w:val="22"/>
        </w:rPr>
        <w:t>Though there are a lot of brands that offer aftermarket performance parts</w:t>
      </w:r>
      <w:ins w:id="24" w:author="Microsoft Office User" w:date="2022-12-19T23:06:00Z">
        <w:r w:rsidR="00E12D5A">
          <w:rPr>
            <w:rFonts w:ascii="Arial" w:eastAsia="Times New Roman" w:hAnsi="Arial" w:cs="Arial"/>
            <w:color w:val="000000"/>
            <w:sz w:val="22"/>
            <w:szCs w:val="22"/>
          </w:rPr>
          <w:t xml:space="preserve"> like a Turbo</w:t>
        </w:r>
      </w:ins>
      <w:r w:rsidRPr="00192CB4">
        <w:rPr>
          <w:rFonts w:ascii="Arial" w:eastAsia="Times New Roman" w:hAnsi="Arial" w:cs="Arial"/>
          <w:color w:val="000000"/>
          <w:sz w:val="22"/>
          <w:szCs w:val="22"/>
        </w:rPr>
        <w:t xml:space="preserve">, I want to develop my </w:t>
      </w:r>
      <w:ins w:id="25" w:author="Microsoft Office User" w:date="2022-12-19T23:05:00Z">
        <w:r w:rsidR="00E12D5A">
          <w:rPr>
            <w:rFonts w:ascii="Arial" w:eastAsia="Times New Roman" w:hAnsi="Arial" w:cs="Arial"/>
            <w:color w:val="000000"/>
            <w:sz w:val="22"/>
            <w:szCs w:val="22"/>
          </w:rPr>
          <w:t xml:space="preserve">own </w:t>
        </w:r>
      </w:ins>
      <w:r w:rsidRPr="00192CB4">
        <w:rPr>
          <w:rFonts w:ascii="Arial" w:eastAsia="Times New Roman" w:hAnsi="Arial" w:cs="Arial"/>
          <w:color w:val="000000"/>
          <w:sz w:val="22"/>
          <w:szCs w:val="22"/>
        </w:rPr>
        <w:t xml:space="preserve">brand of modification </w:t>
      </w:r>
      <w:commentRangeStart w:id="26"/>
      <w:r w:rsidRPr="00192CB4">
        <w:rPr>
          <w:rFonts w:ascii="Arial" w:eastAsia="Times New Roman" w:hAnsi="Arial" w:cs="Arial"/>
          <w:color w:val="000000"/>
          <w:sz w:val="22"/>
          <w:szCs w:val="22"/>
        </w:rPr>
        <w:t>parts</w:t>
      </w:r>
      <w:commentRangeEnd w:id="22"/>
      <w:r w:rsidR="00E12D5A">
        <w:rPr>
          <w:rStyle w:val="CommentReference"/>
        </w:rPr>
        <w:commentReference w:id="22"/>
      </w:r>
      <w:commentRangeEnd w:id="26"/>
      <w:r w:rsidR="00E90FA3">
        <w:rPr>
          <w:rStyle w:val="CommentReference"/>
        </w:rPr>
        <w:commentReference w:id="26"/>
      </w:r>
      <w:r w:rsidRPr="00192CB4">
        <w:rPr>
          <w:rFonts w:ascii="Arial" w:eastAsia="Times New Roman" w:hAnsi="Arial" w:cs="Arial"/>
          <w:color w:val="000000"/>
          <w:sz w:val="22"/>
          <w:szCs w:val="22"/>
        </w:rPr>
        <w:t xml:space="preserve">. It requires systems engineering and design knowledge to plan and manufacture the components. </w:t>
      </w:r>
      <w:del w:id="27" w:author="Microsoft Office User" w:date="2022-12-19T23:06:00Z">
        <w:r w:rsidRPr="00192CB4" w:rsidDel="00E90FA3">
          <w:rPr>
            <w:rFonts w:ascii="Arial" w:eastAsia="Times New Roman" w:hAnsi="Arial" w:cs="Arial"/>
            <w:color w:val="000000"/>
            <w:sz w:val="22"/>
            <w:szCs w:val="22"/>
          </w:rPr>
          <w:delText xml:space="preserve">Not only produce, but </w:delText>
        </w:r>
      </w:del>
      <w:r w:rsidRPr="00192CB4">
        <w:rPr>
          <w:rFonts w:ascii="Arial" w:eastAsia="Times New Roman" w:hAnsi="Arial" w:cs="Arial"/>
          <w:color w:val="000000"/>
          <w:sz w:val="22"/>
          <w:szCs w:val="22"/>
        </w:rPr>
        <w:t xml:space="preserve">I would also learn how to make these components reliable in real-life applications. Since I want my brand to be profitable, I must also practice my entrepreneurship skills. By studying this major, I can learn to manufacture automotive parts while gaining knowledge on how to </w:t>
      </w:r>
      <w:del w:id="28" w:author="Microsoft Office User" w:date="2022-12-19T23:06:00Z">
        <w:r w:rsidRPr="00192CB4" w:rsidDel="00E90FA3">
          <w:rPr>
            <w:rFonts w:ascii="Arial" w:eastAsia="Times New Roman" w:hAnsi="Arial" w:cs="Arial"/>
            <w:color w:val="000000"/>
            <w:sz w:val="22"/>
            <w:szCs w:val="22"/>
          </w:rPr>
          <w:delText xml:space="preserve">sell </w:delText>
        </w:r>
      </w:del>
      <w:ins w:id="29" w:author="Microsoft Office User" w:date="2022-12-19T23:06:00Z">
        <w:r w:rsidR="00E90FA3">
          <w:rPr>
            <w:rFonts w:ascii="Arial" w:eastAsia="Times New Roman" w:hAnsi="Arial" w:cs="Arial"/>
            <w:color w:val="000000"/>
            <w:sz w:val="22"/>
            <w:szCs w:val="22"/>
          </w:rPr>
          <w:t>market</w:t>
        </w:r>
        <w:r w:rsidR="00E90FA3" w:rsidRPr="00192CB4">
          <w:rPr>
            <w:rFonts w:ascii="Arial" w:eastAsia="Times New Roman" w:hAnsi="Arial" w:cs="Arial"/>
            <w:color w:val="000000"/>
            <w:sz w:val="22"/>
            <w:szCs w:val="22"/>
          </w:rPr>
          <w:t xml:space="preserve"> </w:t>
        </w:r>
      </w:ins>
      <w:r w:rsidRPr="00192CB4">
        <w:rPr>
          <w:rFonts w:ascii="Arial" w:eastAsia="Times New Roman" w:hAnsi="Arial" w:cs="Arial"/>
          <w:color w:val="000000"/>
          <w:sz w:val="22"/>
          <w:szCs w:val="22"/>
        </w:rPr>
        <w:t xml:space="preserve">them. </w:t>
      </w:r>
    </w:p>
    <w:p w14:paraId="009ADFD9" w14:textId="77777777" w:rsidR="00192CB4" w:rsidRPr="00192CB4" w:rsidRDefault="00192CB4" w:rsidP="00192CB4">
      <w:pPr>
        <w:rPr>
          <w:rFonts w:ascii="Times New Roman" w:eastAsia="Times New Roman" w:hAnsi="Times New Roman" w:cs="Times New Roman"/>
        </w:rPr>
      </w:pPr>
    </w:p>
    <w:p w14:paraId="591D1548" w14:textId="5EF69D61" w:rsidR="00192CB4" w:rsidRPr="00E90FA3" w:rsidRDefault="00E90FA3" w:rsidP="00605D42">
      <w:pPr>
        <w:spacing w:line="360" w:lineRule="auto"/>
        <w:rPr>
          <w:rFonts w:ascii="Garamond" w:hAnsi="Garamond"/>
        </w:rPr>
      </w:pPr>
      <w:r>
        <w:rPr>
          <w:rFonts w:ascii="Garamond" w:hAnsi="Garamond"/>
        </w:rPr>
        <w:t xml:space="preserve">What are the modifications that you want to create and how are they unique? Any academic goals that you want to achieve? </w:t>
      </w:r>
    </w:p>
    <w:sectPr w:rsidR="00192CB4" w:rsidRPr="00E90FA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icrosoft Office User" w:date="2022-12-19T22:58:00Z" w:initials="MOU">
    <w:p w14:paraId="2CA6B4CA" w14:textId="77777777" w:rsidR="00E12D5A" w:rsidRDefault="00E12D5A" w:rsidP="00D069A6">
      <w:r>
        <w:rPr>
          <w:rStyle w:val="CommentReference"/>
        </w:rPr>
        <w:annotationRef/>
      </w:r>
      <w:r>
        <w:rPr>
          <w:sz w:val="20"/>
          <w:szCs w:val="20"/>
        </w:rPr>
        <w:t xml:space="preserve">We don’t need to hear how much work you did on the topic, but rather how you can contribute to the field and what your goals are. </w:t>
      </w:r>
    </w:p>
  </w:comment>
  <w:comment w:id="11" w:author="Microsoft Office User" w:date="2022-12-19T22:59:00Z" w:initials="MOU">
    <w:p w14:paraId="0DF6BEB0" w14:textId="77777777" w:rsidR="00E12D5A" w:rsidRDefault="00E12D5A" w:rsidP="005F3696">
      <w:r>
        <w:rPr>
          <w:rStyle w:val="CommentReference"/>
        </w:rPr>
        <w:annotationRef/>
      </w:r>
      <w:r>
        <w:rPr>
          <w:sz w:val="20"/>
          <w:szCs w:val="20"/>
        </w:rPr>
        <w:t>Add here what else you would like to explore in physics and what you learned from the experience (effective experiment practices, etc)</w:t>
      </w:r>
    </w:p>
  </w:comment>
  <w:comment w:id="21" w:author="Microsoft Office User" w:date="2022-12-19T23:03:00Z" w:initials="MOU">
    <w:p w14:paraId="707459B4" w14:textId="77777777" w:rsidR="00E12D5A" w:rsidRDefault="00E12D5A" w:rsidP="00977DDA">
      <w:r>
        <w:rPr>
          <w:rStyle w:val="CommentReference"/>
        </w:rPr>
        <w:annotationRef/>
      </w:r>
      <w:r>
        <w:rPr>
          <w:sz w:val="20"/>
          <w:szCs w:val="20"/>
        </w:rPr>
        <w:t>You can also add other elements like instructors and organizations at UIUC that will help you achieve these goals.</w:t>
      </w:r>
    </w:p>
  </w:comment>
  <w:comment w:id="22" w:author="Microsoft Office User" w:date="2022-12-19T23:06:00Z" w:initials="MOU">
    <w:p w14:paraId="7F39F0A1" w14:textId="77777777" w:rsidR="00E12D5A" w:rsidRDefault="00E12D5A" w:rsidP="00A0149D">
      <w:r>
        <w:rPr>
          <w:rStyle w:val="CommentReference"/>
        </w:rPr>
        <w:annotationRef/>
      </w:r>
      <w:r>
        <w:rPr>
          <w:sz w:val="20"/>
          <w:szCs w:val="20"/>
        </w:rPr>
        <w:t>The meat of the story here!!</w:t>
      </w:r>
    </w:p>
  </w:comment>
  <w:comment w:id="26" w:author="Microsoft Office User" w:date="2022-12-19T23:07:00Z" w:initials="MOU">
    <w:p w14:paraId="34EB78DB" w14:textId="77777777" w:rsidR="00E90FA3" w:rsidRDefault="00E90FA3" w:rsidP="00F82207">
      <w:r>
        <w:rPr>
          <w:rStyle w:val="CommentReference"/>
        </w:rPr>
        <w:annotationRef/>
      </w:r>
      <w:r>
        <w:rPr>
          <w:sz w:val="20"/>
          <w:szCs w:val="20"/>
        </w:rPr>
        <w:t>What modifications would you sell in your brand? How are they different from the other ones that are on the market?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A6B4CA" w15:done="0"/>
  <w15:commentEx w15:paraId="0DF6BEB0" w15:done="0"/>
  <w15:commentEx w15:paraId="707459B4" w15:done="0"/>
  <w15:commentEx w15:paraId="7F39F0A1" w15:done="0"/>
  <w15:commentEx w15:paraId="34EB78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6B2A" w16cex:dateUtc="2022-12-20T06:58:00Z"/>
  <w16cex:commentExtensible w16cex:durableId="274B6B56" w16cex:dateUtc="2022-12-20T06:59:00Z"/>
  <w16cex:commentExtensible w16cex:durableId="274B6C4A" w16cex:dateUtc="2022-12-20T07:03:00Z"/>
  <w16cex:commentExtensible w16cex:durableId="274B6CF7" w16cex:dateUtc="2022-12-20T07:06:00Z"/>
  <w16cex:commentExtensible w16cex:durableId="274B6D36" w16cex:dateUtc="2022-12-20T0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A6B4CA" w16cid:durableId="274B6B2A"/>
  <w16cid:commentId w16cid:paraId="0DF6BEB0" w16cid:durableId="274B6B56"/>
  <w16cid:commentId w16cid:paraId="707459B4" w16cid:durableId="274B6C4A"/>
  <w16cid:commentId w16cid:paraId="7F39F0A1" w16cid:durableId="274B6CF7"/>
  <w16cid:commentId w16cid:paraId="34EB78DB" w16cid:durableId="274B6D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A6"/>
    <w:rsid w:val="00185506"/>
    <w:rsid w:val="00192CB4"/>
    <w:rsid w:val="001D0A76"/>
    <w:rsid w:val="002066AA"/>
    <w:rsid w:val="002749BC"/>
    <w:rsid w:val="00327C66"/>
    <w:rsid w:val="00605D42"/>
    <w:rsid w:val="0062459E"/>
    <w:rsid w:val="00CC2787"/>
    <w:rsid w:val="00D7161E"/>
    <w:rsid w:val="00E12D5A"/>
    <w:rsid w:val="00E90FA3"/>
    <w:rsid w:val="00FC72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8106A5"/>
  <w15:chartTrackingRefBased/>
  <w15:docId w15:val="{E604E1B8-50D0-F841-BCFF-0AA20501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CB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E12D5A"/>
  </w:style>
  <w:style w:type="character" w:styleId="CommentReference">
    <w:name w:val="annotation reference"/>
    <w:basedOn w:val="DefaultParagraphFont"/>
    <w:uiPriority w:val="99"/>
    <w:semiHidden/>
    <w:unhideWhenUsed/>
    <w:rsid w:val="00E12D5A"/>
    <w:rPr>
      <w:sz w:val="16"/>
      <w:szCs w:val="16"/>
    </w:rPr>
  </w:style>
  <w:style w:type="paragraph" w:styleId="CommentText">
    <w:name w:val="annotation text"/>
    <w:basedOn w:val="Normal"/>
    <w:link w:val="CommentTextChar"/>
    <w:uiPriority w:val="99"/>
    <w:semiHidden/>
    <w:unhideWhenUsed/>
    <w:rsid w:val="00E12D5A"/>
    <w:rPr>
      <w:sz w:val="20"/>
      <w:szCs w:val="20"/>
    </w:rPr>
  </w:style>
  <w:style w:type="character" w:customStyle="1" w:styleId="CommentTextChar">
    <w:name w:val="Comment Text Char"/>
    <w:basedOn w:val="DefaultParagraphFont"/>
    <w:link w:val="CommentText"/>
    <w:uiPriority w:val="99"/>
    <w:semiHidden/>
    <w:rsid w:val="00E12D5A"/>
    <w:rPr>
      <w:sz w:val="20"/>
      <w:szCs w:val="20"/>
    </w:rPr>
  </w:style>
  <w:style w:type="paragraph" w:styleId="CommentSubject">
    <w:name w:val="annotation subject"/>
    <w:basedOn w:val="CommentText"/>
    <w:next w:val="CommentText"/>
    <w:link w:val="CommentSubjectChar"/>
    <w:uiPriority w:val="99"/>
    <w:semiHidden/>
    <w:unhideWhenUsed/>
    <w:rsid w:val="00E12D5A"/>
    <w:rPr>
      <w:b/>
      <w:bCs/>
    </w:rPr>
  </w:style>
  <w:style w:type="character" w:customStyle="1" w:styleId="CommentSubjectChar">
    <w:name w:val="Comment Subject Char"/>
    <w:basedOn w:val="CommentTextChar"/>
    <w:link w:val="CommentSubject"/>
    <w:uiPriority w:val="99"/>
    <w:semiHidden/>
    <w:rsid w:val="00E12D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9</cp:revision>
  <dcterms:created xsi:type="dcterms:W3CDTF">2022-12-19T09:53:00Z</dcterms:created>
  <dcterms:modified xsi:type="dcterms:W3CDTF">2022-12-20T07:11:00Z</dcterms:modified>
</cp:coreProperties>
</file>