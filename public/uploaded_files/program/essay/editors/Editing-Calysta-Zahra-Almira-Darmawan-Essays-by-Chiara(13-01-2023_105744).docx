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019F" w14:textId="77777777" w:rsidR="001F4BEC" w:rsidRPr="001F4BEC" w:rsidRDefault="001F4BEC" w:rsidP="001F4BE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F4BEC">
        <w:rPr>
          <w:rFonts w:ascii="Times New Roman" w:eastAsia="Times New Roman" w:hAnsi="Times New Roman" w:cs="Times New Roman"/>
          <w:b/>
          <w:bCs/>
          <w:i/>
          <w:iCs/>
          <w:color w:val="222222"/>
        </w:rPr>
        <w:t>Tell us why you decided to apply to the University of Wisconsin-Madison. In addition, please include why you are interested in studying the major(s) you have selected. If you selected undecided please describe your areas of possible academic interest. (650 words). </w:t>
      </w:r>
    </w:p>
    <w:p w14:paraId="54B505D9" w14:textId="77777777" w:rsidR="00B8590A" w:rsidRDefault="001F4BEC" w:rsidP="001F4BEC">
      <w:pPr>
        <w:spacing w:line="360" w:lineRule="auto"/>
        <w:ind w:firstLine="720"/>
        <w:jc w:val="both"/>
        <w:rPr>
          <w:ins w:id="0" w:author="Chiara Situmorang" w:date="2023-01-13T10:43:00Z"/>
          <w:rFonts w:ascii="Times New Roman" w:eastAsia="Times New Roman" w:hAnsi="Times New Roman" w:cs="Times New Roman"/>
          <w:i/>
          <w:iCs/>
          <w:color w:val="000000"/>
        </w:rPr>
      </w:pPr>
      <w:r w:rsidRPr="001F4BEC">
        <w:rPr>
          <w:rFonts w:ascii="Times New Roman" w:eastAsia="Times New Roman" w:hAnsi="Times New Roman" w:cs="Times New Roman"/>
          <w:color w:val="000000"/>
        </w:rPr>
        <w:t>"</w:t>
      </w:r>
      <w:proofErr w:type="spellStart"/>
      <w:r w:rsidRPr="001F4BEC">
        <w:rPr>
          <w:rFonts w:ascii="Times New Roman" w:eastAsia="Times New Roman" w:hAnsi="Times New Roman" w:cs="Times New Roman"/>
          <w:color w:val="000000"/>
        </w:rPr>
        <w:t>Dek</w:t>
      </w:r>
      <w:proofErr w:type="spellEnd"/>
      <w:r w:rsidRPr="001F4BEC">
        <w:rPr>
          <w:rFonts w:ascii="Times New Roman" w:eastAsia="Times New Roman" w:hAnsi="Times New Roman" w:cs="Times New Roman"/>
          <w:color w:val="000000"/>
        </w:rPr>
        <w:t xml:space="preserve">?" </w:t>
      </w:r>
      <w:ins w:id="1" w:author="Chiara Situmorang" w:date="2023-01-13T10:43:00Z">
        <w:r w:rsidR="00B8590A">
          <w:rPr>
            <w:rFonts w:ascii="Times New Roman" w:eastAsia="Times New Roman" w:hAnsi="Times New Roman" w:cs="Times New Roman"/>
            <w:i/>
            <w:iCs/>
            <w:color w:val="000000"/>
          </w:rPr>
          <w:t>Little sibling?</w:t>
        </w:r>
      </w:ins>
    </w:p>
    <w:p w14:paraId="6A4208BA" w14:textId="2754012A" w:rsidR="001F4BEC" w:rsidRPr="001F4BEC" w:rsidRDefault="001F4BEC" w:rsidP="001F4B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del w:id="2" w:author="Chiara Situmorang" w:date="2023-01-13T10:43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(short for </w:delText>
        </w:r>
        <w:r w:rsidRPr="001F4BEC" w:rsidDel="00B8590A">
          <w:rPr>
            <w:rFonts w:ascii="Times New Roman" w:eastAsia="Times New Roman" w:hAnsi="Times New Roman" w:cs="Times New Roman"/>
            <w:i/>
            <w:iCs/>
            <w:color w:val="000000"/>
          </w:rPr>
          <w:delText>adek</w:delText>
        </w:r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 meaning little sibling), </w:delText>
        </w:r>
      </w:del>
      <w:ins w:id="3" w:author="Chiara Situmorang" w:date="2023-01-13T10:43:00Z">
        <w:r w:rsidR="00B8590A">
          <w:rPr>
            <w:rFonts w:ascii="Times New Roman" w:eastAsia="Times New Roman" w:hAnsi="Times New Roman" w:cs="Times New Roman"/>
            <w:color w:val="000000"/>
          </w:rPr>
          <w:t>M</w:t>
        </w:r>
      </w:ins>
      <w:del w:id="4" w:author="Chiara Situmorang" w:date="2023-01-13T10:43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m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 xml:space="preserve">y mother taps me on the shoulder. She had been astounded by her sleepless 8-year-old illustrating a skeletal system on an early Saturday morning. I </w:t>
      </w:r>
      <w:ins w:id="5" w:author="Chiara Situmorang" w:date="2023-01-13T10:44:00Z">
        <w:r w:rsidR="00B8590A">
          <w:rPr>
            <w:rFonts w:ascii="Times New Roman" w:eastAsia="Times New Roman" w:hAnsi="Times New Roman" w:cs="Times New Roman"/>
            <w:color w:val="000000"/>
          </w:rPr>
          <w:t xml:space="preserve">had </w:t>
        </w:r>
      </w:ins>
      <w:r w:rsidRPr="001F4BEC">
        <w:rPr>
          <w:rFonts w:ascii="Times New Roman" w:eastAsia="Times New Roman" w:hAnsi="Times New Roman" w:cs="Times New Roman"/>
          <w:color w:val="000000"/>
        </w:rPr>
        <w:t xml:space="preserve">made small lines across its sections: </w:t>
      </w:r>
      <w:del w:id="6" w:author="Chiara Situmorang" w:date="2023-01-13T10:44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from 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>the radius, the ulna, the metacarpals, and the metatarsals. I repeated those names as I gave labels on my diagram, attempting to memorize even the tiniest of bones. </w:t>
      </w:r>
    </w:p>
    <w:p w14:paraId="0255AADB" w14:textId="26C59590" w:rsidR="001F4BEC" w:rsidRPr="001F4BEC" w:rsidRDefault="001F4BEC" w:rsidP="001F4B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F4BEC">
        <w:rPr>
          <w:rFonts w:ascii="Times New Roman" w:eastAsia="Times New Roman" w:hAnsi="Times New Roman" w:cs="Times New Roman"/>
          <w:color w:val="000000"/>
        </w:rPr>
        <w:t xml:space="preserve">As time passed, my fascination in biological sciences grew and so did the desire to extend the application of my knowledge </w:t>
      </w:r>
      <w:del w:id="7" w:author="Chiara Situmorang" w:date="2023-01-13T10:44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apart from</w:delText>
        </w:r>
      </w:del>
      <w:ins w:id="8" w:author="Chiara Situmorang" w:date="2023-01-13T10:44:00Z">
        <w:r w:rsidR="00B8590A">
          <w:rPr>
            <w:rFonts w:ascii="Times New Roman" w:eastAsia="Times New Roman" w:hAnsi="Times New Roman" w:cs="Times New Roman"/>
            <w:color w:val="000000"/>
          </w:rPr>
          <w:t>beyond</w:t>
        </w:r>
      </w:ins>
      <w:r w:rsidRPr="001F4BEC">
        <w:rPr>
          <w:rFonts w:ascii="Times New Roman" w:eastAsia="Times New Roman" w:hAnsi="Times New Roman" w:cs="Times New Roman"/>
          <w:color w:val="000000"/>
        </w:rPr>
        <w:t xml:space="preserve"> concept memorization. Thus, I volunteered at a medical research facility in Kei </w:t>
      </w:r>
      <w:proofErr w:type="spellStart"/>
      <w:r w:rsidRPr="001F4BEC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1F4BEC">
        <w:rPr>
          <w:rFonts w:ascii="Times New Roman" w:eastAsia="Times New Roman" w:hAnsi="Times New Roman" w:cs="Times New Roman"/>
          <w:color w:val="000000"/>
        </w:rPr>
        <w:t>, Indonesia, where I apprenticed doctors, nutritionists, and pharmacists at the clinic. I met one mother in particular, whose stunted 9-month-old son weighed as much as he did when he was 3 months old. The mother could not breastfeed, and the child consumed small portions of rice with vegetables alone. Following my studies in molecular biology, I advised her to increase his calorie intake by incorporating protein</w:t>
      </w:r>
      <w:ins w:id="9" w:author="Chiara Situmorang" w:date="2023-01-13T10:44:00Z">
        <w:r w:rsidR="00B8590A">
          <w:rPr>
            <w:rFonts w:ascii="Times New Roman" w:eastAsia="Times New Roman" w:hAnsi="Times New Roman" w:cs="Times New Roman"/>
            <w:color w:val="000000"/>
          </w:rPr>
          <w:t>,</w:t>
        </w:r>
      </w:ins>
      <w:del w:id="10" w:author="Chiara Situmorang" w:date="2023-01-13T10:44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: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 xml:space="preserve"> a macronutrient that provides cell structure and support, hence crucial in one's growth. Since meat and poultry were not an option, she began feeding him eggs and </w:t>
      </w:r>
      <w:r w:rsidRPr="00B8590A">
        <w:rPr>
          <w:rFonts w:ascii="Times New Roman" w:eastAsia="Times New Roman" w:hAnsi="Times New Roman" w:cs="Times New Roman"/>
          <w:color w:val="000000"/>
          <w:rPrChange w:id="11" w:author="Chiara Situmorang" w:date="2023-01-13T10:45:00Z">
            <w:rPr>
              <w:rFonts w:ascii="Times New Roman" w:eastAsia="Times New Roman" w:hAnsi="Times New Roman" w:cs="Times New Roman"/>
              <w:i/>
              <w:iCs/>
              <w:color w:val="000000"/>
            </w:rPr>
          </w:rPrChange>
        </w:rPr>
        <w:t>tempe</w:t>
      </w:r>
      <w:ins w:id="12" w:author="Chiara Situmorang" w:date="2023-01-13T10:45:00Z">
        <w:r w:rsidR="00B8590A">
          <w:rPr>
            <w:rFonts w:ascii="Times New Roman" w:eastAsia="Times New Roman" w:hAnsi="Times New Roman" w:cs="Times New Roman"/>
            <w:color w:val="000000"/>
          </w:rPr>
          <w:t>h</w:t>
        </w:r>
      </w:ins>
      <w:del w:id="13" w:author="Chiara Situmorang" w:date="2023-01-13T10:45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 (fermented soybeans)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>. Both were affordable, yet protein-rich products.   </w:t>
      </w:r>
    </w:p>
    <w:p w14:paraId="2B883A86" w14:textId="285386BE" w:rsidR="001F4BEC" w:rsidRPr="001F4BEC" w:rsidRDefault="001F4BEC" w:rsidP="001F4B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del w:id="14" w:author="Chiara Situmorang" w:date="2023-01-13T10:45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To say the least</w:delText>
        </w:r>
      </w:del>
      <w:ins w:id="15" w:author="Chiara Situmorang" w:date="2023-01-13T10:45:00Z">
        <w:r w:rsidR="00B8590A">
          <w:rPr>
            <w:rFonts w:ascii="Times New Roman" w:eastAsia="Times New Roman" w:hAnsi="Times New Roman" w:cs="Times New Roman"/>
            <w:color w:val="000000"/>
          </w:rPr>
          <w:t>T</w:t>
        </w:r>
      </w:ins>
      <w:del w:id="16" w:author="Chiara Situmorang" w:date="2023-01-13T10:45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, t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 xml:space="preserve">he experience </w:t>
      </w:r>
      <w:del w:id="17" w:author="Chiara Situmorang" w:date="2023-01-13T10:45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had 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>deepened my social conscience</w:t>
      </w:r>
      <w:ins w:id="18" w:author="Chiara Situmorang" w:date="2023-01-13T10:45:00Z">
        <w:r w:rsidR="00B8590A">
          <w:rPr>
            <w:rFonts w:ascii="Times New Roman" w:eastAsia="Times New Roman" w:hAnsi="Times New Roman" w:cs="Times New Roman"/>
            <w:color w:val="000000"/>
          </w:rPr>
          <w:t>, t</w:t>
        </w:r>
        <w:r w:rsidR="00B8590A" w:rsidRPr="001F4BEC">
          <w:rPr>
            <w:rFonts w:ascii="Times New Roman" w:eastAsia="Times New Roman" w:hAnsi="Times New Roman" w:cs="Times New Roman"/>
            <w:color w:val="000000"/>
          </w:rPr>
          <w:t>o say the least</w:t>
        </w:r>
      </w:ins>
      <w:r w:rsidRPr="001F4BEC">
        <w:rPr>
          <w:rFonts w:ascii="Times New Roman" w:eastAsia="Times New Roman" w:hAnsi="Times New Roman" w:cs="Times New Roman"/>
          <w:color w:val="000000"/>
        </w:rPr>
        <w:t>. It introduced me to the challenge of tackling medicine in conditions which hinder the maintenance of nutrition, namely geographic isolation and lack of information. I have since developed strong aspirations to enhance the state of healthcare and its literacy in my local community.</w:t>
      </w:r>
    </w:p>
    <w:p w14:paraId="2439EB8B" w14:textId="641F94D1" w:rsidR="001F4BEC" w:rsidRPr="001F4BEC" w:rsidRDefault="001F4BEC" w:rsidP="001F4B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F4BEC">
        <w:rPr>
          <w:rFonts w:ascii="Times New Roman" w:eastAsia="Times New Roman" w:hAnsi="Times New Roman" w:cs="Times New Roman"/>
          <w:color w:val="000000"/>
        </w:rPr>
        <w:t xml:space="preserve">Thus, I was drawn to UW-Madison’s biochemistry program in the College of Agricultural and Life Sciences. Following the footsteps of my older brother, the opportunities offered by UW-Madison paves a way for the </w:t>
      </w:r>
      <w:proofErr w:type="spellStart"/>
      <w:r w:rsidRPr="001F4BEC">
        <w:rPr>
          <w:rFonts w:ascii="Times New Roman" w:eastAsia="Times New Roman" w:hAnsi="Times New Roman" w:cs="Times New Roman"/>
          <w:color w:val="000000"/>
        </w:rPr>
        <w:t>fulfillment</w:t>
      </w:r>
      <w:proofErr w:type="spellEnd"/>
      <w:r w:rsidRPr="001F4BEC">
        <w:rPr>
          <w:rFonts w:ascii="Times New Roman" w:eastAsia="Times New Roman" w:hAnsi="Times New Roman" w:cs="Times New Roman"/>
          <w:color w:val="000000"/>
        </w:rPr>
        <w:t xml:space="preserve"> of my personal goals and ambitions</w:t>
      </w:r>
      <w:ins w:id="19" w:author="Chiara Situmorang" w:date="2023-01-13T10:46:00Z">
        <w:r w:rsidR="00B8590A">
          <w:rPr>
            <w:rFonts w:ascii="Times New Roman" w:eastAsia="Times New Roman" w:hAnsi="Times New Roman" w:cs="Times New Roman"/>
            <w:color w:val="000000"/>
          </w:rPr>
          <w:t xml:space="preserve"> to </w:t>
        </w:r>
        <w:commentRangeStart w:id="20"/>
        <w:r w:rsidR="00B8590A">
          <w:rPr>
            <w:rFonts w:ascii="Times New Roman" w:eastAsia="Times New Roman" w:hAnsi="Times New Roman" w:cs="Times New Roman"/>
            <w:color w:val="000000"/>
          </w:rPr>
          <w:t>…</w:t>
        </w:r>
        <w:commentRangeEnd w:id="20"/>
        <w:r w:rsidR="00B8590A">
          <w:rPr>
            <w:rStyle w:val="CommentReference"/>
          </w:rPr>
          <w:commentReference w:id="20"/>
        </w:r>
      </w:ins>
      <w:r w:rsidRPr="001F4BEC">
        <w:rPr>
          <w:rFonts w:ascii="Times New Roman" w:eastAsia="Times New Roman" w:hAnsi="Times New Roman" w:cs="Times New Roman"/>
          <w:color w:val="000000"/>
        </w:rPr>
        <w:t>. </w:t>
      </w:r>
    </w:p>
    <w:p w14:paraId="5D0DFB33" w14:textId="29CB0FD2" w:rsidR="001F4BEC" w:rsidRPr="001F4BEC" w:rsidRDefault="001F4BEC" w:rsidP="001F4B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F4BEC">
        <w:rPr>
          <w:rFonts w:ascii="Times New Roman" w:eastAsia="Times New Roman" w:hAnsi="Times New Roman" w:cs="Times New Roman"/>
          <w:color w:val="000000"/>
        </w:rPr>
        <w:t xml:space="preserve">Given </w:t>
      </w:r>
      <w:del w:id="21" w:author="Chiara Situmorang" w:date="2023-01-13T10:46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its </w:delText>
        </w:r>
      </w:del>
      <w:ins w:id="22" w:author="Chiara Situmorang" w:date="2023-01-13T10:46:00Z">
        <w:r w:rsidR="00B8590A">
          <w:rPr>
            <w:rFonts w:ascii="Times New Roman" w:eastAsia="Times New Roman" w:hAnsi="Times New Roman" w:cs="Times New Roman"/>
            <w:color w:val="000000"/>
          </w:rPr>
          <w:t>the</w:t>
        </w:r>
        <w:r w:rsidR="00B8590A" w:rsidRPr="001F4BEC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r w:rsidRPr="001F4BEC">
        <w:rPr>
          <w:rFonts w:ascii="Times New Roman" w:eastAsia="Times New Roman" w:hAnsi="Times New Roman" w:cs="Times New Roman"/>
          <w:color w:val="000000"/>
        </w:rPr>
        <w:t xml:space="preserve">course on “Nutritional Biochemistry and Metabolism” under Professor Brian Parks, I would be able to explore in-depth </w:t>
      </w:r>
      <w:del w:id="23" w:author="Chiara Situmorang" w:date="2023-01-13T10:46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about </w:delText>
        </w:r>
      </w:del>
      <w:ins w:id="24" w:author="Chiara Situmorang" w:date="2023-01-13T10:46:00Z">
        <w:r w:rsidR="00B8590A">
          <w:rPr>
            <w:rFonts w:ascii="Times New Roman" w:eastAsia="Times New Roman" w:hAnsi="Times New Roman" w:cs="Times New Roman"/>
            <w:color w:val="000000"/>
          </w:rPr>
          <w:t>on</w:t>
        </w:r>
        <w:r w:rsidR="00B8590A" w:rsidRPr="001F4BEC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r w:rsidRPr="001F4BEC">
        <w:rPr>
          <w:rFonts w:ascii="Times New Roman" w:eastAsia="Times New Roman" w:hAnsi="Times New Roman" w:cs="Times New Roman"/>
          <w:color w:val="000000"/>
        </w:rPr>
        <w:t xml:space="preserve">the biochemical and physiological fundamentals of nutrition and its role in metabolism. In addition, I plan to participate in student-led organizations that benefit public health, such as the Medical Advocacy Venture Outreach Cornerstone. I imagine myself deep in conversations with my peers about addressing the need for more accessible healthcare to aid the underprivileged. Through enhancing my comprehension of nutritional biochemistry and providing hands-on experiences with patients, these would become a setting </w:t>
      </w:r>
      <w:r w:rsidRPr="001F4BEC">
        <w:rPr>
          <w:rFonts w:ascii="Times New Roman" w:eastAsia="Times New Roman" w:hAnsi="Times New Roman" w:cs="Times New Roman"/>
          <w:color w:val="000000"/>
        </w:rPr>
        <w:lastRenderedPageBreak/>
        <w:t>stone prior to organizing outreaches of my own in the future. I hope to grow as a knowledgeable, yet open-minded individual</w:t>
      </w:r>
      <w:ins w:id="25" w:author="Chiara Situmorang" w:date="2023-01-13T10:47:00Z">
        <w:r w:rsidR="00B8590A">
          <w:rPr>
            <w:rFonts w:ascii="Times New Roman" w:eastAsia="Times New Roman" w:hAnsi="Times New Roman" w:cs="Times New Roman"/>
            <w:color w:val="000000"/>
          </w:rPr>
          <w:t xml:space="preserve">, qualities needed to be </w:t>
        </w:r>
      </w:ins>
      <w:del w:id="26" w:author="Chiara Situmorang" w:date="2023-01-13T10:47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: surely desired upon becoming 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>a</w:t>
      </w:r>
      <w:ins w:id="27" w:author="Chiara Situmorang" w:date="2023-01-13T10:47:00Z">
        <w:r w:rsidR="00B8590A">
          <w:rPr>
            <w:rFonts w:ascii="Times New Roman" w:eastAsia="Times New Roman" w:hAnsi="Times New Roman" w:cs="Times New Roman"/>
            <w:color w:val="000000"/>
          </w:rPr>
          <w:t xml:space="preserve"> good</w:t>
        </w:r>
      </w:ins>
      <w:r w:rsidRPr="001F4BEC">
        <w:rPr>
          <w:rFonts w:ascii="Times New Roman" w:eastAsia="Times New Roman" w:hAnsi="Times New Roman" w:cs="Times New Roman"/>
          <w:color w:val="000000"/>
        </w:rPr>
        <w:t xml:space="preserve"> medical researcher.</w:t>
      </w:r>
    </w:p>
    <w:p w14:paraId="7C6ACD35" w14:textId="3623C3A7" w:rsidR="001F4BEC" w:rsidRPr="001F4BEC" w:rsidRDefault="001F4BEC" w:rsidP="001F4B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F4BEC">
        <w:rPr>
          <w:rFonts w:ascii="Times New Roman" w:eastAsia="Times New Roman" w:hAnsi="Times New Roman" w:cs="Times New Roman"/>
          <w:color w:val="000000"/>
        </w:rPr>
        <w:t xml:space="preserve">Furthermore, I look forward to working with Professor Judith Kimble in studying the mechanism of stem cell differentiation, directing its research on treating degenerative conditions, including osteoarthritis—a disease affecting my mother. Seeing </w:t>
      </w:r>
      <w:del w:id="28" w:author="Chiara Situmorang" w:date="2023-01-13T10:48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first</w:delText>
        </w:r>
      </w:del>
      <w:del w:id="29" w:author="Chiara Situmorang" w:date="2023-01-13T10:47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 h</w:delText>
        </w:r>
      </w:del>
      <w:del w:id="30" w:author="Chiara Situmorang" w:date="2023-01-13T10:48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and</w:delText>
        </w:r>
      </w:del>
      <w:ins w:id="31" w:author="Chiara Situmorang" w:date="2023-01-13T10:48:00Z">
        <w:r w:rsidR="00B8590A" w:rsidRPr="001F4BEC">
          <w:rPr>
            <w:rFonts w:ascii="Times New Roman" w:eastAsia="Times New Roman" w:hAnsi="Times New Roman" w:cs="Times New Roman"/>
            <w:color w:val="000000"/>
          </w:rPr>
          <w:t>first</w:t>
        </w:r>
        <w:r w:rsidR="00B8590A">
          <w:rPr>
            <w:rFonts w:ascii="Times New Roman" w:eastAsia="Times New Roman" w:hAnsi="Times New Roman" w:cs="Times New Roman"/>
            <w:color w:val="000000"/>
          </w:rPr>
          <w:t>-</w:t>
        </w:r>
        <w:r w:rsidR="00B8590A" w:rsidRPr="001F4BEC">
          <w:rPr>
            <w:rFonts w:ascii="Times New Roman" w:eastAsia="Times New Roman" w:hAnsi="Times New Roman" w:cs="Times New Roman"/>
            <w:color w:val="000000"/>
          </w:rPr>
          <w:t>hand</w:t>
        </w:r>
      </w:ins>
      <w:r w:rsidRPr="001F4BEC">
        <w:rPr>
          <w:rFonts w:ascii="Times New Roman" w:eastAsia="Times New Roman" w:hAnsi="Times New Roman" w:cs="Times New Roman"/>
          <w:color w:val="000000"/>
        </w:rPr>
        <w:t xml:space="preserve"> the long-term outcome of mesenchymal stem cell (MSC) therapy, I became increasingly curious how research m</w:t>
      </w:r>
      <w:ins w:id="32" w:author="Chiara Situmorang" w:date="2023-01-13T10:48:00Z">
        <w:r w:rsidR="00B8590A">
          <w:rPr>
            <w:rFonts w:ascii="Times New Roman" w:eastAsia="Times New Roman" w:hAnsi="Times New Roman" w:cs="Times New Roman"/>
            <w:color w:val="000000"/>
          </w:rPr>
          <w:t>ight</w:t>
        </w:r>
      </w:ins>
      <w:del w:id="33" w:author="Chiara Situmorang" w:date="2023-01-13T10:48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ay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 xml:space="preserve"> improve the outlook of individuals with certain predispositions to the disease, such as myself. I intend to delve deeper into this area of research through collaborating with like-minded researchers in the Kimble Lab, thus allowing me to gain familiarity with modern biotechnological approaches to address medical concerns.</w:t>
      </w:r>
    </w:p>
    <w:p w14:paraId="284F69DC" w14:textId="398E54D2" w:rsidR="001F4BEC" w:rsidRPr="001F4BEC" w:rsidRDefault="001F4BEC" w:rsidP="001F4B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F4BEC">
        <w:rPr>
          <w:rFonts w:ascii="Times New Roman" w:eastAsia="Times New Roman" w:hAnsi="Times New Roman" w:cs="Times New Roman"/>
          <w:color w:val="000000"/>
        </w:rPr>
        <w:t>Aside from academics, I also fe</w:t>
      </w:r>
      <w:ins w:id="34" w:author="Chiara Situmorang" w:date="2023-01-13T10:49:00Z">
        <w:r w:rsidR="00B8590A">
          <w:rPr>
            <w:rFonts w:ascii="Times New Roman" w:eastAsia="Times New Roman" w:hAnsi="Times New Roman" w:cs="Times New Roman"/>
            <w:color w:val="000000"/>
          </w:rPr>
          <w:t>el</w:t>
        </w:r>
      </w:ins>
      <w:del w:id="35" w:author="Chiara Situmorang" w:date="2023-01-13T10:49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lt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 xml:space="preserve"> </w:t>
      </w:r>
      <w:del w:id="36" w:author="Chiara Situmorang" w:date="2023-01-13T10:49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 xml:space="preserve">instant 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 xml:space="preserve">excitement </w:t>
      </w:r>
      <w:ins w:id="37" w:author="Chiara Situmorang" w:date="2023-01-13T10:49:00Z">
        <w:r w:rsidR="00B8590A">
          <w:rPr>
            <w:rFonts w:ascii="Times New Roman" w:eastAsia="Times New Roman" w:hAnsi="Times New Roman" w:cs="Times New Roman"/>
            <w:color w:val="000000"/>
          </w:rPr>
          <w:t>by</w:t>
        </w:r>
      </w:ins>
      <w:del w:id="38" w:author="Chiara Situmorang" w:date="2023-01-13T10:49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with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 xml:space="preserve"> the possibility of joining the Photography Club. I hope to refine my technique</w:t>
      </w:r>
      <w:del w:id="39" w:author="Chiara Situmorang" w:date="2023-01-13T10:50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s</w:delText>
        </w:r>
      </w:del>
      <w:r w:rsidRPr="001F4BEC">
        <w:rPr>
          <w:rFonts w:ascii="Times New Roman" w:eastAsia="Times New Roman" w:hAnsi="Times New Roman" w:cs="Times New Roman"/>
          <w:color w:val="000000"/>
        </w:rPr>
        <w:t xml:space="preserve"> in film photography by sharing insight</w:t>
      </w:r>
      <w:ins w:id="40" w:author="Chiara Situmorang" w:date="2023-01-13T10:49:00Z">
        <w:r w:rsidR="00B8590A">
          <w:rPr>
            <w:rFonts w:ascii="Times New Roman" w:eastAsia="Times New Roman" w:hAnsi="Times New Roman" w:cs="Times New Roman"/>
            <w:color w:val="000000"/>
          </w:rPr>
          <w:t>s</w:t>
        </w:r>
      </w:ins>
      <w:r w:rsidRPr="001F4BEC">
        <w:rPr>
          <w:rFonts w:ascii="Times New Roman" w:eastAsia="Times New Roman" w:hAnsi="Times New Roman" w:cs="Times New Roman"/>
          <w:color w:val="000000"/>
        </w:rPr>
        <w:t xml:space="preserve"> with experienced members, while simultaneously expanding my social network. </w:t>
      </w:r>
      <w:del w:id="41" w:author="Chiara Situmorang" w:date="2023-01-13T10:51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Moreover, I had even practiced the hobby throughout my two-time visit to the campus.</w:delText>
        </w:r>
      </w:del>
      <w:ins w:id="42" w:author="Chiara Situmorang" w:date="2023-01-13T10:51:00Z">
        <w:r w:rsidR="00B8590A">
          <w:rPr>
            <w:rFonts w:ascii="Times New Roman" w:eastAsia="Times New Roman" w:hAnsi="Times New Roman" w:cs="Times New Roman"/>
            <w:color w:val="000000"/>
          </w:rPr>
          <w:t>I’ve practiced this hobby during my two visits to campus, but I’m sure there are still hidden corners I have yet to find and shoot on my camera.</w:t>
        </w:r>
      </w:ins>
    </w:p>
    <w:p w14:paraId="099CDD4A" w14:textId="5A563C5F" w:rsidR="001F4BEC" w:rsidRPr="001F4BEC" w:rsidRDefault="001F4BEC" w:rsidP="001F4B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1F4BEC">
        <w:rPr>
          <w:rFonts w:ascii="Times New Roman" w:eastAsia="Times New Roman" w:hAnsi="Times New Roman" w:cs="Times New Roman"/>
          <w:color w:val="000000"/>
        </w:rPr>
        <w:t xml:space="preserve">Whether taking photographs of the </w:t>
      </w:r>
      <w:proofErr w:type="spellStart"/>
      <w:r w:rsidRPr="001F4BEC">
        <w:rPr>
          <w:rFonts w:ascii="Times New Roman" w:eastAsia="Times New Roman" w:hAnsi="Times New Roman" w:cs="Times New Roman"/>
          <w:color w:val="000000"/>
        </w:rPr>
        <w:t>breathtaking</w:t>
      </w:r>
      <w:proofErr w:type="spellEnd"/>
      <w:r w:rsidRPr="001F4BEC">
        <w:rPr>
          <w:rFonts w:ascii="Times New Roman" w:eastAsia="Times New Roman" w:hAnsi="Times New Roman" w:cs="Times New Roman"/>
          <w:color w:val="000000"/>
        </w:rPr>
        <w:t xml:space="preserve"> sunset overlooking Lake Mendota, or renting bikes to explore near the State Capitol, </w:t>
      </w:r>
      <w:del w:id="43" w:author="Chiara Situmorang" w:date="2023-01-13T10:52:00Z">
        <w:r w:rsidRPr="001F4BEC" w:rsidDel="00B8590A">
          <w:rPr>
            <w:rFonts w:ascii="Times New Roman" w:eastAsia="Times New Roman" w:hAnsi="Times New Roman" w:cs="Times New Roman"/>
            <w:color w:val="000000"/>
          </w:rPr>
          <w:delText>it truly</w:delText>
        </w:r>
      </w:del>
      <w:ins w:id="44" w:author="Chiara Situmorang" w:date="2023-01-13T10:52:00Z">
        <w:r w:rsidR="00B8590A">
          <w:rPr>
            <w:rFonts w:ascii="Times New Roman" w:eastAsia="Times New Roman" w:hAnsi="Times New Roman" w:cs="Times New Roman"/>
            <w:color w:val="000000"/>
          </w:rPr>
          <w:t>the university truly</w:t>
        </w:r>
      </w:ins>
      <w:r w:rsidRPr="001F4BEC">
        <w:rPr>
          <w:rFonts w:ascii="Times New Roman" w:eastAsia="Times New Roman" w:hAnsi="Times New Roman" w:cs="Times New Roman"/>
          <w:color w:val="000000"/>
        </w:rPr>
        <w:t xml:space="preserve"> left a lasting impression. Not only is UW-Madison the ideal school to guide my passion in biochemistry, but its welcoming atmosphere makes it an </w:t>
      </w:r>
      <w:proofErr w:type="spellStart"/>
      <w:r w:rsidRPr="001F4BEC">
        <w:rPr>
          <w:rFonts w:ascii="Times New Roman" w:eastAsia="Times New Roman" w:hAnsi="Times New Roman" w:cs="Times New Roman"/>
          <w:color w:val="000000"/>
        </w:rPr>
        <w:t>honor</w:t>
      </w:r>
      <w:proofErr w:type="spellEnd"/>
      <w:r w:rsidRPr="001F4BEC">
        <w:rPr>
          <w:rFonts w:ascii="Times New Roman" w:eastAsia="Times New Roman" w:hAnsi="Times New Roman" w:cs="Times New Roman"/>
          <w:color w:val="000000"/>
        </w:rPr>
        <w:t xml:space="preserve"> to someday call myself a Badger.</w:t>
      </w:r>
    </w:p>
    <w:p w14:paraId="61E2147B" w14:textId="77777777" w:rsidR="001F4BEC" w:rsidRPr="001F4BEC" w:rsidRDefault="001F4BEC" w:rsidP="001F4BEC">
      <w:pPr>
        <w:rPr>
          <w:rFonts w:ascii="Times New Roman" w:eastAsia="Times New Roman" w:hAnsi="Times New Roman" w:cs="Times New Roman"/>
        </w:rPr>
      </w:pPr>
    </w:p>
    <w:p w14:paraId="506BD8FC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Chiara Situmorang" w:date="2023-01-13T10:46:00Z" w:initials="CS">
    <w:p w14:paraId="46239152" w14:textId="77777777" w:rsidR="00B8590A" w:rsidRDefault="00B8590A" w:rsidP="00535037">
      <w:r>
        <w:rPr>
          <w:rStyle w:val="CommentReference"/>
        </w:rPr>
        <w:annotationRef/>
      </w:r>
      <w:r>
        <w:rPr>
          <w:sz w:val="20"/>
          <w:szCs w:val="20"/>
        </w:rPr>
        <w:t>Fill in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2391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B504" w16cex:dateUtc="2023-01-13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239152" w16cid:durableId="276BB5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EC"/>
    <w:rsid w:val="00185506"/>
    <w:rsid w:val="001F4BEC"/>
    <w:rsid w:val="0062459E"/>
    <w:rsid w:val="00B8590A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F6BED"/>
  <w15:chartTrackingRefBased/>
  <w15:docId w15:val="{E6FB74FB-C6B7-F44B-A17B-4F78EC9C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B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8590A"/>
  </w:style>
  <w:style w:type="character" w:styleId="CommentReference">
    <w:name w:val="annotation reference"/>
    <w:basedOn w:val="DefaultParagraphFont"/>
    <w:uiPriority w:val="99"/>
    <w:semiHidden/>
    <w:unhideWhenUsed/>
    <w:rsid w:val="00B85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677</Words>
  <Characters>3942</Characters>
  <Application>Microsoft Office Word</Application>
  <DocSecurity>0</DocSecurity>
  <Lines>54</Lines>
  <Paragraphs>8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2</cp:revision>
  <dcterms:created xsi:type="dcterms:W3CDTF">2023-01-09T07:16:00Z</dcterms:created>
  <dcterms:modified xsi:type="dcterms:W3CDTF">2023-01-13T03:52:00Z</dcterms:modified>
</cp:coreProperties>
</file>