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276B" w14:textId="77777777" w:rsidR="00BC04B3" w:rsidRPr="00BC04B3" w:rsidRDefault="00BC04B3" w:rsidP="00BC04B3">
      <w:pPr>
        <w:rPr>
          <w:rFonts w:ascii="Times New Roman" w:eastAsia="Times New Roman" w:hAnsi="Times New Roman" w:cs="Times New Roman"/>
        </w:rPr>
      </w:pPr>
      <w:r w:rsidRPr="00BC04B3">
        <w:rPr>
          <w:rFonts w:ascii="Arial" w:eastAsia="Times New Roman" w:hAnsi="Arial" w:cs="Arial"/>
          <w:b/>
          <w:bCs/>
          <w:color w:val="000000"/>
          <w:sz w:val="22"/>
          <w:szCs w:val="22"/>
        </w:rPr>
        <w:t>Why this major? (250-300)</w:t>
      </w:r>
    </w:p>
    <w:p w14:paraId="3CB42307" w14:textId="77777777" w:rsidR="00BC04B3" w:rsidRDefault="00BC04B3" w:rsidP="00BC04B3">
      <w:pPr>
        <w:ind w:firstLine="720"/>
        <w:rPr>
          <w:rFonts w:ascii="Arial" w:eastAsia="Times New Roman" w:hAnsi="Arial" w:cs="Arial"/>
          <w:color w:val="000000"/>
          <w:sz w:val="22"/>
          <w:szCs w:val="22"/>
        </w:rPr>
      </w:pPr>
    </w:p>
    <w:p w14:paraId="01E5931E" w14:textId="77777777" w:rsidR="004D2FDF" w:rsidRPr="004D2FDF" w:rsidRDefault="004D2FDF" w:rsidP="004D2FDF">
      <w:pPr>
        <w:rPr>
          <w:rFonts w:ascii="Times New Roman" w:eastAsia="Times New Roman" w:hAnsi="Times New Roman" w:cs="Times New Roman"/>
        </w:rPr>
      </w:pPr>
      <w:r w:rsidRPr="004D2FDF">
        <w:rPr>
          <w:rFonts w:ascii="Arial" w:eastAsia="Times New Roman" w:hAnsi="Arial" w:cs="Arial"/>
          <w:color w:val="000000"/>
          <w:sz w:val="22"/>
          <w:szCs w:val="22"/>
        </w:rPr>
        <w:t>“Hey Siri!”</w:t>
      </w:r>
    </w:p>
    <w:p w14:paraId="5F49A91C" w14:textId="77777777" w:rsidR="004D2FDF" w:rsidRPr="004D2FDF" w:rsidRDefault="004D2FDF" w:rsidP="004D2FDF">
      <w:pPr>
        <w:rPr>
          <w:rFonts w:ascii="Times New Roman" w:eastAsia="Times New Roman" w:hAnsi="Times New Roman" w:cs="Times New Roman"/>
        </w:rPr>
      </w:pPr>
      <w:r w:rsidRPr="004D2FDF">
        <w:rPr>
          <w:rFonts w:ascii="Arial" w:eastAsia="Times New Roman" w:hAnsi="Arial" w:cs="Arial"/>
          <w:color w:val="000000"/>
          <w:sz w:val="22"/>
          <w:szCs w:val="22"/>
        </w:rPr>
        <w:t>“Are you alive?”</w:t>
      </w:r>
    </w:p>
    <w:p w14:paraId="27E96E64" w14:textId="77777777" w:rsidR="004D2FDF" w:rsidRPr="004D2FDF" w:rsidRDefault="004D2FDF" w:rsidP="004D2FDF">
      <w:pPr>
        <w:rPr>
          <w:rFonts w:ascii="Times New Roman" w:eastAsia="Times New Roman" w:hAnsi="Times New Roman" w:cs="Times New Roman"/>
        </w:rPr>
      </w:pPr>
    </w:p>
    <w:p w14:paraId="413CCD4B" w14:textId="77777777" w:rsidR="004D2FDF" w:rsidRPr="004D2FDF" w:rsidRDefault="004D2FDF" w:rsidP="004D2FDF">
      <w:pPr>
        <w:rPr>
          <w:rFonts w:ascii="Times New Roman" w:eastAsia="Times New Roman" w:hAnsi="Times New Roman" w:cs="Times New Roman"/>
        </w:rPr>
      </w:pPr>
      <w:r w:rsidRPr="004D2FDF">
        <w:rPr>
          <w:rFonts w:ascii="Arial" w:eastAsia="Times New Roman" w:hAnsi="Arial" w:cs="Arial"/>
          <w:color w:val="000000"/>
          <w:sz w:val="22"/>
          <w:szCs w:val="22"/>
        </w:rPr>
        <w:t>I first received an apple phone when I was 9 years old. Fascinated by the fact that maybe a fairy was stuck inside the phone, I'd talk and interact with her every time I got back from school. As a 9 year old who barely knew anything about programming, Siri felt real, almost alive to me. It wasn’t until middle school that I learned it was artificial intelligence that powered Siri. This prompted my interest in computer science. </w:t>
      </w:r>
    </w:p>
    <w:p w14:paraId="549C7D5A" w14:textId="77777777" w:rsidR="004D2FDF" w:rsidRPr="004D2FDF" w:rsidRDefault="004D2FDF" w:rsidP="004D2FDF">
      <w:pPr>
        <w:rPr>
          <w:rFonts w:ascii="Times New Roman" w:eastAsia="Times New Roman" w:hAnsi="Times New Roman" w:cs="Times New Roman"/>
        </w:rPr>
      </w:pPr>
    </w:p>
    <w:p w14:paraId="1281CE00" w14:textId="77777777" w:rsidR="004D2FDF" w:rsidRPr="004D2FDF" w:rsidRDefault="004D2FDF" w:rsidP="004D2FDF">
      <w:pPr>
        <w:rPr>
          <w:rFonts w:ascii="Times New Roman" w:eastAsia="Times New Roman" w:hAnsi="Times New Roman" w:cs="Times New Roman"/>
        </w:rPr>
      </w:pPr>
      <w:r w:rsidRPr="004D2FDF">
        <w:rPr>
          <w:rFonts w:ascii="Arial" w:eastAsia="Times New Roman" w:hAnsi="Arial" w:cs="Arial"/>
          <w:color w:val="000000"/>
          <w:sz w:val="22"/>
          <w:szCs w:val="22"/>
        </w:rPr>
        <w:t xml:space="preserve">Since then, I’ve taken rigorous courses in and outside of school, pursued independent studies and developed projects like an AI tic tac toe player. Last summer, I interned at </w:t>
      </w:r>
      <w:proofErr w:type="spellStart"/>
      <w:r w:rsidRPr="004D2FDF">
        <w:rPr>
          <w:rFonts w:ascii="Arial" w:eastAsia="Times New Roman" w:hAnsi="Arial" w:cs="Arial"/>
          <w:color w:val="000000"/>
          <w:sz w:val="22"/>
          <w:szCs w:val="22"/>
        </w:rPr>
        <w:t>Sinar</w:t>
      </w:r>
      <w:proofErr w:type="spellEnd"/>
      <w:r w:rsidRPr="004D2FDF">
        <w:rPr>
          <w:rFonts w:ascii="Arial" w:eastAsia="Times New Roman" w:hAnsi="Arial" w:cs="Arial"/>
          <w:color w:val="000000"/>
          <w:sz w:val="22"/>
          <w:szCs w:val="22"/>
        </w:rPr>
        <w:t xml:space="preserve"> Himalaya where I studied the software that was in operation and assisted in developing their website</w:t>
      </w:r>
      <w:commentRangeStart w:id="0"/>
      <w:r w:rsidRPr="004D2FDF">
        <w:rPr>
          <w:rFonts w:ascii="Arial" w:eastAsia="Times New Roman" w:hAnsi="Arial" w:cs="Arial"/>
          <w:color w:val="000000"/>
          <w:sz w:val="22"/>
          <w:szCs w:val="22"/>
        </w:rPr>
        <w:t>. My time at the company opened my eyes to how artificial intelligence can be applied to numerous industries, societal structures and how businesses operate. In my internship, this was evident in the instance of chatbots for customer service, product analysis and creating marketing strategies. </w:t>
      </w:r>
      <w:commentRangeEnd w:id="0"/>
      <w:r w:rsidR="00B124E3">
        <w:rPr>
          <w:rStyle w:val="CommentReference"/>
        </w:rPr>
        <w:commentReference w:id="0"/>
      </w:r>
    </w:p>
    <w:p w14:paraId="18C8837C" w14:textId="77777777" w:rsidR="004D2FDF" w:rsidRPr="004D2FDF" w:rsidRDefault="004D2FDF" w:rsidP="004D2FDF">
      <w:pPr>
        <w:rPr>
          <w:rFonts w:ascii="Times New Roman" w:eastAsia="Times New Roman" w:hAnsi="Times New Roman" w:cs="Times New Roman"/>
        </w:rPr>
      </w:pPr>
    </w:p>
    <w:p w14:paraId="5F68E956" w14:textId="77777777" w:rsidR="004D2FDF" w:rsidRPr="004D2FDF" w:rsidRDefault="004D2FDF" w:rsidP="004D2FDF">
      <w:pPr>
        <w:rPr>
          <w:rFonts w:ascii="Times New Roman" w:eastAsia="Times New Roman" w:hAnsi="Times New Roman" w:cs="Times New Roman"/>
        </w:rPr>
      </w:pPr>
      <w:commentRangeStart w:id="1"/>
      <w:r w:rsidRPr="004D2FDF">
        <w:rPr>
          <w:rFonts w:ascii="Arial" w:eastAsia="Times New Roman" w:hAnsi="Arial" w:cs="Arial"/>
          <w:color w:val="000000"/>
          <w:sz w:val="22"/>
          <w:szCs w:val="22"/>
        </w:rPr>
        <w:t xml:space="preserve">Studying computer science will allow me to explore my interest in artificial intelligence at a collegiate level and its many subfields (machine learning, natural language processors, machine learning etc.). </w:t>
      </w:r>
      <w:commentRangeEnd w:id="1"/>
      <w:r w:rsidR="006D0618">
        <w:rPr>
          <w:rStyle w:val="CommentReference"/>
        </w:rPr>
        <w:commentReference w:id="1"/>
      </w:r>
      <w:r w:rsidRPr="004D2FDF">
        <w:rPr>
          <w:rFonts w:ascii="Arial" w:eastAsia="Times New Roman" w:hAnsi="Arial" w:cs="Arial"/>
          <w:color w:val="000000"/>
          <w:sz w:val="22"/>
          <w:szCs w:val="22"/>
        </w:rPr>
        <w:t xml:space="preserve">During my internship, </w:t>
      </w:r>
      <w:commentRangeStart w:id="2"/>
      <w:r w:rsidRPr="004D2FDF">
        <w:rPr>
          <w:rFonts w:ascii="Arial" w:eastAsia="Times New Roman" w:hAnsi="Arial" w:cs="Arial"/>
          <w:color w:val="000000"/>
          <w:sz w:val="22"/>
          <w:szCs w:val="22"/>
        </w:rPr>
        <w:t>I learnt that Artificial intelligence isn’t merely automating systems or robots but also allowing effective synergy between machines and humans</w:t>
      </w:r>
      <w:commentRangeEnd w:id="2"/>
      <w:r w:rsidR="00065E23">
        <w:rPr>
          <w:rStyle w:val="CommentReference"/>
        </w:rPr>
        <w:commentReference w:id="2"/>
      </w:r>
      <w:r w:rsidRPr="004D2FDF">
        <w:rPr>
          <w:rFonts w:ascii="Arial" w:eastAsia="Times New Roman" w:hAnsi="Arial" w:cs="Arial"/>
          <w:color w:val="000000"/>
          <w:sz w:val="22"/>
          <w:szCs w:val="22"/>
        </w:rPr>
        <w:t xml:space="preserve">. </w:t>
      </w:r>
      <w:commentRangeStart w:id="3"/>
      <w:r w:rsidRPr="004D2FDF">
        <w:rPr>
          <w:rFonts w:ascii="Arial" w:eastAsia="Times New Roman" w:hAnsi="Arial" w:cs="Arial"/>
          <w:color w:val="000000"/>
          <w:sz w:val="22"/>
          <w:szCs w:val="22"/>
        </w:rPr>
        <w:t>For humanity to move forward</w:t>
      </w:r>
      <w:commentRangeEnd w:id="3"/>
      <w:r w:rsidR="00065E23">
        <w:rPr>
          <w:rStyle w:val="CommentReference"/>
        </w:rPr>
        <w:commentReference w:id="3"/>
      </w:r>
      <w:r w:rsidRPr="004D2FDF">
        <w:rPr>
          <w:rFonts w:ascii="Arial" w:eastAsia="Times New Roman" w:hAnsi="Arial" w:cs="Arial"/>
          <w:color w:val="000000"/>
          <w:sz w:val="22"/>
          <w:szCs w:val="22"/>
        </w:rPr>
        <w:t>, this human-machine model is essential as it utilizes AI’s ability to understand complex data and human’s creativity that looks beyond raw strategical calculations. </w:t>
      </w:r>
    </w:p>
    <w:p w14:paraId="56CC7869" w14:textId="77777777" w:rsidR="004D2FDF" w:rsidRPr="004D2FDF" w:rsidRDefault="004D2FDF" w:rsidP="004D2FDF">
      <w:pPr>
        <w:rPr>
          <w:rFonts w:ascii="Times New Roman" w:eastAsia="Times New Roman" w:hAnsi="Times New Roman" w:cs="Times New Roman"/>
        </w:rPr>
      </w:pPr>
    </w:p>
    <w:p w14:paraId="7D342AC2" w14:textId="77777777" w:rsidR="004D2FDF" w:rsidRPr="004D2FDF" w:rsidRDefault="004D2FDF" w:rsidP="004D2FDF">
      <w:pPr>
        <w:rPr>
          <w:rFonts w:ascii="Times New Roman" w:eastAsia="Times New Roman" w:hAnsi="Times New Roman" w:cs="Times New Roman"/>
        </w:rPr>
      </w:pPr>
      <w:r w:rsidRPr="004D2FDF">
        <w:rPr>
          <w:rFonts w:ascii="Arial" w:eastAsia="Times New Roman" w:hAnsi="Arial" w:cs="Arial"/>
          <w:color w:val="000000"/>
          <w:sz w:val="22"/>
          <w:szCs w:val="22"/>
        </w:rPr>
        <w:t xml:space="preserve">At UT Austin, I would love to continue my studies in research groups like the AI and Data Mining Laboratory as it provides me an environment where I can learn alongside other enthusiastic students and professors, </w:t>
      </w:r>
      <w:commentRangeStart w:id="4"/>
      <w:r w:rsidRPr="004D2FDF">
        <w:rPr>
          <w:rFonts w:ascii="Arial" w:eastAsia="Times New Roman" w:hAnsi="Arial" w:cs="Arial"/>
          <w:color w:val="000000"/>
          <w:sz w:val="22"/>
          <w:szCs w:val="22"/>
        </w:rPr>
        <w:t>enhancing my growth and long term development in computer science.</w:t>
      </w:r>
      <w:commentRangeEnd w:id="4"/>
      <w:r w:rsidR="00167FBC">
        <w:rPr>
          <w:rStyle w:val="CommentReference"/>
        </w:rPr>
        <w:commentReference w:id="4"/>
      </w:r>
    </w:p>
    <w:p w14:paraId="555953C7" w14:textId="77777777" w:rsidR="004D2FDF" w:rsidRPr="004D2FDF" w:rsidRDefault="004D2FDF" w:rsidP="004D2FDF">
      <w:pPr>
        <w:rPr>
          <w:rFonts w:ascii="Times New Roman" w:eastAsia="Times New Roman" w:hAnsi="Times New Roman" w:cs="Times New Roman"/>
        </w:rPr>
      </w:pPr>
    </w:p>
    <w:p w14:paraId="6D8045ED" w14:textId="0C9D1948" w:rsidR="00231036" w:rsidRDefault="00F34E5A">
      <w:pPr>
        <w:rPr>
          <w:ins w:id="5" w:author="Thalia Priscilla" w:date="2022-11-02T14:26:00Z"/>
        </w:rPr>
      </w:pPr>
      <w:ins w:id="6" w:author="Thalia Priscilla" w:date="2022-11-02T13:20:00Z">
        <w:r>
          <w:t>Hi Joe:</w:t>
        </w:r>
      </w:ins>
    </w:p>
    <w:p w14:paraId="01DFA345" w14:textId="18FE55D9" w:rsidR="004A3E7A" w:rsidRDefault="004A3E7A">
      <w:pPr>
        <w:rPr>
          <w:ins w:id="7" w:author="Thalia Priscilla" w:date="2022-11-02T14:26:00Z"/>
        </w:rPr>
      </w:pPr>
    </w:p>
    <w:p w14:paraId="3C700A54" w14:textId="262DF432" w:rsidR="00D708FE" w:rsidRDefault="00D708FE">
      <w:pPr>
        <w:rPr>
          <w:ins w:id="8" w:author="Thalia Priscilla" w:date="2022-11-02T14:30:00Z"/>
        </w:rPr>
      </w:pPr>
      <w:ins w:id="9" w:author="Thalia Priscilla" w:date="2022-11-02T14:28:00Z">
        <w:r>
          <w:t>Your</w:t>
        </w:r>
      </w:ins>
      <w:ins w:id="10" w:author="Thalia Priscilla" w:date="2022-11-02T14:27:00Z">
        <w:r w:rsidR="004A3E7A">
          <w:t xml:space="preserve"> passion </w:t>
        </w:r>
      </w:ins>
      <w:ins w:id="11" w:author="Thalia Priscilla" w:date="2022-11-02T14:28:00Z">
        <w:r w:rsidR="004A3E7A">
          <w:t xml:space="preserve">and curiosity in </w:t>
        </w:r>
      </w:ins>
      <w:ins w:id="12" w:author="Thalia Priscilla" w:date="2022-11-02T14:27:00Z">
        <w:r w:rsidR="004A3E7A">
          <w:t>computer science</w:t>
        </w:r>
      </w:ins>
      <w:ins w:id="13" w:author="Thalia Priscilla" w:date="2022-11-02T14:28:00Z">
        <w:r w:rsidR="004A3E7A">
          <w:t xml:space="preserve"> </w:t>
        </w:r>
      </w:ins>
      <w:ins w:id="14" w:author="Thalia Priscilla" w:date="2022-11-02T14:27:00Z">
        <w:r w:rsidR="004A3E7A">
          <w:t>from a very young age</w:t>
        </w:r>
      </w:ins>
      <w:ins w:id="15" w:author="Thalia Priscilla" w:date="2022-11-02T14:28:00Z">
        <w:r>
          <w:t xml:space="preserve"> is </w:t>
        </w:r>
      </w:ins>
      <w:ins w:id="16" w:author="Thalia Priscilla" w:date="2022-11-02T14:29:00Z">
        <w:r>
          <w:t>remarkable.</w:t>
        </w:r>
      </w:ins>
      <w:ins w:id="17" w:author="Thalia Priscilla" w:date="2022-11-02T14:30:00Z">
        <w:r>
          <w:t xml:space="preserve"> </w:t>
        </w:r>
      </w:ins>
      <w:ins w:id="18" w:author="Thalia Priscilla" w:date="2022-11-02T14:48:00Z">
        <w:r w:rsidR="00B124E3">
          <w:t>Your story shows</w:t>
        </w:r>
      </w:ins>
      <w:ins w:id="19" w:author="Thalia Priscilla" w:date="2022-11-02T14:29:00Z">
        <w:r>
          <w:t xml:space="preserve"> </w:t>
        </w:r>
      </w:ins>
      <w:ins w:id="20" w:author="Thalia Priscilla" w:date="2022-11-02T14:48:00Z">
        <w:r w:rsidR="00B124E3">
          <w:t>how much you</w:t>
        </w:r>
      </w:ins>
      <w:ins w:id="21" w:author="Thalia Priscilla" w:date="2022-11-02T14:47:00Z">
        <w:r w:rsidR="00B124E3">
          <w:t xml:space="preserve"> learned about </w:t>
        </w:r>
      </w:ins>
      <w:ins w:id="22" w:author="Thalia Priscilla" w:date="2022-11-02T14:48:00Z">
        <w:r w:rsidR="00B124E3">
          <w:t xml:space="preserve">AI and computer science. </w:t>
        </w:r>
      </w:ins>
    </w:p>
    <w:p w14:paraId="7A8CAC24" w14:textId="3299C306" w:rsidR="00D708FE" w:rsidRDefault="00D708FE">
      <w:pPr>
        <w:rPr>
          <w:ins w:id="23" w:author="Thalia Priscilla" w:date="2022-11-02T14:30:00Z"/>
        </w:rPr>
      </w:pPr>
    </w:p>
    <w:p w14:paraId="6B5FDD45" w14:textId="77777777" w:rsidR="00306301" w:rsidRDefault="00D708FE">
      <w:pPr>
        <w:rPr>
          <w:ins w:id="24" w:author="Thalia Priscilla" w:date="2022-11-02T14:52:00Z"/>
        </w:rPr>
      </w:pPr>
      <w:ins w:id="25" w:author="Thalia Priscilla" w:date="2022-11-02T14:30:00Z">
        <w:r>
          <w:t xml:space="preserve">My suggestion would be to </w:t>
        </w:r>
      </w:ins>
      <w:ins w:id="26" w:author="Thalia Priscilla" w:date="2022-11-02T14:49:00Z">
        <w:r w:rsidR="00B124E3">
          <w:t>focus</w:t>
        </w:r>
      </w:ins>
      <w:ins w:id="27" w:author="Thalia Priscilla" w:date="2022-11-02T14:51:00Z">
        <w:r w:rsidR="00306301">
          <w:t xml:space="preserve"> or start</w:t>
        </w:r>
      </w:ins>
      <w:ins w:id="28" w:author="Thalia Priscilla" w:date="2022-11-02T14:50:00Z">
        <w:r w:rsidR="00306301">
          <w:t xml:space="preserve"> your essay</w:t>
        </w:r>
      </w:ins>
      <w:ins w:id="29" w:author="Thalia Priscilla" w:date="2022-11-02T14:49:00Z">
        <w:r w:rsidR="00B124E3">
          <w:t xml:space="preserve"> </w:t>
        </w:r>
      </w:ins>
      <w:ins w:id="30" w:author="Thalia Priscilla" w:date="2022-11-02T14:52:00Z">
        <w:r w:rsidR="00306301">
          <w:t>with an idea of</w:t>
        </w:r>
      </w:ins>
      <w:ins w:id="31" w:author="Thalia Priscilla" w:date="2022-11-02T14:31:00Z">
        <w:r w:rsidR="008E49E9">
          <w:t xml:space="preserve"> something you can</w:t>
        </w:r>
      </w:ins>
      <w:ins w:id="32" w:author="Thalia Priscilla" w:date="2022-11-02T14:32:00Z">
        <w:r w:rsidR="008E49E9">
          <w:t xml:space="preserve"> see yourself doing in the future that ties into your life story (your internship, your </w:t>
        </w:r>
      </w:ins>
      <w:ins w:id="33" w:author="Thalia Priscilla" w:date="2022-11-02T14:46:00Z">
        <w:r w:rsidR="00AD4478">
          <w:t>independent learning</w:t>
        </w:r>
      </w:ins>
      <w:ins w:id="34" w:author="Thalia Priscilla" w:date="2022-11-02T14:32:00Z">
        <w:r w:rsidR="008E49E9">
          <w:t>,</w:t>
        </w:r>
      </w:ins>
      <w:ins w:id="35" w:author="Thalia Priscilla" w:date="2022-11-02T14:33:00Z">
        <w:r w:rsidR="008E49E9">
          <w:t xml:space="preserve"> your discovery of Siri). </w:t>
        </w:r>
      </w:ins>
    </w:p>
    <w:p w14:paraId="73376E8B" w14:textId="77777777" w:rsidR="00306301" w:rsidRDefault="00306301">
      <w:pPr>
        <w:rPr>
          <w:ins w:id="36" w:author="Thalia Priscilla" w:date="2022-11-02T14:52:00Z"/>
        </w:rPr>
      </w:pPr>
    </w:p>
    <w:p w14:paraId="4FDB8FC0" w14:textId="38035743" w:rsidR="00D708FE" w:rsidRDefault="00306301">
      <w:pPr>
        <w:rPr>
          <w:ins w:id="37" w:author="Thalia Priscilla" w:date="2022-11-02T14:33:00Z"/>
        </w:rPr>
      </w:pPr>
      <w:ins w:id="38" w:author="Thalia Priscilla" w:date="2022-11-02T14:50:00Z">
        <w:r>
          <w:t>This is my suggested structure:</w:t>
        </w:r>
      </w:ins>
    </w:p>
    <w:p w14:paraId="6F32C58F" w14:textId="5ABF3431" w:rsidR="00AB332B" w:rsidRDefault="00AB332B">
      <w:pPr>
        <w:rPr>
          <w:ins w:id="39" w:author="Thalia Priscilla" w:date="2022-11-02T14:33:00Z"/>
        </w:rPr>
      </w:pPr>
    </w:p>
    <w:p w14:paraId="68C22010" w14:textId="133BE4CB" w:rsidR="00AB332B" w:rsidRDefault="00AB332B" w:rsidP="00AB332B">
      <w:pPr>
        <w:pStyle w:val="ListParagraph"/>
        <w:numPr>
          <w:ilvl w:val="0"/>
          <w:numId w:val="2"/>
        </w:numPr>
        <w:rPr>
          <w:ins w:id="40" w:author="Thalia Priscilla" w:date="2022-11-02T14:33:00Z"/>
        </w:rPr>
      </w:pPr>
      <w:ins w:id="41" w:author="Thalia Priscilla" w:date="2022-11-02T14:35:00Z">
        <w:r>
          <w:t>Intro/hook</w:t>
        </w:r>
      </w:ins>
      <w:ins w:id="42" w:author="Thalia Priscilla" w:date="2022-11-02T14:33:00Z">
        <w:r>
          <w:t xml:space="preserve">: </w:t>
        </w:r>
      </w:ins>
      <w:ins w:id="43" w:author="Thalia Priscilla" w:date="2022-11-02T14:35:00Z">
        <w:r>
          <w:t>Y</w:t>
        </w:r>
      </w:ins>
      <w:ins w:id="44" w:author="Thalia Priscilla" w:date="2022-11-02T14:33:00Z">
        <w:r>
          <w:t xml:space="preserve">our discovery of Siri. </w:t>
        </w:r>
      </w:ins>
    </w:p>
    <w:p w14:paraId="20418373" w14:textId="7BDC1E32" w:rsidR="00AB332B" w:rsidRDefault="00AB332B" w:rsidP="00922A0A">
      <w:pPr>
        <w:pStyle w:val="ListParagraph"/>
        <w:numPr>
          <w:ilvl w:val="0"/>
          <w:numId w:val="2"/>
        </w:numPr>
        <w:rPr>
          <w:ins w:id="45" w:author="Thalia Priscilla" w:date="2022-11-02T14:34:00Z"/>
        </w:rPr>
      </w:pPr>
      <w:ins w:id="46" w:author="Thalia Priscilla" w:date="2022-11-02T14:34:00Z">
        <w:r>
          <w:t>Independent studies</w:t>
        </w:r>
      </w:ins>
      <w:ins w:id="47" w:author="Thalia Priscilla" w:date="2022-11-02T14:42:00Z">
        <w:r w:rsidR="00922A0A">
          <w:t>, projects, and internship:</w:t>
        </w:r>
      </w:ins>
      <w:ins w:id="48" w:author="Thalia Priscilla" w:date="2022-11-02T14:34:00Z">
        <w:r>
          <w:t xml:space="preserve"> </w:t>
        </w:r>
      </w:ins>
      <w:ins w:id="49" w:author="Thalia Priscilla" w:date="2022-11-02T14:49:00Z">
        <w:r w:rsidR="00B124E3">
          <w:t>I can see that you have learned a lot during this period</w:t>
        </w:r>
      </w:ins>
      <w:ins w:id="50" w:author="Thalia Priscilla" w:date="2022-11-02T14:50:00Z">
        <w:r w:rsidR="00306301">
          <w:t>, however it seems very vague and general</w:t>
        </w:r>
      </w:ins>
      <w:ins w:id="51" w:author="Thalia Priscilla" w:date="2022-11-02T14:49:00Z">
        <w:r w:rsidR="00B124E3">
          <w:t>.</w:t>
        </w:r>
      </w:ins>
      <w:ins w:id="52" w:author="Thalia Priscilla" w:date="2022-11-02T14:53:00Z">
        <w:r w:rsidR="00306301">
          <w:t xml:space="preserve"> Be more specific by focusing on your long-term goal so that you know what to highligh</w:t>
        </w:r>
      </w:ins>
      <w:ins w:id="53" w:author="Thalia Priscilla" w:date="2022-11-02T14:54:00Z">
        <w:r w:rsidR="00306301">
          <w:t>t from your experiences here.</w:t>
        </w:r>
      </w:ins>
    </w:p>
    <w:p w14:paraId="06733C08" w14:textId="319EE24D" w:rsidR="00AB332B" w:rsidRDefault="00AB332B" w:rsidP="00AB332B">
      <w:pPr>
        <w:pStyle w:val="ListParagraph"/>
        <w:numPr>
          <w:ilvl w:val="0"/>
          <w:numId w:val="2"/>
        </w:numPr>
        <w:rPr>
          <w:ins w:id="54" w:author="Thalia Priscilla" w:date="2022-11-02T14:35:00Z"/>
        </w:rPr>
      </w:pPr>
      <w:ins w:id="55" w:author="Thalia Priscilla" w:date="2022-11-02T14:35:00Z">
        <w:r>
          <w:lastRenderedPageBreak/>
          <w:t>Thesis: why computer science and what you will do with that degree</w:t>
        </w:r>
      </w:ins>
      <w:ins w:id="56" w:author="Thalia Priscilla" w:date="2022-11-02T14:38:00Z">
        <w:r>
          <w:t xml:space="preserve"> (long-term plan)</w:t>
        </w:r>
      </w:ins>
      <w:ins w:id="57" w:author="Thalia Priscilla" w:date="2022-11-02T14:49:00Z">
        <w:r w:rsidR="00B124E3">
          <w:t xml:space="preserve">. </w:t>
        </w:r>
      </w:ins>
      <w:ins w:id="58" w:author="Thalia Priscilla" w:date="2022-11-02T14:51:00Z">
        <w:r w:rsidR="00306301">
          <w:t>What exactly about the application of computer science that you think prompted you to pursue this study further and how do you see yourself applying that knowledge in the future?</w:t>
        </w:r>
      </w:ins>
      <w:ins w:id="59" w:author="Thalia Priscilla" w:date="2022-11-02T14:52:00Z">
        <w:r w:rsidR="00306301">
          <w:t xml:space="preserve"> </w:t>
        </w:r>
      </w:ins>
    </w:p>
    <w:p w14:paraId="183B691B" w14:textId="0EFCA83E" w:rsidR="00AB332B" w:rsidRDefault="00AB332B" w:rsidP="00AB332B">
      <w:pPr>
        <w:pStyle w:val="ListParagraph"/>
        <w:numPr>
          <w:ilvl w:val="0"/>
          <w:numId w:val="2"/>
        </w:numPr>
        <w:rPr>
          <w:ins w:id="60" w:author="Thalia Priscilla" w:date="2022-11-02T14:43:00Z"/>
        </w:rPr>
      </w:pPr>
      <w:ins w:id="61" w:author="Thalia Priscilla" w:date="2022-11-02T14:35:00Z">
        <w:r>
          <w:t xml:space="preserve">Conclusion: </w:t>
        </w:r>
      </w:ins>
      <w:ins w:id="62" w:author="Thalia Priscilla" w:date="2022-11-02T14:39:00Z">
        <w:r>
          <w:t>look</w:t>
        </w:r>
      </w:ins>
      <w:ins w:id="63" w:author="Thalia Priscilla" w:date="2022-11-02T14:38:00Z">
        <w:r>
          <w:t xml:space="preserve"> back to your introduction (Siri)</w:t>
        </w:r>
      </w:ins>
      <w:ins w:id="64" w:author="Thalia Priscilla" w:date="2022-11-02T14:39:00Z">
        <w:r>
          <w:t xml:space="preserve"> and look to the future </w:t>
        </w:r>
        <w:r w:rsidR="00922A0A">
          <w:t>(your long-term dream)</w:t>
        </w:r>
      </w:ins>
    </w:p>
    <w:p w14:paraId="0DCF04E1" w14:textId="786A6444" w:rsidR="00922A0A" w:rsidRDefault="00922A0A" w:rsidP="00922A0A">
      <w:pPr>
        <w:rPr>
          <w:ins w:id="65" w:author="Thalia Priscilla" w:date="2022-11-02T14:43:00Z"/>
        </w:rPr>
      </w:pPr>
    </w:p>
    <w:p w14:paraId="06C213A3" w14:textId="46FDAB83" w:rsidR="00B124E3" w:rsidRDefault="00922A0A" w:rsidP="00922A0A">
      <w:pPr>
        <w:rPr>
          <w:ins w:id="66" w:author="Thalia Priscilla" w:date="2022-11-02T14:45:00Z"/>
        </w:rPr>
      </w:pPr>
      <w:ins w:id="67" w:author="Thalia Priscilla" w:date="2022-11-02T14:43:00Z">
        <w:r>
          <w:t xml:space="preserve">By no means does your long-term </w:t>
        </w:r>
      </w:ins>
      <w:ins w:id="68" w:author="Thalia Priscilla" w:date="2022-11-02T14:46:00Z">
        <w:r w:rsidR="00AD4478">
          <w:t>goal</w:t>
        </w:r>
      </w:ins>
      <w:ins w:id="69" w:author="Thalia Priscilla" w:date="2022-11-02T14:43:00Z">
        <w:r>
          <w:t xml:space="preserve"> need to be something definite. The reader understands that you are still exploring</w:t>
        </w:r>
      </w:ins>
      <w:ins w:id="70" w:author="Thalia Priscilla" w:date="2022-11-02T14:44:00Z">
        <w:r>
          <w:t>. However, having a long-term goal or dream will be a plus point</w:t>
        </w:r>
      </w:ins>
      <w:ins w:id="71" w:author="Thalia Priscilla" w:date="2022-11-02T14:52:00Z">
        <w:r w:rsidR="00306301">
          <w:t>.</w:t>
        </w:r>
      </w:ins>
      <w:ins w:id="72" w:author="Thalia Priscilla" w:date="2022-11-02T14:44:00Z">
        <w:r>
          <w:t xml:space="preserve"> </w:t>
        </w:r>
      </w:ins>
      <w:ins w:id="73" w:author="Thalia Priscilla" w:date="2022-11-02T14:52:00Z">
        <w:r w:rsidR="00306301">
          <w:t>I</w:t>
        </w:r>
      </w:ins>
      <w:ins w:id="74" w:author="Thalia Priscilla" w:date="2022-11-02T14:44:00Z">
        <w:r>
          <w:t xml:space="preserve">t </w:t>
        </w:r>
        <w:r w:rsidR="00AD4478">
          <w:t xml:space="preserve">shows that not only are you curious </w:t>
        </w:r>
      </w:ins>
      <w:ins w:id="75" w:author="Thalia Priscilla" w:date="2022-11-02T14:45:00Z">
        <w:r w:rsidR="00AD4478">
          <w:t xml:space="preserve">to pursue the learning aspect, but you know </w:t>
        </w:r>
      </w:ins>
      <w:ins w:id="76" w:author="Thalia Priscilla" w:date="2022-11-02T14:52:00Z">
        <w:r w:rsidR="00306301">
          <w:t>the importa</w:t>
        </w:r>
      </w:ins>
      <w:ins w:id="77" w:author="Thalia Priscilla" w:date="2022-11-02T14:53:00Z">
        <w:r w:rsidR="00306301">
          <w:t>nce of applying the knowledge you have gained</w:t>
        </w:r>
      </w:ins>
      <w:ins w:id="78" w:author="Thalia Priscilla" w:date="2022-11-02T14:45:00Z">
        <w:r w:rsidR="00AD4478">
          <w:t xml:space="preserve"> </w:t>
        </w:r>
      </w:ins>
      <w:ins w:id="79" w:author="Thalia Priscilla" w:date="2022-11-02T14:53:00Z">
        <w:r w:rsidR="00306301">
          <w:t>after your studies</w:t>
        </w:r>
      </w:ins>
      <w:ins w:id="80" w:author="Thalia Priscilla" w:date="2022-11-02T14:45:00Z">
        <w:r w:rsidR="00AD4478">
          <w:t>.</w:t>
        </w:r>
      </w:ins>
    </w:p>
    <w:p w14:paraId="797BBE83" w14:textId="77777777" w:rsidR="00AD4478" w:rsidRDefault="00AD4478" w:rsidP="00922A0A">
      <w:pPr>
        <w:rPr>
          <w:ins w:id="81" w:author="Thalia Priscilla" w:date="2022-11-02T14:45:00Z"/>
        </w:rPr>
      </w:pPr>
    </w:p>
    <w:p w14:paraId="64FB1F21" w14:textId="77777777" w:rsidR="00AD4478" w:rsidRDefault="00AD4478" w:rsidP="00922A0A">
      <w:pPr>
        <w:rPr>
          <w:ins w:id="82" w:author="Thalia Priscilla" w:date="2022-11-02T14:45:00Z"/>
        </w:rPr>
      </w:pPr>
      <w:ins w:id="83" w:author="Thalia Priscilla" w:date="2022-11-02T14:45:00Z">
        <w:r>
          <w:t>All the best!</w:t>
        </w:r>
      </w:ins>
    </w:p>
    <w:p w14:paraId="54096147" w14:textId="5901FCC6" w:rsidR="00F34E5A" w:rsidRDefault="00AD4478">
      <w:ins w:id="84" w:author="Thalia Priscilla" w:date="2022-11-02T14:45:00Z">
        <w:r>
          <w:t xml:space="preserve"> </w:t>
        </w:r>
      </w:ins>
    </w:p>
    <w:sectPr w:rsidR="00F34E5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02T14:47:00Z" w:initials="TP">
    <w:p w14:paraId="7828F666" w14:textId="4ED56329" w:rsidR="00B124E3" w:rsidRDefault="00B124E3">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It’s awesome that you learned so many things during your internship! However, this seems to be very general. This story shows you learned a lot, but I’m not sure the reader can see how your internship story ties in to the previous story of Siri and your plans moving forward.</w:t>
      </w:r>
    </w:p>
  </w:comment>
  <w:comment w:id="1" w:author="Thalia Priscilla" w:date="2022-11-02T13:43:00Z" w:initials="TP">
    <w:p w14:paraId="76D96701" w14:textId="534FC6D9" w:rsidR="006D0618" w:rsidRDefault="006D0618">
      <w:pPr>
        <w:pStyle w:val="CommentText"/>
      </w:pPr>
      <w:r>
        <w:rPr>
          <w:rStyle w:val="CommentReference"/>
        </w:rPr>
        <w:annotationRef/>
      </w:r>
      <w:r>
        <w:t>It would be great to link your interest to your dream. Do you have a passion to</w:t>
      </w:r>
      <w:r w:rsidR="00065E23">
        <w:t xml:space="preserve"> innovate? </w:t>
      </w:r>
      <w:r w:rsidR="00B124E3">
        <w:t>Is there a</w:t>
      </w:r>
      <w:r w:rsidR="00065E23">
        <w:t xml:space="preserve"> problem</w:t>
      </w:r>
      <w:r w:rsidR="00B124E3">
        <w:t xml:space="preserve"> in the world</w:t>
      </w:r>
      <w:r w:rsidR="00065E23">
        <w:t xml:space="preserve"> you are inspired to solve through studying computer science?</w:t>
      </w:r>
      <w:r>
        <w:t xml:space="preserve"> </w:t>
      </w:r>
    </w:p>
  </w:comment>
  <w:comment w:id="2" w:author="Thalia Priscilla" w:date="2022-11-02T13:53:00Z" w:initials="TP">
    <w:p w14:paraId="5C6774F5" w14:textId="5BA11EB1" w:rsidR="00065E23" w:rsidRDefault="00065E23">
      <w:pPr>
        <w:pStyle w:val="CommentText"/>
      </w:pPr>
      <w:r>
        <w:rPr>
          <w:rStyle w:val="CommentReference"/>
        </w:rPr>
        <w:annotationRef/>
      </w:r>
      <w:r>
        <w:t xml:space="preserve">I think this part is better suited </w:t>
      </w:r>
      <w:r w:rsidR="00167FBC">
        <w:t>in the third paragraph as a conclusion to what you learned in your internship. This paragraph should focus on what you want to do moving forward.</w:t>
      </w:r>
    </w:p>
  </w:comment>
  <w:comment w:id="3" w:author="Thalia Priscilla" w:date="2022-11-02T13:51:00Z" w:initials="TP">
    <w:p w14:paraId="3246B6CD" w14:textId="71EF75CB" w:rsidR="00065E23" w:rsidRDefault="00065E23">
      <w:pPr>
        <w:pStyle w:val="CommentText"/>
      </w:pPr>
      <w:r>
        <w:rPr>
          <w:rStyle w:val="CommentReference"/>
        </w:rPr>
        <w:annotationRef/>
      </w:r>
      <w:r>
        <w:t>Do you have a concrete example of this? In what field do you think it’s important for humanity to move forward? How do you think AI can assist or allow that to happen?</w:t>
      </w:r>
    </w:p>
  </w:comment>
  <w:comment w:id="4" w:author="Thalia Priscilla" w:date="2022-11-02T13:54:00Z" w:initials="TP">
    <w:p w14:paraId="26F4BA8C" w14:textId="786E2E0B" w:rsidR="00167FBC" w:rsidRDefault="00167FBC">
      <w:pPr>
        <w:pStyle w:val="CommentText"/>
      </w:pPr>
      <w:r>
        <w:rPr>
          <w:rStyle w:val="CommentReference"/>
        </w:rPr>
        <w:annotationRef/>
      </w:r>
      <w:r>
        <w:rPr>
          <w:rStyle w:val="CommentReference"/>
        </w:rPr>
        <w:t xml:space="preserve">In addition to having a </w:t>
      </w:r>
      <w:r w:rsidR="00914FA2">
        <w:rPr>
          <w:rStyle w:val="CommentReference"/>
        </w:rPr>
        <w:t>more specific long-term dream or goal, it would also be a plus to connect your conclusion to the introduction – how you first fell in love with computer science</w:t>
      </w:r>
      <w:r w:rsidR="00A8371B">
        <w:rPr>
          <w:rStyle w:val="CommentReference"/>
        </w:rPr>
        <w:t xml:space="preserve">. This </w:t>
      </w:r>
      <w:r w:rsidR="00820635">
        <w:rPr>
          <w:rStyle w:val="CommentReference"/>
        </w:rPr>
        <w:t xml:space="preserve">ties in </w:t>
      </w:r>
      <w:r w:rsidR="00A8371B">
        <w:rPr>
          <w:rStyle w:val="CommentReference"/>
        </w:rPr>
        <w:t>the flow of the entire essay</w:t>
      </w:r>
      <w:r w:rsidR="00820635">
        <w:rPr>
          <w:rStyle w:val="CommentReference"/>
        </w:rPr>
        <w:t xml:space="preserve"> together.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28F666" w15:done="0"/>
  <w15:commentEx w15:paraId="76D96701" w15:done="0"/>
  <w15:commentEx w15:paraId="5C6774F5" w15:done="0"/>
  <w15:commentEx w15:paraId="3246B6CD" w15:done="0"/>
  <w15:commentEx w15:paraId="26F4BA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D016C" w16cex:dateUtc="2022-11-02T07:47:00Z"/>
  <w16cex:commentExtensible w16cex:durableId="270CF291" w16cex:dateUtc="2022-11-02T06:43:00Z"/>
  <w16cex:commentExtensible w16cex:durableId="270CF4D5" w16cex:dateUtc="2022-11-02T06:53:00Z"/>
  <w16cex:commentExtensible w16cex:durableId="270CF446" w16cex:dateUtc="2022-11-02T06:51:00Z"/>
  <w16cex:commentExtensible w16cex:durableId="270CF52F" w16cex:dateUtc="2022-11-02T0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28F666" w16cid:durableId="270D016C"/>
  <w16cid:commentId w16cid:paraId="76D96701" w16cid:durableId="270CF291"/>
  <w16cid:commentId w16cid:paraId="5C6774F5" w16cid:durableId="270CF4D5"/>
  <w16cid:commentId w16cid:paraId="3246B6CD" w16cid:durableId="270CF446"/>
  <w16cid:commentId w16cid:paraId="26F4BA8C" w16cid:durableId="270CF5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13877"/>
    <w:multiLevelType w:val="hybridMultilevel"/>
    <w:tmpl w:val="BCA49666"/>
    <w:lvl w:ilvl="0" w:tplc="E46487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35DEE"/>
    <w:multiLevelType w:val="multilevel"/>
    <w:tmpl w:val="9E4E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B3"/>
    <w:rsid w:val="000512A7"/>
    <w:rsid w:val="00065E23"/>
    <w:rsid w:val="00167FBC"/>
    <w:rsid w:val="00185506"/>
    <w:rsid w:val="00231036"/>
    <w:rsid w:val="00306301"/>
    <w:rsid w:val="004A3E7A"/>
    <w:rsid w:val="004D2FDF"/>
    <w:rsid w:val="0062459E"/>
    <w:rsid w:val="006D0618"/>
    <w:rsid w:val="00820635"/>
    <w:rsid w:val="00861A78"/>
    <w:rsid w:val="008E49E9"/>
    <w:rsid w:val="00914FA2"/>
    <w:rsid w:val="00922A0A"/>
    <w:rsid w:val="009462E4"/>
    <w:rsid w:val="00A8371B"/>
    <w:rsid w:val="00AB332B"/>
    <w:rsid w:val="00AD4478"/>
    <w:rsid w:val="00B124E3"/>
    <w:rsid w:val="00BC04B3"/>
    <w:rsid w:val="00D708FE"/>
    <w:rsid w:val="00F34E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6E35D8C"/>
  <w15:chartTrackingRefBased/>
  <w15:docId w15:val="{511CBDA6-E93A-7247-8D3F-132D0C91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4B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C04B3"/>
  </w:style>
  <w:style w:type="paragraph" w:styleId="Revision">
    <w:name w:val="Revision"/>
    <w:hidden/>
    <w:uiPriority w:val="99"/>
    <w:semiHidden/>
    <w:rsid w:val="00F34E5A"/>
  </w:style>
  <w:style w:type="character" w:styleId="CommentReference">
    <w:name w:val="annotation reference"/>
    <w:basedOn w:val="DefaultParagraphFont"/>
    <w:uiPriority w:val="99"/>
    <w:semiHidden/>
    <w:unhideWhenUsed/>
    <w:rsid w:val="006D0618"/>
    <w:rPr>
      <w:sz w:val="16"/>
      <w:szCs w:val="16"/>
    </w:rPr>
  </w:style>
  <w:style w:type="paragraph" w:styleId="CommentText">
    <w:name w:val="annotation text"/>
    <w:basedOn w:val="Normal"/>
    <w:link w:val="CommentTextChar"/>
    <w:uiPriority w:val="99"/>
    <w:semiHidden/>
    <w:unhideWhenUsed/>
    <w:rsid w:val="006D0618"/>
    <w:rPr>
      <w:sz w:val="20"/>
      <w:szCs w:val="20"/>
    </w:rPr>
  </w:style>
  <w:style w:type="character" w:customStyle="1" w:styleId="CommentTextChar">
    <w:name w:val="Comment Text Char"/>
    <w:basedOn w:val="DefaultParagraphFont"/>
    <w:link w:val="CommentText"/>
    <w:uiPriority w:val="99"/>
    <w:semiHidden/>
    <w:rsid w:val="006D0618"/>
    <w:rPr>
      <w:sz w:val="20"/>
      <w:szCs w:val="20"/>
    </w:rPr>
  </w:style>
  <w:style w:type="paragraph" w:styleId="CommentSubject">
    <w:name w:val="annotation subject"/>
    <w:basedOn w:val="CommentText"/>
    <w:next w:val="CommentText"/>
    <w:link w:val="CommentSubjectChar"/>
    <w:uiPriority w:val="99"/>
    <w:semiHidden/>
    <w:unhideWhenUsed/>
    <w:rsid w:val="006D0618"/>
    <w:rPr>
      <w:b/>
      <w:bCs/>
    </w:rPr>
  </w:style>
  <w:style w:type="character" w:customStyle="1" w:styleId="CommentSubjectChar">
    <w:name w:val="Comment Subject Char"/>
    <w:basedOn w:val="CommentTextChar"/>
    <w:link w:val="CommentSubject"/>
    <w:uiPriority w:val="99"/>
    <w:semiHidden/>
    <w:rsid w:val="006D0618"/>
    <w:rPr>
      <w:b/>
      <w:bCs/>
      <w:sz w:val="20"/>
      <w:szCs w:val="20"/>
    </w:rPr>
  </w:style>
  <w:style w:type="paragraph" w:styleId="ListParagraph">
    <w:name w:val="List Paragraph"/>
    <w:basedOn w:val="Normal"/>
    <w:uiPriority w:val="34"/>
    <w:qFormat/>
    <w:rsid w:val="00AB3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4296">
      <w:bodyDiv w:val="1"/>
      <w:marLeft w:val="0"/>
      <w:marRight w:val="0"/>
      <w:marTop w:val="0"/>
      <w:marBottom w:val="0"/>
      <w:divBdr>
        <w:top w:val="none" w:sz="0" w:space="0" w:color="auto"/>
        <w:left w:val="none" w:sz="0" w:space="0" w:color="auto"/>
        <w:bottom w:val="none" w:sz="0" w:space="0" w:color="auto"/>
        <w:right w:val="none" w:sz="0" w:space="0" w:color="auto"/>
      </w:divBdr>
    </w:div>
    <w:div w:id="1314406051">
      <w:bodyDiv w:val="1"/>
      <w:marLeft w:val="0"/>
      <w:marRight w:val="0"/>
      <w:marTop w:val="0"/>
      <w:marBottom w:val="0"/>
      <w:divBdr>
        <w:top w:val="none" w:sz="0" w:space="0" w:color="auto"/>
        <w:left w:val="none" w:sz="0" w:space="0" w:color="auto"/>
        <w:bottom w:val="none" w:sz="0" w:space="0" w:color="auto"/>
        <w:right w:val="none" w:sz="0" w:space="0" w:color="auto"/>
      </w:divBdr>
    </w:div>
    <w:div w:id="1892767123">
      <w:bodyDiv w:val="1"/>
      <w:marLeft w:val="0"/>
      <w:marRight w:val="0"/>
      <w:marTop w:val="0"/>
      <w:marBottom w:val="0"/>
      <w:divBdr>
        <w:top w:val="none" w:sz="0" w:space="0" w:color="auto"/>
        <w:left w:val="none" w:sz="0" w:space="0" w:color="auto"/>
        <w:bottom w:val="none" w:sz="0" w:space="0" w:color="auto"/>
        <w:right w:val="none" w:sz="0" w:space="0" w:color="auto"/>
      </w:divBdr>
    </w:div>
    <w:div w:id="202312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7</cp:revision>
  <dcterms:created xsi:type="dcterms:W3CDTF">2022-10-06T08:19:00Z</dcterms:created>
  <dcterms:modified xsi:type="dcterms:W3CDTF">2022-11-02T07:54:00Z</dcterms:modified>
</cp:coreProperties>
</file>