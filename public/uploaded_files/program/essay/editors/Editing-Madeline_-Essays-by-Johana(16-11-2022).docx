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402E" w14:textId="2A72446F" w:rsidR="000F39FA" w:rsidRPr="008A0BF8" w:rsidRDefault="000F39FA" w:rsidP="000F39FA">
      <w:pPr>
        <w:spacing w:after="0" w:line="240" w:lineRule="auto"/>
        <w:ind w:left="567" w:right="60"/>
        <w:rPr>
          <w:rFonts w:ascii="Times New Roman" w:eastAsia="Times New Roman" w:hAnsi="Times New Roman" w:cs="Times New Roman"/>
          <w:lang w:eastAsia="en-ID"/>
          <w:rPrChange w:id="0"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xml:space="preserve">I have always taken inspiration from my mother as she grew a business by herself and was able to support </w:t>
      </w:r>
      <w:del w:id="1" w:author="Johana Felicia" w:date="2022-11-15T14:10:00Z">
        <w:r w:rsidRPr="00F559BD" w:rsidDel="008A0BF8">
          <w:rPr>
            <w:rFonts w:ascii="Arial" w:eastAsia="Times New Roman" w:hAnsi="Arial" w:cs="Arial"/>
            <w:color w:val="000000"/>
            <w:lang w:eastAsia="en-ID"/>
          </w:rPr>
          <w:delText>us as</w:delText>
        </w:r>
      </w:del>
      <w:ins w:id="2" w:author="Johana Felicia" w:date="2022-11-15T14:10:00Z">
        <w:r w:rsidR="008A0BF8" w:rsidRPr="008A0BF8">
          <w:rPr>
            <w:rFonts w:ascii="Arial" w:eastAsia="Times New Roman" w:hAnsi="Arial" w:cs="Arial"/>
            <w:color w:val="000000"/>
            <w:lang w:eastAsia="en-ID"/>
          </w:rPr>
          <w:t>her</w:t>
        </w:r>
      </w:ins>
      <w:r w:rsidRPr="008A0BF8">
        <w:rPr>
          <w:rFonts w:ascii="Arial" w:eastAsia="Times New Roman" w:hAnsi="Arial" w:cs="Arial"/>
          <w:color w:val="000000"/>
          <w:lang w:eastAsia="en-ID"/>
        </w:rPr>
        <w:t xml:space="preserve"> children. During elementary school, I was insatiable in business industry knowledge, and I had the opportunity to see this first-hand. I saw my mother delegating tasks and coordinating </w:t>
      </w:r>
      <w:del w:id="3" w:author="Johana Felicia" w:date="2022-11-15T14:12:00Z">
        <w:r w:rsidRPr="008A0BF8" w:rsidDel="008A0BF8">
          <w:rPr>
            <w:rFonts w:ascii="Arial" w:eastAsia="Times New Roman" w:hAnsi="Arial" w:cs="Arial"/>
            <w:color w:val="000000"/>
            <w:lang w:eastAsia="en-ID"/>
          </w:rPr>
          <w:delText xml:space="preserve">with </w:delText>
        </w:r>
      </w:del>
      <w:r w:rsidRPr="008A0BF8">
        <w:rPr>
          <w:rFonts w:ascii="Arial" w:eastAsia="Times New Roman" w:hAnsi="Arial" w:cs="Arial"/>
          <w:color w:val="000000"/>
          <w:lang w:eastAsia="en-ID"/>
        </w:rPr>
        <w:t xml:space="preserve">her </w:t>
      </w:r>
      <w:ins w:id="4" w:author="Johana Felicia" w:date="2022-11-15T14:13:00Z">
        <w:r w:rsidR="008A0BF8" w:rsidRPr="008A0BF8">
          <w:rPr>
            <w:rFonts w:ascii="Arial" w:eastAsia="Times New Roman" w:hAnsi="Arial" w:cs="Arial"/>
            <w:color w:val="000000"/>
            <w:lang w:eastAsia="en-ID"/>
          </w:rPr>
          <w:t xml:space="preserve">restaurant </w:t>
        </w:r>
      </w:ins>
      <w:r w:rsidRPr="008A0BF8">
        <w:rPr>
          <w:rFonts w:ascii="Arial" w:eastAsia="Times New Roman" w:hAnsi="Arial" w:cs="Arial"/>
          <w:color w:val="000000"/>
          <w:lang w:eastAsia="en-ID"/>
        </w:rPr>
        <w:t xml:space="preserve">staff members </w:t>
      </w:r>
      <w:del w:id="5" w:author="Johana Felicia" w:date="2022-11-15T14:13:00Z">
        <w:r w:rsidRPr="008A0BF8" w:rsidDel="008A0BF8">
          <w:rPr>
            <w:rFonts w:ascii="Arial" w:eastAsia="Times New Roman" w:hAnsi="Arial" w:cs="Arial"/>
            <w:color w:val="000000"/>
            <w:lang w:eastAsia="en-ID"/>
          </w:rPr>
          <w:delText xml:space="preserve">for her restaurant </w:delText>
        </w:r>
      </w:del>
      <w:r w:rsidRPr="008A0BF8">
        <w:rPr>
          <w:rFonts w:ascii="Arial" w:eastAsia="Times New Roman" w:hAnsi="Arial" w:cs="Arial"/>
          <w:color w:val="000000"/>
          <w:lang w:eastAsia="en-ID"/>
        </w:rPr>
        <w:t>as she handled the money altogether</w:t>
      </w:r>
      <w:r w:rsidRPr="008A0BF8">
        <w:rPr>
          <w:rFonts w:ascii="Arial" w:eastAsia="Times New Roman" w:hAnsi="Arial" w:cs="Arial"/>
          <w:color w:val="000000"/>
          <w:lang w:eastAsia="en-ID"/>
          <w:rPrChange w:id="6" w:author="Johana Felicia" w:date="2022-11-15T14:19:00Z">
            <w:rPr>
              <w:rFonts w:ascii="Arial" w:eastAsia="Times New Roman" w:hAnsi="Arial" w:cs="Arial"/>
              <w:color w:val="000000"/>
              <w:sz w:val="16"/>
              <w:szCs w:val="16"/>
              <w:lang w:eastAsia="en-ID"/>
            </w:rPr>
          </w:rPrChange>
        </w:rPr>
        <w:t xml:space="preserve"> </w:t>
      </w:r>
      <w:r w:rsidRPr="008A0BF8">
        <w:rPr>
          <w:rFonts w:ascii="Arial" w:eastAsia="Times New Roman" w:hAnsi="Arial" w:cs="Arial"/>
          <w:color w:val="000000"/>
          <w:lang w:eastAsia="en-ID"/>
        </w:rPr>
        <w:t xml:space="preserve">—I was starstruck. She made everything seem so easy and simple that I felt that this was something I wanted to pursue </w:t>
      </w:r>
      <w:ins w:id="7" w:author="Johana Felicia" w:date="2022-11-15T14:14:00Z">
        <w:r w:rsidR="008A0BF8" w:rsidRPr="008A0BF8">
          <w:rPr>
            <w:rFonts w:ascii="Arial" w:eastAsia="Times New Roman" w:hAnsi="Arial" w:cs="Arial"/>
            <w:color w:val="000000"/>
            <w:lang w:eastAsia="en-ID"/>
          </w:rPr>
          <w:t xml:space="preserve">up </w:t>
        </w:r>
      </w:ins>
      <w:del w:id="8" w:author="Johana Felicia" w:date="2022-11-15T14:14:00Z">
        <w:r w:rsidRPr="008A0BF8" w:rsidDel="008A0BF8">
          <w:rPr>
            <w:rFonts w:ascii="Arial" w:eastAsia="Times New Roman" w:hAnsi="Arial" w:cs="Arial"/>
            <w:color w:val="000000"/>
            <w:lang w:eastAsia="en-ID"/>
          </w:rPr>
          <w:delText xml:space="preserve">and continue </w:delText>
        </w:r>
      </w:del>
      <w:r w:rsidRPr="008A0BF8">
        <w:rPr>
          <w:rFonts w:ascii="Arial" w:eastAsia="Times New Roman" w:hAnsi="Arial" w:cs="Arial"/>
          <w:color w:val="000000"/>
          <w:lang w:eastAsia="en-ID"/>
        </w:rPr>
        <w:t xml:space="preserve">to this day. I wanted to learn more about being in the business industry, and my mom wouldn’t give me any pocket money </w:t>
      </w:r>
      <w:ins w:id="9" w:author="Johana Felicia" w:date="2022-11-15T14:15:00Z">
        <w:r w:rsidR="008A0BF8" w:rsidRPr="008A0BF8">
          <w:rPr>
            <w:rFonts w:ascii="Arial" w:eastAsia="Times New Roman" w:hAnsi="Arial" w:cs="Arial"/>
            <w:color w:val="000000"/>
            <w:lang w:eastAsia="en-ID"/>
          </w:rPr>
          <w:t xml:space="preserve">as a reward </w:t>
        </w:r>
      </w:ins>
      <w:r w:rsidRPr="008A0BF8">
        <w:rPr>
          <w:rFonts w:ascii="Arial" w:eastAsia="Times New Roman" w:hAnsi="Arial" w:cs="Arial"/>
          <w:color w:val="000000"/>
          <w:lang w:eastAsia="en-ID"/>
        </w:rPr>
        <w:t>if I didn’t try to do something</w:t>
      </w:r>
      <w:del w:id="10" w:author="Johana Felicia" w:date="2022-11-15T14:15:00Z">
        <w:r w:rsidRPr="008A0BF8" w:rsidDel="008A0BF8">
          <w:rPr>
            <w:rFonts w:ascii="Arial" w:eastAsia="Times New Roman" w:hAnsi="Arial" w:cs="Arial"/>
            <w:color w:val="000000"/>
            <w:lang w:eastAsia="en-ID"/>
          </w:rPr>
          <w:delText xml:space="preserve"> as a reward</w:delText>
        </w:r>
      </w:del>
      <w:r w:rsidRPr="008A0BF8">
        <w:rPr>
          <w:rFonts w:ascii="Arial" w:eastAsia="Times New Roman" w:hAnsi="Arial" w:cs="Arial"/>
          <w:color w:val="000000"/>
          <w:lang w:eastAsia="en-ID"/>
        </w:rPr>
        <w:t>. </w:t>
      </w:r>
      <w:del w:id="11" w:author="Johana Felicia" w:date="2022-11-15T14:15:00Z">
        <w:r w:rsidRPr="008A0BF8" w:rsidDel="008A0BF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I started promoting my mom’s business in school and got directly involved in handling the money by marketing the products to my friends while organizing delivery at the same time. This awoke </w:t>
      </w:r>
      <w:del w:id="12" w:author="Johana Felicia" w:date="2022-11-15T14:16:00Z">
        <w:r w:rsidRPr="008A0BF8" w:rsidDel="008A0BF8">
          <w:rPr>
            <w:rFonts w:ascii="Arial" w:eastAsia="Times New Roman" w:hAnsi="Arial" w:cs="Arial"/>
            <w:color w:val="000000"/>
            <w:lang w:eastAsia="en-ID"/>
          </w:rPr>
          <w:delText>a dream inside of me</w:delText>
        </w:r>
      </w:del>
      <w:ins w:id="13" w:author="Johana Felicia" w:date="2022-11-15T14:16:00Z">
        <w:r w:rsidR="008A0BF8" w:rsidRPr="008A0BF8">
          <w:rPr>
            <w:rFonts w:ascii="Arial" w:eastAsia="Times New Roman" w:hAnsi="Arial" w:cs="Arial"/>
            <w:color w:val="000000"/>
            <w:lang w:eastAsia="en-ID"/>
          </w:rPr>
          <w:t>my dream</w:t>
        </w:r>
      </w:ins>
      <w:r w:rsidRPr="008A0BF8">
        <w:rPr>
          <w:rFonts w:ascii="Arial" w:eastAsia="Times New Roman" w:hAnsi="Arial" w:cs="Arial"/>
          <w:color w:val="000000"/>
          <w:lang w:eastAsia="en-ID"/>
        </w:rPr>
        <w:t xml:space="preserve"> to run a business</w:t>
      </w:r>
      <w:ins w:id="14" w:author="Johana Felicia" w:date="2022-11-15T14:17:00Z">
        <w:r w:rsidR="008A0BF8" w:rsidRPr="008A0BF8">
          <w:rPr>
            <w:rFonts w:ascii="Arial" w:eastAsia="Times New Roman" w:hAnsi="Arial" w:cs="Arial"/>
            <w:color w:val="000000"/>
            <w:lang w:eastAsia="en-ID"/>
          </w:rPr>
          <w:t>—</w:t>
        </w:r>
      </w:ins>
      <w:del w:id="15" w:author="Johana Felicia" w:date="2022-11-15T14:17:00Z">
        <w:r w:rsidRPr="008A0BF8" w:rsidDel="008A0BF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specifically a restaurant</w:t>
      </w:r>
      <w:ins w:id="16" w:author="Johana Felicia" w:date="2022-11-15T14:17:00Z">
        <w:r w:rsidR="008A0BF8" w:rsidRPr="008A0BF8">
          <w:rPr>
            <w:rFonts w:ascii="Arial" w:eastAsia="Times New Roman" w:hAnsi="Arial" w:cs="Arial"/>
            <w:color w:val="000000"/>
            <w:lang w:eastAsia="en-ID"/>
          </w:rPr>
          <w:t>—</w:t>
        </w:r>
      </w:ins>
      <w:del w:id="17" w:author="Johana Felicia" w:date="2022-11-15T14:17:00Z">
        <w:r w:rsidRPr="008A0BF8" w:rsidDel="008A0BF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and manage it using the different business skills I have gained</w:t>
      </w:r>
      <w:ins w:id="18" w:author="Johana Felicia" w:date="2022-11-15T14:17:00Z">
        <w:r w:rsidR="008A0BF8" w:rsidRPr="008A0BF8">
          <w:rPr>
            <w:rFonts w:ascii="Arial" w:eastAsia="Times New Roman" w:hAnsi="Arial" w:cs="Arial"/>
            <w:color w:val="000000"/>
            <w:lang w:eastAsia="en-ID"/>
          </w:rPr>
          <w:t>.</w:t>
        </w:r>
      </w:ins>
      <w:del w:id="19" w:author="Johana Felicia" w:date="2022-11-15T14:17:00Z">
        <w:r w:rsidRPr="008A0BF8" w:rsidDel="008A0BF8">
          <w:rPr>
            <w:rFonts w:ascii="Arial" w:eastAsia="Times New Roman" w:hAnsi="Arial" w:cs="Arial"/>
            <w:color w:val="000000"/>
            <w:lang w:eastAsia="en-ID"/>
          </w:rPr>
          <w:delText>,</w:delText>
        </w:r>
      </w:del>
      <w:r w:rsidRPr="008A0BF8">
        <w:rPr>
          <w:rFonts w:ascii="Arial" w:eastAsia="Times New Roman" w:hAnsi="Arial" w:cs="Arial"/>
          <w:color w:val="000000"/>
          <w:lang w:eastAsia="en-ID"/>
        </w:rPr>
        <w:t xml:space="preserve"> </w:t>
      </w:r>
      <w:del w:id="20" w:author="Johana Felicia" w:date="2022-11-15T14:17:00Z">
        <w:r w:rsidRPr="008A0BF8" w:rsidDel="008A0BF8">
          <w:rPr>
            <w:rFonts w:ascii="Arial" w:eastAsia="Times New Roman" w:hAnsi="Arial" w:cs="Arial"/>
            <w:color w:val="000000"/>
            <w:lang w:eastAsia="en-ID"/>
          </w:rPr>
          <w:delText xml:space="preserve">turning </w:delText>
        </w:r>
      </w:del>
      <w:ins w:id="21" w:author="Johana Felicia" w:date="2022-11-15T14:17:00Z">
        <w:r w:rsidR="008A0BF8" w:rsidRPr="008A0BF8">
          <w:rPr>
            <w:rFonts w:ascii="Arial" w:eastAsia="Times New Roman" w:hAnsi="Arial" w:cs="Arial"/>
            <w:color w:val="000000"/>
            <w:lang w:eastAsia="en-ID"/>
          </w:rPr>
          <w:t xml:space="preserve">Hence, </w:t>
        </w:r>
      </w:ins>
      <w:ins w:id="22" w:author="Johana Felicia" w:date="2022-11-15T14:18:00Z">
        <w:r w:rsidR="008A0BF8" w:rsidRPr="008A0BF8">
          <w:rPr>
            <w:rFonts w:ascii="Arial" w:eastAsia="Times New Roman" w:hAnsi="Arial" w:cs="Arial"/>
            <w:color w:val="000000"/>
            <w:lang w:eastAsia="en-ID"/>
          </w:rPr>
          <w:t>why I want to pursue</w:t>
        </w:r>
      </w:ins>
      <w:del w:id="23" w:author="Johana Felicia" w:date="2022-11-15T14:17:00Z">
        <w:r w:rsidRPr="008A0BF8" w:rsidDel="008A0BF8">
          <w:rPr>
            <w:rFonts w:ascii="Arial" w:eastAsia="Times New Roman" w:hAnsi="Arial" w:cs="Arial"/>
            <w:color w:val="000000"/>
            <w:lang w:eastAsia="en-ID"/>
          </w:rPr>
          <w:delText>my attention to pursuing</w:delText>
        </w:r>
      </w:del>
      <w:r w:rsidRPr="008A0BF8">
        <w:rPr>
          <w:rFonts w:ascii="Arial" w:eastAsia="Times New Roman" w:hAnsi="Arial" w:cs="Arial"/>
          <w:color w:val="000000"/>
          <w:lang w:eastAsia="en-ID"/>
        </w:rPr>
        <w:t xml:space="preserve"> Business Management</w:t>
      </w:r>
      <w:del w:id="24" w:author="Johana Felicia" w:date="2022-11-15T14:18:00Z">
        <w:r w:rsidRPr="008A0BF8" w:rsidDel="008A0BF8">
          <w:rPr>
            <w:rFonts w:ascii="Arial" w:eastAsia="Times New Roman" w:hAnsi="Arial" w:cs="Arial"/>
            <w:color w:val="000000"/>
            <w:lang w:eastAsia="en-ID"/>
          </w:rPr>
          <w:delText xml:space="preserve"> as my major</w:delText>
        </w:r>
      </w:del>
      <w:r w:rsidRPr="008A0BF8">
        <w:rPr>
          <w:rFonts w:ascii="Arial" w:eastAsia="Times New Roman" w:hAnsi="Arial" w:cs="Arial"/>
          <w:color w:val="000000"/>
          <w:lang w:eastAsia="en-ID"/>
        </w:rPr>
        <w:t>.</w:t>
      </w:r>
    </w:p>
    <w:p w14:paraId="5FCE08F7" w14:textId="77777777"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25"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w:t>
      </w:r>
    </w:p>
    <w:p w14:paraId="7E3AC6EA" w14:textId="72E2BF66"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26"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Wanting to learn more</w:t>
      </w:r>
      <w:del w:id="27" w:author="Johana Felicia" w:date="2022-11-15T14:18:00Z">
        <w:r w:rsidRPr="008A0BF8" w:rsidDel="008A0BF8">
          <w:rPr>
            <w:rFonts w:ascii="Arial" w:eastAsia="Times New Roman" w:hAnsi="Arial" w:cs="Arial"/>
            <w:color w:val="000000"/>
            <w:lang w:eastAsia="en-ID"/>
          </w:rPr>
          <w:delText xml:space="preserve"> about business management</w:delText>
        </w:r>
      </w:del>
      <w:r w:rsidRPr="008A0BF8">
        <w:rPr>
          <w:rFonts w:ascii="Arial" w:eastAsia="Times New Roman" w:hAnsi="Arial" w:cs="Arial"/>
          <w:color w:val="000000"/>
          <w:lang w:eastAsia="en-ID"/>
        </w:rPr>
        <w:t xml:space="preserve">, I searched for summer programs to develop my business skills. I found the </w:t>
      </w:r>
      <w:proofErr w:type="spellStart"/>
      <w:r w:rsidRPr="008A0BF8">
        <w:rPr>
          <w:rFonts w:ascii="Arial" w:eastAsia="Times New Roman" w:hAnsi="Arial" w:cs="Arial"/>
          <w:color w:val="000000"/>
          <w:lang w:eastAsia="en-ID"/>
        </w:rPr>
        <w:t>PassionXplorer</w:t>
      </w:r>
      <w:proofErr w:type="spellEnd"/>
      <w:r w:rsidRPr="008A0BF8">
        <w:rPr>
          <w:rFonts w:ascii="Arial" w:eastAsia="Times New Roman" w:hAnsi="Arial" w:cs="Arial"/>
          <w:color w:val="000000"/>
          <w:lang w:eastAsia="en-ID"/>
        </w:rPr>
        <w:t xml:space="preserve"> work experience program </w:t>
      </w:r>
      <w:del w:id="28" w:author="Johana Felicia" w:date="2022-11-15T14:24:00Z">
        <w:r w:rsidRPr="008A0BF8" w:rsidDel="000E17AC">
          <w:rPr>
            <w:rFonts w:ascii="Arial" w:eastAsia="Times New Roman" w:hAnsi="Arial" w:cs="Arial"/>
            <w:color w:val="000000"/>
            <w:lang w:eastAsia="en-ID"/>
          </w:rPr>
          <w:delText xml:space="preserve">about a business </w:delText>
        </w:r>
      </w:del>
      <w:r w:rsidRPr="008A0BF8">
        <w:rPr>
          <w:rFonts w:ascii="Arial" w:eastAsia="Times New Roman" w:hAnsi="Arial" w:cs="Arial"/>
          <w:color w:val="000000"/>
          <w:lang w:eastAsia="en-ID"/>
        </w:rPr>
        <w:t xml:space="preserve">where we had to help a restaurant called Devon uplift </w:t>
      </w:r>
      <w:del w:id="29" w:author="Johana Felicia" w:date="2022-11-15T14:24:00Z">
        <w:r w:rsidRPr="008A0BF8" w:rsidDel="000E17AC">
          <w:rPr>
            <w:rFonts w:ascii="Arial" w:eastAsia="Times New Roman" w:hAnsi="Arial" w:cs="Arial"/>
            <w:color w:val="000000"/>
            <w:lang w:eastAsia="en-ID"/>
          </w:rPr>
          <w:delText>the</w:delText>
        </w:r>
      </w:del>
      <w:ins w:id="30" w:author="Johana Felicia" w:date="2022-11-15T14:24:00Z">
        <w:r w:rsidR="000E17AC">
          <w:rPr>
            <w:rFonts w:ascii="Arial" w:eastAsia="Times New Roman" w:hAnsi="Arial" w:cs="Arial"/>
            <w:color w:val="000000"/>
            <w:lang w:eastAsia="en-ID"/>
          </w:rPr>
          <w:t>its</w:t>
        </w:r>
      </w:ins>
      <w:r w:rsidRPr="008A0BF8">
        <w:rPr>
          <w:rFonts w:ascii="Arial" w:eastAsia="Times New Roman" w:hAnsi="Arial" w:cs="Arial"/>
          <w:color w:val="000000"/>
          <w:lang w:eastAsia="en-ID"/>
        </w:rPr>
        <w:t xml:space="preserve"> customer intake.</w:t>
      </w:r>
      <w:r w:rsidRPr="008A0BF8">
        <w:rPr>
          <w:rFonts w:ascii="Arial" w:eastAsia="Times New Roman" w:hAnsi="Arial" w:cs="Arial"/>
          <w:color w:val="000000"/>
          <w:lang w:eastAsia="en-ID"/>
          <w:rPrChange w:id="31" w:author="Johana Felicia" w:date="2022-11-15T14:19:00Z">
            <w:rPr>
              <w:rFonts w:ascii="Arial" w:eastAsia="Times New Roman" w:hAnsi="Arial" w:cs="Arial"/>
              <w:color w:val="000000"/>
              <w:sz w:val="20"/>
              <w:szCs w:val="20"/>
              <w:lang w:eastAsia="en-ID"/>
            </w:rPr>
          </w:rPrChange>
        </w:rPr>
        <w:t xml:space="preserve"> After analyzing the restaurant’s expenses, profit margin, and revenue, I </w:t>
      </w:r>
      <w:del w:id="32" w:author="Johana Felicia" w:date="2022-11-15T14:25:00Z">
        <w:r w:rsidRPr="008A0BF8" w:rsidDel="000E17AC">
          <w:rPr>
            <w:rFonts w:ascii="Arial" w:eastAsia="Times New Roman" w:hAnsi="Arial" w:cs="Arial"/>
            <w:color w:val="000000"/>
            <w:lang w:eastAsia="en-ID"/>
            <w:rPrChange w:id="33" w:author="Johana Felicia" w:date="2022-11-15T14:19:00Z">
              <w:rPr>
                <w:rFonts w:ascii="Arial" w:eastAsia="Times New Roman" w:hAnsi="Arial" w:cs="Arial"/>
                <w:color w:val="000000"/>
                <w:sz w:val="20"/>
                <w:szCs w:val="20"/>
                <w:lang w:eastAsia="en-ID"/>
              </w:rPr>
            </w:rPrChange>
          </w:rPr>
          <w:delText>found out</w:delText>
        </w:r>
      </w:del>
      <w:ins w:id="34" w:author="Johana Felicia" w:date="2022-11-15T14:25:00Z">
        <w:r w:rsidR="000E17AC">
          <w:rPr>
            <w:rFonts w:ascii="Arial" w:eastAsia="Times New Roman" w:hAnsi="Arial" w:cs="Arial"/>
            <w:color w:val="000000"/>
            <w:lang w:eastAsia="en-ID"/>
          </w:rPr>
          <w:t>suggested</w:t>
        </w:r>
      </w:ins>
      <w:r w:rsidRPr="008A0BF8">
        <w:rPr>
          <w:rFonts w:ascii="Arial" w:eastAsia="Times New Roman" w:hAnsi="Arial" w:cs="Arial"/>
          <w:color w:val="000000"/>
          <w:lang w:eastAsia="en-ID"/>
          <w:rPrChange w:id="35" w:author="Johana Felicia" w:date="2022-11-15T14:19:00Z">
            <w:rPr>
              <w:rFonts w:ascii="Arial" w:eastAsia="Times New Roman" w:hAnsi="Arial" w:cs="Arial"/>
              <w:color w:val="000000"/>
              <w:sz w:val="20"/>
              <w:szCs w:val="20"/>
              <w:lang w:eastAsia="en-ID"/>
            </w:rPr>
          </w:rPrChange>
        </w:rPr>
        <w:t xml:space="preserve"> </w:t>
      </w:r>
      <w:del w:id="36" w:author="Johana Felicia" w:date="2022-11-15T14:25:00Z">
        <w:r w:rsidRPr="008A0BF8" w:rsidDel="000E17AC">
          <w:rPr>
            <w:rFonts w:ascii="Arial" w:eastAsia="Times New Roman" w:hAnsi="Arial" w:cs="Arial"/>
            <w:color w:val="000000"/>
            <w:lang w:eastAsia="en-ID"/>
            <w:rPrChange w:id="37" w:author="Johana Felicia" w:date="2022-11-15T14:19:00Z">
              <w:rPr>
                <w:rFonts w:ascii="Arial" w:eastAsia="Times New Roman" w:hAnsi="Arial" w:cs="Arial"/>
                <w:color w:val="000000"/>
                <w:sz w:val="20"/>
                <w:szCs w:val="20"/>
                <w:lang w:eastAsia="en-ID"/>
              </w:rPr>
            </w:rPrChange>
          </w:rPr>
          <w:delText>that we could</w:delText>
        </w:r>
      </w:del>
      <w:ins w:id="38" w:author="Johana Felicia" w:date="2022-11-15T14:26:00Z">
        <w:r w:rsidR="000E17AC">
          <w:rPr>
            <w:rFonts w:ascii="Arial" w:eastAsia="Times New Roman" w:hAnsi="Arial" w:cs="Arial"/>
            <w:color w:val="000000"/>
            <w:lang w:eastAsia="en-ID"/>
          </w:rPr>
          <w:t>they</w:t>
        </w:r>
      </w:ins>
      <w:r w:rsidRPr="008A0BF8">
        <w:rPr>
          <w:rFonts w:ascii="Arial" w:eastAsia="Times New Roman" w:hAnsi="Arial" w:cs="Arial"/>
          <w:color w:val="000000"/>
          <w:lang w:eastAsia="en-ID"/>
          <w:rPrChange w:id="39" w:author="Johana Felicia" w:date="2022-11-15T14:19:00Z">
            <w:rPr>
              <w:rFonts w:ascii="Arial" w:eastAsia="Times New Roman" w:hAnsi="Arial" w:cs="Arial"/>
              <w:color w:val="000000"/>
              <w:sz w:val="20"/>
              <w:szCs w:val="20"/>
              <w:lang w:eastAsia="en-ID"/>
            </w:rPr>
          </w:rPrChange>
        </w:rPr>
        <w:t xml:space="preserve"> do a special discount</w:t>
      </w:r>
      <w:r w:rsidRPr="008A0BF8">
        <w:rPr>
          <w:rFonts w:ascii="Arial" w:eastAsia="Times New Roman" w:hAnsi="Arial" w:cs="Arial"/>
          <w:color w:val="000000"/>
          <w:lang w:eastAsia="en-ID"/>
        </w:rPr>
        <w:t xml:space="preserve"> for a week, which</w:t>
      </w:r>
      <w:ins w:id="40" w:author="Johana Felicia" w:date="2022-11-15T14:26:00Z">
        <w:r w:rsidR="000E17AC">
          <w:rPr>
            <w:rFonts w:ascii="Arial" w:eastAsia="Times New Roman" w:hAnsi="Arial" w:cs="Arial"/>
            <w:color w:val="000000"/>
            <w:lang w:eastAsia="en-ID"/>
          </w:rPr>
          <w:t xml:space="preserve"> later on</w:t>
        </w:r>
      </w:ins>
      <w:r w:rsidRPr="008A0BF8">
        <w:rPr>
          <w:rFonts w:ascii="Arial" w:eastAsia="Times New Roman" w:hAnsi="Arial" w:cs="Arial"/>
          <w:color w:val="000000"/>
          <w:lang w:eastAsia="en-ID"/>
        </w:rPr>
        <w:t xml:space="preserve"> brought in more revenue with only a slight decrease in the profit margin. </w:t>
      </w:r>
      <w:ins w:id="41" w:author="Johana Felicia" w:date="2022-11-15T14:26:00Z">
        <w:r w:rsidR="000E17AC">
          <w:rPr>
            <w:rFonts w:ascii="Arial" w:eastAsia="Times New Roman" w:hAnsi="Arial" w:cs="Arial"/>
            <w:color w:val="000000"/>
            <w:lang w:eastAsia="en-ID"/>
          </w:rPr>
          <w:t>This</w:t>
        </w:r>
      </w:ins>
      <w:del w:id="42" w:author="Johana Felicia" w:date="2022-11-15T14:26:00Z">
        <w:r w:rsidRPr="008A0BF8" w:rsidDel="000E17AC">
          <w:rPr>
            <w:rFonts w:ascii="Arial" w:eastAsia="Times New Roman" w:hAnsi="Arial" w:cs="Arial"/>
            <w:color w:val="000000"/>
            <w:lang w:eastAsia="en-ID"/>
          </w:rPr>
          <w:delText>I</w:delText>
        </w:r>
      </w:del>
      <w:r w:rsidRPr="008A0BF8">
        <w:rPr>
          <w:rFonts w:ascii="Arial" w:eastAsia="Times New Roman" w:hAnsi="Arial" w:cs="Arial"/>
          <w:color w:val="000000"/>
          <w:lang w:eastAsia="en-ID"/>
        </w:rPr>
        <w:t xml:space="preserve"> developed </w:t>
      </w:r>
      <w:del w:id="43" w:author="Johana Felicia" w:date="2022-11-15T14:26:00Z">
        <w:r w:rsidRPr="008A0BF8" w:rsidDel="000E17AC">
          <w:rPr>
            <w:rFonts w:ascii="Arial" w:eastAsia="Times New Roman" w:hAnsi="Arial" w:cs="Arial"/>
            <w:color w:val="000000"/>
            <w:lang w:eastAsia="en-ID"/>
          </w:rPr>
          <w:delText xml:space="preserve">the </w:delText>
        </w:r>
      </w:del>
      <w:ins w:id="44" w:author="Johana Felicia" w:date="2022-11-15T14:26:00Z">
        <w:r w:rsidR="000E17AC">
          <w:rPr>
            <w:rFonts w:ascii="Arial" w:eastAsia="Times New Roman" w:hAnsi="Arial" w:cs="Arial"/>
            <w:color w:val="000000"/>
            <w:lang w:eastAsia="en-ID"/>
          </w:rPr>
          <w:t>m</w:t>
        </w:r>
      </w:ins>
      <w:ins w:id="45" w:author="Johana Felicia" w:date="2022-11-15T14:27:00Z">
        <w:r w:rsidR="000E17AC">
          <w:rPr>
            <w:rFonts w:ascii="Arial" w:eastAsia="Times New Roman" w:hAnsi="Arial" w:cs="Arial"/>
            <w:color w:val="000000"/>
            <w:lang w:eastAsia="en-ID"/>
          </w:rPr>
          <w:t>y</w:t>
        </w:r>
      </w:ins>
      <w:ins w:id="46" w:author="Johana Felicia" w:date="2022-11-15T14:26:00Z">
        <w:r w:rsidR="000E17AC"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analytical and problem-solving skills to pursue business management further.</w:t>
      </w:r>
    </w:p>
    <w:p w14:paraId="2FEE0162" w14:textId="77777777"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47"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w:t>
      </w:r>
    </w:p>
    <w:p w14:paraId="58B7E88A" w14:textId="3094CBE6" w:rsidR="000F39FA" w:rsidRPr="008A0BF8" w:rsidDel="000E17AC" w:rsidRDefault="000F39FA" w:rsidP="000F39FA">
      <w:pPr>
        <w:spacing w:after="0" w:line="240" w:lineRule="auto"/>
        <w:ind w:left="567" w:right="60"/>
        <w:rPr>
          <w:del w:id="48" w:author="Johana Felicia" w:date="2022-11-15T14:28:00Z"/>
          <w:rFonts w:ascii="Times New Roman" w:eastAsia="Times New Roman" w:hAnsi="Times New Roman" w:cs="Times New Roman"/>
          <w:lang w:eastAsia="en-ID"/>
          <w:rPrChange w:id="49" w:author="Johana Felicia" w:date="2022-11-15T14:19:00Z">
            <w:rPr>
              <w:del w:id="50" w:author="Johana Felicia" w:date="2022-11-15T14:28:00Z"/>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xml:space="preserve">Wanting to grow my knowledge of Digital Marketing, I joined several online courses from </w:t>
      </w:r>
      <w:proofErr w:type="spellStart"/>
      <w:r w:rsidRPr="008A0BF8">
        <w:rPr>
          <w:rFonts w:ascii="Arial" w:eastAsia="Times New Roman" w:hAnsi="Arial" w:cs="Arial"/>
          <w:color w:val="000000"/>
          <w:lang w:eastAsia="en-ID"/>
        </w:rPr>
        <w:t>Revou</w:t>
      </w:r>
      <w:proofErr w:type="spellEnd"/>
      <w:r w:rsidRPr="008A0BF8">
        <w:rPr>
          <w:rFonts w:ascii="Arial" w:eastAsia="Times New Roman" w:hAnsi="Arial" w:cs="Arial"/>
          <w:color w:val="000000"/>
          <w:lang w:eastAsia="en-ID"/>
        </w:rPr>
        <w:t xml:space="preserve"> and Sydney Romantics. Applying the knowledge I learned from the course to understanding a customer's thought process to my internship, I broke down the problem where we had to increase the crowd on our website. I found the AIDA formula, </w:t>
      </w:r>
      <w:del w:id="51" w:author="Johana Felicia" w:date="2022-11-15T14:27:00Z">
        <w:r w:rsidRPr="008A0BF8" w:rsidDel="000E17AC">
          <w:rPr>
            <w:rFonts w:ascii="Arial" w:eastAsia="Times New Roman" w:hAnsi="Arial" w:cs="Arial"/>
            <w:color w:val="000000"/>
            <w:lang w:eastAsia="en-ID"/>
            <w:rPrChange w:id="52" w:author="Johana Felicia" w:date="2022-11-15T14:19:00Z">
              <w:rPr>
                <w:rFonts w:ascii="Arial" w:eastAsia="Times New Roman" w:hAnsi="Arial" w:cs="Arial"/>
                <w:color w:val="000000"/>
                <w:sz w:val="16"/>
                <w:szCs w:val="16"/>
                <w:lang w:eastAsia="en-ID"/>
              </w:rPr>
            </w:rPrChange>
          </w:rPr>
          <w:delText> </w:delText>
        </w:r>
      </w:del>
      <w:r w:rsidRPr="008A0BF8">
        <w:rPr>
          <w:rFonts w:ascii="Arial" w:eastAsia="Times New Roman" w:hAnsi="Arial" w:cs="Arial"/>
          <w:color w:val="000000"/>
          <w:lang w:eastAsia="en-ID"/>
        </w:rPr>
        <w:t>which was perfect for the website as it grew from 15 clicks per day to 180 clicks weekly. It increases the attention brought to the website using specific keywords through the website.</w:t>
      </w:r>
      <w:ins w:id="53" w:author="Johana Felicia" w:date="2022-11-15T14:28:00Z">
        <w:r w:rsidR="000E17AC">
          <w:rPr>
            <w:rFonts w:ascii="Arial" w:eastAsia="Times New Roman" w:hAnsi="Arial" w:cs="Arial"/>
            <w:color w:val="000000"/>
            <w:lang w:eastAsia="en-ID"/>
          </w:rPr>
          <w:t xml:space="preserve"> </w:t>
        </w:r>
      </w:ins>
    </w:p>
    <w:p w14:paraId="2260CB1B" w14:textId="01C2E044" w:rsidR="000F39FA" w:rsidRPr="008A0BF8" w:rsidRDefault="000F39FA" w:rsidP="000E17AC">
      <w:pPr>
        <w:spacing w:after="0" w:line="240" w:lineRule="auto"/>
        <w:ind w:left="567" w:right="60"/>
        <w:rPr>
          <w:rFonts w:ascii="Times New Roman" w:eastAsia="Times New Roman" w:hAnsi="Times New Roman" w:cs="Times New Roman"/>
          <w:lang w:eastAsia="en-ID"/>
          <w:rPrChange w:id="54"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xml:space="preserve">I learned how to apply knowledge to real-life situations, which is essential in the business industry as </w:t>
      </w:r>
      <w:del w:id="55" w:author="Johana Felicia" w:date="2022-11-15T14:31:00Z">
        <w:r w:rsidRPr="008A0BF8" w:rsidDel="00981B8C">
          <w:rPr>
            <w:rFonts w:ascii="Arial" w:eastAsia="Times New Roman" w:hAnsi="Arial" w:cs="Arial"/>
            <w:color w:val="000000"/>
            <w:lang w:eastAsia="en-ID"/>
          </w:rPr>
          <w:delText>sometimes we are faced with</w:delText>
        </w:r>
      </w:del>
      <w:ins w:id="56" w:author="Johana Felicia" w:date="2022-11-15T14:31:00Z">
        <w:r w:rsidR="00981B8C">
          <w:rPr>
            <w:rFonts w:ascii="Arial" w:eastAsia="Times New Roman" w:hAnsi="Arial" w:cs="Arial"/>
            <w:color w:val="000000"/>
            <w:lang w:eastAsia="en-ID"/>
          </w:rPr>
          <w:t>we may face</w:t>
        </w:r>
      </w:ins>
      <w:r w:rsidRPr="008A0BF8">
        <w:rPr>
          <w:rFonts w:ascii="Arial" w:eastAsia="Times New Roman" w:hAnsi="Arial" w:cs="Arial"/>
          <w:color w:val="000000"/>
          <w:lang w:eastAsia="en-ID"/>
        </w:rPr>
        <w:t xml:space="preserve"> difficult situations that </w:t>
      </w:r>
      <w:del w:id="57" w:author="Johana Felicia" w:date="2022-11-15T14:32:00Z">
        <w:r w:rsidRPr="008A0BF8" w:rsidDel="00981B8C">
          <w:rPr>
            <w:rFonts w:ascii="Arial" w:eastAsia="Times New Roman" w:hAnsi="Arial" w:cs="Arial"/>
            <w:color w:val="000000"/>
            <w:lang w:eastAsia="en-ID"/>
          </w:rPr>
          <w:delText>we need to solve</w:delText>
        </w:r>
      </w:del>
      <w:ins w:id="58" w:author="Johana Felicia" w:date="2022-11-15T14:32:00Z">
        <w:r w:rsidR="00981B8C">
          <w:rPr>
            <w:rFonts w:ascii="Arial" w:eastAsia="Times New Roman" w:hAnsi="Arial" w:cs="Arial"/>
            <w:color w:val="000000"/>
            <w:lang w:eastAsia="en-ID"/>
          </w:rPr>
          <w:t>need solving</w:t>
        </w:r>
      </w:ins>
      <w:r w:rsidRPr="008A0BF8">
        <w:rPr>
          <w:rFonts w:ascii="Arial" w:eastAsia="Times New Roman" w:hAnsi="Arial" w:cs="Arial"/>
          <w:color w:val="000000"/>
          <w:lang w:eastAsia="en-ID"/>
        </w:rPr>
        <w:t>.</w:t>
      </w:r>
    </w:p>
    <w:p w14:paraId="765C7D88" w14:textId="77777777" w:rsidR="000F39FA" w:rsidRPr="008A0BF8" w:rsidRDefault="000F39FA" w:rsidP="000F39FA">
      <w:pPr>
        <w:spacing w:after="0" w:line="240" w:lineRule="auto"/>
        <w:ind w:left="567"/>
        <w:rPr>
          <w:rFonts w:ascii="Times New Roman" w:eastAsia="Times New Roman" w:hAnsi="Times New Roman" w:cs="Times New Roman"/>
          <w:lang w:eastAsia="en-ID"/>
          <w:rPrChange w:id="59" w:author="Johana Felicia" w:date="2022-11-15T14:19:00Z">
            <w:rPr>
              <w:rFonts w:ascii="Times New Roman" w:eastAsia="Times New Roman" w:hAnsi="Times New Roman" w:cs="Times New Roman"/>
              <w:sz w:val="24"/>
              <w:szCs w:val="24"/>
              <w:lang w:eastAsia="en-ID"/>
            </w:rPr>
          </w:rPrChange>
        </w:rPr>
      </w:pPr>
    </w:p>
    <w:p w14:paraId="5548C97C" w14:textId="30854EF2"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60"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xml:space="preserve">As business managers, we need to understand how to lead and organize a team that can </w:t>
      </w:r>
      <w:del w:id="61" w:author="Johana Felicia" w:date="2022-11-15T14:32:00Z">
        <w:r w:rsidRPr="008A0BF8" w:rsidDel="00981B8C">
          <w:rPr>
            <w:rFonts w:ascii="Arial" w:eastAsia="Times New Roman" w:hAnsi="Arial" w:cs="Arial"/>
            <w:color w:val="000000"/>
            <w:lang w:eastAsia="en-ID"/>
          </w:rPr>
          <w:delText xml:space="preserve">do </w:delText>
        </w:r>
      </w:del>
      <w:r w:rsidRPr="008A0BF8">
        <w:rPr>
          <w:rFonts w:ascii="Arial" w:eastAsia="Times New Roman" w:hAnsi="Arial" w:cs="Arial"/>
          <w:color w:val="000000"/>
          <w:lang w:eastAsia="en-ID"/>
        </w:rPr>
        <w:t>work to the maximum capacity. I had the opportunity to develop th</w:t>
      </w:r>
      <w:ins w:id="62" w:author="Johana Felicia" w:date="2022-11-15T14:49:00Z">
        <w:r w:rsidR="00B04413">
          <w:rPr>
            <w:rFonts w:ascii="Arial" w:eastAsia="Times New Roman" w:hAnsi="Arial" w:cs="Arial"/>
            <w:color w:val="000000"/>
            <w:lang w:eastAsia="en-ID"/>
          </w:rPr>
          <w:t>ese</w:t>
        </w:r>
      </w:ins>
      <w:del w:id="63" w:author="Johana Felicia" w:date="2022-11-15T14:49:00Z">
        <w:r w:rsidRPr="008A0BF8" w:rsidDel="00B04413">
          <w:rPr>
            <w:rFonts w:ascii="Arial" w:eastAsia="Times New Roman" w:hAnsi="Arial" w:cs="Arial"/>
            <w:color w:val="000000"/>
            <w:lang w:eastAsia="en-ID"/>
          </w:rPr>
          <w:delText>is</w:delText>
        </w:r>
      </w:del>
      <w:r w:rsidRPr="008A0BF8">
        <w:rPr>
          <w:rFonts w:ascii="Arial" w:eastAsia="Times New Roman" w:hAnsi="Arial" w:cs="Arial"/>
          <w:color w:val="000000"/>
          <w:lang w:eastAsia="en-ID"/>
        </w:rPr>
        <w:t xml:space="preserve"> skill</w:t>
      </w:r>
      <w:ins w:id="64" w:author="Johana Felicia" w:date="2022-11-15T14:49:00Z">
        <w:r w:rsidR="00B04413">
          <w:rPr>
            <w:rFonts w:ascii="Arial" w:eastAsia="Times New Roman" w:hAnsi="Arial" w:cs="Arial"/>
            <w:color w:val="000000"/>
            <w:lang w:eastAsia="en-ID"/>
          </w:rPr>
          <w:t>s</w:t>
        </w:r>
      </w:ins>
      <w:r w:rsidRPr="008A0BF8">
        <w:rPr>
          <w:rFonts w:ascii="Arial" w:eastAsia="Times New Roman" w:hAnsi="Arial" w:cs="Arial"/>
          <w:color w:val="000000"/>
          <w:lang w:eastAsia="en-ID"/>
        </w:rPr>
        <w:t xml:space="preserve"> when joining the INCEPTION business competition. </w:t>
      </w:r>
      <w:del w:id="65" w:author="Johana Felicia" w:date="2022-11-15T14:56:00Z">
        <w:r w:rsidRPr="008A0BF8" w:rsidDel="00B04413">
          <w:rPr>
            <w:rFonts w:ascii="Arial" w:eastAsia="Times New Roman" w:hAnsi="Arial" w:cs="Arial"/>
            <w:color w:val="000000"/>
            <w:lang w:eastAsia="en-ID"/>
          </w:rPr>
          <w:delText>Our group consisted of three members</w:delText>
        </w:r>
      </w:del>
      <w:del w:id="66" w:author="Johana Felicia" w:date="2022-11-15T14:49:00Z">
        <w:r w:rsidRPr="008A0BF8" w:rsidDel="00B04413">
          <w:rPr>
            <w:rFonts w:ascii="Arial" w:eastAsia="Times New Roman" w:hAnsi="Arial" w:cs="Arial"/>
            <w:color w:val="000000"/>
            <w:lang w:eastAsia="en-ID"/>
          </w:rPr>
          <w:delText>,</w:delText>
        </w:r>
      </w:del>
      <w:del w:id="67" w:author="Johana Felicia" w:date="2022-11-15T14:56:00Z">
        <w:r w:rsidRPr="008A0BF8" w:rsidDel="00B04413">
          <w:rPr>
            <w:rFonts w:ascii="Arial" w:eastAsia="Times New Roman" w:hAnsi="Arial" w:cs="Arial"/>
            <w:color w:val="000000"/>
            <w:lang w:eastAsia="en-ID"/>
          </w:rPr>
          <w:delText xml:space="preserve"> </w:delText>
        </w:r>
      </w:del>
      <w:del w:id="68" w:author="Johana Felicia" w:date="2022-11-15T14:50:00Z">
        <w:r w:rsidRPr="008A0BF8" w:rsidDel="00B04413">
          <w:rPr>
            <w:rFonts w:ascii="Arial" w:eastAsia="Times New Roman" w:hAnsi="Arial" w:cs="Arial"/>
            <w:color w:val="000000"/>
            <w:lang w:eastAsia="en-ID"/>
          </w:rPr>
          <w:delText xml:space="preserve">and </w:delText>
        </w:r>
      </w:del>
      <w:del w:id="69" w:author="Johana Felicia" w:date="2022-11-15T14:56:00Z">
        <w:r w:rsidRPr="008A0BF8" w:rsidDel="00B04413">
          <w:rPr>
            <w:rFonts w:ascii="Arial" w:eastAsia="Times New Roman" w:hAnsi="Arial" w:cs="Arial"/>
            <w:color w:val="000000"/>
            <w:lang w:eastAsia="en-ID"/>
          </w:rPr>
          <w:delText>I</w:delText>
        </w:r>
      </w:del>
      <w:ins w:id="70" w:author="Johana Felicia" w:date="2022-11-15T14:56:00Z">
        <w:r w:rsidR="00B04413">
          <w:rPr>
            <w:rFonts w:ascii="Arial" w:eastAsia="Times New Roman" w:hAnsi="Arial" w:cs="Arial"/>
            <w:color w:val="000000"/>
            <w:lang w:eastAsia="en-ID"/>
          </w:rPr>
          <w:t>In our group of three, I</w:t>
        </w:r>
      </w:ins>
      <w:r w:rsidRPr="008A0BF8">
        <w:rPr>
          <w:rFonts w:ascii="Arial" w:eastAsia="Times New Roman" w:hAnsi="Arial" w:cs="Arial"/>
          <w:color w:val="000000"/>
          <w:lang w:eastAsia="en-ID"/>
        </w:rPr>
        <w:t xml:space="preserve"> was tasked to organize registration forms and </w:t>
      </w:r>
      <w:commentRangeStart w:id="71"/>
      <w:del w:id="72" w:author="Johana Felicia" w:date="2022-11-15T14:51:00Z">
        <w:r w:rsidRPr="008A0BF8" w:rsidDel="00B04413">
          <w:rPr>
            <w:rFonts w:ascii="Arial" w:eastAsia="Times New Roman" w:hAnsi="Arial" w:cs="Arial"/>
            <w:color w:val="000000"/>
            <w:lang w:eastAsia="en-ID"/>
          </w:rPr>
          <w:delText xml:space="preserve">to meet </w:delText>
        </w:r>
      </w:del>
      <w:del w:id="73" w:author="Johana Felicia" w:date="2022-11-15T14:50:00Z">
        <w:r w:rsidRPr="008A0BF8" w:rsidDel="00B04413">
          <w:rPr>
            <w:rFonts w:ascii="Arial" w:eastAsia="Times New Roman" w:hAnsi="Arial" w:cs="Arial"/>
            <w:color w:val="000000"/>
            <w:lang w:eastAsia="en-ID"/>
          </w:rPr>
          <w:delText>time</w:delText>
        </w:r>
      </w:del>
      <w:del w:id="74" w:author="Johana Felicia" w:date="2022-11-15T14:51:00Z">
        <w:r w:rsidRPr="008A0BF8" w:rsidDel="00B04413">
          <w:rPr>
            <w:rFonts w:ascii="Arial" w:eastAsia="Times New Roman" w:hAnsi="Arial" w:cs="Arial"/>
            <w:color w:val="000000"/>
            <w:lang w:eastAsia="en-ID"/>
          </w:rPr>
          <w:delText>/</w:delText>
        </w:r>
        <w:commentRangeEnd w:id="71"/>
        <w:r w:rsidR="00B04413" w:rsidDel="00B04413">
          <w:rPr>
            <w:rStyle w:val="CommentReference"/>
          </w:rPr>
          <w:commentReference w:id="71"/>
        </w:r>
      </w:del>
      <w:ins w:id="75" w:author="Johana Felicia" w:date="2022-11-15T14:51:00Z">
        <w:r w:rsidR="00B04413">
          <w:rPr>
            <w:rFonts w:ascii="Arial" w:eastAsia="Times New Roman" w:hAnsi="Arial" w:cs="Arial"/>
            <w:color w:val="000000"/>
            <w:lang w:eastAsia="en-ID"/>
          </w:rPr>
          <w:t xml:space="preserve">meeting </w:t>
        </w:r>
      </w:ins>
      <w:r w:rsidRPr="008A0BF8">
        <w:rPr>
          <w:rFonts w:ascii="Arial" w:eastAsia="Times New Roman" w:hAnsi="Arial" w:cs="Arial"/>
          <w:color w:val="000000"/>
          <w:lang w:eastAsia="en-ID"/>
        </w:rPr>
        <w:t>schedules. I coordinated and delegated tasks to the team in different time zones</w:t>
      </w:r>
      <w:del w:id="76" w:author="Johana Felicia" w:date="2022-11-15T14:56:00Z">
        <w:r w:rsidRPr="008A0BF8" w:rsidDel="00B04413">
          <w:rPr>
            <w:rFonts w:ascii="Arial" w:eastAsia="Times New Roman" w:hAnsi="Arial" w:cs="Arial"/>
            <w:color w:val="000000"/>
            <w:lang w:eastAsia="en-ID"/>
          </w:rPr>
          <w:delText>. I also</w:delText>
        </w:r>
      </w:del>
      <w:ins w:id="77" w:author="Johana Felicia" w:date="2022-11-15T14:56:00Z">
        <w:r w:rsidR="00B04413">
          <w:rPr>
            <w:rFonts w:ascii="Arial" w:eastAsia="Times New Roman" w:hAnsi="Arial" w:cs="Arial"/>
            <w:color w:val="000000"/>
            <w:lang w:eastAsia="en-ID"/>
          </w:rPr>
          <w:t xml:space="preserve"> and</w:t>
        </w:r>
      </w:ins>
      <w:r w:rsidRPr="008A0BF8">
        <w:rPr>
          <w:rFonts w:ascii="Arial" w:eastAsia="Times New Roman" w:hAnsi="Arial" w:cs="Arial"/>
          <w:color w:val="000000"/>
          <w:lang w:eastAsia="en-ID"/>
        </w:rPr>
        <w:t xml:space="preserve"> had to understand them individually so we could work efficiently. As the team leader, I </w:t>
      </w:r>
      <w:del w:id="78" w:author="Johana Felicia" w:date="2022-11-15T14:52:00Z">
        <w:r w:rsidRPr="008A0BF8" w:rsidDel="00B04413">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understood how to work with different types of people and address them effectively. The members of my team were exceptionally hard-working</w:t>
      </w:r>
      <w:ins w:id="79" w:author="Johana Felicia" w:date="2022-11-15T14:52:00Z">
        <w:r w:rsidR="00B04413">
          <w:rPr>
            <w:rFonts w:ascii="Arial" w:eastAsia="Times New Roman" w:hAnsi="Arial" w:cs="Arial"/>
            <w:color w:val="000000"/>
            <w:lang w:eastAsia="en-ID"/>
          </w:rPr>
          <w:t>.</w:t>
        </w:r>
      </w:ins>
      <w:del w:id="80" w:author="Johana Felicia" w:date="2022-11-15T14:52:00Z">
        <w:r w:rsidRPr="008A0BF8" w:rsidDel="00B04413">
          <w:rPr>
            <w:rFonts w:ascii="Arial" w:eastAsia="Times New Roman" w:hAnsi="Arial" w:cs="Arial"/>
            <w:color w:val="000000"/>
            <w:lang w:eastAsia="en-ID"/>
          </w:rPr>
          <w:delText>,</w:delText>
        </w:r>
      </w:del>
      <w:r w:rsidRPr="008A0BF8">
        <w:rPr>
          <w:rFonts w:ascii="Arial" w:eastAsia="Times New Roman" w:hAnsi="Arial" w:cs="Arial"/>
          <w:color w:val="000000"/>
          <w:lang w:eastAsia="en-ID"/>
        </w:rPr>
        <w:t xml:space="preserve"> </w:t>
      </w:r>
      <w:del w:id="81" w:author="Johana Felicia" w:date="2022-11-15T14:52:00Z">
        <w:r w:rsidRPr="008A0BF8" w:rsidDel="00B04413">
          <w:rPr>
            <w:rFonts w:ascii="Arial" w:eastAsia="Times New Roman" w:hAnsi="Arial" w:cs="Arial"/>
            <w:color w:val="000000"/>
            <w:lang w:eastAsia="en-ID"/>
          </w:rPr>
          <w:delText xml:space="preserve">but </w:delText>
        </w:r>
      </w:del>
      <w:ins w:id="82" w:author="Johana Felicia" w:date="2022-11-15T14:52:00Z">
        <w:r w:rsidR="00B04413">
          <w:rPr>
            <w:rFonts w:ascii="Arial" w:eastAsia="Times New Roman" w:hAnsi="Arial" w:cs="Arial"/>
            <w:color w:val="000000"/>
            <w:lang w:eastAsia="en-ID"/>
          </w:rPr>
          <w:t>However,</w:t>
        </w:r>
        <w:r w:rsidR="00B04413"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 xml:space="preserve">one of them had trouble connecting with us, </w:t>
      </w:r>
      <w:commentRangeStart w:id="83"/>
      <w:r w:rsidRPr="008A0BF8">
        <w:rPr>
          <w:rFonts w:ascii="Arial" w:eastAsia="Times New Roman" w:hAnsi="Arial" w:cs="Arial"/>
          <w:color w:val="000000"/>
          <w:lang w:eastAsia="en-ID"/>
        </w:rPr>
        <w:t xml:space="preserve">so I delegated her task that we had a hard time working out so she had the opportunity to discuss it with us. </w:t>
      </w:r>
      <w:commentRangeEnd w:id="83"/>
      <w:r w:rsidR="00B04413">
        <w:rPr>
          <w:rStyle w:val="CommentReference"/>
        </w:rPr>
        <w:commentReference w:id="83"/>
      </w:r>
      <w:del w:id="84" w:author="Johana Felicia" w:date="2022-11-16T13:40:00Z">
        <w:r w:rsidRPr="008A0BF8" w:rsidDel="00B059AC">
          <w:rPr>
            <w:rFonts w:ascii="Arial" w:eastAsia="Times New Roman" w:hAnsi="Arial" w:cs="Arial"/>
            <w:color w:val="000000"/>
            <w:lang w:eastAsia="en-ID"/>
          </w:rPr>
          <w:delText xml:space="preserve">I learned </w:delText>
        </w:r>
      </w:del>
      <w:del w:id="85" w:author="Johana Felicia" w:date="2022-11-15T14:54:00Z">
        <w:r w:rsidRPr="008A0BF8" w:rsidDel="00B04413">
          <w:rPr>
            <w:rFonts w:ascii="Arial" w:eastAsia="Times New Roman" w:hAnsi="Arial" w:cs="Arial"/>
            <w:color w:val="000000"/>
            <w:lang w:eastAsia="en-ID"/>
          </w:rPr>
          <w:delText xml:space="preserve">this </w:delText>
        </w:r>
      </w:del>
      <w:del w:id="86" w:author="Johana Felicia" w:date="2022-11-16T13:40:00Z">
        <w:r w:rsidRPr="008A0BF8" w:rsidDel="00B059AC">
          <w:rPr>
            <w:rFonts w:ascii="Arial" w:eastAsia="Times New Roman" w:hAnsi="Arial" w:cs="Arial"/>
            <w:color w:val="000000"/>
            <w:lang w:eastAsia="en-ID"/>
          </w:rPr>
          <w:delText xml:space="preserve">throughout </w:delText>
        </w:r>
      </w:del>
      <w:ins w:id="87" w:author="Johana Felicia" w:date="2022-11-16T13:40:00Z">
        <w:r w:rsidR="00B059AC">
          <w:rPr>
            <w:rFonts w:ascii="Arial" w:eastAsia="Times New Roman" w:hAnsi="Arial" w:cs="Arial"/>
            <w:color w:val="000000"/>
            <w:lang w:eastAsia="en-ID"/>
          </w:rPr>
          <w:t xml:space="preserve">Throughout </w:t>
        </w:r>
      </w:ins>
      <w:r w:rsidRPr="008A0BF8">
        <w:rPr>
          <w:rFonts w:ascii="Arial" w:eastAsia="Times New Roman" w:hAnsi="Arial" w:cs="Arial"/>
          <w:color w:val="000000"/>
          <w:lang w:eastAsia="en-ID"/>
        </w:rPr>
        <w:t>school</w:t>
      </w:r>
      <w:ins w:id="88" w:author="Johana Felicia" w:date="2022-11-16T13:41:00Z">
        <w:r w:rsidR="00B059AC">
          <w:rPr>
            <w:rFonts w:ascii="Arial" w:eastAsia="Times New Roman" w:hAnsi="Arial" w:cs="Arial"/>
            <w:color w:val="000000"/>
            <w:lang w:eastAsia="en-ID"/>
          </w:rPr>
          <w:t>, I learned</w:t>
        </w:r>
      </w:ins>
      <w:r w:rsidRPr="008A0BF8">
        <w:rPr>
          <w:rFonts w:ascii="Arial" w:eastAsia="Times New Roman" w:hAnsi="Arial" w:cs="Arial"/>
          <w:color w:val="000000"/>
          <w:lang w:eastAsia="en-ID"/>
        </w:rPr>
        <w:t xml:space="preserve"> </w:t>
      </w:r>
      <w:del w:id="89" w:author="Johana Felicia" w:date="2022-11-15T14:54:00Z">
        <w:r w:rsidRPr="008A0BF8" w:rsidDel="00B04413">
          <w:rPr>
            <w:rFonts w:ascii="Arial" w:eastAsia="Times New Roman" w:hAnsi="Arial" w:cs="Arial"/>
            <w:color w:val="000000"/>
            <w:lang w:eastAsia="en-ID"/>
          </w:rPr>
          <w:delText>where</w:delText>
        </w:r>
      </w:del>
      <w:ins w:id="90" w:author="Johana Felicia" w:date="2022-11-15T14:54:00Z">
        <w:r w:rsidR="00B04413">
          <w:rPr>
            <w:rFonts w:ascii="Arial" w:eastAsia="Times New Roman" w:hAnsi="Arial" w:cs="Arial"/>
            <w:color w:val="000000"/>
            <w:lang w:eastAsia="en-ID"/>
          </w:rPr>
          <w:t>that when</w:t>
        </w:r>
      </w:ins>
      <w:del w:id="91" w:author="Johana Felicia" w:date="2022-11-15T14:54:00Z">
        <w:r w:rsidRPr="008A0BF8" w:rsidDel="00B04413">
          <w:rPr>
            <w:rFonts w:ascii="Arial" w:eastAsia="Times New Roman" w:hAnsi="Arial" w:cs="Arial"/>
            <w:color w:val="000000"/>
            <w:lang w:eastAsia="en-ID"/>
          </w:rPr>
          <w:delText>,</w:delText>
        </w:r>
      </w:del>
      <w:ins w:id="92" w:author="Johana Felicia" w:date="2022-11-15T14:54:00Z">
        <w:r w:rsidR="00B04413">
          <w:rPr>
            <w:rFonts w:ascii="Arial" w:eastAsia="Times New Roman" w:hAnsi="Arial" w:cs="Arial"/>
            <w:color w:val="000000"/>
            <w:lang w:eastAsia="en-ID"/>
          </w:rPr>
          <w:t xml:space="preserve"> </w:t>
        </w:r>
      </w:ins>
      <w:del w:id="93" w:author="Johana Felicia" w:date="2022-11-15T14:55:00Z">
        <w:r w:rsidRPr="008A0BF8" w:rsidDel="00B04413">
          <w:rPr>
            <w:rFonts w:ascii="Arial" w:eastAsia="Times New Roman" w:hAnsi="Arial" w:cs="Arial"/>
            <w:color w:val="000000"/>
            <w:lang w:eastAsia="en-ID"/>
          </w:rPr>
          <w:delText>we had</w:delText>
        </w:r>
      </w:del>
      <w:ins w:id="94" w:author="Johana Felicia" w:date="2022-11-15T14:55:00Z">
        <w:r w:rsidR="00B04413">
          <w:rPr>
            <w:rFonts w:ascii="Arial" w:eastAsia="Times New Roman" w:hAnsi="Arial" w:cs="Arial"/>
            <w:color w:val="000000"/>
            <w:lang w:eastAsia="en-ID"/>
          </w:rPr>
          <w:t>having</w:t>
        </w:r>
      </w:ins>
      <w:r w:rsidRPr="008A0BF8">
        <w:rPr>
          <w:rFonts w:ascii="Arial" w:eastAsia="Times New Roman" w:hAnsi="Arial" w:cs="Arial"/>
          <w:color w:val="000000"/>
          <w:lang w:eastAsia="en-ID"/>
        </w:rPr>
        <w:t xml:space="preserve"> group projects</w:t>
      </w:r>
      <w:ins w:id="95" w:author="Johana Felicia" w:date="2022-11-15T14:55:00Z">
        <w:r w:rsidR="00B04413">
          <w:rPr>
            <w:rFonts w:ascii="Arial" w:eastAsia="Times New Roman" w:hAnsi="Arial" w:cs="Arial"/>
            <w:color w:val="000000"/>
            <w:lang w:eastAsia="en-ID"/>
          </w:rPr>
          <w:t xml:space="preserve">, task needs to be </w:t>
        </w:r>
      </w:ins>
      <w:del w:id="96" w:author="Johana Felicia" w:date="2022-11-15T14:55:00Z">
        <w:r w:rsidRPr="008A0BF8" w:rsidDel="00B04413">
          <w:rPr>
            <w:rFonts w:ascii="Arial" w:eastAsia="Times New Roman" w:hAnsi="Arial" w:cs="Arial"/>
            <w:color w:val="000000"/>
            <w:lang w:eastAsia="en-ID"/>
          </w:rPr>
          <w:delText xml:space="preserve"> being </w:delText>
        </w:r>
      </w:del>
      <w:r w:rsidRPr="008A0BF8">
        <w:rPr>
          <w:rFonts w:ascii="Arial" w:eastAsia="Times New Roman" w:hAnsi="Arial" w:cs="Arial"/>
          <w:color w:val="000000"/>
          <w:lang w:eastAsia="en-ID"/>
        </w:rPr>
        <w:t>delegated</w:t>
      </w:r>
      <w:ins w:id="97" w:author="Johana Felicia" w:date="2022-11-15T14:56:00Z">
        <w:r w:rsidR="00B04413">
          <w:rPr>
            <w:rFonts w:ascii="Arial" w:eastAsia="Times New Roman" w:hAnsi="Arial" w:cs="Arial"/>
            <w:color w:val="000000"/>
            <w:lang w:eastAsia="en-ID"/>
          </w:rPr>
          <w:t xml:space="preserve"> to</w:t>
        </w:r>
      </w:ins>
      <w:r w:rsidRPr="008A0BF8">
        <w:rPr>
          <w:rFonts w:ascii="Arial" w:eastAsia="Times New Roman" w:hAnsi="Arial" w:cs="Arial"/>
          <w:color w:val="000000"/>
          <w:lang w:eastAsia="en-ID"/>
        </w:rPr>
        <w:t xml:space="preserve"> where </w:t>
      </w:r>
      <w:del w:id="98" w:author="Johana Felicia" w:date="2022-11-15T14:56:00Z">
        <w:r w:rsidRPr="008A0BF8" w:rsidDel="00B04413">
          <w:rPr>
            <w:rFonts w:ascii="Arial" w:eastAsia="Times New Roman" w:hAnsi="Arial" w:cs="Arial"/>
            <w:color w:val="000000"/>
            <w:lang w:eastAsia="en-ID"/>
          </w:rPr>
          <w:delText>it</w:delText>
        </w:r>
      </w:del>
      <w:ins w:id="99" w:author="Johana Felicia" w:date="2022-11-15T14:56:00Z">
        <w:r w:rsidR="00B04413">
          <w:rPr>
            <w:rFonts w:ascii="Arial" w:eastAsia="Times New Roman" w:hAnsi="Arial" w:cs="Arial"/>
            <w:color w:val="000000"/>
            <w:lang w:eastAsia="en-ID"/>
          </w:rPr>
          <w:t>they</w:t>
        </w:r>
      </w:ins>
      <w:r w:rsidRPr="008A0BF8">
        <w:rPr>
          <w:rFonts w:ascii="Arial" w:eastAsia="Times New Roman" w:hAnsi="Arial" w:cs="Arial"/>
          <w:color w:val="000000"/>
          <w:lang w:eastAsia="en-ID"/>
        </w:rPr>
        <w:t xml:space="preserve"> would have the most efficient outcomes. </w:t>
      </w:r>
      <w:ins w:id="100" w:author="Johana Felicia" w:date="2022-11-16T13:41:00Z">
        <w:r w:rsidR="00B059AC">
          <w:rPr>
            <w:rFonts w:ascii="Arial" w:eastAsia="Times New Roman" w:hAnsi="Arial" w:cs="Arial"/>
            <w:color w:val="000000"/>
            <w:lang w:eastAsia="en-ID"/>
          </w:rPr>
          <w:t xml:space="preserve">I am aware that </w:t>
        </w:r>
      </w:ins>
      <w:del w:id="101" w:author="Johana Felicia" w:date="2022-11-16T13:41:00Z">
        <w:r w:rsidRPr="008A0BF8" w:rsidDel="00B059AC">
          <w:rPr>
            <w:rFonts w:ascii="Arial" w:eastAsia="Times New Roman" w:hAnsi="Arial" w:cs="Arial"/>
            <w:color w:val="000000"/>
            <w:lang w:eastAsia="en-ID"/>
          </w:rPr>
          <w:delText>Despite losing the competition, I learned many new insights on delegating tasks, working with others, and effectively communicating,</w:delText>
        </w:r>
      </w:del>
      <w:ins w:id="102" w:author="Johana Felicia" w:date="2022-11-16T13:41:00Z">
        <w:r w:rsidR="00B059AC">
          <w:rPr>
            <w:rFonts w:ascii="Arial" w:eastAsia="Times New Roman" w:hAnsi="Arial" w:cs="Arial"/>
            <w:color w:val="000000"/>
            <w:lang w:eastAsia="en-ID"/>
          </w:rPr>
          <w:t>all these things I learned</w:t>
        </w:r>
      </w:ins>
      <w:r w:rsidRPr="008A0BF8">
        <w:rPr>
          <w:rFonts w:ascii="Arial" w:eastAsia="Times New Roman" w:hAnsi="Arial" w:cs="Arial"/>
          <w:color w:val="000000"/>
          <w:lang w:eastAsia="en-ID"/>
        </w:rPr>
        <w:t xml:space="preserve"> </w:t>
      </w:r>
      <w:del w:id="103" w:author="Johana Felicia" w:date="2022-11-16T13:41:00Z">
        <w:r w:rsidRPr="008A0BF8" w:rsidDel="00B059AC">
          <w:rPr>
            <w:rFonts w:ascii="Arial" w:eastAsia="Times New Roman" w:hAnsi="Arial" w:cs="Arial"/>
            <w:color w:val="000000"/>
            <w:lang w:eastAsia="en-ID"/>
          </w:rPr>
          <w:delText xml:space="preserve">which </w:delText>
        </w:r>
      </w:del>
      <w:r w:rsidRPr="008A0BF8">
        <w:rPr>
          <w:rFonts w:ascii="Arial" w:eastAsia="Times New Roman" w:hAnsi="Arial" w:cs="Arial"/>
          <w:color w:val="000000"/>
          <w:lang w:eastAsia="en-ID"/>
        </w:rPr>
        <w:t xml:space="preserve">are </w:t>
      </w:r>
      <w:ins w:id="104" w:author="Johana Felicia" w:date="2022-11-16T13:41:00Z">
        <w:r w:rsidR="00B059AC">
          <w:rPr>
            <w:rFonts w:ascii="Arial" w:eastAsia="Times New Roman" w:hAnsi="Arial" w:cs="Arial"/>
            <w:color w:val="000000"/>
            <w:lang w:eastAsia="en-ID"/>
          </w:rPr>
          <w:t xml:space="preserve">also </w:t>
        </w:r>
      </w:ins>
      <w:r w:rsidRPr="008A0BF8">
        <w:rPr>
          <w:rFonts w:ascii="Arial" w:eastAsia="Times New Roman" w:hAnsi="Arial" w:cs="Arial"/>
          <w:color w:val="000000"/>
          <w:lang w:eastAsia="en-ID"/>
        </w:rPr>
        <w:t>practical skills needed in business management.</w:t>
      </w:r>
    </w:p>
    <w:p w14:paraId="64667648" w14:textId="77777777"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105"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w:t>
      </w:r>
    </w:p>
    <w:p w14:paraId="73912D52" w14:textId="1E6A9EFA" w:rsidR="0062673B" w:rsidRPr="008A0BF8" w:rsidRDefault="000F39FA" w:rsidP="000F39FA">
      <w:pPr>
        <w:ind w:left="567"/>
      </w:pPr>
      <w:r w:rsidRPr="008A0BF8">
        <w:rPr>
          <w:rFonts w:ascii="Arial" w:eastAsia="Times New Roman" w:hAnsi="Arial" w:cs="Arial"/>
          <w:color w:val="000000"/>
          <w:lang w:eastAsia="en-ID"/>
        </w:rPr>
        <w:t xml:space="preserve">Business Management is about leading other individuals and creating a joint account to develop ideas and create an efficient workflow. Working with people with diverse backgrounds is crucial in increasing our communication skills in a business environment. With this degree, I hope to create a </w:t>
      </w:r>
      <w:del w:id="106" w:author="Johana Felicia" w:date="2022-11-16T13:48:00Z">
        <w:r w:rsidRPr="008A0BF8" w:rsidDel="00B059AC">
          <w:rPr>
            <w:rFonts w:ascii="Arial" w:eastAsia="Times New Roman" w:hAnsi="Arial" w:cs="Arial"/>
            <w:color w:val="000000"/>
            <w:lang w:eastAsia="en-ID"/>
          </w:rPr>
          <w:delText xml:space="preserve">good </w:delText>
        </w:r>
      </w:del>
      <w:r w:rsidRPr="008A0BF8">
        <w:rPr>
          <w:rFonts w:ascii="Arial" w:eastAsia="Times New Roman" w:hAnsi="Arial" w:cs="Arial"/>
          <w:color w:val="000000"/>
          <w:lang w:eastAsia="en-ID"/>
        </w:rPr>
        <w:t xml:space="preserve">community where I can grow and manage </w:t>
      </w:r>
      <w:del w:id="107" w:author="Johana Felicia" w:date="2022-11-16T13:48:00Z">
        <w:r w:rsidRPr="008A0BF8" w:rsidDel="00B059AC">
          <w:rPr>
            <w:rFonts w:ascii="Arial" w:eastAsia="Times New Roman" w:hAnsi="Arial" w:cs="Arial"/>
            <w:color w:val="000000"/>
            <w:lang w:eastAsia="en-ID"/>
          </w:rPr>
          <w:delText xml:space="preserve">all </w:delText>
        </w:r>
      </w:del>
      <w:r w:rsidRPr="008A0BF8">
        <w:rPr>
          <w:rFonts w:ascii="Arial" w:eastAsia="Times New Roman" w:hAnsi="Arial" w:cs="Arial"/>
          <w:color w:val="000000"/>
          <w:lang w:eastAsia="en-ID"/>
        </w:rPr>
        <w:t xml:space="preserve">the people working for the </w:t>
      </w:r>
      <w:del w:id="108" w:author="Johana Felicia" w:date="2022-11-16T14:15:00Z">
        <w:r w:rsidRPr="008A0BF8" w:rsidDel="001235CE">
          <w:rPr>
            <w:rFonts w:ascii="Arial" w:eastAsia="Times New Roman" w:hAnsi="Arial" w:cs="Arial"/>
            <w:color w:val="000000"/>
            <w:lang w:eastAsia="en-ID"/>
          </w:rPr>
          <w:delText xml:space="preserve">exact </w:delText>
        </w:r>
      </w:del>
      <w:ins w:id="109" w:author="Johana Felicia" w:date="2022-11-16T13:48:00Z">
        <w:r w:rsidR="00BD6FB8">
          <w:rPr>
            <w:rFonts w:ascii="Arial" w:eastAsia="Times New Roman" w:hAnsi="Arial" w:cs="Arial"/>
            <w:color w:val="000000"/>
            <w:lang w:eastAsia="en-ID"/>
          </w:rPr>
          <w:t xml:space="preserve">same </w:t>
        </w:r>
      </w:ins>
      <w:r w:rsidRPr="008A0BF8">
        <w:rPr>
          <w:rFonts w:ascii="Arial" w:eastAsia="Times New Roman" w:hAnsi="Arial" w:cs="Arial"/>
          <w:color w:val="000000"/>
          <w:lang w:eastAsia="en-ID"/>
        </w:rPr>
        <w:t>cause</w:t>
      </w:r>
      <w:ins w:id="110" w:author="Johana Felicia" w:date="2022-11-16T13:48:00Z">
        <w:r w:rsidR="00BD6FB8">
          <w:rPr>
            <w:rFonts w:ascii="Arial" w:eastAsia="Times New Roman" w:hAnsi="Arial" w:cs="Arial"/>
            <w:color w:val="000000"/>
            <w:lang w:eastAsia="en-ID"/>
          </w:rPr>
          <w:t>—</w:t>
        </w:r>
      </w:ins>
      <w:del w:id="111" w:author="Johana Felicia" w:date="2022-11-16T13:48:00Z">
        <w:r w:rsidRPr="008A0BF8" w:rsidDel="00BD6FB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to help. The business world </w:t>
      </w:r>
      <w:del w:id="112" w:author="Johana Felicia" w:date="2022-11-16T13:48:00Z">
        <w:r w:rsidRPr="008A0BF8" w:rsidDel="00BD6FB8">
          <w:rPr>
            <w:rFonts w:ascii="Arial" w:eastAsia="Times New Roman" w:hAnsi="Arial" w:cs="Arial"/>
            <w:color w:val="000000"/>
            <w:lang w:eastAsia="en-ID"/>
          </w:rPr>
          <w:delText>is constantly increase</w:delText>
        </w:r>
      </w:del>
      <w:ins w:id="113" w:author="Johana Felicia" w:date="2022-11-16T13:48:00Z">
        <w:r w:rsidR="00BD6FB8">
          <w:rPr>
            <w:rFonts w:ascii="Arial" w:eastAsia="Times New Roman" w:hAnsi="Arial" w:cs="Arial"/>
            <w:color w:val="000000"/>
            <w:lang w:eastAsia="en-ID"/>
          </w:rPr>
          <w:t>is constantly growing</w:t>
        </w:r>
      </w:ins>
      <w:r w:rsidRPr="008A0BF8">
        <w:rPr>
          <w:rFonts w:ascii="Arial" w:eastAsia="Times New Roman" w:hAnsi="Arial" w:cs="Arial"/>
          <w:color w:val="000000"/>
          <w:lang w:eastAsia="en-ID"/>
        </w:rPr>
        <w:t>; therefore, I would love to grow with it.</w:t>
      </w:r>
      <w:r w:rsidRPr="008A0BF8">
        <w:rPr>
          <w:rFonts w:ascii="Arial" w:eastAsia="Times New Roman" w:hAnsi="Arial" w:cs="Arial"/>
          <w:color w:val="000000"/>
          <w:lang w:eastAsia="en-ID"/>
          <w:rPrChange w:id="114" w:author="Johana Felicia" w:date="2022-11-15T14:19:00Z">
            <w:rPr>
              <w:rFonts w:ascii="Arial" w:eastAsia="Times New Roman" w:hAnsi="Arial" w:cs="Arial"/>
              <w:color w:val="000000"/>
              <w:sz w:val="16"/>
              <w:szCs w:val="16"/>
              <w:lang w:eastAsia="en-ID"/>
            </w:rPr>
          </w:rPrChange>
        </w:rPr>
        <w:t xml:space="preserve"> </w:t>
      </w:r>
      <w:del w:id="115" w:author="Johana Felicia" w:date="2022-11-16T14:15:00Z">
        <w:r w:rsidRPr="008A0BF8" w:rsidDel="001235CE">
          <w:rPr>
            <w:rFonts w:ascii="Arial" w:eastAsia="Times New Roman" w:hAnsi="Arial" w:cs="Arial"/>
            <w:color w:val="000000"/>
            <w:lang w:eastAsia="en-ID"/>
          </w:rPr>
          <w:delText> </w:delText>
        </w:r>
      </w:del>
      <w:r w:rsidRPr="008A0BF8">
        <w:rPr>
          <w:rFonts w:ascii="Arial" w:eastAsia="Times New Roman" w:hAnsi="Arial" w:cs="Arial"/>
          <w:color w:val="000000"/>
          <w:lang w:eastAsia="en-ID"/>
        </w:rPr>
        <w:t>I want to cultivate a business</w:t>
      </w:r>
      <w:ins w:id="116" w:author="Johana Felicia" w:date="2022-11-16T14:24:00Z">
        <w:r w:rsidR="001235CE">
          <w:rPr>
            <w:rFonts w:ascii="Arial" w:eastAsia="Times New Roman" w:hAnsi="Arial" w:cs="Arial"/>
            <w:color w:val="000000"/>
            <w:lang w:eastAsia="en-ID"/>
          </w:rPr>
          <w:t>—</w:t>
        </w:r>
      </w:ins>
      <w:del w:id="117" w:author="Johana Felicia" w:date="2022-11-16T14:24:00Z">
        <w:r w:rsidRPr="008A0BF8" w:rsidDel="001235CE">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specifically</w:t>
      </w:r>
      <w:ins w:id="118" w:author="Johana Felicia" w:date="2022-11-16T14:24:00Z">
        <w:r w:rsidR="001235CE">
          <w:rPr>
            <w:rFonts w:ascii="Arial" w:eastAsia="Times New Roman" w:hAnsi="Arial" w:cs="Arial"/>
            <w:color w:val="000000"/>
            <w:lang w:eastAsia="en-ID"/>
          </w:rPr>
          <w:t>,</w:t>
        </w:r>
      </w:ins>
      <w:r w:rsidRPr="008A0BF8">
        <w:rPr>
          <w:rFonts w:ascii="Arial" w:eastAsia="Times New Roman" w:hAnsi="Arial" w:cs="Arial"/>
          <w:color w:val="000000"/>
          <w:lang w:eastAsia="en-ID"/>
        </w:rPr>
        <w:t xml:space="preserve"> a restaurant</w:t>
      </w:r>
      <w:ins w:id="119" w:author="Johana Felicia" w:date="2022-11-16T14:23:00Z">
        <w:r w:rsidR="001235CE">
          <w:rPr>
            <w:rFonts w:ascii="Arial" w:eastAsia="Times New Roman" w:hAnsi="Arial" w:cs="Arial"/>
            <w:color w:val="000000"/>
            <w:lang w:eastAsia="en-ID"/>
          </w:rPr>
          <w:t>,</w:t>
        </w:r>
      </w:ins>
      <w:del w:id="120" w:author="Johana Felicia" w:date="2022-11-16T14:23:00Z">
        <w:r w:rsidRPr="008A0BF8" w:rsidDel="001235CE">
          <w:rPr>
            <w:rFonts w:ascii="Arial" w:eastAsia="Times New Roman" w:hAnsi="Arial" w:cs="Arial"/>
            <w:color w:val="000000"/>
            <w:lang w:eastAsia="en-ID"/>
          </w:rPr>
          <w:delText>, because of my passion for foo</w:delText>
        </w:r>
      </w:del>
      <w:ins w:id="121" w:author="Johana Felicia" w:date="2022-11-16T14:24:00Z">
        <w:r w:rsidR="001235CE">
          <w:rPr>
            <w:rFonts w:ascii="Arial" w:eastAsia="Times New Roman" w:hAnsi="Arial" w:cs="Arial"/>
            <w:color w:val="000000"/>
            <w:lang w:eastAsia="en-ID"/>
          </w:rPr>
          <w:t xml:space="preserve"> </w:t>
        </w:r>
      </w:ins>
      <w:del w:id="122" w:author="Johana Felicia" w:date="2022-11-16T14:23:00Z">
        <w:r w:rsidRPr="008A0BF8" w:rsidDel="001235CE">
          <w:rPr>
            <w:rFonts w:ascii="Arial" w:eastAsia="Times New Roman" w:hAnsi="Arial" w:cs="Arial"/>
            <w:color w:val="000000"/>
            <w:lang w:eastAsia="en-ID"/>
          </w:rPr>
          <w:delText>d,</w:delText>
        </w:r>
      </w:del>
      <w:del w:id="123" w:author="Johana Felicia" w:date="2022-11-16T14:24:00Z">
        <w:r w:rsidRPr="008A0BF8" w:rsidDel="001235CE">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where </w:t>
      </w:r>
      <w:del w:id="124" w:author="Johana Felicia" w:date="2022-11-16T14:23:00Z">
        <w:r w:rsidRPr="008A0BF8" w:rsidDel="001235CE">
          <w:rPr>
            <w:rFonts w:ascii="Arial" w:eastAsia="Times New Roman" w:hAnsi="Arial" w:cs="Arial"/>
            <w:color w:val="000000"/>
            <w:lang w:eastAsia="en-ID"/>
          </w:rPr>
          <w:delText xml:space="preserve">we would need </w:delText>
        </w:r>
      </w:del>
      <w:r w:rsidRPr="008A0BF8">
        <w:rPr>
          <w:rFonts w:ascii="Arial" w:eastAsia="Times New Roman" w:hAnsi="Arial" w:cs="Arial"/>
          <w:color w:val="000000"/>
          <w:lang w:eastAsia="en-ID"/>
        </w:rPr>
        <w:t xml:space="preserve">skills </w:t>
      </w:r>
      <w:del w:id="125" w:author="Johana Felicia" w:date="2022-11-16T14:24:00Z">
        <w:r w:rsidRPr="008A0BF8" w:rsidDel="001235CE">
          <w:rPr>
            <w:rFonts w:ascii="Arial" w:eastAsia="Times New Roman" w:hAnsi="Arial" w:cs="Arial"/>
            <w:color w:val="000000"/>
            <w:lang w:eastAsia="en-ID"/>
          </w:rPr>
          <w:delText xml:space="preserve">similar to things </w:delText>
        </w:r>
      </w:del>
      <w:r w:rsidRPr="008A0BF8">
        <w:rPr>
          <w:rFonts w:ascii="Arial" w:eastAsia="Times New Roman" w:hAnsi="Arial" w:cs="Arial"/>
          <w:color w:val="000000"/>
          <w:lang w:eastAsia="en-ID"/>
        </w:rPr>
        <w:t>learned in business management</w:t>
      </w:r>
      <w:ins w:id="126" w:author="Johana Felicia" w:date="2022-11-16T14:23:00Z">
        <w:r w:rsidR="001235CE">
          <w:rPr>
            <w:rFonts w:ascii="Arial" w:eastAsia="Times New Roman" w:hAnsi="Arial" w:cs="Arial"/>
            <w:color w:val="000000"/>
            <w:lang w:eastAsia="en-ID"/>
          </w:rPr>
          <w:t xml:space="preserve"> would be needed</w:t>
        </w:r>
      </w:ins>
      <w:ins w:id="127" w:author="Johana Felicia" w:date="2022-11-16T14:24:00Z">
        <w:r w:rsidR="001235CE">
          <w:rPr>
            <w:rFonts w:ascii="Arial" w:eastAsia="Times New Roman" w:hAnsi="Arial" w:cs="Arial"/>
            <w:color w:val="000000"/>
            <w:lang w:eastAsia="en-ID"/>
          </w:rPr>
          <w:t xml:space="preserve"> and applied</w:t>
        </w:r>
      </w:ins>
      <w:r w:rsidRPr="008A0BF8">
        <w:rPr>
          <w:rFonts w:ascii="Arial" w:eastAsia="Times New Roman" w:hAnsi="Arial" w:cs="Arial"/>
          <w:color w:val="000000"/>
          <w:lang w:eastAsia="en-ID"/>
        </w:rPr>
        <w:t xml:space="preserve">. The skills I would learn </w:t>
      </w:r>
      <w:ins w:id="128" w:author="Johana Felicia" w:date="2022-11-16T14:25:00Z">
        <w:r w:rsidR="001235CE">
          <w:rPr>
            <w:rFonts w:ascii="Arial" w:eastAsia="Times New Roman" w:hAnsi="Arial" w:cs="Arial"/>
            <w:color w:val="000000"/>
            <w:lang w:eastAsia="en-ID"/>
          </w:rPr>
          <w:t xml:space="preserve">from this degree </w:t>
        </w:r>
      </w:ins>
      <w:r w:rsidRPr="008A0BF8">
        <w:rPr>
          <w:rFonts w:ascii="Arial" w:eastAsia="Times New Roman" w:hAnsi="Arial" w:cs="Arial"/>
          <w:color w:val="000000"/>
          <w:lang w:eastAsia="en-ID"/>
        </w:rPr>
        <w:t xml:space="preserve">would provide me with the </w:t>
      </w:r>
      <w:del w:id="129" w:author="Johana Felicia" w:date="2022-11-16T14:25:00Z">
        <w:r w:rsidRPr="008A0BF8" w:rsidDel="001235CE">
          <w:rPr>
            <w:rFonts w:ascii="Arial" w:eastAsia="Times New Roman" w:hAnsi="Arial" w:cs="Arial"/>
            <w:color w:val="000000"/>
            <w:lang w:eastAsia="en-ID"/>
          </w:rPr>
          <w:delText xml:space="preserve">needed </w:delText>
        </w:r>
      </w:del>
      <w:ins w:id="130" w:author="Johana Felicia" w:date="2022-11-16T14:25:00Z">
        <w:r w:rsidR="001235CE">
          <w:rPr>
            <w:rFonts w:ascii="Arial" w:eastAsia="Times New Roman" w:hAnsi="Arial" w:cs="Arial"/>
            <w:color w:val="000000"/>
            <w:lang w:eastAsia="en-ID"/>
          </w:rPr>
          <w:t>required</w:t>
        </w:r>
        <w:r w:rsidR="001235CE" w:rsidRPr="008A0BF8">
          <w:rPr>
            <w:rFonts w:ascii="Arial" w:eastAsia="Times New Roman" w:hAnsi="Arial" w:cs="Arial"/>
            <w:color w:val="000000"/>
            <w:lang w:eastAsia="en-ID"/>
          </w:rPr>
          <w:t xml:space="preserve"> </w:t>
        </w:r>
      </w:ins>
      <w:del w:id="131" w:author="Johana Felicia" w:date="2022-11-16T14:25:00Z">
        <w:r w:rsidRPr="008A0BF8" w:rsidDel="001235CE">
          <w:rPr>
            <w:rFonts w:ascii="Arial" w:eastAsia="Times New Roman" w:hAnsi="Arial" w:cs="Arial"/>
            <w:color w:val="000000"/>
            <w:lang w:eastAsia="en-ID"/>
          </w:rPr>
          <w:delText xml:space="preserve">capabilities </w:delText>
        </w:r>
      </w:del>
      <w:ins w:id="132" w:author="Johana Felicia" w:date="2022-11-16T14:25:00Z">
        <w:r w:rsidR="001235CE">
          <w:rPr>
            <w:rFonts w:ascii="Arial" w:eastAsia="Times New Roman" w:hAnsi="Arial" w:cs="Arial"/>
            <w:color w:val="000000"/>
            <w:lang w:eastAsia="en-ID"/>
          </w:rPr>
          <w:t>expertise</w:t>
        </w:r>
        <w:r w:rsidR="001235CE"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to gain experience and eventually grow my own business.</w:t>
      </w:r>
    </w:p>
    <w:sectPr w:rsidR="0062673B" w:rsidRPr="008A0BF8" w:rsidSect="000F39FA">
      <w:pgSz w:w="11906" w:h="16838"/>
      <w:pgMar w:top="1440" w:right="1080" w:bottom="1440"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Johana Felicia" w:date="2022-11-15T14:51:00Z" w:initials="JF">
    <w:p w14:paraId="7D6086A6" w14:textId="77777777" w:rsidR="00B04413" w:rsidRDefault="00B04413" w:rsidP="005C3A8E">
      <w:r>
        <w:rPr>
          <w:rStyle w:val="CommentReference"/>
        </w:rPr>
        <w:annotationRef/>
      </w:r>
      <w:r>
        <w:rPr>
          <w:sz w:val="20"/>
          <w:szCs w:val="20"/>
        </w:rPr>
        <w:t>Did you mean organising meeting schedules?</w:t>
      </w:r>
    </w:p>
  </w:comment>
  <w:comment w:id="83" w:author="Johana Felicia" w:date="2022-11-15T14:54:00Z" w:initials="JF">
    <w:p w14:paraId="7C97B766" w14:textId="77777777" w:rsidR="00B04413" w:rsidRDefault="00B04413" w:rsidP="004257FD">
      <w:r>
        <w:rPr>
          <w:rStyle w:val="CommentReference"/>
        </w:rPr>
        <w:annotationRef/>
      </w:r>
      <w:r>
        <w:rPr>
          <w:sz w:val="20"/>
          <w:szCs w:val="20"/>
        </w:rPr>
        <w:t>I don’t think I understand your sentence. Could you please rephrase this sentence for better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086A6" w15:done="0"/>
  <w15:commentEx w15:paraId="7C97B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5F0" w16cex:dateUtc="2022-11-15T07:51:00Z"/>
  <w16cex:commentExtensible w16cex:durableId="271E268A" w16cex:dateUtc="2022-11-15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086A6" w16cid:durableId="271E25F0"/>
  <w16cid:commentId w16cid:paraId="7C97B766" w16cid:durableId="271E2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FA"/>
    <w:rsid w:val="000E17AC"/>
    <w:rsid w:val="000F39FA"/>
    <w:rsid w:val="001235CE"/>
    <w:rsid w:val="0062673B"/>
    <w:rsid w:val="008A0BF8"/>
    <w:rsid w:val="00981B8C"/>
    <w:rsid w:val="009A4DF6"/>
    <w:rsid w:val="00B04413"/>
    <w:rsid w:val="00B059AC"/>
    <w:rsid w:val="00BD6F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20AD"/>
  <w15:chartTrackingRefBased/>
  <w15:docId w15:val="{AC2E1486-3B21-481C-9826-64BB91E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9F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8A0BF8"/>
    <w:pPr>
      <w:spacing w:after="0" w:line="240" w:lineRule="auto"/>
    </w:pPr>
  </w:style>
  <w:style w:type="character" w:styleId="CommentReference">
    <w:name w:val="annotation reference"/>
    <w:basedOn w:val="DefaultParagraphFont"/>
    <w:uiPriority w:val="99"/>
    <w:semiHidden/>
    <w:unhideWhenUsed/>
    <w:rsid w:val="00B04413"/>
    <w:rPr>
      <w:sz w:val="16"/>
      <w:szCs w:val="16"/>
    </w:rPr>
  </w:style>
  <w:style w:type="paragraph" w:styleId="CommentText">
    <w:name w:val="annotation text"/>
    <w:basedOn w:val="Normal"/>
    <w:link w:val="CommentTextChar"/>
    <w:uiPriority w:val="99"/>
    <w:semiHidden/>
    <w:unhideWhenUsed/>
    <w:rsid w:val="00B04413"/>
    <w:pPr>
      <w:spacing w:line="240" w:lineRule="auto"/>
    </w:pPr>
    <w:rPr>
      <w:sz w:val="20"/>
      <w:szCs w:val="20"/>
    </w:rPr>
  </w:style>
  <w:style w:type="character" w:customStyle="1" w:styleId="CommentTextChar">
    <w:name w:val="Comment Text Char"/>
    <w:basedOn w:val="DefaultParagraphFont"/>
    <w:link w:val="CommentText"/>
    <w:uiPriority w:val="99"/>
    <w:semiHidden/>
    <w:rsid w:val="00B04413"/>
    <w:rPr>
      <w:sz w:val="20"/>
      <w:szCs w:val="20"/>
    </w:rPr>
  </w:style>
  <w:style w:type="paragraph" w:styleId="CommentSubject">
    <w:name w:val="annotation subject"/>
    <w:basedOn w:val="CommentText"/>
    <w:next w:val="CommentText"/>
    <w:link w:val="CommentSubjectChar"/>
    <w:uiPriority w:val="99"/>
    <w:semiHidden/>
    <w:unhideWhenUsed/>
    <w:rsid w:val="00B04413"/>
    <w:rPr>
      <w:b/>
      <w:bCs/>
    </w:rPr>
  </w:style>
  <w:style w:type="character" w:customStyle="1" w:styleId="CommentSubjectChar">
    <w:name w:val="Comment Subject Char"/>
    <w:basedOn w:val="CommentTextChar"/>
    <w:link w:val="CommentSubject"/>
    <w:uiPriority w:val="99"/>
    <w:semiHidden/>
    <w:rsid w:val="00B04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Johana Felicia</cp:lastModifiedBy>
  <cp:revision>4</cp:revision>
  <dcterms:created xsi:type="dcterms:W3CDTF">2022-11-14T03:10:00Z</dcterms:created>
  <dcterms:modified xsi:type="dcterms:W3CDTF">2022-11-16T07:25:00Z</dcterms:modified>
</cp:coreProperties>
</file>