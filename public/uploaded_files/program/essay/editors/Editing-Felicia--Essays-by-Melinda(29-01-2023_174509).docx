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717D9" w:rsidRDefault="00396F84">
      <w:pPr>
        <w:rPr>
          <w:b/>
        </w:rPr>
      </w:pPr>
      <w:r>
        <w:rPr>
          <w:b/>
        </w:rPr>
        <w:t>NUS Essays</w:t>
      </w:r>
    </w:p>
    <w:p w14:paraId="00000005" w14:textId="77777777" w:rsidR="009717D9" w:rsidRDefault="009717D9"/>
    <w:p w14:paraId="00000006" w14:textId="4B37A342" w:rsidR="009717D9" w:rsidRDefault="00396F84">
      <w:pPr>
        <w:numPr>
          <w:ilvl w:val="0"/>
          <w:numId w:val="1"/>
        </w:numPr>
      </w:pPr>
      <w:r>
        <w:t>Tell us something you have done outside your school curriculum to prepare yourself for your chosen degree course(s). For example, did you work in a relevant part time job or do you take an online course? (550 characters)</w:t>
      </w:r>
    </w:p>
    <w:p w14:paraId="307EFDBC" w14:textId="5429F2AF" w:rsidR="009B44FD" w:rsidRDefault="009B44FD" w:rsidP="009B44FD">
      <w:pPr>
        <w:ind w:left="720"/>
      </w:pPr>
    </w:p>
    <w:p w14:paraId="684FF924" w14:textId="61223355" w:rsidR="009B44FD" w:rsidRDefault="009B44FD" w:rsidP="009B44FD">
      <w:pPr>
        <w:ind w:left="720"/>
      </w:pPr>
      <w:r>
        <w:t xml:space="preserve">I joined a biology quiz competition at </w:t>
      </w:r>
      <w:proofErr w:type="spellStart"/>
      <w:r>
        <w:t>Padjajaran</w:t>
      </w:r>
      <w:proofErr w:type="spellEnd"/>
      <w:r>
        <w:t xml:space="preserve"> University called Biology Challenge and managed to reach the semifinals. I am also reading a book by Siddhartha Mukherjee, called "The Song of The Cell". </w:t>
      </w:r>
      <w:commentRangeStart w:id="0"/>
      <w:r>
        <w:t>The book talks about his experiences meeting scientists and patients around the world and learning new things about cells. One of the book's most interesting parts was when he talked about Emily Whitehead who suffered from leukemia and was healed by using her extracted T cells that were grown and modified before being inserted back into her.</w:t>
      </w:r>
      <w:commentRangeEnd w:id="0"/>
      <w:r w:rsidR="00453366">
        <w:rPr>
          <w:rStyle w:val="CommentReference"/>
        </w:rPr>
        <w:commentReference w:id="0"/>
      </w:r>
    </w:p>
    <w:p w14:paraId="7818231C" w14:textId="77777777" w:rsidR="009B44FD" w:rsidRDefault="009B44FD" w:rsidP="009B44FD">
      <w:pPr>
        <w:ind w:left="720"/>
      </w:pPr>
    </w:p>
    <w:p w14:paraId="0000000A" w14:textId="77777777" w:rsidR="009717D9" w:rsidRDefault="00396F84">
      <w:pPr>
        <w:numPr>
          <w:ilvl w:val="0"/>
          <w:numId w:val="1"/>
        </w:numPr>
      </w:pPr>
      <w:r>
        <w:t>Tell us about a time when you failed to do something on your first try, but succeeded on subsequent attempts. How did you learn from your initial failure, change your approach, so that you eventually succeeded?  (550 ch</w:t>
      </w:r>
      <w:r>
        <w:t>aracters)</w:t>
      </w:r>
    </w:p>
    <w:p w14:paraId="0000000E" w14:textId="1201DE8A" w:rsidR="009717D9" w:rsidRDefault="009717D9"/>
    <w:p w14:paraId="6CC30043" w14:textId="4E7829C1" w:rsidR="009B44FD" w:rsidRDefault="00493975" w:rsidP="00237345">
      <w:pPr>
        <w:ind w:left="709"/>
      </w:pPr>
      <w:ins w:id="1" w:author="Microsoft Office User" w:date="2023-01-29T16:57:00Z">
        <w:r>
          <w:t xml:space="preserve">One time, I had to </w:t>
        </w:r>
        <w:r w:rsidR="00237345">
          <w:t xml:space="preserve">prepare for my biology test on </w:t>
        </w:r>
      </w:ins>
      <w:del w:id="2" w:author="Microsoft Office User" w:date="2023-01-29T16:57:00Z">
        <w:r w:rsidR="009B44FD" w:rsidDel="00237345">
          <w:delText xml:space="preserve">I remember studying for my biology test on the </w:delText>
        </w:r>
      </w:del>
      <w:r w:rsidR="009B44FD">
        <w:t xml:space="preserve">anabolism, catabolism, and metabolism chapter. </w:t>
      </w:r>
      <w:ins w:id="3" w:author="Microsoft Office User" w:date="2023-01-29T16:57:00Z">
        <w:r w:rsidR="00237345">
          <w:t xml:space="preserve">Since </w:t>
        </w:r>
      </w:ins>
      <w:del w:id="4" w:author="Microsoft Office User" w:date="2023-01-29T16:58:00Z">
        <w:r w:rsidR="009B44FD" w:rsidDel="00237345">
          <w:delText>We had to study</w:delText>
        </w:r>
      </w:del>
      <w:ins w:id="5" w:author="Microsoft Office User" w:date="2023-01-29T16:58:00Z">
        <w:r w:rsidR="00237345">
          <w:t>there were</w:t>
        </w:r>
      </w:ins>
      <w:r w:rsidR="009B44FD">
        <w:t xml:space="preserve"> several cycles in that chapter</w:t>
      </w:r>
      <w:ins w:id="6" w:author="Microsoft Office User" w:date="2023-01-29T16:58:00Z">
        <w:r w:rsidR="00237345">
          <w:t>,</w:t>
        </w:r>
      </w:ins>
      <w:del w:id="7" w:author="Microsoft Office User" w:date="2023-01-29T16:58:00Z">
        <w:r w:rsidR="009B44FD" w:rsidDel="00237345">
          <w:delText>.</w:delText>
        </w:r>
      </w:del>
      <w:r w:rsidR="009B44FD">
        <w:t xml:space="preserve"> I tried to </w:t>
      </w:r>
      <w:del w:id="8" w:author="Microsoft Office User" w:date="2023-01-29T16:58:00Z">
        <w:r w:rsidR="009B44FD" w:rsidDel="00237345">
          <w:delText>squeeze all the</w:delText>
        </w:r>
      </w:del>
      <w:ins w:id="9" w:author="Microsoft Office User" w:date="2023-01-29T16:58:00Z">
        <w:r w:rsidR="00237345">
          <w:t>cram all of the</w:t>
        </w:r>
      </w:ins>
      <w:r w:rsidR="009B44FD">
        <w:t xml:space="preserve"> information</w:t>
      </w:r>
      <w:ins w:id="10" w:author="Microsoft Office User" w:date="2023-01-29T16:58:00Z">
        <w:r w:rsidR="00D51797">
          <w:t>, but I</w:t>
        </w:r>
      </w:ins>
      <w:r w:rsidR="009B44FD">
        <w:t xml:space="preserve"> </w:t>
      </w:r>
      <w:del w:id="11" w:author="Microsoft Office User" w:date="2023-01-29T16:58:00Z">
        <w:r w:rsidR="009B44FD" w:rsidDel="00237345">
          <w:delText xml:space="preserve">in when preparing for the first exam </w:delText>
        </w:r>
        <w:r w:rsidR="009B44FD" w:rsidDel="00D51797">
          <w:delText xml:space="preserve">and </w:delText>
        </w:r>
      </w:del>
      <w:r w:rsidR="009B44FD">
        <w:t xml:space="preserve">didn't really achieve </w:t>
      </w:r>
      <w:del w:id="12" w:author="Microsoft Office User" w:date="2023-01-29T16:58:00Z">
        <w:r w:rsidR="009B44FD" w:rsidDel="00D51797">
          <w:delText xml:space="preserve">great </w:delText>
        </w:r>
      </w:del>
      <w:ins w:id="13" w:author="Microsoft Office User" w:date="2023-01-29T16:58:00Z">
        <w:r w:rsidR="00D51797">
          <w:t>the desired</w:t>
        </w:r>
        <w:r w:rsidR="00D51797">
          <w:t xml:space="preserve"> </w:t>
        </w:r>
      </w:ins>
      <w:r w:rsidR="009B44FD">
        <w:t xml:space="preserve">results. Months later, I had to </w:t>
      </w:r>
      <w:del w:id="14" w:author="Microsoft Office User" w:date="2023-01-29T16:59:00Z">
        <w:r w:rsidR="009B44FD" w:rsidDel="00D51797">
          <w:delText xml:space="preserve">memorize </w:delText>
        </w:r>
      </w:del>
      <w:ins w:id="15" w:author="Microsoft Office User" w:date="2023-01-29T16:59:00Z">
        <w:r w:rsidR="00D51797">
          <w:t>learn</w:t>
        </w:r>
        <w:r w:rsidR="00D51797">
          <w:t xml:space="preserve"> </w:t>
        </w:r>
      </w:ins>
      <w:r w:rsidR="009B44FD">
        <w:t xml:space="preserve">the cycles again for my finals, but </w:t>
      </w:r>
      <w:commentRangeStart w:id="16"/>
      <w:r w:rsidR="009B44FD">
        <w:t xml:space="preserve">I wanted to get better results. </w:t>
      </w:r>
      <w:commentRangeEnd w:id="16"/>
      <w:r w:rsidR="00D51797">
        <w:rPr>
          <w:rStyle w:val="CommentReference"/>
        </w:rPr>
        <w:commentReference w:id="16"/>
      </w:r>
      <w:r w:rsidR="009B44FD">
        <w:t>I remember that my teacher asked us to turn the cycles into song lyrics and I decided to use that method. On the exam, I was able to do the questions about that chapter very confidently.</w:t>
      </w:r>
    </w:p>
    <w:p w14:paraId="0BE5213B" w14:textId="77777777" w:rsidR="009B44FD" w:rsidRDefault="009B44FD" w:rsidP="009B44FD">
      <w:pPr>
        <w:ind w:left="709"/>
      </w:pPr>
    </w:p>
    <w:p w14:paraId="00000012" w14:textId="58BA83AB" w:rsidR="009717D9" w:rsidRDefault="00396F84" w:rsidP="009B44FD">
      <w:pPr>
        <w:numPr>
          <w:ilvl w:val="0"/>
          <w:numId w:val="1"/>
        </w:numPr>
      </w:pPr>
      <w:r>
        <w:t>Tell us about something that is meaningful to you, and why. (550 characters)</w:t>
      </w:r>
    </w:p>
    <w:p w14:paraId="00000013" w14:textId="4FE23C8A" w:rsidR="009717D9" w:rsidRDefault="009717D9"/>
    <w:p w14:paraId="7F529EF4" w14:textId="705D3511" w:rsidR="00646FEC" w:rsidRDefault="005D5B36" w:rsidP="009B44FD">
      <w:pPr>
        <w:ind w:left="720"/>
        <w:rPr>
          <w:ins w:id="17" w:author="Microsoft Office User" w:date="2023-01-29T17:07:00Z"/>
        </w:rPr>
      </w:pPr>
      <w:ins w:id="18" w:author="Microsoft Office User" w:date="2023-01-29T17:04:00Z">
        <w:r>
          <w:t>Out of all my items, I cherish m</w:t>
        </w:r>
      </w:ins>
      <w:del w:id="19" w:author="Microsoft Office User" w:date="2023-01-29T17:04:00Z">
        <w:r w:rsidR="009B44FD" w:rsidDel="005D5B36">
          <w:delText>M</w:delText>
        </w:r>
      </w:del>
      <w:r w:rsidR="009B44FD">
        <w:t xml:space="preserve">y earphones </w:t>
      </w:r>
      <w:ins w:id="20" w:author="Microsoft Office User" w:date="2023-01-29T17:04:00Z">
        <w:r>
          <w:t xml:space="preserve">the most. They are </w:t>
        </w:r>
      </w:ins>
      <w:del w:id="21" w:author="Microsoft Office User" w:date="2023-01-29T17:04:00Z">
        <w:r w:rsidR="009B44FD" w:rsidDel="005D5B36">
          <w:delText xml:space="preserve">are an item that is </w:delText>
        </w:r>
      </w:del>
      <w:r w:rsidR="009B44FD">
        <w:t>meaningful to me</w:t>
      </w:r>
      <w:ins w:id="22" w:author="Microsoft Office User" w:date="2023-01-29T17:05:00Z">
        <w:r>
          <w:t xml:space="preserve"> because</w:t>
        </w:r>
      </w:ins>
      <w:del w:id="23" w:author="Microsoft Office User" w:date="2023-01-29T17:05:00Z">
        <w:r w:rsidR="009B44FD" w:rsidDel="005D5B36">
          <w:delText>.</w:delText>
        </w:r>
      </w:del>
      <w:r w:rsidR="009B44FD">
        <w:t xml:space="preserve"> I received </w:t>
      </w:r>
      <w:ins w:id="24" w:author="Microsoft Office User" w:date="2023-01-29T17:05:00Z">
        <w:r>
          <w:t xml:space="preserve">them as </w:t>
        </w:r>
      </w:ins>
      <w:del w:id="25" w:author="Microsoft Office User" w:date="2023-01-29T17:05:00Z">
        <w:r w:rsidR="009B44FD" w:rsidDel="005D5B36">
          <w:delText xml:space="preserve">these earphones as </w:delText>
        </w:r>
      </w:del>
      <w:r w:rsidR="009B44FD">
        <w:t xml:space="preserve">a gift from my friends on my seventeenth birthday. </w:t>
      </w:r>
      <w:ins w:id="26" w:author="Microsoft Office User" w:date="2023-01-29T17:07:00Z">
        <w:r w:rsidR="00646FEC">
          <w:t xml:space="preserve">As someone who always brings earphones around, </w:t>
        </w:r>
        <w:r w:rsidR="003268DB">
          <w:t>I knew that my friends were thoughtful and took my interest</w:t>
        </w:r>
      </w:ins>
      <w:ins w:id="27" w:author="Microsoft Office User" w:date="2023-01-29T17:39:00Z">
        <w:r w:rsidR="003A5A4F">
          <w:t>s</w:t>
        </w:r>
      </w:ins>
      <w:ins w:id="28" w:author="Microsoft Office User" w:date="2023-01-29T17:07:00Z">
        <w:r w:rsidR="003268DB">
          <w:t xml:space="preserve"> into consideration.</w:t>
        </w:r>
      </w:ins>
      <w:ins w:id="29" w:author="Microsoft Office User" w:date="2023-01-29T17:08:00Z">
        <w:r w:rsidR="003268DB">
          <w:t xml:space="preserve"> They also </w:t>
        </w:r>
        <w:r w:rsidR="0090179B">
          <w:t xml:space="preserve">gifted me </w:t>
        </w:r>
      </w:ins>
      <w:ins w:id="30" w:author="Microsoft Office User" w:date="2023-01-29T17:09:00Z">
        <w:r w:rsidR="0090179B">
          <w:t>one of the highest quality earphones</w:t>
        </w:r>
        <w:r w:rsidR="0090179B">
          <w:t xml:space="preserve"> because they</w:t>
        </w:r>
        <w:r w:rsidR="006951E8">
          <w:t xml:space="preserve"> knew</w:t>
        </w:r>
        <w:r w:rsidR="0090179B">
          <w:t xml:space="preserve"> that I</w:t>
        </w:r>
        <w:r w:rsidR="006951E8">
          <w:t xml:space="preserve"> was</w:t>
        </w:r>
        <w:r w:rsidR="0090179B">
          <w:t xml:space="preserve"> always listening to music. My earphones are a </w:t>
        </w:r>
      </w:ins>
      <w:ins w:id="31" w:author="Microsoft Office User" w:date="2023-01-29T17:10:00Z">
        <w:r w:rsidR="003020B1">
          <w:t xml:space="preserve">constant reminder of </w:t>
        </w:r>
      </w:ins>
      <w:ins w:id="32" w:author="Microsoft Office User" w:date="2023-01-29T17:11:00Z">
        <w:r w:rsidR="007B17D6">
          <w:t xml:space="preserve">our friendship, and I look forward to sharing more meaningful memories with my friends. </w:t>
        </w:r>
      </w:ins>
    </w:p>
    <w:p w14:paraId="2FD63102" w14:textId="77777777" w:rsidR="00646FEC" w:rsidRDefault="00646FEC" w:rsidP="009B44FD">
      <w:pPr>
        <w:ind w:left="720"/>
        <w:rPr>
          <w:ins w:id="33" w:author="Microsoft Office User" w:date="2023-01-29T17:07:00Z"/>
        </w:rPr>
      </w:pPr>
    </w:p>
    <w:p w14:paraId="35395FE3" w14:textId="01E0DEA3" w:rsidR="009B44FD" w:rsidRDefault="009B44FD" w:rsidP="009B44FD">
      <w:pPr>
        <w:ind w:left="720"/>
      </w:pPr>
      <w:del w:id="34" w:author="Microsoft Office User" w:date="2023-01-29T17:08:00Z">
        <w:r w:rsidDel="003268DB">
          <w:delText xml:space="preserve">I </w:delText>
        </w:r>
      </w:del>
      <w:del w:id="35" w:author="Microsoft Office User" w:date="2023-01-29T17:06:00Z">
        <w:r w:rsidDel="00F16FD3">
          <w:delText xml:space="preserve">appreciate </w:delText>
        </w:r>
      </w:del>
      <w:del w:id="36" w:author="Microsoft Office User" w:date="2023-01-29T17:08:00Z">
        <w:r w:rsidDel="003268DB">
          <w:delText>the thoughtfulness and effort</w:delText>
        </w:r>
      </w:del>
      <w:del w:id="37" w:author="Microsoft Office User" w:date="2023-01-29T17:06:00Z">
        <w:r w:rsidDel="00F16FD3">
          <w:delText xml:space="preserve"> behind the gift. </w:delText>
        </w:r>
      </w:del>
      <w:del w:id="38" w:author="Microsoft Office User" w:date="2023-01-29T17:08:00Z">
        <w:r w:rsidDel="003268DB">
          <w:delText xml:space="preserve">They know that I enjoy listening to music and that earphones are something that I always have with me. </w:delText>
        </w:r>
      </w:del>
      <w:del w:id="39" w:author="Microsoft Office User" w:date="2023-01-29T17:09:00Z">
        <w:r w:rsidDel="0090179B">
          <w:delText xml:space="preserve">They asked me what I wanted and gifted me one of the highest quality earphones. I can see that they truly care for me and my interests. </w:delText>
        </w:r>
      </w:del>
      <w:del w:id="40" w:author="Microsoft Office User" w:date="2023-01-29T17:11:00Z">
        <w:r w:rsidDel="007B17D6">
          <w:delText>As a response to their kindness, I want to return their efforts by helping them to reach their goals however I can.</w:delText>
        </w:r>
      </w:del>
    </w:p>
    <w:p w14:paraId="188737B5" w14:textId="77777777" w:rsidR="009B44FD" w:rsidRDefault="009B44FD" w:rsidP="009B44FD">
      <w:pPr>
        <w:ind w:left="720"/>
      </w:pPr>
    </w:p>
    <w:p w14:paraId="00000014" w14:textId="77777777" w:rsidR="009717D9" w:rsidRDefault="00396F84">
      <w:pPr>
        <w:numPr>
          <w:ilvl w:val="0"/>
          <w:numId w:val="1"/>
        </w:numPr>
      </w:pPr>
      <w:r>
        <w:t>What is your proudest achievement? How does it display your commitment and how you have been ent</w:t>
      </w:r>
      <w:r>
        <w:t>erprising? Please also explain how it exemplifies some of the five NUS values of Innovation, Resilience, Excellence, Respect and Integrity. (1100 characters)</w:t>
      </w:r>
    </w:p>
    <w:p w14:paraId="00000016" w14:textId="5BB905AD" w:rsidR="009717D9" w:rsidRDefault="009717D9">
      <w:pPr>
        <w:ind w:left="720"/>
      </w:pPr>
    </w:p>
    <w:p w14:paraId="78188150" w14:textId="0B1158DE" w:rsidR="00294983" w:rsidRDefault="009B44FD">
      <w:pPr>
        <w:ind w:left="720"/>
        <w:rPr>
          <w:ins w:id="41" w:author="Microsoft Office User" w:date="2023-01-29T17:15:00Z"/>
        </w:rPr>
      </w:pPr>
      <w:r>
        <w:t xml:space="preserve">My proudest achievement was </w:t>
      </w:r>
      <w:del w:id="42" w:author="Microsoft Office User" w:date="2023-01-29T17:13:00Z">
        <w:r w:rsidDel="000F7817">
          <w:delText xml:space="preserve">when </w:delText>
        </w:r>
      </w:del>
      <w:ins w:id="43" w:author="Microsoft Office User" w:date="2023-01-29T17:13:00Z">
        <w:r w:rsidR="00AE049A">
          <w:t xml:space="preserve">when my school’s choir, </w:t>
        </w:r>
      </w:ins>
      <w:proofErr w:type="spellStart"/>
      <w:ins w:id="44" w:author="Microsoft Office User" w:date="2023-01-29T17:14:00Z">
        <w:r w:rsidR="00AE049A">
          <w:t>Smukiez</w:t>
        </w:r>
        <w:proofErr w:type="spellEnd"/>
        <w:r w:rsidR="00AE049A">
          <w:t xml:space="preserve"> Choir, won</w:t>
        </w:r>
      </w:ins>
      <w:ins w:id="45" w:author="Microsoft Office User" w:date="2023-01-29T17:13:00Z">
        <w:r w:rsidR="000F7817">
          <w:t xml:space="preserve"> the</w:t>
        </w:r>
        <w:r w:rsidR="000F7817">
          <w:t xml:space="preserve"> </w:t>
        </w:r>
      </w:ins>
      <w:del w:id="46" w:author="Microsoft Office User" w:date="2023-01-29T17:13:00Z">
        <w:r w:rsidDel="000F7817">
          <w:delText xml:space="preserve">I </w:delText>
        </w:r>
      </w:del>
      <w:ins w:id="47" w:author="Microsoft Office User" w:date="2023-01-29T17:13:00Z">
        <w:r w:rsidR="000F7817">
          <w:t>g</w:t>
        </w:r>
      </w:ins>
      <w:del w:id="48" w:author="Microsoft Office User" w:date="2023-01-29T17:13:00Z">
        <w:r w:rsidDel="000F7817">
          <w:delText>won G</w:delText>
        </w:r>
      </w:del>
      <w:r>
        <w:t xml:space="preserve">old </w:t>
      </w:r>
      <w:ins w:id="49" w:author="Microsoft Office User" w:date="2023-01-29T17:13:00Z">
        <w:r w:rsidR="000F7817">
          <w:t>m</w:t>
        </w:r>
      </w:ins>
      <w:del w:id="50" w:author="Microsoft Office User" w:date="2023-01-29T17:13:00Z">
        <w:r w:rsidDel="000F7817">
          <w:delText>M</w:delText>
        </w:r>
      </w:del>
      <w:r>
        <w:t xml:space="preserve">edal </w:t>
      </w:r>
      <w:del w:id="51" w:author="Microsoft Office User" w:date="2023-01-29T17:13:00Z">
        <w:r w:rsidDel="000F7817">
          <w:delText xml:space="preserve">and First Place </w:delText>
        </w:r>
      </w:del>
      <w:r>
        <w:t xml:space="preserve">at </w:t>
      </w:r>
      <w:r w:rsidR="00475BFC">
        <w:t xml:space="preserve">the </w:t>
      </w:r>
      <w:r>
        <w:t>PENABUR International Choir Festival 2022</w:t>
      </w:r>
      <w:ins w:id="52" w:author="Microsoft Office User" w:date="2023-01-29T17:14:00Z">
        <w:r w:rsidR="00AE049A">
          <w:t xml:space="preserve">. </w:t>
        </w:r>
      </w:ins>
      <w:ins w:id="53" w:author="Microsoft Office User" w:date="2023-01-29T17:17:00Z">
        <w:r w:rsidR="00827C5F">
          <w:t xml:space="preserve">We knew that winning it </w:t>
        </w:r>
      </w:ins>
      <w:r w:rsidR="00475BFC">
        <w:t>would</w:t>
      </w:r>
      <w:ins w:id="54" w:author="Microsoft Office User" w:date="2023-01-29T17:17:00Z">
        <w:r w:rsidR="00827C5F">
          <w:t xml:space="preserve"> not </w:t>
        </w:r>
      </w:ins>
      <w:r w:rsidR="00475BFC">
        <w:t xml:space="preserve">be </w:t>
      </w:r>
      <w:ins w:id="55" w:author="Microsoft Office User" w:date="2023-01-29T17:17:00Z">
        <w:r w:rsidR="00827C5F">
          <w:t xml:space="preserve">easy </w:t>
        </w:r>
      </w:ins>
      <w:ins w:id="56" w:author="Microsoft Office User" w:date="2023-01-29T17:15:00Z">
        <w:r w:rsidR="00827C5F">
          <w:t>a</w:t>
        </w:r>
        <w:r w:rsidR="00294983">
          <w:t xml:space="preserve">s this was the most prestigious choir competition for our school, </w:t>
        </w:r>
      </w:ins>
      <w:ins w:id="57" w:author="Microsoft Office User" w:date="2023-01-29T17:18:00Z">
        <w:r w:rsidR="00827C5F">
          <w:t xml:space="preserve">so </w:t>
        </w:r>
      </w:ins>
      <w:ins w:id="58" w:author="Microsoft Office User" w:date="2023-01-29T17:15:00Z">
        <w:r w:rsidR="00294983">
          <w:t xml:space="preserve">we </w:t>
        </w:r>
      </w:ins>
      <w:ins w:id="59" w:author="Microsoft Office User" w:date="2023-01-29T17:17:00Z">
        <w:r w:rsidR="003B55AF">
          <w:lastRenderedPageBreak/>
          <w:t>practiced</w:t>
        </w:r>
      </w:ins>
      <w:ins w:id="60" w:author="Microsoft Office User" w:date="2023-01-29T17:15:00Z">
        <w:r w:rsidR="007061D3">
          <w:t xml:space="preserve"> rigorously</w:t>
        </w:r>
      </w:ins>
      <w:ins w:id="61" w:author="Microsoft Office User" w:date="2023-01-29T17:16:00Z">
        <w:r w:rsidR="007061D3">
          <w:t xml:space="preserve"> and </w:t>
        </w:r>
      </w:ins>
      <w:ins w:id="62" w:author="Microsoft Office User" w:date="2023-01-29T17:18:00Z">
        <w:r w:rsidR="00827C5F">
          <w:t>sang our hearts out in each</w:t>
        </w:r>
      </w:ins>
      <w:ins w:id="63" w:author="Microsoft Office User" w:date="2023-01-29T17:16:00Z">
        <w:r w:rsidR="003B55AF">
          <w:t xml:space="preserve"> recording session</w:t>
        </w:r>
        <w:r w:rsidR="007061D3">
          <w:t xml:space="preserve"> for </w:t>
        </w:r>
      </w:ins>
      <w:ins w:id="64" w:author="Microsoft Office User" w:date="2023-01-29T17:18:00Z">
        <w:r w:rsidR="00827C5F">
          <w:t xml:space="preserve">about </w:t>
        </w:r>
      </w:ins>
      <w:ins w:id="65" w:author="Microsoft Office User" w:date="2023-01-29T17:16:00Z">
        <w:r w:rsidR="007061D3">
          <w:t xml:space="preserve">a year. </w:t>
        </w:r>
      </w:ins>
      <w:ins w:id="66" w:author="Microsoft Office User" w:date="2023-01-29T17:18:00Z">
        <w:r w:rsidR="00827C5F">
          <w:t>As the competition was held</w:t>
        </w:r>
      </w:ins>
      <w:ins w:id="67" w:author="Microsoft Office User" w:date="2023-01-29T17:19:00Z">
        <w:r w:rsidR="00827C5F">
          <w:t xml:space="preserve"> </w:t>
        </w:r>
        <w:r w:rsidR="00827C5F">
          <w:t>during the pandemic, we had to record videos as well</w:t>
        </w:r>
        <w:r w:rsidR="00827C5F">
          <w:t>.</w:t>
        </w:r>
        <w:r w:rsidR="006A5EE5">
          <w:t xml:space="preserve"> Although we’d never done video recording, we wanted to do our best. Thus, we utilized </w:t>
        </w:r>
      </w:ins>
      <w:ins w:id="68" w:author="Microsoft Office User" w:date="2023-01-29T17:20:00Z">
        <w:r w:rsidR="006A5EE5">
          <w:t>a green screen</w:t>
        </w:r>
        <w:r w:rsidR="006A5EE5">
          <w:t xml:space="preserve"> to make a</w:t>
        </w:r>
        <w:r w:rsidR="006A5EE5">
          <w:t xml:space="preserve"> creative</w:t>
        </w:r>
        <w:r w:rsidR="006A5EE5">
          <w:t xml:space="preserve"> music video. </w:t>
        </w:r>
      </w:ins>
      <w:ins w:id="69" w:author="Microsoft Office User" w:date="2023-01-29T17:21:00Z">
        <w:r w:rsidR="003D2A93">
          <w:t>During</w:t>
        </w:r>
        <w:r w:rsidR="003D2A93" w:rsidRPr="003D2A93">
          <w:t xml:space="preserve"> </w:t>
        </w:r>
        <w:r w:rsidR="003D2A93">
          <w:t xml:space="preserve">one of </w:t>
        </w:r>
        <w:r w:rsidR="003D2A93">
          <w:t>our</w:t>
        </w:r>
        <w:r w:rsidR="003D2A93">
          <w:t xml:space="preserve"> audio recordings</w:t>
        </w:r>
        <w:r w:rsidR="003D2A93">
          <w:t>, I caught a horrible</w:t>
        </w:r>
      </w:ins>
      <w:ins w:id="70" w:author="Microsoft Office User" w:date="2023-01-29T17:22:00Z">
        <w:r w:rsidR="00162EE5">
          <w:t xml:space="preserve"> </w:t>
        </w:r>
        <w:r w:rsidR="00162EE5">
          <w:t>flu and wasn't able to sing the high and long notes.</w:t>
        </w:r>
        <w:r w:rsidR="00162EE5">
          <w:t xml:space="preserve"> Even though </w:t>
        </w:r>
        <w:r w:rsidR="00162EE5">
          <w:t>it was upsetting</w:t>
        </w:r>
      </w:ins>
      <w:ins w:id="71" w:author="Microsoft Office User" w:date="2023-01-29T17:23:00Z">
        <w:r w:rsidR="00162EE5">
          <w:t xml:space="preserve">, I didn’t dwell on my failure </w:t>
        </w:r>
      </w:ins>
      <w:r w:rsidR="00475BFC">
        <w:t>and</w:t>
      </w:r>
      <w:ins w:id="72" w:author="Microsoft Office User" w:date="2023-01-29T17:23:00Z">
        <w:r w:rsidR="00162EE5">
          <w:t xml:space="preserve"> focused on getting bette</w:t>
        </w:r>
        <w:r w:rsidR="006203E5">
          <w:t xml:space="preserve">r. Finally, I successfully sang all of the notes </w:t>
        </w:r>
      </w:ins>
      <w:r w:rsidR="00475BFC">
        <w:t>i</w:t>
      </w:r>
      <w:ins w:id="73" w:author="Microsoft Office User" w:date="2023-01-29T17:23:00Z">
        <w:r w:rsidR="006203E5">
          <w:t xml:space="preserve">n the next session. </w:t>
        </w:r>
      </w:ins>
      <w:ins w:id="74" w:author="Microsoft Office User" w:date="2023-01-29T17:24:00Z">
        <w:r w:rsidR="004D010B">
          <w:t xml:space="preserve">We’re aware that not only </w:t>
        </w:r>
      </w:ins>
      <w:ins w:id="75" w:author="Microsoft Office User" w:date="2023-01-29T17:27:00Z">
        <w:r w:rsidR="008A7773">
          <w:t>did</w:t>
        </w:r>
      </w:ins>
      <w:ins w:id="76" w:author="Microsoft Office User" w:date="2023-01-29T17:24:00Z">
        <w:r w:rsidR="004D010B">
          <w:t xml:space="preserve"> </w:t>
        </w:r>
      </w:ins>
      <w:r w:rsidR="00B37F10">
        <w:t>we</w:t>
      </w:r>
      <w:ins w:id="77" w:author="Microsoft Office User" w:date="2023-01-29T17:24:00Z">
        <w:r w:rsidR="004D010B">
          <w:t xml:space="preserve"> </w:t>
        </w:r>
      </w:ins>
      <w:ins w:id="78" w:author="Microsoft Office User" w:date="2023-01-29T17:27:00Z">
        <w:r w:rsidR="008A7773">
          <w:t>give</w:t>
        </w:r>
      </w:ins>
      <w:ins w:id="79" w:author="Microsoft Office User" w:date="2023-01-29T17:24:00Z">
        <w:r w:rsidR="004D010B">
          <w:t xml:space="preserve"> our best, but th</w:t>
        </w:r>
        <w:r w:rsidR="005252E8">
          <w:t xml:space="preserve">e audio team and the staff </w:t>
        </w:r>
      </w:ins>
      <w:ins w:id="80" w:author="Microsoft Office User" w:date="2023-01-29T17:27:00Z">
        <w:r w:rsidR="008A7773">
          <w:t xml:space="preserve">helped us tremendously as well. Thus, we never slacked off during each practice to respect everyone’s time. </w:t>
        </w:r>
      </w:ins>
    </w:p>
    <w:p w14:paraId="641BADDD" w14:textId="68B2EC0E" w:rsidR="009B44FD" w:rsidRDefault="009B44FD" w:rsidP="00827C5F">
      <w:pPr>
        <w:ind w:left="720"/>
      </w:pPr>
      <w:del w:id="81" w:author="Microsoft Office User" w:date="2023-01-29T17:14:00Z">
        <w:r w:rsidDel="00AE049A">
          <w:delText xml:space="preserve"> with SMUKIEZ CHOIR (My school's choir). </w:delText>
        </w:r>
      </w:del>
      <w:del w:id="82" w:author="Microsoft Office User" w:date="2023-01-29T17:16:00Z">
        <w:r w:rsidDel="007061D3">
          <w:delText xml:space="preserve">It shows my commitment because the preparation for this competition took about a year. </w:delText>
        </w:r>
      </w:del>
      <w:del w:id="83" w:author="Microsoft Office User" w:date="2023-01-29T17:17:00Z">
        <w:r w:rsidDel="003B55AF">
          <w:delText xml:space="preserve">We went through practices and rigorous recording sessions. </w:delText>
        </w:r>
      </w:del>
      <w:del w:id="84" w:author="Microsoft Office User" w:date="2023-01-29T17:18:00Z">
        <w:r w:rsidDel="00827C5F">
          <w:delText xml:space="preserve">Because it was recorded </w:delText>
        </w:r>
      </w:del>
      <w:del w:id="85" w:author="Microsoft Office User" w:date="2023-01-29T17:19:00Z">
        <w:r w:rsidDel="00827C5F">
          <w:delText>during the pandemic, we had to record videos as well</w:delText>
        </w:r>
        <w:r w:rsidDel="006A5EE5">
          <w:delText xml:space="preserve">. We innovated by using </w:delText>
        </w:r>
      </w:del>
      <w:del w:id="86" w:author="Microsoft Office User" w:date="2023-01-29T17:20:00Z">
        <w:r w:rsidDel="006A5EE5">
          <w:delText>a green screen, which we had never done before, so the video could be more creative</w:delText>
        </w:r>
      </w:del>
      <w:del w:id="87" w:author="Microsoft Office User" w:date="2023-01-29T17:21:00Z">
        <w:r w:rsidDel="003D2A93">
          <w:delText xml:space="preserve">. For resilience, I faced a problem during one of the audio recordings, I caught the </w:delText>
        </w:r>
      </w:del>
      <w:del w:id="88" w:author="Microsoft Office User" w:date="2023-01-29T17:22:00Z">
        <w:r w:rsidDel="00162EE5">
          <w:delText xml:space="preserve">flu </w:delText>
        </w:r>
      </w:del>
      <w:del w:id="89" w:author="Microsoft Office User" w:date="2023-01-29T17:21:00Z">
        <w:r w:rsidDel="00162EE5">
          <w:delText xml:space="preserve">on the recording day </w:delText>
        </w:r>
      </w:del>
      <w:del w:id="90" w:author="Microsoft Office User" w:date="2023-01-29T17:22:00Z">
        <w:r w:rsidDel="00162EE5">
          <w:delText>and wasn't able to sing the high and long notes. It was upsetting</w:delText>
        </w:r>
      </w:del>
      <w:del w:id="91" w:author="Microsoft Office User" w:date="2023-01-29T17:23:00Z">
        <w:r w:rsidDel="006203E5">
          <w:delText>, but didn't give up and was given another chance to redo it. Excellence, we all did our best because we wanted to win</w:delText>
        </w:r>
      </w:del>
      <w:del w:id="92" w:author="Microsoft Office User" w:date="2023-01-29T17:27:00Z">
        <w:r w:rsidDel="008A7773">
          <w:delText xml:space="preserve">. I learned to respect my teammates and the people that were helping us because they all did their best to give the best results. </w:delText>
        </w:r>
      </w:del>
      <w:r>
        <w:t xml:space="preserve">We showed </w:t>
      </w:r>
      <w:commentRangeStart w:id="93"/>
      <w:r>
        <w:t xml:space="preserve">integrity </w:t>
      </w:r>
      <w:commentRangeEnd w:id="93"/>
      <w:r w:rsidR="0030759C">
        <w:rPr>
          <w:rStyle w:val="CommentReference"/>
        </w:rPr>
        <w:commentReference w:id="93"/>
      </w:r>
      <w:r>
        <w:t xml:space="preserve">by making sure we </w:t>
      </w:r>
      <w:del w:id="94" w:author="Microsoft Office User" w:date="2023-01-29T17:29:00Z">
        <w:r w:rsidDel="0030759C">
          <w:delText>were not breaking</w:delText>
        </w:r>
      </w:del>
      <w:ins w:id="95" w:author="Microsoft Office User" w:date="2023-01-29T17:29:00Z">
        <w:r w:rsidR="0030759C">
          <w:t>did not break</w:t>
        </w:r>
      </w:ins>
      <w:r>
        <w:t xml:space="preserve"> any of the </w:t>
      </w:r>
      <w:ins w:id="96" w:author="Microsoft Office User" w:date="2023-01-29T17:29:00Z">
        <w:r w:rsidR="0030759C">
          <w:t xml:space="preserve">competition </w:t>
        </w:r>
      </w:ins>
      <w:r>
        <w:t>rules</w:t>
      </w:r>
      <w:ins w:id="97" w:author="Microsoft Office User" w:date="2023-01-29T17:29:00Z">
        <w:r w:rsidR="0030759C">
          <w:t xml:space="preserve">. </w:t>
        </w:r>
      </w:ins>
      <w:del w:id="98" w:author="Microsoft Office User" w:date="2023-01-29T17:29:00Z">
        <w:r w:rsidDel="0030759C">
          <w:delText xml:space="preserve"> of the competition.</w:delText>
        </w:r>
      </w:del>
    </w:p>
    <w:p w14:paraId="6F856E0E" w14:textId="77777777" w:rsidR="009B44FD" w:rsidRDefault="009B44FD">
      <w:pPr>
        <w:ind w:left="720"/>
      </w:pPr>
    </w:p>
    <w:p w14:paraId="00000017" w14:textId="77777777" w:rsidR="009717D9" w:rsidRDefault="00396F84">
      <w:pPr>
        <w:numPr>
          <w:ilvl w:val="0"/>
          <w:numId w:val="1"/>
        </w:numPr>
      </w:pPr>
      <w:r>
        <w:t>Is there anything else about yourself which you want us to know? (550 characters)</w:t>
      </w:r>
    </w:p>
    <w:p w14:paraId="00000018" w14:textId="77777777" w:rsidR="009717D9" w:rsidRDefault="00396F84">
      <w:r>
        <w:tab/>
        <w:t>Teaching opportunity (Physics) (make it s</w:t>
      </w:r>
      <w:r>
        <w:t>ort of a community service)</w:t>
      </w:r>
    </w:p>
    <w:p w14:paraId="00000019" w14:textId="546C29D8" w:rsidR="009717D9" w:rsidRDefault="009717D9"/>
    <w:p w14:paraId="548E185D" w14:textId="52C7DB51" w:rsidR="009B44FD" w:rsidRDefault="009B44FD" w:rsidP="009B44FD">
      <w:pPr>
        <w:ind w:left="709"/>
      </w:pPr>
      <w:r>
        <w:t xml:space="preserve">I was given the opportunity to teach Physics to a few of my classmates who were struggling with their academic scores in that subject. </w:t>
      </w:r>
      <w:commentRangeStart w:id="99"/>
      <w:r>
        <w:t>My homeroom teacher entrusted me to become the study group leader and mentor because she saw that I am a hardworking person and passionate for helping others. She also believes that my academic results are great and that I will be able to balance between teaching, studying, and other activities. I took the opportunity because I wanted to help my peers and gain new experiences.</w:t>
      </w:r>
      <w:commentRangeEnd w:id="99"/>
      <w:r w:rsidR="002C4E80">
        <w:rPr>
          <w:rStyle w:val="CommentReference"/>
        </w:rPr>
        <w:commentReference w:id="99"/>
      </w:r>
    </w:p>
    <w:p w14:paraId="00000022" w14:textId="3C34E619" w:rsidR="009717D9" w:rsidRDefault="009717D9" w:rsidP="009B44FD">
      <w:pPr>
        <w:rPr>
          <w:ins w:id="100" w:author="Microsoft Office User" w:date="2023-01-29T17:34:00Z"/>
        </w:rPr>
      </w:pPr>
    </w:p>
    <w:p w14:paraId="51E167CB" w14:textId="77777777" w:rsidR="0007515B" w:rsidRDefault="0007515B" w:rsidP="009B44FD">
      <w:pPr>
        <w:rPr>
          <w:ins w:id="101" w:author="Microsoft Office User" w:date="2023-01-29T17:34:00Z"/>
        </w:rPr>
      </w:pPr>
    </w:p>
    <w:p w14:paraId="4F57C8DC" w14:textId="1E14F539" w:rsidR="0007515B" w:rsidRDefault="0007515B" w:rsidP="009B44FD">
      <w:r>
        <w:t xml:space="preserve">Hi </w:t>
      </w:r>
      <w:proofErr w:type="spellStart"/>
      <w:r>
        <w:t>Fel</w:t>
      </w:r>
      <w:proofErr w:type="spellEnd"/>
      <w:r>
        <w:t xml:space="preserve">, </w:t>
      </w:r>
    </w:p>
    <w:p w14:paraId="75C19242" w14:textId="77777777" w:rsidR="0007515B" w:rsidRDefault="0007515B" w:rsidP="009B44FD"/>
    <w:p w14:paraId="2510604E" w14:textId="3EFA5CD9" w:rsidR="0007515B" w:rsidRDefault="0007515B" w:rsidP="009B44FD">
      <w:r>
        <w:t xml:space="preserve">I’ve rearranged some of your contents to avoid redundancy and improve coherence. To make your answers more effective, please read the specific comments I’ve left on </w:t>
      </w:r>
      <w:r w:rsidR="007A737F">
        <w:t>the parts you should elaborate on</w:t>
      </w:r>
      <w:r w:rsidR="006951E8">
        <w:t xml:space="preserve"> (especially Q1 and Q2).</w:t>
      </w:r>
      <w:bookmarkStart w:id="102" w:name="_GoBack"/>
      <w:bookmarkEnd w:id="102"/>
    </w:p>
    <w:p w14:paraId="0DEEA1CE" w14:textId="77777777" w:rsidR="007A737F" w:rsidRDefault="007A737F" w:rsidP="009B44FD"/>
    <w:p w14:paraId="16C21BC1" w14:textId="77D94C89" w:rsidR="007A737F" w:rsidRDefault="007A737F" w:rsidP="009B44FD">
      <w:r>
        <w:t>Best of luck!</w:t>
      </w:r>
    </w:p>
    <w:p w14:paraId="2FAF6C44" w14:textId="665A09D2" w:rsidR="007A737F" w:rsidRDefault="007A737F" w:rsidP="009B44FD">
      <w:r>
        <w:t>Melinda</w:t>
      </w:r>
    </w:p>
    <w:sectPr w:rsidR="007A737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3-01-29T16:35:00Z" w:initials="MOU">
    <w:p w14:paraId="6C7BF6E3" w14:textId="77777777" w:rsidR="00453366" w:rsidRDefault="00453366">
      <w:pPr>
        <w:pStyle w:val="CommentText"/>
      </w:pPr>
      <w:r>
        <w:rPr>
          <w:rStyle w:val="CommentReference"/>
        </w:rPr>
        <w:annotationRef/>
      </w:r>
      <w:r w:rsidR="00C73E88">
        <w:t>Though it is good that you’re excited to read about this engaging book, the prompt wants you to focus more about the things you’ve done rather than the content of the book.</w:t>
      </w:r>
    </w:p>
    <w:p w14:paraId="2D3040A2" w14:textId="77777777" w:rsidR="00C73E88" w:rsidRDefault="00C73E88">
      <w:pPr>
        <w:pStyle w:val="CommentText"/>
      </w:pPr>
    </w:p>
    <w:p w14:paraId="015B31F7" w14:textId="77777777" w:rsidR="00C73E88" w:rsidRDefault="00C73E88">
      <w:pPr>
        <w:pStyle w:val="CommentText"/>
      </w:pPr>
      <w:r>
        <w:t xml:space="preserve">Based on your written answer, I suggest that you elaborate on your experience preparing for the competition (extra hours with your bio teacher, group projects </w:t>
      </w:r>
      <w:proofErr w:type="spellStart"/>
      <w:r>
        <w:t>etc</w:t>
      </w:r>
      <w:proofErr w:type="spellEnd"/>
      <w:r>
        <w:t>).</w:t>
      </w:r>
    </w:p>
    <w:p w14:paraId="50DDEDE0" w14:textId="77777777" w:rsidR="00C73E88" w:rsidRDefault="00C73E88">
      <w:pPr>
        <w:pStyle w:val="CommentText"/>
      </w:pPr>
    </w:p>
    <w:p w14:paraId="32D581D9" w14:textId="2475D5D0" w:rsidR="00C73E88" w:rsidRDefault="00C73E88">
      <w:pPr>
        <w:pStyle w:val="CommentText"/>
      </w:pPr>
      <w:r>
        <w:t xml:space="preserve">The admission committee </w:t>
      </w:r>
      <w:r w:rsidR="00FC5242">
        <w:t xml:space="preserve">wants to see your passion for your chosen major and how much effort you’re willing to put in to further understand this particular subject. </w:t>
      </w:r>
    </w:p>
  </w:comment>
  <w:comment w:id="16" w:author="Microsoft Office User" w:date="2023-01-29T16:59:00Z" w:initials="MOU">
    <w:p w14:paraId="25762A04" w14:textId="77777777" w:rsidR="00D51797" w:rsidRDefault="00D51797">
      <w:pPr>
        <w:pStyle w:val="CommentText"/>
      </w:pPr>
      <w:r>
        <w:rPr>
          <w:rStyle w:val="CommentReference"/>
        </w:rPr>
        <w:annotationRef/>
      </w:r>
      <w:r>
        <w:t>I realized that (</w:t>
      </w:r>
      <w:r w:rsidRPr="00A91240">
        <w:rPr>
          <w:b/>
        </w:rPr>
        <w:t>give reason why first method did not work</w:t>
      </w:r>
      <w:r>
        <w:t xml:space="preserve">). </w:t>
      </w:r>
      <w:r w:rsidR="00A91240">
        <w:t xml:space="preserve">Thus, I had to figure out the best way to understand the cycles. Since I’ve always fared better with memorizing song, what’s better than turning these cycles into song lyrics? </w:t>
      </w:r>
    </w:p>
    <w:p w14:paraId="6A6E5492" w14:textId="77777777" w:rsidR="00A91240" w:rsidRDefault="00A91240">
      <w:pPr>
        <w:pStyle w:val="CommentText"/>
      </w:pPr>
    </w:p>
    <w:p w14:paraId="72E69DB0" w14:textId="13EFE69C" w:rsidR="00A91240" w:rsidRDefault="00A91240">
      <w:pPr>
        <w:pStyle w:val="CommentText"/>
      </w:pPr>
      <w:r>
        <w:t>*show that you understand your own w</w:t>
      </w:r>
      <w:r w:rsidR="004F4BC5">
        <w:t xml:space="preserve">eakness and strength and how your self-actualization brings you benefits. </w:t>
      </w:r>
    </w:p>
  </w:comment>
  <w:comment w:id="93" w:author="Microsoft Office User" w:date="2023-01-29T17:30:00Z" w:initials="MOU">
    <w:p w14:paraId="7872AC8F" w14:textId="22B6E2DD" w:rsidR="0030759C" w:rsidRDefault="0030759C">
      <w:pPr>
        <w:pStyle w:val="CommentText"/>
      </w:pPr>
      <w:r>
        <w:rPr>
          <w:rStyle w:val="CommentReference"/>
        </w:rPr>
        <w:annotationRef/>
      </w:r>
      <w:r>
        <w:t xml:space="preserve">Is there another example other than following the rules? </w:t>
      </w:r>
    </w:p>
  </w:comment>
  <w:comment w:id="99" w:author="Microsoft Office User" w:date="2023-01-29T17:30:00Z" w:initials="MOU">
    <w:p w14:paraId="4174EAF6" w14:textId="77777777" w:rsidR="002C4E80" w:rsidRDefault="002C4E80">
      <w:pPr>
        <w:pStyle w:val="CommentText"/>
      </w:pPr>
      <w:r>
        <w:rPr>
          <w:rStyle w:val="CommentReference"/>
        </w:rPr>
        <w:annotationRef/>
      </w:r>
      <w:r>
        <w:t xml:space="preserve">Rather than saying that you were asked to do so, it’s a good idea to rewrite this as if you’re the one who took initiative to do more after being entrusted by your teacher. </w:t>
      </w:r>
    </w:p>
    <w:p w14:paraId="2A6B85F3" w14:textId="77777777" w:rsidR="002C4E80" w:rsidRDefault="002C4E80">
      <w:pPr>
        <w:pStyle w:val="CommentText"/>
      </w:pPr>
    </w:p>
    <w:p w14:paraId="11FAB3F2" w14:textId="77777777" w:rsidR="002C4E80" w:rsidRDefault="002C4E80">
      <w:pPr>
        <w:pStyle w:val="CommentText"/>
      </w:pPr>
      <w:r>
        <w:t xml:space="preserve">For instance, you can write about how you’ve always done well in physics. Hence, your teacher asked you to be a group mentor. </w:t>
      </w:r>
      <w:r w:rsidR="00032C03">
        <w:t xml:space="preserve">After, you can write about how you plan group study session, how you want them to do better, and how you improve your patience, communication/interpersonal skills from teaching. </w:t>
      </w:r>
    </w:p>
    <w:p w14:paraId="5339A6AC" w14:textId="77777777" w:rsidR="00032C03" w:rsidRDefault="00032C03">
      <w:pPr>
        <w:pStyle w:val="CommentText"/>
      </w:pPr>
    </w:p>
    <w:p w14:paraId="54DD7460" w14:textId="6815EF8D" w:rsidR="00032C03" w:rsidRDefault="00032C03">
      <w:pPr>
        <w:pStyle w:val="CommentText"/>
      </w:pPr>
      <w:r>
        <w:t>*show that you’re a</w:t>
      </w:r>
      <w:r w:rsidR="006B0FEF">
        <w:t xml:space="preserve"> compassionate person who wants to help others actively and put your words into action.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D581D9" w15:done="0"/>
  <w15:commentEx w15:paraId="72E69DB0" w15:done="0"/>
  <w15:commentEx w15:paraId="7872AC8F" w15:done="0"/>
  <w15:commentEx w15:paraId="54DD74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D585A"/>
    <w:multiLevelType w:val="multilevel"/>
    <w:tmpl w:val="6CF696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45754964"/>
    <w:multiLevelType w:val="multilevel"/>
    <w:tmpl w:val="87F691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64D053AE"/>
    <w:multiLevelType w:val="multilevel"/>
    <w:tmpl w:val="F1C0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C1455AB"/>
    <w:multiLevelType w:val="multilevel"/>
    <w:tmpl w:val="77B82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7D9"/>
    <w:rsid w:val="00032C03"/>
    <w:rsid w:val="0007515B"/>
    <w:rsid w:val="000F7817"/>
    <w:rsid w:val="00162EE5"/>
    <w:rsid w:val="0020582C"/>
    <w:rsid w:val="00237345"/>
    <w:rsid w:val="00294983"/>
    <w:rsid w:val="002C4E80"/>
    <w:rsid w:val="003020B1"/>
    <w:rsid w:val="0030759C"/>
    <w:rsid w:val="003268DB"/>
    <w:rsid w:val="00396F84"/>
    <w:rsid w:val="003A5A4F"/>
    <w:rsid w:val="003B55AF"/>
    <w:rsid w:val="003D2A93"/>
    <w:rsid w:val="00453366"/>
    <w:rsid w:val="00475BFC"/>
    <w:rsid w:val="00493975"/>
    <w:rsid w:val="004D010B"/>
    <w:rsid w:val="004F4BC5"/>
    <w:rsid w:val="005252E8"/>
    <w:rsid w:val="005326BE"/>
    <w:rsid w:val="005D5B36"/>
    <w:rsid w:val="006203E5"/>
    <w:rsid w:val="00646FEC"/>
    <w:rsid w:val="006951E8"/>
    <w:rsid w:val="006A5EE5"/>
    <w:rsid w:val="006B0FEF"/>
    <w:rsid w:val="007061D3"/>
    <w:rsid w:val="007A737F"/>
    <w:rsid w:val="007B17D6"/>
    <w:rsid w:val="00827C5F"/>
    <w:rsid w:val="008A7773"/>
    <w:rsid w:val="0090179B"/>
    <w:rsid w:val="009717D9"/>
    <w:rsid w:val="009B44FD"/>
    <w:rsid w:val="00A91240"/>
    <w:rsid w:val="00A9531A"/>
    <w:rsid w:val="00AE049A"/>
    <w:rsid w:val="00B37F10"/>
    <w:rsid w:val="00C73E88"/>
    <w:rsid w:val="00D51797"/>
    <w:rsid w:val="00F16FD3"/>
    <w:rsid w:val="00FC524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C0DD"/>
  <w15:docId w15:val="{EACDF264-B576-410F-86C3-ABA3505C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53366"/>
    <w:rPr>
      <w:sz w:val="18"/>
      <w:szCs w:val="18"/>
    </w:rPr>
  </w:style>
  <w:style w:type="paragraph" w:styleId="CommentText">
    <w:name w:val="annotation text"/>
    <w:basedOn w:val="Normal"/>
    <w:link w:val="CommentTextChar"/>
    <w:uiPriority w:val="99"/>
    <w:semiHidden/>
    <w:unhideWhenUsed/>
    <w:rsid w:val="00453366"/>
    <w:pPr>
      <w:spacing w:line="240" w:lineRule="auto"/>
    </w:pPr>
    <w:rPr>
      <w:sz w:val="24"/>
      <w:szCs w:val="24"/>
    </w:rPr>
  </w:style>
  <w:style w:type="character" w:customStyle="1" w:styleId="CommentTextChar">
    <w:name w:val="Comment Text Char"/>
    <w:basedOn w:val="DefaultParagraphFont"/>
    <w:link w:val="CommentText"/>
    <w:uiPriority w:val="99"/>
    <w:semiHidden/>
    <w:rsid w:val="00453366"/>
    <w:rPr>
      <w:sz w:val="24"/>
      <w:szCs w:val="24"/>
    </w:rPr>
  </w:style>
  <w:style w:type="paragraph" w:styleId="CommentSubject">
    <w:name w:val="annotation subject"/>
    <w:basedOn w:val="CommentText"/>
    <w:next w:val="CommentText"/>
    <w:link w:val="CommentSubjectChar"/>
    <w:uiPriority w:val="99"/>
    <w:semiHidden/>
    <w:unhideWhenUsed/>
    <w:rsid w:val="00453366"/>
    <w:rPr>
      <w:b/>
      <w:bCs/>
      <w:sz w:val="20"/>
      <w:szCs w:val="20"/>
    </w:rPr>
  </w:style>
  <w:style w:type="character" w:customStyle="1" w:styleId="CommentSubjectChar">
    <w:name w:val="Comment Subject Char"/>
    <w:basedOn w:val="CommentTextChar"/>
    <w:link w:val="CommentSubject"/>
    <w:uiPriority w:val="99"/>
    <w:semiHidden/>
    <w:rsid w:val="00453366"/>
    <w:rPr>
      <w:b/>
      <w:bCs/>
      <w:sz w:val="20"/>
      <w:szCs w:val="20"/>
    </w:rPr>
  </w:style>
  <w:style w:type="paragraph" w:styleId="BalloonText">
    <w:name w:val="Balloon Text"/>
    <w:basedOn w:val="Normal"/>
    <w:link w:val="BalloonTextChar"/>
    <w:uiPriority w:val="99"/>
    <w:semiHidden/>
    <w:unhideWhenUsed/>
    <w:rsid w:val="0045336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336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876</Words>
  <Characters>4994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2023-01-29T10:41:00Z</dcterms:created>
  <dcterms:modified xsi:type="dcterms:W3CDTF">2023-01-29T10:41:00Z</dcterms:modified>
</cp:coreProperties>
</file>