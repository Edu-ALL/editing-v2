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2049" w14:textId="77777777" w:rsidR="005D35DC" w:rsidRPr="005D35DC" w:rsidRDefault="005D35DC" w:rsidP="005D35DC">
      <w:pPr>
        <w:spacing w:after="0" w:line="240" w:lineRule="auto"/>
        <w:jc w:val="both"/>
        <w:textAlignment w:val="baseline"/>
        <w:rPr>
          <w:rFonts w:ascii="Arial" w:eastAsia="Times New Roman" w:hAnsi="Arial" w:cs="Arial"/>
          <w:b/>
          <w:bCs/>
          <w:color w:val="222222"/>
          <w:lang w:eastAsia="en-ID"/>
        </w:rPr>
      </w:pPr>
      <w:r w:rsidRPr="005D35DC">
        <w:rPr>
          <w:rFonts w:ascii="Arial" w:eastAsia="Times New Roman" w:hAnsi="Arial" w:cs="Arial"/>
          <w:b/>
          <w:bCs/>
          <w:color w:val="222222"/>
          <w:shd w:val="clear" w:color="auto" w:fill="FFFFFF"/>
          <w:lang w:eastAsia="en-ID"/>
        </w:rPr>
        <w:t>If you could change one thing to better your community, what would it be? Please explain (200-250 words)</w:t>
      </w:r>
    </w:p>
    <w:p w14:paraId="7B1C3348" w14:textId="77777777" w:rsidR="005D35DC" w:rsidRPr="005D35DC" w:rsidRDefault="005D35DC" w:rsidP="005D35DC">
      <w:pPr>
        <w:spacing w:after="0" w:line="240" w:lineRule="auto"/>
        <w:rPr>
          <w:rFonts w:ascii="Times New Roman" w:eastAsia="Times New Roman" w:hAnsi="Times New Roman" w:cs="Times New Roman"/>
          <w:sz w:val="24"/>
          <w:szCs w:val="24"/>
          <w:lang w:eastAsia="en-ID"/>
        </w:rPr>
      </w:pPr>
    </w:p>
    <w:p w14:paraId="03E85C28" w14:textId="05B78CCF" w:rsidR="005D35DC" w:rsidRPr="005D35DC" w:rsidDel="009D621B" w:rsidRDefault="005D35DC" w:rsidP="005D35DC">
      <w:pPr>
        <w:spacing w:after="0" w:line="240" w:lineRule="auto"/>
        <w:jc w:val="both"/>
        <w:rPr>
          <w:del w:id="0" w:author="Microsoft Office User" w:date="2023-01-11T13:32:00Z"/>
          <w:rFonts w:ascii="Times New Roman" w:eastAsia="Times New Roman" w:hAnsi="Times New Roman" w:cs="Times New Roman"/>
          <w:sz w:val="24"/>
          <w:szCs w:val="24"/>
          <w:lang w:eastAsia="en-ID"/>
        </w:rPr>
      </w:pPr>
      <w:r w:rsidRPr="005D35DC">
        <w:rPr>
          <w:rFonts w:ascii="Arial" w:eastAsia="Times New Roman" w:hAnsi="Arial" w:cs="Arial"/>
          <w:color w:val="222222"/>
          <w:shd w:val="clear" w:color="auto" w:fill="FFFFFF"/>
          <w:lang w:eastAsia="en-ID"/>
        </w:rPr>
        <w:t xml:space="preserve">My interest in </w:t>
      </w:r>
      <w:del w:id="1" w:author="Microsoft Office User" w:date="2023-01-11T13:19:00Z">
        <w:r w:rsidRPr="005D35DC" w:rsidDel="009D621B">
          <w:rPr>
            <w:rFonts w:ascii="Arial" w:eastAsia="Times New Roman" w:hAnsi="Arial" w:cs="Arial"/>
            <w:color w:val="222222"/>
            <w:shd w:val="clear" w:color="auto" w:fill="FFFFFF"/>
            <w:lang w:eastAsia="en-ID"/>
          </w:rPr>
          <w:delText xml:space="preserve">the </w:delText>
        </w:r>
      </w:del>
      <w:r w:rsidRPr="005D35DC">
        <w:rPr>
          <w:rFonts w:ascii="Arial" w:eastAsia="Times New Roman" w:hAnsi="Arial" w:cs="Arial"/>
          <w:color w:val="222222"/>
          <w:shd w:val="clear" w:color="auto" w:fill="FFFFFF"/>
          <w:lang w:eastAsia="en-ID"/>
        </w:rPr>
        <w:t xml:space="preserve">investing and trading </w:t>
      </w:r>
      <w:del w:id="2" w:author="Microsoft Office User" w:date="2023-01-11T13:19:00Z">
        <w:r w:rsidRPr="005D35DC" w:rsidDel="009D621B">
          <w:rPr>
            <w:rFonts w:ascii="Arial" w:eastAsia="Times New Roman" w:hAnsi="Arial" w:cs="Arial"/>
            <w:color w:val="222222"/>
            <w:shd w:val="clear" w:color="auto" w:fill="FFFFFF"/>
            <w:lang w:eastAsia="en-ID"/>
          </w:rPr>
          <w:delText xml:space="preserve">field </w:delText>
        </w:r>
      </w:del>
      <w:r w:rsidRPr="005D35DC">
        <w:rPr>
          <w:rFonts w:ascii="Arial" w:eastAsia="Times New Roman" w:hAnsi="Arial" w:cs="Arial"/>
          <w:color w:val="222222"/>
          <w:shd w:val="clear" w:color="auto" w:fill="FFFFFF"/>
          <w:lang w:eastAsia="en-ID"/>
        </w:rPr>
        <w:t xml:space="preserve">led me to </w:t>
      </w:r>
      <w:del w:id="3" w:author="Microsoft Office User" w:date="2023-01-11T13:19:00Z">
        <w:r w:rsidRPr="005D35DC" w:rsidDel="009D621B">
          <w:rPr>
            <w:rFonts w:ascii="Arial" w:eastAsia="Times New Roman" w:hAnsi="Arial" w:cs="Arial"/>
            <w:color w:val="222222"/>
            <w:shd w:val="clear" w:color="auto" w:fill="FFFFFF"/>
            <w:lang w:eastAsia="en-ID"/>
          </w:rPr>
          <w:delText xml:space="preserve">notice </w:delText>
        </w:r>
      </w:del>
      <w:ins w:id="4" w:author="Microsoft Office User" w:date="2023-01-11T13:19:00Z">
        <w:r w:rsidR="009D621B">
          <w:rPr>
            <w:rFonts w:ascii="Arial" w:eastAsia="Times New Roman" w:hAnsi="Arial" w:cs="Arial"/>
            <w:color w:val="222222"/>
            <w:shd w:val="clear" w:color="auto" w:fill="FFFFFF"/>
            <w:lang w:eastAsia="en-ID"/>
          </w:rPr>
          <w:t>watch</w:t>
        </w:r>
        <w:r w:rsidR="009D621B" w:rsidRPr="005D35DC">
          <w:rPr>
            <w:rFonts w:ascii="Arial" w:eastAsia="Times New Roman" w:hAnsi="Arial" w:cs="Arial"/>
            <w:color w:val="222222"/>
            <w:shd w:val="clear" w:color="auto" w:fill="FFFFFF"/>
            <w:lang w:eastAsia="en-ID"/>
          </w:rPr>
          <w:t xml:space="preserve"> </w:t>
        </w:r>
      </w:ins>
      <w:del w:id="5" w:author="Microsoft Office User" w:date="2023-01-11T13:19:00Z">
        <w:r w:rsidRPr="005D35DC" w:rsidDel="009D621B">
          <w:rPr>
            <w:rFonts w:ascii="Arial" w:eastAsia="Times New Roman" w:hAnsi="Arial" w:cs="Arial"/>
            <w:color w:val="222222"/>
            <w:shd w:val="clear" w:color="auto" w:fill="FFFFFF"/>
            <w:lang w:eastAsia="en-ID"/>
          </w:rPr>
          <w:delText>firsthand</w:delText>
        </w:r>
      </w:del>
      <w:ins w:id="6" w:author="Microsoft Office User" w:date="2023-01-11T13:19:00Z">
        <w:r w:rsidR="009D621B" w:rsidRPr="005D35DC">
          <w:rPr>
            <w:rFonts w:ascii="Arial" w:eastAsia="Times New Roman" w:hAnsi="Arial" w:cs="Arial"/>
            <w:color w:val="222222"/>
            <w:shd w:val="clear" w:color="auto" w:fill="FFFFFF"/>
            <w:lang w:eastAsia="en-ID"/>
          </w:rPr>
          <w:t>first-hand</w:t>
        </w:r>
      </w:ins>
      <w:r w:rsidRPr="005D35DC">
        <w:rPr>
          <w:rFonts w:ascii="Arial" w:eastAsia="Times New Roman" w:hAnsi="Arial" w:cs="Arial"/>
          <w:color w:val="222222"/>
          <w:shd w:val="clear" w:color="auto" w:fill="FFFFFF"/>
          <w:lang w:eastAsia="en-ID"/>
        </w:rPr>
        <w:t xml:space="preserve"> the struggles of Indonesia’s MSME (micro-small medium enterprises). Despite </w:t>
      </w:r>
      <w:del w:id="7" w:author="Microsoft Office User" w:date="2023-01-11T13:20:00Z">
        <w:r w:rsidRPr="005D35DC" w:rsidDel="009D621B">
          <w:rPr>
            <w:rFonts w:ascii="Arial" w:eastAsia="Times New Roman" w:hAnsi="Arial" w:cs="Arial"/>
            <w:color w:val="222222"/>
            <w:shd w:val="clear" w:color="auto" w:fill="FFFFFF"/>
            <w:lang w:eastAsia="en-ID"/>
          </w:rPr>
          <w:delText xml:space="preserve">the </w:delText>
        </w:r>
      </w:del>
      <w:r w:rsidRPr="005D35DC">
        <w:rPr>
          <w:rFonts w:ascii="Arial" w:eastAsia="Times New Roman" w:hAnsi="Arial" w:cs="Arial"/>
          <w:color w:val="222222"/>
          <w:shd w:val="clear" w:color="auto" w:fill="FFFFFF"/>
          <w:lang w:eastAsia="en-ID"/>
        </w:rPr>
        <w:t>government</w:t>
      </w:r>
      <w:del w:id="8" w:author="Microsoft Office User" w:date="2023-01-11T13:20:00Z">
        <w:r w:rsidRPr="005D35DC" w:rsidDel="009D621B">
          <w:rPr>
            <w:rFonts w:ascii="Arial" w:eastAsia="Times New Roman" w:hAnsi="Arial" w:cs="Arial"/>
            <w:color w:val="222222"/>
            <w:shd w:val="clear" w:color="auto" w:fill="FFFFFF"/>
            <w:lang w:eastAsia="en-ID"/>
          </w:rPr>
          <w:delText>’s</w:delText>
        </w:r>
      </w:del>
      <w:r w:rsidRPr="005D35DC">
        <w:rPr>
          <w:rFonts w:ascii="Arial" w:eastAsia="Times New Roman" w:hAnsi="Arial" w:cs="Arial"/>
          <w:color w:val="222222"/>
          <w:shd w:val="clear" w:color="auto" w:fill="FFFFFF"/>
          <w:lang w:eastAsia="en-ID"/>
        </w:rPr>
        <w:t xml:space="preserve"> </w:t>
      </w:r>
      <w:del w:id="9" w:author="Microsoft Office User" w:date="2023-01-11T13:19:00Z">
        <w:r w:rsidRPr="005D35DC" w:rsidDel="009D621B">
          <w:rPr>
            <w:rFonts w:ascii="Arial" w:eastAsia="Times New Roman" w:hAnsi="Arial" w:cs="Arial"/>
            <w:color w:val="222222"/>
            <w:shd w:val="clear" w:color="auto" w:fill="FFFFFF"/>
            <w:lang w:eastAsia="en-ID"/>
          </w:rPr>
          <w:delText xml:space="preserve">resources to </w:delText>
        </w:r>
      </w:del>
      <w:r w:rsidRPr="005D35DC">
        <w:rPr>
          <w:rFonts w:ascii="Arial" w:eastAsia="Times New Roman" w:hAnsi="Arial" w:cs="Arial"/>
          <w:color w:val="222222"/>
          <w:shd w:val="clear" w:color="auto" w:fill="FFFFFF"/>
          <w:lang w:eastAsia="en-ID"/>
        </w:rPr>
        <w:t xml:space="preserve">support </w:t>
      </w:r>
      <w:ins w:id="10" w:author="Microsoft Office User" w:date="2023-01-11T13:20:00Z">
        <w:r w:rsidR="009D621B">
          <w:rPr>
            <w:rFonts w:ascii="Arial" w:eastAsia="Times New Roman" w:hAnsi="Arial" w:cs="Arial"/>
            <w:color w:val="222222"/>
            <w:shd w:val="clear" w:color="auto" w:fill="FFFFFF"/>
            <w:lang w:eastAsia="en-ID"/>
          </w:rPr>
          <w:t xml:space="preserve">for </w:t>
        </w:r>
      </w:ins>
      <w:r w:rsidRPr="005D35DC">
        <w:rPr>
          <w:rFonts w:ascii="Arial" w:eastAsia="Times New Roman" w:hAnsi="Arial" w:cs="Arial"/>
          <w:color w:val="222222"/>
          <w:shd w:val="clear" w:color="auto" w:fill="FFFFFF"/>
          <w:lang w:eastAsia="en-ID"/>
        </w:rPr>
        <w:t xml:space="preserve">MSMEs, it is still insufficient. MSMEs </w:t>
      </w:r>
      <w:del w:id="11" w:author="Microsoft Office User" w:date="2023-01-11T13:20:00Z">
        <w:r w:rsidRPr="005D35DC" w:rsidDel="009D621B">
          <w:rPr>
            <w:rFonts w:ascii="Arial" w:eastAsia="Times New Roman" w:hAnsi="Arial" w:cs="Arial"/>
            <w:color w:val="222222"/>
            <w:shd w:val="clear" w:color="auto" w:fill="FFFFFF"/>
            <w:lang w:eastAsia="en-ID"/>
          </w:rPr>
          <w:delText xml:space="preserve">in Indonesia </w:delText>
        </w:r>
      </w:del>
      <w:r w:rsidRPr="005D35DC">
        <w:rPr>
          <w:rFonts w:ascii="Arial" w:eastAsia="Times New Roman" w:hAnsi="Arial" w:cs="Arial"/>
          <w:color w:val="222222"/>
          <w:shd w:val="clear" w:color="auto" w:fill="FFFFFF"/>
          <w:lang w:eastAsia="en-ID"/>
        </w:rPr>
        <w:t>account for nearly 97% of domestic employment</w:t>
      </w:r>
      <w:ins w:id="12" w:author="Microsoft Office User" w:date="2023-01-11T13:24:00Z">
        <w:r w:rsidR="009D621B">
          <w:rPr>
            <w:rFonts w:ascii="Arial" w:eastAsia="Times New Roman" w:hAnsi="Arial" w:cs="Arial"/>
            <w:color w:val="222222"/>
            <w:shd w:val="clear" w:color="auto" w:fill="FFFFFF"/>
            <w:lang w:eastAsia="en-ID"/>
          </w:rPr>
          <w:t>, and</w:t>
        </w:r>
      </w:ins>
      <w:del w:id="13" w:author="Microsoft Office User" w:date="2023-01-11T13:24:00Z">
        <w:r w:rsidRPr="005D35DC" w:rsidDel="009D621B">
          <w:rPr>
            <w:rFonts w:ascii="Arial" w:eastAsia="Times New Roman" w:hAnsi="Arial" w:cs="Arial"/>
            <w:color w:val="222222"/>
            <w:shd w:val="clear" w:color="auto" w:fill="FFFFFF"/>
            <w:lang w:eastAsia="en-ID"/>
          </w:rPr>
          <w:delText>.</w:delText>
        </w:r>
      </w:del>
      <w:r w:rsidRPr="005D35DC">
        <w:rPr>
          <w:rFonts w:ascii="Arial" w:eastAsia="Times New Roman" w:hAnsi="Arial" w:cs="Arial"/>
          <w:color w:val="222222"/>
          <w:shd w:val="clear" w:color="auto" w:fill="FFFFFF"/>
          <w:lang w:eastAsia="en-ID"/>
        </w:rPr>
        <w:t xml:space="preserve"> </w:t>
      </w:r>
      <w:del w:id="14" w:author="Microsoft Office User" w:date="2023-01-11T13:24:00Z">
        <w:r w:rsidRPr="005D35DC" w:rsidDel="009D621B">
          <w:rPr>
            <w:rFonts w:ascii="Arial" w:eastAsia="Times New Roman" w:hAnsi="Arial" w:cs="Arial"/>
            <w:color w:val="222222"/>
            <w:shd w:val="clear" w:color="auto" w:fill="FFFFFF"/>
            <w:lang w:eastAsia="en-ID"/>
          </w:rPr>
          <w:delText xml:space="preserve">The </w:delText>
        </w:r>
      </w:del>
      <w:ins w:id="15" w:author="Microsoft Office User" w:date="2023-01-11T13:29:00Z">
        <w:r w:rsidR="009D621B">
          <w:rPr>
            <w:rFonts w:ascii="Arial" w:eastAsia="Times New Roman" w:hAnsi="Arial" w:cs="Arial"/>
            <w:color w:val="222222"/>
            <w:shd w:val="clear" w:color="auto" w:fill="FFFFFF"/>
            <w:lang w:eastAsia="en-ID"/>
          </w:rPr>
          <w:t xml:space="preserve">the </w:t>
        </w:r>
      </w:ins>
      <w:del w:id="16" w:author="Microsoft Office User" w:date="2023-01-11T13:24:00Z">
        <w:r w:rsidRPr="005D35DC" w:rsidDel="009D621B">
          <w:rPr>
            <w:rFonts w:ascii="Arial" w:eastAsia="Times New Roman" w:hAnsi="Arial" w:cs="Arial"/>
            <w:color w:val="222222"/>
            <w:shd w:val="clear" w:color="auto" w:fill="FFFFFF"/>
            <w:lang w:eastAsia="en-ID"/>
          </w:rPr>
          <w:delText xml:space="preserve">closing </w:delText>
        </w:r>
      </w:del>
      <w:del w:id="17" w:author="Microsoft Office User" w:date="2023-01-11T13:29:00Z">
        <w:r w:rsidRPr="005D35DC" w:rsidDel="009D621B">
          <w:rPr>
            <w:rFonts w:ascii="Arial" w:eastAsia="Times New Roman" w:hAnsi="Arial" w:cs="Arial"/>
            <w:color w:val="222222"/>
            <w:shd w:val="clear" w:color="auto" w:fill="FFFFFF"/>
            <w:lang w:eastAsia="en-ID"/>
          </w:rPr>
          <w:delText xml:space="preserve">down of businesses due to financial issues and the </w:delText>
        </w:r>
      </w:del>
      <w:r w:rsidRPr="005D35DC">
        <w:rPr>
          <w:rFonts w:ascii="Arial" w:eastAsia="Times New Roman" w:hAnsi="Arial" w:cs="Arial"/>
          <w:color w:val="222222"/>
          <w:shd w:val="clear" w:color="auto" w:fill="FFFFFF"/>
          <w:lang w:eastAsia="en-ID"/>
        </w:rPr>
        <w:t>pandemic le</w:t>
      </w:r>
      <w:del w:id="18" w:author="Microsoft Office User" w:date="2023-01-11T13:29:00Z">
        <w:r w:rsidRPr="005D35DC" w:rsidDel="009D621B">
          <w:rPr>
            <w:rFonts w:ascii="Arial" w:eastAsia="Times New Roman" w:hAnsi="Arial" w:cs="Arial"/>
            <w:color w:val="222222"/>
            <w:shd w:val="clear" w:color="auto" w:fill="FFFFFF"/>
            <w:lang w:eastAsia="en-ID"/>
          </w:rPr>
          <w:delText>a</w:delText>
        </w:r>
      </w:del>
      <w:r w:rsidRPr="005D35DC">
        <w:rPr>
          <w:rFonts w:ascii="Arial" w:eastAsia="Times New Roman" w:hAnsi="Arial" w:cs="Arial"/>
          <w:color w:val="222222"/>
          <w:shd w:val="clear" w:color="auto" w:fill="FFFFFF"/>
          <w:lang w:eastAsia="en-ID"/>
        </w:rPr>
        <w:t>d to many Indonesians being left unemployed</w:t>
      </w:r>
      <w:del w:id="19" w:author="Microsoft Office User" w:date="2023-01-11T13:31:00Z">
        <w:r w:rsidRPr="005D35DC" w:rsidDel="009D621B">
          <w:rPr>
            <w:rFonts w:ascii="Arial" w:eastAsia="Times New Roman" w:hAnsi="Arial" w:cs="Arial"/>
            <w:color w:val="222222"/>
            <w:shd w:val="clear" w:color="auto" w:fill="FFFFFF"/>
            <w:lang w:eastAsia="en-ID"/>
          </w:rPr>
          <w:delText xml:space="preserve"> or laid off to reduce operating expenses</w:delText>
        </w:r>
      </w:del>
      <w:r w:rsidRPr="005D35DC">
        <w:rPr>
          <w:rFonts w:ascii="Arial" w:eastAsia="Times New Roman" w:hAnsi="Arial" w:cs="Arial"/>
          <w:color w:val="222222"/>
          <w:shd w:val="clear" w:color="auto" w:fill="FFFFFF"/>
          <w:lang w:eastAsia="en-ID"/>
        </w:rPr>
        <w:t xml:space="preserve">. </w:t>
      </w:r>
      <w:del w:id="20" w:author="Microsoft Office User" w:date="2023-01-11T13:32:00Z">
        <w:r w:rsidRPr="005D35DC" w:rsidDel="009D621B">
          <w:rPr>
            <w:rFonts w:ascii="Arial" w:eastAsia="Times New Roman" w:hAnsi="Arial" w:cs="Arial"/>
            <w:color w:val="222222"/>
            <w:shd w:val="clear" w:color="auto" w:fill="FFFFFF"/>
            <w:lang w:eastAsia="en-ID"/>
          </w:rPr>
          <w:delText>It is saddening to see many high-potential MSMEs couldn’t thrive like they’re supposed to because of the lack of financial support from the government and most don’t even know how to seek financial assistance to do so. </w:delText>
        </w:r>
      </w:del>
    </w:p>
    <w:p w14:paraId="04240C7A" w14:textId="77777777" w:rsidR="005D35DC" w:rsidRPr="005D35DC" w:rsidDel="009D621B" w:rsidRDefault="005D35DC" w:rsidP="009D621B">
      <w:pPr>
        <w:spacing w:after="0" w:line="240" w:lineRule="auto"/>
        <w:jc w:val="both"/>
        <w:rPr>
          <w:del w:id="21" w:author="Microsoft Office User" w:date="2023-01-11T13:32:00Z"/>
          <w:rFonts w:ascii="Times New Roman" w:eastAsia="Times New Roman" w:hAnsi="Times New Roman" w:cs="Times New Roman"/>
          <w:sz w:val="24"/>
          <w:szCs w:val="24"/>
          <w:lang w:eastAsia="en-ID"/>
        </w:rPr>
        <w:pPrChange w:id="22" w:author="Microsoft Office User" w:date="2023-01-11T13:32:00Z">
          <w:pPr>
            <w:spacing w:after="0" w:line="240" w:lineRule="auto"/>
          </w:pPr>
        </w:pPrChange>
      </w:pPr>
    </w:p>
    <w:p w14:paraId="61C48F58" w14:textId="05A0AF44" w:rsidR="009D621B" w:rsidRDefault="005D35DC" w:rsidP="005D35DC">
      <w:pPr>
        <w:spacing w:after="0" w:line="240" w:lineRule="auto"/>
        <w:jc w:val="both"/>
        <w:rPr>
          <w:ins w:id="23" w:author="Microsoft Office User" w:date="2023-01-11T13:32:00Z"/>
          <w:rFonts w:ascii="Arial" w:eastAsia="Times New Roman" w:hAnsi="Arial" w:cs="Arial"/>
          <w:color w:val="222222"/>
          <w:shd w:val="clear" w:color="auto" w:fill="FFFFFF"/>
          <w:lang w:eastAsia="en-ID"/>
        </w:rPr>
      </w:pPr>
      <w:r w:rsidRPr="005D35DC">
        <w:rPr>
          <w:rFonts w:ascii="Arial" w:eastAsia="Times New Roman" w:hAnsi="Arial" w:cs="Arial"/>
          <w:color w:val="222222"/>
          <w:shd w:val="clear" w:color="auto" w:fill="FFFFFF"/>
          <w:lang w:eastAsia="en-ID"/>
        </w:rPr>
        <w:t xml:space="preserve">If I could change one thing to better my community, I would want </w:t>
      </w:r>
      <w:del w:id="24" w:author="Microsoft Office User" w:date="2023-01-11T13:33:00Z">
        <w:r w:rsidRPr="005D35DC" w:rsidDel="009D621B">
          <w:rPr>
            <w:rFonts w:ascii="Arial" w:eastAsia="Times New Roman" w:hAnsi="Arial" w:cs="Arial"/>
            <w:color w:val="222222"/>
            <w:shd w:val="clear" w:color="auto" w:fill="FFFFFF"/>
            <w:lang w:eastAsia="en-ID"/>
          </w:rPr>
          <w:delText xml:space="preserve">MSME owners to know that there are ways to seek financial assistance. </w:delText>
        </w:r>
      </w:del>
      <w:ins w:id="25" w:author="Microsoft Office User" w:date="2023-01-11T13:33:00Z">
        <w:r w:rsidR="009D621B">
          <w:rPr>
            <w:rFonts w:ascii="Arial" w:eastAsia="Times New Roman" w:hAnsi="Arial" w:cs="Arial"/>
            <w:color w:val="222222"/>
            <w:shd w:val="clear" w:color="auto" w:fill="FFFFFF"/>
            <w:lang w:eastAsia="en-ID"/>
          </w:rPr>
          <w:t xml:space="preserve">to aid MSMEs for the prosperity of the country. </w:t>
        </w:r>
      </w:ins>
    </w:p>
    <w:p w14:paraId="5B580780" w14:textId="77777777" w:rsidR="009D621B" w:rsidRDefault="009D621B" w:rsidP="005D35DC">
      <w:pPr>
        <w:spacing w:after="0" w:line="240" w:lineRule="auto"/>
        <w:jc w:val="both"/>
        <w:rPr>
          <w:ins w:id="26" w:author="Microsoft Office User" w:date="2023-01-11T13:32:00Z"/>
          <w:rFonts w:ascii="Arial" w:eastAsia="Times New Roman" w:hAnsi="Arial" w:cs="Arial"/>
          <w:color w:val="222222"/>
          <w:shd w:val="clear" w:color="auto" w:fill="FFFFFF"/>
          <w:lang w:eastAsia="en-ID"/>
        </w:rPr>
      </w:pPr>
    </w:p>
    <w:p w14:paraId="75FF62A8" w14:textId="0C567D53" w:rsidR="005D35DC" w:rsidRPr="005D35DC" w:rsidRDefault="005D35DC" w:rsidP="005D35DC">
      <w:pPr>
        <w:spacing w:after="0" w:line="240" w:lineRule="auto"/>
        <w:jc w:val="both"/>
        <w:rPr>
          <w:rFonts w:ascii="Times New Roman" w:eastAsia="Times New Roman" w:hAnsi="Times New Roman" w:cs="Times New Roman"/>
          <w:sz w:val="24"/>
          <w:szCs w:val="24"/>
          <w:lang w:eastAsia="en-ID"/>
        </w:rPr>
      </w:pPr>
      <w:r w:rsidRPr="005D35DC">
        <w:rPr>
          <w:rFonts w:ascii="Arial" w:eastAsia="Times New Roman" w:hAnsi="Arial" w:cs="Arial"/>
          <w:color w:val="222222"/>
          <w:shd w:val="clear" w:color="auto" w:fill="FFFFFF"/>
          <w:lang w:eastAsia="en-ID"/>
        </w:rPr>
        <w:t xml:space="preserve">I plan to </w:t>
      </w:r>
      <w:del w:id="27" w:author="Microsoft Office User" w:date="2023-01-11T13:34:00Z">
        <w:r w:rsidRPr="005D35DC" w:rsidDel="009D621B">
          <w:rPr>
            <w:rFonts w:ascii="Arial" w:eastAsia="Times New Roman" w:hAnsi="Arial" w:cs="Arial"/>
            <w:color w:val="222222"/>
            <w:shd w:val="clear" w:color="auto" w:fill="FFFFFF"/>
            <w:lang w:eastAsia="en-ID"/>
          </w:rPr>
          <w:delText xml:space="preserve">leverage </w:delText>
        </w:r>
      </w:del>
      <w:ins w:id="28" w:author="Microsoft Office User" w:date="2023-01-11T13:34:00Z">
        <w:r w:rsidR="009D621B">
          <w:rPr>
            <w:rFonts w:ascii="Arial" w:eastAsia="Times New Roman" w:hAnsi="Arial" w:cs="Arial"/>
            <w:color w:val="222222"/>
            <w:shd w:val="clear" w:color="auto" w:fill="FFFFFF"/>
            <w:lang w:eastAsia="en-ID"/>
          </w:rPr>
          <w:t>use</w:t>
        </w:r>
        <w:r w:rsidR="009D621B" w:rsidRPr="005D35DC">
          <w:rPr>
            <w:rFonts w:ascii="Arial" w:eastAsia="Times New Roman" w:hAnsi="Arial" w:cs="Arial"/>
            <w:color w:val="222222"/>
            <w:shd w:val="clear" w:color="auto" w:fill="FFFFFF"/>
            <w:lang w:eastAsia="en-ID"/>
          </w:rPr>
          <w:t xml:space="preserve"> </w:t>
        </w:r>
      </w:ins>
      <w:r w:rsidRPr="005D35DC">
        <w:rPr>
          <w:rFonts w:ascii="Arial" w:eastAsia="Times New Roman" w:hAnsi="Arial" w:cs="Arial"/>
          <w:color w:val="222222"/>
          <w:shd w:val="clear" w:color="auto" w:fill="FFFFFF"/>
          <w:lang w:eastAsia="en-ID"/>
        </w:rPr>
        <w:t xml:space="preserve">my knowledge of Venture Capital to help local owners gain capital </w:t>
      </w:r>
      <w:del w:id="29" w:author="Microsoft Office User" w:date="2023-01-11T13:36:00Z">
        <w:r w:rsidRPr="005D35DC" w:rsidDel="009D621B">
          <w:rPr>
            <w:rFonts w:ascii="Arial" w:eastAsia="Times New Roman" w:hAnsi="Arial" w:cs="Arial"/>
            <w:color w:val="222222"/>
            <w:shd w:val="clear" w:color="auto" w:fill="FFFFFF"/>
            <w:lang w:eastAsia="en-ID"/>
          </w:rPr>
          <w:delText xml:space="preserve">funding </w:delText>
        </w:r>
      </w:del>
      <w:r w:rsidRPr="005D35DC">
        <w:rPr>
          <w:rFonts w:ascii="Arial" w:eastAsia="Times New Roman" w:hAnsi="Arial" w:cs="Arial"/>
          <w:color w:val="222222"/>
          <w:shd w:val="clear" w:color="auto" w:fill="FFFFFF"/>
          <w:lang w:eastAsia="en-ID"/>
        </w:rPr>
        <w:t xml:space="preserve">by </w:t>
      </w:r>
      <w:del w:id="30" w:author="Microsoft Office User" w:date="2023-01-11T13:38:00Z">
        <w:r w:rsidRPr="005D35DC" w:rsidDel="009D621B">
          <w:rPr>
            <w:rFonts w:ascii="Arial" w:eastAsia="Times New Roman" w:hAnsi="Arial" w:cs="Arial"/>
            <w:color w:val="222222"/>
            <w:shd w:val="clear" w:color="auto" w:fill="FFFFFF"/>
            <w:lang w:eastAsia="en-ID"/>
          </w:rPr>
          <w:delText xml:space="preserve">helping </w:delText>
        </w:r>
      </w:del>
      <w:r w:rsidRPr="005D35DC">
        <w:rPr>
          <w:rFonts w:ascii="Arial" w:eastAsia="Times New Roman" w:hAnsi="Arial" w:cs="Arial"/>
          <w:color w:val="222222"/>
          <w:shd w:val="clear" w:color="auto" w:fill="FFFFFF"/>
          <w:lang w:eastAsia="en-ID"/>
        </w:rPr>
        <w:t>build</w:t>
      </w:r>
      <w:ins w:id="31" w:author="Microsoft Office User" w:date="2023-01-11T13:38:00Z">
        <w:r w:rsidR="009D621B">
          <w:rPr>
            <w:rFonts w:ascii="Arial" w:eastAsia="Times New Roman" w:hAnsi="Arial" w:cs="Arial"/>
            <w:color w:val="222222"/>
            <w:shd w:val="clear" w:color="auto" w:fill="FFFFFF"/>
            <w:lang w:eastAsia="en-ID"/>
          </w:rPr>
          <w:t>ing</w:t>
        </w:r>
      </w:ins>
      <w:r w:rsidRPr="005D35DC">
        <w:rPr>
          <w:rFonts w:ascii="Arial" w:eastAsia="Times New Roman" w:hAnsi="Arial" w:cs="Arial"/>
          <w:color w:val="222222"/>
          <w:shd w:val="clear" w:color="auto" w:fill="FFFFFF"/>
          <w:lang w:eastAsia="en-ID"/>
        </w:rPr>
        <w:t xml:space="preserve"> a strong portfolio</w:t>
      </w:r>
      <w:del w:id="32" w:author="Microsoft Office User" w:date="2023-01-11T13:41:00Z">
        <w:r w:rsidRPr="005D35DC" w:rsidDel="009D621B">
          <w:rPr>
            <w:rFonts w:ascii="Arial" w:eastAsia="Times New Roman" w:hAnsi="Arial" w:cs="Arial"/>
            <w:color w:val="222222"/>
            <w:shd w:val="clear" w:color="auto" w:fill="FFFFFF"/>
            <w:lang w:eastAsia="en-ID"/>
          </w:rPr>
          <w:delText>,</w:delText>
        </w:r>
      </w:del>
      <w:r w:rsidRPr="005D35DC">
        <w:rPr>
          <w:rFonts w:ascii="Arial" w:eastAsia="Times New Roman" w:hAnsi="Arial" w:cs="Arial"/>
          <w:color w:val="222222"/>
          <w:shd w:val="clear" w:color="auto" w:fill="FFFFFF"/>
          <w:lang w:eastAsia="en-ID"/>
        </w:rPr>
        <w:t xml:space="preserve"> </w:t>
      </w:r>
      <w:del w:id="33" w:author="Microsoft Office User" w:date="2023-01-11T13:40:00Z">
        <w:r w:rsidRPr="005D35DC" w:rsidDel="009D621B">
          <w:rPr>
            <w:rFonts w:ascii="Arial" w:eastAsia="Times New Roman" w:hAnsi="Arial" w:cs="Arial"/>
            <w:color w:val="222222"/>
            <w:shd w:val="clear" w:color="auto" w:fill="FFFFFF"/>
            <w:lang w:eastAsia="en-ID"/>
          </w:rPr>
          <w:delText xml:space="preserve">find the right market, </w:delText>
        </w:r>
      </w:del>
      <w:r w:rsidRPr="005D35DC">
        <w:rPr>
          <w:rFonts w:ascii="Arial" w:eastAsia="Times New Roman" w:hAnsi="Arial" w:cs="Arial"/>
          <w:color w:val="222222"/>
          <w:shd w:val="clear" w:color="auto" w:fill="FFFFFF"/>
          <w:lang w:eastAsia="en-ID"/>
        </w:rPr>
        <w:t>and lay</w:t>
      </w:r>
      <w:ins w:id="34" w:author="Microsoft Office User" w:date="2023-01-11T13:40:00Z">
        <w:r w:rsidR="009D621B">
          <w:rPr>
            <w:rFonts w:ascii="Arial" w:eastAsia="Times New Roman" w:hAnsi="Arial" w:cs="Arial"/>
            <w:color w:val="222222"/>
            <w:shd w:val="clear" w:color="auto" w:fill="FFFFFF"/>
            <w:lang w:eastAsia="en-ID"/>
          </w:rPr>
          <w:t>ing</w:t>
        </w:r>
      </w:ins>
      <w:r w:rsidRPr="005D35DC">
        <w:rPr>
          <w:rFonts w:ascii="Arial" w:eastAsia="Times New Roman" w:hAnsi="Arial" w:cs="Arial"/>
          <w:color w:val="222222"/>
          <w:shd w:val="clear" w:color="auto" w:fill="FFFFFF"/>
          <w:lang w:eastAsia="en-ID"/>
        </w:rPr>
        <w:t xml:space="preserve"> the foundations to reach series A of funding. I hope to become </w:t>
      </w:r>
      <w:del w:id="35" w:author="Microsoft Office User" w:date="2023-01-11T13:41:00Z">
        <w:r w:rsidRPr="005D35DC" w:rsidDel="009D621B">
          <w:rPr>
            <w:rFonts w:ascii="Arial" w:eastAsia="Times New Roman" w:hAnsi="Arial" w:cs="Arial"/>
            <w:color w:val="222222"/>
            <w:shd w:val="clear" w:color="auto" w:fill="FFFFFF"/>
            <w:lang w:eastAsia="en-ID"/>
          </w:rPr>
          <w:delText xml:space="preserve">the </w:delText>
        </w:r>
      </w:del>
      <w:ins w:id="36" w:author="Microsoft Office User" w:date="2023-01-11T13:41:00Z">
        <w:r w:rsidR="009D621B">
          <w:rPr>
            <w:rFonts w:ascii="Arial" w:eastAsia="Times New Roman" w:hAnsi="Arial" w:cs="Arial"/>
            <w:color w:val="222222"/>
            <w:shd w:val="clear" w:color="auto" w:fill="FFFFFF"/>
            <w:lang w:eastAsia="en-ID"/>
          </w:rPr>
          <w:t>a</w:t>
        </w:r>
        <w:r w:rsidR="009D621B" w:rsidRPr="005D35DC">
          <w:rPr>
            <w:rFonts w:ascii="Arial" w:eastAsia="Times New Roman" w:hAnsi="Arial" w:cs="Arial"/>
            <w:color w:val="222222"/>
            <w:shd w:val="clear" w:color="auto" w:fill="FFFFFF"/>
            <w:lang w:eastAsia="en-ID"/>
          </w:rPr>
          <w:t xml:space="preserve"> </w:t>
        </w:r>
      </w:ins>
      <w:r w:rsidRPr="005D35DC">
        <w:rPr>
          <w:rFonts w:ascii="Arial" w:eastAsia="Times New Roman" w:hAnsi="Arial" w:cs="Arial"/>
          <w:color w:val="222222"/>
          <w:shd w:val="clear" w:color="auto" w:fill="FFFFFF"/>
          <w:lang w:eastAsia="en-ID"/>
        </w:rPr>
        <w:t xml:space="preserve">bridge for them to access </w:t>
      </w:r>
      <w:del w:id="37" w:author="Microsoft Office User" w:date="2023-01-11T13:41:00Z">
        <w:r w:rsidRPr="005D35DC" w:rsidDel="009D621B">
          <w:rPr>
            <w:rFonts w:ascii="Arial" w:eastAsia="Times New Roman" w:hAnsi="Arial" w:cs="Arial"/>
            <w:color w:val="222222"/>
            <w:shd w:val="clear" w:color="auto" w:fill="FFFFFF"/>
            <w:lang w:eastAsia="en-ID"/>
          </w:rPr>
          <w:delText xml:space="preserve">funds either through </w:delText>
        </w:r>
      </w:del>
      <w:r w:rsidRPr="005D35DC">
        <w:rPr>
          <w:rFonts w:ascii="Arial" w:eastAsia="Times New Roman" w:hAnsi="Arial" w:cs="Arial"/>
          <w:color w:val="222222"/>
          <w:shd w:val="clear" w:color="auto" w:fill="FFFFFF"/>
          <w:lang w:eastAsia="en-ID"/>
        </w:rPr>
        <w:t xml:space="preserve">the public banking system, </w:t>
      </w:r>
      <w:ins w:id="38" w:author="Microsoft Office User" w:date="2023-01-11T13:41:00Z">
        <w:r w:rsidR="009D621B">
          <w:rPr>
            <w:rFonts w:ascii="Arial" w:eastAsia="Times New Roman" w:hAnsi="Arial" w:cs="Arial"/>
            <w:color w:val="222222"/>
            <w:shd w:val="clear" w:color="auto" w:fill="FFFFFF"/>
            <w:lang w:eastAsia="en-ID"/>
          </w:rPr>
          <w:t>exposing them to v</w:t>
        </w:r>
      </w:ins>
      <w:ins w:id="39" w:author="Microsoft Office User" w:date="2023-01-11T13:42:00Z">
        <w:r w:rsidR="009D621B">
          <w:rPr>
            <w:rFonts w:ascii="Arial" w:eastAsia="Times New Roman" w:hAnsi="Arial" w:cs="Arial"/>
            <w:color w:val="222222"/>
            <w:shd w:val="clear" w:color="auto" w:fill="FFFFFF"/>
            <w:lang w:eastAsia="en-ID"/>
          </w:rPr>
          <w:t xml:space="preserve">arious resources. </w:t>
        </w:r>
      </w:ins>
      <w:del w:id="40" w:author="Microsoft Office User" w:date="2023-01-11T13:41:00Z">
        <w:r w:rsidRPr="005D35DC" w:rsidDel="009D621B">
          <w:rPr>
            <w:rFonts w:ascii="Arial" w:eastAsia="Times New Roman" w:hAnsi="Arial" w:cs="Arial"/>
            <w:color w:val="222222"/>
            <w:shd w:val="clear" w:color="auto" w:fill="FFFFFF"/>
            <w:lang w:eastAsia="en-ID"/>
          </w:rPr>
          <w:delText>expansion of MSME credit with private banks, or receiving direct subsidies and grants from the government.</w:delText>
        </w:r>
      </w:del>
    </w:p>
    <w:p w14:paraId="6178CC07" w14:textId="77777777" w:rsidR="005D35DC" w:rsidRPr="005D35DC" w:rsidRDefault="005D35DC" w:rsidP="005D35DC">
      <w:pPr>
        <w:spacing w:after="0" w:line="240" w:lineRule="auto"/>
        <w:rPr>
          <w:rFonts w:ascii="Times New Roman" w:eastAsia="Times New Roman" w:hAnsi="Times New Roman" w:cs="Times New Roman"/>
          <w:sz w:val="24"/>
          <w:szCs w:val="24"/>
          <w:lang w:eastAsia="en-ID"/>
        </w:rPr>
      </w:pPr>
    </w:p>
    <w:p w14:paraId="5DC41009" w14:textId="77777777" w:rsidR="009D621B" w:rsidRDefault="005D35DC" w:rsidP="009D621B">
      <w:pPr>
        <w:spacing w:after="0" w:line="240" w:lineRule="auto"/>
        <w:jc w:val="both"/>
        <w:rPr>
          <w:ins w:id="41" w:author="Microsoft Office User" w:date="2023-01-11T14:08:00Z"/>
          <w:rFonts w:ascii="Arial" w:eastAsia="Times New Roman" w:hAnsi="Arial" w:cs="Arial"/>
          <w:color w:val="222222"/>
          <w:shd w:val="clear" w:color="auto" w:fill="FFFFFF"/>
          <w:lang w:eastAsia="en-ID"/>
        </w:rPr>
      </w:pPr>
      <w:del w:id="42" w:author="Microsoft Office User" w:date="2023-01-11T13:42:00Z">
        <w:r w:rsidRPr="005D35DC" w:rsidDel="009D621B">
          <w:rPr>
            <w:rFonts w:ascii="Arial" w:eastAsia="Times New Roman" w:hAnsi="Arial" w:cs="Arial"/>
            <w:color w:val="222222"/>
            <w:shd w:val="clear" w:color="auto" w:fill="FFFFFF"/>
            <w:lang w:eastAsia="en-ID"/>
          </w:rPr>
          <w:delText xml:space="preserve">I plan to extend my knowledge of investments for low-income MSME owners to plan for their family’s future and gain a greater investment return. </w:delText>
        </w:r>
      </w:del>
      <w:r w:rsidRPr="005D35DC">
        <w:rPr>
          <w:rFonts w:ascii="Arial" w:eastAsia="Times New Roman" w:hAnsi="Arial" w:cs="Arial"/>
          <w:color w:val="222222"/>
          <w:shd w:val="clear" w:color="auto" w:fill="FFFFFF"/>
          <w:lang w:eastAsia="en-ID"/>
        </w:rPr>
        <w:t xml:space="preserve">Helping MSMEs attain </w:t>
      </w:r>
      <w:del w:id="43" w:author="Microsoft Office User" w:date="2023-01-11T13:53:00Z">
        <w:r w:rsidRPr="005D35DC" w:rsidDel="009D621B">
          <w:rPr>
            <w:rFonts w:ascii="Arial" w:eastAsia="Times New Roman" w:hAnsi="Arial" w:cs="Arial"/>
            <w:color w:val="222222"/>
            <w:shd w:val="clear" w:color="auto" w:fill="FFFFFF"/>
            <w:lang w:eastAsia="en-ID"/>
          </w:rPr>
          <w:delText xml:space="preserve">direct </w:delText>
        </w:r>
      </w:del>
      <w:r w:rsidRPr="005D35DC">
        <w:rPr>
          <w:rFonts w:ascii="Arial" w:eastAsia="Times New Roman" w:hAnsi="Arial" w:cs="Arial"/>
          <w:color w:val="222222"/>
          <w:shd w:val="clear" w:color="auto" w:fill="FFFFFF"/>
          <w:lang w:eastAsia="en-ID"/>
        </w:rPr>
        <w:t xml:space="preserve">financial assistance is not enough for low-income households because they also need to be </w:t>
      </w:r>
      <w:del w:id="44" w:author="Microsoft Office User" w:date="2023-01-11T13:53:00Z">
        <w:r w:rsidRPr="005D35DC" w:rsidDel="009D621B">
          <w:rPr>
            <w:rFonts w:ascii="Arial" w:eastAsia="Times New Roman" w:hAnsi="Arial" w:cs="Arial"/>
            <w:color w:val="222222"/>
            <w:shd w:val="clear" w:color="auto" w:fill="FFFFFF"/>
            <w:lang w:eastAsia="en-ID"/>
          </w:rPr>
          <w:delText xml:space="preserve">prepared and </w:delText>
        </w:r>
      </w:del>
      <w:r w:rsidRPr="005D35DC">
        <w:rPr>
          <w:rFonts w:ascii="Arial" w:eastAsia="Times New Roman" w:hAnsi="Arial" w:cs="Arial"/>
          <w:color w:val="222222"/>
          <w:shd w:val="clear" w:color="auto" w:fill="FFFFFF"/>
          <w:lang w:eastAsia="en-ID"/>
        </w:rPr>
        <w:t xml:space="preserve">informed with </w:t>
      </w:r>
      <w:del w:id="45" w:author="Microsoft Office User" w:date="2023-01-11T13:53:00Z">
        <w:r w:rsidRPr="005D35DC" w:rsidDel="009D621B">
          <w:rPr>
            <w:rFonts w:ascii="Arial" w:eastAsia="Times New Roman" w:hAnsi="Arial" w:cs="Arial"/>
            <w:color w:val="222222"/>
            <w:shd w:val="clear" w:color="auto" w:fill="FFFFFF"/>
            <w:lang w:eastAsia="en-ID"/>
          </w:rPr>
          <w:delText xml:space="preserve">regard to making </w:delText>
        </w:r>
      </w:del>
      <w:r w:rsidRPr="005D35DC">
        <w:rPr>
          <w:rFonts w:ascii="Arial" w:eastAsia="Times New Roman" w:hAnsi="Arial" w:cs="Arial"/>
          <w:color w:val="222222"/>
          <w:shd w:val="clear" w:color="auto" w:fill="FFFFFF"/>
          <w:lang w:eastAsia="en-ID"/>
        </w:rPr>
        <w:t xml:space="preserve">household financial decisions. </w:t>
      </w:r>
      <w:del w:id="46" w:author="Microsoft Office User" w:date="2023-01-11T13:53:00Z">
        <w:r w:rsidRPr="005D35DC" w:rsidDel="009D621B">
          <w:rPr>
            <w:rFonts w:ascii="Arial" w:eastAsia="Times New Roman" w:hAnsi="Arial" w:cs="Arial"/>
            <w:color w:val="222222"/>
            <w:shd w:val="clear" w:color="auto" w:fill="FFFFFF"/>
            <w:lang w:eastAsia="en-ID"/>
          </w:rPr>
          <w:delText>Thus, this knowledge can help them reach their financial goals of buying a home, starting a business, sending their children to school, etc.</w:delText>
        </w:r>
      </w:del>
      <w:ins w:id="47" w:author="Microsoft Office User" w:date="2023-01-11T14:06:00Z">
        <w:r w:rsidR="009D621B">
          <w:rPr>
            <w:rFonts w:ascii="Arial" w:eastAsia="Times New Roman" w:hAnsi="Arial" w:cs="Arial"/>
            <w:color w:val="222222"/>
            <w:shd w:val="clear" w:color="auto" w:fill="FFFFFF"/>
            <w:lang w:eastAsia="en-ID"/>
          </w:rPr>
          <w:t>(Include</w:t>
        </w:r>
      </w:ins>
      <w:ins w:id="48" w:author="Microsoft Office User" w:date="2023-01-11T14:08:00Z">
        <w:r w:rsidR="009D621B">
          <w:rPr>
            <w:rFonts w:ascii="Arial" w:eastAsia="Times New Roman" w:hAnsi="Arial" w:cs="Arial"/>
            <w:color w:val="222222"/>
            <w:shd w:val="clear" w:color="auto" w:fill="FFFFFF"/>
            <w:lang w:eastAsia="en-ID"/>
          </w:rPr>
          <w:t xml:space="preserve"> how you plan to this, specifics on how your services will benefit them).</w:t>
        </w:r>
      </w:ins>
    </w:p>
    <w:p w14:paraId="00E3242F" w14:textId="77777777" w:rsidR="009D621B" w:rsidRDefault="009D621B" w:rsidP="009D621B">
      <w:pPr>
        <w:spacing w:after="0" w:line="240" w:lineRule="auto"/>
        <w:jc w:val="both"/>
        <w:rPr>
          <w:ins w:id="49" w:author="Microsoft Office User" w:date="2023-01-11T14:08:00Z"/>
          <w:rFonts w:ascii="Arial" w:eastAsia="Times New Roman" w:hAnsi="Arial" w:cs="Arial"/>
          <w:color w:val="222222"/>
          <w:shd w:val="clear" w:color="auto" w:fill="FFFFFF"/>
          <w:lang w:eastAsia="en-ID"/>
        </w:rPr>
      </w:pPr>
    </w:p>
    <w:p w14:paraId="2028147E" w14:textId="77777777" w:rsidR="009D621B" w:rsidRDefault="009D621B" w:rsidP="009D621B">
      <w:pPr>
        <w:spacing w:after="0" w:line="240" w:lineRule="auto"/>
        <w:jc w:val="both"/>
        <w:rPr>
          <w:ins w:id="50" w:author="Microsoft Office User" w:date="2023-01-11T14:08:00Z"/>
          <w:rFonts w:ascii="Arial" w:eastAsia="Times New Roman" w:hAnsi="Arial" w:cs="Arial"/>
          <w:color w:val="222222"/>
          <w:shd w:val="clear" w:color="auto" w:fill="FFFFFF"/>
          <w:lang w:eastAsia="en-ID"/>
        </w:rPr>
      </w:pPr>
    </w:p>
    <w:p w14:paraId="72381244" w14:textId="6CFB3437" w:rsidR="005D35DC" w:rsidRPr="005D35DC" w:rsidDel="009D621B" w:rsidRDefault="009D621B" w:rsidP="005D35DC">
      <w:pPr>
        <w:spacing w:after="0" w:line="240" w:lineRule="auto"/>
        <w:jc w:val="both"/>
        <w:rPr>
          <w:del w:id="51" w:author="Microsoft Office User" w:date="2023-01-11T13:53:00Z"/>
          <w:rFonts w:ascii="Times New Roman" w:eastAsia="Times New Roman" w:hAnsi="Times New Roman" w:cs="Times New Roman"/>
          <w:sz w:val="24"/>
          <w:szCs w:val="24"/>
          <w:lang w:eastAsia="en-ID"/>
        </w:rPr>
      </w:pPr>
      <w:ins w:id="52" w:author="Microsoft Office User" w:date="2023-01-11T14:09:00Z">
        <w:r>
          <w:rPr>
            <w:rFonts w:ascii="Arial" w:eastAsia="Times New Roman" w:hAnsi="Arial" w:cs="Arial"/>
            <w:color w:val="222222"/>
            <w:shd w:val="clear" w:color="auto" w:fill="FFFFFF"/>
            <w:lang w:eastAsia="en-ID"/>
          </w:rPr>
          <w:t xml:space="preserve">Do you have more changes that you hope to create for the community? how will the betterment of MSME create generational </w:t>
        </w:r>
        <w:proofErr w:type="spellStart"/>
        <w:r>
          <w:rPr>
            <w:rFonts w:ascii="Arial" w:eastAsia="Times New Roman" w:hAnsi="Arial" w:cs="Arial"/>
            <w:color w:val="222222"/>
            <w:shd w:val="clear" w:color="auto" w:fill="FFFFFF"/>
            <w:lang w:eastAsia="en-ID"/>
          </w:rPr>
          <w:t>socioecnomoic</w:t>
        </w:r>
        <w:proofErr w:type="spellEnd"/>
        <w:r>
          <w:rPr>
            <w:rFonts w:ascii="Arial" w:eastAsia="Times New Roman" w:hAnsi="Arial" w:cs="Arial"/>
            <w:color w:val="222222"/>
            <w:shd w:val="clear" w:color="auto" w:fill="FFFFFF"/>
            <w:lang w:eastAsia="en-ID"/>
          </w:rPr>
          <w:t xml:space="preserve"> shifts? Include specific changes you want to ignite and how </w:t>
        </w:r>
      </w:ins>
      <w:ins w:id="53" w:author="Microsoft Office User" w:date="2023-01-11T14:10:00Z">
        <w:r>
          <w:rPr>
            <w:rFonts w:ascii="Arial" w:eastAsia="Times New Roman" w:hAnsi="Arial" w:cs="Arial"/>
            <w:color w:val="222222"/>
            <w:shd w:val="clear" w:color="auto" w:fill="FFFFFF"/>
            <w:lang w:eastAsia="en-ID"/>
          </w:rPr>
          <w:t xml:space="preserve">you plan to do them. </w:t>
        </w:r>
      </w:ins>
    </w:p>
    <w:p w14:paraId="06FB5D86" w14:textId="1D98A14D" w:rsidR="00775C34" w:rsidRDefault="00775C34" w:rsidP="009D621B">
      <w:pPr>
        <w:spacing w:after="0" w:line="240" w:lineRule="auto"/>
        <w:jc w:val="both"/>
        <w:pPrChange w:id="54" w:author="Microsoft Office User" w:date="2023-01-11T13:53:00Z">
          <w:pPr/>
        </w:pPrChange>
      </w:pPr>
    </w:p>
    <w:sectPr w:rsidR="0077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7733"/>
    <w:multiLevelType w:val="multilevel"/>
    <w:tmpl w:val="6124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061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C"/>
    <w:rsid w:val="005D35DC"/>
    <w:rsid w:val="00775C34"/>
    <w:rsid w:val="009D62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2C56"/>
  <w15:chartTrackingRefBased/>
  <w15:docId w15:val="{78C8D75B-885F-40B3-B366-37005159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5D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9D62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8BCD-F05A-B146-991C-6B759FBB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2023-01-11T07:20:00Z</dcterms:created>
  <dcterms:modified xsi:type="dcterms:W3CDTF">2023-01-11T22:10:00Z</dcterms:modified>
</cp:coreProperties>
</file>