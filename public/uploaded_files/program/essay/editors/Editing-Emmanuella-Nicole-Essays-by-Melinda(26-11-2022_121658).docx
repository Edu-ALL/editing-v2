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8C31B0" w14:textId="50851198" w:rsidR="00CC04BC" w:rsidRDefault="00CC04BC" w:rsidP="00CC04BC">
      <w:pPr>
        <w:rPr>
          <w:rFonts w:eastAsia="Times New Roman"/>
          <w:b/>
          <w:bCs/>
          <w:color w:val="000000" w:themeColor="text1"/>
        </w:rPr>
      </w:pPr>
      <w:r>
        <w:rPr>
          <w:rFonts w:eastAsia="Times New Roman"/>
          <w:b/>
          <w:bCs/>
          <w:color w:val="000000" w:themeColor="text1"/>
        </w:rPr>
        <w:t>What would you say is your greatest talent or skill? How have you developed and demonstrated that talent over time? (350 words)</w:t>
      </w:r>
    </w:p>
    <w:p w14:paraId="1C00D39B" w14:textId="77777777" w:rsidR="00CC04BC" w:rsidRDefault="00CC04BC" w:rsidP="00CC04BC">
      <w:pPr>
        <w:rPr>
          <w:b/>
          <w:bCs/>
          <w:color w:val="000000" w:themeColor="text1"/>
        </w:rPr>
      </w:pPr>
    </w:p>
    <w:p w14:paraId="2028190A" w14:textId="77777777" w:rsidR="00B06FA0" w:rsidRDefault="00CC04BC" w:rsidP="00CC04BC">
      <w:commentRangeStart w:id="0"/>
      <w:r>
        <w:t xml:space="preserve">One of the talents that I’m proud of is being able to stay calm in stressful situations to ensure that I can make a wise decision for the problem. </w:t>
      </w:r>
      <w:commentRangeEnd w:id="0"/>
      <w:r w:rsidR="00677FE6">
        <w:rPr>
          <w:rStyle w:val="CommentReference"/>
        </w:rPr>
        <w:commentReference w:id="0"/>
      </w:r>
    </w:p>
    <w:p w14:paraId="0D9F161F" w14:textId="77777777" w:rsidR="00B06FA0" w:rsidRDefault="00B06FA0" w:rsidP="00CC04BC"/>
    <w:p w14:paraId="2AD798A6" w14:textId="3D5554B2" w:rsidR="00CC04BC" w:rsidRPr="008454F3" w:rsidRDefault="00CC04BC" w:rsidP="00CC04BC">
      <w:pPr>
        <w:rPr>
          <w:strike/>
        </w:rPr>
      </w:pPr>
      <w:commentRangeStart w:id="1"/>
      <w:r w:rsidRPr="008454F3">
        <w:rPr>
          <w:strike/>
        </w:rPr>
        <w:t xml:space="preserve">I do this by identifying the problem first, and then start doing what needs to be done. But sometimes, things just get out of hand and I still panicked especially when I know, I couldn’t do anything to fix the problem I cause or I have. Then, I will look for help from other people who might know what I need to do and most of the time, I regulate the stress by hearing some music or just walking back and forth in my own room, convince myself that everything’s going to be okay.  </w:t>
      </w:r>
      <w:commentRangeEnd w:id="1"/>
      <w:r w:rsidR="00EA0776" w:rsidRPr="008454F3">
        <w:rPr>
          <w:rStyle w:val="CommentReference"/>
          <w:strike/>
        </w:rPr>
        <w:commentReference w:id="1"/>
      </w:r>
    </w:p>
    <w:p w14:paraId="2C07E269" w14:textId="77777777" w:rsidR="00CC04BC" w:rsidRDefault="00CC04BC" w:rsidP="00CC04BC"/>
    <w:p w14:paraId="4585A246" w14:textId="4F8F78D1" w:rsidR="00CC04BC" w:rsidRDefault="00CC04BC" w:rsidP="00CC04BC">
      <w:r>
        <w:t>One time</w:t>
      </w:r>
      <w:ins w:id="2" w:author="Microsoft Office User" w:date="2022-11-26T11:21:00Z">
        <w:r w:rsidR="005D40B9">
          <w:t xml:space="preserve"> during lockdown</w:t>
        </w:r>
      </w:ins>
      <w:r>
        <w:t xml:space="preserve">, </w:t>
      </w:r>
      <w:commentRangeStart w:id="3"/>
      <w:del w:id="4" w:author="Microsoft Office User" w:date="2022-11-26T11:20:00Z">
        <w:r w:rsidDel="005D40B9">
          <w:delText>it was still on lockdown when we</w:delText>
        </w:r>
      </w:del>
      <w:ins w:id="5" w:author="Microsoft Office User" w:date="2022-11-26T11:20:00Z">
        <w:r w:rsidR="005D40B9">
          <w:t>my friends and I</w:t>
        </w:r>
      </w:ins>
      <w:r>
        <w:t xml:space="preserve"> need</w:t>
      </w:r>
      <w:ins w:id="6" w:author="Microsoft Office User" w:date="2022-11-26T11:19:00Z">
        <w:r w:rsidR="002923D4">
          <w:t>ed</w:t>
        </w:r>
      </w:ins>
      <w:r>
        <w:t xml:space="preserve"> to make an online batch </w:t>
      </w:r>
      <w:commentRangeStart w:id="7"/>
      <w:ins w:id="8" w:author="Microsoft Office User" w:date="2022-11-26T11:20:00Z">
        <w:r w:rsidR="002923D4">
          <w:t>of …..</w:t>
        </w:r>
        <w:commentRangeEnd w:id="7"/>
        <w:r w:rsidR="002923D4">
          <w:rPr>
            <w:rStyle w:val="CommentReference"/>
          </w:rPr>
          <w:commentReference w:id="7"/>
        </w:r>
      </w:ins>
      <w:del w:id="9" w:author="Microsoft Office User" w:date="2022-11-26T11:20:00Z">
        <w:r w:rsidDel="005D40B9">
          <w:delText>so we can get</w:delText>
        </w:r>
      </w:del>
      <w:ins w:id="10" w:author="Microsoft Office User" w:date="2022-11-26T11:20:00Z">
        <w:r w:rsidR="005D40B9">
          <w:t>to get</w:t>
        </w:r>
      </w:ins>
      <w:r>
        <w:t xml:space="preserve"> some fund for our school event that invited over </w:t>
      </w:r>
      <w:del w:id="11" w:author="Microsoft Office User" w:date="2022-11-26T11:21:00Z">
        <w:r w:rsidDel="005D40B9">
          <w:delText xml:space="preserve">than </w:delText>
        </w:r>
      </w:del>
      <w:r>
        <w:t xml:space="preserve">400 students to compete in the competition, “Excelsior”. </w:t>
      </w:r>
      <w:commentRangeEnd w:id="3"/>
      <w:r>
        <w:rPr>
          <w:rStyle w:val="CommentReference"/>
        </w:rPr>
        <w:commentReference w:id="3"/>
      </w:r>
      <w:del w:id="12" w:author="Microsoft Office User" w:date="2022-11-26T11:21:00Z">
        <w:r w:rsidDel="006959BA">
          <w:delText>The problem is</w:delText>
        </w:r>
      </w:del>
      <w:ins w:id="13" w:author="Microsoft Office User" w:date="2022-11-26T11:21:00Z">
        <w:r w:rsidR="006959BA">
          <w:t>However</w:t>
        </w:r>
      </w:ins>
      <w:r>
        <w:t xml:space="preserve">, </w:t>
      </w:r>
      <w:del w:id="14" w:author="Microsoft Office User" w:date="2022-11-26T11:22:00Z">
        <w:r w:rsidDel="006959BA">
          <w:delText>when it was due to send the food to the customers</w:delText>
        </w:r>
      </w:del>
      <w:ins w:id="15" w:author="Microsoft Office User" w:date="2022-11-26T11:22:00Z">
        <w:r w:rsidR="006959BA">
          <w:t>during the food delivery stage</w:t>
        </w:r>
      </w:ins>
      <w:r>
        <w:t xml:space="preserve">, the food </w:t>
      </w:r>
      <w:del w:id="16" w:author="Microsoft Office User" w:date="2022-11-26T11:22:00Z">
        <w:r w:rsidDel="006959BA">
          <w:delText>hasn’t come yet</w:delText>
        </w:r>
      </w:del>
      <w:ins w:id="17" w:author="Microsoft Office User" w:date="2022-11-26T11:22:00Z">
        <w:r w:rsidR="006959BA">
          <w:t>had not been prepared</w:t>
        </w:r>
      </w:ins>
      <w:r>
        <w:t xml:space="preserve"> and there’s no one from my </w:t>
      </w:r>
      <w:del w:id="18" w:author="Microsoft Office User" w:date="2022-11-26T11:22:00Z">
        <w:r w:rsidDel="006959BA">
          <w:delText xml:space="preserve">member </w:delText>
        </w:r>
      </w:del>
      <w:ins w:id="19" w:author="Microsoft Office User" w:date="2022-11-26T11:22:00Z">
        <w:r w:rsidR="006959BA">
          <w:t>team</w:t>
        </w:r>
        <w:r w:rsidR="006959BA">
          <w:t xml:space="preserve"> </w:t>
        </w:r>
      </w:ins>
      <w:r>
        <w:t xml:space="preserve">who could deliver it. </w:t>
      </w:r>
      <w:commentRangeStart w:id="20"/>
      <w:r>
        <w:t xml:space="preserve">I </w:t>
      </w:r>
      <w:del w:id="21" w:author="Microsoft Office User" w:date="2022-11-26T11:22:00Z">
        <w:r w:rsidDel="006959BA">
          <w:delText xml:space="preserve">take </w:delText>
        </w:r>
      </w:del>
      <w:ins w:id="22" w:author="Microsoft Office User" w:date="2022-11-26T11:22:00Z">
        <w:r w:rsidR="006959BA">
          <w:t>took</w:t>
        </w:r>
        <w:r w:rsidR="006959BA">
          <w:t xml:space="preserve"> </w:t>
        </w:r>
      </w:ins>
      <w:r>
        <w:t>a deep breath</w:t>
      </w:r>
      <w:ins w:id="23" w:author="Microsoft Office User" w:date="2022-11-26T11:22:00Z">
        <w:r w:rsidR="006959BA">
          <w:t xml:space="preserve"> and</w:t>
        </w:r>
      </w:ins>
      <w:del w:id="24" w:author="Microsoft Office User" w:date="2022-11-26T11:22:00Z">
        <w:r w:rsidDel="006959BA">
          <w:delText>,</w:delText>
        </w:r>
      </w:del>
      <w:r>
        <w:t xml:space="preserve"> </w:t>
      </w:r>
      <w:del w:id="25" w:author="Microsoft Office User" w:date="2022-11-26T11:22:00Z">
        <w:r w:rsidDel="006959BA">
          <w:delText xml:space="preserve">and </w:delText>
        </w:r>
      </w:del>
      <w:r>
        <w:t>turn</w:t>
      </w:r>
      <w:ins w:id="26" w:author="Microsoft Office User" w:date="2022-11-26T11:22:00Z">
        <w:r w:rsidR="006959BA">
          <w:t>ed</w:t>
        </w:r>
      </w:ins>
      <w:r>
        <w:t xml:space="preserve"> some music on</w:t>
      </w:r>
      <w:ins w:id="27" w:author="Microsoft Office User" w:date="2022-11-26T11:22:00Z">
        <w:r w:rsidR="006959BA">
          <w:t>,</w:t>
        </w:r>
      </w:ins>
      <w:r>
        <w:t xml:space="preserve"> trying my best to keep </w:t>
      </w:r>
      <w:del w:id="28" w:author="Microsoft Office User" w:date="2022-11-26T11:22:00Z">
        <w:r w:rsidDel="006959BA">
          <w:delText>my composure</w:delText>
        </w:r>
      </w:del>
      <w:ins w:id="29" w:author="Microsoft Office User" w:date="2022-11-26T11:22:00Z">
        <w:r w:rsidR="006959BA">
          <w:t>calm</w:t>
        </w:r>
      </w:ins>
      <w:r>
        <w:t xml:space="preserve"> while solving the problem one by one.</w:t>
      </w:r>
      <w:commentRangeEnd w:id="20"/>
      <w:r>
        <w:rPr>
          <w:rStyle w:val="CommentReference"/>
        </w:rPr>
        <w:commentReference w:id="20"/>
      </w:r>
      <w:r>
        <w:t xml:space="preserve"> By </w:t>
      </w:r>
      <w:del w:id="30" w:author="Microsoft Office User" w:date="2022-11-26T11:23:00Z">
        <w:r w:rsidDel="00171E1D">
          <w:delText xml:space="preserve">remaining </w:delText>
        </w:r>
      </w:del>
      <w:ins w:id="31" w:author="Microsoft Office User" w:date="2022-11-26T11:23:00Z">
        <w:r w:rsidR="00171E1D">
          <w:t>being</w:t>
        </w:r>
        <w:r w:rsidR="00171E1D">
          <w:t xml:space="preserve"> </w:t>
        </w:r>
      </w:ins>
      <w:del w:id="32" w:author="Microsoft Office User" w:date="2022-11-26T11:23:00Z">
        <w:r w:rsidDel="00171E1D">
          <w:delText>calm</w:delText>
        </w:r>
      </w:del>
      <w:ins w:id="33" w:author="Microsoft Office User" w:date="2022-11-26T11:23:00Z">
        <w:r w:rsidR="00171E1D">
          <w:t>composed</w:t>
        </w:r>
      </w:ins>
      <w:r>
        <w:t xml:space="preserve">, I </w:t>
      </w:r>
      <w:del w:id="34" w:author="Microsoft Office User" w:date="2022-11-26T11:23:00Z">
        <w:r w:rsidDel="00171E1D">
          <w:delText>was able to</w:delText>
        </w:r>
      </w:del>
      <w:ins w:id="35" w:author="Microsoft Office User" w:date="2022-11-26T11:23:00Z">
        <w:r w:rsidR="00171E1D">
          <w:t>could</w:t>
        </w:r>
      </w:ins>
      <w:r>
        <w:t xml:space="preserve"> think of my next steps clearly. First, I asked my members to call both the online shop and the delivery service to inquire about our food status. Second, I tried to ask </w:t>
      </w:r>
      <w:del w:id="36" w:author="Microsoft Office User" w:date="2022-11-26T11:23:00Z">
        <w:r w:rsidDel="00171E1D">
          <w:delText xml:space="preserve">various </w:delText>
        </w:r>
      </w:del>
      <w:ins w:id="37" w:author="Microsoft Office User" w:date="2022-11-26T11:23:00Z">
        <w:r w:rsidR="00171E1D">
          <w:t>other</w:t>
        </w:r>
        <w:r w:rsidR="00171E1D">
          <w:t xml:space="preserve"> </w:t>
        </w:r>
      </w:ins>
      <w:r>
        <w:t xml:space="preserve">friends who might be able to help us deliver the food. </w:t>
      </w:r>
      <w:ins w:id="38" w:author="Microsoft Office User" w:date="2022-11-26T11:23:00Z">
        <w:r w:rsidR="00171E1D">
          <w:t>Lastly</w:t>
        </w:r>
      </w:ins>
      <w:del w:id="39" w:author="Microsoft Office User" w:date="2022-11-26T11:23:00Z">
        <w:r w:rsidDel="00171E1D">
          <w:delText>Thirdly</w:delText>
        </w:r>
      </w:del>
      <w:r>
        <w:t xml:space="preserve">, I told my members to apologize and notify each customer </w:t>
      </w:r>
      <w:del w:id="40" w:author="Microsoft Office User" w:date="2022-11-26T11:24:00Z">
        <w:r w:rsidDel="00E21755">
          <w:delText>when the food will be delivered</w:delText>
        </w:r>
      </w:del>
      <w:ins w:id="41" w:author="Microsoft Office User" w:date="2022-11-26T11:24:00Z">
        <w:r w:rsidR="00E21755">
          <w:t>the ETA of their order</w:t>
        </w:r>
      </w:ins>
      <w:r>
        <w:t xml:space="preserve">. </w:t>
      </w:r>
      <w:commentRangeStart w:id="42"/>
      <w:r>
        <w:t xml:space="preserve">The problem was successfully sorted out because I managed to remain calm and think clearly. </w:t>
      </w:r>
      <w:commentRangeEnd w:id="42"/>
      <w:r w:rsidR="003759FA">
        <w:rPr>
          <w:rStyle w:val="CommentReference"/>
        </w:rPr>
        <w:commentReference w:id="42"/>
      </w:r>
    </w:p>
    <w:p w14:paraId="32AF1FE3" w14:textId="77777777" w:rsidR="00CC04BC" w:rsidRDefault="00CC04BC" w:rsidP="00CC04BC"/>
    <w:p w14:paraId="036713BF" w14:textId="633E1C1F" w:rsidR="00CC04BC" w:rsidRDefault="005F4F33" w:rsidP="00CC04BC">
      <w:ins w:id="43" w:author="Microsoft Office User" w:date="2022-11-26T11:28:00Z">
        <w:r>
          <w:t xml:space="preserve">Apparently,  the problem did not stop there. </w:t>
        </w:r>
      </w:ins>
      <w:del w:id="44" w:author="Microsoft Office User" w:date="2022-11-26T11:28:00Z">
        <w:r w:rsidR="00CC04BC" w:rsidDel="005F4F33">
          <w:delText xml:space="preserve">The next one is when </w:delText>
        </w:r>
      </w:del>
      <w:ins w:id="45" w:author="Microsoft Office User" w:date="2022-11-26T11:29:00Z">
        <w:r>
          <w:t>O</w:t>
        </w:r>
      </w:ins>
      <w:del w:id="46" w:author="Microsoft Office User" w:date="2022-11-26T11:29:00Z">
        <w:r w:rsidR="00CC04BC" w:rsidDel="005F4F33">
          <w:delText>o</w:delText>
        </w:r>
      </w:del>
      <w:r w:rsidR="00CC04BC">
        <w:t xml:space="preserve">ne of the </w:t>
      </w:r>
      <w:ins w:id="47" w:author="Microsoft Office User" w:date="2022-11-26T11:29:00Z">
        <w:r>
          <w:t xml:space="preserve">Excelsior’s </w:t>
        </w:r>
      </w:ins>
      <w:r w:rsidR="00CC04BC">
        <w:t xml:space="preserve">sponsors </w:t>
      </w:r>
      <w:del w:id="48" w:author="Microsoft Office User" w:date="2022-11-26T11:29:00Z">
        <w:r w:rsidR="00CC04BC" w:rsidDel="005F4F33">
          <w:delText xml:space="preserve">of our event (Excelsior) </w:delText>
        </w:r>
      </w:del>
      <w:r w:rsidR="00CC04BC">
        <w:t>suddenly cancel</w:t>
      </w:r>
      <w:ins w:id="49" w:author="Microsoft Office User" w:date="2022-11-26T11:29:00Z">
        <w:r>
          <w:t>ed</w:t>
        </w:r>
      </w:ins>
      <w:r w:rsidR="00CC04BC">
        <w:t xml:space="preserve"> their contract with us just 2 weeks before the event </w:t>
      </w:r>
      <w:ins w:id="50" w:author="Microsoft Office User" w:date="2022-11-26T11:29:00Z">
        <w:r>
          <w:t>wa</w:t>
        </w:r>
      </w:ins>
      <w:del w:id="51" w:author="Microsoft Office User" w:date="2022-11-26T11:29:00Z">
        <w:r w:rsidR="00CC04BC" w:rsidDel="005F4F33">
          <w:delText>i</w:delText>
        </w:r>
      </w:del>
      <w:r w:rsidR="00CC04BC">
        <w:t xml:space="preserve">s held. I was assigned by my teacher to negotiate with them so they </w:t>
      </w:r>
      <w:del w:id="52" w:author="Microsoft Office User" w:date="2022-11-26T11:30:00Z">
        <w:r w:rsidR="00CC04BC" w:rsidDel="00781D24">
          <w:delText xml:space="preserve">can </w:delText>
        </w:r>
      </w:del>
      <w:ins w:id="53" w:author="Microsoft Office User" w:date="2022-11-26T11:30:00Z">
        <w:r w:rsidR="00781D24">
          <w:t>could</w:t>
        </w:r>
        <w:r w:rsidR="00781D24">
          <w:t xml:space="preserve"> </w:t>
        </w:r>
      </w:ins>
      <w:del w:id="54" w:author="Microsoft Office User" w:date="2022-11-26T11:30:00Z">
        <w:r w:rsidR="00CC04BC" w:rsidDel="00781D24">
          <w:delText>still be</w:delText>
        </w:r>
      </w:del>
      <w:ins w:id="55" w:author="Microsoft Office User" w:date="2022-11-26T11:30:00Z">
        <w:r w:rsidR="00781D24">
          <w:t>remain</w:t>
        </w:r>
      </w:ins>
      <w:r w:rsidR="00CC04BC">
        <w:t xml:space="preserve"> our sponsor</w:t>
      </w:r>
      <w:del w:id="56" w:author="Microsoft Office User" w:date="2022-11-26T11:30:00Z">
        <w:r w:rsidR="00CC04BC" w:rsidDel="00781D24">
          <w:delText xml:space="preserve"> again</w:delText>
        </w:r>
      </w:del>
      <w:r w:rsidR="00CC04BC">
        <w:t xml:space="preserve">. </w:t>
      </w:r>
      <w:commentRangeStart w:id="57"/>
      <w:r w:rsidR="00CC04BC" w:rsidRPr="00781D24">
        <w:rPr>
          <w:strike/>
          <w:rPrChange w:id="58" w:author="Microsoft Office User" w:date="2022-11-26T11:30:00Z">
            <w:rPr/>
          </w:rPrChange>
        </w:rPr>
        <w:t>Knowing well, that this is actually my fault because I didn’t confirm the agreement we have, of course I went panicked</w:t>
      </w:r>
      <w:commentRangeEnd w:id="57"/>
      <w:r w:rsidR="00781D24">
        <w:rPr>
          <w:rStyle w:val="CommentReference"/>
        </w:rPr>
        <w:commentReference w:id="57"/>
      </w:r>
      <w:r w:rsidR="00CC04BC">
        <w:t xml:space="preserve">. </w:t>
      </w:r>
      <w:del w:id="59" w:author="Microsoft Office User" w:date="2022-11-26T11:31:00Z">
        <w:r w:rsidR="00CC04BC" w:rsidDel="00781D24">
          <w:delText xml:space="preserve">First, </w:delText>
        </w:r>
      </w:del>
      <w:r w:rsidR="00CC04BC">
        <w:t xml:space="preserve">I </w:t>
      </w:r>
      <w:ins w:id="60" w:author="Microsoft Office User" w:date="2022-11-26T11:31:00Z">
        <w:r w:rsidR="00F23BD6">
          <w:t xml:space="preserve">first </w:t>
        </w:r>
      </w:ins>
      <w:r w:rsidR="00CC04BC">
        <w:t>chat</w:t>
      </w:r>
      <w:ins w:id="61" w:author="Microsoft Office User" w:date="2022-11-26T11:31:00Z">
        <w:r w:rsidR="00F23BD6">
          <w:t>ted</w:t>
        </w:r>
      </w:ins>
      <w:r w:rsidR="00CC04BC">
        <w:t xml:space="preserve"> them</w:t>
      </w:r>
      <w:ins w:id="62" w:author="Microsoft Office User" w:date="2022-11-26T11:31:00Z">
        <w:r w:rsidR="00F23BD6">
          <w:t>,</w:t>
        </w:r>
      </w:ins>
      <w:del w:id="63" w:author="Microsoft Office User" w:date="2022-11-26T11:31:00Z">
        <w:r w:rsidR="00CC04BC" w:rsidDel="00F23BD6">
          <w:delText xml:space="preserve"> try to negotiate with them by</w:delText>
        </w:r>
      </w:del>
      <w:r w:rsidR="00CC04BC">
        <w:t xml:space="preserve"> bringing </w:t>
      </w:r>
      <w:ins w:id="64" w:author="Microsoft Office User" w:date="2022-11-26T11:31:00Z">
        <w:r w:rsidR="00F23BD6">
          <w:t xml:space="preserve">up </w:t>
        </w:r>
      </w:ins>
      <w:r w:rsidR="00CC04BC">
        <w:t xml:space="preserve">the clause written in our contract. </w:t>
      </w:r>
      <w:del w:id="65" w:author="Microsoft Office User" w:date="2022-11-26T11:31:00Z">
        <w:r w:rsidR="00CC04BC" w:rsidDel="00F23BD6">
          <w:delText xml:space="preserve">But </w:delText>
        </w:r>
      </w:del>
      <w:ins w:id="66" w:author="Microsoft Office User" w:date="2022-11-26T11:31:00Z">
        <w:r w:rsidR="00F23BD6">
          <w:t>U</w:t>
        </w:r>
      </w:ins>
      <w:del w:id="67" w:author="Microsoft Office User" w:date="2022-11-26T11:31:00Z">
        <w:r w:rsidR="00CC04BC" w:rsidDel="00F23BD6">
          <w:delText>u</w:delText>
        </w:r>
      </w:del>
      <w:r w:rsidR="00CC04BC">
        <w:t xml:space="preserve">nfortunately, they </w:t>
      </w:r>
      <w:del w:id="68" w:author="Microsoft Office User" w:date="2022-11-26T11:31:00Z">
        <w:r w:rsidR="00CC04BC" w:rsidDel="00F23BD6">
          <w:delText xml:space="preserve">stand </w:delText>
        </w:r>
      </w:del>
      <w:ins w:id="69" w:author="Microsoft Office User" w:date="2022-11-26T11:31:00Z">
        <w:r w:rsidR="00F23BD6">
          <w:t>stood</w:t>
        </w:r>
        <w:r w:rsidR="00F23BD6">
          <w:t xml:space="preserve"> </w:t>
        </w:r>
      </w:ins>
      <w:del w:id="70" w:author="Microsoft Office User" w:date="2022-11-26T11:31:00Z">
        <w:r w:rsidR="00CC04BC" w:rsidDel="00F23BD6">
          <w:delText xml:space="preserve">in </w:delText>
        </w:r>
      </w:del>
      <w:r w:rsidR="00CC04BC">
        <w:t xml:space="preserve">their </w:t>
      </w:r>
      <w:del w:id="71" w:author="Microsoft Office User" w:date="2022-11-26T11:31:00Z">
        <w:r w:rsidR="00CC04BC" w:rsidDel="00F23BD6">
          <w:delText xml:space="preserve">stance </w:delText>
        </w:r>
      </w:del>
      <w:ins w:id="72" w:author="Microsoft Office User" w:date="2022-11-26T11:31:00Z">
        <w:r w:rsidR="00F23BD6">
          <w:t>ground and refused</w:t>
        </w:r>
      </w:ins>
      <w:ins w:id="73" w:author="Microsoft Office User" w:date="2022-11-26T11:32:00Z">
        <w:r w:rsidR="00F23BD6">
          <w:t xml:space="preserve">. </w:t>
        </w:r>
      </w:ins>
      <w:del w:id="74" w:author="Microsoft Office User" w:date="2022-11-26T11:32:00Z">
        <w:r w:rsidR="00CC04BC" w:rsidDel="00F23BD6">
          <w:delText>and still didn’t want to be our sponsor anymore. This is the point where I feel like I couldn’t do anything to fix the problem. Trying to stay calm,</w:delText>
        </w:r>
      </w:del>
      <w:ins w:id="75" w:author="Microsoft Office User" w:date="2022-11-26T11:33:00Z">
        <w:r w:rsidR="00287E81">
          <w:t>I had my backs to the wall, but I refused to give up.</w:t>
        </w:r>
      </w:ins>
      <w:del w:id="76" w:author="Microsoft Office User" w:date="2022-11-26T11:33:00Z">
        <w:r w:rsidR="00CC04BC" w:rsidDel="00287E81">
          <w:delText xml:space="preserve"> I</w:delText>
        </w:r>
      </w:del>
      <w:r w:rsidR="00CC04BC">
        <w:t xml:space="preserve"> </w:t>
      </w:r>
      <w:ins w:id="77" w:author="Microsoft Office User" w:date="2022-11-26T11:33:00Z">
        <w:r w:rsidR="00287E81">
          <w:t>T</w:t>
        </w:r>
      </w:ins>
      <w:del w:id="78" w:author="Microsoft Office User" w:date="2022-11-26T11:33:00Z">
        <w:r w:rsidR="00CC04BC" w:rsidDel="00287E81">
          <w:delText>t</w:delText>
        </w:r>
      </w:del>
      <w:r w:rsidR="00CC04BC">
        <w:t>ak</w:t>
      </w:r>
      <w:ins w:id="79" w:author="Microsoft Office User" w:date="2022-11-26T11:33:00Z">
        <w:r w:rsidR="00287E81">
          <w:t>ing</w:t>
        </w:r>
      </w:ins>
      <w:del w:id="80" w:author="Microsoft Office User" w:date="2022-11-26T11:33:00Z">
        <w:r w:rsidR="00CC04BC" w:rsidDel="00287E81">
          <w:delText>e</w:delText>
        </w:r>
      </w:del>
      <w:r w:rsidR="00CC04BC">
        <w:t xml:space="preserve"> </w:t>
      </w:r>
      <w:del w:id="81" w:author="Microsoft Office User" w:date="2022-11-26T11:33:00Z">
        <w:r w:rsidR="00CC04BC" w:rsidDel="00287E81">
          <w:delText>a moment to just</w:delText>
        </w:r>
      </w:del>
      <w:ins w:id="82" w:author="Microsoft Office User" w:date="2022-11-26T11:33:00Z">
        <w:r w:rsidR="00287E81">
          <w:t>long</w:t>
        </w:r>
      </w:ins>
      <w:r w:rsidR="00CC04BC">
        <w:t xml:space="preserve"> breath</w:t>
      </w:r>
      <w:ins w:id="83" w:author="Microsoft Office User" w:date="2022-11-26T11:33:00Z">
        <w:r w:rsidR="00287E81">
          <w:t>s</w:t>
        </w:r>
      </w:ins>
      <w:r w:rsidR="00CC04BC">
        <w:t xml:space="preserve">, </w:t>
      </w:r>
      <w:del w:id="84" w:author="Microsoft Office User" w:date="2022-11-26T11:33:00Z">
        <w:r w:rsidR="00CC04BC" w:rsidDel="00287E81">
          <w:delText xml:space="preserve">so </w:delText>
        </w:r>
      </w:del>
      <w:r w:rsidR="00CC04BC">
        <w:t xml:space="preserve">I </w:t>
      </w:r>
      <w:del w:id="85" w:author="Microsoft Office User" w:date="2022-11-26T11:33:00Z">
        <w:r w:rsidR="00CC04BC" w:rsidDel="00956FF7">
          <w:delText xml:space="preserve">can </w:delText>
        </w:r>
      </w:del>
      <w:ins w:id="86" w:author="Microsoft Office User" w:date="2022-11-26T11:33:00Z">
        <w:r w:rsidR="00956FF7">
          <w:t>tried to</w:t>
        </w:r>
        <w:r w:rsidR="00956FF7">
          <w:t xml:space="preserve"> </w:t>
        </w:r>
      </w:ins>
      <w:del w:id="87" w:author="Microsoft Office User" w:date="2022-11-26T11:33:00Z">
        <w:r w:rsidR="00CC04BC" w:rsidDel="00956FF7">
          <w:delText xml:space="preserve">think clearly in </w:delText>
        </w:r>
      </w:del>
      <w:r w:rsidR="00CC04BC">
        <w:t>figur</w:t>
      </w:r>
      <w:ins w:id="88" w:author="Microsoft Office User" w:date="2022-11-26T11:33:00Z">
        <w:r w:rsidR="00956FF7">
          <w:t>e out ways</w:t>
        </w:r>
      </w:ins>
      <w:del w:id="89" w:author="Microsoft Office User" w:date="2022-11-26T11:33:00Z">
        <w:r w:rsidR="00CC04BC" w:rsidDel="00956FF7">
          <w:delText>ing</w:delText>
        </w:r>
      </w:del>
      <w:r w:rsidR="00CC04BC">
        <w:t xml:space="preserve"> </w:t>
      </w:r>
      <w:del w:id="90" w:author="Microsoft Office User" w:date="2022-11-26T11:33:00Z">
        <w:r w:rsidR="00CC04BC" w:rsidDel="00956FF7">
          <w:delText xml:space="preserve">how </w:delText>
        </w:r>
      </w:del>
      <w:r w:rsidR="00CC04BC">
        <w:t xml:space="preserve">to persuade them. </w:t>
      </w:r>
      <w:commentRangeStart w:id="91"/>
      <w:r w:rsidR="00CC04BC">
        <w:t xml:space="preserve">Then, when I’m sure I already calm, I start the chat again with sponsor and try my best to offer, negotiate, talk and just do my best in persuading them. </w:t>
      </w:r>
      <w:commentRangeEnd w:id="91"/>
      <w:r w:rsidR="00956FF7">
        <w:rPr>
          <w:rStyle w:val="CommentReference"/>
        </w:rPr>
        <w:commentReference w:id="91"/>
      </w:r>
      <w:ins w:id="92" w:author="Microsoft Office User" w:date="2022-11-26T11:34:00Z">
        <w:r w:rsidR="00F4495D">
          <w:t>This time around,</w:t>
        </w:r>
      </w:ins>
      <w:del w:id="93" w:author="Microsoft Office User" w:date="2022-11-26T11:34:00Z">
        <w:r w:rsidR="00CC04BC" w:rsidDel="00F4495D">
          <w:delText>Finally,</w:delText>
        </w:r>
      </w:del>
      <w:r w:rsidR="00CC04BC">
        <w:t xml:space="preserve"> the sponsor agree</w:t>
      </w:r>
      <w:ins w:id="94" w:author="Microsoft Office User" w:date="2022-11-26T11:35:00Z">
        <w:r w:rsidR="00F4495D">
          <w:t>d</w:t>
        </w:r>
      </w:ins>
      <w:del w:id="95" w:author="Microsoft Office User" w:date="2022-11-26T11:35:00Z">
        <w:r w:rsidR="00CC04BC" w:rsidDel="00F4495D">
          <w:delText>s</w:delText>
        </w:r>
      </w:del>
      <w:r w:rsidR="00CC04BC">
        <w:t xml:space="preserve"> </w:t>
      </w:r>
      <w:del w:id="96" w:author="Microsoft Office User" w:date="2022-11-26T11:35:00Z">
        <w:r w:rsidR="00CC04BC" w:rsidDel="00F4495D">
          <w:delText xml:space="preserve">with the benefit </w:delText>
        </w:r>
      </w:del>
      <w:ins w:id="97" w:author="Microsoft Office User" w:date="2022-11-26T11:35:00Z">
        <w:r w:rsidR="00F4495D">
          <w:t>to sponsor our event</w:t>
        </w:r>
      </w:ins>
      <w:del w:id="98" w:author="Microsoft Office User" w:date="2022-11-26T11:35:00Z">
        <w:r w:rsidR="00CC04BC" w:rsidDel="00F4495D">
          <w:delText>and stayed</w:delText>
        </w:r>
      </w:del>
      <w:r w:rsidR="00CC04BC">
        <w:t xml:space="preserve">, and </w:t>
      </w:r>
      <w:del w:id="99" w:author="Microsoft Office User" w:date="2022-11-26T11:35:00Z">
        <w:r w:rsidR="00CC04BC" w:rsidDel="00F4495D">
          <w:delText>that time I felt</w:delText>
        </w:r>
      </w:del>
      <w:ins w:id="100" w:author="Microsoft Office User" w:date="2022-11-26T11:35:00Z">
        <w:r w:rsidR="00F4495D">
          <w:t>it felt</w:t>
        </w:r>
      </w:ins>
      <w:r w:rsidR="00CC04BC">
        <w:t xml:space="preserve"> like I </w:t>
      </w:r>
      <w:del w:id="101" w:author="Microsoft Office User" w:date="2022-11-26T11:35:00Z">
        <w:r w:rsidR="00CC04BC" w:rsidDel="00F4495D">
          <w:delText>just finish marathon running for 4 hours</w:delText>
        </w:r>
      </w:del>
      <w:ins w:id="102" w:author="Microsoft Office User" w:date="2022-11-26T11:35:00Z">
        <w:r w:rsidR="00F4495D">
          <w:t>won a million bucks</w:t>
        </w:r>
      </w:ins>
      <w:r w:rsidR="00CC04BC">
        <w:t xml:space="preserve">. </w:t>
      </w:r>
    </w:p>
    <w:p w14:paraId="246D366B" w14:textId="77777777" w:rsidR="00CC04BC" w:rsidRDefault="00CC04BC" w:rsidP="00CC04BC"/>
    <w:p w14:paraId="0CCD6AE9" w14:textId="77777777" w:rsidR="00CC04BC" w:rsidRDefault="00CC04BC" w:rsidP="00CC04BC">
      <w:pPr>
        <w:spacing w:line="240" w:lineRule="auto"/>
        <w:rPr>
          <w:rFonts w:ascii="Times New Roman" w:hAnsi="Times New Roman" w:cs="Times New Roman"/>
          <w:sz w:val="24"/>
          <w:szCs w:val="24"/>
          <w:lang w:val="en-ID" w:eastAsia="en-ID"/>
        </w:rPr>
      </w:pPr>
      <w:commentRangeStart w:id="103"/>
      <w:r w:rsidRPr="001F59FF">
        <w:rPr>
          <w:strike/>
        </w:rPr>
        <w:t>With the skills I develop throughout the year, I could successfully run our school event, even with all the problem I encounter.</w:t>
      </w:r>
      <w:r w:rsidRPr="001F59FF">
        <w:rPr>
          <w:rFonts w:ascii="Times New Roman" w:hAnsi="Times New Roman" w:cs="Times New Roman"/>
          <w:strike/>
          <w:sz w:val="24"/>
          <w:szCs w:val="24"/>
          <w:lang w:val="en-ID" w:eastAsia="en-ID"/>
        </w:rPr>
        <w:t xml:space="preserve"> </w:t>
      </w:r>
    </w:p>
    <w:p w14:paraId="430E81DA" w14:textId="77777777" w:rsidR="001F59FF" w:rsidRPr="001F59FF" w:rsidRDefault="001F59FF" w:rsidP="00CC04BC">
      <w:pPr>
        <w:spacing w:line="240" w:lineRule="auto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commentRangeEnd w:id="103"/>
    <w:p w14:paraId="4E841EE4" w14:textId="77777777" w:rsidR="000555C7" w:rsidRDefault="001F59FF">
      <w:r>
        <w:rPr>
          <w:rStyle w:val="CommentReference"/>
        </w:rPr>
        <w:commentReference w:id="103"/>
      </w:r>
    </w:p>
    <w:p w14:paraId="113A5826" w14:textId="74B3F364" w:rsidR="00FD4804" w:rsidRPr="00487CB5" w:rsidRDefault="008D36D6">
      <w:pPr>
        <w:rPr>
          <w:rFonts w:asciiTheme="minorHAnsi" w:hAnsiTheme="minorHAnsi"/>
          <w:sz w:val="24"/>
          <w:szCs w:val="24"/>
        </w:rPr>
      </w:pPr>
      <w:r w:rsidRPr="00487CB5">
        <w:rPr>
          <w:rFonts w:asciiTheme="minorHAnsi" w:hAnsiTheme="minorHAnsi"/>
          <w:sz w:val="24"/>
          <w:szCs w:val="24"/>
        </w:rPr>
        <w:t xml:space="preserve">Hi </w:t>
      </w:r>
      <w:proofErr w:type="spellStart"/>
      <w:r w:rsidRPr="00487CB5">
        <w:rPr>
          <w:rFonts w:asciiTheme="minorHAnsi" w:hAnsiTheme="minorHAnsi"/>
          <w:sz w:val="24"/>
          <w:szCs w:val="24"/>
        </w:rPr>
        <w:t>Em</w:t>
      </w:r>
      <w:proofErr w:type="spellEnd"/>
      <w:r w:rsidRPr="00487CB5">
        <w:rPr>
          <w:rFonts w:asciiTheme="minorHAnsi" w:hAnsiTheme="minorHAnsi"/>
          <w:sz w:val="24"/>
          <w:szCs w:val="24"/>
        </w:rPr>
        <w:t>,</w:t>
      </w:r>
    </w:p>
    <w:p w14:paraId="368D3D03" w14:textId="008D040A" w:rsidR="008D36D6" w:rsidRPr="00487CB5" w:rsidRDefault="008D36D6">
      <w:pPr>
        <w:rPr>
          <w:rFonts w:asciiTheme="minorHAnsi" w:hAnsiTheme="minorHAnsi"/>
          <w:sz w:val="24"/>
          <w:szCs w:val="24"/>
        </w:rPr>
      </w:pPr>
      <w:r w:rsidRPr="00487CB5">
        <w:rPr>
          <w:rFonts w:asciiTheme="minorHAnsi" w:hAnsiTheme="minorHAnsi"/>
          <w:sz w:val="24"/>
          <w:szCs w:val="24"/>
        </w:rPr>
        <w:t xml:space="preserve">I agree </w:t>
      </w:r>
      <w:r w:rsidR="00215C9F" w:rsidRPr="00487CB5">
        <w:rPr>
          <w:rFonts w:asciiTheme="minorHAnsi" w:hAnsiTheme="minorHAnsi"/>
          <w:sz w:val="24"/>
          <w:szCs w:val="24"/>
        </w:rPr>
        <w:t xml:space="preserve">with the belief that </w:t>
      </w:r>
      <w:r w:rsidRPr="00487CB5">
        <w:rPr>
          <w:rFonts w:asciiTheme="minorHAnsi" w:hAnsiTheme="minorHAnsi"/>
          <w:sz w:val="24"/>
          <w:szCs w:val="24"/>
        </w:rPr>
        <w:t xml:space="preserve">your ability to remain calm under pressure is an asset. Thus, you </w:t>
      </w:r>
      <w:r w:rsidR="00215C9F" w:rsidRPr="00487CB5">
        <w:rPr>
          <w:rFonts w:asciiTheme="minorHAnsi" w:hAnsiTheme="minorHAnsi"/>
          <w:sz w:val="24"/>
          <w:szCs w:val="24"/>
        </w:rPr>
        <w:t>need</w:t>
      </w:r>
      <w:r w:rsidRPr="00487CB5">
        <w:rPr>
          <w:rFonts w:asciiTheme="minorHAnsi" w:hAnsiTheme="minorHAnsi"/>
          <w:sz w:val="24"/>
          <w:szCs w:val="24"/>
        </w:rPr>
        <w:t xml:space="preserve"> to make sure that this personality strength is exhibited clearly throughout your essay. </w:t>
      </w:r>
    </w:p>
    <w:p w14:paraId="6F6A9D0C" w14:textId="77777777" w:rsidR="008D36D6" w:rsidRPr="00487CB5" w:rsidRDefault="008D36D6">
      <w:pPr>
        <w:rPr>
          <w:rFonts w:asciiTheme="minorHAnsi" w:hAnsiTheme="minorHAnsi"/>
          <w:sz w:val="24"/>
          <w:szCs w:val="24"/>
        </w:rPr>
      </w:pPr>
    </w:p>
    <w:p w14:paraId="6817D316" w14:textId="6C93C954" w:rsidR="008D36D6" w:rsidRPr="00487CB5" w:rsidRDefault="008D36D6">
      <w:pPr>
        <w:rPr>
          <w:rFonts w:asciiTheme="minorHAnsi" w:hAnsiTheme="minorHAnsi"/>
          <w:sz w:val="24"/>
          <w:szCs w:val="24"/>
        </w:rPr>
      </w:pPr>
      <w:r w:rsidRPr="00487CB5">
        <w:rPr>
          <w:rFonts w:asciiTheme="minorHAnsi" w:hAnsiTheme="minorHAnsi"/>
          <w:sz w:val="24"/>
          <w:szCs w:val="24"/>
        </w:rPr>
        <w:t>I’ve made some suggestions to make your intro and ending more engaging in the comments section. An</w:t>
      </w:r>
      <w:r w:rsidR="003B194C" w:rsidRPr="00487CB5">
        <w:rPr>
          <w:rFonts w:asciiTheme="minorHAnsi" w:hAnsiTheme="minorHAnsi"/>
          <w:sz w:val="24"/>
          <w:szCs w:val="24"/>
        </w:rPr>
        <w:t xml:space="preserve">other thing that I recommend you put in your </w:t>
      </w:r>
      <w:r w:rsidR="001B609D" w:rsidRPr="00487CB5">
        <w:rPr>
          <w:rFonts w:asciiTheme="minorHAnsi" w:hAnsiTheme="minorHAnsi"/>
          <w:sz w:val="24"/>
          <w:szCs w:val="24"/>
        </w:rPr>
        <w:t>intro</w:t>
      </w:r>
      <w:r w:rsidR="003B194C" w:rsidRPr="00487CB5">
        <w:rPr>
          <w:rFonts w:asciiTheme="minorHAnsi" w:hAnsiTheme="minorHAnsi"/>
          <w:sz w:val="24"/>
          <w:szCs w:val="24"/>
        </w:rPr>
        <w:t xml:space="preserve"> is one</w:t>
      </w:r>
      <w:r w:rsidR="001B609D" w:rsidRPr="00487CB5">
        <w:rPr>
          <w:rFonts w:asciiTheme="minorHAnsi" w:hAnsiTheme="minorHAnsi"/>
          <w:sz w:val="24"/>
          <w:szCs w:val="24"/>
        </w:rPr>
        <w:t xml:space="preserve"> or two</w:t>
      </w:r>
      <w:r w:rsidR="003B194C" w:rsidRPr="00487CB5">
        <w:rPr>
          <w:rFonts w:asciiTheme="minorHAnsi" w:hAnsiTheme="minorHAnsi"/>
          <w:sz w:val="24"/>
          <w:szCs w:val="24"/>
        </w:rPr>
        <w:t xml:space="preserve"> sentence</w:t>
      </w:r>
      <w:r w:rsidR="001B609D" w:rsidRPr="00487CB5">
        <w:rPr>
          <w:rFonts w:asciiTheme="minorHAnsi" w:hAnsiTheme="minorHAnsi"/>
          <w:sz w:val="24"/>
          <w:szCs w:val="24"/>
        </w:rPr>
        <w:t>s</w:t>
      </w:r>
      <w:r w:rsidR="003B194C" w:rsidRPr="00487CB5">
        <w:rPr>
          <w:rFonts w:asciiTheme="minorHAnsi" w:hAnsiTheme="minorHAnsi"/>
          <w:sz w:val="24"/>
          <w:szCs w:val="24"/>
        </w:rPr>
        <w:t xml:space="preserve"> about how long it took you to build this </w:t>
      </w:r>
      <w:r w:rsidR="007B37FF" w:rsidRPr="00487CB5">
        <w:rPr>
          <w:rFonts w:asciiTheme="minorHAnsi" w:hAnsiTheme="minorHAnsi"/>
          <w:sz w:val="24"/>
          <w:szCs w:val="24"/>
        </w:rPr>
        <w:t xml:space="preserve">strength. </w:t>
      </w:r>
      <w:r w:rsidR="00487CB5" w:rsidRPr="00487CB5">
        <w:rPr>
          <w:rFonts w:asciiTheme="minorHAnsi" w:hAnsiTheme="minorHAnsi"/>
          <w:sz w:val="24"/>
          <w:szCs w:val="24"/>
        </w:rPr>
        <w:t xml:space="preserve">See also below for clarity: </w:t>
      </w:r>
    </w:p>
    <w:p w14:paraId="7E7CFA74" w14:textId="77777777" w:rsidR="001B609D" w:rsidRPr="00487CB5" w:rsidRDefault="001B609D">
      <w:pPr>
        <w:rPr>
          <w:rFonts w:asciiTheme="minorHAnsi" w:hAnsiTheme="minorHAnsi"/>
          <w:sz w:val="24"/>
          <w:szCs w:val="24"/>
        </w:rPr>
      </w:pPr>
    </w:p>
    <w:p w14:paraId="7C9F7B58" w14:textId="77777777" w:rsidR="00487CB5" w:rsidRPr="00487CB5" w:rsidRDefault="00487CB5" w:rsidP="001B609D">
      <w:pPr>
        <w:pStyle w:val="CommentText"/>
        <w:rPr>
          <w:rFonts w:asciiTheme="minorHAnsi" w:hAnsiTheme="minorHAnsi"/>
        </w:rPr>
      </w:pPr>
    </w:p>
    <w:p w14:paraId="705BE1ED" w14:textId="6B70C29A" w:rsidR="001B609D" w:rsidRPr="00487CB5" w:rsidRDefault="001B609D" w:rsidP="001B609D">
      <w:pPr>
        <w:pStyle w:val="CommentText"/>
        <w:rPr>
          <w:rFonts w:asciiTheme="minorHAnsi" w:hAnsiTheme="minorHAnsi"/>
        </w:rPr>
      </w:pPr>
      <w:r w:rsidRPr="00487CB5">
        <w:rPr>
          <w:rFonts w:asciiTheme="minorHAnsi" w:hAnsiTheme="minorHAnsi"/>
        </w:rPr>
        <w:t>Hook</w:t>
      </w:r>
      <w:r w:rsidR="00487CB5" w:rsidRPr="00487CB5">
        <w:rPr>
          <w:rFonts w:asciiTheme="minorHAnsi" w:hAnsiTheme="minorHAnsi"/>
        </w:rPr>
        <w:t>/1</w:t>
      </w:r>
      <w:r w:rsidR="00487CB5" w:rsidRPr="00487CB5">
        <w:rPr>
          <w:rFonts w:asciiTheme="minorHAnsi" w:hAnsiTheme="minorHAnsi"/>
          <w:vertAlign w:val="superscript"/>
        </w:rPr>
        <w:t>st</w:t>
      </w:r>
      <w:r w:rsidR="00487CB5" w:rsidRPr="00487CB5">
        <w:rPr>
          <w:rFonts w:asciiTheme="minorHAnsi" w:hAnsiTheme="minorHAnsi"/>
        </w:rPr>
        <w:t xml:space="preserve"> paragraph</w:t>
      </w:r>
      <w:r w:rsidRPr="00487CB5">
        <w:rPr>
          <w:rFonts w:asciiTheme="minorHAnsi" w:hAnsiTheme="minorHAnsi"/>
        </w:rPr>
        <w:t>:</w:t>
      </w:r>
    </w:p>
    <w:p w14:paraId="118D2F4A" w14:textId="77777777" w:rsidR="001B609D" w:rsidRPr="00487CB5" w:rsidRDefault="001B609D" w:rsidP="001B609D">
      <w:pPr>
        <w:pStyle w:val="CommentText"/>
        <w:rPr>
          <w:rFonts w:asciiTheme="minorHAnsi" w:hAnsiTheme="minorHAnsi"/>
          <w:i/>
        </w:rPr>
      </w:pPr>
      <w:r w:rsidRPr="00487CB5">
        <w:rPr>
          <w:rFonts w:asciiTheme="minorHAnsi" w:hAnsiTheme="minorHAnsi"/>
          <w:i/>
        </w:rPr>
        <w:t xml:space="preserve">“Keep Calm and Carry On” is a popular slogan we often see in memes or posters plastered around the town. For me, however, this rings true. </w:t>
      </w:r>
    </w:p>
    <w:p w14:paraId="7FEB313D" w14:textId="77777777" w:rsidR="001B609D" w:rsidRPr="00487CB5" w:rsidRDefault="001B609D" w:rsidP="001B609D">
      <w:pPr>
        <w:pStyle w:val="CommentText"/>
        <w:rPr>
          <w:rFonts w:asciiTheme="minorHAnsi" w:hAnsiTheme="minorHAnsi"/>
          <w:i/>
        </w:rPr>
      </w:pPr>
    </w:p>
    <w:p w14:paraId="7CCCFD0C" w14:textId="1F2FC3D0" w:rsidR="001B609D" w:rsidRPr="00487CB5" w:rsidRDefault="001B609D" w:rsidP="001B609D">
      <w:pPr>
        <w:pStyle w:val="CommentText"/>
        <w:rPr>
          <w:rFonts w:asciiTheme="minorHAnsi" w:hAnsiTheme="minorHAnsi"/>
        </w:rPr>
      </w:pPr>
      <w:r w:rsidRPr="00487CB5">
        <w:rPr>
          <w:rFonts w:asciiTheme="minorHAnsi" w:hAnsiTheme="minorHAnsi"/>
        </w:rPr>
        <w:t>2</w:t>
      </w:r>
      <w:r w:rsidRPr="00487CB5">
        <w:rPr>
          <w:rFonts w:asciiTheme="minorHAnsi" w:hAnsiTheme="minorHAnsi"/>
          <w:vertAlign w:val="superscript"/>
        </w:rPr>
        <w:t>nd</w:t>
      </w:r>
      <w:r w:rsidRPr="00487CB5">
        <w:rPr>
          <w:rFonts w:asciiTheme="minorHAnsi" w:hAnsiTheme="minorHAnsi"/>
        </w:rPr>
        <w:t xml:space="preserve"> paragraph:</w:t>
      </w:r>
    </w:p>
    <w:p w14:paraId="56C11118" w14:textId="74D53ACA" w:rsidR="0050670C" w:rsidRPr="00487CB5" w:rsidRDefault="001B609D" w:rsidP="0050670C">
      <w:pPr>
        <w:spacing w:line="240" w:lineRule="auto"/>
        <w:rPr>
          <w:rFonts w:asciiTheme="minorHAnsi" w:eastAsia="Times New Roman" w:hAnsiTheme="minorHAnsi" w:cs="Times New Roman"/>
          <w:sz w:val="24"/>
          <w:szCs w:val="24"/>
          <w:lang w:val="en-US"/>
        </w:rPr>
      </w:pPr>
      <w:r w:rsidRPr="00487CB5">
        <w:rPr>
          <w:rFonts w:asciiTheme="minorHAnsi" w:hAnsiTheme="minorHAnsi"/>
          <w:i/>
          <w:sz w:val="24"/>
          <w:szCs w:val="24"/>
        </w:rPr>
        <w:t xml:space="preserve">Of course, I wouldn’t say that </w:t>
      </w:r>
      <w:r w:rsidR="0050670C" w:rsidRPr="00487CB5">
        <w:rPr>
          <w:rFonts w:asciiTheme="minorHAnsi" w:hAnsiTheme="minorHAnsi"/>
          <w:i/>
          <w:sz w:val="24"/>
          <w:szCs w:val="24"/>
        </w:rPr>
        <w:t>I had always been a Zen person, but with every challenge…. (</w:t>
      </w:r>
      <w:r w:rsidR="0050670C" w:rsidRPr="00487CB5">
        <w:rPr>
          <w:rFonts w:asciiTheme="minorHAnsi" w:eastAsia="Times New Roman" w:hAnsiTheme="minorHAnsi" w:cs="Times New Roman"/>
          <w:color w:val="12263F"/>
          <w:sz w:val="24"/>
          <w:szCs w:val="24"/>
          <w:shd w:val="clear" w:color="auto" w:fill="FFFFFF"/>
          <w:lang w:val="en-US"/>
        </w:rPr>
        <w:t>Continue with how your challenges have made you who you are in the present)</w:t>
      </w:r>
    </w:p>
    <w:p w14:paraId="393E1EC8" w14:textId="7753A1A5" w:rsidR="001B609D" w:rsidRPr="00487CB5" w:rsidRDefault="001B609D" w:rsidP="001B609D">
      <w:pPr>
        <w:pStyle w:val="CommentText"/>
        <w:rPr>
          <w:rFonts w:asciiTheme="minorHAnsi" w:hAnsiTheme="minorHAnsi"/>
          <w:i/>
        </w:rPr>
      </w:pPr>
    </w:p>
    <w:p w14:paraId="037C08A2" w14:textId="333D3F4F" w:rsidR="00A97C75" w:rsidRPr="00487CB5" w:rsidRDefault="0050670C">
      <w:pPr>
        <w:rPr>
          <w:rFonts w:asciiTheme="minorHAnsi" w:hAnsiTheme="minorHAnsi"/>
          <w:sz w:val="24"/>
          <w:szCs w:val="24"/>
        </w:rPr>
      </w:pPr>
      <w:r w:rsidRPr="00487CB5">
        <w:rPr>
          <w:rFonts w:asciiTheme="minorHAnsi" w:hAnsiTheme="minorHAnsi"/>
          <w:sz w:val="24"/>
          <w:szCs w:val="24"/>
        </w:rPr>
        <w:t>ENDING:</w:t>
      </w:r>
    </w:p>
    <w:p w14:paraId="3A05ACAA" w14:textId="0F0B86C2" w:rsidR="00A97C75" w:rsidRPr="00487CB5" w:rsidRDefault="00A97C75" w:rsidP="00A97C75">
      <w:pPr>
        <w:pStyle w:val="CommentText"/>
        <w:rPr>
          <w:rFonts w:asciiTheme="minorHAnsi" w:hAnsiTheme="minorHAnsi"/>
        </w:rPr>
      </w:pPr>
      <w:r w:rsidRPr="00487CB5">
        <w:rPr>
          <w:rFonts w:asciiTheme="minorHAnsi" w:hAnsiTheme="minorHAnsi"/>
          <w:i/>
        </w:rPr>
        <w:t>Though we live in a hustle culture where everything instant is valued, I believe that I sh</w:t>
      </w:r>
      <w:r w:rsidRPr="00487CB5">
        <w:rPr>
          <w:rFonts w:asciiTheme="minorHAnsi" w:hAnsiTheme="minorHAnsi"/>
          <w:i/>
        </w:rPr>
        <w:t>ould take it one day at a time…</w:t>
      </w:r>
      <w:r w:rsidRPr="00487CB5">
        <w:rPr>
          <w:rFonts w:asciiTheme="minorHAnsi" w:hAnsiTheme="minorHAnsi"/>
        </w:rPr>
        <w:t xml:space="preserve"> (</w:t>
      </w:r>
      <w:r w:rsidRPr="00487CB5">
        <w:rPr>
          <w:rFonts w:asciiTheme="minorHAnsi" w:hAnsiTheme="minorHAnsi"/>
        </w:rPr>
        <w:t xml:space="preserve">elaborate on your belief with why you think your ability to remain calm in this era </w:t>
      </w:r>
      <w:r w:rsidRPr="00487CB5">
        <w:rPr>
          <w:rFonts w:asciiTheme="minorHAnsi" w:hAnsiTheme="minorHAnsi"/>
        </w:rPr>
        <w:t>will</w:t>
      </w:r>
      <w:r w:rsidRPr="00487CB5">
        <w:rPr>
          <w:rFonts w:asciiTheme="minorHAnsi" w:hAnsiTheme="minorHAnsi"/>
        </w:rPr>
        <w:t xml:space="preserve"> highly valuable</w:t>
      </w:r>
      <w:r w:rsidRPr="00487CB5">
        <w:rPr>
          <w:rFonts w:asciiTheme="minorHAnsi" w:hAnsiTheme="minorHAnsi"/>
        </w:rPr>
        <w:t xml:space="preserve"> in your future</w:t>
      </w:r>
      <w:r w:rsidR="00215C9F" w:rsidRPr="00487CB5">
        <w:rPr>
          <w:rFonts w:asciiTheme="minorHAnsi" w:hAnsiTheme="minorHAnsi"/>
        </w:rPr>
        <w:t xml:space="preserve"> goal/career</w:t>
      </w:r>
      <w:r w:rsidRPr="00487CB5">
        <w:rPr>
          <w:rFonts w:asciiTheme="minorHAnsi" w:hAnsiTheme="minorHAnsi"/>
        </w:rPr>
        <w:t>).</w:t>
      </w:r>
    </w:p>
    <w:p w14:paraId="1F6C8B30" w14:textId="77777777" w:rsidR="00A97C75" w:rsidRPr="00487CB5" w:rsidRDefault="00A97C75" w:rsidP="00A97C75">
      <w:pPr>
        <w:pStyle w:val="CommentText"/>
        <w:rPr>
          <w:rFonts w:asciiTheme="minorHAnsi" w:hAnsiTheme="minorHAnsi"/>
        </w:rPr>
      </w:pPr>
    </w:p>
    <w:p w14:paraId="6C27B680" w14:textId="58AF7681" w:rsidR="00A97C75" w:rsidRPr="00487CB5" w:rsidRDefault="00653C78" w:rsidP="00A97C75">
      <w:pPr>
        <w:pStyle w:val="CommentText"/>
        <w:rPr>
          <w:rFonts w:asciiTheme="minorHAnsi" w:hAnsiTheme="minorHAnsi"/>
          <w:i/>
        </w:rPr>
      </w:pPr>
      <w:r w:rsidRPr="00487CB5">
        <w:rPr>
          <w:rFonts w:asciiTheme="minorHAnsi" w:hAnsiTheme="minorHAnsi"/>
          <w:i/>
        </w:rPr>
        <w:t xml:space="preserve"> </w:t>
      </w:r>
    </w:p>
    <w:p w14:paraId="4863DC42" w14:textId="77777777" w:rsidR="00A97C75" w:rsidRPr="00487CB5" w:rsidRDefault="00A97C75">
      <w:pPr>
        <w:rPr>
          <w:rFonts w:asciiTheme="minorHAnsi" w:hAnsiTheme="minorHAnsi"/>
          <w:i/>
          <w:sz w:val="24"/>
          <w:szCs w:val="24"/>
        </w:rPr>
      </w:pPr>
    </w:p>
    <w:p w14:paraId="06545AE3" w14:textId="77777777" w:rsidR="00FD4804" w:rsidRPr="00487CB5" w:rsidRDefault="00FD4804">
      <w:pPr>
        <w:rPr>
          <w:rFonts w:asciiTheme="minorHAnsi" w:hAnsiTheme="minorHAnsi"/>
          <w:sz w:val="24"/>
          <w:szCs w:val="24"/>
        </w:rPr>
      </w:pPr>
    </w:p>
    <w:p w14:paraId="37E5254F" w14:textId="77777777" w:rsidR="00FD4804" w:rsidRPr="00487CB5" w:rsidRDefault="00FD4804" w:rsidP="00FD4804">
      <w:pPr>
        <w:pStyle w:val="NormalWeb"/>
        <w:shd w:val="clear" w:color="auto" w:fill="FFFFFF"/>
        <w:rPr>
          <w:rFonts w:asciiTheme="minorHAnsi" w:hAnsiTheme="minorHAnsi"/>
          <w:color w:val="12263F"/>
        </w:rPr>
      </w:pPr>
      <w:r w:rsidRPr="00487CB5">
        <w:rPr>
          <w:rFonts w:asciiTheme="minorHAnsi" w:hAnsiTheme="minorHAnsi"/>
          <w:color w:val="12263F"/>
        </w:rPr>
        <w:t> </w:t>
      </w:r>
    </w:p>
    <w:p w14:paraId="477A3C8C" w14:textId="4B85EEE0" w:rsidR="00FD4804" w:rsidRPr="00FD4804" w:rsidRDefault="00FD4804" w:rsidP="00FD4804">
      <w:pPr>
        <w:pStyle w:val="NormalWeb"/>
        <w:shd w:val="clear" w:color="auto" w:fill="FFFFFF"/>
        <w:rPr>
          <w:rFonts w:ascii="Helvetica" w:hAnsi="Helvetica"/>
          <w:color w:val="12263F"/>
        </w:rPr>
      </w:pPr>
    </w:p>
    <w:p w14:paraId="6D2F68F7" w14:textId="0E279790" w:rsidR="00FD4804" w:rsidRPr="00FD4804" w:rsidRDefault="008D36D6">
      <w:pPr>
        <w:rPr>
          <w:sz w:val="24"/>
          <w:szCs w:val="24"/>
        </w:rPr>
      </w:pPr>
      <w:bookmarkStart w:id="104" w:name="_GoBack"/>
      <w:bookmarkEnd w:id="104"/>
      <w:r>
        <w:rPr>
          <w:sz w:val="24"/>
          <w:szCs w:val="24"/>
        </w:rPr>
        <w:t xml:space="preserve"> </w:t>
      </w:r>
    </w:p>
    <w:sectPr w:rsidR="00FD4804" w:rsidRPr="00FD4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22-11-26T10:26:00Z" w:initials="MOU">
    <w:p w14:paraId="7F7936C8" w14:textId="4F3F7C0C" w:rsidR="00677FE6" w:rsidRDefault="00677FE6">
      <w:pPr>
        <w:pStyle w:val="CommentText"/>
      </w:pPr>
      <w:r>
        <w:rPr>
          <w:rStyle w:val="CommentReference"/>
        </w:rPr>
        <w:annotationRef/>
      </w:r>
      <w:r>
        <w:t>I suggest revising the intro by u</w:t>
      </w:r>
      <w:r w:rsidR="00EA0776">
        <w:t xml:space="preserve">sing an interesting short hook. Using quotes like below or dialogues would make your readers intrigued to read more. </w:t>
      </w:r>
    </w:p>
    <w:p w14:paraId="36055A4B" w14:textId="77777777" w:rsidR="00677FE6" w:rsidRDefault="00677FE6">
      <w:pPr>
        <w:pStyle w:val="CommentText"/>
      </w:pPr>
    </w:p>
    <w:p w14:paraId="07CC5A98" w14:textId="2C5DC2CB" w:rsidR="00677FE6" w:rsidRDefault="00677FE6">
      <w:pPr>
        <w:pStyle w:val="CommentText"/>
      </w:pPr>
      <w:r>
        <w:t xml:space="preserve">“Keep Calm and Carry On” is </w:t>
      </w:r>
      <w:r w:rsidR="00917158">
        <w:t xml:space="preserve">a popular slogan we often see in memes or posters plastered around the town. For me, however, this rings true. </w:t>
      </w:r>
    </w:p>
  </w:comment>
  <w:comment w:id="1" w:author="Microsoft Office User" w:date="2022-11-26T10:29:00Z" w:initials="MOU">
    <w:p w14:paraId="5186B74B" w14:textId="2BCC53D7" w:rsidR="00EA0776" w:rsidRDefault="00EA0776">
      <w:pPr>
        <w:pStyle w:val="CommentText"/>
      </w:pPr>
      <w:r>
        <w:rPr>
          <w:rStyle w:val="CommentReference"/>
        </w:rPr>
        <w:annotationRef/>
      </w:r>
      <w:r>
        <w:t xml:space="preserve">This can be omitted since you’ve mentioned them in the paragraph below when </w:t>
      </w:r>
      <w:r w:rsidR="008454F3">
        <w:t xml:space="preserve">dealing with an actual problem. Saying it in the intro would make the info repetitive. </w:t>
      </w:r>
    </w:p>
  </w:comment>
  <w:comment w:id="7" w:author="Microsoft Office User" w:date="2022-11-26T11:20:00Z" w:initials="MOU">
    <w:p w14:paraId="3FF3D380" w14:textId="42CF236B" w:rsidR="002923D4" w:rsidRDefault="002923D4">
      <w:pPr>
        <w:pStyle w:val="CommentText"/>
      </w:pPr>
      <w:r>
        <w:rPr>
          <w:rStyle w:val="CommentReference"/>
        </w:rPr>
        <w:annotationRef/>
      </w:r>
      <w:r>
        <w:t xml:space="preserve">Elaborate </w:t>
      </w:r>
      <w:r w:rsidR="005D40B9">
        <w:t>on what you needed to make.</w:t>
      </w:r>
    </w:p>
  </w:comment>
  <w:comment w:id="3" w:author="Devi Arini Kasih" w:date="2022-11-23T12:10:00Z" w:initials="DAK">
    <w:p w14:paraId="3F8B1D6C" w14:textId="77777777" w:rsidR="00CC04BC" w:rsidRDefault="00CC04BC" w:rsidP="00CC04BC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Ini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konteks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seberapa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besar</w:t>
      </w:r>
      <w:proofErr w:type="spellEnd"/>
      <w:r>
        <w:rPr>
          <w:sz w:val="20"/>
          <w:szCs w:val="20"/>
        </w:rPr>
        <w:t xml:space="preserve"> event </w:t>
      </w:r>
      <w:proofErr w:type="spellStart"/>
      <w:r>
        <w:rPr>
          <w:sz w:val="20"/>
          <w:szCs w:val="20"/>
        </w:rPr>
        <w:t>nya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supaya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jadi</w:t>
      </w:r>
      <w:proofErr w:type="spellEnd"/>
      <w:r>
        <w:rPr>
          <w:sz w:val="20"/>
          <w:szCs w:val="20"/>
        </w:rPr>
        <w:t xml:space="preserve"> tau how big of a stake gitu if you fail </w:t>
      </w:r>
    </w:p>
  </w:comment>
  <w:comment w:id="20" w:author="Devi Arini Kasih" w:date="2022-11-23T12:05:00Z" w:initials="DAK">
    <w:p w14:paraId="56F49B97" w14:textId="77777777" w:rsidR="00CC04BC" w:rsidRDefault="00CC04BC" w:rsidP="00CC04BC">
      <w:r>
        <w:rPr>
          <w:rStyle w:val="CommentReference"/>
        </w:rPr>
        <w:annotationRef/>
      </w:r>
      <w:r>
        <w:rPr>
          <w:sz w:val="20"/>
          <w:szCs w:val="20"/>
        </w:rPr>
        <w:t>Show how you did that? did you talk to yourself? Did you take a deep breath misalnya? Or how?</w:t>
      </w:r>
    </w:p>
  </w:comment>
  <w:comment w:id="42" w:author="Microsoft Office User" w:date="2022-11-26T11:26:00Z" w:initials="MOU">
    <w:p w14:paraId="5E6F8349" w14:textId="6BCBE7FB" w:rsidR="003759FA" w:rsidRDefault="003759FA">
      <w:pPr>
        <w:pStyle w:val="CommentText"/>
      </w:pPr>
      <w:r>
        <w:rPr>
          <w:rStyle w:val="CommentReference"/>
        </w:rPr>
        <w:annotationRef/>
      </w:r>
      <w:r>
        <w:t xml:space="preserve">By keeping calm and carrying on, I channeled Churchill’s spirit, successfully </w:t>
      </w:r>
      <w:r w:rsidR="004D1E27">
        <w:t xml:space="preserve">leading my team to complete each order. </w:t>
      </w:r>
    </w:p>
  </w:comment>
  <w:comment w:id="57" w:author="Microsoft Office User" w:date="2022-11-26T11:30:00Z" w:initials="MOU">
    <w:p w14:paraId="65D169DD" w14:textId="343C9B7E" w:rsidR="00781D24" w:rsidRDefault="00781D24">
      <w:pPr>
        <w:pStyle w:val="CommentText"/>
      </w:pPr>
      <w:r>
        <w:rPr>
          <w:rStyle w:val="CommentReference"/>
        </w:rPr>
        <w:annotationRef/>
      </w:r>
      <w:r>
        <w:t xml:space="preserve">This can be omitted so you can directly highlight your capability of remaining calm. </w:t>
      </w:r>
    </w:p>
  </w:comment>
  <w:comment w:id="91" w:author="Microsoft Office User" w:date="2022-11-26T11:34:00Z" w:initials="MOU">
    <w:p w14:paraId="44BCB78B" w14:textId="119CEA68" w:rsidR="00956FF7" w:rsidRDefault="00956FF7">
      <w:pPr>
        <w:pStyle w:val="CommentText"/>
      </w:pPr>
      <w:r>
        <w:rPr>
          <w:rStyle w:val="CommentReference"/>
        </w:rPr>
        <w:annotationRef/>
      </w:r>
      <w:r>
        <w:t xml:space="preserve">More context about what went differently the second time around would be great. </w:t>
      </w:r>
    </w:p>
  </w:comment>
  <w:comment w:id="103" w:author="Microsoft Office User" w:date="2022-11-26T11:45:00Z" w:initials="MOU">
    <w:p w14:paraId="2E5D0FBE" w14:textId="77777777" w:rsidR="001F59FF" w:rsidRDefault="001F59FF">
      <w:pPr>
        <w:pStyle w:val="CommentText"/>
      </w:pPr>
      <w:r>
        <w:rPr>
          <w:rStyle w:val="CommentReference"/>
        </w:rPr>
        <w:annotationRef/>
      </w:r>
      <w:r>
        <w:t>Since I changed the intro by including a famous quote, maybe the ending can use idioms/dialogue?</w:t>
      </w:r>
    </w:p>
    <w:p w14:paraId="67AB9F04" w14:textId="77777777" w:rsidR="001F59FF" w:rsidRDefault="001F59FF">
      <w:pPr>
        <w:pStyle w:val="CommentText"/>
      </w:pPr>
    </w:p>
    <w:p w14:paraId="5079D5F0" w14:textId="77777777" w:rsidR="001F59FF" w:rsidRPr="00F14A7A" w:rsidRDefault="00F14A7A">
      <w:pPr>
        <w:pStyle w:val="CommentText"/>
        <w:rPr>
          <w:i/>
        </w:rPr>
      </w:pPr>
      <w:r w:rsidRPr="00F14A7A">
        <w:rPr>
          <w:i/>
        </w:rPr>
        <w:t xml:space="preserve">Though we live in a hustle culture where everything instant is valued, I believe that I should take it one day at a time. </w:t>
      </w:r>
    </w:p>
    <w:p w14:paraId="49039958" w14:textId="77777777" w:rsidR="00F14A7A" w:rsidRDefault="00F14A7A">
      <w:pPr>
        <w:pStyle w:val="CommentText"/>
      </w:pPr>
    </w:p>
    <w:p w14:paraId="1E984F3B" w14:textId="42AEACAD" w:rsidR="00F14A7A" w:rsidRDefault="00F14A7A">
      <w:pPr>
        <w:pStyle w:val="CommentText"/>
      </w:pPr>
      <w:r>
        <w:t xml:space="preserve">(Then, </w:t>
      </w:r>
      <w:r w:rsidR="00E2507D">
        <w:t>elaborate on</w:t>
      </w:r>
      <w:r>
        <w:t xml:space="preserve"> your belief with why you think your ability to remain calm in this era is </w:t>
      </w:r>
      <w:r w:rsidR="00E2507D">
        <w:t>highly valuable)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7CC5A98" w15:done="0"/>
  <w15:commentEx w15:paraId="5186B74B" w15:done="0"/>
  <w15:commentEx w15:paraId="3FF3D380" w15:done="0"/>
  <w15:commentEx w15:paraId="3F8B1D6C" w15:done="1"/>
  <w15:commentEx w15:paraId="56F49B97" w15:done="1"/>
  <w15:commentEx w15:paraId="5E6F8349" w15:done="0"/>
  <w15:commentEx w15:paraId="65D169DD" w15:done="0"/>
  <w15:commentEx w15:paraId="44BCB78B" w15:done="0"/>
  <w15:commentEx w15:paraId="1E984F3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9EA5A" w16cex:dateUtc="2022-11-24T06:04:00Z"/>
  <w16cex:commentExtensible w16cex:durableId="2729EA5B" w16cex:dateUtc="2022-11-24T06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F8B1D6C" w16cid:durableId="2729EA5A"/>
  <w16cid:commentId w16cid:paraId="56F49B97" w16cid:durableId="2729EA5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4BC"/>
    <w:rsid w:val="000555C7"/>
    <w:rsid w:val="00171E1D"/>
    <w:rsid w:val="001B609D"/>
    <w:rsid w:val="001F59FF"/>
    <w:rsid w:val="00215C9F"/>
    <w:rsid w:val="00287E81"/>
    <w:rsid w:val="002923D4"/>
    <w:rsid w:val="003759FA"/>
    <w:rsid w:val="003B194C"/>
    <w:rsid w:val="004511D7"/>
    <w:rsid w:val="00487CB5"/>
    <w:rsid w:val="004D1E27"/>
    <w:rsid w:val="0050670C"/>
    <w:rsid w:val="005D40B9"/>
    <w:rsid w:val="005F4F33"/>
    <w:rsid w:val="00653C78"/>
    <w:rsid w:val="00677FE6"/>
    <w:rsid w:val="006802C1"/>
    <w:rsid w:val="00690F65"/>
    <w:rsid w:val="006959BA"/>
    <w:rsid w:val="00781D24"/>
    <w:rsid w:val="007B37FF"/>
    <w:rsid w:val="007D5AE9"/>
    <w:rsid w:val="008454F3"/>
    <w:rsid w:val="008D36D6"/>
    <w:rsid w:val="00917158"/>
    <w:rsid w:val="00956FF7"/>
    <w:rsid w:val="00A2169A"/>
    <w:rsid w:val="00A97C75"/>
    <w:rsid w:val="00B06FA0"/>
    <w:rsid w:val="00C341EA"/>
    <w:rsid w:val="00CC04BC"/>
    <w:rsid w:val="00D25A1C"/>
    <w:rsid w:val="00DB4818"/>
    <w:rsid w:val="00E21755"/>
    <w:rsid w:val="00E2507D"/>
    <w:rsid w:val="00E552BE"/>
    <w:rsid w:val="00EA0776"/>
    <w:rsid w:val="00ED0DBC"/>
    <w:rsid w:val="00ED674B"/>
    <w:rsid w:val="00F14A7A"/>
    <w:rsid w:val="00F16AF5"/>
    <w:rsid w:val="00F23BD6"/>
    <w:rsid w:val="00F4495D"/>
    <w:rsid w:val="00FD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36BB58"/>
  <w15:chartTrackingRefBased/>
  <w15:docId w15:val="{46F14248-17AB-40A5-BF1F-0E79EEB7C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4BC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C04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eastAsia="Arial" w:hAnsi="Arial" w:cs="Arial"/>
      <w:sz w:val="24"/>
      <w:szCs w:val="24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804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804"/>
    <w:rPr>
      <w:rFonts w:ascii="Times New Roman" w:eastAsia="Arial" w:hAnsi="Times New Roman" w:cs="Times New Roman"/>
      <w:sz w:val="18"/>
      <w:szCs w:val="18"/>
      <w:lang w:val="en"/>
    </w:rPr>
  </w:style>
  <w:style w:type="paragraph" w:styleId="NormalWeb">
    <w:name w:val="Normal (Web)"/>
    <w:basedOn w:val="Normal"/>
    <w:uiPriority w:val="99"/>
    <w:unhideWhenUsed/>
    <w:rsid w:val="00FD4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DB4818"/>
    <w:rPr>
      <w:b/>
      <w:b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7FE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7FE6"/>
    <w:rPr>
      <w:rFonts w:ascii="Arial" w:eastAsia="Arial" w:hAnsi="Arial" w:cs="Arial"/>
      <w:b/>
      <w:bCs/>
      <w:sz w:val="20"/>
      <w:szCs w:val="2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9" Type="http://schemas.microsoft.com/office/2016/09/relationships/commentsIds" Target="commentsIds.xml"/><Relationship Id="rId10" Type="http://schemas.microsoft.com/office/2018/08/relationships/commentsExtensible" Target="commentsExtensi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648</Words>
  <Characters>3700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ALL-in Eduspace</dc:creator>
  <cp:keywords/>
  <dc:description/>
  <cp:lastModifiedBy>Microsoft Office User</cp:lastModifiedBy>
  <cp:revision>5</cp:revision>
  <dcterms:created xsi:type="dcterms:W3CDTF">2022-11-26T03:24:00Z</dcterms:created>
  <dcterms:modified xsi:type="dcterms:W3CDTF">2022-11-26T05:13:00Z</dcterms:modified>
</cp:coreProperties>
</file>