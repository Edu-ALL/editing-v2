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9E1C" w14:textId="77777777" w:rsidR="004807F3" w:rsidRDefault="00000000">
      <w:pPr>
        <w:pStyle w:val="Heading3"/>
        <w:keepNext w:val="0"/>
        <w:keepLines w:val="0"/>
        <w:spacing w:before="75" w:after="280" w:line="240" w:lineRule="auto"/>
        <w:rPr>
          <w:color w:val="000000"/>
          <w:sz w:val="22"/>
          <w:szCs w:val="22"/>
        </w:rPr>
      </w:pPr>
      <w:bookmarkStart w:id="0" w:name="_qj4kcc3viz3f" w:colFirst="0" w:colLast="0"/>
      <w:bookmarkEnd w:id="0"/>
      <w:r>
        <w:rPr>
          <w:color w:val="000000"/>
          <w:sz w:val="22"/>
          <w:szCs w:val="22"/>
        </w:rPr>
        <w:t xml:space="preserve">DRAFT 2: </w:t>
      </w:r>
    </w:p>
    <w:p w14:paraId="2BD65B9C" w14:textId="77777777" w:rsidR="004807F3" w:rsidRDefault="00000000">
      <w:pPr>
        <w:pStyle w:val="Heading3"/>
        <w:keepNext w:val="0"/>
        <w:keepLines w:val="0"/>
        <w:spacing w:before="75" w:after="280" w:line="240" w:lineRule="auto"/>
        <w:rPr>
          <w:u w:val="single"/>
        </w:rPr>
      </w:pPr>
      <w:bookmarkStart w:id="1" w:name="_6fq6qc3pfo83" w:colFirst="0" w:colLast="0"/>
      <w:bookmarkEnd w:id="1"/>
      <w:r>
        <w:rPr>
          <w:b/>
          <w:color w:val="000000"/>
          <w:sz w:val="22"/>
          <w:szCs w:val="22"/>
        </w:rPr>
        <w:t>Every person has a creative side, and it can be expressed in many ways: problem solving, original and innovative thinking, and artistically, to name a few. Describe how you express your creative side.</w:t>
      </w:r>
    </w:p>
    <w:p w14:paraId="7A76CA84" w14:textId="77777777" w:rsidR="009D6936" w:rsidRDefault="00000000">
      <w:pPr>
        <w:rPr>
          <w:ins w:id="2" w:author="Chiara Situmorang" w:date="2022-11-30T09:42:00Z"/>
        </w:rPr>
      </w:pPr>
      <w:r>
        <w:t xml:space="preserve">No. </w:t>
      </w:r>
    </w:p>
    <w:p w14:paraId="321B70D0" w14:textId="77777777" w:rsidR="009D6936" w:rsidRDefault="009D6936">
      <w:pPr>
        <w:rPr>
          <w:ins w:id="3" w:author="Chiara Situmorang" w:date="2022-11-30T09:42:00Z"/>
        </w:rPr>
      </w:pPr>
    </w:p>
    <w:p w14:paraId="5985356E" w14:textId="2B0849A3" w:rsidR="004807F3" w:rsidRDefault="00000000">
      <w:r>
        <w:t>There is so much power in a two-letter</w:t>
      </w:r>
      <w:del w:id="4" w:author="Chiara Situmorang" w:date="2022-11-30T09:42:00Z">
        <w:r w:rsidDel="009D6936">
          <w:delText>ed</w:delText>
        </w:r>
      </w:del>
      <w:r>
        <w:t xml:space="preserve"> word. It’s the cause of despair. A lover’s greatest fear when confessing. And</w:t>
      </w:r>
      <w:ins w:id="5" w:author="Chiara Situmorang" w:date="2022-11-30T09:42:00Z">
        <w:r w:rsidR="009D6936">
          <w:t>, for me</w:t>
        </w:r>
      </w:ins>
      <w:r>
        <w:t xml:space="preserve">, a daughter’s greatest fear </w:t>
      </w:r>
      <w:del w:id="6" w:author="Chiara Situmorang" w:date="2022-11-30T09:42:00Z">
        <w:r w:rsidDel="009D6936">
          <w:delText>as she’s about</w:delText>
        </w:r>
      </w:del>
      <w:ins w:id="7" w:author="Chiara Situmorang" w:date="2022-11-30T09:42:00Z">
        <w:r w:rsidR="009D6936">
          <w:t>when she wants</w:t>
        </w:r>
      </w:ins>
      <w:r>
        <w:t xml:space="preserve"> to go out.</w:t>
      </w:r>
    </w:p>
    <w:p w14:paraId="665F9AEB" w14:textId="77777777" w:rsidR="004807F3" w:rsidRDefault="004807F3"/>
    <w:p w14:paraId="7CC72107" w14:textId="77777777" w:rsidR="004807F3" w:rsidRDefault="00000000">
      <w:r>
        <w:t xml:space="preserve">As a first-born daughter in a strict family with high expectations, a simple hangout with friends on a weekend is a luxury. </w:t>
      </w:r>
    </w:p>
    <w:p w14:paraId="7E4B0CD0" w14:textId="77777777" w:rsidR="004807F3" w:rsidRDefault="004807F3"/>
    <w:p w14:paraId="203790C2" w14:textId="7789888A" w:rsidR="004807F3" w:rsidRDefault="00000000">
      <w:r>
        <w:t>“</w:t>
      </w:r>
      <w:del w:id="8" w:author="Chiara Situmorang" w:date="2022-11-30T09:42:00Z">
        <w:r w:rsidDel="009D6936">
          <w:delText xml:space="preserve">Enough! </w:delText>
        </w:r>
      </w:del>
      <w:r>
        <w:t xml:space="preserve">No is </w:t>
      </w:r>
      <w:del w:id="9" w:author="Chiara Situmorang" w:date="2022-11-30T09:42:00Z">
        <w:r w:rsidDel="009D6936">
          <w:delText xml:space="preserve">a </w:delText>
        </w:r>
      </w:del>
      <w:r>
        <w:t>no</w:t>
      </w:r>
      <w:ins w:id="10" w:author="Chiara Situmorang" w:date="2022-11-30T09:42:00Z">
        <w:r w:rsidR="009D6936">
          <w:t>.</w:t>
        </w:r>
      </w:ins>
      <w:del w:id="11" w:author="Chiara Situmorang" w:date="2022-11-30T09:42:00Z">
        <w:r w:rsidDel="009D6936">
          <w:delText>,</w:delText>
        </w:r>
      </w:del>
      <w:r>
        <w:t xml:space="preserve"> </w:t>
      </w:r>
      <w:ins w:id="12" w:author="Chiara Situmorang" w:date="2022-11-30T09:42:00Z">
        <w:r w:rsidR="009D6936">
          <w:t>S</w:t>
        </w:r>
      </w:ins>
      <w:del w:id="13" w:author="Chiara Situmorang" w:date="2022-11-30T09:42:00Z">
        <w:r w:rsidDel="009D6936">
          <w:delText>s</w:delText>
        </w:r>
      </w:del>
      <w:r>
        <w:t xml:space="preserve">top asking why.” </w:t>
      </w:r>
      <w:del w:id="14" w:author="Chiara Situmorang" w:date="2022-11-30T09:43:00Z">
        <w:r w:rsidDel="009D6936">
          <w:delText>Inferring f</w:delText>
        </w:r>
      </w:del>
      <w:ins w:id="15" w:author="Chiara Situmorang" w:date="2022-11-30T09:43:00Z">
        <w:r w:rsidR="009D6936">
          <w:t>I</w:t>
        </w:r>
      </w:ins>
      <w:del w:id="16" w:author="Chiara Situmorang" w:date="2022-11-30T09:43:00Z">
        <w:r w:rsidDel="009D6936">
          <w:delText>rom her tone and diction, i</w:delText>
        </w:r>
      </w:del>
      <w:r>
        <w:t xml:space="preserve">t seemed impossible to persuade my mom. </w:t>
      </w:r>
      <w:ins w:id="17" w:author="Chiara Situmorang" w:date="2022-11-30T09:44:00Z">
        <w:r w:rsidR="009D6936">
          <w:t>I</w:t>
        </w:r>
      </w:ins>
      <w:del w:id="18" w:author="Chiara Situmorang" w:date="2022-11-30T09:44:00Z">
        <w:r w:rsidDel="009D6936">
          <w:delText xml:space="preserve">But </w:delText>
        </w:r>
      </w:del>
      <w:del w:id="19" w:author="Chiara Situmorang" w:date="2022-11-30T09:43:00Z">
        <w:r w:rsidRPr="009D6936" w:rsidDel="009D6936">
          <w:delText xml:space="preserve">maybe, I thought </w:delText>
        </w:r>
      </w:del>
      <w:del w:id="20" w:author="Chiara Situmorang" w:date="2022-11-30T09:44:00Z">
        <w:r w:rsidRPr="009D6936" w:rsidDel="009D6936">
          <w:delText>i</w:delText>
        </w:r>
      </w:del>
      <w:r w:rsidRPr="009D6936">
        <w:t>f</w:t>
      </w:r>
      <w:r>
        <w:t xml:space="preserve"> I appealed to </w:t>
      </w:r>
      <w:del w:id="21" w:author="Chiara Situmorang" w:date="2022-11-30T09:44:00Z">
        <w:r w:rsidDel="009D6936">
          <w:delText>my mom</w:delText>
        </w:r>
      </w:del>
      <w:ins w:id="22" w:author="Chiara Situmorang" w:date="2022-11-30T09:44:00Z">
        <w:r w:rsidR="009D6936">
          <w:t>her</w:t>
        </w:r>
      </w:ins>
      <w:r>
        <w:t xml:space="preserve"> differently, </w:t>
      </w:r>
      <w:ins w:id="23" w:author="Chiara Situmorang" w:date="2022-11-30T09:44:00Z">
        <w:r w:rsidR="009D6936">
          <w:t xml:space="preserve">I thought, maybe </w:t>
        </w:r>
      </w:ins>
      <w:r>
        <w:t xml:space="preserve">she would let me. I put on my thinking cap as I thought of ways to </w:t>
      </w:r>
      <w:del w:id="24" w:author="Chiara Situmorang" w:date="2022-11-30T09:45:00Z">
        <w:r w:rsidDel="009D6936">
          <w:delText>solve this enigmatic problem</w:delText>
        </w:r>
      </w:del>
      <w:ins w:id="25" w:author="Chiara Situmorang" w:date="2022-11-30T09:45:00Z">
        <w:r w:rsidR="009D6936">
          <w:t>change her mind</w:t>
        </w:r>
      </w:ins>
      <w:r>
        <w:t xml:space="preserve">. </w:t>
      </w:r>
    </w:p>
    <w:p w14:paraId="0EB92C6F" w14:textId="77777777" w:rsidR="004807F3" w:rsidRDefault="004807F3"/>
    <w:p w14:paraId="70EA5C83" w14:textId="4613B475" w:rsidR="004807F3" w:rsidRDefault="009D6936">
      <w:ins w:id="26" w:author="Chiara Situmorang" w:date="2022-11-30T09:46:00Z">
        <w:r>
          <w:t>Eventually, I learned I needed three simple steps: o</w:t>
        </w:r>
      </w:ins>
      <w:del w:id="27" w:author="Chiara Situmorang" w:date="2022-11-30T09:46:00Z">
        <w:r w:rsidR="00000000" w:rsidDel="009D6936">
          <w:delText>O</w:delText>
        </w:r>
      </w:del>
      <w:r w:rsidR="00000000">
        <w:t>bserve, set the mood, and then persuade.</w:t>
      </w:r>
    </w:p>
    <w:p w14:paraId="69EC04A6" w14:textId="77777777" w:rsidR="004807F3" w:rsidRDefault="004807F3"/>
    <w:p w14:paraId="1E7B4646" w14:textId="3C47EE29" w:rsidR="004807F3" w:rsidRDefault="00000000">
      <w:del w:id="28" w:author="Chiara Situmorang" w:date="2022-11-30T09:46:00Z">
        <w:r w:rsidDel="009D6936">
          <w:delText xml:space="preserve">Three simple steps I learned from experience. </w:delText>
        </w:r>
      </w:del>
      <w:r>
        <w:t xml:space="preserve">I </w:t>
      </w:r>
      <w:del w:id="29" w:author="Chiara Situmorang" w:date="2022-11-30T09:45:00Z">
        <w:r w:rsidDel="009D6936">
          <w:delText>attempted to</w:delText>
        </w:r>
      </w:del>
      <w:ins w:id="30" w:author="Chiara Situmorang" w:date="2022-11-30T09:45:00Z">
        <w:r w:rsidR="009D6936">
          <w:t>would</w:t>
        </w:r>
      </w:ins>
      <w:r>
        <w:t xml:space="preserve"> tell funny stories about my friends at school or be</w:t>
      </w:r>
      <w:del w:id="31" w:author="Chiara Situmorang" w:date="2022-11-30T09:45:00Z">
        <w:r w:rsidDel="009D6936">
          <w:delText>ing</w:delText>
        </w:r>
      </w:del>
      <w:r>
        <w:t xml:space="preserve"> attentive to her needs</w:t>
      </w:r>
      <w:del w:id="32" w:author="Chiara Situmorang" w:date="2022-11-30T09:46:00Z">
        <w:r w:rsidDel="009D6936">
          <w:delText xml:space="preserve"> because humor and love</w:delText>
        </w:r>
      </w:del>
      <w:del w:id="33" w:author="Chiara Situmorang" w:date="2022-11-30T09:45:00Z">
        <w:r w:rsidDel="009D6936">
          <w:delText xml:space="preserve"> are what she likes</w:delText>
        </w:r>
      </w:del>
      <w:r>
        <w:t xml:space="preserve">. The </w:t>
      </w:r>
      <w:del w:id="34" w:author="Chiara Situmorang" w:date="2022-11-30T09:47:00Z">
        <w:r w:rsidDel="009D6936">
          <w:delText xml:space="preserve">moment </w:delText>
        </w:r>
      </w:del>
      <w:ins w:id="35" w:author="Chiara Situmorang" w:date="2022-11-30T09:47:00Z">
        <w:r w:rsidR="009D6936">
          <w:t>first time</w:t>
        </w:r>
        <w:r w:rsidR="009D6936">
          <w:t xml:space="preserve"> </w:t>
        </w:r>
      </w:ins>
      <w:r>
        <w:t>she</w:t>
      </w:r>
      <w:del w:id="36" w:author="Chiara Situmorang" w:date="2022-11-30T09:47:00Z">
        <w:r w:rsidDel="009D6936">
          <w:delText xml:space="preserve"> </w:delText>
        </w:r>
      </w:del>
      <w:ins w:id="37" w:author="Chiara Situmorang" w:date="2022-11-30T09:46:00Z">
        <w:r w:rsidR="009D6936">
          <w:t xml:space="preserve"> </w:t>
        </w:r>
      </w:ins>
      <w:r>
        <w:t xml:space="preserve">said yes to my request, I was thrilled. Eventually, the habit of </w:t>
      </w:r>
      <w:del w:id="38" w:author="Chiara Situmorang" w:date="2022-11-30T09:47:00Z">
        <w:r w:rsidDel="009D6936">
          <w:delText>looking for</w:delText>
        </w:r>
      </w:del>
      <w:ins w:id="39" w:author="Chiara Situmorang" w:date="2022-11-30T09:47:00Z">
        <w:r w:rsidR="009D6936">
          <w:t>finding</w:t>
        </w:r>
      </w:ins>
      <w:r>
        <w:t xml:space="preserve"> new</w:t>
      </w:r>
      <w:ins w:id="40" w:author="Chiara Situmorang" w:date="2022-11-30T09:47:00Z">
        <w:r w:rsidR="009D6936">
          <w:t>,</w:t>
        </w:r>
      </w:ins>
      <w:del w:id="41" w:author="Chiara Situmorang" w:date="2022-11-30T09:47:00Z">
        <w:r w:rsidDel="009D6936">
          <w:delText xml:space="preserve"> and</w:delText>
        </w:r>
      </w:del>
      <w:r>
        <w:t xml:space="preserve"> innovative ways to persuade my mom trained my creativity, especially in influencing and bargaining. </w:t>
      </w:r>
    </w:p>
    <w:p w14:paraId="7A43A978" w14:textId="77777777" w:rsidR="004807F3" w:rsidRDefault="004807F3"/>
    <w:p w14:paraId="10C949B9" w14:textId="0171B325" w:rsidR="004807F3" w:rsidRDefault="00000000">
      <w:r>
        <w:t xml:space="preserve">This skill expanded to other aspects of my life. On UN Day, some friends and I were selling Ghanaian food for fundraising. Many people were curious </w:t>
      </w:r>
      <w:del w:id="42" w:author="Chiara Situmorang" w:date="2022-11-30T09:49:00Z">
        <w:r w:rsidDel="00F925CC">
          <w:delText>enough to visit our booths</w:delText>
        </w:r>
      </w:del>
      <w:ins w:id="43" w:author="Chiara Situmorang" w:date="2022-11-30T09:49:00Z">
        <w:r w:rsidR="00F925CC">
          <w:t>about the food</w:t>
        </w:r>
      </w:ins>
      <w:r>
        <w:t xml:space="preserve">, but not interested enough </w:t>
      </w:r>
      <w:del w:id="44" w:author="Chiara Situmorang" w:date="2022-11-30T09:49:00Z">
        <w:r w:rsidDel="00F925CC">
          <w:delText xml:space="preserve">for them </w:delText>
        </w:r>
      </w:del>
      <w:r>
        <w:t xml:space="preserve">to buy. </w:t>
      </w:r>
      <w:del w:id="45" w:author="Chiara Situmorang" w:date="2022-11-30T09:49:00Z">
        <w:r w:rsidDel="00F925CC">
          <w:delText xml:space="preserve">They all preferred buying waffles from the Belgium food stand across ours. </w:delText>
        </w:r>
      </w:del>
    </w:p>
    <w:p w14:paraId="151DEBB1" w14:textId="77777777" w:rsidR="004807F3" w:rsidRDefault="004807F3"/>
    <w:p w14:paraId="37E7A298" w14:textId="77777777" w:rsidR="004807F3" w:rsidRDefault="00000000">
      <w:r>
        <w:t xml:space="preserve">I noticed people carrying only heaps of food, so I decided to approach them from a different perspective. </w:t>
      </w:r>
    </w:p>
    <w:p w14:paraId="4C556B06" w14:textId="77777777" w:rsidR="004807F3" w:rsidRDefault="004807F3"/>
    <w:p w14:paraId="03F79BCD" w14:textId="77777777" w:rsidR="004807F3" w:rsidRDefault="00000000">
      <w:r>
        <w:t xml:space="preserve">“Ms, I see a lot of food but no drinks. Are you sure you don’t want to try our special drink, </w:t>
      </w:r>
      <w:proofErr w:type="spellStart"/>
      <w:r>
        <w:t>Bissap</w:t>
      </w:r>
      <w:proofErr w:type="spellEnd"/>
      <w:r>
        <w:t xml:space="preserve"> </w:t>
      </w:r>
      <w:proofErr w:type="spellStart"/>
      <w:r>
        <w:t>Sobolo</w:t>
      </w:r>
      <w:proofErr w:type="spellEnd"/>
      <w:r>
        <w:t>, for only IDR10,000?”</w:t>
      </w:r>
    </w:p>
    <w:p w14:paraId="4D20BA0C" w14:textId="77777777" w:rsidR="004807F3" w:rsidRDefault="004807F3"/>
    <w:p w14:paraId="7B8E4F7F" w14:textId="41303A3E" w:rsidR="004807F3" w:rsidRDefault="00000000">
      <w:r>
        <w:t xml:space="preserve">Realizing I was right, they stopped to buy our drinks. More people started coming to our stand to try our “unique, refreshing, and special drink” the way I marketed it. Seeing my hands working </w:t>
      </w:r>
      <w:del w:id="46" w:author="Chiara Situmorang" w:date="2022-11-30T09:50:00Z">
        <w:r w:rsidDel="00F925CC">
          <w:delText>non-stop</w:delText>
        </w:r>
      </w:del>
      <w:ins w:id="47" w:author="Chiara Situmorang" w:date="2022-11-30T09:50:00Z">
        <w:r w:rsidR="00F925CC">
          <w:t>constantly</w:t>
        </w:r>
      </w:ins>
      <w:r>
        <w:t xml:space="preserve"> to serve people drinks, I persuaded them to buy our snacks as well.</w:t>
      </w:r>
    </w:p>
    <w:p w14:paraId="1D8CC5FB" w14:textId="77777777" w:rsidR="004807F3" w:rsidRDefault="004807F3"/>
    <w:p w14:paraId="3C93F7FD" w14:textId="02ED5758" w:rsidR="004807F3" w:rsidRDefault="00000000">
      <w:r>
        <w:t xml:space="preserve">Our stand sold out not long after that. We ended up gathering IDR 3 million and donating all of it to rebuilding two kindergartens in </w:t>
      </w:r>
      <w:proofErr w:type="spellStart"/>
      <w:r>
        <w:t>Garut</w:t>
      </w:r>
      <w:proofErr w:type="spellEnd"/>
      <w:r>
        <w:t xml:space="preserve">. </w:t>
      </w:r>
      <w:ins w:id="48" w:author="Chiara Situmorang" w:date="2022-11-30T09:52:00Z">
        <w:r w:rsidR="00F925CC">
          <w:t xml:space="preserve">I learned that I enjoyed finding different </w:t>
        </w:r>
      </w:ins>
      <w:ins w:id="49" w:author="Chiara Situmorang" w:date="2022-11-30T09:53:00Z">
        <w:r w:rsidR="00F925CC">
          <w:t>ways to approach and connect with people</w:t>
        </w:r>
      </w:ins>
      <w:commentRangeStart w:id="50"/>
      <w:del w:id="51" w:author="Chiara Situmorang" w:date="2022-11-30T09:51:00Z">
        <w:r w:rsidDel="00F925CC">
          <w:delText xml:space="preserve">My weekly </w:delText>
        </w:r>
      </w:del>
      <w:del w:id="52" w:author="Chiara Situmorang" w:date="2022-11-30T09:50:00Z">
        <w:r w:rsidDel="00F925CC">
          <w:delText xml:space="preserve">persuading </w:delText>
        </w:r>
      </w:del>
      <w:del w:id="53" w:author="Chiara Situmorang" w:date="2022-11-30T09:51:00Z">
        <w:r w:rsidDel="00F925CC">
          <w:delText xml:space="preserve">training ended up making a great impact for the kids in Garut. </w:delText>
        </w:r>
      </w:del>
      <w:ins w:id="54" w:author="Chiara Situmorang" w:date="2022-11-30T09:53:00Z">
        <w:r w:rsidR="00F925CC">
          <w:t>—</w:t>
        </w:r>
      </w:ins>
      <w:ins w:id="55" w:author="Chiara Situmorang" w:date="2022-11-30T09:55:00Z">
        <w:r w:rsidR="00F925CC" w:rsidDel="00F925CC">
          <w:t xml:space="preserve"> </w:t>
        </w:r>
        <w:commentRangeEnd w:id="50"/>
        <w:r w:rsidR="00F925CC">
          <w:rPr>
            <w:rStyle w:val="CommentReference"/>
          </w:rPr>
          <w:commentReference w:id="50"/>
        </w:r>
      </w:ins>
      <w:ins w:id="56" w:author="Sharon ALL-in" w:date="2022-11-29T13:33:00Z">
        <w:del w:id="57" w:author="Chiara Situmorang" w:date="2022-11-30T09:53:00Z">
          <w:r w:rsidDel="00F925CC">
            <w:delText>Through careful observation</w:delText>
          </w:r>
        </w:del>
        <w:del w:id="58" w:author="Chiara Situmorang" w:date="2022-11-30T09:50:00Z">
          <w:r w:rsidDel="00F925CC">
            <w:delText>s</w:delText>
          </w:r>
        </w:del>
        <w:del w:id="59" w:author="Chiara Situmorang" w:date="2022-11-30T09:53:00Z">
          <w:r w:rsidDel="00F925CC">
            <w:delText xml:space="preserve"> and analyzing the situation, I find it thrilling to try different ways in tackling an obstacle.</w:delText>
          </w:r>
        </w:del>
      </w:ins>
    </w:p>
    <w:p w14:paraId="139D7B88" w14:textId="1885B93A" w:rsidR="004807F3" w:rsidRDefault="00983C22">
      <w:r>
        <w:t>Word count: 3</w:t>
      </w:r>
      <w:ins w:id="60" w:author="Chiara Situmorang" w:date="2022-11-30T09:57:00Z">
        <w:r w:rsidR="00F925CC">
          <w:t>27</w:t>
        </w:r>
      </w:ins>
      <w:del w:id="61" w:author="Chiara Situmorang" w:date="2022-11-30T09:57:00Z">
        <w:r w:rsidDel="00F925CC">
          <w:delText>82</w:delText>
        </w:r>
      </w:del>
    </w:p>
    <w:p w14:paraId="034876DF" w14:textId="77777777" w:rsidR="00F925CC" w:rsidRDefault="00F925CC">
      <w:pPr>
        <w:rPr>
          <w:ins w:id="62" w:author="Chiara Situmorang" w:date="2022-11-30T09:51:00Z"/>
          <w:b/>
          <w:color w:val="000000"/>
        </w:rPr>
      </w:pPr>
      <w:bookmarkStart w:id="63" w:name="_5xyvm7ohiu0n" w:colFirst="0" w:colLast="0"/>
      <w:bookmarkEnd w:id="63"/>
      <w:ins w:id="64" w:author="Chiara Situmorang" w:date="2022-11-30T09:51:00Z">
        <w:r>
          <w:rPr>
            <w:b/>
            <w:color w:val="000000"/>
          </w:rPr>
          <w:br w:type="page"/>
        </w:r>
      </w:ins>
    </w:p>
    <w:p w14:paraId="1B98C2FC" w14:textId="1205CAF9" w:rsidR="004807F3" w:rsidRDefault="00000000">
      <w:pPr>
        <w:pStyle w:val="Heading3"/>
        <w:keepNext w:val="0"/>
        <w:keepLines w:val="0"/>
        <w:spacing w:before="75" w:after="280" w:line="240" w:lineRule="auto"/>
      </w:pPr>
      <w:r>
        <w:rPr>
          <w:b/>
          <w:color w:val="000000"/>
          <w:sz w:val="22"/>
          <w:szCs w:val="22"/>
        </w:rPr>
        <w:lastRenderedPageBreak/>
        <w:t>Describe the most significant challenge you have faced and the steps you have taken to overcome this challenge. How has this challenge affected your academic achievement?</w:t>
      </w:r>
    </w:p>
    <w:p w14:paraId="5A0B2708" w14:textId="77777777" w:rsidR="00F925CC" w:rsidRDefault="00000000">
      <w:pPr>
        <w:rPr>
          <w:ins w:id="65" w:author="Chiara Situmorang" w:date="2022-11-30T09:58:00Z"/>
        </w:rPr>
      </w:pPr>
      <w:r>
        <w:t>Who kn</w:t>
      </w:r>
      <w:ins w:id="66" w:author="Chiara Situmorang" w:date="2022-11-30T09:58:00Z">
        <w:r w:rsidR="00F925CC">
          <w:t>ew</w:t>
        </w:r>
      </w:ins>
      <w:del w:id="67" w:author="Chiara Situmorang" w:date="2022-11-30T09:58:00Z">
        <w:r w:rsidDel="00F925CC">
          <w:delText>ows</w:delText>
        </w:r>
      </w:del>
      <w:r>
        <w:t xml:space="preserve"> </w:t>
      </w:r>
      <w:del w:id="68" w:author="Chiara Situmorang" w:date="2022-11-30T09:58:00Z">
        <w:r w:rsidDel="00F925CC">
          <w:delText xml:space="preserve">being </w:delText>
        </w:r>
      </w:del>
      <w:r>
        <w:t xml:space="preserve">just </w:t>
      </w:r>
      <w:ins w:id="69" w:author="Chiara Situmorang" w:date="2022-11-30T09:58:00Z">
        <w:r w:rsidR="00F925CC">
          <w:t xml:space="preserve">being </w:t>
        </w:r>
      </w:ins>
      <w:r>
        <w:t xml:space="preserve">15 cm shorter than the average height </w:t>
      </w:r>
      <w:ins w:id="70" w:author="Chiara Situmorang" w:date="2022-11-30T09:58:00Z">
        <w:r w:rsidR="00F925CC">
          <w:t xml:space="preserve">would make me </w:t>
        </w:r>
      </w:ins>
      <w:r>
        <w:t>feel</w:t>
      </w:r>
      <w:del w:id="71" w:author="Chiara Situmorang" w:date="2022-11-30T09:58:00Z">
        <w:r w:rsidDel="00F925CC">
          <w:delText>s</w:delText>
        </w:r>
      </w:del>
      <w:r>
        <w:t xml:space="preserve"> like I</w:t>
      </w:r>
      <w:ins w:id="72" w:author="Chiara Situmorang" w:date="2022-11-30T09:58:00Z">
        <w:r w:rsidR="00F925CC">
          <w:t xml:space="preserve"> was</w:t>
        </w:r>
      </w:ins>
      <w:del w:id="73" w:author="Chiara Situmorang" w:date="2022-11-30T09:58:00Z">
        <w:r w:rsidDel="00F925CC">
          <w:delText>’m</w:delText>
        </w:r>
      </w:del>
      <w:r>
        <w:t xml:space="preserve"> living in a different dimension</w:t>
      </w:r>
      <w:ins w:id="74" w:author="Chiara Situmorang" w:date="2022-11-30T09:58:00Z">
        <w:r w:rsidR="00F925CC">
          <w:t>?</w:t>
        </w:r>
      </w:ins>
      <w:del w:id="75" w:author="Chiara Situmorang" w:date="2022-11-30T09:58:00Z">
        <w:r w:rsidDel="00F925CC">
          <w:delText>.</w:delText>
        </w:r>
      </w:del>
      <w:r>
        <w:t xml:space="preserve"> </w:t>
      </w:r>
    </w:p>
    <w:p w14:paraId="6390532B" w14:textId="77777777" w:rsidR="00F925CC" w:rsidRDefault="00F925CC">
      <w:pPr>
        <w:rPr>
          <w:ins w:id="76" w:author="Chiara Situmorang" w:date="2022-11-30T09:58:00Z"/>
        </w:rPr>
      </w:pPr>
    </w:p>
    <w:p w14:paraId="4E7D0853" w14:textId="2C29C128" w:rsidR="004807F3" w:rsidRDefault="00000000">
      <w:pPr>
        <w:rPr>
          <w:rFonts w:ascii="Times New Roman" w:eastAsia="Times New Roman" w:hAnsi="Times New Roman" w:cs="Times New Roman"/>
          <w:sz w:val="24"/>
          <w:szCs w:val="24"/>
        </w:rPr>
      </w:pPr>
      <w:r>
        <w:t xml:space="preserve">Looking straight at people’s shoulders instead of their heads, </w:t>
      </w:r>
      <w:del w:id="77" w:author="Chiara Situmorang" w:date="2022-11-30T09:59:00Z">
        <w:r w:rsidDel="00F925CC">
          <w:delText>having the fear of</w:delText>
        </w:r>
      </w:del>
      <w:ins w:id="78" w:author="Chiara Situmorang" w:date="2022-11-30T09:59:00Z">
        <w:r w:rsidR="00F925CC">
          <w:t>fearing</w:t>
        </w:r>
      </w:ins>
      <w:r>
        <w:t xml:space="preserve"> getting stepped on during concerts, and worst of all—–being looked down on, both literally and figuratively. </w:t>
      </w:r>
    </w:p>
    <w:p w14:paraId="2DB53CA2" w14:textId="77777777" w:rsidR="004807F3" w:rsidRDefault="004807F3"/>
    <w:p w14:paraId="1CE3DC95" w14:textId="1B4EFCF4" w:rsidR="004807F3" w:rsidRDefault="00000000">
      <w:r>
        <w:t>It all started in seventh grade</w:t>
      </w:r>
      <w:ins w:id="79" w:author="Chiara Situmorang" w:date="2022-11-30T09:59:00Z">
        <w:r w:rsidR="00F925CC">
          <w:t>, when it felt</w:t>
        </w:r>
      </w:ins>
      <w:del w:id="80" w:author="Chiara Situmorang" w:date="2022-11-30T09:59:00Z">
        <w:r w:rsidDel="00F925CC">
          <w:delText>. Feels</w:delText>
        </w:r>
      </w:del>
      <w:r>
        <w:t xml:space="preserve"> like all my friends turned into skyscrapers overnight.</w:t>
      </w:r>
    </w:p>
    <w:p w14:paraId="6C920FC6" w14:textId="77777777" w:rsidR="004807F3" w:rsidRDefault="004807F3"/>
    <w:p w14:paraId="3A74225B" w14:textId="404AC180" w:rsidR="004807F3" w:rsidRDefault="00000000">
      <w:r>
        <w:t>“</w:t>
      </w:r>
      <w:proofErr w:type="spellStart"/>
      <w:r>
        <w:t>Bek</w:t>
      </w:r>
      <w:proofErr w:type="spellEnd"/>
      <w:r>
        <w:t xml:space="preserve">, why are you so short now?” At first, it was </w:t>
      </w:r>
      <w:del w:id="81" w:author="Chiara Situmorang" w:date="2022-11-30T09:59:00Z">
        <w:r w:rsidDel="00F925CC">
          <w:delText xml:space="preserve">merely </w:delText>
        </w:r>
      </w:del>
      <w:ins w:id="82" w:author="Chiara Situmorang" w:date="2022-11-30T09:59:00Z">
        <w:r w:rsidR="00F925CC">
          <w:t>just</w:t>
        </w:r>
        <w:r w:rsidR="00F925CC">
          <w:t xml:space="preserve"> </w:t>
        </w:r>
      </w:ins>
      <w:r>
        <w:t xml:space="preserve">a </w:t>
      </w:r>
      <w:del w:id="83" w:author="Chiara Situmorang" w:date="2022-11-30T09:59:00Z">
        <w:r w:rsidDel="00F925CC">
          <w:delText xml:space="preserve">physical </w:delText>
        </w:r>
      </w:del>
      <w:r>
        <w:t xml:space="preserve">joke </w:t>
      </w:r>
      <w:del w:id="84" w:author="Chiara Situmorang" w:date="2022-11-30T09:59:00Z">
        <w:r w:rsidDel="00F925CC">
          <w:delText xml:space="preserve">which </w:delText>
        </w:r>
      </w:del>
      <w:ins w:id="85" w:author="Chiara Situmorang" w:date="2022-11-30T09:59:00Z">
        <w:r w:rsidR="00F925CC">
          <w:t>that</w:t>
        </w:r>
        <w:r w:rsidR="00F925CC">
          <w:t xml:space="preserve"> </w:t>
        </w:r>
      </w:ins>
      <w:r>
        <w:t>I found funny. However, the taller my friends grew, the more they looked down on me. Height</w:t>
      </w:r>
      <w:ins w:id="86" w:author="Chiara Situmorang" w:date="2022-11-30T09:59:00Z">
        <w:r w:rsidR="00F925CC">
          <w:t>-</w:t>
        </w:r>
      </w:ins>
      <w:del w:id="87" w:author="Chiara Situmorang" w:date="2022-11-30T09:59:00Z">
        <w:r w:rsidDel="00F925CC">
          <w:delText xml:space="preserve"> </w:delText>
        </w:r>
      </w:del>
      <w:r>
        <w:t xml:space="preserve">related insults were thrown at me whenever I tried doing something or </w:t>
      </w:r>
      <w:ins w:id="88" w:author="Chiara Situmorang" w:date="2022-11-30T09:59:00Z">
        <w:r w:rsidR="00F925CC">
          <w:t>when</w:t>
        </w:r>
      </w:ins>
      <w:del w:id="89" w:author="Chiara Situmorang" w:date="2022-11-30T09:59:00Z">
        <w:r w:rsidDel="00F925CC">
          <w:delText>as</w:delText>
        </w:r>
      </w:del>
      <w:r>
        <w:t xml:space="preserve"> I gave my opinion in a discussion with my friends. </w:t>
      </w:r>
      <w:del w:id="90" w:author="Chiara Situmorang" w:date="2022-11-30T09:59:00Z">
        <w:r w:rsidDel="00F925CC">
          <w:delText>At times, e</w:delText>
        </w:r>
      </w:del>
      <w:ins w:id="91" w:author="Chiara Situmorang" w:date="2022-11-30T09:59:00Z">
        <w:r w:rsidR="00F925CC">
          <w:t>E</w:t>
        </w:r>
      </w:ins>
      <w:r>
        <w:t>ven when I</w:t>
      </w:r>
      <w:ins w:id="92" w:author="Chiara Situmorang" w:date="2022-11-30T09:59:00Z">
        <w:r w:rsidR="00F925CC">
          <w:t xml:space="preserve"> was</w:t>
        </w:r>
      </w:ins>
      <w:del w:id="93" w:author="Chiara Situmorang" w:date="2022-11-30T09:59:00Z">
        <w:r w:rsidDel="00F925CC">
          <w:delText>’m</w:delText>
        </w:r>
      </w:del>
      <w:r>
        <w:t xml:space="preserve"> right, they would </w:t>
      </w:r>
      <w:del w:id="94" w:author="Chiara Situmorang" w:date="2022-11-30T10:00:00Z">
        <w:r w:rsidDel="00F925CC">
          <w:delText xml:space="preserve">just </w:delText>
        </w:r>
      </w:del>
      <w:r>
        <w:t xml:space="preserve">disregard my statements and continue talking. However, when someone else expressed the same opinion that I had, they were much more understanding and were willing to change their minds. Things like this </w:t>
      </w:r>
      <w:del w:id="95" w:author="Chiara Situmorang" w:date="2022-11-30T10:00:00Z">
        <w:r w:rsidDel="003E545A">
          <w:delText xml:space="preserve">eventually </w:delText>
        </w:r>
      </w:del>
      <w:r>
        <w:t>made me feel small and insignificant.</w:t>
      </w:r>
    </w:p>
    <w:p w14:paraId="1456C79E" w14:textId="77777777" w:rsidR="004807F3" w:rsidRDefault="004807F3"/>
    <w:p w14:paraId="6034A19B" w14:textId="5ED55406" w:rsidR="004807F3" w:rsidRDefault="00000000">
      <w:r>
        <w:t>Eventually, being shut out and made fun of every time I did anything made me sick. I wanted to show them that I can do big things</w:t>
      </w:r>
      <w:ins w:id="96" w:author="Chiara Situmorang" w:date="2022-11-30T10:00:00Z">
        <w:r w:rsidR="003E545A">
          <w:t>, too</w:t>
        </w:r>
      </w:ins>
      <w:r>
        <w:t xml:space="preserve">. I started to reflect on my own strengths and weaknesses to see how I can emphasize the things I’m good at: music. </w:t>
      </w:r>
      <w:del w:id="97" w:author="Chiara Situmorang" w:date="2022-11-30T10:00:00Z">
        <w:r w:rsidDel="003E545A">
          <w:delText xml:space="preserve">Utilizing </w:delText>
        </w:r>
      </w:del>
      <w:ins w:id="98" w:author="Chiara Situmorang" w:date="2022-11-30T10:00:00Z">
        <w:r w:rsidR="003E545A">
          <w:t>With</w:t>
        </w:r>
        <w:r w:rsidR="003E545A">
          <w:t xml:space="preserve"> </w:t>
        </w:r>
      </w:ins>
      <w:r>
        <w:t>my violin skills, I decided to join the strings orchestra at my school, wanting to be more visible in the school’s musical landscape. Being selected to perform in various recitals and concerts boosted my self-confidence.</w:t>
      </w:r>
    </w:p>
    <w:p w14:paraId="5E28B3C3" w14:textId="77777777" w:rsidR="004807F3" w:rsidRDefault="004807F3"/>
    <w:p w14:paraId="5A8534BA" w14:textId="6228749B" w:rsidR="004807F3" w:rsidRDefault="003E545A">
      <w:pPr>
        <w:rPr>
          <w:rFonts w:ascii="Times New Roman" w:eastAsia="Times New Roman" w:hAnsi="Times New Roman" w:cs="Times New Roman"/>
          <w:sz w:val="24"/>
          <w:szCs w:val="24"/>
        </w:rPr>
      </w:pPr>
      <w:ins w:id="99" w:author="Chiara Situmorang" w:date="2022-11-30T10:00:00Z">
        <w:r>
          <w:t>With time, t</w:t>
        </w:r>
      </w:ins>
      <w:del w:id="100" w:author="Chiara Situmorang" w:date="2022-11-30T10:00:00Z">
        <w:r w:rsidR="00000000" w:rsidDel="003E545A">
          <w:delText>T</w:delText>
        </w:r>
      </w:del>
      <w:r w:rsidR="00000000">
        <w:t xml:space="preserve">he confidence that emerged from my musical endeavors also pushed me to excel academically especially in STEM subjects. I jumped with joy as soon as I got the best student award in robotics class. Receiving a predicted IB 40 and winning various competitions </w:t>
      </w:r>
      <w:del w:id="101" w:author="Chiara Situmorang" w:date="2022-11-30T10:01:00Z">
        <w:r w:rsidR="00000000" w:rsidDel="003E545A">
          <w:delText>made me overcome the psychological barrier within me</w:delText>
        </w:r>
      </w:del>
      <w:ins w:id="102" w:author="Chiara Situmorang" w:date="2022-11-30T10:01:00Z">
        <w:r>
          <w:t>helped me realize that I can do whatever I put my mind to</w:t>
        </w:r>
      </w:ins>
      <w:r w:rsidR="00000000">
        <w:t>. Although I haven’t fully embraced the disadvantages of my physical features, I’m g</w:t>
      </w:r>
      <w:ins w:id="103" w:author="Chiara Situmorang" w:date="2022-11-30T10:02:00Z">
        <w:r>
          <w:t>rateful for</w:t>
        </w:r>
      </w:ins>
      <w:del w:id="104" w:author="Chiara Situmorang" w:date="2022-11-30T10:02:00Z">
        <w:r w:rsidR="00000000" w:rsidDel="003E545A">
          <w:delText>lad</w:delText>
        </w:r>
      </w:del>
      <w:r w:rsidR="00000000">
        <w:t xml:space="preserve"> where it has brought me today. I now know that despite being 150 cm, I </w:t>
      </w:r>
      <w:ins w:id="105" w:author="Chiara Situmorang" w:date="2022-11-30T10:02:00Z">
        <w:r>
          <w:t xml:space="preserve">can </w:t>
        </w:r>
      </w:ins>
      <w:r w:rsidR="00000000">
        <w:t>still</w:t>
      </w:r>
      <w:del w:id="106" w:author="Chiara Situmorang" w:date="2022-11-30T10:02:00Z">
        <w:r w:rsidR="00000000" w:rsidDel="003E545A">
          <w:delText xml:space="preserve"> can</w:delText>
        </w:r>
      </w:del>
      <w:r w:rsidR="00000000">
        <w:t xml:space="preserve"> reach for the moon. </w:t>
      </w:r>
    </w:p>
    <w:p w14:paraId="4344AB32" w14:textId="77777777" w:rsidR="004807F3" w:rsidRDefault="004807F3">
      <w:pPr>
        <w:pStyle w:val="Heading3"/>
        <w:keepNext w:val="0"/>
        <w:keepLines w:val="0"/>
        <w:spacing w:before="75" w:after="280" w:line="240" w:lineRule="auto"/>
        <w:rPr>
          <w:b/>
          <w:color w:val="000000"/>
          <w:sz w:val="22"/>
          <w:szCs w:val="22"/>
        </w:rPr>
      </w:pPr>
      <w:bookmarkStart w:id="107" w:name="_107884s51m09" w:colFirst="0" w:colLast="0"/>
      <w:bookmarkEnd w:id="107"/>
    </w:p>
    <w:p w14:paraId="3C687F05" w14:textId="6373F082" w:rsidR="004807F3" w:rsidRDefault="00000000">
      <w:pPr>
        <w:pStyle w:val="Heading3"/>
        <w:keepNext w:val="0"/>
        <w:keepLines w:val="0"/>
        <w:spacing w:before="75" w:after="280" w:line="240" w:lineRule="auto"/>
        <w:rPr>
          <w:color w:val="000000"/>
          <w:sz w:val="22"/>
          <w:szCs w:val="22"/>
        </w:rPr>
      </w:pPr>
      <w:bookmarkStart w:id="108" w:name="_gto7mdvkviu5" w:colFirst="0" w:colLast="0"/>
      <w:bookmarkEnd w:id="108"/>
      <w:r>
        <w:rPr>
          <w:color w:val="000000"/>
          <w:sz w:val="22"/>
          <w:szCs w:val="22"/>
        </w:rPr>
        <w:t>Word count: 3</w:t>
      </w:r>
      <w:ins w:id="109" w:author="Chiara Situmorang" w:date="2022-11-30T10:02:00Z">
        <w:r w:rsidR="003E545A">
          <w:rPr>
            <w:color w:val="000000"/>
            <w:sz w:val="22"/>
            <w:szCs w:val="22"/>
          </w:rPr>
          <w:t>45</w:t>
        </w:r>
      </w:ins>
      <w:del w:id="110" w:author="Chiara Situmorang" w:date="2022-11-30T10:02:00Z">
        <w:r w:rsidDel="003E545A">
          <w:rPr>
            <w:color w:val="000000"/>
            <w:sz w:val="22"/>
            <w:szCs w:val="22"/>
          </w:rPr>
          <w:delText>38</w:delText>
        </w:r>
      </w:del>
    </w:p>
    <w:p w14:paraId="0FDDC533" w14:textId="77777777" w:rsidR="004807F3" w:rsidRDefault="004807F3">
      <w:pPr>
        <w:pStyle w:val="Heading3"/>
        <w:keepNext w:val="0"/>
        <w:keepLines w:val="0"/>
        <w:spacing w:before="75" w:after="280" w:line="240" w:lineRule="auto"/>
        <w:rPr>
          <w:b/>
          <w:color w:val="000000"/>
          <w:sz w:val="22"/>
          <w:szCs w:val="22"/>
        </w:rPr>
      </w:pPr>
      <w:bookmarkStart w:id="111" w:name="_xuayimqn582k" w:colFirst="0" w:colLast="0"/>
      <w:bookmarkEnd w:id="111"/>
    </w:p>
    <w:p w14:paraId="49E2FBF6" w14:textId="77777777" w:rsidR="004807F3" w:rsidRDefault="004807F3"/>
    <w:p w14:paraId="23E8DC51" w14:textId="77777777" w:rsidR="004807F3" w:rsidRDefault="004807F3"/>
    <w:p w14:paraId="3758E1FF" w14:textId="77777777" w:rsidR="004807F3" w:rsidRDefault="004807F3"/>
    <w:p w14:paraId="67E2D3EB" w14:textId="77777777" w:rsidR="004807F3" w:rsidRDefault="004807F3"/>
    <w:p w14:paraId="03E8C7E0" w14:textId="77777777" w:rsidR="004807F3" w:rsidRDefault="004807F3"/>
    <w:p w14:paraId="14488643" w14:textId="77777777" w:rsidR="004807F3" w:rsidRDefault="004807F3"/>
    <w:p w14:paraId="3D53806C" w14:textId="77777777" w:rsidR="004807F3" w:rsidRDefault="004807F3">
      <w:pPr>
        <w:pStyle w:val="Heading3"/>
        <w:keepNext w:val="0"/>
        <w:keepLines w:val="0"/>
        <w:spacing w:before="75" w:after="280" w:line="240" w:lineRule="auto"/>
        <w:rPr>
          <w:b/>
          <w:color w:val="000000"/>
          <w:sz w:val="22"/>
          <w:szCs w:val="22"/>
        </w:rPr>
      </w:pPr>
      <w:bookmarkStart w:id="112" w:name="_ijrn9c9iro9e" w:colFirst="0" w:colLast="0"/>
      <w:bookmarkEnd w:id="112"/>
    </w:p>
    <w:p w14:paraId="47727F08" w14:textId="77777777" w:rsidR="004807F3" w:rsidRDefault="00000000">
      <w:pPr>
        <w:pStyle w:val="Heading3"/>
        <w:keepNext w:val="0"/>
        <w:keepLines w:val="0"/>
        <w:spacing w:before="75" w:after="280" w:line="240" w:lineRule="auto"/>
        <w:rPr>
          <w:b/>
          <w:color w:val="000000"/>
          <w:sz w:val="22"/>
          <w:szCs w:val="22"/>
        </w:rPr>
      </w:pPr>
      <w:bookmarkStart w:id="113" w:name="_yadong59vdix" w:colFirst="0" w:colLast="0"/>
      <w:bookmarkEnd w:id="113"/>
      <w:r>
        <w:rPr>
          <w:b/>
          <w:color w:val="000000"/>
          <w:sz w:val="22"/>
          <w:szCs w:val="22"/>
        </w:rPr>
        <w:t>Think about an academic subject that inspires you. Describe how you have furthered this interest inside and/or outside of the classroom.</w:t>
      </w:r>
    </w:p>
    <w:p w14:paraId="0E8040E8" w14:textId="77777777" w:rsidR="004807F3" w:rsidRDefault="00000000">
      <w:commentRangeStart w:id="114"/>
      <w:r>
        <w:t>Who knew that randomly playing with a calculator would greatly impact my life?</w:t>
      </w:r>
      <w:commentRangeEnd w:id="114"/>
      <w:r w:rsidR="003E545A">
        <w:rPr>
          <w:rStyle w:val="CommentReference"/>
        </w:rPr>
        <w:commentReference w:id="114"/>
      </w:r>
    </w:p>
    <w:p w14:paraId="6946C671" w14:textId="77777777" w:rsidR="004807F3" w:rsidRDefault="004807F3"/>
    <w:p w14:paraId="5B37C5CD" w14:textId="4C25A638" w:rsidR="004807F3" w:rsidRDefault="00000000">
      <w:r>
        <w:t xml:space="preserve">It all started with a </w:t>
      </w:r>
      <w:del w:id="115" w:author="Chiara Situmorang" w:date="2022-11-30T10:03:00Z">
        <w:r w:rsidDel="003E545A">
          <w:delText xml:space="preserve">perplexing </w:delText>
        </w:r>
      </w:del>
      <w:r>
        <w:t xml:space="preserve">problem in my primary school math club’s entrance test. What looked like an easy addition problem turned out to be a difficult feat: I had to add all numbers from 1-100. Luckily, I remembered the number that popped up after </w:t>
      </w:r>
      <w:del w:id="116" w:author="Chiara Situmorang" w:date="2022-11-30T10:03:00Z">
        <w:r w:rsidDel="003E545A">
          <w:delText>randomly adding all 1-100</w:delText>
        </w:r>
      </w:del>
      <w:ins w:id="117" w:author="Chiara Situmorang" w:date="2022-11-30T10:03:00Z">
        <w:r w:rsidR="003E545A">
          <w:t>do</w:t>
        </w:r>
      </w:ins>
      <w:ins w:id="118" w:author="Chiara Situmorang" w:date="2022-11-30T10:04:00Z">
        <w:r w:rsidR="003E545A">
          <w:t>ing just that on my calculator</w:t>
        </w:r>
      </w:ins>
      <w:r>
        <w:t xml:space="preserve"> </w:t>
      </w:r>
      <w:ins w:id="119" w:author="Chiara Situmorang" w:date="2022-11-30T10:04:00Z">
        <w:r w:rsidR="003E545A">
          <w:t xml:space="preserve">one day </w:t>
        </w:r>
      </w:ins>
      <w:r>
        <w:t>when I was bored: 5050! Being accepted to this highly selective math club marked the beginning of my math journey.</w:t>
      </w:r>
    </w:p>
    <w:p w14:paraId="05AC20C5" w14:textId="77777777" w:rsidR="004807F3" w:rsidRDefault="004807F3"/>
    <w:p w14:paraId="3771CA22" w14:textId="396179DC" w:rsidR="004807F3" w:rsidRDefault="00000000">
      <w:r>
        <w:t xml:space="preserve">Through this club, I realized that being good at math was more than just calculating accurately. Logical reasoning and efficiency are also crucial. </w:t>
      </w:r>
      <w:del w:id="120" w:author="Chiara Situmorang" w:date="2022-11-30T10:04:00Z">
        <w:r w:rsidDel="003E545A">
          <w:delText xml:space="preserve">Hoping to master all aspects of math, </w:delText>
        </w:r>
      </w:del>
      <w:r>
        <w:t xml:space="preserve">I decided to take extra math lessons to train my deductive reasoning skill. The more challenging the problem, the more passionate I became. </w:t>
      </w:r>
    </w:p>
    <w:p w14:paraId="23644668" w14:textId="77777777" w:rsidR="004807F3" w:rsidRDefault="004807F3"/>
    <w:p w14:paraId="58EDC544" w14:textId="0D7A30D9" w:rsidR="004807F3" w:rsidRDefault="00000000">
      <w:r>
        <w:t>I started training and joining math competitions</w:t>
      </w:r>
      <w:ins w:id="121" w:author="Chiara Situmorang" w:date="2022-11-30T10:05:00Z">
        <w:r w:rsidR="003E545A">
          <w:t xml:space="preserve"> to challenge myself further</w:t>
        </w:r>
      </w:ins>
      <w:r>
        <w:t xml:space="preserve">. After multiple participation awards, I finally won a bronze medal in the 2015 American Mathematics Olympiad. Solving logical problems was now a hobby. Day and night, I would solve questions from the Math Olympiad Problems book that I bought from a local bookstore. At school, I explored different formulas </w:t>
      </w:r>
      <w:del w:id="122" w:author="Chiara Situmorang" w:date="2022-11-30T10:05:00Z">
        <w:r w:rsidDel="003E545A">
          <w:delText xml:space="preserve">than </w:delText>
        </w:r>
      </w:del>
      <w:ins w:id="123" w:author="Chiara Situmorang" w:date="2022-11-30T10:05:00Z">
        <w:r w:rsidR="003E545A">
          <w:t>beyond</w:t>
        </w:r>
        <w:r w:rsidR="003E545A">
          <w:t xml:space="preserve"> </w:t>
        </w:r>
      </w:ins>
      <w:r>
        <w:t xml:space="preserve">what was taught in my classroom. Over time, I discovered that math could be applied in </w:t>
      </w:r>
      <w:del w:id="124" w:author="Chiara Situmorang" w:date="2022-11-30T10:05:00Z">
        <w:r w:rsidDel="003E545A">
          <w:delText>a variety of fields: finance, engineering, and computer science</w:delText>
        </w:r>
      </w:del>
      <w:ins w:id="125" w:author="Chiara Situmorang" w:date="2022-11-30T10:05:00Z">
        <w:r w:rsidR="003E545A">
          <w:t>other fields too</w:t>
        </w:r>
      </w:ins>
      <w:r>
        <w:t>. Among</w:t>
      </w:r>
      <w:ins w:id="126" w:author="Chiara Situmorang" w:date="2022-11-30T10:06:00Z">
        <w:r w:rsidR="003E545A">
          <w:t>st these interdisciplinary fields</w:t>
        </w:r>
      </w:ins>
      <w:del w:id="127" w:author="Chiara Situmorang" w:date="2022-11-30T10:06:00Z">
        <w:r w:rsidDel="003E545A">
          <w:delText xml:space="preserve"> the three</w:delText>
        </w:r>
      </w:del>
      <w:r>
        <w:t xml:space="preserve">, computer science instantly captivated me. </w:t>
      </w:r>
    </w:p>
    <w:p w14:paraId="34B5B877" w14:textId="77777777" w:rsidR="004807F3" w:rsidRDefault="004807F3"/>
    <w:p w14:paraId="3A728340" w14:textId="0AB44F84" w:rsidR="004807F3" w:rsidRDefault="00000000">
      <w:r>
        <w:t>The baffling algorithms found in this field quenche</w:t>
      </w:r>
      <w:ins w:id="128" w:author="Chiara Situmorang" w:date="2022-11-30T10:06:00Z">
        <w:r w:rsidR="003E545A">
          <w:t>d</w:t>
        </w:r>
      </w:ins>
      <w:del w:id="129" w:author="Chiara Situmorang" w:date="2022-11-30T10:06:00Z">
        <w:r w:rsidDel="003E545A">
          <w:delText>s</w:delText>
        </w:r>
      </w:del>
      <w:r>
        <w:t xml:space="preserve"> my thirst for logical challenges.</w:t>
      </w:r>
      <w:r w:rsidR="00983C22">
        <w:t xml:space="preserve"> </w:t>
      </w:r>
      <w:r>
        <w:t>In addition to simplifying the algorithm</w:t>
      </w:r>
      <w:ins w:id="130" w:author="Chiara Situmorang" w:date="2022-11-30T10:06:00Z">
        <w:r w:rsidR="003E545A">
          <w:t>s</w:t>
        </w:r>
      </w:ins>
      <w:r>
        <w:t xml:space="preserve"> taught by my teacher, I started exploring coding in my free time. My interest culminated in the successful development of my first ever website that allowed users to calculate their BMI and recommend their diet. </w:t>
      </w:r>
      <w:commentRangeStart w:id="131"/>
      <w:r>
        <w:t xml:space="preserve">I got to experience </w:t>
      </w:r>
      <w:r w:rsidR="00983C22">
        <w:t>first-hand</w:t>
      </w:r>
      <w:r>
        <w:t xml:space="preserve"> </w:t>
      </w:r>
      <w:del w:id="132" w:author="Chiara Situmorang" w:date="2022-11-30T10:07:00Z">
        <w:r w:rsidDel="003E545A">
          <w:delText xml:space="preserve">what </w:delText>
        </w:r>
      </w:del>
      <w:ins w:id="133" w:author="Chiara Situmorang" w:date="2022-11-30T10:07:00Z">
        <w:r w:rsidR="003E545A">
          <w:t>how</w:t>
        </w:r>
        <w:r w:rsidR="003E545A">
          <w:t xml:space="preserve"> </w:t>
        </w:r>
      </w:ins>
      <w:r>
        <w:t>developers fe</w:t>
      </w:r>
      <w:ins w:id="134" w:author="Chiara Situmorang" w:date="2022-11-30T10:06:00Z">
        <w:r w:rsidR="003E545A">
          <w:t>lt</w:t>
        </w:r>
      </w:ins>
      <w:del w:id="135" w:author="Chiara Situmorang" w:date="2022-11-30T10:06:00Z">
        <w:r w:rsidDel="003E545A">
          <w:delText>el</w:delText>
        </w:r>
      </w:del>
      <w:ins w:id="136" w:author="Chiara Situmorang" w:date="2022-11-30T10:06:00Z">
        <w:r w:rsidR="003E545A">
          <w:t>—</w:t>
        </w:r>
      </w:ins>
      <w:del w:id="137" w:author="Chiara Situmorang" w:date="2022-11-30T10:06:00Z">
        <w:r w:rsidDel="003E545A">
          <w:delText xml:space="preserve"> –  </w:delText>
        </w:r>
      </w:del>
      <w:r>
        <w:t xml:space="preserve">from planning, designing, coding, up to debugging. Although it gets stressful, the satisfaction I felt when my code works is what kept me going. </w:t>
      </w:r>
      <w:commentRangeEnd w:id="131"/>
      <w:r w:rsidR="003E545A">
        <w:rPr>
          <w:rStyle w:val="CommentReference"/>
        </w:rPr>
        <w:commentReference w:id="131"/>
      </w:r>
    </w:p>
    <w:p w14:paraId="5621F5CE" w14:textId="77777777" w:rsidR="004807F3" w:rsidRDefault="004807F3"/>
    <w:p w14:paraId="6FDFCB95" w14:textId="26C7E3DF" w:rsidR="004807F3" w:rsidRDefault="00000000">
      <w:r>
        <w:t xml:space="preserve">Applying mathematical concepts such as discrete math and linear algebra in my coding algorithm helped me discover </w:t>
      </w:r>
      <w:commentRangeStart w:id="138"/>
      <w:r>
        <w:t>another facet of math that I love</w:t>
      </w:r>
      <w:commentRangeEnd w:id="138"/>
      <w:r w:rsidR="003E545A">
        <w:rPr>
          <w:rStyle w:val="CommentReference"/>
        </w:rPr>
        <w:commentReference w:id="138"/>
      </w:r>
      <w:r>
        <w:t xml:space="preserve">. </w:t>
      </w:r>
      <w:del w:id="139" w:author="Chiara Situmorang" w:date="2022-11-30T10:08:00Z">
        <w:r w:rsidDel="003E545A">
          <w:delText xml:space="preserve">With my love for math, </w:delText>
        </w:r>
      </w:del>
      <w:r>
        <w:t xml:space="preserve">I can’t wait to explore </w:t>
      </w:r>
      <w:del w:id="140" w:author="Chiara Situmorang" w:date="2022-11-30T10:09:00Z">
        <w:r w:rsidDel="003E545A">
          <w:delText xml:space="preserve">other </w:delText>
        </w:r>
      </w:del>
      <w:ins w:id="141" w:author="Chiara Situmorang" w:date="2022-11-30T10:09:00Z">
        <w:r w:rsidR="003E545A">
          <w:t>even more</w:t>
        </w:r>
        <w:r w:rsidR="003E545A">
          <w:t xml:space="preserve"> </w:t>
        </w:r>
      </w:ins>
      <w:r>
        <w:t xml:space="preserve">applications of mathematics </w:t>
      </w:r>
      <w:del w:id="142" w:author="Chiara Situmorang" w:date="2022-11-30T10:08:00Z">
        <w:r w:rsidDel="003E545A">
          <w:delText>such as data science in the UC schools</w:delText>
        </w:r>
      </w:del>
      <w:ins w:id="143" w:author="Chiara Situmorang" w:date="2022-11-30T10:08:00Z">
        <w:r w:rsidR="003E545A">
          <w:t>at the University of California</w:t>
        </w:r>
      </w:ins>
      <w:r>
        <w:t xml:space="preserve">. </w:t>
      </w:r>
    </w:p>
    <w:p w14:paraId="7791F49C" w14:textId="77777777" w:rsidR="004807F3" w:rsidRDefault="004807F3">
      <w:pPr>
        <w:pStyle w:val="Heading3"/>
        <w:keepNext w:val="0"/>
        <w:keepLines w:val="0"/>
        <w:spacing w:before="75" w:after="280" w:line="240" w:lineRule="auto"/>
        <w:rPr>
          <w:b/>
          <w:color w:val="000000"/>
          <w:sz w:val="22"/>
          <w:szCs w:val="22"/>
        </w:rPr>
      </w:pPr>
      <w:bookmarkStart w:id="144" w:name="_afdzciiam1lj" w:colFirst="0" w:colLast="0"/>
      <w:bookmarkEnd w:id="144"/>
    </w:p>
    <w:p w14:paraId="3561EAA6" w14:textId="5E315D18" w:rsidR="004807F3" w:rsidRDefault="00000000">
      <w:r>
        <w:t>Word count: 3</w:t>
      </w:r>
      <w:ins w:id="145" w:author="Chiara Situmorang" w:date="2022-11-30T10:09:00Z">
        <w:r w:rsidR="003E545A">
          <w:t>46</w:t>
        </w:r>
      </w:ins>
      <w:del w:id="146" w:author="Chiara Situmorang" w:date="2022-11-30T10:09:00Z">
        <w:r w:rsidDel="003E545A">
          <w:delText>59</w:delText>
        </w:r>
      </w:del>
    </w:p>
    <w:p w14:paraId="0873C464" w14:textId="77777777" w:rsidR="004807F3" w:rsidRDefault="004807F3"/>
    <w:p w14:paraId="5C41DAE3" w14:textId="77777777" w:rsidR="004807F3" w:rsidRDefault="004807F3"/>
    <w:p w14:paraId="657716E5" w14:textId="77777777" w:rsidR="004807F3" w:rsidRDefault="004807F3"/>
    <w:p w14:paraId="24B646A1" w14:textId="77777777" w:rsidR="004807F3" w:rsidRDefault="004807F3">
      <w:pPr>
        <w:pStyle w:val="Heading3"/>
        <w:keepNext w:val="0"/>
        <w:keepLines w:val="0"/>
        <w:spacing w:before="75" w:after="280" w:line="240" w:lineRule="auto"/>
        <w:rPr>
          <w:b/>
          <w:color w:val="000000"/>
          <w:sz w:val="22"/>
          <w:szCs w:val="22"/>
        </w:rPr>
      </w:pPr>
      <w:bookmarkStart w:id="147" w:name="_j9ausbfgfgsr" w:colFirst="0" w:colLast="0"/>
      <w:bookmarkEnd w:id="147"/>
    </w:p>
    <w:p w14:paraId="7FC0567E" w14:textId="77777777" w:rsidR="004807F3" w:rsidRDefault="004807F3">
      <w:pPr>
        <w:pStyle w:val="Heading3"/>
        <w:keepNext w:val="0"/>
        <w:keepLines w:val="0"/>
        <w:spacing w:before="75" w:after="280" w:line="240" w:lineRule="auto"/>
        <w:rPr>
          <w:b/>
          <w:color w:val="000000"/>
          <w:sz w:val="22"/>
          <w:szCs w:val="22"/>
        </w:rPr>
      </w:pPr>
      <w:bookmarkStart w:id="148" w:name="_uzfhi8qqctk8" w:colFirst="0" w:colLast="0"/>
      <w:bookmarkEnd w:id="148"/>
    </w:p>
    <w:p w14:paraId="10C30EF8" w14:textId="77777777" w:rsidR="004807F3" w:rsidRDefault="00000000">
      <w:pPr>
        <w:pStyle w:val="Heading3"/>
        <w:keepNext w:val="0"/>
        <w:keepLines w:val="0"/>
        <w:spacing w:before="75" w:after="280" w:line="240" w:lineRule="auto"/>
        <w:rPr>
          <w:b/>
          <w:color w:val="000000"/>
          <w:sz w:val="22"/>
          <w:szCs w:val="22"/>
        </w:rPr>
      </w:pPr>
      <w:bookmarkStart w:id="149" w:name="_gmijvih4lde1" w:colFirst="0" w:colLast="0"/>
      <w:bookmarkEnd w:id="149"/>
      <w:r>
        <w:rPr>
          <w:b/>
          <w:color w:val="000000"/>
          <w:sz w:val="22"/>
          <w:szCs w:val="22"/>
        </w:rPr>
        <w:lastRenderedPageBreak/>
        <w:t>What have you done to make your school or your community a better place? </w:t>
      </w:r>
    </w:p>
    <w:p w14:paraId="07B03F77" w14:textId="77777777" w:rsidR="003E545A" w:rsidRDefault="00000000">
      <w:pPr>
        <w:rPr>
          <w:ins w:id="150" w:author="Chiara Situmorang" w:date="2022-11-30T10:09:00Z"/>
        </w:rPr>
      </w:pPr>
      <w:r>
        <w:t>3.49 out of 5</w:t>
      </w:r>
      <w:ins w:id="151" w:author="Chiara Situmorang" w:date="2022-11-30T10:09:00Z">
        <w:r w:rsidR="003E545A">
          <w:t>:</w:t>
        </w:r>
      </w:ins>
      <w:del w:id="152" w:author="Chiara Situmorang" w:date="2022-11-30T10:09:00Z">
        <w:r w:rsidDel="003E545A">
          <w:delText xml:space="preserve"> is</w:delText>
        </w:r>
      </w:del>
      <w:r>
        <w:t xml:space="preserve"> Indonesia’s 2021 digital literacy rate according to Indonesia’s Ministry of Communication and Information Technology. </w:t>
      </w:r>
    </w:p>
    <w:p w14:paraId="71020484" w14:textId="77777777" w:rsidR="003E545A" w:rsidRDefault="003E545A">
      <w:pPr>
        <w:rPr>
          <w:ins w:id="153" w:author="Chiara Situmorang" w:date="2022-11-30T10:09:00Z"/>
        </w:rPr>
      </w:pPr>
    </w:p>
    <w:p w14:paraId="262208DA" w14:textId="7E2CD6F3" w:rsidR="004807F3" w:rsidRDefault="00000000">
      <w:r>
        <w:t xml:space="preserve">It wasn’t until my grandma lost IDR10 million from clicking a link on a text </w:t>
      </w:r>
      <w:del w:id="154" w:author="Chiara Situmorang" w:date="2022-11-30T10:09:00Z">
        <w:r w:rsidDel="003E545A">
          <w:delText xml:space="preserve">message </w:delText>
        </w:r>
      </w:del>
      <w:ins w:id="155" w:author="Chiara Situmorang" w:date="2022-11-30T10:09:00Z">
        <w:r w:rsidR="003E545A">
          <w:t>scam</w:t>
        </w:r>
        <w:r w:rsidR="003E545A">
          <w:t xml:space="preserve"> </w:t>
        </w:r>
      </w:ins>
      <w:r>
        <w:t xml:space="preserve">that I realized how much that rate can be improved. </w:t>
      </w:r>
    </w:p>
    <w:p w14:paraId="02BA54FD" w14:textId="77777777" w:rsidR="004807F3" w:rsidRDefault="004807F3"/>
    <w:p w14:paraId="415B0D75" w14:textId="1CA2E8BE" w:rsidR="004807F3" w:rsidRDefault="00000000">
      <w:pPr>
        <w:spacing w:line="240" w:lineRule="auto"/>
      </w:pPr>
      <w:r>
        <w:t xml:space="preserve">The need for digital literacy </w:t>
      </w:r>
      <w:ins w:id="156" w:author="Chiara Situmorang" w:date="2022-11-30T10:09:00Z">
        <w:r w:rsidR="003E545A">
          <w:t xml:space="preserve">really </w:t>
        </w:r>
      </w:ins>
      <w:r>
        <w:t xml:space="preserve">became apparent when the pandemic hit. Underage children were behaving unethically on social media platforms, students didn’t know how to utilize basic cloud services for online school, and people became more </w:t>
      </w:r>
      <w:del w:id="157" w:author="Chiara Situmorang" w:date="2022-11-30T10:09:00Z">
        <w:r w:rsidDel="003E545A">
          <w:delText xml:space="preserve">exposed </w:delText>
        </w:r>
      </w:del>
      <w:ins w:id="158" w:author="Chiara Situmorang" w:date="2022-11-30T10:09:00Z">
        <w:r w:rsidR="003E545A">
          <w:t>v</w:t>
        </w:r>
      </w:ins>
      <w:ins w:id="159" w:author="Chiara Situmorang" w:date="2022-11-30T10:10:00Z">
        <w:r w:rsidR="003E545A">
          <w:t>ulnerable</w:t>
        </w:r>
      </w:ins>
      <w:ins w:id="160" w:author="Chiara Situmorang" w:date="2022-11-30T10:09:00Z">
        <w:r w:rsidR="003E545A">
          <w:t xml:space="preserve"> </w:t>
        </w:r>
      </w:ins>
      <w:r>
        <w:t xml:space="preserve">to hoaxes. Witnessing this alarming </w:t>
      </w:r>
      <w:ins w:id="161" w:author="Chiara Situmorang" w:date="2022-11-30T10:10:00Z">
        <w:r w:rsidR="003E545A">
          <w:t xml:space="preserve">phenomenon around me </w:t>
        </w:r>
      </w:ins>
      <w:del w:id="162" w:author="Chiara Situmorang" w:date="2022-11-30T10:10:00Z">
        <w:r w:rsidDel="003E545A">
          <w:delText xml:space="preserve">need </w:delText>
        </w:r>
      </w:del>
      <w:r>
        <w:t xml:space="preserve">inspired me to </w:t>
      </w:r>
      <w:proofErr w:type="gramStart"/>
      <w:r>
        <w:t>take action</w:t>
      </w:r>
      <w:proofErr w:type="gramEnd"/>
      <w:r>
        <w:t xml:space="preserve">. </w:t>
      </w:r>
      <w:del w:id="163" w:author="Chiara Situmorang" w:date="2022-11-30T10:10:00Z">
        <w:r w:rsidDel="003E545A">
          <w:delText>I found the way to do it once</w:delText>
        </w:r>
      </w:del>
      <w:ins w:id="164" w:author="Chiara Situmorang" w:date="2022-11-30T10:10:00Z">
        <w:r w:rsidR="003E545A">
          <w:t>When</w:t>
        </w:r>
      </w:ins>
      <w:r>
        <w:t xml:space="preserve"> I came across the recruitment post of </w:t>
      </w:r>
      <w:proofErr w:type="spellStart"/>
      <w:r>
        <w:t>Gendigital</w:t>
      </w:r>
      <w:proofErr w:type="spellEnd"/>
      <w:r>
        <w:t xml:space="preserve"> Academy’s (</w:t>
      </w:r>
      <w:proofErr w:type="spellStart"/>
      <w:r>
        <w:t>GenD</w:t>
      </w:r>
      <w:proofErr w:type="spellEnd"/>
      <w:r>
        <w:t>), an organization that teaches digital skills to underprivileged children</w:t>
      </w:r>
      <w:ins w:id="165" w:author="Chiara Situmorang" w:date="2022-11-30T10:10:00Z">
        <w:r w:rsidR="004E2BE8">
          <w:t>, I knew this was one way I could help</w:t>
        </w:r>
      </w:ins>
      <w:r>
        <w:t xml:space="preserve">.  </w:t>
      </w:r>
    </w:p>
    <w:p w14:paraId="5D20070A" w14:textId="77777777" w:rsidR="004807F3" w:rsidRDefault="004807F3">
      <w:pPr>
        <w:spacing w:line="240" w:lineRule="auto"/>
      </w:pPr>
    </w:p>
    <w:p w14:paraId="30BAEAB1" w14:textId="10A7C9DC" w:rsidR="004807F3" w:rsidRDefault="00000000">
      <w:pPr>
        <w:spacing w:line="240" w:lineRule="auto"/>
      </w:pPr>
      <w:r>
        <w:t xml:space="preserve">At </w:t>
      </w:r>
      <w:proofErr w:type="spellStart"/>
      <w:r>
        <w:t>GenD</w:t>
      </w:r>
      <w:proofErr w:type="spellEnd"/>
      <w:r>
        <w:t xml:space="preserve">, I curated technology-related topics for underprivileged kids that I mentored: Shella, </w:t>
      </w:r>
      <w:proofErr w:type="spellStart"/>
      <w:r>
        <w:t>Ilma</w:t>
      </w:r>
      <w:proofErr w:type="spellEnd"/>
      <w:r>
        <w:t xml:space="preserve">, and </w:t>
      </w:r>
      <w:proofErr w:type="spellStart"/>
      <w:r>
        <w:t>Syirla</w:t>
      </w:r>
      <w:proofErr w:type="spellEnd"/>
      <w:r>
        <w:t>. In class, they ha</w:t>
      </w:r>
      <w:ins w:id="166" w:author="Chiara Situmorang" w:date="2022-11-30T10:10:00Z">
        <w:r w:rsidR="004E2BE8">
          <w:t>d</w:t>
        </w:r>
      </w:ins>
      <w:del w:id="167" w:author="Chiara Situmorang" w:date="2022-11-30T10:10:00Z">
        <w:r w:rsidDel="004E2BE8">
          <w:delText>ve</w:delText>
        </w:r>
      </w:del>
      <w:r>
        <w:t xml:space="preserve"> to complete tasks based on the material that day: code a line, make posters in Canva, create their first Google Sheets spreadsheet. At first, I had to constantly check up on them to see their progress. I positioned myself as a friend and told them it’s okay to not understand everything the first time. As time passed by, they started </w:t>
      </w:r>
      <w:ins w:id="168" w:author="Chiara Situmorang" w:date="2022-11-30T10:11:00Z">
        <w:r w:rsidR="004E2BE8">
          <w:t xml:space="preserve">proactively </w:t>
        </w:r>
      </w:ins>
      <w:r>
        <w:t xml:space="preserve">texting me </w:t>
      </w:r>
      <w:del w:id="169" w:author="Chiara Situmorang" w:date="2022-11-30T10:11:00Z">
        <w:r w:rsidDel="004E2BE8">
          <w:delText xml:space="preserve">for </w:delText>
        </w:r>
      </w:del>
      <w:r>
        <w:t xml:space="preserve">questions and </w:t>
      </w:r>
      <w:ins w:id="170" w:author="Chiara Situmorang" w:date="2022-11-30T10:11:00Z">
        <w:r w:rsidR="004E2BE8">
          <w:t xml:space="preserve">asking for </w:t>
        </w:r>
      </w:ins>
      <w:r>
        <w:t xml:space="preserve">help </w:t>
      </w:r>
      <w:del w:id="171" w:author="Chiara Situmorang" w:date="2022-11-30T10:11:00Z">
        <w:r w:rsidDel="004E2BE8">
          <w:delText xml:space="preserve">regarding </w:delText>
        </w:r>
      </w:del>
      <w:ins w:id="172" w:author="Chiara Situmorang" w:date="2022-11-30T10:11:00Z">
        <w:r w:rsidR="004E2BE8">
          <w:t>in understanding</w:t>
        </w:r>
        <w:r w:rsidR="004E2BE8">
          <w:t xml:space="preserve"> </w:t>
        </w:r>
      </w:ins>
      <w:r>
        <w:t>the topic. </w:t>
      </w:r>
    </w:p>
    <w:p w14:paraId="0DCA5CE6" w14:textId="77777777" w:rsidR="004807F3" w:rsidRDefault="004807F3">
      <w:pPr>
        <w:spacing w:line="240" w:lineRule="auto"/>
      </w:pPr>
    </w:p>
    <w:p w14:paraId="275A99CE" w14:textId="195A447D" w:rsidR="004807F3" w:rsidRDefault="00000000">
      <w:pPr>
        <w:spacing w:line="240" w:lineRule="auto"/>
        <w:rPr>
          <w:rFonts w:ascii="Times New Roman" w:eastAsia="Times New Roman" w:hAnsi="Times New Roman" w:cs="Times New Roman"/>
          <w:sz w:val="24"/>
          <w:szCs w:val="24"/>
        </w:rPr>
      </w:pPr>
      <w:r>
        <w:t>As my relationship with the kids deepened, I became more passionate</w:t>
      </w:r>
      <w:ins w:id="173" w:author="Chiara Situmorang" w:date="2022-11-30T10:11:00Z">
        <w:r w:rsidR="004E2BE8">
          <w:t xml:space="preserve"> to help them</w:t>
        </w:r>
      </w:ins>
      <w:r>
        <w:t xml:space="preserve">, even doing things I wouldn’t do, like making teaching videos. Watching them grow from knowing nothing about </w:t>
      </w:r>
      <w:r w:rsidR="00983C22">
        <w:t>Python to completing their first calculator app</w:t>
      </w:r>
      <w:r>
        <w:t xml:space="preserve"> </w:t>
      </w:r>
      <w:del w:id="174" w:author="Chiara Situmorang" w:date="2022-11-30T10:12:00Z">
        <w:r w:rsidDel="004E2BE8">
          <w:delText xml:space="preserve">gives </w:delText>
        </w:r>
      </w:del>
      <w:proofErr w:type="spellStart"/>
      <w:ins w:id="175" w:author="Chiara Situmorang" w:date="2022-11-30T10:12:00Z">
        <w:r w:rsidR="004E2BE8">
          <w:t>g</w:t>
        </w:r>
        <w:r w:rsidR="004E2BE8">
          <w:t>ve</w:t>
        </w:r>
        <w:proofErr w:type="spellEnd"/>
        <w:r w:rsidR="004E2BE8">
          <w:t xml:space="preserve"> </w:t>
        </w:r>
      </w:ins>
      <w:r>
        <w:t xml:space="preserve">me joy. The kids </w:t>
      </w:r>
      <w:del w:id="176" w:author="Chiara Situmorang" w:date="2022-11-30T10:12:00Z">
        <w:r w:rsidDel="004E2BE8">
          <w:delText xml:space="preserve">did </w:delText>
        </w:r>
      </w:del>
      <w:r>
        <w:t>not only experience</w:t>
      </w:r>
      <w:ins w:id="177" w:author="Chiara Situmorang" w:date="2022-11-30T10:12:00Z">
        <w:r w:rsidR="004E2BE8">
          <w:t>d</w:t>
        </w:r>
      </w:ins>
      <w:r>
        <w:t xml:space="preserve"> growth in their skills and knowledge, but also in their love </w:t>
      </w:r>
      <w:del w:id="178" w:author="Chiara Situmorang" w:date="2022-11-30T10:12:00Z">
        <w:r w:rsidDel="004E2BE8">
          <w:delText xml:space="preserve">of </w:delText>
        </w:r>
      </w:del>
      <w:ins w:id="179" w:author="Chiara Situmorang" w:date="2022-11-30T10:12:00Z">
        <w:r w:rsidR="004E2BE8">
          <w:t>for</w:t>
        </w:r>
        <w:r w:rsidR="004E2BE8">
          <w:t xml:space="preserve"> </w:t>
        </w:r>
      </w:ins>
      <w:r>
        <w:t>learning.</w:t>
      </w:r>
    </w:p>
    <w:p w14:paraId="59CB3ACB" w14:textId="77777777" w:rsidR="004807F3" w:rsidRDefault="004807F3">
      <w:pPr>
        <w:spacing w:line="240" w:lineRule="auto"/>
      </w:pPr>
    </w:p>
    <w:p w14:paraId="649B581C" w14:textId="3FD852FA" w:rsidR="004807F3" w:rsidRDefault="00000000">
      <w:pPr>
        <w:spacing w:line="240" w:lineRule="auto"/>
        <w:rPr>
          <w:rFonts w:ascii="Times New Roman" w:eastAsia="Times New Roman" w:hAnsi="Times New Roman" w:cs="Times New Roman"/>
          <w:sz w:val="24"/>
          <w:szCs w:val="24"/>
        </w:rPr>
      </w:pPr>
      <w:r>
        <w:t xml:space="preserve">The </w:t>
      </w:r>
      <w:proofErr w:type="spellStart"/>
      <w:r>
        <w:t>GenD</w:t>
      </w:r>
      <w:proofErr w:type="spellEnd"/>
      <w:r>
        <w:t xml:space="preserve"> team received a MURI (Indonesian Museum World Record) award for implementing the largest digital literacy training for over 4000 kids all over Indonesia through Zoom. Even so, I felt like the weekly Saturday tutoring created more impact for the kids. I was able to pay attention to each of their strengths and weaknesses. </w:t>
      </w:r>
      <w:del w:id="180" w:author="Chiara Situmorang" w:date="2022-11-30T10:12:00Z">
        <w:r w:rsidDel="004E2BE8">
          <w:delText xml:space="preserve">Not only that, </w:delText>
        </w:r>
      </w:del>
      <w:r>
        <w:t>I was also able to watch them grow as an individual</w:t>
      </w:r>
      <w:ins w:id="181" w:author="Chiara Situmorang" w:date="2022-11-30T10:12:00Z">
        <w:r w:rsidR="004E2BE8">
          <w:t>,</w:t>
        </w:r>
      </w:ins>
      <w:r>
        <w:t xml:space="preserve"> and no award can ever replace that. </w:t>
      </w:r>
    </w:p>
    <w:p w14:paraId="36900642" w14:textId="77777777" w:rsidR="004807F3" w:rsidRDefault="004807F3">
      <w:pPr>
        <w:spacing w:line="240" w:lineRule="auto"/>
      </w:pPr>
    </w:p>
    <w:p w14:paraId="4E4CF4E2" w14:textId="77777777" w:rsidR="004807F3" w:rsidRDefault="004807F3">
      <w:pPr>
        <w:spacing w:after="160" w:line="259" w:lineRule="auto"/>
        <w:rPr>
          <w:rFonts w:ascii="Calibri" w:eastAsia="Calibri" w:hAnsi="Calibri" w:cs="Calibri"/>
          <w:sz w:val="24"/>
          <w:szCs w:val="24"/>
        </w:rPr>
      </w:pPr>
    </w:p>
    <w:p w14:paraId="795B52F2" w14:textId="10013ECA" w:rsidR="004807F3" w:rsidRDefault="00000000">
      <w:pPr>
        <w:spacing w:line="240" w:lineRule="auto"/>
      </w:pPr>
      <w:r>
        <w:t>Word count: 34</w:t>
      </w:r>
      <w:ins w:id="182" w:author="Chiara Situmorang" w:date="2022-11-30T10:13:00Z">
        <w:r w:rsidR="004E2BE8">
          <w:t>8</w:t>
        </w:r>
      </w:ins>
      <w:del w:id="183" w:author="Chiara Situmorang" w:date="2022-11-30T10:13:00Z">
        <w:r w:rsidR="00983C22" w:rsidDel="004E2BE8">
          <w:delText>2</w:delText>
        </w:r>
      </w:del>
    </w:p>
    <w:p w14:paraId="3F8A0DBE" w14:textId="77777777" w:rsidR="004807F3" w:rsidRDefault="004807F3">
      <w:pPr>
        <w:spacing w:after="160" w:line="259" w:lineRule="auto"/>
        <w:rPr>
          <w:rFonts w:ascii="Calibri" w:eastAsia="Calibri" w:hAnsi="Calibri" w:cs="Calibri"/>
          <w:sz w:val="24"/>
          <w:szCs w:val="24"/>
        </w:rPr>
      </w:pPr>
    </w:p>
    <w:p w14:paraId="2E3E075E" w14:textId="77777777" w:rsidR="004807F3" w:rsidRDefault="004807F3">
      <w:pPr>
        <w:spacing w:line="240" w:lineRule="auto"/>
      </w:pPr>
    </w:p>
    <w:p w14:paraId="1CAD76B8" w14:textId="77777777" w:rsidR="004807F3" w:rsidRDefault="004807F3"/>
    <w:p w14:paraId="45B034F4" w14:textId="77777777" w:rsidR="004807F3" w:rsidRDefault="004807F3"/>
    <w:p w14:paraId="13EC52C1" w14:textId="77777777" w:rsidR="004807F3" w:rsidRDefault="004807F3"/>
    <w:p w14:paraId="6C2F6EFB" w14:textId="77777777" w:rsidR="004807F3" w:rsidRDefault="004807F3"/>
    <w:p w14:paraId="72C18E37" w14:textId="77777777" w:rsidR="004807F3" w:rsidRDefault="004807F3">
      <w:pPr>
        <w:pStyle w:val="Heading3"/>
        <w:keepNext w:val="0"/>
        <w:keepLines w:val="0"/>
        <w:spacing w:before="75" w:after="280" w:line="240" w:lineRule="auto"/>
        <w:rPr>
          <w:b/>
          <w:color w:val="000000"/>
          <w:sz w:val="22"/>
          <w:szCs w:val="22"/>
        </w:rPr>
      </w:pPr>
      <w:bookmarkStart w:id="184" w:name="_yl6jt09l643n" w:colFirst="0" w:colLast="0"/>
      <w:bookmarkEnd w:id="184"/>
    </w:p>
    <w:p w14:paraId="0679B7B7" w14:textId="77777777" w:rsidR="004807F3" w:rsidRDefault="004807F3"/>
    <w:p w14:paraId="068991F8" w14:textId="77777777" w:rsidR="004807F3" w:rsidRDefault="004807F3"/>
    <w:p w14:paraId="66B18A31" w14:textId="77777777" w:rsidR="004807F3" w:rsidRDefault="004807F3"/>
    <w:p w14:paraId="440F755C" w14:textId="77777777" w:rsidR="004807F3" w:rsidRDefault="004807F3"/>
    <w:p w14:paraId="2016120E" w14:textId="77777777" w:rsidR="004807F3" w:rsidRDefault="004807F3"/>
    <w:p w14:paraId="09BF6F71" w14:textId="77777777" w:rsidR="004807F3" w:rsidRDefault="004807F3"/>
    <w:sectPr w:rsidR="004807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Chiara Situmorang" w:date="2022-11-30T09:55:00Z" w:initials="CS">
    <w:p w14:paraId="26888BBD" w14:textId="77777777" w:rsidR="00F925CC" w:rsidRDefault="00F925CC" w:rsidP="00881A31">
      <w:r>
        <w:rPr>
          <w:rStyle w:val="CommentReference"/>
        </w:rPr>
        <w:annotationRef/>
      </w:r>
      <w:r>
        <w:rPr>
          <w:sz w:val="20"/>
          <w:szCs w:val="20"/>
        </w:rPr>
        <w:t>Complete this with a forward-looking reflection or just a strong closing statement.</w:t>
      </w:r>
    </w:p>
  </w:comment>
  <w:comment w:id="114" w:author="Chiara Situmorang" w:date="2022-11-30T10:03:00Z" w:initials="CS">
    <w:p w14:paraId="673810D8" w14:textId="77777777" w:rsidR="003E545A" w:rsidRDefault="003E545A" w:rsidP="009F71AD">
      <w:r>
        <w:rPr>
          <w:rStyle w:val="CommentReference"/>
        </w:rPr>
        <w:annotationRef/>
      </w:r>
      <w:r>
        <w:rPr>
          <w:sz w:val="20"/>
          <w:szCs w:val="20"/>
        </w:rPr>
        <w:t>Rephrase this hook so that it doesn’t mirror the hook to the previous essay!</w:t>
      </w:r>
    </w:p>
  </w:comment>
  <w:comment w:id="131" w:author="Chiara Situmorang" w:date="2022-11-30T10:08:00Z" w:initials="CS">
    <w:p w14:paraId="21D36D5A" w14:textId="77777777" w:rsidR="003E545A" w:rsidRDefault="003E545A" w:rsidP="00304312">
      <w:r>
        <w:rPr>
          <w:rStyle w:val="CommentReference"/>
        </w:rPr>
        <w:annotationRef/>
      </w:r>
      <w:r>
        <w:rPr>
          <w:sz w:val="20"/>
          <w:szCs w:val="20"/>
        </w:rPr>
        <w:t>I would replace this with a reflection of how your experience in math helped you in this project, or how this project helped further your understanding of math. What we want to do is to relate this paragraph back to the main topic, which is your love for math.</w:t>
      </w:r>
    </w:p>
  </w:comment>
  <w:comment w:id="138" w:author="Chiara Situmorang" w:date="2022-11-30T10:08:00Z" w:initials="CS">
    <w:p w14:paraId="2BB5706C" w14:textId="77777777" w:rsidR="003E545A" w:rsidRDefault="003E545A" w:rsidP="0072737D">
      <w:r>
        <w:rPr>
          <w:rStyle w:val="CommentReference"/>
        </w:rPr>
        <w:annotationRef/>
      </w:r>
      <w:r>
        <w:rPr>
          <w:sz w:val="20"/>
          <w:szCs w:val="20"/>
        </w:rPr>
        <w:t>What is this new facet?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88BBD" w15:done="0"/>
  <w15:commentEx w15:paraId="673810D8" w15:done="0"/>
  <w15:commentEx w15:paraId="21D36D5A" w15:done="0"/>
  <w15:commentEx w15:paraId="2BB570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A72B" w16cex:dateUtc="2022-11-30T02:55:00Z"/>
  <w16cex:commentExtensible w16cex:durableId="2731A8F1" w16cex:dateUtc="2022-11-30T03:03:00Z"/>
  <w16cex:commentExtensible w16cex:durableId="2731AA06" w16cex:dateUtc="2022-11-30T03:08:00Z"/>
  <w16cex:commentExtensible w16cex:durableId="2731AA18" w16cex:dateUtc="2022-11-30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88BBD" w16cid:durableId="2731A72B"/>
  <w16cid:commentId w16cid:paraId="673810D8" w16cid:durableId="2731A8F1"/>
  <w16cid:commentId w16cid:paraId="21D36D5A" w16cid:durableId="2731AA06"/>
  <w16cid:commentId w16cid:paraId="2BB5706C" w16cid:durableId="2731AA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0FE4"/>
    <w:multiLevelType w:val="multilevel"/>
    <w:tmpl w:val="9B4E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D6F03"/>
    <w:multiLevelType w:val="multilevel"/>
    <w:tmpl w:val="181E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422AC"/>
    <w:multiLevelType w:val="multilevel"/>
    <w:tmpl w:val="93E4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10316"/>
    <w:multiLevelType w:val="multilevel"/>
    <w:tmpl w:val="2C9CE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E63FA"/>
    <w:multiLevelType w:val="multilevel"/>
    <w:tmpl w:val="7632D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AC4F14"/>
    <w:multiLevelType w:val="multilevel"/>
    <w:tmpl w:val="D032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00327"/>
    <w:multiLevelType w:val="multilevel"/>
    <w:tmpl w:val="3432B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6585932">
    <w:abstractNumId w:val="6"/>
  </w:num>
  <w:num w:numId="2" w16cid:durableId="1433553382">
    <w:abstractNumId w:val="0"/>
  </w:num>
  <w:num w:numId="3" w16cid:durableId="2121753767">
    <w:abstractNumId w:val="2"/>
  </w:num>
  <w:num w:numId="4" w16cid:durableId="1160540773">
    <w:abstractNumId w:val="3"/>
  </w:num>
  <w:num w:numId="5" w16cid:durableId="1815948475">
    <w:abstractNumId w:val="5"/>
  </w:num>
  <w:num w:numId="6" w16cid:durableId="1320839564">
    <w:abstractNumId w:val="4"/>
  </w:num>
  <w:num w:numId="7" w16cid:durableId="15069436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7F3"/>
    <w:rsid w:val="003E545A"/>
    <w:rsid w:val="004807F3"/>
    <w:rsid w:val="004E2BE8"/>
    <w:rsid w:val="00983C22"/>
    <w:rsid w:val="009D6936"/>
    <w:rsid w:val="00F925C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7CD3"/>
  <w15:docId w15:val="{1557DF5E-AC44-432E-BD07-5CA44A2C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D6936"/>
    <w:pPr>
      <w:spacing w:line="240" w:lineRule="auto"/>
    </w:pPr>
  </w:style>
  <w:style w:type="paragraph" w:styleId="CommentSubject">
    <w:name w:val="annotation subject"/>
    <w:basedOn w:val="CommentText"/>
    <w:next w:val="CommentText"/>
    <w:link w:val="CommentSubjectChar"/>
    <w:uiPriority w:val="99"/>
    <w:semiHidden/>
    <w:unhideWhenUsed/>
    <w:rsid w:val="00F925CC"/>
    <w:rPr>
      <w:b/>
      <w:bCs/>
    </w:rPr>
  </w:style>
  <w:style w:type="character" w:customStyle="1" w:styleId="CommentSubjectChar">
    <w:name w:val="Comment Subject Char"/>
    <w:basedOn w:val="CommentTextChar"/>
    <w:link w:val="CommentSubject"/>
    <w:uiPriority w:val="99"/>
    <w:semiHidden/>
    <w:rsid w:val="00F925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2022-11-30T02:01:00Z</dcterms:created>
  <dcterms:modified xsi:type="dcterms:W3CDTF">2022-11-30T03:13:00Z</dcterms:modified>
</cp:coreProperties>
</file>