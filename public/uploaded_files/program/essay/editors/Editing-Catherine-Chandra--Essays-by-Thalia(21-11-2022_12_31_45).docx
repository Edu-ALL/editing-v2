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AC4D"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b/>
          <w:bCs/>
          <w:color w:val="333333"/>
          <w:sz w:val="22"/>
          <w:szCs w:val="22"/>
          <w:shd w:val="clear" w:color="auto" w:fill="FFFFFF"/>
          <w:lang w:val="en-ID"/>
        </w:rPr>
        <w:t>1</w:t>
      </w:r>
      <w:r w:rsidRPr="00BC0A2B">
        <w:rPr>
          <w:rFonts w:ascii="Calibri" w:hAnsi="Calibri" w:cs="Times New Roman"/>
          <w:b/>
          <w:bCs/>
          <w:color w:val="333333"/>
          <w:sz w:val="22"/>
          <w:szCs w:val="22"/>
          <w:shd w:val="clear" w:color="auto" w:fill="FFFF00"/>
          <w:lang w:val="en-ID"/>
        </w:rPr>
        <w:t>.  Why are you interested in the major you indicated as your first-choice major</w:t>
      </w:r>
      <w:r w:rsidRPr="00BC0A2B">
        <w:rPr>
          <w:rFonts w:ascii="Calibri" w:hAnsi="Calibri" w:cs="Times New Roman"/>
          <w:b/>
          <w:bCs/>
          <w:color w:val="333333"/>
          <w:sz w:val="22"/>
          <w:szCs w:val="22"/>
          <w:shd w:val="clear" w:color="auto" w:fill="FFFFFF"/>
          <w:lang w:val="en-ID"/>
        </w:rPr>
        <w:t>? (250-300 words)</w:t>
      </w:r>
    </w:p>
    <w:p w14:paraId="1E2EF7F1"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Times" w:hAnsi="Times" w:cs="Times New Roman"/>
          <w:sz w:val="20"/>
          <w:szCs w:val="20"/>
          <w:lang w:val="en-ID"/>
        </w:rPr>
        <w:t> </w:t>
      </w:r>
    </w:p>
    <w:p w14:paraId="0AEA9698"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333333"/>
          <w:sz w:val="22"/>
          <w:szCs w:val="22"/>
          <w:shd w:val="clear" w:color="auto" w:fill="FFFFFF"/>
          <w:lang w:val="en-ID"/>
        </w:rPr>
        <w:t>DRAFT 3</w:t>
      </w:r>
    </w:p>
    <w:p w14:paraId="64A007FA"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Times" w:hAnsi="Times" w:cs="Times New Roman"/>
          <w:sz w:val="20"/>
          <w:szCs w:val="20"/>
          <w:lang w:val="en-ID"/>
        </w:rPr>
        <w:t> </w:t>
      </w:r>
    </w:p>
    <w:p w14:paraId="6A5EFBF3" w14:textId="6271D308"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333333"/>
          <w:sz w:val="22"/>
          <w:szCs w:val="22"/>
          <w:shd w:val="clear" w:color="auto" w:fill="FFFFFF"/>
          <w:lang w:val="en-ID"/>
        </w:rPr>
        <w:t>I remembered being in Grade 9 and asking my father to teach me about the stock market</w:t>
      </w:r>
      <w:ins w:id="0" w:author="Thalia Priscilla" w:date="2022-11-21T11:42:00Z">
        <w:r w:rsidR="007306B4">
          <w:rPr>
            <w:rFonts w:ascii="Calibri" w:hAnsi="Calibri" w:cs="Times New Roman"/>
            <w:color w:val="333333"/>
            <w:sz w:val="22"/>
            <w:szCs w:val="22"/>
            <w:shd w:val="clear" w:color="auto" w:fill="FFFFFF"/>
            <w:lang w:val="en-ID"/>
          </w:rPr>
          <w:t>.</w:t>
        </w:r>
      </w:ins>
      <w:r w:rsidRPr="00BC0A2B">
        <w:rPr>
          <w:rFonts w:ascii="Calibri" w:hAnsi="Calibri" w:cs="Times New Roman"/>
          <w:color w:val="333333"/>
          <w:sz w:val="22"/>
          <w:szCs w:val="22"/>
          <w:shd w:val="clear" w:color="auto" w:fill="FFFFFF"/>
          <w:lang w:val="en-ID"/>
        </w:rPr>
        <w:t xml:space="preserve"> </w:t>
      </w:r>
      <w:del w:id="1" w:author="Thalia Priscilla" w:date="2022-11-21T11:42:00Z">
        <w:r w:rsidRPr="00BC0A2B" w:rsidDel="007306B4">
          <w:rPr>
            <w:rFonts w:ascii="Calibri" w:hAnsi="Calibri" w:cs="Times New Roman"/>
            <w:color w:val="333333"/>
            <w:sz w:val="22"/>
            <w:szCs w:val="22"/>
            <w:shd w:val="clear" w:color="auto" w:fill="FFFFFF"/>
            <w:lang w:val="en-ID"/>
          </w:rPr>
          <w:delText xml:space="preserve">because </w:delText>
        </w:r>
      </w:del>
      <w:commentRangeStart w:id="2"/>
      <w:ins w:id="3" w:author="Thalia Priscilla" w:date="2022-11-21T11:42:00Z">
        <w:r w:rsidR="007306B4">
          <w:rPr>
            <w:rFonts w:ascii="Calibri" w:hAnsi="Calibri" w:cs="Times New Roman"/>
            <w:color w:val="333333"/>
            <w:sz w:val="22"/>
            <w:szCs w:val="22"/>
            <w:shd w:val="clear" w:color="auto" w:fill="FFFFFF"/>
            <w:lang w:val="en-ID"/>
          </w:rPr>
          <w:t>S</w:t>
        </w:r>
      </w:ins>
      <w:del w:id="4" w:author="Thalia Priscilla" w:date="2022-11-21T11:42:00Z">
        <w:r w:rsidRPr="00BC0A2B" w:rsidDel="007306B4">
          <w:rPr>
            <w:rFonts w:ascii="Calibri" w:hAnsi="Calibri" w:cs="Times New Roman"/>
            <w:color w:val="333333"/>
            <w:sz w:val="22"/>
            <w:szCs w:val="22"/>
            <w:shd w:val="clear" w:color="auto" w:fill="FFFFFF"/>
            <w:lang w:val="en-ID"/>
          </w:rPr>
          <w:delText>s</w:delText>
        </w:r>
      </w:del>
      <w:r w:rsidRPr="00BC0A2B">
        <w:rPr>
          <w:rFonts w:ascii="Calibri" w:hAnsi="Calibri" w:cs="Times New Roman"/>
          <w:color w:val="333333"/>
          <w:sz w:val="22"/>
          <w:szCs w:val="22"/>
          <w:shd w:val="clear" w:color="auto" w:fill="FFFFFF"/>
          <w:lang w:val="en-ID"/>
        </w:rPr>
        <w:t>eeing graphs with so many colorful red and green lines was very interesting for me</w:t>
      </w:r>
      <w:commentRangeEnd w:id="2"/>
      <w:r w:rsidR="0011703D">
        <w:rPr>
          <w:rStyle w:val="CommentReference"/>
        </w:rPr>
        <w:commentReference w:id="2"/>
      </w:r>
      <w:r w:rsidRPr="00BC0A2B">
        <w:rPr>
          <w:rFonts w:ascii="Calibri" w:hAnsi="Calibri" w:cs="Times New Roman"/>
          <w:color w:val="333333"/>
          <w:sz w:val="22"/>
          <w:szCs w:val="22"/>
          <w:shd w:val="clear" w:color="auto" w:fill="FFFFFF"/>
          <w:lang w:val="en-ID"/>
        </w:rPr>
        <w:t xml:space="preserve">. Soon, he made a Siminvest account – one of Indonesia’s local stock investment apps </w:t>
      </w:r>
      <w:ins w:id="5" w:author="Thalia Priscilla" w:date="2022-11-21T11:41:00Z">
        <w:r w:rsidR="007306B4">
          <w:rPr>
            <w:rFonts w:ascii="Calibri" w:hAnsi="Calibri" w:cs="Times New Roman"/>
            <w:color w:val="333333"/>
            <w:sz w:val="22"/>
            <w:szCs w:val="22"/>
            <w:shd w:val="clear" w:color="auto" w:fill="FFFFFF"/>
            <w:lang w:val="en-ID"/>
          </w:rPr>
          <w:t xml:space="preserve">– </w:t>
        </w:r>
      </w:ins>
      <w:r w:rsidRPr="00BC0A2B">
        <w:rPr>
          <w:rFonts w:ascii="Calibri" w:hAnsi="Calibri" w:cs="Times New Roman"/>
          <w:color w:val="333333"/>
          <w:sz w:val="22"/>
          <w:szCs w:val="22"/>
          <w:shd w:val="clear" w:color="auto" w:fill="FFFFFF"/>
          <w:lang w:val="en-ID"/>
        </w:rPr>
        <w:t>and I finally got to trade on my own. All his teachings about the stock market propelled me to follow the current financial news every single day and now, I’m looking at a 24% profit from my initial investment. Every time I eat breakfast, I always make sure to scroll through the Economics section on Apple news</w:t>
      </w:r>
      <w:ins w:id="6" w:author="Thalia Priscilla" w:date="2022-11-21T11:44:00Z">
        <w:r w:rsidR="00F12B1F">
          <w:rPr>
            <w:rFonts w:ascii="Calibri" w:hAnsi="Calibri" w:cs="Times New Roman"/>
            <w:color w:val="333333"/>
            <w:sz w:val="22"/>
            <w:szCs w:val="22"/>
            <w:shd w:val="clear" w:color="auto" w:fill="FFFFFF"/>
            <w:lang w:val="en-ID"/>
          </w:rPr>
          <w:t>,</w:t>
        </w:r>
      </w:ins>
      <w:r w:rsidRPr="00BC0A2B">
        <w:rPr>
          <w:rFonts w:ascii="Calibri" w:hAnsi="Calibri" w:cs="Times New Roman"/>
          <w:color w:val="333333"/>
          <w:sz w:val="22"/>
          <w:szCs w:val="22"/>
          <w:shd w:val="clear" w:color="auto" w:fill="FFFFFF"/>
          <w:lang w:val="en-ID"/>
        </w:rPr>
        <w:t xml:space="preserve"> </w:t>
      </w:r>
      <w:commentRangeStart w:id="7"/>
      <w:del w:id="8" w:author="Thalia Priscilla" w:date="2022-11-21T11:44:00Z">
        <w:r w:rsidRPr="00BC0A2B" w:rsidDel="00F12B1F">
          <w:rPr>
            <w:rFonts w:ascii="Calibri" w:hAnsi="Calibri" w:cs="Times New Roman"/>
            <w:color w:val="333333"/>
            <w:sz w:val="22"/>
            <w:szCs w:val="22"/>
            <w:shd w:val="clear" w:color="auto" w:fill="FFFFFF"/>
            <w:lang w:val="en-ID"/>
          </w:rPr>
          <w:delText>and if there isn’t much newly updated news, I will read</w:delText>
        </w:r>
      </w:del>
      <w:ins w:id="9" w:author="Thalia Priscilla" w:date="2022-11-21T11:44:00Z">
        <w:r w:rsidR="00F12B1F">
          <w:rPr>
            <w:rFonts w:ascii="Calibri" w:hAnsi="Calibri" w:cs="Times New Roman"/>
            <w:color w:val="333333"/>
            <w:sz w:val="22"/>
            <w:szCs w:val="22"/>
            <w:shd w:val="clear" w:color="auto" w:fill="FFFFFF"/>
            <w:lang w:val="en-ID"/>
          </w:rPr>
          <w:t>the</w:t>
        </w:r>
      </w:ins>
      <w:r w:rsidRPr="00BC0A2B">
        <w:rPr>
          <w:rFonts w:ascii="Calibri" w:hAnsi="Calibri" w:cs="Times New Roman"/>
          <w:color w:val="333333"/>
          <w:sz w:val="22"/>
          <w:szCs w:val="22"/>
          <w:shd w:val="clear" w:color="auto" w:fill="FFFFFF"/>
          <w:lang w:val="en-ID"/>
        </w:rPr>
        <w:t xml:space="preserve"> New York Times, Washington Post, or The Guardian. </w:t>
      </w:r>
    </w:p>
    <w:p w14:paraId="58F49C53" w14:textId="77777777"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000000"/>
          <w:lang w:val="en-ID"/>
        </w:rPr>
        <w:t> </w:t>
      </w:r>
      <w:commentRangeEnd w:id="7"/>
      <w:r w:rsidR="00F12B1F">
        <w:rPr>
          <w:rStyle w:val="CommentReference"/>
        </w:rPr>
        <w:commentReference w:id="7"/>
      </w:r>
    </w:p>
    <w:p w14:paraId="37E23EE0" w14:textId="7624615E" w:rsidR="0073102A" w:rsidRDefault="00BC0A2B" w:rsidP="00BC0A2B">
      <w:pPr>
        <w:shd w:val="clear" w:color="auto" w:fill="FFFFFF"/>
        <w:jc w:val="both"/>
        <w:rPr>
          <w:rFonts w:ascii="Calibri" w:hAnsi="Calibri" w:cs="Times New Roman"/>
          <w:color w:val="333333"/>
          <w:sz w:val="22"/>
          <w:szCs w:val="22"/>
          <w:shd w:val="clear" w:color="auto" w:fill="FFFFFF"/>
          <w:lang w:val="en-ID"/>
        </w:rPr>
      </w:pPr>
      <w:r w:rsidRPr="00BC0A2B">
        <w:rPr>
          <w:rFonts w:ascii="Calibri" w:hAnsi="Calibri" w:cs="Times New Roman"/>
          <w:color w:val="333333"/>
          <w:sz w:val="22"/>
          <w:szCs w:val="22"/>
          <w:shd w:val="clear" w:color="auto" w:fill="FFFFFF"/>
          <w:lang w:val="en-ID"/>
        </w:rPr>
        <w:t>Aside from that, I often read autobiographies and memoirs of successful stock investors in order to understand their different perspectives and strategies in looking at short and long-term profits. For example, Warren Buffet uses value investing as his primary strategy while others use strategies such as growth investing, short selling, and quality investing. I believe that it is helpful to write down these different strategies</w:t>
      </w:r>
      <w:ins w:id="10" w:author="Thalia Priscilla" w:date="2022-11-21T11:48:00Z">
        <w:r w:rsidR="0011703D">
          <w:rPr>
            <w:rFonts w:ascii="Calibri" w:hAnsi="Calibri" w:cs="Times New Roman"/>
            <w:color w:val="333333"/>
            <w:sz w:val="22"/>
            <w:szCs w:val="22"/>
            <w:shd w:val="clear" w:color="auto" w:fill="FFFFFF"/>
            <w:lang w:val="en-ID"/>
          </w:rPr>
          <w:t>.</w:t>
        </w:r>
      </w:ins>
      <w:r w:rsidRPr="00BC0A2B">
        <w:rPr>
          <w:rFonts w:ascii="Calibri" w:hAnsi="Calibri" w:cs="Times New Roman"/>
          <w:color w:val="333333"/>
          <w:sz w:val="22"/>
          <w:szCs w:val="22"/>
          <w:shd w:val="clear" w:color="auto" w:fill="FFFFFF"/>
          <w:lang w:val="en-ID"/>
        </w:rPr>
        <w:t xml:space="preserve"> </w:t>
      </w:r>
      <w:del w:id="11" w:author="Thalia Priscilla" w:date="2022-11-21T11:48:00Z">
        <w:r w:rsidRPr="00BC0A2B" w:rsidDel="0011703D">
          <w:rPr>
            <w:rFonts w:ascii="Calibri" w:hAnsi="Calibri" w:cs="Times New Roman"/>
            <w:color w:val="333333"/>
            <w:sz w:val="22"/>
            <w:szCs w:val="22"/>
            <w:shd w:val="clear" w:color="auto" w:fill="FFFFFF"/>
            <w:lang w:val="en-ID"/>
          </w:rPr>
          <w:delText>because t</w:delText>
        </w:r>
      </w:del>
      <w:ins w:id="12" w:author="Thalia Priscilla" w:date="2022-11-21T11:48:00Z">
        <w:r w:rsidR="0011703D">
          <w:rPr>
            <w:rFonts w:ascii="Calibri" w:hAnsi="Calibri" w:cs="Times New Roman"/>
            <w:color w:val="333333"/>
            <w:sz w:val="22"/>
            <w:szCs w:val="22"/>
            <w:shd w:val="clear" w:color="auto" w:fill="FFFFFF"/>
            <w:lang w:val="en-ID"/>
          </w:rPr>
          <w:t>T</w:t>
        </w:r>
      </w:ins>
      <w:r w:rsidRPr="00BC0A2B">
        <w:rPr>
          <w:rFonts w:ascii="Calibri" w:hAnsi="Calibri" w:cs="Times New Roman"/>
          <w:color w:val="333333"/>
          <w:sz w:val="22"/>
          <w:szCs w:val="22"/>
          <w:shd w:val="clear" w:color="auto" w:fill="FFFFFF"/>
          <w:lang w:val="en-ID"/>
        </w:rPr>
        <w:t xml:space="preserve">here is always something new </w:t>
      </w:r>
      <w:del w:id="13" w:author="Thalia Priscilla" w:date="2022-11-21T11:56:00Z">
        <w:r w:rsidRPr="00BC0A2B" w:rsidDel="00711829">
          <w:rPr>
            <w:rFonts w:ascii="Calibri" w:hAnsi="Calibri" w:cs="Times New Roman"/>
            <w:color w:val="333333"/>
            <w:sz w:val="22"/>
            <w:szCs w:val="22"/>
            <w:shd w:val="clear" w:color="auto" w:fill="FFFFFF"/>
            <w:lang w:val="en-ID"/>
          </w:rPr>
          <w:delText>that can be</w:delText>
        </w:r>
      </w:del>
      <w:ins w:id="14" w:author="Thalia Priscilla" w:date="2022-11-21T11:56:00Z">
        <w:r w:rsidR="00711829">
          <w:rPr>
            <w:rFonts w:ascii="Calibri" w:hAnsi="Calibri" w:cs="Times New Roman"/>
            <w:color w:val="333333"/>
            <w:sz w:val="22"/>
            <w:szCs w:val="22"/>
            <w:shd w:val="clear" w:color="auto" w:fill="FFFFFF"/>
            <w:lang w:val="en-ID"/>
          </w:rPr>
          <w:t>to</w:t>
        </w:r>
      </w:ins>
      <w:r w:rsidRPr="00BC0A2B">
        <w:rPr>
          <w:rFonts w:ascii="Calibri" w:hAnsi="Calibri" w:cs="Times New Roman"/>
          <w:color w:val="333333"/>
          <w:sz w:val="22"/>
          <w:szCs w:val="22"/>
          <w:shd w:val="clear" w:color="auto" w:fill="FFFFFF"/>
          <w:lang w:val="en-ID"/>
        </w:rPr>
        <w:t xml:space="preserve"> learn</w:t>
      </w:r>
      <w:del w:id="15" w:author="Thalia Priscilla" w:date="2022-11-21T11:56:00Z">
        <w:r w:rsidRPr="00BC0A2B" w:rsidDel="00711829">
          <w:rPr>
            <w:rFonts w:ascii="Calibri" w:hAnsi="Calibri" w:cs="Times New Roman"/>
            <w:color w:val="333333"/>
            <w:sz w:val="22"/>
            <w:szCs w:val="22"/>
            <w:shd w:val="clear" w:color="auto" w:fill="FFFFFF"/>
            <w:lang w:val="en-ID"/>
          </w:rPr>
          <w:delText>ed</w:delText>
        </w:r>
      </w:del>
      <w:r w:rsidRPr="00BC0A2B">
        <w:rPr>
          <w:rFonts w:ascii="Calibri" w:hAnsi="Calibri" w:cs="Times New Roman"/>
          <w:color w:val="333333"/>
          <w:sz w:val="22"/>
          <w:szCs w:val="22"/>
          <w:shd w:val="clear" w:color="auto" w:fill="FFFFFF"/>
          <w:lang w:val="en-ID"/>
        </w:rPr>
        <w:t xml:space="preserve"> about the stock market</w:t>
      </w:r>
      <w:ins w:id="16" w:author="Thalia Priscilla" w:date="2022-11-21T11:57:00Z">
        <w:r w:rsidR="00711829">
          <w:rPr>
            <w:rFonts w:ascii="Calibri" w:hAnsi="Calibri" w:cs="Times New Roman"/>
            <w:color w:val="333333"/>
            <w:sz w:val="22"/>
            <w:szCs w:val="22"/>
            <w:shd w:val="clear" w:color="auto" w:fill="FFFFFF"/>
            <w:lang w:val="en-ID"/>
          </w:rPr>
          <w:t>,</w:t>
        </w:r>
      </w:ins>
      <w:r w:rsidRPr="00BC0A2B">
        <w:rPr>
          <w:rFonts w:ascii="Calibri" w:hAnsi="Calibri" w:cs="Times New Roman"/>
          <w:color w:val="333333"/>
          <w:sz w:val="22"/>
          <w:szCs w:val="22"/>
          <w:shd w:val="clear" w:color="auto" w:fill="FFFFFF"/>
          <w:lang w:val="en-ID"/>
        </w:rPr>
        <w:t xml:space="preserve"> like using the right strategies that can allow the money invested to outpace inflation and increase in value. </w:t>
      </w:r>
    </w:p>
    <w:p w14:paraId="05EF82AE" w14:textId="77777777" w:rsidR="0073102A" w:rsidRDefault="0073102A" w:rsidP="00BC0A2B">
      <w:pPr>
        <w:shd w:val="clear" w:color="auto" w:fill="FFFFFF"/>
        <w:jc w:val="both"/>
        <w:rPr>
          <w:rFonts w:ascii="Calibri" w:hAnsi="Calibri" w:cs="Times New Roman"/>
          <w:color w:val="333333"/>
          <w:sz w:val="22"/>
          <w:szCs w:val="22"/>
          <w:shd w:val="clear" w:color="auto" w:fill="FFFFFF"/>
          <w:lang w:val="en-ID"/>
        </w:rPr>
      </w:pPr>
    </w:p>
    <w:p w14:paraId="3B1E1071" w14:textId="55EB2B7A"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333333"/>
          <w:sz w:val="22"/>
          <w:szCs w:val="22"/>
          <w:shd w:val="clear" w:color="auto" w:fill="FFFFFF"/>
          <w:lang w:val="en-ID"/>
        </w:rPr>
        <w:t>I would like to continue improving my technical analytical skills in identifying market trends and trading opportunities. Working in a fast-paced environment with high exposure to learning skills like raising capital, IPOs, and financial forecasting</w:t>
      </w:r>
      <w:del w:id="17" w:author="Thalia Priscilla" w:date="2022-11-21T11:32:00Z">
        <w:r w:rsidRPr="00BC0A2B" w:rsidDel="0073102A">
          <w:rPr>
            <w:rFonts w:ascii="Calibri" w:hAnsi="Calibri" w:cs="Times New Roman"/>
            <w:color w:val="333333"/>
            <w:sz w:val="22"/>
            <w:szCs w:val="22"/>
            <w:shd w:val="clear" w:color="auto" w:fill="FFFFFF"/>
            <w:lang w:val="en-ID"/>
          </w:rPr>
          <w:delText>,</w:delText>
        </w:r>
      </w:del>
      <w:r w:rsidRPr="00BC0A2B">
        <w:rPr>
          <w:rFonts w:ascii="Calibri" w:hAnsi="Calibri" w:cs="Times New Roman"/>
          <w:color w:val="333333"/>
          <w:sz w:val="22"/>
          <w:szCs w:val="22"/>
          <w:shd w:val="clear" w:color="auto" w:fill="FFFFFF"/>
          <w:lang w:val="en-ID"/>
        </w:rPr>
        <w:t xml:space="preserve"> </w:t>
      </w:r>
      <w:commentRangeStart w:id="18"/>
      <w:r w:rsidRPr="00BC0A2B">
        <w:rPr>
          <w:rFonts w:ascii="Calibri" w:hAnsi="Calibri" w:cs="Times New Roman"/>
          <w:color w:val="333333"/>
          <w:sz w:val="22"/>
          <w:szCs w:val="22"/>
          <w:shd w:val="clear" w:color="auto" w:fill="FFFFFF"/>
          <w:lang w:val="en-ID"/>
        </w:rPr>
        <w:t xml:space="preserve">cultivated my interest </w:t>
      </w:r>
      <w:commentRangeEnd w:id="18"/>
      <w:r w:rsidR="007306B4">
        <w:rPr>
          <w:rStyle w:val="CommentReference"/>
        </w:rPr>
        <w:commentReference w:id="18"/>
      </w:r>
      <w:r w:rsidRPr="00BC0A2B">
        <w:rPr>
          <w:rFonts w:ascii="Calibri" w:hAnsi="Calibri" w:cs="Times New Roman"/>
          <w:color w:val="333333"/>
          <w:sz w:val="22"/>
          <w:szCs w:val="22"/>
          <w:shd w:val="clear" w:color="auto" w:fill="FFFFFF"/>
          <w:lang w:val="en-ID"/>
        </w:rPr>
        <w:t>to have a career in investment banking. I believe the skills that I’ll be studying at UT Austin</w:t>
      </w:r>
      <w:del w:id="19" w:author="Thalia Priscilla" w:date="2022-11-21T11:31:00Z">
        <w:r w:rsidRPr="00BC0A2B" w:rsidDel="0073102A">
          <w:rPr>
            <w:rFonts w:ascii="Calibri" w:hAnsi="Calibri" w:cs="Times New Roman"/>
            <w:color w:val="333333"/>
            <w:sz w:val="22"/>
            <w:szCs w:val="22"/>
            <w:shd w:val="clear" w:color="auto" w:fill="FFFFFF"/>
            <w:lang w:val="en-ID"/>
          </w:rPr>
          <w:delText>,</w:delText>
        </w:r>
      </w:del>
      <w:r w:rsidRPr="00BC0A2B">
        <w:rPr>
          <w:rFonts w:ascii="Calibri" w:hAnsi="Calibri" w:cs="Times New Roman"/>
          <w:color w:val="333333"/>
          <w:sz w:val="22"/>
          <w:szCs w:val="22"/>
          <w:shd w:val="clear" w:color="auto" w:fill="FFFFFF"/>
          <w:lang w:val="en-ID"/>
        </w:rPr>
        <w:t xml:space="preserve"> will not only help me pursue my goal </w:t>
      </w:r>
      <w:del w:id="20" w:author="Thalia Priscilla" w:date="2022-11-21T11:40:00Z">
        <w:r w:rsidRPr="00BC0A2B" w:rsidDel="007306B4">
          <w:rPr>
            <w:rFonts w:ascii="Calibri" w:hAnsi="Calibri" w:cs="Times New Roman"/>
            <w:color w:val="333333"/>
            <w:sz w:val="22"/>
            <w:szCs w:val="22"/>
            <w:shd w:val="clear" w:color="auto" w:fill="FFFFFF"/>
            <w:lang w:val="en-ID"/>
          </w:rPr>
          <w:delText xml:space="preserve">better </w:delText>
        </w:r>
      </w:del>
      <w:r w:rsidRPr="00BC0A2B">
        <w:rPr>
          <w:rFonts w:ascii="Calibri" w:hAnsi="Calibri" w:cs="Times New Roman"/>
          <w:color w:val="333333"/>
          <w:sz w:val="22"/>
          <w:szCs w:val="22"/>
          <w:shd w:val="clear" w:color="auto" w:fill="FFFFFF"/>
          <w:lang w:val="en-ID"/>
        </w:rPr>
        <w:t xml:space="preserve">but </w:t>
      </w:r>
      <w:del w:id="21" w:author="Thalia Priscilla" w:date="2022-11-21T12:28:00Z">
        <w:r w:rsidRPr="00BC0A2B" w:rsidDel="006D393F">
          <w:rPr>
            <w:rFonts w:ascii="Calibri" w:hAnsi="Calibri" w:cs="Times New Roman"/>
            <w:color w:val="333333"/>
            <w:sz w:val="22"/>
            <w:szCs w:val="22"/>
            <w:shd w:val="clear" w:color="auto" w:fill="FFFFFF"/>
            <w:lang w:val="en-ID"/>
          </w:rPr>
          <w:delText>it can</w:delText>
        </w:r>
      </w:del>
      <w:r w:rsidRPr="00BC0A2B">
        <w:rPr>
          <w:rFonts w:ascii="Calibri" w:hAnsi="Calibri" w:cs="Times New Roman"/>
          <w:color w:val="333333"/>
          <w:sz w:val="22"/>
          <w:szCs w:val="22"/>
          <w:shd w:val="clear" w:color="auto" w:fill="FFFFFF"/>
          <w:lang w:val="en-ID"/>
        </w:rPr>
        <w:t xml:space="preserve"> also provide me with opportunities for development and networking, and collaboration with a larger pool of talented and hardworking classmates. </w:t>
      </w:r>
    </w:p>
    <w:p w14:paraId="0B69954C" w14:textId="701A36CD" w:rsidR="00BC0A2B" w:rsidRPr="00BC0A2B" w:rsidRDefault="00BC0A2B" w:rsidP="00BC0A2B">
      <w:pPr>
        <w:rPr>
          <w:rFonts w:ascii="Times" w:eastAsia="Times New Roman" w:hAnsi="Times" w:cs="Times New Roman"/>
          <w:sz w:val="20"/>
          <w:szCs w:val="20"/>
          <w:lang w:val="en-ID"/>
        </w:rPr>
      </w:pPr>
    </w:p>
    <w:p w14:paraId="6C913AB5" w14:textId="2CDAF8B9" w:rsidR="00115E5A" w:rsidRPr="002B1BBC" w:rsidRDefault="002B1BBC">
      <w:pPr>
        <w:rPr>
          <w:ins w:id="22" w:author="Thalia Priscilla" w:date="2022-11-21T11:58:00Z"/>
          <w:sz w:val="22"/>
          <w:szCs w:val="22"/>
        </w:rPr>
      </w:pPr>
      <w:ins w:id="23" w:author="Thalia Priscilla" w:date="2022-11-21T11:58:00Z">
        <w:r w:rsidRPr="002B1BBC">
          <w:rPr>
            <w:sz w:val="22"/>
            <w:szCs w:val="22"/>
          </w:rPr>
          <w:t>Hi Catherine:</w:t>
        </w:r>
      </w:ins>
    </w:p>
    <w:p w14:paraId="3A59319A" w14:textId="65A6639D" w:rsidR="002B1BBC" w:rsidRDefault="002B1BBC" w:rsidP="0006123D">
      <w:pPr>
        <w:rPr>
          <w:ins w:id="24" w:author="Thalia Priscilla" w:date="2022-11-21T12:11:00Z"/>
          <w:sz w:val="22"/>
          <w:szCs w:val="22"/>
        </w:rPr>
      </w:pPr>
    </w:p>
    <w:p w14:paraId="3B485960" w14:textId="6E80DFA9" w:rsidR="0006123D" w:rsidRPr="00A713F1" w:rsidRDefault="0006123D" w:rsidP="0006123D">
      <w:pPr>
        <w:rPr>
          <w:ins w:id="25" w:author="Thalia Priscilla" w:date="2022-11-21T12:24:00Z"/>
          <w:rFonts w:ascii="Cambria" w:hAnsi="Cambria"/>
          <w:sz w:val="22"/>
          <w:szCs w:val="22"/>
        </w:rPr>
      </w:pPr>
      <w:ins w:id="26" w:author="Thalia Priscilla" w:date="2022-11-21T12:11:00Z">
        <w:r>
          <w:rPr>
            <w:sz w:val="22"/>
            <w:szCs w:val="22"/>
          </w:rPr>
          <w:t xml:space="preserve">I </w:t>
        </w:r>
      </w:ins>
      <w:ins w:id="27" w:author="Thalia Priscilla" w:date="2022-11-21T12:24:00Z">
        <w:r w:rsidR="00C22D78">
          <w:rPr>
            <w:sz w:val="22"/>
            <w:szCs w:val="22"/>
          </w:rPr>
          <w:t>think this is nearly polished</w:t>
        </w:r>
      </w:ins>
      <w:ins w:id="28" w:author="Thalia Priscilla" w:date="2022-11-21T12:25:00Z">
        <w:r w:rsidR="00A713F1">
          <w:rPr>
            <w:sz w:val="22"/>
            <w:szCs w:val="22"/>
          </w:rPr>
          <w:t>.</w:t>
        </w:r>
      </w:ins>
    </w:p>
    <w:p w14:paraId="1CFD00D7" w14:textId="42D90CFC" w:rsidR="00C22D78" w:rsidRDefault="00C22D78" w:rsidP="0006123D">
      <w:pPr>
        <w:rPr>
          <w:ins w:id="29" w:author="Thalia Priscilla" w:date="2022-11-21T12:24:00Z"/>
          <w:sz w:val="22"/>
          <w:szCs w:val="22"/>
        </w:rPr>
      </w:pPr>
    </w:p>
    <w:p w14:paraId="1BD3FE7C" w14:textId="2577B102" w:rsidR="00C22D78" w:rsidRDefault="00C22D78" w:rsidP="0006123D">
      <w:pPr>
        <w:rPr>
          <w:ins w:id="30" w:author="Thalia Priscilla" w:date="2022-11-21T12:30:00Z"/>
          <w:sz w:val="22"/>
          <w:szCs w:val="22"/>
        </w:rPr>
      </w:pPr>
      <w:ins w:id="31" w:author="Thalia Priscilla" w:date="2022-11-21T12:24:00Z">
        <w:r>
          <w:rPr>
            <w:sz w:val="22"/>
            <w:szCs w:val="22"/>
          </w:rPr>
          <w:t>I would cut down or split the longer sentences to avoid run-on</w:t>
        </w:r>
      </w:ins>
      <w:ins w:id="32" w:author="Thalia Priscilla" w:date="2022-11-21T12:25:00Z">
        <w:r>
          <w:rPr>
            <w:sz w:val="22"/>
            <w:szCs w:val="22"/>
          </w:rPr>
          <w:t xml:space="preserve">s. </w:t>
        </w:r>
      </w:ins>
    </w:p>
    <w:p w14:paraId="7BCE53A5" w14:textId="7EE4145F" w:rsidR="006D393F" w:rsidRDefault="006D393F" w:rsidP="0006123D">
      <w:pPr>
        <w:rPr>
          <w:ins w:id="33" w:author="Thalia Priscilla" w:date="2022-11-21T12:30:00Z"/>
          <w:sz w:val="22"/>
          <w:szCs w:val="22"/>
        </w:rPr>
      </w:pPr>
    </w:p>
    <w:p w14:paraId="0EEE8750" w14:textId="728D79DD" w:rsidR="006D393F" w:rsidRPr="0006123D" w:rsidRDefault="006D393F" w:rsidP="0006123D">
      <w:pPr>
        <w:rPr>
          <w:sz w:val="22"/>
          <w:szCs w:val="22"/>
        </w:rPr>
      </w:pPr>
      <w:ins w:id="34" w:author="Thalia Priscilla" w:date="2022-11-21T12:30:00Z">
        <w:r>
          <w:rPr>
            <w:sz w:val="22"/>
            <w:szCs w:val="22"/>
          </w:rPr>
          <w:t>All the best!</w:t>
        </w:r>
      </w:ins>
    </w:p>
    <w:sectPr w:rsidR="006D393F" w:rsidRPr="0006123D" w:rsidSect="00115E5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2-11-21T11:49:00Z" w:initials="TP">
    <w:p w14:paraId="619DF4FD" w14:textId="77777777" w:rsidR="0011703D" w:rsidRDefault="0011703D">
      <w:pPr>
        <w:pStyle w:val="CommentText"/>
      </w:pPr>
      <w:r>
        <w:rPr>
          <w:rStyle w:val="CommentReference"/>
        </w:rPr>
        <w:annotationRef/>
      </w:r>
      <w:r>
        <w:t>This can be your opening hook to capture the reader’s attention. Describe the intrigue of the graphs first, making the reader question what the graph entails, and then describe your interest in the stock market and your father teaching you about it.</w:t>
      </w:r>
    </w:p>
    <w:p w14:paraId="1256E0A6" w14:textId="77777777" w:rsidR="0011703D" w:rsidRDefault="0011703D">
      <w:pPr>
        <w:pStyle w:val="CommentText"/>
      </w:pPr>
    </w:p>
    <w:p w14:paraId="5F794152" w14:textId="770E91F1" w:rsidR="00711829" w:rsidRPr="0006123D" w:rsidRDefault="0011703D">
      <w:pPr>
        <w:pStyle w:val="CommentText"/>
        <w:rPr>
          <w:rFonts w:ascii="Calibri" w:hAnsi="Calibri" w:cs="Times New Roman"/>
          <w:color w:val="333333"/>
          <w:sz w:val="22"/>
          <w:szCs w:val="22"/>
          <w:shd w:val="clear" w:color="auto" w:fill="FFFFFF"/>
          <w:lang w:val="en-ID"/>
        </w:rPr>
      </w:pPr>
      <w:r>
        <w:t xml:space="preserve">For example: </w:t>
      </w:r>
      <w:r>
        <w:rPr>
          <w:rFonts w:ascii="Calibri" w:hAnsi="Calibri" w:cs="Times New Roman"/>
          <w:color w:val="333333"/>
          <w:sz w:val="22"/>
          <w:szCs w:val="22"/>
          <w:shd w:val="clear" w:color="auto" w:fill="FFFFFF"/>
          <w:lang w:val="en-ID"/>
        </w:rPr>
        <w:t xml:space="preserve"> </w:t>
      </w:r>
      <w:r w:rsidR="00711829">
        <w:rPr>
          <w:rFonts w:ascii="Calibri" w:hAnsi="Calibri" w:cs="Times New Roman"/>
          <w:color w:val="333333"/>
          <w:sz w:val="22"/>
          <w:szCs w:val="22"/>
          <w:shd w:val="clear" w:color="auto" w:fill="FFFFFF"/>
          <w:lang w:val="en-ID"/>
        </w:rPr>
        <w:t xml:space="preserve">Seeing graphs with many </w:t>
      </w:r>
      <w:proofErr w:type="spellStart"/>
      <w:r w:rsidR="00711829">
        <w:rPr>
          <w:rFonts w:ascii="Calibri" w:hAnsi="Calibri" w:cs="Times New Roman"/>
          <w:color w:val="333333"/>
          <w:sz w:val="22"/>
          <w:szCs w:val="22"/>
          <w:shd w:val="clear" w:color="auto" w:fill="FFFFFF"/>
          <w:lang w:val="en-ID"/>
        </w:rPr>
        <w:t>c</w:t>
      </w:r>
      <w:r>
        <w:rPr>
          <w:rFonts w:ascii="Calibri" w:hAnsi="Calibri" w:cs="Times New Roman"/>
          <w:color w:val="333333"/>
          <w:sz w:val="22"/>
          <w:szCs w:val="22"/>
          <w:shd w:val="clear" w:color="auto" w:fill="FFFFFF"/>
          <w:lang w:val="en-ID"/>
        </w:rPr>
        <w:t>olorful</w:t>
      </w:r>
      <w:proofErr w:type="spellEnd"/>
      <w:r>
        <w:rPr>
          <w:rFonts w:ascii="Calibri" w:hAnsi="Calibri" w:cs="Times New Roman"/>
          <w:color w:val="333333"/>
          <w:sz w:val="22"/>
          <w:szCs w:val="22"/>
          <w:shd w:val="clear" w:color="auto" w:fill="FFFFFF"/>
          <w:lang w:val="en-ID"/>
        </w:rPr>
        <w:t xml:space="preserve"> red and green</w:t>
      </w:r>
      <w:r>
        <w:rPr>
          <w:rFonts w:ascii="Calibri" w:hAnsi="Calibri" w:cs="Times New Roman"/>
          <w:color w:val="333333"/>
          <w:sz w:val="22"/>
          <w:szCs w:val="22"/>
          <w:shd w:val="clear" w:color="auto" w:fill="FFFFFF"/>
          <w:lang w:val="en-ID"/>
        </w:rPr>
        <w:t xml:space="preserve"> lines excited me. </w:t>
      </w:r>
      <w:r w:rsidR="00711829">
        <w:rPr>
          <w:rFonts w:ascii="Calibri" w:hAnsi="Calibri" w:cs="Times New Roman"/>
          <w:color w:val="333333"/>
          <w:sz w:val="22"/>
          <w:szCs w:val="22"/>
          <w:shd w:val="clear" w:color="auto" w:fill="FFFFFF"/>
          <w:lang w:val="en-ID"/>
        </w:rPr>
        <w:t>This prompted my curiosity about the stock market and asked my father to teach me more</w:t>
      </w:r>
      <w:r>
        <w:rPr>
          <w:rFonts w:ascii="Calibri" w:hAnsi="Calibri" w:cs="Times New Roman"/>
          <w:color w:val="333333"/>
          <w:sz w:val="22"/>
          <w:szCs w:val="22"/>
          <w:shd w:val="clear" w:color="auto" w:fill="FFFFFF"/>
          <w:lang w:val="en-ID"/>
        </w:rPr>
        <w:t>.</w:t>
      </w:r>
    </w:p>
  </w:comment>
  <w:comment w:id="7" w:author="Thalia Priscilla" w:date="2022-11-21T11:43:00Z" w:initials="TP">
    <w:p w14:paraId="64C12EDF" w14:textId="1A1DD2A0" w:rsidR="00F12B1F" w:rsidRDefault="00F12B1F">
      <w:pPr>
        <w:pStyle w:val="CommentText"/>
      </w:pPr>
      <w:r>
        <w:rPr>
          <w:rStyle w:val="CommentReference"/>
        </w:rPr>
        <w:annotationRef/>
      </w:r>
      <w:r>
        <w:rPr>
          <w:rStyle w:val="CommentReference"/>
        </w:rPr>
        <w:t xml:space="preserve">Suggest </w:t>
      </w:r>
      <w:proofErr w:type="gramStart"/>
      <w:r>
        <w:rPr>
          <w:rStyle w:val="CommentReference"/>
        </w:rPr>
        <w:t>to cut</w:t>
      </w:r>
      <w:proofErr w:type="gramEnd"/>
      <w:r>
        <w:rPr>
          <w:rStyle w:val="CommentReference"/>
        </w:rPr>
        <w:t xml:space="preserve"> down to keep in line with the word count.</w:t>
      </w:r>
    </w:p>
  </w:comment>
  <w:comment w:id="18" w:author="Thalia Priscilla" w:date="2022-11-21T11:39:00Z" w:initials="TP">
    <w:p w14:paraId="124A1124" w14:textId="60EB0380" w:rsidR="007306B4" w:rsidRDefault="007306B4">
      <w:pPr>
        <w:pStyle w:val="CommentText"/>
      </w:pPr>
      <w:r>
        <w:rPr>
          <w:rStyle w:val="CommentReference"/>
        </w:rPr>
        <w:annotationRef/>
      </w:r>
      <w:r>
        <w:rPr>
          <w:rStyle w:val="CommentReference"/>
        </w:rPr>
        <w:annotationRef/>
      </w:r>
      <w:r>
        <w:t xml:space="preserve">I think the more appropriate word choice would be </w:t>
      </w:r>
      <w:r>
        <w:t>‘motivate</w:t>
      </w:r>
      <w:r w:rsidR="00711829">
        <w:t>s me</w:t>
      </w:r>
      <w:r>
        <w:t>’ or ‘inspired</w:t>
      </w:r>
      <w:r w:rsidR="00711829">
        <w:t xml:space="preserve"> me</w:t>
      </w:r>
      <w:r>
        <w: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794152" w15:done="0"/>
  <w15:commentEx w15:paraId="64C12EDF" w15:done="0"/>
  <w15:commentEx w15:paraId="124A11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E441" w16cex:dateUtc="2022-11-21T04:49:00Z"/>
  <w16cex:commentExtensible w16cex:durableId="2725E2E0" w16cex:dateUtc="2022-11-21T04:43:00Z"/>
  <w16cex:commentExtensible w16cex:durableId="2725E1E8" w16cex:dateUtc="2022-11-21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794152" w16cid:durableId="2725E441"/>
  <w16cid:commentId w16cid:paraId="64C12EDF" w16cid:durableId="2725E2E0"/>
  <w16cid:commentId w16cid:paraId="124A1124" w16cid:durableId="2725E1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30FC8"/>
    <w:multiLevelType w:val="hybridMultilevel"/>
    <w:tmpl w:val="0192A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0A2B"/>
    <w:rsid w:val="0006123D"/>
    <w:rsid w:val="00115E5A"/>
    <w:rsid w:val="0011703D"/>
    <w:rsid w:val="002B1BBC"/>
    <w:rsid w:val="00694E3E"/>
    <w:rsid w:val="006D393F"/>
    <w:rsid w:val="00711829"/>
    <w:rsid w:val="007306B4"/>
    <w:rsid w:val="0073102A"/>
    <w:rsid w:val="00A713F1"/>
    <w:rsid w:val="00BC0A2B"/>
    <w:rsid w:val="00C22D78"/>
    <w:rsid w:val="00F12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C4E66"/>
  <w14:defaultImageDpi w14:val="300"/>
  <w15:docId w15:val="{A2DEBEF7-CBAA-2644-88B0-433134D8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A2B"/>
    <w:pPr>
      <w:spacing w:before="100" w:beforeAutospacing="1" w:after="100" w:afterAutospacing="1"/>
    </w:pPr>
    <w:rPr>
      <w:rFonts w:ascii="Times" w:hAnsi="Times" w:cs="Times New Roman"/>
      <w:sz w:val="20"/>
      <w:szCs w:val="20"/>
      <w:lang w:val="en-ID"/>
    </w:rPr>
  </w:style>
  <w:style w:type="paragraph" w:styleId="Revision">
    <w:name w:val="Revision"/>
    <w:hidden/>
    <w:uiPriority w:val="99"/>
    <w:semiHidden/>
    <w:rsid w:val="0073102A"/>
  </w:style>
  <w:style w:type="character" w:styleId="CommentReference">
    <w:name w:val="annotation reference"/>
    <w:basedOn w:val="DefaultParagraphFont"/>
    <w:uiPriority w:val="99"/>
    <w:semiHidden/>
    <w:unhideWhenUsed/>
    <w:rsid w:val="0073102A"/>
    <w:rPr>
      <w:sz w:val="16"/>
      <w:szCs w:val="16"/>
    </w:rPr>
  </w:style>
  <w:style w:type="paragraph" w:styleId="CommentText">
    <w:name w:val="annotation text"/>
    <w:basedOn w:val="Normal"/>
    <w:link w:val="CommentTextChar"/>
    <w:uiPriority w:val="99"/>
    <w:semiHidden/>
    <w:unhideWhenUsed/>
    <w:rsid w:val="0073102A"/>
    <w:rPr>
      <w:sz w:val="20"/>
      <w:szCs w:val="20"/>
    </w:rPr>
  </w:style>
  <w:style w:type="character" w:customStyle="1" w:styleId="CommentTextChar">
    <w:name w:val="Comment Text Char"/>
    <w:basedOn w:val="DefaultParagraphFont"/>
    <w:link w:val="CommentText"/>
    <w:uiPriority w:val="99"/>
    <w:semiHidden/>
    <w:rsid w:val="0073102A"/>
    <w:rPr>
      <w:sz w:val="20"/>
      <w:szCs w:val="20"/>
    </w:rPr>
  </w:style>
  <w:style w:type="paragraph" w:styleId="CommentSubject">
    <w:name w:val="annotation subject"/>
    <w:basedOn w:val="CommentText"/>
    <w:next w:val="CommentText"/>
    <w:link w:val="CommentSubjectChar"/>
    <w:uiPriority w:val="99"/>
    <w:semiHidden/>
    <w:unhideWhenUsed/>
    <w:rsid w:val="0073102A"/>
    <w:rPr>
      <w:b/>
      <w:bCs/>
    </w:rPr>
  </w:style>
  <w:style w:type="character" w:customStyle="1" w:styleId="CommentSubjectChar">
    <w:name w:val="Comment Subject Char"/>
    <w:basedOn w:val="CommentTextChar"/>
    <w:link w:val="CommentSubject"/>
    <w:uiPriority w:val="99"/>
    <w:semiHidden/>
    <w:rsid w:val="0073102A"/>
    <w:rPr>
      <w:b/>
      <w:bCs/>
      <w:sz w:val="20"/>
      <w:szCs w:val="20"/>
    </w:rPr>
  </w:style>
  <w:style w:type="paragraph" w:styleId="ListParagraph">
    <w:name w:val="List Paragraph"/>
    <w:basedOn w:val="Normal"/>
    <w:uiPriority w:val="34"/>
    <w:qFormat/>
    <w:rsid w:val="002B1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 Elrica Gracia</dc:creator>
  <cp:keywords/>
  <dc:description/>
  <cp:lastModifiedBy>Thalia Priscilla</cp:lastModifiedBy>
  <cp:revision>3</cp:revision>
  <dcterms:created xsi:type="dcterms:W3CDTF">2022-11-19T02:08:00Z</dcterms:created>
  <dcterms:modified xsi:type="dcterms:W3CDTF">2022-11-21T05:30:00Z</dcterms:modified>
</cp:coreProperties>
</file>