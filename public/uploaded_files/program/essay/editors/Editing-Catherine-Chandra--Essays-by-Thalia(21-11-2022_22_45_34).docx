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D196" w14:textId="2887B8A8" w:rsidR="00AD25DC" w:rsidRPr="00AD25DC" w:rsidRDefault="00AD25DC" w:rsidP="00AD25DC">
      <w:pPr>
        <w:shd w:val="clear" w:color="auto" w:fill="FFFFFF"/>
        <w:spacing w:before="320" w:after="0" w:line="240" w:lineRule="auto"/>
        <w:jc w:val="both"/>
        <w:outlineLvl w:val="2"/>
        <w:rPr>
          <w:rFonts w:ascii="Times New Roman" w:eastAsia="Times New Roman" w:hAnsi="Times New Roman" w:cs="Times New Roman"/>
          <w:b/>
          <w:bCs/>
          <w:sz w:val="27"/>
          <w:szCs w:val="27"/>
          <w:lang w:eastAsia="en-ID"/>
        </w:rPr>
      </w:pPr>
      <w:r w:rsidRPr="00AD25DC">
        <w:rPr>
          <w:rFonts w:ascii="Arial" w:eastAsia="Times New Roman" w:hAnsi="Arial" w:cs="Arial"/>
          <w:b/>
          <w:bCs/>
          <w:color w:val="000000"/>
          <w:lang w:eastAsia="en-ID"/>
        </w:rPr>
        <w:t>Describe how your experiences, perspectives, talents, and/or your involvement in leadership activities (at your school, job, community, or within your family) will help you to make an impact both in and out of the classroom while enrolled at UT.</w:t>
      </w:r>
      <w:r>
        <w:rPr>
          <w:rFonts w:ascii="Arial" w:eastAsia="Times New Roman" w:hAnsi="Arial" w:cs="Arial"/>
          <w:b/>
          <w:bCs/>
          <w:color w:val="000000"/>
          <w:lang w:eastAsia="en-ID"/>
        </w:rPr>
        <w:t xml:space="preserve"> (250-300 words)</w:t>
      </w:r>
    </w:p>
    <w:p w14:paraId="26F5587C"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2D506397"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shd w:val="clear" w:color="auto" w:fill="FFFFFF"/>
          <w:lang w:eastAsia="en-ID"/>
        </w:rPr>
        <w:t>DRAFT 4</w:t>
      </w:r>
    </w:p>
    <w:p w14:paraId="000969D5" w14:textId="2AF39E53" w:rsidR="00AD25DC" w:rsidRDefault="00AD25DC" w:rsidP="00AD25DC">
      <w:pPr>
        <w:shd w:val="clear" w:color="auto" w:fill="FFFFFF"/>
        <w:spacing w:after="0" w:line="240" w:lineRule="auto"/>
        <w:jc w:val="both"/>
        <w:rPr>
          <w:ins w:id="0" w:author="Thalia Priscilla" w:date="2022-11-21T21:16:00Z"/>
          <w:rFonts w:ascii="Arial" w:eastAsia="Times New Roman" w:hAnsi="Arial" w:cs="Arial"/>
          <w:color w:val="000000"/>
          <w:lang w:eastAsia="en-ID"/>
        </w:rPr>
      </w:pPr>
      <w:r w:rsidRPr="00AD25DC">
        <w:rPr>
          <w:rFonts w:ascii="Arial" w:eastAsia="Times New Roman" w:hAnsi="Arial" w:cs="Arial"/>
          <w:color w:val="000000"/>
          <w:lang w:eastAsia="en-ID"/>
        </w:rPr>
        <w:t>Photos are vivid illustration mediums that can help us remember special moments in our lives. The ability to freeze a moment or feeling in time is why I became passionate about photography. </w:t>
      </w:r>
    </w:p>
    <w:p w14:paraId="5F0D9983" w14:textId="77777777" w:rsidR="00FC5FFB" w:rsidRPr="00AD25DC" w:rsidRDefault="00FC5FFB" w:rsidP="00AD25DC">
      <w:pPr>
        <w:shd w:val="clear" w:color="auto" w:fill="FFFFFF"/>
        <w:spacing w:after="0" w:line="240" w:lineRule="auto"/>
        <w:jc w:val="both"/>
        <w:rPr>
          <w:rFonts w:ascii="Times New Roman" w:eastAsia="Times New Roman" w:hAnsi="Times New Roman" w:cs="Times New Roman"/>
          <w:sz w:val="24"/>
          <w:szCs w:val="24"/>
          <w:lang w:eastAsia="en-ID"/>
        </w:rPr>
      </w:pPr>
    </w:p>
    <w:p w14:paraId="042DB8EB"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lang w:eastAsia="en-ID"/>
        </w:rPr>
        <w:t>My passion for photography first started when my father bought me my first DSLR camera in the second grade. Clicking the shutter release button was the most interesting part of photography. But I soon discovered that photography is more than just that, it is also about preserving memories developed through years of practice. </w:t>
      </w:r>
    </w:p>
    <w:p w14:paraId="691BCD1C"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6A98AC71"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commentRangeStart w:id="1"/>
      <w:r w:rsidRPr="00AD25DC">
        <w:rPr>
          <w:rFonts w:ascii="Arial" w:eastAsia="Times New Roman" w:hAnsi="Arial" w:cs="Arial"/>
          <w:color w:val="000000"/>
          <w:lang w:eastAsia="en-ID"/>
        </w:rPr>
        <w:t>Throughout middle school, I remember bringing my camera everywhere. Sometimes, some of my teachers would ask me to have their photos taken and edited. It would usually take me around 1 whole night to work on editing all the event photos. I remember the teachers saying the pictures I took were great representations of moments that turn into everlasting memories. I consider that one of the best compliments I’ve received. </w:t>
      </w:r>
      <w:commentRangeEnd w:id="1"/>
      <w:r w:rsidR="002B379F">
        <w:rPr>
          <w:rStyle w:val="CommentReference"/>
        </w:rPr>
        <w:commentReference w:id="1"/>
      </w:r>
    </w:p>
    <w:p w14:paraId="7E1C49AF"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1E43A83A" w14:textId="66EB1215"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lang w:eastAsia="en-ID"/>
        </w:rPr>
        <w:t xml:space="preserve">Although the teachers were satisfied with the pictures, I noticed these photos still lacked the balance between ISO and aperture, components that control light sensitivity and intensity. Thus, I made sure to pay greater attention to these components by experimenting with the combinations during different times of the day. </w:t>
      </w:r>
      <w:commentRangeStart w:id="2"/>
      <w:r w:rsidRPr="00AD25DC">
        <w:rPr>
          <w:rFonts w:ascii="Arial" w:eastAsia="Times New Roman" w:hAnsi="Arial" w:cs="Arial"/>
          <w:color w:val="000000"/>
          <w:lang w:eastAsia="en-ID"/>
        </w:rPr>
        <w:t xml:space="preserve">At the end of every photo session, </w:t>
      </w:r>
      <w:r w:rsidR="00FC5FFB" w:rsidRPr="00AD25DC">
        <w:rPr>
          <w:rFonts w:ascii="Arial" w:eastAsia="Times New Roman" w:hAnsi="Arial" w:cs="Arial"/>
          <w:color w:val="000000"/>
          <w:lang w:eastAsia="en-ID"/>
        </w:rPr>
        <w:t>T</w:t>
      </w:r>
      <w:r w:rsidRPr="00AD25DC">
        <w:rPr>
          <w:rFonts w:ascii="Arial" w:eastAsia="Times New Roman" w:hAnsi="Arial" w:cs="Arial"/>
          <w:color w:val="000000"/>
          <w:lang w:eastAsia="en-ID"/>
        </w:rPr>
        <w:t>he importance of developing my skills boils down to 2 words: memories matter. Photos allow us to look back on life’s ordinary joys and special occasions that are often overlooked and forgotten as fast as they come. </w:t>
      </w:r>
      <w:commentRangeEnd w:id="2"/>
      <w:r w:rsidR="006C225A">
        <w:rPr>
          <w:rStyle w:val="CommentReference"/>
        </w:rPr>
        <w:commentReference w:id="2"/>
      </w:r>
    </w:p>
    <w:p w14:paraId="2499710B"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2D9280C6" w14:textId="2E127881" w:rsidR="00AD25DC" w:rsidRPr="00AD25DC" w:rsidRDefault="00FC5FFB" w:rsidP="00AD25DC">
      <w:pPr>
        <w:shd w:val="clear" w:color="auto" w:fill="FFFFFF"/>
        <w:spacing w:after="0" w:line="240" w:lineRule="auto"/>
        <w:jc w:val="both"/>
        <w:rPr>
          <w:rFonts w:ascii="Times New Roman" w:eastAsia="Times New Roman" w:hAnsi="Times New Roman" w:cs="Times New Roman"/>
          <w:sz w:val="24"/>
          <w:szCs w:val="24"/>
          <w:lang w:eastAsia="en-ID"/>
        </w:rPr>
      </w:pPr>
      <w:commentRangeStart w:id="3"/>
      <w:ins w:id="4" w:author="Thalia Priscilla" w:date="2022-11-21T21:20:00Z">
        <w:r>
          <w:rPr>
            <w:rFonts w:ascii="Arial" w:eastAsia="Times New Roman" w:hAnsi="Arial" w:cs="Arial"/>
            <w:color w:val="000000"/>
            <w:lang w:eastAsia="en-ID"/>
          </w:rPr>
          <w:t xml:space="preserve">In UT, </w:t>
        </w:r>
      </w:ins>
      <w:del w:id="5" w:author="Thalia Priscilla" w:date="2022-11-21T21:20:00Z">
        <w:r w:rsidR="00AD25DC" w:rsidRPr="00AD25DC" w:rsidDel="00FC5FFB">
          <w:rPr>
            <w:rFonts w:ascii="Arial" w:eastAsia="Times New Roman" w:hAnsi="Arial" w:cs="Arial"/>
            <w:color w:val="000000"/>
            <w:lang w:eastAsia="en-ID"/>
          </w:rPr>
          <w:delText>W</w:delText>
        </w:r>
      </w:del>
      <w:ins w:id="6" w:author="Thalia Priscilla" w:date="2022-11-21T21:20:00Z">
        <w:r>
          <w:rPr>
            <w:rFonts w:ascii="Arial" w:eastAsia="Times New Roman" w:hAnsi="Arial" w:cs="Arial"/>
            <w:color w:val="000000"/>
            <w:lang w:eastAsia="en-ID"/>
          </w:rPr>
          <w:t>w</w:t>
        </w:r>
      </w:ins>
      <w:r w:rsidR="00AD25DC" w:rsidRPr="00AD25DC">
        <w:rPr>
          <w:rFonts w:ascii="Arial" w:eastAsia="Times New Roman" w:hAnsi="Arial" w:cs="Arial"/>
          <w:color w:val="000000"/>
          <w:lang w:eastAsia="en-ID"/>
        </w:rPr>
        <w:t xml:space="preserve">ith my developed set of photography skills, I want to continue </w:t>
      </w:r>
      <w:del w:id="7" w:author="Thalia Priscilla" w:date="2022-11-21T21:19:00Z">
        <w:r w:rsidR="00AD25DC" w:rsidRPr="00AD25DC" w:rsidDel="00FC5FFB">
          <w:rPr>
            <w:rFonts w:ascii="Arial" w:eastAsia="Times New Roman" w:hAnsi="Arial" w:cs="Arial"/>
            <w:color w:val="000000"/>
            <w:lang w:eastAsia="en-ID"/>
          </w:rPr>
          <w:delText>bringing my camera around</w:delText>
        </w:r>
      </w:del>
      <w:r w:rsidR="00AD25DC" w:rsidRPr="00AD25DC">
        <w:rPr>
          <w:rFonts w:ascii="Arial" w:eastAsia="Times New Roman" w:hAnsi="Arial" w:cs="Arial"/>
          <w:color w:val="000000"/>
          <w:lang w:eastAsia="en-ID"/>
        </w:rPr>
        <w:t xml:space="preserve"> to help capture memories</w:t>
      </w:r>
      <w:commentRangeEnd w:id="3"/>
      <w:r w:rsidR="00DE5537">
        <w:rPr>
          <w:rStyle w:val="CommentReference"/>
        </w:rPr>
        <w:commentReference w:id="3"/>
      </w:r>
      <w:ins w:id="8" w:author="Thalia Priscilla" w:date="2022-11-21T21:22:00Z">
        <w:r w:rsidR="001B415A">
          <w:rPr>
            <w:rFonts w:ascii="Arial" w:eastAsia="Times New Roman" w:hAnsi="Arial" w:cs="Arial"/>
            <w:color w:val="000000"/>
            <w:lang w:eastAsia="en-ID"/>
          </w:rPr>
          <w:t>;</w:t>
        </w:r>
      </w:ins>
      <w:del w:id="9" w:author="Thalia Priscilla" w:date="2022-11-21T21:22:00Z">
        <w:r w:rsidR="00AD25DC" w:rsidRPr="00AD25DC" w:rsidDel="001B415A">
          <w:rPr>
            <w:rFonts w:ascii="Arial" w:eastAsia="Times New Roman" w:hAnsi="Arial" w:cs="Arial"/>
            <w:color w:val="000000"/>
            <w:lang w:eastAsia="en-ID"/>
          </w:rPr>
          <w:delText>,</w:delText>
        </w:r>
      </w:del>
      <w:r w:rsidR="00AD25DC" w:rsidRPr="00AD25DC">
        <w:rPr>
          <w:rFonts w:ascii="Arial" w:eastAsia="Times New Roman" w:hAnsi="Arial" w:cs="Arial"/>
          <w:color w:val="000000"/>
          <w:lang w:eastAsia="en-ID"/>
        </w:rPr>
        <w:t xml:space="preserve"> whether with my friends, </w:t>
      </w:r>
      <w:ins w:id="10" w:author="Thalia Priscilla" w:date="2022-11-21T21:22:00Z">
        <w:r w:rsidR="001B415A">
          <w:rPr>
            <w:rFonts w:ascii="Arial" w:eastAsia="Times New Roman" w:hAnsi="Arial" w:cs="Arial"/>
            <w:color w:val="000000"/>
            <w:lang w:eastAsia="en-ID"/>
          </w:rPr>
          <w:t>in</w:t>
        </w:r>
      </w:ins>
      <w:ins w:id="11" w:author="Thalia Priscilla" w:date="2022-11-21T21:23:00Z">
        <w:r w:rsidR="001B415A">
          <w:rPr>
            <w:rFonts w:ascii="Arial" w:eastAsia="Times New Roman" w:hAnsi="Arial" w:cs="Arial"/>
            <w:color w:val="000000"/>
            <w:lang w:eastAsia="en-ID"/>
          </w:rPr>
          <w:t xml:space="preserve"> </w:t>
        </w:r>
      </w:ins>
      <w:r w:rsidR="00AD25DC" w:rsidRPr="00AD25DC">
        <w:rPr>
          <w:rFonts w:ascii="Arial" w:eastAsia="Times New Roman" w:hAnsi="Arial" w:cs="Arial"/>
          <w:color w:val="000000"/>
          <w:lang w:eastAsia="en-ID"/>
        </w:rPr>
        <w:t xml:space="preserve">sports events, club socials, or random landscape shots. I believe preserving these moments can help </w:t>
      </w:r>
      <w:ins w:id="12" w:author="Thalia Priscilla" w:date="2022-11-21T21:31:00Z">
        <w:r w:rsidR="00555D54">
          <w:rPr>
            <w:rFonts w:ascii="Arial" w:eastAsia="Times New Roman" w:hAnsi="Arial" w:cs="Arial"/>
            <w:color w:val="000000"/>
            <w:lang w:eastAsia="en-ID"/>
          </w:rPr>
          <w:t>u</w:t>
        </w:r>
      </w:ins>
      <w:ins w:id="13" w:author="Thalia Priscilla" w:date="2022-11-21T21:32:00Z">
        <w:r w:rsidR="00555D54">
          <w:rPr>
            <w:rFonts w:ascii="Arial" w:eastAsia="Times New Roman" w:hAnsi="Arial" w:cs="Arial"/>
            <w:color w:val="000000"/>
            <w:lang w:eastAsia="en-ID"/>
          </w:rPr>
          <w:t>s</w:t>
        </w:r>
      </w:ins>
      <w:del w:id="14" w:author="Thalia Priscilla" w:date="2022-11-21T21:31:00Z">
        <w:r w:rsidR="00AD25DC" w:rsidRPr="00AD25DC" w:rsidDel="00555D54">
          <w:rPr>
            <w:rFonts w:ascii="Arial" w:eastAsia="Times New Roman" w:hAnsi="Arial" w:cs="Arial"/>
            <w:color w:val="000000"/>
            <w:lang w:eastAsia="en-ID"/>
          </w:rPr>
          <w:delText>me</w:delText>
        </w:r>
      </w:del>
      <w:r w:rsidR="00AD25DC" w:rsidRPr="00AD25DC">
        <w:rPr>
          <w:rFonts w:ascii="Arial" w:eastAsia="Times New Roman" w:hAnsi="Arial" w:cs="Arial"/>
          <w:color w:val="000000"/>
          <w:lang w:eastAsia="en-ID"/>
        </w:rPr>
        <w:t xml:space="preserve"> take a backward glance at why every moment can be special and worth living</w:t>
      </w:r>
      <w:ins w:id="15" w:author="Thalia Priscilla" w:date="2022-11-21T21:21:00Z">
        <w:r>
          <w:rPr>
            <w:rFonts w:ascii="Arial" w:eastAsia="Times New Roman" w:hAnsi="Arial" w:cs="Arial"/>
            <w:color w:val="000000"/>
            <w:lang w:eastAsia="en-ID"/>
          </w:rPr>
          <w:t>.</w:t>
        </w:r>
      </w:ins>
      <w:r w:rsidR="00AD25DC" w:rsidRPr="00AD25DC">
        <w:rPr>
          <w:rFonts w:ascii="Arial" w:eastAsia="Times New Roman" w:hAnsi="Arial" w:cs="Arial"/>
          <w:color w:val="000000"/>
          <w:lang w:eastAsia="en-ID"/>
        </w:rPr>
        <w:t xml:space="preserve"> </w:t>
      </w:r>
      <w:del w:id="16" w:author="Thalia Priscilla" w:date="2022-11-21T21:21:00Z">
        <w:r w:rsidR="00AD25DC" w:rsidRPr="00AD25DC" w:rsidDel="00FC5FFB">
          <w:rPr>
            <w:rFonts w:ascii="Arial" w:eastAsia="Times New Roman" w:hAnsi="Arial" w:cs="Arial"/>
            <w:color w:val="000000"/>
            <w:lang w:eastAsia="en-ID"/>
          </w:rPr>
          <w:delText xml:space="preserve">and </w:delText>
        </w:r>
      </w:del>
      <w:commentRangeStart w:id="17"/>
      <w:r w:rsidR="00AD25DC" w:rsidRPr="00AD25DC">
        <w:rPr>
          <w:rFonts w:ascii="Arial" w:eastAsia="Times New Roman" w:hAnsi="Arial" w:cs="Arial"/>
          <w:color w:val="000000"/>
          <w:lang w:eastAsia="en-ID"/>
        </w:rPr>
        <w:t xml:space="preserve">I hope to influence </w:t>
      </w:r>
      <w:del w:id="18" w:author="Thalia Priscilla" w:date="2022-11-21T21:32:00Z">
        <w:r w:rsidR="00AD25DC" w:rsidRPr="00AD25DC" w:rsidDel="00555D54">
          <w:rPr>
            <w:rFonts w:ascii="Arial" w:eastAsia="Times New Roman" w:hAnsi="Arial" w:cs="Arial"/>
            <w:color w:val="000000"/>
            <w:lang w:eastAsia="en-ID"/>
          </w:rPr>
          <w:delText>my friends</w:delText>
        </w:r>
      </w:del>
      <w:ins w:id="19" w:author="Thalia Priscilla" w:date="2022-11-21T21:32:00Z">
        <w:r w:rsidR="00555D54">
          <w:rPr>
            <w:rFonts w:ascii="Arial" w:eastAsia="Times New Roman" w:hAnsi="Arial" w:cs="Arial"/>
            <w:color w:val="000000"/>
            <w:lang w:eastAsia="en-ID"/>
          </w:rPr>
          <w:t>my community</w:t>
        </w:r>
      </w:ins>
      <w:r w:rsidR="00AD25DC" w:rsidRPr="00AD25DC">
        <w:rPr>
          <w:rFonts w:ascii="Arial" w:eastAsia="Times New Roman" w:hAnsi="Arial" w:cs="Arial"/>
          <w:color w:val="000000"/>
          <w:lang w:eastAsia="en-ID"/>
        </w:rPr>
        <w:t xml:space="preserve"> in appreciating </w:t>
      </w:r>
      <w:del w:id="20" w:author="Thalia Priscilla" w:date="2022-11-21T21:32:00Z">
        <w:r w:rsidR="00AD25DC" w:rsidRPr="00AD25DC" w:rsidDel="00555D54">
          <w:rPr>
            <w:rFonts w:ascii="Arial" w:eastAsia="Times New Roman" w:hAnsi="Arial" w:cs="Arial"/>
            <w:color w:val="000000"/>
            <w:lang w:eastAsia="en-ID"/>
          </w:rPr>
          <w:delText xml:space="preserve">all the </w:delText>
        </w:r>
      </w:del>
      <w:r w:rsidR="00AD25DC" w:rsidRPr="00AD25DC">
        <w:rPr>
          <w:rFonts w:ascii="Arial" w:eastAsia="Times New Roman" w:hAnsi="Arial" w:cs="Arial"/>
          <w:color w:val="000000"/>
          <w:lang w:eastAsia="en-ID"/>
        </w:rPr>
        <w:t>captured memories as something more than just pictures. </w:t>
      </w:r>
      <w:commentRangeEnd w:id="17"/>
      <w:r w:rsidR="00DE5537">
        <w:rPr>
          <w:rStyle w:val="CommentReference"/>
        </w:rPr>
        <w:commentReference w:id="17"/>
      </w:r>
    </w:p>
    <w:p w14:paraId="7F92FD18" w14:textId="08CF06F5" w:rsidR="003A6A8C" w:rsidRDefault="003A6A8C">
      <w:pPr>
        <w:rPr>
          <w:ins w:id="21" w:author="Thalia Priscilla" w:date="2022-11-21T22:39:00Z"/>
        </w:rPr>
      </w:pPr>
    </w:p>
    <w:p w14:paraId="094A8E25" w14:textId="596CBCB5" w:rsidR="00923D83" w:rsidRDefault="00923D83">
      <w:pPr>
        <w:rPr>
          <w:ins w:id="22" w:author="Thalia Priscilla" w:date="2022-11-21T22:39:00Z"/>
        </w:rPr>
      </w:pPr>
      <w:ins w:id="23" w:author="Thalia Priscilla" w:date="2022-11-21T22:39:00Z">
        <w:r>
          <w:t>Hi Catherine:</w:t>
        </w:r>
      </w:ins>
    </w:p>
    <w:p w14:paraId="3B9041FF" w14:textId="5D73ADC9" w:rsidR="00923D83" w:rsidRDefault="00923D83">
      <w:pPr>
        <w:rPr>
          <w:ins w:id="24" w:author="Thalia Priscilla" w:date="2022-11-21T22:40:00Z"/>
        </w:rPr>
      </w:pPr>
      <w:ins w:id="25" w:author="Thalia Priscilla" w:date="2022-11-21T22:39:00Z">
        <w:r>
          <w:t xml:space="preserve">It’s great that you’ve focused on </w:t>
        </w:r>
      </w:ins>
      <w:ins w:id="26" w:author="Thalia Priscilla" w:date="2022-11-21T22:40:00Z">
        <w:r>
          <w:t>one aspect of your photography experience, which is making memories.</w:t>
        </w:r>
      </w:ins>
    </w:p>
    <w:p w14:paraId="39DEE544" w14:textId="4DBB2157" w:rsidR="00923D83" w:rsidRDefault="00923D83">
      <w:pPr>
        <w:rPr>
          <w:ins w:id="27" w:author="Thalia Priscilla" w:date="2022-11-21T22:42:00Z"/>
        </w:rPr>
      </w:pPr>
      <w:ins w:id="28" w:author="Thalia Priscilla" w:date="2022-11-21T22:40:00Z">
        <w:r>
          <w:t xml:space="preserve">I would dig deeper </w:t>
        </w:r>
      </w:ins>
      <w:ins w:id="29" w:author="Thalia Priscilla" w:date="2022-11-21T22:41:00Z">
        <w:r>
          <w:t>into</w:t>
        </w:r>
      </w:ins>
      <w:ins w:id="30" w:author="Thalia Priscilla" w:date="2022-11-21T22:40:00Z">
        <w:r>
          <w:t xml:space="preserve"> what it means to make memories</w:t>
        </w:r>
      </w:ins>
      <w:ins w:id="31" w:author="Thalia Priscilla" w:date="2022-11-21T22:41:00Z">
        <w:r>
          <w:t xml:space="preserve"> throughout the essay</w:t>
        </w:r>
      </w:ins>
      <w:ins w:id="32" w:author="Thalia Priscilla" w:date="2022-11-21T22:40:00Z">
        <w:r>
          <w:t xml:space="preserve">. What is the significance of the memories? </w:t>
        </w:r>
      </w:ins>
      <w:ins w:id="33" w:author="Thalia Priscilla" w:date="2022-11-21T22:41:00Z">
        <w:r>
          <w:t xml:space="preserve">What feelings were evoked in the memories? Did it impact others positively? </w:t>
        </w:r>
      </w:ins>
    </w:p>
    <w:p w14:paraId="1EFAF0DB" w14:textId="100EC7E0" w:rsidR="00923D83" w:rsidRDefault="00923D83">
      <w:pPr>
        <w:rPr>
          <w:ins w:id="34" w:author="Thalia Priscilla" w:date="2022-11-21T22:42:00Z"/>
        </w:rPr>
      </w:pPr>
      <w:ins w:id="35" w:author="Thalia Priscilla" w:date="2022-11-21T22:42:00Z">
        <w:r>
          <w:t xml:space="preserve">I also suggested to give an example of a picture and its impact toward other people to </w:t>
        </w:r>
        <w:r w:rsidR="002C2306">
          <w:t xml:space="preserve">help you </w:t>
        </w:r>
        <w:r>
          <w:t xml:space="preserve">explore what it is about making memories that is so significant for you and how you will bring that to </w:t>
        </w:r>
        <w:r w:rsidR="002C2306">
          <w:t>university.</w:t>
        </w:r>
      </w:ins>
    </w:p>
    <w:p w14:paraId="6F6B42B8" w14:textId="60F29AD8" w:rsidR="002C2306" w:rsidRDefault="002C2306">
      <w:ins w:id="36" w:author="Thalia Priscilla" w:date="2022-11-21T22:42:00Z">
        <w:r>
          <w:t>All the best!</w:t>
        </w:r>
      </w:ins>
    </w:p>
    <w:sectPr w:rsidR="002C23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1-21T21:39:00Z" w:initials="TP">
    <w:p w14:paraId="729B4264" w14:textId="124B947B" w:rsidR="002B379F" w:rsidRDefault="002B379F">
      <w:pPr>
        <w:pStyle w:val="CommentText"/>
      </w:pPr>
      <w:r>
        <w:rPr>
          <w:rStyle w:val="CommentReference"/>
        </w:rPr>
        <w:annotationRef/>
      </w:r>
      <w:r w:rsidR="00BB72FE">
        <w:t xml:space="preserve">Instead of telling a general story like this, I think you can use this opportunity to </w:t>
      </w:r>
      <w:r>
        <w:t xml:space="preserve">give one example of a </w:t>
      </w:r>
      <w:r w:rsidR="00BB72FE">
        <w:t>picture that gives specific meaning to the memories. What feelings are evoked in that picture? Why is it a great representation of a memory? What happened in the event? What do people say about the picture?</w:t>
      </w:r>
    </w:p>
  </w:comment>
  <w:comment w:id="2" w:author="Thalia Priscilla" w:date="2022-11-21T21:36:00Z" w:initials="TP">
    <w:p w14:paraId="11CB6181" w14:textId="3CD6DFA6" w:rsidR="006C225A" w:rsidRDefault="006C225A">
      <w:pPr>
        <w:pStyle w:val="CommentText"/>
      </w:pPr>
      <w:r>
        <w:rPr>
          <w:rStyle w:val="CommentReference"/>
        </w:rPr>
        <w:annotationRef/>
      </w:r>
      <w:r>
        <w:t xml:space="preserve">I don’t think this relates to the previous sentences. What did you achieve in your experiment? </w:t>
      </w:r>
      <w:r w:rsidR="002B379F">
        <w:t xml:space="preserve">What did you discover about the pictures and how does that relate to making memories? </w:t>
      </w:r>
      <w:r w:rsidR="003D6FD2">
        <w:t>D</w:t>
      </w:r>
      <w:r w:rsidR="00BB72FE">
        <w:t>id the quality of the ‘memories’ improve?</w:t>
      </w:r>
    </w:p>
  </w:comment>
  <w:comment w:id="3" w:author="Thalia Priscilla" w:date="2022-11-21T22:38:00Z" w:initials="TP">
    <w:p w14:paraId="3427D700" w14:textId="61044A0C" w:rsidR="00DE5537" w:rsidRDefault="00DE5537">
      <w:pPr>
        <w:pStyle w:val="CommentText"/>
      </w:pPr>
      <w:r>
        <w:rPr>
          <w:rStyle w:val="CommentReference"/>
        </w:rPr>
        <w:annotationRef/>
      </w:r>
      <w:r>
        <w:t>Don’t forget to refer to how you will bring the impact if you are enrolled at UT.</w:t>
      </w:r>
    </w:p>
  </w:comment>
  <w:comment w:id="17" w:author="Thalia Priscilla" w:date="2022-11-21T22:38:00Z" w:initials="TP">
    <w:p w14:paraId="37AD1511" w14:textId="3178197F" w:rsidR="00DE5537" w:rsidRDefault="00DE5537">
      <w:pPr>
        <w:pStyle w:val="CommentText"/>
      </w:pPr>
      <w:r>
        <w:rPr>
          <w:rStyle w:val="CommentReference"/>
        </w:rPr>
        <w:annotationRef/>
      </w:r>
      <w:r>
        <w:rPr>
          <w:rStyle w:val="CommentReference"/>
        </w:rPr>
        <w:annotationRef/>
      </w:r>
      <w:r>
        <w:t xml:space="preserve">Going back to the prompt, I suggest not limiting the impact you want to bring  to your ‘friends’ circle, rather refer to the community (wherever you will be, in class or outside).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B4264" w15:done="0"/>
  <w15:commentEx w15:paraId="11CB6181" w15:done="0"/>
  <w15:commentEx w15:paraId="3427D700" w15:done="0"/>
  <w15:commentEx w15:paraId="37AD1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66E99" w16cex:dateUtc="2022-11-21T14:39:00Z"/>
  <w16cex:commentExtensible w16cex:durableId="27266DDA" w16cex:dateUtc="2022-11-21T14:36:00Z"/>
  <w16cex:commentExtensible w16cex:durableId="27267C5D" w16cex:dateUtc="2022-11-21T15:38:00Z"/>
  <w16cex:commentExtensible w16cex:durableId="27267C49" w16cex:dateUtc="2022-11-21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B4264" w16cid:durableId="27266E99"/>
  <w16cid:commentId w16cid:paraId="11CB6181" w16cid:durableId="27266DDA"/>
  <w16cid:commentId w16cid:paraId="3427D700" w16cid:durableId="27267C5D"/>
  <w16cid:commentId w16cid:paraId="37AD1511" w16cid:durableId="27267C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7E02"/>
    <w:multiLevelType w:val="hybridMultilevel"/>
    <w:tmpl w:val="933AB6CC"/>
    <w:lvl w:ilvl="0" w:tplc="B45E22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DC"/>
    <w:rsid w:val="001B415A"/>
    <w:rsid w:val="002B379F"/>
    <w:rsid w:val="002C2306"/>
    <w:rsid w:val="003A6A8C"/>
    <w:rsid w:val="003D6FD2"/>
    <w:rsid w:val="00555D54"/>
    <w:rsid w:val="006C225A"/>
    <w:rsid w:val="00923D83"/>
    <w:rsid w:val="00AD25DC"/>
    <w:rsid w:val="00BB72FE"/>
    <w:rsid w:val="00DE5537"/>
    <w:rsid w:val="00FC5F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0A69"/>
  <w15:chartTrackingRefBased/>
  <w15:docId w15:val="{7AC1092B-9822-42DF-85E2-06AFA63A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25D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5D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AD25D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FC5FFB"/>
    <w:pPr>
      <w:spacing w:after="0" w:line="240" w:lineRule="auto"/>
    </w:pPr>
  </w:style>
  <w:style w:type="character" w:styleId="CommentReference">
    <w:name w:val="annotation reference"/>
    <w:basedOn w:val="DefaultParagraphFont"/>
    <w:uiPriority w:val="99"/>
    <w:semiHidden/>
    <w:unhideWhenUsed/>
    <w:rsid w:val="001B415A"/>
    <w:rPr>
      <w:sz w:val="16"/>
      <w:szCs w:val="16"/>
    </w:rPr>
  </w:style>
  <w:style w:type="paragraph" w:styleId="CommentText">
    <w:name w:val="annotation text"/>
    <w:basedOn w:val="Normal"/>
    <w:link w:val="CommentTextChar"/>
    <w:uiPriority w:val="99"/>
    <w:unhideWhenUsed/>
    <w:rsid w:val="001B415A"/>
    <w:pPr>
      <w:spacing w:line="240" w:lineRule="auto"/>
    </w:pPr>
    <w:rPr>
      <w:sz w:val="20"/>
      <w:szCs w:val="20"/>
    </w:rPr>
  </w:style>
  <w:style w:type="character" w:customStyle="1" w:styleId="CommentTextChar">
    <w:name w:val="Comment Text Char"/>
    <w:basedOn w:val="DefaultParagraphFont"/>
    <w:link w:val="CommentText"/>
    <w:uiPriority w:val="99"/>
    <w:rsid w:val="001B415A"/>
    <w:rPr>
      <w:sz w:val="20"/>
      <w:szCs w:val="20"/>
    </w:rPr>
  </w:style>
  <w:style w:type="paragraph" w:styleId="CommentSubject">
    <w:name w:val="annotation subject"/>
    <w:basedOn w:val="CommentText"/>
    <w:next w:val="CommentText"/>
    <w:link w:val="CommentSubjectChar"/>
    <w:uiPriority w:val="99"/>
    <w:semiHidden/>
    <w:unhideWhenUsed/>
    <w:rsid w:val="001B415A"/>
    <w:rPr>
      <w:b/>
      <w:bCs/>
    </w:rPr>
  </w:style>
  <w:style w:type="character" w:customStyle="1" w:styleId="CommentSubjectChar">
    <w:name w:val="Comment Subject Char"/>
    <w:basedOn w:val="CommentTextChar"/>
    <w:link w:val="CommentSubject"/>
    <w:uiPriority w:val="99"/>
    <w:semiHidden/>
    <w:rsid w:val="001B41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2022-11-21T03:00:00Z</dcterms:created>
  <dcterms:modified xsi:type="dcterms:W3CDTF">2022-11-21T15:43:00Z</dcterms:modified>
</cp:coreProperties>
</file>