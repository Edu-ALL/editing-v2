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D5EF" w14:textId="77777777" w:rsidR="00E47042" w:rsidRPr="00E47042" w:rsidRDefault="00E47042" w:rsidP="00E47042">
      <w:pPr>
        <w:rPr>
          <w:rFonts w:ascii="Times New Roman" w:eastAsia="Times New Roman" w:hAnsi="Times New Roman" w:cs="Times New Roman"/>
          <w:b/>
          <w:bCs/>
          <w:i/>
          <w:iCs/>
          <w:u w:val="single"/>
        </w:rPr>
      </w:pPr>
      <w:r w:rsidRPr="00E47042">
        <w:rPr>
          <w:rFonts w:ascii="Arial" w:eastAsia="Times New Roman" w:hAnsi="Arial" w:cs="Arial"/>
          <w:b/>
          <w:bCs/>
          <w:i/>
          <w:iCs/>
          <w:color w:val="000000"/>
          <w:sz w:val="28"/>
          <w:szCs w:val="28"/>
          <w:u w:val="single"/>
        </w:rPr>
        <w:t>How will opportunities at Purdue support your interests, both in and out of the classroom? (Respond in 100 words or fewer.)*</w:t>
      </w:r>
    </w:p>
    <w:p w14:paraId="4E4516E7" w14:textId="77777777" w:rsidR="00E47042" w:rsidRPr="00E47042" w:rsidRDefault="00E47042" w:rsidP="00E47042">
      <w:pPr>
        <w:rPr>
          <w:rFonts w:ascii="Times New Roman" w:eastAsia="Times New Roman" w:hAnsi="Times New Roman" w:cs="Times New Roman"/>
        </w:rPr>
      </w:pPr>
    </w:p>
    <w:p w14:paraId="66BF42F3" w14:textId="00E6E4E7" w:rsidR="00E47042" w:rsidRPr="00E47042" w:rsidRDefault="00E47042" w:rsidP="00E47042">
      <w:pPr>
        <w:rPr>
          <w:rFonts w:ascii="Times New Roman" w:eastAsia="Times New Roman" w:hAnsi="Times New Roman" w:cs="Times New Roman"/>
        </w:rPr>
      </w:pPr>
      <w:r w:rsidRPr="00E47042">
        <w:rPr>
          <w:rFonts w:ascii="Arial" w:eastAsia="Times New Roman" w:hAnsi="Arial" w:cs="Arial"/>
          <w:color w:val="000000"/>
          <w:sz w:val="28"/>
          <w:szCs w:val="28"/>
        </w:rPr>
        <w:t xml:space="preserve">I've always aspired to be an entrepreneur who could improve the technology business, particularly in 3D graphics. </w:t>
      </w:r>
      <w:commentRangeStart w:id="0"/>
      <w:r w:rsidRPr="00E47042">
        <w:rPr>
          <w:rFonts w:ascii="Arial" w:eastAsia="Times New Roman" w:hAnsi="Arial" w:cs="Arial"/>
          <w:color w:val="000000"/>
          <w:sz w:val="28"/>
          <w:szCs w:val="28"/>
        </w:rPr>
        <w:t>At Purdue, undergraduate students are given the chance to research alongside their peers and prof</w:t>
      </w:r>
      <w:del w:id="1" w:author="Thalia Priscilla" w:date="2023-01-10T15:07:00Z">
        <w:r w:rsidRPr="00E47042" w:rsidDel="00410DA6">
          <w:rPr>
            <w:rFonts w:ascii="Arial" w:eastAsia="Times New Roman" w:hAnsi="Arial" w:cs="Arial"/>
            <w:color w:val="000000"/>
            <w:sz w:val="28"/>
            <w:szCs w:val="28"/>
          </w:rPr>
          <w:delText>f</w:delText>
        </w:r>
      </w:del>
      <w:r w:rsidRPr="00E47042">
        <w:rPr>
          <w:rFonts w:ascii="Arial" w:eastAsia="Times New Roman" w:hAnsi="Arial" w:cs="Arial"/>
          <w:color w:val="000000"/>
          <w:sz w:val="28"/>
          <w:szCs w:val="28"/>
        </w:rPr>
        <w:t>es</w:t>
      </w:r>
      <w:ins w:id="2" w:author="Thalia Priscilla" w:date="2023-01-10T15:07:00Z">
        <w:r w:rsidR="00410DA6">
          <w:rPr>
            <w:rFonts w:ascii="Arial" w:eastAsia="Times New Roman" w:hAnsi="Arial" w:cs="Arial"/>
            <w:color w:val="000000"/>
            <w:sz w:val="28"/>
            <w:szCs w:val="28"/>
          </w:rPr>
          <w:t>s</w:t>
        </w:r>
      </w:ins>
      <w:r w:rsidRPr="00E47042">
        <w:rPr>
          <w:rFonts w:ascii="Arial" w:eastAsia="Times New Roman" w:hAnsi="Arial" w:cs="Arial"/>
          <w:color w:val="000000"/>
          <w:sz w:val="28"/>
          <w:szCs w:val="28"/>
        </w:rPr>
        <w:t>ors</w:t>
      </w:r>
      <w:commentRangeEnd w:id="0"/>
      <w:r w:rsidR="00410DA6">
        <w:rPr>
          <w:rStyle w:val="CommentReference"/>
        </w:rPr>
        <w:commentReference w:id="0"/>
      </w:r>
      <w:r w:rsidRPr="00E47042">
        <w:rPr>
          <w:rFonts w:ascii="Arial" w:eastAsia="Times New Roman" w:hAnsi="Arial" w:cs="Arial"/>
          <w:color w:val="000000"/>
          <w:sz w:val="28"/>
          <w:szCs w:val="28"/>
        </w:rPr>
        <w:t xml:space="preserve">. I am particularly interested in the graphics and visualization branch of research; </w:t>
      </w:r>
      <w:commentRangeStart w:id="3"/>
      <w:r w:rsidRPr="00E47042">
        <w:rPr>
          <w:rFonts w:ascii="Arial" w:eastAsia="Times New Roman" w:hAnsi="Arial" w:cs="Arial"/>
          <w:color w:val="000000"/>
          <w:sz w:val="28"/>
          <w:szCs w:val="28"/>
        </w:rPr>
        <w:t>I feel that the experience and information I receive will help me get closer to my goal</w:t>
      </w:r>
      <w:commentRangeEnd w:id="3"/>
      <w:r w:rsidR="00410DA6">
        <w:rPr>
          <w:rStyle w:val="CommentReference"/>
        </w:rPr>
        <w:commentReference w:id="3"/>
      </w:r>
      <w:r w:rsidRPr="00E47042">
        <w:rPr>
          <w:rFonts w:ascii="Arial" w:eastAsia="Times New Roman" w:hAnsi="Arial" w:cs="Arial"/>
          <w:color w:val="000000"/>
          <w:sz w:val="28"/>
          <w:szCs w:val="28"/>
        </w:rPr>
        <w:t>. Aside from that, I'm interested in the entrepreneurship and innovation club. Using the platform to network and learn from my peers will be critical to achieving my goal in an efficient manner.</w:t>
      </w:r>
    </w:p>
    <w:p w14:paraId="52784456" w14:textId="77777777" w:rsidR="00E47042" w:rsidRPr="00E47042" w:rsidRDefault="00E47042" w:rsidP="00E47042">
      <w:pPr>
        <w:rPr>
          <w:rFonts w:ascii="Times New Roman" w:eastAsia="Times New Roman" w:hAnsi="Times New Roman" w:cs="Times New Roman"/>
        </w:rPr>
      </w:pPr>
    </w:p>
    <w:p w14:paraId="6AE26BD5" w14:textId="77777777" w:rsidR="00E47042" w:rsidRPr="00E47042" w:rsidRDefault="00E47042" w:rsidP="00E47042">
      <w:pPr>
        <w:rPr>
          <w:rFonts w:ascii="Times New Roman" w:eastAsia="Times New Roman" w:hAnsi="Times New Roman" w:cs="Times New Roman"/>
          <w:b/>
          <w:bCs/>
          <w:i/>
          <w:iCs/>
          <w:u w:val="single"/>
        </w:rPr>
      </w:pPr>
      <w:r w:rsidRPr="00E47042">
        <w:rPr>
          <w:rFonts w:ascii="Arial" w:eastAsia="Times New Roman" w:hAnsi="Arial" w:cs="Arial"/>
          <w:b/>
          <w:bCs/>
          <w:i/>
          <w:iCs/>
          <w:color w:val="000000"/>
          <w:sz w:val="28"/>
          <w:szCs w:val="28"/>
          <w:u w:val="single"/>
        </w:rPr>
        <w:t>Briefly discuss your reasons for pursuing the major you have selected. (Respond in 100 words or fewer.)*</w:t>
      </w:r>
    </w:p>
    <w:p w14:paraId="0B4FCD5B" w14:textId="77777777" w:rsidR="00E47042" w:rsidRPr="00E47042" w:rsidRDefault="00E47042" w:rsidP="00E47042">
      <w:pPr>
        <w:rPr>
          <w:rFonts w:ascii="Times New Roman" w:eastAsia="Times New Roman" w:hAnsi="Times New Roman" w:cs="Times New Roman"/>
        </w:rPr>
      </w:pPr>
    </w:p>
    <w:p w14:paraId="1E62EAD2" w14:textId="46D9AA4F" w:rsidR="00E47042" w:rsidRPr="00E47042" w:rsidRDefault="00E47042" w:rsidP="00E47042">
      <w:pPr>
        <w:jc w:val="both"/>
        <w:rPr>
          <w:rFonts w:ascii="Times New Roman" w:eastAsia="Times New Roman" w:hAnsi="Times New Roman" w:cs="Times New Roman"/>
        </w:rPr>
      </w:pPr>
      <w:r w:rsidRPr="00E47042">
        <w:rPr>
          <w:rFonts w:ascii="Arial" w:eastAsia="Times New Roman" w:hAnsi="Arial" w:cs="Arial"/>
          <w:color w:val="000000"/>
          <w:sz w:val="28"/>
          <w:szCs w:val="28"/>
        </w:rPr>
        <w:t>I’ve always enjoyed playing video games. As I got older and technology advanced, 3D games attracted me most. The downside of 3D games, however, is its high price</w:t>
      </w:r>
      <w:ins w:id="4" w:author="Thalia Priscilla" w:date="2023-01-10T15:22:00Z">
        <w:r w:rsidR="00410DA6">
          <w:rPr>
            <w:rFonts w:ascii="Arial" w:eastAsia="Times New Roman" w:hAnsi="Arial" w:cs="Arial"/>
            <w:color w:val="000000"/>
            <w:sz w:val="28"/>
            <w:szCs w:val="28"/>
          </w:rPr>
          <w:t>,</w:t>
        </w:r>
      </w:ins>
      <w:r w:rsidRPr="00E47042">
        <w:rPr>
          <w:rFonts w:ascii="Arial" w:eastAsia="Times New Roman" w:hAnsi="Arial" w:cs="Arial"/>
          <w:color w:val="000000"/>
          <w:sz w:val="28"/>
          <w:szCs w:val="28"/>
        </w:rPr>
        <w:t xml:space="preserve"> especially in Indonesia due to arbitrary price gouging. This inspired me to develop a more affordable 3D technology so that more people get to enjoy </w:t>
      </w:r>
      <w:del w:id="5" w:author="Thalia Priscilla" w:date="2023-01-10T15:23:00Z">
        <w:r w:rsidRPr="00E47042" w:rsidDel="00410DA6">
          <w:rPr>
            <w:rFonts w:ascii="Arial" w:eastAsia="Times New Roman" w:hAnsi="Arial" w:cs="Arial"/>
            <w:color w:val="000000"/>
            <w:sz w:val="28"/>
            <w:szCs w:val="28"/>
          </w:rPr>
          <w:delText xml:space="preserve">it </w:delText>
        </w:r>
      </w:del>
      <w:ins w:id="6" w:author="Thalia Priscilla" w:date="2023-01-10T15:23:00Z">
        <w:r w:rsidR="00410DA6">
          <w:rPr>
            <w:rFonts w:ascii="Arial" w:eastAsia="Times New Roman" w:hAnsi="Arial" w:cs="Arial"/>
            <w:color w:val="000000"/>
            <w:sz w:val="28"/>
            <w:szCs w:val="28"/>
          </w:rPr>
          <w:t>them</w:t>
        </w:r>
        <w:r w:rsidR="00410DA6" w:rsidRPr="00E47042">
          <w:rPr>
            <w:rFonts w:ascii="Arial" w:eastAsia="Times New Roman" w:hAnsi="Arial" w:cs="Arial"/>
            <w:color w:val="000000"/>
            <w:sz w:val="28"/>
            <w:szCs w:val="28"/>
          </w:rPr>
          <w:t xml:space="preserve"> </w:t>
        </w:r>
      </w:ins>
      <w:r w:rsidRPr="00E47042">
        <w:rPr>
          <w:rFonts w:ascii="Arial" w:eastAsia="Times New Roman" w:hAnsi="Arial" w:cs="Arial"/>
          <w:color w:val="000000"/>
          <w:sz w:val="28"/>
          <w:szCs w:val="28"/>
        </w:rPr>
        <w:t>without breaking the bank. By learning and researching, I plan on finding a different route that will make the development of 3D games more affordable. This is the main reason I want to pursue computer science and take a specialization in graphic programming.</w:t>
      </w:r>
    </w:p>
    <w:p w14:paraId="53D73003" w14:textId="77777777" w:rsidR="00E47042" w:rsidRPr="00E47042" w:rsidRDefault="00E47042" w:rsidP="00E47042">
      <w:pPr>
        <w:rPr>
          <w:rFonts w:ascii="Times New Roman" w:eastAsia="Times New Roman" w:hAnsi="Times New Roman" w:cs="Times New Roman"/>
        </w:rPr>
      </w:pPr>
    </w:p>
    <w:p w14:paraId="682A390D" w14:textId="77777777" w:rsidR="00EE3EAE" w:rsidRDefault="00EE3EAE"/>
    <w:sectPr w:rsidR="00EE3E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1-10T15:18:00Z" w:initials="TP">
    <w:p w14:paraId="20F08A82" w14:textId="4ED0E2C4" w:rsidR="00410DA6" w:rsidRDefault="00410DA6">
      <w:pPr>
        <w:pStyle w:val="CommentText"/>
      </w:pPr>
      <w:r>
        <w:rPr>
          <w:rStyle w:val="CommentReference"/>
        </w:rPr>
        <w:annotationRef/>
      </w:r>
      <w:r>
        <w:t>I would elaborate on what this means to you/r goal since this seems very generic.</w:t>
      </w:r>
    </w:p>
  </w:comment>
  <w:comment w:id="3" w:author="Thalia Priscilla" w:date="2023-01-10T15:08:00Z" w:initials="TP">
    <w:p w14:paraId="1DA12AE5" w14:textId="5296C0E3" w:rsidR="00410DA6" w:rsidRDefault="00410DA6">
      <w:pPr>
        <w:pStyle w:val="CommentText"/>
      </w:pPr>
      <w:r>
        <w:rPr>
          <w:rStyle w:val="CommentReference"/>
        </w:rPr>
        <w:annotationRef/>
      </w:r>
      <w:r>
        <w:t>I feel like this is redundant since you mention this again at the end. Instead, can you talk about a specific course you’re looking forward to joining, or a professor whose work has inspired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F08A82" w15:done="0"/>
  <w15:commentEx w15:paraId="1DA12A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005E" w16cex:dateUtc="2023-01-10T08:18:00Z"/>
  <w16cex:commentExtensible w16cex:durableId="2767FDF0" w16cex:dateUtc="2023-01-10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F08A82" w16cid:durableId="2768005E"/>
  <w16cid:commentId w16cid:paraId="1DA12AE5" w16cid:durableId="2767FD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42"/>
    <w:rsid w:val="00185506"/>
    <w:rsid w:val="00410DA6"/>
    <w:rsid w:val="0062459E"/>
    <w:rsid w:val="00E47042"/>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1701BAC"/>
  <w15:chartTrackingRefBased/>
  <w15:docId w15:val="{BE50DD80-DB33-1944-ABC8-1499DB30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04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10DA6"/>
  </w:style>
  <w:style w:type="character" w:styleId="CommentReference">
    <w:name w:val="annotation reference"/>
    <w:basedOn w:val="DefaultParagraphFont"/>
    <w:uiPriority w:val="99"/>
    <w:semiHidden/>
    <w:unhideWhenUsed/>
    <w:rsid w:val="00410DA6"/>
    <w:rPr>
      <w:sz w:val="16"/>
      <w:szCs w:val="16"/>
    </w:rPr>
  </w:style>
  <w:style w:type="paragraph" w:styleId="CommentText">
    <w:name w:val="annotation text"/>
    <w:basedOn w:val="Normal"/>
    <w:link w:val="CommentTextChar"/>
    <w:uiPriority w:val="99"/>
    <w:semiHidden/>
    <w:unhideWhenUsed/>
    <w:rsid w:val="00410DA6"/>
    <w:rPr>
      <w:sz w:val="20"/>
      <w:szCs w:val="20"/>
    </w:rPr>
  </w:style>
  <w:style w:type="character" w:customStyle="1" w:styleId="CommentTextChar">
    <w:name w:val="Comment Text Char"/>
    <w:basedOn w:val="DefaultParagraphFont"/>
    <w:link w:val="CommentText"/>
    <w:uiPriority w:val="99"/>
    <w:semiHidden/>
    <w:rsid w:val="00410DA6"/>
    <w:rPr>
      <w:sz w:val="20"/>
      <w:szCs w:val="20"/>
    </w:rPr>
  </w:style>
  <w:style w:type="paragraph" w:styleId="CommentSubject">
    <w:name w:val="annotation subject"/>
    <w:basedOn w:val="CommentText"/>
    <w:next w:val="CommentText"/>
    <w:link w:val="CommentSubjectChar"/>
    <w:uiPriority w:val="99"/>
    <w:semiHidden/>
    <w:unhideWhenUsed/>
    <w:rsid w:val="00410DA6"/>
    <w:rPr>
      <w:b/>
      <w:bCs/>
    </w:rPr>
  </w:style>
  <w:style w:type="character" w:customStyle="1" w:styleId="CommentSubjectChar">
    <w:name w:val="Comment Subject Char"/>
    <w:basedOn w:val="CommentTextChar"/>
    <w:link w:val="CommentSubject"/>
    <w:uiPriority w:val="99"/>
    <w:semiHidden/>
    <w:rsid w:val="00410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229</Words>
  <Characters>1173</Characters>
  <Application>Microsoft Office Word</Application>
  <DocSecurity>0</DocSecurity>
  <Lines>19</Lines>
  <Paragraphs>5</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2023-01-09T07:11:00Z</dcterms:created>
  <dcterms:modified xsi:type="dcterms:W3CDTF">2023-01-10T08:25:00Z</dcterms:modified>
</cp:coreProperties>
</file>