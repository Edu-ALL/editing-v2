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1F5F" w14:textId="449B1866" w:rsidR="00864B77" w:rsidRPr="00864B77" w:rsidRDefault="00864B77" w:rsidP="00864B77">
      <w:pPr>
        <w:rPr>
          <w:rFonts w:ascii="Arial" w:eastAsia="Times New Roman" w:hAnsi="Arial" w:cs="Arial"/>
          <w:b/>
          <w:bCs/>
          <w:color w:val="000000"/>
          <w:sz w:val="28"/>
          <w:szCs w:val="28"/>
          <w:u w:val="single"/>
        </w:rPr>
      </w:pPr>
      <w:r w:rsidRPr="00864B77">
        <w:rPr>
          <w:rFonts w:ascii="Arial" w:eastAsia="Times New Roman" w:hAnsi="Arial" w:cs="Arial"/>
          <w:b/>
          <w:bCs/>
          <w:color w:val="000000"/>
          <w:sz w:val="28"/>
          <w:szCs w:val="28"/>
          <w:u w:val="single"/>
        </w:rPr>
        <w:t>Prompt 7- What have you done to make your school or community a better place? (350 words)</w:t>
      </w:r>
    </w:p>
    <w:p w14:paraId="6C10DB3C" w14:textId="77777777" w:rsidR="00864B77" w:rsidRDefault="00864B77" w:rsidP="00864B77">
      <w:pPr>
        <w:rPr>
          <w:rFonts w:ascii="Arial" w:eastAsia="Times New Roman" w:hAnsi="Arial" w:cs="Arial"/>
          <w:color w:val="000000"/>
          <w:sz w:val="22"/>
          <w:szCs w:val="22"/>
        </w:rPr>
      </w:pPr>
    </w:p>
    <w:p w14:paraId="3BA31605" w14:textId="77D2883B" w:rsidR="00864B77" w:rsidRPr="00864B77" w:rsidRDefault="00864B77" w:rsidP="00864B77">
      <w:pPr>
        <w:rPr>
          <w:rFonts w:ascii="Times New Roman" w:eastAsia="Times New Roman" w:hAnsi="Times New Roman" w:cs="Times New Roman"/>
        </w:rPr>
      </w:pPr>
      <w:r w:rsidRPr="00864B77">
        <w:rPr>
          <w:rFonts w:ascii="Arial" w:eastAsia="Times New Roman" w:hAnsi="Arial" w:cs="Arial"/>
          <w:color w:val="000000"/>
          <w:sz w:val="22"/>
          <w:szCs w:val="22"/>
        </w:rPr>
        <w:t xml:space="preserve">Recently, I have been noticing more stray animals </w:t>
      </w:r>
      <w:del w:id="0" w:author="Microsoft Office User" w:date="2022-11-25T12:24:00Z">
        <w:r w:rsidRPr="00864B77" w:rsidDel="00057A19">
          <w:rPr>
            <w:rFonts w:ascii="Arial" w:eastAsia="Times New Roman" w:hAnsi="Arial" w:cs="Arial"/>
            <w:color w:val="000000"/>
            <w:sz w:val="22"/>
            <w:szCs w:val="22"/>
          </w:rPr>
          <w:delText xml:space="preserve">migrating </w:delText>
        </w:r>
      </w:del>
      <w:ins w:id="1" w:author="Microsoft Office User" w:date="2022-11-25T12:24:00Z">
        <w:r w:rsidR="00057A19">
          <w:rPr>
            <w:rFonts w:ascii="Arial" w:eastAsia="Times New Roman" w:hAnsi="Arial" w:cs="Arial"/>
            <w:color w:val="000000"/>
            <w:sz w:val="22"/>
            <w:szCs w:val="22"/>
          </w:rPr>
          <w:t>roaming</w:t>
        </w:r>
        <w:r w:rsidR="00057A19" w:rsidRPr="00864B77">
          <w:rPr>
            <w:rFonts w:ascii="Arial" w:eastAsia="Times New Roman" w:hAnsi="Arial" w:cs="Arial"/>
            <w:color w:val="000000"/>
            <w:sz w:val="22"/>
            <w:szCs w:val="22"/>
          </w:rPr>
          <w:t xml:space="preserve"> </w:t>
        </w:r>
      </w:ins>
      <w:r w:rsidRPr="00864B77">
        <w:rPr>
          <w:rFonts w:ascii="Arial" w:eastAsia="Times New Roman" w:hAnsi="Arial" w:cs="Arial"/>
          <w:color w:val="000000"/>
          <w:sz w:val="22"/>
          <w:szCs w:val="22"/>
        </w:rPr>
        <w:t xml:space="preserve">through my </w:t>
      </w:r>
      <w:proofErr w:type="spellStart"/>
      <w:r w:rsidRPr="00864B77">
        <w:rPr>
          <w:rFonts w:ascii="Arial" w:eastAsia="Times New Roman" w:hAnsi="Arial" w:cs="Arial"/>
          <w:color w:val="000000"/>
          <w:sz w:val="22"/>
          <w:szCs w:val="22"/>
        </w:rPr>
        <w:t>neighborhood</w:t>
      </w:r>
      <w:proofErr w:type="spellEnd"/>
      <w:r w:rsidRPr="00864B77">
        <w:rPr>
          <w:rFonts w:ascii="Arial" w:eastAsia="Times New Roman" w:hAnsi="Arial" w:cs="Arial"/>
          <w:color w:val="000000"/>
          <w:sz w:val="22"/>
          <w:szCs w:val="22"/>
        </w:rPr>
        <w:t xml:space="preserve">. Seeing Rimba, my golden retriever, at home made me feel heart-broken for strays. </w:t>
      </w:r>
      <w:del w:id="2" w:author="Microsoft Office User" w:date="2022-11-25T12:25:00Z">
        <w:r w:rsidRPr="00864B77" w:rsidDel="00057A19">
          <w:rPr>
            <w:rFonts w:ascii="Arial" w:eastAsia="Times New Roman" w:hAnsi="Arial" w:cs="Arial"/>
            <w:color w:val="000000"/>
            <w:sz w:val="22"/>
            <w:szCs w:val="22"/>
          </w:rPr>
          <w:delText xml:space="preserve">He </w:delText>
        </w:r>
      </w:del>
      <w:ins w:id="3" w:author="Microsoft Office User" w:date="2022-11-25T12:25:00Z">
        <w:r w:rsidR="00057A19">
          <w:rPr>
            <w:rFonts w:ascii="Arial" w:eastAsia="Times New Roman" w:hAnsi="Arial" w:cs="Arial"/>
            <w:color w:val="000000"/>
            <w:sz w:val="22"/>
            <w:szCs w:val="22"/>
          </w:rPr>
          <w:t>Rimba</w:t>
        </w:r>
        <w:r w:rsidR="00057A19" w:rsidRPr="00864B77">
          <w:rPr>
            <w:rFonts w:ascii="Arial" w:eastAsia="Times New Roman" w:hAnsi="Arial" w:cs="Arial"/>
            <w:color w:val="000000"/>
            <w:sz w:val="22"/>
            <w:szCs w:val="22"/>
          </w:rPr>
          <w:t xml:space="preserve"> </w:t>
        </w:r>
      </w:ins>
      <w:r w:rsidRPr="00864B77">
        <w:rPr>
          <w:rFonts w:ascii="Arial" w:eastAsia="Times New Roman" w:hAnsi="Arial" w:cs="Arial"/>
          <w:color w:val="000000"/>
          <w:sz w:val="22"/>
          <w:szCs w:val="22"/>
        </w:rPr>
        <w:t xml:space="preserve">is provided with food and protected from any dangers unlike strays, </w:t>
      </w:r>
      <w:del w:id="4" w:author="Microsoft Office User" w:date="2022-11-25T12:25:00Z">
        <w:r w:rsidRPr="00864B77" w:rsidDel="00057A19">
          <w:rPr>
            <w:rFonts w:ascii="Arial" w:eastAsia="Times New Roman" w:hAnsi="Arial" w:cs="Arial"/>
            <w:color w:val="000000"/>
            <w:sz w:val="22"/>
            <w:szCs w:val="22"/>
          </w:rPr>
          <w:delText xml:space="preserve">which </w:delText>
        </w:r>
      </w:del>
      <w:ins w:id="5" w:author="Microsoft Office User" w:date="2022-11-25T12:25:00Z">
        <w:r w:rsidR="00057A19">
          <w:rPr>
            <w:rFonts w:ascii="Arial" w:eastAsia="Times New Roman" w:hAnsi="Arial" w:cs="Arial"/>
            <w:color w:val="000000"/>
            <w:sz w:val="22"/>
            <w:szCs w:val="22"/>
          </w:rPr>
          <w:t>who</w:t>
        </w:r>
        <w:r w:rsidR="00057A19" w:rsidRPr="00864B77">
          <w:rPr>
            <w:rFonts w:ascii="Arial" w:eastAsia="Times New Roman" w:hAnsi="Arial" w:cs="Arial"/>
            <w:color w:val="000000"/>
            <w:sz w:val="22"/>
            <w:szCs w:val="22"/>
          </w:rPr>
          <w:t xml:space="preserve"> </w:t>
        </w:r>
      </w:ins>
      <w:r w:rsidRPr="00864B77">
        <w:rPr>
          <w:rFonts w:ascii="Arial" w:eastAsia="Times New Roman" w:hAnsi="Arial" w:cs="Arial"/>
          <w:color w:val="000000"/>
          <w:sz w:val="22"/>
          <w:szCs w:val="22"/>
        </w:rPr>
        <w:t xml:space="preserve">faced the deadly threat of getting shot by the police due to </w:t>
      </w:r>
      <w:del w:id="6" w:author="Microsoft Office User" w:date="2022-11-25T12:28:00Z">
        <w:r w:rsidRPr="00864B77" w:rsidDel="00057A19">
          <w:rPr>
            <w:rFonts w:ascii="Arial" w:eastAsia="Times New Roman" w:hAnsi="Arial" w:cs="Arial"/>
            <w:color w:val="000000"/>
            <w:sz w:val="22"/>
            <w:szCs w:val="22"/>
          </w:rPr>
          <w:delText xml:space="preserve">Oman </w:delText>
        </w:r>
      </w:del>
      <w:r w:rsidRPr="00864B77">
        <w:rPr>
          <w:rFonts w:ascii="Arial" w:eastAsia="Times New Roman" w:hAnsi="Arial" w:cs="Arial"/>
          <w:color w:val="000000"/>
          <w:sz w:val="22"/>
          <w:szCs w:val="22"/>
        </w:rPr>
        <w:t>laws</w:t>
      </w:r>
      <w:ins w:id="7" w:author="Microsoft Office User" w:date="2022-11-25T12:28:00Z">
        <w:r w:rsidR="00057A19">
          <w:rPr>
            <w:rFonts w:ascii="Arial" w:eastAsia="Times New Roman" w:hAnsi="Arial" w:cs="Arial"/>
            <w:color w:val="000000"/>
            <w:sz w:val="22"/>
            <w:szCs w:val="22"/>
          </w:rPr>
          <w:t xml:space="preserve"> in Oman</w:t>
        </w:r>
      </w:ins>
      <w:r w:rsidRPr="00864B77">
        <w:rPr>
          <w:rFonts w:ascii="Arial" w:eastAsia="Times New Roman" w:hAnsi="Arial" w:cs="Arial"/>
          <w:color w:val="000000"/>
          <w:sz w:val="22"/>
          <w:szCs w:val="22"/>
        </w:rPr>
        <w:t xml:space="preserve">. With so many strays roaming around, I yearned to find a </w:t>
      </w:r>
      <w:del w:id="8" w:author="Microsoft Office User" w:date="2022-11-25T12:25:00Z">
        <w:r w:rsidRPr="00864B77" w:rsidDel="00057A19">
          <w:rPr>
            <w:rFonts w:ascii="Arial" w:eastAsia="Times New Roman" w:hAnsi="Arial" w:cs="Arial"/>
            <w:color w:val="000000"/>
            <w:sz w:val="22"/>
            <w:szCs w:val="22"/>
          </w:rPr>
          <w:delText>solution to create a positive change</w:delText>
        </w:r>
      </w:del>
      <w:ins w:id="9" w:author="Microsoft Office User" w:date="2022-11-25T12:25:00Z">
        <w:r w:rsidR="00057A19">
          <w:rPr>
            <w:rFonts w:ascii="Arial" w:eastAsia="Times New Roman" w:hAnsi="Arial" w:cs="Arial"/>
            <w:color w:val="000000"/>
            <w:sz w:val="22"/>
            <w:szCs w:val="22"/>
          </w:rPr>
          <w:t>sanctuary</w:t>
        </w:r>
      </w:ins>
      <w:r w:rsidRPr="00864B77">
        <w:rPr>
          <w:rFonts w:ascii="Arial" w:eastAsia="Times New Roman" w:hAnsi="Arial" w:cs="Arial"/>
          <w:color w:val="000000"/>
          <w:sz w:val="22"/>
          <w:szCs w:val="22"/>
        </w:rPr>
        <w:t xml:space="preserve"> for them. </w:t>
      </w:r>
      <w:del w:id="10" w:author="Microsoft Office User" w:date="2022-11-25T12:26:00Z">
        <w:r w:rsidRPr="00864B77" w:rsidDel="00057A19">
          <w:rPr>
            <w:rFonts w:ascii="Arial" w:eastAsia="Times New Roman" w:hAnsi="Arial" w:cs="Arial"/>
            <w:color w:val="000000"/>
            <w:sz w:val="22"/>
            <w:szCs w:val="22"/>
          </w:rPr>
          <w:delText xml:space="preserve">After brainstorming, </w:delText>
        </w:r>
      </w:del>
      <w:r w:rsidRPr="00864B77">
        <w:rPr>
          <w:rFonts w:ascii="Arial" w:eastAsia="Times New Roman" w:hAnsi="Arial" w:cs="Arial"/>
          <w:color w:val="000000"/>
          <w:sz w:val="22"/>
          <w:szCs w:val="22"/>
        </w:rPr>
        <w:t xml:space="preserve">I opted to build an automatic animal feeder since it would feed </w:t>
      </w:r>
      <w:del w:id="11" w:author="Microsoft Office User" w:date="2022-11-25T12:26:00Z">
        <w:r w:rsidRPr="00864B77" w:rsidDel="00057A19">
          <w:rPr>
            <w:rFonts w:ascii="Arial" w:eastAsia="Times New Roman" w:hAnsi="Arial" w:cs="Arial"/>
            <w:color w:val="000000"/>
            <w:sz w:val="22"/>
            <w:szCs w:val="22"/>
          </w:rPr>
          <w:delText xml:space="preserve">strays </w:delText>
        </w:r>
      </w:del>
      <w:ins w:id="12" w:author="Microsoft Office User" w:date="2022-11-25T12:26:00Z">
        <w:r w:rsidR="00057A19">
          <w:rPr>
            <w:rFonts w:ascii="Arial" w:eastAsia="Times New Roman" w:hAnsi="Arial" w:cs="Arial"/>
            <w:color w:val="000000"/>
            <w:sz w:val="22"/>
            <w:szCs w:val="22"/>
          </w:rPr>
          <w:t>them</w:t>
        </w:r>
        <w:r w:rsidR="00057A19" w:rsidRPr="00864B77">
          <w:rPr>
            <w:rFonts w:ascii="Arial" w:eastAsia="Times New Roman" w:hAnsi="Arial" w:cs="Arial"/>
            <w:color w:val="000000"/>
            <w:sz w:val="22"/>
            <w:szCs w:val="22"/>
          </w:rPr>
          <w:t xml:space="preserve"> </w:t>
        </w:r>
      </w:ins>
      <w:r w:rsidRPr="00864B77">
        <w:rPr>
          <w:rFonts w:ascii="Arial" w:eastAsia="Times New Roman" w:hAnsi="Arial" w:cs="Arial"/>
          <w:color w:val="000000"/>
          <w:sz w:val="22"/>
          <w:szCs w:val="22"/>
        </w:rPr>
        <w:t xml:space="preserve">whilst eliminating human presence so they </w:t>
      </w:r>
      <w:del w:id="13" w:author="Microsoft Office User" w:date="2022-11-25T12:26:00Z">
        <w:r w:rsidRPr="00864B77" w:rsidDel="00057A19">
          <w:rPr>
            <w:rFonts w:ascii="Arial" w:eastAsia="Times New Roman" w:hAnsi="Arial" w:cs="Arial"/>
            <w:color w:val="000000"/>
            <w:sz w:val="22"/>
            <w:szCs w:val="22"/>
          </w:rPr>
          <w:delText xml:space="preserve">do </w:delText>
        </w:r>
      </w:del>
      <w:ins w:id="14" w:author="Microsoft Office User" w:date="2022-11-25T12:26:00Z">
        <w:r w:rsidR="00057A19">
          <w:rPr>
            <w:rFonts w:ascii="Arial" w:eastAsia="Times New Roman" w:hAnsi="Arial" w:cs="Arial"/>
            <w:color w:val="000000"/>
            <w:sz w:val="22"/>
            <w:szCs w:val="22"/>
          </w:rPr>
          <w:t>would</w:t>
        </w:r>
        <w:r w:rsidR="00057A19" w:rsidRPr="00864B77">
          <w:rPr>
            <w:rFonts w:ascii="Arial" w:eastAsia="Times New Roman" w:hAnsi="Arial" w:cs="Arial"/>
            <w:color w:val="000000"/>
            <w:sz w:val="22"/>
            <w:szCs w:val="22"/>
          </w:rPr>
          <w:t xml:space="preserve"> </w:t>
        </w:r>
      </w:ins>
      <w:r w:rsidRPr="00864B77">
        <w:rPr>
          <w:rFonts w:ascii="Arial" w:eastAsia="Times New Roman" w:hAnsi="Arial" w:cs="Arial"/>
          <w:color w:val="000000"/>
          <w:sz w:val="22"/>
          <w:szCs w:val="22"/>
        </w:rPr>
        <w:t xml:space="preserve">not feel threatened. </w:t>
      </w:r>
      <w:del w:id="15" w:author="Microsoft Office User" w:date="2022-11-25T12:26:00Z">
        <w:r w:rsidRPr="00864B77" w:rsidDel="00057A19">
          <w:rPr>
            <w:rFonts w:ascii="Arial" w:eastAsia="Times New Roman" w:hAnsi="Arial" w:cs="Arial"/>
            <w:color w:val="000000"/>
            <w:sz w:val="22"/>
            <w:szCs w:val="22"/>
          </w:rPr>
          <w:delText>Ultimately, the</w:delText>
        </w:r>
      </w:del>
      <w:ins w:id="16" w:author="Microsoft Office User" w:date="2022-11-25T12:26:00Z">
        <w:r w:rsidR="00057A19">
          <w:rPr>
            <w:rFonts w:ascii="Arial" w:eastAsia="Times New Roman" w:hAnsi="Arial" w:cs="Arial"/>
            <w:color w:val="000000"/>
            <w:sz w:val="22"/>
            <w:szCs w:val="22"/>
          </w:rPr>
          <w:t>The</w:t>
        </w:r>
      </w:ins>
      <w:r w:rsidRPr="00864B77">
        <w:rPr>
          <w:rFonts w:ascii="Arial" w:eastAsia="Times New Roman" w:hAnsi="Arial" w:cs="Arial"/>
          <w:color w:val="000000"/>
          <w:sz w:val="22"/>
          <w:szCs w:val="22"/>
        </w:rPr>
        <w:t xml:space="preserve"> feeder was </w:t>
      </w:r>
      <w:del w:id="17" w:author="Microsoft Office User" w:date="2022-11-25T12:26:00Z">
        <w:r w:rsidRPr="00864B77" w:rsidDel="00057A19">
          <w:rPr>
            <w:rFonts w:ascii="Arial" w:eastAsia="Times New Roman" w:hAnsi="Arial" w:cs="Arial"/>
            <w:color w:val="000000"/>
            <w:sz w:val="22"/>
            <w:szCs w:val="22"/>
          </w:rPr>
          <w:delText xml:space="preserve">the most </w:delText>
        </w:r>
      </w:del>
      <w:r w:rsidRPr="00864B77">
        <w:rPr>
          <w:rFonts w:ascii="Arial" w:eastAsia="Times New Roman" w:hAnsi="Arial" w:cs="Arial"/>
          <w:color w:val="000000"/>
          <w:sz w:val="22"/>
          <w:szCs w:val="22"/>
        </w:rPr>
        <w:t xml:space="preserve">practical </w:t>
      </w:r>
      <w:del w:id="18" w:author="Microsoft Office User" w:date="2022-11-25T12:27:00Z">
        <w:r w:rsidRPr="00864B77" w:rsidDel="00057A19">
          <w:rPr>
            <w:rFonts w:ascii="Arial" w:eastAsia="Times New Roman" w:hAnsi="Arial" w:cs="Arial"/>
            <w:color w:val="000000"/>
            <w:sz w:val="22"/>
            <w:szCs w:val="22"/>
          </w:rPr>
          <w:delText>option as it</w:delText>
        </w:r>
      </w:del>
      <w:ins w:id="19" w:author="Microsoft Office User" w:date="2022-11-25T12:27:00Z">
        <w:r w:rsidR="00057A19">
          <w:rPr>
            <w:rFonts w:ascii="Arial" w:eastAsia="Times New Roman" w:hAnsi="Arial" w:cs="Arial"/>
            <w:color w:val="000000"/>
            <w:sz w:val="22"/>
            <w:szCs w:val="22"/>
          </w:rPr>
          <w:t>since it</w:t>
        </w:r>
      </w:ins>
      <w:r w:rsidRPr="00864B77">
        <w:rPr>
          <w:rFonts w:ascii="Arial" w:eastAsia="Times New Roman" w:hAnsi="Arial" w:cs="Arial"/>
          <w:color w:val="000000"/>
          <w:sz w:val="22"/>
          <w:szCs w:val="22"/>
        </w:rPr>
        <w:t xml:space="preserve"> </w:t>
      </w:r>
      <w:del w:id="20" w:author="Microsoft Office User" w:date="2022-11-25T12:27:00Z">
        <w:r w:rsidRPr="00864B77" w:rsidDel="00057A19">
          <w:rPr>
            <w:rFonts w:ascii="Arial" w:eastAsia="Times New Roman" w:hAnsi="Arial" w:cs="Arial"/>
            <w:color w:val="000000"/>
            <w:sz w:val="22"/>
            <w:szCs w:val="22"/>
          </w:rPr>
          <w:delText xml:space="preserve">would </w:delText>
        </w:r>
      </w:del>
      <w:r w:rsidRPr="00864B77">
        <w:rPr>
          <w:rFonts w:ascii="Arial" w:eastAsia="Times New Roman" w:hAnsi="Arial" w:cs="Arial"/>
          <w:color w:val="000000"/>
          <w:sz w:val="22"/>
          <w:szCs w:val="22"/>
        </w:rPr>
        <w:t>le</w:t>
      </w:r>
      <w:del w:id="21" w:author="Microsoft Office User" w:date="2022-11-25T12:27:00Z">
        <w:r w:rsidRPr="00864B77" w:rsidDel="00057A19">
          <w:rPr>
            <w:rFonts w:ascii="Arial" w:eastAsia="Times New Roman" w:hAnsi="Arial" w:cs="Arial"/>
            <w:color w:val="000000"/>
            <w:sz w:val="22"/>
            <w:szCs w:val="22"/>
          </w:rPr>
          <w:delText>a</w:delText>
        </w:r>
      </w:del>
      <w:r w:rsidRPr="00864B77">
        <w:rPr>
          <w:rFonts w:ascii="Arial" w:eastAsia="Times New Roman" w:hAnsi="Arial" w:cs="Arial"/>
          <w:color w:val="000000"/>
          <w:sz w:val="22"/>
          <w:szCs w:val="22"/>
        </w:rPr>
        <w:t>d them to the outskirts of the city</w:t>
      </w:r>
      <w:del w:id="22" w:author="Microsoft Office User" w:date="2022-11-25T12:27:00Z">
        <w:r w:rsidRPr="00864B77" w:rsidDel="00057A19">
          <w:rPr>
            <w:rFonts w:ascii="Arial" w:eastAsia="Times New Roman" w:hAnsi="Arial" w:cs="Arial"/>
            <w:color w:val="000000"/>
            <w:sz w:val="22"/>
            <w:szCs w:val="22"/>
          </w:rPr>
          <w:delText xml:space="preserve"> and</w:delText>
        </w:r>
      </w:del>
      <w:r w:rsidRPr="00864B77">
        <w:rPr>
          <w:rFonts w:ascii="Arial" w:eastAsia="Times New Roman" w:hAnsi="Arial" w:cs="Arial"/>
          <w:color w:val="000000"/>
          <w:sz w:val="22"/>
          <w:szCs w:val="22"/>
        </w:rPr>
        <w:t>, thus</w:t>
      </w:r>
      <w:del w:id="23" w:author="Microsoft Office User" w:date="2022-11-25T12:27:00Z">
        <w:r w:rsidRPr="00864B77" w:rsidDel="00057A19">
          <w:rPr>
            <w:rFonts w:ascii="Arial" w:eastAsia="Times New Roman" w:hAnsi="Arial" w:cs="Arial"/>
            <w:color w:val="000000"/>
            <w:sz w:val="22"/>
            <w:szCs w:val="22"/>
          </w:rPr>
          <w:delText>, decrease</w:delText>
        </w:r>
      </w:del>
      <w:ins w:id="24" w:author="Microsoft Office User" w:date="2022-11-25T12:27:00Z">
        <w:r w:rsidR="00057A19">
          <w:rPr>
            <w:rFonts w:ascii="Arial" w:eastAsia="Times New Roman" w:hAnsi="Arial" w:cs="Arial"/>
            <w:color w:val="000000"/>
            <w:sz w:val="22"/>
            <w:szCs w:val="22"/>
          </w:rPr>
          <w:t xml:space="preserve"> decreasing</w:t>
        </w:r>
      </w:ins>
      <w:r w:rsidRPr="00864B77">
        <w:rPr>
          <w:rFonts w:ascii="Arial" w:eastAsia="Times New Roman" w:hAnsi="Arial" w:cs="Arial"/>
          <w:color w:val="000000"/>
          <w:sz w:val="22"/>
          <w:szCs w:val="22"/>
        </w:rPr>
        <w:t xml:space="preserve"> the chances of </w:t>
      </w:r>
      <w:del w:id="25" w:author="Microsoft Office User" w:date="2022-11-25T12:27:00Z">
        <w:r w:rsidRPr="00864B77" w:rsidDel="00057A19">
          <w:rPr>
            <w:rFonts w:ascii="Arial" w:eastAsia="Times New Roman" w:hAnsi="Arial" w:cs="Arial"/>
            <w:color w:val="000000"/>
            <w:sz w:val="22"/>
            <w:szCs w:val="22"/>
          </w:rPr>
          <w:delText>residents calling the police</w:delText>
        </w:r>
      </w:del>
      <w:ins w:id="26" w:author="Microsoft Office User" w:date="2022-11-25T12:27:00Z">
        <w:r w:rsidR="00057A19">
          <w:rPr>
            <w:rFonts w:ascii="Arial" w:eastAsia="Times New Roman" w:hAnsi="Arial" w:cs="Arial"/>
            <w:color w:val="000000"/>
            <w:sz w:val="22"/>
            <w:szCs w:val="22"/>
          </w:rPr>
          <w:t>police reports</w:t>
        </w:r>
      </w:ins>
      <w:r w:rsidRPr="00864B77">
        <w:rPr>
          <w:rFonts w:ascii="Arial" w:eastAsia="Times New Roman" w:hAnsi="Arial" w:cs="Arial"/>
          <w:color w:val="000000"/>
          <w:sz w:val="22"/>
          <w:szCs w:val="22"/>
        </w:rPr>
        <w:t xml:space="preserve">. </w:t>
      </w:r>
      <w:r w:rsidRPr="00864B77">
        <w:rPr>
          <w:rFonts w:ascii="Arial" w:eastAsia="Times New Roman" w:hAnsi="Arial" w:cs="Arial"/>
          <w:color w:val="000000"/>
          <w:sz w:val="22"/>
          <w:szCs w:val="22"/>
          <w:shd w:val="clear" w:color="auto" w:fill="FFFFFF"/>
        </w:rPr>
        <w:t>I finally found a purpose because I could help countless strays.</w:t>
      </w:r>
    </w:p>
    <w:p w14:paraId="7A9090D5" w14:textId="77777777" w:rsidR="00864B77" w:rsidRPr="00864B77" w:rsidRDefault="00864B77" w:rsidP="00864B77">
      <w:pPr>
        <w:rPr>
          <w:rFonts w:ascii="Times New Roman" w:eastAsia="Times New Roman" w:hAnsi="Times New Roman" w:cs="Times New Roman"/>
        </w:rPr>
      </w:pPr>
    </w:p>
    <w:p w14:paraId="17114579" w14:textId="753B4541" w:rsidR="00864B77" w:rsidRPr="00864B77" w:rsidRDefault="00864B77" w:rsidP="00864B77">
      <w:pPr>
        <w:rPr>
          <w:rFonts w:ascii="Times New Roman" w:eastAsia="Times New Roman" w:hAnsi="Times New Roman" w:cs="Times New Roman"/>
        </w:rPr>
      </w:pPr>
      <w:r w:rsidRPr="00864B77">
        <w:rPr>
          <w:rFonts w:ascii="Arial" w:eastAsia="Times New Roman" w:hAnsi="Arial" w:cs="Arial"/>
          <w:color w:val="000000"/>
          <w:sz w:val="22"/>
          <w:szCs w:val="22"/>
        </w:rPr>
        <w:t>The first prototype I constructed was capable of withstanding the blazing Middle Eastern weather. It even boasted a solar panel that took advantage of the abundant sunlight</w:t>
      </w:r>
      <w:del w:id="27" w:author="Microsoft Office User" w:date="2022-11-25T12:28:00Z">
        <w:r w:rsidRPr="00864B77" w:rsidDel="00057A19">
          <w:rPr>
            <w:rFonts w:ascii="Arial" w:eastAsia="Times New Roman" w:hAnsi="Arial" w:cs="Arial"/>
            <w:color w:val="000000"/>
            <w:sz w:val="22"/>
            <w:szCs w:val="22"/>
          </w:rPr>
          <w:delText xml:space="preserve"> in Oman</w:delText>
        </w:r>
      </w:del>
      <w:r w:rsidRPr="00864B77">
        <w:rPr>
          <w:rFonts w:ascii="Arial" w:eastAsia="Times New Roman" w:hAnsi="Arial" w:cs="Arial"/>
          <w:color w:val="000000"/>
          <w:sz w:val="22"/>
          <w:szCs w:val="22"/>
        </w:rPr>
        <w:t xml:space="preserve">. After a trial run with Rimba, I pondered whether the machine was </w:t>
      </w:r>
      <w:del w:id="28" w:author="Microsoft Office User" w:date="2022-11-25T12:29:00Z">
        <w:r w:rsidRPr="00864B77" w:rsidDel="00057A19">
          <w:rPr>
            <w:rFonts w:ascii="Arial" w:eastAsia="Times New Roman" w:hAnsi="Arial" w:cs="Arial"/>
            <w:color w:val="000000"/>
            <w:sz w:val="22"/>
            <w:szCs w:val="22"/>
          </w:rPr>
          <w:delText>operating at its full potential</w:delText>
        </w:r>
      </w:del>
      <w:ins w:id="29" w:author="Microsoft Office User" w:date="2022-11-25T12:29:00Z">
        <w:r w:rsidR="00057A19">
          <w:rPr>
            <w:rFonts w:ascii="Arial" w:eastAsia="Times New Roman" w:hAnsi="Arial" w:cs="Arial"/>
            <w:color w:val="000000"/>
            <w:sz w:val="22"/>
            <w:szCs w:val="22"/>
          </w:rPr>
          <w:t>being optimized</w:t>
        </w:r>
      </w:ins>
      <w:r w:rsidRPr="00864B77">
        <w:rPr>
          <w:rFonts w:ascii="Arial" w:eastAsia="Times New Roman" w:hAnsi="Arial" w:cs="Arial"/>
          <w:color w:val="000000"/>
          <w:sz w:val="22"/>
          <w:szCs w:val="22"/>
        </w:rPr>
        <w:t xml:space="preserve"> as the amount dispensed each time was sufficient for</w:t>
      </w:r>
      <w:ins w:id="30" w:author="Microsoft Office User" w:date="2022-11-25T12:29:00Z">
        <w:r w:rsidR="00057A19">
          <w:rPr>
            <w:rFonts w:ascii="Arial" w:eastAsia="Times New Roman" w:hAnsi="Arial" w:cs="Arial"/>
            <w:color w:val="000000"/>
            <w:sz w:val="22"/>
            <w:szCs w:val="22"/>
          </w:rPr>
          <w:t xml:space="preserve"> just</w:t>
        </w:r>
      </w:ins>
      <w:r w:rsidRPr="00864B77">
        <w:rPr>
          <w:rFonts w:ascii="Arial" w:eastAsia="Times New Roman" w:hAnsi="Arial" w:cs="Arial"/>
          <w:color w:val="000000"/>
          <w:sz w:val="22"/>
          <w:szCs w:val="22"/>
        </w:rPr>
        <w:t xml:space="preserve"> one dog</w:t>
      </w:r>
      <w:del w:id="31" w:author="Microsoft Office User" w:date="2022-11-25T12:29:00Z">
        <w:r w:rsidRPr="00864B77" w:rsidDel="00057A19">
          <w:rPr>
            <w:rFonts w:ascii="Arial" w:eastAsia="Times New Roman" w:hAnsi="Arial" w:cs="Arial"/>
            <w:color w:val="000000"/>
            <w:sz w:val="22"/>
            <w:szCs w:val="22"/>
          </w:rPr>
          <w:delText xml:space="preserve"> only</w:delText>
        </w:r>
      </w:del>
      <w:r w:rsidRPr="00864B77">
        <w:rPr>
          <w:rFonts w:ascii="Arial" w:eastAsia="Times New Roman" w:hAnsi="Arial" w:cs="Arial"/>
          <w:color w:val="000000"/>
          <w:sz w:val="22"/>
          <w:szCs w:val="22"/>
        </w:rPr>
        <w:t xml:space="preserve">. </w:t>
      </w:r>
      <w:del w:id="32" w:author="Microsoft Office User" w:date="2022-11-25T12:29:00Z">
        <w:r w:rsidRPr="00864B77" w:rsidDel="00057A19">
          <w:rPr>
            <w:rFonts w:ascii="Arial" w:eastAsia="Times New Roman" w:hAnsi="Arial" w:cs="Arial"/>
            <w:color w:val="000000"/>
            <w:sz w:val="22"/>
            <w:szCs w:val="22"/>
          </w:rPr>
          <w:delText xml:space="preserve">Therefore, </w:delText>
        </w:r>
      </w:del>
      <w:r w:rsidRPr="00864B77">
        <w:rPr>
          <w:rFonts w:ascii="Arial" w:eastAsia="Times New Roman" w:hAnsi="Arial" w:cs="Arial"/>
          <w:color w:val="000000"/>
          <w:sz w:val="22"/>
          <w:szCs w:val="22"/>
        </w:rPr>
        <w:t xml:space="preserve">I got in contact with </w:t>
      </w:r>
      <w:proofErr w:type="spellStart"/>
      <w:r w:rsidRPr="00864B77">
        <w:rPr>
          <w:rFonts w:ascii="Arial" w:eastAsia="Times New Roman" w:hAnsi="Arial" w:cs="Arial"/>
          <w:color w:val="000000"/>
          <w:sz w:val="22"/>
          <w:szCs w:val="22"/>
        </w:rPr>
        <w:t>Qurum</w:t>
      </w:r>
      <w:proofErr w:type="spellEnd"/>
      <w:r w:rsidRPr="00864B77">
        <w:rPr>
          <w:rFonts w:ascii="Arial" w:eastAsia="Times New Roman" w:hAnsi="Arial" w:cs="Arial"/>
          <w:color w:val="000000"/>
          <w:sz w:val="22"/>
          <w:szCs w:val="22"/>
        </w:rPr>
        <w:t xml:space="preserve"> Vets to try and look for solutions to address this. With their guidance, I developed a plan to build a new prototype</w:t>
      </w:r>
      <w:del w:id="33" w:author="Microsoft Office User" w:date="2022-11-25T12:30:00Z">
        <w:r w:rsidRPr="00864B77" w:rsidDel="00057A19">
          <w:rPr>
            <w:rFonts w:ascii="Arial" w:eastAsia="Times New Roman" w:hAnsi="Arial" w:cs="Arial"/>
            <w:color w:val="000000"/>
            <w:sz w:val="22"/>
            <w:szCs w:val="22"/>
          </w:rPr>
          <w:delText xml:space="preserve"> for the streets</w:delText>
        </w:r>
      </w:del>
      <w:r w:rsidRPr="00864B77">
        <w:rPr>
          <w:rFonts w:ascii="Arial" w:eastAsia="Times New Roman" w:hAnsi="Arial" w:cs="Arial"/>
          <w:color w:val="000000"/>
          <w:sz w:val="22"/>
          <w:szCs w:val="22"/>
        </w:rPr>
        <w:t xml:space="preserve">. I designed the second prototype </w:t>
      </w:r>
      <w:ins w:id="34" w:author="Microsoft Office User" w:date="2022-11-25T12:30:00Z">
        <w:r w:rsidR="00057A19">
          <w:rPr>
            <w:rFonts w:ascii="Arial" w:eastAsia="Times New Roman" w:hAnsi="Arial" w:cs="Arial"/>
            <w:color w:val="000000"/>
            <w:sz w:val="22"/>
            <w:szCs w:val="22"/>
          </w:rPr>
          <w:t xml:space="preserve">by </w:t>
        </w:r>
      </w:ins>
      <w:del w:id="35" w:author="Microsoft Office User" w:date="2022-11-25T12:30:00Z">
        <w:r w:rsidRPr="00864B77" w:rsidDel="00057A19">
          <w:rPr>
            <w:rFonts w:ascii="Arial" w:eastAsia="Times New Roman" w:hAnsi="Arial" w:cs="Arial"/>
            <w:color w:val="000000"/>
            <w:sz w:val="22"/>
            <w:szCs w:val="22"/>
          </w:rPr>
          <w:delText xml:space="preserve">using their advice of </w:delText>
        </w:r>
      </w:del>
      <w:r w:rsidRPr="00864B77">
        <w:rPr>
          <w:rFonts w:ascii="Arial" w:eastAsia="Times New Roman" w:hAnsi="Arial" w:cs="Arial"/>
          <w:color w:val="000000"/>
          <w:sz w:val="22"/>
          <w:szCs w:val="22"/>
        </w:rPr>
        <w:t>incorporating a rectangular shape</w:t>
      </w:r>
      <w:ins w:id="36" w:author="Microsoft Office User" w:date="2022-11-25T12:30:00Z">
        <w:r w:rsidR="00057A19">
          <w:rPr>
            <w:rFonts w:ascii="Arial" w:eastAsia="Times New Roman" w:hAnsi="Arial" w:cs="Arial"/>
            <w:color w:val="000000"/>
            <w:sz w:val="22"/>
            <w:szCs w:val="22"/>
          </w:rPr>
          <w:t xml:space="preserve"> </w:t>
        </w:r>
      </w:ins>
      <w:del w:id="37" w:author="Microsoft Office User" w:date="2022-11-25T12:30:00Z">
        <w:r w:rsidRPr="00864B77" w:rsidDel="00057A19">
          <w:rPr>
            <w:rFonts w:ascii="Arial" w:eastAsia="Times New Roman" w:hAnsi="Arial" w:cs="Arial"/>
            <w:color w:val="000000"/>
            <w:sz w:val="22"/>
            <w:szCs w:val="22"/>
          </w:rPr>
          <w:delText xml:space="preserve"> </w:delText>
        </w:r>
      </w:del>
      <w:r w:rsidRPr="00864B77">
        <w:rPr>
          <w:rFonts w:ascii="Arial" w:eastAsia="Times New Roman" w:hAnsi="Arial" w:cs="Arial"/>
          <w:color w:val="000000"/>
          <w:sz w:val="22"/>
          <w:szCs w:val="22"/>
        </w:rPr>
        <w:t>for stability and increasing the food capacity</w:t>
      </w:r>
      <w:del w:id="38" w:author="Microsoft Office User" w:date="2022-11-25T12:31:00Z">
        <w:r w:rsidRPr="00864B77" w:rsidDel="00057A19">
          <w:rPr>
            <w:rFonts w:ascii="Arial" w:eastAsia="Times New Roman" w:hAnsi="Arial" w:cs="Arial"/>
            <w:color w:val="000000"/>
            <w:sz w:val="22"/>
            <w:szCs w:val="22"/>
          </w:rPr>
          <w:delText xml:space="preserve"> to satisfy their hunger</w:delText>
        </w:r>
      </w:del>
      <w:r w:rsidRPr="00864B77">
        <w:rPr>
          <w:rFonts w:ascii="Arial" w:eastAsia="Times New Roman" w:hAnsi="Arial" w:cs="Arial"/>
          <w:color w:val="000000"/>
          <w:sz w:val="22"/>
          <w:szCs w:val="22"/>
        </w:rPr>
        <w:t>.</w:t>
      </w:r>
    </w:p>
    <w:p w14:paraId="0CA303CF" w14:textId="77777777" w:rsidR="00864B77" w:rsidRPr="00864B77" w:rsidRDefault="00864B77" w:rsidP="00864B77">
      <w:pPr>
        <w:rPr>
          <w:rFonts w:ascii="Times New Roman" w:eastAsia="Times New Roman" w:hAnsi="Times New Roman" w:cs="Times New Roman"/>
        </w:rPr>
      </w:pPr>
    </w:p>
    <w:p w14:paraId="64D5CF4C" w14:textId="5766228B" w:rsidR="00864B77" w:rsidRPr="00864B77" w:rsidRDefault="00864B77" w:rsidP="00864B77">
      <w:pPr>
        <w:rPr>
          <w:rFonts w:ascii="Times New Roman" w:eastAsia="Times New Roman" w:hAnsi="Times New Roman" w:cs="Times New Roman"/>
        </w:rPr>
      </w:pPr>
      <w:r w:rsidRPr="00864B77">
        <w:rPr>
          <w:rFonts w:ascii="Arial" w:eastAsia="Times New Roman" w:hAnsi="Arial" w:cs="Arial"/>
          <w:color w:val="000000"/>
          <w:sz w:val="22"/>
          <w:szCs w:val="22"/>
        </w:rPr>
        <w:t xml:space="preserve">After days of intensive </w:t>
      </w:r>
      <w:proofErr w:type="spellStart"/>
      <w:r w:rsidRPr="00864B77">
        <w:rPr>
          <w:rFonts w:ascii="Arial" w:eastAsia="Times New Roman" w:hAnsi="Arial" w:cs="Arial"/>
          <w:color w:val="000000"/>
          <w:sz w:val="22"/>
          <w:szCs w:val="22"/>
        </w:rPr>
        <w:t>labor</w:t>
      </w:r>
      <w:proofErr w:type="spellEnd"/>
      <w:r w:rsidRPr="00864B77">
        <w:rPr>
          <w:rFonts w:ascii="Arial" w:eastAsia="Times New Roman" w:hAnsi="Arial" w:cs="Arial"/>
          <w:color w:val="000000"/>
          <w:sz w:val="22"/>
          <w:szCs w:val="22"/>
        </w:rPr>
        <w:t xml:space="preserve">, the feeder was finally working. Bursting with joy, I </w:t>
      </w:r>
      <w:del w:id="39" w:author="Microsoft Office User" w:date="2022-11-25T12:31:00Z">
        <w:r w:rsidRPr="00864B77" w:rsidDel="00057A19">
          <w:rPr>
            <w:rFonts w:ascii="Arial" w:eastAsia="Times New Roman" w:hAnsi="Arial" w:cs="Arial"/>
            <w:color w:val="000000"/>
            <w:sz w:val="22"/>
            <w:szCs w:val="22"/>
          </w:rPr>
          <w:delText>observed the machine operate expeditiously</w:delText>
        </w:r>
      </w:del>
      <w:ins w:id="40" w:author="Microsoft Office User" w:date="2022-11-25T12:31:00Z">
        <w:r w:rsidR="00057A19">
          <w:rPr>
            <w:rFonts w:ascii="Arial" w:eastAsia="Times New Roman" w:hAnsi="Arial" w:cs="Arial"/>
            <w:color w:val="000000"/>
            <w:sz w:val="22"/>
            <w:szCs w:val="22"/>
          </w:rPr>
          <w:t>put the feeder to the test</w:t>
        </w:r>
      </w:ins>
      <w:r w:rsidRPr="00864B77">
        <w:rPr>
          <w:rFonts w:ascii="Arial" w:eastAsia="Times New Roman" w:hAnsi="Arial" w:cs="Arial"/>
          <w:color w:val="000000"/>
          <w:sz w:val="22"/>
          <w:szCs w:val="22"/>
        </w:rPr>
        <w:t xml:space="preserve">. I was proud that I completed it, yet anxious to see how the strays would react. A sense of relief washed over me when I saw that the strays were not fighting over the food. Their wagging tails </w:t>
      </w:r>
      <w:del w:id="41" w:author="Microsoft Office User" w:date="2022-11-25T12:32:00Z">
        <w:r w:rsidRPr="00864B77" w:rsidDel="00057A19">
          <w:rPr>
            <w:rFonts w:ascii="Arial" w:eastAsia="Times New Roman" w:hAnsi="Arial" w:cs="Arial"/>
            <w:color w:val="000000"/>
            <w:sz w:val="22"/>
            <w:szCs w:val="22"/>
          </w:rPr>
          <w:delText>insinuated their gratitude and a huge weight was lifted</w:delText>
        </w:r>
      </w:del>
      <w:ins w:id="42" w:author="Microsoft Office User" w:date="2022-11-25T12:32:00Z">
        <w:r w:rsidR="00057A19">
          <w:rPr>
            <w:rFonts w:ascii="Arial" w:eastAsia="Times New Roman" w:hAnsi="Arial" w:cs="Arial"/>
            <w:color w:val="000000"/>
            <w:sz w:val="22"/>
            <w:szCs w:val="22"/>
          </w:rPr>
          <w:t>lifted a huge weight</w:t>
        </w:r>
      </w:ins>
      <w:r w:rsidRPr="00864B77">
        <w:rPr>
          <w:rFonts w:ascii="Arial" w:eastAsia="Times New Roman" w:hAnsi="Arial" w:cs="Arial"/>
          <w:color w:val="000000"/>
          <w:sz w:val="22"/>
          <w:szCs w:val="22"/>
        </w:rPr>
        <w:t xml:space="preserve"> off my shoulders. With</w:t>
      </w:r>
      <w:ins w:id="43" w:author="Microsoft Office User" w:date="2022-11-25T12:32:00Z">
        <w:r w:rsidR="00057A19">
          <w:rPr>
            <w:rFonts w:ascii="Arial" w:eastAsia="Times New Roman" w:hAnsi="Arial" w:cs="Arial"/>
            <w:color w:val="000000"/>
            <w:sz w:val="22"/>
            <w:szCs w:val="22"/>
          </w:rPr>
          <w:t xml:space="preserve"> a</w:t>
        </w:r>
      </w:ins>
      <w:r w:rsidRPr="00864B77">
        <w:rPr>
          <w:rFonts w:ascii="Arial" w:eastAsia="Times New Roman" w:hAnsi="Arial" w:cs="Arial"/>
          <w:color w:val="000000"/>
          <w:sz w:val="22"/>
          <w:szCs w:val="22"/>
        </w:rPr>
        <w:t xml:space="preserve"> new milestone</w:t>
      </w:r>
      <w:del w:id="44" w:author="Microsoft Office User" w:date="2022-11-25T12:32:00Z">
        <w:r w:rsidRPr="00864B77" w:rsidDel="00057A19">
          <w:rPr>
            <w:rFonts w:ascii="Arial" w:eastAsia="Times New Roman" w:hAnsi="Arial" w:cs="Arial"/>
            <w:color w:val="000000"/>
            <w:sz w:val="22"/>
            <w:szCs w:val="22"/>
          </w:rPr>
          <w:delText>s</w:delText>
        </w:r>
      </w:del>
      <w:r w:rsidRPr="00864B77">
        <w:rPr>
          <w:rFonts w:ascii="Arial" w:eastAsia="Times New Roman" w:hAnsi="Arial" w:cs="Arial"/>
          <w:color w:val="000000"/>
          <w:sz w:val="22"/>
          <w:szCs w:val="22"/>
        </w:rPr>
        <w:t xml:space="preserve"> for the</w:t>
      </w:r>
      <w:ins w:id="45" w:author="Microsoft Office User" w:date="2022-11-25T12:32:00Z">
        <w:r w:rsidR="00057A19">
          <w:rPr>
            <w:rFonts w:ascii="Arial" w:eastAsia="Times New Roman" w:hAnsi="Arial" w:cs="Arial"/>
            <w:color w:val="000000"/>
            <w:sz w:val="22"/>
            <w:szCs w:val="22"/>
          </w:rPr>
          <w:t>se</w:t>
        </w:r>
      </w:ins>
      <w:r w:rsidRPr="00864B77">
        <w:rPr>
          <w:rFonts w:ascii="Arial" w:eastAsia="Times New Roman" w:hAnsi="Arial" w:cs="Arial"/>
          <w:color w:val="000000"/>
          <w:sz w:val="22"/>
          <w:szCs w:val="22"/>
        </w:rPr>
        <w:t xml:space="preserve"> Omani animal</w:t>
      </w:r>
      <w:ins w:id="46" w:author="Microsoft Office User" w:date="2022-11-25T12:32:00Z">
        <w:r w:rsidR="00057A19">
          <w:rPr>
            <w:rFonts w:ascii="Arial" w:eastAsia="Times New Roman" w:hAnsi="Arial" w:cs="Arial"/>
            <w:color w:val="000000"/>
            <w:sz w:val="22"/>
            <w:szCs w:val="22"/>
          </w:rPr>
          <w:t>s</w:t>
        </w:r>
      </w:ins>
      <w:r w:rsidRPr="00864B77">
        <w:rPr>
          <w:rFonts w:ascii="Arial" w:eastAsia="Times New Roman" w:hAnsi="Arial" w:cs="Arial"/>
          <w:color w:val="000000"/>
          <w:sz w:val="22"/>
          <w:szCs w:val="22"/>
        </w:rPr>
        <w:t xml:space="preserve"> </w:t>
      </w:r>
      <w:del w:id="47" w:author="Microsoft Office User" w:date="2022-11-25T12:32:00Z">
        <w:r w:rsidRPr="00864B77" w:rsidDel="00057A19">
          <w:rPr>
            <w:rFonts w:ascii="Arial" w:eastAsia="Times New Roman" w:hAnsi="Arial" w:cs="Arial"/>
            <w:color w:val="000000"/>
            <w:sz w:val="22"/>
            <w:szCs w:val="22"/>
          </w:rPr>
          <w:delText>welfare community</w:delText>
        </w:r>
      </w:del>
      <w:r w:rsidRPr="00864B77">
        <w:rPr>
          <w:rFonts w:ascii="Arial" w:eastAsia="Times New Roman" w:hAnsi="Arial" w:cs="Arial"/>
          <w:color w:val="000000"/>
          <w:sz w:val="22"/>
          <w:szCs w:val="22"/>
        </w:rPr>
        <w:t>, I strived to do more</w:t>
      </w:r>
      <w:del w:id="48" w:author="Microsoft Office User" w:date="2022-11-25T12:32:00Z">
        <w:r w:rsidRPr="00864B77" w:rsidDel="00057A19">
          <w:rPr>
            <w:rFonts w:ascii="Arial" w:eastAsia="Times New Roman" w:hAnsi="Arial" w:cs="Arial"/>
            <w:color w:val="000000"/>
            <w:sz w:val="22"/>
            <w:szCs w:val="22"/>
          </w:rPr>
          <w:delText xml:space="preserve"> for strays</w:delText>
        </w:r>
      </w:del>
      <w:r w:rsidRPr="00864B77">
        <w:rPr>
          <w:rFonts w:ascii="Arial" w:eastAsia="Times New Roman" w:hAnsi="Arial" w:cs="Arial"/>
          <w:color w:val="000000"/>
          <w:sz w:val="22"/>
          <w:szCs w:val="22"/>
        </w:rPr>
        <w:t>. I plan on replicating this product to be used in other parts of the world.</w:t>
      </w:r>
    </w:p>
    <w:p w14:paraId="797E922A" w14:textId="7677A0F4" w:rsidR="00864B77" w:rsidRDefault="00864B77" w:rsidP="00864B77">
      <w:pPr>
        <w:rPr>
          <w:ins w:id="49" w:author="Microsoft Office User" w:date="2022-11-25T12:32:00Z"/>
          <w:rFonts w:ascii="Times New Roman" w:eastAsia="Times New Roman" w:hAnsi="Times New Roman" w:cs="Times New Roman"/>
        </w:rPr>
      </w:pPr>
    </w:p>
    <w:p w14:paraId="6666B363" w14:textId="3CE9957F" w:rsidR="00057A19" w:rsidRDefault="00057A19" w:rsidP="00864B77">
      <w:pPr>
        <w:rPr>
          <w:ins w:id="50" w:author="Microsoft Office User" w:date="2022-11-25T12:32:00Z"/>
          <w:rFonts w:ascii="Times New Roman" w:eastAsia="Times New Roman" w:hAnsi="Times New Roman" w:cs="Times New Roman"/>
        </w:rPr>
      </w:pPr>
    </w:p>
    <w:p w14:paraId="68190EAA" w14:textId="6E6037A0" w:rsidR="00057A19" w:rsidRDefault="00057A19" w:rsidP="00864B77">
      <w:pPr>
        <w:rPr>
          <w:rFonts w:ascii="Times New Roman" w:eastAsia="Times New Roman" w:hAnsi="Times New Roman" w:cs="Times New Roman"/>
        </w:rPr>
      </w:pPr>
      <w:r>
        <w:rPr>
          <w:rFonts w:ascii="Times New Roman" w:eastAsia="Times New Roman" w:hAnsi="Times New Roman" w:cs="Times New Roman"/>
        </w:rPr>
        <w:t xml:space="preserve">Hi </w:t>
      </w:r>
      <w:proofErr w:type="spellStart"/>
      <w:r>
        <w:rPr>
          <w:rFonts w:ascii="Times New Roman" w:eastAsia="Times New Roman" w:hAnsi="Times New Roman" w:cs="Times New Roman"/>
        </w:rPr>
        <w:t>Abian</w:t>
      </w:r>
      <w:proofErr w:type="spellEnd"/>
      <w:r>
        <w:rPr>
          <w:rFonts w:ascii="Times New Roman" w:eastAsia="Times New Roman" w:hAnsi="Times New Roman" w:cs="Times New Roman"/>
        </w:rPr>
        <w:t>,</w:t>
      </w:r>
    </w:p>
    <w:p w14:paraId="7C42E3F1" w14:textId="2D2F8744" w:rsidR="00057A19" w:rsidRDefault="00057A19" w:rsidP="00864B77">
      <w:pPr>
        <w:rPr>
          <w:rFonts w:ascii="Times New Roman" w:eastAsia="Times New Roman" w:hAnsi="Times New Roman" w:cs="Times New Roman"/>
        </w:rPr>
      </w:pPr>
    </w:p>
    <w:p w14:paraId="13651924" w14:textId="6BEA5368" w:rsidR="00057A19" w:rsidRDefault="00DB5E8D" w:rsidP="00864B77">
      <w:pPr>
        <w:rPr>
          <w:rFonts w:ascii="Times New Roman" w:eastAsia="Times New Roman" w:hAnsi="Times New Roman" w:cs="Times New Roman"/>
        </w:rPr>
      </w:pPr>
      <w:r>
        <w:rPr>
          <w:rFonts w:ascii="Times New Roman" w:eastAsia="Times New Roman" w:hAnsi="Times New Roman" w:cs="Times New Roman"/>
        </w:rPr>
        <w:t>Great cause and invention! Your project has a clear goal and addresses a critical issue in the community. The essay can be strengthened by showing long term results for the strays. What did the feeder project look like after a week? A month? How often did you refill the feeder and finding money for it? Are other parties involved to keep this project running? Did the police find less strays around? Did this raise any conversations about animal protection? In order to</w:t>
      </w:r>
      <w:r w:rsidR="00E90AF1">
        <w:rPr>
          <w:rFonts w:ascii="Times New Roman" w:eastAsia="Times New Roman" w:hAnsi="Times New Roman" w:cs="Times New Roman"/>
        </w:rPr>
        <w:t xml:space="preserve"> truly</w:t>
      </w:r>
      <w:r>
        <w:rPr>
          <w:rFonts w:ascii="Times New Roman" w:eastAsia="Times New Roman" w:hAnsi="Times New Roman" w:cs="Times New Roman"/>
        </w:rPr>
        <w:t xml:space="preserve"> help a community, the effects must not only last temporarily. </w:t>
      </w:r>
    </w:p>
    <w:p w14:paraId="4828B8BB" w14:textId="5D43C868" w:rsidR="00DB5E8D" w:rsidRDefault="00DB5E8D" w:rsidP="00864B77">
      <w:pPr>
        <w:rPr>
          <w:rFonts w:ascii="Times New Roman" w:eastAsia="Times New Roman" w:hAnsi="Times New Roman" w:cs="Times New Roman"/>
        </w:rPr>
      </w:pPr>
    </w:p>
    <w:p w14:paraId="0C6C1BE5" w14:textId="4A9D7CDF" w:rsidR="00DB5E8D" w:rsidRPr="00864B77" w:rsidRDefault="00DB5E8D" w:rsidP="00864B77">
      <w:pPr>
        <w:rPr>
          <w:rFonts w:ascii="Times New Roman" w:eastAsia="Times New Roman" w:hAnsi="Times New Roman" w:cs="Times New Roman"/>
        </w:rPr>
      </w:pPr>
      <w:r>
        <w:rPr>
          <w:rFonts w:ascii="Times New Roman" w:eastAsia="Times New Roman" w:hAnsi="Times New Roman" w:cs="Times New Roman"/>
        </w:rPr>
        <w:t xml:space="preserve">C.G. </w:t>
      </w:r>
    </w:p>
    <w:p w14:paraId="568CA78B" w14:textId="77777777" w:rsidR="007F2ECA" w:rsidRDefault="007F2ECA"/>
    <w:sectPr w:rsidR="007F2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77"/>
    <w:rsid w:val="00057A19"/>
    <w:rsid w:val="00185506"/>
    <w:rsid w:val="0062459E"/>
    <w:rsid w:val="007F2ECA"/>
    <w:rsid w:val="00864B77"/>
    <w:rsid w:val="00DB5E8D"/>
    <w:rsid w:val="00E90A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9E7154B"/>
  <w15:chartTrackingRefBased/>
  <w15:docId w15:val="{BA61D644-FD50-854B-BB6A-06572BA8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4B7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B7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64B77"/>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057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63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3</cp:revision>
  <dcterms:created xsi:type="dcterms:W3CDTF">2022-11-24T08:27:00Z</dcterms:created>
  <dcterms:modified xsi:type="dcterms:W3CDTF">2022-11-25T17:35:00Z</dcterms:modified>
</cp:coreProperties>
</file>