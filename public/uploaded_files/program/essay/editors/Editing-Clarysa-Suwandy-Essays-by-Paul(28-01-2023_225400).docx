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4E4A0" w14:textId="77777777" w:rsidR="00231430" w:rsidRPr="00231430" w:rsidRDefault="00231430" w:rsidP="00231430">
      <w:pPr>
        <w:rPr>
          <w:rFonts w:ascii="Times New Roman" w:eastAsia="Times New Roman" w:hAnsi="Times New Roman" w:cs="Times New Roman"/>
          <w:b/>
          <w:bCs/>
          <w:i/>
          <w:iCs/>
          <w:u w:val="single"/>
        </w:rPr>
      </w:pPr>
      <w:r w:rsidRPr="00231430">
        <w:rPr>
          <w:rFonts w:ascii="Arial" w:eastAsia="Times New Roman" w:hAnsi="Arial" w:cs="Arial"/>
          <w:b/>
          <w:bCs/>
          <w:i/>
          <w:iCs/>
          <w:color w:val="000000"/>
          <w:sz w:val="22"/>
          <w:szCs w:val="22"/>
          <w:u w:val="single"/>
        </w:rPr>
        <w:t xml:space="preserve">(Maximum 400 - 500 words, double spaced, 12 point font): Describe how your </w:t>
      </w:r>
      <w:r w:rsidRPr="006A6FFD">
        <w:rPr>
          <w:rFonts w:ascii="Arial" w:eastAsia="Times New Roman" w:hAnsi="Arial" w:cs="Arial"/>
          <w:b/>
          <w:bCs/>
          <w:i/>
          <w:iCs/>
          <w:color w:val="000000"/>
          <w:sz w:val="22"/>
          <w:szCs w:val="22"/>
          <w:highlight w:val="yellow"/>
          <w:u w:val="single"/>
        </w:rPr>
        <w:t>academic</w:t>
      </w:r>
      <w:r w:rsidRPr="00231430">
        <w:rPr>
          <w:rFonts w:ascii="Arial" w:eastAsia="Times New Roman" w:hAnsi="Arial" w:cs="Arial"/>
          <w:b/>
          <w:bCs/>
          <w:i/>
          <w:iCs/>
          <w:color w:val="000000"/>
          <w:sz w:val="22"/>
          <w:szCs w:val="22"/>
          <w:u w:val="single"/>
        </w:rPr>
        <w:t xml:space="preserve"> and </w:t>
      </w:r>
      <w:r w:rsidRPr="006A6FFD">
        <w:rPr>
          <w:rFonts w:ascii="Arial" w:eastAsia="Times New Roman" w:hAnsi="Arial" w:cs="Arial"/>
          <w:b/>
          <w:bCs/>
          <w:i/>
          <w:iCs/>
          <w:color w:val="000000"/>
          <w:sz w:val="22"/>
          <w:szCs w:val="22"/>
          <w:highlight w:val="green"/>
          <w:u w:val="single"/>
        </w:rPr>
        <w:t>professional background</w:t>
      </w:r>
      <w:r w:rsidRPr="00231430">
        <w:rPr>
          <w:rFonts w:ascii="Arial" w:eastAsia="Times New Roman" w:hAnsi="Arial" w:cs="Arial"/>
          <w:b/>
          <w:bCs/>
          <w:i/>
          <w:iCs/>
          <w:color w:val="000000"/>
          <w:sz w:val="22"/>
          <w:szCs w:val="22"/>
          <w:u w:val="single"/>
        </w:rPr>
        <w:t xml:space="preserve"> prepares you for success in the Business Analytics program, what </w:t>
      </w:r>
      <w:r w:rsidRPr="006A6FFD">
        <w:rPr>
          <w:rFonts w:ascii="Arial" w:eastAsia="Times New Roman" w:hAnsi="Arial" w:cs="Arial"/>
          <w:b/>
          <w:bCs/>
          <w:i/>
          <w:iCs/>
          <w:color w:val="000000"/>
          <w:sz w:val="22"/>
          <w:szCs w:val="22"/>
          <w:highlight w:val="cyan"/>
          <w:u w:val="single"/>
        </w:rPr>
        <w:t>your objective</w:t>
      </w:r>
      <w:r w:rsidRPr="00231430">
        <w:rPr>
          <w:rFonts w:ascii="Arial" w:eastAsia="Times New Roman" w:hAnsi="Arial" w:cs="Arial"/>
          <w:b/>
          <w:bCs/>
          <w:i/>
          <w:iCs/>
          <w:color w:val="000000"/>
          <w:sz w:val="22"/>
          <w:szCs w:val="22"/>
          <w:u w:val="single"/>
        </w:rPr>
        <w:t xml:space="preserve"> is in pursuing a Business Analytics degree and </w:t>
      </w:r>
      <w:r w:rsidRPr="006A6FFD">
        <w:rPr>
          <w:rFonts w:ascii="Arial" w:eastAsia="Times New Roman" w:hAnsi="Arial" w:cs="Arial"/>
          <w:b/>
          <w:bCs/>
          <w:i/>
          <w:iCs/>
          <w:color w:val="000000"/>
          <w:sz w:val="22"/>
          <w:szCs w:val="22"/>
          <w:highlight w:val="magenta"/>
          <w:u w:val="single"/>
        </w:rPr>
        <w:t>the reasons for which you are applying to Carnegie Mellon.</w:t>
      </w:r>
    </w:p>
    <w:p w14:paraId="6DB3A364" w14:textId="77777777" w:rsidR="00231430" w:rsidRPr="00231430" w:rsidRDefault="00231430" w:rsidP="00231430">
      <w:pPr>
        <w:spacing w:after="240"/>
        <w:rPr>
          <w:rFonts w:ascii="Times New Roman" w:eastAsia="Times New Roman" w:hAnsi="Times New Roman" w:cs="Times New Roman"/>
        </w:rPr>
      </w:pPr>
    </w:p>
    <w:p w14:paraId="1F48B857" w14:textId="3EB962AF" w:rsidR="00F33918" w:rsidRPr="00F33918" w:rsidRDefault="00F33918" w:rsidP="00F33918">
      <w:pPr>
        <w:rPr>
          <w:rFonts w:ascii="Times New Roman" w:eastAsia="Times New Roman" w:hAnsi="Times New Roman" w:cs="Times New Roman"/>
        </w:rPr>
      </w:pPr>
      <w:r w:rsidRPr="006A6FFD">
        <w:rPr>
          <w:rFonts w:ascii="Arial" w:eastAsia="Times New Roman" w:hAnsi="Arial" w:cs="Arial"/>
          <w:color w:val="000000"/>
          <w:sz w:val="22"/>
          <w:szCs w:val="22"/>
          <w:highlight w:val="cyan"/>
        </w:rPr>
        <w:t xml:space="preserve">Premature deindustrialization has trapped Indonesia in the “middle income level” for 29 years. The possible key factor causing this was Indonesia's inability to compete with China's lower manufacturing costs. Consequently, we’re forced to shift our focus from manufacturing to the services sectors. “If only Indonesia was able to compete with China, then would Indonesia be able to return to its industrialization peak and attain </w:t>
      </w:r>
      <w:ins w:id="0" w:author="Paul Edison" w:date="2023-01-28T22:35:00Z">
        <w:r w:rsidR="006A6FFD" w:rsidRPr="006A6FFD">
          <w:rPr>
            <w:rFonts w:ascii="Arial" w:eastAsia="Times New Roman" w:hAnsi="Arial" w:cs="Arial"/>
            <w:color w:val="000000"/>
            <w:sz w:val="22"/>
            <w:szCs w:val="22"/>
            <w:highlight w:val="cyan"/>
          </w:rPr>
          <w:t>‘</w:t>
        </w:r>
      </w:ins>
      <w:del w:id="1" w:author="Paul Edison" w:date="2023-01-28T22:35:00Z">
        <w:r w:rsidRPr="006A6FFD" w:rsidDel="006A6FFD">
          <w:rPr>
            <w:rFonts w:ascii="Arial" w:eastAsia="Times New Roman" w:hAnsi="Arial" w:cs="Arial"/>
            <w:color w:val="000000"/>
            <w:sz w:val="22"/>
            <w:szCs w:val="22"/>
            <w:highlight w:val="cyan"/>
          </w:rPr>
          <w:delText>“</w:delText>
        </w:r>
      </w:del>
      <w:r w:rsidRPr="006A6FFD">
        <w:rPr>
          <w:rFonts w:ascii="Arial" w:eastAsia="Times New Roman" w:hAnsi="Arial" w:cs="Arial"/>
          <w:color w:val="000000"/>
          <w:sz w:val="22"/>
          <w:szCs w:val="22"/>
          <w:highlight w:val="cyan"/>
        </w:rPr>
        <w:t>high income level</w:t>
      </w:r>
      <w:ins w:id="2" w:author="Paul Edison" w:date="2023-01-28T22:35:00Z">
        <w:r w:rsidR="006A6FFD" w:rsidRPr="006A6FFD">
          <w:rPr>
            <w:rFonts w:ascii="Arial" w:eastAsia="Times New Roman" w:hAnsi="Arial" w:cs="Arial"/>
            <w:color w:val="000000"/>
            <w:sz w:val="22"/>
            <w:szCs w:val="22"/>
            <w:highlight w:val="cyan"/>
          </w:rPr>
          <w:t>’</w:t>
        </w:r>
      </w:ins>
      <w:del w:id="3" w:author="Paul Edison" w:date="2023-01-28T22:35:00Z">
        <w:r w:rsidRPr="006A6FFD" w:rsidDel="006A6FFD">
          <w:rPr>
            <w:rFonts w:ascii="Arial" w:eastAsia="Times New Roman" w:hAnsi="Arial" w:cs="Arial"/>
            <w:color w:val="000000"/>
            <w:sz w:val="22"/>
            <w:szCs w:val="22"/>
            <w:highlight w:val="cyan"/>
          </w:rPr>
          <w:delText>”</w:delText>
        </w:r>
      </w:del>
      <w:r w:rsidRPr="006A6FFD">
        <w:rPr>
          <w:rFonts w:ascii="Arial" w:eastAsia="Times New Roman" w:hAnsi="Arial" w:cs="Arial"/>
          <w:color w:val="000000"/>
          <w:sz w:val="22"/>
          <w:szCs w:val="22"/>
          <w:highlight w:val="cyan"/>
        </w:rPr>
        <w:t xml:space="preserve"> status?” I asked myself this upon learning about our dismal economic history.</w:t>
      </w:r>
      <w:r w:rsidRPr="00F33918">
        <w:rPr>
          <w:rFonts w:ascii="Arial" w:eastAsia="Times New Roman" w:hAnsi="Arial" w:cs="Arial"/>
          <w:color w:val="000000"/>
          <w:sz w:val="22"/>
          <w:szCs w:val="22"/>
        </w:rPr>
        <w:t> </w:t>
      </w:r>
    </w:p>
    <w:p w14:paraId="43D4B740" w14:textId="77777777" w:rsidR="00F33918" w:rsidRPr="00F33918" w:rsidRDefault="00F33918" w:rsidP="00F33918">
      <w:pPr>
        <w:rPr>
          <w:rFonts w:ascii="Times New Roman" w:eastAsia="Times New Roman" w:hAnsi="Times New Roman" w:cs="Times New Roman"/>
        </w:rPr>
      </w:pPr>
    </w:p>
    <w:p w14:paraId="5286DD54" w14:textId="7E03AA79" w:rsidR="00F33918" w:rsidRPr="006A6FFD" w:rsidRDefault="00F33918" w:rsidP="00F33918">
      <w:pPr>
        <w:rPr>
          <w:rFonts w:ascii="Times New Roman" w:eastAsia="Times New Roman" w:hAnsi="Times New Roman" w:cs="Times New Roman"/>
          <w:highlight w:val="yellow"/>
        </w:rPr>
      </w:pPr>
      <w:r w:rsidRPr="006A6FFD">
        <w:rPr>
          <w:rFonts w:ascii="Arial" w:eastAsia="Times New Roman" w:hAnsi="Arial" w:cs="Arial"/>
          <w:color w:val="000000"/>
          <w:sz w:val="22"/>
          <w:szCs w:val="22"/>
          <w:highlight w:val="yellow"/>
        </w:rPr>
        <w:t xml:space="preserve">As I took an optimization course </w:t>
      </w:r>
      <w:ins w:id="4" w:author="Paul Edison" w:date="2023-01-28T22:36:00Z">
        <w:r w:rsidR="006A6FFD" w:rsidRPr="006A6FFD">
          <w:rPr>
            <w:rFonts w:ascii="Arial" w:eastAsia="Times New Roman" w:hAnsi="Arial" w:cs="Arial"/>
            <w:color w:val="000000"/>
            <w:sz w:val="22"/>
            <w:szCs w:val="22"/>
            <w:highlight w:val="yellow"/>
          </w:rPr>
          <w:t xml:space="preserve">during my </w:t>
        </w:r>
      </w:ins>
      <w:del w:id="5" w:author="Paul Edison" w:date="2023-01-28T22:36:00Z">
        <w:r w:rsidRPr="006A6FFD" w:rsidDel="006A6FFD">
          <w:rPr>
            <w:rFonts w:ascii="Arial" w:eastAsia="Times New Roman" w:hAnsi="Arial" w:cs="Arial"/>
            <w:color w:val="000000"/>
            <w:sz w:val="22"/>
            <w:szCs w:val="22"/>
            <w:highlight w:val="yellow"/>
          </w:rPr>
          <w:delText xml:space="preserve">in </w:delText>
        </w:r>
      </w:del>
      <w:r w:rsidRPr="006A6FFD">
        <w:rPr>
          <w:rFonts w:ascii="Arial" w:eastAsia="Times New Roman" w:hAnsi="Arial" w:cs="Arial"/>
          <w:color w:val="000000"/>
          <w:sz w:val="22"/>
          <w:szCs w:val="22"/>
          <w:highlight w:val="yellow"/>
        </w:rPr>
        <w:t>undergrad</w:t>
      </w:r>
      <w:ins w:id="6" w:author="Paul Edison" w:date="2023-01-28T22:36:00Z">
        <w:r w:rsidR="006A6FFD" w:rsidRPr="006A6FFD">
          <w:rPr>
            <w:rFonts w:ascii="Arial" w:eastAsia="Times New Roman" w:hAnsi="Arial" w:cs="Arial"/>
            <w:color w:val="000000"/>
            <w:sz w:val="22"/>
            <w:szCs w:val="22"/>
            <w:highlight w:val="yellow"/>
          </w:rPr>
          <w:t>uate studies</w:t>
        </w:r>
      </w:ins>
      <w:r w:rsidRPr="006A6FFD">
        <w:rPr>
          <w:rFonts w:ascii="Arial" w:eastAsia="Times New Roman" w:hAnsi="Arial" w:cs="Arial"/>
          <w:color w:val="000000"/>
          <w:sz w:val="22"/>
          <w:szCs w:val="22"/>
          <w:highlight w:val="yellow"/>
        </w:rPr>
        <w:t xml:space="preserve">, I learned </w:t>
      </w:r>
      <w:del w:id="7" w:author="Paul Edison" w:date="2023-01-28T22:37:00Z">
        <w:r w:rsidRPr="006A6FFD" w:rsidDel="006A6FFD">
          <w:rPr>
            <w:rFonts w:ascii="Arial" w:eastAsia="Times New Roman" w:hAnsi="Arial" w:cs="Arial"/>
            <w:color w:val="000000"/>
            <w:sz w:val="22"/>
            <w:szCs w:val="22"/>
            <w:highlight w:val="yellow"/>
          </w:rPr>
          <w:delText xml:space="preserve">Operations Research and realized </w:delText>
        </w:r>
      </w:del>
      <w:r w:rsidRPr="006A6FFD">
        <w:rPr>
          <w:rFonts w:ascii="Arial" w:eastAsia="Times New Roman" w:hAnsi="Arial" w:cs="Arial"/>
          <w:color w:val="000000"/>
          <w:sz w:val="22"/>
          <w:szCs w:val="22"/>
          <w:highlight w:val="yellow"/>
        </w:rPr>
        <w:t>that Indonesia</w:t>
      </w:r>
      <w:ins w:id="8" w:author="Paul Edison" w:date="2023-01-28T22:37:00Z">
        <w:r w:rsidR="006A6FFD" w:rsidRPr="006A6FFD">
          <w:rPr>
            <w:rFonts w:ascii="Arial" w:eastAsia="Times New Roman" w:hAnsi="Arial" w:cs="Arial"/>
            <w:color w:val="000000"/>
            <w:sz w:val="22"/>
            <w:szCs w:val="22"/>
            <w:highlight w:val="yellow"/>
          </w:rPr>
          <w:t>’s lack of competiti</w:t>
        </w:r>
      </w:ins>
      <w:ins w:id="9" w:author="Paul Edison" w:date="2023-01-28T22:38:00Z">
        <w:r w:rsidR="006A6FFD" w:rsidRPr="006A6FFD">
          <w:rPr>
            <w:rFonts w:ascii="Arial" w:eastAsia="Times New Roman" w:hAnsi="Arial" w:cs="Arial"/>
            <w:color w:val="000000"/>
            <w:sz w:val="22"/>
            <w:szCs w:val="22"/>
            <w:highlight w:val="yellow"/>
          </w:rPr>
          <w:t xml:space="preserve">veness </w:t>
        </w:r>
      </w:ins>
      <w:del w:id="10" w:author="Paul Edison" w:date="2023-01-28T22:38:00Z">
        <w:r w:rsidRPr="006A6FFD" w:rsidDel="006A6FFD">
          <w:rPr>
            <w:rFonts w:ascii="Arial" w:eastAsia="Times New Roman" w:hAnsi="Arial" w:cs="Arial"/>
            <w:color w:val="000000"/>
            <w:sz w:val="22"/>
            <w:szCs w:val="22"/>
            <w:highlight w:val="yellow"/>
          </w:rPr>
          <w:delText xml:space="preserve"> couldn’t compete with China due to</w:delText>
        </w:r>
      </w:del>
      <w:ins w:id="11" w:author="Paul Edison" w:date="2023-01-28T22:38:00Z">
        <w:r w:rsidR="006A6FFD" w:rsidRPr="006A6FFD">
          <w:rPr>
            <w:rFonts w:ascii="Arial" w:eastAsia="Times New Roman" w:hAnsi="Arial" w:cs="Arial"/>
            <w:color w:val="000000"/>
            <w:sz w:val="22"/>
            <w:szCs w:val="22"/>
            <w:highlight w:val="yellow"/>
          </w:rPr>
          <w:t>is caused by</w:t>
        </w:r>
      </w:ins>
      <w:r w:rsidRPr="006A6FFD">
        <w:rPr>
          <w:rFonts w:ascii="Arial" w:eastAsia="Times New Roman" w:hAnsi="Arial" w:cs="Arial"/>
          <w:color w:val="000000"/>
          <w:sz w:val="22"/>
          <w:szCs w:val="22"/>
          <w:highlight w:val="yellow"/>
        </w:rPr>
        <w:t xml:space="preserve"> the inefficiency of our manufacturing process. </w:t>
      </w:r>
      <w:del w:id="12" w:author="Paul Edison" w:date="2023-01-28T22:38:00Z">
        <w:r w:rsidRPr="006A6FFD" w:rsidDel="006A6FFD">
          <w:rPr>
            <w:rFonts w:ascii="Arial" w:eastAsia="Times New Roman" w:hAnsi="Arial" w:cs="Arial"/>
            <w:color w:val="000000"/>
            <w:sz w:val="22"/>
            <w:szCs w:val="22"/>
            <w:highlight w:val="yellow"/>
          </w:rPr>
          <w:delText xml:space="preserve">So, I delved </w:delText>
        </w:r>
      </w:del>
      <w:ins w:id="13" w:author="Paul Edison" w:date="2023-01-28T22:38:00Z">
        <w:r w:rsidR="006A6FFD" w:rsidRPr="006A6FFD">
          <w:rPr>
            <w:rFonts w:ascii="Arial" w:eastAsia="Times New Roman" w:hAnsi="Arial" w:cs="Arial"/>
            <w:color w:val="000000"/>
            <w:sz w:val="22"/>
            <w:szCs w:val="22"/>
            <w:highlight w:val="yellow"/>
          </w:rPr>
          <w:t xml:space="preserve">Delving </w:t>
        </w:r>
      </w:ins>
      <w:del w:id="14" w:author="Paul Edison" w:date="2023-01-28T22:38:00Z">
        <w:r w:rsidRPr="006A6FFD" w:rsidDel="006A6FFD">
          <w:rPr>
            <w:rFonts w:ascii="Arial" w:eastAsia="Times New Roman" w:hAnsi="Arial" w:cs="Arial"/>
            <w:color w:val="000000"/>
            <w:sz w:val="22"/>
            <w:szCs w:val="22"/>
            <w:highlight w:val="yellow"/>
          </w:rPr>
          <w:delText xml:space="preserve">deeper </w:delText>
        </w:r>
      </w:del>
      <w:r w:rsidRPr="006A6FFD">
        <w:rPr>
          <w:rFonts w:ascii="Arial" w:eastAsia="Times New Roman" w:hAnsi="Arial" w:cs="Arial"/>
          <w:color w:val="000000"/>
          <w:sz w:val="22"/>
          <w:szCs w:val="22"/>
          <w:highlight w:val="yellow"/>
        </w:rPr>
        <w:t>into China’s industrial history</w:t>
      </w:r>
      <w:ins w:id="15" w:author="Paul Edison" w:date="2023-01-28T22:38:00Z">
        <w:r w:rsidR="006A6FFD" w:rsidRPr="006A6FFD">
          <w:rPr>
            <w:rFonts w:ascii="Arial" w:eastAsia="Times New Roman" w:hAnsi="Arial" w:cs="Arial"/>
            <w:color w:val="000000"/>
            <w:sz w:val="22"/>
            <w:szCs w:val="22"/>
            <w:highlight w:val="yellow"/>
          </w:rPr>
          <w:t>,</w:t>
        </w:r>
      </w:ins>
      <w:r w:rsidRPr="006A6FFD">
        <w:rPr>
          <w:rFonts w:ascii="Arial" w:eastAsia="Times New Roman" w:hAnsi="Arial" w:cs="Arial"/>
          <w:color w:val="000000"/>
          <w:sz w:val="22"/>
          <w:szCs w:val="22"/>
          <w:highlight w:val="yellow"/>
        </w:rPr>
        <w:t xml:space="preserve"> </w:t>
      </w:r>
      <w:del w:id="16" w:author="Paul Edison" w:date="2023-01-28T22:38:00Z">
        <w:r w:rsidRPr="006A6FFD" w:rsidDel="006A6FFD">
          <w:rPr>
            <w:rFonts w:ascii="Arial" w:eastAsia="Times New Roman" w:hAnsi="Arial" w:cs="Arial"/>
            <w:color w:val="000000"/>
            <w:sz w:val="22"/>
            <w:szCs w:val="22"/>
            <w:highlight w:val="yellow"/>
          </w:rPr>
          <w:delText xml:space="preserve">and </w:delText>
        </w:r>
      </w:del>
      <w:ins w:id="17" w:author="Paul Edison" w:date="2023-01-28T22:38:00Z">
        <w:r w:rsidR="006A6FFD" w:rsidRPr="006A6FFD">
          <w:rPr>
            <w:rFonts w:ascii="Arial" w:eastAsia="Times New Roman" w:hAnsi="Arial" w:cs="Arial"/>
            <w:color w:val="000000"/>
            <w:sz w:val="22"/>
            <w:szCs w:val="22"/>
            <w:highlight w:val="yellow"/>
          </w:rPr>
          <w:t>I</w:t>
        </w:r>
        <w:r w:rsidR="006A6FFD" w:rsidRPr="006A6FFD">
          <w:rPr>
            <w:rFonts w:ascii="Arial" w:eastAsia="Times New Roman" w:hAnsi="Arial" w:cs="Arial"/>
            <w:color w:val="000000"/>
            <w:sz w:val="22"/>
            <w:szCs w:val="22"/>
            <w:highlight w:val="yellow"/>
          </w:rPr>
          <w:t xml:space="preserve"> </w:t>
        </w:r>
      </w:ins>
      <w:del w:id="18" w:author="Paul Edison" w:date="2023-01-28T22:38:00Z">
        <w:r w:rsidRPr="006A6FFD" w:rsidDel="006A6FFD">
          <w:rPr>
            <w:rFonts w:ascii="Arial" w:eastAsia="Times New Roman" w:hAnsi="Arial" w:cs="Arial"/>
            <w:color w:val="000000"/>
            <w:sz w:val="22"/>
            <w:szCs w:val="22"/>
            <w:highlight w:val="yellow"/>
          </w:rPr>
          <w:delText xml:space="preserve">discovered </w:delText>
        </w:r>
      </w:del>
      <w:ins w:id="19" w:author="Paul Edison" w:date="2023-01-28T22:38:00Z">
        <w:r w:rsidR="006A6FFD" w:rsidRPr="006A6FFD">
          <w:rPr>
            <w:rFonts w:ascii="Arial" w:eastAsia="Times New Roman" w:hAnsi="Arial" w:cs="Arial"/>
            <w:color w:val="000000"/>
            <w:sz w:val="22"/>
            <w:szCs w:val="22"/>
            <w:highlight w:val="yellow"/>
          </w:rPr>
          <w:t>learned how</w:t>
        </w:r>
        <w:r w:rsidR="006A6FFD" w:rsidRPr="006A6FFD">
          <w:rPr>
            <w:rFonts w:ascii="Arial" w:eastAsia="Times New Roman" w:hAnsi="Arial" w:cs="Arial"/>
            <w:color w:val="000000"/>
            <w:sz w:val="22"/>
            <w:szCs w:val="22"/>
            <w:highlight w:val="yellow"/>
          </w:rPr>
          <w:t xml:space="preserve"> </w:t>
        </w:r>
      </w:ins>
      <w:del w:id="20" w:author="Paul Edison" w:date="2023-01-28T22:37:00Z">
        <w:r w:rsidRPr="006A6FFD" w:rsidDel="006A6FFD">
          <w:rPr>
            <w:rFonts w:ascii="Arial" w:eastAsia="Times New Roman" w:hAnsi="Arial" w:cs="Arial"/>
            <w:color w:val="000000"/>
            <w:sz w:val="22"/>
            <w:szCs w:val="22"/>
            <w:highlight w:val="yellow"/>
          </w:rPr>
          <w:delText>that China used</w:delText>
        </w:r>
      </w:del>
      <w:ins w:id="21" w:author="Paul Edison" w:date="2023-01-28T22:37:00Z">
        <w:r w:rsidR="006A6FFD" w:rsidRPr="006A6FFD">
          <w:rPr>
            <w:rFonts w:ascii="Arial" w:eastAsia="Times New Roman" w:hAnsi="Arial" w:cs="Arial"/>
            <w:color w:val="000000"/>
            <w:sz w:val="22"/>
            <w:szCs w:val="22"/>
            <w:highlight w:val="yellow"/>
          </w:rPr>
          <w:t>their usage of</w:t>
        </w:r>
      </w:ins>
      <w:r w:rsidRPr="006A6FFD">
        <w:rPr>
          <w:rFonts w:ascii="Arial" w:eastAsia="Times New Roman" w:hAnsi="Arial" w:cs="Arial"/>
          <w:color w:val="000000"/>
          <w:sz w:val="22"/>
          <w:szCs w:val="22"/>
          <w:highlight w:val="yellow"/>
        </w:rPr>
        <w:t xml:space="preserve"> data analysis and optimization </w:t>
      </w:r>
      <w:del w:id="22" w:author="Paul Edison" w:date="2023-01-28T22:38:00Z">
        <w:r w:rsidRPr="006A6FFD" w:rsidDel="006A6FFD">
          <w:rPr>
            <w:rFonts w:ascii="Arial" w:eastAsia="Times New Roman" w:hAnsi="Arial" w:cs="Arial"/>
            <w:color w:val="000000"/>
            <w:sz w:val="22"/>
            <w:szCs w:val="22"/>
            <w:highlight w:val="yellow"/>
          </w:rPr>
          <w:delText xml:space="preserve">to </w:delText>
        </w:r>
      </w:del>
      <w:ins w:id="23" w:author="Paul Edison" w:date="2023-01-28T22:38:00Z">
        <w:r w:rsidR="006A6FFD" w:rsidRPr="006A6FFD">
          <w:rPr>
            <w:rFonts w:ascii="Arial" w:eastAsia="Times New Roman" w:hAnsi="Arial" w:cs="Arial"/>
            <w:color w:val="000000"/>
            <w:sz w:val="22"/>
            <w:szCs w:val="22"/>
            <w:highlight w:val="yellow"/>
          </w:rPr>
          <w:t>was pivotal in</w:t>
        </w:r>
        <w:r w:rsidR="006A6FFD" w:rsidRPr="006A6FFD">
          <w:rPr>
            <w:rFonts w:ascii="Arial" w:eastAsia="Times New Roman" w:hAnsi="Arial" w:cs="Arial"/>
            <w:color w:val="000000"/>
            <w:sz w:val="22"/>
            <w:szCs w:val="22"/>
            <w:highlight w:val="yellow"/>
          </w:rPr>
          <w:t xml:space="preserve"> </w:t>
        </w:r>
      </w:ins>
      <w:del w:id="24" w:author="Paul Edison" w:date="2023-01-28T22:39:00Z">
        <w:r w:rsidRPr="006A6FFD" w:rsidDel="006A6FFD">
          <w:rPr>
            <w:rFonts w:ascii="Arial" w:eastAsia="Times New Roman" w:hAnsi="Arial" w:cs="Arial"/>
            <w:color w:val="000000"/>
            <w:sz w:val="22"/>
            <w:szCs w:val="22"/>
            <w:highlight w:val="yellow"/>
          </w:rPr>
          <w:delText xml:space="preserve">reduce </w:delText>
        </w:r>
      </w:del>
      <w:ins w:id="25" w:author="Paul Edison" w:date="2023-01-28T22:39:00Z">
        <w:r w:rsidR="006A6FFD" w:rsidRPr="006A6FFD">
          <w:rPr>
            <w:rFonts w:ascii="Arial" w:eastAsia="Times New Roman" w:hAnsi="Arial" w:cs="Arial"/>
            <w:color w:val="000000"/>
            <w:sz w:val="22"/>
            <w:szCs w:val="22"/>
            <w:highlight w:val="yellow"/>
          </w:rPr>
          <w:t>reduc</w:t>
        </w:r>
        <w:r w:rsidR="006A6FFD" w:rsidRPr="006A6FFD">
          <w:rPr>
            <w:rFonts w:ascii="Arial" w:eastAsia="Times New Roman" w:hAnsi="Arial" w:cs="Arial"/>
            <w:color w:val="000000"/>
            <w:sz w:val="22"/>
            <w:szCs w:val="22"/>
            <w:highlight w:val="yellow"/>
          </w:rPr>
          <w:t xml:space="preserve">ing </w:t>
        </w:r>
      </w:ins>
      <w:r w:rsidRPr="006A6FFD">
        <w:rPr>
          <w:rFonts w:ascii="Arial" w:eastAsia="Times New Roman" w:hAnsi="Arial" w:cs="Arial"/>
          <w:color w:val="000000"/>
          <w:sz w:val="22"/>
          <w:szCs w:val="22"/>
          <w:highlight w:val="yellow"/>
        </w:rPr>
        <w:t xml:space="preserve">cost and </w:t>
      </w:r>
      <w:del w:id="26" w:author="Paul Edison" w:date="2023-01-28T22:39:00Z">
        <w:r w:rsidRPr="006A6FFD" w:rsidDel="006A6FFD">
          <w:rPr>
            <w:rFonts w:ascii="Arial" w:eastAsia="Times New Roman" w:hAnsi="Arial" w:cs="Arial"/>
            <w:color w:val="000000"/>
            <w:sz w:val="22"/>
            <w:szCs w:val="22"/>
            <w:highlight w:val="yellow"/>
          </w:rPr>
          <w:delText xml:space="preserve">increase </w:delText>
        </w:r>
      </w:del>
      <w:ins w:id="27" w:author="Paul Edison" w:date="2023-01-28T22:39:00Z">
        <w:r w:rsidR="006A6FFD" w:rsidRPr="006A6FFD">
          <w:rPr>
            <w:rFonts w:ascii="Arial" w:eastAsia="Times New Roman" w:hAnsi="Arial" w:cs="Arial"/>
            <w:color w:val="000000"/>
            <w:sz w:val="22"/>
            <w:szCs w:val="22"/>
            <w:highlight w:val="yellow"/>
          </w:rPr>
          <w:t>increas</w:t>
        </w:r>
        <w:r w:rsidR="006A6FFD" w:rsidRPr="006A6FFD">
          <w:rPr>
            <w:rFonts w:ascii="Arial" w:eastAsia="Times New Roman" w:hAnsi="Arial" w:cs="Arial"/>
            <w:color w:val="000000"/>
            <w:sz w:val="22"/>
            <w:szCs w:val="22"/>
            <w:highlight w:val="yellow"/>
          </w:rPr>
          <w:t>ing</w:t>
        </w:r>
        <w:r w:rsidR="006A6FFD" w:rsidRPr="006A6FFD">
          <w:rPr>
            <w:rFonts w:ascii="Arial" w:eastAsia="Times New Roman" w:hAnsi="Arial" w:cs="Arial"/>
            <w:color w:val="000000"/>
            <w:sz w:val="22"/>
            <w:szCs w:val="22"/>
            <w:highlight w:val="yellow"/>
          </w:rPr>
          <w:t xml:space="preserve"> </w:t>
        </w:r>
      </w:ins>
      <w:r w:rsidRPr="006A6FFD">
        <w:rPr>
          <w:rFonts w:ascii="Arial" w:eastAsia="Times New Roman" w:hAnsi="Arial" w:cs="Arial"/>
          <w:color w:val="000000"/>
          <w:sz w:val="22"/>
          <w:szCs w:val="22"/>
          <w:highlight w:val="yellow"/>
        </w:rPr>
        <w:t xml:space="preserve">production capacity. </w:t>
      </w:r>
      <w:r w:rsidRPr="006A6FFD">
        <w:rPr>
          <w:rFonts w:ascii="Arial" w:eastAsia="Times New Roman" w:hAnsi="Arial" w:cs="Arial"/>
          <w:color w:val="000000"/>
          <w:sz w:val="22"/>
          <w:szCs w:val="22"/>
          <w:highlight w:val="cyan"/>
        </w:rPr>
        <w:t xml:space="preserve">Seeing a potential </w:t>
      </w:r>
      <w:ins w:id="28" w:author="Paul Edison" w:date="2023-01-28T22:39:00Z">
        <w:r w:rsidR="006A6FFD" w:rsidRPr="006A6FFD">
          <w:rPr>
            <w:rFonts w:ascii="Arial" w:eastAsia="Times New Roman" w:hAnsi="Arial" w:cs="Arial"/>
            <w:color w:val="000000"/>
            <w:sz w:val="22"/>
            <w:szCs w:val="22"/>
            <w:highlight w:val="cyan"/>
          </w:rPr>
          <w:t xml:space="preserve">future </w:t>
        </w:r>
      </w:ins>
      <w:r w:rsidRPr="006A6FFD">
        <w:rPr>
          <w:rFonts w:ascii="Arial" w:eastAsia="Times New Roman" w:hAnsi="Arial" w:cs="Arial"/>
          <w:color w:val="000000"/>
          <w:sz w:val="22"/>
          <w:szCs w:val="22"/>
          <w:highlight w:val="cyan"/>
        </w:rPr>
        <w:t xml:space="preserve">where Indonesia can also use data analysis to optimize </w:t>
      </w:r>
      <w:del w:id="29" w:author="Paul Edison" w:date="2023-01-28T22:37:00Z">
        <w:r w:rsidRPr="006A6FFD" w:rsidDel="006A6FFD">
          <w:rPr>
            <w:rFonts w:ascii="Arial" w:eastAsia="Times New Roman" w:hAnsi="Arial" w:cs="Arial"/>
            <w:color w:val="000000"/>
            <w:sz w:val="22"/>
            <w:szCs w:val="22"/>
            <w:highlight w:val="cyan"/>
          </w:rPr>
          <w:delText xml:space="preserve">every step of </w:delText>
        </w:r>
      </w:del>
      <w:r w:rsidRPr="006A6FFD">
        <w:rPr>
          <w:rFonts w:ascii="Arial" w:eastAsia="Times New Roman" w:hAnsi="Arial" w:cs="Arial"/>
          <w:color w:val="000000"/>
          <w:sz w:val="22"/>
          <w:szCs w:val="22"/>
          <w:highlight w:val="cyan"/>
        </w:rPr>
        <w:t>its manufacturing process reinforced my decision to pursue a Master’s in Business Analytics.</w:t>
      </w:r>
    </w:p>
    <w:p w14:paraId="1AE5B982" w14:textId="77777777" w:rsidR="00F33918" w:rsidRPr="006A6FFD" w:rsidRDefault="00F33918" w:rsidP="00F33918">
      <w:pPr>
        <w:rPr>
          <w:rFonts w:ascii="Times New Roman" w:eastAsia="Times New Roman" w:hAnsi="Times New Roman" w:cs="Times New Roman"/>
          <w:highlight w:val="yellow"/>
        </w:rPr>
      </w:pPr>
    </w:p>
    <w:p w14:paraId="714BBDC5" w14:textId="77777777" w:rsidR="006A6FFD" w:rsidRDefault="00F33918" w:rsidP="00F33918">
      <w:pPr>
        <w:rPr>
          <w:rFonts w:ascii="Arial" w:eastAsia="Times New Roman" w:hAnsi="Arial" w:cs="Arial"/>
          <w:color w:val="000000"/>
          <w:sz w:val="22"/>
          <w:szCs w:val="22"/>
        </w:rPr>
      </w:pPr>
      <w:r w:rsidRPr="006A6FFD">
        <w:rPr>
          <w:rFonts w:ascii="Arial" w:eastAsia="Times New Roman" w:hAnsi="Arial" w:cs="Arial"/>
          <w:color w:val="000000"/>
          <w:sz w:val="22"/>
          <w:szCs w:val="22"/>
          <w:highlight w:val="yellow"/>
        </w:rPr>
        <w:t xml:space="preserve">Throughout my undergraduate studies, </w:t>
      </w:r>
      <w:del w:id="30" w:author="Paul Edison" w:date="2023-01-28T22:39:00Z">
        <w:r w:rsidRPr="006A6FFD" w:rsidDel="006A6FFD">
          <w:rPr>
            <w:rFonts w:ascii="Arial" w:eastAsia="Times New Roman" w:hAnsi="Arial" w:cs="Arial"/>
            <w:color w:val="000000"/>
            <w:sz w:val="22"/>
            <w:szCs w:val="22"/>
            <w:highlight w:val="yellow"/>
          </w:rPr>
          <w:delText>in addition to taking</w:delText>
        </w:r>
      </w:del>
      <w:ins w:id="31" w:author="Paul Edison" w:date="2023-01-28T22:39:00Z">
        <w:r w:rsidR="006A6FFD" w:rsidRPr="006A6FFD">
          <w:rPr>
            <w:rFonts w:ascii="Arial" w:eastAsia="Times New Roman" w:hAnsi="Arial" w:cs="Arial"/>
            <w:color w:val="000000"/>
            <w:sz w:val="22"/>
            <w:szCs w:val="22"/>
            <w:highlight w:val="yellow"/>
          </w:rPr>
          <w:t>I took</w:t>
        </w:r>
      </w:ins>
      <w:r w:rsidRPr="006A6FFD">
        <w:rPr>
          <w:rFonts w:ascii="Arial" w:eastAsia="Times New Roman" w:hAnsi="Arial" w:cs="Arial"/>
          <w:color w:val="000000"/>
          <w:sz w:val="22"/>
          <w:szCs w:val="22"/>
          <w:highlight w:val="yellow"/>
        </w:rPr>
        <w:t xml:space="preserve"> Optimization for Prescriptive Analytics and Statistical Foundations of Business Analytics </w:t>
      </w:r>
      <w:del w:id="32" w:author="Paul Edison" w:date="2023-01-28T22:39:00Z">
        <w:r w:rsidRPr="006A6FFD" w:rsidDel="006A6FFD">
          <w:rPr>
            <w:rFonts w:ascii="Arial" w:eastAsia="Times New Roman" w:hAnsi="Arial" w:cs="Arial"/>
            <w:color w:val="000000"/>
            <w:sz w:val="22"/>
            <w:szCs w:val="22"/>
            <w:highlight w:val="yellow"/>
          </w:rPr>
          <w:delText xml:space="preserve">courses </w:delText>
        </w:r>
      </w:del>
      <w:r w:rsidRPr="006A6FFD">
        <w:rPr>
          <w:rFonts w:ascii="Arial" w:eastAsia="Times New Roman" w:hAnsi="Arial" w:cs="Arial"/>
          <w:color w:val="000000"/>
          <w:sz w:val="22"/>
          <w:szCs w:val="22"/>
          <w:highlight w:val="yellow"/>
        </w:rPr>
        <w:t>to become proficient in data analysis and optimization</w:t>
      </w:r>
      <w:del w:id="33" w:author="Paul Edison" w:date="2023-01-28T22:39:00Z">
        <w:r w:rsidRPr="006A6FFD" w:rsidDel="006A6FFD">
          <w:rPr>
            <w:rFonts w:ascii="Arial" w:eastAsia="Times New Roman" w:hAnsi="Arial" w:cs="Arial"/>
            <w:color w:val="000000"/>
            <w:sz w:val="22"/>
            <w:szCs w:val="22"/>
            <w:highlight w:val="yellow"/>
          </w:rPr>
          <w:delText xml:space="preserve">, </w:delText>
        </w:r>
      </w:del>
      <w:ins w:id="34" w:author="Paul Edison" w:date="2023-01-28T22:39:00Z">
        <w:r w:rsidR="006A6FFD" w:rsidRPr="006A6FFD">
          <w:rPr>
            <w:rFonts w:ascii="Arial" w:eastAsia="Times New Roman" w:hAnsi="Arial" w:cs="Arial"/>
            <w:color w:val="000000"/>
            <w:sz w:val="22"/>
            <w:szCs w:val="22"/>
            <w:highlight w:val="yellow"/>
          </w:rPr>
          <w:t>.</w:t>
        </w:r>
        <w:r w:rsidR="006A6FFD" w:rsidRPr="00F33918">
          <w:rPr>
            <w:rFonts w:ascii="Arial" w:eastAsia="Times New Roman" w:hAnsi="Arial" w:cs="Arial"/>
            <w:color w:val="000000"/>
            <w:sz w:val="22"/>
            <w:szCs w:val="22"/>
          </w:rPr>
          <w:t xml:space="preserve"> </w:t>
        </w:r>
      </w:ins>
    </w:p>
    <w:p w14:paraId="574521D5" w14:textId="77777777" w:rsidR="006A6FFD" w:rsidRDefault="006A6FFD" w:rsidP="00F33918">
      <w:pPr>
        <w:rPr>
          <w:rFonts w:ascii="Arial" w:eastAsia="Times New Roman" w:hAnsi="Arial" w:cs="Arial"/>
          <w:color w:val="000000"/>
          <w:sz w:val="22"/>
          <w:szCs w:val="22"/>
        </w:rPr>
      </w:pPr>
    </w:p>
    <w:p w14:paraId="7A0A6978" w14:textId="107AEF90" w:rsidR="00F33918" w:rsidRPr="00F33918" w:rsidRDefault="00F33918" w:rsidP="00F33918">
      <w:pPr>
        <w:rPr>
          <w:rFonts w:ascii="Times New Roman" w:eastAsia="Times New Roman" w:hAnsi="Times New Roman" w:cs="Times New Roman"/>
        </w:rPr>
      </w:pPr>
      <w:r w:rsidRPr="006A6FFD">
        <w:rPr>
          <w:rFonts w:ascii="Arial" w:eastAsia="Times New Roman" w:hAnsi="Arial" w:cs="Arial"/>
          <w:color w:val="000000"/>
          <w:sz w:val="22"/>
          <w:szCs w:val="22"/>
          <w:highlight w:val="green"/>
        </w:rPr>
        <w:t>I</w:t>
      </w:r>
      <w:ins w:id="35" w:author="Paul Edison" w:date="2023-01-28T22:39:00Z">
        <w:r w:rsidR="006A6FFD" w:rsidRPr="006A6FFD">
          <w:rPr>
            <w:rFonts w:ascii="Arial" w:eastAsia="Times New Roman" w:hAnsi="Arial" w:cs="Arial"/>
            <w:color w:val="000000"/>
            <w:sz w:val="22"/>
            <w:szCs w:val="22"/>
            <w:highlight w:val="green"/>
          </w:rPr>
          <w:t xml:space="preserve"> </w:t>
        </w:r>
      </w:ins>
      <w:del w:id="36" w:author="Paul Edison" w:date="2023-01-28T22:39:00Z">
        <w:r w:rsidRPr="006A6FFD" w:rsidDel="006A6FFD">
          <w:rPr>
            <w:rFonts w:ascii="Arial" w:eastAsia="Times New Roman" w:hAnsi="Arial" w:cs="Arial"/>
            <w:color w:val="000000"/>
            <w:sz w:val="22"/>
            <w:szCs w:val="22"/>
            <w:highlight w:val="green"/>
          </w:rPr>
          <w:delText>’ve been actively</w:delText>
        </w:r>
      </w:del>
      <w:ins w:id="37" w:author="Paul Edison" w:date="2023-01-28T22:39:00Z">
        <w:r w:rsidR="006A6FFD" w:rsidRPr="006A6FFD">
          <w:rPr>
            <w:rFonts w:ascii="Arial" w:eastAsia="Times New Roman" w:hAnsi="Arial" w:cs="Arial"/>
            <w:color w:val="000000"/>
            <w:sz w:val="22"/>
            <w:szCs w:val="22"/>
            <w:highlight w:val="green"/>
          </w:rPr>
          <w:t>also</w:t>
        </w:r>
      </w:ins>
      <w:r w:rsidRPr="006A6FFD">
        <w:rPr>
          <w:rFonts w:ascii="Arial" w:eastAsia="Times New Roman" w:hAnsi="Arial" w:cs="Arial"/>
          <w:color w:val="000000"/>
          <w:sz w:val="22"/>
          <w:szCs w:val="22"/>
          <w:highlight w:val="green"/>
        </w:rPr>
        <w:t xml:space="preserve"> </w:t>
      </w:r>
      <w:del w:id="38" w:author="Paul Edison" w:date="2023-01-28T22:39:00Z">
        <w:r w:rsidRPr="006A6FFD" w:rsidDel="006A6FFD">
          <w:rPr>
            <w:rFonts w:ascii="Arial" w:eastAsia="Times New Roman" w:hAnsi="Arial" w:cs="Arial"/>
            <w:color w:val="000000"/>
            <w:sz w:val="22"/>
            <w:szCs w:val="22"/>
            <w:highlight w:val="green"/>
          </w:rPr>
          <w:delText xml:space="preserve">seeking </w:delText>
        </w:r>
      </w:del>
      <w:ins w:id="39" w:author="Paul Edison" w:date="2023-01-28T22:39:00Z">
        <w:r w:rsidR="006A6FFD" w:rsidRPr="006A6FFD">
          <w:rPr>
            <w:rFonts w:ascii="Arial" w:eastAsia="Times New Roman" w:hAnsi="Arial" w:cs="Arial"/>
            <w:color w:val="000000"/>
            <w:sz w:val="22"/>
            <w:szCs w:val="22"/>
            <w:highlight w:val="green"/>
          </w:rPr>
          <w:t>sought</w:t>
        </w:r>
        <w:r w:rsidR="006A6FFD" w:rsidRPr="006A6FFD">
          <w:rPr>
            <w:rFonts w:ascii="Arial" w:eastAsia="Times New Roman" w:hAnsi="Arial" w:cs="Arial"/>
            <w:color w:val="000000"/>
            <w:sz w:val="22"/>
            <w:szCs w:val="22"/>
            <w:highlight w:val="green"/>
          </w:rPr>
          <w:t xml:space="preserve"> </w:t>
        </w:r>
      </w:ins>
      <w:r w:rsidRPr="006A6FFD">
        <w:rPr>
          <w:rFonts w:ascii="Arial" w:eastAsia="Times New Roman" w:hAnsi="Arial" w:cs="Arial"/>
          <w:color w:val="000000"/>
          <w:sz w:val="22"/>
          <w:szCs w:val="22"/>
          <w:highlight w:val="green"/>
        </w:rPr>
        <w:t>internship opportunities to gain experience in the applications of data analysis in optimization</w:t>
      </w:r>
      <w:del w:id="40" w:author="Paul Edison" w:date="2023-01-28T22:40:00Z">
        <w:r w:rsidRPr="006A6FFD" w:rsidDel="006A6FFD">
          <w:rPr>
            <w:rFonts w:ascii="Arial" w:eastAsia="Times New Roman" w:hAnsi="Arial" w:cs="Arial"/>
            <w:color w:val="000000"/>
            <w:sz w:val="22"/>
            <w:szCs w:val="22"/>
            <w:highlight w:val="green"/>
          </w:rPr>
          <w:delText>,</w:delText>
        </w:r>
      </w:del>
      <w:r w:rsidRPr="006A6FFD">
        <w:rPr>
          <w:rFonts w:ascii="Arial" w:eastAsia="Times New Roman" w:hAnsi="Arial" w:cs="Arial"/>
          <w:color w:val="000000"/>
          <w:sz w:val="22"/>
          <w:szCs w:val="22"/>
          <w:highlight w:val="green"/>
        </w:rPr>
        <w:t xml:space="preserve"> and to identify the factors that could affect </w:t>
      </w:r>
      <w:ins w:id="41" w:author="Paul Edison" w:date="2023-01-28T22:40:00Z">
        <w:r w:rsidR="006A6FFD" w:rsidRPr="006A6FFD">
          <w:rPr>
            <w:rFonts w:ascii="Arial" w:eastAsia="Times New Roman" w:hAnsi="Arial" w:cs="Arial"/>
            <w:color w:val="000000"/>
            <w:sz w:val="22"/>
            <w:szCs w:val="22"/>
            <w:highlight w:val="green"/>
          </w:rPr>
          <w:t xml:space="preserve">a company’s </w:t>
        </w:r>
      </w:ins>
      <w:r w:rsidRPr="006A6FFD">
        <w:rPr>
          <w:rFonts w:ascii="Arial" w:eastAsia="Times New Roman" w:hAnsi="Arial" w:cs="Arial"/>
          <w:color w:val="000000"/>
          <w:sz w:val="22"/>
          <w:szCs w:val="22"/>
          <w:highlight w:val="green"/>
        </w:rPr>
        <w:t xml:space="preserve">operating costs and revenues. My first data analysis experience was at </w:t>
      </w:r>
      <w:proofErr w:type="spellStart"/>
      <w:r w:rsidRPr="006A6FFD">
        <w:rPr>
          <w:rFonts w:ascii="Arial" w:eastAsia="Times New Roman" w:hAnsi="Arial" w:cs="Arial"/>
          <w:color w:val="000000"/>
          <w:sz w:val="22"/>
          <w:szCs w:val="22"/>
          <w:highlight w:val="green"/>
        </w:rPr>
        <w:t>Sayurbox</w:t>
      </w:r>
      <w:proofErr w:type="spellEnd"/>
      <w:r w:rsidRPr="006A6FFD">
        <w:rPr>
          <w:rFonts w:ascii="Arial" w:eastAsia="Times New Roman" w:hAnsi="Arial" w:cs="Arial"/>
          <w:color w:val="000000"/>
          <w:sz w:val="22"/>
          <w:szCs w:val="22"/>
          <w:highlight w:val="green"/>
        </w:rPr>
        <w:t xml:space="preserve">, an e-grocery </w:t>
      </w:r>
      <w:del w:id="42" w:author="Paul Edison" w:date="2023-01-28T22:40:00Z">
        <w:r w:rsidRPr="006A6FFD" w:rsidDel="006A6FFD">
          <w:rPr>
            <w:rFonts w:ascii="Arial" w:eastAsia="Times New Roman" w:hAnsi="Arial" w:cs="Arial"/>
            <w:color w:val="000000"/>
            <w:sz w:val="22"/>
            <w:szCs w:val="22"/>
            <w:highlight w:val="green"/>
          </w:rPr>
          <w:delText>startup</w:delText>
        </w:r>
      </w:del>
      <w:ins w:id="43" w:author="Paul Edison" w:date="2023-01-28T22:40:00Z">
        <w:r w:rsidR="006A6FFD" w:rsidRPr="006A6FFD">
          <w:rPr>
            <w:rFonts w:ascii="Arial" w:eastAsia="Times New Roman" w:hAnsi="Arial" w:cs="Arial"/>
            <w:color w:val="000000"/>
            <w:sz w:val="22"/>
            <w:szCs w:val="22"/>
            <w:highlight w:val="green"/>
          </w:rPr>
          <w:t>start-up</w:t>
        </w:r>
      </w:ins>
      <w:r w:rsidRPr="006A6FFD">
        <w:rPr>
          <w:rFonts w:ascii="Arial" w:eastAsia="Times New Roman" w:hAnsi="Arial" w:cs="Arial"/>
          <w:color w:val="000000"/>
          <w:sz w:val="22"/>
          <w:szCs w:val="22"/>
          <w:highlight w:val="green"/>
        </w:rPr>
        <w:t xml:space="preserve">. Here, I was able to understand the end-to-end B2B and B2C supply chain process for short-lifecycle products. I learned the value of good data management and how to use its analysis to create an optimized network process flow, which </w:t>
      </w:r>
      <w:del w:id="44" w:author="Paul Edison" w:date="2023-01-28T22:40:00Z">
        <w:r w:rsidRPr="006A6FFD" w:rsidDel="006A6FFD">
          <w:rPr>
            <w:rFonts w:ascii="Arial" w:eastAsia="Times New Roman" w:hAnsi="Arial" w:cs="Arial"/>
            <w:color w:val="000000"/>
            <w:sz w:val="22"/>
            <w:szCs w:val="22"/>
            <w:highlight w:val="green"/>
          </w:rPr>
          <w:delText xml:space="preserve">in this case </w:delText>
        </w:r>
      </w:del>
      <w:r w:rsidRPr="006A6FFD">
        <w:rPr>
          <w:rFonts w:ascii="Arial" w:eastAsia="Times New Roman" w:hAnsi="Arial" w:cs="Arial"/>
          <w:color w:val="000000"/>
          <w:sz w:val="22"/>
          <w:szCs w:val="22"/>
          <w:highlight w:val="green"/>
        </w:rPr>
        <w:t>includes inventory management, transportation management, and demand planning with the product’s shelf life as its constraints. This knowledge will be useful in reducing Indonesia’s industrialization cost.</w:t>
      </w:r>
    </w:p>
    <w:p w14:paraId="7C7D181A" w14:textId="77777777" w:rsidR="00F33918" w:rsidRPr="00F33918" w:rsidRDefault="00F33918" w:rsidP="00F33918">
      <w:pPr>
        <w:rPr>
          <w:rFonts w:ascii="Times New Roman" w:eastAsia="Times New Roman" w:hAnsi="Times New Roman" w:cs="Times New Roman"/>
        </w:rPr>
      </w:pPr>
      <w:commentRangeStart w:id="45"/>
    </w:p>
    <w:p w14:paraId="661292DB" w14:textId="77777777" w:rsidR="00F33918" w:rsidRPr="00F33918" w:rsidRDefault="00F33918" w:rsidP="00F33918">
      <w:pPr>
        <w:rPr>
          <w:rFonts w:ascii="Times New Roman" w:eastAsia="Times New Roman" w:hAnsi="Times New Roman" w:cs="Times New Roman"/>
        </w:rPr>
      </w:pPr>
      <w:r w:rsidRPr="006A6FFD">
        <w:rPr>
          <w:rFonts w:ascii="Arial" w:eastAsia="Times New Roman" w:hAnsi="Arial" w:cs="Arial"/>
          <w:color w:val="000000"/>
          <w:sz w:val="22"/>
          <w:szCs w:val="22"/>
          <w:highlight w:val="green"/>
        </w:rPr>
        <w:t xml:space="preserve">Moreover, I think that one important factor in modernizing Indonesia’s industrial sector and regaining its industrialization peak is gaining experience in business operations and technology implementation. Thus, I took an CEO office internship at </w:t>
      </w:r>
      <w:proofErr w:type="spellStart"/>
      <w:r w:rsidRPr="006A6FFD">
        <w:rPr>
          <w:rFonts w:ascii="Arial" w:eastAsia="Times New Roman" w:hAnsi="Arial" w:cs="Arial"/>
          <w:color w:val="000000"/>
          <w:sz w:val="22"/>
          <w:szCs w:val="22"/>
          <w:highlight w:val="green"/>
        </w:rPr>
        <w:t>Finku</w:t>
      </w:r>
      <w:proofErr w:type="spellEnd"/>
      <w:r w:rsidRPr="006A6FFD">
        <w:rPr>
          <w:rFonts w:ascii="Arial" w:eastAsia="Times New Roman" w:hAnsi="Arial" w:cs="Arial"/>
          <w:color w:val="000000"/>
          <w:sz w:val="22"/>
          <w:szCs w:val="22"/>
          <w:highlight w:val="green"/>
        </w:rPr>
        <w:t xml:space="preserve">, a fin-tech </w:t>
      </w:r>
      <w:proofErr w:type="spellStart"/>
      <w:r w:rsidRPr="006A6FFD">
        <w:rPr>
          <w:rFonts w:ascii="Arial" w:eastAsia="Times New Roman" w:hAnsi="Arial" w:cs="Arial"/>
          <w:color w:val="000000"/>
          <w:sz w:val="22"/>
          <w:szCs w:val="22"/>
          <w:highlight w:val="green"/>
        </w:rPr>
        <w:t>startup</w:t>
      </w:r>
      <w:proofErr w:type="spellEnd"/>
      <w:r w:rsidRPr="006A6FFD">
        <w:rPr>
          <w:rFonts w:ascii="Arial" w:eastAsia="Times New Roman" w:hAnsi="Arial" w:cs="Arial"/>
          <w:color w:val="000000"/>
          <w:sz w:val="22"/>
          <w:szCs w:val="22"/>
          <w:highlight w:val="green"/>
        </w:rPr>
        <w:t xml:space="preserve">, where I also honed my leadership and business skills. The flexibility to rotate to other roles, like business development, partnership, and tech-product management, allowed me to have a bird’s eye view of a business. I discovered that problems in early-stage </w:t>
      </w:r>
      <w:proofErr w:type="spellStart"/>
      <w:r w:rsidRPr="006A6FFD">
        <w:rPr>
          <w:rFonts w:ascii="Arial" w:eastAsia="Times New Roman" w:hAnsi="Arial" w:cs="Arial"/>
          <w:color w:val="000000"/>
          <w:sz w:val="22"/>
          <w:szCs w:val="22"/>
          <w:highlight w:val="green"/>
        </w:rPr>
        <w:t>startups</w:t>
      </w:r>
      <w:proofErr w:type="spellEnd"/>
      <w:r w:rsidRPr="006A6FFD">
        <w:rPr>
          <w:rFonts w:ascii="Arial" w:eastAsia="Times New Roman" w:hAnsi="Arial" w:cs="Arial"/>
          <w:color w:val="000000"/>
          <w:sz w:val="22"/>
          <w:szCs w:val="22"/>
          <w:highlight w:val="green"/>
        </w:rPr>
        <w:t xml:space="preserve"> are about determining a suitable end-to-end system that heavily relates to operations management.</w:t>
      </w:r>
      <w:commentRangeEnd w:id="45"/>
      <w:r w:rsidR="004217CB">
        <w:rPr>
          <w:rStyle w:val="CommentReference"/>
        </w:rPr>
        <w:commentReference w:id="45"/>
      </w:r>
    </w:p>
    <w:p w14:paraId="7198CDAC" w14:textId="77777777" w:rsidR="00F33918" w:rsidRPr="00F33918" w:rsidRDefault="00F33918" w:rsidP="00F33918">
      <w:pPr>
        <w:rPr>
          <w:rFonts w:ascii="Times New Roman" w:eastAsia="Times New Roman" w:hAnsi="Times New Roman" w:cs="Times New Roman"/>
        </w:rPr>
      </w:pPr>
    </w:p>
    <w:p w14:paraId="0E1731D4" w14:textId="76042B65" w:rsidR="00F33918" w:rsidRPr="00F33918" w:rsidRDefault="00F33918" w:rsidP="00F33918">
      <w:pPr>
        <w:rPr>
          <w:rFonts w:ascii="Times New Roman" w:eastAsia="Times New Roman" w:hAnsi="Times New Roman" w:cs="Times New Roman"/>
        </w:rPr>
      </w:pPr>
      <w:r w:rsidRPr="006A6FFD">
        <w:rPr>
          <w:rFonts w:ascii="Arial" w:eastAsia="Times New Roman" w:hAnsi="Arial" w:cs="Arial"/>
          <w:color w:val="000000"/>
          <w:sz w:val="22"/>
          <w:szCs w:val="22"/>
          <w:highlight w:val="cyan"/>
        </w:rPr>
        <w:t>My ambition</w:t>
      </w:r>
      <w:del w:id="46" w:author="Paul Edison" w:date="2023-01-28T22:44:00Z">
        <w:r w:rsidRPr="006A6FFD" w:rsidDel="006A6FFD">
          <w:rPr>
            <w:rFonts w:ascii="Arial" w:eastAsia="Times New Roman" w:hAnsi="Arial" w:cs="Arial"/>
            <w:color w:val="000000"/>
            <w:sz w:val="22"/>
            <w:szCs w:val="22"/>
            <w:highlight w:val="cyan"/>
          </w:rPr>
          <w:delText>s</w:delText>
        </w:r>
      </w:del>
      <w:r w:rsidRPr="006A6FFD">
        <w:rPr>
          <w:rFonts w:ascii="Arial" w:eastAsia="Times New Roman" w:hAnsi="Arial" w:cs="Arial"/>
          <w:color w:val="000000"/>
          <w:sz w:val="22"/>
          <w:szCs w:val="22"/>
          <w:highlight w:val="cyan"/>
        </w:rPr>
        <w:t xml:space="preserve"> for Indonesia’s industrialization will be fostered by pursuing a Business Analytics at CMU</w:t>
      </w:r>
      <w:r w:rsidRPr="00F33918">
        <w:rPr>
          <w:rFonts w:ascii="Arial" w:eastAsia="Times New Roman" w:hAnsi="Arial" w:cs="Arial"/>
          <w:color w:val="000000"/>
          <w:sz w:val="22"/>
          <w:szCs w:val="22"/>
        </w:rPr>
        <w:t xml:space="preserve">. </w:t>
      </w:r>
      <w:r w:rsidRPr="006A6FFD">
        <w:rPr>
          <w:rFonts w:ascii="Arial" w:eastAsia="Times New Roman" w:hAnsi="Arial" w:cs="Arial"/>
          <w:color w:val="000000"/>
          <w:sz w:val="22"/>
          <w:szCs w:val="22"/>
          <w:highlight w:val="magenta"/>
        </w:rPr>
        <w:t>I</w:t>
      </w:r>
      <w:commentRangeStart w:id="47"/>
      <w:r w:rsidRPr="006A6FFD">
        <w:rPr>
          <w:rFonts w:ascii="Arial" w:eastAsia="Times New Roman" w:hAnsi="Arial" w:cs="Arial"/>
          <w:color w:val="000000"/>
          <w:sz w:val="22"/>
          <w:szCs w:val="22"/>
          <w:highlight w:val="magenta"/>
        </w:rPr>
        <w:t xml:space="preserve">ndonesia’s current industrialization practices still have many manual </w:t>
      </w:r>
      <w:proofErr w:type="spellStart"/>
      <w:r w:rsidRPr="006A6FFD">
        <w:rPr>
          <w:rFonts w:ascii="Arial" w:eastAsia="Times New Roman" w:hAnsi="Arial" w:cs="Arial"/>
          <w:color w:val="000000"/>
          <w:sz w:val="22"/>
          <w:szCs w:val="22"/>
          <w:highlight w:val="magenta"/>
        </w:rPr>
        <w:t>labor</w:t>
      </w:r>
      <w:proofErr w:type="spellEnd"/>
      <w:r w:rsidRPr="006A6FFD">
        <w:rPr>
          <w:rFonts w:ascii="Arial" w:eastAsia="Times New Roman" w:hAnsi="Arial" w:cs="Arial"/>
          <w:color w:val="000000"/>
          <w:sz w:val="22"/>
          <w:szCs w:val="22"/>
          <w:highlight w:val="magenta"/>
        </w:rPr>
        <w:t xml:space="preserve"> redundancies and inefficiencies that led to an increased likelihood of human errors and, thus, increased cost. CMU’s Machine Learning Fundamentals and Machine Learning for Business Applications courses will allow me to build the foundation of machine learning and implement it in manufacturing, such as maintenance scheduling or machine failure prediction, to minimize human errors</w:t>
      </w:r>
      <w:commentRangeEnd w:id="47"/>
      <w:r w:rsidR="004217CB">
        <w:rPr>
          <w:rStyle w:val="CommentReference"/>
        </w:rPr>
        <w:commentReference w:id="47"/>
      </w:r>
      <w:r w:rsidRPr="006A6FFD">
        <w:rPr>
          <w:rFonts w:ascii="Arial" w:eastAsia="Times New Roman" w:hAnsi="Arial" w:cs="Arial"/>
          <w:color w:val="000000"/>
          <w:sz w:val="22"/>
          <w:szCs w:val="22"/>
          <w:highlight w:val="magenta"/>
        </w:rPr>
        <w:t xml:space="preserve">. </w:t>
      </w:r>
      <w:commentRangeStart w:id="48"/>
      <w:r w:rsidRPr="006A6FFD">
        <w:rPr>
          <w:rFonts w:ascii="Arial" w:eastAsia="Times New Roman" w:hAnsi="Arial" w:cs="Arial"/>
          <w:color w:val="000000"/>
          <w:sz w:val="22"/>
          <w:szCs w:val="22"/>
          <w:highlight w:val="magenta"/>
        </w:rPr>
        <w:t xml:space="preserve">Additionally, CMU’s Graduate Consulting Club and Graduate Entrepreneurship Club will equip me with rigorous critical and analytical training for business operations while also </w:t>
      </w:r>
      <w:r w:rsidRPr="006A6FFD">
        <w:rPr>
          <w:rFonts w:ascii="Arial" w:eastAsia="Times New Roman" w:hAnsi="Arial" w:cs="Arial"/>
          <w:color w:val="000000"/>
          <w:sz w:val="22"/>
          <w:szCs w:val="22"/>
          <w:highlight w:val="magenta"/>
        </w:rPr>
        <w:lastRenderedPageBreak/>
        <w:t>enabling me to develop a global network of potential industry leaders, which could boost Indonesia’s manufacturing exports and imports.</w:t>
      </w:r>
      <w:commentRangeEnd w:id="48"/>
      <w:r w:rsidR="004217CB">
        <w:rPr>
          <w:rStyle w:val="CommentReference"/>
        </w:rPr>
        <w:commentReference w:id="48"/>
      </w:r>
    </w:p>
    <w:p w14:paraId="77F91F86" w14:textId="5010DE6C" w:rsidR="004217CB" w:rsidRDefault="004217CB"/>
    <w:p w14:paraId="3231BB5D" w14:textId="38EDA85E" w:rsidR="004217CB" w:rsidRDefault="004217CB"/>
    <w:p w14:paraId="3E97C31B" w14:textId="77777777" w:rsidR="004217CB" w:rsidRPr="004217CB" w:rsidRDefault="004217CB">
      <w:pPr>
        <w:rPr>
          <w:i/>
          <w:iCs/>
        </w:rPr>
      </w:pPr>
      <w:r w:rsidRPr="004217CB">
        <w:rPr>
          <w:i/>
          <w:iCs/>
        </w:rPr>
        <w:t xml:space="preserve">Hi </w:t>
      </w:r>
      <w:proofErr w:type="spellStart"/>
      <w:r w:rsidRPr="004217CB">
        <w:rPr>
          <w:i/>
          <w:iCs/>
        </w:rPr>
        <w:t>Clarysa</w:t>
      </w:r>
      <w:proofErr w:type="spellEnd"/>
      <w:r w:rsidRPr="004217CB">
        <w:rPr>
          <w:i/>
          <w:iCs/>
        </w:rPr>
        <w:t>!</w:t>
      </w:r>
    </w:p>
    <w:p w14:paraId="1C9FFDEC" w14:textId="77777777" w:rsidR="004217CB" w:rsidRPr="004217CB" w:rsidRDefault="004217CB">
      <w:pPr>
        <w:rPr>
          <w:i/>
          <w:iCs/>
        </w:rPr>
      </w:pPr>
    </w:p>
    <w:p w14:paraId="39C04F6B" w14:textId="29E80974" w:rsidR="004217CB" w:rsidRPr="004217CB" w:rsidRDefault="004217CB">
      <w:pPr>
        <w:rPr>
          <w:i/>
          <w:iCs/>
        </w:rPr>
      </w:pPr>
      <w:r w:rsidRPr="004217CB">
        <w:rPr>
          <w:i/>
          <w:iCs/>
        </w:rPr>
        <w:t xml:space="preserve">This is really coming together! I think right now it’s still a touch heavier on who you are (academic + prof backgrounds) rather than why CMU is the perfect antidote for what you want to do for Indonesia’s manufacturing. I suggest shortening the prof experience a bit so you have more space to specifically explain why, out of all universities, it’s the programs at CMU that will help you bring about this change. </w:t>
      </w:r>
    </w:p>
    <w:p w14:paraId="45BF821B" w14:textId="5EEF0CEA" w:rsidR="004217CB" w:rsidRPr="004217CB" w:rsidRDefault="004217CB">
      <w:pPr>
        <w:rPr>
          <w:i/>
          <w:iCs/>
        </w:rPr>
      </w:pPr>
    </w:p>
    <w:p w14:paraId="13CF5550" w14:textId="3FAB2A61" w:rsidR="004217CB" w:rsidRPr="004217CB" w:rsidRDefault="004217CB">
      <w:pPr>
        <w:rPr>
          <w:i/>
          <w:iCs/>
        </w:rPr>
      </w:pPr>
      <w:r w:rsidRPr="004217CB">
        <w:rPr>
          <w:i/>
          <w:iCs/>
        </w:rPr>
        <w:t>All the best with your application!</w:t>
      </w:r>
    </w:p>
    <w:p w14:paraId="2485B3EA" w14:textId="3853E855" w:rsidR="004217CB" w:rsidRPr="004217CB" w:rsidRDefault="004217CB">
      <w:pPr>
        <w:rPr>
          <w:i/>
          <w:iCs/>
        </w:rPr>
      </w:pPr>
    </w:p>
    <w:p w14:paraId="0604D3EF" w14:textId="666A1B1E" w:rsidR="004217CB" w:rsidRPr="004217CB" w:rsidRDefault="004217CB">
      <w:pPr>
        <w:rPr>
          <w:i/>
          <w:iCs/>
        </w:rPr>
      </w:pPr>
      <w:r w:rsidRPr="004217CB">
        <w:rPr>
          <w:i/>
          <w:iCs/>
        </w:rPr>
        <w:t>Paul</w:t>
      </w:r>
    </w:p>
    <w:p w14:paraId="0F9F2E69" w14:textId="7DE12BF0" w:rsidR="004217CB" w:rsidRPr="004217CB" w:rsidRDefault="004217CB">
      <w:pPr>
        <w:rPr>
          <w:i/>
          <w:iCs/>
        </w:rPr>
      </w:pPr>
      <w:proofErr w:type="spellStart"/>
      <w:r w:rsidRPr="004217CB">
        <w:rPr>
          <w:i/>
          <w:iCs/>
        </w:rPr>
        <w:t>ALL-in</w:t>
      </w:r>
      <w:proofErr w:type="spellEnd"/>
      <w:r w:rsidRPr="004217CB">
        <w:rPr>
          <w:i/>
          <w:iCs/>
        </w:rPr>
        <w:t xml:space="preserve"> Essay Editor</w:t>
      </w:r>
    </w:p>
    <w:sectPr w:rsidR="004217CB" w:rsidRPr="004217C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Paul Edison" w:date="2023-01-28T22:45:00Z" w:initials="PE">
    <w:p w14:paraId="5CAEFA98" w14:textId="77777777" w:rsidR="004217CB" w:rsidRDefault="004217CB" w:rsidP="001E35E3">
      <w:pPr>
        <w:pStyle w:val="CommentText"/>
      </w:pPr>
      <w:r>
        <w:rPr>
          <w:rStyle w:val="CommentReference"/>
        </w:rPr>
        <w:annotationRef/>
      </w:r>
      <w:r>
        <w:rPr>
          <w:lang w:val="en-US"/>
        </w:rPr>
        <w:t>My suggestion is to cut this short so you have more space for why you're applying to CMU.</w:t>
      </w:r>
    </w:p>
  </w:comment>
  <w:comment w:id="47" w:author="Paul Edison" w:date="2023-01-28T22:49:00Z" w:initials="PE">
    <w:p w14:paraId="4FD4C4B8" w14:textId="77777777" w:rsidR="004217CB" w:rsidRDefault="004217CB">
      <w:pPr>
        <w:pStyle w:val="CommentText"/>
      </w:pPr>
      <w:r>
        <w:rPr>
          <w:rStyle w:val="CommentReference"/>
        </w:rPr>
        <w:annotationRef/>
      </w:r>
      <w:r>
        <w:rPr>
          <w:lang w:val="en-US"/>
        </w:rPr>
        <w:t xml:space="preserve">Out of all the problems, why this problem specifically? Earlier, you identified the inefficiency of the manufacturing process in Indonesia. How would this help address that specifically? </w:t>
      </w:r>
    </w:p>
    <w:p w14:paraId="308BA16F" w14:textId="77777777" w:rsidR="004217CB" w:rsidRDefault="004217CB">
      <w:pPr>
        <w:pStyle w:val="CommentText"/>
      </w:pPr>
    </w:p>
    <w:p w14:paraId="09F6C50D" w14:textId="77777777" w:rsidR="004217CB" w:rsidRDefault="004217CB" w:rsidP="00075210">
      <w:pPr>
        <w:pStyle w:val="CommentText"/>
      </w:pPr>
      <w:r>
        <w:rPr>
          <w:lang w:val="en-US"/>
        </w:rPr>
        <w:t xml:space="preserve">Other than these two classes, how will CMU help bridge  the gaps between where you're at right now to where you need to be? </w:t>
      </w:r>
    </w:p>
  </w:comment>
  <w:comment w:id="48" w:author="Paul Edison" w:date="2023-01-28T22:50:00Z" w:initials="PE">
    <w:p w14:paraId="13580DA3" w14:textId="77777777" w:rsidR="004217CB" w:rsidRDefault="004217CB" w:rsidP="00DB0418">
      <w:pPr>
        <w:pStyle w:val="CommentText"/>
      </w:pPr>
      <w:r>
        <w:rPr>
          <w:rStyle w:val="CommentReference"/>
        </w:rPr>
        <w:annotationRef/>
      </w:r>
      <w:r>
        <w:rPr>
          <w:lang w:val="en-US"/>
        </w:rPr>
        <w:t xml:space="preserve">How will these two clubs help you attain these? How will you contribute to these communities?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AEFA98" w15:done="0"/>
  <w15:commentEx w15:paraId="09F6C50D" w15:done="0"/>
  <w15:commentEx w15:paraId="13580D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023F3" w16cex:dateUtc="2023-01-28T15:45:00Z"/>
  <w16cex:commentExtensible w16cex:durableId="27802516" w16cex:dateUtc="2023-01-28T15:49:00Z"/>
  <w16cex:commentExtensible w16cex:durableId="2780252E" w16cex:dateUtc="2023-01-28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AEFA98" w16cid:durableId="278023F3"/>
  <w16cid:commentId w16cid:paraId="09F6C50D" w16cid:durableId="27802516"/>
  <w16cid:commentId w16cid:paraId="13580DA3" w16cid:durableId="278025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30"/>
    <w:rsid w:val="0002278D"/>
    <w:rsid w:val="00185506"/>
    <w:rsid w:val="00231430"/>
    <w:rsid w:val="004217CB"/>
    <w:rsid w:val="0062459E"/>
    <w:rsid w:val="006A6FFD"/>
    <w:rsid w:val="00F3391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7F4F"/>
  <w15:chartTrackingRefBased/>
  <w15:docId w15:val="{BB60202F-DC32-E442-9E9F-E77505F2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430"/>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6A6FFD"/>
  </w:style>
  <w:style w:type="character" w:styleId="CommentReference">
    <w:name w:val="annotation reference"/>
    <w:basedOn w:val="DefaultParagraphFont"/>
    <w:uiPriority w:val="99"/>
    <w:semiHidden/>
    <w:unhideWhenUsed/>
    <w:rsid w:val="004217CB"/>
    <w:rPr>
      <w:sz w:val="16"/>
      <w:szCs w:val="16"/>
    </w:rPr>
  </w:style>
  <w:style w:type="paragraph" w:styleId="CommentText">
    <w:name w:val="annotation text"/>
    <w:basedOn w:val="Normal"/>
    <w:link w:val="CommentTextChar"/>
    <w:uiPriority w:val="99"/>
    <w:unhideWhenUsed/>
    <w:rsid w:val="004217CB"/>
    <w:rPr>
      <w:sz w:val="20"/>
      <w:szCs w:val="20"/>
    </w:rPr>
  </w:style>
  <w:style w:type="character" w:customStyle="1" w:styleId="CommentTextChar">
    <w:name w:val="Comment Text Char"/>
    <w:basedOn w:val="DefaultParagraphFont"/>
    <w:link w:val="CommentText"/>
    <w:uiPriority w:val="99"/>
    <w:rsid w:val="004217CB"/>
    <w:rPr>
      <w:sz w:val="20"/>
      <w:szCs w:val="20"/>
    </w:rPr>
  </w:style>
  <w:style w:type="paragraph" w:styleId="CommentSubject">
    <w:name w:val="annotation subject"/>
    <w:basedOn w:val="CommentText"/>
    <w:next w:val="CommentText"/>
    <w:link w:val="CommentSubjectChar"/>
    <w:uiPriority w:val="99"/>
    <w:semiHidden/>
    <w:unhideWhenUsed/>
    <w:rsid w:val="004217CB"/>
    <w:rPr>
      <w:b/>
      <w:bCs/>
    </w:rPr>
  </w:style>
  <w:style w:type="character" w:customStyle="1" w:styleId="CommentSubjectChar">
    <w:name w:val="Comment Subject Char"/>
    <w:basedOn w:val="CommentTextChar"/>
    <w:link w:val="CommentSubject"/>
    <w:uiPriority w:val="99"/>
    <w:semiHidden/>
    <w:rsid w:val="004217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42143">
      <w:bodyDiv w:val="1"/>
      <w:marLeft w:val="0"/>
      <w:marRight w:val="0"/>
      <w:marTop w:val="0"/>
      <w:marBottom w:val="0"/>
      <w:divBdr>
        <w:top w:val="none" w:sz="0" w:space="0" w:color="auto"/>
        <w:left w:val="none" w:sz="0" w:space="0" w:color="auto"/>
        <w:bottom w:val="none" w:sz="0" w:space="0" w:color="auto"/>
        <w:right w:val="none" w:sz="0" w:space="0" w:color="auto"/>
      </w:divBdr>
    </w:div>
    <w:div w:id="12240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3</cp:revision>
  <dcterms:created xsi:type="dcterms:W3CDTF">2023-01-27T14:10:00Z</dcterms:created>
  <dcterms:modified xsi:type="dcterms:W3CDTF">2023-01-28T15:53:00Z</dcterms:modified>
</cp:coreProperties>
</file>