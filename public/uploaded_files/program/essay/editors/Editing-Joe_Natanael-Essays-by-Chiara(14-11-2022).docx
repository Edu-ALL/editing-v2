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4E9A" w14:textId="354EC525" w:rsidR="007E0356" w:rsidRPr="00690024" w:rsidRDefault="00C63B47" w:rsidP="007E0356">
      <w:pPr>
        <w:shd w:val="clear" w:color="auto" w:fill="FFFFFF"/>
        <w:spacing w:after="240"/>
        <w:rPr>
          <w:rFonts w:ascii="Times New Roman" w:eastAsia="Times New Roman" w:hAnsi="Times New Roman" w:cs="Times New Roman"/>
          <w:color w:val="000000" w:themeColor="text1"/>
        </w:rPr>
      </w:pPr>
      <w:r w:rsidRPr="00C63B47">
        <w:rPr>
          <w:rFonts w:ascii="Arial" w:eastAsia="Times New Roman" w:hAnsi="Arial" w:cs="Arial"/>
          <w:b/>
          <w:bCs/>
          <w:i/>
          <w:iCs/>
          <w:color w:val="000000" w:themeColor="text1"/>
        </w:rPr>
        <w:t>Tell a story from your life, describing an experience that either demonstrates your character or helped to shape it. --&gt; 650 words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CD4AE51" w14:textId="5271C433"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 xml:space="preserve">I had never really liked bracelets and </w:t>
      </w:r>
      <w:del w:id="0" w:author="Chiara Situmorang" w:date="2022-11-14T09:54:00Z">
        <w:r w:rsidRPr="00B36294" w:rsidDel="00981492">
          <w:rPr>
            <w:rFonts w:ascii="Arial" w:eastAsia="Times New Roman" w:hAnsi="Arial" w:cs="Arial"/>
            <w:color w:val="000000"/>
            <w:sz w:val="22"/>
            <w:szCs w:val="22"/>
          </w:rPr>
          <w:delText xml:space="preserve">thought </w:delText>
        </w:r>
      </w:del>
      <w:ins w:id="1" w:author="Chiara Situmorang" w:date="2022-11-14T09:54:00Z">
        <w:r w:rsidR="00981492">
          <w:rPr>
            <w:rFonts w:ascii="Arial" w:eastAsia="Times New Roman" w:hAnsi="Arial" w:cs="Arial"/>
            <w:color w:val="000000"/>
            <w:sz w:val="22"/>
            <w:szCs w:val="22"/>
          </w:rPr>
          <w:t>used to think</w:t>
        </w:r>
        <w:r w:rsidR="00981492" w:rsidRPr="00B36294">
          <w:rPr>
            <w:rFonts w:ascii="Arial" w:eastAsia="Times New Roman" w:hAnsi="Arial" w:cs="Arial"/>
            <w:color w:val="000000"/>
            <w:sz w:val="22"/>
            <w:szCs w:val="22"/>
          </w:rPr>
          <w:t xml:space="preserve"> </w:t>
        </w:r>
      </w:ins>
      <w:del w:id="2" w:author="Chiara Situmorang" w:date="2022-11-14T09:54:00Z">
        <w:r w:rsidRPr="00B36294" w:rsidDel="00981492">
          <w:rPr>
            <w:rFonts w:ascii="Arial" w:eastAsia="Times New Roman" w:hAnsi="Arial" w:cs="Arial"/>
            <w:color w:val="000000"/>
            <w:sz w:val="22"/>
            <w:szCs w:val="22"/>
          </w:rPr>
          <w:delText xml:space="preserve">that </w:delText>
        </w:r>
      </w:del>
      <w:r w:rsidRPr="00B36294">
        <w:rPr>
          <w:rFonts w:ascii="Arial" w:eastAsia="Times New Roman" w:hAnsi="Arial" w:cs="Arial"/>
          <w:color w:val="000000"/>
          <w:sz w:val="22"/>
          <w:szCs w:val="22"/>
        </w:rPr>
        <w:t xml:space="preserve">that would never change. Since my family was of Chinese background, </w:t>
      </w:r>
      <w:ins w:id="3" w:author="Chiara Situmorang" w:date="2022-11-14T09:56:00Z">
        <w:r w:rsidR="00981492" w:rsidRPr="00B36294">
          <w:rPr>
            <w:rFonts w:ascii="Arial" w:eastAsia="Times New Roman" w:hAnsi="Arial" w:cs="Arial"/>
            <w:color w:val="000000"/>
            <w:sz w:val="22"/>
            <w:szCs w:val="22"/>
          </w:rPr>
          <w:t>on special occasions</w:t>
        </w:r>
        <w:r w:rsidR="00981492">
          <w:rPr>
            <w:rFonts w:ascii="Arial" w:eastAsia="Times New Roman" w:hAnsi="Arial" w:cs="Arial"/>
            <w:color w:val="000000"/>
            <w:sz w:val="22"/>
            <w:szCs w:val="22"/>
          </w:rPr>
          <w:t>,</w:t>
        </w:r>
        <w:r w:rsidR="00981492" w:rsidRPr="00B36294">
          <w:rPr>
            <w:rFonts w:ascii="Arial" w:eastAsia="Times New Roman" w:hAnsi="Arial" w:cs="Arial"/>
            <w:color w:val="000000"/>
            <w:sz w:val="22"/>
            <w:szCs w:val="22"/>
          </w:rPr>
          <w:t xml:space="preserve"> </w:t>
        </w:r>
      </w:ins>
      <w:r w:rsidRPr="00B36294">
        <w:rPr>
          <w:rFonts w:ascii="Arial" w:eastAsia="Times New Roman" w:hAnsi="Arial" w:cs="Arial"/>
          <w:color w:val="000000"/>
          <w:sz w:val="22"/>
          <w:szCs w:val="22"/>
        </w:rPr>
        <w:t xml:space="preserve">my relatives would </w:t>
      </w:r>
      <w:del w:id="4" w:author="Chiara Situmorang" w:date="2022-11-14T09:56:00Z">
        <w:r w:rsidRPr="00B36294" w:rsidDel="00981492">
          <w:rPr>
            <w:rFonts w:ascii="Arial" w:eastAsia="Times New Roman" w:hAnsi="Arial" w:cs="Arial"/>
            <w:color w:val="000000"/>
            <w:sz w:val="22"/>
            <w:szCs w:val="22"/>
          </w:rPr>
          <w:delText xml:space="preserve">usually </w:delText>
        </w:r>
      </w:del>
      <w:r w:rsidRPr="00B36294">
        <w:rPr>
          <w:rFonts w:ascii="Arial" w:eastAsia="Times New Roman" w:hAnsi="Arial" w:cs="Arial"/>
          <w:color w:val="000000"/>
          <w:sz w:val="22"/>
          <w:szCs w:val="22"/>
        </w:rPr>
        <w:t>give me a red envelope containing money and bracelets which supposedly fends off evil spirits</w:t>
      </w:r>
      <w:del w:id="5" w:author="Chiara Situmorang" w:date="2022-11-14T09:54:00Z">
        <w:r w:rsidRPr="00B36294" w:rsidDel="00981492">
          <w:rPr>
            <w:rFonts w:ascii="Arial" w:eastAsia="Times New Roman" w:hAnsi="Arial" w:cs="Arial"/>
            <w:color w:val="000000"/>
            <w:sz w:val="22"/>
            <w:szCs w:val="22"/>
          </w:rPr>
          <w:delText xml:space="preserve"> on special occasions</w:delText>
        </w:r>
      </w:del>
      <w:r w:rsidRPr="00B36294">
        <w:rPr>
          <w:rFonts w:ascii="Arial" w:eastAsia="Times New Roman" w:hAnsi="Arial" w:cs="Arial"/>
          <w:color w:val="000000"/>
          <w:sz w:val="22"/>
          <w:szCs w:val="22"/>
        </w:rPr>
        <w:t>. I’d wear it during family events and photos or when they</w:t>
      </w:r>
      <w:del w:id="6" w:author="Chiara Situmorang" w:date="2022-11-14T09:56:00Z">
        <w:r w:rsidRPr="00B36294" w:rsidDel="00981492">
          <w:rPr>
            <w:rFonts w:ascii="Arial" w:eastAsia="Times New Roman" w:hAnsi="Arial" w:cs="Arial"/>
            <w:color w:val="000000"/>
            <w:sz w:val="22"/>
            <w:szCs w:val="22"/>
          </w:rPr>
          <w:delText>’re present</w:delText>
        </w:r>
      </w:del>
      <w:ins w:id="7" w:author="Chiara Situmorang" w:date="2022-11-14T09:56:00Z">
        <w:r w:rsidR="00981492">
          <w:rPr>
            <w:rFonts w:ascii="Arial" w:eastAsia="Times New Roman" w:hAnsi="Arial" w:cs="Arial"/>
            <w:color w:val="000000"/>
            <w:sz w:val="22"/>
            <w:szCs w:val="22"/>
          </w:rPr>
          <w:t xml:space="preserve"> were around,</w:t>
        </w:r>
      </w:ins>
      <w:r w:rsidRPr="00B36294">
        <w:rPr>
          <w:rFonts w:ascii="Arial" w:eastAsia="Times New Roman" w:hAnsi="Arial" w:cs="Arial"/>
          <w:color w:val="000000"/>
          <w:sz w:val="22"/>
          <w:szCs w:val="22"/>
        </w:rPr>
        <w:t xml:space="preserve"> but take it </w:t>
      </w:r>
      <w:ins w:id="8" w:author="Chiara Situmorang" w:date="2022-11-14T09:56:00Z">
        <w:r w:rsidR="00981492">
          <w:rPr>
            <w:rFonts w:ascii="Arial" w:eastAsia="Times New Roman" w:hAnsi="Arial" w:cs="Arial"/>
            <w:color w:val="000000"/>
            <w:sz w:val="22"/>
            <w:szCs w:val="22"/>
          </w:rPr>
          <w:t xml:space="preserve">off </w:t>
        </w:r>
      </w:ins>
      <w:r w:rsidRPr="00B36294">
        <w:rPr>
          <w:rFonts w:ascii="Arial" w:eastAsia="Times New Roman" w:hAnsi="Arial" w:cs="Arial"/>
          <w:color w:val="000000"/>
          <w:sz w:val="22"/>
          <w:szCs w:val="22"/>
        </w:rPr>
        <w:t>right after</w:t>
      </w:r>
      <w:del w:id="9" w:author="Chiara Situmorang" w:date="2022-11-14T09:56:00Z">
        <w:r w:rsidRPr="00B36294" w:rsidDel="00981492">
          <w:rPr>
            <w:rFonts w:ascii="Arial" w:eastAsia="Times New Roman" w:hAnsi="Arial" w:cs="Arial"/>
            <w:color w:val="000000"/>
            <w:sz w:val="22"/>
            <w:szCs w:val="22"/>
          </w:rPr>
          <w:delText xml:space="preserve"> it's over</w:delText>
        </w:r>
      </w:del>
      <w:ins w:id="10" w:author="Chiara Situmorang" w:date="2022-11-14T09:57:00Z">
        <w:r w:rsidR="00981492">
          <w:rPr>
            <w:rFonts w:ascii="Arial" w:eastAsia="Times New Roman" w:hAnsi="Arial" w:cs="Arial"/>
            <w:color w:val="000000"/>
            <w:sz w:val="22"/>
            <w:szCs w:val="22"/>
          </w:rPr>
          <w:t>, j</w:t>
        </w:r>
      </w:ins>
      <w:del w:id="11" w:author="Chiara Situmorang" w:date="2022-11-14T09:57:00Z">
        <w:r w:rsidRPr="00B36294" w:rsidDel="00981492">
          <w:rPr>
            <w:rFonts w:ascii="Arial" w:eastAsia="Times New Roman" w:hAnsi="Arial" w:cs="Arial"/>
            <w:color w:val="000000"/>
            <w:sz w:val="22"/>
            <w:szCs w:val="22"/>
          </w:rPr>
          <w:delText>. J</w:delText>
        </w:r>
      </w:del>
      <w:r w:rsidRPr="00B36294">
        <w:rPr>
          <w:rFonts w:ascii="Arial" w:eastAsia="Times New Roman" w:hAnsi="Arial" w:cs="Arial"/>
          <w:color w:val="000000"/>
          <w:sz w:val="22"/>
          <w:szCs w:val="22"/>
        </w:rPr>
        <w:t xml:space="preserve">ust for it to be another addition to the collection of </w:t>
      </w:r>
      <w:del w:id="12" w:author="Chiara Situmorang" w:date="2022-11-14T09:57:00Z">
        <w:r w:rsidRPr="00B36294" w:rsidDel="00981492">
          <w:rPr>
            <w:rFonts w:ascii="Arial" w:eastAsia="Times New Roman" w:hAnsi="Arial" w:cs="Arial"/>
            <w:color w:val="000000"/>
            <w:sz w:val="22"/>
            <w:szCs w:val="22"/>
          </w:rPr>
          <w:delText xml:space="preserve">other similar </w:delText>
        </w:r>
      </w:del>
      <w:r w:rsidRPr="00B36294">
        <w:rPr>
          <w:rFonts w:ascii="Arial" w:eastAsia="Times New Roman" w:hAnsi="Arial" w:cs="Arial"/>
          <w:color w:val="000000"/>
          <w:sz w:val="22"/>
          <w:szCs w:val="22"/>
        </w:rPr>
        <w:t>bracelets sitting on my shelf, collecting dust. </w:t>
      </w:r>
    </w:p>
    <w:p w14:paraId="76303596" w14:textId="77777777" w:rsidR="00B36294" w:rsidRPr="00B36294" w:rsidRDefault="00B36294" w:rsidP="00B36294">
      <w:pPr>
        <w:rPr>
          <w:rFonts w:ascii="Times New Roman" w:eastAsia="Times New Roman" w:hAnsi="Times New Roman" w:cs="Times New Roman"/>
        </w:rPr>
      </w:pPr>
    </w:p>
    <w:p w14:paraId="3284A55E" w14:textId="0C054F9A"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 xml:space="preserve">Last year, I </w:t>
      </w:r>
      <w:del w:id="13" w:author="Chiara Situmorang" w:date="2022-11-14T09:57:00Z">
        <w:r w:rsidRPr="00B36294" w:rsidDel="00981492">
          <w:rPr>
            <w:rFonts w:ascii="Arial" w:eastAsia="Times New Roman" w:hAnsi="Arial" w:cs="Arial"/>
            <w:color w:val="000000"/>
            <w:sz w:val="22"/>
            <w:szCs w:val="22"/>
          </w:rPr>
          <w:delText xml:space="preserve">coincidentally also </w:delText>
        </w:r>
      </w:del>
      <w:r w:rsidRPr="00B36294">
        <w:rPr>
          <w:rFonts w:ascii="Arial" w:eastAsia="Times New Roman" w:hAnsi="Arial" w:cs="Arial"/>
          <w:color w:val="000000"/>
          <w:sz w:val="22"/>
          <w:szCs w:val="22"/>
        </w:rPr>
        <w:t>received a</w:t>
      </w:r>
      <w:ins w:id="14" w:author="Chiara Situmorang" w:date="2022-11-14T09:58:00Z">
        <w:r w:rsidR="00981492">
          <w:rPr>
            <w:rFonts w:ascii="Arial" w:eastAsia="Times New Roman" w:hAnsi="Arial" w:cs="Arial"/>
            <w:color w:val="000000"/>
            <w:sz w:val="22"/>
            <w:szCs w:val="22"/>
          </w:rPr>
          <w:t>nother</w:t>
        </w:r>
      </w:ins>
      <w:r w:rsidRPr="00B36294">
        <w:rPr>
          <w:rFonts w:ascii="Arial" w:eastAsia="Times New Roman" w:hAnsi="Arial" w:cs="Arial"/>
          <w:color w:val="000000"/>
          <w:sz w:val="22"/>
          <w:szCs w:val="22"/>
        </w:rPr>
        <w:t xml:space="preserve"> bracelet from Jocelyn in school. Not wanting to disrespect her kindness, I wore it for the time being.  </w:t>
      </w:r>
    </w:p>
    <w:p w14:paraId="25C8D3F4" w14:textId="77777777" w:rsidR="00B36294" w:rsidRPr="00B36294" w:rsidRDefault="00B36294" w:rsidP="00B36294">
      <w:pPr>
        <w:rPr>
          <w:rFonts w:ascii="Times New Roman" w:eastAsia="Times New Roman" w:hAnsi="Times New Roman" w:cs="Times New Roman"/>
        </w:rPr>
      </w:pPr>
    </w:p>
    <w:p w14:paraId="2477F216" w14:textId="3B50B207"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“I’ll take it off when she’s not around,” I said to myself</w:t>
      </w:r>
      <w:ins w:id="15" w:author="Chiara Situmorang" w:date="2022-11-14T09:52:00Z">
        <w:r w:rsidR="00981492">
          <w:rPr>
            <w:rFonts w:ascii="Arial" w:eastAsia="Times New Roman" w:hAnsi="Arial" w:cs="Arial"/>
            <w:color w:val="000000"/>
            <w:sz w:val="22"/>
            <w:szCs w:val="22"/>
          </w:rPr>
          <w:t>.</w:t>
        </w:r>
      </w:ins>
    </w:p>
    <w:p w14:paraId="288F038B" w14:textId="77777777" w:rsidR="00B36294" w:rsidRPr="00B36294" w:rsidRDefault="00B36294" w:rsidP="00B36294">
      <w:pPr>
        <w:rPr>
          <w:rFonts w:ascii="Times New Roman" w:eastAsia="Times New Roman" w:hAnsi="Times New Roman" w:cs="Times New Roman"/>
        </w:rPr>
      </w:pPr>
    </w:p>
    <w:p w14:paraId="1C05D099" w14:textId="6A61F59E" w:rsidR="00981492" w:rsidRDefault="00B36294" w:rsidP="00B36294">
      <w:pPr>
        <w:jc w:val="both"/>
        <w:rPr>
          <w:ins w:id="16" w:author="Chiara Situmorang" w:date="2022-11-14T09:58:00Z"/>
          <w:rFonts w:ascii="Arial" w:eastAsia="Times New Roman" w:hAnsi="Arial" w:cs="Arial"/>
          <w:color w:val="000000"/>
          <w:sz w:val="22"/>
          <w:szCs w:val="22"/>
        </w:rPr>
      </w:pPr>
      <w:r w:rsidRPr="00B36294">
        <w:rPr>
          <w:rFonts w:ascii="Arial" w:eastAsia="Times New Roman" w:hAnsi="Arial" w:cs="Arial"/>
          <w:color w:val="000000"/>
          <w:sz w:val="22"/>
          <w:szCs w:val="22"/>
        </w:rPr>
        <w:tab/>
        <w:t>The bracelet left a</w:t>
      </w:r>
      <w:ins w:id="17" w:author="Chiara Situmorang" w:date="2022-11-14T09:58:00Z">
        <w:r w:rsidR="00981492">
          <w:rPr>
            <w:rFonts w:ascii="Arial" w:eastAsia="Times New Roman" w:hAnsi="Arial" w:cs="Arial"/>
            <w:color w:val="000000"/>
            <w:sz w:val="22"/>
            <w:szCs w:val="22"/>
          </w:rPr>
          <w:t>n</w:t>
        </w:r>
      </w:ins>
      <w:del w:id="18" w:author="Chiara Situmorang" w:date="2022-11-14T09:58:00Z">
        <w:r w:rsidRPr="00B36294" w:rsidDel="00981492">
          <w:rPr>
            <w:rFonts w:ascii="Arial" w:eastAsia="Times New Roman" w:hAnsi="Arial" w:cs="Arial"/>
            <w:color w:val="000000"/>
            <w:sz w:val="22"/>
            <w:szCs w:val="22"/>
          </w:rPr>
          <w:delText xml:space="preserve"> very</w:delText>
        </w:r>
      </w:del>
      <w:r w:rsidRPr="00B36294">
        <w:rPr>
          <w:rFonts w:ascii="Arial" w:eastAsia="Times New Roman" w:hAnsi="Arial" w:cs="Arial"/>
          <w:color w:val="000000"/>
          <w:sz w:val="22"/>
          <w:szCs w:val="22"/>
        </w:rPr>
        <w:t xml:space="preserve"> unpleasant feeling on my wrist as it constantly moved and rubbed against my skin. </w:t>
      </w:r>
      <w:del w:id="19" w:author="Chiara Situmorang" w:date="2022-11-14T09:58:00Z">
        <w:r w:rsidRPr="00B36294" w:rsidDel="00981492">
          <w:rPr>
            <w:rFonts w:ascii="Arial" w:eastAsia="Times New Roman" w:hAnsi="Arial" w:cs="Arial"/>
            <w:color w:val="000000"/>
            <w:sz w:val="22"/>
            <w:szCs w:val="22"/>
          </w:rPr>
          <w:delText xml:space="preserve">Even with the tighter ones, my arm felt restrictive and itchy. </w:delText>
        </w:r>
      </w:del>
      <w:r w:rsidRPr="00B36294">
        <w:rPr>
          <w:rFonts w:ascii="Arial" w:eastAsia="Times New Roman" w:hAnsi="Arial" w:cs="Arial"/>
          <w:color w:val="000000"/>
          <w:sz w:val="22"/>
          <w:szCs w:val="22"/>
        </w:rPr>
        <w:t>Hours went by and the school bell finally rang. I reached home and the same fate befell this bracelet</w:t>
      </w:r>
      <w:ins w:id="20" w:author="Chiara Situmorang" w:date="2022-11-14T10:00:00Z">
        <w:r w:rsidR="00981492">
          <w:rPr>
            <w:rFonts w:ascii="Arial" w:eastAsia="Times New Roman" w:hAnsi="Arial" w:cs="Arial"/>
            <w:color w:val="000000"/>
            <w:sz w:val="22"/>
            <w:szCs w:val="22"/>
          </w:rPr>
          <w:t xml:space="preserve"> without giving it the chance to grow on me</w:t>
        </w:r>
      </w:ins>
      <w:r w:rsidRPr="00B36294">
        <w:rPr>
          <w:rFonts w:ascii="Arial" w:eastAsia="Times New Roman" w:hAnsi="Arial" w:cs="Arial"/>
          <w:color w:val="000000"/>
          <w:sz w:val="22"/>
          <w:szCs w:val="22"/>
        </w:rPr>
        <w:t xml:space="preserve">. </w:t>
      </w:r>
    </w:p>
    <w:p w14:paraId="430614A1" w14:textId="77777777" w:rsidR="00981492" w:rsidRDefault="00981492" w:rsidP="00B36294">
      <w:pPr>
        <w:jc w:val="both"/>
        <w:rPr>
          <w:ins w:id="21" w:author="Chiara Situmorang" w:date="2022-11-14T09:58:00Z"/>
          <w:rFonts w:ascii="Arial" w:eastAsia="Times New Roman" w:hAnsi="Arial" w:cs="Arial"/>
          <w:color w:val="000000"/>
          <w:sz w:val="22"/>
          <w:szCs w:val="22"/>
        </w:rPr>
      </w:pPr>
    </w:p>
    <w:p w14:paraId="1187C543" w14:textId="3013288B" w:rsidR="00B36294" w:rsidRPr="00B36294" w:rsidRDefault="00B36294" w:rsidP="00981492">
      <w:pPr>
        <w:ind w:firstLine="720"/>
        <w:jc w:val="both"/>
        <w:rPr>
          <w:rFonts w:ascii="Times New Roman" w:eastAsia="Times New Roman" w:hAnsi="Times New Roman" w:cs="Times New Roman"/>
        </w:rPr>
        <w:pPrChange w:id="22" w:author="Chiara Situmorang" w:date="2022-11-14T09:58:00Z">
          <w:pPr>
            <w:jc w:val="both"/>
          </w:pPr>
        </w:pPrChange>
      </w:pPr>
      <w:del w:id="23" w:author="Chiara Situmorang" w:date="2022-11-14T09:59:00Z">
        <w:r w:rsidRPr="00B36294" w:rsidDel="00981492">
          <w:rPr>
            <w:rFonts w:ascii="Arial" w:eastAsia="Times New Roman" w:hAnsi="Arial" w:cs="Arial"/>
            <w:color w:val="000000"/>
            <w:sz w:val="22"/>
            <w:szCs w:val="22"/>
          </w:rPr>
          <w:delText>I was unconsciously</w:delText>
        </w:r>
      </w:del>
      <w:ins w:id="24" w:author="Chiara Situmorang" w:date="2022-11-14T09:59:00Z">
        <w:r w:rsidR="00981492">
          <w:rPr>
            <w:rFonts w:ascii="Arial" w:eastAsia="Times New Roman" w:hAnsi="Arial" w:cs="Arial"/>
            <w:color w:val="000000"/>
            <w:sz w:val="22"/>
            <w:szCs w:val="22"/>
          </w:rPr>
          <w:t>Without realizing it, I had found myself</w:t>
        </w:r>
      </w:ins>
      <w:r w:rsidRPr="00B36294">
        <w:rPr>
          <w:rFonts w:ascii="Arial" w:eastAsia="Times New Roman" w:hAnsi="Arial" w:cs="Arial"/>
          <w:color w:val="000000"/>
          <w:sz w:val="22"/>
          <w:szCs w:val="22"/>
        </w:rPr>
        <w:t xml:space="preserve"> </w:t>
      </w:r>
      <w:del w:id="25" w:author="Chiara Situmorang" w:date="2022-11-14T09:59:00Z">
        <w:r w:rsidRPr="00B36294" w:rsidDel="00981492">
          <w:rPr>
            <w:rFonts w:ascii="Arial" w:eastAsia="Times New Roman" w:hAnsi="Arial" w:cs="Arial"/>
            <w:color w:val="000000"/>
            <w:sz w:val="22"/>
            <w:szCs w:val="22"/>
          </w:rPr>
          <w:delText>going through this</w:delText>
        </w:r>
      </w:del>
      <w:ins w:id="26" w:author="Chiara Situmorang" w:date="2022-11-14T09:59:00Z">
        <w:r w:rsidR="00981492">
          <w:rPr>
            <w:rFonts w:ascii="Arial" w:eastAsia="Times New Roman" w:hAnsi="Arial" w:cs="Arial"/>
            <w:color w:val="000000"/>
            <w:sz w:val="22"/>
            <w:szCs w:val="22"/>
          </w:rPr>
          <w:t>in a</w:t>
        </w:r>
      </w:ins>
      <w:r w:rsidRPr="00B36294">
        <w:rPr>
          <w:rFonts w:ascii="Arial" w:eastAsia="Times New Roman" w:hAnsi="Arial" w:cs="Arial"/>
          <w:color w:val="000000"/>
          <w:sz w:val="22"/>
          <w:szCs w:val="22"/>
        </w:rPr>
        <w:t xml:space="preserve"> cycle of avoid</w:t>
      </w:r>
      <w:ins w:id="27" w:author="Chiara Situmorang" w:date="2022-11-14T09:59:00Z">
        <w:r w:rsidR="00981492">
          <w:rPr>
            <w:rFonts w:ascii="Arial" w:eastAsia="Times New Roman" w:hAnsi="Arial" w:cs="Arial"/>
            <w:color w:val="000000"/>
            <w:sz w:val="22"/>
            <w:szCs w:val="22"/>
          </w:rPr>
          <w:t>a</w:t>
        </w:r>
      </w:ins>
      <w:ins w:id="28" w:author="Chiara Situmorang" w:date="2022-11-14T10:00:00Z">
        <w:r w:rsidR="00981492">
          <w:rPr>
            <w:rFonts w:ascii="Arial" w:eastAsia="Times New Roman" w:hAnsi="Arial" w:cs="Arial"/>
            <w:color w:val="000000"/>
            <w:sz w:val="22"/>
            <w:szCs w:val="22"/>
          </w:rPr>
          <w:t>nce whenever I felt</w:t>
        </w:r>
      </w:ins>
      <w:del w:id="29" w:author="Chiara Situmorang" w:date="2022-11-14T09:59:00Z">
        <w:r w:rsidRPr="00B36294" w:rsidDel="00981492">
          <w:rPr>
            <w:rFonts w:ascii="Arial" w:eastAsia="Times New Roman" w:hAnsi="Arial" w:cs="Arial"/>
            <w:color w:val="000000"/>
            <w:sz w:val="22"/>
            <w:szCs w:val="22"/>
          </w:rPr>
          <w:delText>ing</w:delText>
        </w:r>
      </w:del>
      <w:r w:rsidRPr="00B36294">
        <w:rPr>
          <w:rFonts w:ascii="Arial" w:eastAsia="Times New Roman" w:hAnsi="Arial" w:cs="Arial"/>
          <w:color w:val="000000"/>
          <w:sz w:val="22"/>
          <w:szCs w:val="22"/>
        </w:rPr>
        <w:t xml:space="preserve"> discomfort. This same phenomenon seemed to pervade other parts of my life. I found myself avoiding relatives I didn’t recognize during large family gatherings because it would have been too </w:t>
      </w:r>
      <w:del w:id="30" w:author="Chiara Situmorang" w:date="2022-11-14T10:01:00Z">
        <w:r w:rsidRPr="00B36294" w:rsidDel="00981492">
          <w:rPr>
            <w:rFonts w:ascii="Arial" w:eastAsia="Times New Roman" w:hAnsi="Arial" w:cs="Arial"/>
            <w:color w:val="000000"/>
            <w:sz w:val="22"/>
            <w:szCs w:val="22"/>
          </w:rPr>
          <w:delText>“</w:delText>
        </w:r>
      </w:del>
      <w:r w:rsidRPr="00B36294">
        <w:rPr>
          <w:rFonts w:ascii="Arial" w:eastAsia="Times New Roman" w:hAnsi="Arial" w:cs="Arial"/>
          <w:color w:val="000000"/>
          <w:sz w:val="22"/>
          <w:szCs w:val="22"/>
        </w:rPr>
        <w:t>awkward</w:t>
      </w:r>
      <w:del w:id="31" w:author="Chiara Situmorang" w:date="2022-11-14T10:01:00Z">
        <w:r w:rsidRPr="00B36294" w:rsidDel="00981492">
          <w:rPr>
            <w:rFonts w:ascii="Arial" w:eastAsia="Times New Roman" w:hAnsi="Arial" w:cs="Arial"/>
            <w:color w:val="000000"/>
            <w:sz w:val="22"/>
            <w:szCs w:val="22"/>
          </w:rPr>
          <w:delText>”</w:delText>
        </w:r>
      </w:del>
      <w:r w:rsidRPr="00B36294">
        <w:rPr>
          <w:rFonts w:ascii="Arial" w:eastAsia="Times New Roman" w:hAnsi="Arial" w:cs="Arial"/>
          <w:color w:val="000000"/>
          <w:sz w:val="22"/>
          <w:szCs w:val="22"/>
        </w:rPr>
        <w:t xml:space="preserve"> to start a convers</w:t>
      </w:r>
      <w:ins w:id="32" w:author="Chiara Situmorang" w:date="2022-11-14T10:05:00Z">
        <w:r w:rsidR="00D27DCB">
          <w:rPr>
            <w:rFonts w:ascii="Arial" w:eastAsia="Times New Roman" w:hAnsi="Arial" w:cs="Arial"/>
            <w:color w:val="000000"/>
            <w:sz w:val="22"/>
            <w:szCs w:val="22"/>
          </w:rPr>
          <w:t>at</w:t>
        </w:r>
      </w:ins>
      <w:r w:rsidRPr="00B36294">
        <w:rPr>
          <w:rFonts w:ascii="Arial" w:eastAsia="Times New Roman" w:hAnsi="Arial" w:cs="Arial"/>
          <w:color w:val="000000"/>
          <w:sz w:val="22"/>
          <w:szCs w:val="22"/>
        </w:rPr>
        <w:t xml:space="preserve">ion. </w:t>
      </w:r>
      <w:commentRangeStart w:id="33"/>
      <w:r w:rsidRPr="00B36294">
        <w:rPr>
          <w:rFonts w:ascii="Arial" w:eastAsia="Times New Roman" w:hAnsi="Arial" w:cs="Arial"/>
          <w:color w:val="000000"/>
          <w:sz w:val="22"/>
          <w:szCs w:val="22"/>
        </w:rPr>
        <w:t xml:space="preserve">When hiking during family trips, I’d always take the easiest routes, fearing risks and failures. </w:t>
      </w:r>
      <w:commentRangeEnd w:id="33"/>
      <w:r w:rsidR="00D3298A">
        <w:rPr>
          <w:rStyle w:val="CommentReference"/>
        </w:rPr>
        <w:commentReference w:id="33"/>
      </w:r>
      <w:ins w:id="34" w:author="Chiara Situmorang" w:date="2022-11-14T10:01:00Z">
        <w:r w:rsidR="00D27DCB">
          <w:rPr>
            <w:rFonts w:ascii="Arial" w:eastAsia="Times New Roman" w:hAnsi="Arial" w:cs="Arial"/>
            <w:color w:val="000000"/>
            <w:sz w:val="22"/>
            <w:szCs w:val="22"/>
          </w:rPr>
          <w:t>D</w:t>
        </w:r>
      </w:ins>
      <w:del w:id="35" w:author="Chiara Situmorang" w:date="2022-11-14T10:01:00Z">
        <w:r w:rsidRPr="00B36294" w:rsidDel="00D27DCB">
          <w:rPr>
            <w:rFonts w:ascii="Arial" w:eastAsia="Times New Roman" w:hAnsi="Arial" w:cs="Arial"/>
            <w:color w:val="000000"/>
            <w:sz w:val="22"/>
            <w:szCs w:val="22"/>
          </w:rPr>
          <w:delText>And d</w:delText>
        </w:r>
      </w:del>
      <w:r w:rsidRPr="00B36294">
        <w:rPr>
          <w:rFonts w:ascii="Arial" w:eastAsia="Times New Roman" w:hAnsi="Arial" w:cs="Arial"/>
          <w:color w:val="000000"/>
          <w:sz w:val="22"/>
          <w:szCs w:val="22"/>
        </w:rPr>
        <w:t xml:space="preserve">uring the transition from middle school to high school, I was overwhelmed by the huge jump in </w:t>
      </w:r>
      <w:del w:id="36" w:author="Chiara Situmorang" w:date="2022-11-14T10:01:00Z">
        <w:r w:rsidRPr="00B36294" w:rsidDel="00D27DCB">
          <w:rPr>
            <w:rFonts w:ascii="Arial" w:eastAsia="Times New Roman" w:hAnsi="Arial" w:cs="Arial"/>
            <w:color w:val="000000"/>
            <w:sz w:val="22"/>
            <w:szCs w:val="22"/>
          </w:rPr>
          <w:delText xml:space="preserve">difficulty in </w:delText>
        </w:r>
      </w:del>
      <w:r w:rsidRPr="00B36294">
        <w:rPr>
          <w:rFonts w:ascii="Arial" w:eastAsia="Times New Roman" w:hAnsi="Arial" w:cs="Arial"/>
          <w:color w:val="000000"/>
          <w:sz w:val="22"/>
          <w:szCs w:val="22"/>
        </w:rPr>
        <w:t>course</w:t>
      </w:r>
      <w:ins w:id="37" w:author="Chiara Situmorang" w:date="2022-11-14T10:01:00Z">
        <w:r w:rsidR="00D27DCB">
          <w:rPr>
            <w:rFonts w:ascii="Arial" w:eastAsia="Times New Roman" w:hAnsi="Arial" w:cs="Arial"/>
            <w:color w:val="000000"/>
            <w:sz w:val="22"/>
            <w:szCs w:val="22"/>
          </w:rPr>
          <w:t xml:space="preserve"> rigor</w:t>
        </w:r>
      </w:ins>
      <w:del w:id="38" w:author="Chiara Situmorang" w:date="2022-11-14T10:01:00Z">
        <w:r w:rsidRPr="00B36294" w:rsidDel="00D27DCB">
          <w:rPr>
            <w:rFonts w:ascii="Arial" w:eastAsia="Times New Roman" w:hAnsi="Arial" w:cs="Arial"/>
            <w:color w:val="000000"/>
            <w:sz w:val="22"/>
            <w:szCs w:val="22"/>
          </w:rPr>
          <w:delText>s</w:delText>
        </w:r>
      </w:del>
      <w:r w:rsidRPr="00B36294">
        <w:rPr>
          <w:rFonts w:ascii="Arial" w:eastAsia="Times New Roman" w:hAnsi="Arial" w:cs="Arial"/>
          <w:color w:val="000000"/>
          <w:sz w:val="22"/>
          <w:szCs w:val="22"/>
        </w:rPr>
        <w:t xml:space="preserve"> and having to balance my studies with my student council responsibilities. As a coping mechanism, I</w:t>
      </w:r>
      <w:del w:id="39" w:author="Chiara Situmorang" w:date="2022-11-14T10:01:00Z">
        <w:r w:rsidRPr="00B36294" w:rsidDel="00D27DCB">
          <w:rPr>
            <w:rFonts w:ascii="Arial" w:eastAsia="Times New Roman" w:hAnsi="Arial" w:cs="Arial"/>
            <w:color w:val="000000"/>
            <w:sz w:val="22"/>
            <w:szCs w:val="22"/>
          </w:rPr>
          <w:delText>’d</w:delText>
        </w:r>
      </w:del>
      <w:r w:rsidRPr="00B36294">
        <w:rPr>
          <w:rFonts w:ascii="Arial" w:eastAsia="Times New Roman" w:hAnsi="Arial" w:cs="Arial"/>
          <w:color w:val="000000"/>
          <w:sz w:val="22"/>
          <w:szCs w:val="22"/>
        </w:rPr>
        <w:t xml:space="preserve"> procrastinate</w:t>
      </w:r>
      <w:ins w:id="40" w:author="Chiara Situmorang" w:date="2022-11-14T10:01:00Z">
        <w:r w:rsidR="00D27DCB">
          <w:rPr>
            <w:rFonts w:ascii="Arial" w:eastAsia="Times New Roman" w:hAnsi="Arial" w:cs="Arial"/>
            <w:color w:val="000000"/>
            <w:sz w:val="22"/>
            <w:szCs w:val="22"/>
          </w:rPr>
          <w:t>d</w:t>
        </w:r>
      </w:ins>
      <w:r w:rsidRPr="00B36294">
        <w:rPr>
          <w:rFonts w:ascii="Arial" w:eastAsia="Times New Roman" w:hAnsi="Arial" w:cs="Arial"/>
          <w:color w:val="000000"/>
          <w:sz w:val="22"/>
          <w:szCs w:val="22"/>
        </w:rPr>
        <w:t xml:space="preserve"> and isolate</w:t>
      </w:r>
      <w:ins w:id="41" w:author="Chiara Situmorang" w:date="2022-11-14T10:01:00Z">
        <w:r w:rsidR="00D27DCB">
          <w:rPr>
            <w:rFonts w:ascii="Arial" w:eastAsia="Times New Roman" w:hAnsi="Arial" w:cs="Arial"/>
            <w:color w:val="000000"/>
            <w:sz w:val="22"/>
            <w:szCs w:val="22"/>
          </w:rPr>
          <w:t>d</w:t>
        </w:r>
      </w:ins>
      <w:r w:rsidRPr="00B36294">
        <w:rPr>
          <w:rFonts w:ascii="Arial" w:eastAsia="Times New Roman" w:hAnsi="Arial" w:cs="Arial"/>
          <w:color w:val="000000"/>
          <w:sz w:val="22"/>
          <w:szCs w:val="22"/>
        </w:rPr>
        <w:t xml:space="preserve"> myself in my room. </w:t>
      </w:r>
    </w:p>
    <w:p w14:paraId="20A7660C" w14:textId="77777777" w:rsidR="00B36294" w:rsidRPr="00B36294" w:rsidRDefault="00B36294" w:rsidP="00B36294">
      <w:pPr>
        <w:rPr>
          <w:rFonts w:ascii="Times New Roman" w:eastAsia="Times New Roman" w:hAnsi="Times New Roman" w:cs="Times New Roman"/>
        </w:rPr>
      </w:pPr>
    </w:p>
    <w:p w14:paraId="51029182" w14:textId="37388A63"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 xml:space="preserve">As my second year of high school drew dauntingly close, I found myself in my room gazing upon the ever-growing collection of awards I’ve accumulated over the years. There was one that stood out in particular, the trophy for winning first place in the Chinese Drama Competition during 6th grade. Looking back, it wasn’t the fact that I won that made the award memorable. It was the fact that </w:t>
      </w:r>
      <w:del w:id="42" w:author="Chiara Situmorang" w:date="2022-11-14T10:18:00Z">
        <w:r w:rsidRPr="00B36294" w:rsidDel="00D3298A">
          <w:rPr>
            <w:rFonts w:ascii="Arial" w:eastAsia="Times New Roman" w:hAnsi="Arial" w:cs="Arial"/>
            <w:color w:val="000000"/>
            <w:sz w:val="22"/>
            <w:szCs w:val="22"/>
          </w:rPr>
          <w:delText>I was signed</w:delText>
        </w:r>
      </w:del>
      <w:ins w:id="43" w:author="Chiara Situmorang" w:date="2022-11-14T10:18:00Z">
        <w:r w:rsidR="00D3298A">
          <w:rPr>
            <w:rFonts w:ascii="Arial" w:eastAsia="Times New Roman" w:hAnsi="Arial" w:cs="Arial"/>
            <w:color w:val="000000"/>
            <w:sz w:val="22"/>
            <w:szCs w:val="22"/>
          </w:rPr>
          <w:t>my parents signed me</w:t>
        </w:r>
      </w:ins>
      <w:r w:rsidRPr="00B36294">
        <w:rPr>
          <w:rFonts w:ascii="Arial" w:eastAsia="Times New Roman" w:hAnsi="Arial" w:cs="Arial"/>
          <w:color w:val="000000"/>
          <w:sz w:val="22"/>
          <w:szCs w:val="22"/>
        </w:rPr>
        <w:t xml:space="preserve"> up for the competition against my will that made a lasting impression on me. I realized that if I wasn’t pushed outside my comfort zone in the first place, this wouldn’t have been possible. </w:t>
      </w:r>
    </w:p>
    <w:p w14:paraId="6A94F613" w14:textId="77777777" w:rsidR="00B36294" w:rsidRPr="00B36294" w:rsidRDefault="00B36294" w:rsidP="00B36294">
      <w:pPr>
        <w:rPr>
          <w:rFonts w:ascii="Times New Roman" w:eastAsia="Times New Roman" w:hAnsi="Times New Roman" w:cs="Times New Roman"/>
        </w:rPr>
      </w:pPr>
    </w:p>
    <w:p w14:paraId="6FB12C8A" w14:textId="3906ED34" w:rsidR="00B36294" w:rsidRPr="00B36294" w:rsidRDefault="00B36294" w:rsidP="00B36294">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 xml:space="preserve">Moving forward from that realization, I tried to change my mentality bit by bit. I started </w:t>
      </w:r>
      <w:del w:id="44" w:author="Chiara Situmorang" w:date="2022-11-14T10:05:00Z">
        <w:r w:rsidRPr="00B36294" w:rsidDel="00D27DCB">
          <w:rPr>
            <w:rFonts w:ascii="Arial" w:eastAsia="Times New Roman" w:hAnsi="Arial" w:cs="Arial"/>
            <w:color w:val="000000"/>
            <w:sz w:val="22"/>
            <w:szCs w:val="22"/>
          </w:rPr>
          <w:delText xml:space="preserve">off </w:delText>
        </w:r>
      </w:del>
      <w:ins w:id="45" w:author="Chiara Situmorang" w:date="2022-11-14T10:05:00Z">
        <w:r w:rsidR="00D27DCB">
          <w:rPr>
            <w:rFonts w:ascii="Arial" w:eastAsia="Times New Roman" w:hAnsi="Arial" w:cs="Arial"/>
            <w:color w:val="000000"/>
            <w:sz w:val="22"/>
            <w:szCs w:val="22"/>
          </w:rPr>
          <w:t xml:space="preserve">pushing myself </w:t>
        </w:r>
      </w:ins>
      <w:r w:rsidRPr="00B36294">
        <w:rPr>
          <w:rFonts w:ascii="Arial" w:eastAsia="Times New Roman" w:hAnsi="Arial" w:cs="Arial"/>
          <w:color w:val="000000"/>
          <w:sz w:val="22"/>
          <w:szCs w:val="22"/>
        </w:rPr>
        <w:t>with simple activities</w:t>
      </w:r>
      <w:ins w:id="46" w:author="Chiara Situmorang" w:date="2022-11-14T10:05:00Z">
        <w:r w:rsidR="00D27DCB">
          <w:rPr>
            <w:rFonts w:ascii="Arial" w:eastAsia="Times New Roman" w:hAnsi="Arial" w:cs="Arial"/>
            <w:color w:val="000000"/>
            <w:sz w:val="22"/>
            <w:szCs w:val="22"/>
          </w:rPr>
          <w:t>,</w:t>
        </w:r>
      </w:ins>
      <w:r w:rsidRPr="00B36294">
        <w:rPr>
          <w:rFonts w:ascii="Arial" w:eastAsia="Times New Roman" w:hAnsi="Arial" w:cs="Arial"/>
          <w:color w:val="000000"/>
          <w:sz w:val="22"/>
          <w:szCs w:val="22"/>
        </w:rPr>
        <w:t xml:space="preserve"> like forcing myself to take cold baths and exercising more often. As time went on</w:t>
      </w:r>
      <w:ins w:id="47" w:author="Chiara Situmorang" w:date="2022-11-14T10:06:00Z">
        <w:r w:rsidR="00D27DCB">
          <w:rPr>
            <w:rFonts w:ascii="Arial" w:eastAsia="Times New Roman" w:hAnsi="Arial" w:cs="Arial"/>
            <w:color w:val="000000"/>
            <w:sz w:val="22"/>
            <w:szCs w:val="22"/>
          </w:rPr>
          <w:t>,</w:t>
        </w:r>
      </w:ins>
      <w:r w:rsidRPr="00B36294">
        <w:rPr>
          <w:rFonts w:ascii="Arial" w:eastAsia="Times New Roman" w:hAnsi="Arial" w:cs="Arial"/>
          <w:color w:val="000000"/>
          <w:sz w:val="22"/>
          <w:szCs w:val="22"/>
        </w:rPr>
        <w:t xml:space="preserve"> I </w:t>
      </w:r>
      <w:del w:id="48" w:author="Chiara Situmorang" w:date="2022-11-14T10:06:00Z">
        <w:r w:rsidRPr="00B36294" w:rsidDel="00D27DCB">
          <w:rPr>
            <w:rFonts w:ascii="Arial" w:eastAsia="Times New Roman" w:hAnsi="Arial" w:cs="Arial"/>
            <w:color w:val="000000"/>
            <w:sz w:val="22"/>
            <w:szCs w:val="22"/>
          </w:rPr>
          <w:delText xml:space="preserve">was able to </w:delText>
        </w:r>
      </w:del>
      <w:r w:rsidRPr="00B36294">
        <w:rPr>
          <w:rFonts w:ascii="Arial" w:eastAsia="Times New Roman" w:hAnsi="Arial" w:cs="Arial"/>
          <w:color w:val="000000"/>
          <w:sz w:val="22"/>
          <w:szCs w:val="22"/>
        </w:rPr>
        <w:t>push</w:t>
      </w:r>
      <w:ins w:id="49" w:author="Chiara Situmorang" w:date="2022-11-14T10:06:00Z">
        <w:r w:rsidR="00D27DCB">
          <w:rPr>
            <w:rFonts w:ascii="Arial" w:eastAsia="Times New Roman" w:hAnsi="Arial" w:cs="Arial"/>
            <w:color w:val="000000"/>
            <w:sz w:val="22"/>
            <w:szCs w:val="22"/>
          </w:rPr>
          <w:t>ed</w:t>
        </w:r>
      </w:ins>
      <w:r w:rsidRPr="00B36294">
        <w:rPr>
          <w:rFonts w:ascii="Arial" w:eastAsia="Times New Roman" w:hAnsi="Arial" w:cs="Arial"/>
          <w:color w:val="000000"/>
          <w:sz w:val="22"/>
          <w:szCs w:val="22"/>
        </w:rPr>
        <w:t xml:space="preserve"> myself </w:t>
      </w:r>
      <w:del w:id="50" w:author="Chiara Situmorang" w:date="2022-11-14T10:06:00Z">
        <w:r w:rsidRPr="00B36294" w:rsidDel="00D27DCB">
          <w:rPr>
            <w:rFonts w:ascii="Arial" w:eastAsia="Times New Roman" w:hAnsi="Arial" w:cs="Arial"/>
            <w:color w:val="000000"/>
            <w:sz w:val="22"/>
            <w:szCs w:val="22"/>
          </w:rPr>
          <w:delText xml:space="preserve">slightly </w:delText>
        </w:r>
      </w:del>
      <w:r w:rsidRPr="00B36294">
        <w:rPr>
          <w:rFonts w:ascii="Arial" w:eastAsia="Times New Roman" w:hAnsi="Arial" w:cs="Arial"/>
          <w:color w:val="000000"/>
          <w:sz w:val="22"/>
          <w:szCs w:val="22"/>
        </w:rPr>
        <w:t xml:space="preserve">further </w:t>
      </w:r>
      <w:del w:id="51" w:author="Chiara Situmorang" w:date="2022-11-14T10:06:00Z">
        <w:r w:rsidRPr="00B36294" w:rsidDel="00D27DCB">
          <w:rPr>
            <w:rFonts w:ascii="Arial" w:eastAsia="Times New Roman" w:hAnsi="Arial" w:cs="Arial"/>
            <w:color w:val="000000"/>
            <w:sz w:val="22"/>
            <w:szCs w:val="22"/>
          </w:rPr>
          <w:delText>every time</w:delText>
        </w:r>
      </w:del>
      <w:ins w:id="52" w:author="Chiara Situmorang" w:date="2022-11-14T10:06:00Z">
        <w:r w:rsidR="00D27DCB">
          <w:rPr>
            <w:rFonts w:ascii="Arial" w:eastAsia="Times New Roman" w:hAnsi="Arial" w:cs="Arial"/>
            <w:color w:val="000000"/>
            <w:sz w:val="22"/>
            <w:szCs w:val="22"/>
          </w:rPr>
          <w:t>and further</w:t>
        </w:r>
      </w:ins>
      <w:r w:rsidRPr="00B36294">
        <w:rPr>
          <w:rFonts w:ascii="Arial" w:eastAsia="Times New Roman" w:hAnsi="Arial" w:cs="Arial"/>
          <w:color w:val="000000"/>
          <w:sz w:val="22"/>
          <w:szCs w:val="22"/>
        </w:rPr>
        <w:t xml:space="preserve"> </w:t>
      </w:r>
      <w:del w:id="53" w:author="Chiara Situmorang" w:date="2022-11-14T10:06:00Z">
        <w:r w:rsidRPr="00B36294" w:rsidDel="00D27DCB">
          <w:rPr>
            <w:rFonts w:ascii="Arial" w:eastAsia="Times New Roman" w:hAnsi="Arial" w:cs="Arial"/>
            <w:color w:val="000000"/>
            <w:sz w:val="22"/>
            <w:szCs w:val="22"/>
          </w:rPr>
          <w:delText xml:space="preserve">and </w:delText>
        </w:r>
      </w:del>
      <w:ins w:id="54" w:author="Chiara Situmorang" w:date="2022-11-14T10:06:00Z">
        <w:r w:rsidR="00D27DCB">
          <w:rPr>
            <w:rFonts w:ascii="Arial" w:eastAsia="Times New Roman" w:hAnsi="Arial" w:cs="Arial"/>
            <w:color w:val="000000"/>
            <w:sz w:val="22"/>
            <w:szCs w:val="22"/>
          </w:rPr>
          <w:t>until</w:t>
        </w:r>
        <w:r w:rsidR="00D27DCB" w:rsidRPr="00B36294">
          <w:rPr>
            <w:rFonts w:ascii="Arial" w:eastAsia="Times New Roman" w:hAnsi="Arial" w:cs="Arial"/>
            <w:color w:val="000000"/>
            <w:sz w:val="22"/>
            <w:szCs w:val="22"/>
          </w:rPr>
          <w:t xml:space="preserve"> </w:t>
        </w:r>
      </w:ins>
      <w:r w:rsidRPr="00B36294">
        <w:rPr>
          <w:rFonts w:ascii="Arial" w:eastAsia="Times New Roman" w:hAnsi="Arial" w:cs="Arial"/>
          <w:color w:val="000000"/>
          <w:sz w:val="22"/>
          <w:szCs w:val="22"/>
        </w:rPr>
        <w:t xml:space="preserve">before I knew it, I was able to </w:t>
      </w:r>
      <w:commentRangeStart w:id="55"/>
      <w:r w:rsidRPr="00B36294">
        <w:rPr>
          <w:rFonts w:ascii="Arial" w:eastAsia="Times New Roman" w:hAnsi="Arial" w:cs="Arial"/>
          <w:color w:val="000000"/>
          <w:sz w:val="22"/>
          <w:szCs w:val="22"/>
        </w:rPr>
        <w:t xml:space="preserve">confront my limitations, take on new responsibilities, </w:t>
      </w:r>
      <w:commentRangeEnd w:id="55"/>
      <w:r w:rsidR="00D27DCB">
        <w:rPr>
          <w:rStyle w:val="CommentReference"/>
        </w:rPr>
        <w:commentReference w:id="55"/>
      </w:r>
      <w:r w:rsidRPr="00B36294">
        <w:rPr>
          <w:rFonts w:ascii="Arial" w:eastAsia="Times New Roman" w:hAnsi="Arial" w:cs="Arial"/>
          <w:color w:val="000000"/>
          <w:sz w:val="22"/>
          <w:szCs w:val="22"/>
        </w:rPr>
        <w:t>organize national-scale events and even take on an internship. </w:t>
      </w:r>
    </w:p>
    <w:p w14:paraId="7B068AB6" w14:textId="77777777" w:rsidR="00B36294" w:rsidRPr="00B36294" w:rsidRDefault="00B36294" w:rsidP="00B36294">
      <w:pPr>
        <w:rPr>
          <w:rFonts w:ascii="Times New Roman" w:eastAsia="Times New Roman" w:hAnsi="Times New Roman" w:cs="Times New Roman"/>
        </w:rPr>
      </w:pPr>
    </w:p>
    <w:p w14:paraId="45046D91" w14:textId="34563DD9" w:rsidR="00B36294" w:rsidRPr="00B36294" w:rsidDel="00D27DCB" w:rsidRDefault="00B36294" w:rsidP="00B36294">
      <w:pPr>
        <w:ind w:firstLine="720"/>
        <w:jc w:val="both"/>
        <w:rPr>
          <w:del w:id="56" w:author="Chiara Situmorang" w:date="2022-11-14T10:04:00Z"/>
          <w:rFonts w:ascii="Times New Roman" w:eastAsia="Times New Roman" w:hAnsi="Times New Roman" w:cs="Times New Roman"/>
        </w:rPr>
      </w:pPr>
      <w:r w:rsidRPr="00B36294">
        <w:rPr>
          <w:rFonts w:ascii="Arial" w:eastAsia="Times New Roman" w:hAnsi="Arial" w:cs="Arial"/>
          <w:color w:val="000000"/>
          <w:sz w:val="22"/>
          <w:szCs w:val="22"/>
        </w:rPr>
        <w:t xml:space="preserve">Just this year, I participated in a hackathon with a team of 4 for the very first time in </w:t>
      </w:r>
      <w:ins w:id="57" w:author="Chiara Situmorang" w:date="2022-11-14T10:07:00Z">
        <w:r w:rsidR="00D27DCB">
          <w:rPr>
            <w:rFonts w:ascii="Arial" w:eastAsia="Times New Roman" w:hAnsi="Arial" w:cs="Arial"/>
            <w:color w:val="000000"/>
            <w:sz w:val="22"/>
            <w:szCs w:val="22"/>
          </w:rPr>
          <w:t xml:space="preserve">the </w:t>
        </w:r>
      </w:ins>
      <w:r w:rsidRPr="00B36294">
        <w:rPr>
          <w:rFonts w:ascii="Arial" w:eastAsia="Times New Roman" w:hAnsi="Arial" w:cs="Arial"/>
          <w:color w:val="000000"/>
          <w:sz w:val="22"/>
          <w:szCs w:val="22"/>
        </w:rPr>
        <w:t xml:space="preserve">hopes </w:t>
      </w:r>
      <w:ins w:id="58" w:author="Chiara Situmorang" w:date="2022-11-14T10:07:00Z">
        <w:r w:rsidR="00D27DCB">
          <w:rPr>
            <w:rFonts w:ascii="Arial" w:eastAsia="Times New Roman" w:hAnsi="Arial" w:cs="Arial"/>
            <w:color w:val="000000"/>
            <w:sz w:val="22"/>
            <w:szCs w:val="22"/>
          </w:rPr>
          <w:t>of</w:t>
        </w:r>
      </w:ins>
      <w:del w:id="59" w:author="Chiara Situmorang" w:date="2022-11-14T10:07:00Z">
        <w:r w:rsidRPr="00B36294" w:rsidDel="00D27DCB">
          <w:rPr>
            <w:rFonts w:ascii="Arial" w:eastAsia="Times New Roman" w:hAnsi="Arial" w:cs="Arial"/>
            <w:color w:val="000000"/>
            <w:sz w:val="22"/>
            <w:szCs w:val="22"/>
          </w:rPr>
          <w:delText>to</w:delText>
        </w:r>
      </w:del>
      <w:r w:rsidRPr="00B36294">
        <w:rPr>
          <w:rFonts w:ascii="Arial" w:eastAsia="Times New Roman" w:hAnsi="Arial" w:cs="Arial"/>
          <w:color w:val="000000"/>
          <w:sz w:val="22"/>
          <w:szCs w:val="22"/>
        </w:rPr>
        <w:t xml:space="preserve"> explor</w:t>
      </w:r>
      <w:ins w:id="60" w:author="Chiara Situmorang" w:date="2022-11-14T10:07:00Z">
        <w:r w:rsidR="00D27DCB">
          <w:rPr>
            <w:rFonts w:ascii="Arial" w:eastAsia="Times New Roman" w:hAnsi="Arial" w:cs="Arial"/>
            <w:color w:val="000000"/>
            <w:sz w:val="22"/>
            <w:szCs w:val="22"/>
          </w:rPr>
          <w:t>ing</w:t>
        </w:r>
      </w:ins>
      <w:del w:id="61" w:author="Chiara Situmorang" w:date="2022-11-14T10:07:00Z">
        <w:r w:rsidRPr="00B36294" w:rsidDel="00D27DCB">
          <w:rPr>
            <w:rFonts w:ascii="Arial" w:eastAsia="Times New Roman" w:hAnsi="Arial" w:cs="Arial"/>
            <w:color w:val="000000"/>
            <w:sz w:val="22"/>
            <w:szCs w:val="22"/>
          </w:rPr>
          <w:delText>e</w:delText>
        </w:r>
      </w:del>
      <w:r w:rsidRPr="00B36294">
        <w:rPr>
          <w:rFonts w:ascii="Arial" w:eastAsia="Times New Roman" w:hAnsi="Arial" w:cs="Arial"/>
          <w:color w:val="000000"/>
          <w:sz w:val="22"/>
          <w:szCs w:val="22"/>
        </w:rPr>
        <w:t xml:space="preserve"> more about the field of computer science</w:t>
      </w:r>
      <w:del w:id="62" w:author="Chiara Situmorang" w:date="2022-11-14T10:07:00Z">
        <w:r w:rsidRPr="00B36294" w:rsidDel="00D27DCB">
          <w:rPr>
            <w:rFonts w:ascii="Arial" w:eastAsia="Times New Roman" w:hAnsi="Arial" w:cs="Arial"/>
            <w:color w:val="000000"/>
            <w:sz w:val="22"/>
            <w:szCs w:val="22"/>
          </w:rPr>
          <w:delText xml:space="preserve"> through app development</w:delText>
        </w:r>
      </w:del>
      <w:r w:rsidRPr="00B36294">
        <w:rPr>
          <w:rFonts w:ascii="Arial" w:eastAsia="Times New Roman" w:hAnsi="Arial" w:cs="Arial"/>
          <w:color w:val="000000"/>
          <w:sz w:val="22"/>
          <w:szCs w:val="22"/>
        </w:rPr>
        <w:t xml:space="preserve">. Despite knowing I had close to zero experience in app development, let alone in pitching, I registered anyway. I didn’t want to succumb to my fear of failure and discomfort and let this opportunity go away. With only a few days till D-Day, I </w:t>
      </w:r>
      <w:commentRangeStart w:id="63"/>
      <w:r w:rsidRPr="00B36294">
        <w:rPr>
          <w:rFonts w:ascii="Arial" w:eastAsia="Times New Roman" w:hAnsi="Arial" w:cs="Arial"/>
          <w:color w:val="000000"/>
          <w:sz w:val="22"/>
          <w:szCs w:val="22"/>
        </w:rPr>
        <w:t xml:space="preserve">studied as much as I possibly could </w:t>
      </w:r>
      <w:commentRangeEnd w:id="63"/>
      <w:r w:rsidR="00D27DCB">
        <w:rPr>
          <w:rStyle w:val="CommentReference"/>
        </w:rPr>
        <w:commentReference w:id="63"/>
      </w:r>
      <w:r w:rsidRPr="00B36294">
        <w:rPr>
          <w:rFonts w:ascii="Arial" w:eastAsia="Times New Roman" w:hAnsi="Arial" w:cs="Arial"/>
          <w:color w:val="000000"/>
          <w:sz w:val="22"/>
          <w:szCs w:val="22"/>
        </w:rPr>
        <w:t>and, to my surprise, placed second.</w:t>
      </w:r>
      <w:ins w:id="64" w:author="Chiara Situmorang" w:date="2022-11-14T10:04:00Z">
        <w:r w:rsidR="00D27DCB">
          <w:rPr>
            <w:rFonts w:ascii="Arial" w:eastAsia="Times New Roman" w:hAnsi="Arial" w:cs="Arial"/>
            <w:color w:val="000000"/>
            <w:sz w:val="22"/>
            <w:szCs w:val="22"/>
          </w:rPr>
          <w:t xml:space="preserve"> </w:t>
        </w:r>
      </w:ins>
    </w:p>
    <w:p w14:paraId="55EC1A7B" w14:textId="77777777" w:rsidR="00B36294" w:rsidRPr="00B36294" w:rsidDel="00D27DCB" w:rsidRDefault="00B36294" w:rsidP="00B36294">
      <w:pPr>
        <w:rPr>
          <w:del w:id="65" w:author="Chiara Situmorang" w:date="2022-11-14T10:04:00Z"/>
          <w:rFonts w:ascii="Times New Roman" w:eastAsia="Times New Roman" w:hAnsi="Times New Roman" w:cs="Times New Roman"/>
        </w:rPr>
      </w:pPr>
    </w:p>
    <w:p w14:paraId="5DC0D379" w14:textId="08A40D26" w:rsidR="00B36294" w:rsidRPr="00B36294" w:rsidRDefault="00D3298A" w:rsidP="00D3298A">
      <w:pPr>
        <w:ind w:firstLine="720"/>
        <w:jc w:val="both"/>
        <w:rPr>
          <w:rFonts w:ascii="Times New Roman" w:eastAsia="Times New Roman" w:hAnsi="Times New Roman" w:cs="Times New Roman"/>
        </w:rPr>
      </w:pPr>
      <w:ins w:id="66" w:author="Chiara Situmorang" w:date="2022-11-14T10:16:00Z">
        <w:r>
          <w:rPr>
            <w:rFonts w:ascii="Arial" w:eastAsia="Times New Roman" w:hAnsi="Arial" w:cs="Arial"/>
            <w:color w:val="000000"/>
            <w:sz w:val="22"/>
            <w:szCs w:val="22"/>
          </w:rPr>
          <w:t xml:space="preserve">Deciding to make that small push into the unfamiliar had </w:t>
        </w:r>
      </w:ins>
      <w:commentRangeStart w:id="67"/>
      <w:del w:id="68" w:author="Chiara Situmorang" w:date="2022-11-14T10:15:00Z">
        <w:r w:rsidR="00B36294" w:rsidRPr="00B36294" w:rsidDel="00D3298A">
          <w:rPr>
            <w:rFonts w:ascii="Arial" w:eastAsia="Times New Roman" w:hAnsi="Arial" w:cs="Arial"/>
            <w:color w:val="000000"/>
            <w:sz w:val="22"/>
            <w:szCs w:val="22"/>
          </w:rPr>
          <w:delText xml:space="preserve">These </w:delText>
        </w:r>
      </w:del>
      <w:del w:id="69" w:author="Chiara Situmorang" w:date="2022-11-14T10:08:00Z">
        <w:r w:rsidR="00B36294" w:rsidRPr="00B36294" w:rsidDel="00D27DCB">
          <w:rPr>
            <w:rFonts w:ascii="Arial" w:eastAsia="Times New Roman" w:hAnsi="Arial" w:cs="Arial"/>
            <w:color w:val="000000"/>
            <w:sz w:val="22"/>
            <w:szCs w:val="22"/>
          </w:rPr>
          <w:delText xml:space="preserve">seemingly </w:delText>
        </w:r>
      </w:del>
      <w:del w:id="70" w:author="Chiara Situmorang" w:date="2022-11-14T10:15:00Z">
        <w:r w:rsidR="00B36294" w:rsidRPr="00B36294" w:rsidDel="00D3298A">
          <w:rPr>
            <w:rFonts w:ascii="Arial" w:eastAsia="Times New Roman" w:hAnsi="Arial" w:cs="Arial"/>
            <w:color w:val="000000"/>
            <w:sz w:val="22"/>
            <w:szCs w:val="22"/>
          </w:rPr>
          <w:delText xml:space="preserve">small changes in my head </w:delText>
        </w:r>
      </w:del>
      <w:r w:rsidR="00B36294" w:rsidRPr="00B36294">
        <w:rPr>
          <w:rFonts w:ascii="Arial" w:eastAsia="Times New Roman" w:hAnsi="Arial" w:cs="Arial"/>
          <w:color w:val="000000"/>
          <w:sz w:val="22"/>
          <w:szCs w:val="22"/>
        </w:rPr>
        <w:t>changed how I approach</w:t>
      </w:r>
      <w:ins w:id="71" w:author="Chiara Situmorang" w:date="2022-11-14T10:16:00Z">
        <w:r>
          <w:rPr>
            <w:rFonts w:ascii="Arial" w:eastAsia="Times New Roman" w:hAnsi="Arial" w:cs="Arial"/>
            <w:color w:val="000000"/>
            <w:sz w:val="22"/>
            <w:szCs w:val="22"/>
          </w:rPr>
          <w:t>ed</w:t>
        </w:r>
      </w:ins>
      <w:r w:rsidR="00B36294" w:rsidRPr="00B36294">
        <w:rPr>
          <w:rFonts w:ascii="Arial" w:eastAsia="Times New Roman" w:hAnsi="Arial" w:cs="Arial"/>
          <w:color w:val="000000"/>
          <w:sz w:val="22"/>
          <w:szCs w:val="22"/>
        </w:rPr>
        <w:t xml:space="preserve"> my difficulties and opportunities.</w:t>
      </w:r>
      <w:commentRangeEnd w:id="67"/>
      <w:r>
        <w:rPr>
          <w:rStyle w:val="CommentReference"/>
        </w:rPr>
        <w:commentReference w:id="67"/>
      </w:r>
    </w:p>
    <w:p w14:paraId="497DAD49" w14:textId="77777777" w:rsidR="00B36294" w:rsidRPr="00B36294" w:rsidRDefault="00B36294" w:rsidP="00B36294">
      <w:pPr>
        <w:rPr>
          <w:rFonts w:ascii="Times New Roman" w:eastAsia="Times New Roman" w:hAnsi="Times New Roman" w:cs="Times New Roman"/>
        </w:rPr>
      </w:pPr>
    </w:p>
    <w:p w14:paraId="756DABAC" w14:textId="7C646ACF" w:rsidR="00B36294" w:rsidRPr="00B36294" w:rsidDel="00D27DCB" w:rsidRDefault="00B36294" w:rsidP="00B36294">
      <w:pPr>
        <w:ind w:firstLine="720"/>
        <w:jc w:val="both"/>
        <w:rPr>
          <w:del w:id="72" w:author="Chiara Situmorang" w:date="2022-11-14T10:08:00Z"/>
          <w:rFonts w:ascii="Times New Roman" w:eastAsia="Times New Roman" w:hAnsi="Times New Roman" w:cs="Times New Roman"/>
        </w:rPr>
      </w:pPr>
      <w:r w:rsidRPr="00B36294">
        <w:rPr>
          <w:rFonts w:ascii="Arial" w:eastAsia="Times New Roman" w:hAnsi="Arial" w:cs="Arial"/>
          <w:color w:val="000000"/>
          <w:sz w:val="22"/>
          <w:szCs w:val="22"/>
        </w:rPr>
        <w:lastRenderedPageBreak/>
        <w:t>As I’m writing this, I’m at my desk</w:t>
      </w:r>
      <w:ins w:id="73" w:author="Chiara Situmorang" w:date="2022-11-14T10:03:00Z">
        <w:r w:rsidR="00D27DCB">
          <w:rPr>
            <w:rFonts w:ascii="Arial" w:eastAsia="Times New Roman" w:hAnsi="Arial" w:cs="Arial"/>
            <w:color w:val="000000"/>
            <w:sz w:val="22"/>
            <w:szCs w:val="22"/>
          </w:rPr>
          <w:t>,</w:t>
        </w:r>
      </w:ins>
      <w:del w:id="74" w:author="Chiara Situmorang" w:date="2022-11-14T10:03:00Z">
        <w:r w:rsidRPr="00B36294" w:rsidDel="00D27DCB">
          <w:rPr>
            <w:rFonts w:ascii="Arial" w:eastAsia="Times New Roman" w:hAnsi="Arial" w:cs="Arial"/>
            <w:color w:val="000000"/>
            <w:sz w:val="22"/>
            <w:szCs w:val="22"/>
          </w:rPr>
          <w:delText xml:space="preserve"> with</w:delText>
        </w:r>
      </w:del>
      <w:r w:rsidRPr="00B36294">
        <w:rPr>
          <w:rFonts w:ascii="Arial" w:eastAsia="Times New Roman" w:hAnsi="Arial" w:cs="Arial"/>
          <w:color w:val="000000"/>
          <w:sz w:val="22"/>
          <w:szCs w:val="22"/>
        </w:rPr>
        <w:t xml:space="preserve"> my hands typing away on my keyboard as I stare</w:t>
      </w:r>
      <w:del w:id="75" w:author="Chiara Situmorang" w:date="2022-11-14T10:03:00Z">
        <w:r w:rsidRPr="00B36294" w:rsidDel="00D27DCB">
          <w:rPr>
            <w:rFonts w:ascii="Arial" w:eastAsia="Times New Roman" w:hAnsi="Arial" w:cs="Arial"/>
            <w:color w:val="000000"/>
            <w:sz w:val="22"/>
            <w:szCs w:val="22"/>
          </w:rPr>
          <w:delText>d</w:delText>
        </w:r>
      </w:del>
      <w:r w:rsidRPr="00B36294">
        <w:rPr>
          <w:rFonts w:ascii="Arial" w:eastAsia="Times New Roman" w:hAnsi="Arial" w:cs="Arial"/>
          <w:color w:val="000000"/>
          <w:sz w:val="22"/>
          <w:szCs w:val="22"/>
        </w:rPr>
        <w:t xml:space="preserve"> at the </w:t>
      </w:r>
      <w:del w:id="76" w:author="Chiara Situmorang" w:date="2022-11-14T10:03:00Z">
        <w:r w:rsidRPr="00B36294" w:rsidDel="00D27DCB">
          <w:rPr>
            <w:rFonts w:ascii="Arial" w:eastAsia="Times New Roman" w:hAnsi="Arial" w:cs="Arial"/>
            <w:color w:val="000000"/>
            <w:sz w:val="22"/>
            <w:szCs w:val="22"/>
          </w:rPr>
          <w:delText xml:space="preserve">google </w:delText>
        </w:r>
      </w:del>
      <w:r w:rsidRPr="00B36294">
        <w:rPr>
          <w:rFonts w:ascii="Arial" w:eastAsia="Times New Roman" w:hAnsi="Arial" w:cs="Arial"/>
          <w:color w:val="000000"/>
          <w:sz w:val="22"/>
          <w:szCs w:val="22"/>
        </w:rPr>
        <w:t xml:space="preserve">document on my monitor. The bracelet I previously cast away </w:t>
      </w:r>
      <w:del w:id="77" w:author="Chiara Situmorang" w:date="2022-11-14T10:03:00Z">
        <w:r w:rsidRPr="00B36294" w:rsidDel="00D27DCB">
          <w:rPr>
            <w:rFonts w:ascii="Arial" w:eastAsia="Times New Roman" w:hAnsi="Arial" w:cs="Arial"/>
            <w:color w:val="000000"/>
            <w:sz w:val="22"/>
            <w:szCs w:val="22"/>
          </w:rPr>
          <w:delText>was now seen</w:delText>
        </w:r>
      </w:del>
      <w:ins w:id="78" w:author="Chiara Situmorang" w:date="2022-11-14T10:03:00Z">
        <w:r w:rsidR="00D27DCB">
          <w:rPr>
            <w:rFonts w:ascii="Arial" w:eastAsia="Times New Roman" w:hAnsi="Arial" w:cs="Arial"/>
            <w:color w:val="000000"/>
            <w:sz w:val="22"/>
            <w:szCs w:val="22"/>
          </w:rPr>
          <w:t>is now</w:t>
        </w:r>
      </w:ins>
      <w:r w:rsidRPr="00B36294">
        <w:rPr>
          <w:rFonts w:ascii="Arial" w:eastAsia="Times New Roman" w:hAnsi="Arial" w:cs="Arial"/>
          <w:color w:val="000000"/>
          <w:sz w:val="22"/>
          <w:szCs w:val="22"/>
        </w:rPr>
        <w:t xml:space="preserve"> on my left wrist</w:t>
      </w:r>
      <w:ins w:id="79" w:author="Chiara Situmorang" w:date="2022-11-14T10:04:00Z">
        <w:r w:rsidR="00D27DCB">
          <w:rPr>
            <w:rFonts w:ascii="Arial" w:eastAsia="Times New Roman" w:hAnsi="Arial" w:cs="Arial"/>
            <w:color w:val="000000"/>
            <w:sz w:val="22"/>
            <w:szCs w:val="22"/>
          </w:rPr>
          <w:t>, visible</w:t>
        </w:r>
      </w:ins>
      <w:r w:rsidRPr="00B36294">
        <w:rPr>
          <w:rFonts w:ascii="Arial" w:eastAsia="Times New Roman" w:hAnsi="Arial" w:cs="Arial"/>
          <w:color w:val="000000"/>
          <w:sz w:val="22"/>
          <w:szCs w:val="22"/>
        </w:rPr>
        <w:t xml:space="preserve"> in my peripher</w:t>
      </w:r>
      <w:del w:id="80" w:author="Chiara Situmorang" w:date="2022-11-14T10:04:00Z">
        <w:r w:rsidRPr="00B36294" w:rsidDel="00D27DCB">
          <w:rPr>
            <w:rFonts w:ascii="Arial" w:eastAsia="Times New Roman" w:hAnsi="Arial" w:cs="Arial"/>
            <w:color w:val="000000"/>
            <w:sz w:val="22"/>
            <w:szCs w:val="22"/>
          </w:rPr>
          <w:delText>al vision</w:delText>
        </w:r>
      </w:del>
      <w:ins w:id="81" w:author="Chiara Situmorang" w:date="2022-11-14T10:04:00Z">
        <w:r w:rsidR="00D27DCB">
          <w:rPr>
            <w:rFonts w:ascii="Arial" w:eastAsia="Times New Roman" w:hAnsi="Arial" w:cs="Arial"/>
            <w:color w:val="000000"/>
            <w:sz w:val="22"/>
            <w:szCs w:val="22"/>
          </w:rPr>
          <w:t>y</w:t>
        </w:r>
      </w:ins>
      <w:r w:rsidRPr="00B36294">
        <w:rPr>
          <w:rFonts w:ascii="Arial" w:eastAsia="Times New Roman" w:hAnsi="Arial" w:cs="Arial"/>
          <w:color w:val="000000"/>
          <w:sz w:val="22"/>
          <w:szCs w:val="22"/>
        </w:rPr>
        <w:t>. </w:t>
      </w:r>
    </w:p>
    <w:p w14:paraId="0B5FE3BE" w14:textId="77777777" w:rsidR="00B36294" w:rsidRPr="00B36294" w:rsidDel="00D27DCB" w:rsidRDefault="00B36294" w:rsidP="00B36294">
      <w:pPr>
        <w:rPr>
          <w:del w:id="82" w:author="Chiara Situmorang" w:date="2022-11-14T10:08:00Z"/>
          <w:rFonts w:ascii="Times New Roman" w:eastAsia="Times New Roman" w:hAnsi="Times New Roman" w:cs="Times New Roman"/>
        </w:rPr>
      </w:pPr>
    </w:p>
    <w:p w14:paraId="78B0A60B" w14:textId="7826A304" w:rsidR="00B36294" w:rsidRPr="00B36294" w:rsidRDefault="00B36294" w:rsidP="00D27DCB">
      <w:pPr>
        <w:ind w:firstLine="720"/>
        <w:jc w:val="both"/>
        <w:rPr>
          <w:rFonts w:ascii="Times New Roman" w:eastAsia="Times New Roman" w:hAnsi="Times New Roman" w:cs="Times New Roman"/>
        </w:rPr>
      </w:pPr>
      <w:r w:rsidRPr="00B36294">
        <w:rPr>
          <w:rFonts w:ascii="Arial" w:eastAsia="Times New Roman" w:hAnsi="Arial" w:cs="Arial"/>
          <w:color w:val="000000"/>
          <w:sz w:val="22"/>
          <w:szCs w:val="22"/>
        </w:rPr>
        <w:t>Wh</w:t>
      </w:r>
      <w:ins w:id="83" w:author="Chiara Situmorang" w:date="2022-11-14T10:04:00Z">
        <w:r w:rsidR="00D27DCB">
          <w:rPr>
            <w:rFonts w:ascii="Arial" w:eastAsia="Times New Roman" w:hAnsi="Arial" w:cs="Arial"/>
            <w:color w:val="000000"/>
            <w:sz w:val="22"/>
            <w:szCs w:val="22"/>
          </w:rPr>
          <w:t>at</w:t>
        </w:r>
      </w:ins>
      <w:del w:id="84" w:author="Chiara Situmorang" w:date="2022-11-14T10:04:00Z">
        <w:r w:rsidRPr="00B36294" w:rsidDel="00D27DCB">
          <w:rPr>
            <w:rFonts w:ascii="Arial" w:eastAsia="Times New Roman" w:hAnsi="Arial" w:cs="Arial"/>
            <w:color w:val="000000"/>
            <w:sz w:val="22"/>
            <w:szCs w:val="22"/>
          </w:rPr>
          <w:delText>ich</w:delText>
        </w:r>
      </w:del>
      <w:r w:rsidRPr="00B36294">
        <w:rPr>
          <w:rFonts w:ascii="Arial" w:eastAsia="Times New Roman" w:hAnsi="Arial" w:cs="Arial"/>
          <w:color w:val="000000"/>
          <w:sz w:val="22"/>
          <w:szCs w:val="22"/>
        </w:rPr>
        <w:t xml:space="preserve"> initially felt like a shackle both physically and mentally, the bracelet had now become proof and a constant reminder to me that sometimes life’s greatest and most valuable moments exist outside your comfort zone. You just ha</w:t>
      </w:r>
      <w:ins w:id="85" w:author="Chiara Situmorang" w:date="2022-11-14T10:09:00Z">
        <w:r w:rsidR="00D27DCB">
          <w:rPr>
            <w:rFonts w:ascii="Arial" w:eastAsia="Times New Roman" w:hAnsi="Arial" w:cs="Arial"/>
            <w:color w:val="000000"/>
            <w:sz w:val="22"/>
            <w:szCs w:val="22"/>
          </w:rPr>
          <w:t>ve</w:t>
        </w:r>
      </w:ins>
      <w:del w:id="86" w:author="Chiara Situmorang" w:date="2022-11-14T10:09:00Z">
        <w:r w:rsidRPr="00B36294" w:rsidDel="00D27DCB">
          <w:rPr>
            <w:rFonts w:ascii="Arial" w:eastAsia="Times New Roman" w:hAnsi="Arial" w:cs="Arial"/>
            <w:color w:val="000000"/>
            <w:sz w:val="22"/>
            <w:szCs w:val="22"/>
          </w:rPr>
          <w:delText>d</w:delText>
        </w:r>
      </w:del>
      <w:r w:rsidRPr="00B36294">
        <w:rPr>
          <w:rFonts w:ascii="Arial" w:eastAsia="Times New Roman" w:hAnsi="Arial" w:cs="Arial"/>
          <w:color w:val="000000"/>
          <w:sz w:val="22"/>
          <w:szCs w:val="22"/>
        </w:rPr>
        <w:t xml:space="preserve"> to keep pushing yourself to take that </w:t>
      </w:r>
      <w:ins w:id="87" w:author="Chiara Situmorang" w:date="2022-11-14T10:09:00Z">
        <w:r w:rsidR="00D27DCB">
          <w:rPr>
            <w:rFonts w:ascii="Arial" w:eastAsia="Times New Roman" w:hAnsi="Arial" w:cs="Arial"/>
            <w:color w:val="000000"/>
            <w:sz w:val="22"/>
            <w:szCs w:val="22"/>
          </w:rPr>
          <w:t xml:space="preserve">extra </w:t>
        </w:r>
      </w:ins>
      <w:r w:rsidRPr="00B36294">
        <w:rPr>
          <w:rFonts w:ascii="Arial" w:eastAsia="Times New Roman" w:hAnsi="Arial" w:cs="Arial"/>
          <w:color w:val="000000"/>
          <w:sz w:val="22"/>
          <w:szCs w:val="22"/>
        </w:rPr>
        <w:t>step</w:t>
      </w:r>
      <w:del w:id="88" w:author="Chiara Situmorang" w:date="2022-11-14T10:09:00Z">
        <w:r w:rsidRPr="00B36294" w:rsidDel="00D27DCB">
          <w:rPr>
            <w:rFonts w:ascii="Arial" w:eastAsia="Times New Roman" w:hAnsi="Arial" w:cs="Arial"/>
            <w:color w:val="000000"/>
            <w:sz w:val="22"/>
            <w:szCs w:val="22"/>
          </w:rPr>
          <w:delText xml:space="preserve"> and keep walking</w:delText>
        </w:r>
      </w:del>
      <w:r w:rsidRPr="00B36294">
        <w:rPr>
          <w:rFonts w:ascii="Arial" w:eastAsia="Times New Roman" w:hAnsi="Arial" w:cs="Arial"/>
          <w:color w:val="000000"/>
          <w:sz w:val="22"/>
          <w:szCs w:val="22"/>
        </w:rPr>
        <w:t xml:space="preserve">. </w:t>
      </w:r>
      <w:ins w:id="89" w:author="Chiara Situmorang" w:date="2022-11-14T10:09:00Z">
        <w:r w:rsidR="00D27DCB">
          <w:rPr>
            <w:rFonts w:ascii="Arial" w:eastAsia="Times New Roman" w:hAnsi="Arial" w:cs="Arial"/>
            <w:color w:val="000000"/>
            <w:sz w:val="22"/>
            <w:szCs w:val="22"/>
          </w:rPr>
          <w:t xml:space="preserve">Me? </w:t>
        </w:r>
      </w:ins>
      <w:r w:rsidRPr="00B36294">
        <w:rPr>
          <w:rFonts w:ascii="Arial" w:eastAsia="Times New Roman" w:hAnsi="Arial" w:cs="Arial"/>
          <w:color w:val="000000"/>
          <w:sz w:val="22"/>
          <w:szCs w:val="22"/>
        </w:rPr>
        <w:t xml:space="preserve">I just had to wear the bracelet. </w:t>
      </w:r>
    </w:p>
    <w:p w14:paraId="2BDEF2C7" w14:textId="77777777" w:rsidR="00B36294" w:rsidRPr="00B36294" w:rsidRDefault="00B36294" w:rsidP="00B36294">
      <w:pPr>
        <w:rPr>
          <w:rFonts w:ascii="Times New Roman" w:eastAsia="Times New Roman" w:hAnsi="Times New Roman" w:cs="Times New Roman"/>
        </w:rPr>
      </w:pPr>
    </w:p>
    <w:p w14:paraId="795FBF3E" w14:textId="77777777" w:rsidR="00C9147B" w:rsidRPr="00C9147B" w:rsidRDefault="00C9147B" w:rsidP="00C9147B">
      <w:pPr>
        <w:rPr>
          <w:rFonts w:ascii="Times New Roman" w:eastAsia="Times New Roman" w:hAnsi="Times New Roman" w:cs="Times New Roman"/>
        </w:rPr>
      </w:pPr>
    </w:p>
    <w:p w14:paraId="63D24C00" w14:textId="77777777" w:rsidR="00032F16" w:rsidRPr="00032F16" w:rsidRDefault="00032F16" w:rsidP="00032F16">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FDBC7EA" w14:textId="77777777" w:rsidR="007E0356" w:rsidRPr="00690024" w:rsidRDefault="007E0356" w:rsidP="007E0356">
      <w:pPr>
        <w:rPr>
          <w:rFonts w:ascii="Times New Roman" w:eastAsia="Times New Roman" w:hAnsi="Times New Roman" w:cs="Times New Roman"/>
          <w:color w:val="000000" w:themeColor="text1"/>
        </w:rPr>
      </w:pPr>
    </w:p>
    <w:p w14:paraId="2E56D144" w14:textId="77777777" w:rsidR="00E253AD" w:rsidRPr="00690024" w:rsidRDefault="00E253AD">
      <w:pPr>
        <w:rPr>
          <w:color w:val="000000" w:themeColor="text1"/>
        </w:rPr>
      </w:pPr>
    </w:p>
    <w:sectPr w:rsidR="00E253AD" w:rsidRPr="006900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Chiara Situmorang" w:date="2022-11-14T10:18:00Z" w:initials="CS">
    <w:p w14:paraId="4B3959C8" w14:textId="77777777" w:rsidR="00D3298A" w:rsidRDefault="00D3298A" w:rsidP="00B656D3">
      <w:r>
        <w:rPr>
          <w:rStyle w:val="CommentReference"/>
        </w:rPr>
        <w:annotationRef/>
      </w:r>
      <w:r>
        <w:rPr>
          <w:sz w:val="20"/>
          <w:szCs w:val="20"/>
        </w:rPr>
        <w:t>can remove this if you need more word count later!</w:t>
      </w:r>
    </w:p>
  </w:comment>
  <w:comment w:id="55" w:author="Chiara Situmorang" w:date="2022-11-14T10:07:00Z" w:initials="CS">
    <w:p w14:paraId="0FA58372" w14:textId="4740353B" w:rsidR="00D27DCB" w:rsidRDefault="00D27DCB" w:rsidP="004539E9">
      <w:r>
        <w:rPr>
          <w:rStyle w:val="CommentReference"/>
        </w:rPr>
        <w:annotationRef/>
      </w:r>
      <w:r>
        <w:rPr>
          <w:sz w:val="20"/>
          <w:szCs w:val="20"/>
        </w:rPr>
        <w:t>specify what these were!</w:t>
      </w:r>
    </w:p>
  </w:comment>
  <w:comment w:id="63" w:author="Chiara Situmorang" w:date="2022-11-14T10:08:00Z" w:initials="CS">
    <w:p w14:paraId="4F365B84" w14:textId="77777777" w:rsidR="00D27DCB" w:rsidRDefault="00D27DCB" w:rsidP="0044546C">
      <w:r>
        <w:rPr>
          <w:rStyle w:val="CommentReference"/>
        </w:rPr>
        <w:annotationRef/>
      </w:r>
      <w:r>
        <w:rPr>
          <w:sz w:val="20"/>
          <w:szCs w:val="20"/>
        </w:rPr>
        <w:t>what did you study? coding?</w:t>
      </w:r>
    </w:p>
  </w:comment>
  <w:comment w:id="67" w:author="Chiara Situmorang" w:date="2022-11-14T10:17:00Z" w:initials="CS">
    <w:p w14:paraId="1D4C679A" w14:textId="77777777" w:rsidR="00D3298A" w:rsidRDefault="00D3298A" w:rsidP="0017670E">
      <w:r>
        <w:rPr>
          <w:rStyle w:val="CommentReference"/>
        </w:rPr>
        <w:annotationRef/>
      </w:r>
      <w:r>
        <w:rPr>
          <w:sz w:val="20"/>
          <w:szCs w:val="20"/>
        </w:rPr>
        <w:t>what concrete results did you see from this change? were you able to connect to others? achieve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959C8" w15:done="0"/>
  <w15:commentEx w15:paraId="0FA58372" w15:done="0"/>
  <w15:commentEx w15:paraId="4F365B84" w15:done="0"/>
  <w15:commentEx w15:paraId="1D4C67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9461" w16cex:dateUtc="2022-11-14T03:18:00Z"/>
  <w16cex:commentExtensible w16cex:durableId="271C91C6" w16cex:dateUtc="2022-11-14T03:07:00Z"/>
  <w16cex:commentExtensible w16cex:durableId="271C9200" w16cex:dateUtc="2022-11-14T03:08:00Z"/>
  <w16cex:commentExtensible w16cex:durableId="271C943B" w16cex:dateUtc="2022-11-14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959C8" w16cid:durableId="271C9461"/>
  <w16cid:commentId w16cid:paraId="0FA58372" w16cid:durableId="271C91C6"/>
  <w16cid:commentId w16cid:paraId="4F365B84" w16cid:durableId="271C9200"/>
  <w16cid:commentId w16cid:paraId="1D4C679A" w16cid:durableId="271C94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185506"/>
    <w:rsid w:val="0062459E"/>
    <w:rsid w:val="00690024"/>
    <w:rsid w:val="007525B5"/>
    <w:rsid w:val="007E0356"/>
    <w:rsid w:val="00981492"/>
    <w:rsid w:val="00B36294"/>
    <w:rsid w:val="00C63B47"/>
    <w:rsid w:val="00C9147B"/>
    <w:rsid w:val="00D27DCB"/>
    <w:rsid w:val="00D3298A"/>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paragraph" w:styleId="Revision">
    <w:name w:val="Revision"/>
    <w:hidden/>
    <w:uiPriority w:val="99"/>
    <w:semiHidden/>
    <w:rsid w:val="00981492"/>
  </w:style>
  <w:style w:type="character" w:styleId="CommentReference">
    <w:name w:val="annotation reference"/>
    <w:basedOn w:val="DefaultParagraphFont"/>
    <w:uiPriority w:val="99"/>
    <w:semiHidden/>
    <w:unhideWhenUsed/>
    <w:rsid w:val="00D27DCB"/>
    <w:rPr>
      <w:sz w:val="16"/>
      <w:szCs w:val="16"/>
    </w:rPr>
  </w:style>
  <w:style w:type="paragraph" w:styleId="CommentText">
    <w:name w:val="annotation text"/>
    <w:basedOn w:val="Normal"/>
    <w:link w:val="CommentTextChar"/>
    <w:uiPriority w:val="99"/>
    <w:semiHidden/>
    <w:unhideWhenUsed/>
    <w:rsid w:val="00D27DCB"/>
    <w:rPr>
      <w:sz w:val="20"/>
      <w:szCs w:val="20"/>
    </w:rPr>
  </w:style>
  <w:style w:type="character" w:customStyle="1" w:styleId="CommentTextChar">
    <w:name w:val="Comment Text Char"/>
    <w:basedOn w:val="DefaultParagraphFont"/>
    <w:link w:val="CommentText"/>
    <w:uiPriority w:val="99"/>
    <w:semiHidden/>
    <w:rsid w:val="00D27DCB"/>
    <w:rPr>
      <w:sz w:val="20"/>
      <w:szCs w:val="20"/>
    </w:rPr>
  </w:style>
  <w:style w:type="paragraph" w:styleId="CommentSubject">
    <w:name w:val="annotation subject"/>
    <w:basedOn w:val="CommentText"/>
    <w:next w:val="CommentText"/>
    <w:link w:val="CommentSubjectChar"/>
    <w:uiPriority w:val="99"/>
    <w:semiHidden/>
    <w:unhideWhenUsed/>
    <w:rsid w:val="00D27DCB"/>
    <w:rPr>
      <w:b/>
      <w:bCs/>
    </w:rPr>
  </w:style>
  <w:style w:type="character" w:customStyle="1" w:styleId="CommentSubjectChar">
    <w:name w:val="Comment Subject Char"/>
    <w:basedOn w:val="CommentTextChar"/>
    <w:link w:val="CommentSubject"/>
    <w:uiPriority w:val="99"/>
    <w:semiHidden/>
    <w:rsid w:val="00D27D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013">
      <w:bodyDiv w:val="1"/>
      <w:marLeft w:val="0"/>
      <w:marRight w:val="0"/>
      <w:marTop w:val="0"/>
      <w:marBottom w:val="0"/>
      <w:divBdr>
        <w:top w:val="none" w:sz="0" w:space="0" w:color="auto"/>
        <w:left w:val="none" w:sz="0" w:space="0" w:color="auto"/>
        <w:bottom w:val="none" w:sz="0" w:space="0" w:color="auto"/>
        <w:right w:val="none" w:sz="0" w:space="0" w:color="auto"/>
      </w:divBdr>
    </w:div>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482379449">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9</cp:revision>
  <dcterms:created xsi:type="dcterms:W3CDTF">2022-09-29T06:45:00Z</dcterms:created>
  <dcterms:modified xsi:type="dcterms:W3CDTF">2022-11-14T03:18:00Z</dcterms:modified>
</cp:coreProperties>
</file>