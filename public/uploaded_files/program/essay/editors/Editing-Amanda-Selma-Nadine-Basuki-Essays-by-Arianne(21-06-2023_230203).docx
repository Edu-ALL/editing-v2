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C5BD" w14:textId="12785A15" w:rsidR="00EA3B00" w:rsidRDefault="003E1B7A" w:rsidP="003E1B7A">
      <w:pPr>
        <w:jc w:val="center"/>
      </w:pPr>
      <w:r>
        <w:t>Personal Essay</w:t>
      </w:r>
    </w:p>
    <w:p w14:paraId="453870F0" w14:textId="5EB00D3C" w:rsidR="009B2A8B" w:rsidDel="00035FD5" w:rsidRDefault="004C40B5" w:rsidP="003E1B7A">
      <w:pPr>
        <w:rPr>
          <w:del w:id="0" w:author="Author"/>
        </w:rPr>
      </w:pPr>
      <w:r>
        <w:t>It ha</w:t>
      </w:r>
      <w:r w:rsidR="006C5B41">
        <w:t>d</w:t>
      </w:r>
      <w:r>
        <w:t xml:space="preserve"> already been one week into the school year in a new school</w:t>
      </w:r>
      <w:commentRangeStart w:id="1"/>
      <w:del w:id="2" w:author="Author">
        <w:r w:rsidDel="00035FD5">
          <w:delText>, and I still sat in the lunch table alone</w:delText>
        </w:r>
        <w:commentRangeEnd w:id="1"/>
        <w:r w:rsidR="00035FD5" w:rsidDel="00035FD5">
          <w:rPr>
            <w:rStyle w:val="CommentReference"/>
          </w:rPr>
          <w:commentReference w:id="1"/>
        </w:r>
      </w:del>
      <w:r>
        <w:t xml:space="preserve">. While all around me were the bustling sounds of people talking with their friends while eating, I just sat there alone while feeling awkward about my situation. </w:t>
      </w:r>
      <w:moveFromRangeStart w:id="3" w:author="Author" w:name="move138273785"/>
      <w:commentRangeStart w:id="4"/>
      <w:moveFrom w:id="5" w:author="Author">
        <w:r w:rsidDel="00035FD5">
          <w:t xml:space="preserve">I was never really a sociable person, but there was never really a time where I was eating lunch alone. </w:t>
        </w:r>
      </w:moveFrom>
      <w:moveFromRangeEnd w:id="3"/>
    </w:p>
    <w:p w14:paraId="54EA8F87" w14:textId="77777777" w:rsidR="00035FD5" w:rsidRDefault="009B2A8B" w:rsidP="003E1B7A">
      <w:pPr>
        <w:rPr>
          <w:ins w:id="6" w:author="Author"/>
        </w:rPr>
      </w:pPr>
      <w:r>
        <w:t xml:space="preserve">As I walked out of the cafeteria I also did not know where to go, as I didn’t really have any friends in this new school to hang out with. </w:t>
      </w:r>
    </w:p>
    <w:p w14:paraId="0F3CE088" w14:textId="12ACFB02" w:rsidR="00035FD5" w:rsidRDefault="00035FD5" w:rsidP="003E1B7A">
      <w:pPr>
        <w:rPr>
          <w:ins w:id="7" w:author="Author"/>
        </w:rPr>
      </w:pPr>
      <w:moveToRangeStart w:id="8" w:author="Author" w:name="move138273785"/>
      <w:moveTo w:id="9" w:author="Author">
        <w:r>
          <w:t>I was never really a sociable person, but there was never really a</w:t>
        </w:r>
      </w:moveTo>
      <w:ins w:id="10" w:author="Author">
        <w:r w:rsidR="00C719A8">
          <w:t xml:space="preserve"> time </w:t>
        </w:r>
      </w:ins>
      <w:moveTo w:id="11" w:author="Author">
        <w:del w:id="12" w:author="Author">
          <w:r w:rsidDel="00C719A8">
            <w:delText xml:space="preserve"> time </w:delText>
          </w:r>
        </w:del>
        <w:r>
          <w:t>whe</w:t>
        </w:r>
      </w:moveTo>
      <w:ins w:id="13" w:author="Author">
        <w:r w:rsidR="00C719A8">
          <w:t>n</w:t>
        </w:r>
      </w:ins>
      <w:moveTo w:id="14" w:author="Author">
        <w:del w:id="15" w:author="Author">
          <w:r w:rsidDel="00C719A8">
            <w:delText>re</w:delText>
          </w:r>
        </w:del>
        <w:r>
          <w:t xml:space="preserve"> I was eating lunch alone. </w:t>
        </w:r>
      </w:moveTo>
      <w:moveToRangeEnd w:id="8"/>
      <w:commentRangeEnd w:id="4"/>
      <w:r>
        <w:rPr>
          <w:rStyle w:val="CommentReference"/>
        </w:rPr>
        <w:commentReference w:id="4"/>
      </w:r>
      <w:r w:rsidR="009B2A8B">
        <w:t>I thought back to the past week whe</w:t>
      </w:r>
      <w:ins w:id="16" w:author="Author">
        <w:r w:rsidR="00C719A8">
          <w:t>n</w:t>
        </w:r>
      </w:ins>
      <w:del w:id="17" w:author="Author">
        <w:r w:rsidR="009B2A8B" w:rsidDel="00C719A8">
          <w:delText>re</w:delText>
        </w:r>
      </w:del>
      <w:r w:rsidR="009B2A8B">
        <w:t xml:space="preserve"> the school set up activities to help us settle into the school, but I didn’t even make the effort to talk with anyone. </w:t>
      </w:r>
      <w:r w:rsidR="004F7CD1">
        <w:t xml:space="preserve">I </w:t>
      </w:r>
      <w:del w:id="18" w:author="Author">
        <w:r w:rsidR="004F7CD1" w:rsidDel="00035FD5">
          <w:delText>also thought</w:delText>
        </w:r>
      </w:del>
      <w:ins w:id="19" w:author="Author">
        <w:r>
          <w:t>worried</w:t>
        </w:r>
      </w:ins>
      <w:r w:rsidR="004F7CD1">
        <w:t xml:space="preserve"> about the future</w:t>
      </w:r>
      <w:ins w:id="20" w:author="Author">
        <w:r>
          <w:t>,</w:t>
        </w:r>
      </w:ins>
      <w:r w:rsidR="004F7CD1">
        <w:t xml:space="preserve"> and how I didn’t want the rest </w:t>
      </w:r>
      <w:r w:rsidR="008427F7">
        <w:t>of the school year to be like this</w:t>
      </w:r>
      <w:ins w:id="21" w:author="Author">
        <w:r>
          <w:t>.</w:t>
        </w:r>
      </w:ins>
      <w:r w:rsidR="008427F7">
        <w:t xml:space="preserve"> </w:t>
      </w:r>
      <w:del w:id="22" w:author="Author">
        <w:r w:rsidR="008427F7" w:rsidDel="00035FD5">
          <w:delText xml:space="preserve">and that </w:delText>
        </w:r>
      </w:del>
      <w:r w:rsidR="008427F7">
        <w:t xml:space="preserve">I wanted to change. </w:t>
      </w:r>
    </w:p>
    <w:p w14:paraId="5D2F3D4B" w14:textId="3ED7768B" w:rsidR="004C40B5" w:rsidRDefault="004C40B5" w:rsidP="003E1B7A">
      <w:r>
        <w:t xml:space="preserve">It was then that I realized that I had become </w:t>
      </w:r>
      <w:r w:rsidR="009B2A8B">
        <w:t xml:space="preserve">too comfortable with the relationships that I have already established that I have forgot how to establish new </w:t>
      </w:r>
      <w:del w:id="23" w:author="Author">
        <w:r w:rsidR="009B2A8B" w:rsidDel="00035FD5">
          <w:delText>relationships</w:delText>
        </w:r>
      </w:del>
      <w:ins w:id="24" w:author="Author">
        <w:r w:rsidR="00035FD5">
          <w:t>ones</w:t>
        </w:r>
      </w:ins>
      <w:r w:rsidR="009B2A8B">
        <w:t>. With that</w:t>
      </w:r>
      <w:ins w:id="25" w:author="Author">
        <w:r w:rsidR="00035FD5">
          <w:t>,</w:t>
        </w:r>
      </w:ins>
      <w:r w:rsidR="009B2A8B">
        <w:t xml:space="preserve"> I found the drive to put work into trying to better my social ability.</w:t>
      </w:r>
    </w:p>
    <w:p w14:paraId="68363142" w14:textId="14905F72" w:rsidR="009B2A8B" w:rsidRDefault="009B2A8B" w:rsidP="003E1B7A">
      <w:commentRangeStart w:id="26"/>
      <w:r>
        <w:t>Like I said previously</w:t>
      </w:r>
      <w:ins w:id="27" w:author="Author">
        <w:r w:rsidR="00472878">
          <w:t>,</w:t>
        </w:r>
      </w:ins>
      <w:r>
        <w:t xml:space="preserve"> I don’t really have much social skills and most relationships I had w</w:t>
      </w:r>
      <w:ins w:id="28" w:author="Author">
        <w:r w:rsidR="00472878">
          <w:t>ere</w:t>
        </w:r>
      </w:ins>
      <w:del w:id="29" w:author="Author">
        <w:r w:rsidDel="00472878">
          <w:delText>as</w:delText>
        </w:r>
      </w:del>
      <w:r>
        <w:t xml:space="preserve"> very old.</w:t>
      </w:r>
      <w:commentRangeEnd w:id="26"/>
      <w:r w:rsidR="00472878">
        <w:rPr>
          <w:rStyle w:val="CommentReference"/>
        </w:rPr>
        <w:commentReference w:id="26"/>
      </w:r>
      <w:r>
        <w:t xml:space="preserve"> The pandemic also </w:t>
      </w:r>
      <w:del w:id="30" w:author="Author">
        <w:r w:rsidDel="00472878">
          <w:delText xml:space="preserve">incredibly </w:delText>
        </w:r>
      </w:del>
      <w:ins w:id="31" w:author="Author">
        <w:r w:rsidR="00472878">
          <w:t>severely</w:t>
        </w:r>
        <w:r w:rsidR="00472878">
          <w:t xml:space="preserve"> </w:t>
        </w:r>
      </w:ins>
      <w:r>
        <w:t xml:space="preserve">worsened my social skills </w:t>
      </w:r>
      <w:commentRangeStart w:id="32"/>
      <w:r>
        <w:t>as I didn’t really have to interact with anyone</w:t>
      </w:r>
      <w:r w:rsidR="005B6FF1">
        <w:t xml:space="preserve"> and</w:t>
      </w:r>
      <w:r>
        <w:t xml:space="preserve"> especially not initiate any conversation with anyone during it. </w:t>
      </w:r>
      <w:r w:rsidR="008427F7">
        <w:t>Due to my low social ability and social anxiety I have hindered myself from doing or made it difficult for myself to do so much things that are important. I even had difficulty in asking teachers for help in school work.</w:t>
      </w:r>
      <w:commentRangeEnd w:id="32"/>
      <w:r w:rsidR="00472878">
        <w:rPr>
          <w:rStyle w:val="CommentReference"/>
        </w:rPr>
        <w:commentReference w:id="32"/>
      </w:r>
    </w:p>
    <w:p w14:paraId="25DE78B0" w14:textId="64F59C1C" w:rsidR="005B6FF1" w:rsidRDefault="005B6FF1" w:rsidP="003E1B7A">
      <w:del w:id="33" w:author="Author">
        <w:r w:rsidDel="00472878">
          <w:delText xml:space="preserve">So, with that </w:delText>
        </w:r>
      </w:del>
      <w:r>
        <w:t xml:space="preserve">I </w:t>
      </w:r>
      <w:ins w:id="34" w:author="Author">
        <w:r w:rsidR="00472878">
          <w:t xml:space="preserve">started </w:t>
        </w:r>
      </w:ins>
      <w:del w:id="35" w:author="Author">
        <w:r w:rsidDel="00472878">
          <w:delText>decided to first</w:delText>
        </w:r>
      </w:del>
      <w:ins w:id="36" w:author="Author">
        <w:r w:rsidR="00472878">
          <w:t>by</w:t>
        </w:r>
      </w:ins>
      <w:r>
        <w:t xml:space="preserve"> try</w:t>
      </w:r>
      <w:ins w:id="37" w:author="Author">
        <w:r w:rsidR="00472878">
          <w:t>ing</w:t>
        </w:r>
      </w:ins>
      <w:r>
        <w:t xml:space="preserve"> to be more active in class</w:t>
      </w:r>
      <w:ins w:id="38" w:author="Author">
        <w:r w:rsidR="00472878">
          <w:t>,</w:t>
        </w:r>
      </w:ins>
      <w:r>
        <w:t xml:space="preserve"> and not try to just hide away in the corner of the classroom. </w:t>
      </w:r>
      <w:del w:id="39" w:author="Author">
        <w:r w:rsidDel="00472878">
          <w:delText xml:space="preserve">With that </w:delText>
        </w:r>
      </w:del>
      <w:r>
        <w:t>I continuously forced myself to sit in the front of the classroom</w:t>
      </w:r>
      <w:ins w:id="40" w:author="Author">
        <w:r w:rsidR="00472878">
          <w:t>,</w:t>
        </w:r>
      </w:ins>
      <w:r>
        <w:t xml:space="preserve"> which would force me to be more active in class. I also forced myself to not try to escape from conversations and try to keep them going. Even though they weren’t really large changes</w:t>
      </w:r>
      <w:ins w:id="41" w:author="Author">
        <w:r w:rsidR="00472878">
          <w:t>,</w:t>
        </w:r>
      </w:ins>
      <w:r>
        <w:t xml:space="preserve"> I slowly was able to decrease </w:t>
      </w:r>
      <w:r w:rsidR="00846C5F">
        <w:t xml:space="preserve">the social anxiety I continuously felt </w:t>
      </w:r>
      <w:commentRangeStart w:id="42"/>
      <w:r w:rsidR="00846C5F">
        <w:t xml:space="preserve">and was able to make a few new friends in the new school. </w:t>
      </w:r>
    </w:p>
    <w:p w14:paraId="7D6017AD" w14:textId="7B3C37C3" w:rsidR="00F3370F" w:rsidRDefault="00846C5F" w:rsidP="003E1B7A">
      <w:r>
        <w:t>As time progressed</w:t>
      </w:r>
      <w:ins w:id="43" w:author="Author">
        <w:r w:rsidR="0090282A">
          <w:t>,</w:t>
        </w:r>
      </w:ins>
      <w:r>
        <w:t xml:space="preserve"> </w:t>
      </w:r>
      <w:r w:rsidR="004F7CD1">
        <w:t>even though the initial problem of me not having any friends in the new school ha</w:t>
      </w:r>
      <w:ins w:id="44" w:author="Author">
        <w:r w:rsidR="0090282A">
          <w:t>d</w:t>
        </w:r>
      </w:ins>
      <w:del w:id="45" w:author="Author">
        <w:r w:rsidR="004F7CD1" w:rsidDel="0090282A">
          <w:delText>s</w:delText>
        </w:r>
      </w:del>
      <w:r w:rsidR="004F7CD1">
        <w:t xml:space="preserve"> been resolved</w:t>
      </w:r>
      <w:ins w:id="46" w:author="Author">
        <w:r w:rsidR="0090282A">
          <w:t>,</w:t>
        </w:r>
      </w:ins>
      <w:r w:rsidR="004F7CD1">
        <w:t xml:space="preserve"> I </w:t>
      </w:r>
      <w:del w:id="47" w:author="Author">
        <w:r w:rsidR="004F7CD1" w:rsidDel="0090282A">
          <w:delText xml:space="preserve">still </w:delText>
        </w:r>
      </w:del>
      <w:r w:rsidR="004F7CD1">
        <w:t>felt that I still had room for improvement</w:t>
      </w:r>
      <w:commentRangeEnd w:id="42"/>
      <w:r w:rsidR="001E6F3F">
        <w:rPr>
          <w:rStyle w:val="CommentReference"/>
        </w:rPr>
        <w:commentReference w:id="42"/>
      </w:r>
      <w:r w:rsidR="004F7CD1">
        <w:t xml:space="preserve"> in my socializing. I was just hanging out with the same group of friends who had other friends, and when they are with their other friends </w:t>
      </w:r>
      <w:commentRangeStart w:id="48"/>
      <w:r w:rsidR="004F7CD1">
        <w:t>I felt awkward</w:t>
      </w:r>
      <w:commentRangeEnd w:id="48"/>
      <w:r w:rsidR="0090282A">
        <w:rPr>
          <w:rStyle w:val="CommentReference"/>
        </w:rPr>
        <w:commentReference w:id="48"/>
      </w:r>
      <w:r w:rsidR="004F7CD1">
        <w:t xml:space="preserve">. </w:t>
      </w:r>
    </w:p>
    <w:p w14:paraId="684B3A1B" w14:textId="0ACB2927" w:rsidR="004F7CD1" w:rsidRDefault="004F7CD1" w:rsidP="003E1B7A">
      <w:r>
        <w:t>Due to that</w:t>
      </w:r>
      <w:ins w:id="49" w:author="Author">
        <w:r w:rsidR="0090282A">
          <w:t>,</w:t>
        </w:r>
      </w:ins>
      <w:r>
        <w:t xml:space="preserve"> I went further beyond </w:t>
      </w:r>
      <w:commentRangeStart w:id="50"/>
      <w:del w:id="51" w:author="Author">
        <w:r w:rsidDel="0090282A">
          <w:delText>from what I have already done</w:delText>
        </w:r>
      </w:del>
      <w:ins w:id="52" w:author="Author">
        <w:r w:rsidR="0090282A">
          <w:t>my</w:t>
        </w:r>
      </w:ins>
      <w:r>
        <w:t xml:space="preserve"> previous</w:t>
      </w:r>
      <w:ins w:id="53" w:author="Author">
        <w:r w:rsidR="0090282A">
          <w:t xml:space="preserve"> efforts.</w:t>
        </w:r>
      </w:ins>
      <w:del w:id="54" w:author="Author">
        <w:r w:rsidDel="0090282A">
          <w:delText>ly</w:delText>
        </w:r>
      </w:del>
      <w:r>
        <w:t xml:space="preserve"> </w:t>
      </w:r>
      <w:del w:id="55" w:author="Author">
        <w:r w:rsidDel="0090282A">
          <w:delText xml:space="preserve">by </w:delText>
        </w:r>
      </w:del>
      <w:ins w:id="56" w:author="Author">
        <w:r w:rsidR="0090282A">
          <w:t>I</w:t>
        </w:r>
        <w:r w:rsidR="0090282A">
          <w:t xml:space="preserve"> </w:t>
        </w:r>
      </w:ins>
      <w:r>
        <w:t>volunteer</w:t>
      </w:r>
      <w:ins w:id="57" w:author="Author">
        <w:r w:rsidR="0090282A">
          <w:t>ed</w:t>
        </w:r>
      </w:ins>
      <w:del w:id="58" w:author="Author">
        <w:r w:rsidDel="0090282A">
          <w:delText>ing</w:delText>
        </w:r>
      </w:del>
      <w:r>
        <w:t xml:space="preserve"> to</w:t>
      </w:r>
      <w:ins w:id="59" w:author="Author">
        <w:r w:rsidR="0090282A">
          <w:t xml:space="preserve"> do</w:t>
        </w:r>
      </w:ins>
      <w:r>
        <w:t xml:space="preserve"> </w:t>
      </w:r>
      <w:commentRangeEnd w:id="50"/>
      <w:r w:rsidR="0090282A">
        <w:rPr>
          <w:rStyle w:val="CommentReference"/>
        </w:rPr>
        <w:commentReference w:id="50"/>
      </w:r>
      <w:r>
        <w:t>things as that would force me to have to talk with other people and also learn how to initiate small</w:t>
      </w:r>
      <w:ins w:id="60" w:author="Author">
        <w:r w:rsidR="0090282A">
          <w:t>-</w:t>
        </w:r>
      </w:ins>
      <w:del w:id="61" w:author="Author">
        <w:r w:rsidDel="0090282A">
          <w:delText xml:space="preserve"> </w:delText>
        </w:r>
      </w:del>
      <w:r>
        <w:t xml:space="preserve">talk. I also forced myself to </w:t>
      </w:r>
      <w:r w:rsidR="00F3370F">
        <w:t>try to talk to new people when given the opportunity to do so</w:t>
      </w:r>
      <w:ins w:id="62" w:author="Author">
        <w:r w:rsidR="0090282A">
          <w:t>,</w:t>
        </w:r>
      </w:ins>
      <w:r w:rsidR="00F3370F">
        <w:t xml:space="preserve"> such as when I am grouped up with them or paired with them for a class work.</w:t>
      </w:r>
    </w:p>
    <w:p w14:paraId="215D03D5" w14:textId="656DDC23" w:rsidR="008427F7" w:rsidRDefault="008427F7" w:rsidP="003E1B7A">
      <w:commentRangeStart w:id="63"/>
      <w:r>
        <w:t>With that</w:t>
      </w:r>
      <w:ins w:id="64" w:author="Author">
        <w:r w:rsidR="0090282A">
          <w:t>,</w:t>
        </w:r>
      </w:ins>
      <w:r>
        <w:t xml:space="preserve"> I was able to continue </w:t>
      </w:r>
      <w:del w:id="65" w:author="Author">
        <w:r w:rsidDel="0090282A">
          <w:delText xml:space="preserve">to </w:delText>
        </w:r>
      </w:del>
      <w:r>
        <w:t>improv</w:t>
      </w:r>
      <w:ins w:id="66" w:author="Author">
        <w:r w:rsidR="0090282A">
          <w:t>ing</w:t>
        </w:r>
      </w:ins>
      <w:del w:id="67" w:author="Author">
        <w:r w:rsidDel="0090282A">
          <w:delText>e</w:delText>
        </w:r>
      </w:del>
      <w:r>
        <w:t xml:space="preserve"> my social ability</w:t>
      </w:r>
      <w:ins w:id="68" w:author="Author">
        <w:r w:rsidR="0090282A">
          <w:t>,</w:t>
        </w:r>
      </w:ins>
      <w:r>
        <w:t xml:space="preserve"> and </w:t>
      </w:r>
      <w:del w:id="69" w:author="Author">
        <w:r w:rsidDel="0090282A">
          <w:delText xml:space="preserve">have </w:delText>
        </w:r>
      </w:del>
      <w:r>
        <w:t>bec</w:t>
      </w:r>
      <w:ins w:id="70" w:author="Author">
        <w:r w:rsidR="0090282A">
          <w:t>a</w:t>
        </w:r>
      </w:ins>
      <w:del w:id="71" w:author="Author">
        <w:r w:rsidDel="0090282A">
          <w:delText>o</w:delText>
        </w:r>
      </w:del>
      <w:r>
        <w:t xml:space="preserve">me more comfortable with talking with people I don’t usually talk to. </w:t>
      </w:r>
      <w:r w:rsidR="00F3370F">
        <w:t>I was also able to feel less of a burden from asking people for help or advice.</w:t>
      </w:r>
      <w:commentRangeEnd w:id="63"/>
      <w:r w:rsidR="00AE46CA">
        <w:rPr>
          <w:rStyle w:val="CommentReference"/>
        </w:rPr>
        <w:commentReference w:id="63"/>
      </w:r>
    </w:p>
    <w:p w14:paraId="639DDCED" w14:textId="52658EC1" w:rsidR="004F7CD1" w:rsidRDefault="004F7CD1" w:rsidP="003E1B7A">
      <w:pPr>
        <w:rPr>
          <w:ins w:id="72" w:author="Author"/>
        </w:rPr>
      </w:pPr>
      <w:commentRangeStart w:id="73"/>
      <w:r>
        <w:t>Communication is a really important skill in the world</w:t>
      </w:r>
      <w:r w:rsidR="008427F7">
        <w:t xml:space="preserve"> as there is so much things in this world that is only possible or easier to do with other people. </w:t>
      </w:r>
      <w:r w:rsidR="00F3370F">
        <w:t>Me being able to come out of my shell and be able to communicate more comfortably with others is good. Though</w:t>
      </w:r>
      <w:del w:id="74" w:author="Author">
        <w:r w:rsidR="00F3370F" w:rsidDel="006916CC">
          <w:delText>,</w:delText>
        </w:r>
      </w:del>
      <w:r w:rsidR="00F3370F">
        <w:t xml:space="preserve"> I still don’t completely enjoy talking to others and still constantly second guess what I am going to say because of my fear of what others think of me. So, I aim to continue to grow my social skills and integrate myself more in the communities that I am in</w:t>
      </w:r>
      <w:commentRangeEnd w:id="73"/>
      <w:r w:rsidR="00474E0D">
        <w:rPr>
          <w:rStyle w:val="CommentReference"/>
        </w:rPr>
        <w:commentReference w:id="73"/>
      </w:r>
      <w:r w:rsidR="00F3370F">
        <w:t>.</w:t>
      </w:r>
    </w:p>
    <w:p w14:paraId="3FB404BC" w14:textId="77777777" w:rsidR="00474E0D" w:rsidRDefault="00474E0D" w:rsidP="003E1B7A">
      <w:pPr>
        <w:rPr>
          <w:ins w:id="75" w:author="Author"/>
        </w:rPr>
      </w:pPr>
    </w:p>
    <w:p w14:paraId="5B09B521" w14:textId="77777777" w:rsidR="0014650A" w:rsidRDefault="0014650A" w:rsidP="003E1B7A">
      <w:pPr>
        <w:rPr>
          <w:ins w:id="76" w:author="Author"/>
        </w:rPr>
      </w:pPr>
    </w:p>
    <w:p w14:paraId="7667856A" w14:textId="44506399" w:rsidR="00AE050C" w:rsidDel="00A97EB9" w:rsidRDefault="00AE050C" w:rsidP="003E1B7A">
      <w:pPr>
        <w:rPr>
          <w:del w:id="77" w:author="Author"/>
        </w:rPr>
      </w:pPr>
      <w:ins w:id="78" w:author="Author">
        <w:r>
          <w:lastRenderedPageBreak/>
          <w:t>Dear Jared,</w:t>
        </w:r>
      </w:ins>
    </w:p>
    <w:p w14:paraId="1A7AA0A7" w14:textId="77777777" w:rsidR="00A97EB9" w:rsidRDefault="00A97EB9" w:rsidP="003E1B7A">
      <w:pPr>
        <w:rPr>
          <w:ins w:id="79" w:author="Author"/>
        </w:rPr>
      </w:pPr>
    </w:p>
    <w:p w14:paraId="187C3759" w14:textId="77777777" w:rsidR="00AE050C" w:rsidRDefault="00AE050C" w:rsidP="003E1B7A">
      <w:pPr>
        <w:rPr>
          <w:ins w:id="80" w:author="Author"/>
        </w:rPr>
      </w:pPr>
    </w:p>
    <w:p w14:paraId="4810AB42" w14:textId="7BF04D6F" w:rsidR="00AE050C" w:rsidRDefault="00C06762" w:rsidP="003E1B7A">
      <w:pPr>
        <w:rPr>
          <w:ins w:id="81" w:author="Author"/>
        </w:rPr>
      </w:pPr>
      <w:ins w:id="82" w:author="Author">
        <w:r>
          <w:t>This is a very good start to your essay. You have a clear show of personal growth, and your story of learning how to communicate better is something that people can relate to easily. Below are a few notes on how you can improve your essay further.</w:t>
        </w:r>
      </w:ins>
    </w:p>
    <w:p w14:paraId="5E1613C8" w14:textId="3BCE47C8" w:rsidR="00C06762" w:rsidRDefault="00C06762" w:rsidP="003E1B7A">
      <w:pPr>
        <w:rPr>
          <w:ins w:id="83" w:author="Author"/>
        </w:rPr>
      </w:pPr>
      <w:ins w:id="84" w:author="Author">
        <w:r>
          <w:t>First,</w:t>
        </w:r>
        <w:r w:rsidR="006F6842">
          <w:t xml:space="preserve"> try your best to be descriptive in your writing. </w:t>
        </w:r>
        <w:r w:rsidR="006F6842">
          <w:rPr>
            <w:b/>
            <w:bCs/>
          </w:rPr>
          <w:t>Show</w:t>
        </w:r>
        <w:r w:rsidR="006F6842">
          <w:t xml:space="preserve">, don’t </w:t>
        </w:r>
        <w:r w:rsidR="006F6842">
          <w:rPr>
            <w:b/>
            <w:bCs/>
          </w:rPr>
          <w:t>tell</w:t>
        </w:r>
        <w:r w:rsidR="006F6842">
          <w:t>. To do this, use descriptions (much like you did in your first paragraph</w:t>
        </w:r>
        <w:r w:rsidR="0055422A">
          <w:t>,</w:t>
        </w:r>
        <w:r w:rsidR="006F6842">
          <w:t xml:space="preserve"> where you described the atmosphere of the cafeteria).</w:t>
        </w:r>
        <w:r w:rsidR="0055422A">
          <w:t xml:space="preserve"> Instead of </w:t>
        </w:r>
        <w:r w:rsidR="0055422A" w:rsidRPr="00556873">
          <w:rPr>
            <w:b/>
            <w:bCs/>
            <w:rPrChange w:id="85" w:author="Author">
              <w:rPr/>
            </w:rPrChange>
          </w:rPr>
          <w:t>telling</w:t>
        </w:r>
        <w:r w:rsidR="0055422A">
          <w:t xml:space="preserve"> us that your social anxiety made things difficult for you to do important things, </w:t>
        </w:r>
        <w:r w:rsidR="0055422A">
          <w:rPr>
            <w:b/>
            <w:bCs/>
          </w:rPr>
          <w:t>show</w:t>
        </w:r>
        <w:r w:rsidR="0055422A">
          <w:t xml:space="preserve"> us how, through describing these events. Help the reader better experience things from your point of view.</w:t>
        </w:r>
      </w:ins>
    </w:p>
    <w:p w14:paraId="7BBE0996" w14:textId="2DFBA9BB" w:rsidR="0055422A" w:rsidRDefault="0055422A" w:rsidP="003E1B7A">
      <w:pPr>
        <w:rPr>
          <w:ins w:id="86" w:author="Author"/>
        </w:rPr>
      </w:pPr>
      <w:ins w:id="87" w:author="Author">
        <w:r>
          <w:t xml:space="preserve">Second, at the end of your essay, I suggest elaborating more on </w:t>
        </w:r>
        <w:r w:rsidR="00556873">
          <w:t xml:space="preserve">how you’re practicing what you’ve learned throughout your journey. How has your growth changed </w:t>
        </w:r>
        <w:r w:rsidR="00556873">
          <w:rPr>
            <w:i/>
            <w:iCs/>
          </w:rPr>
          <w:t>you</w:t>
        </w:r>
        <w:r w:rsidR="00556873">
          <w:t xml:space="preserve"> personally? How will you anticipate using what you’ve learned in your future plans?</w:t>
        </w:r>
      </w:ins>
    </w:p>
    <w:p w14:paraId="34192EA0" w14:textId="5468D9A1" w:rsidR="00556873" w:rsidRDefault="00556873" w:rsidP="003E1B7A">
      <w:pPr>
        <w:rPr>
          <w:ins w:id="88" w:author="Author"/>
        </w:rPr>
      </w:pPr>
      <w:ins w:id="89" w:author="Author">
        <w:r>
          <w:t>Otherwise, you’re headed in a good direction. Keep it up.</w:t>
        </w:r>
      </w:ins>
    </w:p>
    <w:p w14:paraId="67BAA5BD" w14:textId="77777777" w:rsidR="00556873" w:rsidRDefault="00556873" w:rsidP="003E1B7A">
      <w:pPr>
        <w:rPr>
          <w:ins w:id="90" w:author="Author"/>
        </w:rPr>
      </w:pPr>
    </w:p>
    <w:p w14:paraId="6FCE1417" w14:textId="4E6F8711" w:rsidR="00556873" w:rsidRDefault="00556873" w:rsidP="003E1B7A">
      <w:pPr>
        <w:rPr>
          <w:ins w:id="91" w:author="Author"/>
        </w:rPr>
      </w:pPr>
      <w:ins w:id="92" w:author="Author">
        <w:r>
          <w:t>All the best,</w:t>
        </w:r>
      </w:ins>
    </w:p>
    <w:p w14:paraId="462BB10B" w14:textId="77777777" w:rsidR="00556873" w:rsidRDefault="00556873" w:rsidP="003E1B7A">
      <w:pPr>
        <w:rPr>
          <w:ins w:id="93" w:author="Author"/>
        </w:rPr>
      </w:pPr>
    </w:p>
    <w:p w14:paraId="30F1BFF3" w14:textId="079ACFA2" w:rsidR="00556873" w:rsidRDefault="00556873" w:rsidP="003E1B7A">
      <w:pPr>
        <w:rPr>
          <w:ins w:id="94" w:author="Author"/>
        </w:rPr>
      </w:pPr>
      <w:ins w:id="95" w:author="Author">
        <w:r>
          <w:t>Arianne</w:t>
        </w:r>
      </w:ins>
    </w:p>
    <w:p w14:paraId="6308C496" w14:textId="3493D307" w:rsidR="00556873" w:rsidRPr="00556873" w:rsidRDefault="00556873" w:rsidP="003E1B7A">
      <w:pPr>
        <w:rPr>
          <w:ins w:id="96" w:author="Author"/>
        </w:rPr>
      </w:pPr>
      <w:proofErr w:type="spellStart"/>
      <w:ins w:id="97" w:author="Author">
        <w:r>
          <w:t>ALL-in</w:t>
        </w:r>
        <w:proofErr w:type="spellEnd"/>
        <w:r>
          <w:t xml:space="preserve"> Essay Editor</w:t>
        </w:r>
      </w:ins>
    </w:p>
    <w:p w14:paraId="1CF0DE48" w14:textId="081C00AC" w:rsidR="00556873" w:rsidRPr="0055422A" w:rsidRDefault="00556873" w:rsidP="003E1B7A"/>
    <w:sectPr w:rsidR="00556873" w:rsidRPr="0055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19DF9DD6" w14:textId="77777777" w:rsidR="00035FD5" w:rsidRDefault="00035FD5" w:rsidP="0045741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Since your next sentences express this point anyway, I suggest deleting this sentence, just to reduce repetition.</w:t>
      </w:r>
    </w:p>
  </w:comment>
  <w:comment w:id="4" w:author="Author" w:initials="A">
    <w:p w14:paraId="28362647" w14:textId="77777777" w:rsidR="00035FD5" w:rsidRDefault="00035FD5" w:rsidP="00AD7B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 suggest restructuring it this way to improve the flow. </w:t>
      </w:r>
    </w:p>
    <w:p w14:paraId="40673920" w14:textId="77777777" w:rsidR="00035FD5" w:rsidRDefault="00035FD5" w:rsidP="00AD7B15"/>
    <w:p w14:paraId="4DC00DD6" w14:textId="77777777" w:rsidR="00035FD5" w:rsidRDefault="00035FD5" w:rsidP="00AD7B15">
      <w:r>
        <w:rPr>
          <w:color w:val="000000"/>
          <w:sz w:val="20"/>
          <w:szCs w:val="20"/>
        </w:rPr>
        <w:t>I moved the second-to-last sentence from the first paragraph – now it’s the opening sentence to the second paragraph.</w:t>
      </w:r>
    </w:p>
  </w:comment>
  <w:comment w:id="26" w:author="Author" w:initials="A">
    <w:p w14:paraId="412FAAB8" w14:textId="77777777" w:rsidR="00472878" w:rsidRDefault="00472878" w:rsidP="00A54B2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No need to reestablish what you’ve stated in a previous paragraph. Here, it’s better if you change the sentence into something that will introduce this paragraph better. </w:t>
      </w:r>
    </w:p>
    <w:p w14:paraId="5CB5240B" w14:textId="77777777" w:rsidR="00472878" w:rsidRDefault="00472878" w:rsidP="00A54B25"/>
    <w:p w14:paraId="2C34939D" w14:textId="77777777" w:rsidR="00472878" w:rsidRDefault="00472878" w:rsidP="00A54B25">
      <w:r>
        <w:rPr>
          <w:color w:val="000000"/>
          <w:sz w:val="20"/>
          <w:szCs w:val="20"/>
        </w:rPr>
        <w:t>For example:</w:t>
      </w:r>
    </w:p>
    <w:p w14:paraId="35693365" w14:textId="77777777" w:rsidR="00472878" w:rsidRDefault="00472878" w:rsidP="00A54B25">
      <w:r>
        <w:rPr>
          <w:color w:val="000000"/>
          <w:sz w:val="20"/>
          <w:szCs w:val="20"/>
        </w:rPr>
        <w:t>“I quickly realized that improving my social skills wasn’t as easy as I thought. Not to mention, the pandemic also severely worsened my social skills…” and continue with the rest of your paragraph.</w:t>
      </w:r>
    </w:p>
  </w:comment>
  <w:comment w:id="32" w:author="Author" w:initials="A">
    <w:p w14:paraId="21D58F5B" w14:textId="77777777" w:rsidR="00472878" w:rsidRDefault="00472878" w:rsidP="00EA36FA">
      <w:r>
        <w:rPr>
          <w:rStyle w:val="CommentReference"/>
        </w:rPr>
        <w:annotationRef/>
      </w:r>
      <w:r>
        <w:rPr>
          <w:sz w:val="20"/>
          <w:szCs w:val="20"/>
        </w:rPr>
        <w:t xml:space="preserve">Here, it’s better to </w:t>
      </w:r>
      <w:r>
        <w:rPr>
          <w:b/>
          <w:bCs/>
          <w:sz w:val="20"/>
          <w:szCs w:val="20"/>
        </w:rPr>
        <w:t>show</w:t>
      </w:r>
      <w:r>
        <w:rPr>
          <w:sz w:val="20"/>
          <w:szCs w:val="20"/>
        </w:rPr>
        <w:t xml:space="preserve">, instead of </w:t>
      </w:r>
      <w:r>
        <w:rPr>
          <w:b/>
          <w:bCs/>
          <w:sz w:val="20"/>
          <w:szCs w:val="20"/>
        </w:rPr>
        <w:t>telling</w:t>
      </w:r>
      <w:r>
        <w:rPr>
          <w:sz w:val="20"/>
          <w:szCs w:val="20"/>
        </w:rPr>
        <w:t>. Give us more description about how you initially struggled with trying to improve your social skills.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Instead of saying that you have limited social skills and had difficulty asking teachers, you can retell or describe a scene in which this very thing happen.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Help the readers </w:t>
      </w:r>
      <w:r>
        <w:rPr>
          <w:sz w:val="20"/>
          <w:szCs w:val="20"/>
          <w:u w:val="single"/>
        </w:rPr>
        <w:t>visualize</w:t>
      </w:r>
      <w:r>
        <w:rPr>
          <w:sz w:val="20"/>
          <w:szCs w:val="20"/>
        </w:rPr>
        <w:t xml:space="preserve"> exactly how you struggled (and what you felt during those incidents of struggle), so they can relate to your story better.</w:t>
      </w:r>
    </w:p>
  </w:comment>
  <w:comment w:id="42" w:author="Author" w:initials="A">
    <w:p w14:paraId="1B8F7124" w14:textId="77777777" w:rsidR="000D57E9" w:rsidRDefault="001E6F3F" w:rsidP="00FE22B0">
      <w:r>
        <w:rPr>
          <w:rStyle w:val="CommentReference"/>
        </w:rPr>
        <w:annotationRef/>
      </w:r>
      <w:r w:rsidR="000D57E9">
        <w:rPr>
          <w:sz w:val="20"/>
          <w:szCs w:val="20"/>
        </w:rPr>
        <w:t>I feel like this period in your personal growth is too quickly brushed over – it’s better to expand on it a bit more.</w:t>
      </w:r>
      <w:r w:rsidR="000D57E9">
        <w:rPr>
          <w:sz w:val="20"/>
          <w:szCs w:val="20"/>
        </w:rPr>
        <w:cr/>
      </w:r>
      <w:r w:rsidR="000D57E9">
        <w:rPr>
          <w:sz w:val="20"/>
          <w:szCs w:val="20"/>
        </w:rPr>
        <w:cr/>
        <w:t>Again, show, don’t tell:</w:t>
      </w:r>
      <w:r w:rsidR="000D57E9">
        <w:rPr>
          <w:sz w:val="20"/>
          <w:szCs w:val="20"/>
        </w:rPr>
        <w:cr/>
        <w:t xml:space="preserve">- How did you end up making your first new friends? </w:t>
      </w:r>
      <w:r w:rsidR="000D57E9">
        <w:rPr>
          <w:sz w:val="20"/>
          <w:szCs w:val="20"/>
        </w:rPr>
        <w:cr/>
        <w:t>- You can tie this in to your conflict in the first paragraph – did you end up no longer eating lunch alone?</w:t>
      </w:r>
    </w:p>
  </w:comment>
  <w:comment w:id="48" w:author="Author" w:initials="A">
    <w:p w14:paraId="1EBD6DF1" w14:textId="1A675A0E" w:rsidR="0090282A" w:rsidRDefault="0090282A" w:rsidP="00E054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Tell us more about how and why you felt awkward. This will help the reader understand what issues you’re working to fix in the next paragraph.</w:t>
      </w:r>
    </w:p>
    <w:p w14:paraId="642F8200" w14:textId="77777777" w:rsidR="0090282A" w:rsidRDefault="0090282A" w:rsidP="00E05409"/>
    <w:p w14:paraId="0D9B36D5" w14:textId="77777777" w:rsidR="0090282A" w:rsidRDefault="0090282A" w:rsidP="00E05409">
      <w:r>
        <w:rPr>
          <w:color w:val="000000"/>
          <w:sz w:val="20"/>
          <w:szCs w:val="20"/>
        </w:rPr>
        <w:t xml:space="preserve">- Did you feel too awkward to make conversation with those “other friends”? </w:t>
      </w:r>
    </w:p>
    <w:p w14:paraId="3891DB02" w14:textId="77777777" w:rsidR="0090282A" w:rsidRDefault="0090282A" w:rsidP="00E05409">
      <w:r>
        <w:rPr>
          <w:color w:val="000000"/>
          <w:sz w:val="20"/>
          <w:szCs w:val="20"/>
        </w:rPr>
        <w:t>- Is that why, as you mentioned in the next paragraph, you learned to initiate small talk with people you don’t know well?</w:t>
      </w:r>
    </w:p>
  </w:comment>
  <w:comment w:id="50" w:author="Author" w:initials="A">
    <w:p w14:paraId="3A9BEB68" w14:textId="77777777" w:rsidR="0090282A" w:rsidRDefault="0090282A" w:rsidP="00B96FA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cut this sentence in half, just so your first sentence here becomes the “introduction” to this paragraph.</w:t>
      </w:r>
    </w:p>
  </w:comment>
  <w:comment w:id="63" w:author="Author" w:initials="A">
    <w:p w14:paraId="565B57E2" w14:textId="77777777" w:rsidR="00AE46CA" w:rsidRDefault="00AE46CA" w:rsidP="000105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Once again, show, don’t tell. </w:t>
      </w:r>
      <w:r>
        <w:rPr>
          <w:i/>
          <w:iCs/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 us a scene or an instance where you feel more comfortable asking others for help. Make use of descriptions to paint this picture.</w:t>
      </w:r>
    </w:p>
  </w:comment>
  <w:comment w:id="73" w:author="Author" w:initials="A">
    <w:p w14:paraId="0BEB53B2" w14:textId="51933B52" w:rsidR="00556873" w:rsidRDefault="00474E0D" w:rsidP="000D532A">
      <w:r>
        <w:rPr>
          <w:rStyle w:val="CommentReference"/>
        </w:rPr>
        <w:annotationRef/>
      </w:r>
      <w:r w:rsidR="00556873">
        <w:rPr>
          <w:sz w:val="20"/>
          <w:szCs w:val="20"/>
        </w:rPr>
        <w:t xml:space="preserve">I think your conclusion can be more personalized. </w:t>
      </w:r>
      <w:r w:rsidR="00556873">
        <w:rPr>
          <w:sz w:val="20"/>
          <w:szCs w:val="20"/>
        </w:rPr>
        <w:cr/>
      </w:r>
      <w:r w:rsidR="00556873">
        <w:rPr>
          <w:sz w:val="20"/>
          <w:szCs w:val="20"/>
        </w:rPr>
        <w:cr/>
        <w:t>Instead of saying “Communication is a really important skill…” which is too general, tell us what personal values you’ve learned through your growth, and how you’re planning to use it to benefit you in the future.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DF9DD6" w15:done="0"/>
  <w15:commentEx w15:paraId="4DC00DD6" w15:done="0"/>
  <w15:commentEx w15:paraId="35693365" w15:done="0"/>
  <w15:commentEx w15:paraId="21D58F5B" w15:done="0"/>
  <w15:commentEx w15:paraId="1B8F7124" w15:done="0"/>
  <w15:commentEx w15:paraId="3891DB02" w15:done="0"/>
  <w15:commentEx w15:paraId="3A9BEB68" w15:done="0"/>
  <w15:commentEx w15:paraId="565B57E2" w15:done="0"/>
  <w15:commentEx w15:paraId="0BEB53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DF9DD6" w16cid:durableId="283DE39B"/>
  <w16cid:commentId w16cid:paraId="4DC00DD6" w16cid:durableId="283DE499"/>
  <w16cid:commentId w16cid:paraId="35693365" w16cid:durableId="283DE5AA"/>
  <w16cid:commentId w16cid:paraId="21D58F5B" w16cid:durableId="283DE676"/>
  <w16cid:commentId w16cid:paraId="1B8F7124" w16cid:durableId="283DE8D2"/>
  <w16cid:commentId w16cid:paraId="3891DB02" w16cid:durableId="283DEB76"/>
  <w16cid:commentId w16cid:paraId="3A9BEB68" w16cid:durableId="283DEBD0"/>
  <w16cid:commentId w16cid:paraId="565B57E2" w16cid:durableId="283E0DAD"/>
  <w16cid:commentId w16cid:paraId="0BEB53B2" w16cid:durableId="283DEF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7A"/>
    <w:rsid w:val="00035FD5"/>
    <w:rsid w:val="000D57E9"/>
    <w:rsid w:val="0014650A"/>
    <w:rsid w:val="001A69C7"/>
    <w:rsid w:val="001C69E0"/>
    <w:rsid w:val="001E6F3F"/>
    <w:rsid w:val="003E1B7A"/>
    <w:rsid w:val="00472878"/>
    <w:rsid w:val="00474E0D"/>
    <w:rsid w:val="004C40B5"/>
    <w:rsid w:val="004F7CD1"/>
    <w:rsid w:val="0055422A"/>
    <w:rsid w:val="00556873"/>
    <w:rsid w:val="005B6FF1"/>
    <w:rsid w:val="006916CC"/>
    <w:rsid w:val="006C5B41"/>
    <w:rsid w:val="006F6842"/>
    <w:rsid w:val="008427F7"/>
    <w:rsid w:val="00846C5F"/>
    <w:rsid w:val="0090282A"/>
    <w:rsid w:val="009B2A8B"/>
    <w:rsid w:val="00A97EB9"/>
    <w:rsid w:val="00AE050C"/>
    <w:rsid w:val="00AE46CA"/>
    <w:rsid w:val="00C06762"/>
    <w:rsid w:val="00C719A8"/>
    <w:rsid w:val="00EA3B00"/>
    <w:rsid w:val="00F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2B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35FD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5F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F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F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770</Words>
  <Characters>3966</Characters>
  <Application>Microsoft Office Word</Application>
  <DocSecurity>0</DocSecurity>
  <Lines>73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2023-06-09T15:27:00Z</dcterms:created>
  <dcterms:modified xsi:type="dcterms:W3CDTF">2023-06-21T16:00:00Z</dcterms:modified>
</cp:coreProperties>
</file>