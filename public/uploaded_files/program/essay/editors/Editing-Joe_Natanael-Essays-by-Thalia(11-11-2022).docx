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F8DE" w14:textId="77777777" w:rsidR="004B5FEC" w:rsidRPr="004B5FEC" w:rsidRDefault="004B5FEC" w:rsidP="004B5FEC">
      <w:pPr>
        <w:shd w:val="clear" w:color="auto" w:fill="FFFFFF"/>
        <w:rPr>
          <w:rFonts w:ascii="Times New Roman" w:eastAsia="Times New Roman" w:hAnsi="Times New Roman" w:cs="Times New Roman"/>
        </w:rPr>
      </w:pPr>
      <w:r w:rsidRPr="004B5FEC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 xml:space="preserve">Our families and communities often define us and our individual worlds. Community might refer to your cultural group, extended family, religious group, </w:t>
      </w:r>
      <w:proofErr w:type="spellStart"/>
      <w:r w:rsidRPr="004B5FEC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neighborhood</w:t>
      </w:r>
      <w:proofErr w:type="spellEnd"/>
      <w:r w:rsidRPr="004B5FEC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 xml:space="preserve"> or school, sports team or club, co-workers, etc. Describe the world you come from and how you, as a product of it, might add to the diversity of the University of Washington.</w:t>
      </w:r>
      <w:r w:rsidRPr="004B5FEC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 ( max 300)</w:t>
      </w:r>
    </w:p>
    <w:p w14:paraId="221B92C4" w14:textId="77777777" w:rsidR="004B5FEC" w:rsidRDefault="004B5FEC" w:rsidP="004B5FE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DFC5967" w14:textId="7303386E" w:rsidR="004B5FEC" w:rsidRPr="004B5FEC" w:rsidRDefault="004B5FEC" w:rsidP="004B5FEC">
      <w:pPr>
        <w:ind w:firstLine="720"/>
        <w:rPr>
          <w:rFonts w:ascii="Times New Roman" w:eastAsia="Times New Roman" w:hAnsi="Times New Roman" w:cs="Times New Roman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Growing up, I’ve always loved solving math riddles and equations. I appreciated the fact that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arithmetics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had non-abstract, defined solutions. So when my friend invited me to a competitive programming club</w:t>
      </w:r>
      <w:del w:id="0" w:author="Thalia Priscilla" w:date="2022-11-11T19:45:00Z">
        <w:r w:rsidRPr="004B5FEC" w:rsidDel="00115DD4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called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>, I was instantly interested</w:t>
      </w:r>
      <w:ins w:id="1" w:author="Thalia Priscilla" w:date="2022-11-11T19:50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" w:author="Thalia Priscilla" w:date="2022-11-11T19:50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as it’ll</w:delText>
        </w:r>
      </w:del>
      <w:ins w:id="3" w:author="Thalia Priscilla" w:date="2022-11-11T19:50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I believe it would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allow me to pursue my passion for problem-solving through a computer science perspective. Though initially overwhelmed, with the help of the head coach</w:t>
      </w:r>
      <w:ins w:id="4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Mr. Arnold</w:t>
      </w:r>
      <w:ins w:id="5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and other welcoming members, the alien environment slowly turned to a place of comfort</w:t>
      </w:r>
      <w:ins w:id="6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7" w:author="Thalia Priscilla" w:date="2022-11-11T19:51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8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del w:id="9" w:author="Thalia Priscilla" w:date="2022-11-11T19:51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nxiety turned </w:t>
      </w:r>
      <w:ins w:id="10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>to excitement</w:t>
      </w:r>
      <w:ins w:id="11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 xml:space="preserve"> of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wondering what new challenges I'd face, and strangers turned into friends </w:t>
      </w:r>
      <w:del w:id="12" w:author="Thalia Priscilla" w:date="2022-11-11T19:52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companions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that made my experience </w:t>
      </w:r>
      <w:del w:id="13" w:author="Thalia Priscilla" w:date="2022-11-11T19:52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there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fun and memorable. </w:t>
      </w:r>
    </w:p>
    <w:p w14:paraId="34FEAEE4" w14:textId="77777777" w:rsidR="004B5FEC" w:rsidRPr="004B5FEC" w:rsidRDefault="004B5FEC" w:rsidP="004B5FEC">
      <w:pPr>
        <w:rPr>
          <w:rFonts w:ascii="Times New Roman" w:eastAsia="Times New Roman" w:hAnsi="Times New Roman" w:cs="Times New Roman"/>
        </w:rPr>
      </w:pPr>
    </w:p>
    <w:p w14:paraId="29883EF1" w14:textId="41042A16" w:rsidR="004B5FEC" w:rsidRPr="004B5FEC" w:rsidRDefault="004B5FEC" w:rsidP="004B5FEC">
      <w:pPr>
        <w:ind w:firstLine="720"/>
        <w:rPr>
          <w:rFonts w:ascii="Times New Roman" w:eastAsia="Times New Roman" w:hAnsi="Times New Roman" w:cs="Times New Roman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Throughout my journey in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>, I’ve encountered many people and been taught many lessons. One of the biggest lessons I learned came from Mr. Vale, a senior member of the club. Whenever I felt puzzled by one of the coding problems. He’d always tell me “Start with the most ridiculous solution and see if it works, you can always simplify it later.</w:t>
      </w:r>
      <w:ins w:id="14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He’d write programs intentionally exceeding the memory limit so that I can understand them first and then optimize them to shorter, more complex algorithms</w:t>
      </w:r>
      <w:ins w:id="15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while guiding me through each step. As a result, the concepts were clearer to me. I was also able to apply this philosophy in other activities like cooking</w:t>
      </w:r>
      <w:ins w:id="16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7" w:author="Thalia Priscilla" w:date="2022-11-11T19:53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managing events</w:t>
      </w:r>
      <w:ins w:id="18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and even video games. </w:t>
      </w:r>
    </w:p>
    <w:p w14:paraId="6AE35C6B" w14:textId="77777777" w:rsidR="004B5FEC" w:rsidRPr="004B5FEC" w:rsidRDefault="004B5FEC" w:rsidP="004B5FEC">
      <w:pPr>
        <w:rPr>
          <w:rFonts w:ascii="Times New Roman" w:eastAsia="Times New Roman" w:hAnsi="Times New Roman" w:cs="Times New Roman"/>
        </w:rPr>
      </w:pPr>
    </w:p>
    <w:p w14:paraId="2F5D6FE8" w14:textId="0D038F66" w:rsidR="004B5FEC" w:rsidRPr="004B5FEC" w:rsidRDefault="004B5FEC" w:rsidP="004B5FEC">
      <w:pPr>
        <w:ind w:firstLine="720"/>
        <w:rPr>
          <w:rFonts w:ascii="Times New Roman" w:eastAsia="Times New Roman" w:hAnsi="Times New Roman" w:cs="Times New Roman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The community at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represent</w:t>
      </w:r>
      <w:ins w:id="19" w:author="Thalia Priscilla" w:date="2022-11-11T19:54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del w:id="20" w:author="Thalia Priscilla" w:date="2022-11-11T19:54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ed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 special place where I first loved programming. It taught me that there was no wrong way of pursuing knowledge, even if it meant using the most random and unconventional methods. At </w:t>
      </w:r>
      <w:commentRangeStart w:id="21"/>
      <w:del w:id="22" w:author="Thalia Priscilla" w:date="2022-11-10T15:50:00Z">
        <w:r w:rsidRPr="004B5FEC" w:rsidDel="00346B24">
          <w:rPr>
            <w:rFonts w:ascii="Arial" w:eastAsia="Times New Roman" w:hAnsi="Arial" w:cs="Arial"/>
            <w:color w:val="000000"/>
            <w:sz w:val="22"/>
            <w:szCs w:val="22"/>
          </w:rPr>
          <w:delText>Udub</w:delText>
        </w:r>
        <w:commentRangeEnd w:id="21"/>
        <w:r w:rsidR="00346B24" w:rsidDel="00346B24">
          <w:rPr>
            <w:rStyle w:val="CommentReference"/>
          </w:rPr>
          <w:commentReference w:id="21"/>
        </w:r>
      </w:del>
      <w:ins w:id="23" w:author="Thalia Priscilla" w:date="2022-11-10T15:50:00Z">
        <w:r w:rsidR="00346B24">
          <w:rPr>
            <w:rFonts w:ascii="Arial" w:eastAsia="Times New Roman" w:hAnsi="Arial" w:cs="Arial"/>
            <w:color w:val="000000"/>
            <w:sz w:val="22"/>
            <w:szCs w:val="22"/>
          </w:rPr>
          <w:t>UW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, I’m eager to help my peers enjoy programming as I did through hosting hackathons and programming competitions. Moreover, I also want to use my programming experience and contribute to </w:t>
      </w:r>
      <w:del w:id="24" w:author="Thalia Priscilla" w:date="2022-11-10T15:50:00Z">
        <w:r w:rsidRPr="004B5FEC" w:rsidDel="00346B2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Udub's </w:delText>
        </w:r>
      </w:del>
      <w:ins w:id="25" w:author="Thalia Priscilla" w:date="2022-11-10T15:50:00Z">
        <w:r w:rsidR="00346B24">
          <w:rPr>
            <w:rFonts w:ascii="Arial" w:eastAsia="Times New Roman" w:hAnsi="Arial" w:cs="Arial"/>
            <w:color w:val="000000"/>
            <w:sz w:val="22"/>
            <w:szCs w:val="22"/>
          </w:rPr>
          <w:t>UW’s</w:t>
        </w:r>
        <w:r w:rsidR="00346B24" w:rsidRPr="004B5FE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CompProg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and win competitive programming titles.  </w:t>
      </w:r>
    </w:p>
    <w:p w14:paraId="2E9AD4A6" w14:textId="77777777" w:rsidR="004B5FEC" w:rsidRPr="004B5FEC" w:rsidRDefault="004B5FEC" w:rsidP="004B5FEC">
      <w:pPr>
        <w:rPr>
          <w:rFonts w:ascii="Times New Roman" w:eastAsia="Times New Roman" w:hAnsi="Times New Roman" w:cs="Times New Roman"/>
        </w:rPr>
      </w:pPr>
    </w:p>
    <w:p w14:paraId="397EB4CE" w14:textId="77777777" w:rsidR="003D6FD0" w:rsidRDefault="003D6FD0"/>
    <w:sectPr w:rsidR="003D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Thalia Priscilla" w:date="2022-11-10T15:50:00Z" w:initials="TP">
    <w:p w14:paraId="0AB099E8" w14:textId="5368BA9C" w:rsidR="00346B24" w:rsidRDefault="00346B24">
      <w:pPr>
        <w:pStyle w:val="CommentText"/>
      </w:pPr>
      <w:r>
        <w:rPr>
          <w:rStyle w:val="CommentReference"/>
        </w:rPr>
        <w:annotationRef/>
      </w:r>
      <w:r>
        <w:t>I think it’s better to refer to the school with its formal abbreviation.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B099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79C3C" w16cex:dateUtc="2022-11-10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B099E8" w16cid:durableId="27179C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C"/>
    <w:rsid w:val="00115DD4"/>
    <w:rsid w:val="00185506"/>
    <w:rsid w:val="00186CC7"/>
    <w:rsid w:val="0034045B"/>
    <w:rsid w:val="00346B24"/>
    <w:rsid w:val="003D6FD0"/>
    <w:rsid w:val="004B5FEC"/>
    <w:rsid w:val="006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9D1A1"/>
  <w15:chartTrackingRefBased/>
  <w15:docId w15:val="{B0449621-BDCA-FF48-8F03-EB628056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F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B5FEC"/>
  </w:style>
  <w:style w:type="paragraph" w:styleId="Revision">
    <w:name w:val="Revision"/>
    <w:hidden/>
    <w:uiPriority w:val="99"/>
    <w:semiHidden/>
    <w:rsid w:val="00346B24"/>
  </w:style>
  <w:style w:type="character" w:styleId="CommentReference">
    <w:name w:val="annotation reference"/>
    <w:basedOn w:val="DefaultParagraphFont"/>
    <w:uiPriority w:val="99"/>
    <w:semiHidden/>
    <w:unhideWhenUsed/>
    <w:rsid w:val="00346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B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2</cp:revision>
  <dcterms:created xsi:type="dcterms:W3CDTF">2022-11-09T04:42:00Z</dcterms:created>
  <dcterms:modified xsi:type="dcterms:W3CDTF">2022-11-11T12:56:00Z</dcterms:modified>
</cp:coreProperties>
</file>