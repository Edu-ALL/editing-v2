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08E0" w14:textId="77777777" w:rsidR="00FC30B5" w:rsidRPr="00175F02" w:rsidRDefault="00FC30B5" w:rsidP="00FC30B5">
      <w:pPr>
        <w:rPr>
          <w:rFonts w:ascii="Arial" w:eastAsia="Times New Roman" w:hAnsi="Arial" w:cs="Arial"/>
          <w:b/>
          <w:bCs/>
          <w:i/>
          <w:iCs/>
          <w:u w:val="single"/>
        </w:rPr>
      </w:pPr>
      <w:r w:rsidRPr="00175F02">
        <w:rPr>
          <w:rFonts w:ascii="Arial" w:eastAsia="Times New Roman" w:hAnsi="Arial" w:cs="Arial"/>
          <w:b/>
          <w:bCs/>
          <w:i/>
          <w:iCs/>
          <w:color w:val="222222"/>
          <w:sz w:val="21"/>
          <w:szCs w:val="21"/>
          <w:u w:val="single"/>
          <w:shd w:val="clear" w:color="auto" w:fill="FFFFFF"/>
        </w:rPr>
        <w:t>How will opportunities at Purdue support your interests, both in and out of the classroom? (Respond in 100 words or fewer.)</w:t>
      </w:r>
      <w:r w:rsidRPr="00175F02">
        <w:rPr>
          <w:rFonts w:ascii="Arial" w:eastAsia="Times New Roman" w:hAnsi="Arial" w:cs="Arial"/>
          <w:b/>
          <w:bCs/>
          <w:i/>
          <w:iCs/>
          <w:color w:val="E00029"/>
          <w:sz w:val="21"/>
          <w:szCs w:val="21"/>
          <w:u w:val="single"/>
          <w:shd w:val="clear" w:color="auto" w:fill="FFFFFF"/>
        </w:rPr>
        <w:t>*</w:t>
      </w:r>
    </w:p>
    <w:p w14:paraId="78B34127" w14:textId="77777777" w:rsidR="00FC30B5" w:rsidRPr="00175F02" w:rsidRDefault="00FC30B5" w:rsidP="00FC30B5">
      <w:pPr>
        <w:rPr>
          <w:rFonts w:ascii="Arial" w:eastAsia="Times New Roman" w:hAnsi="Arial" w:cs="Arial"/>
        </w:rPr>
      </w:pPr>
    </w:p>
    <w:p w14:paraId="57CFCE7B" w14:textId="3EFC0DD0" w:rsidR="00FC30B5" w:rsidRPr="00175F02" w:rsidRDefault="00175F02" w:rsidP="00FC30B5">
      <w:pPr>
        <w:rPr>
          <w:rFonts w:ascii="Times New Roman" w:eastAsia="Times New Roman" w:hAnsi="Times New Roman" w:cs="Times New Roman"/>
        </w:rPr>
      </w:pPr>
      <w:r w:rsidRPr="00175F02">
        <w:rPr>
          <w:rFonts w:ascii="Roboto" w:eastAsia="Times New Roman" w:hAnsi="Roboto" w:cs="Times New Roman"/>
          <w:color w:val="000000"/>
          <w:sz w:val="21"/>
          <w:szCs w:val="21"/>
          <w:shd w:val="clear" w:color="auto" w:fill="FFFFFF"/>
        </w:rPr>
        <w:t xml:space="preserve">I’ve always followed the advancement made to electric race cars, and one recent research that struck me was when Purdue University engineers invented a fast charging cable for electric vehicles. Professor </w:t>
      </w:r>
      <w:proofErr w:type="spellStart"/>
      <w:r w:rsidRPr="00175F02">
        <w:rPr>
          <w:rFonts w:ascii="Roboto" w:eastAsia="Times New Roman" w:hAnsi="Roboto" w:cs="Times New Roman"/>
          <w:color w:val="000000"/>
          <w:sz w:val="21"/>
          <w:szCs w:val="21"/>
          <w:shd w:val="clear" w:color="auto" w:fill="FFFFFF"/>
        </w:rPr>
        <w:t>Issam</w:t>
      </w:r>
      <w:proofErr w:type="spellEnd"/>
      <w:r w:rsidRPr="00175F02">
        <w:rPr>
          <w:rFonts w:ascii="Roboto" w:eastAsia="Times New Roman" w:hAnsi="Roboto" w:cs="Times New Roman"/>
          <w:color w:val="000000"/>
          <w:sz w:val="21"/>
          <w:szCs w:val="21"/>
          <w:shd w:val="clear" w:color="auto" w:fill="FFFFFF"/>
        </w:rPr>
        <w:t xml:space="preserve"> </w:t>
      </w:r>
      <w:proofErr w:type="spellStart"/>
      <w:r w:rsidRPr="00175F02">
        <w:rPr>
          <w:rFonts w:ascii="Roboto" w:eastAsia="Times New Roman" w:hAnsi="Roboto" w:cs="Times New Roman"/>
          <w:color w:val="000000"/>
          <w:sz w:val="21"/>
          <w:szCs w:val="21"/>
          <w:shd w:val="clear" w:color="auto" w:fill="FFFFFF"/>
        </w:rPr>
        <w:t>Mudawar’s</w:t>
      </w:r>
      <w:proofErr w:type="spellEnd"/>
      <w:r w:rsidRPr="00175F02">
        <w:rPr>
          <w:rFonts w:ascii="Roboto" w:eastAsia="Times New Roman" w:hAnsi="Roboto" w:cs="Times New Roman"/>
          <w:color w:val="000000"/>
          <w:sz w:val="21"/>
          <w:szCs w:val="21"/>
          <w:shd w:val="clear" w:color="auto" w:fill="FFFFFF"/>
        </w:rPr>
        <w:t xml:space="preserve"> heat and mass transfer research would enable me to study electronic cooling and thermal management systems, which can be applied to electric race cars. I’m also currently exploring manufacturing performance car parts, and Purdue’s Baja Racing club would allow me to learn about producing these parts, which excites me. With my ambition of exploring the motorsport industry, joining the opportunities at Purdue would undoubtedly be a blessing. </w:t>
      </w:r>
    </w:p>
    <w:p w14:paraId="6BA5EF1A" w14:textId="6E4C2A43" w:rsidR="002C7AC4" w:rsidRPr="00175F02" w:rsidRDefault="00C20E26">
      <w:pPr>
        <w:rPr>
          <w:rFonts w:ascii="Arial" w:hAnsi="Arial" w:cs="Arial"/>
        </w:rPr>
      </w:pPr>
      <w:ins w:id="0" w:author="Thalia Priscilla" w:date="2023-01-09T13:15:00Z">
        <w:r>
          <w:rPr>
            <w:rFonts w:ascii="Arial" w:hAnsi="Arial" w:cs="Arial"/>
          </w:rPr>
          <w:t>Notes: OK</w:t>
        </w:r>
      </w:ins>
    </w:p>
    <w:p w14:paraId="2C720990" w14:textId="2DE5B6AD" w:rsidR="00FC30B5" w:rsidRPr="00175F02" w:rsidRDefault="00FC30B5">
      <w:pPr>
        <w:rPr>
          <w:rFonts w:ascii="Arial" w:hAnsi="Arial" w:cs="Arial"/>
          <w:u w:val="single"/>
        </w:rPr>
      </w:pPr>
    </w:p>
    <w:p w14:paraId="4AB5A056" w14:textId="77777777" w:rsidR="00FC30B5" w:rsidRPr="00175F02" w:rsidRDefault="00FC30B5" w:rsidP="00FC30B5">
      <w:pPr>
        <w:rPr>
          <w:rFonts w:ascii="Arial" w:eastAsia="Times New Roman" w:hAnsi="Arial" w:cs="Arial"/>
          <w:b/>
          <w:bCs/>
          <w:i/>
          <w:iCs/>
          <w:u w:val="single"/>
        </w:rPr>
      </w:pPr>
      <w:r w:rsidRPr="00175F02">
        <w:rPr>
          <w:rFonts w:ascii="Arial" w:eastAsia="Times New Roman" w:hAnsi="Arial" w:cs="Arial"/>
          <w:b/>
          <w:bCs/>
          <w:i/>
          <w:iCs/>
          <w:color w:val="222222"/>
          <w:sz w:val="21"/>
          <w:szCs w:val="21"/>
          <w:u w:val="single"/>
          <w:shd w:val="clear" w:color="auto" w:fill="FFFFFF"/>
        </w:rPr>
        <w:t>Briefly discuss your reasons for pursuing the major you have selected. (Respond in 100 words or fewer.)</w:t>
      </w:r>
      <w:r w:rsidRPr="00175F02">
        <w:rPr>
          <w:rFonts w:ascii="Arial" w:eastAsia="Times New Roman" w:hAnsi="Arial" w:cs="Arial"/>
          <w:b/>
          <w:bCs/>
          <w:i/>
          <w:iCs/>
          <w:color w:val="E00029"/>
          <w:sz w:val="21"/>
          <w:szCs w:val="21"/>
          <w:u w:val="single"/>
          <w:shd w:val="clear" w:color="auto" w:fill="FFFFFF"/>
        </w:rPr>
        <w:t>*</w:t>
      </w:r>
    </w:p>
    <w:p w14:paraId="34D4F1FD" w14:textId="77777777" w:rsidR="00FC30B5" w:rsidRPr="00175F02" w:rsidRDefault="00FC30B5" w:rsidP="00FC30B5">
      <w:pPr>
        <w:rPr>
          <w:rFonts w:ascii="Arial" w:eastAsia="Times New Roman" w:hAnsi="Arial" w:cs="Arial"/>
        </w:rPr>
      </w:pPr>
    </w:p>
    <w:p w14:paraId="53947CFF" w14:textId="77777777" w:rsidR="00175F02" w:rsidRPr="00175F02" w:rsidRDefault="00175F02" w:rsidP="00175F02">
      <w:pPr>
        <w:rPr>
          <w:rFonts w:ascii="Times New Roman" w:eastAsia="Times New Roman" w:hAnsi="Times New Roman" w:cs="Times New Roman"/>
        </w:rPr>
      </w:pPr>
      <w:r w:rsidRPr="00175F02">
        <w:rPr>
          <w:rFonts w:ascii="Roboto" w:eastAsia="Times New Roman" w:hAnsi="Roboto" w:cs="Times New Roman"/>
          <w:color w:val="000000"/>
          <w:sz w:val="21"/>
          <w:szCs w:val="21"/>
          <w:shd w:val="clear" w:color="auto" w:fill="FFFFFF"/>
        </w:rPr>
        <w:t>In Gran Turismo, a car’s condition and engineering play an important role in winning races. I discovered that the vehicle could handle the corner better and win races with proper modifications, which created a winning streak that I want to keep in the game. The playing experience drove my curiosity on fluid dynamics and mechanics, and the game taught me how downforce and fuel mixture helped a vehicle perform better in races. I realized that I could learn these technical theories deeper and build a solid foundation to study motorsport by picking Mechanical Engineering as my Major. </w:t>
      </w:r>
    </w:p>
    <w:p w14:paraId="028C2579" w14:textId="29E0E1FC" w:rsidR="00175F02" w:rsidRPr="00C20E26" w:rsidRDefault="00C20E26" w:rsidP="00175F02">
      <w:pPr>
        <w:rPr>
          <w:rFonts w:ascii="Arial" w:eastAsia="Times New Roman" w:hAnsi="Arial" w:cs="Arial"/>
        </w:rPr>
      </w:pPr>
      <w:ins w:id="1" w:author="Thalia Priscilla" w:date="2023-01-09T13:15:00Z">
        <w:r w:rsidRPr="00C20E26">
          <w:rPr>
            <w:rFonts w:ascii="Arial" w:eastAsia="Times New Roman" w:hAnsi="Arial" w:cs="Arial"/>
          </w:rPr>
          <w:t>Notes: OK</w:t>
        </w:r>
      </w:ins>
    </w:p>
    <w:p w14:paraId="72403264" w14:textId="55863679" w:rsidR="00241982" w:rsidRDefault="00241982" w:rsidP="00241982">
      <w:pPr>
        <w:rPr>
          <w:rFonts w:ascii="Times New Roman" w:eastAsia="Times New Roman" w:hAnsi="Times New Roman" w:cs="Times New Roman"/>
        </w:rPr>
      </w:pPr>
    </w:p>
    <w:p w14:paraId="728E53E5" w14:textId="77777777" w:rsidR="00175F02" w:rsidRPr="00175F02" w:rsidRDefault="00175F02" w:rsidP="00175F02">
      <w:pPr>
        <w:rPr>
          <w:rFonts w:ascii="Arial" w:eastAsia="Times New Roman" w:hAnsi="Arial" w:cs="Arial"/>
          <w:i/>
          <w:iCs/>
        </w:rPr>
      </w:pPr>
      <w:r w:rsidRPr="00175F02">
        <w:rPr>
          <w:rFonts w:ascii="Arial" w:eastAsia="Times New Roman" w:hAnsi="Arial" w:cs="Arial"/>
          <w:b/>
          <w:bCs/>
          <w:i/>
          <w:iCs/>
          <w:color w:val="222222"/>
          <w:sz w:val="21"/>
          <w:szCs w:val="21"/>
          <w:u w:val="single"/>
          <w:shd w:val="clear" w:color="auto" w:fill="FFFFFF"/>
        </w:rPr>
        <w:t>Briefly discuss your reasons for pursuing the second choice major you have selected. (Respond in 100 words or fewer.)</w:t>
      </w:r>
      <w:r w:rsidRPr="00175F02">
        <w:rPr>
          <w:rFonts w:ascii="Arial" w:eastAsia="Times New Roman" w:hAnsi="Arial" w:cs="Arial"/>
          <w:i/>
          <w:iCs/>
          <w:color w:val="222222"/>
          <w:sz w:val="21"/>
          <w:szCs w:val="21"/>
          <w:shd w:val="clear" w:color="auto" w:fill="FFFFFF"/>
        </w:rPr>
        <w:t xml:space="preserve"> </w:t>
      </w:r>
      <w:r w:rsidRPr="00175F02">
        <w:rPr>
          <w:rFonts w:ascii="Arial" w:eastAsia="Times New Roman" w:hAnsi="Arial" w:cs="Arial"/>
          <w:i/>
          <w:iCs/>
          <w:color w:val="E00029"/>
          <w:sz w:val="21"/>
          <w:szCs w:val="21"/>
          <w:shd w:val="clear" w:color="auto" w:fill="FFFFFF"/>
        </w:rPr>
        <w:t>*</w:t>
      </w:r>
    </w:p>
    <w:p w14:paraId="59355BEB" w14:textId="77777777" w:rsidR="00175F02" w:rsidRPr="00175F02" w:rsidRDefault="00175F02" w:rsidP="00175F02">
      <w:pPr>
        <w:rPr>
          <w:rFonts w:ascii="Times New Roman" w:eastAsia="Times New Roman" w:hAnsi="Times New Roman" w:cs="Times New Roman"/>
        </w:rPr>
      </w:pPr>
    </w:p>
    <w:p w14:paraId="6F143D94" w14:textId="289942BB" w:rsidR="00175F02" w:rsidRPr="00175F02" w:rsidRDefault="00175F02" w:rsidP="00175F02">
      <w:pPr>
        <w:rPr>
          <w:rFonts w:ascii="Arial" w:eastAsia="Times New Roman" w:hAnsi="Arial" w:cs="Arial"/>
        </w:rPr>
      </w:pPr>
      <w:r w:rsidRPr="00175F02">
        <w:rPr>
          <w:rFonts w:ascii="Arial" w:eastAsia="Times New Roman" w:hAnsi="Arial" w:cs="Arial"/>
          <w:color w:val="000000"/>
          <w:sz w:val="21"/>
          <w:szCs w:val="21"/>
          <w:shd w:val="clear" w:color="auto" w:fill="FFFFFF"/>
        </w:rPr>
        <w:t>I was fascinated by the amount of E-Waste my household has. There are lots of unused laptops and tablets</w:t>
      </w:r>
      <w:del w:id="2" w:author="Thalia Priscilla" w:date="2023-01-09T13:00:00Z">
        <w:r w:rsidRPr="00175F02" w:rsidDel="00C20E26">
          <w:rPr>
            <w:rFonts w:ascii="Arial" w:eastAsia="Times New Roman" w:hAnsi="Arial" w:cs="Arial"/>
            <w:color w:val="000000"/>
            <w:sz w:val="21"/>
            <w:szCs w:val="21"/>
            <w:shd w:val="clear" w:color="auto" w:fill="FFFFFF"/>
          </w:rPr>
          <w:delText xml:space="preserve"> in my house</w:delText>
        </w:r>
      </w:del>
      <w:r w:rsidRPr="00175F02">
        <w:rPr>
          <w:rFonts w:ascii="Arial" w:eastAsia="Times New Roman" w:hAnsi="Arial" w:cs="Arial"/>
          <w:color w:val="000000"/>
          <w:sz w:val="21"/>
          <w:szCs w:val="21"/>
          <w:shd w:val="clear" w:color="auto" w:fill="FFFFFF"/>
        </w:rPr>
        <w:t xml:space="preserve">, which, if refurbished, could work again and do basic tasks such as browsing the internet. I </w:t>
      </w:r>
      <w:del w:id="3" w:author="Thalia Priscilla" w:date="2023-01-09T13:00:00Z">
        <w:r w:rsidRPr="00175F02" w:rsidDel="00C20E26">
          <w:rPr>
            <w:rFonts w:ascii="Arial" w:eastAsia="Times New Roman" w:hAnsi="Arial" w:cs="Arial"/>
            <w:color w:val="000000"/>
            <w:sz w:val="21"/>
            <w:szCs w:val="21"/>
            <w:shd w:val="clear" w:color="auto" w:fill="FFFFFF"/>
          </w:rPr>
          <w:delText xml:space="preserve">saw </w:delText>
        </w:r>
      </w:del>
      <w:ins w:id="4" w:author="Thalia Priscilla" w:date="2023-01-09T13:00:00Z">
        <w:r w:rsidR="00C20E26">
          <w:rPr>
            <w:rFonts w:ascii="Arial" w:eastAsia="Times New Roman" w:hAnsi="Arial" w:cs="Arial"/>
            <w:color w:val="000000"/>
            <w:sz w:val="21"/>
            <w:szCs w:val="21"/>
            <w:shd w:val="clear" w:color="auto" w:fill="FFFFFF"/>
          </w:rPr>
          <w:t>took</w:t>
        </w:r>
        <w:r w:rsidR="00C20E26" w:rsidRPr="00175F02">
          <w:rPr>
            <w:rFonts w:ascii="Arial" w:eastAsia="Times New Roman" w:hAnsi="Arial" w:cs="Arial"/>
            <w:color w:val="000000"/>
            <w:sz w:val="21"/>
            <w:szCs w:val="21"/>
            <w:shd w:val="clear" w:color="auto" w:fill="FFFFFF"/>
          </w:rPr>
          <w:t xml:space="preserve"> </w:t>
        </w:r>
      </w:ins>
      <w:r w:rsidRPr="00175F02">
        <w:rPr>
          <w:rFonts w:ascii="Arial" w:eastAsia="Times New Roman" w:hAnsi="Arial" w:cs="Arial"/>
          <w:color w:val="000000"/>
          <w:sz w:val="21"/>
          <w:szCs w:val="21"/>
          <w:shd w:val="clear" w:color="auto" w:fill="FFFFFF"/>
        </w:rPr>
        <w:t xml:space="preserve">this opportunity </w:t>
      </w:r>
      <w:del w:id="5" w:author="Thalia Priscilla" w:date="2023-01-09T13:00:00Z">
        <w:r w:rsidRPr="00175F02" w:rsidDel="00C20E26">
          <w:rPr>
            <w:rFonts w:ascii="Arial" w:eastAsia="Times New Roman" w:hAnsi="Arial" w:cs="Arial"/>
            <w:color w:val="000000"/>
            <w:sz w:val="21"/>
            <w:szCs w:val="21"/>
            <w:shd w:val="clear" w:color="auto" w:fill="FFFFFF"/>
          </w:rPr>
          <w:delText xml:space="preserve">and went ahead </w:delText>
        </w:r>
      </w:del>
      <w:r w:rsidRPr="00175F02">
        <w:rPr>
          <w:rFonts w:ascii="Arial" w:eastAsia="Times New Roman" w:hAnsi="Arial" w:cs="Arial"/>
          <w:color w:val="000000"/>
          <w:sz w:val="21"/>
          <w:szCs w:val="21"/>
          <w:shd w:val="clear" w:color="auto" w:fill="FFFFFF"/>
        </w:rPr>
        <w:t xml:space="preserve">to fix every gadget and computer </w:t>
      </w:r>
      <w:del w:id="6" w:author="Thalia Priscilla" w:date="2023-01-09T13:00:00Z">
        <w:r w:rsidRPr="00175F02" w:rsidDel="00C20E26">
          <w:rPr>
            <w:rFonts w:ascii="Arial" w:eastAsia="Times New Roman" w:hAnsi="Arial" w:cs="Arial"/>
            <w:color w:val="000000"/>
            <w:sz w:val="21"/>
            <w:szCs w:val="21"/>
            <w:shd w:val="clear" w:color="auto" w:fill="FFFFFF"/>
          </w:rPr>
          <w:delText xml:space="preserve">I could find </w:delText>
        </w:r>
      </w:del>
      <w:r w:rsidRPr="00175F02">
        <w:rPr>
          <w:rFonts w:ascii="Arial" w:eastAsia="Times New Roman" w:hAnsi="Arial" w:cs="Arial"/>
          <w:color w:val="000000"/>
          <w:sz w:val="21"/>
          <w:szCs w:val="21"/>
          <w:shd w:val="clear" w:color="auto" w:fill="FFFFFF"/>
        </w:rPr>
        <w:t xml:space="preserve">in my house. </w:t>
      </w:r>
      <w:del w:id="7" w:author="Thalia Priscilla" w:date="2023-01-09T12:58:00Z">
        <w:r w:rsidRPr="00175F02" w:rsidDel="00C20E26">
          <w:rPr>
            <w:rFonts w:ascii="Arial" w:eastAsia="Times New Roman" w:hAnsi="Arial" w:cs="Arial"/>
            <w:color w:val="000000"/>
            <w:sz w:val="21"/>
            <w:szCs w:val="21"/>
            <w:shd w:val="clear" w:color="auto" w:fill="FFFFFF"/>
          </w:rPr>
          <w:delText>At that time, there was</w:delText>
        </w:r>
      </w:del>
      <w:ins w:id="8" w:author="Thalia Priscilla" w:date="2023-01-09T13:00:00Z">
        <w:r w:rsidR="00C20E26">
          <w:rPr>
            <w:rFonts w:ascii="Arial" w:eastAsia="Times New Roman" w:hAnsi="Arial" w:cs="Arial"/>
            <w:color w:val="000000"/>
            <w:sz w:val="21"/>
            <w:szCs w:val="21"/>
            <w:shd w:val="clear" w:color="auto" w:fill="FFFFFF"/>
          </w:rPr>
          <w:t>During the</w:t>
        </w:r>
      </w:ins>
      <w:r w:rsidRPr="00175F02">
        <w:rPr>
          <w:rFonts w:ascii="Arial" w:eastAsia="Times New Roman" w:hAnsi="Arial" w:cs="Arial"/>
          <w:color w:val="000000"/>
          <w:sz w:val="21"/>
          <w:szCs w:val="21"/>
          <w:shd w:val="clear" w:color="auto" w:fill="FFFFFF"/>
        </w:rPr>
        <w:t xml:space="preserve"> Covid</w:t>
      </w:r>
      <w:ins w:id="9" w:author="Thalia Priscilla" w:date="2023-01-09T13:01:00Z">
        <w:r w:rsidR="00C20E26">
          <w:rPr>
            <w:rFonts w:ascii="Arial" w:eastAsia="Times New Roman" w:hAnsi="Arial" w:cs="Arial"/>
            <w:color w:val="000000"/>
            <w:sz w:val="21"/>
            <w:szCs w:val="21"/>
            <w:shd w:val="clear" w:color="auto" w:fill="FFFFFF"/>
          </w:rPr>
          <w:t>-19 pandemic</w:t>
        </w:r>
      </w:ins>
      <w:r w:rsidRPr="00175F02">
        <w:rPr>
          <w:rFonts w:ascii="Arial" w:eastAsia="Times New Roman" w:hAnsi="Arial" w:cs="Arial"/>
          <w:color w:val="000000"/>
          <w:sz w:val="21"/>
          <w:szCs w:val="21"/>
          <w:shd w:val="clear" w:color="auto" w:fill="FFFFFF"/>
        </w:rPr>
        <w:t xml:space="preserve">, </w:t>
      </w:r>
      <w:del w:id="10" w:author="Thalia Priscilla" w:date="2023-01-09T12:59:00Z">
        <w:r w:rsidRPr="00175F02" w:rsidDel="00C20E26">
          <w:rPr>
            <w:rFonts w:ascii="Arial" w:eastAsia="Times New Roman" w:hAnsi="Arial" w:cs="Arial"/>
            <w:color w:val="000000"/>
            <w:sz w:val="21"/>
            <w:szCs w:val="21"/>
            <w:shd w:val="clear" w:color="auto" w:fill="FFFFFF"/>
          </w:rPr>
          <w:delText xml:space="preserve">and </w:delText>
        </w:r>
      </w:del>
      <w:r w:rsidRPr="00175F02">
        <w:rPr>
          <w:rFonts w:ascii="Arial" w:eastAsia="Times New Roman" w:hAnsi="Arial" w:cs="Arial"/>
          <w:color w:val="000000"/>
          <w:sz w:val="21"/>
          <w:szCs w:val="21"/>
          <w:shd w:val="clear" w:color="auto" w:fill="FFFFFF"/>
        </w:rPr>
        <w:t xml:space="preserve">there was </w:t>
      </w:r>
      <w:del w:id="11" w:author="Thalia Priscilla" w:date="2023-01-09T12:59:00Z">
        <w:r w:rsidRPr="00175F02" w:rsidDel="00C20E26">
          <w:rPr>
            <w:rFonts w:ascii="Arial" w:eastAsia="Times New Roman" w:hAnsi="Arial" w:cs="Arial"/>
            <w:color w:val="000000"/>
            <w:sz w:val="21"/>
            <w:szCs w:val="21"/>
            <w:shd w:val="clear" w:color="auto" w:fill="FFFFFF"/>
          </w:rPr>
          <w:delText xml:space="preserve">a </w:delText>
        </w:r>
      </w:del>
      <w:r w:rsidRPr="00175F02">
        <w:rPr>
          <w:rFonts w:ascii="Arial" w:eastAsia="Times New Roman" w:hAnsi="Arial" w:cs="Arial"/>
          <w:color w:val="000000"/>
          <w:sz w:val="21"/>
          <w:szCs w:val="21"/>
          <w:shd w:val="clear" w:color="auto" w:fill="FFFFFF"/>
        </w:rPr>
        <w:t xml:space="preserve">demand for cheap and durable laptops, so I decided to sell </w:t>
      </w:r>
      <w:del w:id="12" w:author="Thalia Priscilla" w:date="2023-01-09T13:01:00Z">
        <w:r w:rsidRPr="00175F02" w:rsidDel="00C20E26">
          <w:rPr>
            <w:rFonts w:ascii="Arial" w:eastAsia="Times New Roman" w:hAnsi="Arial" w:cs="Arial"/>
            <w:color w:val="000000"/>
            <w:sz w:val="21"/>
            <w:szCs w:val="21"/>
            <w:shd w:val="clear" w:color="auto" w:fill="FFFFFF"/>
          </w:rPr>
          <w:delText xml:space="preserve">all </w:delText>
        </w:r>
      </w:del>
      <w:r w:rsidRPr="00175F02">
        <w:rPr>
          <w:rFonts w:ascii="Arial" w:eastAsia="Times New Roman" w:hAnsi="Arial" w:cs="Arial"/>
          <w:color w:val="000000"/>
          <w:sz w:val="21"/>
          <w:szCs w:val="21"/>
          <w:shd w:val="clear" w:color="auto" w:fill="FFFFFF"/>
        </w:rPr>
        <w:t>the unused laptops and tablets I had fixed. It was a win-win situation, from which I realized I could solidify my understanding of both engineering and entrepreneurship by picking Integrated Business &amp; Engineering as my Major. </w:t>
      </w:r>
    </w:p>
    <w:p w14:paraId="768B5697" w14:textId="77777777" w:rsidR="00175F02" w:rsidRPr="00175F02" w:rsidRDefault="00175F02" w:rsidP="00175F02">
      <w:pPr>
        <w:rPr>
          <w:rFonts w:ascii="Times New Roman" w:eastAsia="Times New Roman" w:hAnsi="Times New Roman" w:cs="Times New Roman"/>
        </w:rPr>
      </w:pPr>
    </w:p>
    <w:p w14:paraId="18E49D8C" w14:textId="77777777" w:rsidR="00175F02" w:rsidRPr="00241982" w:rsidRDefault="00175F02" w:rsidP="00241982">
      <w:pPr>
        <w:rPr>
          <w:rFonts w:ascii="Times New Roman" w:eastAsia="Times New Roman" w:hAnsi="Times New Roman" w:cs="Times New Roman"/>
        </w:rPr>
      </w:pPr>
    </w:p>
    <w:p w14:paraId="02970ADC" w14:textId="77777777" w:rsidR="00FC30B5" w:rsidRPr="00FC30B5" w:rsidRDefault="00FC30B5" w:rsidP="00FC30B5">
      <w:pPr>
        <w:rPr>
          <w:rFonts w:ascii="Times New Roman" w:eastAsia="Times New Roman" w:hAnsi="Times New Roman" w:cs="Times New Roman"/>
        </w:rPr>
      </w:pPr>
    </w:p>
    <w:p w14:paraId="609DCAC3" w14:textId="77777777" w:rsidR="00FC30B5" w:rsidRPr="002C7AC4" w:rsidRDefault="00FC30B5"/>
    <w:sectPr w:rsidR="00FC30B5" w:rsidRPr="002C7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75F02"/>
    <w:rsid w:val="00185506"/>
    <w:rsid w:val="00241982"/>
    <w:rsid w:val="002C7AC4"/>
    <w:rsid w:val="00434980"/>
    <w:rsid w:val="005E4392"/>
    <w:rsid w:val="0062459E"/>
    <w:rsid w:val="00C20E26"/>
    <w:rsid w:val="00F11CC2"/>
    <w:rsid w:val="00FC30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C20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386802553">
      <w:bodyDiv w:val="1"/>
      <w:marLeft w:val="0"/>
      <w:marRight w:val="0"/>
      <w:marTop w:val="0"/>
      <w:marBottom w:val="0"/>
      <w:divBdr>
        <w:top w:val="none" w:sz="0" w:space="0" w:color="auto"/>
        <w:left w:val="none" w:sz="0" w:space="0" w:color="auto"/>
        <w:bottom w:val="none" w:sz="0" w:space="0" w:color="auto"/>
        <w:right w:val="none" w:sz="0" w:space="0" w:color="auto"/>
      </w:divBdr>
    </w:div>
    <w:div w:id="455561790">
      <w:bodyDiv w:val="1"/>
      <w:marLeft w:val="0"/>
      <w:marRight w:val="0"/>
      <w:marTop w:val="0"/>
      <w:marBottom w:val="0"/>
      <w:divBdr>
        <w:top w:val="none" w:sz="0" w:space="0" w:color="auto"/>
        <w:left w:val="none" w:sz="0" w:space="0" w:color="auto"/>
        <w:bottom w:val="none" w:sz="0" w:space="0" w:color="auto"/>
        <w:right w:val="none" w:sz="0" w:space="0" w:color="auto"/>
      </w:divBdr>
    </w:div>
    <w:div w:id="558394437">
      <w:bodyDiv w:val="1"/>
      <w:marLeft w:val="0"/>
      <w:marRight w:val="0"/>
      <w:marTop w:val="0"/>
      <w:marBottom w:val="0"/>
      <w:divBdr>
        <w:top w:val="none" w:sz="0" w:space="0" w:color="auto"/>
        <w:left w:val="none" w:sz="0" w:space="0" w:color="auto"/>
        <w:bottom w:val="none" w:sz="0" w:space="0" w:color="auto"/>
        <w:right w:val="none" w:sz="0" w:space="0" w:color="auto"/>
      </w:divBdr>
    </w:div>
    <w:div w:id="971793125">
      <w:bodyDiv w:val="1"/>
      <w:marLeft w:val="0"/>
      <w:marRight w:val="0"/>
      <w:marTop w:val="0"/>
      <w:marBottom w:val="0"/>
      <w:divBdr>
        <w:top w:val="none" w:sz="0" w:space="0" w:color="auto"/>
        <w:left w:val="none" w:sz="0" w:space="0" w:color="auto"/>
        <w:bottom w:val="none" w:sz="0" w:space="0" w:color="auto"/>
        <w:right w:val="none" w:sz="0" w:space="0" w:color="auto"/>
      </w:divBdr>
    </w:div>
    <w:div w:id="1504588659">
      <w:bodyDiv w:val="1"/>
      <w:marLeft w:val="0"/>
      <w:marRight w:val="0"/>
      <w:marTop w:val="0"/>
      <w:marBottom w:val="0"/>
      <w:divBdr>
        <w:top w:val="none" w:sz="0" w:space="0" w:color="auto"/>
        <w:left w:val="none" w:sz="0" w:space="0" w:color="auto"/>
        <w:bottom w:val="none" w:sz="0" w:space="0" w:color="auto"/>
        <w:right w:val="none" w:sz="0" w:space="0" w:color="auto"/>
      </w:divBdr>
    </w:div>
    <w:div w:id="1540817116">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 w:id="197086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377</Words>
  <Characters>1925</Characters>
  <Application>Microsoft Office Word</Application>
  <DocSecurity>0</DocSecurity>
  <Lines>32</Lines>
  <Paragraphs>9</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7</cp:revision>
  <dcterms:created xsi:type="dcterms:W3CDTF">2022-10-02T09:07:00Z</dcterms:created>
  <dcterms:modified xsi:type="dcterms:W3CDTF">2023-01-09T06:15:00Z</dcterms:modified>
</cp:coreProperties>
</file>