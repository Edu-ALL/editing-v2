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3E76" w14:textId="77777777" w:rsidR="0018204E" w:rsidRPr="0018204E" w:rsidRDefault="0018204E" w:rsidP="0018204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204E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Describe how you plan to pursue your academic interests and why you want to explore them at USC specifically. Please feel free to address your first-choice major selections. (Approximately 250 words)</w:t>
      </w:r>
    </w:p>
    <w:p w14:paraId="6B6A11C7" w14:textId="77777777" w:rsidR="0018204E" w:rsidRPr="0018204E" w:rsidRDefault="0018204E" w:rsidP="0018204E">
      <w:pPr>
        <w:rPr>
          <w:rFonts w:ascii="Times New Roman" w:eastAsia="Times New Roman" w:hAnsi="Times New Roman" w:cs="Times New Roman"/>
        </w:rPr>
      </w:pPr>
    </w:p>
    <w:p w14:paraId="2447AF95" w14:textId="7F589239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My whole life I had </w:t>
      </w:r>
      <w:ins w:id="0" w:author="Thalia Priscilla" w:date="2023-01-09T19:50:00Z">
        <w:r w:rsidR="00A22C59">
          <w:rPr>
            <w:rFonts w:ascii="Times New Roman" w:eastAsia="Times New Roman" w:hAnsi="Times New Roman" w:cs="Times New Roman"/>
            <w:color w:val="000000"/>
          </w:rPr>
          <w:t xml:space="preserve">only 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been </w:t>
      </w:r>
      <w:del w:id="1" w:author="Thalia Priscilla" w:date="2023-01-09T19:50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just </w:delText>
        </w:r>
      </w:del>
      <w:r w:rsidRPr="0018204E">
        <w:rPr>
          <w:rFonts w:ascii="Times New Roman" w:eastAsia="Times New Roman" w:hAnsi="Times New Roman" w:cs="Times New Roman"/>
          <w:color w:val="000000"/>
        </w:rPr>
        <w:t xml:space="preserve">a </w:t>
      </w:r>
      <w:del w:id="2" w:author="Thalia Priscilla" w:date="2023-01-09T19:50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shopper</w:delText>
        </w:r>
      </w:del>
      <w:ins w:id="3" w:author="Thalia Priscilla" w:date="2023-01-09T19:50:00Z">
        <w:r w:rsidR="00A22C59">
          <w:rPr>
            <w:rFonts w:ascii="Times New Roman" w:eastAsia="Times New Roman" w:hAnsi="Times New Roman" w:cs="Times New Roman"/>
            <w:color w:val="000000"/>
          </w:rPr>
          <w:t>consumer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, but learning business management in school piqued my curiosity on the behind the scenes of </w:t>
      </w:r>
      <w:del w:id="4" w:author="Thalia Priscilla" w:date="2023-01-09T19:50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the stores I buy from</w:delText>
        </w:r>
      </w:del>
      <w:ins w:id="5" w:author="Thalia Priscilla" w:date="2023-01-09T19:50:00Z">
        <w:r w:rsidR="00A22C59">
          <w:rPr>
            <w:rFonts w:ascii="Times New Roman" w:eastAsia="Times New Roman" w:hAnsi="Times New Roman" w:cs="Times New Roman"/>
            <w:color w:val="000000"/>
          </w:rPr>
          <w:t>my purchases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. </w:t>
      </w:r>
      <w:del w:id="6" w:author="Thalia Priscilla" w:date="2023-01-09T19:51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I </w:delText>
        </w:r>
      </w:del>
      <w:del w:id="7" w:author="Thalia Priscilla" w:date="2023-01-09T19:46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continued to </w:delText>
        </w:r>
      </w:del>
      <w:del w:id="8" w:author="Thalia Priscilla" w:date="2023-01-09T19:51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learn about</w:delText>
        </w:r>
      </w:del>
      <w:ins w:id="9" w:author="Thalia Priscilla" w:date="2023-01-09T19:51:00Z">
        <w:r w:rsidR="00A22C59">
          <w:rPr>
            <w:rFonts w:ascii="Times New Roman" w:eastAsia="Times New Roman" w:hAnsi="Times New Roman" w:cs="Times New Roman"/>
            <w:color w:val="000000"/>
          </w:rPr>
          <w:t>Learning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the role of business in society</w:t>
      </w:r>
      <w:ins w:id="10" w:author="Thalia Priscilla" w:date="2023-01-09T19:01:00Z">
        <w:r w:rsidR="00A22C59">
          <w:rPr>
            <w:rFonts w:ascii="Times New Roman" w:eastAsia="Times New Roman" w:hAnsi="Times New Roman" w:cs="Times New Roman"/>
            <w:color w:val="000000"/>
          </w:rPr>
          <w:t>,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</w:t>
      </w:r>
      <w:del w:id="11" w:author="Thalia Priscilla" w:date="2023-01-09T19:01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where I began to understand </w:delText>
        </w:r>
      </w:del>
      <w:del w:id="12" w:author="Thalia Priscilla" w:date="2023-01-09T19:46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that their</w:delText>
        </w:r>
      </w:del>
      <w:ins w:id="13" w:author="Thalia Priscilla" w:date="2023-01-09T19:51:00Z">
        <w:r w:rsidR="00A22C59">
          <w:rPr>
            <w:rFonts w:ascii="Times New Roman" w:eastAsia="Times New Roman" w:hAnsi="Times New Roman" w:cs="Times New Roman"/>
            <w:color w:val="000000"/>
          </w:rPr>
          <w:t>I found that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products are not only</w:t>
      </w:r>
      <w:ins w:id="14" w:author="Thalia Priscilla" w:date="2023-01-09T19:47:00Z">
        <w:r w:rsidR="00A22C59">
          <w:rPr>
            <w:rFonts w:ascii="Times New Roman" w:eastAsia="Times New Roman" w:hAnsi="Times New Roman" w:cs="Times New Roman"/>
            <w:color w:val="000000"/>
          </w:rPr>
          <w:t xml:space="preserve"> sold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fulfill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customer needs but also </w:t>
      </w:r>
      <w:ins w:id="15" w:author="Thalia Priscilla" w:date="2023-01-09T19:48:00Z">
        <w:r w:rsidR="00A22C59">
          <w:rPr>
            <w:rFonts w:ascii="Times New Roman" w:eastAsia="Times New Roman" w:hAnsi="Times New Roman" w:cs="Times New Roman"/>
            <w:color w:val="000000"/>
          </w:rPr>
          <w:t>as a means</w:t>
        </w:r>
        <w:r w:rsidR="00A22C59" w:rsidRPr="0018204E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to solve larger issues. </w:t>
      </w:r>
      <w:commentRangeStart w:id="16"/>
      <w:del w:id="17" w:author="Thalia Priscilla" w:date="2023-01-09T19:47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That’s why I became interested in knowing how business could be used to mitigate issues. </w:delText>
        </w:r>
      </w:del>
      <w:commentRangeEnd w:id="16"/>
      <w:r w:rsidR="00CD60EA">
        <w:rPr>
          <w:rStyle w:val="CommentReference"/>
        </w:rPr>
        <w:commentReference w:id="16"/>
      </w:r>
      <w:r w:rsidRPr="0018204E">
        <w:rPr>
          <w:rFonts w:ascii="Times New Roman" w:eastAsia="Times New Roman" w:hAnsi="Times New Roman" w:cs="Times New Roman"/>
          <w:color w:val="000000"/>
        </w:rPr>
        <w:t>I explored this</w:t>
      </w:r>
      <w:ins w:id="18" w:author="Thalia Priscilla" w:date="2023-01-09T19:51:00Z">
        <w:r w:rsidR="00A22C59">
          <w:rPr>
            <w:rFonts w:ascii="Times New Roman" w:eastAsia="Times New Roman" w:hAnsi="Times New Roman" w:cs="Times New Roman"/>
            <w:color w:val="000000"/>
          </w:rPr>
          <w:t xml:space="preserve"> further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, </w:t>
      </w:r>
      <w:del w:id="19" w:author="Thalia Priscilla" w:date="2023-01-09T19:48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 xml:space="preserve">took </w:delText>
        </w:r>
      </w:del>
      <w:ins w:id="20" w:author="Thalia Priscilla" w:date="2023-01-09T19:51:00Z">
        <w:r w:rsidR="00A22C59">
          <w:rPr>
            <w:rFonts w:ascii="Times New Roman" w:eastAsia="Times New Roman" w:hAnsi="Times New Roman" w:cs="Times New Roman"/>
            <w:color w:val="000000"/>
          </w:rPr>
          <w:t>gaining</w:t>
        </w:r>
      </w:ins>
      <w:ins w:id="21" w:author="Thalia Priscilla" w:date="2023-01-09T19:48:00Z">
        <w:r w:rsidR="00A22C59" w:rsidRPr="0018204E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inspiration from my younger cousin’s struggles in learning, and developed an educational game for him called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. Seeing my cousin’s improved learning habits made me realize the potential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has in enabling more children to learn independently, </w:t>
      </w:r>
      <w:del w:id="22" w:author="Thalia Priscilla" w:date="2023-01-09T19:49:00Z">
        <w:r w:rsidRPr="0018204E" w:rsidDel="00A22C59">
          <w:rPr>
            <w:rFonts w:ascii="Times New Roman" w:eastAsia="Times New Roman" w:hAnsi="Times New Roman" w:cs="Times New Roman"/>
            <w:color w:val="000000"/>
          </w:rPr>
          <w:delText>which is why</w:delText>
        </w:r>
      </w:del>
      <w:ins w:id="23" w:author="Thalia Priscilla" w:date="2023-01-09T19:49:00Z">
        <w:r w:rsidR="00A22C59">
          <w:rPr>
            <w:rFonts w:ascii="Times New Roman" w:eastAsia="Times New Roman" w:hAnsi="Times New Roman" w:cs="Times New Roman"/>
            <w:color w:val="000000"/>
          </w:rPr>
          <w:t>and</w:t>
        </w:r>
      </w:ins>
      <w:r w:rsidRPr="0018204E">
        <w:rPr>
          <w:rFonts w:ascii="Times New Roman" w:eastAsia="Times New Roman" w:hAnsi="Times New Roman" w:cs="Times New Roman"/>
          <w:color w:val="000000"/>
        </w:rPr>
        <w:t xml:space="preserve"> I aim to expand this business idea at USC. </w:t>
      </w:r>
    </w:p>
    <w:p w14:paraId="6D27A551" w14:textId="77777777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I’m looking forward to building my business foundations through Marshall’s core curriculum and furthering my interest in entrepreneurship by concentrating on entrepreneurship and innovation. USC’s Experiential Learning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Center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would help me prepare for real-world business scenarios and promote independent learning as I get to review my own performance. Moreover, the Business of Entertainment Association's case competition would allow me to train my abilities in crisis management as I create and implement solutions for my future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business challenges, such as gaining traction, business expansions, and operations. </w:t>
      </w:r>
    </w:p>
    <w:p w14:paraId="24FE0B7D" w14:textId="77777777" w:rsidR="0018204E" w:rsidRPr="0018204E" w:rsidRDefault="0018204E" w:rsidP="0018204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18204E">
        <w:rPr>
          <w:rFonts w:ascii="Times New Roman" w:eastAsia="Times New Roman" w:hAnsi="Times New Roman" w:cs="Times New Roman"/>
          <w:color w:val="000000"/>
        </w:rPr>
        <w:t xml:space="preserve">I’m also excited to explore Psychology in Education at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Rossier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School of Education and to do research under Prof. Erika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Patall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on autonomy and development of motivation in learning. This would enable me to continue developing and expanding </w:t>
      </w:r>
      <w:proofErr w:type="spellStart"/>
      <w:r w:rsidRPr="0018204E">
        <w:rPr>
          <w:rFonts w:ascii="Times New Roman" w:eastAsia="Times New Roman" w:hAnsi="Times New Roman" w:cs="Times New Roman"/>
          <w:color w:val="000000"/>
        </w:rPr>
        <w:t>EduBee’s</w:t>
      </w:r>
      <w:proofErr w:type="spellEnd"/>
      <w:r w:rsidRPr="0018204E">
        <w:rPr>
          <w:rFonts w:ascii="Times New Roman" w:eastAsia="Times New Roman" w:hAnsi="Times New Roman" w:cs="Times New Roman"/>
          <w:color w:val="000000"/>
        </w:rPr>
        <w:t xml:space="preserve"> learning products that would increase learning motivation and knowledge retention.</w:t>
      </w:r>
    </w:p>
    <w:p w14:paraId="410B8603" w14:textId="77777777" w:rsidR="0018204E" w:rsidRPr="0018204E" w:rsidRDefault="0018204E" w:rsidP="0018204E">
      <w:pPr>
        <w:rPr>
          <w:rFonts w:ascii="Times New Roman" w:eastAsia="Times New Roman" w:hAnsi="Times New Roman" w:cs="Times New Roman"/>
        </w:rPr>
      </w:pPr>
    </w:p>
    <w:p w14:paraId="04B90BAF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Thalia Priscilla" w:date="2023-01-09T19:54:00Z" w:initials="TP">
    <w:p w14:paraId="0F252DDB" w14:textId="2532EDB6" w:rsidR="00CD60EA" w:rsidRDefault="00CD60EA">
      <w:pPr>
        <w:pStyle w:val="CommentText"/>
      </w:pPr>
      <w:r>
        <w:rPr>
          <w:rStyle w:val="CommentReference"/>
        </w:rPr>
        <w:annotationRef/>
      </w:r>
      <w:r>
        <w:t>I think this can be excluded as it’s a bit redundant.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252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EF62" w16cex:dateUtc="2023-01-09T1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252DDB" w16cid:durableId="2766EF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E"/>
    <w:rsid w:val="0018204E"/>
    <w:rsid w:val="00185506"/>
    <w:rsid w:val="0062459E"/>
    <w:rsid w:val="00A22C59"/>
    <w:rsid w:val="00CD60EA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8DEA8"/>
  <w15:chartTrackingRefBased/>
  <w15:docId w15:val="{FD752771-32FD-7249-BBD4-8C1A54D3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04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20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22C59"/>
  </w:style>
  <w:style w:type="character" w:styleId="CommentReference">
    <w:name w:val="annotation reference"/>
    <w:basedOn w:val="DefaultParagraphFont"/>
    <w:uiPriority w:val="99"/>
    <w:semiHidden/>
    <w:unhideWhenUsed/>
    <w:rsid w:val="00CD6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0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0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1669</Characters>
  <Application>Microsoft Office Word</Application>
  <DocSecurity>0</DocSecurity>
  <Lines>27</Lines>
  <Paragraphs>7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3</cp:revision>
  <dcterms:created xsi:type="dcterms:W3CDTF">2023-01-07T13:42:00Z</dcterms:created>
  <dcterms:modified xsi:type="dcterms:W3CDTF">2023-01-09T12:54:00Z</dcterms:modified>
</cp:coreProperties>
</file>