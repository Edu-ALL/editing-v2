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96B1" w14:textId="6B26E095" w:rsidR="00E13352" w:rsidRPr="00E13352" w:rsidRDefault="00E13352" w:rsidP="00E13352">
      <w:pPr>
        <w:rPr>
          <w:rFonts w:ascii="Times New Roman" w:eastAsia="Times New Roman" w:hAnsi="Times New Roman" w:cs="Times New Roman"/>
        </w:rPr>
      </w:pPr>
      <w:r w:rsidRPr="00E13352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Consider your application as a whole. What do you personally want to emphasize about your application for the admission committee’s consideration? Highlight something that’s important to you or something you haven’t had a chance to share. Tell us, don’t show us (no websites please).</w:t>
      </w:r>
      <w:r>
        <w:rPr>
          <w:rFonts w:ascii="Times New Roman" w:eastAsia="Times New Roman" w:hAnsi="Times New Roman" w:cs="Times New Roman"/>
        </w:rPr>
        <w:t xml:space="preserve"> </w:t>
      </w:r>
      <w:r w:rsidRPr="00E13352">
        <w:rPr>
          <w:rFonts w:ascii="Arial" w:eastAsia="Times New Roman" w:hAnsi="Arial" w:cs="Arial"/>
          <w:b/>
          <w:bCs/>
          <w:color w:val="000000"/>
          <w:sz w:val="22"/>
          <w:szCs w:val="22"/>
        </w:rPr>
        <w:t>(300 word maximum)*</w:t>
      </w:r>
    </w:p>
    <w:p w14:paraId="4D674730" w14:textId="77777777" w:rsidR="00E13352" w:rsidRDefault="00E13352" w:rsidP="00E1335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1F0B44B" w14:textId="4A0D383D" w:rsidR="000E543A" w:rsidRPr="000E543A" w:rsidDel="00FC0A8E" w:rsidRDefault="000E543A" w:rsidP="000E543A">
      <w:pPr>
        <w:rPr>
          <w:del w:id="0" w:author="Thalia Priscilla" w:date="2022-12-23T18:32:00Z"/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During a summer break, I was enrolled in</w:t>
      </w:r>
      <w:ins w:id="1" w:author="Thalia Priscilla" w:date="2022-12-23T18:24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proofErr w:type="spellStart"/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Kokoder</w:t>
        </w:r>
        <w:proofErr w:type="spellEnd"/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 club,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a competitive programming club</w:t>
      </w:r>
      <w:commentRangeStart w:id="2"/>
      <w:ins w:id="3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4" w:author="Thalia Priscilla" w:date="2022-12-23T18:32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from which I developed a new mindset. </w:delText>
        </w:r>
      </w:del>
      <w:ins w:id="5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commentRangeEnd w:id="2"/>
      <w:ins w:id="6" w:author="Thalia Priscilla" w:date="2022-12-23T18:36:00Z">
        <w:r w:rsidR="00B011D3">
          <w:rPr>
            <w:rStyle w:val="CommentReference"/>
          </w:rPr>
          <w:commentReference w:id="2"/>
        </w:r>
      </w:ins>
    </w:p>
    <w:p w14:paraId="4A41770A" w14:textId="77777777" w:rsidR="000E543A" w:rsidRPr="000E543A" w:rsidDel="00FC0A8E" w:rsidRDefault="000E543A" w:rsidP="000E543A">
      <w:pPr>
        <w:rPr>
          <w:del w:id="7" w:author="Thalia Priscilla" w:date="2022-12-23T18:32:00Z"/>
          <w:rFonts w:ascii="Times New Roman" w:eastAsia="Times New Roman" w:hAnsi="Times New Roman" w:cs="Times New Roman"/>
        </w:rPr>
      </w:pPr>
    </w:p>
    <w:p w14:paraId="4C8093A6" w14:textId="765C01AB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As a beginner in competitive programming, simple sort and string matching algorithms were foreign to me</w:t>
      </w:r>
      <w:del w:id="8" w:author="Thalia Priscilla" w:date="2022-12-23T18:26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and led to initial struggles in my study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. I’d come up with irregular solutions to problems because of my lack of knowledge</w:t>
      </w:r>
      <w:ins w:id="9" w:author="Thalia Priscilla" w:date="2022-12-23T18:25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0" w:author="Thalia Priscilla" w:date="2022-12-23T18:25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only </w:t>
      </w:r>
      <w:ins w:id="11" w:author="Thalia Priscilla" w:date="2022-12-23T18:25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>be met with failure. Not wanting to be ridiculed by my peers for my simple mistakes, I became hesitant in speaking out and asking questions</w:t>
      </w:r>
      <w:ins w:id="12" w:author="Thalia Priscilla" w:date="2022-12-23T18:27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3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became detrimental to my progress.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This only </w:t>
      </w:r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fueled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my already low self-esteem </w:t>
      </w:r>
      <w:del w:id="14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that time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and made me question if I even belong</w:t>
      </w:r>
      <w:ins w:id="15" w:author="Thalia Priscilla" w:date="2022-12-23T18:33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in this club.</w:t>
      </w:r>
    </w:p>
    <w:p w14:paraId="7BAD190C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3AA6E815" w14:textId="64B223EA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Vale showed me that I did. As a mentor</w:t>
      </w:r>
      <w:del w:id="16" w:author="Thalia Priscilla" w:date="2022-12-23T18:27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me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, he was creative, knowledgeable and understanding. Whenever I felt puzzled by one of the coding problems, he’d always tell me, “Just think of any solution and try it. You can always optimize it later.” Every weekend as I go through </w:t>
      </w:r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codeforces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problems</w:t>
      </w:r>
      <w:del w:id="17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with Vale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, he’d encourage me to voice out my solutions no matter how ridiculous, explain my thought process</w:t>
      </w:r>
      <w:ins w:id="18" w:author="Thalia Priscilla" w:date="2022-12-23T18:27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and allow</w:t>
      </w:r>
      <w:ins w:id="19" w:author="Thalia Priscilla" w:date="2022-12-23T18:34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the environment to be conducive to debates. Slowly, I was improving both mentally and technically. His outlook in approaching problems encouraged me to be more daring and think </w:t>
      </w:r>
      <w:del w:id="20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more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differently. </w:t>
      </w:r>
    </w:p>
    <w:p w14:paraId="302237E2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2BC6B32B" w14:textId="783C7579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This created a rippling effect in my school studies. I became keen in pursuing </w:t>
      </w:r>
      <w:ins w:id="21" w:author="Thalia Priscilla" w:date="2022-12-23T18:28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 xml:space="preserve">knowledge from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outside sources </w:t>
      </w:r>
      <w:ins w:id="22" w:author="Thalia Priscilla" w:date="2022-12-23T18:28:00Z">
        <w:r w:rsidR="008A31D4">
          <w:rPr>
            <w:rFonts w:ascii="Arial" w:eastAsia="Times New Roman" w:hAnsi="Arial" w:cs="Arial"/>
            <w:color w:val="000000"/>
            <w:sz w:val="22"/>
            <w:szCs w:val="22"/>
          </w:rPr>
          <w:t>–</w:t>
        </w:r>
      </w:ins>
      <w:ins w:id="23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4" w:author="Thalia Priscilla" w:date="2022-12-23T18:35:00Z">
        <w:r w:rsidRPr="000E543A" w:rsidDel="00B011D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through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the internet and courses</w:t>
      </w:r>
      <w:ins w:id="25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–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6" w:author="Thalia Priscilla" w:date="2022-12-23T18:30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and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no</w:t>
      </w:r>
      <w:ins w:id="27" w:author="Thalia Priscilla" w:date="2022-12-23T18:31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 xml:space="preserve"> longer</w:t>
        </w:r>
      </w:ins>
      <w:del w:id="28" w:author="Thalia Priscilla" w:date="2022-12-23T18:31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t be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confined by </w:t>
      </w:r>
      <w:del w:id="29" w:author="Thalia Priscilla" w:date="2022-12-23T18:28:00Z">
        <w:r w:rsidRPr="000E543A" w:rsidDel="008A31D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just 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>my school’s textbook. I also became more active in class discussions, asking questions, clarifications and voicing out my opinions without fear of ridicule. </w:t>
      </w:r>
      <w:ins w:id="30" w:author="Thalia Priscilla" w:date="2022-12-23T18:35:00Z">
        <w:r w:rsidR="00B011D3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</w:p>
    <w:p w14:paraId="00D438D7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689536C4" w14:textId="77777777" w:rsidR="000E543A" w:rsidRPr="000E543A" w:rsidDel="00FC0A8E" w:rsidRDefault="000E543A" w:rsidP="000E543A">
      <w:pPr>
        <w:rPr>
          <w:del w:id="31" w:author="Thalia Priscilla" w:date="2022-12-23T18:29:00Z"/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My time with Vale has taught me a valuable lesson: Don’t be afraid to look stupid and ask questions. Sometimes, the best answers start from the most ridiculous solutions and questions. </w:t>
      </w:r>
    </w:p>
    <w:p w14:paraId="3F62F2EB" w14:textId="77777777" w:rsidR="000E543A" w:rsidRPr="000E543A" w:rsidDel="00FC0A8E" w:rsidRDefault="000E543A" w:rsidP="000E543A">
      <w:pPr>
        <w:rPr>
          <w:del w:id="32" w:author="Thalia Priscilla" w:date="2022-12-23T18:29:00Z"/>
          <w:rFonts w:ascii="Times New Roman" w:eastAsia="Times New Roman" w:hAnsi="Times New Roman" w:cs="Times New Roman"/>
        </w:rPr>
      </w:pPr>
    </w:p>
    <w:p w14:paraId="520DEE06" w14:textId="207B21DF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  <w:r w:rsidRPr="000E543A">
        <w:rPr>
          <w:rFonts w:ascii="Arial" w:eastAsia="Times New Roman" w:hAnsi="Arial" w:cs="Arial"/>
          <w:color w:val="000000"/>
          <w:sz w:val="22"/>
          <w:szCs w:val="22"/>
        </w:rPr>
        <w:t>Th</w:t>
      </w:r>
      <w:ins w:id="33" w:author="Thalia Priscilla" w:date="2022-12-23T18:29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e</w:t>
        </w:r>
      </w:ins>
      <w:del w:id="34" w:author="Thalia Priscilla" w:date="2022-12-23T18:29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>is</w:delText>
        </w:r>
      </w:del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mindset I gained in </w:t>
      </w:r>
      <w:commentRangeStart w:id="35"/>
      <w:proofErr w:type="spellStart"/>
      <w:r w:rsidRPr="000E543A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 club </w:t>
      </w:r>
      <w:commentRangeEnd w:id="35"/>
      <w:r w:rsidR="008A31D4">
        <w:rPr>
          <w:rStyle w:val="CommentReference"/>
        </w:rPr>
        <w:commentReference w:id="35"/>
      </w:r>
      <w:r w:rsidRPr="000E543A">
        <w:rPr>
          <w:rFonts w:ascii="Arial" w:eastAsia="Times New Roman" w:hAnsi="Arial" w:cs="Arial"/>
          <w:color w:val="000000"/>
          <w:sz w:val="22"/>
          <w:szCs w:val="22"/>
        </w:rPr>
        <w:t xml:space="preserve">will </w:t>
      </w:r>
      <w:del w:id="36" w:author="Thalia Priscilla" w:date="2022-12-23T18:32:00Z">
        <w:r w:rsidRPr="000E543A" w:rsidDel="00FC0A8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allow </w:delText>
        </w:r>
      </w:del>
      <w:ins w:id="37" w:author="Thalia Priscilla" w:date="2022-12-23T18:32:00Z">
        <w:r w:rsidR="00FC0A8E">
          <w:rPr>
            <w:rFonts w:ascii="Arial" w:eastAsia="Times New Roman" w:hAnsi="Arial" w:cs="Arial"/>
            <w:color w:val="000000"/>
            <w:sz w:val="22"/>
            <w:szCs w:val="22"/>
          </w:rPr>
          <w:t>support</w:t>
        </w:r>
        <w:r w:rsidR="00FC0A8E" w:rsidRPr="000E543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E543A">
        <w:rPr>
          <w:rFonts w:ascii="Arial" w:eastAsia="Times New Roman" w:hAnsi="Arial" w:cs="Arial"/>
          <w:color w:val="000000"/>
          <w:sz w:val="22"/>
          <w:szCs w:val="22"/>
        </w:rPr>
        <w:t>me to inch closer to my goal as a programmer as I continue to pursue knowledge at Carnegie Mellon and beyond.</w:t>
      </w:r>
    </w:p>
    <w:p w14:paraId="7B712F0C" w14:textId="77777777" w:rsidR="000E543A" w:rsidRPr="000E543A" w:rsidRDefault="000E543A" w:rsidP="000E543A">
      <w:pPr>
        <w:rPr>
          <w:rFonts w:ascii="Times New Roman" w:eastAsia="Times New Roman" w:hAnsi="Times New Roman" w:cs="Times New Roman"/>
        </w:rPr>
      </w:pPr>
    </w:p>
    <w:p w14:paraId="101F0680" w14:textId="014E4E22" w:rsidR="00E13352" w:rsidRPr="00E13352" w:rsidRDefault="00E13352" w:rsidP="00E13352">
      <w:pPr>
        <w:spacing w:after="240"/>
        <w:rPr>
          <w:rFonts w:ascii="Times New Roman" w:eastAsia="Times New Roman" w:hAnsi="Times New Roman" w:cs="Times New Roman"/>
        </w:rPr>
      </w:pPr>
    </w:p>
    <w:p w14:paraId="114923D6" w14:textId="77777777" w:rsidR="00E13352" w:rsidRPr="00E13352" w:rsidRDefault="00E13352" w:rsidP="00E13352">
      <w:pPr>
        <w:rPr>
          <w:rFonts w:ascii="Times New Roman" w:eastAsia="Times New Roman" w:hAnsi="Times New Roman" w:cs="Times New Roman"/>
        </w:rPr>
      </w:pPr>
    </w:p>
    <w:p w14:paraId="19C954EE" w14:textId="77777777" w:rsidR="00327C66" w:rsidRDefault="00327C66"/>
    <w:sectPr w:rsidR="00327C6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halia Priscilla" w:date="2022-12-23T18:36:00Z" w:initials="TP">
    <w:p w14:paraId="23CC577F" w14:textId="5BDA33B0" w:rsidR="00B011D3" w:rsidRDefault="00B011D3">
      <w:pPr>
        <w:pStyle w:val="CommentText"/>
      </w:pPr>
      <w:r>
        <w:rPr>
          <w:rStyle w:val="CommentReference"/>
        </w:rPr>
        <w:annotationRef/>
      </w:r>
      <w:r>
        <w:t>I think for the sake of the word count, this can be left out, since you’ve concluded on this.</w:t>
      </w:r>
    </w:p>
  </w:comment>
  <w:comment w:id="35" w:author="Thalia Priscilla" w:date="2022-12-23T18:23:00Z" w:initials="TP">
    <w:p w14:paraId="5E891F89" w14:textId="0B061639" w:rsidR="008A31D4" w:rsidRDefault="008A31D4">
      <w:pPr>
        <w:pStyle w:val="CommentText"/>
      </w:pPr>
      <w:r>
        <w:rPr>
          <w:rStyle w:val="CommentReference"/>
        </w:rPr>
        <w:annotationRef/>
      </w:r>
      <w:r>
        <w:t>I think it’s important to mention this in the beginning.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CC577F" w15:done="0"/>
  <w15:commentEx w15:paraId="5E891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739F" w16cex:dateUtc="2022-12-23T11:36:00Z"/>
  <w16cex:commentExtensible w16cex:durableId="275070AD" w16cex:dateUtc="2022-12-23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CC577F" w16cid:durableId="2750739F"/>
  <w16cid:commentId w16cid:paraId="5E891F89" w16cid:durableId="275070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52"/>
    <w:rsid w:val="000E543A"/>
    <w:rsid w:val="00185506"/>
    <w:rsid w:val="00327C66"/>
    <w:rsid w:val="0062459E"/>
    <w:rsid w:val="008A31D4"/>
    <w:rsid w:val="00B011D3"/>
    <w:rsid w:val="00D618EB"/>
    <w:rsid w:val="00E13352"/>
    <w:rsid w:val="00F90ABB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02579"/>
  <w15:chartTrackingRefBased/>
  <w15:docId w15:val="{A12E9F36-2CBC-094C-B8CE-6F7EEAD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8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374</Words>
  <Characters>1913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3</cp:revision>
  <dcterms:created xsi:type="dcterms:W3CDTF">2022-12-10T09:20:00Z</dcterms:created>
  <dcterms:modified xsi:type="dcterms:W3CDTF">2022-12-23T11:36:00Z</dcterms:modified>
</cp:coreProperties>
</file>