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252" w14:textId="77777777" w:rsidR="00B770CD" w:rsidRPr="00B770CD" w:rsidRDefault="00B770CD" w:rsidP="00B770C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70CD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4 - Describe how you have taken advantage of a significant educational opportunity or worked to overcome an educational barrier you have faced.</w:t>
      </w:r>
    </w:p>
    <w:p w14:paraId="424BE00A" w14:textId="77777777" w:rsidR="00B770CD" w:rsidRDefault="00B770CD" w:rsidP="00B770CD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C5E332D" w14:textId="6C4AF898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Ever since I took a computer science class in school, I fell in love with it. It was mind blowing to learn that the fancy mobile apps in my smartphone and the games that I played on my computer and PS4 were a result of lines of codes. Not only that, these codes would also result in something that made our lives more convenient and entertaining. This motivate</w:t>
      </w:r>
      <w:ins w:id="0" w:author="Thalia Priscilla" w:date="2022-11-23T22:12:00Z">
        <w:r w:rsidR="009B1821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" w:author="Thalia Priscilla" w:date="2022-11-23T22:12:00Z">
        <w:r w:rsidRPr="00B770CD" w:rsidDel="009B1821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me to want to be a part of these lines of code makers.</w:t>
      </w:r>
    </w:p>
    <w:p w14:paraId="44DE3810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1C199B40" w14:textId="3E1390B6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The problem, however, is that the school curriculum only teaches the fundamentals to computer science. Eager to learn more, I researched for different ways </w:t>
      </w:r>
      <w:del w:id="2" w:author="Thalia Priscilla" w:date="2022-11-23T22:12:00Z">
        <w:r w:rsidRPr="00B770CD" w:rsidDel="009B1821">
          <w:rPr>
            <w:rFonts w:ascii="Arial" w:eastAsia="Times New Roman" w:hAnsi="Arial" w:cs="Arial"/>
            <w:color w:val="000000"/>
            <w:sz w:val="22"/>
            <w:szCs w:val="22"/>
          </w:rPr>
          <w:delText>so that I could</w:delText>
        </w:r>
      </w:del>
      <w:ins w:id="3" w:author="Thalia Priscilla" w:date="2022-11-23T22:12:00Z">
        <w:r w:rsidR="009B1821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increase my knowledge and gain experience in programming.</w:t>
      </w:r>
    </w:p>
    <w:p w14:paraId="1D65AD22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60AFC4BF" w14:textId="74CFFDBF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After ample research, I found </w:t>
      </w:r>
      <w:del w:id="4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out that there are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some companies in Jakarta that accept high school students as programmer-interns. Therefore, I applied </w:t>
      </w:r>
      <w:del w:id="5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</w:delText>
        </w:r>
      </w:del>
      <w:ins w:id="6" w:author="Thalia Priscilla" w:date="2022-11-23T22:13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  <w:r w:rsidR="008048F6" w:rsidRPr="00B770C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one, prepared the programming-type interview that’s usually tested for this kind of position, and, fortunately, got accepted to Multi </w:t>
      </w:r>
      <w:proofErr w:type="spellStart"/>
      <w:r w:rsidRPr="00B770CD">
        <w:rPr>
          <w:rFonts w:ascii="Arial" w:eastAsia="Times New Roman" w:hAnsi="Arial" w:cs="Arial"/>
          <w:color w:val="000000"/>
          <w:sz w:val="22"/>
          <w:szCs w:val="22"/>
        </w:rPr>
        <w:t>Graha</w:t>
      </w:r>
      <w:proofErr w:type="spellEnd"/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Mas as an IT intern. Here </w:t>
      </w:r>
      <w:del w:id="7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is where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I fe</w:t>
      </w:r>
      <w:ins w:id="8" w:author="Thalia Priscilla" w:date="2022-11-23T22:13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lt</w:t>
        </w:r>
      </w:ins>
      <w:del w:id="9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>el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like the basics learned in school make sense because I can actually see the outcome of my programming efforts put to use. With my basic knowledge as a student, I assisted in the making and managing of the database in the company using SQL. In addition, I also helped out with setting up computers with the help of my peers.</w:t>
      </w:r>
    </w:p>
    <w:p w14:paraId="521BB398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0BC5B0C1" w14:textId="74277190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Although the internship was helpful for me to gain experience, </w:t>
      </w:r>
      <w:del w:id="10" w:author="Thalia Priscilla" w:date="2022-11-23T22:14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thought that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there was a part of computer science I hardly touched</w:t>
      </w:r>
      <w:ins w:id="11" w:author="Thalia Priscilla" w:date="2022-11-23T22:14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which was data science. I thought that knowing the different parts of a field may help me gain more understanding of the field. So I took a three weekend Data Science Bootcamp program. I learnt the basics of data science there and created a project on bank marketing strategy.</w:t>
      </w:r>
    </w:p>
    <w:p w14:paraId="3A1A8A1F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27318EF8" w14:textId="74660F8A" w:rsidR="00B770CD" w:rsidRPr="00B770CD" w:rsidDel="00D12E34" w:rsidRDefault="00B770CD" w:rsidP="00B770CD">
      <w:pPr>
        <w:rPr>
          <w:del w:id="12" w:author="Thalia Priscilla" w:date="2022-11-23T22:19:00Z"/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There is a saying that goes, “opportunity never knock</w:t>
      </w:r>
      <w:ins w:id="13" w:author="Thalia Priscilla" w:date="2022-11-23T21:47:00Z">
        <w:r w:rsidR="00175A6F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twice”</w:t>
      </w:r>
      <w:ins w:id="14" w:author="Thalia Priscilla" w:date="2022-11-23T22:14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5" w:author="Thalia Priscilla" w:date="2022-11-23T22:14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>so</w:delText>
        </w:r>
      </w:del>
      <w:del w:id="16" w:author="Thalia Priscilla" w:date="2022-11-23T22:15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I am glad that I took the opportunities to learn and experience different parts of computer science. It </w:t>
      </w:r>
      <w:commentRangeStart w:id="17"/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gave me the advantage over most people </w:t>
      </w:r>
      <w:commentRangeEnd w:id="17"/>
      <w:r w:rsidR="008048F6">
        <w:rPr>
          <w:rStyle w:val="CommentReference"/>
        </w:rPr>
        <w:commentReference w:id="17"/>
      </w: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due to the work experience. In addition, I learnt that by being proactive and resourceful could increase my chance of getting opportunities to enhance my </w:t>
      </w:r>
      <w:proofErr w:type="spellStart"/>
      <w:r w:rsidRPr="00B770CD">
        <w:rPr>
          <w:rFonts w:ascii="Arial" w:eastAsia="Times New Roman" w:hAnsi="Arial" w:cs="Arial"/>
          <w:color w:val="000000"/>
          <w:sz w:val="22"/>
          <w:szCs w:val="22"/>
        </w:rPr>
        <w:t>learning.</w:t>
      </w:r>
    </w:p>
    <w:p w14:paraId="3346936A" w14:textId="77777777" w:rsidR="00B770CD" w:rsidRPr="00B770CD" w:rsidDel="00D12E34" w:rsidRDefault="00B770CD" w:rsidP="00B770CD">
      <w:pPr>
        <w:rPr>
          <w:del w:id="18" w:author="Thalia Priscilla" w:date="2022-11-23T22:19:00Z"/>
          <w:rFonts w:ascii="Times New Roman" w:eastAsia="Times New Roman" w:hAnsi="Times New Roman" w:cs="Times New Roman"/>
        </w:rPr>
      </w:pPr>
    </w:p>
    <w:p w14:paraId="2E8CD8E1" w14:textId="5DB090C5" w:rsidR="007F2ECA" w:rsidRDefault="00012BE8">
      <w:pPr>
        <w:rPr>
          <w:ins w:id="19" w:author="Thalia Priscilla" w:date="2022-11-23T22:31:00Z"/>
        </w:rPr>
      </w:pPr>
      <w:ins w:id="20" w:author="Thalia Priscilla" w:date="2022-11-23T22:31:00Z">
        <w:r>
          <w:t>Hi</w:t>
        </w:r>
        <w:proofErr w:type="spellEnd"/>
        <w:r>
          <w:t xml:space="preserve"> David:</w:t>
        </w:r>
      </w:ins>
    </w:p>
    <w:p w14:paraId="59AEADFB" w14:textId="292AD05C" w:rsidR="00012BE8" w:rsidRDefault="00012BE8">
      <w:pPr>
        <w:rPr>
          <w:ins w:id="21" w:author="Thalia Priscilla" w:date="2022-11-23T22:31:00Z"/>
        </w:rPr>
      </w:pPr>
    </w:p>
    <w:p w14:paraId="6A8823AC" w14:textId="54D2C994" w:rsidR="00012BE8" w:rsidRDefault="003A4E9C">
      <w:pPr>
        <w:rPr>
          <w:ins w:id="22" w:author="Thalia Priscilla" w:date="2022-11-23T22:39:00Z"/>
        </w:rPr>
      </w:pPr>
      <w:ins w:id="23" w:author="Thalia Priscilla" w:date="2022-11-23T22:39:00Z">
        <w:r>
          <w:t xml:space="preserve">I think that your essay is </w:t>
        </w:r>
        <w:r w:rsidR="00F11AD1">
          <w:t>nearly polished.</w:t>
        </w:r>
      </w:ins>
    </w:p>
    <w:p w14:paraId="358C1034" w14:textId="7E0F9032" w:rsidR="00F11AD1" w:rsidRDefault="00F11AD1">
      <w:pPr>
        <w:rPr>
          <w:ins w:id="24" w:author="Thalia Priscilla" w:date="2022-11-23T22:39:00Z"/>
        </w:rPr>
      </w:pPr>
    </w:p>
    <w:p w14:paraId="361BDB2E" w14:textId="41C4C337" w:rsidR="00F11AD1" w:rsidRDefault="00F11AD1">
      <w:pPr>
        <w:rPr>
          <w:ins w:id="25" w:author="Thalia Priscilla" w:date="2022-11-23T22:41:00Z"/>
        </w:rPr>
      </w:pPr>
      <w:ins w:id="26" w:author="Thalia Priscilla" w:date="2022-11-23T22:39:00Z">
        <w:r>
          <w:t xml:space="preserve">I would </w:t>
        </w:r>
      </w:ins>
      <w:ins w:id="27" w:author="Thalia Priscilla" w:date="2022-11-23T22:40:00Z">
        <w:r>
          <w:t>revisit the conclusion and be clear of what you want to convey there.</w:t>
        </w:r>
      </w:ins>
      <w:ins w:id="28" w:author="Thalia Priscilla" w:date="2022-11-23T22:41:00Z">
        <w:r>
          <w:t xml:space="preserve"> I suggest structuring it as follows:</w:t>
        </w:r>
      </w:ins>
    </w:p>
    <w:p w14:paraId="3481D98A" w14:textId="0372EEBD" w:rsidR="00F11AD1" w:rsidRDefault="00F11AD1" w:rsidP="00F11AD1">
      <w:pPr>
        <w:pStyle w:val="ListParagraph"/>
        <w:numPr>
          <w:ilvl w:val="0"/>
          <w:numId w:val="1"/>
        </w:numPr>
        <w:rPr>
          <w:ins w:id="29" w:author="Thalia Priscilla" w:date="2022-11-23T22:41:00Z"/>
        </w:rPr>
      </w:pPr>
      <w:ins w:id="30" w:author="Thalia Priscilla" w:date="2022-11-23T22:41:00Z">
        <w:r>
          <w:t>Opportunity never knocks twice</w:t>
        </w:r>
      </w:ins>
    </w:p>
    <w:p w14:paraId="6B3D8769" w14:textId="0CDCF36B" w:rsidR="00F11AD1" w:rsidRDefault="00F11AD1" w:rsidP="00F11AD1">
      <w:pPr>
        <w:pStyle w:val="ListParagraph"/>
        <w:numPr>
          <w:ilvl w:val="0"/>
          <w:numId w:val="1"/>
        </w:numPr>
        <w:rPr>
          <w:ins w:id="31" w:author="Thalia Priscilla" w:date="2022-11-23T22:41:00Z"/>
        </w:rPr>
      </w:pPr>
      <w:ins w:id="32" w:author="Thalia Priscilla" w:date="2022-11-23T22:41:00Z">
        <w:r>
          <w:t>Being proactive and resourceful increases opportunities</w:t>
        </w:r>
      </w:ins>
    </w:p>
    <w:p w14:paraId="1372F75D" w14:textId="0A658031" w:rsidR="00F11AD1" w:rsidRDefault="00F11AD1" w:rsidP="00F11AD1">
      <w:pPr>
        <w:pStyle w:val="ListParagraph"/>
        <w:numPr>
          <w:ilvl w:val="0"/>
          <w:numId w:val="1"/>
        </w:numPr>
        <w:rPr>
          <w:ins w:id="33" w:author="Thalia Priscilla" w:date="2022-11-23T22:43:00Z"/>
        </w:rPr>
      </w:pPr>
      <w:ins w:id="34" w:author="Thalia Priscilla" w:date="2022-11-23T22:42:00Z">
        <w:r>
          <w:t>Opportunities like the work experience give you advantage (explain what advantage</w:t>
        </w:r>
      </w:ins>
      <w:ins w:id="35" w:author="Thalia Priscilla" w:date="2022-11-23T22:43:00Z">
        <w:r>
          <w:t>)</w:t>
        </w:r>
      </w:ins>
    </w:p>
    <w:p w14:paraId="72F37BFD" w14:textId="3F625404" w:rsidR="00F11AD1" w:rsidRDefault="00F11AD1" w:rsidP="00F11AD1">
      <w:pPr>
        <w:rPr>
          <w:ins w:id="36" w:author="Thalia Priscilla" w:date="2022-11-23T22:43:00Z"/>
        </w:rPr>
      </w:pPr>
    </w:p>
    <w:p w14:paraId="3A3DE503" w14:textId="6652C6C4" w:rsidR="00F11AD1" w:rsidRDefault="00F11AD1" w:rsidP="00F11AD1">
      <w:ins w:id="37" w:author="Thalia Priscilla" w:date="2022-11-23T22:43:00Z">
        <w:r>
          <w:t>All the best!</w:t>
        </w:r>
      </w:ins>
    </w:p>
    <w:sectPr w:rsidR="00F11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Thalia Priscilla" w:date="2022-11-23T22:16:00Z" w:initials="TP">
    <w:p w14:paraId="1B13822A" w14:textId="1ED28F76" w:rsidR="008048F6" w:rsidRDefault="008048F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elaborate as to what kind of advantage you think you have?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382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91A36" w16cex:dateUtc="2022-11-23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3822A" w16cid:durableId="27291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843AC"/>
    <w:multiLevelType w:val="hybridMultilevel"/>
    <w:tmpl w:val="AD08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D"/>
    <w:rsid w:val="00012BE8"/>
    <w:rsid w:val="00175A6F"/>
    <w:rsid w:val="00185506"/>
    <w:rsid w:val="003A4E9C"/>
    <w:rsid w:val="0062459E"/>
    <w:rsid w:val="007F2ECA"/>
    <w:rsid w:val="008048F6"/>
    <w:rsid w:val="009B1821"/>
    <w:rsid w:val="00B770CD"/>
    <w:rsid w:val="00D12E34"/>
    <w:rsid w:val="00F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CC3EC"/>
  <w15:chartTrackingRefBased/>
  <w15:docId w15:val="{487640A7-159B-5348-B35E-649D668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0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0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175A6F"/>
  </w:style>
  <w:style w:type="character" w:styleId="CommentReference">
    <w:name w:val="annotation reference"/>
    <w:basedOn w:val="DefaultParagraphFont"/>
    <w:uiPriority w:val="99"/>
    <w:semiHidden/>
    <w:unhideWhenUsed/>
    <w:rsid w:val="00804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8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8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8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2022-11-21T08:27:00Z</dcterms:created>
  <dcterms:modified xsi:type="dcterms:W3CDTF">2022-11-23T15:43:00Z</dcterms:modified>
</cp:coreProperties>
</file>