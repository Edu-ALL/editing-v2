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2733C" w14:textId="42C32947" w:rsidR="006C2416" w:rsidRPr="006C2416" w:rsidRDefault="006C2416" w:rsidP="006C2416">
      <w:pPr>
        <w:spacing w:before="2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 xml:space="preserve">Please describe how you have prepared for your intended major, including your readiness to succeed in your upper-division courses once you </w:t>
      </w:r>
      <w:proofErr w:type="spellStart"/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enroll</w:t>
      </w:r>
      <w:proofErr w:type="spellEnd"/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 xml:space="preserve"> at the university. 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(350 Words)</w:t>
      </w:r>
    </w:p>
    <w:p w14:paraId="166C783B" w14:textId="77777777" w:rsidR="006C2416" w:rsidRPr="006C2416" w:rsidRDefault="006C2416" w:rsidP="006C2416">
      <w:pPr>
        <w:rPr>
          <w:rFonts w:ascii="Times New Roman" w:eastAsia="Times New Roman" w:hAnsi="Times New Roman" w:cs="Times New Roman"/>
        </w:rPr>
      </w:pPr>
    </w:p>
    <w:p w14:paraId="5E5537CB" w14:textId="7FDD7657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Last summer was my </w:t>
      </w:r>
      <w:ins w:id="0" w:author="Microsoft Office User" w:date="2022-11-24T21:4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first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introduction </w:t>
      </w:r>
      <w:del w:id="1" w:author="Microsoft Office User" w:date="2022-11-24T21:4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into </w:delText>
        </w:r>
      </w:del>
      <w:ins w:id="2" w:author="Microsoft Office User" w:date="2022-11-24T21:4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to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Supply Chain. It </w:t>
      </w:r>
      <w:ins w:id="3" w:author="Microsoft Office User" w:date="2022-11-24T21:5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all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started with </w:t>
      </w:r>
      <w:del w:id="4" w:author="Microsoft Office User" w:date="2022-11-24T21:5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this </w:delText>
        </w:r>
      </w:del>
      <w:ins w:id="5" w:author="Microsoft Office User" w:date="2022-11-24T21:5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my curiosity when </w:t>
        </w:r>
      </w:ins>
      <w:ins w:id="6" w:author="Microsoft Office User" w:date="2022-11-24T21:56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I saw</w:t>
        </w:r>
      </w:ins>
      <w:ins w:id="7" w:author="Microsoft Office User" w:date="2022-11-24T21:5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a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big spider-web-looking diagram with </w:t>
      </w:r>
      <w:r w:rsidR="006C3465"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labelling</w:t>
      </w: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on </w:t>
      </w:r>
      <w:del w:id="8" w:author="Microsoft Office User" w:date="2022-11-24T21:4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my dad’s office’s</w:delText>
        </w:r>
      </w:del>
      <w:ins w:id="9" w:author="Microsoft Office User" w:date="2022-11-24T21:4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whiteboard</w:t>
      </w:r>
      <w:ins w:id="10" w:author="Microsoft Office User" w:date="2022-11-24T21:4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in my dad’s office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As he briefly lectured me, I found out it was called Supply Chain Mapping. </w:t>
      </w:r>
      <w:del w:id="11" w:author="Microsoft Office User" w:date="2022-11-24T21:30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As I kept researching more</w:delText>
        </w:r>
      </w:del>
      <w:ins w:id="12" w:author="Microsoft Office User" w:date="2022-11-24T21:30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While doing my own research </w:t>
        </w:r>
      </w:ins>
      <w:ins w:id="13" w:author="Microsoft Office User" w:date="2022-11-24T21:5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about</w:t>
        </w:r>
      </w:ins>
      <w:ins w:id="14" w:author="Microsoft Office User" w:date="2022-11-24T21:30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this </w:t>
        </w:r>
      </w:ins>
      <w:ins w:id="15" w:author="Microsoft Office User" w:date="2022-11-24T21:42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subject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I became fascinated by how Supply Chain works, particularly the logistics behind Amazon's one-day shipping and </w:t>
      </w:r>
      <w:proofErr w:type="spellStart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Flexport’s</w:t>
      </w:r>
      <w:proofErr w:type="spellEnd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undeniably genius supply chain management. </w:t>
      </w:r>
    </w:p>
    <w:p w14:paraId="064A4EE6" w14:textId="645AE233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New to the field, I was perplexed by many of the terminologies</w:t>
      </w:r>
      <w:ins w:id="16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and</w:t>
        </w:r>
      </w:ins>
      <w:del w:id="17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; hence</w:delText>
        </w:r>
      </w:del>
      <w:ins w:id="18" w:author="Microsoft Office User" w:date="2022-11-24T21:32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decided to </w:t>
        </w:r>
      </w:ins>
      <w:del w:id="19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, I began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self-study</w:t>
      </w:r>
      <w:ins w:id="20" w:author="Microsoft Office User" w:date="2022-11-24T22:0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. I read up</w:t>
        </w:r>
      </w:ins>
      <w:del w:id="21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ing,</w:delText>
        </w:r>
      </w:del>
      <w:del w:id="22" w:author="Microsoft Office User" w:date="2022-11-24T22:00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</w:delText>
        </w:r>
      </w:del>
      <w:del w:id="23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and </w:delText>
        </w:r>
      </w:del>
      <w:del w:id="24" w:author="Microsoft Office User" w:date="2022-11-24T21:33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learned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everything from Last </w:t>
      </w:r>
      <w:ins w:id="25" w:author="Microsoft Office User" w:date="2022-11-24T22:0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M</w:t>
        </w:r>
      </w:ins>
      <w:del w:id="26" w:author="Microsoft Office User" w:date="2022-11-24T22:01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m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ile to Bill of Lading </w:t>
      </w:r>
      <w:del w:id="27" w:author="Microsoft Office User" w:date="2022-11-24T22:00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from </w:delText>
        </w:r>
      </w:del>
      <w:ins w:id="28" w:author="Microsoft Office User" w:date="2022-11-24T22:0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from </w:t>
        </w:r>
      </w:ins>
      <w:proofErr w:type="spellStart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Yingli</w:t>
      </w:r>
      <w:proofErr w:type="spellEnd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Wang’s “E-logistics” book.</w:t>
      </w:r>
      <w:del w:id="29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Eventually</w:delText>
        </w:r>
      </w:del>
      <w:ins w:id="30" w:author="Microsoft Office User" w:date="2022-11-24T21:3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M</w:t>
        </w:r>
      </w:ins>
      <w:del w:id="31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, m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 interest grew to the point that I </w:t>
      </w:r>
      <w:del w:id="32" w:author="Microsoft Office User" w:date="2022-11-24T22:06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took the initiative to</w:delText>
        </w:r>
      </w:del>
      <w:ins w:id="33" w:author="Microsoft Office User" w:date="2022-11-24T22:06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began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intern</w:t>
      </w:r>
      <w:ins w:id="34" w:author="Microsoft Office User" w:date="2022-11-24T22:06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ing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at my dad’s company</w:t>
      </w:r>
      <w:ins w:id="35" w:author="Microsoft Office User" w:date="2022-11-24T21:3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to </w:t>
        </w:r>
      </w:ins>
      <w:del w:id="36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,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learn</w:t>
      </w:r>
      <w:del w:id="37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ing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more about the end-to-end processes and the different types of Supply Chain. This internship undoubtedly contributed to my grasp of local and international logistics, the burgeoning omni-channel technology, and the complexity of modern </w:t>
      </w:r>
      <w:del w:id="38" w:author="Microsoft Office User" w:date="2022-11-24T21:4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fulfillment</w:delText>
        </w:r>
      </w:del>
      <w:ins w:id="39" w:author="Microsoft Office User" w:date="2022-11-24T21:42:00Z"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fulfilment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centers</w:t>
      </w:r>
      <w:proofErr w:type="spellEnd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6BC19376" w14:textId="0963FD4B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Working with the engineering team for most of my internship, I conducted in-depth research on the e-fulfilment for one of the company’s warehouses. From the research, I learned the benefits robots have in </w:t>
      </w:r>
      <w:r w:rsidR="006C3465"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fulfilment</w:t>
      </w:r>
      <w:bookmarkStart w:id="40" w:name="_GoBack"/>
      <w:bookmarkEnd w:id="40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centers</w:t>
      </w:r>
      <w:proofErr w:type="spellEnd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the optimal position of each warehouse, and how RFID chips and barcodes are used to track each shelf. I was also fortunate to get a thorough explanation of </w:t>
      </w:r>
      <w:ins w:id="41" w:author="Microsoft Office User" w:date="2022-11-24T21:3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how </w:t>
        </w:r>
      </w:ins>
      <w:proofErr w:type="spellStart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omni</w:t>
      </w:r>
      <w:proofErr w:type="spellEnd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-channel technology </w:t>
      </w:r>
      <w:del w:id="42" w:author="Microsoft Office User" w:date="2022-11-24T21:3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on how it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helps the supply chain by improving inventory management accuracy during periods of high volume.</w:t>
      </w:r>
    </w:p>
    <w:p w14:paraId="7C4301C3" w14:textId="5767CC4B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Throughout my internship, I was also given a brief tour of the system and warehouses. The employees demonstrated how they pick and pack, input data into the system, and perform inbound and outgoing activities. </w:t>
      </w:r>
      <w:del w:id="43" w:author="Microsoft Office User" w:date="2022-11-24T21:3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As I became aware of how</w:delText>
        </w:r>
      </w:del>
      <w:del w:id="44" w:author="Microsoft Office User" w:date="2022-11-24T22:0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</w:delText>
        </w:r>
      </w:del>
      <w:del w:id="45" w:author="Microsoft Office User" w:date="2022-11-24T21:3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intricate </w:delText>
        </w:r>
      </w:del>
      <w:del w:id="46" w:author="Microsoft Office User" w:date="2022-11-24T22:0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each process is</w:delText>
        </w:r>
      </w:del>
      <w:ins w:id="47" w:author="Microsoft Office User" w:date="2022-11-24T22:03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I became aware</w:t>
        </w:r>
      </w:ins>
      <w:ins w:id="48" w:author="Microsoft Office User" w:date="2022-11-24T21:3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ins w:id="49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that</w:t>
        </w:r>
      </w:ins>
      <w:ins w:id="50" w:author="Microsoft Office User" w:date="2022-11-24T21:3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ins w:id="51" w:author="Microsoft Office User" w:date="2022-11-24T22:03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</w:t>
        </w:r>
      </w:ins>
      <w:ins w:id="52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re were</w:t>
        </w:r>
      </w:ins>
      <w:ins w:id="53" w:author="Microsoft Office User" w:date="2022-11-24T21:3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limitations </w:t>
        </w:r>
      </w:ins>
      <w:ins w:id="54" w:author="Microsoft Office User" w:date="2022-11-24T21:38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in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del w:id="55" w:author="Microsoft Office User" w:date="2022-11-24T21:3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- such as the company’s limitations on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using vendors for </w:t>
      </w:r>
      <w:del w:id="56" w:author="Microsoft Office User" w:date="2022-11-24T21:39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their </w:delText>
        </w:r>
      </w:del>
      <w:ins w:id="57" w:author="Microsoft Office User" w:date="2022-11-24T21:39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 company’s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last-mile deliveries</w:t>
      </w:r>
      <w:ins w:id="58" w:author="Microsoft Office User" w:date="2022-11-24T21:38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. Thus, I </w:t>
        </w:r>
      </w:ins>
      <w:del w:id="59" w:author="Microsoft Office User" w:date="2022-11-24T21:38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- this restriction inspired me </w:delText>
        </w:r>
      </w:del>
      <w:del w:id="60" w:author="Microsoft Office User" w:date="2022-11-24T22:0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to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del w:id="61" w:author="Microsoft Office User" w:date="2022-11-24T21:39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consider </w:delText>
        </w:r>
      </w:del>
      <w:ins w:id="62" w:author="Microsoft Office User" w:date="2022-11-24T21:39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contrive</w:t>
        </w:r>
      </w:ins>
      <w:ins w:id="63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d</w:t>
        </w:r>
      </w:ins>
      <w:ins w:id="64" w:author="Microsoft Office User" w:date="2022-11-24T21:39:00Z"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ways to improve </w:t>
      </w:r>
      <w:del w:id="65" w:author="Microsoft Office User" w:date="2022-11-24T21:38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it more efficiently</w:delText>
        </w:r>
      </w:del>
      <w:ins w:id="66" w:author="Microsoft Office User" w:date="2022-11-24T21:38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 system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. Using our own couriers, for example, could result in faster delivery times for customers and better management and tracking for the company.</w:t>
      </w:r>
    </w:p>
    <w:p w14:paraId="04397726" w14:textId="0DA4ADF3" w:rsidR="006C2416" w:rsidRPr="006C2416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 </w:t>
      </w:r>
      <w:del w:id="67" w:author="Microsoft Office User" w:date="2022-11-24T21:41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chose </w:delText>
        </w:r>
      </w:del>
      <w:ins w:id="68" w:author="Microsoft Office User" w:date="2022-11-24T21:5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wish</w:t>
        </w:r>
      </w:ins>
      <w:ins w:id="69" w:author="Microsoft Office User" w:date="2022-11-24T21:41:00Z"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to pursue Industrial Engineering </w:t>
      </w:r>
      <w:del w:id="70" w:author="Microsoft Office User" w:date="2022-11-24T21:41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to </w:delText>
        </w:r>
      </w:del>
      <w:ins w:id="71" w:author="Microsoft Office User" w:date="2022-11-24T21:4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and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master Supply Chain Optimization. In the future, I hope to become a Supply Chain Engineer and contribute to </w:t>
      </w:r>
      <w:ins w:id="72" w:author="Microsoft Office User" w:date="2022-11-24T22:0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the success of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my father's company</w:t>
      </w:r>
      <w:del w:id="73" w:author="Microsoft Office User" w:date="2022-11-24T22:0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's greater success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1C92D984" w14:textId="23E6B531" w:rsidR="007F2ECA" w:rsidRDefault="006C3465">
      <w:r>
        <w:t>Hi Terence,</w:t>
      </w:r>
    </w:p>
    <w:p w14:paraId="64C1DFD5" w14:textId="77777777" w:rsidR="006C3465" w:rsidRDefault="006C3465"/>
    <w:p w14:paraId="7CB4E6B6" w14:textId="46EB0574" w:rsidR="006C3465" w:rsidRDefault="006C3465">
      <w:r>
        <w:t xml:space="preserve">Good job on restructuring and rearranging your essay. Now, the flow is improved and your essay is more cohesive. I have reworded some parts in your essay so that your contribution during the internship is more visible </w:t>
      </w:r>
      <w:r>
        <w:sym w:font="Wingdings" w:char="F04A"/>
      </w:r>
    </w:p>
    <w:p w14:paraId="413D1299" w14:textId="77777777" w:rsidR="006C3465" w:rsidRDefault="006C3465"/>
    <w:p w14:paraId="5EFF6128" w14:textId="063F12C0" w:rsidR="006C3465" w:rsidRDefault="006C3465">
      <w:r>
        <w:t xml:space="preserve">Best wishes! </w:t>
      </w:r>
    </w:p>
    <w:sectPr w:rsidR="006C3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16"/>
    <w:rsid w:val="001716CE"/>
    <w:rsid w:val="00185506"/>
    <w:rsid w:val="0062459E"/>
    <w:rsid w:val="006C2416"/>
    <w:rsid w:val="006C3465"/>
    <w:rsid w:val="007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5E24B"/>
  <w15:chartTrackingRefBased/>
  <w15:docId w15:val="{21D13E8C-3CAB-2A4B-910D-D8C7C4E4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4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2512</Characters>
  <Application>Microsoft Macintosh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2022-11-24T15:20:00Z</dcterms:created>
  <dcterms:modified xsi:type="dcterms:W3CDTF">2022-11-24T15:20:00Z</dcterms:modified>
</cp:coreProperties>
</file>