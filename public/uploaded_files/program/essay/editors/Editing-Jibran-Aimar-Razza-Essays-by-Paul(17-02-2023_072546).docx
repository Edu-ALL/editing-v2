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BFCE0" w14:textId="33F2A9A3" w:rsidR="00DD770E" w:rsidRPr="00DD770E" w:rsidRDefault="00DD770E" w:rsidP="00053214">
      <w:pPr>
        <w:pStyle w:val="NormalWeb"/>
        <w:spacing w:before="0" w:beforeAutospacing="0" w:after="0" w:afterAutospacing="0"/>
        <w:jc w:val="both"/>
        <w:rPr>
          <w:ins w:id="0" w:author="Paul Edison" w:date="2023-02-17T06:51:00Z"/>
          <w:b/>
          <w:bCs/>
          <w:color w:val="0E101A"/>
          <w:rPrChange w:id="1" w:author="Paul Edison" w:date="2023-02-17T06:51:00Z">
            <w:rPr>
              <w:ins w:id="2" w:author="Paul Edison" w:date="2023-02-17T06:51:00Z"/>
              <w:color w:val="0E101A"/>
            </w:rPr>
          </w:rPrChange>
        </w:rPr>
      </w:pPr>
      <w:ins w:id="3" w:author="Paul Edison" w:date="2023-02-17T06:51:00Z">
        <w:r>
          <w:rPr>
            <w:b/>
            <w:bCs/>
            <w:color w:val="0E101A"/>
          </w:rPr>
          <w:t>THE PROBLEM</w:t>
        </w:r>
      </w:ins>
    </w:p>
    <w:p w14:paraId="359A02C8" w14:textId="77777777" w:rsidR="00DD770E" w:rsidRDefault="00DD770E" w:rsidP="00053214">
      <w:pPr>
        <w:pStyle w:val="NormalWeb"/>
        <w:spacing w:before="0" w:beforeAutospacing="0" w:after="0" w:afterAutospacing="0"/>
        <w:jc w:val="both"/>
        <w:rPr>
          <w:ins w:id="4" w:author="Paul Edison" w:date="2023-02-17T06:51:00Z"/>
          <w:color w:val="0E101A"/>
        </w:rPr>
      </w:pPr>
    </w:p>
    <w:p w14:paraId="0B7C2625" w14:textId="59FE1C67" w:rsidR="00053214" w:rsidRDefault="00053214" w:rsidP="00053214">
      <w:pPr>
        <w:pStyle w:val="NormalWeb"/>
        <w:spacing w:before="0" w:beforeAutospacing="0" w:after="0" w:afterAutospacing="0"/>
        <w:jc w:val="both"/>
        <w:rPr>
          <w:ins w:id="5" w:author="Paul Edison" w:date="2023-02-17T06:51:00Z"/>
          <w:color w:val="0E101A"/>
        </w:rPr>
      </w:pPr>
      <w:r>
        <w:rPr>
          <w:color w:val="0E101A"/>
        </w:rPr>
        <w:t xml:space="preserve">In Pancasila, Indonesia clearly states that it will ensure social justice for every Indonesian. Social justice is a condition where everyone has equal rights and opportunities (SDFoundation, 2016). However, disparities in job opportunities in rural and urban cities are still visible. According to Tauhid Ahmad, the director of </w:t>
      </w:r>
      <w:commentRangeStart w:id="6"/>
      <w:r>
        <w:rPr>
          <w:color w:val="0E101A"/>
        </w:rPr>
        <w:t>INDEF</w:t>
      </w:r>
      <w:commentRangeEnd w:id="6"/>
      <w:r w:rsidR="00DD770E">
        <w:rPr>
          <w:rStyle w:val="CommentReference"/>
          <w:rFonts w:asciiTheme="minorHAnsi" w:eastAsiaTheme="minorEastAsia" w:hAnsiTheme="minorHAnsi" w:cstheme="minorBidi"/>
        </w:rPr>
        <w:commentReference w:id="6"/>
      </w:r>
      <w:r>
        <w:rPr>
          <w:color w:val="0E101A"/>
        </w:rPr>
        <w:t>, there are limited job opportunities in rural areas</w:t>
      </w:r>
      <w:ins w:id="7" w:author="Paul Edison" w:date="2023-02-17T06:46:00Z">
        <w:r w:rsidR="00DD770E">
          <w:rPr>
            <w:color w:val="0E101A"/>
          </w:rPr>
          <w:t xml:space="preserve">, which </w:t>
        </w:r>
      </w:ins>
      <w:del w:id="8" w:author="Paul Edison" w:date="2023-02-17T06:46:00Z">
        <w:r w:rsidDel="00DD770E">
          <w:rPr>
            <w:color w:val="0E101A"/>
          </w:rPr>
          <w:delText xml:space="preserve"> that </w:delText>
        </w:r>
      </w:del>
      <w:del w:id="9" w:author="Paul Edison" w:date="2023-02-17T06:45:00Z">
        <w:r w:rsidDel="00DD770E">
          <w:rPr>
            <w:color w:val="0E101A"/>
          </w:rPr>
          <w:delText xml:space="preserve">force </w:delText>
        </w:r>
      </w:del>
      <w:ins w:id="10" w:author="Paul Edison" w:date="2023-02-17T06:45:00Z">
        <w:r w:rsidR="00DD770E">
          <w:rPr>
            <w:color w:val="0E101A"/>
          </w:rPr>
          <w:t>necessitate</w:t>
        </w:r>
      </w:ins>
      <w:ins w:id="11" w:author="Paul Edison" w:date="2023-02-17T06:46:00Z">
        <w:r w:rsidR="00DD770E">
          <w:rPr>
            <w:color w:val="0E101A"/>
          </w:rPr>
          <w:t>s</w:t>
        </w:r>
      </w:ins>
      <w:ins w:id="12" w:author="Paul Edison" w:date="2023-02-17T06:45:00Z">
        <w:r w:rsidR="00DD770E">
          <w:rPr>
            <w:color w:val="0E101A"/>
          </w:rPr>
          <w:t xml:space="preserve"> </w:t>
        </w:r>
      </w:ins>
      <w:r>
        <w:rPr>
          <w:color w:val="0E101A"/>
        </w:rPr>
        <w:t>their workforce</w:t>
      </w:r>
      <w:del w:id="13" w:author="Paul Edison" w:date="2023-02-17T06:46:00Z">
        <w:r w:rsidDel="00DD770E">
          <w:rPr>
            <w:color w:val="0E101A"/>
          </w:rPr>
          <w:delText>s</w:delText>
        </w:r>
      </w:del>
      <w:r>
        <w:rPr>
          <w:color w:val="0E101A"/>
        </w:rPr>
        <w:t xml:space="preserve"> to move to the cities to find a living. He adds that these limited job opportunities in villages lead to economic disparity</w:t>
      </w:r>
      <w:del w:id="14" w:author="Paul Edison" w:date="2023-02-17T06:46:00Z">
        <w:r w:rsidDel="00DD770E">
          <w:rPr>
            <w:color w:val="0E101A"/>
          </w:rPr>
          <w:delText xml:space="preserve">, </w:delText>
        </w:r>
      </w:del>
      <w:ins w:id="15" w:author="Paul Edison" w:date="2023-02-17T06:46:00Z">
        <w:r w:rsidR="00DD770E">
          <w:rPr>
            <w:color w:val="0E101A"/>
          </w:rPr>
          <w:t>:</w:t>
        </w:r>
        <w:r w:rsidR="00DD770E">
          <w:rPr>
            <w:color w:val="0E101A"/>
          </w:rPr>
          <w:t xml:space="preserve"> </w:t>
        </w:r>
      </w:ins>
      <w:del w:id="16" w:author="Paul Edison" w:date="2023-02-17T06:46:00Z">
        <w:r w:rsidDel="00DD770E">
          <w:rPr>
            <w:color w:val="0E101A"/>
          </w:rPr>
          <w:delText xml:space="preserve">which </w:delText>
        </w:r>
      </w:del>
      <w:r>
        <w:rPr>
          <w:color w:val="0E101A"/>
        </w:rPr>
        <w:t xml:space="preserve">according to </w:t>
      </w:r>
      <w:ins w:id="17" w:author="Paul Edison" w:date="2023-02-17T06:47:00Z">
        <w:r w:rsidR="00DD770E">
          <w:rPr>
            <w:color w:val="0E101A"/>
          </w:rPr>
          <w:t xml:space="preserve">Badan Pusat </w:t>
        </w:r>
        <w:proofErr w:type="spellStart"/>
        <w:r w:rsidR="00DD770E">
          <w:rPr>
            <w:color w:val="0E101A"/>
          </w:rPr>
          <w:t>Statistik</w:t>
        </w:r>
        <w:proofErr w:type="spellEnd"/>
        <w:r w:rsidR="00DD770E">
          <w:rPr>
            <w:color w:val="0E101A"/>
          </w:rPr>
          <w:t xml:space="preserve"> (</w:t>
        </w:r>
      </w:ins>
      <w:r>
        <w:rPr>
          <w:color w:val="0E101A"/>
        </w:rPr>
        <w:t>BPS</w:t>
      </w:r>
      <w:ins w:id="18" w:author="Paul Edison" w:date="2023-02-17T06:47:00Z">
        <w:r w:rsidR="00DD770E">
          <w:rPr>
            <w:color w:val="0E101A"/>
          </w:rPr>
          <w:t>)</w:t>
        </w:r>
      </w:ins>
      <w:r>
        <w:rPr>
          <w:color w:val="0E101A"/>
        </w:rPr>
        <w:t>, in 2022</w:t>
      </w:r>
      <w:ins w:id="19" w:author="Paul Edison" w:date="2023-02-17T06:47:00Z">
        <w:r w:rsidR="00DD770E">
          <w:rPr>
            <w:color w:val="0E101A"/>
          </w:rPr>
          <w:t>,</w:t>
        </w:r>
      </w:ins>
      <w:r>
        <w:rPr>
          <w:color w:val="0E101A"/>
        </w:rPr>
        <w:t xml:space="preserve"> </w:t>
      </w:r>
      <w:ins w:id="20" w:author="Paul Edison" w:date="2023-02-17T06:47:00Z">
        <w:r w:rsidR="00DD770E">
          <w:rPr>
            <w:color w:val="0E101A"/>
          </w:rPr>
          <w:t xml:space="preserve">the </w:t>
        </w:r>
      </w:ins>
      <w:r>
        <w:rPr>
          <w:color w:val="0E101A"/>
        </w:rPr>
        <w:t xml:space="preserve">urban poverty rate is at 7.53 percent and rural poverty at 12.36 percent. </w:t>
      </w:r>
      <w:commentRangeStart w:id="21"/>
      <w:r>
        <w:rPr>
          <w:color w:val="0E101A"/>
        </w:rPr>
        <w:t xml:space="preserve">This problem becomes urgent as the BPS shows that the rural poverty rate has fluctuated </w:t>
      </w:r>
      <w:del w:id="22" w:author="Paul Edison" w:date="2023-02-17T06:48:00Z">
        <w:r w:rsidDel="00DD770E">
          <w:rPr>
            <w:color w:val="0E101A"/>
          </w:rPr>
          <w:delText xml:space="preserve">at </w:delText>
        </w:r>
      </w:del>
      <w:ins w:id="23" w:author="Paul Edison" w:date="2023-02-17T06:48:00Z">
        <w:r w:rsidR="00DD770E">
          <w:rPr>
            <w:color w:val="0E101A"/>
          </w:rPr>
          <w:t>between</w:t>
        </w:r>
        <w:r w:rsidR="00DD770E">
          <w:rPr>
            <w:color w:val="0E101A"/>
          </w:rPr>
          <w:t xml:space="preserve"> </w:t>
        </w:r>
      </w:ins>
      <w:r>
        <w:rPr>
          <w:color w:val="0E101A"/>
        </w:rPr>
        <w:t>12-13% since 2017.</w:t>
      </w:r>
      <w:commentRangeEnd w:id="21"/>
      <w:r w:rsidR="00DD770E">
        <w:rPr>
          <w:rStyle w:val="CommentReference"/>
          <w:rFonts w:asciiTheme="minorHAnsi" w:eastAsiaTheme="minorEastAsia" w:hAnsiTheme="minorHAnsi" w:cstheme="minorBidi"/>
        </w:rPr>
        <w:commentReference w:id="21"/>
      </w:r>
      <w:r>
        <w:rPr>
          <w:color w:val="0E101A"/>
        </w:rPr>
        <w:t> </w:t>
      </w:r>
    </w:p>
    <w:p w14:paraId="04948CF0" w14:textId="5CB3370D" w:rsidR="00DD770E" w:rsidRDefault="00DD770E" w:rsidP="00053214">
      <w:pPr>
        <w:pStyle w:val="NormalWeb"/>
        <w:spacing w:before="0" w:beforeAutospacing="0" w:after="0" w:afterAutospacing="0"/>
        <w:jc w:val="both"/>
        <w:rPr>
          <w:ins w:id="24" w:author="Paul Edison" w:date="2023-02-17T06:51:00Z"/>
          <w:color w:val="0E101A"/>
        </w:rPr>
      </w:pPr>
    </w:p>
    <w:p w14:paraId="6253C3AA" w14:textId="5A0AF214" w:rsidR="00DD770E" w:rsidRPr="00DD770E" w:rsidRDefault="00DD770E" w:rsidP="00053214">
      <w:pPr>
        <w:pStyle w:val="NormalWeb"/>
        <w:spacing w:before="0" w:beforeAutospacing="0" w:after="0" w:afterAutospacing="0"/>
        <w:jc w:val="both"/>
        <w:rPr>
          <w:b/>
          <w:bCs/>
          <w:color w:val="0E101A"/>
          <w:rPrChange w:id="25" w:author="Paul Edison" w:date="2023-02-17T06:51:00Z">
            <w:rPr>
              <w:color w:val="0E101A"/>
            </w:rPr>
          </w:rPrChange>
        </w:rPr>
      </w:pPr>
      <w:ins w:id="26" w:author="Paul Edison" w:date="2023-02-17T06:51:00Z">
        <w:r w:rsidRPr="00DD770E">
          <w:rPr>
            <w:b/>
            <w:bCs/>
            <w:color w:val="0E101A"/>
            <w:rPrChange w:id="27" w:author="Paul Edison" w:date="2023-02-17T06:51:00Z">
              <w:rPr>
                <w:color w:val="0E101A"/>
              </w:rPr>
            </w:rPrChange>
          </w:rPr>
          <w:t>THE SOLUTION</w:t>
        </w:r>
      </w:ins>
    </w:p>
    <w:p w14:paraId="34D00CB2" w14:textId="77777777" w:rsidR="00053214" w:rsidRDefault="00053214" w:rsidP="00053214">
      <w:pPr>
        <w:pStyle w:val="NormalWeb"/>
        <w:spacing w:before="0" w:beforeAutospacing="0" w:after="0" w:afterAutospacing="0"/>
        <w:jc w:val="both"/>
        <w:rPr>
          <w:color w:val="0E101A"/>
        </w:rPr>
      </w:pPr>
      <w:r>
        <w:rPr>
          <w:color w:val="0E101A"/>
        </w:rPr>
        <w:t> </w:t>
      </w:r>
    </w:p>
    <w:p w14:paraId="6A945536" w14:textId="26392249" w:rsidR="00737B58" w:rsidRDefault="00DD770E" w:rsidP="00053214">
      <w:pPr>
        <w:pStyle w:val="NormalWeb"/>
        <w:spacing w:before="0" w:beforeAutospacing="0" w:after="0" w:afterAutospacing="0"/>
        <w:jc w:val="both"/>
        <w:rPr>
          <w:ins w:id="28" w:author="Paul Edison" w:date="2023-02-16T23:31:00Z"/>
          <w:color w:val="0E101A"/>
        </w:rPr>
      </w:pPr>
      <w:commentRangeStart w:id="29"/>
      <w:ins w:id="30" w:author="Paul Edison" w:date="2023-02-17T06:49:00Z">
        <w:r>
          <w:rPr>
            <w:color w:val="0E101A"/>
          </w:rPr>
          <w:t>Micro, Small, and Medium Enterprises (</w:t>
        </w:r>
      </w:ins>
      <w:r w:rsidR="00053214">
        <w:rPr>
          <w:color w:val="0E101A"/>
        </w:rPr>
        <w:t>MSMEs</w:t>
      </w:r>
      <w:ins w:id="31" w:author="Paul Edison" w:date="2023-02-17T06:49:00Z">
        <w:r>
          <w:rPr>
            <w:color w:val="0E101A"/>
          </w:rPr>
          <w:t>)</w:t>
        </w:r>
      </w:ins>
      <w:r w:rsidR="00053214">
        <w:rPr>
          <w:color w:val="0E101A"/>
        </w:rPr>
        <w:t xml:space="preserve"> bring a clear solution to this issue. According to </w:t>
      </w:r>
      <w:ins w:id="32" w:author="Paul Edison" w:date="2023-02-17T06:48:00Z">
        <w:r w:rsidRPr="00DD770E">
          <w:rPr>
            <w:rStyle w:val="Emphasis"/>
            <w:i w:val="0"/>
            <w:iCs w:val="0"/>
            <w:rPrChange w:id="33" w:author="Paul Edison" w:date="2023-02-17T06:49:00Z">
              <w:rPr>
                <w:rStyle w:val="Emphasis"/>
              </w:rPr>
            </w:rPrChange>
          </w:rPr>
          <w:t xml:space="preserve">Badan </w:t>
        </w:r>
        <w:proofErr w:type="spellStart"/>
        <w:r w:rsidRPr="00DD770E">
          <w:rPr>
            <w:rStyle w:val="Emphasis"/>
            <w:i w:val="0"/>
            <w:iCs w:val="0"/>
            <w:rPrChange w:id="34" w:author="Paul Edison" w:date="2023-02-17T06:49:00Z">
              <w:rPr>
                <w:rStyle w:val="Emphasis"/>
              </w:rPr>
            </w:rPrChange>
          </w:rPr>
          <w:t>Koordinasi</w:t>
        </w:r>
        <w:proofErr w:type="spellEnd"/>
        <w:r w:rsidRPr="00DD770E">
          <w:rPr>
            <w:rStyle w:val="Emphasis"/>
            <w:i w:val="0"/>
            <w:iCs w:val="0"/>
            <w:rPrChange w:id="35" w:author="Paul Edison" w:date="2023-02-17T06:49:00Z">
              <w:rPr>
                <w:rStyle w:val="Emphasis"/>
              </w:rPr>
            </w:rPrChange>
          </w:rPr>
          <w:t xml:space="preserve"> </w:t>
        </w:r>
        <w:proofErr w:type="spellStart"/>
        <w:r w:rsidRPr="00DD770E">
          <w:rPr>
            <w:rStyle w:val="Emphasis"/>
            <w:i w:val="0"/>
            <w:iCs w:val="0"/>
            <w:rPrChange w:id="36" w:author="Paul Edison" w:date="2023-02-17T06:49:00Z">
              <w:rPr>
                <w:rStyle w:val="Emphasis"/>
              </w:rPr>
            </w:rPrChange>
          </w:rPr>
          <w:t>Penanaman</w:t>
        </w:r>
        <w:proofErr w:type="spellEnd"/>
        <w:r w:rsidRPr="00DD770E">
          <w:rPr>
            <w:rStyle w:val="Emphasis"/>
            <w:i w:val="0"/>
            <w:iCs w:val="0"/>
            <w:rPrChange w:id="37" w:author="Paul Edison" w:date="2023-02-17T06:49:00Z">
              <w:rPr>
                <w:rStyle w:val="Emphasis"/>
              </w:rPr>
            </w:rPrChange>
          </w:rPr>
          <w:t xml:space="preserve"> Modal</w:t>
        </w:r>
      </w:ins>
      <w:del w:id="38" w:author="Paul Edison" w:date="2023-02-17T06:49:00Z">
        <w:r w:rsidR="00053214" w:rsidRPr="00DD770E" w:rsidDel="00DD770E">
          <w:rPr>
            <w:iCs/>
            <w:color w:val="0E101A"/>
          </w:rPr>
          <w:delText>BKPM</w:delText>
        </w:r>
      </w:del>
      <w:r w:rsidR="00053214">
        <w:rPr>
          <w:color w:val="0E101A"/>
        </w:rPr>
        <w:t xml:space="preserve">, Indonesian MSMEs accounted for more than 61% of the country's GDP and </w:t>
      </w:r>
      <w:del w:id="39" w:author="Paul Edison" w:date="2023-02-17T06:49:00Z">
        <w:r w:rsidR="00053214" w:rsidDel="00DD770E">
          <w:rPr>
            <w:color w:val="0E101A"/>
          </w:rPr>
          <w:delText xml:space="preserve">consumed </w:delText>
        </w:r>
      </w:del>
      <w:ins w:id="40" w:author="Paul Edison" w:date="2023-02-17T06:49:00Z">
        <w:r>
          <w:rPr>
            <w:color w:val="0E101A"/>
          </w:rPr>
          <w:t>employed</w:t>
        </w:r>
        <w:r>
          <w:rPr>
            <w:color w:val="0E101A"/>
          </w:rPr>
          <w:t xml:space="preserve"> </w:t>
        </w:r>
      </w:ins>
      <w:r w:rsidR="00053214">
        <w:rPr>
          <w:color w:val="0E101A"/>
        </w:rPr>
        <w:t xml:space="preserve">over 97% of domestic </w:t>
      </w:r>
      <w:del w:id="41" w:author="Paul Edison" w:date="2023-02-17T06:50:00Z">
        <w:r w:rsidR="00053214" w:rsidDel="00DD770E">
          <w:rPr>
            <w:color w:val="0E101A"/>
          </w:rPr>
          <w:delText>employment</w:delText>
        </w:r>
      </w:del>
      <w:ins w:id="42" w:author="Paul Edison" w:date="2023-02-17T06:50:00Z">
        <w:r>
          <w:rPr>
            <w:color w:val="0E101A"/>
          </w:rPr>
          <w:t>workforce</w:t>
        </w:r>
      </w:ins>
      <w:r w:rsidR="00053214">
        <w:rPr>
          <w:color w:val="0E101A"/>
        </w:rPr>
        <w:t xml:space="preserve">. Consequently, the growth of MSMEs in rural areas is a viable approach to providing more employment opportunities in rural areas and stimulating regional economic activities. </w:t>
      </w:r>
      <w:commentRangeEnd w:id="29"/>
      <w:r w:rsidR="008209B6">
        <w:rPr>
          <w:rStyle w:val="CommentReference"/>
          <w:rFonts w:asciiTheme="minorHAnsi" w:eastAsiaTheme="minorEastAsia" w:hAnsiTheme="minorHAnsi" w:cstheme="minorBidi"/>
        </w:rPr>
        <w:commentReference w:id="29"/>
      </w:r>
    </w:p>
    <w:p w14:paraId="6AED1472" w14:textId="32084AA3" w:rsidR="00737B58" w:rsidRDefault="00737B58" w:rsidP="00053214">
      <w:pPr>
        <w:pStyle w:val="NormalWeb"/>
        <w:spacing w:before="0" w:beforeAutospacing="0" w:after="0" w:afterAutospacing="0"/>
        <w:jc w:val="both"/>
        <w:rPr>
          <w:ins w:id="43" w:author="Paul Edison" w:date="2023-02-17T06:51:00Z"/>
          <w:color w:val="0E101A"/>
        </w:rPr>
      </w:pPr>
    </w:p>
    <w:p w14:paraId="03240F48" w14:textId="29A801E2" w:rsidR="00DD770E" w:rsidRPr="00DD770E" w:rsidRDefault="00DD770E" w:rsidP="00053214">
      <w:pPr>
        <w:pStyle w:val="NormalWeb"/>
        <w:spacing w:before="0" w:beforeAutospacing="0" w:after="0" w:afterAutospacing="0"/>
        <w:jc w:val="both"/>
        <w:rPr>
          <w:ins w:id="44" w:author="Paul Edison" w:date="2023-02-17T06:51:00Z"/>
          <w:b/>
          <w:bCs/>
          <w:color w:val="0E101A"/>
          <w:rPrChange w:id="45" w:author="Paul Edison" w:date="2023-02-17T06:51:00Z">
            <w:rPr>
              <w:ins w:id="46" w:author="Paul Edison" w:date="2023-02-17T06:51:00Z"/>
              <w:color w:val="0E101A"/>
            </w:rPr>
          </w:rPrChange>
        </w:rPr>
      </w:pPr>
    </w:p>
    <w:p w14:paraId="2D5CF818" w14:textId="6C0EDFE9" w:rsidR="00DD770E" w:rsidRPr="00DD770E" w:rsidRDefault="00DD770E" w:rsidP="00053214">
      <w:pPr>
        <w:pStyle w:val="NormalWeb"/>
        <w:spacing w:before="0" w:beforeAutospacing="0" w:after="0" w:afterAutospacing="0"/>
        <w:jc w:val="both"/>
        <w:rPr>
          <w:ins w:id="47" w:author="Paul Edison" w:date="2023-02-16T23:31:00Z"/>
          <w:b/>
          <w:bCs/>
          <w:color w:val="0E101A"/>
          <w:rPrChange w:id="48" w:author="Paul Edison" w:date="2023-02-17T06:51:00Z">
            <w:rPr>
              <w:ins w:id="49" w:author="Paul Edison" w:date="2023-02-16T23:31:00Z"/>
              <w:color w:val="0E101A"/>
            </w:rPr>
          </w:rPrChange>
        </w:rPr>
      </w:pPr>
      <w:ins w:id="50" w:author="Paul Edison" w:date="2023-02-17T06:51:00Z">
        <w:r w:rsidRPr="00DD770E">
          <w:rPr>
            <w:b/>
            <w:bCs/>
            <w:color w:val="0E101A"/>
            <w:rPrChange w:id="51" w:author="Paul Edison" w:date="2023-02-17T06:51:00Z">
              <w:rPr>
                <w:color w:val="0E101A"/>
              </w:rPr>
            </w:rPrChange>
          </w:rPr>
          <w:t>THE COMPLICATIONS</w:t>
        </w:r>
      </w:ins>
    </w:p>
    <w:p w14:paraId="68127059" w14:textId="1FD28961" w:rsidR="00737B58" w:rsidRDefault="00053214" w:rsidP="00053214">
      <w:pPr>
        <w:pStyle w:val="NormalWeb"/>
        <w:spacing w:before="0" w:beforeAutospacing="0" w:after="0" w:afterAutospacing="0"/>
        <w:jc w:val="both"/>
        <w:rPr>
          <w:ins w:id="52" w:author="Paul Edison" w:date="2023-02-16T23:30:00Z"/>
          <w:color w:val="0E101A"/>
        </w:rPr>
      </w:pPr>
      <w:r>
        <w:rPr>
          <w:color w:val="0E101A"/>
        </w:rPr>
        <w:t xml:space="preserve">To improve enterprises in rural areas, one needs to understand that it can be challenging due to infrastructure disparity. </w:t>
      </w:r>
    </w:p>
    <w:p w14:paraId="26A1FB02" w14:textId="77777777" w:rsidR="00737B58" w:rsidRDefault="00737B58" w:rsidP="00053214">
      <w:pPr>
        <w:pStyle w:val="NormalWeb"/>
        <w:spacing w:before="0" w:beforeAutospacing="0" w:after="0" w:afterAutospacing="0"/>
        <w:jc w:val="both"/>
        <w:rPr>
          <w:ins w:id="53" w:author="Paul Edison" w:date="2023-02-16T23:30:00Z"/>
          <w:color w:val="0E101A"/>
        </w:rPr>
      </w:pPr>
    </w:p>
    <w:p w14:paraId="1B99CAFE" w14:textId="36AC016B" w:rsidR="00737B58" w:rsidRDefault="00053214" w:rsidP="00053214">
      <w:pPr>
        <w:pStyle w:val="NormalWeb"/>
        <w:spacing w:before="0" w:beforeAutospacing="0" w:after="0" w:afterAutospacing="0"/>
        <w:jc w:val="both"/>
        <w:rPr>
          <w:ins w:id="54" w:author="Paul Edison" w:date="2023-02-17T07:03:00Z"/>
          <w:color w:val="0E101A"/>
        </w:rPr>
      </w:pPr>
      <w:r>
        <w:rPr>
          <w:color w:val="0E101A"/>
        </w:rPr>
        <w:t>For instance, Kak Narti, a female business owner from Bolu, travels twenty hours per month to buy her inventories in Makassar. Her gender makes it even more difficult for her because she needs to make the 20 hours of the business trip while taking care of her kid since our culture heavily sees women as the family's caretakers.</w:t>
      </w:r>
      <w:commentRangeStart w:id="55"/>
      <w:r>
        <w:rPr>
          <w:color w:val="0E101A"/>
        </w:rPr>
        <w:t xml:space="preserve"> Luckily, she found a solution to her problem when she became a client of </w:t>
      </w:r>
      <w:commentRangeStart w:id="56"/>
      <w:r>
        <w:rPr>
          <w:color w:val="0E101A"/>
        </w:rPr>
        <w:t>UTG</w:t>
      </w:r>
      <w:commentRangeEnd w:id="56"/>
      <w:r w:rsidR="00737B58">
        <w:rPr>
          <w:rStyle w:val="CommentReference"/>
          <w:rFonts w:asciiTheme="minorHAnsi" w:eastAsiaTheme="minorEastAsia" w:hAnsiTheme="minorHAnsi" w:cstheme="minorBidi"/>
        </w:rPr>
        <w:commentReference w:id="56"/>
      </w:r>
      <w:r>
        <w:rPr>
          <w:color w:val="0E101A"/>
        </w:rPr>
        <w:t xml:space="preserve">, in which she got access to buy her inventories in the comfort of her home. </w:t>
      </w:r>
      <w:commentRangeEnd w:id="55"/>
      <w:r w:rsidR="008209B6">
        <w:rPr>
          <w:rStyle w:val="CommentReference"/>
          <w:rFonts w:asciiTheme="minorHAnsi" w:eastAsiaTheme="minorEastAsia" w:hAnsiTheme="minorHAnsi" w:cstheme="minorBidi"/>
        </w:rPr>
        <w:commentReference w:id="55"/>
      </w:r>
    </w:p>
    <w:p w14:paraId="7FBF2D0D" w14:textId="71CCA086" w:rsidR="008209B6" w:rsidRDefault="008209B6" w:rsidP="00053214">
      <w:pPr>
        <w:pStyle w:val="NormalWeb"/>
        <w:spacing w:before="0" w:beforeAutospacing="0" w:after="0" w:afterAutospacing="0"/>
        <w:jc w:val="both"/>
        <w:rPr>
          <w:ins w:id="57" w:author="Paul Edison" w:date="2023-02-17T07:03:00Z"/>
          <w:color w:val="0E101A"/>
        </w:rPr>
      </w:pPr>
    </w:p>
    <w:p w14:paraId="523736FB" w14:textId="29C0FDEE" w:rsidR="008209B6" w:rsidRPr="0078457D" w:rsidRDefault="008209B6" w:rsidP="00053214">
      <w:pPr>
        <w:pStyle w:val="NormalWeb"/>
        <w:spacing w:before="0" w:beforeAutospacing="0" w:after="0" w:afterAutospacing="0"/>
        <w:jc w:val="both"/>
        <w:rPr>
          <w:ins w:id="58" w:author="Paul Edison" w:date="2023-02-17T07:03:00Z"/>
          <w:b/>
          <w:bCs/>
          <w:color w:val="0E101A"/>
          <w:highlight w:val="yellow"/>
          <w:rPrChange w:id="59" w:author="Paul Edison" w:date="2023-02-17T07:04:00Z">
            <w:rPr>
              <w:ins w:id="60" w:author="Paul Edison" w:date="2023-02-17T07:03:00Z"/>
              <w:color w:val="0E101A"/>
            </w:rPr>
          </w:rPrChange>
        </w:rPr>
      </w:pPr>
      <w:ins w:id="61" w:author="Paul Edison" w:date="2023-02-17T07:03:00Z">
        <w:r w:rsidRPr="0078457D">
          <w:rPr>
            <w:b/>
            <w:bCs/>
            <w:color w:val="0E101A"/>
            <w:highlight w:val="yellow"/>
            <w:rPrChange w:id="62" w:author="Paul Edison" w:date="2023-02-17T07:04:00Z">
              <w:rPr>
                <w:color w:val="0E101A"/>
              </w:rPr>
            </w:rPrChange>
          </w:rPr>
          <w:t>PERSONAL MOTIVATION</w:t>
        </w:r>
      </w:ins>
    </w:p>
    <w:p w14:paraId="43DEBF6B" w14:textId="77777777" w:rsidR="0078457D" w:rsidRDefault="008209B6" w:rsidP="00053214">
      <w:pPr>
        <w:pStyle w:val="NormalWeb"/>
        <w:spacing w:before="0" w:beforeAutospacing="0" w:after="0" w:afterAutospacing="0"/>
        <w:jc w:val="both"/>
        <w:rPr>
          <w:ins w:id="63" w:author="Paul Edison" w:date="2023-02-17T07:05:00Z"/>
          <w:color w:val="0E101A"/>
        </w:rPr>
      </w:pPr>
      <w:proofErr w:type="spellStart"/>
      <w:ins w:id="64" w:author="Paul Edison" w:date="2023-02-17T07:03:00Z">
        <w:r w:rsidRPr="0078457D">
          <w:rPr>
            <w:color w:val="0E101A"/>
            <w:highlight w:val="yellow"/>
            <w:rPrChange w:id="65" w:author="Paul Edison" w:date="2023-02-17T07:04:00Z">
              <w:rPr>
                <w:color w:val="0E101A"/>
              </w:rPr>
            </w:rPrChange>
          </w:rPr>
          <w:t>Biar</w:t>
        </w:r>
        <w:proofErr w:type="spellEnd"/>
        <w:r w:rsidRPr="0078457D">
          <w:rPr>
            <w:color w:val="0E101A"/>
            <w:highlight w:val="yellow"/>
            <w:rPrChange w:id="66" w:author="Paul Edison" w:date="2023-02-17T07:04:00Z">
              <w:rPr>
                <w:color w:val="0E101A"/>
              </w:rPr>
            </w:rPrChange>
          </w:rPr>
          <w:t xml:space="preserve"> </w:t>
        </w:r>
        <w:proofErr w:type="spellStart"/>
        <w:r w:rsidRPr="0078457D">
          <w:rPr>
            <w:color w:val="0E101A"/>
            <w:highlight w:val="yellow"/>
            <w:rPrChange w:id="67" w:author="Paul Edison" w:date="2023-02-17T07:04:00Z">
              <w:rPr>
                <w:color w:val="0E101A"/>
              </w:rPr>
            </w:rPrChange>
          </w:rPr>
          <w:t>nyambunggg</w:t>
        </w:r>
        <w:proofErr w:type="spellEnd"/>
        <w:r w:rsidRPr="0078457D">
          <w:rPr>
            <w:color w:val="0E101A"/>
            <w:highlight w:val="yellow"/>
            <w:rPrChange w:id="68" w:author="Paul Edison" w:date="2023-02-17T07:04:00Z">
              <w:rPr>
                <w:color w:val="0E101A"/>
              </w:rPr>
            </w:rPrChange>
          </w:rPr>
          <w:t xml:space="preserve">, certain </w:t>
        </w:r>
        <w:proofErr w:type="spellStart"/>
        <w:r w:rsidRPr="0078457D">
          <w:rPr>
            <w:color w:val="0E101A"/>
            <w:highlight w:val="yellow"/>
            <w:rPrChange w:id="69" w:author="Paul Edison" w:date="2023-02-17T07:04:00Z">
              <w:rPr>
                <w:color w:val="0E101A"/>
              </w:rPr>
            </w:rPrChange>
          </w:rPr>
          <w:t>disini</w:t>
        </w:r>
        <w:proofErr w:type="spellEnd"/>
        <w:r w:rsidRPr="0078457D">
          <w:rPr>
            <w:color w:val="0E101A"/>
            <w:highlight w:val="yellow"/>
            <w:rPrChange w:id="70" w:author="Paul Edison" w:date="2023-02-17T07:04:00Z">
              <w:rPr>
                <w:color w:val="0E101A"/>
              </w:rPr>
            </w:rPrChange>
          </w:rPr>
          <w:t xml:space="preserve"> </w:t>
        </w:r>
        <w:proofErr w:type="spellStart"/>
        <w:r w:rsidRPr="0078457D">
          <w:rPr>
            <w:color w:val="0E101A"/>
            <w:highlight w:val="yellow"/>
            <w:rPrChange w:id="71" w:author="Paul Edison" w:date="2023-02-17T07:04:00Z">
              <w:rPr>
                <w:color w:val="0E101A"/>
              </w:rPr>
            </w:rPrChange>
          </w:rPr>
          <w:t>kenapa</w:t>
        </w:r>
        <w:proofErr w:type="spellEnd"/>
        <w:r w:rsidRPr="0078457D">
          <w:rPr>
            <w:color w:val="0E101A"/>
            <w:highlight w:val="yellow"/>
            <w:rPrChange w:id="72" w:author="Paul Edison" w:date="2023-02-17T07:04:00Z">
              <w:rPr>
                <w:color w:val="0E101A"/>
              </w:rPr>
            </w:rPrChange>
          </w:rPr>
          <w:t xml:space="preserve"> </w:t>
        </w:r>
        <w:proofErr w:type="spellStart"/>
        <w:r w:rsidRPr="0078457D">
          <w:rPr>
            <w:color w:val="0E101A"/>
            <w:highlight w:val="yellow"/>
            <w:rPrChange w:id="73" w:author="Paul Edison" w:date="2023-02-17T07:04:00Z">
              <w:rPr>
                <w:color w:val="0E101A"/>
              </w:rPr>
            </w:rPrChange>
          </w:rPr>
          <w:t>sih</w:t>
        </w:r>
        <w:proofErr w:type="spellEnd"/>
        <w:r w:rsidRPr="0078457D">
          <w:rPr>
            <w:color w:val="0E101A"/>
            <w:highlight w:val="yellow"/>
            <w:rPrChange w:id="74" w:author="Paul Edison" w:date="2023-02-17T07:04:00Z">
              <w:rPr>
                <w:color w:val="0E101A"/>
              </w:rPr>
            </w:rPrChange>
          </w:rPr>
          <w:t xml:space="preserve"> </w:t>
        </w:r>
        <w:proofErr w:type="spellStart"/>
        <w:r w:rsidRPr="0078457D">
          <w:rPr>
            <w:color w:val="0E101A"/>
            <w:highlight w:val="yellow"/>
            <w:rPrChange w:id="75" w:author="Paul Edison" w:date="2023-02-17T07:04:00Z">
              <w:rPr>
                <w:color w:val="0E101A"/>
              </w:rPr>
            </w:rPrChange>
          </w:rPr>
          <w:t>kamu</w:t>
        </w:r>
        <w:proofErr w:type="spellEnd"/>
        <w:r w:rsidRPr="0078457D">
          <w:rPr>
            <w:color w:val="0E101A"/>
            <w:highlight w:val="yellow"/>
            <w:rPrChange w:id="76" w:author="Paul Edison" w:date="2023-02-17T07:04:00Z">
              <w:rPr>
                <w:color w:val="0E101A"/>
              </w:rPr>
            </w:rPrChange>
          </w:rPr>
          <w:t xml:space="preserve"> </w:t>
        </w:r>
        <w:proofErr w:type="spellStart"/>
        <w:r w:rsidRPr="0078457D">
          <w:rPr>
            <w:color w:val="0E101A"/>
            <w:highlight w:val="yellow"/>
            <w:rPrChange w:id="77" w:author="Paul Edison" w:date="2023-02-17T07:04:00Z">
              <w:rPr>
                <w:color w:val="0E101A"/>
              </w:rPr>
            </w:rPrChange>
          </w:rPr>
          <w:t>kok</w:t>
        </w:r>
        <w:proofErr w:type="spellEnd"/>
        <w:r w:rsidRPr="0078457D">
          <w:rPr>
            <w:color w:val="0E101A"/>
            <w:highlight w:val="yellow"/>
            <w:rPrChange w:id="78" w:author="Paul Edison" w:date="2023-02-17T07:04:00Z">
              <w:rPr>
                <w:color w:val="0E101A"/>
              </w:rPr>
            </w:rPrChange>
          </w:rPr>
          <w:t xml:space="preserve"> </w:t>
        </w:r>
        <w:proofErr w:type="spellStart"/>
        <w:r w:rsidRPr="0078457D">
          <w:rPr>
            <w:color w:val="0E101A"/>
            <w:highlight w:val="yellow"/>
            <w:rPrChange w:id="79" w:author="Paul Edison" w:date="2023-02-17T07:04:00Z">
              <w:rPr>
                <w:color w:val="0E101A"/>
              </w:rPr>
            </w:rPrChange>
          </w:rPr>
          <w:t>bisa</w:t>
        </w:r>
        <w:proofErr w:type="spellEnd"/>
        <w:r w:rsidRPr="0078457D">
          <w:rPr>
            <w:color w:val="0E101A"/>
            <w:highlight w:val="yellow"/>
            <w:rPrChange w:id="80" w:author="Paul Edison" w:date="2023-02-17T07:04:00Z">
              <w:rPr>
                <w:color w:val="0E101A"/>
              </w:rPr>
            </w:rPrChange>
          </w:rPr>
          <w:t xml:space="preserve"> </w:t>
        </w:r>
        <w:proofErr w:type="spellStart"/>
        <w:r w:rsidRPr="0078457D">
          <w:rPr>
            <w:color w:val="0E101A"/>
            <w:highlight w:val="yellow"/>
            <w:rPrChange w:id="81" w:author="Paul Edison" w:date="2023-02-17T07:04:00Z">
              <w:rPr>
                <w:color w:val="0E101A"/>
              </w:rPr>
            </w:rPrChange>
          </w:rPr>
          <w:t>tergerak</w:t>
        </w:r>
        <w:proofErr w:type="spellEnd"/>
        <w:r w:rsidRPr="0078457D">
          <w:rPr>
            <w:color w:val="0E101A"/>
            <w:highlight w:val="yellow"/>
            <w:rPrChange w:id="82" w:author="Paul Edison" w:date="2023-02-17T07:04:00Z">
              <w:rPr>
                <w:color w:val="0E101A"/>
              </w:rPr>
            </w:rPrChange>
          </w:rPr>
          <w:t xml:space="preserve"> </w:t>
        </w:r>
        <w:proofErr w:type="spellStart"/>
        <w:r w:rsidRPr="0078457D">
          <w:rPr>
            <w:color w:val="0E101A"/>
            <w:highlight w:val="yellow"/>
            <w:rPrChange w:id="83" w:author="Paul Edison" w:date="2023-02-17T07:04:00Z">
              <w:rPr>
                <w:color w:val="0E101A"/>
              </w:rPr>
            </w:rPrChange>
          </w:rPr>
          <w:t>untuk</w:t>
        </w:r>
        <w:proofErr w:type="spellEnd"/>
        <w:r w:rsidRPr="0078457D">
          <w:rPr>
            <w:color w:val="0E101A"/>
            <w:highlight w:val="yellow"/>
            <w:rPrChange w:id="84" w:author="Paul Edison" w:date="2023-02-17T07:04:00Z">
              <w:rPr>
                <w:color w:val="0E101A"/>
              </w:rPr>
            </w:rPrChange>
          </w:rPr>
          <w:t xml:space="preserve"> </w:t>
        </w:r>
        <w:proofErr w:type="spellStart"/>
        <w:r w:rsidRPr="0078457D">
          <w:rPr>
            <w:color w:val="0E101A"/>
            <w:highlight w:val="yellow"/>
            <w:rPrChange w:id="85" w:author="Paul Edison" w:date="2023-02-17T07:04:00Z">
              <w:rPr>
                <w:color w:val="0E101A"/>
              </w:rPr>
            </w:rPrChange>
          </w:rPr>
          <w:t>ingin</w:t>
        </w:r>
        <w:proofErr w:type="spellEnd"/>
        <w:r w:rsidRPr="0078457D">
          <w:rPr>
            <w:color w:val="0E101A"/>
            <w:highlight w:val="yellow"/>
            <w:rPrChange w:id="86" w:author="Paul Edison" w:date="2023-02-17T07:04:00Z">
              <w:rPr>
                <w:color w:val="0E101A"/>
              </w:rPr>
            </w:rPrChange>
          </w:rPr>
          <w:t xml:space="preserve"> </w:t>
        </w:r>
        <w:proofErr w:type="spellStart"/>
        <w:r w:rsidRPr="0078457D">
          <w:rPr>
            <w:color w:val="0E101A"/>
            <w:highlight w:val="yellow"/>
            <w:rPrChange w:id="87" w:author="Paul Edison" w:date="2023-02-17T07:04:00Z">
              <w:rPr>
                <w:color w:val="0E101A"/>
              </w:rPr>
            </w:rPrChange>
          </w:rPr>
          <w:t>membantu</w:t>
        </w:r>
        <w:proofErr w:type="spellEnd"/>
        <w:r w:rsidRPr="0078457D">
          <w:rPr>
            <w:color w:val="0E101A"/>
            <w:highlight w:val="yellow"/>
            <w:rPrChange w:id="88" w:author="Paul Edison" w:date="2023-02-17T07:04:00Z">
              <w:rPr>
                <w:color w:val="0E101A"/>
              </w:rPr>
            </w:rPrChange>
          </w:rPr>
          <w:t xml:space="preserve"> </w:t>
        </w:r>
        <w:proofErr w:type="spellStart"/>
        <w:r w:rsidRPr="0078457D">
          <w:rPr>
            <w:color w:val="0E101A"/>
            <w:highlight w:val="yellow"/>
            <w:rPrChange w:id="89" w:author="Paul Edison" w:date="2023-02-17T07:04:00Z">
              <w:rPr>
                <w:color w:val="0E101A"/>
              </w:rPr>
            </w:rPrChange>
          </w:rPr>
          <w:t>menyelesaikan</w:t>
        </w:r>
        <w:proofErr w:type="spellEnd"/>
        <w:r w:rsidRPr="0078457D">
          <w:rPr>
            <w:color w:val="0E101A"/>
            <w:highlight w:val="yellow"/>
            <w:rPrChange w:id="90" w:author="Paul Edison" w:date="2023-02-17T07:04:00Z">
              <w:rPr>
                <w:color w:val="0E101A"/>
              </w:rPr>
            </w:rPrChange>
          </w:rPr>
          <w:t xml:space="preserve"> </w:t>
        </w:r>
        <w:proofErr w:type="spellStart"/>
        <w:r w:rsidRPr="0078457D">
          <w:rPr>
            <w:color w:val="0E101A"/>
            <w:highlight w:val="yellow"/>
            <w:rPrChange w:id="91" w:author="Paul Edison" w:date="2023-02-17T07:04:00Z">
              <w:rPr>
                <w:color w:val="0E101A"/>
              </w:rPr>
            </w:rPrChange>
          </w:rPr>
          <w:t>masalah</w:t>
        </w:r>
        <w:proofErr w:type="spellEnd"/>
        <w:r w:rsidRPr="0078457D">
          <w:rPr>
            <w:color w:val="0E101A"/>
            <w:highlight w:val="yellow"/>
            <w:rPrChange w:id="92" w:author="Paul Edison" w:date="2023-02-17T07:04:00Z">
              <w:rPr>
                <w:color w:val="0E101A"/>
              </w:rPr>
            </w:rPrChange>
          </w:rPr>
          <w:t xml:space="preserve"> </w:t>
        </w:r>
        <w:proofErr w:type="spellStart"/>
        <w:r w:rsidRPr="0078457D">
          <w:rPr>
            <w:color w:val="0E101A"/>
            <w:highlight w:val="yellow"/>
            <w:rPrChange w:id="93" w:author="Paul Edison" w:date="2023-02-17T07:04:00Z">
              <w:rPr>
                <w:color w:val="0E101A"/>
              </w:rPr>
            </w:rPrChange>
          </w:rPr>
          <w:t>ini</w:t>
        </w:r>
        <w:proofErr w:type="spellEnd"/>
        <w:r w:rsidRPr="0078457D">
          <w:rPr>
            <w:color w:val="0E101A"/>
            <w:highlight w:val="yellow"/>
            <w:rPrChange w:id="94" w:author="Paul Edison" w:date="2023-02-17T07:04:00Z">
              <w:rPr>
                <w:color w:val="0E101A"/>
              </w:rPr>
            </w:rPrChange>
          </w:rPr>
          <w:t xml:space="preserve">? </w:t>
        </w:r>
        <w:proofErr w:type="spellStart"/>
        <w:r w:rsidR="0078457D" w:rsidRPr="0078457D">
          <w:rPr>
            <w:color w:val="0E101A"/>
            <w:highlight w:val="yellow"/>
            <w:rPrChange w:id="95" w:author="Paul Edison" w:date="2023-02-17T07:04:00Z">
              <w:rPr>
                <w:color w:val="0E101A"/>
              </w:rPr>
            </w:rPrChange>
          </w:rPr>
          <w:t>Ini</w:t>
        </w:r>
        <w:proofErr w:type="spellEnd"/>
        <w:r w:rsidR="0078457D" w:rsidRPr="0078457D">
          <w:rPr>
            <w:color w:val="0E101A"/>
            <w:highlight w:val="yellow"/>
            <w:rPrChange w:id="96" w:author="Paul Edison" w:date="2023-02-17T07:04:00Z">
              <w:rPr>
                <w:color w:val="0E101A"/>
              </w:rPr>
            </w:rPrChange>
          </w:rPr>
          <w:t xml:space="preserve"> juga </w:t>
        </w:r>
        <w:proofErr w:type="spellStart"/>
        <w:r w:rsidR="0078457D" w:rsidRPr="0078457D">
          <w:rPr>
            <w:color w:val="0E101A"/>
            <w:highlight w:val="yellow"/>
            <w:rPrChange w:id="97" w:author="Paul Edison" w:date="2023-02-17T07:04:00Z">
              <w:rPr>
                <w:color w:val="0E101A"/>
              </w:rPr>
            </w:rPrChange>
          </w:rPr>
          <w:t>penting</w:t>
        </w:r>
        <w:proofErr w:type="spellEnd"/>
        <w:r w:rsidR="0078457D" w:rsidRPr="0078457D">
          <w:rPr>
            <w:color w:val="0E101A"/>
            <w:highlight w:val="yellow"/>
            <w:rPrChange w:id="98" w:author="Paul Edison" w:date="2023-02-17T07:04:00Z">
              <w:rPr>
                <w:color w:val="0E101A"/>
              </w:rPr>
            </w:rPrChange>
          </w:rPr>
          <w:t xml:space="preserve"> </w:t>
        </w:r>
        <w:proofErr w:type="spellStart"/>
        <w:r w:rsidR="0078457D" w:rsidRPr="0078457D">
          <w:rPr>
            <w:color w:val="0E101A"/>
            <w:highlight w:val="yellow"/>
            <w:rPrChange w:id="99" w:author="Paul Edison" w:date="2023-02-17T07:04:00Z">
              <w:rPr>
                <w:color w:val="0E101A"/>
              </w:rPr>
            </w:rPrChange>
          </w:rPr>
          <w:t>karena</w:t>
        </w:r>
        <w:proofErr w:type="spellEnd"/>
        <w:r w:rsidR="0078457D" w:rsidRPr="0078457D">
          <w:rPr>
            <w:color w:val="0E101A"/>
            <w:highlight w:val="yellow"/>
            <w:rPrChange w:id="100" w:author="Paul Edison" w:date="2023-02-17T07:04:00Z">
              <w:rPr>
                <w:color w:val="0E101A"/>
              </w:rPr>
            </w:rPrChange>
          </w:rPr>
          <w:t xml:space="preserve"> </w:t>
        </w:r>
        <w:proofErr w:type="spellStart"/>
        <w:r w:rsidR="0078457D" w:rsidRPr="0078457D">
          <w:rPr>
            <w:color w:val="0E101A"/>
            <w:highlight w:val="yellow"/>
            <w:rPrChange w:id="101" w:author="Paul Edison" w:date="2023-02-17T07:04:00Z">
              <w:rPr>
                <w:color w:val="0E101A"/>
              </w:rPr>
            </w:rPrChange>
          </w:rPr>
          <w:t>sebagai</w:t>
        </w:r>
        <w:proofErr w:type="spellEnd"/>
        <w:r w:rsidR="0078457D" w:rsidRPr="0078457D">
          <w:rPr>
            <w:color w:val="0E101A"/>
            <w:highlight w:val="yellow"/>
            <w:rPrChange w:id="102" w:author="Paul Edison" w:date="2023-02-17T07:04:00Z">
              <w:rPr>
                <w:color w:val="0E101A"/>
              </w:rPr>
            </w:rPrChange>
          </w:rPr>
          <w:t xml:space="preserve"> </w:t>
        </w:r>
        <w:proofErr w:type="spellStart"/>
        <w:r w:rsidR="0078457D" w:rsidRPr="0078457D">
          <w:rPr>
            <w:color w:val="0E101A"/>
            <w:highlight w:val="yellow"/>
            <w:rPrChange w:id="103" w:author="Paul Edison" w:date="2023-02-17T07:04:00Z">
              <w:rPr>
                <w:color w:val="0E101A"/>
              </w:rPr>
            </w:rPrChange>
          </w:rPr>
          <w:t>pembaca</w:t>
        </w:r>
        <w:proofErr w:type="spellEnd"/>
        <w:r w:rsidR="0078457D" w:rsidRPr="0078457D">
          <w:rPr>
            <w:color w:val="0E101A"/>
            <w:highlight w:val="yellow"/>
            <w:rPrChange w:id="104" w:author="Paul Edison" w:date="2023-02-17T07:04:00Z">
              <w:rPr>
                <w:color w:val="0E101A"/>
              </w:rPr>
            </w:rPrChange>
          </w:rPr>
          <w:t xml:space="preserve">, </w:t>
        </w:r>
        <w:proofErr w:type="spellStart"/>
        <w:r w:rsidR="0078457D" w:rsidRPr="0078457D">
          <w:rPr>
            <w:color w:val="0E101A"/>
            <w:highlight w:val="yellow"/>
            <w:rPrChange w:id="105" w:author="Paul Edison" w:date="2023-02-17T07:04:00Z">
              <w:rPr>
                <w:color w:val="0E101A"/>
              </w:rPr>
            </w:rPrChange>
          </w:rPr>
          <w:t>aku</w:t>
        </w:r>
        <w:proofErr w:type="spellEnd"/>
        <w:r w:rsidR="0078457D" w:rsidRPr="0078457D">
          <w:rPr>
            <w:color w:val="0E101A"/>
            <w:highlight w:val="yellow"/>
            <w:rPrChange w:id="106" w:author="Paul Edison" w:date="2023-02-17T07:04:00Z">
              <w:rPr>
                <w:color w:val="0E101A"/>
              </w:rPr>
            </w:rPrChange>
          </w:rPr>
          <w:t xml:space="preserve"> </w:t>
        </w:r>
        <w:proofErr w:type="spellStart"/>
        <w:r w:rsidR="0078457D" w:rsidRPr="0078457D">
          <w:rPr>
            <w:color w:val="0E101A"/>
            <w:highlight w:val="yellow"/>
            <w:rPrChange w:id="107" w:author="Paul Edison" w:date="2023-02-17T07:04:00Z">
              <w:rPr>
                <w:color w:val="0E101A"/>
              </w:rPr>
            </w:rPrChange>
          </w:rPr>
          <w:t>bisa</w:t>
        </w:r>
        <w:proofErr w:type="spellEnd"/>
        <w:r w:rsidR="0078457D" w:rsidRPr="0078457D">
          <w:rPr>
            <w:color w:val="0E101A"/>
            <w:highlight w:val="yellow"/>
            <w:rPrChange w:id="108" w:author="Paul Edison" w:date="2023-02-17T07:04:00Z">
              <w:rPr>
                <w:color w:val="0E101A"/>
              </w:rPr>
            </w:rPrChange>
          </w:rPr>
          <w:t xml:space="preserve"> </w:t>
        </w:r>
        <w:proofErr w:type="spellStart"/>
        <w:r w:rsidR="0078457D" w:rsidRPr="0078457D">
          <w:rPr>
            <w:color w:val="0E101A"/>
            <w:highlight w:val="yellow"/>
            <w:rPrChange w:id="109" w:author="Paul Edison" w:date="2023-02-17T07:04:00Z">
              <w:rPr>
                <w:color w:val="0E101A"/>
              </w:rPr>
            </w:rPrChange>
          </w:rPr>
          <w:t>cukup</w:t>
        </w:r>
        <w:proofErr w:type="spellEnd"/>
        <w:r w:rsidR="0078457D" w:rsidRPr="0078457D">
          <w:rPr>
            <w:color w:val="0E101A"/>
            <w:highlight w:val="yellow"/>
            <w:rPrChange w:id="110" w:author="Paul Edison" w:date="2023-02-17T07:04:00Z">
              <w:rPr>
                <w:color w:val="0E101A"/>
              </w:rPr>
            </w:rPrChange>
          </w:rPr>
          <w:t xml:space="preserve"> </w:t>
        </w:r>
        <w:proofErr w:type="spellStart"/>
        <w:r w:rsidR="0078457D" w:rsidRPr="0078457D">
          <w:rPr>
            <w:color w:val="0E101A"/>
            <w:highlight w:val="yellow"/>
            <w:rPrChange w:id="111" w:author="Paul Edison" w:date="2023-02-17T07:04:00Z">
              <w:rPr>
                <w:color w:val="0E101A"/>
              </w:rPr>
            </w:rPrChange>
          </w:rPr>
          <w:t>melihat</w:t>
        </w:r>
        <w:proofErr w:type="spellEnd"/>
        <w:r w:rsidR="0078457D" w:rsidRPr="0078457D">
          <w:rPr>
            <w:color w:val="0E101A"/>
            <w:highlight w:val="yellow"/>
            <w:rPrChange w:id="112" w:author="Paul Edison" w:date="2023-02-17T07:04:00Z">
              <w:rPr>
                <w:color w:val="0E101A"/>
              </w:rPr>
            </w:rPrChange>
          </w:rPr>
          <w:t xml:space="preserve"> </w:t>
        </w:r>
        <w:proofErr w:type="spellStart"/>
        <w:r w:rsidR="0078457D" w:rsidRPr="0078457D">
          <w:rPr>
            <w:color w:val="0E101A"/>
            <w:highlight w:val="yellow"/>
            <w:rPrChange w:id="113" w:author="Paul Edison" w:date="2023-02-17T07:04:00Z">
              <w:rPr>
                <w:color w:val="0E101A"/>
              </w:rPr>
            </w:rPrChange>
          </w:rPr>
          <w:t>rencana</w:t>
        </w:r>
        <w:proofErr w:type="spellEnd"/>
        <w:r w:rsidR="0078457D" w:rsidRPr="0078457D">
          <w:rPr>
            <w:color w:val="0E101A"/>
            <w:highlight w:val="yellow"/>
            <w:rPrChange w:id="114" w:author="Paul Edison" w:date="2023-02-17T07:04:00Z">
              <w:rPr>
                <w:color w:val="0E101A"/>
              </w:rPr>
            </w:rPrChange>
          </w:rPr>
          <w:t xml:space="preserve"> </w:t>
        </w:r>
        <w:proofErr w:type="spellStart"/>
        <w:r w:rsidR="0078457D" w:rsidRPr="0078457D">
          <w:rPr>
            <w:color w:val="0E101A"/>
            <w:highlight w:val="yellow"/>
            <w:rPrChange w:id="115" w:author="Paul Edison" w:date="2023-02-17T07:04:00Z">
              <w:rPr>
                <w:color w:val="0E101A"/>
              </w:rPr>
            </w:rPrChange>
          </w:rPr>
          <w:t>kamu</w:t>
        </w:r>
        <w:proofErr w:type="spellEnd"/>
        <w:r w:rsidR="0078457D" w:rsidRPr="0078457D">
          <w:rPr>
            <w:color w:val="0E101A"/>
            <w:highlight w:val="yellow"/>
            <w:rPrChange w:id="116" w:author="Paul Edison" w:date="2023-02-17T07:04:00Z">
              <w:rPr>
                <w:color w:val="0E101A"/>
              </w:rPr>
            </w:rPrChange>
          </w:rPr>
          <w:t xml:space="preserve"> </w:t>
        </w:r>
        <w:proofErr w:type="spellStart"/>
        <w:r w:rsidR="0078457D" w:rsidRPr="0078457D">
          <w:rPr>
            <w:color w:val="0E101A"/>
            <w:highlight w:val="yellow"/>
            <w:rPrChange w:id="117" w:author="Paul Edison" w:date="2023-02-17T07:04:00Z">
              <w:rPr>
                <w:color w:val="0E101A"/>
              </w:rPr>
            </w:rPrChange>
          </w:rPr>
          <w:t>dengan</w:t>
        </w:r>
        <w:proofErr w:type="spellEnd"/>
        <w:r w:rsidR="0078457D" w:rsidRPr="0078457D">
          <w:rPr>
            <w:color w:val="0E101A"/>
            <w:highlight w:val="yellow"/>
            <w:rPrChange w:id="118" w:author="Paul Edison" w:date="2023-02-17T07:04:00Z">
              <w:rPr>
                <w:color w:val="0E101A"/>
              </w:rPr>
            </w:rPrChange>
          </w:rPr>
          <w:t xml:space="preserve"> </w:t>
        </w:r>
        <w:proofErr w:type="spellStart"/>
        <w:r w:rsidR="0078457D" w:rsidRPr="0078457D">
          <w:rPr>
            <w:color w:val="0E101A"/>
            <w:highlight w:val="yellow"/>
            <w:rPrChange w:id="119" w:author="Paul Edison" w:date="2023-02-17T07:04:00Z">
              <w:rPr>
                <w:color w:val="0E101A"/>
              </w:rPr>
            </w:rPrChange>
          </w:rPr>
          <w:t>jelas</w:t>
        </w:r>
        <w:proofErr w:type="spellEnd"/>
        <w:r w:rsidR="0078457D" w:rsidRPr="0078457D">
          <w:rPr>
            <w:color w:val="0E101A"/>
            <w:highlight w:val="yellow"/>
            <w:rPrChange w:id="120" w:author="Paul Edison" w:date="2023-02-17T07:04:00Z">
              <w:rPr>
                <w:color w:val="0E101A"/>
              </w:rPr>
            </w:rPrChange>
          </w:rPr>
          <w:t xml:space="preserve">, </w:t>
        </w:r>
        <w:proofErr w:type="spellStart"/>
        <w:r w:rsidR="0078457D" w:rsidRPr="0078457D">
          <w:rPr>
            <w:color w:val="0E101A"/>
            <w:highlight w:val="yellow"/>
            <w:rPrChange w:id="121" w:author="Paul Edison" w:date="2023-02-17T07:04:00Z">
              <w:rPr>
                <w:color w:val="0E101A"/>
              </w:rPr>
            </w:rPrChange>
          </w:rPr>
          <w:t>tetapi</w:t>
        </w:r>
        <w:proofErr w:type="spellEnd"/>
        <w:r w:rsidR="0078457D" w:rsidRPr="0078457D">
          <w:rPr>
            <w:color w:val="0E101A"/>
            <w:highlight w:val="yellow"/>
            <w:rPrChange w:id="122" w:author="Paul Edison" w:date="2023-02-17T07:04:00Z">
              <w:rPr>
                <w:color w:val="0E101A"/>
              </w:rPr>
            </w:rPrChange>
          </w:rPr>
          <w:t xml:space="preserve"> </w:t>
        </w:r>
        <w:proofErr w:type="spellStart"/>
        <w:r w:rsidR="0078457D" w:rsidRPr="0078457D">
          <w:rPr>
            <w:color w:val="0E101A"/>
            <w:highlight w:val="yellow"/>
            <w:rPrChange w:id="123" w:author="Paul Edison" w:date="2023-02-17T07:04:00Z">
              <w:rPr>
                <w:color w:val="0E101A"/>
              </w:rPr>
            </w:rPrChange>
          </w:rPr>
          <w:t>aku</w:t>
        </w:r>
        <w:proofErr w:type="spellEnd"/>
        <w:r w:rsidR="0078457D" w:rsidRPr="0078457D">
          <w:rPr>
            <w:color w:val="0E101A"/>
            <w:highlight w:val="yellow"/>
            <w:rPrChange w:id="124" w:author="Paul Edison" w:date="2023-02-17T07:04:00Z">
              <w:rPr>
                <w:color w:val="0E101A"/>
              </w:rPr>
            </w:rPrChange>
          </w:rPr>
          <w:t xml:space="preserve"> </w:t>
        </w:r>
        <w:proofErr w:type="spellStart"/>
        <w:r w:rsidR="0078457D" w:rsidRPr="0078457D">
          <w:rPr>
            <w:color w:val="0E101A"/>
            <w:highlight w:val="yellow"/>
            <w:rPrChange w:id="125" w:author="Paul Edison" w:date="2023-02-17T07:04:00Z">
              <w:rPr>
                <w:color w:val="0E101A"/>
              </w:rPr>
            </w:rPrChange>
          </w:rPr>
          <w:t>nggak</w:t>
        </w:r>
        <w:proofErr w:type="spellEnd"/>
        <w:r w:rsidR="0078457D" w:rsidRPr="0078457D">
          <w:rPr>
            <w:color w:val="0E101A"/>
            <w:highlight w:val="yellow"/>
            <w:rPrChange w:id="126" w:author="Paul Edison" w:date="2023-02-17T07:04:00Z">
              <w:rPr>
                <w:color w:val="0E101A"/>
              </w:rPr>
            </w:rPrChange>
          </w:rPr>
          <w:t xml:space="preserve"> </w:t>
        </w:r>
        <w:proofErr w:type="spellStart"/>
        <w:r w:rsidR="0078457D" w:rsidRPr="0078457D">
          <w:rPr>
            <w:color w:val="0E101A"/>
            <w:highlight w:val="yellow"/>
            <w:rPrChange w:id="127" w:author="Paul Edison" w:date="2023-02-17T07:04:00Z">
              <w:rPr>
                <w:color w:val="0E101A"/>
              </w:rPr>
            </w:rPrChange>
          </w:rPr>
          <w:t>terlalu</w:t>
        </w:r>
        <w:proofErr w:type="spellEnd"/>
        <w:r w:rsidR="0078457D" w:rsidRPr="0078457D">
          <w:rPr>
            <w:color w:val="0E101A"/>
            <w:highlight w:val="yellow"/>
            <w:rPrChange w:id="128" w:author="Paul Edison" w:date="2023-02-17T07:04:00Z">
              <w:rPr>
                <w:color w:val="0E101A"/>
              </w:rPr>
            </w:rPrChange>
          </w:rPr>
          <w:t xml:space="preserve"> </w:t>
        </w:r>
        <w:proofErr w:type="spellStart"/>
        <w:r w:rsidR="0078457D" w:rsidRPr="0078457D">
          <w:rPr>
            <w:color w:val="0E101A"/>
            <w:highlight w:val="yellow"/>
            <w:rPrChange w:id="129" w:author="Paul Edison" w:date="2023-02-17T07:04:00Z">
              <w:rPr>
                <w:color w:val="0E101A"/>
              </w:rPr>
            </w:rPrChange>
          </w:rPr>
          <w:t>k</w:t>
        </w:r>
      </w:ins>
      <w:ins w:id="130" w:author="Paul Edison" w:date="2023-02-17T07:04:00Z">
        <w:r w:rsidR="0078457D" w:rsidRPr="0078457D">
          <w:rPr>
            <w:color w:val="0E101A"/>
            <w:highlight w:val="yellow"/>
            <w:rPrChange w:id="131" w:author="Paul Edison" w:date="2023-02-17T07:04:00Z">
              <w:rPr>
                <w:color w:val="0E101A"/>
              </w:rPr>
            </w:rPrChange>
          </w:rPr>
          <w:t>enal</w:t>
        </w:r>
        <w:proofErr w:type="spellEnd"/>
        <w:r w:rsidR="0078457D" w:rsidRPr="0078457D">
          <w:rPr>
            <w:color w:val="0E101A"/>
            <w:highlight w:val="yellow"/>
            <w:rPrChange w:id="132" w:author="Paul Edison" w:date="2023-02-17T07:04:00Z">
              <w:rPr>
                <w:color w:val="0E101A"/>
              </w:rPr>
            </w:rPrChange>
          </w:rPr>
          <w:t xml:space="preserve"> </w:t>
        </w:r>
        <w:proofErr w:type="spellStart"/>
        <w:r w:rsidR="0078457D" w:rsidRPr="0078457D">
          <w:rPr>
            <w:color w:val="0E101A"/>
            <w:highlight w:val="yellow"/>
            <w:rPrChange w:id="133" w:author="Paul Edison" w:date="2023-02-17T07:04:00Z">
              <w:rPr>
                <w:color w:val="0E101A"/>
              </w:rPr>
            </w:rPrChange>
          </w:rPr>
          <w:t>dengan</w:t>
        </w:r>
        <w:proofErr w:type="spellEnd"/>
        <w:r w:rsidR="0078457D" w:rsidRPr="0078457D">
          <w:rPr>
            <w:color w:val="0E101A"/>
            <w:highlight w:val="yellow"/>
            <w:rPrChange w:id="134" w:author="Paul Edison" w:date="2023-02-17T07:04:00Z">
              <w:rPr>
                <w:color w:val="0E101A"/>
              </w:rPr>
            </w:rPrChange>
          </w:rPr>
          <w:t xml:space="preserve"> </w:t>
        </w:r>
        <w:proofErr w:type="spellStart"/>
        <w:r w:rsidR="0078457D" w:rsidRPr="0078457D">
          <w:rPr>
            <w:color w:val="0E101A"/>
            <w:highlight w:val="yellow"/>
            <w:rPrChange w:id="135" w:author="Paul Edison" w:date="2023-02-17T07:04:00Z">
              <w:rPr>
                <w:color w:val="0E101A"/>
              </w:rPr>
            </w:rPrChange>
          </w:rPr>
          <w:t>diri</w:t>
        </w:r>
        <w:proofErr w:type="spellEnd"/>
        <w:r w:rsidR="0078457D" w:rsidRPr="0078457D">
          <w:rPr>
            <w:color w:val="0E101A"/>
            <w:highlight w:val="yellow"/>
            <w:rPrChange w:id="136" w:author="Paul Edison" w:date="2023-02-17T07:04:00Z">
              <w:rPr>
                <w:color w:val="0E101A"/>
              </w:rPr>
            </w:rPrChange>
          </w:rPr>
          <w:t xml:space="preserve"> </w:t>
        </w:r>
        <w:proofErr w:type="spellStart"/>
        <w:r w:rsidR="0078457D" w:rsidRPr="0078457D">
          <w:rPr>
            <w:color w:val="0E101A"/>
            <w:highlight w:val="yellow"/>
            <w:rPrChange w:id="137" w:author="Paul Edison" w:date="2023-02-17T07:04:00Z">
              <w:rPr>
                <w:color w:val="0E101A"/>
              </w:rPr>
            </w:rPrChange>
          </w:rPr>
          <w:t>kamu</w:t>
        </w:r>
        <w:proofErr w:type="spellEnd"/>
        <w:r w:rsidR="0078457D" w:rsidRPr="0078457D">
          <w:rPr>
            <w:color w:val="0E101A"/>
            <w:highlight w:val="yellow"/>
            <w:rPrChange w:id="138" w:author="Paul Edison" w:date="2023-02-17T07:04:00Z">
              <w:rPr>
                <w:color w:val="0E101A"/>
              </w:rPr>
            </w:rPrChange>
          </w:rPr>
          <w:t xml:space="preserve"> dan </w:t>
        </w:r>
        <w:proofErr w:type="spellStart"/>
        <w:r w:rsidR="0078457D" w:rsidRPr="0078457D">
          <w:rPr>
            <w:color w:val="0E101A"/>
            <w:highlight w:val="yellow"/>
            <w:rPrChange w:id="139" w:author="Paul Edison" w:date="2023-02-17T07:04:00Z">
              <w:rPr>
                <w:color w:val="0E101A"/>
              </w:rPr>
            </w:rPrChange>
          </w:rPr>
          <w:t>motivasi</w:t>
        </w:r>
        <w:proofErr w:type="spellEnd"/>
        <w:r w:rsidR="0078457D" w:rsidRPr="0078457D">
          <w:rPr>
            <w:color w:val="0E101A"/>
            <w:highlight w:val="yellow"/>
            <w:rPrChange w:id="140" w:author="Paul Edison" w:date="2023-02-17T07:04:00Z">
              <w:rPr>
                <w:color w:val="0E101A"/>
              </w:rPr>
            </w:rPrChange>
          </w:rPr>
          <w:t xml:space="preserve"> </w:t>
        </w:r>
        <w:proofErr w:type="spellStart"/>
        <w:r w:rsidR="0078457D" w:rsidRPr="0078457D">
          <w:rPr>
            <w:color w:val="0E101A"/>
            <w:highlight w:val="yellow"/>
            <w:rPrChange w:id="141" w:author="Paul Edison" w:date="2023-02-17T07:04:00Z">
              <w:rPr>
                <w:color w:val="0E101A"/>
              </w:rPr>
            </w:rPrChange>
          </w:rPr>
          <w:t>kamu</w:t>
        </w:r>
        <w:proofErr w:type="spellEnd"/>
        <w:r w:rsidR="0078457D" w:rsidRPr="0078457D">
          <w:rPr>
            <w:color w:val="0E101A"/>
            <w:highlight w:val="yellow"/>
            <w:rPrChange w:id="142" w:author="Paul Edison" w:date="2023-02-17T07:04:00Z">
              <w:rPr>
                <w:color w:val="0E101A"/>
              </w:rPr>
            </w:rPrChange>
          </w:rPr>
          <w:t xml:space="preserve">. Jadi, </w:t>
        </w:r>
        <w:proofErr w:type="spellStart"/>
        <w:r w:rsidR="0078457D" w:rsidRPr="0078457D">
          <w:rPr>
            <w:color w:val="0E101A"/>
            <w:highlight w:val="yellow"/>
            <w:rPrChange w:id="143" w:author="Paul Edison" w:date="2023-02-17T07:04:00Z">
              <w:rPr>
                <w:color w:val="0E101A"/>
              </w:rPr>
            </w:rPrChange>
          </w:rPr>
          <w:t>sebagai</w:t>
        </w:r>
        <w:proofErr w:type="spellEnd"/>
        <w:r w:rsidR="0078457D" w:rsidRPr="0078457D">
          <w:rPr>
            <w:color w:val="0E101A"/>
            <w:highlight w:val="yellow"/>
            <w:rPrChange w:id="144" w:author="Paul Edison" w:date="2023-02-17T07:04:00Z">
              <w:rPr>
                <w:color w:val="0E101A"/>
              </w:rPr>
            </w:rPrChange>
          </w:rPr>
          <w:t xml:space="preserve"> </w:t>
        </w:r>
        <w:proofErr w:type="spellStart"/>
        <w:r w:rsidR="0078457D" w:rsidRPr="0078457D">
          <w:rPr>
            <w:color w:val="0E101A"/>
            <w:highlight w:val="yellow"/>
            <w:rPrChange w:id="145" w:author="Paul Edison" w:date="2023-02-17T07:04:00Z">
              <w:rPr>
                <w:color w:val="0E101A"/>
              </w:rPr>
            </w:rPrChange>
          </w:rPr>
          <w:t>pembaca</w:t>
        </w:r>
        <w:proofErr w:type="spellEnd"/>
        <w:r w:rsidR="0078457D" w:rsidRPr="0078457D">
          <w:rPr>
            <w:color w:val="0E101A"/>
            <w:highlight w:val="yellow"/>
            <w:rPrChange w:id="146" w:author="Paul Edison" w:date="2023-02-17T07:04:00Z">
              <w:rPr>
                <w:color w:val="0E101A"/>
              </w:rPr>
            </w:rPrChange>
          </w:rPr>
          <w:t xml:space="preserve">, </w:t>
        </w:r>
        <w:proofErr w:type="spellStart"/>
        <w:r w:rsidR="0078457D" w:rsidRPr="0078457D">
          <w:rPr>
            <w:color w:val="0E101A"/>
            <w:highlight w:val="yellow"/>
            <w:rPrChange w:id="147" w:author="Paul Edison" w:date="2023-02-17T07:04:00Z">
              <w:rPr>
                <w:color w:val="0E101A"/>
              </w:rPr>
            </w:rPrChange>
          </w:rPr>
          <w:t>aku</w:t>
        </w:r>
        <w:proofErr w:type="spellEnd"/>
        <w:r w:rsidR="0078457D" w:rsidRPr="0078457D">
          <w:rPr>
            <w:color w:val="0E101A"/>
            <w:highlight w:val="yellow"/>
            <w:rPrChange w:id="148" w:author="Paul Edison" w:date="2023-02-17T07:04:00Z">
              <w:rPr>
                <w:color w:val="0E101A"/>
              </w:rPr>
            </w:rPrChange>
          </w:rPr>
          <w:t xml:space="preserve"> </w:t>
        </w:r>
        <w:proofErr w:type="spellStart"/>
        <w:r w:rsidR="0078457D" w:rsidRPr="0078457D">
          <w:rPr>
            <w:color w:val="0E101A"/>
            <w:highlight w:val="yellow"/>
            <w:rPrChange w:id="149" w:author="Paul Edison" w:date="2023-02-17T07:04:00Z">
              <w:rPr>
                <w:color w:val="0E101A"/>
              </w:rPr>
            </w:rPrChange>
          </w:rPr>
          <w:t>sudah</w:t>
        </w:r>
        <w:proofErr w:type="spellEnd"/>
        <w:r w:rsidR="0078457D" w:rsidRPr="0078457D">
          <w:rPr>
            <w:color w:val="0E101A"/>
            <w:highlight w:val="yellow"/>
            <w:rPrChange w:id="150" w:author="Paul Edison" w:date="2023-02-17T07:04:00Z">
              <w:rPr>
                <w:color w:val="0E101A"/>
              </w:rPr>
            </w:rPrChange>
          </w:rPr>
          <w:t xml:space="preserve"> </w:t>
        </w:r>
        <w:proofErr w:type="spellStart"/>
        <w:r w:rsidR="0078457D" w:rsidRPr="0078457D">
          <w:rPr>
            <w:color w:val="0E101A"/>
            <w:highlight w:val="yellow"/>
            <w:rPrChange w:id="151" w:author="Paul Edison" w:date="2023-02-17T07:04:00Z">
              <w:rPr>
                <w:color w:val="0E101A"/>
              </w:rPr>
            </w:rPrChange>
          </w:rPr>
          <w:t>cukup</w:t>
        </w:r>
        <w:proofErr w:type="spellEnd"/>
        <w:r w:rsidR="0078457D" w:rsidRPr="0078457D">
          <w:rPr>
            <w:color w:val="0E101A"/>
            <w:highlight w:val="yellow"/>
            <w:rPrChange w:id="152" w:author="Paul Edison" w:date="2023-02-17T07:04:00Z">
              <w:rPr>
                <w:color w:val="0E101A"/>
              </w:rPr>
            </w:rPrChange>
          </w:rPr>
          <w:t xml:space="preserve"> </w:t>
        </w:r>
        <w:proofErr w:type="spellStart"/>
        <w:r w:rsidR="0078457D" w:rsidRPr="0078457D">
          <w:rPr>
            <w:color w:val="0E101A"/>
            <w:highlight w:val="yellow"/>
            <w:rPrChange w:id="153" w:author="Paul Edison" w:date="2023-02-17T07:04:00Z">
              <w:rPr>
                <w:color w:val="0E101A"/>
              </w:rPr>
            </w:rPrChange>
          </w:rPr>
          <w:t>jelas</w:t>
        </w:r>
        <w:proofErr w:type="spellEnd"/>
        <w:r w:rsidR="0078457D" w:rsidRPr="0078457D">
          <w:rPr>
            <w:color w:val="0E101A"/>
            <w:highlight w:val="yellow"/>
            <w:rPrChange w:id="154" w:author="Paul Edison" w:date="2023-02-17T07:04:00Z">
              <w:rPr>
                <w:color w:val="0E101A"/>
              </w:rPr>
            </w:rPrChange>
          </w:rPr>
          <w:t xml:space="preserve"> </w:t>
        </w:r>
        <w:proofErr w:type="spellStart"/>
        <w:r w:rsidR="0078457D" w:rsidRPr="0078457D">
          <w:rPr>
            <w:color w:val="0E101A"/>
            <w:highlight w:val="yellow"/>
            <w:rPrChange w:id="155" w:author="Paul Edison" w:date="2023-02-17T07:04:00Z">
              <w:rPr>
                <w:color w:val="0E101A"/>
              </w:rPr>
            </w:rPrChange>
          </w:rPr>
          <w:t>tentang</w:t>
        </w:r>
        <w:proofErr w:type="spellEnd"/>
        <w:r w:rsidR="0078457D" w:rsidRPr="0078457D">
          <w:rPr>
            <w:color w:val="0E101A"/>
            <w:highlight w:val="yellow"/>
            <w:rPrChange w:id="156" w:author="Paul Edison" w:date="2023-02-17T07:04:00Z">
              <w:rPr>
                <w:color w:val="0E101A"/>
              </w:rPr>
            </w:rPrChange>
          </w:rPr>
          <w:t xml:space="preserve"> ‘</w:t>
        </w:r>
        <w:proofErr w:type="spellStart"/>
        <w:r w:rsidR="0078457D" w:rsidRPr="0078457D">
          <w:rPr>
            <w:color w:val="0E101A"/>
            <w:highlight w:val="yellow"/>
            <w:rPrChange w:id="157" w:author="Paul Edison" w:date="2023-02-17T07:04:00Z">
              <w:rPr>
                <w:color w:val="0E101A"/>
              </w:rPr>
            </w:rPrChange>
          </w:rPr>
          <w:t>apa</w:t>
        </w:r>
        <w:proofErr w:type="spellEnd"/>
        <w:r w:rsidR="0078457D" w:rsidRPr="0078457D">
          <w:rPr>
            <w:color w:val="0E101A"/>
            <w:highlight w:val="yellow"/>
            <w:rPrChange w:id="158" w:author="Paul Edison" w:date="2023-02-17T07:04:00Z">
              <w:rPr>
                <w:color w:val="0E101A"/>
              </w:rPr>
            </w:rPrChange>
          </w:rPr>
          <w:t xml:space="preserve"> yang </w:t>
        </w:r>
        <w:proofErr w:type="spellStart"/>
        <w:r w:rsidR="0078457D" w:rsidRPr="0078457D">
          <w:rPr>
            <w:color w:val="0E101A"/>
            <w:highlight w:val="yellow"/>
            <w:rPrChange w:id="159" w:author="Paul Edison" w:date="2023-02-17T07:04:00Z">
              <w:rPr>
                <w:color w:val="0E101A"/>
              </w:rPr>
            </w:rPrChange>
          </w:rPr>
          <w:t>Jibran</w:t>
        </w:r>
        <w:proofErr w:type="spellEnd"/>
        <w:r w:rsidR="0078457D" w:rsidRPr="0078457D">
          <w:rPr>
            <w:color w:val="0E101A"/>
            <w:highlight w:val="yellow"/>
            <w:rPrChange w:id="160" w:author="Paul Edison" w:date="2023-02-17T07:04:00Z">
              <w:rPr>
                <w:color w:val="0E101A"/>
              </w:rPr>
            </w:rPrChange>
          </w:rPr>
          <w:t xml:space="preserve"> </w:t>
        </w:r>
        <w:proofErr w:type="spellStart"/>
        <w:r w:rsidR="0078457D" w:rsidRPr="0078457D">
          <w:rPr>
            <w:color w:val="0E101A"/>
            <w:highlight w:val="yellow"/>
            <w:rPrChange w:id="161" w:author="Paul Edison" w:date="2023-02-17T07:04:00Z">
              <w:rPr>
                <w:color w:val="0E101A"/>
              </w:rPr>
            </w:rPrChange>
          </w:rPr>
          <w:t>mau</w:t>
        </w:r>
        <w:proofErr w:type="spellEnd"/>
        <w:r w:rsidR="0078457D" w:rsidRPr="0078457D">
          <w:rPr>
            <w:color w:val="0E101A"/>
            <w:highlight w:val="yellow"/>
            <w:rPrChange w:id="162" w:author="Paul Edison" w:date="2023-02-17T07:04:00Z">
              <w:rPr>
                <w:color w:val="0E101A"/>
              </w:rPr>
            </w:rPrChange>
          </w:rPr>
          <w:t xml:space="preserve"> </w:t>
        </w:r>
        <w:proofErr w:type="spellStart"/>
        <w:r w:rsidR="0078457D" w:rsidRPr="0078457D">
          <w:rPr>
            <w:color w:val="0E101A"/>
            <w:highlight w:val="yellow"/>
            <w:rPrChange w:id="163" w:author="Paul Edison" w:date="2023-02-17T07:04:00Z">
              <w:rPr>
                <w:color w:val="0E101A"/>
              </w:rPr>
            </w:rPrChange>
          </w:rPr>
          <w:t>lakukan</w:t>
        </w:r>
        <w:proofErr w:type="spellEnd"/>
        <w:r w:rsidR="0078457D" w:rsidRPr="0078457D">
          <w:rPr>
            <w:color w:val="0E101A"/>
            <w:highlight w:val="yellow"/>
            <w:rPrChange w:id="164" w:author="Paul Edison" w:date="2023-02-17T07:04:00Z">
              <w:rPr>
                <w:color w:val="0E101A"/>
              </w:rPr>
            </w:rPrChange>
          </w:rPr>
          <w:t xml:space="preserve">,’ </w:t>
        </w:r>
        <w:proofErr w:type="spellStart"/>
        <w:r w:rsidR="0078457D" w:rsidRPr="0078457D">
          <w:rPr>
            <w:color w:val="0E101A"/>
            <w:highlight w:val="yellow"/>
            <w:rPrChange w:id="165" w:author="Paul Edison" w:date="2023-02-17T07:04:00Z">
              <w:rPr>
                <w:color w:val="0E101A"/>
              </w:rPr>
            </w:rPrChange>
          </w:rPr>
          <w:t>tapi</w:t>
        </w:r>
        <w:proofErr w:type="spellEnd"/>
        <w:r w:rsidR="0078457D" w:rsidRPr="0078457D">
          <w:rPr>
            <w:color w:val="0E101A"/>
            <w:highlight w:val="yellow"/>
            <w:rPrChange w:id="166" w:author="Paul Edison" w:date="2023-02-17T07:04:00Z">
              <w:rPr>
                <w:color w:val="0E101A"/>
              </w:rPr>
            </w:rPrChange>
          </w:rPr>
          <w:t xml:space="preserve"> </w:t>
        </w:r>
        <w:proofErr w:type="spellStart"/>
        <w:r w:rsidR="0078457D" w:rsidRPr="0078457D">
          <w:rPr>
            <w:color w:val="0E101A"/>
            <w:highlight w:val="yellow"/>
            <w:rPrChange w:id="167" w:author="Paul Edison" w:date="2023-02-17T07:04:00Z">
              <w:rPr>
                <w:color w:val="0E101A"/>
              </w:rPr>
            </w:rPrChange>
          </w:rPr>
          <w:t>belum</w:t>
        </w:r>
        <w:proofErr w:type="spellEnd"/>
        <w:r w:rsidR="0078457D" w:rsidRPr="0078457D">
          <w:rPr>
            <w:color w:val="0E101A"/>
            <w:highlight w:val="yellow"/>
            <w:rPrChange w:id="168" w:author="Paul Edison" w:date="2023-02-17T07:04:00Z">
              <w:rPr>
                <w:color w:val="0E101A"/>
              </w:rPr>
            </w:rPrChange>
          </w:rPr>
          <w:t xml:space="preserve"> </w:t>
        </w:r>
        <w:proofErr w:type="spellStart"/>
        <w:r w:rsidR="0078457D" w:rsidRPr="0078457D">
          <w:rPr>
            <w:color w:val="0E101A"/>
            <w:highlight w:val="yellow"/>
            <w:rPrChange w:id="169" w:author="Paul Edison" w:date="2023-02-17T07:04:00Z">
              <w:rPr>
                <w:color w:val="0E101A"/>
              </w:rPr>
            </w:rPrChange>
          </w:rPr>
          <w:t>jelas</w:t>
        </w:r>
        <w:proofErr w:type="spellEnd"/>
        <w:r w:rsidR="0078457D" w:rsidRPr="0078457D">
          <w:rPr>
            <w:color w:val="0E101A"/>
            <w:highlight w:val="yellow"/>
            <w:rPrChange w:id="170" w:author="Paul Edison" w:date="2023-02-17T07:04:00Z">
              <w:rPr>
                <w:color w:val="0E101A"/>
              </w:rPr>
            </w:rPrChange>
          </w:rPr>
          <w:t xml:space="preserve"> </w:t>
        </w:r>
        <w:proofErr w:type="spellStart"/>
        <w:r w:rsidR="0078457D" w:rsidRPr="0078457D">
          <w:rPr>
            <w:color w:val="0E101A"/>
            <w:highlight w:val="yellow"/>
            <w:rPrChange w:id="171" w:author="Paul Edison" w:date="2023-02-17T07:04:00Z">
              <w:rPr>
                <w:color w:val="0E101A"/>
              </w:rPr>
            </w:rPrChange>
          </w:rPr>
          <w:t>tentang</w:t>
        </w:r>
        <w:proofErr w:type="spellEnd"/>
        <w:r w:rsidR="0078457D" w:rsidRPr="0078457D">
          <w:rPr>
            <w:color w:val="0E101A"/>
            <w:highlight w:val="yellow"/>
            <w:rPrChange w:id="172" w:author="Paul Edison" w:date="2023-02-17T07:04:00Z">
              <w:rPr>
                <w:color w:val="0E101A"/>
              </w:rPr>
            </w:rPrChange>
          </w:rPr>
          <w:t xml:space="preserve"> ‘</w:t>
        </w:r>
        <w:proofErr w:type="spellStart"/>
        <w:r w:rsidR="0078457D" w:rsidRPr="0078457D">
          <w:rPr>
            <w:color w:val="0E101A"/>
            <w:highlight w:val="yellow"/>
            <w:rPrChange w:id="173" w:author="Paul Edison" w:date="2023-02-17T07:04:00Z">
              <w:rPr>
                <w:color w:val="0E101A"/>
              </w:rPr>
            </w:rPrChange>
          </w:rPr>
          <w:t>siapa</w:t>
        </w:r>
        <w:proofErr w:type="spellEnd"/>
        <w:r w:rsidR="0078457D" w:rsidRPr="0078457D">
          <w:rPr>
            <w:color w:val="0E101A"/>
            <w:highlight w:val="yellow"/>
            <w:rPrChange w:id="174" w:author="Paul Edison" w:date="2023-02-17T07:04:00Z">
              <w:rPr>
                <w:color w:val="0E101A"/>
              </w:rPr>
            </w:rPrChange>
          </w:rPr>
          <w:t xml:space="preserve"> </w:t>
        </w:r>
        <w:proofErr w:type="spellStart"/>
        <w:r w:rsidR="0078457D" w:rsidRPr="0078457D">
          <w:rPr>
            <w:color w:val="0E101A"/>
            <w:highlight w:val="yellow"/>
            <w:rPrChange w:id="175" w:author="Paul Edison" w:date="2023-02-17T07:04:00Z">
              <w:rPr>
                <w:color w:val="0E101A"/>
              </w:rPr>
            </w:rPrChange>
          </w:rPr>
          <w:t>itu</w:t>
        </w:r>
        <w:proofErr w:type="spellEnd"/>
        <w:r w:rsidR="0078457D" w:rsidRPr="0078457D">
          <w:rPr>
            <w:color w:val="0E101A"/>
            <w:highlight w:val="yellow"/>
            <w:rPrChange w:id="176" w:author="Paul Edison" w:date="2023-02-17T07:04:00Z">
              <w:rPr>
                <w:color w:val="0E101A"/>
              </w:rPr>
            </w:rPrChange>
          </w:rPr>
          <w:t xml:space="preserve"> </w:t>
        </w:r>
        <w:proofErr w:type="spellStart"/>
        <w:r w:rsidR="0078457D" w:rsidRPr="0078457D">
          <w:rPr>
            <w:color w:val="0E101A"/>
            <w:highlight w:val="yellow"/>
            <w:rPrChange w:id="177" w:author="Paul Edison" w:date="2023-02-17T07:04:00Z">
              <w:rPr>
                <w:color w:val="0E101A"/>
              </w:rPr>
            </w:rPrChange>
          </w:rPr>
          <w:t>Jibran</w:t>
        </w:r>
        <w:proofErr w:type="spellEnd"/>
        <w:r w:rsidR="0078457D" w:rsidRPr="0078457D">
          <w:rPr>
            <w:color w:val="0E101A"/>
            <w:highlight w:val="yellow"/>
            <w:rPrChange w:id="178" w:author="Paul Edison" w:date="2023-02-17T07:04:00Z">
              <w:rPr>
                <w:color w:val="0E101A"/>
              </w:rPr>
            </w:rPrChange>
          </w:rPr>
          <w:t>.’</w:t>
        </w:r>
      </w:ins>
    </w:p>
    <w:p w14:paraId="5E1A4D0A" w14:textId="77777777" w:rsidR="0078457D" w:rsidRDefault="0078457D" w:rsidP="00053214">
      <w:pPr>
        <w:pStyle w:val="NormalWeb"/>
        <w:spacing w:before="0" w:beforeAutospacing="0" w:after="0" w:afterAutospacing="0"/>
        <w:jc w:val="both"/>
        <w:rPr>
          <w:ins w:id="179" w:author="Paul Edison" w:date="2023-02-17T07:05:00Z"/>
          <w:color w:val="0E101A"/>
        </w:rPr>
      </w:pPr>
    </w:p>
    <w:p w14:paraId="6BDA6D4C" w14:textId="2104E16E" w:rsidR="008209B6" w:rsidRDefault="0078457D" w:rsidP="0078457D">
      <w:pPr>
        <w:pStyle w:val="NormalWeb"/>
        <w:spacing w:before="0" w:beforeAutospacing="0" w:after="0" w:afterAutospacing="0"/>
        <w:jc w:val="both"/>
        <w:rPr>
          <w:ins w:id="180" w:author="Paul Edison" w:date="2023-02-17T07:05:00Z"/>
          <w:color w:val="0E101A"/>
        </w:rPr>
      </w:pPr>
      <w:ins w:id="181" w:author="Paul Edison" w:date="2023-02-17T07:05:00Z">
        <w:r w:rsidRPr="0078457D">
          <w:rPr>
            <w:color w:val="0E101A"/>
            <w:highlight w:val="yellow"/>
            <w:rPrChange w:id="182" w:author="Paul Edison" w:date="2023-02-17T07:07:00Z">
              <w:rPr>
                <w:color w:val="0E101A"/>
              </w:rPr>
            </w:rPrChange>
          </w:rPr>
          <w:t xml:space="preserve">Jadi </w:t>
        </w:r>
        <w:proofErr w:type="spellStart"/>
        <w:r w:rsidRPr="0078457D">
          <w:rPr>
            <w:color w:val="0E101A"/>
            <w:highlight w:val="yellow"/>
            <w:rPrChange w:id="183" w:author="Paul Edison" w:date="2023-02-17T07:07:00Z">
              <w:rPr>
                <w:color w:val="0E101A"/>
              </w:rPr>
            </w:rPrChange>
          </w:rPr>
          <w:t>nanti</w:t>
        </w:r>
        <w:proofErr w:type="spellEnd"/>
        <w:r w:rsidRPr="0078457D">
          <w:rPr>
            <w:color w:val="0E101A"/>
            <w:highlight w:val="yellow"/>
            <w:rPrChange w:id="184" w:author="Paul Edison" w:date="2023-02-17T07:07:00Z">
              <w:rPr>
                <w:color w:val="0E101A"/>
              </w:rPr>
            </w:rPrChange>
          </w:rPr>
          <w:t xml:space="preserve"> flow </w:t>
        </w:r>
        <w:proofErr w:type="spellStart"/>
        <w:r w:rsidRPr="0078457D">
          <w:rPr>
            <w:color w:val="0E101A"/>
            <w:highlight w:val="yellow"/>
            <w:rPrChange w:id="185" w:author="Paul Edison" w:date="2023-02-17T07:07:00Z">
              <w:rPr>
                <w:color w:val="0E101A"/>
              </w:rPr>
            </w:rPrChange>
          </w:rPr>
          <w:t>nya</w:t>
        </w:r>
        <w:proofErr w:type="spellEnd"/>
        <w:r w:rsidRPr="0078457D">
          <w:rPr>
            <w:color w:val="0E101A"/>
            <w:highlight w:val="yellow"/>
            <w:rPrChange w:id="186" w:author="Paul Edison" w:date="2023-02-17T07:07:00Z">
              <w:rPr>
                <w:color w:val="0E101A"/>
              </w:rPr>
            </w:rPrChange>
          </w:rPr>
          <w:t xml:space="preserve"> </w:t>
        </w:r>
        <w:proofErr w:type="spellStart"/>
        <w:r w:rsidRPr="0078457D">
          <w:rPr>
            <w:color w:val="0E101A"/>
            <w:highlight w:val="yellow"/>
            <w:rPrChange w:id="187" w:author="Paul Edison" w:date="2023-02-17T07:07:00Z">
              <w:rPr>
                <w:color w:val="0E101A"/>
              </w:rPr>
            </w:rPrChange>
          </w:rPr>
          <w:t>seperti</w:t>
        </w:r>
        <w:proofErr w:type="spellEnd"/>
        <w:r w:rsidRPr="0078457D">
          <w:rPr>
            <w:color w:val="0E101A"/>
            <w:highlight w:val="yellow"/>
            <w:rPrChange w:id="188" w:author="Paul Edison" w:date="2023-02-17T07:07:00Z">
              <w:rPr>
                <w:color w:val="0E101A"/>
              </w:rPr>
            </w:rPrChange>
          </w:rPr>
          <w:t xml:space="preserve"> </w:t>
        </w:r>
        <w:proofErr w:type="spellStart"/>
        <w:r w:rsidRPr="0078457D">
          <w:rPr>
            <w:color w:val="0E101A"/>
            <w:highlight w:val="yellow"/>
            <w:rPrChange w:id="189" w:author="Paul Edison" w:date="2023-02-17T07:07:00Z">
              <w:rPr>
                <w:color w:val="0E101A"/>
              </w:rPr>
            </w:rPrChange>
          </w:rPr>
          <w:t>ini</w:t>
        </w:r>
        <w:proofErr w:type="spellEnd"/>
        <w:r w:rsidRPr="0078457D">
          <w:rPr>
            <w:color w:val="0E101A"/>
            <w:highlight w:val="yellow"/>
            <w:rPrChange w:id="190" w:author="Paul Edison" w:date="2023-02-17T07:07:00Z">
              <w:rPr>
                <w:color w:val="0E101A"/>
              </w:rPr>
            </w:rPrChange>
          </w:rPr>
          <w:t xml:space="preserve">: 1) </w:t>
        </w:r>
        <w:proofErr w:type="spellStart"/>
        <w:r w:rsidRPr="0078457D">
          <w:rPr>
            <w:color w:val="0E101A"/>
            <w:highlight w:val="yellow"/>
            <w:rPrChange w:id="191" w:author="Paul Edison" w:date="2023-02-17T07:07:00Z">
              <w:rPr>
                <w:color w:val="0E101A"/>
              </w:rPr>
            </w:rPrChange>
          </w:rPr>
          <w:t>ada</w:t>
        </w:r>
        <w:proofErr w:type="spellEnd"/>
        <w:r w:rsidRPr="0078457D">
          <w:rPr>
            <w:color w:val="0E101A"/>
            <w:highlight w:val="yellow"/>
            <w:rPrChange w:id="192" w:author="Paul Edison" w:date="2023-02-17T07:07:00Z">
              <w:rPr>
                <w:color w:val="0E101A"/>
              </w:rPr>
            </w:rPrChange>
          </w:rPr>
          <w:t xml:space="preserve"> </w:t>
        </w:r>
        <w:proofErr w:type="spellStart"/>
        <w:r w:rsidRPr="0078457D">
          <w:rPr>
            <w:color w:val="0E101A"/>
            <w:highlight w:val="yellow"/>
            <w:rPrChange w:id="193" w:author="Paul Edison" w:date="2023-02-17T07:07:00Z">
              <w:rPr>
                <w:color w:val="0E101A"/>
              </w:rPr>
            </w:rPrChange>
          </w:rPr>
          <w:t>masalah</w:t>
        </w:r>
        <w:proofErr w:type="spellEnd"/>
        <w:r w:rsidRPr="0078457D">
          <w:rPr>
            <w:color w:val="0E101A"/>
            <w:highlight w:val="yellow"/>
            <w:rPrChange w:id="194" w:author="Paul Edison" w:date="2023-02-17T07:07:00Z">
              <w:rPr>
                <w:color w:val="0E101A"/>
              </w:rPr>
            </w:rPrChange>
          </w:rPr>
          <w:t xml:space="preserve">, 2) </w:t>
        </w:r>
        <w:proofErr w:type="spellStart"/>
        <w:r w:rsidRPr="0078457D">
          <w:rPr>
            <w:color w:val="0E101A"/>
            <w:highlight w:val="yellow"/>
            <w:rPrChange w:id="195" w:author="Paul Edison" w:date="2023-02-17T07:07:00Z">
              <w:rPr>
                <w:color w:val="0E101A"/>
              </w:rPr>
            </w:rPrChange>
          </w:rPr>
          <w:t>ini</w:t>
        </w:r>
        <w:proofErr w:type="spellEnd"/>
        <w:r w:rsidRPr="0078457D">
          <w:rPr>
            <w:color w:val="0E101A"/>
            <w:highlight w:val="yellow"/>
            <w:rPrChange w:id="196" w:author="Paul Edison" w:date="2023-02-17T07:07:00Z">
              <w:rPr>
                <w:color w:val="0E101A"/>
              </w:rPr>
            </w:rPrChange>
          </w:rPr>
          <w:t xml:space="preserve"> </w:t>
        </w:r>
        <w:proofErr w:type="spellStart"/>
        <w:r w:rsidRPr="0078457D">
          <w:rPr>
            <w:color w:val="0E101A"/>
            <w:highlight w:val="yellow"/>
            <w:rPrChange w:id="197" w:author="Paul Edison" w:date="2023-02-17T07:07:00Z">
              <w:rPr>
                <w:color w:val="0E101A"/>
              </w:rPr>
            </w:rPrChange>
          </w:rPr>
          <w:t>solusi</w:t>
        </w:r>
        <w:proofErr w:type="spellEnd"/>
        <w:r w:rsidRPr="0078457D">
          <w:rPr>
            <w:color w:val="0E101A"/>
            <w:highlight w:val="yellow"/>
            <w:rPrChange w:id="198" w:author="Paul Edison" w:date="2023-02-17T07:07:00Z">
              <w:rPr>
                <w:color w:val="0E101A"/>
              </w:rPr>
            </w:rPrChange>
          </w:rPr>
          <w:t xml:space="preserve"> </w:t>
        </w:r>
        <w:proofErr w:type="spellStart"/>
        <w:r w:rsidRPr="0078457D">
          <w:rPr>
            <w:color w:val="0E101A"/>
            <w:highlight w:val="yellow"/>
            <w:rPrChange w:id="199" w:author="Paul Edison" w:date="2023-02-17T07:07:00Z">
              <w:rPr>
                <w:color w:val="0E101A"/>
              </w:rPr>
            </w:rPrChange>
          </w:rPr>
          <w:t>nya</w:t>
        </w:r>
        <w:proofErr w:type="spellEnd"/>
        <w:r w:rsidRPr="0078457D">
          <w:rPr>
            <w:color w:val="0E101A"/>
            <w:highlight w:val="yellow"/>
            <w:rPrChange w:id="200" w:author="Paul Edison" w:date="2023-02-17T07:07:00Z">
              <w:rPr>
                <w:color w:val="0E101A"/>
              </w:rPr>
            </w:rPrChange>
          </w:rPr>
          <w:t xml:space="preserve">, 3) </w:t>
        </w:r>
        <w:proofErr w:type="spellStart"/>
        <w:r w:rsidRPr="0078457D">
          <w:rPr>
            <w:color w:val="0E101A"/>
            <w:highlight w:val="yellow"/>
            <w:rPrChange w:id="201" w:author="Paul Edison" w:date="2023-02-17T07:07:00Z">
              <w:rPr>
                <w:color w:val="0E101A"/>
              </w:rPr>
            </w:rPrChange>
          </w:rPr>
          <w:t>tapi</w:t>
        </w:r>
        <w:proofErr w:type="spellEnd"/>
        <w:r w:rsidRPr="0078457D">
          <w:rPr>
            <w:color w:val="0E101A"/>
            <w:highlight w:val="yellow"/>
            <w:rPrChange w:id="202" w:author="Paul Edison" w:date="2023-02-17T07:07:00Z">
              <w:rPr>
                <w:color w:val="0E101A"/>
              </w:rPr>
            </w:rPrChange>
          </w:rPr>
          <w:t xml:space="preserve"> </w:t>
        </w:r>
        <w:proofErr w:type="spellStart"/>
        <w:r w:rsidRPr="0078457D">
          <w:rPr>
            <w:color w:val="0E101A"/>
            <w:highlight w:val="yellow"/>
            <w:rPrChange w:id="203" w:author="Paul Edison" w:date="2023-02-17T07:07:00Z">
              <w:rPr>
                <w:color w:val="0E101A"/>
              </w:rPr>
            </w:rPrChange>
          </w:rPr>
          <w:t>solusi</w:t>
        </w:r>
        <w:proofErr w:type="spellEnd"/>
        <w:r w:rsidRPr="0078457D">
          <w:rPr>
            <w:color w:val="0E101A"/>
            <w:highlight w:val="yellow"/>
            <w:rPrChange w:id="204" w:author="Paul Edison" w:date="2023-02-17T07:07:00Z">
              <w:rPr>
                <w:color w:val="0E101A"/>
              </w:rPr>
            </w:rPrChange>
          </w:rPr>
          <w:t xml:space="preserve"> </w:t>
        </w:r>
        <w:proofErr w:type="spellStart"/>
        <w:r w:rsidRPr="0078457D">
          <w:rPr>
            <w:color w:val="0E101A"/>
            <w:highlight w:val="yellow"/>
            <w:rPrChange w:id="205" w:author="Paul Edison" w:date="2023-02-17T07:07:00Z">
              <w:rPr>
                <w:color w:val="0E101A"/>
              </w:rPr>
            </w:rPrChange>
          </w:rPr>
          <w:t>itu</w:t>
        </w:r>
        <w:proofErr w:type="spellEnd"/>
        <w:r w:rsidRPr="0078457D">
          <w:rPr>
            <w:color w:val="0E101A"/>
            <w:highlight w:val="yellow"/>
            <w:rPrChange w:id="206" w:author="Paul Edison" w:date="2023-02-17T07:07:00Z">
              <w:rPr>
                <w:color w:val="0E101A"/>
              </w:rPr>
            </w:rPrChange>
          </w:rPr>
          <w:t xml:space="preserve"> ga </w:t>
        </w:r>
        <w:proofErr w:type="spellStart"/>
        <w:r w:rsidRPr="0078457D">
          <w:rPr>
            <w:color w:val="0E101A"/>
            <w:highlight w:val="yellow"/>
            <w:rPrChange w:id="207" w:author="Paul Edison" w:date="2023-02-17T07:07:00Z">
              <w:rPr>
                <w:color w:val="0E101A"/>
              </w:rPr>
            </w:rPrChange>
          </w:rPr>
          <w:t>bisa</w:t>
        </w:r>
        <w:proofErr w:type="spellEnd"/>
        <w:r w:rsidRPr="0078457D">
          <w:rPr>
            <w:color w:val="0E101A"/>
            <w:highlight w:val="yellow"/>
            <w:rPrChange w:id="208" w:author="Paul Edison" w:date="2023-02-17T07:07:00Z">
              <w:rPr>
                <w:color w:val="0E101A"/>
              </w:rPr>
            </w:rPrChange>
          </w:rPr>
          <w:t xml:space="preserve"> </w:t>
        </w:r>
        <w:proofErr w:type="spellStart"/>
        <w:r w:rsidRPr="0078457D">
          <w:rPr>
            <w:color w:val="0E101A"/>
            <w:highlight w:val="yellow"/>
            <w:rPrChange w:id="209" w:author="Paul Edison" w:date="2023-02-17T07:07:00Z">
              <w:rPr>
                <w:color w:val="0E101A"/>
              </w:rPr>
            </w:rPrChange>
          </w:rPr>
          <w:t>langsung</w:t>
        </w:r>
        <w:proofErr w:type="spellEnd"/>
        <w:r w:rsidRPr="0078457D">
          <w:rPr>
            <w:color w:val="0E101A"/>
            <w:highlight w:val="yellow"/>
            <w:rPrChange w:id="210" w:author="Paul Edison" w:date="2023-02-17T07:07:00Z">
              <w:rPr>
                <w:color w:val="0E101A"/>
              </w:rPr>
            </w:rPrChange>
          </w:rPr>
          <w:t xml:space="preserve"> di implement, </w:t>
        </w:r>
        <w:proofErr w:type="spellStart"/>
        <w:r w:rsidRPr="0078457D">
          <w:rPr>
            <w:color w:val="0E101A"/>
            <w:highlight w:val="yellow"/>
            <w:rPrChange w:id="211" w:author="Paul Edison" w:date="2023-02-17T07:07:00Z">
              <w:rPr>
                <w:color w:val="0E101A"/>
              </w:rPr>
            </w:rPrChange>
          </w:rPr>
          <w:t>karena</w:t>
        </w:r>
        <w:proofErr w:type="spellEnd"/>
        <w:r w:rsidRPr="0078457D">
          <w:rPr>
            <w:color w:val="0E101A"/>
            <w:highlight w:val="yellow"/>
            <w:rPrChange w:id="212" w:author="Paul Edison" w:date="2023-02-17T07:07:00Z">
              <w:rPr>
                <w:color w:val="0E101A"/>
              </w:rPr>
            </w:rPrChange>
          </w:rPr>
          <w:t xml:space="preserve"> </w:t>
        </w:r>
        <w:proofErr w:type="spellStart"/>
        <w:r w:rsidRPr="0078457D">
          <w:rPr>
            <w:color w:val="0E101A"/>
            <w:highlight w:val="yellow"/>
            <w:rPrChange w:id="213" w:author="Paul Edison" w:date="2023-02-17T07:07:00Z">
              <w:rPr>
                <w:color w:val="0E101A"/>
              </w:rPr>
            </w:rPrChange>
          </w:rPr>
          <w:t>ada</w:t>
        </w:r>
        <w:proofErr w:type="spellEnd"/>
        <w:r w:rsidRPr="0078457D">
          <w:rPr>
            <w:color w:val="0E101A"/>
            <w:highlight w:val="yellow"/>
            <w:rPrChange w:id="214" w:author="Paul Edison" w:date="2023-02-17T07:07:00Z">
              <w:rPr>
                <w:color w:val="0E101A"/>
              </w:rPr>
            </w:rPrChange>
          </w:rPr>
          <w:t xml:space="preserve"> </w:t>
        </w:r>
        <w:proofErr w:type="spellStart"/>
        <w:r w:rsidRPr="0078457D">
          <w:rPr>
            <w:color w:val="0E101A"/>
            <w:highlight w:val="yellow"/>
            <w:rPrChange w:id="215" w:author="Paul Edison" w:date="2023-02-17T07:07:00Z">
              <w:rPr>
                <w:color w:val="0E101A"/>
              </w:rPr>
            </w:rPrChange>
          </w:rPr>
          <w:t>komplikasi</w:t>
        </w:r>
        <w:proofErr w:type="spellEnd"/>
        <w:r w:rsidRPr="0078457D">
          <w:rPr>
            <w:color w:val="0E101A"/>
            <w:highlight w:val="yellow"/>
            <w:rPrChange w:id="216" w:author="Paul Edison" w:date="2023-02-17T07:07:00Z">
              <w:rPr>
                <w:color w:val="0E101A"/>
              </w:rPr>
            </w:rPrChange>
          </w:rPr>
          <w:t xml:space="preserve">, 4) </w:t>
        </w:r>
        <w:proofErr w:type="spellStart"/>
        <w:r w:rsidRPr="0078457D">
          <w:rPr>
            <w:color w:val="0E101A"/>
            <w:highlight w:val="yellow"/>
            <w:rPrChange w:id="217" w:author="Paul Edison" w:date="2023-02-17T07:07:00Z">
              <w:rPr>
                <w:color w:val="0E101A"/>
              </w:rPr>
            </w:rPrChange>
          </w:rPr>
          <w:t>tapi</w:t>
        </w:r>
        <w:proofErr w:type="spellEnd"/>
        <w:r w:rsidRPr="0078457D">
          <w:rPr>
            <w:color w:val="0E101A"/>
            <w:highlight w:val="yellow"/>
            <w:rPrChange w:id="218" w:author="Paul Edison" w:date="2023-02-17T07:07:00Z">
              <w:rPr>
                <w:color w:val="0E101A"/>
              </w:rPr>
            </w:rPrChange>
          </w:rPr>
          <w:t xml:space="preserve"> </w:t>
        </w:r>
        <w:proofErr w:type="spellStart"/>
        <w:r w:rsidRPr="0078457D">
          <w:rPr>
            <w:color w:val="0E101A"/>
            <w:highlight w:val="yellow"/>
            <w:rPrChange w:id="219" w:author="Paul Edison" w:date="2023-02-17T07:07:00Z">
              <w:rPr>
                <w:color w:val="0E101A"/>
              </w:rPr>
            </w:rPrChange>
          </w:rPr>
          <w:t>karena</w:t>
        </w:r>
        <w:proofErr w:type="spellEnd"/>
        <w:r w:rsidRPr="0078457D">
          <w:rPr>
            <w:color w:val="0E101A"/>
            <w:highlight w:val="yellow"/>
            <w:rPrChange w:id="220" w:author="Paul Edison" w:date="2023-02-17T07:07:00Z">
              <w:rPr>
                <w:color w:val="0E101A"/>
              </w:rPr>
            </w:rPrChange>
          </w:rPr>
          <w:t xml:space="preserve"> </w:t>
        </w:r>
      </w:ins>
      <w:proofErr w:type="spellStart"/>
      <w:ins w:id="221" w:author="Paul Edison" w:date="2023-02-17T07:07:00Z">
        <w:r w:rsidRPr="0078457D">
          <w:rPr>
            <w:color w:val="0E101A"/>
            <w:highlight w:val="yellow"/>
            <w:rPrChange w:id="222" w:author="Paul Edison" w:date="2023-02-17T07:07:00Z">
              <w:rPr>
                <w:color w:val="0E101A"/>
              </w:rPr>
            </w:rPrChange>
          </w:rPr>
          <w:t>pengalaman</w:t>
        </w:r>
        <w:proofErr w:type="spellEnd"/>
        <w:r w:rsidRPr="0078457D">
          <w:rPr>
            <w:color w:val="0E101A"/>
            <w:highlight w:val="yellow"/>
            <w:rPrChange w:id="223" w:author="Paul Edison" w:date="2023-02-17T07:07:00Z">
              <w:rPr>
                <w:color w:val="0E101A"/>
              </w:rPr>
            </w:rPrChange>
          </w:rPr>
          <w:t xml:space="preserve"> </w:t>
        </w:r>
        <w:proofErr w:type="spellStart"/>
        <w:r w:rsidRPr="0078457D">
          <w:rPr>
            <w:color w:val="0E101A"/>
            <w:highlight w:val="yellow"/>
            <w:rPrChange w:id="224" w:author="Paul Edison" w:date="2023-02-17T07:07:00Z">
              <w:rPr>
                <w:color w:val="0E101A"/>
              </w:rPr>
            </w:rPrChange>
          </w:rPr>
          <w:t>pribadi</w:t>
        </w:r>
        <w:proofErr w:type="spellEnd"/>
        <w:r w:rsidRPr="0078457D">
          <w:rPr>
            <w:color w:val="0E101A"/>
            <w:highlight w:val="yellow"/>
            <w:rPrChange w:id="225" w:author="Paul Edison" w:date="2023-02-17T07:07:00Z">
              <w:rPr>
                <w:color w:val="0E101A"/>
              </w:rPr>
            </w:rPrChange>
          </w:rPr>
          <w:t xml:space="preserve"> </w:t>
        </w:r>
        <w:proofErr w:type="spellStart"/>
        <w:r w:rsidRPr="0078457D">
          <w:rPr>
            <w:color w:val="0E101A"/>
            <w:highlight w:val="yellow"/>
            <w:rPrChange w:id="226" w:author="Paul Edison" w:date="2023-02-17T07:07:00Z">
              <w:rPr>
                <w:color w:val="0E101A"/>
              </w:rPr>
            </w:rPrChange>
          </w:rPr>
          <w:t>saya</w:t>
        </w:r>
        <w:proofErr w:type="spellEnd"/>
        <w:r w:rsidRPr="0078457D">
          <w:rPr>
            <w:color w:val="0E101A"/>
            <w:highlight w:val="yellow"/>
            <w:rPrChange w:id="227" w:author="Paul Edison" w:date="2023-02-17T07:07:00Z">
              <w:rPr>
                <w:color w:val="0E101A"/>
              </w:rPr>
            </w:rPrChange>
          </w:rPr>
          <w:t xml:space="preserve"> yang </w:t>
        </w:r>
        <w:proofErr w:type="spellStart"/>
        <w:r w:rsidRPr="0078457D">
          <w:rPr>
            <w:color w:val="0E101A"/>
            <w:highlight w:val="yellow"/>
            <w:rPrChange w:id="228" w:author="Paul Edison" w:date="2023-02-17T07:07:00Z">
              <w:rPr>
                <w:color w:val="0E101A"/>
              </w:rPr>
            </w:rPrChange>
          </w:rPr>
          <w:t>memotivasi</w:t>
        </w:r>
        <w:proofErr w:type="spellEnd"/>
        <w:r w:rsidRPr="0078457D">
          <w:rPr>
            <w:color w:val="0E101A"/>
            <w:highlight w:val="yellow"/>
            <w:rPrChange w:id="229" w:author="Paul Edison" w:date="2023-02-17T07:07:00Z">
              <w:rPr>
                <w:color w:val="0E101A"/>
              </w:rPr>
            </w:rPrChange>
          </w:rPr>
          <w:t xml:space="preserve"> </w:t>
        </w:r>
        <w:proofErr w:type="spellStart"/>
        <w:r w:rsidRPr="0078457D">
          <w:rPr>
            <w:color w:val="0E101A"/>
            <w:highlight w:val="yellow"/>
            <w:rPrChange w:id="230" w:author="Paul Edison" w:date="2023-02-17T07:07:00Z">
              <w:rPr>
                <w:color w:val="0E101A"/>
              </w:rPr>
            </w:rPrChange>
          </w:rPr>
          <w:t>saya</w:t>
        </w:r>
      </w:ins>
      <w:proofErr w:type="spellEnd"/>
      <w:ins w:id="231" w:author="Paul Edison" w:date="2023-02-17T07:06:00Z">
        <w:r w:rsidRPr="0078457D">
          <w:rPr>
            <w:color w:val="0E101A"/>
            <w:highlight w:val="yellow"/>
            <w:rPrChange w:id="232" w:author="Paul Edison" w:date="2023-02-17T07:07:00Z">
              <w:rPr>
                <w:color w:val="0E101A"/>
              </w:rPr>
            </w:rPrChange>
          </w:rPr>
          <w:t xml:space="preserve">, </w:t>
        </w:r>
        <w:proofErr w:type="spellStart"/>
        <w:r w:rsidRPr="0078457D">
          <w:rPr>
            <w:color w:val="0E101A"/>
            <w:highlight w:val="yellow"/>
            <w:rPrChange w:id="233" w:author="Paul Edison" w:date="2023-02-17T07:07:00Z">
              <w:rPr>
                <w:color w:val="0E101A"/>
              </w:rPr>
            </w:rPrChange>
          </w:rPr>
          <w:t>saya</w:t>
        </w:r>
        <w:proofErr w:type="spellEnd"/>
        <w:r w:rsidRPr="0078457D">
          <w:rPr>
            <w:color w:val="0E101A"/>
            <w:highlight w:val="yellow"/>
            <w:rPrChange w:id="234" w:author="Paul Edison" w:date="2023-02-17T07:07:00Z">
              <w:rPr>
                <w:color w:val="0E101A"/>
              </w:rPr>
            </w:rPrChange>
          </w:rPr>
          <w:t xml:space="preserve"> </w:t>
        </w:r>
        <w:proofErr w:type="spellStart"/>
        <w:r w:rsidRPr="0078457D">
          <w:rPr>
            <w:color w:val="0E101A"/>
            <w:highlight w:val="yellow"/>
            <w:rPrChange w:id="235" w:author="Paul Edison" w:date="2023-02-17T07:07:00Z">
              <w:rPr>
                <w:color w:val="0E101A"/>
              </w:rPr>
            </w:rPrChange>
          </w:rPr>
          <w:t>ingin</w:t>
        </w:r>
        <w:proofErr w:type="spellEnd"/>
        <w:r w:rsidRPr="0078457D">
          <w:rPr>
            <w:color w:val="0E101A"/>
            <w:highlight w:val="yellow"/>
            <w:rPrChange w:id="236" w:author="Paul Edison" w:date="2023-02-17T07:07:00Z">
              <w:rPr>
                <w:color w:val="0E101A"/>
              </w:rPr>
            </w:rPrChange>
          </w:rPr>
          <w:t xml:space="preserve"> </w:t>
        </w:r>
        <w:proofErr w:type="spellStart"/>
        <w:r w:rsidRPr="0078457D">
          <w:rPr>
            <w:color w:val="0E101A"/>
            <w:highlight w:val="yellow"/>
            <w:rPrChange w:id="237" w:author="Paul Edison" w:date="2023-02-17T07:07:00Z">
              <w:rPr>
                <w:color w:val="0E101A"/>
              </w:rPr>
            </w:rPrChange>
          </w:rPr>
          <w:t>sekali</w:t>
        </w:r>
        <w:proofErr w:type="spellEnd"/>
        <w:r w:rsidRPr="0078457D">
          <w:rPr>
            <w:color w:val="0E101A"/>
            <w:highlight w:val="yellow"/>
            <w:rPrChange w:id="238" w:author="Paul Edison" w:date="2023-02-17T07:07:00Z">
              <w:rPr>
                <w:color w:val="0E101A"/>
              </w:rPr>
            </w:rPrChange>
          </w:rPr>
          <w:t xml:space="preserve"> </w:t>
        </w:r>
        <w:proofErr w:type="spellStart"/>
        <w:r w:rsidRPr="0078457D">
          <w:rPr>
            <w:color w:val="0E101A"/>
            <w:highlight w:val="yellow"/>
            <w:rPrChange w:id="239" w:author="Paul Edison" w:date="2023-02-17T07:07:00Z">
              <w:rPr>
                <w:color w:val="0E101A"/>
              </w:rPr>
            </w:rPrChange>
          </w:rPr>
          <w:t>untuk</w:t>
        </w:r>
        <w:proofErr w:type="spellEnd"/>
        <w:r w:rsidRPr="0078457D">
          <w:rPr>
            <w:color w:val="0E101A"/>
            <w:highlight w:val="yellow"/>
            <w:rPrChange w:id="240" w:author="Paul Edison" w:date="2023-02-17T07:07:00Z">
              <w:rPr>
                <w:color w:val="0E101A"/>
              </w:rPr>
            </w:rPrChange>
          </w:rPr>
          <w:t xml:space="preserve"> </w:t>
        </w:r>
        <w:proofErr w:type="spellStart"/>
        <w:r w:rsidRPr="0078457D">
          <w:rPr>
            <w:color w:val="0E101A"/>
            <w:highlight w:val="yellow"/>
            <w:rPrChange w:id="241" w:author="Paul Edison" w:date="2023-02-17T07:07:00Z">
              <w:rPr>
                <w:color w:val="0E101A"/>
              </w:rPr>
            </w:rPrChange>
          </w:rPr>
          <w:t>bisa</w:t>
        </w:r>
        <w:proofErr w:type="spellEnd"/>
        <w:r w:rsidRPr="0078457D">
          <w:rPr>
            <w:color w:val="0E101A"/>
            <w:highlight w:val="yellow"/>
            <w:rPrChange w:id="242" w:author="Paul Edison" w:date="2023-02-17T07:07:00Z">
              <w:rPr>
                <w:color w:val="0E101A"/>
              </w:rPr>
            </w:rPrChange>
          </w:rPr>
          <w:t xml:space="preserve"> </w:t>
        </w:r>
        <w:proofErr w:type="spellStart"/>
        <w:r w:rsidRPr="0078457D">
          <w:rPr>
            <w:color w:val="0E101A"/>
            <w:highlight w:val="yellow"/>
            <w:rPrChange w:id="243" w:author="Paul Edison" w:date="2023-02-17T07:07:00Z">
              <w:rPr>
                <w:color w:val="0E101A"/>
              </w:rPr>
            </w:rPrChange>
          </w:rPr>
          <w:t>mengatasi</w:t>
        </w:r>
        <w:proofErr w:type="spellEnd"/>
        <w:r w:rsidRPr="0078457D">
          <w:rPr>
            <w:color w:val="0E101A"/>
            <w:highlight w:val="yellow"/>
            <w:rPrChange w:id="244" w:author="Paul Edison" w:date="2023-02-17T07:07:00Z">
              <w:rPr>
                <w:color w:val="0E101A"/>
              </w:rPr>
            </w:rPrChange>
          </w:rPr>
          <w:t xml:space="preserve"> </w:t>
        </w:r>
        <w:proofErr w:type="spellStart"/>
        <w:r w:rsidRPr="0078457D">
          <w:rPr>
            <w:color w:val="0E101A"/>
            <w:highlight w:val="yellow"/>
            <w:rPrChange w:id="245" w:author="Paul Edison" w:date="2023-02-17T07:07:00Z">
              <w:rPr>
                <w:color w:val="0E101A"/>
              </w:rPr>
            </w:rPrChange>
          </w:rPr>
          <w:t>masalah</w:t>
        </w:r>
        <w:proofErr w:type="spellEnd"/>
        <w:r w:rsidRPr="0078457D">
          <w:rPr>
            <w:color w:val="0E101A"/>
            <w:highlight w:val="yellow"/>
            <w:rPrChange w:id="246" w:author="Paul Edison" w:date="2023-02-17T07:07:00Z">
              <w:rPr>
                <w:color w:val="0E101A"/>
              </w:rPr>
            </w:rPrChange>
          </w:rPr>
          <w:t xml:space="preserve"> </w:t>
        </w:r>
        <w:proofErr w:type="spellStart"/>
        <w:r w:rsidRPr="0078457D">
          <w:rPr>
            <w:color w:val="0E101A"/>
            <w:highlight w:val="yellow"/>
            <w:rPrChange w:id="247" w:author="Paul Edison" w:date="2023-02-17T07:07:00Z">
              <w:rPr>
                <w:color w:val="0E101A"/>
              </w:rPr>
            </w:rPrChange>
          </w:rPr>
          <w:t>ini</w:t>
        </w:r>
        <w:proofErr w:type="spellEnd"/>
        <w:r w:rsidRPr="0078457D">
          <w:rPr>
            <w:color w:val="0E101A"/>
            <w:highlight w:val="yellow"/>
            <w:rPrChange w:id="248" w:author="Paul Edison" w:date="2023-02-17T07:07:00Z">
              <w:rPr>
                <w:color w:val="0E101A"/>
              </w:rPr>
            </w:rPrChange>
          </w:rPr>
          <w:t xml:space="preserve">. </w:t>
        </w:r>
        <w:proofErr w:type="spellStart"/>
        <w:r w:rsidRPr="0078457D">
          <w:rPr>
            <w:color w:val="0E101A"/>
            <w:highlight w:val="yellow"/>
            <w:rPrChange w:id="249" w:author="Paul Edison" w:date="2023-02-17T07:07:00Z">
              <w:rPr>
                <w:color w:val="0E101A"/>
              </w:rPr>
            </w:rPrChange>
          </w:rPr>
          <w:t>Baru</w:t>
        </w:r>
        <w:proofErr w:type="spellEnd"/>
        <w:r w:rsidRPr="0078457D">
          <w:rPr>
            <w:color w:val="0E101A"/>
            <w:highlight w:val="yellow"/>
            <w:rPrChange w:id="250" w:author="Paul Edison" w:date="2023-02-17T07:07:00Z">
              <w:rPr>
                <w:color w:val="0E101A"/>
              </w:rPr>
            </w:rPrChange>
          </w:rPr>
          <w:t xml:space="preserve"> </w:t>
        </w:r>
        <w:proofErr w:type="spellStart"/>
        <w:r w:rsidRPr="0078457D">
          <w:rPr>
            <w:color w:val="0E101A"/>
            <w:highlight w:val="yellow"/>
            <w:rPrChange w:id="251" w:author="Paul Edison" w:date="2023-02-17T07:07:00Z">
              <w:rPr>
                <w:color w:val="0E101A"/>
              </w:rPr>
            </w:rPrChange>
          </w:rPr>
          <w:t>setelah</w:t>
        </w:r>
        <w:proofErr w:type="spellEnd"/>
        <w:r w:rsidRPr="0078457D">
          <w:rPr>
            <w:color w:val="0E101A"/>
            <w:highlight w:val="yellow"/>
            <w:rPrChange w:id="252" w:author="Paul Edison" w:date="2023-02-17T07:07:00Z">
              <w:rPr>
                <w:color w:val="0E101A"/>
              </w:rPr>
            </w:rPrChange>
          </w:rPr>
          <w:t xml:space="preserve"> </w:t>
        </w:r>
        <w:proofErr w:type="spellStart"/>
        <w:r w:rsidRPr="0078457D">
          <w:rPr>
            <w:color w:val="0E101A"/>
            <w:highlight w:val="yellow"/>
            <w:rPrChange w:id="253" w:author="Paul Edison" w:date="2023-02-17T07:07:00Z">
              <w:rPr>
                <w:color w:val="0E101A"/>
              </w:rPr>
            </w:rPrChange>
          </w:rPr>
          <w:t>ini</w:t>
        </w:r>
        <w:proofErr w:type="spellEnd"/>
        <w:r w:rsidRPr="0078457D">
          <w:rPr>
            <w:color w:val="0E101A"/>
            <w:highlight w:val="yellow"/>
            <w:rPrChange w:id="254" w:author="Paul Edison" w:date="2023-02-17T07:07:00Z">
              <w:rPr>
                <w:color w:val="0E101A"/>
              </w:rPr>
            </w:rPrChange>
          </w:rPr>
          <w:t xml:space="preserve"> </w:t>
        </w:r>
        <w:proofErr w:type="spellStart"/>
        <w:r w:rsidRPr="0078457D">
          <w:rPr>
            <w:color w:val="0E101A"/>
            <w:highlight w:val="yellow"/>
            <w:rPrChange w:id="255" w:author="Paul Edison" w:date="2023-02-17T07:07:00Z">
              <w:rPr>
                <w:color w:val="0E101A"/>
              </w:rPr>
            </w:rPrChange>
          </w:rPr>
          <w:t>lanjut</w:t>
        </w:r>
        <w:proofErr w:type="spellEnd"/>
        <w:r w:rsidRPr="0078457D">
          <w:rPr>
            <w:color w:val="0E101A"/>
            <w:highlight w:val="yellow"/>
            <w:rPrChange w:id="256" w:author="Paul Edison" w:date="2023-02-17T07:07:00Z">
              <w:rPr>
                <w:color w:val="0E101A"/>
              </w:rPr>
            </w:rPrChange>
          </w:rPr>
          <w:t xml:space="preserve"> </w:t>
        </w:r>
        <w:proofErr w:type="spellStart"/>
        <w:r w:rsidRPr="0078457D">
          <w:rPr>
            <w:color w:val="0E101A"/>
            <w:highlight w:val="yellow"/>
            <w:rPrChange w:id="257" w:author="Paul Edison" w:date="2023-02-17T07:07:00Z">
              <w:rPr>
                <w:color w:val="0E101A"/>
              </w:rPr>
            </w:rPrChange>
          </w:rPr>
          <w:t>ke</w:t>
        </w:r>
        <w:proofErr w:type="spellEnd"/>
        <w:r w:rsidRPr="0078457D">
          <w:rPr>
            <w:color w:val="0E101A"/>
            <w:highlight w:val="yellow"/>
            <w:rPrChange w:id="258" w:author="Paul Edison" w:date="2023-02-17T07:07:00Z">
              <w:rPr>
                <w:color w:val="0E101A"/>
              </w:rPr>
            </w:rPrChange>
          </w:rPr>
          <w:t xml:space="preserve"> 5) </w:t>
        </w:r>
        <w:proofErr w:type="spellStart"/>
        <w:r w:rsidRPr="0078457D">
          <w:rPr>
            <w:color w:val="0E101A"/>
            <w:highlight w:val="yellow"/>
            <w:rPrChange w:id="259" w:author="Paul Edison" w:date="2023-02-17T07:07:00Z">
              <w:rPr>
                <w:color w:val="0E101A"/>
              </w:rPr>
            </w:rPrChange>
          </w:rPr>
          <w:t>apa</w:t>
        </w:r>
        <w:proofErr w:type="spellEnd"/>
        <w:r w:rsidRPr="0078457D">
          <w:rPr>
            <w:color w:val="0E101A"/>
            <w:highlight w:val="yellow"/>
            <w:rPrChange w:id="260" w:author="Paul Edison" w:date="2023-02-17T07:07:00Z">
              <w:rPr>
                <w:color w:val="0E101A"/>
              </w:rPr>
            </w:rPrChange>
          </w:rPr>
          <w:t xml:space="preserve"> yang </w:t>
        </w:r>
        <w:proofErr w:type="spellStart"/>
        <w:r w:rsidRPr="0078457D">
          <w:rPr>
            <w:color w:val="0E101A"/>
            <w:highlight w:val="yellow"/>
            <w:rPrChange w:id="261" w:author="Paul Edison" w:date="2023-02-17T07:07:00Z">
              <w:rPr>
                <w:color w:val="0E101A"/>
              </w:rPr>
            </w:rPrChange>
          </w:rPr>
          <w:t>saya</w:t>
        </w:r>
        <w:proofErr w:type="spellEnd"/>
        <w:r w:rsidRPr="0078457D">
          <w:rPr>
            <w:color w:val="0E101A"/>
            <w:highlight w:val="yellow"/>
            <w:rPrChange w:id="262" w:author="Paul Edison" w:date="2023-02-17T07:07:00Z">
              <w:rPr>
                <w:color w:val="0E101A"/>
              </w:rPr>
            </w:rPrChange>
          </w:rPr>
          <w:t xml:space="preserve"> </w:t>
        </w:r>
        <w:proofErr w:type="spellStart"/>
        <w:r w:rsidRPr="0078457D">
          <w:rPr>
            <w:color w:val="0E101A"/>
            <w:highlight w:val="yellow"/>
            <w:rPrChange w:id="263" w:author="Paul Edison" w:date="2023-02-17T07:07:00Z">
              <w:rPr>
                <w:color w:val="0E101A"/>
              </w:rPr>
            </w:rPrChange>
          </w:rPr>
          <w:t>sudah</w:t>
        </w:r>
        <w:proofErr w:type="spellEnd"/>
        <w:r w:rsidRPr="0078457D">
          <w:rPr>
            <w:color w:val="0E101A"/>
            <w:highlight w:val="yellow"/>
            <w:rPrChange w:id="264" w:author="Paul Edison" w:date="2023-02-17T07:07:00Z">
              <w:rPr>
                <w:color w:val="0E101A"/>
              </w:rPr>
            </w:rPrChange>
          </w:rPr>
          <w:t xml:space="preserve"> </w:t>
        </w:r>
        <w:proofErr w:type="spellStart"/>
        <w:r w:rsidRPr="0078457D">
          <w:rPr>
            <w:color w:val="0E101A"/>
            <w:highlight w:val="yellow"/>
            <w:rPrChange w:id="265" w:author="Paul Edison" w:date="2023-02-17T07:07:00Z">
              <w:rPr>
                <w:color w:val="0E101A"/>
              </w:rPr>
            </w:rPrChange>
          </w:rPr>
          <w:t>lakukan</w:t>
        </w:r>
        <w:proofErr w:type="spellEnd"/>
        <w:r w:rsidRPr="0078457D">
          <w:rPr>
            <w:color w:val="0E101A"/>
            <w:highlight w:val="yellow"/>
            <w:rPrChange w:id="266" w:author="Paul Edison" w:date="2023-02-17T07:07:00Z">
              <w:rPr>
                <w:color w:val="0E101A"/>
              </w:rPr>
            </w:rPrChange>
          </w:rPr>
          <w:t>.</w:t>
        </w:r>
        <w:r>
          <w:rPr>
            <w:color w:val="0E101A"/>
          </w:rPr>
          <w:t xml:space="preserve"> </w:t>
        </w:r>
      </w:ins>
    </w:p>
    <w:p w14:paraId="1D3F1997" w14:textId="77777777" w:rsidR="0078457D" w:rsidRDefault="0078457D" w:rsidP="00053214">
      <w:pPr>
        <w:pStyle w:val="NormalWeb"/>
        <w:spacing w:before="0" w:beforeAutospacing="0" w:after="0" w:afterAutospacing="0"/>
        <w:jc w:val="both"/>
        <w:rPr>
          <w:ins w:id="267" w:author="Paul Edison" w:date="2023-02-16T23:32:00Z"/>
          <w:color w:val="0E101A"/>
        </w:rPr>
      </w:pPr>
    </w:p>
    <w:p w14:paraId="598F9ECC" w14:textId="71A62082" w:rsidR="00DD770E" w:rsidRDefault="00DD770E" w:rsidP="00053214">
      <w:pPr>
        <w:pStyle w:val="NormalWeb"/>
        <w:spacing w:before="0" w:beforeAutospacing="0" w:after="0" w:afterAutospacing="0"/>
        <w:jc w:val="both"/>
        <w:rPr>
          <w:ins w:id="268" w:author="Paul Edison" w:date="2023-02-17T06:51:00Z"/>
          <w:color w:val="0E101A"/>
        </w:rPr>
      </w:pPr>
    </w:p>
    <w:p w14:paraId="0D3A021B" w14:textId="4816A532" w:rsidR="00DD770E" w:rsidRPr="00DD770E" w:rsidRDefault="00DD770E" w:rsidP="00053214">
      <w:pPr>
        <w:pStyle w:val="NormalWeb"/>
        <w:spacing w:before="0" w:beforeAutospacing="0" w:after="0" w:afterAutospacing="0"/>
        <w:jc w:val="both"/>
        <w:rPr>
          <w:ins w:id="269" w:author="Paul Edison" w:date="2023-02-16T23:32:00Z"/>
          <w:b/>
          <w:bCs/>
          <w:color w:val="0E101A"/>
          <w:rPrChange w:id="270" w:author="Paul Edison" w:date="2023-02-17T06:52:00Z">
            <w:rPr>
              <w:ins w:id="271" w:author="Paul Edison" w:date="2023-02-16T23:32:00Z"/>
              <w:color w:val="0E101A"/>
            </w:rPr>
          </w:rPrChange>
        </w:rPr>
      </w:pPr>
      <w:ins w:id="272" w:author="Paul Edison" w:date="2023-02-17T06:51:00Z">
        <w:r w:rsidRPr="00DD770E">
          <w:rPr>
            <w:b/>
            <w:bCs/>
            <w:color w:val="0E101A"/>
            <w:rPrChange w:id="273" w:author="Paul Edison" w:date="2023-02-17T06:52:00Z">
              <w:rPr>
                <w:color w:val="0E101A"/>
              </w:rPr>
            </w:rPrChange>
          </w:rPr>
          <w:t>WHAT I’VE DONE</w:t>
        </w:r>
      </w:ins>
    </w:p>
    <w:p w14:paraId="2C83C56F" w14:textId="629461EC" w:rsidR="00053214" w:rsidRDefault="00053214" w:rsidP="00053214">
      <w:pPr>
        <w:pStyle w:val="NormalWeb"/>
        <w:spacing w:before="0" w:beforeAutospacing="0" w:after="0" w:afterAutospacing="0"/>
        <w:jc w:val="both"/>
        <w:rPr>
          <w:color w:val="0E101A"/>
        </w:rPr>
      </w:pPr>
      <w:r>
        <w:rPr>
          <w:color w:val="0E101A"/>
        </w:rPr>
        <w:t xml:space="preserve">The idea of helping other female entrepreneurs in rural areas and giving women an equal opportunity to do their </w:t>
      </w:r>
      <w:commentRangeStart w:id="274"/>
      <w:r>
        <w:rPr>
          <w:color w:val="0E101A"/>
        </w:rPr>
        <w:t xml:space="preserve">business prompted me to leave my secure job at a multinational retail company </w:t>
      </w:r>
      <w:commentRangeEnd w:id="274"/>
      <w:r w:rsidR="008209B6">
        <w:rPr>
          <w:rStyle w:val="CommentReference"/>
          <w:rFonts w:asciiTheme="minorHAnsi" w:eastAsiaTheme="minorEastAsia" w:hAnsiTheme="minorHAnsi" w:cstheme="minorBidi"/>
        </w:rPr>
        <w:commentReference w:id="274"/>
      </w:r>
      <w:r>
        <w:rPr>
          <w:color w:val="0E101A"/>
        </w:rPr>
        <w:t>to lead a small family business in Makassar called UTG.</w:t>
      </w:r>
    </w:p>
    <w:p w14:paraId="5639F2B6" w14:textId="77777777" w:rsidR="00053214" w:rsidRDefault="00053214" w:rsidP="00053214">
      <w:pPr>
        <w:pStyle w:val="NormalWeb"/>
        <w:spacing w:before="0" w:beforeAutospacing="0" w:after="0" w:afterAutospacing="0"/>
        <w:jc w:val="both"/>
        <w:rPr>
          <w:color w:val="0E101A"/>
        </w:rPr>
      </w:pPr>
      <w:r>
        <w:rPr>
          <w:color w:val="0E101A"/>
        </w:rPr>
        <w:t> </w:t>
      </w:r>
    </w:p>
    <w:p w14:paraId="08212396" w14:textId="68818819" w:rsidR="00053214" w:rsidRDefault="00053214" w:rsidP="00053214">
      <w:pPr>
        <w:pStyle w:val="NormalWeb"/>
        <w:spacing w:before="0" w:beforeAutospacing="0" w:after="0" w:afterAutospacing="0"/>
        <w:jc w:val="both"/>
        <w:rPr>
          <w:color w:val="0E101A"/>
        </w:rPr>
      </w:pPr>
      <w:r>
        <w:rPr>
          <w:color w:val="0E101A"/>
        </w:rPr>
        <w:lastRenderedPageBreak/>
        <w:t>UTG is a wholesale clothing company that wants to enable women-led small clothing businesses to purchase their inventories from anywhere at any time. As a company, we believe that female-led fashion business units in rural areas can only grow if they have the same access to a wide variety of clothing suppliers that MSMEs in the city have access to. Hence, UTG serves 3</w:t>
      </w:r>
      <w:ins w:id="275" w:author="Paul Edison" w:date="2023-02-17T06:59:00Z">
        <w:r w:rsidR="008209B6">
          <w:rPr>
            <w:color w:val="0E101A"/>
          </w:rPr>
          <w:t>,</w:t>
        </w:r>
      </w:ins>
      <w:r>
        <w:rPr>
          <w:color w:val="0E101A"/>
        </w:rPr>
        <w:t>000 clothing brands that MSMEs can buy through their phone. My bachelor's degree in entrepreneurship enables me to bring about a few adjustments that are advantageous to both rural businesses and UTG as a business. </w:t>
      </w:r>
    </w:p>
    <w:p w14:paraId="7A5EE171" w14:textId="77777777" w:rsidR="00053214" w:rsidRDefault="00053214" w:rsidP="00053214">
      <w:pPr>
        <w:pStyle w:val="NormalWeb"/>
        <w:spacing w:before="0" w:beforeAutospacing="0" w:after="0" w:afterAutospacing="0"/>
        <w:jc w:val="both"/>
        <w:rPr>
          <w:color w:val="0E101A"/>
        </w:rPr>
      </w:pPr>
      <w:r>
        <w:rPr>
          <w:color w:val="0E101A"/>
        </w:rPr>
        <w:t> </w:t>
      </w:r>
    </w:p>
    <w:p w14:paraId="67B5F687" w14:textId="77777777" w:rsidR="002A6BC9" w:rsidRDefault="00053214" w:rsidP="00053214">
      <w:pPr>
        <w:pStyle w:val="NormalWeb"/>
        <w:spacing w:before="0" w:beforeAutospacing="0" w:after="0" w:afterAutospacing="0"/>
        <w:jc w:val="both"/>
        <w:rPr>
          <w:ins w:id="276" w:author="Paul Edison" w:date="2023-02-17T06:21:00Z"/>
          <w:color w:val="0E101A"/>
        </w:rPr>
      </w:pPr>
      <w:r>
        <w:rPr>
          <w:color w:val="0E101A"/>
        </w:rPr>
        <w:t xml:space="preserve">Firstly, I modified our aim by concentrating on business units in the countryside, which doubles our customer base. </w:t>
      </w:r>
      <w:commentRangeStart w:id="277"/>
      <w:r>
        <w:rPr>
          <w:color w:val="0E101A"/>
        </w:rPr>
        <w:t xml:space="preserve">We have helped 237 woman-owned small and micro companies stock up to 30.000 clothes per month so far. </w:t>
      </w:r>
      <w:commentRangeEnd w:id="277"/>
      <w:r w:rsidR="008209B6">
        <w:rPr>
          <w:rStyle w:val="CommentReference"/>
          <w:rFonts w:asciiTheme="minorHAnsi" w:eastAsiaTheme="minorEastAsia" w:hAnsiTheme="minorHAnsi" w:cstheme="minorBidi"/>
        </w:rPr>
        <w:commentReference w:id="277"/>
      </w:r>
    </w:p>
    <w:p w14:paraId="41C2BA3E" w14:textId="77777777" w:rsidR="002A6BC9" w:rsidRDefault="002A6BC9" w:rsidP="00053214">
      <w:pPr>
        <w:pStyle w:val="NormalWeb"/>
        <w:spacing w:before="0" w:beforeAutospacing="0" w:after="0" w:afterAutospacing="0"/>
        <w:jc w:val="both"/>
        <w:rPr>
          <w:ins w:id="278" w:author="Paul Edison" w:date="2023-02-17T06:21:00Z"/>
          <w:color w:val="0E101A"/>
        </w:rPr>
      </w:pPr>
    </w:p>
    <w:p w14:paraId="1C9EDFE2" w14:textId="7B49489B" w:rsidR="002A6BC9" w:rsidRDefault="00053214" w:rsidP="00053214">
      <w:pPr>
        <w:pStyle w:val="NormalWeb"/>
        <w:spacing w:before="0" w:beforeAutospacing="0" w:after="0" w:afterAutospacing="0"/>
        <w:jc w:val="both"/>
        <w:rPr>
          <w:ins w:id="279" w:author="Paul Edison" w:date="2023-02-17T06:21:00Z"/>
          <w:color w:val="0E101A"/>
        </w:rPr>
      </w:pPr>
      <w:r>
        <w:rPr>
          <w:color w:val="0E101A"/>
        </w:rPr>
        <w:t>Second, at the beginning of 2022, I spearheaded a customer visit program where my team and I went to our client</w:t>
      </w:r>
      <w:del w:id="280" w:author="Paul Edison" w:date="2023-02-17T06:21:00Z">
        <w:r w:rsidDel="002A6BC9">
          <w:rPr>
            <w:color w:val="0E101A"/>
          </w:rPr>
          <w:delText>'</w:delText>
        </w:r>
      </w:del>
      <w:ins w:id="281" w:author="Paul Edison" w:date="2023-02-17T06:21:00Z">
        <w:r w:rsidR="002A6BC9">
          <w:rPr>
            <w:color w:val="0E101A"/>
          </w:rPr>
          <w:t>’</w:t>
        </w:r>
      </w:ins>
      <w:r>
        <w:rPr>
          <w:color w:val="0E101A"/>
        </w:rPr>
        <w:t>s homes or stores. This is to observe their customers</w:t>
      </w:r>
      <w:del w:id="282" w:author="Paul Edison" w:date="2023-02-17T06:21:00Z">
        <w:r w:rsidDel="002A6BC9">
          <w:rPr>
            <w:color w:val="0E101A"/>
          </w:rPr>
          <w:delText>'</w:delText>
        </w:r>
      </w:del>
      <w:ins w:id="283" w:author="Paul Edison" w:date="2023-02-17T06:21:00Z">
        <w:r w:rsidR="002A6BC9">
          <w:rPr>
            <w:color w:val="0E101A"/>
          </w:rPr>
          <w:t>’</w:t>
        </w:r>
      </w:ins>
      <w:r>
        <w:rPr>
          <w:color w:val="0E101A"/>
        </w:rPr>
        <w:t xml:space="preserve"> purchasing patterns and then use that information to advise them on the types of clothes to sell to make their businesses appear appealing. I</w:t>
      </w:r>
      <w:del w:id="284" w:author="Paul Edison" w:date="2023-02-17T06:21:00Z">
        <w:r w:rsidDel="002A6BC9">
          <w:rPr>
            <w:color w:val="0E101A"/>
          </w:rPr>
          <w:delText>'</w:delText>
        </w:r>
      </w:del>
      <w:ins w:id="285" w:author="Paul Edison" w:date="2023-02-17T06:21:00Z">
        <w:r w:rsidR="002A6BC9">
          <w:rPr>
            <w:color w:val="0E101A"/>
          </w:rPr>
          <w:t>’</w:t>
        </w:r>
      </w:ins>
      <w:r>
        <w:rPr>
          <w:color w:val="0E101A"/>
        </w:rPr>
        <w:t>m grateful to have seen our customers</w:t>
      </w:r>
      <w:del w:id="286" w:author="Paul Edison" w:date="2023-02-17T06:21:00Z">
        <w:r w:rsidDel="002A6BC9">
          <w:rPr>
            <w:color w:val="0E101A"/>
          </w:rPr>
          <w:delText>'</w:delText>
        </w:r>
      </w:del>
      <w:ins w:id="287" w:author="Paul Edison" w:date="2023-02-17T06:21:00Z">
        <w:r w:rsidR="002A6BC9">
          <w:rPr>
            <w:color w:val="0E101A"/>
          </w:rPr>
          <w:t>’</w:t>
        </w:r>
      </w:ins>
      <w:r>
        <w:rPr>
          <w:color w:val="0E101A"/>
        </w:rPr>
        <w:t xml:space="preserve"> business growth emerge through this new program. For example, </w:t>
      </w:r>
      <w:proofErr w:type="spellStart"/>
      <w:r>
        <w:rPr>
          <w:color w:val="0E101A"/>
        </w:rPr>
        <w:t>Kak</w:t>
      </w:r>
      <w:proofErr w:type="spellEnd"/>
      <w:r>
        <w:rPr>
          <w:color w:val="0E101A"/>
        </w:rPr>
        <w:t xml:space="preserve"> </w:t>
      </w:r>
      <w:proofErr w:type="spellStart"/>
      <w:r>
        <w:rPr>
          <w:color w:val="0E101A"/>
        </w:rPr>
        <w:t>Idha</w:t>
      </w:r>
      <w:proofErr w:type="spellEnd"/>
      <w:r>
        <w:rPr>
          <w:color w:val="0E101A"/>
        </w:rPr>
        <w:t xml:space="preserve"> from Mamuju grew her business and opened a new branch in another area. My data shows that 10 percent of our clients have opened a new branch and/or modified their boutique to be bigger, hence creating more job listings. The clients' growth help UTG to experience a revenue boost and </w:t>
      </w:r>
      <w:del w:id="288" w:author="Paul Edison" w:date="2023-02-17T07:00:00Z">
        <w:r w:rsidDel="008209B6">
          <w:rPr>
            <w:color w:val="0E101A"/>
          </w:rPr>
          <w:delText xml:space="preserve">can </w:delText>
        </w:r>
      </w:del>
      <w:ins w:id="289" w:author="Paul Edison" w:date="2023-02-17T07:00:00Z">
        <w:r w:rsidR="008209B6">
          <w:rPr>
            <w:color w:val="0E101A"/>
          </w:rPr>
          <w:t>has</w:t>
        </w:r>
        <w:r w:rsidR="008209B6">
          <w:rPr>
            <w:color w:val="0E101A"/>
          </w:rPr>
          <w:t xml:space="preserve"> </w:t>
        </w:r>
      </w:ins>
      <w:r>
        <w:rPr>
          <w:color w:val="0E101A"/>
        </w:rPr>
        <w:t>double</w:t>
      </w:r>
      <w:ins w:id="290" w:author="Paul Edison" w:date="2023-02-17T07:00:00Z">
        <w:r w:rsidR="008209B6">
          <w:rPr>
            <w:color w:val="0E101A"/>
          </w:rPr>
          <w:t>d</w:t>
        </w:r>
      </w:ins>
      <w:r>
        <w:rPr>
          <w:color w:val="0E101A"/>
        </w:rPr>
        <w:t xml:space="preserve"> the amount of its employee to serve more female entrepreneurs in rural areas. </w:t>
      </w:r>
    </w:p>
    <w:p w14:paraId="0BFA1C3D" w14:textId="77777777" w:rsidR="002A6BC9" w:rsidRDefault="002A6BC9" w:rsidP="00053214">
      <w:pPr>
        <w:pStyle w:val="NormalWeb"/>
        <w:spacing w:before="0" w:beforeAutospacing="0" w:after="0" w:afterAutospacing="0"/>
        <w:jc w:val="both"/>
        <w:rPr>
          <w:ins w:id="291" w:author="Paul Edison" w:date="2023-02-17T06:21:00Z"/>
          <w:color w:val="0E101A"/>
        </w:rPr>
      </w:pPr>
    </w:p>
    <w:p w14:paraId="24FBB5D9" w14:textId="1D27E62A" w:rsidR="00053214" w:rsidDel="008209B6" w:rsidRDefault="00053214" w:rsidP="00053214">
      <w:pPr>
        <w:pStyle w:val="NormalWeb"/>
        <w:spacing w:before="0" w:beforeAutospacing="0" w:after="0" w:afterAutospacing="0"/>
        <w:jc w:val="both"/>
        <w:rPr>
          <w:del w:id="292" w:author="Paul Edison" w:date="2023-02-17T07:00:00Z"/>
          <w:color w:val="0E101A"/>
        </w:rPr>
      </w:pPr>
      <w:r>
        <w:rPr>
          <w:color w:val="0E101A"/>
        </w:rPr>
        <w:t>Third, I created a secure way to give out payment plans that ultimately reduce the number of yearly uncollectible debt by 92 percent. It helps UTG to keep a healthier cash flow and have more funds to offer payment plans to female entrepreneurs.</w:t>
      </w:r>
    </w:p>
    <w:p w14:paraId="1EB59042" w14:textId="2BBAF64F" w:rsidR="008209B6" w:rsidRDefault="008209B6" w:rsidP="00053214">
      <w:pPr>
        <w:pStyle w:val="NormalWeb"/>
        <w:spacing w:before="0" w:beforeAutospacing="0" w:after="0" w:afterAutospacing="0"/>
        <w:jc w:val="both"/>
        <w:rPr>
          <w:ins w:id="293" w:author="Paul Edison" w:date="2023-02-17T07:00:00Z"/>
          <w:color w:val="0E101A"/>
        </w:rPr>
      </w:pPr>
    </w:p>
    <w:p w14:paraId="3E880600" w14:textId="77777777" w:rsidR="008209B6" w:rsidRDefault="008209B6" w:rsidP="00053214">
      <w:pPr>
        <w:pStyle w:val="NormalWeb"/>
        <w:spacing w:before="0" w:beforeAutospacing="0" w:after="0" w:afterAutospacing="0"/>
        <w:jc w:val="both"/>
        <w:rPr>
          <w:ins w:id="294" w:author="Paul Edison" w:date="2023-02-17T07:00:00Z"/>
          <w:color w:val="0E101A"/>
        </w:rPr>
      </w:pPr>
    </w:p>
    <w:p w14:paraId="677BFACE" w14:textId="76017EE3" w:rsidR="00053214" w:rsidRPr="0078457D" w:rsidRDefault="008209B6" w:rsidP="00053214">
      <w:pPr>
        <w:pStyle w:val="NormalWeb"/>
        <w:spacing w:before="0" w:beforeAutospacing="0" w:after="0" w:afterAutospacing="0"/>
        <w:jc w:val="both"/>
        <w:rPr>
          <w:ins w:id="295" w:author="Paul Edison" w:date="2023-02-17T07:08:00Z"/>
          <w:b/>
          <w:bCs/>
          <w:color w:val="0E101A"/>
          <w:highlight w:val="yellow"/>
          <w:rPrChange w:id="296" w:author="Paul Edison" w:date="2023-02-17T07:09:00Z">
            <w:rPr>
              <w:ins w:id="297" w:author="Paul Edison" w:date="2023-02-17T07:08:00Z"/>
              <w:b/>
              <w:bCs/>
              <w:color w:val="0E101A"/>
            </w:rPr>
          </w:rPrChange>
        </w:rPr>
      </w:pPr>
      <w:ins w:id="298" w:author="Paul Edison" w:date="2023-02-17T07:01:00Z">
        <w:r w:rsidRPr="0078457D">
          <w:rPr>
            <w:b/>
            <w:bCs/>
            <w:color w:val="0E101A"/>
            <w:highlight w:val="yellow"/>
            <w:rPrChange w:id="299" w:author="Paul Edison" w:date="2023-02-17T07:09:00Z">
              <w:rPr>
                <w:color w:val="0E101A"/>
              </w:rPr>
            </w:rPrChange>
          </w:rPr>
          <w:t>THE IMPACT</w:t>
        </w:r>
      </w:ins>
      <w:del w:id="300" w:author="Paul Edison" w:date="2023-02-17T07:00:00Z">
        <w:r w:rsidR="00053214" w:rsidRPr="0078457D" w:rsidDel="008209B6">
          <w:rPr>
            <w:b/>
            <w:bCs/>
            <w:color w:val="0E101A"/>
            <w:highlight w:val="yellow"/>
            <w:rPrChange w:id="301" w:author="Paul Edison" w:date="2023-02-17T07:09:00Z">
              <w:rPr>
                <w:color w:val="0E101A"/>
              </w:rPr>
            </w:rPrChange>
          </w:rPr>
          <w:delText> </w:delText>
        </w:r>
      </w:del>
    </w:p>
    <w:p w14:paraId="326DB311" w14:textId="21F97FC4" w:rsidR="0078457D" w:rsidRPr="0078457D" w:rsidRDefault="0078457D" w:rsidP="00053214">
      <w:pPr>
        <w:pStyle w:val="NormalWeb"/>
        <w:spacing w:before="0" w:beforeAutospacing="0" w:after="0" w:afterAutospacing="0"/>
        <w:jc w:val="both"/>
        <w:rPr>
          <w:ins w:id="302" w:author="Paul Edison" w:date="2023-02-17T07:08:00Z"/>
          <w:color w:val="0E101A"/>
          <w:rPrChange w:id="303" w:author="Paul Edison" w:date="2023-02-17T07:08:00Z">
            <w:rPr>
              <w:ins w:id="304" w:author="Paul Edison" w:date="2023-02-17T07:08:00Z"/>
              <w:b/>
              <w:bCs/>
              <w:color w:val="0E101A"/>
            </w:rPr>
          </w:rPrChange>
        </w:rPr>
      </w:pPr>
      <w:ins w:id="305" w:author="Paul Edison" w:date="2023-02-17T07:08:00Z">
        <w:r w:rsidRPr="0078457D">
          <w:rPr>
            <w:color w:val="0E101A"/>
            <w:highlight w:val="yellow"/>
            <w:rPrChange w:id="306" w:author="Paul Edison" w:date="2023-02-17T07:09:00Z">
              <w:rPr>
                <w:color w:val="0E101A"/>
              </w:rPr>
            </w:rPrChange>
          </w:rPr>
          <w:t xml:space="preserve">Here, </w:t>
        </w:r>
      </w:ins>
      <w:ins w:id="307" w:author="Paul Edison" w:date="2023-02-17T07:09:00Z">
        <w:r>
          <w:rPr>
            <w:color w:val="0E101A"/>
            <w:highlight w:val="yellow"/>
          </w:rPr>
          <w:t>expand on</w:t>
        </w:r>
      </w:ins>
      <w:ins w:id="308" w:author="Paul Edison" w:date="2023-02-17T07:08:00Z">
        <w:r w:rsidRPr="0078457D">
          <w:rPr>
            <w:color w:val="0E101A"/>
            <w:highlight w:val="yellow"/>
            <w:rPrChange w:id="309" w:author="Paul Edison" w:date="2023-02-17T07:09:00Z">
              <w:rPr>
                <w:color w:val="0E101A"/>
              </w:rPr>
            </w:rPrChange>
          </w:rPr>
          <w:t xml:space="preserve"> the impact of your efforts at UTG on the </w:t>
        </w:r>
      </w:ins>
      <w:ins w:id="310" w:author="Paul Edison" w:date="2023-02-17T07:09:00Z">
        <w:r w:rsidRPr="0078457D">
          <w:rPr>
            <w:color w:val="0E101A"/>
            <w:highlight w:val="yellow"/>
            <w:rPrChange w:id="311" w:author="Paul Edison" w:date="2023-02-17T07:09:00Z">
              <w:rPr>
                <w:color w:val="0E101A"/>
              </w:rPr>
            </w:rPrChange>
          </w:rPr>
          <w:t>community.</w:t>
        </w:r>
        <w:r>
          <w:rPr>
            <w:color w:val="0E101A"/>
          </w:rPr>
          <w:t xml:space="preserve"> </w:t>
        </w:r>
      </w:ins>
    </w:p>
    <w:p w14:paraId="45A7CDD9" w14:textId="43524B1D" w:rsidR="008209B6" w:rsidRDefault="008209B6" w:rsidP="00053214">
      <w:pPr>
        <w:pStyle w:val="NormalWeb"/>
        <w:spacing w:before="0" w:beforeAutospacing="0" w:after="0" w:afterAutospacing="0"/>
        <w:jc w:val="both"/>
        <w:rPr>
          <w:ins w:id="312" w:author="Paul Edison" w:date="2023-02-17T07:09:00Z"/>
          <w:color w:val="0E101A"/>
        </w:rPr>
      </w:pPr>
    </w:p>
    <w:p w14:paraId="2B580A78" w14:textId="77777777" w:rsidR="0078457D" w:rsidRDefault="0078457D" w:rsidP="00053214">
      <w:pPr>
        <w:pStyle w:val="NormalWeb"/>
        <w:spacing w:before="0" w:beforeAutospacing="0" w:after="0" w:afterAutospacing="0"/>
        <w:jc w:val="both"/>
        <w:rPr>
          <w:ins w:id="313" w:author="Paul Edison" w:date="2023-02-17T07:10:00Z"/>
          <w:b/>
          <w:bCs/>
          <w:color w:val="0E101A"/>
        </w:rPr>
      </w:pPr>
    </w:p>
    <w:p w14:paraId="47075D29" w14:textId="407388E8" w:rsidR="008209B6" w:rsidRDefault="0078457D" w:rsidP="00053214">
      <w:pPr>
        <w:pStyle w:val="NormalWeb"/>
        <w:spacing w:before="0" w:beforeAutospacing="0" w:after="0" w:afterAutospacing="0"/>
        <w:jc w:val="both"/>
        <w:rPr>
          <w:color w:val="0E101A"/>
        </w:rPr>
      </w:pPr>
      <w:ins w:id="314" w:author="Paul Edison" w:date="2023-02-17T07:10:00Z">
        <w:r w:rsidRPr="0078457D">
          <w:rPr>
            <w:b/>
            <w:bCs/>
            <w:color w:val="0E101A"/>
            <w:rPrChange w:id="315" w:author="Paul Edison" w:date="2023-02-17T07:10:00Z">
              <w:rPr>
                <w:color w:val="0E101A"/>
              </w:rPr>
            </w:rPrChange>
          </w:rPr>
          <w:t>MORE COMPLICATION</w:t>
        </w:r>
      </w:ins>
    </w:p>
    <w:p w14:paraId="1A519ACA" w14:textId="77777777" w:rsidR="00053214" w:rsidRDefault="00053214" w:rsidP="00053214">
      <w:pPr>
        <w:pStyle w:val="NormalWeb"/>
        <w:spacing w:before="0" w:beforeAutospacing="0" w:after="0" w:afterAutospacing="0"/>
        <w:jc w:val="both"/>
        <w:rPr>
          <w:color w:val="0E101A"/>
        </w:rPr>
      </w:pPr>
      <w:r>
        <w:rPr>
          <w:color w:val="0E101A"/>
        </w:rPr>
        <w:t>Combating limited job opportunities in rural areas and developing regional economies will need a long-term solution, such as educating our future generation in entrepreneurship. Therefore, I collaborate with SMA Athirah to create an entrepreneurial club to help students leap on their entrepreneurial journey. The movement will encourage students to be open to starting their firms and expanding employment options in South Sulawesi. I have designed the module with SMA Athirah since October and have finalized it to include several business tools such as design thinking to help students approach business as a solution to solve everyday life's problems, the business model canvas to help students plan a sustainable business, small business accounting, and finance module to make sure they can make a calculated decision regarding their business, and many other modules fit for seed-stage business.</w:t>
      </w:r>
    </w:p>
    <w:p w14:paraId="47ABE4B7" w14:textId="77777777" w:rsidR="00053214" w:rsidRDefault="00053214" w:rsidP="00053214">
      <w:pPr>
        <w:pStyle w:val="NormalWeb"/>
        <w:spacing w:before="0" w:beforeAutospacing="0" w:after="0" w:afterAutospacing="0"/>
        <w:jc w:val="both"/>
        <w:rPr>
          <w:color w:val="0E101A"/>
        </w:rPr>
      </w:pPr>
      <w:r>
        <w:rPr>
          <w:color w:val="0E101A"/>
        </w:rPr>
        <w:t> </w:t>
      </w:r>
    </w:p>
    <w:p w14:paraId="0FE820D3" w14:textId="77777777" w:rsidR="002A6BC9" w:rsidRDefault="00053214" w:rsidP="00053214">
      <w:pPr>
        <w:pStyle w:val="NormalWeb"/>
        <w:spacing w:before="0" w:beforeAutospacing="0" w:after="0" w:afterAutospacing="0"/>
        <w:jc w:val="both"/>
        <w:rPr>
          <w:ins w:id="316" w:author="Paul Edison" w:date="2023-02-17T06:31:00Z"/>
          <w:color w:val="0E101A"/>
        </w:rPr>
      </w:pPr>
      <w:r>
        <w:rPr>
          <w:color w:val="0E101A"/>
        </w:rPr>
        <w:t xml:space="preserve">Even though I wish to see MSMEs catalyze the expansion of the rural economy, business owners' financial illiteracy impacts the sustainability of their businesses. For instance, one of my clients, Kak Rayyan from Masamba, saw increased sales from her apparel business and launched her beauty line. She could not, however, pay her garment invoices in UTG since she used the money she made from her clothing store to launch the beauty line. Consequently, she struggled to pay her debts, maintain her two businesses, and keep her employees. From </w:t>
      </w:r>
      <w:r>
        <w:rPr>
          <w:color w:val="0E101A"/>
        </w:rPr>
        <w:lastRenderedPageBreak/>
        <w:t xml:space="preserve">this case alone, we can see the snowballing effect of the lack of financial literacy on a business and its stakeholders. </w:t>
      </w:r>
    </w:p>
    <w:p w14:paraId="5AC78896" w14:textId="77777777" w:rsidR="002A6BC9" w:rsidRDefault="002A6BC9" w:rsidP="00053214">
      <w:pPr>
        <w:pStyle w:val="NormalWeb"/>
        <w:spacing w:before="0" w:beforeAutospacing="0" w:after="0" w:afterAutospacing="0"/>
        <w:jc w:val="both"/>
        <w:rPr>
          <w:ins w:id="317" w:author="Paul Edison" w:date="2023-02-17T06:31:00Z"/>
          <w:color w:val="0E101A"/>
        </w:rPr>
      </w:pPr>
    </w:p>
    <w:p w14:paraId="28721633" w14:textId="151F806E" w:rsidR="00053214" w:rsidRDefault="00053214" w:rsidP="00053214">
      <w:pPr>
        <w:pStyle w:val="NormalWeb"/>
        <w:spacing w:before="0" w:beforeAutospacing="0" w:after="0" w:afterAutospacing="0"/>
        <w:jc w:val="both"/>
        <w:rPr>
          <w:color w:val="0E101A"/>
        </w:rPr>
      </w:pPr>
      <w:commentRangeStart w:id="318"/>
      <w:r>
        <w:rPr>
          <w:color w:val="0E101A"/>
        </w:rPr>
        <w:t xml:space="preserve">The same case happens to many other </w:t>
      </w:r>
      <w:del w:id="319" w:author="Paul Edison" w:date="2023-02-17T06:31:00Z">
        <w:r w:rsidDel="002A6BC9">
          <w:rPr>
            <w:color w:val="0E101A"/>
          </w:rPr>
          <w:delText>S</w:delText>
        </w:r>
      </w:del>
      <w:ins w:id="320" w:author="Paul Edison" w:date="2023-02-17T06:31:00Z">
        <w:r w:rsidR="002A6BC9">
          <w:rPr>
            <w:color w:val="0E101A"/>
          </w:rPr>
          <w:t>s</w:t>
        </w:r>
      </w:ins>
      <w:r>
        <w:rPr>
          <w:color w:val="0E101A"/>
        </w:rPr>
        <w:t xml:space="preserve">mall business owners in the world. In the US, for example, research by U.S. Small Business Administration in 2015 shows that more than 286,000 SMEs suffered from financial illiteracy. This is alarming because the </w:t>
      </w:r>
      <w:commentRangeStart w:id="321"/>
      <w:r>
        <w:rPr>
          <w:color w:val="0E101A"/>
        </w:rPr>
        <w:t xml:space="preserve">government </w:t>
      </w:r>
      <w:commentRangeEnd w:id="321"/>
      <w:r w:rsidR="0078457D">
        <w:rPr>
          <w:rStyle w:val="CommentReference"/>
          <w:rFonts w:asciiTheme="minorHAnsi" w:eastAsiaTheme="minorEastAsia" w:hAnsiTheme="minorHAnsi" w:cstheme="minorBidi"/>
        </w:rPr>
        <w:commentReference w:id="321"/>
      </w:r>
      <w:r>
        <w:rPr>
          <w:color w:val="0E101A"/>
        </w:rPr>
        <w:t xml:space="preserve">helps MSMEs by focusing on offering business loans and credit assistance, such as KUR and LPDB KUKM, which can be disastrous if entrepreneurs are not assisted with adequate financial knowledge. </w:t>
      </w:r>
      <w:commentRangeEnd w:id="318"/>
      <w:r w:rsidR="0078457D">
        <w:rPr>
          <w:rStyle w:val="CommentReference"/>
          <w:rFonts w:asciiTheme="minorHAnsi" w:eastAsiaTheme="minorEastAsia" w:hAnsiTheme="minorHAnsi" w:cstheme="minorBidi"/>
        </w:rPr>
        <w:commentReference w:id="318"/>
      </w:r>
      <w:r>
        <w:rPr>
          <w:color w:val="0E101A"/>
        </w:rPr>
        <w:t xml:space="preserve">Suppose many business owners in rural areas </w:t>
      </w:r>
      <w:proofErr w:type="gramStart"/>
      <w:r>
        <w:rPr>
          <w:color w:val="0E101A"/>
        </w:rPr>
        <w:t>have to</w:t>
      </w:r>
      <w:proofErr w:type="gramEnd"/>
      <w:r>
        <w:rPr>
          <w:color w:val="0E101A"/>
        </w:rPr>
        <w:t xml:space="preserve"> close down because of a financial mishap. In that case, many job opportunities will be closed, more people will become unemployed, and eventually rural economy will not thrive. Currently, we can combat this problem through financial books targeted toward MSMEs. Yet, some books are unsuitable as they omit financial transactions like barter, which are common in rural micro businesses.</w:t>
      </w:r>
    </w:p>
    <w:p w14:paraId="3BCA7493" w14:textId="77777777" w:rsidR="00053214" w:rsidRDefault="00053214" w:rsidP="00053214">
      <w:pPr>
        <w:pStyle w:val="NormalWeb"/>
        <w:spacing w:before="0" w:beforeAutospacing="0" w:after="0" w:afterAutospacing="0"/>
        <w:jc w:val="both"/>
        <w:rPr>
          <w:color w:val="0E101A"/>
        </w:rPr>
      </w:pPr>
    </w:p>
    <w:p w14:paraId="60E70145" w14:textId="58A0EE6E" w:rsidR="00053214" w:rsidRDefault="00053214" w:rsidP="00053214">
      <w:pPr>
        <w:pStyle w:val="NormalWeb"/>
        <w:spacing w:before="0" w:beforeAutospacing="0" w:after="0" w:afterAutospacing="0"/>
        <w:jc w:val="both"/>
        <w:rPr>
          <w:color w:val="0E101A"/>
        </w:rPr>
      </w:pPr>
      <w:r>
        <w:rPr>
          <w:color w:val="0E101A"/>
        </w:rPr>
        <w:t xml:space="preserve">Additionally, most MSMEs run retail businesses but need more vital supply chain management skills. For instance, Kak Ain, a store owner from Palopo, experienced overstocking during the holy month of Ramadan. In 2021, she stocked 12 million worth of clothing during Ramadhan. If she knew how to forecast her sales using the straight-line method, she would buy 16 million worth of inventories by factoring in her 34 percent growth according to her inventories purchasing capabilities in UTG. However, she did not know about this and bought 50 million </w:t>
      </w:r>
      <w:ins w:id="322" w:author="Paul Edison" w:date="2023-02-17T06:32:00Z">
        <w:r w:rsidR="00F56FB6">
          <w:rPr>
            <w:color w:val="0E101A"/>
          </w:rPr>
          <w:t xml:space="preserve">worth of </w:t>
        </w:r>
      </w:ins>
      <w:r>
        <w:rPr>
          <w:color w:val="0E101A"/>
        </w:rPr>
        <w:t>clothes. Hence, some of her inventories still need to be sold. This is disastrous because small businesses typically have limited funds. If their inventory doesn't move, they must stop purchasing stocks corresponding to their present client behavior. Owners can purchase books about retail. However, the books in Bahasa are mostly university-level and can only be comprehended with formal business education.</w:t>
      </w:r>
    </w:p>
    <w:p w14:paraId="1928940D" w14:textId="71E53E84" w:rsidR="00053214" w:rsidRDefault="00053214" w:rsidP="00053214">
      <w:pPr>
        <w:pStyle w:val="NormalWeb"/>
        <w:spacing w:before="0" w:beforeAutospacing="0" w:after="0" w:afterAutospacing="0"/>
        <w:jc w:val="both"/>
        <w:rPr>
          <w:ins w:id="323" w:author="Paul Edison" w:date="2023-02-17T07:10:00Z"/>
          <w:color w:val="0E101A"/>
        </w:rPr>
      </w:pPr>
      <w:del w:id="324" w:author="Paul Edison" w:date="2023-02-17T07:10:00Z">
        <w:r w:rsidDel="0078457D">
          <w:rPr>
            <w:color w:val="0E101A"/>
          </w:rPr>
          <w:delText> </w:delText>
        </w:r>
      </w:del>
    </w:p>
    <w:p w14:paraId="029C4205" w14:textId="5FBF1326" w:rsidR="0078457D" w:rsidRPr="0078457D" w:rsidRDefault="0078457D" w:rsidP="00053214">
      <w:pPr>
        <w:pStyle w:val="NormalWeb"/>
        <w:spacing w:before="0" w:beforeAutospacing="0" w:after="0" w:afterAutospacing="0"/>
        <w:jc w:val="both"/>
        <w:rPr>
          <w:ins w:id="325" w:author="Paul Edison" w:date="2023-02-17T07:10:00Z"/>
          <w:b/>
          <w:bCs/>
          <w:color w:val="0E101A"/>
          <w:rPrChange w:id="326" w:author="Paul Edison" w:date="2023-02-17T07:10:00Z">
            <w:rPr>
              <w:ins w:id="327" w:author="Paul Edison" w:date="2023-02-17T07:10:00Z"/>
              <w:color w:val="0E101A"/>
            </w:rPr>
          </w:rPrChange>
        </w:rPr>
      </w:pPr>
    </w:p>
    <w:p w14:paraId="404E8DEB" w14:textId="4385025E" w:rsidR="0078457D" w:rsidRPr="0078457D" w:rsidRDefault="0078457D" w:rsidP="00053214">
      <w:pPr>
        <w:pStyle w:val="NormalWeb"/>
        <w:spacing w:before="0" w:beforeAutospacing="0" w:after="0" w:afterAutospacing="0"/>
        <w:jc w:val="both"/>
        <w:rPr>
          <w:b/>
          <w:bCs/>
          <w:color w:val="0E101A"/>
          <w:rPrChange w:id="328" w:author="Paul Edison" w:date="2023-02-17T07:10:00Z">
            <w:rPr>
              <w:color w:val="0E101A"/>
            </w:rPr>
          </w:rPrChange>
        </w:rPr>
      </w:pPr>
      <w:ins w:id="329" w:author="Paul Edison" w:date="2023-02-17T07:10:00Z">
        <w:r w:rsidRPr="0078457D">
          <w:rPr>
            <w:b/>
            <w:bCs/>
            <w:color w:val="0E101A"/>
            <w:rPrChange w:id="330" w:author="Paul Edison" w:date="2023-02-17T07:10:00Z">
              <w:rPr>
                <w:color w:val="0E101A"/>
              </w:rPr>
            </w:rPrChange>
          </w:rPr>
          <w:t>THE SOLUTION</w:t>
        </w:r>
      </w:ins>
    </w:p>
    <w:p w14:paraId="34F01445" w14:textId="77777777" w:rsidR="00F56FB6" w:rsidRDefault="00053214" w:rsidP="00053214">
      <w:pPr>
        <w:pStyle w:val="NormalWeb"/>
        <w:spacing w:before="0" w:beforeAutospacing="0" w:after="0" w:afterAutospacing="0"/>
        <w:jc w:val="both"/>
        <w:rPr>
          <w:ins w:id="331" w:author="Paul Edison" w:date="2023-02-17T06:34:00Z"/>
          <w:color w:val="0E101A"/>
        </w:rPr>
      </w:pPr>
      <w:commentRangeStart w:id="332"/>
      <w:r>
        <w:rPr>
          <w:color w:val="0E101A"/>
        </w:rPr>
        <w:t xml:space="preserve">Therefore, I aim to open a consulting firm geared towards female-led businesses in rural areas. The consulting firm we have in the market right now is primarily based in Java and uses consultants that usually work with large firms, making it hard to sympathize with MSMEs owners in rural areas. I want to create a consulting company that avoids English business jargon that can be hard to comprehend for entrepreneurs in rural areas. </w:t>
      </w:r>
      <w:commentRangeEnd w:id="332"/>
      <w:r w:rsidR="003A3E95">
        <w:rPr>
          <w:rStyle w:val="CommentReference"/>
          <w:rFonts w:asciiTheme="minorHAnsi" w:eastAsiaTheme="minorEastAsia" w:hAnsiTheme="minorHAnsi" w:cstheme="minorBidi"/>
        </w:rPr>
        <w:commentReference w:id="332"/>
      </w:r>
    </w:p>
    <w:p w14:paraId="148A2BCF" w14:textId="77777777" w:rsidR="00F56FB6" w:rsidRDefault="00F56FB6" w:rsidP="00053214">
      <w:pPr>
        <w:pStyle w:val="NormalWeb"/>
        <w:spacing w:before="0" w:beforeAutospacing="0" w:after="0" w:afterAutospacing="0"/>
        <w:jc w:val="both"/>
        <w:rPr>
          <w:ins w:id="333" w:author="Paul Edison" w:date="2023-02-17T06:34:00Z"/>
          <w:color w:val="0E101A"/>
        </w:rPr>
      </w:pPr>
    </w:p>
    <w:p w14:paraId="44C48459" w14:textId="2E4307A5" w:rsidR="00053214" w:rsidRDefault="00053214" w:rsidP="00053214">
      <w:pPr>
        <w:pStyle w:val="NormalWeb"/>
        <w:spacing w:before="0" w:beforeAutospacing="0" w:after="0" w:afterAutospacing="0"/>
        <w:jc w:val="both"/>
        <w:rPr>
          <w:ins w:id="334" w:author="Paul Edison" w:date="2023-02-17T07:13:00Z"/>
          <w:color w:val="0E101A"/>
        </w:rPr>
      </w:pPr>
      <w:del w:id="335" w:author="Paul Edison" w:date="2023-02-17T06:34:00Z">
        <w:r w:rsidDel="00F56FB6">
          <w:rPr>
            <w:color w:val="0E101A"/>
          </w:rPr>
          <w:delText>While a</w:delText>
        </w:r>
      </w:del>
      <w:ins w:id="336" w:author="Paul Edison" w:date="2023-02-17T06:34:00Z">
        <w:r w:rsidR="00F56FB6">
          <w:rPr>
            <w:color w:val="0E101A"/>
          </w:rPr>
          <w:t>A</w:t>
        </w:r>
      </w:ins>
      <w:r>
        <w:rPr>
          <w:color w:val="0E101A"/>
        </w:rPr>
        <w:t>t UTG, I learned that some female entrepreneurs prioritize their families over their businesses. Accordingly, our firm will not solely focus on the corporation side but also their personal goal. For example, I want to discuss how female business founders can make employees' workflow so that they do not have to close their stores if they are away to get their kid's rapport cards. Regardless of this vision, my background in entrepreneurship covers only the tip of business understanding and does not prepare me with deep corporate finance and supply chain that is vital in retail businesses. Consequently, I will need to obtain a master's degree in business administration to study finance decision-making, retail operation, and consultation framework.</w:t>
      </w:r>
    </w:p>
    <w:p w14:paraId="5C8905AE" w14:textId="5C153544" w:rsidR="0078457D" w:rsidRDefault="0078457D" w:rsidP="00053214">
      <w:pPr>
        <w:pStyle w:val="NormalWeb"/>
        <w:spacing w:before="0" w:beforeAutospacing="0" w:after="0" w:afterAutospacing="0"/>
        <w:jc w:val="both"/>
        <w:rPr>
          <w:ins w:id="337" w:author="Paul Edison" w:date="2023-02-17T07:13:00Z"/>
          <w:color w:val="0E101A"/>
        </w:rPr>
      </w:pPr>
    </w:p>
    <w:p w14:paraId="34A950CA" w14:textId="77777777" w:rsidR="0078457D" w:rsidRPr="0078457D" w:rsidRDefault="0078457D" w:rsidP="00053214">
      <w:pPr>
        <w:pStyle w:val="NormalWeb"/>
        <w:spacing w:before="0" w:beforeAutospacing="0" w:after="0" w:afterAutospacing="0"/>
        <w:jc w:val="both"/>
        <w:rPr>
          <w:b/>
          <w:bCs/>
          <w:color w:val="0E101A"/>
          <w:rPrChange w:id="338" w:author="Paul Edison" w:date="2023-02-17T07:13:00Z">
            <w:rPr>
              <w:color w:val="0E101A"/>
            </w:rPr>
          </w:rPrChange>
        </w:rPr>
      </w:pPr>
    </w:p>
    <w:p w14:paraId="42162B11" w14:textId="5AFBFF4D" w:rsidR="00053214" w:rsidRDefault="0078457D" w:rsidP="00053214">
      <w:pPr>
        <w:pStyle w:val="NormalWeb"/>
        <w:spacing w:before="0" w:beforeAutospacing="0" w:after="0" w:afterAutospacing="0"/>
        <w:jc w:val="both"/>
        <w:rPr>
          <w:color w:val="0E101A"/>
        </w:rPr>
      </w:pPr>
      <w:ins w:id="339" w:author="Paul Edison" w:date="2023-02-17T07:13:00Z">
        <w:r w:rsidRPr="0078457D">
          <w:rPr>
            <w:b/>
            <w:bCs/>
            <w:color w:val="0E101A"/>
            <w:rPrChange w:id="340" w:author="Paul Edison" w:date="2023-02-17T07:13:00Z">
              <w:rPr>
                <w:color w:val="0E101A"/>
              </w:rPr>
            </w:rPrChange>
          </w:rPr>
          <w:t>WHY I NEED GRAD SCHOOL</w:t>
        </w:r>
      </w:ins>
      <w:r w:rsidR="00053214">
        <w:rPr>
          <w:color w:val="0E101A"/>
        </w:rPr>
        <w:t> </w:t>
      </w:r>
    </w:p>
    <w:p w14:paraId="677EF1C2" w14:textId="77777777" w:rsidR="00053214" w:rsidRDefault="00053214" w:rsidP="00053214">
      <w:pPr>
        <w:pStyle w:val="NormalWeb"/>
        <w:spacing w:before="0" w:beforeAutospacing="0" w:after="0" w:afterAutospacing="0"/>
        <w:jc w:val="both"/>
        <w:rPr>
          <w:color w:val="0E101A"/>
        </w:rPr>
      </w:pPr>
      <w:commentRangeStart w:id="341"/>
      <w:r>
        <w:rPr>
          <w:color w:val="0E101A"/>
        </w:rPr>
        <w:t xml:space="preserve">I plan to take my MBA at Harvard Business School (HBS), Cornell Johnson, or New York University (NYU) Stern. First, these universities offer a unique program to pair students with businesses to help businesses with their current difficulties. HBS has its FIELD Global </w:t>
      </w:r>
      <w:r>
        <w:rPr>
          <w:color w:val="0E101A"/>
        </w:rPr>
        <w:lastRenderedPageBreak/>
        <w:t>immersion project, where students will partner up with global corporations. Cornell Johnson has immersion programs that pair students with big companies such as Johnson &amp; Johnson (a world-renowned retail company). Lastly, NYU Stern requires its students to do consulting projects with retail companies through Stern Solution Project. This chance will help me hone my consulting abilities to support small retail firms' growth. The experience will be helpful in letting me know what to expect in a consulting process and adjust that to fit the unique nature of micro-enterprises.</w:t>
      </w:r>
      <w:commentRangeEnd w:id="341"/>
      <w:r w:rsidR="003A3E95">
        <w:rPr>
          <w:rStyle w:val="CommentReference"/>
          <w:rFonts w:asciiTheme="minorHAnsi" w:eastAsiaTheme="minorEastAsia" w:hAnsiTheme="minorHAnsi" w:cstheme="minorBidi"/>
        </w:rPr>
        <w:commentReference w:id="341"/>
      </w:r>
    </w:p>
    <w:p w14:paraId="0C0D7D5D" w14:textId="77777777" w:rsidR="00053214" w:rsidRDefault="00053214" w:rsidP="00053214">
      <w:pPr>
        <w:pStyle w:val="NormalWeb"/>
        <w:spacing w:before="0" w:beforeAutospacing="0" w:after="0" w:afterAutospacing="0"/>
        <w:jc w:val="both"/>
        <w:rPr>
          <w:color w:val="0E101A"/>
        </w:rPr>
      </w:pPr>
      <w:r>
        <w:rPr>
          <w:color w:val="0E101A"/>
        </w:rPr>
        <w:t> </w:t>
      </w:r>
    </w:p>
    <w:p w14:paraId="7C8F231C" w14:textId="77777777" w:rsidR="00053214" w:rsidRDefault="00053214" w:rsidP="00053214">
      <w:pPr>
        <w:pStyle w:val="NormalWeb"/>
        <w:spacing w:before="0" w:beforeAutospacing="0" w:after="0" w:afterAutospacing="0"/>
        <w:jc w:val="both"/>
        <w:rPr>
          <w:color w:val="0E101A"/>
        </w:rPr>
      </w:pPr>
      <w:r>
        <w:rPr>
          <w:color w:val="0E101A"/>
        </w:rPr>
        <w:t>On top of that, all three universities also have brilliant faculties that can help me realize my goal of helping small businesses. For instance, Professor Leonard A. Schlesinger from HBS is an advisory member of Goldman Sachs' 10,000 Small Business Initiative, which provides business education and support services to small businesses. On the other hand, One of Cornell Johnson's professors, Chris Bordoni, is the founder of Bordoni &amp; Company, a boutique consultancy that assists managers of medium-sized businesses, significant nonprofits, and foundations in completely reimagining their organizations in times of radical change. Lastly, NYU Stern lets their students work closely and be mentored by top C-suites from retail companies, such as the President of Carolina Hererra. Sharing a discussion with these professors will help me understand the unique nature of small and retail businesses to construct a helpful business framework for them. I want to discuss how we can track and evaluate the performance of small enterprises and assist them in making a robust business plan.</w:t>
      </w:r>
    </w:p>
    <w:p w14:paraId="03ADA3DB" w14:textId="77777777" w:rsidR="003A3E95" w:rsidRPr="003A3E95" w:rsidRDefault="003A3E95" w:rsidP="00053214">
      <w:pPr>
        <w:pStyle w:val="NormalWeb"/>
        <w:spacing w:before="0" w:beforeAutospacing="0" w:after="0" w:afterAutospacing="0"/>
        <w:jc w:val="both"/>
        <w:rPr>
          <w:ins w:id="342" w:author="Paul Edison" w:date="2023-02-17T07:17:00Z"/>
          <w:b/>
          <w:bCs/>
          <w:color w:val="0E101A"/>
          <w:rPrChange w:id="343" w:author="Paul Edison" w:date="2023-02-17T07:17:00Z">
            <w:rPr>
              <w:ins w:id="344" w:author="Paul Edison" w:date="2023-02-17T07:17:00Z"/>
              <w:color w:val="0E101A"/>
            </w:rPr>
          </w:rPrChange>
        </w:rPr>
      </w:pPr>
    </w:p>
    <w:p w14:paraId="1A42F092" w14:textId="57258C5E" w:rsidR="00053214" w:rsidRDefault="003A3E95" w:rsidP="00053214">
      <w:pPr>
        <w:pStyle w:val="NormalWeb"/>
        <w:spacing w:before="0" w:beforeAutospacing="0" w:after="0" w:afterAutospacing="0"/>
        <w:jc w:val="both"/>
        <w:rPr>
          <w:color w:val="0E101A"/>
        </w:rPr>
      </w:pPr>
      <w:ins w:id="345" w:author="Paul Edison" w:date="2023-02-17T07:17:00Z">
        <w:r w:rsidRPr="003A3E95">
          <w:rPr>
            <w:b/>
            <w:bCs/>
            <w:color w:val="0E101A"/>
            <w:rPrChange w:id="346" w:author="Paul Edison" w:date="2023-02-17T07:17:00Z">
              <w:rPr>
                <w:color w:val="0E101A"/>
              </w:rPr>
            </w:rPrChange>
          </w:rPr>
          <w:t>FUTURE PLANS</w:t>
        </w:r>
      </w:ins>
      <w:r w:rsidR="00053214">
        <w:rPr>
          <w:color w:val="0E101A"/>
        </w:rPr>
        <w:t> </w:t>
      </w:r>
    </w:p>
    <w:p w14:paraId="1513CD36" w14:textId="718077A3" w:rsidR="00053214" w:rsidRDefault="00053214" w:rsidP="00053214">
      <w:pPr>
        <w:pStyle w:val="NormalWeb"/>
        <w:spacing w:before="0" w:beforeAutospacing="0" w:after="0" w:afterAutospacing="0"/>
        <w:jc w:val="both"/>
        <w:rPr>
          <w:color w:val="0E101A"/>
        </w:rPr>
      </w:pPr>
      <w:r>
        <w:rPr>
          <w:color w:val="0E101A"/>
        </w:rPr>
        <w:t>Immediately after returning to Indonesia, I will share my business knowledge with female entrepreneurs in rural areas whom I worked with at UTG. I plan to collaborate with some MSMEs owners who reside in rural areas as part of my prototyping and testing process before applying the business framework to the consultation firm I want to build. For instance, I'll work with Kak Joan from Kotamubagu, who told me that maintaining a healthy financial flow was difficult. I will design a daily business workbook with understandable vocab</w:t>
      </w:r>
      <w:ins w:id="347" w:author="Paul Edison" w:date="2023-02-17T06:36:00Z">
        <w:r w:rsidR="00F56FB6">
          <w:rPr>
            <w:color w:val="0E101A"/>
          </w:rPr>
          <w:t>ulary</w:t>
        </w:r>
      </w:ins>
      <w:r>
        <w:rPr>
          <w:color w:val="0E101A"/>
        </w:rPr>
        <w:t xml:space="preserve"> and relevant MSMEs' transactions and conditions by working with her. Then, entrepreneurs can read that book whenever they encounter problems or are considering some moves to take. My mission is to make our micro businesses more resilient to any given uncertain condition, can open up more job opportunities, and hack regional economic growth.</w:t>
      </w:r>
    </w:p>
    <w:p w14:paraId="33B43EA0" w14:textId="77777777" w:rsidR="00053214" w:rsidRDefault="00053214" w:rsidP="00053214">
      <w:pPr>
        <w:pStyle w:val="NormalWeb"/>
        <w:spacing w:before="0" w:beforeAutospacing="0" w:after="0" w:afterAutospacing="0"/>
        <w:jc w:val="both"/>
        <w:rPr>
          <w:color w:val="0E101A"/>
        </w:rPr>
      </w:pPr>
      <w:r>
        <w:rPr>
          <w:color w:val="0E101A"/>
        </w:rPr>
        <w:t> </w:t>
      </w:r>
    </w:p>
    <w:p w14:paraId="55B71AB7" w14:textId="77777777" w:rsidR="00F56FB6" w:rsidRDefault="00053214" w:rsidP="00053214">
      <w:pPr>
        <w:pStyle w:val="NormalWeb"/>
        <w:spacing w:before="0" w:beforeAutospacing="0" w:after="0" w:afterAutospacing="0"/>
        <w:jc w:val="both"/>
        <w:rPr>
          <w:ins w:id="348" w:author="Paul Edison" w:date="2023-02-17T06:36:00Z"/>
          <w:color w:val="0E101A"/>
        </w:rPr>
      </w:pPr>
      <w:r>
        <w:rPr>
          <w:color w:val="0E101A"/>
        </w:rPr>
        <w:t xml:space="preserve">In the long run, after validating the proper business blueprint in rural areas, I will open a consultation firm for female entrepreneurs in the countryside. I will hire female consultants to ensure that female entrepreneurs feel at ease. This is important because female entrepreneurs are usually uncomfortable with having a long conversation with a male because of their beliefs, cultures, or partner. </w:t>
      </w:r>
    </w:p>
    <w:p w14:paraId="660B53E6" w14:textId="77777777" w:rsidR="00F56FB6" w:rsidRDefault="00F56FB6" w:rsidP="00053214">
      <w:pPr>
        <w:pStyle w:val="NormalWeb"/>
        <w:spacing w:before="0" w:beforeAutospacing="0" w:after="0" w:afterAutospacing="0"/>
        <w:jc w:val="both"/>
        <w:rPr>
          <w:ins w:id="349" w:author="Paul Edison" w:date="2023-02-17T06:36:00Z"/>
          <w:color w:val="0E101A"/>
        </w:rPr>
      </w:pPr>
    </w:p>
    <w:p w14:paraId="24D347D5" w14:textId="13F23D00" w:rsidR="00053214" w:rsidRDefault="00053214" w:rsidP="00053214">
      <w:pPr>
        <w:pStyle w:val="NormalWeb"/>
        <w:spacing w:before="0" w:beforeAutospacing="0" w:after="0" w:afterAutospacing="0"/>
        <w:jc w:val="both"/>
        <w:rPr>
          <w:color w:val="0E101A"/>
        </w:rPr>
      </w:pPr>
      <w:del w:id="350" w:author="Paul Edison" w:date="2023-02-17T06:43:00Z">
        <w:r w:rsidDel="00DD770E">
          <w:rPr>
            <w:color w:val="0E101A"/>
          </w:rPr>
          <w:delText>I</w:delText>
        </w:r>
      </w:del>
      <w:ins w:id="351" w:author="Paul Edison" w:date="2023-02-17T06:43:00Z">
        <w:r w:rsidR="00DD770E">
          <w:rPr>
            <w:color w:val="0E101A"/>
          </w:rPr>
          <w:t>I</w:t>
        </w:r>
      </w:ins>
      <w:r>
        <w:rPr>
          <w:color w:val="0E101A"/>
        </w:rPr>
        <w:t xml:space="preserve"> will also make a consulting firm where the business owners do not need to travel to meet us, lowering the entry barriers so more people will be interested in getting a consultation. To ensure that the service is financially accessible for many female small business owners, I will offer the session in a group setting. By offering a mentoring session in a group setting, female entrepreneurs will feel more comfortable as they have the session with a familiar face. On top of that, it will also allow my consulting firm to serve even more female entrepreneurs through word-of-mouth marketing strategy.</w:t>
      </w:r>
    </w:p>
    <w:p w14:paraId="587789B3" w14:textId="77777777" w:rsidR="00053214" w:rsidRDefault="00053214" w:rsidP="00053214">
      <w:pPr>
        <w:pStyle w:val="NormalWeb"/>
        <w:spacing w:before="0" w:beforeAutospacing="0" w:after="0" w:afterAutospacing="0"/>
        <w:jc w:val="both"/>
        <w:rPr>
          <w:color w:val="0E101A"/>
        </w:rPr>
      </w:pPr>
      <w:r>
        <w:rPr>
          <w:color w:val="0E101A"/>
        </w:rPr>
        <w:t> </w:t>
      </w:r>
    </w:p>
    <w:p w14:paraId="7CEA7143" w14:textId="77777777" w:rsidR="00053214" w:rsidRDefault="00053214" w:rsidP="00053214">
      <w:pPr>
        <w:pStyle w:val="NormalWeb"/>
        <w:spacing w:before="0" w:beforeAutospacing="0" w:after="0" w:afterAutospacing="0"/>
        <w:jc w:val="both"/>
        <w:rPr>
          <w:color w:val="0E101A"/>
        </w:rPr>
      </w:pPr>
      <w:r>
        <w:rPr>
          <w:color w:val="0E101A"/>
        </w:rPr>
        <w:t xml:space="preserve">To make a sustainable impact after my study, I will still collaborate with SMA Athirah to equip their students with business skills if they wish to take an entrepreneurship journey after </w:t>
      </w:r>
      <w:r>
        <w:rPr>
          <w:color w:val="0E101A"/>
        </w:rPr>
        <w:lastRenderedPageBreak/>
        <w:t>graduation. For instance, I will simplify my training in corporate human resources so that it is appropriate for teenagers who frequently ask their friends to work alongside them. I will also collaborate with local female entrepreneurs to make a business case out of their problems and discuss that with high school students. This way, students who wish to be an entrepreneur will be aware of the problems they may encounter in the future and know how to deal with them.</w:t>
      </w:r>
    </w:p>
    <w:p w14:paraId="4908245B" w14:textId="77777777" w:rsidR="00053214" w:rsidRDefault="00053214" w:rsidP="00053214">
      <w:pPr>
        <w:pStyle w:val="NormalWeb"/>
        <w:spacing w:before="0" w:beforeAutospacing="0" w:after="0" w:afterAutospacing="0"/>
        <w:jc w:val="both"/>
        <w:rPr>
          <w:color w:val="0E101A"/>
        </w:rPr>
      </w:pPr>
      <w:r>
        <w:rPr>
          <w:color w:val="0E101A"/>
        </w:rPr>
        <w:t> </w:t>
      </w:r>
    </w:p>
    <w:p w14:paraId="58678B34" w14:textId="765EB897" w:rsidR="00053214" w:rsidRDefault="00053214" w:rsidP="00053214">
      <w:pPr>
        <w:pStyle w:val="NormalWeb"/>
        <w:spacing w:before="0" w:beforeAutospacing="0" w:after="0" w:afterAutospacing="0"/>
        <w:jc w:val="both"/>
        <w:rPr>
          <w:color w:val="0E101A"/>
        </w:rPr>
      </w:pPr>
      <w:r>
        <w:rPr>
          <w:color w:val="0E101A"/>
        </w:rPr>
        <w:t xml:space="preserve">I got the chance to meet a boutique owner in Masamba, Hj. </w:t>
      </w:r>
      <w:proofErr w:type="spellStart"/>
      <w:r>
        <w:rPr>
          <w:color w:val="0E101A"/>
        </w:rPr>
        <w:t>Zubaedah</w:t>
      </w:r>
      <w:proofErr w:type="spellEnd"/>
      <w:ins w:id="352" w:author="Paul Edison" w:date="2023-02-17T06:43:00Z">
        <w:r w:rsidR="00DD770E">
          <w:rPr>
            <w:color w:val="0E101A"/>
          </w:rPr>
          <w:t>, who</w:t>
        </w:r>
      </w:ins>
      <w:r>
        <w:rPr>
          <w:color w:val="0E101A"/>
        </w:rPr>
        <w:t xml:space="preserve"> struggled financially after making a wrong financial move. She decided to keep all her workers and cut funding in another part of her business. She said the employees were always there for her, so it was her time to repay that loyalty. In our Buginese culture, we call it "</w:t>
      </w:r>
      <w:r>
        <w:rPr>
          <w:rStyle w:val="Emphasis"/>
          <w:color w:val="0E101A"/>
        </w:rPr>
        <w:t>Rebba Sipatokkong, Mali Siparappe, Malilu Sipakainge</w:t>
      </w:r>
      <w:r>
        <w:rPr>
          <w:color w:val="0E101A"/>
        </w:rPr>
        <w:t>." It is translated to "Straighten</w:t>
      </w:r>
      <w:del w:id="353" w:author="Paul Edison" w:date="2023-02-17T06:44:00Z">
        <w:r w:rsidDel="00DD770E">
          <w:rPr>
            <w:color w:val="0E101A"/>
          </w:rPr>
          <w:delText xml:space="preserve"> up</w:delText>
        </w:r>
      </w:del>
      <w:r>
        <w:rPr>
          <w:color w:val="0E101A"/>
        </w:rPr>
        <w:t xml:space="preserve"> the fallen, </w:t>
      </w:r>
      <w:del w:id="354" w:author="Paul Edison" w:date="2023-02-17T06:44:00Z">
        <w:r w:rsidDel="00DD770E">
          <w:rPr>
            <w:color w:val="0E101A"/>
          </w:rPr>
          <w:delText>A</w:delText>
        </w:r>
      </w:del>
      <w:ins w:id="355" w:author="Paul Edison" w:date="2023-02-17T06:44:00Z">
        <w:r w:rsidR="00DD770E">
          <w:rPr>
            <w:color w:val="0E101A"/>
          </w:rPr>
          <w:t>a</w:t>
        </w:r>
      </w:ins>
      <w:r>
        <w:rPr>
          <w:color w:val="0E101A"/>
        </w:rPr>
        <w:t>shore</w:t>
      </w:r>
      <w:del w:id="356" w:author="Paul Edison" w:date="2023-02-17T06:44:00Z">
        <w:r w:rsidDel="00DD770E">
          <w:rPr>
            <w:color w:val="0E101A"/>
          </w:rPr>
          <w:delText>d</w:delText>
        </w:r>
      </w:del>
      <w:r>
        <w:rPr>
          <w:color w:val="0E101A"/>
        </w:rPr>
        <w:t xml:space="preserve"> the drifted, </w:t>
      </w:r>
      <w:del w:id="357" w:author="Paul Edison" w:date="2023-02-17T06:44:00Z">
        <w:r w:rsidDel="00DD770E">
          <w:rPr>
            <w:color w:val="0E101A"/>
          </w:rPr>
          <w:delText xml:space="preserve">Advised </w:delText>
        </w:r>
      </w:del>
      <w:ins w:id="358" w:author="Paul Edison" w:date="2023-02-17T06:44:00Z">
        <w:r w:rsidR="00DD770E">
          <w:rPr>
            <w:color w:val="0E101A"/>
          </w:rPr>
          <w:t>a</w:t>
        </w:r>
        <w:r w:rsidR="00DD770E">
          <w:rPr>
            <w:color w:val="0E101A"/>
          </w:rPr>
          <w:t xml:space="preserve">dvise </w:t>
        </w:r>
      </w:ins>
      <w:r>
        <w:rPr>
          <w:color w:val="0E101A"/>
        </w:rPr>
        <w:t>the wrong." I believe that our success, as the proverb puts it, can only be attained if people walk hand in hand to help each other. One conglomerate cannot bring about social equality and economic growth in Indonesia. However, thousands of our micro, small, and medium enterprises can collectively achieve that. </w:t>
      </w:r>
    </w:p>
    <w:p w14:paraId="1754230F" w14:textId="77777777" w:rsidR="00053214" w:rsidRDefault="00053214" w:rsidP="00053214">
      <w:pPr>
        <w:pStyle w:val="NormalWeb"/>
        <w:spacing w:before="0" w:beforeAutospacing="0" w:after="0" w:afterAutospacing="0"/>
        <w:jc w:val="both"/>
        <w:rPr>
          <w:color w:val="0E101A"/>
        </w:rPr>
      </w:pPr>
      <w:r>
        <w:rPr>
          <w:color w:val="0E101A"/>
        </w:rPr>
        <w:t> </w:t>
      </w:r>
    </w:p>
    <w:p w14:paraId="11D1AFC6" w14:textId="77777777" w:rsidR="00053214" w:rsidRDefault="00053214" w:rsidP="00053214">
      <w:pPr>
        <w:pStyle w:val="NormalWeb"/>
        <w:spacing w:before="0" w:beforeAutospacing="0" w:after="0" w:afterAutospacing="0"/>
        <w:jc w:val="both"/>
        <w:rPr>
          <w:color w:val="0E101A"/>
        </w:rPr>
      </w:pPr>
      <w:r>
        <w:rPr>
          <w:color w:val="0E101A"/>
        </w:rPr>
        <w:t>I aspire to be surrounded by bright people in the LPDP awardee community to pursue my vision of becoming a catalyst in bridging the income imbalance between rural and urban areas. I look forward to the day when every Indonesian will have the same opportunity to thrive, regardless of gender and where they live.</w:t>
      </w:r>
    </w:p>
    <w:p w14:paraId="0ED97775" w14:textId="18BF48F2" w:rsidR="003A3E95" w:rsidRDefault="003A3E95"/>
    <w:p w14:paraId="7D5E2EF9" w14:textId="025A7B79" w:rsidR="003A3E95" w:rsidRDefault="003A3E95"/>
    <w:p w14:paraId="643F8FE5" w14:textId="1A0310B3" w:rsidR="003A3E95" w:rsidRDefault="003A3E95"/>
    <w:p w14:paraId="02A47108" w14:textId="264E2B63" w:rsidR="003A3E95" w:rsidRDefault="003A3E95"/>
    <w:p w14:paraId="1FE33CE6" w14:textId="16BDECC4" w:rsidR="003A3E95" w:rsidRPr="007B308D" w:rsidRDefault="003A3E95">
      <w:pPr>
        <w:rPr>
          <w:highlight w:val="yellow"/>
        </w:rPr>
      </w:pPr>
      <w:r w:rsidRPr="007B308D">
        <w:rPr>
          <w:highlight w:val="yellow"/>
        </w:rPr>
        <w:t xml:space="preserve">Hi </w:t>
      </w:r>
      <w:proofErr w:type="spellStart"/>
      <w:r w:rsidRPr="007B308D">
        <w:rPr>
          <w:highlight w:val="yellow"/>
        </w:rPr>
        <w:t>Jibran</w:t>
      </w:r>
      <w:proofErr w:type="spellEnd"/>
      <w:r w:rsidRPr="007B308D">
        <w:rPr>
          <w:highlight w:val="yellow"/>
        </w:rPr>
        <w:t xml:space="preserve">! </w:t>
      </w:r>
    </w:p>
    <w:p w14:paraId="0F30E6E2" w14:textId="44740500" w:rsidR="003A3E95" w:rsidRPr="007B308D" w:rsidRDefault="003A3E95">
      <w:pPr>
        <w:rPr>
          <w:highlight w:val="yellow"/>
        </w:rPr>
      </w:pPr>
      <w:proofErr w:type="spellStart"/>
      <w:r w:rsidRPr="007B308D">
        <w:rPr>
          <w:highlight w:val="yellow"/>
        </w:rPr>
        <w:t>Ini</w:t>
      </w:r>
      <w:proofErr w:type="spellEnd"/>
      <w:r w:rsidRPr="007B308D">
        <w:rPr>
          <w:highlight w:val="yellow"/>
        </w:rPr>
        <w:t xml:space="preserve"> </w:t>
      </w:r>
      <w:proofErr w:type="spellStart"/>
      <w:r w:rsidRPr="007B308D">
        <w:rPr>
          <w:highlight w:val="yellow"/>
        </w:rPr>
        <w:t>keren</w:t>
      </w:r>
      <w:proofErr w:type="spellEnd"/>
      <w:r w:rsidRPr="007B308D">
        <w:rPr>
          <w:highlight w:val="yellow"/>
        </w:rPr>
        <w:t xml:space="preserve"> </w:t>
      </w:r>
      <w:proofErr w:type="spellStart"/>
      <w:r w:rsidRPr="007B308D">
        <w:rPr>
          <w:highlight w:val="yellow"/>
        </w:rPr>
        <w:t>banget</w:t>
      </w:r>
      <w:proofErr w:type="spellEnd"/>
      <w:r w:rsidRPr="007B308D">
        <w:rPr>
          <w:highlight w:val="yellow"/>
        </w:rPr>
        <w:t xml:space="preserve"> </w:t>
      </w:r>
      <w:proofErr w:type="spellStart"/>
      <w:r w:rsidRPr="007B308D">
        <w:rPr>
          <w:highlight w:val="yellow"/>
        </w:rPr>
        <w:t>asli</w:t>
      </w:r>
      <w:proofErr w:type="spellEnd"/>
      <w:r w:rsidRPr="007B308D">
        <w:rPr>
          <w:highlight w:val="yellow"/>
        </w:rPr>
        <w:t xml:space="preserve">. Aku </w:t>
      </w:r>
      <w:proofErr w:type="spellStart"/>
      <w:r w:rsidRPr="007B308D">
        <w:rPr>
          <w:highlight w:val="yellow"/>
        </w:rPr>
        <w:t>suka</w:t>
      </w:r>
      <w:proofErr w:type="spellEnd"/>
      <w:r w:rsidRPr="007B308D">
        <w:rPr>
          <w:highlight w:val="yellow"/>
        </w:rPr>
        <w:t xml:space="preserve"> </w:t>
      </w:r>
      <w:proofErr w:type="spellStart"/>
      <w:r w:rsidRPr="007B308D">
        <w:rPr>
          <w:highlight w:val="yellow"/>
        </w:rPr>
        <w:t>banget</w:t>
      </w:r>
      <w:proofErr w:type="spellEnd"/>
      <w:r w:rsidRPr="007B308D">
        <w:rPr>
          <w:highlight w:val="yellow"/>
        </w:rPr>
        <w:t xml:space="preserve"> </w:t>
      </w:r>
      <w:proofErr w:type="spellStart"/>
      <w:r w:rsidRPr="007B308D">
        <w:rPr>
          <w:highlight w:val="yellow"/>
        </w:rPr>
        <w:t>sama</w:t>
      </w:r>
      <w:proofErr w:type="spellEnd"/>
      <w:r w:rsidRPr="007B308D">
        <w:rPr>
          <w:highlight w:val="yellow"/>
        </w:rPr>
        <w:t xml:space="preserve"> </w:t>
      </w:r>
      <w:proofErr w:type="spellStart"/>
      <w:r w:rsidRPr="007B308D">
        <w:rPr>
          <w:highlight w:val="yellow"/>
        </w:rPr>
        <w:t>kamu</w:t>
      </w:r>
      <w:proofErr w:type="spellEnd"/>
      <w:r w:rsidRPr="007B308D">
        <w:rPr>
          <w:highlight w:val="yellow"/>
        </w:rPr>
        <w:t xml:space="preserve"> punya </w:t>
      </w:r>
      <w:proofErr w:type="spellStart"/>
      <w:r w:rsidRPr="007B308D">
        <w:rPr>
          <w:highlight w:val="yellow"/>
        </w:rPr>
        <w:t>semangat</w:t>
      </w:r>
      <w:proofErr w:type="spellEnd"/>
      <w:r w:rsidRPr="007B308D">
        <w:rPr>
          <w:highlight w:val="yellow"/>
        </w:rPr>
        <w:t xml:space="preserve"> dan </w:t>
      </w:r>
      <w:proofErr w:type="spellStart"/>
      <w:r w:rsidRPr="007B308D">
        <w:rPr>
          <w:highlight w:val="yellow"/>
        </w:rPr>
        <w:t>kamu</w:t>
      </w:r>
      <w:proofErr w:type="spellEnd"/>
      <w:r w:rsidRPr="007B308D">
        <w:rPr>
          <w:highlight w:val="yellow"/>
        </w:rPr>
        <w:t xml:space="preserve"> punya </w:t>
      </w:r>
      <w:proofErr w:type="spellStart"/>
      <w:r w:rsidRPr="007B308D">
        <w:rPr>
          <w:highlight w:val="yellow"/>
        </w:rPr>
        <w:t>hati</w:t>
      </w:r>
      <w:proofErr w:type="spellEnd"/>
      <w:r w:rsidRPr="007B308D">
        <w:rPr>
          <w:highlight w:val="yellow"/>
        </w:rPr>
        <w:t xml:space="preserve"> buat </w:t>
      </w:r>
      <w:proofErr w:type="spellStart"/>
      <w:r w:rsidRPr="007B308D">
        <w:rPr>
          <w:highlight w:val="yellow"/>
        </w:rPr>
        <w:t>membangun</w:t>
      </w:r>
      <w:proofErr w:type="spellEnd"/>
      <w:r w:rsidRPr="007B308D">
        <w:rPr>
          <w:highlight w:val="yellow"/>
        </w:rPr>
        <w:t xml:space="preserve"> MSME di </w:t>
      </w:r>
      <w:proofErr w:type="spellStart"/>
      <w:r w:rsidRPr="007B308D">
        <w:rPr>
          <w:highlight w:val="yellow"/>
        </w:rPr>
        <w:t>daerah</w:t>
      </w:r>
      <w:proofErr w:type="spellEnd"/>
      <w:r w:rsidRPr="007B308D">
        <w:rPr>
          <w:highlight w:val="yellow"/>
        </w:rPr>
        <w:t xml:space="preserve">. </w:t>
      </w:r>
    </w:p>
    <w:p w14:paraId="31F0B435" w14:textId="10A9AED3" w:rsidR="003A3E95" w:rsidRPr="007B308D" w:rsidRDefault="003A3E95">
      <w:pPr>
        <w:rPr>
          <w:highlight w:val="yellow"/>
        </w:rPr>
      </w:pPr>
    </w:p>
    <w:p w14:paraId="58A489A0" w14:textId="18827138" w:rsidR="003A3E95" w:rsidRPr="007B308D" w:rsidRDefault="003A3E95">
      <w:pPr>
        <w:rPr>
          <w:highlight w:val="yellow"/>
        </w:rPr>
      </w:pPr>
      <w:r w:rsidRPr="007B308D">
        <w:rPr>
          <w:highlight w:val="yellow"/>
        </w:rPr>
        <w:t xml:space="preserve">I think at this stage, </w:t>
      </w:r>
      <w:proofErr w:type="spellStart"/>
      <w:r w:rsidRPr="007B308D">
        <w:rPr>
          <w:highlight w:val="yellow"/>
        </w:rPr>
        <w:t>kamu</w:t>
      </w:r>
      <w:proofErr w:type="spellEnd"/>
      <w:r w:rsidRPr="007B308D">
        <w:rPr>
          <w:highlight w:val="yellow"/>
        </w:rPr>
        <w:t xml:space="preserve"> punya essay </w:t>
      </w:r>
      <w:proofErr w:type="spellStart"/>
      <w:r w:rsidRPr="007B308D">
        <w:rPr>
          <w:highlight w:val="yellow"/>
        </w:rPr>
        <w:t>bakal</w:t>
      </w:r>
      <w:proofErr w:type="spellEnd"/>
      <w:r w:rsidRPr="007B308D">
        <w:rPr>
          <w:highlight w:val="yellow"/>
        </w:rPr>
        <w:t xml:space="preserve"> </w:t>
      </w:r>
      <w:proofErr w:type="spellStart"/>
      <w:r w:rsidRPr="007B308D">
        <w:rPr>
          <w:highlight w:val="yellow"/>
        </w:rPr>
        <w:t>lebih</w:t>
      </w:r>
      <w:proofErr w:type="spellEnd"/>
      <w:r w:rsidRPr="007B308D">
        <w:rPr>
          <w:highlight w:val="yellow"/>
        </w:rPr>
        <w:t xml:space="preserve"> </w:t>
      </w:r>
      <w:proofErr w:type="spellStart"/>
      <w:r w:rsidRPr="007B308D">
        <w:rPr>
          <w:highlight w:val="yellow"/>
        </w:rPr>
        <w:t>keren</w:t>
      </w:r>
      <w:proofErr w:type="spellEnd"/>
      <w:r w:rsidRPr="007B308D">
        <w:rPr>
          <w:highlight w:val="yellow"/>
        </w:rPr>
        <w:t xml:space="preserve"> </w:t>
      </w:r>
      <w:proofErr w:type="spellStart"/>
      <w:r w:rsidRPr="007B308D">
        <w:rPr>
          <w:highlight w:val="yellow"/>
        </w:rPr>
        <w:t>lagi</w:t>
      </w:r>
      <w:proofErr w:type="spellEnd"/>
      <w:r w:rsidRPr="007B308D">
        <w:rPr>
          <w:highlight w:val="yellow"/>
        </w:rPr>
        <w:t xml:space="preserve"> kalo </w:t>
      </w:r>
      <w:proofErr w:type="spellStart"/>
      <w:r w:rsidRPr="007B308D">
        <w:rPr>
          <w:highlight w:val="yellow"/>
        </w:rPr>
        <w:t>kamu</w:t>
      </w:r>
      <w:proofErr w:type="spellEnd"/>
      <w:r w:rsidRPr="007B308D">
        <w:rPr>
          <w:highlight w:val="yellow"/>
        </w:rPr>
        <w:t xml:space="preserve"> </w:t>
      </w:r>
      <w:proofErr w:type="spellStart"/>
      <w:r w:rsidRPr="007B308D">
        <w:rPr>
          <w:highlight w:val="yellow"/>
        </w:rPr>
        <w:t>ngembangin</w:t>
      </w:r>
      <w:proofErr w:type="spellEnd"/>
      <w:r w:rsidRPr="007B308D">
        <w:rPr>
          <w:highlight w:val="yellow"/>
        </w:rPr>
        <w:t xml:space="preserve"> </w:t>
      </w:r>
      <w:proofErr w:type="spellStart"/>
      <w:r w:rsidRPr="007B308D">
        <w:rPr>
          <w:highlight w:val="yellow"/>
        </w:rPr>
        <w:t>beberapa</w:t>
      </w:r>
      <w:proofErr w:type="spellEnd"/>
      <w:r w:rsidRPr="007B308D">
        <w:rPr>
          <w:highlight w:val="yellow"/>
        </w:rPr>
        <w:t xml:space="preserve"> </w:t>
      </w:r>
      <w:proofErr w:type="spellStart"/>
      <w:r w:rsidRPr="007B308D">
        <w:rPr>
          <w:highlight w:val="yellow"/>
        </w:rPr>
        <w:t>poin</w:t>
      </w:r>
      <w:proofErr w:type="spellEnd"/>
      <w:r w:rsidRPr="007B308D">
        <w:rPr>
          <w:highlight w:val="yellow"/>
        </w:rPr>
        <w:t xml:space="preserve"> yang </w:t>
      </w:r>
      <w:proofErr w:type="spellStart"/>
      <w:r w:rsidRPr="007B308D">
        <w:rPr>
          <w:highlight w:val="yellow"/>
        </w:rPr>
        <w:t>aku</w:t>
      </w:r>
      <w:proofErr w:type="spellEnd"/>
      <w:r w:rsidRPr="007B308D">
        <w:rPr>
          <w:highlight w:val="yellow"/>
        </w:rPr>
        <w:t xml:space="preserve"> </w:t>
      </w:r>
      <w:proofErr w:type="spellStart"/>
      <w:r w:rsidRPr="007B308D">
        <w:rPr>
          <w:highlight w:val="yellow"/>
        </w:rPr>
        <w:t>udah</w:t>
      </w:r>
      <w:proofErr w:type="spellEnd"/>
      <w:r w:rsidRPr="007B308D">
        <w:rPr>
          <w:highlight w:val="yellow"/>
        </w:rPr>
        <w:t xml:space="preserve"> </w:t>
      </w:r>
      <w:proofErr w:type="spellStart"/>
      <w:r w:rsidRPr="007B308D">
        <w:rPr>
          <w:highlight w:val="yellow"/>
        </w:rPr>
        <w:t>anjurkan</w:t>
      </w:r>
      <w:proofErr w:type="spellEnd"/>
      <w:r w:rsidRPr="007B308D">
        <w:rPr>
          <w:highlight w:val="yellow"/>
        </w:rPr>
        <w:t xml:space="preserve"> di </w:t>
      </w:r>
      <w:proofErr w:type="spellStart"/>
      <w:r w:rsidRPr="007B308D">
        <w:rPr>
          <w:highlight w:val="yellow"/>
        </w:rPr>
        <w:t>atas</w:t>
      </w:r>
      <w:proofErr w:type="spellEnd"/>
      <w:r w:rsidRPr="007B308D">
        <w:rPr>
          <w:highlight w:val="yellow"/>
        </w:rPr>
        <w:t xml:space="preserve">: </w:t>
      </w:r>
    </w:p>
    <w:p w14:paraId="5F3E390C" w14:textId="778A8A19" w:rsidR="003A3E95" w:rsidRPr="007B308D" w:rsidRDefault="003A3E95" w:rsidP="003A3E95">
      <w:pPr>
        <w:pStyle w:val="ListParagraph"/>
        <w:numPr>
          <w:ilvl w:val="0"/>
          <w:numId w:val="1"/>
        </w:numPr>
        <w:rPr>
          <w:highlight w:val="yellow"/>
        </w:rPr>
      </w:pPr>
      <w:r w:rsidRPr="007B308D">
        <w:rPr>
          <w:highlight w:val="yellow"/>
        </w:rPr>
        <w:t xml:space="preserve">Big Ideas </w:t>
      </w:r>
      <w:proofErr w:type="spellStart"/>
      <w:r w:rsidRPr="007B308D">
        <w:rPr>
          <w:highlight w:val="yellow"/>
        </w:rPr>
        <w:t>nya</w:t>
      </w:r>
      <w:proofErr w:type="spellEnd"/>
      <w:r w:rsidRPr="007B308D">
        <w:rPr>
          <w:highlight w:val="yellow"/>
        </w:rPr>
        <w:t xml:space="preserve"> yang </w:t>
      </w:r>
      <w:proofErr w:type="spellStart"/>
      <w:r w:rsidRPr="007B308D">
        <w:rPr>
          <w:highlight w:val="yellow"/>
        </w:rPr>
        <w:t>jelas</w:t>
      </w:r>
      <w:proofErr w:type="spellEnd"/>
      <w:r w:rsidRPr="007B308D">
        <w:rPr>
          <w:highlight w:val="yellow"/>
        </w:rPr>
        <w:t xml:space="preserve">. </w:t>
      </w:r>
      <w:proofErr w:type="spellStart"/>
      <w:r w:rsidRPr="007B308D">
        <w:rPr>
          <w:highlight w:val="yellow"/>
        </w:rPr>
        <w:t>Kenapa</w:t>
      </w:r>
      <w:proofErr w:type="spellEnd"/>
      <w:r w:rsidRPr="007B308D">
        <w:rPr>
          <w:highlight w:val="yellow"/>
        </w:rPr>
        <w:t xml:space="preserve"> </w:t>
      </w:r>
      <w:proofErr w:type="spellStart"/>
      <w:r w:rsidRPr="007B308D">
        <w:rPr>
          <w:highlight w:val="yellow"/>
        </w:rPr>
        <w:t>mengembangkan</w:t>
      </w:r>
      <w:proofErr w:type="spellEnd"/>
      <w:r w:rsidRPr="007B308D">
        <w:rPr>
          <w:highlight w:val="yellow"/>
        </w:rPr>
        <w:t xml:space="preserve"> MSME dan </w:t>
      </w:r>
      <w:proofErr w:type="spellStart"/>
      <w:r w:rsidRPr="007B308D">
        <w:rPr>
          <w:highlight w:val="yellow"/>
        </w:rPr>
        <w:t>bagaimana</w:t>
      </w:r>
      <w:proofErr w:type="spellEnd"/>
      <w:r w:rsidRPr="007B308D">
        <w:rPr>
          <w:highlight w:val="yellow"/>
        </w:rPr>
        <w:t xml:space="preserve">? </w:t>
      </w:r>
      <w:proofErr w:type="spellStart"/>
      <w:r w:rsidRPr="007B308D">
        <w:rPr>
          <w:highlight w:val="yellow"/>
        </w:rPr>
        <w:t>Kenapa</w:t>
      </w:r>
      <w:proofErr w:type="spellEnd"/>
      <w:r w:rsidRPr="007B308D">
        <w:rPr>
          <w:highlight w:val="yellow"/>
        </w:rPr>
        <w:t xml:space="preserve"> </w:t>
      </w:r>
      <w:proofErr w:type="spellStart"/>
      <w:r w:rsidRPr="007B308D">
        <w:rPr>
          <w:highlight w:val="yellow"/>
        </w:rPr>
        <w:t>membuka</w:t>
      </w:r>
      <w:proofErr w:type="spellEnd"/>
      <w:r w:rsidRPr="007B308D">
        <w:rPr>
          <w:highlight w:val="yellow"/>
        </w:rPr>
        <w:t xml:space="preserve"> consulting firm </w:t>
      </w:r>
      <w:proofErr w:type="spellStart"/>
      <w:r w:rsidRPr="007B308D">
        <w:rPr>
          <w:highlight w:val="yellow"/>
        </w:rPr>
        <w:t>menjadi</w:t>
      </w:r>
      <w:proofErr w:type="spellEnd"/>
      <w:r w:rsidRPr="007B308D">
        <w:rPr>
          <w:highlight w:val="yellow"/>
        </w:rPr>
        <w:t xml:space="preserve"> </w:t>
      </w:r>
      <w:proofErr w:type="spellStart"/>
      <w:r w:rsidRPr="007B308D">
        <w:rPr>
          <w:highlight w:val="yellow"/>
        </w:rPr>
        <w:t>kunci</w:t>
      </w:r>
      <w:proofErr w:type="spellEnd"/>
      <w:r w:rsidRPr="007B308D">
        <w:rPr>
          <w:highlight w:val="yellow"/>
        </w:rPr>
        <w:t xml:space="preserve"> </w:t>
      </w:r>
      <w:proofErr w:type="spellStart"/>
      <w:r w:rsidRPr="007B308D">
        <w:rPr>
          <w:highlight w:val="yellow"/>
        </w:rPr>
        <w:t>pengembangan</w:t>
      </w:r>
      <w:proofErr w:type="spellEnd"/>
      <w:r w:rsidRPr="007B308D">
        <w:rPr>
          <w:highlight w:val="yellow"/>
        </w:rPr>
        <w:t xml:space="preserve"> MSME dan </w:t>
      </w:r>
      <w:proofErr w:type="spellStart"/>
      <w:r w:rsidRPr="007B308D">
        <w:rPr>
          <w:highlight w:val="yellow"/>
        </w:rPr>
        <w:t>bagaimana</w:t>
      </w:r>
      <w:proofErr w:type="spellEnd"/>
      <w:r w:rsidRPr="007B308D">
        <w:rPr>
          <w:highlight w:val="yellow"/>
        </w:rPr>
        <w:t xml:space="preserve">?  </w:t>
      </w:r>
    </w:p>
    <w:p w14:paraId="24B02945" w14:textId="75F93FC7" w:rsidR="003A3E95" w:rsidRPr="007B308D" w:rsidRDefault="003A3E95" w:rsidP="003A3E95">
      <w:pPr>
        <w:pStyle w:val="ListParagraph"/>
        <w:numPr>
          <w:ilvl w:val="0"/>
          <w:numId w:val="1"/>
        </w:numPr>
        <w:rPr>
          <w:highlight w:val="yellow"/>
        </w:rPr>
      </w:pPr>
      <w:r w:rsidRPr="007B308D">
        <w:rPr>
          <w:highlight w:val="yellow"/>
        </w:rPr>
        <w:t xml:space="preserve">Personal motivation </w:t>
      </w:r>
      <w:proofErr w:type="spellStart"/>
      <w:r w:rsidRPr="007B308D">
        <w:rPr>
          <w:highlight w:val="yellow"/>
        </w:rPr>
        <w:t>kamu</w:t>
      </w:r>
      <w:proofErr w:type="spellEnd"/>
      <w:r w:rsidRPr="007B308D">
        <w:rPr>
          <w:highlight w:val="yellow"/>
        </w:rPr>
        <w:t xml:space="preserve"> </w:t>
      </w:r>
      <w:proofErr w:type="spellStart"/>
      <w:r w:rsidRPr="007B308D">
        <w:rPr>
          <w:highlight w:val="yellow"/>
        </w:rPr>
        <w:t>apa</w:t>
      </w:r>
      <w:proofErr w:type="spellEnd"/>
      <w:r w:rsidRPr="007B308D">
        <w:rPr>
          <w:highlight w:val="yellow"/>
        </w:rPr>
        <w:t xml:space="preserve">? Help us to get to know who </w:t>
      </w:r>
      <w:proofErr w:type="spellStart"/>
      <w:r w:rsidRPr="007B308D">
        <w:rPr>
          <w:highlight w:val="yellow"/>
        </w:rPr>
        <w:t>Jibran</w:t>
      </w:r>
      <w:proofErr w:type="spellEnd"/>
      <w:r w:rsidRPr="007B308D">
        <w:rPr>
          <w:highlight w:val="yellow"/>
        </w:rPr>
        <w:t xml:space="preserve"> is. Kata orang </w:t>
      </w:r>
      <w:proofErr w:type="spellStart"/>
      <w:r w:rsidRPr="007B308D">
        <w:rPr>
          <w:highlight w:val="yellow"/>
        </w:rPr>
        <w:t>tak</w:t>
      </w:r>
      <w:proofErr w:type="spellEnd"/>
      <w:r w:rsidRPr="007B308D">
        <w:rPr>
          <w:highlight w:val="yellow"/>
        </w:rPr>
        <w:t xml:space="preserve"> </w:t>
      </w:r>
      <w:proofErr w:type="spellStart"/>
      <w:r w:rsidRPr="007B308D">
        <w:rPr>
          <w:highlight w:val="yellow"/>
        </w:rPr>
        <w:t>kenal</w:t>
      </w:r>
      <w:proofErr w:type="spellEnd"/>
      <w:r w:rsidRPr="007B308D">
        <w:rPr>
          <w:highlight w:val="yellow"/>
        </w:rPr>
        <w:t xml:space="preserve"> </w:t>
      </w:r>
      <w:proofErr w:type="spellStart"/>
      <w:r w:rsidRPr="007B308D">
        <w:rPr>
          <w:highlight w:val="yellow"/>
        </w:rPr>
        <w:t>maka</w:t>
      </w:r>
      <w:proofErr w:type="spellEnd"/>
      <w:r w:rsidRPr="007B308D">
        <w:rPr>
          <w:highlight w:val="yellow"/>
        </w:rPr>
        <w:t xml:space="preserve"> </w:t>
      </w:r>
      <w:proofErr w:type="spellStart"/>
      <w:r w:rsidRPr="007B308D">
        <w:rPr>
          <w:highlight w:val="yellow"/>
        </w:rPr>
        <w:t>tak</w:t>
      </w:r>
      <w:proofErr w:type="spellEnd"/>
      <w:r w:rsidRPr="007B308D">
        <w:rPr>
          <w:highlight w:val="yellow"/>
        </w:rPr>
        <w:t xml:space="preserve"> saying. Help us to understand what your personal motivation for undertaking this long and difficult quest. </w:t>
      </w:r>
    </w:p>
    <w:p w14:paraId="7610B531" w14:textId="14C77C0C" w:rsidR="003A3E95" w:rsidRPr="007B308D" w:rsidRDefault="003A3E95" w:rsidP="003A3E95">
      <w:pPr>
        <w:pStyle w:val="ListParagraph"/>
        <w:numPr>
          <w:ilvl w:val="0"/>
          <w:numId w:val="1"/>
        </w:numPr>
        <w:rPr>
          <w:highlight w:val="yellow"/>
        </w:rPr>
      </w:pPr>
      <w:r w:rsidRPr="007B308D">
        <w:rPr>
          <w:highlight w:val="yellow"/>
        </w:rPr>
        <w:t xml:space="preserve">Why do you need an MBA? Kalo </w:t>
      </w:r>
      <w:proofErr w:type="spellStart"/>
      <w:r w:rsidRPr="007B308D">
        <w:rPr>
          <w:highlight w:val="yellow"/>
        </w:rPr>
        <w:t>dibaca</w:t>
      </w:r>
      <w:proofErr w:type="spellEnd"/>
      <w:r w:rsidRPr="007B308D">
        <w:rPr>
          <w:highlight w:val="yellow"/>
        </w:rPr>
        <w:t xml:space="preserve"> </w:t>
      </w:r>
      <w:proofErr w:type="spellStart"/>
      <w:r w:rsidRPr="007B308D">
        <w:rPr>
          <w:highlight w:val="yellow"/>
        </w:rPr>
        <w:t>sekilas</w:t>
      </w:r>
      <w:proofErr w:type="spellEnd"/>
      <w:r w:rsidRPr="007B308D">
        <w:rPr>
          <w:highlight w:val="yellow"/>
        </w:rPr>
        <w:t xml:space="preserve">, </w:t>
      </w:r>
      <w:proofErr w:type="spellStart"/>
      <w:r w:rsidRPr="007B308D">
        <w:rPr>
          <w:highlight w:val="yellow"/>
        </w:rPr>
        <w:t>seperti</w:t>
      </w:r>
      <w:proofErr w:type="spellEnd"/>
      <w:r w:rsidRPr="007B308D">
        <w:rPr>
          <w:highlight w:val="yellow"/>
        </w:rPr>
        <w:t xml:space="preserve"> </w:t>
      </w:r>
      <w:proofErr w:type="spellStart"/>
      <w:r w:rsidRPr="007B308D">
        <w:rPr>
          <w:highlight w:val="yellow"/>
        </w:rPr>
        <w:t>nya</w:t>
      </w:r>
      <w:proofErr w:type="spellEnd"/>
      <w:r w:rsidRPr="007B308D">
        <w:rPr>
          <w:highlight w:val="yellow"/>
        </w:rPr>
        <w:t xml:space="preserve"> </w:t>
      </w:r>
      <w:proofErr w:type="spellStart"/>
      <w:r w:rsidRPr="007B308D">
        <w:rPr>
          <w:highlight w:val="yellow"/>
        </w:rPr>
        <w:t>kamu</w:t>
      </w:r>
      <w:proofErr w:type="spellEnd"/>
      <w:r w:rsidRPr="007B308D">
        <w:rPr>
          <w:highlight w:val="yellow"/>
        </w:rPr>
        <w:t xml:space="preserve"> </w:t>
      </w:r>
      <w:proofErr w:type="spellStart"/>
      <w:r w:rsidRPr="007B308D">
        <w:rPr>
          <w:highlight w:val="yellow"/>
        </w:rPr>
        <w:t>udah</w:t>
      </w:r>
      <w:proofErr w:type="spellEnd"/>
      <w:r w:rsidRPr="007B308D">
        <w:rPr>
          <w:highlight w:val="yellow"/>
        </w:rPr>
        <w:t xml:space="preserve"> </w:t>
      </w:r>
      <w:proofErr w:type="spellStart"/>
      <w:r w:rsidRPr="007B308D">
        <w:rPr>
          <w:highlight w:val="yellow"/>
        </w:rPr>
        <w:t>lebih</w:t>
      </w:r>
      <w:proofErr w:type="spellEnd"/>
      <w:r w:rsidRPr="007B308D">
        <w:rPr>
          <w:highlight w:val="yellow"/>
        </w:rPr>
        <w:t xml:space="preserve"> </w:t>
      </w:r>
      <w:proofErr w:type="spellStart"/>
      <w:r w:rsidRPr="007B308D">
        <w:rPr>
          <w:highlight w:val="yellow"/>
        </w:rPr>
        <w:t>dari</w:t>
      </w:r>
      <w:proofErr w:type="spellEnd"/>
      <w:r w:rsidRPr="007B308D">
        <w:rPr>
          <w:highlight w:val="yellow"/>
        </w:rPr>
        <w:t xml:space="preserve"> </w:t>
      </w:r>
      <w:proofErr w:type="spellStart"/>
      <w:r w:rsidRPr="007B308D">
        <w:rPr>
          <w:highlight w:val="yellow"/>
        </w:rPr>
        <w:t>mampu</w:t>
      </w:r>
      <w:proofErr w:type="spellEnd"/>
      <w:r w:rsidRPr="007B308D">
        <w:rPr>
          <w:highlight w:val="yellow"/>
        </w:rPr>
        <w:t xml:space="preserve"> </w:t>
      </w:r>
      <w:proofErr w:type="spellStart"/>
      <w:r w:rsidRPr="007B308D">
        <w:rPr>
          <w:highlight w:val="yellow"/>
        </w:rPr>
        <w:t>untuk</w:t>
      </w:r>
      <w:proofErr w:type="spellEnd"/>
      <w:r w:rsidRPr="007B308D">
        <w:rPr>
          <w:highlight w:val="yellow"/>
        </w:rPr>
        <w:t xml:space="preserve"> </w:t>
      </w:r>
      <w:proofErr w:type="spellStart"/>
      <w:r w:rsidRPr="007B308D">
        <w:rPr>
          <w:highlight w:val="yellow"/>
        </w:rPr>
        <w:t>membuka</w:t>
      </w:r>
      <w:proofErr w:type="spellEnd"/>
      <w:r w:rsidRPr="007B308D">
        <w:rPr>
          <w:highlight w:val="yellow"/>
        </w:rPr>
        <w:t xml:space="preserve"> consulting firm </w:t>
      </w:r>
      <w:proofErr w:type="spellStart"/>
      <w:r w:rsidRPr="007B308D">
        <w:rPr>
          <w:highlight w:val="yellow"/>
        </w:rPr>
        <w:t>kamu</w:t>
      </w:r>
      <w:proofErr w:type="spellEnd"/>
      <w:r w:rsidRPr="007B308D">
        <w:rPr>
          <w:highlight w:val="yellow"/>
        </w:rPr>
        <w:t xml:space="preserve"> </w:t>
      </w:r>
      <w:proofErr w:type="spellStart"/>
      <w:r w:rsidRPr="007B308D">
        <w:rPr>
          <w:highlight w:val="yellow"/>
        </w:rPr>
        <w:t>sendiri</w:t>
      </w:r>
      <w:proofErr w:type="spellEnd"/>
      <w:r w:rsidRPr="007B308D">
        <w:rPr>
          <w:highlight w:val="yellow"/>
        </w:rPr>
        <w:t xml:space="preserve"> </w:t>
      </w:r>
      <w:proofErr w:type="spellStart"/>
      <w:r w:rsidRPr="007B308D">
        <w:rPr>
          <w:highlight w:val="yellow"/>
        </w:rPr>
        <w:t>untuk</w:t>
      </w:r>
      <w:proofErr w:type="spellEnd"/>
      <w:r w:rsidRPr="007B308D">
        <w:rPr>
          <w:highlight w:val="yellow"/>
        </w:rPr>
        <w:t xml:space="preserve"> </w:t>
      </w:r>
      <w:proofErr w:type="spellStart"/>
      <w:r w:rsidRPr="007B308D">
        <w:rPr>
          <w:highlight w:val="yellow"/>
        </w:rPr>
        <w:t>membantu</w:t>
      </w:r>
      <w:proofErr w:type="spellEnd"/>
      <w:r w:rsidRPr="007B308D">
        <w:rPr>
          <w:highlight w:val="yellow"/>
        </w:rPr>
        <w:t xml:space="preserve"> MSMEs di </w:t>
      </w:r>
      <w:proofErr w:type="spellStart"/>
      <w:r w:rsidRPr="007B308D">
        <w:rPr>
          <w:highlight w:val="yellow"/>
        </w:rPr>
        <w:t>daerah</w:t>
      </w:r>
      <w:proofErr w:type="spellEnd"/>
      <w:r w:rsidRPr="007B308D">
        <w:rPr>
          <w:highlight w:val="yellow"/>
        </w:rPr>
        <w:t xml:space="preserve">. </w:t>
      </w:r>
      <w:proofErr w:type="spellStart"/>
      <w:r w:rsidRPr="007B308D">
        <w:rPr>
          <w:highlight w:val="yellow"/>
        </w:rPr>
        <w:t>Kenapa</w:t>
      </w:r>
      <w:proofErr w:type="spellEnd"/>
      <w:r w:rsidRPr="007B308D">
        <w:rPr>
          <w:highlight w:val="yellow"/>
        </w:rPr>
        <w:t xml:space="preserve"> </w:t>
      </w:r>
      <w:proofErr w:type="spellStart"/>
      <w:r w:rsidRPr="007B308D">
        <w:rPr>
          <w:highlight w:val="yellow"/>
        </w:rPr>
        <w:t>harus</w:t>
      </w:r>
      <w:proofErr w:type="spellEnd"/>
      <w:r w:rsidRPr="007B308D">
        <w:rPr>
          <w:highlight w:val="yellow"/>
        </w:rPr>
        <w:t xml:space="preserve"> </w:t>
      </w:r>
      <w:proofErr w:type="spellStart"/>
      <w:r w:rsidRPr="007B308D">
        <w:rPr>
          <w:highlight w:val="yellow"/>
        </w:rPr>
        <w:t>ambil</w:t>
      </w:r>
      <w:proofErr w:type="spellEnd"/>
      <w:r w:rsidRPr="007B308D">
        <w:rPr>
          <w:highlight w:val="yellow"/>
        </w:rPr>
        <w:t xml:space="preserve"> MBA? </w:t>
      </w:r>
      <w:proofErr w:type="spellStart"/>
      <w:r w:rsidR="007B308D" w:rsidRPr="007B308D">
        <w:rPr>
          <w:highlight w:val="yellow"/>
        </w:rPr>
        <w:t>Apa</w:t>
      </w:r>
      <w:proofErr w:type="spellEnd"/>
      <w:r w:rsidR="007B308D" w:rsidRPr="007B308D">
        <w:rPr>
          <w:highlight w:val="yellow"/>
        </w:rPr>
        <w:t xml:space="preserve"> yang </w:t>
      </w:r>
      <w:proofErr w:type="spellStart"/>
      <w:r w:rsidR="007B308D" w:rsidRPr="007B308D">
        <w:rPr>
          <w:highlight w:val="yellow"/>
        </w:rPr>
        <w:t>kurang</w:t>
      </w:r>
      <w:proofErr w:type="spellEnd"/>
      <w:r w:rsidR="007B308D" w:rsidRPr="007B308D">
        <w:rPr>
          <w:highlight w:val="yellow"/>
        </w:rPr>
        <w:t xml:space="preserve"> </w:t>
      </w:r>
      <w:proofErr w:type="spellStart"/>
      <w:r w:rsidR="007B308D" w:rsidRPr="007B308D">
        <w:rPr>
          <w:highlight w:val="yellow"/>
        </w:rPr>
        <w:t>dari</w:t>
      </w:r>
      <w:proofErr w:type="spellEnd"/>
      <w:r w:rsidR="007B308D" w:rsidRPr="007B308D">
        <w:rPr>
          <w:highlight w:val="yellow"/>
        </w:rPr>
        <w:t xml:space="preserve"> </w:t>
      </w:r>
      <w:proofErr w:type="spellStart"/>
      <w:r w:rsidR="007B308D" w:rsidRPr="007B308D">
        <w:rPr>
          <w:highlight w:val="yellow"/>
        </w:rPr>
        <w:t>diri</w:t>
      </w:r>
      <w:proofErr w:type="spellEnd"/>
      <w:r w:rsidR="007B308D" w:rsidRPr="007B308D">
        <w:rPr>
          <w:highlight w:val="yellow"/>
        </w:rPr>
        <w:t xml:space="preserve"> </w:t>
      </w:r>
      <w:proofErr w:type="spellStart"/>
      <w:r w:rsidR="007B308D" w:rsidRPr="007B308D">
        <w:rPr>
          <w:highlight w:val="yellow"/>
        </w:rPr>
        <w:t>kamu</w:t>
      </w:r>
      <w:proofErr w:type="spellEnd"/>
      <w:r w:rsidR="007B308D" w:rsidRPr="007B308D">
        <w:rPr>
          <w:highlight w:val="yellow"/>
        </w:rPr>
        <w:t xml:space="preserve"> yang </w:t>
      </w:r>
      <w:proofErr w:type="spellStart"/>
      <w:r w:rsidR="007B308D" w:rsidRPr="007B308D">
        <w:rPr>
          <w:highlight w:val="yellow"/>
        </w:rPr>
        <w:t>akan</w:t>
      </w:r>
      <w:proofErr w:type="spellEnd"/>
      <w:r w:rsidR="007B308D" w:rsidRPr="007B308D">
        <w:rPr>
          <w:highlight w:val="yellow"/>
        </w:rPr>
        <w:t xml:space="preserve"> di unlock oleh MBA </w:t>
      </w:r>
      <w:proofErr w:type="spellStart"/>
      <w:r w:rsidR="007B308D" w:rsidRPr="007B308D">
        <w:rPr>
          <w:highlight w:val="yellow"/>
        </w:rPr>
        <w:t>dari</w:t>
      </w:r>
      <w:proofErr w:type="spellEnd"/>
      <w:r w:rsidR="007B308D" w:rsidRPr="007B308D">
        <w:rPr>
          <w:highlight w:val="yellow"/>
        </w:rPr>
        <w:t xml:space="preserve"> unis </w:t>
      </w:r>
      <w:proofErr w:type="spellStart"/>
      <w:r w:rsidR="007B308D" w:rsidRPr="007B308D">
        <w:rPr>
          <w:highlight w:val="yellow"/>
        </w:rPr>
        <w:t>ini</w:t>
      </w:r>
      <w:proofErr w:type="spellEnd"/>
      <w:r w:rsidR="007B308D" w:rsidRPr="007B308D">
        <w:rPr>
          <w:highlight w:val="yellow"/>
        </w:rPr>
        <w:t xml:space="preserve">? </w:t>
      </w:r>
    </w:p>
    <w:p w14:paraId="43EE8C49" w14:textId="26FD7DD7" w:rsidR="007B308D" w:rsidRPr="007B308D" w:rsidRDefault="007B308D" w:rsidP="007B308D">
      <w:pPr>
        <w:rPr>
          <w:highlight w:val="yellow"/>
        </w:rPr>
      </w:pPr>
    </w:p>
    <w:p w14:paraId="65D15B79" w14:textId="5A01C7A0" w:rsidR="007B308D" w:rsidRPr="007B308D" w:rsidRDefault="007B308D" w:rsidP="007B308D">
      <w:pPr>
        <w:rPr>
          <w:highlight w:val="yellow"/>
        </w:rPr>
      </w:pPr>
      <w:proofErr w:type="spellStart"/>
      <w:r w:rsidRPr="007B308D">
        <w:rPr>
          <w:highlight w:val="yellow"/>
        </w:rPr>
        <w:t>Itu</w:t>
      </w:r>
      <w:proofErr w:type="spellEnd"/>
      <w:r w:rsidRPr="007B308D">
        <w:rPr>
          <w:highlight w:val="yellow"/>
        </w:rPr>
        <w:t xml:space="preserve"> </w:t>
      </w:r>
      <w:proofErr w:type="spellStart"/>
      <w:r w:rsidRPr="007B308D">
        <w:rPr>
          <w:highlight w:val="yellow"/>
        </w:rPr>
        <w:t>aja</w:t>
      </w:r>
      <w:proofErr w:type="spellEnd"/>
      <w:r w:rsidRPr="007B308D">
        <w:rPr>
          <w:highlight w:val="yellow"/>
        </w:rPr>
        <w:t xml:space="preserve"> </w:t>
      </w:r>
      <w:proofErr w:type="spellStart"/>
      <w:r w:rsidRPr="007B308D">
        <w:rPr>
          <w:highlight w:val="yellow"/>
        </w:rPr>
        <w:t>sihh</w:t>
      </w:r>
      <w:proofErr w:type="spellEnd"/>
      <w:r w:rsidRPr="007B308D">
        <w:rPr>
          <w:highlight w:val="yellow"/>
        </w:rPr>
        <w:t xml:space="preserve">. </w:t>
      </w:r>
      <w:proofErr w:type="spellStart"/>
      <w:r w:rsidRPr="007B308D">
        <w:rPr>
          <w:highlight w:val="yellow"/>
        </w:rPr>
        <w:t>Udah</w:t>
      </w:r>
      <w:proofErr w:type="spellEnd"/>
      <w:r w:rsidRPr="007B308D">
        <w:rPr>
          <w:highlight w:val="yellow"/>
        </w:rPr>
        <w:t xml:space="preserve"> </w:t>
      </w:r>
      <w:proofErr w:type="spellStart"/>
      <w:r w:rsidRPr="007B308D">
        <w:rPr>
          <w:highlight w:val="yellow"/>
        </w:rPr>
        <w:t>keren</w:t>
      </w:r>
      <w:proofErr w:type="spellEnd"/>
      <w:r w:rsidRPr="007B308D">
        <w:rPr>
          <w:highlight w:val="yellow"/>
        </w:rPr>
        <w:t xml:space="preserve"> </w:t>
      </w:r>
      <w:proofErr w:type="spellStart"/>
      <w:r w:rsidRPr="007B308D">
        <w:rPr>
          <w:highlight w:val="yellow"/>
        </w:rPr>
        <w:t>banget</w:t>
      </w:r>
      <w:proofErr w:type="spellEnd"/>
      <w:r w:rsidRPr="007B308D">
        <w:rPr>
          <w:highlight w:val="yellow"/>
        </w:rPr>
        <w:t xml:space="preserve"> </w:t>
      </w:r>
      <w:proofErr w:type="spellStart"/>
      <w:r w:rsidRPr="007B308D">
        <w:rPr>
          <w:highlight w:val="yellow"/>
        </w:rPr>
        <w:t>ini</w:t>
      </w:r>
      <w:proofErr w:type="spellEnd"/>
      <w:r w:rsidRPr="007B308D">
        <w:rPr>
          <w:highlight w:val="yellow"/>
        </w:rPr>
        <w:t xml:space="preserve">, </w:t>
      </w:r>
      <w:proofErr w:type="spellStart"/>
      <w:r w:rsidRPr="007B308D">
        <w:rPr>
          <w:highlight w:val="yellow"/>
        </w:rPr>
        <w:t>tinggal</w:t>
      </w:r>
      <w:proofErr w:type="spellEnd"/>
      <w:r w:rsidRPr="007B308D">
        <w:rPr>
          <w:highlight w:val="yellow"/>
        </w:rPr>
        <w:t xml:space="preserve"> </w:t>
      </w:r>
      <w:proofErr w:type="spellStart"/>
      <w:r w:rsidRPr="007B308D">
        <w:rPr>
          <w:highlight w:val="yellow"/>
        </w:rPr>
        <w:t>diperjelas</w:t>
      </w:r>
      <w:proofErr w:type="spellEnd"/>
      <w:r w:rsidRPr="007B308D">
        <w:rPr>
          <w:highlight w:val="yellow"/>
        </w:rPr>
        <w:t xml:space="preserve"> dan </w:t>
      </w:r>
      <w:proofErr w:type="spellStart"/>
      <w:r w:rsidRPr="007B308D">
        <w:rPr>
          <w:highlight w:val="yellow"/>
        </w:rPr>
        <w:t>ditingkatin</w:t>
      </w:r>
      <w:proofErr w:type="spellEnd"/>
      <w:r w:rsidRPr="007B308D">
        <w:rPr>
          <w:highlight w:val="yellow"/>
        </w:rPr>
        <w:t xml:space="preserve"> </w:t>
      </w:r>
      <w:proofErr w:type="spellStart"/>
      <w:r w:rsidRPr="007B308D">
        <w:rPr>
          <w:highlight w:val="yellow"/>
        </w:rPr>
        <w:t>lagi</w:t>
      </w:r>
      <w:proofErr w:type="spellEnd"/>
      <w:r w:rsidRPr="007B308D">
        <w:rPr>
          <w:highlight w:val="yellow"/>
        </w:rPr>
        <w:t xml:space="preserve">. All the best, </w:t>
      </w:r>
      <w:proofErr w:type="spellStart"/>
      <w:r w:rsidRPr="007B308D">
        <w:rPr>
          <w:highlight w:val="yellow"/>
        </w:rPr>
        <w:t>Jibran</w:t>
      </w:r>
      <w:proofErr w:type="spellEnd"/>
      <w:r w:rsidRPr="007B308D">
        <w:rPr>
          <w:highlight w:val="yellow"/>
        </w:rPr>
        <w:t xml:space="preserve">! </w:t>
      </w:r>
    </w:p>
    <w:p w14:paraId="115430CD" w14:textId="00E23ED8" w:rsidR="007B308D" w:rsidRPr="007B308D" w:rsidRDefault="007B308D" w:rsidP="007B308D">
      <w:pPr>
        <w:rPr>
          <w:highlight w:val="yellow"/>
        </w:rPr>
      </w:pPr>
    </w:p>
    <w:p w14:paraId="0291A091" w14:textId="73736EFB" w:rsidR="007B308D" w:rsidRPr="007B308D" w:rsidRDefault="007B308D" w:rsidP="007B308D">
      <w:pPr>
        <w:rPr>
          <w:highlight w:val="yellow"/>
        </w:rPr>
      </w:pPr>
      <w:r w:rsidRPr="007B308D">
        <w:rPr>
          <w:highlight w:val="yellow"/>
        </w:rPr>
        <w:t xml:space="preserve">Paul </w:t>
      </w:r>
    </w:p>
    <w:p w14:paraId="2E7583BA" w14:textId="641593B6" w:rsidR="007B308D" w:rsidRDefault="007B308D" w:rsidP="007B308D">
      <w:proofErr w:type="spellStart"/>
      <w:r w:rsidRPr="007B308D">
        <w:rPr>
          <w:highlight w:val="yellow"/>
        </w:rPr>
        <w:t>ALL-in</w:t>
      </w:r>
      <w:proofErr w:type="spellEnd"/>
      <w:r w:rsidRPr="007B308D">
        <w:rPr>
          <w:highlight w:val="yellow"/>
        </w:rPr>
        <w:t xml:space="preserve"> Essay Editor</w:t>
      </w:r>
    </w:p>
    <w:sectPr w:rsidR="007B308D" w:rsidSect="0045777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aul Edison" w:date="2023-02-17T06:45:00Z" w:initials="PE">
    <w:p w14:paraId="6B5DB03E" w14:textId="77777777" w:rsidR="00DD770E" w:rsidRDefault="00DD770E" w:rsidP="00C46783">
      <w:pPr>
        <w:pStyle w:val="CommentText"/>
      </w:pPr>
      <w:r>
        <w:rPr>
          <w:rStyle w:val="CommentReference"/>
        </w:rPr>
        <w:annotationRef/>
      </w:r>
      <w:r>
        <w:rPr>
          <w:lang w:val="en-US"/>
        </w:rPr>
        <w:t xml:space="preserve">What's that? </w:t>
      </w:r>
    </w:p>
  </w:comment>
  <w:comment w:id="21" w:author="Paul Edison" w:date="2023-02-17T06:48:00Z" w:initials="PE">
    <w:p w14:paraId="210F012D" w14:textId="77777777" w:rsidR="00DD770E" w:rsidRDefault="00DD770E" w:rsidP="00654675">
      <w:pPr>
        <w:pStyle w:val="CommentText"/>
      </w:pPr>
      <w:r>
        <w:rPr>
          <w:rStyle w:val="CommentReference"/>
        </w:rPr>
        <w:annotationRef/>
      </w:r>
      <w:r>
        <w:rPr>
          <w:lang w:val="en-US"/>
        </w:rPr>
        <w:t xml:space="preserve">Why is this urgent? What happens if we don't do anything about it? </w:t>
      </w:r>
    </w:p>
  </w:comment>
  <w:comment w:id="29" w:author="Paul Edison" w:date="2023-02-17T06:59:00Z" w:initials="PE">
    <w:p w14:paraId="53324443" w14:textId="77777777" w:rsidR="008209B6" w:rsidRDefault="008209B6">
      <w:pPr>
        <w:pStyle w:val="CommentText"/>
      </w:pPr>
      <w:r>
        <w:rPr>
          <w:rStyle w:val="CommentReference"/>
        </w:rPr>
        <w:annotationRef/>
      </w:r>
      <w:r>
        <w:rPr>
          <w:lang w:val="en-US"/>
        </w:rPr>
        <w:t xml:space="preserve">This is the premise upon which the rest of this essay is built. I strongly recommend adding more details. </w:t>
      </w:r>
    </w:p>
    <w:p w14:paraId="4A71B09B" w14:textId="77777777" w:rsidR="008209B6" w:rsidRDefault="008209B6">
      <w:pPr>
        <w:pStyle w:val="CommentText"/>
      </w:pPr>
    </w:p>
    <w:p w14:paraId="0691043A" w14:textId="77777777" w:rsidR="008209B6" w:rsidRDefault="008209B6">
      <w:pPr>
        <w:pStyle w:val="CommentText"/>
      </w:pPr>
      <w:r>
        <w:rPr>
          <w:lang w:val="en-US"/>
        </w:rPr>
        <w:t xml:space="preserve">Jibran, coba bayangin kamu lagi nge pitch ide kamu ke orang lain. Kira kira, gimana cara kamu bisa convince lawan bicara kamu kalau solusi salah satu permasalahan pemerataan ekonomi dan kesejahteraan di Indonesia adalah dengan mengembangkan MSME di daerah. </w:t>
      </w:r>
    </w:p>
    <w:p w14:paraId="045BD75A" w14:textId="77777777" w:rsidR="008209B6" w:rsidRDefault="008209B6">
      <w:pPr>
        <w:pStyle w:val="CommentText"/>
      </w:pPr>
    </w:p>
    <w:p w14:paraId="0FAF8931" w14:textId="77777777" w:rsidR="008209B6" w:rsidRDefault="008209B6" w:rsidP="0005313F">
      <w:pPr>
        <w:pStyle w:val="CommentText"/>
      </w:pPr>
      <w:r>
        <w:rPr>
          <w:lang w:val="en-US"/>
        </w:rPr>
        <w:t xml:space="preserve">In other words, what's your BIG IDEA? Why is this a great solution? As a reader, I want to get excited together with you about this idea. Help us buy into your idea and cause. </w:t>
      </w:r>
    </w:p>
  </w:comment>
  <w:comment w:id="56" w:author="Paul Edison" w:date="2023-02-16T23:32:00Z" w:initials="PE">
    <w:p w14:paraId="3C76A61D" w14:textId="78DE508B" w:rsidR="00737B58" w:rsidRDefault="00737B58" w:rsidP="00E843AD">
      <w:pPr>
        <w:pStyle w:val="CommentText"/>
      </w:pPr>
      <w:r>
        <w:rPr>
          <w:rStyle w:val="CommentReference"/>
        </w:rPr>
        <w:annotationRef/>
      </w:r>
      <w:r>
        <w:rPr>
          <w:lang w:val="en-US"/>
        </w:rPr>
        <w:t>Briefly define what it is</w:t>
      </w:r>
    </w:p>
  </w:comment>
  <w:comment w:id="55" w:author="Paul Edison" w:date="2023-02-17T07:02:00Z" w:initials="PE">
    <w:p w14:paraId="5E9D66F3" w14:textId="77777777" w:rsidR="008209B6" w:rsidRDefault="008209B6" w:rsidP="00AD5250">
      <w:pPr>
        <w:pStyle w:val="CommentText"/>
      </w:pPr>
      <w:r>
        <w:rPr>
          <w:rStyle w:val="CommentReference"/>
        </w:rPr>
        <w:annotationRef/>
      </w:r>
      <w:r>
        <w:rPr>
          <w:lang w:val="en-US"/>
        </w:rPr>
        <w:t xml:space="preserve">Ini mending dipindah ke bawah aja, setelah kamu cerita tentang UTG, jadi jelas UTG itu apa. Tunjukkan bagaimana UTG membantu dia. Impact nya seperti apa. Dan ada berapa banyak orang orang seperti dia. </w:t>
      </w:r>
    </w:p>
  </w:comment>
  <w:comment w:id="274" w:author="Paul Edison" w:date="2023-02-17T06:55:00Z" w:initials="PE">
    <w:p w14:paraId="4AD665D6" w14:textId="365D06D5" w:rsidR="008209B6" w:rsidRDefault="008209B6">
      <w:pPr>
        <w:pStyle w:val="CommentText"/>
      </w:pPr>
      <w:r>
        <w:rPr>
          <w:rStyle w:val="CommentReference"/>
        </w:rPr>
        <w:annotationRef/>
      </w:r>
      <w:r>
        <w:rPr>
          <w:lang w:val="en-US"/>
        </w:rPr>
        <w:t xml:space="preserve">This might come across as condescending to the reader. You'd come across as more positive if you briefly explain your background and your experience at this MNC retail company and the skills you learned there that you can transpose to helping MSMEs through UTG. </w:t>
      </w:r>
    </w:p>
    <w:p w14:paraId="1E0DA0A1" w14:textId="77777777" w:rsidR="008209B6" w:rsidRDefault="008209B6">
      <w:pPr>
        <w:pStyle w:val="CommentText"/>
      </w:pPr>
    </w:p>
    <w:p w14:paraId="4D065CC4" w14:textId="77777777" w:rsidR="008209B6" w:rsidRDefault="008209B6" w:rsidP="00154FBC">
      <w:pPr>
        <w:pStyle w:val="CommentText"/>
      </w:pPr>
      <w:r>
        <w:rPr>
          <w:lang w:val="en-US"/>
        </w:rPr>
        <w:t xml:space="preserve">So, in other words, jangan bilang nya tuh kayak kamu udah keren, tapi akhirnya rela pindah ke small family business. Instead, bilang nya tuh kenapa kamu dengan pengalaman MNC kamu yang wah banget justru membuat kamu menjadi seorang yang tepat untuk membantu MSME melalui UTG. </w:t>
      </w:r>
    </w:p>
  </w:comment>
  <w:comment w:id="277" w:author="Paul Edison" w:date="2023-02-17T06:59:00Z" w:initials="PE">
    <w:p w14:paraId="468096DE" w14:textId="77777777" w:rsidR="008209B6" w:rsidRDefault="008209B6" w:rsidP="007A7FD4">
      <w:pPr>
        <w:pStyle w:val="CommentText"/>
      </w:pPr>
      <w:r>
        <w:rPr>
          <w:rStyle w:val="CommentReference"/>
        </w:rPr>
        <w:annotationRef/>
      </w:r>
      <w:r>
        <w:rPr>
          <w:lang w:val="en-US"/>
        </w:rPr>
        <w:t xml:space="preserve">Impact nya apa? </w:t>
      </w:r>
    </w:p>
  </w:comment>
  <w:comment w:id="321" w:author="Paul Edison" w:date="2023-02-17T07:11:00Z" w:initials="PE">
    <w:p w14:paraId="3F665800" w14:textId="77777777" w:rsidR="0078457D" w:rsidRDefault="0078457D" w:rsidP="001C076E">
      <w:pPr>
        <w:pStyle w:val="CommentText"/>
      </w:pPr>
      <w:r>
        <w:rPr>
          <w:rStyle w:val="CommentReference"/>
        </w:rPr>
        <w:annotationRef/>
      </w:r>
      <w:r>
        <w:rPr>
          <w:lang w:val="en-US"/>
        </w:rPr>
        <w:t xml:space="preserve">The US govt? Indo govt? </w:t>
      </w:r>
    </w:p>
  </w:comment>
  <w:comment w:id="318" w:author="Paul Edison" w:date="2023-02-17T07:12:00Z" w:initials="PE">
    <w:p w14:paraId="2BBA4507" w14:textId="77777777" w:rsidR="0078457D" w:rsidRDefault="0078457D" w:rsidP="007C1C1A">
      <w:pPr>
        <w:pStyle w:val="CommentText"/>
      </w:pPr>
      <w:r>
        <w:rPr>
          <w:rStyle w:val="CommentReference"/>
        </w:rPr>
        <w:annotationRef/>
      </w:r>
      <w:r>
        <w:rPr>
          <w:lang w:val="en-US"/>
        </w:rPr>
        <w:t xml:space="preserve">I'm a little confused as to why you're suddenly moving back and forth between the global scale and the local scale here. My suggestion is to go in one direction. Either focus locally first, then express how this is also a global problem, or vice versa. </w:t>
      </w:r>
    </w:p>
  </w:comment>
  <w:comment w:id="332" w:author="Paul Edison" w:date="2023-02-17T07:21:00Z" w:initials="PE">
    <w:p w14:paraId="7BB7CD16" w14:textId="77777777" w:rsidR="003A3E95" w:rsidRDefault="003A3E95" w:rsidP="00DD3410">
      <w:pPr>
        <w:pStyle w:val="CommentText"/>
      </w:pPr>
      <w:r>
        <w:rPr>
          <w:rStyle w:val="CommentReference"/>
        </w:rPr>
        <w:annotationRef/>
      </w:r>
      <w:r>
        <w:rPr>
          <w:lang w:val="en-US"/>
        </w:rPr>
        <w:t>This is your 2nd BIG IDEA. Make sure to expand on this. Get us excited about why this is THE BEST IDEA EVERRRR</w:t>
      </w:r>
    </w:p>
  </w:comment>
  <w:comment w:id="341" w:author="Paul Edison" w:date="2023-02-17T07:17:00Z" w:initials="PE">
    <w:p w14:paraId="446CD30B" w14:textId="02EE5EAE" w:rsidR="003A3E95" w:rsidRDefault="003A3E95">
      <w:pPr>
        <w:pStyle w:val="CommentText"/>
      </w:pPr>
      <w:r>
        <w:rPr>
          <w:rStyle w:val="CommentReference"/>
        </w:rPr>
        <w:annotationRef/>
      </w:r>
      <w:r>
        <w:rPr>
          <w:lang w:val="en-US"/>
        </w:rPr>
        <w:t xml:space="preserve">I can see why these programs are good, but I still don't see why YOU need to get an MBA at these schools. </w:t>
      </w:r>
    </w:p>
    <w:p w14:paraId="1DE92F4E" w14:textId="77777777" w:rsidR="003A3E95" w:rsidRDefault="003A3E95">
      <w:pPr>
        <w:pStyle w:val="CommentText"/>
      </w:pPr>
    </w:p>
    <w:p w14:paraId="15C882CE" w14:textId="77777777" w:rsidR="003A3E95" w:rsidRDefault="003A3E95">
      <w:pPr>
        <w:pStyle w:val="CommentText"/>
      </w:pPr>
      <w:r>
        <w:rPr>
          <w:lang w:val="en-US"/>
        </w:rPr>
        <w:t xml:space="preserve">Jadi gini. Ada 3 different factors yang at play here: </w:t>
      </w:r>
    </w:p>
    <w:p w14:paraId="484EC68B" w14:textId="77777777" w:rsidR="003A3E95" w:rsidRDefault="003A3E95">
      <w:pPr>
        <w:pStyle w:val="CommentText"/>
      </w:pPr>
      <w:r>
        <w:rPr>
          <w:lang w:val="en-US"/>
        </w:rPr>
        <w:t>1. You</w:t>
      </w:r>
    </w:p>
    <w:p w14:paraId="112394B2" w14:textId="77777777" w:rsidR="003A3E95" w:rsidRDefault="003A3E95">
      <w:pPr>
        <w:pStyle w:val="CommentText"/>
      </w:pPr>
      <w:r>
        <w:rPr>
          <w:lang w:val="en-US"/>
        </w:rPr>
        <w:t>2. The degree you want to get</w:t>
      </w:r>
    </w:p>
    <w:p w14:paraId="1D0C2E1C" w14:textId="77777777" w:rsidR="003A3E95" w:rsidRDefault="003A3E95">
      <w:pPr>
        <w:pStyle w:val="CommentText"/>
      </w:pPr>
      <w:r>
        <w:rPr>
          <w:lang w:val="en-US"/>
        </w:rPr>
        <w:t>3. The universities</w:t>
      </w:r>
    </w:p>
    <w:p w14:paraId="7751998C" w14:textId="77777777" w:rsidR="003A3E95" w:rsidRDefault="003A3E95">
      <w:pPr>
        <w:pStyle w:val="CommentText"/>
      </w:pPr>
    </w:p>
    <w:p w14:paraId="107C849A" w14:textId="77777777" w:rsidR="003A3E95" w:rsidRDefault="003A3E95">
      <w:pPr>
        <w:pStyle w:val="CommentText"/>
      </w:pPr>
      <w:r>
        <w:rPr>
          <w:lang w:val="en-US"/>
        </w:rPr>
        <w:t xml:space="preserve">So far, I have a pretty good idea untuk #3 nya, although they can be more specific. Hal hal seperti immersion project, consulting project, etc, sepertinya cukup common di program MBA. Kenapa specifically these schools? </w:t>
      </w:r>
    </w:p>
    <w:p w14:paraId="13F7BB6D" w14:textId="77777777" w:rsidR="003A3E95" w:rsidRDefault="003A3E95">
      <w:pPr>
        <w:pStyle w:val="CommentText"/>
      </w:pPr>
    </w:p>
    <w:p w14:paraId="73F08120" w14:textId="77777777" w:rsidR="003A3E95" w:rsidRDefault="003A3E95" w:rsidP="006632A5">
      <w:pPr>
        <w:pStyle w:val="CommentText"/>
      </w:pPr>
      <w:r>
        <w:rPr>
          <w:lang w:val="en-US"/>
        </w:rPr>
        <w:t xml:space="preserve">Tapi, yang masih belum jelas buat aku itu #1 and #2. Apa yang kurang dari toolkit kamu? Kenapa MBA adalah cara paling tepat dengan ROI paling tinggi untuk kamu bisa mengembangkan toolkit kamu tersebut?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5DB03E" w15:done="0"/>
  <w15:commentEx w15:paraId="210F012D" w15:done="0"/>
  <w15:commentEx w15:paraId="0FAF8931" w15:done="0"/>
  <w15:commentEx w15:paraId="3C76A61D" w15:done="0"/>
  <w15:commentEx w15:paraId="5E9D66F3" w15:done="0"/>
  <w15:commentEx w15:paraId="4D065CC4" w15:done="0"/>
  <w15:commentEx w15:paraId="468096DE" w15:done="0"/>
  <w15:commentEx w15:paraId="3F665800" w15:done="0"/>
  <w15:commentEx w15:paraId="2BBA4507" w15:done="0"/>
  <w15:commentEx w15:paraId="7BB7CD16" w15:done="0"/>
  <w15:commentEx w15:paraId="73F081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9A0FF" w16cex:dateUtc="2023-02-16T23:45:00Z"/>
  <w16cex:commentExtensible w16cex:durableId="2799A1C7" w16cex:dateUtc="2023-02-16T23:48:00Z"/>
  <w16cex:commentExtensible w16cex:durableId="2799A443" w16cex:dateUtc="2023-02-16T23:59:00Z"/>
  <w16cex:commentExtensible w16cex:durableId="27993B87" w16cex:dateUtc="2023-02-16T16:32:00Z"/>
  <w16cex:commentExtensible w16cex:durableId="2799A500" w16cex:dateUtc="2023-02-17T00:02:00Z"/>
  <w16cex:commentExtensible w16cex:durableId="2799A37A" w16cex:dateUtc="2023-02-16T23:55:00Z"/>
  <w16cex:commentExtensible w16cex:durableId="2799A46F" w16cex:dateUtc="2023-02-16T23:59:00Z"/>
  <w16cex:commentExtensible w16cex:durableId="2799A71A" w16cex:dateUtc="2023-02-17T00:11:00Z"/>
  <w16cex:commentExtensible w16cex:durableId="2799A75D" w16cex:dateUtc="2023-02-17T00:12:00Z"/>
  <w16cex:commentExtensible w16cex:durableId="2799A988" w16cex:dateUtc="2023-02-17T00:21:00Z"/>
  <w16cex:commentExtensible w16cex:durableId="2799A886" w16cex:dateUtc="2023-02-17T0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5DB03E" w16cid:durableId="2799A0FF"/>
  <w16cid:commentId w16cid:paraId="210F012D" w16cid:durableId="2799A1C7"/>
  <w16cid:commentId w16cid:paraId="0FAF8931" w16cid:durableId="2799A443"/>
  <w16cid:commentId w16cid:paraId="3C76A61D" w16cid:durableId="27993B87"/>
  <w16cid:commentId w16cid:paraId="5E9D66F3" w16cid:durableId="2799A500"/>
  <w16cid:commentId w16cid:paraId="4D065CC4" w16cid:durableId="2799A37A"/>
  <w16cid:commentId w16cid:paraId="468096DE" w16cid:durableId="2799A46F"/>
  <w16cid:commentId w16cid:paraId="3F665800" w16cid:durableId="2799A71A"/>
  <w16cid:commentId w16cid:paraId="2BBA4507" w16cid:durableId="2799A75D"/>
  <w16cid:commentId w16cid:paraId="7BB7CD16" w16cid:durableId="2799A988"/>
  <w16cid:commentId w16cid:paraId="73F08120" w16cid:durableId="2799A8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E4D28"/>
    <w:multiLevelType w:val="hybridMultilevel"/>
    <w:tmpl w:val="52E2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2720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53214"/>
    <w:rsid w:val="00053214"/>
    <w:rsid w:val="002A6BC9"/>
    <w:rsid w:val="002C64D0"/>
    <w:rsid w:val="003A3E95"/>
    <w:rsid w:val="00457771"/>
    <w:rsid w:val="00737B58"/>
    <w:rsid w:val="0078457D"/>
    <w:rsid w:val="007B308D"/>
    <w:rsid w:val="008209B6"/>
    <w:rsid w:val="00DD770E"/>
    <w:rsid w:val="00E843AD"/>
    <w:rsid w:val="00F56FB6"/>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250C"/>
  <w15:docId w15:val="{CD29448C-1EF8-40B8-9129-DD9E1787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321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53214"/>
    <w:rPr>
      <w:i/>
      <w:iCs/>
    </w:rPr>
  </w:style>
  <w:style w:type="paragraph" w:styleId="Revision">
    <w:name w:val="Revision"/>
    <w:hidden/>
    <w:uiPriority w:val="99"/>
    <w:semiHidden/>
    <w:rsid w:val="00737B58"/>
  </w:style>
  <w:style w:type="character" w:styleId="CommentReference">
    <w:name w:val="annotation reference"/>
    <w:basedOn w:val="DefaultParagraphFont"/>
    <w:uiPriority w:val="99"/>
    <w:semiHidden/>
    <w:unhideWhenUsed/>
    <w:rsid w:val="00737B58"/>
    <w:rPr>
      <w:sz w:val="16"/>
      <w:szCs w:val="16"/>
    </w:rPr>
  </w:style>
  <w:style w:type="paragraph" w:styleId="CommentText">
    <w:name w:val="annotation text"/>
    <w:basedOn w:val="Normal"/>
    <w:link w:val="CommentTextChar"/>
    <w:uiPriority w:val="99"/>
    <w:unhideWhenUsed/>
    <w:rsid w:val="00737B58"/>
    <w:rPr>
      <w:sz w:val="20"/>
      <w:szCs w:val="20"/>
    </w:rPr>
  </w:style>
  <w:style w:type="character" w:customStyle="1" w:styleId="CommentTextChar">
    <w:name w:val="Comment Text Char"/>
    <w:basedOn w:val="DefaultParagraphFont"/>
    <w:link w:val="CommentText"/>
    <w:uiPriority w:val="99"/>
    <w:rsid w:val="00737B58"/>
    <w:rPr>
      <w:sz w:val="20"/>
      <w:szCs w:val="20"/>
    </w:rPr>
  </w:style>
  <w:style w:type="paragraph" w:styleId="CommentSubject">
    <w:name w:val="annotation subject"/>
    <w:basedOn w:val="CommentText"/>
    <w:next w:val="CommentText"/>
    <w:link w:val="CommentSubjectChar"/>
    <w:uiPriority w:val="99"/>
    <w:semiHidden/>
    <w:unhideWhenUsed/>
    <w:rsid w:val="00737B58"/>
    <w:rPr>
      <w:b/>
      <w:bCs/>
    </w:rPr>
  </w:style>
  <w:style w:type="character" w:customStyle="1" w:styleId="CommentSubjectChar">
    <w:name w:val="Comment Subject Char"/>
    <w:basedOn w:val="CommentTextChar"/>
    <w:link w:val="CommentSubject"/>
    <w:uiPriority w:val="99"/>
    <w:semiHidden/>
    <w:rsid w:val="00737B58"/>
    <w:rPr>
      <w:b/>
      <w:bCs/>
      <w:sz w:val="20"/>
      <w:szCs w:val="20"/>
    </w:rPr>
  </w:style>
  <w:style w:type="paragraph" w:styleId="ListParagraph">
    <w:name w:val="List Paragraph"/>
    <w:basedOn w:val="Normal"/>
    <w:uiPriority w:val="34"/>
    <w:qFormat/>
    <w:rsid w:val="003A3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887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5</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jinan talitha</dc:creator>
  <cp:keywords/>
  <dc:description/>
  <cp:lastModifiedBy>Paul Edison</cp:lastModifiedBy>
  <cp:revision>2</cp:revision>
  <dcterms:created xsi:type="dcterms:W3CDTF">2023-02-13T16:25:00Z</dcterms:created>
  <dcterms:modified xsi:type="dcterms:W3CDTF">2023-02-17T00:24:00Z</dcterms:modified>
</cp:coreProperties>
</file>