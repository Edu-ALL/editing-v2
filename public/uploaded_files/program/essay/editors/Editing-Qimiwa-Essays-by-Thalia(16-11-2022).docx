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3E77" w14:textId="5A1E75BF" w:rsidR="00965548" w:rsidRPr="00965548" w:rsidRDefault="00965548" w:rsidP="00965548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65548">
        <w:rPr>
          <w:rFonts w:ascii="Arial" w:hAnsi="Arial" w:cs="Arial"/>
          <w:b/>
          <w:bCs/>
          <w:color w:val="000000"/>
          <w:sz w:val="24"/>
          <w:szCs w:val="24"/>
        </w:rPr>
        <w:t>Describe the most significant challenge you have faced and the steps you have taken to overcome this challenge. How has this challenge affected your academic achievement?</w:t>
      </w:r>
      <w:r w:rsidR="000A44FE">
        <w:rPr>
          <w:rFonts w:ascii="Arial" w:hAnsi="Arial" w:cs="Arial"/>
          <w:b/>
          <w:bCs/>
          <w:color w:val="000000"/>
          <w:sz w:val="24"/>
          <w:szCs w:val="24"/>
        </w:rPr>
        <w:t xml:space="preserve"> (350 words)</w:t>
      </w:r>
    </w:p>
    <w:p w14:paraId="0BE147CD" w14:textId="77777777" w:rsidR="00965548" w:rsidRDefault="00965548" w:rsidP="00965548">
      <w:pPr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047E5CA" w14:textId="4A3F1681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Halfway through grade 8, I was diagnosed with idiopathic scoliosis. The term idiopathic means that the cause of this condition is unknown. </w:t>
      </w:r>
      <w:commentRangeStart w:id="0"/>
      <w:del w:id="1" w:author="Thalia Priscilla" w:date="2022-11-16T11:06:00Z">
        <w:r w:rsidRPr="00965548" w:rsidDel="00C01E15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>In the cold, lifeless doctor’s office, the doctor told my parents and I that,</w:delText>
        </w:r>
      </w:del>
      <w:commentRangeEnd w:id="0"/>
      <w:r w:rsidR="00C01E15">
        <w:rPr>
          <w:rStyle w:val="CommentReference"/>
        </w:rPr>
        <w:commentReference w:id="0"/>
      </w:r>
      <w:del w:id="2" w:author="Thalia Priscilla" w:date="2022-11-16T11:06:00Z">
        <w:r w:rsidRPr="00965548" w:rsidDel="00C01E15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 xml:space="preserve"> </w:delText>
        </w:r>
      </w:del>
      <w:ins w:id="3" w:author="Thalia Priscilla" w:date="2022-11-16T11:06:00Z">
        <w:r w:rsidR="00C01E15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t>W</w:t>
        </w:r>
      </w:ins>
      <w:del w:id="4" w:author="Thalia Priscilla" w:date="2022-11-16T11:06:00Z">
        <w:r w:rsidRPr="00965548" w:rsidDel="00C01E15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>w</w:delText>
        </w:r>
      </w:del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ith the rate at which my scoliosis is progressing, I would be required to wear a hard, plastic back brace for 22 hours a day. </w:t>
      </w:r>
      <w:commentRangeStart w:id="5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It didn’t matter if I was eating or sleeping. I still had to wear it. </w:t>
      </w:r>
      <w:commentRangeEnd w:id="5"/>
      <w:r w:rsidR="00BF4AC0">
        <w:rPr>
          <w:rStyle w:val="CommentReference"/>
        </w:rPr>
        <w:commentReference w:id="5"/>
      </w:r>
    </w:p>
    <w:p w14:paraId="71475444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78A565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This device significantly restricted my ability to run and walk, and I felt miserable because I felt trapped. </w:t>
      </w:r>
      <w:commentRangeStart w:id="6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Being forced to wear this device emotionally exhausted me to no end, because I felt like every remaining freedom I had left perished. I felt as if unfortunate events kept on occurring in my life for no good reason, and I grew to believe that my life has become meaningless</w:t>
      </w:r>
      <w:commentRangeEnd w:id="6"/>
      <w:r w:rsidR="00B77790">
        <w:rPr>
          <w:rStyle w:val="CommentReference"/>
        </w:rPr>
        <w:commentReference w:id="6"/>
      </w: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. </w:t>
      </w:r>
      <w:commentRangeStart w:id="7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This all changed when I discovered a 5 minute TED-ED video on Stoicism. </w:t>
      </w:r>
    </w:p>
    <w:p w14:paraId="276DF4BA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523FAA" w14:textId="7D257532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Stoicism taught me that the series of events that led me to be forced to wear my back brace is beyond my control, but I can alter how I </w:t>
      </w:r>
      <w:del w:id="8" w:author="Thalia Priscilla" w:date="2022-11-16T10:31:00Z">
        <w:r w:rsidRPr="00965548" w:rsidDel="003B0E83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 xml:space="preserve">can </w:delText>
        </w:r>
      </w:del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see my back brace</w:t>
      </w:r>
      <w:del w:id="9" w:author="Thalia Priscilla" w:date="2022-11-16T10:31:00Z">
        <w:r w:rsidRPr="00965548" w:rsidDel="003B0E83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 xml:space="preserve"> as</w:delText>
        </w:r>
      </w:del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. </w:t>
      </w:r>
      <w:commentRangeEnd w:id="7"/>
      <w:r w:rsidR="00B94653">
        <w:rPr>
          <w:rStyle w:val="CommentReference"/>
        </w:rPr>
        <w:commentReference w:id="7"/>
      </w:r>
      <w:commentRangeStart w:id="10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With Stoicism, I began to see my back brace as something that helps my back</w:t>
      </w:r>
      <w:del w:id="11" w:author="Thalia Priscilla" w:date="2022-11-16T10:39:00Z">
        <w:r w:rsidRPr="00965548" w:rsidDel="00B94653">
          <w:rPr>
            <w:rFonts w:ascii="Arial" w:eastAsia="Times New Roman" w:hAnsi="Arial" w:cs="Arial"/>
            <w:color w:val="4B4B4B"/>
            <w:sz w:val="24"/>
            <w:szCs w:val="24"/>
            <w:lang w:eastAsia="en-ID"/>
          </w:rPr>
          <w:delText>,</w:delText>
        </w:r>
      </w:del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 instead of something that’s restricting my activity. With this clarity of mind, I began to take up hobbies I initially gave up on due to feelings of hopelessness, one of the most prominent being debate. </w:t>
      </w:r>
      <w:commentRangeEnd w:id="10"/>
      <w:r w:rsidR="003B0E83">
        <w:rPr>
          <w:rStyle w:val="CommentReference"/>
        </w:rPr>
        <w:commentReference w:id="10"/>
      </w:r>
    </w:p>
    <w:p w14:paraId="2E612A29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9B32B8" w14:textId="77777777" w:rsidR="00965548" w:rsidRPr="00965548" w:rsidRDefault="00965548" w:rsidP="0096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 xml:space="preserve">This led me to participate in Model United Nations, a competition where students represent a country to propose solutions to global problems. This served as an extension to the debate skills I had gotten from other debate competitions. As I became more familiar with the strategies needed to win in an MUN competition, I started to rack up more awards as a delegate. Earlier this year, I signed up to be one of the organizers of my school’s chapter of MUN. </w:t>
      </w:r>
      <w:commentRangeStart w:id="12"/>
      <w:r w:rsidRPr="00965548">
        <w:rPr>
          <w:rFonts w:ascii="Arial" w:eastAsia="Times New Roman" w:hAnsi="Arial" w:cs="Arial"/>
          <w:color w:val="4B4B4B"/>
          <w:sz w:val="24"/>
          <w:szCs w:val="24"/>
          <w:lang w:eastAsia="en-ID"/>
        </w:rPr>
        <w:t>It allowed me to see MUN from the perspective of an organizer, and not as a delegate. This new activity of mine has given my life more meaning, as I feel like I am capable of turning my life around in the face of adversity.</w:t>
      </w:r>
      <w:commentRangeEnd w:id="12"/>
      <w:r w:rsidR="00C01E15">
        <w:rPr>
          <w:rStyle w:val="CommentReference"/>
        </w:rPr>
        <w:commentReference w:id="12"/>
      </w:r>
    </w:p>
    <w:p w14:paraId="4830B317" w14:textId="5B474102" w:rsidR="00305943" w:rsidRDefault="00305943">
      <w:pPr>
        <w:rPr>
          <w:ins w:id="13" w:author="Thalia Priscilla" w:date="2022-11-16T11:25:00Z"/>
        </w:rPr>
      </w:pPr>
    </w:p>
    <w:p w14:paraId="5795DED7" w14:textId="5A198626" w:rsidR="00A868E5" w:rsidRDefault="00A868E5">
      <w:pPr>
        <w:rPr>
          <w:ins w:id="14" w:author="Thalia Priscilla" w:date="2022-11-16T11:25:00Z"/>
        </w:rPr>
      </w:pPr>
      <w:ins w:id="15" w:author="Thalia Priscilla" w:date="2022-11-16T11:25:00Z">
        <w:r>
          <w:t xml:space="preserve">Hi </w:t>
        </w:r>
        <w:proofErr w:type="spellStart"/>
        <w:r>
          <w:t>Qimiwa</w:t>
        </w:r>
        <w:proofErr w:type="spellEnd"/>
        <w:r>
          <w:t>:</w:t>
        </w:r>
      </w:ins>
    </w:p>
    <w:p w14:paraId="0DED7B52" w14:textId="521DA133" w:rsidR="00A868E5" w:rsidRDefault="00A868E5">
      <w:pPr>
        <w:rPr>
          <w:ins w:id="16" w:author="Thalia Priscilla" w:date="2022-11-16T11:29:00Z"/>
        </w:rPr>
      </w:pPr>
      <w:ins w:id="17" w:author="Thalia Priscilla" w:date="2022-11-16T11:25:00Z">
        <w:r>
          <w:t xml:space="preserve">I’m sure it was not easy </w:t>
        </w:r>
      </w:ins>
      <w:ins w:id="18" w:author="Thalia Priscilla" w:date="2022-11-16T11:26:00Z">
        <w:r>
          <w:t>navigating your academics with</w:t>
        </w:r>
      </w:ins>
      <w:ins w:id="19" w:author="Thalia Priscilla" w:date="2022-11-16T11:25:00Z">
        <w:r>
          <w:t xml:space="preserve"> a physical challenge</w:t>
        </w:r>
      </w:ins>
      <w:ins w:id="20" w:author="Thalia Priscilla" w:date="2022-11-16T11:29:00Z">
        <w:r>
          <w:t>. W</w:t>
        </w:r>
      </w:ins>
      <w:ins w:id="21" w:author="Thalia Priscilla" w:date="2022-11-16T11:28:00Z">
        <w:r>
          <w:t>hat you did despite and because of your challenge is no small feat</w:t>
        </w:r>
      </w:ins>
      <w:ins w:id="22" w:author="Thalia Priscilla" w:date="2022-11-16T11:29:00Z">
        <w:r>
          <w:t>!</w:t>
        </w:r>
      </w:ins>
    </w:p>
    <w:p w14:paraId="3A1AD6AD" w14:textId="192387D0" w:rsidR="00A868E5" w:rsidRDefault="00A868E5">
      <w:pPr>
        <w:rPr>
          <w:ins w:id="23" w:author="Thalia Priscilla" w:date="2022-11-16T11:36:00Z"/>
        </w:rPr>
      </w:pPr>
      <w:ins w:id="24" w:author="Thalia Priscilla" w:date="2022-11-16T11:29:00Z">
        <w:r>
          <w:t xml:space="preserve">My </w:t>
        </w:r>
      </w:ins>
      <w:ins w:id="25" w:author="Thalia Priscilla" w:date="2022-11-16T11:35:00Z">
        <w:r w:rsidR="00AB622A">
          <w:t>comments</w:t>
        </w:r>
      </w:ins>
      <w:ins w:id="26" w:author="Thalia Priscilla" w:date="2022-11-16T11:29:00Z">
        <w:r>
          <w:t xml:space="preserve"> as per above have to do with </w:t>
        </w:r>
      </w:ins>
      <w:ins w:id="27" w:author="Thalia Priscilla" w:date="2022-11-16T11:30:00Z">
        <w:r w:rsidR="00931F10">
          <w:t xml:space="preserve">connecting your challenge and </w:t>
        </w:r>
      </w:ins>
      <w:ins w:id="28" w:author="Thalia Priscilla" w:date="2022-11-16T11:34:00Z">
        <w:r w:rsidR="00931F10">
          <w:t>how it affected your achievement.</w:t>
        </w:r>
      </w:ins>
      <w:ins w:id="29" w:author="Thalia Priscilla" w:date="2022-11-16T11:35:00Z">
        <w:r w:rsidR="00AB622A">
          <w:t xml:space="preserve"> Structurally I think </w:t>
        </w:r>
      </w:ins>
      <w:ins w:id="30" w:author="Thalia Priscilla" w:date="2022-11-16T11:36:00Z">
        <w:r w:rsidR="00AB622A">
          <w:t xml:space="preserve">there’s not much you need to alter, but adding those details I mentioned would help the reader get a clearer sense of how your situation correlates with your achievement. </w:t>
        </w:r>
      </w:ins>
    </w:p>
    <w:p w14:paraId="42CEF847" w14:textId="045A2682" w:rsidR="00AB622A" w:rsidRDefault="00AB622A">
      <w:pPr>
        <w:rPr>
          <w:ins w:id="31" w:author="Thalia Priscilla" w:date="2022-11-16T11:37:00Z"/>
        </w:rPr>
      </w:pPr>
      <w:ins w:id="32" w:author="Thalia Priscilla" w:date="2022-11-16T11:36:00Z">
        <w:r>
          <w:t>The conclusion is also import</w:t>
        </w:r>
      </w:ins>
      <w:ins w:id="33" w:author="Thalia Priscilla" w:date="2022-11-16T11:37:00Z">
        <w:r>
          <w:t>ant. I would make sure to go back and relate how your challenge brought you to that achievement and what it taught you.</w:t>
        </w:r>
      </w:ins>
    </w:p>
    <w:p w14:paraId="6F29FA39" w14:textId="0DB5342B" w:rsidR="00AB622A" w:rsidRDefault="00AB622A">
      <w:ins w:id="34" w:author="Thalia Priscilla" w:date="2022-11-16T11:37:00Z">
        <w:r>
          <w:t>All the best!</w:t>
        </w:r>
      </w:ins>
    </w:p>
    <w:sectPr w:rsidR="00AB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1-16T11:06:00Z" w:initials="TP">
    <w:p w14:paraId="7B02A5BD" w14:textId="08D19297" w:rsidR="00C01E15" w:rsidRDefault="00C01E15">
      <w:pPr>
        <w:pStyle w:val="CommentText"/>
      </w:pPr>
      <w:r>
        <w:rPr>
          <w:rStyle w:val="CommentReference"/>
        </w:rPr>
        <w:annotationRef/>
      </w:r>
      <w:r>
        <w:t>Considering the word count, I think it’s better for you to focus on showing the next parts of the essay and just stick to the facts here.</w:t>
      </w:r>
    </w:p>
  </w:comment>
  <w:comment w:id="5" w:author="Thalia Priscilla" w:date="2022-11-16T10:53:00Z" w:initials="TP">
    <w:p w14:paraId="7745FD98" w14:textId="77777777" w:rsidR="00BF4AC0" w:rsidRDefault="00BF4AC0">
      <w:pPr>
        <w:pStyle w:val="CommentText"/>
      </w:pPr>
      <w:r>
        <w:rPr>
          <w:rStyle w:val="CommentReference"/>
        </w:rPr>
        <w:annotationRef/>
      </w:r>
      <w:r>
        <w:t xml:space="preserve">I think you’ve made this clear in the previous sentence, I suggest eliminating this part. </w:t>
      </w:r>
    </w:p>
    <w:p w14:paraId="36F9C920" w14:textId="77777777" w:rsidR="00BF4AC0" w:rsidRDefault="00BF4AC0">
      <w:pPr>
        <w:pStyle w:val="CommentText"/>
      </w:pPr>
    </w:p>
    <w:p w14:paraId="4425DF72" w14:textId="14482164" w:rsidR="00BF4AC0" w:rsidRDefault="00BF4AC0">
      <w:pPr>
        <w:pStyle w:val="CommentText"/>
      </w:pPr>
      <w:r>
        <w:t xml:space="preserve">Can you show how you reacted to this news instead? Were you shocked? Disappointed? What went through your mind after receiving this news? </w:t>
      </w:r>
    </w:p>
  </w:comment>
  <w:comment w:id="6" w:author="Thalia Priscilla" w:date="2022-11-16T10:59:00Z" w:initials="TP">
    <w:p w14:paraId="4E6F801E" w14:textId="77777777" w:rsidR="00B77790" w:rsidRDefault="00B77790">
      <w:pPr>
        <w:pStyle w:val="CommentText"/>
      </w:pPr>
      <w:r>
        <w:rPr>
          <w:rStyle w:val="CommentReference"/>
        </w:rPr>
        <w:annotationRef/>
      </w:r>
      <w:r>
        <w:t>Instead of</w:t>
      </w:r>
      <w:r>
        <w:t xml:space="preserve"> only</w:t>
      </w:r>
      <w:r>
        <w:t xml:space="preserve"> describing how this made you feel, can you can give the reader a brief picture of one real-life situation that made you feel this way?</w:t>
      </w:r>
      <w:r>
        <w:t xml:space="preserve"> </w:t>
      </w:r>
    </w:p>
    <w:p w14:paraId="27983284" w14:textId="77777777" w:rsidR="000360FA" w:rsidRDefault="000360FA">
      <w:pPr>
        <w:pStyle w:val="CommentText"/>
      </w:pPr>
    </w:p>
    <w:p w14:paraId="3134EE53" w14:textId="0D3A29CF" w:rsidR="000360FA" w:rsidRDefault="000360FA">
      <w:pPr>
        <w:pStyle w:val="CommentText"/>
      </w:pPr>
      <w:r>
        <w:t>You can also take this opportunity to mention that you gave up certain activities due to hopelessness – so the reader can understand why you took up debate in the next para.</w:t>
      </w:r>
    </w:p>
  </w:comment>
  <w:comment w:id="7" w:author="Thalia Priscilla" w:date="2022-11-16T10:41:00Z" w:initials="TP">
    <w:p w14:paraId="5EB330FB" w14:textId="24A683F8" w:rsidR="00B94653" w:rsidRDefault="00B94653">
      <w:pPr>
        <w:pStyle w:val="CommentText"/>
      </w:pPr>
      <w:r>
        <w:rPr>
          <w:rStyle w:val="CommentReference"/>
        </w:rPr>
        <w:annotationRef/>
      </w:r>
      <w:r w:rsidR="00086B4B">
        <w:rPr>
          <w:rStyle w:val="CommentReference"/>
        </w:rPr>
        <w:t>I suggest giving</w:t>
      </w:r>
      <w:r w:rsidR="006D02FD">
        <w:rPr>
          <w:rStyle w:val="CommentReference"/>
        </w:rPr>
        <w:t xml:space="preserve"> the reader </w:t>
      </w:r>
      <w:r w:rsidR="00086B4B">
        <w:rPr>
          <w:rStyle w:val="CommentReference"/>
        </w:rPr>
        <w:t>a brief general</w:t>
      </w:r>
      <w:r w:rsidR="006D02FD">
        <w:rPr>
          <w:rStyle w:val="CommentReference"/>
        </w:rPr>
        <w:t xml:space="preserve"> information on Stoicism</w:t>
      </w:r>
      <w:r w:rsidR="00086B4B">
        <w:rPr>
          <w:rStyle w:val="CommentReference"/>
        </w:rPr>
        <w:t xml:space="preserve"> before going into what Stoicism taught you about your situation</w:t>
      </w:r>
      <w:r w:rsidR="006D02FD">
        <w:rPr>
          <w:rStyle w:val="CommentReference"/>
        </w:rPr>
        <w:t xml:space="preserve">. </w:t>
      </w:r>
      <w:r w:rsidR="00550E49">
        <w:rPr>
          <w:rStyle w:val="CommentReference"/>
        </w:rPr>
        <w:t>This information should relate to the next part (what it taught you) and also how it lead you into your next steps (taking up activities you once gave up on).</w:t>
      </w:r>
    </w:p>
  </w:comment>
  <w:comment w:id="10" w:author="Thalia Priscilla" w:date="2022-11-16T10:35:00Z" w:initials="TP">
    <w:p w14:paraId="59A1F374" w14:textId="77777777" w:rsidR="003B0E83" w:rsidRDefault="003B0E83">
      <w:pPr>
        <w:pStyle w:val="CommentText"/>
      </w:pPr>
      <w:r>
        <w:rPr>
          <w:rStyle w:val="CommentReference"/>
        </w:rPr>
        <w:annotationRef/>
      </w:r>
      <w:r>
        <w:t>I</w:t>
      </w:r>
      <w:r w:rsidR="00B94653">
        <w:t xml:space="preserve"> don’t think this part has clearly shown</w:t>
      </w:r>
      <w:r>
        <w:t xml:space="preserve"> the </w:t>
      </w:r>
      <w:r w:rsidR="00B94653">
        <w:t>causal effect in you taking up this activity and your back brace situation.</w:t>
      </w:r>
    </w:p>
    <w:p w14:paraId="30B23B05" w14:textId="77777777" w:rsidR="00B94653" w:rsidRDefault="00B94653">
      <w:pPr>
        <w:pStyle w:val="CommentText"/>
      </w:pPr>
    </w:p>
    <w:p w14:paraId="1326D765" w14:textId="7A15754E" w:rsidR="00B94653" w:rsidRDefault="00550E49">
      <w:pPr>
        <w:pStyle w:val="CommentText"/>
      </w:pPr>
      <w:r>
        <w:t xml:space="preserve">Going back to the principle of Stoicism, </w:t>
      </w:r>
      <w:r w:rsidR="000360FA">
        <w:t>what specific reason made you take up these activities? Was it mental</w:t>
      </w:r>
      <w:r w:rsidR="00A868E5">
        <w:t xml:space="preserve"> or p</w:t>
      </w:r>
      <w:r w:rsidR="000360FA">
        <w:t xml:space="preserve">hysical? Did having your back supported give you hope? </w:t>
      </w:r>
      <w:r w:rsidR="00A868E5">
        <w:t>Or d</w:t>
      </w:r>
      <w:r w:rsidR="000360FA">
        <w:t xml:space="preserve">id it physically help you do these activities? </w:t>
      </w:r>
    </w:p>
    <w:p w14:paraId="3C4879F6" w14:textId="77777777" w:rsidR="00B268B1" w:rsidRDefault="00B268B1">
      <w:pPr>
        <w:pStyle w:val="CommentText"/>
      </w:pPr>
    </w:p>
    <w:p w14:paraId="7E852807" w14:textId="347B730D" w:rsidR="00B268B1" w:rsidRDefault="00B268B1">
      <w:pPr>
        <w:pStyle w:val="CommentText"/>
      </w:pPr>
      <w:r>
        <w:t>It would help this part to mention that you gave up debate and certain activities in the previous para.</w:t>
      </w:r>
      <w:r w:rsidR="00A868E5">
        <w:t xml:space="preserve"> </w:t>
      </w:r>
    </w:p>
  </w:comment>
  <w:comment w:id="12" w:author="Thalia Priscilla" w:date="2022-11-16T11:13:00Z" w:initials="TP">
    <w:p w14:paraId="1F633312" w14:textId="77777777" w:rsidR="00B268B1" w:rsidRDefault="00C01E15">
      <w:pPr>
        <w:pStyle w:val="CommentText"/>
      </w:pPr>
      <w:r>
        <w:rPr>
          <w:rStyle w:val="CommentReference"/>
        </w:rPr>
        <w:annotationRef/>
      </w:r>
      <w:r>
        <w:t>I</w:t>
      </w:r>
      <w:r w:rsidR="00B268B1">
        <w:t xml:space="preserve"> suggest having this part as a separate conclusion.</w:t>
      </w:r>
    </w:p>
    <w:p w14:paraId="2FD142E4" w14:textId="77777777" w:rsidR="00B268B1" w:rsidRDefault="00B268B1">
      <w:pPr>
        <w:pStyle w:val="CommentText"/>
      </w:pPr>
    </w:p>
    <w:p w14:paraId="3DD5EF61" w14:textId="41C7B7D6" w:rsidR="00C01E15" w:rsidRDefault="00B268B1">
      <w:pPr>
        <w:pStyle w:val="CommentText"/>
      </w:pPr>
      <w:r>
        <w:t>I</w:t>
      </w:r>
      <w:r w:rsidR="00C01E15">
        <w:t xml:space="preserve"> would</w:t>
      </w:r>
      <w:r>
        <w:t xml:space="preserve"> also use this as an opportunity to</w:t>
      </w:r>
      <w:r w:rsidR="00C01E15">
        <w:t xml:space="preserve"> go back to your initial challenge</w:t>
      </w:r>
      <w:r>
        <w:t xml:space="preserve"> of having the back brace/scoliosis. </w:t>
      </w:r>
      <w:r w:rsidR="00A868E5">
        <w:t xml:space="preserve">What did it teach you?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02A5BD" w15:done="0"/>
  <w15:commentEx w15:paraId="4425DF72" w15:done="0"/>
  <w15:commentEx w15:paraId="3134EE53" w15:done="0"/>
  <w15:commentEx w15:paraId="5EB330FB" w15:done="0"/>
  <w15:commentEx w15:paraId="7E852807" w15:done="0"/>
  <w15:commentEx w15:paraId="3DD5EF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42D1" w16cex:dateUtc="2022-11-16T04:06:00Z"/>
  <w16cex:commentExtensible w16cex:durableId="271F3F93" w16cex:dateUtc="2022-11-16T03:53:00Z"/>
  <w16cex:commentExtensible w16cex:durableId="271F4105" w16cex:dateUtc="2022-11-16T03:59:00Z"/>
  <w16cex:commentExtensible w16cex:durableId="271F3CC4" w16cex:dateUtc="2022-11-16T03:41:00Z"/>
  <w16cex:commentExtensible w16cex:durableId="271F3B6F" w16cex:dateUtc="2022-11-16T03:35:00Z"/>
  <w16cex:commentExtensible w16cex:durableId="271F4473" w16cex:dateUtc="2022-11-16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02A5BD" w16cid:durableId="271F42D1"/>
  <w16cid:commentId w16cid:paraId="4425DF72" w16cid:durableId="271F3F93"/>
  <w16cid:commentId w16cid:paraId="3134EE53" w16cid:durableId="271F4105"/>
  <w16cid:commentId w16cid:paraId="5EB330FB" w16cid:durableId="271F3CC4"/>
  <w16cid:commentId w16cid:paraId="7E852807" w16cid:durableId="271F3B6F"/>
  <w16cid:commentId w16cid:paraId="3DD5EF61" w16cid:durableId="271F44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48"/>
    <w:rsid w:val="000360FA"/>
    <w:rsid w:val="00086B4B"/>
    <w:rsid w:val="000A44FE"/>
    <w:rsid w:val="002516F8"/>
    <w:rsid w:val="00305943"/>
    <w:rsid w:val="003B0E83"/>
    <w:rsid w:val="00550E49"/>
    <w:rsid w:val="006D02FD"/>
    <w:rsid w:val="00931F10"/>
    <w:rsid w:val="00965548"/>
    <w:rsid w:val="00A868E5"/>
    <w:rsid w:val="00AB622A"/>
    <w:rsid w:val="00B268B1"/>
    <w:rsid w:val="00B77790"/>
    <w:rsid w:val="00B94653"/>
    <w:rsid w:val="00BF4AC0"/>
    <w:rsid w:val="00C01E15"/>
    <w:rsid w:val="00D72194"/>
    <w:rsid w:val="00D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24FE"/>
  <w15:chartTrackingRefBased/>
  <w15:docId w15:val="{88C50C1D-E7F3-45CA-A0F3-4E275CB9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Revision">
    <w:name w:val="Revision"/>
    <w:hidden/>
    <w:uiPriority w:val="99"/>
    <w:semiHidden/>
    <w:rsid w:val="00D7219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B0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Thalia Priscilla</cp:lastModifiedBy>
  <cp:revision>5</cp:revision>
  <dcterms:created xsi:type="dcterms:W3CDTF">2022-11-14T02:29:00Z</dcterms:created>
  <dcterms:modified xsi:type="dcterms:W3CDTF">2022-11-16T04:38:00Z</dcterms:modified>
</cp:coreProperties>
</file>