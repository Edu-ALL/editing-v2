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E884B" w14:textId="2FE10A1B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r w:rsidRPr="00A4511E">
        <w:rPr>
          <w:rFonts w:ascii="Arial" w:eastAsia="Times New Roman" w:hAnsi="Arial" w:cs="Arial"/>
          <w:b/>
          <w:bCs/>
          <w:color w:val="000000"/>
          <w:sz w:val="22"/>
          <w:szCs w:val="22"/>
        </w:rPr>
        <w:t>Most students choose their intended major or area of study based on a passion or inspiration that’s developed over time – what passion or inspiration led you to choose this area of study?</w:t>
      </w:r>
    </w:p>
    <w:p w14:paraId="41CF835B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r w:rsidRPr="00A4511E">
        <w:rPr>
          <w:rFonts w:ascii="Arial" w:eastAsia="Times New Roman" w:hAnsi="Arial" w:cs="Arial"/>
          <w:b/>
          <w:bCs/>
          <w:color w:val="000000"/>
          <w:sz w:val="22"/>
          <w:szCs w:val="22"/>
        </w:rPr>
        <w:t>(300 word maximum)*</w:t>
      </w:r>
    </w:p>
    <w:p w14:paraId="3DA3C297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4E6CDDC4" w14:textId="6B106973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My interest in computer science first sparked when I was eight years old. As part of my birthday gift, I received an </w:t>
      </w:r>
      <w:ins w:id="0" w:author="Microsoft Office User" w:date="2022-12-15T14:35:00Z">
        <w:r w:rsidR="00D1485D">
          <w:rPr>
            <w:rFonts w:ascii="Arial" w:eastAsia="Times New Roman" w:hAnsi="Arial" w:cs="Arial"/>
            <w:color w:val="000000"/>
            <w:sz w:val="22"/>
            <w:szCs w:val="22"/>
          </w:rPr>
          <w:t>A</w:t>
        </w:r>
      </w:ins>
      <w:del w:id="1" w:author="Microsoft Office User" w:date="2022-12-15T14:35:00Z">
        <w:r w:rsidRPr="00A4511E" w:rsidDel="00D1485D">
          <w:rPr>
            <w:rFonts w:ascii="Arial" w:eastAsia="Times New Roman" w:hAnsi="Arial" w:cs="Arial"/>
            <w:color w:val="000000"/>
            <w:sz w:val="22"/>
            <w:szCs w:val="22"/>
          </w:rPr>
          <w:delText>a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pple phone where I was introduced to Siri. Fascinated by its conversational abilities, I’d tinker and interact with it every time after school. It wasn’t until middle school that I learned </w:t>
      </w:r>
      <w:ins w:id="2" w:author="Microsoft Office User" w:date="2022-12-15T14:35:00Z">
        <w:r w:rsidR="00D1485D">
          <w:rPr>
            <w:rFonts w:ascii="Arial" w:eastAsia="Times New Roman" w:hAnsi="Arial" w:cs="Arial"/>
            <w:color w:val="000000"/>
            <w:sz w:val="22"/>
            <w:szCs w:val="22"/>
          </w:rPr>
          <w:t>i</w:t>
        </w:r>
      </w:ins>
      <w:del w:id="3" w:author="Microsoft Office User" w:date="2022-12-15T14:35:00Z">
        <w:r w:rsidRPr="00A4511E" w:rsidDel="00D1485D">
          <w:rPr>
            <w:rFonts w:ascii="Arial" w:eastAsia="Times New Roman" w:hAnsi="Arial" w:cs="Arial"/>
            <w:color w:val="000000"/>
            <w:sz w:val="22"/>
            <w:szCs w:val="22"/>
          </w:rPr>
          <w:delText>I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t was software and programs that powered Siri. Since then, I’ve taken rigorous courses like </w:t>
      </w:r>
      <w:ins w:id="4" w:author="Microsoft Office User" w:date="2022-12-15T14:35:00Z">
        <w:r w:rsidR="00D1485D">
          <w:rPr>
            <w:rFonts w:ascii="Arial" w:eastAsia="Times New Roman" w:hAnsi="Arial" w:cs="Arial"/>
            <w:color w:val="000000"/>
            <w:sz w:val="22"/>
            <w:szCs w:val="22"/>
          </w:rPr>
          <w:t>w</w:t>
        </w:r>
      </w:ins>
      <w:del w:id="5" w:author="Microsoft Office User" w:date="2022-12-15T14:35:00Z">
        <w:r w:rsidRPr="00A4511E" w:rsidDel="00D1485D">
          <w:rPr>
            <w:rFonts w:ascii="Arial" w:eastAsia="Times New Roman" w:hAnsi="Arial" w:cs="Arial"/>
            <w:color w:val="000000"/>
            <w:sz w:val="22"/>
            <w:szCs w:val="22"/>
          </w:rPr>
          <w:delText>W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eb and </w:t>
      </w:r>
      <w:ins w:id="6" w:author="Microsoft Office User" w:date="2022-12-15T14:35:00Z">
        <w:r w:rsidR="00D1485D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del w:id="7" w:author="Microsoft Office User" w:date="2022-12-15T14:35:00Z">
        <w:r w:rsidRPr="00A4511E" w:rsidDel="00D1485D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>ame development in and outside of school and pursued independent studies, delving deeper into programming. </w:t>
      </w:r>
    </w:p>
    <w:p w14:paraId="418489E9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14AB8417" w14:textId="58E3D70F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commentRangeStart w:id="8"/>
      <w:r w:rsidRPr="00A4511E">
        <w:rPr>
          <w:rFonts w:ascii="Arial" w:eastAsia="Times New Roman" w:hAnsi="Arial" w:cs="Arial"/>
          <w:color w:val="000000"/>
          <w:sz w:val="22"/>
          <w:szCs w:val="22"/>
        </w:rPr>
        <w:t>One day, wanting me to engage more with the community,</w:t>
      </w:r>
      <w:commentRangeEnd w:id="8"/>
      <w:r w:rsidR="000428A3">
        <w:rPr>
          <w:rStyle w:val="CommentReference"/>
        </w:rPr>
        <w:commentReference w:id="8"/>
      </w: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my mom brought me to a local orphanage where I met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, a boy with Cerebral Palsy. As I spent my summer break helping out at the orphanage, I realized the difficulties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experienced daily. </w:t>
      </w:r>
      <w:commentRangeStart w:id="9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While the others would sometimes play futsal outside, he would stay indoors, having no choice but to just sit and watch. </w:t>
      </w:r>
      <w:commentRangeEnd w:id="9"/>
      <w:r w:rsidR="00C620C2">
        <w:rPr>
          <w:rStyle w:val="CommentReference"/>
        </w:rPr>
        <w:commentReference w:id="9"/>
      </w:r>
      <w:commentRangeStart w:id="10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I saw this as an opportunity to both help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commentRangeEnd w:id="10"/>
      <w:r w:rsidR="00C96306">
        <w:rPr>
          <w:rStyle w:val="CommentReference"/>
        </w:rPr>
        <w:commentReference w:id="10"/>
      </w:r>
      <w:r w:rsidRPr="00A4511E">
        <w:rPr>
          <w:rFonts w:ascii="Arial" w:eastAsia="Times New Roman" w:hAnsi="Arial" w:cs="Arial"/>
          <w:color w:val="000000"/>
          <w:sz w:val="22"/>
          <w:szCs w:val="22"/>
        </w:rPr>
        <w:t>apply the programming skills I’</w:t>
      </w:r>
      <w:ins w:id="11" w:author="Microsoft Office User" w:date="2022-12-15T14:37:00Z">
        <w:r w:rsidR="00F55037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12" w:author="Microsoft Office User" w:date="2022-12-15T14:37:00Z">
        <w:r w:rsidRPr="00A4511E" w:rsidDel="00F55037">
          <w:rPr>
            <w:rFonts w:ascii="Arial" w:eastAsia="Times New Roman" w:hAnsi="Arial" w:cs="Arial"/>
            <w:color w:val="000000"/>
            <w:sz w:val="22"/>
            <w:szCs w:val="22"/>
          </w:rPr>
          <w:delText>ve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cultivated over the years. Inspired by Siri, I developed a voice-activated 2-D video game</w:t>
      </w:r>
      <w:ins w:id="13" w:author="Microsoft Office User" w:date="2022-12-15T14:37:00Z">
        <w:r w:rsidR="00F5503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4" w:author="Microsoft Office User" w:date="2022-12-15T14:37:00Z">
        <w:r w:rsidRPr="00A4511E" w:rsidDel="00F5503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using </w:t>
      </w:r>
      <w:commentRangeStart w:id="15"/>
      <w:del w:id="16" w:author="Microsoft Office User" w:date="2022-12-15T14:37:00Z">
        <w:r w:rsidRPr="00A4511E" w:rsidDel="00F55037">
          <w:rPr>
            <w:rFonts w:ascii="Arial" w:eastAsia="Times New Roman" w:hAnsi="Arial" w:cs="Arial"/>
            <w:color w:val="000000"/>
            <w:sz w:val="22"/>
            <w:szCs w:val="22"/>
          </w:rPr>
          <w:delText>unity</w:delText>
        </w:r>
      </w:del>
      <w:ins w:id="17" w:author="Microsoft Office User" w:date="2022-12-15T14:37:00Z">
        <w:r w:rsidR="00F55037">
          <w:rPr>
            <w:rFonts w:ascii="Arial" w:eastAsia="Times New Roman" w:hAnsi="Arial" w:cs="Arial"/>
            <w:color w:val="000000"/>
            <w:sz w:val="22"/>
            <w:szCs w:val="22"/>
          </w:rPr>
          <w:t>Unity</w:t>
        </w:r>
        <w:commentRangeEnd w:id="15"/>
        <w:r w:rsidR="00F55037">
          <w:rPr>
            <w:rStyle w:val="CommentReference"/>
          </w:rPr>
          <w:commentReference w:id="15"/>
        </w:r>
      </w:ins>
      <w:del w:id="18" w:author="Microsoft Office User" w:date="2022-12-15T14:37:00Z">
        <w:r w:rsidRPr="00A4511E" w:rsidDel="00F5503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for him to enjoy despite his disability. </w:t>
      </w:r>
    </w:p>
    <w:p w14:paraId="12F73509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30BA431B" w14:textId="014B1083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Seeing the mirth in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and the kids as they spoke commands to their character, navigate levels</w:t>
      </w:r>
      <w:ins w:id="19" w:author="Microsoft Office User" w:date="2022-12-15T14:37:00Z">
        <w:r w:rsidR="00F5503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and defeat enemies made me feel grateful for how impactful this simple game was</w:t>
      </w:r>
      <w:r w:rsidR="00C96306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0" w:author="Microsoft Office User" w:date="2022-12-15T14:44:00Z">
        <w:r w:rsidRPr="00A4511E" w:rsidDel="00D714C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ins w:id="21" w:author="Microsoft Office User" w:date="2022-12-15T14:44:00Z">
        <w:r w:rsidR="00D714CE">
          <w:rPr>
            <w:rFonts w:ascii="Arial" w:eastAsia="Times New Roman" w:hAnsi="Arial" w:cs="Arial"/>
            <w:color w:val="000000"/>
            <w:sz w:val="22"/>
            <w:szCs w:val="22"/>
          </w:rPr>
          <w:t>It was clear to me</w:t>
        </w:r>
        <w:r w:rsidR="00D714CE" w:rsidRPr="00A4511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22" w:author="Microsoft Office User" w:date="2022-12-15T14:44:00Z">
        <w:r w:rsidRPr="00A4511E" w:rsidDel="00D714C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showed me the revolutionary power </w:delText>
        </w:r>
      </w:del>
      <w:ins w:id="23" w:author="Microsoft Office User" w:date="2022-12-15T14:44:00Z">
        <w:r w:rsidR="00D714CE">
          <w:rPr>
            <w:rFonts w:ascii="Arial" w:eastAsia="Times New Roman" w:hAnsi="Arial" w:cs="Arial"/>
            <w:color w:val="000000"/>
            <w:sz w:val="22"/>
            <w:szCs w:val="22"/>
          </w:rPr>
          <w:t xml:space="preserve">how 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>computer science possesses</w:t>
      </w:r>
      <w:ins w:id="24" w:author="Microsoft Office User" w:date="2022-12-15T14:44:00Z">
        <w:r w:rsidR="00D714C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r w:rsidR="00D714CE" w:rsidRPr="00A4511E">
          <w:rPr>
            <w:rFonts w:ascii="Arial" w:eastAsia="Times New Roman" w:hAnsi="Arial" w:cs="Arial"/>
            <w:color w:val="000000"/>
            <w:sz w:val="22"/>
            <w:szCs w:val="22"/>
          </w:rPr>
          <w:t>revolutionary power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5" w:author="Microsoft Office User" w:date="2022-12-15T14:44:00Z">
        <w:r w:rsidRPr="00A4511E" w:rsidDel="00D714C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</w:delText>
        </w:r>
      </w:del>
      <w:ins w:id="26" w:author="Microsoft Office User" w:date="2022-12-15T14:44:00Z">
        <w:r w:rsidR="00D714CE">
          <w:rPr>
            <w:rFonts w:ascii="Arial" w:eastAsia="Times New Roman" w:hAnsi="Arial" w:cs="Arial"/>
            <w:color w:val="000000"/>
            <w:sz w:val="22"/>
            <w:szCs w:val="22"/>
          </w:rPr>
          <w:t>to transform</w:t>
        </w:r>
        <w:r w:rsidR="00D714CE" w:rsidRPr="00A4511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>people’s lives. </w:t>
      </w:r>
    </w:p>
    <w:p w14:paraId="74AD3C6C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34F3DE5E" w14:textId="0792902D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  <w:commentRangeStart w:id="27"/>
      <w:r w:rsidRPr="00A4511E">
        <w:rPr>
          <w:rFonts w:ascii="Arial" w:eastAsia="Times New Roman" w:hAnsi="Arial" w:cs="Arial"/>
          <w:color w:val="000000"/>
          <w:sz w:val="22"/>
          <w:szCs w:val="22"/>
        </w:rPr>
        <w:t>Majoring in computer science will allow me to continue to explore my interest in Game development and its application of AI at a collegiate level. As I pursue my studies at CMU,</w:t>
      </w:r>
      <w:commentRangeEnd w:id="27"/>
      <w:r w:rsidR="002E337A">
        <w:rPr>
          <w:rStyle w:val="CommentReference"/>
        </w:rPr>
        <w:commentReference w:id="27"/>
      </w:r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I hope to develop more games, using their power not only as a means of entertainment for users but also to raise awareness on social issues, communicate messages and cultures, educate the younger generation</w:t>
      </w:r>
      <w:ins w:id="28" w:author="Microsoft Office User" w:date="2022-12-15T14:45:00Z">
        <w:r w:rsidR="002E337A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A4511E">
        <w:rPr>
          <w:rFonts w:ascii="Arial" w:eastAsia="Times New Roman" w:hAnsi="Arial" w:cs="Arial"/>
          <w:color w:val="000000"/>
          <w:sz w:val="22"/>
          <w:szCs w:val="22"/>
        </w:rPr>
        <w:t xml:space="preserve"> and most importantly help others like </w:t>
      </w:r>
      <w:proofErr w:type="spellStart"/>
      <w:r w:rsidRPr="00A4511E">
        <w:rPr>
          <w:rFonts w:ascii="Arial" w:eastAsia="Times New Roman" w:hAnsi="Arial" w:cs="Arial"/>
          <w:color w:val="000000"/>
          <w:sz w:val="22"/>
          <w:szCs w:val="22"/>
        </w:rPr>
        <w:t>Fashul</w:t>
      </w:r>
      <w:proofErr w:type="spellEnd"/>
      <w:r w:rsidRPr="00A4511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AA67B9E" w14:textId="77777777" w:rsidR="00A4511E" w:rsidRPr="00A4511E" w:rsidRDefault="00A4511E" w:rsidP="00A4511E">
      <w:pPr>
        <w:rPr>
          <w:rFonts w:ascii="Times New Roman" w:eastAsia="Times New Roman" w:hAnsi="Times New Roman" w:cs="Times New Roman"/>
        </w:rPr>
      </w:pPr>
    </w:p>
    <w:p w14:paraId="3104D1B2" w14:textId="77777777" w:rsidR="00327C66" w:rsidRDefault="00327C66"/>
    <w:p w14:paraId="5A1AE822" w14:textId="6D270799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>Hi Joe! What a co</w:t>
      </w:r>
      <w:r>
        <w:rPr>
          <w:color w:val="4472C4" w:themeColor="accent1"/>
          <w:lang w:val="en-US"/>
        </w:rPr>
        <w:t>mpelling story you have there</w:t>
      </w:r>
      <w:r w:rsidRPr="001425B4">
        <w:rPr>
          <w:color w:val="4472C4" w:themeColor="accent1"/>
          <w:lang w:val="en-US"/>
        </w:rPr>
        <w:t>. You’re able to pinpoint the first time you became fascinated by AI</w:t>
      </w:r>
      <w:r w:rsidR="008E5D2C">
        <w:rPr>
          <w:color w:val="4472C4" w:themeColor="accent1"/>
          <w:lang w:val="en-US"/>
        </w:rPr>
        <w:t>,</w:t>
      </w:r>
      <w:r w:rsidRPr="001425B4">
        <w:rPr>
          <w:color w:val="4472C4" w:themeColor="accent1"/>
          <w:lang w:val="en-US"/>
        </w:rPr>
        <w:t xml:space="preserve"> and how it prompted you to do the same for </w:t>
      </w:r>
      <w:proofErr w:type="spellStart"/>
      <w:r w:rsidRPr="001425B4">
        <w:rPr>
          <w:color w:val="4472C4" w:themeColor="accent1"/>
          <w:lang w:val="en-US"/>
        </w:rPr>
        <w:t>Fashul</w:t>
      </w:r>
      <w:proofErr w:type="spellEnd"/>
      <w:r w:rsidRPr="001425B4">
        <w:rPr>
          <w:color w:val="4472C4" w:themeColor="accent1"/>
          <w:lang w:val="en-US"/>
        </w:rPr>
        <w:t xml:space="preserve">. </w:t>
      </w:r>
      <w:r w:rsidR="008E5D2C">
        <w:rPr>
          <w:color w:val="4472C4" w:themeColor="accent1"/>
          <w:lang w:val="en-US"/>
        </w:rPr>
        <w:t>That being said</w:t>
      </w:r>
      <w:r w:rsidRPr="001425B4">
        <w:rPr>
          <w:color w:val="4472C4" w:themeColor="accent1"/>
          <w:lang w:val="en-US"/>
        </w:rPr>
        <w:t>, there are 2 things I’d suggest to make your essay even more powerful and heartwarming: a rich lexical resource and a more elaborate ending.</w:t>
      </w:r>
    </w:p>
    <w:p w14:paraId="55484EDF" w14:textId="77777777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> </w:t>
      </w:r>
    </w:p>
    <w:p w14:paraId="520697C7" w14:textId="04A39D55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 xml:space="preserve">For the literary device and lexical resource, it is a good idea to </w:t>
      </w:r>
      <w:r w:rsidRPr="008E5D2C">
        <w:rPr>
          <w:b/>
          <w:color w:val="4472C4" w:themeColor="accent1"/>
          <w:lang w:val="en-US"/>
        </w:rPr>
        <w:t>restructure your introduction</w:t>
      </w:r>
      <w:r w:rsidRPr="001425B4">
        <w:rPr>
          <w:color w:val="4472C4" w:themeColor="accent1"/>
          <w:lang w:val="en-US"/>
        </w:rPr>
        <w:t xml:space="preserve"> to have a visible </w:t>
      </w:r>
      <w:r w:rsidRPr="008E5D2C">
        <w:rPr>
          <w:b/>
          <w:color w:val="4472C4" w:themeColor="accent1"/>
          <w:lang w:val="en-US"/>
        </w:rPr>
        <w:t>hook</w:t>
      </w:r>
      <w:r w:rsidRPr="001425B4">
        <w:rPr>
          <w:color w:val="4472C4" w:themeColor="accent1"/>
          <w:lang w:val="en-US"/>
        </w:rPr>
        <w:t xml:space="preserve"> to capture the audience’s interest </w:t>
      </w:r>
      <w:r w:rsidR="008E5D2C">
        <w:rPr>
          <w:color w:val="4472C4" w:themeColor="accent1"/>
          <w:lang w:val="en-US"/>
        </w:rPr>
        <w:t>instantly</w:t>
      </w:r>
      <w:r w:rsidRPr="001425B4">
        <w:rPr>
          <w:color w:val="4472C4" w:themeColor="accent1"/>
          <w:lang w:val="en-US"/>
        </w:rPr>
        <w:t>. See below for a sample opening:</w:t>
      </w:r>
    </w:p>
    <w:p w14:paraId="13D76E31" w14:textId="77777777" w:rsidR="008E5D2C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 xml:space="preserve">"Hi Joe… "What can I help you with today?" Seeing that the phone spoke back left me in wide-eyed wonderment. Wow. How could she know my name? ….." </w:t>
      </w:r>
    </w:p>
    <w:p w14:paraId="61F9942B" w14:textId="4AAB1D00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>(Then you can highlight the curiosity of a young boy and how this prompted you to interact with Siri regularly after school.)</w:t>
      </w:r>
    </w:p>
    <w:p w14:paraId="3EB61E85" w14:textId="77777777" w:rsidR="001425B4" w:rsidRPr="001425B4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> </w:t>
      </w:r>
    </w:p>
    <w:p w14:paraId="6EC8042A" w14:textId="0A54A504" w:rsidR="008E5D2C" w:rsidRDefault="001425B4" w:rsidP="001425B4">
      <w:pPr>
        <w:rPr>
          <w:color w:val="4472C4" w:themeColor="accent1"/>
          <w:lang w:val="en-US"/>
        </w:rPr>
      </w:pPr>
      <w:r w:rsidRPr="001425B4">
        <w:rPr>
          <w:color w:val="4472C4" w:themeColor="accent1"/>
          <w:lang w:val="en-US"/>
        </w:rPr>
        <w:t xml:space="preserve">For the </w:t>
      </w:r>
      <w:r w:rsidRPr="008E5D2C">
        <w:rPr>
          <w:b/>
          <w:color w:val="4472C4" w:themeColor="accent1"/>
          <w:lang w:val="en-US"/>
        </w:rPr>
        <w:t>ending</w:t>
      </w:r>
      <w:r w:rsidRPr="001425B4">
        <w:rPr>
          <w:color w:val="4472C4" w:themeColor="accent1"/>
          <w:lang w:val="en-US"/>
        </w:rPr>
        <w:t>, it’s a good idea to mention how CMU can help you accomplish your goal in this specific field. Is there a specific class that’s offered at CMU? Perhaps a professor from whom you'd like to learn? </w:t>
      </w:r>
    </w:p>
    <w:p w14:paraId="6C4B3157" w14:textId="65FD6542" w:rsidR="008E5D2C" w:rsidRDefault="008E5D2C" w:rsidP="001425B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>Best of luck!</w:t>
      </w:r>
    </w:p>
    <w:p w14:paraId="1BB0BADD" w14:textId="45227EED" w:rsidR="008E5D2C" w:rsidRPr="001425B4" w:rsidRDefault="008E5D2C" w:rsidP="001425B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Melinda</w:t>
      </w:r>
      <w:bookmarkStart w:id="29" w:name="_GoBack"/>
      <w:bookmarkEnd w:id="29"/>
    </w:p>
    <w:p w14:paraId="2D41BF8F" w14:textId="77777777" w:rsidR="00AF4791" w:rsidRPr="00AF4791" w:rsidRDefault="00AF4791">
      <w:pPr>
        <w:rPr>
          <w:color w:val="4472C4" w:themeColor="accent1"/>
        </w:rPr>
      </w:pPr>
    </w:p>
    <w:p w14:paraId="1D751F78" w14:textId="77777777" w:rsidR="00AF4791" w:rsidRDefault="00AF4791"/>
    <w:p w14:paraId="0A812960" w14:textId="77777777" w:rsidR="00A92FDD" w:rsidRDefault="00A92FDD"/>
    <w:sectPr w:rsidR="00A92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Microsoft Office User" w:date="2022-12-15T14:36:00Z" w:initials="MOU">
    <w:p w14:paraId="0C168698" w14:textId="02D03AF0" w:rsidR="000428A3" w:rsidRDefault="000428A3">
      <w:pPr>
        <w:pStyle w:val="CommentText"/>
      </w:pPr>
      <w:r>
        <w:rPr>
          <w:rStyle w:val="CommentReference"/>
        </w:rPr>
        <w:annotationRef/>
      </w:r>
      <w:r>
        <w:t>I think you can pinpoint the time stamp for this. For instance, did you visit him in high school? Middle scho</w:t>
      </w:r>
      <w:r w:rsidR="00F55037">
        <w:t xml:space="preserve">ol? Showing how you slowly developed a connection with </w:t>
      </w:r>
      <w:proofErr w:type="spellStart"/>
      <w:r w:rsidR="00F55037">
        <w:t>Fashul</w:t>
      </w:r>
      <w:proofErr w:type="spellEnd"/>
      <w:r w:rsidR="00F55037">
        <w:t xml:space="preserve"> would make your essay more touching. </w:t>
      </w:r>
    </w:p>
  </w:comment>
  <w:comment w:id="9" w:author="Microsoft Office User" w:date="2022-12-15T14:42:00Z" w:initials="MOU">
    <w:p w14:paraId="694195AA" w14:textId="7A16EFCB" w:rsidR="00C620C2" w:rsidRDefault="00C620C2">
      <w:pPr>
        <w:pStyle w:val="CommentText"/>
      </w:pPr>
      <w:r>
        <w:rPr>
          <w:rStyle w:val="CommentReference"/>
        </w:rPr>
        <w:annotationRef/>
      </w:r>
      <w:r>
        <w:t xml:space="preserve">“It was heart-breaking to see him staying indoors, staring </w:t>
      </w:r>
      <w:proofErr w:type="spellStart"/>
      <w:r>
        <w:t>ath</w:t>
      </w:r>
      <w:proofErr w:type="spellEnd"/>
      <w:r>
        <w:t xml:space="preserve"> the his friends who played outside merrily.”</w:t>
      </w:r>
    </w:p>
  </w:comment>
  <w:comment w:id="10" w:author="Microsoft Office User" w:date="2022-12-15T14:43:00Z" w:initials="MOU">
    <w:p w14:paraId="23D02D02" w14:textId="58CA39EF" w:rsidR="00C96306" w:rsidRDefault="00C96306">
      <w:pPr>
        <w:pStyle w:val="CommentText"/>
      </w:pPr>
      <w:r>
        <w:rPr>
          <w:rStyle w:val="CommentReference"/>
        </w:rPr>
        <w:annotationRef/>
      </w:r>
      <w:r>
        <w:t>“Wanting to help him, I knew that this was the moment for me to try applying….”</w:t>
      </w:r>
    </w:p>
  </w:comment>
  <w:comment w:id="15" w:author="Microsoft Office User" w:date="2022-12-15T14:37:00Z" w:initials="MOU">
    <w:p w14:paraId="37BE3EB4" w14:textId="3E0FD2E4" w:rsidR="00F55037" w:rsidRDefault="00F55037">
      <w:pPr>
        <w:pStyle w:val="CommentText"/>
      </w:pPr>
      <w:r>
        <w:rPr>
          <w:rStyle w:val="CommentReference"/>
        </w:rPr>
        <w:annotationRef/>
      </w:r>
      <w:r>
        <w:t>Is this the name of a software?</w:t>
      </w:r>
    </w:p>
  </w:comment>
  <w:comment w:id="27" w:author="Microsoft Office User" w:date="2022-12-15T14:45:00Z" w:initials="MOU">
    <w:p w14:paraId="201C1789" w14:textId="77777777" w:rsidR="002E337A" w:rsidRDefault="002E337A">
      <w:pPr>
        <w:pStyle w:val="CommentText"/>
      </w:pPr>
      <w:r>
        <w:rPr>
          <w:rStyle w:val="CommentReference"/>
        </w:rPr>
        <w:annotationRef/>
      </w:r>
      <w:r>
        <w:t>For this part, you can explicitly mention why CMU in particular.</w:t>
      </w:r>
    </w:p>
    <w:p w14:paraId="05ADEA1E" w14:textId="77777777" w:rsidR="002E337A" w:rsidRDefault="002E337A">
      <w:pPr>
        <w:pStyle w:val="CommentText"/>
      </w:pPr>
    </w:p>
    <w:p w14:paraId="1CB1B371" w14:textId="38F6011E" w:rsidR="002E337A" w:rsidRDefault="002E337A">
      <w:pPr>
        <w:pStyle w:val="CommentText"/>
      </w:pPr>
      <w:r>
        <w:t xml:space="preserve">“Thus, I am </w:t>
      </w:r>
      <w:r w:rsidR="00C9039B">
        <w:t>excited to begin my …..at CMU, especially taking (specific classes unique to CMU)”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168698" w15:done="0"/>
  <w15:commentEx w15:paraId="694195AA" w15:done="0"/>
  <w15:commentEx w15:paraId="23D02D02" w15:done="0"/>
  <w15:commentEx w15:paraId="37BE3EB4" w15:done="0"/>
  <w15:commentEx w15:paraId="1CB1B3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1E"/>
    <w:rsid w:val="000428A3"/>
    <w:rsid w:val="00117FBA"/>
    <w:rsid w:val="001425B4"/>
    <w:rsid w:val="00185506"/>
    <w:rsid w:val="0018643C"/>
    <w:rsid w:val="002A2625"/>
    <w:rsid w:val="002E337A"/>
    <w:rsid w:val="00327C66"/>
    <w:rsid w:val="00554976"/>
    <w:rsid w:val="0062459E"/>
    <w:rsid w:val="007B3941"/>
    <w:rsid w:val="008E5D2C"/>
    <w:rsid w:val="009C206D"/>
    <w:rsid w:val="00A4511E"/>
    <w:rsid w:val="00A92FDD"/>
    <w:rsid w:val="00AF4791"/>
    <w:rsid w:val="00BB588D"/>
    <w:rsid w:val="00C620C2"/>
    <w:rsid w:val="00C9039B"/>
    <w:rsid w:val="00C96306"/>
    <w:rsid w:val="00D1485D"/>
    <w:rsid w:val="00D714CE"/>
    <w:rsid w:val="00F5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4A2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1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8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5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28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8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8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8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8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AA7276C-8CB9-6D4B-8722-08ABA185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1</cp:revision>
  <dcterms:created xsi:type="dcterms:W3CDTF">2022-12-14T09:53:00Z</dcterms:created>
  <dcterms:modified xsi:type="dcterms:W3CDTF">2022-12-15T07:54:00Z</dcterms:modified>
</cp:coreProperties>
</file>