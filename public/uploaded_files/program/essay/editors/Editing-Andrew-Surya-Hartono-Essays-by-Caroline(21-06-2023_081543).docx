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D5B63" w14:textId="77777777" w:rsidR="008C4E75" w:rsidRDefault="00000000">
      <w:pPr>
        <w:pStyle w:val="BodyText"/>
        <w:spacing w:before="80" w:line="276" w:lineRule="auto"/>
        <w:ind w:right="164"/>
      </w:pPr>
      <w:r>
        <w:t>I have always found relief in the strength of being honest in a world of hidden intentions. While society values complexity, I have learned the fundamental value of speaking my truth and valuing honesty in every aspect of my life. Although some might find my straightforwardness intimidating, I have discovered that it has become a crucial part of my identity and has shaped my experiences, relationships, and personal development in ways I never imagined.</w:t>
      </w:r>
    </w:p>
    <w:p w14:paraId="14B7C10E" w14:textId="77777777" w:rsidR="008C4E75" w:rsidRDefault="008C4E75">
      <w:pPr>
        <w:pStyle w:val="BodyText"/>
        <w:ind w:left="0"/>
        <w:rPr>
          <w:sz w:val="25"/>
        </w:rPr>
      </w:pPr>
    </w:p>
    <w:p w14:paraId="6875F2A0" w14:textId="77777777" w:rsidR="008C4E75" w:rsidRDefault="00000000">
      <w:pPr>
        <w:pStyle w:val="BodyText"/>
        <w:spacing w:before="0" w:line="276" w:lineRule="auto"/>
        <w:ind w:right="164"/>
      </w:pPr>
      <w:r>
        <w:t xml:space="preserve">For some people, it’s their favorite part about me, how I can be completely truthful to them without any lies, while others may see it as a reason why they get intimidated by me. But I see being straightforward as being genuine and transparent in both my words and actions. It shows that I don't hide behind an image and that I think genuine connections can only grow when they are based on mutual trust. This way of thinking has helped me through a lot of experiences, molding my personality and showing me how important open communication </w:t>
      </w:r>
      <w:commentRangeStart w:id="0"/>
      <w:r>
        <w:t>is</w:t>
      </w:r>
      <w:commentRangeEnd w:id="0"/>
      <w:r w:rsidR="00E70F31">
        <w:rPr>
          <w:rStyle w:val="CommentReference"/>
        </w:rPr>
        <w:commentReference w:id="0"/>
      </w:r>
      <w:r>
        <w:t>.</w:t>
      </w:r>
    </w:p>
    <w:p w14:paraId="0FE9DB57" w14:textId="77777777" w:rsidR="008C4E75" w:rsidRDefault="008C4E75">
      <w:pPr>
        <w:pStyle w:val="BodyText"/>
        <w:ind w:left="0"/>
        <w:rPr>
          <w:sz w:val="25"/>
        </w:rPr>
      </w:pPr>
    </w:p>
    <w:p w14:paraId="19904BB6" w14:textId="77777777" w:rsidR="008C4E75" w:rsidRDefault="00000000">
      <w:pPr>
        <w:pStyle w:val="BodyText"/>
        <w:spacing w:before="1" w:line="276" w:lineRule="auto"/>
        <w:ind w:right="113"/>
      </w:pPr>
      <w:r>
        <w:t>Furthermore, being honest has had a significant impact on my own personal growth. Since I was being honest with other people, that means I was also able to be honest with myself, I've</w:t>
      </w:r>
      <w:r>
        <w:rPr>
          <w:spacing w:val="-6"/>
        </w:rPr>
        <w:t xml:space="preserve"> </w:t>
      </w:r>
      <w:r>
        <w:t>been</w:t>
      </w:r>
      <w:r>
        <w:rPr>
          <w:spacing w:val="-5"/>
        </w:rPr>
        <w:t xml:space="preserve"> </w:t>
      </w:r>
      <w:r>
        <w:t>able</w:t>
      </w:r>
      <w:r>
        <w:rPr>
          <w:spacing w:val="-5"/>
        </w:rPr>
        <w:t xml:space="preserve"> </w:t>
      </w:r>
      <w:r>
        <w:t>to</w:t>
      </w:r>
      <w:r>
        <w:rPr>
          <w:spacing w:val="-5"/>
        </w:rPr>
        <w:t xml:space="preserve"> </w:t>
      </w:r>
      <w:r>
        <w:t>push</w:t>
      </w:r>
      <w:r>
        <w:rPr>
          <w:spacing w:val="-6"/>
        </w:rPr>
        <w:t xml:space="preserve"> </w:t>
      </w:r>
      <w:r>
        <w:t>past</w:t>
      </w:r>
      <w:r>
        <w:rPr>
          <w:spacing w:val="-5"/>
        </w:rPr>
        <w:t xml:space="preserve"> </w:t>
      </w:r>
      <w:r>
        <w:t>my</w:t>
      </w:r>
      <w:r>
        <w:rPr>
          <w:spacing w:val="-5"/>
        </w:rPr>
        <w:t xml:space="preserve"> </w:t>
      </w:r>
      <w:r>
        <w:t>weaknesses</w:t>
      </w:r>
      <w:r>
        <w:rPr>
          <w:spacing w:val="-5"/>
        </w:rPr>
        <w:t xml:space="preserve"> </w:t>
      </w:r>
      <w:r>
        <w:t>and</w:t>
      </w:r>
      <w:r>
        <w:rPr>
          <w:spacing w:val="-6"/>
        </w:rPr>
        <w:t xml:space="preserve"> </w:t>
      </w:r>
      <w:r>
        <w:t>encourage</w:t>
      </w:r>
      <w:r>
        <w:rPr>
          <w:spacing w:val="-5"/>
        </w:rPr>
        <w:t xml:space="preserve"> </w:t>
      </w:r>
      <w:r>
        <w:t>improvement</w:t>
      </w:r>
      <w:r>
        <w:rPr>
          <w:spacing w:val="-5"/>
        </w:rPr>
        <w:t xml:space="preserve"> </w:t>
      </w:r>
      <w:r>
        <w:t>in</w:t>
      </w:r>
      <w:r>
        <w:rPr>
          <w:spacing w:val="-5"/>
        </w:rPr>
        <w:t xml:space="preserve"> </w:t>
      </w:r>
      <w:r>
        <w:t>myself.</w:t>
      </w:r>
      <w:r>
        <w:rPr>
          <w:spacing w:val="-6"/>
        </w:rPr>
        <w:t xml:space="preserve"> </w:t>
      </w:r>
      <w:r>
        <w:t>Although it takes courage to acknowledge my weaknesses, I have come to view vulnerability as a growth-promoting force due to my commitment to genuineness. It didn’t take me long to learn that rather pretending to be flawless, personal growth is able to occur only when I acknowledge my flaws and am willing to work on</w:t>
      </w:r>
      <w:r>
        <w:rPr>
          <w:spacing w:val="-14"/>
        </w:rPr>
        <w:t xml:space="preserve"> </w:t>
      </w:r>
      <w:commentRangeStart w:id="1"/>
      <w:r>
        <w:t>them</w:t>
      </w:r>
      <w:commentRangeEnd w:id="1"/>
      <w:r w:rsidR="00E70F31">
        <w:rPr>
          <w:rStyle w:val="CommentReference"/>
        </w:rPr>
        <w:commentReference w:id="1"/>
      </w:r>
      <w:r>
        <w:t>.</w:t>
      </w:r>
    </w:p>
    <w:p w14:paraId="4FB533F2" w14:textId="77777777" w:rsidR="008C4E75" w:rsidRDefault="008C4E75">
      <w:pPr>
        <w:pStyle w:val="BodyText"/>
        <w:ind w:left="0"/>
        <w:rPr>
          <w:sz w:val="25"/>
        </w:rPr>
      </w:pPr>
    </w:p>
    <w:p w14:paraId="7596B8E8" w14:textId="77777777" w:rsidR="008C4E75" w:rsidRDefault="00000000">
      <w:pPr>
        <w:pStyle w:val="BodyText"/>
        <w:spacing w:before="0" w:line="276" w:lineRule="auto"/>
        <w:ind w:right="164"/>
      </w:pPr>
      <w:r>
        <w:t xml:space="preserve">Other than that, being straightforward holds a significant role in my relationships with the people around me. Being honest has been essential in my relationships as well. I've developed healthier relationships with my family and friends by establishing clear expectations and boundaries. </w:t>
      </w:r>
      <w:commentRangeStart w:id="2"/>
      <w:r>
        <w:t xml:space="preserve">People in my life value my honesty and openness because they know they can turn to me for open advice and constant encouragement. </w:t>
      </w:r>
      <w:commentRangeEnd w:id="2"/>
      <w:r w:rsidR="00E70F31">
        <w:rPr>
          <w:rStyle w:val="CommentReference"/>
        </w:rPr>
        <w:commentReference w:id="2"/>
      </w:r>
      <w:commentRangeStart w:id="3"/>
      <w:r>
        <w:t>I have seen firsthand how honesty can lower barriers and promote genuine understanding in a world full of</w:t>
      </w:r>
      <w:r>
        <w:rPr>
          <w:spacing w:val="-6"/>
        </w:rPr>
        <w:t xml:space="preserve"> </w:t>
      </w:r>
      <w:r>
        <w:t>sugarcoating.</w:t>
      </w:r>
      <w:r>
        <w:rPr>
          <w:spacing w:val="-6"/>
        </w:rPr>
        <w:t xml:space="preserve"> </w:t>
      </w:r>
      <w:commentRangeEnd w:id="3"/>
      <w:r w:rsidR="00E70F31">
        <w:rPr>
          <w:rStyle w:val="CommentReference"/>
        </w:rPr>
        <w:commentReference w:id="3"/>
      </w:r>
      <w:commentRangeStart w:id="4"/>
      <w:r>
        <w:t>It</w:t>
      </w:r>
      <w:r>
        <w:rPr>
          <w:spacing w:val="-6"/>
        </w:rPr>
        <w:t xml:space="preserve"> </w:t>
      </w:r>
      <w:r>
        <w:t>is</w:t>
      </w:r>
      <w:r>
        <w:rPr>
          <w:spacing w:val="-6"/>
        </w:rPr>
        <w:t xml:space="preserve"> </w:t>
      </w:r>
      <w:r>
        <w:t>a</w:t>
      </w:r>
      <w:r>
        <w:rPr>
          <w:spacing w:val="-6"/>
        </w:rPr>
        <w:t xml:space="preserve"> </w:t>
      </w:r>
      <w:r>
        <w:t>valuable</w:t>
      </w:r>
      <w:r>
        <w:rPr>
          <w:spacing w:val="-6"/>
        </w:rPr>
        <w:t xml:space="preserve"> </w:t>
      </w:r>
      <w:r>
        <w:t>tool</w:t>
      </w:r>
      <w:r>
        <w:rPr>
          <w:spacing w:val="-6"/>
        </w:rPr>
        <w:t xml:space="preserve"> </w:t>
      </w:r>
      <w:r>
        <w:t>for</w:t>
      </w:r>
      <w:r>
        <w:rPr>
          <w:spacing w:val="-6"/>
        </w:rPr>
        <w:t xml:space="preserve"> </w:t>
      </w:r>
      <w:r>
        <w:t>fixing</w:t>
      </w:r>
      <w:r>
        <w:rPr>
          <w:spacing w:val="-6"/>
        </w:rPr>
        <w:t xml:space="preserve"> </w:t>
      </w:r>
      <w:r>
        <w:t>conflicts</w:t>
      </w:r>
      <w:r>
        <w:rPr>
          <w:spacing w:val="-5"/>
        </w:rPr>
        <w:t xml:space="preserve"> </w:t>
      </w:r>
      <w:r>
        <w:t>and</w:t>
      </w:r>
      <w:r>
        <w:rPr>
          <w:spacing w:val="-6"/>
        </w:rPr>
        <w:t xml:space="preserve"> </w:t>
      </w:r>
      <w:r>
        <w:t>developing</w:t>
      </w:r>
      <w:r>
        <w:rPr>
          <w:spacing w:val="-6"/>
        </w:rPr>
        <w:t xml:space="preserve"> </w:t>
      </w:r>
      <w:r>
        <w:t>stronger</w:t>
      </w:r>
      <w:r>
        <w:rPr>
          <w:spacing w:val="-6"/>
        </w:rPr>
        <w:t xml:space="preserve"> </w:t>
      </w:r>
      <w:r>
        <w:t>relationships with those close to me</w:t>
      </w:r>
      <w:commentRangeEnd w:id="4"/>
      <w:r w:rsidR="00E70F31">
        <w:rPr>
          <w:rStyle w:val="CommentReference"/>
        </w:rPr>
        <w:commentReference w:id="4"/>
      </w:r>
      <w:r>
        <w:t>. I have observed how this quality fosters a safe environment for others to express their thoughts and anxieties or simply to speak</w:t>
      </w:r>
      <w:r>
        <w:rPr>
          <w:spacing w:val="-23"/>
        </w:rPr>
        <w:t xml:space="preserve"> </w:t>
      </w:r>
      <w:r>
        <w:rPr>
          <w:spacing w:val="-3"/>
        </w:rPr>
        <w:t>honestly.</w:t>
      </w:r>
    </w:p>
    <w:p w14:paraId="32408EFF" w14:textId="77777777" w:rsidR="008C4E75" w:rsidRDefault="008C4E75">
      <w:pPr>
        <w:pStyle w:val="BodyText"/>
        <w:ind w:left="0"/>
        <w:rPr>
          <w:sz w:val="25"/>
        </w:rPr>
      </w:pPr>
    </w:p>
    <w:p w14:paraId="71BAAA12" w14:textId="77777777" w:rsidR="008C4E75" w:rsidRDefault="00000000">
      <w:pPr>
        <w:pStyle w:val="BodyText"/>
        <w:spacing w:before="1" w:line="276" w:lineRule="auto"/>
        <w:ind w:right="164"/>
      </w:pPr>
      <w:r>
        <w:rPr>
          <w:spacing w:val="-3"/>
        </w:rPr>
        <w:t xml:space="preserve">However, </w:t>
      </w:r>
      <w:r>
        <w:t>it is important for me to realize that being straightforward with people isn’t for everyone.</w:t>
      </w:r>
      <w:r>
        <w:rPr>
          <w:spacing w:val="-5"/>
        </w:rPr>
        <w:t xml:space="preserve"> </w:t>
      </w:r>
      <w:commentRangeStart w:id="5"/>
      <w:r>
        <w:t>Some</w:t>
      </w:r>
      <w:r>
        <w:rPr>
          <w:spacing w:val="-4"/>
        </w:rPr>
        <w:t xml:space="preserve"> </w:t>
      </w:r>
      <w:r>
        <w:t>people</w:t>
      </w:r>
      <w:r>
        <w:rPr>
          <w:spacing w:val="-4"/>
        </w:rPr>
        <w:t xml:space="preserve"> </w:t>
      </w:r>
      <w:r>
        <w:t>may</w:t>
      </w:r>
      <w:r>
        <w:rPr>
          <w:spacing w:val="-4"/>
        </w:rPr>
        <w:t xml:space="preserve"> </w:t>
      </w:r>
      <w:r>
        <w:t>take</w:t>
      </w:r>
      <w:r>
        <w:rPr>
          <w:spacing w:val="-4"/>
        </w:rPr>
        <w:t xml:space="preserve"> </w:t>
      </w:r>
      <w:r>
        <w:t>it</w:t>
      </w:r>
      <w:r>
        <w:rPr>
          <w:spacing w:val="-4"/>
        </w:rPr>
        <w:t xml:space="preserve"> </w:t>
      </w:r>
      <w:r>
        <w:t>the</w:t>
      </w:r>
      <w:r>
        <w:rPr>
          <w:spacing w:val="-4"/>
        </w:rPr>
        <w:t xml:space="preserve"> </w:t>
      </w:r>
      <w:r>
        <w:t>wrong</w:t>
      </w:r>
      <w:r>
        <w:rPr>
          <w:spacing w:val="-4"/>
        </w:rPr>
        <w:t xml:space="preserve"> </w:t>
      </w:r>
      <w:r>
        <w:t>way</w:t>
      </w:r>
      <w:r>
        <w:rPr>
          <w:spacing w:val="-4"/>
        </w:rPr>
        <w:t xml:space="preserve"> </w:t>
      </w:r>
      <w:r>
        <w:t>and</w:t>
      </w:r>
      <w:r>
        <w:rPr>
          <w:spacing w:val="-4"/>
        </w:rPr>
        <w:t xml:space="preserve"> </w:t>
      </w:r>
      <w:r>
        <w:t>it</w:t>
      </w:r>
      <w:r>
        <w:rPr>
          <w:spacing w:val="-4"/>
        </w:rPr>
        <w:t xml:space="preserve"> </w:t>
      </w:r>
      <w:r>
        <w:t>might</w:t>
      </w:r>
      <w:r>
        <w:rPr>
          <w:spacing w:val="-4"/>
        </w:rPr>
        <w:t xml:space="preserve"> </w:t>
      </w:r>
      <w:r>
        <w:t>be</w:t>
      </w:r>
      <w:r>
        <w:rPr>
          <w:spacing w:val="-5"/>
        </w:rPr>
        <w:t xml:space="preserve"> </w:t>
      </w:r>
      <w:r>
        <w:t>difficult</w:t>
      </w:r>
      <w:r>
        <w:rPr>
          <w:spacing w:val="-4"/>
        </w:rPr>
        <w:t xml:space="preserve"> </w:t>
      </w:r>
      <w:r>
        <w:t>to</w:t>
      </w:r>
      <w:r>
        <w:rPr>
          <w:spacing w:val="-4"/>
        </w:rPr>
        <w:t xml:space="preserve"> </w:t>
      </w:r>
      <w:r>
        <w:t>deliver</w:t>
      </w:r>
      <w:r>
        <w:rPr>
          <w:spacing w:val="-4"/>
        </w:rPr>
        <w:t xml:space="preserve"> </w:t>
      </w:r>
      <w:r>
        <w:t>it</w:t>
      </w:r>
      <w:r>
        <w:rPr>
          <w:spacing w:val="-4"/>
        </w:rPr>
        <w:t xml:space="preserve"> </w:t>
      </w:r>
      <w:r>
        <w:t>in</w:t>
      </w:r>
      <w:r>
        <w:rPr>
          <w:spacing w:val="-4"/>
        </w:rPr>
        <w:t xml:space="preserve"> </w:t>
      </w:r>
      <w:r>
        <w:t xml:space="preserve">a way where it can be accepted by anyone at any time. </w:t>
      </w:r>
      <w:commentRangeEnd w:id="5"/>
      <w:r w:rsidR="00E70F31">
        <w:rPr>
          <w:rStyle w:val="CommentReference"/>
        </w:rPr>
        <w:commentReference w:id="5"/>
      </w:r>
      <w:r>
        <w:t xml:space="preserve">Therefore, while being honest is important, I have learned to value the value of empathy and caution in my interactions. I always </w:t>
      </w:r>
      <w:proofErr w:type="gramStart"/>
      <w:r>
        <w:t>make an effort</w:t>
      </w:r>
      <w:proofErr w:type="gramEnd"/>
      <w:r>
        <w:t xml:space="preserve"> to speak </w:t>
      </w:r>
      <w:r>
        <w:rPr>
          <w:spacing w:val="-3"/>
        </w:rPr>
        <w:t xml:space="preserve">sensitively, </w:t>
      </w:r>
      <w:r>
        <w:t xml:space="preserve">aware that the effect of my words is just as important as the subject </w:t>
      </w:r>
      <w:r>
        <w:rPr>
          <w:spacing w:val="-3"/>
        </w:rPr>
        <w:t>matter</w:t>
      </w:r>
      <w:commentRangeStart w:id="6"/>
      <w:r>
        <w:rPr>
          <w:spacing w:val="-3"/>
        </w:rPr>
        <w:t xml:space="preserve">. </w:t>
      </w:r>
      <w:r>
        <w:t>I want to create a space where genuineness can thrive without causing harm or offense by combining transparency with</w:t>
      </w:r>
      <w:r>
        <w:rPr>
          <w:spacing w:val="-22"/>
        </w:rPr>
        <w:t xml:space="preserve"> </w:t>
      </w:r>
      <w:r>
        <w:rPr>
          <w:spacing w:val="-3"/>
        </w:rPr>
        <w:t>empathy.</w:t>
      </w:r>
      <w:commentRangeEnd w:id="6"/>
      <w:r w:rsidR="00E70F31">
        <w:rPr>
          <w:rStyle w:val="CommentReference"/>
        </w:rPr>
        <w:commentReference w:id="6"/>
      </w:r>
    </w:p>
    <w:p w14:paraId="211B61C9" w14:textId="77777777" w:rsidR="008C4E75" w:rsidRDefault="008C4E75">
      <w:pPr>
        <w:pStyle w:val="BodyText"/>
        <w:ind w:left="0"/>
        <w:rPr>
          <w:sz w:val="25"/>
        </w:rPr>
      </w:pPr>
    </w:p>
    <w:p w14:paraId="32832F91" w14:textId="77777777" w:rsidR="008C4E75" w:rsidRDefault="00000000">
      <w:pPr>
        <w:pStyle w:val="BodyText"/>
        <w:spacing w:before="0" w:line="276" w:lineRule="auto"/>
        <w:ind w:right="164"/>
        <w:rPr>
          <w:ins w:id="7" w:author="Caroline Giovanie" w:date="2023-06-20T17:21:00Z"/>
        </w:rPr>
      </w:pPr>
      <w:r>
        <w:t xml:space="preserve">I'm pleased to acknowledge the power of being a straightforward person in a world that is frequently hidden in vagueness and dishonesty. I firmly believe that genuineness is a strength to be celebrated rather than feared. I'm dedicated to leading a life that is guided by truth and integrity by promoting open communication, encouraging personal development, and developing meaningful relationships. Being direct is not always the easiest course of action, but it is one that I passionately choose because I am aware of the fact it is the </w:t>
      </w:r>
      <w:proofErr w:type="gramStart"/>
      <w:r>
        <w:t xml:space="preserve">most </w:t>
      </w:r>
      <w:commentRangeStart w:id="8"/>
      <w:r>
        <w:t>sincere</w:t>
      </w:r>
      <w:commentRangeEnd w:id="8"/>
      <w:proofErr w:type="gramEnd"/>
      <w:r w:rsidR="00741394">
        <w:rPr>
          <w:rStyle w:val="CommentReference"/>
        </w:rPr>
        <w:commentReference w:id="8"/>
      </w:r>
      <w:r>
        <w:t>.</w:t>
      </w:r>
    </w:p>
    <w:p w14:paraId="115F124B" w14:textId="77777777" w:rsidR="00741394" w:rsidRDefault="00741394">
      <w:pPr>
        <w:pStyle w:val="BodyText"/>
        <w:spacing w:before="0" w:line="276" w:lineRule="auto"/>
        <w:ind w:right="164"/>
        <w:rPr>
          <w:ins w:id="9" w:author="Caroline Giovanie" w:date="2023-06-20T17:38:00Z"/>
        </w:rPr>
      </w:pPr>
    </w:p>
    <w:p w14:paraId="70E5EE9F" w14:textId="77777777" w:rsidR="002F79E0" w:rsidRDefault="002F79E0">
      <w:pPr>
        <w:pStyle w:val="BodyText"/>
        <w:spacing w:before="0" w:line="276" w:lineRule="auto"/>
        <w:ind w:right="164"/>
        <w:rPr>
          <w:ins w:id="10" w:author="Caroline Giovanie" w:date="2023-06-20T17:38:00Z"/>
        </w:rPr>
      </w:pPr>
    </w:p>
    <w:p w14:paraId="69B1BFF1" w14:textId="77777777" w:rsidR="002F79E0" w:rsidRDefault="002F79E0">
      <w:pPr>
        <w:pStyle w:val="BodyText"/>
        <w:spacing w:before="0" w:line="276" w:lineRule="auto"/>
        <w:ind w:right="164"/>
        <w:rPr>
          <w:ins w:id="11" w:author="Caroline Giovanie" w:date="2023-06-20T17:21:00Z"/>
        </w:rPr>
      </w:pPr>
    </w:p>
    <w:p w14:paraId="75AC9CCE" w14:textId="77777777" w:rsidR="00741394" w:rsidRDefault="00741394">
      <w:pPr>
        <w:pStyle w:val="BodyText"/>
        <w:spacing w:before="0" w:line="276" w:lineRule="auto"/>
        <w:ind w:right="164"/>
        <w:rPr>
          <w:ins w:id="12" w:author="Caroline Giovanie" w:date="2023-06-20T17:21:00Z"/>
        </w:rPr>
      </w:pPr>
    </w:p>
    <w:p w14:paraId="709EE9C3" w14:textId="2156F8C0" w:rsidR="00741394" w:rsidRDefault="00741394">
      <w:pPr>
        <w:pStyle w:val="BodyText"/>
        <w:spacing w:before="0" w:line="276" w:lineRule="auto"/>
        <w:ind w:right="164"/>
        <w:rPr>
          <w:ins w:id="13" w:author="Caroline Giovanie" w:date="2023-06-20T17:21:00Z"/>
        </w:rPr>
      </w:pPr>
      <w:ins w:id="14" w:author="Caroline Giovanie" w:date="2023-06-20T17:21:00Z">
        <w:r>
          <w:lastRenderedPageBreak/>
          <w:t>Hi Andrew,</w:t>
        </w:r>
      </w:ins>
    </w:p>
    <w:p w14:paraId="35A7D1DF" w14:textId="31E7DA81" w:rsidR="00741394" w:rsidRDefault="00741394">
      <w:pPr>
        <w:pStyle w:val="BodyText"/>
        <w:spacing w:before="0" w:line="276" w:lineRule="auto"/>
        <w:ind w:right="164"/>
        <w:rPr>
          <w:ins w:id="15" w:author="Caroline Giovanie" w:date="2023-06-20T17:21:00Z"/>
        </w:rPr>
      </w:pPr>
    </w:p>
    <w:p w14:paraId="09A26A3B" w14:textId="4D5688E7" w:rsidR="00741394" w:rsidRDefault="00741394" w:rsidP="002F79E0">
      <w:pPr>
        <w:pStyle w:val="BodyText"/>
        <w:spacing w:before="0" w:line="276" w:lineRule="auto"/>
        <w:ind w:right="164" w:firstLine="620"/>
        <w:rPr>
          <w:ins w:id="16" w:author="Caroline Giovanie" w:date="2023-06-20T17:38:00Z"/>
        </w:rPr>
      </w:pPr>
      <w:ins w:id="17" w:author="Caroline Giovanie" w:date="2023-06-20T17:21:00Z">
        <w:r>
          <w:t xml:space="preserve">Thank you for your essay! </w:t>
        </w:r>
      </w:ins>
      <w:ins w:id="18" w:author="Caroline Giovanie" w:date="2023-06-20T17:34:00Z">
        <w:r w:rsidR="002F79E0">
          <w:t>You</w:t>
        </w:r>
      </w:ins>
      <w:ins w:id="19" w:author="Caroline Giovanie" w:date="2023-06-20T17:36:00Z">
        <w:r w:rsidR="002F79E0">
          <w:t xml:space="preserve">r passion for honesty </w:t>
        </w:r>
      </w:ins>
      <w:ins w:id="20" w:author="Caroline Giovanie" w:date="2023-06-20T17:37:00Z">
        <w:r w:rsidR="002F79E0">
          <w:t xml:space="preserve">shows through this draft </w:t>
        </w:r>
      </w:ins>
      <w:ins w:id="21" w:author="Caroline Giovanie" w:date="2023-06-20T17:36:00Z">
        <w:r w:rsidR="002F79E0">
          <w:t xml:space="preserve">and goal of creating a space for </w:t>
        </w:r>
      </w:ins>
      <w:ins w:id="22" w:author="Caroline Giovanie" w:date="2023-06-20T17:37:00Z">
        <w:r w:rsidR="002F79E0">
          <w:t>open communication and personal development is commendable. You’ve got drive</w:t>
        </w:r>
      </w:ins>
      <w:ins w:id="23" w:author="Caroline Giovanie" w:date="2023-06-20T17:38:00Z">
        <w:r w:rsidR="002F79E0">
          <w:t xml:space="preserve">, and the admissions officer will </w:t>
        </w:r>
        <w:proofErr w:type="gramStart"/>
        <w:r w:rsidR="002F79E0">
          <w:t>definitely see</w:t>
        </w:r>
        <w:proofErr w:type="gramEnd"/>
        <w:r w:rsidR="002F79E0">
          <w:t xml:space="preserve"> it. </w:t>
        </w:r>
      </w:ins>
    </w:p>
    <w:p w14:paraId="55912F1B" w14:textId="418FCF13" w:rsidR="004D3F71" w:rsidRDefault="002F79E0" w:rsidP="004D3F71">
      <w:pPr>
        <w:pStyle w:val="BodyText"/>
        <w:spacing w:before="0" w:line="276" w:lineRule="auto"/>
        <w:ind w:right="164"/>
        <w:rPr>
          <w:ins w:id="24" w:author="Caroline Giovanie" w:date="2023-06-20T17:38:00Z"/>
        </w:rPr>
      </w:pPr>
      <w:ins w:id="25" w:author="Caroline Giovanie" w:date="2023-06-20T17:42:00Z">
        <w:r>
          <w:tab/>
          <w:t>Co</w:t>
        </w:r>
      </w:ins>
      <w:ins w:id="26" w:author="Caroline Giovanie" w:date="2023-06-20T17:43:00Z">
        <w:r>
          <w:t>mmon App essays usually highlight your goals (academic and long-term)</w:t>
        </w:r>
      </w:ins>
      <w:ins w:id="27" w:author="Caroline Giovanie" w:date="2023-06-20T17:46:00Z">
        <w:r w:rsidR="009151B8">
          <w:t>, your desired major, your past experiences that strengthens your qualification for that major, and your personal drive or reasoning behind your major of choice.</w:t>
        </w:r>
      </w:ins>
      <w:ins w:id="28" w:author="Caroline Giovanie" w:date="2023-06-20T18:01:00Z">
        <w:r w:rsidR="004D3F71">
          <w:t xml:space="preserve"> </w:t>
        </w:r>
      </w:ins>
      <w:ins w:id="29" w:author="Caroline Giovanie" w:date="2023-06-20T18:02:00Z">
        <w:r w:rsidR="004D3F71">
          <w:t xml:space="preserve">I recommend this structure for your essay:  </w:t>
        </w:r>
      </w:ins>
    </w:p>
    <w:p w14:paraId="1BDCD83A" w14:textId="77777777" w:rsidR="002F79E0" w:rsidRDefault="002F79E0">
      <w:pPr>
        <w:pStyle w:val="BodyText"/>
        <w:spacing w:before="0" w:line="276" w:lineRule="auto"/>
        <w:ind w:right="164"/>
        <w:rPr>
          <w:ins w:id="30" w:author="Caroline Giovanie" w:date="2023-06-20T18:02:00Z"/>
        </w:rPr>
      </w:pPr>
    </w:p>
    <w:p w14:paraId="1995D23B" w14:textId="432F8266" w:rsidR="004D3F71" w:rsidRDefault="004D3F71" w:rsidP="004D3F71">
      <w:pPr>
        <w:pStyle w:val="BodyText"/>
        <w:numPr>
          <w:ilvl w:val="0"/>
          <w:numId w:val="2"/>
        </w:numPr>
        <w:spacing w:before="0" w:line="276" w:lineRule="auto"/>
        <w:ind w:right="164"/>
        <w:rPr>
          <w:ins w:id="31" w:author="Caroline Giovanie" w:date="2023-06-20T18:03:00Z"/>
        </w:rPr>
      </w:pPr>
      <w:ins w:id="32" w:author="Caroline Giovanie" w:date="2023-06-20T18:02:00Z">
        <w:r>
          <w:t xml:space="preserve">Introduction paragraph: Your high value of honesty and how it came to be. What were your past experiences </w:t>
        </w:r>
      </w:ins>
      <w:ins w:id="33" w:author="Caroline Giovanie" w:date="2023-06-20T18:03:00Z">
        <w:r>
          <w:t>that led you to value it so much and how have you implemented it in your life today. End the paragraph by tying your value and what you want to do with it (creating an open space for communication)</w:t>
        </w:r>
      </w:ins>
    </w:p>
    <w:p w14:paraId="3BD789A9" w14:textId="76A17CDA" w:rsidR="004D3F71" w:rsidRDefault="004D3F71" w:rsidP="004D3F71">
      <w:pPr>
        <w:pStyle w:val="BodyText"/>
        <w:numPr>
          <w:ilvl w:val="0"/>
          <w:numId w:val="2"/>
        </w:numPr>
        <w:spacing w:before="0" w:line="276" w:lineRule="auto"/>
        <w:ind w:right="164"/>
        <w:rPr>
          <w:ins w:id="34" w:author="Caroline Giovanie" w:date="2023-06-20T18:04:00Z"/>
        </w:rPr>
      </w:pPr>
      <w:ins w:id="35" w:author="Caroline Giovanie" w:date="2023-06-20T18:04:00Z">
        <w:r>
          <w:t xml:space="preserve">Second paragraph: Summarize how you want to achieve your goal and how your major of choice </w:t>
        </w:r>
        <w:r w:rsidR="008F08E1">
          <w:t>will help you achieve it.</w:t>
        </w:r>
      </w:ins>
    </w:p>
    <w:p w14:paraId="55955428" w14:textId="0427B6C7" w:rsidR="008F08E1" w:rsidRDefault="008F08E1" w:rsidP="004D3F71">
      <w:pPr>
        <w:pStyle w:val="BodyText"/>
        <w:numPr>
          <w:ilvl w:val="0"/>
          <w:numId w:val="2"/>
        </w:numPr>
        <w:spacing w:before="0" w:line="276" w:lineRule="auto"/>
        <w:ind w:right="164"/>
        <w:rPr>
          <w:ins w:id="36" w:author="Caroline Giovanie" w:date="2023-06-20T18:07:00Z"/>
        </w:rPr>
      </w:pPr>
      <w:ins w:id="37" w:author="Caroline Giovanie" w:date="2023-06-20T18:05:00Z">
        <w:r>
          <w:t>Third</w:t>
        </w:r>
      </w:ins>
      <w:ins w:id="38" w:author="Caroline Giovanie" w:date="2023-06-20T18:07:00Z">
        <w:r>
          <w:t xml:space="preserve"> and fourth</w:t>
        </w:r>
      </w:ins>
      <w:ins w:id="39" w:author="Caroline Giovanie" w:date="2023-06-20T18:05:00Z">
        <w:r>
          <w:t xml:space="preserve"> paragraph</w:t>
        </w:r>
      </w:ins>
      <w:ins w:id="40" w:author="Caroline Giovanie" w:date="2023-06-20T18:07:00Z">
        <w:r>
          <w:t>s</w:t>
        </w:r>
      </w:ins>
      <w:ins w:id="41" w:author="Caroline Giovanie" w:date="2023-06-20T18:05:00Z">
        <w:r>
          <w:t xml:space="preserve">: Relevant experiences that strengthen your knowledge in the major and/or future goals. </w:t>
        </w:r>
      </w:ins>
      <w:ins w:id="42" w:author="Caroline Giovanie" w:date="2023-06-20T18:06:00Z">
        <w:r>
          <w:t xml:space="preserve">AP or IB HL subjects, in-school or </w:t>
        </w:r>
      </w:ins>
      <w:ins w:id="43" w:author="Caroline Giovanie" w:date="2023-06-20T18:05:00Z">
        <w:r>
          <w:t xml:space="preserve">out of </w:t>
        </w:r>
      </w:ins>
      <w:ins w:id="44" w:author="Caroline Giovanie" w:date="2023-06-20T18:06:00Z">
        <w:r>
          <w:t>school activities, awards</w:t>
        </w:r>
      </w:ins>
      <w:ins w:id="45" w:author="Caroline Giovanie" w:date="2023-06-20T18:07:00Z">
        <w:r>
          <w:t xml:space="preserve"> or competitions, or internships/fellowships/volunteering</w:t>
        </w:r>
      </w:ins>
      <w:ins w:id="46" w:author="Caroline Giovanie" w:date="2023-06-20T18:06:00Z">
        <w:r>
          <w:t xml:space="preserve"> that an officer can note</w:t>
        </w:r>
      </w:ins>
      <w:ins w:id="47" w:author="Caroline Giovanie" w:date="2023-06-20T18:07:00Z">
        <w:r>
          <w:t xml:space="preserve"> as valuable to your application. Make sure to also explain how each experience </w:t>
        </w:r>
      </w:ins>
      <w:ins w:id="48" w:author="Caroline Giovanie" w:date="2023-06-20T18:09:00Z">
        <w:r>
          <w:t>molded</w:t>
        </w:r>
      </w:ins>
      <w:ins w:id="49" w:author="Caroline Giovanie" w:date="2023-06-20T18:08:00Z">
        <w:r>
          <w:t xml:space="preserve"> your </w:t>
        </w:r>
      </w:ins>
      <w:ins w:id="50" w:author="Caroline Giovanie" w:date="2023-06-20T18:09:00Z">
        <w:r>
          <w:t>understanding</w:t>
        </w:r>
      </w:ins>
      <w:ins w:id="51" w:author="Caroline Giovanie" w:date="2023-06-20T18:08:00Z">
        <w:r>
          <w:t xml:space="preserve"> </w:t>
        </w:r>
      </w:ins>
      <w:ins w:id="52" w:author="Caroline Giovanie" w:date="2023-06-20T18:09:00Z">
        <w:r>
          <w:t>of</w:t>
        </w:r>
      </w:ins>
      <w:ins w:id="53" w:author="Caroline Giovanie" w:date="2023-06-20T18:08:00Z">
        <w:r>
          <w:t xml:space="preserve"> your major and/or goal</w:t>
        </w:r>
      </w:ins>
      <w:ins w:id="54" w:author="Caroline Giovanie" w:date="2023-06-20T18:09:00Z">
        <w:r>
          <w:t xml:space="preserve"> or character. </w:t>
        </w:r>
      </w:ins>
    </w:p>
    <w:p w14:paraId="3A8BB3C1" w14:textId="11970BB4" w:rsidR="008F08E1" w:rsidRDefault="008F08E1" w:rsidP="004D3F71">
      <w:pPr>
        <w:pStyle w:val="BodyText"/>
        <w:numPr>
          <w:ilvl w:val="0"/>
          <w:numId w:val="2"/>
        </w:numPr>
        <w:spacing w:before="0" w:line="276" w:lineRule="auto"/>
        <w:ind w:right="164"/>
        <w:rPr>
          <w:ins w:id="55" w:author="Caroline Giovanie" w:date="2023-06-20T18:10:00Z"/>
        </w:rPr>
      </w:pPr>
      <w:ins w:id="56" w:author="Caroline Giovanie" w:date="2023-06-20T18:09:00Z">
        <w:r>
          <w:t>Fifth paragraph: Elaborate</w:t>
        </w:r>
      </w:ins>
      <w:ins w:id="57" w:author="Caroline Giovanie" w:date="2023-06-20T18:10:00Z">
        <w:r>
          <w:t xml:space="preserve"> (in addition to para. 2)</w:t>
        </w:r>
      </w:ins>
      <w:ins w:id="58" w:author="Caroline Giovanie" w:date="2023-06-20T18:09:00Z">
        <w:r>
          <w:t xml:space="preserve"> on what you may plan to do with your major of ch</w:t>
        </w:r>
      </w:ins>
      <w:ins w:id="59" w:author="Caroline Giovanie" w:date="2023-06-20T18:10:00Z">
        <w:r>
          <w:t xml:space="preserve">oice. What would be the next steps to take to make your goal happen? Be specific. </w:t>
        </w:r>
      </w:ins>
    </w:p>
    <w:p w14:paraId="7738C78F" w14:textId="0D623769" w:rsidR="008F08E1" w:rsidRDefault="008F08E1" w:rsidP="004D3F71">
      <w:pPr>
        <w:pStyle w:val="BodyText"/>
        <w:numPr>
          <w:ilvl w:val="0"/>
          <w:numId w:val="2"/>
        </w:numPr>
        <w:spacing w:before="0" w:line="276" w:lineRule="auto"/>
        <w:ind w:right="164"/>
        <w:rPr>
          <w:ins w:id="60" w:author="Caroline Giovanie" w:date="2023-06-20T18:12:00Z"/>
        </w:rPr>
      </w:pPr>
      <w:ins w:id="61" w:author="Caroline Giovanie" w:date="2023-06-20T18:10:00Z">
        <w:r>
          <w:t>Concluding paragraph: Reiter</w:t>
        </w:r>
      </w:ins>
      <w:ins w:id="62" w:author="Caroline Giovanie" w:date="2023-06-20T18:11:00Z">
        <w:r>
          <w:t>ate your goal and how your major will help you achieve this. Tie back your personal reasoning for your passion and how you want to extend this to</w:t>
        </w:r>
      </w:ins>
      <w:ins w:id="63" w:author="Caroline Giovanie" w:date="2023-06-20T18:12:00Z">
        <w:r>
          <w:t xml:space="preserve"> others. </w:t>
        </w:r>
      </w:ins>
    </w:p>
    <w:p w14:paraId="36F71A95" w14:textId="77777777" w:rsidR="008F08E1" w:rsidRDefault="008F08E1" w:rsidP="008F08E1">
      <w:pPr>
        <w:pStyle w:val="BodyText"/>
        <w:spacing w:before="0" w:line="276" w:lineRule="auto"/>
        <w:ind w:right="164"/>
        <w:rPr>
          <w:ins w:id="64" w:author="Caroline Giovanie" w:date="2023-06-20T18:12:00Z"/>
        </w:rPr>
      </w:pPr>
    </w:p>
    <w:p w14:paraId="227B8C80" w14:textId="77777777" w:rsidR="008F08E1" w:rsidRDefault="008F08E1" w:rsidP="008F08E1">
      <w:pPr>
        <w:pStyle w:val="BodyText"/>
        <w:spacing w:before="0" w:line="276" w:lineRule="auto"/>
        <w:ind w:left="460" w:right="164"/>
        <w:rPr>
          <w:ins w:id="65" w:author="Caroline Giovanie" w:date="2023-06-20T18:14:00Z"/>
        </w:rPr>
      </w:pPr>
      <w:ins w:id="66" w:author="Caroline Giovanie" w:date="2023-06-20T18:12:00Z">
        <w:r>
          <w:t xml:space="preserve">The main goal of the essay is to show the admissions officer that you do not simply have a passion, but that you know what you need to do to </w:t>
        </w:r>
      </w:ins>
      <w:ins w:id="67" w:author="Caroline Giovanie" w:date="2023-06-20T18:13:00Z">
        <w:r>
          <w:t>create something with it. What is special about your major of choice that only it can help you with your goal? What have you done so f</w:t>
        </w:r>
      </w:ins>
      <w:ins w:id="68" w:author="Caroline Giovanie" w:date="2023-06-20T18:14:00Z">
        <w:r>
          <w:t>ar to make it happen?</w:t>
        </w:r>
      </w:ins>
    </w:p>
    <w:p w14:paraId="759BE148" w14:textId="77777777" w:rsidR="008F08E1" w:rsidRDefault="008F08E1" w:rsidP="008F08E1">
      <w:pPr>
        <w:pStyle w:val="BodyText"/>
        <w:spacing w:before="0" w:line="276" w:lineRule="auto"/>
        <w:ind w:left="460" w:right="164"/>
        <w:rPr>
          <w:ins w:id="69" w:author="Caroline Giovanie" w:date="2023-06-20T18:14:00Z"/>
        </w:rPr>
      </w:pPr>
    </w:p>
    <w:p w14:paraId="42C36E35" w14:textId="77777777" w:rsidR="008F08E1" w:rsidRDefault="008F08E1" w:rsidP="008F08E1">
      <w:pPr>
        <w:pStyle w:val="BodyText"/>
        <w:spacing w:before="0" w:line="276" w:lineRule="auto"/>
        <w:ind w:left="460" w:right="164"/>
        <w:rPr>
          <w:ins w:id="70" w:author="Caroline Giovanie" w:date="2023-06-20T18:14:00Z"/>
        </w:rPr>
      </w:pPr>
    </w:p>
    <w:p w14:paraId="1379716A" w14:textId="77777777" w:rsidR="008F08E1" w:rsidRDefault="008F08E1" w:rsidP="008F08E1">
      <w:pPr>
        <w:pStyle w:val="BodyText"/>
        <w:spacing w:before="0" w:line="276" w:lineRule="auto"/>
        <w:ind w:left="460" w:right="164"/>
        <w:rPr>
          <w:ins w:id="71" w:author="Caroline Giovanie" w:date="2023-06-20T18:14:00Z"/>
        </w:rPr>
      </w:pPr>
      <w:ins w:id="72" w:author="Caroline Giovanie" w:date="2023-06-20T18:14:00Z">
        <w:r>
          <w:t>Best,</w:t>
        </w:r>
      </w:ins>
    </w:p>
    <w:p w14:paraId="74F6E966" w14:textId="5AA9D2E4" w:rsidR="008F08E1" w:rsidRDefault="008F08E1" w:rsidP="008F08E1">
      <w:pPr>
        <w:pStyle w:val="BodyText"/>
        <w:spacing w:before="0" w:line="276" w:lineRule="auto"/>
        <w:ind w:left="460" w:right="164"/>
        <w:pPrChange w:id="73" w:author="Caroline Giovanie" w:date="2023-06-20T18:12:00Z">
          <w:pPr>
            <w:pStyle w:val="BodyText"/>
            <w:spacing w:before="0" w:line="276" w:lineRule="auto"/>
            <w:ind w:right="164"/>
          </w:pPr>
        </w:pPrChange>
      </w:pPr>
      <w:ins w:id="74" w:author="Caroline Giovanie" w:date="2023-06-20T18:14:00Z">
        <w:r>
          <w:t xml:space="preserve">Caroline </w:t>
        </w:r>
      </w:ins>
      <w:ins w:id="75" w:author="Caroline Giovanie" w:date="2023-06-20T18:12:00Z">
        <w:r>
          <w:t xml:space="preserve"> </w:t>
        </w:r>
      </w:ins>
    </w:p>
    <w:sectPr w:rsidR="008F08E1">
      <w:type w:val="continuous"/>
      <w:pgSz w:w="11920" w:h="16840"/>
      <w:pgMar w:top="1360" w:right="13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Giovanie" w:date="2023-06-20T17:07:00Z" w:initials="CNG">
    <w:p w14:paraId="6DB5681E" w14:textId="77777777" w:rsidR="00E70F31" w:rsidRDefault="00E70F31" w:rsidP="0049127A">
      <w:r>
        <w:rPr>
          <w:rStyle w:val="CommentReference"/>
        </w:rPr>
        <w:annotationRef/>
      </w:r>
      <w:r>
        <w:rPr>
          <w:color w:val="000000"/>
          <w:sz w:val="20"/>
          <w:szCs w:val="20"/>
        </w:rPr>
        <w:t>It is important to give the admissions officer at least an idea of what you want to pursue academically by the second paragraph of your essay. While explaining about your value of honesty shows your character, we still do not know what you want to pursue and the relevance of honesty in the major.</w:t>
      </w:r>
    </w:p>
  </w:comment>
  <w:comment w:id="1" w:author="Caroline Giovanie" w:date="2023-06-20T17:09:00Z" w:initials="CNG">
    <w:p w14:paraId="5521C41A" w14:textId="77777777" w:rsidR="00E70F31" w:rsidRDefault="00E70F31" w:rsidP="00EE1C57">
      <w:r>
        <w:rPr>
          <w:rStyle w:val="CommentReference"/>
        </w:rPr>
        <w:annotationRef/>
      </w:r>
      <w:r>
        <w:rPr>
          <w:color w:val="000000"/>
          <w:sz w:val="20"/>
          <w:szCs w:val="20"/>
        </w:rPr>
        <w:t xml:space="preserve">The emphasis on honesty can be summarized in one paragraph, and you can instead use the third paragraph to elaborate on how you plan to use your degree in your desired major. This could be a long-term goal or a stepping stone to a graduate program. </w:t>
      </w:r>
    </w:p>
  </w:comment>
  <w:comment w:id="2" w:author="Caroline Giovanie" w:date="2023-06-20T17:10:00Z" w:initials="CNG">
    <w:p w14:paraId="23828C2E" w14:textId="77777777" w:rsidR="00E70F31" w:rsidRDefault="00E70F31" w:rsidP="00E920F3">
      <w:r>
        <w:rPr>
          <w:rStyle w:val="CommentReference"/>
        </w:rPr>
        <w:annotationRef/>
      </w:r>
      <w:r>
        <w:rPr>
          <w:sz w:val="20"/>
          <w:szCs w:val="20"/>
        </w:rPr>
        <w:t>Can you provide an anecdote of this statement and connect it to your major? how it can be useful it for it, etc.</w:t>
      </w:r>
    </w:p>
  </w:comment>
  <w:comment w:id="3" w:author="Caroline Giovanie" w:date="2023-06-20T17:12:00Z" w:initials="CNG">
    <w:p w14:paraId="41B0AA63" w14:textId="77777777" w:rsidR="00E70F31" w:rsidRDefault="00E70F31" w:rsidP="004374E5">
      <w:r>
        <w:rPr>
          <w:rStyle w:val="CommentReference"/>
        </w:rPr>
        <w:annotationRef/>
      </w:r>
      <w:r>
        <w:rPr>
          <w:color w:val="000000"/>
          <w:sz w:val="20"/>
          <w:szCs w:val="20"/>
        </w:rPr>
        <w:t xml:space="preserve">How so? can you provide an example and elaborate? </w:t>
      </w:r>
    </w:p>
  </w:comment>
  <w:comment w:id="4" w:author="Caroline Giovanie" w:date="2023-06-20T17:13:00Z" w:initials="CNG">
    <w:p w14:paraId="7CD8016C" w14:textId="77777777" w:rsidR="00E70F31" w:rsidRDefault="00E70F31" w:rsidP="005C50AF">
      <w:r>
        <w:rPr>
          <w:rStyle w:val="CommentReference"/>
        </w:rPr>
        <w:annotationRef/>
      </w:r>
      <w:r>
        <w:rPr>
          <w:sz w:val="20"/>
          <w:szCs w:val="20"/>
        </w:rPr>
        <w:t>Is conflict resolution something that you are interested in? Have you had notable experiences that an admissions officer might want to know (student clubs, leadership positions, etc)</w:t>
      </w:r>
    </w:p>
  </w:comment>
  <w:comment w:id="5" w:author="Caroline Giovanie" w:date="2023-06-20T17:14:00Z" w:initials="CNG">
    <w:p w14:paraId="12F2F184" w14:textId="77777777" w:rsidR="00E70F31" w:rsidRDefault="00E70F31" w:rsidP="00F202F5">
      <w:r>
        <w:rPr>
          <w:rStyle w:val="CommentReference"/>
        </w:rPr>
        <w:annotationRef/>
      </w:r>
      <w:r>
        <w:rPr>
          <w:color w:val="000000"/>
          <w:sz w:val="20"/>
          <w:szCs w:val="20"/>
        </w:rPr>
        <w:t xml:space="preserve">What do you mean by this? Are there cultural differences in how people accept “straightforwardness” or “bluntness?” </w:t>
      </w:r>
    </w:p>
  </w:comment>
  <w:comment w:id="6" w:author="Caroline Giovanie" w:date="2023-06-20T17:16:00Z" w:initials="CNG">
    <w:p w14:paraId="6A988DF9" w14:textId="77777777" w:rsidR="00E70F31" w:rsidRDefault="00E70F31" w:rsidP="004A2DB9">
      <w:r>
        <w:rPr>
          <w:rStyle w:val="CommentReference"/>
        </w:rPr>
        <w:annotationRef/>
      </w:r>
      <w:r>
        <w:rPr>
          <w:color w:val="000000"/>
          <w:sz w:val="20"/>
          <w:szCs w:val="20"/>
        </w:rPr>
        <w:t xml:space="preserve">Are there specific plans you have that you can write about? How will your desired major help your achieve this? </w:t>
      </w:r>
    </w:p>
  </w:comment>
  <w:comment w:id="8" w:author="Caroline Giovanie" w:date="2023-06-20T17:21:00Z" w:initials="CNG">
    <w:p w14:paraId="413DD4E2" w14:textId="77777777" w:rsidR="00741394" w:rsidRDefault="00741394" w:rsidP="00AF63BC">
      <w:r>
        <w:rPr>
          <w:rStyle w:val="CommentReference"/>
        </w:rPr>
        <w:annotationRef/>
      </w:r>
      <w:r>
        <w:rPr>
          <w:color w:val="000000"/>
          <w:sz w:val="20"/>
          <w:szCs w:val="20"/>
        </w:rPr>
        <w:t xml:space="preserve">I wonder if there is a way to restructure this concluding paragraph so it ties back to your academic goals and how it relates to your long-term goals. You want to promote open communication and personal development between people, but I don’t see specific reasons how higher education can help you with this. If you can tie these ideas together, you can have a compelling essay.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5681E" w15:done="0"/>
  <w15:commentEx w15:paraId="5521C41A" w15:done="0"/>
  <w15:commentEx w15:paraId="23828C2E" w15:done="0"/>
  <w15:commentEx w15:paraId="41B0AA63" w15:done="0"/>
  <w15:commentEx w15:paraId="7CD8016C" w15:done="0"/>
  <w15:commentEx w15:paraId="12F2F184" w15:done="0"/>
  <w15:commentEx w15:paraId="6A988DF9" w15:done="0"/>
  <w15:commentEx w15:paraId="413DD4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5B4F" w16cex:dateUtc="2023-06-21T00:07:00Z"/>
  <w16cex:commentExtensible w16cex:durableId="283C5BCC" w16cex:dateUtc="2023-06-21T00:09:00Z"/>
  <w16cex:commentExtensible w16cex:durableId="283C5C10" w16cex:dateUtc="2023-06-21T00:10:00Z"/>
  <w16cex:commentExtensible w16cex:durableId="283C5C6B" w16cex:dateUtc="2023-06-21T00:12:00Z"/>
  <w16cex:commentExtensible w16cex:durableId="283C5CB2" w16cex:dateUtc="2023-06-21T00:13:00Z"/>
  <w16cex:commentExtensible w16cex:durableId="283C5D0E" w16cex:dateUtc="2023-06-21T00:14:00Z"/>
  <w16cex:commentExtensible w16cex:durableId="283C5D7F" w16cex:dateUtc="2023-06-21T00:16:00Z"/>
  <w16cex:commentExtensible w16cex:durableId="283C5E9B" w16cex:dateUtc="2023-06-21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5681E" w16cid:durableId="283C5B4F"/>
  <w16cid:commentId w16cid:paraId="5521C41A" w16cid:durableId="283C5BCC"/>
  <w16cid:commentId w16cid:paraId="23828C2E" w16cid:durableId="283C5C10"/>
  <w16cid:commentId w16cid:paraId="41B0AA63" w16cid:durableId="283C5C6B"/>
  <w16cid:commentId w16cid:paraId="7CD8016C" w16cid:durableId="283C5CB2"/>
  <w16cid:commentId w16cid:paraId="12F2F184" w16cid:durableId="283C5D0E"/>
  <w16cid:commentId w16cid:paraId="6A988DF9" w16cid:durableId="283C5D7F"/>
  <w16cid:commentId w16cid:paraId="413DD4E2" w16cid:durableId="283C5E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66B32"/>
    <w:multiLevelType w:val="hybridMultilevel"/>
    <w:tmpl w:val="9286A7FE"/>
    <w:lvl w:ilvl="0" w:tplc="4C1411A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6CF12B89"/>
    <w:multiLevelType w:val="hybridMultilevel"/>
    <w:tmpl w:val="AF18DE3A"/>
    <w:lvl w:ilvl="0" w:tplc="FE06C13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161092885">
    <w:abstractNumId w:val="1"/>
  </w:num>
  <w:num w:numId="2" w16cid:durableId="4347872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Giovanie">
    <w15:presenceInfo w15:providerId="None" w15:userId="Caroline Giova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trackRevision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C4E75"/>
    <w:rsid w:val="002F79E0"/>
    <w:rsid w:val="004D3F71"/>
    <w:rsid w:val="00741394"/>
    <w:rsid w:val="008C4E75"/>
    <w:rsid w:val="008F08E1"/>
    <w:rsid w:val="009151B8"/>
    <w:rsid w:val="00E7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83CB"/>
  <w15:docId w15:val="{3D9660E2-4A7D-E94B-BBCE-4D7FB9B3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E70F31"/>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E70F31"/>
    <w:rPr>
      <w:sz w:val="16"/>
      <w:szCs w:val="16"/>
    </w:rPr>
  </w:style>
  <w:style w:type="paragraph" w:styleId="CommentText">
    <w:name w:val="annotation text"/>
    <w:basedOn w:val="Normal"/>
    <w:link w:val="CommentTextChar"/>
    <w:uiPriority w:val="99"/>
    <w:semiHidden/>
    <w:unhideWhenUsed/>
    <w:rsid w:val="00E70F31"/>
    <w:rPr>
      <w:sz w:val="20"/>
      <w:szCs w:val="20"/>
    </w:rPr>
  </w:style>
  <w:style w:type="character" w:customStyle="1" w:styleId="CommentTextChar">
    <w:name w:val="Comment Text Char"/>
    <w:basedOn w:val="DefaultParagraphFont"/>
    <w:link w:val="CommentText"/>
    <w:uiPriority w:val="99"/>
    <w:semiHidden/>
    <w:rsid w:val="00E70F3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E70F31"/>
    <w:rPr>
      <w:b/>
      <w:bCs/>
    </w:rPr>
  </w:style>
  <w:style w:type="character" w:customStyle="1" w:styleId="CommentSubjectChar">
    <w:name w:val="Comment Subject Char"/>
    <w:basedOn w:val="CommentTextChar"/>
    <w:link w:val="CommentSubject"/>
    <w:uiPriority w:val="99"/>
    <w:semiHidden/>
    <w:rsid w:val="00E70F31"/>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Ayda Bakri - Essay</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Ayda Bakri - Essay</dc:title>
  <cp:lastModifiedBy>Caroline Giovanie</cp:lastModifiedBy>
  <cp:revision>2</cp:revision>
  <dcterms:created xsi:type="dcterms:W3CDTF">2023-06-19T09:38:00Z</dcterms:created>
  <dcterms:modified xsi:type="dcterms:W3CDTF">2023-06-21T01:14:00Z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2023-06-19T00:00:00Z</vt:filetime>
  </property>
</Properties>
</file>