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07E6" w14:textId="77777777" w:rsidR="001E12A7" w:rsidRPr="001E12A7" w:rsidRDefault="001E12A7" w:rsidP="001E12A7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12A7">
        <w:rPr>
          <w:rFonts w:ascii="Arial" w:eastAsia="Times New Roman" w:hAnsi="Arial" w:cs="Arial"/>
          <w:b/>
          <w:bCs/>
          <w:color w:val="222222"/>
          <w:kern w:val="36"/>
        </w:rPr>
        <w:t>Why are you interested in attending Columbia University? We encourage you to consider the aspect(s) that you find unique and compelling about Columbia. (200 words or fewer)</w:t>
      </w:r>
      <w:r w:rsidRPr="001E12A7">
        <w:rPr>
          <w:rFonts w:ascii="Arial" w:eastAsia="Times New Roman" w:hAnsi="Arial" w:cs="Arial"/>
          <w:b/>
          <w:bCs/>
          <w:color w:val="E00029"/>
          <w:kern w:val="36"/>
        </w:rPr>
        <w:t>*</w:t>
      </w:r>
    </w:p>
    <w:p w14:paraId="11383E33" w14:textId="77777777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</w:p>
    <w:p w14:paraId="35B6D457" w14:textId="77777777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  <w:r w:rsidRPr="001E12A7">
        <w:rPr>
          <w:rFonts w:ascii="Arial" w:eastAsia="Times New Roman" w:hAnsi="Arial" w:cs="Arial"/>
          <w:color w:val="000000"/>
          <w:shd w:val="clear" w:color="auto" w:fill="FFFFFF"/>
        </w:rPr>
        <w:t>Water is a basic necessity, but why is it not accessible to some people? I witnessed this first hand in Kei Island, a remote area in Maluku, Indonesia. While I’ve implemented a water filtration system in Kei and improved their collected-water quality, it didn’t really improve the residents’ water access; they still have to travel for miles to collect fresh water. </w:t>
      </w:r>
    </w:p>
    <w:p w14:paraId="41FCE5B9" w14:textId="77777777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</w:p>
    <w:p w14:paraId="1E05B510" w14:textId="0D392A9B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  <w:commentRangeStart w:id="0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My </w:t>
      </w:r>
      <w:del w:id="1" w:author="Thalia Priscilla" w:date="2022-12-20T22:04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hope </w:delText>
        </w:r>
      </w:del>
      <w:ins w:id="2" w:author="Thalia Priscilla" w:date="2022-12-20T22:04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goal</w:t>
        </w:r>
        <w:r w:rsidR="00C903D1" w:rsidRPr="001E12A7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is to improve </w:t>
      </w:r>
      <w:del w:id="3" w:author="Thalia Priscilla" w:date="2022-12-20T22:02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their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>water accessibility</w:t>
      </w:r>
      <w:commentRangeEnd w:id="0"/>
      <w:r w:rsidR="00C903D1">
        <w:rPr>
          <w:rStyle w:val="CommentReference"/>
        </w:rPr>
        <w:commentReference w:id="0"/>
      </w:r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del w:id="4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As </w:delText>
        </w:r>
      </w:del>
      <w:ins w:id="5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In</w:t>
        </w:r>
      </w:ins>
      <w:del w:id="6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I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research</w:t>
      </w:r>
      <w:ins w:id="7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ing</w:t>
        </w:r>
      </w:ins>
      <w:del w:id="8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ed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ways to do so, I </w:t>
      </w:r>
      <w:del w:id="9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found myself reading about</w:delText>
        </w:r>
      </w:del>
      <w:ins w:id="10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stumbled upon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Columbia 2013’s water distribution system in Ghana</w:t>
      </w:r>
      <w:ins w:id="11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.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12" w:author="Thalia Priscilla" w:date="2022-12-20T22:05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and </w:delText>
        </w:r>
      </w:del>
      <w:ins w:id="13" w:author="Thalia Priscilla" w:date="2022-12-20T22:05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 read about</w:t>
        </w:r>
        <w:r w:rsidR="00C903D1" w:rsidRPr="001E12A7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how water can be conveniently supplied throughout the island by installing an electric-powered submersible pump and constructing a pipe pathway to avoid any contaminants. In </w:t>
      </w:r>
      <w:del w:id="14" w:author="Thalia Priscilla" w:date="2022-12-20T22:04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order to delve</w:delText>
        </w:r>
      </w:del>
      <w:ins w:id="15" w:author="Thalia Priscilla" w:date="2022-12-20T22:04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delving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deeper into this subject, I became interested in Research Scientist Lauren </w:t>
      </w:r>
      <w:proofErr w:type="spellStart"/>
      <w:r w:rsidRPr="001E12A7">
        <w:rPr>
          <w:rFonts w:ascii="Arial" w:eastAsia="Times New Roman" w:hAnsi="Arial" w:cs="Arial"/>
          <w:color w:val="000000"/>
          <w:shd w:val="clear" w:color="auto" w:fill="FFFFFF"/>
        </w:rPr>
        <w:t>Josset</w:t>
      </w:r>
      <w:del w:id="16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'</w:delText>
        </w:r>
      </w:del>
      <w:ins w:id="17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’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>s</w:t>
      </w:r>
      <w:proofErr w:type="spellEnd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study, </w:t>
      </w:r>
      <w:del w:id="18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"</w:delText>
        </w:r>
      </w:del>
      <w:ins w:id="19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“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>The U.S. Water Data Gap,</w:t>
      </w:r>
      <w:del w:id="20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"</w:delText>
        </w:r>
      </w:del>
      <w:ins w:id="21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”.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22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and </w:delText>
        </w:r>
      </w:del>
      <w:ins w:id="23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In</w:t>
        </w:r>
        <w:r w:rsidR="00C903D1" w:rsidRPr="001E12A7">
          <w:rPr>
            <w:rFonts w:ascii="Arial" w:eastAsia="Times New Roman" w:hAnsi="Arial" w:cs="Arial"/>
            <w:color w:val="000000"/>
            <w:shd w:val="clear" w:color="auto" w:fill="FFFFFF"/>
          </w:rPr>
          <w:t xml:space="preserve"> 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>her conclusion</w:t>
      </w:r>
      <w:ins w:id="24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,</w:t>
        </w:r>
      </w:ins>
      <w:del w:id="25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s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26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about how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>data analysis, both statistically and phenomenologically, should be applied to water monitoring</w:t>
      </w:r>
      <w:ins w:id="27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.</w:t>
        </w:r>
      </w:ins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ins w:id="28" w:author="Thalia Priscilla" w:date="2022-12-20T22:07:00Z">
        <w:r w:rsidR="00C903D1">
          <w:rPr>
            <w:rFonts w:ascii="Arial" w:eastAsia="Times New Roman" w:hAnsi="Arial" w:cs="Arial"/>
            <w:color w:val="000000"/>
            <w:shd w:val="clear" w:color="auto" w:fill="FFFFFF"/>
          </w:rPr>
          <w:t>Further,</w:t>
        </w:r>
      </w:ins>
      <w:del w:id="29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>and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30" w:author="Thalia Priscilla" w:date="2022-12-20T22:07:00Z">
        <w:r w:rsidRPr="001E12A7" w:rsidDel="00C903D1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how </w:delText>
        </w:r>
      </w:del>
      <w:r w:rsidRPr="001E12A7">
        <w:rPr>
          <w:rFonts w:ascii="Arial" w:eastAsia="Times New Roman" w:hAnsi="Arial" w:cs="Arial"/>
          <w:color w:val="000000"/>
          <w:shd w:val="clear" w:color="auto" w:fill="FFFFFF"/>
        </w:rPr>
        <w:t>machine learning tools could be used to quantify water use and make informed decisions about their water footprint.</w:t>
      </w:r>
    </w:p>
    <w:p w14:paraId="5BFFEBE5" w14:textId="77777777" w:rsidR="001E12A7" w:rsidRPr="001E12A7" w:rsidRDefault="001E12A7" w:rsidP="001E12A7">
      <w:pPr>
        <w:spacing w:before="240" w:after="240"/>
        <w:rPr>
          <w:rFonts w:ascii="Times New Roman" w:eastAsia="Times New Roman" w:hAnsi="Times New Roman" w:cs="Times New Roman"/>
        </w:rPr>
      </w:pPr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I would love the opportunity to collaborate with Research Scientist Lauren </w:t>
      </w:r>
      <w:proofErr w:type="spellStart"/>
      <w:r w:rsidRPr="001E12A7">
        <w:rPr>
          <w:rFonts w:ascii="Arial" w:eastAsia="Times New Roman" w:hAnsi="Arial" w:cs="Arial"/>
          <w:color w:val="000000"/>
          <w:shd w:val="clear" w:color="auto" w:fill="FFFFFF"/>
        </w:rPr>
        <w:t>Josset</w:t>
      </w:r>
      <w:proofErr w:type="spellEnd"/>
      <w:r w:rsidRPr="001E12A7">
        <w:rPr>
          <w:rFonts w:ascii="Arial" w:eastAsia="Times New Roman" w:hAnsi="Arial" w:cs="Arial"/>
          <w:color w:val="000000"/>
          <w:shd w:val="clear" w:color="auto" w:fill="FFFFFF"/>
        </w:rPr>
        <w:t xml:space="preserve"> to do more in-depth studies into the forms of data analysis and incorporate data monitoring into the water distribution system. </w:t>
      </w:r>
    </w:p>
    <w:p w14:paraId="04099C2B" w14:textId="77777777" w:rsidR="001E12A7" w:rsidRPr="001E12A7" w:rsidRDefault="001E12A7" w:rsidP="001E12A7">
      <w:pPr>
        <w:rPr>
          <w:rFonts w:ascii="Times New Roman" w:eastAsia="Times New Roman" w:hAnsi="Times New Roman" w:cs="Times New Roman"/>
        </w:rPr>
      </w:pPr>
    </w:p>
    <w:p w14:paraId="4FF13CAB" w14:textId="77777777" w:rsidR="00327C66" w:rsidRDefault="00327C66"/>
    <w:sectPr w:rsidR="0032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2-20T22:02:00Z" w:initials="TP">
    <w:p w14:paraId="6062CF72" w14:textId="17CC5D9D" w:rsidR="00C903D1" w:rsidRDefault="00C903D1">
      <w:pPr>
        <w:pStyle w:val="CommentText"/>
      </w:pPr>
      <w:r>
        <w:rPr>
          <w:rStyle w:val="CommentReference"/>
        </w:rPr>
        <w:annotationRef/>
      </w:r>
      <w:r w:rsidR="00F75A85">
        <w:t xml:space="preserve">I suggest using ‘goal’ </w:t>
      </w:r>
      <w:r w:rsidR="001373B2">
        <w:t>to show that you’re driven to this cause.</w:t>
      </w:r>
      <w:r w:rsidR="00F75A85">
        <w:t xml:space="preserve">  </w:t>
      </w:r>
      <w:r w:rsidR="001373B2">
        <w:t xml:space="preserve">Also </w:t>
      </w:r>
      <w:r>
        <w:t xml:space="preserve">I suggest referring to </w:t>
      </w:r>
      <w:r w:rsidR="001373B2">
        <w:t>water accessibility in general, because you never know where you might make a difference next.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62CF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CAF67" w16cex:dateUtc="2022-12-20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62CF72" w16cid:durableId="274CAF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A7"/>
    <w:rsid w:val="00051C0A"/>
    <w:rsid w:val="001373B2"/>
    <w:rsid w:val="00185506"/>
    <w:rsid w:val="001E12A7"/>
    <w:rsid w:val="00327C66"/>
    <w:rsid w:val="0062459E"/>
    <w:rsid w:val="00A33AAB"/>
    <w:rsid w:val="00C903D1"/>
    <w:rsid w:val="00DD321C"/>
    <w:rsid w:val="00EE463B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D59487"/>
  <w15:chartTrackingRefBased/>
  <w15:docId w15:val="{F0BEE298-7E8D-A142-8100-CAF6D1F2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2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12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C903D1"/>
  </w:style>
  <w:style w:type="character" w:styleId="CommentReference">
    <w:name w:val="annotation reference"/>
    <w:basedOn w:val="DefaultParagraphFont"/>
    <w:uiPriority w:val="99"/>
    <w:semiHidden/>
    <w:unhideWhenUsed/>
    <w:rsid w:val="00C90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3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252</Words>
  <Characters>1287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3</cp:revision>
  <dcterms:created xsi:type="dcterms:W3CDTF">2022-12-19T03:53:00Z</dcterms:created>
  <dcterms:modified xsi:type="dcterms:W3CDTF">2022-12-20T16:17:00Z</dcterms:modified>
</cp:coreProperties>
</file>