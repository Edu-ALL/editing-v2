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BC36" w14:textId="29D210AD" w:rsidR="00274D0F" w:rsidRPr="00274D0F" w:rsidRDefault="00DB5A12" w:rsidP="00274D0F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DB5A1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Think about an academic subject that inspires you. Describe how you have furthered this interest inside and/or outside of the classroom</w:t>
      </w:r>
      <w:r w:rsidR="009277FE" w:rsidRPr="009277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.</w:t>
      </w:r>
      <w:r w:rsidR="00F332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(</w:t>
      </w:r>
      <w:r w:rsidR="001C73E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3</w:t>
      </w:r>
      <w:r w:rsidR="00F332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50</w:t>
      </w:r>
      <w:r w:rsidR="001C73E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 w:rsidR="00F332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words)</w:t>
      </w:r>
    </w:p>
    <w:p w14:paraId="2A7E6146" w14:textId="77777777" w:rsidR="00274D0F" w:rsidRPr="00274D0F" w:rsidRDefault="00274D0F" w:rsidP="00274D0F">
      <w:pPr>
        <w:rPr>
          <w:rFonts w:ascii="Times New Roman" w:eastAsia="Times New Roman" w:hAnsi="Times New Roman" w:cs="Times New Roman"/>
        </w:rPr>
      </w:pPr>
    </w:p>
    <w:p w14:paraId="0993E114" w14:textId="5D20474A" w:rsidR="00DB5A12" w:rsidRPr="00DB5A12" w:rsidRDefault="00DB5A12" w:rsidP="00DB5A12">
      <w:pPr>
        <w:jc w:val="both"/>
        <w:rPr>
          <w:rFonts w:ascii="Times New Roman" w:eastAsia="Times New Roman" w:hAnsi="Times New Roman" w:cs="Times New Roman"/>
        </w:rPr>
      </w:pPr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I've never liked learning languages. Although I speak three languages—English, Indonesian, and Mandarin—I have always had trouble remembering </w:t>
      </w:r>
      <w:del w:id="0" w:author="Johana Felicia" w:date="2022-11-11T18:19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the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words or crafting lovely sentences. </w:t>
      </w:r>
      <w:del w:id="1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But </w:delText>
        </w:r>
      </w:del>
      <w:ins w:id="2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However,</w:t>
        </w:r>
        <w:r w:rsidR="000D1A52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with computer languages, this isn't the case. I have always felt a personal connection with computers. We seem to have a similar predilection for straightforward, </w:t>
      </w:r>
      <w:ins w:id="3" w:author="Johana Felicia" w:date="2022-11-11T18:20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methodically-conveyed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>literal language</w:t>
      </w:r>
      <w:del w:id="4" w:author="Johana Felicia" w:date="2022-11-11T18:20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 that is conveyed methodically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. As a result, I thoroughly enjoyed learning computer languages and sometimes </w:t>
      </w:r>
      <w:del w:id="5" w:author="Johana Felicia" w:date="2022-11-11T18:20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even </w:delText>
        </w:r>
      </w:del>
      <w:del w:id="6" w:author="Johana Felicia" w:date="2022-11-11T18:0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preferring</w:delText>
        </w:r>
      </w:del>
      <w:ins w:id="7" w:author="Johana Felicia" w:date="2022-11-11T18:03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preferred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them </w:t>
      </w:r>
      <w:del w:id="8" w:author="Johana Felicia" w:date="2022-11-11T18:0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rather than</w:delText>
        </w:r>
      </w:del>
      <w:ins w:id="9" w:author="Johana Felicia" w:date="2022-11-11T18:03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over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speaking with people.</w:t>
      </w:r>
    </w:p>
    <w:p w14:paraId="092E8360" w14:textId="77777777" w:rsidR="00DB5A12" w:rsidRPr="00DB5A12" w:rsidRDefault="00DB5A12" w:rsidP="00DB5A12">
      <w:pPr>
        <w:rPr>
          <w:rFonts w:ascii="Times New Roman" w:eastAsia="Times New Roman" w:hAnsi="Times New Roman" w:cs="Times New Roman"/>
        </w:rPr>
      </w:pPr>
    </w:p>
    <w:p w14:paraId="5872BBD0" w14:textId="5FB0BD5D" w:rsidR="00DB5A12" w:rsidRPr="00DB5A12" w:rsidRDefault="00DB5A12" w:rsidP="00DB5A12">
      <w:pPr>
        <w:jc w:val="both"/>
        <w:rPr>
          <w:rFonts w:ascii="Times New Roman" w:eastAsia="Times New Roman" w:hAnsi="Times New Roman" w:cs="Times New Roman"/>
        </w:rPr>
      </w:pPr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I still remember the first time my class was tasked to code </w:t>
      </w:r>
      <w:del w:id="10" w:author="Johana Felicia" w:date="2022-11-11T18:0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a</w:delText>
        </w:r>
      </w:del>
      <w:ins w:id="11" w:author="Johana Felicia" w:date="2022-11-11T18:03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an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HTML website. The significant quantity of work felt overwhelming to the entire class, but I managed to find joy in it. I thought of programming as a way to converse with computers. I felt as though I was speaking to them every time I ran a line of code since they </w:t>
      </w:r>
      <w:del w:id="12" w:author="Johana Felicia" w:date="2022-11-11T18:0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would always answer with an error that invited me to fix</w:delText>
        </w:r>
      </w:del>
      <w:ins w:id="13" w:author="Johana Felicia" w:date="2022-11-11T18:03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always answered with an error that invited me to fix it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. I also saw it as a game </w:t>
      </w:r>
      <w:del w:id="14" w:author="Johana Felicia" w:date="2022-11-11T18:04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where the goal was to produce</w:delText>
        </w:r>
      </w:del>
      <w:ins w:id="15" w:author="Johana Felicia" w:date="2022-11-11T18:18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to produce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a usable product while figuring out the mysteries behind the line of code's faults. It was also then that I realised the limitless potential of computers. </w:t>
      </w:r>
      <w:commentRangeStart w:id="16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>As someone who enjoys talking to computers, I felt a sense of responsibility to nurture those computers into something capable of changing the world for the better.</w:t>
      </w:r>
      <w:commentRangeEnd w:id="16"/>
      <w:r w:rsidR="000D1A52">
        <w:rPr>
          <w:rStyle w:val="CommentReference"/>
        </w:rPr>
        <w:commentReference w:id="16"/>
      </w:r>
    </w:p>
    <w:p w14:paraId="449BEE68" w14:textId="77777777" w:rsidR="00DB5A12" w:rsidRPr="00DB5A12" w:rsidRDefault="00DB5A12" w:rsidP="00DB5A12">
      <w:pPr>
        <w:rPr>
          <w:rFonts w:ascii="Times New Roman" w:eastAsia="Times New Roman" w:hAnsi="Times New Roman" w:cs="Times New Roman"/>
        </w:rPr>
      </w:pPr>
    </w:p>
    <w:p w14:paraId="42853C70" w14:textId="77777777" w:rsidR="008212ED" w:rsidRDefault="00DB5A12" w:rsidP="00DB5A12">
      <w:pPr>
        <w:jc w:val="both"/>
        <w:rPr>
          <w:ins w:id="17" w:author="Johana Felicia" w:date="2022-11-11T18:13:00Z"/>
          <w:rFonts w:ascii="Calibri" w:eastAsia="Times New Roman" w:hAnsi="Calibri" w:cs="Calibri"/>
          <w:color w:val="000000"/>
          <w:sz w:val="22"/>
          <w:szCs w:val="22"/>
        </w:rPr>
      </w:pPr>
      <w:del w:id="18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Later on</w:delText>
        </w:r>
      </w:del>
      <w:ins w:id="19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Consequently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, I decided to learn more about computer languages. I started studying </w:t>
      </w:r>
      <w:del w:id="20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css </w:delText>
        </w:r>
      </w:del>
      <w:ins w:id="21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CSS</w:t>
        </w:r>
        <w:r w:rsidR="000D1A52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del w:id="22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javascript</w:delText>
        </w:r>
      </w:del>
      <w:ins w:id="23" w:author="Johana Felicia" w:date="2022-11-11T18:10:00Z">
        <w:r w:rsidR="000D1A52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>JavaScript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to supplement my basic knowledge </w:t>
      </w:r>
      <w:del w:id="24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on</w:delText>
        </w:r>
      </w:del>
      <w:ins w:id="25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of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del w:id="26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html</w:delText>
        </w:r>
      </w:del>
      <w:ins w:id="27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HTML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while developing some websites along the way. </w:t>
      </w:r>
      <w:del w:id="28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Css</w:delText>
        </w:r>
      </w:del>
      <w:ins w:id="29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CSS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allows </w:t>
      </w:r>
      <w:del w:id="30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for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>a more attractive, fluid, and interactive web</w:t>
      </w:r>
      <w:ins w:id="31" w:author="Johana Felicia" w:date="2022-11-11T18:11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.</w:t>
        </w:r>
      </w:ins>
      <w:del w:id="32" w:author="Johana Felicia" w:date="2022-11-11T18:11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,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ins w:id="33" w:author="Johana Felicia" w:date="2022-11-11T18:11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Mean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>while</w:t>
      </w:r>
      <w:ins w:id="34" w:author="Johana Felicia" w:date="2022-11-11T18:11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,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del w:id="35" w:author="Johana Felicia" w:date="2022-11-11T18:11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Javascript</w:delText>
        </w:r>
      </w:del>
      <w:ins w:id="36" w:author="Johana Felicia" w:date="2022-11-11T18:11:00Z">
        <w:r w:rsidR="000D1A52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>JavaScript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unlocked my capabilities to code sophisticated interactions between website elements. Moving on, I started to learn about databases alongside the basics of SQL </w:t>
      </w:r>
      <w:del w:id="37" w:author="Johana Felicia" w:date="2022-11-11T18:12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language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>to manage and manipulate data</w:t>
      </w:r>
      <w:del w:id="38" w:author="Johana Felicia" w:date="2022-11-11T18:1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 there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. </w:t>
      </w:r>
    </w:p>
    <w:p w14:paraId="23805A09" w14:textId="77777777" w:rsidR="008212ED" w:rsidRDefault="008212ED" w:rsidP="00DB5A12">
      <w:pPr>
        <w:jc w:val="both"/>
        <w:rPr>
          <w:ins w:id="39" w:author="Johana Felicia" w:date="2022-11-11T18:13:00Z"/>
          <w:rFonts w:ascii="Calibri" w:eastAsia="Times New Roman" w:hAnsi="Calibri" w:cs="Calibri"/>
          <w:color w:val="000000"/>
          <w:sz w:val="22"/>
          <w:szCs w:val="22"/>
        </w:rPr>
      </w:pPr>
    </w:p>
    <w:p w14:paraId="03CD89FA" w14:textId="06F4FEB6" w:rsidR="002256B3" w:rsidRDefault="00DB5A12" w:rsidP="00274D0F">
      <w:pPr>
        <w:jc w:val="both"/>
        <w:rPr>
          <w:rFonts w:ascii="Times New Roman" w:eastAsia="Times New Roman" w:hAnsi="Times New Roman" w:cs="Times New Roman"/>
        </w:rPr>
      </w:pPr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I </w:t>
      </w:r>
      <w:ins w:id="40" w:author="Johana Felicia" w:date="2022-11-11T18:13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then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>implemented my studies to help make a small database for my parent’s architectural firm</w:t>
      </w:r>
      <w:ins w:id="41" w:author="Johana Felicia" w:date="2022-11-11T18:13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—</w:t>
        </w:r>
      </w:ins>
      <w:del w:id="42" w:author="Johana Felicia" w:date="2022-11-11T18:13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,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making it easier for data </w:t>
      </w:r>
      <w:del w:id="43" w:author="Johana Felicia" w:date="2022-11-11T18:14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to be retrieved</w:delText>
        </w:r>
      </w:del>
      <w:ins w:id="44" w:author="Johana Felicia" w:date="2022-11-11T18:14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retrieval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through queries. Lastly, I got interested in learning </w:t>
      </w:r>
      <w:ins w:id="45" w:author="Johana Felicia" w:date="2022-11-11T18:14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P</w:t>
        </w:r>
      </w:ins>
      <w:del w:id="46" w:author="Johana Felicia" w:date="2022-11-11T18:14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p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>ython</w:t>
      </w:r>
      <w:del w:id="47" w:author="Johana Felicia" w:date="2022-11-11T18:14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, a more generic programming language</w:delText>
        </w:r>
      </w:del>
      <w:ins w:id="48" w:author="Johana Felicia" w:date="2022-11-11T18:16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. Hence, </w:t>
        </w:r>
      </w:ins>
      <w:ins w:id="49" w:author="Johana Felicia" w:date="2022-11-11T18:15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I </w:t>
        </w:r>
      </w:ins>
      <w:del w:id="50" w:author="Johana Felicia" w:date="2022-11-11T18:14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. I</w:delText>
        </w:r>
      </w:del>
      <w:del w:id="51" w:author="Johana Felicia" w:date="2022-11-11T18:15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took online courses </w:t>
      </w:r>
      <w:del w:id="52" w:author="Johana Felicia" w:date="2022-11-11T18:15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on this language</w:delText>
        </w:r>
      </w:del>
      <w:ins w:id="53" w:author="Johana Felicia" w:date="2022-11-11T18:15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and </w:t>
        </w:r>
      </w:ins>
      <w:del w:id="54" w:author="Johana Felicia" w:date="2022-11-11T18:15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 and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attended a workshop to understand </w:t>
      </w:r>
      <w:del w:id="55" w:author="Johana Felicia" w:date="2022-11-11T18:16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the </w:delText>
        </w:r>
      </w:del>
      <w:ins w:id="56" w:author="Johana Felicia" w:date="2022-11-11T18:16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its</w:t>
        </w:r>
        <w:r w:rsidR="008212ED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fundamentals. </w:t>
      </w:r>
      <w:del w:id="57" w:author="Johana Felicia" w:date="2022-11-11T18:16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These languages grew on me the more I learnt about them</w:delText>
        </w:r>
      </w:del>
      <w:ins w:id="58" w:author="Johana Felicia" w:date="2022-11-11T18:16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The more I learnt them</w:t>
        </w:r>
      </w:ins>
      <w:ins w:id="59" w:author="Johana Felicia" w:date="2022-11-11T18:17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,</w:t>
        </w:r>
      </w:ins>
      <w:ins w:id="60" w:author="Johana Felicia" w:date="2022-11-11T18:16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 the more they grew on me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. I intend to continue learning computer </w:t>
      </w:r>
      <w:del w:id="61" w:author="Johana Felicia" w:date="2022-11-11T18:17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language</w:delText>
        </w:r>
      </w:del>
      <w:ins w:id="62" w:author="Johana Felicia" w:date="2022-11-11T18:17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languages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del w:id="63" w:author="Johana Felicia" w:date="2022-11-11T18:17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in order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>to create something that will significantly benefit society.</w:t>
      </w:r>
    </w:p>
    <w:p w14:paraId="7FDC3B52" w14:textId="3EDCA343" w:rsidR="008212ED" w:rsidRDefault="008212ED" w:rsidP="00274D0F">
      <w:pPr>
        <w:jc w:val="both"/>
        <w:rPr>
          <w:rFonts w:ascii="Times New Roman" w:eastAsia="Times New Roman" w:hAnsi="Times New Roman" w:cs="Times New Roman"/>
        </w:rPr>
      </w:pPr>
    </w:p>
    <w:p w14:paraId="31701F87" w14:textId="189F6FD3" w:rsidR="008212ED" w:rsidRDefault="008212ED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Hi Samuel,</w:t>
      </w:r>
    </w:p>
    <w:p w14:paraId="3791B64A" w14:textId="6C0AF70B" w:rsidR="008212ED" w:rsidRDefault="008212ED" w:rsidP="00274D0F">
      <w:pPr>
        <w:jc w:val="both"/>
        <w:rPr>
          <w:rFonts w:eastAsia="Times New Roman" w:cstheme="minorHAnsi"/>
          <w:sz w:val="22"/>
          <w:szCs w:val="22"/>
        </w:rPr>
      </w:pPr>
    </w:p>
    <w:p w14:paraId="7BB449BE" w14:textId="54D00EF9" w:rsidR="008212ED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 think it’s great to see that you are passionate about this subject and especially about computer languages. </w:t>
      </w:r>
    </w:p>
    <w:p w14:paraId="4142F2B3" w14:textId="4065A314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</w:p>
    <w:p w14:paraId="162E1F3E" w14:textId="61236A86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However, I think something that’s missing from your essay is a more elaborated explanation of why and how the subject inspires you. You mentioned a lot about wanting to use your knowledge in creating a better world. So, how would you do so and why? How did the subject inspire you to do so?</w:t>
      </w:r>
    </w:p>
    <w:p w14:paraId="26BA8580" w14:textId="5CA04BC7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</w:p>
    <w:p w14:paraId="0C87E7B0" w14:textId="50FDDC0B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I’ve also cut down some words above, which hopefully would help you with your word count. </w:t>
      </w:r>
    </w:p>
    <w:p w14:paraId="35EF7E91" w14:textId="3FD76215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</w:p>
    <w:p w14:paraId="44DA9E90" w14:textId="1C88B32C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All the best!</w:t>
      </w:r>
    </w:p>
    <w:p w14:paraId="434E5A1A" w14:textId="2FE37D59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</w:p>
    <w:p w14:paraId="454C9A5F" w14:textId="7F7820C8" w:rsidR="00CA69EA" w:rsidRPr="008212ED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Johana </w:t>
      </w:r>
    </w:p>
    <w:sectPr w:rsidR="00CA69EA" w:rsidRPr="00821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Johana Felicia" w:date="2022-11-11T18:08:00Z" w:initials="JF">
    <w:p w14:paraId="2CB25CD8" w14:textId="77777777" w:rsidR="000D1A52" w:rsidRDefault="000D1A52" w:rsidP="00920D61">
      <w:r>
        <w:rPr>
          <w:rStyle w:val="CommentReference"/>
        </w:rPr>
        <w:annotationRef/>
      </w:r>
      <w:r>
        <w:rPr>
          <w:sz w:val="20"/>
          <w:szCs w:val="20"/>
        </w:rPr>
        <w:t>Why do you feel this way, and how do you plan to do so?</w:t>
      </w:r>
    </w:p>
    <w:p w14:paraId="51A09998" w14:textId="77777777" w:rsidR="000D1A52" w:rsidRDefault="000D1A52" w:rsidP="00920D61"/>
    <w:p w14:paraId="2E5E5EBA" w14:textId="77777777" w:rsidR="000D1A52" w:rsidRDefault="000D1A52" w:rsidP="00920D61">
      <w:r>
        <w:rPr>
          <w:sz w:val="20"/>
          <w:szCs w:val="20"/>
        </w:rPr>
        <w:t xml:space="preserve">I think this can tie into how this subject area inspires you.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5E5E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0E13" w16cex:dateUtc="2022-11-11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5E5EBA" w16cid:durableId="27190E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0F"/>
    <w:rsid w:val="000D1A52"/>
    <w:rsid w:val="00185506"/>
    <w:rsid w:val="001C73EB"/>
    <w:rsid w:val="002256B3"/>
    <w:rsid w:val="00274D0F"/>
    <w:rsid w:val="00613E38"/>
    <w:rsid w:val="0062459E"/>
    <w:rsid w:val="008212ED"/>
    <w:rsid w:val="009277FE"/>
    <w:rsid w:val="00CA69EA"/>
    <w:rsid w:val="00DB5A12"/>
    <w:rsid w:val="00F3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9CB2E"/>
  <w15:chartTrackingRefBased/>
  <w15:docId w15:val="{306C9EE8-F014-C541-8651-EAB9A5EC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5A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D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B5A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Revision">
    <w:name w:val="Revision"/>
    <w:hidden/>
    <w:uiPriority w:val="99"/>
    <w:semiHidden/>
    <w:rsid w:val="000D1A52"/>
  </w:style>
  <w:style w:type="character" w:styleId="CommentReference">
    <w:name w:val="annotation reference"/>
    <w:basedOn w:val="DefaultParagraphFont"/>
    <w:uiPriority w:val="99"/>
    <w:semiHidden/>
    <w:unhideWhenUsed/>
    <w:rsid w:val="000D1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A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A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A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Johana Felicia</cp:lastModifiedBy>
  <cp:revision>5</cp:revision>
  <dcterms:created xsi:type="dcterms:W3CDTF">2022-11-06T07:05:00Z</dcterms:created>
  <dcterms:modified xsi:type="dcterms:W3CDTF">2022-11-11T11:58:00Z</dcterms:modified>
</cp:coreProperties>
</file>