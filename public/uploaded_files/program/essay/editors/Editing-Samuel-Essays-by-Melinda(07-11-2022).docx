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1BC36" w14:textId="2DB7FCED" w:rsidR="00274D0F" w:rsidRPr="00274D0F" w:rsidRDefault="00274D0F" w:rsidP="00274D0F">
      <w:pPr>
        <w:jc w:val="both"/>
        <w:rPr>
          <w:rFonts w:ascii="Times New Roman" w:eastAsia="Times New Roman" w:hAnsi="Times New Roman" w:cs="Times New Roman"/>
          <w:b/>
          <w:bCs/>
          <w:i/>
          <w:iCs/>
        </w:rPr>
      </w:pPr>
      <w:r w:rsidRPr="00274D0F">
        <w:rPr>
          <w:rFonts w:ascii="Arial" w:eastAsia="Times New Roman" w:hAnsi="Arial" w:cs="Arial"/>
          <w:b/>
          <w:bCs/>
          <w:i/>
          <w:iCs/>
          <w:color w:val="000000"/>
          <w:sz w:val="22"/>
          <w:szCs w:val="22"/>
        </w:rPr>
        <w:t xml:space="preserve">Describe how your experiences, perspectives, talents, and/or your involvement in </w:t>
      </w:r>
      <w:r w:rsidRPr="009051A2">
        <w:rPr>
          <w:rFonts w:ascii="Arial" w:eastAsia="Times New Roman" w:hAnsi="Arial" w:cs="Arial"/>
          <w:b/>
          <w:bCs/>
          <w:i/>
          <w:iCs/>
          <w:color w:val="000000"/>
          <w:sz w:val="22"/>
          <w:szCs w:val="22"/>
          <w:highlight w:val="yellow"/>
        </w:rPr>
        <w:t>leadership activities</w:t>
      </w:r>
      <w:r w:rsidRPr="00274D0F">
        <w:rPr>
          <w:rFonts w:ascii="Arial" w:eastAsia="Times New Roman" w:hAnsi="Arial" w:cs="Arial"/>
          <w:b/>
          <w:bCs/>
          <w:i/>
          <w:iCs/>
          <w:color w:val="000000"/>
          <w:sz w:val="22"/>
          <w:szCs w:val="22"/>
        </w:rPr>
        <w:t xml:space="preserve"> (at your school, job, community, or within your family) will help you to make an impact </w:t>
      </w:r>
      <w:r w:rsidRPr="009051A2">
        <w:rPr>
          <w:rFonts w:ascii="Arial" w:eastAsia="Times New Roman" w:hAnsi="Arial" w:cs="Arial"/>
          <w:b/>
          <w:bCs/>
          <w:i/>
          <w:iCs/>
          <w:color w:val="000000"/>
          <w:sz w:val="22"/>
          <w:szCs w:val="22"/>
          <w:highlight w:val="yellow"/>
        </w:rPr>
        <w:t>both in and out of the classroom</w:t>
      </w:r>
      <w:r w:rsidRPr="00274D0F">
        <w:rPr>
          <w:rFonts w:ascii="Arial" w:eastAsia="Times New Roman" w:hAnsi="Arial" w:cs="Arial"/>
          <w:b/>
          <w:bCs/>
          <w:i/>
          <w:iCs/>
          <w:color w:val="000000"/>
          <w:sz w:val="22"/>
          <w:szCs w:val="22"/>
        </w:rPr>
        <w:t xml:space="preserve"> while enrolled at UT.</w:t>
      </w:r>
      <w:r w:rsidR="00F332AD">
        <w:rPr>
          <w:rFonts w:ascii="Arial" w:eastAsia="Times New Roman" w:hAnsi="Arial" w:cs="Arial"/>
          <w:b/>
          <w:bCs/>
          <w:i/>
          <w:iCs/>
          <w:color w:val="000000"/>
          <w:sz w:val="22"/>
          <w:szCs w:val="22"/>
        </w:rPr>
        <w:t xml:space="preserve"> (250 – 300 words)</w:t>
      </w:r>
    </w:p>
    <w:p w14:paraId="2A7E6146" w14:textId="77777777" w:rsidR="00274D0F" w:rsidRPr="00274D0F" w:rsidRDefault="00274D0F" w:rsidP="00274D0F">
      <w:pPr>
        <w:rPr>
          <w:rFonts w:ascii="Times New Roman" w:eastAsia="Times New Roman" w:hAnsi="Times New Roman" w:cs="Times New Roman"/>
        </w:rPr>
      </w:pPr>
    </w:p>
    <w:p w14:paraId="09AE366B" w14:textId="77777777" w:rsidR="00E03D37" w:rsidRPr="00E03D37" w:rsidRDefault="00E03D37" w:rsidP="00E03D37">
      <w:pPr>
        <w:jc w:val="both"/>
        <w:rPr>
          <w:rFonts w:ascii="Times New Roman" w:eastAsia="Times New Roman" w:hAnsi="Times New Roman" w:cs="Times New Roman"/>
        </w:rPr>
      </w:pPr>
      <w:commentRangeStart w:id="0"/>
      <w:r w:rsidRPr="00E03D37">
        <w:rPr>
          <w:rFonts w:ascii="Arial" w:eastAsia="Times New Roman" w:hAnsi="Arial" w:cs="Arial"/>
          <w:color w:val="000000"/>
          <w:sz w:val="22"/>
          <w:szCs w:val="22"/>
        </w:rPr>
        <w:t>As a leader, I have made countless mistakes. However, those mistakes are the best learning opportunities. </w:t>
      </w:r>
      <w:commentRangeEnd w:id="0"/>
      <w:r w:rsidR="00026318">
        <w:rPr>
          <w:rStyle w:val="CommentReference"/>
        </w:rPr>
        <w:commentReference w:id="0"/>
      </w:r>
    </w:p>
    <w:p w14:paraId="7B6A6AC1" w14:textId="77777777" w:rsidR="00E03D37" w:rsidRPr="00E03D37" w:rsidRDefault="00E03D37" w:rsidP="00E03D37">
      <w:pPr>
        <w:rPr>
          <w:rFonts w:ascii="Times New Roman" w:eastAsia="Times New Roman" w:hAnsi="Times New Roman" w:cs="Times New Roman"/>
        </w:rPr>
      </w:pPr>
    </w:p>
    <w:p w14:paraId="3C8E5DAF" w14:textId="7275BC00" w:rsidR="00E03D37" w:rsidRPr="00E03D37" w:rsidRDefault="00E03D37" w:rsidP="00E03D37">
      <w:pPr>
        <w:jc w:val="both"/>
        <w:rPr>
          <w:rFonts w:ascii="Times New Roman" w:eastAsia="Times New Roman" w:hAnsi="Times New Roman" w:cs="Times New Roman"/>
        </w:rPr>
      </w:pPr>
      <w:commentRangeStart w:id="1"/>
      <w:r w:rsidRPr="00E03D37">
        <w:rPr>
          <w:rFonts w:ascii="Arial" w:eastAsia="Times New Roman" w:hAnsi="Arial" w:cs="Arial"/>
          <w:color w:val="000000"/>
          <w:sz w:val="22"/>
          <w:szCs w:val="22"/>
        </w:rPr>
        <w:t xml:space="preserve">My student council debut </w:t>
      </w:r>
      <w:commentRangeEnd w:id="1"/>
      <w:r w:rsidR="009051A2">
        <w:rPr>
          <w:rStyle w:val="CommentReference"/>
        </w:rPr>
        <w:commentReference w:id="1"/>
      </w:r>
      <w:r w:rsidRPr="00E03D37">
        <w:rPr>
          <w:rFonts w:ascii="Arial" w:eastAsia="Times New Roman" w:hAnsi="Arial" w:cs="Arial"/>
          <w:color w:val="000000"/>
          <w:sz w:val="22"/>
          <w:szCs w:val="22"/>
        </w:rPr>
        <w:t xml:space="preserve">started with a mess. I was a strict perfectionist </w:t>
      </w:r>
      <w:del w:id="2" w:author="Microsoft Office User" w:date="2022-11-07T20:01:00Z">
        <w:r w:rsidRPr="00E03D37" w:rsidDel="009051A2">
          <w:rPr>
            <w:rFonts w:ascii="Arial" w:eastAsia="Times New Roman" w:hAnsi="Arial" w:cs="Arial"/>
            <w:color w:val="000000"/>
            <w:sz w:val="22"/>
            <w:szCs w:val="22"/>
          </w:rPr>
          <w:delText xml:space="preserve">that </w:delText>
        </w:r>
      </w:del>
      <w:ins w:id="3" w:author="Microsoft Office User" w:date="2022-11-07T20:01:00Z">
        <w:r w:rsidR="009051A2">
          <w:rPr>
            <w:rFonts w:ascii="Arial" w:eastAsia="Times New Roman" w:hAnsi="Arial" w:cs="Arial"/>
            <w:color w:val="000000"/>
            <w:sz w:val="22"/>
            <w:szCs w:val="22"/>
          </w:rPr>
          <w:t>who</w:t>
        </w:r>
        <w:r w:rsidR="009051A2" w:rsidRPr="00E03D37">
          <w:rPr>
            <w:rFonts w:ascii="Arial" w:eastAsia="Times New Roman" w:hAnsi="Arial" w:cs="Arial"/>
            <w:color w:val="000000"/>
            <w:sz w:val="22"/>
            <w:szCs w:val="22"/>
          </w:rPr>
          <w:t xml:space="preserve"> </w:t>
        </w:r>
      </w:ins>
      <w:r w:rsidRPr="00E03D37">
        <w:rPr>
          <w:rFonts w:ascii="Arial" w:eastAsia="Times New Roman" w:hAnsi="Arial" w:cs="Arial"/>
          <w:color w:val="000000"/>
          <w:sz w:val="22"/>
          <w:szCs w:val="22"/>
        </w:rPr>
        <w:t xml:space="preserve">had to make sure everything worked according to my expectations. On one occasion, I found an event poster really underwhelming, </w:t>
      </w:r>
      <w:del w:id="4" w:author="Microsoft Office User" w:date="2022-11-07T20:02:00Z">
        <w:r w:rsidRPr="00E03D37" w:rsidDel="009051A2">
          <w:rPr>
            <w:rFonts w:ascii="Arial" w:eastAsia="Times New Roman" w:hAnsi="Arial" w:cs="Arial"/>
            <w:color w:val="000000"/>
            <w:sz w:val="22"/>
            <w:szCs w:val="22"/>
          </w:rPr>
          <w:delText xml:space="preserve">hence </w:delText>
        </w:r>
      </w:del>
      <w:ins w:id="5" w:author="Microsoft Office User" w:date="2022-11-07T20:02:00Z">
        <w:r w:rsidR="009051A2">
          <w:rPr>
            <w:rFonts w:ascii="Arial" w:eastAsia="Times New Roman" w:hAnsi="Arial" w:cs="Arial"/>
            <w:color w:val="000000"/>
            <w:sz w:val="22"/>
            <w:szCs w:val="22"/>
          </w:rPr>
          <w:t>so</w:t>
        </w:r>
        <w:r w:rsidR="009051A2" w:rsidRPr="00E03D37">
          <w:rPr>
            <w:rFonts w:ascii="Arial" w:eastAsia="Times New Roman" w:hAnsi="Arial" w:cs="Arial"/>
            <w:color w:val="000000"/>
            <w:sz w:val="22"/>
            <w:szCs w:val="22"/>
          </w:rPr>
          <w:t xml:space="preserve"> </w:t>
        </w:r>
      </w:ins>
      <w:r w:rsidRPr="00E03D37">
        <w:rPr>
          <w:rFonts w:ascii="Arial" w:eastAsia="Times New Roman" w:hAnsi="Arial" w:cs="Arial"/>
          <w:color w:val="000000"/>
          <w:sz w:val="22"/>
          <w:szCs w:val="22"/>
        </w:rPr>
        <w:t xml:space="preserve">I gave the arts division a barrage of criticism, forcing them to do a full revision. Consequently, the art division was devastated and grew bitter. Even several were planning to leave the council before the inaugural ceremony. Upon realizing my mistake, I apologized and decided to implement a different approach as a leader. I tried spending more time with them, using my knowledge on photoshop to </w:t>
      </w:r>
      <w:commentRangeStart w:id="6"/>
      <w:r w:rsidRPr="00E03D37">
        <w:rPr>
          <w:rFonts w:ascii="Arial" w:eastAsia="Times New Roman" w:hAnsi="Arial" w:cs="Arial"/>
          <w:color w:val="000000"/>
          <w:sz w:val="22"/>
          <w:szCs w:val="22"/>
        </w:rPr>
        <w:t>progressively teach them and inspire them</w:t>
      </w:r>
      <w:commentRangeEnd w:id="6"/>
      <w:r w:rsidR="009051A2">
        <w:rPr>
          <w:rStyle w:val="CommentReference"/>
        </w:rPr>
        <w:commentReference w:id="6"/>
      </w:r>
      <w:r w:rsidRPr="00E03D37">
        <w:rPr>
          <w:rFonts w:ascii="Arial" w:eastAsia="Times New Roman" w:hAnsi="Arial" w:cs="Arial"/>
          <w:color w:val="000000"/>
          <w:sz w:val="22"/>
          <w:szCs w:val="22"/>
        </w:rPr>
        <w:t xml:space="preserve">. Not only did I invest my time acting as a mentor, I </w:t>
      </w:r>
      <w:commentRangeStart w:id="7"/>
      <w:r w:rsidRPr="00E03D37">
        <w:rPr>
          <w:rFonts w:ascii="Arial" w:eastAsia="Times New Roman" w:hAnsi="Arial" w:cs="Arial"/>
          <w:color w:val="000000"/>
          <w:sz w:val="22"/>
          <w:szCs w:val="22"/>
        </w:rPr>
        <w:t xml:space="preserve">wanted </w:t>
      </w:r>
      <w:commentRangeEnd w:id="7"/>
      <w:r w:rsidR="009051A2">
        <w:rPr>
          <w:rStyle w:val="CommentReference"/>
        </w:rPr>
        <w:commentReference w:id="7"/>
      </w:r>
      <w:r w:rsidRPr="00E03D37">
        <w:rPr>
          <w:rFonts w:ascii="Arial" w:eastAsia="Times New Roman" w:hAnsi="Arial" w:cs="Arial"/>
          <w:color w:val="000000"/>
          <w:sz w:val="22"/>
          <w:szCs w:val="22"/>
        </w:rPr>
        <w:t xml:space="preserve">them to feel comfortable as a vital part of the student council. As months passed by, I felt proud as I saw their designs and work ethic gradually improve. </w:t>
      </w:r>
      <w:commentRangeStart w:id="8"/>
      <w:r w:rsidRPr="00E03D37">
        <w:rPr>
          <w:rFonts w:ascii="Arial" w:eastAsia="Times New Roman" w:hAnsi="Arial" w:cs="Arial"/>
          <w:color w:val="000000"/>
          <w:sz w:val="22"/>
          <w:szCs w:val="22"/>
        </w:rPr>
        <w:t>This approach worked a lot better.</w:t>
      </w:r>
      <w:commentRangeEnd w:id="8"/>
      <w:r w:rsidR="009051A2">
        <w:rPr>
          <w:rStyle w:val="CommentReference"/>
        </w:rPr>
        <w:commentReference w:id="8"/>
      </w:r>
    </w:p>
    <w:p w14:paraId="3CACC7E2" w14:textId="77777777" w:rsidR="00E03D37" w:rsidRPr="00E03D37" w:rsidRDefault="00E03D37" w:rsidP="00E03D37">
      <w:pPr>
        <w:rPr>
          <w:rFonts w:ascii="Times New Roman" w:eastAsia="Times New Roman" w:hAnsi="Times New Roman" w:cs="Times New Roman"/>
        </w:rPr>
      </w:pPr>
    </w:p>
    <w:p w14:paraId="4B7D039D" w14:textId="77777777" w:rsidR="00E03D37" w:rsidRPr="00E03D37" w:rsidRDefault="00E03D37" w:rsidP="00E03D37">
      <w:pPr>
        <w:jc w:val="both"/>
        <w:rPr>
          <w:rFonts w:ascii="Times New Roman" w:eastAsia="Times New Roman" w:hAnsi="Times New Roman" w:cs="Times New Roman"/>
        </w:rPr>
      </w:pPr>
      <w:r w:rsidRPr="00E03D37">
        <w:rPr>
          <w:rFonts w:ascii="Arial" w:eastAsia="Times New Roman" w:hAnsi="Arial" w:cs="Arial"/>
          <w:color w:val="000000"/>
          <w:sz w:val="22"/>
          <w:szCs w:val="22"/>
        </w:rPr>
        <w:t>I discovered that being a leader involves more than just being able to direct and instruct. Being a successful leader means having the flexibility to offer both wise counsel and psychological assistance through inspiration and motivation. A great leader should also attempt to foster a positive atmosphere by getting to know their peers, forging bonds of solidarity with each individual, and gradually gaining their trust.</w:t>
      </w:r>
    </w:p>
    <w:p w14:paraId="16008810" w14:textId="77777777" w:rsidR="00E03D37" w:rsidRPr="00E03D37" w:rsidRDefault="00E03D37" w:rsidP="00E03D37">
      <w:pPr>
        <w:rPr>
          <w:rFonts w:ascii="Times New Roman" w:eastAsia="Times New Roman" w:hAnsi="Times New Roman" w:cs="Times New Roman"/>
        </w:rPr>
      </w:pPr>
    </w:p>
    <w:p w14:paraId="45C6A83B" w14:textId="7F9BB69E" w:rsidR="00026318" w:rsidRDefault="00E03D37" w:rsidP="00E03D37">
      <w:pPr>
        <w:jc w:val="both"/>
        <w:rPr>
          <w:rFonts w:ascii="Arial" w:eastAsia="Times New Roman" w:hAnsi="Arial" w:cs="Arial"/>
          <w:color w:val="000000"/>
          <w:sz w:val="22"/>
          <w:szCs w:val="22"/>
        </w:rPr>
      </w:pPr>
      <w:r w:rsidRPr="00E03D37">
        <w:rPr>
          <w:rFonts w:ascii="Arial" w:eastAsia="Times New Roman" w:hAnsi="Arial" w:cs="Arial"/>
          <w:color w:val="000000"/>
          <w:sz w:val="22"/>
          <w:szCs w:val="22"/>
        </w:rPr>
        <w:t xml:space="preserve">I’ll put this learned knowledge into practice at UT by attempting to create a healthy and enthusiastic </w:t>
      </w:r>
      <w:commentRangeStart w:id="9"/>
      <w:r w:rsidRPr="00E03D37">
        <w:rPr>
          <w:rFonts w:ascii="Arial" w:eastAsia="Times New Roman" w:hAnsi="Arial" w:cs="Arial"/>
          <w:color w:val="000000"/>
          <w:sz w:val="22"/>
          <w:szCs w:val="22"/>
        </w:rPr>
        <w:t>environment in the classroom and connecting peers into a mutually beneficial network.</w:t>
      </w:r>
      <w:commentRangeEnd w:id="9"/>
      <w:r w:rsidR="009051A2">
        <w:rPr>
          <w:rStyle w:val="CommentReference"/>
        </w:rPr>
        <w:commentReference w:id="9"/>
      </w:r>
      <w:r w:rsidRPr="00E03D37">
        <w:rPr>
          <w:rFonts w:ascii="Arial" w:eastAsia="Times New Roman" w:hAnsi="Arial" w:cs="Arial"/>
          <w:color w:val="000000"/>
          <w:sz w:val="22"/>
          <w:szCs w:val="22"/>
        </w:rPr>
        <w:t xml:space="preserve"> I will also join </w:t>
      </w:r>
      <w:commentRangeStart w:id="10"/>
      <w:r w:rsidRPr="00E03D37">
        <w:rPr>
          <w:rFonts w:ascii="Arial" w:eastAsia="Times New Roman" w:hAnsi="Arial" w:cs="Arial"/>
          <w:color w:val="000000"/>
          <w:sz w:val="22"/>
          <w:szCs w:val="22"/>
        </w:rPr>
        <w:t xml:space="preserve">Code Orange </w:t>
      </w:r>
      <w:commentRangeEnd w:id="10"/>
      <w:r w:rsidR="00026318">
        <w:rPr>
          <w:rStyle w:val="CommentReference"/>
        </w:rPr>
        <w:commentReference w:id="10"/>
      </w:r>
      <w:r w:rsidRPr="00E03D37">
        <w:rPr>
          <w:rFonts w:ascii="Arial" w:eastAsia="Times New Roman" w:hAnsi="Arial" w:cs="Arial"/>
          <w:color w:val="000000"/>
          <w:sz w:val="22"/>
          <w:szCs w:val="22"/>
        </w:rPr>
        <w:t xml:space="preserve">where I would tutor </w:t>
      </w:r>
      <w:commentRangeStart w:id="11"/>
      <w:r w:rsidRPr="00E03D37">
        <w:rPr>
          <w:rFonts w:ascii="Arial" w:eastAsia="Times New Roman" w:hAnsi="Arial" w:cs="Arial"/>
          <w:color w:val="000000"/>
          <w:sz w:val="22"/>
          <w:szCs w:val="22"/>
        </w:rPr>
        <w:t xml:space="preserve">underserved </w:t>
      </w:r>
      <w:commentRangeEnd w:id="11"/>
      <w:r w:rsidR="00026318">
        <w:rPr>
          <w:rStyle w:val="CommentReference"/>
        </w:rPr>
        <w:commentReference w:id="11"/>
      </w:r>
      <w:r w:rsidRPr="00E03D37">
        <w:rPr>
          <w:rFonts w:ascii="Arial" w:eastAsia="Times New Roman" w:hAnsi="Arial" w:cs="Arial"/>
          <w:color w:val="000000"/>
          <w:sz w:val="22"/>
          <w:szCs w:val="22"/>
        </w:rPr>
        <w:t>students who can't afford proper education. In this program, I could develop my mentoring skills while giving an impact to the people around me.</w:t>
      </w:r>
    </w:p>
    <w:p w14:paraId="13B9C60F" w14:textId="77777777" w:rsidR="00026318" w:rsidRDefault="00026318" w:rsidP="00E03D37">
      <w:pPr>
        <w:jc w:val="both"/>
        <w:rPr>
          <w:rFonts w:ascii="Arial" w:eastAsia="Times New Roman" w:hAnsi="Arial" w:cs="Arial"/>
          <w:color w:val="000000"/>
          <w:sz w:val="22"/>
          <w:szCs w:val="22"/>
        </w:rPr>
      </w:pPr>
    </w:p>
    <w:p w14:paraId="58EFEE43" w14:textId="41CDC1C3" w:rsidR="00026318" w:rsidRDefault="00026318" w:rsidP="00E03D37">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Hi Sam! </w:t>
      </w:r>
    </w:p>
    <w:p w14:paraId="27A00ADE" w14:textId="77777777" w:rsidR="00026318" w:rsidRDefault="00026318" w:rsidP="00E03D37">
      <w:pPr>
        <w:jc w:val="both"/>
        <w:rPr>
          <w:rFonts w:ascii="Arial" w:eastAsia="Times New Roman" w:hAnsi="Arial" w:cs="Arial"/>
          <w:color w:val="000000"/>
          <w:sz w:val="22"/>
          <w:szCs w:val="22"/>
        </w:rPr>
      </w:pPr>
    </w:p>
    <w:p w14:paraId="7DC20659" w14:textId="66536D31" w:rsidR="00026318" w:rsidRDefault="00026318" w:rsidP="00E03D37">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Well done on including an anecdote about how your involvement and your role at student council helped you hone your leadership skills. It is good to see that you’ve grown both intrapersonal and interpersonal skills. </w:t>
      </w:r>
    </w:p>
    <w:p w14:paraId="2990E385" w14:textId="77777777" w:rsidR="00026318" w:rsidRDefault="00026318" w:rsidP="00E03D37">
      <w:pPr>
        <w:jc w:val="both"/>
        <w:rPr>
          <w:rFonts w:ascii="Arial" w:eastAsia="Times New Roman" w:hAnsi="Arial" w:cs="Arial"/>
          <w:color w:val="000000"/>
          <w:sz w:val="22"/>
          <w:szCs w:val="22"/>
        </w:rPr>
      </w:pPr>
    </w:p>
    <w:p w14:paraId="3A6CEC43" w14:textId="77777777" w:rsidR="00D92935" w:rsidRDefault="00026318" w:rsidP="00E03D37">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Since this essay has limited word limit, you can revise some parts according to the comments I’ve left above to make the essay more unique. You can be more explicit in stating your contribution so that your leadership role appears more impactful. </w:t>
      </w:r>
    </w:p>
    <w:p w14:paraId="3500E1C4" w14:textId="77777777" w:rsidR="00D92935" w:rsidRDefault="00D92935" w:rsidP="00E03D37">
      <w:pPr>
        <w:jc w:val="both"/>
        <w:rPr>
          <w:rFonts w:ascii="Arial" w:eastAsia="Times New Roman" w:hAnsi="Arial" w:cs="Arial"/>
          <w:color w:val="000000"/>
          <w:sz w:val="22"/>
          <w:szCs w:val="22"/>
        </w:rPr>
      </w:pPr>
    </w:p>
    <w:p w14:paraId="486D0029" w14:textId="7FB09995" w:rsidR="00026318" w:rsidRDefault="00026318" w:rsidP="00E03D37">
      <w:pPr>
        <w:jc w:val="both"/>
        <w:rPr>
          <w:rFonts w:ascii="Arial" w:eastAsia="Times New Roman" w:hAnsi="Arial" w:cs="Arial"/>
          <w:color w:val="000000"/>
          <w:sz w:val="22"/>
          <w:szCs w:val="22"/>
        </w:rPr>
      </w:pPr>
      <w:bookmarkStart w:id="12" w:name="_GoBack"/>
      <w:bookmarkEnd w:id="12"/>
      <w:r>
        <w:rPr>
          <w:rFonts w:ascii="Arial" w:eastAsia="Times New Roman" w:hAnsi="Arial" w:cs="Arial"/>
          <w:color w:val="000000"/>
          <w:sz w:val="22"/>
          <w:szCs w:val="22"/>
        </w:rPr>
        <w:t xml:space="preserve">It is critical in the last </w:t>
      </w:r>
      <w:r w:rsidR="00D92935">
        <w:rPr>
          <w:rFonts w:ascii="Arial" w:eastAsia="Times New Roman" w:hAnsi="Arial" w:cs="Arial"/>
          <w:color w:val="000000"/>
          <w:sz w:val="22"/>
          <w:szCs w:val="22"/>
        </w:rPr>
        <w:t>portion of your essay to show that you</w:t>
      </w:r>
      <w:r>
        <w:rPr>
          <w:rFonts w:ascii="Arial" w:eastAsia="Times New Roman" w:hAnsi="Arial" w:cs="Arial"/>
          <w:color w:val="000000"/>
          <w:sz w:val="22"/>
          <w:szCs w:val="22"/>
        </w:rPr>
        <w:t xml:space="preserve"> can make an impact bot</w:t>
      </w:r>
      <w:r w:rsidR="00D92935">
        <w:rPr>
          <w:rFonts w:ascii="Arial" w:eastAsia="Times New Roman" w:hAnsi="Arial" w:cs="Arial"/>
          <w:color w:val="000000"/>
          <w:sz w:val="22"/>
          <w:szCs w:val="22"/>
        </w:rPr>
        <w:t xml:space="preserve">h inside and outside classroom, so make sure your response is not abstract or vague. You’ve mentioned Code Orange, so visualize another role that you aspire to do in the classroom. Maybe starting a study club? Or joining Indonesian club to help future freshmen settle in a new campus and environment? </w:t>
      </w:r>
    </w:p>
    <w:p w14:paraId="3138C1DA" w14:textId="77777777" w:rsidR="00D92935" w:rsidRDefault="00D92935" w:rsidP="00E03D37">
      <w:pPr>
        <w:jc w:val="both"/>
        <w:rPr>
          <w:rFonts w:ascii="Arial" w:eastAsia="Times New Roman" w:hAnsi="Arial" w:cs="Arial"/>
          <w:color w:val="000000"/>
          <w:sz w:val="22"/>
          <w:szCs w:val="22"/>
        </w:rPr>
      </w:pPr>
    </w:p>
    <w:p w14:paraId="43995086" w14:textId="4DF1D971" w:rsidR="00D92935" w:rsidRDefault="00D92935" w:rsidP="00E03D37">
      <w:pPr>
        <w:jc w:val="both"/>
        <w:rPr>
          <w:rFonts w:ascii="Arial" w:eastAsia="Times New Roman" w:hAnsi="Arial" w:cs="Arial"/>
          <w:color w:val="000000"/>
          <w:sz w:val="22"/>
          <w:szCs w:val="22"/>
        </w:rPr>
      </w:pPr>
      <w:r>
        <w:rPr>
          <w:rFonts w:ascii="Arial" w:eastAsia="Times New Roman" w:hAnsi="Arial" w:cs="Arial"/>
          <w:color w:val="000000"/>
          <w:sz w:val="22"/>
          <w:szCs w:val="22"/>
        </w:rPr>
        <w:t>Best wishes,</w:t>
      </w:r>
    </w:p>
    <w:p w14:paraId="6BB305C9" w14:textId="0B105FBE" w:rsidR="00D92935" w:rsidRDefault="00D92935" w:rsidP="00E03D37">
      <w:pPr>
        <w:jc w:val="both"/>
        <w:rPr>
          <w:rFonts w:ascii="Arial" w:eastAsia="Times New Roman" w:hAnsi="Arial" w:cs="Arial"/>
          <w:color w:val="000000"/>
          <w:sz w:val="22"/>
          <w:szCs w:val="22"/>
        </w:rPr>
      </w:pPr>
      <w:r>
        <w:rPr>
          <w:rFonts w:ascii="Arial" w:eastAsia="Times New Roman" w:hAnsi="Arial" w:cs="Arial"/>
          <w:color w:val="000000"/>
          <w:sz w:val="22"/>
          <w:szCs w:val="22"/>
        </w:rPr>
        <w:t>Melinda</w:t>
      </w:r>
    </w:p>
    <w:p w14:paraId="522FB3C5" w14:textId="0E35A0F7" w:rsidR="00D92935" w:rsidRDefault="00D92935" w:rsidP="00E03D37">
      <w:pPr>
        <w:jc w:val="both"/>
        <w:rPr>
          <w:rFonts w:ascii="Arial" w:eastAsia="Times New Roman" w:hAnsi="Arial" w:cs="Arial"/>
          <w:color w:val="000000"/>
          <w:sz w:val="22"/>
          <w:szCs w:val="22"/>
        </w:rPr>
      </w:pPr>
      <w:r>
        <w:rPr>
          <w:rFonts w:ascii="Arial" w:eastAsia="Times New Roman" w:hAnsi="Arial" w:cs="Arial"/>
          <w:color w:val="000000"/>
          <w:sz w:val="22"/>
          <w:szCs w:val="22"/>
        </w:rPr>
        <w:t>All in Editor</w:t>
      </w:r>
    </w:p>
    <w:p w14:paraId="0D8F2AE3" w14:textId="77777777" w:rsidR="00026318" w:rsidRPr="00026318" w:rsidRDefault="00026318" w:rsidP="00E03D37">
      <w:pPr>
        <w:jc w:val="both"/>
        <w:rPr>
          <w:rFonts w:ascii="Arial" w:eastAsia="Times New Roman" w:hAnsi="Arial" w:cs="Arial"/>
          <w:color w:val="000000"/>
          <w:sz w:val="22"/>
          <w:szCs w:val="22"/>
        </w:rPr>
      </w:pPr>
    </w:p>
    <w:p w14:paraId="503C6422" w14:textId="77777777" w:rsidR="00E03D37" w:rsidRPr="00E03D37" w:rsidRDefault="00E03D37" w:rsidP="00E03D37">
      <w:pPr>
        <w:rPr>
          <w:rFonts w:ascii="Times New Roman" w:eastAsia="Times New Roman" w:hAnsi="Times New Roman" w:cs="Times New Roman"/>
        </w:rPr>
      </w:pPr>
    </w:p>
    <w:p w14:paraId="0524E7D8" w14:textId="77777777" w:rsidR="009051A2" w:rsidRDefault="009051A2" w:rsidP="009051A2">
      <w:pPr>
        <w:pBdr>
          <w:top w:val="single" w:sz="2" w:space="0" w:color="333333"/>
          <w:left w:val="single" w:sz="2" w:space="0" w:color="333333"/>
          <w:bottom w:val="single" w:sz="2" w:space="0" w:color="333333"/>
          <w:right w:val="single" w:sz="2" w:space="0" w:color="333333"/>
        </w:pBdr>
        <w:shd w:val="clear" w:color="auto" w:fill="F5F5F5"/>
        <w:rPr>
          <w:rFonts w:ascii="_H_HelveticaNeueInterface_2" w:hAnsi="_H_HelveticaNeueInterface_2" w:cs="Times New Roman"/>
          <w:color w:val="4D4D4D"/>
          <w:spacing w:val="7"/>
          <w:sz w:val="27"/>
          <w:szCs w:val="27"/>
          <w:bdr w:val="single" w:sz="2" w:space="0" w:color="333333" w:frame="1"/>
          <w:lang w:val="en-US"/>
        </w:rPr>
      </w:pPr>
      <w:r w:rsidRPr="009051A2">
        <w:rPr>
          <w:rFonts w:ascii="_H_HelveticaNeueInterface_2" w:hAnsi="_H_HelveticaNeueInterface_2" w:cs="Times New Roman"/>
          <w:color w:val="4D4D4D"/>
          <w:spacing w:val="7"/>
          <w:sz w:val="27"/>
          <w:szCs w:val="27"/>
          <w:bdr w:val="single" w:sz="2" w:space="0" w:color="333333" w:frame="1"/>
          <w:lang w:val="en-US"/>
        </w:rPr>
        <w:lastRenderedPageBreak/>
        <w:t xml:space="preserve">In the last part of the prompt, students are asked explicitly to explain how they'll "make an impact both in and out of the classroom while enrolled at UT." </w:t>
      </w:r>
    </w:p>
    <w:p w14:paraId="4D77F7A1" w14:textId="77777777" w:rsidR="009051A2" w:rsidRDefault="009051A2" w:rsidP="009051A2">
      <w:pPr>
        <w:pBdr>
          <w:top w:val="single" w:sz="2" w:space="0" w:color="333333"/>
          <w:left w:val="single" w:sz="2" w:space="0" w:color="333333"/>
          <w:bottom w:val="single" w:sz="2" w:space="0" w:color="333333"/>
          <w:right w:val="single" w:sz="2" w:space="0" w:color="333333"/>
        </w:pBdr>
        <w:shd w:val="clear" w:color="auto" w:fill="F5F5F5"/>
        <w:rPr>
          <w:rFonts w:ascii="_H_HelveticaNeueInterface_2" w:hAnsi="_H_HelveticaNeueInterface_2" w:cs="Times New Roman"/>
          <w:color w:val="4D4D4D"/>
          <w:spacing w:val="7"/>
          <w:sz w:val="27"/>
          <w:szCs w:val="27"/>
          <w:bdr w:val="single" w:sz="2" w:space="0" w:color="333333" w:frame="1"/>
          <w:lang w:val="en-US"/>
        </w:rPr>
      </w:pPr>
    </w:p>
    <w:p w14:paraId="23B26099" w14:textId="73DF02B6" w:rsidR="009051A2" w:rsidRPr="009051A2" w:rsidRDefault="009051A2" w:rsidP="009051A2">
      <w:pPr>
        <w:pBdr>
          <w:top w:val="single" w:sz="2" w:space="0" w:color="333333"/>
          <w:left w:val="single" w:sz="2" w:space="0" w:color="333333"/>
          <w:bottom w:val="single" w:sz="2" w:space="0" w:color="333333"/>
          <w:right w:val="single" w:sz="2" w:space="0" w:color="333333"/>
        </w:pBdr>
        <w:shd w:val="clear" w:color="auto" w:fill="F5F5F5"/>
        <w:rPr>
          <w:rFonts w:ascii="_H_HelveticaNeueInterface_2" w:hAnsi="_H_HelveticaNeueInterface_2" w:cs="Times New Roman"/>
          <w:color w:val="4D4D4D"/>
          <w:spacing w:val="7"/>
          <w:sz w:val="27"/>
          <w:szCs w:val="27"/>
          <w:lang w:val="en-US"/>
        </w:rPr>
      </w:pPr>
      <w:r w:rsidRPr="009051A2">
        <w:rPr>
          <w:rFonts w:ascii="_H_HelveticaNeueInterface_2" w:hAnsi="_H_HelveticaNeueInterface_2" w:cs="Times New Roman"/>
          <w:color w:val="4D4D4D"/>
          <w:spacing w:val="7"/>
          <w:sz w:val="27"/>
          <w:szCs w:val="27"/>
          <w:bdr w:val="single" w:sz="2" w:space="0" w:color="333333" w:frame="1"/>
          <w:lang w:val="en-US"/>
        </w:rPr>
        <w:t>It's critical for the student to speak directly to this part of the prompt and to explain how their past experiences, talents, perspectives, or involvement will help them make UT a better place—both in the classroom as well as in the dorms, in student organizations, and in any other area the student might be involved.</w:t>
      </w:r>
    </w:p>
    <w:p w14:paraId="3F30AB35" w14:textId="77777777" w:rsidR="009051A2" w:rsidRPr="009051A2" w:rsidRDefault="009051A2" w:rsidP="009051A2">
      <w:pPr>
        <w:pBdr>
          <w:top w:val="single" w:sz="2" w:space="0" w:color="333333"/>
          <w:left w:val="single" w:sz="2" w:space="0" w:color="333333"/>
          <w:bottom w:val="single" w:sz="2" w:space="0" w:color="333333"/>
          <w:right w:val="single" w:sz="2" w:space="0" w:color="333333"/>
        </w:pBdr>
        <w:shd w:val="clear" w:color="auto" w:fill="F5F5F5"/>
        <w:rPr>
          <w:rFonts w:ascii="_H_HelveticaNeueInterface_2" w:hAnsi="_H_HelveticaNeueInterface_2" w:cs="Times New Roman"/>
          <w:color w:val="4D4D4D"/>
          <w:spacing w:val="7"/>
          <w:sz w:val="27"/>
          <w:szCs w:val="27"/>
          <w:lang w:val="en-US"/>
        </w:rPr>
      </w:pPr>
      <w:r w:rsidRPr="009051A2">
        <w:rPr>
          <w:rFonts w:ascii="_H_HelveticaNeueInterface_2" w:hAnsi="_H_HelveticaNeueInterface_2" w:cs="Times New Roman"/>
          <w:color w:val="4D4D4D"/>
          <w:spacing w:val="7"/>
          <w:sz w:val="27"/>
          <w:szCs w:val="27"/>
          <w:bdr w:val="single" w:sz="2" w:space="0" w:color="333333" w:frame="1"/>
          <w:lang w:val="en-US"/>
        </w:rPr>
        <w:t>highlight moments in their leadership career that were especially significant or meaningful to them. These might be challenges or setbacks they had to tackle, conflicts they had to resolve, or opportunities they embraced, even if it meant stepping out of their comfort zone.</w:t>
      </w:r>
    </w:p>
    <w:p w14:paraId="4924E5E6" w14:textId="77777777" w:rsidR="009051A2" w:rsidRPr="009051A2" w:rsidRDefault="009051A2" w:rsidP="009051A2">
      <w:pPr>
        <w:pBdr>
          <w:top w:val="single" w:sz="2" w:space="0" w:color="333333"/>
          <w:left w:val="single" w:sz="2" w:space="0" w:color="333333"/>
          <w:bottom w:val="single" w:sz="2" w:space="0" w:color="333333"/>
          <w:right w:val="single" w:sz="2" w:space="0" w:color="333333"/>
        </w:pBdr>
        <w:shd w:val="clear" w:color="auto" w:fill="F5F5F5"/>
        <w:rPr>
          <w:rFonts w:ascii="_H_HelveticaNeueInterface_2" w:hAnsi="_H_HelveticaNeueInterface_2" w:cs="Times New Roman"/>
          <w:color w:val="4D4D4D"/>
          <w:spacing w:val="7"/>
          <w:sz w:val="27"/>
          <w:szCs w:val="27"/>
          <w:lang w:val="en-US"/>
        </w:rPr>
      </w:pPr>
      <w:r w:rsidRPr="009051A2">
        <w:rPr>
          <w:rFonts w:ascii="_H_HelveticaNeueInterface_2" w:hAnsi="_H_HelveticaNeueInterface_2" w:cs="Times New Roman"/>
          <w:color w:val="4D4D4D"/>
          <w:spacing w:val="7"/>
          <w:sz w:val="27"/>
          <w:szCs w:val="27"/>
          <w:bdr w:val="single" w:sz="2" w:space="0" w:color="333333" w:frame="1"/>
          <w:lang w:val="en-US"/>
        </w:rPr>
        <w:t>﻿</w:t>
      </w:r>
    </w:p>
    <w:p w14:paraId="279473A2" w14:textId="77777777" w:rsidR="009051A2" w:rsidRPr="009051A2" w:rsidRDefault="009051A2" w:rsidP="009051A2">
      <w:pPr>
        <w:pBdr>
          <w:top w:val="single" w:sz="2" w:space="0" w:color="333333"/>
          <w:left w:val="single" w:sz="2" w:space="0" w:color="333333"/>
          <w:bottom w:val="single" w:sz="2" w:space="0" w:color="333333"/>
          <w:right w:val="single" w:sz="2" w:space="0" w:color="333333"/>
        </w:pBdr>
        <w:shd w:val="clear" w:color="auto" w:fill="F5F5F5"/>
        <w:rPr>
          <w:rFonts w:ascii="_H_HelveticaNeueInterface_2" w:hAnsi="_H_HelveticaNeueInterface_2" w:cs="Times New Roman"/>
          <w:color w:val="4D4D4D"/>
          <w:spacing w:val="7"/>
          <w:sz w:val="27"/>
          <w:szCs w:val="27"/>
          <w:lang w:val="en-US"/>
        </w:rPr>
      </w:pPr>
      <w:r w:rsidRPr="009051A2">
        <w:rPr>
          <w:rFonts w:ascii="_H_HelveticaNeueInterface_2" w:hAnsi="_H_HelveticaNeueInterface_2" w:cs="Times New Roman"/>
          <w:color w:val="4D4D4D"/>
          <w:spacing w:val="7"/>
          <w:sz w:val="27"/>
          <w:szCs w:val="27"/>
          <w:bdr w:val="single" w:sz="2" w:space="0" w:color="333333" w:frame="1"/>
          <w:lang w:val="en-US"/>
        </w:rPr>
        <w:t>Remember, the goal here isn't for students to rattle off a list of achievements from their resume. Instead, they should demonstrate that they've reflected thoughtfully on their past experiences, and that they've learned something from those experiences that will help them be a good member of the UT community.</w:t>
      </w:r>
    </w:p>
    <w:p w14:paraId="03CD89FA" w14:textId="46200821" w:rsidR="002256B3" w:rsidRDefault="002256B3" w:rsidP="00274D0F">
      <w:pPr>
        <w:jc w:val="both"/>
        <w:rPr>
          <w:ins w:id="13" w:author="Microsoft Office User" w:date="2022-11-07T20:12:00Z"/>
          <w:rFonts w:ascii="Times New Roman" w:eastAsia="Times New Roman" w:hAnsi="Times New Roman" w:cs="Times New Roman"/>
        </w:rPr>
      </w:pPr>
    </w:p>
    <w:p w14:paraId="4F43B174" w14:textId="1FAFC1F5" w:rsidR="00026318" w:rsidRPr="00274D0F" w:rsidRDefault="00026318" w:rsidP="00274D0F">
      <w:pPr>
        <w:jc w:val="both"/>
        <w:rPr>
          <w:rFonts w:ascii="Times New Roman" w:eastAsia="Times New Roman" w:hAnsi="Times New Roman" w:cs="Times New Roman"/>
        </w:rPr>
      </w:pPr>
    </w:p>
    <w:sectPr w:rsidR="00026318" w:rsidRPr="00274D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1-07T20:11:00Z" w:initials="Office">
    <w:p w14:paraId="0D3F3510" w14:textId="6106A5AE" w:rsidR="00026318" w:rsidRDefault="00026318">
      <w:pPr>
        <w:pStyle w:val="CommentText"/>
      </w:pPr>
      <w:r>
        <w:rPr>
          <w:rStyle w:val="CommentReference"/>
        </w:rPr>
        <w:annotationRef/>
      </w:r>
      <w:r>
        <w:t xml:space="preserve">As a reader, I feel more interested in your second paragraph as it is more personal and unique. The second paragraph can work well as your opening. </w:t>
      </w:r>
    </w:p>
  </w:comment>
  <w:comment w:id="1" w:author="Microsoft Office User" w:date="2022-11-07T20:02:00Z" w:initials="Office">
    <w:p w14:paraId="1C7635F5" w14:textId="43AE7B80" w:rsidR="009051A2" w:rsidRDefault="009051A2">
      <w:pPr>
        <w:pStyle w:val="CommentText"/>
      </w:pPr>
      <w:r>
        <w:rPr>
          <w:rStyle w:val="CommentReference"/>
        </w:rPr>
        <w:annotationRef/>
      </w:r>
      <w:r>
        <w:t>What was your position? The student council president?</w:t>
      </w:r>
    </w:p>
  </w:comment>
  <w:comment w:id="6" w:author="Microsoft Office User" w:date="2022-11-07T20:04:00Z" w:initials="Office">
    <w:p w14:paraId="1A25CCB4" w14:textId="5131F2CE" w:rsidR="009051A2" w:rsidRDefault="009051A2">
      <w:pPr>
        <w:pStyle w:val="CommentText"/>
      </w:pPr>
      <w:r>
        <w:rPr>
          <w:rStyle w:val="CommentReference"/>
        </w:rPr>
        <w:annotationRef/>
      </w:r>
      <w:r>
        <w:t xml:space="preserve">I think this part can work better if you include more specific details on how your mentorship helped them. For instance, they learned new editing techniques, </w:t>
      </w:r>
      <w:proofErr w:type="spellStart"/>
      <w:r>
        <w:t>etc</w:t>
      </w:r>
      <w:proofErr w:type="spellEnd"/>
    </w:p>
  </w:comment>
  <w:comment w:id="7" w:author="Microsoft Office User" w:date="2022-11-07T20:03:00Z" w:initials="Office">
    <w:p w14:paraId="2B8FB2FD" w14:textId="6BA37A84" w:rsidR="009051A2" w:rsidRDefault="009051A2">
      <w:pPr>
        <w:pStyle w:val="CommentText"/>
      </w:pPr>
      <w:r>
        <w:rPr>
          <w:rStyle w:val="CommentReference"/>
        </w:rPr>
        <w:annotationRef/>
      </w:r>
      <w:r>
        <w:t>Also wanted</w:t>
      </w:r>
    </w:p>
  </w:comment>
  <w:comment w:id="8" w:author="Microsoft Office User" w:date="2022-11-07T20:05:00Z" w:initials="Office">
    <w:p w14:paraId="7F4FAA8F" w14:textId="77777777" w:rsidR="009051A2" w:rsidRDefault="009051A2">
      <w:pPr>
        <w:pStyle w:val="CommentText"/>
      </w:pPr>
      <w:r>
        <w:rPr>
          <w:rStyle w:val="CommentReference"/>
        </w:rPr>
        <w:annotationRef/>
      </w:r>
      <w:r>
        <w:t xml:space="preserve">It is good that your soft approach worked better. To make this more convincing, you can also write about how the atmosphere in the student council was transformed. </w:t>
      </w:r>
    </w:p>
    <w:p w14:paraId="72D95EFA" w14:textId="2DBEFFA0" w:rsidR="009051A2" w:rsidRDefault="009051A2">
      <w:pPr>
        <w:pStyle w:val="CommentText"/>
      </w:pPr>
      <w:r>
        <w:t xml:space="preserve">For instance, before they were walking on pins and needles, but now they could joke around </w:t>
      </w:r>
      <w:proofErr w:type="spellStart"/>
      <w:r>
        <w:t>etc</w:t>
      </w:r>
      <w:proofErr w:type="spellEnd"/>
    </w:p>
  </w:comment>
  <w:comment w:id="9" w:author="Microsoft Office User" w:date="2022-11-07T20:07:00Z" w:initials="Office">
    <w:p w14:paraId="770F4DE6" w14:textId="4C3A882F" w:rsidR="009051A2" w:rsidRDefault="009051A2">
      <w:pPr>
        <w:pStyle w:val="CommentText"/>
      </w:pPr>
      <w:r>
        <w:rPr>
          <w:rStyle w:val="CommentReference"/>
        </w:rPr>
        <w:annotationRef/>
      </w:r>
      <w:r>
        <w:t xml:space="preserve">I think you should explicitly mention your goals in helping the community. </w:t>
      </w:r>
      <w:r w:rsidR="00026318">
        <w:t xml:space="preserve">Maybe you want to start your own Indonesian club? Or join an existing one? </w:t>
      </w:r>
    </w:p>
  </w:comment>
  <w:comment w:id="10" w:author="Microsoft Office User" w:date="2022-11-07T20:09:00Z" w:initials="Office">
    <w:p w14:paraId="409950AB" w14:textId="3A347D32" w:rsidR="00026318" w:rsidRDefault="00026318">
      <w:pPr>
        <w:pStyle w:val="CommentText"/>
      </w:pPr>
      <w:r>
        <w:rPr>
          <w:rStyle w:val="CommentReference"/>
        </w:rPr>
        <w:annotationRef/>
      </w:r>
      <w:r>
        <w:t xml:space="preserve">This is good as it shows that you’ve done some research. You can also mention what course you want to teach. (Math? </w:t>
      </w:r>
      <w:proofErr w:type="spellStart"/>
      <w:r>
        <w:t>Etc</w:t>
      </w:r>
      <w:proofErr w:type="spellEnd"/>
      <w:r>
        <w:t>)</w:t>
      </w:r>
    </w:p>
  </w:comment>
  <w:comment w:id="11" w:author="Microsoft Office User" w:date="2022-11-07T20:10:00Z" w:initials="Office">
    <w:p w14:paraId="62759DC0" w14:textId="1BE13AC9" w:rsidR="00026318" w:rsidRDefault="00026318">
      <w:pPr>
        <w:pStyle w:val="CommentText"/>
      </w:pPr>
      <w:r>
        <w:rPr>
          <w:rStyle w:val="CommentReference"/>
        </w:rPr>
        <w:annotationRef/>
      </w:r>
      <w:r>
        <w:t xml:space="preserve">Underprivileged.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3F3510" w15:done="0"/>
  <w15:commentEx w15:paraId="1C7635F5" w15:done="0"/>
  <w15:commentEx w15:paraId="1A25CCB4" w15:done="0"/>
  <w15:commentEx w15:paraId="2B8FB2FD" w15:done="0"/>
  <w15:commentEx w15:paraId="72D95EFA" w15:done="0"/>
  <w15:commentEx w15:paraId="770F4DE6" w15:done="0"/>
  <w15:commentEx w15:paraId="409950AB" w15:done="0"/>
  <w15:commentEx w15:paraId="62759D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_H_HelveticaNeueInterface_2">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D0F"/>
    <w:rsid w:val="00026318"/>
    <w:rsid w:val="00185506"/>
    <w:rsid w:val="002256B3"/>
    <w:rsid w:val="00274D0F"/>
    <w:rsid w:val="0062459E"/>
    <w:rsid w:val="009051A2"/>
    <w:rsid w:val="00D92935"/>
    <w:rsid w:val="00E03D37"/>
    <w:rsid w:val="00F332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CB2E"/>
  <w15:chartTrackingRefBased/>
  <w15:docId w15:val="{306C9EE8-F014-C541-8651-EAB9A5EC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0F"/>
    <w:pPr>
      <w:spacing w:before="100" w:beforeAutospacing="1" w:after="100" w:afterAutospacing="1"/>
    </w:pPr>
    <w:rPr>
      <w:rFonts w:ascii="Times New Roman" w:eastAsia="Times New Roman" w:hAnsi="Times New Roman" w:cs="Times New Roman"/>
    </w:rPr>
  </w:style>
  <w:style w:type="character" w:customStyle="1" w:styleId="ql-cursor">
    <w:name w:val="ql-cursor"/>
    <w:basedOn w:val="DefaultParagraphFont"/>
    <w:rsid w:val="009051A2"/>
  </w:style>
  <w:style w:type="paragraph" w:styleId="Revision">
    <w:name w:val="Revision"/>
    <w:hidden/>
    <w:uiPriority w:val="99"/>
    <w:semiHidden/>
    <w:rsid w:val="009051A2"/>
  </w:style>
  <w:style w:type="paragraph" w:styleId="BalloonText">
    <w:name w:val="Balloon Text"/>
    <w:basedOn w:val="Normal"/>
    <w:link w:val="BalloonTextChar"/>
    <w:uiPriority w:val="99"/>
    <w:semiHidden/>
    <w:unhideWhenUsed/>
    <w:rsid w:val="009051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51A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051A2"/>
    <w:rPr>
      <w:sz w:val="18"/>
      <w:szCs w:val="18"/>
    </w:rPr>
  </w:style>
  <w:style w:type="paragraph" w:styleId="CommentText">
    <w:name w:val="annotation text"/>
    <w:basedOn w:val="Normal"/>
    <w:link w:val="CommentTextChar"/>
    <w:uiPriority w:val="99"/>
    <w:semiHidden/>
    <w:unhideWhenUsed/>
    <w:rsid w:val="009051A2"/>
  </w:style>
  <w:style w:type="character" w:customStyle="1" w:styleId="CommentTextChar">
    <w:name w:val="Comment Text Char"/>
    <w:basedOn w:val="DefaultParagraphFont"/>
    <w:link w:val="CommentText"/>
    <w:uiPriority w:val="99"/>
    <w:semiHidden/>
    <w:rsid w:val="009051A2"/>
  </w:style>
  <w:style w:type="paragraph" w:styleId="CommentSubject">
    <w:name w:val="annotation subject"/>
    <w:basedOn w:val="CommentText"/>
    <w:next w:val="CommentText"/>
    <w:link w:val="CommentSubjectChar"/>
    <w:uiPriority w:val="99"/>
    <w:semiHidden/>
    <w:unhideWhenUsed/>
    <w:rsid w:val="009051A2"/>
    <w:rPr>
      <w:b/>
      <w:bCs/>
      <w:sz w:val="20"/>
      <w:szCs w:val="20"/>
    </w:rPr>
  </w:style>
  <w:style w:type="character" w:customStyle="1" w:styleId="CommentSubjectChar">
    <w:name w:val="Comment Subject Char"/>
    <w:basedOn w:val="CommentTextChar"/>
    <w:link w:val="CommentSubject"/>
    <w:uiPriority w:val="99"/>
    <w:semiHidden/>
    <w:rsid w:val="009051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343189">
      <w:bodyDiv w:val="1"/>
      <w:marLeft w:val="0"/>
      <w:marRight w:val="0"/>
      <w:marTop w:val="0"/>
      <w:marBottom w:val="0"/>
      <w:divBdr>
        <w:top w:val="none" w:sz="0" w:space="0" w:color="auto"/>
        <w:left w:val="none" w:sz="0" w:space="0" w:color="auto"/>
        <w:bottom w:val="none" w:sz="0" w:space="0" w:color="auto"/>
        <w:right w:val="none" w:sz="0" w:space="0" w:color="auto"/>
      </w:divBdr>
    </w:div>
    <w:div w:id="1799447994">
      <w:bodyDiv w:val="1"/>
      <w:marLeft w:val="0"/>
      <w:marRight w:val="0"/>
      <w:marTop w:val="0"/>
      <w:marBottom w:val="0"/>
      <w:divBdr>
        <w:top w:val="none" w:sz="0" w:space="0" w:color="auto"/>
        <w:left w:val="none" w:sz="0" w:space="0" w:color="auto"/>
        <w:bottom w:val="none" w:sz="0" w:space="0" w:color="auto"/>
        <w:right w:val="none" w:sz="0" w:space="0" w:color="auto"/>
      </w:divBdr>
    </w:div>
    <w:div w:id="2046518281">
      <w:bodyDiv w:val="1"/>
      <w:marLeft w:val="0"/>
      <w:marRight w:val="0"/>
      <w:marTop w:val="0"/>
      <w:marBottom w:val="0"/>
      <w:divBdr>
        <w:top w:val="none" w:sz="0" w:space="0" w:color="auto"/>
        <w:left w:val="none" w:sz="0" w:space="0" w:color="auto"/>
        <w:bottom w:val="none" w:sz="0" w:space="0" w:color="auto"/>
        <w:right w:val="none" w:sz="0" w:space="0" w:color="auto"/>
      </w:divBdr>
    </w:div>
    <w:div w:id="211440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744C7F3-64EF-034F-916E-50BEEFDBE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610</Words>
  <Characters>3479</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2022-11-07T13:23:00Z</dcterms:created>
  <dcterms:modified xsi:type="dcterms:W3CDTF">2022-11-07T13:23:00Z</dcterms:modified>
</cp:coreProperties>
</file>