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While other parts of your application give us a sense of who you are, we are also excited to hear more about how you see yourself engaging with the larger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In 300 words or less, help us understand how you might engage specific resources, opportunities, and/or communities here. We are curious about what these specifics are, as well as how they may enrich your time at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and beyond. </w:t>
      </w:r>
    </w:p>
    <w:p w14:paraId="0C12DB63" w14:textId="77777777" w:rsidR="00D9729B" w:rsidRPr="00D9729B" w:rsidRDefault="00D9729B" w:rsidP="00D9729B">
      <w:pPr>
        <w:rPr>
          <w:rFonts w:ascii="Times New Roman" w:eastAsia="Times New Roman" w:hAnsi="Times New Roman" w:cs="Times New Roman"/>
        </w:rPr>
      </w:pPr>
    </w:p>
    <w:p w14:paraId="4A771FC9" w14:textId="77777777" w:rsidR="00D9729B" w:rsidRPr="00D9729B" w:rsidRDefault="00D9729B" w:rsidP="00D9729B">
      <w:pPr>
        <w:rPr>
          <w:rFonts w:ascii="Times New Roman" w:eastAsia="Times New Roman" w:hAnsi="Times New Roman" w:cs="Times New Roman"/>
        </w:rPr>
      </w:pPr>
      <w:commentRangeStart w:id="0"/>
      <w:r w:rsidRPr="00D9729B">
        <w:rPr>
          <w:rFonts w:ascii="Arial" w:eastAsia="Times New Roman" w:hAnsi="Arial" w:cs="Arial"/>
          <w:color w:val="222F3A"/>
          <w:shd w:val="clear" w:color="auto" w:fill="FFFFFF"/>
        </w:rPr>
        <w:t>According to the World Health Organization, "more than 3.4 million people die as a result of water-related diseases, making it the most common cause of illness and death worldwide." We can’t see or taste contaminants but if they’re that harmful to our body, what can we do about them? That's one of the things that fascinated me and made me feel more self-conscious around the water. </w:t>
      </w:r>
      <w:commentRangeEnd w:id="0"/>
      <w:r w:rsidR="006D4434">
        <w:rPr>
          <w:rStyle w:val="CommentReference"/>
        </w:rPr>
        <w:commentReference w:id="0"/>
      </w:r>
    </w:p>
    <w:p w14:paraId="570B2C0C" w14:textId="77777777" w:rsidR="00D9729B" w:rsidRPr="00D9729B" w:rsidRDefault="00D9729B" w:rsidP="00D9729B">
      <w:pPr>
        <w:rPr>
          <w:rFonts w:ascii="Times New Roman" w:eastAsia="Times New Roman" w:hAnsi="Times New Roman" w:cs="Times New Roman"/>
        </w:rPr>
      </w:pPr>
    </w:p>
    <w:p w14:paraId="62A5B3E1" w14:textId="77777777" w:rsidR="00D9729B" w:rsidRPr="00D9729B" w:rsidRDefault="00D9729B" w:rsidP="00D9729B">
      <w:pPr>
        <w:rPr>
          <w:rFonts w:ascii="Times New Roman" w:eastAsia="Times New Roman" w:hAnsi="Times New Roman" w:cs="Times New Roman"/>
        </w:rPr>
      </w:pPr>
      <w:commentRangeStart w:id="1"/>
      <w:r w:rsidRPr="00D9729B">
        <w:rPr>
          <w:rFonts w:ascii="Arial" w:eastAsia="Times New Roman" w:hAnsi="Arial" w:cs="Arial"/>
          <w:color w:val="222F3A"/>
          <w:shd w:val="clear" w:color="auto" w:fill="FFFFFF"/>
        </w:rPr>
        <w:t xml:space="preserve">My passion for "water" led me to start spreading awareness of global water issues which eventually prompted me to enter a </w:t>
      </w:r>
      <w:proofErr w:type="spellStart"/>
      <w:r w:rsidRPr="00D9729B">
        <w:rPr>
          <w:rFonts w:ascii="Arial" w:eastAsia="Times New Roman" w:hAnsi="Arial" w:cs="Arial"/>
          <w:color w:val="222F3A"/>
          <w:shd w:val="clear" w:color="auto" w:fill="FFFFFF"/>
        </w:rPr>
        <w:t>technovation</w:t>
      </w:r>
      <w:proofErr w:type="spellEnd"/>
      <w:r w:rsidRPr="00D9729B">
        <w:rPr>
          <w:rFonts w:ascii="Arial" w:eastAsia="Times New Roman" w:hAnsi="Arial" w:cs="Arial"/>
          <w:color w:val="222F3A"/>
          <w:shd w:val="clear" w:color="auto" w:fill="FFFFFF"/>
        </w:rPr>
        <w:t xml:space="preserve"> girls competition to develop an under development app "Ponder." It has features that includes a water usage tracker, a map that includes specific information about the water bodies such as acidity levels and quality levels, and others. Needless to say, while conducting research for this application, it piqued me to create a water filtration system and implement it at an underprivileged area in Kei Island, Maluku, Indonesia.</w:t>
      </w:r>
      <w:commentRangeEnd w:id="1"/>
      <w:r w:rsidR="006D4434">
        <w:rPr>
          <w:rStyle w:val="CommentReference"/>
        </w:rPr>
        <w:commentReference w:id="1"/>
      </w:r>
    </w:p>
    <w:p w14:paraId="09F2B1AF" w14:textId="77777777" w:rsidR="00D9729B" w:rsidRPr="00D9729B" w:rsidRDefault="00D9729B" w:rsidP="00D9729B">
      <w:pPr>
        <w:rPr>
          <w:rFonts w:ascii="Times New Roman" w:eastAsia="Times New Roman" w:hAnsi="Times New Roman" w:cs="Times New Roman"/>
        </w:rPr>
      </w:pPr>
    </w:p>
    <w:p w14:paraId="3E972C1D" w14:textId="77777777" w:rsidR="00D9729B" w:rsidRPr="00D9729B" w:rsidRDefault="00D9729B" w:rsidP="00D9729B">
      <w:pPr>
        <w:rPr>
          <w:rFonts w:ascii="Times New Roman" w:eastAsia="Times New Roman" w:hAnsi="Times New Roman" w:cs="Times New Roman"/>
        </w:rPr>
      </w:pP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University’s </w:t>
      </w:r>
      <w:proofErr w:type="spellStart"/>
      <w:r w:rsidRPr="00D9729B">
        <w:rPr>
          <w:rFonts w:ascii="Arial" w:eastAsia="Times New Roman" w:hAnsi="Arial" w:cs="Arial"/>
          <w:color w:val="222F3A"/>
          <w:shd w:val="clear" w:color="auto" w:fill="FFFFFF"/>
        </w:rPr>
        <w:t>Center</w:t>
      </w:r>
      <w:proofErr w:type="spellEnd"/>
      <w:r w:rsidRPr="00D9729B">
        <w:rPr>
          <w:rFonts w:ascii="Arial" w:eastAsia="Times New Roman" w:hAnsi="Arial" w:cs="Arial"/>
          <w:color w:val="222F3A"/>
          <w:shd w:val="clear" w:color="auto" w:fill="FFFFFF"/>
        </w:rPr>
        <w:t xml:space="preserve"> for Water Research caught my attention with their invention of ROSALIND. With the help of this technology, the water sample from Kei Island could be tested in a matter of minutes rather than requiring multiple travels back and forth. With this system, the population in underdeveloped areas would be able to ensure that their water meets the criteria for safe drinking water. I would thus be thrilled to learn more about this useful technology. It would also be a great opportunity to interact with professors who are more educated on water-related issues. However, I will only be able to </w:t>
      </w:r>
      <w:proofErr w:type="spellStart"/>
      <w:r w:rsidRPr="00D9729B">
        <w:rPr>
          <w:rFonts w:ascii="Arial" w:eastAsia="Times New Roman" w:hAnsi="Arial" w:cs="Arial"/>
          <w:color w:val="222F3A"/>
          <w:shd w:val="clear" w:color="auto" w:fill="FFFFFF"/>
        </w:rPr>
        <w:t>fulfill</w:t>
      </w:r>
      <w:proofErr w:type="spellEnd"/>
      <w:r w:rsidRPr="00D9729B">
        <w:rPr>
          <w:rFonts w:ascii="Arial" w:eastAsia="Times New Roman" w:hAnsi="Arial" w:cs="Arial"/>
          <w:color w:val="222F3A"/>
          <w:shd w:val="clear" w:color="auto" w:fill="FFFFFF"/>
        </w:rPr>
        <w:t xml:space="preserve"> my desire to make data on water issues more approachable and comprehensible for everyone if I have a more in-depth understanding of data management, sorting, and analysis, which drives me to learning data science.</w:t>
      </w:r>
    </w:p>
    <w:p w14:paraId="48842E73" w14:textId="77777777" w:rsidR="00D9729B" w:rsidRPr="00D9729B" w:rsidRDefault="00D9729B" w:rsidP="00D9729B">
      <w:pPr>
        <w:rPr>
          <w:rFonts w:ascii="Times New Roman" w:eastAsia="Times New Roman" w:hAnsi="Times New Roman" w:cs="Times New Roman"/>
        </w:rPr>
      </w:pPr>
    </w:p>
    <w:p w14:paraId="11F6CA6C" w14:textId="77777777" w:rsidR="00D9729B" w:rsidRPr="00D9729B" w:rsidRDefault="00D9729B" w:rsidP="00D9729B">
      <w:pPr>
        <w:rPr>
          <w:rFonts w:ascii="Times New Roman" w:eastAsia="Times New Roman" w:hAnsi="Times New Roman" w:cs="Times New Roman"/>
        </w:rPr>
      </w:pPr>
      <w:commentRangeStart w:id="2"/>
      <w:r w:rsidRPr="00D9729B">
        <w:rPr>
          <w:rFonts w:ascii="Arial" w:eastAsia="Times New Roman" w:hAnsi="Arial" w:cs="Arial"/>
          <w:color w:val="222F3A"/>
          <w:shd w:val="clear" w:color="auto" w:fill="FFFFFF"/>
        </w:rPr>
        <w:t xml:space="preserve">In particular, I think I am a wonderful fit for the statistics and data science department in the Weinberg College of Arts &amp; Sciences, </w:t>
      </w: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University. In addition to allowing me to pursue my interest for learning data science, they also let me use what I've learned to support their water research society. My time at </w:t>
      </w: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isn't just about getting a job in data science; it's also about giving back to the community and to my home country, Indonesia.</w:t>
      </w:r>
      <w:commentRangeEnd w:id="2"/>
      <w:r w:rsidR="000E1D9A">
        <w:rPr>
          <w:rStyle w:val="CommentReference"/>
        </w:rPr>
        <w:commentReference w:id="2"/>
      </w:r>
    </w:p>
    <w:p w14:paraId="43C04024" w14:textId="77777777" w:rsidR="00D9729B" w:rsidRPr="00D9729B" w:rsidRDefault="00D9729B" w:rsidP="00D9729B">
      <w:pPr>
        <w:rPr>
          <w:rFonts w:ascii="Times New Roman" w:eastAsia="Times New Roman" w:hAnsi="Times New Roman" w:cs="Times New Roman"/>
        </w:rPr>
      </w:pPr>
    </w:p>
    <w:p w14:paraId="16CF82D5" w14:textId="77777777" w:rsidR="005C7085" w:rsidRDefault="005C7085" w:rsidP="005C7085">
      <w:pPr>
        <w:rPr>
          <w:ins w:id="3" w:author="Thalia Priscilla" w:date="2022-10-07T18:02:00Z"/>
        </w:rPr>
      </w:pPr>
      <w:ins w:id="4" w:author="Thalia Priscilla" w:date="2022-10-07T18:02:00Z">
        <w:r>
          <w:t>Hi Victoria:</w:t>
        </w:r>
      </w:ins>
    </w:p>
    <w:p w14:paraId="31DAE1B3" w14:textId="77777777" w:rsidR="005C7085" w:rsidRDefault="005C7085" w:rsidP="005C7085">
      <w:pPr>
        <w:rPr>
          <w:ins w:id="5" w:author="Thalia Priscilla" w:date="2022-10-07T18:02:00Z"/>
        </w:rPr>
      </w:pPr>
    </w:p>
    <w:p w14:paraId="114B3125" w14:textId="77777777" w:rsidR="00BB242C" w:rsidRDefault="005C7085" w:rsidP="005C7085">
      <w:pPr>
        <w:rPr>
          <w:ins w:id="6" w:author="Thalia Priscilla" w:date="2022-10-07T18:06:00Z"/>
        </w:rPr>
      </w:pPr>
      <w:ins w:id="7" w:author="Thalia Priscilla" w:date="2022-10-07T18:02:00Z">
        <w:r>
          <w:t>It’s wonderful to see your passion for clean water</w:t>
        </w:r>
        <w:r>
          <w:t xml:space="preserve">! </w:t>
        </w:r>
      </w:ins>
    </w:p>
    <w:p w14:paraId="4D68DA77" w14:textId="77777777" w:rsidR="00BB242C" w:rsidRDefault="00BB242C" w:rsidP="005C7085">
      <w:pPr>
        <w:rPr>
          <w:ins w:id="8" w:author="Thalia Priscilla" w:date="2022-10-07T18:06:00Z"/>
        </w:rPr>
      </w:pPr>
    </w:p>
    <w:p w14:paraId="7B342F1D" w14:textId="0CA913CA" w:rsidR="005C7085" w:rsidRDefault="00BB242C" w:rsidP="005C7085">
      <w:pPr>
        <w:rPr>
          <w:ins w:id="9" w:author="Thalia Priscilla" w:date="2022-10-07T18:03:00Z"/>
        </w:rPr>
      </w:pPr>
      <w:ins w:id="10" w:author="Thalia Priscilla" w:date="2022-10-07T18:02:00Z">
        <w:r>
          <w:t xml:space="preserve">The prompt </w:t>
        </w:r>
      </w:ins>
      <w:ins w:id="11" w:author="Thalia Priscilla" w:date="2022-10-07T18:06:00Z">
        <w:r>
          <w:t>does say</w:t>
        </w:r>
      </w:ins>
      <w:ins w:id="12" w:author="Thalia Priscilla" w:date="2022-10-07T18:02:00Z">
        <w:r>
          <w:t xml:space="preserve"> that other parts of your application</w:t>
        </w:r>
      </w:ins>
      <w:ins w:id="13" w:author="Thalia Priscilla" w:date="2022-10-07T18:03:00Z">
        <w:r>
          <w:t xml:space="preserve"> already</w:t>
        </w:r>
      </w:ins>
      <w:ins w:id="14" w:author="Thalia Priscilla" w:date="2022-10-07T18:02:00Z">
        <w:r>
          <w:t xml:space="preserve"> gives the school a sense of who </w:t>
        </w:r>
      </w:ins>
      <w:ins w:id="15" w:author="Thalia Priscilla" w:date="2022-10-07T18:03:00Z">
        <w:r>
          <w:t>you</w:t>
        </w:r>
      </w:ins>
      <w:ins w:id="16" w:author="Thalia Priscilla" w:date="2022-10-07T18:02:00Z">
        <w:r>
          <w:t xml:space="preserve"> are, so maximize the space here to </w:t>
        </w:r>
      </w:ins>
      <w:ins w:id="17" w:author="Thalia Priscilla" w:date="2022-10-07T18:03:00Z">
        <w:r>
          <w:t xml:space="preserve">elaborate how you will engage and contribute in the school community. </w:t>
        </w:r>
      </w:ins>
    </w:p>
    <w:p w14:paraId="6ABB1579" w14:textId="2633B60C" w:rsidR="00BB242C" w:rsidRDefault="00BB242C" w:rsidP="005C7085">
      <w:pPr>
        <w:rPr>
          <w:ins w:id="18" w:author="Thalia Priscilla" w:date="2022-10-07T18:03:00Z"/>
        </w:rPr>
      </w:pPr>
    </w:p>
    <w:p w14:paraId="5AC148BA" w14:textId="086E679B" w:rsidR="005C7085" w:rsidRDefault="00BB242C">
      <w:pPr>
        <w:rPr>
          <w:ins w:id="19" w:author="Thalia Priscilla" w:date="2022-10-07T18:05:00Z"/>
        </w:rPr>
      </w:pPr>
      <w:ins w:id="20" w:author="Thalia Priscilla" w:date="2022-10-07T18:05:00Z">
        <w:r>
          <w:lastRenderedPageBreak/>
          <w:t xml:space="preserve">Although it’s great that you have a big heart to make changes in Indonesia, the school wants to hear about your plan during your time there. </w:t>
        </w:r>
      </w:ins>
      <w:ins w:id="21" w:author="Thalia Priscilla" w:date="2022-10-07T18:04:00Z">
        <w:r>
          <w:t xml:space="preserve">Make your focus the school (your third paragraph captures this and you </w:t>
        </w:r>
      </w:ins>
      <w:ins w:id="22" w:author="Thalia Priscilla" w:date="2022-10-07T18:06:00Z">
        <w:r>
          <w:t>can</w:t>
        </w:r>
      </w:ins>
      <w:ins w:id="23" w:author="Thalia Priscilla" w:date="2022-10-07T18:04:00Z">
        <w:r>
          <w:t xml:space="preserve"> start with that). Talk </w:t>
        </w:r>
      </w:ins>
      <w:ins w:id="24" w:author="Thalia Priscilla" w:date="2022-10-07T18:07:00Z">
        <w:r>
          <w:t>specifically</w:t>
        </w:r>
      </w:ins>
      <w:ins w:id="25" w:author="Thalia Priscilla" w:date="2022-10-07T18:04:00Z">
        <w:r>
          <w:t xml:space="preserve"> about the clubs, organizations, professors</w:t>
        </w:r>
      </w:ins>
      <w:ins w:id="26" w:author="Thalia Priscilla" w:date="2022-10-07T18:05:00Z">
        <w:r>
          <w:t xml:space="preserve">, and </w:t>
        </w:r>
        <w:r>
          <w:rPr>
            <w:i/>
            <w:iCs/>
          </w:rPr>
          <w:t>your possible contribution</w:t>
        </w:r>
        <w:r>
          <w:t xml:space="preserve"> to the school community</w:t>
        </w:r>
      </w:ins>
      <w:ins w:id="27" w:author="Thalia Priscilla" w:date="2022-10-07T18:06:00Z">
        <w:r>
          <w:t>.</w:t>
        </w:r>
      </w:ins>
      <w:ins w:id="28" w:author="Thalia Priscilla" w:date="2022-10-07T18:07:00Z">
        <w:r>
          <w:t xml:space="preserve"> You can mention </w:t>
        </w:r>
        <w:r w:rsidR="00952F11">
          <w:t>your plans for Indonesia but that should not be the main topic here.</w:t>
        </w:r>
      </w:ins>
    </w:p>
    <w:p w14:paraId="5A292FBD" w14:textId="1E2096B7" w:rsidR="00BB242C" w:rsidRDefault="00BB242C">
      <w:pPr>
        <w:rPr>
          <w:ins w:id="29" w:author="Thalia Priscilla" w:date="2022-10-07T18:05:00Z"/>
        </w:rPr>
      </w:pPr>
    </w:p>
    <w:p w14:paraId="6342BA5A" w14:textId="55113E49" w:rsidR="00BB242C" w:rsidRDefault="00BB242C">
      <w:pPr>
        <w:rPr>
          <w:ins w:id="30" w:author="Thalia Priscilla" w:date="2022-10-07T18:05:00Z"/>
        </w:rPr>
      </w:pPr>
      <w:ins w:id="31" w:author="Thalia Priscilla" w:date="2022-10-07T18:05:00Z">
        <w:r>
          <w:t>All the best!</w:t>
        </w:r>
      </w:ins>
    </w:p>
    <w:p w14:paraId="118F638B" w14:textId="5C355E8C" w:rsidR="00BB242C" w:rsidRDefault="00BB242C">
      <w:pPr>
        <w:rPr>
          <w:ins w:id="32" w:author="Thalia Priscilla" w:date="2022-10-07T18:05:00Z"/>
        </w:rPr>
      </w:pPr>
    </w:p>
    <w:p w14:paraId="0678FDED" w14:textId="08A5993B" w:rsidR="00BB242C" w:rsidRPr="00BB242C" w:rsidRDefault="00BB242C">
      <w:ins w:id="33" w:author="Thalia Priscilla" w:date="2022-10-07T18:05:00Z">
        <w:r>
          <w:t>Thalia</w:t>
        </w:r>
      </w:ins>
    </w:p>
    <w:p w14:paraId="336C269B" w14:textId="38E64F9B" w:rsidR="005C7085" w:rsidRDefault="005C7085"/>
    <w:sectPr w:rsidR="005C708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07T15:11:00Z" w:initials="TP">
    <w:p w14:paraId="1974F888" w14:textId="5BB92373" w:rsidR="006D4434" w:rsidRDefault="006D4434">
      <w:pPr>
        <w:pStyle w:val="CommentText"/>
        <w:rPr>
          <w:rStyle w:val="CommentReference"/>
        </w:rPr>
      </w:pPr>
      <w:r>
        <w:rPr>
          <w:rStyle w:val="CommentReference"/>
        </w:rPr>
        <w:annotationRef/>
      </w:r>
      <w:r w:rsidR="00961102">
        <w:rPr>
          <w:rStyle w:val="CommentReference"/>
        </w:rPr>
        <w:t xml:space="preserve">It’s good to link your interest to what the school has to offer! However, to answer the prompt, focus on what </w:t>
      </w:r>
      <w:proofErr w:type="spellStart"/>
      <w:r w:rsidR="00961102">
        <w:rPr>
          <w:rStyle w:val="CommentReference"/>
        </w:rPr>
        <w:t>Northwestern</w:t>
      </w:r>
      <w:proofErr w:type="spellEnd"/>
      <w:r w:rsidR="00961102">
        <w:rPr>
          <w:rStyle w:val="CommentReference"/>
        </w:rPr>
        <w:t xml:space="preserve"> specifically offers and link that to your interest. </w:t>
      </w:r>
    </w:p>
    <w:p w14:paraId="414A328E" w14:textId="77777777" w:rsidR="00961102" w:rsidRDefault="00961102">
      <w:pPr>
        <w:pStyle w:val="CommentText"/>
        <w:rPr>
          <w:rStyle w:val="CommentReference"/>
        </w:rPr>
      </w:pPr>
    </w:p>
    <w:p w14:paraId="0E1D8B01" w14:textId="1692DD0E" w:rsidR="00961102" w:rsidRDefault="00961102">
      <w:pPr>
        <w:pStyle w:val="CommentText"/>
      </w:pPr>
      <w:r>
        <w:rPr>
          <w:rStyle w:val="CommentReference"/>
        </w:rPr>
        <w:t>It’s better to have the third paragraph as an opening paragraph.</w:t>
      </w:r>
    </w:p>
  </w:comment>
  <w:comment w:id="1" w:author="Thalia Priscilla" w:date="2022-10-07T15:10:00Z" w:initials="TP">
    <w:p w14:paraId="00ABDDDC" w14:textId="7D6020C1" w:rsidR="006D4434" w:rsidRDefault="006D4434">
      <w:pPr>
        <w:pStyle w:val="CommentText"/>
      </w:pPr>
      <w:r>
        <w:rPr>
          <w:rStyle w:val="CommentReference"/>
        </w:rPr>
        <w:annotationRef/>
      </w:r>
      <w:r w:rsidR="000E1D9A">
        <w:rPr>
          <w:rStyle w:val="CommentReference"/>
        </w:rPr>
        <w:t xml:space="preserve">This is a wonderful venture, but not very relevant in answering the prompt. </w:t>
      </w:r>
    </w:p>
  </w:comment>
  <w:comment w:id="2" w:author="Thalia Priscilla" w:date="2022-10-07T15:23:00Z" w:initials="TP">
    <w:p w14:paraId="6BD5862B" w14:textId="563B2BEA" w:rsidR="000E1D9A" w:rsidRDefault="000E1D9A">
      <w:pPr>
        <w:pStyle w:val="CommentText"/>
      </w:pPr>
      <w:r>
        <w:rPr>
          <w:rStyle w:val="CommentReference"/>
        </w:rPr>
        <w:annotationRef/>
      </w:r>
      <w:r w:rsidR="005C7085">
        <w:rPr>
          <w:rStyle w:val="CommentReference"/>
        </w:rPr>
        <w:t>This part is great, however I don’t think you need to mention the first sentence.</w:t>
      </w:r>
      <w:r w:rsidR="009A0D72">
        <w:rPr>
          <w:rStyle w:val="CommentReference"/>
        </w:rPr>
        <w:t xml:space="preserve"> </w:t>
      </w:r>
      <w:r w:rsidR="005C7085">
        <w:rPr>
          <w:rStyle w:val="CommentReference"/>
        </w:rPr>
        <w:t xml:space="preserve">It’s good to </w:t>
      </w:r>
      <w:r w:rsidR="009A0D72">
        <w:rPr>
          <w:rStyle w:val="CommentReference"/>
        </w:rPr>
        <w:t xml:space="preserve">elaborate more on giving back to the community in </w:t>
      </w:r>
      <w:proofErr w:type="spellStart"/>
      <w:r w:rsidR="009A0D72">
        <w:rPr>
          <w:rStyle w:val="CommentReference"/>
        </w:rPr>
        <w:t>Northwestern</w:t>
      </w:r>
      <w:proofErr w:type="spellEnd"/>
      <w:r w:rsidR="009A0D72">
        <w:rPr>
          <w:rStyle w:val="CommentReference"/>
        </w:rPr>
        <w:t>.</w:t>
      </w:r>
      <w:r w:rsidR="009A0D72">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D8B01" w15:done="0"/>
  <w15:commentEx w15:paraId="00ABDDDC" w15:done="0"/>
  <w15:commentEx w15:paraId="6BD586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C01B" w16cex:dateUtc="2022-10-07T08:11:00Z"/>
  <w16cex:commentExtensible w16cex:durableId="26EAC002" w16cex:dateUtc="2022-10-07T08:10:00Z"/>
  <w16cex:commentExtensible w16cex:durableId="26EAC2E2" w16cex:dateUtc="2022-10-0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D8B01" w16cid:durableId="26EAC01B"/>
  <w16cid:commentId w16cid:paraId="00ABDDDC" w16cid:durableId="26EAC002"/>
  <w16cid:commentId w16cid:paraId="6BD5862B" w16cid:durableId="26EAC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0E1D9A"/>
    <w:rsid w:val="00185506"/>
    <w:rsid w:val="00231036"/>
    <w:rsid w:val="005C7085"/>
    <w:rsid w:val="0062459E"/>
    <w:rsid w:val="006D4434"/>
    <w:rsid w:val="00952F11"/>
    <w:rsid w:val="00961102"/>
    <w:rsid w:val="009A0D72"/>
    <w:rsid w:val="00BB242C"/>
    <w:rsid w:val="00D97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D4434"/>
    <w:rPr>
      <w:sz w:val="16"/>
      <w:szCs w:val="16"/>
    </w:rPr>
  </w:style>
  <w:style w:type="paragraph" w:styleId="CommentText">
    <w:name w:val="annotation text"/>
    <w:basedOn w:val="Normal"/>
    <w:link w:val="CommentTextChar"/>
    <w:uiPriority w:val="99"/>
    <w:semiHidden/>
    <w:unhideWhenUsed/>
    <w:rsid w:val="006D4434"/>
    <w:rPr>
      <w:sz w:val="20"/>
      <w:szCs w:val="20"/>
    </w:rPr>
  </w:style>
  <w:style w:type="character" w:customStyle="1" w:styleId="CommentTextChar">
    <w:name w:val="Comment Text Char"/>
    <w:basedOn w:val="DefaultParagraphFont"/>
    <w:link w:val="CommentText"/>
    <w:uiPriority w:val="99"/>
    <w:semiHidden/>
    <w:rsid w:val="006D4434"/>
    <w:rPr>
      <w:sz w:val="20"/>
      <w:szCs w:val="20"/>
    </w:rPr>
  </w:style>
  <w:style w:type="paragraph" w:styleId="CommentSubject">
    <w:name w:val="annotation subject"/>
    <w:basedOn w:val="CommentText"/>
    <w:next w:val="CommentText"/>
    <w:link w:val="CommentSubjectChar"/>
    <w:uiPriority w:val="99"/>
    <w:semiHidden/>
    <w:unhideWhenUsed/>
    <w:rsid w:val="006D4434"/>
    <w:rPr>
      <w:b/>
      <w:bCs/>
    </w:rPr>
  </w:style>
  <w:style w:type="character" w:customStyle="1" w:styleId="CommentSubjectChar">
    <w:name w:val="Comment Subject Char"/>
    <w:basedOn w:val="CommentTextChar"/>
    <w:link w:val="CommentSubject"/>
    <w:uiPriority w:val="99"/>
    <w:semiHidden/>
    <w:rsid w:val="006D4434"/>
    <w:rPr>
      <w:b/>
      <w:bCs/>
      <w:sz w:val="20"/>
      <w:szCs w:val="20"/>
    </w:rPr>
  </w:style>
  <w:style w:type="paragraph" w:styleId="Revision">
    <w:name w:val="Revision"/>
    <w:hidden/>
    <w:uiPriority w:val="99"/>
    <w:semiHidden/>
    <w:rsid w:val="005C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2022-10-04T07:56:00Z</dcterms:created>
  <dcterms:modified xsi:type="dcterms:W3CDTF">2022-10-07T11:07:00Z</dcterms:modified>
</cp:coreProperties>
</file>