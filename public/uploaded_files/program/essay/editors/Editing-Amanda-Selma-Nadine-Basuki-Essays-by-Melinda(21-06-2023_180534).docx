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61315" w14:textId="77777777" w:rsidR="00AF615B" w:rsidRPr="00AF615B" w:rsidRDefault="00AF615B">
      <w:pPr>
        <w:rPr>
          <w:b/>
          <w:bCs/>
          <w:lang w:val="en-US"/>
        </w:rPr>
      </w:pPr>
      <w:r>
        <w:rPr>
          <w:b/>
          <w:bCs/>
          <w:lang w:val="en-US"/>
        </w:rPr>
        <w:t>Some students have a background, identity, interest, or talent that is so meaningful they believe their application would be incomplete without it. If this sounds like you, then please share your story</w:t>
      </w:r>
    </w:p>
    <w:p w14:paraId="1C46C02F" w14:textId="77777777" w:rsidR="005F5D83" w:rsidRPr="005F5D83" w:rsidRDefault="005F5D83" w:rsidP="005F5D83">
      <w:pPr>
        <w:rPr>
          <w:lang w:val="en-US"/>
        </w:rPr>
      </w:pPr>
      <w:commentRangeStart w:id="0"/>
      <w:r w:rsidRPr="005F5D83">
        <w:rPr>
          <w:lang w:val="en-US"/>
        </w:rPr>
        <w:t xml:space="preserve">It was in the embrace of my mother's arms, the steering wheel an extension of my own grasp, that I discovered my purpose. The sensation of control, the freedom to navigate through the vast expanse of the world, imprinted upon my young soul. </w:t>
      </w:r>
      <w:commentRangeEnd w:id="0"/>
      <w:r w:rsidR="004A2B45">
        <w:rPr>
          <w:rStyle w:val="CommentReference"/>
        </w:rPr>
        <w:commentReference w:id="0"/>
      </w:r>
      <w:r w:rsidRPr="005F5D83">
        <w:rPr>
          <w:lang w:val="en-US"/>
        </w:rPr>
        <w:t>Cars were no longer mere machines; they became the embodiment of possibility and the conduit through which I would channel my dreams.</w:t>
      </w:r>
    </w:p>
    <w:p w14:paraId="61477D59" w14:textId="77777777" w:rsidR="005F5D83" w:rsidRPr="005F5D83" w:rsidRDefault="005F5D83" w:rsidP="005F5D83">
      <w:pPr>
        <w:rPr>
          <w:lang w:val="en-US"/>
        </w:rPr>
      </w:pPr>
    </w:p>
    <w:p w14:paraId="0EA0BAF8" w14:textId="77777777" w:rsidR="005F5D83" w:rsidRPr="005F5D83" w:rsidRDefault="005F5D83" w:rsidP="005F5D83">
      <w:pPr>
        <w:rPr>
          <w:lang w:val="en-US"/>
        </w:rPr>
      </w:pPr>
      <w:commentRangeStart w:id="1"/>
      <w:r w:rsidRPr="005F5D83">
        <w:rPr>
          <w:lang w:val="en-US"/>
        </w:rPr>
        <w:t xml:space="preserve">That treasured memory </w:t>
      </w:r>
      <w:commentRangeEnd w:id="1"/>
      <w:r w:rsidR="008211FD">
        <w:rPr>
          <w:rStyle w:val="CommentReference"/>
        </w:rPr>
        <w:commentReference w:id="1"/>
      </w:r>
      <w:r w:rsidRPr="005F5D83">
        <w:rPr>
          <w:lang w:val="en-US"/>
        </w:rPr>
        <w:t xml:space="preserve">not only ignited my love for cars, but it also birthed a fervent desire within me to understand the very essence of these mechanical marvels. As the wind tousled my hair and the engine's roar filled my ears, I marveled at the intricate symphony of technology at my fingertips. The thought of becoming an automotive engineer </w:t>
      </w:r>
      <w:commentRangeStart w:id="2"/>
      <w:r w:rsidRPr="005F5D83">
        <w:rPr>
          <w:lang w:val="en-US"/>
        </w:rPr>
        <w:t>began to take root within my young mind</w:t>
      </w:r>
      <w:commentRangeEnd w:id="2"/>
      <w:r w:rsidR="008211FD">
        <w:rPr>
          <w:rStyle w:val="CommentReference"/>
        </w:rPr>
        <w:commentReference w:id="2"/>
      </w:r>
      <w:r w:rsidRPr="005F5D83">
        <w:rPr>
          <w:lang w:val="en-US"/>
        </w:rPr>
        <w:t xml:space="preserve">, sprouting with each exhilarating journey. </w:t>
      </w:r>
      <w:commentRangeStart w:id="3"/>
      <w:r w:rsidRPr="005F5D83">
        <w:rPr>
          <w:lang w:val="en-US"/>
        </w:rPr>
        <w:t xml:space="preserve">I yearned to delve deeper, to unravel the mysteries hidden beneath the hood, </w:t>
      </w:r>
      <w:commentRangeEnd w:id="3"/>
      <w:r w:rsidR="008211FD">
        <w:rPr>
          <w:rStyle w:val="CommentReference"/>
        </w:rPr>
        <w:commentReference w:id="3"/>
      </w:r>
      <w:r w:rsidRPr="005F5D83">
        <w:rPr>
          <w:lang w:val="en-US"/>
        </w:rPr>
        <w:t>and to forge a path that merged my creative spirit with my passion for understanding how these machines came to life.</w:t>
      </w:r>
    </w:p>
    <w:p w14:paraId="47316455" w14:textId="77777777" w:rsidR="005F5D83" w:rsidRPr="005F5D83" w:rsidRDefault="005F5D83" w:rsidP="005F5D83">
      <w:pPr>
        <w:rPr>
          <w:lang w:val="en-US"/>
        </w:rPr>
      </w:pPr>
    </w:p>
    <w:p w14:paraId="4CE2D91C" w14:textId="77777777" w:rsidR="005F5D83" w:rsidRPr="005F5D83" w:rsidRDefault="005F5D83" w:rsidP="005F5D83">
      <w:pPr>
        <w:rPr>
          <w:lang w:val="en-US"/>
        </w:rPr>
      </w:pPr>
      <w:r w:rsidRPr="005F5D83">
        <w:rPr>
          <w:lang w:val="en-US"/>
        </w:rPr>
        <w:t xml:space="preserve">The mechanics of automobiles became my playground, where I reveled in the </w:t>
      </w:r>
      <w:commentRangeStart w:id="4"/>
      <w:r w:rsidRPr="005F5D83">
        <w:rPr>
          <w:lang w:val="en-US"/>
        </w:rPr>
        <w:t xml:space="preserve">ballet of gears, the symphony of pistons, and the intricate dance of components </w:t>
      </w:r>
      <w:commentRangeEnd w:id="4"/>
      <w:r w:rsidR="008211FD">
        <w:rPr>
          <w:rStyle w:val="CommentReference"/>
        </w:rPr>
        <w:commentReference w:id="4"/>
      </w:r>
      <w:r w:rsidRPr="005F5D83">
        <w:rPr>
          <w:lang w:val="en-US"/>
        </w:rPr>
        <w:t>working harmoniously together. Every open hood was an invitation to explore, to touch the heart of the machine, and to decipher the intricate language of engineering. With each discovery, my curiosity deepened, driving me to seek a comprehensive understanding of the scientific principles that governed these mechanical wonders.</w:t>
      </w:r>
    </w:p>
    <w:p w14:paraId="35AFE4E8" w14:textId="77777777" w:rsidR="005F5D83" w:rsidRPr="005F5D83" w:rsidRDefault="005F5D83" w:rsidP="005F5D83">
      <w:pPr>
        <w:rPr>
          <w:lang w:val="en-US"/>
        </w:rPr>
      </w:pPr>
    </w:p>
    <w:p w14:paraId="37ED7B0A" w14:textId="47019305" w:rsidR="005F5D83" w:rsidRPr="005F5D83" w:rsidRDefault="005F5D83" w:rsidP="005F5D83">
      <w:pPr>
        <w:rPr>
          <w:lang w:val="en-US"/>
        </w:rPr>
      </w:pPr>
      <w:r w:rsidRPr="005F5D83">
        <w:rPr>
          <w:lang w:val="en-US"/>
        </w:rPr>
        <w:t>It was during this journey of exploration that I discovered the indispensable link between automotive engineering and physics. Physics became the bridge that connected my love for cars with a broader understanding of the scientific principles that shaped their functionality. As I delved into the realm of motion, energy, and forces, I realized that the laws governing the movement of the wheels on asphalt were intricately intertwined with the principles governing the motion of celestial bodies. The beauty of physics lay</w:t>
      </w:r>
      <w:ins w:id="5" w:author="Microsoft Office User" w:date="2023-06-21T17:47:00Z">
        <w:r w:rsidR="008211FD">
          <w:rPr>
            <w:lang w:val="en-US"/>
          </w:rPr>
          <w:t>s</w:t>
        </w:r>
      </w:ins>
      <w:r w:rsidRPr="005F5D83">
        <w:rPr>
          <w:lang w:val="en-US"/>
        </w:rPr>
        <w:t xml:space="preserve"> in its ability to unravel the mysteries of the universe while providing the foundation for the design and functionality of the automotive world.</w:t>
      </w:r>
    </w:p>
    <w:p w14:paraId="2C95F18C" w14:textId="77777777" w:rsidR="005F5D83" w:rsidRPr="005F5D83" w:rsidRDefault="005F5D83" w:rsidP="005F5D83">
      <w:pPr>
        <w:rPr>
          <w:lang w:val="en-US"/>
        </w:rPr>
      </w:pPr>
    </w:p>
    <w:p w14:paraId="0F604335" w14:textId="77777777" w:rsidR="005F5D83" w:rsidRPr="005F5D83" w:rsidRDefault="005F5D83" w:rsidP="005F5D83">
      <w:pPr>
        <w:rPr>
          <w:lang w:val="en-US"/>
        </w:rPr>
      </w:pPr>
      <w:r w:rsidRPr="005F5D83">
        <w:rPr>
          <w:lang w:val="en-US"/>
        </w:rPr>
        <w:t>Fueling my passion for engineering and design, I eagerly sought opportunities to apply my knowledge and skills, yearning to create a tangible impact. That's when I stumbled upon the NSS Space Settlement Competition, a thrilling chance to combine my automotive engineering aspirations with the realm of space exploration and innovation. It presented the perfect opportunity to merge my curiosity for the underlying physics of motion and the creative challenges of designing a space settlement. With the universe as my canvas, I embraced the competition wholeheartedly, ready to embark on a transformative journey that would test not only my technical abilities but also my creativity and teamwork.</w:t>
      </w:r>
    </w:p>
    <w:p w14:paraId="7AFEF655" w14:textId="77777777" w:rsidR="005F5D83" w:rsidRPr="005F5D83" w:rsidRDefault="005F5D83" w:rsidP="005F5D83">
      <w:pPr>
        <w:rPr>
          <w:lang w:val="en-US"/>
        </w:rPr>
      </w:pPr>
    </w:p>
    <w:p w14:paraId="223D0FEB" w14:textId="77777777" w:rsidR="005F5D83" w:rsidRPr="005F5D83" w:rsidRDefault="005F5D83" w:rsidP="005F5D83">
      <w:pPr>
        <w:rPr>
          <w:lang w:val="en-US"/>
        </w:rPr>
      </w:pPr>
      <w:r w:rsidRPr="005F5D83">
        <w:rPr>
          <w:lang w:val="en-US"/>
        </w:rPr>
        <w:lastRenderedPageBreak/>
        <w:t xml:space="preserve">The NSS Space Settlement Competition proved to be </w:t>
      </w:r>
      <w:commentRangeStart w:id="6"/>
      <w:r w:rsidRPr="005F5D83">
        <w:rPr>
          <w:lang w:val="en-US"/>
        </w:rPr>
        <w:t>a crucible for my aspirations</w:t>
      </w:r>
      <w:commentRangeEnd w:id="6"/>
      <w:r w:rsidR="008211FD">
        <w:rPr>
          <w:rStyle w:val="CommentReference"/>
        </w:rPr>
        <w:commentReference w:id="6"/>
      </w:r>
      <w:r w:rsidRPr="005F5D83">
        <w:rPr>
          <w:lang w:val="en-US"/>
        </w:rPr>
        <w:t xml:space="preserve">, igniting a fire within me to make significant innovations in the automotive industry. While my love for cars remained unwavering, I found myself increasingly drawn to the high-octane world </w:t>
      </w:r>
      <w:commentRangeStart w:id="7"/>
      <w:r w:rsidRPr="005F5D83">
        <w:rPr>
          <w:lang w:val="en-US"/>
        </w:rPr>
        <w:t xml:space="preserve">of racing. </w:t>
      </w:r>
      <w:commentRangeEnd w:id="7"/>
      <w:r w:rsidR="008211FD">
        <w:rPr>
          <w:rStyle w:val="CommentReference"/>
        </w:rPr>
        <w:commentReference w:id="7"/>
      </w:r>
      <w:r w:rsidRPr="005F5D83">
        <w:rPr>
          <w:lang w:val="en-US"/>
        </w:rPr>
        <w:t>The adrenaline, precision, and relentless pursuit of performance in racing captivated me, providing an arena where technology and human ingenuity converged in a spectacular display of speed and skill. Inspired by the pioneers who pushed the limits of automotive engineering on the racetrack, I aspired to contribute to this dynamic field, leveraging my expertise in automotive engineering and my deep understanding of physics to create groundbreaking advancements.</w:t>
      </w:r>
    </w:p>
    <w:p w14:paraId="1B9879B9" w14:textId="77777777" w:rsidR="005F5D83" w:rsidRPr="005F5D83" w:rsidRDefault="005F5D83" w:rsidP="005F5D83">
      <w:pPr>
        <w:rPr>
          <w:lang w:val="en-US"/>
        </w:rPr>
      </w:pPr>
    </w:p>
    <w:p w14:paraId="43826F65" w14:textId="77777777" w:rsidR="005F5D83" w:rsidRPr="005F5D83" w:rsidRDefault="005F5D83" w:rsidP="005F5D83">
      <w:pPr>
        <w:rPr>
          <w:lang w:val="en-US"/>
        </w:rPr>
      </w:pPr>
      <w:commentRangeStart w:id="8"/>
      <w:r w:rsidRPr="008211FD">
        <w:rPr>
          <w:strike/>
          <w:lang w:val="en-US"/>
        </w:rPr>
        <w:t xml:space="preserve">In particular, my curiosity and eagerness to try new things have drawn me to the dynamic world of racing. </w:t>
      </w:r>
      <w:commentRangeEnd w:id="8"/>
      <w:r w:rsidR="008211FD">
        <w:rPr>
          <w:rStyle w:val="CommentReference"/>
        </w:rPr>
        <w:commentReference w:id="8"/>
      </w:r>
      <w:r w:rsidRPr="005F5D83">
        <w:rPr>
          <w:lang w:val="en-US"/>
        </w:rPr>
        <w:t>The fast-paced nature of racing, combined with its constant demand for innovation and adaptability, perfectly aligns with my personality and aspirations</w:t>
      </w:r>
      <w:commentRangeStart w:id="9"/>
      <w:r w:rsidRPr="005F5D83">
        <w:rPr>
          <w:lang w:val="en-US"/>
        </w:rPr>
        <w:t xml:space="preserve">. It offers an opportunity to continually explore new technologies, </w:t>
      </w:r>
      <w:commentRangeEnd w:id="9"/>
      <w:r w:rsidR="008211FD">
        <w:rPr>
          <w:rStyle w:val="CommentReference"/>
        </w:rPr>
        <w:commentReference w:id="9"/>
      </w:r>
      <w:r w:rsidRPr="005F5D83">
        <w:rPr>
          <w:lang w:val="en-US"/>
        </w:rPr>
        <w:t>experiment with cutting-edge designs, and challenge conventional limits. Embracing this exhilarating realm, I am determined to leave an indelible mark on the racing industry by combining my relentless curiosity, passion for engineering, and thirst for new experiences.</w:t>
      </w:r>
    </w:p>
    <w:p w14:paraId="7DF85093" w14:textId="77777777" w:rsidR="005F5D83" w:rsidRPr="005F5D83" w:rsidRDefault="005F5D83" w:rsidP="005F5D83">
      <w:pPr>
        <w:rPr>
          <w:lang w:val="en-US"/>
        </w:rPr>
      </w:pPr>
    </w:p>
    <w:p w14:paraId="3A382445" w14:textId="5937DE93" w:rsidR="00EE74EA" w:rsidRDefault="005F5D83" w:rsidP="005F5D83">
      <w:pPr>
        <w:rPr>
          <w:lang w:val="en-US"/>
        </w:rPr>
      </w:pPr>
      <w:r w:rsidRPr="005F5D83">
        <w:rPr>
          <w:lang w:val="en-US"/>
        </w:rPr>
        <w:t xml:space="preserve">Throughout my journey, curiosity has been my steadfast companion, guiding me through uncharted territories and encouraging me to seek unconventional solutions. It has been the driving force shaping my path as an engineer, propelling me to continuously learn and grow. My insatiable thirst for knowledge has led me to explore diverse fields, transcending the boundaries of conventional education. </w:t>
      </w:r>
      <w:commentRangeStart w:id="10"/>
      <w:r w:rsidRPr="005F5D83">
        <w:rPr>
          <w:lang w:val="en-US"/>
        </w:rPr>
        <w:t>From immersing myself in the intricacies of mechanical engineering to studying the principles of aerodynamics, materials science, and data analytics, I have embraced each opportunity to expand my horizons</w:t>
      </w:r>
      <w:commentRangeEnd w:id="10"/>
      <w:r w:rsidR="00112854">
        <w:rPr>
          <w:rStyle w:val="CommentReference"/>
        </w:rPr>
        <w:commentReference w:id="10"/>
      </w:r>
    </w:p>
    <w:p w14:paraId="4F62915B" w14:textId="2C6D59CB" w:rsidR="00112854" w:rsidRDefault="00112854" w:rsidP="005F5D83">
      <w:pPr>
        <w:rPr>
          <w:lang w:val="en-US"/>
        </w:rPr>
      </w:pPr>
    </w:p>
    <w:p w14:paraId="7A1A9B2E" w14:textId="7C3A7BC8" w:rsidR="00112854" w:rsidRPr="00610793" w:rsidRDefault="00112854" w:rsidP="005F5D83">
      <w:pPr>
        <w:rPr>
          <w:sz w:val="24"/>
          <w:szCs w:val="24"/>
          <w:lang w:val="en-US"/>
        </w:rPr>
      </w:pPr>
      <w:r w:rsidRPr="00610793">
        <w:rPr>
          <w:sz w:val="24"/>
          <w:szCs w:val="24"/>
          <w:lang w:val="en-US"/>
        </w:rPr>
        <w:t>Hi Felix!</w:t>
      </w:r>
    </w:p>
    <w:p w14:paraId="6AABB0EC" w14:textId="40DB7FA9" w:rsidR="00112854" w:rsidRPr="00610793" w:rsidRDefault="00112854" w:rsidP="005F5D83">
      <w:pPr>
        <w:rPr>
          <w:sz w:val="24"/>
          <w:szCs w:val="24"/>
          <w:lang w:val="en-US"/>
        </w:rPr>
      </w:pPr>
      <w:r w:rsidRPr="00610793">
        <w:rPr>
          <w:sz w:val="24"/>
          <w:szCs w:val="24"/>
          <w:lang w:val="en-US"/>
        </w:rPr>
        <w:t>You’ve chosen a unique prompt that allows you to weave a narrative about an extraordinary interest. I also want to commend your attempt in writing your story coherently, starting with your first encounter with cars and how you gradually fell in love with the world of automobiles.</w:t>
      </w:r>
    </w:p>
    <w:p w14:paraId="1B74C20D" w14:textId="24141414" w:rsidR="00B4351A" w:rsidRPr="00610793" w:rsidRDefault="00112854" w:rsidP="005F5D83">
      <w:pPr>
        <w:rPr>
          <w:sz w:val="24"/>
          <w:szCs w:val="24"/>
          <w:lang w:val="en-US"/>
        </w:rPr>
      </w:pPr>
      <w:r w:rsidRPr="00610793">
        <w:rPr>
          <w:sz w:val="24"/>
          <w:szCs w:val="24"/>
          <w:lang w:val="en-US"/>
        </w:rPr>
        <w:t xml:space="preserve">To make your essay stand out even further, I’ve left specific comments that you </w:t>
      </w:r>
      <w:r w:rsidR="00610793">
        <w:rPr>
          <w:sz w:val="24"/>
          <w:szCs w:val="24"/>
          <w:lang w:val="en-US"/>
        </w:rPr>
        <w:t xml:space="preserve">can </w:t>
      </w:r>
      <w:r w:rsidRPr="00610793">
        <w:rPr>
          <w:sz w:val="24"/>
          <w:szCs w:val="24"/>
          <w:lang w:val="en-US"/>
        </w:rPr>
        <w:t xml:space="preserve">address. You have a way with language, and you’ve utilized your skills quite well. Thus, I highly recommend that you provide some more context and details (see comments) that would help readers understand who you are and why your interest is so integral to you. </w:t>
      </w:r>
    </w:p>
    <w:p w14:paraId="303965AD" w14:textId="77777777" w:rsidR="00B4351A" w:rsidRPr="0003652F" w:rsidRDefault="00B4351A" w:rsidP="005F5D83">
      <w:pPr>
        <w:rPr>
          <w:lang w:val="en-US"/>
        </w:rPr>
      </w:pPr>
      <w:bookmarkStart w:id="11" w:name="_GoBack"/>
      <w:bookmarkEnd w:id="11"/>
    </w:p>
    <w:sectPr w:rsidR="00B4351A" w:rsidRPr="000365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1T17:39:00Z" w:initials="MOU">
    <w:p w14:paraId="4CB27CD5" w14:textId="77777777" w:rsidR="004A2B45" w:rsidRDefault="004A2B45">
      <w:pPr>
        <w:pStyle w:val="CommentText"/>
      </w:pPr>
      <w:r>
        <w:rPr>
          <w:rStyle w:val="CommentReference"/>
        </w:rPr>
        <w:annotationRef/>
      </w:r>
      <w:r>
        <w:t xml:space="preserve">This is such an interesting start! </w:t>
      </w:r>
    </w:p>
    <w:p w14:paraId="20436EA8" w14:textId="77777777" w:rsidR="004A2B45" w:rsidRDefault="004A2B45">
      <w:pPr>
        <w:pStyle w:val="CommentText"/>
      </w:pPr>
    </w:p>
    <w:p w14:paraId="1D002E89" w14:textId="77777777" w:rsidR="004A2B45" w:rsidRDefault="004A2B45">
      <w:pPr>
        <w:pStyle w:val="CommentText"/>
      </w:pPr>
      <w:r>
        <w:t>May I suggest that you also utilize sound effect and more descriptive language for optimum impact?</w:t>
      </w:r>
    </w:p>
    <w:p w14:paraId="1D557773" w14:textId="77777777" w:rsidR="004A2B45" w:rsidRDefault="004A2B45">
      <w:pPr>
        <w:pStyle w:val="CommentText"/>
      </w:pPr>
    </w:p>
    <w:p w14:paraId="40C9EAA9" w14:textId="77777777" w:rsidR="004A2B45" w:rsidRDefault="004A2B45">
      <w:pPr>
        <w:pStyle w:val="CommentText"/>
      </w:pPr>
      <w:r>
        <w:t xml:space="preserve">“Vroom…” </w:t>
      </w:r>
    </w:p>
    <w:p w14:paraId="748545CF" w14:textId="77777777" w:rsidR="004A2B45" w:rsidRDefault="004A2B45">
      <w:pPr>
        <w:pStyle w:val="CommentText"/>
      </w:pPr>
      <w:r>
        <w:t>“How is it, Felix? Isn’t it fun?” my mom smiled at me cheerfully, which I responded with a gleeful laughter.</w:t>
      </w:r>
    </w:p>
    <w:p w14:paraId="5B24E4ED" w14:textId="77777777" w:rsidR="004A2B45" w:rsidRDefault="004A2B45">
      <w:pPr>
        <w:pStyle w:val="CommentText"/>
      </w:pPr>
    </w:p>
    <w:p w14:paraId="4DCA80A8" w14:textId="33E3A31E" w:rsidR="004A2B45" w:rsidRDefault="004A2B45">
      <w:pPr>
        <w:pStyle w:val="CommentText"/>
      </w:pPr>
      <w:r>
        <w:t xml:space="preserve">Then, use descriptive language (engage your five senses) to describe why your first drive with your mother made such an unforgettable impact to you. </w:t>
      </w:r>
    </w:p>
  </w:comment>
  <w:comment w:id="1" w:author="Microsoft Office User" w:date="2023-06-21T17:43:00Z" w:initials="MOU">
    <w:p w14:paraId="437EA851" w14:textId="63CDE968" w:rsidR="008211FD" w:rsidRDefault="008211FD">
      <w:pPr>
        <w:pStyle w:val="CommentText"/>
      </w:pPr>
      <w:r>
        <w:rPr>
          <w:rStyle w:val="CommentReference"/>
        </w:rPr>
        <w:annotationRef/>
      </w:r>
      <w:r>
        <w:t xml:space="preserve">Ok, since you delved and described your love of cars here, it is even more imperative that you described the exact feelings and thoughts that went through your young minds that you were able to feel such excitement for cars. </w:t>
      </w:r>
    </w:p>
  </w:comment>
  <w:comment w:id="2" w:author="Microsoft Office User" w:date="2023-06-21T17:44:00Z" w:initials="MOU">
    <w:p w14:paraId="4092DC9B" w14:textId="77777777" w:rsidR="008211FD" w:rsidRDefault="008211FD">
      <w:pPr>
        <w:pStyle w:val="CommentText"/>
      </w:pPr>
      <w:r>
        <w:rPr>
          <w:rStyle w:val="CommentReference"/>
        </w:rPr>
        <w:annotationRef/>
      </w:r>
      <w:r>
        <w:t>What cemented your dream, though?</w:t>
      </w:r>
    </w:p>
    <w:p w14:paraId="6D8026AD" w14:textId="13EB0476" w:rsidR="008211FD" w:rsidRDefault="008211FD">
      <w:pPr>
        <w:pStyle w:val="CommentText"/>
      </w:pPr>
      <w:r>
        <w:t xml:space="preserve">I felt that you can at least mention another exhilarating journey so that your story is more believable to the readers. </w:t>
      </w:r>
    </w:p>
  </w:comment>
  <w:comment w:id="3" w:author="Microsoft Office User" w:date="2023-06-21T17:45:00Z" w:initials="MOU">
    <w:p w14:paraId="68D67319" w14:textId="77777777" w:rsidR="008211FD" w:rsidRDefault="008211FD">
      <w:pPr>
        <w:pStyle w:val="CommentText"/>
      </w:pPr>
      <w:r>
        <w:rPr>
          <w:rStyle w:val="CommentReference"/>
        </w:rPr>
        <w:annotationRef/>
      </w:r>
      <w:r>
        <w:t xml:space="preserve">I also wonder why you would want to be an engineer as a young child if you loved the feeling of being in a car? </w:t>
      </w:r>
    </w:p>
    <w:p w14:paraId="58E61D32" w14:textId="77777777" w:rsidR="008211FD" w:rsidRDefault="008211FD">
      <w:pPr>
        <w:pStyle w:val="CommentText"/>
      </w:pPr>
    </w:p>
    <w:p w14:paraId="3A16D332" w14:textId="42613DF6" w:rsidR="008211FD" w:rsidRDefault="008211FD">
      <w:pPr>
        <w:pStyle w:val="CommentText"/>
      </w:pPr>
      <w:r>
        <w:t>Why not an automobile racer? Why engineer specifically? Was there anyone who inspired you?</w:t>
      </w:r>
    </w:p>
  </w:comment>
  <w:comment w:id="4" w:author="Microsoft Office User" w:date="2023-06-21T17:46:00Z" w:initials="MOU">
    <w:p w14:paraId="2792E12F" w14:textId="537B94A0" w:rsidR="008211FD" w:rsidRDefault="008211FD">
      <w:pPr>
        <w:pStyle w:val="CommentText"/>
      </w:pPr>
      <w:r>
        <w:rPr>
          <w:rStyle w:val="CommentReference"/>
        </w:rPr>
        <w:annotationRef/>
      </w:r>
      <w:r>
        <w:t xml:space="preserve">Nice! </w:t>
      </w:r>
    </w:p>
  </w:comment>
  <w:comment w:id="6" w:author="Microsoft Office User" w:date="2023-06-21T17:49:00Z" w:initials="MOU">
    <w:p w14:paraId="35867847" w14:textId="77777777" w:rsidR="008211FD" w:rsidRDefault="008211FD">
      <w:pPr>
        <w:pStyle w:val="CommentText"/>
      </w:pPr>
      <w:r>
        <w:rPr>
          <w:rStyle w:val="CommentReference"/>
        </w:rPr>
        <w:annotationRef/>
      </w:r>
      <w:r>
        <w:t>I think that the outcome or your experience in joining this competition would help clarify the next part where you found your love for racing.</w:t>
      </w:r>
    </w:p>
    <w:p w14:paraId="4328A7E1" w14:textId="77777777" w:rsidR="008211FD" w:rsidRDefault="008211FD">
      <w:pPr>
        <w:pStyle w:val="CommentText"/>
      </w:pPr>
    </w:p>
    <w:p w14:paraId="3D1F55DC" w14:textId="2804B714" w:rsidR="008211FD" w:rsidRDefault="008211FD">
      <w:pPr>
        <w:pStyle w:val="CommentText"/>
      </w:pPr>
      <w:r>
        <w:t>What happened during the competition?</w:t>
      </w:r>
    </w:p>
  </w:comment>
  <w:comment w:id="7" w:author="Microsoft Office User" w:date="2023-06-21T17:48:00Z" w:initials="MOU">
    <w:p w14:paraId="38AE0879" w14:textId="77777777" w:rsidR="008211FD" w:rsidRDefault="008211FD">
      <w:pPr>
        <w:pStyle w:val="CommentText"/>
      </w:pPr>
      <w:r>
        <w:rPr>
          <w:rStyle w:val="CommentReference"/>
        </w:rPr>
        <w:annotationRef/>
      </w:r>
      <w:r>
        <w:t xml:space="preserve">I see here that you found your love for racing. </w:t>
      </w:r>
    </w:p>
    <w:p w14:paraId="7FD10218" w14:textId="77777777" w:rsidR="008211FD" w:rsidRDefault="008211FD">
      <w:pPr>
        <w:pStyle w:val="CommentText"/>
      </w:pPr>
    </w:p>
    <w:p w14:paraId="2271F8F1" w14:textId="5760F18B" w:rsidR="008211FD" w:rsidRDefault="008211FD">
      <w:pPr>
        <w:pStyle w:val="CommentText"/>
      </w:pPr>
      <w:r>
        <w:t xml:space="preserve">However, I wonder why you thought of engineering and not racing first? </w:t>
      </w:r>
    </w:p>
  </w:comment>
  <w:comment w:id="8" w:author="Microsoft Office User" w:date="2023-06-21T17:50:00Z" w:initials="MOU">
    <w:p w14:paraId="57F0541A" w14:textId="34949CED" w:rsidR="008211FD" w:rsidRDefault="008211FD">
      <w:pPr>
        <w:pStyle w:val="CommentText"/>
      </w:pPr>
      <w:r>
        <w:rPr>
          <w:rStyle w:val="CommentReference"/>
        </w:rPr>
        <w:annotationRef/>
      </w:r>
      <w:r>
        <w:t xml:space="preserve">Repetitive as you’ve mentioned this in the previous paragraph. </w:t>
      </w:r>
    </w:p>
  </w:comment>
  <w:comment w:id="9" w:author="Microsoft Office User" w:date="2023-06-21T17:51:00Z" w:initials="MOU">
    <w:p w14:paraId="5C840FC3" w14:textId="77777777" w:rsidR="008211FD" w:rsidRDefault="008211FD">
      <w:pPr>
        <w:pStyle w:val="CommentText"/>
      </w:pPr>
      <w:r>
        <w:rPr>
          <w:rStyle w:val="CommentReference"/>
        </w:rPr>
        <w:annotationRef/>
      </w:r>
      <w:r>
        <w:t xml:space="preserve">Did you happen to try racing during the competition? Or maybe met someone who inspired you? Talked to a racer? </w:t>
      </w:r>
    </w:p>
    <w:p w14:paraId="1025649D" w14:textId="77777777" w:rsidR="008211FD" w:rsidRDefault="008211FD">
      <w:pPr>
        <w:pStyle w:val="CommentText"/>
      </w:pPr>
    </w:p>
    <w:p w14:paraId="44550272" w14:textId="515DA23A" w:rsidR="008211FD" w:rsidRDefault="008211FD">
      <w:pPr>
        <w:pStyle w:val="CommentText"/>
      </w:pPr>
    </w:p>
  </w:comment>
  <w:comment w:id="10" w:author="Microsoft Office User" w:date="2023-06-21T17:53:00Z" w:initials="MOU">
    <w:p w14:paraId="779ED79F" w14:textId="77777777" w:rsidR="00112854" w:rsidRDefault="00112854">
      <w:pPr>
        <w:pStyle w:val="CommentText"/>
      </w:pPr>
      <w:r>
        <w:rPr>
          <w:rStyle w:val="CommentReference"/>
        </w:rPr>
        <w:annotationRef/>
      </w:r>
      <w:r>
        <w:t>This part seems inconclusive/slightly anti-</w:t>
      </w:r>
      <w:proofErr w:type="spellStart"/>
      <w:r>
        <w:t>climatic</w:t>
      </w:r>
      <w:proofErr w:type="spellEnd"/>
      <w:r>
        <w:t xml:space="preserve"> after such an exciting start and journey. </w:t>
      </w:r>
    </w:p>
    <w:p w14:paraId="06736135" w14:textId="77777777" w:rsidR="00112854" w:rsidRDefault="00112854">
      <w:pPr>
        <w:pStyle w:val="CommentText"/>
      </w:pPr>
    </w:p>
    <w:p w14:paraId="25D50FA3" w14:textId="77777777" w:rsidR="00112854" w:rsidRDefault="00112854">
      <w:pPr>
        <w:pStyle w:val="CommentText"/>
      </w:pPr>
      <w:r>
        <w:t xml:space="preserve">It’d be better to end with how your curiosity has helped you grow as a person. </w:t>
      </w:r>
    </w:p>
    <w:p w14:paraId="2F0CD8F4" w14:textId="77777777" w:rsidR="00112854" w:rsidRDefault="00112854">
      <w:pPr>
        <w:pStyle w:val="CommentText"/>
      </w:pPr>
    </w:p>
    <w:p w14:paraId="53D19EE9" w14:textId="77777777" w:rsidR="00112854" w:rsidRDefault="00112854">
      <w:pPr>
        <w:pStyle w:val="CommentText"/>
      </w:pPr>
      <w:r>
        <w:t>True, it has helped you to be someone open-minded, but what else?</w:t>
      </w:r>
    </w:p>
    <w:p w14:paraId="4CC78036" w14:textId="77777777" w:rsidR="00112854" w:rsidRDefault="00112854">
      <w:pPr>
        <w:pStyle w:val="CommentText"/>
      </w:pPr>
      <w:r>
        <w:t xml:space="preserve">And what do you plan to do in the future by combining all of your interest and strength? </w:t>
      </w:r>
    </w:p>
    <w:p w14:paraId="1EC61123" w14:textId="77777777" w:rsidR="00B4351A" w:rsidRDefault="00B4351A">
      <w:pPr>
        <w:pStyle w:val="CommentText"/>
      </w:pPr>
    </w:p>
    <w:p w14:paraId="69185A3C" w14:textId="54C0A537" w:rsidR="00B4351A" w:rsidRDefault="00B4351A">
      <w:pPr>
        <w:pStyle w:val="CommentText"/>
      </w:pPr>
      <w:r>
        <w:t xml:space="preserve">Would being a racer/engineer be your dream? How do you plan to contribute to this field?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A80A8" w15:done="0"/>
  <w15:commentEx w15:paraId="437EA851" w15:done="0"/>
  <w15:commentEx w15:paraId="6D8026AD" w15:done="0"/>
  <w15:commentEx w15:paraId="3A16D332" w15:done="0"/>
  <w15:commentEx w15:paraId="2792E12F" w15:done="0"/>
  <w15:commentEx w15:paraId="3D1F55DC" w15:done="0"/>
  <w15:commentEx w15:paraId="2271F8F1" w15:done="0"/>
  <w15:commentEx w15:paraId="57F0541A" w15:done="0"/>
  <w15:commentEx w15:paraId="44550272" w15:done="0"/>
  <w15:commentEx w15:paraId="69185A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A80A8" w16cid:durableId="283DB445"/>
  <w16cid:commentId w16cid:paraId="437EA851" w16cid:durableId="283DB54B"/>
  <w16cid:commentId w16cid:paraId="6D8026AD" w16cid:durableId="283DB593"/>
  <w16cid:commentId w16cid:paraId="3A16D332" w16cid:durableId="283DB5C3"/>
  <w16cid:commentId w16cid:paraId="2792E12F" w16cid:durableId="283DB60C"/>
  <w16cid:commentId w16cid:paraId="3D1F55DC" w16cid:durableId="283DB6B1"/>
  <w16cid:commentId w16cid:paraId="2271F8F1" w16cid:durableId="283DB685"/>
  <w16cid:commentId w16cid:paraId="57F0541A" w16cid:durableId="283DB6FC"/>
  <w16cid:commentId w16cid:paraId="44550272" w16cid:durableId="283DB726"/>
  <w16cid:commentId w16cid:paraId="69185A3C" w16cid:durableId="283DB7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9B600" w14:textId="77777777" w:rsidR="00AB47D4" w:rsidRDefault="00AB47D4" w:rsidP="00AF615B">
      <w:pPr>
        <w:spacing w:after="0" w:line="240" w:lineRule="auto"/>
      </w:pPr>
      <w:r>
        <w:separator/>
      </w:r>
    </w:p>
  </w:endnote>
  <w:endnote w:type="continuationSeparator" w:id="0">
    <w:p w14:paraId="1ED950BC" w14:textId="77777777" w:rsidR="00AB47D4" w:rsidRDefault="00AB47D4" w:rsidP="00AF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B56A7" w14:textId="77777777" w:rsidR="00AB47D4" w:rsidRDefault="00AB47D4" w:rsidP="00AF615B">
      <w:pPr>
        <w:spacing w:after="0" w:line="240" w:lineRule="auto"/>
      </w:pPr>
      <w:r>
        <w:separator/>
      </w:r>
    </w:p>
  </w:footnote>
  <w:footnote w:type="continuationSeparator" w:id="0">
    <w:p w14:paraId="16E73D4E" w14:textId="77777777" w:rsidR="00AB47D4" w:rsidRDefault="00AB47D4" w:rsidP="00AF615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2F"/>
    <w:rsid w:val="0003652F"/>
    <w:rsid w:val="000365CB"/>
    <w:rsid w:val="000D7AFC"/>
    <w:rsid w:val="00112854"/>
    <w:rsid w:val="001F1210"/>
    <w:rsid w:val="00202DAD"/>
    <w:rsid w:val="002B07C4"/>
    <w:rsid w:val="003126A7"/>
    <w:rsid w:val="00474939"/>
    <w:rsid w:val="004A2B45"/>
    <w:rsid w:val="00521F77"/>
    <w:rsid w:val="0057293F"/>
    <w:rsid w:val="005D641D"/>
    <w:rsid w:val="005F5D83"/>
    <w:rsid w:val="00610793"/>
    <w:rsid w:val="008211FD"/>
    <w:rsid w:val="008D66F7"/>
    <w:rsid w:val="00991547"/>
    <w:rsid w:val="009E2A3B"/>
    <w:rsid w:val="00A96FC3"/>
    <w:rsid w:val="00AB47D4"/>
    <w:rsid w:val="00AF615B"/>
    <w:rsid w:val="00B4351A"/>
    <w:rsid w:val="00BE710E"/>
    <w:rsid w:val="00D804B5"/>
    <w:rsid w:val="00E61DC0"/>
    <w:rsid w:val="00EE74EA"/>
    <w:rsid w:val="00F9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44C94"/>
  <w15:chartTrackingRefBased/>
  <w15:docId w15:val="{B1EB0A22-2A1E-4092-9DB8-CB20B3A5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5B"/>
    <w:rPr>
      <w:lang w:val="en-GB"/>
    </w:rPr>
  </w:style>
  <w:style w:type="paragraph" w:styleId="Footer">
    <w:name w:val="footer"/>
    <w:basedOn w:val="Normal"/>
    <w:link w:val="FooterChar"/>
    <w:uiPriority w:val="99"/>
    <w:unhideWhenUsed/>
    <w:rsid w:val="00AF6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5B"/>
    <w:rPr>
      <w:lang w:val="en-GB"/>
    </w:rPr>
  </w:style>
  <w:style w:type="character" w:styleId="CommentReference">
    <w:name w:val="annotation reference"/>
    <w:basedOn w:val="DefaultParagraphFont"/>
    <w:uiPriority w:val="99"/>
    <w:semiHidden/>
    <w:unhideWhenUsed/>
    <w:rsid w:val="004A2B45"/>
    <w:rPr>
      <w:sz w:val="16"/>
      <w:szCs w:val="16"/>
    </w:rPr>
  </w:style>
  <w:style w:type="paragraph" w:styleId="CommentText">
    <w:name w:val="annotation text"/>
    <w:basedOn w:val="Normal"/>
    <w:link w:val="CommentTextChar"/>
    <w:uiPriority w:val="99"/>
    <w:semiHidden/>
    <w:unhideWhenUsed/>
    <w:rsid w:val="004A2B45"/>
    <w:pPr>
      <w:spacing w:line="240" w:lineRule="auto"/>
    </w:pPr>
    <w:rPr>
      <w:sz w:val="20"/>
      <w:szCs w:val="20"/>
    </w:rPr>
  </w:style>
  <w:style w:type="character" w:customStyle="1" w:styleId="CommentTextChar">
    <w:name w:val="Comment Text Char"/>
    <w:basedOn w:val="DefaultParagraphFont"/>
    <w:link w:val="CommentText"/>
    <w:uiPriority w:val="99"/>
    <w:semiHidden/>
    <w:rsid w:val="004A2B45"/>
    <w:rPr>
      <w:sz w:val="20"/>
      <w:szCs w:val="20"/>
      <w:lang w:val="en-GB"/>
    </w:rPr>
  </w:style>
  <w:style w:type="paragraph" w:styleId="CommentSubject">
    <w:name w:val="annotation subject"/>
    <w:basedOn w:val="CommentText"/>
    <w:next w:val="CommentText"/>
    <w:link w:val="CommentSubjectChar"/>
    <w:uiPriority w:val="99"/>
    <w:semiHidden/>
    <w:unhideWhenUsed/>
    <w:rsid w:val="004A2B45"/>
    <w:rPr>
      <w:b/>
      <w:bCs/>
    </w:rPr>
  </w:style>
  <w:style w:type="character" w:customStyle="1" w:styleId="CommentSubjectChar">
    <w:name w:val="Comment Subject Char"/>
    <w:basedOn w:val="CommentTextChar"/>
    <w:link w:val="CommentSubject"/>
    <w:uiPriority w:val="99"/>
    <w:semiHidden/>
    <w:rsid w:val="004A2B45"/>
    <w:rPr>
      <w:b/>
      <w:bCs/>
      <w:sz w:val="20"/>
      <w:szCs w:val="20"/>
      <w:lang w:val="en-GB"/>
    </w:rPr>
  </w:style>
  <w:style w:type="paragraph" w:styleId="BalloonText">
    <w:name w:val="Balloon Text"/>
    <w:basedOn w:val="Normal"/>
    <w:link w:val="BalloonTextChar"/>
    <w:uiPriority w:val="99"/>
    <w:semiHidden/>
    <w:unhideWhenUsed/>
    <w:rsid w:val="004A2B4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2B4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63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Jatimora</dc:creator>
  <cp:keywords/>
  <dc:description/>
  <cp:lastModifiedBy>Microsoft Office User</cp:lastModifiedBy>
  <cp:revision>7</cp:revision>
  <dcterms:created xsi:type="dcterms:W3CDTF">2023-06-20T18:04:00Z</dcterms:created>
  <dcterms:modified xsi:type="dcterms:W3CDTF">2023-06-21T11:03:00Z</dcterms:modified>
</cp:coreProperties>
</file>