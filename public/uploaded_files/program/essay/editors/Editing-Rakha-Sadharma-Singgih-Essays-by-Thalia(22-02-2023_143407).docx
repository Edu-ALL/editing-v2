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5BFA" w:rsidRDefault="009B0A10">
      <w:pPr>
        <w:shd w:val="clear" w:color="auto" w:fill="FFFFFF"/>
        <w:rPr>
          <w:rFonts w:ascii="Times New Roman" w:eastAsia="Times New Roman" w:hAnsi="Times New Roman" w:cs="Times New Roman"/>
          <w:b/>
          <w:color w:val="1C1C1C"/>
          <w:sz w:val="28"/>
          <w:szCs w:val="28"/>
        </w:rPr>
      </w:pPr>
      <w:r>
        <w:rPr>
          <w:rFonts w:ascii="Times New Roman" w:eastAsia="Times New Roman" w:hAnsi="Times New Roman" w:cs="Times New Roman"/>
          <w:b/>
          <w:color w:val="1C1C1C"/>
          <w:sz w:val="28"/>
          <w:szCs w:val="28"/>
        </w:rPr>
        <w:t>BOSTON UNIVERSITY: QUESTROM MBA</w:t>
      </w:r>
    </w:p>
    <w:p w14:paraId="00000002" w14:textId="77777777" w:rsidR="001E5BFA" w:rsidRDefault="001E5BFA">
      <w:pPr>
        <w:shd w:val="clear" w:color="auto" w:fill="FFFFFF"/>
        <w:rPr>
          <w:rFonts w:ascii="Times New Roman" w:eastAsia="Times New Roman" w:hAnsi="Times New Roman" w:cs="Times New Roman"/>
          <w:b/>
          <w:color w:val="1C1C1C"/>
          <w:sz w:val="24"/>
          <w:szCs w:val="24"/>
          <w:u w:val="single"/>
        </w:rPr>
      </w:pPr>
    </w:p>
    <w:p w14:paraId="00000003" w14:textId="77777777" w:rsidR="001E5BFA" w:rsidRDefault="009B0A10">
      <w:pPr>
        <w:shd w:val="clear" w:color="auto" w:fill="FFFFFF"/>
        <w:rPr>
          <w:rFonts w:ascii="Times New Roman" w:eastAsia="Times New Roman" w:hAnsi="Times New Roman" w:cs="Times New Roman"/>
          <w:b/>
          <w:color w:val="1C1C1C"/>
          <w:sz w:val="24"/>
          <w:szCs w:val="24"/>
          <w:u w:val="single"/>
        </w:rPr>
      </w:pPr>
      <w:r>
        <w:rPr>
          <w:rFonts w:ascii="Times New Roman" w:eastAsia="Times New Roman" w:hAnsi="Times New Roman" w:cs="Times New Roman"/>
          <w:b/>
          <w:color w:val="1C1C1C"/>
          <w:sz w:val="24"/>
          <w:szCs w:val="24"/>
          <w:u w:val="single"/>
        </w:rPr>
        <w:t>GOAL</w:t>
      </w:r>
    </w:p>
    <w:p w14:paraId="00000004" w14:textId="77777777" w:rsidR="001E5BFA" w:rsidRDefault="009B0A1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Immediately post-MBA, my goal is to work as a</w:t>
      </w:r>
    </w:p>
    <w:p w14:paraId="00000005"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Targeted Job Role: Consultant</w:t>
      </w:r>
    </w:p>
    <w:p w14:paraId="00000006"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 Job Company: Boston Consulting Group</w:t>
      </w:r>
    </w:p>
    <w:p w14:paraId="00000007"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Management Consultant</w:t>
      </w:r>
    </w:p>
    <w:p w14:paraId="00000008" w14:textId="77777777" w:rsidR="001E5BFA" w:rsidRDefault="009B0A1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 xml:space="preserve"> </w:t>
      </w:r>
    </w:p>
    <w:p w14:paraId="00000009" w14:textId="77777777" w:rsidR="001E5BFA" w:rsidRDefault="009B0A10">
      <w:pPr>
        <w:shd w:val="clear" w:color="auto" w:fill="FFFFFF"/>
        <w:rPr>
          <w:rFonts w:ascii="Times New Roman" w:eastAsia="Times New Roman" w:hAnsi="Times New Roman" w:cs="Times New Roman"/>
          <w:b/>
          <w:color w:val="1C1C1C"/>
          <w:sz w:val="24"/>
          <w:szCs w:val="24"/>
        </w:rPr>
      </w:pPr>
      <w:r>
        <w:rPr>
          <w:rFonts w:ascii="Times New Roman" w:eastAsia="Times New Roman" w:hAnsi="Times New Roman" w:cs="Times New Roman"/>
          <w:b/>
          <w:color w:val="1C1C1C"/>
          <w:sz w:val="24"/>
          <w:szCs w:val="24"/>
        </w:rPr>
        <w:t>In 5 – 10 years post-MBA, my goal is to work as a</w:t>
      </w:r>
    </w:p>
    <w:p w14:paraId="0000000A"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Targeted Job Role: CEO</w:t>
      </w:r>
    </w:p>
    <w:p w14:paraId="0000000B"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Target Job Company: My own company</w:t>
      </w:r>
    </w:p>
    <w:p w14:paraId="0000000C"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Digital Technology</w:t>
      </w:r>
    </w:p>
    <w:p w14:paraId="0000000D" w14:textId="77777777" w:rsidR="001E5BFA" w:rsidRDefault="009B0A1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1E5BFA" w:rsidRDefault="009B0A10">
      <w:pPr>
        <w:spacing w:after="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ESSAY</w:t>
      </w:r>
    </w:p>
    <w:p w14:paraId="0000000F" w14:textId="77777777" w:rsidR="001E5BFA" w:rsidRDefault="009B0A10">
      <w:pPr>
        <w:spacing w:after="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you’re someone who feels they can better express themselves and their reasons for applying to the Questrom School of Business in writing, we </w:t>
      </w:r>
      <w:r>
        <w:rPr>
          <w:rFonts w:ascii="Times New Roman" w:eastAsia="Times New Roman" w:hAnsi="Times New Roman" w:cs="Times New Roman"/>
          <w:i/>
          <w:sz w:val="24"/>
          <w:szCs w:val="24"/>
        </w:rPr>
        <w:t>encourage you to complete the written essay. Within the “Documents” section of the “Program Materials” portion of the application, you will scroll down to “Essay” and click “Add Document” to upload your written essay.</w:t>
      </w:r>
    </w:p>
    <w:p w14:paraId="00000010" w14:textId="77777777" w:rsidR="001E5BFA" w:rsidRDefault="009B0A10">
      <w:pPr>
        <w:spacing w:after="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Your written essay should be </w:t>
      </w:r>
      <w:r>
        <w:rPr>
          <w:rFonts w:ascii="Times New Roman" w:eastAsia="Times New Roman" w:hAnsi="Times New Roman" w:cs="Times New Roman"/>
          <w:b/>
          <w:i/>
          <w:sz w:val="24"/>
          <w:szCs w:val="24"/>
        </w:rPr>
        <w:t>no more t</w:t>
      </w:r>
      <w:r>
        <w:rPr>
          <w:rFonts w:ascii="Times New Roman" w:eastAsia="Times New Roman" w:hAnsi="Times New Roman" w:cs="Times New Roman"/>
          <w:b/>
          <w:i/>
          <w:sz w:val="24"/>
          <w:szCs w:val="24"/>
        </w:rPr>
        <w:t xml:space="preserve">han 750 </w:t>
      </w:r>
      <w:proofErr w:type="gramStart"/>
      <w:r>
        <w:rPr>
          <w:rFonts w:ascii="Times New Roman" w:eastAsia="Times New Roman" w:hAnsi="Times New Roman" w:cs="Times New Roman"/>
          <w:b/>
          <w:i/>
          <w:sz w:val="24"/>
          <w:szCs w:val="24"/>
        </w:rPr>
        <w:t>words</w:t>
      </w:r>
      <w:r>
        <w:rPr>
          <w:rFonts w:ascii="Times New Roman" w:eastAsia="Times New Roman" w:hAnsi="Times New Roman" w:cs="Times New Roman"/>
          <w:i/>
          <w:sz w:val="24"/>
          <w:szCs w:val="24"/>
        </w:rPr>
        <w:t>, and</w:t>
      </w:r>
      <w:proofErr w:type="gramEnd"/>
      <w:r>
        <w:rPr>
          <w:rFonts w:ascii="Times New Roman" w:eastAsia="Times New Roman" w:hAnsi="Times New Roman" w:cs="Times New Roman"/>
          <w:i/>
          <w:sz w:val="24"/>
          <w:szCs w:val="24"/>
        </w:rPr>
        <w:t xml:space="preserve"> should explain to the admissions committee why you’d like to earn your degree from the Questrom School of Business specifically. It should also address why you have selected the program you are applying to (Full-Time MBA, Professional Ev</w:t>
      </w:r>
      <w:r>
        <w:rPr>
          <w:rFonts w:ascii="Times New Roman" w:eastAsia="Times New Roman" w:hAnsi="Times New Roman" w:cs="Times New Roman"/>
          <w:i/>
          <w:sz w:val="24"/>
          <w:szCs w:val="24"/>
        </w:rPr>
        <w:t>ening MBA, Health Sector MBA, Dual Degree, etc.) – and how that program will help you achieve your post-graduate goals.</w:t>
      </w:r>
    </w:p>
    <w:p w14:paraId="00000011" w14:textId="77777777" w:rsidR="001E5BFA" w:rsidRDefault="009B0A10">
      <w:pPr>
        <w:spacing w:after="48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Starting from a simple stone tool made 2 million years ago, technologies have now evolved from helping us finish a certain task to helpi</w:t>
      </w:r>
      <w:r>
        <w:rPr>
          <w:rFonts w:ascii="Times New Roman" w:eastAsia="Times New Roman" w:hAnsi="Times New Roman" w:cs="Times New Roman"/>
          <w:sz w:val="24"/>
          <w:szCs w:val="24"/>
        </w:rPr>
        <w:t xml:space="preserve">ng make decisions for us </w:t>
      </w:r>
      <w:proofErr w:type="gramStart"/>
      <w:r>
        <w:rPr>
          <w:rFonts w:ascii="Times New Roman" w:eastAsia="Times New Roman" w:hAnsi="Times New Roman" w:cs="Times New Roman"/>
          <w:sz w:val="24"/>
          <w:szCs w:val="24"/>
        </w:rPr>
        <w:t>on a daily basis</w:t>
      </w:r>
      <w:commentRangeEnd w:id="0"/>
      <w:proofErr w:type="gramEnd"/>
      <w:r w:rsidR="00113AE1">
        <w:rPr>
          <w:rStyle w:val="CommentReference"/>
        </w:rPr>
        <w:commentReference w:id="0"/>
      </w:r>
      <w:r>
        <w:rPr>
          <w:rFonts w:ascii="Times New Roman" w:eastAsia="Times New Roman" w:hAnsi="Times New Roman" w:cs="Times New Roman"/>
          <w:sz w:val="24"/>
          <w:szCs w:val="24"/>
        </w:rPr>
        <w:t xml:space="preserve">. Growing up, I have always been fascinated by technologies and how impactful they are to people’s lives. 10 years ago, I would not have imagined ordering food and goods online would only be a click away and now it </w:t>
      </w:r>
      <w:r>
        <w:rPr>
          <w:rFonts w:ascii="Times New Roman" w:eastAsia="Times New Roman" w:hAnsi="Times New Roman" w:cs="Times New Roman"/>
          <w:sz w:val="24"/>
          <w:szCs w:val="24"/>
        </w:rPr>
        <w:t>already feels natural. Hence, I tend to keep my lifestyle updated with the latest technologies, ever since I was a child when mobile phones and the internet were first introduced. This has helped me along the years to be more efficient and independent such</w:t>
      </w:r>
      <w:r>
        <w:rPr>
          <w:rFonts w:ascii="Times New Roman" w:eastAsia="Times New Roman" w:hAnsi="Times New Roman" w:cs="Times New Roman"/>
          <w:sz w:val="24"/>
          <w:szCs w:val="24"/>
        </w:rPr>
        <w:t xml:space="preserve"> as being able to order taxis online, finding more resources for education and more ways to learn, plan my days more thoroughly and effectively, etc.</w:t>
      </w:r>
    </w:p>
    <w:p w14:paraId="00000012" w14:textId="77777777" w:rsidR="001E5BFA" w:rsidRDefault="009B0A10">
      <w:pPr>
        <w:spacing w:after="48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Zooming over to recent years, I found myself in a dilemma where the fast growth of technology also has sev</w:t>
      </w:r>
      <w:r>
        <w:rPr>
          <w:rFonts w:ascii="Times New Roman" w:eastAsia="Times New Roman" w:hAnsi="Times New Roman" w:cs="Times New Roman"/>
          <w:sz w:val="24"/>
          <w:szCs w:val="24"/>
        </w:rPr>
        <w:t>eral drawbacks and negative impacts on society</w:t>
      </w:r>
      <w:r>
        <w:rPr>
          <w:rFonts w:ascii="Times New Roman" w:eastAsia="Times New Roman" w:hAnsi="Times New Roman" w:cs="Times New Roman"/>
          <w:sz w:val="24"/>
          <w:szCs w:val="24"/>
        </w:rPr>
        <w:t xml:space="preserve">. </w:t>
      </w:r>
      <w:commentRangeEnd w:id="1"/>
      <w:r w:rsidR="008A028A">
        <w:rPr>
          <w:rStyle w:val="CommentReference"/>
        </w:rPr>
        <w:commentReference w:id="1"/>
      </w:r>
      <w:r>
        <w:rPr>
          <w:rFonts w:ascii="Times New Roman" w:eastAsia="Times New Roman" w:hAnsi="Times New Roman" w:cs="Times New Roman"/>
          <w:sz w:val="24"/>
          <w:szCs w:val="24"/>
        </w:rPr>
        <w:t xml:space="preserve">Firstly, technologies can create </w:t>
      </w:r>
      <w:r>
        <w:rPr>
          <w:rFonts w:ascii="Times New Roman" w:eastAsia="Times New Roman" w:hAnsi="Times New Roman" w:cs="Times New Roman"/>
          <w:sz w:val="24"/>
          <w:szCs w:val="24"/>
        </w:rPr>
        <w:lastRenderedPageBreak/>
        <w:t>more problems instead of solving them, especially if the environment is not suitable for the technology to be implemented yet. For example, the web and cloud services that sto</w:t>
      </w:r>
      <w:r>
        <w:rPr>
          <w:rFonts w:ascii="Times New Roman" w:eastAsia="Times New Roman" w:hAnsi="Times New Roman" w:cs="Times New Roman"/>
          <w:sz w:val="24"/>
          <w:szCs w:val="24"/>
        </w:rPr>
        <w:t>re our personal information pose a risk of privacy breach if it is not protected properly.  Secondly, technologies can increase inequality in society where low-skilled laborers are replaced through automation and only higher educated workers are in demand.</w:t>
      </w:r>
      <w:r>
        <w:rPr>
          <w:rFonts w:ascii="Times New Roman" w:eastAsia="Times New Roman" w:hAnsi="Times New Roman" w:cs="Times New Roman"/>
          <w:sz w:val="24"/>
          <w:szCs w:val="24"/>
        </w:rPr>
        <w:t xml:space="preserve"> Automation of manufacturing processes, </w:t>
      </w:r>
      <w:proofErr w:type="spellStart"/>
      <w:r>
        <w:rPr>
          <w:rFonts w:ascii="Times New Roman" w:eastAsia="Times New Roman" w:hAnsi="Times New Roman" w:cs="Times New Roman"/>
          <w:sz w:val="24"/>
          <w:szCs w:val="24"/>
        </w:rPr>
        <w:t>cashierless</w:t>
      </w:r>
      <w:proofErr w:type="spellEnd"/>
      <w:r>
        <w:rPr>
          <w:rFonts w:ascii="Times New Roman" w:eastAsia="Times New Roman" w:hAnsi="Times New Roman" w:cs="Times New Roman"/>
          <w:sz w:val="24"/>
          <w:szCs w:val="24"/>
        </w:rPr>
        <w:t xml:space="preserve"> retail stores, and automated parking payment systems are but a few examples that replace low-skilled workers. As a result, more affluent people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grow faster than lower class people that struggl</w:t>
      </w:r>
      <w:r>
        <w:rPr>
          <w:rFonts w:ascii="Times New Roman" w:eastAsia="Times New Roman" w:hAnsi="Times New Roman" w:cs="Times New Roman"/>
          <w:sz w:val="24"/>
          <w:szCs w:val="24"/>
        </w:rPr>
        <w:t>e with their limited resources and education.  Lastly, is that higher educated people adapt better to newer technologies hence societies that do not have a proper education will be left behind. This is seen among more rural areas where people who have less</w:t>
      </w:r>
      <w:r>
        <w:rPr>
          <w:rFonts w:ascii="Times New Roman" w:eastAsia="Times New Roman" w:hAnsi="Times New Roman" w:cs="Times New Roman"/>
          <w:sz w:val="24"/>
          <w:szCs w:val="24"/>
        </w:rPr>
        <w:t xml:space="preserve"> education choose not to use newer technologies even though it is available for them. This is seen in the rapid growth of online commerce in Indonesia where it is seen that their impact to local rural businesses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still limited due to people choosing not</w:t>
      </w:r>
      <w:r>
        <w:rPr>
          <w:rFonts w:ascii="Times New Roman" w:eastAsia="Times New Roman" w:hAnsi="Times New Roman" w:cs="Times New Roman"/>
          <w:sz w:val="24"/>
          <w:szCs w:val="24"/>
        </w:rPr>
        <w:t xml:space="preserve"> to be involved as they are not well educated yet on the technology of it.</w:t>
      </w:r>
    </w:p>
    <w:p w14:paraId="00000013"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Coming from a developing country, Indonesia, these drawbacks are recognizable as social gaps and differences in infrastructure are easily seen, especially with the rise of technolog</w:t>
      </w:r>
      <w:r>
        <w:rPr>
          <w:rFonts w:ascii="Times New Roman" w:eastAsia="Times New Roman" w:hAnsi="Times New Roman" w:cs="Times New Roman"/>
          <w:sz w:val="24"/>
          <w:szCs w:val="24"/>
        </w:rPr>
        <w:t>y companies in Indonesia in recent years. I realized this especially when I went to university where it was the first time I enrolled in a public school in Indonesia. I was exposed to different kinds of people from all over Indonesia with different backgro</w:t>
      </w:r>
      <w:r>
        <w:rPr>
          <w:rFonts w:ascii="Times New Roman" w:eastAsia="Times New Roman" w:hAnsi="Times New Roman" w:cs="Times New Roman"/>
          <w:sz w:val="24"/>
          <w:szCs w:val="24"/>
        </w:rPr>
        <w:t xml:space="preserve">unds with different lifestyles. With many interactions with different kinds of people from group work and extracurricular activities, I found out more on how different people adapt to technologies on their everyday lifestyle. </w:t>
      </w:r>
      <w:commentRangeStart w:id="2"/>
      <w:r>
        <w:rPr>
          <w:rFonts w:ascii="Times New Roman" w:eastAsia="Times New Roman" w:hAnsi="Times New Roman" w:cs="Times New Roman"/>
          <w:sz w:val="24"/>
          <w:szCs w:val="24"/>
        </w:rPr>
        <w:t xml:space="preserve">For example, there are people </w:t>
      </w:r>
      <w:r>
        <w:rPr>
          <w:rFonts w:ascii="Times New Roman" w:eastAsia="Times New Roman" w:hAnsi="Times New Roman" w:cs="Times New Roman"/>
          <w:sz w:val="24"/>
          <w:szCs w:val="24"/>
        </w:rPr>
        <w:t xml:space="preserve">who choose to have their lunch delivered to campus while there are also people willing to walk outside campus for a </w:t>
      </w:r>
      <w:proofErr w:type="gramStart"/>
      <w:r>
        <w:rPr>
          <w:rFonts w:ascii="Times New Roman" w:eastAsia="Times New Roman" w:hAnsi="Times New Roman" w:cs="Times New Roman"/>
          <w:sz w:val="24"/>
          <w:szCs w:val="24"/>
        </w:rPr>
        <w:t>take away</w:t>
      </w:r>
      <w:proofErr w:type="gramEnd"/>
      <w:r>
        <w:rPr>
          <w:rFonts w:ascii="Times New Roman" w:eastAsia="Times New Roman" w:hAnsi="Times New Roman" w:cs="Times New Roman"/>
          <w:sz w:val="24"/>
          <w:szCs w:val="24"/>
        </w:rPr>
        <w:t>. Several people are also more comfortable in using ride-hailing services while some still stick to waiting in line for a public tr</w:t>
      </w:r>
      <w:r>
        <w:rPr>
          <w:rFonts w:ascii="Times New Roman" w:eastAsia="Times New Roman" w:hAnsi="Times New Roman" w:cs="Times New Roman"/>
          <w:sz w:val="24"/>
          <w:szCs w:val="24"/>
        </w:rPr>
        <w:t xml:space="preserve">ansport. </w:t>
      </w:r>
      <w:commentRangeEnd w:id="2"/>
      <w:r w:rsidR="008A028A">
        <w:rPr>
          <w:rStyle w:val="CommentReference"/>
        </w:rPr>
        <w:commentReference w:id="2"/>
      </w:r>
    </w:p>
    <w:p w14:paraId="00000014"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realizing the differences of adaptation towards technology, I became more aware of its impact on a wider scale.</w:t>
      </w:r>
      <w:r>
        <w:rPr>
          <w:rFonts w:ascii="Times New Roman" w:eastAsia="Times New Roman" w:hAnsi="Times New Roman" w:cs="Times New Roman"/>
          <w:sz w:val="24"/>
          <w:szCs w:val="24"/>
        </w:rPr>
        <w:t xml:space="preserve"> Jakarta, Indonesia’s capital, is enjoying the rapid growth of technology and rapid exposure of data. On the other hand, more far</w:t>
      </w:r>
      <w:r>
        <w:rPr>
          <w:rFonts w:ascii="Times New Roman" w:eastAsia="Times New Roman" w:hAnsi="Times New Roman" w:cs="Times New Roman"/>
          <w:sz w:val="24"/>
          <w:szCs w:val="24"/>
        </w:rPr>
        <w:t xml:space="preserve"> out regions with worse infrastructure are not able to adapt to these changes. As a result, smaller businesses from more isolated regions are not able to compete with bigger businesses coming from the capital city. For example, online stores are not adapte</w:t>
      </w:r>
      <w:r>
        <w:rPr>
          <w:rFonts w:ascii="Times New Roman" w:eastAsia="Times New Roman" w:hAnsi="Times New Roman" w:cs="Times New Roman"/>
          <w:sz w:val="24"/>
          <w:szCs w:val="24"/>
        </w:rPr>
        <w:t>d well in more rural areas compared to urban areas. This is not because of lower awareness but because the business owners choose to not participate in an online marketplace due to difficulties understanding it.</w:t>
      </w:r>
    </w:p>
    <w:p w14:paraId="00000015" w14:textId="77777777" w:rsidR="001E5BFA" w:rsidRDefault="009B0A10">
      <w:pPr>
        <w:spacing w:after="480"/>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Moving forward, accessibility of technologie</w:t>
      </w:r>
      <w:r>
        <w:rPr>
          <w:rFonts w:ascii="Times New Roman" w:eastAsia="Times New Roman" w:hAnsi="Times New Roman" w:cs="Times New Roman"/>
          <w:sz w:val="24"/>
          <w:szCs w:val="24"/>
        </w:rPr>
        <w:t>s should be spread even to all social economic classes hence advancement of technologies should be well thought out especially in a developing country such as Indonesia</w:t>
      </w:r>
      <w:commentRangeEnd w:id="3"/>
      <w:r w:rsidR="008A028A">
        <w:rPr>
          <w:rStyle w:val="CommentReference"/>
        </w:rPr>
        <w:commentReference w:id="3"/>
      </w:r>
      <w:r>
        <w:rPr>
          <w:rFonts w:ascii="Times New Roman" w:eastAsia="Times New Roman" w:hAnsi="Times New Roman" w:cs="Times New Roman"/>
          <w:sz w:val="24"/>
          <w:szCs w:val="24"/>
        </w:rPr>
        <w:t xml:space="preserve">. From my research, Indonesia’s economy is highly driven by MSMEs where they contribute </w:t>
      </w:r>
      <w:r>
        <w:rPr>
          <w:rFonts w:ascii="Times New Roman" w:eastAsia="Times New Roman" w:hAnsi="Times New Roman" w:cs="Times New Roman"/>
          <w:sz w:val="24"/>
          <w:szCs w:val="24"/>
        </w:rPr>
        <w:t xml:space="preserve">60% to total GDP and absorb 97% of employment in Indonesia. To be </w:t>
      </w:r>
      <w:r>
        <w:rPr>
          <w:rFonts w:ascii="Times New Roman" w:eastAsia="Times New Roman" w:hAnsi="Times New Roman" w:cs="Times New Roman"/>
          <w:sz w:val="24"/>
          <w:szCs w:val="24"/>
        </w:rPr>
        <w:lastRenderedPageBreak/>
        <w:t>more competitive, these MSMEs need to be able to adapt to newer technologies. Several major improvements have been made to ensure equal access to technology and this is also supported by the</w:t>
      </w:r>
      <w:r>
        <w:rPr>
          <w:rFonts w:ascii="Times New Roman" w:eastAsia="Times New Roman" w:hAnsi="Times New Roman" w:cs="Times New Roman"/>
          <w:sz w:val="24"/>
          <w:szCs w:val="24"/>
        </w:rPr>
        <w:t xml:space="preserve"> government. For example, digital payment systems that are rolled out by the government to help MSMEs have faster and more reliable payment system. As a result, small stores can also enjoy the benefit of having this new technology implemented in their busi</w:t>
      </w:r>
      <w:r>
        <w:rPr>
          <w:rFonts w:ascii="Times New Roman" w:eastAsia="Times New Roman" w:hAnsi="Times New Roman" w:cs="Times New Roman"/>
          <w:sz w:val="24"/>
          <w:szCs w:val="24"/>
        </w:rPr>
        <w:t>ness.</w:t>
      </w:r>
    </w:p>
    <w:p w14:paraId="00000016"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My experience in Kantar, a data and technology company, enforces my belief of the importance of data and technology for businesses. Working in a research company that handles multinational clients helped me realize that these major corporations depen</w:t>
      </w:r>
      <w:r>
        <w:rPr>
          <w:rFonts w:ascii="Times New Roman" w:eastAsia="Times New Roman" w:hAnsi="Times New Roman" w:cs="Times New Roman"/>
          <w:sz w:val="24"/>
          <w:szCs w:val="24"/>
        </w:rPr>
        <w:t>d heavily on data to reach a business decision. However, MSMEs, especially small businesses may not have the liberty of relying heavily on data as they may not have the means and capital to do so. For example, a small family store can navigate their busine</w:t>
      </w:r>
      <w:r>
        <w:rPr>
          <w:rFonts w:ascii="Times New Roman" w:eastAsia="Times New Roman" w:hAnsi="Times New Roman" w:cs="Times New Roman"/>
          <w:sz w:val="24"/>
          <w:szCs w:val="24"/>
        </w:rPr>
        <w:t>ss better if they can understand what their customers usually purchase and see the local trends through data and technology. I believe if data and technology can be easily accessed by these MSMEs then they would grow exponentially and drive developing coun</w:t>
      </w:r>
      <w:r>
        <w:rPr>
          <w:rFonts w:ascii="Times New Roman" w:eastAsia="Times New Roman" w:hAnsi="Times New Roman" w:cs="Times New Roman"/>
          <w:sz w:val="24"/>
          <w:szCs w:val="24"/>
        </w:rPr>
        <w:t>tries such as Indonesia where their economy rely on MSMEs.</w:t>
      </w:r>
    </w:p>
    <w:p w14:paraId="00000017"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With a background in engineering and almost 4 years of experience in a multinational data and consulting company, I am used to problem solving and doing critical thinking in a fast-moving environme</w:t>
      </w:r>
      <w:r>
        <w:rPr>
          <w:rFonts w:ascii="Times New Roman" w:eastAsia="Times New Roman" w:hAnsi="Times New Roman" w:cs="Times New Roman"/>
          <w:sz w:val="24"/>
          <w:szCs w:val="24"/>
        </w:rPr>
        <w:t>nt. I believe this will benefit greatly for my future endeavors especially in giving equal access to data and technology to MSMEs in developing countries. However, I am aware that I still have gaps in knowledge especially in running a business and honing m</w:t>
      </w:r>
      <w:r>
        <w:rPr>
          <w:rFonts w:ascii="Times New Roman" w:eastAsia="Times New Roman" w:hAnsi="Times New Roman" w:cs="Times New Roman"/>
          <w:sz w:val="24"/>
          <w:szCs w:val="24"/>
        </w:rPr>
        <w:t>y entrepreneurial skills that Questrom Business School can help provide. With a short term goal of having a career in an international consulting company with focus in technology and also a long term goal of leading a technological company that promotes di</w:t>
      </w:r>
      <w:r>
        <w:rPr>
          <w:rFonts w:ascii="Times New Roman" w:eastAsia="Times New Roman" w:hAnsi="Times New Roman" w:cs="Times New Roman"/>
          <w:sz w:val="24"/>
          <w:szCs w:val="24"/>
        </w:rPr>
        <w:t>gitalizing MSMEs, business skill sets and the innovative and tech-savvy environment that Questrom’s full-time MBA have will help greatly.</w:t>
      </w:r>
    </w:p>
    <w:p w14:paraId="00000018"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that filling that knowledge and skill gap while also sharpening my business acumen through Questrom’s Full-T</w:t>
      </w:r>
      <w:r>
        <w:rPr>
          <w:rFonts w:ascii="Times New Roman" w:eastAsia="Times New Roman" w:hAnsi="Times New Roman" w:cs="Times New Roman"/>
          <w:sz w:val="24"/>
          <w:szCs w:val="24"/>
        </w:rPr>
        <w:t>ime MBA can help me realize my goal in establishing an environment that supports equal access of technology and data to MSMEs in developing countries. Shortly after graduating from Questrom’s Full-Time MBA, I am planning to have a career in a world leading</w:t>
      </w:r>
      <w:r>
        <w:rPr>
          <w:rFonts w:ascii="Times New Roman" w:eastAsia="Times New Roman" w:hAnsi="Times New Roman" w:cs="Times New Roman"/>
          <w:sz w:val="24"/>
          <w:szCs w:val="24"/>
        </w:rPr>
        <w:t xml:space="preserve"> consulting firm such as Boston Consulting Group (BCG), McKinsey, and Bain and focus more </w:t>
      </w:r>
      <w:proofErr w:type="gramStart"/>
      <w:r>
        <w:rPr>
          <w:rFonts w:ascii="Times New Roman" w:eastAsia="Times New Roman" w:hAnsi="Times New Roman" w:cs="Times New Roman"/>
          <w:sz w:val="24"/>
          <w:szCs w:val="24"/>
        </w:rPr>
        <w:t>towards</w:t>
      </w:r>
      <w:proofErr w:type="gramEnd"/>
      <w:r>
        <w:rPr>
          <w:rFonts w:ascii="Times New Roman" w:eastAsia="Times New Roman" w:hAnsi="Times New Roman" w:cs="Times New Roman"/>
          <w:sz w:val="24"/>
          <w:szCs w:val="24"/>
        </w:rPr>
        <w:t xml:space="preserve"> the technology industry to have hands-on experience on how data and technology can help businesses.  </w:t>
      </w:r>
      <w:commentRangeStart w:id="4"/>
      <w:r>
        <w:rPr>
          <w:rFonts w:ascii="Times New Roman" w:eastAsia="Times New Roman" w:hAnsi="Times New Roman" w:cs="Times New Roman"/>
          <w:sz w:val="24"/>
          <w:szCs w:val="24"/>
        </w:rPr>
        <w:t>After a few years, I plan to run my own company that will</w:t>
      </w:r>
      <w:r>
        <w:rPr>
          <w:rFonts w:ascii="Times New Roman" w:eastAsia="Times New Roman" w:hAnsi="Times New Roman" w:cs="Times New Roman"/>
          <w:sz w:val="24"/>
          <w:szCs w:val="24"/>
        </w:rPr>
        <w:t xml:space="preserve"> work closely with the government to promote data and technology towards MSMEs especially in developing countries. I believe that working closely with government officials will have a bigger impact.</w:t>
      </w:r>
      <w:commentRangeEnd w:id="4"/>
      <w:r w:rsidR="00AA3B19">
        <w:rPr>
          <w:rStyle w:val="CommentReference"/>
        </w:rPr>
        <w:commentReference w:id="4"/>
      </w:r>
    </w:p>
    <w:p w14:paraId="00000019" w14:textId="77777777" w:rsidR="001E5BFA" w:rsidRDefault="009B0A10">
      <w:p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Full-time MBA in Questrom Business School can help greatl</w:t>
      </w:r>
      <w:r>
        <w:rPr>
          <w:rFonts w:ascii="Times New Roman" w:eastAsia="Times New Roman" w:hAnsi="Times New Roman" w:cs="Times New Roman"/>
          <w:sz w:val="24"/>
          <w:szCs w:val="24"/>
        </w:rPr>
        <w:t xml:space="preserve">y for my career goals as the curriculum itself can be adjusted towards selecting different kinds of electives that can shape and </w:t>
      </w:r>
      <w:r>
        <w:rPr>
          <w:rFonts w:ascii="Times New Roman" w:eastAsia="Times New Roman" w:hAnsi="Times New Roman" w:cs="Times New Roman"/>
          <w:sz w:val="24"/>
          <w:szCs w:val="24"/>
        </w:rPr>
        <w:lastRenderedPageBreak/>
        <w:t xml:space="preserve">focus my career better. There are already classes dedicated towards digital technology such as </w:t>
      </w:r>
      <w:commentRangeStart w:id="5"/>
      <w:r>
        <w:rPr>
          <w:rFonts w:ascii="Times New Roman" w:eastAsia="Times New Roman" w:hAnsi="Times New Roman" w:cs="Times New Roman"/>
          <w:sz w:val="24"/>
          <w:szCs w:val="24"/>
        </w:rPr>
        <w:t>Business Analytics, Digital Prod</w:t>
      </w:r>
      <w:r>
        <w:rPr>
          <w:rFonts w:ascii="Times New Roman" w:eastAsia="Times New Roman" w:hAnsi="Times New Roman" w:cs="Times New Roman"/>
          <w:sz w:val="24"/>
          <w:szCs w:val="24"/>
        </w:rPr>
        <w:t>uct Management, and Internal and External Technical Consulting</w:t>
      </w:r>
      <w:commentRangeEnd w:id="5"/>
      <w:r w:rsidR="00D44C52">
        <w:rPr>
          <w:rStyle w:val="CommentReference"/>
        </w:rPr>
        <w:commentReference w:id="5"/>
      </w:r>
      <w:r>
        <w:rPr>
          <w:rFonts w:ascii="Times New Roman" w:eastAsia="Times New Roman" w:hAnsi="Times New Roman" w:cs="Times New Roman"/>
          <w:sz w:val="24"/>
          <w:szCs w:val="24"/>
        </w:rPr>
        <w:t xml:space="preserve">. </w:t>
      </w:r>
      <w:commentRangeStart w:id="6"/>
      <w:r>
        <w:rPr>
          <w:rFonts w:ascii="Times New Roman" w:eastAsia="Times New Roman" w:hAnsi="Times New Roman" w:cs="Times New Roman"/>
          <w:sz w:val="24"/>
          <w:szCs w:val="24"/>
        </w:rPr>
        <w:t>Other than that, classes also use real data to solve real problems hence the learning experience will be relatable</w:t>
      </w:r>
      <w:commentRangeEnd w:id="6"/>
      <w:r w:rsidR="00D44C52">
        <w:rPr>
          <w:rStyle w:val="CommentReference"/>
        </w:rPr>
        <w:commentReference w:id="6"/>
      </w:r>
      <w:r>
        <w:rPr>
          <w:rFonts w:ascii="Times New Roman" w:eastAsia="Times New Roman" w:hAnsi="Times New Roman" w:cs="Times New Roman"/>
          <w:sz w:val="24"/>
          <w:szCs w:val="24"/>
        </w:rPr>
        <w:t>. There are also many opportunities to learn outside of class through differen</w:t>
      </w:r>
      <w:r>
        <w:rPr>
          <w:rFonts w:ascii="Times New Roman" w:eastAsia="Times New Roman" w:hAnsi="Times New Roman" w:cs="Times New Roman"/>
          <w:sz w:val="24"/>
          <w:szCs w:val="24"/>
        </w:rPr>
        <w:t xml:space="preserve">t learning communities that will greatly benefit my networking with other students, professors, and alumni. Innovation and entrepreneurship can also be honed further through several electives and through </w:t>
      </w:r>
      <w:proofErr w:type="spellStart"/>
      <w:r>
        <w:rPr>
          <w:rFonts w:ascii="Times New Roman" w:eastAsia="Times New Roman" w:hAnsi="Times New Roman" w:cs="Times New Roman"/>
          <w:sz w:val="24"/>
          <w:szCs w:val="24"/>
        </w:rPr>
        <w:t>BUild</w:t>
      </w:r>
      <w:proofErr w:type="spellEnd"/>
      <w:r>
        <w:rPr>
          <w:rFonts w:ascii="Times New Roman" w:eastAsia="Times New Roman" w:hAnsi="Times New Roman" w:cs="Times New Roman"/>
          <w:sz w:val="24"/>
          <w:szCs w:val="24"/>
        </w:rPr>
        <w:t xml:space="preserve"> Lab to prepare myself for my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goal of</w:t>
      </w:r>
      <w:r>
        <w:rPr>
          <w:rFonts w:ascii="Times New Roman" w:eastAsia="Times New Roman" w:hAnsi="Times New Roman" w:cs="Times New Roman"/>
          <w:sz w:val="24"/>
          <w:szCs w:val="24"/>
        </w:rPr>
        <w:t xml:space="preserve"> having my own company. Apart from that, a global experience, especially the Asian Field Seminar in Vietnam, will be very helpful as to implement my study to a developing country’s environment. I am also planning to have high participation in extracurricul</w:t>
      </w:r>
      <w:r>
        <w:rPr>
          <w:rFonts w:ascii="Times New Roman" w:eastAsia="Times New Roman" w:hAnsi="Times New Roman" w:cs="Times New Roman"/>
          <w:sz w:val="24"/>
          <w:szCs w:val="24"/>
        </w:rPr>
        <w:t>ar activities such as case competitions, Link Day, and even joining treks. Most importantly activities in student clubs are also important especially the Business Technology Club and Consulting Club can best help me achieve my career goals.</w:t>
      </w:r>
    </w:p>
    <w:p w14:paraId="0000001A" w14:textId="77777777" w:rsidR="001E5BFA" w:rsidRDefault="009B0A10">
      <w:pPr>
        <w:spacing w:after="480"/>
        <w:rPr>
          <w:rFonts w:ascii="Times New Roman" w:eastAsia="Times New Roman" w:hAnsi="Times New Roman" w:cs="Times New Roman"/>
          <w:color w:val="383D45"/>
          <w:sz w:val="24"/>
          <w:szCs w:val="24"/>
          <w:shd w:val="clear" w:color="auto" w:fill="EFEFEF"/>
        </w:rPr>
      </w:pPr>
      <w:commentRangeStart w:id="7"/>
      <w:r>
        <w:rPr>
          <w:rFonts w:ascii="Times New Roman" w:eastAsia="Times New Roman" w:hAnsi="Times New Roman" w:cs="Times New Roman"/>
          <w:sz w:val="24"/>
          <w:szCs w:val="24"/>
        </w:rPr>
        <w:t>In parallel, my</w:t>
      </w:r>
      <w:r>
        <w:rPr>
          <w:rFonts w:ascii="Times New Roman" w:eastAsia="Times New Roman" w:hAnsi="Times New Roman" w:cs="Times New Roman"/>
          <w:sz w:val="24"/>
          <w:szCs w:val="24"/>
        </w:rPr>
        <w:t xml:space="preserve"> experience in Kantar as a consultancy and data supplier company will also play a big role in my studies where I can learn better what companies need to excel further and how important is data for them to make decisions. </w:t>
      </w:r>
      <w:commentRangeEnd w:id="7"/>
      <w:r w:rsidR="000E3967">
        <w:rPr>
          <w:rStyle w:val="CommentReference"/>
        </w:rPr>
        <w:commentReference w:id="7"/>
      </w:r>
      <w:r>
        <w:rPr>
          <w:rFonts w:ascii="Times New Roman" w:eastAsia="Times New Roman" w:hAnsi="Times New Roman" w:cs="Times New Roman"/>
          <w:sz w:val="24"/>
          <w:szCs w:val="24"/>
        </w:rPr>
        <w:t>This will also be leveraged further</w:t>
      </w:r>
      <w:r>
        <w:rPr>
          <w:rFonts w:ascii="Times New Roman" w:eastAsia="Times New Roman" w:hAnsi="Times New Roman" w:cs="Times New Roman"/>
          <w:sz w:val="24"/>
          <w:szCs w:val="24"/>
        </w:rPr>
        <w:t xml:space="preserve"> in my studies where I can get a certificate in Business Analytics in Questrom’s full-time MBA. Hence, not only will I understand further on making an impact on society but also understand better how data can help businesses, especially small and medium bu</w:t>
      </w:r>
      <w:r>
        <w:rPr>
          <w:rFonts w:ascii="Times New Roman" w:eastAsia="Times New Roman" w:hAnsi="Times New Roman" w:cs="Times New Roman"/>
          <w:sz w:val="24"/>
          <w:szCs w:val="24"/>
        </w:rPr>
        <w:t>sinesses, to thrive further in society and be able to compete with bigger companies.</w:t>
      </w:r>
    </w:p>
    <w:p w14:paraId="0000001B" w14:textId="77777777" w:rsidR="001E5BFA" w:rsidRDefault="009B0A10">
      <w:pPr>
        <w:spacing w:after="480"/>
        <w:rPr>
          <w:rFonts w:ascii="Times New Roman" w:eastAsia="Times New Roman" w:hAnsi="Times New Roman" w:cs="Times New Roman"/>
          <w:b/>
          <w:color w:val="383D45"/>
          <w:sz w:val="24"/>
          <w:szCs w:val="24"/>
          <w:u w:val="single"/>
          <w:shd w:val="clear" w:color="auto" w:fill="EFEFEF"/>
        </w:rPr>
      </w:pPr>
      <w:r>
        <w:rPr>
          <w:rFonts w:ascii="Times New Roman" w:eastAsia="Times New Roman" w:hAnsi="Times New Roman" w:cs="Times New Roman"/>
          <w:b/>
          <w:color w:val="383D45"/>
          <w:sz w:val="24"/>
          <w:szCs w:val="24"/>
          <w:u w:val="single"/>
          <w:shd w:val="clear" w:color="auto" w:fill="EFEFEF"/>
        </w:rPr>
        <w:t>OPTIONAL ESSAY</w:t>
      </w:r>
    </w:p>
    <w:p w14:paraId="2FF4A5C3" w14:textId="3350B80B" w:rsidR="008A028A" w:rsidRDefault="009B0A10" w:rsidP="008A028A">
      <w:pPr>
        <w:spacing w:after="480"/>
        <w:rPr>
          <w:rFonts w:ascii="Times New Roman" w:eastAsia="Times New Roman" w:hAnsi="Times New Roman" w:cs="Times New Roman"/>
          <w:iCs/>
          <w:color w:val="383D45"/>
          <w:sz w:val="24"/>
          <w:szCs w:val="24"/>
          <w:shd w:val="clear" w:color="auto" w:fill="EFEFEF"/>
        </w:rPr>
      </w:pPr>
      <w:r>
        <w:rPr>
          <w:rFonts w:ascii="Times New Roman" w:eastAsia="Times New Roman" w:hAnsi="Times New Roman" w:cs="Times New Roman"/>
          <w:i/>
          <w:color w:val="383D45"/>
          <w:sz w:val="24"/>
          <w:szCs w:val="24"/>
          <w:shd w:val="clear" w:color="auto" w:fill="EFEFEF"/>
        </w:rPr>
        <w:t xml:space="preserve">If you have additional information to bring to the attention of the Admissions Committee, you may address it in an optional essay of no more than 250 </w:t>
      </w:r>
      <w:r>
        <w:rPr>
          <w:rFonts w:ascii="Times New Roman" w:eastAsia="Times New Roman" w:hAnsi="Times New Roman" w:cs="Times New Roman"/>
          <w:i/>
          <w:color w:val="383D45"/>
          <w:sz w:val="24"/>
          <w:szCs w:val="24"/>
          <w:shd w:val="clear" w:color="auto" w:fill="EFEFEF"/>
        </w:rPr>
        <w:t>words. Acceptable topics for the optional essay include gaps in post-college work experience, choice of recommenders, and concerns about academic/test performance.</w:t>
      </w:r>
      <w:r w:rsidR="008A028A">
        <w:rPr>
          <w:rFonts w:ascii="Times New Roman" w:eastAsia="Times New Roman" w:hAnsi="Times New Roman" w:cs="Times New Roman"/>
          <w:iCs/>
          <w:color w:val="383D45"/>
          <w:sz w:val="24"/>
          <w:szCs w:val="24"/>
          <w:shd w:val="clear" w:color="auto" w:fill="EFEFEF"/>
        </w:rPr>
        <w:t xml:space="preserve"> </w:t>
      </w:r>
    </w:p>
    <w:p w14:paraId="2C721661" w14:textId="0957FA61" w:rsidR="008A028A" w:rsidRDefault="008A028A" w:rsidP="008A028A">
      <w:pPr>
        <w:rPr>
          <w:ins w:id="8" w:author="Thalia" w:date="2023-02-22T10:09:00Z"/>
          <w:rFonts w:ascii="Times New Roman" w:eastAsia="Times New Roman" w:hAnsi="Times New Roman" w:cs="Times New Roman"/>
          <w:sz w:val="24"/>
          <w:szCs w:val="24"/>
        </w:rPr>
      </w:pPr>
      <w:ins w:id="9" w:author="Thalia" w:date="2023-02-21T21:19:00Z">
        <w:r>
          <w:rPr>
            <w:rFonts w:ascii="Times New Roman" w:eastAsia="Times New Roman" w:hAnsi="Times New Roman" w:cs="Times New Roman"/>
            <w:sz w:val="24"/>
            <w:szCs w:val="24"/>
          </w:rPr>
          <w:t xml:space="preserve">Hi </w:t>
        </w:r>
        <w:proofErr w:type="spellStart"/>
        <w:r>
          <w:rPr>
            <w:rFonts w:ascii="Times New Roman" w:eastAsia="Times New Roman" w:hAnsi="Times New Roman" w:cs="Times New Roman"/>
            <w:sz w:val="24"/>
            <w:szCs w:val="24"/>
          </w:rPr>
          <w:t>Rakha</w:t>
        </w:r>
      </w:ins>
      <w:proofErr w:type="spellEnd"/>
      <w:ins w:id="10" w:author="Thalia" w:date="2023-02-22T10:10:00Z">
        <w:r w:rsidR="00FA6137">
          <w:rPr>
            <w:rFonts w:ascii="Times New Roman" w:eastAsia="Times New Roman" w:hAnsi="Times New Roman" w:cs="Times New Roman"/>
            <w:sz w:val="24"/>
            <w:szCs w:val="24"/>
          </w:rPr>
          <w:t>,</w:t>
        </w:r>
      </w:ins>
    </w:p>
    <w:p w14:paraId="44D33754" w14:textId="1D05CB28" w:rsidR="000E3967" w:rsidRDefault="000E3967" w:rsidP="008A028A">
      <w:pPr>
        <w:rPr>
          <w:ins w:id="11" w:author="Thalia" w:date="2023-02-22T10:09:00Z"/>
          <w:rFonts w:ascii="Times New Roman" w:eastAsia="Times New Roman" w:hAnsi="Times New Roman" w:cs="Times New Roman"/>
          <w:sz w:val="24"/>
          <w:szCs w:val="24"/>
        </w:rPr>
      </w:pPr>
    </w:p>
    <w:p w14:paraId="024F7FEC" w14:textId="3B0D7C82" w:rsidR="000E3967" w:rsidRDefault="00B71105" w:rsidP="008A028A">
      <w:pPr>
        <w:rPr>
          <w:ins w:id="12" w:author="Thalia" w:date="2023-02-21T21:19:00Z"/>
          <w:rFonts w:ascii="Times New Roman" w:eastAsia="Times New Roman" w:hAnsi="Times New Roman" w:cs="Times New Roman"/>
          <w:sz w:val="24"/>
          <w:szCs w:val="24"/>
        </w:rPr>
      </w:pPr>
      <w:ins w:id="13" w:author="Thalia" w:date="2023-02-22T14:18:00Z">
        <w:r>
          <w:rPr>
            <w:rFonts w:ascii="Times New Roman" w:eastAsia="Times New Roman" w:hAnsi="Times New Roman" w:cs="Times New Roman"/>
            <w:sz w:val="24"/>
            <w:szCs w:val="24"/>
          </w:rPr>
          <w:t>B</w:t>
        </w:r>
      </w:ins>
      <w:ins w:id="14" w:author="Thalia" w:date="2023-02-22T14:16:00Z">
        <w:r>
          <w:rPr>
            <w:rFonts w:ascii="Times New Roman" w:eastAsia="Times New Roman" w:hAnsi="Times New Roman" w:cs="Times New Roman"/>
            <w:sz w:val="24"/>
            <w:szCs w:val="24"/>
          </w:rPr>
          <w:t xml:space="preserve">efore going into specific comments on the content, </w:t>
        </w:r>
      </w:ins>
      <w:ins w:id="15" w:author="Thalia" w:date="2023-02-22T14:18:00Z">
        <w:r>
          <w:rPr>
            <w:rFonts w:ascii="Times New Roman" w:eastAsia="Times New Roman" w:hAnsi="Times New Roman" w:cs="Times New Roman"/>
            <w:sz w:val="24"/>
            <w:szCs w:val="24"/>
          </w:rPr>
          <w:t>I would start with</w:t>
        </w:r>
      </w:ins>
      <w:ins w:id="16" w:author="Thalia" w:date="2023-02-22T14:16:00Z">
        <w:r>
          <w:rPr>
            <w:rFonts w:ascii="Times New Roman" w:eastAsia="Times New Roman" w:hAnsi="Times New Roman" w:cs="Times New Roman"/>
            <w:sz w:val="24"/>
            <w:szCs w:val="24"/>
          </w:rPr>
          <w:t xml:space="preserve"> st</w:t>
        </w:r>
      </w:ins>
      <w:ins w:id="17" w:author="Thalia" w:date="2023-02-22T14:17:00Z">
        <w:r>
          <w:rPr>
            <w:rFonts w:ascii="Times New Roman" w:eastAsia="Times New Roman" w:hAnsi="Times New Roman" w:cs="Times New Roman"/>
            <w:sz w:val="24"/>
            <w:szCs w:val="24"/>
          </w:rPr>
          <w:t>ructur</w:t>
        </w:r>
      </w:ins>
      <w:ins w:id="18" w:author="Thalia" w:date="2023-02-22T14:18:00Z">
        <w:r>
          <w:rPr>
            <w:rFonts w:ascii="Times New Roman" w:eastAsia="Times New Roman" w:hAnsi="Times New Roman" w:cs="Times New Roman"/>
            <w:sz w:val="24"/>
            <w:szCs w:val="24"/>
          </w:rPr>
          <w:t>ing</w:t>
        </w:r>
      </w:ins>
      <w:ins w:id="19" w:author="Thalia" w:date="2023-02-22T14:17:00Z">
        <w:r>
          <w:rPr>
            <w:rFonts w:ascii="Times New Roman" w:eastAsia="Times New Roman" w:hAnsi="Times New Roman" w:cs="Times New Roman"/>
            <w:sz w:val="24"/>
            <w:szCs w:val="24"/>
          </w:rPr>
          <w:t xml:space="preserve"> your essay. As a reader I feel like you have a lot that you want to address, but not enough cohesion.</w:t>
        </w:r>
      </w:ins>
      <w:ins w:id="20" w:author="Thalia" w:date="2023-02-22T14:18:00Z">
        <w:r>
          <w:rPr>
            <w:rFonts w:ascii="Times New Roman" w:eastAsia="Times New Roman" w:hAnsi="Times New Roman" w:cs="Times New Roman"/>
            <w:sz w:val="24"/>
            <w:szCs w:val="24"/>
          </w:rPr>
          <w:t xml:space="preserve"> It’s good that you know your </w:t>
        </w:r>
      </w:ins>
      <w:ins w:id="21" w:author="Thalia" w:date="2023-02-22T14:19:00Z">
        <w:r>
          <w:rPr>
            <w:rFonts w:ascii="Times New Roman" w:eastAsia="Times New Roman" w:hAnsi="Times New Roman" w:cs="Times New Roman"/>
            <w:sz w:val="24"/>
            <w:szCs w:val="24"/>
          </w:rPr>
          <w:t>career goals and that you have an envisioned path in terms of the positions/job titles</w:t>
        </w:r>
      </w:ins>
      <w:ins w:id="22" w:author="Thalia" w:date="2023-02-22T14:21:00Z">
        <w:r w:rsidR="00D44C52">
          <w:rPr>
            <w:rFonts w:ascii="Times New Roman" w:eastAsia="Times New Roman" w:hAnsi="Times New Roman" w:cs="Times New Roman"/>
            <w:sz w:val="24"/>
            <w:szCs w:val="24"/>
          </w:rPr>
          <w:t xml:space="preserve"> (the ‘how’)</w:t>
        </w:r>
      </w:ins>
      <w:ins w:id="23" w:author="Thalia" w:date="2023-02-22T14:19:00Z">
        <w:r>
          <w:rPr>
            <w:rFonts w:ascii="Times New Roman" w:eastAsia="Times New Roman" w:hAnsi="Times New Roman" w:cs="Times New Roman"/>
            <w:sz w:val="24"/>
            <w:szCs w:val="24"/>
          </w:rPr>
          <w:t xml:space="preserve">. However, </w:t>
        </w:r>
      </w:ins>
      <w:ins w:id="24" w:author="Thalia" w:date="2023-02-22T14:20:00Z">
        <w:r w:rsidR="00D44C52">
          <w:rPr>
            <w:rFonts w:ascii="Times New Roman" w:eastAsia="Times New Roman" w:hAnsi="Times New Roman" w:cs="Times New Roman"/>
            <w:sz w:val="24"/>
            <w:szCs w:val="24"/>
          </w:rPr>
          <w:t>moving from your concerns in a specific industry</w:t>
        </w:r>
      </w:ins>
      <w:ins w:id="25" w:author="Thalia" w:date="2023-02-22T14:21:00Z">
        <w:r w:rsidR="00D44C52">
          <w:rPr>
            <w:rFonts w:ascii="Times New Roman" w:eastAsia="Times New Roman" w:hAnsi="Times New Roman" w:cs="Times New Roman"/>
            <w:sz w:val="24"/>
            <w:szCs w:val="24"/>
          </w:rPr>
          <w:t xml:space="preserve"> (technology)</w:t>
        </w:r>
      </w:ins>
      <w:ins w:id="26" w:author="Thalia" w:date="2023-02-22T14:20:00Z">
        <w:r w:rsidR="00D44C52">
          <w:rPr>
            <w:rFonts w:ascii="Times New Roman" w:eastAsia="Times New Roman" w:hAnsi="Times New Roman" w:cs="Times New Roman"/>
            <w:sz w:val="24"/>
            <w:szCs w:val="24"/>
          </w:rPr>
          <w:t xml:space="preserve"> towards a </w:t>
        </w:r>
      </w:ins>
      <w:ins w:id="27" w:author="Thalia" w:date="2023-02-22T14:19:00Z">
        <w:r>
          <w:rPr>
            <w:rFonts w:ascii="Times New Roman" w:eastAsia="Times New Roman" w:hAnsi="Times New Roman" w:cs="Times New Roman"/>
            <w:sz w:val="24"/>
            <w:szCs w:val="24"/>
          </w:rPr>
          <w:t xml:space="preserve">long-term goal </w:t>
        </w:r>
      </w:ins>
      <w:ins w:id="28" w:author="Thalia" w:date="2023-02-22T14:20:00Z">
        <w:r>
          <w:rPr>
            <w:rFonts w:ascii="Times New Roman" w:eastAsia="Times New Roman" w:hAnsi="Times New Roman" w:cs="Times New Roman"/>
            <w:sz w:val="24"/>
            <w:szCs w:val="24"/>
          </w:rPr>
          <w:t xml:space="preserve">that you want to </w:t>
        </w:r>
      </w:ins>
      <w:ins w:id="29" w:author="Thalia" w:date="2023-02-22T14:21:00Z">
        <w:r w:rsidR="00D44C52">
          <w:rPr>
            <w:rFonts w:ascii="Times New Roman" w:eastAsia="Times New Roman" w:hAnsi="Times New Roman" w:cs="Times New Roman"/>
            <w:sz w:val="24"/>
            <w:szCs w:val="24"/>
          </w:rPr>
          <w:t>achieve (the ‘what’), I would break down more clearly what y</w:t>
        </w:r>
      </w:ins>
      <w:ins w:id="30" w:author="Thalia" w:date="2023-02-22T14:22:00Z">
        <w:r w:rsidR="00D44C52">
          <w:rPr>
            <w:rFonts w:ascii="Times New Roman" w:eastAsia="Times New Roman" w:hAnsi="Times New Roman" w:cs="Times New Roman"/>
            <w:sz w:val="24"/>
            <w:szCs w:val="24"/>
          </w:rPr>
          <w:t>our concerns are</w:t>
        </w:r>
      </w:ins>
      <w:ins w:id="31" w:author="Thalia" w:date="2023-02-22T14:26:00Z">
        <w:r w:rsidR="00CE1692">
          <w:rPr>
            <w:rFonts w:ascii="Times New Roman" w:eastAsia="Times New Roman" w:hAnsi="Times New Roman" w:cs="Times New Roman"/>
            <w:sz w:val="24"/>
            <w:szCs w:val="24"/>
          </w:rPr>
          <w:t xml:space="preserve"> in the industry. </w:t>
        </w:r>
      </w:ins>
    </w:p>
    <w:p w14:paraId="0031C050" w14:textId="0FAB5CE9" w:rsidR="008A028A" w:rsidRDefault="008A028A" w:rsidP="008A028A">
      <w:pPr>
        <w:rPr>
          <w:ins w:id="32" w:author="Thalia" w:date="2023-02-21T21:19:00Z"/>
          <w:rFonts w:ascii="Times New Roman" w:eastAsia="Times New Roman" w:hAnsi="Times New Roman" w:cs="Times New Roman"/>
          <w:sz w:val="24"/>
          <w:szCs w:val="24"/>
        </w:rPr>
      </w:pPr>
    </w:p>
    <w:p w14:paraId="3C1811B1" w14:textId="7182DDF8" w:rsidR="008A028A" w:rsidRDefault="008A028A" w:rsidP="008A028A">
      <w:pPr>
        <w:rPr>
          <w:ins w:id="33" w:author="Thalia" w:date="2023-02-22T10:10:00Z"/>
          <w:rFonts w:ascii="Times New Roman" w:eastAsia="Times New Roman" w:hAnsi="Times New Roman" w:cs="Times New Roman"/>
          <w:sz w:val="24"/>
          <w:szCs w:val="24"/>
        </w:rPr>
      </w:pPr>
      <w:ins w:id="34" w:author="Thalia" w:date="2023-02-21T21:19:00Z">
        <w:r>
          <w:rPr>
            <w:rFonts w:ascii="Times New Roman" w:eastAsia="Times New Roman" w:hAnsi="Times New Roman" w:cs="Times New Roman"/>
            <w:sz w:val="24"/>
            <w:szCs w:val="24"/>
          </w:rPr>
          <w:lastRenderedPageBreak/>
          <w:t>A suggestion on the outline</w:t>
        </w:r>
      </w:ins>
      <w:ins w:id="35" w:author="Thalia" w:date="2023-02-22T10:10:00Z">
        <w:r w:rsidR="00FA6137">
          <w:rPr>
            <w:rFonts w:ascii="Times New Roman" w:eastAsia="Times New Roman" w:hAnsi="Times New Roman" w:cs="Times New Roman"/>
            <w:sz w:val="24"/>
            <w:szCs w:val="24"/>
          </w:rPr>
          <w:t>:</w:t>
        </w:r>
      </w:ins>
    </w:p>
    <w:p w14:paraId="448A625D" w14:textId="38D20212" w:rsidR="00FA6137" w:rsidRDefault="00FA6137" w:rsidP="00FA6137">
      <w:pPr>
        <w:tabs>
          <w:tab w:val="left" w:pos="1466"/>
        </w:tabs>
        <w:rPr>
          <w:ins w:id="36" w:author="Thalia" w:date="2023-02-22T14:22:00Z"/>
          <w:rFonts w:ascii="Times New Roman" w:eastAsia="Times New Roman" w:hAnsi="Times New Roman" w:cs="Times New Roman"/>
          <w:i/>
          <w:iCs/>
          <w:sz w:val="24"/>
          <w:szCs w:val="24"/>
        </w:rPr>
      </w:pPr>
      <w:ins w:id="37" w:author="Thalia" w:date="2023-02-22T10:10:00Z">
        <w:r w:rsidRPr="00D44C52">
          <w:rPr>
            <w:rFonts w:ascii="Times New Roman" w:eastAsia="Times New Roman" w:hAnsi="Times New Roman" w:cs="Times New Roman"/>
            <w:i/>
            <w:iCs/>
            <w:sz w:val="24"/>
            <w:szCs w:val="24"/>
          </w:rPr>
          <w:t xml:space="preserve">Sidenote: the word count are just guidelines – you can adjust as </w:t>
        </w:r>
        <w:proofErr w:type="gramStart"/>
        <w:r w:rsidRPr="00D44C52">
          <w:rPr>
            <w:rFonts w:ascii="Times New Roman" w:eastAsia="Times New Roman" w:hAnsi="Times New Roman" w:cs="Times New Roman"/>
            <w:i/>
            <w:iCs/>
            <w:sz w:val="24"/>
            <w:szCs w:val="24"/>
          </w:rPr>
          <w:t>necessary, but</w:t>
        </w:r>
        <w:proofErr w:type="gramEnd"/>
        <w:r w:rsidRPr="00D44C52">
          <w:rPr>
            <w:rFonts w:ascii="Times New Roman" w:eastAsia="Times New Roman" w:hAnsi="Times New Roman" w:cs="Times New Roman"/>
            <w:i/>
            <w:iCs/>
            <w:sz w:val="24"/>
            <w:szCs w:val="24"/>
          </w:rPr>
          <w:t xml:space="preserve"> st</w:t>
        </w:r>
      </w:ins>
      <w:ins w:id="38" w:author="Thalia" w:date="2023-02-22T10:11:00Z">
        <w:r w:rsidRPr="00D44C52">
          <w:rPr>
            <w:rFonts w:ascii="Times New Roman" w:eastAsia="Times New Roman" w:hAnsi="Times New Roman" w:cs="Times New Roman"/>
            <w:i/>
            <w:iCs/>
            <w:sz w:val="24"/>
            <w:szCs w:val="24"/>
          </w:rPr>
          <w:t xml:space="preserve">ick to the overall word count and try to have a flow that would </w:t>
        </w:r>
      </w:ins>
      <w:ins w:id="39" w:author="Thalia" w:date="2023-02-22T14:22:00Z">
        <w:r w:rsidR="00D44C52">
          <w:rPr>
            <w:rFonts w:ascii="Times New Roman" w:eastAsia="Times New Roman" w:hAnsi="Times New Roman" w:cs="Times New Roman"/>
            <w:i/>
            <w:iCs/>
            <w:sz w:val="24"/>
            <w:szCs w:val="24"/>
          </w:rPr>
          <w:t>come together as a united idea.</w:t>
        </w:r>
      </w:ins>
    </w:p>
    <w:p w14:paraId="6BA646AD" w14:textId="77777777" w:rsidR="00D44C52" w:rsidRPr="00D44C52" w:rsidRDefault="00D44C52" w:rsidP="00D44C52">
      <w:pPr>
        <w:tabs>
          <w:tab w:val="left" w:pos="1466"/>
        </w:tabs>
        <w:rPr>
          <w:ins w:id="40" w:author="Thalia" w:date="2023-02-21T21:19:00Z"/>
          <w:rFonts w:ascii="Times New Roman" w:eastAsia="Times New Roman" w:hAnsi="Times New Roman" w:cs="Times New Roman"/>
          <w:i/>
          <w:iCs/>
          <w:sz w:val="24"/>
          <w:szCs w:val="24"/>
        </w:rPr>
      </w:pPr>
    </w:p>
    <w:p w14:paraId="36E0AE76" w14:textId="37428E4A" w:rsidR="0018417D" w:rsidRPr="00D44C52" w:rsidRDefault="0018417D" w:rsidP="00671B47">
      <w:pPr>
        <w:pStyle w:val="ListParagraph"/>
        <w:numPr>
          <w:ilvl w:val="0"/>
          <w:numId w:val="7"/>
        </w:numPr>
        <w:rPr>
          <w:ins w:id="41" w:author="Thalia" w:date="2023-02-21T22:05:00Z"/>
          <w:rFonts w:ascii="Times New Roman" w:eastAsia="Times New Roman" w:hAnsi="Times New Roman" w:cs="Times New Roman"/>
          <w:sz w:val="24"/>
          <w:szCs w:val="24"/>
        </w:rPr>
      </w:pPr>
      <w:ins w:id="42" w:author="Thalia" w:date="2023-02-21T21:20:00Z">
        <w:r w:rsidRPr="00D44C52">
          <w:rPr>
            <w:rFonts w:ascii="Times New Roman" w:eastAsia="Times New Roman" w:hAnsi="Times New Roman" w:cs="Times New Roman"/>
            <w:sz w:val="24"/>
            <w:szCs w:val="24"/>
          </w:rPr>
          <w:t>Thesis/problem statement</w:t>
        </w:r>
      </w:ins>
      <w:ins w:id="43" w:author="Thalia" w:date="2023-02-21T21:21:00Z">
        <w:r w:rsidRPr="00D44C52">
          <w:rPr>
            <w:rFonts w:ascii="Times New Roman" w:eastAsia="Times New Roman" w:hAnsi="Times New Roman" w:cs="Times New Roman"/>
            <w:sz w:val="24"/>
            <w:szCs w:val="24"/>
          </w:rPr>
          <w:t xml:space="preserve"> – what </w:t>
        </w:r>
      </w:ins>
      <w:ins w:id="44" w:author="Thalia" w:date="2023-02-21T21:42:00Z">
        <w:r w:rsidR="00A767BA" w:rsidRPr="00D44C52">
          <w:rPr>
            <w:rFonts w:ascii="Times New Roman" w:eastAsia="Times New Roman" w:hAnsi="Times New Roman" w:cs="Times New Roman"/>
            <w:sz w:val="24"/>
            <w:szCs w:val="24"/>
          </w:rPr>
          <w:t xml:space="preserve">about technology that you </w:t>
        </w:r>
      </w:ins>
      <w:ins w:id="45" w:author="Thalia" w:date="2023-02-21T22:05:00Z">
        <w:r w:rsidR="00EE6D35" w:rsidRPr="00D44C52">
          <w:rPr>
            <w:rFonts w:ascii="Times New Roman" w:eastAsia="Times New Roman" w:hAnsi="Times New Roman" w:cs="Times New Roman"/>
            <w:sz w:val="24"/>
            <w:szCs w:val="24"/>
          </w:rPr>
          <w:t>want to focus on? What issue do you want to address or what goal do you seek to achieve with it?</w:t>
        </w:r>
      </w:ins>
      <w:ins w:id="46" w:author="Thalia" w:date="2023-02-22T14:29:00Z">
        <w:r w:rsidR="00AE6E18">
          <w:rPr>
            <w:rFonts w:ascii="Times New Roman" w:eastAsia="Times New Roman" w:hAnsi="Times New Roman" w:cs="Times New Roman"/>
            <w:sz w:val="24"/>
            <w:szCs w:val="24"/>
          </w:rPr>
          <w:t xml:space="preserve"> (</w:t>
        </w:r>
        <w:proofErr w:type="gramStart"/>
        <w:r w:rsidR="00AE6E18">
          <w:rPr>
            <w:rFonts w:ascii="Times New Roman" w:eastAsia="Times New Roman" w:hAnsi="Times New Roman" w:cs="Times New Roman"/>
            <w:sz w:val="24"/>
            <w:szCs w:val="24"/>
          </w:rPr>
          <w:t>e.g.</w:t>
        </w:r>
        <w:proofErr w:type="gramEnd"/>
        <w:r w:rsidR="00AE6E18">
          <w:rPr>
            <w:rFonts w:ascii="Times New Roman" w:eastAsia="Times New Roman" w:hAnsi="Times New Roman" w:cs="Times New Roman"/>
            <w:sz w:val="24"/>
            <w:szCs w:val="24"/>
          </w:rPr>
          <w:t xml:space="preserve"> if you want to talk about digitalizing MSMEs, make sure your focus on it)</w:t>
        </w:r>
      </w:ins>
      <w:ins w:id="47" w:author="Thalia" w:date="2023-02-21T22:05:00Z">
        <w:r w:rsidR="00EE6D35" w:rsidRPr="00D44C52">
          <w:rPr>
            <w:rFonts w:ascii="Times New Roman" w:eastAsia="Times New Roman" w:hAnsi="Times New Roman" w:cs="Times New Roman"/>
            <w:sz w:val="24"/>
            <w:szCs w:val="24"/>
          </w:rPr>
          <w:t xml:space="preserve"> </w:t>
        </w:r>
      </w:ins>
      <w:ins w:id="48" w:author="Thalia" w:date="2023-02-21T22:26:00Z">
        <w:r w:rsidR="003C1069">
          <w:rPr>
            <w:rFonts w:ascii="Times New Roman" w:eastAsia="Times New Roman" w:hAnsi="Times New Roman" w:cs="Times New Roman"/>
            <w:sz w:val="24"/>
            <w:szCs w:val="24"/>
          </w:rPr>
          <w:t>(150 words)</w:t>
        </w:r>
      </w:ins>
    </w:p>
    <w:p w14:paraId="1E2E85F9" w14:textId="224EAFAA" w:rsidR="00671B47" w:rsidRDefault="00AA3B19" w:rsidP="00671B47">
      <w:pPr>
        <w:pStyle w:val="ListParagraph"/>
        <w:numPr>
          <w:ilvl w:val="0"/>
          <w:numId w:val="7"/>
        </w:numPr>
        <w:rPr>
          <w:ins w:id="49" w:author="Thalia" w:date="2023-02-21T22:24:00Z"/>
          <w:rFonts w:ascii="Times New Roman" w:eastAsia="Times New Roman" w:hAnsi="Times New Roman" w:cs="Times New Roman"/>
          <w:sz w:val="24"/>
          <w:szCs w:val="24"/>
        </w:rPr>
      </w:pPr>
      <w:ins w:id="50" w:author="Thalia" w:date="2023-02-21T22:16:00Z">
        <w:r>
          <w:rPr>
            <w:rFonts w:ascii="Times New Roman" w:eastAsia="Times New Roman" w:hAnsi="Times New Roman" w:cs="Times New Roman"/>
            <w:sz w:val="24"/>
            <w:szCs w:val="24"/>
          </w:rPr>
          <w:t>Moving from point #</w:t>
        </w:r>
      </w:ins>
      <w:ins w:id="51" w:author="Thalia" w:date="2023-02-21T22:25:00Z">
        <w:r w:rsidR="00671B47">
          <w:rPr>
            <w:rFonts w:ascii="Times New Roman" w:eastAsia="Times New Roman" w:hAnsi="Times New Roman" w:cs="Times New Roman"/>
            <w:sz w:val="24"/>
            <w:szCs w:val="24"/>
          </w:rPr>
          <w:t>1</w:t>
        </w:r>
      </w:ins>
      <w:ins w:id="52" w:author="Thalia" w:date="2023-02-21T22:16:00Z">
        <w:r>
          <w:rPr>
            <w:rFonts w:ascii="Times New Roman" w:eastAsia="Times New Roman" w:hAnsi="Times New Roman" w:cs="Times New Roman"/>
            <w:sz w:val="24"/>
            <w:szCs w:val="24"/>
          </w:rPr>
          <w:t>, how do you propose to address the issue? You talked about running your own company. What will the company do to addre</w:t>
        </w:r>
      </w:ins>
      <w:ins w:id="53" w:author="Thalia" w:date="2023-02-21T22:17:00Z">
        <w:r>
          <w:rPr>
            <w:rFonts w:ascii="Times New Roman" w:eastAsia="Times New Roman" w:hAnsi="Times New Roman" w:cs="Times New Roman"/>
            <w:sz w:val="24"/>
            <w:szCs w:val="24"/>
          </w:rPr>
          <w:t>ss the issue?</w:t>
        </w:r>
      </w:ins>
      <w:ins w:id="54" w:author="Thalia" w:date="2023-02-21T21:20:00Z">
        <w:r w:rsidR="0018417D" w:rsidRPr="00D44C52">
          <w:rPr>
            <w:rFonts w:ascii="Times New Roman" w:eastAsia="Times New Roman" w:hAnsi="Times New Roman" w:cs="Times New Roman"/>
            <w:sz w:val="24"/>
            <w:szCs w:val="24"/>
          </w:rPr>
          <w:t xml:space="preserve"> </w:t>
        </w:r>
      </w:ins>
      <w:ins w:id="55" w:author="Thalia" w:date="2023-02-21T22:21:00Z">
        <w:r w:rsidR="00671B47" w:rsidRPr="00D44C52">
          <w:rPr>
            <w:rFonts w:ascii="Times New Roman" w:eastAsia="Times New Roman" w:hAnsi="Times New Roman" w:cs="Times New Roman"/>
            <w:sz w:val="24"/>
            <w:szCs w:val="24"/>
          </w:rPr>
          <w:t xml:space="preserve">Prior to running the company, you want to </w:t>
        </w:r>
      </w:ins>
      <w:ins w:id="56" w:author="Thalia" w:date="2023-02-21T22:22:00Z">
        <w:r w:rsidR="00671B47" w:rsidRPr="00D44C52">
          <w:rPr>
            <w:rFonts w:ascii="Times New Roman" w:eastAsia="Times New Roman" w:hAnsi="Times New Roman" w:cs="Times New Roman"/>
            <w:sz w:val="24"/>
            <w:szCs w:val="24"/>
          </w:rPr>
          <w:t xml:space="preserve">gain experience in consulting. </w:t>
        </w:r>
      </w:ins>
      <w:ins w:id="57" w:author="Thalia" w:date="2023-02-22T14:26:00Z">
        <w:r w:rsidR="00CE1692">
          <w:rPr>
            <w:rFonts w:ascii="Times New Roman" w:eastAsia="Times New Roman" w:hAnsi="Times New Roman" w:cs="Times New Roman"/>
            <w:sz w:val="24"/>
            <w:szCs w:val="24"/>
          </w:rPr>
          <w:t xml:space="preserve">What do you aim to achieve in this </w:t>
        </w:r>
      </w:ins>
      <w:ins w:id="58" w:author="Thalia" w:date="2023-02-22T14:27:00Z">
        <w:r w:rsidR="00CE1692">
          <w:rPr>
            <w:rFonts w:ascii="Times New Roman" w:eastAsia="Times New Roman" w:hAnsi="Times New Roman" w:cs="Times New Roman"/>
            <w:sz w:val="24"/>
            <w:szCs w:val="24"/>
          </w:rPr>
          <w:t xml:space="preserve">role? </w:t>
        </w:r>
      </w:ins>
      <w:ins w:id="59" w:author="Thalia" w:date="2023-02-21T22:26:00Z">
        <w:r w:rsidR="003C1069">
          <w:rPr>
            <w:rFonts w:ascii="Times New Roman" w:eastAsia="Times New Roman" w:hAnsi="Times New Roman" w:cs="Times New Roman"/>
            <w:sz w:val="24"/>
            <w:szCs w:val="24"/>
          </w:rPr>
          <w:t>(</w:t>
        </w:r>
      </w:ins>
      <w:ins w:id="60" w:author="Thalia" w:date="2023-02-22T10:11:00Z">
        <w:r w:rsidR="00FA6137">
          <w:rPr>
            <w:rFonts w:ascii="Times New Roman" w:eastAsia="Times New Roman" w:hAnsi="Times New Roman" w:cs="Times New Roman"/>
            <w:sz w:val="24"/>
            <w:szCs w:val="24"/>
          </w:rPr>
          <w:t>200</w:t>
        </w:r>
      </w:ins>
      <w:ins w:id="61" w:author="Thalia" w:date="2023-02-21T22:26:00Z">
        <w:r w:rsidR="003C1069">
          <w:rPr>
            <w:rFonts w:ascii="Times New Roman" w:eastAsia="Times New Roman" w:hAnsi="Times New Roman" w:cs="Times New Roman"/>
            <w:sz w:val="24"/>
            <w:szCs w:val="24"/>
          </w:rPr>
          <w:t xml:space="preserve"> words)</w:t>
        </w:r>
      </w:ins>
    </w:p>
    <w:p w14:paraId="2F16EC66" w14:textId="3EFF344F" w:rsidR="00671B47" w:rsidRPr="00D44C52" w:rsidRDefault="00671B47" w:rsidP="00671B47">
      <w:pPr>
        <w:pStyle w:val="ListParagraph"/>
        <w:numPr>
          <w:ilvl w:val="0"/>
          <w:numId w:val="7"/>
        </w:numPr>
        <w:rPr>
          <w:ins w:id="62" w:author="Thalia" w:date="2023-02-21T22:23:00Z"/>
          <w:rFonts w:ascii="Times New Roman" w:eastAsia="Times New Roman" w:hAnsi="Times New Roman" w:cs="Times New Roman"/>
          <w:sz w:val="24"/>
          <w:szCs w:val="24"/>
        </w:rPr>
      </w:pPr>
      <w:ins w:id="63" w:author="Thalia" w:date="2023-02-21T22:24:00Z">
        <w:r>
          <w:rPr>
            <w:rFonts w:ascii="Times New Roman" w:eastAsia="Times New Roman" w:hAnsi="Times New Roman" w:cs="Times New Roman"/>
            <w:sz w:val="24"/>
            <w:szCs w:val="24"/>
          </w:rPr>
          <w:t xml:space="preserve">How your experience has helped you in </w:t>
        </w:r>
      </w:ins>
      <w:ins w:id="64" w:author="Thalia" w:date="2023-02-21T22:25:00Z">
        <w:r w:rsidR="003C1069">
          <w:rPr>
            <w:rFonts w:ascii="Times New Roman" w:eastAsia="Times New Roman" w:hAnsi="Times New Roman" w:cs="Times New Roman"/>
            <w:sz w:val="24"/>
            <w:szCs w:val="24"/>
          </w:rPr>
          <w:t>pursuing your</w:t>
        </w:r>
      </w:ins>
      <w:ins w:id="65" w:author="Thalia" w:date="2023-02-21T22:24:00Z">
        <w:r>
          <w:rPr>
            <w:rFonts w:ascii="Times New Roman" w:eastAsia="Times New Roman" w:hAnsi="Times New Roman" w:cs="Times New Roman"/>
            <w:sz w:val="24"/>
            <w:szCs w:val="24"/>
          </w:rPr>
          <w:t xml:space="preserve"> </w:t>
        </w:r>
      </w:ins>
      <w:ins w:id="66" w:author="Thalia" w:date="2023-02-21T22:25:00Z">
        <w:r w:rsidR="003C1069">
          <w:rPr>
            <w:rFonts w:ascii="Times New Roman" w:eastAsia="Times New Roman" w:hAnsi="Times New Roman" w:cs="Times New Roman"/>
            <w:sz w:val="24"/>
            <w:szCs w:val="24"/>
          </w:rPr>
          <w:t>goals above</w:t>
        </w:r>
      </w:ins>
      <w:ins w:id="67" w:author="Thalia" w:date="2023-02-22T14:27:00Z">
        <w:r w:rsidR="00CE1692">
          <w:rPr>
            <w:rFonts w:ascii="Times New Roman" w:eastAsia="Times New Roman" w:hAnsi="Times New Roman" w:cs="Times New Roman"/>
            <w:sz w:val="24"/>
            <w:szCs w:val="24"/>
          </w:rPr>
          <w:t xml:space="preserve"> thus far</w:t>
        </w:r>
      </w:ins>
      <w:ins w:id="68" w:author="Thalia" w:date="2023-02-22T14:22:00Z">
        <w:r w:rsidR="00D44C52">
          <w:rPr>
            <w:rFonts w:ascii="Times New Roman" w:eastAsia="Times New Roman" w:hAnsi="Times New Roman" w:cs="Times New Roman"/>
            <w:sz w:val="24"/>
            <w:szCs w:val="24"/>
          </w:rPr>
          <w:t xml:space="preserve"> (career</w:t>
        </w:r>
      </w:ins>
      <w:ins w:id="69" w:author="Thalia" w:date="2023-02-22T14:23:00Z">
        <w:r w:rsidR="00D44C52">
          <w:rPr>
            <w:rFonts w:ascii="Times New Roman" w:eastAsia="Times New Roman" w:hAnsi="Times New Roman" w:cs="Times New Roman"/>
            <w:sz w:val="24"/>
            <w:szCs w:val="24"/>
          </w:rPr>
          <w:t xml:space="preserve"> in Kantar</w:t>
        </w:r>
      </w:ins>
      <w:ins w:id="70" w:author="Thalia" w:date="2023-02-22T14:22:00Z">
        <w:r w:rsidR="00D44C52">
          <w:rPr>
            <w:rFonts w:ascii="Times New Roman" w:eastAsia="Times New Roman" w:hAnsi="Times New Roman" w:cs="Times New Roman"/>
            <w:sz w:val="24"/>
            <w:szCs w:val="24"/>
          </w:rPr>
          <w:t>, education, et</w:t>
        </w:r>
      </w:ins>
      <w:ins w:id="71" w:author="Thalia" w:date="2023-02-22T14:23:00Z">
        <w:r w:rsidR="00D44C52">
          <w:rPr>
            <w:rFonts w:ascii="Times New Roman" w:eastAsia="Times New Roman" w:hAnsi="Times New Roman" w:cs="Times New Roman"/>
            <w:sz w:val="24"/>
            <w:szCs w:val="24"/>
          </w:rPr>
          <w:t>c</w:t>
        </w:r>
      </w:ins>
      <w:ins w:id="72" w:author="Thalia" w:date="2023-02-21T22:25:00Z">
        <w:r>
          <w:rPr>
            <w:rFonts w:ascii="Times New Roman" w:eastAsia="Times New Roman" w:hAnsi="Times New Roman" w:cs="Times New Roman"/>
            <w:sz w:val="24"/>
            <w:szCs w:val="24"/>
          </w:rPr>
          <w:t>.</w:t>
        </w:r>
      </w:ins>
      <w:ins w:id="73" w:author="Thalia" w:date="2023-02-21T22:26:00Z">
        <w:r w:rsidR="003C1069">
          <w:rPr>
            <w:rFonts w:ascii="Times New Roman" w:eastAsia="Times New Roman" w:hAnsi="Times New Roman" w:cs="Times New Roman"/>
            <w:sz w:val="24"/>
            <w:szCs w:val="24"/>
          </w:rPr>
          <w:t xml:space="preserve"> (1</w:t>
        </w:r>
      </w:ins>
      <w:ins w:id="74" w:author="Thalia" w:date="2023-02-22T10:11:00Z">
        <w:r w:rsidR="00FA6137">
          <w:rPr>
            <w:rFonts w:ascii="Times New Roman" w:eastAsia="Times New Roman" w:hAnsi="Times New Roman" w:cs="Times New Roman"/>
            <w:sz w:val="24"/>
            <w:szCs w:val="24"/>
          </w:rPr>
          <w:t>00</w:t>
        </w:r>
      </w:ins>
      <w:ins w:id="75" w:author="Thalia" w:date="2023-02-21T22:26:00Z">
        <w:r w:rsidR="003C1069">
          <w:rPr>
            <w:rFonts w:ascii="Times New Roman" w:eastAsia="Times New Roman" w:hAnsi="Times New Roman" w:cs="Times New Roman"/>
            <w:sz w:val="24"/>
            <w:szCs w:val="24"/>
          </w:rPr>
          <w:t xml:space="preserve"> words)</w:t>
        </w:r>
      </w:ins>
    </w:p>
    <w:p w14:paraId="347F3B75" w14:textId="723B331D" w:rsidR="00671B47" w:rsidRDefault="00671B47" w:rsidP="00671B47">
      <w:pPr>
        <w:pStyle w:val="ListParagraph"/>
        <w:numPr>
          <w:ilvl w:val="0"/>
          <w:numId w:val="7"/>
        </w:numPr>
        <w:rPr>
          <w:ins w:id="76" w:author="Thalia" w:date="2023-02-21T22:24:00Z"/>
          <w:rFonts w:ascii="Times New Roman" w:eastAsia="Times New Roman" w:hAnsi="Times New Roman" w:cs="Times New Roman"/>
          <w:sz w:val="24"/>
          <w:szCs w:val="24"/>
        </w:rPr>
      </w:pPr>
      <w:ins w:id="77" w:author="Thalia" w:date="2023-02-21T22:22:00Z">
        <w:r>
          <w:rPr>
            <w:rFonts w:ascii="Times New Roman" w:eastAsia="Times New Roman" w:hAnsi="Times New Roman" w:cs="Times New Roman"/>
            <w:sz w:val="24"/>
            <w:szCs w:val="24"/>
          </w:rPr>
          <w:t xml:space="preserve">How </w:t>
        </w:r>
      </w:ins>
      <w:ins w:id="78" w:author="Thalia" w:date="2023-02-21T22:23:00Z">
        <w:r>
          <w:rPr>
            <w:rFonts w:ascii="Times New Roman" w:eastAsia="Times New Roman" w:hAnsi="Times New Roman" w:cs="Times New Roman"/>
            <w:sz w:val="24"/>
            <w:szCs w:val="24"/>
          </w:rPr>
          <w:t xml:space="preserve">an </w:t>
        </w:r>
      </w:ins>
      <w:ins w:id="79" w:author="Thalia" w:date="2023-02-21T22:22:00Z">
        <w:r>
          <w:rPr>
            <w:rFonts w:ascii="Times New Roman" w:eastAsia="Times New Roman" w:hAnsi="Times New Roman" w:cs="Times New Roman"/>
            <w:sz w:val="24"/>
            <w:szCs w:val="24"/>
          </w:rPr>
          <w:t>MBA will help you achieve those goals</w:t>
        </w:r>
      </w:ins>
      <w:ins w:id="80" w:author="Thalia" w:date="2023-02-21T22:23:00Z">
        <w:r>
          <w:rPr>
            <w:rFonts w:ascii="Times New Roman" w:eastAsia="Times New Roman" w:hAnsi="Times New Roman" w:cs="Times New Roman"/>
            <w:sz w:val="24"/>
            <w:szCs w:val="24"/>
          </w:rPr>
          <w:t xml:space="preserve"> </w:t>
        </w:r>
      </w:ins>
      <w:ins w:id="81" w:author="Thalia" w:date="2023-02-22T14:27:00Z">
        <w:r w:rsidR="00CE1692">
          <w:rPr>
            <w:rFonts w:ascii="Times New Roman" w:eastAsia="Times New Roman" w:hAnsi="Times New Roman" w:cs="Times New Roman"/>
            <w:sz w:val="24"/>
            <w:szCs w:val="24"/>
          </w:rPr>
          <w:t xml:space="preserve">moving forward </w:t>
        </w:r>
      </w:ins>
      <w:ins w:id="82" w:author="Thalia" w:date="2023-02-21T22:23:00Z">
        <w:r>
          <w:rPr>
            <w:rFonts w:ascii="Times New Roman" w:eastAsia="Times New Roman" w:hAnsi="Times New Roman" w:cs="Times New Roman"/>
            <w:sz w:val="24"/>
            <w:szCs w:val="24"/>
          </w:rPr>
          <w:t>and why Questrom.</w:t>
        </w:r>
      </w:ins>
      <w:ins w:id="83" w:author="Thalia" w:date="2023-02-21T22:26:00Z">
        <w:r w:rsidR="003C1069">
          <w:rPr>
            <w:rFonts w:ascii="Times New Roman" w:eastAsia="Times New Roman" w:hAnsi="Times New Roman" w:cs="Times New Roman"/>
            <w:sz w:val="24"/>
            <w:szCs w:val="24"/>
          </w:rPr>
          <w:t xml:space="preserve"> (</w:t>
        </w:r>
      </w:ins>
      <w:ins w:id="84" w:author="Thalia" w:date="2023-02-21T22:29:00Z">
        <w:r w:rsidR="00113AE1">
          <w:rPr>
            <w:rFonts w:ascii="Times New Roman" w:eastAsia="Times New Roman" w:hAnsi="Times New Roman" w:cs="Times New Roman"/>
            <w:sz w:val="24"/>
            <w:szCs w:val="24"/>
          </w:rPr>
          <w:t>200</w:t>
        </w:r>
      </w:ins>
      <w:ins w:id="85" w:author="Thalia" w:date="2023-02-21T22:26:00Z">
        <w:r w:rsidR="003C1069">
          <w:rPr>
            <w:rFonts w:ascii="Times New Roman" w:eastAsia="Times New Roman" w:hAnsi="Times New Roman" w:cs="Times New Roman"/>
            <w:sz w:val="24"/>
            <w:szCs w:val="24"/>
          </w:rPr>
          <w:t xml:space="preserve"> words)</w:t>
        </w:r>
      </w:ins>
    </w:p>
    <w:p w14:paraId="49487E5D" w14:textId="7055E3AE" w:rsidR="00D44C52" w:rsidRDefault="00671B47" w:rsidP="00D44C52">
      <w:pPr>
        <w:pStyle w:val="ListParagraph"/>
        <w:numPr>
          <w:ilvl w:val="0"/>
          <w:numId w:val="7"/>
        </w:numPr>
        <w:rPr>
          <w:ins w:id="86" w:author="Thalia" w:date="2023-02-22T14:23:00Z"/>
          <w:rFonts w:ascii="Times New Roman" w:eastAsia="Times New Roman" w:hAnsi="Times New Roman" w:cs="Times New Roman"/>
          <w:sz w:val="24"/>
          <w:szCs w:val="24"/>
        </w:rPr>
      </w:pPr>
      <w:ins w:id="87" w:author="Thalia" w:date="2023-02-21T22:24:00Z">
        <w:r>
          <w:rPr>
            <w:rFonts w:ascii="Times New Roman" w:eastAsia="Times New Roman" w:hAnsi="Times New Roman" w:cs="Times New Roman"/>
            <w:sz w:val="24"/>
            <w:szCs w:val="24"/>
          </w:rPr>
          <w:t>Conclusion – go back to your problem statement and tie that into your intention in obtaining an MBA in Questr</w:t>
        </w:r>
      </w:ins>
      <w:ins w:id="88" w:author="Thalia" w:date="2023-02-21T22:25:00Z">
        <w:r>
          <w:rPr>
            <w:rFonts w:ascii="Times New Roman" w:eastAsia="Times New Roman" w:hAnsi="Times New Roman" w:cs="Times New Roman"/>
            <w:sz w:val="24"/>
            <w:szCs w:val="24"/>
          </w:rPr>
          <w:t>om.</w:t>
        </w:r>
      </w:ins>
      <w:ins w:id="89" w:author="Thalia" w:date="2023-02-21T22:26:00Z">
        <w:r w:rsidR="003C1069">
          <w:rPr>
            <w:rFonts w:ascii="Times New Roman" w:eastAsia="Times New Roman" w:hAnsi="Times New Roman" w:cs="Times New Roman"/>
            <w:sz w:val="24"/>
            <w:szCs w:val="24"/>
          </w:rPr>
          <w:t xml:space="preserve"> (1</w:t>
        </w:r>
      </w:ins>
      <w:ins w:id="90" w:author="Thalia" w:date="2023-02-21T22:28:00Z">
        <w:r w:rsidR="00113AE1">
          <w:rPr>
            <w:rFonts w:ascii="Times New Roman" w:eastAsia="Times New Roman" w:hAnsi="Times New Roman" w:cs="Times New Roman"/>
            <w:sz w:val="24"/>
            <w:szCs w:val="24"/>
          </w:rPr>
          <w:t>00</w:t>
        </w:r>
      </w:ins>
      <w:ins w:id="91" w:author="Thalia" w:date="2023-02-21T22:26:00Z">
        <w:r w:rsidR="003C1069">
          <w:rPr>
            <w:rFonts w:ascii="Times New Roman" w:eastAsia="Times New Roman" w:hAnsi="Times New Roman" w:cs="Times New Roman"/>
            <w:sz w:val="24"/>
            <w:szCs w:val="24"/>
          </w:rPr>
          <w:t xml:space="preserve"> words)</w:t>
        </w:r>
      </w:ins>
    </w:p>
    <w:p w14:paraId="2A0C70A4" w14:textId="5F7D1B2E" w:rsidR="00D44C52" w:rsidRDefault="00D44C52" w:rsidP="00D44C52">
      <w:pPr>
        <w:rPr>
          <w:ins w:id="92" w:author="Thalia" w:date="2023-02-22T14:23:00Z"/>
          <w:rFonts w:ascii="Times New Roman" w:eastAsia="Times New Roman" w:hAnsi="Times New Roman" w:cs="Times New Roman"/>
          <w:sz w:val="24"/>
          <w:szCs w:val="24"/>
        </w:rPr>
      </w:pPr>
    </w:p>
    <w:p w14:paraId="5D889E7B" w14:textId="486FB4EC" w:rsidR="00D44C52" w:rsidRDefault="00D44C52" w:rsidP="00CE1692">
      <w:pPr>
        <w:rPr>
          <w:ins w:id="93" w:author="Thalia" w:date="2023-02-22T14:28:00Z"/>
          <w:rFonts w:ascii="Times New Roman" w:eastAsia="Times New Roman" w:hAnsi="Times New Roman" w:cs="Times New Roman"/>
          <w:sz w:val="24"/>
          <w:szCs w:val="24"/>
        </w:rPr>
      </w:pPr>
      <w:ins w:id="94" w:author="Thalia" w:date="2023-02-22T14:23:00Z">
        <w:r>
          <w:rPr>
            <w:rFonts w:ascii="Times New Roman" w:eastAsia="Times New Roman" w:hAnsi="Times New Roman" w:cs="Times New Roman"/>
            <w:sz w:val="24"/>
            <w:szCs w:val="24"/>
          </w:rPr>
          <w:t>Feel free to structure otherwise, but make sure you</w:t>
        </w:r>
      </w:ins>
      <w:ins w:id="95" w:author="Thalia" w:date="2023-02-22T14:24:00Z">
        <w:r>
          <w:rPr>
            <w:rFonts w:ascii="Times New Roman" w:eastAsia="Times New Roman" w:hAnsi="Times New Roman" w:cs="Times New Roman"/>
            <w:sz w:val="24"/>
            <w:szCs w:val="24"/>
          </w:rPr>
          <w:t xml:space="preserve"> have a </w:t>
        </w:r>
      </w:ins>
      <w:ins w:id="96" w:author="Thalia" w:date="2023-02-22T14:28:00Z">
        <w:r w:rsidR="00CE1692">
          <w:rPr>
            <w:rFonts w:ascii="Times New Roman" w:eastAsia="Times New Roman" w:hAnsi="Times New Roman" w:cs="Times New Roman"/>
            <w:sz w:val="24"/>
            <w:szCs w:val="24"/>
          </w:rPr>
          <w:t>focal point that integrates all your ideas.</w:t>
        </w:r>
      </w:ins>
    </w:p>
    <w:p w14:paraId="007C8A32" w14:textId="44CE4614" w:rsidR="00863E0A" w:rsidRDefault="00863E0A" w:rsidP="00CE1692">
      <w:pPr>
        <w:rPr>
          <w:ins w:id="97" w:author="Thalia" w:date="2023-02-22T14:28:00Z"/>
          <w:rFonts w:ascii="Times New Roman" w:eastAsia="Times New Roman" w:hAnsi="Times New Roman" w:cs="Times New Roman"/>
          <w:sz w:val="24"/>
          <w:szCs w:val="24"/>
        </w:rPr>
      </w:pPr>
    </w:p>
    <w:p w14:paraId="386343A9" w14:textId="245584FC" w:rsidR="00863E0A" w:rsidRPr="00CE1692" w:rsidRDefault="00863E0A" w:rsidP="00CE1692">
      <w:pPr>
        <w:rPr>
          <w:rFonts w:ascii="Times New Roman" w:eastAsia="Times New Roman" w:hAnsi="Times New Roman" w:cs="Times New Roman"/>
          <w:sz w:val="24"/>
          <w:szCs w:val="24"/>
        </w:rPr>
      </w:pPr>
      <w:ins w:id="98" w:author="Thalia" w:date="2023-02-22T14:28:00Z">
        <w:r>
          <w:rPr>
            <w:rFonts w:ascii="Times New Roman" w:eastAsia="Times New Roman" w:hAnsi="Times New Roman" w:cs="Times New Roman"/>
            <w:sz w:val="24"/>
            <w:szCs w:val="24"/>
          </w:rPr>
          <w:t>All the best!</w:t>
        </w:r>
      </w:ins>
    </w:p>
    <w:sectPr w:rsidR="00863E0A" w:rsidRPr="00CE169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w:date="2023-02-21T22:29:00Z" w:initials="TP">
    <w:p w14:paraId="30BFF493" w14:textId="4C11EC40" w:rsidR="00113AE1" w:rsidRDefault="00113AE1">
      <w:pPr>
        <w:pStyle w:val="CommentText"/>
      </w:pPr>
      <w:r>
        <w:rPr>
          <w:rStyle w:val="CommentReference"/>
        </w:rPr>
        <w:annotationRef/>
      </w:r>
      <w:r w:rsidR="00AC7335">
        <w:rPr>
          <w:rStyle w:val="CommentReference"/>
        </w:rPr>
        <w:t>Looking at</w:t>
      </w:r>
      <w:r>
        <w:t xml:space="preserve"> the word count, </w:t>
      </w:r>
      <w:r w:rsidR="00AC7335">
        <w:t xml:space="preserve">you want to </w:t>
      </w:r>
      <w:r>
        <w:t xml:space="preserve">keep your introduction very brief and </w:t>
      </w:r>
      <w:r w:rsidR="009C2E74">
        <w:t>engaging</w:t>
      </w:r>
      <w:r>
        <w:t xml:space="preserve">. </w:t>
      </w:r>
      <w:r w:rsidR="00AC7335">
        <w:t>Co</w:t>
      </w:r>
      <w:r>
        <w:t>nsider using a hook</w:t>
      </w:r>
      <w:r w:rsidR="009C2E74">
        <w:t xml:space="preserve"> that’s specific, like </w:t>
      </w:r>
      <w:r w:rsidR="00246349">
        <w:t>a</w:t>
      </w:r>
      <w:r w:rsidR="00AC7335">
        <w:t xml:space="preserve"> defining</w:t>
      </w:r>
      <w:r w:rsidR="009C2E74">
        <w:t xml:space="preserve"> experience with a piece of technology that changed your world.</w:t>
      </w:r>
      <w:r w:rsidR="00AC7335">
        <w:t xml:space="preserve"> </w:t>
      </w:r>
      <w:r w:rsidR="009C2E74">
        <w:t xml:space="preserve">Right </w:t>
      </w:r>
      <w:r w:rsidR="00246349">
        <w:t>now,</w:t>
      </w:r>
      <w:r w:rsidR="009C2E74">
        <w:t xml:space="preserve"> this paragraph seems to be very generic.</w:t>
      </w:r>
    </w:p>
    <w:p w14:paraId="2C0B63D4" w14:textId="77777777" w:rsidR="00AC7335" w:rsidRDefault="00AC7335">
      <w:pPr>
        <w:pStyle w:val="CommentText"/>
      </w:pPr>
    </w:p>
    <w:p w14:paraId="712D33D8" w14:textId="47FC6930" w:rsidR="00AC7335" w:rsidRDefault="00AC7335">
      <w:pPr>
        <w:pStyle w:val="CommentText"/>
      </w:pPr>
      <w:r>
        <w:t xml:space="preserve">You can refer to examples in the last sentence of this para (ordering taxi online, resources for education, planning). Choose one and go more in depth in your experience. </w:t>
      </w:r>
    </w:p>
  </w:comment>
  <w:comment w:id="1" w:author="Thalia" w:date="2023-02-21T21:18:00Z" w:initials="TP">
    <w:p w14:paraId="0D301A24" w14:textId="398023ED" w:rsidR="008A028A" w:rsidRDefault="008A028A">
      <w:pPr>
        <w:pStyle w:val="CommentText"/>
      </w:pPr>
      <w:r>
        <w:rPr>
          <w:rStyle w:val="CommentReference"/>
        </w:rPr>
        <w:annotationRef/>
      </w:r>
      <w:r>
        <w:rPr>
          <w:rStyle w:val="CommentReference"/>
        </w:rPr>
        <w:annotationRef/>
      </w:r>
      <w:r>
        <w:t>What is your objective in this paragraph?</w:t>
      </w:r>
      <w:r w:rsidR="00EE6D35">
        <w:t xml:space="preserve"> If you start off listing these drawbacks, as a reader I feel like you will address these issues (which as I read </w:t>
      </w:r>
      <w:proofErr w:type="gramStart"/>
      <w:r w:rsidR="00EE6D35">
        <w:t>later on</w:t>
      </w:r>
      <w:proofErr w:type="gramEnd"/>
      <w:r w:rsidR="00EE6D35">
        <w:t>, is not the case).</w:t>
      </w:r>
      <w:r w:rsidR="009C2E74">
        <w:t xml:space="preserve"> </w:t>
      </w:r>
    </w:p>
    <w:p w14:paraId="3605DA12" w14:textId="77777777" w:rsidR="009C2E74" w:rsidRDefault="009C2E74">
      <w:pPr>
        <w:pStyle w:val="CommentText"/>
      </w:pPr>
    </w:p>
    <w:p w14:paraId="2DAA3EDA" w14:textId="0BFA5279" w:rsidR="009C2E74" w:rsidRDefault="009C2E74">
      <w:pPr>
        <w:pStyle w:val="CommentText"/>
      </w:pPr>
      <w:r>
        <w:t xml:space="preserve">I suggest addressing your issue or objective very clearly here. What problem do you want to solve with technology? Or what do you aim to achieve with technology? </w:t>
      </w:r>
      <w:r w:rsidR="00F8327E">
        <w:t xml:space="preserve">If you list these down here, </w:t>
      </w:r>
      <w:r w:rsidR="00F70823">
        <w:t>it will seem contradictory to your objective of digitalizing MSMEs throughout the country.</w:t>
      </w:r>
    </w:p>
  </w:comment>
  <w:comment w:id="2" w:author="Thalia" w:date="2023-02-21T21:17:00Z" w:initials="TP">
    <w:p w14:paraId="6F11B666" w14:textId="1D0A72BF" w:rsidR="008A028A" w:rsidRDefault="008A028A">
      <w:pPr>
        <w:pStyle w:val="CommentText"/>
      </w:pPr>
      <w:r>
        <w:rPr>
          <w:rStyle w:val="CommentReference"/>
        </w:rPr>
        <w:annotationRef/>
      </w:r>
      <w:r w:rsidR="00EE6D35">
        <w:rPr>
          <w:rStyle w:val="CommentReference"/>
        </w:rPr>
        <w:t>Moving from the previous paragraph, I’m not sure where you’re going with these statements. Suggest deleting this whole paragraph.</w:t>
      </w:r>
    </w:p>
  </w:comment>
  <w:comment w:id="3" w:author="Thalia" w:date="2023-02-21T21:18:00Z" w:initials="TP">
    <w:p w14:paraId="0E8CA2B3" w14:textId="1A7C247B" w:rsidR="008A028A" w:rsidRDefault="008A028A">
      <w:pPr>
        <w:pStyle w:val="CommentText"/>
      </w:pPr>
      <w:r>
        <w:rPr>
          <w:rStyle w:val="CommentReference"/>
        </w:rPr>
        <w:annotationRef/>
      </w:r>
      <w:r>
        <w:rPr>
          <w:rStyle w:val="CommentReference"/>
        </w:rPr>
        <w:annotationRef/>
      </w:r>
      <w:r>
        <w:t>This seems contradictory to your second paragraph.</w:t>
      </w:r>
      <w:r w:rsidR="000F4D9D">
        <w:t xml:space="preserve"> </w:t>
      </w:r>
      <w:r w:rsidR="000F4D9D">
        <w:t xml:space="preserve">If you want to focus on this, I don’t think it’s best to list down points that would not support your </w:t>
      </w:r>
      <w:r w:rsidR="000F4D9D">
        <w:t>goal.</w:t>
      </w:r>
    </w:p>
  </w:comment>
  <w:comment w:id="4" w:author="Thalia" w:date="2023-02-21T22:17:00Z" w:initials="TP">
    <w:p w14:paraId="5ADCB201" w14:textId="0FE912A9" w:rsidR="00AA3B19" w:rsidRDefault="00AA3B19">
      <w:pPr>
        <w:pStyle w:val="CommentText"/>
      </w:pPr>
      <w:r>
        <w:rPr>
          <w:rStyle w:val="CommentReference"/>
        </w:rPr>
        <w:annotationRef/>
      </w:r>
      <w:r>
        <w:t>This should be closely tied to the issue on technology, suggest elaborating on this</w:t>
      </w:r>
      <w:r w:rsidR="00D241B8">
        <w:t xml:space="preserve"> more.</w:t>
      </w:r>
    </w:p>
  </w:comment>
  <w:comment w:id="5" w:author="Thalia" w:date="2023-02-22T14:24:00Z" w:initials="TP">
    <w:p w14:paraId="6893D9A0" w14:textId="26F66F59" w:rsidR="00D44C52" w:rsidRDefault="00D44C52">
      <w:pPr>
        <w:pStyle w:val="CommentText"/>
      </w:pPr>
      <w:r>
        <w:rPr>
          <w:rStyle w:val="CommentReference"/>
        </w:rPr>
        <w:annotationRef/>
      </w:r>
      <w:r>
        <w:t>How do you see these classes supporting your bigger goal?</w:t>
      </w:r>
    </w:p>
  </w:comment>
  <w:comment w:id="6" w:author="Thalia" w:date="2023-02-22T14:24:00Z" w:initials="TP">
    <w:p w14:paraId="40DE6324" w14:textId="2C3680DB" w:rsidR="00D44C52" w:rsidRDefault="00D44C52">
      <w:pPr>
        <w:pStyle w:val="CommentText"/>
      </w:pPr>
      <w:r>
        <w:rPr>
          <w:rStyle w:val="CommentReference"/>
        </w:rPr>
        <w:annotationRef/>
      </w:r>
      <w:r>
        <w:t>Any specific professors you want to work with?</w:t>
      </w:r>
    </w:p>
  </w:comment>
  <w:comment w:id="7" w:author="Thalia" w:date="2023-02-22T10:05:00Z" w:initials="TP">
    <w:p w14:paraId="35839AF5" w14:textId="77777777" w:rsidR="000E3967" w:rsidRDefault="000E3967">
      <w:pPr>
        <w:pStyle w:val="CommentText"/>
      </w:pPr>
      <w:r>
        <w:rPr>
          <w:rStyle w:val="CommentReference"/>
        </w:rPr>
        <w:annotationRef/>
      </w:r>
      <w:r>
        <w:t xml:space="preserve">Your concluding paragraph should succinctly summarize what you want the reader to take away from your essay. Go back to your problem statement on technology and tie that into your bigger goal. Finally, confidently state why this degree at this school is the way forward for you. </w:t>
      </w:r>
    </w:p>
    <w:p w14:paraId="13F580ED" w14:textId="77777777" w:rsidR="000E3967" w:rsidRDefault="000E3967">
      <w:pPr>
        <w:pStyle w:val="CommentText"/>
      </w:pPr>
    </w:p>
    <w:p w14:paraId="5689B899" w14:textId="322A4A31" w:rsidR="000E3967" w:rsidRDefault="000E3967">
      <w:pPr>
        <w:pStyle w:val="CommentText"/>
      </w:pPr>
      <w:r>
        <w:t>Also, don’t introduce new points in the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D33D8" w15:done="0"/>
  <w15:commentEx w15:paraId="2DAA3EDA" w15:done="0"/>
  <w15:commentEx w15:paraId="6F11B666" w15:done="0"/>
  <w15:commentEx w15:paraId="0E8CA2B3" w15:done="0"/>
  <w15:commentEx w15:paraId="5ADCB201" w15:done="0"/>
  <w15:commentEx w15:paraId="6893D9A0" w15:done="0"/>
  <w15:commentEx w15:paraId="40DE6324" w15:done="0"/>
  <w15:commentEx w15:paraId="5689B8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C459" w16cex:dateUtc="2023-02-21T15:29:00Z"/>
  <w16cex:commentExtensible w16cex:durableId="279FB3A6" w16cex:dateUtc="2023-02-21T14:18:00Z"/>
  <w16cex:commentExtensible w16cex:durableId="279FB383" w16cex:dateUtc="2023-02-21T14:17:00Z"/>
  <w16cex:commentExtensible w16cex:durableId="279FB38B" w16cex:dateUtc="2023-02-21T14:18:00Z"/>
  <w16cex:commentExtensible w16cex:durableId="279FC18F" w16cex:dateUtc="2023-02-21T15:17:00Z"/>
  <w16cex:commentExtensible w16cex:durableId="27A0A42E" w16cex:dateUtc="2023-02-22T07:24:00Z"/>
  <w16cex:commentExtensible w16cex:durableId="27A0A41C" w16cex:dateUtc="2023-02-22T07:24:00Z"/>
  <w16cex:commentExtensible w16cex:durableId="27A06776" w16cex:dateUtc="2023-02-22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D33D8" w16cid:durableId="279FC459"/>
  <w16cid:commentId w16cid:paraId="2DAA3EDA" w16cid:durableId="279FB3A6"/>
  <w16cid:commentId w16cid:paraId="6F11B666" w16cid:durableId="279FB383"/>
  <w16cid:commentId w16cid:paraId="0E8CA2B3" w16cid:durableId="279FB38B"/>
  <w16cid:commentId w16cid:paraId="5ADCB201" w16cid:durableId="279FC18F"/>
  <w16cid:commentId w16cid:paraId="6893D9A0" w16cid:durableId="27A0A42E"/>
  <w16cid:commentId w16cid:paraId="40DE6324" w16cid:durableId="27A0A41C"/>
  <w16cid:commentId w16cid:paraId="5689B899" w16cid:durableId="27A067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517F"/>
    <w:multiLevelType w:val="multilevel"/>
    <w:tmpl w:val="66FA1B72"/>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D122B"/>
    <w:multiLevelType w:val="multilevel"/>
    <w:tmpl w:val="42C26978"/>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FC05A0"/>
    <w:multiLevelType w:val="multilevel"/>
    <w:tmpl w:val="D47C4CEA"/>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A256D1"/>
    <w:multiLevelType w:val="multilevel"/>
    <w:tmpl w:val="D4681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F436AE"/>
    <w:multiLevelType w:val="multilevel"/>
    <w:tmpl w:val="03507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6B4A3A"/>
    <w:multiLevelType w:val="hybridMultilevel"/>
    <w:tmpl w:val="61C2B082"/>
    <w:lvl w:ilvl="0" w:tplc="6072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72AD5"/>
    <w:multiLevelType w:val="hybridMultilevel"/>
    <w:tmpl w:val="A364BDE6"/>
    <w:lvl w:ilvl="0" w:tplc="2E06E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FA"/>
    <w:rsid w:val="000E3967"/>
    <w:rsid w:val="000F4D9D"/>
    <w:rsid w:val="00113AE1"/>
    <w:rsid w:val="0018417D"/>
    <w:rsid w:val="001A0E2B"/>
    <w:rsid w:val="001E5BFA"/>
    <w:rsid w:val="00246349"/>
    <w:rsid w:val="003474B7"/>
    <w:rsid w:val="003C1069"/>
    <w:rsid w:val="00572F43"/>
    <w:rsid w:val="00671B47"/>
    <w:rsid w:val="006933AD"/>
    <w:rsid w:val="00863E0A"/>
    <w:rsid w:val="00890BEF"/>
    <w:rsid w:val="008A028A"/>
    <w:rsid w:val="009B0A10"/>
    <w:rsid w:val="009C2E74"/>
    <w:rsid w:val="00A53C61"/>
    <w:rsid w:val="00A767BA"/>
    <w:rsid w:val="00AA3B19"/>
    <w:rsid w:val="00AC7335"/>
    <w:rsid w:val="00AE6E18"/>
    <w:rsid w:val="00B71105"/>
    <w:rsid w:val="00CE1692"/>
    <w:rsid w:val="00D241B8"/>
    <w:rsid w:val="00D44C52"/>
    <w:rsid w:val="00ED44C9"/>
    <w:rsid w:val="00EE6D35"/>
    <w:rsid w:val="00F70823"/>
    <w:rsid w:val="00F8327E"/>
    <w:rsid w:val="00FA6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322A8C"/>
  <w15:docId w15:val="{9F161C27-9537-9948-85BE-48C10E2A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474B7"/>
    <w:pPr>
      <w:spacing w:line="240" w:lineRule="auto"/>
    </w:pPr>
  </w:style>
  <w:style w:type="paragraph" w:styleId="CommentSubject">
    <w:name w:val="annotation subject"/>
    <w:basedOn w:val="CommentText"/>
    <w:next w:val="CommentText"/>
    <w:link w:val="CommentSubjectChar"/>
    <w:uiPriority w:val="99"/>
    <w:semiHidden/>
    <w:unhideWhenUsed/>
    <w:rsid w:val="001A0E2B"/>
    <w:rPr>
      <w:b/>
      <w:bCs/>
    </w:rPr>
  </w:style>
  <w:style w:type="character" w:customStyle="1" w:styleId="CommentSubjectChar">
    <w:name w:val="Comment Subject Char"/>
    <w:basedOn w:val="CommentTextChar"/>
    <w:link w:val="CommentSubject"/>
    <w:uiPriority w:val="99"/>
    <w:semiHidden/>
    <w:rsid w:val="001A0E2B"/>
    <w:rPr>
      <w:b/>
      <w:bCs/>
      <w:sz w:val="20"/>
      <w:szCs w:val="20"/>
    </w:rPr>
  </w:style>
  <w:style w:type="paragraph" w:styleId="ListParagraph">
    <w:name w:val="List Paragraph"/>
    <w:basedOn w:val="Normal"/>
    <w:uiPriority w:val="34"/>
    <w:qFormat/>
    <w:rsid w:val="008A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cp:lastModifiedBy>
  <cp:revision>2</cp:revision>
  <dcterms:created xsi:type="dcterms:W3CDTF">2023-02-22T07:31:00Z</dcterms:created>
  <dcterms:modified xsi:type="dcterms:W3CDTF">2023-02-22T07:31:00Z</dcterms:modified>
</cp:coreProperties>
</file>