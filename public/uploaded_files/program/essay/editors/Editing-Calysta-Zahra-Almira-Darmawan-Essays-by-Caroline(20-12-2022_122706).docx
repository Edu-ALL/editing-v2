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1187" w14:textId="7A137078" w:rsidR="00626D14" w:rsidRPr="00626D14" w:rsidRDefault="00626D14" w:rsidP="00626D14">
      <w:pPr>
        <w:spacing w:before="240" w:after="240"/>
        <w:jc w:val="both"/>
        <w:rPr>
          <w:rFonts w:ascii="Times New Roman" w:eastAsia="Times New Roman" w:hAnsi="Times New Roman" w:cs="Times New Roman"/>
          <w:b/>
          <w:bCs/>
          <w:u w:val="single"/>
        </w:rPr>
      </w:pPr>
      <w:r w:rsidRPr="00626D14">
        <w:rPr>
          <w:rFonts w:ascii="Times New Roman" w:eastAsia="Times New Roman" w:hAnsi="Times New Roman" w:cs="Times New Roman"/>
          <w:b/>
          <w:bCs/>
          <w:color w:val="000000"/>
          <w:u w:val="single"/>
        </w:rPr>
        <w:t>Why do you want to study your chosen major specifically at Georgia Tech?</w:t>
      </w:r>
      <w:r>
        <w:rPr>
          <w:rFonts w:ascii="Times New Roman" w:eastAsia="Times New Roman" w:hAnsi="Times New Roman" w:cs="Times New Roman"/>
          <w:b/>
          <w:bCs/>
          <w:color w:val="000000"/>
          <w:u w:val="single"/>
        </w:rPr>
        <w:t xml:space="preserve"> (300 words)</w:t>
      </w:r>
    </w:p>
    <w:p w14:paraId="2D903A17" w14:textId="1AF7D3E1" w:rsidR="00626D14" w:rsidRPr="00626D14" w:rsidRDefault="00626D14" w:rsidP="00626D14">
      <w:pPr>
        <w:ind w:firstLine="720"/>
        <w:jc w:val="both"/>
        <w:rPr>
          <w:rFonts w:ascii="Times New Roman" w:eastAsia="Times New Roman" w:hAnsi="Times New Roman" w:cs="Times New Roman"/>
        </w:rPr>
      </w:pPr>
      <w:r w:rsidRPr="00626D14">
        <w:rPr>
          <w:rFonts w:ascii="Times New Roman" w:eastAsia="Times New Roman" w:hAnsi="Times New Roman" w:cs="Times New Roman"/>
          <w:color w:val="000000"/>
        </w:rPr>
        <w:t xml:space="preserve">I had recently </w:t>
      </w:r>
      <w:del w:id="0" w:author="Microsoft Office User" w:date="2022-12-19T20:25:00Z">
        <w:r w:rsidRPr="00626D14" w:rsidDel="00F871CB">
          <w:rPr>
            <w:rFonts w:ascii="Times New Roman" w:eastAsia="Times New Roman" w:hAnsi="Times New Roman" w:cs="Times New Roman"/>
            <w:color w:val="000000"/>
          </w:rPr>
          <w:delText xml:space="preserve">managed to lead </w:delText>
        </w:r>
      </w:del>
      <w:ins w:id="1" w:author="Microsoft Office User" w:date="2022-12-19T20:25:00Z">
        <w:r w:rsidR="00F871CB">
          <w:rPr>
            <w:rFonts w:ascii="Times New Roman" w:eastAsia="Times New Roman" w:hAnsi="Times New Roman" w:cs="Times New Roman"/>
            <w:color w:val="000000"/>
          </w:rPr>
          <w:t xml:space="preserve">led </w:t>
        </w:r>
      </w:ins>
      <w:r w:rsidRPr="00626D14">
        <w:rPr>
          <w:rFonts w:ascii="Times New Roman" w:eastAsia="Times New Roman" w:hAnsi="Times New Roman" w:cs="Times New Roman"/>
          <w:color w:val="000000"/>
        </w:rPr>
        <w:t xml:space="preserve">a team of 4 other peers throughout my participation in the International Science and Innovation </w:t>
      </w:r>
      <w:del w:id="2" w:author="Microsoft Office User" w:date="2022-12-19T20:27:00Z">
        <w:r w:rsidRPr="00626D14" w:rsidDel="00F871CB">
          <w:rPr>
            <w:rFonts w:ascii="Times New Roman" w:eastAsia="Times New Roman" w:hAnsi="Times New Roman" w:cs="Times New Roman"/>
            <w:color w:val="000000"/>
          </w:rPr>
          <w:delText>Fair.</w:delText>
        </w:r>
      </w:del>
      <w:del w:id="3" w:author="Microsoft Office User" w:date="2022-12-19T20:26:00Z">
        <w:r w:rsidRPr="00626D14" w:rsidDel="00F871CB">
          <w:rPr>
            <w:rFonts w:ascii="Times New Roman" w:eastAsia="Times New Roman" w:hAnsi="Times New Roman" w:cs="Times New Roman"/>
            <w:color w:val="000000"/>
          </w:rPr>
          <w:delText xml:space="preserve"> </w:delText>
        </w:r>
      </w:del>
      <w:del w:id="4" w:author="Microsoft Office User" w:date="2022-12-19T20:27:00Z">
        <w:r w:rsidRPr="00626D14" w:rsidDel="00F871CB">
          <w:rPr>
            <w:rFonts w:ascii="Times New Roman" w:eastAsia="Times New Roman" w:hAnsi="Times New Roman" w:cs="Times New Roman"/>
            <w:color w:val="000000"/>
          </w:rPr>
          <w:delText>Upon</w:delText>
        </w:r>
      </w:del>
      <w:ins w:id="5" w:author="Microsoft Office User" w:date="2022-12-19T20:27:00Z">
        <w:r w:rsidR="00F871CB" w:rsidRPr="00626D14">
          <w:rPr>
            <w:rFonts w:ascii="Times New Roman" w:eastAsia="Times New Roman" w:hAnsi="Times New Roman" w:cs="Times New Roman"/>
            <w:color w:val="000000"/>
          </w:rPr>
          <w:t>Fair. Upon</w:t>
        </w:r>
      </w:ins>
      <w:ins w:id="6" w:author="Microsoft Office User" w:date="2022-12-19T20:36:00Z">
        <w:r w:rsidR="00D61467">
          <w:rPr>
            <w:rFonts w:ascii="Times New Roman" w:eastAsia="Times New Roman" w:hAnsi="Times New Roman" w:cs="Times New Roman"/>
            <w:color w:val="000000"/>
          </w:rPr>
          <w:t xml:space="preserve"> </w:t>
        </w:r>
      </w:ins>
      <w:del w:id="7" w:author="Microsoft Office User" w:date="2022-12-19T20:36:00Z">
        <w:r w:rsidRPr="00626D14" w:rsidDel="00D61467">
          <w:rPr>
            <w:rFonts w:ascii="Times New Roman" w:eastAsia="Times New Roman" w:hAnsi="Times New Roman" w:cs="Times New Roman"/>
            <w:color w:val="000000"/>
          </w:rPr>
          <w:delText xml:space="preserve"> </w:delText>
        </w:r>
      </w:del>
      <w:r w:rsidRPr="00626D14">
        <w:rPr>
          <w:rFonts w:ascii="Times New Roman" w:eastAsia="Times New Roman" w:hAnsi="Times New Roman" w:cs="Times New Roman"/>
          <w:color w:val="000000"/>
        </w:rPr>
        <w:t xml:space="preserve">the recollection of a visit to a disabled orphanage and familiarity with the Arduino system, we developed an invention catered to the visually impaired: a pair of glasses that utilizes ultrasonic technology to detect surrounding obstacles. I successfully applied my knowledge of </w:t>
      </w:r>
      <w:commentRangeStart w:id="8"/>
      <w:r w:rsidRPr="00626D14">
        <w:rPr>
          <w:rFonts w:ascii="Times New Roman" w:eastAsia="Times New Roman" w:hAnsi="Times New Roman" w:cs="Times New Roman"/>
          <w:color w:val="000000"/>
        </w:rPr>
        <w:t>coding to address a difficulty associated with the medical abnormality</w:t>
      </w:r>
      <w:commentRangeEnd w:id="8"/>
      <w:r w:rsidR="00D61467">
        <w:rPr>
          <w:rStyle w:val="CommentReference"/>
        </w:rPr>
        <w:commentReference w:id="8"/>
      </w:r>
      <w:r w:rsidRPr="00626D14">
        <w:rPr>
          <w:rFonts w:ascii="Times New Roman" w:eastAsia="Times New Roman" w:hAnsi="Times New Roman" w:cs="Times New Roman"/>
          <w:color w:val="000000"/>
        </w:rPr>
        <w:t xml:space="preserve">. Awarded with a gold medal, it was proven as a step forward in providing </w:t>
      </w:r>
      <w:del w:id="9" w:author="Microsoft Office User" w:date="2022-12-19T20:37:00Z">
        <w:r w:rsidRPr="00626D14" w:rsidDel="00D61467">
          <w:rPr>
            <w:rFonts w:ascii="Times New Roman" w:eastAsia="Times New Roman" w:hAnsi="Times New Roman" w:cs="Times New Roman"/>
            <w:color w:val="000000"/>
          </w:rPr>
          <w:delText xml:space="preserve">a degree of </w:delText>
        </w:r>
      </w:del>
      <w:r w:rsidRPr="00626D14">
        <w:rPr>
          <w:rFonts w:ascii="Times New Roman" w:eastAsia="Times New Roman" w:hAnsi="Times New Roman" w:cs="Times New Roman"/>
          <w:color w:val="000000"/>
        </w:rPr>
        <w:t>independence for a community in need through the vast world of technological innovation. </w:t>
      </w:r>
    </w:p>
    <w:p w14:paraId="11115A3A" w14:textId="5A85A5B2" w:rsidR="00626D14" w:rsidRPr="00626D14" w:rsidRDefault="00626D14" w:rsidP="00626D14">
      <w:pPr>
        <w:ind w:firstLine="720"/>
        <w:jc w:val="both"/>
        <w:rPr>
          <w:rFonts w:ascii="Times New Roman" w:eastAsia="Times New Roman" w:hAnsi="Times New Roman" w:cs="Times New Roman"/>
        </w:rPr>
      </w:pPr>
      <w:r w:rsidRPr="00626D14">
        <w:rPr>
          <w:rFonts w:ascii="Times New Roman" w:eastAsia="Times New Roman" w:hAnsi="Times New Roman" w:cs="Times New Roman"/>
          <w:color w:val="000000"/>
        </w:rPr>
        <w:t xml:space="preserve">This experience </w:t>
      </w:r>
      <w:del w:id="10" w:author="Microsoft Office User" w:date="2022-12-19T20:37:00Z">
        <w:r w:rsidRPr="00626D14" w:rsidDel="00D61467">
          <w:rPr>
            <w:rFonts w:ascii="Times New Roman" w:eastAsia="Times New Roman" w:hAnsi="Times New Roman" w:cs="Times New Roman"/>
            <w:color w:val="000000"/>
          </w:rPr>
          <w:delText xml:space="preserve">ultimately </w:delText>
        </w:r>
      </w:del>
      <w:proofErr w:type="spellStart"/>
      <w:r w:rsidRPr="00626D14">
        <w:rPr>
          <w:rFonts w:ascii="Times New Roman" w:eastAsia="Times New Roman" w:hAnsi="Times New Roman" w:cs="Times New Roman"/>
          <w:color w:val="000000"/>
        </w:rPr>
        <w:t>fueled</w:t>
      </w:r>
      <w:proofErr w:type="spellEnd"/>
      <w:r w:rsidRPr="00626D14">
        <w:rPr>
          <w:rFonts w:ascii="Times New Roman" w:eastAsia="Times New Roman" w:hAnsi="Times New Roman" w:cs="Times New Roman"/>
          <w:color w:val="000000"/>
        </w:rPr>
        <w:t xml:space="preserve"> my interest in pursuing biomedical engineering at Georgia Tech’s Wallace H. Coulter Department of Biomedical Engineering. Exceptionally ranked amongst other institutions, it will provide me with much-needed </w:t>
      </w:r>
      <w:commentRangeStart w:id="11"/>
      <w:r w:rsidRPr="00626D14">
        <w:rPr>
          <w:rFonts w:ascii="Times New Roman" w:eastAsia="Times New Roman" w:hAnsi="Times New Roman" w:cs="Times New Roman"/>
          <w:color w:val="000000"/>
        </w:rPr>
        <w:t xml:space="preserve">opportunities </w:t>
      </w:r>
      <w:commentRangeEnd w:id="11"/>
      <w:r w:rsidR="00D61467">
        <w:rPr>
          <w:rStyle w:val="CommentReference"/>
        </w:rPr>
        <w:commentReference w:id="11"/>
      </w:r>
      <w:r w:rsidRPr="00626D14">
        <w:rPr>
          <w:rFonts w:ascii="Times New Roman" w:eastAsia="Times New Roman" w:hAnsi="Times New Roman" w:cs="Times New Roman"/>
          <w:color w:val="000000"/>
        </w:rPr>
        <w:t xml:space="preserve">to strengthen my mastery and preparation for a career in the healthcare industry. </w:t>
      </w:r>
      <w:del w:id="12" w:author="Microsoft Office User" w:date="2022-12-19T20:39:00Z">
        <w:r w:rsidRPr="00626D14" w:rsidDel="00D61467">
          <w:rPr>
            <w:rFonts w:ascii="Times New Roman" w:eastAsia="Times New Roman" w:hAnsi="Times New Roman" w:cs="Times New Roman"/>
            <w:color w:val="000000"/>
          </w:rPr>
          <w:delText>Evidently, Tech is equipped with advanced research facilities, and most of all, highly qualified staff and faculty.</w:delText>
        </w:r>
      </w:del>
    </w:p>
    <w:p w14:paraId="61BF1CB0" w14:textId="611C04EC" w:rsidR="00626D14" w:rsidRPr="00626D14" w:rsidRDefault="00626D14" w:rsidP="00626D14">
      <w:pPr>
        <w:ind w:firstLine="720"/>
        <w:jc w:val="both"/>
        <w:rPr>
          <w:rFonts w:ascii="Times New Roman" w:eastAsia="Times New Roman" w:hAnsi="Times New Roman" w:cs="Times New Roman"/>
        </w:rPr>
      </w:pPr>
      <w:r w:rsidRPr="00626D14">
        <w:rPr>
          <w:rFonts w:ascii="Times New Roman" w:eastAsia="Times New Roman" w:hAnsi="Times New Roman" w:cs="Times New Roman"/>
          <w:color w:val="000000"/>
        </w:rPr>
        <w:t xml:space="preserve">I am particularly excited to work with Professor C. Ross </w:t>
      </w:r>
      <w:proofErr w:type="spellStart"/>
      <w:r w:rsidRPr="00626D14">
        <w:rPr>
          <w:rFonts w:ascii="Times New Roman" w:eastAsia="Times New Roman" w:hAnsi="Times New Roman" w:cs="Times New Roman"/>
          <w:color w:val="000000"/>
        </w:rPr>
        <w:t>Ethier</w:t>
      </w:r>
      <w:proofErr w:type="spellEnd"/>
      <w:r w:rsidRPr="00626D14">
        <w:rPr>
          <w:rFonts w:ascii="Times New Roman" w:eastAsia="Times New Roman" w:hAnsi="Times New Roman" w:cs="Times New Roman"/>
          <w:color w:val="000000"/>
        </w:rPr>
        <w:t xml:space="preserve"> who is experienced in applying biomechanics and regenerative medicine to treat osteoarthritis—a disease experienced by my </w:t>
      </w:r>
      <w:del w:id="13" w:author="Microsoft Office User" w:date="2022-12-19T20:40:00Z">
        <w:r w:rsidRPr="00626D14" w:rsidDel="00D61467">
          <w:rPr>
            <w:rFonts w:ascii="Times New Roman" w:eastAsia="Times New Roman" w:hAnsi="Times New Roman" w:cs="Times New Roman"/>
            <w:color w:val="000000"/>
          </w:rPr>
          <w:delText xml:space="preserve">own </w:delText>
        </w:r>
      </w:del>
      <w:r w:rsidRPr="00626D14">
        <w:rPr>
          <w:rFonts w:ascii="Times New Roman" w:eastAsia="Times New Roman" w:hAnsi="Times New Roman" w:cs="Times New Roman"/>
          <w:color w:val="000000"/>
        </w:rPr>
        <w:t xml:space="preserve">mother. Seeing </w:t>
      </w:r>
      <w:proofErr w:type="spellStart"/>
      <w:r w:rsidRPr="00626D14">
        <w:rPr>
          <w:rFonts w:ascii="Times New Roman" w:eastAsia="Times New Roman" w:hAnsi="Times New Roman" w:cs="Times New Roman"/>
          <w:color w:val="000000"/>
        </w:rPr>
        <w:t>first hand</w:t>
      </w:r>
      <w:proofErr w:type="spellEnd"/>
      <w:r w:rsidRPr="00626D14">
        <w:rPr>
          <w:rFonts w:ascii="Times New Roman" w:eastAsia="Times New Roman" w:hAnsi="Times New Roman" w:cs="Times New Roman"/>
          <w:color w:val="000000"/>
        </w:rPr>
        <w:t xml:space="preserve"> the long-term outcome of mesenchymal stem cell (MSC) therapy, I wish to delve deeper into this area of research through collaborating with researchers in the </w:t>
      </w:r>
      <w:proofErr w:type="spellStart"/>
      <w:r w:rsidRPr="00626D14">
        <w:rPr>
          <w:rFonts w:ascii="Times New Roman" w:eastAsia="Times New Roman" w:hAnsi="Times New Roman" w:cs="Times New Roman"/>
          <w:color w:val="000000"/>
        </w:rPr>
        <w:t>Ethier</w:t>
      </w:r>
      <w:proofErr w:type="spellEnd"/>
      <w:r w:rsidRPr="00626D14">
        <w:rPr>
          <w:rFonts w:ascii="Times New Roman" w:eastAsia="Times New Roman" w:hAnsi="Times New Roman" w:cs="Times New Roman"/>
          <w:color w:val="000000"/>
        </w:rPr>
        <w:t xml:space="preserve"> Lab. </w:t>
      </w:r>
      <w:commentRangeStart w:id="14"/>
      <w:r w:rsidRPr="00626D14">
        <w:rPr>
          <w:rFonts w:ascii="Times New Roman" w:eastAsia="Times New Roman" w:hAnsi="Times New Roman" w:cs="Times New Roman"/>
          <w:color w:val="000000"/>
        </w:rPr>
        <w:t>Moreover</w:t>
      </w:r>
      <w:commentRangeEnd w:id="14"/>
      <w:r w:rsidR="00D61467">
        <w:rPr>
          <w:rStyle w:val="CommentReference"/>
        </w:rPr>
        <w:commentReference w:id="14"/>
      </w:r>
      <w:r w:rsidRPr="00626D14">
        <w:rPr>
          <w:rFonts w:ascii="Times New Roman" w:eastAsia="Times New Roman" w:hAnsi="Times New Roman" w:cs="Times New Roman"/>
          <w:color w:val="000000"/>
        </w:rPr>
        <w:t>, my profound interest in medicine leaves a curiosity to explore treatment options of other diseases, specifically with the use of mechanical-based strategies to target tissues and cells. </w:t>
      </w:r>
    </w:p>
    <w:p w14:paraId="7BBC7FEC" w14:textId="77777777" w:rsidR="00626D14" w:rsidRPr="00626D14" w:rsidRDefault="00626D14" w:rsidP="00626D14">
      <w:pPr>
        <w:ind w:firstLine="720"/>
        <w:jc w:val="both"/>
        <w:rPr>
          <w:rFonts w:ascii="Times New Roman" w:eastAsia="Times New Roman" w:hAnsi="Times New Roman" w:cs="Times New Roman"/>
        </w:rPr>
      </w:pPr>
      <w:r w:rsidRPr="00626D14">
        <w:rPr>
          <w:rFonts w:ascii="Times New Roman" w:eastAsia="Times New Roman" w:hAnsi="Times New Roman" w:cs="Times New Roman"/>
          <w:color w:val="000000"/>
        </w:rPr>
        <w:t xml:space="preserve">From the Freshman Cake Race to sharing the longstanding George P. </w:t>
      </w:r>
      <w:proofErr w:type="spellStart"/>
      <w:r w:rsidRPr="00626D14">
        <w:rPr>
          <w:rFonts w:ascii="Times New Roman" w:eastAsia="Times New Roman" w:hAnsi="Times New Roman" w:cs="Times New Roman"/>
          <w:color w:val="000000"/>
        </w:rPr>
        <w:t>Burdell</w:t>
      </w:r>
      <w:proofErr w:type="spellEnd"/>
      <w:r w:rsidRPr="00626D14">
        <w:rPr>
          <w:rFonts w:ascii="Times New Roman" w:eastAsia="Times New Roman" w:hAnsi="Times New Roman" w:cs="Times New Roman"/>
          <w:color w:val="000000"/>
        </w:rPr>
        <w:t xml:space="preserve"> inside joke, not only is Georgia Tech the ideal school to guide my passion in biomedical engineering, but its welcoming atmosphere makes it an </w:t>
      </w:r>
      <w:proofErr w:type="spellStart"/>
      <w:r w:rsidRPr="00626D14">
        <w:rPr>
          <w:rFonts w:ascii="Times New Roman" w:eastAsia="Times New Roman" w:hAnsi="Times New Roman" w:cs="Times New Roman"/>
          <w:color w:val="000000"/>
        </w:rPr>
        <w:t>honor</w:t>
      </w:r>
      <w:proofErr w:type="spellEnd"/>
      <w:r w:rsidRPr="00626D14">
        <w:rPr>
          <w:rFonts w:ascii="Times New Roman" w:eastAsia="Times New Roman" w:hAnsi="Times New Roman" w:cs="Times New Roman"/>
          <w:color w:val="000000"/>
        </w:rPr>
        <w:t xml:space="preserve"> to someday be part of the community. </w:t>
      </w:r>
    </w:p>
    <w:p w14:paraId="098487D5" w14:textId="77777777" w:rsidR="00626D14" w:rsidRPr="00626D14" w:rsidRDefault="00626D14" w:rsidP="00626D14">
      <w:pPr>
        <w:rPr>
          <w:rFonts w:ascii="Times New Roman" w:eastAsia="Times New Roman" w:hAnsi="Times New Roman" w:cs="Times New Roman"/>
        </w:rPr>
      </w:pPr>
    </w:p>
    <w:p w14:paraId="69A58753" w14:textId="029BD82E" w:rsidR="00327C66" w:rsidRDefault="00327C66">
      <w:pPr>
        <w:rPr>
          <w:ins w:id="15" w:author="Microsoft Office User" w:date="2022-12-19T20:44:00Z"/>
        </w:rPr>
      </w:pPr>
    </w:p>
    <w:p w14:paraId="2FC0FC42" w14:textId="6B173A20" w:rsidR="00D61467" w:rsidRDefault="00D61467">
      <w:pPr>
        <w:rPr>
          <w:ins w:id="16" w:author="Microsoft Office User" w:date="2022-12-19T20:44:00Z"/>
        </w:rPr>
      </w:pPr>
    </w:p>
    <w:p w14:paraId="751DE012" w14:textId="279AC2E7" w:rsidR="00D61467" w:rsidRDefault="00D61467">
      <w:pPr>
        <w:rPr>
          <w:rFonts w:ascii="Garamond" w:hAnsi="Garamond"/>
        </w:rPr>
      </w:pPr>
      <w:r>
        <w:rPr>
          <w:rFonts w:ascii="Garamond" w:hAnsi="Garamond"/>
        </w:rPr>
        <w:t xml:space="preserve">Hi </w:t>
      </w:r>
      <w:proofErr w:type="spellStart"/>
      <w:r>
        <w:rPr>
          <w:rFonts w:ascii="Garamond" w:hAnsi="Garamond"/>
        </w:rPr>
        <w:t>C</w:t>
      </w:r>
      <w:r w:rsidR="002A5C11">
        <w:rPr>
          <w:rFonts w:ascii="Garamond" w:hAnsi="Garamond"/>
        </w:rPr>
        <w:t>alysta</w:t>
      </w:r>
      <w:proofErr w:type="spellEnd"/>
      <w:r w:rsidR="002A5C11">
        <w:rPr>
          <w:rFonts w:ascii="Garamond" w:hAnsi="Garamond"/>
        </w:rPr>
        <w:t>,</w:t>
      </w:r>
    </w:p>
    <w:p w14:paraId="7733D97A" w14:textId="1B2B1B0D" w:rsidR="002A5C11" w:rsidRDefault="002A5C11">
      <w:pPr>
        <w:rPr>
          <w:rFonts w:ascii="Garamond" w:hAnsi="Garamond"/>
        </w:rPr>
      </w:pPr>
    </w:p>
    <w:p w14:paraId="60BE4A08" w14:textId="39E1EF89" w:rsidR="002A5C11" w:rsidRDefault="002A5C11" w:rsidP="002A5C11">
      <w:pPr>
        <w:rPr>
          <w:rFonts w:ascii="Garamond" w:hAnsi="Garamond"/>
        </w:rPr>
      </w:pPr>
      <w:r w:rsidRPr="002A5C11">
        <w:rPr>
          <w:rFonts w:ascii="Garamond" w:hAnsi="Garamond"/>
        </w:rPr>
        <w:t xml:space="preserve">Thank you for your essay. </w:t>
      </w:r>
      <w:r>
        <w:rPr>
          <w:rFonts w:ascii="Garamond" w:hAnsi="Garamond"/>
        </w:rPr>
        <w:t xml:space="preserve">I think you have what you need in this essay, and a refocus will really strengthen the meat of your essay – </w:t>
      </w:r>
      <w:proofErr w:type="spellStart"/>
      <w:r>
        <w:rPr>
          <w:rFonts w:ascii="Garamond" w:hAnsi="Garamond"/>
        </w:rPr>
        <w:t>first hand</w:t>
      </w:r>
      <w:proofErr w:type="spellEnd"/>
      <w:r>
        <w:rPr>
          <w:rFonts w:ascii="Garamond" w:hAnsi="Garamond"/>
        </w:rPr>
        <w:t xml:space="preserve"> experience with you mother’s sickness and how it led to your passion of biomedical engineering. This can go all the way to the beginning of your essay, and you can expand the other reasons why you chose this major after. I also recommend you add specificity to your statements like “opportunities to strengthen” your mastery and preparation for your career.</w:t>
      </w:r>
    </w:p>
    <w:p w14:paraId="2BAF3D87" w14:textId="7CD826F3" w:rsidR="002A5C11" w:rsidRDefault="002A5C11" w:rsidP="002A5C11">
      <w:pPr>
        <w:rPr>
          <w:rFonts w:ascii="Garamond" w:hAnsi="Garamond"/>
        </w:rPr>
      </w:pPr>
    </w:p>
    <w:p w14:paraId="0B5B405A" w14:textId="265F3DDD" w:rsidR="002A5C11" w:rsidRPr="002A5C11" w:rsidRDefault="002A5C11" w:rsidP="002A5C11">
      <w:pPr>
        <w:rPr>
          <w:rFonts w:ascii="Garamond" w:hAnsi="Garamond"/>
        </w:rPr>
      </w:pPr>
      <w:r>
        <w:rPr>
          <w:rFonts w:ascii="Garamond" w:hAnsi="Garamond"/>
        </w:rPr>
        <w:t>C.G.</w:t>
      </w:r>
    </w:p>
    <w:sectPr w:rsidR="002A5C11" w:rsidRPr="002A5C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icrosoft Office User" w:date="2022-12-19T20:37:00Z" w:initials="MOU">
    <w:p w14:paraId="0E94AC55" w14:textId="77777777" w:rsidR="00D61467" w:rsidRDefault="00D61467" w:rsidP="003743F2">
      <w:r>
        <w:rPr>
          <w:rStyle w:val="CommentReference"/>
        </w:rPr>
        <w:annotationRef/>
      </w:r>
      <w:r>
        <w:rPr>
          <w:sz w:val="20"/>
          <w:szCs w:val="20"/>
        </w:rPr>
        <w:t>This sentence is vague. What was the difficulty?</w:t>
      </w:r>
    </w:p>
  </w:comment>
  <w:comment w:id="11" w:author="Microsoft Office User" w:date="2022-12-19T20:39:00Z" w:initials="MOU">
    <w:p w14:paraId="355CC9F5" w14:textId="77777777" w:rsidR="00D61467" w:rsidRDefault="00D61467" w:rsidP="0088041E">
      <w:r>
        <w:rPr>
          <w:rStyle w:val="CommentReference"/>
        </w:rPr>
        <w:annotationRef/>
      </w:r>
      <w:r>
        <w:rPr>
          <w:sz w:val="20"/>
          <w:szCs w:val="20"/>
        </w:rPr>
        <w:t xml:space="preserve">Like what? Networking? Fellowships? </w:t>
      </w:r>
    </w:p>
  </w:comment>
  <w:comment w:id="14" w:author="Microsoft Office User" w:date="2022-12-19T20:42:00Z" w:initials="MOU">
    <w:p w14:paraId="4D3685A2" w14:textId="77777777" w:rsidR="00D61467" w:rsidRDefault="00D61467" w:rsidP="00607D4D">
      <w:r>
        <w:rPr>
          <w:rStyle w:val="CommentReference"/>
        </w:rPr>
        <w:annotationRef/>
      </w:r>
      <w:r>
        <w:rPr>
          <w:sz w:val="20"/>
          <w:szCs w:val="20"/>
        </w:rPr>
        <w:t xml:space="preserve">Meat of your essay!! Personal reason why you chose this field of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94AC55" w15:done="0"/>
  <w15:commentEx w15:paraId="355CC9F5" w15:done="0"/>
  <w15:commentEx w15:paraId="4D368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49F4" w16cex:dateUtc="2022-12-20T04:37:00Z"/>
  <w16cex:commentExtensible w16cex:durableId="274B4A68" w16cex:dateUtc="2022-12-20T04:39:00Z"/>
  <w16cex:commentExtensible w16cex:durableId="274B4B33" w16cex:dateUtc="2022-12-20T0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94AC55" w16cid:durableId="274B49F4"/>
  <w16cid:commentId w16cid:paraId="355CC9F5" w16cid:durableId="274B4A68"/>
  <w16cid:commentId w16cid:paraId="4D3685A2" w16cid:durableId="274B4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63314"/>
    <w:multiLevelType w:val="hybridMultilevel"/>
    <w:tmpl w:val="A77AA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2708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14"/>
    <w:rsid w:val="00185506"/>
    <w:rsid w:val="002A5C11"/>
    <w:rsid w:val="00327C66"/>
    <w:rsid w:val="0062459E"/>
    <w:rsid w:val="00626D14"/>
    <w:rsid w:val="00D61467"/>
    <w:rsid w:val="00F87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8B73976"/>
  <w15:chartTrackingRefBased/>
  <w15:docId w15:val="{D0D83FBA-EA1E-144F-AAC5-E4A30FA3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D1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871CB"/>
  </w:style>
  <w:style w:type="character" w:styleId="CommentReference">
    <w:name w:val="annotation reference"/>
    <w:basedOn w:val="DefaultParagraphFont"/>
    <w:uiPriority w:val="99"/>
    <w:semiHidden/>
    <w:unhideWhenUsed/>
    <w:rsid w:val="00D61467"/>
    <w:rPr>
      <w:sz w:val="16"/>
      <w:szCs w:val="16"/>
    </w:rPr>
  </w:style>
  <w:style w:type="paragraph" w:styleId="CommentText">
    <w:name w:val="annotation text"/>
    <w:basedOn w:val="Normal"/>
    <w:link w:val="CommentTextChar"/>
    <w:uiPriority w:val="99"/>
    <w:semiHidden/>
    <w:unhideWhenUsed/>
    <w:rsid w:val="00D61467"/>
    <w:rPr>
      <w:sz w:val="20"/>
      <w:szCs w:val="20"/>
    </w:rPr>
  </w:style>
  <w:style w:type="character" w:customStyle="1" w:styleId="CommentTextChar">
    <w:name w:val="Comment Text Char"/>
    <w:basedOn w:val="DefaultParagraphFont"/>
    <w:link w:val="CommentText"/>
    <w:uiPriority w:val="99"/>
    <w:semiHidden/>
    <w:rsid w:val="00D61467"/>
    <w:rPr>
      <w:sz w:val="20"/>
      <w:szCs w:val="20"/>
    </w:rPr>
  </w:style>
  <w:style w:type="paragraph" w:styleId="CommentSubject">
    <w:name w:val="annotation subject"/>
    <w:basedOn w:val="CommentText"/>
    <w:next w:val="CommentText"/>
    <w:link w:val="CommentSubjectChar"/>
    <w:uiPriority w:val="99"/>
    <w:semiHidden/>
    <w:unhideWhenUsed/>
    <w:rsid w:val="00D61467"/>
    <w:rPr>
      <w:b/>
      <w:bCs/>
    </w:rPr>
  </w:style>
  <w:style w:type="character" w:customStyle="1" w:styleId="CommentSubjectChar">
    <w:name w:val="Comment Subject Char"/>
    <w:basedOn w:val="CommentTextChar"/>
    <w:link w:val="CommentSubject"/>
    <w:uiPriority w:val="99"/>
    <w:semiHidden/>
    <w:rsid w:val="00D61467"/>
    <w:rPr>
      <w:b/>
      <w:bCs/>
      <w:sz w:val="20"/>
      <w:szCs w:val="20"/>
    </w:rPr>
  </w:style>
  <w:style w:type="paragraph" w:styleId="ListParagraph">
    <w:name w:val="List Paragraph"/>
    <w:basedOn w:val="Normal"/>
    <w:uiPriority w:val="34"/>
    <w:qFormat/>
    <w:rsid w:val="002A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2022-12-20T02:25:00Z</dcterms:created>
  <dcterms:modified xsi:type="dcterms:W3CDTF">2022-12-20T04:48:00Z</dcterms:modified>
</cp:coreProperties>
</file>