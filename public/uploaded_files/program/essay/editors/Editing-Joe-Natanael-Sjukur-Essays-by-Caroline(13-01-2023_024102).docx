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D6B76" w14:textId="44B37B14" w:rsidR="00B54EA2" w:rsidRPr="00B54EA2" w:rsidRDefault="00B54EA2" w:rsidP="00B54EA2">
      <w:pPr>
        <w:rPr>
          <w:rFonts w:ascii="Times New Roman" w:eastAsia="Times New Roman" w:hAnsi="Times New Roman" w:cs="Times New Roman"/>
        </w:rPr>
      </w:pPr>
      <w:r w:rsidRPr="00B54EA2">
        <w:rPr>
          <w:rFonts w:ascii="Arial" w:eastAsia="Times New Roman" w:hAnsi="Arial" w:cs="Arial"/>
          <w:b/>
          <w:bCs/>
          <w:color w:val="000000"/>
          <w:sz w:val="22"/>
          <w:szCs w:val="22"/>
        </w:rPr>
        <w:t>Tell us why you decided to apply to the University of Wisconsin-Madison. In addition, please include why you are interested in studying the major(s) you have selected. If you selected undecided, please describe your areas of possible academic interest. (650 words max)</w:t>
      </w:r>
    </w:p>
    <w:p w14:paraId="46827EBD" w14:textId="77777777" w:rsidR="00B54EA2" w:rsidRDefault="00B54EA2" w:rsidP="00B54EA2">
      <w:pPr>
        <w:rPr>
          <w:rFonts w:ascii="Arial" w:eastAsia="Times New Roman" w:hAnsi="Arial" w:cs="Arial"/>
          <w:color w:val="000000"/>
          <w:sz w:val="22"/>
          <w:szCs w:val="22"/>
        </w:rPr>
      </w:pPr>
    </w:p>
    <w:p w14:paraId="34477820" w14:textId="67D08B72" w:rsidR="00B54EA2" w:rsidRPr="00B54EA2" w:rsidRDefault="00B54EA2" w:rsidP="00B54EA2">
      <w:pPr>
        <w:rPr>
          <w:rFonts w:ascii="Times New Roman" w:eastAsia="Times New Roman" w:hAnsi="Times New Roman" w:cs="Times New Roman"/>
        </w:rPr>
      </w:pPr>
      <w:r w:rsidRPr="00B54EA2">
        <w:rPr>
          <w:rFonts w:ascii="Arial" w:eastAsia="Times New Roman" w:hAnsi="Arial" w:cs="Arial"/>
          <w:color w:val="000000"/>
          <w:sz w:val="22"/>
          <w:szCs w:val="22"/>
        </w:rPr>
        <w:t>“Hi Joe, what can I help you with today?”</w:t>
      </w:r>
    </w:p>
    <w:p w14:paraId="34D83213" w14:textId="77777777" w:rsidR="00B54EA2" w:rsidRPr="00B54EA2" w:rsidRDefault="00B54EA2" w:rsidP="00B54EA2">
      <w:pPr>
        <w:rPr>
          <w:rFonts w:ascii="Times New Roman" w:eastAsia="Times New Roman" w:hAnsi="Times New Roman" w:cs="Times New Roman"/>
        </w:rPr>
      </w:pPr>
    </w:p>
    <w:p w14:paraId="6505E38F" w14:textId="43A8CDEE" w:rsidR="00B54EA2" w:rsidRPr="00B54EA2" w:rsidRDefault="00B54EA2" w:rsidP="00B54EA2">
      <w:pPr>
        <w:rPr>
          <w:rFonts w:ascii="Times New Roman" w:eastAsia="Times New Roman" w:hAnsi="Times New Roman" w:cs="Times New Roman"/>
        </w:rPr>
      </w:pPr>
      <w:r w:rsidRPr="00B54EA2">
        <w:rPr>
          <w:rFonts w:ascii="Arial" w:eastAsia="Times New Roman" w:hAnsi="Arial" w:cs="Arial"/>
          <w:color w:val="000000"/>
          <w:sz w:val="22"/>
          <w:szCs w:val="22"/>
        </w:rPr>
        <w:t xml:space="preserve">Seeing that phone speak back left me in wide-eyed wonderment. “It talks? How </w:t>
      </w:r>
      <w:del w:id="0" w:author="Microsoft Office User" w:date="2023-01-12T10:27:00Z">
        <w:r w:rsidRPr="00B54EA2" w:rsidDel="006B3E68">
          <w:rPr>
            <w:rFonts w:ascii="Arial" w:eastAsia="Times New Roman" w:hAnsi="Arial" w:cs="Arial"/>
            <w:color w:val="000000"/>
            <w:sz w:val="22"/>
            <w:szCs w:val="22"/>
          </w:rPr>
          <w:delText xml:space="preserve">could </w:delText>
        </w:r>
      </w:del>
      <w:ins w:id="1" w:author="Microsoft Office User" w:date="2023-01-12T10:27:00Z">
        <w:r w:rsidR="006B3E68">
          <w:rPr>
            <w:rFonts w:ascii="Arial" w:eastAsia="Times New Roman" w:hAnsi="Arial" w:cs="Arial"/>
            <w:color w:val="000000"/>
            <w:sz w:val="22"/>
            <w:szCs w:val="22"/>
          </w:rPr>
          <w:t>did</w:t>
        </w:r>
        <w:r w:rsidR="006B3E68" w:rsidRPr="00B54EA2">
          <w:rPr>
            <w:rFonts w:ascii="Arial" w:eastAsia="Times New Roman" w:hAnsi="Arial" w:cs="Arial"/>
            <w:color w:val="000000"/>
            <w:sz w:val="22"/>
            <w:szCs w:val="22"/>
          </w:rPr>
          <w:t xml:space="preserve"> </w:t>
        </w:r>
      </w:ins>
      <w:r w:rsidRPr="00B54EA2">
        <w:rPr>
          <w:rFonts w:ascii="Arial" w:eastAsia="Times New Roman" w:hAnsi="Arial" w:cs="Arial"/>
          <w:color w:val="000000"/>
          <w:sz w:val="22"/>
          <w:szCs w:val="22"/>
        </w:rPr>
        <w:t xml:space="preserve">she know my name?” Fascinated by its </w:t>
      </w:r>
      <w:del w:id="2" w:author="Microsoft Office User" w:date="2023-01-12T10:27:00Z">
        <w:r w:rsidRPr="00B54EA2" w:rsidDel="006B3E68">
          <w:rPr>
            <w:rFonts w:ascii="Arial" w:eastAsia="Times New Roman" w:hAnsi="Arial" w:cs="Arial"/>
            <w:color w:val="000000"/>
            <w:sz w:val="22"/>
            <w:szCs w:val="22"/>
          </w:rPr>
          <w:delText xml:space="preserve">conversational </w:delText>
        </w:r>
      </w:del>
      <w:r w:rsidRPr="00B54EA2">
        <w:rPr>
          <w:rFonts w:ascii="Arial" w:eastAsia="Times New Roman" w:hAnsi="Arial" w:cs="Arial"/>
          <w:color w:val="000000"/>
          <w:sz w:val="22"/>
          <w:szCs w:val="22"/>
        </w:rPr>
        <w:t xml:space="preserve">ability, I’d interact with it every day. To </w:t>
      </w:r>
      <w:del w:id="3" w:author="Microsoft Office User" w:date="2023-01-12T10:27:00Z">
        <w:r w:rsidRPr="00B54EA2" w:rsidDel="006B3E68">
          <w:rPr>
            <w:rFonts w:ascii="Arial" w:eastAsia="Times New Roman" w:hAnsi="Arial" w:cs="Arial"/>
            <w:color w:val="000000"/>
            <w:sz w:val="22"/>
            <w:szCs w:val="22"/>
          </w:rPr>
          <w:delText xml:space="preserve">the </w:delText>
        </w:r>
      </w:del>
      <w:r w:rsidRPr="00B54EA2">
        <w:rPr>
          <w:rFonts w:ascii="Arial" w:eastAsia="Times New Roman" w:hAnsi="Arial" w:cs="Arial"/>
          <w:color w:val="000000"/>
          <w:sz w:val="22"/>
          <w:szCs w:val="22"/>
        </w:rPr>
        <w:t xml:space="preserve">eight-year-old me, Siri felt real, </w:t>
      </w:r>
      <w:ins w:id="4" w:author="Microsoft Office User" w:date="2023-01-12T10:28:00Z">
        <w:r w:rsidR="006B3E68">
          <w:rPr>
            <w:rFonts w:ascii="Arial" w:eastAsia="Times New Roman" w:hAnsi="Arial" w:cs="Arial"/>
            <w:color w:val="000000"/>
            <w:sz w:val="22"/>
            <w:szCs w:val="22"/>
          </w:rPr>
          <w:t xml:space="preserve">almost </w:t>
        </w:r>
      </w:ins>
      <w:del w:id="5" w:author="Microsoft Office User" w:date="2023-01-12T10:28:00Z">
        <w:r w:rsidRPr="00B54EA2" w:rsidDel="006B3E68">
          <w:rPr>
            <w:rFonts w:ascii="Arial" w:eastAsia="Times New Roman" w:hAnsi="Arial" w:cs="Arial"/>
            <w:color w:val="000000"/>
            <w:sz w:val="22"/>
            <w:szCs w:val="22"/>
          </w:rPr>
          <w:delText xml:space="preserve">almost </w:delText>
        </w:r>
      </w:del>
      <w:r w:rsidRPr="00B54EA2">
        <w:rPr>
          <w:rFonts w:ascii="Arial" w:eastAsia="Times New Roman" w:hAnsi="Arial" w:cs="Arial"/>
          <w:color w:val="000000"/>
          <w:sz w:val="22"/>
          <w:szCs w:val="22"/>
        </w:rPr>
        <w:t>alive</w:t>
      </w:r>
      <w:del w:id="6" w:author="Microsoft Office User" w:date="2023-01-12T10:28:00Z">
        <w:r w:rsidRPr="00B54EA2" w:rsidDel="006B3E68">
          <w:rPr>
            <w:rFonts w:ascii="Arial" w:eastAsia="Times New Roman" w:hAnsi="Arial" w:cs="Arial"/>
            <w:color w:val="000000"/>
            <w:sz w:val="22"/>
            <w:szCs w:val="22"/>
          </w:rPr>
          <w:delText xml:space="preserve"> to me</w:delText>
        </w:r>
      </w:del>
      <w:r w:rsidRPr="00B54EA2">
        <w:rPr>
          <w:rFonts w:ascii="Arial" w:eastAsia="Times New Roman" w:hAnsi="Arial" w:cs="Arial"/>
          <w:color w:val="000000"/>
          <w:sz w:val="22"/>
          <w:szCs w:val="22"/>
        </w:rPr>
        <w:t xml:space="preserve">. It wasn’t until middle school </w:t>
      </w:r>
      <w:del w:id="7" w:author="Microsoft Office User" w:date="2023-01-12T10:28:00Z">
        <w:r w:rsidRPr="00B54EA2" w:rsidDel="006B3E68">
          <w:rPr>
            <w:rFonts w:ascii="Arial" w:eastAsia="Times New Roman" w:hAnsi="Arial" w:cs="Arial"/>
            <w:color w:val="000000"/>
            <w:sz w:val="22"/>
            <w:szCs w:val="22"/>
          </w:rPr>
          <w:delText xml:space="preserve">that </w:delText>
        </w:r>
      </w:del>
      <w:r w:rsidRPr="00B54EA2">
        <w:rPr>
          <w:rFonts w:ascii="Arial" w:eastAsia="Times New Roman" w:hAnsi="Arial" w:cs="Arial"/>
          <w:color w:val="000000"/>
          <w:sz w:val="22"/>
          <w:szCs w:val="22"/>
        </w:rPr>
        <w:t xml:space="preserve">I learned </w:t>
      </w:r>
      <w:del w:id="8" w:author="Microsoft Office User" w:date="2023-01-12T10:28:00Z">
        <w:r w:rsidRPr="00B54EA2" w:rsidDel="006B3E68">
          <w:rPr>
            <w:rFonts w:ascii="Arial" w:eastAsia="Times New Roman" w:hAnsi="Arial" w:cs="Arial"/>
            <w:color w:val="000000"/>
            <w:sz w:val="22"/>
            <w:szCs w:val="22"/>
          </w:rPr>
          <w:delText xml:space="preserve">it was </w:delText>
        </w:r>
      </w:del>
      <w:r w:rsidRPr="00B54EA2">
        <w:rPr>
          <w:rFonts w:ascii="Arial" w:eastAsia="Times New Roman" w:hAnsi="Arial" w:cs="Arial"/>
          <w:color w:val="000000"/>
          <w:sz w:val="22"/>
          <w:szCs w:val="22"/>
        </w:rPr>
        <w:t xml:space="preserve">software and programs </w:t>
      </w:r>
      <w:del w:id="9" w:author="Microsoft Office User" w:date="2023-01-12T10:28:00Z">
        <w:r w:rsidRPr="00B54EA2" w:rsidDel="006B3E68">
          <w:rPr>
            <w:rFonts w:ascii="Arial" w:eastAsia="Times New Roman" w:hAnsi="Arial" w:cs="Arial"/>
            <w:color w:val="000000"/>
            <w:sz w:val="22"/>
            <w:szCs w:val="22"/>
          </w:rPr>
          <w:delText xml:space="preserve">that </w:delText>
        </w:r>
      </w:del>
      <w:r w:rsidRPr="00B54EA2">
        <w:rPr>
          <w:rFonts w:ascii="Arial" w:eastAsia="Times New Roman" w:hAnsi="Arial" w:cs="Arial"/>
          <w:color w:val="000000"/>
          <w:sz w:val="22"/>
          <w:szCs w:val="22"/>
        </w:rPr>
        <w:t xml:space="preserve">powered Siri. Since then, I’ve taken </w:t>
      </w:r>
      <w:del w:id="10" w:author="Microsoft Office User" w:date="2023-01-12T10:28:00Z">
        <w:r w:rsidRPr="00B54EA2" w:rsidDel="006B3E68">
          <w:rPr>
            <w:rFonts w:ascii="Arial" w:eastAsia="Times New Roman" w:hAnsi="Arial" w:cs="Arial"/>
            <w:color w:val="000000"/>
            <w:sz w:val="22"/>
            <w:szCs w:val="22"/>
          </w:rPr>
          <w:delText xml:space="preserve">rigorous </w:delText>
        </w:r>
      </w:del>
      <w:r w:rsidRPr="00B54EA2">
        <w:rPr>
          <w:rFonts w:ascii="Arial" w:eastAsia="Times New Roman" w:hAnsi="Arial" w:cs="Arial"/>
          <w:color w:val="000000"/>
          <w:sz w:val="22"/>
          <w:szCs w:val="22"/>
        </w:rPr>
        <w:t>programming courses like web and game development and pursued independent studies, delving deeper into programming. </w:t>
      </w:r>
    </w:p>
    <w:p w14:paraId="2DF7CAEE" w14:textId="77777777" w:rsidR="00B54EA2" w:rsidRPr="00B54EA2" w:rsidRDefault="00B54EA2" w:rsidP="00B54EA2">
      <w:pPr>
        <w:rPr>
          <w:rFonts w:ascii="Times New Roman" w:eastAsia="Times New Roman" w:hAnsi="Times New Roman" w:cs="Times New Roman"/>
        </w:rPr>
      </w:pPr>
    </w:p>
    <w:p w14:paraId="1630C81B" w14:textId="572850B4" w:rsidR="00B54EA2" w:rsidRPr="00B54EA2" w:rsidRDefault="00B54EA2" w:rsidP="00B54EA2">
      <w:pPr>
        <w:rPr>
          <w:rFonts w:ascii="Times New Roman" w:eastAsia="Times New Roman" w:hAnsi="Times New Roman" w:cs="Times New Roman"/>
        </w:rPr>
      </w:pPr>
      <w:r w:rsidRPr="00B54EA2">
        <w:rPr>
          <w:rFonts w:ascii="Arial" w:eastAsia="Times New Roman" w:hAnsi="Arial" w:cs="Arial"/>
          <w:color w:val="000000"/>
          <w:sz w:val="22"/>
          <w:szCs w:val="22"/>
        </w:rPr>
        <w:t xml:space="preserve">During a summer break in high school, </w:t>
      </w:r>
      <w:del w:id="11" w:author="Microsoft Office User" w:date="2023-01-12T10:35:00Z">
        <w:r w:rsidRPr="00B54EA2" w:rsidDel="006B3E68">
          <w:rPr>
            <w:rFonts w:ascii="Arial" w:eastAsia="Times New Roman" w:hAnsi="Arial" w:cs="Arial"/>
            <w:color w:val="000000"/>
            <w:sz w:val="22"/>
            <w:szCs w:val="22"/>
          </w:rPr>
          <w:delText>wanting me to engage more with the community, my mom brought me to</w:delText>
        </w:r>
      </w:del>
      <w:ins w:id="12" w:author="Microsoft Office User" w:date="2023-01-12T10:35:00Z">
        <w:r w:rsidR="006B3E68">
          <w:rPr>
            <w:rFonts w:ascii="Arial" w:eastAsia="Times New Roman" w:hAnsi="Arial" w:cs="Arial"/>
            <w:color w:val="000000"/>
            <w:sz w:val="22"/>
            <w:szCs w:val="22"/>
          </w:rPr>
          <w:t>I volunteered at</w:t>
        </w:r>
      </w:ins>
      <w:r w:rsidRPr="00B54EA2">
        <w:rPr>
          <w:rFonts w:ascii="Arial" w:eastAsia="Times New Roman" w:hAnsi="Arial" w:cs="Arial"/>
          <w:color w:val="000000"/>
          <w:sz w:val="22"/>
          <w:szCs w:val="22"/>
        </w:rPr>
        <w:t xml:space="preserve"> a local orphanage where I met </w:t>
      </w:r>
      <w:proofErr w:type="spellStart"/>
      <w:r w:rsidRPr="00B54EA2">
        <w:rPr>
          <w:rFonts w:ascii="Arial" w:eastAsia="Times New Roman" w:hAnsi="Arial" w:cs="Arial"/>
          <w:color w:val="000000"/>
          <w:sz w:val="22"/>
          <w:szCs w:val="22"/>
        </w:rPr>
        <w:t>Fashul</w:t>
      </w:r>
      <w:proofErr w:type="spellEnd"/>
      <w:r w:rsidRPr="00B54EA2">
        <w:rPr>
          <w:rFonts w:ascii="Arial" w:eastAsia="Times New Roman" w:hAnsi="Arial" w:cs="Arial"/>
          <w:color w:val="000000"/>
          <w:sz w:val="22"/>
          <w:szCs w:val="22"/>
        </w:rPr>
        <w:t xml:space="preserve">, a boy with Cerebral Palsy. As I spent my summer </w:t>
      </w:r>
      <w:del w:id="13" w:author="Microsoft Office User" w:date="2023-01-12T10:35:00Z">
        <w:r w:rsidRPr="00B54EA2" w:rsidDel="006B3E68">
          <w:rPr>
            <w:rFonts w:ascii="Arial" w:eastAsia="Times New Roman" w:hAnsi="Arial" w:cs="Arial"/>
            <w:color w:val="000000"/>
            <w:sz w:val="22"/>
            <w:szCs w:val="22"/>
          </w:rPr>
          <w:delText>helping out at the orphanage</w:delText>
        </w:r>
      </w:del>
      <w:ins w:id="14" w:author="Microsoft Office User" w:date="2023-01-12T10:35:00Z">
        <w:r w:rsidR="006B3E68">
          <w:rPr>
            <w:rFonts w:ascii="Arial" w:eastAsia="Times New Roman" w:hAnsi="Arial" w:cs="Arial"/>
            <w:color w:val="000000"/>
            <w:sz w:val="22"/>
            <w:szCs w:val="22"/>
          </w:rPr>
          <w:t>there</w:t>
        </w:r>
      </w:ins>
      <w:r w:rsidRPr="00B54EA2">
        <w:rPr>
          <w:rFonts w:ascii="Arial" w:eastAsia="Times New Roman" w:hAnsi="Arial" w:cs="Arial"/>
          <w:color w:val="000000"/>
          <w:sz w:val="22"/>
          <w:szCs w:val="22"/>
        </w:rPr>
        <w:t xml:space="preserve">, I realized the difficulties </w:t>
      </w:r>
      <w:proofErr w:type="spellStart"/>
      <w:r w:rsidRPr="00B54EA2">
        <w:rPr>
          <w:rFonts w:ascii="Arial" w:eastAsia="Times New Roman" w:hAnsi="Arial" w:cs="Arial"/>
          <w:color w:val="000000"/>
          <w:sz w:val="22"/>
          <w:szCs w:val="22"/>
        </w:rPr>
        <w:t>Fashul</w:t>
      </w:r>
      <w:proofErr w:type="spellEnd"/>
      <w:r w:rsidRPr="00B54EA2">
        <w:rPr>
          <w:rFonts w:ascii="Arial" w:eastAsia="Times New Roman" w:hAnsi="Arial" w:cs="Arial"/>
          <w:color w:val="000000"/>
          <w:sz w:val="22"/>
          <w:szCs w:val="22"/>
        </w:rPr>
        <w:t xml:space="preserve"> experienced daily. It was </w:t>
      </w:r>
      <w:proofErr w:type="spellStart"/>
      <w:r w:rsidRPr="00B54EA2">
        <w:rPr>
          <w:rFonts w:ascii="Arial" w:eastAsia="Times New Roman" w:hAnsi="Arial" w:cs="Arial"/>
          <w:color w:val="000000"/>
          <w:sz w:val="22"/>
          <w:szCs w:val="22"/>
        </w:rPr>
        <w:t>heartbreaking</w:t>
      </w:r>
      <w:proofErr w:type="spellEnd"/>
      <w:r w:rsidRPr="00B54EA2">
        <w:rPr>
          <w:rFonts w:ascii="Arial" w:eastAsia="Times New Roman" w:hAnsi="Arial" w:cs="Arial"/>
          <w:color w:val="000000"/>
          <w:sz w:val="22"/>
          <w:szCs w:val="22"/>
        </w:rPr>
        <w:t xml:space="preserve"> to see him staying indoors</w:t>
      </w:r>
      <w:del w:id="15" w:author="Microsoft Office User" w:date="2023-01-12T10:35:00Z">
        <w:r w:rsidRPr="00B54EA2" w:rsidDel="006B3E68">
          <w:rPr>
            <w:rFonts w:ascii="Arial" w:eastAsia="Times New Roman" w:hAnsi="Arial" w:cs="Arial"/>
            <w:color w:val="000000"/>
            <w:sz w:val="22"/>
            <w:szCs w:val="22"/>
          </w:rPr>
          <w:delText>, staring at</w:delText>
        </w:r>
      </w:del>
      <w:ins w:id="16" w:author="Microsoft Office User" w:date="2023-01-12T10:35:00Z">
        <w:r w:rsidR="006B3E68">
          <w:rPr>
            <w:rFonts w:ascii="Arial" w:eastAsia="Times New Roman" w:hAnsi="Arial" w:cs="Arial"/>
            <w:color w:val="000000"/>
            <w:sz w:val="22"/>
            <w:szCs w:val="22"/>
          </w:rPr>
          <w:t xml:space="preserve"> while</w:t>
        </w:r>
      </w:ins>
      <w:r w:rsidRPr="00B54EA2">
        <w:rPr>
          <w:rFonts w:ascii="Arial" w:eastAsia="Times New Roman" w:hAnsi="Arial" w:cs="Arial"/>
          <w:color w:val="000000"/>
          <w:sz w:val="22"/>
          <w:szCs w:val="22"/>
        </w:rPr>
        <w:t xml:space="preserve"> his friends </w:t>
      </w:r>
      <w:del w:id="17" w:author="Microsoft Office User" w:date="2023-01-12T10:36:00Z">
        <w:r w:rsidRPr="00B54EA2" w:rsidDel="006B3E68">
          <w:rPr>
            <w:rFonts w:ascii="Arial" w:eastAsia="Times New Roman" w:hAnsi="Arial" w:cs="Arial"/>
            <w:color w:val="000000"/>
            <w:sz w:val="22"/>
            <w:szCs w:val="22"/>
          </w:rPr>
          <w:delText xml:space="preserve">who </w:delText>
        </w:r>
      </w:del>
      <w:r w:rsidRPr="00B54EA2">
        <w:rPr>
          <w:rFonts w:ascii="Arial" w:eastAsia="Times New Roman" w:hAnsi="Arial" w:cs="Arial"/>
          <w:color w:val="000000"/>
          <w:sz w:val="22"/>
          <w:szCs w:val="22"/>
        </w:rPr>
        <w:t>played outside</w:t>
      </w:r>
      <w:del w:id="18" w:author="Microsoft Office User" w:date="2023-01-12T10:36:00Z">
        <w:r w:rsidRPr="00B54EA2" w:rsidDel="006B3E68">
          <w:rPr>
            <w:rFonts w:ascii="Arial" w:eastAsia="Times New Roman" w:hAnsi="Arial" w:cs="Arial"/>
            <w:color w:val="000000"/>
            <w:sz w:val="22"/>
            <w:szCs w:val="22"/>
          </w:rPr>
          <w:delText xml:space="preserve"> merrily</w:delText>
        </w:r>
      </w:del>
      <w:r w:rsidRPr="00B54EA2">
        <w:rPr>
          <w:rFonts w:ascii="Arial" w:eastAsia="Times New Roman" w:hAnsi="Arial" w:cs="Arial"/>
          <w:color w:val="000000"/>
          <w:sz w:val="22"/>
          <w:szCs w:val="22"/>
        </w:rPr>
        <w:t xml:space="preserve">. </w:t>
      </w:r>
      <w:del w:id="19" w:author="Microsoft Office User" w:date="2023-01-12T10:36:00Z">
        <w:r w:rsidRPr="00B54EA2" w:rsidDel="006B3E68">
          <w:rPr>
            <w:rFonts w:ascii="Arial" w:eastAsia="Times New Roman" w:hAnsi="Arial" w:cs="Arial"/>
            <w:color w:val="000000"/>
            <w:sz w:val="22"/>
            <w:szCs w:val="22"/>
          </w:rPr>
          <w:delText xml:space="preserve">Wanting to help him, </w:delText>
        </w:r>
      </w:del>
      <w:del w:id="20" w:author="Microsoft Office User" w:date="2023-01-12T10:42:00Z">
        <w:r w:rsidRPr="00B54EA2" w:rsidDel="006B3E68">
          <w:rPr>
            <w:rFonts w:ascii="Arial" w:eastAsia="Times New Roman" w:hAnsi="Arial" w:cs="Arial"/>
            <w:color w:val="000000"/>
            <w:sz w:val="22"/>
            <w:szCs w:val="22"/>
          </w:rPr>
          <w:delText xml:space="preserve">I knew this was the moment for me to </w:delText>
        </w:r>
      </w:del>
      <w:del w:id="21" w:author="Microsoft Office User" w:date="2023-01-12T10:36:00Z">
        <w:r w:rsidRPr="00B54EA2" w:rsidDel="006B3E68">
          <w:rPr>
            <w:rFonts w:ascii="Arial" w:eastAsia="Times New Roman" w:hAnsi="Arial" w:cs="Arial"/>
            <w:color w:val="000000"/>
            <w:sz w:val="22"/>
            <w:szCs w:val="22"/>
          </w:rPr>
          <w:delText xml:space="preserve">try </w:delText>
        </w:r>
      </w:del>
      <w:del w:id="22" w:author="Microsoft Office User" w:date="2023-01-12T10:42:00Z">
        <w:r w:rsidRPr="00B54EA2" w:rsidDel="006B3E68">
          <w:rPr>
            <w:rFonts w:ascii="Arial" w:eastAsia="Times New Roman" w:hAnsi="Arial" w:cs="Arial"/>
            <w:color w:val="000000"/>
            <w:sz w:val="22"/>
            <w:szCs w:val="22"/>
          </w:rPr>
          <w:delText>apply</w:delText>
        </w:r>
      </w:del>
      <w:del w:id="23" w:author="Microsoft Office User" w:date="2023-01-12T10:36:00Z">
        <w:r w:rsidRPr="00B54EA2" w:rsidDel="006B3E68">
          <w:rPr>
            <w:rFonts w:ascii="Arial" w:eastAsia="Times New Roman" w:hAnsi="Arial" w:cs="Arial"/>
            <w:color w:val="000000"/>
            <w:sz w:val="22"/>
            <w:szCs w:val="22"/>
          </w:rPr>
          <w:delText xml:space="preserve">ing </w:delText>
        </w:r>
      </w:del>
      <w:del w:id="24" w:author="Microsoft Office User" w:date="2023-01-12T10:42:00Z">
        <w:r w:rsidRPr="00B54EA2" w:rsidDel="006B3E68">
          <w:rPr>
            <w:rFonts w:ascii="Arial" w:eastAsia="Times New Roman" w:hAnsi="Arial" w:cs="Arial"/>
            <w:color w:val="000000"/>
            <w:sz w:val="22"/>
            <w:szCs w:val="22"/>
          </w:rPr>
          <w:delText xml:space="preserve">my programming skills. </w:delText>
        </w:r>
      </w:del>
      <w:r w:rsidRPr="00B54EA2">
        <w:rPr>
          <w:rFonts w:ascii="Arial" w:eastAsia="Times New Roman" w:hAnsi="Arial" w:cs="Arial"/>
          <w:color w:val="000000"/>
          <w:sz w:val="22"/>
          <w:szCs w:val="22"/>
        </w:rPr>
        <w:t>Inspired by Siri, I developed a voice-activated 2-D video game - using unity - for him to enjoy</w:t>
      </w:r>
      <w:del w:id="25" w:author="Microsoft Office User" w:date="2023-01-12T10:42:00Z">
        <w:r w:rsidRPr="00B54EA2" w:rsidDel="006B3E68">
          <w:rPr>
            <w:rFonts w:ascii="Arial" w:eastAsia="Times New Roman" w:hAnsi="Arial" w:cs="Arial"/>
            <w:color w:val="000000"/>
            <w:sz w:val="22"/>
            <w:szCs w:val="22"/>
          </w:rPr>
          <w:delText xml:space="preserve"> despite his disability</w:delText>
        </w:r>
      </w:del>
      <w:r w:rsidRPr="00B54EA2">
        <w:rPr>
          <w:rFonts w:ascii="Arial" w:eastAsia="Times New Roman" w:hAnsi="Arial" w:cs="Arial"/>
          <w:color w:val="000000"/>
          <w:sz w:val="22"/>
          <w:szCs w:val="22"/>
        </w:rPr>
        <w:t>. </w:t>
      </w:r>
    </w:p>
    <w:p w14:paraId="68797DC3" w14:textId="77777777" w:rsidR="00B54EA2" w:rsidRPr="00B54EA2" w:rsidRDefault="00B54EA2" w:rsidP="00B54EA2">
      <w:pPr>
        <w:rPr>
          <w:rFonts w:ascii="Times New Roman" w:eastAsia="Times New Roman" w:hAnsi="Times New Roman" w:cs="Times New Roman"/>
        </w:rPr>
      </w:pPr>
    </w:p>
    <w:p w14:paraId="17DA8665" w14:textId="1315BC2C" w:rsidR="00B54EA2" w:rsidRPr="00B54EA2" w:rsidRDefault="00B54EA2" w:rsidP="00B54EA2">
      <w:pPr>
        <w:rPr>
          <w:rFonts w:ascii="Times New Roman" w:eastAsia="Times New Roman" w:hAnsi="Times New Roman" w:cs="Times New Roman"/>
        </w:rPr>
      </w:pPr>
      <w:r w:rsidRPr="00B54EA2">
        <w:rPr>
          <w:rFonts w:ascii="Arial" w:eastAsia="Times New Roman" w:hAnsi="Arial" w:cs="Arial"/>
          <w:color w:val="000000"/>
          <w:sz w:val="22"/>
          <w:szCs w:val="22"/>
        </w:rPr>
        <w:t xml:space="preserve">Seeing the mirth in </w:t>
      </w:r>
      <w:proofErr w:type="spellStart"/>
      <w:r w:rsidRPr="00B54EA2">
        <w:rPr>
          <w:rFonts w:ascii="Arial" w:eastAsia="Times New Roman" w:hAnsi="Arial" w:cs="Arial"/>
          <w:color w:val="000000"/>
          <w:sz w:val="22"/>
          <w:szCs w:val="22"/>
        </w:rPr>
        <w:t>Fashul</w:t>
      </w:r>
      <w:proofErr w:type="spellEnd"/>
      <w:r w:rsidRPr="00B54EA2">
        <w:rPr>
          <w:rFonts w:ascii="Arial" w:eastAsia="Times New Roman" w:hAnsi="Arial" w:cs="Arial"/>
          <w:color w:val="000000"/>
          <w:sz w:val="22"/>
          <w:szCs w:val="22"/>
        </w:rPr>
        <w:t xml:space="preserve"> and the kids as they spoke commands to their characters, navigate levels and defeat enemies made me </w:t>
      </w:r>
      <w:del w:id="26" w:author="Microsoft Office User" w:date="2023-01-12T10:42:00Z">
        <w:r w:rsidRPr="00B54EA2" w:rsidDel="006B3E68">
          <w:rPr>
            <w:rFonts w:ascii="Arial" w:eastAsia="Times New Roman" w:hAnsi="Arial" w:cs="Arial"/>
            <w:color w:val="000000"/>
            <w:sz w:val="22"/>
            <w:szCs w:val="22"/>
          </w:rPr>
          <w:delText>feel grateful for</w:delText>
        </w:r>
      </w:del>
      <w:ins w:id="27" w:author="Microsoft Office User" w:date="2023-01-12T10:42:00Z">
        <w:r w:rsidR="006B3E68">
          <w:rPr>
            <w:rFonts w:ascii="Arial" w:eastAsia="Times New Roman" w:hAnsi="Arial" w:cs="Arial"/>
            <w:color w:val="000000"/>
            <w:sz w:val="22"/>
            <w:szCs w:val="22"/>
          </w:rPr>
          <w:t>appreciate</w:t>
        </w:r>
      </w:ins>
      <w:r w:rsidRPr="00B54EA2">
        <w:rPr>
          <w:rFonts w:ascii="Arial" w:eastAsia="Times New Roman" w:hAnsi="Arial" w:cs="Arial"/>
          <w:color w:val="000000"/>
          <w:sz w:val="22"/>
          <w:szCs w:val="22"/>
        </w:rPr>
        <w:t xml:space="preserve"> how impactful simple software can be. </w:t>
      </w:r>
      <w:del w:id="28" w:author="Microsoft Office User" w:date="2023-01-12T10:42:00Z">
        <w:r w:rsidRPr="00B54EA2" w:rsidDel="006B3E68">
          <w:rPr>
            <w:rFonts w:ascii="Arial" w:eastAsia="Times New Roman" w:hAnsi="Arial" w:cs="Arial"/>
            <w:color w:val="000000"/>
            <w:sz w:val="22"/>
            <w:szCs w:val="22"/>
          </w:rPr>
          <w:delText>It became clear to me</w:delText>
        </w:r>
      </w:del>
      <w:ins w:id="29" w:author="Microsoft Office User" w:date="2023-01-12T10:42:00Z">
        <w:r w:rsidR="006B3E68">
          <w:rPr>
            <w:rFonts w:ascii="Arial" w:eastAsia="Times New Roman" w:hAnsi="Arial" w:cs="Arial"/>
            <w:color w:val="000000"/>
            <w:sz w:val="22"/>
            <w:szCs w:val="22"/>
          </w:rPr>
          <w:t xml:space="preserve">I </w:t>
        </w:r>
      </w:ins>
      <w:ins w:id="30" w:author="Microsoft Office User" w:date="2023-01-12T10:43:00Z">
        <w:r w:rsidR="006B3E68">
          <w:rPr>
            <w:rFonts w:ascii="Arial" w:eastAsia="Times New Roman" w:hAnsi="Arial" w:cs="Arial"/>
            <w:color w:val="000000"/>
            <w:sz w:val="22"/>
            <w:szCs w:val="22"/>
          </w:rPr>
          <w:t>saw</w:t>
        </w:r>
      </w:ins>
      <w:r w:rsidRPr="00B54EA2">
        <w:rPr>
          <w:rFonts w:ascii="Arial" w:eastAsia="Times New Roman" w:hAnsi="Arial" w:cs="Arial"/>
          <w:color w:val="000000"/>
          <w:sz w:val="22"/>
          <w:szCs w:val="22"/>
        </w:rPr>
        <w:t xml:space="preserve"> how computer science possesses revolutionary power to transform people’s lives.</w:t>
      </w:r>
    </w:p>
    <w:p w14:paraId="3562A164" w14:textId="77777777" w:rsidR="00B54EA2" w:rsidRPr="00B54EA2" w:rsidRDefault="00B54EA2" w:rsidP="00B54EA2">
      <w:pPr>
        <w:rPr>
          <w:rFonts w:ascii="Times New Roman" w:eastAsia="Times New Roman" w:hAnsi="Times New Roman" w:cs="Times New Roman"/>
        </w:rPr>
      </w:pPr>
    </w:p>
    <w:p w14:paraId="23D644DC" w14:textId="64B77923" w:rsidR="00B54EA2" w:rsidRPr="00B54EA2" w:rsidRDefault="00B54EA2" w:rsidP="00B54EA2">
      <w:pPr>
        <w:rPr>
          <w:rFonts w:ascii="Times New Roman" w:eastAsia="Times New Roman" w:hAnsi="Times New Roman" w:cs="Times New Roman"/>
        </w:rPr>
      </w:pPr>
      <w:del w:id="31" w:author="Microsoft Office User" w:date="2023-01-12T10:49:00Z">
        <w:r w:rsidRPr="00B54EA2" w:rsidDel="006B3E68">
          <w:rPr>
            <w:rFonts w:ascii="Arial" w:eastAsia="Times New Roman" w:hAnsi="Arial" w:cs="Arial"/>
            <w:color w:val="000000"/>
            <w:sz w:val="22"/>
            <w:szCs w:val="22"/>
          </w:rPr>
          <w:delText xml:space="preserve">Majoring in computer science will allow me to continue to explore my interest in game development at a collegiate level. As I pursue my studies at the University of Wisconsin-Madison, </w:delText>
        </w:r>
      </w:del>
      <w:r w:rsidRPr="00B54EA2">
        <w:rPr>
          <w:rFonts w:ascii="Arial" w:eastAsia="Times New Roman" w:hAnsi="Arial" w:cs="Arial"/>
          <w:color w:val="000000"/>
          <w:sz w:val="22"/>
          <w:szCs w:val="22"/>
        </w:rPr>
        <w:t xml:space="preserve">I hope to develop more games, using their power not only as a means of entertainment for users but also to stimulate positive social change, communicate ideas, educate generations, and most importantly help more people like </w:t>
      </w:r>
      <w:proofErr w:type="spellStart"/>
      <w:r w:rsidRPr="00B54EA2">
        <w:rPr>
          <w:rFonts w:ascii="Arial" w:eastAsia="Times New Roman" w:hAnsi="Arial" w:cs="Arial"/>
          <w:color w:val="000000"/>
          <w:sz w:val="22"/>
          <w:szCs w:val="22"/>
        </w:rPr>
        <w:t>Fashul</w:t>
      </w:r>
      <w:proofErr w:type="spellEnd"/>
      <w:r w:rsidRPr="00B54EA2">
        <w:rPr>
          <w:rFonts w:ascii="Arial" w:eastAsia="Times New Roman" w:hAnsi="Arial" w:cs="Arial"/>
          <w:color w:val="000000"/>
          <w:sz w:val="22"/>
          <w:szCs w:val="22"/>
        </w:rPr>
        <w:t>.</w:t>
      </w:r>
    </w:p>
    <w:p w14:paraId="6E1C62FE" w14:textId="77777777" w:rsidR="00B54EA2" w:rsidRPr="00B54EA2" w:rsidRDefault="00B54EA2" w:rsidP="00B54EA2">
      <w:pPr>
        <w:rPr>
          <w:rFonts w:ascii="Times New Roman" w:eastAsia="Times New Roman" w:hAnsi="Times New Roman" w:cs="Times New Roman"/>
        </w:rPr>
      </w:pPr>
    </w:p>
    <w:p w14:paraId="520E9785" w14:textId="56BBF043" w:rsidR="00B54EA2" w:rsidRPr="00B54EA2" w:rsidRDefault="00B54EA2" w:rsidP="00B54EA2">
      <w:pPr>
        <w:rPr>
          <w:rFonts w:ascii="Times New Roman" w:eastAsia="Times New Roman" w:hAnsi="Times New Roman" w:cs="Times New Roman"/>
        </w:rPr>
      </w:pPr>
      <w:r w:rsidRPr="00B54EA2">
        <w:rPr>
          <w:rFonts w:ascii="Arial" w:eastAsia="Times New Roman" w:hAnsi="Arial" w:cs="Arial"/>
          <w:color w:val="000000"/>
          <w:sz w:val="22"/>
          <w:szCs w:val="22"/>
        </w:rPr>
        <w:t xml:space="preserve">At UW, the project-based education used in various classes interests me. I’m eager to take courses like “Introduction to computer science to K-12”, </w:t>
      </w:r>
      <w:del w:id="32" w:author="Microsoft Office User" w:date="2023-01-12T10:50:00Z">
        <w:r w:rsidRPr="00B54EA2" w:rsidDel="006B3E68">
          <w:rPr>
            <w:rFonts w:ascii="Arial" w:eastAsia="Times New Roman" w:hAnsi="Arial" w:cs="Arial"/>
            <w:color w:val="000000"/>
            <w:sz w:val="22"/>
            <w:szCs w:val="22"/>
          </w:rPr>
          <w:delText xml:space="preserve">a </w:delText>
        </w:r>
      </w:del>
      <w:r w:rsidRPr="00B54EA2">
        <w:rPr>
          <w:rFonts w:ascii="Arial" w:eastAsia="Times New Roman" w:hAnsi="Arial" w:cs="Arial"/>
          <w:color w:val="000000"/>
          <w:sz w:val="22"/>
          <w:szCs w:val="22"/>
        </w:rPr>
        <w:t xml:space="preserve">unique </w:t>
      </w:r>
      <w:del w:id="33" w:author="Microsoft Office User" w:date="2023-01-12T10:50:00Z">
        <w:r w:rsidRPr="00B54EA2" w:rsidDel="006B3E68">
          <w:rPr>
            <w:rFonts w:ascii="Arial" w:eastAsia="Times New Roman" w:hAnsi="Arial" w:cs="Arial"/>
            <w:color w:val="000000"/>
            <w:sz w:val="22"/>
            <w:szCs w:val="22"/>
          </w:rPr>
          <w:delText>class at</w:delText>
        </w:r>
      </w:del>
      <w:ins w:id="34" w:author="Microsoft Office User" w:date="2023-01-12T10:50:00Z">
        <w:r w:rsidR="006B3E68">
          <w:rPr>
            <w:rFonts w:ascii="Arial" w:eastAsia="Times New Roman" w:hAnsi="Arial" w:cs="Arial"/>
            <w:color w:val="000000"/>
            <w:sz w:val="22"/>
            <w:szCs w:val="22"/>
          </w:rPr>
          <w:t>to</w:t>
        </w:r>
      </w:ins>
      <w:r w:rsidRPr="00B54EA2">
        <w:rPr>
          <w:rFonts w:ascii="Arial" w:eastAsia="Times New Roman" w:hAnsi="Arial" w:cs="Arial"/>
          <w:color w:val="000000"/>
          <w:sz w:val="22"/>
          <w:szCs w:val="22"/>
        </w:rPr>
        <w:t xml:space="preserve"> UW, where I’d be able to work in teams and teach younger students. </w:t>
      </w:r>
      <w:del w:id="35" w:author="Microsoft Office User" w:date="2023-01-12T10:50:00Z">
        <w:r w:rsidRPr="00B54EA2" w:rsidDel="006B3E68">
          <w:rPr>
            <w:rFonts w:ascii="Arial" w:eastAsia="Times New Roman" w:hAnsi="Arial" w:cs="Arial"/>
            <w:color w:val="000000"/>
            <w:sz w:val="22"/>
            <w:szCs w:val="22"/>
          </w:rPr>
          <w:delText xml:space="preserve">Through this, </w:delText>
        </w:r>
      </w:del>
      <w:r w:rsidRPr="00B54EA2">
        <w:rPr>
          <w:rFonts w:ascii="Arial" w:eastAsia="Times New Roman" w:hAnsi="Arial" w:cs="Arial"/>
          <w:color w:val="000000"/>
          <w:sz w:val="22"/>
          <w:szCs w:val="22"/>
        </w:rPr>
        <w:t>I can solidify my foundations through teaching and exercise collaboration and leadership through workshops, clubs, and activities while also contributing to society. </w:t>
      </w:r>
    </w:p>
    <w:p w14:paraId="14D79CDD" w14:textId="77777777" w:rsidR="00B54EA2" w:rsidRPr="00B54EA2" w:rsidRDefault="00B54EA2" w:rsidP="00B54EA2">
      <w:pPr>
        <w:rPr>
          <w:rFonts w:ascii="Times New Roman" w:eastAsia="Times New Roman" w:hAnsi="Times New Roman" w:cs="Times New Roman"/>
        </w:rPr>
      </w:pPr>
    </w:p>
    <w:p w14:paraId="2EA99211" w14:textId="73A99788" w:rsidR="00B54EA2" w:rsidRPr="00B54EA2" w:rsidRDefault="00B54EA2" w:rsidP="00B54EA2">
      <w:pPr>
        <w:rPr>
          <w:rFonts w:ascii="Times New Roman" w:eastAsia="Times New Roman" w:hAnsi="Times New Roman" w:cs="Times New Roman"/>
        </w:rPr>
      </w:pPr>
      <w:r w:rsidRPr="00B54EA2">
        <w:rPr>
          <w:rFonts w:ascii="Arial" w:eastAsia="Times New Roman" w:hAnsi="Arial" w:cs="Arial"/>
          <w:color w:val="000000"/>
          <w:sz w:val="22"/>
          <w:szCs w:val="22"/>
        </w:rPr>
        <w:t xml:space="preserve">I also want to conduct research on </w:t>
      </w:r>
      <w:ins w:id="36" w:author="Microsoft Office User" w:date="2023-01-12T10:50:00Z">
        <w:r w:rsidR="006B3E68">
          <w:rPr>
            <w:rFonts w:ascii="Arial" w:eastAsia="Times New Roman" w:hAnsi="Arial" w:cs="Arial"/>
            <w:color w:val="000000"/>
            <w:sz w:val="22"/>
            <w:szCs w:val="22"/>
          </w:rPr>
          <w:t xml:space="preserve">game </w:t>
        </w:r>
      </w:ins>
      <w:r w:rsidRPr="00B54EA2">
        <w:rPr>
          <w:rFonts w:ascii="Arial" w:eastAsia="Times New Roman" w:hAnsi="Arial" w:cs="Arial"/>
          <w:color w:val="000000"/>
          <w:sz w:val="22"/>
          <w:szCs w:val="22"/>
        </w:rPr>
        <w:t xml:space="preserve">design mechanisms </w:t>
      </w:r>
      <w:del w:id="37" w:author="Microsoft Office User" w:date="2023-01-12T10:50:00Z">
        <w:r w:rsidRPr="00B54EA2" w:rsidDel="006B3E68">
          <w:rPr>
            <w:rFonts w:ascii="Arial" w:eastAsia="Times New Roman" w:hAnsi="Arial" w:cs="Arial"/>
            <w:color w:val="000000"/>
            <w:sz w:val="22"/>
            <w:szCs w:val="22"/>
          </w:rPr>
          <w:delText xml:space="preserve">in games </w:delText>
        </w:r>
      </w:del>
      <w:r w:rsidRPr="00B54EA2">
        <w:rPr>
          <w:rFonts w:ascii="Arial" w:eastAsia="Times New Roman" w:hAnsi="Arial" w:cs="Arial"/>
          <w:color w:val="000000"/>
          <w:sz w:val="22"/>
          <w:szCs w:val="22"/>
        </w:rPr>
        <w:t xml:space="preserve">by joining UW’s Graphics Group. I’m particularly intrigued by Professor Michael </w:t>
      </w:r>
      <w:proofErr w:type="spellStart"/>
      <w:r w:rsidRPr="00B54EA2">
        <w:rPr>
          <w:rFonts w:ascii="Arial" w:eastAsia="Times New Roman" w:hAnsi="Arial" w:cs="Arial"/>
          <w:color w:val="000000"/>
          <w:sz w:val="22"/>
          <w:szCs w:val="22"/>
        </w:rPr>
        <w:t>Glechier’s</w:t>
      </w:r>
      <w:proofErr w:type="spellEnd"/>
      <w:r w:rsidRPr="00B54EA2">
        <w:rPr>
          <w:rFonts w:ascii="Arial" w:eastAsia="Times New Roman" w:hAnsi="Arial" w:cs="Arial"/>
          <w:color w:val="000000"/>
          <w:sz w:val="22"/>
          <w:szCs w:val="22"/>
        </w:rPr>
        <w:t xml:space="preserve"> research on “Effective gaze mechanisms”. I think his idea is </w:t>
      </w:r>
      <w:del w:id="38" w:author="Microsoft Office User" w:date="2023-01-12T10:51:00Z">
        <w:r w:rsidRPr="00B54EA2" w:rsidDel="006B3E68">
          <w:rPr>
            <w:rFonts w:ascii="Arial" w:eastAsia="Times New Roman" w:hAnsi="Arial" w:cs="Arial"/>
            <w:color w:val="000000"/>
            <w:sz w:val="22"/>
            <w:szCs w:val="22"/>
          </w:rPr>
          <w:delText xml:space="preserve">really </w:delText>
        </w:r>
      </w:del>
      <w:r w:rsidRPr="00B54EA2">
        <w:rPr>
          <w:rFonts w:ascii="Arial" w:eastAsia="Times New Roman" w:hAnsi="Arial" w:cs="Arial"/>
          <w:color w:val="000000"/>
          <w:sz w:val="22"/>
          <w:szCs w:val="22"/>
        </w:rPr>
        <w:t xml:space="preserve">beneficial towards aspects of realism </w:t>
      </w:r>
      <w:del w:id="39" w:author="Microsoft Office User" w:date="2023-01-12T10:51:00Z">
        <w:r w:rsidRPr="00B54EA2" w:rsidDel="006B3E68">
          <w:rPr>
            <w:rFonts w:ascii="Arial" w:eastAsia="Times New Roman" w:hAnsi="Arial" w:cs="Arial"/>
            <w:color w:val="000000"/>
            <w:sz w:val="22"/>
            <w:szCs w:val="22"/>
          </w:rPr>
          <w:delText xml:space="preserve">in character designs </w:delText>
        </w:r>
      </w:del>
      <w:r w:rsidRPr="00B54EA2">
        <w:rPr>
          <w:rFonts w:ascii="Arial" w:eastAsia="Times New Roman" w:hAnsi="Arial" w:cs="Arial"/>
          <w:color w:val="000000"/>
          <w:sz w:val="22"/>
          <w:szCs w:val="22"/>
        </w:rPr>
        <w:t xml:space="preserve">and will contribute to a more surreal game design and experience. I want to assist him and other members of the group in research. </w:t>
      </w:r>
      <w:del w:id="40" w:author="Microsoft Office User" w:date="2023-01-12T10:51:00Z">
        <w:r w:rsidRPr="00B54EA2" w:rsidDel="006B3E68">
          <w:rPr>
            <w:rFonts w:ascii="Arial" w:eastAsia="Times New Roman" w:hAnsi="Arial" w:cs="Arial"/>
            <w:color w:val="000000"/>
            <w:sz w:val="22"/>
            <w:szCs w:val="22"/>
          </w:rPr>
          <w:delText>Furthermore, by participating in UW’s special game design program, I’ll kickstart my journey in this research area. </w:delText>
        </w:r>
      </w:del>
    </w:p>
    <w:p w14:paraId="3A557077" w14:textId="77777777" w:rsidR="00B54EA2" w:rsidRPr="00B54EA2" w:rsidRDefault="00B54EA2" w:rsidP="00B54EA2">
      <w:pPr>
        <w:rPr>
          <w:rFonts w:ascii="Times New Roman" w:eastAsia="Times New Roman" w:hAnsi="Times New Roman" w:cs="Times New Roman"/>
        </w:rPr>
      </w:pPr>
    </w:p>
    <w:p w14:paraId="7AC85A59" w14:textId="5D43E912" w:rsidR="00B54EA2" w:rsidRPr="00B54EA2" w:rsidRDefault="00B54EA2" w:rsidP="00B54EA2">
      <w:pPr>
        <w:rPr>
          <w:rFonts w:ascii="Times New Roman" w:eastAsia="Times New Roman" w:hAnsi="Times New Roman" w:cs="Times New Roman"/>
        </w:rPr>
      </w:pPr>
      <w:del w:id="41" w:author="Microsoft Office User" w:date="2023-01-12T10:51:00Z">
        <w:r w:rsidRPr="00B54EA2" w:rsidDel="006B3E68">
          <w:rPr>
            <w:rFonts w:ascii="Arial" w:eastAsia="Times New Roman" w:hAnsi="Arial" w:cs="Arial"/>
            <w:color w:val="000000"/>
            <w:sz w:val="22"/>
            <w:szCs w:val="22"/>
          </w:rPr>
          <w:delText>Not only do I want to study game programming techniques, but I also want to research o</w:delText>
        </w:r>
      </w:del>
      <w:ins w:id="42" w:author="Microsoft Office User" w:date="2023-01-12T10:51:00Z">
        <w:r w:rsidR="006B3E68">
          <w:rPr>
            <w:rFonts w:ascii="Arial" w:eastAsia="Times New Roman" w:hAnsi="Arial" w:cs="Arial"/>
            <w:color w:val="000000"/>
            <w:sz w:val="22"/>
            <w:szCs w:val="22"/>
          </w:rPr>
          <w:t>O</w:t>
        </w:r>
      </w:ins>
      <w:r w:rsidRPr="00B54EA2">
        <w:rPr>
          <w:rFonts w:ascii="Arial" w:eastAsia="Times New Roman" w:hAnsi="Arial" w:cs="Arial"/>
          <w:color w:val="000000"/>
          <w:sz w:val="22"/>
          <w:szCs w:val="22"/>
        </w:rPr>
        <w:t>perating systems and memory technology</w:t>
      </w:r>
      <w:ins w:id="43" w:author="Microsoft Office User" w:date="2023-01-12T10:52:00Z">
        <w:r w:rsidR="006B3E68">
          <w:rPr>
            <w:rFonts w:ascii="Arial" w:eastAsia="Times New Roman" w:hAnsi="Arial" w:cs="Arial"/>
            <w:color w:val="000000"/>
            <w:sz w:val="22"/>
            <w:szCs w:val="22"/>
          </w:rPr>
          <w:t xml:space="preserve"> is also an area of interest of mine, where</w:t>
        </w:r>
      </w:ins>
      <w:del w:id="44" w:author="Microsoft Office User" w:date="2023-01-12T10:52:00Z">
        <w:r w:rsidRPr="00B54EA2" w:rsidDel="006B3E68">
          <w:rPr>
            <w:rFonts w:ascii="Arial" w:eastAsia="Times New Roman" w:hAnsi="Arial" w:cs="Arial"/>
            <w:color w:val="000000"/>
            <w:sz w:val="22"/>
            <w:szCs w:val="22"/>
          </w:rPr>
          <w:delText>.</w:delText>
        </w:r>
      </w:del>
      <w:r w:rsidRPr="00B54EA2">
        <w:rPr>
          <w:rFonts w:ascii="Arial" w:eastAsia="Times New Roman" w:hAnsi="Arial" w:cs="Arial"/>
          <w:color w:val="000000"/>
          <w:sz w:val="22"/>
          <w:szCs w:val="22"/>
        </w:rPr>
        <w:t xml:space="preserve"> UW’s SONAR System Research Group is perfect for that. I want to develop cutting-edge operating and memory systems to house game programs. This will allow for more effective processing of game systems to increase performance and quality and pave the path for more advanced </w:t>
      </w:r>
      <w:del w:id="45" w:author="Microsoft Office User" w:date="2023-01-12T10:53:00Z">
        <w:r w:rsidRPr="00B54EA2" w:rsidDel="006B3E68">
          <w:rPr>
            <w:rFonts w:ascii="Arial" w:eastAsia="Times New Roman" w:hAnsi="Arial" w:cs="Arial"/>
            <w:color w:val="000000"/>
            <w:sz w:val="22"/>
            <w:szCs w:val="22"/>
          </w:rPr>
          <w:delText xml:space="preserve">and exciting </w:delText>
        </w:r>
      </w:del>
      <w:r w:rsidRPr="00B54EA2">
        <w:rPr>
          <w:rFonts w:ascii="Arial" w:eastAsia="Times New Roman" w:hAnsi="Arial" w:cs="Arial"/>
          <w:color w:val="000000"/>
          <w:sz w:val="22"/>
          <w:szCs w:val="22"/>
        </w:rPr>
        <w:t>games to come. </w:t>
      </w:r>
    </w:p>
    <w:p w14:paraId="733EEF5B" w14:textId="77777777" w:rsidR="00B54EA2" w:rsidRPr="00B54EA2" w:rsidRDefault="00B54EA2" w:rsidP="00B54EA2">
      <w:pPr>
        <w:rPr>
          <w:rFonts w:ascii="Times New Roman" w:eastAsia="Times New Roman" w:hAnsi="Times New Roman" w:cs="Times New Roman"/>
        </w:rPr>
      </w:pPr>
    </w:p>
    <w:p w14:paraId="50716CF8" w14:textId="1E93DDA2" w:rsidR="00B54EA2" w:rsidRPr="00B54EA2" w:rsidRDefault="00B54EA2" w:rsidP="00B54EA2">
      <w:pPr>
        <w:rPr>
          <w:rFonts w:ascii="Times New Roman" w:eastAsia="Times New Roman" w:hAnsi="Times New Roman" w:cs="Times New Roman"/>
        </w:rPr>
      </w:pPr>
      <w:del w:id="46" w:author="Microsoft Office User" w:date="2023-01-12T10:54:00Z">
        <w:r w:rsidRPr="00B54EA2" w:rsidDel="006B3E68">
          <w:rPr>
            <w:rFonts w:ascii="Arial" w:eastAsia="Times New Roman" w:hAnsi="Arial" w:cs="Arial"/>
            <w:color w:val="000000"/>
            <w:sz w:val="22"/>
            <w:szCs w:val="22"/>
          </w:rPr>
          <w:delText>Throughout high school, some</w:delText>
        </w:r>
      </w:del>
      <w:ins w:id="47" w:author="Microsoft Office User" w:date="2023-01-12T10:54:00Z">
        <w:r w:rsidR="006B3E68">
          <w:rPr>
            <w:rFonts w:ascii="Arial" w:eastAsia="Times New Roman" w:hAnsi="Arial" w:cs="Arial"/>
            <w:color w:val="000000"/>
            <w:sz w:val="22"/>
            <w:szCs w:val="22"/>
          </w:rPr>
          <w:t>Some</w:t>
        </w:r>
      </w:ins>
      <w:r w:rsidRPr="00B54EA2">
        <w:rPr>
          <w:rFonts w:ascii="Arial" w:eastAsia="Times New Roman" w:hAnsi="Arial" w:cs="Arial"/>
          <w:color w:val="000000"/>
          <w:sz w:val="22"/>
          <w:szCs w:val="22"/>
        </w:rPr>
        <w:t xml:space="preserve"> of my fondest memories were the personal moments I shared with my friends playing various games together. Places like UW's Game Lab</w:t>
      </w:r>
      <w:ins w:id="48" w:author="Microsoft Office User" w:date="2023-01-12T10:54:00Z">
        <w:r w:rsidR="006B3E68">
          <w:rPr>
            <w:rFonts w:ascii="Arial" w:eastAsia="Times New Roman" w:hAnsi="Arial" w:cs="Arial"/>
            <w:color w:val="000000"/>
            <w:sz w:val="22"/>
            <w:szCs w:val="22"/>
          </w:rPr>
          <w:t xml:space="preserve"> will</w:t>
        </w:r>
      </w:ins>
      <w:r w:rsidRPr="00B54EA2">
        <w:rPr>
          <w:rFonts w:ascii="Arial" w:eastAsia="Times New Roman" w:hAnsi="Arial" w:cs="Arial"/>
          <w:color w:val="000000"/>
          <w:sz w:val="22"/>
          <w:szCs w:val="22"/>
        </w:rPr>
        <w:t xml:space="preserve"> provide me with an environment where I can expand my social circle with like-minded people I can game and mingle with and also collaborate on game projects.</w:t>
      </w:r>
    </w:p>
    <w:p w14:paraId="2A6E4A20" w14:textId="77777777" w:rsidR="00B54EA2" w:rsidRPr="00B54EA2" w:rsidRDefault="00B54EA2" w:rsidP="00B54EA2">
      <w:pPr>
        <w:rPr>
          <w:rFonts w:ascii="Times New Roman" w:eastAsia="Times New Roman" w:hAnsi="Times New Roman" w:cs="Times New Roman"/>
        </w:rPr>
      </w:pPr>
    </w:p>
    <w:p w14:paraId="641E73E8" w14:textId="37FF9064" w:rsidR="00B54EA2" w:rsidRPr="00B54EA2" w:rsidRDefault="00B54EA2" w:rsidP="00B54EA2">
      <w:pPr>
        <w:rPr>
          <w:rFonts w:ascii="Times New Roman" w:eastAsia="Times New Roman" w:hAnsi="Times New Roman" w:cs="Times New Roman"/>
        </w:rPr>
      </w:pPr>
      <w:del w:id="49" w:author="Microsoft Office User" w:date="2023-01-12T10:55:00Z">
        <w:r w:rsidRPr="00B54EA2" w:rsidDel="006B3E68">
          <w:rPr>
            <w:rFonts w:ascii="Arial" w:eastAsia="Times New Roman" w:hAnsi="Arial" w:cs="Arial"/>
            <w:color w:val="000000"/>
            <w:sz w:val="22"/>
            <w:szCs w:val="22"/>
          </w:rPr>
          <w:lastRenderedPageBreak/>
          <w:delText>Additionally, se</w:delText>
        </w:r>
      </w:del>
      <w:ins w:id="50" w:author="Microsoft Office User" w:date="2023-01-12T10:55:00Z">
        <w:r w:rsidR="006B3E68">
          <w:rPr>
            <w:rFonts w:ascii="Arial" w:eastAsia="Times New Roman" w:hAnsi="Arial" w:cs="Arial"/>
            <w:color w:val="000000"/>
            <w:sz w:val="22"/>
            <w:szCs w:val="22"/>
          </w:rPr>
          <w:t>Se</w:t>
        </w:r>
      </w:ins>
      <w:r w:rsidRPr="00B54EA2">
        <w:rPr>
          <w:rFonts w:ascii="Arial" w:eastAsia="Times New Roman" w:hAnsi="Arial" w:cs="Arial"/>
          <w:color w:val="000000"/>
          <w:sz w:val="22"/>
          <w:szCs w:val="22"/>
        </w:rPr>
        <w:t xml:space="preserve">rvice has run through years of my life and </w:t>
      </w:r>
      <w:del w:id="51" w:author="Microsoft Office User" w:date="2023-01-12T10:55:00Z">
        <w:r w:rsidRPr="00B54EA2" w:rsidDel="006B3E68">
          <w:rPr>
            <w:rFonts w:ascii="Arial" w:eastAsia="Times New Roman" w:hAnsi="Arial" w:cs="Arial"/>
            <w:color w:val="000000"/>
            <w:sz w:val="22"/>
            <w:szCs w:val="22"/>
          </w:rPr>
          <w:delText xml:space="preserve">had </w:delText>
        </w:r>
      </w:del>
      <w:ins w:id="52" w:author="Microsoft Office User" w:date="2023-01-12T10:55:00Z">
        <w:r w:rsidR="006B3E68">
          <w:rPr>
            <w:rFonts w:ascii="Arial" w:eastAsia="Times New Roman" w:hAnsi="Arial" w:cs="Arial"/>
            <w:color w:val="000000"/>
            <w:sz w:val="22"/>
            <w:szCs w:val="22"/>
          </w:rPr>
          <w:t>has</w:t>
        </w:r>
        <w:r w:rsidR="006B3E68" w:rsidRPr="00B54EA2">
          <w:rPr>
            <w:rFonts w:ascii="Arial" w:eastAsia="Times New Roman" w:hAnsi="Arial" w:cs="Arial"/>
            <w:color w:val="000000"/>
            <w:sz w:val="22"/>
            <w:szCs w:val="22"/>
          </w:rPr>
          <w:t xml:space="preserve"> </w:t>
        </w:r>
      </w:ins>
      <w:r w:rsidRPr="00B54EA2">
        <w:rPr>
          <w:rFonts w:ascii="Arial" w:eastAsia="Times New Roman" w:hAnsi="Arial" w:cs="Arial"/>
          <w:color w:val="000000"/>
          <w:sz w:val="22"/>
          <w:szCs w:val="22"/>
        </w:rPr>
        <w:t xml:space="preserve">a great significance in my </w:t>
      </w:r>
      <w:del w:id="53" w:author="Microsoft Office User" w:date="2023-01-12T10:55:00Z">
        <w:r w:rsidRPr="00B54EA2" w:rsidDel="006B3E68">
          <w:rPr>
            <w:rFonts w:ascii="Arial" w:eastAsia="Times New Roman" w:hAnsi="Arial" w:cs="Arial"/>
            <w:color w:val="000000"/>
            <w:sz w:val="22"/>
            <w:szCs w:val="22"/>
          </w:rPr>
          <w:delText xml:space="preserve">high school </w:delText>
        </w:r>
      </w:del>
      <w:r w:rsidRPr="00B54EA2">
        <w:rPr>
          <w:rFonts w:ascii="Arial" w:eastAsia="Times New Roman" w:hAnsi="Arial" w:cs="Arial"/>
          <w:color w:val="000000"/>
          <w:sz w:val="22"/>
          <w:szCs w:val="22"/>
        </w:rPr>
        <w:t xml:space="preserve">journey. In college, with organizations like UW's </w:t>
      </w:r>
      <w:proofErr w:type="spellStart"/>
      <w:r w:rsidRPr="00B54EA2">
        <w:rPr>
          <w:rFonts w:ascii="Arial" w:eastAsia="Times New Roman" w:hAnsi="Arial" w:cs="Arial"/>
          <w:color w:val="000000"/>
          <w:sz w:val="22"/>
          <w:szCs w:val="22"/>
        </w:rPr>
        <w:t>Morgridge</w:t>
      </w:r>
      <w:proofErr w:type="spellEnd"/>
      <w:r w:rsidRPr="00B54EA2">
        <w:rPr>
          <w:rFonts w:ascii="Arial" w:eastAsia="Times New Roman" w:hAnsi="Arial" w:cs="Arial"/>
          <w:color w:val="000000"/>
          <w:sz w:val="22"/>
          <w:szCs w:val="22"/>
        </w:rPr>
        <w:t xml:space="preserve"> </w:t>
      </w:r>
      <w:proofErr w:type="spellStart"/>
      <w:r w:rsidRPr="00B54EA2">
        <w:rPr>
          <w:rFonts w:ascii="Arial" w:eastAsia="Times New Roman" w:hAnsi="Arial" w:cs="Arial"/>
          <w:color w:val="000000"/>
          <w:sz w:val="22"/>
          <w:szCs w:val="22"/>
        </w:rPr>
        <w:t>Center</w:t>
      </w:r>
      <w:proofErr w:type="spellEnd"/>
      <w:r w:rsidRPr="00B54EA2">
        <w:rPr>
          <w:rFonts w:ascii="Arial" w:eastAsia="Times New Roman" w:hAnsi="Arial" w:cs="Arial"/>
          <w:color w:val="000000"/>
          <w:sz w:val="22"/>
          <w:szCs w:val="22"/>
        </w:rPr>
        <w:t xml:space="preserve"> for Public Service and Coding for Good, I want to continue serving others through activities like campaigns and mentorship programs and also utilize my programming skills for positive impacts. </w:t>
      </w:r>
    </w:p>
    <w:p w14:paraId="7F5173A7" w14:textId="77777777" w:rsidR="00B54EA2" w:rsidRPr="00B54EA2" w:rsidRDefault="00B54EA2" w:rsidP="00B54EA2">
      <w:pPr>
        <w:rPr>
          <w:rFonts w:ascii="Times New Roman" w:eastAsia="Times New Roman" w:hAnsi="Times New Roman" w:cs="Times New Roman"/>
        </w:rPr>
      </w:pPr>
    </w:p>
    <w:p w14:paraId="72CECED7" w14:textId="77777777" w:rsidR="00B54EA2" w:rsidRPr="00B54EA2" w:rsidRDefault="00B54EA2" w:rsidP="00B54EA2">
      <w:pPr>
        <w:rPr>
          <w:rFonts w:ascii="Times New Roman" w:eastAsia="Times New Roman" w:hAnsi="Times New Roman" w:cs="Times New Roman"/>
        </w:rPr>
      </w:pPr>
      <w:r w:rsidRPr="00B54EA2">
        <w:rPr>
          <w:rFonts w:ascii="Arial" w:eastAsia="Times New Roman" w:hAnsi="Arial" w:cs="Arial"/>
          <w:color w:val="000000"/>
          <w:sz w:val="22"/>
          <w:szCs w:val="22"/>
        </w:rPr>
        <w:t xml:space="preserve">UW will allow me to foster the skills necessary to strive for my goals and success in future </w:t>
      </w:r>
      <w:proofErr w:type="spellStart"/>
      <w:r w:rsidRPr="00B54EA2">
        <w:rPr>
          <w:rFonts w:ascii="Arial" w:eastAsia="Times New Roman" w:hAnsi="Arial" w:cs="Arial"/>
          <w:color w:val="000000"/>
          <w:sz w:val="22"/>
          <w:szCs w:val="22"/>
        </w:rPr>
        <w:t>endeavors</w:t>
      </w:r>
      <w:proofErr w:type="spellEnd"/>
      <w:r w:rsidRPr="00B54EA2">
        <w:rPr>
          <w:rFonts w:ascii="Arial" w:eastAsia="Times New Roman" w:hAnsi="Arial" w:cs="Arial"/>
          <w:color w:val="000000"/>
          <w:sz w:val="22"/>
          <w:szCs w:val="22"/>
        </w:rPr>
        <w:t xml:space="preserve">. </w:t>
      </w:r>
    </w:p>
    <w:p w14:paraId="02E21402" w14:textId="77777777" w:rsidR="00B54EA2" w:rsidRPr="00B54EA2" w:rsidRDefault="00B54EA2" w:rsidP="00B54EA2">
      <w:pPr>
        <w:rPr>
          <w:rFonts w:ascii="Times New Roman" w:eastAsia="Times New Roman" w:hAnsi="Times New Roman" w:cs="Times New Roman"/>
        </w:rPr>
      </w:pPr>
    </w:p>
    <w:p w14:paraId="606EDE3E" w14:textId="72A5025A" w:rsidR="00EE3EAE" w:rsidRDefault="00EE3EAE">
      <w:pPr>
        <w:rPr>
          <w:ins w:id="54" w:author="Microsoft Office User" w:date="2023-01-12T10:55:00Z"/>
        </w:rPr>
      </w:pPr>
    </w:p>
    <w:p w14:paraId="3F582703" w14:textId="30C066DF" w:rsidR="006B3E68" w:rsidRDefault="006B3E68">
      <w:pPr>
        <w:rPr>
          <w:ins w:id="55" w:author="Microsoft Office User" w:date="2023-01-12T10:55:00Z"/>
        </w:rPr>
      </w:pPr>
    </w:p>
    <w:p w14:paraId="603734BA" w14:textId="0CD9EFAF" w:rsidR="006B3E68" w:rsidRDefault="006B3E68">
      <w:ins w:id="56" w:author="Microsoft Office User" w:date="2023-01-12T10:55:00Z">
        <w:r>
          <w:t xml:space="preserve">Do you have non-computer science elements of UW that you are interested in? it might help to make your essay more holistic. </w:t>
        </w:r>
      </w:ins>
      <w:ins w:id="57" w:author="Microsoft Office User" w:date="2023-01-12T10:56:00Z">
        <w:r>
          <w:t xml:space="preserve">I would also add more to the paragraph where you explain why you chose computer science (para. 5) to strengthen your reasons. </w:t>
        </w:r>
      </w:ins>
    </w:p>
    <w:sectPr w:rsidR="006B3E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EA2"/>
    <w:rsid w:val="00185506"/>
    <w:rsid w:val="0062459E"/>
    <w:rsid w:val="006B3E68"/>
    <w:rsid w:val="00B54EA2"/>
    <w:rsid w:val="00EE3EA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3248D44"/>
  <w15:chartTrackingRefBased/>
  <w15:docId w15:val="{58577EB9-0A74-4848-AC0D-3D35AD769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4EA2"/>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6B3E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40409">
      <w:bodyDiv w:val="1"/>
      <w:marLeft w:val="0"/>
      <w:marRight w:val="0"/>
      <w:marTop w:val="0"/>
      <w:marBottom w:val="0"/>
      <w:divBdr>
        <w:top w:val="none" w:sz="0" w:space="0" w:color="auto"/>
        <w:left w:val="none" w:sz="0" w:space="0" w:color="auto"/>
        <w:bottom w:val="none" w:sz="0" w:space="0" w:color="auto"/>
        <w:right w:val="none" w:sz="0" w:space="0" w:color="auto"/>
      </w:divBdr>
    </w:div>
    <w:div w:id="157727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689</Words>
  <Characters>3932</Characters>
  <Application>Microsoft Office Word</Application>
  <DocSecurity>0</DocSecurity>
  <Lines>32</Lines>
  <Paragraphs>9</Paragraphs>
  <ScaleCrop>false</ScaleCrop>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Microsoft Office User</cp:lastModifiedBy>
  <cp:revision>2</cp:revision>
  <dcterms:created xsi:type="dcterms:W3CDTF">2023-01-12T15:54:00Z</dcterms:created>
  <dcterms:modified xsi:type="dcterms:W3CDTF">2023-01-12T18:56:00Z</dcterms:modified>
</cp:coreProperties>
</file>