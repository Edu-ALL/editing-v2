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D2A6" w14:textId="34459515" w:rsidR="00F15538" w:rsidRDefault="00F15538" w:rsidP="00F15538">
      <w:pPr>
        <w:spacing w:line="240" w:lineRule="auto"/>
        <w:rPr>
          <w:rFonts w:ascii="Arial" w:hAnsi="Arial" w:cs="Arial"/>
          <w:b/>
          <w:bCs/>
          <w:color w:val="000000"/>
          <w:sz w:val="22"/>
        </w:rPr>
      </w:pPr>
      <w:r>
        <w:rPr>
          <w:rFonts w:ascii="Arial" w:hAnsi="Arial" w:cs="Arial"/>
          <w:b/>
          <w:bCs/>
          <w:color w:val="000000"/>
          <w:sz w:val="22"/>
        </w:rPr>
        <w:t>Every person has a creative side, and it can be expressed in many ways: problem solving, original and innovative thinking, and artistically, to name a few. Describe how you express your creative side.</w:t>
      </w:r>
    </w:p>
    <w:p w14:paraId="00CF3006" w14:textId="582F3AA1" w:rsidR="00F15538" w:rsidRDefault="00F15538" w:rsidP="00F15538">
      <w:pPr>
        <w:spacing w:line="240" w:lineRule="auto"/>
        <w:rPr>
          <w:rFonts w:ascii="Arial" w:eastAsia="Times New Roman" w:hAnsi="Arial" w:cs="Arial"/>
          <w:color w:val="000000"/>
          <w:sz w:val="22"/>
        </w:rPr>
      </w:pPr>
    </w:p>
    <w:p w14:paraId="6B126890" w14:textId="07B74BDB" w:rsidR="00F15538" w:rsidRPr="00F15538" w:rsidRDefault="00F15538" w:rsidP="00F15538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F15538">
        <w:rPr>
          <w:rFonts w:ascii="Arial" w:eastAsia="Times New Roman" w:hAnsi="Arial" w:cs="Arial"/>
          <w:color w:val="000000"/>
          <w:sz w:val="22"/>
        </w:rPr>
        <w:t>NO! There is so much power in a two-lettered word. It is a word that many fear. It’s the cause of despair. A lover’s greatest fear when confessing. A prospective student’s greatest fear when applying. And, a daughter’s greatest fear as she’s about to go out. </w:t>
      </w:r>
    </w:p>
    <w:p w14:paraId="3C4240B8" w14:textId="77777777" w:rsidR="00F15538" w:rsidRPr="00F15538" w:rsidRDefault="00F15538" w:rsidP="00F15538">
      <w:pPr>
        <w:spacing w:line="240" w:lineRule="auto"/>
        <w:rPr>
          <w:rFonts w:ascii="Times New Roman" w:eastAsia="Times New Roman" w:hAnsi="Times New Roman" w:cs="Times New Roman"/>
          <w:szCs w:val="24"/>
        </w:rPr>
      </w:pPr>
    </w:p>
    <w:p w14:paraId="54B9959B" w14:textId="3EF9019C" w:rsidR="00F15538" w:rsidRPr="00F15538" w:rsidRDefault="00F15538" w:rsidP="00F15538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F15538">
        <w:rPr>
          <w:rFonts w:ascii="Arial" w:eastAsia="Times New Roman" w:hAnsi="Arial" w:cs="Arial"/>
          <w:color w:val="000000"/>
          <w:sz w:val="22"/>
        </w:rPr>
        <w:t xml:space="preserve">As a first-born daughter in an Asian family, </w:t>
      </w:r>
      <w:del w:id="0" w:author="Johana Felicia" w:date="2022-11-27T15:07:00Z">
        <w:r w:rsidRPr="00F15538" w:rsidDel="00267C10">
          <w:rPr>
            <w:rFonts w:ascii="Arial" w:eastAsia="Times New Roman" w:hAnsi="Arial" w:cs="Arial"/>
            <w:color w:val="000000"/>
            <w:sz w:val="22"/>
          </w:rPr>
          <w:delText xml:space="preserve">I experienced all the bitter sides of my parents. </w:delText>
        </w:r>
      </w:del>
      <w:ins w:id="1" w:author="Johana Felicia" w:date="2022-11-27T15:07:00Z">
        <w:r w:rsidR="00267C10">
          <w:rPr>
            <w:rFonts w:ascii="Arial" w:eastAsia="Times New Roman" w:hAnsi="Arial" w:cs="Arial"/>
            <w:color w:val="000000"/>
            <w:sz w:val="22"/>
          </w:rPr>
          <w:t>e</w:t>
        </w:r>
      </w:ins>
      <w:del w:id="2" w:author="Johana Felicia" w:date="2022-11-27T15:07:00Z">
        <w:r w:rsidRPr="00F15538" w:rsidDel="00267C10">
          <w:rPr>
            <w:rFonts w:ascii="Arial" w:eastAsia="Times New Roman" w:hAnsi="Arial" w:cs="Arial"/>
            <w:color w:val="000000"/>
            <w:sz w:val="22"/>
          </w:rPr>
          <w:delText>E</w:delText>
        </w:r>
      </w:del>
      <w:r w:rsidRPr="00F15538">
        <w:rPr>
          <w:rFonts w:ascii="Arial" w:eastAsia="Times New Roman" w:hAnsi="Arial" w:cs="Arial"/>
          <w:color w:val="000000"/>
          <w:sz w:val="22"/>
        </w:rPr>
        <w:t xml:space="preserve">verything I owned was </w:t>
      </w:r>
      <w:del w:id="3" w:author="Johana Felicia" w:date="2022-11-27T14:49:00Z">
        <w:r w:rsidRPr="00F15538" w:rsidDel="00361B92">
          <w:rPr>
            <w:rFonts w:ascii="Arial" w:eastAsia="Times New Roman" w:hAnsi="Arial" w:cs="Arial"/>
            <w:color w:val="000000"/>
            <w:sz w:val="22"/>
          </w:rPr>
          <w:delText>hardly earned</w:delText>
        </w:r>
      </w:del>
      <w:ins w:id="4" w:author="Johana Felicia" w:date="2022-11-27T14:49:00Z">
        <w:r w:rsidR="00361B92">
          <w:rPr>
            <w:rFonts w:ascii="Arial" w:eastAsia="Times New Roman" w:hAnsi="Arial" w:cs="Arial"/>
            <w:color w:val="000000"/>
            <w:sz w:val="22"/>
          </w:rPr>
          <w:t>hard-earned</w:t>
        </w:r>
      </w:ins>
      <w:r w:rsidRPr="00F15538">
        <w:rPr>
          <w:rFonts w:ascii="Arial" w:eastAsia="Times New Roman" w:hAnsi="Arial" w:cs="Arial"/>
          <w:color w:val="000000"/>
          <w:sz w:val="22"/>
        </w:rPr>
        <w:t xml:space="preserve"> through the As found in my report card and the awards I received at the end of the academic year. </w:t>
      </w:r>
      <w:del w:id="5" w:author="Johana Felicia" w:date="2022-11-27T14:57:00Z">
        <w:r w:rsidRPr="00F15538" w:rsidDel="00361B92">
          <w:rPr>
            <w:rFonts w:ascii="Arial" w:eastAsia="Times New Roman" w:hAnsi="Arial" w:cs="Arial"/>
            <w:color w:val="000000"/>
            <w:sz w:val="22"/>
          </w:rPr>
          <w:delText xml:space="preserve">Even </w:delText>
        </w:r>
      </w:del>
      <w:ins w:id="6" w:author="Johana Felicia" w:date="2022-11-27T14:57:00Z">
        <w:r w:rsidR="00361B92">
          <w:rPr>
            <w:rFonts w:ascii="Arial" w:eastAsia="Times New Roman" w:hAnsi="Arial" w:cs="Arial"/>
            <w:color w:val="000000"/>
            <w:sz w:val="22"/>
          </w:rPr>
          <w:t>So was</w:t>
        </w:r>
        <w:r w:rsidR="00361B92" w:rsidRPr="00F15538">
          <w:rPr>
            <w:rFonts w:ascii="Arial" w:eastAsia="Times New Roman" w:hAnsi="Arial" w:cs="Arial"/>
            <w:color w:val="000000"/>
            <w:sz w:val="22"/>
          </w:rPr>
          <w:t xml:space="preserve"> </w:t>
        </w:r>
      </w:ins>
      <w:r w:rsidRPr="00F15538">
        <w:rPr>
          <w:rFonts w:ascii="Arial" w:eastAsia="Times New Roman" w:hAnsi="Arial" w:cs="Arial"/>
          <w:color w:val="000000"/>
          <w:sz w:val="22"/>
        </w:rPr>
        <w:t>a simple hangout with friends on a weekend</w:t>
      </w:r>
      <w:del w:id="7" w:author="Johana Felicia" w:date="2022-11-27T14:56:00Z">
        <w:r w:rsidRPr="00F15538" w:rsidDel="00361B92">
          <w:rPr>
            <w:rFonts w:ascii="Arial" w:eastAsia="Times New Roman" w:hAnsi="Arial" w:cs="Arial"/>
            <w:color w:val="000000"/>
            <w:sz w:val="22"/>
          </w:rPr>
          <w:delText xml:space="preserve"> is something that is </w:delText>
        </w:r>
      </w:del>
      <w:del w:id="8" w:author="Johana Felicia" w:date="2022-11-27T14:49:00Z">
        <w:r w:rsidRPr="00F15538" w:rsidDel="00361B92">
          <w:rPr>
            <w:rFonts w:ascii="Arial" w:eastAsia="Times New Roman" w:hAnsi="Arial" w:cs="Arial"/>
            <w:color w:val="000000"/>
            <w:sz w:val="22"/>
          </w:rPr>
          <w:delText>hardly earned</w:delText>
        </w:r>
      </w:del>
      <w:r w:rsidRPr="00F15538">
        <w:rPr>
          <w:rFonts w:ascii="Arial" w:eastAsia="Times New Roman" w:hAnsi="Arial" w:cs="Arial"/>
          <w:color w:val="000000"/>
          <w:sz w:val="22"/>
        </w:rPr>
        <w:t xml:space="preserve">. “Enough! No is a no, stop asking why.” Inferring from her tone and diction, it seems impossible to persuade my mom. Maybe, if I appealed to my mom differently, she would let me. I put on my thinking cap and the wheel of creativity </w:t>
      </w:r>
      <w:del w:id="9" w:author="Johana Felicia" w:date="2022-11-27T14:49:00Z">
        <w:r w:rsidRPr="00F15538" w:rsidDel="00361B92">
          <w:rPr>
            <w:rFonts w:ascii="Arial" w:eastAsia="Times New Roman" w:hAnsi="Arial" w:cs="Arial"/>
            <w:color w:val="000000"/>
            <w:sz w:val="22"/>
          </w:rPr>
          <w:delText>started running</w:delText>
        </w:r>
      </w:del>
      <w:ins w:id="10" w:author="Johana Felicia" w:date="2022-11-27T14:49:00Z">
        <w:r w:rsidR="00361B92">
          <w:rPr>
            <w:rFonts w:ascii="Arial" w:eastAsia="Times New Roman" w:hAnsi="Arial" w:cs="Arial"/>
            <w:color w:val="000000"/>
            <w:sz w:val="22"/>
          </w:rPr>
          <w:t>ran</w:t>
        </w:r>
      </w:ins>
      <w:r w:rsidRPr="00F15538">
        <w:rPr>
          <w:rFonts w:ascii="Arial" w:eastAsia="Times New Roman" w:hAnsi="Arial" w:cs="Arial"/>
          <w:color w:val="000000"/>
          <w:sz w:val="22"/>
        </w:rPr>
        <w:t xml:space="preserve"> across my mind</w:t>
      </w:r>
      <w:ins w:id="11" w:author="Johana Felicia" w:date="2022-11-27T14:58:00Z">
        <w:r w:rsidR="00361B92">
          <w:rPr>
            <w:rFonts w:ascii="Arial" w:eastAsia="Times New Roman" w:hAnsi="Arial" w:cs="Arial"/>
            <w:color w:val="000000"/>
            <w:sz w:val="22"/>
          </w:rPr>
          <w:t xml:space="preserve"> as </w:t>
        </w:r>
      </w:ins>
      <w:del w:id="12" w:author="Johana Felicia" w:date="2022-11-27T14:58:00Z">
        <w:r w:rsidRPr="00F15538" w:rsidDel="00361B92">
          <w:rPr>
            <w:rFonts w:ascii="Arial" w:eastAsia="Times New Roman" w:hAnsi="Arial" w:cs="Arial"/>
            <w:color w:val="000000"/>
            <w:sz w:val="22"/>
          </w:rPr>
          <w:delText xml:space="preserve">. </w:delText>
        </w:r>
      </w:del>
      <w:r w:rsidRPr="00F15538">
        <w:rPr>
          <w:rFonts w:ascii="Arial" w:eastAsia="Times New Roman" w:hAnsi="Arial" w:cs="Arial"/>
          <w:color w:val="000000"/>
          <w:sz w:val="22"/>
        </w:rPr>
        <w:t xml:space="preserve">I </w:t>
      </w:r>
      <w:del w:id="13" w:author="Johana Felicia" w:date="2022-11-27T14:58:00Z">
        <w:r w:rsidRPr="00F15538" w:rsidDel="00361B92">
          <w:rPr>
            <w:rFonts w:ascii="Arial" w:eastAsia="Times New Roman" w:hAnsi="Arial" w:cs="Arial"/>
            <w:color w:val="000000"/>
            <w:sz w:val="22"/>
          </w:rPr>
          <w:delText>started thinking</w:delText>
        </w:r>
      </w:del>
      <w:ins w:id="14" w:author="Johana Felicia" w:date="2022-11-27T14:58:00Z">
        <w:r w:rsidR="00361B92">
          <w:rPr>
            <w:rFonts w:ascii="Arial" w:eastAsia="Times New Roman" w:hAnsi="Arial" w:cs="Arial"/>
            <w:color w:val="000000"/>
            <w:sz w:val="22"/>
          </w:rPr>
          <w:t>thought</w:t>
        </w:r>
      </w:ins>
      <w:r w:rsidRPr="00F15538">
        <w:rPr>
          <w:rFonts w:ascii="Arial" w:eastAsia="Times New Roman" w:hAnsi="Arial" w:cs="Arial"/>
          <w:color w:val="000000"/>
          <w:sz w:val="22"/>
        </w:rPr>
        <w:t xml:space="preserve"> of ways to solve this enigmatic problem.</w:t>
      </w:r>
    </w:p>
    <w:p w14:paraId="6EAD2F13" w14:textId="77777777" w:rsidR="00F15538" w:rsidRPr="00F15538" w:rsidRDefault="00F15538" w:rsidP="00F15538">
      <w:pPr>
        <w:spacing w:line="240" w:lineRule="auto"/>
        <w:rPr>
          <w:rFonts w:ascii="Times New Roman" w:eastAsia="Times New Roman" w:hAnsi="Times New Roman" w:cs="Times New Roman"/>
          <w:szCs w:val="24"/>
        </w:rPr>
      </w:pPr>
    </w:p>
    <w:p w14:paraId="04F3EEF5" w14:textId="2E144D73" w:rsidR="00F15538" w:rsidRPr="00F15538" w:rsidRDefault="00F15538" w:rsidP="00F15538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F15538">
        <w:rPr>
          <w:rFonts w:ascii="Arial" w:eastAsia="Times New Roman" w:hAnsi="Arial" w:cs="Arial"/>
          <w:color w:val="000000"/>
          <w:sz w:val="22"/>
        </w:rPr>
        <w:t xml:space="preserve">First, scan, set the mood, </w:t>
      </w:r>
      <w:ins w:id="15" w:author="Johana Felicia" w:date="2022-11-27T14:50:00Z">
        <w:r w:rsidR="00361B92">
          <w:rPr>
            <w:rFonts w:ascii="Arial" w:eastAsia="Times New Roman" w:hAnsi="Arial" w:cs="Arial"/>
            <w:color w:val="000000"/>
            <w:sz w:val="22"/>
          </w:rPr>
          <w:t xml:space="preserve">and </w:t>
        </w:r>
      </w:ins>
      <w:r w:rsidRPr="00F15538">
        <w:rPr>
          <w:rFonts w:ascii="Arial" w:eastAsia="Times New Roman" w:hAnsi="Arial" w:cs="Arial"/>
          <w:color w:val="000000"/>
          <w:sz w:val="22"/>
        </w:rPr>
        <w:t xml:space="preserve">then negotiate. Three simple steps I learned from the TV series Suits. However, applying it is not as easy as it seems. I attempted to entertain my mom by either telling her funny stories </w:t>
      </w:r>
      <w:del w:id="16" w:author="Johana Felicia" w:date="2022-11-27T14:51:00Z">
        <w:r w:rsidRPr="00F15538" w:rsidDel="00361B92">
          <w:rPr>
            <w:rFonts w:ascii="Arial" w:eastAsia="Times New Roman" w:hAnsi="Arial" w:cs="Arial"/>
            <w:color w:val="000000"/>
            <w:sz w:val="22"/>
          </w:rPr>
          <w:delText>of</w:delText>
        </w:r>
      </w:del>
      <w:ins w:id="17" w:author="Johana Felicia" w:date="2022-11-27T14:51:00Z">
        <w:r w:rsidR="00361B92">
          <w:rPr>
            <w:rFonts w:ascii="Arial" w:eastAsia="Times New Roman" w:hAnsi="Arial" w:cs="Arial"/>
            <w:color w:val="000000"/>
            <w:sz w:val="22"/>
          </w:rPr>
          <w:t>about</w:t>
        </w:r>
      </w:ins>
      <w:r w:rsidRPr="00F15538">
        <w:rPr>
          <w:rFonts w:ascii="Arial" w:eastAsia="Times New Roman" w:hAnsi="Arial" w:cs="Arial"/>
          <w:color w:val="000000"/>
          <w:sz w:val="22"/>
        </w:rPr>
        <w:t xml:space="preserve"> my friends at school or being attentive </w:t>
      </w:r>
      <w:del w:id="18" w:author="Johana Felicia" w:date="2022-11-27T14:51:00Z">
        <w:r w:rsidRPr="00F15538" w:rsidDel="00361B92">
          <w:rPr>
            <w:rFonts w:ascii="Arial" w:eastAsia="Times New Roman" w:hAnsi="Arial" w:cs="Arial"/>
            <w:color w:val="000000"/>
            <w:sz w:val="22"/>
          </w:rPr>
          <w:delText>of</w:delText>
        </w:r>
      </w:del>
      <w:ins w:id="19" w:author="Johana Felicia" w:date="2022-11-27T14:51:00Z">
        <w:r w:rsidR="00361B92">
          <w:rPr>
            <w:rFonts w:ascii="Arial" w:eastAsia="Times New Roman" w:hAnsi="Arial" w:cs="Arial"/>
            <w:color w:val="000000"/>
            <w:sz w:val="22"/>
          </w:rPr>
          <w:t>to</w:t>
        </w:r>
      </w:ins>
      <w:r w:rsidRPr="00F15538">
        <w:rPr>
          <w:rFonts w:ascii="Arial" w:eastAsia="Times New Roman" w:hAnsi="Arial" w:cs="Arial"/>
          <w:color w:val="000000"/>
          <w:sz w:val="22"/>
        </w:rPr>
        <w:t xml:space="preserve"> her needs because </w:t>
      </w:r>
      <w:proofErr w:type="spellStart"/>
      <w:r w:rsidRPr="00F15538">
        <w:rPr>
          <w:rFonts w:ascii="Arial" w:eastAsia="Times New Roman" w:hAnsi="Arial" w:cs="Arial"/>
          <w:color w:val="000000"/>
          <w:sz w:val="22"/>
        </w:rPr>
        <w:t>humor</w:t>
      </w:r>
      <w:proofErr w:type="spellEnd"/>
      <w:r w:rsidRPr="00F15538">
        <w:rPr>
          <w:rFonts w:ascii="Arial" w:eastAsia="Times New Roman" w:hAnsi="Arial" w:cs="Arial"/>
          <w:color w:val="000000"/>
          <w:sz w:val="22"/>
        </w:rPr>
        <w:t xml:space="preserve"> and attention </w:t>
      </w:r>
      <w:del w:id="20" w:author="Johana Felicia" w:date="2022-11-27T14:51:00Z">
        <w:r w:rsidRPr="00F15538" w:rsidDel="00361B92">
          <w:rPr>
            <w:rFonts w:ascii="Arial" w:eastAsia="Times New Roman" w:hAnsi="Arial" w:cs="Arial"/>
            <w:color w:val="000000"/>
            <w:sz w:val="22"/>
          </w:rPr>
          <w:delText>is</w:delText>
        </w:r>
      </w:del>
      <w:ins w:id="21" w:author="Johana Felicia" w:date="2022-11-27T14:51:00Z">
        <w:r w:rsidR="00361B92">
          <w:rPr>
            <w:rFonts w:ascii="Arial" w:eastAsia="Times New Roman" w:hAnsi="Arial" w:cs="Arial"/>
            <w:color w:val="000000"/>
            <w:sz w:val="22"/>
          </w:rPr>
          <w:t>are</w:t>
        </w:r>
      </w:ins>
      <w:r w:rsidRPr="00F15538">
        <w:rPr>
          <w:rFonts w:ascii="Arial" w:eastAsia="Times New Roman" w:hAnsi="Arial" w:cs="Arial"/>
          <w:color w:val="000000"/>
          <w:sz w:val="22"/>
        </w:rPr>
        <w:t xml:space="preserve"> what she likes. The moment she said yes I was thrilled. Eventually, the habit of looking for new and innovative ways to persuade my mom trained my creativity, especially in influencing and bargaining. </w:t>
      </w:r>
    </w:p>
    <w:p w14:paraId="1D22D4A5" w14:textId="77777777" w:rsidR="00F15538" w:rsidRPr="00F15538" w:rsidRDefault="00F15538" w:rsidP="00F15538">
      <w:pPr>
        <w:spacing w:line="240" w:lineRule="auto"/>
        <w:rPr>
          <w:rFonts w:ascii="Times New Roman" w:eastAsia="Times New Roman" w:hAnsi="Times New Roman" w:cs="Times New Roman"/>
          <w:szCs w:val="24"/>
        </w:rPr>
      </w:pPr>
    </w:p>
    <w:p w14:paraId="5C4474CA" w14:textId="76C0786B" w:rsidR="00F15538" w:rsidRPr="00F15538" w:rsidRDefault="00F15538" w:rsidP="00F15538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F15538">
        <w:rPr>
          <w:rFonts w:ascii="Arial" w:eastAsia="Times New Roman" w:hAnsi="Arial" w:cs="Arial"/>
          <w:color w:val="000000"/>
          <w:sz w:val="22"/>
        </w:rPr>
        <w:t xml:space="preserve">This skill expanded to other aspects of my life. On UN Day, </w:t>
      </w:r>
      <w:del w:id="22" w:author="Johana Felicia" w:date="2022-11-27T14:59:00Z">
        <w:r w:rsidRPr="00F15538" w:rsidDel="00267C10">
          <w:rPr>
            <w:rFonts w:ascii="Arial" w:eastAsia="Times New Roman" w:hAnsi="Arial" w:cs="Arial"/>
            <w:color w:val="000000"/>
            <w:sz w:val="22"/>
          </w:rPr>
          <w:delText xml:space="preserve">me </w:delText>
        </w:r>
      </w:del>
      <w:ins w:id="23" w:author="Johana Felicia" w:date="2022-11-27T14:59:00Z">
        <w:r w:rsidR="00267C10">
          <w:rPr>
            <w:rFonts w:ascii="Arial" w:eastAsia="Times New Roman" w:hAnsi="Arial" w:cs="Arial"/>
            <w:color w:val="000000"/>
            <w:sz w:val="22"/>
          </w:rPr>
          <w:t>I</w:t>
        </w:r>
        <w:r w:rsidR="00267C10" w:rsidRPr="00F15538">
          <w:rPr>
            <w:rFonts w:ascii="Arial" w:eastAsia="Times New Roman" w:hAnsi="Arial" w:cs="Arial"/>
            <w:color w:val="000000"/>
            <w:sz w:val="22"/>
          </w:rPr>
          <w:t xml:space="preserve"> </w:t>
        </w:r>
      </w:ins>
      <w:r w:rsidRPr="00F15538">
        <w:rPr>
          <w:rFonts w:ascii="Arial" w:eastAsia="Times New Roman" w:hAnsi="Arial" w:cs="Arial"/>
          <w:color w:val="000000"/>
          <w:sz w:val="22"/>
        </w:rPr>
        <w:t xml:space="preserve">and 4 other friends were </w:t>
      </w:r>
      <w:del w:id="24" w:author="Johana Felicia" w:date="2022-11-27T15:00:00Z">
        <w:r w:rsidRPr="00F15538" w:rsidDel="00267C10">
          <w:rPr>
            <w:rFonts w:ascii="Arial" w:eastAsia="Times New Roman" w:hAnsi="Arial" w:cs="Arial"/>
            <w:color w:val="000000"/>
            <w:sz w:val="22"/>
          </w:rPr>
          <w:delText>in-charge</w:delText>
        </w:r>
      </w:del>
      <w:ins w:id="25" w:author="Johana Felicia" w:date="2022-11-27T15:00:00Z">
        <w:r w:rsidR="00267C10">
          <w:rPr>
            <w:rFonts w:ascii="Arial" w:eastAsia="Times New Roman" w:hAnsi="Arial" w:cs="Arial"/>
            <w:color w:val="000000"/>
            <w:sz w:val="22"/>
          </w:rPr>
          <w:t>in charge</w:t>
        </w:r>
      </w:ins>
      <w:r w:rsidRPr="00F15538">
        <w:rPr>
          <w:rFonts w:ascii="Arial" w:eastAsia="Times New Roman" w:hAnsi="Arial" w:cs="Arial"/>
          <w:color w:val="000000"/>
          <w:sz w:val="22"/>
        </w:rPr>
        <w:t xml:space="preserve"> of selling Ghana</w:t>
      </w:r>
      <w:ins w:id="26" w:author="Johana Felicia" w:date="2022-11-27T15:00:00Z">
        <w:r w:rsidR="00267C10">
          <w:rPr>
            <w:rFonts w:ascii="Arial" w:eastAsia="Times New Roman" w:hAnsi="Arial" w:cs="Arial"/>
            <w:color w:val="000000"/>
            <w:sz w:val="22"/>
          </w:rPr>
          <w:t>ian</w:t>
        </w:r>
      </w:ins>
      <w:r w:rsidRPr="00F15538">
        <w:rPr>
          <w:rFonts w:ascii="Arial" w:eastAsia="Times New Roman" w:hAnsi="Arial" w:cs="Arial"/>
          <w:color w:val="000000"/>
          <w:sz w:val="22"/>
        </w:rPr>
        <w:t xml:space="preserve"> food to fundraise for </w:t>
      </w:r>
      <w:commentRangeStart w:id="27"/>
      <w:r w:rsidRPr="00F15538">
        <w:rPr>
          <w:rFonts w:ascii="Arial" w:eastAsia="Times New Roman" w:hAnsi="Arial" w:cs="Arial"/>
          <w:color w:val="000000"/>
          <w:sz w:val="22"/>
          <w:highlight w:val="yellow"/>
        </w:rPr>
        <w:t>xx</w:t>
      </w:r>
      <w:r w:rsidRPr="00F15538">
        <w:rPr>
          <w:rFonts w:ascii="Arial" w:eastAsia="Times New Roman" w:hAnsi="Arial" w:cs="Arial"/>
          <w:color w:val="000000"/>
          <w:sz w:val="22"/>
        </w:rPr>
        <w:t xml:space="preserve"> </w:t>
      </w:r>
      <w:commentRangeEnd w:id="27"/>
      <w:r>
        <w:rPr>
          <w:rStyle w:val="CommentReference"/>
        </w:rPr>
        <w:commentReference w:id="27"/>
      </w:r>
      <w:r w:rsidRPr="00F15538">
        <w:rPr>
          <w:rFonts w:ascii="Arial" w:eastAsia="Times New Roman" w:hAnsi="Arial" w:cs="Arial"/>
          <w:color w:val="000000"/>
          <w:sz w:val="22"/>
        </w:rPr>
        <w:t xml:space="preserve">charity. </w:t>
      </w:r>
      <w:del w:id="28" w:author="Johana Felicia" w:date="2022-11-27T15:00:00Z">
        <w:r w:rsidRPr="00F15538" w:rsidDel="00267C10">
          <w:rPr>
            <w:rFonts w:ascii="Arial" w:eastAsia="Times New Roman" w:hAnsi="Arial" w:cs="Arial"/>
            <w:color w:val="000000"/>
            <w:sz w:val="22"/>
          </w:rPr>
          <w:delText>Lots of</w:delText>
        </w:r>
      </w:del>
      <w:ins w:id="29" w:author="Johana Felicia" w:date="2022-11-27T15:00:00Z">
        <w:r w:rsidR="00267C10">
          <w:rPr>
            <w:rFonts w:ascii="Arial" w:eastAsia="Times New Roman" w:hAnsi="Arial" w:cs="Arial"/>
            <w:color w:val="000000"/>
            <w:sz w:val="22"/>
          </w:rPr>
          <w:t>Many</w:t>
        </w:r>
      </w:ins>
      <w:r w:rsidRPr="00F15538">
        <w:rPr>
          <w:rFonts w:ascii="Arial" w:eastAsia="Times New Roman" w:hAnsi="Arial" w:cs="Arial"/>
          <w:color w:val="000000"/>
          <w:sz w:val="22"/>
        </w:rPr>
        <w:t xml:space="preserve"> people visited our booths just because Ghana</w:t>
      </w:r>
      <w:ins w:id="30" w:author="Johana Felicia" w:date="2022-11-27T15:00:00Z">
        <w:r w:rsidR="00267C10">
          <w:rPr>
            <w:rFonts w:ascii="Arial" w:eastAsia="Times New Roman" w:hAnsi="Arial" w:cs="Arial"/>
            <w:color w:val="000000"/>
            <w:sz w:val="22"/>
          </w:rPr>
          <w:t>ian</w:t>
        </w:r>
      </w:ins>
      <w:r w:rsidRPr="00F15538">
        <w:rPr>
          <w:rFonts w:ascii="Arial" w:eastAsia="Times New Roman" w:hAnsi="Arial" w:cs="Arial"/>
          <w:color w:val="000000"/>
          <w:sz w:val="22"/>
        </w:rPr>
        <w:t xml:space="preserve"> food sounds interesting, but apparently not interesting enough for them to try. Nobody bought our food or drink, they </w:t>
      </w:r>
      <w:del w:id="31" w:author="Johana Felicia" w:date="2022-11-27T15:01:00Z">
        <w:r w:rsidRPr="00F15538" w:rsidDel="00267C10">
          <w:rPr>
            <w:rFonts w:ascii="Arial" w:eastAsia="Times New Roman" w:hAnsi="Arial" w:cs="Arial"/>
            <w:color w:val="000000"/>
            <w:sz w:val="22"/>
          </w:rPr>
          <w:delText>all rather bought</w:delText>
        </w:r>
      </w:del>
      <w:ins w:id="32" w:author="Johana Felicia" w:date="2022-11-27T15:01:00Z">
        <w:r w:rsidR="00267C10">
          <w:rPr>
            <w:rFonts w:ascii="Arial" w:eastAsia="Times New Roman" w:hAnsi="Arial" w:cs="Arial"/>
            <w:color w:val="000000"/>
            <w:sz w:val="22"/>
          </w:rPr>
          <w:t>preferred buying</w:t>
        </w:r>
      </w:ins>
      <w:r w:rsidRPr="00F15538">
        <w:rPr>
          <w:rFonts w:ascii="Arial" w:eastAsia="Times New Roman" w:hAnsi="Arial" w:cs="Arial"/>
          <w:color w:val="000000"/>
          <w:sz w:val="22"/>
        </w:rPr>
        <w:t xml:space="preserve"> waffles from the Belgium food stand across ours. </w:t>
      </w:r>
    </w:p>
    <w:p w14:paraId="494141B9" w14:textId="60C41352" w:rsidR="00F15538" w:rsidDel="00267C10" w:rsidRDefault="00F15538" w:rsidP="00F15538">
      <w:pPr>
        <w:spacing w:line="240" w:lineRule="auto"/>
        <w:rPr>
          <w:del w:id="33" w:author="Johana Felicia" w:date="2022-11-27T15:05:00Z"/>
          <w:rFonts w:ascii="Times New Roman" w:eastAsia="Times New Roman" w:hAnsi="Times New Roman" w:cs="Times New Roman"/>
          <w:szCs w:val="24"/>
        </w:rPr>
      </w:pPr>
    </w:p>
    <w:p w14:paraId="5D26145E" w14:textId="77777777" w:rsidR="00267C10" w:rsidRPr="00F15538" w:rsidRDefault="00267C10" w:rsidP="00F15538">
      <w:pPr>
        <w:spacing w:line="240" w:lineRule="auto"/>
        <w:rPr>
          <w:ins w:id="34" w:author="Johana Felicia" w:date="2022-11-27T15:05:00Z"/>
          <w:rFonts w:ascii="Times New Roman" w:eastAsia="Times New Roman" w:hAnsi="Times New Roman" w:cs="Times New Roman"/>
          <w:szCs w:val="24"/>
        </w:rPr>
      </w:pPr>
    </w:p>
    <w:p w14:paraId="678335F7" w14:textId="3A00DC2D" w:rsidR="00F15538" w:rsidRPr="00F15538" w:rsidRDefault="00F15538" w:rsidP="00F15538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del w:id="35" w:author="Johana Felicia" w:date="2022-11-27T15:05:00Z">
        <w:r w:rsidRPr="00F15538" w:rsidDel="00267C10">
          <w:rPr>
            <w:rFonts w:ascii="Arial" w:eastAsia="Times New Roman" w:hAnsi="Arial" w:cs="Arial"/>
            <w:color w:val="000000"/>
            <w:sz w:val="22"/>
          </w:rPr>
          <w:delText xml:space="preserve">It was 37º Celsius and </w:delText>
        </w:r>
      </w:del>
      <w:r w:rsidRPr="00F15538">
        <w:rPr>
          <w:rFonts w:ascii="Arial" w:eastAsia="Times New Roman" w:hAnsi="Arial" w:cs="Arial"/>
          <w:color w:val="000000"/>
          <w:sz w:val="22"/>
        </w:rPr>
        <w:t>I saw people carrying only heaps of food</w:t>
      </w:r>
      <w:ins w:id="36" w:author="Johana Felicia" w:date="2022-11-27T15:05:00Z">
        <w:r w:rsidR="00267C10">
          <w:rPr>
            <w:rFonts w:ascii="Arial" w:eastAsia="Times New Roman" w:hAnsi="Arial" w:cs="Arial"/>
            <w:color w:val="000000"/>
            <w:sz w:val="22"/>
          </w:rPr>
          <w:t xml:space="preserve">, so </w:t>
        </w:r>
      </w:ins>
      <w:del w:id="37" w:author="Johana Felicia" w:date="2022-11-27T15:05:00Z">
        <w:r w:rsidRPr="00F15538" w:rsidDel="00267C10">
          <w:rPr>
            <w:rFonts w:ascii="Arial" w:eastAsia="Times New Roman" w:hAnsi="Arial" w:cs="Arial"/>
            <w:color w:val="000000"/>
            <w:sz w:val="22"/>
          </w:rPr>
          <w:delText xml:space="preserve">. </w:delText>
        </w:r>
      </w:del>
      <w:r w:rsidRPr="00F15538">
        <w:rPr>
          <w:rFonts w:ascii="Arial" w:eastAsia="Times New Roman" w:hAnsi="Arial" w:cs="Arial"/>
          <w:color w:val="000000"/>
          <w:sz w:val="22"/>
        </w:rPr>
        <w:t xml:space="preserve">I decided to approach them differently. “Ms, I see a lot of food but no drink. Are you sure you don’t </w:t>
      </w:r>
      <w:proofErr w:type="spellStart"/>
      <w:r w:rsidRPr="00F15538">
        <w:rPr>
          <w:rFonts w:ascii="Arial" w:eastAsia="Times New Roman" w:hAnsi="Arial" w:cs="Arial"/>
          <w:color w:val="000000"/>
          <w:sz w:val="22"/>
        </w:rPr>
        <w:t>wanna</w:t>
      </w:r>
      <w:proofErr w:type="spellEnd"/>
      <w:r w:rsidRPr="00F15538">
        <w:rPr>
          <w:rFonts w:ascii="Arial" w:eastAsia="Times New Roman" w:hAnsi="Arial" w:cs="Arial"/>
          <w:color w:val="000000"/>
          <w:sz w:val="22"/>
        </w:rPr>
        <w:t xml:space="preserve"> try our special drink, </w:t>
      </w:r>
      <w:proofErr w:type="spellStart"/>
      <w:r w:rsidRPr="00F15538">
        <w:rPr>
          <w:rFonts w:ascii="Arial" w:eastAsia="Times New Roman" w:hAnsi="Arial" w:cs="Arial"/>
          <w:color w:val="000000"/>
          <w:sz w:val="22"/>
        </w:rPr>
        <w:t>Bissap</w:t>
      </w:r>
      <w:proofErr w:type="spellEnd"/>
      <w:r w:rsidRPr="00F15538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F15538">
        <w:rPr>
          <w:rFonts w:ascii="Arial" w:eastAsia="Times New Roman" w:hAnsi="Arial" w:cs="Arial"/>
          <w:color w:val="000000"/>
          <w:sz w:val="22"/>
        </w:rPr>
        <w:t>Sobolo</w:t>
      </w:r>
      <w:proofErr w:type="spellEnd"/>
      <w:r w:rsidRPr="00F15538">
        <w:rPr>
          <w:rFonts w:ascii="Arial" w:eastAsia="Times New Roman" w:hAnsi="Arial" w:cs="Arial"/>
          <w:color w:val="000000"/>
          <w:sz w:val="22"/>
        </w:rPr>
        <w:t xml:space="preserve">, for only IDR10,000?” Realizing I was right, they stopped to buy our drinks. </w:t>
      </w:r>
      <w:del w:id="38" w:author="Johana Felicia" w:date="2022-11-27T15:05:00Z">
        <w:r w:rsidRPr="00F15538" w:rsidDel="00267C10">
          <w:rPr>
            <w:rFonts w:ascii="Arial" w:eastAsia="Times New Roman" w:hAnsi="Arial" w:cs="Arial"/>
            <w:color w:val="000000"/>
            <w:sz w:val="22"/>
          </w:rPr>
          <w:delText xml:space="preserve">More and </w:delText>
        </w:r>
      </w:del>
      <w:ins w:id="39" w:author="Johana Felicia" w:date="2022-11-27T15:05:00Z">
        <w:r w:rsidR="00267C10">
          <w:rPr>
            <w:rFonts w:ascii="Arial" w:eastAsia="Times New Roman" w:hAnsi="Arial" w:cs="Arial"/>
            <w:color w:val="000000"/>
            <w:sz w:val="22"/>
          </w:rPr>
          <w:t>M</w:t>
        </w:r>
      </w:ins>
      <w:del w:id="40" w:author="Johana Felicia" w:date="2022-11-27T15:05:00Z">
        <w:r w:rsidRPr="00F15538" w:rsidDel="00267C10">
          <w:rPr>
            <w:rFonts w:ascii="Arial" w:eastAsia="Times New Roman" w:hAnsi="Arial" w:cs="Arial"/>
            <w:color w:val="000000"/>
            <w:sz w:val="22"/>
          </w:rPr>
          <w:delText>m</w:delText>
        </w:r>
      </w:del>
      <w:r w:rsidRPr="00F15538">
        <w:rPr>
          <w:rFonts w:ascii="Arial" w:eastAsia="Times New Roman" w:hAnsi="Arial" w:cs="Arial"/>
          <w:color w:val="000000"/>
          <w:sz w:val="22"/>
        </w:rPr>
        <w:t>ore people started coming to our stand to try our “unique, refreshing, and special drink” the way I market it. Seeing that my hands are working non-stop to serve people drinks, I persuaded them to buy our snacks as well.</w:t>
      </w:r>
    </w:p>
    <w:p w14:paraId="2FBA23D1" w14:textId="77777777" w:rsidR="00F15538" w:rsidRPr="00F15538" w:rsidRDefault="00F15538" w:rsidP="00F15538">
      <w:pPr>
        <w:spacing w:line="240" w:lineRule="auto"/>
        <w:rPr>
          <w:rFonts w:ascii="Times New Roman" w:eastAsia="Times New Roman" w:hAnsi="Times New Roman" w:cs="Times New Roman"/>
          <w:szCs w:val="24"/>
        </w:rPr>
      </w:pPr>
    </w:p>
    <w:p w14:paraId="12FCCFA9" w14:textId="6269CF20" w:rsidR="00F15538" w:rsidRPr="00F15538" w:rsidRDefault="00F15538" w:rsidP="00F15538">
      <w:pPr>
        <w:spacing w:line="240" w:lineRule="auto"/>
        <w:rPr>
          <w:rFonts w:ascii="Times New Roman" w:eastAsia="Times New Roman" w:hAnsi="Times New Roman" w:cs="Times New Roman"/>
          <w:szCs w:val="24"/>
          <w:highlight w:val="yellow"/>
        </w:rPr>
      </w:pPr>
      <w:r w:rsidRPr="00F15538">
        <w:rPr>
          <w:rFonts w:ascii="Arial" w:eastAsia="Times New Roman" w:hAnsi="Arial" w:cs="Arial"/>
          <w:color w:val="000000"/>
          <w:sz w:val="22"/>
        </w:rPr>
        <w:t xml:space="preserve">Not long after that, our stand was empty. We’re sold out! </w:t>
      </w:r>
      <w:del w:id="41" w:author="Johana Felicia" w:date="2022-11-27T15:08:00Z">
        <w:r w:rsidRPr="00F15538" w:rsidDel="00267C10">
          <w:rPr>
            <w:rFonts w:ascii="Arial" w:eastAsia="Times New Roman" w:hAnsi="Arial" w:cs="Arial"/>
            <w:color w:val="000000"/>
            <w:sz w:val="22"/>
          </w:rPr>
          <w:delText xml:space="preserve">The whole Ghana team was delighted </w:delText>
        </w:r>
      </w:del>
      <w:del w:id="42" w:author="Johana Felicia" w:date="2022-11-27T15:06:00Z">
        <w:r w:rsidRPr="00F15538" w:rsidDel="00267C10">
          <w:rPr>
            <w:rFonts w:ascii="Arial" w:eastAsia="Times New Roman" w:hAnsi="Arial" w:cs="Arial"/>
            <w:color w:val="000000"/>
            <w:sz w:val="22"/>
          </w:rPr>
          <w:delText>in</w:delText>
        </w:r>
      </w:del>
      <w:del w:id="43" w:author="Johana Felicia" w:date="2022-11-27T15:08:00Z">
        <w:r w:rsidRPr="00F15538" w:rsidDel="00267C10">
          <w:rPr>
            <w:rFonts w:ascii="Arial" w:eastAsia="Times New Roman" w:hAnsi="Arial" w:cs="Arial"/>
            <w:color w:val="000000"/>
            <w:sz w:val="22"/>
          </w:rPr>
          <w:delText xml:space="preserve"> our success. “You were so convincing earlier. We wouldn’t have done it without your cleverness!” </w:delText>
        </w:r>
      </w:del>
      <w:r w:rsidRPr="00F15538">
        <w:rPr>
          <w:rFonts w:ascii="Arial" w:eastAsia="Times New Roman" w:hAnsi="Arial" w:cs="Arial"/>
          <w:color w:val="000000"/>
          <w:sz w:val="22"/>
        </w:rPr>
        <w:t xml:space="preserve">We ended up gathering </w:t>
      </w:r>
      <w:commentRangeStart w:id="44"/>
      <w:proofErr w:type="spellStart"/>
      <w:r w:rsidRPr="00F15538">
        <w:rPr>
          <w:rFonts w:ascii="Arial" w:eastAsia="Times New Roman" w:hAnsi="Arial" w:cs="Arial"/>
          <w:color w:val="000000"/>
          <w:sz w:val="22"/>
          <w:highlight w:val="yellow"/>
        </w:rPr>
        <w:t>IDRxxxx</w:t>
      </w:r>
      <w:proofErr w:type="spellEnd"/>
      <w:r w:rsidRPr="00F15538">
        <w:rPr>
          <w:rFonts w:ascii="Arial" w:eastAsia="Times New Roman" w:hAnsi="Arial" w:cs="Arial"/>
          <w:color w:val="000000"/>
          <w:sz w:val="22"/>
        </w:rPr>
        <w:t xml:space="preserve"> </w:t>
      </w:r>
      <w:commentRangeEnd w:id="44"/>
      <w:r>
        <w:rPr>
          <w:rStyle w:val="CommentReference"/>
        </w:rPr>
        <w:commentReference w:id="44"/>
      </w:r>
      <w:r w:rsidRPr="00F15538">
        <w:rPr>
          <w:rFonts w:ascii="Arial" w:eastAsia="Times New Roman" w:hAnsi="Arial" w:cs="Arial"/>
          <w:color w:val="000000"/>
          <w:sz w:val="22"/>
        </w:rPr>
        <w:t xml:space="preserve">and donating all of it to </w:t>
      </w:r>
      <w:proofErr w:type="spellStart"/>
      <w:r w:rsidRPr="00F15538">
        <w:rPr>
          <w:rFonts w:ascii="Arial" w:eastAsia="Times New Roman" w:hAnsi="Arial" w:cs="Arial"/>
          <w:color w:val="000000"/>
          <w:sz w:val="22"/>
          <w:highlight w:val="yellow"/>
        </w:rPr>
        <w:t>xxxx</w:t>
      </w:r>
      <w:proofErr w:type="spellEnd"/>
      <w:r w:rsidRPr="00F15538">
        <w:rPr>
          <w:rFonts w:ascii="Arial" w:eastAsia="Times New Roman" w:hAnsi="Arial" w:cs="Arial"/>
          <w:color w:val="000000"/>
          <w:sz w:val="22"/>
        </w:rPr>
        <w:t xml:space="preserve">. My weekly persuading training ended up making a great impact for </w:t>
      </w:r>
      <w:commentRangeStart w:id="45"/>
      <w:r w:rsidRPr="00F15538">
        <w:rPr>
          <w:rFonts w:ascii="Arial" w:eastAsia="Times New Roman" w:hAnsi="Arial" w:cs="Arial"/>
          <w:color w:val="000000"/>
          <w:sz w:val="22"/>
          <w:highlight w:val="yellow"/>
        </w:rPr>
        <w:t>xxx</w:t>
      </w:r>
      <w:commentRangeEnd w:id="45"/>
      <w:r w:rsidR="00D800CB">
        <w:rPr>
          <w:rStyle w:val="CommentReference"/>
        </w:rPr>
        <w:commentReference w:id="45"/>
      </w:r>
      <w:r w:rsidRPr="00F15538">
        <w:rPr>
          <w:rFonts w:ascii="Arial" w:eastAsia="Times New Roman" w:hAnsi="Arial" w:cs="Arial"/>
          <w:color w:val="000000"/>
          <w:sz w:val="22"/>
        </w:rPr>
        <w:t>. </w:t>
      </w:r>
    </w:p>
    <w:p w14:paraId="521EDC13" w14:textId="77777777" w:rsidR="00267C10" w:rsidRDefault="00267C10">
      <w:pPr>
        <w:spacing w:after="160" w:line="259" w:lineRule="auto"/>
        <w:rPr>
          <w:rFonts w:ascii="Arial" w:eastAsia="Times New Roman" w:hAnsi="Arial" w:cs="Arial"/>
          <w:color w:val="000000"/>
          <w:sz w:val="22"/>
          <w:u w:val="single"/>
        </w:rPr>
      </w:pPr>
    </w:p>
    <w:p w14:paraId="7585C67A" w14:textId="054F0D4C" w:rsidR="00267C10" w:rsidDel="00267C10" w:rsidRDefault="00267C10">
      <w:pPr>
        <w:spacing w:after="160" w:line="259" w:lineRule="auto"/>
        <w:rPr>
          <w:del w:id="46" w:author="Johana Felicia" w:date="2022-11-27T15:08:00Z"/>
          <w:rFonts w:ascii="Arial" w:eastAsia="Times New Roman" w:hAnsi="Arial" w:cs="Arial"/>
          <w:color w:val="000000"/>
          <w:sz w:val="22"/>
        </w:rPr>
      </w:pPr>
      <w:del w:id="47" w:author="Johana Felicia" w:date="2022-11-27T15:08:00Z">
        <w:r w:rsidDel="00267C10">
          <w:rPr>
            <w:rFonts w:ascii="Arial" w:eastAsia="Times New Roman" w:hAnsi="Arial" w:cs="Arial"/>
            <w:color w:val="000000"/>
            <w:sz w:val="22"/>
          </w:rPr>
          <w:delText xml:space="preserve">Hi Rebekah, </w:delText>
        </w:r>
      </w:del>
    </w:p>
    <w:p w14:paraId="173A0A31" w14:textId="44BDCF90" w:rsidR="00F15538" w:rsidRDefault="00267C10">
      <w:pPr>
        <w:spacing w:after="160" w:line="259" w:lineRule="auto"/>
        <w:rPr>
          <w:rFonts w:ascii="Arial" w:eastAsia="Times New Roman" w:hAnsi="Arial" w:cs="Arial"/>
          <w:color w:val="000000"/>
          <w:sz w:val="22"/>
          <w:u w:val="single"/>
        </w:rPr>
      </w:pPr>
      <w:del w:id="48" w:author="Johana Felicia" w:date="2022-11-27T15:08:00Z">
        <w:r w:rsidDel="00267C10">
          <w:rPr>
            <w:rFonts w:ascii="Arial" w:eastAsia="Times New Roman" w:hAnsi="Arial" w:cs="Arial"/>
            <w:color w:val="000000"/>
            <w:sz w:val="22"/>
          </w:rPr>
          <w:delText xml:space="preserve">I think this was </w:delText>
        </w:r>
      </w:del>
      <w:r w:rsidR="00F15538">
        <w:rPr>
          <w:rFonts w:ascii="Arial" w:eastAsia="Times New Roman" w:hAnsi="Arial" w:cs="Arial"/>
          <w:color w:val="000000"/>
          <w:sz w:val="22"/>
          <w:u w:val="single"/>
        </w:rPr>
        <w:br w:type="page"/>
      </w:r>
    </w:p>
    <w:p w14:paraId="67FEB91B" w14:textId="2662740D" w:rsidR="00F15538" w:rsidRPr="00F15538" w:rsidRDefault="00F15538" w:rsidP="00F15538">
      <w:pPr>
        <w:spacing w:before="75" w:after="2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538">
        <w:rPr>
          <w:rFonts w:ascii="Arial" w:eastAsia="Times New Roman" w:hAnsi="Arial" w:cs="Arial"/>
          <w:b/>
          <w:bCs/>
          <w:color w:val="000000"/>
          <w:sz w:val="22"/>
        </w:rPr>
        <w:lastRenderedPageBreak/>
        <w:t>Describe the most significant challenge you have faced and the steps you have taken to overcome this challenge. How has this challenge affected your academic achievement?</w:t>
      </w:r>
    </w:p>
    <w:p w14:paraId="32103253" w14:textId="57375461" w:rsidR="00F15538" w:rsidRPr="00F15538" w:rsidRDefault="00F15538" w:rsidP="00F15538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del w:id="49" w:author="Johana Felicia" w:date="2022-11-27T15:15:00Z">
        <w:r w:rsidRPr="00F15538" w:rsidDel="00D800CB">
          <w:rPr>
            <w:rFonts w:ascii="Arial" w:eastAsia="Times New Roman" w:hAnsi="Arial" w:cs="Arial"/>
            <w:color w:val="000000"/>
            <w:sz w:val="22"/>
          </w:rPr>
          <w:delText xml:space="preserve">The child-like side of me shines as I was walking in the kids’ section of Zara. </w:delText>
        </w:r>
      </w:del>
      <w:r w:rsidRPr="00F15538">
        <w:rPr>
          <w:rFonts w:ascii="Arial" w:eastAsia="Times New Roman" w:hAnsi="Arial" w:cs="Arial"/>
          <w:color w:val="000000"/>
          <w:sz w:val="22"/>
        </w:rPr>
        <w:t xml:space="preserve">Who knows being just 15 cm shorter than the average height feels like I’m living in a different dimension. Looking straight at people’s shoulders instead of their heads, having the fear of getting stepped on during concerts, being called tiny and worst of all–being looked down </w:t>
      </w:r>
      <w:ins w:id="50" w:author="Johana Felicia" w:date="2022-11-27T15:16:00Z">
        <w:r w:rsidR="00D800CB">
          <w:rPr>
            <w:rFonts w:ascii="Arial" w:eastAsia="Times New Roman" w:hAnsi="Arial" w:cs="Arial"/>
            <w:color w:val="000000"/>
            <w:sz w:val="22"/>
          </w:rPr>
          <w:t xml:space="preserve">on </w:t>
        </w:r>
      </w:ins>
      <w:r w:rsidRPr="00F15538">
        <w:rPr>
          <w:rFonts w:ascii="Arial" w:eastAsia="Times New Roman" w:hAnsi="Arial" w:cs="Arial"/>
          <w:color w:val="000000"/>
          <w:sz w:val="22"/>
        </w:rPr>
        <w:t>both literally and figuratively. </w:t>
      </w:r>
    </w:p>
    <w:p w14:paraId="32677B1C" w14:textId="77777777" w:rsidR="00F15538" w:rsidRPr="00F15538" w:rsidRDefault="00F15538" w:rsidP="00F15538">
      <w:pPr>
        <w:spacing w:line="240" w:lineRule="auto"/>
        <w:rPr>
          <w:rFonts w:ascii="Times New Roman" w:eastAsia="Times New Roman" w:hAnsi="Times New Roman" w:cs="Times New Roman"/>
          <w:szCs w:val="24"/>
        </w:rPr>
      </w:pPr>
    </w:p>
    <w:p w14:paraId="46EABCA9" w14:textId="6EDBE668" w:rsidR="00F15538" w:rsidRPr="00F15538" w:rsidRDefault="00F15538" w:rsidP="00F15538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commentRangeStart w:id="51"/>
      <w:r w:rsidRPr="00F15538">
        <w:rPr>
          <w:rFonts w:ascii="Arial" w:eastAsia="Times New Roman" w:hAnsi="Arial" w:cs="Arial"/>
          <w:color w:val="000000"/>
          <w:sz w:val="22"/>
        </w:rPr>
        <w:t>Seventh grade was when it all started. Feels like all my friends turned into skyscrapers overnight. “</w:t>
      </w:r>
      <w:proofErr w:type="spellStart"/>
      <w:r w:rsidRPr="00F15538">
        <w:rPr>
          <w:rFonts w:ascii="Arial" w:eastAsia="Times New Roman" w:hAnsi="Arial" w:cs="Arial"/>
          <w:color w:val="000000"/>
          <w:sz w:val="22"/>
        </w:rPr>
        <w:t>Bek</w:t>
      </w:r>
      <w:proofErr w:type="spellEnd"/>
      <w:r w:rsidRPr="00F15538">
        <w:rPr>
          <w:rFonts w:ascii="Arial" w:eastAsia="Times New Roman" w:hAnsi="Arial" w:cs="Arial"/>
          <w:color w:val="000000"/>
          <w:sz w:val="22"/>
        </w:rPr>
        <w:t>, why are you so short now?”</w:t>
      </w:r>
      <w:del w:id="52" w:author="Johana Felicia" w:date="2022-11-27T15:17:00Z">
        <w:r w:rsidRPr="00F15538" w:rsidDel="00D800CB">
          <w:rPr>
            <w:rFonts w:ascii="Arial" w:eastAsia="Times New Roman" w:hAnsi="Arial" w:cs="Arial"/>
            <w:color w:val="000000"/>
            <w:sz w:val="22"/>
          </w:rPr>
          <w:delText xml:space="preserve"> my friend</w:delText>
        </w:r>
      </w:del>
      <w:ins w:id="53" w:author="Johana Felicia" w:date="2022-11-27T15:17:00Z">
        <w:r w:rsidR="00D800CB">
          <w:rPr>
            <w:rFonts w:ascii="Arial" w:eastAsia="Times New Roman" w:hAnsi="Arial" w:cs="Arial"/>
            <w:color w:val="000000"/>
            <w:sz w:val="22"/>
          </w:rPr>
          <w:t>,</w:t>
        </w:r>
      </w:ins>
      <w:del w:id="54" w:author="Johana Felicia" w:date="2022-11-27T15:17:00Z">
        <w:r w:rsidRPr="00F15538" w:rsidDel="00D800CB">
          <w:rPr>
            <w:rFonts w:ascii="Arial" w:eastAsia="Times New Roman" w:hAnsi="Arial" w:cs="Arial"/>
            <w:color w:val="000000"/>
            <w:sz w:val="22"/>
          </w:rPr>
          <w:delText>,</w:delText>
        </w:r>
      </w:del>
      <w:r w:rsidRPr="00F15538">
        <w:rPr>
          <w:rFonts w:ascii="Arial" w:eastAsia="Times New Roman" w:hAnsi="Arial" w:cs="Arial"/>
          <w:color w:val="000000"/>
          <w:sz w:val="22"/>
        </w:rPr>
        <w:t xml:space="preserve"> Jonathan</w:t>
      </w:r>
      <w:ins w:id="55" w:author="Johana Felicia" w:date="2022-11-27T15:17:00Z">
        <w:r w:rsidR="00D800CB">
          <w:rPr>
            <w:rFonts w:ascii="Arial" w:eastAsia="Times New Roman" w:hAnsi="Arial" w:cs="Arial"/>
            <w:color w:val="000000"/>
            <w:sz w:val="22"/>
          </w:rPr>
          <w:t>, my friend,</w:t>
        </w:r>
      </w:ins>
      <w:r w:rsidRPr="00F15538">
        <w:rPr>
          <w:rFonts w:ascii="Arial" w:eastAsia="Times New Roman" w:hAnsi="Arial" w:cs="Arial"/>
          <w:color w:val="000000"/>
          <w:sz w:val="22"/>
        </w:rPr>
        <w:t xml:space="preserve"> said while rubbing my head. At first</w:t>
      </w:r>
      <w:ins w:id="56" w:author="Johana Felicia" w:date="2022-11-27T15:17:00Z">
        <w:r w:rsidR="00D800CB">
          <w:rPr>
            <w:rFonts w:ascii="Arial" w:eastAsia="Times New Roman" w:hAnsi="Arial" w:cs="Arial"/>
            <w:color w:val="000000"/>
            <w:sz w:val="22"/>
          </w:rPr>
          <w:t>,</w:t>
        </w:r>
      </w:ins>
      <w:r w:rsidRPr="00F15538">
        <w:rPr>
          <w:rFonts w:ascii="Arial" w:eastAsia="Times New Roman" w:hAnsi="Arial" w:cs="Arial"/>
          <w:color w:val="000000"/>
          <w:sz w:val="22"/>
        </w:rPr>
        <w:t xml:space="preserve"> it was merely a physical joke which I found funny. However, over </w:t>
      </w:r>
      <w:del w:id="57" w:author="Johana Felicia" w:date="2022-11-27T15:17:00Z">
        <w:r w:rsidRPr="00F15538" w:rsidDel="00D800CB">
          <w:rPr>
            <w:rFonts w:ascii="Arial" w:eastAsia="Times New Roman" w:hAnsi="Arial" w:cs="Arial"/>
            <w:color w:val="000000"/>
            <w:sz w:val="22"/>
          </w:rPr>
          <w:delText xml:space="preserve">the course of </w:delText>
        </w:r>
      </w:del>
      <w:r w:rsidRPr="00F15538">
        <w:rPr>
          <w:rFonts w:ascii="Arial" w:eastAsia="Times New Roman" w:hAnsi="Arial" w:cs="Arial"/>
          <w:color w:val="000000"/>
          <w:sz w:val="22"/>
        </w:rPr>
        <w:t xml:space="preserve">time, the taller my friends grew, the more they looked down on me. “Shut up, </w:t>
      </w:r>
      <w:proofErr w:type="spellStart"/>
      <w:r w:rsidRPr="00F15538">
        <w:rPr>
          <w:rFonts w:ascii="Arial" w:eastAsia="Times New Roman" w:hAnsi="Arial" w:cs="Arial"/>
          <w:color w:val="000000"/>
          <w:sz w:val="22"/>
        </w:rPr>
        <w:t>Bek</w:t>
      </w:r>
      <w:proofErr w:type="spellEnd"/>
      <w:r w:rsidRPr="00F15538">
        <w:rPr>
          <w:rFonts w:ascii="Arial" w:eastAsia="Times New Roman" w:hAnsi="Arial" w:cs="Arial"/>
          <w:color w:val="000000"/>
          <w:sz w:val="22"/>
        </w:rPr>
        <w:t xml:space="preserve">! You’re literally a midget.” Height-related insults were often thrown at me as I gave my opinion or insights in a discussion among my friends. At times, even when I know I’m right, they would just disregard my statements and continue talking. </w:t>
      </w:r>
      <w:del w:id="58" w:author="Johana Felicia" w:date="2022-11-27T15:19:00Z">
        <w:r w:rsidRPr="00F15538" w:rsidDel="00D800CB">
          <w:rPr>
            <w:rFonts w:ascii="Arial" w:eastAsia="Times New Roman" w:hAnsi="Arial" w:cs="Arial"/>
            <w:color w:val="000000"/>
            <w:sz w:val="22"/>
          </w:rPr>
          <w:delText xml:space="preserve">One time, my friends didn’t bother listening to me when I corrected their viewpoints on public and private highschools in Jakarta. </w:delText>
        </w:r>
      </w:del>
      <w:r w:rsidRPr="00F15538">
        <w:rPr>
          <w:rFonts w:ascii="Arial" w:eastAsia="Times New Roman" w:hAnsi="Arial" w:cs="Arial"/>
          <w:color w:val="000000"/>
          <w:sz w:val="22"/>
        </w:rPr>
        <w:t>However, when my other friend expressed the same opinion that I had, they were much more understanding and they were willing to change their minds. Things like this happened multiple times to the point it made me feel small and insignificant.  </w:t>
      </w:r>
      <w:commentRangeEnd w:id="51"/>
      <w:r w:rsidR="003E5523">
        <w:rPr>
          <w:rStyle w:val="CommentReference"/>
        </w:rPr>
        <w:commentReference w:id="51"/>
      </w:r>
    </w:p>
    <w:p w14:paraId="365470EB" w14:textId="77777777" w:rsidR="00F15538" w:rsidRPr="00F15538" w:rsidRDefault="00F15538" w:rsidP="00F15538">
      <w:pPr>
        <w:spacing w:line="240" w:lineRule="auto"/>
        <w:rPr>
          <w:rFonts w:ascii="Times New Roman" w:eastAsia="Times New Roman" w:hAnsi="Times New Roman" w:cs="Times New Roman"/>
          <w:szCs w:val="24"/>
        </w:rPr>
      </w:pPr>
    </w:p>
    <w:p w14:paraId="607CB2D2" w14:textId="68B67C23" w:rsidR="00F15538" w:rsidRPr="00F15538" w:rsidRDefault="00F15538" w:rsidP="00F15538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F15538">
        <w:rPr>
          <w:rFonts w:ascii="Arial" w:eastAsia="Times New Roman" w:hAnsi="Arial" w:cs="Arial"/>
          <w:color w:val="000000"/>
          <w:sz w:val="22"/>
        </w:rPr>
        <w:t>The things I sa</w:t>
      </w:r>
      <w:ins w:id="59" w:author="Johana Felicia" w:date="2022-11-27T15:19:00Z">
        <w:r w:rsidR="003E5523">
          <w:rPr>
            <w:rFonts w:ascii="Arial" w:eastAsia="Times New Roman" w:hAnsi="Arial" w:cs="Arial"/>
            <w:color w:val="000000"/>
            <w:sz w:val="22"/>
          </w:rPr>
          <w:t>id</w:t>
        </w:r>
      </w:ins>
      <w:del w:id="60" w:author="Johana Felicia" w:date="2022-11-27T15:19:00Z">
        <w:r w:rsidRPr="00F15538" w:rsidDel="003E5523">
          <w:rPr>
            <w:rFonts w:ascii="Arial" w:eastAsia="Times New Roman" w:hAnsi="Arial" w:cs="Arial"/>
            <w:color w:val="000000"/>
            <w:sz w:val="22"/>
          </w:rPr>
          <w:delText>y</w:delText>
        </w:r>
      </w:del>
      <w:r w:rsidRPr="00F15538">
        <w:rPr>
          <w:rFonts w:ascii="Arial" w:eastAsia="Times New Roman" w:hAnsi="Arial" w:cs="Arial"/>
          <w:color w:val="000000"/>
          <w:sz w:val="22"/>
        </w:rPr>
        <w:t xml:space="preserve"> </w:t>
      </w:r>
      <w:del w:id="61" w:author="Johana Felicia" w:date="2022-11-27T15:19:00Z">
        <w:r w:rsidRPr="00F15538" w:rsidDel="003E5523">
          <w:rPr>
            <w:rFonts w:ascii="Arial" w:eastAsia="Times New Roman" w:hAnsi="Arial" w:cs="Arial"/>
            <w:color w:val="000000"/>
            <w:sz w:val="22"/>
          </w:rPr>
          <w:delText xml:space="preserve">are </w:delText>
        </w:r>
      </w:del>
      <w:ins w:id="62" w:author="Johana Felicia" w:date="2022-11-27T15:19:00Z">
        <w:r w:rsidR="003E5523">
          <w:rPr>
            <w:rFonts w:ascii="Arial" w:eastAsia="Times New Roman" w:hAnsi="Arial" w:cs="Arial"/>
            <w:color w:val="000000"/>
            <w:sz w:val="22"/>
          </w:rPr>
          <w:t>were</w:t>
        </w:r>
        <w:r w:rsidR="003E5523" w:rsidRPr="00F15538">
          <w:rPr>
            <w:rFonts w:ascii="Arial" w:eastAsia="Times New Roman" w:hAnsi="Arial" w:cs="Arial"/>
            <w:color w:val="000000"/>
            <w:sz w:val="22"/>
          </w:rPr>
          <w:t xml:space="preserve"> </w:t>
        </w:r>
      </w:ins>
      <w:r w:rsidRPr="00F15538">
        <w:rPr>
          <w:rFonts w:ascii="Arial" w:eastAsia="Times New Roman" w:hAnsi="Arial" w:cs="Arial"/>
          <w:color w:val="000000"/>
          <w:sz w:val="22"/>
        </w:rPr>
        <w:t xml:space="preserve">not the only ones that were made fun of. Whenever I wanted to try out new things such as sports, a condescending insult about my height would </w:t>
      </w:r>
      <w:del w:id="63" w:author="Johana Felicia" w:date="2022-11-27T15:18:00Z">
        <w:r w:rsidRPr="00F15538" w:rsidDel="00D800CB">
          <w:rPr>
            <w:rFonts w:ascii="Arial" w:eastAsia="Times New Roman" w:hAnsi="Arial" w:cs="Arial"/>
            <w:color w:val="000000"/>
            <w:sz w:val="22"/>
          </w:rPr>
          <w:delText>sprang</w:delText>
        </w:r>
      </w:del>
      <w:ins w:id="64" w:author="Johana Felicia" w:date="2022-11-27T15:18:00Z">
        <w:r w:rsidR="00D800CB">
          <w:rPr>
            <w:rFonts w:ascii="Arial" w:eastAsia="Times New Roman" w:hAnsi="Arial" w:cs="Arial"/>
            <w:color w:val="000000"/>
            <w:sz w:val="22"/>
          </w:rPr>
          <w:t>spring</w:t>
        </w:r>
      </w:ins>
      <w:r w:rsidRPr="00F15538">
        <w:rPr>
          <w:rFonts w:ascii="Arial" w:eastAsia="Times New Roman" w:hAnsi="Arial" w:cs="Arial"/>
          <w:color w:val="000000"/>
          <w:sz w:val="22"/>
        </w:rPr>
        <w:t xml:space="preserve"> out. I wasn’t confident enough to try new sports. Badminton? The net is for sure taller than me. Basketball? Opponents can easily block me. Golf? The clubs are more than half my height. </w:t>
      </w:r>
      <w:del w:id="65" w:author="Johana Felicia" w:date="2022-11-27T15:22:00Z">
        <w:r w:rsidRPr="00F15538" w:rsidDel="003E5523">
          <w:rPr>
            <w:rFonts w:ascii="Arial" w:eastAsia="Times New Roman" w:hAnsi="Arial" w:cs="Arial"/>
            <w:color w:val="000000"/>
            <w:sz w:val="22"/>
          </w:rPr>
          <w:delText>In their eyes, I was a dwarf who can’t do anything. </w:delText>
        </w:r>
      </w:del>
    </w:p>
    <w:p w14:paraId="2AE51F1F" w14:textId="77777777" w:rsidR="00F15538" w:rsidRPr="00F15538" w:rsidRDefault="00F15538" w:rsidP="00F15538">
      <w:pPr>
        <w:spacing w:line="240" w:lineRule="auto"/>
        <w:rPr>
          <w:rFonts w:ascii="Times New Roman" w:eastAsia="Times New Roman" w:hAnsi="Times New Roman" w:cs="Times New Roman"/>
          <w:szCs w:val="24"/>
        </w:rPr>
      </w:pPr>
    </w:p>
    <w:p w14:paraId="32E7B344" w14:textId="0E3BFEF5" w:rsidR="00F15538" w:rsidRPr="00F15538" w:rsidRDefault="00F15538" w:rsidP="00F15538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F15538">
        <w:rPr>
          <w:rFonts w:ascii="Arial" w:eastAsia="Times New Roman" w:hAnsi="Arial" w:cs="Arial"/>
          <w:color w:val="000000"/>
          <w:sz w:val="22"/>
        </w:rPr>
        <w:t xml:space="preserve">Eventually, being shut out and made fun of every time I do anything made me sick. I was done with all the insults, I wanted to </w:t>
      </w:r>
      <w:proofErr w:type="spellStart"/>
      <w:r w:rsidRPr="00F15538">
        <w:rPr>
          <w:rFonts w:ascii="Arial" w:eastAsia="Times New Roman" w:hAnsi="Arial" w:cs="Arial"/>
          <w:color w:val="000000"/>
          <w:sz w:val="22"/>
        </w:rPr>
        <w:t>instill</w:t>
      </w:r>
      <w:proofErr w:type="spellEnd"/>
      <w:r w:rsidRPr="00F15538">
        <w:rPr>
          <w:rFonts w:ascii="Arial" w:eastAsia="Times New Roman" w:hAnsi="Arial" w:cs="Arial"/>
          <w:color w:val="000000"/>
          <w:sz w:val="22"/>
        </w:rPr>
        <w:t xml:space="preserve"> my presence and my capabilities. </w:t>
      </w:r>
      <w:commentRangeStart w:id="66"/>
      <w:r w:rsidRPr="00F15538">
        <w:rPr>
          <w:rFonts w:ascii="Arial" w:eastAsia="Times New Roman" w:hAnsi="Arial" w:cs="Arial"/>
          <w:color w:val="000000"/>
          <w:sz w:val="22"/>
        </w:rPr>
        <w:t xml:space="preserve">I wanted to show them that I can do big things. Utilizing my strengths academically and non-academically, I decided to join the </w:t>
      </w:r>
      <w:del w:id="67" w:author="Johana Felicia" w:date="2022-11-27T15:23:00Z">
        <w:r w:rsidRPr="00F15538" w:rsidDel="003E5523">
          <w:rPr>
            <w:rFonts w:ascii="Arial" w:eastAsia="Times New Roman" w:hAnsi="Arial" w:cs="Arial"/>
            <w:color w:val="000000"/>
            <w:sz w:val="22"/>
          </w:rPr>
          <w:delText>strings’</w:delText>
        </w:r>
      </w:del>
      <w:ins w:id="68" w:author="Johana Felicia" w:date="2022-11-27T15:23:00Z">
        <w:r w:rsidR="003E5523">
          <w:rPr>
            <w:rFonts w:ascii="Arial" w:eastAsia="Times New Roman" w:hAnsi="Arial" w:cs="Arial"/>
            <w:color w:val="000000"/>
            <w:sz w:val="22"/>
          </w:rPr>
          <w:t>strings</w:t>
        </w:r>
      </w:ins>
      <w:r w:rsidRPr="00F15538">
        <w:rPr>
          <w:rFonts w:ascii="Arial" w:eastAsia="Times New Roman" w:hAnsi="Arial" w:cs="Arial"/>
          <w:color w:val="000000"/>
          <w:sz w:val="22"/>
        </w:rPr>
        <w:t xml:space="preserve"> orchestra </w:t>
      </w:r>
      <w:del w:id="69" w:author="Johana Felicia" w:date="2022-11-27T15:23:00Z">
        <w:r w:rsidRPr="00F15538" w:rsidDel="003E5523">
          <w:rPr>
            <w:rFonts w:ascii="Arial" w:eastAsia="Times New Roman" w:hAnsi="Arial" w:cs="Arial"/>
            <w:color w:val="000000"/>
            <w:sz w:val="22"/>
          </w:rPr>
          <w:delText>in</w:delText>
        </w:r>
      </w:del>
      <w:ins w:id="70" w:author="Johana Felicia" w:date="2022-11-27T15:23:00Z">
        <w:r w:rsidR="003E5523">
          <w:rPr>
            <w:rFonts w:ascii="Arial" w:eastAsia="Times New Roman" w:hAnsi="Arial" w:cs="Arial"/>
            <w:color w:val="000000"/>
            <w:sz w:val="22"/>
          </w:rPr>
          <w:t>at</w:t>
        </w:r>
      </w:ins>
      <w:r w:rsidRPr="00F15538">
        <w:rPr>
          <w:rFonts w:ascii="Arial" w:eastAsia="Times New Roman" w:hAnsi="Arial" w:cs="Arial"/>
          <w:color w:val="000000"/>
          <w:sz w:val="22"/>
        </w:rPr>
        <w:t xml:space="preserve"> my school. Being selected to perform in various recitals and concerts boosts my self-confidence and the ability to express myself through music. </w:t>
      </w:r>
      <w:del w:id="71" w:author="Johana Felicia" w:date="2022-11-27T15:25:00Z">
        <w:r w:rsidRPr="00F15538" w:rsidDel="003E5523">
          <w:rPr>
            <w:rFonts w:ascii="Arial" w:eastAsia="Times New Roman" w:hAnsi="Arial" w:cs="Arial"/>
            <w:color w:val="000000"/>
            <w:sz w:val="22"/>
          </w:rPr>
          <w:delText>I didn’t just flourish</w:delText>
        </w:r>
      </w:del>
      <w:ins w:id="72" w:author="Johana Felicia" w:date="2022-11-27T15:25:00Z">
        <w:r w:rsidR="003E5523">
          <w:rPr>
            <w:rFonts w:ascii="Arial" w:eastAsia="Times New Roman" w:hAnsi="Arial" w:cs="Arial"/>
            <w:color w:val="000000"/>
            <w:sz w:val="22"/>
          </w:rPr>
          <w:t>Not only</w:t>
        </w:r>
      </w:ins>
      <w:r w:rsidRPr="00F15538">
        <w:rPr>
          <w:rFonts w:ascii="Arial" w:eastAsia="Times New Roman" w:hAnsi="Arial" w:cs="Arial"/>
          <w:color w:val="000000"/>
          <w:sz w:val="22"/>
        </w:rPr>
        <w:t xml:space="preserve"> in arts</w:t>
      </w:r>
      <w:del w:id="73" w:author="Johana Felicia" w:date="2022-11-27T15:25:00Z">
        <w:r w:rsidRPr="00F15538" w:rsidDel="003E5523">
          <w:rPr>
            <w:rFonts w:ascii="Arial" w:eastAsia="Times New Roman" w:hAnsi="Arial" w:cs="Arial"/>
            <w:color w:val="000000"/>
            <w:sz w:val="22"/>
          </w:rPr>
          <w:delText>,</w:delText>
        </w:r>
      </w:del>
      <w:r w:rsidRPr="00F15538">
        <w:rPr>
          <w:rFonts w:ascii="Arial" w:eastAsia="Times New Roman" w:hAnsi="Arial" w:cs="Arial"/>
          <w:color w:val="000000"/>
          <w:sz w:val="22"/>
        </w:rPr>
        <w:t xml:space="preserve"> </w:t>
      </w:r>
      <w:del w:id="74" w:author="Johana Felicia" w:date="2022-11-27T15:25:00Z">
        <w:r w:rsidRPr="00F15538" w:rsidDel="003E5523">
          <w:rPr>
            <w:rFonts w:ascii="Arial" w:eastAsia="Times New Roman" w:hAnsi="Arial" w:cs="Arial"/>
            <w:color w:val="000000"/>
            <w:sz w:val="22"/>
          </w:rPr>
          <w:delText>my determination to prove my worth</w:delText>
        </w:r>
      </w:del>
      <w:ins w:id="75" w:author="Johana Felicia" w:date="2022-11-27T15:25:00Z">
        <w:r w:rsidR="003E5523">
          <w:rPr>
            <w:rFonts w:ascii="Arial" w:eastAsia="Times New Roman" w:hAnsi="Arial" w:cs="Arial"/>
            <w:color w:val="000000"/>
            <w:sz w:val="22"/>
          </w:rPr>
          <w:t>but my determination to prove my worth also</w:t>
        </w:r>
      </w:ins>
      <w:r w:rsidRPr="00F15538">
        <w:rPr>
          <w:rFonts w:ascii="Arial" w:eastAsia="Times New Roman" w:hAnsi="Arial" w:cs="Arial"/>
          <w:color w:val="000000"/>
          <w:sz w:val="22"/>
        </w:rPr>
        <w:t xml:space="preserve"> made me a rising star in STEM subjects as well. I jumped with joy as soon as I got </w:t>
      </w:r>
      <w:del w:id="76" w:author="Johana Felicia" w:date="2022-11-27T15:25:00Z">
        <w:r w:rsidRPr="00F15538" w:rsidDel="003E5523">
          <w:rPr>
            <w:rFonts w:ascii="Arial" w:eastAsia="Times New Roman" w:hAnsi="Arial" w:cs="Arial"/>
            <w:color w:val="000000"/>
            <w:sz w:val="22"/>
          </w:rPr>
          <w:delText>a</w:delText>
        </w:r>
      </w:del>
      <w:ins w:id="77" w:author="Johana Felicia" w:date="2022-11-27T15:25:00Z">
        <w:r w:rsidR="003E5523">
          <w:rPr>
            <w:rFonts w:ascii="Arial" w:eastAsia="Times New Roman" w:hAnsi="Arial" w:cs="Arial"/>
            <w:color w:val="000000"/>
            <w:sz w:val="22"/>
          </w:rPr>
          <w:t>the</w:t>
        </w:r>
      </w:ins>
      <w:r w:rsidRPr="00F15538">
        <w:rPr>
          <w:rFonts w:ascii="Arial" w:eastAsia="Times New Roman" w:hAnsi="Arial" w:cs="Arial"/>
          <w:color w:val="000000"/>
          <w:sz w:val="22"/>
        </w:rPr>
        <w:t xml:space="preserve"> best student award in robotics class</w:t>
      </w:r>
      <w:ins w:id="78" w:author="Johana Felicia" w:date="2022-11-27T15:25:00Z">
        <w:r w:rsidR="003E5523">
          <w:rPr>
            <w:rFonts w:ascii="Arial" w:eastAsia="Times New Roman" w:hAnsi="Arial" w:cs="Arial"/>
            <w:color w:val="000000"/>
            <w:sz w:val="22"/>
          </w:rPr>
          <w:t xml:space="preserve">. </w:t>
        </w:r>
      </w:ins>
      <w:del w:id="79" w:author="Johana Felicia" w:date="2022-11-27T15:25:00Z">
        <w:r w:rsidRPr="00F15538" w:rsidDel="003E5523">
          <w:rPr>
            <w:rFonts w:ascii="Arial" w:eastAsia="Times New Roman" w:hAnsi="Arial" w:cs="Arial"/>
            <w:color w:val="000000"/>
            <w:sz w:val="22"/>
          </w:rPr>
          <w:delText xml:space="preserve"> meaning that I finally beat the computer-geek. </w:delText>
        </w:r>
      </w:del>
      <w:r w:rsidRPr="00F15538">
        <w:rPr>
          <w:rFonts w:ascii="Arial" w:eastAsia="Times New Roman" w:hAnsi="Arial" w:cs="Arial"/>
          <w:color w:val="000000"/>
          <w:sz w:val="22"/>
        </w:rPr>
        <w:t>Since then, I realized that I am able to do big things despite my small body. </w:t>
      </w:r>
      <w:commentRangeEnd w:id="66"/>
      <w:r w:rsidR="00DC73A0">
        <w:rPr>
          <w:rStyle w:val="CommentReference"/>
        </w:rPr>
        <w:commentReference w:id="66"/>
      </w:r>
    </w:p>
    <w:p w14:paraId="7DD50AB8" w14:textId="77777777" w:rsidR="00F15538" w:rsidRPr="00F15538" w:rsidRDefault="00F15538" w:rsidP="00F15538">
      <w:pPr>
        <w:spacing w:line="240" w:lineRule="auto"/>
        <w:rPr>
          <w:rFonts w:ascii="Times New Roman" w:eastAsia="Times New Roman" w:hAnsi="Times New Roman" w:cs="Times New Roman"/>
          <w:szCs w:val="24"/>
        </w:rPr>
      </w:pPr>
    </w:p>
    <w:p w14:paraId="71093EEF" w14:textId="5A46D663" w:rsidR="00F15538" w:rsidRPr="00F15538" w:rsidRDefault="00F15538" w:rsidP="00F15538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del w:id="80" w:author="Johana Felicia" w:date="2022-11-27T15:27:00Z">
        <w:r w:rsidRPr="00F15538" w:rsidDel="003E5523">
          <w:rPr>
            <w:rFonts w:ascii="Arial" w:eastAsia="Times New Roman" w:hAnsi="Arial" w:cs="Arial"/>
            <w:color w:val="000000"/>
            <w:sz w:val="22"/>
          </w:rPr>
          <w:delText>The efforts made in getting</w:delText>
        </w:r>
      </w:del>
      <w:ins w:id="81" w:author="Johana Felicia" w:date="2022-11-27T15:27:00Z">
        <w:r w:rsidR="003E5523">
          <w:rPr>
            <w:rFonts w:ascii="Arial" w:eastAsia="Times New Roman" w:hAnsi="Arial" w:cs="Arial"/>
            <w:color w:val="000000"/>
            <w:sz w:val="22"/>
          </w:rPr>
          <w:t>Getting</w:t>
        </w:r>
      </w:ins>
      <w:r w:rsidRPr="00F15538">
        <w:rPr>
          <w:rFonts w:ascii="Arial" w:eastAsia="Times New Roman" w:hAnsi="Arial" w:cs="Arial"/>
          <w:color w:val="000000"/>
          <w:sz w:val="22"/>
        </w:rPr>
        <w:t xml:space="preserve"> </w:t>
      </w:r>
      <w:ins w:id="82" w:author="Johana Felicia" w:date="2022-11-27T15:26:00Z">
        <w:r w:rsidR="003E5523">
          <w:rPr>
            <w:rFonts w:ascii="Arial" w:eastAsia="Times New Roman" w:hAnsi="Arial" w:cs="Arial"/>
            <w:color w:val="000000"/>
            <w:sz w:val="22"/>
          </w:rPr>
          <w:t xml:space="preserve">the </w:t>
        </w:r>
      </w:ins>
      <w:r w:rsidRPr="00F15538">
        <w:rPr>
          <w:rFonts w:ascii="Arial" w:eastAsia="Times New Roman" w:hAnsi="Arial" w:cs="Arial"/>
          <w:color w:val="000000"/>
          <w:sz w:val="22"/>
        </w:rPr>
        <w:t xml:space="preserve">first rank in my </w:t>
      </w:r>
      <w:del w:id="83" w:author="Johana Felicia" w:date="2022-11-27T15:26:00Z">
        <w:r w:rsidRPr="00F15538" w:rsidDel="003E5523">
          <w:rPr>
            <w:rFonts w:ascii="Arial" w:eastAsia="Times New Roman" w:hAnsi="Arial" w:cs="Arial"/>
            <w:color w:val="000000"/>
            <w:sz w:val="22"/>
          </w:rPr>
          <w:delText>7th grade</w:delText>
        </w:r>
      </w:del>
      <w:ins w:id="84" w:author="Johana Felicia" w:date="2022-11-27T15:26:00Z">
        <w:r w:rsidR="003E5523">
          <w:rPr>
            <w:rFonts w:ascii="Arial" w:eastAsia="Times New Roman" w:hAnsi="Arial" w:cs="Arial"/>
            <w:color w:val="000000"/>
            <w:sz w:val="22"/>
          </w:rPr>
          <w:t>7th-grade</w:t>
        </w:r>
      </w:ins>
      <w:r w:rsidRPr="00F15538">
        <w:rPr>
          <w:rFonts w:ascii="Arial" w:eastAsia="Times New Roman" w:hAnsi="Arial" w:cs="Arial"/>
          <w:color w:val="000000"/>
          <w:sz w:val="22"/>
        </w:rPr>
        <w:t xml:space="preserve"> class started out </w:t>
      </w:r>
      <w:del w:id="85" w:author="Johana Felicia" w:date="2022-11-27T15:27:00Z">
        <w:r w:rsidRPr="00F15538" w:rsidDel="003E5523">
          <w:rPr>
            <w:rFonts w:ascii="Arial" w:eastAsia="Times New Roman" w:hAnsi="Arial" w:cs="Arial"/>
            <w:color w:val="000000"/>
            <w:sz w:val="22"/>
          </w:rPr>
          <w:delText xml:space="preserve">to </w:delText>
        </w:r>
      </w:del>
      <w:ins w:id="86" w:author="Johana Felicia" w:date="2022-11-27T15:27:00Z">
        <w:r w:rsidR="003E5523">
          <w:rPr>
            <w:rFonts w:ascii="Arial" w:eastAsia="Times New Roman" w:hAnsi="Arial" w:cs="Arial"/>
            <w:color w:val="000000"/>
            <w:sz w:val="22"/>
          </w:rPr>
          <w:t>as a way to</w:t>
        </w:r>
        <w:r w:rsidR="003E5523" w:rsidRPr="00F15538">
          <w:rPr>
            <w:rFonts w:ascii="Arial" w:eastAsia="Times New Roman" w:hAnsi="Arial" w:cs="Arial"/>
            <w:color w:val="000000"/>
            <w:sz w:val="22"/>
          </w:rPr>
          <w:t xml:space="preserve"> </w:t>
        </w:r>
      </w:ins>
      <w:r w:rsidRPr="00F15538">
        <w:rPr>
          <w:rFonts w:ascii="Arial" w:eastAsia="Times New Roman" w:hAnsi="Arial" w:cs="Arial"/>
          <w:color w:val="000000"/>
          <w:sz w:val="22"/>
        </w:rPr>
        <w:t xml:space="preserve">prove my worth and my ability. As time passes by, I realized that being small doesn’t mean that I can’t do big things. Receiving a predicted IB40 and winning various competitions made me overcome the </w:t>
      </w:r>
      <w:commentRangeStart w:id="87"/>
      <w:r w:rsidRPr="00F15538">
        <w:rPr>
          <w:rFonts w:ascii="Arial" w:eastAsia="Times New Roman" w:hAnsi="Arial" w:cs="Arial"/>
          <w:color w:val="000000"/>
          <w:sz w:val="22"/>
        </w:rPr>
        <w:t xml:space="preserve">physical psychology </w:t>
      </w:r>
      <w:commentRangeEnd w:id="87"/>
      <w:r w:rsidR="00755B32">
        <w:rPr>
          <w:rStyle w:val="CommentReference"/>
        </w:rPr>
        <w:commentReference w:id="87"/>
      </w:r>
      <w:r w:rsidRPr="00F15538">
        <w:rPr>
          <w:rFonts w:ascii="Arial" w:eastAsia="Times New Roman" w:hAnsi="Arial" w:cs="Arial"/>
          <w:color w:val="000000"/>
          <w:sz w:val="22"/>
        </w:rPr>
        <w:t xml:space="preserve">barrier within me. Although I haven’t fully embraced the disadvantages of my physical features, I’m glad where it has brought me today. I now know that despite being 150 cm, I still can reach for the moon. </w:t>
      </w:r>
    </w:p>
    <w:p w14:paraId="7E72913A" w14:textId="77777777" w:rsidR="0053294B" w:rsidRDefault="0053294B"/>
    <w:sectPr w:rsidR="00532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7" w:author="ALL-in Eduspace" w:date="2022-11-26T12:25:00Z" w:initials="AiE">
    <w:p w14:paraId="554B8708" w14:textId="6EEA4A68" w:rsidR="00F15538" w:rsidRDefault="00F1553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ini bakal dimasukin nanti – anaknya masih harus double check</w:t>
      </w:r>
    </w:p>
  </w:comment>
  <w:comment w:id="44" w:author="ALL-in Eduspace" w:date="2022-11-26T12:26:00Z" w:initials="AiE">
    <w:p w14:paraId="2D3571D7" w14:textId="0EF0AD73" w:rsidR="00F15538" w:rsidRDefault="00F15538">
      <w:pPr>
        <w:pStyle w:val="CommentText"/>
      </w:pPr>
      <w:r>
        <w:rPr>
          <w:rStyle w:val="CommentReference"/>
        </w:rPr>
        <w:annotationRef/>
      </w:r>
      <w:r>
        <w:t>same comment as above</w:t>
      </w:r>
    </w:p>
  </w:comment>
  <w:comment w:id="45" w:author="Johana Felicia" w:date="2022-11-27T15:10:00Z" w:initials="JF">
    <w:p w14:paraId="210994DE" w14:textId="77777777" w:rsidR="00D800CB" w:rsidRDefault="00D800CB" w:rsidP="005C21B0">
      <w:r>
        <w:rPr>
          <w:rStyle w:val="CommentReference"/>
        </w:rPr>
        <w:annotationRef/>
      </w:r>
      <w:r>
        <w:rPr>
          <w:sz w:val="20"/>
          <w:szCs w:val="20"/>
        </w:rPr>
        <w:t xml:space="preserve">How would you like to continue expressing this creative side of yours? </w:t>
      </w:r>
    </w:p>
    <w:p w14:paraId="131D07DB" w14:textId="77777777" w:rsidR="00D800CB" w:rsidRDefault="00D800CB" w:rsidP="005C21B0"/>
  </w:comment>
  <w:comment w:id="51" w:author="Johana Felicia" w:date="2022-11-27T15:22:00Z" w:initials="JF">
    <w:p w14:paraId="0055C942" w14:textId="77777777" w:rsidR="003E5523" w:rsidRDefault="003E5523" w:rsidP="00697B98">
      <w:r>
        <w:rPr>
          <w:rStyle w:val="CommentReference"/>
        </w:rPr>
        <w:annotationRef/>
      </w:r>
      <w:r>
        <w:rPr>
          <w:sz w:val="20"/>
          <w:szCs w:val="20"/>
        </w:rPr>
        <w:t xml:space="preserve">Would you be able to cut down some sentences from here? I think you should focus on explaining how you overcome it. </w:t>
      </w:r>
    </w:p>
  </w:comment>
  <w:comment w:id="66" w:author="Johana Felicia" w:date="2022-11-27T15:46:00Z" w:initials="JF">
    <w:p w14:paraId="4361FCFA" w14:textId="77777777" w:rsidR="00DC73A0" w:rsidRDefault="00DC73A0" w:rsidP="00CB5D9C">
      <w:r>
        <w:rPr>
          <w:rStyle w:val="CommentReference"/>
        </w:rPr>
        <w:annotationRef/>
      </w:r>
      <w:r>
        <w:rPr>
          <w:sz w:val="20"/>
          <w:szCs w:val="20"/>
        </w:rPr>
        <w:t xml:space="preserve">What helped you achieve these things? What kind of mindset did you apply that helped you to overcome these things? </w:t>
      </w:r>
    </w:p>
  </w:comment>
  <w:comment w:id="87" w:author="Johana Felicia" w:date="2022-11-27T15:34:00Z" w:initials="JF">
    <w:p w14:paraId="5121EA6D" w14:textId="09B03039" w:rsidR="00755B32" w:rsidRDefault="00755B32" w:rsidP="008F7C43">
      <w:r>
        <w:rPr>
          <w:rStyle w:val="CommentReference"/>
        </w:rPr>
        <w:annotationRef/>
      </w:r>
      <w:r>
        <w:rPr>
          <w:sz w:val="20"/>
          <w:szCs w:val="20"/>
        </w:rPr>
        <w:t>Maybe just psychological?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4B8708" w15:done="0"/>
  <w15:commentEx w15:paraId="2D3571D7" w15:done="0"/>
  <w15:commentEx w15:paraId="131D07DB" w15:done="0"/>
  <w15:commentEx w15:paraId="0055C942" w15:done="0"/>
  <w15:commentEx w15:paraId="4361FCFA" w15:done="0"/>
  <w15:commentEx w15:paraId="5121EA6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C8451" w16cex:dateUtc="2022-11-26T05:25:00Z"/>
  <w16cex:commentExtensible w16cex:durableId="272C8468" w16cex:dateUtc="2022-11-26T05:26:00Z"/>
  <w16cex:commentExtensible w16cex:durableId="272DFC76" w16cex:dateUtc="2022-11-27T08:10:00Z"/>
  <w16cex:commentExtensible w16cex:durableId="272DFF24" w16cex:dateUtc="2022-11-27T08:22:00Z"/>
  <w16cex:commentExtensible w16cex:durableId="272E04B8" w16cex:dateUtc="2022-11-27T08:46:00Z"/>
  <w16cex:commentExtensible w16cex:durableId="272E0208" w16cex:dateUtc="2022-11-27T08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4B8708" w16cid:durableId="272C8451"/>
  <w16cid:commentId w16cid:paraId="2D3571D7" w16cid:durableId="272C8468"/>
  <w16cid:commentId w16cid:paraId="131D07DB" w16cid:durableId="272DFC76"/>
  <w16cid:commentId w16cid:paraId="0055C942" w16cid:durableId="272DFF24"/>
  <w16cid:commentId w16cid:paraId="4361FCFA" w16cid:durableId="272E04B8"/>
  <w16cid:commentId w16cid:paraId="5121EA6D" w16cid:durableId="272E02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ana Felicia">
    <w15:presenceInfo w15:providerId="AD" w15:userId="S::c3409091@uon.edu.au::c7e92a38-0c61-4418-8c39-cafe751de2f8"/>
  </w15:person>
  <w15:person w15:author="ALL-in Eduspace">
    <w15:presenceInfo w15:providerId="Windows Live" w15:userId="4cf6c796cae616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38"/>
    <w:rsid w:val="001E6D23"/>
    <w:rsid w:val="00267C10"/>
    <w:rsid w:val="00361B92"/>
    <w:rsid w:val="003E5523"/>
    <w:rsid w:val="0053294B"/>
    <w:rsid w:val="00755B32"/>
    <w:rsid w:val="00D800CB"/>
    <w:rsid w:val="00DC73A0"/>
    <w:rsid w:val="00F1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2F276"/>
  <w15:chartTrackingRefBased/>
  <w15:docId w15:val="{52762795-6E96-4D28-A63E-7A5DCD68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D23"/>
    <w:pPr>
      <w:spacing w:after="0" w:line="276" w:lineRule="auto"/>
    </w:pPr>
    <w:rPr>
      <w:sz w:val="24"/>
    </w:rPr>
  </w:style>
  <w:style w:type="paragraph" w:styleId="Heading3">
    <w:name w:val="heading 3"/>
    <w:basedOn w:val="Normal"/>
    <w:link w:val="Heading3Char"/>
    <w:uiPriority w:val="9"/>
    <w:qFormat/>
    <w:rsid w:val="00F155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5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155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55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55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5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538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155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Revision">
    <w:name w:val="Revision"/>
    <w:hidden/>
    <w:uiPriority w:val="99"/>
    <w:semiHidden/>
    <w:rsid w:val="00361B92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3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ALL-in Eduspace</dc:creator>
  <cp:keywords/>
  <dc:description/>
  <cp:lastModifiedBy>Johana Felicia</cp:lastModifiedBy>
  <cp:revision>2</cp:revision>
  <dcterms:created xsi:type="dcterms:W3CDTF">2022-11-26T05:24:00Z</dcterms:created>
  <dcterms:modified xsi:type="dcterms:W3CDTF">2022-11-27T08:46:00Z</dcterms:modified>
</cp:coreProperties>
</file>