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FFFEF" w14:textId="77777777" w:rsidR="00A907BF" w:rsidRPr="00A907BF" w:rsidRDefault="00A907BF" w:rsidP="00A907BF">
      <w:pPr>
        <w:spacing w:before="400" w:after="2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907BF">
        <w:rPr>
          <w:rFonts w:ascii="Arial" w:eastAsia="Times New Roman" w:hAnsi="Arial" w:cs="Arial"/>
          <w:b/>
          <w:bCs/>
          <w:color w:val="000000"/>
          <w:kern w:val="36"/>
          <w:sz w:val="22"/>
          <w:szCs w:val="22"/>
          <w:u w:val="single"/>
        </w:rPr>
        <w:t>4. If you are awarded a Lester B. Pearson International Scholarship, how will you contribute to the Pearson Scholarship program and our community of Pearson Scholars? (100 word maximum)</w:t>
      </w:r>
    </w:p>
    <w:p w14:paraId="26B53B02" w14:textId="1780F739" w:rsidR="00A907BF" w:rsidRPr="00A907BF" w:rsidDel="00E53FC3" w:rsidRDefault="00A907BF" w:rsidP="00A907BF">
      <w:pPr>
        <w:rPr>
          <w:del w:id="0" w:author="Microsoft Office User" w:date="2023-01-10T21:13:00Z"/>
          <w:rFonts w:ascii="Times New Roman" w:eastAsia="Times New Roman" w:hAnsi="Times New Roman" w:cs="Times New Roman"/>
        </w:rPr>
      </w:pPr>
      <w:r w:rsidRPr="00A907BF">
        <w:rPr>
          <w:rFonts w:ascii="Arial" w:eastAsia="Times New Roman" w:hAnsi="Arial" w:cs="Arial"/>
          <w:color w:val="222F3A"/>
          <w:shd w:val="clear" w:color="auto" w:fill="FFFFFF"/>
        </w:rPr>
        <w:t xml:space="preserve">I would devote both my ideas </w:t>
      </w:r>
      <w:del w:id="1" w:author="Microsoft Office User" w:date="2023-01-10T21:10:00Z">
        <w:r w:rsidRPr="00A907BF" w:rsidDel="00E53FC3">
          <w:rPr>
            <w:rFonts w:ascii="Arial" w:eastAsia="Times New Roman" w:hAnsi="Arial" w:cs="Arial"/>
            <w:color w:val="222F3A"/>
            <w:shd w:val="clear" w:color="auto" w:fill="FFFFFF"/>
          </w:rPr>
          <w:delText xml:space="preserve">and dedication </w:delText>
        </w:r>
      </w:del>
      <w:r w:rsidRPr="00A907BF">
        <w:rPr>
          <w:rFonts w:ascii="Arial" w:eastAsia="Times New Roman" w:hAnsi="Arial" w:cs="Arial"/>
          <w:color w:val="222F3A"/>
          <w:shd w:val="clear" w:color="auto" w:fill="FFFFFF"/>
        </w:rPr>
        <w:t xml:space="preserve">to </w:t>
      </w:r>
      <w:del w:id="2" w:author="Microsoft Office User" w:date="2023-01-10T21:10:00Z">
        <w:r w:rsidRPr="00A907BF" w:rsidDel="00E53FC3">
          <w:rPr>
            <w:rFonts w:ascii="Arial" w:eastAsia="Times New Roman" w:hAnsi="Arial" w:cs="Arial"/>
            <w:color w:val="222F3A"/>
            <w:shd w:val="clear" w:color="auto" w:fill="FFFFFF"/>
          </w:rPr>
          <w:delText xml:space="preserve">participate and </w:delText>
        </w:r>
      </w:del>
      <w:r w:rsidRPr="00A907BF">
        <w:rPr>
          <w:rFonts w:ascii="Arial" w:eastAsia="Times New Roman" w:hAnsi="Arial" w:cs="Arial"/>
          <w:color w:val="222F3A"/>
          <w:shd w:val="clear" w:color="auto" w:fill="FFFFFF"/>
        </w:rPr>
        <w:t>create Pearson enrichment activities. My past leadership experiences</w:t>
      </w:r>
      <w:del w:id="3" w:author="Microsoft Office User" w:date="2023-01-10T21:10:00Z">
        <w:r w:rsidRPr="00A907BF" w:rsidDel="00E53FC3">
          <w:rPr>
            <w:rFonts w:ascii="Arial" w:eastAsia="Times New Roman" w:hAnsi="Arial" w:cs="Arial"/>
            <w:color w:val="222F3A"/>
            <w:shd w:val="clear" w:color="auto" w:fill="FFFFFF"/>
          </w:rPr>
          <w:delText xml:space="preserve"> </w:delText>
        </w:r>
      </w:del>
      <w:ins w:id="4" w:author="Microsoft Office User" w:date="2023-01-10T21:10:00Z">
        <w:r w:rsidR="00E53FC3">
          <w:rPr>
            <w:rFonts w:ascii="Arial" w:eastAsia="Times New Roman" w:hAnsi="Arial" w:cs="Arial"/>
            <w:color w:val="222F3A"/>
            <w:shd w:val="clear" w:color="auto" w:fill="FFFFFF"/>
          </w:rPr>
          <w:t xml:space="preserve"> including …. </w:t>
        </w:r>
      </w:ins>
      <w:ins w:id="5" w:author="Microsoft Office User" w:date="2023-01-10T21:11:00Z">
        <w:r w:rsidR="00E53FC3">
          <w:rPr>
            <w:rFonts w:ascii="Arial" w:eastAsia="Times New Roman" w:hAnsi="Arial" w:cs="Arial"/>
            <w:color w:val="222F3A"/>
            <w:shd w:val="clear" w:color="auto" w:fill="FFFFFF"/>
          </w:rPr>
          <w:t xml:space="preserve">allowed me to develop interests in </w:t>
        </w:r>
      </w:ins>
      <w:ins w:id="6" w:author="Microsoft Office User" w:date="2023-01-10T21:12:00Z">
        <w:r w:rsidR="00E53FC3">
          <w:rPr>
            <w:rFonts w:ascii="Arial" w:eastAsia="Times New Roman" w:hAnsi="Arial" w:cs="Arial"/>
            <w:color w:val="222F3A"/>
            <w:shd w:val="clear" w:color="auto" w:fill="FFFFFF"/>
          </w:rPr>
          <w:t>leadership camps</w:t>
        </w:r>
      </w:ins>
      <w:ins w:id="7" w:author="Microsoft Office User" w:date="2023-01-10T21:11:00Z">
        <w:r w:rsidR="00E53FC3">
          <w:rPr>
            <w:rFonts w:ascii="Arial" w:eastAsia="Times New Roman" w:hAnsi="Arial" w:cs="Arial"/>
            <w:color w:val="222F3A"/>
            <w:shd w:val="clear" w:color="auto" w:fill="FFFFFF"/>
          </w:rPr>
          <w:t xml:space="preserve"> which can benefit </w:t>
        </w:r>
      </w:ins>
      <w:ins w:id="8" w:author="Microsoft Office User" w:date="2023-01-10T21:12:00Z">
        <w:r w:rsidR="00E53FC3">
          <w:rPr>
            <w:rFonts w:ascii="Arial" w:eastAsia="Times New Roman" w:hAnsi="Arial" w:cs="Arial"/>
            <w:color w:val="222F3A"/>
            <w:shd w:val="clear" w:color="auto" w:fill="FFFFFF"/>
          </w:rPr>
          <w:t xml:space="preserve">scholars by strengthening collaboration and adaptation to </w:t>
        </w:r>
      </w:ins>
      <w:ins w:id="9" w:author="Microsoft Office User" w:date="2023-01-10T21:13:00Z">
        <w:r w:rsidR="00E53FC3">
          <w:rPr>
            <w:rFonts w:ascii="Arial" w:eastAsia="Times New Roman" w:hAnsi="Arial" w:cs="Arial"/>
            <w:color w:val="222F3A"/>
            <w:shd w:val="clear" w:color="auto" w:fill="FFFFFF"/>
          </w:rPr>
          <w:t xml:space="preserve">the outside community. </w:t>
        </w:r>
      </w:ins>
      <w:del w:id="10" w:author="Microsoft Office User" w:date="2023-01-10T21:10:00Z">
        <w:r w:rsidRPr="00A907BF" w:rsidDel="00E53FC3">
          <w:rPr>
            <w:rFonts w:ascii="Arial" w:eastAsia="Times New Roman" w:hAnsi="Arial" w:cs="Arial"/>
            <w:color w:val="222F3A"/>
            <w:shd w:val="clear" w:color="auto" w:fill="FFFFFF"/>
          </w:rPr>
          <w:delText>taught me how to improve participant engagement, effective teamwork and communication skills</w:delText>
        </w:r>
      </w:del>
      <w:del w:id="11" w:author="Microsoft Office User" w:date="2023-01-10T21:12:00Z">
        <w:r w:rsidRPr="00A907BF" w:rsidDel="00E53FC3">
          <w:rPr>
            <w:rFonts w:ascii="Arial" w:eastAsia="Times New Roman" w:hAnsi="Arial" w:cs="Arial"/>
            <w:color w:val="222F3A"/>
            <w:shd w:val="clear" w:color="auto" w:fill="FFFFFF"/>
          </w:rPr>
          <w:delText>. </w:delText>
        </w:r>
      </w:del>
    </w:p>
    <w:p w14:paraId="11A57B7E" w14:textId="77777777" w:rsidR="00A907BF" w:rsidRPr="00A907BF" w:rsidRDefault="00A907BF" w:rsidP="00A907BF">
      <w:pPr>
        <w:rPr>
          <w:rFonts w:ascii="Times New Roman" w:eastAsia="Times New Roman" w:hAnsi="Times New Roman" w:cs="Times New Roman"/>
        </w:rPr>
      </w:pPr>
    </w:p>
    <w:p w14:paraId="147F5A5B" w14:textId="5540E53C" w:rsidR="00A907BF" w:rsidRPr="00A907BF" w:rsidDel="00E53FC3" w:rsidRDefault="00A907BF" w:rsidP="00A907BF">
      <w:pPr>
        <w:rPr>
          <w:del w:id="12" w:author="Microsoft Office User" w:date="2023-01-10T21:13:00Z"/>
          <w:rFonts w:ascii="Times New Roman" w:eastAsia="Times New Roman" w:hAnsi="Times New Roman" w:cs="Times New Roman"/>
        </w:rPr>
      </w:pPr>
      <w:del w:id="13" w:author="Microsoft Office User" w:date="2023-01-10T21:13:00Z">
        <w:r w:rsidRPr="00A907BF" w:rsidDel="00E53FC3">
          <w:rPr>
            <w:rFonts w:ascii="Arial" w:eastAsia="Times New Roman" w:hAnsi="Arial" w:cs="Arial"/>
            <w:color w:val="202124"/>
            <w:shd w:val="clear" w:color="auto" w:fill="FFFFFF"/>
          </w:rPr>
          <w:delText>Using this, I would form a team to coach leadership camps aiming to improve the participants’ communication and collaboration skills and make them more adaptable in unanticipated circumstances both on and off campus. </w:delText>
        </w:r>
      </w:del>
    </w:p>
    <w:p w14:paraId="74BA16C5" w14:textId="77777777" w:rsidR="00A907BF" w:rsidRPr="00A907BF" w:rsidRDefault="00A907BF" w:rsidP="00A907BF">
      <w:pPr>
        <w:rPr>
          <w:rFonts w:ascii="Times New Roman" w:eastAsia="Times New Roman" w:hAnsi="Times New Roman" w:cs="Times New Roman"/>
        </w:rPr>
      </w:pPr>
    </w:p>
    <w:p w14:paraId="0203DC53" w14:textId="77777777" w:rsidR="00E53FC3" w:rsidRDefault="00A907BF" w:rsidP="00A907BF">
      <w:pPr>
        <w:rPr>
          <w:ins w:id="14" w:author="Microsoft Office User" w:date="2023-01-10T21:15:00Z"/>
          <w:rFonts w:ascii="Arial" w:eastAsia="Times New Roman" w:hAnsi="Arial" w:cs="Arial"/>
          <w:color w:val="202124"/>
          <w:shd w:val="clear" w:color="auto" w:fill="FFFFFF"/>
        </w:rPr>
      </w:pPr>
      <w:r w:rsidRPr="00A907BF">
        <w:rPr>
          <w:rFonts w:ascii="Arial" w:eastAsia="Times New Roman" w:hAnsi="Arial" w:cs="Arial"/>
          <w:color w:val="202124"/>
          <w:shd w:val="clear" w:color="auto" w:fill="FFFFFF"/>
        </w:rPr>
        <w:t xml:space="preserve">Having volunteered as a tutor before, I </w:t>
      </w:r>
      <w:ins w:id="15" w:author="Microsoft Office User" w:date="2023-01-10T21:13:00Z">
        <w:r w:rsidR="00E53FC3">
          <w:rPr>
            <w:rFonts w:ascii="Arial" w:eastAsia="Times New Roman" w:hAnsi="Arial" w:cs="Arial"/>
            <w:color w:val="202124"/>
            <w:shd w:val="clear" w:color="auto" w:fill="FFFFFF"/>
          </w:rPr>
          <w:t xml:space="preserve">also </w:t>
        </w:r>
      </w:ins>
      <w:r w:rsidRPr="00A907BF">
        <w:rPr>
          <w:rFonts w:ascii="Arial" w:eastAsia="Times New Roman" w:hAnsi="Arial" w:cs="Arial"/>
          <w:color w:val="202124"/>
          <w:shd w:val="clear" w:color="auto" w:fill="FFFFFF"/>
        </w:rPr>
        <w:t>plan to start a club where I'll teach guzheng</w:t>
      </w:r>
      <w:del w:id="16" w:author="Microsoft Office User" w:date="2023-01-10T21:16:00Z">
        <w:r w:rsidRPr="00A907BF" w:rsidDel="00756C3E">
          <w:rPr>
            <w:rFonts w:ascii="Arial" w:eastAsia="Times New Roman" w:hAnsi="Arial" w:cs="Arial"/>
            <w:color w:val="202124"/>
            <w:shd w:val="clear" w:color="auto" w:fill="FFFFFF"/>
          </w:rPr>
          <w:delText>.</w:delText>
        </w:r>
      </w:del>
      <w:del w:id="17" w:author="Microsoft Office User" w:date="2023-01-10T21:13:00Z">
        <w:r w:rsidRPr="00A907BF" w:rsidDel="00E53FC3">
          <w:rPr>
            <w:rFonts w:ascii="Arial" w:eastAsia="Times New Roman" w:hAnsi="Arial" w:cs="Arial"/>
            <w:color w:val="202124"/>
            <w:shd w:val="clear" w:color="auto" w:fill="FFFFFF"/>
          </w:rPr>
          <w:delText xml:space="preserve"> I would be delighted to introduce more people to the sounds of guzheng</w:delText>
        </w:r>
      </w:del>
      <w:r w:rsidRPr="00A907BF">
        <w:rPr>
          <w:rFonts w:ascii="Arial" w:eastAsia="Times New Roman" w:hAnsi="Arial" w:cs="Arial"/>
          <w:color w:val="202124"/>
          <w:shd w:val="clear" w:color="auto" w:fill="FFFFFF"/>
        </w:rPr>
        <w:t>, one of China's traditional musical instruments.</w:t>
      </w:r>
      <w:ins w:id="18" w:author="Microsoft Office User" w:date="2023-01-10T21:13:00Z">
        <w:r w:rsidR="00E53FC3">
          <w:rPr>
            <w:rFonts w:ascii="Arial" w:eastAsia="Times New Roman" w:hAnsi="Arial" w:cs="Arial"/>
            <w:color w:val="202124"/>
            <w:shd w:val="clear" w:color="auto" w:fill="FFFFFF"/>
          </w:rPr>
          <w:t xml:space="preserve"> </w:t>
        </w:r>
      </w:ins>
      <w:ins w:id="19" w:author="Microsoft Office User" w:date="2023-01-10T21:14:00Z">
        <w:r w:rsidR="00E53FC3">
          <w:rPr>
            <w:rFonts w:ascii="Arial" w:eastAsia="Times New Roman" w:hAnsi="Arial" w:cs="Arial"/>
            <w:color w:val="202124"/>
            <w:shd w:val="clear" w:color="auto" w:fill="FFFFFF"/>
          </w:rPr>
          <w:t>Embracing different</w:t>
        </w:r>
      </w:ins>
      <w:ins w:id="20" w:author="Microsoft Office User" w:date="2023-01-10T21:13:00Z">
        <w:r w:rsidR="00E53FC3">
          <w:rPr>
            <w:rFonts w:ascii="Arial" w:eastAsia="Times New Roman" w:hAnsi="Arial" w:cs="Arial"/>
            <w:color w:val="202124"/>
            <w:shd w:val="clear" w:color="auto" w:fill="FFFFFF"/>
          </w:rPr>
          <w:t xml:space="preserve"> culture</w:t>
        </w:r>
      </w:ins>
      <w:ins w:id="21" w:author="Microsoft Office User" w:date="2023-01-10T21:14:00Z">
        <w:r w:rsidR="00E53FC3">
          <w:rPr>
            <w:rFonts w:ascii="Arial" w:eastAsia="Times New Roman" w:hAnsi="Arial" w:cs="Arial"/>
            <w:color w:val="202124"/>
            <w:shd w:val="clear" w:color="auto" w:fill="FFFFFF"/>
          </w:rPr>
          <w:t xml:space="preserve">s is </w:t>
        </w:r>
      </w:ins>
      <w:ins w:id="22" w:author="Microsoft Office User" w:date="2023-01-10T21:15:00Z">
        <w:r w:rsidR="00E53FC3">
          <w:rPr>
            <w:rFonts w:ascii="Arial" w:eastAsia="Times New Roman" w:hAnsi="Arial" w:cs="Arial"/>
            <w:color w:val="202124"/>
            <w:shd w:val="clear" w:color="auto" w:fill="FFFFFF"/>
          </w:rPr>
          <w:t xml:space="preserve">important to me because as an International student, diversity and inclusivity…. (write how important it is to you, growing up in Indonesia &lt;multicultural environment&gt;). </w:t>
        </w:r>
      </w:ins>
    </w:p>
    <w:p w14:paraId="0ED4B51B" w14:textId="77777777" w:rsidR="00E53FC3" w:rsidRDefault="00E53FC3" w:rsidP="00A907BF">
      <w:pPr>
        <w:rPr>
          <w:ins w:id="23" w:author="Microsoft Office User" w:date="2023-01-10T21:15:00Z"/>
          <w:rFonts w:ascii="Arial" w:eastAsia="Times New Roman" w:hAnsi="Arial" w:cs="Arial"/>
          <w:color w:val="202124"/>
          <w:shd w:val="clear" w:color="auto" w:fill="FFFFFF"/>
        </w:rPr>
      </w:pPr>
    </w:p>
    <w:p w14:paraId="220868DF" w14:textId="6CC2F8EE" w:rsidR="00A907BF" w:rsidRPr="00A907BF" w:rsidRDefault="00E53FC3" w:rsidP="00A907BF">
      <w:pPr>
        <w:rPr>
          <w:rFonts w:ascii="Times New Roman" w:eastAsia="Times New Roman" w:hAnsi="Times New Roman" w:cs="Times New Roman"/>
        </w:rPr>
      </w:pPr>
      <w:ins w:id="24" w:author="Microsoft Office User" w:date="2023-01-10T21:13:00Z">
        <w:r>
          <w:rPr>
            <w:rFonts w:ascii="Arial" w:eastAsia="Times New Roman" w:hAnsi="Arial" w:cs="Arial"/>
            <w:color w:val="202124"/>
            <w:shd w:val="clear" w:color="auto" w:fill="FFFFFF"/>
          </w:rPr>
          <w:t xml:space="preserve"> </w:t>
        </w:r>
      </w:ins>
    </w:p>
    <w:p w14:paraId="37ABFCAB" w14:textId="77777777" w:rsidR="00A907BF" w:rsidRPr="00A907BF" w:rsidRDefault="00A907BF" w:rsidP="00A907BF">
      <w:pPr>
        <w:rPr>
          <w:rFonts w:ascii="Times New Roman" w:eastAsia="Times New Roman" w:hAnsi="Times New Roman" w:cs="Times New Roman"/>
        </w:rPr>
      </w:pPr>
    </w:p>
    <w:p w14:paraId="4EEF1692" w14:textId="77777777" w:rsidR="00EE3EAE" w:rsidRDefault="00EE3EAE"/>
    <w:sectPr w:rsidR="00EE3E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BF"/>
    <w:rsid w:val="00185506"/>
    <w:rsid w:val="0062459E"/>
    <w:rsid w:val="00756C3E"/>
    <w:rsid w:val="00A907BF"/>
    <w:rsid w:val="00E53FC3"/>
    <w:rsid w:val="00EE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917E6"/>
  <w15:chartTrackingRefBased/>
  <w15:docId w15:val="{507213B9-9144-E54A-81ED-A049AD340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07B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7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907B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E53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7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Microsoft Office User</cp:lastModifiedBy>
  <cp:revision>11</cp:revision>
  <dcterms:created xsi:type="dcterms:W3CDTF">2023-01-10T02:54:00Z</dcterms:created>
  <dcterms:modified xsi:type="dcterms:W3CDTF">2023-01-11T05:16:00Z</dcterms:modified>
</cp:coreProperties>
</file>