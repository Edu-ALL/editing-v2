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A3C9B" w:rsidRDefault="00F80D15">
      <w:pPr>
        <w:spacing w:line="360" w:lineRule="auto"/>
        <w:rPr>
          <w:rFonts w:ascii="Roboto" w:eastAsia="Roboto" w:hAnsi="Roboto" w:cs="Roboto"/>
          <w:b/>
        </w:rPr>
      </w:pPr>
      <w:r>
        <w:rPr>
          <w:rFonts w:ascii="Roboto" w:eastAsia="Roboto" w:hAnsi="Roboto" w:cs="Roboto"/>
          <w:b/>
        </w:rPr>
        <w:t xml:space="preserve">A Personal Statement is required for all transfer applicants. Please provide a statement that addresses your reasons for transferring and why you are choosing to apply to Boston College. Your personal statement should be no more than </w:t>
      </w:r>
      <w:r>
        <w:rPr>
          <w:rFonts w:ascii="Roboto" w:eastAsia="Roboto" w:hAnsi="Roboto" w:cs="Roboto"/>
          <w:b/>
        </w:rPr>
        <w:t>650 words in length.</w:t>
      </w:r>
    </w:p>
    <w:p w14:paraId="00000017" w14:textId="77777777" w:rsidR="006A3C9B" w:rsidRDefault="006A3C9B">
      <w:pPr>
        <w:spacing w:line="360" w:lineRule="auto"/>
        <w:rPr>
          <w:rFonts w:ascii="Roboto" w:eastAsia="Roboto" w:hAnsi="Roboto" w:cs="Roboto"/>
        </w:rPr>
      </w:pPr>
    </w:p>
    <w:p w14:paraId="00000018" w14:textId="77777777" w:rsidR="006A3C9B" w:rsidRDefault="00F80D15">
      <w:pPr>
        <w:spacing w:line="360" w:lineRule="auto"/>
        <w:rPr>
          <w:rFonts w:ascii="Roboto" w:eastAsia="Roboto" w:hAnsi="Roboto" w:cs="Roboto"/>
          <w:b/>
        </w:rPr>
      </w:pPr>
      <w:r>
        <w:rPr>
          <w:rFonts w:ascii="Roboto" w:eastAsia="Roboto" w:hAnsi="Roboto" w:cs="Roboto"/>
          <w:b/>
        </w:rPr>
        <w:t>EDITED</w:t>
      </w:r>
    </w:p>
    <w:p w14:paraId="00000019" w14:textId="77777777" w:rsidR="006A3C9B" w:rsidRDefault="006A3C9B">
      <w:pPr>
        <w:spacing w:line="360" w:lineRule="auto"/>
        <w:rPr>
          <w:rFonts w:ascii="Roboto" w:eastAsia="Roboto" w:hAnsi="Roboto" w:cs="Roboto"/>
        </w:rPr>
      </w:pPr>
    </w:p>
    <w:p w14:paraId="0000001A" w14:textId="75D7EFDB" w:rsidR="006A3C9B" w:rsidRDefault="00F80D15">
      <w:pPr>
        <w:spacing w:line="360" w:lineRule="auto"/>
        <w:rPr>
          <w:rFonts w:ascii="Roboto" w:eastAsia="Roboto" w:hAnsi="Roboto" w:cs="Roboto"/>
        </w:rPr>
      </w:pPr>
      <w:r>
        <w:rPr>
          <w:rFonts w:ascii="Roboto" w:eastAsia="Roboto" w:hAnsi="Roboto" w:cs="Roboto"/>
        </w:rPr>
        <w:tab/>
        <w:t>“Team Yellow! Let’s start by introducing our name, age, and where you’re from!” I enthusiastically said</w:t>
      </w:r>
      <w:ins w:id="0" w:author="Thalia" w:date="2023-03-10T08:25:00Z">
        <w:r w:rsidR="000276C0">
          <w:rPr>
            <w:rFonts w:ascii="Roboto" w:eastAsia="Roboto" w:hAnsi="Roboto" w:cs="Roboto"/>
          </w:rPr>
          <w:t>, replied only by</w:t>
        </w:r>
      </w:ins>
      <w:del w:id="1" w:author="Thalia" w:date="2023-03-10T08:25:00Z">
        <w:r w:rsidDel="000276C0">
          <w:rPr>
            <w:rFonts w:ascii="Roboto" w:eastAsia="Roboto" w:hAnsi="Roboto" w:cs="Roboto"/>
          </w:rPr>
          <w:delText>. Yet the only reply I could get was an</w:delText>
        </w:r>
      </w:del>
      <w:r>
        <w:rPr>
          <w:rFonts w:ascii="Roboto" w:eastAsia="Roboto" w:hAnsi="Roboto" w:cs="Roboto"/>
        </w:rPr>
        <w:t xml:space="preserve"> unintelligible mumble. Seeing how disinterested everyone was, I knew it would take</w:t>
      </w:r>
      <w:r>
        <w:rPr>
          <w:rFonts w:ascii="Roboto" w:eastAsia="Roboto" w:hAnsi="Roboto" w:cs="Roboto"/>
        </w:rPr>
        <w:t xml:space="preserve"> a huge effort to get the ball rolling. So</w:t>
      </w:r>
      <w:ins w:id="2" w:author="Thalia" w:date="2023-03-10T08:26:00Z">
        <w:r w:rsidR="000276C0">
          <w:rPr>
            <w:rFonts w:ascii="Roboto" w:eastAsia="Roboto" w:hAnsi="Roboto" w:cs="Roboto"/>
          </w:rPr>
          <w:t>,</w:t>
        </w:r>
      </w:ins>
      <w:r>
        <w:rPr>
          <w:rFonts w:ascii="Roboto" w:eastAsia="Roboto" w:hAnsi="Roboto" w:cs="Roboto"/>
        </w:rPr>
        <w:t xml:space="preserve"> I began to take the time to understand each of their individual behaviors. I realized that my role as a</w:t>
      </w:r>
      <w:ins w:id="3" w:author="Thalia" w:date="2023-03-09T16:14:00Z">
        <w:r w:rsidR="00E15527">
          <w:rPr>
            <w:rFonts w:ascii="Roboto" w:eastAsia="Roboto" w:hAnsi="Roboto" w:cs="Roboto"/>
          </w:rPr>
          <w:t xml:space="preserve"> </w:t>
        </w:r>
        <w:proofErr w:type="spellStart"/>
        <w:r w:rsidR="00E15527">
          <w:rPr>
            <w:rFonts w:ascii="Roboto" w:eastAsia="Roboto" w:hAnsi="Roboto" w:cs="Roboto"/>
          </w:rPr>
          <w:t>SuperCamp</w:t>
        </w:r>
      </w:ins>
      <w:proofErr w:type="spellEnd"/>
      <w:r>
        <w:rPr>
          <w:rFonts w:ascii="Roboto" w:eastAsia="Roboto" w:hAnsi="Roboto" w:cs="Roboto"/>
        </w:rPr>
        <w:t xml:space="preserve"> team leader wasn’t to tell these kids what to do, but to be a mentor to them.  </w:t>
      </w:r>
      <w:del w:id="4" w:author="Thalia" w:date="2023-03-09T15:43:00Z">
        <w:r w:rsidDel="00D66C15">
          <w:rPr>
            <w:rFonts w:ascii="Roboto" w:eastAsia="Roboto" w:hAnsi="Roboto" w:cs="Roboto"/>
          </w:rPr>
          <w:delText>My role w</w:delText>
        </w:r>
      </w:del>
      <w:del w:id="5" w:author="Thalia" w:date="2023-03-09T16:14:00Z">
        <w:r w:rsidDel="00E15527">
          <w:rPr>
            <w:rFonts w:ascii="Roboto" w:eastAsia="Roboto" w:hAnsi="Roboto" w:cs="Roboto"/>
          </w:rPr>
          <w:delText>orking at SuperCamp a</w:delText>
        </w:r>
        <w:r w:rsidDel="00E15527">
          <w:rPr>
            <w:rFonts w:ascii="Roboto" w:eastAsia="Roboto" w:hAnsi="Roboto" w:cs="Roboto"/>
          </w:rPr>
          <w:delText>llowed me to understand</w:delText>
        </w:r>
      </w:del>
      <w:ins w:id="6" w:author="Thalia" w:date="2023-03-09T16:15:00Z">
        <w:r w:rsidR="00E15527">
          <w:rPr>
            <w:rFonts w:ascii="Roboto" w:eastAsia="Roboto" w:hAnsi="Roboto" w:cs="Roboto"/>
          </w:rPr>
          <w:t>I learned</w:t>
        </w:r>
      </w:ins>
      <w:r>
        <w:rPr>
          <w:rFonts w:ascii="Roboto" w:eastAsia="Roboto" w:hAnsi="Roboto" w:cs="Roboto"/>
        </w:rPr>
        <w:t xml:space="preserve"> that staying attuned to each camper and tailoring my attention to their needs is key. By the end of camp, my campers had explored their strengths, ignited confidence, and developed life skills for years to come. </w:t>
      </w:r>
      <w:del w:id="7" w:author="Thalia" w:date="2023-03-09T16:15:00Z">
        <w:r w:rsidDel="00E15527">
          <w:rPr>
            <w:rFonts w:ascii="Roboto" w:eastAsia="Roboto" w:hAnsi="Roboto" w:cs="Roboto"/>
          </w:rPr>
          <w:delText>Coming into SuperCam</w:delText>
        </w:r>
        <w:r w:rsidDel="00E15527">
          <w:rPr>
            <w:rFonts w:ascii="Roboto" w:eastAsia="Roboto" w:hAnsi="Roboto" w:cs="Roboto"/>
          </w:rPr>
          <w:delText>p, m</w:delText>
        </w:r>
      </w:del>
      <w:ins w:id="8" w:author="Thalia" w:date="2023-03-09T16:15:00Z">
        <w:r w:rsidR="00E15527">
          <w:rPr>
            <w:rFonts w:ascii="Roboto" w:eastAsia="Roboto" w:hAnsi="Roboto" w:cs="Roboto"/>
          </w:rPr>
          <w:t>M</w:t>
        </w:r>
      </w:ins>
      <w:r>
        <w:rPr>
          <w:rFonts w:ascii="Roboto" w:eastAsia="Roboto" w:hAnsi="Roboto" w:cs="Roboto"/>
        </w:rPr>
        <w:t xml:space="preserve">y </w:t>
      </w:r>
      <w:ins w:id="9" w:author="Thalia" w:date="2023-03-10T08:26:00Z">
        <w:r w:rsidR="000276C0">
          <w:rPr>
            <w:rFonts w:ascii="Roboto" w:eastAsia="Roboto" w:hAnsi="Roboto" w:cs="Roboto"/>
          </w:rPr>
          <w:t xml:space="preserve">initial </w:t>
        </w:r>
      </w:ins>
      <w:r>
        <w:rPr>
          <w:rFonts w:ascii="Roboto" w:eastAsia="Roboto" w:hAnsi="Roboto" w:cs="Roboto"/>
        </w:rPr>
        <w:t xml:space="preserve">goal was to plant a seed in the young lives of my campers, yet they have done the same in mine. My passion for education and the youth had turned into my life’s ambition. </w:t>
      </w:r>
    </w:p>
    <w:p w14:paraId="0000001B" w14:textId="77777777" w:rsidR="006A3C9B" w:rsidRDefault="006A3C9B">
      <w:pPr>
        <w:spacing w:line="360" w:lineRule="auto"/>
        <w:rPr>
          <w:rFonts w:ascii="Roboto" w:eastAsia="Roboto" w:hAnsi="Roboto" w:cs="Roboto"/>
        </w:rPr>
      </w:pPr>
    </w:p>
    <w:p w14:paraId="0000001C" w14:textId="205536C4" w:rsidR="006A3C9B" w:rsidRDefault="00F80D15">
      <w:pPr>
        <w:spacing w:line="360" w:lineRule="auto"/>
        <w:rPr>
          <w:rFonts w:ascii="Roboto" w:eastAsia="Roboto" w:hAnsi="Roboto" w:cs="Roboto"/>
        </w:rPr>
      </w:pPr>
      <w:r>
        <w:rPr>
          <w:rFonts w:ascii="Roboto" w:eastAsia="Roboto" w:hAnsi="Roboto" w:cs="Roboto"/>
        </w:rPr>
        <w:tab/>
        <w:t xml:space="preserve">If a personalized approach was so crucial in this situation, would the same </w:t>
      </w:r>
      <w:r>
        <w:rPr>
          <w:rFonts w:ascii="Roboto" w:eastAsia="Roboto" w:hAnsi="Roboto" w:cs="Roboto"/>
        </w:rPr>
        <w:t xml:space="preserve">apply to a child’s learning? I decided to dive deeper into the elementary education system to find out. I conducted </w:t>
      </w:r>
      <w:ins w:id="10" w:author="Thalia" w:date="2023-03-10T08:24:00Z">
        <w:r w:rsidR="000276C0">
          <w:rPr>
            <w:rFonts w:ascii="Roboto" w:eastAsia="Roboto" w:hAnsi="Roboto" w:cs="Roboto"/>
          </w:rPr>
          <w:t>a</w:t>
        </w:r>
      </w:ins>
      <w:del w:id="11" w:author="Thalia" w:date="2023-03-10T08:24:00Z">
        <w:r w:rsidDel="000276C0">
          <w:rPr>
            <w:rFonts w:ascii="Roboto" w:eastAsia="Roboto" w:hAnsi="Roboto" w:cs="Roboto"/>
          </w:rPr>
          <w:delText>my</w:delText>
        </w:r>
      </w:del>
      <w:r>
        <w:rPr>
          <w:rFonts w:ascii="Roboto" w:eastAsia="Roboto" w:hAnsi="Roboto" w:cs="Roboto"/>
        </w:rPr>
        <w:t xml:space="preserve"> research project on how differentiated instruction can help teachers foster students’ self-efficacy and learning motivation. After consul</w:t>
      </w:r>
      <w:r>
        <w:rPr>
          <w:rFonts w:ascii="Roboto" w:eastAsia="Roboto" w:hAnsi="Roboto" w:cs="Roboto"/>
        </w:rPr>
        <w:t>ting experts in one of Indonesia’s most prominent educational foundations, I situated myself in the educational world through classroom observations and extensive interviews with teachers. Allowing students to take part in learning methods that leveraged t</w:t>
      </w:r>
      <w:r>
        <w:rPr>
          <w:rFonts w:ascii="Roboto" w:eastAsia="Roboto" w:hAnsi="Roboto" w:cs="Roboto"/>
        </w:rPr>
        <w:t>heir areas of strengths while catering towards their areas of need showed a positive correlation with their enthusiasm and participation. Hence,</w:t>
      </w:r>
      <w:ins w:id="12" w:author="Thalia" w:date="2023-03-09T15:55:00Z">
        <w:r w:rsidR="00FA4230">
          <w:rPr>
            <w:rFonts w:ascii="Roboto" w:eastAsia="Roboto" w:hAnsi="Roboto" w:cs="Roboto"/>
          </w:rPr>
          <w:t xml:space="preserve"> it</w:t>
        </w:r>
      </w:ins>
      <w:r>
        <w:rPr>
          <w:rFonts w:ascii="Roboto" w:eastAsia="Roboto" w:hAnsi="Roboto" w:cs="Roboto"/>
        </w:rPr>
        <w:t xml:space="preserve"> exponentially improv</w:t>
      </w:r>
      <w:ins w:id="13" w:author="Thalia" w:date="2023-03-09T15:55:00Z">
        <w:r w:rsidR="00FA4230">
          <w:rPr>
            <w:rFonts w:ascii="Roboto" w:eastAsia="Roboto" w:hAnsi="Roboto" w:cs="Roboto"/>
          </w:rPr>
          <w:t>ed</w:t>
        </w:r>
      </w:ins>
      <w:del w:id="14" w:author="Thalia" w:date="2023-03-09T15:55:00Z">
        <w:r w:rsidDel="00FA4230">
          <w:rPr>
            <w:rFonts w:ascii="Roboto" w:eastAsia="Roboto" w:hAnsi="Roboto" w:cs="Roboto"/>
          </w:rPr>
          <w:delText>ing</w:delText>
        </w:r>
      </w:del>
      <w:r>
        <w:rPr>
          <w:rFonts w:ascii="Roboto" w:eastAsia="Roboto" w:hAnsi="Roboto" w:cs="Roboto"/>
        </w:rPr>
        <w:t xml:space="preserve"> student success and enjoyment</w:t>
      </w:r>
      <w:ins w:id="15" w:author="Thalia" w:date="2023-03-09T15:55:00Z">
        <w:r w:rsidR="00FA4230">
          <w:rPr>
            <w:rFonts w:ascii="Roboto" w:eastAsia="Roboto" w:hAnsi="Roboto" w:cs="Roboto"/>
          </w:rPr>
          <w:t xml:space="preserve"> </w:t>
        </w:r>
        <w:commentRangeStart w:id="16"/>
        <w:r w:rsidR="00FA4230">
          <w:rPr>
            <w:rFonts w:ascii="Roboto" w:eastAsia="Roboto" w:hAnsi="Roboto" w:cs="Roboto"/>
          </w:rPr>
          <w:t>in learning</w:t>
        </w:r>
        <w:commentRangeEnd w:id="16"/>
        <w:r w:rsidR="00FA4230">
          <w:rPr>
            <w:rStyle w:val="CommentReference"/>
          </w:rPr>
          <w:commentReference w:id="16"/>
        </w:r>
      </w:ins>
      <w:r>
        <w:rPr>
          <w:rFonts w:ascii="Roboto" w:eastAsia="Roboto" w:hAnsi="Roboto" w:cs="Roboto"/>
        </w:rPr>
        <w:t xml:space="preserve">. </w:t>
      </w:r>
    </w:p>
    <w:p w14:paraId="0000001D" w14:textId="77777777" w:rsidR="006A3C9B" w:rsidRDefault="006A3C9B">
      <w:pPr>
        <w:spacing w:line="360" w:lineRule="auto"/>
        <w:rPr>
          <w:rFonts w:ascii="Roboto" w:eastAsia="Roboto" w:hAnsi="Roboto" w:cs="Roboto"/>
        </w:rPr>
      </w:pPr>
    </w:p>
    <w:p w14:paraId="5AD193EF" w14:textId="3A7CA007" w:rsidR="00FA4230" w:rsidRDefault="00F80D15">
      <w:pPr>
        <w:spacing w:line="360" w:lineRule="auto"/>
        <w:rPr>
          <w:ins w:id="17" w:author="Thalia" w:date="2023-03-09T15:58:00Z"/>
          <w:rFonts w:ascii="Roboto" w:eastAsia="Roboto" w:hAnsi="Roboto" w:cs="Roboto"/>
        </w:rPr>
      </w:pPr>
      <w:r>
        <w:rPr>
          <w:rFonts w:ascii="Roboto" w:eastAsia="Roboto" w:hAnsi="Roboto" w:cs="Roboto"/>
        </w:rPr>
        <w:tab/>
        <w:t xml:space="preserve">During my two years in community college, I </w:t>
      </w:r>
      <w:del w:id="18" w:author="Thalia" w:date="2023-03-09T16:16:00Z">
        <w:r w:rsidDel="00E15527">
          <w:rPr>
            <w:rFonts w:ascii="Roboto" w:eastAsia="Roboto" w:hAnsi="Roboto" w:cs="Roboto"/>
          </w:rPr>
          <w:delText xml:space="preserve">have </w:delText>
        </w:r>
      </w:del>
      <w:r>
        <w:rPr>
          <w:rFonts w:ascii="Roboto" w:eastAsia="Roboto" w:hAnsi="Roboto" w:cs="Roboto"/>
        </w:rPr>
        <w:t>maxi</w:t>
      </w:r>
      <w:r>
        <w:rPr>
          <w:rFonts w:ascii="Roboto" w:eastAsia="Roboto" w:hAnsi="Roboto" w:cs="Roboto"/>
        </w:rPr>
        <w:t>mized my opportunities to explore psychology. The Psychology in Modern Life course was particularly interesting for me as I was able to dive into applications of different psychological theories as I learn about the factors involved in personality developm</w:t>
      </w:r>
      <w:r>
        <w:rPr>
          <w:rFonts w:ascii="Roboto" w:eastAsia="Roboto" w:hAnsi="Roboto" w:cs="Roboto"/>
        </w:rPr>
        <w:t xml:space="preserve">ent and interpersonal relationships. </w:t>
      </w:r>
      <w:commentRangeStart w:id="19"/>
      <w:r>
        <w:rPr>
          <w:rFonts w:ascii="Roboto" w:eastAsia="Roboto" w:hAnsi="Roboto" w:cs="Roboto"/>
        </w:rPr>
        <w:t xml:space="preserve">As I embark on the next step of my educational career as a transfer student, I strive to continue to build on this foundation. </w:t>
      </w:r>
      <w:commentRangeEnd w:id="19"/>
      <w:r w:rsidR="00FA4230">
        <w:rPr>
          <w:rStyle w:val="CommentReference"/>
        </w:rPr>
        <w:commentReference w:id="19"/>
      </w:r>
    </w:p>
    <w:p w14:paraId="0000001E" w14:textId="3CCF4041" w:rsidR="006A3C9B" w:rsidRDefault="00F80D15">
      <w:pPr>
        <w:spacing w:line="360" w:lineRule="auto"/>
        <w:rPr>
          <w:rFonts w:ascii="Roboto" w:eastAsia="Roboto" w:hAnsi="Roboto" w:cs="Roboto"/>
        </w:rPr>
      </w:pPr>
      <w:r>
        <w:rPr>
          <w:rFonts w:ascii="Roboto" w:eastAsia="Roboto" w:hAnsi="Roboto" w:cs="Roboto"/>
        </w:rPr>
        <w:lastRenderedPageBreak/>
        <w:t>Upon discovering the Applied Psychology and Human Development program at Boston College, I w</w:t>
      </w:r>
      <w:r>
        <w:rPr>
          <w:rFonts w:ascii="Roboto" w:eastAsia="Roboto" w:hAnsi="Roboto" w:cs="Roboto"/>
        </w:rPr>
        <w:t>as amazed at how suited it was in supporting my aspirations in childhood development and education. Courses such as APSY2032: Cognition and Learning and APSY6421: Translating Science of Learning into Practice</w:t>
      </w:r>
      <w:del w:id="20" w:author="Thalia" w:date="2023-03-10T08:28:00Z">
        <w:r w:rsidDel="009A3416">
          <w:rPr>
            <w:rFonts w:ascii="Roboto" w:eastAsia="Roboto" w:hAnsi="Roboto" w:cs="Roboto"/>
          </w:rPr>
          <w:delText>,</w:delText>
        </w:r>
      </w:del>
      <w:r>
        <w:rPr>
          <w:rFonts w:ascii="Roboto" w:eastAsia="Roboto" w:hAnsi="Roboto" w:cs="Roboto"/>
        </w:rPr>
        <w:t xml:space="preserve"> will </w:t>
      </w:r>
      <w:del w:id="21" w:author="Thalia" w:date="2023-03-10T08:28:00Z">
        <w:r w:rsidDel="009A3416">
          <w:rPr>
            <w:rFonts w:ascii="Roboto" w:eastAsia="Roboto" w:hAnsi="Roboto" w:cs="Roboto"/>
          </w:rPr>
          <w:delText>allow me to gain the</w:delText>
        </w:r>
      </w:del>
      <w:ins w:id="22" w:author="Thalia" w:date="2023-03-10T08:28:00Z">
        <w:r w:rsidR="009A3416">
          <w:rPr>
            <w:rFonts w:ascii="Roboto" w:eastAsia="Roboto" w:hAnsi="Roboto" w:cs="Roboto"/>
          </w:rPr>
          <w:t>provide</w:t>
        </w:r>
      </w:ins>
      <w:r>
        <w:rPr>
          <w:rFonts w:ascii="Roboto" w:eastAsia="Roboto" w:hAnsi="Roboto" w:cs="Roboto"/>
        </w:rPr>
        <w:t xml:space="preserve"> </w:t>
      </w:r>
      <w:del w:id="23" w:author="Thalia" w:date="2023-03-10T08:28:00Z">
        <w:r w:rsidDel="009A3416">
          <w:rPr>
            <w:rFonts w:ascii="Roboto" w:eastAsia="Roboto" w:hAnsi="Roboto" w:cs="Roboto"/>
          </w:rPr>
          <w:delText xml:space="preserve">needed </w:delText>
        </w:r>
      </w:del>
      <w:r>
        <w:rPr>
          <w:rFonts w:ascii="Roboto" w:eastAsia="Roboto" w:hAnsi="Roboto" w:cs="Roboto"/>
        </w:rPr>
        <w:t>knowledge and</w:t>
      </w:r>
      <w:r>
        <w:rPr>
          <w:rFonts w:ascii="Roboto" w:eastAsia="Roboto" w:hAnsi="Roboto" w:cs="Roboto"/>
        </w:rPr>
        <w:t xml:space="preserve"> understanding </w:t>
      </w:r>
      <w:ins w:id="24" w:author="Thalia" w:date="2023-03-10T08:28:00Z">
        <w:r w:rsidR="009A3416">
          <w:rPr>
            <w:rFonts w:ascii="Roboto" w:eastAsia="Roboto" w:hAnsi="Roboto" w:cs="Roboto"/>
          </w:rPr>
          <w:t xml:space="preserve">I </w:t>
        </w:r>
        <w:r w:rsidR="009A3416">
          <w:rPr>
            <w:rFonts w:ascii="Roboto" w:eastAsia="Roboto" w:hAnsi="Roboto" w:cs="Roboto"/>
          </w:rPr>
          <w:t xml:space="preserve">need </w:t>
        </w:r>
      </w:ins>
      <w:r>
        <w:rPr>
          <w:rFonts w:ascii="Roboto" w:eastAsia="Roboto" w:hAnsi="Roboto" w:cs="Roboto"/>
        </w:rPr>
        <w:t>in the technical aspects of childhood development and education. Through the Research in Action Program, I will be able to further my research previously conducted on differentiated instruction and take a step towards building a curriculum t</w:t>
      </w:r>
      <w:r>
        <w:rPr>
          <w:rFonts w:ascii="Roboto" w:eastAsia="Roboto" w:hAnsi="Roboto" w:cs="Roboto"/>
        </w:rPr>
        <w:t xml:space="preserve">ailored towards the needs of children in my home country, Indonesia. The Center for the Study of Testing, Evaluation, and Educational Policy </w:t>
      </w:r>
      <w:del w:id="25" w:author="Thalia" w:date="2023-03-10T08:27:00Z">
        <w:r w:rsidDel="000276C0">
          <w:rPr>
            <w:rFonts w:ascii="Roboto" w:eastAsia="Roboto" w:hAnsi="Roboto" w:cs="Roboto"/>
          </w:rPr>
          <w:delText xml:space="preserve">is an educational research organization that </w:delText>
        </w:r>
      </w:del>
      <w:r>
        <w:rPr>
          <w:rFonts w:ascii="Roboto" w:eastAsia="Roboto" w:hAnsi="Roboto" w:cs="Roboto"/>
        </w:rPr>
        <w:t>would be a stepping</w:t>
      </w:r>
      <w:del w:id="26" w:author="Thalia" w:date="2023-03-10T08:27:00Z">
        <w:r w:rsidDel="000276C0">
          <w:rPr>
            <w:rFonts w:ascii="Roboto" w:eastAsia="Roboto" w:hAnsi="Roboto" w:cs="Roboto"/>
          </w:rPr>
          <w:delText xml:space="preserve"> </w:delText>
        </w:r>
      </w:del>
      <w:r>
        <w:rPr>
          <w:rFonts w:ascii="Roboto" w:eastAsia="Roboto" w:hAnsi="Roboto" w:cs="Roboto"/>
        </w:rPr>
        <w:t>stone where I can conduct testing, evaluation, and</w:t>
      </w:r>
      <w:r>
        <w:rPr>
          <w:rFonts w:ascii="Roboto" w:eastAsia="Roboto" w:hAnsi="Roboto" w:cs="Roboto"/>
        </w:rPr>
        <w:t xml:space="preserve"> studies to improve school assessment practices and international comparative research. Furthermore, the Practicum in Applied Psychology (APSY2152)</w:t>
      </w:r>
      <w:del w:id="27" w:author="Thalia" w:date="2023-03-09T16:17:00Z">
        <w:r w:rsidDel="00A8054D">
          <w:rPr>
            <w:rFonts w:ascii="Roboto" w:eastAsia="Roboto" w:hAnsi="Roboto" w:cs="Roboto"/>
          </w:rPr>
          <w:delText>,</w:delText>
        </w:r>
      </w:del>
      <w:r>
        <w:rPr>
          <w:rFonts w:ascii="Roboto" w:eastAsia="Roboto" w:hAnsi="Roboto" w:cs="Roboto"/>
        </w:rPr>
        <w:t xml:space="preserve"> allows me to develop experience in a professional work setting where I </w:t>
      </w:r>
      <w:del w:id="28" w:author="Thalia" w:date="2023-03-10T08:29:00Z">
        <w:r w:rsidDel="00075BC3">
          <w:rPr>
            <w:rFonts w:ascii="Roboto" w:eastAsia="Roboto" w:hAnsi="Roboto" w:cs="Roboto"/>
          </w:rPr>
          <w:delText>am able to</w:delText>
        </w:r>
      </w:del>
      <w:ins w:id="29" w:author="Thalia" w:date="2023-03-10T08:29:00Z">
        <w:r w:rsidR="00075BC3">
          <w:rPr>
            <w:rFonts w:ascii="Roboto" w:eastAsia="Roboto" w:hAnsi="Roboto" w:cs="Roboto"/>
          </w:rPr>
          <w:t>can</w:t>
        </w:r>
      </w:ins>
      <w:r>
        <w:rPr>
          <w:rFonts w:ascii="Roboto" w:eastAsia="Roboto" w:hAnsi="Roboto" w:cs="Roboto"/>
        </w:rPr>
        <w:t xml:space="preserve"> practice work-related ski</w:t>
      </w:r>
      <w:r>
        <w:rPr>
          <w:rFonts w:ascii="Roboto" w:eastAsia="Roboto" w:hAnsi="Roboto" w:cs="Roboto"/>
        </w:rPr>
        <w:t xml:space="preserve">lls gained through my theoretical courses and research. </w:t>
      </w:r>
    </w:p>
    <w:p w14:paraId="0000001F" w14:textId="77777777" w:rsidR="006A3C9B" w:rsidRDefault="006A3C9B">
      <w:pPr>
        <w:spacing w:line="360" w:lineRule="auto"/>
        <w:rPr>
          <w:rFonts w:ascii="Roboto" w:eastAsia="Roboto" w:hAnsi="Roboto" w:cs="Roboto"/>
        </w:rPr>
      </w:pPr>
    </w:p>
    <w:p w14:paraId="00000020" w14:textId="77777777" w:rsidR="006A3C9B" w:rsidRDefault="00F80D15">
      <w:pPr>
        <w:spacing w:line="360" w:lineRule="auto"/>
        <w:ind w:firstLine="720"/>
        <w:rPr>
          <w:rFonts w:ascii="Roboto" w:eastAsia="Roboto" w:hAnsi="Roboto" w:cs="Roboto"/>
        </w:rPr>
      </w:pPr>
      <w:r>
        <w:rPr>
          <w:rFonts w:ascii="Roboto" w:eastAsia="Roboto" w:hAnsi="Roboto" w:cs="Roboto"/>
        </w:rPr>
        <w:t>I am eager to work towards my dream, building a preschool academy with a curriculum that is child-centered and developmentally appropriate to build a strong foundation for these students in early ch</w:t>
      </w:r>
      <w:r>
        <w:rPr>
          <w:rFonts w:ascii="Roboto" w:eastAsia="Roboto" w:hAnsi="Roboto" w:cs="Roboto"/>
        </w:rPr>
        <w:t>ildhood education</w:t>
      </w:r>
      <w:r>
        <w:rPr>
          <w:rFonts w:ascii="Roboto" w:eastAsia="Roboto" w:hAnsi="Roboto" w:cs="Roboto"/>
        </w:rPr>
        <w:t>. I believe that these years are crucial for a child’s well-being and development, to equip them for success in the years to come. I strive to find the right balance of play-based learning and structured learning experiences that promote c</w:t>
      </w:r>
      <w:r>
        <w:rPr>
          <w:rFonts w:ascii="Roboto" w:eastAsia="Roboto" w:hAnsi="Roboto" w:cs="Roboto"/>
        </w:rPr>
        <w:t>ritical thinking, problem-solving, and creativity. Earning a bachelor’s degree in Applied Psychology and Human Development would be of great advantage towards the career path I aspire to take on – transforming the young lives of future generations to come.</w:t>
      </w:r>
      <w:r>
        <w:rPr>
          <w:rFonts w:ascii="Roboto" w:eastAsia="Roboto" w:hAnsi="Roboto" w:cs="Roboto"/>
        </w:rPr>
        <w:t xml:space="preserve"> At Boston College, I will continue to nurture that seed within me through experiential learning and interactions with passionate individuals, better preparing myself to impact the lives of future generations to come. </w:t>
      </w:r>
    </w:p>
    <w:p w14:paraId="00000021" w14:textId="77777777" w:rsidR="006A3C9B" w:rsidRDefault="006A3C9B">
      <w:pPr>
        <w:spacing w:line="360" w:lineRule="auto"/>
        <w:rPr>
          <w:rFonts w:ascii="Roboto" w:eastAsia="Roboto" w:hAnsi="Roboto" w:cs="Roboto"/>
        </w:rPr>
      </w:pPr>
    </w:p>
    <w:p w14:paraId="00000022" w14:textId="77777777" w:rsidR="006A3C9B" w:rsidRDefault="006A3C9B">
      <w:pPr>
        <w:spacing w:line="360" w:lineRule="auto"/>
        <w:rPr>
          <w:rFonts w:ascii="Roboto" w:eastAsia="Roboto" w:hAnsi="Roboto" w:cs="Roboto"/>
          <w:b/>
        </w:rPr>
      </w:pPr>
    </w:p>
    <w:sectPr w:rsidR="006A3C9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Thalia" w:date="2023-03-09T15:55:00Z" w:initials="TP">
    <w:p w14:paraId="6ABFC65A" w14:textId="26A48E61" w:rsidR="00FA4230" w:rsidRDefault="00FA4230">
      <w:pPr>
        <w:pStyle w:val="CommentText"/>
      </w:pPr>
      <w:r>
        <w:rPr>
          <w:rStyle w:val="CommentReference"/>
        </w:rPr>
        <w:annotationRef/>
      </w:r>
      <w:r>
        <w:t>is this what you mean?</w:t>
      </w:r>
    </w:p>
  </w:comment>
  <w:comment w:id="19" w:author="Thalia" w:date="2023-03-09T15:58:00Z" w:initials="TP">
    <w:p w14:paraId="01866423" w14:textId="04F42EB3" w:rsidR="00FA4230" w:rsidRDefault="00FA4230">
      <w:pPr>
        <w:pStyle w:val="CommentText"/>
      </w:pPr>
      <w:r>
        <w:rPr>
          <w:rStyle w:val="CommentReference"/>
        </w:rPr>
        <w:annotationRef/>
      </w:r>
      <w:r>
        <w:t xml:space="preserve">Why do you want to transfer? Do you find that the program at BC offers something that you have not yet received? This may be implied in </w:t>
      </w:r>
      <w:r w:rsidR="00FB58EC">
        <w:t>your</w:t>
      </w:r>
      <w:r>
        <w:t xml:space="preserve"> next paragraph, but I think it would be better if you can explicitly state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FC65A" w15:done="0"/>
  <w15:commentEx w15:paraId="01866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7FF8" w16cex:dateUtc="2023-03-09T08:55:00Z"/>
  <w16cex:commentExtensible w16cex:durableId="27B480A8" w16cex:dateUtc="2023-03-09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FC65A" w16cid:durableId="27B47FF8"/>
  <w16cid:commentId w16cid:paraId="01866423" w16cid:durableId="27B480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5795" w14:textId="77777777" w:rsidR="00F80D15" w:rsidRDefault="00F80D15">
      <w:pPr>
        <w:spacing w:line="240" w:lineRule="auto"/>
      </w:pPr>
      <w:r>
        <w:separator/>
      </w:r>
    </w:p>
  </w:endnote>
  <w:endnote w:type="continuationSeparator" w:id="0">
    <w:p w14:paraId="4EC19686" w14:textId="77777777" w:rsidR="00F80D15" w:rsidRDefault="00F8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BE2A" w14:textId="77777777" w:rsidR="00816E79" w:rsidRDefault="00816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EC73" w14:textId="77777777" w:rsidR="00816E79" w:rsidRDefault="00816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909C" w14:textId="77777777" w:rsidR="00816E79" w:rsidRDefault="00816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2298" w14:textId="77777777" w:rsidR="00F80D15" w:rsidRDefault="00F80D15">
      <w:pPr>
        <w:spacing w:line="240" w:lineRule="auto"/>
      </w:pPr>
      <w:r>
        <w:separator/>
      </w:r>
    </w:p>
  </w:footnote>
  <w:footnote w:type="continuationSeparator" w:id="0">
    <w:p w14:paraId="57434740" w14:textId="77777777" w:rsidR="00F80D15" w:rsidRDefault="00F80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05A8" w14:textId="77777777" w:rsidR="00816E79" w:rsidRDefault="00816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6A3C9B" w:rsidRDefault="006A3C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2272" w14:textId="77777777" w:rsidR="00816E79" w:rsidRDefault="00816E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9B"/>
    <w:rsid w:val="000276C0"/>
    <w:rsid w:val="00075BC3"/>
    <w:rsid w:val="00221FA1"/>
    <w:rsid w:val="00244CFB"/>
    <w:rsid w:val="006A3C9B"/>
    <w:rsid w:val="00816E79"/>
    <w:rsid w:val="009A3416"/>
    <w:rsid w:val="00A8054D"/>
    <w:rsid w:val="00D66C15"/>
    <w:rsid w:val="00E15527"/>
    <w:rsid w:val="00F80D15"/>
    <w:rsid w:val="00FA4230"/>
    <w:rsid w:val="00FB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FD60"/>
  <w15:docId w15:val="{25AF77E7-A707-6A4D-81B2-663E495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E79"/>
    <w:pPr>
      <w:tabs>
        <w:tab w:val="center" w:pos="4680"/>
        <w:tab w:val="right" w:pos="9360"/>
      </w:tabs>
      <w:spacing w:line="240" w:lineRule="auto"/>
    </w:pPr>
  </w:style>
  <w:style w:type="character" w:customStyle="1" w:styleId="HeaderChar">
    <w:name w:val="Header Char"/>
    <w:basedOn w:val="DefaultParagraphFont"/>
    <w:link w:val="Header"/>
    <w:uiPriority w:val="99"/>
    <w:rsid w:val="00816E79"/>
  </w:style>
  <w:style w:type="paragraph" w:styleId="Footer">
    <w:name w:val="footer"/>
    <w:basedOn w:val="Normal"/>
    <w:link w:val="FooterChar"/>
    <w:uiPriority w:val="99"/>
    <w:unhideWhenUsed/>
    <w:rsid w:val="00816E79"/>
    <w:pPr>
      <w:tabs>
        <w:tab w:val="center" w:pos="4680"/>
        <w:tab w:val="right" w:pos="9360"/>
      </w:tabs>
      <w:spacing w:line="240" w:lineRule="auto"/>
    </w:pPr>
  </w:style>
  <w:style w:type="character" w:customStyle="1" w:styleId="FooterChar">
    <w:name w:val="Footer Char"/>
    <w:basedOn w:val="DefaultParagraphFont"/>
    <w:link w:val="Footer"/>
    <w:uiPriority w:val="99"/>
    <w:rsid w:val="00816E79"/>
  </w:style>
  <w:style w:type="paragraph" w:styleId="Revision">
    <w:name w:val="Revision"/>
    <w:hidden/>
    <w:uiPriority w:val="99"/>
    <w:semiHidden/>
    <w:rsid w:val="00D66C15"/>
    <w:pPr>
      <w:spacing w:line="240" w:lineRule="auto"/>
    </w:pPr>
  </w:style>
  <w:style w:type="character" w:styleId="CommentReference">
    <w:name w:val="annotation reference"/>
    <w:basedOn w:val="DefaultParagraphFont"/>
    <w:uiPriority w:val="99"/>
    <w:semiHidden/>
    <w:unhideWhenUsed/>
    <w:rsid w:val="00FA4230"/>
    <w:rPr>
      <w:sz w:val="16"/>
      <w:szCs w:val="16"/>
    </w:rPr>
  </w:style>
  <w:style w:type="paragraph" w:styleId="CommentText">
    <w:name w:val="annotation text"/>
    <w:basedOn w:val="Normal"/>
    <w:link w:val="CommentTextChar"/>
    <w:uiPriority w:val="99"/>
    <w:semiHidden/>
    <w:unhideWhenUsed/>
    <w:rsid w:val="00FA4230"/>
    <w:pPr>
      <w:spacing w:line="240" w:lineRule="auto"/>
    </w:pPr>
    <w:rPr>
      <w:sz w:val="20"/>
      <w:szCs w:val="20"/>
    </w:rPr>
  </w:style>
  <w:style w:type="character" w:customStyle="1" w:styleId="CommentTextChar">
    <w:name w:val="Comment Text Char"/>
    <w:basedOn w:val="DefaultParagraphFont"/>
    <w:link w:val="CommentText"/>
    <w:uiPriority w:val="99"/>
    <w:semiHidden/>
    <w:rsid w:val="00FA4230"/>
    <w:rPr>
      <w:sz w:val="20"/>
      <w:szCs w:val="20"/>
    </w:rPr>
  </w:style>
  <w:style w:type="paragraph" w:styleId="CommentSubject">
    <w:name w:val="annotation subject"/>
    <w:basedOn w:val="CommentText"/>
    <w:next w:val="CommentText"/>
    <w:link w:val="CommentSubjectChar"/>
    <w:uiPriority w:val="99"/>
    <w:semiHidden/>
    <w:unhideWhenUsed/>
    <w:rsid w:val="00FA4230"/>
    <w:rPr>
      <w:b/>
      <w:bCs/>
    </w:rPr>
  </w:style>
  <w:style w:type="character" w:customStyle="1" w:styleId="CommentSubjectChar">
    <w:name w:val="Comment Subject Char"/>
    <w:basedOn w:val="CommentTextChar"/>
    <w:link w:val="CommentSubject"/>
    <w:uiPriority w:val="99"/>
    <w:semiHidden/>
    <w:rsid w:val="00FA42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cp:lastModifiedBy>
  <cp:revision>2</cp:revision>
  <dcterms:created xsi:type="dcterms:W3CDTF">2023-03-10T01:29:00Z</dcterms:created>
  <dcterms:modified xsi:type="dcterms:W3CDTF">2023-03-10T01:29:00Z</dcterms:modified>
</cp:coreProperties>
</file>