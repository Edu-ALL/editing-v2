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66FBD" w14:textId="77777777" w:rsidR="001F61C8" w:rsidRPr="001F61C8" w:rsidRDefault="001F61C8" w:rsidP="001F61C8">
      <w:pPr>
        <w:spacing w:before="400" w:after="120"/>
        <w:outlineLvl w:val="0"/>
        <w:rPr>
          <w:rFonts w:ascii="Times New Roman" w:eastAsia="Times New Roman" w:hAnsi="Times New Roman" w:cs="Times New Roman"/>
          <w:b/>
          <w:bCs/>
          <w:kern w:val="36"/>
          <w:sz w:val="48"/>
          <w:szCs w:val="48"/>
        </w:rPr>
      </w:pPr>
      <w:r w:rsidRPr="001F61C8">
        <w:rPr>
          <w:rFonts w:ascii="Arial" w:eastAsia="Times New Roman" w:hAnsi="Arial" w:cs="Arial"/>
          <w:b/>
          <w:bCs/>
          <w:color w:val="000000"/>
          <w:kern w:val="36"/>
          <w:sz w:val="28"/>
          <w:szCs w:val="28"/>
          <w:u w:val="single"/>
        </w:rPr>
        <w:t>Prompt 6: Think about an academic subject that inspires you. Describe how you have furthered this interest inside and/or outside of the classroom. </w:t>
      </w:r>
    </w:p>
    <w:p w14:paraId="06F8F9DF" w14:textId="77777777" w:rsidR="001F61C8" w:rsidRPr="001F61C8" w:rsidRDefault="001F61C8" w:rsidP="001F61C8">
      <w:pPr>
        <w:rPr>
          <w:rFonts w:ascii="Times New Roman" w:eastAsia="Times New Roman" w:hAnsi="Times New Roman" w:cs="Times New Roman"/>
        </w:rPr>
      </w:pPr>
    </w:p>
    <w:p w14:paraId="189698BC" w14:textId="77777777" w:rsidR="001F61C8" w:rsidRPr="001F61C8" w:rsidRDefault="001F61C8" w:rsidP="001F61C8">
      <w:pPr>
        <w:rPr>
          <w:rFonts w:ascii="Times New Roman" w:eastAsia="Times New Roman" w:hAnsi="Times New Roman" w:cs="Times New Roman"/>
        </w:rPr>
      </w:pPr>
      <w:r w:rsidRPr="001F61C8">
        <w:rPr>
          <w:rFonts w:ascii="Arial" w:eastAsia="Times New Roman" w:hAnsi="Arial" w:cs="Arial"/>
          <w:color w:val="000000"/>
        </w:rPr>
        <w:t>Maths! That’s the first thing that pops into my head whenever I’m asked for a favourite subject. One thing I like about maths is that there is always a right answer. To put it simply, maths is logic: true or false, yes or no.</w:t>
      </w:r>
    </w:p>
    <w:p w14:paraId="646E2B07" w14:textId="77777777" w:rsidR="001F61C8" w:rsidRPr="001F61C8" w:rsidRDefault="001F61C8" w:rsidP="001F61C8">
      <w:pPr>
        <w:rPr>
          <w:rFonts w:ascii="Times New Roman" w:eastAsia="Times New Roman" w:hAnsi="Times New Roman" w:cs="Times New Roman"/>
        </w:rPr>
      </w:pPr>
    </w:p>
    <w:p w14:paraId="7175975D" w14:textId="0ACE357B" w:rsidR="001F61C8" w:rsidRPr="001F61C8" w:rsidRDefault="001F61C8" w:rsidP="001F61C8">
      <w:pPr>
        <w:rPr>
          <w:rFonts w:ascii="Times New Roman" w:eastAsia="Times New Roman" w:hAnsi="Times New Roman" w:cs="Times New Roman"/>
        </w:rPr>
      </w:pPr>
      <w:r w:rsidRPr="001F61C8">
        <w:rPr>
          <w:rFonts w:ascii="Arial" w:eastAsia="Times New Roman" w:hAnsi="Arial" w:cs="Arial"/>
          <w:color w:val="000000"/>
        </w:rPr>
        <w:t xml:space="preserve">Wanting to further enhance my maths knowledge, I participated in the American Mathematics Olympiad. When I took the practice test, I was blown away; I couldn't solve a single question. Instead of merely inputting equations and solving them, it required me to think logically and approach the questions strategically. </w:t>
      </w:r>
      <w:commentRangeStart w:id="0"/>
      <w:r w:rsidRPr="001F61C8">
        <w:rPr>
          <w:rFonts w:ascii="Arial" w:eastAsia="Times New Roman" w:hAnsi="Arial" w:cs="Arial"/>
          <w:color w:val="000000"/>
        </w:rPr>
        <w:t xml:space="preserve">At this point, I realised that maths isn’t about memorising </w:t>
      </w:r>
      <w:commentRangeStart w:id="1"/>
      <w:r w:rsidRPr="004B1823">
        <w:rPr>
          <w:rFonts w:ascii="Arial" w:eastAsia="Times New Roman" w:hAnsi="Arial" w:cs="Arial"/>
          <w:strike/>
          <w:color w:val="000000"/>
          <w:rPrChange w:id="2" w:author="Microsoft Office User" w:date="2022-11-19T11:29:00Z">
            <w:rPr>
              <w:rFonts w:ascii="Arial" w:eastAsia="Times New Roman" w:hAnsi="Arial" w:cs="Arial"/>
              <w:color w:val="000000"/>
            </w:rPr>
          </w:rPrChange>
        </w:rPr>
        <w:t>but understanding the concepts</w:t>
      </w:r>
      <w:commentRangeEnd w:id="1"/>
      <w:r w:rsidR="004B1823" w:rsidRPr="004B1823">
        <w:rPr>
          <w:rStyle w:val="CommentReference"/>
          <w:strike/>
          <w:rPrChange w:id="3" w:author="Microsoft Office User" w:date="2022-11-19T11:29:00Z">
            <w:rPr>
              <w:rStyle w:val="CommentReference"/>
            </w:rPr>
          </w:rPrChange>
        </w:rPr>
        <w:commentReference w:id="1"/>
      </w:r>
      <w:r w:rsidRPr="001F61C8">
        <w:rPr>
          <w:rFonts w:ascii="Arial" w:eastAsia="Times New Roman" w:hAnsi="Arial" w:cs="Arial"/>
          <w:color w:val="000000"/>
        </w:rPr>
        <w:t xml:space="preserve">. I need to understand the logic behind each question, be familiar with the principles of mathematical formulas, and know when to use them. </w:t>
      </w:r>
      <w:commentRangeEnd w:id="0"/>
      <w:r w:rsidR="004B1823">
        <w:rPr>
          <w:rStyle w:val="CommentReference"/>
        </w:rPr>
        <w:commentReference w:id="0"/>
      </w:r>
      <w:r w:rsidRPr="001F61C8">
        <w:rPr>
          <w:rFonts w:ascii="Arial" w:eastAsia="Times New Roman" w:hAnsi="Arial" w:cs="Arial"/>
          <w:color w:val="000000"/>
        </w:rPr>
        <w:t xml:space="preserve">After all, </w:t>
      </w:r>
      <w:ins w:id="4" w:author="Microsoft Office User" w:date="2022-11-19T11:26:00Z">
        <w:r w:rsidR="004B1823">
          <w:rPr>
            <w:rFonts w:ascii="Arial" w:eastAsia="Times New Roman" w:hAnsi="Arial" w:cs="Arial"/>
            <w:color w:val="000000"/>
          </w:rPr>
          <w:t>the</w:t>
        </w:r>
      </w:ins>
      <w:r w:rsidRPr="001F61C8">
        <w:rPr>
          <w:rFonts w:ascii="Arial" w:eastAsia="Times New Roman" w:hAnsi="Arial" w:cs="Arial"/>
          <w:color w:val="000000"/>
        </w:rPr>
        <w:t xml:space="preserve"> Olympiad </w:t>
      </w:r>
      <w:ins w:id="5" w:author="Microsoft Office User" w:date="2022-11-19T11:20:00Z">
        <w:r w:rsidR="004B1823">
          <w:rPr>
            <w:rFonts w:ascii="Arial" w:eastAsia="Times New Roman" w:hAnsi="Arial" w:cs="Arial"/>
            <w:color w:val="000000"/>
          </w:rPr>
          <w:t>wa</w:t>
        </w:r>
      </w:ins>
      <w:del w:id="6" w:author="Microsoft Office User" w:date="2022-11-19T11:20:00Z">
        <w:r w:rsidRPr="001F61C8" w:rsidDel="004B1823">
          <w:rPr>
            <w:rFonts w:ascii="Arial" w:eastAsia="Times New Roman" w:hAnsi="Arial" w:cs="Arial"/>
            <w:color w:val="000000"/>
          </w:rPr>
          <w:delText>i</w:delText>
        </w:r>
      </w:del>
      <w:r w:rsidRPr="001F61C8">
        <w:rPr>
          <w:rFonts w:ascii="Arial" w:eastAsia="Times New Roman" w:hAnsi="Arial" w:cs="Arial"/>
          <w:color w:val="000000"/>
        </w:rPr>
        <w:t>s all about proving why one plus one equals two and how this logic could be applied to other questions. </w:t>
      </w:r>
    </w:p>
    <w:p w14:paraId="473CB33C" w14:textId="77777777" w:rsidR="001F61C8" w:rsidRPr="001F61C8" w:rsidRDefault="001F61C8" w:rsidP="001F61C8">
      <w:pPr>
        <w:rPr>
          <w:rFonts w:ascii="Times New Roman" w:eastAsia="Times New Roman" w:hAnsi="Times New Roman" w:cs="Times New Roman"/>
        </w:rPr>
      </w:pPr>
    </w:p>
    <w:p w14:paraId="7EB4E6BA" w14:textId="77777777" w:rsidR="001F61C8" w:rsidRPr="001F61C8" w:rsidRDefault="001F61C8" w:rsidP="001F61C8">
      <w:pPr>
        <w:rPr>
          <w:rFonts w:ascii="Times New Roman" w:eastAsia="Times New Roman" w:hAnsi="Times New Roman" w:cs="Times New Roman"/>
        </w:rPr>
      </w:pPr>
      <w:r w:rsidRPr="001F61C8">
        <w:rPr>
          <w:rFonts w:ascii="Arial" w:eastAsia="Times New Roman" w:hAnsi="Arial" w:cs="Arial"/>
          <w:color w:val="000000"/>
        </w:rPr>
        <w:t>Looking back at all the concepts that I’d learned, I started to question all the formulas that were given and tried to comprehend why they were the way they were. The adrenaline surge I had each time I was successful in solving a question was unmatched. After a few weeks of doing this, I was able to receive a silver medal in that competition.</w:t>
      </w:r>
    </w:p>
    <w:p w14:paraId="7D0456EB" w14:textId="77777777" w:rsidR="001F61C8" w:rsidRPr="001F61C8" w:rsidRDefault="001F61C8" w:rsidP="001F61C8">
      <w:pPr>
        <w:rPr>
          <w:rFonts w:ascii="Times New Roman" w:eastAsia="Times New Roman" w:hAnsi="Times New Roman" w:cs="Times New Roman"/>
        </w:rPr>
      </w:pPr>
      <w:r w:rsidRPr="001F61C8">
        <w:rPr>
          <w:rFonts w:ascii="Times New Roman" w:eastAsia="Times New Roman" w:hAnsi="Times New Roman" w:cs="Times New Roman"/>
          <w:color w:val="000000"/>
        </w:rPr>
        <w:t> </w:t>
      </w:r>
    </w:p>
    <w:p w14:paraId="2A875E33" w14:textId="154171A5" w:rsidR="001F61C8" w:rsidRPr="001F61C8" w:rsidDel="004B1823" w:rsidRDefault="001F61C8" w:rsidP="001F61C8">
      <w:pPr>
        <w:rPr>
          <w:del w:id="7" w:author="Microsoft Office User" w:date="2022-11-19T11:26:00Z"/>
          <w:rFonts w:ascii="Times New Roman" w:eastAsia="Times New Roman" w:hAnsi="Times New Roman" w:cs="Times New Roman"/>
        </w:rPr>
      </w:pPr>
      <w:r w:rsidRPr="001F61C8">
        <w:rPr>
          <w:rFonts w:ascii="Arial" w:eastAsia="Times New Roman" w:hAnsi="Arial" w:cs="Arial"/>
          <w:color w:val="000000"/>
        </w:rPr>
        <w:t>Needless to say, I began to involve myself in other competitions, starting with the maths week held at my school, followed by the Singapore and Asian Maths Olympiad, and the SINGA Maths Global Finals.</w:t>
      </w:r>
      <w:ins w:id="8" w:author="Microsoft Office User" w:date="2022-11-19T11:26:00Z">
        <w:r w:rsidR="004B1823">
          <w:rPr>
            <w:rFonts w:ascii="Arial" w:eastAsia="Times New Roman" w:hAnsi="Arial" w:cs="Arial"/>
            <w:color w:val="000000"/>
          </w:rPr>
          <w:t xml:space="preserve"> </w:t>
        </w:r>
      </w:ins>
    </w:p>
    <w:p w14:paraId="26358280" w14:textId="77777777" w:rsidR="001F61C8" w:rsidRPr="001F61C8" w:rsidDel="004B1823" w:rsidRDefault="001F61C8" w:rsidP="001F61C8">
      <w:pPr>
        <w:rPr>
          <w:del w:id="9" w:author="Microsoft Office User" w:date="2022-11-19T11:26:00Z"/>
          <w:rFonts w:ascii="Times New Roman" w:eastAsia="Times New Roman" w:hAnsi="Times New Roman" w:cs="Times New Roman"/>
        </w:rPr>
      </w:pPr>
    </w:p>
    <w:p w14:paraId="6DDC3646" w14:textId="16771D1A" w:rsidR="001F61C8" w:rsidRPr="001F61C8" w:rsidRDefault="001F61C8" w:rsidP="004B1823">
      <w:pPr>
        <w:rPr>
          <w:rFonts w:ascii="Times New Roman" w:eastAsia="Times New Roman" w:hAnsi="Times New Roman" w:cs="Times New Roman"/>
        </w:rPr>
      </w:pPr>
      <w:del w:id="10" w:author="Microsoft Office User" w:date="2022-11-19T11:27:00Z">
        <w:r w:rsidRPr="001F61C8" w:rsidDel="004B1823">
          <w:rPr>
            <w:rFonts w:ascii="Arial" w:eastAsia="Times New Roman" w:hAnsi="Arial" w:cs="Arial"/>
            <w:color w:val="000000"/>
          </w:rPr>
          <w:delText>These competitions</w:delText>
        </w:r>
      </w:del>
      <w:ins w:id="11" w:author="Microsoft Office User" w:date="2022-11-19T11:27:00Z">
        <w:r w:rsidR="004B1823">
          <w:rPr>
            <w:rFonts w:ascii="Arial" w:eastAsia="Times New Roman" w:hAnsi="Arial" w:cs="Arial"/>
            <w:color w:val="000000"/>
          </w:rPr>
          <w:t>They</w:t>
        </w:r>
      </w:ins>
      <w:r w:rsidRPr="001F61C8">
        <w:rPr>
          <w:rFonts w:ascii="Arial" w:eastAsia="Times New Roman" w:hAnsi="Arial" w:cs="Arial"/>
          <w:color w:val="000000"/>
        </w:rPr>
        <w:t xml:space="preserve"> taught me that in-depth concept analysis is the key in getting a deeper understanding of the topic. Hence, I became interested in data science, </w:t>
      </w:r>
      <w:r w:rsidRPr="001F61C8">
        <w:rPr>
          <w:rFonts w:ascii="Arial" w:eastAsia="Times New Roman" w:hAnsi="Arial" w:cs="Arial"/>
          <w:color w:val="000000"/>
          <w:shd w:val="clear" w:color="auto" w:fill="FFFFFF"/>
        </w:rPr>
        <w:t xml:space="preserve">which involves gathering and analysing data to find recurring patterns, comprehend trends through time, and visualise relationships between objects. Just as I learned to mix and match formulas to efficiently arrive at the solution, </w:t>
      </w:r>
      <w:del w:id="12" w:author="Microsoft Office User" w:date="2022-11-19T11:22:00Z">
        <w:r w:rsidRPr="001F61C8" w:rsidDel="004B1823">
          <w:rPr>
            <w:rFonts w:ascii="Arial" w:eastAsia="Times New Roman" w:hAnsi="Arial" w:cs="Arial"/>
            <w:color w:val="000000"/>
            <w:shd w:val="clear" w:color="auto" w:fill="FFFFFF"/>
          </w:rPr>
          <w:delText xml:space="preserve">it </w:delText>
        </w:r>
      </w:del>
      <w:ins w:id="13" w:author="Microsoft Office User" w:date="2022-11-19T11:22:00Z">
        <w:r w:rsidR="004B1823">
          <w:rPr>
            <w:rFonts w:ascii="Arial" w:eastAsia="Times New Roman" w:hAnsi="Arial" w:cs="Arial"/>
            <w:color w:val="000000"/>
            <w:shd w:val="clear" w:color="auto" w:fill="FFFFFF"/>
          </w:rPr>
          <w:t>data science</w:t>
        </w:r>
        <w:r w:rsidR="004B1823" w:rsidRPr="001F61C8">
          <w:rPr>
            <w:rFonts w:ascii="Arial" w:eastAsia="Times New Roman" w:hAnsi="Arial" w:cs="Arial"/>
            <w:color w:val="000000"/>
            <w:shd w:val="clear" w:color="auto" w:fill="FFFFFF"/>
          </w:rPr>
          <w:t xml:space="preserve"> </w:t>
        </w:r>
      </w:ins>
      <w:r w:rsidRPr="001F61C8">
        <w:rPr>
          <w:rFonts w:ascii="Arial" w:eastAsia="Times New Roman" w:hAnsi="Arial" w:cs="Arial"/>
          <w:color w:val="000000"/>
          <w:shd w:val="clear" w:color="auto" w:fill="FFFFFF"/>
        </w:rPr>
        <w:t>teaches me how to make informed decisions based on certain data. </w:t>
      </w:r>
    </w:p>
    <w:p w14:paraId="7D4DB267" w14:textId="0F0C0A5E" w:rsidR="00231036" w:rsidRDefault="001F61C8" w:rsidP="001F61C8">
      <w:pPr>
        <w:rPr>
          <w:rFonts w:ascii="Arial" w:eastAsia="Times New Roman" w:hAnsi="Arial" w:cs="Arial"/>
          <w:color w:val="000000"/>
          <w:shd w:val="clear" w:color="auto" w:fill="FFFFFF"/>
        </w:rPr>
      </w:pPr>
      <w:r w:rsidRPr="001F61C8">
        <w:rPr>
          <w:rFonts w:ascii="Times New Roman" w:eastAsia="Times New Roman" w:hAnsi="Times New Roman" w:cs="Times New Roman"/>
        </w:rPr>
        <w:br/>
      </w:r>
      <w:r w:rsidRPr="001F61C8">
        <w:rPr>
          <w:rFonts w:ascii="Arial" w:eastAsia="Times New Roman" w:hAnsi="Arial" w:cs="Arial"/>
          <w:color w:val="000000"/>
        </w:rPr>
        <w:t xml:space="preserve">We live in a world filled with numbers, equations, and algorithms where the laws of mathematics are everywhere. Solving maths problems allows </w:t>
      </w:r>
      <w:ins w:id="14" w:author="Microsoft Office User" w:date="2022-11-19T11:23:00Z">
        <w:r w:rsidR="004B1823">
          <w:rPr>
            <w:rFonts w:ascii="Arial" w:eastAsia="Times New Roman" w:hAnsi="Arial" w:cs="Arial"/>
            <w:color w:val="000000"/>
          </w:rPr>
          <w:t>me</w:t>
        </w:r>
      </w:ins>
      <w:del w:id="15" w:author="Microsoft Office User" w:date="2022-11-19T11:23:00Z">
        <w:r w:rsidRPr="001F61C8" w:rsidDel="004B1823">
          <w:rPr>
            <w:rFonts w:ascii="Arial" w:eastAsia="Times New Roman" w:hAnsi="Arial" w:cs="Arial"/>
            <w:color w:val="000000"/>
          </w:rPr>
          <w:delText>us</w:delText>
        </w:r>
      </w:del>
      <w:r w:rsidRPr="001F61C8">
        <w:rPr>
          <w:rFonts w:ascii="Arial" w:eastAsia="Times New Roman" w:hAnsi="Arial" w:cs="Arial"/>
          <w:color w:val="000000"/>
        </w:rPr>
        <w:t xml:space="preserve"> to </w:t>
      </w:r>
      <w:r w:rsidRPr="001F61C8">
        <w:rPr>
          <w:rFonts w:ascii="Arial" w:eastAsia="Times New Roman" w:hAnsi="Arial" w:cs="Arial"/>
          <w:color w:val="000000"/>
          <w:shd w:val="clear" w:color="auto" w:fill="FFFFFF"/>
        </w:rPr>
        <w:t>develop analytical skills and critical thinkin</w:t>
      </w:r>
      <w:ins w:id="16" w:author="Microsoft Office User" w:date="2022-11-19T11:28:00Z">
        <w:r w:rsidR="004B1823">
          <w:rPr>
            <w:rFonts w:ascii="Arial" w:eastAsia="Times New Roman" w:hAnsi="Arial" w:cs="Arial"/>
            <w:color w:val="000000"/>
            <w:shd w:val="clear" w:color="auto" w:fill="FFFFFF"/>
          </w:rPr>
          <w:t>g so that I can</w:t>
        </w:r>
      </w:ins>
      <w:del w:id="17" w:author="Microsoft Office User" w:date="2022-11-19T11:28:00Z">
        <w:r w:rsidRPr="001F61C8" w:rsidDel="004B1823">
          <w:rPr>
            <w:rFonts w:ascii="Arial" w:eastAsia="Times New Roman" w:hAnsi="Arial" w:cs="Arial"/>
            <w:color w:val="000000"/>
            <w:shd w:val="clear" w:color="auto" w:fill="FFFFFF"/>
          </w:rPr>
          <w:delText xml:space="preserve">g, </w:delText>
        </w:r>
      </w:del>
      <w:del w:id="18" w:author="Microsoft Office User" w:date="2022-11-19T11:23:00Z">
        <w:r w:rsidRPr="001F61C8" w:rsidDel="004B1823">
          <w:rPr>
            <w:rFonts w:ascii="Arial" w:eastAsia="Times New Roman" w:hAnsi="Arial" w:cs="Arial"/>
            <w:color w:val="000000"/>
            <w:shd w:val="clear" w:color="auto" w:fill="FFFFFF"/>
          </w:rPr>
          <w:delText xml:space="preserve">which help us </w:delText>
        </w:r>
      </w:del>
      <w:ins w:id="19" w:author="Microsoft Office User" w:date="2022-11-19T11:23:00Z">
        <w:r w:rsidR="004B1823" w:rsidRPr="001F61C8">
          <w:rPr>
            <w:rFonts w:ascii="Arial" w:eastAsia="Times New Roman" w:hAnsi="Arial" w:cs="Arial"/>
            <w:color w:val="000000"/>
            <w:shd w:val="clear" w:color="auto" w:fill="FFFFFF"/>
          </w:rPr>
          <w:t xml:space="preserve"> </w:t>
        </w:r>
      </w:ins>
      <w:r w:rsidRPr="001F61C8">
        <w:rPr>
          <w:rFonts w:ascii="Arial" w:eastAsia="Times New Roman" w:hAnsi="Arial" w:cs="Arial"/>
          <w:color w:val="000000"/>
          <w:shd w:val="clear" w:color="auto" w:fill="FFFFFF"/>
        </w:rPr>
        <w:t>prioritise tasks and make logical, reasoned decisions based on evidence rather than emotion.</w:t>
      </w:r>
    </w:p>
    <w:p w14:paraId="7A416BBC" w14:textId="77777777" w:rsidR="004B1823" w:rsidRDefault="004B1823" w:rsidP="001F61C8">
      <w:pPr>
        <w:rPr>
          <w:rFonts w:ascii="Arial" w:eastAsia="Times New Roman" w:hAnsi="Arial" w:cs="Arial"/>
          <w:color w:val="000000"/>
          <w:shd w:val="clear" w:color="auto" w:fill="FFFFFF"/>
        </w:rPr>
      </w:pPr>
    </w:p>
    <w:p w14:paraId="16CC7528" w14:textId="001219C7" w:rsidR="004B1823" w:rsidRDefault="004B1823" w:rsidP="001F61C8">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 xml:space="preserve">Hi Victoria, </w:t>
      </w:r>
    </w:p>
    <w:p w14:paraId="6EAFC319" w14:textId="13952E82" w:rsidR="004B1823" w:rsidRDefault="004B1823" w:rsidP="001F61C8">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 xml:space="preserve">I see that you have revised each edited section carefully and accordingly, and your revised draft is much more improved now. Good job on connecting the math concepts with the data science as this part is now more coherent. I have left some comments to help you stay within the word limit. </w:t>
      </w:r>
    </w:p>
    <w:p w14:paraId="49044F60" w14:textId="77777777" w:rsidR="004B1823" w:rsidRDefault="004B1823" w:rsidP="001F61C8">
      <w:pPr>
        <w:rPr>
          <w:rFonts w:ascii="Arial" w:eastAsia="Times New Roman" w:hAnsi="Arial" w:cs="Arial"/>
          <w:color w:val="000000"/>
          <w:shd w:val="clear" w:color="auto" w:fill="FFFFFF"/>
        </w:rPr>
      </w:pPr>
    </w:p>
    <w:p w14:paraId="7C9A8BFA" w14:textId="63ABBACC" w:rsidR="004B1823" w:rsidRDefault="004B1823" w:rsidP="001F61C8">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 xml:space="preserve">Best wishes </w:t>
      </w:r>
      <w:r w:rsidRPr="004B1823">
        <w:rPr>
          <w:rFonts w:ascii="Arial" w:eastAsia="Times New Roman" w:hAnsi="Arial" w:cs="Arial"/>
          <w:color w:val="000000"/>
          <w:shd w:val="clear" w:color="auto" w:fill="FFFFFF"/>
        </w:rPr>
        <w:sym w:font="Wingdings" w:char="F04A"/>
      </w:r>
      <w:bookmarkStart w:id="20" w:name="_GoBack"/>
      <w:bookmarkEnd w:id="20"/>
    </w:p>
    <w:p w14:paraId="1E2E0280" w14:textId="12642CDA" w:rsidR="004B1823" w:rsidRPr="004B1823" w:rsidRDefault="004B1823" w:rsidP="001F61C8">
      <w:pPr>
        <w:rPr>
          <w:rFonts w:ascii="Arial" w:eastAsia="Times New Roman" w:hAnsi="Arial" w:cs="Arial"/>
          <w:color w:val="000000"/>
          <w:shd w:val="clear" w:color="auto" w:fill="FFFFFF"/>
        </w:rPr>
      </w:pPr>
    </w:p>
    <w:sectPr w:rsidR="004B1823" w:rsidRPr="004B182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22-11-19T11:25:00Z" w:initials="Office">
    <w:p w14:paraId="38F87C7D" w14:textId="1955A3C7" w:rsidR="004B1823" w:rsidRDefault="004B1823">
      <w:pPr>
        <w:pStyle w:val="CommentText"/>
      </w:pPr>
      <w:r>
        <w:rPr>
          <w:rStyle w:val="CommentReference"/>
        </w:rPr>
        <w:annotationRef/>
      </w:r>
      <w:r>
        <w:t xml:space="preserve">You can omit this to avoid redundancy. </w:t>
      </w:r>
    </w:p>
  </w:comment>
  <w:comment w:id="0" w:author="Microsoft Office User" w:date="2022-11-19T11:35:00Z" w:initials="Office">
    <w:p w14:paraId="06F17128" w14:textId="430DA483" w:rsidR="004B1823" w:rsidRDefault="004B1823">
      <w:pPr>
        <w:pStyle w:val="CommentText"/>
      </w:pPr>
      <w:r>
        <w:rPr>
          <w:rStyle w:val="CommentReference"/>
        </w:rPr>
        <w:annotationRef/>
      </w:r>
      <w:r>
        <w:t xml:space="preserve">If you’re struggling with the word limit (you’re now at 370 words), this part can be omitted since you have another self-reflection in the next paragraph.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F87C7D" w15:done="0"/>
  <w15:commentEx w15:paraId="06F171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29B"/>
    <w:rsid w:val="00185506"/>
    <w:rsid w:val="001F61C8"/>
    <w:rsid w:val="00231036"/>
    <w:rsid w:val="004B1823"/>
    <w:rsid w:val="0062459E"/>
    <w:rsid w:val="008F729B"/>
    <w:rsid w:val="00C406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61C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F61C8"/>
    <w:rPr>
      <w:rFonts w:ascii="Times New Roman" w:eastAsia="Times New Roman" w:hAnsi="Times New Roman" w:cs="Times New Roman"/>
      <w:b/>
      <w:bCs/>
      <w:kern w:val="36"/>
      <w:sz w:val="48"/>
      <w:szCs w:val="48"/>
    </w:rPr>
  </w:style>
  <w:style w:type="paragraph" w:styleId="Revision">
    <w:name w:val="Revision"/>
    <w:hidden/>
    <w:uiPriority w:val="99"/>
    <w:semiHidden/>
    <w:rsid w:val="004B1823"/>
  </w:style>
  <w:style w:type="paragraph" w:styleId="BalloonText">
    <w:name w:val="Balloon Text"/>
    <w:basedOn w:val="Normal"/>
    <w:link w:val="BalloonTextChar"/>
    <w:uiPriority w:val="99"/>
    <w:semiHidden/>
    <w:unhideWhenUsed/>
    <w:rsid w:val="004B18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182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B1823"/>
    <w:rPr>
      <w:sz w:val="18"/>
      <w:szCs w:val="18"/>
    </w:rPr>
  </w:style>
  <w:style w:type="paragraph" w:styleId="CommentText">
    <w:name w:val="annotation text"/>
    <w:basedOn w:val="Normal"/>
    <w:link w:val="CommentTextChar"/>
    <w:uiPriority w:val="99"/>
    <w:semiHidden/>
    <w:unhideWhenUsed/>
    <w:rsid w:val="004B1823"/>
  </w:style>
  <w:style w:type="character" w:customStyle="1" w:styleId="CommentTextChar">
    <w:name w:val="Comment Text Char"/>
    <w:basedOn w:val="DefaultParagraphFont"/>
    <w:link w:val="CommentText"/>
    <w:uiPriority w:val="99"/>
    <w:semiHidden/>
    <w:rsid w:val="004B1823"/>
  </w:style>
  <w:style w:type="paragraph" w:styleId="CommentSubject">
    <w:name w:val="annotation subject"/>
    <w:basedOn w:val="CommentText"/>
    <w:next w:val="CommentText"/>
    <w:link w:val="CommentSubjectChar"/>
    <w:uiPriority w:val="99"/>
    <w:semiHidden/>
    <w:unhideWhenUsed/>
    <w:rsid w:val="004B1823"/>
    <w:rPr>
      <w:b/>
      <w:bCs/>
      <w:sz w:val="20"/>
      <w:szCs w:val="20"/>
    </w:rPr>
  </w:style>
  <w:style w:type="character" w:customStyle="1" w:styleId="CommentSubjectChar">
    <w:name w:val="Comment Subject Char"/>
    <w:basedOn w:val="CommentTextChar"/>
    <w:link w:val="CommentSubject"/>
    <w:uiPriority w:val="99"/>
    <w:semiHidden/>
    <w:rsid w:val="004B18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 w:id="1269849713">
      <w:bodyDiv w:val="1"/>
      <w:marLeft w:val="0"/>
      <w:marRight w:val="0"/>
      <w:marTop w:val="0"/>
      <w:marBottom w:val="0"/>
      <w:divBdr>
        <w:top w:val="none" w:sz="0" w:space="0" w:color="auto"/>
        <w:left w:val="none" w:sz="0" w:space="0" w:color="auto"/>
        <w:bottom w:val="none" w:sz="0" w:space="0" w:color="auto"/>
        <w:right w:val="none" w:sz="0" w:space="0" w:color="auto"/>
      </w:divBdr>
    </w:div>
    <w:div w:id="162673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407</Words>
  <Characters>2326</Characters>
  <Application>Microsoft Macintosh Word</Application>
  <DocSecurity>0</DocSecurity>
  <Lines>19</Lines>
  <Paragraphs>5</Paragraphs>
  <ScaleCrop>false</ScaleCrop>
  <Company/>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2022-11-19T04:37:00Z</dcterms:created>
  <dcterms:modified xsi:type="dcterms:W3CDTF">2022-11-19T04:37:00Z</dcterms:modified>
</cp:coreProperties>
</file>