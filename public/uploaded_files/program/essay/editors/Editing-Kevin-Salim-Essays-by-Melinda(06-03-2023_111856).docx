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56C4CDB3" w14:textId="2259C52C" w:rsidR="00804577" w:rsidRDefault="00C82D70" w:rsidP="00A82DEC">
      <w:pPr>
        <w:rPr>
          <w:ins w:id="0" w:author="Microsoft Office User" w:date="2023-03-01T20:42:00Z"/>
          <w:sz w:val="24"/>
          <w:szCs w:val="24"/>
          <w:lang w:val="en-US"/>
        </w:rPr>
      </w:pPr>
      <w:ins w:id="1" w:author="Microsoft Office User" w:date="2023-03-01T20:40:00Z">
        <w:r>
          <w:rPr>
            <w:sz w:val="24"/>
            <w:szCs w:val="24"/>
          </w:rPr>
          <w:t xml:space="preserve">As someone with </w:t>
        </w:r>
      </w:ins>
      <w:ins w:id="2" w:author="Microsoft Office User" w:date="2023-03-01T20:15:00Z">
        <w:r w:rsidR="00683697">
          <w:rPr>
            <w:sz w:val="24"/>
            <w:szCs w:val="24"/>
          </w:rPr>
          <w:t>specific</w:t>
        </w:r>
      </w:ins>
      <w:del w:id="3" w:author="Microsoft Office User" w:date="2023-03-01T20:14:00Z">
        <w:r w:rsidR="0065348B" w:rsidDel="003D2A07">
          <w:rPr>
            <w:sz w:val="24"/>
            <w:szCs w:val="24"/>
          </w:rPr>
          <w:delText>P</w:delText>
        </w:r>
      </w:del>
      <w:del w:id="4" w:author="Microsoft Office User" w:date="2023-03-01T20:15:00Z">
        <w:r w:rsidR="0065348B" w:rsidDel="00683697">
          <w:rPr>
            <w:sz w:val="24"/>
            <w:szCs w:val="24"/>
          </w:rPr>
          <w:delText xml:space="preserve">ostgraduate program </w:delText>
        </w:r>
      </w:del>
      <w:del w:id="5" w:author="Microsoft Office User" w:date="2023-03-01T20:14:00Z">
        <w:r w:rsidR="0065348B" w:rsidDel="003D2A07">
          <w:rPr>
            <w:sz w:val="24"/>
            <w:szCs w:val="24"/>
          </w:rPr>
          <w:delText xml:space="preserve">is not beneficial for everyone. </w:delText>
        </w:r>
      </w:del>
      <w:del w:id="6" w:author="Microsoft Office User" w:date="2023-03-01T20:15:00Z">
        <w:r w:rsidR="0065348B" w:rsidDel="003D2A07">
          <w:rPr>
            <w:sz w:val="24"/>
            <w:szCs w:val="24"/>
          </w:rPr>
          <w:delText xml:space="preserve">Only people </w:delText>
        </w:r>
        <w:r w:rsidR="0065348B" w:rsidDel="00683697">
          <w:rPr>
            <w:sz w:val="24"/>
            <w:szCs w:val="24"/>
          </w:rPr>
          <w:delText>whose</w:delText>
        </w:r>
      </w:del>
      <w:r w:rsidR="0065348B">
        <w:rPr>
          <w:sz w:val="24"/>
          <w:szCs w:val="24"/>
        </w:rPr>
        <w:t xml:space="preserve"> short</w:t>
      </w:r>
      <w:ins w:id="7" w:author="Microsoft Office User" w:date="2023-03-01T20:36:00Z">
        <w:r w:rsidR="007964E7">
          <w:rPr>
            <w:sz w:val="24"/>
            <w:szCs w:val="24"/>
          </w:rPr>
          <w:t xml:space="preserve">- </w:t>
        </w:r>
      </w:ins>
      <w:del w:id="8" w:author="Microsoft Office User" w:date="2023-03-01T20:36:00Z">
        <w:r w:rsidR="0065348B" w:rsidDel="007964E7">
          <w:rPr>
            <w:sz w:val="24"/>
            <w:szCs w:val="24"/>
          </w:rPr>
          <w:delText xml:space="preserve">-term </w:delText>
        </w:r>
      </w:del>
      <w:r w:rsidR="0065348B">
        <w:rPr>
          <w:sz w:val="24"/>
          <w:szCs w:val="24"/>
        </w:rPr>
        <w:t>and long-term goals</w:t>
      </w:r>
      <w:ins w:id="9" w:author="Microsoft Office User" w:date="2023-03-01T20:15:00Z">
        <w:r w:rsidR="00C93E13">
          <w:rPr>
            <w:sz w:val="24"/>
            <w:szCs w:val="24"/>
          </w:rPr>
          <w:t xml:space="preserve">, </w:t>
        </w:r>
      </w:ins>
      <w:del w:id="10" w:author="Microsoft Office User" w:date="2023-03-01T20:23:00Z">
        <w:r w:rsidR="0065348B" w:rsidDel="00C93E13">
          <w:rPr>
            <w:sz w:val="24"/>
            <w:szCs w:val="24"/>
          </w:rPr>
          <w:delText xml:space="preserve"> </w:delText>
        </w:r>
      </w:del>
      <w:del w:id="11" w:author="Microsoft Office User" w:date="2023-03-01T20:15:00Z">
        <w:r w:rsidR="0065348B" w:rsidDel="00683697">
          <w:rPr>
            <w:sz w:val="24"/>
            <w:szCs w:val="24"/>
          </w:rPr>
          <w:delText xml:space="preserve">needed postgraduate should pursue a master’s degree. </w:delText>
        </w:r>
      </w:del>
      <w:r w:rsidR="0065348B">
        <w:rPr>
          <w:sz w:val="24"/>
          <w:szCs w:val="24"/>
        </w:rPr>
        <w:t xml:space="preserve">I </w:t>
      </w:r>
      <w:del w:id="12" w:author="Microsoft Office User" w:date="2023-03-01T20:23:00Z">
        <w:r w:rsidR="0065348B" w:rsidDel="002D0084">
          <w:rPr>
            <w:sz w:val="24"/>
            <w:szCs w:val="24"/>
          </w:rPr>
          <w:delText xml:space="preserve">am </w:delText>
        </w:r>
      </w:del>
      <w:ins w:id="13" w:author="Microsoft Office User" w:date="2023-03-01T20:23:00Z">
        <w:r w:rsidR="002D0084">
          <w:rPr>
            <w:sz w:val="24"/>
            <w:szCs w:val="24"/>
          </w:rPr>
          <w:t xml:space="preserve">believe that I </w:t>
        </w:r>
      </w:ins>
      <w:del w:id="14" w:author="Microsoft Office User" w:date="2023-03-01T20:23:00Z">
        <w:r w:rsidR="0065348B" w:rsidDel="002D0084">
          <w:rPr>
            <w:sz w:val="24"/>
            <w:szCs w:val="24"/>
          </w:rPr>
          <w:delText xml:space="preserve">one </w:delText>
        </w:r>
        <w:r w:rsidR="0065348B" w:rsidDel="00C93E13">
          <w:rPr>
            <w:sz w:val="24"/>
            <w:szCs w:val="24"/>
          </w:rPr>
          <w:delText xml:space="preserve">of those people </w:delText>
        </w:r>
        <w:r w:rsidR="0065348B" w:rsidDel="002D0084">
          <w:rPr>
            <w:sz w:val="24"/>
            <w:szCs w:val="24"/>
          </w:rPr>
          <w:delText xml:space="preserve">who </w:delText>
        </w:r>
      </w:del>
      <w:ins w:id="15" w:author="Microsoft Office User" w:date="2023-03-01T20:23:00Z">
        <w:r w:rsidR="00C93E13">
          <w:rPr>
            <w:sz w:val="24"/>
            <w:szCs w:val="24"/>
          </w:rPr>
          <w:t xml:space="preserve">will </w:t>
        </w:r>
      </w:ins>
      <w:del w:id="16" w:author="Microsoft Office User" w:date="2023-03-01T20:16:00Z">
        <w:r w:rsidR="0065348B" w:rsidDel="00D1764B">
          <w:rPr>
            <w:sz w:val="24"/>
            <w:szCs w:val="24"/>
          </w:rPr>
          <w:delText>will be</w:delText>
        </w:r>
      </w:del>
      <w:ins w:id="17" w:author="Microsoft Office User" w:date="2023-03-01T20:16:00Z">
        <w:r w:rsidR="00D1764B">
          <w:rPr>
            <w:sz w:val="24"/>
            <w:szCs w:val="24"/>
          </w:rPr>
          <w:t>greatly</w:t>
        </w:r>
      </w:ins>
      <w:r w:rsidR="0065348B">
        <w:rPr>
          <w:sz w:val="24"/>
          <w:szCs w:val="24"/>
        </w:rPr>
        <w:t xml:space="preserve"> benefit</w:t>
      </w:r>
      <w:del w:id="18" w:author="Microsoft Office User" w:date="2023-03-01T20:16:00Z">
        <w:r w:rsidR="0065348B" w:rsidDel="00D1764B">
          <w:rPr>
            <w:sz w:val="24"/>
            <w:szCs w:val="24"/>
          </w:rPr>
          <w:delText>ing</w:delText>
        </w:r>
      </w:del>
      <w:r w:rsidR="0065348B">
        <w:rPr>
          <w:sz w:val="24"/>
          <w:szCs w:val="24"/>
        </w:rPr>
        <w:t xml:space="preserve"> from this postgraduate</w:t>
      </w:r>
      <w:ins w:id="19" w:author="Microsoft Office User" w:date="2023-03-01T20:23:00Z">
        <w:r w:rsidR="00C93E13">
          <w:rPr>
            <w:sz w:val="24"/>
            <w:szCs w:val="24"/>
          </w:rPr>
          <w:t xml:space="preserve"> program</w:t>
        </w:r>
      </w:ins>
      <w:del w:id="20" w:author="Microsoft Office User" w:date="2023-03-01T20:17:00Z">
        <w:r w:rsidR="0065348B" w:rsidDel="00D1764B">
          <w:rPr>
            <w:sz w:val="24"/>
            <w:szCs w:val="24"/>
          </w:rPr>
          <w:delText xml:space="preserve"> for my future life</w:delText>
        </w:r>
      </w:del>
      <w:r w:rsidR="0065348B">
        <w:rPr>
          <w:sz w:val="24"/>
          <w:szCs w:val="24"/>
        </w:rPr>
        <w:t>. I</w:t>
      </w:r>
      <w:ins w:id="21" w:author="Microsoft Office User" w:date="2023-03-01T20:24:00Z">
        <w:r w:rsidR="002D0084">
          <w:rPr>
            <w:sz w:val="24"/>
            <w:szCs w:val="24"/>
          </w:rPr>
          <w:t>n the future, I plan to implement</w:t>
        </w:r>
      </w:ins>
      <w:r w:rsidR="0065348B">
        <w:rPr>
          <w:sz w:val="24"/>
          <w:szCs w:val="24"/>
        </w:rPr>
        <w:t xml:space="preserve"> </w:t>
      </w:r>
      <w:del w:id="22" w:author="Microsoft Office User" w:date="2023-03-01T20:24:00Z">
        <w:r w:rsidR="0065348B" w:rsidDel="002D0084">
          <w:rPr>
            <w:sz w:val="24"/>
            <w:szCs w:val="24"/>
          </w:rPr>
          <w:delText xml:space="preserve">am </w:delText>
        </w:r>
      </w:del>
      <w:del w:id="23" w:author="Microsoft Office User" w:date="2023-03-01T20:17:00Z">
        <w:r w:rsidR="0065348B" w:rsidDel="00DA2F23">
          <w:rPr>
            <w:sz w:val="24"/>
            <w:szCs w:val="24"/>
          </w:rPr>
          <w:delText xml:space="preserve">planning </w:delText>
        </w:r>
      </w:del>
      <w:del w:id="24" w:author="Microsoft Office User" w:date="2023-03-01T20:24:00Z">
        <w:r w:rsidR="00E658A3" w:rsidDel="002D0084">
          <w:rPr>
            <w:sz w:val="24"/>
            <w:szCs w:val="24"/>
          </w:rPr>
          <w:delText>to learn</w:delText>
        </w:r>
      </w:del>
      <w:ins w:id="25" w:author="Microsoft Office User" w:date="2023-03-01T20:24:00Z">
        <w:r w:rsidR="00302A9B">
          <w:rPr>
            <w:sz w:val="24"/>
            <w:szCs w:val="24"/>
          </w:rPr>
          <w:t>my newfound knowledge of</w:t>
        </w:r>
      </w:ins>
      <w:r w:rsidR="00E658A3">
        <w:rPr>
          <w:sz w:val="24"/>
          <w:szCs w:val="24"/>
        </w:rPr>
        <w:t xml:space="preserve"> technology management</w:t>
      </w:r>
      <w:ins w:id="26" w:author="Microsoft Office User" w:date="2023-03-01T20:17:00Z">
        <w:r w:rsidR="00DA2F23">
          <w:rPr>
            <w:sz w:val="24"/>
            <w:szCs w:val="24"/>
          </w:rPr>
          <w:t>,</w:t>
        </w:r>
      </w:ins>
      <w:r w:rsidR="00E658A3">
        <w:rPr>
          <w:sz w:val="24"/>
          <w:szCs w:val="24"/>
        </w:rPr>
        <w:t xml:space="preserve"> such as SQL, R</w:t>
      </w:r>
      <w:ins w:id="27" w:author="Microsoft Office User" w:date="2023-03-01T20:34:00Z">
        <w:r w:rsidR="006D7EA2">
          <w:rPr>
            <w:sz w:val="24"/>
            <w:szCs w:val="24"/>
          </w:rPr>
          <w:t>-</w:t>
        </w:r>
      </w:ins>
      <w:del w:id="28" w:author="Microsoft Office User" w:date="2023-03-01T20:34:00Z">
        <w:r w:rsidR="00E658A3" w:rsidDel="006D7EA2">
          <w:rPr>
            <w:sz w:val="24"/>
            <w:szCs w:val="24"/>
          </w:rPr>
          <w:delText xml:space="preserve"> </w:delText>
        </w:r>
      </w:del>
      <w:r w:rsidR="00E658A3">
        <w:rPr>
          <w:sz w:val="24"/>
          <w:szCs w:val="24"/>
        </w:rPr>
        <w:t xml:space="preserve">studio, </w:t>
      </w:r>
      <w:ins w:id="29" w:author="Microsoft Office User" w:date="2023-03-01T20:49:00Z">
        <w:r w:rsidR="00D5624D">
          <w:rPr>
            <w:sz w:val="24"/>
            <w:szCs w:val="24"/>
          </w:rPr>
          <w:t>m</w:t>
        </w:r>
      </w:ins>
      <w:del w:id="30" w:author="Microsoft Office User" w:date="2023-03-01T20:49:00Z">
        <w:r w:rsidR="00E658A3" w:rsidDel="00D5624D">
          <w:rPr>
            <w:sz w:val="24"/>
            <w:szCs w:val="24"/>
          </w:rPr>
          <w:delText>M</w:delText>
        </w:r>
      </w:del>
      <w:r w:rsidR="00E658A3">
        <w:rPr>
          <w:sz w:val="24"/>
          <w:szCs w:val="24"/>
        </w:rPr>
        <w:t xml:space="preserve">achine </w:t>
      </w:r>
      <w:ins w:id="31" w:author="Microsoft Office User" w:date="2023-03-01T20:49:00Z">
        <w:r w:rsidR="00D5624D">
          <w:rPr>
            <w:sz w:val="24"/>
            <w:szCs w:val="24"/>
          </w:rPr>
          <w:t>l</w:t>
        </w:r>
      </w:ins>
      <w:del w:id="32" w:author="Microsoft Office User" w:date="2023-03-01T20:49:00Z">
        <w:r w:rsidR="00E658A3" w:rsidDel="00D5624D">
          <w:rPr>
            <w:sz w:val="24"/>
            <w:szCs w:val="24"/>
          </w:rPr>
          <w:delText>L</w:delText>
        </w:r>
      </w:del>
      <w:r w:rsidR="00E658A3">
        <w:rPr>
          <w:sz w:val="24"/>
          <w:szCs w:val="24"/>
        </w:rPr>
        <w:t>earning, and many other digital tools</w:t>
      </w:r>
      <w:ins w:id="33" w:author="Microsoft Office User" w:date="2023-03-01T20:49:00Z">
        <w:r w:rsidR="00D5624D">
          <w:rPr>
            <w:sz w:val="24"/>
            <w:szCs w:val="24"/>
          </w:rPr>
          <w:t>,</w:t>
        </w:r>
      </w:ins>
      <w:r w:rsidR="00E658A3">
        <w:rPr>
          <w:sz w:val="24"/>
          <w:szCs w:val="24"/>
        </w:rPr>
        <w:t xml:space="preserve"> </w:t>
      </w:r>
      <w:del w:id="34" w:author="Microsoft Office User" w:date="2023-03-01T20:25:00Z">
        <w:r w:rsidR="00E658A3" w:rsidDel="00302A9B">
          <w:rPr>
            <w:sz w:val="24"/>
            <w:szCs w:val="24"/>
          </w:rPr>
          <w:delText xml:space="preserve">so that I can implement </w:delText>
        </w:r>
      </w:del>
      <w:del w:id="35" w:author="Microsoft Office User" w:date="2023-03-01T20:17:00Z">
        <w:r w:rsidR="00E658A3" w:rsidDel="00DA2F23">
          <w:rPr>
            <w:sz w:val="24"/>
            <w:szCs w:val="24"/>
          </w:rPr>
          <w:delText xml:space="preserve">it to </w:delText>
        </w:r>
      </w:del>
      <w:ins w:id="36" w:author="Microsoft Office User" w:date="2023-03-01T20:25:00Z">
        <w:r w:rsidR="00302A9B">
          <w:rPr>
            <w:sz w:val="24"/>
            <w:szCs w:val="24"/>
          </w:rPr>
          <w:t>to</w:t>
        </w:r>
      </w:ins>
      <w:del w:id="37" w:author="Microsoft Office User" w:date="2023-03-01T20:25:00Z">
        <w:r w:rsidR="00E658A3" w:rsidDel="00302A9B">
          <w:rPr>
            <w:sz w:val="24"/>
            <w:szCs w:val="24"/>
          </w:rPr>
          <w:delText xml:space="preserve">my family business, </w:delText>
        </w:r>
      </w:del>
      <w:del w:id="38" w:author="Microsoft Office User" w:date="2023-03-01T20:18:00Z">
        <w:r w:rsidR="00E658A3" w:rsidDel="00DA2F23">
          <w:rPr>
            <w:sz w:val="24"/>
            <w:szCs w:val="24"/>
          </w:rPr>
          <w:delText xml:space="preserve">which is in the </w:delText>
        </w:r>
      </w:del>
      <w:del w:id="39" w:author="Microsoft Office User" w:date="2023-03-01T20:25:00Z">
        <w:r w:rsidR="00E658A3" w:rsidDel="00302A9B">
          <w:rPr>
            <w:sz w:val="24"/>
            <w:szCs w:val="24"/>
          </w:rPr>
          <w:delText xml:space="preserve">paper and pulp </w:delText>
        </w:r>
      </w:del>
      <w:del w:id="40" w:author="Microsoft Office User" w:date="2023-03-01T20:18:00Z">
        <w:r w:rsidR="00E658A3" w:rsidDel="00DA2F23">
          <w:rPr>
            <w:sz w:val="24"/>
            <w:szCs w:val="24"/>
          </w:rPr>
          <w:delText>industry</w:delText>
        </w:r>
      </w:del>
      <w:del w:id="41" w:author="Microsoft Office User" w:date="2023-03-01T20:25:00Z">
        <w:r w:rsidR="00E658A3" w:rsidDel="00302A9B">
          <w:rPr>
            <w:sz w:val="24"/>
            <w:szCs w:val="24"/>
          </w:rPr>
          <w:delText>, and</w:delText>
        </w:r>
      </w:del>
      <w:r w:rsidR="00E658A3">
        <w:rPr>
          <w:sz w:val="24"/>
          <w:szCs w:val="24"/>
        </w:rPr>
        <w:t xml:space="preserve"> enhance </w:t>
      </w:r>
      <w:ins w:id="42" w:author="Microsoft Office User" w:date="2023-03-01T20:25:00Z">
        <w:r w:rsidR="00302A9B">
          <w:rPr>
            <w:sz w:val="24"/>
            <w:szCs w:val="24"/>
          </w:rPr>
          <w:t xml:space="preserve">the growth of </w:t>
        </w:r>
      </w:ins>
      <w:del w:id="43" w:author="Microsoft Office User" w:date="2023-03-01T20:18:00Z">
        <w:r w:rsidR="00E658A3" w:rsidDel="00DA2F23">
          <w:rPr>
            <w:sz w:val="24"/>
            <w:szCs w:val="24"/>
          </w:rPr>
          <w:delText xml:space="preserve">the </w:delText>
        </w:r>
      </w:del>
      <w:ins w:id="44" w:author="Microsoft Office User" w:date="2023-03-01T20:25:00Z">
        <w:r w:rsidR="00302A9B">
          <w:rPr>
            <w:sz w:val="24"/>
            <w:szCs w:val="24"/>
          </w:rPr>
          <w:t>my family</w:t>
        </w:r>
      </w:ins>
      <w:ins w:id="45" w:author="Microsoft Office User" w:date="2023-03-01T20:49:00Z">
        <w:r w:rsidR="00D5624D">
          <w:rPr>
            <w:sz w:val="24"/>
            <w:szCs w:val="24"/>
          </w:rPr>
          <w:t>’s</w:t>
        </w:r>
      </w:ins>
      <w:ins w:id="46" w:author="Microsoft Office User" w:date="2023-03-01T20:25:00Z">
        <w:r w:rsidR="00C54D6D">
          <w:rPr>
            <w:sz w:val="24"/>
            <w:szCs w:val="24"/>
          </w:rPr>
          <w:t xml:space="preserve"> business</w:t>
        </w:r>
      </w:ins>
      <w:ins w:id="47" w:author="Microsoft Office User" w:date="2023-03-06T11:12:00Z">
        <w:r w:rsidR="00402EA6">
          <w:rPr>
            <w:sz w:val="24"/>
            <w:szCs w:val="24"/>
          </w:rPr>
          <w:t xml:space="preserve">, </w:t>
        </w:r>
      </w:ins>
      <w:del w:id="48" w:author="Microsoft Office User" w:date="2023-03-06T11:12:00Z">
        <w:r w:rsidR="0082410A" w:rsidDel="00402EA6">
          <w:rPr>
            <w:sz w:val="24"/>
            <w:szCs w:val="24"/>
          </w:rPr>
          <w:delText xml:space="preserve"> -</w:delText>
        </w:r>
      </w:del>
      <w:ins w:id="49" w:author="Microsoft Office User" w:date="2023-03-01T20:25:00Z">
        <w:r w:rsidR="00C54D6D">
          <w:rPr>
            <w:sz w:val="24"/>
            <w:szCs w:val="24"/>
          </w:rPr>
          <w:t>a</w:t>
        </w:r>
        <w:r w:rsidR="00302A9B">
          <w:rPr>
            <w:sz w:val="24"/>
            <w:szCs w:val="24"/>
          </w:rPr>
          <w:t xml:space="preserve"> paper and pulp company</w:t>
        </w:r>
      </w:ins>
      <w:del w:id="50" w:author="Microsoft Office User" w:date="2023-03-01T20:26:00Z">
        <w:r w:rsidR="00E658A3" w:rsidDel="00302A9B">
          <w:rPr>
            <w:sz w:val="24"/>
            <w:szCs w:val="24"/>
          </w:rPr>
          <w:delText>business performance and growth</w:delText>
        </w:r>
      </w:del>
      <w:r w:rsidR="00E658A3">
        <w:rPr>
          <w:sz w:val="24"/>
          <w:szCs w:val="24"/>
        </w:rPr>
        <w:t>.</w:t>
      </w:r>
      <w:r w:rsidR="003F2D61">
        <w:rPr>
          <w:sz w:val="24"/>
          <w:szCs w:val="24"/>
        </w:rPr>
        <w:t xml:space="preserve"> </w:t>
      </w:r>
      <w:del w:id="51" w:author="Microsoft Office User" w:date="2023-03-01T20:26:00Z">
        <w:r w:rsidR="003F2D61" w:rsidDel="002B2A38">
          <w:rPr>
            <w:sz w:val="24"/>
            <w:szCs w:val="24"/>
          </w:rPr>
          <w:delText>In addition,</w:delText>
        </w:r>
        <w:r w:rsidR="00E658A3" w:rsidDel="002B2A38">
          <w:rPr>
            <w:sz w:val="24"/>
            <w:szCs w:val="24"/>
          </w:rPr>
          <w:delText xml:space="preserve"> </w:delText>
        </w:r>
      </w:del>
      <w:del w:id="52" w:author="Microsoft Office User" w:date="2023-03-01T20:41:00Z">
        <w:r w:rsidR="00E658A3" w:rsidDel="00C54D6D">
          <w:rPr>
            <w:sz w:val="24"/>
            <w:szCs w:val="24"/>
          </w:rPr>
          <w:delText xml:space="preserve">I believe </w:delText>
        </w:r>
      </w:del>
      <w:del w:id="53" w:author="Microsoft Office User" w:date="2023-03-01T20:18:00Z">
        <w:r w:rsidR="00E658A3" w:rsidDel="00271CEC">
          <w:rPr>
            <w:sz w:val="24"/>
            <w:szCs w:val="24"/>
          </w:rPr>
          <w:delText xml:space="preserve">I wouldn’t be able to learn </w:delText>
        </w:r>
      </w:del>
      <w:del w:id="54" w:author="Microsoft Office User" w:date="2023-03-01T20:41:00Z">
        <w:r w:rsidR="00E658A3" w:rsidDel="00C54D6D">
          <w:rPr>
            <w:sz w:val="24"/>
            <w:szCs w:val="24"/>
          </w:rPr>
          <w:delText xml:space="preserve">all these technical skills </w:delText>
        </w:r>
      </w:del>
      <w:del w:id="55" w:author="Microsoft Office User" w:date="2023-03-01T20:18:00Z">
        <w:r w:rsidR="00E658A3" w:rsidDel="00271CEC">
          <w:rPr>
            <w:sz w:val="24"/>
            <w:szCs w:val="24"/>
          </w:rPr>
          <w:delText xml:space="preserve">from </w:delText>
        </w:r>
      </w:del>
      <w:del w:id="56" w:author="Microsoft Office User" w:date="2023-03-01T20:26:00Z">
        <w:r w:rsidR="00E658A3" w:rsidDel="002B2A38">
          <w:rPr>
            <w:sz w:val="24"/>
            <w:szCs w:val="24"/>
          </w:rPr>
          <w:delText>a</w:delText>
        </w:r>
      </w:del>
      <w:del w:id="57" w:author="Microsoft Office User" w:date="2023-03-01T20:41:00Z">
        <w:r w:rsidR="00E658A3" w:rsidDel="00C54D6D">
          <w:rPr>
            <w:sz w:val="24"/>
            <w:szCs w:val="24"/>
          </w:rPr>
          <w:delText xml:space="preserve"> job </w:delText>
        </w:r>
      </w:del>
      <w:del w:id="58" w:author="Microsoft Office User" w:date="2023-03-01T20:18:00Z">
        <w:r w:rsidR="00E658A3" w:rsidDel="00271CEC">
          <w:rPr>
            <w:sz w:val="24"/>
            <w:szCs w:val="24"/>
          </w:rPr>
          <w:delText>experience</w:delText>
        </w:r>
        <w:r w:rsidR="00AE3CC7" w:rsidDel="00271CEC">
          <w:rPr>
            <w:sz w:val="24"/>
            <w:szCs w:val="24"/>
          </w:rPr>
          <w:delText xml:space="preserve"> </w:delText>
        </w:r>
      </w:del>
      <w:del w:id="59" w:author="Microsoft Office User" w:date="2023-03-01T20:41:00Z">
        <w:r w:rsidR="00AE3CC7" w:rsidDel="00C54D6D">
          <w:rPr>
            <w:sz w:val="24"/>
            <w:szCs w:val="24"/>
          </w:rPr>
          <w:delText xml:space="preserve">because </w:delText>
        </w:r>
      </w:del>
      <w:del w:id="60" w:author="Microsoft Office User" w:date="2023-03-01T20:19:00Z">
        <w:r w:rsidR="00AE3CC7" w:rsidDel="00271CEC">
          <w:rPr>
            <w:sz w:val="24"/>
            <w:szCs w:val="24"/>
          </w:rPr>
          <w:delText xml:space="preserve">they will </w:delText>
        </w:r>
      </w:del>
      <w:del w:id="61" w:author="Microsoft Office User" w:date="2023-03-01T20:41:00Z">
        <w:r w:rsidR="00AE3CC7" w:rsidDel="00C54D6D">
          <w:rPr>
            <w:sz w:val="24"/>
            <w:szCs w:val="24"/>
          </w:rPr>
          <w:delText xml:space="preserve">not have the time to train me all </w:delText>
        </w:r>
      </w:del>
      <w:del w:id="62" w:author="Microsoft Office User" w:date="2023-03-01T20:19:00Z">
        <w:r w:rsidR="00AE3CC7" w:rsidDel="00271CEC">
          <w:rPr>
            <w:sz w:val="24"/>
            <w:szCs w:val="24"/>
          </w:rPr>
          <w:delText xml:space="preserve">those </w:delText>
        </w:r>
      </w:del>
      <w:del w:id="63" w:author="Microsoft Office User" w:date="2023-03-01T20:41:00Z">
        <w:r w:rsidR="00AE3CC7" w:rsidDel="00C54D6D">
          <w:rPr>
            <w:sz w:val="24"/>
            <w:szCs w:val="24"/>
          </w:rPr>
          <w:delText xml:space="preserve">skills. </w:delText>
        </w:r>
      </w:del>
      <w:del w:id="64" w:author="Microsoft Office User" w:date="2023-03-01T20:19:00Z">
        <w:r w:rsidR="00AE3CC7" w:rsidDel="00FF3A1A">
          <w:rPr>
            <w:sz w:val="24"/>
            <w:szCs w:val="24"/>
          </w:rPr>
          <w:delText xml:space="preserve">Hence, I think it is better to take a master’s degree to get those skills. </w:delText>
        </w:r>
      </w:del>
      <w:del w:id="65" w:author="Microsoft Office User" w:date="2023-03-01T20:26:00Z">
        <w:r w:rsidR="00AE3CC7" w:rsidDel="002B2A38">
          <w:rPr>
            <w:sz w:val="24"/>
            <w:szCs w:val="24"/>
          </w:rPr>
          <w:delText>Furthermore</w:delText>
        </w:r>
      </w:del>
      <w:ins w:id="66" w:author="Microsoft Office User" w:date="2023-03-01T20:36:00Z">
        <w:r w:rsidR="00A82DEC" w:rsidRPr="00A82DEC">
          <w:rPr>
            <w:sz w:val="24"/>
            <w:szCs w:val="24"/>
            <w:lang w:val="en-US"/>
          </w:rPr>
          <w:t xml:space="preserve"> </w:t>
        </w:r>
      </w:ins>
    </w:p>
    <w:p w14:paraId="517A6D34" w14:textId="7CC3F63D" w:rsidR="0065348B" w:rsidRPr="00804577" w:rsidDel="00A82DEC" w:rsidRDefault="00A82DEC" w:rsidP="0065348B">
      <w:pPr>
        <w:rPr>
          <w:del w:id="67" w:author="Microsoft Office User" w:date="2023-03-01T20:36:00Z"/>
          <w:sz w:val="24"/>
          <w:szCs w:val="24"/>
          <w:lang w:val="en-US"/>
          <w:rPrChange w:id="68" w:author="Microsoft Office User" w:date="2023-03-01T20:42:00Z">
            <w:rPr>
              <w:del w:id="69" w:author="Microsoft Office User" w:date="2023-03-01T20:36:00Z"/>
              <w:sz w:val="24"/>
              <w:szCs w:val="24"/>
            </w:rPr>
          </w:rPrChange>
        </w:rPr>
      </w:pPr>
      <w:ins w:id="70" w:author="Microsoft Office User" w:date="2023-03-01T20:36:00Z">
        <w:r w:rsidRPr="00A82DEC">
          <w:rPr>
            <w:sz w:val="24"/>
            <w:szCs w:val="24"/>
            <w:lang w:val="en-US"/>
          </w:rPr>
          <w:t xml:space="preserve">Columbia University provides unrivaled resources, </w:t>
        </w:r>
      </w:ins>
      <w:ins w:id="71" w:author="Microsoft Office User" w:date="2023-03-01T21:41:00Z">
        <w:r w:rsidR="0082410A">
          <w:rPr>
            <w:sz w:val="24"/>
            <w:szCs w:val="24"/>
            <w:lang w:val="en-US"/>
          </w:rPr>
          <w:t xml:space="preserve">especially </w:t>
        </w:r>
        <w:r w:rsidR="004E6C23">
          <w:rPr>
            <w:sz w:val="24"/>
            <w:szCs w:val="24"/>
            <w:lang w:val="en-US"/>
          </w:rPr>
          <w:t>its</w:t>
        </w:r>
      </w:ins>
      <w:ins w:id="72" w:author="Microsoft Office User" w:date="2023-03-01T20:36:00Z">
        <w:r w:rsidRPr="00A82DEC">
          <w:rPr>
            <w:sz w:val="24"/>
            <w:szCs w:val="24"/>
            <w:lang w:val="en-US"/>
          </w:rPr>
          <w:t xml:space="preserve"> outstanding faculty.</w:t>
        </w:r>
      </w:ins>
      <w:ins w:id="73" w:author="Microsoft Office User" w:date="2023-03-01T20:42:00Z">
        <w:r w:rsidR="00804577">
          <w:rPr>
            <w:sz w:val="24"/>
            <w:szCs w:val="24"/>
            <w:lang w:val="en-US"/>
          </w:rPr>
          <w:t xml:space="preserve"> I am </w:t>
        </w:r>
      </w:ins>
      <w:del w:id="74" w:author="Microsoft Office User" w:date="2023-03-01T20:36:00Z">
        <w:r w:rsidR="00AE3CC7" w:rsidDel="00A82DEC">
          <w:rPr>
            <w:sz w:val="24"/>
            <w:szCs w:val="24"/>
          </w:rPr>
          <w:delText xml:space="preserve">, </w:delText>
        </w:r>
      </w:del>
      <w:del w:id="75" w:author="Microsoft Office User" w:date="2023-03-01T20:20:00Z">
        <w:r w:rsidR="00AE3CC7" w:rsidDel="00FF3A1A">
          <w:rPr>
            <w:sz w:val="24"/>
            <w:szCs w:val="24"/>
          </w:rPr>
          <w:delText>I decided to</w:delText>
        </w:r>
      </w:del>
      <w:del w:id="76" w:author="Microsoft Office User" w:date="2023-03-01T20:36:00Z">
        <w:r w:rsidR="00AE3CC7" w:rsidDel="00A82DEC">
          <w:rPr>
            <w:sz w:val="24"/>
            <w:szCs w:val="24"/>
          </w:rPr>
          <w:delText xml:space="preserve"> </w:delText>
        </w:r>
      </w:del>
      <w:del w:id="77" w:author="Microsoft Office User" w:date="2023-03-01T20:21:00Z">
        <w:r w:rsidR="00AE3CC7" w:rsidDel="00CB716D">
          <w:rPr>
            <w:sz w:val="24"/>
            <w:szCs w:val="24"/>
          </w:rPr>
          <w:delText>pursue this program in Columbia specifically because it</w:delText>
        </w:r>
      </w:del>
      <w:del w:id="78" w:author="Microsoft Office User" w:date="2023-03-01T20:36:00Z">
        <w:r w:rsidR="00AE3CC7" w:rsidDel="00A82DEC">
          <w:rPr>
            <w:sz w:val="24"/>
            <w:szCs w:val="24"/>
          </w:rPr>
          <w:delText xml:space="preserve"> </w:delText>
        </w:r>
      </w:del>
      <w:del w:id="79" w:author="Microsoft Office User" w:date="2023-03-01T20:21:00Z">
        <w:r w:rsidR="00AE3CC7" w:rsidDel="00843C2B">
          <w:rPr>
            <w:sz w:val="24"/>
            <w:szCs w:val="24"/>
          </w:rPr>
          <w:delText xml:space="preserve">has an </w:delText>
        </w:r>
      </w:del>
      <w:del w:id="80" w:author="Microsoft Office User" w:date="2023-03-01T20:36:00Z">
        <w:r w:rsidR="00AE3CC7" w:rsidDel="00A82DEC">
          <w:rPr>
            <w:sz w:val="24"/>
            <w:szCs w:val="24"/>
          </w:rPr>
          <w:delText>excellent professors and capstone project</w:delText>
        </w:r>
      </w:del>
      <w:del w:id="81" w:author="Microsoft Office User" w:date="2023-03-01T20:22:00Z">
        <w:r w:rsidR="00AE3CC7" w:rsidDel="00C93E13">
          <w:rPr>
            <w:sz w:val="24"/>
            <w:szCs w:val="24"/>
          </w:rPr>
          <w:delText xml:space="preserve"> which is highly praised by all of Columbia alumni</w:delText>
        </w:r>
      </w:del>
      <w:del w:id="82" w:author="Microsoft Office User" w:date="2023-03-01T20:36:00Z">
        <w:r w:rsidR="00AE3CC7" w:rsidDel="00A82DEC">
          <w:rPr>
            <w:sz w:val="24"/>
            <w:szCs w:val="24"/>
          </w:rPr>
          <w:delText>.</w:delText>
        </w:r>
      </w:del>
    </w:p>
    <w:p w14:paraId="73257262" w14:textId="77777777" w:rsidR="00A551D7" w:rsidRDefault="007C3999">
      <w:pPr>
        <w:rPr>
          <w:ins w:id="83" w:author="Microsoft Office User" w:date="2023-03-06T11:03:00Z"/>
          <w:sz w:val="24"/>
          <w:szCs w:val="24"/>
        </w:rPr>
        <w:pPrChange w:id="84" w:author="Microsoft Office User" w:date="2023-02-24T20:54:00Z">
          <w:pPr>
            <w:ind w:firstLine="720"/>
          </w:pPr>
        </w:pPrChange>
      </w:pPr>
      <w:ins w:id="85" w:author="Kevin K Salim" w:date="2023-02-20T23:56:00Z">
        <w:del w:id="86" w:author="Microsoft Office User" w:date="2023-03-01T20:34:00Z">
          <w:r w:rsidDel="006D7EA2">
            <w:rPr>
              <w:sz w:val="24"/>
              <w:szCs w:val="24"/>
            </w:rPr>
            <w:delText>In</w:delText>
          </w:r>
        </w:del>
        <w:del w:id="87" w:author="Microsoft Office User" w:date="2023-03-01T20:42:00Z">
          <w:r w:rsidDel="00804577">
            <w:rPr>
              <w:sz w:val="24"/>
              <w:szCs w:val="24"/>
            </w:rPr>
            <w:delText xml:space="preserve"> Columbia, </w:delText>
          </w:r>
        </w:del>
      </w:ins>
      <w:del w:id="88" w:author="Microsoft Office User" w:date="2023-03-01T20:42:00Z">
        <w:r w:rsidR="00E91821" w:rsidDel="00804577">
          <w:rPr>
            <w:sz w:val="24"/>
            <w:szCs w:val="24"/>
          </w:rPr>
          <w:delText xml:space="preserve">Therefore, </w:delText>
        </w:r>
        <w:r w:rsidR="0092336D" w:rsidRPr="00DE762E" w:rsidDel="00804577">
          <w:rPr>
            <w:sz w:val="24"/>
            <w:szCs w:val="24"/>
          </w:rPr>
          <w:delText xml:space="preserve">I’m </w:delText>
        </w:r>
      </w:del>
      <w:r w:rsidR="0092336D" w:rsidRPr="00DE762E">
        <w:rPr>
          <w:sz w:val="24"/>
          <w:szCs w:val="24"/>
        </w:rPr>
        <w:t xml:space="preserve">thrilled to </w:t>
      </w:r>
      <w:del w:id="89" w:author="Microsoft Office User" w:date="2023-03-01T20:42:00Z">
        <w:r w:rsidR="0092336D" w:rsidRPr="00DE762E" w:rsidDel="00804577">
          <w:rPr>
            <w:sz w:val="24"/>
            <w:szCs w:val="24"/>
          </w:rPr>
          <w:delText xml:space="preserve">work </w:delText>
        </w:r>
      </w:del>
      <w:ins w:id="90" w:author="Microsoft Office User" w:date="2023-03-01T20:42:00Z">
        <w:r w:rsidR="00804577">
          <w:rPr>
            <w:sz w:val="24"/>
            <w:szCs w:val="24"/>
          </w:rPr>
          <w:t>learn from</w:t>
        </w:r>
        <w:r w:rsidR="00804577" w:rsidRPr="00DE762E">
          <w:rPr>
            <w:sz w:val="24"/>
            <w:szCs w:val="24"/>
          </w:rPr>
          <w:t xml:space="preserve"> </w:t>
        </w:r>
      </w:ins>
      <w:del w:id="91" w:author="Microsoft Office User" w:date="2023-03-01T20:42:00Z">
        <w:r w:rsidR="0092336D" w:rsidRPr="00DE762E" w:rsidDel="00804577">
          <w:rPr>
            <w:sz w:val="24"/>
            <w:szCs w:val="24"/>
          </w:rPr>
          <w:delText xml:space="preserve">with </w:delText>
        </w:r>
      </w:del>
      <w:ins w:id="92" w:author="Microsoft Office User" w:date="2023-03-01T20:27:00Z">
        <w:r w:rsidR="002B2A38">
          <w:rPr>
            <w:sz w:val="24"/>
            <w:szCs w:val="24"/>
          </w:rPr>
          <w:t xml:space="preserve">Professor </w:t>
        </w:r>
      </w:ins>
      <w:r w:rsidR="005D6FDE">
        <w:rPr>
          <w:sz w:val="24"/>
          <w:szCs w:val="24"/>
        </w:rPr>
        <w:t>Thomas Cowan</w:t>
      </w:r>
      <w:del w:id="93" w:author="Kevin K Salim" w:date="2023-02-20T23:51:00Z">
        <w:r w:rsidR="00A641DD" w:rsidRPr="00DE762E" w:rsidDel="007C3999">
          <w:rPr>
            <w:sz w:val="24"/>
            <w:szCs w:val="24"/>
          </w:rPr>
          <w:delText>Ashifi Gogo</w:delText>
        </w:r>
      </w:del>
      <w:ins w:id="94" w:author="Microsoft Office User" w:date="2023-03-01T20:27:00Z">
        <w:r w:rsidR="002B2A38">
          <w:rPr>
            <w:sz w:val="24"/>
            <w:szCs w:val="24"/>
          </w:rPr>
          <w:t xml:space="preserve">, the </w:t>
        </w:r>
      </w:ins>
      <w:del w:id="95" w:author="Microsoft Office User" w:date="2023-03-01T20:27:00Z">
        <w:r w:rsidR="0092336D" w:rsidRPr="00DE762E" w:rsidDel="002B2A38">
          <w:rPr>
            <w:sz w:val="24"/>
            <w:szCs w:val="24"/>
          </w:rPr>
          <w:delText xml:space="preserve"> – </w:delText>
        </w:r>
      </w:del>
      <w:r w:rsidR="005D6FDE" w:rsidRPr="005D6FDE">
        <w:rPr>
          <w:sz w:val="24"/>
          <w:szCs w:val="24"/>
        </w:rPr>
        <w:t xml:space="preserve">Associate Director of the </w:t>
      </w:r>
      <w:proofErr w:type="spellStart"/>
      <w:r w:rsidR="005D6FDE" w:rsidRPr="005D6FDE">
        <w:rPr>
          <w:sz w:val="24"/>
          <w:szCs w:val="24"/>
        </w:rPr>
        <w:t>Center</w:t>
      </w:r>
      <w:proofErr w:type="spellEnd"/>
      <w:r w:rsidR="005D6FDE" w:rsidRPr="005D6FDE">
        <w:rPr>
          <w:sz w:val="24"/>
          <w:szCs w:val="24"/>
        </w:rPr>
        <w:t xml:space="preserve"> for Technology Management</w:t>
      </w:r>
      <w:ins w:id="96" w:author="Microsoft Office User" w:date="2023-03-01T20:37:00Z">
        <w:r w:rsidR="007964E7">
          <w:rPr>
            <w:sz w:val="24"/>
            <w:szCs w:val="24"/>
          </w:rPr>
          <w:t>,</w:t>
        </w:r>
      </w:ins>
      <w:r w:rsidR="005D6FDE">
        <w:rPr>
          <w:sz w:val="24"/>
          <w:szCs w:val="24"/>
        </w:rPr>
        <w:t xml:space="preserve"> </w:t>
      </w:r>
      <w:del w:id="97" w:author="Microsoft Office User" w:date="2023-03-01T20:27:00Z">
        <w:r w:rsidR="005D6FDE" w:rsidRPr="005D6FDE" w:rsidDel="002B2A38">
          <w:rPr>
            <w:sz w:val="24"/>
            <w:szCs w:val="24"/>
          </w:rPr>
          <w:delText>with a special focus on</w:delText>
        </w:r>
      </w:del>
      <w:ins w:id="98" w:author="Microsoft Office User" w:date="2023-03-01T20:27:00Z">
        <w:r w:rsidR="002B2A38">
          <w:rPr>
            <w:sz w:val="24"/>
            <w:szCs w:val="24"/>
          </w:rPr>
          <w:t xml:space="preserve">who specializes in </w:t>
        </w:r>
      </w:ins>
      <w:del w:id="99" w:author="Microsoft Office User" w:date="2023-03-01T20:27:00Z">
        <w:r w:rsidR="005D6FDE" w:rsidRPr="005D6FDE" w:rsidDel="002B2A38">
          <w:rPr>
            <w:sz w:val="24"/>
            <w:szCs w:val="24"/>
          </w:rPr>
          <w:delText xml:space="preserve"> </w:delText>
        </w:r>
      </w:del>
      <w:ins w:id="100" w:author="Microsoft Office User" w:date="2023-03-01T20:27:00Z">
        <w:r w:rsidR="007964E7">
          <w:rPr>
            <w:sz w:val="24"/>
            <w:szCs w:val="24"/>
          </w:rPr>
          <w:t>a</w:t>
        </w:r>
      </w:ins>
      <w:del w:id="101" w:author="Microsoft Office User" w:date="2023-03-01T20:27:00Z">
        <w:r w:rsidR="005D6FDE" w:rsidRPr="005D6FDE" w:rsidDel="002B2A38">
          <w:rPr>
            <w:sz w:val="24"/>
            <w:szCs w:val="24"/>
          </w:rPr>
          <w:delText>a</w:delText>
        </w:r>
      </w:del>
      <w:r w:rsidR="005D6FDE" w:rsidRPr="005D6FDE">
        <w:rPr>
          <w:sz w:val="24"/>
          <w:szCs w:val="24"/>
        </w:rPr>
        <w:t xml:space="preserve">rtificial </w:t>
      </w:r>
      <w:ins w:id="102" w:author="Microsoft Office User" w:date="2023-03-01T20:27:00Z">
        <w:r w:rsidR="007964E7">
          <w:rPr>
            <w:sz w:val="24"/>
            <w:szCs w:val="24"/>
          </w:rPr>
          <w:t>i</w:t>
        </w:r>
      </w:ins>
      <w:del w:id="103" w:author="Microsoft Office User" w:date="2023-03-01T20:27:00Z">
        <w:r w:rsidR="005D6FDE" w:rsidRPr="005D6FDE" w:rsidDel="002B2A38">
          <w:rPr>
            <w:sz w:val="24"/>
            <w:szCs w:val="24"/>
          </w:rPr>
          <w:delText>i</w:delText>
        </w:r>
      </w:del>
      <w:r w:rsidR="005D6FDE" w:rsidRPr="005D6FDE">
        <w:rPr>
          <w:sz w:val="24"/>
          <w:szCs w:val="24"/>
        </w:rPr>
        <w:t>ntelligence</w:t>
      </w:r>
      <w:del w:id="104" w:author="Microsoft Office User" w:date="2023-03-01T20:27:00Z">
        <w:r w:rsidR="005D6FDE" w:rsidRPr="005D6FDE" w:rsidDel="002B2A38">
          <w:rPr>
            <w:sz w:val="24"/>
            <w:szCs w:val="24"/>
          </w:rPr>
          <w:delText xml:space="preserve"> and the leadership paths forward</w:delText>
        </w:r>
      </w:del>
      <w:r w:rsidR="0092336D" w:rsidRPr="00DE762E">
        <w:rPr>
          <w:sz w:val="24"/>
          <w:szCs w:val="24"/>
        </w:rPr>
        <w:t xml:space="preserve">. </w:t>
      </w:r>
      <w:del w:id="105" w:author="Microsoft Office User" w:date="2023-03-06T11:03:00Z">
        <w:r w:rsidR="00513B66" w:rsidDel="00A551D7">
          <w:rPr>
            <w:sz w:val="24"/>
            <w:szCs w:val="24"/>
          </w:rPr>
          <w:delText xml:space="preserve">Other than that, </w:delText>
        </w:r>
      </w:del>
      <w:del w:id="106"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I</w:t>
      </w:r>
      <w:r w:rsidR="00E159FB">
        <w:rPr>
          <w:sz w:val="24"/>
          <w:szCs w:val="24"/>
        </w:rPr>
        <w:t xml:space="preserve"> </w:t>
      </w:r>
      <w:del w:id="107" w:author="Microsoft Office User" w:date="2023-03-01T20:28:00Z">
        <w:r w:rsidR="00E159FB" w:rsidDel="002B2A38">
          <w:rPr>
            <w:sz w:val="24"/>
            <w:szCs w:val="24"/>
          </w:rPr>
          <w:delText>am</w:delText>
        </w:r>
      </w:del>
      <w:ins w:id="108" w:author="Microsoft Office User" w:date="2023-03-06T11:03:00Z">
        <w:r w:rsidR="00A551D7">
          <w:rPr>
            <w:sz w:val="24"/>
            <w:szCs w:val="24"/>
          </w:rPr>
          <w:t>a</w:t>
        </w:r>
      </w:ins>
      <w:del w:id="109" w:author="Microsoft Office User" w:date="2023-03-06T11:03:00Z">
        <w:r w:rsidR="00513B66" w:rsidDel="00A551D7">
          <w:rPr>
            <w:sz w:val="24"/>
            <w:szCs w:val="24"/>
          </w:rPr>
          <w:delText>‘</w:delText>
        </w:r>
      </w:del>
      <w:r w:rsidR="00513B66">
        <w:rPr>
          <w:sz w:val="24"/>
          <w:szCs w:val="24"/>
        </w:rPr>
        <w:t>m looking</w:t>
      </w:r>
      <w:ins w:id="110" w:author="Microsoft Office User" w:date="2023-03-01T20:28:00Z">
        <w:r w:rsidR="002B2A38">
          <w:rPr>
            <w:sz w:val="24"/>
            <w:szCs w:val="24"/>
          </w:rPr>
          <w:t xml:space="preserve"> </w:t>
        </w:r>
      </w:ins>
      <w:del w:id="111" w:author="Microsoft Office User" w:date="2023-03-01T20:28:00Z">
        <w:r w:rsidR="00E159FB" w:rsidDel="002B2A38">
          <w:rPr>
            <w:sz w:val="24"/>
            <w:szCs w:val="24"/>
          </w:rPr>
          <w:delText xml:space="preserve">ing </w:delText>
        </w:r>
      </w:del>
      <w:r w:rsidR="00E159FB">
        <w:rPr>
          <w:sz w:val="24"/>
          <w:szCs w:val="24"/>
        </w:rPr>
        <w:t>forward to work</w:t>
      </w:r>
      <w:ins w:id="112" w:author="Microsoft Office User" w:date="2023-03-01T20:28:00Z">
        <w:r w:rsidR="002B2A38">
          <w:rPr>
            <w:sz w:val="24"/>
            <w:szCs w:val="24"/>
          </w:rPr>
          <w:t>ing</w:t>
        </w:r>
      </w:ins>
      <w:r w:rsidR="00E159FB">
        <w:rPr>
          <w:sz w:val="24"/>
          <w:szCs w:val="24"/>
        </w:rPr>
        <w:t xml:space="preserve"> with </w:t>
      </w:r>
      <w:del w:id="113" w:author="Microsoft Office User" w:date="2023-03-01T20:28:00Z">
        <w:r w:rsidR="00E159FB" w:rsidDel="002B2A38">
          <w:rPr>
            <w:sz w:val="24"/>
            <w:szCs w:val="24"/>
          </w:rPr>
          <w:delText>Thomas Cowan</w:delText>
        </w:r>
      </w:del>
      <w:ins w:id="114" w:author="Microsoft Office User" w:date="2023-03-01T20:28:00Z">
        <w:r w:rsidR="002B2A38">
          <w:rPr>
            <w:sz w:val="24"/>
            <w:szCs w:val="24"/>
          </w:rPr>
          <w:t xml:space="preserve">him </w:t>
        </w:r>
      </w:ins>
      <w:ins w:id="115" w:author="Microsoft Office User" w:date="2023-03-01T20:45:00Z">
        <w:r w:rsidR="00B40D64">
          <w:rPr>
            <w:sz w:val="24"/>
            <w:szCs w:val="24"/>
          </w:rPr>
          <w:t>to gain an understanding of</w:t>
        </w:r>
      </w:ins>
      <w:del w:id="116" w:author="Microsoft Office User" w:date="2023-03-01T20:45:00Z">
        <w:r w:rsidR="00E159FB" w:rsidDel="00B40D64">
          <w:rPr>
            <w:sz w:val="24"/>
            <w:szCs w:val="24"/>
          </w:rPr>
          <w:delText xml:space="preserve"> </w:delText>
        </w:r>
      </w:del>
      <w:del w:id="117" w:author="Microsoft Office User" w:date="2023-03-01T20:28:00Z">
        <w:r w:rsidR="00E159FB" w:rsidDel="002B2A38">
          <w:rPr>
            <w:sz w:val="24"/>
            <w:szCs w:val="24"/>
          </w:rPr>
          <w:delText xml:space="preserve">focusing on artificial intelligence </w:delText>
        </w:r>
      </w:del>
      <w:ins w:id="118" w:author="Kevin K Salim" w:date="2023-02-21T00:02:00Z">
        <w:del w:id="119" w:author="Microsoft Office User" w:date="2023-03-01T20:28:00Z">
          <w:r w:rsidR="002A73A4" w:rsidDel="002B2A38">
            <w:rPr>
              <w:sz w:val="24"/>
              <w:szCs w:val="24"/>
            </w:rPr>
            <w:delText xml:space="preserve">which will </w:delText>
          </w:r>
        </w:del>
      </w:ins>
      <w:ins w:id="120" w:author="Kevin K Salim" w:date="2023-02-21T00:03:00Z">
        <w:del w:id="121" w:author="Microsoft Office User" w:date="2023-03-01T20:28:00Z">
          <w:r w:rsidR="002A73A4" w:rsidDel="002B2A38">
            <w:rPr>
              <w:sz w:val="24"/>
              <w:szCs w:val="24"/>
            </w:rPr>
            <w:delText xml:space="preserve">help me </w:delText>
          </w:r>
        </w:del>
      </w:ins>
      <w:ins w:id="122" w:author="Kevin K Salim" w:date="2023-02-21T00:10:00Z">
        <w:del w:id="123" w:author="Microsoft Office User" w:date="2023-03-01T20:28:00Z">
          <w:r w:rsidR="00630987" w:rsidDel="002B2A38">
            <w:rPr>
              <w:sz w:val="24"/>
              <w:szCs w:val="24"/>
            </w:rPr>
            <w:delText xml:space="preserve">in developing </w:delText>
          </w:r>
        </w:del>
      </w:ins>
      <w:ins w:id="124" w:author="Microsoft Office User" w:date="2023-03-01T20:28:00Z">
        <w:r w:rsidR="002B2A38">
          <w:rPr>
            <w:sz w:val="24"/>
            <w:szCs w:val="24"/>
          </w:rPr>
          <w:t xml:space="preserve"> </w:t>
        </w:r>
      </w:ins>
      <w:r w:rsidR="00E159FB">
        <w:rPr>
          <w:sz w:val="24"/>
          <w:szCs w:val="24"/>
        </w:rPr>
        <w:t>a</w:t>
      </w:r>
      <w:ins w:id="125" w:author="Microsoft Office User" w:date="2023-03-01T20:45:00Z">
        <w:r w:rsidR="00B40D64">
          <w:rPr>
            <w:sz w:val="24"/>
            <w:szCs w:val="24"/>
          </w:rPr>
          <w:t xml:space="preserve">n </w:t>
        </w:r>
      </w:ins>
      <w:del w:id="126" w:author="Microsoft Office User" w:date="2023-03-01T20:45:00Z">
        <w:r w:rsidR="00E159FB" w:rsidDel="00B40D64">
          <w:rPr>
            <w:sz w:val="24"/>
            <w:szCs w:val="24"/>
          </w:rPr>
          <w:delText xml:space="preserve"> more </w:delText>
        </w:r>
      </w:del>
      <w:r w:rsidR="00E159FB">
        <w:rPr>
          <w:sz w:val="24"/>
          <w:szCs w:val="24"/>
        </w:rPr>
        <w:t xml:space="preserve">efficient business operation </w:t>
      </w:r>
      <w:del w:id="127" w:author="Microsoft Office User" w:date="2023-03-01T20:46:00Z">
        <w:r w:rsidR="00E159FB" w:rsidDel="00B40D64">
          <w:rPr>
            <w:sz w:val="24"/>
            <w:szCs w:val="24"/>
          </w:rPr>
          <w:delText xml:space="preserve">with </w:delText>
        </w:r>
      </w:del>
      <w:ins w:id="128" w:author="Microsoft Office User" w:date="2023-03-01T20:58:00Z">
        <w:r w:rsidR="005111B4">
          <w:rPr>
            <w:sz w:val="24"/>
            <w:szCs w:val="24"/>
          </w:rPr>
          <w:t>with</w:t>
        </w:r>
      </w:ins>
      <w:ins w:id="129" w:author="Microsoft Office User" w:date="2023-03-01T20:46:00Z">
        <w:r w:rsidR="00B40D64">
          <w:rPr>
            <w:sz w:val="24"/>
            <w:szCs w:val="24"/>
          </w:rPr>
          <w:t xml:space="preserve"> </w:t>
        </w:r>
      </w:ins>
      <w:r w:rsidR="00E159FB">
        <w:rPr>
          <w:sz w:val="24"/>
          <w:szCs w:val="24"/>
        </w:rPr>
        <w:t xml:space="preserve">the </w:t>
      </w:r>
      <w:del w:id="130" w:author="Microsoft Office User" w:date="2023-03-01T20:38:00Z">
        <w:r w:rsidR="00E159FB" w:rsidDel="00CB0D85">
          <w:rPr>
            <w:sz w:val="24"/>
            <w:szCs w:val="24"/>
          </w:rPr>
          <w:delText xml:space="preserve">help </w:delText>
        </w:r>
      </w:del>
      <w:ins w:id="131" w:author="Microsoft Office User" w:date="2023-03-01T20:38:00Z">
        <w:r w:rsidR="00CB0D85">
          <w:rPr>
            <w:sz w:val="24"/>
            <w:szCs w:val="24"/>
          </w:rPr>
          <w:t xml:space="preserve">assistance </w:t>
        </w:r>
      </w:ins>
      <w:r w:rsidR="00E159FB">
        <w:rPr>
          <w:sz w:val="24"/>
          <w:szCs w:val="24"/>
        </w:rPr>
        <w:t>of A</w:t>
      </w:r>
      <w:del w:id="132" w:author="Microsoft Office User" w:date="2023-03-01T20:37:00Z">
        <w:r w:rsidR="00E159FB" w:rsidDel="007964E7">
          <w:rPr>
            <w:sz w:val="24"/>
            <w:szCs w:val="24"/>
          </w:rPr>
          <w:delText xml:space="preserve">rtificial </w:delText>
        </w:r>
      </w:del>
      <w:ins w:id="133" w:author="Microsoft Office User" w:date="2023-03-01T20:37:00Z">
        <w:r w:rsidR="007964E7">
          <w:rPr>
            <w:sz w:val="24"/>
            <w:szCs w:val="24"/>
          </w:rPr>
          <w:t>I</w:t>
        </w:r>
      </w:ins>
      <w:del w:id="134" w:author="Microsoft Office User" w:date="2023-03-01T20:37:00Z">
        <w:r w:rsidR="00E159FB" w:rsidDel="007964E7">
          <w:rPr>
            <w:sz w:val="24"/>
            <w:szCs w:val="24"/>
          </w:rPr>
          <w:delText>Intelligence</w:delText>
        </w:r>
      </w:del>
      <w:r w:rsidR="00E159FB">
        <w:rPr>
          <w:sz w:val="24"/>
          <w:szCs w:val="24"/>
        </w:rPr>
        <w:t>.</w:t>
      </w:r>
      <w:r w:rsidR="00FA6812">
        <w:rPr>
          <w:sz w:val="24"/>
          <w:szCs w:val="24"/>
        </w:rPr>
        <w:t xml:space="preserve"> </w:t>
      </w:r>
    </w:p>
    <w:p w14:paraId="5DD993CA" w14:textId="2BB30DFA" w:rsidR="00AC313C" w:rsidRDefault="00FA6812">
      <w:pPr>
        <w:rPr>
          <w:sz w:val="24"/>
          <w:szCs w:val="24"/>
        </w:rPr>
        <w:pPrChange w:id="135" w:author="Microsoft Office User" w:date="2023-02-24T20:54:00Z">
          <w:pPr>
            <w:ind w:firstLine="720"/>
          </w:pPr>
        </w:pPrChange>
      </w:pPr>
      <w:r w:rsidRPr="00FA6812">
        <w:rPr>
          <w:sz w:val="24"/>
          <w:szCs w:val="24"/>
        </w:rPr>
        <w:t xml:space="preserve">The </w:t>
      </w:r>
      <w:del w:id="136" w:author="Microsoft Office User" w:date="2023-03-06T11:04:00Z">
        <w:r w:rsidRPr="00FA6812" w:rsidDel="00A551D7">
          <w:rPr>
            <w:sz w:val="24"/>
            <w:szCs w:val="24"/>
          </w:rPr>
          <w:delText xml:space="preserve">intensity </w:delText>
        </w:r>
      </w:del>
      <w:ins w:id="137" w:author="Microsoft Office User" w:date="2023-03-06T11:04:00Z">
        <w:r w:rsidR="00A551D7">
          <w:rPr>
            <w:sz w:val="24"/>
            <w:szCs w:val="24"/>
          </w:rPr>
          <w:t>bustling</w:t>
        </w:r>
        <w:r w:rsidR="00A551D7" w:rsidRPr="00FA6812">
          <w:rPr>
            <w:sz w:val="24"/>
            <w:szCs w:val="24"/>
          </w:rPr>
          <w:t xml:space="preserve"> </w:t>
        </w:r>
      </w:ins>
      <w:ins w:id="138" w:author="Microsoft Office User" w:date="2023-03-06T11:12:00Z">
        <w:r w:rsidR="00402EA6">
          <w:rPr>
            <w:sz w:val="24"/>
            <w:szCs w:val="24"/>
          </w:rPr>
          <w:t xml:space="preserve">city of </w:t>
        </w:r>
      </w:ins>
      <w:del w:id="139" w:author="Microsoft Office User" w:date="2023-03-06T11:04:00Z">
        <w:r w:rsidRPr="00FA6812" w:rsidDel="00A551D7">
          <w:rPr>
            <w:sz w:val="24"/>
            <w:szCs w:val="24"/>
          </w:rPr>
          <w:delText xml:space="preserve">of </w:delText>
        </w:r>
      </w:del>
      <w:r w:rsidRPr="00FA6812">
        <w:rPr>
          <w:sz w:val="24"/>
          <w:szCs w:val="24"/>
        </w:rPr>
        <w:t xml:space="preserve">New York </w:t>
      </w:r>
      <w:del w:id="140" w:author="Microsoft Office User" w:date="2023-03-06T11:12:00Z">
        <w:r w:rsidRPr="00FA6812" w:rsidDel="00402EA6">
          <w:rPr>
            <w:sz w:val="24"/>
            <w:szCs w:val="24"/>
          </w:rPr>
          <w:delText xml:space="preserve">City </w:delText>
        </w:r>
      </w:del>
      <w:del w:id="141" w:author="Microsoft Office User" w:date="2023-03-06T11:03:00Z">
        <w:r w:rsidRPr="00FA6812" w:rsidDel="00A551D7">
          <w:rPr>
            <w:sz w:val="24"/>
            <w:szCs w:val="24"/>
          </w:rPr>
          <w:delText xml:space="preserve">pushed </w:delText>
        </w:r>
      </w:del>
      <w:ins w:id="142" w:author="Microsoft Office User" w:date="2023-03-06T11:03:00Z">
        <w:r w:rsidR="00A551D7">
          <w:rPr>
            <w:sz w:val="24"/>
            <w:szCs w:val="24"/>
          </w:rPr>
          <w:t xml:space="preserve">will also push </w:t>
        </w:r>
      </w:ins>
      <w:r w:rsidRPr="00FA6812">
        <w:rPr>
          <w:sz w:val="24"/>
          <w:szCs w:val="24"/>
        </w:rPr>
        <w:t xml:space="preserve">me out of my </w:t>
      </w:r>
      <w:del w:id="143" w:author="Microsoft Office User" w:date="2023-03-06T11:05:00Z">
        <w:r w:rsidRPr="00FA6812" w:rsidDel="005C7AED">
          <w:rPr>
            <w:sz w:val="24"/>
            <w:szCs w:val="24"/>
          </w:rPr>
          <w:delText xml:space="preserve">introverted </w:delText>
        </w:r>
      </w:del>
      <w:r w:rsidRPr="00FA6812">
        <w:rPr>
          <w:sz w:val="24"/>
          <w:szCs w:val="24"/>
        </w:rPr>
        <w:t xml:space="preserve">comfort zone. As </w:t>
      </w:r>
      <w:r>
        <w:rPr>
          <w:sz w:val="24"/>
          <w:szCs w:val="24"/>
        </w:rPr>
        <w:t>I will be a</w:t>
      </w:r>
      <w:r w:rsidRPr="00FA6812">
        <w:rPr>
          <w:sz w:val="24"/>
          <w:szCs w:val="24"/>
        </w:rPr>
        <w:t xml:space="preserve"> graduate student at Columbia, networking </w:t>
      </w:r>
      <w:r>
        <w:rPr>
          <w:sz w:val="24"/>
          <w:szCs w:val="24"/>
        </w:rPr>
        <w:t>is going to be</w:t>
      </w:r>
      <w:r w:rsidRPr="00FA6812">
        <w:rPr>
          <w:sz w:val="24"/>
          <w:szCs w:val="24"/>
        </w:rPr>
        <w:t xml:space="preserve"> one of my primary interests. </w:t>
      </w:r>
      <w:ins w:id="144" w:author="Microsoft Office User" w:date="2023-03-06T11:07:00Z">
        <w:r w:rsidR="009F775F">
          <w:rPr>
            <w:sz w:val="24"/>
            <w:szCs w:val="24"/>
          </w:rPr>
          <w:t>Since everyone on the program come</w:t>
        </w:r>
      </w:ins>
      <w:ins w:id="145" w:author="Microsoft Office User" w:date="2023-03-06T11:10:00Z">
        <w:r w:rsidR="00CD1C9B">
          <w:rPr>
            <w:sz w:val="24"/>
            <w:szCs w:val="24"/>
          </w:rPr>
          <w:t>s</w:t>
        </w:r>
      </w:ins>
      <w:ins w:id="146" w:author="Microsoft Office User" w:date="2023-03-06T11:07:00Z">
        <w:r w:rsidR="009F775F">
          <w:rPr>
            <w:sz w:val="24"/>
            <w:szCs w:val="24"/>
          </w:rPr>
          <w:t xml:space="preserve"> from diverse background</w:t>
        </w:r>
      </w:ins>
      <w:ins w:id="147" w:author="Microsoft Office User" w:date="2023-03-06T11:12:00Z">
        <w:r w:rsidR="00402EA6">
          <w:rPr>
            <w:sz w:val="24"/>
            <w:szCs w:val="24"/>
          </w:rPr>
          <w:t>s</w:t>
        </w:r>
      </w:ins>
      <w:ins w:id="148" w:author="Microsoft Office User" w:date="2023-03-06T11:07:00Z">
        <w:r w:rsidR="009F775F">
          <w:rPr>
            <w:sz w:val="24"/>
            <w:szCs w:val="24"/>
          </w:rPr>
          <w:t xml:space="preserve"> and </w:t>
        </w:r>
      </w:ins>
      <w:ins w:id="149" w:author="Microsoft Office User" w:date="2023-03-06T11:12:00Z">
        <w:r w:rsidR="00402EA6">
          <w:rPr>
            <w:sz w:val="24"/>
            <w:szCs w:val="24"/>
          </w:rPr>
          <w:t>has</w:t>
        </w:r>
      </w:ins>
      <w:ins w:id="150" w:author="Microsoft Office User" w:date="2023-03-06T11:07:00Z">
        <w:r w:rsidR="00402EA6">
          <w:rPr>
            <w:sz w:val="24"/>
            <w:szCs w:val="24"/>
          </w:rPr>
          <w:t xml:space="preserve"> exciting life stories</w:t>
        </w:r>
        <w:r w:rsidR="009F775F">
          <w:rPr>
            <w:sz w:val="24"/>
            <w:szCs w:val="24"/>
          </w:rPr>
          <w:t xml:space="preserve">, </w:t>
        </w:r>
      </w:ins>
      <w:del w:id="151" w:author="Microsoft Office User" w:date="2023-03-06T11:07:00Z">
        <w:r w:rsidDel="0088395B">
          <w:rPr>
            <w:sz w:val="24"/>
            <w:szCs w:val="24"/>
          </w:rPr>
          <w:delText>I</w:delText>
        </w:r>
      </w:del>
      <w:del w:id="152" w:author="Microsoft Office User" w:date="2023-03-06T11:04:00Z">
        <w:r w:rsidDel="00213684">
          <w:rPr>
            <w:sz w:val="24"/>
            <w:szCs w:val="24"/>
          </w:rPr>
          <w:delText>’</w:delText>
        </w:r>
      </w:del>
      <w:del w:id="153" w:author="Microsoft Office User" w:date="2023-03-06T11:07:00Z">
        <w:r w:rsidDel="0088395B">
          <w:rPr>
            <w:sz w:val="24"/>
            <w:szCs w:val="24"/>
          </w:rPr>
          <w:delText xml:space="preserve">m planning to create a </w:delText>
        </w:r>
        <w:r w:rsidR="00513B66" w:rsidDel="0088395B">
          <w:rPr>
            <w:sz w:val="24"/>
            <w:szCs w:val="24"/>
          </w:rPr>
          <w:delText>note</w:delText>
        </w:r>
        <w:r w:rsidDel="0088395B">
          <w:rPr>
            <w:sz w:val="24"/>
            <w:szCs w:val="24"/>
          </w:rPr>
          <w:delText xml:space="preserve"> to trac</w:delText>
        </w:r>
        <w:r w:rsidR="00513B66" w:rsidDel="0088395B">
          <w:rPr>
            <w:sz w:val="24"/>
            <w:szCs w:val="24"/>
          </w:rPr>
          <w:delText>e</w:delText>
        </w:r>
        <w:r w:rsidDel="0088395B">
          <w:rPr>
            <w:sz w:val="24"/>
            <w:szCs w:val="24"/>
          </w:rPr>
          <w:delText xml:space="preserve"> and measure my achievement and success in networking. </w:delText>
        </w:r>
      </w:del>
      <w:del w:id="154" w:author="Microsoft Office User" w:date="2023-03-06T11:08:00Z">
        <w:r w:rsidDel="009F775F">
          <w:rPr>
            <w:sz w:val="24"/>
            <w:szCs w:val="24"/>
          </w:rPr>
          <w:delText xml:space="preserve">Moreover, </w:delText>
        </w:r>
      </w:del>
      <w:ins w:id="155" w:author="Microsoft Office User" w:date="2023-03-06T11:08:00Z">
        <w:r w:rsidR="009F775F">
          <w:rPr>
            <w:sz w:val="24"/>
            <w:szCs w:val="24"/>
          </w:rPr>
          <w:t>I am excited</w:t>
        </w:r>
      </w:ins>
      <w:del w:id="156" w:author="Microsoft Office User" w:date="2023-03-06T11:08:00Z">
        <w:r w:rsidDel="009F775F">
          <w:rPr>
            <w:sz w:val="24"/>
            <w:szCs w:val="24"/>
          </w:rPr>
          <w:delText>I’m</w:delText>
        </w:r>
      </w:del>
      <w:r>
        <w:rPr>
          <w:sz w:val="24"/>
          <w:szCs w:val="24"/>
        </w:rPr>
        <w:t xml:space="preserve"> </w:t>
      </w:r>
      <w:del w:id="157" w:author="Microsoft Office User" w:date="2023-03-06T11:08:00Z">
        <w:r w:rsidDel="009F775F">
          <w:rPr>
            <w:sz w:val="24"/>
            <w:szCs w:val="24"/>
          </w:rPr>
          <w:delText xml:space="preserve">also dedicated </w:delText>
        </w:r>
      </w:del>
      <w:r>
        <w:rPr>
          <w:sz w:val="24"/>
          <w:szCs w:val="24"/>
        </w:rPr>
        <w:t xml:space="preserve">to </w:t>
      </w:r>
      <w:ins w:id="158" w:author="Microsoft Office User" w:date="2023-03-06T11:10:00Z">
        <w:r w:rsidR="00610883">
          <w:rPr>
            <w:sz w:val="24"/>
            <w:szCs w:val="24"/>
          </w:rPr>
          <w:t xml:space="preserve">get to know my peers as well as </w:t>
        </w:r>
      </w:ins>
      <w:r>
        <w:rPr>
          <w:sz w:val="24"/>
          <w:szCs w:val="24"/>
        </w:rPr>
        <w:t xml:space="preserve">meet one </w:t>
      </w:r>
      <w:r w:rsidR="00513B66">
        <w:rPr>
          <w:sz w:val="24"/>
          <w:szCs w:val="24"/>
        </w:rPr>
        <w:t xml:space="preserve">or two </w:t>
      </w:r>
      <w:del w:id="159" w:author="Microsoft Office User" w:date="2023-03-06T11:08:00Z">
        <w:r w:rsidR="00513B66" w:rsidDel="00094833">
          <w:rPr>
            <w:sz w:val="24"/>
            <w:szCs w:val="24"/>
          </w:rPr>
          <w:delText>persons</w:delText>
        </w:r>
        <w:r w:rsidDel="00094833">
          <w:rPr>
            <w:sz w:val="24"/>
            <w:szCs w:val="24"/>
          </w:rPr>
          <w:delText xml:space="preserve"> </w:delText>
        </w:r>
      </w:del>
      <w:ins w:id="160" w:author="Microsoft Office User" w:date="2023-03-06T11:08:00Z">
        <w:r w:rsidR="00094833">
          <w:rPr>
            <w:sz w:val="24"/>
            <w:szCs w:val="24"/>
          </w:rPr>
          <w:t>people</w:t>
        </w:r>
        <w:r w:rsidR="00094833">
          <w:rPr>
            <w:sz w:val="24"/>
            <w:szCs w:val="24"/>
          </w:rPr>
          <w:t xml:space="preserve"> </w:t>
        </w:r>
      </w:ins>
      <w:r>
        <w:rPr>
          <w:sz w:val="24"/>
          <w:szCs w:val="24"/>
        </w:rPr>
        <w:t xml:space="preserve">outside of my </w:t>
      </w:r>
      <w:del w:id="161" w:author="Microsoft Office User" w:date="2023-03-06T11:11:00Z">
        <w:r w:rsidDel="00610883">
          <w:rPr>
            <w:sz w:val="24"/>
            <w:szCs w:val="24"/>
          </w:rPr>
          <w:delText xml:space="preserve">classmates </w:delText>
        </w:r>
      </w:del>
      <w:ins w:id="162" w:author="Microsoft Office User" w:date="2023-03-06T11:11:00Z">
        <w:r w:rsidR="00610883">
          <w:rPr>
            <w:sz w:val="24"/>
            <w:szCs w:val="24"/>
          </w:rPr>
          <w:t>cohorts</w:t>
        </w:r>
        <w:r w:rsidR="00610883">
          <w:rPr>
            <w:sz w:val="24"/>
            <w:szCs w:val="24"/>
          </w:rPr>
          <w:t xml:space="preserve"> </w:t>
        </w:r>
      </w:ins>
      <w:r w:rsidR="00513B66">
        <w:rPr>
          <w:sz w:val="24"/>
          <w:szCs w:val="24"/>
        </w:rPr>
        <w:t xml:space="preserve">every day to form a </w:t>
      </w:r>
      <w:r w:rsidR="004B465F">
        <w:rPr>
          <w:sz w:val="24"/>
          <w:szCs w:val="24"/>
        </w:rPr>
        <w:t>long-lasting connection</w:t>
      </w:r>
      <w:ins w:id="163" w:author="Microsoft Office User" w:date="2023-03-06T11:06:00Z">
        <w:r w:rsidR="009F775F">
          <w:rPr>
            <w:sz w:val="24"/>
            <w:szCs w:val="24"/>
          </w:rPr>
          <w:t xml:space="preserve">. </w:t>
        </w:r>
      </w:ins>
      <w:del w:id="164" w:author="Microsoft Office User" w:date="2023-03-06T11:09:00Z">
        <w:r w:rsidR="00513B66" w:rsidDel="00094833">
          <w:rPr>
            <w:sz w:val="24"/>
            <w:szCs w:val="24"/>
          </w:rPr>
          <w:delText xml:space="preserve"> </w:delText>
        </w:r>
      </w:del>
      <w:del w:id="165" w:author="Microsoft Office User" w:date="2023-03-06T11:10:00Z">
        <w:r w:rsidR="00513B66" w:rsidDel="00CD1C9B">
          <w:rPr>
            <w:sz w:val="24"/>
            <w:szCs w:val="24"/>
          </w:rPr>
          <w:delText xml:space="preserve">which will help me in getting an advice or recommendation in developing a digital transformation </w:delText>
        </w:r>
        <w:r w:rsidR="004B465F" w:rsidDel="00CD1C9B">
          <w:rPr>
            <w:sz w:val="24"/>
            <w:szCs w:val="24"/>
          </w:rPr>
          <w:delText>in order to boost the growth of my family business.</w:delText>
        </w:r>
      </w:del>
    </w:p>
    <w:p w14:paraId="3A9FAABF" w14:textId="413FC2C9" w:rsidR="00343524" w:rsidRDefault="007E353E">
      <w:pPr>
        <w:rPr>
          <w:ins w:id="166" w:author="Microsoft Office User" w:date="2023-02-24T21:20:00Z"/>
          <w:sz w:val="24"/>
          <w:szCs w:val="24"/>
        </w:rPr>
        <w:pPrChange w:id="167" w:author="Microsoft Office User" w:date="2023-02-24T20:59:00Z">
          <w:pPr>
            <w:ind w:firstLine="720"/>
          </w:pPr>
        </w:pPrChange>
      </w:pPr>
      <w:commentRangeStart w:id="168"/>
      <w:commentRangeStart w:id="169"/>
      <w:r w:rsidRPr="007E353E">
        <w:rPr>
          <w:sz w:val="24"/>
          <w:szCs w:val="24"/>
        </w:rPr>
        <w:t xml:space="preserve">A Master of Science in Technology Management </w:t>
      </w:r>
      <w:commentRangeEnd w:id="168"/>
      <w:r w:rsidR="00D8049A">
        <w:rPr>
          <w:rStyle w:val="CommentReference"/>
        </w:rPr>
        <w:commentReference w:id="168"/>
      </w:r>
      <w:commentRangeEnd w:id="169"/>
      <w:r w:rsidR="007552B5">
        <w:rPr>
          <w:rStyle w:val="CommentReference"/>
        </w:rPr>
        <w:commentReference w:id="169"/>
      </w:r>
      <w:r w:rsidRPr="007E353E">
        <w:rPr>
          <w:sz w:val="24"/>
          <w:szCs w:val="24"/>
        </w:rPr>
        <w:t xml:space="preserve">program at the University of Columbia will be </w:t>
      </w:r>
      <w:del w:id="170" w:author="Thalia Priscilla" w:date="2023-02-10T18:33:00Z">
        <w:r w:rsidRPr="007E353E" w:rsidDel="00F43F2C">
          <w:rPr>
            <w:sz w:val="24"/>
            <w:szCs w:val="24"/>
          </w:rPr>
          <w:delText xml:space="preserve">the </w:delText>
        </w:r>
      </w:del>
      <w:ins w:id="171"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172" w:author="Thalia Priscilla" w:date="2023-02-10T18:33:00Z">
        <w:r w:rsidRPr="007E353E" w:rsidDel="00F43F2C">
          <w:rPr>
            <w:sz w:val="24"/>
            <w:szCs w:val="24"/>
          </w:rPr>
          <w:delText xml:space="preserve">on </w:delText>
        </w:r>
      </w:del>
      <w:ins w:id="173"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t>
      </w:r>
      <w:del w:id="174" w:author="Microsoft Office User" w:date="2023-02-24T21:19:00Z">
        <w:r w:rsidRPr="007E353E" w:rsidDel="00D16F21">
          <w:rPr>
            <w:sz w:val="24"/>
            <w:szCs w:val="24"/>
          </w:rPr>
          <w:delText xml:space="preserve">will </w:delText>
        </w:r>
      </w:del>
      <w:ins w:id="175" w:author="Microsoft Office User" w:date="2023-02-24T21:19:00Z">
        <w:r w:rsidR="00D16F21">
          <w:rPr>
            <w:sz w:val="24"/>
            <w:szCs w:val="24"/>
          </w:rPr>
          <w:t>can</w:t>
        </w:r>
      </w:ins>
      <w:r w:rsidR="00E159FB">
        <w:rPr>
          <w:sz w:val="24"/>
          <w:szCs w:val="24"/>
        </w:rPr>
        <w:t xml:space="preserve"> sharpen my knowledge </w:t>
      </w:r>
      <w:del w:id="176" w:author="Microsoft Office User" w:date="2023-03-01T20:53:00Z">
        <w:r w:rsidR="00E159FB" w:rsidDel="009F0187">
          <w:rPr>
            <w:sz w:val="24"/>
            <w:szCs w:val="24"/>
          </w:rPr>
          <w:delText xml:space="preserve">about </w:delText>
        </w:r>
      </w:del>
      <w:ins w:id="177" w:author="Microsoft Office User" w:date="2023-03-01T20:53:00Z">
        <w:r w:rsidR="009F0187">
          <w:rPr>
            <w:sz w:val="24"/>
            <w:szCs w:val="24"/>
          </w:rPr>
          <w:t xml:space="preserve">of </w:t>
        </w:r>
      </w:ins>
      <w:r w:rsidR="00E159FB">
        <w:rPr>
          <w:sz w:val="24"/>
          <w:szCs w:val="24"/>
        </w:rPr>
        <w:t>digital transformatio</w:t>
      </w:r>
      <w:ins w:id="178" w:author="Microsoft Office User" w:date="2023-03-01T20:56:00Z">
        <w:r w:rsidR="00E24D23">
          <w:rPr>
            <w:sz w:val="24"/>
            <w:szCs w:val="24"/>
          </w:rPr>
          <w:t>n</w:t>
        </w:r>
      </w:ins>
      <w:del w:id="179" w:author="Microsoft Office User" w:date="2023-03-01T20:56:00Z">
        <w:r w:rsidR="00E159FB" w:rsidDel="00E24D23">
          <w:rPr>
            <w:sz w:val="24"/>
            <w:szCs w:val="24"/>
          </w:rPr>
          <w:delText xml:space="preserve">n </w:delText>
        </w:r>
      </w:del>
      <w:del w:id="180" w:author="Microsoft Office User" w:date="2023-03-01T20:39:00Z">
        <w:r w:rsidR="0083785F" w:rsidDel="0089446D">
          <w:rPr>
            <w:sz w:val="24"/>
            <w:szCs w:val="24"/>
          </w:rPr>
          <w:delText xml:space="preserve">from the </w:delText>
        </w:r>
        <w:r w:rsidR="00E159FB" w:rsidDel="0089446D">
          <w:rPr>
            <w:sz w:val="24"/>
            <w:szCs w:val="24"/>
          </w:rPr>
          <w:delText>capstone project</w:delText>
        </w:r>
        <w:r w:rsidR="0083785F" w:rsidDel="0089446D">
          <w:rPr>
            <w:sz w:val="24"/>
            <w:szCs w:val="24"/>
          </w:rPr>
          <w:delText xml:space="preserve"> </w:delText>
        </w:r>
      </w:del>
      <w:del w:id="181" w:author="Microsoft Office User" w:date="2023-03-01T20:55:00Z">
        <w:r w:rsidR="0083785F" w:rsidDel="00E24D23">
          <w:rPr>
            <w:sz w:val="24"/>
            <w:szCs w:val="24"/>
          </w:rPr>
          <w:delText>and apply it</w:delText>
        </w:r>
        <w:r w:rsidR="00057BF0" w:rsidDel="00E24D23">
          <w:rPr>
            <w:sz w:val="24"/>
            <w:szCs w:val="24"/>
          </w:rPr>
          <w:delText xml:space="preserve"> as a solution to</w:delText>
        </w:r>
        <w:r w:rsidR="0083785F" w:rsidDel="00E24D23">
          <w:rPr>
            <w:sz w:val="24"/>
            <w:szCs w:val="24"/>
          </w:rPr>
          <w:delText xml:space="preserve"> my family business</w:delText>
        </w:r>
      </w:del>
      <w:del w:id="182" w:author="Microsoft Office User" w:date="2023-02-24T21:19:00Z">
        <w:r w:rsidRPr="007E353E" w:rsidDel="00514335">
          <w:rPr>
            <w:sz w:val="24"/>
            <w:szCs w:val="24"/>
          </w:rPr>
          <w:delText xml:space="preserve"> utilizing cutting-edge technology</w:delText>
        </w:r>
      </w:del>
      <w:r w:rsidRPr="007E353E">
        <w:rPr>
          <w:sz w:val="24"/>
          <w:szCs w:val="24"/>
        </w:rPr>
        <w:t xml:space="preserve">. </w:t>
      </w:r>
      <w:commentRangeStart w:id="183"/>
      <w:del w:id="184"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183"/>
        <w:r w:rsidR="00ED4379" w:rsidDel="007552B5">
          <w:rPr>
            <w:rStyle w:val="CommentReference"/>
          </w:rPr>
          <w:commentReference w:id="183"/>
        </w:r>
      </w:del>
      <w:ins w:id="185" w:author="Kevin K Salim" w:date="2023-02-20T23:47:00Z">
        <w:r w:rsidR="007552B5">
          <w:rPr>
            <w:sz w:val="24"/>
            <w:szCs w:val="24"/>
          </w:rPr>
          <w:t xml:space="preserve">By </w:t>
        </w:r>
        <w:del w:id="186" w:author="Microsoft Office User" w:date="2023-03-01T20:38:00Z">
          <w:r w:rsidR="007552B5" w:rsidDel="00CB0D85">
            <w:rPr>
              <w:sz w:val="24"/>
              <w:szCs w:val="24"/>
            </w:rPr>
            <w:delText>taking</w:delText>
          </w:r>
        </w:del>
      </w:ins>
      <w:ins w:id="187" w:author="Microsoft Office User" w:date="2023-03-01T20:38:00Z">
        <w:r w:rsidR="00CB0D85">
          <w:rPr>
            <w:sz w:val="24"/>
            <w:szCs w:val="24"/>
          </w:rPr>
          <w:t>participating in</w:t>
        </w:r>
      </w:ins>
      <w:ins w:id="188" w:author="Kevin K Salim" w:date="2023-02-20T23:47:00Z">
        <w:r w:rsidR="007552B5">
          <w:rPr>
            <w:sz w:val="24"/>
            <w:szCs w:val="24"/>
          </w:rPr>
          <w:t xml:space="preserve"> this program, I will </w:t>
        </w:r>
      </w:ins>
      <w:ins w:id="189" w:author="Kevin K Salim" w:date="2023-02-20T23:49:00Z">
        <w:del w:id="190" w:author="Microsoft Office User" w:date="2023-03-06T11:14:00Z">
          <w:r w:rsidR="007552B5" w:rsidDel="00181CEC">
            <w:rPr>
              <w:sz w:val="24"/>
              <w:szCs w:val="24"/>
            </w:rPr>
            <w:delText xml:space="preserve">also </w:delText>
          </w:r>
        </w:del>
      </w:ins>
      <w:ins w:id="191" w:author="Kevin K Salim" w:date="2023-02-20T23:48:00Z">
        <w:r w:rsidR="007552B5">
          <w:rPr>
            <w:sz w:val="24"/>
            <w:szCs w:val="24"/>
          </w:rPr>
          <w:t xml:space="preserve">have </w:t>
        </w:r>
        <w:del w:id="192" w:author="Microsoft Office User" w:date="2023-03-01T20:32:00Z">
          <w:r w:rsidR="007552B5" w:rsidDel="00E25436">
            <w:rPr>
              <w:sz w:val="24"/>
              <w:szCs w:val="24"/>
            </w:rPr>
            <w:delText xml:space="preserve">a </w:delText>
          </w:r>
        </w:del>
      </w:ins>
      <w:ins w:id="193" w:author="Kevin K Salim" w:date="2023-02-20T23:50:00Z">
        <w:r w:rsidR="007C3999">
          <w:rPr>
            <w:sz w:val="24"/>
            <w:szCs w:val="24"/>
          </w:rPr>
          <w:t>hands-on</w:t>
        </w:r>
      </w:ins>
      <w:ins w:id="194" w:author="Kevin K Salim" w:date="2023-02-20T23:48:00Z">
        <w:r w:rsidR="007552B5">
          <w:rPr>
            <w:sz w:val="24"/>
            <w:szCs w:val="24"/>
          </w:rPr>
          <w:t xml:space="preserve"> learning</w:t>
        </w:r>
      </w:ins>
      <w:ins w:id="195" w:author="Kevin K Salim" w:date="2023-02-20T23:49:00Z">
        <w:r w:rsidR="007552B5">
          <w:rPr>
            <w:sz w:val="24"/>
            <w:szCs w:val="24"/>
          </w:rPr>
          <w:t xml:space="preserve"> </w:t>
        </w:r>
      </w:ins>
      <w:ins w:id="196" w:author="Kevin K Salim" w:date="2023-02-20T23:50:00Z">
        <w:del w:id="197" w:author="Microsoft Office User" w:date="2023-03-06T11:13:00Z">
          <w:r w:rsidR="007C3999" w:rsidRPr="007C3999" w:rsidDel="008867BA">
            <w:rPr>
              <w:sz w:val="24"/>
              <w:szCs w:val="24"/>
            </w:rPr>
            <w:delText xml:space="preserve">from </w:delText>
          </w:r>
        </w:del>
      </w:ins>
      <w:del w:id="198" w:author="Microsoft Office User" w:date="2023-03-06T11:13:00Z">
        <w:r w:rsidR="00E159FB" w:rsidDel="008867BA">
          <w:rPr>
            <w:sz w:val="24"/>
            <w:szCs w:val="24"/>
          </w:rPr>
          <w:delText>Thomas Cowan</w:delText>
        </w:r>
      </w:del>
      <w:ins w:id="199" w:author="Kevin K Salim" w:date="2023-02-21T00:12:00Z">
        <w:del w:id="200" w:author="Microsoft Office User" w:date="2023-03-06T11:13:00Z">
          <w:r w:rsidR="006B7243" w:rsidDel="008867BA">
            <w:rPr>
              <w:sz w:val="24"/>
              <w:szCs w:val="24"/>
            </w:rPr>
            <w:delText xml:space="preserve"> </w:delText>
          </w:r>
        </w:del>
      </w:ins>
      <w:ins w:id="201" w:author="Kevin K Salim" w:date="2023-02-20T23:49:00Z">
        <w:del w:id="202" w:author="Microsoft Office User" w:date="2023-03-06T11:13:00Z">
          <w:r w:rsidR="007552B5" w:rsidDel="008867BA">
            <w:rPr>
              <w:sz w:val="24"/>
              <w:szCs w:val="24"/>
            </w:rPr>
            <w:delText xml:space="preserve">about utilizing </w:delText>
          </w:r>
        </w:del>
      </w:ins>
      <w:del w:id="203" w:author="Microsoft Office User" w:date="2023-03-01T20:32:00Z">
        <w:r w:rsidR="0083785F" w:rsidDel="00E25436">
          <w:rPr>
            <w:sz w:val="24"/>
            <w:szCs w:val="24"/>
          </w:rPr>
          <w:delText>a</w:delText>
        </w:r>
      </w:del>
      <w:del w:id="204" w:author="Microsoft Office User" w:date="2023-03-01T20:39:00Z">
        <w:r w:rsidR="0083785F" w:rsidDel="0089446D">
          <w:rPr>
            <w:sz w:val="24"/>
            <w:szCs w:val="24"/>
          </w:rPr>
          <w:delText>rtificial</w:delText>
        </w:r>
      </w:del>
      <w:del w:id="205" w:author="Microsoft Office User" w:date="2023-03-06T11:13:00Z">
        <w:r w:rsidR="0083785F" w:rsidDel="008867BA">
          <w:rPr>
            <w:sz w:val="24"/>
            <w:szCs w:val="24"/>
          </w:rPr>
          <w:delText xml:space="preserve"> </w:delText>
        </w:r>
      </w:del>
      <w:del w:id="206" w:author="Microsoft Office User" w:date="2023-03-01T20:32:00Z">
        <w:r w:rsidR="0083785F" w:rsidDel="00E25436">
          <w:rPr>
            <w:sz w:val="24"/>
            <w:szCs w:val="24"/>
          </w:rPr>
          <w:delText>i</w:delText>
        </w:r>
      </w:del>
      <w:del w:id="207" w:author="Microsoft Office User" w:date="2023-03-01T20:39:00Z">
        <w:r w:rsidR="0083785F" w:rsidDel="0089446D">
          <w:rPr>
            <w:sz w:val="24"/>
            <w:szCs w:val="24"/>
          </w:rPr>
          <w:delText xml:space="preserve">ntelligence </w:delText>
        </w:r>
      </w:del>
      <w:ins w:id="208" w:author="Kevin K Salim" w:date="2023-02-20T23:49:00Z">
        <w:del w:id="209" w:author="Microsoft Office User" w:date="2023-02-24T21:19:00Z">
          <w:r w:rsidR="007552B5" w:rsidDel="00514335">
            <w:rPr>
              <w:sz w:val="24"/>
              <w:szCs w:val="24"/>
            </w:rPr>
            <w:delText xml:space="preserve">for </w:delText>
          </w:r>
        </w:del>
      </w:ins>
      <w:ins w:id="210" w:author="Kevin K Salim" w:date="2023-02-20T23:50:00Z">
        <w:del w:id="211" w:author="Microsoft Office User" w:date="2023-02-24T21:19:00Z">
          <w:r w:rsidR="007552B5" w:rsidDel="00514335">
            <w:rPr>
              <w:sz w:val="24"/>
              <w:szCs w:val="24"/>
            </w:rPr>
            <w:delText>improving</w:delText>
          </w:r>
        </w:del>
        <w:del w:id="212" w:author="Microsoft Office User" w:date="2023-03-06T11:13:00Z">
          <w:r w:rsidR="007552B5" w:rsidDel="008867BA">
            <w:rPr>
              <w:sz w:val="24"/>
              <w:szCs w:val="24"/>
            </w:rPr>
            <w:delText xml:space="preserve"> the operation of my family business</w:delText>
          </w:r>
          <w:r w:rsidR="007C3999" w:rsidDel="008867BA">
            <w:rPr>
              <w:sz w:val="24"/>
              <w:szCs w:val="24"/>
            </w:rPr>
            <w:delText>.</w:delText>
          </w:r>
        </w:del>
      </w:ins>
      <w:ins w:id="213" w:author="Microsoft Office User" w:date="2023-03-06T11:13:00Z">
        <w:r w:rsidR="008867BA">
          <w:rPr>
            <w:sz w:val="24"/>
            <w:szCs w:val="24"/>
          </w:rPr>
          <w:t xml:space="preserve">from renowned professors and meet lifelong friends. </w:t>
        </w:r>
      </w:ins>
    </w:p>
    <w:p w14:paraId="03A258FC" w14:textId="77777777" w:rsidR="00F0155B" w:rsidRDefault="00F0155B">
      <w:pPr>
        <w:rPr>
          <w:ins w:id="214" w:author="Microsoft Office User" w:date="2023-03-06T11:14:00Z"/>
          <w:sz w:val="24"/>
          <w:szCs w:val="24"/>
        </w:rPr>
        <w:pPrChange w:id="215" w:author="Microsoft Office User" w:date="2023-02-24T20:59:00Z">
          <w:pPr>
            <w:ind w:firstLine="720"/>
          </w:pPr>
        </w:pPrChange>
      </w:pPr>
    </w:p>
    <w:p w14:paraId="7EE6ED6B" w14:textId="77777777" w:rsidR="00355E55" w:rsidRP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sidRPr="00355E55">
        <w:rPr>
          <w:rFonts w:ascii="Times New Roman" w:hAnsi="Times New Roman" w:cs="Times New Roman"/>
          <w:color w:val="252525"/>
          <w:sz w:val="24"/>
          <w:szCs w:val="24"/>
          <w:lang w:val="en-US"/>
        </w:rPr>
        <w:t>Hi Kevin,</w:t>
      </w:r>
    </w:p>
    <w:p w14:paraId="7C2F127C" w14:textId="77777777" w:rsidR="00355E55" w:rsidRP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sidRPr="00355E55">
        <w:rPr>
          <w:rFonts w:ascii="Times New Roman" w:hAnsi="Times New Roman" w:cs="Times New Roman"/>
          <w:color w:val="252525"/>
          <w:sz w:val="24"/>
          <w:szCs w:val="24"/>
          <w:lang w:val="en-US"/>
        </w:rPr>
        <w:t>I'm glad to see that you’ve included more facets of Columbia other than the ones you’ve mentioned. It is better for the admissions committee to see that you’ve researched the program thoroughly and included a variety of reasons why this is your top school.</w:t>
      </w:r>
    </w:p>
    <w:p w14:paraId="0839565A" w14:textId="1AB26FF9" w:rsid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sidRPr="00355E55">
        <w:rPr>
          <w:rFonts w:ascii="Times New Roman" w:hAnsi="Times New Roman" w:cs="Times New Roman"/>
          <w:color w:val="252525"/>
          <w:sz w:val="24"/>
          <w:szCs w:val="24"/>
          <w:lang w:val="en-US"/>
        </w:rPr>
        <w:t>I’ve edited repetitive parts out and rephrased some sentences for better coherence. It is also now within the word limit.</w:t>
      </w:r>
      <w:r>
        <w:rPr>
          <w:rFonts w:ascii="Times New Roman" w:hAnsi="Times New Roman" w:cs="Times New Roman"/>
          <w:color w:val="252525"/>
          <w:sz w:val="24"/>
          <w:szCs w:val="24"/>
          <w:lang w:val="en-US"/>
        </w:rPr>
        <w:t xml:space="preserve"> </w:t>
      </w:r>
      <w:r w:rsidRPr="00355E55">
        <w:rPr>
          <w:rFonts w:ascii="Times New Roman" w:hAnsi="Times New Roman" w:cs="Times New Roman"/>
          <w:color w:val="252525"/>
          <w:sz w:val="24"/>
          <w:szCs w:val="24"/>
          <w:lang w:val="en-US"/>
        </w:rPr>
        <w:sym w:font="Wingdings" w:char="F04A"/>
      </w:r>
    </w:p>
    <w:p w14:paraId="4A7E5C8D" w14:textId="6F274753" w:rsid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Pr>
          <w:rFonts w:ascii="Times New Roman" w:hAnsi="Times New Roman" w:cs="Times New Roman"/>
          <w:color w:val="252525"/>
          <w:sz w:val="24"/>
          <w:szCs w:val="24"/>
          <w:lang w:val="en-US"/>
        </w:rPr>
        <w:t>Best wishes,</w:t>
      </w:r>
    </w:p>
    <w:p w14:paraId="6CB176CB" w14:textId="50E8257A" w:rsid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Pr>
          <w:rFonts w:ascii="Times New Roman" w:hAnsi="Times New Roman" w:cs="Times New Roman"/>
          <w:color w:val="252525"/>
          <w:sz w:val="24"/>
          <w:szCs w:val="24"/>
          <w:lang w:val="en-US"/>
        </w:rPr>
        <w:t>Melinda</w:t>
      </w:r>
      <w:bookmarkStart w:id="216" w:name="_GoBack"/>
      <w:bookmarkEnd w:id="216"/>
    </w:p>
    <w:p w14:paraId="54F82B7A" w14:textId="77777777" w:rsidR="00355E55" w:rsidRP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p>
    <w:p w14:paraId="303A211A" w14:textId="77777777" w:rsidR="007205F0" w:rsidRDefault="007205F0" w:rsidP="00181CEC">
      <w:pPr>
        <w:rPr>
          <w:ins w:id="217" w:author="Microsoft Office User" w:date="2023-03-06T11:14:00Z"/>
          <w:sz w:val="24"/>
          <w:szCs w:val="24"/>
        </w:rPr>
      </w:pPr>
    </w:p>
    <w:p w14:paraId="46205E24" w14:textId="77777777" w:rsidR="00181CEC" w:rsidRDefault="00181CEC">
      <w:pPr>
        <w:rPr>
          <w:ins w:id="218" w:author="Microsoft Office User" w:date="2023-03-01T21:45:00Z"/>
          <w:sz w:val="24"/>
          <w:szCs w:val="24"/>
        </w:rPr>
        <w:pPrChange w:id="219" w:author="Microsoft Office User" w:date="2023-02-24T20:59:00Z">
          <w:pPr>
            <w:ind w:firstLine="720"/>
          </w:pPr>
        </w:pPrChange>
      </w:pPr>
    </w:p>
    <w:p w14:paraId="063C7518" w14:textId="14FA817D" w:rsidR="00F0155B" w:rsidRPr="00F0155B" w:rsidRDefault="00F0155B">
      <w:pPr>
        <w:rPr>
          <w:b/>
          <w:color w:val="385623" w:themeColor="accent6" w:themeShade="80"/>
          <w:sz w:val="24"/>
          <w:szCs w:val="24"/>
        </w:rPr>
        <w:pPrChange w:id="220" w:author="Microsoft Office User" w:date="2023-02-24T20:59:00Z">
          <w:pPr>
            <w:ind w:firstLine="720"/>
          </w:pPr>
        </w:pPrChange>
      </w:pPr>
      <w:r w:rsidRPr="00F0155B">
        <w:rPr>
          <w:b/>
          <w:color w:val="385623" w:themeColor="accent6" w:themeShade="80"/>
          <w:sz w:val="24"/>
          <w:szCs w:val="24"/>
        </w:rPr>
        <w:t>DRAFT 3:</w:t>
      </w:r>
    </w:p>
    <w:p w14:paraId="3DD715C8"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Hi Kev, </w:t>
      </w:r>
    </w:p>
    <w:p w14:paraId="7F6B6B1A"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lastRenderedPageBreak/>
        <w:t xml:space="preserve">I’ve edited some of the content to make the whole thing more concise. It is good that you’ve mentioned Dr. Cowan. </w:t>
      </w:r>
    </w:p>
    <w:p w14:paraId="56F8AF4B"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Since you want to use the capstone project in your other supplemental essay, I suggest you mention another professor here (Dr. Norman </w:t>
      </w:r>
      <w:proofErr w:type="spellStart"/>
      <w:r w:rsidRPr="00F0155B">
        <w:rPr>
          <w:color w:val="385623" w:themeColor="accent6" w:themeShade="80"/>
          <w:sz w:val="24"/>
          <w:szCs w:val="24"/>
        </w:rPr>
        <w:t>Jacknis</w:t>
      </w:r>
      <w:proofErr w:type="spellEnd"/>
      <w:r w:rsidRPr="00F0155B">
        <w:rPr>
          <w:color w:val="385623" w:themeColor="accent6" w:themeShade="80"/>
          <w:sz w:val="24"/>
          <w:szCs w:val="24"/>
        </w:rPr>
        <w:t>) or maybe the location of NY and the friends you’ll meet as the other reason to avoid overlap.</w:t>
      </w:r>
    </w:p>
    <w:p w14:paraId="1D69AAFD"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Here is a guide that you can use. Do write it in your own voice to make it personal and unique. </w:t>
      </w:r>
    </w:p>
    <w:p w14:paraId="79D15E1C" w14:textId="54092C1C" w:rsidR="00F0155B" w:rsidRPr="00F0155B" w:rsidRDefault="00F0155B" w:rsidP="00F0155B">
      <w:pPr>
        <w:rPr>
          <w:color w:val="385623" w:themeColor="accent6" w:themeShade="80"/>
          <w:sz w:val="24"/>
          <w:szCs w:val="24"/>
        </w:rPr>
      </w:pPr>
      <w:r w:rsidRPr="00F0155B">
        <w:rPr>
          <w:color w:val="385623" w:themeColor="accent6" w:themeShade="80"/>
          <w:sz w:val="24"/>
          <w:szCs w:val="24"/>
        </w:rPr>
        <w:t>“</w:t>
      </w:r>
      <w:r w:rsidRPr="00F0155B">
        <w:rPr>
          <w:i/>
          <w:color w:val="385623" w:themeColor="accent6" w:themeShade="80"/>
          <w:sz w:val="24"/>
          <w:szCs w:val="24"/>
        </w:rPr>
        <w:t>The energy of New York City pushed me to come out of my comfort zone as an introvert. Networking was one of my focus areas as a graduate student at Columbia. I made an Excel sheet to track my networking progress, committing to meeting at least one new person every day outside of classmates. As a result, I was able to find mentors, make lifelong friendships, and create memories</w:t>
      </w:r>
      <w:r w:rsidRPr="00F0155B">
        <w:rPr>
          <w:color w:val="385623" w:themeColor="accent6" w:themeShade="80"/>
          <w:sz w:val="24"/>
          <w:szCs w:val="24"/>
        </w:rPr>
        <w:t>.”</w:t>
      </w:r>
    </w:p>
    <w:p w14:paraId="70144CD5" w14:textId="77777777" w:rsidR="00F0155B" w:rsidRPr="00F0155B" w:rsidRDefault="00F0155B" w:rsidP="00F0155B">
      <w:pPr>
        <w:rPr>
          <w:color w:val="385623" w:themeColor="accent6" w:themeShade="80"/>
          <w:sz w:val="24"/>
          <w:szCs w:val="24"/>
        </w:rPr>
      </w:pPr>
    </w:p>
    <w:p w14:paraId="012F7725" w14:textId="77777777" w:rsidR="00F0155B" w:rsidRDefault="00F0155B" w:rsidP="00F0155B">
      <w:pPr>
        <w:rPr>
          <w:ins w:id="221" w:author="Microsoft Office User" w:date="2023-03-01T21:45:00Z"/>
          <w:sz w:val="24"/>
          <w:szCs w:val="24"/>
        </w:rPr>
      </w:pPr>
    </w:p>
    <w:p w14:paraId="5864E060" w14:textId="77777777" w:rsidR="00F0155B" w:rsidRDefault="00F0155B">
      <w:pPr>
        <w:rPr>
          <w:ins w:id="222" w:author="Microsoft Office User" w:date="2023-03-01T21:45:00Z"/>
          <w:sz w:val="24"/>
          <w:szCs w:val="24"/>
        </w:rPr>
        <w:pPrChange w:id="223" w:author="Microsoft Office User" w:date="2023-02-24T20:59:00Z">
          <w:pPr>
            <w:ind w:firstLine="720"/>
          </w:pPr>
        </w:pPrChange>
      </w:pPr>
    </w:p>
    <w:p w14:paraId="3100A7BB" w14:textId="77777777" w:rsidR="00F0155B" w:rsidRDefault="00F0155B">
      <w:pPr>
        <w:rPr>
          <w:ins w:id="224" w:author="Microsoft Office User" w:date="2023-03-01T21:45:00Z"/>
          <w:sz w:val="24"/>
          <w:szCs w:val="24"/>
        </w:rPr>
        <w:pPrChange w:id="225" w:author="Microsoft Office User" w:date="2023-02-24T20:59:00Z">
          <w:pPr>
            <w:ind w:firstLine="720"/>
          </w:pPr>
        </w:pPrChange>
      </w:pPr>
    </w:p>
    <w:p w14:paraId="681CD75D" w14:textId="64F8078A" w:rsidR="00514335" w:rsidRPr="001258FB" w:rsidRDefault="00514335">
      <w:pPr>
        <w:rPr>
          <w:color w:val="2F5496" w:themeColor="accent1" w:themeShade="BF"/>
          <w:sz w:val="24"/>
          <w:szCs w:val="24"/>
        </w:rPr>
        <w:pPrChange w:id="226" w:author="Microsoft Office User" w:date="2023-02-24T20:59:00Z">
          <w:pPr>
            <w:ind w:firstLine="720"/>
          </w:pPr>
        </w:pPrChange>
      </w:pPr>
      <w:r w:rsidRPr="001258FB">
        <w:rPr>
          <w:color w:val="2F5496" w:themeColor="accent1" w:themeShade="BF"/>
          <w:sz w:val="24"/>
          <w:szCs w:val="24"/>
        </w:rPr>
        <w:t>** for paragraph 2</w:t>
      </w:r>
    </w:p>
    <w:p w14:paraId="357F0538" w14:textId="1E3ECD6F" w:rsidR="00514335" w:rsidRPr="001258FB" w:rsidRDefault="00514335" w:rsidP="00514335">
      <w:pPr>
        <w:rPr>
          <w:color w:val="2F5496" w:themeColor="accent1" w:themeShade="BF"/>
          <w:sz w:val="24"/>
          <w:szCs w:val="24"/>
        </w:rPr>
      </w:pPr>
      <w:r w:rsidRPr="001258FB">
        <w:rPr>
          <w:color w:val="2F5496" w:themeColor="accent1" w:themeShade="BF"/>
          <w:sz w:val="24"/>
          <w:szCs w:val="24"/>
        </w:rPr>
        <w:t>Hi Kev,</w:t>
      </w:r>
    </w:p>
    <w:p w14:paraId="02374AD7" w14:textId="3D33E668" w:rsidR="00514335" w:rsidRPr="001258FB" w:rsidRDefault="00514335" w:rsidP="00514335">
      <w:pPr>
        <w:rPr>
          <w:color w:val="2F5496" w:themeColor="accent1" w:themeShade="BF"/>
          <w:sz w:val="24"/>
          <w:szCs w:val="24"/>
        </w:rPr>
      </w:pPr>
      <w:r w:rsidRPr="001258FB">
        <w:rPr>
          <w:color w:val="2F5496" w:themeColor="accent1" w:themeShade="BF"/>
          <w:sz w:val="24"/>
          <w:szCs w:val="24"/>
        </w:rPr>
        <w:t xml:space="preserve">I noticed that the content of your paragraph 2 is exactly the same as your SOP/PS. </w:t>
      </w:r>
      <w:r w:rsidR="00FA07A1" w:rsidRPr="001258FB">
        <w:rPr>
          <w:color w:val="2F5496" w:themeColor="accent1" w:themeShade="BF"/>
          <w:sz w:val="24"/>
          <w:szCs w:val="24"/>
        </w:rPr>
        <w:t xml:space="preserve">Thus, I advise that you only use the Dr. Craig once. Another excellent alternative to replace this content is mentioning the capstone project that is highly praised by all of the Columbia alumni. It appears that the project is the Launchpad to the alumni’s successful ventures after graduation. </w:t>
      </w:r>
    </w:p>
    <w:p w14:paraId="0B1B062A" w14:textId="6842ADA9" w:rsidR="00FA07A1" w:rsidRPr="001258FB" w:rsidRDefault="0067763A" w:rsidP="00514335">
      <w:pPr>
        <w:rPr>
          <w:color w:val="2F5496" w:themeColor="accent1" w:themeShade="BF"/>
          <w:sz w:val="24"/>
          <w:szCs w:val="24"/>
        </w:rPr>
      </w:pPr>
      <w:r w:rsidRPr="001258FB">
        <w:rPr>
          <w:color w:val="2F5496" w:themeColor="accent1" w:themeShade="BF"/>
          <w:sz w:val="24"/>
          <w:szCs w:val="24"/>
        </w:rPr>
        <w:t xml:space="preserve">Here’s </w:t>
      </w:r>
      <w:r w:rsidR="00044A19" w:rsidRPr="001258FB">
        <w:rPr>
          <w:color w:val="2F5496" w:themeColor="accent1" w:themeShade="BF"/>
          <w:sz w:val="24"/>
          <w:szCs w:val="24"/>
        </w:rPr>
        <w:t>some other</w:t>
      </w:r>
      <w:r w:rsidRPr="001258FB">
        <w:rPr>
          <w:color w:val="2F5496" w:themeColor="accent1" w:themeShade="BF"/>
          <w:sz w:val="24"/>
          <w:szCs w:val="24"/>
        </w:rPr>
        <w:t xml:space="preserve"> mentor</w:t>
      </w:r>
      <w:r w:rsidR="00044A19" w:rsidRPr="001258FB">
        <w:rPr>
          <w:color w:val="2F5496" w:themeColor="accent1" w:themeShade="BF"/>
          <w:sz w:val="24"/>
          <w:szCs w:val="24"/>
        </w:rPr>
        <w:t>s</w:t>
      </w:r>
      <w:r w:rsidRPr="001258FB">
        <w:rPr>
          <w:color w:val="2F5496" w:themeColor="accent1" w:themeShade="BF"/>
          <w:sz w:val="24"/>
          <w:szCs w:val="24"/>
        </w:rPr>
        <w:t xml:space="preserve"> that you can mention in your essay: </w:t>
      </w:r>
      <w:hyperlink r:id="rId6" w:history="1">
        <w:r w:rsidRPr="001258FB">
          <w:rPr>
            <w:rStyle w:val="Hyperlink"/>
            <w:color w:val="2F5496" w:themeColor="accent1" w:themeShade="BF"/>
            <w:sz w:val="24"/>
            <w:szCs w:val="24"/>
          </w:rPr>
          <w:t>https://sps.columbia.edu/mentor/thomas-cowan</w:t>
        </w:r>
      </w:hyperlink>
    </w:p>
    <w:p w14:paraId="70B69B1E" w14:textId="6ED6F457" w:rsidR="00044A19" w:rsidRPr="001258FB" w:rsidRDefault="008A1154" w:rsidP="00514335">
      <w:pPr>
        <w:rPr>
          <w:color w:val="2F5496" w:themeColor="accent1" w:themeShade="BF"/>
          <w:sz w:val="24"/>
          <w:szCs w:val="24"/>
        </w:rPr>
      </w:pPr>
      <w:hyperlink r:id="rId7" w:history="1">
        <w:r w:rsidR="00044A19" w:rsidRPr="001258FB">
          <w:rPr>
            <w:rStyle w:val="Hyperlink"/>
            <w:color w:val="2F5496" w:themeColor="accent1" w:themeShade="BF"/>
            <w:sz w:val="24"/>
            <w:szCs w:val="24"/>
          </w:rPr>
          <w:t>https://sps.columbia.edu/faculty/norman-jacknis</w:t>
        </w:r>
      </w:hyperlink>
    </w:p>
    <w:p w14:paraId="13B3090A" w14:textId="75C96DA2" w:rsidR="008A1AC0" w:rsidRPr="001258FB" w:rsidRDefault="008A1AC0" w:rsidP="00514335">
      <w:pPr>
        <w:rPr>
          <w:color w:val="2F5496" w:themeColor="accent1" w:themeShade="BF"/>
          <w:sz w:val="24"/>
          <w:szCs w:val="24"/>
        </w:rPr>
      </w:pPr>
      <w:r w:rsidRPr="001258FB">
        <w:rPr>
          <w:color w:val="2F5496" w:themeColor="accent1" w:themeShade="BF"/>
          <w:sz w:val="24"/>
          <w:szCs w:val="24"/>
        </w:rPr>
        <w:t xml:space="preserve">and here’s a direct quote from an alumni about Dr. Norman </w:t>
      </w:r>
      <w:proofErr w:type="spellStart"/>
      <w:r w:rsidRPr="001258FB">
        <w:rPr>
          <w:color w:val="2F5496" w:themeColor="accent1" w:themeShade="BF"/>
          <w:sz w:val="24"/>
          <w:szCs w:val="24"/>
        </w:rPr>
        <w:t>Jacknis</w:t>
      </w:r>
      <w:proofErr w:type="spellEnd"/>
      <w:r w:rsidR="00614377" w:rsidRPr="001258FB">
        <w:rPr>
          <w:color w:val="2F5496" w:themeColor="accent1" w:themeShade="BF"/>
          <w:sz w:val="24"/>
          <w:szCs w:val="24"/>
        </w:rPr>
        <w:t xml:space="preserve">: </w:t>
      </w:r>
    </w:p>
    <w:p w14:paraId="6D740145" w14:textId="315A4EA2" w:rsidR="008A1AC0" w:rsidRPr="001258FB" w:rsidRDefault="008A1AC0" w:rsidP="008A1AC0">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Another professor who stood out is Dr. Norman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he is a senior lecturer with the program and teaches several courses, including Leading Disruptive Change in a Digital Economy and Machine Learning &amp; AI for Technology Leaders. Dr.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been the director of Cisco’s IBSG Public Sector Group, the CIO and commissioner of Westchester County, New York, and the cochair of Technology and Enterprise Architecture in New York State Government’s CIO Council, among a few other roles. Professor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decades of expert knowledge, especially in artificial intelligence but also in so many management functions. He has an answer to any question that one may think of</w:t>
      </w:r>
      <w:r w:rsidRPr="001258FB">
        <w:rPr>
          <w:color w:val="2F5496" w:themeColor="accent1" w:themeShade="BF"/>
          <w:sz w:val="24"/>
          <w:szCs w:val="24"/>
          <w:lang w:val="en-US"/>
        </w:rPr>
        <w:t>.”</w:t>
      </w:r>
    </w:p>
    <w:p w14:paraId="6FE38B39" w14:textId="034A9045" w:rsidR="00C811B6" w:rsidRPr="001258FB" w:rsidRDefault="00614377" w:rsidP="008A1AC0">
      <w:pPr>
        <w:rPr>
          <w:color w:val="2F5496" w:themeColor="accent1" w:themeShade="BF"/>
          <w:sz w:val="24"/>
          <w:szCs w:val="24"/>
          <w:lang w:val="en-US"/>
        </w:rPr>
      </w:pPr>
      <w:r w:rsidRPr="001258FB">
        <w:rPr>
          <w:color w:val="2F5496" w:themeColor="accent1" w:themeShade="BF"/>
          <w:sz w:val="24"/>
          <w:szCs w:val="24"/>
          <w:lang w:val="en-US"/>
        </w:rPr>
        <w:t>Here’s a quote about Prof. Cowan:</w:t>
      </w:r>
    </w:p>
    <w:p w14:paraId="63641F48" w14:textId="4E959092" w:rsidR="00614377" w:rsidRPr="001258FB" w:rsidRDefault="00614377" w:rsidP="00614377">
      <w:pPr>
        <w:rPr>
          <w:color w:val="2F5496" w:themeColor="accent1" w:themeShade="BF"/>
          <w:sz w:val="24"/>
          <w:szCs w:val="24"/>
          <w:lang w:val="en-US"/>
        </w:rPr>
      </w:pPr>
      <w:r w:rsidRPr="001258FB">
        <w:rPr>
          <w:color w:val="2F5496" w:themeColor="accent1" w:themeShade="BF"/>
          <w:sz w:val="24"/>
          <w:szCs w:val="24"/>
          <w:lang w:val="en-US"/>
        </w:rPr>
        <w:lastRenderedPageBreak/>
        <w:t>“</w:t>
      </w:r>
      <w:r w:rsidRPr="001258FB">
        <w:rPr>
          <w:i/>
          <w:color w:val="2F5496" w:themeColor="accent1" w:themeShade="BF"/>
          <w:sz w:val="24"/>
          <w:szCs w:val="24"/>
          <w:lang w:val="en-US"/>
        </w:rPr>
        <w:t xml:space="preserve">Similarly my mentor and Program Director, Professor Cowan, has experience in top level management positions in IBM as well as building several companies and an active member on several boards; could give a wide range of views and best </w:t>
      </w:r>
      <w:proofErr w:type="spellStart"/>
      <w:r w:rsidRPr="001258FB">
        <w:rPr>
          <w:i/>
          <w:color w:val="2F5496" w:themeColor="accent1" w:themeShade="BF"/>
          <w:sz w:val="24"/>
          <w:szCs w:val="24"/>
          <w:lang w:val="en-US"/>
        </w:rPr>
        <w:t>practises</w:t>
      </w:r>
      <w:proofErr w:type="spellEnd"/>
      <w:r w:rsidRPr="001258FB">
        <w:rPr>
          <w:i/>
          <w:color w:val="2F5496" w:themeColor="accent1" w:themeShade="BF"/>
          <w:sz w:val="24"/>
          <w:szCs w:val="24"/>
          <w:lang w:val="en-US"/>
        </w:rPr>
        <w:t xml:space="preserve"> over many different disciplines. This exposure, the insights and access they offered, are invaluable</w:t>
      </w:r>
      <w:r w:rsidRPr="001258FB">
        <w:rPr>
          <w:color w:val="2F5496" w:themeColor="accent1" w:themeShade="BF"/>
          <w:sz w:val="24"/>
          <w:szCs w:val="24"/>
          <w:lang w:val="en-US"/>
        </w:rPr>
        <w:t xml:space="preserve">.” </w:t>
      </w:r>
    </w:p>
    <w:p w14:paraId="757BD666" w14:textId="2150F127" w:rsidR="008A1AC0" w:rsidRPr="001258FB" w:rsidRDefault="008A1AC0" w:rsidP="00514335">
      <w:pPr>
        <w:rPr>
          <w:color w:val="2F5496" w:themeColor="accent1" w:themeShade="BF"/>
          <w:sz w:val="24"/>
          <w:szCs w:val="24"/>
          <w:lang w:val="en-US"/>
        </w:rPr>
      </w:pPr>
      <w:r w:rsidRPr="001258FB">
        <w:rPr>
          <w:color w:val="2F5496" w:themeColor="accent1" w:themeShade="BF"/>
          <w:sz w:val="24"/>
          <w:szCs w:val="24"/>
          <w:lang w:val="en-US"/>
        </w:rPr>
        <w:t xml:space="preserve">However, make sure that you do your own personal research about what you desire to learn from Prof. </w:t>
      </w:r>
      <w:proofErr w:type="spellStart"/>
      <w:r w:rsidRPr="001258FB">
        <w:rPr>
          <w:color w:val="2F5496" w:themeColor="accent1" w:themeShade="BF"/>
          <w:sz w:val="24"/>
          <w:szCs w:val="24"/>
          <w:lang w:val="en-US"/>
        </w:rPr>
        <w:t>Jacknis</w:t>
      </w:r>
      <w:proofErr w:type="spellEnd"/>
      <w:r w:rsidRPr="001258FB">
        <w:rPr>
          <w:color w:val="2F5496" w:themeColor="accent1" w:themeShade="BF"/>
          <w:sz w:val="24"/>
          <w:szCs w:val="24"/>
          <w:lang w:val="en-US"/>
        </w:rPr>
        <w:t xml:space="preserve"> </w:t>
      </w:r>
      <w:r w:rsidR="00C811B6" w:rsidRPr="001258FB">
        <w:rPr>
          <w:color w:val="2F5496" w:themeColor="accent1" w:themeShade="BF"/>
          <w:sz w:val="24"/>
          <w:szCs w:val="24"/>
          <w:lang w:val="en-US"/>
        </w:rPr>
        <w:t xml:space="preserve">or Prof. Cowan </w:t>
      </w:r>
      <w:r w:rsidRPr="001258FB">
        <w:rPr>
          <w:color w:val="2F5496" w:themeColor="accent1" w:themeShade="BF"/>
          <w:sz w:val="24"/>
          <w:szCs w:val="24"/>
          <w:lang w:val="en-US"/>
        </w:rPr>
        <w:t xml:space="preserve">and how you’d apply that knowledge to help your family business. </w:t>
      </w:r>
    </w:p>
    <w:p w14:paraId="7BDE3D69" w14:textId="4CE17FC6" w:rsidR="00D77648" w:rsidRPr="001258FB" w:rsidRDefault="00D77648" w:rsidP="00514335">
      <w:pPr>
        <w:rPr>
          <w:color w:val="2F5496" w:themeColor="accent1" w:themeShade="BF"/>
          <w:sz w:val="24"/>
          <w:szCs w:val="24"/>
          <w:lang w:val="en-US"/>
        </w:rPr>
      </w:pPr>
      <w:r w:rsidRPr="001258FB">
        <w:rPr>
          <w:color w:val="2F5496" w:themeColor="accent1" w:themeShade="BF"/>
          <w:sz w:val="24"/>
          <w:szCs w:val="24"/>
          <w:lang w:val="en-US"/>
        </w:rPr>
        <w:t xml:space="preserve">Lastly, you can also mention the student diversity as an attractive part of the program. You can talk about how you’re excited to learn from other </w:t>
      </w:r>
      <w:r w:rsidR="00091ABC" w:rsidRPr="001258FB">
        <w:rPr>
          <w:color w:val="2F5496" w:themeColor="accent1" w:themeShade="BF"/>
          <w:sz w:val="24"/>
          <w:szCs w:val="24"/>
          <w:lang w:val="en-US"/>
        </w:rPr>
        <w:t xml:space="preserve">industry professionals coming from different fields, life experiences, and culture. Show that you want to belong and contribute to a valuable student network and how learning along these amazing people can hone your soft skills. </w:t>
      </w:r>
    </w:p>
    <w:p w14:paraId="20B1B46F" w14:textId="37DEE799" w:rsidR="0067763A" w:rsidRDefault="00A20319" w:rsidP="00514335">
      <w:pPr>
        <w:rPr>
          <w:color w:val="2F5496" w:themeColor="accent1" w:themeShade="BF"/>
          <w:sz w:val="24"/>
          <w:szCs w:val="24"/>
        </w:rPr>
      </w:pPr>
      <w:r>
        <w:rPr>
          <w:color w:val="2F5496" w:themeColor="accent1" w:themeShade="BF"/>
          <w:sz w:val="24"/>
          <w:szCs w:val="24"/>
        </w:rPr>
        <w:t>Best wishes,</w:t>
      </w:r>
    </w:p>
    <w:p w14:paraId="1487C6B6" w14:textId="7D679AE4" w:rsidR="00A20319" w:rsidRPr="001258FB" w:rsidRDefault="00A20319" w:rsidP="00514335">
      <w:pPr>
        <w:rPr>
          <w:color w:val="2F5496" w:themeColor="accent1" w:themeShade="BF"/>
          <w:sz w:val="24"/>
          <w:szCs w:val="24"/>
        </w:rPr>
      </w:pPr>
      <w:r>
        <w:rPr>
          <w:color w:val="2F5496" w:themeColor="accent1" w:themeShade="BF"/>
          <w:sz w:val="24"/>
          <w:szCs w:val="24"/>
        </w:rPr>
        <w:t>Melinda</w:t>
      </w:r>
    </w:p>
    <w:sectPr w:rsidR="00A20319" w:rsidRPr="001258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8" w:author="Thalia Priscilla" w:date="2023-02-10T18:29:00Z" w:initials="TP">
    <w:p w14:paraId="4D85EA2E" w14:textId="183994BB"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169"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183"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5EA2E" w15:done="1"/>
  <w15:commentEx w15:paraId="7FE2FFE5" w15:paraIdParent="4D85EA2E" w15:done="1"/>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evin K Salim">
    <w15:presenceInfo w15:providerId="AD" w15:userId="S::salim050@umn.edu::f1292b05-5368-4268-bb3f-31e9ad21c3fe"/>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ID"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98"/>
    <w:rsid w:val="00030BFB"/>
    <w:rsid w:val="00044A19"/>
    <w:rsid w:val="00057BF0"/>
    <w:rsid w:val="00070B11"/>
    <w:rsid w:val="00091ABC"/>
    <w:rsid w:val="00094833"/>
    <w:rsid w:val="000974D2"/>
    <w:rsid w:val="00111595"/>
    <w:rsid w:val="001258FB"/>
    <w:rsid w:val="00135D82"/>
    <w:rsid w:val="00150F02"/>
    <w:rsid w:val="00181CEC"/>
    <w:rsid w:val="00213684"/>
    <w:rsid w:val="00231659"/>
    <w:rsid w:val="00271CEC"/>
    <w:rsid w:val="002A73A4"/>
    <w:rsid w:val="002B2A38"/>
    <w:rsid w:val="002D0084"/>
    <w:rsid w:val="00302A9B"/>
    <w:rsid w:val="00305C56"/>
    <w:rsid w:val="0033593B"/>
    <w:rsid w:val="0034181A"/>
    <w:rsid w:val="00343524"/>
    <w:rsid w:val="00355E55"/>
    <w:rsid w:val="003D2A07"/>
    <w:rsid w:val="003E24A4"/>
    <w:rsid w:val="003F2D61"/>
    <w:rsid w:val="00402EA6"/>
    <w:rsid w:val="00442949"/>
    <w:rsid w:val="004B465F"/>
    <w:rsid w:val="004D4270"/>
    <w:rsid w:val="004E6C23"/>
    <w:rsid w:val="005111B4"/>
    <w:rsid w:val="00513B66"/>
    <w:rsid w:val="00514335"/>
    <w:rsid w:val="00531E84"/>
    <w:rsid w:val="005B420D"/>
    <w:rsid w:val="005C7AED"/>
    <w:rsid w:val="005D6FDE"/>
    <w:rsid w:val="00610883"/>
    <w:rsid w:val="00614377"/>
    <w:rsid w:val="0063059D"/>
    <w:rsid w:val="00630987"/>
    <w:rsid w:val="006501A4"/>
    <w:rsid w:val="0065348B"/>
    <w:rsid w:val="0067763A"/>
    <w:rsid w:val="00683697"/>
    <w:rsid w:val="006B7243"/>
    <w:rsid w:val="006D6FE8"/>
    <w:rsid w:val="006D7EA2"/>
    <w:rsid w:val="007205F0"/>
    <w:rsid w:val="007552B5"/>
    <w:rsid w:val="007964E7"/>
    <w:rsid w:val="007C3999"/>
    <w:rsid w:val="007E353E"/>
    <w:rsid w:val="007F0C5D"/>
    <w:rsid w:val="00804577"/>
    <w:rsid w:val="00816E8F"/>
    <w:rsid w:val="0082410A"/>
    <w:rsid w:val="0083785F"/>
    <w:rsid w:val="00843C2B"/>
    <w:rsid w:val="00855FDE"/>
    <w:rsid w:val="0088395B"/>
    <w:rsid w:val="008867BA"/>
    <w:rsid w:val="0089446D"/>
    <w:rsid w:val="008A1154"/>
    <w:rsid w:val="008A1AC0"/>
    <w:rsid w:val="0092336D"/>
    <w:rsid w:val="00986768"/>
    <w:rsid w:val="009F0187"/>
    <w:rsid w:val="009F775F"/>
    <w:rsid w:val="00A20319"/>
    <w:rsid w:val="00A53BB2"/>
    <w:rsid w:val="00A551D7"/>
    <w:rsid w:val="00A641DD"/>
    <w:rsid w:val="00A81DF7"/>
    <w:rsid w:val="00A82DEC"/>
    <w:rsid w:val="00A85E20"/>
    <w:rsid w:val="00AB1D38"/>
    <w:rsid w:val="00AC313C"/>
    <w:rsid w:val="00AD131A"/>
    <w:rsid w:val="00AE3CC7"/>
    <w:rsid w:val="00B26A9E"/>
    <w:rsid w:val="00B36F6C"/>
    <w:rsid w:val="00B4082A"/>
    <w:rsid w:val="00B40D64"/>
    <w:rsid w:val="00C54D6D"/>
    <w:rsid w:val="00C811B6"/>
    <w:rsid w:val="00C82D70"/>
    <w:rsid w:val="00C82FF9"/>
    <w:rsid w:val="00C93E13"/>
    <w:rsid w:val="00CB0D85"/>
    <w:rsid w:val="00CB716D"/>
    <w:rsid w:val="00CD1C9B"/>
    <w:rsid w:val="00CF1BD3"/>
    <w:rsid w:val="00D164FB"/>
    <w:rsid w:val="00D16F21"/>
    <w:rsid w:val="00D1764B"/>
    <w:rsid w:val="00D37369"/>
    <w:rsid w:val="00D5624D"/>
    <w:rsid w:val="00D77648"/>
    <w:rsid w:val="00D8049A"/>
    <w:rsid w:val="00D824C7"/>
    <w:rsid w:val="00D833FF"/>
    <w:rsid w:val="00DA2F23"/>
    <w:rsid w:val="00DB5698"/>
    <w:rsid w:val="00DE762E"/>
    <w:rsid w:val="00DF7A6D"/>
    <w:rsid w:val="00E159FB"/>
    <w:rsid w:val="00E24D23"/>
    <w:rsid w:val="00E25436"/>
    <w:rsid w:val="00E658A3"/>
    <w:rsid w:val="00E91821"/>
    <w:rsid w:val="00ED4379"/>
    <w:rsid w:val="00F0155B"/>
    <w:rsid w:val="00F1342A"/>
    <w:rsid w:val="00F43F2C"/>
    <w:rsid w:val="00F467D8"/>
    <w:rsid w:val="00F76E69"/>
    <w:rsid w:val="00F9303A"/>
    <w:rsid w:val="00FA07A1"/>
    <w:rsid w:val="00FA4385"/>
    <w:rsid w:val="00FA6812"/>
    <w:rsid w:val="00FD015D"/>
    <w:rsid w:val="00FF3A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 w:type="paragraph" w:styleId="BalloonText">
    <w:name w:val="Balloon Text"/>
    <w:basedOn w:val="Normal"/>
    <w:link w:val="BalloonTextChar"/>
    <w:uiPriority w:val="99"/>
    <w:semiHidden/>
    <w:unhideWhenUsed/>
    <w:rsid w:val="00C82F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FF9"/>
    <w:rPr>
      <w:rFonts w:ascii="Times New Roman" w:hAnsi="Times New Roman" w:cs="Times New Roman"/>
      <w:sz w:val="18"/>
      <w:szCs w:val="18"/>
    </w:rPr>
  </w:style>
  <w:style w:type="character" w:styleId="Hyperlink">
    <w:name w:val="Hyperlink"/>
    <w:basedOn w:val="DefaultParagraphFont"/>
    <w:uiPriority w:val="99"/>
    <w:unhideWhenUsed/>
    <w:rsid w:val="0067763A"/>
    <w:rPr>
      <w:color w:val="0563C1" w:themeColor="hyperlink"/>
      <w:u w:val="single"/>
    </w:rPr>
  </w:style>
  <w:style w:type="paragraph" w:styleId="NormalWeb">
    <w:name w:val="Normal (Web)"/>
    <w:basedOn w:val="Normal"/>
    <w:uiPriority w:val="99"/>
    <w:semiHidden/>
    <w:unhideWhenUsed/>
    <w:rsid w:val="0061437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97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3957">
      <w:bodyDiv w:val="1"/>
      <w:marLeft w:val="0"/>
      <w:marRight w:val="0"/>
      <w:marTop w:val="0"/>
      <w:marBottom w:val="0"/>
      <w:divBdr>
        <w:top w:val="none" w:sz="0" w:space="0" w:color="auto"/>
        <w:left w:val="none" w:sz="0" w:space="0" w:color="auto"/>
        <w:bottom w:val="none" w:sz="0" w:space="0" w:color="auto"/>
        <w:right w:val="none" w:sz="0" w:space="0" w:color="auto"/>
      </w:divBdr>
    </w:div>
    <w:div w:id="212740657">
      <w:bodyDiv w:val="1"/>
      <w:marLeft w:val="0"/>
      <w:marRight w:val="0"/>
      <w:marTop w:val="0"/>
      <w:marBottom w:val="0"/>
      <w:divBdr>
        <w:top w:val="none" w:sz="0" w:space="0" w:color="auto"/>
        <w:left w:val="none" w:sz="0" w:space="0" w:color="auto"/>
        <w:bottom w:val="none" w:sz="0" w:space="0" w:color="auto"/>
        <w:right w:val="none" w:sz="0" w:space="0" w:color="auto"/>
      </w:divBdr>
    </w:div>
    <w:div w:id="600797854">
      <w:bodyDiv w:val="1"/>
      <w:marLeft w:val="0"/>
      <w:marRight w:val="0"/>
      <w:marTop w:val="0"/>
      <w:marBottom w:val="0"/>
      <w:divBdr>
        <w:top w:val="none" w:sz="0" w:space="0" w:color="auto"/>
        <w:left w:val="none" w:sz="0" w:space="0" w:color="auto"/>
        <w:bottom w:val="none" w:sz="0" w:space="0" w:color="auto"/>
        <w:right w:val="none" w:sz="0" w:space="0" w:color="auto"/>
      </w:divBdr>
    </w:div>
    <w:div w:id="804734557">
      <w:bodyDiv w:val="1"/>
      <w:marLeft w:val="0"/>
      <w:marRight w:val="0"/>
      <w:marTop w:val="0"/>
      <w:marBottom w:val="0"/>
      <w:divBdr>
        <w:top w:val="none" w:sz="0" w:space="0" w:color="auto"/>
        <w:left w:val="none" w:sz="0" w:space="0" w:color="auto"/>
        <w:bottom w:val="none" w:sz="0" w:space="0" w:color="auto"/>
        <w:right w:val="none" w:sz="0" w:space="0" w:color="auto"/>
      </w:divBdr>
    </w:div>
    <w:div w:id="902444628">
      <w:bodyDiv w:val="1"/>
      <w:marLeft w:val="0"/>
      <w:marRight w:val="0"/>
      <w:marTop w:val="0"/>
      <w:marBottom w:val="0"/>
      <w:divBdr>
        <w:top w:val="none" w:sz="0" w:space="0" w:color="auto"/>
        <w:left w:val="none" w:sz="0" w:space="0" w:color="auto"/>
        <w:bottom w:val="none" w:sz="0" w:space="0" w:color="auto"/>
        <w:right w:val="none" w:sz="0" w:space="0" w:color="auto"/>
      </w:divBdr>
    </w:div>
    <w:div w:id="920019587">
      <w:bodyDiv w:val="1"/>
      <w:marLeft w:val="0"/>
      <w:marRight w:val="0"/>
      <w:marTop w:val="0"/>
      <w:marBottom w:val="0"/>
      <w:divBdr>
        <w:top w:val="none" w:sz="0" w:space="0" w:color="auto"/>
        <w:left w:val="none" w:sz="0" w:space="0" w:color="auto"/>
        <w:bottom w:val="none" w:sz="0" w:space="0" w:color="auto"/>
        <w:right w:val="none" w:sz="0" w:space="0" w:color="auto"/>
      </w:divBdr>
    </w:div>
    <w:div w:id="1407260072">
      <w:bodyDiv w:val="1"/>
      <w:marLeft w:val="0"/>
      <w:marRight w:val="0"/>
      <w:marTop w:val="0"/>
      <w:marBottom w:val="0"/>
      <w:divBdr>
        <w:top w:val="none" w:sz="0" w:space="0" w:color="auto"/>
        <w:left w:val="none" w:sz="0" w:space="0" w:color="auto"/>
        <w:bottom w:val="none" w:sz="0" w:space="0" w:color="auto"/>
        <w:right w:val="none" w:sz="0" w:space="0" w:color="auto"/>
      </w:divBdr>
    </w:div>
    <w:div w:id="1687167828">
      <w:bodyDiv w:val="1"/>
      <w:marLeft w:val="0"/>
      <w:marRight w:val="0"/>
      <w:marTop w:val="0"/>
      <w:marBottom w:val="0"/>
      <w:divBdr>
        <w:top w:val="none" w:sz="0" w:space="0" w:color="auto"/>
        <w:left w:val="none" w:sz="0" w:space="0" w:color="auto"/>
        <w:bottom w:val="none" w:sz="0" w:space="0" w:color="auto"/>
        <w:right w:val="none" w:sz="0" w:space="0" w:color="auto"/>
      </w:divBdr>
    </w:div>
    <w:div w:id="17242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8/08/relationships/commentsExtensible" Target="commentsExtensi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sps.columbia.edu/mentor/thomas-cowan" TargetMode="External"/><Relationship Id="rId7" Type="http://schemas.openxmlformats.org/officeDocument/2006/relationships/hyperlink" Target="https://sps.columbia.edu/faculty/norman-jacknis"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1037</Words>
  <Characters>5915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5</cp:revision>
  <dcterms:created xsi:type="dcterms:W3CDTF">2023-03-01T14:46:00Z</dcterms:created>
  <dcterms:modified xsi:type="dcterms:W3CDTF">2023-03-06T04:18:00Z</dcterms:modified>
</cp:coreProperties>
</file>