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820D" w14:textId="77777777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7E7E2A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</w:t>
      </w:r>
    </w:p>
    <w:p w14:paraId="1E86E0F8" w14:textId="77777777" w:rsidR="007E7E2A" w:rsidRDefault="007E7E2A" w:rsidP="007E7E2A">
      <w:pPr>
        <w:rPr>
          <w:rFonts w:ascii="Times New Roman" w:eastAsia="Times New Roman" w:hAnsi="Times New Roman" w:cs="Times New Roman"/>
        </w:rPr>
      </w:pPr>
    </w:p>
    <w:p w14:paraId="2D89ECCB" w14:textId="58915C97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Purdue’s Computer Science course offers enthralling </w:t>
      </w:r>
      <w:del w:id="0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and interesting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courses </w:t>
      </w:r>
      <w:del w:id="1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such as</w:delText>
        </w:r>
      </w:del>
      <w:ins w:id="2" w:author="Microsoft Office User" w:date="2023-01-10T11:25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like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“AI meets sustainability”</w:t>
      </w:r>
      <w:del w:id="3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.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</w:t>
      </w:r>
      <w:del w:id="4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This </w:delText>
        </w:r>
      </w:del>
      <w:ins w:id="5" w:author="Microsoft Office User" w:date="2023-01-10T11:25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which</w:t>
        </w:r>
        <w:r w:rsidR="00CA067A" w:rsidRPr="007E7E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will allow me to </w:t>
      </w:r>
      <w:del w:id="6" w:author="Microsoft Office User" w:date="2023-01-10T11:26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understand the environmental, societal and economical situation occurring in the field and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address not only the technical but also sustainability challenges in technological pursuits, making me a well-rounded programmer. Furthermore, I hope to join the Purdue Hackers where I can collaborate </w:t>
      </w:r>
      <w:del w:id="7" w:author="Microsoft Office User" w:date="2023-01-10T11:27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with others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on projects and expand my social circle while </w:t>
      </w:r>
      <w:del w:id="8" w:author="Microsoft Office User" w:date="2023-01-10T11:33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also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exercising leadership through hosting workshops. Service has also run through my </w:t>
      </w:r>
      <w:del w:id="9" w:author="Microsoft Office User" w:date="2023-01-10T11:34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years of school</w:delText>
        </w:r>
      </w:del>
      <w:ins w:id="10" w:author="Microsoft Office User" w:date="2023-01-10T11:34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previous years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I wish to continue that on with organizations like College Mentors for Kids.</w:t>
      </w:r>
    </w:p>
    <w:p w14:paraId="1F4DF2FA" w14:textId="57066AED" w:rsidR="007E7E2A" w:rsidRPr="007E7E2A" w:rsidRDefault="00CA067A" w:rsidP="007E7E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46512" w14:textId="79B6BEC3" w:rsidR="00EE3EAE" w:rsidRDefault="00EE3EAE">
      <w:pPr>
        <w:rPr>
          <w:ins w:id="11" w:author="Microsoft Office User" w:date="2023-01-10T11:34:00Z"/>
        </w:rPr>
      </w:pPr>
    </w:p>
    <w:p w14:paraId="72C13A78" w14:textId="1D7663A2" w:rsidR="00CA067A" w:rsidRDefault="00CA067A">
      <w:ins w:id="12" w:author="Microsoft Office User" w:date="2023-01-10T11:34:00Z">
        <w:r>
          <w:t>Are there any specific fellowships offered by the school that you are interested in? Might be a good professional addition to your ans</w:t>
        </w:r>
      </w:ins>
      <w:ins w:id="13" w:author="Microsoft Office User" w:date="2023-01-10T11:35:00Z">
        <w:r>
          <w:t xml:space="preserve">wer. </w:t>
        </w:r>
      </w:ins>
    </w:p>
    <w:sectPr w:rsidR="00CA0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185506"/>
    <w:rsid w:val="0062459E"/>
    <w:rsid w:val="007E7E2A"/>
    <w:rsid w:val="00CA067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47E7"/>
  <w15:chartTrackingRefBased/>
  <w15:docId w15:val="{13A9F2A9-5F4F-E84E-89AF-F8267E7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A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2023-01-10T03:02:00Z</dcterms:created>
  <dcterms:modified xsi:type="dcterms:W3CDTF">2023-01-10T19:35:00Z</dcterms:modified>
</cp:coreProperties>
</file>