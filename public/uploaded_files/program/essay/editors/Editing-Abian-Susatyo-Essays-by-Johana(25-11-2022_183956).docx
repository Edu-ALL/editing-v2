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36536" w14:textId="77777777" w:rsidR="00D94015" w:rsidRPr="00D94015" w:rsidRDefault="00D94015" w:rsidP="00D94015">
      <w:pPr>
        <w:spacing w:before="400" w:after="120"/>
        <w:outlineLvl w:val="0"/>
        <w:rPr>
          <w:rFonts w:ascii="Times New Roman" w:eastAsia="Times New Roman" w:hAnsi="Times New Roman" w:cs="Times New Roman"/>
          <w:b/>
          <w:bCs/>
          <w:kern w:val="36"/>
          <w:sz w:val="48"/>
          <w:szCs w:val="48"/>
        </w:rPr>
      </w:pPr>
      <w:r w:rsidRPr="00D94015">
        <w:rPr>
          <w:rFonts w:ascii="Arial" w:eastAsia="Times New Roman" w:hAnsi="Arial" w:cs="Arial"/>
          <w:b/>
          <w:bCs/>
          <w:color w:val="000000"/>
          <w:kern w:val="36"/>
          <w:u w:val="single"/>
        </w:rPr>
        <w:t>Prompt 2 - Every person has a creative side, and it can be expressed in many ways: problem solving, original and innovative thinking, and artistically, to name a few. Describe how you express your creative side. (350 words)</w:t>
      </w:r>
    </w:p>
    <w:p w14:paraId="4AF050C4" w14:textId="77777777" w:rsidR="00D94015" w:rsidRPr="00D94015" w:rsidRDefault="00D94015" w:rsidP="00D94015">
      <w:pPr>
        <w:rPr>
          <w:rFonts w:ascii="Times New Roman" w:eastAsia="Times New Roman" w:hAnsi="Times New Roman" w:cs="Times New Roman"/>
        </w:rPr>
      </w:pPr>
    </w:p>
    <w:p w14:paraId="00573A5C" w14:textId="32CE4D32" w:rsidR="00D94015" w:rsidRPr="00D94015" w:rsidRDefault="00D94015" w:rsidP="00D94015">
      <w:pPr>
        <w:rPr>
          <w:rFonts w:ascii="Times New Roman" w:eastAsia="Times New Roman" w:hAnsi="Times New Roman" w:cs="Times New Roman"/>
        </w:rPr>
      </w:pPr>
      <w:r w:rsidRPr="00D94015">
        <w:rPr>
          <w:rFonts w:ascii="Arial" w:eastAsia="Times New Roman" w:hAnsi="Arial" w:cs="Arial"/>
          <w:color w:val="000000"/>
          <w:sz w:val="22"/>
          <w:szCs w:val="22"/>
        </w:rPr>
        <w:t xml:space="preserve">Designing was my way to express myself and project my ideas. I had developed the skill of drawing </w:t>
      </w:r>
      <w:del w:id="0" w:author="Johana Felicia" w:date="2022-11-25T18:17:00Z">
        <w:r w:rsidRPr="00D94015" w:rsidDel="00C3621F">
          <w:rPr>
            <w:rFonts w:ascii="Arial" w:eastAsia="Times New Roman" w:hAnsi="Arial" w:cs="Arial"/>
            <w:color w:val="000000"/>
            <w:sz w:val="22"/>
            <w:szCs w:val="22"/>
          </w:rPr>
          <w:delText xml:space="preserve">since middle school </w:delText>
        </w:r>
      </w:del>
      <w:r w:rsidRPr="00D94015">
        <w:rPr>
          <w:rFonts w:ascii="Arial" w:eastAsia="Times New Roman" w:hAnsi="Arial" w:cs="Arial"/>
          <w:color w:val="000000"/>
          <w:sz w:val="22"/>
          <w:szCs w:val="22"/>
        </w:rPr>
        <w:t>in art class</w:t>
      </w:r>
      <w:ins w:id="1" w:author="Johana Felicia" w:date="2022-11-25T18:17:00Z">
        <w:r w:rsidR="00C3621F">
          <w:rPr>
            <w:rFonts w:ascii="Arial" w:eastAsia="Times New Roman" w:hAnsi="Arial" w:cs="Arial"/>
            <w:color w:val="000000"/>
            <w:sz w:val="22"/>
            <w:szCs w:val="22"/>
          </w:rPr>
          <w:t xml:space="preserve"> since middle school</w:t>
        </w:r>
      </w:ins>
      <w:r w:rsidRPr="00D94015">
        <w:rPr>
          <w:rFonts w:ascii="Arial" w:eastAsia="Times New Roman" w:hAnsi="Arial" w:cs="Arial"/>
          <w:color w:val="000000"/>
          <w:sz w:val="22"/>
          <w:szCs w:val="22"/>
        </w:rPr>
        <w:t xml:space="preserve">. I enjoyed it because it relieves stress. Years later, this </w:t>
      </w:r>
      <w:commentRangeStart w:id="2"/>
      <w:r w:rsidRPr="00D94015">
        <w:rPr>
          <w:rFonts w:ascii="Arial" w:eastAsia="Times New Roman" w:hAnsi="Arial" w:cs="Arial"/>
          <w:color w:val="000000"/>
          <w:sz w:val="22"/>
          <w:szCs w:val="22"/>
        </w:rPr>
        <w:t xml:space="preserve">passion prospered when I undertook a personal project to design an automatic animal feeder. </w:t>
      </w:r>
      <w:commentRangeEnd w:id="2"/>
      <w:r w:rsidR="00EF410B">
        <w:rPr>
          <w:rStyle w:val="CommentReference"/>
        </w:rPr>
        <w:commentReference w:id="2"/>
      </w:r>
      <w:r w:rsidRPr="00D94015">
        <w:rPr>
          <w:rFonts w:ascii="Arial" w:eastAsia="Times New Roman" w:hAnsi="Arial" w:cs="Arial"/>
          <w:color w:val="000000"/>
          <w:sz w:val="22"/>
          <w:szCs w:val="22"/>
        </w:rPr>
        <w:t xml:space="preserve">Initially, I drew simple sketches on isometric paper. It was easy so I was able to generate lots of different diagrams until it eventually sparked </w:t>
      </w:r>
      <w:ins w:id="3" w:author="Johana Felicia" w:date="2022-11-25T18:27:00Z">
        <w:r w:rsidR="00EF410B">
          <w:rPr>
            <w:rFonts w:ascii="Arial" w:eastAsia="Times New Roman" w:hAnsi="Arial" w:cs="Arial"/>
            <w:color w:val="000000"/>
            <w:sz w:val="22"/>
            <w:szCs w:val="22"/>
          </w:rPr>
          <w:t xml:space="preserve">me </w:t>
        </w:r>
      </w:ins>
      <w:r w:rsidRPr="00D94015">
        <w:rPr>
          <w:rFonts w:ascii="Arial" w:eastAsia="Times New Roman" w:hAnsi="Arial" w:cs="Arial"/>
          <w:color w:val="000000"/>
          <w:sz w:val="22"/>
          <w:szCs w:val="22"/>
        </w:rPr>
        <w:t xml:space="preserve">to </w:t>
      </w:r>
      <w:del w:id="4" w:author="Johana Felicia" w:date="2022-11-25T18:26:00Z">
        <w:r w:rsidRPr="00D94015" w:rsidDel="00C3621F">
          <w:rPr>
            <w:rFonts w:ascii="Arial" w:eastAsia="Times New Roman" w:hAnsi="Arial" w:cs="Arial"/>
            <w:color w:val="000000"/>
            <w:sz w:val="22"/>
            <w:szCs w:val="22"/>
          </w:rPr>
          <w:delText xml:space="preserve">actually </w:delText>
        </w:r>
      </w:del>
      <w:r w:rsidRPr="00D94015">
        <w:rPr>
          <w:rFonts w:ascii="Arial" w:eastAsia="Times New Roman" w:hAnsi="Arial" w:cs="Arial"/>
          <w:color w:val="000000"/>
          <w:sz w:val="22"/>
          <w:szCs w:val="22"/>
        </w:rPr>
        <w:t>want to build it.</w:t>
      </w:r>
    </w:p>
    <w:p w14:paraId="2D669604" w14:textId="77777777" w:rsidR="00D94015" w:rsidRPr="00D94015" w:rsidRDefault="00D94015" w:rsidP="00D94015">
      <w:pPr>
        <w:rPr>
          <w:rFonts w:ascii="Times New Roman" w:eastAsia="Times New Roman" w:hAnsi="Times New Roman" w:cs="Times New Roman"/>
        </w:rPr>
      </w:pPr>
    </w:p>
    <w:p w14:paraId="5395F2F1" w14:textId="147BBABB" w:rsidR="00D94015" w:rsidRPr="00D94015" w:rsidRDefault="00D94015" w:rsidP="00D94015">
      <w:pPr>
        <w:rPr>
          <w:rFonts w:ascii="Times New Roman" w:eastAsia="Times New Roman" w:hAnsi="Times New Roman" w:cs="Times New Roman"/>
        </w:rPr>
      </w:pPr>
      <w:r w:rsidRPr="00D94015">
        <w:rPr>
          <w:rFonts w:ascii="Arial" w:eastAsia="Times New Roman" w:hAnsi="Arial" w:cs="Arial"/>
          <w:color w:val="000000"/>
          <w:sz w:val="22"/>
          <w:szCs w:val="22"/>
        </w:rPr>
        <w:t xml:space="preserve">Despite </w:t>
      </w:r>
      <w:ins w:id="5" w:author="Johana Felicia" w:date="2022-11-25T18:21:00Z">
        <w:r w:rsidR="00C3621F">
          <w:rPr>
            <w:rFonts w:ascii="Arial" w:eastAsia="Times New Roman" w:hAnsi="Arial" w:cs="Arial"/>
            <w:color w:val="000000"/>
            <w:sz w:val="22"/>
            <w:szCs w:val="22"/>
          </w:rPr>
          <w:t xml:space="preserve">the </w:t>
        </w:r>
      </w:ins>
      <w:r w:rsidRPr="00D94015">
        <w:rPr>
          <w:rFonts w:ascii="Arial" w:eastAsia="Times New Roman" w:hAnsi="Arial" w:cs="Arial"/>
          <w:color w:val="000000"/>
          <w:sz w:val="22"/>
          <w:szCs w:val="22"/>
        </w:rPr>
        <w:t xml:space="preserve">isometric paper being accurate, I felt restricted because it was only 2D. Inspired by Computer Aided Design lessons in Design &amp; Technology class, I looked to transition from simple drawings to elaborate diagrams on the computer. Despite my lack of skill on the computer, I was able to get the hang of it once I realized it was just like drawing. Then, my first 3D model of my feeder had been made and I was astonished. I was almost satisfied but I knew I could take this further. Eventually, I moved on to modeling where I </w:t>
      </w:r>
      <w:del w:id="6" w:author="Johana Felicia" w:date="2022-11-25T18:27:00Z">
        <w:r w:rsidRPr="00D94015" w:rsidDel="00C3621F">
          <w:rPr>
            <w:rFonts w:ascii="Arial" w:eastAsia="Times New Roman" w:hAnsi="Arial" w:cs="Arial"/>
            <w:color w:val="000000"/>
            <w:sz w:val="22"/>
            <w:szCs w:val="22"/>
          </w:rPr>
          <w:delText xml:space="preserve">actually </w:delText>
        </w:r>
      </w:del>
      <w:r w:rsidRPr="00D94015">
        <w:rPr>
          <w:rFonts w:ascii="Arial" w:eastAsia="Times New Roman" w:hAnsi="Arial" w:cs="Arial"/>
          <w:color w:val="000000"/>
          <w:sz w:val="22"/>
          <w:szCs w:val="22"/>
        </w:rPr>
        <w:t xml:space="preserve">created the product based on the blueprints on the computer. I made miniature contraptions using cardboard to visualize how the actual product would look. A little later, my </w:t>
      </w:r>
      <w:del w:id="7" w:author="Johana Felicia" w:date="2022-11-25T18:27:00Z">
        <w:r w:rsidRPr="00D94015" w:rsidDel="00EF410B">
          <w:rPr>
            <w:rFonts w:ascii="Arial" w:eastAsia="Times New Roman" w:hAnsi="Arial" w:cs="Arial"/>
            <w:color w:val="000000"/>
            <w:sz w:val="22"/>
            <w:szCs w:val="22"/>
          </w:rPr>
          <w:delText xml:space="preserve">first </w:delText>
        </w:r>
      </w:del>
      <w:ins w:id="8" w:author="Johana Felicia" w:date="2022-11-25T18:27:00Z">
        <w:r w:rsidR="00EF410B">
          <w:rPr>
            <w:rFonts w:ascii="Arial" w:eastAsia="Times New Roman" w:hAnsi="Arial" w:cs="Arial"/>
            <w:color w:val="000000"/>
            <w:sz w:val="22"/>
            <w:szCs w:val="22"/>
          </w:rPr>
          <w:t>actual</w:t>
        </w:r>
        <w:r w:rsidR="00EF410B" w:rsidRPr="00D94015">
          <w:rPr>
            <w:rFonts w:ascii="Arial" w:eastAsia="Times New Roman" w:hAnsi="Arial" w:cs="Arial"/>
            <w:color w:val="000000"/>
            <w:sz w:val="22"/>
            <w:szCs w:val="22"/>
          </w:rPr>
          <w:t xml:space="preserve"> </w:t>
        </w:r>
      </w:ins>
      <w:r w:rsidRPr="00D94015">
        <w:rPr>
          <w:rFonts w:ascii="Arial" w:eastAsia="Times New Roman" w:hAnsi="Arial" w:cs="Arial"/>
          <w:color w:val="000000"/>
          <w:sz w:val="22"/>
          <w:szCs w:val="22"/>
        </w:rPr>
        <w:t>prototype was constructed in the workshop after learning how to use power tools safely.</w:t>
      </w:r>
    </w:p>
    <w:p w14:paraId="3A95E776" w14:textId="77777777" w:rsidR="00D94015" w:rsidRPr="00D94015" w:rsidRDefault="00D94015" w:rsidP="00D94015">
      <w:pPr>
        <w:rPr>
          <w:rFonts w:ascii="Times New Roman" w:eastAsia="Times New Roman" w:hAnsi="Times New Roman" w:cs="Times New Roman"/>
        </w:rPr>
      </w:pPr>
    </w:p>
    <w:p w14:paraId="23DD6087" w14:textId="5B73C86B" w:rsidR="00D94015" w:rsidRPr="00D94015" w:rsidRDefault="00D94015" w:rsidP="00D94015">
      <w:pPr>
        <w:rPr>
          <w:rFonts w:ascii="Times New Roman" w:eastAsia="Times New Roman" w:hAnsi="Times New Roman" w:cs="Times New Roman"/>
        </w:rPr>
      </w:pPr>
      <w:r w:rsidRPr="00D94015">
        <w:rPr>
          <w:rFonts w:ascii="Arial" w:eastAsia="Times New Roman" w:hAnsi="Arial" w:cs="Arial"/>
          <w:color w:val="000000"/>
          <w:sz w:val="22"/>
          <w:szCs w:val="22"/>
        </w:rPr>
        <w:t>This was a phenomenal accomplishment for me but I had to develop this idea further. I wanted my product to be unique and also able to help animals. So what separates it from the other animal feeders? My device was developed to withstand the hot weather in Oman by being made from Mahogany</w:t>
      </w:r>
      <w:del w:id="9" w:author="Johana Felicia" w:date="2022-11-25T18:26:00Z">
        <w:r w:rsidRPr="00D94015" w:rsidDel="00C3621F">
          <w:rPr>
            <w:rFonts w:ascii="Arial" w:eastAsia="Times New Roman" w:hAnsi="Arial" w:cs="Arial"/>
            <w:color w:val="000000"/>
            <w:sz w:val="22"/>
            <w:szCs w:val="22"/>
          </w:rPr>
          <w:delText>,</w:delText>
        </w:r>
      </w:del>
      <w:r w:rsidRPr="00D94015">
        <w:rPr>
          <w:rFonts w:ascii="Arial" w:eastAsia="Times New Roman" w:hAnsi="Arial" w:cs="Arial"/>
          <w:color w:val="000000"/>
          <w:sz w:val="22"/>
          <w:szCs w:val="22"/>
        </w:rPr>
        <w:t xml:space="preserve"> and took advantage of the abundant sunlight by incorporating a solar panel to power the dispensation system. </w:t>
      </w:r>
    </w:p>
    <w:p w14:paraId="7ECCD988" w14:textId="77777777" w:rsidR="00D94015" w:rsidRPr="00D94015" w:rsidRDefault="00D94015" w:rsidP="00D94015">
      <w:pPr>
        <w:rPr>
          <w:rFonts w:ascii="Times New Roman" w:eastAsia="Times New Roman" w:hAnsi="Times New Roman" w:cs="Times New Roman"/>
        </w:rPr>
      </w:pPr>
    </w:p>
    <w:p w14:paraId="13C222FB" w14:textId="17ED9F80" w:rsidR="00D94015" w:rsidRPr="00D94015" w:rsidRDefault="00D94015" w:rsidP="00D94015">
      <w:pPr>
        <w:rPr>
          <w:rFonts w:ascii="Times New Roman" w:eastAsia="Times New Roman" w:hAnsi="Times New Roman" w:cs="Times New Roman"/>
        </w:rPr>
      </w:pPr>
      <w:r w:rsidRPr="00D94015">
        <w:rPr>
          <w:rFonts w:ascii="Arial" w:eastAsia="Times New Roman" w:hAnsi="Arial" w:cs="Arial"/>
          <w:color w:val="000000"/>
          <w:sz w:val="22"/>
          <w:szCs w:val="22"/>
        </w:rPr>
        <w:t xml:space="preserve">This is how I expressed my creativity: by creating something unique that resulted from pushing the boundaries of my </w:t>
      </w:r>
      <w:del w:id="10" w:author="Johana Felicia" w:date="2022-11-25T18:26:00Z">
        <w:r w:rsidRPr="00D94015" w:rsidDel="00C3621F">
          <w:rPr>
            <w:rFonts w:ascii="Arial" w:eastAsia="Times New Roman" w:hAnsi="Arial" w:cs="Arial"/>
            <w:color w:val="000000"/>
            <w:sz w:val="22"/>
            <w:szCs w:val="22"/>
          </w:rPr>
          <w:delText>imaginations</w:delText>
        </w:r>
      </w:del>
      <w:ins w:id="11" w:author="Johana Felicia" w:date="2022-11-25T18:26:00Z">
        <w:r w:rsidR="00C3621F">
          <w:rPr>
            <w:rFonts w:ascii="Arial" w:eastAsia="Times New Roman" w:hAnsi="Arial" w:cs="Arial"/>
            <w:color w:val="000000"/>
            <w:sz w:val="22"/>
            <w:szCs w:val="22"/>
          </w:rPr>
          <w:t>imagination</w:t>
        </w:r>
      </w:ins>
      <w:r w:rsidRPr="00D94015">
        <w:rPr>
          <w:rFonts w:ascii="Arial" w:eastAsia="Times New Roman" w:hAnsi="Arial" w:cs="Arial"/>
          <w:color w:val="000000"/>
          <w:sz w:val="22"/>
          <w:szCs w:val="22"/>
        </w:rPr>
        <w:t xml:space="preserve"> such that my creation can be beneficial for someone or something. This time, I’ve expressed my creativity to help animals in hot, dry Oman. In the future, I </w:t>
      </w:r>
      <w:commentRangeStart w:id="12"/>
      <w:r w:rsidRPr="00D94015">
        <w:rPr>
          <w:rFonts w:ascii="Arial" w:eastAsia="Times New Roman" w:hAnsi="Arial" w:cs="Arial"/>
          <w:color w:val="000000"/>
          <w:sz w:val="22"/>
          <w:szCs w:val="22"/>
        </w:rPr>
        <w:t xml:space="preserve">want to continue to express my creativity </w:t>
      </w:r>
      <w:del w:id="13" w:author="Johana Felicia" w:date="2022-11-25T18:26:00Z">
        <w:r w:rsidRPr="00D94015" w:rsidDel="00C3621F">
          <w:rPr>
            <w:rFonts w:ascii="Arial" w:eastAsia="Times New Roman" w:hAnsi="Arial" w:cs="Arial"/>
            <w:color w:val="000000"/>
            <w:sz w:val="22"/>
            <w:szCs w:val="22"/>
          </w:rPr>
          <w:delText>for</w:delText>
        </w:r>
      </w:del>
      <w:ins w:id="14" w:author="Johana Felicia" w:date="2022-11-25T18:26:00Z">
        <w:r w:rsidR="00C3621F">
          <w:rPr>
            <w:rFonts w:ascii="Arial" w:eastAsia="Times New Roman" w:hAnsi="Arial" w:cs="Arial"/>
            <w:color w:val="000000"/>
            <w:sz w:val="22"/>
            <w:szCs w:val="22"/>
          </w:rPr>
          <w:t>on</w:t>
        </w:r>
      </w:ins>
      <w:r w:rsidRPr="00D94015">
        <w:rPr>
          <w:rFonts w:ascii="Arial" w:eastAsia="Times New Roman" w:hAnsi="Arial" w:cs="Arial"/>
          <w:color w:val="000000"/>
          <w:sz w:val="22"/>
          <w:szCs w:val="22"/>
        </w:rPr>
        <w:t xml:space="preserve"> a bigger and grander scale</w:t>
      </w:r>
      <w:commentRangeEnd w:id="12"/>
      <w:r w:rsidR="00EF410B">
        <w:rPr>
          <w:rStyle w:val="CommentReference"/>
        </w:rPr>
        <w:commentReference w:id="12"/>
      </w:r>
      <w:r w:rsidRPr="00D94015">
        <w:rPr>
          <w:rFonts w:ascii="Arial" w:eastAsia="Times New Roman" w:hAnsi="Arial" w:cs="Arial"/>
          <w:color w:val="000000"/>
          <w:sz w:val="22"/>
          <w:szCs w:val="22"/>
        </w:rPr>
        <w:t>.</w:t>
      </w:r>
    </w:p>
    <w:p w14:paraId="19C4B24E" w14:textId="77777777" w:rsidR="00D94015" w:rsidRPr="00D94015" w:rsidRDefault="00D94015" w:rsidP="00D94015">
      <w:pPr>
        <w:rPr>
          <w:rFonts w:ascii="Times New Roman" w:eastAsia="Times New Roman" w:hAnsi="Times New Roman" w:cs="Times New Roman"/>
        </w:rPr>
      </w:pPr>
    </w:p>
    <w:p w14:paraId="37F1ADCE" w14:textId="77777777" w:rsidR="007F2ECA" w:rsidRDefault="007F2ECA"/>
    <w:sectPr w:rsidR="007F2ECA">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Johana Felicia" w:date="2022-11-25T18:29:00Z" w:initials="JF">
    <w:p w14:paraId="5775EC29" w14:textId="77777777" w:rsidR="00EF410B" w:rsidRDefault="00EF410B" w:rsidP="0075295D">
      <w:r>
        <w:rPr>
          <w:rStyle w:val="CommentReference"/>
        </w:rPr>
        <w:annotationRef/>
      </w:r>
      <w:r>
        <w:rPr>
          <w:sz w:val="20"/>
          <w:szCs w:val="20"/>
        </w:rPr>
        <w:t>Why did you decide to take on this project? How does it relate to your way of expressing yourself?</w:t>
      </w:r>
    </w:p>
  </w:comment>
  <w:comment w:id="12" w:author="Johana Felicia" w:date="2022-11-25T18:32:00Z" w:initials="JF">
    <w:p w14:paraId="30D7B3DE" w14:textId="77777777" w:rsidR="00EF410B" w:rsidRDefault="00EF410B" w:rsidP="00460AA6">
      <w:r>
        <w:rPr>
          <w:rStyle w:val="CommentReference"/>
        </w:rPr>
        <w:annotationRef/>
      </w:r>
      <w:r>
        <w:rPr>
          <w:sz w:val="20"/>
          <w:szCs w:val="20"/>
        </w:rPr>
        <w:t xml:space="preserve">What would this look like? Perhaps you could give an example.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75EC29" w15:done="0"/>
  <w15:commentEx w15:paraId="30D7B3D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B87FC" w16cex:dateUtc="2022-11-25T11:29:00Z"/>
  <w16cex:commentExtensible w16cex:durableId="272B88C8" w16cex:dateUtc="2022-11-25T11: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75EC29" w16cid:durableId="272B87FC"/>
  <w16cid:commentId w16cid:paraId="30D7B3DE" w16cid:durableId="272B88C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ana Felicia">
    <w15:presenceInfo w15:providerId="AD" w15:userId="S::c3409091@uon.edu.au::c7e92a38-0c61-4418-8c39-cafe751de2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015"/>
    <w:rsid w:val="00185506"/>
    <w:rsid w:val="0062459E"/>
    <w:rsid w:val="007F2ECA"/>
    <w:rsid w:val="00C3621F"/>
    <w:rsid w:val="00D94015"/>
    <w:rsid w:val="00EF410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6287DA64"/>
  <w15:chartTrackingRefBased/>
  <w15:docId w15:val="{768E8D44-DFD5-7943-AA22-6D7E4C573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94015"/>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401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94015"/>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C3621F"/>
  </w:style>
  <w:style w:type="character" w:styleId="CommentReference">
    <w:name w:val="annotation reference"/>
    <w:basedOn w:val="DefaultParagraphFont"/>
    <w:uiPriority w:val="99"/>
    <w:semiHidden/>
    <w:unhideWhenUsed/>
    <w:rsid w:val="00EF410B"/>
    <w:rPr>
      <w:sz w:val="16"/>
      <w:szCs w:val="16"/>
    </w:rPr>
  </w:style>
  <w:style w:type="paragraph" w:styleId="CommentText">
    <w:name w:val="annotation text"/>
    <w:basedOn w:val="Normal"/>
    <w:link w:val="CommentTextChar"/>
    <w:uiPriority w:val="99"/>
    <w:semiHidden/>
    <w:unhideWhenUsed/>
    <w:rsid w:val="00EF410B"/>
    <w:rPr>
      <w:sz w:val="20"/>
      <w:szCs w:val="20"/>
    </w:rPr>
  </w:style>
  <w:style w:type="character" w:customStyle="1" w:styleId="CommentTextChar">
    <w:name w:val="Comment Text Char"/>
    <w:basedOn w:val="DefaultParagraphFont"/>
    <w:link w:val="CommentText"/>
    <w:uiPriority w:val="99"/>
    <w:semiHidden/>
    <w:rsid w:val="00EF410B"/>
    <w:rPr>
      <w:sz w:val="20"/>
      <w:szCs w:val="20"/>
    </w:rPr>
  </w:style>
  <w:style w:type="paragraph" w:styleId="CommentSubject">
    <w:name w:val="annotation subject"/>
    <w:basedOn w:val="CommentText"/>
    <w:next w:val="CommentText"/>
    <w:link w:val="CommentSubjectChar"/>
    <w:uiPriority w:val="99"/>
    <w:semiHidden/>
    <w:unhideWhenUsed/>
    <w:rsid w:val="00EF410B"/>
    <w:rPr>
      <w:b/>
      <w:bCs/>
    </w:rPr>
  </w:style>
  <w:style w:type="character" w:customStyle="1" w:styleId="CommentSubjectChar">
    <w:name w:val="Comment Subject Char"/>
    <w:basedOn w:val="CommentTextChar"/>
    <w:link w:val="CommentSubject"/>
    <w:uiPriority w:val="99"/>
    <w:semiHidden/>
    <w:rsid w:val="00EF410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1628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344</Words>
  <Characters>1963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Johana Felicia</cp:lastModifiedBy>
  <cp:revision>2</cp:revision>
  <dcterms:created xsi:type="dcterms:W3CDTF">2022-11-23T10:56:00Z</dcterms:created>
  <dcterms:modified xsi:type="dcterms:W3CDTF">2022-11-25T11:32:00Z</dcterms:modified>
</cp:coreProperties>
</file>