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47F" w14:textId="5BC6D3F2" w:rsidR="008F729B" w:rsidRPr="008F729B" w:rsidRDefault="001F6098" w:rsidP="008F729B">
      <w:pPr>
        <w:rPr>
          <w:rFonts w:ascii="Times New Roman" w:eastAsia="Times New Roman" w:hAnsi="Times New Roman" w:cs="Times New Roman"/>
        </w:rPr>
      </w:pPr>
      <w:r w:rsidRPr="001F6098">
        <w:rPr>
          <w:rFonts w:ascii="Arial" w:eastAsia="Times New Roman" w:hAnsi="Arial" w:cs="Arial"/>
          <w:b/>
          <w:bCs/>
          <w:color w:val="000000"/>
        </w:rPr>
        <w:t xml:space="preserve">Prompt 1: Describe an example of your leadership experience in which you have positively influenced others, helped resolve disputes or contributed to group efforts over time.  </w:t>
      </w:r>
    </w:p>
    <w:p w14:paraId="0FFAA635" w14:textId="77777777" w:rsidR="001F6098" w:rsidRDefault="001F6098" w:rsidP="008F729B">
      <w:pPr>
        <w:rPr>
          <w:rFonts w:ascii="Arial" w:eastAsia="Times New Roman" w:hAnsi="Arial" w:cs="Arial"/>
          <w:color w:val="000000"/>
        </w:rPr>
      </w:pPr>
    </w:p>
    <w:p w14:paraId="29A017CB" w14:textId="3498BB4F" w:rsidR="005A75D8" w:rsidRPr="005A75D8" w:rsidDel="00436A00" w:rsidRDefault="00436A00" w:rsidP="005A75D8">
      <w:pPr>
        <w:jc w:val="both"/>
        <w:rPr>
          <w:del w:id="0" w:author="Chiara Situmorang" w:date="2022-11-26T20:45:00Z"/>
          <w:rFonts w:ascii="Times New Roman" w:eastAsia="Times New Roman" w:hAnsi="Times New Roman" w:cs="Times New Roman"/>
        </w:rPr>
      </w:pPr>
      <w:ins w:id="1" w:author="Chiara Situmorang" w:date="2022-11-26T20:45:00Z">
        <w:r>
          <w:rPr>
            <w:rFonts w:ascii="Arial" w:eastAsia="Times New Roman" w:hAnsi="Arial" w:cs="Arial"/>
            <w:color w:val="000000"/>
          </w:rPr>
          <w:t xml:space="preserve">In junior year, I </w:t>
        </w:r>
      </w:ins>
      <w:del w:id="2" w:author="Chiara Situmorang" w:date="2022-11-26T20:45:00Z">
        <w:r w:rsidR="005A75D8" w:rsidRPr="005A75D8" w:rsidDel="00436A00">
          <w:rPr>
            <w:rFonts w:ascii="Arial" w:eastAsia="Times New Roman" w:hAnsi="Arial" w:cs="Arial"/>
            <w:color w:val="000000"/>
          </w:rPr>
          <w:delText>“Join the Technovation Girls competition, work in teams to design a mobile app to solve a problem in your community”, uttered the zoom host. </w:delText>
        </w:r>
      </w:del>
    </w:p>
    <w:p w14:paraId="7DBD7E31" w14:textId="55996904" w:rsidR="005A75D8" w:rsidRPr="005A75D8" w:rsidDel="00436A00" w:rsidRDefault="005A75D8" w:rsidP="005A75D8">
      <w:pPr>
        <w:rPr>
          <w:del w:id="3" w:author="Chiara Situmorang" w:date="2022-11-26T20:45:00Z"/>
          <w:rFonts w:ascii="Times New Roman" w:eastAsia="Times New Roman" w:hAnsi="Times New Roman" w:cs="Times New Roman"/>
        </w:rPr>
      </w:pPr>
      <w:del w:id="4" w:author="Chiara Situmorang" w:date="2022-11-26T20:45:00Z">
        <w:r w:rsidRPr="005A75D8" w:rsidDel="00436A00">
          <w:rPr>
            <w:rFonts w:ascii="Times New Roman" w:eastAsia="Times New Roman" w:hAnsi="Times New Roman" w:cs="Times New Roman"/>
            <w:b/>
            <w:bCs/>
            <w:color w:val="000000"/>
          </w:rPr>
          <w:delText> </w:delText>
        </w:r>
      </w:del>
    </w:p>
    <w:p w14:paraId="699F0786" w14:textId="6090BFC4" w:rsidR="005A75D8" w:rsidRPr="005A75D8" w:rsidRDefault="00436A00" w:rsidP="005A75D8">
      <w:pPr>
        <w:jc w:val="both"/>
        <w:rPr>
          <w:rFonts w:ascii="Times New Roman" w:eastAsia="Times New Roman" w:hAnsi="Times New Roman" w:cs="Times New Roman"/>
        </w:rPr>
      </w:pPr>
      <w:ins w:id="5" w:author="Chiara Situmorang" w:date="2022-11-26T20:45:00Z">
        <w:r>
          <w:rPr>
            <w:rFonts w:ascii="Arial" w:eastAsia="Times New Roman" w:hAnsi="Arial" w:cs="Arial"/>
            <w:color w:val="000000"/>
          </w:rPr>
          <w:t>w</w:t>
        </w:r>
      </w:ins>
      <w:del w:id="6" w:author="Chiara Situmorang" w:date="2022-11-26T20:45:00Z">
        <w:r w:rsidR="005A75D8" w:rsidRPr="005A75D8" w:rsidDel="00436A00">
          <w:rPr>
            <w:rFonts w:ascii="Arial" w:eastAsia="Times New Roman" w:hAnsi="Arial" w:cs="Arial"/>
            <w:color w:val="000000"/>
          </w:rPr>
          <w:delText>W</w:delText>
        </w:r>
      </w:del>
      <w:r w:rsidR="005A75D8" w:rsidRPr="005A75D8">
        <w:rPr>
          <w:rFonts w:ascii="Arial" w:eastAsia="Times New Roman" w:hAnsi="Arial" w:cs="Arial"/>
          <w:color w:val="000000"/>
        </w:rPr>
        <w:t>ant</w:t>
      </w:r>
      <w:ins w:id="7" w:author="Chiara Situmorang" w:date="2022-11-26T20:45:00Z">
        <w:r>
          <w:rPr>
            <w:rFonts w:ascii="Arial" w:eastAsia="Times New Roman" w:hAnsi="Arial" w:cs="Arial"/>
            <w:color w:val="000000"/>
          </w:rPr>
          <w:t>ed</w:t>
        </w:r>
      </w:ins>
      <w:del w:id="8" w:author="Chiara Situmorang" w:date="2022-11-26T20:45:00Z">
        <w:r w:rsidR="005A75D8" w:rsidRPr="005A75D8" w:rsidDel="00436A00">
          <w:rPr>
            <w:rFonts w:ascii="Arial" w:eastAsia="Times New Roman" w:hAnsi="Arial" w:cs="Arial"/>
            <w:color w:val="000000"/>
          </w:rPr>
          <w:delText>ing</w:delText>
        </w:r>
      </w:del>
      <w:r w:rsidR="005A75D8" w:rsidRPr="005A75D8">
        <w:rPr>
          <w:rFonts w:ascii="Arial" w:eastAsia="Times New Roman" w:hAnsi="Arial" w:cs="Arial"/>
          <w:color w:val="000000"/>
        </w:rPr>
        <w:t xml:space="preserve"> to challenge myself</w:t>
      </w:r>
      <w:ins w:id="9" w:author="Chiara Situmorang" w:date="2022-11-26T20:45:00Z">
        <w:r>
          <w:rPr>
            <w:rFonts w:ascii="Arial" w:eastAsia="Times New Roman" w:hAnsi="Arial" w:cs="Arial"/>
            <w:color w:val="000000"/>
          </w:rPr>
          <w:t>,</w:t>
        </w:r>
      </w:ins>
      <w:r w:rsidR="005A75D8" w:rsidRPr="005A75D8">
        <w:rPr>
          <w:rFonts w:ascii="Arial" w:eastAsia="Times New Roman" w:hAnsi="Arial" w:cs="Arial"/>
          <w:color w:val="000000"/>
        </w:rPr>
        <w:t xml:space="preserve"> </w:t>
      </w:r>
      <w:del w:id="10" w:author="Chiara Situmorang" w:date="2022-11-26T20:45:00Z">
        <w:r w:rsidR="005A75D8" w:rsidRPr="005A75D8" w:rsidDel="00436A00">
          <w:rPr>
            <w:rFonts w:ascii="Arial" w:eastAsia="Times New Roman" w:hAnsi="Arial" w:cs="Arial"/>
            <w:color w:val="000000"/>
          </w:rPr>
          <w:delText xml:space="preserve">and </w:delText>
        </w:r>
      </w:del>
      <w:r w:rsidR="005A75D8" w:rsidRPr="005A75D8">
        <w:rPr>
          <w:rFonts w:ascii="Arial" w:eastAsia="Times New Roman" w:hAnsi="Arial" w:cs="Arial"/>
          <w:color w:val="000000"/>
        </w:rPr>
        <w:t>see</w:t>
      </w:r>
      <w:del w:id="11" w:author="Chiara Situmorang" w:date="2022-11-26T20:45:00Z">
        <w:r w:rsidR="005A75D8" w:rsidRPr="005A75D8" w:rsidDel="00436A00">
          <w:rPr>
            <w:rFonts w:ascii="Arial" w:eastAsia="Times New Roman" w:hAnsi="Arial" w:cs="Arial"/>
            <w:color w:val="000000"/>
          </w:rPr>
          <w:delText>ing</w:delText>
        </w:r>
      </w:del>
      <w:r w:rsidR="005A75D8" w:rsidRPr="005A75D8">
        <w:rPr>
          <w:rFonts w:ascii="Arial" w:eastAsia="Times New Roman" w:hAnsi="Arial" w:cs="Arial"/>
          <w:color w:val="000000"/>
        </w:rPr>
        <w:t xml:space="preserve"> where I st</w:t>
      </w:r>
      <w:ins w:id="12" w:author="Chiara Situmorang" w:date="2022-11-26T20:45:00Z">
        <w:r>
          <w:rPr>
            <w:rFonts w:ascii="Arial" w:eastAsia="Times New Roman" w:hAnsi="Arial" w:cs="Arial"/>
            <w:color w:val="000000"/>
          </w:rPr>
          <w:t>ood</w:t>
        </w:r>
      </w:ins>
      <w:del w:id="13" w:author="Chiara Situmorang" w:date="2022-11-26T20:45:00Z">
        <w:r w:rsidR="005A75D8" w:rsidRPr="005A75D8" w:rsidDel="00436A00">
          <w:rPr>
            <w:rFonts w:ascii="Arial" w:eastAsia="Times New Roman" w:hAnsi="Arial" w:cs="Arial"/>
            <w:color w:val="000000"/>
          </w:rPr>
          <w:delText>and</w:delText>
        </w:r>
      </w:del>
      <w:r w:rsidR="005A75D8" w:rsidRPr="005A75D8">
        <w:rPr>
          <w:rFonts w:ascii="Arial" w:eastAsia="Times New Roman" w:hAnsi="Arial" w:cs="Arial"/>
          <w:color w:val="000000"/>
        </w:rPr>
        <w:t xml:space="preserve"> with my </w:t>
      </w:r>
      <w:del w:id="14" w:author="Chiara Situmorang" w:date="2022-11-26T20:46:00Z">
        <w:r w:rsidR="005A75D8" w:rsidRPr="005A75D8" w:rsidDel="00436A00">
          <w:rPr>
            <w:rFonts w:ascii="Arial" w:eastAsia="Times New Roman" w:hAnsi="Arial" w:cs="Arial"/>
            <w:color w:val="000000"/>
          </w:rPr>
          <w:delText>current skill set</w:delText>
        </w:r>
      </w:del>
      <w:ins w:id="15" w:author="Chiara Situmorang" w:date="2022-11-26T20:46:00Z">
        <w:r>
          <w:rPr>
            <w:rFonts w:ascii="Arial" w:eastAsia="Times New Roman" w:hAnsi="Arial" w:cs="Arial"/>
            <w:color w:val="000000"/>
          </w:rPr>
          <w:t>knowledge</w:t>
        </w:r>
      </w:ins>
      <w:r w:rsidR="005A75D8" w:rsidRPr="005A75D8">
        <w:rPr>
          <w:rFonts w:ascii="Arial" w:eastAsia="Times New Roman" w:hAnsi="Arial" w:cs="Arial"/>
          <w:color w:val="000000"/>
        </w:rPr>
        <w:t xml:space="preserve"> of coding</w:t>
      </w:r>
      <w:ins w:id="16" w:author="Chiara Situmorang" w:date="2022-11-26T20:46:00Z">
        <w:r>
          <w:rPr>
            <w:rFonts w:ascii="Arial" w:eastAsia="Times New Roman" w:hAnsi="Arial" w:cs="Arial"/>
            <w:color w:val="000000"/>
          </w:rPr>
          <w:t>.</w:t>
        </w:r>
      </w:ins>
      <w:r w:rsidR="005A75D8" w:rsidRPr="005A75D8">
        <w:rPr>
          <w:rFonts w:ascii="Arial" w:eastAsia="Times New Roman" w:hAnsi="Arial" w:cs="Arial"/>
          <w:color w:val="000000"/>
        </w:rPr>
        <w:t xml:space="preserve"> </w:t>
      </w:r>
      <w:del w:id="17" w:author="Chiara Situmorang" w:date="2022-11-26T20:46:00Z">
        <w:r w:rsidR="005A75D8" w:rsidRPr="005A75D8" w:rsidDel="00436A00">
          <w:rPr>
            <w:rFonts w:ascii="Arial" w:eastAsia="Times New Roman" w:hAnsi="Arial" w:cs="Arial"/>
            <w:color w:val="000000"/>
          </w:rPr>
          <w:delText>which includes the basics of python and visual programming,</w:delText>
        </w:r>
      </w:del>
      <w:ins w:id="18" w:author="Chiara Situmorang" w:date="2022-11-26T20:46:00Z">
        <w:r>
          <w:rPr>
            <w:rFonts w:ascii="Arial" w:eastAsia="Times New Roman" w:hAnsi="Arial" w:cs="Arial"/>
            <w:color w:val="000000"/>
          </w:rPr>
          <w:t xml:space="preserve">Upon finding the </w:t>
        </w:r>
        <w:proofErr w:type="spellStart"/>
        <w:r>
          <w:rPr>
            <w:rFonts w:ascii="Arial" w:eastAsia="Times New Roman" w:hAnsi="Arial" w:cs="Arial"/>
            <w:color w:val="000000"/>
          </w:rPr>
          <w:t>Technovation</w:t>
        </w:r>
        <w:proofErr w:type="spellEnd"/>
        <w:r>
          <w:rPr>
            <w:rFonts w:ascii="Arial" w:eastAsia="Times New Roman" w:hAnsi="Arial" w:cs="Arial"/>
            <w:color w:val="000000"/>
          </w:rPr>
          <w:t xml:space="preserve"> Girls competition,</w:t>
        </w:r>
      </w:ins>
      <w:r w:rsidR="005A75D8" w:rsidRPr="005A75D8">
        <w:rPr>
          <w:rFonts w:ascii="Arial" w:eastAsia="Times New Roman" w:hAnsi="Arial" w:cs="Arial"/>
          <w:color w:val="000000"/>
        </w:rPr>
        <w:t xml:space="preserve"> I persuaded my best friends to join me. </w:t>
      </w:r>
      <w:del w:id="19" w:author="Chiara Situmorang" w:date="2022-11-26T20:46:00Z">
        <w:r w:rsidR="005A75D8" w:rsidRPr="005A75D8" w:rsidDel="00436A00">
          <w:rPr>
            <w:rFonts w:ascii="Arial" w:eastAsia="Times New Roman" w:hAnsi="Arial" w:cs="Arial"/>
            <w:color w:val="000000"/>
          </w:rPr>
          <w:delText xml:space="preserve">Being </w:delText>
        </w:r>
      </w:del>
      <w:ins w:id="20" w:author="Chiara Situmorang" w:date="2022-11-26T20:46:00Z">
        <w:r>
          <w:rPr>
            <w:rFonts w:ascii="Arial" w:eastAsia="Times New Roman" w:hAnsi="Arial" w:cs="Arial"/>
            <w:color w:val="000000"/>
          </w:rPr>
          <w:t>As</w:t>
        </w:r>
        <w:r w:rsidRPr="005A75D8">
          <w:rPr>
            <w:rFonts w:ascii="Arial" w:eastAsia="Times New Roman" w:hAnsi="Arial" w:cs="Arial"/>
            <w:color w:val="000000"/>
          </w:rPr>
          <w:t xml:space="preserve"> </w:t>
        </w:r>
      </w:ins>
      <w:r w:rsidR="005A75D8" w:rsidRPr="005A75D8">
        <w:rPr>
          <w:rFonts w:ascii="Arial" w:eastAsia="Times New Roman" w:hAnsi="Arial" w:cs="Arial"/>
          <w:color w:val="000000"/>
        </w:rPr>
        <w:t xml:space="preserve">one of the youngest participants in the </w:t>
      </w:r>
      <w:del w:id="21" w:author="Chiara Situmorang" w:date="2022-11-26T20:47:00Z">
        <w:r w:rsidR="005A75D8" w:rsidRPr="005A75D8" w:rsidDel="00436A00">
          <w:rPr>
            <w:rFonts w:ascii="Arial" w:eastAsia="Times New Roman" w:hAnsi="Arial" w:cs="Arial"/>
            <w:color w:val="000000"/>
          </w:rPr>
          <w:delText xml:space="preserve">Technovation Girls competition </w:delText>
        </w:r>
      </w:del>
      <w:r w:rsidR="005A75D8" w:rsidRPr="005A75D8">
        <w:rPr>
          <w:rFonts w:ascii="Arial" w:eastAsia="Times New Roman" w:hAnsi="Arial" w:cs="Arial"/>
          <w:color w:val="000000"/>
        </w:rPr>
        <w:t>senior division, my group lacked both coding and business knowledge</w:t>
      </w:r>
      <w:ins w:id="22" w:author="Chiara Situmorang" w:date="2022-11-26T21:22:00Z">
        <w:r w:rsidR="009C3297">
          <w:rPr>
            <w:rFonts w:ascii="Arial" w:eastAsia="Times New Roman" w:hAnsi="Arial" w:cs="Arial"/>
            <w:color w:val="000000"/>
          </w:rPr>
          <w:t>, but d</w:t>
        </w:r>
      </w:ins>
      <w:del w:id="23" w:author="Chiara Situmorang" w:date="2022-11-26T21:22:00Z">
        <w:r w:rsidR="005A75D8" w:rsidRPr="005A75D8" w:rsidDel="009C3297">
          <w:rPr>
            <w:rFonts w:ascii="Arial" w:eastAsia="Times New Roman" w:hAnsi="Arial" w:cs="Arial"/>
            <w:color w:val="000000"/>
          </w:rPr>
          <w:delText>. D</w:delText>
        </w:r>
      </w:del>
      <w:r w:rsidR="005A75D8" w:rsidRPr="005A75D8">
        <w:rPr>
          <w:rFonts w:ascii="Arial" w:eastAsia="Times New Roman" w:hAnsi="Arial" w:cs="Arial"/>
          <w:color w:val="000000"/>
        </w:rPr>
        <w:t xml:space="preserve">espite </w:t>
      </w:r>
      <w:del w:id="24" w:author="Chiara Situmorang" w:date="2022-11-26T20:58:00Z">
        <w:r w:rsidR="005A75D8" w:rsidRPr="005A75D8" w:rsidDel="00B851BA">
          <w:rPr>
            <w:rFonts w:ascii="Arial" w:eastAsia="Times New Roman" w:hAnsi="Arial" w:cs="Arial"/>
            <w:color w:val="000000"/>
          </w:rPr>
          <w:delText xml:space="preserve">the </w:delText>
        </w:r>
      </w:del>
      <w:del w:id="25" w:author="Chiara Situmorang" w:date="2022-11-26T21:22:00Z">
        <w:r w:rsidR="005A75D8" w:rsidRPr="005A75D8" w:rsidDel="009C3297">
          <w:rPr>
            <w:rFonts w:ascii="Arial" w:eastAsia="Times New Roman" w:hAnsi="Arial" w:cs="Arial"/>
            <w:color w:val="000000"/>
          </w:rPr>
          <w:delText xml:space="preserve">uncertainty </w:delText>
        </w:r>
      </w:del>
      <w:del w:id="26" w:author="Chiara Situmorang" w:date="2022-11-26T20:58:00Z">
        <w:r w:rsidR="005A75D8" w:rsidRPr="005A75D8" w:rsidDel="00B851BA">
          <w:rPr>
            <w:rFonts w:ascii="Arial" w:eastAsia="Times New Roman" w:hAnsi="Arial" w:cs="Arial"/>
            <w:color w:val="000000"/>
          </w:rPr>
          <w:delText xml:space="preserve">from </w:delText>
        </w:r>
      </w:del>
      <w:r w:rsidR="005A75D8" w:rsidRPr="005A75D8">
        <w:rPr>
          <w:rFonts w:ascii="Arial" w:eastAsia="Times New Roman" w:hAnsi="Arial" w:cs="Arial"/>
          <w:color w:val="000000"/>
        </w:rPr>
        <w:t xml:space="preserve">our lack of skills, I </w:t>
      </w:r>
      <w:del w:id="27" w:author="Chiara Situmorang" w:date="2022-11-26T20:47:00Z">
        <w:r w:rsidR="005A75D8" w:rsidRPr="005A75D8" w:rsidDel="00436A00">
          <w:rPr>
            <w:rFonts w:ascii="Arial" w:eastAsia="Times New Roman" w:hAnsi="Arial" w:cs="Arial"/>
            <w:color w:val="000000"/>
          </w:rPr>
          <w:delText>chose to not let this deter us and be more</w:delText>
        </w:r>
      </w:del>
      <w:ins w:id="28" w:author="Chiara Situmorang" w:date="2022-11-26T20:47:00Z">
        <w:r>
          <w:rPr>
            <w:rFonts w:ascii="Arial" w:eastAsia="Times New Roman" w:hAnsi="Arial" w:cs="Arial"/>
            <w:color w:val="000000"/>
          </w:rPr>
          <w:t>was</w:t>
        </w:r>
      </w:ins>
      <w:r w:rsidR="005A75D8" w:rsidRPr="005A75D8">
        <w:rPr>
          <w:rFonts w:ascii="Arial" w:eastAsia="Times New Roman" w:hAnsi="Arial" w:cs="Arial"/>
          <w:color w:val="000000"/>
        </w:rPr>
        <w:t xml:space="preserve"> optimistic</w:t>
      </w:r>
      <w:ins w:id="29" w:author="Chiara Situmorang" w:date="2022-11-26T20:47:00Z">
        <w:r>
          <w:rPr>
            <w:rFonts w:ascii="Arial" w:eastAsia="Times New Roman" w:hAnsi="Arial" w:cs="Arial"/>
            <w:color w:val="000000"/>
          </w:rPr>
          <w:t xml:space="preserve"> about our ability to learn and adapt to what was expected of us</w:t>
        </w:r>
      </w:ins>
      <w:r w:rsidR="005A75D8" w:rsidRPr="005A75D8">
        <w:rPr>
          <w:rFonts w:ascii="Arial" w:eastAsia="Times New Roman" w:hAnsi="Arial" w:cs="Arial"/>
          <w:color w:val="000000"/>
        </w:rPr>
        <w:t>. </w:t>
      </w:r>
    </w:p>
    <w:p w14:paraId="14F084E9" w14:textId="77777777" w:rsidR="005A75D8" w:rsidRPr="005A75D8" w:rsidRDefault="005A75D8" w:rsidP="005A75D8">
      <w:pPr>
        <w:rPr>
          <w:rFonts w:ascii="Times New Roman" w:eastAsia="Times New Roman" w:hAnsi="Times New Roman" w:cs="Times New Roman"/>
        </w:rPr>
      </w:pPr>
    </w:p>
    <w:p w14:paraId="6A27A154" w14:textId="58DAAFD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 xml:space="preserve">First, </w:t>
      </w:r>
      <w:ins w:id="30" w:author="Chiara Situmorang" w:date="2022-11-26T20:48:00Z">
        <w:r w:rsidR="00436A00">
          <w:rPr>
            <w:rFonts w:ascii="Arial" w:eastAsia="Times New Roman" w:hAnsi="Arial" w:cs="Arial"/>
            <w:color w:val="000000"/>
          </w:rPr>
          <w:t>to find the problem we wanted to</w:t>
        </w:r>
      </w:ins>
      <w:ins w:id="31" w:author="Chiara Situmorang" w:date="2022-11-26T20:49:00Z">
        <w:r w:rsidR="00436A00">
          <w:rPr>
            <w:rFonts w:ascii="Arial" w:eastAsia="Times New Roman" w:hAnsi="Arial" w:cs="Arial"/>
            <w:color w:val="000000"/>
          </w:rPr>
          <w:t xml:space="preserve"> tackle, </w:t>
        </w:r>
      </w:ins>
      <w:r w:rsidRPr="005A75D8">
        <w:rPr>
          <w:rFonts w:ascii="Arial" w:eastAsia="Times New Roman" w:hAnsi="Arial" w:cs="Arial"/>
          <w:color w:val="000000"/>
        </w:rPr>
        <w:t xml:space="preserve">I initiated discussions </w:t>
      </w:r>
      <w:del w:id="32" w:author="Chiara Situmorang" w:date="2022-11-26T20:49:00Z">
        <w:r w:rsidRPr="005A75D8" w:rsidDel="00436A00">
          <w:rPr>
            <w:rFonts w:ascii="Arial" w:eastAsia="Times New Roman" w:hAnsi="Arial" w:cs="Arial"/>
            <w:color w:val="000000"/>
          </w:rPr>
          <w:delText xml:space="preserve">about </w:delText>
        </w:r>
      </w:del>
      <w:ins w:id="33" w:author="Chiara Situmorang" w:date="2022-11-26T20:49:00Z">
        <w:r w:rsidR="00436A00">
          <w:rPr>
            <w:rFonts w:ascii="Arial" w:eastAsia="Times New Roman" w:hAnsi="Arial" w:cs="Arial"/>
            <w:color w:val="000000"/>
          </w:rPr>
          <w:t>on</w:t>
        </w:r>
        <w:r w:rsidR="00436A00" w:rsidRPr="005A75D8">
          <w:rPr>
            <w:rFonts w:ascii="Arial" w:eastAsia="Times New Roman" w:hAnsi="Arial" w:cs="Arial"/>
            <w:color w:val="000000"/>
          </w:rPr>
          <w:t xml:space="preserve"> </w:t>
        </w:r>
      </w:ins>
      <w:r w:rsidRPr="005A75D8">
        <w:rPr>
          <w:rFonts w:ascii="Arial" w:eastAsia="Times New Roman" w:hAnsi="Arial" w:cs="Arial"/>
          <w:color w:val="000000"/>
        </w:rPr>
        <w:t>potential problems and solutions</w:t>
      </w:r>
      <w:ins w:id="34" w:author="Chiara Situmorang" w:date="2022-11-26T20:49:00Z">
        <w:r w:rsidR="00436A00">
          <w:rPr>
            <w:rFonts w:ascii="Arial" w:eastAsia="Times New Roman" w:hAnsi="Arial" w:cs="Arial"/>
            <w:color w:val="000000"/>
          </w:rPr>
          <w:t>.</w:t>
        </w:r>
      </w:ins>
      <w:del w:id="35" w:author="Chiara Situmorang" w:date="2022-11-26T20:49:00Z">
        <w:r w:rsidRPr="005A75D8" w:rsidDel="00436A00">
          <w:rPr>
            <w:rFonts w:ascii="Arial" w:eastAsia="Times New Roman" w:hAnsi="Arial" w:cs="Arial"/>
            <w:color w:val="000000"/>
          </w:rPr>
          <w:delText>,</w:delText>
        </w:r>
      </w:del>
      <w:r w:rsidRPr="005A75D8">
        <w:rPr>
          <w:rFonts w:ascii="Arial" w:eastAsia="Times New Roman" w:hAnsi="Arial" w:cs="Arial"/>
          <w:color w:val="000000"/>
        </w:rPr>
        <w:t xml:space="preserve"> </w:t>
      </w:r>
      <w:ins w:id="36" w:author="Chiara Situmorang" w:date="2022-11-26T20:49:00Z">
        <w:r w:rsidR="00436A00">
          <w:rPr>
            <w:rFonts w:ascii="Arial" w:eastAsia="Times New Roman" w:hAnsi="Arial" w:cs="Arial"/>
            <w:color w:val="000000"/>
          </w:rPr>
          <w:t>A</w:t>
        </w:r>
      </w:ins>
      <w:del w:id="37" w:author="Chiara Situmorang" w:date="2022-11-26T20:49:00Z">
        <w:r w:rsidRPr="005A75D8" w:rsidDel="00436A00">
          <w:rPr>
            <w:rFonts w:ascii="Arial" w:eastAsia="Times New Roman" w:hAnsi="Arial" w:cs="Arial"/>
            <w:color w:val="000000"/>
          </w:rPr>
          <w:delText>and a</w:delText>
        </w:r>
      </w:del>
      <w:r w:rsidRPr="005A75D8">
        <w:rPr>
          <w:rFonts w:ascii="Arial" w:eastAsia="Times New Roman" w:hAnsi="Arial" w:cs="Arial"/>
          <w:color w:val="000000"/>
        </w:rPr>
        <w:t xml:space="preserve">fter extensive research, we </w:t>
      </w:r>
      <w:del w:id="38" w:author="Chiara Situmorang" w:date="2022-11-26T20:49:00Z">
        <w:r w:rsidRPr="005A75D8" w:rsidDel="00436A00">
          <w:rPr>
            <w:rFonts w:ascii="Arial" w:eastAsia="Times New Roman" w:hAnsi="Arial" w:cs="Arial"/>
            <w:color w:val="000000"/>
          </w:rPr>
          <w:delText>took upon</w:delText>
        </w:r>
      </w:del>
      <w:ins w:id="39" w:author="Chiara Situmorang" w:date="2022-11-26T20:49:00Z">
        <w:r w:rsidR="00436A00">
          <w:rPr>
            <w:rFonts w:ascii="Arial" w:eastAsia="Times New Roman" w:hAnsi="Arial" w:cs="Arial"/>
            <w:color w:val="000000"/>
          </w:rPr>
          <w:t>decided on</w:t>
        </w:r>
      </w:ins>
      <w:r w:rsidRPr="005A75D8">
        <w:rPr>
          <w:rFonts w:ascii="Arial" w:eastAsia="Times New Roman" w:hAnsi="Arial" w:cs="Arial"/>
          <w:color w:val="000000"/>
        </w:rPr>
        <w:t xml:space="preserve"> </w:t>
      </w:r>
      <w:del w:id="40" w:author="Chiara Situmorang" w:date="2022-11-26T21:01:00Z">
        <w:r w:rsidRPr="005A75D8" w:rsidDel="00B851BA">
          <w:rPr>
            <w:rFonts w:ascii="Arial" w:eastAsia="Times New Roman" w:hAnsi="Arial" w:cs="Arial"/>
            <w:color w:val="000000"/>
          </w:rPr>
          <w:delText>water issues</w:delText>
        </w:r>
      </w:del>
      <w:del w:id="41" w:author="Chiara Situmorang" w:date="2022-11-26T20:49:00Z">
        <w:r w:rsidRPr="005A75D8" w:rsidDel="00436A00">
          <w:rPr>
            <w:rFonts w:ascii="Arial" w:eastAsia="Times New Roman" w:hAnsi="Arial" w:cs="Arial"/>
            <w:color w:val="000000"/>
          </w:rPr>
          <w:delText>.</w:delText>
        </w:r>
      </w:del>
      <w:del w:id="42" w:author="Chiara Situmorang" w:date="2022-11-26T21:01:00Z">
        <w:r w:rsidRPr="005A75D8" w:rsidDel="00B851BA">
          <w:rPr>
            <w:rFonts w:ascii="Arial" w:eastAsia="Times New Roman" w:hAnsi="Arial" w:cs="Arial"/>
            <w:color w:val="000000"/>
          </w:rPr>
          <w:delText xml:space="preserve"> </w:delText>
        </w:r>
      </w:del>
      <w:del w:id="43" w:author="Chiara Situmorang" w:date="2022-11-26T20:49:00Z">
        <w:r w:rsidRPr="005A75D8" w:rsidDel="00436A00">
          <w:rPr>
            <w:rFonts w:ascii="Arial" w:eastAsia="Times New Roman" w:hAnsi="Arial" w:cs="Arial"/>
            <w:color w:val="000000"/>
          </w:rPr>
          <w:delText xml:space="preserve">The reason was </w:delText>
        </w:r>
      </w:del>
      <w:del w:id="44" w:author="Chiara Situmorang" w:date="2022-11-26T21:01:00Z">
        <w:r w:rsidRPr="005A75D8" w:rsidDel="00B851BA">
          <w:rPr>
            <w:rFonts w:ascii="Arial" w:eastAsia="Times New Roman" w:hAnsi="Arial" w:cs="Arial"/>
            <w:color w:val="000000"/>
          </w:rPr>
          <w:delText xml:space="preserve">the alarming statistics </w:delText>
        </w:r>
      </w:del>
      <w:del w:id="45" w:author="Chiara Situmorang" w:date="2022-11-26T20:49:00Z">
        <w:r w:rsidRPr="005A75D8" w:rsidDel="00436A00">
          <w:rPr>
            <w:rFonts w:ascii="Arial" w:eastAsia="Times New Roman" w:hAnsi="Arial" w:cs="Arial"/>
            <w:color w:val="000000"/>
          </w:rPr>
          <w:delText>about the</w:delText>
        </w:r>
      </w:del>
      <w:del w:id="46" w:author="Chiara Situmorang" w:date="2022-11-26T21:01:00Z">
        <w:r w:rsidRPr="005A75D8" w:rsidDel="00B851BA">
          <w:rPr>
            <w:rFonts w:ascii="Arial" w:eastAsia="Times New Roman" w:hAnsi="Arial" w:cs="Arial"/>
            <w:color w:val="000000"/>
          </w:rPr>
          <w:delText xml:space="preserve"> urgency of this issue that were widely publicised in the news</w:delText>
        </w:r>
      </w:del>
      <w:ins w:id="47" w:author="Chiara Situmorang" w:date="2022-11-26T21:01:00Z">
        <w:r w:rsidR="00B851BA">
          <w:rPr>
            <w:rFonts w:ascii="Arial" w:eastAsia="Times New Roman" w:hAnsi="Arial" w:cs="Arial"/>
            <w:color w:val="000000"/>
          </w:rPr>
          <w:t xml:space="preserve">the issue of water </w:t>
        </w:r>
        <w:r w:rsidR="00B851BA" w:rsidRPr="00B851BA">
          <w:rPr>
            <w:rFonts w:ascii="Arial" w:eastAsia="Times New Roman" w:hAnsi="Arial" w:cs="Arial"/>
            <w:color w:val="000000"/>
            <w:highlight w:val="yellow"/>
            <w:rPrChange w:id="48" w:author="Chiara Situmorang" w:date="2022-11-26T21:01:00Z">
              <w:rPr>
                <w:rFonts w:ascii="Arial" w:eastAsia="Times New Roman" w:hAnsi="Arial" w:cs="Arial"/>
                <w:color w:val="000000"/>
              </w:rPr>
            </w:rPrChange>
          </w:rPr>
          <w:t>…</w:t>
        </w:r>
        <w:r w:rsidR="00B851BA">
          <w:rPr>
            <w:rFonts w:ascii="Arial" w:eastAsia="Times New Roman" w:hAnsi="Arial" w:cs="Arial"/>
            <w:color w:val="000000"/>
          </w:rPr>
          <w:t xml:space="preserve">, and proposed an app to </w:t>
        </w:r>
        <w:r w:rsidR="00B851BA" w:rsidRPr="00B851BA">
          <w:rPr>
            <w:rFonts w:ascii="Arial" w:eastAsia="Times New Roman" w:hAnsi="Arial" w:cs="Arial"/>
            <w:color w:val="000000"/>
            <w:highlight w:val="yellow"/>
            <w:rPrChange w:id="49" w:author="Chiara Situmorang" w:date="2022-11-26T21:01:00Z">
              <w:rPr>
                <w:rFonts w:ascii="Arial" w:eastAsia="Times New Roman" w:hAnsi="Arial" w:cs="Arial"/>
                <w:color w:val="000000"/>
              </w:rPr>
            </w:rPrChange>
          </w:rPr>
          <w:t>…</w:t>
        </w:r>
      </w:ins>
      <w:r w:rsidRPr="005A75D8">
        <w:rPr>
          <w:rFonts w:ascii="Arial" w:eastAsia="Times New Roman" w:hAnsi="Arial" w:cs="Arial"/>
          <w:color w:val="000000"/>
        </w:rPr>
        <w:t xml:space="preserve">. In order to guide the designs of </w:t>
      </w:r>
      <w:ins w:id="50" w:author="Chiara Situmorang" w:date="2022-11-26T20:50:00Z">
        <w:r w:rsidR="00436A00">
          <w:rPr>
            <w:rFonts w:ascii="Arial" w:eastAsia="Times New Roman" w:hAnsi="Arial" w:cs="Arial"/>
            <w:color w:val="000000"/>
          </w:rPr>
          <w:t>our</w:t>
        </w:r>
      </w:ins>
      <w:del w:id="51" w:author="Chiara Situmorang" w:date="2022-11-26T20:50:00Z">
        <w:r w:rsidRPr="005A75D8" w:rsidDel="00436A00">
          <w:rPr>
            <w:rFonts w:ascii="Arial" w:eastAsia="Times New Roman" w:hAnsi="Arial" w:cs="Arial"/>
            <w:color w:val="000000"/>
          </w:rPr>
          <w:delText>the</w:delText>
        </w:r>
      </w:del>
      <w:r w:rsidRPr="005A75D8">
        <w:rPr>
          <w:rFonts w:ascii="Arial" w:eastAsia="Times New Roman" w:hAnsi="Arial" w:cs="Arial"/>
          <w:color w:val="000000"/>
        </w:rPr>
        <w:t xml:space="preserve"> app</w:t>
      </w:r>
      <w:ins w:id="52" w:author="Chiara Situmorang" w:date="2022-11-26T20:50:00Z">
        <w:r w:rsidR="00436A00">
          <w:rPr>
            <w:rFonts w:ascii="Arial" w:eastAsia="Times New Roman" w:hAnsi="Arial" w:cs="Arial"/>
            <w:color w:val="000000"/>
          </w:rPr>
          <w:t xml:space="preserve"> solution</w:t>
        </w:r>
      </w:ins>
      <w:r w:rsidRPr="005A75D8">
        <w:rPr>
          <w:rFonts w:ascii="Arial" w:eastAsia="Times New Roman" w:hAnsi="Arial" w:cs="Arial"/>
          <w:color w:val="000000"/>
        </w:rPr>
        <w:t xml:space="preserve">, I </w:t>
      </w:r>
      <w:del w:id="53" w:author="Chiara Situmorang" w:date="2022-11-26T20:50:00Z">
        <w:r w:rsidRPr="005A75D8" w:rsidDel="00436A00">
          <w:rPr>
            <w:rFonts w:ascii="Arial" w:eastAsia="Times New Roman" w:hAnsi="Arial" w:cs="Arial"/>
            <w:color w:val="000000"/>
          </w:rPr>
          <w:delText xml:space="preserve">initiated the </w:delText>
        </w:r>
      </w:del>
      <w:r w:rsidRPr="005A75D8">
        <w:rPr>
          <w:rFonts w:ascii="Arial" w:eastAsia="Times New Roman" w:hAnsi="Arial" w:cs="Arial"/>
          <w:color w:val="000000"/>
        </w:rPr>
        <w:t>develo</w:t>
      </w:r>
      <w:ins w:id="54" w:author="Chiara Situmorang" w:date="2022-11-26T20:50:00Z">
        <w:r w:rsidR="00436A00">
          <w:rPr>
            <w:rFonts w:ascii="Arial" w:eastAsia="Times New Roman" w:hAnsi="Arial" w:cs="Arial"/>
            <w:color w:val="000000"/>
          </w:rPr>
          <w:t>ped</w:t>
        </w:r>
      </w:ins>
      <w:del w:id="55" w:author="Chiara Situmorang" w:date="2022-11-26T20:50:00Z">
        <w:r w:rsidRPr="005A75D8" w:rsidDel="00436A00">
          <w:rPr>
            <w:rFonts w:ascii="Arial" w:eastAsia="Times New Roman" w:hAnsi="Arial" w:cs="Arial"/>
            <w:color w:val="000000"/>
          </w:rPr>
          <w:delText>pment of</w:delText>
        </w:r>
      </w:del>
      <w:r w:rsidRPr="005A75D8">
        <w:rPr>
          <w:rFonts w:ascii="Arial" w:eastAsia="Times New Roman" w:hAnsi="Arial" w:cs="Arial"/>
          <w:color w:val="000000"/>
        </w:rPr>
        <w:t xml:space="preserve"> a paper prototype to set clear expectations for the outcome.</w:t>
      </w:r>
    </w:p>
    <w:p w14:paraId="0D6506AF" w14:textId="77777777" w:rsidR="005A75D8" w:rsidRPr="005A75D8" w:rsidRDefault="005A75D8" w:rsidP="005A75D8">
      <w:pPr>
        <w:rPr>
          <w:rFonts w:ascii="Times New Roman" w:eastAsia="Times New Roman" w:hAnsi="Times New Roman" w:cs="Times New Roman"/>
        </w:rPr>
      </w:pPr>
    </w:p>
    <w:p w14:paraId="77BE2204" w14:textId="14694DC8" w:rsidR="005A75D8" w:rsidRPr="005A75D8" w:rsidRDefault="005A75D8" w:rsidP="005A75D8">
      <w:pPr>
        <w:rPr>
          <w:rFonts w:ascii="Times New Roman" w:eastAsia="Times New Roman" w:hAnsi="Times New Roman" w:cs="Times New Roman"/>
        </w:rPr>
      </w:pPr>
      <w:r w:rsidRPr="005A75D8">
        <w:rPr>
          <w:rFonts w:ascii="Arial" w:eastAsia="Times New Roman" w:hAnsi="Arial" w:cs="Arial"/>
          <w:color w:val="000000"/>
        </w:rPr>
        <w:t xml:space="preserve">However, after a few group sessions, </w:t>
      </w:r>
      <w:ins w:id="56" w:author="Chiara Situmorang" w:date="2022-11-26T20:50:00Z">
        <w:r w:rsidR="00436A00">
          <w:rPr>
            <w:rFonts w:ascii="Arial" w:eastAsia="Times New Roman" w:hAnsi="Arial" w:cs="Arial"/>
            <w:color w:val="000000"/>
          </w:rPr>
          <w:t>i</w:t>
        </w:r>
      </w:ins>
      <w:ins w:id="57" w:author="Chiara Situmorang" w:date="2022-11-26T20:51:00Z">
        <w:r w:rsidR="00436A00">
          <w:rPr>
            <w:rFonts w:ascii="Arial" w:eastAsia="Times New Roman" w:hAnsi="Arial" w:cs="Arial"/>
            <w:color w:val="000000"/>
          </w:rPr>
          <w:t>t felt like</w:t>
        </w:r>
      </w:ins>
      <w:del w:id="58" w:author="Chiara Situmorang" w:date="2022-11-26T20:50:00Z">
        <w:r w:rsidRPr="005A75D8" w:rsidDel="00436A00">
          <w:rPr>
            <w:rFonts w:ascii="Arial" w:eastAsia="Times New Roman" w:hAnsi="Arial" w:cs="Arial"/>
            <w:color w:val="000000"/>
          </w:rPr>
          <w:delText xml:space="preserve">I came to the conclusion </w:delText>
        </w:r>
      </w:del>
      <w:del w:id="59" w:author="Chiara Situmorang" w:date="2022-11-26T20:51:00Z">
        <w:r w:rsidRPr="005A75D8" w:rsidDel="00436A00">
          <w:rPr>
            <w:rFonts w:ascii="Arial" w:eastAsia="Times New Roman" w:hAnsi="Arial" w:cs="Arial"/>
            <w:color w:val="000000"/>
          </w:rPr>
          <w:delText>that</w:delText>
        </w:r>
      </w:del>
      <w:r w:rsidRPr="005A75D8">
        <w:rPr>
          <w:rFonts w:ascii="Arial" w:eastAsia="Times New Roman" w:hAnsi="Arial" w:cs="Arial"/>
          <w:color w:val="000000"/>
        </w:rPr>
        <w:t xml:space="preserve"> our </w:t>
      </w:r>
      <w:commentRangeStart w:id="60"/>
      <w:r w:rsidRPr="005A75D8">
        <w:rPr>
          <w:rFonts w:ascii="Arial" w:eastAsia="Times New Roman" w:hAnsi="Arial" w:cs="Arial"/>
          <w:color w:val="000000"/>
        </w:rPr>
        <w:t>work ethic was ineffective</w:t>
      </w:r>
      <w:ins w:id="61" w:author="Chiara Situmorang" w:date="2022-11-26T20:51:00Z">
        <w:r w:rsidR="00436A00">
          <w:rPr>
            <w:rFonts w:ascii="Arial" w:eastAsia="Times New Roman" w:hAnsi="Arial" w:cs="Arial"/>
            <w:color w:val="000000"/>
          </w:rPr>
          <w:t>,</w:t>
        </w:r>
      </w:ins>
      <w:r w:rsidRPr="005A75D8">
        <w:rPr>
          <w:rFonts w:ascii="Arial" w:eastAsia="Times New Roman" w:hAnsi="Arial" w:cs="Arial"/>
          <w:color w:val="000000"/>
        </w:rPr>
        <w:t xml:space="preserve"> </w:t>
      </w:r>
      <w:commentRangeEnd w:id="60"/>
      <w:r w:rsidR="00436A00">
        <w:rPr>
          <w:rStyle w:val="CommentReference"/>
        </w:rPr>
        <w:commentReference w:id="60"/>
      </w:r>
      <w:r w:rsidRPr="005A75D8">
        <w:rPr>
          <w:rFonts w:ascii="Arial" w:eastAsia="Times New Roman" w:hAnsi="Arial" w:cs="Arial"/>
          <w:color w:val="000000"/>
        </w:rPr>
        <w:t xml:space="preserve">because the deadline was drawing near and we were getting nothing done. </w:t>
      </w:r>
      <w:commentRangeStart w:id="62"/>
      <w:r w:rsidRPr="005A75D8">
        <w:rPr>
          <w:rFonts w:ascii="Arial" w:eastAsia="Times New Roman" w:hAnsi="Arial" w:cs="Arial"/>
          <w:color w:val="000000"/>
        </w:rPr>
        <w:t>Therefore, I delegated tasks into the app development and business team. As me and Felicia took computer science classes, the coding part became our main responsibility. As Nicole’s particularly good at finance and Teresa has a solid writing background, the business plan became their main responsibility.</w:t>
      </w:r>
      <w:commentRangeEnd w:id="62"/>
      <w:r w:rsidR="00B851BA">
        <w:rPr>
          <w:rStyle w:val="CommentReference"/>
        </w:rPr>
        <w:commentReference w:id="62"/>
      </w:r>
    </w:p>
    <w:p w14:paraId="542BE75E" w14:textId="77777777" w:rsidR="005A75D8" w:rsidRPr="005A75D8" w:rsidRDefault="005A75D8" w:rsidP="005A75D8">
      <w:pPr>
        <w:rPr>
          <w:rFonts w:ascii="Times New Roman" w:eastAsia="Times New Roman" w:hAnsi="Times New Roman" w:cs="Times New Roman"/>
        </w:rPr>
      </w:pPr>
    </w:p>
    <w:p w14:paraId="3357DAFD" w14:textId="46B44FFF" w:rsidR="005A75D8" w:rsidRPr="005A75D8" w:rsidDel="00436A00" w:rsidRDefault="005A75D8" w:rsidP="005A75D8">
      <w:pPr>
        <w:jc w:val="both"/>
        <w:rPr>
          <w:del w:id="63" w:author="Chiara Situmorang" w:date="2022-11-26T20:52:00Z"/>
          <w:rFonts w:ascii="Times New Roman" w:eastAsia="Times New Roman" w:hAnsi="Times New Roman" w:cs="Times New Roman"/>
        </w:rPr>
      </w:pPr>
      <w:del w:id="64" w:author="Chiara Situmorang" w:date="2022-11-26T20:52:00Z">
        <w:r w:rsidRPr="005A75D8" w:rsidDel="00436A00">
          <w:rPr>
            <w:rFonts w:ascii="Arial" w:eastAsia="Times New Roman" w:hAnsi="Arial" w:cs="Arial"/>
            <w:color w:val="000000"/>
          </w:rPr>
          <w:delText xml:space="preserve">Frequently, </w:delText>
        </w:r>
      </w:del>
      <w:r w:rsidRPr="005A75D8">
        <w:rPr>
          <w:rFonts w:ascii="Arial" w:eastAsia="Times New Roman" w:hAnsi="Arial" w:cs="Arial"/>
          <w:color w:val="000000"/>
        </w:rPr>
        <w:t xml:space="preserve">I would </w:t>
      </w:r>
      <w:del w:id="65" w:author="Chiara Situmorang" w:date="2022-11-26T20:52:00Z">
        <w:r w:rsidRPr="005A75D8" w:rsidDel="00436A00">
          <w:rPr>
            <w:rFonts w:ascii="Arial" w:eastAsia="Times New Roman" w:hAnsi="Arial" w:cs="Arial"/>
            <w:color w:val="000000"/>
          </w:rPr>
          <w:delText xml:space="preserve">also </w:delText>
        </w:r>
      </w:del>
      <w:r w:rsidRPr="005A75D8">
        <w:rPr>
          <w:rFonts w:ascii="Arial" w:eastAsia="Times New Roman" w:hAnsi="Arial" w:cs="Arial"/>
          <w:color w:val="000000"/>
        </w:rPr>
        <w:t>hype our group chat to ensure effective communication while monitoring</w:t>
      </w:r>
      <w:del w:id="66" w:author="Chiara Situmorang" w:date="2022-11-26T20:58:00Z">
        <w:r w:rsidRPr="005A75D8" w:rsidDel="00B851BA">
          <w:rPr>
            <w:rFonts w:ascii="Arial" w:eastAsia="Times New Roman" w:hAnsi="Arial" w:cs="Arial"/>
            <w:color w:val="000000"/>
          </w:rPr>
          <w:delText xml:space="preserve"> the</w:delText>
        </w:r>
      </w:del>
      <w:r w:rsidRPr="005A75D8">
        <w:rPr>
          <w:rFonts w:ascii="Arial" w:eastAsia="Times New Roman" w:hAnsi="Arial" w:cs="Arial"/>
          <w:color w:val="000000"/>
        </w:rPr>
        <w:t xml:space="preserve"> progress</w:t>
      </w:r>
      <w:ins w:id="67" w:author="Chiara Situmorang" w:date="2022-11-26T20:52:00Z">
        <w:r w:rsidR="00436A00">
          <w:rPr>
            <w:rFonts w:ascii="Arial" w:eastAsia="Times New Roman" w:hAnsi="Arial" w:cs="Arial"/>
            <w:color w:val="000000"/>
          </w:rPr>
          <w:t>,</w:t>
        </w:r>
      </w:ins>
      <w:del w:id="68" w:author="Chiara Situmorang" w:date="2022-11-26T20:52:00Z">
        <w:r w:rsidRPr="005A75D8" w:rsidDel="00436A00">
          <w:rPr>
            <w:rFonts w:ascii="Arial" w:eastAsia="Times New Roman" w:hAnsi="Arial" w:cs="Arial"/>
            <w:color w:val="000000"/>
          </w:rPr>
          <w:delText>. I also</w:delText>
        </w:r>
      </w:del>
      <w:r w:rsidRPr="005A75D8">
        <w:rPr>
          <w:rFonts w:ascii="Arial" w:eastAsia="Times New Roman" w:hAnsi="Arial" w:cs="Arial"/>
          <w:color w:val="000000"/>
        </w:rPr>
        <w:t xml:space="preserve"> offer</w:t>
      </w:r>
      <w:ins w:id="69" w:author="Chiara Situmorang" w:date="2022-11-26T20:52:00Z">
        <w:r w:rsidR="00436A00">
          <w:rPr>
            <w:rFonts w:ascii="Arial" w:eastAsia="Times New Roman" w:hAnsi="Arial" w:cs="Arial"/>
            <w:color w:val="000000"/>
          </w:rPr>
          <w:t>ing</w:t>
        </w:r>
      </w:ins>
      <w:del w:id="70" w:author="Chiara Situmorang" w:date="2022-11-26T20:52:00Z">
        <w:r w:rsidRPr="005A75D8" w:rsidDel="00436A00">
          <w:rPr>
            <w:rFonts w:ascii="Arial" w:eastAsia="Times New Roman" w:hAnsi="Arial" w:cs="Arial"/>
            <w:color w:val="000000"/>
          </w:rPr>
          <w:delText>ed</w:delText>
        </w:r>
      </w:del>
      <w:r w:rsidRPr="005A75D8">
        <w:rPr>
          <w:rFonts w:ascii="Arial" w:eastAsia="Times New Roman" w:hAnsi="Arial" w:cs="Arial"/>
          <w:color w:val="000000"/>
        </w:rPr>
        <w:t xml:space="preserve"> help </w:t>
      </w:r>
      <w:del w:id="71" w:author="Chiara Situmorang" w:date="2022-11-26T20:52:00Z">
        <w:r w:rsidRPr="005A75D8" w:rsidDel="00436A00">
          <w:rPr>
            <w:rFonts w:ascii="Arial" w:eastAsia="Times New Roman" w:hAnsi="Arial" w:cs="Arial"/>
            <w:color w:val="000000"/>
          </w:rPr>
          <w:delText xml:space="preserve">to my teammates </w:delText>
        </w:r>
      </w:del>
      <w:r w:rsidRPr="005A75D8">
        <w:rPr>
          <w:rFonts w:ascii="Arial" w:eastAsia="Times New Roman" w:hAnsi="Arial" w:cs="Arial"/>
          <w:color w:val="000000"/>
        </w:rPr>
        <w:t>and urg</w:t>
      </w:r>
      <w:ins w:id="72" w:author="Chiara Situmorang" w:date="2022-11-26T20:52:00Z">
        <w:r w:rsidR="00436A00">
          <w:rPr>
            <w:rFonts w:ascii="Arial" w:eastAsia="Times New Roman" w:hAnsi="Arial" w:cs="Arial"/>
            <w:color w:val="000000"/>
          </w:rPr>
          <w:t>ing</w:t>
        </w:r>
      </w:ins>
      <w:del w:id="73" w:author="Chiara Situmorang" w:date="2022-11-26T20:52:00Z">
        <w:r w:rsidRPr="005A75D8" w:rsidDel="00436A00">
          <w:rPr>
            <w:rFonts w:ascii="Arial" w:eastAsia="Times New Roman" w:hAnsi="Arial" w:cs="Arial"/>
            <w:color w:val="000000"/>
          </w:rPr>
          <w:delText>ed</w:delText>
        </w:r>
      </w:del>
      <w:r w:rsidRPr="005A75D8">
        <w:rPr>
          <w:rFonts w:ascii="Arial" w:eastAsia="Times New Roman" w:hAnsi="Arial" w:cs="Arial"/>
          <w:color w:val="000000"/>
        </w:rPr>
        <w:t xml:space="preserve"> them for feedback on the app and business plan.</w:t>
      </w:r>
      <w:ins w:id="74" w:author="Chiara Situmorang" w:date="2022-11-26T20:52:00Z">
        <w:r w:rsidR="00436A00">
          <w:rPr>
            <w:rFonts w:ascii="Arial" w:eastAsia="Times New Roman" w:hAnsi="Arial" w:cs="Arial"/>
            <w:color w:val="000000"/>
          </w:rPr>
          <w:t xml:space="preserve"> </w:t>
        </w:r>
      </w:ins>
    </w:p>
    <w:p w14:paraId="4C78ED95" w14:textId="77777777" w:rsidR="005A75D8" w:rsidRPr="005A75D8" w:rsidDel="00436A00" w:rsidRDefault="005A75D8" w:rsidP="005A75D8">
      <w:pPr>
        <w:jc w:val="both"/>
        <w:rPr>
          <w:del w:id="75" w:author="Chiara Situmorang" w:date="2022-11-26T20:52:00Z"/>
          <w:rFonts w:ascii="Times New Roman" w:eastAsia="Times New Roman" w:hAnsi="Times New Roman" w:cs="Times New Roman"/>
        </w:rPr>
      </w:pPr>
      <w:del w:id="76" w:author="Chiara Situmorang" w:date="2022-11-26T20:52:00Z">
        <w:r w:rsidRPr="005A75D8" w:rsidDel="00436A00">
          <w:rPr>
            <w:rFonts w:ascii="Times New Roman" w:eastAsia="Times New Roman" w:hAnsi="Times New Roman" w:cs="Times New Roman"/>
            <w:color w:val="000000"/>
          </w:rPr>
          <w:delText> </w:delText>
        </w:r>
      </w:del>
    </w:p>
    <w:p w14:paraId="563F4684" w14:textId="209D676E"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After numerous</w:t>
      </w:r>
      <w:ins w:id="77" w:author="Chiara Situmorang" w:date="2022-11-26T20:52:00Z">
        <w:r w:rsidR="00436A00">
          <w:rPr>
            <w:rFonts w:ascii="Arial" w:eastAsia="Times New Roman" w:hAnsi="Arial" w:cs="Arial"/>
            <w:color w:val="000000"/>
          </w:rPr>
          <w:t>,</w:t>
        </w:r>
      </w:ins>
      <w:r w:rsidRPr="005A75D8">
        <w:rPr>
          <w:rFonts w:ascii="Arial" w:eastAsia="Times New Roman" w:hAnsi="Arial" w:cs="Arial"/>
          <w:color w:val="000000"/>
        </w:rPr>
        <w:t xml:space="preserve"> never-ending meetings, our efforts paid off when we </w:t>
      </w:r>
      <w:del w:id="78" w:author="Chiara Situmorang" w:date="2022-11-26T20:53:00Z">
        <w:r w:rsidRPr="005A75D8" w:rsidDel="00436A00">
          <w:rPr>
            <w:rFonts w:ascii="Arial" w:eastAsia="Times New Roman" w:hAnsi="Arial" w:cs="Arial"/>
            <w:color w:val="000000"/>
          </w:rPr>
          <w:delText>got the</w:delText>
        </w:r>
      </w:del>
      <w:ins w:id="79" w:author="Chiara Situmorang" w:date="2022-11-26T20:53:00Z">
        <w:r w:rsidR="00436A00">
          <w:rPr>
            <w:rFonts w:ascii="Arial" w:eastAsia="Times New Roman" w:hAnsi="Arial" w:cs="Arial"/>
            <w:color w:val="000000"/>
          </w:rPr>
          <w:t>were awarded</w:t>
        </w:r>
      </w:ins>
      <w:r w:rsidRPr="005A75D8">
        <w:rPr>
          <w:rFonts w:ascii="Arial" w:eastAsia="Times New Roman" w:hAnsi="Arial" w:cs="Arial"/>
          <w:color w:val="000000"/>
        </w:rPr>
        <w:t xml:space="preserve"> “favourite app”</w:t>
      </w:r>
      <w:del w:id="80" w:author="Chiara Situmorang" w:date="2022-11-26T20:53:00Z">
        <w:r w:rsidRPr="005A75D8" w:rsidDel="00436A00">
          <w:rPr>
            <w:rFonts w:ascii="Arial" w:eastAsia="Times New Roman" w:hAnsi="Arial" w:cs="Arial"/>
            <w:color w:val="000000"/>
          </w:rPr>
          <w:delText xml:space="preserve"> recognition</w:delText>
        </w:r>
      </w:del>
      <w:r w:rsidRPr="005A75D8">
        <w:rPr>
          <w:rFonts w:ascii="Arial" w:eastAsia="Times New Roman" w:hAnsi="Arial" w:cs="Arial"/>
          <w:color w:val="000000"/>
        </w:rPr>
        <w:t xml:space="preserve"> and advanced to the global semi-final round. </w:t>
      </w:r>
    </w:p>
    <w:p w14:paraId="54812A8A" w14:textId="77777777" w:rsidR="005A75D8" w:rsidRPr="005A75D8" w:rsidRDefault="005A75D8" w:rsidP="005A75D8">
      <w:pPr>
        <w:rPr>
          <w:rFonts w:ascii="Times New Roman" w:eastAsia="Times New Roman" w:hAnsi="Times New Roman" w:cs="Times New Roman"/>
        </w:rPr>
      </w:pPr>
    </w:p>
    <w:p w14:paraId="7A49E23F" w14:textId="6DC25183" w:rsidR="005A75D8" w:rsidRPr="005A75D8" w:rsidDel="00436A00" w:rsidRDefault="005A75D8" w:rsidP="005A75D8">
      <w:pPr>
        <w:jc w:val="both"/>
        <w:rPr>
          <w:del w:id="81" w:author="Chiara Situmorang" w:date="2022-11-26T20:53:00Z"/>
          <w:rFonts w:ascii="Times New Roman" w:eastAsia="Times New Roman" w:hAnsi="Times New Roman" w:cs="Times New Roman"/>
        </w:rPr>
      </w:pPr>
      <w:r w:rsidRPr="005A75D8">
        <w:rPr>
          <w:rFonts w:ascii="Arial" w:eastAsia="Times New Roman" w:hAnsi="Arial" w:cs="Arial"/>
          <w:color w:val="000000"/>
        </w:rPr>
        <w:t>Through this competition, I learnt that effective leadership requires me to be able to think critically and comprehend the strengths and weaknesses of each team member in order to delegate tasks effectively.</w:t>
      </w:r>
      <w:ins w:id="82" w:author="Chiara Situmorang" w:date="2022-11-26T20:53:00Z">
        <w:r w:rsidR="00436A00">
          <w:rPr>
            <w:rFonts w:ascii="Arial" w:eastAsia="Times New Roman" w:hAnsi="Arial" w:cs="Arial"/>
            <w:color w:val="000000"/>
          </w:rPr>
          <w:t xml:space="preserve"> </w:t>
        </w:r>
      </w:ins>
    </w:p>
    <w:p w14:paraId="7F797D39" w14:textId="77777777" w:rsidR="005A75D8" w:rsidRPr="005A75D8" w:rsidDel="00436A00" w:rsidRDefault="005A75D8" w:rsidP="005A75D8">
      <w:pPr>
        <w:rPr>
          <w:del w:id="83" w:author="Chiara Situmorang" w:date="2022-11-26T20:53:00Z"/>
          <w:rFonts w:ascii="Times New Roman" w:eastAsia="Times New Roman" w:hAnsi="Times New Roman" w:cs="Times New Roman"/>
        </w:rPr>
      </w:pPr>
    </w:p>
    <w:p w14:paraId="72C5FB1A" w14:textId="77777777" w:rsidR="005A75D8" w:rsidRPr="005A75D8" w:rsidRDefault="005A75D8" w:rsidP="005A75D8">
      <w:pPr>
        <w:jc w:val="both"/>
        <w:rPr>
          <w:rFonts w:ascii="Times New Roman" w:eastAsia="Times New Roman" w:hAnsi="Times New Roman" w:cs="Times New Roman"/>
        </w:rPr>
      </w:pPr>
      <w:r w:rsidRPr="005A75D8">
        <w:rPr>
          <w:rFonts w:ascii="Arial" w:eastAsia="Times New Roman" w:hAnsi="Arial" w:cs="Arial"/>
          <w:color w:val="000000"/>
        </w:rPr>
        <w:t xml:space="preserve">These qualities have shaped me into a </w:t>
      </w:r>
      <w:commentRangeStart w:id="84"/>
      <w:r w:rsidRPr="005A75D8">
        <w:rPr>
          <w:rFonts w:ascii="Arial" w:eastAsia="Times New Roman" w:hAnsi="Arial" w:cs="Arial"/>
          <w:color w:val="000000"/>
        </w:rPr>
        <w:t>creative thinker who can have an open mind and make wiser decisions</w:t>
      </w:r>
      <w:commentRangeEnd w:id="84"/>
      <w:r w:rsidR="00B851BA">
        <w:rPr>
          <w:rStyle w:val="CommentReference"/>
        </w:rPr>
        <w:commentReference w:id="84"/>
      </w:r>
      <w:r w:rsidRPr="005A75D8">
        <w:rPr>
          <w:rFonts w:ascii="Arial" w:eastAsia="Times New Roman" w:hAnsi="Arial" w:cs="Arial"/>
          <w:color w:val="000000"/>
        </w:rPr>
        <w:t xml:space="preserve"> to produce novel and effective solutions. </w:t>
      </w:r>
      <w:commentRangeStart w:id="85"/>
      <w:r w:rsidRPr="005A75D8">
        <w:rPr>
          <w:rFonts w:ascii="Arial" w:eastAsia="Times New Roman" w:hAnsi="Arial" w:cs="Arial"/>
          <w:color w:val="000000"/>
        </w:rPr>
        <w:t>With these newly acquired skills, I'll be better able to set clear expectations, demonstrate confidence in the team to bring out the best in each member, and get the best work ethic possible when I take on more responsibility for group projects in the future.</w:t>
      </w:r>
      <w:commentRangeEnd w:id="85"/>
      <w:r w:rsidR="00B851BA">
        <w:rPr>
          <w:rStyle w:val="CommentReference"/>
        </w:rPr>
        <w:commentReference w:id="85"/>
      </w:r>
    </w:p>
    <w:p w14:paraId="303EF6FA" w14:textId="77777777" w:rsidR="005A75D8" w:rsidRPr="005A75D8" w:rsidRDefault="005A75D8" w:rsidP="005A75D8">
      <w:pPr>
        <w:rPr>
          <w:rFonts w:ascii="Times New Roman" w:eastAsia="Times New Roman" w:hAnsi="Times New Roman" w:cs="Times New Roman"/>
        </w:rPr>
      </w:pPr>
    </w:p>
    <w:p w14:paraId="2D642E70" w14:textId="77777777" w:rsidR="00675478" w:rsidRPr="00675478" w:rsidRDefault="00675478" w:rsidP="00675478">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Chiara Situmorang" w:date="2022-11-26T20:51:00Z" w:initials="CS">
    <w:p w14:paraId="3AD588AC" w14:textId="77777777" w:rsidR="00436A00" w:rsidRDefault="00436A00" w:rsidP="00F804AD">
      <w:r>
        <w:rPr>
          <w:rStyle w:val="CommentReference"/>
        </w:rPr>
        <w:annotationRef/>
      </w:r>
      <w:r>
        <w:rPr>
          <w:sz w:val="20"/>
          <w:szCs w:val="20"/>
        </w:rPr>
        <w:t>what was the work ethic like?</w:t>
      </w:r>
    </w:p>
  </w:comment>
  <w:comment w:id="62" w:author="Chiara Situmorang" w:date="2022-11-26T21:00:00Z" w:initials="CS">
    <w:p w14:paraId="1B5575F3" w14:textId="77777777" w:rsidR="00B851BA" w:rsidRDefault="00B851BA" w:rsidP="00AD6E94">
      <w:r>
        <w:rPr>
          <w:rStyle w:val="CommentReference"/>
        </w:rPr>
        <w:annotationRef/>
      </w:r>
      <w:r>
        <w:rPr>
          <w:sz w:val="20"/>
          <w:szCs w:val="20"/>
        </w:rPr>
        <w:t>You can shorten this into one sentence once you elaborate on how you worked as a team in the beginning.</w:t>
      </w:r>
    </w:p>
  </w:comment>
  <w:comment w:id="84" w:author="Chiara Situmorang" w:date="2022-11-26T20:56:00Z" w:initials="CS">
    <w:p w14:paraId="2E99284F" w14:textId="76AECC5E" w:rsidR="00B851BA" w:rsidRDefault="00B851BA" w:rsidP="00495FD8">
      <w:r>
        <w:rPr>
          <w:rStyle w:val="CommentReference"/>
        </w:rPr>
        <w:annotationRef/>
      </w:r>
      <w:r>
        <w:rPr>
          <w:sz w:val="20"/>
          <w:szCs w:val="20"/>
        </w:rPr>
        <w:t xml:space="preserve">how did you do this in this instance? </w:t>
      </w:r>
    </w:p>
    <w:p w14:paraId="44AC3504" w14:textId="77777777" w:rsidR="00B851BA" w:rsidRDefault="00B851BA" w:rsidP="00495FD8"/>
    <w:p w14:paraId="1D7ABDE3" w14:textId="77777777" w:rsidR="00B851BA" w:rsidRDefault="00B851BA" w:rsidP="00495FD8">
      <w:r>
        <w:rPr>
          <w:sz w:val="20"/>
          <w:szCs w:val="20"/>
        </w:rPr>
        <w:t xml:space="preserve">eg. i evaluated our workflow and found ways to improve it while still connecting with my teammates. </w:t>
      </w:r>
    </w:p>
    <w:p w14:paraId="08D3625E" w14:textId="77777777" w:rsidR="00B851BA" w:rsidRDefault="00B851BA" w:rsidP="00495FD8"/>
    <w:p w14:paraId="120DFF0A" w14:textId="77777777" w:rsidR="00B851BA" w:rsidRDefault="00B851BA" w:rsidP="00495FD8">
      <w:r>
        <w:rPr>
          <w:sz w:val="20"/>
          <w:szCs w:val="20"/>
        </w:rPr>
        <w:t>this will translate into the concrete skills that you learned: to be someone who can look at abstract systems like workflows, evaluate them, and also accept feedback from teammates.</w:t>
      </w:r>
    </w:p>
  </w:comment>
  <w:comment w:id="85" w:author="Chiara Situmorang" w:date="2022-11-26T20:57:00Z" w:initials="CS">
    <w:p w14:paraId="42AFE682" w14:textId="77777777" w:rsidR="00B851BA" w:rsidRDefault="00B851BA" w:rsidP="00481DB5">
      <w:r>
        <w:rPr>
          <w:rStyle w:val="CommentReference"/>
        </w:rPr>
        <w:annotationRef/>
      </w:r>
      <w:r>
        <w:rPr>
          <w:sz w:val="20"/>
          <w:szCs w:val="20"/>
        </w:rPr>
        <w:t>once you figure out your particular style of leadership (see previous comment), you can then refocus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588AC" w15:done="0"/>
  <w15:commentEx w15:paraId="1B5575F3" w15:done="0"/>
  <w15:commentEx w15:paraId="120DFF0A" w15:done="0"/>
  <w15:commentEx w15:paraId="42AFE6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FADF" w16cex:dateUtc="2022-11-26T13:51:00Z"/>
  <w16cex:commentExtensible w16cex:durableId="272CFCFA" w16cex:dateUtc="2022-11-26T14:00:00Z"/>
  <w16cex:commentExtensible w16cex:durableId="272CFC0C" w16cex:dateUtc="2022-11-26T13:56:00Z"/>
  <w16cex:commentExtensible w16cex:durableId="272CFC32" w16cex:dateUtc="2022-11-26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588AC" w16cid:durableId="272CFADF"/>
  <w16cid:commentId w16cid:paraId="1B5575F3" w16cid:durableId="272CFCFA"/>
  <w16cid:commentId w16cid:paraId="120DFF0A" w16cid:durableId="272CFC0C"/>
  <w16cid:commentId w16cid:paraId="42AFE682" w16cid:durableId="272CFC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1F6098"/>
    <w:rsid w:val="00231036"/>
    <w:rsid w:val="00436A00"/>
    <w:rsid w:val="005A75D8"/>
    <w:rsid w:val="0062459E"/>
    <w:rsid w:val="00675478"/>
    <w:rsid w:val="008F729B"/>
    <w:rsid w:val="009C3297"/>
    <w:rsid w:val="00B851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36A00"/>
  </w:style>
  <w:style w:type="character" w:styleId="CommentReference">
    <w:name w:val="annotation reference"/>
    <w:basedOn w:val="DefaultParagraphFont"/>
    <w:uiPriority w:val="99"/>
    <w:semiHidden/>
    <w:unhideWhenUsed/>
    <w:rsid w:val="00436A00"/>
    <w:rPr>
      <w:sz w:val="16"/>
      <w:szCs w:val="16"/>
    </w:rPr>
  </w:style>
  <w:style w:type="paragraph" w:styleId="CommentText">
    <w:name w:val="annotation text"/>
    <w:basedOn w:val="Normal"/>
    <w:link w:val="CommentTextChar"/>
    <w:uiPriority w:val="99"/>
    <w:semiHidden/>
    <w:unhideWhenUsed/>
    <w:rsid w:val="00436A00"/>
    <w:rPr>
      <w:sz w:val="20"/>
      <w:szCs w:val="20"/>
    </w:rPr>
  </w:style>
  <w:style w:type="character" w:customStyle="1" w:styleId="CommentTextChar">
    <w:name w:val="Comment Text Char"/>
    <w:basedOn w:val="DefaultParagraphFont"/>
    <w:link w:val="CommentText"/>
    <w:uiPriority w:val="99"/>
    <w:semiHidden/>
    <w:rsid w:val="00436A00"/>
    <w:rPr>
      <w:sz w:val="20"/>
      <w:szCs w:val="20"/>
    </w:rPr>
  </w:style>
  <w:style w:type="paragraph" w:styleId="CommentSubject">
    <w:name w:val="annotation subject"/>
    <w:basedOn w:val="CommentText"/>
    <w:next w:val="CommentText"/>
    <w:link w:val="CommentSubjectChar"/>
    <w:uiPriority w:val="99"/>
    <w:semiHidden/>
    <w:unhideWhenUsed/>
    <w:rsid w:val="00436A00"/>
    <w:rPr>
      <w:b/>
      <w:bCs/>
    </w:rPr>
  </w:style>
  <w:style w:type="character" w:customStyle="1" w:styleId="CommentSubjectChar">
    <w:name w:val="Comment Subject Char"/>
    <w:basedOn w:val="CommentTextChar"/>
    <w:link w:val="CommentSubject"/>
    <w:uiPriority w:val="99"/>
    <w:semiHidden/>
    <w:rsid w:val="00436A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54047">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393313953">
      <w:bodyDiv w:val="1"/>
      <w:marLeft w:val="0"/>
      <w:marRight w:val="0"/>
      <w:marTop w:val="0"/>
      <w:marBottom w:val="0"/>
      <w:divBdr>
        <w:top w:val="none" w:sz="0" w:space="0" w:color="auto"/>
        <w:left w:val="none" w:sz="0" w:space="0" w:color="auto"/>
        <w:bottom w:val="none" w:sz="0" w:space="0" w:color="auto"/>
        <w:right w:val="none" w:sz="0" w:space="0" w:color="auto"/>
      </w:divBdr>
    </w:div>
    <w:div w:id="15921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2022-10-06T08:05:00Z</dcterms:created>
  <dcterms:modified xsi:type="dcterms:W3CDTF">2022-11-26T14:22:00Z</dcterms:modified>
</cp:coreProperties>
</file>