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8CA4" w14:textId="0BE0077D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At Boston College, we hope to draw on the Jesuit tradition of finding conversation partners to discuss issues and problems facing society. Who is your </w:t>
      </w:r>
      <w:proofErr w:type="spellStart"/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favorite</w:t>
      </w:r>
      <w:proofErr w:type="spellEnd"/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conversation partner? What do you discuss with that person? (400 Words)</w:t>
      </w:r>
    </w:p>
    <w:p w14:paraId="4A79A282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375C44CC" w14:textId="58B8A78D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del w:id="0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an avid Esports fan and gamer, Esports has become my regular </w:delText>
        </w:r>
      </w:del>
      <w:del w:id="1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conversational </w:delText>
        </w:r>
      </w:del>
      <w:del w:id="2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topic with my friends. </w:delText>
        </w:r>
      </w:del>
      <w:del w:id="3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particular,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Keith Bryce</w:t>
      </w:r>
      <w:ins w:id="4" w:author="Microsoft Office User" w:date="2022-12-24T12:57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5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-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my best friend for five </w:t>
      </w:r>
      <w:ins w:id="6" w:author="Microsoft Office User" w:date="2022-12-24T12:58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years</w:t>
        </w:r>
      </w:ins>
      <w:del w:id="7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years now - </w:delText>
        </w:r>
      </w:del>
      <w:ins w:id="8" w:author="Microsoft Office User" w:date="2022-12-24T12:57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9" w:author="Microsoft Office User" w:date="2022-12-24T12:58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has always been my </w:t>
      </w:r>
      <w:del w:id="10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constant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conversational partner on anything related to Esports, gaming strategies, and the accompanying philosophical values behind it. He</w:t>
      </w:r>
      <w:ins w:id="11" w:author="Microsoft Office User" w:date="2022-12-24T12:59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’s an introvert</w:t>
        </w:r>
      </w:ins>
      <w:del w:id="12" w:author="Microsoft Office User" w:date="2022-12-24T12:59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’s the chill-guy-of-a-few-words-type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, so I usually have to initiate our conversation. Eventually, our chats brought us to our first gaming competition in 2020, </w:t>
      </w:r>
      <w:del w:id="13" w:author="Microsoft Office User" w:date="2022-12-24T12:59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which was the beginning of how our</w:delText>
        </w:r>
      </w:del>
      <w:ins w:id="14" w:author="Microsoft Office User" w:date="2022-12-24T12:59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which led to the branching out of our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conversation</w:t>
      </w:r>
      <w:ins w:id="15" w:author="Microsoft Office User" w:date="2022-12-24T12:59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6" w:author="Microsoft Office User" w:date="2022-12-24T12:59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branched out</w:delText>
        </w:r>
      </w:del>
      <w:del w:id="17" w:author="Microsoft Office User" w:date="2022-12-24T13:00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to one of the most pervasive issues of life: anxiety</w:t>
      </w:r>
      <w:del w:id="18" w:author="Microsoft Office User" w:date="2022-12-24T13:00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nervousness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69C80B57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3A680284" w14:textId="62DFB8F8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I've always been </w:t>
      </w:r>
      <w:del w:id="19" w:author="Microsoft Office User" w:date="2022-12-24T13:00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nervous</w:t>
      </w:r>
      <w:del w:id="20" w:author="Microsoft Office User" w:date="2022-12-24T13:00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nelly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On our first match, I remembered </w:t>
      </w:r>
      <w:del w:id="21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going up the stage being witnessed by dozens of people. M</w:delText>
        </w:r>
      </w:del>
      <w:ins w:id="22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y hands </w:t>
      </w:r>
      <w:del w:id="23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got </w:delText>
        </w:r>
      </w:del>
      <w:ins w:id="24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getting</w:t>
        </w:r>
        <w:r w:rsidR="00A24E63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cold and </w:t>
      </w:r>
      <w:del w:id="25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were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shaking profusely</w:t>
      </w:r>
      <w:ins w:id="26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from getting up on stage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27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the other hand,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Keith</w:t>
      </w:r>
      <w:ins w:id="28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 however,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seemed calm</w:t>
      </w:r>
      <w:ins w:id="29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0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;</w:delText>
        </w:r>
      </w:del>
      <w:ins w:id="31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H</w:t>
        </w:r>
      </w:ins>
      <w:del w:id="32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h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e told me to take a deep breath through the nose, hold for 3 seconds, exhale through the mouth</w:t>
      </w:r>
      <w:ins w:id="33" w:author="Microsoft Office User" w:date="2022-12-24T13:03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4" w:author="Microsoft Office User" w:date="2022-12-24T13:03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5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do it multiple times, which I later learned is called box breathing.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He then recited a bible verse as he held my hand to pray to God for strength. Surprised, what he did calm me down. I </w:t>
      </w:r>
      <w:del w:id="36" w:author="Microsoft Office User" w:date="2022-12-24T13:03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can </w:delText>
        </w:r>
      </w:del>
      <w:ins w:id="37" w:author="Microsoft Office User" w:date="2022-12-24T13:03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could</w:t>
        </w:r>
        <w:r w:rsidR="00A24E63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>breathe normally, my hands stop</w:t>
      </w:r>
      <w:ins w:id="38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ped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shaking, and I </w:t>
      </w:r>
      <w:del w:id="39" w:author="Microsoft Office User" w:date="2022-12-24T13:03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>can play</w:delText>
        </w:r>
      </w:del>
      <w:ins w:id="40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played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like I always do. We didn’t win, but I gained something</w:t>
      </w:r>
      <w:ins w:id="41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 xml:space="preserve"> more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important: a method to overcome my nervousness. </w:t>
      </w:r>
    </w:p>
    <w:p w14:paraId="433549BC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6E5A8B95" w14:textId="142D751A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r w:rsidRPr="00844F82">
        <w:rPr>
          <w:rFonts w:ascii="Arial" w:eastAsia="Times New Roman" w:hAnsi="Arial" w:cs="Arial"/>
          <w:color w:val="000000"/>
          <w:sz w:val="22"/>
          <w:szCs w:val="22"/>
        </w:rPr>
        <w:t>Ever since</w:t>
      </w:r>
      <w:ins w:id="42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43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>Keith and I</w:delText>
        </w:r>
      </w:del>
      <w:ins w:id="44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we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would talk about ways to help people with anxiety</w:t>
      </w:r>
      <w:del w:id="45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nervousness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To facilitate our conversation, I’d google popular books and articles about dealing with such issues starting from </w:t>
      </w:r>
      <w:proofErr w:type="spellStart"/>
      <w:r w:rsidRPr="00844F82">
        <w:rPr>
          <w:rFonts w:ascii="Arial" w:eastAsia="Times New Roman" w:hAnsi="Arial" w:cs="Arial"/>
          <w:color w:val="000000"/>
          <w:sz w:val="22"/>
          <w:szCs w:val="22"/>
        </w:rPr>
        <w:t>Burns’s</w:t>
      </w:r>
      <w:proofErr w:type="spellEnd"/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“When Panic Attacks CD” to scholarly articles from Current Psychiatry Report on “Moving to Beat Anxiety.” As I brought up new </w:t>
      </w:r>
      <w:del w:id="46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topics </w:delText>
        </w:r>
      </w:del>
      <w:ins w:id="47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issues</w:t>
        </w:r>
        <w:r w:rsidR="00587991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each time I read </w:t>
      </w:r>
      <w:del w:id="48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further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chapters of a book or </w:t>
      </w:r>
      <w:ins w:id="49" w:author="Microsoft Office User" w:date="2022-12-24T13:11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 xml:space="preserve">an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article, we’d always </w:t>
      </w:r>
      <w:del w:id="50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discuss </w:delText>
        </w:r>
      </w:del>
      <w:ins w:id="51" w:author="Microsoft Office User" w:date="2022-12-24T13:11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mention</w:t>
        </w:r>
        <w:r w:rsidR="00587991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how the methods from these sources were for those with extreme conditions. However, we acknowledged that if they work for them, it should work for us - the non-extreme ones - daily. We’d also try </w:t>
      </w:r>
      <w:del w:id="52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out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different methods, such as praying, multiple breathing techniques, exercising, playing games, and </w:t>
      </w:r>
      <w:del w:id="53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many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more, to see which worked out best and share it with our family and friends. </w:t>
      </w:r>
    </w:p>
    <w:p w14:paraId="22A9CE9D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67681DB2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r w:rsidRPr="00844F82">
        <w:rPr>
          <w:rFonts w:ascii="Arial" w:eastAsia="Times New Roman" w:hAnsi="Arial" w:cs="Arial"/>
          <w:color w:val="000000"/>
          <w:sz w:val="22"/>
          <w:szCs w:val="22"/>
        </w:rPr>
        <w:t>Eventually, we learned that people have triggers for their anxiety and nervousness. However, that shouldn’t stop them from functioning under pressure. So, in college, Keith and I vow to one day be able to help people overcome their anxiety and nervousness, even if we have to do it one by one.</w:t>
      </w:r>
    </w:p>
    <w:p w14:paraId="20482C81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03275532" w14:textId="2B292B04" w:rsidR="00327C66" w:rsidRDefault="00327C66">
      <w:pPr>
        <w:rPr>
          <w:ins w:id="54" w:author="Microsoft Office User" w:date="2022-12-24T13:12:00Z"/>
        </w:rPr>
      </w:pPr>
    </w:p>
    <w:p w14:paraId="6563FD76" w14:textId="2A92A014" w:rsidR="00587991" w:rsidRDefault="00587991">
      <w:pPr>
        <w:rPr>
          <w:ins w:id="55" w:author="Microsoft Office User" w:date="2022-12-24T13:12:00Z"/>
        </w:rPr>
      </w:pPr>
      <w:ins w:id="56" w:author="Microsoft Office User" w:date="2022-12-24T13:12:00Z">
        <w:r>
          <w:t>Hi Daniel,</w:t>
        </w:r>
      </w:ins>
    </w:p>
    <w:p w14:paraId="5613E818" w14:textId="650C9C13" w:rsidR="00587991" w:rsidRDefault="00587991">
      <w:pPr>
        <w:rPr>
          <w:ins w:id="57" w:author="Microsoft Office User" w:date="2022-12-24T13:12:00Z"/>
        </w:rPr>
      </w:pPr>
    </w:p>
    <w:p w14:paraId="2FCC724D" w14:textId="7F0BD7B1" w:rsidR="00587991" w:rsidRDefault="00587991">
      <w:pPr>
        <w:rPr>
          <w:ins w:id="58" w:author="Microsoft Office User" w:date="2022-12-24T13:15:00Z"/>
        </w:rPr>
      </w:pPr>
      <w:ins w:id="59" w:author="Microsoft Office User" w:date="2022-12-24T13:12:00Z">
        <w:r>
          <w:t xml:space="preserve">Strong issues brought up </w:t>
        </w:r>
      </w:ins>
      <w:ins w:id="60" w:author="Microsoft Office User" w:date="2022-12-24T13:13:00Z">
        <w:r>
          <w:t>–</w:t>
        </w:r>
      </w:ins>
      <w:ins w:id="61" w:author="Microsoft Office User" w:date="2022-12-24T13:12:00Z">
        <w:r>
          <w:t xml:space="preserve"> </w:t>
        </w:r>
      </w:ins>
      <w:ins w:id="62" w:author="Microsoft Office User" w:date="2022-12-24T13:13:00Z">
        <w:r>
          <w:t xml:space="preserve">I would wrap up the essay by writing about how you plan to transfer this conversational habit to Boston </w:t>
        </w:r>
        <w:r w:rsidR="002A5283">
          <w:t xml:space="preserve">College. Do you plan on joining or starting a similar student organization? Volunteer or do an internship with a company that </w:t>
        </w:r>
      </w:ins>
      <w:ins w:id="63" w:author="Microsoft Office User" w:date="2022-12-24T13:14:00Z">
        <w:r w:rsidR="002A5283">
          <w:t xml:space="preserve">addresses these issues? Adding these things will allow the admissions officer to </w:t>
        </w:r>
      </w:ins>
      <w:ins w:id="64" w:author="Microsoft Office User" w:date="2022-12-24T13:15:00Z">
        <w:r w:rsidR="002A5283">
          <w:t>picture your positionality</w:t>
        </w:r>
      </w:ins>
      <w:ins w:id="65" w:author="Microsoft Office User" w:date="2022-12-24T13:14:00Z">
        <w:r w:rsidR="002A5283">
          <w:t xml:space="preserve"> in the school.</w:t>
        </w:r>
      </w:ins>
    </w:p>
    <w:p w14:paraId="045EA986" w14:textId="3E9A35D9" w:rsidR="002A5283" w:rsidRDefault="002A5283">
      <w:pPr>
        <w:rPr>
          <w:ins w:id="66" w:author="Microsoft Office User" w:date="2022-12-24T13:15:00Z"/>
        </w:rPr>
      </w:pPr>
    </w:p>
    <w:p w14:paraId="3D109A34" w14:textId="64705290" w:rsidR="002A5283" w:rsidRDefault="002A5283">
      <w:ins w:id="67" w:author="Microsoft Office User" w:date="2022-12-24T13:15:00Z">
        <w:r>
          <w:t xml:space="preserve">C.G. </w:t>
        </w:r>
      </w:ins>
    </w:p>
    <w:sectPr w:rsidR="002A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2"/>
    <w:rsid w:val="00185506"/>
    <w:rsid w:val="002A5283"/>
    <w:rsid w:val="00327C66"/>
    <w:rsid w:val="00587991"/>
    <w:rsid w:val="0062459E"/>
    <w:rsid w:val="00844F82"/>
    <w:rsid w:val="00A2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71D6"/>
  <w15:chartTrackingRefBased/>
  <w15:docId w15:val="{7754F56C-240E-7D4D-B57B-8B15E93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2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8EAE6-46D9-3246-B5C8-AC214A23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2022-12-22T09:43:00Z</dcterms:created>
  <dcterms:modified xsi:type="dcterms:W3CDTF">2022-12-24T21:15:00Z</dcterms:modified>
</cp:coreProperties>
</file>