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FB11" w14:textId="6B40E70A" w:rsidR="008A1424" w:rsidRPr="008A1424" w:rsidRDefault="008A1424" w:rsidP="008A1424">
      <w:pPr>
        <w:rPr>
          <w:rFonts w:ascii="Times New Roman" w:eastAsia="Times New Roman" w:hAnsi="Times New Roman" w:cs="Times New Roman"/>
        </w:rPr>
      </w:pPr>
      <w:r w:rsidRPr="00DB56B5">
        <w:rPr>
          <w:rFonts w:ascii="Arial" w:eastAsia="Times New Roman" w:hAnsi="Arial" w:cs="Arial"/>
          <w:b/>
          <w:bCs/>
          <w:color w:val="000000"/>
          <w:sz w:val="22"/>
          <w:szCs w:val="22"/>
        </w:rPr>
        <w:t>Tell a story from your life, describing an experience that either demonstrates your character or helped to shape it.</w:t>
      </w:r>
      <w:r>
        <w:rPr>
          <w:rFonts w:ascii="Arial" w:eastAsia="Times New Roman" w:hAnsi="Arial" w:cs="Arial"/>
          <w:b/>
          <w:bCs/>
          <w:color w:val="000000"/>
          <w:sz w:val="22"/>
          <w:szCs w:val="22"/>
        </w:rPr>
        <w:t xml:space="preserve"> (650 words)</w:t>
      </w:r>
    </w:p>
    <w:p w14:paraId="14058D5A" w14:textId="77777777" w:rsidR="008A1424" w:rsidRDefault="008A1424" w:rsidP="008A1424">
      <w:pPr>
        <w:jc w:val="both"/>
        <w:rPr>
          <w:rFonts w:ascii="Roboto" w:eastAsia="Times New Roman" w:hAnsi="Roboto" w:cs="Times New Roman"/>
          <w:color w:val="000000"/>
          <w:sz w:val="20"/>
          <w:szCs w:val="20"/>
        </w:rPr>
      </w:pPr>
    </w:p>
    <w:p w14:paraId="15D50DB1" w14:textId="40FBB96E"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Tie, check. Vest, check. Hair, check. </w:t>
      </w:r>
    </w:p>
    <w:p w14:paraId="297AEA03" w14:textId="77777777" w:rsidR="008A1424" w:rsidRPr="008A1424" w:rsidRDefault="008A1424" w:rsidP="008A1424">
      <w:pPr>
        <w:rPr>
          <w:rFonts w:ascii="Times New Roman" w:eastAsia="Times New Roman" w:hAnsi="Times New Roman" w:cs="Times New Roman"/>
        </w:rPr>
      </w:pPr>
    </w:p>
    <w:p w14:paraId="6B703D18" w14:textId="7D8CD252"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I</w:t>
      </w:r>
      <w:del w:id="0" w:author="Thalia Priscilla" w:date="2022-11-13T20:02:00Z">
        <w:r w:rsidRPr="008A1424" w:rsidDel="00AD0267">
          <w:rPr>
            <w:rFonts w:ascii="Roboto" w:eastAsia="Times New Roman" w:hAnsi="Roboto" w:cs="Times New Roman"/>
            <w:color w:val="000000"/>
            <w:sz w:val="20"/>
            <w:szCs w:val="20"/>
          </w:rPr>
          <w:delText xml:space="preserve"> dawdled in front of the mirror,</w:delText>
        </w:r>
      </w:del>
      <w:ins w:id="1" w:author="Thalia Priscilla" w:date="2022-11-13T20:02:00Z">
        <w:r w:rsidR="00AD0267">
          <w:rPr>
            <w:rFonts w:ascii="Roboto" w:eastAsia="Times New Roman" w:hAnsi="Roboto" w:cs="Times New Roman"/>
            <w:color w:val="000000"/>
            <w:sz w:val="20"/>
            <w:szCs w:val="20"/>
          </w:rPr>
          <w:t xml:space="preserve"> </w:t>
        </w:r>
      </w:ins>
      <w:del w:id="2" w:author="Thalia Priscilla" w:date="2022-11-13T20:03:00Z">
        <w:r w:rsidRPr="008A1424" w:rsidDel="00AD0267">
          <w:rPr>
            <w:rFonts w:ascii="Roboto" w:eastAsia="Times New Roman" w:hAnsi="Roboto" w:cs="Times New Roman"/>
            <w:color w:val="000000"/>
            <w:sz w:val="20"/>
            <w:szCs w:val="20"/>
          </w:rPr>
          <w:delText xml:space="preserve"> </w:delText>
        </w:r>
      </w:del>
      <w:r w:rsidRPr="008A1424">
        <w:rPr>
          <w:rFonts w:ascii="Roboto" w:eastAsia="Times New Roman" w:hAnsi="Roboto" w:cs="Times New Roman"/>
          <w:color w:val="000000"/>
          <w:sz w:val="20"/>
          <w:szCs w:val="20"/>
        </w:rPr>
        <w:t>tid</w:t>
      </w:r>
      <w:ins w:id="3" w:author="Thalia Priscilla" w:date="2022-11-13T20:03:00Z">
        <w:r w:rsidR="00AD0267">
          <w:rPr>
            <w:rFonts w:ascii="Roboto" w:eastAsia="Times New Roman" w:hAnsi="Roboto" w:cs="Times New Roman"/>
            <w:color w:val="000000"/>
            <w:sz w:val="20"/>
            <w:szCs w:val="20"/>
          </w:rPr>
          <w:t>ied</w:t>
        </w:r>
      </w:ins>
      <w:del w:id="4" w:author="Thalia Priscilla" w:date="2022-11-13T20:03:00Z">
        <w:r w:rsidRPr="008A1424" w:rsidDel="00AD0267">
          <w:rPr>
            <w:rFonts w:ascii="Roboto" w:eastAsia="Times New Roman" w:hAnsi="Roboto" w:cs="Times New Roman"/>
            <w:color w:val="000000"/>
            <w:sz w:val="20"/>
            <w:szCs w:val="20"/>
          </w:rPr>
          <w:delText>ying</w:delText>
        </w:r>
      </w:del>
      <w:r w:rsidRPr="008A1424">
        <w:rPr>
          <w:rFonts w:ascii="Roboto" w:eastAsia="Times New Roman" w:hAnsi="Roboto" w:cs="Times New Roman"/>
          <w:color w:val="000000"/>
          <w:sz w:val="20"/>
          <w:szCs w:val="20"/>
        </w:rPr>
        <w:t xml:space="preserve"> up my appearance to disguise my </w:t>
      </w:r>
      <w:proofErr w:type="spellStart"/>
      <w:r w:rsidRPr="008A1424">
        <w:rPr>
          <w:rFonts w:ascii="Roboto" w:eastAsia="Times New Roman" w:hAnsi="Roboto" w:cs="Times New Roman"/>
          <w:color w:val="000000"/>
          <w:sz w:val="20"/>
          <w:szCs w:val="20"/>
        </w:rPr>
        <w:t>disheveled</w:t>
      </w:r>
      <w:proofErr w:type="spellEnd"/>
      <w:r w:rsidRPr="008A1424">
        <w:rPr>
          <w:rFonts w:ascii="Roboto" w:eastAsia="Times New Roman" w:hAnsi="Roboto" w:cs="Times New Roman"/>
          <w:color w:val="000000"/>
          <w:sz w:val="20"/>
          <w:szCs w:val="20"/>
        </w:rPr>
        <w:t xml:space="preserve"> mind. </w:t>
      </w:r>
      <w:ins w:id="5" w:author="Thalia Priscilla" w:date="2022-11-13T20:03:00Z">
        <w:r w:rsidR="00AD0267">
          <w:rPr>
            <w:rFonts w:ascii="Roboto" w:eastAsia="Times New Roman" w:hAnsi="Roboto" w:cs="Times New Roman"/>
            <w:color w:val="000000"/>
            <w:sz w:val="20"/>
            <w:szCs w:val="20"/>
          </w:rPr>
          <w:t>A</w:t>
        </w:r>
      </w:ins>
      <w:ins w:id="6" w:author="Thalia Priscilla" w:date="2022-11-13T20:02:00Z">
        <w:r w:rsidR="00AD0267" w:rsidRPr="008A1424">
          <w:rPr>
            <w:rFonts w:ascii="Roboto" w:eastAsia="Times New Roman" w:hAnsi="Roboto" w:cs="Times New Roman"/>
            <w:color w:val="000000"/>
            <w:sz w:val="20"/>
            <w:szCs w:val="20"/>
          </w:rPr>
          <w:t>s I headed to the meeting room</w:t>
        </w:r>
      </w:ins>
      <w:del w:id="7" w:author="Thalia Priscilla" w:date="2022-11-13T20:03:00Z">
        <w:r w:rsidRPr="008A1424" w:rsidDel="00AD0267">
          <w:rPr>
            <w:rFonts w:ascii="Roboto" w:eastAsia="Times New Roman" w:hAnsi="Roboto" w:cs="Times New Roman"/>
            <w:color w:val="000000"/>
            <w:sz w:val="20"/>
            <w:szCs w:val="20"/>
          </w:rPr>
          <w:delText>On my way from the bathroom</w:delText>
        </w:r>
      </w:del>
      <w:r w:rsidRPr="008A1424">
        <w:rPr>
          <w:rFonts w:ascii="Roboto" w:eastAsia="Times New Roman" w:hAnsi="Roboto" w:cs="Times New Roman"/>
          <w:color w:val="000000"/>
          <w:sz w:val="20"/>
          <w:szCs w:val="20"/>
        </w:rPr>
        <w:t xml:space="preserve">, my strides </w:t>
      </w:r>
      <w:del w:id="8" w:author="Thalia Priscilla" w:date="2022-11-13T20:03:00Z">
        <w:r w:rsidRPr="008A1424" w:rsidDel="00AD0267">
          <w:rPr>
            <w:rFonts w:ascii="Roboto" w:eastAsia="Times New Roman" w:hAnsi="Roboto" w:cs="Times New Roman"/>
            <w:color w:val="000000"/>
            <w:sz w:val="20"/>
            <w:szCs w:val="20"/>
          </w:rPr>
          <w:delText>were getting</w:delText>
        </w:r>
      </w:del>
      <w:ins w:id="9" w:author="Thalia Priscilla" w:date="2022-11-13T20:03:00Z">
        <w:r w:rsidR="00AD0267">
          <w:rPr>
            <w:rFonts w:ascii="Roboto" w:eastAsia="Times New Roman" w:hAnsi="Roboto" w:cs="Times New Roman"/>
            <w:color w:val="000000"/>
            <w:sz w:val="20"/>
            <w:szCs w:val="20"/>
          </w:rPr>
          <w:t>got</w:t>
        </w:r>
      </w:ins>
      <w:r w:rsidRPr="008A1424">
        <w:rPr>
          <w:rFonts w:ascii="Roboto" w:eastAsia="Times New Roman" w:hAnsi="Roboto" w:cs="Times New Roman"/>
          <w:color w:val="000000"/>
          <w:sz w:val="20"/>
          <w:szCs w:val="20"/>
        </w:rPr>
        <w:t xml:space="preserve"> slower</w:t>
      </w:r>
      <w:del w:id="10" w:author="Thalia Priscilla" w:date="2022-11-13T20:02:00Z">
        <w:r w:rsidRPr="008A1424" w:rsidDel="00AD0267">
          <w:rPr>
            <w:rFonts w:ascii="Roboto" w:eastAsia="Times New Roman" w:hAnsi="Roboto" w:cs="Times New Roman"/>
            <w:color w:val="000000"/>
            <w:sz w:val="20"/>
            <w:szCs w:val="20"/>
          </w:rPr>
          <w:delText xml:space="preserve"> as I headed nearer to the meeting room</w:delText>
        </w:r>
      </w:del>
      <w:r w:rsidRPr="008A1424">
        <w:rPr>
          <w:rFonts w:ascii="Roboto" w:eastAsia="Times New Roman" w:hAnsi="Roboto" w:cs="Times New Roman"/>
          <w:color w:val="000000"/>
          <w:sz w:val="20"/>
          <w:szCs w:val="20"/>
        </w:rPr>
        <w:t>. </w:t>
      </w:r>
    </w:p>
    <w:p w14:paraId="4BE4B0E9" w14:textId="77777777" w:rsidR="008A1424" w:rsidRPr="008A1424" w:rsidRDefault="008A1424" w:rsidP="008A1424">
      <w:pPr>
        <w:rPr>
          <w:rFonts w:ascii="Times New Roman" w:eastAsia="Times New Roman" w:hAnsi="Times New Roman" w:cs="Times New Roman"/>
        </w:rPr>
      </w:pPr>
    </w:p>
    <w:p w14:paraId="1F63C9C4" w14:textId="24653761"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Despite </w:t>
      </w:r>
      <w:ins w:id="11" w:author="Thalia Priscilla" w:date="2022-11-13T20:05:00Z">
        <w:r w:rsidR="00AD0267">
          <w:rPr>
            <w:rFonts w:ascii="Roboto" w:eastAsia="Times New Roman" w:hAnsi="Roboto" w:cs="Times New Roman"/>
            <w:color w:val="000000"/>
            <w:sz w:val="20"/>
            <w:szCs w:val="20"/>
          </w:rPr>
          <w:t>my</w:t>
        </w:r>
      </w:ins>
      <w:del w:id="12" w:author="Thalia Priscilla" w:date="2022-11-13T20:04:00Z">
        <w:r w:rsidRPr="008A1424" w:rsidDel="00AD0267">
          <w:rPr>
            <w:rFonts w:ascii="Roboto" w:eastAsia="Times New Roman" w:hAnsi="Roboto" w:cs="Times New Roman"/>
            <w:color w:val="000000"/>
            <w:sz w:val="20"/>
            <w:szCs w:val="20"/>
          </w:rPr>
          <w:delText xml:space="preserve">having </w:delText>
        </w:r>
      </w:del>
      <w:ins w:id="13" w:author="Thalia Priscilla" w:date="2022-11-13T20:04:00Z">
        <w:r w:rsidR="00AD0267">
          <w:rPr>
            <w:rFonts w:ascii="Roboto" w:eastAsia="Times New Roman" w:hAnsi="Roboto" w:cs="Times New Roman"/>
            <w:color w:val="000000"/>
            <w:sz w:val="20"/>
            <w:szCs w:val="20"/>
          </w:rPr>
          <w:t xml:space="preserve"> busy</w:t>
        </w:r>
        <w:r w:rsidR="00AD0267" w:rsidRPr="008A1424">
          <w:rPr>
            <w:rFonts w:ascii="Roboto" w:eastAsia="Times New Roman" w:hAnsi="Roboto" w:cs="Times New Roman"/>
            <w:color w:val="000000"/>
            <w:sz w:val="20"/>
            <w:szCs w:val="20"/>
          </w:rPr>
          <w:t xml:space="preserve"> </w:t>
        </w:r>
      </w:ins>
      <w:del w:id="14" w:author="Thalia Priscilla" w:date="2022-11-13T20:04:00Z">
        <w:r w:rsidRPr="008A1424" w:rsidDel="00AD0267">
          <w:rPr>
            <w:rFonts w:ascii="Roboto" w:eastAsia="Times New Roman" w:hAnsi="Roboto" w:cs="Times New Roman"/>
            <w:color w:val="000000"/>
            <w:sz w:val="20"/>
            <w:szCs w:val="20"/>
          </w:rPr>
          <w:delText>numerous thoughts hanging in my mind</w:delText>
        </w:r>
      </w:del>
      <w:ins w:id="15" w:author="Thalia Priscilla" w:date="2022-11-13T20:04:00Z">
        <w:r w:rsidR="00AD0267">
          <w:rPr>
            <w:rFonts w:ascii="Roboto" w:eastAsia="Times New Roman" w:hAnsi="Roboto" w:cs="Times New Roman"/>
            <w:color w:val="000000"/>
            <w:sz w:val="20"/>
            <w:szCs w:val="20"/>
          </w:rPr>
          <w:t>mind</w:t>
        </w:r>
      </w:ins>
      <w:r w:rsidRPr="008A1424">
        <w:rPr>
          <w:rFonts w:ascii="Roboto" w:eastAsia="Times New Roman" w:hAnsi="Roboto" w:cs="Times New Roman"/>
          <w:color w:val="000000"/>
          <w:sz w:val="20"/>
          <w:szCs w:val="20"/>
        </w:rPr>
        <w:t xml:space="preserve">, I put on a smile and greeted each member of the student council. </w:t>
      </w:r>
      <w:del w:id="16" w:author="Thalia Priscilla" w:date="2022-11-13T20:20:00Z">
        <w:r w:rsidRPr="008A1424" w:rsidDel="000A1ADB">
          <w:rPr>
            <w:rFonts w:ascii="Roboto" w:eastAsia="Times New Roman" w:hAnsi="Roboto" w:cs="Times New Roman"/>
            <w:color w:val="000000"/>
            <w:sz w:val="20"/>
            <w:szCs w:val="20"/>
          </w:rPr>
          <w:delText xml:space="preserve">It was </w:delText>
        </w:r>
      </w:del>
      <w:del w:id="17" w:author="Thalia Priscilla" w:date="2022-11-13T20:05:00Z">
        <w:r w:rsidRPr="008A1424" w:rsidDel="00AD0267">
          <w:rPr>
            <w:rFonts w:ascii="Roboto" w:eastAsia="Times New Roman" w:hAnsi="Roboto" w:cs="Times New Roman"/>
            <w:color w:val="000000"/>
            <w:sz w:val="20"/>
            <w:szCs w:val="20"/>
          </w:rPr>
          <w:delText xml:space="preserve">just </w:delText>
        </w:r>
      </w:del>
      <w:ins w:id="18" w:author="Thalia Priscilla" w:date="2022-11-13T20:21:00Z">
        <w:r w:rsidR="000A1ADB">
          <w:rPr>
            <w:rFonts w:ascii="Roboto" w:eastAsia="Times New Roman" w:hAnsi="Roboto" w:cs="Times New Roman"/>
            <w:color w:val="000000"/>
            <w:sz w:val="20"/>
            <w:szCs w:val="20"/>
          </w:rPr>
          <w:t>W</w:t>
        </w:r>
        <w:r w:rsidR="000A1ADB" w:rsidRPr="008A1424">
          <w:rPr>
            <w:rFonts w:ascii="Roboto" w:eastAsia="Times New Roman" w:hAnsi="Roboto" w:cs="Times New Roman"/>
            <w:color w:val="000000"/>
            <w:sz w:val="20"/>
            <w:szCs w:val="20"/>
          </w:rPr>
          <w:t>e were having a regular check-in meeting</w:t>
        </w:r>
        <w:r w:rsidR="000A1ADB">
          <w:rPr>
            <w:rFonts w:ascii="Roboto" w:eastAsia="Times New Roman" w:hAnsi="Roboto" w:cs="Times New Roman"/>
            <w:color w:val="000000"/>
            <w:sz w:val="20"/>
            <w:szCs w:val="20"/>
          </w:rPr>
          <w:t xml:space="preserve"> one</w:t>
        </w:r>
      </w:ins>
      <w:del w:id="19" w:author="Thalia Priscilla" w:date="2022-11-13T20:21:00Z">
        <w:r w:rsidRPr="008A1424" w:rsidDel="000A1ADB">
          <w:rPr>
            <w:rFonts w:ascii="Roboto" w:eastAsia="Times New Roman" w:hAnsi="Roboto" w:cs="Times New Roman"/>
            <w:color w:val="000000"/>
            <w:sz w:val="20"/>
            <w:szCs w:val="20"/>
          </w:rPr>
          <w:delText>a</w:delText>
        </w:r>
      </w:del>
      <w:r w:rsidRPr="008A1424">
        <w:rPr>
          <w:rFonts w:ascii="Roboto" w:eastAsia="Times New Roman" w:hAnsi="Roboto" w:cs="Times New Roman"/>
          <w:color w:val="000000"/>
          <w:sz w:val="20"/>
          <w:szCs w:val="20"/>
        </w:rPr>
        <w:t xml:space="preserve"> week before Art, Charity, and Sports Week, a fundraiser that I had initiated</w:t>
      </w:r>
      <w:del w:id="20" w:author="Thalia Priscilla" w:date="2022-11-13T20:22:00Z">
        <w:r w:rsidRPr="008A1424" w:rsidDel="000A1ADB">
          <w:rPr>
            <w:rFonts w:ascii="Roboto" w:eastAsia="Times New Roman" w:hAnsi="Roboto" w:cs="Times New Roman"/>
            <w:color w:val="000000"/>
            <w:sz w:val="20"/>
            <w:szCs w:val="20"/>
          </w:rPr>
          <w:delText>, and</w:delText>
        </w:r>
      </w:del>
      <w:del w:id="21" w:author="Thalia Priscilla" w:date="2022-11-13T20:21:00Z">
        <w:r w:rsidRPr="008A1424" w:rsidDel="000A1ADB">
          <w:rPr>
            <w:rFonts w:ascii="Roboto" w:eastAsia="Times New Roman" w:hAnsi="Roboto" w:cs="Times New Roman"/>
            <w:color w:val="000000"/>
            <w:sz w:val="20"/>
            <w:szCs w:val="20"/>
          </w:rPr>
          <w:delText xml:space="preserve"> we were having a regular check-in meeting</w:delText>
        </w:r>
      </w:del>
      <w:r w:rsidRPr="008A1424">
        <w:rPr>
          <w:rFonts w:ascii="Roboto" w:eastAsia="Times New Roman" w:hAnsi="Roboto" w:cs="Times New Roman"/>
          <w:color w:val="000000"/>
          <w:sz w:val="20"/>
          <w:szCs w:val="20"/>
        </w:rPr>
        <w:t>. </w:t>
      </w:r>
    </w:p>
    <w:p w14:paraId="524025FD" w14:textId="77777777" w:rsidR="008A1424" w:rsidRPr="008A1424" w:rsidRDefault="008A1424" w:rsidP="008A1424">
      <w:pPr>
        <w:rPr>
          <w:rFonts w:ascii="Times New Roman" w:eastAsia="Times New Roman" w:hAnsi="Times New Roman" w:cs="Times New Roman"/>
        </w:rPr>
      </w:pPr>
    </w:p>
    <w:p w14:paraId="01FE4730" w14:textId="337FCB93"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Each department leader presented their progress, but my eyes were glued to my phone waiting for a notification. As president of the student council, I was in charge of finding tenants for the bazaar. The most highly requested tenant, who planned to open a stand in the bazaar, had been unreachable</w:t>
      </w:r>
      <w:ins w:id="22" w:author="Thalia Priscilla" w:date="2022-11-13T20:07:00Z">
        <w:r w:rsidR="008B6F89">
          <w:rPr>
            <w:rFonts w:ascii="Roboto" w:eastAsia="Times New Roman" w:hAnsi="Roboto" w:cs="Times New Roman"/>
            <w:color w:val="000000"/>
            <w:sz w:val="20"/>
            <w:szCs w:val="20"/>
          </w:rPr>
          <w:t>.</w:t>
        </w:r>
      </w:ins>
      <w:del w:id="23" w:author="Thalia Priscilla" w:date="2022-11-13T20:07:00Z">
        <w:r w:rsidRPr="008A1424" w:rsidDel="008B6F89">
          <w:rPr>
            <w:rFonts w:ascii="Roboto" w:eastAsia="Times New Roman" w:hAnsi="Roboto" w:cs="Times New Roman"/>
            <w:color w:val="000000"/>
            <w:sz w:val="20"/>
            <w:szCs w:val="20"/>
          </w:rPr>
          <w:delText>:</w:delText>
        </w:r>
      </w:del>
      <w:r w:rsidRPr="008A1424">
        <w:rPr>
          <w:rFonts w:ascii="Roboto" w:eastAsia="Times New Roman" w:hAnsi="Roboto" w:cs="Times New Roman"/>
          <w:color w:val="000000"/>
          <w:sz w:val="20"/>
          <w:szCs w:val="20"/>
        </w:rPr>
        <w:t xml:space="preserve"> </w:t>
      </w:r>
      <w:del w:id="24" w:author="Thalia Priscilla" w:date="2022-11-13T20:07:00Z">
        <w:r w:rsidRPr="008A1424" w:rsidDel="008B6F89">
          <w:rPr>
            <w:rFonts w:ascii="Roboto" w:eastAsia="Times New Roman" w:hAnsi="Roboto" w:cs="Times New Roman"/>
            <w:color w:val="000000"/>
            <w:sz w:val="20"/>
            <w:szCs w:val="20"/>
          </w:rPr>
          <w:delText xml:space="preserve">I had left 12 unread messages and 5 missed calls. </w:delText>
        </w:r>
      </w:del>
      <w:r w:rsidRPr="008A1424">
        <w:rPr>
          <w:rFonts w:ascii="Roboto" w:eastAsia="Times New Roman" w:hAnsi="Roboto" w:cs="Times New Roman"/>
          <w:color w:val="000000"/>
          <w:sz w:val="20"/>
          <w:szCs w:val="20"/>
        </w:rPr>
        <w:t xml:space="preserve">I wanted to </w:t>
      </w:r>
      <w:del w:id="25" w:author="Thalia Priscilla" w:date="2022-11-13T20:11:00Z">
        <w:r w:rsidRPr="008A1424" w:rsidDel="008B6F89">
          <w:rPr>
            <w:rFonts w:ascii="Roboto" w:eastAsia="Times New Roman" w:hAnsi="Roboto" w:cs="Times New Roman"/>
            <w:color w:val="000000"/>
            <w:sz w:val="20"/>
            <w:szCs w:val="20"/>
          </w:rPr>
          <w:delText>talk about this in the meeting</w:delText>
        </w:r>
      </w:del>
      <w:del w:id="26" w:author="Thalia Priscilla" w:date="2022-11-13T20:07:00Z">
        <w:r w:rsidRPr="008A1424" w:rsidDel="008B6F89">
          <w:rPr>
            <w:rFonts w:ascii="Roboto" w:eastAsia="Times New Roman" w:hAnsi="Roboto" w:cs="Times New Roman"/>
            <w:color w:val="000000"/>
            <w:sz w:val="20"/>
            <w:szCs w:val="20"/>
          </w:rPr>
          <w:delText>,</w:delText>
        </w:r>
      </w:del>
      <w:ins w:id="27" w:author="Thalia Priscilla" w:date="2022-11-13T20:11:00Z">
        <w:r w:rsidR="008B6F89">
          <w:rPr>
            <w:rFonts w:ascii="Roboto" w:eastAsia="Times New Roman" w:hAnsi="Roboto" w:cs="Times New Roman"/>
            <w:color w:val="000000"/>
            <w:sz w:val="20"/>
            <w:szCs w:val="20"/>
          </w:rPr>
          <w:t>bring this up</w:t>
        </w:r>
      </w:ins>
      <w:r w:rsidRPr="008A1424">
        <w:rPr>
          <w:rFonts w:ascii="Roboto" w:eastAsia="Times New Roman" w:hAnsi="Roboto" w:cs="Times New Roman"/>
          <w:color w:val="000000"/>
          <w:sz w:val="20"/>
          <w:szCs w:val="20"/>
        </w:rPr>
        <w:t xml:space="preserve"> but </w:t>
      </w:r>
      <w:del w:id="28" w:author="Thalia Priscilla" w:date="2022-11-13T20:07:00Z">
        <w:r w:rsidRPr="008A1424" w:rsidDel="008B6F89">
          <w:rPr>
            <w:rFonts w:ascii="Roboto" w:eastAsia="Times New Roman" w:hAnsi="Roboto" w:cs="Times New Roman"/>
            <w:color w:val="000000"/>
            <w:sz w:val="20"/>
            <w:szCs w:val="20"/>
          </w:rPr>
          <w:delText>decided otherwise since I knew others were busy preparing the parts they were in charge of, and I assumed that talking about this</w:delText>
        </w:r>
      </w:del>
      <w:ins w:id="29" w:author="Thalia Priscilla" w:date="2022-11-13T20:07:00Z">
        <w:r w:rsidR="008B6F89">
          <w:rPr>
            <w:rFonts w:ascii="Roboto" w:eastAsia="Times New Roman" w:hAnsi="Roboto" w:cs="Times New Roman"/>
            <w:color w:val="000000"/>
            <w:sz w:val="20"/>
            <w:szCs w:val="20"/>
          </w:rPr>
          <w:t>afraid my issue</w:t>
        </w:r>
      </w:ins>
      <w:r w:rsidRPr="008A1424">
        <w:rPr>
          <w:rFonts w:ascii="Roboto" w:eastAsia="Times New Roman" w:hAnsi="Roboto" w:cs="Times New Roman"/>
          <w:color w:val="000000"/>
          <w:sz w:val="20"/>
          <w:szCs w:val="20"/>
        </w:rPr>
        <w:t xml:space="preserve"> would </w:t>
      </w:r>
      <w:del w:id="30" w:author="Thalia Priscilla" w:date="2022-11-13T20:08:00Z">
        <w:r w:rsidRPr="008A1424" w:rsidDel="008B6F89">
          <w:rPr>
            <w:rFonts w:ascii="Roboto" w:eastAsia="Times New Roman" w:hAnsi="Roboto" w:cs="Times New Roman"/>
            <w:color w:val="000000"/>
            <w:sz w:val="20"/>
            <w:szCs w:val="20"/>
          </w:rPr>
          <w:delText xml:space="preserve">just </w:delText>
        </w:r>
      </w:del>
      <w:ins w:id="31" w:author="Thalia Priscilla" w:date="2022-11-13T20:08:00Z">
        <w:r w:rsidR="008B6F89">
          <w:rPr>
            <w:rFonts w:ascii="Roboto" w:eastAsia="Times New Roman" w:hAnsi="Roboto" w:cs="Times New Roman"/>
            <w:color w:val="000000"/>
            <w:sz w:val="20"/>
            <w:szCs w:val="20"/>
          </w:rPr>
          <w:t>add more</w:t>
        </w:r>
        <w:r w:rsidR="008B6F89" w:rsidRPr="008A1424">
          <w:rPr>
            <w:rFonts w:ascii="Roboto" w:eastAsia="Times New Roman" w:hAnsi="Roboto" w:cs="Times New Roman"/>
            <w:color w:val="000000"/>
            <w:sz w:val="20"/>
            <w:szCs w:val="20"/>
          </w:rPr>
          <w:t xml:space="preserve"> </w:t>
        </w:r>
      </w:ins>
      <w:r w:rsidRPr="008A1424">
        <w:rPr>
          <w:rFonts w:ascii="Roboto" w:eastAsia="Times New Roman" w:hAnsi="Roboto" w:cs="Times New Roman"/>
          <w:color w:val="000000"/>
          <w:sz w:val="20"/>
          <w:szCs w:val="20"/>
        </w:rPr>
        <w:t>burden</w:t>
      </w:r>
      <w:del w:id="32" w:author="Thalia Priscilla" w:date="2022-11-13T20:08:00Z">
        <w:r w:rsidRPr="008A1424" w:rsidDel="008B6F89">
          <w:rPr>
            <w:rFonts w:ascii="Roboto" w:eastAsia="Times New Roman" w:hAnsi="Roboto" w:cs="Times New Roman"/>
            <w:color w:val="000000"/>
            <w:sz w:val="20"/>
            <w:szCs w:val="20"/>
          </w:rPr>
          <w:delText xml:space="preserve"> them</w:delText>
        </w:r>
      </w:del>
      <w:r w:rsidRPr="008A1424">
        <w:rPr>
          <w:rFonts w:ascii="Roboto" w:eastAsia="Times New Roman" w:hAnsi="Roboto" w:cs="Times New Roman"/>
          <w:color w:val="000000"/>
          <w:sz w:val="20"/>
          <w:szCs w:val="20"/>
        </w:rPr>
        <w:t>.</w:t>
      </w:r>
    </w:p>
    <w:p w14:paraId="12FD9B9C" w14:textId="77777777" w:rsidR="008A1424" w:rsidRPr="008A1424" w:rsidRDefault="008A1424" w:rsidP="008A1424">
      <w:pPr>
        <w:rPr>
          <w:rFonts w:ascii="Times New Roman" w:eastAsia="Times New Roman" w:hAnsi="Times New Roman" w:cs="Times New Roman"/>
        </w:rPr>
      </w:pPr>
    </w:p>
    <w:p w14:paraId="264778BB" w14:textId="4F178133" w:rsidR="008A1424" w:rsidRPr="008A1424" w:rsidRDefault="000A1ADB" w:rsidP="008A1424">
      <w:pPr>
        <w:jc w:val="both"/>
        <w:rPr>
          <w:rFonts w:ascii="Times New Roman" w:eastAsia="Times New Roman" w:hAnsi="Times New Roman" w:cs="Times New Roman"/>
        </w:rPr>
      </w:pPr>
      <w:ins w:id="33" w:author="Thalia Priscilla" w:date="2022-11-13T20:18:00Z">
        <w:r>
          <w:rPr>
            <w:rFonts w:ascii="Roboto" w:eastAsia="Times New Roman" w:hAnsi="Roboto" w:cs="Times New Roman"/>
            <w:color w:val="000000"/>
            <w:sz w:val="20"/>
            <w:szCs w:val="20"/>
          </w:rPr>
          <w:t>Fast forward</w:t>
        </w:r>
      </w:ins>
      <w:ins w:id="34" w:author="Thalia Priscilla" w:date="2022-11-13T20:19:00Z">
        <w:r>
          <w:rPr>
            <w:rFonts w:ascii="Roboto" w:eastAsia="Times New Roman" w:hAnsi="Roboto" w:cs="Times New Roman"/>
            <w:color w:val="000000"/>
            <w:sz w:val="20"/>
            <w:szCs w:val="20"/>
          </w:rPr>
          <w:t>,</w:t>
        </w:r>
      </w:ins>
      <w:ins w:id="35" w:author="Thalia Priscilla" w:date="2022-11-13T20:18:00Z">
        <w:r>
          <w:rPr>
            <w:rFonts w:ascii="Roboto" w:eastAsia="Times New Roman" w:hAnsi="Roboto" w:cs="Times New Roman"/>
            <w:color w:val="000000"/>
            <w:sz w:val="20"/>
            <w:szCs w:val="20"/>
          </w:rPr>
          <w:t xml:space="preserve"> t</w:t>
        </w:r>
      </w:ins>
      <w:ins w:id="36" w:author="Thalia Priscilla" w:date="2022-11-13T20:09:00Z">
        <w:r w:rsidR="008B6F89">
          <w:rPr>
            <w:rFonts w:ascii="Roboto" w:eastAsia="Times New Roman" w:hAnsi="Roboto" w:cs="Times New Roman"/>
            <w:color w:val="000000"/>
            <w:sz w:val="20"/>
            <w:szCs w:val="20"/>
          </w:rPr>
          <w:t>hree days to the even</w:t>
        </w:r>
      </w:ins>
      <w:ins w:id="37" w:author="Thalia Priscilla" w:date="2022-11-13T20:10:00Z">
        <w:r w:rsidR="008B6F89">
          <w:rPr>
            <w:rFonts w:ascii="Roboto" w:eastAsia="Times New Roman" w:hAnsi="Roboto" w:cs="Times New Roman"/>
            <w:color w:val="000000"/>
            <w:sz w:val="20"/>
            <w:szCs w:val="20"/>
          </w:rPr>
          <w:t xml:space="preserve">t </w:t>
        </w:r>
      </w:ins>
      <w:del w:id="38" w:author="Thalia Priscilla" w:date="2022-11-13T20:10:00Z">
        <w:r w:rsidR="008A1424" w:rsidRPr="008A1424" w:rsidDel="008B6F89">
          <w:rPr>
            <w:rFonts w:ascii="Roboto" w:eastAsia="Times New Roman" w:hAnsi="Roboto" w:cs="Times New Roman"/>
            <w:color w:val="000000"/>
            <w:sz w:val="20"/>
            <w:szCs w:val="20"/>
          </w:rPr>
          <w:delText>Days went by</w:delText>
        </w:r>
      </w:del>
      <w:del w:id="39" w:author="Thalia Priscilla" w:date="2022-11-13T20:08:00Z">
        <w:r w:rsidR="008A1424" w:rsidRPr="008A1424" w:rsidDel="008B6F89">
          <w:rPr>
            <w:rFonts w:ascii="Roboto" w:eastAsia="Times New Roman" w:hAnsi="Roboto" w:cs="Times New Roman"/>
            <w:color w:val="000000"/>
            <w:sz w:val="20"/>
            <w:szCs w:val="20"/>
          </w:rPr>
          <w:delText xml:space="preserve"> and the bazaar stands were being prepared</w:delText>
        </w:r>
      </w:del>
      <w:ins w:id="40" w:author="Thalia Priscilla" w:date="2022-11-13T20:08:00Z">
        <w:r w:rsidR="008B6F89">
          <w:rPr>
            <w:rFonts w:ascii="Roboto" w:eastAsia="Times New Roman" w:hAnsi="Roboto" w:cs="Times New Roman"/>
            <w:color w:val="000000"/>
            <w:sz w:val="20"/>
            <w:szCs w:val="20"/>
          </w:rPr>
          <w:t xml:space="preserve">and </w:t>
        </w:r>
      </w:ins>
      <w:del w:id="41" w:author="Thalia Priscilla" w:date="2022-11-13T20:08:00Z">
        <w:r w:rsidR="008A1424" w:rsidRPr="008A1424" w:rsidDel="008B6F89">
          <w:rPr>
            <w:rFonts w:ascii="Roboto" w:eastAsia="Times New Roman" w:hAnsi="Roboto" w:cs="Times New Roman"/>
            <w:color w:val="000000"/>
            <w:sz w:val="20"/>
            <w:szCs w:val="20"/>
          </w:rPr>
          <w:delText xml:space="preserve">. However, </w:delText>
        </w:r>
      </w:del>
      <w:r w:rsidR="008A1424" w:rsidRPr="008A1424">
        <w:rPr>
          <w:rFonts w:ascii="Roboto" w:eastAsia="Times New Roman" w:hAnsi="Roboto" w:cs="Times New Roman"/>
          <w:color w:val="000000"/>
          <w:sz w:val="20"/>
          <w:szCs w:val="20"/>
        </w:rPr>
        <w:t>the tenant still could not be contacted. I</w:t>
      </w:r>
      <w:ins w:id="42" w:author="Thalia Priscilla" w:date="2022-11-13T20:19:00Z">
        <w:r>
          <w:rPr>
            <w:rFonts w:ascii="Roboto" w:eastAsia="Times New Roman" w:hAnsi="Roboto" w:cs="Times New Roman"/>
            <w:color w:val="000000"/>
            <w:sz w:val="20"/>
            <w:szCs w:val="20"/>
          </w:rPr>
          <w:t xml:space="preserve">t </w:t>
        </w:r>
        <w:r w:rsidRPr="008A1424">
          <w:rPr>
            <w:rFonts w:ascii="Roboto" w:eastAsia="Times New Roman" w:hAnsi="Roboto" w:cs="Times New Roman"/>
            <w:color w:val="000000"/>
            <w:sz w:val="20"/>
            <w:szCs w:val="20"/>
          </w:rPr>
          <w:t xml:space="preserve">would be hard to </w:t>
        </w:r>
        <w:r>
          <w:rPr>
            <w:rFonts w:ascii="Roboto" w:eastAsia="Times New Roman" w:hAnsi="Roboto" w:cs="Times New Roman"/>
            <w:color w:val="000000"/>
            <w:sz w:val="20"/>
            <w:szCs w:val="20"/>
          </w:rPr>
          <w:t xml:space="preserve">find </w:t>
        </w:r>
        <w:r w:rsidRPr="008A1424">
          <w:rPr>
            <w:rFonts w:ascii="Roboto" w:eastAsia="Times New Roman" w:hAnsi="Roboto" w:cs="Times New Roman"/>
            <w:color w:val="000000"/>
            <w:sz w:val="20"/>
            <w:szCs w:val="20"/>
          </w:rPr>
          <w:t>another tenant</w:t>
        </w:r>
        <w:r>
          <w:rPr>
            <w:rFonts w:ascii="Roboto" w:eastAsia="Times New Roman" w:hAnsi="Roboto" w:cs="Times New Roman"/>
            <w:color w:val="000000"/>
            <w:sz w:val="20"/>
            <w:szCs w:val="20"/>
          </w:rPr>
          <w:t xml:space="preserve"> and I</w:t>
        </w:r>
      </w:ins>
      <w:r w:rsidR="008A1424" w:rsidRPr="008A1424">
        <w:rPr>
          <w:rFonts w:ascii="Roboto" w:eastAsia="Times New Roman" w:hAnsi="Roboto" w:cs="Times New Roman"/>
          <w:color w:val="000000"/>
          <w:sz w:val="20"/>
          <w:szCs w:val="20"/>
        </w:rPr>
        <w:t xml:space="preserve"> was getting frustrated</w:t>
      </w:r>
      <w:del w:id="43" w:author="Thalia Priscilla" w:date="2022-11-13T20:19:00Z">
        <w:r w:rsidR="008A1424" w:rsidRPr="008A1424" w:rsidDel="000A1ADB">
          <w:rPr>
            <w:rFonts w:ascii="Roboto" w:eastAsia="Times New Roman" w:hAnsi="Roboto" w:cs="Times New Roman"/>
            <w:color w:val="000000"/>
            <w:sz w:val="20"/>
            <w:szCs w:val="20"/>
          </w:rPr>
          <w:delText xml:space="preserve"> </w:delText>
        </w:r>
      </w:del>
      <w:del w:id="44" w:author="Thalia Priscilla" w:date="2022-11-13T20:10:00Z">
        <w:r w:rsidR="008A1424" w:rsidRPr="008A1424" w:rsidDel="008B6F89">
          <w:rPr>
            <w:rFonts w:ascii="Roboto" w:eastAsia="Times New Roman" w:hAnsi="Roboto" w:cs="Times New Roman"/>
            <w:color w:val="000000"/>
            <w:sz w:val="20"/>
            <w:szCs w:val="20"/>
          </w:rPr>
          <w:delText>as there were only 3 days left, so</w:delText>
        </w:r>
      </w:del>
      <w:del w:id="45" w:author="Thalia Priscilla" w:date="2022-11-13T20:19:00Z">
        <w:r w:rsidR="008A1424" w:rsidRPr="008A1424" w:rsidDel="000A1ADB">
          <w:rPr>
            <w:rFonts w:ascii="Roboto" w:eastAsia="Times New Roman" w:hAnsi="Roboto" w:cs="Times New Roman"/>
            <w:color w:val="000000"/>
            <w:sz w:val="20"/>
            <w:szCs w:val="20"/>
          </w:rPr>
          <w:delText xml:space="preserve"> it would be hard to </w:delText>
        </w:r>
      </w:del>
      <w:del w:id="46" w:author="Thalia Priscilla" w:date="2022-11-13T20:16:00Z">
        <w:r w:rsidR="008A1424" w:rsidRPr="008A1424" w:rsidDel="000D19C4">
          <w:rPr>
            <w:rFonts w:ascii="Roboto" w:eastAsia="Times New Roman" w:hAnsi="Roboto" w:cs="Times New Roman"/>
            <w:color w:val="000000"/>
            <w:sz w:val="20"/>
            <w:szCs w:val="20"/>
          </w:rPr>
          <w:delText xml:space="preserve">make a deal with </w:delText>
        </w:r>
      </w:del>
      <w:del w:id="47" w:author="Thalia Priscilla" w:date="2022-11-13T20:19:00Z">
        <w:r w:rsidR="008A1424" w:rsidRPr="008A1424" w:rsidDel="000A1ADB">
          <w:rPr>
            <w:rFonts w:ascii="Roboto" w:eastAsia="Times New Roman" w:hAnsi="Roboto" w:cs="Times New Roman"/>
            <w:color w:val="000000"/>
            <w:sz w:val="20"/>
            <w:szCs w:val="20"/>
          </w:rPr>
          <w:delText>another tenant</w:delText>
        </w:r>
      </w:del>
      <w:r w:rsidR="008A1424" w:rsidRPr="008A1424">
        <w:rPr>
          <w:rFonts w:ascii="Roboto" w:eastAsia="Times New Roman" w:hAnsi="Roboto" w:cs="Times New Roman"/>
          <w:color w:val="000000"/>
          <w:sz w:val="20"/>
          <w:szCs w:val="20"/>
        </w:rPr>
        <w:t>.</w:t>
      </w:r>
      <w:del w:id="48" w:author="Thalia Priscilla" w:date="2022-11-13T20:09:00Z">
        <w:r w:rsidR="008A1424" w:rsidRPr="008A1424" w:rsidDel="008B6F89">
          <w:rPr>
            <w:rFonts w:ascii="Roboto" w:eastAsia="Times New Roman" w:hAnsi="Roboto" w:cs="Times New Roman"/>
            <w:color w:val="000000"/>
            <w:sz w:val="20"/>
            <w:szCs w:val="20"/>
          </w:rPr>
          <w:delText xml:space="preserve"> Since it was the most expected tenant,</w:delText>
        </w:r>
      </w:del>
      <w:r w:rsidR="008A1424" w:rsidRPr="008A1424">
        <w:rPr>
          <w:rFonts w:ascii="Roboto" w:eastAsia="Times New Roman" w:hAnsi="Roboto" w:cs="Times New Roman"/>
          <w:color w:val="000000"/>
          <w:sz w:val="20"/>
          <w:szCs w:val="20"/>
        </w:rPr>
        <w:t xml:space="preserve"> </w:t>
      </w:r>
      <w:ins w:id="49" w:author="Thalia Priscilla" w:date="2022-11-13T20:09:00Z">
        <w:r w:rsidR="008B6F89">
          <w:rPr>
            <w:rFonts w:ascii="Roboto" w:eastAsia="Times New Roman" w:hAnsi="Roboto" w:cs="Times New Roman"/>
            <w:color w:val="000000"/>
            <w:sz w:val="20"/>
            <w:szCs w:val="20"/>
          </w:rPr>
          <w:t>W</w:t>
        </w:r>
      </w:ins>
      <w:del w:id="50" w:author="Thalia Priscilla" w:date="2022-11-13T20:09:00Z">
        <w:r w:rsidR="008A1424" w:rsidRPr="008A1424" w:rsidDel="008B6F89">
          <w:rPr>
            <w:rFonts w:ascii="Roboto" w:eastAsia="Times New Roman" w:hAnsi="Roboto" w:cs="Times New Roman"/>
            <w:color w:val="000000"/>
            <w:sz w:val="20"/>
            <w:szCs w:val="20"/>
          </w:rPr>
          <w:delText>w</w:delText>
        </w:r>
      </w:del>
      <w:r w:rsidR="008A1424" w:rsidRPr="008A1424">
        <w:rPr>
          <w:rFonts w:ascii="Roboto" w:eastAsia="Times New Roman" w:hAnsi="Roboto" w:cs="Times New Roman"/>
          <w:color w:val="000000"/>
          <w:sz w:val="20"/>
          <w:szCs w:val="20"/>
        </w:rPr>
        <w:t xml:space="preserve">ithout </w:t>
      </w:r>
      <w:del w:id="51" w:author="Thalia Priscilla" w:date="2022-11-13T20:09:00Z">
        <w:r w:rsidR="008A1424" w:rsidRPr="008A1424" w:rsidDel="008B6F89">
          <w:rPr>
            <w:rFonts w:ascii="Roboto" w:eastAsia="Times New Roman" w:hAnsi="Roboto" w:cs="Times New Roman"/>
            <w:color w:val="000000"/>
            <w:sz w:val="20"/>
            <w:szCs w:val="20"/>
          </w:rPr>
          <w:delText>them</w:delText>
        </w:r>
      </w:del>
      <w:ins w:id="52" w:author="Thalia Priscilla" w:date="2022-11-13T20:10:00Z">
        <w:r w:rsidR="008B6F89">
          <w:rPr>
            <w:rFonts w:ascii="Roboto" w:eastAsia="Times New Roman" w:hAnsi="Roboto" w:cs="Times New Roman"/>
            <w:color w:val="000000"/>
            <w:sz w:val="20"/>
            <w:szCs w:val="20"/>
          </w:rPr>
          <w:t>them</w:t>
        </w:r>
      </w:ins>
      <w:r w:rsidR="008A1424" w:rsidRPr="008A1424">
        <w:rPr>
          <w:rFonts w:ascii="Roboto" w:eastAsia="Times New Roman" w:hAnsi="Roboto" w:cs="Times New Roman"/>
          <w:color w:val="000000"/>
          <w:sz w:val="20"/>
          <w:szCs w:val="20"/>
        </w:rPr>
        <w:t>, the amount of money generated would not be able to cover the event necessities’</w:t>
      </w:r>
      <w:ins w:id="53" w:author="Thalia Priscilla" w:date="2022-11-13T20:17:00Z">
        <w:r w:rsidR="000D19C4">
          <w:rPr>
            <w:rFonts w:ascii="Roboto" w:eastAsia="Times New Roman" w:hAnsi="Roboto" w:cs="Times New Roman"/>
            <w:color w:val="000000"/>
            <w:sz w:val="20"/>
            <w:szCs w:val="20"/>
          </w:rPr>
          <w:t xml:space="preserve">. On top of it all, </w:t>
        </w:r>
      </w:ins>
      <w:del w:id="54" w:author="Thalia Priscilla" w:date="2022-11-13T20:17:00Z">
        <w:r w:rsidR="008A1424" w:rsidRPr="008A1424" w:rsidDel="000D19C4">
          <w:rPr>
            <w:rFonts w:ascii="Roboto" w:eastAsia="Times New Roman" w:hAnsi="Roboto" w:cs="Times New Roman"/>
            <w:color w:val="000000"/>
            <w:sz w:val="20"/>
            <w:szCs w:val="20"/>
          </w:rPr>
          <w:delText xml:space="preserve"> and </w:delText>
        </w:r>
      </w:del>
      <w:r w:rsidR="008A1424" w:rsidRPr="008A1424">
        <w:rPr>
          <w:rFonts w:ascii="Roboto" w:eastAsia="Times New Roman" w:hAnsi="Roboto" w:cs="Times New Roman"/>
          <w:color w:val="000000"/>
          <w:sz w:val="20"/>
          <w:szCs w:val="20"/>
        </w:rPr>
        <w:t>there would not be any fundraising</w:t>
      </w:r>
      <w:ins w:id="55" w:author="Thalia Priscilla" w:date="2022-11-13T20:17:00Z">
        <w:r w:rsidR="000D19C4">
          <w:rPr>
            <w:rFonts w:ascii="Roboto" w:eastAsia="Times New Roman" w:hAnsi="Roboto" w:cs="Times New Roman"/>
            <w:color w:val="000000"/>
            <w:sz w:val="20"/>
            <w:szCs w:val="20"/>
          </w:rPr>
          <w:t>,</w:t>
        </w:r>
      </w:ins>
      <w:del w:id="56" w:author="Thalia Priscilla" w:date="2022-11-13T20:17:00Z">
        <w:r w:rsidR="008A1424" w:rsidRPr="008A1424" w:rsidDel="000D19C4">
          <w:rPr>
            <w:rFonts w:ascii="Roboto" w:eastAsia="Times New Roman" w:hAnsi="Roboto" w:cs="Times New Roman"/>
            <w:color w:val="000000"/>
            <w:sz w:val="20"/>
            <w:szCs w:val="20"/>
          </w:rPr>
          <w:delText xml:space="preserve"> and</w:delText>
        </w:r>
      </w:del>
      <w:r w:rsidR="008A1424" w:rsidRPr="008A1424">
        <w:rPr>
          <w:rFonts w:ascii="Roboto" w:eastAsia="Times New Roman" w:hAnsi="Roboto" w:cs="Times New Roman"/>
          <w:color w:val="000000"/>
          <w:sz w:val="20"/>
          <w:szCs w:val="20"/>
        </w:rPr>
        <w:t xml:space="preserve"> charity</w:t>
      </w:r>
      <w:ins w:id="57" w:author="Thalia Priscilla" w:date="2022-11-13T20:17:00Z">
        <w:r w:rsidR="000D19C4">
          <w:rPr>
            <w:rFonts w:ascii="Roboto" w:eastAsia="Times New Roman" w:hAnsi="Roboto" w:cs="Times New Roman"/>
            <w:color w:val="000000"/>
            <w:sz w:val="20"/>
            <w:szCs w:val="20"/>
          </w:rPr>
          <w:t>, and donations,</w:t>
        </w:r>
      </w:ins>
      <w:del w:id="58" w:author="Thalia Priscilla" w:date="2022-11-13T20:17:00Z">
        <w:r w:rsidR="008A1424" w:rsidRPr="008A1424" w:rsidDel="000D19C4">
          <w:rPr>
            <w:rFonts w:ascii="Roboto" w:eastAsia="Times New Roman" w:hAnsi="Roboto" w:cs="Times New Roman"/>
            <w:color w:val="000000"/>
            <w:sz w:val="20"/>
            <w:szCs w:val="20"/>
          </w:rPr>
          <w:delText>. This means that there would be no donation as well,</w:delText>
        </w:r>
      </w:del>
      <w:r w:rsidR="008A1424" w:rsidRPr="008A1424">
        <w:rPr>
          <w:rFonts w:ascii="Roboto" w:eastAsia="Times New Roman" w:hAnsi="Roboto" w:cs="Times New Roman"/>
          <w:color w:val="000000"/>
          <w:sz w:val="20"/>
          <w:szCs w:val="20"/>
        </w:rPr>
        <w:t xml:space="preserve"> which was the whole point of the event. </w:t>
      </w:r>
    </w:p>
    <w:p w14:paraId="1EEF6C3C" w14:textId="77777777" w:rsidR="008A1424" w:rsidRPr="008A1424" w:rsidRDefault="008A1424" w:rsidP="008A1424">
      <w:pPr>
        <w:rPr>
          <w:rFonts w:ascii="Times New Roman" w:eastAsia="Times New Roman" w:hAnsi="Times New Roman" w:cs="Times New Roman"/>
        </w:rPr>
      </w:pPr>
    </w:p>
    <w:p w14:paraId="62180C84" w14:textId="168D56B4"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During </w:t>
      </w:r>
      <w:r w:rsidRPr="008A1424">
        <w:rPr>
          <w:rFonts w:ascii="Roboto" w:eastAsia="Times New Roman" w:hAnsi="Roboto" w:cs="Times New Roman"/>
          <w:color w:val="000000"/>
          <w:sz w:val="20"/>
          <w:szCs w:val="20"/>
          <w:shd w:val="clear" w:color="auto" w:fill="F4CCCC"/>
        </w:rPr>
        <w:t>group fellowship</w:t>
      </w:r>
      <w:r w:rsidRPr="008A1424">
        <w:rPr>
          <w:rFonts w:ascii="Roboto" w:eastAsia="Times New Roman" w:hAnsi="Roboto" w:cs="Times New Roman"/>
          <w:color w:val="000000"/>
          <w:sz w:val="20"/>
          <w:szCs w:val="20"/>
        </w:rPr>
        <w:t xml:space="preserve">, </w:t>
      </w:r>
      <w:del w:id="59" w:author="Thalia Priscilla" w:date="2022-11-13T20:11:00Z">
        <w:r w:rsidRPr="008A1424" w:rsidDel="008E1201">
          <w:rPr>
            <w:rFonts w:ascii="Roboto" w:eastAsia="Times New Roman" w:hAnsi="Roboto" w:cs="Times New Roman"/>
            <w:color w:val="000000"/>
            <w:sz w:val="20"/>
            <w:szCs w:val="20"/>
          </w:rPr>
          <w:delText xml:space="preserve">noticing the frustration on my face, </w:delText>
        </w:r>
      </w:del>
      <w:r w:rsidRPr="008A1424">
        <w:rPr>
          <w:rFonts w:ascii="Roboto" w:eastAsia="Times New Roman" w:hAnsi="Roboto" w:cs="Times New Roman"/>
          <w:color w:val="000000"/>
          <w:sz w:val="20"/>
          <w:szCs w:val="20"/>
        </w:rPr>
        <w:t>my mentor</w:t>
      </w:r>
      <w:ins w:id="60" w:author="Thalia Priscilla" w:date="2022-11-13T20:12:00Z">
        <w:r w:rsidR="008E1201">
          <w:rPr>
            <w:rFonts w:ascii="Roboto" w:eastAsia="Times New Roman" w:hAnsi="Roboto" w:cs="Times New Roman"/>
            <w:color w:val="000000"/>
            <w:sz w:val="20"/>
            <w:szCs w:val="20"/>
          </w:rPr>
          <w:t xml:space="preserve"> </w:t>
        </w:r>
      </w:ins>
      <w:del w:id="61" w:author="Thalia Priscilla" w:date="2022-11-13T20:12:00Z">
        <w:r w:rsidRPr="008A1424" w:rsidDel="008E1201">
          <w:rPr>
            <w:rFonts w:ascii="Roboto" w:eastAsia="Times New Roman" w:hAnsi="Roboto" w:cs="Times New Roman"/>
            <w:color w:val="000000"/>
            <w:sz w:val="20"/>
            <w:szCs w:val="20"/>
          </w:rPr>
          <w:delText xml:space="preserve">, </w:delText>
        </w:r>
      </w:del>
      <w:r w:rsidRPr="008A1424">
        <w:rPr>
          <w:rFonts w:ascii="Roboto" w:eastAsia="Times New Roman" w:hAnsi="Roboto" w:cs="Times New Roman"/>
          <w:color w:val="000000"/>
          <w:sz w:val="20"/>
          <w:szCs w:val="20"/>
        </w:rPr>
        <w:t xml:space="preserve">who is also a youth leader at my church, came up to check on me. </w:t>
      </w:r>
      <w:commentRangeStart w:id="62"/>
      <w:r w:rsidRPr="008A1424">
        <w:rPr>
          <w:rFonts w:ascii="Roboto" w:eastAsia="Times New Roman" w:hAnsi="Roboto" w:cs="Times New Roman"/>
          <w:color w:val="000000"/>
          <w:sz w:val="20"/>
          <w:szCs w:val="20"/>
        </w:rPr>
        <w:t xml:space="preserve">At first, I was reluctant to </w:t>
      </w:r>
      <w:del w:id="63" w:author="Thalia Priscilla" w:date="2022-11-13T20:12:00Z">
        <w:r w:rsidRPr="008A1424" w:rsidDel="008E1201">
          <w:rPr>
            <w:rFonts w:ascii="Roboto" w:eastAsia="Times New Roman" w:hAnsi="Roboto" w:cs="Times New Roman"/>
            <w:color w:val="000000"/>
            <w:sz w:val="20"/>
            <w:szCs w:val="20"/>
          </w:rPr>
          <w:delText>tell him</w:delText>
        </w:r>
      </w:del>
      <w:ins w:id="64" w:author="Thalia Priscilla" w:date="2022-11-13T20:12:00Z">
        <w:r w:rsidR="008E1201">
          <w:rPr>
            <w:rFonts w:ascii="Roboto" w:eastAsia="Times New Roman" w:hAnsi="Roboto" w:cs="Times New Roman"/>
            <w:color w:val="000000"/>
            <w:sz w:val="20"/>
            <w:szCs w:val="20"/>
          </w:rPr>
          <w:t>share my story</w:t>
        </w:r>
      </w:ins>
      <w:r w:rsidRPr="008A1424">
        <w:rPr>
          <w:rFonts w:ascii="Roboto" w:eastAsia="Times New Roman" w:hAnsi="Roboto" w:cs="Times New Roman"/>
          <w:color w:val="000000"/>
          <w:sz w:val="20"/>
          <w:szCs w:val="20"/>
        </w:rPr>
        <w:t xml:space="preserve"> because I assumed he would not understand the situation and would think that it was just a minor issue. </w:t>
      </w:r>
      <w:commentRangeEnd w:id="62"/>
      <w:r w:rsidR="00446163">
        <w:rPr>
          <w:rStyle w:val="CommentReference"/>
        </w:rPr>
        <w:commentReference w:id="62"/>
      </w:r>
      <w:del w:id="65" w:author="Thalia Priscilla" w:date="2022-11-13T20:12:00Z">
        <w:r w:rsidRPr="008A1424" w:rsidDel="008E1201">
          <w:rPr>
            <w:rFonts w:ascii="Roboto" w:eastAsia="Times New Roman" w:hAnsi="Roboto" w:cs="Times New Roman"/>
            <w:color w:val="000000"/>
            <w:sz w:val="20"/>
            <w:szCs w:val="20"/>
          </w:rPr>
          <w:delText>Guess he knew that</w:delText>
        </w:r>
      </w:del>
      <w:ins w:id="66" w:author="Thalia Priscilla" w:date="2022-11-13T20:13:00Z">
        <w:r w:rsidR="008E1201">
          <w:rPr>
            <w:rFonts w:ascii="Roboto" w:eastAsia="Times New Roman" w:hAnsi="Roboto" w:cs="Times New Roman"/>
            <w:color w:val="000000"/>
            <w:sz w:val="20"/>
            <w:szCs w:val="20"/>
          </w:rPr>
          <w:t>Sensing</w:t>
        </w:r>
      </w:ins>
      <w:r w:rsidRPr="008A1424">
        <w:rPr>
          <w:rFonts w:ascii="Roboto" w:eastAsia="Times New Roman" w:hAnsi="Roboto" w:cs="Times New Roman"/>
          <w:color w:val="000000"/>
          <w:sz w:val="20"/>
          <w:szCs w:val="20"/>
        </w:rPr>
        <w:t xml:space="preserve"> I was reluctant, </w:t>
      </w:r>
      <w:del w:id="67" w:author="Thalia Priscilla" w:date="2022-11-13T20:13:00Z">
        <w:r w:rsidRPr="008A1424" w:rsidDel="008E1201">
          <w:rPr>
            <w:rFonts w:ascii="Roboto" w:eastAsia="Times New Roman" w:hAnsi="Roboto" w:cs="Times New Roman"/>
            <w:color w:val="000000"/>
            <w:sz w:val="20"/>
            <w:szCs w:val="20"/>
          </w:rPr>
          <w:delText xml:space="preserve">so </w:delText>
        </w:r>
      </w:del>
      <w:r w:rsidRPr="008A1424">
        <w:rPr>
          <w:rFonts w:ascii="Roboto" w:eastAsia="Times New Roman" w:hAnsi="Roboto" w:cs="Times New Roman"/>
          <w:color w:val="000000"/>
          <w:sz w:val="20"/>
          <w:szCs w:val="20"/>
        </w:rPr>
        <w:t xml:space="preserve">he started by telling </w:t>
      </w:r>
      <w:del w:id="68" w:author="Thalia Priscilla" w:date="2022-11-13T20:13:00Z">
        <w:r w:rsidRPr="008A1424" w:rsidDel="008E1201">
          <w:rPr>
            <w:rFonts w:ascii="Roboto" w:eastAsia="Times New Roman" w:hAnsi="Roboto" w:cs="Times New Roman"/>
            <w:color w:val="000000"/>
            <w:sz w:val="20"/>
            <w:szCs w:val="20"/>
          </w:rPr>
          <w:delText xml:space="preserve">off </w:delText>
        </w:r>
      </w:del>
      <w:r w:rsidRPr="008A1424">
        <w:rPr>
          <w:rFonts w:ascii="Roboto" w:eastAsia="Times New Roman" w:hAnsi="Roboto" w:cs="Times New Roman"/>
          <w:color w:val="000000"/>
          <w:sz w:val="20"/>
          <w:szCs w:val="20"/>
        </w:rPr>
        <w:t xml:space="preserve">his journey on leading the youth ministry at church </w:t>
      </w:r>
      <w:ins w:id="69" w:author="Thalia Priscilla" w:date="2022-11-13T20:14:00Z">
        <w:r w:rsidR="008E1201">
          <w:rPr>
            <w:rFonts w:ascii="Roboto" w:eastAsia="Times New Roman" w:hAnsi="Roboto" w:cs="Times New Roman"/>
            <w:color w:val="000000"/>
            <w:sz w:val="20"/>
            <w:szCs w:val="20"/>
          </w:rPr>
          <w:t xml:space="preserve">including </w:t>
        </w:r>
      </w:ins>
      <w:del w:id="70" w:author="Thalia Priscilla" w:date="2022-11-13T20:14:00Z">
        <w:r w:rsidRPr="008A1424" w:rsidDel="008E1201">
          <w:rPr>
            <w:rFonts w:ascii="Roboto" w:eastAsia="Times New Roman" w:hAnsi="Roboto" w:cs="Times New Roman"/>
            <w:color w:val="000000"/>
            <w:sz w:val="20"/>
            <w:szCs w:val="20"/>
          </w:rPr>
          <w:delText xml:space="preserve">as well as the </w:delText>
        </w:r>
      </w:del>
      <w:ins w:id="71" w:author="Thalia Priscilla" w:date="2022-11-13T20:14:00Z">
        <w:r w:rsidR="008E1201">
          <w:rPr>
            <w:rFonts w:ascii="Roboto" w:eastAsia="Times New Roman" w:hAnsi="Roboto" w:cs="Times New Roman"/>
            <w:color w:val="000000"/>
            <w:sz w:val="20"/>
            <w:szCs w:val="20"/>
          </w:rPr>
          <w:t>his</w:t>
        </w:r>
        <w:r w:rsidR="008E1201" w:rsidRPr="008A1424">
          <w:rPr>
            <w:rFonts w:ascii="Roboto" w:eastAsia="Times New Roman" w:hAnsi="Roboto" w:cs="Times New Roman"/>
            <w:color w:val="000000"/>
            <w:sz w:val="20"/>
            <w:szCs w:val="20"/>
          </w:rPr>
          <w:t xml:space="preserve"> </w:t>
        </w:r>
      </w:ins>
      <w:r w:rsidRPr="008A1424">
        <w:rPr>
          <w:rFonts w:ascii="Roboto" w:eastAsia="Times New Roman" w:hAnsi="Roboto" w:cs="Times New Roman"/>
          <w:color w:val="000000"/>
          <w:sz w:val="20"/>
          <w:szCs w:val="20"/>
        </w:rPr>
        <w:t xml:space="preserve">struggles </w:t>
      </w:r>
      <w:del w:id="72" w:author="Thalia Priscilla" w:date="2022-11-13T20:14:00Z">
        <w:r w:rsidRPr="008A1424" w:rsidDel="008E1201">
          <w:rPr>
            <w:rFonts w:ascii="Roboto" w:eastAsia="Times New Roman" w:hAnsi="Roboto" w:cs="Times New Roman"/>
            <w:color w:val="000000"/>
            <w:sz w:val="20"/>
            <w:szCs w:val="20"/>
          </w:rPr>
          <w:delText xml:space="preserve">he faced </w:delText>
        </w:r>
      </w:del>
      <w:r w:rsidRPr="008A1424">
        <w:rPr>
          <w:rFonts w:ascii="Roboto" w:eastAsia="Times New Roman" w:hAnsi="Roboto" w:cs="Times New Roman"/>
          <w:color w:val="000000"/>
          <w:sz w:val="20"/>
          <w:szCs w:val="20"/>
        </w:rPr>
        <w:t xml:space="preserve">when a party </w:t>
      </w:r>
      <w:proofErr w:type="spellStart"/>
      <w:r w:rsidRPr="008A1424">
        <w:rPr>
          <w:rFonts w:ascii="Roboto" w:eastAsia="Times New Roman" w:hAnsi="Roboto" w:cs="Times New Roman"/>
          <w:color w:val="000000"/>
          <w:sz w:val="20"/>
          <w:szCs w:val="20"/>
        </w:rPr>
        <w:t>canceled</w:t>
      </w:r>
      <w:proofErr w:type="spellEnd"/>
      <w:r w:rsidRPr="008A1424">
        <w:rPr>
          <w:rFonts w:ascii="Roboto" w:eastAsia="Times New Roman" w:hAnsi="Roboto" w:cs="Times New Roman"/>
          <w:color w:val="000000"/>
          <w:sz w:val="20"/>
          <w:szCs w:val="20"/>
        </w:rPr>
        <w:t xml:space="preserve"> a sponsorship for the annual youth event. </w:t>
      </w:r>
      <w:commentRangeStart w:id="73"/>
      <w:r w:rsidRPr="008A1424">
        <w:rPr>
          <w:rFonts w:ascii="Roboto" w:eastAsia="Times New Roman" w:hAnsi="Roboto" w:cs="Times New Roman"/>
          <w:color w:val="000000"/>
          <w:sz w:val="20"/>
          <w:szCs w:val="20"/>
        </w:rPr>
        <w:t>As soon as he finished his story, I felt understood and the story about the struggles I was dealing with just naturally came out of my mouth</w:t>
      </w:r>
      <w:commentRangeEnd w:id="73"/>
      <w:r w:rsidR="00446163">
        <w:rPr>
          <w:rStyle w:val="CommentReference"/>
        </w:rPr>
        <w:commentReference w:id="73"/>
      </w:r>
      <w:r w:rsidRPr="008A1424">
        <w:rPr>
          <w:rFonts w:ascii="Roboto" w:eastAsia="Times New Roman" w:hAnsi="Roboto" w:cs="Times New Roman"/>
          <w:color w:val="000000"/>
          <w:sz w:val="20"/>
          <w:szCs w:val="20"/>
        </w:rPr>
        <w:t>. After I finished telling my story, I was expecting to be given paragraphs of advice or tips and tricks. However, his response caught me off guard.</w:t>
      </w:r>
    </w:p>
    <w:p w14:paraId="4FA5122C" w14:textId="77777777" w:rsidR="008A1424" w:rsidRPr="008A1424" w:rsidRDefault="008A1424" w:rsidP="008A1424">
      <w:pPr>
        <w:rPr>
          <w:rFonts w:ascii="Times New Roman" w:eastAsia="Times New Roman" w:hAnsi="Times New Roman" w:cs="Times New Roman"/>
        </w:rPr>
      </w:pPr>
    </w:p>
    <w:p w14:paraId="0AB7033F"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“A leader should be HOT: Humble, Open, and Transparent.” </w:t>
      </w:r>
    </w:p>
    <w:p w14:paraId="2A043286" w14:textId="77777777" w:rsidR="008A1424" w:rsidRPr="008A1424" w:rsidRDefault="008A1424" w:rsidP="008A1424">
      <w:pPr>
        <w:rPr>
          <w:rFonts w:ascii="Times New Roman" w:eastAsia="Times New Roman" w:hAnsi="Times New Roman" w:cs="Times New Roman"/>
        </w:rPr>
      </w:pPr>
    </w:p>
    <w:p w14:paraId="7E12FFB7" w14:textId="7258BC2D"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What a frivolous abbreviation! Initially, </w:t>
      </w:r>
      <w:commentRangeStart w:id="74"/>
      <w:r w:rsidRPr="008A1424">
        <w:rPr>
          <w:rFonts w:ascii="Roboto" w:eastAsia="Times New Roman" w:hAnsi="Roboto" w:cs="Times New Roman"/>
          <w:color w:val="000000"/>
          <w:sz w:val="20"/>
          <w:szCs w:val="20"/>
        </w:rPr>
        <w:t xml:space="preserve">I denied his advice since I thought it was contradictory to the image of a leader </w:t>
      </w:r>
      <w:del w:id="75" w:author="Thalia Priscilla" w:date="2022-11-13T20:14:00Z">
        <w:r w:rsidRPr="008A1424" w:rsidDel="008E1201">
          <w:rPr>
            <w:rFonts w:ascii="Roboto" w:eastAsia="Times New Roman" w:hAnsi="Roboto" w:cs="Times New Roman"/>
            <w:color w:val="000000"/>
            <w:sz w:val="20"/>
            <w:szCs w:val="20"/>
          </w:rPr>
          <w:delText xml:space="preserve">that the </w:delText>
        </w:r>
      </w:del>
      <w:r w:rsidRPr="008A1424">
        <w:rPr>
          <w:rFonts w:ascii="Roboto" w:eastAsia="Times New Roman" w:hAnsi="Roboto" w:cs="Times New Roman"/>
          <w:color w:val="000000"/>
          <w:sz w:val="20"/>
          <w:szCs w:val="20"/>
        </w:rPr>
        <w:t xml:space="preserve">society had taught me. </w:t>
      </w:r>
      <w:commentRangeEnd w:id="74"/>
      <w:r w:rsidR="008E1201">
        <w:rPr>
          <w:rStyle w:val="CommentReference"/>
        </w:rPr>
        <w:commentReference w:id="74"/>
      </w:r>
      <w:r w:rsidRPr="008A1424">
        <w:rPr>
          <w:rFonts w:ascii="Roboto" w:eastAsia="Times New Roman" w:hAnsi="Roboto" w:cs="Times New Roman"/>
          <w:color w:val="000000"/>
          <w:sz w:val="20"/>
          <w:szCs w:val="20"/>
        </w:rPr>
        <w:t>However, he reminded me that being open to the core team members would allow them to look at a bigger picture, which helps a lot in finding the middle ground of the struggle I was facing.</w:t>
      </w:r>
    </w:p>
    <w:p w14:paraId="39E902CC" w14:textId="77777777" w:rsidR="008A1424" w:rsidRPr="008A1424" w:rsidRDefault="008A1424" w:rsidP="008A1424">
      <w:pPr>
        <w:rPr>
          <w:rFonts w:ascii="Times New Roman" w:eastAsia="Times New Roman" w:hAnsi="Times New Roman" w:cs="Times New Roman"/>
        </w:rPr>
      </w:pPr>
    </w:p>
    <w:p w14:paraId="3B1D1491" w14:textId="72612340"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I immediately texted the student council to set </w:t>
      </w:r>
      <w:del w:id="76" w:author="Thalia Priscilla" w:date="2022-11-13T20:15:00Z">
        <w:r w:rsidRPr="008A1424" w:rsidDel="008E1201">
          <w:rPr>
            <w:rFonts w:ascii="Roboto" w:eastAsia="Times New Roman" w:hAnsi="Roboto" w:cs="Times New Roman"/>
            <w:color w:val="000000"/>
            <w:sz w:val="20"/>
            <w:szCs w:val="20"/>
          </w:rPr>
          <w:delText xml:space="preserve">off </w:delText>
        </w:r>
      </w:del>
      <w:r w:rsidRPr="008A1424">
        <w:rPr>
          <w:rFonts w:ascii="Roboto" w:eastAsia="Times New Roman" w:hAnsi="Roboto" w:cs="Times New Roman"/>
          <w:color w:val="000000"/>
          <w:sz w:val="20"/>
          <w:szCs w:val="20"/>
        </w:rPr>
        <w:t>a meeting</w:t>
      </w:r>
      <w:del w:id="77" w:author="Thalia Priscilla" w:date="2022-11-13T20:15:00Z">
        <w:r w:rsidRPr="008A1424" w:rsidDel="008E1201">
          <w:rPr>
            <w:rFonts w:ascii="Roboto" w:eastAsia="Times New Roman" w:hAnsi="Roboto" w:cs="Times New Roman"/>
            <w:color w:val="000000"/>
            <w:sz w:val="20"/>
            <w:szCs w:val="20"/>
          </w:rPr>
          <w:delText>,</w:delText>
        </w:r>
      </w:del>
      <w:r w:rsidRPr="008A1424">
        <w:rPr>
          <w:rFonts w:ascii="Roboto" w:eastAsia="Times New Roman" w:hAnsi="Roboto" w:cs="Times New Roman"/>
          <w:color w:val="000000"/>
          <w:sz w:val="20"/>
          <w:szCs w:val="20"/>
        </w:rPr>
        <w:t xml:space="preserve"> where I decided to be open about my struggle with the tenant. </w:t>
      </w:r>
      <w:commentRangeStart w:id="78"/>
      <w:r w:rsidRPr="008A1424">
        <w:rPr>
          <w:rFonts w:ascii="Roboto" w:eastAsia="Times New Roman" w:hAnsi="Roboto" w:cs="Times New Roman"/>
          <w:color w:val="000000"/>
          <w:sz w:val="20"/>
          <w:szCs w:val="20"/>
        </w:rPr>
        <w:t>Fortunately, they were all very understanding, so they immediately tried to</w:t>
      </w:r>
      <w:ins w:id="79" w:author="Thalia Priscilla" w:date="2022-11-13T20:16:00Z">
        <w:r w:rsidR="008E1201">
          <w:rPr>
            <w:rFonts w:ascii="Roboto" w:eastAsia="Times New Roman" w:hAnsi="Roboto" w:cs="Times New Roman"/>
            <w:color w:val="000000"/>
            <w:sz w:val="20"/>
            <w:szCs w:val="20"/>
          </w:rPr>
          <w:t xml:space="preserve"> help</w:t>
        </w:r>
      </w:ins>
      <w:r w:rsidRPr="008A1424">
        <w:rPr>
          <w:rFonts w:ascii="Roboto" w:eastAsia="Times New Roman" w:hAnsi="Roboto" w:cs="Times New Roman"/>
          <w:color w:val="000000"/>
          <w:sz w:val="20"/>
          <w:szCs w:val="20"/>
        </w:rPr>
        <w:t xml:space="preserve"> contact food stalls located nearby. Then, one of the head departments told me that her relative just opened a beverage franchise near our school and was looking for an opportunity to join the bazaar. Without thinking twice, I asked for her relative’s contact and as expected, they were willing to open a stand in the bazaar. </w:t>
      </w:r>
    </w:p>
    <w:p w14:paraId="65AACAF3" w14:textId="77777777" w:rsidR="008A1424" w:rsidRPr="008A1424" w:rsidRDefault="008A1424" w:rsidP="008A1424">
      <w:pPr>
        <w:rPr>
          <w:rFonts w:ascii="Times New Roman" w:eastAsia="Times New Roman" w:hAnsi="Times New Roman" w:cs="Times New Roman"/>
        </w:rPr>
      </w:pPr>
    </w:p>
    <w:p w14:paraId="6438C908" w14:textId="28F55C06"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Overall, the bazaar was successful, the tenant specifically was in great demand as they sold more than 60 cups of Thai milk tea and green tea. As a result, we managed to raise a total of IDR 2 million for an orphanage and ACSW has been annually conducted ever since then. </w:t>
      </w:r>
      <w:commentRangeEnd w:id="78"/>
      <w:r w:rsidR="00842F3B">
        <w:rPr>
          <w:rStyle w:val="CommentReference"/>
        </w:rPr>
        <w:commentReference w:id="78"/>
      </w:r>
      <w:commentRangeStart w:id="80"/>
      <w:del w:id="81" w:author="Thalia Priscilla" w:date="2022-11-13T20:54:00Z">
        <w:r w:rsidRPr="008A1424" w:rsidDel="000217B1">
          <w:rPr>
            <w:rFonts w:ascii="Roboto" w:eastAsia="Times New Roman" w:hAnsi="Roboto" w:cs="Times New Roman"/>
            <w:color w:val="000000"/>
            <w:sz w:val="20"/>
            <w:szCs w:val="20"/>
          </w:rPr>
          <w:delText xml:space="preserve">Personally, for me the whole process was a roller coaster of emotions, from overthinking, stressing out, and feeling relieved. Despite </w:delText>
        </w:r>
        <w:r w:rsidRPr="008A1424" w:rsidDel="000217B1">
          <w:rPr>
            <w:rFonts w:ascii="Roboto" w:eastAsia="Times New Roman" w:hAnsi="Roboto" w:cs="Times New Roman"/>
            <w:color w:val="000000"/>
            <w:sz w:val="20"/>
            <w:szCs w:val="20"/>
          </w:rPr>
          <w:lastRenderedPageBreak/>
          <w:delText>all that, I learned to be more grateful about my team members, who have been rooting for me throughout the process.</w:delText>
        </w:r>
      </w:del>
      <w:commentRangeEnd w:id="80"/>
      <w:r w:rsidR="000217B1">
        <w:rPr>
          <w:rStyle w:val="CommentReference"/>
        </w:rPr>
        <w:commentReference w:id="80"/>
      </w:r>
    </w:p>
    <w:p w14:paraId="7185224D"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w:t>
      </w:r>
    </w:p>
    <w:p w14:paraId="1B81E17B" w14:textId="6AD11E62"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This experience made me realize the importance for a leader to be open and transparent throughout their leadership process. </w:t>
      </w:r>
      <w:del w:id="82" w:author="Thalia Priscilla" w:date="2022-11-13T20:55:00Z">
        <w:r w:rsidRPr="008A1424" w:rsidDel="000217B1">
          <w:rPr>
            <w:rFonts w:ascii="Roboto" w:eastAsia="Times New Roman" w:hAnsi="Roboto" w:cs="Times New Roman"/>
            <w:color w:val="000000"/>
            <w:sz w:val="20"/>
            <w:szCs w:val="20"/>
          </w:rPr>
          <w:delText xml:space="preserve">That </w:delText>
        </w:r>
      </w:del>
      <w:ins w:id="83" w:author="Thalia Priscilla" w:date="2022-11-13T20:55:00Z">
        <w:r w:rsidR="000217B1">
          <w:rPr>
            <w:rFonts w:ascii="Roboto" w:eastAsia="Times New Roman" w:hAnsi="Roboto" w:cs="Times New Roman"/>
            <w:color w:val="000000"/>
            <w:sz w:val="20"/>
            <w:szCs w:val="20"/>
          </w:rPr>
          <w:t>L</w:t>
        </w:r>
      </w:ins>
      <w:del w:id="84" w:author="Thalia Priscilla" w:date="2022-11-13T20:55:00Z">
        <w:r w:rsidRPr="008A1424" w:rsidDel="000217B1">
          <w:rPr>
            <w:rFonts w:ascii="Roboto" w:eastAsia="Times New Roman" w:hAnsi="Roboto" w:cs="Times New Roman"/>
            <w:color w:val="000000"/>
            <w:sz w:val="20"/>
            <w:szCs w:val="20"/>
          </w:rPr>
          <w:delText>l</w:delText>
        </w:r>
      </w:del>
      <w:r w:rsidRPr="008A1424">
        <w:rPr>
          <w:rFonts w:ascii="Roboto" w:eastAsia="Times New Roman" w:hAnsi="Roboto" w:cs="Times New Roman"/>
          <w:color w:val="000000"/>
          <w:sz w:val="20"/>
          <w:szCs w:val="20"/>
        </w:rPr>
        <w:t>eadership is not just about highlighting the victories and trying to be a frontline when problems come</w:t>
      </w:r>
      <w:ins w:id="85" w:author="Thalia Priscilla" w:date="2022-11-13T20:56:00Z">
        <w:r w:rsidR="000217B1">
          <w:rPr>
            <w:rFonts w:ascii="Roboto" w:eastAsia="Times New Roman" w:hAnsi="Roboto" w:cs="Times New Roman"/>
            <w:color w:val="000000"/>
            <w:sz w:val="20"/>
            <w:szCs w:val="20"/>
          </w:rPr>
          <w:t>.</w:t>
        </w:r>
      </w:ins>
      <w:del w:id="86" w:author="Thalia Priscilla" w:date="2022-11-13T20:56:00Z">
        <w:r w:rsidRPr="008A1424" w:rsidDel="000217B1">
          <w:rPr>
            <w:rFonts w:ascii="Roboto" w:eastAsia="Times New Roman" w:hAnsi="Roboto" w:cs="Times New Roman"/>
            <w:color w:val="000000"/>
            <w:sz w:val="20"/>
            <w:szCs w:val="20"/>
          </w:rPr>
          <w:delText>,</w:delText>
        </w:r>
      </w:del>
      <w:r w:rsidRPr="008A1424">
        <w:rPr>
          <w:rFonts w:ascii="Roboto" w:eastAsia="Times New Roman" w:hAnsi="Roboto" w:cs="Times New Roman"/>
          <w:color w:val="000000"/>
          <w:sz w:val="20"/>
          <w:szCs w:val="20"/>
        </w:rPr>
        <w:t xml:space="preserve"> </w:t>
      </w:r>
      <w:del w:id="87" w:author="Thalia Priscilla" w:date="2022-11-13T20:56:00Z">
        <w:r w:rsidRPr="008A1424" w:rsidDel="000217B1">
          <w:rPr>
            <w:rFonts w:ascii="Roboto" w:eastAsia="Times New Roman" w:hAnsi="Roboto" w:cs="Times New Roman"/>
            <w:color w:val="000000"/>
            <w:sz w:val="20"/>
            <w:szCs w:val="20"/>
          </w:rPr>
          <w:delText xml:space="preserve">but </w:delText>
        </w:r>
      </w:del>
      <w:ins w:id="88" w:author="Thalia Priscilla" w:date="2022-11-13T20:56:00Z">
        <w:r w:rsidR="000217B1">
          <w:rPr>
            <w:rFonts w:ascii="Roboto" w:eastAsia="Times New Roman" w:hAnsi="Roboto" w:cs="Times New Roman"/>
            <w:color w:val="000000"/>
            <w:sz w:val="20"/>
            <w:szCs w:val="20"/>
          </w:rPr>
          <w:t>It is</w:t>
        </w:r>
        <w:r w:rsidR="000217B1" w:rsidRPr="008A1424">
          <w:rPr>
            <w:rFonts w:ascii="Roboto" w:eastAsia="Times New Roman" w:hAnsi="Roboto" w:cs="Times New Roman"/>
            <w:color w:val="000000"/>
            <w:sz w:val="20"/>
            <w:szCs w:val="20"/>
          </w:rPr>
          <w:t xml:space="preserve"> </w:t>
        </w:r>
      </w:ins>
      <w:r w:rsidRPr="008A1424">
        <w:rPr>
          <w:rFonts w:ascii="Roboto" w:eastAsia="Times New Roman" w:hAnsi="Roboto" w:cs="Times New Roman"/>
          <w:color w:val="000000"/>
          <w:sz w:val="20"/>
          <w:szCs w:val="20"/>
        </w:rPr>
        <w:t xml:space="preserve">also about the humility to be open by letting my team members know </w:t>
      </w:r>
      <w:del w:id="89" w:author="Thalia Priscilla" w:date="2022-11-13T20:58:00Z">
        <w:r w:rsidRPr="008A1424" w:rsidDel="000217B1">
          <w:rPr>
            <w:rFonts w:ascii="Roboto" w:eastAsia="Times New Roman" w:hAnsi="Roboto" w:cs="Times New Roman"/>
            <w:color w:val="000000"/>
            <w:sz w:val="20"/>
            <w:szCs w:val="20"/>
          </w:rPr>
          <w:delText xml:space="preserve">everything since they have the right to know about </w:delText>
        </w:r>
      </w:del>
      <w:r w:rsidRPr="008A1424">
        <w:rPr>
          <w:rFonts w:ascii="Roboto" w:eastAsia="Times New Roman" w:hAnsi="Roboto" w:cs="Times New Roman"/>
          <w:color w:val="000000"/>
          <w:sz w:val="20"/>
          <w:szCs w:val="20"/>
        </w:rPr>
        <w:t>what is going on. Because after all, team members are not just pawns, but also co-contributors. Thus, with this realization, I look forward to continu</w:t>
      </w:r>
      <w:ins w:id="90" w:author="Thalia Priscilla" w:date="2022-11-13T20:58:00Z">
        <w:r w:rsidR="00A05B0A">
          <w:rPr>
            <w:rFonts w:ascii="Roboto" w:eastAsia="Times New Roman" w:hAnsi="Roboto" w:cs="Times New Roman"/>
            <w:color w:val="000000"/>
            <w:sz w:val="20"/>
            <w:szCs w:val="20"/>
          </w:rPr>
          <w:t>e</w:t>
        </w:r>
      </w:ins>
      <w:del w:id="91" w:author="Thalia Priscilla" w:date="2022-11-13T20:58:00Z">
        <w:r w:rsidRPr="008A1424" w:rsidDel="00A05B0A">
          <w:rPr>
            <w:rFonts w:ascii="Roboto" w:eastAsia="Times New Roman" w:hAnsi="Roboto" w:cs="Times New Roman"/>
            <w:color w:val="000000"/>
            <w:sz w:val="20"/>
            <w:szCs w:val="20"/>
          </w:rPr>
          <w:delText>ing</w:delText>
        </w:r>
      </w:del>
      <w:r w:rsidRPr="008A1424">
        <w:rPr>
          <w:rFonts w:ascii="Roboto" w:eastAsia="Times New Roman" w:hAnsi="Roboto" w:cs="Times New Roman"/>
          <w:color w:val="000000"/>
          <w:sz w:val="20"/>
          <w:szCs w:val="20"/>
        </w:rPr>
        <w:t xml:space="preserve"> becoming a composed leader in university</w:t>
      </w:r>
      <w:ins w:id="92" w:author="Thalia Priscilla" w:date="2022-11-13T20:59:00Z">
        <w:r w:rsidR="00A05B0A">
          <w:rPr>
            <w:rFonts w:ascii="Roboto" w:eastAsia="Times New Roman" w:hAnsi="Roboto" w:cs="Times New Roman"/>
            <w:color w:val="000000"/>
            <w:sz w:val="20"/>
            <w:szCs w:val="20"/>
          </w:rPr>
          <w:t>.</w:t>
        </w:r>
      </w:ins>
      <w:r w:rsidRPr="008A1424">
        <w:rPr>
          <w:rFonts w:ascii="Roboto" w:eastAsia="Times New Roman" w:hAnsi="Roboto" w:cs="Times New Roman"/>
          <w:color w:val="000000"/>
          <w:sz w:val="20"/>
          <w:szCs w:val="20"/>
        </w:rPr>
        <w:t xml:space="preserve"> </w:t>
      </w:r>
      <w:del w:id="93" w:author="Thalia Priscilla" w:date="2022-11-13T20:59:00Z">
        <w:r w:rsidRPr="008A1424" w:rsidDel="00A05B0A">
          <w:rPr>
            <w:rFonts w:ascii="Roboto" w:eastAsia="Times New Roman" w:hAnsi="Roboto" w:cs="Times New Roman"/>
            <w:color w:val="000000"/>
            <w:sz w:val="20"/>
            <w:szCs w:val="20"/>
          </w:rPr>
          <w:delText>by taking</w:delText>
        </w:r>
      </w:del>
      <w:ins w:id="94" w:author="Thalia Priscilla" w:date="2022-11-13T20:59:00Z">
        <w:r w:rsidR="00A05B0A">
          <w:rPr>
            <w:rFonts w:ascii="Roboto" w:eastAsia="Times New Roman" w:hAnsi="Roboto" w:cs="Times New Roman"/>
            <w:color w:val="000000"/>
            <w:sz w:val="20"/>
            <w:szCs w:val="20"/>
          </w:rPr>
          <w:t>I will take on</w:t>
        </w:r>
      </w:ins>
      <w:r w:rsidRPr="008A1424">
        <w:rPr>
          <w:rFonts w:ascii="Roboto" w:eastAsia="Times New Roman" w:hAnsi="Roboto" w:cs="Times New Roman"/>
          <w:color w:val="000000"/>
          <w:sz w:val="20"/>
          <w:szCs w:val="20"/>
        </w:rPr>
        <w:t xml:space="preserve"> leadership roles on projects or events</w:t>
      </w:r>
      <w:del w:id="95" w:author="Thalia Priscilla" w:date="2022-11-13T20:59:00Z">
        <w:r w:rsidRPr="008A1424" w:rsidDel="00A05B0A">
          <w:rPr>
            <w:rFonts w:ascii="Roboto" w:eastAsia="Times New Roman" w:hAnsi="Roboto" w:cs="Times New Roman"/>
            <w:color w:val="000000"/>
            <w:sz w:val="20"/>
            <w:szCs w:val="20"/>
          </w:rPr>
          <w:delText>,</w:delText>
        </w:r>
      </w:del>
      <w:r w:rsidRPr="008A1424">
        <w:rPr>
          <w:rFonts w:ascii="Roboto" w:eastAsia="Times New Roman" w:hAnsi="Roboto" w:cs="Times New Roman"/>
          <w:color w:val="000000"/>
          <w:sz w:val="20"/>
          <w:szCs w:val="20"/>
        </w:rPr>
        <w:t xml:space="preserve"> with an aim to maintain supportive team cooperation by creating a safe place for the whole team as we strive together through the highs and lows.</w:t>
      </w:r>
    </w:p>
    <w:p w14:paraId="60B3E8C0" w14:textId="77777777" w:rsidR="008A1424" w:rsidRPr="008A1424" w:rsidRDefault="008A1424" w:rsidP="008A1424">
      <w:pPr>
        <w:rPr>
          <w:rFonts w:ascii="Times New Roman" w:eastAsia="Times New Roman" w:hAnsi="Times New Roman" w:cs="Times New Roman"/>
        </w:rPr>
      </w:pPr>
    </w:p>
    <w:p w14:paraId="51EDCE5F" w14:textId="79991FA7" w:rsidR="00712763" w:rsidRDefault="00A05B0A">
      <w:pPr>
        <w:rPr>
          <w:ins w:id="96" w:author="Thalia Priscilla" w:date="2022-11-13T20:59:00Z"/>
        </w:rPr>
      </w:pPr>
      <w:ins w:id="97" w:author="Thalia Priscilla" w:date="2022-11-13T20:59:00Z">
        <w:r>
          <w:t>Hi Laurent:</w:t>
        </w:r>
      </w:ins>
    </w:p>
    <w:p w14:paraId="02603A11" w14:textId="4C839D6C" w:rsidR="00A05B0A" w:rsidRDefault="00A05B0A">
      <w:pPr>
        <w:rPr>
          <w:ins w:id="98" w:author="Thalia Priscilla" w:date="2022-11-13T21:26:00Z"/>
        </w:rPr>
      </w:pPr>
    </w:p>
    <w:p w14:paraId="4D5E211B" w14:textId="77777777" w:rsidR="00426D6B" w:rsidRDefault="00426D6B">
      <w:pPr>
        <w:rPr>
          <w:ins w:id="99" w:author="Thalia Priscilla" w:date="2022-11-13T21:29:00Z"/>
        </w:rPr>
      </w:pPr>
      <w:ins w:id="100" w:author="Thalia Priscilla" w:date="2022-11-13T21:26:00Z">
        <w:r>
          <w:t>I think this is a more polished draft</w:t>
        </w:r>
      </w:ins>
      <w:ins w:id="101" w:author="Thalia Priscilla" w:date="2022-11-13T21:28:00Z">
        <w:r>
          <w:t>!</w:t>
        </w:r>
      </w:ins>
      <w:ins w:id="102" w:author="Thalia Priscilla" w:date="2022-11-13T21:26:00Z">
        <w:r>
          <w:t xml:space="preserve"> </w:t>
        </w:r>
      </w:ins>
    </w:p>
    <w:p w14:paraId="49728FE9" w14:textId="77777777" w:rsidR="00426D6B" w:rsidRDefault="00426D6B">
      <w:pPr>
        <w:rPr>
          <w:ins w:id="103" w:author="Thalia Priscilla" w:date="2022-11-13T21:29:00Z"/>
        </w:rPr>
      </w:pPr>
    </w:p>
    <w:p w14:paraId="703B2434" w14:textId="769218F4" w:rsidR="00426D6B" w:rsidRDefault="00426D6B">
      <w:pPr>
        <w:rPr>
          <w:ins w:id="104" w:author="Thalia Priscilla" w:date="2022-11-13T20:59:00Z"/>
        </w:rPr>
      </w:pPr>
      <w:ins w:id="105" w:author="Thalia Priscilla" w:date="2022-11-13T21:26:00Z">
        <w:r>
          <w:t xml:space="preserve">I </w:t>
        </w:r>
      </w:ins>
      <w:ins w:id="106" w:author="Thalia Priscilla" w:date="2022-11-13T21:28:00Z">
        <w:r>
          <w:t>noticed</w:t>
        </w:r>
      </w:ins>
      <w:ins w:id="107" w:author="Thalia Priscilla" w:date="2022-11-13T21:26:00Z">
        <w:r>
          <w:t xml:space="preserve"> you wante</w:t>
        </w:r>
      </w:ins>
      <w:ins w:id="108" w:author="Thalia Priscilla" w:date="2022-11-13T21:27:00Z">
        <w:r>
          <w:t xml:space="preserve">d to make sure to </w:t>
        </w:r>
      </w:ins>
      <w:ins w:id="109" w:author="Thalia Priscilla" w:date="2022-11-13T21:30:00Z">
        <w:r w:rsidR="00702C9D">
          <w:t>elaborate your story</w:t>
        </w:r>
        <w:r w:rsidR="003E5295">
          <w:t xml:space="preserve"> to get your point across</w:t>
        </w:r>
      </w:ins>
      <w:ins w:id="110" w:author="Thalia Priscilla" w:date="2022-11-13T21:27:00Z">
        <w:r>
          <w:t xml:space="preserve"> which i</w:t>
        </w:r>
      </w:ins>
      <w:ins w:id="111" w:author="Thalia Priscilla" w:date="2022-11-13T21:28:00Z">
        <w:r>
          <w:t>s understandable</w:t>
        </w:r>
      </w:ins>
      <w:ins w:id="112" w:author="Thalia Priscilla" w:date="2022-11-13T21:27:00Z">
        <w:r>
          <w:t xml:space="preserve">. I cut down the parts that </w:t>
        </w:r>
      </w:ins>
      <w:ins w:id="113" w:author="Thalia Priscilla" w:date="2022-11-13T21:28:00Z">
        <w:r>
          <w:t xml:space="preserve">as the reader I see as unnecessary without </w:t>
        </w:r>
      </w:ins>
      <w:ins w:id="114" w:author="Thalia Priscilla" w:date="2022-11-13T21:29:00Z">
        <w:r>
          <w:t>eliminating the point of the story. You can readjust as you see fit with consideration of the word count.</w:t>
        </w:r>
      </w:ins>
    </w:p>
    <w:p w14:paraId="7E1E8CF2" w14:textId="7485BA90" w:rsidR="00A05B0A" w:rsidRDefault="00A05B0A">
      <w:pPr>
        <w:rPr>
          <w:ins w:id="115" w:author="Thalia Priscilla" w:date="2022-11-13T21:25:00Z"/>
        </w:rPr>
      </w:pPr>
    </w:p>
    <w:p w14:paraId="49531309" w14:textId="3AFBADFE" w:rsidR="00426D6B" w:rsidRDefault="00426D6B">
      <w:pPr>
        <w:rPr>
          <w:ins w:id="116" w:author="Thalia Priscilla" w:date="2022-11-13T21:29:00Z"/>
          <w:color w:val="000000" w:themeColor="text1"/>
        </w:rPr>
      </w:pPr>
      <w:ins w:id="117" w:author="Thalia Priscilla" w:date="2022-11-13T21:25:00Z">
        <w:r>
          <w:rPr>
            <w:color w:val="000000" w:themeColor="text1"/>
          </w:rPr>
          <w:t>I suggest</w:t>
        </w:r>
      </w:ins>
      <w:ins w:id="118" w:author="Thalia Priscilla" w:date="2022-11-13T21:26:00Z">
        <w:r>
          <w:rPr>
            <w:color w:val="000000" w:themeColor="text1"/>
          </w:rPr>
          <w:t xml:space="preserve"> </w:t>
        </w:r>
      </w:ins>
      <w:ins w:id="119" w:author="Thalia Priscilla" w:date="2022-11-13T21:25:00Z">
        <w:r>
          <w:rPr>
            <w:color w:val="000000" w:themeColor="text1"/>
          </w:rPr>
          <w:t>reading through your whole essay again to see where you might use more concise wording, avoid using too many prepositions, and combine sentences with similar meanings to reduce redundancy.</w:t>
        </w:r>
      </w:ins>
    </w:p>
    <w:p w14:paraId="644EC5CF" w14:textId="2A6B9BB4" w:rsidR="00426D6B" w:rsidRDefault="00426D6B">
      <w:pPr>
        <w:rPr>
          <w:ins w:id="120" w:author="Thalia Priscilla" w:date="2022-11-13T21:29:00Z"/>
          <w:color w:val="000000" w:themeColor="text1"/>
        </w:rPr>
      </w:pPr>
    </w:p>
    <w:p w14:paraId="7D412021" w14:textId="579DE9FC" w:rsidR="00426D6B" w:rsidRDefault="00426D6B">
      <w:ins w:id="121" w:author="Thalia Priscilla" w:date="2022-11-13T21:29:00Z">
        <w:r>
          <w:rPr>
            <w:color w:val="000000" w:themeColor="text1"/>
          </w:rPr>
          <w:t>All the best!</w:t>
        </w:r>
      </w:ins>
    </w:p>
    <w:sectPr w:rsidR="00426D6B" w:rsidSect="00281A74">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2" w:author="Thalia Priscilla" w:date="2022-11-13T20:23:00Z" w:initials="TP">
    <w:p w14:paraId="4BE55910" w14:textId="04F3DC19" w:rsidR="00446163" w:rsidRDefault="00446163">
      <w:pPr>
        <w:pStyle w:val="CommentText"/>
      </w:pPr>
      <w:r>
        <w:rPr>
          <w:rStyle w:val="CommentReference"/>
        </w:rPr>
        <w:annotationRef/>
      </w:r>
      <w:r>
        <w:t>Suggest choosing one reason that you think holds more weight and eliminate the other to keep it concise.</w:t>
      </w:r>
    </w:p>
  </w:comment>
  <w:comment w:id="73" w:author="Thalia Priscilla" w:date="2022-11-13T20:24:00Z" w:initials="TP">
    <w:p w14:paraId="08E55F3C" w14:textId="77777777" w:rsidR="00446163" w:rsidRDefault="00446163">
      <w:pPr>
        <w:pStyle w:val="CommentText"/>
      </w:pPr>
      <w:r>
        <w:rPr>
          <w:rStyle w:val="CommentReference"/>
        </w:rPr>
        <w:annotationRef/>
      </w:r>
      <w:r>
        <w:t>How did his story make you want to open up? What made you change your mind?</w:t>
      </w:r>
    </w:p>
    <w:p w14:paraId="3A1AD39B" w14:textId="77777777" w:rsidR="00446163" w:rsidRDefault="00446163">
      <w:pPr>
        <w:pStyle w:val="CommentText"/>
      </w:pPr>
    </w:p>
    <w:p w14:paraId="59A9AABE" w14:textId="5073C67F" w:rsidR="00446163" w:rsidRDefault="00446163">
      <w:pPr>
        <w:pStyle w:val="CommentText"/>
      </w:pPr>
      <w:r>
        <w:t>I think it’s better to</w:t>
      </w:r>
      <w:r w:rsidR="002B1BB4">
        <w:t xml:space="preserve"> keep this story brief and focus on its impact toward you</w:t>
      </w:r>
      <w:r w:rsidR="00426D6B">
        <w:t xml:space="preserve"> instead of his story.</w:t>
      </w:r>
    </w:p>
  </w:comment>
  <w:comment w:id="74" w:author="Thalia Priscilla" w:date="2022-11-13T20:15:00Z" w:initials="TP">
    <w:p w14:paraId="69E7D81C" w14:textId="05D1512C" w:rsidR="008E1201" w:rsidRDefault="008E1201">
      <w:pPr>
        <w:pStyle w:val="CommentText"/>
      </w:pPr>
      <w:r>
        <w:rPr>
          <w:rStyle w:val="CommentReference"/>
        </w:rPr>
        <w:annotationRef/>
      </w:r>
      <w:r>
        <w:t>Can you elaborate what that image looks like to show contrast?</w:t>
      </w:r>
      <w:r w:rsidR="002B1BB4">
        <w:t xml:space="preserve"> </w:t>
      </w:r>
      <w:r w:rsidR="002B1BB4">
        <w:t xml:space="preserve">In the next sentence you can talk about what you </w:t>
      </w:r>
      <w:r w:rsidR="002B1BB4">
        <w:t>thought a leader should look like and how your perspective is shifting, instead of focusing on what your mentor thought.</w:t>
      </w:r>
    </w:p>
  </w:comment>
  <w:comment w:id="78" w:author="Thalia Priscilla" w:date="2022-11-13T20:51:00Z" w:initials="TP">
    <w:p w14:paraId="0CF53876" w14:textId="79C0147F" w:rsidR="00842F3B" w:rsidRDefault="00842F3B">
      <w:pPr>
        <w:pStyle w:val="CommentText"/>
      </w:pPr>
      <w:r>
        <w:rPr>
          <w:rStyle w:val="CommentReference"/>
        </w:rPr>
        <w:annotationRef/>
      </w:r>
      <w:r>
        <w:rPr>
          <w:rStyle w:val="CommentReference"/>
        </w:rPr>
        <w:annotationRef/>
      </w:r>
      <w:r>
        <w:rPr>
          <w:rStyle w:val="CommentReference"/>
        </w:rPr>
        <w:annotationRef/>
      </w:r>
      <w:r>
        <w:t>I suggest summarizing this whole part. You don’t need to tell the whole story of what happened bit by bit. Instead, you can highlight how your openness resulted to numerous helping hands and the event was successful.</w:t>
      </w:r>
    </w:p>
    <w:p w14:paraId="0C350A5A" w14:textId="77777777" w:rsidR="00842F3B" w:rsidRDefault="00842F3B">
      <w:pPr>
        <w:pStyle w:val="CommentText"/>
      </w:pPr>
    </w:p>
    <w:p w14:paraId="29C367B3" w14:textId="66A51B3F" w:rsidR="00842F3B" w:rsidRDefault="00842F3B">
      <w:pPr>
        <w:pStyle w:val="CommentText"/>
      </w:pPr>
      <w:r>
        <w:t>Try to focus on showing the lessons learned, how it made you feel, what you thought of during the process instead of just telling the reader “this is what happened”.</w:t>
      </w:r>
    </w:p>
  </w:comment>
  <w:comment w:id="80" w:author="Thalia Priscilla" w:date="2022-11-13T20:54:00Z" w:initials="TP">
    <w:p w14:paraId="4CE6B087" w14:textId="14200DF7" w:rsidR="000217B1" w:rsidRDefault="000217B1">
      <w:pPr>
        <w:pStyle w:val="CommentText"/>
      </w:pPr>
      <w:r>
        <w:rPr>
          <w:rStyle w:val="CommentReference"/>
        </w:rPr>
        <w:annotationRef/>
      </w:r>
      <w:r>
        <w:t>Try to incorporate this part into the preceding story of how you got help and the bazaar was successful.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E55910" w15:done="0"/>
  <w15:commentEx w15:paraId="59A9AABE" w15:done="0"/>
  <w15:commentEx w15:paraId="69E7D81C" w15:done="0"/>
  <w15:commentEx w15:paraId="29C367B3" w15:done="0"/>
  <w15:commentEx w15:paraId="4CE6B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D0B9" w16cex:dateUtc="2022-11-13T13:23:00Z"/>
  <w16cex:commentExtensible w16cex:durableId="271BD10F" w16cex:dateUtc="2022-11-13T13:24:00Z"/>
  <w16cex:commentExtensible w16cex:durableId="271BCECD" w16cex:dateUtc="2022-11-13T13:15:00Z"/>
  <w16cex:commentExtensible w16cex:durableId="271BD75B" w16cex:dateUtc="2022-11-13T13:51:00Z"/>
  <w16cex:commentExtensible w16cex:durableId="271BD7F2" w16cex:dateUtc="2022-11-13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E55910" w16cid:durableId="271BD0B9"/>
  <w16cid:commentId w16cid:paraId="59A9AABE" w16cid:durableId="271BD10F"/>
  <w16cid:commentId w16cid:paraId="69E7D81C" w16cid:durableId="271BCECD"/>
  <w16cid:commentId w16cid:paraId="29C367B3" w16cid:durableId="271BD75B"/>
  <w16cid:commentId w16cid:paraId="4CE6B087" w16cid:durableId="271BD7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24"/>
    <w:rsid w:val="00000032"/>
    <w:rsid w:val="000217B1"/>
    <w:rsid w:val="00025D55"/>
    <w:rsid w:val="00042C86"/>
    <w:rsid w:val="00067311"/>
    <w:rsid w:val="00083540"/>
    <w:rsid w:val="00087183"/>
    <w:rsid w:val="00087A94"/>
    <w:rsid w:val="00097540"/>
    <w:rsid w:val="000A1ADB"/>
    <w:rsid w:val="000A1FF9"/>
    <w:rsid w:val="000C18F3"/>
    <w:rsid w:val="000D19C4"/>
    <w:rsid w:val="000D5EAB"/>
    <w:rsid w:val="000F1B69"/>
    <w:rsid w:val="001558C4"/>
    <w:rsid w:val="00157205"/>
    <w:rsid w:val="00163AB2"/>
    <w:rsid w:val="001730B9"/>
    <w:rsid w:val="001816EB"/>
    <w:rsid w:val="001859C6"/>
    <w:rsid w:val="001A5D35"/>
    <w:rsid w:val="001B3701"/>
    <w:rsid w:val="001C1DCF"/>
    <w:rsid w:val="001D4866"/>
    <w:rsid w:val="001E185A"/>
    <w:rsid w:val="001F4647"/>
    <w:rsid w:val="001F6053"/>
    <w:rsid w:val="00210FB7"/>
    <w:rsid w:val="00266CA2"/>
    <w:rsid w:val="00281A74"/>
    <w:rsid w:val="002B1BB4"/>
    <w:rsid w:val="002E2809"/>
    <w:rsid w:val="003076AC"/>
    <w:rsid w:val="00334809"/>
    <w:rsid w:val="00361042"/>
    <w:rsid w:val="0036213C"/>
    <w:rsid w:val="0037315D"/>
    <w:rsid w:val="0037671F"/>
    <w:rsid w:val="003849DD"/>
    <w:rsid w:val="00385DEA"/>
    <w:rsid w:val="00390619"/>
    <w:rsid w:val="003B29AB"/>
    <w:rsid w:val="003E2245"/>
    <w:rsid w:val="003E5295"/>
    <w:rsid w:val="003F0C39"/>
    <w:rsid w:val="00413D78"/>
    <w:rsid w:val="004239F9"/>
    <w:rsid w:val="00426D6B"/>
    <w:rsid w:val="00446163"/>
    <w:rsid w:val="00463E1B"/>
    <w:rsid w:val="0048172A"/>
    <w:rsid w:val="00482DB7"/>
    <w:rsid w:val="004D6D9A"/>
    <w:rsid w:val="005226C5"/>
    <w:rsid w:val="00587FCC"/>
    <w:rsid w:val="005D7E85"/>
    <w:rsid w:val="005D7F3C"/>
    <w:rsid w:val="005E3511"/>
    <w:rsid w:val="006069E4"/>
    <w:rsid w:val="00613C3C"/>
    <w:rsid w:val="00630058"/>
    <w:rsid w:val="00650F80"/>
    <w:rsid w:val="0066709A"/>
    <w:rsid w:val="006742D3"/>
    <w:rsid w:val="0069629E"/>
    <w:rsid w:val="006A7D31"/>
    <w:rsid w:val="006B5D7E"/>
    <w:rsid w:val="006D28D7"/>
    <w:rsid w:val="006E5BC7"/>
    <w:rsid w:val="00702C9D"/>
    <w:rsid w:val="00722845"/>
    <w:rsid w:val="007550B5"/>
    <w:rsid w:val="00755ECE"/>
    <w:rsid w:val="007A456B"/>
    <w:rsid w:val="007F698C"/>
    <w:rsid w:val="00842052"/>
    <w:rsid w:val="00842F3B"/>
    <w:rsid w:val="0084311D"/>
    <w:rsid w:val="00867215"/>
    <w:rsid w:val="008678D3"/>
    <w:rsid w:val="008778A1"/>
    <w:rsid w:val="0089658A"/>
    <w:rsid w:val="008A1424"/>
    <w:rsid w:val="008B0CDA"/>
    <w:rsid w:val="008B6F89"/>
    <w:rsid w:val="008C397C"/>
    <w:rsid w:val="008E1201"/>
    <w:rsid w:val="009128EB"/>
    <w:rsid w:val="0093615A"/>
    <w:rsid w:val="00964ECD"/>
    <w:rsid w:val="00A05B0A"/>
    <w:rsid w:val="00A25EDF"/>
    <w:rsid w:val="00A32F5B"/>
    <w:rsid w:val="00A361A5"/>
    <w:rsid w:val="00A445B3"/>
    <w:rsid w:val="00A44F68"/>
    <w:rsid w:val="00A579A6"/>
    <w:rsid w:val="00A705A0"/>
    <w:rsid w:val="00A74491"/>
    <w:rsid w:val="00A83FC8"/>
    <w:rsid w:val="00A92510"/>
    <w:rsid w:val="00AB2686"/>
    <w:rsid w:val="00AD0267"/>
    <w:rsid w:val="00AE0CB7"/>
    <w:rsid w:val="00B311D9"/>
    <w:rsid w:val="00B6371A"/>
    <w:rsid w:val="00BB049D"/>
    <w:rsid w:val="00BE76B7"/>
    <w:rsid w:val="00C0067D"/>
    <w:rsid w:val="00C27036"/>
    <w:rsid w:val="00C61458"/>
    <w:rsid w:val="00C62A8C"/>
    <w:rsid w:val="00C65938"/>
    <w:rsid w:val="00C81864"/>
    <w:rsid w:val="00C915E4"/>
    <w:rsid w:val="00CA79A2"/>
    <w:rsid w:val="00CC7F25"/>
    <w:rsid w:val="00D06D68"/>
    <w:rsid w:val="00D42B86"/>
    <w:rsid w:val="00D67B02"/>
    <w:rsid w:val="00D855CB"/>
    <w:rsid w:val="00D965F9"/>
    <w:rsid w:val="00DA63A9"/>
    <w:rsid w:val="00DB1E4E"/>
    <w:rsid w:val="00DE7674"/>
    <w:rsid w:val="00E33754"/>
    <w:rsid w:val="00E95CAF"/>
    <w:rsid w:val="00EA125E"/>
    <w:rsid w:val="00EA251A"/>
    <w:rsid w:val="00EF58C3"/>
    <w:rsid w:val="00F121C5"/>
    <w:rsid w:val="00F60203"/>
    <w:rsid w:val="00F81C08"/>
    <w:rsid w:val="00FC1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32F85C5"/>
  <w15:chartTrackingRefBased/>
  <w15:docId w15:val="{BA6C3FD6-3261-8143-88EB-016EA853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42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AD0267"/>
  </w:style>
  <w:style w:type="character" w:styleId="CommentReference">
    <w:name w:val="annotation reference"/>
    <w:basedOn w:val="DefaultParagraphFont"/>
    <w:uiPriority w:val="99"/>
    <w:semiHidden/>
    <w:unhideWhenUsed/>
    <w:rsid w:val="008E1201"/>
    <w:rPr>
      <w:sz w:val="16"/>
      <w:szCs w:val="16"/>
    </w:rPr>
  </w:style>
  <w:style w:type="paragraph" w:styleId="CommentText">
    <w:name w:val="annotation text"/>
    <w:basedOn w:val="Normal"/>
    <w:link w:val="CommentTextChar"/>
    <w:uiPriority w:val="99"/>
    <w:semiHidden/>
    <w:unhideWhenUsed/>
    <w:rsid w:val="008E1201"/>
    <w:rPr>
      <w:sz w:val="20"/>
      <w:szCs w:val="20"/>
    </w:rPr>
  </w:style>
  <w:style w:type="character" w:customStyle="1" w:styleId="CommentTextChar">
    <w:name w:val="Comment Text Char"/>
    <w:basedOn w:val="DefaultParagraphFont"/>
    <w:link w:val="CommentText"/>
    <w:uiPriority w:val="99"/>
    <w:semiHidden/>
    <w:rsid w:val="008E1201"/>
    <w:rPr>
      <w:sz w:val="20"/>
      <w:szCs w:val="20"/>
    </w:rPr>
  </w:style>
  <w:style w:type="paragraph" w:styleId="CommentSubject">
    <w:name w:val="annotation subject"/>
    <w:basedOn w:val="CommentText"/>
    <w:next w:val="CommentText"/>
    <w:link w:val="CommentSubjectChar"/>
    <w:uiPriority w:val="99"/>
    <w:semiHidden/>
    <w:unhideWhenUsed/>
    <w:rsid w:val="008E1201"/>
    <w:rPr>
      <w:b/>
      <w:bCs/>
    </w:rPr>
  </w:style>
  <w:style w:type="character" w:customStyle="1" w:styleId="CommentSubjectChar">
    <w:name w:val="Comment Subject Char"/>
    <w:basedOn w:val="CommentTextChar"/>
    <w:link w:val="CommentSubject"/>
    <w:uiPriority w:val="99"/>
    <w:semiHidden/>
    <w:rsid w:val="008E12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2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Situmorang</dc:creator>
  <cp:keywords/>
  <dc:description/>
  <cp:lastModifiedBy>Thalia Priscilla</cp:lastModifiedBy>
  <cp:revision>7</cp:revision>
  <dcterms:created xsi:type="dcterms:W3CDTF">2022-11-12T00:04:00Z</dcterms:created>
  <dcterms:modified xsi:type="dcterms:W3CDTF">2022-11-13T14:31:00Z</dcterms:modified>
</cp:coreProperties>
</file>