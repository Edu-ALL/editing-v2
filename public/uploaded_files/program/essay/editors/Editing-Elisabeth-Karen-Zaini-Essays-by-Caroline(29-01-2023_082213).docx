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7C7C" w:rsidRDefault="00000000">
      <w:pPr>
        <w:jc w:val="both"/>
        <w:rPr>
          <w:rFonts w:ascii="Times New Roman" w:eastAsia="Times New Roman" w:hAnsi="Times New Roman" w:cs="Times New Roman"/>
        </w:rPr>
      </w:pPr>
      <w:r>
        <w:rPr>
          <w:rFonts w:ascii="Times New Roman" w:eastAsia="Times New Roman" w:hAnsi="Times New Roman" w:cs="Times New Roman"/>
        </w:rPr>
        <w:t xml:space="preserve">Karen </w:t>
      </w:r>
    </w:p>
    <w:p w14:paraId="00000002"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something you have done outside your school curriculum to prepare yourself for your chosen degree course(s). For example, did you work in a relevant part-time job, or did you take an online course? (550 characters)</w:t>
      </w:r>
    </w:p>
    <w:p w14:paraId="00000003" w14:textId="73FFB66D"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 participated in a </w:t>
      </w:r>
      <w:del w:id="0" w:author="Microsoft Office User" w:date="2023-01-28T19:43:00Z">
        <w:r w:rsidDel="005B1CCC">
          <w:rPr>
            <w:rFonts w:ascii="Times New Roman" w:eastAsia="Times New Roman" w:hAnsi="Times New Roman" w:cs="Times New Roman"/>
          </w:rPr>
          <w:delText xml:space="preserve">business plan </w:delText>
        </w:r>
      </w:del>
      <w:r>
        <w:rPr>
          <w:rFonts w:ascii="Times New Roman" w:eastAsia="Times New Roman" w:hAnsi="Times New Roman" w:cs="Times New Roman"/>
        </w:rPr>
        <w:t xml:space="preserve">competition where we </w:t>
      </w:r>
      <w:del w:id="1" w:author="Microsoft Office User" w:date="2023-01-28T19:43:00Z">
        <w:r w:rsidDel="005B1CCC">
          <w:rPr>
            <w:rFonts w:ascii="Times New Roman" w:eastAsia="Times New Roman" w:hAnsi="Times New Roman" w:cs="Times New Roman"/>
          </w:rPr>
          <w:delText xml:space="preserve">ideated </w:delText>
        </w:r>
      </w:del>
      <w:ins w:id="2" w:author="Microsoft Office User" w:date="2023-01-28T19:43:00Z">
        <w:r w:rsidR="005B1CCC">
          <w:rPr>
            <w:rFonts w:ascii="Times New Roman" w:eastAsia="Times New Roman" w:hAnsi="Times New Roman" w:cs="Times New Roman"/>
          </w:rPr>
          <w:t>created an ideal</w:t>
        </w:r>
        <w:r w:rsidR="005B1CCC">
          <w:rPr>
            <w:rFonts w:ascii="Times New Roman" w:eastAsia="Times New Roman" w:hAnsi="Times New Roman" w:cs="Times New Roman"/>
          </w:rPr>
          <w:t xml:space="preserve"> </w:t>
        </w:r>
      </w:ins>
      <w:del w:id="3" w:author="Microsoft Office User" w:date="2023-01-28T19:43:00Z">
        <w:r w:rsidDel="005B1CCC">
          <w:rPr>
            <w:rFonts w:ascii="Times New Roman" w:eastAsia="Times New Roman" w:hAnsi="Times New Roman" w:cs="Times New Roman"/>
          </w:rPr>
          <w:delText xml:space="preserve">a </w:delText>
        </w:r>
      </w:del>
      <w:r>
        <w:rPr>
          <w:rFonts w:ascii="Times New Roman" w:eastAsia="Times New Roman" w:hAnsi="Times New Roman" w:cs="Times New Roman"/>
        </w:rPr>
        <w:t xml:space="preserve">virtual dressing room for the </w:t>
      </w:r>
      <w:del w:id="4" w:author="Microsoft Office User" w:date="2023-01-28T19:43:00Z">
        <w:r w:rsidDel="005B1CCC">
          <w:rPr>
            <w:rFonts w:ascii="Times New Roman" w:eastAsia="Times New Roman" w:hAnsi="Times New Roman" w:cs="Times New Roman"/>
          </w:rPr>
          <w:delText xml:space="preserve">clothing </w:delText>
        </w:r>
      </w:del>
      <w:r>
        <w:rPr>
          <w:rFonts w:ascii="Times New Roman" w:eastAsia="Times New Roman" w:hAnsi="Times New Roman" w:cs="Times New Roman"/>
        </w:rPr>
        <w:t>retail industry. This experience allowed me to apply the knowledge taught in class</w:t>
      </w:r>
      <w:del w:id="5" w:author="Microsoft Office User" w:date="2023-01-28T19:53:00Z">
        <w:r w:rsidDel="005B2AB1">
          <w:rPr>
            <w:rFonts w:ascii="Times New Roman" w:eastAsia="Times New Roman" w:hAnsi="Times New Roman" w:cs="Times New Roman"/>
          </w:rPr>
          <w:delText>es</w:delText>
        </w:r>
      </w:del>
      <w:r>
        <w:rPr>
          <w:rFonts w:ascii="Times New Roman" w:eastAsia="Times New Roman" w:hAnsi="Times New Roman" w:cs="Times New Roman"/>
        </w:rPr>
        <w:t xml:space="preserve"> like making financial statements and a marketing strategy. I </w:t>
      </w:r>
      <w:del w:id="6" w:author="Microsoft Office User" w:date="2023-01-28T19:53:00Z">
        <w:r w:rsidDel="005B2AB1">
          <w:rPr>
            <w:rFonts w:ascii="Times New Roman" w:eastAsia="Times New Roman" w:hAnsi="Times New Roman" w:cs="Times New Roman"/>
          </w:rPr>
          <w:delText>get the experience of being criticized</w:delText>
        </w:r>
      </w:del>
      <w:ins w:id="7" w:author="Microsoft Office User" w:date="2023-01-28T19:53:00Z">
        <w:r w:rsidR="005B2AB1">
          <w:rPr>
            <w:rFonts w:ascii="Times New Roman" w:eastAsia="Times New Roman" w:hAnsi="Times New Roman" w:cs="Times New Roman"/>
          </w:rPr>
          <w:t>was critiqued</w:t>
        </w:r>
      </w:ins>
      <w:r>
        <w:rPr>
          <w:rFonts w:ascii="Times New Roman" w:eastAsia="Times New Roman" w:hAnsi="Times New Roman" w:cs="Times New Roman"/>
        </w:rPr>
        <w:t xml:space="preserve"> by mentors, </w:t>
      </w:r>
      <w:del w:id="8" w:author="Microsoft Office User" w:date="2023-01-28T19:53:00Z">
        <w:r w:rsidDel="005B2AB1">
          <w:rPr>
            <w:rFonts w:ascii="Times New Roman" w:eastAsia="Times New Roman" w:hAnsi="Times New Roman" w:cs="Times New Roman"/>
          </w:rPr>
          <w:delText>having to rethink</w:delText>
        </w:r>
      </w:del>
      <w:ins w:id="9" w:author="Microsoft Office User" w:date="2023-01-28T19:53:00Z">
        <w:r w:rsidR="005B2AB1">
          <w:rPr>
            <w:rFonts w:ascii="Times New Roman" w:eastAsia="Times New Roman" w:hAnsi="Times New Roman" w:cs="Times New Roman"/>
          </w:rPr>
          <w:t>revisited</w:t>
        </w:r>
      </w:ins>
      <w:r>
        <w:rPr>
          <w:rFonts w:ascii="Times New Roman" w:eastAsia="Times New Roman" w:hAnsi="Times New Roman" w:cs="Times New Roman"/>
        </w:rPr>
        <w:t xml:space="preserve"> my business plans along the way, </w:t>
      </w:r>
      <w:del w:id="10" w:author="Microsoft Office User" w:date="2023-01-28T19:53:00Z">
        <w:r w:rsidDel="005B2AB1">
          <w:rPr>
            <w:rFonts w:ascii="Times New Roman" w:eastAsia="Times New Roman" w:hAnsi="Times New Roman" w:cs="Times New Roman"/>
          </w:rPr>
          <w:delText xml:space="preserve">discussing </w:delText>
        </w:r>
      </w:del>
      <w:ins w:id="11" w:author="Microsoft Office User" w:date="2023-01-28T19:53:00Z">
        <w:r w:rsidR="005B2AB1">
          <w:rPr>
            <w:rFonts w:ascii="Times New Roman" w:eastAsia="Times New Roman" w:hAnsi="Times New Roman" w:cs="Times New Roman"/>
          </w:rPr>
          <w:t>discus</w:t>
        </w:r>
        <w:r w:rsidR="005B2AB1">
          <w:rPr>
            <w:rFonts w:ascii="Times New Roman" w:eastAsia="Times New Roman" w:hAnsi="Times New Roman" w:cs="Times New Roman"/>
          </w:rPr>
          <w:t>sed</w:t>
        </w:r>
        <w:r w:rsidR="005B2AB1">
          <w:rPr>
            <w:rFonts w:ascii="Times New Roman" w:eastAsia="Times New Roman" w:hAnsi="Times New Roman" w:cs="Times New Roman"/>
          </w:rPr>
          <w:t xml:space="preserve"> </w:t>
        </w:r>
      </w:ins>
      <w:del w:id="12" w:author="Microsoft Office User" w:date="2023-01-28T19:54:00Z">
        <w:r w:rsidDel="005B2AB1">
          <w:rPr>
            <w:rFonts w:ascii="Times New Roman" w:eastAsia="Times New Roman" w:hAnsi="Times New Roman" w:cs="Times New Roman"/>
          </w:rPr>
          <w:delText xml:space="preserve">complicated </w:delText>
        </w:r>
      </w:del>
      <w:ins w:id="13" w:author="Microsoft Office User" w:date="2023-01-28T19:54:00Z">
        <w:r w:rsidR="005B2AB1">
          <w:rPr>
            <w:rFonts w:ascii="Times New Roman" w:eastAsia="Times New Roman" w:hAnsi="Times New Roman" w:cs="Times New Roman"/>
          </w:rPr>
          <w:t>convoluted</w:t>
        </w:r>
        <w:r w:rsidR="005B2AB1">
          <w:rPr>
            <w:rFonts w:ascii="Times New Roman" w:eastAsia="Times New Roman" w:hAnsi="Times New Roman" w:cs="Times New Roman"/>
          </w:rPr>
          <w:t xml:space="preserve"> </w:t>
        </w:r>
      </w:ins>
      <w:r>
        <w:rPr>
          <w:rFonts w:ascii="Times New Roman" w:eastAsia="Times New Roman" w:hAnsi="Times New Roman" w:cs="Times New Roman"/>
        </w:rPr>
        <w:t xml:space="preserve">numbers with the group until </w:t>
      </w:r>
      <w:del w:id="14" w:author="Microsoft Office User" w:date="2023-01-28T19:54:00Z">
        <w:r w:rsidDel="005B2AB1">
          <w:rPr>
            <w:rFonts w:ascii="Times New Roman" w:eastAsia="Times New Roman" w:hAnsi="Times New Roman" w:cs="Times New Roman"/>
          </w:rPr>
          <w:delText xml:space="preserve">it </w:delText>
        </w:r>
      </w:del>
      <w:ins w:id="15" w:author="Microsoft Office User" w:date="2023-01-28T19:54:00Z">
        <w:r w:rsidR="005B2AB1">
          <w:rPr>
            <w:rFonts w:ascii="Times New Roman" w:eastAsia="Times New Roman" w:hAnsi="Times New Roman" w:cs="Times New Roman"/>
          </w:rPr>
          <w:t>they</w:t>
        </w:r>
        <w:r w:rsidR="005B2AB1">
          <w:rPr>
            <w:rFonts w:ascii="Times New Roman" w:eastAsia="Times New Roman" w:hAnsi="Times New Roman" w:cs="Times New Roman"/>
          </w:rPr>
          <w:t xml:space="preserve"> </w:t>
        </w:r>
      </w:ins>
      <w:del w:id="16" w:author="Microsoft Office User" w:date="2023-01-28T19:54:00Z">
        <w:r w:rsidDel="005B2AB1">
          <w:rPr>
            <w:rFonts w:ascii="Times New Roman" w:eastAsia="Times New Roman" w:hAnsi="Times New Roman" w:cs="Times New Roman"/>
          </w:rPr>
          <w:delText xml:space="preserve">makes </w:delText>
        </w:r>
      </w:del>
      <w:ins w:id="17" w:author="Microsoft Office User" w:date="2023-01-28T19:54:00Z">
        <w:r w:rsidR="005B2AB1">
          <w:rPr>
            <w:rFonts w:ascii="Times New Roman" w:eastAsia="Times New Roman" w:hAnsi="Times New Roman" w:cs="Times New Roman"/>
          </w:rPr>
          <w:t>made</w:t>
        </w:r>
        <w:r w:rsidR="005B2AB1">
          <w:rPr>
            <w:rFonts w:ascii="Times New Roman" w:eastAsia="Times New Roman" w:hAnsi="Times New Roman" w:cs="Times New Roman"/>
          </w:rPr>
          <w:t xml:space="preserve"> </w:t>
        </w:r>
      </w:ins>
      <w:r>
        <w:rPr>
          <w:rFonts w:ascii="Times New Roman" w:eastAsia="Times New Roman" w:hAnsi="Times New Roman" w:cs="Times New Roman"/>
        </w:rPr>
        <w:t xml:space="preserve">sense, and </w:t>
      </w:r>
      <w:del w:id="18" w:author="Microsoft Office User" w:date="2023-01-28T19:55:00Z">
        <w:r w:rsidDel="005B2AB1">
          <w:rPr>
            <w:rFonts w:ascii="Times New Roman" w:eastAsia="Times New Roman" w:hAnsi="Times New Roman" w:cs="Times New Roman"/>
          </w:rPr>
          <w:delText xml:space="preserve">answering </w:delText>
        </w:r>
      </w:del>
      <w:ins w:id="19" w:author="Microsoft Office User" w:date="2023-01-28T19:55:00Z">
        <w:r w:rsidR="005B2AB1">
          <w:rPr>
            <w:rFonts w:ascii="Times New Roman" w:eastAsia="Times New Roman" w:hAnsi="Times New Roman" w:cs="Times New Roman"/>
          </w:rPr>
          <w:t>answered</w:t>
        </w:r>
        <w:r w:rsidR="005B2AB1">
          <w:rPr>
            <w:rFonts w:ascii="Times New Roman" w:eastAsia="Times New Roman" w:hAnsi="Times New Roman" w:cs="Times New Roman"/>
          </w:rPr>
          <w:t xml:space="preserve"> </w:t>
        </w:r>
      </w:ins>
      <w:r>
        <w:rPr>
          <w:rFonts w:ascii="Times New Roman" w:eastAsia="Times New Roman" w:hAnsi="Times New Roman" w:cs="Times New Roman"/>
        </w:rPr>
        <w:t xml:space="preserve">critical questions from judges. </w:t>
      </w:r>
      <w:del w:id="20" w:author="Microsoft Office User" w:date="2023-01-28T19:54:00Z">
        <w:r w:rsidDel="005B2AB1">
          <w:rPr>
            <w:rFonts w:ascii="Times New Roman" w:eastAsia="Times New Roman" w:hAnsi="Times New Roman" w:cs="Times New Roman"/>
          </w:rPr>
          <w:delText>I think this</w:delText>
        </w:r>
      </w:del>
      <w:ins w:id="21" w:author="Microsoft Office User" w:date="2023-01-28T19:54:00Z">
        <w:r w:rsidR="005B2AB1">
          <w:rPr>
            <w:rFonts w:ascii="Times New Roman" w:eastAsia="Times New Roman" w:hAnsi="Times New Roman" w:cs="Times New Roman"/>
          </w:rPr>
          <w:t>It</w:t>
        </w:r>
      </w:ins>
      <w:r>
        <w:rPr>
          <w:rFonts w:ascii="Times New Roman" w:eastAsia="Times New Roman" w:hAnsi="Times New Roman" w:cs="Times New Roman"/>
        </w:rPr>
        <w:t xml:space="preserve"> not only increase</w:t>
      </w:r>
      <w:ins w:id="22" w:author="Microsoft Office User" w:date="2023-01-28T19:54:00Z">
        <w:r w:rsidR="005B2AB1">
          <w:rPr>
            <w:rFonts w:ascii="Times New Roman" w:eastAsia="Times New Roman" w:hAnsi="Times New Roman" w:cs="Times New Roman"/>
          </w:rPr>
          <w:t>d</w:t>
        </w:r>
      </w:ins>
      <w:del w:id="23" w:author="Microsoft Office User" w:date="2023-01-28T19:54:00Z">
        <w:r w:rsidDel="005B2AB1">
          <w:rPr>
            <w:rFonts w:ascii="Times New Roman" w:eastAsia="Times New Roman" w:hAnsi="Times New Roman" w:cs="Times New Roman"/>
          </w:rPr>
          <w:delText>s</w:delText>
        </w:r>
      </w:del>
      <w:r>
        <w:rPr>
          <w:rFonts w:ascii="Times New Roman" w:eastAsia="Times New Roman" w:hAnsi="Times New Roman" w:cs="Times New Roman"/>
        </w:rPr>
        <w:t xml:space="preserve"> my </w:t>
      </w:r>
      <w:del w:id="24" w:author="Microsoft Office User" w:date="2023-01-28T19:54:00Z">
        <w:r w:rsidDel="005B2AB1">
          <w:rPr>
            <w:rFonts w:ascii="Times New Roman" w:eastAsia="Times New Roman" w:hAnsi="Times New Roman" w:cs="Times New Roman"/>
          </w:rPr>
          <w:delText xml:space="preserve">enjoyment </w:delText>
        </w:r>
      </w:del>
      <w:ins w:id="25" w:author="Microsoft Office User" w:date="2023-01-28T19:54:00Z">
        <w:r w:rsidR="005B2AB1">
          <w:rPr>
            <w:rFonts w:ascii="Times New Roman" w:eastAsia="Times New Roman" w:hAnsi="Times New Roman" w:cs="Times New Roman"/>
          </w:rPr>
          <w:t>passion for</w:t>
        </w:r>
        <w:r w:rsidR="005B2AB1">
          <w:rPr>
            <w:rFonts w:ascii="Times New Roman" w:eastAsia="Times New Roman" w:hAnsi="Times New Roman" w:cs="Times New Roman"/>
          </w:rPr>
          <w:t xml:space="preserve"> </w:t>
        </w:r>
      </w:ins>
      <w:del w:id="26" w:author="Microsoft Office User" w:date="2023-01-28T19:54:00Z">
        <w:r w:rsidDel="005B2AB1">
          <w:rPr>
            <w:rFonts w:ascii="Times New Roman" w:eastAsia="Times New Roman" w:hAnsi="Times New Roman" w:cs="Times New Roman"/>
          </w:rPr>
          <w:delText xml:space="preserve">in learning </w:delText>
        </w:r>
      </w:del>
      <w:r>
        <w:rPr>
          <w:rFonts w:ascii="Times New Roman" w:eastAsia="Times New Roman" w:hAnsi="Times New Roman" w:cs="Times New Roman"/>
        </w:rPr>
        <w:t>business, but also prepare</w:t>
      </w:r>
      <w:ins w:id="27" w:author="Microsoft Office User" w:date="2023-01-28T19:54:00Z">
        <w:r w:rsidR="005B2AB1">
          <w:rPr>
            <w:rFonts w:ascii="Times New Roman" w:eastAsia="Times New Roman" w:hAnsi="Times New Roman" w:cs="Times New Roman"/>
          </w:rPr>
          <w:t>d</w:t>
        </w:r>
      </w:ins>
      <w:del w:id="28" w:author="Microsoft Office User" w:date="2023-01-28T19:54:00Z">
        <w:r w:rsidDel="005B2AB1">
          <w:rPr>
            <w:rFonts w:ascii="Times New Roman" w:eastAsia="Times New Roman" w:hAnsi="Times New Roman" w:cs="Times New Roman"/>
          </w:rPr>
          <w:delText>s</w:delText>
        </w:r>
      </w:del>
      <w:r>
        <w:rPr>
          <w:rFonts w:ascii="Times New Roman" w:eastAsia="Times New Roman" w:hAnsi="Times New Roman" w:cs="Times New Roman"/>
        </w:rPr>
        <w:t xml:space="preserve"> my character to handle </w:t>
      </w:r>
      <w:del w:id="29" w:author="Microsoft Office User" w:date="2023-01-28T19:55:00Z">
        <w:r w:rsidDel="005B2AB1">
          <w:rPr>
            <w:rFonts w:ascii="Times New Roman" w:eastAsia="Times New Roman" w:hAnsi="Times New Roman" w:cs="Times New Roman"/>
          </w:rPr>
          <w:delText>tough situations relating to it</w:delText>
        </w:r>
      </w:del>
      <w:ins w:id="30" w:author="Microsoft Office User" w:date="2023-01-28T19:55:00Z">
        <w:r w:rsidR="005B2AB1">
          <w:rPr>
            <w:rFonts w:ascii="Times New Roman" w:eastAsia="Times New Roman" w:hAnsi="Times New Roman" w:cs="Times New Roman"/>
          </w:rPr>
          <w:t>the hardships that come with it</w:t>
        </w:r>
      </w:ins>
      <w:r>
        <w:rPr>
          <w:rFonts w:ascii="Times New Roman" w:eastAsia="Times New Roman" w:hAnsi="Times New Roman" w:cs="Times New Roman"/>
        </w:rPr>
        <w:t xml:space="preserve">. </w:t>
      </w:r>
    </w:p>
    <w:p w14:paraId="00000004" w14:textId="77777777" w:rsidR="00377C7C" w:rsidRDefault="00377C7C">
      <w:pPr>
        <w:ind w:left="720"/>
        <w:jc w:val="both"/>
        <w:rPr>
          <w:rFonts w:ascii="Times New Roman" w:eastAsia="Times New Roman" w:hAnsi="Times New Roman" w:cs="Times New Roman"/>
        </w:rPr>
      </w:pPr>
    </w:p>
    <w:p w14:paraId="00000005"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about a time when you failed to do something on your first try, but succeeded on subsequent attempts. How did you learn from your initial failure, change your approach, so that you eventually succeeded? (550 characters)</w:t>
      </w:r>
    </w:p>
    <w:p w14:paraId="00000006" w14:textId="22D0A7D9"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During </w:t>
      </w:r>
      <w:del w:id="31" w:author="Microsoft Office User" w:date="2023-01-28T19:57:00Z">
        <w:r w:rsidDel="005B2AB1">
          <w:rPr>
            <w:rFonts w:ascii="Times New Roman" w:eastAsia="Times New Roman" w:hAnsi="Times New Roman" w:cs="Times New Roman"/>
          </w:rPr>
          <w:delText xml:space="preserve">the </w:delText>
        </w:r>
      </w:del>
      <w:ins w:id="32" w:author="Microsoft Office User" w:date="2023-01-28T19:57:00Z">
        <w:r w:rsidR="005B2AB1">
          <w:rPr>
            <w:rFonts w:ascii="Times New Roman" w:eastAsia="Times New Roman" w:hAnsi="Times New Roman" w:cs="Times New Roman"/>
          </w:rPr>
          <w:t>a</w:t>
        </w:r>
        <w:r w:rsidR="005B2AB1">
          <w:rPr>
            <w:rFonts w:ascii="Times New Roman" w:eastAsia="Times New Roman" w:hAnsi="Times New Roman" w:cs="Times New Roman"/>
          </w:rPr>
          <w:t xml:space="preserve"> </w:t>
        </w:r>
      </w:ins>
      <w:r>
        <w:rPr>
          <w:rFonts w:ascii="Times New Roman" w:eastAsia="Times New Roman" w:hAnsi="Times New Roman" w:cs="Times New Roman"/>
        </w:rPr>
        <w:t xml:space="preserve">science fair in grade 7, my poor speaking skills </w:t>
      </w:r>
      <w:del w:id="33" w:author="Microsoft Office User" w:date="2023-01-28T19:57:00Z">
        <w:r w:rsidDel="005B2AB1">
          <w:rPr>
            <w:rFonts w:ascii="Times New Roman" w:eastAsia="Times New Roman" w:hAnsi="Times New Roman" w:cs="Times New Roman"/>
          </w:rPr>
          <w:delText xml:space="preserve">prevented </w:delText>
        </w:r>
      </w:del>
      <w:ins w:id="34" w:author="Microsoft Office User" w:date="2023-01-28T19:57:00Z">
        <w:r w:rsidR="005B2AB1">
          <w:rPr>
            <w:rFonts w:ascii="Times New Roman" w:eastAsia="Times New Roman" w:hAnsi="Times New Roman" w:cs="Times New Roman"/>
          </w:rPr>
          <w:t>hindered</w:t>
        </w:r>
        <w:r w:rsidR="005B2AB1">
          <w:rPr>
            <w:rFonts w:ascii="Times New Roman" w:eastAsia="Times New Roman" w:hAnsi="Times New Roman" w:cs="Times New Roman"/>
          </w:rPr>
          <w:t xml:space="preserve"> </w:t>
        </w:r>
      </w:ins>
      <w:r>
        <w:rPr>
          <w:rFonts w:ascii="Times New Roman" w:eastAsia="Times New Roman" w:hAnsi="Times New Roman" w:cs="Times New Roman"/>
        </w:rPr>
        <w:t xml:space="preserve">me from </w:t>
      </w:r>
      <w:del w:id="35" w:author="Microsoft Office User" w:date="2023-01-28T19:57:00Z">
        <w:r w:rsidDel="005B2AB1">
          <w:rPr>
            <w:rFonts w:ascii="Times New Roman" w:eastAsia="Times New Roman" w:hAnsi="Times New Roman" w:cs="Times New Roman"/>
          </w:rPr>
          <w:delText xml:space="preserve">putting </w:delText>
        </w:r>
      </w:del>
      <w:ins w:id="36" w:author="Microsoft Office User" w:date="2023-01-28T19:57:00Z">
        <w:r w:rsidR="005B2AB1">
          <w:rPr>
            <w:rFonts w:ascii="Times New Roman" w:eastAsia="Times New Roman" w:hAnsi="Times New Roman" w:cs="Times New Roman"/>
          </w:rPr>
          <w:t>v</w:t>
        </w:r>
      </w:ins>
      <w:ins w:id="37" w:author="Microsoft Office User" w:date="2023-01-28T19:58:00Z">
        <w:r w:rsidR="005B2AB1">
          <w:rPr>
            <w:rFonts w:ascii="Times New Roman" w:eastAsia="Times New Roman" w:hAnsi="Times New Roman" w:cs="Times New Roman"/>
          </w:rPr>
          <w:t>ocalizing</w:t>
        </w:r>
      </w:ins>
      <w:ins w:id="38" w:author="Microsoft Office User" w:date="2023-01-28T19:57:00Z">
        <w:r w:rsidR="005B2AB1">
          <w:rPr>
            <w:rFonts w:ascii="Times New Roman" w:eastAsia="Times New Roman" w:hAnsi="Times New Roman" w:cs="Times New Roman"/>
          </w:rPr>
          <w:t xml:space="preserve"> </w:t>
        </w:r>
      </w:ins>
      <w:r>
        <w:rPr>
          <w:rFonts w:ascii="Times New Roman" w:eastAsia="Times New Roman" w:hAnsi="Times New Roman" w:cs="Times New Roman"/>
        </w:rPr>
        <w:t>my</w:t>
      </w:r>
      <w:del w:id="39" w:author="Microsoft Office User" w:date="2023-01-28T19:58:00Z">
        <w:r w:rsidDel="005B2AB1">
          <w:rPr>
            <w:rFonts w:ascii="Times New Roman" w:eastAsia="Times New Roman" w:hAnsi="Times New Roman" w:cs="Times New Roman"/>
          </w:rPr>
          <w:delText xml:space="preserve"> </w:delText>
        </w:r>
      </w:del>
      <w:ins w:id="40" w:author="Microsoft Office User" w:date="2023-01-28T19:58:00Z">
        <w:r w:rsidR="005B2AB1">
          <w:rPr>
            <w:rFonts w:ascii="Times New Roman" w:eastAsia="Times New Roman" w:hAnsi="Times New Roman" w:cs="Times New Roman"/>
          </w:rPr>
          <w:t xml:space="preserve"> thoughts</w:t>
        </w:r>
      </w:ins>
      <w:del w:id="41" w:author="Microsoft Office User" w:date="2023-01-28T19:58:00Z">
        <w:r w:rsidDel="005B2AB1">
          <w:rPr>
            <w:rFonts w:ascii="Times New Roman" w:eastAsia="Times New Roman" w:hAnsi="Times New Roman" w:cs="Times New Roman"/>
          </w:rPr>
          <w:delText>thoughts into words</w:delText>
        </w:r>
      </w:del>
      <w:r>
        <w:rPr>
          <w:rFonts w:ascii="Times New Roman" w:eastAsia="Times New Roman" w:hAnsi="Times New Roman" w:cs="Times New Roman"/>
        </w:rPr>
        <w:t>. I shut my</w:t>
      </w:r>
      <w:ins w:id="42" w:author="Microsoft Office User" w:date="2023-01-28T19:58:00Z">
        <w:r w:rsidR="005B2AB1">
          <w:rPr>
            <w:rFonts w:ascii="Times New Roman" w:eastAsia="Times New Roman" w:hAnsi="Times New Roman" w:cs="Times New Roman"/>
          </w:rPr>
          <w:t xml:space="preserve"> own</w:t>
        </w:r>
      </w:ins>
      <w:r>
        <w:rPr>
          <w:rFonts w:ascii="Times New Roman" w:eastAsia="Times New Roman" w:hAnsi="Times New Roman" w:cs="Times New Roman"/>
        </w:rPr>
        <w:t xml:space="preserve"> ideas down </w:t>
      </w:r>
      <w:del w:id="43" w:author="Microsoft Office User" w:date="2023-01-28T19:58:00Z">
        <w:r w:rsidDel="005B2AB1">
          <w:rPr>
            <w:rFonts w:ascii="Times New Roman" w:eastAsia="Times New Roman" w:hAnsi="Times New Roman" w:cs="Times New Roman"/>
          </w:rPr>
          <w:delText xml:space="preserve">because </w:delText>
        </w:r>
      </w:del>
      <w:ins w:id="44" w:author="Microsoft Office User" w:date="2023-01-28T19:58:00Z">
        <w:r w:rsidR="005B2AB1">
          <w:rPr>
            <w:rFonts w:ascii="Times New Roman" w:eastAsia="Times New Roman" w:hAnsi="Times New Roman" w:cs="Times New Roman"/>
          </w:rPr>
          <w:t>in fear</w:t>
        </w:r>
        <w:r w:rsidR="005B2AB1">
          <w:rPr>
            <w:rFonts w:ascii="Times New Roman" w:eastAsia="Times New Roman" w:hAnsi="Times New Roman" w:cs="Times New Roman"/>
          </w:rPr>
          <w:t xml:space="preserve"> </w:t>
        </w:r>
      </w:ins>
      <w:del w:id="45" w:author="Microsoft Office User" w:date="2023-01-28T19:58:00Z">
        <w:r w:rsidDel="005B2AB1">
          <w:rPr>
            <w:rFonts w:ascii="Times New Roman" w:eastAsia="Times New Roman" w:hAnsi="Times New Roman" w:cs="Times New Roman"/>
          </w:rPr>
          <w:delText>I fear disagreement</w:delText>
        </w:r>
      </w:del>
      <w:ins w:id="46" w:author="Microsoft Office User" w:date="2023-01-28T19:58:00Z">
        <w:r w:rsidR="005B2AB1">
          <w:rPr>
            <w:rFonts w:ascii="Times New Roman" w:eastAsia="Times New Roman" w:hAnsi="Times New Roman" w:cs="Times New Roman"/>
          </w:rPr>
          <w:t>of conflict</w:t>
        </w:r>
      </w:ins>
      <w:r>
        <w:rPr>
          <w:rFonts w:ascii="Times New Roman" w:eastAsia="Times New Roman" w:hAnsi="Times New Roman" w:cs="Times New Roman"/>
        </w:rPr>
        <w:t xml:space="preserve">. This made me realise the cruciality of public speaking skills, which led me to sign up for the school’s debate club. The activities </w:t>
      </w:r>
      <w:del w:id="47" w:author="Microsoft Office User" w:date="2023-01-28T19:58:00Z">
        <w:r w:rsidDel="005B2AB1">
          <w:rPr>
            <w:rFonts w:ascii="Times New Roman" w:eastAsia="Times New Roman" w:hAnsi="Times New Roman" w:cs="Times New Roman"/>
          </w:rPr>
          <w:delText xml:space="preserve">we had </w:delText>
        </w:r>
      </w:del>
      <w:r>
        <w:rPr>
          <w:rFonts w:ascii="Times New Roman" w:eastAsia="Times New Roman" w:hAnsi="Times New Roman" w:cs="Times New Roman"/>
        </w:rPr>
        <w:t xml:space="preserve">were really intimidating and I </w:t>
      </w:r>
      <w:del w:id="48" w:author="Microsoft Office User" w:date="2023-01-28T19:59:00Z">
        <w:r w:rsidDel="005B2AB1">
          <w:rPr>
            <w:rFonts w:ascii="Times New Roman" w:eastAsia="Times New Roman" w:hAnsi="Times New Roman" w:cs="Times New Roman"/>
          </w:rPr>
          <w:delText>had thoughts</w:delText>
        </w:r>
      </w:del>
      <w:ins w:id="49" w:author="Microsoft Office User" w:date="2023-01-28T19:59:00Z">
        <w:r w:rsidR="005B2AB1">
          <w:rPr>
            <w:rFonts w:ascii="Times New Roman" w:eastAsia="Times New Roman" w:hAnsi="Times New Roman" w:cs="Times New Roman"/>
          </w:rPr>
          <w:t>thought</w:t>
        </w:r>
      </w:ins>
      <w:r>
        <w:rPr>
          <w:rFonts w:ascii="Times New Roman" w:eastAsia="Times New Roman" w:hAnsi="Times New Roman" w:cs="Times New Roman"/>
        </w:rPr>
        <w:t xml:space="preserve"> of backing out. However, I decided to embrace </w:t>
      </w:r>
      <w:del w:id="50" w:author="Microsoft Office User" w:date="2023-01-28T19:59:00Z">
        <w:r w:rsidDel="005B2AB1">
          <w:rPr>
            <w:rFonts w:ascii="Times New Roman" w:eastAsia="Times New Roman" w:hAnsi="Times New Roman" w:cs="Times New Roman"/>
          </w:rPr>
          <w:delText>my weakness</w:delText>
        </w:r>
      </w:del>
      <w:ins w:id="51" w:author="Microsoft Office User" w:date="2023-01-28T19:59:00Z">
        <w:r w:rsidR="005B2AB1">
          <w:rPr>
            <w:rFonts w:ascii="Times New Roman" w:eastAsia="Times New Roman" w:hAnsi="Times New Roman" w:cs="Times New Roman"/>
          </w:rPr>
          <w:t>the challenge</w:t>
        </w:r>
      </w:ins>
      <w:r>
        <w:rPr>
          <w:rFonts w:ascii="Times New Roman" w:eastAsia="Times New Roman" w:hAnsi="Times New Roman" w:cs="Times New Roman"/>
        </w:rPr>
        <w:t xml:space="preserve"> and showed eagerness to learn. I spent </w:t>
      </w:r>
      <w:del w:id="52" w:author="Microsoft Office User" w:date="2023-01-28T19:59:00Z">
        <w:r w:rsidDel="005B2AB1">
          <w:rPr>
            <w:rFonts w:ascii="Times New Roman" w:eastAsia="Times New Roman" w:hAnsi="Times New Roman" w:cs="Times New Roman"/>
          </w:rPr>
          <w:delText xml:space="preserve">extra hours </w:delText>
        </w:r>
      </w:del>
      <w:r>
        <w:rPr>
          <w:rFonts w:ascii="Times New Roman" w:eastAsia="Times New Roman" w:hAnsi="Times New Roman" w:cs="Times New Roman"/>
        </w:rPr>
        <w:t xml:space="preserve">after school </w:t>
      </w:r>
      <w:del w:id="53" w:author="Microsoft Office User" w:date="2023-01-28T19:59:00Z">
        <w:r w:rsidDel="005B2AB1">
          <w:rPr>
            <w:rFonts w:ascii="Times New Roman" w:eastAsia="Times New Roman" w:hAnsi="Times New Roman" w:cs="Times New Roman"/>
          </w:rPr>
          <w:delText>to prepare</w:delText>
        </w:r>
      </w:del>
      <w:ins w:id="54" w:author="Microsoft Office User" w:date="2023-01-28T19:59:00Z">
        <w:r w:rsidR="005B2AB1">
          <w:rPr>
            <w:rFonts w:ascii="Times New Roman" w:eastAsia="Times New Roman" w:hAnsi="Times New Roman" w:cs="Times New Roman"/>
          </w:rPr>
          <w:t>hours preparing</w:t>
        </w:r>
      </w:ins>
      <w:r>
        <w:rPr>
          <w:rFonts w:ascii="Times New Roman" w:eastAsia="Times New Roman" w:hAnsi="Times New Roman" w:cs="Times New Roman"/>
        </w:rPr>
        <w:t xml:space="preserve"> for model </w:t>
      </w:r>
      <w:del w:id="55" w:author="Microsoft Office User" w:date="2023-01-28T19:59:00Z">
        <w:r w:rsidDel="005B2AB1">
          <w:rPr>
            <w:rFonts w:ascii="Times New Roman" w:eastAsia="Times New Roman" w:hAnsi="Times New Roman" w:cs="Times New Roman"/>
          </w:rPr>
          <w:delText>United Nations</w:delText>
        </w:r>
      </w:del>
      <w:ins w:id="56" w:author="Microsoft Office User" w:date="2023-01-28T19:59:00Z">
        <w:r w:rsidR="005B2AB1">
          <w:rPr>
            <w:rFonts w:ascii="Times New Roman" w:eastAsia="Times New Roman" w:hAnsi="Times New Roman" w:cs="Times New Roman"/>
          </w:rPr>
          <w:t>UN</w:t>
        </w:r>
      </w:ins>
      <w:r>
        <w:rPr>
          <w:rFonts w:ascii="Times New Roman" w:eastAsia="Times New Roman" w:hAnsi="Times New Roman" w:cs="Times New Roman"/>
        </w:rPr>
        <w:t xml:space="preserve"> competitions which taught me to formulate speeches quickly, express disagreement in a diplomatic manner, and speak with clarity. After my fourth competition, I finally gained confidence when doing public speaking. I succeed in achieving awards, becoming MC in events, and expressing my ideas in teamwork. </w:t>
      </w:r>
    </w:p>
    <w:p w14:paraId="00000007" w14:textId="59B45C8A" w:rsidR="00377C7C" w:rsidRDefault="00000000">
      <w:pPr>
        <w:ind w:left="720"/>
        <w:jc w:val="both"/>
        <w:rPr>
          <w:ins w:id="57" w:author="Microsoft Office User" w:date="2023-01-28T19:59:00Z"/>
          <w:rFonts w:ascii="Times New Roman" w:eastAsia="Times New Roman" w:hAnsi="Times New Roman" w:cs="Times New Roman"/>
        </w:rPr>
      </w:pPr>
      <w:r>
        <w:rPr>
          <w:rFonts w:ascii="Times New Roman" w:eastAsia="Times New Roman" w:hAnsi="Times New Roman" w:cs="Times New Roman"/>
        </w:rPr>
        <w:t xml:space="preserve">This experience makes me see my shortfalls as opportunities to develop myself instead of insecurities. I learn that being courageous is a good option when facing challenges. </w:t>
      </w:r>
    </w:p>
    <w:p w14:paraId="774F0833" w14:textId="518FA90C" w:rsidR="005B2AB1" w:rsidRDefault="005B2AB1">
      <w:pPr>
        <w:ind w:left="720"/>
        <w:jc w:val="both"/>
        <w:rPr>
          <w:ins w:id="58" w:author="Microsoft Office User" w:date="2023-01-28T19:59:00Z"/>
          <w:rFonts w:ascii="Times New Roman" w:eastAsia="Times New Roman" w:hAnsi="Times New Roman" w:cs="Times New Roman"/>
        </w:rPr>
      </w:pPr>
    </w:p>
    <w:p w14:paraId="0F55097A" w14:textId="507CFA10" w:rsidR="005B2AB1" w:rsidRDefault="005B2AB1">
      <w:pPr>
        <w:ind w:left="720"/>
        <w:jc w:val="both"/>
        <w:rPr>
          <w:rFonts w:ascii="Times New Roman" w:eastAsia="Times New Roman" w:hAnsi="Times New Roman" w:cs="Times New Roman"/>
        </w:rPr>
      </w:pPr>
      <w:ins w:id="59" w:author="Microsoft Office User" w:date="2023-01-28T19:59:00Z">
        <w:r>
          <w:rPr>
            <w:rFonts w:ascii="Times New Roman" w:eastAsia="Times New Roman" w:hAnsi="Times New Roman" w:cs="Times New Roman"/>
          </w:rPr>
          <w:t>There is not much on the “not succeeding on your firs</w:t>
        </w:r>
      </w:ins>
      <w:ins w:id="60" w:author="Microsoft Office User" w:date="2023-01-28T20:00:00Z">
        <w:r>
          <w:rPr>
            <w:rFonts w:ascii="Times New Roman" w:eastAsia="Times New Roman" w:hAnsi="Times New Roman" w:cs="Times New Roman"/>
          </w:rPr>
          <w:t xml:space="preserve">t try” part. Elaboorating on it a little might make the trajectory of the short essay clearer. </w:t>
        </w:r>
      </w:ins>
    </w:p>
    <w:p w14:paraId="00000008" w14:textId="77777777" w:rsidR="00377C7C" w:rsidRDefault="00377C7C">
      <w:pPr>
        <w:ind w:left="720"/>
        <w:jc w:val="both"/>
        <w:rPr>
          <w:rFonts w:ascii="Times New Roman" w:eastAsia="Times New Roman" w:hAnsi="Times New Roman" w:cs="Times New Roman"/>
        </w:rPr>
      </w:pPr>
    </w:p>
    <w:p w14:paraId="00000009" w14:textId="77777777" w:rsidR="00377C7C" w:rsidDel="005B2AB1" w:rsidRDefault="00377C7C">
      <w:pPr>
        <w:ind w:left="720"/>
        <w:jc w:val="both"/>
        <w:rPr>
          <w:del w:id="61" w:author="Microsoft Office User" w:date="2023-01-28T20:00:00Z"/>
          <w:rFonts w:ascii="Times New Roman" w:eastAsia="Times New Roman" w:hAnsi="Times New Roman" w:cs="Times New Roman"/>
        </w:rPr>
      </w:pPr>
    </w:p>
    <w:p w14:paraId="0000000A" w14:textId="77777777" w:rsidR="00377C7C" w:rsidRDefault="00377C7C">
      <w:pPr>
        <w:jc w:val="both"/>
        <w:rPr>
          <w:rFonts w:ascii="Times New Roman" w:eastAsia="Times New Roman" w:hAnsi="Times New Roman" w:cs="Times New Roman"/>
        </w:rPr>
      </w:pPr>
    </w:p>
    <w:p w14:paraId="0000000B"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Tell us about something that is meaningful to you, and why. (550 characters)</w:t>
      </w:r>
    </w:p>
    <w:p w14:paraId="0000000C" w14:textId="79610CAE"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Confident humility is the driving force of my </w:t>
      </w:r>
      <w:del w:id="62" w:author="Microsoft Office User" w:date="2023-01-28T20:01:00Z">
        <w:r w:rsidDel="005B2AB1">
          <w:rPr>
            <w:rFonts w:ascii="Times New Roman" w:eastAsia="Times New Roman" w:hAnsi="Times New Roman" w:cs="Times New Roman"/>
          </w:rPr>
          <w:delText xml:space="preserve">high </w:delText>
        </w:r>
      </w:del>
      <w:r>
        <w:rPr>
          <w:rFonts w:ascii="Times New Roman" w:eastAsia="Times New Roman" w:hAnsi="Times New Roman" w:cs="Times New Roman"/>
        </w:rPr>
        <w:t>performance inside and outside the classroom</w:t>
      </w:r>
      <w:del w:id="63" w:author="Microsoft Office User" w:date="2023-01-28T20:01:00Z">
        <w:r w:rsidDel="005B2AB1">
          <w:rPr>
            <w:rFonts w:ascii="Times New Roman" w:eastAsia="Times New Roman" w:hAnsi="Times New Roman" w:cs="Times New Roman"/>
          </w:rPr>
          <w:delText>. As I was interested</w:delText>
        </w:r>
      </w:del>
      <w:ins w:id="64" w:author="Microsoft Office User" w:date="2023-01-28T20:01:00Z">
        <w:r w:rsidR="005B2AB1">
          <w:rPr>
            <w:rFonts w:ascii="Times New Roman" w:eastAsia="Times New Roman" w:hAnsi="Times New Roman" w:cs="Times New Roman"/>
          </w:rPr>
          <w:t>. Interested</w:t>
        </w:r>
      </w:ins>
      <w:r>
        <w:rPr>
          <w:rFonts w:ascii="Times New Roman" w:eastAsia="Times New Roman" w:hAnsi="Times New Roman" w:cs="Times New Roman"/>
        </w:rPr>
        <w:t xml:space="preserve"> </w:t>
      </w:r>
      <w:del w:id="65" w:author="Microsoft Office User" w:date="2023-01-28T20:01:00Z">
        <w:r w:rsidDel="005B2AB1">
          <w:rPr>
            <w:rFonts w:ascii="Times New Roman" w:eastAsia="Times New Roman" w:hAnsi="Times New Roman" w:cs="Times New Roman"/>
          </w:rPr>
          <w:delText xml:space="preserve">to </w:delText>
        </w:r>
      </w:del>
      <w:ins w:id="66" w:author="Microsoft Office User" w:date="2023-01-28T20:01:00Z">
        <w:r w:rsidR="005B2AB1">
          <w:rPr>
            <w:rFonts w:ascii="Times New Roman" w:eastAsia="Times New Roman" w:hAnsi="Times New Roman" w:cs="Times New Roman"/>
          </w:rPr>
          <w:t>in</w:t>
        </w:r>
        <w:r w:rsidR="005B2AB1">
          <w:rPr>
            <w:rFonts w:ascii="Times New Roman" w:eastAsia="Times New Roman" w:hAnsi="Times New Roman" w:cs="Times New Roman"/>
          </w:rPr>
          <w:t xml:space="preserve"> </w:t>
        </w:r>
      </w:ins>
      <w:r>
        <w:rPr>
          <w:rFonts w:ascii="Times New Roman" w:eastAsia="Times New Roman" w:hAnsi="Times New Roman" w:cs="Times New Roman"/>
        </w:rPr>
        <w:t>learn</w:t>
      </w:r>
      <w:ins w:id="67" w:author="Microsoft Office User" w:date="2023-01-28T20:01:00Z">
        <w:r w:rsidR="005B2AB1">
          <w:rPr>
            <w:rFonts w:ascii="Times New Roman" w:eastAsia="Times New Roman" w:hAnsi="Times New Roman" w:cs="Times New Roman"/>
          </w:rPr>
          <w:t>ing</w:t>
        </w:r>
      </w:ins>
      <w:r>
        <w:rPr>
          <w:rFonts w:ascii="Times New Roman" w:eastAsia="Times New Roman" w:hAnsi="Times New Roman" w:cs="Times New Roman"/>
        </w:rPr>
        <w:t xml:space="preserve"> what happens beyond </w:t>
      </w:r>
      <w:del w:id="68" w:author="Microsoft Office User" w:date="2023-01-28T20:01:00Z">
        <w:r w:rsidDel="005B2AB1">
          <w:rPr>
            <w:rFonts w:ascii="Times New Roman" w:eastAsia="Times New Roman" w:hAnsi="Times New Roman" w:cs="Times New Roman"/>
          </w:rPr>
          <w:delText xml:space="preserve">the </w:delText>
        </w:r>
      </w:del>
      <w:ins w:id="69" w:author="Microsoft Office User" w:date="2023-01-28T20:01:00Z">
        <w:r w:rsidR="005B2AB1">
          <w:rPr>
            <w:rFonts w:ascii="Times New Roman" w:eastAsia="Times New Roman" w:hAnsi="Times New Roman" w:cs="Times New Roman"/>
          </w:rPr>
          <w:t>a company’s</w:t>
        </w:r>
        <w:r w:rsidR="005B2AB1">
          <w:rPr>
            <w:rFonts w:ascii="Times New Roman" w:eastAsia="Times New Roman" w:hAnsi="Times New Roman" w:cs="Times New Roman"/>
          </w:rPr>
          <w:t xml:space="preserve"> </w:t>
        </w:r>
      </w:ins>
      <w:r>
        <w:rPr>
          <w:rFonts w:ascii="Times New Roman" w:eastAsia="Times New Roman" w:hAnsi="Times New Roman" w:cs="Times New Roman"/>
        </w:rPr>
        <w:t>operations</w:t>
      </w:r>
      <w:del w:id="70" w:author="Microsoft Office User" w:date="2023-01-28T20:01:00Z">
        <w:r w:rsidDel="005B2AB1">
          <w:rPr>
            <w:rFonts w:ascii="Times New Roman" w:eastAsia="Times New Roman" w:hAnsi="Times New Roman" w:cs="Times New Roman"/>
          </w:rPr>
          <w:delText xml:space="preserve"> of a company</w:delText>
        </w:r>
      </w:del>
      <w:r>
        <w:rPr>
          <w:rFonts w:ascii="Times New Roman" w:eastAsia="Times New Roman" w:hAnsi="Times New Roman" w:cs="Times New Roman"/>
        </w:rPr>
        <w:t xml:space="preserve">, I </w:t>
      </w:r>
      <w:del w:id="71" w:author="Microsoft Office User" w:date="2023-01-28T20:01:00Z">
        <w:r w:rsidDel="005B2AB1">
          <w:rPr>
            <w:rFonts w:ascii="Times New Roman" w:eastAsia="Times New Roman" w:hAnsi="Times New Roman" w:cs="Times New Roman"/>
          </w:rPr>
          <w:delText>signed up</w:delText>
        </w:r>
      </w:del>
      <w:ins w:id="72" w:author="Microsoft Office User" w:date="2023-01-28T20:01:00Z">
        <w:r w:rsidR="005B2AB1">
          <w:rPr>
            <w:rFonts w:ascii="Times New Roman" w:eastAsia="Times New Roman" w:hAnsi="Times New Roman" w:cs="Times New Roman"/>
          </w:rPr>
          <w:t xml:space="preserve">registered </w:t>
        </w:r>
      </w:ins>
      <w:del w:id="73" w:author="Microsoft Office User" w:date="2023-01-28T20:02:00Z">
        <w:r w:rsidDel="005B2AB1">
          <w:rPr>
            <w:rFonts w:ascii="Times New Roman" w:eastAsia="Times New Roman" w:hAnsi="Times New Roman" w:cs="Times New Roman"/>
          </w:rPr>
          <w:delText xml:space="preserve"> </w:delText>
        </w:r>
      </w:del>
      <w:r>
        <w:rPr>
          <w:rFonts w:ascii="Times New Roman" w:eastAsia="Times New Roman" w:hAnsi="Times New Roman" w:cs="Times New Roman"/>
        </w:rPr>
        <w:t xml:space="preserve">for A level Economics without having the basic knowledge from IGCSE. The lectures were overwhelming for me, but I </w:t>
      </w:r>
      <w:del w:id="74" w:author="Microsoft Office User" w:date="2023-01-28T20:02:00Z">
        <w:r w:rsidDel="005B2AB1">
          <w:rPr>
            <w:rFonts w:ascii="Times New Roman" w:eastAsia="Times New Roman" w:hAnsi="Times New Roman" w:cs="Times New Roman"/>
          </w:rPr>
          <w:delText xml:space="preserve">always </w:delText>
        </w:r>
      </w:del>
      <w:r>
        <w:rPr>
          <w:rFonts w:ascii="Times New Roman" w:eastAsia="Times New Roman" w:hAnsi="Times New Roman" w:cs="Times New Roman"/>
        </w:rPr>
        <w:t xml:space="preserve">had optimism that I would eventually get it. I’m confident with my </w:t>
      </w:r>
      <w:del w:id="75" w:author="Microsoft Office User" w:date="2023-01-28T20:03:00Z">
        <w:r w:rsidDel="003A1581">
          <w:rPr>
            <w:rFonts w:ascii="Times New Roman" w:eastAsia="Times New Roman" w:hAnsi="Times New Roman" w:cs="Times New Roman"/>
          </w:rPr>
          <w:delText xml:space="preserve">capability </w:delText>
        </w:r>
      </w:del>
      <w:ins w:id="76" w:author="Microsoft Office User" w:date="2023-01-28T20:03:00Z">
        <w:r w:rsidR="003A1581">
          <w:rPr>
            <w:rFonts w:ascii="Times New Roman" w:eastAsia="Times New Roman" w:hAnsi="Times New Roman" w:cs="Times New Roman"/>
          </w:rPr>
          <w:t>ability</w:t>
        </w:r>
        <w:r w:rsidR="003A1581">
          <w:rPr>
            <w:rFonts w:ascii="Times New Roman" w:eastAsia="Times New Roman" w:hAnsi="Times New Roman" w:cs="Times New Roman"/>
          </w:rPr>
          <w:t xml:space="preserve"> </w:t>
        </w:r>
      </w:ins>
      <w:r>
        <w:rPr>
          <w:rFonts w:ascii="Times New Roman" w:eastAsia="Times New Roman" w:hAnsi="Times New Roman" w:cs="Times New Roman"/>
        </w:rPr>
        <w:t>to learn</w:t>
      </w:r>
      <w:ins w:id="77" w:author="Microsoft Office User" w:date="2023-01-28T20:03:00Z">
        <w:r w:rsidR="003A1581">
          <w:rPr>
            <w:rFonts w:ascii="Times New Roman" w:eastAsia="Times New Roman" w:hAnsi="Times New Roman" w:cs="Times New Roman"/>
          </w:rPr>
          <w:t xml:space="preserve"> while </w:t>
        </w:r>
      </w:ins>
      <w:del w:id="78" w:author="Microsoft Office User" w:date="2023-01-28T20:03:00Z">
        <w:r w:rsidDel="003A1581">
          <w:rPr>
            <w:rFonts w:ascii="Times New Roman" w:eastAsia="Times New Roman" w:hAnsi="Times New Roman" w:cs="Times New Roman"/>
          </w:rPr>
          <w:delText>, but also</w:delText>
        </w:r>
      </w:del>
      <w:ins w:id="79" w:author="Microsoft Office User" w:date="2023-01-28T20:03:00Z">
        <w:r w:rsidR="003A1581">
          <w:rPr>
            <w:rFonts w:ascii="Times New Roman" w:eastAsia="Times New Roman" w:hAnsi="Times New Roman" w:cs="Times New Roman"/>
          </w:rPr>
          <w:t>being</w:t>
        </w:r>
      </w:ins>
      <w:r>
        <w:rPr>
          <w:rFonts w:ascii="Times New Roman" w:eastAsia="Times New Roman" w:hAnsi="Times New Roman" w:cs="Times New Roman"/>
        </w:rPr>
        <w:t xml:space="preserve"> aware of my knowledge gaps</w:t>
      </w:r>
      <w:del w:id="80" w:author="Microsoft Office User" w:date="2023-01-28T20:03:00Z">
        <w:r w:rsidDel="003A1581">
          <w:rPr>
            <w:rFonts w:ascii="Times New Roman" w:eastAsia="Times New Roman" w:hAnsi="Times New Roman" w:cs="Times New Roman"/>
          </w:rPr>
          <w:delText>, which motivates me to self study, ask questions and seek for more resources</w:delText>
        </w:r>
      </w:del>
      <w:r>
        <w:rPr>
          <w:rFonts w:ascii="Times New Roman" w:eastAsia="Times New Roman" w:hAnsi="Times New Roman" w:cs="Times New Roman"/>
        </w:rPr>
        <w:t>. I realized that this self-awareness pushes me to actualize the potential that I have.</w:t>
      </w:r>
    </w:p>
    <w:p w14:paraId="0000000D" w14:textId="77777777" w:rsidR="00377C7C" w:rsidRDefault="00377C7C">
      <w:pPr>
        <w:ind w:left="720"/>
        <w:jc w:val="both"/>
        <w:rPr>
          <w:rFonts w:ascii="Times New Roman" w:eastAsia="Times New Roman" w:hAnsi="Times New Roman" w:cs="Times New Roman"/>
        </w:rPr>
      </w:pPr>
    </w:p>
    <w:p w14:paraId="0000000E"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What is your proudest achievement? How does it display your commitment and how you have been enterprising? Please also explain how it exemplifies some of the five NUS values of Innovation, Resilience, Excellence, Respect, and Integrity. (1100 characters)</w:t>
      </w:r>
    </w:p>
    <w:p w14:paraId="0000000F" w14:textId="1183BEEB"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In grade 11, I wrote a research paper on the lack of education for children with special needs in Indonesia. I realized this </w:t>
      </w:r>
      <w:del w:id="81" w:author="Microsoft Office User" w:date="2023-01-28T20:04:00Z">
        <w:r w:rsidDel="003A1581">
          <w:rPr>
            <w:rFonts w:ascii="Times New Roman" w:eastAsia="Times New Roman" w:hAnsi="Times New Roman" w:cs="Times New Roman"/>
          </w:rPr>
          <w:delText>complex challenge</w:delText>
        </w:r>
      </w:del>
      <w:ins w:id="82" w:author="Microsoft Office User" w:date="2023-01-28T20:04:00Z">
        <w:r w:rsidR="003A1581">
          <w:rPr>
            <w:rFonts w:ascii="Times New Roman" w:eastAsia="Times New Roman" w:hAnsi="Times New Roman" w:cs="Times New Roman"/>
          </w:rPr>
          <w:t>issue</w:t>
        </w:r>
      </w:ins>
      <w:r>
        <w:rPr>
          <w:rFonts w:ascii="Times New Roman" w:eastAsia="Times New Roman" w:hAnsi="Times New Roman" w:cs="Times New Roman"/>
        </w:rPr>
        <w:t xml:space="preserve"> </w:t>
      </w:r>
      <w:del w:id="83" w:author="Microsoft Office User" w:date="2023-01-28T20:04:00Z">
        <w:r w:rsidDel="003A1581">
          <w:rPr>
            <w:rFonts w:ascii="Times New Roman" w:eastAsia="Times New Roman" w:hAnsi="Times New Roman" w:cs="Times New Roman"/>
          </w:rPr>
          <w:delText xml:space="preserve">which </w:delText>
        </w:r>
      </w:del>
      <w:r>
        <w:rPr>
          <w:rFonts w:ascii="Times New Roman" w:eastAsia="Times New Roman" w:hAnsi="Times New Roman" w:cs="Times New Roman"/>
        </w:rPr>
        <w:t xml:space="preserve">couldn’t be tackled easily,  </w:t>
      </w:r>
      <w:del w:id="84" w:author="Microsoft Office User" w:date="2023-01-28T20:05:00Z">
        <w:r w:rsidDel="003A1581">
          <w:rPr>
            <w:rFonts w:ascii="Times New Roman" w:eastAsia="Times New Roman" w:hAnsi="Times New Roman" w:cs="Times New Roman"/>
          </w:rPr>
          <w:delText>leading me to do something more than reading articles and journals about it.</w:delText>
        </w:r>
      </w:del>
      <w:ins w:id="85" w:author="Microsoft Office User" w:date="2023-01-28T20:05:00Z">
        <w:r w:rsidR="003A1581">
          <w:rPr>
            <w:rFonts w:ascii="Times New Roman" w:eastAsia="Times New Roman" w:hAnsi="Times New Roman" w:cs="Times New Roman"/>
          </w:rPr>
          <w:t>so</w:t>
        </w:r>
      </w:ins>
      <w:r>
        <w:rPr>
          <w:rFonts w:ascii="Times New Roman" w:eastAsia="Times New Roman" w:hAnsi="Times New Roman" w:cs="Times New Roman"/>
        </w:rPr>
        <w:t xml:space="preserve"> </w:t>
      </w:r>
      <w:del w:id="86" w:author="Microsoft Office User" w:date="2023-01-28T20:05:00Z">
        <w:r w:rsidDel="003A1581">
          <w:rPr>
            <w:rFonts w:ascii="Times New Roman" w:eastAsia="Times New Roman" w:hAnsi="Times New Roman" w:cs="Times New Roman"/>
          </w:rPr>
          <w:delText xml:space="preserve"> </w:delText>
        </w:r>
      </w:del>
      <w:r>
        <w:rPr>
          <w:rFonts w:ascii="Times New Roman" w:eastAsia="Times New Roman" w:hAnsi="Times New Roman" w:cs="Times New Roman"/>
        </w:rPr>
        <w:t xml:space="preserve">I decided to start a passion project called “This Ability,” a project not only aimed to collect money but also empower children with special needs. </w:t>
      </w:r>
    </w:p>
    <w:p w14:paraId="00000010" w14:textId="77777777" w:rsidR="00377C7C" w:rsidRDefault="00377C7C">
      <w:pPr>
        <w:ind w:left="720"/>
        <w:jc w:val="both"/>
        <w:rPr>
          <w:rFonts w:ascii="Times New Roman" w:eastAsia="Times New Roman" w:hAnsi="Times New Roman" w:cs="Times New Roman"/>
        </w:rPr>
      </w:pPr>
    </w:p>
    <w:p w14:paraId="00000011" w14:textId="2BA07676" w:rsidR="00377C7C" w:rsidDel="003A1581" w:rsidRDefault="00000000">
      <w:pPr>
        <w:ind w:left="720"/>
        <w:jc w:val="both"/>
        <w:rPr>
          <w:del w:id="87" w:author="Microsoft Office User" w:date="2023-01-28T20:06:00Z"/>
          <w:rFonts w:ascii="Times New Roman" w:eastAsia="Times New Roman" w:hAnsi="Times New Roman" w:cs="Times New Roman"/>
        </w:rPr>
      </w:pPr>
      <w:r>
        <w:rPr>
          <w:rFonts w:ascii="Times New Roman" w:eastAsia="Times New Roman" w:hAnsi="Times New Roman" w:cs="Times New Roman"/>
        </w:rPr>
        <w:t xml:space="preserve">I chose to sell </w:t>
      </w:r>
      <w:del w:id="88" w:author="Microsoft Office User" w:date="2023-01-28T20:05:00Z">
        <w:r w:rsidDel="003A1581">
          <w:rPr>
            <w:rFonts w:ascii="Times New Roman" w:eastAsia="Times New Roman" w:hAnsi="Times New Roman" w:cs="Times New Roman"/>
          </w:rPr>
          <w:delText xml:space="preserve">something simple and affordable and planned a unique  design for it. The final product was </w:delText>
        </w:r>
      </w:del>
      <w:r>
        <w:rPr>
          <w:rFonts w:ascii="Times New Roman" w:eastAsia="Times New Roman" w:hAnsi="Times New Roman" w:cs="Times New Roman"/>
        </w:rPr>
        <w:t xml:space="preserve">a sweater with a compilation of the children’s handwriting of “Aku lebih dari keterbatasanku”, meaning “I am more than my limitations.” </w:t>
      </w:r>
    </w:p>
    <w:p w14:paraId="00000012" w14:textId="77777777" w:rsidR="00377C7C" w:rsidRDefault="00377C7C" w:rsidP="003A1581">
      <w:pPr>
        <w:ind w:left="720"/>
        <w:jc w:val="both"/>
        <w:rPr>
          <w:rFonts w:ascii="Times New Roman" w:eastAsia="Times New Roman" w:hAnsi="Times New Roman" w:cs="Times New Roman"/>
        </w:rPr>
      </w:pPr>
    </w:p>
    <w:p w14:paraId="00000013" w14:textId="4E005F53" w:rsidR="00377C7C" w:rsidRDefault="00000000">
      <w:pPr>
        <w:ind w:left="720"/>
        <w:jc w:val="both"/>
        <w:rPr>
          <w:rFonts w:ascii="Times New Roman" w:eastAsia="Times New Roman" w:hAnsi="Times New Roman" w:cs="Times New Roman"/>
        </w:rPr>
      </w:pPr>
      <w:del w:id="89" w:author="Microsoft Office User" w:date="2023-01-28T20:06:00Z">
        <w:r w:rsidDel="003A1581">
          <w:rPr>
            <w:rFonts w:ascii="Times New Roman" w:eastAsia="Times New Roman" w:hAnsi="Times New Roman" w:cs="Times New Roman"/>
          </w:rPr>
          <w:lastRenderedPageBreak/>
          <w:delText xml:space="preserve">I decided to collaborate with children with special needs to create an artwork for the design of the sweater. </w:delText>
        </w:r>
      </w:del>
      <w:r>
        <w:rPr>
          <w:rFonts w:ascii="Times New Roman" w:eastAsia="Times New Roman" w:hAnsi="Times New Roman" w:cs="Times New Roman"/>
        </w:rPr>
        <w:t>When trying to explain this project through phone calls, most respondents were out of reach. Those who answered said they will contact me back but never did. I kept contacting more schools until finally SLB Pangudi Luhur, a school with students who have hearing disabilit</w:t>
      </w:r>
      <w:ins w:id="90" w:author="Microsoft Office User" w:date="2023-01-28T20:06:00Z">
        <w:r w:rsidR="003A1581">
          <w:rPr>
            <w:rFonts w:ascii="Times New Roman" w:eastAsia="Times New Roman" w:hAnsi="Times New Roman" w:cs="Times New Roman"/>
          </w:rPr>
          <w:t>ies</w:t>
        </w:r>
      </w:ins>
      <w:del w:id="91" w:author="Microsoft Office User" w:date="2023-01-28T20:06:00Z">
        <w:r w:rsidDel="003A1581">
          <w:rPr>
            <w:rFonts w:ascii="Times New Roman" w:eastAsia="Times New Roman" w:hAnsi="Times New Roman" w:cs="Times New Roman"/>
          </w:rPr>
          <w:delText>y</w:delText>
        </w:r>
      </w:del>
      <w:r>
        <w:rPr>
          <w:rFonts w:ascii="Times New Roman" w:eastAsia="Times New Roman" w:hAnsi="Times New Roman" w:cs="Times New Roman"/>
        </w:rPr>
        <w:t xml:space="preserve">, invited me to meet their principal. </w:t>
      </w:r>
      <w:del w:id="92" w:author="Microsoft Office User" w:date="2023-01-28T20:07:00Z">
        <w:r w:rsidDel="003A1581">
          <w:rPr>
            <w:rFonts w:ascii="Times New Roman" w:eastAsia="Times New Roman" w:hAnsi="Times New Roman" w:cs="Times New Roman"/>
          </w:rPr>
          <w:delText xml:space="preserve">The idea was approved and I spent time with the children and teachers to make the design. </w:delText>
        </w:r>
      </w:del>
      <w:r>
        <w:rPr>
          <w:rFonts w:ascii="Times New Roman" w:eastAsia="Times New Roman" w:hAnsi="Times New Roman" w:cs="Times New Roman"/>
        </w:rPr>
        <w:t>The teacher told me that some of the children have their school fees unpaid due to financial struggles, so I dedicated all profits from this fundraising for them. Then, I searched for suppliers, negotiated prices, and promoted this fundraising through social media and school announcements. We successfully generated more than 6 million IDR in revenue.</w:t>
      </w:r>
    </w:p>
    <w:p w14:paraId="00000014" w14:textId="77777777" w:rsidR="00377C7C" w:rsidRDefault="00377C7C">
      <w:pPr>
        <w:ind w:left="720"/>
        <w:jc w:val="both"/>
        <w:rPr>
          <w:rFonts w:ascii="Times New Roman" w:eastAsia="Times New Roman" w:hAnsi="Times New Roman" w:cs="Times New Roman"/>
        </w:rPr>
      </w:pPr>
    </w:p>
    <w:p w14:paraId="00000015" w14:textId="67A4E735" w:rsidR="00377C7C" w:rsidRDefault="00000000">
      <w:pPr>
        <w:ind w:left="720"/>
        <w:jc w:val="both"/>
        <w:rPr>
          <w:rFonts w:ascii="Times New Roman" w:eastAsia="Times New Roman" w:hAnsi="Times New Roman" w:cs="Times New Roman"/>
        </w:rPr>
      </w:pPr>
      <w:r>
        <w:rPr>
          <w:rFonts w:ascii="Times New Roman" w:eastAsia="Times New Roman" w:hAnsi="Times New Roman" w:cs="Times New Roman"/>
        </w:rPr>
        <w:t xml:space="preserve">This experience taught me integrity in doing a </w:t>
      </w:r>
      <w:ins w:id="93" w:author="Microsoft Office User" w:date="2023-01-28T20:07:00Z">
        <w:r w:rsidR="003A1581">
          <w:rPr>
            <w:rFonts w:ascii="Times New Roman" w:eastAsia="Times New Roman" w:hAnsi="Times New Roman" w:cs="Times New Roman"/>
          </w:rPr>
          <w:t>project on my own</w:t>
        </w:r>
      </w:ins>
      <w:del w:id="94" w:author="Microsoft Office User" w:date="2023-01-28T20:07:00Z">
        <w:r w:rsidDel="003A1581">
          <w:rPr>
            <w:rFonts w:ascii="Times New Roman" w:eastAsia="Times New Roman" w:hAnsi="Times New Roman" w:cs="Times New Roman"/>
          </w:rPr>
          <w:delText xml:space="preserve">  project  that was not overseen by teachersand have no deadlines, and simultaneously strive for excellence in all the efforts</w:delText>
        </w:r>
      </w:del>
      <w:r>
        <w:rPr>
          <w:rFonts w:ascii="Times New Roman" w:eastAsia="Times New Roman" w:hAnsi="Times New Roman" w:cs="Times New Roman"/>
        </w:rPr>
        <w:t xml:space="preserve">. I would take any opportunity to build upon this project in the future and hope that I can use my business skills to help at an even larger scale. </w:t>
      </w:r>
    </w:p>
    <w:p w14:paraId="00000016" w14:textId="77777777" w:rsidR="00377C7C" w:rsidRDefault="00377C7C">
      <w:pPr>
        <w:ind w:left="720"/>
        <w:jc w:val="both"/>
        <w:rPr>
          <w:rFonts w:ascii="Times New Roman" w:eastAsia="Times New Roman" w:hAnsi="Times New Roman" w:cs="Times New Roman"/>
        </w:rPr>
      </w:pPr>
    </w:p>
    <w:p w14:paraId="00000017" w14:textId="77777777" w:rsidR="00377C7C" w:rsidRDefault="00000000">
      <w:pPr>
        <w:numPr>
          <w:ilvl w:val="0"/>
          <w:numId w:val="1"/>
        </w:numPr>
        <w:jc w:val="both"/>
        <w:rPr>
          <w:rFonts w:ascii="Times New Roman" w:eastAsia="Times New Roman" w:hAnsi="Times New Roman" w:cs="Times New Roman"/>
          <w:b/>
        </w:rPr>
      </w:pPr>
      <w:r>
        <w:rPr>
          <w:rFonts w:ascii="Times New Roman" w:eastAsia="Times New Roman" w:hAnsi="Times New Roman" w:cs="Times New Roman"/>
          <w:b/>
        </w:rPr>
        <w:t>Is there anything else about yourself which you want us to know? (550 characters)</w:t>
      </w:r>
    </w:p>
    <w:p w14:paraId="00000018" w14:textId="31E49EEF" w:rsidR="00377C7C" w:rsidDel="00D25AB9" w:rsidRDefault="00000000" w:rsidP="00D25AB9">
      <w:pPr>
        <w:ind w:left="720"/>
        <w:jc w:val="both"/>
        <w:rPr>
          <w:del w:id="95" w:author="Microsoft Office User" w:date="2023-01-28T20:19:00Z"/>
          <w:rFonts w:ascii="Times New Roman" w:eastAsia="Times New Roman" w:hAnsi="Times New Roman" w:cs="Times New Roman"/>
        </w:rPr>
      </w:pPr>
      <w:r>
        <w:rPr>
          <w:rFonts w:ascii="Times New Roman" w:eastAsia="Times New Roman" w:hAnsi="Times New Roman" w:cs="Times New Roman"/>
        </w:rPr>
        <w:t xml:space="preserve">While I dedicate myself to achieving high academic results, I also like to express my other passions: performing arts and early childhood education. I directed </w:t>
      </w:r>
      <w:del w:id="96" w:author="Microsoft Office User" w:date="2023-01-28T20:19:00Z">
        <w:r w:rsidDel="00D25AB9">
          <w:rPr>
            <w:rFonts w:ascii="Times New Roman" w:eastAsia="Times New Roman" w:hAnsi="Times New Roman" w:cs="Times New Roman"/>
          </w:rPr>
          <w:delText xml:space="preserve">multiple </w:delText>
        </w:r>
      </w:del>
      <w:r>
        <w:rPr>
          <w:rFonts w:ascii="Times New Roman" w:eastAsia="Times New Roman" w:hAnsi="Times New Roman" w:cs="Times New Roman"/>
        </w:rPr>
        <w:t xml:space="preserve">plays for school and was involved in short movie productions </w:t>
      </w:r>
      <w:del w:id="97" w:author="Microsoft Office User" w:date="2023-01-28T20:19:00Z">
        <w:r w:rsidDel="00D25AB9">
          <w:rPr>
            <w:rFonts w:ascii="Times New Roman" w:eastAsia="Times New Roman" w:hAnsi="Times New Roman" w:cs="Times New Roman"/>
          </w:rPr>
          <w:delText xml:space="preserve">outside of school, </w:delText>
        </w:r>
      </w:del>
      <w:r>
        <w:rPr>
          <w:rFonts w:ascii="Times New Roman" w:eastAsia="Times New Roman" w:hAnsi="Times New Roman" w:cs="Times New Roman"/>
        </w:rPr>
        <w:t>which boosted my creativity, coordination, and leadership skills. During family gatherings, I’m the one who entertains the little cousins</w:t>
      </w:r>
      <w:ins w:id="98" w:author="Microsoft Office User" w:date="2023-01-28T20:19:00Z">
        <w:r w:rsidR="00D25AB9">
          <w:rPr>
            <w:rFonts w:ascii="Times New Roman" w:eastAsia="Times New Roman" w:hAnsi="Times New Roman" w:cs="Times New Roman"/>
          </w:rPr>
          <w:t xml:space="preserve"> and </w:t>
        </w:r>
      </w:ins>
      <w:del w:id="99" w:author="Microsoft Office User" w:date="2023-01-28T20:19:00Z">
        <w:r w:rsidDel="00D25AB9">
          <w:rPr>
            <w:rFonts w:ascii="Times New Roman" w:eastAsia="Times New Roman" w:hAnsi="Times New Roman" w:cs="Times New Roman"/>
          </w:rPr>
          <w:delText xml:space="preserve">. I find joy in being around them. </w:delText>
        </w:r>
      </w:del>
      <w:r>
        <w:rPr>
          <w:rFonts w:ascii="Times New Roman" w:eastAsia="Times New Roman" w:hAnsi="Times New Roman" w:cs="Times New Roman"/>
        </w:rPr>
        <w:t xml:space="preserve">I also take care of </w:t>
      </w:r>
      <w:del w:id="100" w:author="Microsoft Office User" w:date="2023-01-28T20:19:00Z">
        <w:r w:rsidDel="00D25AB9">
          <w:rPr>
            <w:rFonts w:ascii="Times New Roman" w:eastAsia="Times New Roman" w:hAnsi="Times New Roman" w:cs="Times New Roman"/>
          </w:rPr>
          <w:delText xml:space="preserve">young </w:delText>
        </w:r>
      </w:del>
      <w:r>
        <w:rPr>
          <w:rFonts w:ascii="Times New Roman" w:eastAsia="Times New Roman" w:hAnsi="Times New Roman" w:cs="Times New Roman"/>
        </w:rPr>
        <w:t xml:space="preserve">children at church. I consider it to be my mission to be part of improving the education of children and NUS will prepare me with the knowledge and values to achieve it. </w:t>
      </w:r>
    </w:p>
    <w:p w14:paraId="2AB20161" w14:textId="1C81B4A4" w:rsidR="00D25AB9" w:rsidRDefault="00D25AB9">
      <w:pPr>
        <w:ind w:left="720"/>
        <w:jc w:val="both"/>
        <w:rPr>
          <w:ins w:id="101" w:author="Microsoft Office User" w:date="2023-01-28T20:19:00Z"/>
          <w:rFonts w:ascii="Times New Roman" w:eastAsia="Times New Roman" w:hAnsi="Times New Roman" w:cs="Times New Roman"/>
        </w:rPr>
      </w:pPr>
    </w:p>
    <w:p w14:paraId="36FBAE6D" w14:textId="0F06CE06" w:rsidR="00D25AB9" w:rsidRDefault="00D25AB9">
      <w:pPr>
        <w:ind w:left="720"/>
        <w:jc w:val="both"/>
        <w:rPr>
          <w:ins w:id="102" w:author="Microsoft Office User" w:date="2023-01-28T20:19:00Z"/>
          <w:rFonts w:ascii="Times New Roman" w:eastAsia="Times New Roman" w:hAnsi="Times New Roman" w:cs="Times New Roman"/>
        </w:rPr>
      </w:pPr>
    </w:p>
    <w:p w14:paraId="131A8397" w14:textId="7C36E164" w:rsidR="00D25AB9" w:rsidRDefault="00D25AB9">
      <w:pPr>
        <w:ind w:left="720"/>
        <w:jc w:val="both"/>
        <w:rPr>
          <w:ins w:id="103" w:author="Microsoft Office User" w:date="2023-01-28T20:19:00Z"/>
          <w:rFonts w:ascii="Times New Roman" w:eastAsia="Times New Roman" w:hAnsi="Times New Roman" w:cs="Times New Roman"/>
        </w:rPr>
      </w:pPr>
      <w:ins w:id="104" w:author="Microsoft Office User" w:date="2023-01-28T20:19:00Z">
        <w:r>
          <w:rPr>
            <w:rFonts w:ascii="Times New Roman" w:eastAsia="Times New Roman" w:hAnsi="Times New Roman" w:cs="Times New Roman"/>
          </w:rPr>
          <w:t xml:space="preserve">How will you improve their </w:t>
        </w:r>
      </w:ins>
      <w:ins w:id="105" w:author="Microsoft Office User" w:date="2023-01-28T20:20:00Z">
        <w:r>
          <w:rPr>
            <w:rFonts w:ascii="Times New Roman" w:eastAsia="Times New Roman" w:hAnsi="Times New Roman" w:cs="Times New Roman"/>
          </w:rPr>
          <w:t xml:space="preserve">education? I would substitute the last sentence of the short answer into a more specific goal regarding early chilhood education. </w:t>
        </w:r>
      </w:ins>
    </w:p>
    <w:p w14:paraId="00000019" w14:textId="7AFC7363" w:rsidR="00377C7C" w:rsidDel="00D25AB9" w:rsidRDefault="00377C7C">
      <w:pPr>
        <w:jc w:val="both"/>
        <w:rPr>
          <w:del w:id="106" w:author="Microsoft Office User" w:date="2023-01-28T20:19:00Z"/>
          <w:rFonts w:ascii="Times New Roman" w:eastAsia="Times New Roman" w:hAnsi="Times New Roman" w:cs="Times New Roman"/>
        </w:rPr>
      </w:pPr>
    </w:p>
    <w:p w14:paraId="0000001A" w14:textId="77777777" w:rsidR="00377C7C" w:rsidRDefault="00377C7C" w:rsidP="00D25AB9">
      <w:pPr>
        <w:ind w:left="720"/>
        <w:jc w:val="both"/>
        <w:rPr>
          <w:rFonts w:ascii="Times New Roman" w:eastAsia="Times New Roman" w:hAnsi="Times New Roman" w:cs="Times New Roman"/>
        </w:rPr>
        <w:pPrChange w:id="107" w:author="Microsoft Office User" w:date="2023-01-28T20:19:00Z">
          <w:pPr>
            <w:jc w:val="both"/>
          </w:pPr>
        </w:pPrChange>
      </w:pPr>
    </w:p>
    <w:sectPr w:rsidR="00377C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B4043"/>
    <w:multiLevelType w:val="multilevel"/>
    <w:tmpl w:val="39E69D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11404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C7C"/>
    <w:rsid w:val="00377C7C"/>
    <w:rsid w:val="003A1581"/>
    <w:rsid w:val="005B1CCC"/>
    <w:rsid w:val="005B2AB1"/>
    <w:rsid w:val="00D2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4B998"/>
  <w15:docId w15:val="{C22DFE88-C194-8847-8396-994B46DCB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8D19BC"/>
    <w:pPr>
      <w:spacing w:line="240" w:lineRule="auto"/>
    </w:pPr>
  </w:style>
  <w:style w:type="character" w:styleId="CommentReference">
    <w:name w:val="annotation reference"/>
    <w:basedOn w:val="DefaultParagraphFont"/>
    <w:uiPriority w:val="99"/>
    <w:semiHidden/>
    <w:unhideWhenUsed/>
    <w:rsid w:val="00B14495"/>
    <w:rPr>
      <w:sz w:val="16"/>
      <w:szCs w:val="16"/>
    </w:rPr>
  </w:style>
  <w:style w:type="paragraph" w:styleId="CommentText">
    <w:name w:val="annotation text"/>
    <w:basedOn w:val="Normal"/>
    <w:link w:val="CommentTextChar"/>
    <w:uiPriority w:val="99"/>
    <w:unhideWhenUsed/>
    <w:rsid w:val="00B14495"/>
    <w:pPr>
      <w:spacing w:line="240" w:lineRule="auto"/>
    </w:pPr>
    <w:rPr>
      <w:sz w:val="20"/>
      <w:szCs w:val="20"/>
    </w:rPr>
  </w:style>
  <w:style w:type="character" w:customStyle="1" w:styleId="CommentTextChar">
    <w:name w:val="Comment Text Char"/>
    <w:basedOn w:val="DefaultParagraphFont"/>
    <w:link w:val="CommentText"/>
    <w:uiPriority w:val="99"/>
    <w:rsid w:val="00B14495"/>
    <w:rPr>
      <w:sz w:val="20"/>
      <w:szCs w:val="20"/>
    </w:rPr>
  </w:style>
  <w:style w:type="paragraph" w:styleId="CommentSubject">
    <w:name w:val="annotation subject"/>
    <w:basedOn w:val="CommentText"/>
    <w:next w:val="CommentText"/>
    <w:link w:val="CommentSubjectChar"/>
    <w:uiPriority w:val="99"/>
    <w:semiHidden/>
    <w:unhideWhenUsed/>
    <w:rsid w:val="00B14495"/>
    <w:rPr>
      <w:b/>
      <w:bCs/>
    </w:rPr>
  </w:style>
  <w:style w:type="character" w:customStyle="1" w:styleId="CommentSubjectChar">
    <w:name w:val="Comment Subject Char"/>
    <w:basedOn w:val="CommentTextChar"/>
    <w:link w:val="CommentSubject"/>
    <w:uiPriority w:val="99"/>
    <w:semiHidden/>
    <w:rsid w:val="00B144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68Ipn4d2P7PIy6Ab+4YpuxEIDw==">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A711B1-1067-9148-A8AA-EE2367928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2022-12-23T04:41:00Z</dcterms:created>
  <dcterms:modified xsi:type="dcterms:W3CDTF">2023-01-29T01:20:00Z</dcterms:modified>
</cp:coreProperties>
</file>