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EDE9" w14:textId="37562B59" w:rsidR="003202D4" w:rsidRPr="003202D4" w:rsidRDefault="003202D4" w:rsidP="003202D4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 w:rsidRPr="003202D4">
        <w:rPr>
          <w:rFonts w:ascii="Arial" w:eastAsia="Times New Roman" w:hAnsi="Arial" w:cs="Arial"/>
          <w:b/>
          <w:bCs/>
          <w:color w:val="212529"/>
        </w:rPr>
        <w:t>Some students have a background, identity, interest, or talent that is so meaningful they believe their application would be incomplete without it. If this sounds like you, then please share your story.</w:t>
      </w:r>
    </w:p>
    <w:p w14:paraId="722BDB1D" w14:textId="77777777" w:rsidR="003202D4" w:rsidRDefault="003202D4" w:rsidP="003202D4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EF7CE5D" w14:textId="32C2B1CD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r w:rsidRPr="003202D4">
        <w:rPr>
          <w:rFonts w:ascii="Arial" w:eastAsia="Times New Roman" w:hAnsi="Arial" w:cs="Arial"/>
          <w:color w:val="000000"/>
          <w:sz w:val="22"/>
          <w:szCs w:val="22"/>
        </w:rPr>
        <w:t>It took an ambush by the enemy, heavy criticism from my previous teammates, a ghosting from my old team, and, finally, bearing witness to my new team captain’s strategic skills to set me on the right path.</w:t>
      </w:r>
    </w:p>
    <w:p w14:paraId="63B4AE15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258755D7" w14:textId="7B3942AE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proofErr w:type="spellStart"/>
      <w:r w:rsidRPr="003202D4">
        <w:rPr>
          <w:rFonts w:ascii="Arial" w:eastAsia="Times New Roman" w:hAnsi="Arial" w:cs="Arial"/>
          <w:color w:val="000000"/>
          <w:sz w:val="22"/>
          <w:szCs w:val="22"/>
        </w:rPr>
        <w:t>It</w:t>
      </w:r>
      <w:proofErr w:type="spellEnd"/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started with me breaking my team’s - Flux Squadron - formation to impulsively invade</w:t>
      </w:r>
      <w:del w:id="0" w:author="Thalia Priscilla" w:date="2022-12-12T16:37:00Z">
        <w:r w:rsidRPr="003202D4" w:rsidDel="00B05FD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the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enemy</w:t>
      </w:r>
      <w:del w:id="1" w:author="Thalia Priscilla" w:date="2022-12-12T16:37:00Z">
        <w:r w:rsidRPr="003202D4" w:rsidDel="00B05FD1">
          <w:rPr>
            <w:rFonts w:ascii="Arial" w:eastAsia="Times New Roman" w:hAnsi="Arial" w:cs="Arial"/>
            <w:color w:val="000000"/>
            <w:sz w:val="22"/>
            <w:szCs w:val="22"/>
          </w:rPr>
          <w:delText>’s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territory alone during a Mobile Legend competition finals. In the end</w:t>
      </w:r>
      <w:del w:id="2" w:author="Thalia Priscilla" w:date="2022-12-12T16:37:00Z">
        <w:r w:rsidRPr="003202D4" w:rsidDel="00B05FD1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we lost</w:t>
      </w:r>
      <w:ins w:id="3" w:author="Thalia Priscilla" w:date="2022-12-12T16:37:00Z">
        <w:r w:rsidR="00B05FD1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and my teammates bombarded me with complaints leading to me </w:t>
      </w:r>
      <w:del w:id="4" w:author="Thalia Priscilla" w:date="2022-12-12T16:38:00Z">
        <w:r w:rsidRPr="003202D4" w:rsidDel="00B05FD1">
          <w:rPr>
            <w:rFonts w:ascii="Arial" w:eastAsia="Times New Roman" w:hAnsi="Arial" w:cs="Arial"/>
            <w:color w:val="000000"/>
            <w:sz w:val="22"/>
            <w:szCs w:val="22"/>
          </w:rPr>
          <w:delText>not becoming</w:delText>
        </w:r>
      </w:del>
      <w:ins w:id="5" w:author="Thalia Priscilla" w:date="2022-12-12T16:38:00Z">
        <w:r w:rsidR="00B05FD1">
          <w:rPr>
            <w:rFonts w:ascii="Arial" w:eastAsia="Times New Roman" w:hAnsi="Arial" w:cs="Arial"/>
            <w:color w:val="000000"/>
            <w:sz w:val="22"/>
            <w:szCs w:val="22"/>
          </w:rPr>
          <w:t>being excluded from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6" w:author="Thalia Priscilla" w:date="2022-12-12T16:38:00Z">
        <w:r w:rsidRPr="003202D4" w:rsidDel="00B05FD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part of 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>Flux Squadron’s future activities.</w:t>
      </w:r>
    </w:p>
    <w:p w14:paraId="53F4D665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72D1D0DB" w14:textId="17CBE81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I didn’t understand why they were so upset. I was just acting with the best of intentions to help secure our first win in the finals. </w:t>
      </w:r>
      <w:ins w:id="7" w:author="Thalia Priscilla" w:date="2022-12-12T16:38:00Z">
        <w:r w:rsidR="00B05FD1" w:rsidRPr="003202D4">
          <w:rPr>
            <w:rFonts w:ascii="Arial" w:eastAsia="Times New Roman" w:hAnsi="Arial" w:cs="Arial"/>
            <w:color w:val="000000"/>
            <w:sz w:val="22"/>
            <w:szCs w:val="22"/>
          </w:rPr>
          <w:t xml:space="preserve">As I reflected, perhaps, 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I was so absorbed in my world that I didn’t realize I was acting selfishly, costing me not only a win, but also friendships. </w:t>
      </w:r>
      <w:del w:id="8" w:author="Thalia Priscilla" w:date="2022-12-12T16:38:00Z">
        <w:r w:rsidRPr="003202D4" w:rsidDel="00B05FD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As I reflected, perhaps, 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>I need to communicate better with my team before I act on my own, but it was too late. </w:t>
      </w:r>
    </w:p>
    <w:p w14:paraId="76465E89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04A5AD14" w14:textId="158A9189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del w:id="9" w:author="Thalia Priscilla" w:date="2022-12-12T16:39:00Z">
        <w:r w:rsidRPr="003202D4" w:rsidDel="00B05FD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So 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>I pondered for some time</w:t>
      </w:r>
      <w:ins w:id="10" w:author="Thalia Priscilla" w:date="2022-12-12T16:39:00Z">
        <w:r w:rsidR="00B05FD1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trying to determine how </w:t>
      </w:r>
      <w:del w:id="11" w:author="Thalia Priscilla" w:date="2022-12-12T16:39:00Z">
        <w:r w:rsidRPr="003202D4" w:rsidDel="009B5248">
          <w:rPr>
            <w:rFonts w:ascii="Arial" w:eastAsia="Times New Roman" w:hAnsi="Arial" w:cs="Arial"/>
            <w:color w:val="000000"/>
            <w:sz w:val="22"/>
            <w:szCs w:val="22"/>
          </w:rPr>
          <w:delText>I could</w:delText>
        </w:r>
      </w:del>
      <w:ins w:id="12" w:author="Thalia Priscilla" w:date="2022-12-12T16:39:00Z">
        <w:r w:rsidR="009B5248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act less impulsive and communicate better. As a gamer, there shouldn’t be any better way than</w:t>
      </w:r>
      <w:ins w:id="13" w:author="Thalia Priscilla" w:date="2022-12-12T16:40:00Z">
        <w:r w:rsidR="009B5248">
          <w:rPr>
            <w:rFonts w:ascii="Arial" w:eastAsia="Times New Roman" w:hAnsi="Arial" w:cs="Arial"/>
            <w:color w:val="000000"/>
            <w:sz w:val="22"/>
            <w:szCs w:val="22"/>
          </w:rPr>
          <w:t xml:space="preserve"> by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joining a new team and learning to communicate more effectively</w:t>
      </w:r>
      <w:ins w:id="14" w:author="Thalia Priscilla" w:date="2022-12-12T16:39:00Z">
        <w:r w:rsidR="009B5248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right? However, I was hesitant in making the same mistakes and burning more bridges in the process. </w:t>
      </w:r>
    </w:p>
    <w:p w14:paraId="62ED7CC1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4BD7E38F" w14:textId="20B9998D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I fidgeted back and forth on social media: hours turned to days and </w:t>
      </w:r>
      <w:del w:id="15" w:author="Thalia Priscilla" w:date="2022-12-12T16:40:00Z">
        <w:r w:rsidRPr="003202D4" w:rsidDel="009B524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finally </w:delText>
        </w:r>
      </w:del>
      <w:ins w:id="16" w:author="Thalia Priscilla" w:date="2022-12-12T16:40:00Z">
        <w:r w:rsidR="009B5248">
          <w:rPr>
            <w:rFonts w:ascii="Arial" w:eastAsia="Times New Roman" w:hAnsi="Arial" w:cs="Arial"/>
            <w:color w:val="000000"/>
            <w:sz w:val="22"/>
            <w:szCs w:val="22"/>
          </w:rPr>
          <w:t>days</w:t>
        </w:r>
        <w:r w:rsidR="009B5248" w:rsidRPr="003202D4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turned to weeks before I could gather my courage to make contact with </w:t>
      </w:r>
      <w:ins w:id="17" w:author="Thalia Priscilla" w:date="2022-12-12T16:40:00Z">
        <w:r w:rsidR="00302073">
          <w:rPr>
            <w:rFonts w:ascii="Arial" w:eastAsia="Times New Roman" w:hAnsi="Arial" w:cs="Arial"/>
            <w:color w:val="000000"/>
            <w:sz w:val="22"/>
            <w:szCs w:val="22"/>
          </w:rPr>
          <w:t>a new</w:t>
        </w:r>
      </w:ins>
      <w:del w:id="18" w:author="Thalia Priscilla" w:date="2022-12-12T16:40:00Z">
        <w:r w:rsidRPr="003202D4" w:rsidDel="00302073">
          <w:rPr>
            <w:rFonts w:ascii="Arial" w:eastAsia="Times New Roman" w:hAnsi="Arial" w:cs="Arial"/>
            <w:color w:val="000000"/>
            <w:sz w:val="22"/>
            <w:szCs w:val="22"/>
          </w:rPr>
          <w:delText>one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team. Before that, however, I carefully wrote multiple versions of engagement messages on what to say: I started with a polite introduction followed by highlighting my gaming experiences. </w:t>
      </w:r>
    </w:p>
    <w:p w14:paraId="3441D0EC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5BF8BDC2" w14:textId="1962FDE9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commentRangeStart w:id="19"/>
      <w:del w:id="20" w:author="Thalia Priscilla" w:date="2022-12-12T16:40:00Z">
        <w:r w:rsidRPr="003202D4" w:rsidDel="0030207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After </w:delText>
        </w:r>
      </w:del>
      <w:ins w:id="21" w:author="Thalia Priscilla" w:date="2022-12-12T16:40:00Z">
        <w:r w:rsidR="00302073">
          <w:rPr>
            <w:rFonts w:ascii="Arial" w:eastAsia="Times New Roman" w:hAnsi="Arial" w:cs="Arial"/>
            <w:color w:val="000000"/>
            <w:sz w:val="22"/>
            <w:szCs w:val="22"/>
          </w:rPr>
          <w:t>During</w:t>
        </w:r>
        <w:r w:rsidR="00302073" w:rsidRPr="003202D4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commentRangeEnd w:id="19"/>
      <w:ins w:id="22" w:author="Thalia Priscilla" w:date="2022-12-12T16:41:00Z">
        <w:r w:rsidR="00811980">
          <w:rPr>
            <w:rStyle w:val="CommentReference"/>
          </w:rPr>
          <w:commentReference w:id="19"/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>an interview</w:t>
      </w:r>
      <w:ins w:id="23" w:author="Thalia Priscilla" w:date="2022-12-12T16:40:00Z">
        <w:r w:rsidR="00302073">
          <w:rPr>
            <w:rFonts w:ascii="Arial" w:eastAsia="Times New Roman" w:hAnsi="Arial" w:cs="Arial"/>
            <w:color w:val="000000"/>
            <w:sz w:val="22"/>
            <w:szCs w:val="22"/>
          </w:rPr>
          <w:t xml:space="preserve"> with the team,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asking why I left Flux Squadron, I felt a rush of cold sweat on my head dripping down the side of my face as I explained what happened. I lost any hope of getting into the team</w:t>
      </w:r>
      <w:ins w:id="24" w:author="Thalia Priscilla" w:date="2022-12-12T16:41:00Z">
        <w:r w:rsidR="00811980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25" w:author="Thalia Priscilla" w:date="2022-12-12T16:41:00Z">
        <w:r w:rsidRPr="003202D4" w:rsidDel="00811980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6" w:author="Thalia Priscilla" w:date="2022-12-12T16:42:00Z">
        <w:r w:rsidRPr="003202D4" w:rsidDel="00811980">
          <w:rPr>
            <w:rFonts w:ascii="Arial" w:eastAsia="Times New Roman" w:hAnsi="Arial" w:cs="Arial"/>
            <w:color w:val="000000"/>
            <w:sz w:val="22"/>
            <w:szCs w:val="22"/>
          </w:rPr>
          <w:delText>but I was surprised that</w:delText>
        </w:r>
      </w:del>
      <w:ins w:id="27" w:author="Thalia Priscilla" w:date="2022-12-12T16:42:00Z">
        <w:r w:rsidR="00811980">
          <w:rPr>
            <w:rFonts w:ascii="Arial" w:eastAsia="Times New Roman" w:hAnsi="Arial" w:cs="Arial"/>
            <w:color w:val="000000"/>
            <w:sz w:val="22"/>
            <w:szCs w:val="22"/>
          </w:rPr>
          <w:t>Surprisingly,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they accepted me. </w:t>
      </w:r>
    </w:p>
    <w:p w14:paraId="70949503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0F25969E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r w:rsidRPr="003202D4">
        <w:rPr>
          <w:rFonts w:ascii="Arial" w:eastAsia="Times New Roman" w:hAnsi="Arial" w:cs="Arial"/>
          <w:color w:val="000000"/>
          <w:sz w:val="22"/>
          <w:szCs w:val="22"/>
        </w:rPr>
        <w:t>My first month was tense. I mostly stayed timid and was very careful with my plays during practice, afraid that my impulsiveness would take over and risk myself getting kicked off the team. A dozen games later, I realized that they always start each game with serious strategic discussions, which was lacking in my old team. With a clear objective and strategy, I felt more focused and slowly began to not depend on impulsiveness like what I did in my old team. </w:t>
      </w:r>
    </w:p>
    <w:p w14:paraId="300FEF0F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6E52ED1C" w14:textId="6BB311E1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Indra, the team captain, would never fail to spend 3 - 4 hours per week to improve our strategy, which includes communications. He </w:t>
      </w:r>
      <w:ins w:id="28" w:author="Thalia Priscilla" w:date="2022-12-12T16:43:00Z">
        <w:r w:rsidR="00BC0793">
          <w:rPr>
            <w:rFonts w:ascii="Arial" w:eastAsia="Times New Roman" w:hAnsi="Arial" w:cs="Arial"/>
            <w:color w:val="000000"/>
            <w:sz w:val="22"/>
            <w:szCs w:val="22"/>
          </w:rPr>
          <w:t xml:space="preserve">would 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>always remind</w:t>
      </w:r>
      <w:del w:id="29" w:author="Thalia Priscilla" w:date="2022-12-12T16:43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everyone, especially me, that it’s alright to act based on impulse as long as I communicate it to someone in the team before I act. I put his advice on a post-it note, “COMMUNICATE YOUR IMPULSE,” and placed it at the top left corner of my monitor to remind myself. Ever since, I would try to always talk or chat in the game’s </w:t>
      </w:r>
      <w:proofErr w:type="spellStart"/>
      <w:r w:rsidRPr="003202D4">
        <w:rPr>
          <w:rFonts w:ascii="Arial" w:eastAsia="Times New Roman" w:hAnsi="Arial" w:cs="Arial"/>
          <w:color w:val="000000"/>
          <w:sz w:val="22"/>
          <w:szCs w:val="22"/>
        </w:rPr>
        <w:t>chatbox</w:t>
      </w:r>
      <w:proofErr w:type="spellEnd"/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about anything outside of the agreed strategy. </w:t>
      </w:r>
    </w:p>
    <w:p w14:paraId="7E5F4321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279F41D9" w14:textId="137B6F29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r w:rsidRPr="003202D4">
        <w:rPr>
          <w:rFonts w:ascii="Arial" w:eastAsia="Times New Roman" w:hAnsi="Arial" w:cs="Arial"/>
          <w:color w:val="000000"/>
          <w:sz w:val="22"/>
          <w:szCs w:val="22"/>
        </w:rPr>
        <w:t>Months later, I</w:t>
      </w:r>
      <w:ins w:id="30" w:author="Thalia Priscilla" w:date="2022-12-12T16:43:00Z">
        <w:r w:rsidR="00BC0793">
          <w:rPr>
            <w:rFonts w:ascii="Arial" w:eastAsia="Times New Roman" w:hAnsi="Arial" w:cs="Arial"/>
            <w:color w:val="000000"/>
            <w:sz w:val="22"/>
            <w:szCs w:val="22"/>
          </w:rPr>
          <w:t xml:space="preserve"> finally</w:t>
        </w:r>
      </w:ins>
      <w:del w:id="31" w:author="Thalia Priscilla" w:date="2022-12-12T16:43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>’ve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learned the importance of strategy. </w:t>
      </w:r>
      <w:del w:id="32" w:author="Thalia Priscilla" w:date="2022-12-12T16:44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>I’ve learned to communicate</w:delText>
        </w:r>
      </w:del>
      <w:ins w:id="33" w:author="Thalia Priscilla" w:date="2022-12-12T16:44:00Z">
        <w:r w:rsidR="00BC0793">
          <w:rPr>
            <w:rFonts w:ascii="Arial" w:eastAsia="Times New Roman" w:hAnsi="Arial" w:cs="Arial"/>
            <w:color w:val="000000"/>
            <w:sz w:val="22"/>
            <w:szCs w:val="22"/>
          </w:rPr>
          <w:t>Communicating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with my teammates</w:t>
      </w:r>
      <w:del w:id="34" w:author="Thalia Priscilla" w:date="2022-12-12T16:44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5" w:author="Thalia Priscilla" w:date="2022-12-12T16:44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making </w:delText>
        </w:r>
      </w:del>
      <w:ins w:id="36" w:author="Thalia Priscilla" w:date="2022-12-12T16:44:00Z">
        <w:r w:rsidR="00BC0793">
          <w:rPr>
            <w:rFonts w:ascii="Arial" w:eastAsia="Times New Roman" w:hAnsi="Arial" w:cs="Arial"/>
            <w:color w:val="000000"/>
            <w:sz w:val="22"/>
            <w:szCs w:val="22"/>
          </w:rPr>
          <w:t>enabled</w:t>
        </w:r>
        <w:r w:rsidR="00BC0793" w:rsidRPr="003202D4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them </w:t>
      </w:r>
      <w:del w:id="37" w:author="Thalia Priscilla" w:date="2022-12-12T16:44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able 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to anticipate my impulsiveness and respond accordingly. I’ve also learned to do the opposite: understanding and </w:t>
      </w:r>
      <w:r w:rsidRPr="003202D4">
        <w:rPr>
          <w:rFonts w:ascii="Arial" w:eastAsia="Times New Roman" w:hAnsi="Arial" w:cs="Arial"/>
          <w:color w:val="000000"/>
          <w:sz w:val="22"/>
          <w:szCs w:val="22"/>
        </w:rPr>
        <w:lastRenderedPageBreak/>
        <w:t>anticipating my teammates’ shortcomings and filling in the gap. A strong strategy,</w:t>
      </w:r>
      <w:del w:id="38" w:author="Thalia Priscilla" w:date="2022-12-12T16:45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9" w:author="Thalia Priscilla" w:date="2022-12-12T16:45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strong 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communication, and </w:t>
      </w:r>
      <w:del w:id="40" w:author="Thalia Priscilla" w:date="2022-12-12T16:45:00Z">
        <w:r w:rsidRPr="003202D4" w:rsidDel="00BC079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 strong </w:delText>
        </w:r>
      </w:del>
      <w:r w:rsidRPr="003202D4">
        <w:rPr>
          <w:rFonts w:ascii="Arial" w:eastAsia="Times New Roman" w:hAnsi="Arial" w:cs="Arial"/>
          <w:color w:val="000000"/>
          <w:sz w:val="22"/>
          <w:szCs w:val="22"/>
        </w:rPr>
        <w:t>understanding of each other’s strengths and weaknesses was what significantly increased our chances of winning competitions. </w:t>
      </w:r>
    </w:p>
    <w:p w14:paraId="23ADFB39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648B87EE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Ultimately, I’ve learned the meaning of teamwork and am able to </w:t>
      </w:r>
      <w:commentRangeStart w:id="41"/>
      <w:r w:rsidRPr="003202D4">
        <w:rPr>
          <w:rFonts w:ascii="Arial" w:eastAsia="Times New Roman" w:hAnsi="Arial" w:cs="Arial"/>
          <w:color w:val="000000"/>
          <w:sz w:val="22"/>
          <w:szCs w:val="22"/>
        </w:rPr>
        <w:t xml:space="preserve">achieve greater things </w:t>
      </w:r>
      <w:commentRangeEnd w:id="41"/>
      <w:r w:rsidR="00E024CE">
        <w:rPr>
          <w:rStyle w:val="CommentReference"/>
        </w:rPr>
        <w:commentReference w:id="41"/>
      </w:r>
      <w:r w:rsidRPr="003202D4">
        <w:rPr>
          <w:rFonts w:ascii="Arial" w:eastAsia="Times New Roman" w:hAnsi="Arial" w:cs="Arial"/>
          <w:color w:val="000000"/>
          <w:sz w:val="22"/>
          <w:szCs w:val="22"/>
        </w:rPr>
        <w:t>through the synergy of my team members. Therefore, as I meet and work with various people from different backgrounds in the future, I aim to always embody a culture of inclusivity, taking into account everyone’s ideas, instead of selfishly taking action on my own.</w:t>
      </w:r>
    </w:p>
    <w:p w14:paraId="57EAA793" w14:textId="77777777" w:rsidR="003202D4" w:rsidRPr="003202D4" w:rsidRDefault="003202D4" w:rsidP="003202D4">
      <w:pPr>
        <w:rPr>
          <w:rFonts w:ascii="Times New Roman" w:eastAsia="Times New Roman" w:hAnsi="Times New Roman" w:cs="Times New Roman"/>
        </w:rPr>
      </w:pPr>
    </w:p>
    <w:p w14:paraId="34A51D25" w14:textId="3FEE2407" w:rsidR="00327C66" w:rsidRDefault="0071416F">
      <w:pPr>
        <w:rPr>
          <w:ins w:id="42" w:author="Thalia Priscilla" w:date="2022-12-12T16:52:00Z"/>
        </w:rPr>
      </w:pPr>
      <w:ins w:id="43" w:author="Thalia Priscilla" w:date="2022-12-12T16:52:00Z">
        <w:r>
          <w:t>Hi Daniel:</w:t>
        </w:r>
      </w:ins>
    </w:p>
    <w:p w14:paraId="2DE8EF4B" w14:textId="5C30E66A" w:rsidR="0071416F" w:rsidRDefault="0071416F">
      <w:pPr>
        <w:rPr>
          <w:ins w:id="44" w:author="Thalia Priscilla" w:date="2022-12-12T16:52:00Z"/>
        </w:rPr>
      </w:pPr>
    </w:p>
    <w:p w14:paraId="3089A418" w14:textId="799424C0" w:rsidR="0071416F" w:rsidRDefault="0071416F">
      <w:pPr>
        <w:rPr>
          <w:ins w:id="45" w:author="Thalia Priscilla" w:date="2022-12-12T16:53:00Z"/>
        </w:rPr>
      </w:pPr>
      <w:ins w:id="46" w:author="Thalia Priscilla" w:date="2022-12-12T16:52:00Z">
        <w:r>
          <w:t>I think this is a solid story and it has a r</w:t>
        </w:r>
      </w:ins>
      <w:ins w:id="47" w:author="Thalia Priscilla" w:date="2022-12-12T16:53:00Z">
        <w:r>
          <w:t>eally enjoyable flow.</w:t>
        </w:r>
      </w:ins>
    </w:p>
    <w:p w14:paraId="3045F34A" w14:textId="069323DF" w:rsidR="0071416F" w:rsidRDefault="0071416F">
      <w:pPr>
        <w:rPr>
          <w:ins w:id="48" w:author="Thalia Priscilla" w:date="2022-12-12T16:53:00Z"/>
        </w:rPr>
      </w:pPr>
    </w:p>
    <w:p w14:paraId="55D3C826" w14:textId="7EAEDB14" w:rsidR="0071416F" w:rsidRDefault="0071416F">
      <w:pPr>
        <w:rPr>
          <w:ins w:id="49" w:author="Thalia Priscilla" w:date="2022-12-12T16:54:00Z"/>
          <w:noProof/>
        </w:rPr>
      </w:pPr>
      <w:ins w:id="50" w:author="Thalia Priscilla" w:date="2022-12-12T16:53:00Z">
        <w:r>
          <w:t xml:space="preserve">My only suggestion is to </w:t>
        </w:r>
        <w:r>
          <w:rPr>
            <w:noProof/>
          </w:rPr>
          <w:t xml:space="preserve">dedicate </w:t>
        </w:r>
      </w:ins>
      <w:ins w:id="51" w:author="Thalia Priscilla" w:date="2022-12-12T16:54:00Z">
        <w:r>
          <w:rPr>
            <w:noProof/>
          </w:rPr>
          <w:t>room</w:t>
        </w:r>
      </w:ins>
      <w:ins w:id="52" w:author="Thalia Priscilla" w:date="2022-12-12T16:53:00Z">
        <w:r>
          <w:rPr>
            <w:noProof/>
          </w:rPr>
          <w:t xml:space="preserve"> </w:t>
        </w:r>
        <w:r>
          <w:rPr>
            <w:noProof/>
          </w:rPr>
          <w:t xml:space="preserve">for a </w:t>
        </w:r>
        <w:r>
          <w:rPr>
            <w:noProof/>
          </w:rPr>
          <w:t>story</w:t>
        </w:r>
        <w:r>
          <w:rPr>
            <w:noProof/>
          </w:rPr>
          <w:t xml:space="preserve"> of how you implemented what you’ve learned in this experience in other areas of your life</w:t>
        </w:r>
      </w:ins>
      <w:ins w:id="53" w:author="Thalia Priscilla" w:date="2022-12-12T16:54:00Z">
        <w:r>
          <w:rPr>
            <w:noProof/>
          </w:rPr>
          <w:t xml:space="preserve">. You can insert this in the </w:t>
        </w:r>
      </w:ins>
      <w:ins w:id="54" w:author="Thalia Priscilla" w:date="2022-12-12T16:53:00Z">
        <w:r>
          <w:rPr>
            <w:noProof/>
          </w:rPr>
          <w:t>second to last paragraph and replace that reflection with this story.</w:t>
        </w:r>
      </w:ins>
    </w:p>
    <w:p w14:paraId="15178661" w14:textId="5F938245" w:rsidR="0071416F" w:rsidRDefault="0071416F">
      <w:pPr>
        <w:rPr>
          <w:ins w:id="55" w:author="Thalia Priscilla" w:date="2022-12-12T16:54:00Z"/>
          <w:noProof/>
        </w:rPr>
      </w:pPr>
    </w:p>
    <w:p w14:paraId="38F98C2D" w14:textId="654222B7" w:rsidR="0071416F" w:rsidRDefault="0071416F">
      <w:pPr>
        <w:rPr>
          <w:ins w:id="56" w:author="Thalia Priscilla" w:date="2022-12-12T16:55:00Z"/>
          <w:noProof/>
        </w:rPr>
      </w:pPr>
      <w:ins w:id="57" w:author="Thalia Priscilla" w:date="2022-12-12T16:54:00Z">
        <w:r>
          <w:rPr>
            <w:noProof/>
          </w:rPr>
          <w:t>It would give a solid foundation to show th</w:t>
        </w:r>
      </w:ins>
      <w:ins w:id="58" w:author="Thalia Priscilla" w:date="2022-12-12T16:55:00Z">
        <w:r>
          <w:rPr>
            <w:noProof/>
          </w:rPr>
          <w:t>e impact of your growth experience beyond just gaming – something that you will be able to bring to university and beyond.</w:t>
        </w:r>
      </w:ins>
    </w:p>
    <w:p w14:paraId="353ABBF8" w14:textId="261B3E70" w:rsidR="0071416F" w:rsidRDefault="0071416F">
      <w:pPr>
        <w:rPr>
          <w:ins w:id="59" w:author="Thalia Priscilla" w:date="2022-12-12T16:55:00Z"/>
          <w:noProof/>
        </w:rPr>
      </w:pPr>
    </w:p>
    <w:p w14:paraId="7E3718A3" w14:textId="148D8AF8" w:rsidR="0071416F" w:rsidRDefault="0071416F">
      <w:pPr>
        <w:rPr>
          <w:noProof/>
        </w:rPr>
      </w:pPr>
      <w:ins w:id="60" w:author="Thalia Priscilla" w:date="2022-12-12T16:55:00Z">
        <w:r>
          <w:rPr>
            <w:noProof/>
          </w:rPr>
          <w:t>All the best!</w:t>
        </w:r>
      </w:ins>
    </w:p>
    <w:sectPr w:rsidR="00714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Thalia Priscilla" w:date="2022-12-12T16:41:00Z" w:initials="TP">
    <w:p w14:paraId="68E28E3A" w14:textId="3C9861FB" w:rsidR="00811980" w:rsidRDefault="008119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Did this conversation take place</w:t>
      </w:r>
      <w:r>
        <w:t xml:space="preserve"> during or after the interview?</w:t>
      </w:r>
    </w:p>
  </w:comment>
  <w:comment w:id="41" w:author="Thalia Priscilla" w:date="2022-12-12T16:46:00Z" w:initials="TP">
    <w:p w14:paraId="3E7FB5F6" w14:textId="53E4B286" w:rsidR="00875A48" w:rsidRDefault="00E024CE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 xml:space="preserve">Do you have an example on how this </w:t>
      </w:r>
      <w:r w:rsidR="00E10308">
        <w:rPr>
          <w:noProof/>
        </w:rPr>
        <w:t xml:space="preserve">lesson </w:t>
      </w:r>
      <w:r>
        <w:rPr>
          <w:noProof/>
        </w:rPr>
        <w:t>impacted other areas of your life? Academics, non-academics,</w:t>
      </w:r>
      <w:r w:rsidR="00E10308">
        <w:rPr>
          <w:noProof/>
        </w:rPr>
        <w:t xml:space="preserve"> leadership,</w:t>
      </w:r>
      <w:r>
        <w:rPr>
          <w:noProof/>
        </w:rPr>
        <w:t xml:space="preserve"> </w:t>
      </w:r>
      <w:r w:rsidR="00E10308">
        <w:rPr>
          <w:noProof/>
        </w:rPr>
        <w:t>friendships</w:t>
      </w:r>
      <w:r>
        <w:rPr>
          <w:noProof/>
        </w:rPr>
        <w:t>, etc.? This would show that you really understand and taken what you’ve learned through your gaming competitions to real life, and give a basis for your last</w:t>
      </w:r>
      <w:r w:rsidR="00574225">
        <w:rPr>
          <w:noProof/>
        </w:rPr>
        <w:t xml:space="preserve"> concluding</w:t>
      </w:r>
      <w:r>
        <w:rPr>
          <w:noProof/>
        </w:rPr>
        <w:t xml:space="preserve"> sentence. </w:t>
      </w:r>
    </w:p>
    <w:p w14:paraId="4356D960" w14:textId="77777777" w:rsidR="00875A48" w:rsidRDefault="00875A48">
      <w:pPr>
        <w:pStyle w:val="CommentText"/>
        <w:rPr>
          <w:noProof/>
        </w:rPr>
      </w:pPr>
    </w:p>
    <w:p w14:paraId="22475C61" w14:textId="3B45E8B5" w:rsidR="00E024CE" w:rsidRDefault="00E024C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E28E3A" w15:done="0"/>
  <w15:commentEx w15:paraId="22475C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1D821" w16cex:dateUtc="2022-12-12T09:41:00Z"/>
  <w16cex:commentExtensible w16cex:durableId="2741D956" w16cex:dateUtc="2022-12-12T0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E28E3A" w16cid:durableId="2741D821"/>
  <w16cid:commentId w16cid:paraId="22475C61" w16cid:durableId="2741D9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D4"/>
    <w:rsid w:val="00185506"/>
    <w:rsid w:val="00302073"/>
    <w:rsid w:val="003202D4"/>
    <w:rsid w:val="00327C66"/>
    <w:rsid w:val="00574225"/>
    <w:rsid w:val="005F194C"/>
    <w:rsid w:val="0062459E"/>
    <w:rsid w:val="0071416F"/>
    <w:rsid w:val="00811980"/>
    <w:rsid w:val="00875A48"/>
    <w:rsid w:val="00876FFF"/>
    <w:rsid w:val="009B5248"/>
    <w:rsid w:val="00B05FD1"/>
    <w:rsid w:val="00BC0793"/>
    <w:rsid w:val="00E024CE"/>
    <w:rsid w:val="00E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583FE"/>
  <w15:chartTrackingRefBased/>
  <w15:docId w15:val="{3A21E098-77B3-0A4D-A8B3-C2874916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2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05FD1"/>
  </w:style>
  <w:style w:type="character" w:styleId="CommentReference">
    <w:name w:val="annotation reference"/>
    <w:basedOn w:val="DefaultParagraphFont"/>
    <w:uiPriority w:val="99"/>
    <w:semiHidden/>
    <w:unhideWhenUsed/>
    <w:rsid w:val="00811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9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9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13</cp:revision>
  <dcterms:created xsi:type="dcterms:W3CDTF">2022-12-09T10:37:00Z</dcterms:created>
  <dcterms:modified xsi:type="dcterms:W3CDTF">2022-12-12T09:55:00Z</dcterms:modified>
</cp:coreProperties>
</file>