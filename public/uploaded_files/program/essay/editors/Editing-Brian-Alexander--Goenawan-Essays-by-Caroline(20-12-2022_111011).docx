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D39B0" w14:textId="77777777" w:rsidR="009F4423" w:rsidRPr="009F4423" w:rsidRDefault="009F4423" w:rsidP="009F4423">
      <w:pPr>
        <w:rPr>
          <w:rFonts w:ascii="Times New Roman" w:eastAsia="Times New Roman" w:hAnsi="Times New Roman" w:cs="Times New Roman"/>
          <w:b/>
          <w:bCs/>
          <w:u w:val="single"/>
        </w:rPr>
      </w:pPr>
      <w:r w:rsidRPr="009F4423">
        <w:rPr>
          <w:rFonts w:ascii="Arial" w:eastAsia="Times New Roman" w:hAnsi="Arial" w:cs="Arial"/>
          <w:b/>
          <w:bCs/>
          <w:color w:val="000000"/>
          <w:sz w:val="22"/>
          <w:szCs w:val="22"/>
          <w:u w:val="single"/>
        </w:rPr>
        <w:t>1. Which aspects of the Tufts undergraduate experience prompt your application? In short, "Why Tufts?" (100-150 words)</w:t>
      </w:r>
    </w:p>
    <w:p w14:paraId="749C7DBE" w14:textId="77777777" w:rsidR="009F4423" w:rsidRPr="009F4423" w:rsidRDefault="009F4423" w:rsidP="009F4423">
      <w:pPr>
        <w:rPr>
          <w:rFonts w:ascii="Times New Roman" w:eastAsia="Times New Roman" w:hAnsi="Times New Roman" w:cs="Times New Roman"/>
        </w:rPr>
      </w:pPr>
    </w:p>
    <w:p w14:paraId="3290E599" w14:textId="7BD1426F" w:rsidR="009F4423" w:rsidRPr="009F4423" w:rsidRDefault="009F4423" w:rsidP="009F4423">
      <w:pPr>
        <w:rPr>
          <w:rFonts w:ascii="Times New Roman" w:eastAsia="Times New Roman" w:hAnsi="Times New Roman" w:cs="Times New Roman"/>
        </w:rPr>
      </w:pPr>
      <w:r w:rsidRPr="009F4423">
        <w:rPr>
          <w:rFonts w:ascii="Arial" w:eastAsia="Times New Roman" w:hAnsi="Arial" w:cs="Arial"/>
          <w:color w:val="000000"/>
          <w:sz w:val="22"/>
          <w:szCs w:val="22"/>
        </w:rPr>
        <w:t>During my Stanford Design Thinking course, I learned that it takes more than creativity to design a new product</w:t>
      </w:r>
      <w:ins w:id="0" w:author="Microsoft Office User" w:date="2022-12-19T19:48:00Z">
        <w:r w:rsidR="004D493C">
          <w:rPr>
            <w:rFonts w:ascii="Arial" w:eastAsia="Times New Roman" w:hAnsi="Arial" w:cs="Arial"/>
            <w:color w:val="000000"/>
            <w:sz w:val="22"/>
            <w:szCs w:val="22"/>
          </w:rPr>
          <w:t xml:space="preserve">, </w:t>
        </w:r>
      </w:ins>
      <w:ins w:id="1" w:author="Microsoft Office User" w:date="2022-12-19T19:47:00Z">
        <w:r w:rsidR="004D493C">
          <w:rPr>
            <w:rFonts w:ascii="Arial" w:eastAsia="Times New Roman" w:hAnsi="Arial" w:cs="Arial"/>
            <w:color w:val="000000"/>
            <w:sz w:val="22"/>
            <w:szCs w:val="22"/>
          </w:rPr>
          <w:t xml:space="preserve">an understanding of consumer </w:t>
        </w:r>
        <w:proofErr w:type="spellStart"/>
        <w:r w:rsidR="004D493C">
          <w:rPr>
            <w:rFonts w:ascii="Arial" w:eastAsia="Times New Roman" w:hAnsi="Arial" w:cs="Arial"/>
            <w:color w:val="000000"/>
            <w:sz w:val="22"/>
            <w:szCs w:val="22"/>
          </w:rPr>
          <w:t>behavior</w:t>
        </w:r>
      </w:ins>
      <w:proofErr w:type="spellEnd"/>
      <w:ins w:id="2" w:author="Microsoft Office User" w:date="2022-12-19T19:48:00Z">
        <w:r w:rsidR="004D493C">
          <w:rPr>
            <w:rFonts w:ascii="Arial" w:eastAsia="Times New Roman" w:hAnsi="Arial" w:cs="Arial"/>
            <w:color w:val="000000"/>
            <w:sz w:val="22"/>
            <w:szCs w:val="22"/>
          </w:rPr>
          <w:t xml:space="preserve"> being one of them</w:t>
        </w:r>
      </w:ins>
      <w:r w:rsidRPr="009F4423">
        <w:rPr>
          <w:rFonts w:ascii="Arial" w:eastAsia="Times New Roman" w:hAnsi="Arial" w:cs="Arial"/>
          <w:color w:val="000000"/>
          <w:sz w:val="22"/>
          <w:szCs w:val="22"/>
        </w:rPr>
        <w:t xml:space="preserve">. </w:t>
      </w:r>
      <w:del w:id="3" w:author="Microsoft Office User" w:date="2022-12-19T19:47:00Z">
        <w:r w:rsidRPr="009F4423" w:rsidDel="004D493C">
          <w:rPr>
            <w:rFonts w:ascii="Arial" w:eastAsia="Times New Roman" w:hAnsi="Arial" w:cs="Arial"/>
            <w:color w:val="000000"/>
            <w:sz w:val="22"/>
            <w:szCs w:val="22"/>
          </w:rPr>
          <w:delText xml:space="preserve">Successful product innovation requires an understanding of consumer behavior, competition, environmental impact and other factors. </w:delText>
        </w:r>
      </w:del>
      <w:r w:rsidRPr="009F4423">
        <w:rPr>
          <w:rFonts w:ascii="Arial" w:eastAsia="Times New Roman" w:hAnsi="Arial" w:cs="Arial"/>
          <w:color w:val="000000"/>
          <w:sz w:val="22"/>
          <w:szCs w:val="22"/>
        </w:rPr>
        <w:t xml:space="preserve">This drives my interest in economic, psychology, and environmental studies. </w:t>
      </w:r>
      <w:del w:id="4" w:author="Microsoft Office User" w:date="2022-12-19T19:48:00Z">
        <w:r w:rsidRPr="009F4423" w:rsidDel="004D493C">
          <w:rPr>
            <w:rFonts w:ascii="Arial" w:eastAsia="Times New Roman" w:hAnsi="Arial" w:cs="Arial"/>
            <w:color w:val="000000"/>
            <w:sz w:val="22"/>
            <w:szCs w:val="22"/>
          </w:rPr>
          <w:delText>Talking to many students</w:delText>
        </w:r>
      </w:del>
      <w:ins w:id="5" w:author="Microsoft Office User" w:date="2022-12-19T19:48:00Z">
        <w:r w:rsidR="004D493C">
          <w:rPr>
            <w:rFonts w:ascii="Arial" w:eastAsia="Times New Roman" w:hAnsi="Arial" w:cs="Arial"/>
            <w:color w:val="000000"/>
            <w:sz w:val="22"/>
            <w:szCs w:val="22"/>
          </w:rPr>
          <w:t>During</w:t>
        </w:r>
      </w:ins>
      <w:r w:rsidRPr="009F4423">
        <w:rPr>
          <w:rFonts w:ascii="Arial" w:eastAsia="Times New Roman" w:hAnsi="Arial" w:cs="Arial"/>
          <w:color w:val="000000"/>
          <w:sz w:val="22"/>
          <w:szCs w:val="22"/>
        </w:rPr>
        <w:t xml:space="preserve"> </w:t>
      </w:r>
      <w:del w:id="6" w:author="Microsoft Office User" w:date="2022-12-19T19:48:00Z">
        <w:r w:rsidRPr="009F4423" w:rsidDel="004D493C">
          <w:rPr>
            <w:rFonts w:ascii="Arial" w:eastAsia="Times New Roman" w:hAnsi="Arial" w:cs="Arial"/>
            <w:color w:val="000000"/>
            <w:sz w:val="22"/>
            <w:szCs w:val="22"/>
          </w:rPr>
          <w:delText xml:space="preserve">in </w:delText>
        </w:r>
      </w:del>
      <w:r w:rsidRPr="009F4423">
        <w:rPr>
          <w:rFonts w:ascii="Arial" w:eastAsia="Times New Roman" w:hAnsi="Arial" w:cs="Arial"/>
          <w:color w:val="000000"/>
          <w:sz w:val="22"/>
          <w:szCs w:val="22"/>
        </w:rPr>
        <w:t>my Tufts’ campus tour, I found out that</w:t>
      </w:r>
      <w:ins w:id="7" w:author="Microsoft Office User" w:date="2022-12-19T19:49:00Z">
        <w:r w:rsidR="004D493C">
          <w:rPr>
            <w:rFonts w:ascii="Arial" w:eastAsia="Times New Roman" w:hAnsi="Arial" w:cs="Arial"/>
            <w:color w:val="000000"/>
            <w:sz w:val="22"/>
            <w:szCs w:val="22"/>
          </w:rPr>
          <w:t xml:space="preserve"> </w:t>
        </w:r>
      </w:ins>
      <w:ins w:id="8" w:author="Microsoft Office User" w:date="2022-12-19T19:48:00Z">
        <w:r w:rsidR="004D493C">
          <w:rPr>
            <w:rFonts w:ascii="Arial" w:eastAsia="Times New Roman" w:hAnsi="Arial" w:cs="Arial"/>
            <w:color w:val="000000"/>
            <w:sz w:val="22"/>
            <w:szCs w:val="22"/>
          </w:rPr>
          <w:t xml:space="preserve">Tufts students </w:t>
        </w:r>
      </w:ins>
      <w:ins w:id="9" w:author="Microsoft Office User" w:date="2022-12-19T19:49:00Z">
        <w:r w:rsidR="004D493C">
          <w:rPr>
            <w:rFonts w:ascii="Arial" w:eastAsia="Times New Roman" w:hAnsi="Arial" w:cs="Arial"/>
            <w:color w:val="000000"/>
            <w:sz w:val="22"/>
            <w:szCs w:val="22"/>
          </w:rPr>
          <w:t xml:space="preserve">have </w:t>
        </w:r>
      </w:ins>
      <w:del w:id="10" w:author="Microsoft Office User" w:date="2022-12-19T19:48:00Z">
        <w:r w:rsidRPr="009F4423" w:rsidDel="004D493C">
          <w:rPr>
            <w:rFonts w:ascii="Arial" w:eastAsia="Times New Roman" w:hAnsi="Arial" w:cs="Arial"/>
            <w:color w:val="000000"/>
            <w:sz w:val="22"/>
            <w:szCs w:val="22"/>
          </w:rPr>
          <w:delText xml:space="preserve"> </w:delText>
        </w:r>
      </w:del>
      <w:r w:rsidRPr="009F4423">
        <w:rPr>
          <w:rFonts w:ascii="Arial" w:eastAsia="Times New Roman" w:hAnsi="Arial" w:cs="Arial"/>
          <w:color w:val="000000"/>
          <w:sz w:val="22"/>
          <w:szCs w:val="22"/>
        </w:rPr>
        <w:t>diverse academic interests and a passion for learning</w:t>
      </w:r>
      <w:del w:id="11" w:author="Microsoft Office User" w:date="2022-12-19T19:48:00Z">
        <w:r w:rsidRPr="009F4423" w:rsidDel="004D493C">
          <w:rPr>
            <w:rFonts w:ascii="Arial" w:eastAsia="Times New Roman" w:hAnsi="Arial" w:cs="Arial"/>
            <w:color w:val="000000"/>
            <w:sz w:val="22"/>
            <w:szCs w:val="22"/>
          </w:rPr>
          <w:delText xml:space="preserve"> is the norm at Tufts</w:delText>
        </w:r>
      </w:del>
      <w:r w:rsidRPr="009F4423">
        <w:rPr>
          <w:rFonts w:ascii="Arial" w:eastAsia="Times New Roman" w:hAnsi="Arial" w:cs="Arial"/>
          <w:color w:val="000000"/>
          <w:sz w:val="22"/>
          <w:szCs w:val="22"/>
        </w:rPr>
        <w:t xml:space="preserve">. </w:t>
      </w:r>
      <w:commentRangeStart w:id="12"/>
      <w:r w:rsidRPr="009F4423">
        <w:rPr>
          <w:rFonts w:ascii="Arial" w:eastAsia="Times New Roman" w:hAnsi="Arial" w:cs="Arial"/>
          <w:color w:val="000000"/>
          <w:sz w:val="22"/>
          <w:szCs w:val="22"/>
        </w:rPr>
        <w:t xml:space="preserve">I felt </w:t>
      </w:r>
      <w:del w:id="13" w:author="Microsoft Office User" w:date="2022-12-19T19:49:00Z">
        <w:r w:rsidRPr="009F4423" w:rsidDel="004D493C">
          <w:rPr>
            <w:rFonts w:ascii="Arial" w:eastAsia="Times New Roman" w:hAnsi="Arial" w:cs="Arial"/>
            <w:color w:val="000000"/>
            <w:sz w:val="22"/>
            <w:szCs w:val="22"/>
          </w:rPr>
          <w:delText xml:space="preserve">immediately </w:delText>
        </w:r>
      </w:del>
      <w:r w:rsidRPr="009F4423">
        <w:rPr>
          <w:rFonts w:ascii="Arial" w:eastAsia="Times New Roman" w:hAnsi="Arial" w:cs="Arial"/>
          <w:color w:val="000000"/>
          <w:sz w:val="22"/>
          <w:szCs w:val="22"/>
        </w:rPr>
        <w:t>at home in this intellectual</w:t>
      </w:r>
      <w:ins w:id="14" w:author="Microsoft Office User" w:date="2022-12-19T19:49:00Z">
        <w:r w:rsidR="004D493C">
          <w:rPr>
            <w:rFonts w:ascii="Arial" w:eastAsia="Times New Roman" w:hAnsi="Arial" w:cs="Arial"/>
            <w:color w:val="000000"/>
            <w:sz w:val="22"/>
            <w:szCs w:val="22"/>
          </w:rPr>
          <w:t xml:space="preserve"> </w:t>
        </w:r>
      </w:ins>
      <w:del w:id="15" w:author="Microsoft Office User" w:date="2022-12-19T19:49:00Z">
        <w:r w:rsidRPr="009F4423" w:rsidDel="004D493C">
          <w:rPr>
            <w:rFonts w:ascii="Arial" w:eastAsia="Times New Roman" w:hAnsi="Arial" w:cs="Arial"/>
            <w:color w:val="000000"/>
            <w:sz w:val="22"/>
            <w:szCs w:val="22"/>
          </w:rPr>
          <w:delText xml:space="preserve">ly diverse </w:delText>
        </w:r>
      </w:del>
      <w:r w:rsidRPr="009F4423">
        <w:rPr>
          <w:rFonts w:ascii="Arial" w:eastAsia="Times New Roman" w:hAnsi="Arial" w:cs="Arial"/>
          <w:color w:val="000000"/>
          <w:sz w:val="22"/>
          <w:szCs w:val="22"/>
        </w:rPr>
        <w:t xml:space="preserve">environment where interdisciplinary exploration is </w:t>
      </w:r>
      <w:del w:id="16" w:author="Microsoft Office User" w:date="2022-12-19T19:49:00Z">
        <w:r w:rsidRPr="009F4423" w:rsidDel="004D493C">
          <w:rPr>
            <w:rFonts w:ascii="Arial" w:eastAsia="Times New Roman" w:hAnsi="Arial" w:cs="Arial"/>
            <w:color w:val="000000"/>
            <w:sz w:val="22"/>
            <w:szCs w:val="22"/>
          </w:rPr>
          <w:delText xml:space="preserve">not only permitted, but also </w:delText>
        </w:r>
      </w:del>
      <w:r w:rsidRPr="009F4423">
        <w:rPr>
          <w:rFonts w:ascii="Arial" w:eastAsia="Times New Roman" w:hAnsi="Arial" w:cs="Arial"/>
          <w:color w:val="000000"/>
          <w:sz w:val="22"/>
          <w:szCs w:val="22"/>
        </w:rPr>
        <w:t xml:space="preserve">actively </w:t>
      </w:r>
      <w:del w:id="17" w:author="Microsoft Office User" w:date="2022-12-19T19:50:00Z">
        <w:r w:rsidRPr="009F4423" w:rsidDel="004D493C">
          <w:rPr>
            <w:rFonts w:ascii="Arial" w:eastAsia="Times New Roman" w:hAnsi="Arial" w:cs="Arial"/>
            <w:color w:val="000000"/>
            <w:sz w:val="22"/>
            <w:szCs w:val="22"/>
          </w:rPr>
          <w:delText>encouraged,</w:delText>
        </w:r>
      </w:del>
      <w:del w:id="18" w:author="Microsoft Office User" w:date="2022-12-19T19:49:00Z">
        <w:r w:rsidRPr="009F4423" w:rsidDel="004D493C">
          <w:rPr>
            <w:rFonts w:ascii="Arial" w:eastAsia="Times New Roman" w:hAnsi="Arial" w:cs="Arial"/>
            <w:color w:val="000000"/>
            <w:sz w:val="22"/>
            <w:szCs w:val="22"/>
          </w:rPr>
          <w:delText xml:space="preserve"> allowing me to take all the courses on the topics mentioned above. </w:delText>
        </w:r>
      </w:del>
      <w:del w:id="19" w:author="Microsoft Office User" w:date="2022-12-19T19:50:00Z">
        <w:r w:rsidRPr="009F4423" w:rsidDel="004D493C">
          <w:rPr>
            <w:rFonts w:ascii="Arial" w:eastAsia="Times New Roman" w:hAnsi="Arial" w:cs="Arial"/>
            <w:color w:val="000000"/>
            <w:sz w:val="22"/>
            <w:szCs w:val="22"/>
          </w:rPr>
          <w:delText>The</w:delText>
        </w:r>
      </w:del>
      <w:ins w:id="20" w:author="Microsoft Office User" w:date="2022-12-19T19:50:00Z">
        <w:r w:rsidR="004D493C" w:rsidRPr="009F4423">
          <w:rPr>
            <w:rFonts w:ascii="Arial" w:eastAsia="Times New Roman" w:hAnsi="Arial" w:cs="Arial"/>
            <w:color w:val="000000"/>
            <w:sz w:val="22"/>
            <w:szCs w:val="22"/>
          </w:rPr>
          <w:t>encouraged</w:t>
        </w:r>
        <w:r w:rsidR="004D493C">
          <w:rPr>
            <w:rFonts w:ascii="Arial" w:eastAsia="Times New Roman" w:hAnsi="Arial" w:cs="Arial"/>
            <w:color w:val="000000"/>
            <w:sz w:val="22"/>
            <w:szCs w:val="22"/>
          </w:rPr>
          <w:t>.</w:t>
        </w:r>
      </w:ins>
      <w:commentRangeEnd w:id="12"/>
      <w:ins w:id="21" w:author="Microsoft Office User" w:date="2022-12-19T19:51:00Z">
        <w:r w:rsidR="004D493C">
          <w:rPr>
            <w:rStyle w:val="CommentReference"/>
          </w:rPr>
          <w:commentReference w:id="12"/>
        </w:r>
      </w:ins>
      <w:ins w:id="22" w:author="Microsoft Office User" w:date="2022-12-19T19:50:00Z">
        <w:r w:rsidR="004D493C">
          <w:rPr>
            <w:rFonts w:ascii="Arial" w:eastAsia="Times New Roman" w:hAnsi="Arial" w:cs="Arial"/>
            <w:color w:val="000000"/>
            <w:sz w:val="22"/>
            <w:szCs w:val="22"/>
          </w:rPr>
          <w:t xml:space="preserve"> The</w:t>
        </w:r>
      </w:ins>
      <w:r w:rsidRPr="009F4423">
        <w:rPr>
          <w:rFonts w:ascii="Arial" w:eastAsia="Times New Roman" w:hAnsi="Arial" w:cs="Arial"/>
          <w:color w:val="000000"/>
          <w:sz w:val="22"/>
          <w:szCs w:val="22"/>
        </w:rPr>
        <w:t xml:space="preserve"> students I met during my visit </w:t>
      </w:r>
      <w:commentRangeStart w:id="23"/>
      <w:r w:rsidRPr="009F4423">
        <w:rPr>
          <w:rFonts w:ascii="Arial" w:eastAsia="Times New Roman" w:hAnsi="Arial" w:cs="Arial"/>
          <w:color w:val="000000"/>
          <w:sz w:val="22"/>
          <w:szCs w:val="22"/>
        </w:rPr>
        <w:t>also emphasized the importance of civic engagement and a passion for activities beyond the classroom,</w:t>
      </w:r>
      <w:commentRangeEnd w:id="23"/>
      <w:r w:rsidR="004F4893">
        <w:rPr>
          <w:rStyle w:val="CommentReference"/>
        </w:rPr>
        <w:commentReference w:id="23"/>
      </w:r>
      <w:r w:rsidRPr="009F4423">
        <w:rPr>
          <w:rFonts w:ascii="Arial" w:eastAsia="Times New Roman" w:hAnsi="Arial" w:cs="Arial"/>
          <w:color w:val="000000"/>
          <w:sz w:val="22"/>
          <w:szCs w:val="22"/>
        </w:rPr>
        <w:t xml:space="preserve"> values that I deeply admire. Witnessing abject poverty and environmental degradation in my homeland of Indonesia made me passionate </w:t>
      </w:r>
      <w:commentRangeStart w:id="24"/>
      <w:r w:rsidRPr="009F4423">
        <w:rPr>
          <w:rFonts w:ascii="Arial" w:eastAsia="Times New Roman" w:hAnsi="Arial" w:cs="Arial"/>
          <w:color w:val="000000"/>
          <w:sz w:val="22"/>
          <w:szCs w:val="22"/>
        </w:rPr>
        <w:t xml:space="preserve">in creating positive social change and environmental sustainability </w:t>
      </w:r>
      <w:commentRangeEnd w:id="24"/>
      <w:r w:rsidR="004F4893">
        <w:rPr>
          <w:rStyle w:val="CommentReference"/>
        </w:rPr>
        <w:commentReference w:id="24"/>
      </w:r>
      <w:r w:rsidRPr="009F4423">
        <w:rPr>
          <w:rFonts w:ascii="Arial" w:eastAsia="Times New Roman" w:hAnsi="Arial" w:cs="Arial"/>
          <w:color w:val="000000"/>
          <w:sz w:val="22"/>
          <w:szCs w:val="22"/>
        </w:rPr>
        <w:t>which I can achieve with the help of organizations like the Campus Sustainability Council and Tisch College, which support these causes.</w:t>
      </w:r>
    </w:p>
    <w:p w14:paraId="7BC4F6EB" w14:textId="77777777" w:rsidR="009F4423" w:rsidRPr="009F4423" w:rsidRDefault="009F4423" w:rsidP="009F4423">
      <w:pPr>
        <w:rPr>
          <w:rFonts w:ascii="Times New Roman" w:eastAsia="Times New Roman" w:hAnsi="Times New Roman" w:cs="Times New Roman"/>
        </w:rPr>
      </w:pPr>
    </w:p>
    <w:p w14:paraId="2C72C050" w14:textId="1D615D83" w:rsidR="00327C66" w:rsidRDefault="00327C66">
      <w:pPr>
        <w:rPr>
          <w:ins w:id="25" w:author="Microsoft Office User" w:date="2022-12-19T19:57:00Z"/>
        </w:rPr>
      </w:pPr>
    </w:p>
    <w:p w14:paraId="3B4D25A2" w14:textId="58CD9781" w:rsidR="004F4893" w:rsidRDefault="004F4893">
      <w:pPr>
        <w:rPr>
          <w:ins w:id="26" w:author="Microsoft Office User" w:date="2022-12-19T19:57:00Z"/>
        </w:rPr>
      </w:pPr>
    </w:p>
    <w:p w14:paraId="623A1D08" w14:textId="7B37E244" w:rsidR="004F4893" w:rsidRDefault="004F4893">
      <w:pPr>
        <w:rPr>
          <w:rFonts w:ascii="Garamond" w:hAnsi="Garamond"/>
        </w:rPr>
      </w:pPr>
      <w:r>
        <w:rPr>
          <w:rFonts w:ascii="Garamond" w:hAnsi="Garamond"/>
        </w:rPr>
        <w:t>Hi Brian,</w:t>
      </w:r>
    </w:p>
    <w:p w14:paraId="29F044EA" w14:textId="01908261" w:rsidR="004F4893" w:rsidRDefault="004F4893">
      <w:pPr>
        <w:rPr>
          <w:rFonts w:ascii="Garamond" w:hAnsi="Garamond"/>
        </w:rPr>
      </w:pPr>
    </w:p>
    <w:p w14:paraId="1FE66DA6" w14:textId="0CFD3A7A" w:rsidR="004F4893" w:rsidRDefault="004F4893">
      <w:pPr>
        <w:rPr>
          <w:rFonts w:ascii="Garamond" w:hAnsi="Garamond"/>
        </w:rPr>
      </w:pPr>
      <w:r>
        <w:rPr>
          <w:rFonts w:ascii="Garamond" w:hAnsi="Garamond"/>
        </w:rPr>
        <w:t>Thank you for essay. I think your answer can be strengthened by including a lot more specificity to your arguments. The main ones seem to be that Tufts students are intellectually diverse (how?) and that you want to join organizations that can help you address issues back in Indo (what are they? And how will joining these orgs help?). Once you include these points, your statements will have a strong foundation to lay on.</w:t>
      </w:r>
    </w:p>
    <w:p w14:paraId="69B90F38" w14:textId="7B89BA52" w:rsidR="004F4893" w:rsidRDefault="004F4893">
      <w:pPr>
        <w:rPr>
          <w:rFonts w:ascii="Garamond" w:hAnsi="Garamond"/>
        </w:rPr>
      </w:pPr>
    </w:p>
    <w:p w14:paraId="6DBDD9F7" w14:textId="48D668E2" w:rsidR="004F4893" w:rsidRPr="004F4893" w:rsidRDefault="004F4893">
      <w:pPr>
        <w:rPr>
          <w:rFonts w:ascii="Garamond" w:hAnsi="Garamond"/>
        </w:rPr>
      </w:pPr>
      <w:r>
        <w:rPr>
          <w:rFonts w:ascii="Garamond" w:hAnsi="Garamond"/>
        </w:rPr>
        <w:t xml:space="preserve">C.G. </w:t>
      </w:r>
    </w:p>
    <w:sectPr w:rsidR="004F4893" w:rsidRPr="004F489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Microsoft Office User" w:date="2022-12-19T19:51:00Z" w:initials="MOU">
    <w:p w14:paraId="7DB686FE" w14:textId="77777777" w:rsidR="004D493C" w:rsidRDefault="004D493C" w:rsidP="00D1413E">
      <w:r>
        <w:rPr>
          <w:rStyle w:val="CommentReference"/>
        </w:rPr>
        <w:annotationRef/>
      </w:r>
      <w:r>
        <w:rPr>
          <w:sz w:val="20"/>
          <w:szCs w:val="20"/>
        </w:rPr>
        <w:t>How is this shown? What did you see that made you infer this? Specifics on campus culture, etc.</w:t>
      </w:r>
    </w:p>
  </w:comment>
  <w:comment w:id="23" w:author="Microsoft Office User" w:date="2022-12-19T19:56:00Z" w:initials="MOU">
    <w:p w14:paraId="3C0546F8" w14:textId="77777777" w:rsidR="004F4893" w:rsidRDefault="004F4893" w:rsidP="00A76028">
      <w:r>
        <w:rPr>
          <w:rStyle w:val="CommentReference"/>
        </w:rPr>
        <w:annotationRef/>
      </w:r>
      <w:r>
        <w:rPr>
          <w:sz w:val="20"/>
          <w:szCs w:val="20"/>
        </w:rPr>
        <w:t>Again, show and don’t tell. Did the students work for any organizations that made you infer this?</w:t>
      </w:r>
    </w:p>
  </w:comment>
  <w:comment w:id="24" w:author="Microsoft Office User" w:date="2022-12-19T19:57:00Z" w:initials="MOU">
    <w:p w14:paraId="1EC117DE" w14:textId="77777777" w:rsidR="004F4893" w:rsidRDefault="004F4893" w:rsidP="0011176E">
      <w:r>
        <w:rPr>
          <w:rStyle w:val="CommentReference"/>
        </w:rPr>
        <w:annotationRef/>
      </w:r>
      <w:r>
        <w:rPr>
          <w:sz w:val="20"/>
          <w:szCs w:val="20"/>
        </w:rPr>
        <w:t>Specify the problems that you see and want to address.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B686FE" w15:done="0"/>
  <w15:commentEx w15:paraId="3C0546F8" w15:done="0"/>
  <w15:commentEx w15:paraId="1EC117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B3F46" w16cex:dateUtc="2022-12-20T03:51:00Z"/>
  <w16cex:commentExtensible w16cex:durableId="274B4074" w16cex:dateUtc="2022-12-20T03:56:00Z"/>
  <w16cex:commentExtensible w16cex:durableId="274B409A" w16cex:dateUtc="2022-12-20T03: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B686FE" w16cid:durableId="274B3F46"/>
  <w16cid:commentId w16cid:paraId="3C0546F8" w16cid:durableId="274B4074"/>
  <w16cid:commentId w16cid:paraId="1EC117DE" w16cid:durableId="274B40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423"/>
    <w:rsid w:val="00185506"/>
    <w:rsid w:val="002D2792"/>
    <w:rsid w:val="00327C66"/>
    <w:rsid w:val="004D493C"/>
    <w:rsid w:val="004F4893"/>
    <w:rsid w:val="0062459E"/>
    <w:rsid w:val="009F44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C65608A"/>
  <w15:chartTrackingRefBased/>
  <w15:docId w15:val="{60941FD8-570C-2C4F-9A23-2B07069AF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423"/>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4D493C"/>
  </w:style>
  <w:style w:type="character" w:styleId="CommentReference">
    <w:name w:val="annotation reference"/>
    <w:basedOn w:val="DefaultParagraphFont"/>
    <w:uiPriority w:val="99"/>
    <w:semiHidden/>
    <w:unhideWhenUsed/>
    <w:rsid w:val="004D493C"/>
    <w:rPr>
      <w:sz w:val="16"/>
      <w:szCs w:val="16"/>
    </w:rPr>
  </w:style>
  <w:style w:type="paragraph" w:styleId="CommentText">
    <w:name w:val="annotation text"/>
    <w:basedOn w:val="Normal"/>
    <w:link w:val="CommentTextChar"/>
    <w:uiPriority w:val="99"/>
    <w:semiHidden/>
    <w:unhideWhenUsed/>
    <w:rsid w:val="004D493C"/>
    <w:rPr>
      <w:sz w:val="20"/>
      <w:szCs w:val="20"/>
    </w:rPr>
  </w:style>
  <w:style w:type="character" w:customStyle="1" w:styleId="CommentTextChar">
    <w:name w:val="Comment Text Char"/>
    <w:basedOn w:val="DefaultParagraphFont"/>
    <w:link w:val="CommentText"/>
    <w:uiPriority w:val="99"/>
    <w:semiHidden/>
    <w:rsid w:val="004D493C"/>
    <w:rPr>
      <w:sz w:val="20"/>
      <w:szCs w:val="20"/>
    </w:rPr>
  </w:style>
  <w:style w:type="paragraph" w:styleId="CommentSubject">
    <w:name w:val="annotation subject"/>
    <w:basedOn w:val="CommentText"/>
    <w:next w:val="CommentText"/>
    <w:link w:val="CommentSubjectChar"/>
    <w:uiPriority w:val="99"/>
    <w:semiHidden/>
    <w:unhideWhenUsed/>
    <w:rsid w:val="004D493C"/>
    <w:rPr>
      <w:b/>
      <w:bCs/>
    </w:rPr>
  </w:style>
  <w:style w:type="character" w:customStyle="1" w:styleId="CommentSubjectChar">
    <w:name w:val="Comment Subject Char"/>
    <w:basedOn w:val="CommentTextChar"/>
    <w:link w:val="CommentSubject"/>
    <w:uiPriority w:val="99"/>
    <w:semiHidden/>
    <w:rsid w:val="004D493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86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3</cp:revision>
  <dcterms:created xsi:type="dcterms:W3CDTF">2022-12-19T10:12:00Z</dcterms:created>
  <dcterms:modified xsi:type="dcterms:W3CDTF">2022-12-20T03:59:00Z</dcterms:modified>
</cp:coreProperties>
</file>