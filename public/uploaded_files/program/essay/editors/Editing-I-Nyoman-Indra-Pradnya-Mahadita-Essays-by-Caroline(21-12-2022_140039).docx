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A19DB" w:rsidRPr="00CA19DB" w14:paraId="05A04A51" w14:textId="77777777" w:rsidTr="00CA19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C470A" w14:textId="77777777" w:rsidR="00CA19DB" w:rsidRPr="00CA19DB" w:rsidRDefault="00CA19DB" w:rsidP="00CA19DB">
            <w:pPr>
              <w:rPr>
                <w:rFonts w:ascii="Times New Roman" w:eastAsia="Times New Roman" w:hAnsi="Times New Roman" w:cs="Times New Roman"/>
              </w:rPr>
            </w:pPr>
            <w:r w:rsidRPr="00CA19DB">
              <w:rPr>
                <w:rFonts w:ascii="Roboto" w:eastAsia="Times New Roman" w:hAnsi="Roboto" w:cs="Times New Roman"/>
                <w:color w:val="222222"/>
                <w:sz w:val="21"/>
                <w:szCs w:val="21"/>
                <w:shd w:val="clear" w:color="auto" w:fill="FFFFFF"/>
              </w:rPr>
              <w:t>Founded in the spirit of exploration and discovery, Johns Hopkins University encourages students to share their perspectives, develop their interests, and pursue new experiences.</w:t>
            </w:r>
          </w:p>
          <w:p w14:paraId="2A5E4B10" w14:textId="77777777" w:rsidR="00CA19DB" w:rsidRPr="00CA19DB" w:rsidRDefault="00CA19DB" w:rsidP="00CA19DB">
            <w:pPr>
              <w:rPr>
                <w:rFonts w:ascii="Times New Roman" w:eastAsia="Times New Roman" w:hAnsi="Times New Roman" w:cs="Times New Roman"/>
              </w:rPr>
            </w:pPr>
          </w:p>
          <w:p w14:paraId="7E72652C" w14:textId="77777777" w:rsidR="00CA19DB" w:rsidRPr="00CA19DB" w:rsidRDefault="00CA19DB" w:rsidP="00CA19DB">
            <w:pPr>
              <w:rPr>
                <w:rFonts w:ascii="Times New Roman" w:eastAsia="Times New Roman" w:hAnsi="Times New Roman" w:cs="Times New Roman"/>
              </w:rPr>
            </w:pPr>
            <w:r w:rsidRPr="00CA19DB">
              <w:rPr>
                <w:rFonts w:ascii="Roboto" w:eastAsia="Times New Roman" w:hAnsi="Roboto" w:cs="Times New Roman"/>
                <w:color w:val="222222"/>
                <w:sz w:val="21"/>
                <w:szCs w:val="21"/>
                <w:shd w:val="clear" w:color="auto" w:fill="FFFFFF"/>
              </w:rPr>
              <w:t>Use this space to share something you’d like the admissions committee to know about you (your interests, your background, your identity, or your community), and how it has shaped what you want to get out of your college experience at Hopkins. (300-400 words)</w:t>
            </w:r>
          </w:p>
        </w:tc>
      </w:tr>
    </w:tbl>
    <w:p w14:paraId="714FA651" w14:textId="77777777" w:rsidR="00CA19DB" w:rsidRPr="00CA19DB" w:rsidRDefault="00CA19DB" w:rsidP="00CA19DB">
      <w:pPr>
        <w:spacing w:after="240"/>
        <w:rPr>
          <w:rFonts w:ascii="Times New Roman" w:eastAsia="Times New Roman" w:hAnsi="Times New Roman" w:cs="Times New Roman"/>
        </w:rPr>
      </w:pPr>
    </w:p>
    <w:p w14:paraId="17AC67AA" w14:textId="7C794321" w:rsidR="00CA19DB" w:rsidRPr="00CA19DB" w:rsidRDefault="00CA19DB" w:rsidP="00CA19DB">
      <w:pPr>
        <w:spacing w:line="480" w:lineRule="auto"/>
        <w:jc w:val="both"/>
        <w:rPr>
          <w:rFonts w:ascii="Times New Roman" w:eastAsia="Times New Roman" w:hAnsi="Times New Roman" w:cs="Times New Roman"/>
        </w:rPr>
      </w:pPr>
      <w:r w:rsidRPr="00CA19DB">
        <w:rPr>
          <w:rFonts w:ascii="Arial" w:eastAsia="Times New Roman" w:hAnsi="Arial" w:cs="Arial"/>
          <w:color w:val="000000"/>
          <w:sz w:val="22"/>
          <w:szCs w:val="22"/>
        </w:rPr>
        <w:t xml:space="preserve">My curiosity about planes started when I accidentally crashed a remote control plane onto the roof of my house. </w:t>
      </w:r>
      <w:del w:id="0" w:author="Microsoft Office User" w:date="2022-12-20T22:44:00Z">
        <w:r w:rsidRPr="00CA19DB" w:rsidDel="006008CA">
          <w:rPr>
            <w:rFonts w:ascii="Arial" w:eastAsia="Times New Roman" w:hAnsi="Arial" w:cs="Arial"/>
            <w:color w:val="000000"/>
            <w:sz w:val="22"/>
            <w:szCs w:val="22"/>
          </w:rPr>
          <w:delText>Though the dynamo was fine, the body experienced heavy damage:</w:delText>
        </w:r>
      </w:del>
      <w:ins w:id="1" w:author="Microsoft Office User" w:date="2022-12-20T22:44:00Z">
        <w:r w:rsidR="006008CA">
          <w:rPr>
            <w:rFonts w:ascii="Arial" w:eastAsia="Times New Roman" w:hAnsi="Arial" w:cs="Arial"/>
            <w:color w:val="000000"/>
            <w:sz w:val="22"/>
            <w:szCs w:val="22"/>
          </w:rPr>
          <w:t>The</w:t>
        </w:r>
      </w:ins>
      <w:r w:rsidRPr="00CA19DB">
        <w:rPr>
          <w:rFonts w:ascii="Arial" w:eastAsia="Times New Roman" w:hAnsi="Arial" w:cs="Arial"/>
          <w:color w:val="000000"/>
          <w:sz w:val="22"/>
          <w:szCs w:val="22"/>
        </w:rPr>
        <w:t xml:space="preserve"> </w:t>
      </w:r>
      <w:del w:id="2" w:author="Microsoft Office User" w:date="2022-12-20T22:44:00Z">
        <w:r w:rsidRPr="00CA19DB" w:rsidDel="006008CA">
          <w:rPr>
            <w:rFonts w:ascii="Arial" w:eastAsia="Times New Roman" w:hAnsi="Arial" w:cs="Arial"/>
            <w:color w:val="000000"/>
            <w:sz w:val="22"/>
            <w:szCs w:val="22"/>
          </w:rPr>
          <w:delText xml:space="preserve">the </w:delText>
        </w:r>
      </w:del>
      <w:r w:rsidRPr="00CA19DB">
        <w:rPr>
          <w:rFonts w:ascii="Arial" w:eastAsia="Times New Roman" w:hAnsi="Arial" w:cs="Arial"/>
          <w:color w:val="000000"/>
          <w:sz w:val="22"/>
          <w:szCs w:val="22"/>
        </w:rPr>
        <w:t>wings</w:t>
      </w:r>
      <w:ins w:id="3" w:author="Microsoft Office User" w:date="2022-12-20T22:45:00Z">
        <w:r w:rsidR="006008CA">
          <w:rPr>
            <w:rFonts w:ascii="Arial" w:eastAsia="Times New Roman" w:hAnsi="Arial" w:cs="Arial"/>
            <w:color w:val="000000"/>
            <w:sz w:val="22"/>
            <w:szCs w:val="22"/>
          </w:rPr>
          <w:t xml:space="preserve"> </w:t>
        </w:r>
      </w:ins>
      <w:del w:id="4" w:author="Microsoft Office User" w:date="2022-12-20T22:44:00Z">
        <w:r w:rsidRPr="00CA19DB" w:rsidDel="006008CA">
          <w:rPr>
            <w:rFonts w:ascii="Arial" w:eastAsia="Times New Roman" w:hAnsi="Arial" w:cs="Arial"/>
            <w:color w:val="000000"/>
            <w:sz w:val="22"/>
            <w:szCs w:val="22"/>
          </w:rPr>
          <w:delText xml:space="preserve"> </w:delText>
        </w:r>
      </w:del>
      <w:r w:rsidRPr="00CA19DB">
        <w:rPr>
          <w:rFonts w:ascii="Arial" w:eastAsia="Times New Roman" w:hAnsi="Arial" w:cs="Arial"/>
          <w:color w:val="000000"/>
          <w:sz w:val="22"/>
          <w:szCs w:val="22"/>
        </w:rPr>
        <w:t>snapped in half</w:t>
      </w:r>
      <w:ins w:id="5" w:author="Microsoft Office User" w:date="2022-12-20T22:44:00Z">
        <w:r w:rsidR="006008CA">
          <w:rPr>
            <w:rFonts w:ascii="Arial" w:eastAsia="Times New Roman" w:hAnsi="Arial" w:cs="Arial"/>
            <w:color w:val="000000"/>
            <w:sz w:val="22"/>
            <w:szCs w:val="22"/>
          </w:rPr>
          <w:t xml:space="preserve"> when</w:t>
        </w:r>
      </w:ins>
      <w:del w:id="6" w:author="Microsoft Office User" w:date="2022-12-20T22:44:00Z">
        <w:r w:rsidRPr="00CA19DB" w:rsidDel="006008CA">
          <w:rPr>
            <w:rFonts w:ascii="Arial" w:eastAsia="Times New Roman" w:hAnsi="Arial" w:cs="Arial"/>
            <w:color w:val="000000"/>
            <w:sz w:val="22"/>
            <w:szCs w:val="22"/>
          </w:rPr>
          <w:delText>. I was intrigued, as the fixed wings</w:delText>
        </w:r>
      </w:del>
      <w:r w:rsidRPr="00CA19DB">
        <w:rPr>
          <w:rFonts w:ascii="Arial" w:eastAsia="Times New Roman" w:hAnsi="Arial" w:cs="Arial"/>
          <w:color w:val="000000"/>
          <w:sz w:val="22"/>
          <w:szCs w:val="22"/>
        </w:rPr>
        <w:t xml:space="preserve"> should be sturdy enough to handle</w:t>
      </w:r>
      <w:ins w:id="7" w:author="Microsoft Office User" w:date="2022-12-20T22:44:00Z">
        <w:r w:rsidR="006008CA">
          <w:rPr>
            <w:rFonts w:ascii="Arial" w:eastAsia="Times New Roman" w:hAnsi="Arial" w:cs="Arial"/>
            <w:color w:val="000000"/>
            <w:sz w:val="22"/>
            <w:szCs w:val="22"/>
          </w:rPr>
          <w:t xml:space="preserve"> the</w:t>
        </w:r>
      </w:ins>
      <w:r w:rsidRPr="00CA19DB">
        <w:rPr>
          <w:rFonts w:ascii="Arial" w:eastAsia="Times New Roman" w:hAnsi="Arial" w:cs="Arial"/>
          <w:color w:val="000000"/>
          <w:sz w:val="22"/>
          <w:szCs w:val="22"/>
        </w:rPr>
        <w:t xml:space="preserve"> damage. </w:t>
      </w:r>
      <w:del w:id="8" w:author="Microsoft Office User" w:date="2022-12-20T22:45:00Z">
        <w:r w:rsidRPr="00CA19DB" w:rsidDel="006008CA">
          <w:rPr>
            <w:rFonts w:ascii="Arial" w:eastAsia="Times New Roman" w:hAnsi="Arial" w:cs="Arial"/>
            <w:color w:val="000000"/>
            <w:sz w:val="22"/>
            <w:szCs w:val="22"/>
          </w:rPr>
          <w:delText>Since I wasn't the one who owned the plane, I did an initial repair.</w:delText>
        </w:r>
      </w:del>
      <w:ins w:id="9" w:author="Microsoft Office User" w:date="2022-12-20T22:45:00Z">
        <w:r w:rsidR="006008CA">
          <w:rPr>
            <w:rFonts w:ascii="Arial" w:eastAsia="Times New Roman" w:hAnsi="Arial" w:cs="Arial"/>
            <w:color w:val="000000"/>
            <w:sz w:val="22"/>
            <w:szCs w:val="22"/>
          </w:rPr>
          <w:t>Initially,</w:t>
        </w:r>
      </w:ins>
      <w:r w:rsidRPr="00CA19DB">
        <w:rPr>
          <w:rFonts w:ascii="Arial" w:eastAsia="Times New Roman" w:hAnsi="Arial" w:cs="Arial"/>
          <w:color w:val="000000"/>
          <w:sz w:val="22"/>
          <w:szCs w:val="22"/>
        </w:rPr>
        <w:t xml:space="preserve"> I used tape to put the wings back together and </w:t>
      </w:r>
      <w:del w:id="10" w:author="Microsoft Office User" w:date="2022-12-20T22:45:00Z">
        <w:r w:rsidRPr="00CA19DB" w:rsidDel="006008CA">
          <w:rPr>
            <w:rFonts w:ascii="Arial" w:eastAsia="Times New Roman" w:hAnsi="Arial" w:cs="Arial"/>
            <w:color w:val="000000"/>
            <w:sz w:val="22"/>
            <w:szCs w:val="22"/>
          </w:rPr>
          <w:delText xml:space="preserve">used </w:delText>
        </w:r>
      </w:del>
      <w:r w:rsidRPr="00CA19DB">
        <w:rPr>
          <w:rFonts w:ascii="Arial" w:eastAsia="Times New Roman" w:hAnsi="Arial" w:cs="Arial"/>
          <w:color w:val="000000"/>
          <w:sz w:val="22"/>
          <w:szCs w:val="22"/>
        </w:rPr>
        <w:t>sticks to make sure the</w:t>
      </w:r>
      <w:ins w:id="11" w:author="Microsoft Office User" w:date="2022-12-20T22:45:00Z">
        <w:r w:rsidR="006008CA">
          <w:rPr>
            <w:rFonts w:ascii="Arial" w:eastAsia="Times New Roman" w:hAnsi="Arial" w:cs="Arial"/>
            <w:color w:val="000000"/>
            <w:sz w:val="22"/>
            <w:szCs w:val="22"/>
          </w:rPr>
          <w:t xml:space="preserve">y </w:t>
        </w:r>
      </w:ins>
      <w:del w:id="12" w:author="Microsoft Office User" w:date="2022-12-20T22:45:00Z">
        <w:r w:rsidRPr="00CA19DB" w:rsidDel="006008CA">
          <w:rPr>
            <w:rFonts w:ascii="Arial" w:eastAsia="Times New Roman" w:hAnsi="Arial" w:cs="Arial"/>
            <w:color w:val="000000"/>
            <w:sz w:val="22"/>
            <w:szCs w:val="22"/>
          </w:rPr>
          <w:delText xml:space="preserve"> wing </w:delText>
        </w:r>
      </w:del>
      <w:r w:rsidRPr="00CA19DB">
        <w:rPr>
          <w:rFonts w:ascii="Arial" w:eastAsia="Times New Roman" w:hAnsi="Arial" w:cs="Arial"/>
          <w:color w:val="000000"/>
          <w:sz w:val="22"/>
          <w:szCs w:val="22"/>
        </w:rPr>
        <w:t>wouldn't fall off</w:t>
      </w:r>
      <w:ins w:id="13" w:author="Microsoft Office User" w:date="2022-12-20T22:45:00Z">
        <w:r w:rsidR="006008CA">
          <w:rPr>
            <w:rFonts w:ascii="Arial" w:eastAsia="Times New Roman" w:hAnsi="Arial" w:cs="Arial"/>
            <w:color w:val="000000"/>
            <w:sz w:val="22"/>
            <w:szCs w:val="22"/>
          </w:rPr>
          <w:t>,</w:t>
        </w:r>
      </w:ins>
      <w:del w:id="14" w:author="Microsoft Office User" w:date="2022-12-20T22:45:00Z">
        <w:r w:rsidRPr="00CA19DB" w:rsidDel="006008CA">
          <w:rPr>
            <w:rFonts w:ascii="Arial" w:eastAsia="Times New Roman" w:hAnsi="Arial" w:cs="Arial"/>
            <w:color w:val="000000"/>
            <w:sz w:val="22"/>
            <w:szCs w:val="22"/>
          </w:rPr>
          <w:delText>. Using sticks to support the structural integrity of the wings was</w:delText>
        </w:r>
      </w:del>
      <w:r w:rsidRPr="00CA19DB">
        <w:rPr>
          <w:rFonts w:ascii="Arial" w:eastAsia="Times New Roman" w:hAnsi="Arial" w:cs="Arial"/>
          <w:color w:val="000000"/>
          <w:sz w:val="22"/>
          <w:szCs w:val="22"/>
        </w:rPr>
        <w:t xml:space="preserve"> inspired by Mr. Bean. Though the shape </w:t>
      </w:r>
      <w:del w:id="15" w:author="Microsoft Office User" w:date="2022-12-20T22:45:00Z">
        <w:r w:rsidRPr="00CA19DB" w:rsidDel="006008CA">
          <w:rPr>
            <w:rFonts w:ascii="Arial" w:eastAsia="Times New Roman" w:hAnsi="Arial" w:cs="Arial"/>
            <w:color w:val="000000"/>
            <w:sz w:val="22"/>
            <w:szCs w:val="22"/>
          </w:rPr>
          <w:delText xml:space="preserve">isn't </w:delText>
        </w:r>
      </w:del>
      <w:ins w:id="16" w:author="Microsoft Office User" w:date="2022-12-20T22:46:00Z">
        <w:r w:rsidR="006008CA">
          <w:rPr>
            <w:rFonts w:ascii="Arial" w:eastAsia="Times New Roman" w:hAnsi="Arial" w:cs="Arial"/>
            <w:color w:val="000000"/>
            <w:sz w:val="22"/>
            <w:szCs w:val="22"/>
          </w:rPr>
          <w:t>wasn’t</w:t>
        </w:r>
      </w:ins>
      <w:ins w:id="17" w:author="Microsoft Office User" w:date="2022-12-20T22:45:00Z">
        <w:r w:rsidR="006008CA" w:rsidRPr="00CA19DB">
          <w:rPr>
            <w:rFonts w:ascii="Arial" w:eastAsia="Times New Roman" w:hAnsi="Arial" w:cs="Arial"/>
            <w:color w:val="000000"/>
            <w:sz w:val="22"/>
            <w:szCs w:val="22"/>
          </w:rPr>
          <w:t xml:space="preserve"> </w:t>
        </w:r>
      </w:ins>
      <w:r w:rsidRPr="00CA19DB">
        <w:rPr>
          <w:rFonts w:ascii="Arial" w:eastAsia="Times New Roman" w:hAnsi="Arial" w:cs="Arial"/>
          <w:color w:val="000000"/>
          <w:sz w:val="22"/>
          <w:szCs w:val="22"/>
        </w:rPr>
        <w:t xml:space="preserve">perfectly straight, the </w:t>
      </w:r>
      <w:del w:id="18" w:author="Microsoft Office User" w:date="2022-12-20T22:47:00Z">
        <w:r w:rsidRPr="00CA19DB" w:rsidDel="006008CA">
          <w:rPr>
            <w:rFonts w:ascii="Arial" w:eastAsia="Times New Roman" w:hAnsi="Arial" w:cs="Arial"/>
            <w:color w:val="000000"/>
            <w:sz w:val="22"/>
            <w:szCs w:val="22"/>
          </w:rPr>
          <w:delText xml:space="preserve">fix </w:delText>
        </w:r>
      </w:del>
      <w:ins w:id="19" w:author="Microsoft Office User" w:date="2022-12-20T22:47:00Z">
        <w:r w:rsidR="006008CA">
          <w:rPr>
            <w:rFonts w:ascii="Arial" w:eastAsia="Times New Roman" w:hAnsi="Arial" w:cs="Arial"/>
            <w:color w:val="000000"/>
            <w:sz w:val="22"/>
            <w:szCs w:val="22"/>
          </w:rPr>
          <w:t>plane</w:t>
        </w:r>
        <w:r w:rsidR="006008CA" w:rsidRPr="00CA19DB">
          <w:rPr>
            <w:rFonts w:ascii="Arial" w:eastAsia="Times New Roman" w:hAnsi="Arial" w:cs="Arial"/>
            <w:color w:val="000000"/>
            <w:sz w:val="22"/>
            <w:szCs w:val="22"/>
          </w:rPr>
          <w:t xml:space="preserve"> </w:t>
        </w:r>
      </w:ins>
      <w:r w:rsidRPr="00CA19DB">
        <w:rPr>
          <w:rFonts w:ascii="Arial" w:eastAsia="Times New Roman" w:hAnsi="Arial" w:cs="Arial"/>
          <w:color w:val="000000"/>
          <w:sz w:val="22"/>
          <w:szCs w:val="22"/>
        </w:rPr>
        <w:t xml:space="preserve">was strong enough so the plane could </w:t>
      </w:r>
      <w:del w:id="20" w:author="Microsoft Office User" w:date="2022-12-20T22:46:00Z">
        <w:r w:rsidRPr="00CA19DB" w:rsidDel="006008CA">
          <w:rPr>
            <w:rFonts w:ascii="Arial" w:eastAsia="Times New Roman" w:hAnsi="Arial" w:cs="Arial"/>
            <w:color w:val="000000"/>
            <w:sz w:val="22"/>
            <w:szCs w:val="22"/>
          </w:rPr>
          <w:delText xml:space="preserve">generate </w:delText>
        </w:r>
      </w:del>
      <w:r w:rsidRPr="00CA19DB">
        <w:rPr>
          <w:rFonts w:ascii="Arial" w:eastAsia="Times New Roman" w:hAnsi="Arial" w:cs="Arial"/>
          <w:color w:val="000000"/>
          <w:sz w:val="22"/>
          <w:szCs w:val="22"/>
        </w:rPr>
        <w:t xml:space="preserve">lift and fly at a </w:t>
      </w:r>
      <w:del w:id="21" w:author="Microsoft Office User" w:date="2022-12-20T22:46:00Z">
        <w:r w:rsidRPr="00CA19DB" w:rsidDel="006008CA">
          <w:rPr>
            <w:rFonts w:ascii="Arial" w:eastAsia="Times New Roman" w:hAnsi="Arial" w:cs="Arial"/>
            <w:color w:val="000000"/>
            <w:sz w:val="22"/>
            <w:szCs w:val="22"/>
          </w:rPr>
          <w:delText xml:space="preserve">relatively </w:delText>
        </w:r>
      </w:del>
      <w:r w:rsidRPr="00CA19DB">
        <w:rPr>
          <w:rFonts w:ascii="Arial" w:eastAsia="Times New Roman" w:hAnsi="Arial" w:cs="Arial"/>
          <w:color w:val="000000"/>
          <w:sz w:val="22"/>
          <w:szCs w:val="22"/>
        </w:rPr>
        <w:t xml:space="preserve">medium speed. I want to continue using physics to solve real-world problems at Johns Hopkins. I'm fascinated by Sung </w:t>
      </w:r>
      <w:proofErr w:type="spellStart"/>
      <w:r w:rsidRPr="00CA19DB">
        <w:rPr>
          <w:rFonts w:ascii="Arial" w:eastAsia="Times New Roman" w:hAnsi="Arial" w:cs="Arial"/>
          <w:color w:val="000000"/>
          <w:sz w:val="22"/>
          <w:szCs w:val="22"/>
        </w:rPr>
        <w:t>Hoon</w:t>
      </w:r>
      <w:proofErr w:type="spellEnd"/>
      <w:r w:rsidRPr="00CA19DB">
        <w:rPr>
          <w:rFonts w:ascii="Arial" w:eastAsia="Times New Roman" w:hAnsi="Arial" w:cs="Arial"/>
          <w:color w:val="000000"/>
          <w:sz w:val="22"/>
          <w:szCs w:val="22"/>
        </w:rPr>
        <w:t xml:space="preserve"> Kang's research on how bird bones' lightweight, irregular structure can inspire efficient and sturdy aerospace and automotive </w:t>
      </w:r>
      <w:del w:id="22" w:author="Microsoft Office User" w:date="2022-12-20T22:47:00Z">
        <w:r w:rsidRPr="00CA19DB" w:rsidDel="006008CA">
          <w:rPr>
            <w:rFonts w:ascii="Arial" w:eastAsia="Times New Roman" w:hAnsi="Arial" w:cs="Arial"/>
            <w:color w:val="000000"/>
            <w:sz w:val="22"/>
            <w:szCs w:val="22"/>
          </w:rPr>
          <w:delText>materials</w:delText>
        </w:r>
      </w:del>
      <w:ins w:id="23" w:author="Microsoft Office User" w:date="2022-12-20T22:47:00Z">
        <w:r w:rsidR="006008CA" w:rsidRPr="00CA19DB">
          <w:rPr>
            <w:rFonts w:ascii="Arial" w:eastAsia="Times New Roman" w:hAnsi="Arial" w:cs="Arial"/>
            <w:color w:val="000000"/>
            <w:sz w:val="22"/>
            <w:szCs w:val="22"/>
          </w:rPr>
          <w:t>materials</w:t>
        </w:r>
        <w:r w:rsidR="006008CA">
          <w:rPr>
            <w:rFonts w:ascii="Arial" w:eastAsia="Times New Roman" w:hAnsi="Arial" w:cs="Arial"/>
            <w:color w:val="000000"/>
            <w:sz w:val="22"/>
            <w:szCs w:val="22"/>
          </w:rPr>
          <w:t>, whose</w:t>
        </w:r>
      </w:ins>
      <w:del w:id="24" w:author="Microsoft Office User" w:date="2022-12-20T22:47:00Z">
        <w:r w:rsidRPr="00CA19DB" w:rsidDel="006008CA">
          <w:rPr>
            <w:rFonts w:ascii="Arial" w:eastAsia="Times New Roman" w:hAnsi="Arial" w:cs="Arial"/>
            <w:color w:val="000000"/>
            <w:sz w:val="22"/>
            <w:szCs w:val="22"/>
          </w:rPr>
          <w:delText>. This</w:delText>
        </w:r>
      </w:del>
      <w:r w:rsidRPr="00CA19DB">
        <w:rPr>
          <w:rFonts w:ascii="Arial" w:eastAsia="Times New Roman" w:hAnsi="Arial" w:cs="Arial"/>
          <w:color w:val="000000"/>
          <w:sz w:val="22"/>
          <w:szCs w:val="22"/>
        </w:rPr>
        <w:t xml:space="preserve"> research </w:t>
      </w:r>
      <w:del w:id="25" w:author="Microsoft Office User" w:date="2022-12-20T22:47:00Z">
        <w:r w:rsidRPr="00CA19DB" w:rsidDel="006008CA">
          <w:rPr>
            <w:rFonts w:ascii="Arial" w:eastAsia="Times New Roman" w:hAnsi="Arial" w:cs="Arial"/>
            <w:color w:val="000000"/>
            <w:sz w:val="22"/>
            <w:szCs w:val="22"/>
          </w:rPr>
          <w:delText>further drives</w:delText>
        </w:r>
      </w:del>
      <w:ins w:id="26" w:author="Microsoft Office User" w:date="2022-12-20T22:47:00Z">
        <w:r w:rsidR="006008CA">
          <w:rPr>
            <w:rFonts w:ascii="Arial" w:eastAsia="Times New Roman" w:hAnsi="Arial" w:cs="Arial"/>
            <w:color w:val="000000"/>
            <w:sz w:val="22"/>
            <w:szCs w:val="22"/>
          </w:rPr>
          <w:t>deepened</w:t>
        </w:r>
      </w:ins>
      <w:r w:rsidRPr="00CA19DB">
        <w:rPr>
          <w:rFonts w:ascii="Arial" w:eastAsia="Times New Roman" w:hAnsi="Arial" w:cs="Arial"/>
          <w:color w:val="000000"/>
          <w:sz w:val="22"/>
          <w:szCs w:val="22"/>
        </w:rPr>
        <w:t xml:space="preserve"> my interest in applying </w:t>
      </w:r>
      <w:del w:id="27" w:author="Microsoft Office User" w:date="2022-12-20T22:48:00Z">
        <w:r w:rsidRPr="00CA19DB" w:rsidDel="006008CA">
          <w:rPr>
            <w:rFonts w:ascii="Arial" w:eastAsia="Times New Roman" w:hAnsi="Arial" w:cs="Arial"/>
            <w:color w:val="000000"/>
            <w:sz w:val="22"/>
            <w:szCs w:val="22"/>
          </w:rPr>
          <w:delText xml:space="preserve">disciplines from </w:delText>
        </w:r>
      </w:del>
      <w:r w:rsidRPr="00CA19DB">
        <w:rPr>
          <w:rFonts w:ascii="Arial" w:eastAsia="Times New Roman" w:hAnsi="Arial" w:cs="Arial"/>
          <w:color w:val="000000"/>
          <w:sz w:val="22"/>
          <w:szCs w:val="22"/>
        </w:rPr>
        <w:t xml:space="preserve">Mechanical Engineering </w:t>
      </w:r>
      <w:del w:id="28" w:author="Microsoft Office User" w:date="2022-12-20T22:48:00Z">
        <w:r w:rsidRPr="00CA19DB" w:rsidDel="006008CA">
          <w:rPr>
            <w:rFonts w:ascii="Arial" w:eastAsia="Times New Roman" w:hAnsi="Arial" w:cs="Arial"/>
            <w:color w:val="000000"/>
            <w:sz w:val="22"/>
            <w:szCs w:val="22"/>
          </w:rPr>
          <w:delText>to solve problems in different fields</w:delText>
        </w:r>
      </w:del>
      <w:ins w:id="29" w:author="Microsoft Office User" w:date="2022-12-20T22:48:00Z">
        <w:r w:rsidR="006008CA">
          <w:rPr>
            <w:rFonts w:ascii="Arial" w:eastAsia="Times New Roman" w:hAnsi="Arial" w:cs="Arial"/>
            <w:color w:val="000000"/>
            <w:sz w:val="22"/>
            <w:szCs w:val="22"/>
          </w:rPr>
          <w:t>for problem solving</w:t>
        </w:r>
      </w:ins>
      <w:r w:rsidRPr="00CA19DB">
        <w:rPr>
          <w:rFonts w:ascii="Arial" w:eastAsia="Times New Roman" w:hAnsi="Arial" w:cs="Arial"/>
          <w:color w:val="000000"/>
          <w:sz w:val="22"/>
          <w:szCs w:val="22"/>
        </w:rPr>
        <w:t>. Joining engineering student groups like "Design, Build, Fly" will allow me to explore how practicing creativity, critical thinking, and engineering skills can contribute to solving large-scale complex problems. </w:t>
      </w:r>
    </w:p>
    <w:p w14:paraId="4C11B083" w14:textId="77777777" w:rsidR="00CA19DB" w:rsidRPr="00CA19DB" w:rsidDel="006008CA" w:rsidRDefault="00CA19DB" w:rsidP="00CA19DB">
      <w:pPr>
        <w:rPr>
          <w:del w:id="30" w:author="Microsoft Office User" w:date="2022-12-20T22:49:00Z"/>
          <w:rFonts w:ascii="Times New Roman" w:eastAsia="Times New Roman" w:hAnsi="Times New Roman" w:cs="Times New Roman"/>
        </w:rPr>
      </w:pPr>
    </w:p>
    <w:p w14:paraId="69A53E8C" w14:textId="77777777" w:rsidR="006008CA" w:rsidRDefault="00CA19DB" w:rsidP="00CA19DB">
      <w:pPr>
        <w:spacing w:line="480" w:lineRule="auto"/>
        <w:jc w:val="both"/>
        <w:rPr>
          <w:ins w:id="31" w:author="Microsoft Office User" w:date="2022-12-20T22:49:00Z"/>
          <w:rFonts w:ascii="Arial" w:eastAsia="Times New Roman" w:hAnsi="Arial" w:cs="Arial"/>
          <w:color w:val="000000"/>
          <w:sz w:val="22"/>
          <w:szCs w:val="22"/>
        </w:rPr>
      </w:pPr>
      <w:del w:id="32" w:author="Microsoft Office User" w:date="2022-12-20T22:49:00Z">
        <w:r w:rsidRPr="00CA19DB" w:rsidDel="006008CA">
          <w:rPr>
            <w:rFonts w:ascii="Arial" w:eastAsia="Times New Roman" w:hAnsi="Arial" w:cs="Arial"/>
            <w:color w:val="000000"/>
            <w:sz w:val="22"/>
            <w:szCs w:val="22"/>
          </w:rPr>
          <w:delText>As much as I appreciate mechanical engineering and its impact on our lives</w:delText>
        </w:r>
      </w:del>
    </w:p>
    <w:p w14:paraId="5DAD5D91" w14:textId="190F8A39" w:rsidR="00CA19DB" w:rsidRPr="00CA19DB" w:rsidRDefault="00CA19DB" w:rsidP="00CA19DB">
      <w:pPr>
        <w:spacing w:line="480" w:lineRule="auto"/>
        <w:jc w:val="both"/>
        <w:rPr>
          <w:rFonts w:ascii="Times New Roman" w:eastAsia="Times New Roman" w:hAnsi="Times New Roman" w:cs="Times New Roman"/>
        </w:rPr>
      </w:pPr>
      <w:del w:id="33" w:author="Microsoft Office User" w:date="2022-12-20T22:49:00Z">
        <w:r w:rsidRPr="00CA19DB" w:rsidDel="006008CA">
          <w:rPr>
            <w:rFonts w:ascii="Arial" w:eastAsia="Times New Roman" w:hAnsi="Arial" w:cs="Arial"/>
            <w:color w:val="000000"/>
            <w:sz w:val="22"/>
            <w:szCs w:val="22"/>
          </w:rPr>
          <w:delText>,</w:delText>
        </w:r>
      </w:del>
      <w:r w:rsidRPr="00CA19DB">
        <w:rPr>
          <w:rFonts w:ascii="Arial" w:eastAsia="Times New Roman" w:hAnsi="Arial" w:cs="Arial"/>
          <w:color w:val="000000"/>
          <w:sz w:val="22"/>
          <w:szCs w:val="22"/>
        </w:rPr>
        <w:t xml:space="preserve"> I also </w:t>
      </w:r>
      <w:del w:id="34" w:author="Microsoft Office User" w:date="2022-12-20T22:49:00Z">
        <w:r w:rsidRPr="00CA19DB" w:rsidDel="006008CA">
          <w:rPr>
            <w:rFonts w:ascii="Arial" w:eastAsia="Times New Roman" w:hAnsi="Arial" w:cs="Arial"/>
            <w:color w:val="000000"/>
            <w:sz w:val="22"/>
            <w:szCs w:val="22"/>
          </w:rPr>
          <w:delText xml:space="preserve">couldn't </w:delText>
        </w:r>
      </w:del>
      <w:ins w:id="35" w:author="Microsoft Office User" w:date="2022-12-20T22:49:00Z">
        <w:r w:rsidR="006008CA">
          <w:rPr>
            <w:rFonts w:ascii="Arial" w:eastAsia="Times New Roman" w:hAnsi="Arial" w:cs="Arial"/>
            <w:color w:val="000000"/>
            <w:sz w:val="22"/>
            <w:szCs w:val="22"/>
          </w:rPr>
          <w:t>cannot</w:t>
        </w:r>
        <w:r w:rsidR="006008CA" w:rsidRPr="00CA19DB">
          <w:rPr>
            <w:rFonts w:ascii="Arial" w:eastAsia="Times New Roman" w:hAnsi="Arial" w:cs="Arial"/>
            <w:color w:val="000000"/>
            <w:sz w:val="22"/>
            <w:szCs w:val="22"/>
          </w:rPr>
          <w:t xml:space="preserve"> </w:t>
        </w:r>
      </w:ins>
      <w:r w:rsidRPr="00CA19DB">
        <w:rPr>
          <w:rFonts w:ascii="Arial" w:eastAsia="Times New Roman" w:hAnsi="Arial" w:cs="Arial"/>
          <w:color w:val="000000"/>
          <w:sz w:val="22"/>
          <w:szCs w:val="22"/>
        </w:rPr>
        <w:t>forget my cultural roots</w:t>
      </w:r>
      <w:ins w:id="36" w:author="Microsoft Office User" w:date="2022-12-20T22:49:00Z">
        <w:r w:rsidR="006008CA">
          <w:rPr>
            <w:rFonts w:ascii="Arial" w:eastAsia="Times New Roman" w:hAnsi="Arial" w:cs="Arial"/>
            <w:color w:val="000000"/>
            <w:sz w:val="22"/>
            <w:szCs w:val="22"/>
          </w:rPr>
          <w:t xml:space="preserve"> while abroad</w:t>
        </w:r>
      </w:ins>
      <w:r w:rsidRPr="00CA19DB">
        <w:rPr>
          <w:rFonts w:ascii="Arial" w:eastAsia="Times New Roman" w:hAnsi="Arial" w:cs="Arial"/>
          <w:color w:val="000000"/>
          <w:sz w:val="22"/>
          <w:szCs w:val="22"/>
        </w:rPr>
        <w:t xml:space="preserve">. As a Balinese student, Gamelan has been one of my culture's well-known heritage. However, the current Balinese youths have lost touch with </w:t>
      </w:r>
      <w:del w:id="37" w:author="Microsoft Office User" w:date="2022-12-20T22:49:00Z">
        <w:r w:rsidRPr="00CA19DB" w:rsidDel="006008CA">
          <w:rPr>
            <w:rFonts w:ascii="Arial" w:eastAsia="Times New Roman" w:hAnsi="Arial" w:cs="Arial"/>
            <w:color w:val="000000"/>
            <w:sz w:val="22"/>
            <w:szCs w:val="22"/>
          </w:rPr>
          <w:delText xml:space="preserve">Gamelan </w:delText>
        </w:r>
      </w:del>
      <w:ins w:id="38" w:author="Microsoft Office User" w:date="2022-12-20T22:49:00Z">
        <w:r w:rsidR="006008CA">
          <w:rPr>
            <w:rFonts w:ascii="Arial" w:eastAsia="Times New Roman" w:hAnsi="Arial" w:cs="Arial"/>
            <w:color w:val="000000"/>
            <w:sz w:val="22"/>
            <w:szCs w:val="22"/>
          </w:rPr>
          <w:t>the instrument</w:t>
        </w:r>
        <w:r w:rsidR="006008CA" w:rsidRPr="00CA19DB">
          <w:rPr>
            <w:rFonts w:ascii="Arial" w:eastAsia="Times New Roman" w:hAnsi="Arial" w:cs="Arial"/>
            <w:color w:val="000000"/>
            <w:sz w:val="22"/>
            <w:szCs w:val="22"/>
          </w:rPr>
          <w:t xml:space="preserve"> </w:t>
        </w:r>
      </w:ins>
      <w:r w:rsidRPr="00CA19DB">
        <w:rPr>
          <w:rFonts w:ascii="Arial" w:eastAsia="Times New Roman" w:hAnsi="Arial" w:cs="Arial"/>
          <w:color w:val="000000"/>
          <w:sz w:val="22"/>
          <w:szCs w:val="22"/>
        </w:rPr>
        <w:t xml:space="preserve">because they didn't see </w:t>
      </w:r>
      <w:del w:id="39" w:author="Microsoft Office User" w:date="2022-12-20T22:48:00Z">
        <w:r w:rsidRPr="00CA19DB" w:rsidDel="006008CA">
          <w:rPr>
            <w:rFonts w:ascii="Arial" w:eastAsia="Times New Roman" w:hAnsi="Arial" w:cs="Arial"/>
            <w:color w:val="000000"/>
            <w:sz w:val="22"/>
            <w:szCs w:val="22"/>
          </w:rPr>
          <w:delText>the value of Gamelan</w:delText>
        </w:r>
      </w:del>
      <w:ins w:id="40" w:author="Microsoft Office User" w:date="2022-12-20T22:48:00Z">
        <w:r w:rsidR="006008CA">
          <w:rPr>
            <w:rFonts w:ascii="Arial" w:eastAsia="Times New Roman" w:hAnsi="Arial" w:cs="Arial"/>
            <w:color w:val="000000"/>
            <w:sz w:val="22"/>
            <w:szCs w:val="22"/>
          </w:rPr>
          <w:t>its value</w:t>
        </w:r>
      </w:ins>
      <w:r w:rsidRPr="00CA19DB">
        <w:rPr>
          <w:rFonts w:ascii="Arial" w:eastAsia="Times New Roman" w:hAnsi="Arial" w:cs="Arial"/>
          <w:color w:val="000000"/>
          <w:sz w:val="22"/>
          <w:szCs w:val="22"/>
        </w:rPr>
        <w:t xml:space="preserve"> in their lives. </w:t>
      </w:r>
      <w:del w:id="41" w:author="Microsoft Office User" w:date="2022-12-20T22:49:00Z">
        <w:r w:rsidRPr="00CA19DB" w:rsidDel="006008CA">
          <w:rPr>
            <w:rFonts w:ascii="Arial" w:eastAsia="Times New Roman" w:hAnsi="Arial" w:cs="Arial"/>
            <w:color w:val="000000"/>
            <w:sz w:val="22"/>
            <w:szCs w:val="22"/>
          </w:rPr>
          <w:delText>This upsets me;</w:delText>
        </w:r>
      </w:del>
      <w:ins w:id="42" w:author="Microsoft Office User" w:date="2022-12-20T22:49:00Z">
        <w:r w:rsidR="006008CA">
          <w:rPr>
            <w:rFonts w:ascii="Arial" w:eastAsia="Times New Roman" w:hAnsi="Arial" w:cs="Arial"/>
            <w:color w:val="000000"/>
            <w:sz w:val="22"/>
            <w:szCs w:val="22"/>
          </w:rPr>
          <w:t>I believe</w:t>
        </w:r>
      </w:ins>
      <w:r w:rsidRPr="00CA19DB">
        <w:rPr>
          <w:rFonts w:ascii="Arial" w:eastAsia="Times New Roman" w:hAnsi="Arial" w:cs="Arial"/>
          <w:color w:val="000000"/>
          <w:sz w:val="22"/>
          <w:szCs w:val="22"/>
        </w:rPr>
        <w:t xml:space="preserve"> </w:t>
      </w:r>
      <w:del w:id="43" w:author="Microsoft Office User" w:date="2022-12-20T22:49:00Z">
        <w:r w:rsidRPr="00CA19DB" w:rsidDel="006008CA">
          <w:rPr>
            <w:rFonts w:ascii="Arial" w:eastAsia="Times New Roman" w:hAnsi="Arial" w:cs="Arial"/>
            <w:color w:val="000000"/>
            <w:sz w:val="22"/>
            <w:szCs w:val="22"/>
          </w:rPr>
          <w:delText>as the next generation, the</w:delText>
        </w:r>
      </w:del>
      <w:ins w:id="44" w:author="Microsoft Office User" w:date="2022-12-20T22:49:00Z">
        <w:r w:rsidR="006008CA">
          <w:rPr>
            <w:rFonts w:ascii="Arial" w:eastAsia="Times New Roman" w:hAnsi="Arial" w:cs="Arial"/>
            <w:color w:val="000000"/>
            <w:sz w:val="22"/>
            <w:szCs w:val="22"/>
          </w:rPr>
          <w:t>my community’s</w:t>
        </w:r>
      </w:ins>
      <w:r w:rsidRPr="00CA19DB">
        <w:rPr>
          <w:rFonts w:ascii="Arial" w:eastAsia="Times New Roman" w:hAnsi="Arial" w:cs="Arial"/>
          <w:color w:val="000000"/>
          <w:sz w:val="22"/>
          <w:szCs w:val="22"/>
        </w:rPr>
        <w:t xml:space="preserve"> </w:t>
      </w:r>
      <w:ins w:id="45" w:author="Microsoft Office User" w:date="2022-12-20T22:49:00Z">
        <w:r w:rsidR="006008CA">
          <w:rPr>
            <w:rFonts w:ascii="Arial" w:eastAsia="Times New Roman" w:hAnsi="Arial" w:cs="Arial"/>
            <w:color w:val="000000"/>
            <w:sz w:val="22"/>
            <w:szCs w:val="22"/>
          </w:rPr>
          <w:t>y</w:t>
        </w:r>
      </w:ins>
      <w:del w:id="46" w:author="Microsoft Office User" w:date="2022-12-20T22:49:00Z">
        <w:r w:rsidRPr="00CA19DB" w:rsidDel="006008CA">
          <w:rPr>
            <w:rFonts w:ascii="Arial" w:eastAsia="Times New Roman" w:hAnsi="Arial" w:cs="Arial"/>
            <w:color w:val="000000"/>
            <w:sz w:val="22"/>
            <w:szCs w:val="22"/>
          </w:rPr>
          <w:delText>Y</w:delText>
        </w:r>
      </w:del>
      <w:r w:rsidRPr="00CA19DB">
        <w:rPr>
          <w:rFonts w:ascii="Arial" w:eastAsia="Times New Roman" w:hAnsi="Arial" w:cs="Arial"/>
          <w:color w:val="000000"/>
          <w:sz w:val="22"/>
          <w:szCs w:val="22"/>
        </w:rPr>
        <w:t xml:space="preserve">outh should know how </w:t>
      </w:r>
      <w:del w:id="47" w:author="Microsoft Office User" w:date="2022-12-20T22:50:00Z">
        <w:r w:rsidRPr="00CA19DB" w:rsidDel="006008CA">
          <w:rPr>
            <w:rFonts w:ascii="Arial" w:eastAsia="Times New Roman" w:hAnsi="Arial" w:cs="Arial"/>
            <w:color w:val="000000"/>
            <w:sz w:val="22"/>
            <w:szCs w:val="22"/>
          </w:rPr>
          <w:delText xml:space="preserve">our </w:delText>
        </w:r>
      </w:del>
      <w:r w:rsidRPr="00CA19DB">
        <w:rPr>
          <w:rFonts w:ascii="Arial" w:eastAsia="Times New Roman" w:hAnsi="Arial" w:cs="Arial"/>
          <w:color w:val="000000"/>
          <w:sz w:val="22"/>
          <w:szCs w:val="22"/>
        </w:rPr>
        <w:t xml:space="preserve">cultural practices </w:t>
      </w:r>
      <w:del w:id="48" w:author="Microsoft Office User" w:date="2022-12-20T22:50:00Z">
        <w:r w:rsidRPr="00CA19DB" w:rsidDel="006008CA">
          <w:rPr>
            <w:rFonts w:ascii="Arial" w:eastAsia="Times New Roman" w:hAnsi="Arial" w:cs="Arial"/>
            <w:color w:val="000000"/>
            <w:sz w:val="22"/>
            <w:szCs w:val="22"/>
          </w:rPr>
          <w:delText>define us</w:delText>
        </w:r>
      </w:del>
      <w:ins w:id="49" w:author="Microsoft Office User" w:date="2022-12-20T22:50:00Z">
        <w:r w:rsidR="006008CA">
          <w:rPr>
            <w:rFonts w:ascii="Arial" w:eastAsia="Times New Roman" w:hAnsi="Arial" w:cs="Arial"/>
            <w:color w:val="000000"/>
            <w:sz w:val="22"/>
            <w:szCs w:val="22"/>
          </w:rPr>
          <w:t>are the pillars of our society</w:t>
        </w:r>
      </w:ins>
      <w:r w:rsidRPr="00CA19DB">
        <w:rPr>
          <w:rFonts w:ascii="Arial" w:eastAsia="Times New Roman" w:hAnsi="Arial" w:cs="Arial"/>
          <w:color w:val="000000"/>
          <w:sz w:val="22"/>
          <w:szCs w:val="22"/>
        </w:rPr>
        <w:t xml:space="preserve">. </w:t>
      </w:r>
      <w:del w:id="50" w:author="Microsoft Office User" w:date="2022-12-20T22:50:00Z">
        <w:r w:rsidRPr="00CA19DB" w:rsidDel="006008CA">
          <w:rPr>
            <w:rFonts w:ascii="Arial" w:eastAsia="Times New Roman" w:hAnsi="Arial" w:cs="Arial"/>
            <w:color w:val="000000"/>
            <w:sz w:val="22"/>
            <w:szCs w:val="22"/>
          </w:rPr>
          <w:delText xml:space="preserve">Together </w:delText>
        </w:r>
      </w:del>
      <w:ins w:id="51" w:author="Microsoft Office User" w:date="2022-12-20T22:50:00Z">
        <w:r w:rsidR="006008CA">
          <w:rPr>
            <w:rFonts w:ascii="Arial" w:eastAsia="Times New Roman" w:hAnsi="Arial" w:cs="Arial"/>
            <w:color w:val="000000"/>
            <w:sz w:val="22"/>
            <w:szCs w:val="22"/>
          </w:rPr>
          <w:t>With help from my father’s friends,</w:t>
        </w:r>
      </w:ins>
      <w:del w:id="52" w:author="Microsoft Office User" w:date="2022-12-20T22:50:00Z">
        <w:r w:rsidRPr="00CA19DB" w:rsidDel="006008CA">
          <w:rPr>
            <w:rFonts w:ascii="Arial" w:eastAsia="Times New Roman" w:hAnsi="Arial" w:cs="Arial"/>
            <w:color w:val="000000"/>
            <w:sz w:val="22"/>
            <w:szCs w:val="22"/>
          </w:rPr>
          <w:delText>with my dad's friends in the local Balinese Hindu community, we dissected the problems that make the Gamelan a complex instrument. With help from the dads,</w:delText>
        </w:r>
      </w:del>
      <w:r w:rsidRPr="00CA19DB">
        <w:rPr>
          <w:rFonts w:ascii="Arial" w:eastAsia="Times New Roman" w:hAnsi="Arial" w:cs="Arial"/>
          <w:color w:val="000000"/>
          <w:sz w:val="22"/>
          <w:szCs w:val="22"/>
        </w:rPr>
        <w:t xml:space="preserve"> I</w:t>
      </w:r>
      <w:del w:id="53" w:author="Microsoft Office User" w:date="2022-12-20T22:51:00Z">
        <w:r w:rsidRPr="00CA19DB" w:rsidDel="006008CA">
          <w:rPr>
            <w:rFonts w:ascii="Arial" w:eastAsia="Times New Roman" w:hAnsi="Arial" w:cs="Arial"/>
            <w:color w:val="000000"/>
            <w:sz w:val="22"/>
            <w:szCs w:val="22"/>
          </w:rPr>
          <w:delText>'d</w:delText>
        </w:r>
      </w:del>
      <w:r w:rsidRPr="00CA19DB">
        <w:rPr>
          <w:rFonts w:ascii="Arial" w:eastAsia="Times New Roman" w:hAnsi="Arial" w:cs="Arial"/>
          <w:color w:val="000000"/>
          <w:sz w:val="22"/>
          <w:szCs w:val="22"/>
        </w:rPr>
        <w:t xml:space="preserve"> cut</w:t>
      </w:r>
      <w:ins w:id="54" w:author="Microsoft Office User" w:date="2022-12-20T22:51:00Z">
        <w:r w:rsidR="006008CA">
          <w:rPr>
            <w:rFonts w:ascii="Arial" w:eastAsia="Times New Roman" w:hAnsi="Arial" w:cs="Arial"/>
            <w:color w:val="000000"/>
            <w:sz w:val="22"/>
            <w:szCs w:val="22"/>
          </w:rPr>
          <w:t xml:space="preserve"> the duration</w:t>
        </w:r>
      </w:ins>
      <w:r w:rsidRPr="00CA19DB">
        <w:rPr>
          <w:rFonts w:ascii="Arial" w:eastAsia="Times New Roman" w:hAnsi="Arial" w:cs="Arial"/>
          <w:color w:val="000000"/>
          <w:sz w:val="22"/>
          <w:szCs w:val="22"/>
        </w:rPr>
        <w:t xml:space="preserve"> </w:t>
      </w:r>
      <w:del w:id="55" w:author="Microsoft Office User" w:date="2022-12-20T22:51:00Z">
        <w:r w:rsidRPr="00CA19DB" w:rsidDel="006008CA">
          <w:rPr>
            <w:rFonts w:ascii="Arial" w:eastAsia="Times New Roman" w:hAnsi="Arial" w:cs="Arial"/>
            <w:color w:val="000000"/>
            <w:sz w:val="22"/>
            <w:szCs w:val="22"/>
          </w:rPr>
          <w:delText xml:space="preserve">the </w:delText>
        </w:r>
      </w:del>
      <w:ins w:id="56" w:author="Microsoft Office User" w:date="2022-12-20T22:51:00Z">
        <w:r w:rsidR="006008CA">
          <w:rPr>
            <w:rFonts w:ascii="Arial" w:eastAsia="Times New Roman" w:hAnsi="Arial" w:cs="Arial"/>
            <w:color w:val="000000"/>
            <w:sz w:val="22"/>
            <w:szCs w:val="22"/>
          </w:rPr>
          <w:t>musical</w:t>
        </w:r>
        <w:r w:rsidR="006008CA" w:rsidRPr="00CA19DB">
          <w:rPr>
            <w:rFonts w:ascii="Arial" w:eastAsia="Times New Roman" w:hAnsi="Arial" w:cs="Arial"/>
            <w:color w:val="000000"/>
            <w:sz w:val="22"/>
            <w:szCs w:val="22"/>
          </w:rPr>
          <w:t xml:space="preserve"> </w:t>
        </w:r>
      </w:ins>
      <w:r w:rsidRPr="00CA19DB">
        <w:rPr>
          <w:rFonts w:ascii="Arial" w:eastAsia="Times New Roman" w:hAnsi="Arial" w:cs="Arial"/>
          <w:color w:val="000000"/>
          <w:sz w:val="22"/>
          <w:szCs w:val="22"/>
        </w:rPr>
        <w:t>piece</w:t>
      </w:r>
      <w:ins w:id="57" w:author="Microsoft Office User" w:date="2022-12-20T22:51:00Z">
        <w:r w:rsidR="006008CA">
          <w:rPr>
            <w:rFonts w:ascii="Arial" w:eastAsia="Times New Roman" w:hAnsi="Arial" w:cs="Arial"/>
            <w:color w:val="000000"/>
            <w:sz w:val="22"/>
            <w:szCs w:val="22"/>
          </w:rPr>
          <w:t xml:space="preserve">s with </w:t>
        </w:r>
        <w:proofErr w:type="spellStart"/>
        <w:r w:rsidR="006008CA">
          <w:rPr>
            <w:rFonts w:ascii="Arial" w:eastAsia="Times New Roman" w:hAnsi="Arial" w:cs="Arial"/>
            <w:color w:val="000000"/>
            <w:sz w:val="22"/>
            <w:szCs w:val="22"/>
          </w:rPr>
          <w:t>Galeman</w:t>
        </w:r>
      </w:ins>
      <w:proofErr w:type="spellEnd"/>
      <w:del w:id="58" w:author="Microsoft Office User" w:date="2022-12-20T22:51:00Z">
        <w:r w:rsidRPr="00CA19DB" w:rsidDel="006008CA">
          <w:rPr>
            <w:rFonts w:ascii="Arial" w:eastAsia="Times New Roman" w:hAnsi="Arial" w:cs="Arial"/>
            <w:color w:val="000000"/>
            <w:sz w:val="22"/>
            <w:szCs w:val="22"/>
          </w:rPr>
          <w:delText>'</w:delText>
        </w:r>
      </w:del>
      <w:del w:id="59" w:author="Microsoft Office User" w:date="2022-12-20T22:50:00Z">
        <w:r w:rsidRPr="00CA19DB" w:rsidDel="006008CA">
          <w:rPr>
            <w:rFonts w:ascii="Arial" w:eastAsia="Times New Roman" w:hAnsi="Arial" w:cs="Arial"/>
            <w:color w:val="000000"/>
            <w:sz w:val="22"/>
            <w:szCs w:val="22"/>
          </w:rPr>
          <w:delText>s</w:delText>
        </w:r>
      </w:del>
      <w:ins w:id="60" w:author="Microsoft Office User" w:date="2022-12-20T22:51:00Z">
        <w:r w:rsidR="006008CA">
          <w:rPr>
            <w:rFonts w:ascii="Arial" w:eastAsia="Times New Roman" w:hAnsi="Arial" w:cs="Arial"/>
            <w:color w:val="000000"/>
            <w:sz w:val="22"/>
            <w:szCs w:val="22"/>
          </w:rPr>
          <w:t xml:space="preserve"> </w:t>
        </w:r>
      </w:ins>
      <w:del w:id="61" w:author="Microsoft Office User" w:date="2022-12-20T22:51:00Z">
        <w:r w:rsidRPr="00CA19DB" w:rsidDel="006008CA">
          <w:rPr>
            <w:rFonts w:ascii="Arial" w:eastAsia="Times New Roman" w:hAnsi="Arial" w:cs="Arial"/>
            <w:color w:val="000000"/>
            <w:sz w:val="22"/>
            <w:szCs w:val="22"/>
          </w:rPr>
          <w:delText xml:space="preserve"> duration </w:delText>
        </w:r>
      </w:del>
      <w:r w:rsidRPr="00CA19DB">
        <w:rPr>
          <w:rFonts w:ascii="Arial" w:eastAsia="Times New Roman" w:hAnsi="Arial" w:cs="Arial"/>
          <w:color w:val="000000"/>
          <w:sz w:val="22"/>
          <w:szCs w:val="22"/>
        </w:rPr>
        <w:t xml:space="preserve">by half, as most Gamelan pieces lasted 8 to 10 minutes. This helped maintain the player's focus with shorter, less repetitive pieces. I also took advice from the fathers and slowed down the tempo for each piece to ease navigation. Paired with social media exposure, I attracted more friends and youngsters to join and study the </w:t>
      </w:r>
      <w:del w:id="62" w:author="Microsoft Office User" w:date="2022-12-20T22:52:00Z">
        <w:r w:rsidRPr="00CA19DB" w:rsidDel="006008CA">
          <w:rPr>
            <w:rFonts w:ascii="Arial" w:eastAsia="Times New Roman" w:hAnsi="Arial" w:cs="Arial"/>
            <w:color w:val="000000"/>
            <w:sz w:val="22"/>
            <w:szCs w:val="22"/>
          </w:rPr>
          <w:delText xml:space="preserve">instrument's </w:delText>
        </w:r>
      </w:del>
      <w:proofErr w:type="spellStart"/>
      <w:ins w:id="63" w:author="Microsoft Office User" w:date="2022-12-20T22:52:00Z">
        <w:r w:rsidR="006008CA">
          <w:rPr>
            <w:rFonts w:ascii="Arial" w:eastAsia="Times New Roman" w:hAnsi="Arial" w:cs="Arial"/>
            <w:color w:val="000000"/>
            <w:sz w:val="22"/>
            <w:szCs w:val="22"/>
          </w:rPr>
          <w:t>Game’an's</w:t>
        </w:r>
        <w:proofErr w:type="spellEnd"/>
        <w:r w:rsidR="006008CA" w:rsidRPr="00CA19DB">
          <w:rPr>
            <w:rFonts w:ascii="Arial" w:eastAsia="Times New Roman" w:hAnsi="Arial" w:cs="Arial"/>
            <w:color w:val="000000"/>
            <w:sz w:val="22"/>
            <w:szCs w:val="22"/>
          </w:rPr>
          <w:t xml:space="preserve"> </w:t>
        </w:r>
      </w:ins>
      <w:r w:rsidRPr="00CA19DB">
        <w:rPr>
          <w:rFonts w:ascii="Arial" w:eastAsia="Times New Roman" w:hAnsi="Arial" w:cs="Arial"/>
          <w:color w:val="000000"/>
          <w:sz w:val="22"/>
          <w:szCs w:val="22"/>
        </w:rPr>
        <w:t xml:space="preserve">legacy. Seeing the </w:t>
      </w:r>
      <w:del w:id="64" w:author="Microsoft Office User" w:date="2022-12-20T22:52:00Z">
        <w:r w:rsidRPr="00CA19DB" w:rsidDel="006008CA">
          <w:rPr>
            <w:rFonts w:ascii="Arial" w:eastAsia="Times New Roman" w:hAnsi="Arial" w:cs="Arial"/>
            <w:color w:val="000000"/>
            <w:sz w:val="22"/>
            <w:szCs w:val="22"/>
          </w:rPr>
          <w:delText xml:space="preserve">extent </w:delText>
        </w:r>
      </w:del>
      <w:r w:rsidRPr="00CA19DB">
        <w:rPr>
          <w:rFonts w:ascii="Arial" w:eastAsia="Times New Roman" w:hAnsi="Arial" w:cs="Arial"/>
          <w:color w:val="000000"/>
          <w:sz w:val="22"/>
          <w:szCs w:val="22"/>
        </w:rPr>
        <w:t>collaborat</w:t>
      </w:r>
      <w:ins w:id="65" w:author="Microsoft Office User" w:date="2022-12-20T22:52:00Z">
        <w:r w:rsidR="006008CA">
          <w:rPr>
            <w:rFonts w:ascii="Arial" w:eastAsia="Times New Roman" w:hAnsi="Arial" w:cs="Arial"/>
            <w:color w:val="000000"/>
            <w:sz w:val="22"/>
            <w:szCs w:val="22"/>
          </w:rPr>
          <w:t xml:space="preserve">ion </w:t>
        </w:r>
      </w:ins>
      <w:del w:id="66" w:author="Microsoft Office User" w:date="2022-12-20T22:52:00Z">
        <w:r w:rsidRPr="00CA19DB" w:rsidDel="006008CA">
          <w:rPr>
            <w:rFonts w:ascii="Arial" w:eastAsia="Times New Roman" w:hAnsi="Arial" w:cs="Arial"/>
            <w:color w:val="000000"/>
            <w:sz w:val="22"/>
            <w:szCs w:val="22"/>
          </w:rPr>
          <w:delText>ive effort between different</w:delText>
        </w:r>
      </w:del>
      <w:ins w:id="67" w:author="Microsoft Office User" w:date="2022-12-20T22:52:00Z">
        <w:r w:rsidR="006008CA">
          <w:rPr>
            <w:rFonts w:ascii="Arial" w:eastAsia="Times New Roman" w:hAnsi="Arial" w:cs="Arial"/>
            <w:color w:val="000000"/>
            <w:sz w:val="22"/>
            <w:szCs w:val="22"/>
          </w:rPr>
          <w:t>across</w:t>
        </w:r>
      </w:ins>
      <w:r w:rsidRPr="00CA19DB">
        <w:rPr>
          <w:rFonts w:ascii="Arial" w:eastAsia="Times New Roman" w:hAnsi="Arial" w:cs="Arial"/>
          <w:color w:val="000000"/>
          <w:sz w:val="22"/>
          <w:szCs w:val="22"/>
        </w:rPr>
        <w:t xml:space="preserve"> age groups </w:t>
      </w:r>
      <w:del w:id="68" w:author="Microsoft Office User" w:date="2022-12-20T22:52:00Z">
        <w:r w:rsidRPr="00CA19DB" w:rsidDel="006008CA">
          <w:rPr>
            <w:rFonts w:ascii="Arial" w:eastAsia="Times New Roman" w:hAnsi="Arial" w:cs="Arial"/>
            <w:color w:val="000000"/>
            <w:sz w:val="22"/>
            <w:szCs w:val="22"/>
          </w:rPr>
          <w:delText>can produce makes</w:delText>
        </w:r>
      </w:del>
      <w:ins w:id="69" w:author="Microsoft Office User" w:date="2022-12-20T22:52:00Z">
        <w:r w:rsidR="006008CA">
          <w:rPr>
            <w:rFonts w:ascii="Arial" w:eastAsia="Times New Roman" w:hAnsi="Arial" w:cs="Arial"/>
            <w:color w:val="000000"/>
            <w:sz w:val="22"/>
            <w:szCs w:val="22"/>
          </w:rPr>
          <w:t>made</w:t>
        </w:r>
      </w:ins>
      <w:r w:rsidRPr="00CA19DB">
        <w:rPr>
          <w:rFonts w:ascii="Arial" w:eastAsia="Times New Roman" w:hAnsi="Arial" w:cs="Arial"/>
          <w:color w:val="000000"/>
          <w:sz w:val="22"/>
          <w:szCs w:val="22"/>
        </w:rPr>
        <w:t xml:space="preserve"> me wonder if I could</w:t>
      </w:r>
      <w:ins w:id="70" w:author="Microsoft Office User" w:date="2022-12-20T22:52:00Z">
        <w:r w:rsidR="006008CA">
          <w:rPr>
            <w:rFonts w:ascii="Arial" w:eastAsia="Times New Roman" w:hAnsi="Arial" w:cs="Arial"/>
            <w:color w:val="000000"/>
            <w:sz w:val="22"/>
            <w:szCs w:val="22"/>
          </w:rPr>
          <w:t xml:space="preserve"> create </w:t>
        </w:r>
        <w:r w:rsidR="006008CA">
          <w:rPr>
            <w:rFonts w:ascii="Arial" w:eastAsia="Times New Roman" w:hAnsi="Arial" w:cs="Arial"/>
            <w:color w:val="000000"/>
            <w:sz w:val="22"/>
            <w:szCs w:val="22"/>
          </w:rPr>
          <w:lastRenderedPageBreak/>
          <w:t xml:space="preserve">the same effect </w:t>
        </w:r>
      </w:ins>
      <w:del w:id="71" w:author="Microsoft Office User" w:date="2022-12-20T22:52:00Z">
        <w:r w:rsidRPr="00CA19DB" w:rsidDel="006008CA">
          <w:rPr>
            <w:rFonts w:ascii="Arial" w:eastAsia="Times New Roman" w:hAnsi="Arial" w:cs="Arial"/>
            <w:color w:val="000000"/>
            <w:sz w:val="22"/>
            <w:szCs w:val="22"/>
          </w:rPr>
          <w:delText xml:space="preserve"> do the same </w:delText>
        </w:r>
      </w:del>
      <w:r w:rsidRPr="00CA19DB">
        <w:rPr>
          <w:rFonts w:ascii="Arial" w:eastAsia="Times New Roman" w:hAnsi="Arial" w:cs="Arial"/>
          <w:color w:val="000000"/>
          <w:sz w:val="22"/>
          <w:szCs w:val="22"/>
        </w:rPr>
        <w:t xml:space="preserve">at Johns Hopkins University. I want to </w:t>
      </w:r>
      <w:del w:id="72" w:author="Microsoft Office User" w:date="2022-12-20T22:53:00Z">
        <w:r w:rsidRPr="00CA19DB" w:rsidDel="006008CA">
          <w:rPr>
            <w:rFonts w:ascii="Arial" w:eastAsia="Times New Roman" w:hAnsi="Arial" w:cs="Arial"/>
            <w:color w:val="000000"/>
            <w:sz w:val="22"/>
            <w:szCs w:val="22"/>
          </w:rPr>
          <w:delText>get this kind of lesson from</w:delText>
        </w:r>
      </w:del>
      <w:ins w:id="73" w:author="Microsoft Office User" w:date="2022-12-20T22:53:00Z">
        <w:r w:rsidR="006008CA">
          <w:rPr>
            <w:rFonts w:ascii="Arial" w:eastAsia="Times New Roman" w:hAnsi="Arial" w:cs="Arial"/>
            <w:color w:val="000000"/>
            <w:sz w:val="22"/>
            <w:szCs w:val="22"/>
          </w:rPr>
          <w:t>experience this at</w:t>
        </w:r>
      </w:ins>
      <w:r w:rsidRPr="00CA19DB">
        <w:rPr>
          <w:rFonts w:ascii="Arial" w:eastAsia="Times New Roman" w:hAnsi="Arial" w:cs="Arial"/>
          <w:color w:val="000000"/>
          <w:sz w:val="22"/>
          <w:szCs w:val="22"/>
        </w:rPr>
        <w:t xml:space="preserve"> </w:t>
      </w:r>
      <w:del w:id="74" w:author="Microsoft Office User" w:date="2022-12-20T22:53:00Z">
        <w:r w:rsidRPr="00CA19DB" w:rsidDel="006008CA">
          <w:rPr>
            <w:rFonts w:ascii="Arial" w:eastAsia="Times New Roman" w:hAnsi="Arial" w:cs="Arial"/>
            <w:color w:val="000000"/>
            <w:sz w:val="22"/>
            <w:szCs w:val="22"/>
          </w:rPr>
          <w:delText xml:space="preserve">my </w:delText>
        </w:r>
      </w:del>
      <w:r w:rsidRPr="00CA19DB">
        <w:rPr>
          <w:rFonts w:ascii="Arial" w:eastAsia="Times New Roman" w:hAnsi="Arial" w:cs="Arial"/>
          <w:color w:val="000000"/>
          <w:sz w:val="22"/>
          <w:szCs w:val="22"/>
        </w:rPr>
        <w:t xml:space="preserve">Johns Hopkins </w:t>
      </w:r>
      <w:del w:id="75" w:author="Microsoft Office User" w:date="2022-12-20T22:53:00Z">
        <w:r w:rsidRPr="00CA19DB" w:rsidDel="006008CA">
          <w:rPr>
            <w:rFonts w:ascii="Arial" w:eastAsia="Times New Roman" w:hAnsi="Arial" w:cs="Arial"/>
            <w:color w:val="000000"/>
            <w:sz w:val="22"/>
            <w:szCs w:val="22"/>
          </w:rPr>
          <w:delText>college experience</w:delText>
        </w:r>
      </w:del>
      <w:r w:rsidRPr="00CA19DB">
        <w:rPr>
          <w:rFonts w:ascii="Arial" w:eastAsia="Times New Roman" w:hAnsi="Arial" w:cs="Arial"/>
          <w:color w:val="000000"/>
          <w:sz w:val="22"/>
          <w:szCs w:val="22"/>
        </w:rPr>
        <w:t xml:space="preserve">–collaborating with people from different backgrounds </w:t>
      </w:r>
      <w:del w:id="76" w:author="Microsoft Office User" w:date="2022-12-20T22:53:00Z">
        <w:r w:rsidRPr="00CA19DB" w:rsidDel="006008CA">
          <w:rPr>
            <w:rFonts w:ascii="Arial" w:eastAsia="Times New Roman" w:hAnsi="Arial" w:cs="Arial"/>
            <w:color w:val="000000"/>
            <w:sz w:val="22"/>
            <w:szCs w:val="22"/>
          </w:rPr>
          <w:delText xml:space="preserve">and groups </w:delText>
        </w:r>
      </w:del>
      <w:r w:rsidRPr="00CA19DB">
        <w:rPr>
          <w:rFonts w:ascii="Arial" w:eastAsia="Times New Roman" w:hAnsi="Arial" w:cs="Arial"/>
          <w:color w:val="000000"/>
          <w:sz w:val="22"/>
          <w:szCs w:val="22"/>
        </w:rPr>
        <w:t xml:space="preserve">to tackle challenges and </w:t>
      </w:r>
      <w:del w:id="77" w:author="Microsoft Office User" w:date="2022-12-20T22:53:00Z">
        <w:r w:rsidRPr="00CA19DB" w:rsidDel="006008CA">
          <w:rPr>
            <w:rFonts w:ascii="Arial" w:eastAsia="Times New Roman" w:hAnsi="Arial" w:cs="Arial"/>
            <w:color w:val="000000"/>
            <w:sz w:val="22"/>
            <w:szCs w:val="22"/>
          </w:rPr>
          <w:delText xml:space="preserve">pushing </w:delText>
        </w:r>
      </w:del>
      <w:ins w:id="78" w:author="Microsoft Office User" w:date="2022-12-20T22:53:00Z">
        <w:r w:rsidR="006008CA">
          <w:rPr>
            <w:rFonts w:ascii="Arial" w:eastAsia="Times New Roman" w:hAnsi="Arial" w:cs="Arial"/>
            <w:color w:val="000000"/>
            <w:sz w:val="22"/>
            <w:szCs w:val="22"/>
          </w:rPr>
          <w:t>driving the</w:t>
        </w:r>
        <w:r w:rsidR="006008CA" w:rsidRPr="00CA19DB">
          <w:rPr>
            <w:rFonts w:ascii="Arial" w:eastAsia="Times New Roman" w:hAnsi="Arial" w:cs="Arial"/>
            <w:color w:val="000000"/>
            <w:sz w:val="22"/>
            <w:szCs w:val="22"/>
          </w:rPr>
          <w:t xml:space="preserve"> </w:t>
        </w:r>
      </w:ins>
      <w:r w:rsidRPr="00CA19DB">
        <w:rPr>
          <w:rFonts w:ascii="Arial" w:eastAsia="Times New Roman" w:hAnsi="Arial" w:cs="Arial"/>
          <w:color w:val="000000"/>
          <w:sz w:val="22"/>
          <w:szCs w:val="22"/>
        </w:rPr>
        <w:t xml:space="preserve">discovery </w:t>
      </w:r>
      <w:del w:id="79" w:author="Microsoft Office User" w:date="2022-12-20T22:53:00Z">
        <w:r w:rsidRPr="00CA19DB" w:rsidDel="006008CA">
          <w:rPr>
            <w:rFonts w:ascii="Arial" w:eastAsia="Times New Roman" w:hAnsi="Arial" w:cs="Arial"/>
            <w:color w:val="000000"/>
            <w:sz w:val="22"/>
            <w:szCs w:val="22"/>
          </w:rPr>
          <w:delText xml:space="preserve">to </w:delText>
        </w:r>
      </w:del>
      <w:ins w:id="80" w:author="Microsoft Office User" w:date="2022-12-20T22:53:00Z">
        <w:r w:rsidR="006008CA">
          <w:rPr>
            <w:rFonts w:ascii="Arial" w:eastAsia="Times New Roman" w:hAnsi="Arial" w:cs="Arial"/>
            <w:color w:val="000000"/>
            <w:sz w:val="22"/>
            <w:szCs w:val="22"/>
          </w:rPr>
          <w:t>of</w:t>
        </w:r>
        <w:r w:rsidR="006008CA" w:rsidRPr="00CA19DB">
          <w:rPr>
            <w:rFonts w:ascii="Arial" w:eastAsia="Times New Roman" w:hAnsi="Arial" w:cs="Arial"/>
            <w:color w:val="000000"/>
            <w:sz w:val="22"/>
            <w:szCs w:val="22"/>
          </w:rPr>
          <w:t xml:space="preserve"> </w:t>
        </w:r>
      </w:ins>
      <w:r w:rsidRPr="00CA19DB">
        <w:rPr>
          <w:rFonts w:ascii="Arial" w:eastAsia="Times New Roman" w:hAnsi="Arial" w:cs="Arial"/>
          <w:color w:val="000000"/>
          <w:sz w:val="22"/>
          <w:szCs w:val="22"/>
        </w:rPr>
        <w:t>new ideas</w:t>
      </w:r>
      <w:del w:id="81" w:author="Microsoft Office User" w:date="2022-12-20T22:53:00Z">
        <w:r w:rsidRPr="00CA19DB" w:rsidDel="006008CA">
          <w:rPr>
            <w:rFonts w:ascii="Arial" w:eastAsia="Times New Roman" w:hAnsi="Arial" w:cs="Arial"/>
            <w:color w:val="000000"/>
            <w:sz w:val="22"/>
            <w:szCs w:val="22"/>
          </w:rPr>
          <w:delText xml:space="preserve"> and solutions</w:delText>
        </w:r>
      </w:del>
      <w:r w:rsidRPr="00CA19DB">
        <w:rPr>
          <w:rFonts w:ascii="Arial" w:eastAsia="Times New Roman" w:hAnsi="Arial" w:cs="Arial"/>
          <w:color w:val="000000"/>
          <w:sz w:val="22"/>
          <w:szCs w:val="22"/>
        </w:rPr>
        <w:t>.</w:t>
      </w:r>
    </w:p>
    <w:p w14:paraId="5EEB648E" w14:textId="4C59A55D" w:rsidR="00CA19DB" w:rsidDel="0050292B" w:rsidRDefault="00CA19DB" w:rsidP="00CA19DB">
      <w:pPr>
        <w:rPr>
          <w:del w:id="82" w:author="Microsoft Office User" w:date="2022-12-20T22:53:00Z"/>
          <w:rFonts w:ascii="Times New Roman" w:eastAsia="Times New Roman" w:hAnsi="Times New Roman" w:cs="Times New Roman"/>
        </w:rPr>
      </w:pPr>
    </w:p>
    <w:p w14:paraId="2629B275" w14:textId="77777777" w:rsidR="0050292B" w:rsidRPr="00CA19DB" w:rsidRDefault="0050292B" w:rsidP="00CA19DB">
      <w:pPr>
        <w:spacing w:after="240"/>
        <w:rPr>
          <w:ins w:id="83" w:author="Microsoft Office User" w:date="2022-12-20T22:53:00Z"/>
          <w:rFonts w:ascii="Times New Roman" w:eastAsia="Times New Roman" w:hAnsi="Times New Roman" w:cs="Times New Roman"/>
        </w:rPr>
      </w:pPr>
    </w:p>
    <w:p w14:paraId="077D9679" w14:textId="799BCCE4" w:rsidR="00CA19DB" w:rsidRDefault="00CA19DB" w:rsidP="00CA19DB">
      <w:pPr>
        <w:rPr>
          <w:rFonts w:ascii="Times New Roman" w:eastAsia="Times New Roman" w:hAnsi="Times New Roman" w:cs="Times New Roman"/>
        </w:rPr>
      </w:pPr>
    </w:p>
    <w:p w14:paraId="69103C2A" w14:textId="6F66C0EA" w:rsidR="0050292B" w:rsidRDefault="0050292B" w:rsidP="00CA19DB">
      <w:pPr>
        <w:rPr>
          <w:rFonts w:ascii="Times New Roman" w:eastAsia="Times New Roman" w:hAnsi="Times New Roman" w:cs="Times New Roman"/>
        </w:rPr>
      </w:pPr>
      <w:r>
        <w:rPr>
          <w:rFonts w:ascii="Times New Roman" w:eastAsia="Times New Roman" w:hAnsi="Times New Roman" w:cs="Times New Roman"/>
        </w:rPr>
        <w:t>Hi I Nyoman,</w:t>
      </w:r>
    </w:p>
    <w:p w14:paraId="5403C96B" w14:textId="3052E3D1" w:rsidR="0050292B" w:rsidRDefault="0050292B" w:rsidP="00CA19DB">
      <w:pPr>
        <w:rPr>
          <w:rFonts w:ascii="Times New Roman" w:eastAsia="Times New Roman" w:hAnsi="Times New Roman" w:cs="Times New Roman"/>
        </w:rPr>
      </w:pPr>
    </w:p>
    <w:p w14:paraId="76FA8983" w14:textId="77FC6AE7" w:rsidR="0050292B" w:rsidRDefault="0050292B" w:rsidP="00CA19DB">
      <w:pPr>
        <w:rPr>
          <w:rFonts w:ascii="Times New Roman" w:eastAsia="Times New Roman" w:hAnsi="Times New Roman" w:cs="Times New Roman"/>
        </w:rPr>
      </w:pPr>
      <w:r>
        <w:rPr>
          <w:rFonts w:ascii="Times New Roman" w:eastAsia="Times New Roman" w:hAnsi="Times New Roman" w:cs="Times New Roman"/>
        </w:rPr>
        <w:t xml:space="preserve">Thank you for your essay. I think the first part of your essay addresses the prompt well – you included personal experience and tied it with school facilities that related to your passion. Is there a musical or cultural organization at JHU that you are interested in getting involved in for the Gamelan? If so, it would be relevant to add it to the second paragraph to tie it back to the school. </w:t>
      </w:r>
    </w:p>
    <w:p w14:paraId="299E1422" w14:textId="30772BB4" w:rsidR="0050292B" w:rsidRDefault="0050292B" w:rsidP="00CA19DB">
      <w:pPr>
        <w:rPr>
          <w:rFonts w:ascii="Times New Roman" w:eastAsia="Times New Roman" w:hAnsi="Times New Roman" w:cs="Times New Roman"/>
        </w:rPr>
      </w:pPr>
    </w:p>
    <w:p w14:paraId="66D45994" w14:textId="75E68577" w:rsidR="0050292B" w:rsidRPr="00CA19DB" w:rsidRDefault="0050292B" w:rsidP="00CA19DB">
      <w:pPr>
        <w:rPr>
          <w:rFonts w:ascii="Times New Roman" w:eastAsia="Times New Roman" w:hAnsi="Times New Roman" w:cs="Times New Roman"/>
        </w:rPr>
      </w:pPr>
      <w:r>
        <w:rPr>
          <w:rFonts w:ascii="Times New Roman" w:eastAsia="Times New Roman" w:hAnsi="Times New Roman" w:cs="Times New Roman"/>
        </w:rPr>
        <w:t>C.G.</w:t>
      </w:r>
    </w:p>
    <w:p w14:paraId="207F7745" w14:textId="77777777" w:rsidR="00327C66" w:rsidRDefault="00327C66"/>
    <w:sectPr w:rsidR="00327C6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9DB"/>
    <w:rsid w:val="00185506"/>
    <w:rsid w:val="00327C66"/>
    <w:rsid w:val="0050292B"/>
    <w:rsid w:val="006008CA"/>
    <w:rsid w:val="0062459E"/>
    <w:rsid w:val="00CA19D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9752E6E"/>
  <w15:chartTrackingRefBased/>
  <w15:docId w15:val="{A8269DB2-3858-2742-AB48-3DEF81993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19DB"/>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600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82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8009A-5FFE-6E45-BD57-AF79FC503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2</cp:revision>
  <dcterms:created xsi:type="dcterms:W3CDTF">2022-12-20T14:41:00Z</dcterms:created>
  <dcterms:modified xsi:type="dcterms:W3CDTF">2022-12-21T06:56:00Z</dcterms:modified>
</cp:coreProperties>
</file>