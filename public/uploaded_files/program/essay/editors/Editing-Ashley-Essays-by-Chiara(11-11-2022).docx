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2CE5" w:rsidRDefault="00000000">
      <w:pPr>
        <w:spacing w:after="240"/>
        <w:rPr>
          <w:b/>
          <w:color w:val="FF0000"/>
        </w:rPr>
      </w:pPr>
      <w:r>
        <w:rPr>
          <w:b/>
          <w:color w:val="FF0000"/>
        </w:rPr>
        <w:t>Draft 2</w:t>
      </w:r>
    </w:p>
    <w:p w14:paraId="00000002" w14:textId="77777777" w:rsidR="00382CE5" w:rsidRDefault="00000000">
      <w:pPr>
        <w:spacing w:after="240"/>
      </w:pPr>
      <w:r>
        <w:rPr>
          <w:b/>
        </w:rPr>
        <w:t>Tell a story from your life, describing an experience that either demonstrates your character or helped to shape it.</w:t>
      </w:r>
    </w:p>
    <w:p w14:paraId="00000003" w14:textId="77777777" w:rsidR="00382CE5" w:rsidRDefault="00382CE5">
      <w:pPr>
        <w:spacing w:before="240" w:after="240"/>
      </w:pPr>
    </w:p>
    <w:p w14:paraId="01E7480F" w14:textId="77777777" w:rsidR="00EC2CD5" w:rsidRDefault="00000000">
      <w:pPr>
        <w:spacing w:before="240" w:after="240"/>
        <w:rPr>
          <w:ins w:id="0" w:author="Chiara Situmorang" w:date="2022-11-11T14:23:00Z"/>
        </w:rPr>
      </w:pPr>
      <w:r>
        <w:t xml:space="preserve">My parents often remind me </w:t>
      </w:r>
      <w:ins w:id="1" w:author="Chiara Situmorang" w:date="2022-11-11T14:20:00Z">
        <w:r w:rsidR="00EC2CD5">
          <w:t xml:space="preserve">about </w:t>
        </w:r>
      </w:ins>
      <w:r>
        <w:t>how stubborn of a child I was: how I would refuse to eat any form of meat, or not want</w:t>
      </w:r>
      <w:del w:id="2" w:author="Chiara Situmorang" w:date="2022-11-11T14:20:00Z">
        <w:r w:rsidDel="00EC2CD5">
          <w:delText>ing</w:delText>
        </w:r>
      </w:del>
      <w:r>
        <w:t xml:space="preserve"> to put on my spectacles at school. Superficial instances aside, I </w:t>
      </w:r>
      <w:del w:id="3" w:author="Chiara Situmorang" w:date="2022-11-11T14:20:00Z">
        <w:r w:rsidDel="00EC2CD5">
          <w:delText xml:space="preserve">had </w:delText>
        </w:r>
      </w:del>
      <w:ins w:id="4" w:author="Chiara Situmorang" w:date="2022-11-11T14:20:00Z">
        <w:r w:rsidR="00EC2CD5">
          <w:t>used this stubbornness to uphold</w:t>
        </w:r>
        <w:r w:rsidR="00EC2CD5">
          <w:t xml:space="preserve"> </w:t>
        </w:r>
      </w:ins>
      <w:r>
        <w:t xml:space="preserve">my own moral compass. Living </w:t>
      </w:r>
      <w:del w:id="5" w:author="Chiara Situmorang" w:date="2022-11-11T14:20:00Z">
        <w:r w:rsidDel="00EC2CD5">
          <w:delText xml:space="preserve">a life </w:delText>
        </w:r>
      </w:del>
      <w:r>
        <w:t>with a sibling made me value equity. If I</w:t>
      </w:r>
      <w:ins w:id="6" w:author="Chiara Situmorang" w:date="2022-11-11T14:21:00Z">
        <w:r w:rsidR="00EC2CD5">
          <w:t xml:space="preserve"> was</w:t>
        </w:r>
      </w:ins>
      <w:del w:id="7" w:author="Chiara Situmorang" w:date="2022-11-11T14:21:00Z">
        <w:r w:rsidDel="00EC2CD5">
          <w:delText>’m</w:delText>
        </w:r>
      </w:del>
      <w:r>
        <w:t xml:space="preserve"> not allowed to use the </w:t>
      </w:r>
      <w:ins w:id="8" w:author="Chiara Situmorang" w:date="2022-11-11T14:21:00Z">
        <w:r w:rsidR="00EC2CD5">
          <w:t>iP</w:t>
        </w:r>
      </w:ins>
      <w:del w:id="9" w:author="Chiara Situmorang" w:date="2022-11-11T14:21:00Z">
        <w:r w:rsidDel="00EC2CD5">
          <w:delText>ip</w:delText>
        </w:r>
      </w:del>
      <w:r>
        <w:t>ad</w:t>
      </w:r>
      <w:ins w:id="10" w:author="Chiara Situmorang" w:date="2022-11-11T14:21:00Z">
        <w:r w:rsidR="00EC2CD5">
          <w:t>,</w:t>
        </w:r>
      </w:ins>
      <w:r>
        <w:t xml:space="preserve"> then my brother </w:t>
      </w:r>
      <w:del w:id="11" w:author="Chiara Situmorang" w:date="2022-11-11T14:21:00Z">
        <w:r w:rsidDel="00EC2CD5">
          <w:delText xml:space="preserve">must </w:delText>
        </w:r>
      </w:del>
      <w:ins w:id="12" w:author="Chiara Situmorang" w:date="2022-11-11T14:21:00Z">
        <w:r w:rsidR="00EC2CD5">
          <w:t>should</w:t>
        </w:r>
        <w:r w:rsidR="00EC2CD5">
          <w:t xml:space="preserve"> </w:t>
        </w:r>
      </w:ins>
      <w:r>
        <w:t xml:space="preserve">not too. </w:t>
      </w:r>
      <w:sdt>
        <w:sdtPr>
          <w:tag w:val="goog_rdk_0"/>
          <w:id w:val="750940294"/>
        </w:sdtPr>
        <w:sdtContent>
          <w:commentRangeStart w:id="13"/>
          <w:commentRangeStart w:id="14"/>
        </w:sdtContent>
      </w:sdt>
      <w:r>
        <w:t>Unfortunately, I was rather timid and powerless when it came to heavy matters and contending with the values of others. Being heard therefore was out of the question. It felt especially suffocating when I couldn’t stand up for my loved ones.</w:t>
      </w:r>
      <w:commentRangeEnd w:id="13"/>
      <w:r>
        <w:commentReference w:id="13"/>
      </w:r>
      <w:commentRangeEnd w:id="14"/>
      <w:r w:rsidR="00EC2CD5">
        <w:rPr>
          <w:rStyle w:val="CommentReference"/>
        </w:rPr>
        <w:commentReference w:id="14"/>
      </w:r>
      <w:r>
        <w:t xml:space="preserve"> </w:t>
      </w:r>
    </w:p>
    <w:p w14:paraId="00000004" w14:textId="7D8C9017" w:rsidR="00382CE5" w:rsidRDefault="00000000">
      <w:pPr>
        <w:spacing w:before="240" w:after="240"/>
      </w:pPr>
      <w:r>
        <w:t xml:space="preserve">A shattering moment was back in grade school: I stumbled upon </w:t>
      </w:r>
      <w:del w:id="15" w:author="Chiara Situmorang" w:date="2022-11-11T14:24:00Z">
        <w:r w:rsidDel="00EC2CD5">
          <w:delText xml:space="preserve">a simultaneous noise of </w:delText>
        </w:r>
      </w:del>
      <w:r>
        <w:t xml:space="preserve">my older brother’s muted sob, his palms tightly wrapped around his mouth, </w:t>
      </w:r>
      <w:del w:id="16" w:author="Chiara Situmorang" w:date="2022-11-11T14:24:00Z">
        <w:r w:rsidDel="00EC2CD5">
          <w:delText>and a</w:delText>
        </w:r>
      </w:del>
      <w:ins w:id="17" w:author="Chiara Situmorang" w:date="2022-11-11T14:24:00Z">
        <w:r w:rsidR="00EC2CD5">
          <w:t>as he was being</w:t>
        </w:r>
      </w:ins>
      <w:r>
        <w:t xml:space="preserve"> reproach</w:t>
      </w:r>
      <w:ins w:id="18" w:author="Chiara Situmorang" w:date="2022-11-11T14:24:00Z">
        <w:r w:rsidR="00EC2CD5">
          <w:t>ed by</w:t>
        </w:r>
      </w:ins>
      <w:del w:id="19" w:author="Chiara Situmorang" w:date="2022-11-11T14:24:00Z">
        <w:r w:rsidDel="00EC2CD5">
          <w:delText xml:space="preserve"> of</w:delText>
        </w:r>
      </w:del>
      <w:r>
        <w:t xml:space="preserve"> an adult </w:t>
      </w:r>
      <w:del w:id="20" w:author="Chiara Situmorang" w:date="2022-11-11T14:24:00Z">
        <w:r w:rsidDel="00EC2CD5">
          <w:delText xml:space="preserve">that dominated the commotion. I recalled the countless times the adult yelled and demanded my brother </w:delText>
        </w:r>
      </w:del>
      <w:r>
        <w:t xml:space="preserve">to stop crying, to “man up”. My blood boiled </w:t>
      </w:r>
      <w:del w:id="21" w:author="Chiara Situmorang" w:date="2022-11-11T14:24:00Z">
        <w:r w:rsidDel="00EC2CD5">
          <w:delText>that immediately pushed my body forward subconsciously</w:delText>
        </w:r>
      </w:del>
      <w:ins w:id="22" w:author="Chiara Situmorang" w:date="2022-11-11T14:24:00Z">
        <w:r w:rsidR="00EC2CD5">
          <w:t>an</w:t>
        </w:r>
      </w:ins>
      <w:ins w:id="23" w:author="Chiara Situmorang" w:date="2022-11-11T14:25:00Z">
        <w:r w:rsidR="00EC2CD5">
          <w:t>d before I knew it, I had moved forward</w:t>
        </w:r>
      </w:ins>
      <w:r>
        <w:t xml:space="preserve">, ready to shield </w:t>
      </w:r>
      <w:del w:id="24" w:author="Chiara Situmorang" w:date="2022-11-11T14:25:00Z">
        <w:r w:rsidDel="00EC2CD5">
          <w:delText>the poor boy</w:delText>
        </w:r>
      </w:del>
      <w:ins w:id="25" w:author="Chiara Situmorang" w:date="2022-11-11T14:25:00Z">
        <w:r w:rsidR="00EC2CD5">
          <w:t>my brother</w:t>
        </w:r>
      </w:ins>
      <w:r>
        <w:t xml:space="preserve">. Faced with </w:t>
      </w:r>
      <w:commentRangeStart w:id="26"/>
      <w:r>
        <w:t xml:space="preserve">the beast </w:t>
      </w:r>
      <w:commentRangeEnd w:id="26"/>
      <w:r w:rsidR="00EC2CD5">
        <w:rPr>
          <w:rStyle w:val="CommentReference"/>
        </w:rPr>
        <w:commentReference w:id="26"/>
      </w:r>
      <w:r>
        <w:t xml:space="preserve">at last, I froze. </w:t>
      </w:r>
      <w:commentRangeStart w:id="27"/>
      <w:r>
        <w:t>Everything became a blur as my soul retreated away from my frame. I knew it was a part of me that direct speech was beyond my reach. Still, I resent that the difference in age placed me in the low ground, that I was diffident and a coward.</w:t>
      </w:r>
      <w:commentRangeEnd w:id="27"/>
      <w:r w:rsidR="00EC2CD5">
        <w:rPr>
          <w:rStyle w:val="CommentReference"/>
        </w:rPr>
        <w:commentReference w:id="27"/>
      </w:r>
    </w:p>
    <w:p w14:paraId="00000005" w14:textId="49CE6058" w:rsidR="00382CE5" w:rsidRDefault="00000000">
      <w:pPr>
        <w:spacing w:before="240" w:after="240"/>
      </w:pPr>
      <w:sdt>
        <w:sdtPr>
          <w:tag w:val="goog_rdk_1"/>
          <w:id w:val="1094521797"/>
        </w:sdtPr>
        <w:sdtContent>
          <w:commentRangeStart w:id="28"/>
        </w:sdtContent>
      </w:sdt>
      <w:r>
        <w:t xml:space="preserve">Over the years, I </w:t>
      </w:r>
      <w:del w:id="29" w:author="Chiara Situmorang" w:date="2022-11-11T14:26:00Z">
        <w:r w:rsidDel="00EC2CD5">
          <w:delText xml:space="preserve">have </w:delText>
        </w:r>
      </w:del>
      <w:r>
        <w:t>witnessed similar cases where</w:t>
      </w:r>
      <w:del w:id="30" w:author="Chiara Situmorang" w:date="2022-11-11T14:26:00Z">
        <w:r w:rsidDel="00EC2CD5">
          <w:delText>in</w:delText>
        </w:r>
      </w:del>
      <w:r>
        <w:t xml:space="preserve"> my younger male cousin was rebuked </w:t>
      </w:r>
      <w:del w:id="31" w:author="Chiara Situmorang" w:date="2022-11-11T14:26:00Z">
        <w:r w:rsidDel="00EC2CD5">
          <w:delText xml:space="preserve">at </w:delText>
        </w:r>
      </w:del>
      <w:r>
        <w:t xml:space="preserve">by his parents for enjoying a </w:t>
      </w:r>
      <w:r>
        <w:rPr>
          <w:i/>
        </w:rPr>
        <w:t>Barbie</w:t>
      </w:r>
      <w:r>
        <w:t xml:space="preserve"> film with his sister, and my male friend </w:t>
      </w:r>
      <w:del w:id="32" w:author="Chiara Situmorang" w:date="2022-11-11T14:26:00Z">
        <w:r w:rsidDel="00EC2CD5">
          <w:delText xml:space="preserve">got </w:delText>
        </w:r>
      </w:del>
      <w:r>
        <w:t>mocked for being soft-hearted. If this were the end, it would be utterly intolerable. There must be another way to fight for justice.</w:t>
      </w:r>
      <w:commentRangeEnd w:id="28"/>
      <w:r>
        <w:commentReference w:id="28"/>
      </w:r>
    </w:p>
    <w:p w14:paraId="00000006" w14:textId="77777777" w:rsidR="00382CE5" w:rsidRDefault="00000000">
      <w:pPr>
        <w:spacing w:before="240" w:after="240"/>
      </w:pPr>
      <w:sdt>
        <w:sdtPr>
          <w:tag w:val="goog_rdk_2"/>
          <w:id w:val="428478167"/>
        </w:sdtPr>
        <w:sdtContent>
          <w:commentRangeStart w:id="33"/>
          <w:commentRangeStart w:id="34"/>
        </w:sdtContent>
      </w:sdt>
      <w:r>
        <w:t xml:space="preserve">An opportunity came when I took the chance to partake in a high school public art exhibition. It was finally time I put my artistic abilities into good use. Hoping to relay the issue surrounding toxic masculinity within, at the very least, my community, I aimed for an artwork to represent my brother and males alike who are victims of the matter. </w:t>
      </w:r>
      <w:commentRangeEnd w:id="33"/>
      <w:r>
        <w:commentReference w:id="33"/>
      </w:r>
      <w:commentRangeEnd w:id="34"/>
      <w:r w:rsidR="00EC2CD5">
        <w:rPr>
          <w:rStyle w:val="CommentReference"/>
        </w:rPr>
        <w:commentReference w:id="34"/>
      </w:r>
      <w:r>
        <w:t xml:space="preserve">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commentRangeStart w:id="35"/>
      <w:commentRangeStart w:id="36"/>
      <w:r>
        <w:t xml:space="preserve">geometric art came into mind due to its abstract, symbolic nature in which I could represent </w:t>
      </w:r>
      <w:sdt>
        <w:sdtPr>
          <w:tag w:val="goog_rdk_3"/>
          <w:id w:val="840813145"/>
        </w:sdtPr>
        <w:sdtContent>
          <w:commentRangeStart w:id="37"/>
        </w:sdtContent>
      </w:sdt>
      <w:r>
        <w:t xml:space="preserve">the male species </w:t>
      </w:r>
      <w:commentRangeEnd w:id="37"/>
      <w:r>
        <w:commentReference w:id="37"/>
      </w:r>
      <w:r>
        <w:t>in a broad scope.</w:t>
      </w:r>
      <w:commentRangeEnd w:id="35"/>
      <w:r w:rsidR="00EC2CD5">
        <w:rPr>
          <w:rStyle w:val="CommentReference"/>
        </w:rPr>
        <w:commentReference w:id="35"/>
      </w:r>
      <w:commentRangeEnd w:id="36"/>
      <w:r w:rsidR="00C37947">
        <w:rPr>
          <w:rStyle w:val="CommentReference"/>
        </w:rPr>
        <w:commentReference w:id="36"/>
      </w:r>
    </w:p>
    <w:p w14:paraId="00000007" w14:textId="3454C18A" w:rsidR="00382CE5" w:rsidRDefault="00000000">
      <w:pPr>
        <w:spacing w:before="240" w:after="240"/>
      </w:pPr>
      <w:del w:id="38" w:author="Chiara Situmorang" w:date="2022-11-11T14:29:00Z">
        <w:r w:rsidDel="00EC2CD5">
          <w:delText xml:space="preserve">‘Bloom’ is the name of the piece. </w:delText>
        </w:r>
      </w:del>
      <w:r>
        <w:t xml:space="preserve">I nearly gave up on ‘Bloom’ as I noticed its </w:t>
      </w:r>
      <w:proofErr w:type="gramStart"/>
      <w:r>
        <w:t>flaws;</w:t>
      </w:r>
      <w:proofErr w:type="gramEnd"/>
      <w:r>
        <w:t xml:space="preserve"> its unappealing lines, the nauseous use of vibrant color, its overall mess of a clump. Time was against me, so I must exhibit the work I had before I could draft another plan. In a blink of an eye, it was my turn to present. My palms drenched with a sea of sweat, my heart palpitating; the child </w:t>
      </w:r>
      <w:del w:id="39" w:author="Chiara Situmorang" w:date="2022-11-11T14:29:00Z">
        <w:r w:rsidDel="00EC2CD5">
          <w:delText>I was</w:delText>
        </w:r>
      </w:del>
      <w:ins w:id="40" w:author="Chiara Situmorang" w:date="2022-11-11T14:29:00Z">
        <w:r w:rsidR="00EC2CD5">
          <w:t>in me</w:t>
        </w:r>
      </w:ins>
      <w:r>
        <w:t xml:space="preserve"> begged to flee from another attempt to express what I stand for. </w:t>
      </w:r>
      <w:commentRangeStart w:id="41"/>
      <w:r>
        <w:t xml:space="preserve">Addressing a notion so controversial in my community felt </w:t>
      </w:r>
      <w:r>
        <w:lastRenderedPageBreak/>
        <w:t xml:space="preserve">like a </w:t>
      </w:r>
      <w:proofErr w:type="gramStart"/>
      <w:r>
        <w:t>life or death</w:t>
      </w:r>
      <w:proofErr w:type="gramEnd"/>
      <w:r>
        <w:t xml:space="preserve"> situation, especially when the adults made up most of the audiences. </w:t>
      </w:r>
      <w:commentRangeEnd w:id="41"/>
      <w:r w:rsidR="00EC2CD5">
        <w:rPr>
          <w:rStyle w:val="CommentReference"/>
        </w:rPr>
        <w:commentReference w:id="41"/>
      </w:r>
      <w:del w:id="42" w:author="Chiara Situmorang" w:date="2022-11-11T14:31:00Z">
        <w:r w:rsidDel="00C37947">
          <w:delText>Preceding a large inhalation</w:delText>
        </w:r>
      </w:del>
      <w:ins w:id="43" w:author="Chiara Situmorang" w:date="2022-11-11T14:31:00Z">
        <w:r w:rsidR="00C37947">
          <w:t>Taking a large breath in</w:t>
        </w:r>
      </w:ins>
      <w:r>
        <w:t xml:space="preserve">, I </w:t>
      </w:r>
      <w:del w:id="44" w:author="Chiara Situmorang" w:date="2022-11-11T14:31:00Z">
        <w:r w:rsidDel="00C37947">
          <w:delText xml:space="preserve">spoke away, </w:delText>
        </w:r>
      </w:del>
      <w:r>
        <w:t>read</w:t>
      </w:r>
      <w:del w:id="45" w:author="Chiara Situmorang" w:date="2022-11-11T14:31:00Z">
        <w:r w:rsidDel="00C37947">
          <w:delText>ing</w:delText>
        </w:r>
      </w:del>
      <w:r>
        <w:t xml:space="preserve"> my artist</w:t>
      </w:r>
      <w:ins w:id="46" w:author="Chiara Situmorang" w:date="2022-11-11T14:31:00Z">
        <w:r w:rsidR="00C37947">
          <w:t>’s</w:t>
        </w:r>
      </w:ins>
      <w:r>
        <w:t xml:space="preserve"> statement</w:t>
      </w:r>
      <w:del w:id="47" w:author="Chiara Situmorang" w:date="2022-11-11T14:31:00Z">
        <w:r w:rsidDel="00C37947">
          <w:delText>/speech</w:delText>
        </w:r>
      </w:del>
      <w:r>
        <w:t xml:space="preserve">. </w:t>
      </w:r>
    </w:p>
    <w:p w14:paraId="00000008" w14:textId="77777777" w:rsidR="00382CE5" w:rsidRDefault="00000000">
      <w:pPr>
        <w:spacing w:before="240" w:after="240"/>
      </w:pPr>
      <w:r>
        <w:t xml:space="preserve">Just seconds after I told myself it was all </w:t>
      </w:r>
      <w:proofErr w:type="gramStart"/>
      <w:r>
        <w:t>over,</w:t>
      </w:r>
      <w:proofErr w:type="gramEnd"/>
      <w:r>
        <w:t xml:space="preserve"> a choir of claps filled the room. A mother of a male friend I know came up to me, sharing how inspired she felt. An unanticipated group of peers showered me with words of sincere praise. The art teacher requested to feature ‘Bloom’ in the school’s expo and newspaper</w:t>
      </w:r>
      <w:commentRangeStart w:id="48"/>
      <w:r>
        <w:t>. It then struck me that it was the contrast in color, the inclusive symbolism of the male species, the elements fused together to put forth powerful emotion, and not the imperfections, that moved the audiences.</w:t>
      </w:r>
      <w:commentRangeEnd w:id="48"/>
      <w:r w:rsidR="00C37947">
        <w:rPr>
          <w:rStyle w:val="CommentReference"/>
        </w:rPr>
        <w:commentReference w:id="48"/>
      </w:r>
    </w:p>
    <w:p w14:paraId="47372B2F" w14:textId="77777777" w:rsidR="00C37947" w:rsidRDefault="00000000">
      <w:pPr>
        <w:spacing w:after="240"/>
        <w:rPr>
          <w:ins w:id="49" w:author="Chiara Situmorang" w:date="2022-11-11T14:34:00Z"/>
        </w:rPr>
      </w:pPr>
      <w:del w:id="50" w:author="Chiara Situmorang" w:date="2022-11-11T14:32:00Z">
        <w:r w:rsidDel="00C37947">
          <w:delText>Besides employing my artistic prowess to the world, I, from then on,</w:delText>
        </w:r>
      </w:del>
      <w:ins w:id="51" w:author="Chiara Situmorang" w:date="2022-11-11T14:32:00Z">
        <w:r w:rsidR="00C37947">
          <w:t>I</w:t>
        </w:r>
      </w:ins>
      <w:r>
        <w:t xml:space="preserve"> realized</w:t>
      </w:r>
      <w:ins w:id="52" w:author="Chiara Situmorang" w:date="2022-11-11T14:32:00Z">
        <w:r w:rsidR="00C37947">
          <w:t xml:space="preserve"> then</w:t>
        </w:r>
      </w:ins>
      <w:r>
        <w:t xml:space="preserve"> that </w:t>
      </w:r>
      <w:commentRangeStart w:id="53"/>
      <w:r>
        <w:t xml:space="preserve">approaching a problem does not go one way. </w:t>
      </w:r>
      <w:commentRangeEnd w:id="53"/>
      <w:r w:rsidR="00C37947">
        <w:rPr>
          <w:rStyle w:val="CommentReference"/>
        </w:rPr>
        <w:commentReference w:id="53"/>
      </w:r>
      <w:r>
        <w:t xml:space="preserve">While my words did not reach the adult who rebuked my brother nor my cousin’s parents, the audiences of the exhibition were a great start. </w:t>
      </w:r>
      <w:commentRangeStart w:id="54"/>
      <w:r>
        <w:t>The feedback I got gave me hope that perseverance, passion, and entertaining the many possibilities to a solution is the way out.</w:t>
      </w:r>
      <w:commentRangeEnd w:id="54"/>
      <w:r w:rsidR="00C37947">
        <w:rPr>
          <w:rStyle w:val="CommentReference"/>
        </w:rPr>
        <w:commentReference w:id="54"/>
      </w:r>
    </w:p>
    <w:p w14:paraId="52C4AD9F" w14:textId="77777777" w:rsidR="00C37947" w:rsidRDefault="00C37947">
      <w:pPr>
        <w:spacing w:after="240"/>
        <w:rPr>
          <w:ins w:id="55" w:author="Chiara Situmorang" w:date="2022-11-11T14:34:00Z"/>
        </w:rPr>
      </w:pPr>
    </w:p>
    <w:p w14:paraId="6D98C481" w14:textId="77777777" w:rsidR="00C37947" w:rsidRDefault="00C37947">
      <w:pPr>
        <w:spacing w:after="240"/>
      </w:pPr>
      <w:r>
        <w:t>Hi Ashley!</w:t>
      </w:r>
    </w:p>
    <w:p w14:paraId="00000009" w14:textId="1EB2523E" w:rsidR="00382CE5" w:rsidRDefault="00C37947">
      <w:pPr>
        <w:spacing w:after="240"/>
      </w:pPr>
      <w:r>
        <w:t xml:space="preserve">Thanks for revising according to our comments. This is a much better draft – I can see your growth and care for others much more in this version. It just needs a little bit more elaboration here and there. As always, I’ve given some guiding questions throughout the essay to help you see which parts need more elaboration. </w:t>
      </w:r>
    </w:p>
    <w:p w14:paraId="61AD0931" w14:textId="126D5DD1" w:rsidR="00C37947" w:rsidRDefault="00C37947">
      <w:pPr>
        <w:spacing w:after="240"/>
      </w:pPr>
      <w:r>
        <w:t>The biggest part you need to figure out here is to flesh out why you’re afraid to speak your mind on difficult issues if you established yourself as stubborn in the beginning of the essay. What makes these issues different from the trivial stuff you’re comfortable with expressing?</w:t>
      </w:r>
    </w:p>
    <w:p w14:paraId="08B4D8D2" w14:textId="67ED1788" w:rsidR="00C37947" w:rsidRDefault="00C37947">
      <w:pPr>
        <w:spacing w:after="240"/>
      </w:pPr>
      <w:r>
        <w:t>Good luck!</w:t>
      </w:r>
    </w:p>
    <w:p w14:paraId="0DACA72F" w14:textId="26CD874F" w:rsidR="00C37947" w:rsidRDefault="00C37947">
      <w:pPr>
        <w:spacing w:after="240"/>
      </w:pPr>
      <w:r>
        <w:t>Chiara</w:t>
      </w:r>
    </w:p>
    <w:p w14:paraId="0ABEED86" w14:textId="59AAE55A" w:rsidR="00C37947" w:rsidRDefault="00C37947">
      <w:pPr>
        <w:spacing w:after="240"/>
      </w:pPr>
    </w:p>
    <w:p w14:paraId="0C2D85F7" w14:textId="49790728" w:rsidR="00C37947" w:rsidRDefault="00C37947">
      <w:pPr>
        <w:spacing w:after="240"/>
      </w:pPr>
    </w:p>
    <w:p w14:paraId="43146CBD" w14:textId="019C5506" w:rsidR="00C37947" w:rsidRDefault="00C37947">
      <w:pPr>
        <w:spacing w:after="240"/>
      </w:pPr>
    </w:p>
    <w:p w14:paraId="657669CB" w14:textId="0AC58DCE" w:rsidR="00C37947" w:rsidRDefault="00C37947">
      <w:pPr>
        <w:spacing w:after="240"/>
      </w:pPr>
    </w:p>
    <w:p w14:paraId="57DDDCD8" w14:textId="77777777" w:rsidR="00C37947" w:rsidRDefault="00C37947">
      <w:pPr>
        <w:spacing w:after="240"/>
        <w:rPr>
          <w:b/>
        </w:rPr>
      </w:pPr>
    </w:p>
    <w:p w14:paraId="0000000A" w14:textId="77777777" w:rsidR="00382CE5" w:rsidRDefault="00000000">
      <w:pPr>
        <w:spacing w:after="240"/>
      </w:pPr>
      <w:r>
        <w:rPr>
          <w:b/>
        </w:rPr>
        <w:t>Tell a story from your life, describing an experience that either demonstrates your character or helped to shape it.</w:t>
      </w:r>
    </w:p>
    <w:p w14:paraId="0000000B" w14:textId="77777777" w:rsidR="00382CE5" w:rsidRDefault="00382CE5">
      <w:pPr>
        <w:spacing w:before="240" w:after="240"/>
      </w:pPr>
    </w:p>
    <w:p w14:paraId="0000000C" w14:textId="77777777" w:rsidR="00382CE5" w:rsidRDefault="00000000">
      <w:pPr>
        <w:spacing w:before="240" w:after="240"/>
      </w:pPr>
      <w:r>
        <w:lastRenderedPageBreak/>
        <w:t xml:space="preserve">Amongst an orchestra of instruments, I’d consider myself a violin, not simply because it’s one of the few instruments I play and adore. Unlike other instruments with instant playability, only with the application of the rosin can a violin and its bow sound a melody. Despite this, the value of the violin in a concerto is nowhere diminished. It’s ultimately about how well the violinist </w:t>
      </w:r>
      <w:proofErr w:type="gramStart"/>
      <w:r>
        <w:t>is able to</w:t>
      </w:r>
      <w:proofErr w:type="gramEnd"/>
      <w:r>
        <w:t xml:space="preserve"> handle the stringed instrument and maximize its potential.</w:t>
      </w:r>
    </w:p>
    <w:p w14:paraId="0000000D" w14:textId="77777777" w:rsidR="00382CE5" w:rsidRDefault="00000000">
      <w:pPr>
        <w:spacing w:before="240" w:after="240"/>
      </w:pPr>
      <w:sdt>
        <w:sdtPr>
          <w:tag w:val="goog_rdk_4"/>
          <w:id w:val="2001309555"/>
        </w:sdtPr>
        <w:sdtContent>
          <w:commentRangeStart w:id="56"/>
        </w:sdtContent>
      </w:sdt>
      <w:r>
        <w:t>I was a child of strong inner values and morals, a stubborn one, yet timid and powerless. Consequently, being heard was out of the question</w:t>
      </w:r>
      <w:commentRangeEnd w:id="56"/>
      <w:r>
        <w:commentReference w:id="56"/>
      </w:r>
      <w:r>
        <w:t xml:space="preserve">. It felt especially suffocating when I couldn’t stand up for my loved ones. A shattering moment was back in grade school: I stumbled upon a simultaneous noise of my older brother’s muted sob, his palms tightly wrapped around his mouth, and a seemingly abusive reproach of an adult that dominated the commotion. I recalled the countless times the adult yelled and demanded my brother to stop crying, to “man up”. My blood boiled that my heart immediately pushed my body forward, ready to shield the poor boy. Faced with the beast at last, I froze. Everything became a blur as my soul cowered away from my frame. Until this day, I’m still uncertain of whether it was the height of the adult, or if it’s the intimidating demeanor, but I knew it was a part of me that direct speech was beyond my reach. My voice was hardly heard this way. Over the years, I have witnessed similar cases wherein my younger male cousin was rebuked at by his parents for enjoying a </w:t>
      </w:r>
      <w:r>
        <w:rPr>
          <w:i/>
        </w:rPr>
        <w:t>Barbie</w:t>
      </w:r>
      <w:r>
        <w:t xml:space="preserve"> film with his sister, and my male friend got mocked for being soft-hearted.</w:t>
      </w:r>
    </w:p>
    <w:p w14:paraId="0000000E" w14:textId="77777777" w:rsidR="00382CE5" w:rsidRDefault="00000000">
      <w:pPr>
        <w:spacing w:before="240" w:after="240"/>
      </w:pPr>
      <w:sdt>
        <w:sdtPr>
          <w:tag w:val="goog_rdk_5"/>
          <w:id w:val="1633758852"/>
        </w:sdtPr>
        <w:sdtContent>
          <w:commentRangeStart w:id="57"/>
        </w:sdtContent>
      </w:sdt>
      <w:r>
        <w:t>Strong-willed, I did not want this to be the end of the story. There must be another way to fight for justice</w:t>
      </w:r>
      <w:commentRangeEnd w:id="57"/>
      <w:r>
        <w:commentReference w:id="57"/>
      </w:r>
      <w:r>
        <w:t xml:space="preserve">. </w:t>
      </w:r>
      <w:sdt>
        <w:sdtPr>
          <w:tag w:val="goog_rdk_6"/>
          <w:id w:val="241918777"/>
        </w:sdtPr>
        <w:sdtContent>
          <w:commentRangeStart w:id="58"/>
        </w:sdtContent>
      </w:sdt>
      <w:r>
        <w:t>An opportunity came when I took the chance to partake in a high school public art exhibition.</w:t>
      </w:r>
      <w:commentRangeEnd w:id="58"/>
      <w:r>
        <w:commentReference w:id="58"/>
      </w:r>
      <w:r>
        <w:t xml:space="preserve"> It was finally time I put my artistic abilities into good use. Hoping to relay the issue surrounding toxic masculinity within, at the very least, my community, I aimed for an artwork to represent my brother and males alike who are victims of the matter. Starting off with a blank canvas before me, I discerned that I should step out of the comfort of creating realistic illustrations, the art-style I’ve spent over a decade impatiently, and finally mastered. I thought that depicting a realistic scene is unfit to represent the diversity in attributes of males worldwide, regardless of age, size, ethnicity, or culture. There was an urgency to convey a grand scheme, and after about an hour of thought, </w:t>
      </w:r>
      <w:sdt>
        <w:sdtPr>
          <w:tag w:val="goog_rdk_7"/>
          <w:id w:val="-2051442972"/>
        </w:sdtPr>
        <w:sdtContent>
          <w:commentRangeStart w:id="59"/>
        </w:sdtContent>
      </w:sdt>
      <w:r>
        <w:t xml:space="preserve">geometric art came into mind. </w:t>
      </w:r>
      <w:commentRangeEnd w:id="59"/>
      <w:r>
        <w:commentReference w:id="59"/>
      </w:r>
    </w:p>
    <w:p w14:paraId="0000000F" w14:textId="77777777" w:rsidR="00382CE5" w:rsidRDefault="00000000">
      <w:pPr>
        <w:spacing w:before="240" w:after="240"/>
      </w:pPr>
      <w:r>
        <w:t xml:space="preserve">‘Bloom’ is the name of the piece. I nearly gave up on ‘Bloom’ as I noticed its </w:t>
      </w:r>
      <w:proofErr w:type="gramStart"/>
      <w:r>
        <w:t>flaws;</w:t>
      </w:r>
      <w:proofErr w:type="gramEnd"/>
      <w:r>
        <w:t xml:space="preserve"> its unappealing lines, the nauseous use of vibrant color, its overall mess of a clump. Time was against me, so I must exhibit the work I had before I could draft another plan. </w:t>
      </w:r>
    </w:p>
    <w:p w14:paraId="00000010" w14:textId="77777777" w:rsidR="00382CE5" w:rsidRDefault="00000000">
      <w:pPr>
        <w:spacing w:before="240" w:after="240"/>
      </w:pPr>
      <w:sdt>
        <w:sdtPr>
          <w:tag w:val="goog_rdk_8"/>
          <w:id w:val="-1509515031"/>
        </w:sdtPr>
        <w:sdtContent>
          <w:commentRangeStart w:id="60"/>
        </w:sdtContent>
      </w:sdt>
      <w:r>
        <w:t>The exhibition presentation occurred in a blink of an eye. A choir of claps filled the room. A mother of a male friend I know came up to me, sharing how inspired she felt. An unanticipated group of peers showered me with words of sincere praise. The art teacher requested to feature ‘Bloom’ in the school’s expo, as well as the school newspaper. It then struck me that it was the contrast in color, the inclusive symbolism of the male species, the elements fused together to put forth powerful emotion, and not the imperfections, that moved the audiences.</w:t>
      </w:r>
      <w:commentRangeEnd w:id="60"/>
      <w:r>
        <w:commentReference w:id="60"/>
      </w:r>
    </w:p>
    <w:p w14:paraId="00000011" w14:textId="77777777" w:rsidR="00382CE5" w:rsidRDefault="00000000">
      <w:pPr>
        <w:spacing w:before="240" w:after="240"/>
      </w:pPr>
      <w:sdt>
        <w:sdtPr>
          <w:tag w:val="goog_rdk_9"/>
          <w:id w:val="768436051"/>
        </w:sdtPr>
        <w:sdtContent>
          <w:commentRangeStart w:id="61"/>
        </w:sdtContent>
      </w:sdt>
    </w:p>
    <w:p w14:paraId="00000012" w14:textId="77777777" w:rsidR="00382CE5" w:rsidRDefault="00000000">
      <w:pPr>
        <w:spacing w:before="240" w:after="240"/>
      </w:pPr>
      <w:r>
        <w:lastRenderedPageBreak/>
        <w:t xml:space="preserve">At this moment, I am barely specked with the white, sticky powder of rosin. Nevertheless, this is the mere beginning; it has only been one performance. It’s even more inspiring to find out that with age, the tune and resonance of the violin improves. Direct confrontation might not work for me, but that is not the only way out, just as instantly sounding instruments aren’t the only ones out there. </w:t>
      </w:r>
      <w:commentRangeEnd w:id="61"/>
      <w:r>
        <w:commentReference w:id="61"/>
      </w:r>
    </w:p>
    <w:sdt>
      <w:sdtPr>
        <w:tag w:val="goog_rdk_12"/>
        <w:id w:val="-225384407"/>
      </w:sdtPr>
      <w:sdtContent>
        <w:p w14:paraId="00000013" w14:textId="77777777" w:rsidR="00382CE5" w:rsidRDefault="00000000">
          <w:pPr>
            <w:shd w:val="clear" w:color="auto" w:fill="FFFFFF"/>
            <w:spacing w:before="100" w:line="342" w:lineRule="auto"/>
            <w:rPr>
              <w:ins w:id="62" w:author="Chiara Situmorang" w:date="2022-11-07T23:36:00Z"/>
              <w:rFonts w:ascii="Roboto" w:eastAsia="Roboto" w:hAnsi="Roboto" w:cs="Roboto"/>
              <w:sz w:val="21"/>
              <w:szCs w:val="21"/>
            </w:rPr>
          </w:pPr>
          <w:sdt>
            <w:sdtPr>
              <w:tag w:val="goog_rdk_11"/>
              <w:id w:val="887847666"/>
            </w:sdtPr>
            <w:sdtContent/>
          </w:sdt>
        </w:p>
      </w:sdtContent>
    </w:sdt>
    <w:sdt>
      <w:sdtPr>
        <w:tag w:val="goog_rdk_14"/>
        <w:id w:val="-906382488"/>
      </w:sdtPr>
      <w:sdtContent>
        <w:p w14:paraId="00000014" w14:textId="77777777" w:rsidR="00382CE5" w:rsidRDefault="00000000">
          <w:pPr>
            <w:shd w:val="clear" w:color="auto" w:fill="FFFFFF"/>
            <w:spacing w:before="100" w:line="342" w:lineRule="auto"/>
            <w:rPr>
              <w:ins w:id="63" w:author="Chiara Situmorang" w:date="2022-11-07T23:36:00Z"/>
              <w:rFonts w:ascii="Roboto" w:eastAsia="Roboto" w:hAnsi="Roboto" w:cs="Roboto"/>
              <w:sz w:val="21"/>
              <w:szCs w:val="21"/>
            </w:rPr>
          </w:pPr>
          <w:sdt>
            <w:sdtPr>
              <w:tag w:val="goog_rdk_13"/>
              <w:id w:val="-417562758"/>
            </w:sdtPr>
            <w:sdtContent>
              <w:ins w:id="64" w:author="Chiara Situmorang" w:date="2022-11-07T23:36:00Z">
                <w:r>
                  <w:rPr>
                    <w:rFonts w:ascii="Roboto" w:eastAsia="Roboto" w:hAnsi="Roboto" w:cs="Roboto"/>
                    <w:sz w:val="21"/>
                    <w:szCs w:val="21"/>
                  </w:rPr>
                  <w:t>Hi Ashley!</w:t>
                </w:r>
              </w:ins>
            </w:sdtContent>
          </w:sdt>
        </w:p>
      </w:sdtContent>
    </w:sdt>
    <w:sdt>
      <w:sdtPr>
        <w:tag w:val="goog_rdk_16"/>
        <w:id w:val="-1876149083"/>
      </w:sdtPr>
      <w:sdtContent>
        <w:p w14:paraId="00000015" w14:textId="77777777" w:rsidR="00382CE5" w:rsidRDefault="00000000">
          <w:pPr>
            <w:shd w:val="clear" w:color="auto" w:fill="FFFFFF"/>
            <w:spacing w:before="100" w:line="342" w:lineRule="auto"/>
            <w:rPr>
              <w:ins w:id="65" w:author="Chiara Situmorang" w:date="2022-11-07T23:36:00Z"/>
              <w:rFonts w:ascii="Roboto" w:eastAsia="Roboto" w:hAnsi="Roboto" w:cs="Roboto"/>
              <w:sz w:val="21"/>
              <w:szCs w:val="21"/>
            </w:rPr>
          </w:pPr>
          <w:sdt>
            <w:sdtPr>
              <w:tag w:val="goog_rdk_15"/>
              <w:id w:val="-193472254"/>
            </w:sdtPr>
            <w:sdtContent>
              <w:ins w:id="66" w:author="Chiara Situmorang" w:date="2022-11-07T23:36:00Z">
                <w:r>
                  <w:rPr>
                    <w:rFonts w:ascii="Roboto" w:eastAsia="Roboto" w:hAnsi="Roboto" w:cs="Roboto"/>
                    <w:sz w:val="21"/>
                    <w:szCs w:val="21"/>
                  </w:rPr>
                  <w:t>This draft has good bones. There is a compelling story about your journey to finding self-expression, but I think it’s a little lost behind the story of your brother and the toxic masculinity. Remember, the prompt is asking about an experience that helped shape your character. In this case, I assume that’s the art exhibition, where you found your voice and your preferred medium of self-expression.</w:t>
                </w:r>
              </w:ins>
            </w:sdtContent>
          </w:sdt>
        </w:p>
      </w:sdtContent>
    </w:sdt>
    <w:sdt>
      <w:sdtPr>
        <w:tag w:val="goog_rdk_18"/>
        <w:id w:val="-1103261000"/>
      </w:sdtPr>
      <w:sdtContent>
        <w:p w14:paraId="00000016" w14:textId="77777777" w:rsidR="00382CE5" w:rsidRDefault="00000000">
          <w:pPr>
            <w:shd w:val="clear" w:color="auto" w:fill="FFFFFF"/>
            <w:spacing w:before="100" w:line="342" w:lineRule="auto"/>
            <w:rPr>
              <w:ins w:id="67" w:author="Chiara Situmorang" w:date="2022-11-07T23:36:00Z"/>
              <w:rFonts w:ascii="Roboto" w:eastAsia="Roboto" w:hAnsi="Roboto" w:cs="Roboto"/>
              <w:sz w:val="21"/>
              <w:szCs w:val="21"/>
            </w:rPr>
          </w:pPr>
          <w:sdt>
            <w:sdtPr>
              <w:tag w:val="goog_rdk_17"/>
              <w:id w:val="-435516506"/>
            </w:sdtPr>
            <w:sdtContent>
              <w:ins w:id="68" w:author="Chiara Situmorang" w:date="2022-11-07T23:36:00Z">
                <w:r>
                  <w:rPr>
                    <w:rFonts w:ascii="Roboto" w:eastAsia="Roboto" w:hAnsi="Roboto" w:cs="Roboto"/>
                    <w:sz w:val="21"/>
                    <w:szCs w:val="21"/>
                  </w:rPr>
                  <w:t xml:space="preserve">I’ve written comments throughout to </w:t>
                </w:r>
                <w:proofErr w:type="spellStart"/>
                <w:r>
                  <w:rPr>
                    <w:rFonts w:ascii="Roboto" w:eastAsia="Roboto" w:hAnsi="Roboto" w:cs="Roboto"/>
                    <w:sz w:val="21"/>
                    <w:szCs w:val="21"/>
                  </w:rPr>
                  <w:t>reshift</w:t>
                </w:r>
                <w:proofErr w:type="spellEnd"/>
                <w:r>
                  <w:rPr>
                    <w:rFonts w:ascii="Roboto" w:eastAsia="Roboto" w:hAnsi="Roboto" w:cs="Roboto"/>
                    <w:sz w:val="21"/>
                    <w:szCs w:val="21"/>
                  </w:rPr>
                  <w:t xml:space="preserve"> the focus onto this story instead of your brother’s, but here is a general structure that you can follow:</w:t>
                </w:r>
              </w:ins>
            </w:sdtContent>
          </w:sdt>
        </w:p>
      </w:sdtContent>
    </w:sdt>
    <w:sdt>
      <w:sdtPr>
        <w:tag w:val="goog_rdk_20"/>
        <w:id w:val="-638951617"/>
      </w:sdtPr>
      <w:sdtContent>
        <w:p w14:paraId="00000017" w14:textId="77777777" w:rsidR="00382CE5" w:rsidRDefault="00000000">
          <w:pPr>
            <w:numPr>
              <w:ilvl w:val="0"/>
              <w:numId w:val="1"/>
            </w:numPr>
            <w:pBdr>
              <w:top w:val="nil"/>
              <w:left w:val="nil"/>
              <w:bottom w:val="nil"/>
              <w:right w:val="nil"/>
              <w:between w:val="nil"/>
            </w:pBdr>
            <w:shd w:val="clear" w:color="auto" w:fill="FFFFFF"/>
            <w:spacing w:before="100" w:line="342" w:lineRule="auto"/>
            <w:rPr>
              <w:ins w:id="69" w:author="Chiara Situmorang" w:date="2022-11-07T23:36:00Z"/>
              <w:rFonts w:ascii="Roboto" w:eastAsia="Roboto" w:hAnsi="Roboto" w:cs="Roboto"/>
              <w:color w:val="000000"/>
              <w:sz w:val="21"/>
              <w:szCs w:val="21"/>
            </w:rPr>
          </w:pPr>
          <w:sdt>
            <w:sdtPr>
              <w:tag w:val="goog_rdk_19"/>
              <w:id w:val="-352658062"/>
            </w:sdtPr>
            <w:sdtContent>
              <w:ins w:id="70" w:author="Chiara Situmorang" w:date="2022-11-07T23:36:00Z">
                <w:r>
                  <w:rPr>
                    <w:rFonts w:ascii="Roboto" w:eastAsia="Roboto" w:hAnsi="Roboto" w:cs="Roboto"/>
                    <w:color w:val="000000"/>
                    <w:sz w:val="21"/>
                    <w:szCs w:val="21"/>
                  </w:rPr>
                  <w:t>Your brother’s story as an anecdote – the focus is on you not being able to speak up. How did you feel afterwards?</w:t>
                </w:r>
              </w:ins>
            </w:sdtContent>
          </w:sdt>
        </w:p>
      </w:sdtContent>
    </w:sdt>
    <w:sdt>
      <w:sdtPr>
        <w:tag w:val="goog_rdk_22"/>
        <w:id w:val="1891304667"/>
      </w:sdtPr>
      <w:sdtContent>
        <w:p w14:paraId="00000018" w14:textId="77777777" w:rsidR="00382CE5" w:rsidRDefault="00000000">
          <w:pPr>
            <w:numPr>
              <w:ilvl w:val="0"/>
              <w:numId w:val="1"/>
            </w:numPr>
            <w:pBdr>
              <w:top w:val="nil"/>
              <w:left w:val="nil"/>
              <w:bottom w:val="nil"/>
              <w:right w:val="nil"/>
              <w:between w:val="nil"/>
            </w:pBdr>
            <w:shd w:val="clear" w:color="auto" w:fill="FFFFFF"/>
            <w:spacing w:line="342" w:lineRule="auto"/>
            <w:rPr>
              <w:ins w:id="71" w:author="Chiara Situmorang" w:date="2022-11-07T23:36:00Z"/>
              <w:rFonts w:ascii="Roboto" w:eastAsia="Roboto" w:hAnsi="Roboto" w:cs="Roboto"/>
              <w:color w:val="000000"/>
              <w:sz w:val="21"/>
              <w:szCs w:val="21"/>
            </w:rPr>
          </w:pPr>
          <w:sdt>
            <w:sdtPr>
              <w:tag w:val="goog_rdk_21"/>
              <w:id w:val="1459299649"/>
            </w:sdtPr>
            <w:sdtContent>
              <w:ins w:id="72" w:author="Chiara Situmorang" w:date="2022-11-07T23:36:00Z">
                <w:r>
                  <w:rPr>
                    <w:rFonts w:ascii="Roboto" w:eastAsia="Roboto" w:hAnsi="Roboto" w:cs="Roboto"/>
                    <w:color w:val="000000"/>
                    <w:sz w:val="21"/>
                    <w:szCs w:val="21"/>
                  </w:rPr>
                  <w:t xml:space="preserve">What other attempts did you make (and fail) to express yourself? </w:t>
                </w:r>
              </w:ins>
            </w:sdtContent>
          </w:sdt>
        </w:p>
      </w:sdtContent>
    </w:sdt>
    <w:sdt>
      <w:sdtPr>
        <w:tag w:val="goog_rdk_24"/>
        <w:id w:val="-2065174474"/>
      </w:sdtPr>
      <w:sdtContent>
        <w:p w14:paraId="00000019" w14:textId="77777777" w:rsidR="00382CE5" w:rsidRDefault="00000000">
          <w:pPr>
            <w:numPr>
              <w:ilvl w:val="0"/>
              <w:numId w:val="1"/>
            </w:numPr>
            <w:pBdr>
              <w:top w:val="nil"/>
              <w:left w:val="nil"/>
              <w:bottom w:val="nil"/>
              <w:right w:val="nil"/>
              <w:between w:val="nil"/>
            </w:pBdr>
            <w:shd w:val="clear" w:color="auto" w:fill="FFFFFF"/>
            <w:spacing w:line="342" w:lineRule="auto"/>
            <w:rPr>
              <w:ins w:id="73" w:author="Chiara Situmorang" w:date="2022-11-07T23:36:00Z"/>
              <w:rFonts w:ascii="Roboto" w:eastAsia="Roboto" w:hAnsi="Roboto" w:cs="Roboto"/>
              <w:color w:val="000000"/>
              <w:sz w:val="21"/>
              <w:szCs w:val="21"/>
            </w:rPr>
          </w:pPr>
          <w:sdt>
            <w:sdtPr>
              <w:tag w:val="goog_rdk_23"/>
              <w:id w:val="-1932346996"/>
            </w:sdtPr>
            <w:sdtContent>
              <w:ins w:id="74" w:author="Chiara Situmorang" w:date="2022-11-07T23:36:00Z">
                <w:r>
                  <w:rPr>
                    <w:rFonts w:ascii="Roboto" w:eastAsia="Roboto" w:hAnsi="Roboto" w:cs="Roboto"/>
                    <w:color w:val="000000"/>
                    <w:sz w:val="21"/>
                    <w:szCs w:val="21"/>
                  </w:rPr>
                  <w:t>You discovered art and found that you were able to voice your thoughts through that medium, but you had always just done it in private</w:t>
                </w:r>
              </w:ins>
            </w:sdtContent>
          </w:sdt>
        </w:p>
      </w:sdtContent>
    </w:sdt>
    <w:sdt>
      <w:sdtPr>
        <w:tag w:val="goog_rdk_26"/>
        <w:id w:val="1990973197"/>
      </w:sdtPr>
      <w:sdtContent>
        <w:p w14:paraId="0000001A" w14:textId="77777777" w:rsidR="00382CE5" w:rsidRDefault="00000000">
          <w:pPr>
            <w:numPr>
              <w:ilvl w:val="0"/>
              <w:numId w:val="1"/>
            </w:numPr>
            <w:pBdr>
              <w:top w:val="nil"/>
              <w:left w:val="nil"/>
              <w:bottom w:val="nil"/>
              <w:right w:val="nil"/>
              <w:between w:val="nil"/>
            </w:pBdr>
            <w:shd w:val="clear" w:color="auto" w:fill="FFFFFF"/>
            <w:spacing w:line="342" w:lineRule="auto"/>
            <w:rPr>
              <w:ins w:id="75" w:author="Chiara Situmorang" w:date="2022-11-07T23:36:00Z"/>
              <w:rFonts w:ascii="Roboto" w:eastAsia="Roboto" w:hAnsi="Roboto" w:cs="Roboto"/>
              <w:color w:val="000000"/>
              <w:sz w:val="21"/>
              <w:szCs w:val="21"/>
            </w:rPr>
          </w:pPr>
          <w:sdt>
            <w:sdtPr>
              <w:tag w:val="goog_rdk_25"/>
              <w:id w:val="-1182746843"/>
            </w:sdtPr>
            <w:sdtContent>
              <w:ins w:id="76" w:author="Chiara Situmorang" w:date="2022-11-07T23:36:00Z">
                <w:r>
                  <w:rPr>
                    <w:rFonts w:ascii="Roboto" w:eastAsia="Roboto" w:hAnsi="Roboto" w:cs="Roboto"/>
                    <w:color w:val="000000"/>
                    <w:sz w:val="21"/>
                    <w:szCs w:val="21"/>
                  </w:rPr>
                  <w:t>The opportunity for the art exhibition arrived – how did you think to join it and to raise the issue of toxic masculinity?</w:t>
                </w:r>
              </w:ins>
            </w:sdtContent>
          </w:sdt>
        </w:p>
      </w:sdtContent>
    </w:sdt>
    <w:sdt>
      <w:sdtPr>
        <w:tag w:val="goog_rdk_28"/>
        <w:id w:val="2012493535"/>
      </w:sdtPr>
      <w:sdtContent>
        <w:p w14:paraId="0000001B" w14:textId="77777777" w:rsidR="00382CE5" w:rsidRDefault="00000000">
          <w:pPr>
            <w:numPr>
              <w:ilvl w:val="0"/>
              <w:numId w:val="1"/>
            </w:numPr>
            <w:pBdr>
              <w:top w:val="nil"/>
              <w:left w:val="nil"/>
              <w:bottom w:val="nil"/>
              <w:right w:val="nil"/>
              <w:between w:val="nil"/>
            </w:pBdr>
            <w:shd w:val="clear" w:color="auto" w:fill="FFFFFF"/>
            <w:spacing w:line="342" w:lineRule="auto"/>
            <w:rPr>
              <w:ins w:id="77" w:author="Chiara Situmorang" w:date="2022-11-07T23:36:00Z"/>
              <w:rFonts w:ascii="Roboto" w:eastAsia="Roboto" w:hAnsi="Roboto" w:cs="Roboto"/>
              <w:color w:val="000000"/>
              <w:sz w:val="21"/>
              <w:szCs w:val="21"/>
            </w:rPr>
          </w:pPr>
          <w:sdt>
            <w:sdtPr>
              <w:tag w:val="goog_rdk_27"/>
              <w:id w:val="1844815599"/>
            </w:sdtPr>
            <w:sdtContent>
              <w:ins w:id="78" w:author="Chiara Situmorang" w:date="2022-11-07T23:36:00Z">
                <w:r>
                  <w:rPr>
                    <w:rFonts w:ascii="Roboto" w:eastAsia="Roboto" w:hAnsi="Roboto" w:cs="Roboto"/>
                    <w:color w:val="000000"/>
                    <w:sz w:val="21"/>
                    <w:szCs w:val="21"/>
                  </w:rPr>
                  <w:t>The public’s reaction</w:t>
                </w:r>
              </w:ins>
            </w:sdtContent>
          </w:sdt>
        </w:p>
      </w:sdtContent>
    </w:sdt>
    <w:sdt>
      <w:sdtPr>
        <w:tag w:val="goog_rdk_30"/>
        <w:id w:val="-1108731165"/>
      </w:sdtPr>
      <w:sdtContent>
        <w:p w14:paraId="0000001C" w14:textId="77777777" w:rsidR="00382CE5" w:rsidRDefault="00000000">
          <w:pPr>
            <w:numPr>
              <w:ilvl w:val="0"/>
              <w:numId w:val="1"/>
            </w:numPr>
            <w:pBdr>
              <w:top w:val="nil"/>
              <w:left w:val="nil"/>
              <w:bottom w:val="nil"/>
              <w:right w:val="nil"/>
              <w:between w:val="nil"/>
            </w:pBdr>
            <w:shd w:val="clear" w:color="auto" w:fill="FFFFFF"/>
            <w:spacing w:line="342" w:lineRule="auto"/>
            <w:rPr>
              <w:ins w:id="79" w:author="Chiara Situmorang" w:date="2022-11-07T23:36:00Z"/>
              <w:rFonts w:ascii="Roboto" w:eastAsia="Roboto" w:hAnsi="Roboto" w:cs="Roboto"/>
              <w:color w:val="000000"/>
              <w:sz w:val="21"/>
              <w:szCs w:val="21"/>
            </w:rPr>
          </w:pPr>
          <w:sdt>
            <w:sdtPr>
              <w:tag w:val="goog_rdk_29"/>
              <w:id w:val="1757393953"/>
            </w:sdtPr>
            <w:sdtContent>
              <w:ins w:id="80" w:author="Chiara Situmorang" w:date="2022-11-07T23:36:00Z">
                <w:r>
                  <w:rPr>
                    <w:rFonts w:ascii="Roboto" w:eastAsia="Roboto" w:hAnsi="Roboto" w:cs="Roboto"/>
                    <w:color w:val="000000"/>
                    <w:sz w:val="21"/>
                    <w:szCs w:val="21"/>
                  </w:rPr>
                  <w:t>Conclusion: how did you feel upon exhibiting your self-expression in public? What did you learn about yourself?</w:t>
                </w:r>
              </w:ins>
            </w:sdtContent>
          </w:sdt>
        </w:p>
      </w:sdtContent>
    </w:sdt>
    <w:sdt>
      <w:sdtPr>
        <w:tag w:val="goog_rdk_32"/>
        <w:id w:val="-564562949"/>
      </w:sdtPr>
      <w:sdtContent>
        <w:p w14:paraId="0000001D" w14:textId="77777777" w:rsidR="00382CE5" w:rsidRDefault="00000000">
          <w:pPr>
            <w:shd w:val="clear" w:color="auto" w:fill="FFFFFF"/>
            <w:spacing w:before="100" w:line="342" w:lineRule="auto"/>
            <w:rPr>
              <w:ins w:id="81" w:author="Chiara Situmorang" w:date="2022-11-07T23:36:00Z"/>
              <w:rFonts w:ascii="Roboto" w:eastAsia="Roboto" w:hAnsi="Roboto" w:cs="Roboto"/>
              <w:sz w:val="21"/>
              <w:szCs w:val="21"/>
            </w:rPr>
          </w:pPr>
          <w:sdt>
            <w:sdtPr>
              <w:tag w:val="goog_rdk_31"/>
              <w:id w:val="-1090379730"/>
            </w:sdtPr>
            <w:sdtContent>
              <w:ins w:id="82" w:author="Chiara Situmorang" w:date="2022-11-07T23:36:00Z">
                <w:r>
                  <w:rPr>
                    <w:rFonts w:ascii="Roboto" w:eastAsia="Roboto" w:hAnsi="Roboto" w:cs="Roboto"/>
                    <w:sz w:val="21"/>
                    <w:szCs w:val="21"/>
                  </w:rPr>
                  <w:t>Good luck!</w:t>
                </w:r>
              </w:ins>
            </w:sdtContent>
          </w:sdt>
        </w:p>
      </w:sdtContent>
    </w:sdt>
    <w:p w14:paraId="0000001E" w14:textId="77777777" w:rsidR="00382CE5" w:rsidRDefault="00000000">
      <w:pPr>
        <w:shd w:val="clear" w:color="auto" w:fill="FFFFFF"/>
        <w:spacing w:before="100" w:line="342" w:lineRule="auto"/>
        <w:rPr>
          <w:rFonts w:ascii="Roboto" w:eastAsia="Roboto" w:hAnsi="Roboto" w:cs="Roboto"/>
          <w:sz w:val="21"/>
          <w:szCs w:val="21"/>
        </w:rPr>
      </w:pPr>
      <w:sdt>
        <w:sdtPr>
          <w:tag w:val="goog_rdk_33"/>
          <w:id w:val="-968198592"/>
        </w:sdtPr>
        <w:sdtContent>
          <w:ins w:id="83" w:author="Chiara Situmorang" w:date="2022-11-07T23:36:00Z">
            <w:r>
              <w:rPr>
                <w:rFonts w:ascii="Roboto" w:eastAsia="Roboto" w:hAnsi="Roboto" w:cs="Roboto"/>
                <w:sz w:val="21"/>
                <w:szCs w:val="21"/>
              </w:rPr>
              <w:t>Chiara</w:t>
            </w:r>
          </w:ins>
        </w:sdtContent>
      </w:sdt>
    </w:p>
    <w:p w14:paraId="0000001F" w14:textId="77777777" w:rsidR="00382CE5" w:rsidRDefault="00382CE5">
      <w:pPr>
        <w:shd w:val="clear" w:color="auto" w:fill="FFFFFF"/>
        <w:spacing w:before="100" w:line="342" w:lineRule="auto"/>
        <w:rPr>
          <w:rFonts w:ascii="Roboto" w:eastAsia="Roboto" w:hAnsi="Roboto" w:cs="Roboto"/>
          <w:sz w:val="21"/>
          <w:szCs w:val="21"/>
        </w:rPr>
      </w:pPr>
    </w:p>
    <w:p w14:paraId="00000020" w14:textId="77777777" w:rsidR="00382CE5" w:rsidRDefault="00382CE5">
      <w:pPr>
        <w:shd w:val="clear" w:color="auto" w:fill="FFFFFF"/>
        <w:spacing w:before="100" w:line="342" w:lineRule="auto"/>
        <w:rPr>
          <w:rFonts w:ascii="Roboto" w:eastAsia="Roboto" w:hAnsi="Roboto" w:cs="Roboto"/>
          <w:sz w:val="21"/>
          <w:szCs w:val="21"/>
        </w:rPr>
      </w:pPr>
    </w:p>
    <w:sectPr w:rsidR="00382CE5">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Sharon ALL-in" w:date="2022-11-11T05:18:00Z" w:initials="">
    <w:p w14:paraId="0000002C" w14:textId="77777777" w:rsidR="00382CE5" w:rsidRDefault="00000000">
      <w:pPr>
        <w:widowControl w:val="0"/>
        <w:pBdr>
          <w:top w:val="nil"/>
          <w:left w:val="nil"/>
          <w:bottom w:val="nil"/>
          <w:right w:val="nil"/>
          <w:between w:val="nil"/>
        </w:pBdr>
        <w:spacing w:line="240" w:lineRule="auto"/>
        <w:rPr>
          <w:color w:val="000000"/>
        </w:rPr>
      </w:pPr>
      <w:r>
        <w:rPr>
          <w:color w:val="000000"/>
        </w:rPr>
        <w:t>these sentences a bit too broad and abstract? do you want to directly say even with you being stubborn and all, there are still times you're afraid and unable to get what you want especially in arguments with adults?</w:t>
      </w:r>
    </w:p>
  </w:comment>
  <w:comment w:id="14" w:author="Chiara Situmorang" w:date="2022-11-11T14:23:00Z" w:initials="CS">
    <w:p w14:paraId="207E3CDC" w14:textId="77777777" w:rsidR="00EC2CD5" w:rsidRDefault="00EC2CD5" w:rsidP="00C132CB">
      <w:r>
        <w:rPr>
          <w:rStyle w:val="CommentReference"/>
        </w:rPr>
        <w:annotationRef/>
      </w:r>
      <w:r>
        <w:rPr>
          <w:sz w:val="20"/>
          <w:szCs w:val="20"/>
        </w:rPr>
        <w:t>agree. you also need to explicitly say why you’re unable to speak your mind in these situations. was it cause you were scared, or did adults dismiss you?</w:t>
      </w:r>
    </w:p>
  </w:comment>
  <w:comment w:id="26" w:author="Chiara Situmorang" w:date="2022-11-11T14:25:00Z" w:initials="CS">
    <w:p w14:paraId="4BD2657E" w14:textId="77777777" w:rsidR="00EC2CD5" w:rsidRDefault="00EC2CD5" w:rsidP="00CF17D4">
      <w:r>
        <w:rPr>
          <w:rStyle w:val="CommentReference"/>
        </w:rPr>
        <w:annotationRef/>
      </w:r>
      <w:r>
        <w:rPr>
          <w:sz w:val="20"/>
          <w:szCs w:val="20"/>
        </w:rPr>
        <w:t>who is the beast here?</w:t>
      </w:r>
    </w:p>
  </w:comment>
  <w:comment w:id="27" w:author="Chiara Situmorang" w:date="2022-11-11T14:26:00Z" w:initials="CS">
    <w:p w14:paraId="5E79C7A0" w14:textId="77777777" w:rsidR="00EC2CD5" w:rsidRDefault="00EC2CD5" w:rsidP="00087A6C">
      <w:r>
        <w:rPr>
          <w:rStyle w:val="CommentReference"/>
        </w:rPr>
        <w:annotationRef/>
      </w:r>
      <w:r>
        <w:rPr>
          <w:sz w:val="20"/>
          <w:szCs w:val="20"/>
        </w:rPr>
        <w:t>it’s still unclear here whether the problem is your own fear of adults or something else. it needs to be clearer</w:t>
      </w:r>
    </w:p>
  </w:comment>
  <w:comment w:id="28" w:author="Sharon ALL-in" w:date="2022-11-11T05:19:00Z" w:initials="">
    <w:p w14:paraId="00000026" w14:textId="38832130" w:rsidR="00382CE5" w:rsidRDefault="00000000">
      <w:pPr>
        <w:widowControl w:val="0"/>
        <w:pBdr>
          <w:top w:val="nil"/>
          <w:left w:val="nil"/>
          <w:bottom w:val="nil"/>
          <w:right w:val="nil"/>
          <w:between w:val="nil"/>
        </w:pBdr>
        <w:spacing w:line="240" w:lineRule="auto"/>
        <w:rPr>
          <w:color w:val="000000"/>
        </w:rPr>
      </w:pPr>
      <w:r>
        <w:rPr>
          <w:color w:val="000000"/>
        </w:rPr>
        <w:t>after these sentences u should address the previous comment from the editor: had you made other attempts before this exhibition to express how you feel about this issue?</w:t>
      </w:r>
    </w:p>
  </w:comment>
  <w:comment w:id="33" w:author="Sharon ALL-in" w:date="2022-11-11T05:19:00Z" w:initials="">
    <w:p w14:paraId="00000027" w14:textId="77777777" w:rsidR="00382CE5" w:rsidRDefault="00000000">
      <w:pPr>
        <w:widowControl w:val="0"/>
        <w:pBdr>
          <w:top w:val="nil"/>
          <w:left w:val="nil"/>
          <w:bottom w:val="nil"/>
          <w:right w:val="nil"/>
          <w:between w:val="nil"/>
        </w:pBdr>
        <w:spacing w:line="240" w:lineRule="auto"/>
        <w:rPr>
          <w:color w:val="000000"/>
        </w:rPr>
      </w:pPr>
      <w:r>
        <w:rPr>
          <w:color w:val="000000"/>
        </w:rPr>
        <w:t>how about before u get into this (use artwork to speak up about this idea), u tell about ur brainstorming process? is there any other idea u have in mind for this assignment, or justru u bingung mau bikin apa? baru finally u have like a eureka moment, oiya how about portraying toxic masculinity? gitu</w:t>
      </w:r>
    </w:p>
  </w:comment>
  <w:comment w:id="34" w:author="Chiara Situmorang" w:date="2022-11-11T14:28:00Z" w:initials="CS">
    <w:p w14:paraId="4E062943" w14:textId="77777777" w:rsidR="00EC2CD5" w:rsidRDefault="00EC2CD5" w:rsidP="00E2438C">
      <w:r>
        <w:rPr>
          <w:rStyle w:val="CommentReference"/>
        </w:rPr>
        <w:annotationRef/>
      </w:r>
      <w:r>
        <w:rPr>
          <w:sz w:val="20"/>
          <w:szCs w:val="20"/>
        </w:rPr>
        <w:t>yes you need to show how you decided to do the exhibition on toxic masculinity. maybe in the past you weren’t able to speak up verbally, so you wanted to do it through your art, which is like your safe space for expression?</w:t>
      </w:r>
    </w:p>
  </w:comment>
  <w:comment w:id="37" w:author="Sharon ALL-in" w:date="2022-11-11T05:19:00Z" w:initials="">
    <w:p w14:paraId="0000002D" w14:textId="70083507" w:rsidR="00382CE5" w:rsidRDefault="00000000">
      <w:pPr>
        <w:widowControl w:val="0"/>
        <w:pBdr>
          <w:top w:val="nil"/>
          <w:left w:val="nil"/>
          <w:bottom w:val="nil"/>
          <w:right w:val="nil"/>
          <w:between w:val="nil"/>
        </w:pBdr>
        <w:spacing w:line="240" w:lineRule="auto"/>
        <w:rPr>
          <w:color w:val="000000"/>
        </w:rPr>
      </w:pPr>
      <w:r>
        <w:rPr>
          <w:color w:val="000000"/>
        </w:rPr>
        <w:t>this might be just me but can we have another term for saying this? a bit gimana gitu ehheheeh</w:t>
      </w:r>
    </w:p>
  </w:comment>
  <w:comment w:id="35" w:author="Chiara Situmorang" w:date="2022-11-11T14:29:00Z" w:initials="CS">
    <w:p w14:paraId="051D6623" w14:textId="77777777" w:rsidR="00EC2CD5" w:rsidRDefault="00EC2CD5" w:rsidP="004B1CB0">
      <w:r>
        <w:rPr>
          <w:rStyle w:val="CommentReference"/>
        </w:rPr>
        <w:annotationRef/>
      </w:r>
      <w:r>
        <w:rPr>
          <w:sz w:val="20"/>
          <w:szCs w:val="20"/>
        </w:rPr>
        <w:t>i would love a little more explanation on how geometric art represents toxic masculinity here!</w:t>
      </w:r>
    </w:p>
  </w:comment>
  <w:comment w:id="36" w:author="Chiara Situmorang" w:date="2022-11-11T14:32:00Z" w:initials="CS">
    <w:p w14:paraId="20FD3E3F" w14:textId="77777777" w:rsidR="00C37947" w:rsidRDefault="00C37947" w:rsidP="00B87FCB">
      <w:r>
        <w:rPr>
          <w:rStyle w:val="CommentReference"/>
        </w:rPr>
        <w:annotationRef/>
      </w:r>
      <w:r>
        <w:rPr>
          <w:sz w:val="20"/>
          <w:szCs w:val="20"/>
        </w:rPr>
        <w:t>you can elaborate on what’s in ur artist statement a little bit</w:t>
      </w:r>
    </w:p>
  </w:comment>
  <w:comment w:id="41" w:author="Chiara Situmorang" w:date="2022-11-11T14:30:00Z" w:initials="CS">
    <w:p w14:paraId="438A4DC9" w14:textId="40AECE4D" w:rsidR="00EC2CD5" w:rsidRDefault="00EC2CD5" w:rsidP="00BE1390">
      <w:r>
        <w:rPr>
          <w:rStyle w:val="CommentReference"/>
        </w:rPr>
        <w:annotationRef/>
      </w:r>
      <w:r>
        <w:rPr>
          <w:sz w:val="20"/>
          <w:szCs w:val="20"/>
        </w:rPr>
        <w:t>i like this! this is the first time we see why you’re so afraid. but we need to see more of it, and more explanation as to why you’re afraid.</w:t>
      </w:r>
    </w:p>
    <w:p w14:paraId="2BD6DF6E" w14:textId="77777777" w:rsidR="00EC2CD5" w:rsidRDefault="00EC2CD5" w:rsidP="00BE1390"/>
    <w:p w14:paraId="57407C41" w14:textId="77777777" w:rsidR="00EC2CD5" w:rsidRDefault="00EC2CD5" w:rsidP="00BE1390">
      <w:r>
        <w:rPr>
          <w:sz w:val="20"/>
          <w:szCs w:val="20"/>
        </w:rPr>
        <w:t>eg. did you try to speak your mind and was punished when you were young?</w:t>
      </w:r>
    </w:p>
  </w:comment>
  <w:comment w:id="48" w:author="Chiara Situmorang" w:date="2022-11-11T14:32:00Z" w:initials="CS">
    <w:p w14:paraId="70B4B76F" w14:textId="77777777" w:rsidR="00C37947" w:rsidRDefault="00C37947" w:rsidP="00A95CC0">
      <w:r>
        <w:rPr>
          <w:rStyle w:val="CommentReference"/>
        </w:rPr>
        <w:annotationRef/>
      </w:r>
      <w:r>
        <w:rPr>
          <w:sz w:val="20"/>
          <w:szCs w:val="20"/>
        </w:rPr>
        <w:t>was it the art, or was it the meaning behind it that moved them?</w:t>
      </w:r>
    </w:p>
  </w:comment>
  <w:comment w:id="53" w:author="Chiara Situmorang" w:date="2022-11-11T14:33:00Z" w:initials="CS">
    <w:p w14:paraId="6A98738A" w14:textId="77777777" w:rsidR="00C37947" w:rsidRDefault="00C37947" w:rsidP="001F1655">
      <w:r>
        <w:rPr>
          <w:rStyle w:val="CommentReference"/>
        </w:rPr>
        <w:annotationRef/>
      </w:r>
      <w:r>
        <w:rPr>
          <w:sz w:val="20"/>
          <w:szCs w:val="20"/>
        </w:rPr>
        <w:t>what do you mean by this?</w:t>
      </w:r>
    </w:p>
  </w:comment>
  <w:comment w:id="54" w:author="Chiara Situmorang" w:date="2022-11-11T14:34:00Z" w:initials="CS">
    <w:p w14:paraId="05BB3DA7" w14:textId="77777777" w:rsidR="00C37947" w:rsidRDefault="00C37947" w:rsidP="00F42AAD">
      <w:r>
        <w:rPr>
          <w:rStyle w:val="CommentReference"/>
        </w:rPr>
        <w:annotationRef/>
      </w:r>
      <w:r>
        <w:rPr>
          <w:sz w:val="20"/>
          <w:szCs w:val="20"/>
        </w:rPr>
        <w:t>i don’t see how this is related to the story. are you trying to say that as one person, you might not be able to do everything you want to do, but you can still make a change?</w:t>
      </w:r>
    </w:p>
  </w:comment>
  <w:comment w:id="56" w:author="Chiara Situmorang" w:date="2022-11-07T23:30:00Z" w:initials="">
    <w:p w14:paraId="0000002A" w14:textId="44172094" w:rsidR="00382CE5" w:rsidRDefault="00000000">
      <w:pPr>
        <w:widowControl w:val="0"/>
        <w:pBdr>
          <w:top w:val="nil"/>
          <w:left w:val="nil"/>
          <w:bottom w:val="nil"/>
          <w:right w:val="nil"/>
          <w:between w:val="nil"/>
        </w:pBdr>
        <w:spacing w:line="240" w:lineRule="auto"/>
        <w:rPr>
          <w:color w:val="000000"/>
        </w:rPr>
      </w:pPr>
      <w:r>
        <w:rPr>
          <w:color w:val="000000"/>
        </w:rPr>
        <w:t>can you give us more context? how did you end up with strong values? what was your childhood like? why were you timid and not heard?</w:t>
      </w:r>
    </w:p>
  </w:comment>
  <w:comment w:id="57" w:author="Chiara Situmorang" w:date="2022-11-07T23:31:00Z" w:initials="">
    <w:p w14:paraId="0000002B" w14:textId="77777777" w:rsidR="00382CE5" w:rsidRDefault="00000000">
      <w:pPr>
        <w:widowControl w:val="0"/>
        <w:pBdr>
          <w:top w:val="nil"/>
          <w:left w:val="nil"/>
          <w:bottom w:val="nil"/>
          <w:right w:val="nil"/>
          <w:between w:val="nil"/>
        </w:pBdr>
        <w:spacing w:line="240" w:lineRule="auto"/>
        <w:rPr>
          <w:color w:val="000000"/>
        </w:rPr>
      </w:pPr>
      <w:r>
        <w:rPr>
          <w:color w:val="000000"/>
        </w:rPr>
        <w:t>had you made other attempts before this exhibition to express how you feel about this issue?</w:t>
      </w:r>
    </w:p>
  </w:comment>
  <w:comment w:id="58" w:author="Chiara Situmorang" w:date="2022-11-07T23:32:00Z" w:initials="">
    <w:p w14:paraId="00000029" w14:textId="77777777" w:rsidR="00382CE5" w:rsidRDefault="00000000">
      <w:pPr>
        <w:widowControl w:val="0"/>
        <w:pBdr>
          <w:top w:val="nil"/>
          <w:left w:val="nil"/>
          <w:bottom w:val="nil"/>
          <w:right w:val="nil"/>
          <w:between w:val="nil"/>
        </w:pBdr>
        <w:spacing w:line="240" w:lineRule="auto"/>
        <w:rPr>
          <w:color w:val="000000"/>
        </w:rPr>
      </w:pPr>
      <w:r>
        <w:rPr>
          <w:color w:val="000000"/>
        </w:rPr>
        <w:t>how did you think to express your thoughts on toxic masculinity in this exhibition?</w:t>
      </w:r>
    </w:p>
  </w:comment>
  <w:comment w:id="59" w:author="Chiara Situmorang" w:date="2022-11-07T23:29:00Z" w:initials="">
    <w:p w14:paraId="00000025" w14:textId="77777777" w:rsidR="00382CE5" w:rsidRDefault="00000000">
      <w:pPr>
        <w:widowControl w:val="0"/>
        <w:pBdr>
          <w:top w:val="nil"/>
          <w:left w:val="nil"/>
          <w:bottom w:val="nil"/>
          <w:right w:val="nil"/>
          <w:between w:val="nil"/>
        </w:pBdr>
        <w:spacing w:line="240" w:lineRule="auto"/>
        <w:rPr>
          <w:color w:val="000000"/>
        </w:rPr>
      </w:pPr>
      <w:r>
        <w:rPr>
          <w:color w:val="000000"/>
        </w:rPr>
        <w:t>why geometric art? how does it represent toxic masculinity?</w:t>
      </w:r>
    </w:p>
  </w:comment>
  <w:comment w:id="60" w:author="Chiara Situmorang" w:date="2022-11-07T23:34:00Z" w:initials="">
    <w:p w14:paraId="0000002E" w14:textId="77777777" w:rsidR="00382CE5" w:rsidRDefault="00000000">
      <w:pPr>
        <w:widowControl w:val="0"/>
        <w:pBdr>
          <w:top w:val="nil"/>
          <w:left w:val="nil"/>
          <w:bottom w:val="nil"/>
          <w:right w:val="nil"/>
          <w:between w:val="nil"/>
        </w:pBdr>
        <w:spacing w:line="240" w:lineRule="auto"/>
        <w:rPr>
          <w:color w:val="000000"/>
        </w:rPr>
      </w:pPr>
      <w:r>
        <w:rPr>
          <w:color w:val="000000"/>
        </w:rPr>
        <w:t>this feels like a jump cut to the ending of a movie. we see the result, but not the process. how did you feel exhibiting your artwork? did your parents/brother know about the idea behind it? what did people say about it? show us that they understood the idea behind your art</w:t>
      </w:r>
    </w:p>
  </w:comment>
  <w:comment w:id="61" w:author="Chiara Situmorang" w:date="2022-11-07T23:36:00Z" w:initials="">
    <w:p w14:paraId="00000028" w14:textId="77777777" w:rsidR="00382CE5" w:rsidRDefault="00000000">
      <w:pPr>
        <w:widowControl w:val="0"/>
        <w:pBdr>
          <w:top w:val="nil"/>
          <w:left w:val="nil"/>
          <w:bottom w:val="nil"/>
          <w:right w:val="nil"/>
          <w:between w:val="nil"/>
        </w:pBdr>
        <w:spacing w:line="240" w:lineRule="auto"/>
        <w:rPr>
          <w:color w:val="000000"/>
        </w:rPr>
      </w:pPr>
      <w:r>
        <w:rPr>
          <w:color w:val="000000"/>
        </w:rPr>
        <w:t>as a reader, i find the violin metaphor distracting to the story, especially since the story is not about music or the violin. i’d suggest you use this space to conclude your story instead: what did you learn from the experience of expressing yourself through your art? what kind of impact did that self-expression have on you and others? how will it affect the way you approach things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C" w15:done="0"/>
  <w15:commentEx w15:paraId="207E3CDC" w15:paraIdParent="0000002C" w15:done="0"/>
  <w15:commentEx w15:paraId="4BD2657E" w15:done="0"/>
  <w15:commentEx w15:paraId="5E79C7A0" w15:done="0"/>
  <w15:commentEx w15:paraId="00000026" w15:done="0"/>
  <w15:commentEx w15:paraId="00000027" w15:done="0"/>
  <w15:commentEx w15:paraId="4E062943" w15:paraIdParent="00000027" w15:done="0"/>
  <w15:commentEx w15:paraId="0000002D" w15:done="0"/>
  <w15:commentEx w15:paraId="051D6623" w15:done="0"/>
  <w15:commentEx w15:paraId="20FD3E3F" w15:paraIdParent="051D6623" w15:done="0"/>
  <w15:commentEx w15:paraId="57407C41" w15:done="0"/>
  <w15:commentEx w15:paraId="70B4B76F" w15:done="0"/>
  <w15:commentEx w15:paraId="6A98738A" w15:done="0"/>
  <w15:commentEx w15:paraId="05BB3DA7" w15:done="0"/>
  <w15:commentEx w15:paraId="0000002A" w15:done="0"/>
  <w15:commentEx w15:paraId="0000002B" w15:done="0"/>
  <w15:commentEx w15:paraId="00000029" w15:done="0"/>
  <w15:commentEx w15:paraId="00000025" w15:done="0"/>
  <w15:commentEx w15:paraId="0000002E" w15:done="0"/>
  <w15:commentEx w15:paraId="000000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8D95E" w16cex:dateUtc="2022-11-11T07:23:00Z"/>
  <w16cex:commentExtensible w16cex:durableId="2718D9D5" w16cex:dateUtc="2022-11-11T07:25:00Z"/>
  <w16cex:commentExtensible w16cex:durableId="2718DA03" w16cex:dateUtc="2022-11-11T07:26:00Z"/>
  <w16cex:commentExtensible w16cex:durableId="2718DA91" w16cex:dateUtc="2022-11-11T07:28:00Z"/>
  <w16cex:commentExtensible w16cex:durableId="2718DAC9" w16cex:dateUtc="2022-11-11T07:29:00Z"/>
  <w16cex:commentExtensible w16cex:durableId="2718DB60" w16cex:dateUtc="2022-11-11T07:32:00Z"/>
  <w16cex:commentExtensible w16cex:durableId="2718DB1F" w16cex:dateUtc="2022-11-11T07:30:00Z"/>
  <w16cex:commentExtensible w16cex:durableId="2718DB84" w16cex:dateUtc="2022-11-11T07:32:00Z"/>
  <w16cex:commentExtensible w16cex:durableId="2718DB9D" w16cex:dateUtc="2022-11-11T07:33:00Z"/>
  <w16cex:commentExtensible w16cex:durableId="2718DBDB" w16cex:dateUtc="2022-11-11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C" w16cid:durableId="2718D6D8"/>
  <w16cid:commentId w16cid:paraId="207E3CDC" w16cid:durableId="2718D95E"/>
  <w16cid:commentId w16cid:paraId="4BD2657E" w16cid:durableId="2718D9D5"/>
  <w16cid:commentId w16cid:paraId="5E79C7A0" w16cid:durableId="2718DA03"/>
  <w16cid:commentId w16cid:paraId="00000026" w16cid:durableId="2718D6D7"/>
  <w16cid:commentId w16cid:paraId="00000027" w16cid:durableId="2718D6D6"/>
  <w16cid:commentId w16cid:paraId="4E062943" w16cid:durableId="2718DA91"/>
  <w16cid:commentId w16cid:paraId="0000002D" w16cid:durableId="2718D6D5"/>
  <w16cid:commentId w16cid:paraId="051D6623" w16cid:durableId="2718DAC9"/>
  <w16cid:commentId w16cid:paraId="20FD3E3F" w16cid:durableId="2718DB60"/>
  <w16cid:commentId w16cid:paraId="57407C41" w16cid:durableId="2718DB1F"/>
  <w16cid:commentId w16cid:paraId="70B4B76F" w16cid:durableId="2718DB84"/>
  <w16cid:commentId w16cid:paraId="6A98738A" w16cid:durableId="2718DB9D"/>
  <w16cid:commentId w16cid:paraId="05BB3DA7" w16cid:durableId="2718DBDB"/>
  <w16cid:commentId w16cid:paraId="0000002A" w16cid:durableId="2718D6D4"/>
  <w16cid:commentId w16cid:paraId="0000002B" w16cid:durableId="2718D6D3"/>
  <w16cid:commentId w16cid:paraId="00000029" w16cid:durableId="2718D6D2"/>
  <w16cid:commentId w16cid:paraId="00000025" w16cid:durableId="2718D6D1"/>
  <w16cid:commentId w16cid:paraId="0000002E" w16cid:durableId="2718D6D0"/>
  <w16cid:commentId w16cid:paraId="00000028" w16cid:durableId="2718D6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F0B83" w14:textId="77777777" w:rsidR="00D1565A" w:rsidRDefault="00D1565A">
      <w:pPr>
        <w:spacing w:line="240" w:lineRule="auto"/>
      </w:pPr>
      <w:r>
        <w:separator/>
      </w:r>
    </w:p>
  </w:endnote>
  <w:endnote w:type="continuationSeparator" w:id="0">
    <w:p w14:paraId="3AB1A2ED" w14:textId="77777777" w:rsidR="00D1565A" w:rsidRDefault="00D15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382CE5" w:rsidRDefault="00382C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B22F" w14:textId="77777777" w:rsidR="00D1565A" w:rsidRDefault="00D1565A">
      <w:pPr>
        <w:spacing w:line="240" w:lineRule="auto"/>
      </w:pPr>
      <w:r>
        <w:separator/>
      </w:r>
    </w:p>
  </w:footnote>
  <w:footnote w:type="continuationSeparator" w:id="0">
    <w:p w14:paraId="1F4E7CB5" w14:textId="77777777" w:rsidR="00D1565A" w:rsidRDefault="00D156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382CE5" w:rsidRDefault="00382CE5">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382CE5" w:rsidRDefault="00000000">
    <w:pPr>
      <w:spacing w:after="240"/>
    </w:pPr>
    <w:r>
      <w:t>Tell a story from your life, describing an experience that either demonstrates your character or helped to shape it.</w:t>
    </w:r>
  </w:p>
  <w:p w14:paraId="00000022" w14:textId="77777777" w:rsidR="00382CE5" w:rsidRDefault="00000000">
    <w:pPr>
      <w:spacing w:before="240" w:after="240"/>
    </w:pPr>
    <w:r>
      <w:rPr>
        <w:b/>
      </w:rPr>
      <w:t>Maximum length</w:t>
    </w:r>
    <w:r>
      <w:t>: 650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91FE1"/>
    <w:multiLevelType w:val="multilevel"/>
    <w:tmpl w:val="6602C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81262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CE5"/>
    <w:rsid w:val="00382CE5"/>
    <w:rsid w:val="00C37947"/>
    <w:rsid w:val="00D1565A"/>
    <w:rsid w:val="00EC2C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0FAC604"/>
  <w15:docId w15:val="{C507AEF2-A08E-244B-B364-110F35B5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752D53"/>
    <w:pPr>
      <w:spacing w:line="240" w:lineRule="auto"/>
    </w:pPr>
  </w:style>
  <w:style w:type="character" w:styleId="CommentReference">
    <w:name w:val="annotation reference"/>
    <w:basedOn w:val="DefaultParagraphFont"/>
    <w:uiPriority w:val="99"/>
    <w:semiHidden/>
    <w:unhideWhenUsed/>
    <w:rsid w:val="00752D53"/>
    <w:rPr>
      <w:sz w:val="16"/>
      <w:szCs w:val="16"/>
    </w:rPr>
  </w:style>
  <w:style w:type="paragraph" w:styleId="CommentText">
    <w:name w:val="annotation text"/>
    <w:basedOn w:val="Normal"/>
    <w:link w:val="CommentTextChar"/>
    <w:uiPriority w:val="99"/>
    <w:semiHidden/>
    <w:unhideWhenUsed/>
    <w:rsid w:val="00752D53"/>
    <w:pPr>
      <w:spacing w:line="240" w:lineRule="auto"/>
    </w:pPr>
    <w:rPr>
      <w:sz w:val="20"/>
      <w:szCs w:val="20"/>
    </w:rPr>
  </w:style>
  <w:style w:type="character" w:customStyle="1" w:styleId="CommentTextChar">
    <w:name w:val="Comment Text Char"/>
    <w:basedOn w:val="DefaultParagraphFont"/>
    <w:link w:val="CommentText"/>
    <w:uiPriority w:val="99"/>
    <w:semiHidden/>
    <w:rsid w:val="00752D53"/>
    <w:rPr>
      <w:sz w:val="20"/>
      <w:szCs w:val="20"/>
    </w:rPr>
  </w:style>
  <w:style w:type="paragraph" w:styleId="CommentSubject">
    <w:name w:val="annotation subject"/>
    <w:basedOn w:val="CommentText"/>
    <w:next w:val="CommentText"/>
    <w:link w:val="CommentSubjectChar"/>
    <w:uiPriority w:val="99"/>
    <w:semiHidden/>
    <w:unhideWhenUsed/>
    <w:rsid w:val="00752D53"/>
    <w:rPr>
      <w:b/>
      <w:bCs/>
    </w:rPr>
  </w:style>
  <w:style w:type="character" w:customStyle="1" w:styleId="CommentSubjectChar">
    <w:name w:val="Comment Subject Char"/>
    <w:basedOn w:val="CommentTextChar"/>
    <w:link w:val="CommentSubject"/>
    <w:uiPriority w:val="99"/>
    <w:semiHidden/>
    <w:rsid w:val="00752D53"/>
    <w:rPr>
      <w:b/>
      <w:bCs/>
      <w:sz w:val="20"/>
      <w:szCs w:val="20"/>
    </w:rPr>
  </w:style>
  <w:style w:type="paragraph" w:styleId="ListParagraph">
    <w:name w:val="List Paragraph"/>
    <w:basedOn w:val="Normal"/>
    <w:uiPriority w:val="34"/>
    <w:qFormat/>
    <w:rsid w:val="009B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ILfdRNI/8bHIxnxdGHQY8DbcCg==">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2022-11-05T07:01:00Z</dcterms:created>
  <dcterms:modified xsi:type="dcterms:W3CDTF">2022-11-11T07:36:00Z</dcterms:modified>
</cp:coreProperties>
</file>