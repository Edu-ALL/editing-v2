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711F" w14:textId="77777777" w:rsidR="00B737AC" w:rsidRPr="00AD7CC4" w:rsidRDefault="00B737AC" w:rsidP="00B737AC">
      <w:pPr>
        <w:rPr>
          <w:rFonts w:cstheme="minorHAnsi"/>
          <w:color w:val="C00000"/>
        </w:rPr>
      </w:pPr>
      <w:r w:rsidRPr="00AD7CC4">
        <w:rPr>
          <w:rFonts w:cstheme="minorHAnsi"/>
          <w:color w:val="C00000"/>
        </w:rPr>
        <w:t xml:space="preserve">Action benefit cause </w:t>
      </w:r>
    </w:p>
    <w:p w14:paraId="650761FD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>- velvet youth club</w:t>
      </w:r>
    </w:p>
    <w:p w14:paraId="67471BCC" w14:textId="178C6634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>- learning French</w:t>
      </w:r>
    </w:p>
    <w:p w14:paraId="0039869A" w14:textId="645A94CC" w:rsidR="00F51EC2" w:rsidRPr="00AD7CC4" w:rsidRDefault="00F51EC2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ab/>
        <w:t xml:space="preserve">- head of book club: leading Tolstoy’s war and peace </w:t>
      </w:r>
    </w:p>
    <w:p w14:paraId="2E0248BD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pick a family event </w:t>
      </w:r>
    </w:p>
    <w:p w14:paraId="28AD3628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talk about lectures and books </w:t>
      </w:r>
    </w:p>
    <w:p w14:paraId="1803588D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conversation </w:t>
      </w:r>
    </w:p>
    <w:p w14:paraId="5368DFA8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oxford summer school: </w:t>
      </w:r>
    </w:p>
    <w:p w14:paraId="7958FFFA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specific details </w:t>
      </w:r>
    </w:p>
    <w:p w14:paraId="666112C1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skills: soft skills and hard skills </w:t>
      </w:r>
    </w:p>
    <w:p w14:paraId="3519568C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>- head of self-defence club</w:t>
      </w:r>
    </w:p>
    <w:p w14:paraId="281A09EF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secretary of best buddies </w:t>
      </w:r>
    </w:p>
    <w:p w14:paraId="09FBDDD5" w14:textId="77777777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>-  MUN representing Korea</w:t>
      </w:r>
    </w:p>
    <w:p w14:paraId="1E79FD36" w14:textId="7A585094" w:rsidR="00B737AC" w:rsidRPr="00AD7CC4" w:rsidRDefault="00B737AC" w:rsidP="00B737AC">
      <w:pPr>
        <w:rPr>
          <w:rFonts w:cstheme="minorHAnsi"/>
          <w:color w:val="000000" w:themeColor="text1"/>
        </w:rPr>
      </w:pPr>
      <w:r w:rsidRPr="00AD7CC4">
        <w:rPr>
          <w:rFonts w:cstheme="minorHAnsi"/>
          <w:color w:val="000000" w:themeColor="text1"/>
        </w:rPr>
        <w:t xml:space="preserve">- silver award </w:t>
      </w:r>
    </w:p>
    <w:p w14:paraId="79F84D87" w14:textId="6B9E734E" w:rsidR="000B1624" w:rsidRPr="00AD7CC4" w:rsidRDefault="000B1624" w:rsidP="000B1624">
      <w:pPr>
        <w:autoSpaceDE w:val="0"/>
        <w:autoSpaceDN w:val="0"/>
        <w:adjustRightInd w:val="0"/>
        <w:rPr>
          <w:rFonts w:cstheme="minorHAnsi"/>
          <w:lang w:val="en-US"/>
        </w:rPr>
      </w:pPr>
      <w:r w:rsidRPr="00AD7CC4">
        <w:rPr>
          <w:rFonts w:cstheme="minorHAnsi"/>
          <w:lang w:val="en-US"/>
        </w:rPr>
        <w:t>-</w:t>
      </w:r>
    </w:p>
    <w:p w14:paraId="2918374D" w14:textId="77777777" w:rsidR="000B1624" w:rsidRPr="00AD7CC4" w:rsidRDefault="000B1624" w:rsidP="00B737AC">
      <w:pPr>
        <w:rPr>
          <w:rFonts w:cstheme="minorHAnsi"/>
          <w:color w:val="000000" w:themeColor="text1"/>
        </w:rPr>
      </w:pPr>
    </w:p>
    <w:p w14:paraId="3C783436" w14:textId="77777777" w:rsidR="000B1624" w:rsidRPr="00AD7CC4" w:rsidRDefault="000B1624" w:rsidP="000B1624">
      <w:pPr>
        <w:autoSpaceDE w:val="0"/>
        <w:autoSpaceDN w:val="0"/>
        <w:adjustRightInd w:val="0"/>
        <w:rPr>
          <w:rFonts w:cstheme="minorHAnsi"/>
          <w:color w:val="FF0000"/>
          <w:lang w:val="en-US"/>
        </w:rPr>
      </w:pPr>
      <w:r w:rsidRPr="00AD7CC4">
        <w:rPr>
          <w:rFonts w:cstheme="minorHAnsi"/>
          <w:color w:val="FF0000"/>
          <w:lang w:val="en-US"/>
        </w:rPr>
        <w:t xml:space="preserve">Question in mind: </w:t>
      </w:r>
    </w:p>
    <w:p w14:paraId="48F3C95F" w14:textId="0DE4AAD0" w:rsidR="00B737AC" w:rsidRPr="00AD7CC4" w:rsidRDefault="000B1624" w:rsidP="000B1624">
      <w:pPr>
        <w:autoSpaceDE w:val="0"/>
        <w:autoSpaceDN w:val="0"/>
        <w:adjustRightInd w:val="0"/>
        <w:rPr>
          <w:rFonts w:cstheme="minorHAnsi"/>
          <w:color w:val="FF0000"/>
          <w:lang w:val="en-US"/>
        </w:rPr>
      </w:pPr>
      <w:r w:rsidRPr="00AD7CC4">
        <w:rPr>
          <w:rFonts w:cstheme="minorHAnsi"/>
          <w:color w:val="FF0000"/>
          <w:lang w:val="en-US"/>
        </w:rPr>
        <w:t>- how does these skills help you in your subject?</w:t>
      </w:r>
    </w:p>
    <w:p w14:paraId="4B8129A9" w14:textId="77777777" w:rsidR="00B737AC" w:rsidRPr="00AD7CC4" w:rsidRDefault="00B737AC" w:rsidP="00B737AC">
      <w:pPr>
        <w:rPr>
          <w:rFonts w:cstheme="minorHAnsi"/>
          <w:lang w:val="en-US"/>
        </w:rPr>
      </w:pPr>
    </w:p>
    <w:p w14:paraId="352824AB" w14:textId="7C0A68D3" w:rsidR="00B737AC" w:rsidRPr="00AD7CC4" w:rsidRDefault="00B737AC" w:rsidP="00B737AC">
      <w:pPr>
        <w:rPr>
          <w:rFonts w:cstheme="minorHAnsi"/>
          <w:lang w:val="en-US"/>
        </w:rPr>
      </w:pPr>
      <w:r w:rsidRPr="00AD7CC4">
        <w:rPr>
          <w:rFonts w:cstheme="minorHAnsi"/>
          <w:lang w:val="en-US"/>
        </w:rPr>
        <w:t>“Interruption</w:t>
      </w:r>
      <w:r w:rsidR="00902C94" w:rsidRPr="00AD7CC4">
        <w:rPr>
          <w:rFonts w:cstheme="minorHAnsi"/>
          <w:lang w:val="en-US"/>
        </w:rPr>
        <w:t>!</w:t>
      </w:r>
      <w:r w:rsidRPr="00AD7CC4">
        <w:rPr>
          <w:rFonts w:cstheme="minorHAnsi"/>
          <w:lang w:val="en-US"/>
        </w:rPr>
        <w:t>” said my late grandfather, my forever political aspiration</w:t>
      </w:r>
      <w:ins w:id="0" w:author="Thalia Priscilla" w:date="2022-12-02T13:01:00Z">
        <w:r w:rsidR="00AD7CC4">
          <w:rPr>
            <w:rFonts w:cstheme="minorHAnsi"/>
            <w:lang w:val="en-US"/>
          </w:rPr>
          <w:t>,</w:t>
        </w:r>
      </w:ins>
      <w:r w:rsidRPr="00AD7CC4">
        <w:rPr>
          <w:rFonts w:cstheme="minorHAnsi"/>
          <w:lang w:val="en-US"/>
        </w:rPr>
        <w:t xml:space="preserve"> during the people’s consultative general assembly in the new order under Suharto’s regime</w:t>
      </w:r>
      <w:ins w:id="1" w:author="Thalia Priscilla" w:date="2022-12-02T13:01:00Z">
        <w:r w:rsidR="00AD7CC4">
          <w:rPr>
            <w:rFonts w:cstheme="minorHAnsi"/>
            <w:lang w:val="en-US"/>
          </w:rPr>
          <w:t>.</w:t>
        </w:r>
      </w:ins>
      <w:r w:rsidRPr="00AD7CC4">
        <w:rPr>
          <w:rFonts w:cstheme="minorHAnsi"/>
          <w:lang w:val="en-US"/>
        </w:rPr>
        <w:t xml:space="preserve"> </w:t>
      </w:r>
      <w:del w:id="2" w:author="Thalia Priscilla" w:date="2022-12-02T13:01:00Z">
        <w:r w:rsidRPr="00AD7CC4" w:rsidDel="00AD7CC4">
          <w:rPr>
            <w:rFonts w:cstheme="minorHAnsi"/>
            <w:lang w:val="en-US"/>
          </w:rPr>
          <w:delText xml:space="preserve">where </w:delText>
        </w:r>
      </w:del>
      <w:ins w:id="3" w:author="Thalia Priscilla" w:date="2022-12-02T13:02:00Z">
        <w:r w:rsidR="00AD7CC4">
          <w:rPr>
            <w:rFonts w:cstheme="minorHAnsi"/>
            <w:lang w:val="en-US"/>
          </w:rPr>
          <w:t xml:space="preserve">Back then, </w:t>
        </w:r>
      </w:ins>
      <w:r w:rsidRPr="00AD7CC4">
        <w:rPr>
          <w:rFonts w:cstheme="minorHAnsi"/>
          <w:lang w:val="en-US"/>
        </w:rPr>
        <w:t xml:space="preserve">interruptions were prohibited. Growing up in a politically acclaimed family in Indonesia where politics is interlinked with nepotism and corruption had me first-hand experience its effects. As an 11-year-old I saw my father getting called to his ministerial inauguration in his white </w:t>
      </w:r>
      <w:r w:rsidRPr="00AD7CC4">
        <w:rPr>
          <w:rFonts w:cstheme="minorHAnsi"/>
          <w:i/>
          <w:iCs/>
          <w:lang w:val="en-US"/>
        </w:rPr>
        <w:t>batik</w:t>
      </w:r>
      <w:r w:rsidRPr="00AD7CC4">
        <w:rPr>
          <w:rFonts w:cstheme="minorHAnsi"/>
          <w:lang w:val="en-US"/>
        </w:rPr>
        <w:t xml:space="preserve"> only to be disappointed </w:t>
      </w:r>
      <w:commentRangeStart w:id="4"/>
      <w:r w:rsidRPr="00AD7CC4">
        <w:rPr>
          <w:rFonts w:cstheme="minorHAnsi"/>
          <w:lang w:val="en-US"/>
        </w:rPr>
        <w:t xml:space="preserve">with my </w:t>
      </w:r>
      <w:r w:rsidR="00A0230C" w:rsidRPr="00AD7CC4">
        <w:rPr>
          <w:rFonts w:cstheme="minorHAnsi"/>
          <w:lang w:val="en-US"/>
        </w:rPr>
        <w:t>political party</w:t>
      </w:r>
      <w:r w:rsidR="005927C0" w:rsidRPr="00AD7CC4">
        <w:rPr>
          <w:rFonts w:cstheme="minorHAnsi"/>
          <w:lang w:val="en-US"/>
        </w:rPr>
        <w:t xml:space="preserve"> </w:t>
      </w:r>
      <w:commentRangeEnd w:id="4"/>
      <w:r w:rsidR="00AD7CC4">
        <w:rPr>
          <w:rStyle w:val="CommentReference"/>
        </w:rPr>
        <w:commentReference w:id="4"/>
      </w:r>
      <w:commentRangeStart w:id="5"/>
      <w:r w:rsidR="005927C0" w:rsidRPr="00AD7CC4">
        <w:rPr>
          <w:rFonts w:cstheme="minorHAnsi"/>
          <w:lang w:val="en-US"/>
        </w:rPr>
        <w:t xml:space="preserve">because of the </w:t>
      </w:r>
      <w:r w:rsidR="008324C2" w:rsidRPr="00AD7CC4">
        <w:rPr>
          <w:rFonts w:cstheme="minorHAnsi"/>
          <w:lang w:val="en-US"/>
        </w:rPr>
        <w:t>head</w:t>
      </w:r>
      <w:r w:rsidR="006A1DD9" w:rsidRPr="00AD7CC4">
        <w:rPr>
          <w:rFonts w:cstheme="minorHAnsi"/>
          <w:lang w:val="en-US"/>
        </w:rPr>
        <w:t xml:space="preserve">’s </w:t>
      </w:r>
      <w:r w:rsidR="005927C0" w:rsidRPr="00AD7CC4">
        <w:rPr>
          <w:rFonts w:cstheme="minorHAnsi"/>
          <w:lang w:val="en-US"/>
        </w:rPr>
        <w:t xml:space="preserve">personal vigilance </w:t>
      </w:r>
      <w:r w:rsidR="004A57BA" w:rsidRPr="00AD7CC4">
        <w:rPr>
          <w:rFonts w:cstheme="minorHAnsi"/>
          <w:lang w:val="en-US"/>
        </w:rPr>
        <w:t xml:space="preserve">towards my dad </w:t>
      </w:r>
      <w:r w:rsidR="008324C2" w:rsidRPr="00AD7CC4">
        <w:rPr>
          <w:rFonts w:cstheme="minorHAnsi"/>
          <w:lang w:val="en-US"/>
        </w:rPr>
        <w:t>in</w:t>
      </w:r>
      <w:r w:rsidR="005927C0" w:rsidRPr="00AD7CC4">
        <w:rPr>
          <w:rFonts w:cstheme="minorHAnsi"/>
          <w:lang w:val="en-US"/>
        </w:rPr>
        <w:t xml:space="preserve"> getting overshadowed by his attainments</w:t>
      </w:r>
      <w:r w:rsidR="00A0230C" w:rsidRPr="00AD7CC4">
        <w:rPr>
          <w:rFonts w:cstheme="minorHAnsi"/>
          <w:lang w:val="en-US"/>
        </w:rPr>
        <w:t xml:space="preserve"> </w:t>
      </w:r>
      <w:r w:rsidRPr="00AD7CC4">
        <w:rPr>
          <w:rFonts w:cstheme="minorHAnsi"/>
          <w:lang w:val="en-US"/>
        </w:rPr>
        <w:t>and see him walk through my doors instead of the presidential palace</w:t>
      </w:r>
      <w:r w:rsidR="00902C94" w:rsidRPr="00AD7CC4">
        <w:rPr>
          <w:rFonts w:cstheme="minorHAnsi"/>
          <w:lang w:val="en-US"/>
        </w:rPr>
        <w:t>’</w:t>
      </w:r>
      <w:r w:rsidRPr="00AD7CC4">
        <w:rPr>
          <w:rFonts w:cstheme="minorHAnsi"/>
          <w:lang w:val="en-US"/>
        </w:rPr>
        <w:t xml:space="preserve"> when his name was called on</w:t>
      </w:r>
      <w:commentRangeEnd w:id="5"/>
      <w:r w:rsidR="00AD7CC4">
        <w:rPr>
          <w:rStyle w:val="CommentReference"/>
        </w:rPr>
        <w:commentReference w:id="5"/>
      </w:r>
      <w:r w:rsidR="00A0230C" w:rsidRPr="00AD7CC4">
        <w:rPr>
          <w:rFonts w:cstheme="minorHAnsi"/>
          <w:lang w:val="en-US"/>
        </w:rPr>
        <w:t xml:space="preserve">. </w:t>
      </w:r>
      <w:r w:rsidRPr="00AD7CC4">
        <w:rPr>
          <w:rFonts w:cstheme="minorHAnsi"/>
          <w:lang w:val="en-US"/>
        </w:rPr>
        <w:t xml:space="preserve">This transformative event made me eager to change Indonesia’s political image and upholding what my grandfather has instilled in me: Politics is sacred. </w:t>
      </w:r>
    </w:p>
    <w:p w14:paraId="601379A7" w14:textId="77777777" w:rsidR="00B737AC" w:rsidRPr="00AD7CC4" w:rsidRDefault="00B737AC" w:rsidP="00B737AC">
      <w:pPr>
        <w:rPr>
          <w:rFonts w:cstheme="minorHAnsi"/>
          <w:lang w:val="en-US"/>
        </w:rPr>
      </w:pPr>
    </w:p>
    <w:p w14:paraId="7AC7A608" w14:textId="2727EB47" w:rsidR="00AD7CC4" w:rsidRDefault="00B737AC" w:rsidP="005927C0">
      <w:pPr>
        <w:rPr>
          <w:ins w:id="6" w:author="Thalia Priscilla" w:date="2022-12-02T12:50:00Z"/>
          <w:rFonts w:cstheme="minorHAnsi"/>
          <w:lang w:val="en-US"/>
        </w:rPr>
      </w:pPr>
      <w:r w:rsidRPr="00AD7CC4">
        <w:rPr>
          <w:rFonts w:cstheme="minorHAnsi"/>
          <w:lang w:val="en-US"/>
        </w:rPr>
        <w:t xml:space="preserve">In an independent personal project, I explored the theme of government and was privileged to interview Joko Widodo, Indonesia’s current president and learned the importance of system in government to keep order. Since then, I have extended my study into examining how </w:t>
      </w:r>
      <w:ins w:id="7" w:author="Thalia Priscilla" w:date="2022-12-02T12:47:00Z">
        <w:r w:rsidR="00AD7CC4">
          <w:rPr>
            <w:rFonts w:cstheme="minorHAnsi"/>
            <w:lang w:val="en-US"/>
          </w:rPr>
          <w:t xml:space="preserve">his rival, </w:t>
        </w:r>
      </w:ins>
      <w:r w:rsidRPr="00AD7CC4">
        <w:rPr>
          <w:rFonts w:cstheme="minorHAnsi"/>
          <w:lang w:val="en-US"/>
        </w:rPr>
        <w:t xml:space="preserve">Prabowo </w:t>
      </w:r>
      <w:proofErr w:type="spellStart"/>
      <w:r w:rsidRPr="00AD7CC4">
        <w:rPr>
          <w:rFonts w:cstheme="minorHAnsi"/>
          <w:lang w:val="en-US"/>
        </w:rPr>
        <w:t>Subianto</w:t>
      </w:r>
      <w:proofErr w:type="spellEnd"/>
      <w:r w:rsidRPr="00AD7CC4">
        <w:rPr>
          <w:rFonts w:cstheme="minorHAnsi"/>
          <w:lang w:val="en-US"/>
        </w:rPr>
        <w:t xml:space="preserve"> joined the coalition of </w:t>
      </w:r>
      <w:del w:id="8" w:author="Thalia Priscilla" w:date="2022-12-02T13:18:00Z">
        <w:r w:rsidRPr="00AD7CC4" w:rsidDel="00AD7CC4">
          <w:rPr>
            <w:rFonts w:cstheme="minorHAnsi"/>
            <w:lang w:val="en-US"/>
          </w:rPr>
          <w:delText xml:space="preserve">his </w:delText>
        </w:r>
      </w:del>
      <w:ins w:id="9" w:author="Thalia Priscilla" w:date="2022-12-02T13:18:00Z">
        <w:r w:rsidR="00AD7CC4">
          <w:rPr>
            <w:rFonts w:cstheme="minorHAnsi"/>
            <w:lang w:val="en-US"/>
          </w:rPr>
          <w:t>Joko Widodo’s</w:t>
        </w:r>
        <w:r w:rsidR="00AD7CC4" w:rsidRPr="00AD7CC4">
          <w:rPr>
            <w:rFonts w:cstheme="minorHAnsi"/>
            <w:lang w:val="en-US"/>
          </w:rPr>
          <w:t xml:space="preserve"> </w:t>
        </w:r>
      </w:ins>
      <w:r w:rsidRPr="00AD7CC4">
        <w:rPr>
          <w:rFonts w:cstheme="minorHAnsi"/>
          <w:lang w:val="en-US"/>
        </w:rPr>
        <w:t xml:space="preserve">presidency </w:t>
      </w:r>
      <w:del w:id="10" w:author="Thalia Priscilla" w:date="2022-12-02T12:47:00Z">
        <w:r w:rsidRPr="00AD7CC4" w:rsidDel="00AD7CC4">
          <w:rPr>
            <w:rFonts w:cstheme="minorHAnsi"/>
            <w:lang w:val="en-US"/>
          </w:rPr>
          <w:delText xml:space="preserve">rival, Joko Widodo </w:delText>
        </w:r>
      </w:del>
      <w:r w:rsidRPr="00AD7CC4">
        <w:rPr>
          <w:rFonts w:cstheme="minorHAnsi"/>
          <w:lang w:val="en-US"/>
        </w:rPr>
        <w:t xml:space="preserve">in his ministerial cabinet from a psychological lens. </w:t>
      </w:r>
      <w:commentRangeStart w:id="11"/>
      <w:r w:rsidRPr="00AD7CC4">
        <w:rPr>
          <w:rFonts w:cstheme="minorHAnsi"/>
          <w:lang w:val="en-US"/>
        </w:rPr>
        <w:t xml:space="preserve">My study has allowed me recognition from executives from </w:t>
      </w:r>
      <w:r w:rsidR="006A1DD9" w:rsidRPr="00AD7CC4">
        <w:rPr>
          <w:rFonts w:cstheme="minorHAnsi"/>
          <w:lang w:val="en-US"/>
        </w:rPr>
        <w:t>Indonesian t</w:t>
      </w:r>
      <w:r w:rsidRPr="00AD7CC4">
        <w:rPr>
          <w:rFonts w:cstheme="minorHAnsi"/>
          <w:lang w:val="en-US"/>
        </w:rPr>
        <w:t>hink-tanks as well as a seat in important conversations regarding Indonesia’s current issues and strategies to improve political candidates where my analytical and detail-oriented skills are valued</w:t>
      </w:r>
      <w:commentRangeEnd w:id="11"/>
      <w:r w:rsidR="0044122D">
        <w:rPr>
          <w:rStyle w:val="CommentReference"/>
        </w:rPr>
        <w:commentReference w:id="11"/>
      </w:r>
      <w:r w:rsidRPr="00AD7CC4">
        <w:rPr>
          <w:rFonts w:cstheme="minorHAnsi"/>
          <w:lang w:val="en-US"/>
        </w:rPr>
        <w:t xml:space="preserve">. </w:t>
      </w:r>
      <w:commentRangeStart w:id="12"/>
      <w:r w:rsidR="00C23B42" w:rsidRPr="00AD7CC4">
        <w:rPr>
          <w:rFonts w:cstheme="minorHAnsi"/>
          <w:lang w:val="en-US"/>
        </w:rPr>
        <w:t>It also</w:t>
      </w:r>
      <w:r w:rsidR="006279F0" w:rsidRPr="00AD7CC4">
        <w:rPr>
          <w:rFonts w:cstheme="minorHAnsi"/>
          <w:lang w:val="en-US"/>
        </w:rPr>
        <w:t xml:space="preserve"> enhanced my ability to contextualize</w:t>
      </w:r>
      <w:r w:rsidR="009B0D4A" w:rsidRPr="00AD7CC4">
        <w:rPr>
          <w:rFonts w:cstheme="minorHAnsi"/>
          <w:lang w:val="en-US"/>
        </w:rPr>
        <w:t xml:space="preserve"> situations from a psychological standpoint</w:t>
      </w:r>
      <w:commentRangeEnd w:id="12"/>
      <w:r w:rsidR="00AD7CC4">
        <w:rPr>
          <w:rStyle w:val="CommentReference"/>
        </w:rPr>
        <w:commentReference w:id="12"/>
      </w:r>
      <w:ins w:id="13" w:author="Thalia Priscilla" w:date="2022-12-02T12:46:00Z">
        <w:r w:rsidR="00AD7CC4">
          <w:rPr>
            <w:rFonts w:cstheme="minorHAnsi"/>
            <w:lang w:val="en-US"/>
          </w:rPr>
          <w:t>.</w:t>
        </w:r>
      </w:ins>
      <w:r w:rsidR="009B0D4A" w:rsidRPr="00AD7CC4">
        <w:rPr>
          <w:rFonts w:cstheme="minorHAnsi"/>
          <w:lang w:val="en-US"/>
        </w:rPr>
        <w:t xml:space="preserve"> </w:t>
      </w:r>
    </w:p>
    <w:p w14:paraId="2DB8E9F4" w14:textId="77777777" w:rsidR="00AD7CC4" w:rsidRDefault="00AD7CC4" w:rsidP="005927C0">
      <w:pPr>
        <w:rPr>
          <w:ins w:id="14" w:author="Thalia Priscilla" w:date="2022-12-02T12:50:00Z"/>
          <w:rFonts w:cstheme="minorHAnsi"/>
          <w:lang w:val="en-US"/>
        </w:rPr>
      </w:pPr>
    </w:p>
    <w:p w14:paraId="721CE199" w14:textId="78985576" w:rsidR="005927C0" w:rsidRPr="00AD7CC4" w:rsidRDefault="00AD7CC4" w:rsidP="005927C0">
      <w:pPr>
        <w:rPr>
          <w:rFonts w:cstheme="minorHAnsi"/>
          <w:color w:val="FF0000"/>
        </w:rPr>
      </w:pPr>
      <w:commentRangeStart w:id="15"/>
      <w:ins w:id="16" w:author="Thalia Priscilla" w:date="2022-12-02T12:46:00Z">
        <w:r>
          <w:rPr>
            <w:rFonts w:cstheme="minorHAnsi"/>
            <w:lang w:val="en-US"/>
          </w:rPr>
          <w:t>This</w:t>
        </w:r>
      </w:ins>
      <w:del w:id="17" w:author="Thalia Priscilla" w:date="2022-12-02T12:46:00Z">
        <w:r w:rsidR="006279F0" w:rsidRPr="00AD7CC4" w:rsidDel="00AD7CC4">
          <w:rPr>
            <w:rFonts w:cstheme="minorHAnsi"/>
            <w:lang w:val="en-US"/>
          </w:rPr>
          <w:delText>which</w:delText>
        </w:r>
      </w:del>
      <w:r w:rsidR="006279F0" w:rsidRPr="00AD7CC4">
        <w:rPr>
          <w:rFonts w:cstheme="minorHAnsi"/>
          <w:lang w:val="en-US"/>
        </w:rPr>
        <w:t xml:space="preserve"> </w:t>
      </w:r>
      <w:commentRangeEnd w:id="15"/>
      <w:r>
        <w:rPr>
          <w:rStyle w:val="CommentReference"/>
        </w:rPr>
        <w:commentReference w:id="15"/>
      </w:r>
      <w:r w:rsidR="009B0D4A" w:rsidRPr="00AD7CC4">
        <w:rPr>
          <w:rFonts w:cstheme="minorHAnsi"/>
          <w:lang w:val="en-US"/>
        </w:rPr>
        <w:t xml:space="preserve">gave me </w:t>
      </w:r>
      <w:r w:rsidR="008324C2" w:rsidRPr="00AD7CC4">
        <w:rPr>
          <w:rFonts w:cstheme="minorHAnsi"/>
          <w:lang w:val="en-US"/>
        </w:rPr>
        <w:t xml:space="preserve">a </w:t>
      </w:r>
      <w:r w:rsidR="009B0D4A" w:rsidRPr="00AD7CC4">
        <w:rPr>
          <w:rFonts w:cstheme="minorHAnsi"/>
          <w:lang w:val="en-US"/>
        </w:rPr>
        <w:t xml:space="preserve">comprehensive advantage </w:t>
      </w:r>
      <w:del w:id="18" w:author="Thalia Priscilla" w:date="2022-12-02T13:19:00Z">
        <w:r w:rsidR="009B0D4A" w:rsidRPr="00AD7CC4" w:rsidDel="00AD7CC4">
          <w:rPr>
            <w:rFonts w:cstheme="minorHAnsi"/>
            <w:lang w:val="en-US"/>
          </w:rPr>
          <w:delText xml:space="preserve">when </w:delText>
        </w:r>
      </w:del>
      <w:ins w:id="19" w:author="Thalia Priscilla" w:date="2022-12-02T13:19:00Z">
        <w:r>
          <w:rPr>
            <w:rFonts w:cstheme="minorHAnsi"/>
            <w:lang w:val="en-US"/>
          </w:rPr>
          <w:t>in</w:t>
        </w:r>
        <w:r w:rsidRPr="00AD7CC4">
          <w:rPr>
            <w:rFonts w:cstheme="minorHAnsi"/>
            <w:lang w:val="en-US"/>
          </w:rPr>
          <w:t xml:space="preserve"> </w:t>
        </w:r>
      </w:ins>
      <w:r w:rsidR="009B0D4A" w:rsidRPr="00AD7CC4">
        <w:rPr>
          <w:rFonts w:cstheme="minorHAnsi"/>
          <w:lang w:val="en-US"/>
        </w:rPr>
        <w:t xml:space="preserve">sharing insights </w:t>
      </w:r>
      <w:del w:id="20" w:author="Thalia Priscilla" w:date="2022-12-02T13:19:00Z">
        <w:r w:rsidR="009B0D4A" w:rsidRPr="00AD7CC4" w:rsidDel="00AD7CC4">
          <w:rPr>
            <w:rFonts w:cstheme="minorHAnsi"/>
            <w:lang w:val="en-US"/>
          </w:rPr>
          <w:delText xml:space="preserve">for </w:delText>
        </w:r>
      </w:del>
      <w:r w:rsidR="006279F0" w:rsidRPr="00AD7CC4">
        <w:rPr>
          <w:rFonts w:cstheme="minorHAnsi"/>
          <w:lang w:val="en-US"/>
        </w:rPr>
        <w:t xml:space="preserve">when I became an editor and advisor for </w:t>
      </w:r>
      <w:r w:rsidR="009B0D4A" w:rsidRPr="00AD7CC4">
        <w:rPr>
          <w:rFonts w:cstheme="minorHAnsi"/>
          <w:lang w:val="en-US"/>
        </w:rPr>
        <w:t xml:space="preserve">one of the people’s consultative </w:t>
      </w:r>
      <w:r w:rsidR="009B0D4A" w:rsidRPr="00AD7CC4">
        <w:rPr>
          <w:rFonts w:cstheme="minorHAnsi"/>
          <w:color w:val="000000" w:themeColor="text1"/>
          <w:lang w:val="en-US"/>
        </w:rPr>
        <w:t xml:space="preserve">members’ </w:t>
      </w:r>
      <w:r w:rsidR="006279F0" w:rsidRPr="00AD7CC4">
        <w:rPr>
          <w:rFonts w:cstheme="minorHAnsi"/>
          <w:color w:val="000000" w:themeColor="text1"/>
        </w:rPr>
        <w:t>books</w:t>
      </w:r>
      <w:r w:rsidR="009B0D4A" w:rsidRPr="00AD7CC4">
        <w:rPr>
          <w:rFonts w:cstheme="minorHAnsi"/>
          <w:color w:val="000000" w:themeColor="text1"/>
        </w:rPr>
        <w:t xml:space="preserve"> called </w:t>
      </w:r>
      <w:r w:rsidR="009B0D4A" w:rsidRPr="00AD7CC4">
        <w:rPr>
          <w:rFonts w:cstheme="minorHAnsi"/>
          <w:i/>
          <w:iCs/>
          <w:color w:val="000000" w:themeColor="text1"/>
        </w:rPr>
        <w:t>Diplomasi parlamen dan Politik Luar Negeri R.</w:t>
      </w:r>
      <w:r w:rsidR="009B0D4A" w:rsidRPr="00AD7CC4">
        <w:rPr>
          <w:rFonts w:cstheme="minorHAnsi"/>
          <w:color w:val="000000" w:themeColor="text1"/>
        </w:rPr>
        <w:t xml:space="preserve"> </w:t>
      </w:r>
      <w:del w:id="21" w:author="Thalia Priscilla" w:date="2022-12-02T12:45:00Z">
        <w:r w:rsidR="00902C94" w:rsidRPr="00AD7CC4" w:rsidDel="00AD7CC4">
          <w:rPr>
            <w:rFonts w:cstheme="minorHAnsi"/>
            <w:color w:val="000000" w:themeColor="text1"/>
          </w:rPr>
          <w:delText xml:space="preserve">Where </w:delText>
        </w:r>
      </w:del>
      <w:commentRangeStart w:id="22"/>
      <w:ins w:id="23" w:author="Thalia Priscilla" w:date="2022-12-02T12:45:00Z">
        <w:r>
          <w:rPr>
            <w:rFonts w:cstheme="minorHAnsi"/>
            <w:color w:val="000000" w:themeColor="text1"/>
          </w:rPr>
          <w:t>W</w:t>
        </w:r>
      </w:ins>
      <w:del w:id="24" w:author="Thalia Priscilla" w:date="2022-12-02T12:45:00Z">
        <w:r w:rsidR="00902C94" w:rsidRPr="00AD7CC4" w:rsidDel="00AD7CC4">
          <w:rPr>
            <w:rFonts w:cstheme="minorHAnsi"/>
            <w:color w:val="000000" w:themeColor="text1"/>
          </w:rPr>
          <w:delText>w</w:delText>
        </w:r>
      </w:del>
      <w:r w:rsidR="00902C94" w:rsidRPr="00AD7CC4">
        <w:rPr>
          <w:rFonts w:cstheme="minorHAnsi"/>
          <w:color w:val="000000" w:themeColor="text1"/>
        </w:rPr>
        <w:t xml:space="preserve">e applied </w:t>
      </w:r>
      <w:r w:rsidR="00602143" w:rsidRPr="00AD7CC4">
        <w:rPr>
          <w:rFonts w:cstheme="minorHAnsi"/>
          <w:color w:val="000000" w:themeColor="text1"/>
        </w:rPr>
        <w:t>a</w:t>
      </w:r>
      <w:r w:rsidR="00902C94" w:rsidRPr="00AD7CC4">
        <w:rPr>
          <w:rFonts w:cstheme="minorHAnsi"/>
          <w:color w:val="000000" w:themeColor="text1"/>
        </w:rPr>
        <w:t xml:space="preserve"> similar framework </w:t>
      </w:r>
      <w:del w:id="25" w:author="Thalia Priscilla" w:date="2022-12-02T12:58:00Z">
        <w:r w:rsidR="00602143" w:rsidRPr="00AD7CC4" w:rsidDel="00AD7CC4">
          <w:rPr>
            <w:rFonts w:cstheme="minorHAnsi"/>
            <w:color w:val="000000" w:themeColor="text1"/>
          </w:rPr>
          <w:delText>that was</w:delText>
        </w:r>
        <w:r w:rsidR="00902C94" w:rsidRPr="00AD7CC4" w:rsidDel="00AD7CC4">
          <w:rPr>
            <w:rFonts w:cstheme="minorHAnsi"/>
            <w:color w:val="000000" w:themeColor="text1"/>
          </w:rPr>
          <w:delText xml:space="preserve"> </w:delText>
        </w:r>
      </w:del>
      <w:r w:rsidR="00902C94" w:rsidRPr="00AD7CC4">
        <w:rPr>
          <w:rFonts w:cstheme="minorHAnsi"/>
          <w:color w:val="000000" w:themeColor="text1"/>
        </w:rPr>
        <w:t xml:space="preserve">used in my study where </w:t>
      </w:r>
      <w:r w:rsidR="009B0D4A" w:rsidRPr="00AD7CC4">
        <w:rPr>
          <w:rFonts w:cstheme="minorHAnsi"/>
          <w:color w:val="000000" w:themeColor="text1"/>
        </w:rPr>
        <w:t>psychological theories</w:t>
      </w:r>
      <w:r w:rsidR="00902C94" w:rsidRPr="00AD7CC4">
        <w:rPr>
          <w:rFonts w:cstheme="minorHAnsi"/>
          <w:color w:val="000000" w:themeColor="text1"/>
        </w:rPr>
        <w:t xml:space="preserve"> </w:t>
      </w:r>
      <w:r w:rsidR="00602143" w:rsidRPr="00AD7CC4">
        <w:rPr>
          <w:rFonts w:cstheme="minorHAnsi"/>
          <w:color w:val="000000" w:themeColor="text1"/>
        </w:rPr>
        <w:t xml:space="preserve">were </w:t>
      </w:r>
      <w:r w:rsidR="00902C94" w:rsidRPr="00AD7CC4">
        <w:rPr>
          <w:rFonts w:cstheme="minorHAnsi"/>
          <w:color w:val="000000" w:themeColor="text1"/>
        </w:rPr>
        <w:t>utilized</w:t>
      </w:r>
      <w:r w:rsidR="006279F0" w:rsidRPr="00AD7CC4">
        <w:rPr>
          <w:rFonts w:cstheme="minorHAnsi"/>
          <w:color w:val="000000" w:themeColor="text1"/>
        </w:rPr>
        <w:t xml:space="preserve"> </w:t>
      </w:r>
      <w:r w:rsidR="00C23B42" w:rsidRPr="00AD7CC4">
        <w:rPr>
          <w:rFonts w:cstheme="minorHAnsi"/>
          <w:color w:val="000000" w:themeColor="text1"/>
        </w:rPr>
        <w:t>to inspect</w:t>
      </w:r>
      <w:r w:rsidR="009B0D4A" w:rsidRPr="00AD7CC4">
        <w:rPr>
          <w:rFonts w:cstheme="minorHAnsi"/>
          <w:color w:val="000000" w:themeColor="text1"/>
        </w:rPr>
        <w:t xml:space="preserve"> motives behind political </w:t>
      </w:r>
      <w:r w:rsidR="00345826" w:rsidRPr="00AD7CC4">
        <w:rPr>
          <w:rFonts w:cstheme="minorHAnsi"/>
          <w:color w:val="000000" w:themeColor="text1"/>
        </w:rPr>
        <w:t>decision</w:t>
      </w:r>
      <w:del w:id="26" w:author="Thalia Priscilla" w:date="2022-12-02T12:58:00Z">
        <w:r w:rsidR="00345826" w:rsidRPr="00AD7CC4" w:rsidDel="00AD7CC4">
          <w:rPr>
            <w:rFonts w:cstheme="minorHAnsi"/>
            <w:color w:val="000000" w:themeColor="text1"/>
          </w:rPr>
          <w:delText>’</w:delText>
        </w:r>
      </w:del>
      <w:r w:rsidR="00345826" w:rsidRPr="00AD7CC4">
        <w:rPr>
          <w:rFonts w:cstheme="minorHAnsi"/>
          <w:color w:val="000000" w:themeColor="text1"/>
        </w:rPr>
        <w:t>s and</w:t>
      </w:r>
      <w:r w:rsidR="009B0D4A" w:rsidRPr="00AD7CC4">
        <w:rPr>
          <w:rFonts w:cstheme="minorHAnsi"/>
          <w:color w:val="000000" w:themeColor="text1"/>
        </w:rPr>
        <w:t xml:space="preserve"> figures' behaviour on Suharto</w:t>
      </w:r>
      <w:r w:rsidR="00602143" w:rsidRPr="00AD7CC4">
        <w:rPr>
          <w:rFonts w:cstheme="minorHAnsi"/>
          <w:color w:val="000000" w:themeColor="text1"/>
        </w:rPr>
        <w:t>’s 22</w:t>
      </w:r>
      <w:ins w:id="27" w:author="Thalia Priscilla" w:date="2022-12-02T12:50:00Z">
        <w:r>
          <w:rPr>
            <w:rFonts w:cstheme="minorHAnsi"/>
            <w:color w:val="000000" w:themeColor="text1"/>
          </w:rPr>
          <w:t>-</w:t>
        </w:r>
      </w:ins>
      <w:del w:id="28" w:author="Thalia Priscilla" w:date="2022-12-02T12:50:00Z">
        <w:r w:rsidR="00602143" w:rsidRPr="00AD7CC4" w:rsidDel="00AD7CC4">
          <w:rPr>
            <w:rFonts w:cstheme="minorHAnsi"/>
            <w:color w:val="000000" w:themeColor="text1"/>
          </w:rPr>
          <w:delText xml:space="preserve"> </w:delText>
        </w:r>
      </w:del>
      <w:r w:rsidR="00602143" w:rsidRPr="00AD7CC4">
        <w:rPr>
          <w:rFonts w:cstheme="minorHAnsi"/>
          <w:color w:val="000000" w:themeColor="text1"/>
        </w:rPr>
        <w:t xml:space="preserve">year dictatorial regime as well as how Indonesia’s foreign policy show how democracy was first introduced and the progression it caused as a result. Through the book, I also unveiled how the Israeli-Palestinian conflict is an </w:t>
      </w:r>
      <w:r w:rsidR="00602143" w:rsidRPr="00AD7CC4">
        <w:rPr>
          <w:rFonts w:cstheme="minorHAnsi"/>
          <w:color w:val="000000" w:themeColor="text1"/>
        </w:rPr>
        <w:lastRenderedPageBreak/>
        <w:t>epitome of Israelite imperialism and how the conflict was evident in the imperialism.</w:t>
      </w:r>
      <w:r w:rsidR="008E02C3" w:rsidRPr="00AD7CC4">
        <w:rPr>
          <w:rFonts w:cstheme="minorHAnsi"/>
          <w:color w:val="000000" w:themeColor="text1"/>
        </w:rPr>
        <w:t xml:space="preserve"> </w:t>
      </w:r>
      <w:del w:id="29" w:author="Thalia Priscilla" w:date="2022-12-02T12:45:00Z">
        <w:r w:rsidR="008E02C3" w:rsidRPr="00AD7CC4" w:rsidDel="00AD7CC4">
          <w:rPr>
            <w:rFonts w:cstheme="minorHAnsi"/>
            <w:color w:val="000000" w:themeColor="text1"/>
          </w:rPr>
          <w:delText xml:space="preserve">Which </w:delText>
        </w:r>
      </w:del>
      <w:ins w:id="30" w:author="Thalia Priscilla" w:date="2022-12-02T12:45:00Z">
        <w:r>
          <w:rPr>
            <w:rFonts w:cstheme="minorHAnsi"/>
            <w:color w:val="000000" w:themeColor="text1"/>
          </w:rPr>
          <w:t>This</w:t>
        </w:r>
        <w:r w:rsidRPr="00AD7CC4">
          <w:rPr>
            <w:rFonts w:cstheme="minorHAnsi"/>
            <w:color w:val="000000" w:themeColor="text1"/>
          </w:rPr>
          <w:t xml:space="preserve"> </w:t>
        </w:r>
      </w:ins>
      <w:r w:rsidR="008E02C3" w:rsidRPr="00AD7CC4">
        <w:rPr>
          <w:rFonts w:cstheme="minorHAnsi"/>
          <w:color w:val="000000" w:themeColor="text1"/>
        </w:rPr>
        <w:t>was a similar topic I explored in the Oxford international politics summer program where I also discovered that</w:t>
      </w:r>
      <w:r w:rsidR="000C18FF" w:rsidRPr="00AD7CC4">
        <w:rPr>
          <w:rFonts w:cstheme="minorHAnsi"/>
          <w:color w:val="000000" w:themeColor="text1"/>
        </w:rPr>
        <w:t xml:space="preserve"> the Israeli-Palestinian conflict was more towards land territory rather than the common portrayal of the dispute as a divisive mismatch between Islam and Judaism</w:t>
      </w:r>
      <w:commentRangeEnd w:id="22"/>
      <w:r>
        <w:rPr>
          <w:rStyle w:val="CommentReference"/>
        </w:rPr>
        <w:commentReference w:id="22"/>
      </w:r>
      <w:r w:rsidR="000C18FF" w:rsidRPr="00AD7CC4">
        <w:rPr>
          <w:rFonts w:cstheme="minorHAnsi"/>
          <w:color w:val="000000" w:themeColor="text1"/>
        </w:rPr>
        <w:t xml:space="preserve">. </w:t>
      </w:r>
      <w:commentRangeStart w:id="31"/>
      <w:r w:rsidR="00B737AC" w:rsidRPr="00AD7CC4">
        <w:rPr>
          <w:rFonts w:cstheme="minorHAnsi"/>
          <w:lang w:val="en-US"/>
        </w:rPr>
        <w:t>From</w:t>
      </w:r>
      <w:r w:rsidR="00345826" w:rsidRPr="00AD7CC4">
        <w:rPr>
          <w:rFonts w:cstheme="minorHAnsi"/>
          <w:lang w:val="en-US"/>
        </w:rPr>
        <w:t xml:space="preserve"> the application of my studies</w:t>
      </w:r>
      <w:r w:rsidR="00B737AC" w:rsidRPr="00AD7CC4">
        <w:rPr>
          <w:rFonts w:cstheme="minorHAnsi"/>
          <w:lang w:val="en-US"/>
        </w:rPr>
        <w:t xml:space="preserve">, I discovered that politics is not just a subject within its realm but one that integrates others </w:t>
      </w:r>
      <w:del w:id="32" w:author="Thalia Priscilla" w:date="2022-12-02T12:57:00Z">
        <w:r w:rsidR="00B737AC" w:rsidRPr="00AD7CC4" w:rsidDel="00AD7CC4">
          <w:rPr>
            <w:rFonts w:cstheme="minorHAnsi"/>
            <w:lang w:val="en-US"/>
          </w:rPr>
          <w:delText>such</w:delText>
        </w:r>
      </w:del>
      <w:r w:rsidR="00B737AC" w:rsidRPr="00AD7CC4">
        <w:rPr>
          <w:rFonts w:cstheme="minorHAnsi"/>
          <w:lang w:val="en-US"/>
        </w:rPr>
        <w:t>like business, psychology, social work, and language to magnify its subject</w:t>
      </w:r>
      <w:r w:rsidR="005927C0" w:rsidRPr="00AD7CC4">
        <w:rPr>
          <w:rFonts w:cstheme="minorHAnsi"/>
          <w:lang w:val="en-US"/>
        </w:rPr>
        <w:t xml:space="preserve">. </w:t>
      </w:r>
      <w:commentRangeEnd w:id="31"/>
      <w:r>
        <w:rPr>
          <w:rStyle w:val="CommentReference"/>
        </w:rPr>
        <w:commentReference w:id="31"/>
      </w:r>
    </w:p>
    <w:p w14:paraId="036C013F" w14:textId="77777777" w:rsidR="00F51EC2" w:rsidRPr="00AD7CC4" w:rsidRDefault="00F51EC2" w:rsidP="005927C0">
      <w:pPr>
        <w:rPr>
          <w:rFonts w:cstheme="minorHAnsi"/>
          <w:lang w:val="en-US"/>
        </w:rPr>
      </w:pPr>
    </w:p>
    <w:p w14:paraId="5AD20447" w14:textId="3F0DD759" w:rsidR="008E02C3" w:rsidRPr="00AD7CC4" w:rsidRDefault="00B737AC" w:rsidP="005927C0">
      <w:pPr>
        <w:rPr>
          <w:rFonts w:cstheme="minorHAnsi"/>
          <w:lang w:val="en-US"/>
        </w:rPr>
      </w:pPr>
      <w:r w:rsidRPr="00AD7CC4">
        <w:rPr>
          <w:rFonts w:cstheme="minorHAnsi"/>
          <w:lang w:val="en-US"/>
        </w:rPr>
        <w:t>I see this converge during my gap year when I co-founded a thrift shop called Velvet Youth Club (VYC), started a project on how to distribute food waste through an application, learned French</w:t>
      </w:r>
      <w:ins w:id="33" w:author="Thalia Priscilla" w:date="2022-12-02T13:31:00Z">
        <w:r w:rsidR="00AD7CC4">
          <w:rPr>
            <w:rFonts w:cstheme="minorHAnsi"/>
            <w:lang w:val="en-US"/>
          </w:rPr>
          <w:t>,</w:t>
        </w:r>
      </w:ins>
      <w:r w:rsidR="009B0D4A" w:rsidRPr="00AD7CC4">
        <w:rPr>
          <w:rFonts w:cstheme="minorHAnsi"/>
          <w:lang w:val="en-US"/>
        </w:rPr>
        <w:t xml:space="preserve"> and </w:t>
      </w:r>
      <w:r w:rsidRPr="00AD7CC4">
        <w:rPr>
          <w:rFonts w:cstheme="minorHAnsi"/>
          <w:lang w:val="en-US"/>
        </w:rPr>
        <w:t>led a book club. Through VYC and my project</w:t>
      </w:r>
      <w:ins w:id="34" w:author="Thalia Priscilla" w:date="2022-12-02T13:20:00Z">
        <w:r w:rsidR="00AD7CC4">
          <w:rPr>
            <w:rFonts w:cstheme="minorHAnsi"/>
            <w:lang w:val="en-US"/>
          </w:rPr>
          <w:t>s</w:t>
        </w:r>
      </w:ins>
      <w:r w:rsidRPr="00AD7CC4">
        <w:rPr>
          <w:rFonts w:cstheme="minorHAnsi"/>
          <w:lang w:val="en-US"/>
        </w:rPr>
        <w:t xml:space="preserve">, I learned how to collaborate and communicate with charitable organizations to support cancer survivors, animal shelters and COVID-19 frontlines. Which are important skills that I take when representing North Korea in LIMUN when discussing safeguarding and critical infrastructure against threats from cyberspace with delegates to find a collective solution to enforce together as well as becoming the head of the self-defense club at school where I recruited and organized students. Leading the dissection of Tolstoy’s </w:t>
      </w:r>
      <w:r w:rsidRPr="00AD7CC4">
        <w:rPr>
          <w:rFonts w:cstheme="minorHAnsi"/>
          <w:i/>
          <w:iCs/>
          <w:lang w:val="en-US"/>
        </w:rPr>
        <w:t xml:space="preserve">war and peace </w:t>
      </w:r>
      <w:r w:rsidRPr="00AD7CC4">
        <w:rPr>
          <w:rFonts w:cstheme="minorHAnsi"/>
          <w:lang w:val="en-US"/>
        </w:rPr>
        <w:t xml:space="preserve">at my neighborhood made me realize the importance of language. The book has many translations, and the French language was not only </w:t>
      </w:r>
      <w:r w:rsidR="005927C0" w:rsidRPr="00AD7CC4">
        <w:rPr>
          <w:rFonts w:cstheme="minorHAnsi"/>
          <w:lang w:val="en-US"/>
        </w:rPr>
        <w:t>used for</w:t>
      </w:r>
      <w:r w:rsidRPr="00AD7CC4">
        <w:rPr>
          <w:rFonts w:cstheme="minorHAnsi"/>
          <w:lang w:val="en-US"/>
        </w:rPr>
        <w:t xml:space="preserve"> communicat</w:t>
      </w:r>
      <w:r w:rsidR="005927C0" w:rsidRPr="00AD7CC4">
        <w:rPr>
          <w:rFonts w:cstheme="minorHAnsi"/>
          <w:lang w:val="en-US"/>
        </w:rPr>
        <w:t>ion</w:t>
      </w:r>
      <w:r w:rsidRPr="00AD7CC4">
        <w:rPr>
          <w:rFonts w:cstheme="minorHAnsi"/>
          <w:lang w:val="en-US"/>
        </w:rPr>
        <w:t xml:space="preserve"> but to </w:t>
      </w:r>
      <w:r w:rsidR="00CE17F4" w:rsidRPr="00AD7CC4">
        <w:rPr>
          <w:rFonts w:cstheme="minorHAnsi"/>
          <w:lang w:val="en-US"/>
        </w:rPr>
        <w:t xml:space="preserve">also </w:t>
      </w:r>
      <w:r w:rsidRPr="00AD7CC4">
        <w:rPr>
          <w:rFonts w:cstheme="minorHAnsi"/>
          <w:lang w:val="en-US"/>
        </w:rPr>
        <w:t>represent social standing, preserving historical, political, and cultural details from the time</w:t>
      </w:r>
      <w:r w:rsidR="005927C0" w:rsidRPr="00AD7CC4">
        <w:rPr>
          <w:rFonts w:cstheme="minorHAnsi"/>
          <w:lang w:val="en-US"/>
        </w:rPr>
        <w:t>.</w:t>
      </w:r>
      <w:r w:rsidRPr="00AD7CC4">
        <w:rPr>
          <w:rFonts w:cstheme="minorHAnsi"/>
          <w:lang w:val="en-US"/>
        </w:rPr>
        <w:t xml:space="preserve"> </w:t>
      </w:r>
      <w:r w:rsidR="005927C0" w:rsidRPr="00AD7CC4">
        <w:rPr>
          <w:rFonts w:cstheme="minorHAnsi"/>
          <w:lang w:val="en-US"/>
        </w:rPr>
        <w:t>T</w:t>
      </w:r>
      <w:r w:rsidRPr="00AD7CC4">
        <w:rPr>
          <w:rFonts w:cstheme="minorHAnsi"/>
          <w:lang w:val="en-US"/>
        </w:rPr>
        <w:t xml:space="preserve">his shows the importance of language in international relations for comprehension. </w:t>
      </w:r>
      <w:r w:rsidRPr="00AD7CC4">
        <w:rPr>
          <w:rFonts w:cstheme="minorHAnsi"/>
          <w:i/>
          <w:iCs/>
          <w:lang w:val="en-US"/>
        </w:rPr>
        <w:t>Caustique</w:t>
      </w:r>
      <w:r w:rsidRPr="00AD7CC4">
        <w:rPr>
          <w:rFonts w:cstheme="minorHAnsi"/>
          <w:lang w:val="en-US"/>
        </w:rPr>
        <w:t xml:space="preserve"> is an instance in the book where the French word must be kept for readers to understand the intent, so it was a uniform agreement by all the translators to retain the word. Learning French</w:t>
      </w:r>
      <w:del w:id="35" w:author="Thalia Priscilla" w:date="2022-12-02T13:21:00Z">
        <w:r w:rsidRPr="00AD7CC4" w:rsidDel="00AD7CC4">
          <w:rPr>
            <w:rFonts w:cstheme="minorHAnsi"/>
            <w:lang w:val="en-US"/>
          </w:rPr>
          <w:delText>,</w:delText>
        </w:r>
      </w:del>
      <w:r w:rsidRPr="00AD7CC4">
        <w:rPr>
          <w:rFonts w:cstheme="minorHAnsi"/>
          <w:lang w:val="en-US"/>
        </w:rPr>
        <w:t xml:space="preserve"> gave me profound understanding of Tolstoy’s lexical resource which made me understand his underlying intent and confidence to lead the book club. </w:t>
      </w:r>
      <w:commentRangeStart w:id="36"/>
      <w:r w:rsidRPr="00AD7CC4">
        <w:rPr>
          <w:rFonts w:cstheme="minorHAnsi"/>
          <w:lang w:val="en-US"/>
        </w:rPr>
        <w:t>These were transferable skills that I applied when I was the secretary of best buddies where I organized potluck, gala dinners, and movie nights with our disabled buddies that we foster with branches of best buddies from other schools.</w:t>
      </w:r>
      <w:r w:rsidR="006A1DD9" w:rsidRPr="00AD7CC4">
        <w:rPr>
          <w:rFonts w:cstheme="minorHAnsi"/>
          <w:lang w:val="en-US"/>
        </w:rPr>
        <w:t xml:space="preserve"> </w:t>
      </w:r>
      <w:commentRangeEnd w:id="36"/>
      <w:r w:rsidR="00AD7CC4">
        <w:rPr>
          <w:rStyle w:val="CommentReference"/>
        </w:rPr>
        <w:commentReference w:id="36"/>
      </w:r>
    </w:p>
    <w:p w14:paraId="4AD4BA54" w14:textId="77777777" w:rsidR="008E02C3" w:rsidRPr="00AD7CC4" w:rsidRDefault="008E02C3" w:rsidP="005927C0">
      <w:pPr>
        <w:rPr>
          <w:rFonts w:cstheme="minorHAnsi"/>
          <w:lang w:val="en-US"/>
        </w:rPr>
      </w:pPr>
    </w:p>
    <w:p w14:paraId="47D41539" w14:textId="2FC772F7" w:rsidR="005927C0" w:rsidRDefault="000B1624" w:rsidP="005927C0">
      <w:pPr>
        <w:rPr>
          <w:rFonts w:cstheme="minorHAnsi"/>
          <w:lang w:val="en-US"/>
        </w:rPr>
      </w:pPr>
      <w:commentRangeStart w:id="37"/>
      <w:r w:rsidRPr="00AD7CC4">
        <w:rPr>
          <w:rFonts w:cstheme="minorHAnsi"/>
          <w:lang w:val="en-US"/>
        </w:rPr>
        <w:t>In the future, I hope to be a political researcher and make valuable contributions through my findings and charitable work in society.</w:t>
      </w:r>
      <w:r>
        <w:rPr>
          <w:rFonts w:cstheme="minorHAnsi"/>
          <w:lang w:val="en-US"/>
        </w:rPr>
        <w:t xml:space="preserve"> </w:t>
      </w:r>
      <w:commentRangeEnd w:id="37"/>
      <w:r w:rsidR="009E2F69">
        <w:rPr>
          <w:rStyle w:val="CommentReference"/>
        </w:rPr>
        <w:commentReference w:id="37"/>
      </w:r>
    </w:p>
    <w:p w14:paraId="35FF39D6" w14:textId="77777777" w:rsidR="009B0D4A" w:rsidRDefault="009B0D4A" w:rsidP="00B737AC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C012CC1" w14:textId="2B76B042" w:rsidR="00D50E3E" w:rsidRDefault="00AD7CC4">
      <w:pPr>
        <w:rPr>
          <w:ins w:id="38" w:author="Thalia Priscilla" w:date="2022-12-02T12:36:00Z"/>
        </w:rPr>
      </w:pPr>
      <w:ins w:id="39" w:author="Thalia Priscilla" w:date="2022-12-02T12:36:00Z">
        <w:r>
          <w:t>Hi Amaris:</w:t>
        </w:r>
      </w:ins>
    </w:p>
    <w:p w14:paraId="0354A607" w14:textId="084359E3" w:rsidR="00AD7CC4" w:rsidRDefault="00AD7CC4">
      <w:pPr>
        <w:rPr>
          <w:ins w:id="40" w:author="Thalia Priscilla" w:date="2022-12-02T12:36:00Z"/>
        </w:rPr>
      </w:pPr>
    </w:p>
    <w:p w14:paraId="1ADC04C7" w14:textId="49AD29A3" w:rsidR="00AD7CC4" w:rsidRDefault="00AD7CC4">
      <w:pPr>
        <w:rPr>
          <w:ins w:id="41" w:author="Thalia Priscilla" w:date="2022-12-02T14:06:00Z"/>
        </w:rPr>
      </w:pPr>
      <w:ins w:id="42" w:author="Thalia Priscilla" w:date="2022-12-02T13:33:00Z">
        <w:r>
          <w:t>Your essay presents many different sides of you shown through a plethora of activities.</w:t>
        </w:r>
      </w:ins>
      <w:ins w:id="43" w:author="Thalia Priscilla" w:date="2022-12-02T12:51:00Z">
        <w:r>
          <w:t xml:space="preserve"> </w:t>
        </w:r>
      </w:ins>
      <w:ins w:id="44" w:author="Thalia Priscilla" w:date="2022-12-02T14:05:00Z">
        <w:r>
          <w:t>I really like how you transition from what you learned specifically in the discipline of politics to other unrelated extracurricula</w:t>
        </w:r>
      </w:ins>
      <w:ins w:id="45" w:author="Thalia Priscilla" w:date="2022-12-02T14:06:00Z">
        <w:r>
          <w:t xml:space="preserve">r activities. </w:t>
        </w:r>
      </w:ins>
    </w:p>
    <w:p w14:paraId="347E6BBD" w14:textId="1B19E28D" w:rsidR="00AD7CC4" w:rsidRDefault="00AD7CC4">
      <w:pPr>
        <w:rPr>
          <w:ins w:id="46" w:author="Thalia Priscilla" w:date="2022-12-02T14:06:00Z"/>
        </w:rPr>
      </w:pPr>
    </w:p>
    <w:p w14:paraId="4B150135" w14:textId="613A0403" w:rsidR="00AD7CC4" w:rsidRDefault="00AD7CC4">
      <w:pPr>
        <w:rPr>
          <w:ins w:id="47" w:author="Thalia Priscilla" w:date="2022-12-02T14:06:00Z"/>
        </w:rPr>
      </w:pPr>
      <w:ins w:id="48" w:author="Thalia Priscilla" w:date="2022-12-02T14:10:00Z">
        <w:r>
          <w:t>I</w:t>
        </w:r>
      </w:ins>
      <w:ins w:id="49" w:author="Thalia Priscilla" w:date="2022-12-02T14:06:00Z">
        <w:r>
          <w:t xml:space="preserve">n the second to last paragraph, </w:t>
        </w:r>
      </w:ins>
      <w:ins w:id="50" w:author="Thalia Priscilla" w:date="2022-12-02T14:21:00Z">
        <w:r>
          <w:t>y</w:t>
        </w:r>
      </w:ins>
      <w:ins w:id="51" w:author="Thalia Priscilla" w:date="2022-12-02T14:06:00Z">
        <w:r>
          <w:t>ou listed the following</w:t>
        </w:r>
      </w:ins>
      <w:ins w:id="52" w:author="Thalia Priscilla" w:date="2022-12-02T14:21:00Z">
        <w:r>
          <w:t xml:space="preserve"> </w:t>
        </w:r>
      </w:ins>
      <w:ins w:id="53" w:author="Thalia Priscilla" w:date="2022-12-02T14:22:00Z">
        <w:r>
          <w:t>activities</w:t>
        </w:r>
      </w:ins>
      <w:ins w:id="54" w:author="Thalia Priscilla" w:date="2022-12-02T14:06:00Z">
        <w:r>
          <w:t>:</w:t>
        </w:r>
      </w:ins>
    </w:p>
    <w:p w14:paraId="21FBFADB" w14:textId="77F5AD5C" w:rsidR="00AD7CC4" w:rsidRDefault="00AD7CC4" w:rsidP="00AD7CC4">
      <w:pPr>
        <w:pStyle w:val="ListParagraph"/>
        <w:numPr>
          <w:ilvl w:val="0"/>
          <w:numId w:val="1"/>
        </w:numPr>
        <w:rPr>
          <w:ins w:id="55" w:author="Thalia Priscilla" w:date="2022-12-02T14:07:00Z"/>
        </w:rPr>
      </w:pPr>
      <w:ins w:id="56" w:author="Thalia Priscilla" w:date="2022-12-02T14:06:00Z">
        <w:r>
          <w:t>Velvet Youth Club</w:t>
        </w:r>
      </w:ins>
    </w:p>
    <w:p w14:paraId="27088CD2" w14:textId="7C225D2E" w:rsidR="00AD7CC4" w:rsidRDefault="00AD7CC4" w:rsidP="00AD7CC4">
      <w:pPr>
        <w:pStyle w:val="ListParagraph"/>
        <w:numPr>
          <w:ilvl w:val="0"/>
          <w:numId w:val="1"/>
        </w:numPr>
        <w:rPr>
          <w:ins w:id="57" w:author="Thalia Priscilla" w:date="2022-12-02T14:07:00Z"/>
        </w:rPr>
      </w:pPr>
      <w:ins w:id="58" w:author="Thalia Priscilla" w:date="2022-12-02T14:07:00Z">
        <w:r>
          <w:t>Distributing food waste</w:t>
        </w:r>
      </w:ins>
    </w:p>
    <w:p w14:paraId="4D5DB375" w14:textId="1BC3F617" w:rsidR="00AD7CC4" w:rsidRDefault="00AD7CC4" w:rsidP="00AD7CC4">
      <w:pPr>
        <w:pStyle w:val="ListParagraph"/>
        <w:numPr>
          <w:ilvl w:val="0"/>
          <w:numId w:val="1"/>
        </w:numPr>
        <w:rPr>
          <w:ins w:id="59" w:author="Thalia Priscilla" w:date="2022-12-02T14:07:00Z"/>
        </w:rPr>
      </w:pPr>
      <w:ins w:id="60" w:author="Thalia Priscilla" w:date="2022-12-02T14:07:00Z">
        <w:r>
          <w:t>Learned French</w:t>
        </w:r>
      </w:ins>
    </w:p>
    <w:p w14:paraId="47C49F41" w14:textId="46551D69" w:rsidR="00AD7CC4" w:rsidRDefault="00AD7CC4" w:rsidP="00AD7CC4">
      <w:pPr>
        <w:pStyle w:val="ListParagraph"/>
        <w:numPr>
          <w:ilvl w:val="0"/>
          <w:numId w:val="1"/>
        </w:numPr>
        <w:rPr>
          <w:ins w:id="61" w:author="Thalia Priscilla" w:date="2022-12-02T14:07:00Z"/>
        </w:rPr>
      </w:pPr>
      <w:ins w:id="62" w:author="Thalia Priscilla" w:date="2022-12-02T14:07:00Z">
        <w:r>
          <w:t>Lead a book club</w:t>
        </w:r>
      </w:ins>
    </w:p>
    <w:p w14:paraId="4A56171E" w14:textId="10CBEB59" w:rsidR="00AD7CC4" w:rsidRDefault="00AD7CC4" w:rsidP="00AD7CC4">
      <w:pPr>
        <w:pStyle w:val="ListParagraph"/>
        <w:numPr>
          <w:ilvl w:val="0"/>
          <w:numId w:val="1"/>
        </w:numPr>
        <w:rPr>
          <w:ins w:id="63" w:author="Thalia Priscilla" w:date="2022-12-02T14:15:00Z"/>
        </w:rPr>
      </w:pPr>
      <w:ins w:id="64" w:author="Thalia Priscilla" w:date="2022-12-02T14:07:00Z">
        <w:r>
          <w:t>MUN</w:t>
        </w:r>
      </w:ins>
    </w:p>
    <w:p w14:paraId="7A1061C3" w14:textId="463C8DCD" w:rsidR="00AD7CC4" w:rsidRDefault="00AD7CC4" w:rsidP="00AD7CC4">
      <w:pPr>
        <w:pStyle w:val="ListParagraph"/>
        <w:numPr>
          <w:ilvl w:val="0"/>
          <w:numId w:val="1"/>
        </w:numPr>
        <w:rPr>
          <w:ins w:id="65" w:author="Thalia Priscilla" w:date="2022-12-02T14:07:00Z"/>
        </w:rPr>
      </w:pPr>
      <w:ins w:id="66" w:author="Thalia Priscilla" w:date="2022-12-02T14:15:00Z">
        <w:r>
          <w:t xml:space="preserve">Head of </w:t>
        </w:r>
        <w:proofErr w:type="spellStart"/>
        <w:r>
          <w:t>self-defense</w:t>
        </w:r>
        <w:proofErr w:type="spellEnd"/>
        <w:r>
          <w:t xml:space="preserve"> club</w:t>
        </w:r>
      </w:ins>
    </w:p>
    <w:p w14:paraId="672E92A4" w14:textId="4256CC93" w:rsidR="00AD7CC4" w:rsidRDefault="00AD7CC4" w:rsidP="00AD7CC4">
      <w:pPr>
        <w:pStyle w:val="ListParagraph"/>
        <w:numPr>
          <w:ilvl w:val="0"/>
          <w:numId w:val="1"/>
        </w:numPr>
        <w:rPr>
          <w:ins w:id="67" w:author="Thalia Priscilla" w:date="2022-12-02T14:07:00Z"/>
        </w:rPr>
      </w:pPr>
      <w:ins w:id="68" w:author="Thalia Priscilla" w:date="2022-12-02T14:07:00Z">
        <w:r>
          <w:t>Secretary of Best Buddies</w:t>
        </w:r>
      </w:ins>
    </w:p>
    <w:p w14:paraId="7EF576B9" w14:textId="01F078C4" w:rsidR="00AD7CC4" w:rsidRDefault="00AD7CC4" w:rsidP="00AD7CC4">
      <w:pPr>
        <w:rPr>
          <w:ins w:id="69" w:author="Thalia Priscilla" w:date="2022-12-02T14:10:00Z"/>
        </w:rPr>
      </w:pPr>
      <w:ins w:id="70" w:author="Thalia Priscilla" w:date="2022-12-02T14:08:00Z">
        <w:r>
          <w:lastRenderedPageBreak/>
          <w:t>I understand you want to showcase as many activities and skills you acquired as possible. However, a</w:t>
        </w:r>
      </w:ins>
      <w:ins w:id="71" w:author="Thalia Priscilla" w:date="2022-12-02T14:07:00Z">
        <w:r>
          <w:t xml:space="preserve">s a reader, </w:t>
        </w:r>
      </w:ins>
      <w:ins w:id="72" w:author="Thalia Priscilla" w:date="2022-12-02T14:08:00Z">
        <w:r>
          <w:t>the number of activities you listed</w:t>
        </w:r>
      </w:ins>
      <w:ins w:id="73" w:author="Thalia Priscilla" w:date="2022-12-02T14:56:00Z">
        <w:r w:rsidR="00800393">
          <w:t xml:space="preserve"> is a bit overwhelming</w:t>
        </w:r>
      </w:ins>
      <w:ins w:id="74" w:author="Thalia Priscilla" w:date="2022-12-02T14:08:00Z">
        <w:r>
          <w:t xml:space="preserve"> </w:t>
        </w:r>
      </w:ins>
      <w:ins w:id="75" w:author="Thalia Priscilla" w:date="2022-12-02T14:24:00Z">
        <w:r>
          <w:t>and t</w:t>
        </w:r>
      </w:ins>
      <w:ins w:id="76" w:author="Thalia Priscilla" w:date="2022-12-02T14:22:00Z">
        <w:r>
          <w:t xml:space="preserve">he structure seems to jump from one activity to another without </w:t>
        </w:r>
      </w:ins>
      <w:ins w:id="77" w:author="Thalia Priscilla" w:date="2022-12-02T14:24:00Z">
        <w:r>
          <w:t>proper transition.</w:t>
        </w:r>
      </w:ins>
      <w:ins w:id="78" w:author="Thalia Priscilla" w:date="2022-12-02T14:08:00Z">
        <w:r>
          <w:t xml:space="preserve"> </w:t>
        </w:r>
      </w:ins>
      <w:ins w:id="79" w:author="Thalia Priscilla" w:date="2022-12-02T14:24:00Z">
        <w:r>
          <w:t>The word count also</w:t>
        </w:r>
      </w:ins>
      <w:ins w:id="80" w:author="Thalia Priscilla" w:date="2022-12-02T14:12:00Z">
        <w:r>
          <w:t xml:space="preserve"> leaves</w:t>
        </w:r>
      </w:ins>
      <w:ins w:id="81" w:author="Thalia Priscilla" w:date="2022-12-02T14:11:00Z">
        <w:r>
          <w:t xml:space="preserve"> very little room for you at the end to reflect on how </w:t>
        </w:r>
      </w:ins>
      <w:ins w:id="82" w:author="Thalia Priscilla" w:date="2022-12-02T14:12:00Z">
        <w:r>
          <w:t>all those activities tie into your pursuit of political research and your plans for the future.</w:t>
        </w:r>
      </w:ins>
      <w:ins w:id="83" w:author="Thalia Priscilla" w:date="2022-12-02T14:15:00Z">
        <w:r>
          <w:t xml:space="preserve"> </w:t>
        </w:r>
      </w:ins>
    </w:p>
    <w:p w14:paraId="1077DFFE" w14:textId="7FEF53BD" w:rsidR="00AD7CC4" w:rsidRDefault="00AD7CC4" w:rsidP="00AD7CC4">
      <w:pPr>
        <w:rPr>
          <w:ins w:id="84" w:author="Thalia Priscilla" w:date="2022-12-02T14:13:00Z"/>
        </w:rPr>
      </w:pPr>
    </w:p>
    <w:p w14:paraId="2E6422B9" w14:textId="1A8C97A6" w:rsidR="00AD7CC4" w:rsidRDefault="00AD7CC4" w:rsidP="00AD7CC4">
      <w:pPr>
        <w:rPr>
          <w:ins w:id="85" w:author="Thalia Priscilla" w:date="2022-12-02T14:25:00Z"/>
        </w:rPr>
      </w:pPr>
      <w:ins w:id="86" w:author="Thalia Priscilla" w:date="2022-12-02T14:13:00Z">
        <w:r>
          <w:t xml:space="preserve">You can list down a bunch of activities (like you did at the beginning of the second to last para), but I suggest </w:t>
        </w:r>
      </w:ins>
      <w:ins w:id="87" w:author="Thalia Priscilla" w:date="2022-12-02T14:45:00Z">
        <w:r>
          <w:t>only elaborating on two or three</w:t>
        </w:r>
      </w:ins>
      <w:ins w:id="88" w:author="Thalia Priscilla" w:date="2022-12-02T14:46:00Z">
        <w:r>
          <w:t xml:space="preserve"> that support your essay strongly</w:t>
        </w:r>
      </w:ins>
      <w:ins w:id="89" w:author="Thalia Priscilla" w:date="2022-12-02T14:48:00Z">
        <w:r>
          <w:t xml:space="preserve"> to keep with the word count</w:t>
        </w:r>
      </w:ins>
      <w:ins w:id="90" w:author="Thalia Priscilla" w:date="2022-12-02T14:25:00Z">
        <w:r>
          <w:t xml:space="preserve">. </w:t>
        </w:r>
      </w:ins>
      <w:ins w:id="91" w:author="Thalia Priscilla" w:date="2022-12-02T14:49:00Z">
        <w:r>
          <w:t>I suggest clearly segmenting the paragraphs for each activity. A</w:t>
        </w:r>
      </w:ins>
      <w:ins w:id="92" w:author="Thalia Priscilla" w:date="2022-12-02T14:50:00Z">
        <w:r>
          <w:t xml:space="preserve">lso </w:t>
        </w:r>
      </w:ins>
      <w:ins w:id="93" w:author="Thalia Priscilla" w:date="2022-12-02T14:49:00Z">
        <w:r>
          <w:t>indicat</w:t>
        </w:r>
      </w:ins>
      <w:ins w:id="94" w:author="Thalia Priscilla" w:date="2022-12-02T14:50:00Z">
        <w:r>
          <w:t>e explicitly</w:t>
        </w:r>
      </w:ins>
      <w:ins w:id="95" w:author="Thalia Priscilla" w:date="2022-12-02T14:49:00Z">
        <w:r>
          <w:t xml:space="preserve"> what skill/lesson you learned from each activity and how that </w:t>
        </w:r>
      </w:ins>
      <w:ins w:id="96" w:author="Thalia Priscilla" w:date="2022-12-02T14:50:00Z">
        <w:r>
          <w:t>relates to politics.</w:t>
        </w:r>
      </w:ins>
    </w:p>
    <w:p w14:paraId="48103AB0" w14:textId="77777777" w:rsidR="00AD7CC4" w:rsidRDefault="00AD7CC4" w:rsidP="00AD7CC4">
      <w:pPr>
        <w:rPr>
          <w:ins w:id="97" w:author="Thalia Priscilla" w:date="2022-12-02T14:25:00Z"/>
        </w:rPr>
      </w:pPr>
    </w:p>
    <w:p w14:paraId="425F7A57" w14:textId="60E10148" w:rsidR="00AD7CC4" w:rsidRDefault="00AD7CC4" w:rsidP="00AD7CC4">
      <w:pPr>
        <w:rPr>
          <w:ins w:id="98" w:author="Thalia Priscilla" w:date="2022-12-02T14:46:00Z"/>
        </w:rPr>
      </w:pPr>
      <w:ins w:id="99" w:author="Thalia Priscilla" w:date="2022-12-02T14:45:00Z">
        <w:r>
          <w:t xml:space="preserve">At the end, </w:t>
        </w:r>
      </w:ins>
      <w:ins w:id="100" w:author="Thalia Priscilla" w:date="2022-12-02T14:54:00Z">
        <w:r w:rsidR="00AC273B">
          <w:t xml:space="preserve">I think you have a really good opportunity to craft a solid concluding paragraph to show the admissions officer your well-rounded </w:t>
        </w:r>
      </w:ins>
      <w:ins w:id="101" w:author="Thalia Priscilla" w:date="2022-12-02T14:55:00Z">
        <w:r w:rsidR="00AC273B">
          <w:t>life. G</w:t>
        </w:r>
      </w:ins>
      <w:ins w:id="102" w:author="Thalia Priscilla" w:date="2022-12-02T14:50:00Z">
        <w:r>
          <w:t xml:space="preserve">o back </w:t>
        </w:r>
        <w:r w:rsidR="0044122D">
          <w:t>to</w:t>
        </w:r>
        <w:r>
          <w:t xml:space="preserve"> your introduction and </w:t>
        </w:r>
      </w:ins>
      <w:ins w:id="103" w:author="Thalia Priscilla" w:date="2022-12-02T14:13:00Z">
        <w:r>
          <w:t>summariz</w:t>
        </w:r>
      </w:ins>
      <w:ins w:id="104" w:author="Thalia Priscilla" w:date="2022-12-02T14:45:00Z">
        <w:r>
          <w:t>e</w:t>
        </w:r>
      </w:ins>
      <w:ins w:id="105" w:author="Thalia Priscilla" w:date="2022-12-02T14:13:00Z">
        <w:r>
          <w:t xml:space="preserve"> concisely what you learned</w:t>
        </w:r>
      </w:ins>
      <w:ins w:id="106" w:author="Thalia Priscilla" w:date="2022-12-02T14:50:00Z">
        <w:r>
          <w:t xml:space="preserve"> through all these activities</w:t>
        </w:r>
      </w:ins>
      <w:ins w:id="107" w:author="Thalia Priscilla" w:date="2022-12-02T14:14:00Z">
        <w:r>
          <w:t xml:space="preserve"> focusing on: 1) how </w:t>
        </w:r>
      </w:ins>
      <w:ins w:id="108" w:author="Thalia Priscilla" w:date="2022-12-02T14:13:00Z">
        <w:r>
          <w:t>that ties into polit</w:t>
        </w:r>
      </w:ins>
      <w:ins w:id="109" w:author="Thalia Priscilla" w:date="2022-12-02T14:14:00Z">
        <w:r>
          <w:t>ics, and 2) what you plan to do in the futur</w:t>
        </w:r>
      </w:ins>
      <w:ins w:id="110" w:author="Thalia Priscilla" w:date="2022-12-02T14:50:00Z">
        <w:r>
          <w:t>e</w:t>
        </w:r>
      </w:ins>
      <w:ins w:id="111" w:author="Thalia Priscilla" w:date="2022-12-02T14:14:00Z">
        <w:r>
          <w:t>.</w:t>
        </w:r>
      </w:ins>
      <w:ins w:id="112" w:author="Thalia Priscilla" w:date="2022-12-02T14:16:00Z">
        <w:r>
          <w:t xml:space="preserve"> </w:t>
        </w:r>
      </w:ins>
    </w:p>
    <w:p w14:paraId="0929F3B2" w14:textId="2976B4DA" w:rsidR="00AD7CC4" w:rsidRDefault="00AD7CC4" w:rsidP="00AD7CC4">
      <w:pPr>
        <w:rPr>
          <w:ins w:id="113" w:author="Thalia Priscilla" w:date="2022-12-02T14:46:00Z"/>
        </w:rPr>
      </w:pPr>
    </w:p>
    <w:p w14:paraId="4A04EA15" w14:textId="690DF4F9" w:rsidR="00AD7CC4" w:rsidRDefault="00AD7CC4" w:rsidP="00AD7CC4">
      <w:ins w:id="114" w:author="Thalia Priscilla" w:date="2022-12-02T14:48:00Z">
        <w:r>
          <w:t>All the best!</w:t>
        </w:r>
      </w:ins>
    </w:p>
    <w:sectPr w:rsidR="00AD7CC4" w:rsidSect="000B18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Thalia Priscilla" w:date="2022-12-02T13:39:00Z" w:initials="TP">
    <w:p w14:paraId="5F4EC1FC" w14:textId="24AEFCA7" w:rsidR="00AD7CC4" w:rsidRDefault="00AD7CC4">
      <w:pPr>
        <w:pStyle w:val="CommentText"/>
      </w:pPr>
      <w:r>
        <w:rPr>
          <w:rStyle w:val="CommentReference"/>
        </w:rPr>
        <w:annotationRef/>
      </w:r>
      <w:r>
        <w:t>Perhaps refer this as the political party you support instead of ‘my political party’. You don’t really own a political party.</w:t>
      </w:r>
    </w:p>
  </w:comment>
  <w:comment w:id="5" w:author="Thalia Priscilla" w:date="2022-12-02T13:39:00Z" w:initials="TP">
    <w:p w14:paraId="7D5D1058" w14:textId="77777777" w:rsidR="00AD7CC4" w:rsidRDefault="00AD7CC4" w:rsidP="00AD7C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suggest refraining from being subjective and naming certain parties where sensitive, since it can seem hostile.</w:t>
      </w:r>
    </w:p>
    <w:p w14:paraId="4060704C" w14:textId="561661E1" w:rsidR="00AD7CC4" w:rsidRDefault="00AD7CC4">
      <w:pPr>
        <w:pStyle w:val="CommentText"/>
      </w:pPr>
      <w:r>
        <w:t>Better to portray this in a general setting, for example describing how individuals have personal motives that override their pursuit of social welfare.</w:t>
      </w:r>
    </w:p>
  </w:comment>
  <w:comment w:id="11" w:author="Thalia Priscilla" w:date="2022-12-02T14:51:00Z" w:initials="TP">
    <w:p w14:paraId="63925D20" w14:textId="46B982FA" w:rsidR="0044122D" w:rsidRDefault="0044122D">
      <w:pPr>
        <w:pStyle w:val="CommentText"/>
      </w:pPr>
      <w:r>
        <w:rPr>
          <w:rStyle w:val="CommentReference"/>
        </w:rPr>
        <w:annotationRef/>
      </w:r>
      <w:r>
        <w:t xml:space="preserve">How did you achieve this? Was it published? What kind of important conversations? </w:t>
      </w:r>
    </w:p>
  </w:comment>
  <w:comment w:id="12" w:author="Thalia Priscilla" w:date="2022-12-02T12:49:00Z" w:initials="TP">
    <w:p w14:paraId="1A7F68FC" w14:textId="028930D9" w:rsidR="00AD7CC4" w:rsidRDefault="00AD7CC4">
      <w:pPr>
        <w:pStyle w:val="CommentText"/>
      </w:pPr>
      <w:r>
        <w:rPr>
          <w:rStyle w:val="CommentReference"/>
        </w:rPr>
        <w:annotationRef/>
      </w:r>
      <w:r>
        <w:t>I think this is repetitive since you’ve mentioned this earlier in the paragraph. Suggest deleting.</w:t>
      </w:r>
    </w:p>
  </w:comment>
  <w:comment w:id="15" w:author="Thalia Priscilla" w:date="2022-12-02T12:56:00Z" w:initials="TP">
    <w:p w14:paraId="6DF13477" w14:textId="2C29BFEE" w:rsidR="00AD7CC4" w:rsidRDefault="00AD7CC4" w:rsidP="00AD7CC4">
      <w:r>
        <w:rPr>
          <w:rStyle w:val="CommentReference"/>
        </w:rPr>
        <w:annotationRef/>
      </w:r>
      <w:r>
        <w:t xml:space="preserve">Using ‘which’ in the beginning of a sentence makes it sound like an incomplete sentence, since which is usually used as an explanation, connecting two sentences. </w:t>
      </w:r>
    </w:p>
  </w:comment>
  <w:comment w:id="22" w:author="Thalia Priscilla" w:date="2022-12-02T14:18:00Z" w:initials="TP">
    <w:p w14:paraId="7247C4CE" w14:textId="17361E66" w:rsidR="00AD7CC4" w:rsidRDefault="00AD7CC4">
      <w:pPr>
        <w:pStyle w:val="CommentText"/>
      </w:pPr>
      <w:r>
        <w:rPr>
          <w:rStyle w:val="CommentReference"/>
        </w:rPr>
        <w:annotationRef/>
      </w:r>
      <w:r>
        <w:t>I would shorten this by about half the character count.</w:t>
      </w:r>
    </w:p>
  </w:comment>
  <w:comment w:id="31" w:author="Thalia Priscilla" w:date="2022-12-02T12:57:00Z" w:initials="TP">
    <w:p w14:paraId="35C77DE4" w14:textId="1A74E37E" w:rsidR="00AD7CC4" w:rsidRDefault="00AD7CC4">
      <w:pPr>
        <w:pStyle w:val="CommentText"/>
      </w:pPr>
      <w:r>
        <w:rPr>
          <w:rStyle w:val="CommentReference"/>
        </w:rPr>
        <w:annotationRef/>
      </w:r>
      <w:r>
        <w:t>Great observation.</w:t>
      </w:r>
    </w:p>
  </w:comment>
  <w:comment w:id="36" w:author="Thalia Priscilla" w:date="2022-12-02T14:27:00Z" w:initials="TP">
    <w:p w14:paraId="41CD32BC" w14:textId="3070C6F3" w:rsidR="00AD7CC4" w:rsidRDefault="00AD7CC4">
      <w:pPr>
        <w:pStyle w:val="CommentText"/>
      </w:pPr>
      <w:r>
        <w:rPr>
          <w:rStyle w:val="CommentReference"/>
        </w:rPr>
        <w:annotationRef/>
      </w:r>
      <w:r>
        <w:t>I think you can end with going back to how all these activities support your pursuit of going into political science.</w:t>
      </w:r>
    </w:p>
  </w:comment>
  <w:comment w:id="37" w:author="Thalia Priscilla" w:date="2022-12-02T14:53:00Z" w:initials="TP">
    <w:p w14:paraId="4AA558C8" w14:textId="77777777" w:rsidR="009E2F69" w:rsidRDefault="009E2F69">
      <w:pPr>
        <w:pStyle w:val="CommentText"/>
      </w:pPr>
      <w:r>
        <w:rPr>
          <w:rStyle w:val="CommentReference"/>
        </w:rPr>
        <w:annotationRef/>
      </w:r>
      <w:r>
        <w:t>I would elaborate more and leave a paragraph for this last part, tying your politics and non-politics related activities to conclude what you learned and where you see yourself heading.</w:t>
      </w:r>
    </w:p>
    <w:p w14:paraId="4364A1F5" w14:textId="77777777" w:rsidR="00AC273B" w:rsidRDefault="00AC273B">
      <w:pPr>
        <w:pStyle w:val="CommentText"/>
      </w:pPr>
    </w:p>
    <w:p w14:paraId="037664E7" w14:textId="3488F378" w:rsidR="00AC273B" w:rsidRDefault="00AC273B">
      <w:pPr>
        <w:pStyle w:val="CommentText"/>
      </w:pPr>
      <w:r>
        <w:t>Go back to your statement on how politics is integrated into other fields and how you’ve seen that in your experiences.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4EC1FC" w15:done="0"/>
  <w15:commentEx w15:paraId="4060704C" w15:done="0"/>
  <w15:commentEx w15:paraId="63925D20" w15:done="0"/>
  <w15:commentEx w15:paraId="1A7F68FC" w15:done="0"/>
  <w15:commentEx w15:paraId="6DF13477" w15:done="0"/>
  <w15:commentEx w15:paraId="7247C4CE" w15:done="0"/>
  <w15:commentEx w15:paraId="35C77DE4" w15:done="0"/>
  <w15:commentEx w15:paraId="41CD32BC" w15:done="0"/>
  <w15:commentEx w15:paraId="037664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47E7F" w16cex:dateUtc="2022-12-02T06:39:00Z"/>
  <w16cex:commentExtensible w16cex:durableId="27347E79" w16cex:dateUtc="2022-12-02T06:39:00Z"/>
  <w16cex:commentExtensible w16cex:durableId="27348F73" w16cex:dateUtc="2022-12-02T07:51:00Z"/>
  <w16cex:commentExtensible w16cex:durableId="273472DB" w16cex:dateUtc="2022-12-02T05:49:00Z"/>
  <w16cex:commentExtensible w16cex:durableId="2734746E" w16cex:dateUtc="2022-12-02T05:56:00Z"/>
  <w16cex:commentExtensible w16cex:durableId="2734879D" w16cex:dateUtc="2022-12-02T07:18:00Z"/>
  <w16cex:commentExtensible w16cex:durableId="273474AC" w16cex:dateUtc="2022-12-02T05:57:00Z"/>
  <w16cex:commentExtensible w16cex:durableId="273489E8" w16cex:dateUtc="2022-12-02T07:27:00Z"/>
  <w16cex:commentExtensible w16cex:durableId="27348FE4" w16cex:dateUtc="2022-12-02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4EC1FC" w16cid:durableId="27347E7F"/>
  <w16cid:commentId w16cid:paraId="4060704C" w16cid:durableId="27347E79"/>
  <w16cid:commentId w16cid:paraId="63925D20" w16cid:durableId="27348F73"/>
  <w16cid:commentId w16cid:paraId="1A7F68FC" w16cid:durableId="273472DB"/>
  <w16cid:commentId w16cid:paraId="6DF13477" w16cid:durableId="2734746E"/>
  <w16cid:commentId w16cid:paraId="7247C4CE" w16cid:durableId="2734879D"/>
  <w16cid:commentId w16cid:paraId="35C77DE4" w16cid:durableId="273474AC"/>
  <w16cid:commentId w16cid:paraId="41CD32BC" w16cid:durableId="273489E8"/>
  <w16cid:commentId w16cid:paraId="037664E7" w16cid:durableId="27348F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5694"/>
    <w:multiLevelType w:val="hybridMultilevel"/>
    <w:tmpl w:val="043CE83E"/>
    <w:lvl w:ilvl="0" w:tplc="87FAF7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AC"/>
    <w:rsid w:val="00091D7A"/>
    <w:rsid w:val="000B1624"/>
    <w:rsid w:val="000B185E"/>
    <w:rsid w:val="000C18FF"/>
    <w:rsid w:val="000E423F"/>
    <w:rsid w:val="002F6C6C"/>
    <w:rsid w:val="0031049F"/>
    <w:rsid w:val="00345826"/>
    <w:rsid w:val="0044122D"/>
    <w:rsid w:val="004A57BA"/>
    <w:rsid w:val="005927C0"/>
    <w:rsid w:val="00602143"/>
    <w:rsid w:val="006279F0"/>
    <w:rsid w:val="006A1DD9"/>
    <w:rsid w:val="00800393"/>
    <w:rsid w:val="008324C2"/>
    <w:rsid w:val="008E02C3"/>
    <w:rsid w:val="00902C94"/>
    <w:rsid w:val="00976EE7"/>
    <w:rsid w:val="009B0D4A"/>
    <w:rsid w:val="009E2F69"/>
    <w:rsid w:val="009E6493"/>
    <w:rsid w:val="00A0230C"/>
    <w:rsid w:val="00AC273B"/>
    <w:rsid w:val="00AD7CC4"/>
    <w:rsid w:val="00AE2604"/>
    <w:rsid w:val="00B737AC"/>
    <w:rsid w:val="00C23B42"/>
    <w:rsid w:val="00CE17F4"/>
    <w:rsid w:val="00D82044"/>
    <w:rsid w:val="00DA0DC1"/>
    <w:rsid w:val="00ED429E"/>
    <w:rsid w:val="00F5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3A4BF"/>
  <w15:chartTrackingRefBased/>
  <w15:docId w15:val="{855A55AA-513F-244E-AF4A-202DC939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7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C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C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C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7CC4"/>
  </w:style>
  <w:style w:type="paragraph" w:styleId="ListParagraph">
    <w:name w:val="List Paragraph"/>
    <w:basedOn w:val="Normal"/>
    <w:uiPriority w:val="34"/>
    <w:qFormat/>
    <w:rsid w:val="00AD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1142</Words>
  <Characters>5647</Characters>
  <Application>Microsoft Office Word</Application>
  <DocSecurity>0</DocSecurity>
  <Lines>85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Cempaka Amaris Berliana</dc:creator>
  <cp:keywords/>
  <dc:description/>
  <cp:lastModifiedBy>Thalia Priscilla</cp:lastModifiedBy>
  <cp:revision>9</cp:revision>
  <dcterms:created xsi:type="dcterms:W3CDTF">2022-11-24T21:04:00Z</dcterms:created>
  <dcterms:modified xsi:type="dcterms:W3CDTF">2022-12-02T07:57:00Z</dcterms:modified>
</cp:coreProperties>
</file>