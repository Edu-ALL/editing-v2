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2726"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Should Blockchain Technology be More Widely Used in Society?</w:t>
      </w:r>
    </w:p>
    <w:p w14:paraId="00000002" w14:textId="77777777" w:rsidR="00B62726" w:rsidRDefault="00B62726">
      <w:pPr>
        <w:spacing w:line="480" w:lineRule="auto"/>
        <w:rPr>
          <w:rFonts w:ascii="Times New Roman" w:eastAsia="Times New Roman" w:hAnsi="Times New Roman" w:cs="Times New Roman"/>
          <w:sz w:val="24"/>
          <w:szCs w:val="24"/>
        </w:rPr>
      </w:pPr>
    </w:p>
    <w:p w14:paraId="25E8BFD7" w14:textId="77777777" w:rsidR="000318AA" w:rsidRDefault="00000000">
      <w:pPr>
        <w:spacing w:line="480" w:lineRule="auto"/>
        <w:rPr>
          <w:ins w:id="0" w:author="Johana Felicia" w:date="2023-02-11T16:18:00Z"/>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 has the potential to boost global gross domestic product (GDP) by US$1.76 trillion over the next decade.” (PWC, 2020). So</w:t>
      </w:r>
      <w:ins w:id="1" w:author="Johana Felicia" w:date="2023-02-11T00:34:00Z">
        <w:r w:rsidR="00B8683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what is Blockchain Technology? Blockchain is a decentralized, unchangeable database that makes it easier to track assets and record transactions in a corporate network. An asset may be physical (</w:t>
      </w:r>
      <w:del w:id="2" w:author="Johana Felicia" w:date="2023-02-11T16:12:00Z">
        <w:r w:rsidDel="000318AA">
          <w:rPr>
            <w:rFonts w:ascii="Times New Roman" w:eastAsia="Times New Roman" w:hAnsi="Times New Roman" w:cs="Times New Roman"/>
            <w:sz w:val="24"/>
            <w:szCs w:val="24"/>
          </w:rPr>
          <w:delText>such as a</w:delText>
        </w:r>
      </w:del>
      <w:ins w:id="3" w:author="Johana Felicia" w:date="2023-02-11T16:12:00Z">
        <w:r w:rsidR="000318AA">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home, car, money, or land) or intangible (</w:t>
      </w:r>
      <w:ins w:id="4" w:author="Johana Felicia" w:date="2023-02-11T16:13:00Z">
        <w:r w:rsidR="000318AA">
          <w:rPr>
            <w:rFonts w:ascii="Times New Roman" w:eastAsia="Times New Roman" w:hAnsi="Times New Roman" w:cs="Times New Roman"/>
            <w:sz w:val="24"/>
            <w:szCs w:val="24"/>
          </w:rPr>
          <w:t xml:space="preserve">e.g., </w:t>
        </w:r>
      </w:ins>
      <w:r>
        <w:rPr>
          <w:rFonts w:ascii="Times New Roman" w:eastAsia="Times New Roman" w:hAnsi="Times New Roman" w:cs="Times New Roman"/>
          <w:sz w:val="24"/>
          <w:szCs w:val="24"/>
        </w:rPr>
        <w:t xml:space="preserve">intellectual property, patents, copyrights, branding). On a blockchain network, practically anything of value may be recorded and sold, lowering risk and increasing efficiency for all parties (IBM, n.d.). Blockchain technology includes many features. One of its key features is decentralization. In the blockchain, decentralization refers to transferring control and decision-making from a centralized entity (individual, organization, or group thereof) to a distributed network (AWS, n.d.). </w:t>
      </w:r>
    </w:p>
    <w:p w14:paraId="00000003" w14:textId="556B25FD" w:rsidR="00B62726" w:rsidDel="0099079F" w:rsidRDefault="00000000" w:rsidP="000318AA">
      <w:pPr>
        <w:spacing w:line="480" w:lineRule="auto"/>
        <w:ind w:firstLine="720"/>
        <w:rPr>
          <w:del w:id="5" w:author="Johana Felicia" w:date="2023-02-11T16:45:00Z"/>
          <w:rFonts w:ascii="Times New Roman" w:eastAsia="Times New Roman" w:hAnsi="Times New Roman" w:cs="Times New Roman"/>
          <w:sz w:val="24"/>
          <w:szCs w:val="24"/>
        </w:rPr>
        <w:pPrChange w:id="6" w:author="Johana Felicia" w:date="2023-02-11T16:18:00Z">
          <w:pPr>
            <w:spacing w:line="480" w:lineRule="auto"/>
          </w:pPr>
        </w:pPrChange>
      </w:pPr>
      <w:r>
        <w:rPr>
          <w:rFonts w:ascii="Times New Roman" w:eastAsia="Times New Roman" w:hAnsi="Times New Roman" w:cs="Times New Roman"/>
          <w:sz w:val="24"/>
          <w:szCs w:val="24"/>
        </w:rPr>
        <w:t>What are the benefits of applying blockchain technology in an</w:t>
      </w:r>
      <w:del w:id="7" w:author="Johana Felicia" w:date="2023-02-11T16:18:00Z">
        <w:r w:rsidDel="000318AA">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 xml:space="preserve"> industry? One of them would be improved traceability. When a transaction involving the exchange of products is recorded on a blockchain ledger, an audit trail is available to show where the items originated. </w:t>
      </w:r>
      <w:del w:id="8" w:author="Johana Felicia" w:date="2023-02-11T16:28:00Z">
        <w:r w:rsidDel="00C46501">
          <w:rPr>
            <w:rFonts w:ascii="Times New Roman" w:eastAsia="Times New Roman" w:hAnsi="Times New Roman" w:cs="Times New Roman"/>
            <w:sz w:val="24"/>
            <w:szCs w:val="24"/>
          </w:rPr>
          <w:delText>This can not</w:delText>
        </w:r>
      </w:del>
      <w:ins w:id="9" w:author="Johana Felicia" w:date="2023-02-11T16:28:00Z">
        <w:r w:rsidR="00C46501">
          <w:rPr>
            <w:rFonts w:ascii="Times New Roman" w:eastAsia="Times New Roman" w:hAnsi="Times New Roman" w:cs="Times New Roman"/>
            <w:sz w:val="24"/>
            <w:szCs w:val="24"/>
          </w:rPr>
          <w:t>Not</w:t>
        </w:r>
      </w:ins>
      <w:r>
        <w:rPr>
          <w:rFonts w:ascii="Times New Roman" w:eastAsia="Times New Roman" w:hAnsi="Times New Roman" w:cs="Times New Roman"/>
          <w:sz w:val="24"/>
          <w:szCs w:val="24"/>
        </w:rPr>
        <w:t xml:space="preserve"> only </w:t>
      </w:r>
      <w:ins w:id="10" w:author="Johana Felicia" w:date="2023-02-11T16:28:00Z">
        <w:r w:rsidR="00C46501">
          <w:rPr>
            <w:rFonts w:ascii="Times New Roman" w:eastAsia="Times New Roman" w:hAnsi="Times New Roman" w:cs="Times New Roman"/>
            <w:sz w:val="24"/>
            <w:szCs w:val="24"/>
          </w:rPr>
          <w:t xml:space="preserve">can this </w:t>
        </w:r>
      </w:ins>
      <w:r>
        <w:rPr>
          <w:rFonts w:ascii="Times New Roman" w:eastAsia="Times New Roman" w:hAnsi="Times New Roman" w:cs="Times New Roman"/>
          <w:sz w:val="24"/>
          <w:szCs w:val="24"/>
        </w:rPr>
        <w:t xml:space="preserve">assist exchange-related organizations in increasing security and avoiding fraud, but it can also help confirm the legitimacy of the exchanged assets. It may be used to follow the supply chain from producer to distributor in sectors like pharmaceuticals, or it can be used to establish ownership in sectors </w:t>
      </w:r>
      <w:del w:id="11" w:author="Johana Felicia" w:date="2023-02-11T16:29:00Z">
        <w:r w:rsidDel="00C46501">
          <w:rPr>
            <w:rFonts w:ascii="Times New Roman" w:eastAsia="Times New Roman" w:hAnsi="Times New Roman" w:cs="Times New Roman"/>
            <w:sz w:val="24"/>
            <w:szCs w:val="24"/>
          </w:rPr>
          <w:delText>like the</w:delText>
        </w:r>
      </w:del>
      <w:ins w:id="12" w:author="Johana Felicia" w:date="2023-02-11T16:29:00Z">
        <w:r w:rsidR="00C46501">
          <w:rPr>
            <w:rFonts w:ascii="Times New Roman" w:eastAsia="Times New Roman" w:hAnsi="Times New Roman" w:cs="Times New Roman"/>
            <w:sz w:val="24"/>
            <w:szCs w:val="24"/>
          </w:rPr>
          <w:t>such as</w:t>
        </w:r>
      </w:ins>
      <w:r>
        <w:rPr>
          <w:rFonts w:ascii="Times New Roman" w:eastAsia="Times New Roman" w:hAnsi="Times New Roman" w:cs="Times New Roman"/>
          <w:sz w:val="24"/>
          <w:szCs w:val="24"/>
        </w:rPr>
        <w:t xml:space="preserve"> arts. Another</w:t>
      </w:r>
      <w:ins w:id="13" w:author="Johana Felicia" w:date="2023-02-11T16:29:00Z">
        <w:r w:rsidR="00C46501">
          <w:rPr>
            <w:rFonts w:ascii="Times New Roman" w:eastAsia="Times New Roman" w:hAnsi="Times New Roman" w:cs="Times New Roman"/>
            <w:sz w:val="24"/>
            <w:szCs w:val="24"/>
          </w:rPr>
          <w:t xml:space="preserve"> benefit</w:t>
        </w:r>
      </w:ins>
      <w:r>
        <w:rPr>
          <w:rFonts w:ascii="Times New Roman" w:eastAsia="Times New Roman" w:hAnsi="Times New Roman" w:cs="Times New Roman"/>
          <w:sz w:val="24"/>
          <w:szCs w:val="24"/>
        </w:rPr>
        <w:t xml:space="preserve"> would be greater efficiency. Blockchain eliminates the need for intermediaries in many procedures for industries like payments and real estate because of its decentralized nature. Blockchain enables quicker transactions by enabling </w:t>
      </w:r>
      <w:commentRangeStart w:id="14"/>
      <w:r>
        <w:rPr>
          <w:rFonts w:ascii="Times New Roman" w:eastAsia="Times New Roman" w:hAnsi="Times New Roman" w:cs="Times New Roman"/>
          <w:sz w:val="24"/>
          <w:szCs w:val="24"/>
        </w:rPr>
        <w:t>P2P</w:t>
      </w:r>
      <w:commentRangeEnd w:id="14"/>
      <w:r w:rsidR="00BC66CE">
        <w:rPr>
          <w:rStyle w:val="CommentReference"/>
        </w:rPr>
        <w:commentReference w:id="14"/>
      </w:r>
      <w:r>
        <w:rPr>
          <w:rFonts w:ascii="Times New Roman" w:eastAsia="Times New Roman" w:hAnsi="Times New Roman" w:cs="Times New Roman"/>
          <w:sz w:val="24"/>
          <w:szCs w:val="24"/>
        </w:rPr>
        <w:t xml:space="preserve"> cross-border transfers with a digital currency compared to traditional financial services. A uniform system of ownership records and smart contracts that </w:t>
      </w:r>
      <w:r>
        <w:rPr>
          <w:rFonts w:ascii="Times New Roman" w:eastAsia="Times New Roman" w:hAnsi="Times New Roman" w:cs="Times New Roman"/>
          <w:sz w:val="24"/>
          <w:szCs w:val="24"/>
        </w:rPr>
        <w:lastRenderedPageBreak/>
        <w:t>automate tenant-landlord agreements improve the efficiency of property management procedures (Koskal, 2019).</w:t>
      </w:r>
    </w:p>
    <w:p w14:paraId="00000004" w14:textId="77777777" w:rsidR="00B62726" w:rsidRDefault="00B62726" w:rsidP="0099079F">
      <w:pPr>
        <w:spacing w:line="480" w:lineRule="auto"/>
        <w:ind w:firstLine="720"/>
        <w:rPr>
          <w:rFonts w:ascii="Times New Roman" w:eastAsia="Times New Roman" w:hAnsi="Times New Roman" w:cs="Times New Roman"/>
          <w:sz w:val="24"/>
          <w:szCs w:val="24"/>
        </w:rPr>
      </w:pPr>
    </w:p>
    <w:p w14:paraId="5828F8B6" w14:textId="70ECBF90" w:rsidR="009A7CCE" w:rsidRDefault="00000000">
      <w:pPr>
        <w:spacing w:line="480" w:lineRule="auto"/>
        <w:ind w:firstLine="720"/>
        <w:rPr>
          <w:ins w:id="15" w:author="Johana Felicia" w:date="2023-02-11T17:02:00Z"/>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Firstly</w:t>
      </w:r>
      <w:commentRangeEnd w:id="16"/>
      <w:r w:rsidR="0099079F">
        <w:rPr>
          <w:rStyle w:val="CommentReference"/>
        </w:rPr>
        <w:commentReference w:id="16"/>
      </w:r>
      <w:r>
        <w:rPr>
          <w:rFonts w:ascii="Times New Roman" w:eastAsia="Times New Roman" w:hAnsi="Times New Roman" w:cs="Times New Roman"/>
          <w:sz w:val="24"/>
          <w:szCs w:val="24"/>
        </w:rPr>
        <w:t>, the economy will gain from the increasing use of blockchain technology. From 2022 to 2030, the market for blockchain technology is projected to increase at a compound annual growth rate (CAGR) (2021) of 85.9%</w:t>
      </w:r>
      <w:del w:id="17" w:author="Johana Felicia" w:date="2023-02-11T16:48:00Z">
        <w:r w:rsidDel="0099079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from a market size of US</w:t>
      </w:r>
      <w:ins w:id="18" w:author="Johana Felicia" w:date="2023-02-11T16:49:00Z">
        <w:r w:rsidR="0099079F">
          <w:rPr>
            <w:rFonts w:ascii="Times New Roman" w:eastAsia="Times New Roman" w:hAnsi="Times New Roman" w:cs="Times New Roman"/>
            <w:sz w:val="24"/>
            <w:szCs w:val="24"/>
          </w:rPr>
          <w:t>$</w:t>
        </w:r>
      </w:ins>
      <w:del w:id="19" w:author="Johana Felicia" w:date="2023-02-11T16:49:00Z">
        <w:r w:rsidDel="0099079F">
          <w:rPr>
            <w:rFonts w:ascii="Times New Roman" w:eastAsia="Times New Roman" w:hAnsi="Times New Roman" w:cs="Times New Roman"/>
            <w:sz w:val="24"/>
            <w:szCs w:val="24"/>
          </w:rPr>
          <w:delText>D</w:delText>
        </w:r>
      </w:del>
      <w:del w:id="20" w:author="Johana Felicia" w:date="2023-02-11T17:03:00Z">
        <w:r w:rsidDel="009A7CC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5.92 billion in 2021</w:t>
      </w:r>
      <w:ins w:id="21" w:author="Johana Felicia" w:date="2023-02-11T16:50:00Z">
        <w:r w:rsidR="0099079F">
          <w:rPr>
            <w:rFonts w:ascii="Times New Roman" w:eastAsia="Times New Roman" w:hAnsi="Times New Roman" w:cs="Times New Roman"/>
            <w:sz w:val="24"/>
            <w:szCs w:val="24"/>
          </w:rPr>
          <w:t>. It also comes</w:t>
        </w:r>
      </w:ins>
      <w:del w:id="22" w:author="Johana Felicia" w:date="2023-02-11T16:50:00Z">
        <w:r w:rsidDel="0099079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with the potential to boost global </w:t>
      </w:r>
      <w:del w:id="23" w:author="Johana Felicia" w:date="2023-02-11T16:50:00Z">
        <w:r w:rsidDel="0099079F">
          <w:rPr>
            <w:rFonts w:ascii="Times New Roman" w:eastAsia="Times New Roman" w:hAnsi="Times New Roman" w:cs="Times New Roman"/>
            <w:sz w:val="24"/>
            <w:szCs w:val="24"/>
          </w:rPr>
          <w:delText>gross domestic product (</w:delText>
        </w:r>
      </w:del>
      <w:r>
        <w:rPr>
          <w:rFonts w:ascii="Times New Roman" w:eastAsia="Times New Roman" w:hAnsi="Times New Roman" w:cs="Times New Roman"/>
          <w:sz w:val="24"/>
          <w:szCs w:val="24"/>
        </w:rPr>
        <w:t>GDP</w:t>
      </w:r>
      <w:del w:id="24" w:author="Johana Felicia" w:date="2023-02-11T16:50:00Z">
        <w:r w:rsidDel="0099079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to US$1.76 trillion by 2030. The expansion of venture capital funding for blockchain technology startups is responsible for the market expansion. For instance, the blockchain technology supplier</w:t>
      </w:r>
      <w:ins w:id="25" w:author="Johana Felicia" w:date="2023-02-11T16:54:00Z">
        <w:r w:rsidR="009A7CC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Circle Internet Financial Ltd.</w:t>
      </w:r>
      <w:ins w:id="26" w:author="Johana Felicia" w:date="2023-02-11T16:51:00Z">
        <w:r w:rsidR="0099079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revealed in May 2021 that it had secured US</w:t>
      </w:r>
      <w:ins w:id="27" w:author="Johana Felicia" w:date="2023-02-11T16:51:00Z">
        <w:r w:rsidR="0099079F">
          <w:rPr>
            <w:rFonts w:ascii="Times New Roman" w:eastAsia="Times New Roman" w:hAnsi="Times New Roman" w:cs="Times New Roman"/>
            <w:sz w:val="24"/>
            <w:szCs w:val="24"/>
          </w:rPr>
          <w:t>$</w:t>
        </w:r>
      </w:ins>
      <w:del w:id="28" w:author="Johana Felicia" w:date="2023-02-11T16:51:00Z">
        <w:r w:rsidDel="0099079F">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440 million in funding from institutional and strategic investors. Legalizing cryptocurrencies in nations like El Salvador and Ukraine is anticipated to </w:t>
      </w:r>
      <w:del w:id="29" w:author="Johana Felicia" w:date="2023-02-11T16:55:00Z">
        <w:r w:rsidDel="009A7CCE">
          <w:rPr>
            <w:rFonts w:ascii="Times New Roman" w:eastAsia="Times New Roman" w:hAnsi="Times New Roman" w:cs="Times New Roman"/>
            <w:sz w:val="24"/>
            <w:szCs w:val="24"/>
          </w:rPr>
          <w:delText>open up</w:delText>
        </w:r>
      </w:del>
      <w:ins w:id="30" w:author="Johana Felicia" w:date="2023-02-11T16:55:00Z">
        <w:r w:rsidR="009A7CCE">
          <w:rPr>
            <w:rFonts w:ascii="Times New Roman" w:eastAsia="Times New Roman" w:hAnsi="Times New Roman" w:cs="Times New Roman"/>
            <w:sz w:val="24"/>
            <w:szCs w:val="24"/>
          </w:rPr>
          <w:t>spark</w:t>
        </w:r>
      </w:ins>
      <w:r>
        <w:rPr>
          <w:rFonts w:ascii="Times New Roman" w:eastAsia="Times New Roman" w:hAnsi="Times New Roman" w:cs="Times New Roman"/>
          <w:sz w:val="24"/>
          <w:szCs w:val="24"/>
        </w:rPr>
        <w:t xml:space="preserve"> new opportunities for market growth (Grandviewresearch.com, n.d.). </w:t>
      </w:r>
    </w:p>
    <w:p w14:paraId="1EC752C6" w14:textId="77777777" w:rsidR="00BF448E" w:rsidRDefault="00000000" w:rsidP="00BF448E">
      <w:pPr>
        <w:spacing w:line="480" w:lineRule="auto"/>
        <w:ind w:firstLine="720"/>
        <w:rPr>
          <w:ins w:id="31" w:author="Johana Felicia" w:date="2023-02-11T18:54:00Z"/>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 in the opinion of its proponents, notably in the financial industry, has the power to drastically increase the productivity and profitability of most firms, if not all of them</w:t>
      </w:r>
      <w:ins w:id="32" w:author="Johana Felicia" w:date="2023-02-11T17:02:00Z">
        <w:r w:rsidR="009A7CCE">
          <w:rPr>
            <w:rFonts w:ascii="Times New Roman" w:eastAsia="Times New Roman" w:hAnsi="Times New Roman" w:cs="Times New Roman"/>
            <w:sz w:val="24"/>
            <w:szCs w:val="24"/>
          </w:rPr>
          <w:t xml:space="preserve">. </w:t>
        </w:r>
      </w:ins>
      <w:del w:id="33" w:author="Johana Felicia" w:date="2023-02-11T17:02:00Z">
        <w:r w:rsidDel="009A7CCE">
          <w:rPr>
            <w:rFonts w:ascii="Times New Roman" w:eastAsia="Times New Roman" w:hAnsi="Times New Roman" w:cs="Times New Roman"/>
            <w:sz w:val="24"/>
            <w:szCs w:val="24"/>
          </w:rPr>
          <w:delText>—</w:delText>
        </w:r>
      </w:del>
      <w:ins w:id="34" w:author="Johana Felicia" w:date="2023-02-11T17:02:00Z">
        <w:r w:rsidR="009A7CCE">
          <w:rPr>
            <w:rFonts w:ascii="Times New Roman" w:eastAsia="Times New Roman" w:hAnsi="Times New Roman" w:cs="Times New Roman"/>
            <w:sz w:val="24"/>
            <w:szCs w:val="24"/>
          </w:rPr>
          <w:t>O</w:t>
        </w:r>
      </w:ins>
      <w:del w:id="35" w:author="Johana Felicia" w:date="2023-02-11T17:02:00Z">
        <w:r w:rsidDel="009A7CCE">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r perhaps </w:t>
      </w:r>
      <w:del w:id="36" w:author="Johana Felicia" w:date="2023-02-11T17:02:00Z">
        <w:r w:rsidDel="009A7CCE">
          <w:rPr>
            <w:rFonts w:ascii="Times New Roman" w:eastAsia="Times New Roman" w:hAnsi="Times New Roman" w:cs="Times New Roman"/>
            <w:sz w:val="24"/>
            <w:szCs w:val="24"/>
          </w:rPr>
          <w:delText xml:space="preserve">to </w:delText>
        </w:r>
      </w:del>
      <w:ins w:id="37" w:author="Johana Felicia" w:date="2023-02-11T17:02:00Z">
        <w:r w:rsidR="009A7CCE">
          <w:rPr>
            <w:rFonts w:ascii="Times New Roman" w:eastAsia="Times New Roman" w:hAnsi="Times New Roman" w:cs="Times New Roman"/>
            <w:sz w:val="24"/>
            <w:szCs w:val="24"/>
          </w:rPr>
          <w:t>it would</w:t>
        </w:r>
        <w:r w:rsidR="009A7CC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completely transform the way we do business. Blockchain technology might increase levels of tracking, tracing, and trust to a value of US$1.76 trillion by 2030. Users from </w:t>
      </w:r>
      <w:del w:id="38" w:author="Johana Felicia" w:date="2023-02-11T17:03:00Z">
        <w:r w:rsidDel="009A7CCE">
          <w:rPr>
            <w:rFonts w:ascii="Times New Roman" w:eastAsia="Times New Roman" w:hAnsi="Times New Roman" w:cs="Times New Roman"/>
            <w:sz w:val="24"/>
            <w:szCs w:val="24"/>
          </w:rPr>
          <w:delText xml:space="preserve">all </w:delText>
        </w:r>
      </w:del>
      <w:r>
        <w:rPr>
          <w:rFonts w:ascii="Times New Roman" w:eastAsia="Times New Roman" w:hAnsi="Times New Roman" w:cs="Times New Roman"/>
          <w:sz w:val="24"/>
          <w:szCs w:val="24"/>
        </w:rPr>
        <w:t xml:space="preserve">across the world might now use financial services where they previously would not have been able to. </w:t>
      </w:r>
      <w:commentRangeStart w:id="39"/>
      <w:r>
        <w:rPr>
          <w:rFonts w:ascii="Times New Roman" w:eastAsia="Times New Roman" w:hAnsi="Times New Roman" w:cs="Times New Roman"/>
          <w:sz w:val="24"/>
          <w:szCs w:val="24"/>
        </w:rPr>
        <w:t>People in emerging nations</w:t>
      </w:r>
      <w:del w:id="40" w:author="Johana Felicia" w:date="2023-02-11T17:05:00Z">
        <w:r w:rsidDel="00CA6645">
          <w:rPr>
            <w:rFonts w:ascii="Times New Roman" w:eastAsia="Times New Roman" w:hAnsi="Times New Roman" w:cs="Times New Roman"/>
            <w:sz w:val="24"/>
            <w:szCs w:val="24"/>
          </w:rPr>
          <w:delText xml:space="preserve">, where it is more </w:delText>
        </w:r>
      </w:del>
      <w:ins w:id="41" w:author="Johana Felicia" w:date="2023-02-11T17:05:00Z">
        <w:r w:rsidR="00CA6645">
          <w:rPr>
            <w:rFonts w:ascii="Times New Roman" w:eastAsia="Times New Roman" w:hAnsi="Times New Roman" w:cs="Times New Roman"/>
            <w:sz w:val="24"/>
            <w:szCs w:val="24"/>
          </w:rPr>
          <w:t xml:space="preserve"> with </w:t>
        </w:r>
      </w:ins>
      <w:r>
        <w:rPr>
          <w:rFonts w:ascii="Times New Roman" w:eastAsia="Times New Roman" w:hAnsi="Times New Roman" w:cs="Times New Roman"/>
          <w:sz w:val="24"/>
          <w:szCs w:val="24"/>
        </w:rPr>
        <w:t>difficult</w:t>
      </w:r>
      <w:ins w:id="42" w:author="Johana Felicia" w:date="2023-02-11T17:05:00Z">
        <w:r w:rsidR="00CA6645">
          <w:rPr>
            <w:rFonts w:ascii="Times New Roman" w:eastAsia="Times New Roman" w:hAnsi="Times New Roman" w:cs="Times New Roman"/>
            <w:sz w:val="24"/>
            <w:szCs w:val="24"/>
          </w:rPr>
          <w:t>y</w:t>
        </w:r>
      </w:ins>
      <w:r>
        <w:rPr>
          <w:rFonts w:ascii="Times New Roman" w:eastAsia="Times New Roman" w:hAnsi="Times New Roman" w:cs="Times New Roman"/>
          <w:sz w:val="24"/>
          <w:szCs w:val="24"/>
        </w:rPr>
        <w:t xml:space="preserve"> </w:t>
      </w:r>
      <w:del w:id="43" w:author="Johana Felicia" w:date="2023-02-11T17:06:00Z">
        <w:r w:rsidDel="00CA6645">
          <w:rPr>
            <w:rFonts w:ascii="Times New Roman" w:eastAsia="Times New Roman" w:hAnsi="Times New Roman" w:cs="Times New Roman"/>
            <w:sz w:val="24"/>
            <w:szCs w:val="24"/>
          </w:rPr>
          <w:delText>to use</w:delText>
        </w:r>
      </w:del>
      <w:ins w:id="44" w:author="Johana Felicia" w:date="2023-02-11T17:06:00Z">
        <w:r w:rsidR="00CA6645">
          <w:rPr>
            <w:rFonts w:ascii="Times New Roman" w:eastAsia="Times New Roman" w:hAnsi="Times New Roman" w:cs="Times New Roman"/>
            <w:sz w:val="24"/>
            <w:szCs w:val="24"/>
          </w:rPr>
          <w:t>using</w:t>
        </w:r>
      </w:ins>
      <w:r>
        <w:rPr>
          <w:rFonts w:ascii="Times New Roman" w:eastAsia="Times New Roman" w:hAnsi="Times New Roman" w:cs="Times New Roman"/>
          <w:sz w:val="24"/>
          <w:szCs w:val="24"/>
        </w:rPr>
        <w:t xml:space="preserve"> regular banks</w:t>
      </w:r>
      <w:del w:id="45" w:author="Johana Felicia" w:date="2023-02-11T17:07:00Z">
        <w:r w:rsidDel="00CA664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commentRangeEnd w:id="39"/>
      <w:r w:rsidR="00CA6645">
        <w:rPr>
          <w:rStyle w:val="CommentReference"/>
        </w:rPr>
        <w:commentReference w:id="39"/>
      </w:r>
      <w:r>
        <w:rPr>
          <w:rFonts w:ascii="Times New Roman" w:eastAsia="Times New Roman" w:hAnsi="Times New Roman" w:cs="Times New Roman"/>
          <w:sz w:val="24"/>
          <w:szCs w:val="24"/>
        </w:rPr>
        <w:t xml:space="preserve">may utilize blockchain technology to </w:t>
      </w:r>
      <w:commentRangeStart w:id="46"/>
      <w:r>
        <w:rPr>
          <w:rFonts w:ascii="Times New Roman" w:eastAsia="Times New Roman" w:hAnsi="Times New Roman" w:cs="Times New Roman"/>
          <w:sz w:val="24"/>
          <w:szCs w:val="24"/>
        </w:rPr>
        <w:t xml:space="preserve">get these services </w:t>
      </w:r>
      <w:commentRangeEnd w:id="46"/>
      <w:r w:rsidR="00CA6645">
        <w:rPr>
          <w:rStyle w:val="CommentReference"/>
        </w:rPr>
        <w:commentReference w:id="46"/>
      </w:r>
      <w:r>
        <w:rPr>
          <w:rFonts w:ascii="Times New Roman" w:eastAsia="Times New Roman" w:hAnsi="Times New Roman" w:cs="Times New Roman"/>
          <w:sz w:val="24"/>
          <w:szCs w:val="24"/>
        </w:rPr>
        <w:t>(PWC, 2020). The two countries with the largest potential net benefits from blockchain are China (</w:t>
      </w:r>
      <w:ins w:id="47" w:author="Johana Felicia" w:date="2023-02-11T17:09:00Z">
        <w:r w:rsidR="00CA6645">
          <w:rPr>
            <w:rFonts w:ascii="Times New Roman" w:eastAsia="Times New Roman" w:hAnsi="Times New Roman" w:cs="Times New Roman"/>
            <w:sz w:val="24"/>
            <w:szCs w:val="24"/>
          </w:rPr>
          <w:t>US</w:t>
        </w:r>
      </w:ins>
      <w:r>
        <w:rPr>
          <w:rFonts w:ascii="Times New Roman" w:eastAsia="Times New Roman" w:hAnsi="Times New Roman" w:cs="Times New Roman"/>
          <w:sz w:val="24"/>
          <w:szCs w:val="24"/>
        </w:rPr>
        <w:t>$440 billion) and the USA (</w:t>
      </w:r>
      <w:ins w:id="48" w:author="Johana Felicia" w:date="2023-02-11T17:10:00Z">
        <w:r w:rsidR="00CA6645">
          <w:rPr>
            <w:rFonts w:ascii="Times New Roman" w:eastAsia="Times New Roman" w:hAnsi="Times New Roman" w:cs="Times New Roman"/>
            <w:sz w:val="24"/>
            <w:szCs w:val="24"/>
          </w:rPr>
          <w:t>US</w:t>
        </w:r>
      </w:ins>
      <w:r>
        <w:rPr>
          <w:rFonts w:ascii="Times New Roman" w:eastAsia="Times New Roman" w:hAnsi="Times New Roman" w:cs="Times New Roman"/>
          <w:sz w:val="24"/>
          <w:szCs w:val="24"/>
        </w:rPr>
        <w:t xml:space="preserve">$407 billion). The COVID-19 </w:t>
      </w:r>
      <w:commentRangeStart w:id="49"/>
      <w:r>
        <w:rPr>
          <w:rFonts w:ascii="Times New Roman" w:eastAsia="Times New Roman" w:hAnsi="Times New Roman" w:cs="Times New Roman"/>
          <w:sz w:val="24"/>
          <w:szCs w:val="24"/>
        </w:rPr>
        <w:t xml:space="preserve">epidemic </w:t>
      </w:r>
      <w:commentRangeEnd w:id="49"/>
      <w:r w:rsidR="00270ADB">
        <w:rPr>
          <w:rStyle w:val="CommentReference"/>
        </w:rPr>
        <w:commentReference w:id="49"/>
      </w:r>
      <w:r>
        <w:rPr>
          <w:rFonts w:ascii="Times New Roman" w:eastAsia="Times New Roman" w:hAnsi="Times New Roman" w:cs="Times New Roman"/>
          <w:sz w:val="24"/>
          <w:szCs w:val="24"/>
        </w:rPr>
        <w:t>made the tracking and tracing of goods and services a new priority for many business</w:t>
      </w:r>
      <w:del w:id="50" w:author="Johana Felicia" w:date="2023-02-11T18:22:00Z">
        <w:r w:rsidDel="00736224">
          <w:rPr>
            <w:rFonts w:ascii="Times New Roman" w:eastAsia="Times New Roman" w:hAnsi="Times New Roman" w:cs="Times New Roman"/>
            <w:sz w:val="24"/>
            <w:szCs w:val="24"/>
          </w:rPr>
          <w:delText>es’</w:delText>
        </w:r>
      </w:del>
      <w:r>
        <w:rPr>
          <w:rFonts w:ascii="Times New Roman" w:eastAsia="Times New Roman" w:hAnsi="Times New Roman" w:cs="Times New Roman"/>
          <w:sz w:val="24"/>
          <w:szCs w:val="24"/>
        </w:rPr>
        <w:t xml:space="preserve"> supply chains, and it has the </w:t>
      </w:r>
      <w:commentRangeStart w:id="51"/>
      <w:r>
        <w:rPr>
          <w:rFonts w:ascii="Times New Roman" w:eastAsia="Times New Roman" w:hAnsi="Times New Roman" w:cs="Times New Roman"/>
          <w:sz w:val="24"/>
          <w:szCs w:val="24"/>
        </w:rPr>
        <w:t>biggest economic potential (US$962 billion)</w:t>
      </w:r>
      <w:commentRangeEnd w:id="51"/>
      <w:r w:rsidR="00736224">
        <w:rPr>
          <w:rStyle w:val="CommentReference"/>
        </w:rPr>
        <w:commentReference w:id="51"/>
      </w:r>
      <w:r>
        <w:rPr>
          <w:rFonts w:ascii="Times New Roman" w:eastAsia="Times New Roman" w:hAnsi="Times New Roman" w:cs="Times New Roman"/>
          <w:sz w:val="24"/>
          <w:szCs w:val="24"/>
        </w:rPr>
        <w:t xml:space="preserve">. As investors and public scrutiny of sustainable and ethical sourcing increases, many businesses, from heavy sectors like mining to fashion brands, can benefit from blockchain </w:t>
      </w:r>
      <w:r>
        <w:rPr>
          <w:rFonts w:ascii="Times New Roman" w:eastAsia="Times New Roman" w:hAnsi="Times New Roman" w:cs="Times New Roman"/>
          <w:sz w:val="24"/>
          <w:szCs w:val="24"/>
        </w:rPr>
        <w:lastRenderedPageBreak/>
        <w:t xml:space="preserve">technology. </w:t>
      </w:r>
      <w:commentRangeStart w:id="52"/>
      <w:r>
        <w:rPr>
          <w:rFonts w:ascii="Times New Roman" w:eastAsia="Times New Roman" w:hAnsi="Times New Roman" w:cs="Times New Roman"/>
          <w:sz w:val="24"/>
          <w:szCs w:val="24"/>
        </w:rPr>
        <w:t xml:space="preserve">Payments and financial services, including the usage of virtual currencies or promoting financial inclusion through international transfers and remittances (US$433 billion). </w:t>
      </w:r>
      <w:commentRangeEnd w:id="52"/>
      <w:r w:rsidR="00313356">
        <w:rPr>
          <w:rStyle w:val="CommentReference"/>
        </w:rPr>
        <w:commentReference w:id="52"/>
      </w:r>
    </w:p>
    <w:p w14:paraId="6226AB3E" w14:textId="77777777" w:rsidR="00000CAF" w:rsidRDefault="00BF448E" w:rsidP="00BF448E">
      <w:pPr>
        <w:spacing w:line="480" w:lineRule="auto"/>
        <w:ind w:firstLine="720"/>
        <w:rPr>
          <w:ins w:id="53" w:author="Johana Felicia" w:date="2023-02-11T18:56:00Z"/>
          <w:rFonts w:ascii="Times New Roman" w:eastAsia="Times New Roman" w:hAnsi="Times New Roman" w:cs="Times New Roman"/>
          <w:sz w:val="24"/>
          <w:szCs w:val="24"/>
        </w:rPr>
      </w:pPr>
      <w:ins w:id="54" w:author="Johana Felicia" w:date="2023-02-11T18:45:00Z">
        <w:r>
          <w:rPr>
            <w:rFonts w:ascii="Times New Roman" w:eastAsia="Times New Roman" w:hAnsi="Times New Roman" w:cs="Times New Roman"/>
            <w:sz w:val="24"/>
            <w:szCs w:val="24"/>
          </w:rPr>
          <w:t>Additionally, b</w:t>
        </w:r>
      </w:ins>
      <w:del w:id="55" w:author="Johana Felicia" w:date="2023-02-11T18:45:00Z">
        <w:r w:rsidR="00000000" w:rsidDel="00BF448E">
          <w:rPr>
            <w:rFonts w:ascii="Times New Roman" w:eastAsia="Times New Roman" w:hAnsi="Times New Roman" w:cs="Times New Roman"/>
            <w:sz w:val="24"/>
            <w:szCs w:val="24"/>
          </w:rPr>
          <w:delText>B</w:delText>
        </w:r>
      </w:del>
      <w:r w:rsidR="00000000">
        <w:rPr>
          <w:rFonts w:ascii="Times New Roman" w:eastAsia="Times New Roman" w:hAnsi="Times New Roman" w:cs="Times New Roman"/>
          <w:sz w:val="24"/>
          <w:szCs w:val="24"/>
        </w:rPr>
        <w:t>lockchain may</w:t>
      </w:r>
      <w:ins w:id="56" w:author="Johana Felicia" w:date="2023-02-11T18:45:00Z">
        <w:r>
          <w:rPr>
            <w:rFonts w:ascii="Times New Roman" w:eastAsia="Times New Roman" w:hAnsi="Times New Roman" w:cs="Times New Roman"/>
            <w:sz w:val="24"/>
            <w:szCs w:val="24"/>
          </w:rPr>
          <w:t xml:space="preserve"> also</w:t>
        </w:r>
      </w:ins>
      <w:r w:rsidR="00000000">
        <w:rPr>
          <w:rFonts w:ascii="Times New Roman" w:eastAsia="Times New Roman" w:hAnsi="Times New Roman" w:cs="Times New Roman"/>
          <w:sz w:val="24"/>
          <w:szCs w:val="24"/>
        </w:rPr>
        <w:t xml:space="preserve"> affect the economy by advancing less developed countries. Despite the digital revolution and progress that followed in more economically developed countries over the past 20 years, environmental rules, regulations, and infrastructural issues severely disadvantage less economically developed countries. For instance, the World Bank Group has acknowledged that </w:t>
      </w:r>
      <w:commentRangeStart w:id="57"/>
      <w:r w:rsidR="00000000">
        <w:rPr>
          <w:rFonts w:ascii="Times New Roman" w:eastAsia="Times New Roman" w:hAnsi="Times New Roman" w:cs="Times New Roman"/>
          <w:sz w:val="24"/>
          <w:szCs w:val="24"/>
        </w:rPr>
        <w:t>the continent’s</w:t>
      </w:r>
      <w:commentRangeEnd w:id="57"/>
      <w:r>
        <w:rPr>
          <w:rStyle w:val="CommentReference"/>
        </w:rPr>
        <w:commentReference w:id="57"/>
      </w:r>
      <w:r w:rsidR="00000000">
        <w:rPr>
          <w:rFonts w:ascii="Times New Roman" w:eastAsia="Times New Roman" w:hAnsi="Times New Roman" w:cs="Times New Roman"/>
          <w:sz w:val="24"/>
          <w:szCs w:val="24"/>
        </w:rPr>
        <w:t xml:space="preserve"> access to digital technologies—crucial for economic growth, educational advancement, and the continuation of public services—is severely restricted by the absence of broadband throughout </w:t>
      </w:r>
      <w:commentRangeStart w:id="58"/>
      <w:r w:rsidR="00000000">
        <w:rPr>
          <w:rFonts w:ascii="Times New Roman" w:eastAsia="Times New Roman" w:hAnsi="Times New Roman" w:cs="Times New Roman"/>
          <w:sz w:val="24"/>
          <w:szCs w:val="24"/>
        </w:rPr>
        <w:t>the continent</w:t>
      </w:r>
      <w:commentRangeEnd w:id="58"/>
      <w:r>
        <w:rPr>
          <w:rStyle w:val="CommentReference"/>
        </w:rPr>
        <w:commentReference w:id="58"/>
      </w:r>
      <w:r w:rsidR="00000000">
        <w:rPr>
          <w:rFonts w:ascii="Times New Roman" w:eastAsia="Times New Roman" w:hAnsi="Times New Roman" w:cs="Times New Roman"/>
          <w:sz w:val="24"/>
          <w:szCs w:val="24"/>
        </w:rPr>
        <w:t xml:space="preserve">. </w:t>
      </w:r>
      <w:commentRangeStart w:id="59"/>
      <w:r w:rsidR="00000000">
        <w:rPr>
          <w:rFonts w:ascii="Times New Roman" w:eastAsia="Times New Roman" w:hAnsi="Times New Roman" w:cs="Times New Roman"/>
          <w:sz w:val="24"/>
          <w:szCs w:val="24"/>
        </w:rPr>
        <w:t xml:space="preserve">Many developing countries </w:t>
      </w:r>
      <w:commentRangeEnd w:id="59"/>
      <w:r>
        <w:rPr>
          <w:rStyle w:val="CommentReference"/>
        </w:rPr>
        <w:commentReference w:id="59"/>
      </w:r>
      <w:r w:rsidR="00000000">
        <w:rPr>
          <w:rFonts w:ascii="Times New Roman" w:eastAsia="Times New Roman" w:hAnsi="Times New Roman" w:cs="Times New Roman"/>
          <w:sz w:val="24"/>
          <w:szCs w:val="24"/>
        </w:rPr>
        <w:t>lack the robust banking, internet, or electronic systems required to take advantage of the global digital transformation</w:t>
      </w:r>
      <w:ins w:id="60" w:author="Johana Felicia" w:date="2023-02-11T18:53:00Z">
        <w:r>
          <w:rPr>
            <w:rFonts w:ascii="Times New Roman" w:eastAsia="Times New Roman" w:hAnsi="Times New Roman" w:cs="Times New Roman"/>
            <w:sz w:val="24"/>
            <w:szCs w:val="24"/>
          </w:rPr>
          <w:t xml:space="preserve">. </w:t>
        </w:r>
      </w:ins>
      <w:del w:id="61" w:author="Johana Felicia" w:date="2023-02-11T18:53:00Z">
        <w:r w:rsidR="00000000" w:rsidDel="00BF448E">
          <w:rPr>
            <w:rFonts w:ascii="Times New Roman" w:eastAsia="Times New Roman" w:hAnsi="Times New Roman" w:cs="Times New Roman"/>
            <w:sz w:val="24"/>
            <w:szCs w:val="24"/>
          </w:rPr>
          <w:delText>, but</w:delText>
        </w:r>
      </w:del>
      <w:ins w:id="62" w:author="Johana Felicia" w:date="2023-02-11T18:53:00Z">
        <w:r>
          <w:rPr>
            <w:rFonts w:ascii="Times New Roman" w:eastAsia="Times New Roman" w:hAnsi="Times New Roman" w:cs="Times New Roman"/>
            <w:sz w:val="24"/>
            <w:szCs w:val="24"/>
          </w:rPr>
          <w:t>However,</w:t>
        </w:r>
      </w:ins>
      <w:r w:rsidR="00000000">
        <w:rPr>
          <w:rFonts w:ascii="Times New Roman" w:eastAsia="Times New Roman" w:hAnsi="Times New Roman" w:cs="Times New Roman"/>
          <w:sz w:val="24"/>
          <w:szCs w:val="24"/>
        </w:rPr>
        <w:t xml:space="preserve"> adopting blockchain technology and cryptocurrencies could be crucial to assisting these countries “leapfrog” —</w:t>
      </w:r>
      <w:del w:id="63" w:author="Johana Felicia" w:date="2023-02-11T18:54:00Z">
        <w:r w:rsidR="00000000" w:rsidDel="00BF448E">
          <w:rPr>
            <w:rFonts w:ascii="Times New Roman" w:eastAsia="Times New Roman" w:hAnsi="Times New Roman" w:cs="Times New Roman"/>
            <w:sz w:val="24"/>
            <w:szCs w:val="24"/>
          </w:rPr>
          <w:delText xml:space="preserve"> </w:delText>
        </w:r>
      </w:del>
      <w:r w:rsidR="00000000">
        <w:rPr>
          <w:rFonts w:ascii="Times New Roman" w:eastAsia="Times New Roman" w:hAnsi="Times New Roman" w:cs="Times New Roman"/>
          <w:sz w:val="24"/>
          <w:szCs w:val="24"/>
        </w:rPr>
        <w:t>a process that involves utilizing new technologies to skip over traditional stages of infrastructure development and close gaps</w:t>
      </w:r>
      <w:del w:id="64" w:author="Johana Felicia" w:date="2023-02-11T18:54:00Z">
        <w:r w:rsidR="00000000" w:rsidDel="00BF448E">
          <w:rPr>
            <w:rFonts w:ascii="Times New Roman" w:eastAsia="Times New Roman" w:hAnsi="Times New Roman" w:cs="Times New Roman"/>
            <w:sz w:val="24"/>
            <w:szCs w:val="24"/>
          </w:rPr>
          <w:delText xml:space="preserve"> </w:delText>
        </w:r>
      </w:del>
      <w:r w:rsidR="00000000">
        <w:rPr>
          <w:rFonts w:ascii="Times New Roman" w:eastAsia="Times New Roman" w:hAnsi="Times New Roman" w:cs="Times New Roman"/>
          <w:sz w:val="24"/>
          <w:szCs w:val="24"/>
        </w:rPr>
        <w:t>—</w:t>
      </w:r>
      <w:del w:id="65" w:author="Johana Felicia" w:date="2023-02-11T18:54:00Z">
        <w:r w:rsidR="00000000" w:rsidDel="00BF448E">
          <w:rPr>
            <w:rFonts w:ascii="Times New Roman" w:eastAsia="Times New Roman" w:hAnsi="Times New Roman" w:cs="Times New Roman"/>
            <w:sz w:val="24"/>
            <w:szCs w:val="24"/>
          </w:rPr>
          <w:delText xml:space="preserve"> </w:delText>
        </w:r>
      </w:del>
      <w:r w:rsidR="00000000">
        <w:rPr>
          <w:rFonts w:ascii="Times New Roman" w:eastAsia="Times New Roman" w:hAnsi="Times New Roman" w:cs="Times New Roman"/>
          <w:sz w:val="24"/>
          <w:szCs w:val="24"/>
        </w:rPr>
        <w:t xml:space="preserve">and help these countries benefit from the global digital transformation (Getsmarter.com, 2022). To provide micro-loans to vendors in Kenya, IBM collaborated with Twiga Foods, an African business-to-business logistics network for kiosks and food stalls. These loans were designed to assist merchants in acquiring and controlling additional inventory. IBM’s contribution was building a blockchain-enabled loan infrastructure that could assess the creditworthiness of food providers. Blockchain technology has been utilized to track toxin levels in Nigeria, where efforts are being made to clean up the river belt. These statistics are necessary for the reporting requirements of the international organizations supporting these initiatives (Reiff, 2021). </w:t>
      </w:r>
    </w:p>
    <w:p w14:paraId="00000005" w14:textId="17445030" w:rsidR="00B62726" w:rsidRDefault="00000000" w:rsidP="00BF448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blockchain technology and cryptocurrencies may occasionally still be erratic. A nation that only uses cryptocurrencies may experience volatility. Although stable currencies </w:t>
      </w:r>
      <w:r>
        <w:rPr>
          <w:rFonts w:ascii="Times New Roman" w:eastAsia="Times New Roman" w:hAnsi="Times New Roman" w:cs="Times New Roman"/>
          <w:sz w:val="24"/>
          <w:szCs w:val="24"/>
        </w:rPr>
        <w:lastRenderedPageBreak/>
        <w:t>are employed, the stable currency of the “terra” crypto ecosystem failed. Blockchain technology is already having an obvious impact on the world</w:t>
      </w:r>
      <w:ins w:id="66" w:author="Johana Felicia" w:date="2023-02-11T18:56:00Z">
        <w:r w:rsidR="00000CAF">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economy and financial policies. However, some of the consequences are harder to see. Worker replacement by efficient blockchain-based apps may increase unemployment rates in various industries. Of course, as cryptocurrency becomes more popular, the market’s volatility is having an increasing influence on global financial markets (Kriptomat.io, n.d.). The U.S. Treasury Department warned </w:t>
      </w:r>
      <w:commentRangeStart w:id="67"/>
      <w:r>
        <w:rPr>
          <w:rFonts w:ascii="Times New Roman" w:eastAsia="Times New Roman" w:hAnsi="Times New Roman" w:cs="Times New Roman"/>
          <w:sz w:val="24"/>
          <w:szCs w:val="24"/>
        </w:rPr>
        <w:t xml:space="preserve">Monday </w:t>
      </w:r>
      <w:commentRangeEnd w:id="67"/>
      <w:r w:rsidR="00000CAF">
        <w:rPr>
          <w:rStyle w:val="CommentReference"/>
        </w:rPr>
        <w:commentReference w:id="67"/>
      </w:r>
      <w:r>
        <w:rPr>
          <w:rFonts w:ascii="Times New Roman" w:eastAsia="Times New Roman" w:hAnsi="Times New Roman" w:cs="Times New Roman"/>
          <w:sz w:val="24"/>
          <w:szCs w:val="24"/>
        </w:rPr>
        <w:t xml:space="preserve">that unregulated cryptocurrencies could pose a risk to the U.S. financial system. The warning was a part of the first major public report released by the Treasury’s Financial Stability Oversight Council on digital assets. The council identified digital or “crypto” assets such as stablecoins and lending and borrowing on the industry’s trading platforms as an “important emerging vulnerability.” “The report concludes that crypto-asset activities could pose risks to the stability of the U.S. financial system and emphasizes the importance of appropriate regulation, including enforcement of existing laws,” Treasury Secretary Janet Yellen said. </w:t>
      </w:r>
      <w:commentRangeStart w:id="68"/>
      <w:r>
        <w:rPr>
          <w:rFonts w:ascii="Times New Roman" w:eastAsia="Times New Roman" w:hAnsi="Times New Roman" w:cs="Times New Roman"/>
          <w:sz w:val="24"/>
          <w:szCs w:val="24"/>
        </w:rPr>
        <w:t xml:space="preserve">“It is vital that government stakeholders collectively work to make progress on these recommendations.” </w:t>
      </w:r>
      <w:commentRangeEnd w:id="68"/>
      <w:r w:rsidR="00000CAF">
        <w:rPr>
          <w:rStyle w:val="CommentReference"/>
        </w:rPr>
        <w:commentReference w:id="68"/>
      </w:r>
      <w:del w:id="69" w:author="Johana Felicia" w:date="2023-02-11T19:04:00Z">
        <w:r w:rsidDel="00000CAF">
          <w:rPr>
            <w:rFonts w:ascii="Times New Roman" w:eastAsia="Times New Roman" w:hAnsi="Times New Roman" w:cs="Times New Roman"/>
            <w:sz w:val="24"/>
            <w:szCs w:val="24"/>
          </w:rPr>
          <w:delText>Earlier this year, the Treasury Department issued a series of sanctions against Russian oligarchs, certain Russian banks, and other organizations for using crypto assets to evade sanctions. In September, the agency blocked all property in possession or control of U.S. persons for 22 individuals and two entities that helped digitally finance Russia’s invasion of Ukraine (Cox, 2022).</w:delText>
        </w:r>
      </w:del>
    </w:p>
    <w:p w14:paraId="00000006" w14:textId="77777777" w:rsidR="00B62726" w:rsidRDefault="00B62726">
      <w:pPr>
        <w:spacing w:line="480" w:lineRule="auto"/>
        <w:ind w:firstLine="720"/>
        <w:rPr>
          <w:rFonts w:ascii="Times New Roman" w:eastAsia="Times New Roman" w:hAnsi="Times New Roman" w:cs="Times New Roman"/>
          <w:sz w:val="24"/>
          <w:szCs w:val="24"/>
        </w:rPr>
      </w:pPr>
    </w:p>
    <w:p w14:paraId="3252766A" w14:textId="77777777" w:rsidR="00D3290C" w:rsidRDefault="00000000">
      <w:pPr>
        <w:spacing w:line="480" w:lineRule="auto"/>
        <w:ind w:firstLine="720"/>
        <w:rPr>
          <w:ins w:id="70" w:author="Johana Felicia" w:date="2023-02-11T19:0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use of blockchain technology may negatively impact the environment. The New York Times claims that the yearly electricity consumption of the Bitcoin network is close to 91 terawatt-hours (91 TWh), which is more than that of nations like Finland. According to some reports, this amount is 150 TWh annually, equivalent to more energy than Argentina, a country with 45 million inhabitants (Clarke, 2022). </w:t>
      </w:r>
      <w:del w:id="71" w:author="Johana Felicia" w:date="2023-02-11T16:35:00Z">
        <w:r w:rsidDel="00BC66CE">
          <w:rPr>
            <w:rFonts w:ascii="Times New Roman" w:eastAsia="Times New Roman" w:hAnsi="Times New Roman" w:cs="Times New Roman"/>
            <w:sz w:val="24"/>
            <w:szCs w:val="24"/>
          </w:rPr>
          <w:delText>Annualized power consumption from worldwide crypto-assets increased quickly between 2018 and 2022, according to projections</w:delText>
        </w:r>
      </w:del>
      <w:ins w:id="72" w:author="Johana Felicia" w:date="2023-02-11T16:35:00Z">
        <w:r w:rsidR="00BC66CE">
          <w:rPr>
            <w:rFonts w:ascii="Times New Roman" w:eastAsia="Times New Roman" w:hAnsi="Times New Roman" w:cs="Times New Roman"/>
            <w:sz w:val="24"/>
            <w:szCs w:val="24"/>
          </w:rPr>
          <w:t>According to projections, annualized power consumption from worldwide crypto-assets increased quickly between 2018 and 2022</w:t>
        </w:r>
      </w:ins>
      <w:r>
        <w:rPr>
          <w:rFonts w:ascii="Times New Roman" w:eastAsia="Times New Roman" w:hAnsi="Times New Roman" w:cs="Times New Roman"/>
          <w:sz w:val="24"/>
          <w:szCs w:val="24"/>
        </w:rPr>
        <w:t xml:space="preserve">. Published projections of the total yearly power consumption for crypto-assets as of August 2022 range from 120 to 240 billion kilowatt-hours, exceeding the total annual electricity consumption of </w:t>
      </w:r>
      <w:r>
        <w:rPr>
          <w:rFonts w:ascii="Times New Roman" w:eastAsia="Times New Roman" w:hAnsi="Times New Roman" w:cs="Times New Roman"/>
          <w:sz w:val="24"/>
          <w:szCs w:val="24"/>
        </w:rPr>
        <w:lastRenderedPageBreak/>
        <w:t xml:space="preserve">several individual nations, such as Argentina or Australia. This is comparable to the yearly power use of all traditional data centers worldwide and represents 0.4% to 0.9% of the world’s total annual electricity consumption (Whitehouse.gov, 2022). The highest market capitalization cryptocurrency assets generated 140-30 million metric tons of carbon dioxide yearly (Mt CO2/y), or roughly 0.3% of the world’s annual greenhouse gas emissions. According to estimates, the U.S. cryptocurrency market generates 25 to 50 Mt CO2/y, or 0.4% to 0.8% of the country’s overall greenhouse gas emissions (Whitehouse.gov, 2022). </w:t>
      </w:r>
    </w:p>
    <w:p w14:paraId="54D35973" w14:textId="77777777" w:rsidR="00D3290C" w:rsidRDefault="00000000">
      <w:pPr>
        <w:spacing w:line="480" w:lineRule="auto"/>
        <w:ind w:firstLine="720"/>
        <w:rPr>
          <w:ins w:id="73" w:author="Johana Felicia" w:date="2023-02-11T19:09:00Z"/>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mechanisms, such as the DLT needed to mine and validate crypto assets, are what fuel almost all of the power consumed by these assets. The blockchains of Bitcoin and Ethereum both employ Proof of Work (PoW), the most popular consensus algorithm. More than 60% of the market value of all crypto assets is made up of Bitcoin and Ether</w:t>
      </w:r>
      <w:ins w:id="74" w:author="Johana Felicia" w:date="2023-02-11T19:07:00Z">
        <w:r w:rsidR="00D3290C">
          <w:rPr>
            <w:rFonts w:ascii="Times New Roman" w:eastAsia="Times New Roman" w:hAnsi="Times New Roman" w:cs="Times New Roman"/>
            <w:sz w:val="24"/>
            <w:szCs w:val="24"/>
          </w:rPr>
          <w:t>eum</w:t>
        </w:r>
      </w:ins>
      <w:r>
        <w:rPr>
          <w:rFonts w:ascii="Times New Roman" w:eastAsia="Times New Roman" w:hAnsi="Times New Roman" w:cs="Times New Roman"/>
          <w:sz w:val="24"/>
          <w:szCs w:val="24"/>
        </w:rPr>
        <w:t xml:space="preserve"> combined. This feature prevents hostile actors from assaulting the network by making the PoW method more computationally intensive as more entities seek to validate transactions for coin rewards. Ethereum is projected to account for 20% to 39% of all global crypto-asset electricity usage by August 2022, while Bitcoin is expected to account for 60% to 77%. </w:t>
      </w:r>
    </w:p>
    <w:p w14:paraId="00000007" w14:textId="0A2F8588" w:rsidR="00B62726" w:rsidRDefault="00000000">
      <w:pPr>
        <w:spacing w:line="480" w:lineRule="auto"/>
        <w:ind w:firstLine="720"/>
        <w:rPr>
          <w:rFonts w:ascii="Times New Roman" w:eastAsia="Times New Roman" w:hAnsi="Times New Roman" w:cs="Times New Roman"/>
          <w:sz w:val="24"/>
          <w:szCs w:val="24"/>
        </w:rPr>
      </w:pPr>
      <w:commentRangeStart w:id="75"/>
      <w:r>
        <w:rPr>
          <w:rFonts w:ascii="Times New Roman" w:eastAsia="Times New Roman" w:hAnsi="Times New Roman" w:cs="Times New Roman"/>
          <w:sz w:val="24"/>
          <w:szCs w:val="24"/>
        </w:rPr>
        <w:t xml:space="preserve">In addition to using grid electricity that has been purchased, crypto-asset mining operations may also have an impact on nearby noise and water quality, electronic waste, air and other pollution from any direct use of fossil-fired electricity, and additional air, water, and waste impacts from all grid electricity usage. These local impacts can exacerbate environmental justice issues for nearby communities, which are frequently already burdened by other pollutants, heat, traffic, or noise. When not directly utilizing renewable power, the development of energy-intensive crypto-asset technology might make it more difficult for the United States to meet its </w:t>
      </w:r>
      <w:commentRangeStart w:id="76"/>
      <w:r>
        <w:rPr>
          <w:rFonts w:ascii="Times New Roman" w:eastAsia="Times New Roman" w:hAnsi="Times New Roman" w:cs="Times New Roman"/>
          <w:sz w:val="24"/>
          <w:szCs w:val="24"/>
        </w:rPr>
        <w:t>NDC</w:t>
      </w:r>
      <w:commentRangeEnd w:id="76"/>
      <w:r w:rsidR="00D3290C">
        <w:rPr>
          <w:rStyle w:val="CommentReference"/>
        </w:rPr>
        <w:commentReference w:id="76"/>
      </w:r>
      <w:r>
        <w:rPr>
          <w:rFonts w:ascii="Times New Roman" w:eastAsia="Times New Roman" w:hAnsi="Times New Roman" w:cs="Times New Roman"/>
          <w:sz w:val="24"/>
          <w:szCs w:val="24"/>
        </w:rPr>
        <w:t xml:space="preserve"> under the Paris Agreement and prevent the worst effects of climate change. The federal </w:t>
      </w:r>
      <w:r>
        <w:rPr>
          <w:rFonts w:ascii="Times New Roman" w:eastAsia="Times New Roman" w:hAnsi="Times New Roman" w:cs="Times New Roman"/>
          <w:sz w:val="24"/>
          <w:szCs w:val="24"/>
        </w:rPr>
        <w:lastRenderedPageBreak/>
        <w:t xml:space="preserve">government must take steps to promote and guarantee responsible development as crypto asset acceptance increases, and new forms of digital assets may be introduced. This entails avoiding detrimental effects on neighborhood populations, dramatically lowering energy intensity, and using clean electricity as a source of energy (Whitehouse.gov, 2022). But according to (Clarke, 2022), </w:t>
      </w:r>
      <w:del w:id="77" w:author="Johana Felicia" w:date="2023-02-11T16:33:00Z">
        <w:r w:rsidDel="00BC66CE">
          <w:rPr>
            <w:rFonts w:ascii="Times New Roman" w:eastAsia="Times New Roman" w:hAnsi="Times New Roman" w:cs="Times New Roman"/>
            <w:sz w:val="24"/>
            <w:szCs w:val="24"/>
          </w:rPr>
          <w:delText>on how mining cryptocurrencies on PoW networks impact</w:delText>
        </w:r>
        <w:r w:rsidDel="00C46501">
          <w:rPr>
            <w:rFonts w:ascii="Times New Roman" w:eastAsia="Times New Roman" w:hAnsi="Times New Roman" w:cs="Times New Roman"/>
            <w:sz w:val="24"/>
            <w:szCs w:val="24"/>
          </w:rPr>
          <w:delText>s</w:delText>
        </w:r>
        <w:r w:rsidDel="00BC66CE">
          <w:rPr>
            <w:rFonts w:ascii="Times New Roman" w:eastAsia="Times New Roman" w:hAnsi="Times New Roman" w:cs="Times New Roman"/>
            <w:sz w:val="24"/>
            <w:szCs w:val="24"/>
          </w:rPr>
          <w:delText xml:space="preserve"> the environment, there may not be a firm consensus</w:delText>
        </w:r>
      </w:del>
      <w:ins w:id="78" w:author="Johana Felicia" w:date="2023-02-11T16:33:00Z">
        <w:r w:rsidR="00BC66CE">
          <w:rPr>
            <w:rFonts w:ascii="Times New Roman" w:eastAsia="Times New Roman" w:hAnsi="Times New Roman" w:cs="Times New Roman"/>
            <w:sz w:val="24"/>
            <w:szCs w:val="24"/>
          </w:rPr>
          <w:t>there may not be a firm consensus on how mining cryptocurrencies on PoW networks impact the environment</w:t>
        </w:r>
      </w:ins>
      <w:r>
        <w:rPr>
          <w:rFonts w:ascii="Times New Roman" w:eastAsia="Times New Roman" w:hAnsi="Times New Roman" w:cs="Times New Roman"/>
          <w:sz w:val="24"/>
          <w:szCs w:val="24"/>
        </w:rPr>
        <w:t xml:space="preserve">. </w:t>
      </w:r>
      <w:del w:id="79" w:author="Johana Felicia" w:date="2023-02-11T16:34:00Z">
        <w:r w:rsidDel="00BC66CE">
          <w:rPr>
            <w:rFonts w:ascii="Times New Roman" w:eastAsia="Times New Roman" w:hAnsi="Times New Roman" w:cs="Times New Roman"/>
            <w:sz w:val="24"/>
            <w:szCs w:val="24"/>
          </w:rPr>
          <w:delText>To save energy and improve the environment, there has been a push to adopt blockchain</w:delText>
        </w:r>
      </w:del>
      <w:ins w:id="80" w:author="Johana Felicia" w:date="2023-02-11T16:34:00Z">
        <w:r w:rsidR="00BC66CE">
          <w:rPr>
            <w:rFonts w:ascii="Times New Roman" w:eastAsia="Times New Roman" w:hAnsi="Times New Roman" w:cs="Times New Roman"/>
            <w:sz w:val="24"/>
            <w:szCs w:val="24"/>
          </w:rPr>
          <w:t>There has been a push to adopt blockchain to save energy and improve the environment</w:t>
        </w:r>
      </w:ins>
      <w:r>
        <w:rPr>
          <w:rFonts w:ascii="Times New Roman" w:eastAsia="Times New Roman" w:hAnsi="Times New Roman" w:cs="Times New Roman"/>
          <w:sz w:val="24"/>
          <w:szCs w:val="24"/>
        </w:rPr>
        <w:t>. As a result, the utilization of renewable energy sources for bitcoin mining has increased by over 60% this year. Another use of blockchain is to lower atmospheric concentrations of greenhouse gasses like carbon dioxide. Blockchain technology is sometimes used with carbon credits to benefit the environment. According to R. A. Wilson, chief technical officer of 1GCX, a worldwide exchange for digital assets and carbon credits, to assert that Bitcoin is “bad” for the environment leaves out several subtleties and crucial discussions. P</w:t>
      </w:r>
      <w:del w:id="81" w:author="Johana Felicia" w:date="2023-02-11T19:12:00Z">
        <w:r w:rsidDel="00D3290C">
          <w:rPr>
            <w:rFonts w:ascii="Times New Roman" w:eastAsia="Times New Roman" w:hAnsi="Times New Roman" w:cs="Times New Roman"/>
            <w:sz w:val="24"/>
            <w:szCs w:val="24"/>
          </w:rPr>
          <w:delText xml:space="preserve">roof-of-work </w:delText>
        </w:r>
      </w:del>
      <w:ins w:id="82" w:author="Johana Felicia" w:date="2023-02-11T19:12:00Z">
        <w:r w:rsidR="00D3290C">
          <w:rPr>
            <w:rFonts w:ascii="Times New Roman" w:eastAsia="Times New Roman" w:hAnsi="Times New Roman" w:cs="Times New Roman"/>
            <w:sz w:val="24"/>
            <w:szCs w:val="24"/>
          </w:rPr>
          <w:t xml:space="preserve">oW </w:t>
        </w:r>
      </w:ins>
      <w:r>
        <w:rPr>
          <w:rFonts w:ascii="Times New Roman" w:eastAsia="Times New Roman" w:hAnsi="Times New Roman" w:cs="Times New Roman"/>
          <w:sz w:val="24"/>
          <w:szCs w:val="24"/>
        </w:rPr>
        <w:t>networks like Bitcoin and others use more energy than a proof-of-stake consensus algorithm. When examining and comprehending the energy usage of Bitcoin and blockchain in general, there are a few more factors to keep in mind (Clarke, 2022).</w:t>
      </w:r>
      <w:commentRangeEnd w:id="75"/>
      <w:r w:rsidR="00D3290C">
        <w:rPr>
          <w:rStyle w:val="CommentReference"/>
        </w:rPr>
        <w:commentReference w:id="75"/>
      </w:r>
    </w:p>
    <w:p w14:paraId="00000008" w14:textId="77777777" w:rsidR="00B62726" w:rsidRDefault="00B62726">
      <w:pPr>
        <w:spacing w:line="480" w:lineRule="auto"/>
        <w:rPr>
          <w:rFonts w:ascii="Times New Roman" w:eastAsia="Times New Roman" w:hAnsi="Times New Roman" w:cs="Times New Roman"/>
          <w:sz w:val="24"/>
          <w:szCs w:val="24"/>
        </w:rPr>
      </w:pPr>
    </w:p>
    <w:p w14:paraId="00000009" w14:textId="1516384F" w:rsidR="00B6272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I think society should employ blockchain technology more frequently. First, it might increase global GDP by USD 1.76 trillion by 2030. (PWC, 2020). The capabilities of blockchain have several uses. Right now, it is already assisting nations with shaky economies. Where they previously would not have been able to, users from all over the world may now access banking services</w:t>
      </w:r>
      <w:ins w:id="83" w:author="Johana Felicia" w:date="2023-02-11T19:15:00Z">
        <w:r w:rsidR="00D3290C">
          <w:rPr>
            <w:rFonts w:ascii="Times New Roman" w:eastAsia="Times New Roman" w:hAnsi="Times New Roman" w:cs="Times New Roman"/>
            <w:sz w:val="24"/>
            <w:szCs w:val="24"/>
          </w:rPr>
          <w:t xml:space="preserve"> by utilizing blockchain technology</w:t>
        </w:r>
      </w:ins>
      <w:r>
        <w:rPr>
          <w:rFonts w:ascii="Times New Roman" w:eastAsia="Times New Roman" w:hAnsi="Times New Roman" w:cs="Times New Roman"/>
          <w:sz w:val="24"/>
          <w:szCs w:val="24"/>
        </w:rPr>
        <w:t xml:space="preserve">. </w:t>
      </w:r>
      <w:commentRangeStart w:id="84"/>
      <w:del w:id="85" w:author="Johana Felicia" w:date="2023-02-11T19:15:00Z">
        <w:r w:rsidDel="00D3290C">
          <w:rPr>
            <w:rFonts w:ascii="Times New Roman" w:eastAsia="Times New Roman" w:hAnsi="Times New Roman" w:cs="Times New Roman"/>
            <w:sz w:val="24"/>
            <w:szCs w:val="24"/>
          </w:rPr>
          <w:delText xml:space="preserve">People may utilize blockchain technology to receive these services, particularly in emerging economies where it is difficult to locate traditional banks (Reiff, 2021). </w:delText>
        </w:r>
      </w:del>
      <w:r>
        <w:rPr>
          <w:rFonts w:ascii="Times New Roman" w:eastAsia="Times New Roman" w:hAnsi="Times New Roman" w:cs="Times New Roman"/>
          <w:sz w:val="24"/>
          <w:szCs w:val="24"/>
        </w:rPr>
        <w:t>Additionally, tax evasion, money laundering, and corruption may all be helped by blockchain</w:t>
      </w:r>
      <w:commentRangeEnd w:id="84"/>
      <w:r w:rsidR="009A6F5B">
        <w:rPr>
          <w:rStyle w:val="CommentReference"/>
        </w:rPr>
        <w:commentReference w:id="84"/>
      </w:r>
      <w:r>
        <w:rPr>
          <w:rFonts w:ascii="Times New Roman" w:eastAsia="Times New Roman" w:hAnsi="Times New Roman" w:cs="Times New Roman"/>
          <w:sz w:val="24"/>
          <w:szCs w:val="24"/>
        </w:rPr>
        <w:t xml:space="preserve">. </w:t>
      </w:r>
      <w:commentRangeStart w:id="86"/>
      <w:r>
        <w:rPr>
          <w:rFonts w:ascii="Times New Roman" w:eastAsia="Times New Roman" w:hAnsi="Times New Roman" w:cs="Times New Roman"/>
          <w:sz w:val="24"/>
          <w:szCs w:val="24"/>
        </w:rPr>
        <w:t xml:space="preserve">Although the blockchain may also influence the local noise level and water quality, electronic waste, air, and other pollutants from </w:t>
      </w:r>
      <w:r>
        <w:rPr>
          <w:rFonts w:ascii="Times New Roman" w:eastAsia="Times New Roman" w:hAnsi="Times New Roman" w:cs="Times New Roman"/>
          <w:sz w:val="24"/>
          <w:szCs w:val="24"/>
        </w:rPr>
        <w:lastRenderedPageBreak/>
        <w:t>any direct use of fossil-fired energy, as well as extra air, water, and waste implications from all grid electricity consumption.</w:t>
      </w:r>
      <w:commentRangeEnd w:id="86"/>
      <w:r w:rsidR="005D0983">
        <w:rPr>
          <w:rStyle w:val="CommentReference"/>
        </w:rPr>
        <w:commentReference w:id="86"/>
      </w:r>
      <w:r>
        <w:rPr>
          <w:rFonts w:ascii="Times New Roman" w:eastAsia="Times New Roman" w:hAnsi="Times New Roman" w:cs="Times New Roman"/>
          <w:sz w:val="24"/>
          <w:szCs w:val="24"/>
        </w:rPr>
        <w:t xml:space="preserve"> However, switching from PoW to PoS mining may minimize pollution because it uses less energy than PoW-driven alternatives. On PoS blockchains, miners do not need to solve challenging riddles to demonstrate their work; hence, the processing power is substantially lower (Lunie.io, 2019). Before </w:t>
      </w:r>
      <w:del w:id="87" w:author="Johana Felicia" w:date="2023-02-13T13:37:00Z">
        <w:r w:rsidDel="005D0983">
          <w:rPr>
            <w:rFonts w:ascii="Times New Roman" w:eastAsia="Times New Roman" w:hAnsi="Times New Roman" w:cs="Times New Roman"/>
            <w:sz w:val="24"/>
            <w:szCs w:val="24"/>
          </w:rPr>
          <w:delText>this research</w:delText>
        </w:r>
      </w:del>
      <w:ins w:id="88" w:author="Johana Felicia" w:date="2023-02-13T13:37:00Z">
        <w:r w:rsidR="005D0983">
          <w:rPr>
            <w:rFonts w:ascii="Times New Roman" w:eastAsia="Times New Roman" w:hAnsi="Times New Roman" w:cs="Times New Roman"/>
            <w:sz w:val="24"/>
            <w:szCs w:val="24"/>
          </w:rPr>
          <w:t>researching more on blockchain</w:t>
        </w:r>
      </w:ins>
      <w:r>
        <w:rPr>
          <w:rFonts w:ascii="Times New Roman" w:eastAsia="Times New Roman" w:hAnsi="Times New Roman" w:cs="Times New Roman"/>
          <w:sz w:val="24"/>
          <w:szCs w:val="24"/>
        </w:rPr>
        <w:t xml:space="preserve">, I believed </w:t>
      </w:r>
      <w:ins w:id="89" w:author="Johana Felicia" w:date="2023-02-13T13:38:00Z">
        <w:r w:rsidR="005D0983">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blockchain technology should be more widely used in society. After the research, my belief became stronger as blockchain would be highly profitable and efficient </w:t>
      </w:r>
      <w:commentRangeStart w:id="90"/>
      <w:r>
        <w:rPr>
          <w:rFonts w:ascii="Times New Roman" w:eastAsia="Times New Roman" w:hAnsi="Times New Roman" w:cs="Times New Roman"/>
          <w:sz w:val="24"/>
          <w:szCs w:val="24"/>
        </w:rPr>
        <w:t>for economic growth</w:t>
      </w:r>
      <w:commentRangeEnd w:id="90"/>
      <w:r w:rsidR="005D0983">
        <w:rPr>
          <w:rStyle w:val="CommentReference"/>
        </w:rPr>
        <w:commentReference w:id="90"/>
      </w:r>
      <w:r>
        <w:rPr>
          <w:rFonts w:ascii="Times New Roman" w:eastAsia="Times New Roman" w:hAnsi="Times New Roman" w:cs="Times New Roman"/>
          <w:sz w:val="24"/>
          <w:szCs w:val="24"/>
        </w:rPr>
        <w:t>. Although previous PoW mining leads to adverse effects on the environment, through time, blockchain technology will slowly move to PoS mining. My research has made me realize that blockchain technology may change the future with more benefits than drawbacks.</w:t>
      </w:r>
    </w:p>
    <w:p w14:paraId="0000000A" w14:textId="77777777" w:rsidR="00B62726" w:rsidRDefault="00B62726">
      <w:pPr>
        <w:spacing w:line="480" w:lineRule="auto"/>
        <w:ind w:firstLine="720"/>
        <w:rPr>
          <w:rFonts w:ascii="Times New Roman" w:eastAsia="Times New Roman" w:hAnsi="Times New Roman" w:cs="Times New Roman"/>
          <w:sz w:val="24"/>
          <w:szCs w:val="24"/>
        </w:rPr>
      </w:pPr>
    </w:p>
    <w:p w14:paraId="0000000B" w14:textId="77777777" w:rsidR="00B6272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1983</w:t>
      </w:r>
    </w:p>
    <w:p w14:paraId="0000000C" w14:textId="77777777" w:rsidR="00B62726" w:rsidRDefault="00B62726">
      <w:pPr>
        <w:spacing w:line="480" w:lineRule="auto"/>
        <w:ind w:left="720"/>
        <w:rPr>
          <w:rFonts w:ascii="Times New Roman" w:eastAsia="Times New Roman" w:hAnsi="Times New Roman" w:cs="Times New Roman"/>
          <w:b/>
          <w:sz w:val="24"/>
          <w:szCs w:val="24"/>
        </w:rPr>
      </w:pPr>
    </w:p>
    <w:p w14:paraId="0000000D" w14:textId="77777777" w:rsidR="00B62726" w:rsidRDefault="00B62726">
      <w:pPr>
        <w:spacing w:line="480" w:lineRule="auto"/>
        <w:ind w:left="720"/>
        <w:rPr>
          <w:rFonts w:ascii="Times New Roman" w:eastAsia="Times New Roman" w:hAnsi="Times New Roman" w:cs="Times New Roman"/>
          <w:b/>
          <w:sz w:val="24"/>
          <w:szCs w:val="24"/>
        </w:rPr>
      </w:pPr>
    </w:p>
    <w:p w14:paraId="0000000E" w14:textId="77777777" w:rsidR="00B62726" w:rsidRDefault="00000000">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0F"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and the Economic Problems it Could Solve. (2022, February 28). GetSmarter. Retrieved November 18, 2022, from https://www.getsmarter.com/blog/market-trends/the-economic-problem-blockchain-could-solve/</w:t>
      </w:r>
    </w:p>
    <w:p w14:paraId="00000010"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technologies could boost the global economy US$1.76 trillion by 2030. (2020, October 13). PwC. Retrieved November 18, 2022, from https://www.pwc.com/gx/en/news-room/press-releases/2020/blockchain-boost-global-economy-track-trace-trust.html</w:t>
      </w:r>
    </w:p>
    <w:p w14:paraId="00000011"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 for supply chains--A must or a maybe? (2017, September 12). McKinsey. Retrieved November 18, 2022, from https://www.mckinsey.com/capabilities/operations/our-insights/blockchain-technology-for-supply-chainsa-must-or-a-maybe</w:t>
      </w:r>
    </w:p>
    <w:p w14:paraId="00000012"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 Market Size Report, 2022-2030. (n.d.). Grand View Research. Retrieved November 18, 2022, from https://www.grandviewresearch.com/industry-analysis/blockchain-technology-market</w:t>
      </w:r>
    </w:p>
    <w:p w14:paraId="00000013"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Clarke, A. (2022, August 10). Blockchain's environmental impact and how it can be used for carbon removal. Cointelegraph. Retrieved November 18, 2022, from </w:t>
      </w:r>
      <w:r>
        <w:rPr>
          <w:rFonts w:ascii="Times New Roman" w:eastAsia="Times New Roman" w:hAnsi="Times New Roman" w:cs="Times New Roman"/>
          <w:sz w:val="24"/>
          <w:szCs w:val="24"/>
        </w:rPr>
        <w:lastRenderedPageBreak/>
        <w:t>https://cointelegraph.com/news/blockchain-s-environmental-impact-and-how-it-can-be-used-for-carbon-removal</w:t>
      </w:r>
    </w:p>
    <w:p w14:paraId="00000014"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(2022, September 08). YouTube. Retrieved November 18, 2022, from https://www.google.com/search?q=blockchain+impact+on+environment&amp;oq=blockchain+impact+o&amp;aqs=chrome.0.0i512l3j69i57j0i512l6.5801j0j7&amp;sourceid=chrome&amp;ie=UTF-8</w:t>
      </w:r>
    </w:p>
    <w:p w14:paraId="00000015"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Nabben, K. (2022, January 31). Cryptocurrency has an impact on economies. That's why some are afraid of it – and some welcome it. </w:t>
      </w:r>
      <w:r>
        <w:rPr>
          <w:rFonts w:ascii="Times New Roman" w:eastAsia="Times New Roman" w:hAnsi="Times New Roman" w:cs="Times New Roman"/>
          <w:i/>
          <w:sz w:val="24"/>
          <w:szCs w:val="24"/>
        </w:rPr>
        <w:t>The Conversation</w:t>
      </w:r>
      <w:r>
        <w:rPr>
          <w:rFonts w:ascii="Times New Roman" w:eastAsia="Times New Roman" w:hAnsi="Times New Roman" w:cs="Times New Roman"/>
          <w:sz w:val="24"/>
          <w:szCs w:val="24"/>
        </w:rPr>
        <w:t>. Retrieved November 18, 2022, from https://theconversation.com/cryptocurrency-has-an-impact-on-economies-thats-why-some-are-afraid-of-it-and-some-welcome-it-175911</w:t>
      </w:r>
    </w:p>
    <w:p w14:paraId="00000016"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Reiff, N. (n.d.). How Blockchain Can Help Emerging Economies. Investopedia. Retrieved November 18, 2022, from https://www.investopedia.com/tech/how-blockchain-can-help-failing-economies/</w:t>
      </w:r>
    </w:p>
    <w:p w14:paraId="00000017"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Blockchain Technology?</w:t>
      </w:r>
      <w:r>
        <w:rPr>
          <w:rFonts w:ascii="Times New Roman" w:eastAsia="Times New Roman" w:hAnsi="Times New Roman" w:cs="Times New Roman"/>
          <w:i/>
          <w:sz w:val="24"/>
          <w:szCs w:val="24"/>
        </w:rPr>
        <w:t xml:space="preserve"> - IBM Blockchain</w:t>
      </w:r>
      <w:r>
        <w:rPr>
          <w:rFonts w:ascii="Times New Roman" w:eastAsia="Times New Roman" w:hAnsi="Times New Roman" w:cs="Times New Roman"/>
          <w:sz w:val="24"/>
          <w:szCs w:val="24"/>
        </w:rPr>
        <w:t>. (n.d.). IBM. Retrieved November 18, 2022, from https://www.ibm.com/topics/what-is-blockchain</w:t>
      </w:r>
    </w:p>
    <w:p w14:paraId="00000018"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Decentralization? (n.d.). AWS. Retrieved November 18, 2022, from https://aws.amazon.com/blockchain/decentralization-in-blockchain/</w:t>
      </w:r>
    </w:p>
    <w:p w14:paraId="00000019"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Economic Impact of Cryptocurrency?</w:t>
      </w:r>
      <w:r>
        <w:rPr>
          <w:rFonts w:ascii="Times New Roman" w:eastAsia="Times New Roman" w:hAnsi="Times New Roman" w:cs="Times New Roman"/>
          <w:i/>
          <w:sz w:val="24"/>
          <w:szCs w:val="24"/>
        </w:rPr>
        <w:t xml:space="preserve"> — Pelicoin Bitcoin ATM</w:t>
      </w:r>
      <w:r>
        <w:rPr>
          <w:rFonts w:ascii="Times New Roman" w:eastAsia="Times New Roman" w:hAnsi="Times New Roman" w:cs="Times New Roman"/>
          <w:sz w:val="24"/>
          <w:szCs w:val="24"/>
        </w:rPr>
        <w:t>. (2022, April 11). Pelicoin. Retrieved November 18, 2022, from https://www.pelicoin.com/blog/what-is-the-economic-impact-of-cryptocurrency</w:t>
      </w:r>
    </w:p>
    <w:p w14:paraId="0000001A"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Why Is Proof of Stake Better for the Environment? (2019, December 4). Medium. Retrieved November 18, 2022, from https://medium.com/luniehq/why-is-proof-of-stake-better-for-the-environment-8ac074721930</w:t>
      </w:r>
    </w:p>
    <w:p w14:paraId="0000001B"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Koksal, I. (2019, October 23). </w:t>
      </w: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YouTube. Retrieved November 18, 2022, from https://www.forbes.com/sites/ilkerkoksal/2019/10/23/the-benefits-of-applying-blockchain-technology-in-any-industry/?sh=1cb1b44449a5</w:t>
      </w:r>
    </w:p>
    <w:p w14:paraId="0000001C" w14:textId="77777777" w:rsidR="00B6272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FACT SHEET: </w:t>
      </w:r>
      <w:r>
        <w:rPr>
          <w:rFonts w:ascii="Times New Roman" w:eastAsia="Times New Roman" w:hAnsi="Times New Roman" w:cs="Times New Roman"/>
          <w:sz w:val="24"/>
          <w:szCs w:val="24"/>
        </w:rPr>
        <w:t>Climate and Energy Implications of Crypto-Assets in the United States</w:t>
      </w:r>
      <w:r>
        <w:rPr>
          <w:rFonts w:ascii="Times New Roman" w:eastAsia="Times New Roman" w:hAnsi="Times New Roman" w:cs="Times New Roman"/>
          <w:i/>
          <w:sz w:val="24"/>
          <w:szCs w:val="24"/>
        </w:rPr>
        <w:t xml:space="preserve"> | OSTP</w:t>
      </w:r>
      <w:r>
        <w:rPr>
          <w:rFonts w:ascii="Times New Roman" w:eastAsia="Times New Roman" w:hAnsi="Times New Roman" w:cs="Times New Roman"/>
          <w:sz w:val="24"/>
          <w:szCs w:val="24"/>
        </w:rPr>
        <w:t>. (2022, September 8). The White House. Retrieved November 21, 2022, from https://www.whitehouse.gov/ostp/news-updates/2022/09/08/fact-sheet-climate-and-energy-implications-of-crypto-assets-in-the-united-states/</w:t>
      </w:r>
    </w:p>
    <w:p w14:paraId="0000001D" w14:textId="77777777" w:rsidR="00B62726" w:rsidRDefault="00B62726">
      <w:pPr>
        <w:spacing w:line="240" w:lineRule="auto"/>
        <w:ind w:left="720"/>
        <w:rPr>
          <w:rFonts w:ascii="Times New Roman" w:eastAsia="Times New Roman" w:hAnsi="Times New Roman" w:cs="Times New Roman"/>
          <w:sz w:val="24"/>
          <w:szCs w:val="24"/>
        </w:rPr>
      </w:pPr>
    </w:p>
    <w:p w14:paraId="0000001E" w14:textId="77777777" w:rsidR="00B62726" w:rsidRDefault="00B62726">
      <w:pPr>
        <w:spacing w:line="480" w:lineRule="auto"/>
        <w:ind w:left="720"/>
        <w:rPr>
          <w:rFonts w:ascii="Times New Roman" w:eastAsia="Times New Roman" w:hAnsi="Times New Roman" w:cs="Times New Roman"/>
          <w:sz w:val="24"/>
          <w:szCs w:val="24"/>
        </w:rPr>
      </w:pPr>
    </w:p>
    <w:p w14:paraId="0000001F" w14:textId="2EC313F4" w:rsidR="00B62726" w:rsidRDefault="005D0983">
      <w:r>
        <w:t xml:space="preserve">Dear Wallace, </w:t>
      </w:r>
    </w:p>
    <w:p w14:paraId="0CE14113" w14:textId="388A29AE" w:rsidR="005D0983" w:rsidRDefault="005D0983"/>
    <w:p w14:paraId="276DBF65" w14:textId="66EE4BC3" w:rsidR="005D0983" w:rsidRDefault="005D0983">
      <w:r>
        <w:t>Well done for writing this informative blog! I can see that you have really done your research and you do sound passionate about blockchain!</w:t>
      </w:r>
      <w:r w:rsidR="009748AD">
        <w:t xml:space="preserve"> However, there are a few things that you will need to revise to make your piece even better. </w:t>
      </w:r>
    </w:p>
    <w:p w14:paraId="5EDD5A85" w14:textId="17E6BC01" w:rsidR="009748AD" w:rsidRDefault="009748AD"/>
    <w:p w14:paraId="09C7252B" w14:textId="4985B876" w:rsidR="009748AD" w:rsidRDefault="00AD0E74">
      <w:r>
        <w:t>Despite</w:t>
      </w:r>
      <w:r w:rsidR="009748AD">
        <w:t xml:space="preserve"> all the informative points you have laid out, you may need to restructure some of your paragraphs and sentences. Some of the paragraphs are very long and therefore quite hard to understand. The flow of where your paragraphs are also a bit confusing to read. I wasn’t quite sure what you were trying to convey in some of the paragraphs and how it connects to the following ones. </w:t>
      </w:r>
    </w:p>
    <w:p w14:paraId="2A025552" w14:textId="368FE516" w:rsidR="00AD0E74" w:rsidRDefault="00AD0E74"/>
    <w:p w14:paraId="49543C9B" w14:textId="55143059" w:rsidR="00AD0E74" w:rsidRDefault="00AD0E74">
      <w:r>
        <w:t xml:space="preserve">Some things that you could do to improve your piece: </w:t>
      </w:r>
    </w:p>
    <w:p w14:paraId="028FBA7A" w14:textId="563CC729" w:rsidR="00AD0E74" w:rsidRDefault="00AD0E74" w:rsidP="00AD0E74">
      <w:pPr>
        <w:pStyle w:val="ListParagraph"/>
        <w:numPr>
          <w:ilvl w:val="0"/>
          <w:numId w:val="1"/>
        </w:numPr>
      </w:pPr>
      <w:r>
        <w:lastRenderedPageBreak/>
        <w:t xml:space="preserve">Plan the flow of your essay in another paper/word document so that you can have a clear picture of what you are writing. </w:t>
      </w:r>
    </w:p>
    <w:p w14:paraId="74B14D07" w14:textId="286DC269" w:rsidR="00AD0E74" w:rsidRDefault="00AD0E74" w:rsidP="00AD0E74">
      <w:pPr>
        <w:pStyle w:val="ListParagraph"/>
        <w:numPr>
          <w:ilvl w:val="0"/>
          <w:numId w:val="1"/>
        </w:numPr>
      </w:pPr>
      <w:r>
        <w:t xml:space="preserve">Reread the sentences you wrote and make sure that they aren’t left hanging. I think some of them might need to be restructured. </w:t>
      </w:r>
    </w:p>
    <w:p w14:paraId="15C81169" w14:textId="352A04DE" w:rsidR="00AD0E74" w:rsidRDefault="00AD0E74" w:rsidP="00AD0E74">
      <w:pPr>
        <w:pStyle w:val="ListParagraph"/>
        <w:numPr>
          <w:ilvl w:val="0"/>
          <w:numId w:val="1"/>
        </w:numPr>
      </w:pPr>
      <w:r>
        <w:t xml:space="preserve">There were some points that you made that needed a bit more elaboration. Please go through the comments I left to see those. </w:t>
      </w:r>
    </w:p>
    <w:p w14:paraId="3E052232" w14:textId="22BCD566" w:rsidR="00AD0E74" w:rsidRDefault="00AD0E74" w:rsidP="00AD0E74"/>
    <w:p w14:paraId="41537103" w14:textId="52F3B533" w:rsidR="00AD0E74" w:rsidRDefault="00AD0E74" w:rsidP="00AD0E74">
      <w:r>
        <w:t xml:space="preserve">Hope this helps and well done once again! </w:t>
      </w:r>
    </w:p>
    <w:p w14:paraId="6A7B51DF" w14:textId="1800CAE1" w:rsidR="00AD0E74" w:rsidRDefault="00AD0E74" w:rsidP="00AD0E74"/>
    <w:p w14:paraId="7173DEAB" w14:textId="45D6B5A0" w:rsidR="00AD0E74" w:rsidRDefault="00AD0E74" w:rsidP="00AD0E74">
      <w:r>
        <w:t xml:space="preserve">Johana </w:t>
      </w:r>
    </w:p>
    <w:p w14:paraId="1A25F662" w14:textId="3D69D562" w:rsidR="009748AD" w:rsidRDefault="009748AD"/>
    <w:p w14:paraId="4DC8A912" w14:textId="1AC2C2F2" w:rsidR="009748AD" w:rsidRDefault="009748AD"/>
    <w:sectPr w:rsidR="009748A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ohana Felicia" w:date="2023-02-11T16:43:00Z" w:initials="JF">
    <w:p w14:paraId="75090F78" w14:textId="77777777" w:rsidR="0099079F" w:rsidRDefault="00BC66CE" w:rsidP="00C513B7">
      <w:r>
        <w:rPr>
          <w:rStyle w:val="CommentReference"/>
        </w:rPr>
        <w:annotationRef/>
      </w:r>
      <w:r w:rsidR="0099079F">
        <w:rPr>
          <w:sz w:val="20"/>
          <w:szCs w:val="20"/>
        </w:rPr>
        <w:t xml:space="preserve">You might want to elaborate on the abbreviation first unless your targeted audience is already aware of the term used. </w:t>
      </w:r>
    </w:p>
  </w:comment>
  <w:comment w:id="16" w:author="Johana Felicia" w:date="2023-02-11T16:47:00Z" w:initials="JF">
    <w:p w14:paraId="5C7AB6FA" w14:textId="77777777" w:rsidR="0099079F" w:rsidRDefault="0099079F" w:rsidP="00B85B6B">
      <w:r>
        <w:rPr>
          <w:rStyle w:val="CommentReference"/>
        </w:rPr>
        <w:annotationRef/>
      </w:r>
      <w:r>
        <w:rPr>
          <w:sz w:val="20"/>
          <w:szCs w:val="20"/>
        </w:rPr>
        <w:t xml:space="preserve">Are you still listing down the benefits of blockchain or have you started another list? </w:t>
      </w:r>
    </w:p>
  </w:comment>
  <w:comment w:id="39" w:author="Johana Felicia" w:date="2023-02-11T17:09:00Z" w:initials="JF">
    <w:p w14:paraId="49CE087C" w14:textId="77777777" w:rsidR="00CA6645" w:rsidRDefault="00CA6645" w:rsidP="00BE563B">
      <w:r>
        <w:rPr>
          <w:rStyle w:val="CommentReference"/>
        </w:rPr>
        <w:annotationRef/>
      </w:r>
      <w:r>
        <w:rPr>
          <w:sz w:val="20"/>
          <w:szCs w:val="20"/>
        </w:rPr>
        <w:t>What do you mean by “more difficult to use regular banks”?</w:t>
      </w:r>
    </w:p>
  </w:comment>
  <w:comment w:id="46" w:author="Johana Felicia" w:date="2023-02-11T17:09:00Z" w:initials="JF">
    <w:p w14:paraId="7C7A1747" w14:textId="77777777" w:rsidR="00CA6645" w:rsidRDefault="00CA6645" w:rsidP="00AB1BCE">
      <w:r>
        <w:rPr>
          <w:rStyle w:val="CommentReference"/>
        </w:rPr>
        <w:annotationRef/>
      </w:r>
      <w:r>
        <w:rPr>
          <w:sz w:val="20"/>
          <w:szCs w:val="20"/>
        </w:rPr>
        <w:t>What services?</w:t>
      </w:r>
    </w:p>
  </w:comment>
  <w:comment w:id="49" w:author="Johana Felicia" w:date="2023-02-11T18:21:00Z" w:initials="JF">
    <w:p w14:paraId="26BE0DFA" w14:textId="77777777" w:rsidR="00270ADB" w:rsidRDefault="00270ADB" w:rsidP="00C102B5">
      <w:r>
        <w:rPr>
          <w:rStyle w:val="CommentReference"/>
        </w:rPr>
        <w:annotationRef/>
      </w:r>
      <w:r>
        <w:rPr>
          <w:sz w:val="20"/>
          <w:szCs w:val="20"/>
        </w:rPr>
        <w:t>Pandemic or epidemic?</w:t>
      </w:r>
    </w:p>
  </w:comment>
  <w:comment w:id="51" w:author="Johana Felicia" w:date="2023-02-11T18:24:00Z" w:initials="JF">
    <w:p w14:paraId="33265AC2" w14:textId="77777777" w:rsidR="00736224" w:rsidRDefault="00736224" w:rsidP="004A6C01">
      <w:r>
        <w:rPr>
          <w:rStyle w:val="CommentReference"/>
        </w:rPr>
        <w:annotationRef/>
      </w:r>
      <w:r>
        <w:rPr>
          <w:sz w:val="20"/>
          <w:szCs w:val="20"/>
        </w:rPr>
        <w:t>Could you elaborate more on economic potential and how the numbers link to it? What are the numbers for?</w:t>
      </w:r>
    </w:p>
  </w:comment>
  <w:comment w:id="52" w:author="Johana Felicia" w:date="2023-02-11T18:34:00Z" w:initials="JF">
    <w:p w14:paraId="2D4284BE" w14:textId="77777777" w:rsidR="00313356" w:rsidRDefault="00313356" w:rsidP="00574A31">
      <w:r>
        <w:rPr>
          <w:rStyle w:val="CommentReference"/>
        </w:rPr>
        <w:annotationRef/>
      </w:r>
      <w:r>
        <w:rPr>
          <w:sz w:val="20"/>
          <w:szCs w:val="20"/>
        </w:rPr>
        <w:t xml:space="preserve">I don’t quite understand the point of this sentence. Is it connected to the previous sentence? And again, what do the numbers signify? </w:t>
      </w:r>
    </w:p>
  </w:comment>
  <w:comment w:id="57" w:author="Johana Felicia" w:date="2023-02-11T18:49:00Z" w:initials="JF">
    <w:p w14:paraId="1D1FF9C1" w14:textId="77777777" w:rsidR="00BF448E" w:rsidRDefault="00BF448E" w:rsidP="002E6064">
      <w:r>
        <w:rPr>
          <w:rStyle w:val="CommentReference"/>
        </w:rPr>
        <w:annotationRef/>
      </w:r>
      <w:r>
        <w:rPr>
          <w:sz w:val="20"/>
          <w:szCs w:val="20"/>
        </w:rPr>
        <w:t xml:space="preserve">Which continent? Do you mean the world or the countries in Europe? It would be good to elaborate. </w:t>
      </w:r>
    </w:p>
  </w:comment>
  <w:comment w:id="58" w:author="Johana Felicia" w:date="2023-02-11T18:53:00Z" w:initials="JF">
    <w:p w14:paraId="1ABE1A7E" w14:textId="77777777" w:rsidR="00BF448E" w:rsidRDefault="00BF448E" w:rsidP="004E5542">
      <w:r>
        <w:rPr>
          <w:rStyle w:val="CommentReference"/>
        </w:rPr>
        <w:annotationRef/>
      </w:r>
      <w:r>
        <w:rPr>
          <w:sz w:val="20"/>
          <w:szCs w:val="20"/>
        </w:rPr>
        <w:t>Again, which continent?</w:t>
      </w:r>
    </w:p>
  </w:comment>
  <w:comment w:id="59" w:author="Johana Felicia" w:date="2023-02-11T18:54:00Z" w:initials="JF">
    <w:p w14:paraId="4418F253" w14:textId="77777777" w:rsidR="00BF448E" w:rsidRDefault="00BF448E" w:rsidP="002F56CF">
      <w:r>
        <w:rPr>
          <w:rStyle w:val="CommentReference"/>
        </w:rPr>
        <w:annotationRef/>
      </w:r>
      <w:r>
        <w:rPr>
          <w:sz w:val="20"/>
          <w:szCs w:val="20"/>
        </w:rPr>
        <w:t>Such as?</w:t>
      </w:r>
    </w:p>
  </w:comment>
  <w:comment w:id="67" w:author="Johana Felicia" w:date="2023-02-11T19:03:00Z" w:initials="JF">
    <w:p w14:paraId="37EC3F28" w14:textId="77777777" w:rsidR="00000CAF" w:rsidRDefault="00000CAF" w:rsidP="0020265E">
      <w:r>
        <w:rPr>
          <w:rStyle w:val="CommentReference"/>
        </w:rPr>
        <w:annotationRef/>
      </w:r>
      <w:r>
        <w:rPr>
          <w:sz w:val="20"/>
          <w:szCs w:val="20"/>
        </w:rPr>
        <w:t xml:space="preserve">Just want to check if this is a name of a company? </w:t>
      </w:r>
    </w:p>
  </w:comment>
  <w:comment w:id="68" w:author="Johana Felicia" w:date="2023-02-11T19:05:00Z" w:initials="JF">
    <w:p w14:paraId="5C0B707B" w14:textId="77777777" w:rsidR="00000CAF" w:rsidRDefault="00000CAF" w:rsidP="00400033">
      <w:r>
        <w:rPr>
          <w:rStyle w:val="CommentReference"/>
        </w:rPr>
        <w:annotationRef/>
      </w:r>
      <w:r>
        <w:rPr>
          <w:sz w:val="20"/>
          <w:szCs w:val="20"/>
        </w:rPr>
        <w:t>Who said this?</w:t>
      </w:r>
    </w:p>
  </w:comment>
  <w:comment w:id="76" w:author="Johana Felicia" w:date="2023-02-11T19:10:00Z" w:initials="JF">
    <w:p w14:paraId="1613A258" w14:textId="77777777" w:rsidR="00D3290C" w:rsidRDefault="00D3290C" w:rsidP="007A1CB6">
      <w:r>
        <w:rPr>
          <w:rStyle w:val="CommentReference"/>
        </w:rPr>
        <w:annotationRef/>
      </w:r>
      <w:r>
        <w:rPr>
          <w:sz w:val="20"/>
          <w:szCs w:val="20"/>
        </w:rPr>
        <w:t>What does NDC stand for?</w:t>
      </w:r>
    </w:p>
  </w:comment>
  <w:comment w:id="75" w:author="Johana Felicia" w:date="2023-02-11T19:14:00Z" w:initials="JF">
    <w:p w14:paraId="17F7BEFE" w14:textId="77777777" w:rsidR="00D3290C" w:rsidRDefault="00D3290C" w:rsidP="00E65504">
      <w:r>
        <w:rPr>
          <w:rStyle w:val="CommentReference"/>
        </w:rPr>
        <w:annotationRef/>
      </w:r>
      <w:r>
        <w:rPr>
          <w:sz w:val="20"/>
          <w:szCs w:val="20"/>
        </w:rPr>
        <w:t>Would you be able to shorten this paragraph? The flow is currently quite confusing and difficult to grasp. So does blockchain affect the environment in a positive manner or negatively?</w:t>
      </w:r>
    </w:p>
  </w:comment>
  <w:comment w:id="84" w:author="Johana Felicia" w:date="2023-02-11T19:17:00Z" w:initials="JF">
    <w:p w14:paraId="064CAC33" w14:textId="77777777" w:rsidR="009A6F5B" w:rsidRDefault="009A6F5B" w:rsidP="00C123A4">
      <w:r>
        <w:rPr>
          <w:rStyle w:val="CommentReference"/>
        </w:rPr>
        <w:annotationRef/>
      </w:r>
      <w:r>
        <w:rPr>
          <w:sz w:val="20"/>
          <w:szCs w:val="20"/>
        </w:rPr>
        <w:t xml:space="preserve">I don’t think you should be adding a new point to your conclusion. This would’ve been interesting to be discussed and elaborated in earlier paragraphs. </w:t>
      </w:r>
    </w:p>
  </w:comment>
  <w:comment w:id="86" w:author="Johana Felicia" w:date="2023-02-13T13:39:00Z" w:initials="JF">
    <w:p w14:paraId="4674A004" w14:textId="77777777" w:rsidR="005D0983" w:rsidRDefault="005D0983" w:rsidP="007F6D1A">
      <w:r>
        <w:rPr>
          <w:rStyle w:val="CommentReference"/>
        </w:rPr>
        <w:annotationRef/>
      </w:r>
      <w:r>
        <w:rPr>
          <w:sz w:val="20"/>
          <w:szCs w:val="20"/>
        </w:rPr>
        <w:t xml:space="preserve">You may need to restructure this sentence. It’s currently a bit of a cliff hanger. Maybe consider replacing “although” with “nonetheless”? </w:t>
      </w:r>
    </w:p>
  </w:comment>
  <w:comment w:id="90" w:author="Johana Felicia" w:date="2023-02-13T13:43:00Z" w:initials="JF">
    <w:p w14:paraId="1E7E8B5D" w14:textId="77777777" w:rsidR="005D0983" w:rsidRDefault="005D0983" w:rsidP="00BF3415">
      <w:r>
        <w:rPr>
          <w:rStyle w:val="CommentReference"/>
        </w:rPr>
        <w:annotationRef/>
      </w:r>
      <w:r>
        <w:rPr>
          <w:sz w:val="20"/>
          <w:szCs w:val="20"/>
        </w:rPr>
        <w:t xml:space="preserve">For whose economic growth? The world? A specific country?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90F78" w15:done="0"/>
  <w15:commentEx w15:paraId="5C7AB6FA" w15:done="0"/>
  <w15:commentEx w15:paraId="49CE087C" w15:done="0"/>
  <w15:commentEx w15:paraId="7C7A1747" w15:done="0"/>
  <w15:commentEx w15:paraId="26BE0DFA" w15:done="0"/>
  <w15:commentEx w15:paraId="33265AC2" w15:done="0"/>
  <w15:commentEx w15:paraId="2D4284BE" w15:done="0"/>
  <w15:commentEx w15:paraId="1D1FF9C1" w15:done="0"/>
  <w15:commentEx w15:paraId="1ABE1A7E" w15:done="0"/>
  <w15:commentEx w15:paraId="4418F253" w15:done="0"/>
  <w15:commentEx w15:paraId="37EC3F28" w15:done="0"/>
  <w15:commentEx w15:paraId="5C0B707B" w15:done="0"/>
  <w15:commentEx w15:paraId="1613A258" w15:done="0"/>
  <w15:commentEx w15:paraId="17F7BEFE" w15:done="0"/>
  <w15:commentEx w15:paraId="064CAC33" w15:done="0"/>
  <w15:commentEx w15:paraId="4674A004" w15:done="0"/>
  <w15:commentEx w15:paraId="1E7E8B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2441C" w16cex:dateUtc="2023-02-11T05:43:00Z"/>
  <w16cex:commentExtensible w16cex:durableId="27924524" w16cex:dateUtc="2023-02-11T05:47:00Z"/>
  <w16cex:commentExtensible w16cex:durableId="27924A31" w16cex:dateUtc="2023-02-11T06:09:00Z"/>
  <w16cex:commentExtensible w16cex:durableId="27924A58" w16cex:dateUtc="2023-02-11T06:09:00Z"/>
  <w16cex:commentExtensible w16cex:durableId="27925B2A" w16cex:dateUtc="2023-02-11T07:21:00Z"/>
  <w16cex:commentExtensible w16cex:durableId="27925BC7" w16cex:dateUtc="2023-02-11T07:24:00Z"/>
  <w16cex:commentExtensible w16cex:durableId="27925E4E" w16cex:dateUtc="2023-02-11T07:34:00Z"/>
  <w16cex:commentExtensible w16cex:durableId="279261BB" w16cex:dateUtc="2023-02-11T07:49:00Z"/>
  <w16cex:commentExtensible w16cex:durableId="27926290" w16cex:dateUtc="2023-02-11T07:53:00Z"/>
  <w16cex:commentExtensible w16cex:durableId="279262CA" w16cex:dateUtc="2023-02-11T07:54:00Z"/>
  <w16cex:commentExtensible w16cex:durableId="27926515" w16cex:dateUtc="2023-02-11T08:03:00Z"/>
  <w16cex:commentExtensible w16cex:durableId="27926574" w16cex:dateUtc="2023-02-11T08:05:00Z"/>
  <w16cex:commentExtensible w16cex:durableId="279266A4" w16cex:dateUtc="2023-02-11T08:10:00Z"/>
  <w16cex:commentExtensible w16cex:durableId="2792677F" w16cex:dateUtc="2023-02-11T08:14:00Z"/>
  <w16cex:commentExtensible w16cex:durableId="27926847" w16cex:dateUtc="2023-02-11T08:17:00Z"/>
  <w16cex:commentExtensible w16cex:durableId="2794BC04" w16cex:dateUtc="2023-02-13T02:39:00Z"/>
  <w16cex:commentExtensible w16cex:durableId="2794BCF5" w16cex:dateUtc="2023-02-13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90F78" w16cid:durableId="2792441C"/>
  <w16cid:commentId w16cid:paraId="5C7AB6FA" w16cid:durableId="27924524"/>
  <w16cid:commentId w16cid:paraId="49CE087C" w16cid:durableId="27924A31"/>
  <w16cid:commentId w16cid:paraId="7C7A1747" w16cid:durableId="27924A58"/>
  <w16cid:commentId w16cid:paraId="26BE0DFA" w16cid:durableId="27925B2A"/>
  <w16cid:commentId w16cid:paraId="33265AC2" w16cid:durableId="27925BC7"/>
  <w16cid:commentId w16cid:paraId="2D4284BE" w16cid:durableId="27925E4E"/>
  <w16cid:commentId w16cid:paraId="1D1FF9C1" w16cid:durableId="279261BB"/>
  <w16cid:commentId w16cid:paraId="1ABE1A7E" w16cid:durableId="27926290"/>
  <w16cid:commentId w16cid:paraId="4418F253" w16cid:durableId="279262CA"/>
  <w16cid:commentId w16cid:paraId="37EC3F28" w16cid:durableId="27926515"/>
  <w16cid:commentId w16cid:paraId="5C0B707B" w16cid:durableId="27926574"/>
  <w16cid:commentId w16cid:paraId="1613A258" w16cid:durableId="279266A4"/>
  <w16cid:commentId w16cid:paraId="17F7BEFE" w16cid:durableId="2792677F"/>
  <w16cid:commentId w16cid:paraId="064CAC33" w16cid:durableId="27926847"/>
  <w16cid:commentId w16cid:paraId="4674A004" w16cid:durableId="2794BC04"/>
  <w16cid:commentId w16cid:paraId="1E7E8B5D" w16cid:durableId="2794BC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04287"/>
    <w:multiLevelType w:val="hybridMultilevel"/>
    <w:tmpl w:val="775C7E98"/>
    <w:lvl w:ilvl="0" w:tplc="0C242A0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3113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26"/>
    <w:rsid w:val="00000CAF"/>
    <w:rsid w:val="000318AA"/>
    <w:rsid w:val="00270ADB"/>
    <w:rsid w:val="00313356"/>
    <w:rsid w:val="00485824"/>
    <w:rsid w:val="005D0983"/>
    <w:rsid w:val="00736224"/>
    <w:rsid w:val="009748AD"/>
    <w:rsid w:val="0099079F"/>
    <w:rsid w:val="009A6F5B"/>
    <w:rsid w:val="009A7CCE"/>
    <w:rsid w:val="00AD0E74"/>
    <w:rsid w:val="00B62726"/>
    <w:rsid w:val="00B86831"/>
    <w:rsid w:val="00BC66CE"/>
    <w:rsid w:val="00BF448E"/>
    <w:rsid w:val="00C46501"/>
    <w:rsid w:val="00CA6645"/>
    <w:rsid w:val="00D32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7418A7"/>
  <w15:docId w15:val="{01D5479A-B1BA-5C49-A110-CBE40B0D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86831"/>
    <w:pPr>
      <w:spacing w:line="240" w:lineRule="auto"/>
    </w:pPr>
  </w:style>
  <w:style w:type="character" w:styleId="CommentReference">
    <w:name w:val="annotation reference"/>
    <w:basedOn w:val="DefaultParagraphFont"/>
    <w:uiPriority w:val="99"/>
    <w:semiHidden/>
    <w:unhideWhenUsed/>
    <w:rsid w:val="00BC66CE"/>
    <w:rPr>
      <w:sz w:val="16"/>
      <w:szCs w:val="16"/>
    </w:rPr>
  </w:style>
  <w:style w:type="paragraph" w:styleId="CommentText">
    <w:name w:val="annotation text"/>
    <w:basedOn w:val="Normal"/>
    <w:link w:val="CommentTextChar"/>
    <w:uiPriority w:val="99"/>
    <w:semiHidden/>
    <w:unhideWhenUsed/>
    <w:rsid w:val="00BC66CE"/>
    <w:pPr>
      <w:spacing w:line="240" w:lineRule="auto"/>
    </w:pPr>
    <w:rPr>
      <w:sz w:val="20"/>
      <w:szCs w:val="20"/>
    </w:rPr>
  </w:style>
  <w:style w:type="character" w:customStyle="1" w:styleId="CommentTextChar">
    <w:name w:val="Comment Text Char"/>
    <w:basedOn w:val="DefaultParagraphFont"/>
    <w:link w:val="CommentText"/>
    <w:uiPriority w:val="99"/>
    <w:semiHidden/>
    <w:rsid w:val="00BC66CE"/>
    <w:rPr>
      <w:sz w:val="20"/>
      <w:szCs w:val="20"/>
    </w:rPr>
  </w:style>
  <w:style w:type="paragraph" w:styleId="CommentSubject">
    <w:name w:val="annotation subject"/>
    <w:basedOn w:val="CommentText"/>
    <w:next w:val="CommentText"/>
    <w:link w:val="CommentSubjectChar"/>
    <w:uiPriority w:val="99"/>
    <w:semiHidden/>
    <w:unhideWhenUsed/>
    <w:rsid w:val="00BC66CE"/>
    <w:rPr>
      <w:b/>
      <w:bCs/>
    </w:rPr>
  </w:style>
  <w:style w:type="character" w:customStyle="1" w:styleId="CommentSubjectChar">
    <w:name w:val="Comment Subject Char"/>
    <w:basedOn w:val="CommentTextChar"/>
    <w:link w:val="CommentSubject"/>
    <w:uiPriority w:val="99"/>
    <w:semiHidden/>
    <w:rsid w:val="00BC66CE"/>
    <w:rPr>
      <w:b/>
      <w:bCs/>
      <w:sz w:val="20"/>
      <w:szCs w:val="20"/>
    </w:rPr>
  </w:style>
  <w:style w:type="paragraph" w:styleId="ListParagraph">
    <w:name w:val="List Paragraph"/>
    <w:basedOn w:val="Normal"/>
    <w:uiPriority w:val="34"/>
    <w:qFormat/>
    <w:rsid w:val="00AD0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3</cp:revision>
  <dcterms:created xsi:type="dcterms:W3CDTF">2023-02-10T13:32:00Z</dcterms:created>
  <dcterms:modified xsi:type="dcterms:W3CDTF">2023-02-13T03:12:00Z</dcterms:modified>
</cp:coreProperties>
</file>