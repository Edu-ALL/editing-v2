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93B7" w14:textId="30F85C38" w:rsidR="00921A61" w:rsidRPr="00921A61" w:rsidRDefault="00921A61" w:rsidP="00921A61">
      <w:pPr>
        <w:shd w:val="clear" w:color="auto" w:fill="FFFFFF"/>
        <w:spacing w:before="320" w:after="0" w:line="240" w:lineRule="auto"/>
        <w:jc w:val="both"/>
        <w:outlineLvl w:val="2"/>
        <w:rPr>
          <w:rFonts w:ascii="Times New Roman" w:eastAsia="Times New Roman" w:hAnsi="Times New Roman" w:cs="Times New Roman"/>
          <w:b/>
          <w:bCs/>
          <w:sz w:val="27"/>
          <w:szCs w:val="27"/>
          <w:lang w:eastAsia="en-ID"/>
        </w:rPr>
      </w:pPr>
      <w:r w:rsidRPr="00921A61">
        <w:rPr>
          <w:rFonts w:ascii="Arial" w:eastAsia="Times New Roman" w:hAnsi="Arial" w:cs="Arial"/>
          <w:b/>
          <w:bCs/>
          <w:color w:val="000000"/>
          <w:lang w:eastAsia="en-ID"/>
        </w:rPr>
        <w:t>The core purpose of The University of Texas at Austin is, "To Transform Lives for the Benefit of Society." Please share how you believe your experience at UT-Austin will prepare you to “Change the World” after you graduate.</w:t>
      </w:r>
      <w:r>
        <w:rPr>
          <w:rFonts w:ascii="Arial" w:eastAsia="Times New Roman" w:hAnsi="Arial" w:cs="Arial"/>
          <w:b/>
          <w:bCs/>
          <w:color w:val="000000"/>
          <w:lang w:eastAsia="en-ID"/>
        </w:rPr>
        <w:t xml:space="preserve"> (250-300 words)</w:t>
      </w:r>
    </w:p>
    <w:p w14:paraId="0319D2DD" w14:textId="77777777" w:rsidR="00921A61" w:rsidRPr="00921A61" w:rsidRDefault="00921A61" w:rsidP="00921A61">
      <w:pPr>
        <w:shd w:val="clear" w:color="auto" w:fill="FFFFFF"/>
        <w:spacing w:after="0" w:line="240" w:lineRule="auto"/>
        <w:jc w:val="both"/>
        <w:rPr>
          <w:rFonts w:ascii="Times New Roman" w:eastAsia="Times New Roman" w:hAnsi="Times New Roman" w:cs="Times New Roman"/>
          <w:sz w:val="24"/>
          <w:szCs w:val="24"/>
          <w:lang w:eastAsia="en-ID"/>
        </w:rPr>
      </w:pPr>
      <w:r w:rsidRPr="00921A61">
        <w:rPr>
          <w:rFonts w:ascii="Times New Roman" w:eastAsia="Times New Roman" w:hAnsi="Times New Roman" w:cs="Times New Roman"/>
          <w:sz w:val="24"/>
          <w:szCs w:val="24"/>
          <w:lang w:eastAsia="en-ID"/>
        </w:rPr>
        <w:t> </w:t>
      </w:r>
    </w:p>
    <w:p w14:paraId="10BB13AC" w14:textId="77777777" w:rsidR="00921A61" w:rsidRPr="00921A61" w:rsidRDefault="00921A61" w:rsidP="00921A61">
      <w:pPr>
        <w:shd w:val="clear" w:color="auto" w:fill="FFFFFF"/>
        <w:spacing w:after="0" w:line="240" w:lineRule="auto"/>
        <w:jc w:val="both"/>
        <w:rPr>
          <w:rFonts w:ascii="Times New Roman" w:eastAsia="Times New Roman" w:hAnsi="Times New Roman" w:cs="Times New Roman"/>
          <w:sz w:val="24"/>
          <w:szCs w:val="24"/>
          <w:lang w:eastAsia="en-ID"/>
        </w:rPr>
      </w:pPr>
      <w:r w:rsidRPr="00921A61">
        <w:rPr>
          <w:rFonts w:ascii="Arial" w:eastAsia="Times New Roman" w:hAnsi="Arial" w:cs="Arial"/>
          <w:color w:val="000000"/>
          <w:shd w:val="clear" w:color="auto" w:fill="FFFFFF"/>
          <w:lang w:eastAsia="en-ID"/>
        </w:rPr>
        <w:t>DRAFT 3</w:t>
      </w:r>
    </w:p>
    <w:p w14:paraId="73EE677A" w14:textId="77777777" w:rsidR="00921A61" w:rsidRPr="00921A61" w:rsidRDefault="00921A61" w:rsidP="00921A61">
      <w:pPr>
        <w:spacing w:before="240" w:after="240" w:line="240" w:lineRule="auto"/>
        <w:jc w:val="both"/>
        <w:rPr>
          <w:rFonts w:ascii="Times New Roman" w:eastAsia="Times New Roman" w:hAnsi="Times New Roman" w:cs="Times New Roman"/>
          <w:sz w:val="24"/>
          <w:szCs w:val="24"/>
          <w:lang w:eastAsia="en-ID"/>
        </w:rPr>
      </w:pPr>
      <w:r w:rsidRPr="00921A61">
        <w:rPr>
          <w:rFonts w:ascii="Arial" w:eastAsia="Times New Roman" w:hAnsi="Arial" w:cs="Arial"/>
          <w:color w:val="000000"/>
          <w:shd w:val="clear" w:color="auto" w:fill="FFFFFF"/>
          <w:lang w:eastAsia="en-ID"/>
        </w:rPr>
        <w:t xml:space="preserve">Ultimately, my career goal is to work in a multinational corporation and earn a certification in finance like CFA and CIMA. I believe UT’s unique business program and focus on experiential learning provides opportunities to gain insights and expertise on how business is done across the globe. As a finance major, I’m hoping to learn from joining the AIM Investment </w:t>
      </w:r>
      <w:proofErr w:type="spellStart"/>
      <w:r w:rsidRPr="00921A61">
        <w:rPr>
          <w:rFonts w:ascii="Arial" w:eastAsia="Times New Roman" w:hAnsi="Arial" w:cs="Arial"/>
          <w:color w:val="000000"/>
          <w:shd w:val="clear" w:color="auto" w:fill="FFFFFF"/>
          <w:lang w:eastAsia="en-ID"/>
        </w:rPr>
        <w:t>center</w:t>
      </w:r>
      <w:proofErr w:type="spellEnd"/>
      <w:r w:rsidRPr="00921A61">
        <w:rPr>
          <w:rFonts w:ascii="Arial" w:eastAsia="Times New Roman" w:hAnsi="Arial" w:cs="Arial"/>
          <w:color w:val="000000"/>
          <w:shd w:val="clear" w:color="auto" w:fill="FFFFFF"/>
          <w:lang w:eastAsia="en-ID"/>
        </w:rPr>
        <w:t>.</w:t>
      </w:r>
      <w:commentRangeStart w:id="0"/>
      <w:r w:rsidRPr="00921A61">
        <w:rPr>
          <w:rFonts w:ascii="Arial" w:eastAsia="Times New Roman" w:hAnsi="Arial" w:cs="Arial"/>
          <w:color w:val="000000"/>
          <w:shd w:val="clear" w:color="auto" w:fill="FFFFFF"/>
          <w:lang w:eastAsia="en-ID"/>
        </w:rPr>
        <w:t xml:space="preserve"> I believe this </w:t>
      </w:r>
      <w:proofErr w:type="spellStart"/>
      <w:r w:rsidRPr="00921A61">
        <w:rPr>
          <w:rFonts w:ascii="Arial" w:eastAsia="Times New Roman" w:hAnsi="Arial" w:cs="Arial"/>
          <w:color w:val="000000"/>
          <w:shd w:val="clear" w:color="auto" w:fill="FFFFFF"/>
          <w:lang w:eastAsia="en-ID"/>
        </w:rPr>
        <w:t>center</w:t>
      </w:r>
      <w:proofErr w:type="spellEnd"/>
      <w:r w:rsidRPr="00921A61">
        <w:rPr>
          <w:rFonts w:ascii="Arial" w:eastAsia="Times New Roman" w:hAnsi="Arial" w:cs="Arial"/>
          <w:color w:val="000000"/>
          <w:shd w:val="clear" w:color="auto" w:fill="FFFFFF"/>
          <w:lang w:eastAsia="en-ID"/>
        </w:rPr>
        <w:t xml:space="preserve"> is a good source to integrate financial research, investment education and practice at UT as it enhances the practice of investment management. </w:t>
      </w:r>
      <w:commentRangeEnd w:id="0"/>
      <w:r w:rsidR="00BA7845">
        <w:rPr>
          <w:rStyle w:val="CommentReference"/>
        </w:rPr>
        <w:commentReference w:id="0"/>
      </w:r>
    </w:p>
    <w:p w14:paraId="1C04BACB" w14:textId="77777777" w:rsidR="00921A61" w:rsidRPr="00921A61" w:rsidRDefault="00921A61" w:rsidP="00921A61">
      <w:pPr>
        <w:spacing w:before="240" w:after="240" w:line="240" w:lineRule="auto"/>
        <w:jc w:val="both"/>
        <w:rPr>
          <w:rFonts w:ascii="Times New Roman" w:eastAsia="Times New Roman" w:hAnsi="Times New Roman" w:cs="Times New Roman"/>
          <w:sz w:val="24"/>
          <w:szCs w:val="24"/>
          <w:lang w:eastAsia="en-ID"/>
        </w:rPr>
      </w:pPr>
      <w:r w:rsidRPr="00921A61">
        <w:rPr>
          <w:rFonts w:ascii="Arial" w:eastAsia="Times New Roman" w:hAnsi="Arial" w:cs="Arial"/>
          <w:color w:val="000000"/>
          <w:shd w:val="clear" w:color="auto" w:fill="FFFFFF"/>
          <w:lang w:eastAsia="en-ID"/>
        </w:rPr>
        <w:t xml:space="preserve">Another aspect of UT that excites me is joining the Financial Analyst Program (FAP), a 2 years course  that allows me to learn advanced valuation tools, master Excel </w:t>
      </w:r>
      <w:proofErr w:type="spellStart"/>
      <w:r w:rsidRPr="00921A61">
        <w:rPr>
          <w:rFonts w:ascii="Arial" w:eastAsia="Times New Roman" w:hAnsi="Arial" w:cs="Arial"/>
          <w:color w:val="000000"/>
          <w:shd w:val="clear" w:color="auto" w:fill="FFFFFF"/>
          <w:lang w:eastAsia="en-ID"/>
        </w:rPr>
        <w:t>modeling</w:t>
      </w:r>
      <w:proofErr w:type="spellEnd"/>
      <w:r w:rsidRPr="00921A61">
        <w:rPr>
          <w:rFonts w:ascii="Arial" w:eastAsia="Times New Roman" w:hAnsi="Arial" w:cs="Arial"/>
          <w:color w:val="000000"/>
          <w:shd w:val="clear" w:color="auto" w:fill="FFFFFF"/>
          <w:lang w:eastAsia="en-ID"/>
        </w:rPr>
        <w:t xml:space="preserve"> techniques and gain experience with investment analysis. I have seen </w:t>
      </w:r>
      <w:proofErr w:type="spellStart"/>
      <w:r w:rsidRPr="00921A61">
        <w:rPr>
          <w:rFonts w:ascii="Arial" w:eastAsia="Times New Roman" w:hAnsi="Arial" w:cs="Arial"/>
          <w:color w:val="000000"/>
          <w:shd w:val="clear" w:color="auto" w:fill="FFFFFF"/>
          <w:lang w:eastAsia="en-ID"/>
        </w:rPr>
        <w:t>firsthand</w:t>
      </w:r>
      <w:proofErr w:type="spellEnd"/>
      <w:r w:rsidRPr="00921A61">
        <w:rPr>
          <w:rFonts w:ascii="Arial" w:eastAsia="Times New Roman" w:hAnsi="Arial" w:cs="Arial"/>
          <w:color w:val="000000"/>
          <w:shd w:val="clear" w:color="auto" w:fill="FFFFFF"/>
          <w:lang w:eastAsia="en-ID"/>
        </w:rPr>
        <w:t xml:space="preserve"> the struggles of Indonesia’s MSME (micro-small medium enterprises) especially during the pandemic. Thus, I hope to </w:t>
      </w:r>
      <w:commentRangeStart w:id="1"/>
      <w:r w:rsidRPr="00921A61">
        <w:rPr>
          <w:rFonts w:ascii="Arial" w:eastAsia="Times New Roman" w:hAnsi="Arial" w:cs="Arial"/>
          <w:color w:val="000000"/>
          <w:shd w:val="clear" w:color="auto" w:fill="FFFFFF"/>
          <w:lang w:eastAsia="en-ID"/>
        </w:rPr>
        <w:t xml:space="preserve">leverage my knowledge of investments to help MSME owners with capital financing – </w:t>
      </w:r>
      <w:commentRangeEnd w:id="1"/>
      <w:r w:rsidR="00BA7845">
        <w:rPr>
          <w:rStyle w:val="CommentReference"/>
        </w:rPr>
        <w:commentReference w:id="1"/>
      </w:r>
      <w:r w:rsidRPr="00921A61">
        <w:rPr>
          <w:rFonts w:ascii="Arial" w:eastAsia="Times New Roman" w:hAnsi="Arial" w:cs="Arial"/>
          <w:color w:val="000000"/>
          <w:shd w:val="clear" w:color="auto" w:fill="FFFFFF"/>
          <w:lang w:eastAsia="en-ID"/>
        </w:rPr>
        <w:t>a necessary fund that lenders and equity holders provide for a business’s day-to-day and long-term needs – as it is crucial for the growth of their business.</w:t>
      </w:r>
    </w:p>
    <w:p w14:paraId="7C7EC0CE" w14:textId="427DC025" w:rsidR="00921A61" w:rsidRPr="00921A61" w:rsidRDefault="00921A61" w:rsidP="00921A61">
      <w:pPr>
        <w:spacing w:before="240" w:after="240" w:line="240" w:lineRule="auto"/>
        <w:jc w:val="both"/>
        <w:rPr>
          <w:rFonts w:ascii="Times New Roman" w:eastAsia="Times New Roman" w:hAnsi="Times New Roman" w:cs="Times New Roman"/>
          <w:sz w:val="24"/>
          <w:szCs w:val="24"/>
          <w:lang w:eastAsia="en-ID"/>
        </w:rPr>
      </w:pPr>
      <w:r w:rsidRPr="00921A61">
        <w:rPr>
          <w:rFonts w:ascii="Arial" w:eastAsia="Times New Roman" w:hAnsi="Arial" w:cs="Arial"/>
          <w:color w:val="000000"/>
          <w:shd w:val="clear" w:color="auto" w:fill="FFFFFF"/>
          <w:lang w:eastAsia="en-ID"/>
        </w:rPr>
        <w:t xml:space="preserve">In addition to UT’s wealth of academic opportunities, I am excited to </w:t>
      </w:r>
      <w:del w:id="2" w:author="Thalia Priscilla" w:date="2022-11-26T16:35:00Z">
        <w:r w:rsidRPr="00921A61" w:rsidDel="002321DA">
          <w:rPr>
            <w:rFonts w:ascii="Arial" w:eastAsia="Times New Roman" w:hAnsi="Arial" w:cs="Arial"/>
            <w:color w:val="000000"/>
            <w:shd w:val="clear" w:color="auto" w:fill="FFFFFF"/>
            <w:lang w:eastAsia="en-ID"/>
          </w:rPr>
          <w:delText xml:space="preserve">see </w:delText>
        </w:r>
      </w:del>
      <w:ins w:id="3" w:author="Thalia Priscilla" w:date="2022-11-26T16:35:00Z">
        <w:r w:rsidR="002321DA">
          <w:rPr>
            <w:rFonts w:ascii="Arial" w:eastAsia="Times New Roman" w:hAnsi="Arial" w:cs="Arial"/>
            <w:color w:val="000000"/>
            <w:shd w:val="clear" w:color="auto" w:fill="FFFFFF"/>
            <w:lang w:eastAsia="en-ID"/>
          </w:rPr>
          <w:t>get involved with</w:t>
        </w:r>
        <w:r w:rsidR="002321DA" w:rsidRPr="00921A61">
          <w:rPr>
            <w:rFonts w:ascii="Arial" w:eastAsia="Times New Roman" w:hAnsi="Arial" w:cs="Arial"/>
            <w:color w:val="000000"/>
            <w:shd w:val="clear" w:color="auto" w:fill="FFFFFF"/>
            <w:lang w:eastAsia="en-ID"/>
          </w:rPr>
          <w:t xml:space="preserve"> </w:t>
        </w:r>
      </w:ins>
      <w:r w:rsidRPr="00921A61">
        <w:rPr>
          <w:rFonts w:ascii="Arial" w:eastAsia="Times New Roman" w:hAnsi="Arial" w:cs="Arial"/>
          <w:color w:val="000000"/>
          <w:shd w:val="clear" w:color="auto" w:fill="FFFFFF"/>
          <w:lang w:eastAsia="en-ID"/>
        </w:rPr>
        <w:t>the Best Buddies program at UT Austin</w:t>
      </w:r>
      <w:del w:id="4" w:author="Thalia Priscilla" w:date="2022-11-26T16:35:00Z">
        <w:r w:rsidRPr="00921A61" w:rsidDel="002321DA">
          <w:rPr>
            <w:rFonts w:ascii="Arial" w:eastAsia="Times New Roman" w:hAnsi="Arial" w:cs="Arial"/>
            <w:color w:val="000000"/>
            <w:shd w:val="clear" w:color="auto" w:fill="FFFFFF"/>
            <w:lang w:eastAsia="en-ID"/>
          </w:rPr>
          <w:delText>, as I’m highly interested to get involved immediately</w:delText>
        </w:r>
      </w:del>
      <w:r w:rsidRPr="00921A61">
        <w:rPr>
          <w:rFonts w:ascii="Arial" w:eastAsia="Times New Roman" w:hAnsi="Arial" w:cs="Arial"/>
          <w:color w:val="000000"/>
          <w:shd w:val="clear" w:color="auto" w:fill="FFFFFF"/>
          <w:lang w:eastAsia="en-ID"/>
        </w:rPr>
        <w:t xml:space="preserve">. In this program, we are matched with adults in the Austin community with Intellectual and Developmental Disabilities (IDD) and strive to include them as part of our society. I have a younger cousin with IDD, and growing up with her, I saw the struggles she had to face, especially the judgements set towards her just because of the existence of an extra chromosome. </w:t>
      </w:r>
      <w:commentRangeStart w:id="5"/>
      <w:r w:rsidRPr="00921A61">
        <w:rPr>
          <w:rFonts w:ascii="Arial" w:eastAsia="Times New Roman" w:hAnsi="Arial" w:cs="Arial"/>
          <w:color w:val="000000"/>
          <w:shd w:val="clear" w:color="auto" w:fill="FFFFFF"/>
          <w:lang w:eastAsia="en-ID"/>
        </w:rPr>
        <w:t xml:space="preserve">Hence, I’ve grown believing in the importance of being inclusive, as it </w:t>
      </w:r>
      <w:proofErr w:type="spellStart"/>
      <w:r w:rsidRPr="00921A61">
        <w:rPr>
          <w:rFonts w:ascii="Arial" w:eastAsia="Times New Roman" w:hAnsi="Arial" w:cs="Arial"/>
          <w:color w:val="000000"/>
          <w:shd w:val="clear" w:color="auto" w:fill="FFFFFF"/>
          <w:lang w:eastAsia="en-ID"/>
        </w:rPr>
        <w:t>fueled</w:t>
      </w:r>
      <w:proofErr w:type="spellEnd"/>
      <w:r w:rsidRPr="00921A61">
        <w:rPr>
          <w:rFonts w:ascii="Arial" w:eastAsia="Times New Roman" w:hAnsi="Arial" w:cs="Arial"/>
          <w:color w:val="000000"/>
          <w:shd w:val="clear" w:color="auto" w:fill="FFFFFF"/>
          <w:lang w:eastAsia="en-ID"/>
        </w:rPr>
        <w:t xml:space="preserve"> my passion in wanting to join the Best Buddies at UT Austin. </w:t>
      </w:r>
      <w:commentRangeEnd w:id="5"/>
      <w:r w:rsidR="00BA7845">
        <w:rPr>
          <w:rStyle w:val="CommentReference"/>
        </w:rPr>
        <w:commentReference w:id="5"/>
      </w:r>
    </w:p>
    <w:p w14:paraId="25B78E7B" w14:textId="77777777" w:rsidR="00921A61" w:rsidRPr="00921A61" w:rsidRDefault="00921A61" w:rsidP="00921A61">
      <w:pPr>
        <w:spacing w:before="240" w:after="240" w:line="240" w:lineRule="auto"/>
        <w:jc w:val="both"/>
        <w:rPr>
          <w:rFonts w:ascii="Times New Roman" w:eastAsia="Times New Roman" w:hAnsi="Times New Roman" w:cs="Times New Roman"/>
          <w:sz w:val="24"/>
          <w:szCs w:val="24"/>
          <w:lang w:eastAsia="en-ID"/>
        </w:rPr>
      </w:pPr>
      <w:r w:rsidRPr="00921A61">
        <w:rPr>
          <w:rFonts w:ascii="Arial" w:eastAsia="Times New Roman" w:hAnsi="Arial" w:cs="Arial"/>
          <w:color w:val="000000"/>
          <w:shd w:val="clear" w:color="auto" w:fill="FFFFFF"/>
          <w:lang w:eastAsia="en-ID"/>
        </w:rPr>
        <w:t>I believe UT Austin will prepare me to achieve my career goals, allow me to develop new friendships with individuals with IDD, and help me gain knowledge and skills of investments to help Indonesia’s MSME owners. Therefore, I believe UT Austin and I are a compatible match that can change the world. </w:t>
      </w:r>
    </w:p>
    <w:p w14:paraId="3DBBBB9B" w14:textId="7AC731D5" w:rsidR="000F5B54" w:rsidRDefault="00746042">
      <w:pPr>
        <w:rPr>
          <w:ins w:id="6" w:author="Thalia Priscilla" w:date="2022-11-26T16:32:00Z"/>
        </w:rPr>
      </w:pPr>
      <w:ins w:id="7" w:author="Thalia Priscilla" w:date="2022-11-26T16:32:00Z">
        <w:r>
          <w:t>Hi Catherine:</w:t>
        </w:r>
      </w:ins>
    </w:p>
    <w:p w14:paraId="46CFAB18" w14:textId="45EC40AB" w:rsidR="00746042" w:rsidRDefault="00746042">
      <w:pPr>
        <w:rPr>
          <w:ins w:id="8" w:author="Thalia Priscilla" w:date="2022-11-26T19:43:00Z"/>
        </w:rPr>
      </w:pPr>
      <w:ins w:id="9" w:author="Thalia Priscilla" w:date="2022-11-26T16:32:00Z">
        <w:r>
          <w:t>I think for the second paragraph, it’s clear that you’ve already esta</w:t>
        </w:r>
      </w:ins>
      <w:ins w:id="10" w:author="Thalia Priscilla" w:date="2022-11-26T16:33:00Z">
        <w:r>
          <w:t>blished a vision as to how you will bring your experience to impact a greater community after you graduate. However, in the first and third paragraphs, as the reader I would want to see a similar practical visio</w:t>
        </w:r>
      </w:ins>
      <w:ins w:id="11" w:author="Thalia Priscilla" w:date="2022-11-26T16:34:00Z">
        <w:r>
          <w:t>n as your plan to help MSMEs with capital financing.</w:t>
        </w:r>
      </w:ins>
    </w:p>
    <w:p w14:paraId="1379C37B" w14:textId="211621D2" w:rsidR="00C316B4" w:rsidRDefault="00C316B4">
      <w:pPr>
        <w:rPr>
          <w:ins w:id="12" w:author="Thalia Priscilla" w:date="2022-11-26T19:43:00Z"/>
        </w:rPr>
      </w:pPr>
    </w:p>
    <w:p w14:paraId="691C4875" w14:textId="0D12D4C0" w:rsidR="00C316B4" w:rsidRDefault="00C316B4"/>
    <w:sectPr w:rsidR="00C316B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26T16:28:00Z" w:initials="TP">
    <w:p w14:paraId="3CB5DF38" w14:textId="74EC9713" w:rsidR="00BA7845" w:rsidRDefault="00BA7845">
      <w:pPr>
        <w:pStyle w:val="CommentText"/>
      </w:pPr>
      <w:r>
        <w:rPr>
          <w:rStyle w:val="CommentReference"/>
        </w:rPr>
        <w:annotationRef/>
      </w:r>
      <w:r>
        <w:t xml:space="preserve">How will you bring what you learned here after you graduate? </w:t>
      </w:r>
      <w:r w:rsidR="00746042">
        <w:t xml:space="preserve">Yes, your experience will prepare you to achieve your career goals. But how </w:t>
      </w:r>
      <w:r w:rsidR="00E961EC">
        <w:t>will</w:t>
      </w:r>
      <w:r w:rsidR="00746042">
        <w:t xml:space="preserve"> your career goal help you to impact the world?</w:t>
      </w:r>
      <w:r w:rsidR="00E961EC">
        <w:t xml:space="preserve"> Give a practical example.</w:t>
      </w:r>
    </w:p>
  </w:comment>
  <w:comment w:id="1" w:author="Thalia Priscilla" w:date="2022-11-26T16:29:00Z" w:initials="TP">
    <w:p w14:paraId="1728C987" w14:textId="036095D6" w:rsidR="00BA7845" w:rsidRDefault="00BA7845">
      <w:pPr>
        <w:pStyle w:val="CommentText"/>
      </w:pPr>
      <w:r>
        <w:rPr>
          <w:rStyle w:val="CommentReference"/>
        </w:rPr>
        <w:annotationRef/>
      </w:r>
      <w:r>
        <w:t>Great plan</w:t>
      </w:r>
      <w:r w:rsidR="00746042">
        <w:t>!</w:t>
      </w:r>
    </w:p>
  </w:comment>
  <w:comment w:id="5" w:author="Thalia Priscilla" w:date="2022-11-26T16:26:00Z" w:initials="TP">
    <w:p w14:paraId="6CAA2C13" w14:textId="04E8F1D7" w:rsidR="00BA7845" w:rsidRDefault="00BA7845">
      <w:pPr>
        <w:pStyle w:val="CommentText"/>
      </w:pPr>
      <w:r>
        <w:rPr>
          <w:rStyle w:val="CommentReference"/>
        </w:rPr>
        <w:annotationRef/>
      </w:r>
      <w:r>
        <w:t>I’m not sure I can see how you will practically bring your experience in the Best Buddies program</w:t>
      </w:r>
      <w:r w:rsidR="002321DA">
        <w:t xml:space="preserve"> after you graduate</w:t>
      </w:r>
      <w:r>
        <w:t>. Have you thought about building a program</w:t>
      </w:r>
      <w:r w:rsidR="002321DA">
        <w:t xml:space="preserve"> to strive for inclusivity</w:t>
      </w:r>
      <w:r>
        <w:t xml:space="preserve">? Or perhaps you want to raise awareness on this subject? </w:t>
      </w:r>
      <w:r w:rsidR="002321DA">
        <w:t>Whatever it is, it’s worth mentioning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B5DF38" w15:done="0"/>
  <w15:commentEx w15:paraId="1728C987" w15:done="0"/>
  <w15:commentEx w15:paraId="6CAA2C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BD46" w16cex:dateUtc="2022-11-26T09:28:00Z"/>
  <w16cex:commentExtensible w16cex:durableId="272CBD74" w16cex:dateUtc="2022-11-26T09:29:00Z"/>
  <w16cex:commentExtensible w16cex:durableId="272CBCAD" w16cex:dateUtc="2022-11-26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B5DF38" w16cid:durableId="272CBD46"/>
  <w16cid:commentId w16cid:paraId="1728C987" w16cid:durableId="272CBD74"/>
  <w16cid:commentId w16cid:paraId="6CAA2C13" w16cid:durableId="272CBC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61"/>
    <w:rsid w:val="000F5B54"/>
    <w:rsid w:val="002321DA"/>
    <w:rsid w:val="00746042"/>
    <w:rsid w:val="00921A61"/>
    <w:rsid w:val="00BA7845"/>
    <w:rsid w:val="00C316B4"/>
    <w:rsid w:val="00E650F1"/>
    <w:rsid w:val="00E961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B87A"/>
  <w15:chartTrackingRefBased/>
  <w15:docId w15:val="{1D99B8B8-4B7F-473F-A064-07103C8B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1A6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A61"/>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921A6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BA7845"/>
    <w:rPr>
      <w:sz w:val="16"/>
      <w:szCs w:val="16"/>
    </w:rPr>
  </w:style>
  <w:style w:type="paragraph" w:styleId="CommentText">
    <w:name w:val="annotation text"/>
    <w:basedOn w:val="Normal"/>
    <w:link w:val="CommentTextChar"/>
    <w:uiPriority w:val="99"/>
    <w:semiHidden/>
    <w:unhideWhenUsed/>
    <w:rsid w:val="00BA7845"/>
    <w:pPr>
      <w:spacing w:line="240" w:lineRule="auto"/>
    </w:pPr>
    <w:rPr>
      <w:sz w:val="20"/>
      <w:szCs w:val="20"/>
    </w:rPr>
  </w:style>
  <w:style w:type="character" w:customStyle="1" w:styleId="CommentTextChar">
    <w:name w:val="Comment Text Char"/>
    <w:basedOn w:val="DefaultParagraphFont"/>
    <w:link w:val="CommentText"/>
    <w:uiPriority w:val="99"/>
    <w:semiHidden/>
    <w:rsid w:val="00BA7845"/>
    <w:rPr>
      <w:sz w:val="20"/>
      <w:szCs w:val="20"/>
    </w:rPr>
  </w:style>
  <w:style w:type="paragraph" w:styleId="CommentSubject">
    <w:name w:val="annotation subject"/>
    <w:basedOn w:val="CommentText"/>
    <w:next w:val="CommentText"/>
    <w:link w:val="CommentSubjectChar"/>
    <w:uiPriority w:val="99"/>
    <w:semiHidden/>
    <w:unhideWhenUsed/>
    <w:rsid w:val="00BA7845"/>
    <w:rPr>
      <w:b/>
      <w:bCs/>
    </w:rPr>
  </w:style>
  <w:style w:type="character" w:customStyle="1" w:styleId="CommentSubjectChar">
    <w:name w:val="Comment Subject Char"/>
    <w:basedOn w:val="CommentTextChar"/>
    <w:link w:val="CommentSubject"/>
    <w:uiPriority w:val="99"/>
    <w:semiHidden/>
    <w:rsid w:val="00BA7845"/>
    <w:rPr>
      <w:b/>
      <w:bCs/>
      <w:sz w:val="20"/>
      <w:szCs w:val="20"/>
    </w:rPr>
  </w:style>
  <w:style w:type="paragraph" w:styleId="Revision">
    <w:name w:val="Revision"/>
    <w:hidden/>
    <w:uiPriority w:val="99"/>
    <w:semiHidden/>
    <w:rsid w:val="007460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5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5</cp:revision>
  <dcterms:created xsi:type="dcterms:W3CDTF">2022-11-24T01:52:00Z</dcterms:created>
  <dcterms:modified xsi:type="dcterms:W3CDTF">2022-11-26T12:49:00Z</dcterms:modified>
</cp:coreProperties>
</file>