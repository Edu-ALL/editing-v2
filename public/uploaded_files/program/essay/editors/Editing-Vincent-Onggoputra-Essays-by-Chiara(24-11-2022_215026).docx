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4527C" w14:textId="77777777" w:rsidR="00CE248B" w:rsidRPr="00CE248B" w:rsidRDefault="00CE248B" w:rsidP="00CE248B">
      <w:pPr>
        <w:shd w:val="clear" w:color="auto" w:fill="FAFAFA"/>
        <w:spacing w:before="320" w:after="0" w:line="240" w:lineRule="auto"/>
        <w:outlineLvl w:val="2"/>
        <w:rPr>
          <w:rFonts w:ascii="Times New Roman" w:eastAsia="Times New Roman" w:hAnsi="Times New Roman" w:cs="Times New Roman"/>
          <w:b/>
          <w:bCs/>
          <w:sz w:val="27"/>
          <w:szCs w:val="27"/>
          <w:lang w:eastAsia="en-ID"/>
        </w:rPr>
      </w:pPr>
      <w:r w:rsidRPr="00CE248B">
        <w:rPr>
          <w:rFonts w:ascii="Arial" w:eastAsia="Times New Roman" w:hAnsi="Arial" w:cs="Arial"/>
          <w:color w:val="434343"/>
          <w:sz w:val="28"/>
          <w:szCs w:val="28"/>
          <w:shd w:val="clear" w:color="auto" w:fill="FFFF00"/>
          <w:lang w:eastAsia="en-ID"/>
        </w:rPr>
        <w:t>1. Describe an example of your leadership experience in which you have positively influenced others, helped resolve disputes or contributed to group efforts over time.</w:t>
      </w:r>
    </w:p>
    <w:p w14:paraId="159B2B04" w14:textId="77777777" w:rsidR="00AC4206" w:rsidRDefault="00CE248B" w:rsidP="00CE248B">
      <w:pPr>
        <w:spacing w:after="0" w:line="240" w:lineRule="auto"/>
        <w:jc w:val="both"/>
        <w:rPr>
          <w:ins w:id="0" w:author="Chiara Situmorang" w:date="2022-11-24T16:49:00Z"/>
          <w:rFonts w:ascii="Arial" w:eastAsia="Times New Roman" w:hAnsi="Arial" w:cs="Arial"/>
          <w:color w:val="000000"/>
          <w:lang w:eastAsia="en-ID"/>
        </w:rPr>
      </w:pPr>
      <w:r w:rsidRPr="00CE248B">
        <w:rPr>
          <w:rFonts w:ascii="Arial" w:eastAsia="Times New Roman" w:hAnsi="Arial" w:cs="Arial"/>
          <w:color w:val="000000"/>
          <w:lang w:eastAsia="en-ID"/>
        </w:rPr>
        <w:t>I remember waking up to the sound of my mother weeping. Turns out, my dad ha</w:t>
      </w:r>
      <w:ins w:id="1" w:author="Chiara Situmorang" w:date="2022-11-24T16:48:00Z">
        <w:r w:rsidR="00AC4206">
          <w:rPr>
            <w:rFonts w:ascii="Arial" w:eastAsia="Times New Roman" w:hAnsi="Arial" w:cs="Arial"/>
            <w:color w:val="000000"/>
            <w:lang w:eastAsia="en-ID"/>
          </w:rPr>
          <w:t>d</w:t>
        </w:r>
      </w:ins>
      <w:del w:id="2" w:author="Chiara Situmorang" w:date="2022-11-24T16:48:00Z">
        <w:r w:rsidRPr="00CE248B" w:rsidDel="00AC4206">
          <w:rPr>
            <w:rFonts w:ascii="Arial" w:eastAsia="Times New Roman" w:hAnsi="Arial" w:cs="Arial"/>
            <w:color w:val="000000"/>
            <w:lang w:eastAsia="en-ID"/>
          </w:rPr>
          <w:delText>s</w:delText>
        </w:r>
      </w:del>
      <w:r w:rsidRPr="00CE248B">
        <w:rPr>
          <w:rFonts w:ascii="Arial" w:eastAsia="Times New Roman" w:hAnsi="Arial" w:cs="Arial"/>
          <w:color w:val="000000"/>
          <w:lang w:eastAsia="en-ID"/>
        </w:rPr>
        <w:t xml:space="preserve"> been involved in a car accident, suffering eye injuries</w:t>
      </w:r>
      <w:ins w:id="3" w:author="Chiara Situmorang" w:date="2022-11-24T16:49:00Z">
        <w:r w:rsidR="00AC4206">
          <w:rPr>
            <w:rFonts w:ascii="Arial" w:eastAsia="Times New Roman" w:hAnsi="Arial" w:cs="Arial"/>
            <w:color w:val="000000"/>
            <w:lang w:eastAsia="en-ID"/>
          </w:rPr>
          <w:t xml:space="preserve"> so severe</w:t>
        </w:r>
      </w:ins>
      <w:r w:rsidRPr="00CE248B">
        <w:rPr>
          <w:rFonts w:ascii="Arial" w:eastAsia="Times New Roman" w:hAnsi="Arial" w:cs="Arial"/>
          <w:color w:val="000000"/>
          <w:lang w:eastAsia="en-ID"/>
        </w:rPr>
        <w:t xml:space="preserve"> that the doctors in Indonesia recommended </w:t>
      </w:r>
      <w:del w:id="4" w:author="Chiara Situmorang" w:date="2022-11-24T16:49:00Z">
        <w:r w:rsidRPr="00CE248B" w:rsidDel="00AC4206">
          <w:rPr>
            <w:rFonts w:ascii="Arial" w:eastAsia="Times New Roman" w:hAnsi="Arial" w:cs="Arial"/>
            <w:color w:val="000000"/>
            <w:lang w:eastAsia="en-ID"/>
          </w:rPr>
          <w:delText xml:space="preserve">for </w:delText>
        </w:r>
      </w:del>
      <w:r w:rsidRPr="00CE248B">
        <w:rPr>
          <w:rFonts w:ascii="Arial" w:eastAsia="Times New Roman" w:hAnsi="Arial" w:cs="Arial"/>
          <w:color w:val="000000"/>
          <w:lang w:eastAsia="en-ID"/>
        </w:rPr>
        <w:t>his eye</w:t>
      </w:r>
      <w:del w:id="5" w:author="Chiara Situmorang" w:date="2022-11-24T16:49:00Z">
        <w:r w:rsidRPr="00CE248B" w:rsidDel="00AC4206">
          <w:rPr>
            <w:rFonts w:ascii="Arial" w:eastAsia="Times New Roman" w:hAnsi="Arial" w:cs="Arial"/>
            <w:color w:val="000000"/>
            <w:lang w:eastAsia="en-ID"/>
          </w:rPr>
          <w:delText xml:space="preserve"> to</w:delText>
        </w:r>
      </w:del>
      <w:r w:rsidRPr="00CE248B">
        <w:rPr>
          <w:rFonts w:ascii="Arial" w:eastAsia="Times New Roman" w:hAnsi="Arial" w:cs="Arial"/>
          <w:color w:val="000000"/>
          <w:lang w:eastAsia="en-ID"/>
        </w:rPr>
        <w:t xml:space="preserve"> be removed. </w:t>
      </w:r>
    </w:p>
    <w:p w14:paraId="7277A1CB" w14:textId="77777777" w:rsidR="00AC4206" w:rsidRDefault="00AC4206" w:rsidP="00CE248B">
      <w:pPr>
        <w:spacing w:after="0" w:line="240" w:lineRule="auto"/>
        <w:jc w:val="both"/>
        <w:rPr>
          <w:ins w:id="6" w:author="Chiara Situmorang" w:date="2022-11-24T16:49:00Z"/>
          <w:rFonts w:ascii="Arial" w:eastAsia="Times New Roman" w:hAnsi="Arial" w:cs="Arial"/>
          <w:color w:val="000000"/>
          <w:lang w:eastAsia="en-ID"/>
        </w:rPr>
      </w:pPr>
    </w:p>
    <w:p w14:paraId="165D31D8" w14:textId="5914FB80" w:rsidR="00CE248B" w:rsidRPr="00CE248B" w:rsidRDefault="00CE248B" w:rsidP="00CE248B">
      <w:pPr>
        <w:spacing w:after="0" w:line="240" w:lineRule="auto"/>
        <w:jc w:val="both"/>
        <w:rPr>
          <w:rFonts w:ascii="Times New Roman" w:eastAsia="Times New Roman" w:hAnsi="Times New Roman" w:cs="Times New Roman"/>
          <w:sz w:val="24"/>
          <w:szCs w:val="24"/>
          <w:lang w:eastAsia="en-ID"/>
        </w:rPr>
      </w:pPr>
      <w:del w:id="7" w:author="Chiara Situmorang" w:date="2022-11-24T16:49:00Z">
        <w:r w:rsidRPr="00CE248B" w:rsidDel="00AC4206">
          <w:rPr>
            <w:rFonts w:ascii="Arial" w:eastAsia="Times New Roman" w:hAnsi="Arial" w:cs="Arial"/>
            <w:color w:val="000000"/>
            <w:lang w:eastAsia="en-ID"/>
          </w:rPr>
          <w:delText>However, m</w:delText>
        </w:r>
      </w:del>
      <w:ins w:id="8" w:author="Chiara Situmorang" w:date="2022-11-24T16:49:00Z">
        <w:r w:rsidR="00AC4206">
          <w:rPr>
            <w:rFonts w:ascii="Arial" w:eastAsia="Times New Roman" w:hAnsi="Arial" w:cs="Arial"/>
            <w:color w:val="000000"/>
            <w:lang w:eastAsia="en-ID"/>
          </w:rPr>
          <w:t>M</w:t>
        </w:r>
      </w:ins>
      <w:r w:rsidRPr="00CE248B">
        <w:rPr>
          <w:rFonts w:ascii="Arial" w:eastAsia="Times New Roman" w:hAnsi="Arial" w:cs="Arial"/>
          <w:color w:val="000000"/>
          <w:lang w:eastAsia="en-ID"/>
        </w:rPr>
        <w:t>y mom decided to take him to Singapore to get a second opinion. For half a year, this left 10-year-old me and my two younger siblings alone in Indonesia. </w:t>
      </w:r>
    </w:p>
    <w:p w14:paraId="104DFA4C" w14:textId="70E56BC7" w:rsidR="00CE248B" w:rsidRPr="00CE248B" w:rsidDel="00AC4206" w:rsidRDefault="00CE248B" w:rsidP="00CE248B">
      <w:pPr>
        <w:spacing w:before="240" w:after="240" w:line="240" w:lineRule="auto"/>
        <w:jc w:val="both"/>
        <w:rPr>
          <w:del w:id="9" w:author="Chiara Situmorang" w:date="2022-11-24T16:49:00Z"/>
          <w:rFonts w:ascii="Times New Roman" w:eastAsia="Times New Roman" w:hAnsi="Times New Roman" w:cs="Times New Roman"/>
          <w:sz w:val="24"/>
          <w:szCs w:val="24"/>
          <w:lang w:eastAsia="en-ID"/>
        </w:rPr>
      </w:pPr>
      <w:del w:id="10" w:author="Chiara Situmorang" w:date="2022-11-24T16:49:00Z">
        <w:r w:rsidRPr="00CE248B" w:rsidDel="00AC4206">
          <w:rPr>
            <w:rFonts w:ascii="Arial" w:eastAsia="Times New Roman" w:hAnsi="Arial" w:cs="Arial"/>
            <w:color w:val="000000"/>
            <w:lang w:eastAsia="en-ID"/>
          </w:rPr>
          <w:delText>This descended our household into chaos.</w:delText>
        </w:r>
      </w:del>
    </w:p>
    <w:p w14:paraId="1A87EC62" w14:textId="3BF94F40" w:rsidR="00CE248B" w:rsidRPr="00CE248B" w:rsidRDefault="00CE248B" w:rsidP="00CE248B">
      <w:pPr>
        <w:spacing w:before="240" w:after="240" w:line="240" w:lineRule="auto"/>
        <w:jc w:val="both"/>
        <w:rPr>
          <w:rFonts w:ascii="Times New Roman" w:eastAsia="Times New Roman" w:hAnsi="Times New Roman" w:cs="Times New Roman"/>
          <w:sz w:val="24"/>
          <w:szCs w:val="24"/>
          <w:lang w:eastAsia="en-ID"/>
        </w:rPr>
      </w:pPr>
      <w:r w:rsidRPr="00CE248B">
        <w:rPr>
          <w:rFonts w:ascii="Arial" w:eastAsia="Times New Roman" w:hAnsi="Arial" w:cs="Arial"/>
          <w:color w:val="000000"/>
          <w:lang w:eastAsia="en-ID"/>
        </w:rPr>
        <w:t>Without someone to nag</w:t>
      </w:r>
      <w:ins w:id="11" w:author="Chiara Situmorang" w:date="2022-11-24T16:49:00Z">
        <w:r w:rsidR="00AC4206">
          <w:rPr>
            <w:rFonts w:ascii="Arial" w:eastAsia="Times New Roman" w:hAnsi="Arial" w:cs="Arial"/>
            <w:color w:val="000000"/>
            <w:lang w:eastAsia="en-ID"/>
          </w:rPr>
          <w:t xml:space="preserve"> at them</w:t>
        </w:r>
      </w:ins>
      <w:r w:rsidRPr="00CE248B">
        <w:rPr>
          <w:rFonts w:ascii="Arial" w:eastAsia="Times New Roman" w:hAnsi="Arial" w:cs="Arial"/>
          <w:color w:val="000000"/>
          <w:lang w:eastAsia="en-ID"/>
        </w:rPr>
        <w:t xml:space="preserve">, my brother </w:t>
      </w:r>
      <w:ins w:id="12" w:author="Chiara Situmorang" w:date="2022-11-24T16:49:00Z">
        <w:r w:rsidR="00AC4206">
          <w:rPr>
            <w:rFonts w:ascii="Arial" w:eastAsia="Times New Roman" w:hAnsi="Arial" w:cs="Arial"/>
            <w:color w:val="000000"/>
            <w:lang w:eastAsia="en-ID"/>
          </w:rPr>
          <w:t xml:space="preserve">quickly </w:t>
        </w:r>
      </w:ins>
      <w:r w:rsidRPr="00CE248B">
        <w:rPr>
          <w:rFonts w:ascii="Arial" w:eastAsia="Times New Roman" w:hAnsi="Arial" w:cs="Arial"/>
          <w:color w:val="000000"/>
          <w:lang w:eastAsia="en-ID"/>
        </w:rPr>
        <w:t xml:space="preserve">became addicted to games and my sister began to neglect her studies. Without my mom’s </w:t>
      </w:r>
      <w:del w:id="13" w:author="Chiara Situmorang" w:date="2022-11-24T16:50:00Z">
        <w:r w:rsidRPr="00CE248B" w:rsidDel="00AC4206">
          <w:rPr>
            <w:rFonts w:ascii="Arial" w:eastAsia="Times New Roman" w:hAnsi="Arial" w:cs="Arial"/>
            <w:color w:val="000000"/>
            <w:lang w:eastAsia="en-ID"/>
          </w:rPr>
          <w:delText xml:space="preserve">help in </w:delText>
        </w:r>
      </w:del>
      <w:r w:rsidRPr="00CE248B">
        <w:rPr>
          <w:rFonts w:ascii="Arial" w:eastAsia="Times New Roman" w:hAnsi="Arial" w:cs="Arial"/>
          <w:color w:val="000000"/>
          <w:lang w:eastAsia="en-ID"/>
        </w:rPr>
        <w:t>tutoring, their grades began to plummet.</w:t>
      </w:r>
    </w:p>
    <w:p w14:paraId="6B843CF9" w14:textId="41FE7C4C" w:rsidR="00CE248B" w:rsidRPr="00CE248B" w:rsidRDefault="00CE248B" w:rsidP="00CE248B">
      <w:pPr>
        <w:spacing w:before="240" w:after="240" w:line="240" w:lineRule="auto"/>
        <w:jc w:val="both"/>
        <w:rPr>
          <w:rFonts w:ascii="Times New Roman" w:eastAsia="Times New Roman" w:hAnsi="Times New Roman" w:cs="Times New Roman"/>
          <w:sz w:val="24"/>
          <w:szCs w:val="24"/>
          <w:lang w:eastAsia="en-ID"/>
        </w:rPr>
      </w:pPr>
      <w:del w:id="14" w:author="Chiara Situmorang" w:date="2022-11-24T16:50:00Z">
        <w:r w:rsidRPr="00CE248B" w:rsidDel="00AC4206">
          <w:rPr>
            <w:rFonts w:ascii="Arial" w:eastAsia="Times New Roman" w:hAnsi="Arial" w:cs="Arial"/>
            <w:color w:val="000000"/>
            <w:lang w:eastAsia="en-ID"/>
          </w:rPr>
          <w:delText>Looking at the state of my household, a</w:delText>
        </w:r>
      </w:del>
      <w:ins w:id="15" w:author="Chiara Situmorang" w:date="2022-11-24T16:50:00Z">
        <w:r w:rsidR="00AC4206">
          <w:rPr>
            <w:rFonts w:ascii="Arial" w:eastAsia="Times New Roman" w:hAnsi="Arial" w:cs="Arial"/>
            <w:color w:val="000000"/>
            <w:lang w:eastAsia="en-ID"/>
          </w:rPr>
          <w:t>A</w:t>
        </w:r>
      </w:ins>
      <w:r w:rsidRPr="00CE248B">
        <w:rPr>
          <w:rFonts w:ascii="Arial" w:eastAsia="Times New Roman" w:hAnsi="Arial" w:cs="Arial"/>
          <w:color w:val="000000"/>
          <w:lang w:eastAsia="en-ID"/>
        </w:rPr>
        <w:t>s the eldest son in the family, I decided to take charge. Every day, I would nag my brother to limit his time playing games and nag my sister to complete her assignments. </w:t>
      </w:r>
    </w:p>
    <w:p w14:paraId="4B240056" w14:textId="77777777" w:rsidR="00CE248B" w:rsidRPr="00CE248B" w:rsidRDefault="00CE248B" w:rsidP="00CE248B">
      <w:pPr>
        <w:spacing w:before="240" w:after="240" w:line="240" w:lineRule="auto"/>
        <w:jc w:val="both"/>
        <w:rPr>
          <w:rFonts w:ascii="Times New Roman" w:eastAsia="Times New Roman" w:hAnsi="Times New Roman" w:cs="Times New Roman"/>
          <w:sz w:val="24"/>
          <w:szCs w:val="24"/>
          <w:lang w:eastAsia="en-ID"/>
        </w:rPr>
      </w:pPr>
      <w:r w:rsidRPr="00CE248B">
        <w:rPr>
          <w:rFonts w:ascii="Arial" w:eastAsia="Times New Roman" w:hAnsi="Arial" w:cs="Arial"/>
          <w:color w:val="000000"/>
          <w:lang w:eastAsia="en-ID"/>
        </w:rPr>
        <w:t>However, all my efforts only resulted in my siblings hiding their bad habits from me.</w:t>
      </w:r>
    </w:p>
    <w:p w14:paraId="3F2DC207" w14:textId="77777777" w:rsidR="00CE248B" w:rsidRPr="00CE248B" w:rsidRDefault="00CE248B" w:rsidP="00CE248B">
      <w:pPr>
        <w:spacing w:before="240" w:after="240" w:line="240" w:lineRule="auto"/>
        <w:jc w:val="both"/>
        <w:rPr>
          <w:rFonts w:ascii="Times New Roman" w:eastAsia="Times New Roman" w:hAnsi="Times New Roman" w:cs="Times New Roman"/>
          <w:sz w:val="24"/>
          <w:szCs w:val="24"/>
          <w:lang w:eastAsia="en-ID"/>
        </w:rPr>
      </w:pPr>
      <w:commentRangeStart w:id="16"/>
      <w:r w:rsidRPr="00CE248B">
        <w:rPr>
          <w:rFonts w:ascii="Arial" w:eastAsia="Times New Roman" w:hAnsi="Arial" w:cs="Arial"/>
          <w:color w:val="000000"/>
          <w:lang w:eastAsia="en-ID"/>
        </w:rPr>
        <w:t xml:space="preserve">So, I had another plan. </w:t>
      </w:r>
      <w:commentRangeEnd w:id="16"/>
      <w:r w:rsidR="00AC4206">
        <w:rPr>
          <w:rStyle w:val="CommentReference"/>
        </w:rPr>
        <w:commentReference w:id="16"/>
      </w:r>
      <w:r w:rsidRPr="00CE248B">
        <w:rPr>
          <w:rFonts w:ascii="Arial" w:eastAsia="Times New Roman" w:hAnsi="Arial" w:cs="Arial"/>
          <w:color w:val="000000"/>
          <w:lang w:eastAsia="en-ID"/>
        </w:rPr>
        <w:t>Instead of forcefully nagging them, I chose the opposite approach: to become a good role model myself in order to motivate them to change their habits.</w:t>
      </w:r>
    </w:p>
    <w:p w14:paraId="597957C4" w14:textId="13FF3C79" w:rsidR="00CE248B" w:rsidRPr="00CE248B" w:rsidRDefault="00CE248B" w:rsidP="00CE248B">
      <w:pPr>
        <w:spacing w:before="240" w:after="240" w:line="240" w:lineRule="auto"/>
        <w:jc w:val="both"/>
        <w:rPr>
          <w:rFonts w:ascii="Times New Roman" w:eastAsia="Times New Roman" w:hAnsi="Times New Roman" w:cs="Times New Roman"/>
          <w:sz w:val="24"/>
          <w:szCs w:val="24"/>
          <w:lang w:eastAsia="en-ID"/>
        </w:rPr>
      </w:pPr>
      <w:r w:rsidRPr="00CE248B">
        <w:rPr>
          <w:rFonts w:ascii="Arial" w:eastAsia="Times New Roman" w:hAnsi="Arial" w:cs="Arial"/>
          <w:color w:val="000000"/>
          <w:lang w:eastAsia="en-ID"/>
        </w:rPr>
        <w:t>I began to discipline myself and studied harder</w:t>
      </w:r>
      <w:del w:id="17" w:author="Chiara Situmorang" w:date="2022-11-24T16:59:00Z">
        <w:r w:rsidRPr="00CE248B" w:rsidDel="003B1B36">
          <w:rPr>
            <w:rFonts w:ascii="Arial" w:eastAsia="Times New Roman" w:hAnsi="Arial" w:cs="Arial"/>
            <w:color w:val="000000"/>
            <w:lang w:eastAsia="en-ID"/>
          </w:rPr>
          <w:delText>. I began to</w:delText>
        </w:r>
      </w:del>
      <w:ins w:id="18" w:author="Chiara Situmorang" w:date="2022-11-24T16:59:00Z">
        <w:r w:rsidR="003B1B36">
          <w:rPr>
            <w:rFonts w:ascii="Arial" w:eastAsia="Times New Roman" w:hAnsi="Arial" w:cs="Arial"/>
            <w:color w:val="000000"/>
            <w:lang w:eastAsia="en-ID"/>
          </w:rPr>
          <w:t>,</w:t>
        </w:r>
      </w:ins>
      <w:r w:rsidRPr="00CE248B">
        <w:rPr>
          <w:rFonts w:ascii="Arial" w:eastAsia="Times New Roman" w:hAnsi="Arial" w:cs="Arial"/>
          <w:color w:val="000000"/>
          <w:lang w:eastAsia="en-ID"/>
        </w:rPr>
        <w:t xml:space="preserve"> us</w:t>
      </w:r>
      <w:ins w:id="19" w:author="Chiara Situmorang" w:date="2022-11-24T16:59:00Z">
        <w:r w:rsidR="003B1B36">
          <w:rPr>
            <w:rFonts w:ascii="Arial" w:eastAsia="Times New Roman" w:hAnsi="Arial" w:cs="Arial"/>
            <w:color w:val="000000"/>
            <w:lang w:eastAsia="en-ID"/>
          </w:rPr>
          <w:t>ing</w:t>
        </w:r>
      </w:ins>
      <w:del w:id="20" w:author="Chiara Situmorang" w:date="2022-11-24T16:59:00Z">
        <w:r w:rsidRPr="00CE248B" w:rsidDel="003B1B36">
          <w:rPr>
            <w:rFonts w:ascii="Arial" w:eastAsia="Times New Roman" w:hAnsi="Arial" w:cs="Arial"/>
            <w:color w:val="000000"/>
            <w:lang w:eastAsia="en-ID"/>
          </w:rPr>
          <w:delText>e</w:delText>
        </w:r>
      </w:del>
      <w:r w:rsidRPr="00CE248B">
        <w:rPr>
          <w:rFonts w:ascii="Arial" w:eastAsia="Times New Roman" w:hAnsi="Arial" w:cs="Arial"/>
          <w:color w:val="000000"/>
          <w:lang w:eastAsia="en-ID"/>
        </w:rPr>
        <w:t xml:space="preserve"> study techniques </w:t>
      </w:r>
      <w:ins w:id="21" w:author="Chiara Situmorang" w:date="2022-11-24T16:59:00Z">
        <w:r w:rsidR="003B1B36" w:rsidRPr="00CE248B">
          <w:rPr>
            <w:rFonts w:ascii="Arial" w:eastAsia="Times New Roman" w:hAnsi="Arial" w:cs="Arial"/>
            <w:color w:val="000000"/>
            <w:lang w:eastAsia="en-ID"/>
          </w:rPr>
          <w:t xml:space="preserve">such as the Pomodoro method </w:t>
        </w:r>
      </w:ins>
      <w:r w:rsidRPr="00CE248B">
        <w:rPr>
          <w:rFonts w:ascii="Arial" w:eastAsia="Times New Roman" w:hAnsi="Arial" w:cs="Arial"/>
          <w:color w:val="000000"/>
          <w:lang w:eastAsia="en-ID"/>
        </w:rPr>
        <w:t xml:space="preserve">to avoid </w:t>
      </w:r>
      <w:del w:id="22" w:author="Chiara Situmorang" w:date="2022-11-24T16:59:00Z">
        <w:r w:rsidRPr="00CE248B" w:rsidDel="003B1B36">
          <w:rPr>
            <w:rFonts w:ascii="Arial" w:eastAsia="Times New Roman" w:hAnsi="Arial" w:cs="Arial"/>
            <w:color w:val="000000"/>
            <w:lang w:eastAsia="en-ID"/>
          </w:rPr>
          <w:delText xml:space="preserve">wasting time </w:delText>
        </w:r>
      </w:del>
      <w:r w:rsidRPr="00CE248B">
        <w:rPr>
          <w:rFonts w:ascii="Arial" w:eastAsia="Times New Roman" w:hAnsi="Arial" w:cs="Arial"/>
          <w:color w:val="000000"/>
          <w:lang w:eastAsia="en-ID"/>
        </w:rPr>
        <w:t>procrastinating when studying</w:t>
      </w:r>
      <w:del w:id="23" w:author="Chiara Situmorang" w:date="2022-11-24T16:59:00Z">
        <w:r w:rsidRPr="00CE248B" w:rsidDel="003B1B36">
          <w:rPr>
            <w:rFonts w:ascii="Arial" w:eastAsia="Times New Roman" w:hAnsi="Arial" w:cs="Arial"/>
            <w:color w:val="000000"/>
            <w:lang w:eastAsia="en-ID"/>
          </w:rPr>
          <w:delText>, such as the Pomodoro method where I would integrate 5 minute breaks for every 25 minutes of work</w:delText>
        </w:r>
      </w:del>
      <w:r w:rsidRPr="00CE248B">
        <w:rPr>
          <w:rFonts w:ascii="Arial" w:eastAsia="Times New Roman" w:hAnsi="Arial" w:cs="Arial"/>
          <w:color w:val="000000"/>
          <w:lang w:eastAsia="en-ID"/>
        </w:rPr>
        <w:t>.</w:t>
      </w:r>
    </w:p>
    <w:p w14:paraId="1F28D026" w14:textId="77777777" w:rsidR="00CE248B" w:rsidRPr="00CE248B" w:rsidRDefault="00CE248B" w:rsidP="00CE248B">
      <w:pPr>
        <w:spacing w:before="240" w:after="240" w:line="240" w:lineRule="auto"/>
        <w:jc w:val="both"/>
        <w:rPr>
          <w:rFonts w:ascii="Times New Roman" w:eastAsia="Times New Roman" w:hAnsi="Times New Roman" w:cs="Times New Roman"/>
          <w:sz w:val="24"/>
          <w:szCs w:val="24"/>
          <w:lang w:eastAsia="en-ID"/>
        </w:rPr>
      </w:pPr>
      <w:r w:rsidRPr="00CE248B">
        <w:rPr>
          <w:rFonts w:ascii="Arial" w:eastAsia="Times New Roman" w:hAnsi="Arial" w:cs="Arial"/>
          <w:color w:val="000000"/>
          <w:lang w:eastAsia="en-ID"/>
        </w:rPr>
        <w:t xml:space="preserve">As my siblings began to observe my diligence in studying and my use of different study methods, they began to ask me questions such as “how should I study for this subject?” and “what’s the best way to practice for this exam?”. </w:t>
      </w:r>
      <w:commentRangeStart w:id="24"/>
      <w:r w:rsidRPr="00CE248B">
        <w:rPr>
          <w:rFonts w:ascii="Arial" w:eastAsia="Times New Roman" w:hAnsi="Arial" w:cs="Arial"/>
          <w:color w:val="000000"/>
          <w:lang w:eastAsia="en-ID"/>
        </w:rPr>
        <w:t>To this end, I realized that in order to guide my siblings, I had to guide myself first. I had to become a good role model.</w:t>
      </w:r>
      <w:commentRangeEnd w:id="24"/>
      <w:r w:rsidR="002D7E41">
        <w:rPr>
          <w:rStyle w:val="CommentReference"/>
        </w:rPr>
        <w:commentReference w:id="24"/>
      </w:r>
    </w:p>
    <w:p w14:paraId="7BC60264" w14:textId="3AF84BB0" w:rsidR="00CE248B" w:rsidRPr="00CE248B" w:rsidRDefault="00CE248B" w:rsidP="00CE248B">
      <w:pPr>
        <w:spacing w:before="240" w:after="240" w:line="240" w:lineRule="auto"/>
        <w:jc w:val="both"/>
        <w:rPr>
          <w:rFonts w:ascii="Times New Roman" w:eastAsia="Times New Roman" w:hAnsi="Times New Roman" w:cs="Times New Roman"/>
          <w:sz w:val="24"/>
          <w:szCs w:val="24"/>
          <w:lang w:eastAsia="en-ID"/>
        </w:rPr>
      </w:pPr>
      <w:del w:id="25" w:author="Chiara Situmorang" w:date="2022-11-24T17:00:00Z">
        <w:r w:rsidRPr="00CE248B" w:rsidDel="003B1B36">
          <w:rPr>
            <w:rFonts w:ascii="Arial" w:eastAsia="Times New Roman" w:hAnsi="Arial" w:cs="Arial"/>
            <w:color w:val="000000"/>
            <w:lang w:eastAsia="en-ID"/>
          </w:rPr>
          <w:delText>What was seemingly the usual eldest kid’s responsibility to lead</w:delText>
        </w:r>
      </w:del>
      <w:ins w:id="26" w:author="Chiara Situmorang" w:date="2022-11-24T17:00:00Z">
        <w:r w:rsidR="003B1B36">
          <w:rPr>
            <w:rFonts w:ascii="Arial" w:eastAsia="Times New Roman" w:hAnsi="Arial" w:cs="Arial"/>
            <w:color w:val="000000"/>
            <w:lang w:eastAsia="en-ID"/>
          </w:rPr>
          <w:t>By doing this</w:t>
        </w:r>
      </w:ins>
      <w:r w:rsidRPr="00CE248B">
        <w:rPr>
          <w:rFonts w:ascii="Arial" w:eastAsia="Times New Roman" w:hAnsi="Arial" w:cs="Arial"/>
          <w:color w:val="000000"/>
          <w:lang w:eastAsia="en-ID"/>
        </w:rPr>
        <w:t>,</w:t>
      </w:r>
      <w:ins w:id="27" w:author="Chiara Situmorang" w:date="2022-11-24T17:00:00Z">
        <w:r w:rsidR="003B1B36">
          <w:rPr>
            <w:rFonts w:ascii="Arial" w:eastAsia="Times New Roman" w:hAnsi="Arial" w:cs="Arial"/>
            <w:color w:val="000000"/>
            <w:lang w:eastAsia="en-ID"/>
          </w:rPr>
          <w:t xml:space="preserve"> I</w:t>
        </w:r>
      </w:ins>
      <w:r w:rsidRPr="00CE248B">
        <w:rPr>
          <w:rFonts w:ascii="Arial" w:eastAsia="Times New Roman" w:hAnsi="Arial" w:cs="Arial"/>
          <w:color w:val="000000"/>
          <w:lang w:eastAsia="en-ID"/>
        </w:rPr>
        <w:t xml:space="preserve"> was able to not just help change my siblings’ study </w:t>
      </w:r>
      <w:proofErr w:type="spellStart"/>
      <w:r w:rsidRPr="00CE248B">
        <w:rPr>
          <w:rFonts w:ascii="Arial" w:eastAsia="Times New Roman" w:hAnsi="Arial" w:cs="Arial"/>
          <w:color w:val="000000"/>
          <w:lang w:eastAsia="en-ID"/>
        </w:rPr>
        <w:t>behavior</w:t>
      </w:r>
      <w:ins w:id="28" w:author="Chiara Situmorang" w:date="2022-11-24T17:00:00Z">
        <w:r w:rsidR="003B1B36">
          <w:rPr>
            <w:rFonts w:ascii="Arial" w:eastAsia="Times New Roman" w:hAnsi="Arial" w:cs="Arial"/>
            <w:color w:val="000000"/>
            <w:lang w:eastAsia="en-ID"/>
          </w:rPr>
          <w:t>s</w:t>
        </w:r>
      </w:ins>
      <w:proofErr w:type="spellEnd"/>
      <w:r w:rsidRPr="00CE248B">
        <w:rPr>
          <w:rFonts w:ascii="Arial" w:eastAsia="Times New Roman" w:hAnsi="Arial" w:cs="Arial"/>
          <w:color w:val="000000"/>
          <w:lang w:eastAsia="en-ID"/>
        </w:rPr>
        <w:t xml:space="preserve">, but </w:t>
      </w:r>
      <w:ins w:id="29" w:author="Chiara Situmorang" w:date="2022-11-24T17:01:00Z">
        <w:r w:rsidR="003B1B36">
          <w:rPr>
            <w:rFonts w:ascii="Arial" w:eastAsia="Times New Roman" w:hAnsi="Arial" w:cs="Arial"/>
            <w:color w:val="000000"/>
            <w:lang w:eastAsia="en-ID"/>
          </w:rPr>
          <w:t xml:space="preserve">I </w:t>
        </w:r>
      </w:ins>
      <w:r w:rsidRPr="00CE248B">
        <w:rPr>
          <w:rFonts w:ascii="Arial" w:eastAsia="Times New Roman" w:hAnsi="Arial" w:cs="Arial"/>
          <w:color w:val="000000"/>
          <w:lang w:eastAsia="en-ID"/>
        </w:rPr>
        <w:t>also trained m</w:t>
      </w:r>
      <w:ins w:id="30" w:author="Chiara Situmorang" w:date="2022-11-24T17:01:00Z">
        <w:r w:rsidR="003B1B36">
          <w:rPr>
            <w:rFonts w:ascii="Arial" w:eastAsia="Times New Roman" w:hAnsi="Arial" w:cs="Arial"/>
            <w:color w:val="000000"/>
            <w:lang w:eastAsia="en-ID"/>
          </w:rPr>
          <w:t>yself</w:t>
        </w:r>
      </w:ins>
      <w:del w:id="31" w:author="Chiara Situmorang" w:date="2022-11-24T17:01:00Z">
        <w:r w:rsidRPr="00CE248B" w:rsidDel="003B1B36">
          <w:rPr>
            <w:rFonts w:ascii="Arial" w:eastAsia="Times New Roman" w:hAnsi="Arial" w:cs="Arial"/>
            <w:color w:val="000000"/>
            <w:lang w:eastAsia="en-ID"/>
          </w:rPr>
          <w:delText>e</w:delText>
        </w:r>
      </w:del>
      <w:r w:rsidRPr="00CE248B">
        <w:rPr>
          <w:rFonts w:ascii="Arial" w:eastAsia="Times New Roman" w:hAnsi="Arial" w:cs="Arial"/>
          <w:color w:val="000000"/>
          <w:lang w:eastAsia="en-ID"/>
        </w:rPr>
        <w:t xml:space="preserve"> to become a leader who leads by example. </w:t>
      </w:r>
      <w:commentRangeStart w:id="32"/>
      <w:r w:rsidRPr="00CE248B">
        <w:rPr>
          <w:rFonts w:ascii="Arial" w:eastAsia="Times New Roman" w:hAnsi="Arial" w:cs="Arial"/>
          <w:color w:val="000000"/>
          <w:lang w:eastAsia="en-ID"/>
        </w:rPr>
        <w:t>Through leading by example, I would be able to impact others through what I do.</w:t>
      </w:r>
      <w:commentRangeEnd w:id="32"/>
      <w:r w:rsidR="002D7E41">
        <w:rPr>
          <w:rStyle w:val="CommentReference"/>
        </w:rPr>
        <w:commentReference w:id="32"/>
      </w:r>
    </w:p>
    <w:p w14:paraId="7656A631" w14:textId="77777777" w:rsidR="00CE248B" w:rsidRPr="00CE248B" w:rsidRDefault="00CE248B" w:rsidP="00CE248B">
      <w:pPr>
        <w:shd w:val="clear" w:color="auto" w:fill="FAFAFA"/>
        <w:spacing w:after="0" w:line="240" w:lineRule="auto"/>
        <w:outlineLvl w:val="2"/>
        <w:rPr>
          <w:rFonts w:ascii="Times New Roman" w:eastAsia="Times New Roman" w:hAnsi="Times New Roman" w:cs="Times New Roman"/>
          <w:b/>
          <w:bCs/>
          <w:sz w:val="27"/>
          <w:szCs w:val="27"/>
          <w:lang w:eastAsia="en-ID"/>
        </w:rPr>
      </w:pPr>
      <w:r w:rsidRPr="00CE248B">
        <w:rPr>
          <w:rFonts w:ascii="Arial" w:eastAsia="Times New Roman" w:hAnsi="Arial" w:cs="Arial"/>
          <w:color w:val="434343"/>
          <w:sz w:val="28"/>
          <w:szCs w:val="28"/>
          <w:shd w:val="clear" w:color="auto" w:fill="FFFF00"/>
          <w:lang w:eastAsia="en-ID"/>
        </w:rPr>
        <w:t>2. Every person has a creative side, and it can be expressed in many ways: problem solving, original and innovative thinking, and artistically, to name a few. Describe how you express your creative side.</w:t>
      </w:r>
    </w:p>
    <w:p w14:paraId="617054EA" w14:textId="77777777" w:rsidR="002D7E41" w:rsidRDefault="00CE248B" w:rsidP="00CE248B">
      <w:pPr>
        <w:spacing w:after="0" w:line="240" w:lineRule="auto"/>
        <w:rPr>
          <w:ins w:id="33" w:author="Chiara Situmorang" w:date="2022-11-24T21:17:00Z"/>
          <w:rFonts w:ascii="Calibri" w:eastAsia="Times New Roman" w:hAnsi="Calibri" w:cs="Calibri"/>
          <w:color w:val="000000"/>
          <w:sz w:val="24"/>
          <w:szCs w:val="24"/>
          <w:lang w:eastAsia="en-ID"/>
        </w:rPr>
      </w:pPr>
      <w:r w:rsidRPr="00CE248B">
        <w:rPr>
          <w:rFonts w:ascii="Calibri" w:eastAsia="Times New Roman" w:hAnsi="Calibri" w:cs="Calibri"/>
          <w:color w:val="000000"/>
          <w:sz w:val="24"/>
          <w:szCs w:val="24"/>
          <w:lang w:eastAsia="en-ID"/>
        </w:rPr>
        <w:t xml:space="preserve">As the wires began to go up in flames and smoke began to emerge, I let out a frustrated sigh. </w:t>
      </w:r>
    </w:p>
    <w:p w14:paraId="2F9FF236" w14:textId="77777777" w:rsidR="002D7E41" w:rsidRDefault="002D7E41" w:rsidP="00CE248B">
      <w:pPr>
        <w:spacing w:after="0" w:line="240" w:lineRule="auto"/>
        <w:rPr>
          <w:ins w:id="34" w:author="Chiara Situmorang" w:date="2022-11-24T21:17:00Z"/>
          <w:rFonts w:ascii="Calibri" w:eastAsia="Times New Roman" w:hAnsi="Calibri" w:cs="Calibri"/>
          <w:color w:val="000000"/>
          <w:sz w:val="24"/>
          <w:szCs w:val="24"/>
          <w:lang w:eastAsia="en-ID"/>
        </w:rPr>
      </w:pPr>
    </w:p>
    <w:p w14:paraId="7532AD58" w14:textId="256B8613" w:rsidR="00CE248B" w:rsidRPr="00CE248B" w:rsidRDefault="00CE248B" w:rsidP="00CE248B">
      <w:pPr>
        <w:spacing w:after="0" w:line="240" w:lineRule="auto"/>
        <w:rPr>
          <w:rFonts w:ascii="Times New Roman" w:eastAsia="Times New Roman" w:hAnsi="Times New Roman" w:cs="Times New Roman"/>
          <w:sz w:val="24"/>
          <w:szCs w:val="24"/>
          <w:lang w:eastAsia="en-ID"/>
        </w:rPr>
      </w:pPr>
      <w:r w:rsidRPr="00CE248B">
        <w:rPr>
          <w:rFonts w:ascii="Calibri" w:eastAsia="Times New Roman" w:hAnsi="Calibri" w:cs="Calibri"/>
          <w:color w:val="000000"/>
          <w:sz w:val="24"/>
          <w:szCs w:val="24"/>
          <w:lang w:eastAsia="en-ID"/>
        </w:rPr>
        <w:t xml:space="preserve">Prototype </w:t>
      </w:r>
      <w:ins w:id="35" w:author="Chiara Situmorang" w:date="2022-11-24T21:17:00Z">
        <w:r w:rsidR="002D7E41">
          <w:rPr>
            <w:rFonts w:ascii="Calibri" w:eastAsia="Times New Roman" w:hAnsi="Calibri" w:cs="Calibri"/>
            <w:color w:val="000000"/>
            <w:sz w:val="24"/>
            <w:szCs w:val="24"/>
            <w:lang w:eastAsia="en-ID"/>
          </w:rPr>
          <w:t>#</w:t>
        </w:r>
      </w:ins>
      <w:del w:id="36" w:author="Chiara Situmorang" w:date="2022-11-24T21:17:00Z">
        <w:r w:rsidRPr="00CE248B" w:rsidDel="002D7E41">
          <w:rPr>
            <w:rFonts w:ascii="Calibri" w:eastAsia="Times New Roman" w:hAnsi="Calibri" w:cs="Calibri"/>
            <w:color w:val="000000"/>
            <w:sz w:val="24"/>
            <w:szCs w:val="24"/>
            <w:lang w:eastAsia="en-ID"/>
          </w:rPr>
          <w:delText>no.</w:delText>
        </w:r>
      </w:del>
      <w:r w:rsidRPr="00CE248B">
        <w:rPr>
          <w:rFonts w:ascii="Calibri" w:eastAsia="Times New Roman" w:hAnsi="Calibri" w:cs="Calibri"/>
          <w:color w:val="000000"/>
          <w:sz w:val="24"/>
          <w:szCs w:val="24"/>
          <w:lang w:eastAsia="en-ID"/>
        </w:rPr>
        <w:t>13: Failure.</w:t>
      </w:r>
    </w:p>
    <w:p w14:paraId="3430F970" w14:textId="77777777" w:rsidR="00CE248B" w:rsidRPr="00CE248B" w:rsidRDefault="00CE248B" w:rsidP="00CE248B">
      <w:pPr>
        <w:spacing w:after="0" w:line="240" w:lineRule="auto"/>
        <w:rPr>
          <w:rFonts w:ascii="Times New Roman" w:eastAsia="Times New Roman" w:hAnsi="Times New Roman" w:cs="Times New Roman"/>
          <w:sz w:val="24"/>
          <w:szCs w:val="24"/>
          <w:lang w:eastAsia="en-ID"/>
        </w:rPr>
      </w:pPr>
    </w:p>
    <w:p w14:paraId="55DE09E3" w14:textId="7B843906" w:rsidR="00CE248B" w:rsidRPr="00CE248B" w:rsidRDefault="00CE248B" w:rsidP="00CE248B">
      <w:pPr>
        <w:spacing w:after="0" w:line="240" w:lineRule="auto"/>
        <w:rPr>
          <w:rFonts w:ascii="Times New Roman" w:eastAsia="Times New Roman" w:hAnsi="Times New Roman" w:cs="Times New Roman"/>
          <w:sz w:val="24"/>
          <w:szCs w:val="24"/>
          <w:lang w:eastAsia="en-ID"/>
        </w:rPr>
      </w:pPr>
      <w:r w:rsidRPr="00CE248B">
        <w:rPr>
          <w:rFonts w:ascii="Calibri" w:eastAsia="Times New Roman" w:hAnsi="Calibri" w:cs="Calibri"/>
          <w:color w:val="000000"/>
          <w:sz w:val="24"/>
          <w:szCs w:val="24"/>
          <w:lang w:eastAsia="en-ID"/>
        </w:rPr>
        <w:t xml:space="preserve">During the pandemic, people </w:t>
      </w:r>
      <w:del w:id="37" w:author="Chiara Situmorang" w:date="2022-11-24T21:18:00Z">
        <w:r w:rsidRPr="00CE248B" w:rsidDel="002D7E41">
          <w:rPr>
            <w:rFonts w:ascii="Calibri" w:eastAsia="Times New Roman" w:hAnsi="Calibri" w:cs="Calibri"/>
            <w:color w:val="000000"/>
            <w:sz w:val="24"/>
            <w:szCs w:val="24"/>
            <w:lang w:eastAsia="en-ID"/>
          </w:rPr>
          <w:delText xml:space="preserve">should </w:delText>
        </w:r>
      </w:del>
      <w:ins w:id="38" w:author="Chiara Situmorang" w:date="2022-11-24T21:18:00Z">
        <w:r w:rsidR="002D7E41">
          <w:rPr>
            <w:rFonts w:ascii="Calibri" w:eastAsia="Times New Roman" w:hAnsi="Calibri" w:cs="Calibri"/>
            <w:color w:val="000000"/>
            <w:sz w:val="24"/>
            <w:szCs w:val="24"/>
            <w:lang w:eastAsia="en-ID"/>
          </w:rPr>
          <w:t>were advised to</w:t>
        </w:r>
        <w:r w:rsidR="002D7E41" w:rsidRPr="00CE248B">
          <w:rPr>
            <w:rFonts w:ascii="Calibri" w:eastAsia="Times New Roman" w:hAnsi="Calibri" w:cs="Calibri"/>
            <w:color w:val="000000"/>
            <w:sz w:val="24"/>
            <w:szCs w:val="24"/>
            <w:lang w:eastAsia="en-ID"/>
          </w:rPr>
          <w:t xml:space="preserve"> </w:t>
        </w:r>
      </w:ins>
      <w:r w:rsidRPr="00CE248B">
        <w:rPr>
          <w:rFonts w:ascii="Calibri" w:eastAsia="Times New Roman" w:hAnsi="Calibri" w:cs="Calibri"/>
          <w:color w:val="000000"/>
          <w:sz w:val="24"/>
          <w:szCs w:val="24"/>
          <w:lang w:eastAsia="en-ID"/>
        </w:rPr>
        <w:t>avoid touching commonly-touched surfaces</w:t>
      </w:r>
      <w:ins w:id="39" w:author="Chiara Situmorang" w:date="2022-11-24T21:18:00Z">
        <w:r w:rsidR="002D7E41">
          <w:rPr>
            <w:rFonts w:ascii="Calibri" w:eastAsia="Times New Roman" w:hAnsi="Calibri" w:cs="Calibri"/>
            <w:color w:val="000000"/>
            <w:sz w:val="24"/>
            <w:szCs w:val="24"/>
            <w:lang w:eastAsia="en-ID"/>
          </w:rPr>
          <w:t>—</w:t>
        </w:r>
      </w:ins>
      <w:del w:id="40" w:author="Chiara Situmorang" w:date="2022-11-24T21:18:00Z">
        <w:r w:rsidRPr="00CE248B" w:rsidDel="002D7E41">
          <w:rPr>
            <w:rFonts w:ascii="Calibri" w:eastAsia="Times New Roman" w:hAnsi="Calibri" w:cs="Calibri"/>
            <w:color w:val="000000"/>
            <w:sz w:val="24"/>
            <w:szCs w:val="24"/>
            <w:lang w:eastAsia="en-ID"/>
          </w:rPr>
          <w:delText xml:space="preserve"> - </w:delText>
        </w:r>
      </w:del>
      <w:r w:rsidRPr="00CE248B">
        <w:rPr>
          <w:rFonts w:ascii="Calibri" w:eastAsia="Times New Roman" w:hAnsi="Calibri" w:cs="Calibri"/>
          <w:color w:val="000000"/>
          <w:sz w:val="24"/>
          <w:szCs w:val="24"/>
          <w:lang w:eastAsia="en-ID"/>
        </w:rPr>
        <w:t xml:space="preserve">one of which </w:t>
      </w:r>
      <w:ins w:id="41" w:author="Chiara Situmorang" w:date="2022-11-24T21:18:00Z">
        <w:r w:rsidR="002D7E41">
          <w:rPr>
            <w:rFonts w:ascii="Calibri" w:eastAsia="Times New Roman" w:hAnsi="Calibri" w:cs="Calibri"/>
            <w:color w:val="000000"/>
            <w:sz w:val="24"/>
            <w:szCs w:val="24"/>
            <w:lang w:eastAsia="en-ID"/>
          </w:rPr>
          <w:t>wa</w:t>
        </w:r>
      </w:ins>
      <w:del w:id="42" w:author="Chiara Situmorang" w:date="2022-11-24T21:18:00Z">
        <w:r w:rsidRPr="00CE248B" w:rsidDel="002D7E41">
          <w:rPr>
            <w:rFonts w:ascii="Calibri" w:eastAsia="Times New Roman" w:hAnsi="Calibri" w:cs="Calibri"/>
            <w:color w:val="000000"/>
            <w:sz w:val="24"/>
            <w:szCs w:val="24"/>
            <w:lang w:eastAsia="en-ID"/>
          </w:rPr>
          <w:delText>i</w:delText>
        </w:r>
      </w:del>
      <w:r w:rsidRPr="00CE248B">
        <w:rPr>
          <w:rFonts w:ascii="Calibri" w:eastAsia="Times New Roman" w:hAnsi="Calibri" w:cs="Calibri"/>
          <w:color w:val="000000"/>
          <w:sz w:val="24"/>
          <w:szCs w:val="24"/>
          <w:lang w:eastAsia="en-ID"/>
        </w:rPr>
        <w:t xml:space="preserve">s door handles. However, it’s impossible for </w:t>
      </w:r>
      <w:del w:id="43" w:author="Chiara Situmorang" w:date="2022-11-24T21:18:00Z">
        <w:r w:rsidRPr="00CE248B" w:rsidDel="002D7E41">
          <w:rPr>
            <w:rFonts w:ascii="Calibri" w:eastAsia="Times New Roman" w:hAnsi="Calibri" w:cs="Calibri"/>
            <w:color w:val="000000"/>
            <w:sz w:val="24"/>
            <w:szCs w:val="24"/>
            <w:lang w:eastAsia="en-ID"/>
          </w:rPr>
          <w:delText>janitors to keep</w:delText>
        </w:r>
      </w:del>
      <w:ins w:id="44" w:author="Chiara Situmorang" w:date="2022-11-24T21:18:00Z">
        <w:r w:rsidR="002D7E41">
          <w:rPr>
            <w:rFonts w:ascii="Calibri" w:eastAsia="Times New Roman" w:hAnsi="Calibri" w:cs="Calibri"/>
            <w:color w:val="000000"/>
            <w:sz w:val="24"/>
            <w:szCs w:val="24"/>
            <w:lang w:eastAsia="en-ID"/>
          </w:rPr>
          <w:t>them to be</w:t>
        </w:r>
      </w:ins>
      <w:r w:rsidRPr="00CE248B">
        <w:rPr>
          <w:rFonts w:ascii="Calibri" w:eastAsia="Times New Roman" w:hAnsi="Calibri" w:cs="Calibri"/>
          <w:color w:val="000000"/>
          <w:sz w:val="24"/>
          <w:szCs w:val="24"/>
          <w:lang w:eastAsia="en-ID"/>
        </w:rPr>
        <w:t xml:space="preserve"> clea</w:t>
      </w:r>
      <w:ins w:id="45" w:author="Chiara Situmorang" w:date="2022-11-24T21:18:00Z">
        <w:r w:rsidR="002D7E41">
          <w:rPr>
            <w:rFonts w:ascii="Calibri" w:eastAsia="Times New Roman" w:hAnsi="Calibri" w:cs="Calibri"/>
            <w:color w:val="000000"/>
            <w:sz w:val="24"/>
            <w:szCs w:val="24"/>
            <w:lang w:eastAsia="en-ID"/>
          </w:rPr>
          <w:t>ned</w:t>
        </w:r>
      </w:ins>
      <w:del w:id="46" w:author="Chiara Situmorang" w:date="2022-11-24T21:18:00Z">
        <w:r w:rsidRPr="00CE248B" w:rsidDel="002D7E41">
          <w:rPr>
            <w:rFonts w:ascii="Calibri" w:eastAsia="Times New Roman" w:hAnsi="Calibri" w:cs="Calibri"/>
            <w:color w:val="000000"/>
            <w:sz w:val="24"/>
            <w:szCs w:val="24"/>
            <w:lang w:eastAsia="en-ID"/>
          </w:rPr>
          <w:delText>ning</w:delText>
        </w:r>
      </w:del>
      <w:r w:rsidRPr="00CE248B">
        <w:rPr>
          <w:rFonts w:ascii="Calibri" w:eastAsia="Times New Roman" w:hAnsi="Calibri" w:cs="Calibri"/>
          <w:color w:val="000000"/>
          <w:sz w:val="24"/>
          <w:szCs w:val="24"/>
          <w:lang w:eastAsia="en-ID"/>
        </w:rPr>
        <w:t xml:space="preserve"> </w:t>
      </w:r>
      <w:del w:id="47" w:author="Chiara Situmorang" w:date="2022-11-24T21:18:00Z">
        <w:r w:rsidRPr="00CE248B" w:rsidDel="002D7E41">
          <w:rPr>
            <w:rFonts w:ascii="Calibri" w:eastAsia="Times New Roman" w:hAnsi="Calibri" w:cs="Calibri"/>
            <w:color w:val="000000"/>
            <w:sz w:val="24"/>
            <w:szCs w:val="24"/>
            <w:lang w:eastAsia="en-ID"/>
          </w:rPr>
          <w:delText xml:space="preserve">door handles </w:delText>
        </w:r>
      </w:del>
      <w:r w:rsidRPr="00CE248B">
        <w:rPr>
          <w:rFonts w:ascii="Calibri" w:eastAsia="Times New Roman" w:hAnsi="Calibri" w:cs="Calibri"/>
          <w:color w:val="000000"/>
          <w:sz w:val="24"/>
          <w:szCs w:val="24"/>
          <w:lang w:eastAsia="en-ID"/>
        </w:rPr>
        <w:t>after every</w:t>
      </w:r>
      <w:r w:rsidRPr="00CE248B">
        <w:rPr>
          <w:rFonts w:ascii="Arial" w:eastAsia="Times New Roman" w:hAnsi="Arial" w:cs="Arial"/>
          <w:color w:val="000000"/>
          <w:lang w:eastAsia="en-ID"/>
        </w:rPr>
        <w:t xml:space="preserve"> touch</w:t>
      </w:r>
      <w:r w:rsidRPr="00CE248B">
        <w:rPr>
          <w:rFonts w:ascii="Calibri" w:eastAsia="Times New Roman" w:hAnsi="Calibri" w:cs="Calibri"/>
          <w:color w:val="000000"/>
          <w:sz w:val="24"/>
          <w:szCs w:val="24"/>
          <w:lang w:eastAsia="en-ID"/>
        </w:rPr>
        <w:t xml:space="preserve">. </w:t>
      </w:r>
      <w:ins w:id="48" w:author="Chiara Situmorang" w:date="2022-11-24T21:19:00Z">
        <w:r w:rsidR="002D7E41">
          <w:rPr>
            <w:rFonts w:ascii="Calibri" w:eastAsia="Times New Roman" w:hAnsi="Calibri" w:cs="Calibri"/>
            <w:color w:val="000000"/>
            <w:sz w:val="24"/>
            <w:szCs w:val="24"/>
            <w:lang w:eastAsia="en-ID"/>
          </w:rPr>
          <w:t>I thought, w</w:t>
        </w:r>
      </w:ins>
      <w:del w:id="49" w:author="Chiara Situmorang" w:date="2022-11-24T21:19:00Z">
        <w:r w:rsidRPr="00CE248B" w:rsidDel="002D7E41">
          <w:rPr>
            <w:rFonts w:ascii="Calibri" w:eastAsia="Times New Roman" w:hAnsi="Calibri" w:cs="Calibri"/>
            <w:color w:val="000000"/>
            <w:sz w:val="24"/>
            <w:szCs w:val="24"/>
            <w:lang w:eastAsia="en-ID"/>
          </w:rPr>
          <w:delText>W</w:delText>
        </w:r>
      </w:del>
      <w:r w:rsidRPr="00CE248B">
        <w:rPr>
          <w:rFonts w:ascii="Calibri" w:eastAsia="Times New Roman" w:hAnsi="Calibri" w:cs="Calibri"/>
          <w:color w:val="000000"/>
          <w:sz w:val="24"/>
          <w:szCs w:val="24"/>
          <w:lang w:eastAsia="en-ID"/>
        </w:rPr>
        <w:t xml:space="preserve">hat if there was a device that could automatically </w:t>
      </w:r>
      <w:del w:id="50" w:author="Chiara Situmorang" w:date="2022-11-24T21:19:00Z">
        <w:r w:rsidRPr="00CE248B" w:rsidDel="002D7E41">
          <w:rPr>
            <w:rFonts w:ascii="Calibri" w:eastAsia="Times New Roman" w:hAnsi="Calibri" w:cs="Calibri"/>
            <w:color w:val="000000"/>
            <w:sz w:val="24"/>
            <w:szCs w:val="24"/>
            <w:lang w:eastAsia="en-ID"/>
          </w:rPr>
          <w:delText>sanitize them after every touch?</w:delText>
        </w:r>
      </w:del>
      <w:ins w:id="51" w:author="Chiara Situmorang" w:date="2022-11-24T21:19:00Z">
        <w:r w:rsidR="002D7E41">
          <w:rPr>
            <w:rFonts w:ascii="Calibri" w:eastAsia="Times New Roman" w:hAnsi="Calibri" w:cs="Calibri"/>
            <w:color w:val="000000"/>
            <w:sz w:val="24"/>
            <w:szCs w:val="24"/>
            <w:lang w:eastAsia="en-ID"/>
          </w:rPr>
          <w:t>do that?</w:t>
        </w:r>
      </w:ins>
    </w:p>
    <w:p w14:paraId="422E3F41" w14:textId="77777777" w:rsidR="00CE248B" w:rsidRPr="00CE248B" w:rsidRDefault="00CE248B" w:rsidP="00CE248B">
      <w:pPr>
        <w:spacing w:after="0" w:line="240" w:lineRule="auto"/>
        <w:rPr>
          <w:rFonts w:ascii="Times New Roman" w:eastAsia="Times New Roman" w:hAnsi="Times New Roman" w:cs="Times New Roman"/>
          <w:sz w:val="24"/>
          <w:szCs w:val="24"/>
          <w:lang w:eastAsia="en-ID"/>
        </w:rPr>
      </w:pPr>
    </w:p>
    <w:p w14:paraId="033D68C6" w14:textId="0D459EF3" w:rsidR="00CE248B" w:rsidRPr="00CE248B" w:rsidDel="002D7E41" w:rsidRDefault="00CE248B" w:rsidP="00CE248B">
      <w:pPr>
        <w:spacing w:after="0" w:line="240" w:lineRule="auto"/>
        <w:rPr>
          <w:del w:id="52" w:author="Chiara Situmorang" w:date="2022-11-24T21:19:00Z"/>
          <w:rFonts w:ascii="Times New Roman" w:eastAsia="Times New Roman" w:hAnsi="Times New Roman" w:cs="Times New Roman"/>
          <w:sz w:val="24"/>
          <w:szCs w:val="24"/>
          <w:lang w:eastAsia="en-ID"/>
        </w:rPr>
      </w:pPr>
      <w:r w:rsidRPr="00CE248B">
        <w:rPr>
          <w:rFonts w:ascii="Calibri" w:eastAsia="Times New Roman" w:hAnsi="Calibri" w:cs="Calibri"/>
          <w:color w:val="000000"/>
          <w:sz w:val="24"/>
          <w:szCs w:val="24"/>
          <w:lang w:eastAsia="en-ID"/>
        </w:rPr>
        <w:t xml:space="preserve">Firstly, </w:t>
      </w:r>
      <w:del w:id="53" w:author="Chiara Situmorang" w:date="2022-11-24T21:19:00Z">
        <w:r w:rsidRPr="00CE248B" w:rsidDel="002D7E41">
          <w:rPr>
            <w:rFonts w:ascii="Calibri" w:eastAsia="Times New Roman" w:hAnsi="Calibri" w:cs="Calibri"/>
            <w:color w:val="000000"/>
            <w:sz w:val="24"/>
            <w:szCs w:val="24"/>
            <w:lang w:eastAsia="en-ID"/>
          </w:rPr>
          <w:delText xml:space="preserve">through </w:delText>
        </w:r>
      </w:del>
      <w:ins w:id="54" w:author="Chiara Situmorang" w:date="2022-11-24T21:19:00Z">
        <w:r w:rsidR="002D7E41">
          <w:rPr>
            <w:rFonts w:ascii="Calibri" w:eastAsia="Times New Roman" w:hAnsi="Calibri" w:cs="Calibri"/>
            <w:color w:val="000000"/>
            <w:sz w:val="24"/>
            <w:szCs w:val="24"/>
            <w:lang w:eastAsia="en-ID"/>
          </w:rPr>
          <w:t>by</w:t>
        </w:r>
        <w:r w:rsidR="002D7E41" w:rsidRPr="00CE248B">
          <w:rPr>
            <w:rFonts w:ascii="Calibri" w:eastAsia="Times New Roman" w:hAnsi="Calibri" w:cs="Calibri"/>
            <w:color w:val="000000"/>
            <w:sz w:val="24"/>
            <w:szCs w:val="24"/>
            <w:lang w:eastAsia="en-ID"/>
          </w:rPr>
          <w:t xml:space="preserve"> </w:t>
        </w:r>
      </w:ins>
      <w:r w:rsidRPr="00CE248B">
        <w:rPr>
          <w:rFonts w:ascii="Calibri" w:eastAsia="Times New Roman" w:hAnsi="Calibri" w:cs="Calibri"/>
          <w:color w:val="000000"/>
          <w:sz w:val="24"/>
          <w:szCs w:val="24"/>
          <w:lang w:eastAsia="en-ID"/>
        </w:rPr>
        <w:t>watching YouTube tutorials by Paul McWhorter, I designed the internal circuit. Next, I designed the chassis using CAD.</w:t>
      </w:r>
      <w:ins w:id="55" w:author="Chiara Situmorang" w:date="2022-11-24T21:19:00Z">
        <w:r w:rsidR="002D7E41">
          <w:rPr>
            <w:rFonts w:ascii="Calibri" w:eastAsia="Times New Roman" w:hAnsi="Calibri" w:cs="Calibri"/>
            <w:color w:val="000000"/>
            <w:sz w:val="24"/>
            <w:szCs w:val="24"/>
            <w:lang w:eastAsia="en-ID"/>
          </w:rPr>
          <w:t xml:space="preserve"> </w:t>
        </w:r>
      </w:ins>
    </w:p>
    <w:p w14:paraId="65E92455" w14:textId="77777777" w:rsidR="00CE248B" w:rsidRPr="00CE248B" w:rsidDel="002D7E41" w:rsidRDefault="00CE248B" w:rsidP="00CE248B">
      <w:pPr>
        <w:spacing w:after="0" w:line="240" w:lineRule="auto"/>
        <w:rPr>
          <w:del w:id="56" w:author="Chiara Situmorang" w:date="2022-11-24T21:19:00Z"/>
          <w:rFonts w:ascii="Times New Roman" w:eastAsia="Times New Roman" w:hAnsi="Times New Roman" w:cs="Times New Roman"/>
          <w:sz w:val="24"/>
          <w:szCs w:val="24"/>
          <w:lang w:eastAsia="en-ID"/>
        </w:rPr>
      </w:pPr>
    </w:p>
    <w:p w14:paraId="3C23B7C2" w14:textId="77777777" w:rsidR="00CE248B" w:rsidRPr="00CE248B" w:rsidRDefault="00CE248B" w:rsidP="00CE248B">
      <w:pPr>
        <w:spacing w:after="0" w:line="240" w:lineRule="auto"/>
        <w:rPr>
          <w:rFonts w:ascii="Times New Roman" w:eastAsia="Times New Roman" w:hAnsi="Times New Roman" w:cs="Times New Roman"/>
          <w:sz w:val="24"/>
          <w:szCs w:val="24"/>
          <w:lang w:eastAsia="en-ID"/>
        </w:rPr>
      </w:pPr>
      <w:r w:rsidRPr="00CE248B">
        <w:rPr>
          <w:rFonts w:ascii="Calibri" w:eastAsia="Times New Roman" w:hAnsi="Calibri" w:cs="Calibri"/>
          <w:color w:val="000000"/>
          <w:sz w:val="24"/>
          <w:szCs w:val="24"/>
          <w:lang w:eastAsia="en-ID"/>
        </w:rPr>
        <w:t>Finally, I had my first prototype. However, its large size and poor battery life made it an impractical product.</w:t>
      </w:r>
    </w:p>
    <w:p w14:paraId="414D6704" w14:textId="77777777" w:rsidR="00CE248B" w:rsidRPr="00CE248B" w:rsidRDefault="00CE248B" w:rsidP="00CE248B">
      <w:pPr>
        <w:spacing w:after="0" w:line="240" w:lineRule="auto"/>
        <w:rPr>
          <w:rFonts w:ascii="Times New Roman" w:eastAsia="Times New Roman" w:hAnsi="Times New Roman" w:cs="Times New Roman"/>
          <w:sz w:val="24"/>
          <w:szCs w:val="24"/>
          <w:lang w:eastAsia="en-ID"/>
        </w:rPr>
      </w:pPr>
    </w:p>
    <w:p w14:paraId="5175E09D" w14:textId="044168DC" w:rsidR="00CE248B" w:rsidRPr="00CE248B" w:rsidRDefault="00CE248B" w:rsidP="00CE248B">
      <w:pPr>
        <w:spacing w:after="0" w:line="240" w:lineRule="auto"/>
        <w:rPr>
          <w:rFonts w:ascii="Times New Roman" w:eastAsia="Times New Roman" w:hAnsi="Times New Roman" w:cs="Times New Roman"/>
          <w:sz w:val="24"/>
          <w:szCs w:val="24"/>
          <w:lang w:eastAsia="en-ID"/>
        </w:rPr>
      </w:pPr>
      <w:r w:rsidRPr="00CE248B">
        <w:rPr>
          <w:rFonts w:ascii="Calibri" w:eastAsia="Times New Roman" w:hAnsi="Calibri" w:cs="Calibri"/>
          <w:color w:val="000000"/>
          <w:sz w:val="24"/>
          <w:szCs w:val="24"/>
          <w:lang w:eastAsia="en-ID"/>
        </w:rPr>
        <w:lastRenderedPageBreak/>
        <w:t>In order to make my prototype into a practical product, I had to find smaller and less power</w:t>
      </w:r>
      <w:ins w:id="57" w:author="Chiara Situmorang" w:date="2022-11-24T21:19:00Z">
        <w:r w:rsidR="002D7E41">
          <w:rPr>
            <w:rFonts w:ascii="Calibri" w:eastAsia="Times New Roman" w:hAnsi="Calibri" w:cs="Calibri"/>
            <w:color w:val="000000"/>
            <w:sz w:val="24"/>
            <w:szCs w:val="24"/>
            <w:lang w:eastAsia="en-ID"/>
          </w:rPr>
          <w:t>-</w:t>
        </w:r>
      </w:ins>
      <w:del w:id="58" w:author="Chiara Situmorang" w:date="2022-11-24T21:19:00Z">
        <w:r w:rsidRPr="00CE248B" w:rsidDel="002D7E41">
          <w:rPr>
            <w:rFonts w:ascii="Calibri" w:eastAsia="Times New Roman" w:hAnsi="Calibri" w:cs="Calibri"/>
            <w:color w:val="000000"/>
            <w:sz w:val="24"/>
            <w:szCs w:val="24"/>
            <w:lang w:eastAsia="en-ID"/>
          </w:rPr>
          <w:delText xml:space="preserve"> </w:delText>
        </w:r>
      </w:del>
      <w:r w:rsidRPr="00CE248B">
        <w:rPr>
          <w:rFonts w:ascii="Calibri" w:eastAsia="Times New Roman" w:hAnsi="Calibri" w:cs="Calibri"/>
          <w:color w:val="000000"/>
          <w:sz w:val="24"/>
          <w:szCs w:val="24"/>
          <w:lang w:eastAsia="en-ID"/>
        </w:rPr>
        <w:t xml:space="preserve">hungry components. Instead of an Arduino, I used a power efficient </w:t>
      </w:r>
      <w:proofErr w:type="spellStart"/>
      <w:r w:rsidRPr="00CE248B">
        <w:rPr>
          <w:rFonts w:ascii="Calibri" w:eastAsia="Times New Roman" w:hAnsi="Calibri" w:cs="Calibri"/>
          <w:color w:val="000000"/>
          <w:sz w:val="24"/>
          <w:szCs w:val="24"/>
          <w:lang w:eastAsia="en-ID"/>
        </w:rPr>
        <w:t>Attiny</w:t>
      </w:r>
      <w:proofErr w:type="spellEnd"/>
      <w:r w:rsidRPr="00CE248B">
        <w:rPr>
          <w:rFonts w:ascii="Calibri" w:eastAsia="Times New Roman" w:hAnsi="Calibri" w:cs="Calibri"/>
          <w:color w:val="000000"/>
          <w:sz w:val="24"/>
          <w:szCs w:val="24"/>
          <w:lang w:eastAsia="en-ID"/>
        </w:rPr>
        <w:t xml:space="preserve"> chip. Instead of using AA batteries, I used rechargeable lithium-ion batteries.</w:t>
      </w:r>
    </w:p>
    <w:p w14:paraId="3236D0E9" w14:textId="77777777" w:rsidR="00CE248B" w:rsidRPr="00CE248B" w:rsidRDefault="00CE248B" w:rsidP="00CE248B">
      <w:pPr>
        <w:spacing w:after="0" w:line="240" w:lineRule="auto"/>
        <w:rPr>
          <w:rFonts w:ascii="Times New Roman" w:eastAsia="Times New Roman" w:hAnsi="Times New Roman" w:cs="Times New Roman"/>
          <w:sz w:val="24"/>
          <w:szCs w:val="24"/>
          <w:lang w:eastAsia="en-ID"/>
        </w:rPr>
      </w:pPr>
    </w:p>
    <w:p w14:paraId="7BF9475E" w14:textId="77777777" w:rsidR="00CE248B" w:rsidRPr="00CE248B" w:rsidRDefault="00CE248B" w:rsidP="00CE248B">
      <w:pPr>
        <w:spacing w:after="0" w:line="240" w:lineRule="auto"/>
        <w:rPr>
          <w:rFonts w:ascii="Times New Roman" w:eastAsia="Times New Roman" w:hAnsi="Times New Roman" w:cs="Times New Roman"/>
          <w:sz w:val="24"/>
          <w:szCs w:val="24"/>
          <w:lang w:eastAsia="en-ID"/>
        </w:rPr>
      </w:pPr>
      <w:r w:rsidRPr="00CE248B">
        <w:rPr>
          <w:rFonts w:ascii="Calibri" w:eastAsia="Times New Roman" w:hAnsi="Calibri" w:cs="Calibri"/>
          <w:color w:val="000000"/>
          <w:sz w:val="24"/>
          <w:szCs w:val="24"/>
          <w:lang w:eastAsia="en-ID"/>
        </w:rPr>
        <w:t>Unfortunately, after making these changes, nothing worked. The batteries kept short-circuiting and the tiny microcontroller was difficult to solder onto the board and program.</w:t>
      </w:r>
    </w:p>
    <w:p w14:paraId="2533E15A" w14:textId="77777777" w:rsidR="00CE248B" w:rsidRPr="00CE248B" w:rsidRDefault="00CE248B" w:rsidP="00CE248B">
      <w:pPr>
        <w:spacing w:after="0" w:line="240" w:lineRule="auto"/>
        <w:rPr>
          <w:rFonts w:ascii="Times New Roman" w:eastAsia="Times New Roman" w:hAnsi="Times New Roman" w:cs="Times New Roman"/>
          <w:sz w:val="24"/>
          <w:szCs w:val="24"/>
          <w:lang w:eastAsia="en-ID"/>
        </w:rPr>
      </w:pPr>
    </w:p>
    <w:p w14:paraId="52590B71" w14:textId="41FF27A0" w:rsidR="00CE248B" w:rsidRPr="00CE248B" w:rsidRDefault="00CE248B" w:rsidP="00CE248B">
      <w:pPr>
        <w:spacing w:after="0" w:line="240" w:lineRule="auto"/>
        <w:rPr>
          <w:rFonts w:ascii="Times New Roman" w:eastAsia="Times New Roman" w:hAnsi="Times New Roman" w:cs="Times New Roman"/>
          <w:sz w:val="24"/>
          <w:szCs w:val="24"/>
          <w:lang w:eastAsia="en-ID"/>
        </w:rPr>
      </w:pPr>
      <w:r w:rsidRPr="00CE248B">
        <w:rPr>
          <w:rFonts w:ascii="Calibri" w:eastAsia="Times New Roman" w:hAnsi="Calibri" w:cs="Calibri"/>
          <w:color w:val="000000"/>
          <w:sz w:val="24"/>
          <w:szCs w:val="24"/>
          <w:lang w:eastAsia="en-ID"/>
        </w:rPr>
        <w:t>It</w:t>
      </w:r>
      <w:ins w:id="59" w:author="Chiara Situmorang" w:date="2022-11-24T21:20:00Z">
        <w:r w:rsidR="002D7E41">
          <w:rPr>
            <w:rFonts w:ascii="Calibri" w:eastAsia="Times New Roman" w:hAnsi="Calibri" w:cs="Calibri"/>
            <w:color w:val="000000"/>
            <w:sz w:val="24"/>
            <w:szCs w:val="24"/>
            <w:lang w:eastAsia="en-ID"/>
          </w:rPr>
          <w:t xml:space="preserve"> wa</w:t>
        </w:r>
      </w:ins>
      <w:del w:id="60" w:author="Chiara Situmorang" w:date="2022-11-24T21:20:00Z">
        <w:r w:rsidRPr="00CE248B" w:rsidDel="002D7E41">
          <w:rPr>
            <w:rFonts w:ascii="Calibri" w:eastAsia="Times New Roman" w:hAnsi="Calibri" w:cs="Calibri"/>
            <w:color w:val="000000"/>
            <w:sz w:val="24"/>
            <w:szCs w:val="24"/>
            <w:lang w:eastAsia="en-ID"/>
          </w:rPr>
          <w:delText>’</w:delText>
        </w:r>
      </w:del>
      <w:r w:rsidRPr="00CE248B">
        <w:rPr>
          <w:rFonts w:ascii="Calibri" w:eastAsia="Times New Roman" w:hAnsi="Calibri" w:cs="Calibri"/>
          <w:color w:val="000000"/>
          <w:sz w:val="24"/>
          <w:szCs w:val="24"/>
          <w:lang w:eastAsia="en-ID"/>
        </w:rPr>
        <w:t>s a disaster. I wanted to give up.</w:t>
      </w:r>
    </w:p>
    <w:p w14:paraId="3D18CE69" w14:textId="77777777" w:rsidR="00CE248B" w:rsidRPr="00CE248B" w:rsidRDefault="00CE248B" w:rsidP="00CE248B">
      <w:pPr>
        <w:spacing w:after="0" w:line="240" w:lineRule="auto"/>
        <w:rPr>
          <w:rFonts w:ascii="Times New Roman" w:eastAsia="Times New Roman" w:hAnsi="Times New Roman" w:cs="Times New Roman"/>
          <w:sz w:val="24"/>
          <w:szCs w:val="24"/>
          <w:lang w:eastAsia="en-ID"/>
        </w:rPr>
      </w:pPr>
    </w:p>
    <w:p w14:paraId="7BB35C3F" w14:textId="77777777" w:rsidR="00CE248B" w:rsidRPr="00CE248B" w:rsidRDefault="00CE248B" w:rsidP="00CE248B">
      <w:pPr>
        <w:spacing w:after="0" w:line="240" w:lineRule="auto"/>
        <w:rPr>
          <w:rFonts w:ascii="Times New Roman" w:eastAsia="Times New Roman" w:hAnsi="Times New Roman" w:cs="Times New Roman"/>
          <w:sz w:val="24"/>
          <w:szCs w:val="24"/>
          <w:lang w:eastAsia="en-ID"/>
        </w:rPr>
      </w:pPr>
      <w:r w:rsidRPr="00CE248B">
        <w:rPr>
          <w:rFonts w:ascii="Calibri" w:eastAsia="Times New Roman" w:hAnsi="Calibri" w:cs="Calibri"/>
          <w:color w:val="000000"/>
          <w:sz w:val="24"/>
          <w:szCs w:val="24"/>
          <w:lang w:eastAsia="en-ID"/>
        </w:rPr>
        <w:t>After months of abandoning the project, my grandfather caught COVID-19. Seeing him in constant pain as he struggled to breathe, I remembered the reason why I started this project. Knowing that if this device could save the life of one person, all my efforts would have paid off.</w:t>
      </w:r>
    </w:p>
    <w:p w14:paraId="2AE6CF61" w14:textId="77777777" w:rsidR="00CE248B" w:rsidRPr="00CE248B" w:rsidRDefault="00CE248B" w:rsidP="00CE248B">
      <w:pPr>
        <w:spacing w:after="0" w:line="240" w:lineRule="auto"/>
        <w:rPr>
          <w:rFonts w:ascii="Times New Roman" w:eastAsia="Times New Roman" w:hAnsi="Times New Roman" w:cs="Times New Roman"/>
          <w:sz w:val="24"/>
          <w:szCs w:val="24"/>
          <w:lang w:eastAsia="en-ID"/>
        </w:rPr>
      </w:pPr>
    </w:p>
    <w:p w14:paraId="73AE84B1" w14:textId="72A4730D" w:rsidR="00CE248B" w:rsidRPr="00CE248B" w:rsidRDefault="00CE248B" w:rsidP="00CE248B">
      <w:pPr>
        <w:spacing w:after="0" w:line="240" w:lineRule="auto"/>
        <w:rPr>
          <w:rFonts w:ascii="Times New Roman" w:eastAsia="Times New Roman" w:hAnsi="Times New Roman" w:cs="Times New Roman"/>
          <w:sz w:val="24"/>
          <w:szCs w:val="24"/>
          <w:lang w:eastAsia="en-ID"/>
        </w:rPr>
      </w:pPr>
      <w:r w:rsidRPr="00CE248B">
        <w:rPr>
          <w:rFonts w:ascii="Calibri" w:eastAsia="Times New Roman" w:hAnsi="Calibri" w:cs="Calibri"/>
          <w:color w:val="000000"/>
          <w:sz w:val="24"/>
          <w:szCs w:val="24"/>
          <w:lang w:eastAsia="en-ID"/>
        </w:rPr>
        <w:t xml:space="preserve">Through weeks of testing and consulting an electrical engineer, I was able to pinpoint multiple faulty connections and miscalculations that caused overvoltage. After resolving those issues, the circuit began to function. </w:t>
      </w:r>
      <w:del w:id="61" w:author="Chiara Situmorang" w:date="2022-11-24T21:20:00Z">
        <w:r w:rsidRPr="00CE248B" w:rsidDel="002D7E41">
          <w:rPr>
            <w:rFonts w:ascii="Calibri" w:eastAsia="Times New Roman" w:hAnsi="Calibri" w:cs="Calibri"/>
            <w:color w:val="000000"/>
            <w:sz w:val="24"/>
            <w:szCs w:val="24"/>
            <w:lang w:eastAsia="en-ID"/>
          </w:rPr>
          <w:delText xml:space="preserve">With the product finished, </w:delText>
        </w:r>
      </w:del>
      <w:r w:rsidRPr="00CE248B">
        <w:rPr>
          <w:rFonts w:ascii="Calibri" w:eastAsia="Times New Roman" w:hAnsi="Calibri" w:cs="Calibri"/>
          <w:color w:val="000000"/>
          <w:sz w:val="24"/>
          <w:szCs w:val="24"/>
          <w:lang w:eastAsia="en-ID"/>
        </w:rPr>
        <w:t xml:space="preserve">I named </w:t>
      </w:r>
      <w:ins w:id="62" w:author="Chiara Situmorang" w:date="2022-11-24T21:21:00Z">
        <w:r w:rsidR="002D7E41">
          <w:rPr>
            <w:rFonts w:ascii="Calibri" w:eastAsia="Times New Roman" w:hAnsi="Calibri" w:cs="Calibri"/>
            <w:color w:val="000000"/>
            <w:sz w:val="24"/>
            <w:szCs w:val="24"/>
            <w:lang w:eastAsia="en-ID"/>
          </w:rPr>
          <w:t>the product</w:t>
        </w:r>
      </w:ins>
      <w:del w:id="63" w:author="Chiara Situmorang" w:date="2022-11-24T21:21:00Z">
        <w:r w:rsidRPr="00CE248B" w:rsidDel="002D7E41">
          <w:rPr>
            <w:rFonts w:ascii="Calibri" w:eastAsia="Times New Roman" w:hAnsi="Calibri" w:cs="Calibri"/>
            <w:color w:val="000000"/>
            <w:sz w:val="24"/>
            <w:szCs w:val="24"/>
            <w:lang w:eastAsia="en-ID"/>
          </w:rPr>
          <w:delText>it</w:delText>
        </w:r>
      </w:del>
      <w:r w:rsidRPr="00CE248B">
        <w:rPr>
          <w:rFonts w:ascii="Calibri" w:eastAsia="Times New Roman" w:hAnsi="Calibri" w:cs="Calibri"/>
          <w:color w:val="000000"/>
          <w:sz w:val="24"/>
          <w:szCs w:val="24"/>
          <w:lang w:eastAsia="en-ID"/>
        </w:rPr>
        <w:t xml:space="preserve"> U</w:t>
      </w:r>
      <w:proofErr w:type="spellStart"/>
      <w:r w:rsidRPr="00CE248B">
        <w:rPr>
          <w:rFonts w:ascii="Calibri" w:eastAsia="Times New Roman" w:hAnsi="Calibri" w:cs="Calibri"/>
          <w:color w:val="000000"/>
          <w:sz w:val="24"/>
          <w:szCs w:val="24"/>
          <w:lang w:eastAsia="en-ID"/>
        </w:rPr>
        <w:t>Vinci</w:t>
      </w:r>
      <w:proofErr w:type="spellEnd"/>
      <w:r w:rsidRPr="00CE248B">
        <w:rPr>
          <w:rFonts w:ascii="Calibri" w:eastAsia="Times New Roman" w:hAnsi="Calibri" w:cs="Calibri"/>
          <w:color w:val="000000"/>
          <w:sz w:val="24"/>
          <w:szCs w:val="24"/>
          <w:lang w:eastAsia="en-ID"/>
        </w:rPr>
        <w:t xml:space="preserve">, a pun on the words UV-C and </w:t>
      </w:r>
      <w:ins w:id="64" w:author="Chiara Situmorang" w:date="2022-11-24T21:21:00Z">
        <w:r w:rsidR="002D7E41">
          <w:rPr>
            <w:rFonts w:ascii="Calibri" w:eastAsia="Times New Roman" w:hAnsi="Calibri" w:cs="Calibri"/>
            <w:color w:val="000000"/>
            <w:sz w:val="24"/>
            <w:szCs w:val="24"/>
            <w:lang w:eastAsia="en-ID"/>
          </w:rPr>
          <w:t xml:space="preserve">my name, </w:t>
        </w:r>
      </w:ins>
      <w:r w:rsidRPr="00CE248B">
        <w:rPr>
          <w:rFonts w:ascii="Calibri" w:eastAsia="Times New Roman" w:hAnsi="Calibri" w:cs="Calibri"/>
          <w:color w:val="000000"/>
          <w:sz w:val="24"/>
          <w:szCs w:val="24"/>
          <w:lang w:eastAsia="en-ID"/>
        </w:rPr>
        <w:t>Vincent.</w:t>
      </w:r>
    </w:p>
    <w:p w14:paraId="09256CF2" w14:textId="77777777" w:rsidR="00CE248B" w:rsidRPr="00CE248B" w:rsidRDefault="00CE248B" w:rsidP="00CE248B">
      <w:pPr>
        <w:spacing w:after="0" w:line="240" w:lineRule="auto"/>
        <w:rPr>
          <w:rFonts w:ascii="Times New Roman" w:eastAsia="Times New Roman" w:hAnsi="Times New Roman" w:cs="Times New Roman"/>
          <w:sz w:val="24"/>
          <w:szCs w:val="24"/>
          <w:lang w:eastAsia="en-ID"/>
        </w:rPr>
      </w:pPr>
    </w:p>
    <w:p w14:paraId="7BD13017" w14:textId="77777777" w:rsidR="00CE248B" w:rsidRPr="00CE248B" w:rsidRDefault="00CE248B" w:rsidP="00CE248B">
      <w:pPr>
        <w:spacing w:after="0" w:line="240" w:lineRule="auto"/>
        <w:rPr>
          <w:rFonts w:ascii="Times New Roman" w:eastAsia="Times New Roman" w:hAnsi="Times New Roman" w:cs="Times New Roman"/>
          <w:sz w:val="24"/>
          <w:szCs w:val="24"/>
          <w:lang w:eastAsia="en-ID"/>
        </w:rPr>
      </w:pPr>
      <w:r w:rsidRPr="00CE248B">
        <w:rPr>
          <w:rFonts w:ascii="Calibri" w:eastAsia="Times New Roman" w:hAnsi="Calibri" w:cs="Calibri"/>
          <w:color w:val="000000"/>
          <w:sz w:val="24"/>
          <w:szCs w:val="24"/>
          <w:lang w:eastAsia="en-ID"/>
        </w:rPr>
        <w:t xml:space="preserve">This project taught me that innovation is the result of failure after failure. Roadblocks are inevitable—what separates a good product from a defunct one is the willingness to work through these obstacles and find ways around them. </w:t>
      </w:r>
      <w:commentRangeStart w:id="65"/>
      <w:r w:rsidRPr="00CE248B">
        <w:rPr>
          <w:rFonts w:ascii="Calibri" w:eastAsia="Times New Roman" w:hAnsi="Calibri" w:cs="Calibri"/>
          <w:color w:val="000000"/>
          <w:sz w:val="24"/>
          <w:szCs w:val="24"/>
          <w:lang w:eastAsia="en-ID"/>
        </w:rPr>
        <w:t>Creating this device and seeing the potential impact it might have on actual communities gave me purpose in creating breakthroughs. I still have lots to learn and lots of obstacles to overcome, but now, I'm more ready to face them.</w:t>
      </w:r>
      <w:commentRangeEnd w:id="65"/>
      <w:r w:rsidR="002D7E41">
        <w:rPr>
          <w:rStyle w:val="CommentReference"/>
        </w:rPr>
        <w:commentReference w:id="65"/>
      </w:r>
    </w:p>
    <w:p w14:paraId="232EDAB1" w14:textId="77777777" w:rsidR="00CE248B" w:rsidRPr="00CE248B" w:rsidRDefault="00CE248B" w:rsidP="00CE248B">
      <w:pPr>
        <w:spacing w:after="0" w:line="240" w:lineRule="auto"/>
        <w:rPr>
          <w:rFonts w:ascii="Times New Roman" w:eastAsia="Times New Roman" w:hAnsi="Times New Roman" w:cs="Times New Roman"/>
          <w:sz w:val="24"/>
          <w:szCs w:val="24"/>
          <w:lang w:eastAsia="en-ID"/>
        </w:rPr>
      </w:pPr>
    </w:p>
    <w:p w14:paraId="57888759" w14:textId="77777777" w:rsidR="00CE248B" w:rsidRPr="00CE248B" w:rsidRDefault="00CE248B" w:rsidP="00CE248B">
      <w:pPr>
        <w:shd w:val="clear" w:color="auto" w:fill="FAFAFA"/>
        <w:spacing w:after="0" w:line="240" w:lineRule="auto"/>
        <w:outlineLvl w:val="2"/>
        <w:rPr>
          <w:rFonts w:ascii="Times New Roman" w:eastAsia="Times New Roman" w:hAnsi="Times New Roman" w:cs="Times New Roman"/>
          <w:b/>
          <w:bCs/>
          <w:sz w:val="27"/>
          <w:szCs w:val="27"/>
          <w:lang w:eastAsia="en-ID"/>
        </w:rPr>
      </w:pPr>
      <w:r w:rsidRPr="00CE248B">
        <w:rPr>
          <w:rFonts w:ascii="Arial" w:eastAsia="Times New Roman" w:hAnsi="Arial" w:cs="Arial"/>
          <w:color w:val="4B4B4B"/>
          <w:sz w:val="28"/>
          <w:szCs w:val="28"/>
          <w:shd w:val="clear" w:color="auto" w:fill="FFFF00"/>
          <w:lang w:eastAsia="en-ID"/>
        </w:rPr>
        <w:t xml:space="preserve">3. What would you say is your greatest talent or skill? How have you developed and demonstrated that talent over time? </w:t>
      </w:r>
      <w:r w:rsidRPr="00CE248B">
        <w:rPr>
          <w:rFonts w:ascii="Arial" w:eastAsia="Times New Roman" w:hAnsi="Arial" w:cs="Arial"/>
          <w:color w:val="0000FF"/>
          <w:sz w:val="28"/>
          <w:szCs w:val="28"/>
          <w:lang w:eastAsia="en-ID"/>
        </w:rPr>
        <w:t> </w:t>
      </w:r>
    </w:p>
    <w:p w14:paraId="2BBD5360" w14:textId="75AAF1E3" w:rsidR="00CE248B" w:rsidRPr="00CE248B" w:rsidRDefault="00CE248B" w:rsidP="00CE248B">
      <w:pPr>
        <w:spacing w:line="240" w:lineRule="auto"/>
        <w:rPr>
          <w:rFonts w:ascii="Times New Roman" w:eastAsia="Times New Roman" w:hAnsi="Times New Roman" w:cs="Times New Roman"/>
          <w:sz w:val="24"/>
          <w:szCs w:val="24"/>
          <w:lang w:eastAsia="en-ID"/>
        </w:rPr>
      </w:pPr>
      <w:r w:rsidRPr="00CE248B">
        <w:rPr>
          <w:rFonts w:ascii="Calibri" w:eastAsia="Times New Roman" w:hAnsi="Calibri" w:cs="Calibri"/>
          <w:color w:val="000000"/>
          <w:lang w:eastAsia="en-ID"/>
        </w:rPr>
        <w:t xml:space="preserve">I used to think that ads </w:t>
      </w:r>
      <w:ins w:id="66" w:author="Chiara Situmorang" w:date="2022-11-24T21:27:00Z">
        <w:r w:rsidR="00AD0BA0">
          <w:rPr>
            <w:rFonts w:ascii="Calibri" w:eastAsia="Times New Roman" w:hAnsi="Calibri" w:cs="Calibri"/>
            <w:color w:val="000000"/>
            <w:lang w:eastAsia="en-ID"/>
          </w:rPr>
          <w:t>we</w:t>
        </w:r>
      </w:ins>
      <w:del w:id="67" w:author="Chiara Situmorang" w:date="2022-11-24T21:27:00Z">
        <w:r w:rsidRPr="00CE248B" w:rsidDel="00AD0BA0">
          <w:rPr>
            <w:rFonts w:ascii="Calibri" w:eastAsia="Times New Roman" w:hAnsi="Calibri" w:cs="Calibri"/>
            <w:color w:val="000000"/>
            <w:lang w:eastAsia="en-ID"/>
          </w:rPr>
          <w:delText>a</w:delText>
        </w:r>
      </w:del>
      <w:r w:rsidRPr="00CE248B">
        <w:rPr>
          <w:rFonts w:ascii="Calibri" w:eastAsia="Times New Roman" w:hAnsi="Calibri" w:cs="Calibri"/>
          <w:color w:val="000000"/>
          <w:lang w:eastAsia="en-ID"/>
        </w:rPr>
        <w:t>re incredibly annoying, but ironically, it was an ad that allowed me to discover my talent in programming.</w:t>
      </w:r>
    </w:p>
    <w:p w14:paraId="19344EE3" w14:textId="7B65E60B" w:rsidR="00CE248B" w:rsidRPr="00CE248B" w:rsidRDefault="00CE248B" w:rsidP="00CE248B">
      <w:pPr>
        <w:spacing w:line="240" w:lineRule="auto"/>
        <w:rPr>
          <w:rFonts w:ascii="Times New Roman" w:eastAsia="Times New Roman" w:hAnsi="Times New Roman" w:cs="Times New Roman"/>
          <w:sz w:val="24"/>
          <w:szCs w:val="24"/>
          <w:lang w:eastAsia="en-ID"/>
        </w:rPr>
      </w:pPr>
      <w:del w:id="68" w:author="Chiara Situmorang" w:date="2022-11-24T21:28:00Z">
        <w:r w:rsidRPr="00CE248B" w:rsidDel="00AD0BA0">
          <w:rPr>
            <w:rFonts w:ascii="Calibri" w:eastAsia="Times New Roman" w:hAnsi="Calibri" w:cs="Calibri"/>
            <w:color w:val="000000"/>
            <w:lang w:eastAsia="en-ID"/>
          </w:rPr>
          <w:delText>However, w</w:delText>
        </w:r>
      </w:del>
      <w:ins w:id="69" w:author="Chiara Situmorang" w:date="2022-11-24T21:28:00Z">
        <w:r w:rsidR="00AD0BA0">
          <w:rPr>
            <w:rFonts w:ascii="Calibri" w:eastAsia="Times New Roman" w:hAnsi="Calibri" w:cs="Calibri"/>
            <w:color w:val="000000"/>
            <w:lang w:eastAsia="en-ID"/>
          </w:rPr>
          <w:t>W</w:t>
        </w:r>
      </w:ins>
      <w:r w:rsidRPr="00CE248B">
        <w:rPr>
          <w:rFonts w:ascii="Calibri" w:eastAsia="Times New Roman" w:hAnsi="Calibri" w:cs="Calibri"/>
          <w:color w:val="000000"/>
          <w:lang w:eastAsia="en-ID"/>
        </w:rPr>
        <w:t>hen I was interrupted by a Udemy ad, offering me a complete Java programming masterclass for only 10 bucks, it caught my attention. I decided to take it as a challenge and purchased that course. </w:t>
      </w:r>
    </w:p>
    <w:p w14:paraId="06C3191C" w14:textId="04A74B98" w:rsidR="00CE248B" w:rsidRPr="00CE248B" w:rsidRDefault="00CE248B" w:rsidP="00CE248B">
      <w:pPr>
        <w:spacing w:line="240" w:lineRule="auto"/>
        <w:jc w:val="both"/>
        <w:rPr>
          <w:rFonts w:ascii="Times New Roman" w:eastAsia="Times New Roman" w:hAnsi="Times New Roman" w:cs="Times New Roman"/>
          <w:sz w:val="24"/>
          <w:szCs w:val="24"/>
          <w:lang w:eastAsia="en-ID"/>
        </w:rPr>
      </w:pPr>
      <w:r w:rsidRPr="00CE248B">
        <w:rPr>
          <w:rFonts w:ascii="Calibri" w:eastAsia="Times New Roman" w:hAnsi="Calibri" w:cs="Calibri"/>
          <w:color w:val="000000"/>
          <w:lang w:eastAsia="en-ID"/>
        </w:rPr>
        <w:t xml:space="preserve">Following the online course, I wrote my first line of code, outputting the famous “Hello, World!”. I was </w:t>
      </w:r>
      <w:del w:id="70" w:author="Chiara Situmorang" w:date="2022-11-24T21:29:00Z">
        <w:r w:rsidRPr="00CE248B" w:rsidDel="00AD0BA0">
          <w:rPr>
            <w:rFonts w:ascii="Calibri" w:eastAsia="Times New Roman" w:hAnsi="Calibri" w:cs="Calibri"/>
            <w:color w:val="000000"/>
            <w:lang w:eastAsia="en-ID"/>
          </w:rPr>
          <w:delText xml:space="preserve">completely </w:delText>
        </w:r>
      </w:del>
      <w:r w:rsidRPr="00CE248B">
        <w:rPr>
          <w:rFonts w:ascii="Calibri" w:eastAsia="Times New Roman" w:hAnsi="Calibri" w:cs="Calibri"/>
          <w:color w:val="000000"/>
          <w:lang w:eastAsia="en-ID"/>
        </w:rPr>
        <w:t>hooked, hogging the family computer to complete the 80-hour course in 2 weeks. </w:t>
      </w:r>
    </w:p>
    <w:p w14:paraId="05A6F4F5" w14:textId="77777777" w:rsidR="00CE248B" w:rsidRPr="00CE248B" w:rsidRDefault="00CE248B" w:rsidP="00CE248B">
      <w:pPr>
        <w:spacing w:line="240" w:lineRule="auto"/>
        <w:jc w:val="both"/>
        <w:rPr>
          <w:rFonts w:ascii="Times New Roman" w:eastAsia="Times New Roman" w:hAnsi="Times New Roman" w:cs="Times New Roman"/>
          <w:sz w:val="24"/>
          <w:szCs w:val="24"/>
          <w:lang w:eastAsia="en-ID"/>
        </w:rPr>
      </w:pPr>
      <w:r w:rsidRPr="00CE248B">
        <w:rPr>
          <w:rFonts w:ascii="Calibri" w:eastAsia="Times New Roman" w:hAnsi="Calibri" w:cs="Calibri"/>
          <w:color w:val="000000"/>
          <w:lang w:eastAsia="en-ID"/>
        </w:rPr>
        <w:t xml:space="preserve">After understanding the basic syntax of programming languages, I decided to explore the world of competitive programming. It was an exciting concept, competing with thousands of programmers around the world to solve a programming problem. Through multiple tutorials on YouTube and reading articles on </w:t>
      </w:r>
      <w:proofErr w:type="spellStart"/>
      <w:r w:rsidRPr="00CE248B">
        <w:rPr>
          <w:rFonts w:ascii="Calibri" w:eastAsia="Times New Roman" w:hAnsi="Calibri" w:cs="Calibri"/>
          <w:color w:val="000000"/>
          <w:lang w:eastAsia="en-ID"/>
        </w:rPr>
        <w:t>GeeksForGeeks</w:t>
      </w:r>
      <w:proofErr w:type="spellEnd"/>
      <w:r w:rsidRPr="00CE248B">
        <w:rPr>
          <w:rFonts w:ascii="Calibri" w:eastAsia="Times New Roman" w:hAnsi="Calibri" w:cs="Calibri"/>
          <w:color w:val="000000"/>
          <w:lang w:eastAsia="en-ID"/>
        </w:rPr>
        <w:t>, I immersed myself in the different algorithms and data structures that can be used to solve problems in an efficient manner. After months of practice, I competed in Google Kickstart and placed 26th in round A and 5th nationally in round B.</w:t>
      </w:r>
    </w:p>
    <w:p w14:paraId="71100DCD" w14:textId="72295A48" w:rsidR="00CE248B" w:rsidRPr="00CE248B" w:rsidDel="00AD0BA0" w:rsidRDefault="00CE248B" w:rsidP="00CE248B">
      <w:pPr>
        <w:spacing w:line="240" w:lineRule="auto"/>
        <w:jc w:val="both"/>
        <w:rPr>
          <w:del w:id="71" w:author="Chiara Situmorang" w:date="2022-11-24T21:30:00Z"/>
          <w:rFonts w:ascii="Times New Roman" w:eastAsia="Times New Roman" w:hAnsi="Times New Roman" w:cs="Times New Roman"/>
          <w:sz w:val="24"/>
          <w:szCs w:val="24"/>
          <w:lang w:eastAsia="en-ID"/>
        </w:rPr>
      </w:pPr>
      <w:r w:rsidRPr="00CE248B">
        <w:rPr>
          <w:rFonts w:ascii="Arial" w:eastAsia="Times New Roman" w:hAnsi="Arial" w:cs="Arial"/>
          <w:color w:val="222222"/>
          <w:sz w:val="21"/>
          <w:szCs w:val="21"/>
          <w:shd w:val="clear" w:color="auto" w:fill="FFFFFF"/>
          <w:lang w:eastAsia="en-ID"/>
        </w:rPr>
        <w:t xml:space="preserve">A few months later, I interned at Global Prima </w:t>
      </w:r>
      <w:proofErr w:type="spellStart"/>
      <w:r w:rsidRPr="00CE248B">
        <w:rPr>
          <w:rFonts w:ascii="Arial" w:eastAsia="Times New Roman" w:hAnsi="Arial" w:cs="Arial"/>
          <w:color w:val="222222"/>
          <w:sz w:val="21"/>
          <w:szCs w:val="21"/>
          <w:shd w:val="clear" w:color="auto" w:fill="FFFFFF"/>
          <w:lang w:eastAsia="en-ID"/>
        </w:rPr>
        <w:t>Indotek</w:t>
      </w:r>
      <w:proofErr w:type="spellEnd"/>
      <w:r w:rsidRPr="00CE248B">
        <w:rPr>
          <w:rFonts w:ascii="Arial" w:eastAsia="Times New Roman" w:hAnsi="Arial" w:cs="Arial"/>
          <w:color w:val="222222"/>
          <w:sz w:val="21"/>
          <w:szCs w:val="21"/>
          <w:shd w:val="clear" w:color="auto" w:fill="FFFFFF"/>
          <w:lang w:eastAsia="en-ID"/>
        </w:rPr>
        <w:t xml:space="preserve">, a plastic-injection factory. There, I observed a lack of efficiency in the quality-control department, mainly the procedure in checking product labels. I collected the time that workers spent on each step, and figured that they had to check the miniscule words on labels, the printed </w:t>
      </w:r>
      <w:proofErr w:type="spellStart"/>
      <w:r w:rsidRPr="00CE248B">
        <w:rPr>
          <w:rFonts w:ascii="Arial" w:eastAsia="Times New Roman" w:hAnsi="Arial" w:cs="Arial"/>
          <w:color w:val="222222"/>
          <w:sz w:val="21"/>
          <w:szCs w:val="21"/>
          <w:shd w:val="clear" w:color="auto" w:fill="FFFFFF"/>
          <w:lang w:eastAsia="en-ID"/>
        </w:rPr>
        <w:t>colors</w:t>
      </w:r>
      <w:proofErr w:type="spellEnd"/>
      <w:ins w:id="72" w:author="Chiara Situmorang" w:date="2022-11-24T21:30:00Z">
        <w:r w:rsidR="00AD0BA0">
          <w:rPr>
            <w:rFonts w:ascii="Arial" w:eastAsia="Times New Roman" w:hAnsi="Arial" w:cs="Arial"/>
            <w:color w:val="222222"/>
            <w:sz w:val="21"/>
            <w:szCs w:val="21"/>
            <w:shd w:val="clear" w:color="auto" w:fill="FFFFFF"/>
            <w:lang w:eastAsia="en-ID"/>
          </w:rPr>
          <w:t>,</w:t>
        </w:r>
      </w:ins>
      <w:r w:rsidRPr="00CE248B">
        <w:rPr>
          <w:rFonts w:ascii="Arial" w:eastAsia="Times New Roman" w:hAnsi="Arial" w:cs="Arial"/>
          <w:color w:val="222222"/>
          <w:sz w:val="21"/>
          <w:szCs w:val="21"/>
          <w:shd w:val="clear" w:color="auto" w:fill="FFFFFF"/>
          <w:lang w:eastAsia="en-ID"/>
        </w:rPr>
        <w:t xml:space="preserve"> and barcodes manually. </w:t>
      </w:r>
      <w:ins w:id="73" w:author="Chiara Situmorang" w:date="2022-11-24T21:30:00Z">
        <w:r w:rsidR="00AD0BA0">
          <w:rPr>
            <w:rFonts w:ascii="Arial" w:eastAsia="Times New Roman" w:hAnsi="Arial" w:cs="Arial"/>
            <w:color w:val="222222"/>
            <w:sz w:val="21"/>
            <w:szCs w:val="21"/>
            <w:shd w:val="clear" w:color="auto" w:fill="FFFFFF"/>
            <w:lang w:eastAsia="en-ID"/>
          </w:rPr>
          <w:t xml:space="preserve">I </w:t>
        </w:r>
      </w:ins>
    </w:p>
    <w:p w14:paraId="0FEE7786" w14:textId="32BDC3AD" w:rsidR="00CE248B" w:rsidRPr="00CE248B" w:rsidRDefault="00CE248B" w:rsidP="00AD0BA0">
      <w:pPr>
        <w:spacing w:line="240" w:lineRule="auto"/>
        <w:jc w:val="both"/>
        <w:rPr>
          <w:rFonts w:ascii="Times New Roman" w:eastAsia="Times New Roman" w:hAnsi="Times New Roman" w:cs="Times New Roman"/>
          <w:sz w:val="24"/>
          <w:szCs w:val="24"/>
          <w:lang w:eastAsia="en-ID"/>
        </w:rPr>
        <w:pPrChange w:id="74" w:author="Chiara Situmorang" w:date="2022-11-24T21:30:00Z">
          <w:pPr>
            <w:spacing w:after="0" w:line="240" w:lineRule="auto"/>
          </w:pPr>
        </w:pPrChange>
      </w:pPr>
      <w:del w:id="75" w:author="Chiara Situmorang" w:date="2022-11-24T21:30:00Z">
        <w:r w:rsidRPr="00CE248B" w:rsidDel="00AD0BA0">
          <w:rPr>
            <w:rFonts w:ascii="Arial" w:eastAsia="Times New Roman" w:hAnsi="Arial" w:cs="Arial"/>
            <w:color w:val="222222"/>
            <w:sz w:val="21"/>
            <w:szCs w:val="21"/>
            <w:shd w:val="clear" w:color="auto" w:fill="FFFFFF"/>
            <w:lang w:eastAsia="en-ID"/>
          </w:rPr>
          <w:delText xml:space="preserve">Through my programming experience, I </w:delText>
        </w:r>
      </w:del>
      <w:r w:rsidRPr="00CE248B">
        <w:rPr>
          <w:rFonts w:ascii="Arial" w:eastAsia="Times New Roman" w:hAnsi="Arial" w:cs="Arial"/>
          <w:color w:val="222222"/>
          <w:sz w:val="21"/>
          <w:szCs w:val="21"/>
          <w:shd w:val="clear" w:color="auto" w:fill="FFFFFF"/>
          <w:lang w:eastAsia="en-ID"/>
        </w:rPr>
        <w:t xml:space="preserve">proposed to create an app that could automate this process. With tutorials by </w:t>
      </w:r>
      <w:proofErr w:type="spellStart"/>
      <w:r w:rsidRPr="00CE248B">
        <w:rPr>
          <w:rFonts w:ascii="Arial" w:eastAsia="Times New Roman" w:hAnsi="Arial" w:cs="Arial"/>
          <w:color w:val="222222"/>
          <w:sz w:val="21"/>
          <w:szCs w:val="21"/>
          <w:shd w:val="clear" w:color="auto" w:fill="FFFFFF"/>
          <w:lang w:eastAsia="en-ID"/>
        </w:rPr>
        <w:t>freecodecamp</w:t>
      </w:r>
      <w:proofErr w:type="spellEnd"/>
      <w:r w:rsidRPr="00CE248B">
        <w:rPr>
          <w:rFonts w:ascii="Arial" w:eastAsia="Times New Roman" w:hAnsi="Arial" w:cs="Arial"/>
          <w:color w:val="222222"/>
          <w:sz w:val="21"/>
          <w:szCs w:val="21"/>
          <w:shd w:val="clear" w:color="auto" w:fill="FFFFFF"/>
          <w:lang w:eastAsia="en-ID"/>
        </w:rPr>
        <w:t xml:space="preserve"> guiding me</w:t>
      </w:r>
      <w:del w:id="76" w:author="Chiara Situmorang" w:date="2022-11-24T21:31:00Z">
        <w:r w:rsidRPr="00CE248B" w:rsidDel="00AD0BA0">
          <w:rPr>
            <w:rFonts w:ascii="Arial" w:eastAsia="Times New Roman" w:hAnsi="Arial" w:cs="Arial"/>
            <w:color w:val="222222"/>
            <w:sz w:val="21"/>
            <w:szCs w:val="21"/>
            <w:shd w:val="clear" w:color="auto" w:fill="FFFFFF"/>
            <w:lang w:eastAsia="en-ID"/>
          </w:rPr>
          <w:delText xml:space="preserve"> in creating this app</w:delText>
        </w:r>
      </w:del>
      <w:r w:rsidRPr="00CE248B">
        <w:rPr>
          <w:rFonts w:ascii="Arial" w:eastAsia="Times New Roman" w:hAnsi="Arial" w:cs="Arial"/>
          <w:color w:val="222222"/>
          <w:sz w:val="21"/>
          <w:szCs w:val="21"/>
          <w:shd w:val="clear" w:color="auto" w:fill="FFFFFF"/>
          <w:lang w:eastAsia="en-ID"/>
        </w:rPr>
        <w:t xml:space="preserve">, I learnt to use Python libraries openCV2 and </w:t>
      </w:r>
      <w:proofErr w:type="spellStart"/>
      <w:r w:rsidRPr="00CE248B">
        <w:rPr>
          <w:rFonts w:ascii="Arial" w:eastAsia="Times New Roman" w:hAnsi="Arial" w:cs="Arial"/>
          <w:color w:val="222222"/>
          <w:sz w:val="21"/>
          <w:szCs w:val="21"/>
          <w:shd w:val="clear" w:color="auto" w:fill="FFFFFF"/>
          <w:lang w:eastAsia="en-ID"/>
        </w:rPr>
        <w:t>Pytesseract</w:t>
      </w:r>
      <w:proofErr w:type="spellEnd"/>
      <w:r w:rsidRPr="00CE248B">
        <w:rPr>
          <w:rFonts w:ascii="Arial" w:eastAsia="Times New Roman" w:hAnsi="Arial" w:cs="Arial"/>
          <w:color w:val="222222"/>
          <w:sz w:val="21"/>
          <w:szCs w:val="21"/>
          <w:shd w:val="clear" w:color="auto" w:fill="FFFFFF"/>
          <w:lang w:eastAsia="en-ID"/>
        </w:rPr>
        <w:t xml:space="preserve"> to build the app.</w:t>
      </w:r>
    </w:p>
    <w:p w14:paraId="4A6C0182" w14:textId="77777777" w:rsidR="00CE248B" w:rsidRPr="00CE248B" w:rsidRDefault="00CE248B" w:rsidP="00CE248B">
      <w:pPr>
        <w:spacing w:after="0" w:line="240" w:lineRule="auto"/>
        <w:rPr>
          <w:rFonts w:ascii="Times New Roman" w:eastAsia="Times New Roman" w:hAnsi="Times New Roman" w:cs="Times New Roman"/>
          <w:sz w:val="24"/>
          <w:szCs w:val="24"/>
          <w:lang w:eastAsia="en-ID"/>
        </w:rPr>
      </w:pPr>
    </w:p>
    <w:p w14:paraId="2C82AA0D" w14:textId="3D08881C" w:rsidR="00CE248B" w:rsidRPr="00CE248B" w:rsidDel="00AD0BA0" w:rsidRDefault="00CE248B" w:rsidP="00CE248B">
      <w:pPr>
        <w:spacing w:after="0" w:line="240" w:lineRule="auto"/>
        <w:rPr>
          <w:del w:id="77" w:author="Chiara Situmorang" w:date="2022-11-24T21:31:00Z"/>
          <w:rFonts w:ascii="Times New Roman" w:eastAsia="Times New Roman" w:hAnsi="Times New Roman" w:cs="Times New Roman"/>
          <w:sz w:val="24"/>
          <w:szCs w:val="24"/>
          <w:lang w:eastAsia="en-ID"/>
        </w:rPr>
      </w:pPr>
      <w:del w:id="78" w:author="Chiara Situmorang" w:date="2022-11-24T21:31:00Z">
        <w:r w:rsidRPr="00CE248B" w:rsidDel="00AD0BA0">
          <w:rPr>
            <w:rFonts w:ascii="Arial" w:eastAsia="Times New Roman" w:hAnsi="Arial" w:cs="Arial"/>
            <w:color w:val="222222"/>
            <w:sz w:val="21"/>
            <w:szCs w:val="21"/>
            <w:shd w:val="clear" w:color="auto" w:fill="FFFFFF"/>
            <w:lang w:eastAsia="en-ID"/>
          </w:rPr>
          <w:lastRenderedPageBreak/>
          <w:delText>I had to resort to YouTube tutorials by freecodecamp. I learned how to use the python libraries openCV2 and Pytesseract and built the app.</w:delText>
        </w:r>
      </w:del>
    </w:p>
    <w:p w14:paraId="2BC275B0" w14:textId="77777777" w:rsidR="00CE248B" w:rsidRPr="00CE248B" w:rsidRDefault="00CE248B" w:rsidP="00CE248B">
      <w:pPr>
        <w:spacing w:after="0" w:line="240" w:lineRule="auto"/>
        <w:rPr>
          <w:rFonts w:ascii="Times New Roman" w:eastAsia="Times New Roman" w:hAnsi="Times New Roman" w:cs="Times New Roman"/>
          <w:sz w:val="24"/>
          <w:szCs w:val="24"/>
          <w:lang w:eastAsia="en-ID"/>
        </w:rPr>
      </w:pPr>
    </w:p>
    <w:p w14:paraId="5E29A6EB" w14:textId="77777777" w:rsidR="00CE248B" w:rsidRPr="00CE248B" w:rsidRDefault="00CE248B" w:rsidP="00CE248B">
      <w:pPr>
        <w:spacing w:after="0" w:line="240" w:lineRule="auto"/>
        <w:rPr>
          <w:rFonts w:ascii="Times New Roman" w:eastAsia="Times New Roman" w:hAnsi="Times New Roman" w:cs="Times New Roman"/>
          <w:sz w:val="24"/>
          <w:szCs w:val="24"/>
          <w:lang w:eastAsia="en-ID"/>
        </w:rPr>
      </w:pPr>
      <w:r w:rsidRPr="00CE248B">
        <w:rPr>
          <w:rFonts w:ascii="Arial" w:eastAsia="Times New Roman" w:hAnsi="Arial" w:cs="Arial"/>
          <w:color w:val="222222"/>
          <w:sz w:val="21"/>
          <w:szCs w:val="21"/>
          <w:shd w:val="clear" w:color="auto" w:fill="FFFFFF"/>
          <w:lang w:eastAsia="en-ID"/>
        </w:rPr>
        <w:t>After testing out the app with the quality control team, I found that my app was able to check the content and barcodes on the product label 3.5 times faster than what the team could achieve manually. With my findings, I pitched my app to management. After getting their approval, my app was then implemented by the quality control tea</w:t>
      </w:r>
      <w:commentRangeStart w:id="79"/>
      <w:r w:rsidRPr="00CE248B">
        <w:rPr>
          <w:rFonts w:ascii="Arial" w:eastAsia="Times New Roman" w:hAnsi="Arial" w:cs="Arial"/>
          <w:color w:val="222222"/>
          <w:sz w:val="21"/>
          <w:szCs w:val="21"/>
          <w:shd w:val="clear" w:color="auto" w:fill="FFFFFF"/>
          <w:lang w:eastAsia="en-ID"/>
        </w:rPr>
        <w:t>m.</w:t>
      </w:r>
      <w:commentRangeEnd w:id="79"/>
      <w:r>
        <w:rPr>
          <w:rStyle w:val="CommentReference"/>
        </w:rPr>
        <w:commentReference w:id="79"/>
      </w:r>
    </w:p>
    <w:p w14:paraId="212C6D43" w14:textId="352CAC9A" w:rsidR="007C31EB" w:rsidRDefault="007C31EB">
      <w:pPr>
        <w:rPr>
          <w:ins w:id="80" w:author="Chiara Situmorang" w:date="2022-11-24T21:31:00Z"/>
        </w:rPr>
      </w:pPr>
    </w:p>
    <w:p w14:paraId="0DE65C4D" w14:textId="6E17D2A2" w:rsidR="00AD0BA0" w:rsidRDefault="00C11A6A">
      <w:pPr>
        <w:rPr>
          <w:ins w:id="81" w:author="Chiara Situmorang" w:date="2022-11-24T21:38:00Z"/>
        </w:rPr>
      </w:pPr>
      <w:ins w:id="82" w:author="Chiara Situmorang" w:date="2022-11-24T21:38:00Z">
        <w:r>
          <w:t>Hey Vincent!</w:t>
        </w:r>
      </w:ins>
    </w:p>
    <w:p w14:paraId="6AB4EB8A" w14:textId="0FC561E9" w:rsidR="00C11A6A" w:rsidRPr="00C11A6A" w:rsidRDefault="00C11A6A" w:rsidP="00C11A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ins w:id="83" w:author="Chiara Situmorang" w:date="2022-11-24T21:38:00Z"/>
          <w:rFonts w:cstheme="minorHAnsi"/>
          <w:color w:val="000000"/>
          <w:lang w:val="en-US"/>
          <w:rPrChange w:id="84" w:author="Chiara Situmorang" w:date="2022-11-24T21:40:00Z">
            <w:rPr>
              <w:ins w:id="85" w:author="Chiara Situmorang" w:date="2022-11-24T21:38:00Z"/>
              <w:rFonts w:ascii="Helvetica" w:hAnsi="Helvetica" w:cs="Helvetica"/>
              <w:color w:val="000000"/>
              <w:sz w:val="24"/>
              <w:szCs w:val="24"/>
              <w:lang w:val="en-US"/>
            </w:rPr>
          </w:rPrChange>
        </w:rPr>
      </w:pPr>
      <w:ins w:id="86" w:author="Chiara Situmorang" w:date="2022-11-24T21:38:00Z">
        <w:r w:rsidRPr="00C11A6A">
          <w:rPr>
            <w:rFonts w:cstheme="minorHAnsi"/>
            <w:color w:val="000000"/>
            <w:lang w:val="en-US"/>
            <w:rPrChange w:id="87" w:author="Chiara Situmorang" w:date="2022-11-24T21:40:00Z">
              <w:rPr>
                <w:rFonts w:ascii="Helvetica" w:hAnsi="Helvetica" w:cs="Helvetica"/>
                <w:color w:val="000000"/>
                <w:sz w:val="24"/>
                <w:szCs w:val="24"/>
                <w:lang w:val="en-US"/>
              </w:rPr>
            </w:rPrChange>
          </w:rPr>
          <w:t xml:space="preserve">For the ending, </w:t>
        </w:r>
        <w:r w:rsidRPr="00C11A6A">
          <w:rPr>
            <w:rFonts w:cstheme="minorHAnsi"/>
            <w:color w:val="000000"/>
            <w:lang w:val="en-US"/>
            <w:rPrChange w:id="88" w:author="Chiara Situmorang" w:date="2022-11-24T21:40:00Z">
              <w:rPr>
                <w:rFonts w:ascii="Helvetica" w:hAnsi="Helvetica" w:cs="Helvetica"/>
                <w:color w:val="000000"/>
                <w:sz w:val="24"/>
                <w:szCs w:val="24"/>
                <w:lang w:val="en-US"/>
              </w:rPr>
            </w:rPrChange>
          </w:rPr>
          <w:t xml:space="preserve">I would </w:t>
        </w:r>
        <w:proofErr w:type="gramStart"/>
        <w:r w:rsidRPr="00C11A6A">
          <w:rPr>
            <w:rFonts w:cstheme="minorHAnsi"/>
            <w:color w:val="000000"/>
            <w:lang w:val="en-US"/>
            <w:rPrChange w:id="89" w:author="Chiara Situmorang" w:date="2022-11-24T21:40:00Z">
              <w:rPr>
                <w:rFonts w:ascii="Helvetica" w:hAnsi="Helvetica" w:cs="Helvetica"/>
                <w:color w:val="000000"/>
                <w:sz w:val="24"/>
                <w:szCs w:val="24"/>
                <w:lang w:val="en-US"/>
              </w:rPr>
            </w:rPrChange>
          </w:rPr>
          <w:t>refer back</w:t>
        </w:r>
        <w:proofErr w:type="gramEnd"/>
        <w:r w:rsidRPr="00C11A6A">
          <w:rPr>
            <w:rFonts w:cstheme="minorHAnsi"/>
            <w:color w:val="000000"/>
            <w:lang w:val="en-US"/>
            <w:rPrChange w:id="90" w:author="Chiara Situmorang" w:date="2022-11-24T21:40:00Z">
              <w:rPr>
                <w:rFonts w:ascii="Helvetica" w:hAnsi="Helvetica" w:cs="Helvetica"/>
                <w:color w:val="000000"/>
                <w:sz w:val="24"/>
                <w:szCs w:val="24"/>
                <w:lang w:val="en-US"/>
              </w:rPr>
            </w:rPrChange>
          </w:rPr>
          <w:t xml:space="preserve"> to the prompt in reflection. The second part has been answered, so focus on the first part.</w:t>
        </w:r>
      </w:ins>
      <w:ins w:id="91" w:author="Chiara Situmorang" w:date="2022-11-24T21:46:00Z">
        <w:r>
          <w:rPr>
            <w:rFonts w:cstheme="minorHAnsi"/>
            <w:color w:val="000000"/>
            <w:lang w:val="en-US"/>
          </w:rPr>
          <w:t xml:space="preserve"> You’ve already demonstrated your passion and commitment in the rest of the essay, so this is your opportunity to be dram</w:t>
        </w:r>
      </w:ins>
      <w:ins w:id="92" w:author="Chiara Situmorang" w:date="2022-11-24T21:47:00Z">
        <w:r>
          <w:rPr>
            <w:rFonts w:cstheme="minorHAnsi"/>
            <w:color w:val="000000"/>
            <w:lang w:val="en-US"/>
          </w:rPr>
          <w:t>atic, even a little abstract.</w:t>
        </w:r>
      </w:ins>
    </w:p>
    <w:p w14:paraId="39BCEF11" w14:textId="77777777" w:rsidR="00C11A6A" w:rsidRPr="00C11A6A" w:rsidRDefault="00C11A6A" w:rsidP="00C11A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ins w:id="93" w:author="Chiara Situmorang" w:date="2022-11-24T21:38:00Z"/>
          <w:rFonts w:cstheme="minorHAnsi"/>
          <w:color w:val="000000"/>
          <w:lang w:val="en-US"/>
          <w:rPrChange w:id="94" w:author="Chiara Situmorang" w:date="2022-11-24T21:40:00Z">
            <w:rPr>
              <w:ins w:id="95" w:author="Chiara Situmorang" w:date="2022-11-24T21:38:00Z"/>
              <w:rFonts w:ascii="Helvetica" w:hAnsi="Helvetica" w:cs="Helvetica"/>
              <w:color w:val="000000"/>
              <w:sz w:val="24"/>
              <w:szCs w:val="24"/>
              <w:lang w:val="en-US"/>
            </w:rPr>
          </w:rPrChange>
        </w:rPr>
      </w:pPr>
    </w:p>
    <w:p w14:paraId="202C222A" w14:textId="5A3DD785" w:rsidR="00C11A6A" w:rsidRPr="00C11A6A" w:rsidRDefault="00C11A6A" w:rsidP="00C11A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ins w:id="96" w:author="Chiara Situmorang" w:date="2022-11-24T21:38:00Z"/>
          <w:rFonts w:cstheme="minorHAnsi"/>
          <w:color w:val="000000"/>
          <w:lang w:val="en-US"/>
          <w:rPrChange w:id="97" w:author="Chiara Situmorang" w:date="2022-11-24T21:40:00Z">
            <w:rPr>
              <w:ins w:id="98" w:author="Chiara Situmorang" w:date="2022-11-24T21:38:00Z"/>
              <w:rFonts w:ascii="Helvetica" w:hAnsi="Helvetica" w:cs="Helvetica"/>
              <w:color w:val="000000"/>
              <w:sz w:val="24"/>
              <w:szCs w:val="24"/>
              <w:lang w:val="en-US"/>
            </w:rPr>
          </w:rPrChange>
        </w:rPr>
      </w:pPr>
      <w:ins w:id="99" w:author="Chiara Situmorang" w:date="2022-11-24T21:47:00Z">
        <w:r>
          <w:rPr>
            <w:rFonts w:cstheme="minorHAnsi"/>
            <w:color w:val="000000"/>
            <w:lang w:val="en-US"/>
          </w:rPr>
          <w:t xml:space="preserve">Some guiding questions to help you: </w:t>
        </w:r>
      </w:ins>
      <w:ins w:id="100" w:author="Chiara Situmorang" w:date="2022-11-24T21:38:00Z">
        <w:r w:rsidRPr="00C11A6A">
          <w:rPr>
            <w:rFonts w:cstheme="minorHAnsi"/>
            <w:color w:val="000000"/>
            <w:lang w:val="en-US"/>
            <w:rPrChange w:id="101" w:author="Chiara Situmorang" w:date="2022-11-24T21:40:00Z">
              <w:rPr>
                <w:rFonts w:ascii="Helvetica" w:hAnsi="Helvetica" w:cs="Helvetica"/>
                <w:color w:val="000000"/>
                <w:sz w:val="24"/>
                <w:szCs w:val="24"/>
                <w:lang w:val="en-US"/>
              </w:rPr>
            </w:rPrChange>
          </w:rPr>
          <w:t>Why do you say programming is your greatest talent? Did it come easily to you? What is it about programming that excites you so much?</w:t>
        </w:r>
      </w:ins>
    </w:p>
    <w:p w14:paraId="58276791" w14:textId="77777777" w:rsidR="00C11A6A" w:rsidRPr="00C11A6A" w:rsidRDefault="00C11A6A" w:rsidP="00C11A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ins w:id="102" w:author="Chiara Situmorang" w:date="2022-11-24T21:38:00Z"/>
          <w:rFonts w:cstheme="minorHAnsi"/>
          <w:color w:val="000000"/>
          <w:lang w:val="en-US"/>
          <w:rPrChange w:id="103" w:author="Chiara Situmorang" w:date="2022-11-24T21:40:00Z">
            <w:rPr>
              <w:ins w:id="104" w:author="Chiara Situmorang" w:date="2022-11-24T21:38:00Z"/>
              <w:rFonts w:ascii="Helvetica" w:hAnsi="Helvetica" w:cs="Helvetica"/>
              <w:color w:val="000000"/>
              <w:sz w:val="24"/>
              <w:szCs w:val="24"/>
              <w:lang w:val="en-US"/>
            </w:rPr>
          </w:rPrChange>
        </w:rPr>
      </w:pPr>
    </w:p>
    <w:p w14:paraId="22F88511" w14:textId="6ED4003A" w:rsidR="00C11A6A" w:rsidRPr="00C11A6A" w:rsidRDefault="00C11A6A" w:rsidP="00C11A6A">
      <w:pPr>
        <w:rPr>
          <w:rFonts w:cstheme="minorHAnsi"/>
          <w:sz w:val="21"/>
          <w:szCs w:val="21"/>
          <w:rPrChange w:id="105" w:author="Chiara Situmorang" w:date="2022-11-24T21:40:00Z">
            <w:rPr>
              <w:rFonts w:cstheme="minorHAnsi"/>
            </w:rPr>
          </w:rPrChange>
        </w:rPr>
      </w:pPr>
      <w:proofErr w:type="spellStart"/>
      <w:ins w:id="106" w:author="Chiara Situmorang" w:date="2022-11-24T21:38:00Z">
        <w:r w:rsidRPr="00C11A6A">
          <w:rPr>
            <w:rFonts w:cstheme="minorHAnsi"/>
            <w:color w:val="000000"/>
            <w:lang w:val="en-US"/>
            <w:rPrChange w:id="107" w:author="Chiara Situmorang" w:date="2022-11-24T21:40:00Z">
              <w:rPr>
                <w:rFonts w:ascii="Helvetica" w:hAnsi="Helvetica" w:cs="Helvetica"/>
                <w:color w:val="000000"/>
                <w:sz w:val="24"/>
                <w:szCs w:val="24"/>
                <w:lang w:val="en-US"/>
              </w:rPr>
            </w:rPrChange>
          </w:rPr>
          <w:t>eg.</w:t>
        </w:r>
        <w:proofErr w:type="spellEnd"/>
        <w:r w:rsidRPr="00C11A6A">
          <w:rPr>
            <w:rFonts w:cstheme="minorHAnsi"/>
            <w:color w:val="000000"/>
            <w:lang w:val="en-US"/>
            <w:rPrChange w:id="108" w:author="Chiara Situmorang" w:date="2022-11-24T21:40:00Z">
              <w:rPr>
                <w:rFonts w:ascii="Helvetica" w:hAnsi="Helvetica" w:cs="Helvetica"/>
                <w:color w:val="000000"/>
                <w:sz w:val="24"/>
                <w:szCs w:val="24"/>
                <w:lang w:val="en-US"/>
              </w:rPr>
            </w:rPrChange>
          </w:rPr>
          <w:t xml:space="preserve"> </w:t>
        </w:r>
      </w:ins>
      <w:ins w:id="109" w:author="Chiara Situmorang" w:date="2022-11-24T21:39:00Z">
        <w:r w:rsidRPr="00C11A6A">
          <w:rPr>
            <w:rFonts w:cstheme="minorHAnsi"/>
            <w:color w:val="000000"/>
            <w:lang w:val="en-US"/>
            <w:rPrChange w:id="110" w:author="Chiara Situmorang" w:date="2022-11-24T21:40:00Z">
              <w:rPr>
                <w:rFonts w:ascii="Helvetica" w:hAnsi="Helvetica" w:cs="Helvetica"/>
                <w:color w:val="000000"/>
                <w:sz w:val="24"/>
                <w:szCs w:val="24"/>
                <w:lang w:val="en-US"/>
              </w:rPr>
            </w:rPrChange>
          </w:rPr>
          <w:t xml:space="preserve">To be a master at something, they say you </w:t>
        </w:r>
        <w:proofErr w:type="gramStart"/>
        <w:r w:rsidRPr="00C11A6A">
          <w:rPr>
            <w:rFonts w:cstheme="minorHAnsi"/>
            <w:color w:val="000000"/>
            <w:lang w:val="en-US"/>
            <w:rPrChange w:id="111" w:author="Chiara Situmorang" w:date="2022-11-24T21:40:00Z">
              <w:rPr>
                <w:rFonts w:ascii="Helvetica" w:hAnsi="Helvetica" w:cs="Helvetica"/>
                <w:color w:val="000000"/>
                <w:sz w:val="24"/>
                <w:szCs w:val="24"/>
                <w:lang w:val="en-US"/>
              </w:rPr>
            </w:rPrChange>
          </w:rPr>
          <w:t>have to</w:t>
        </w:r>
        <w:proofErr w:type="gramEnd"/>
        <w:r w:rsidRPr="00C11A6A">
          <w:rPr>
            <w:rFonts w:cstheme="minorHAnsi"/>
            <w:color w:val="000000"/>
            <w:lang w:val="en-US"/>
            <w:rPrChange w:id="112" w:author="Chiara Situmorang" w:date="2022-11-24T21:40:00Z">
              <w:rPr>
                <w:rFonts w:ascii="Helvetica" w:hAnsi="Helvetica" w:cs="Helvetica"/>
                <w:color w:val="000000"/>
                <w:sz w:val="24"/>
                <w:szCs w:val="24"/>
                <w:lang w:val="en-US"/>
              </w:rPr>
            </w:rPrChange>
          </w:rPr>
          <w:t xml:space="preserve"> put in 10,000 hours. </w:t>
        </w:r>
      </w:ins>
      <w:ins w:id="113" w:author="Chiara Situmorang" w:date="2022-11-24T21:44:00Z">
        <w:r>
          <w:rPr>
            <w:rFonts w:cstheme="minorHAnsi"/>
            <w:color w:val="000000"/>
            <w:lang w:val="en-US"/>
          </w:rPr>
          <w:t xml:space="preserve">Programming is no walk in the park: there will be hours of debugging, learning new languages, and more. </w:t>
        </w:r>
      </w:ins>
      <w:ins w:id="114" w:author="Chiara Situmorang" w:date="2022-11-24T21:45:00Z">
        <w:r>
          <w:rPr>
            <w:rFonts w:cstheme="minorHAnsi"/>
            <w:color w:val="000000"/>
            <w:lang w:val="en-US"/>
          </w:rPr>
          <w:t>It’s going to keep getting harder. But with programming, I know</w:t>
        </w:r>
      </w:ins>
      <w:ins w:id="115" w:author="Chiara Situmorang" w:date="2022-11-24T21:46:00Z">
        <w:r>
          <w:rPr>
            <w:rFonts w:cstheme="minorHAnsi"/>
            <w:color w:val="000000"/>
            <w:lang w:val="en-US"/>
          </w:rPr>
          <w:t>—</w:t>
        </w:r>
      </w:ins>
      <w:ins w:id="116" w:author="Chiara Situmorang" w:date="2022-11-24T21:45:00Z">
        <w:r>
          <w:rPr>
            <w:rFonts w:cstheme="minorHAnsi"/>
            <w:color w:val="000000"/>
            <w:lang w:val="en-US"/>
          </w:rPr>
          <w:t xml:space="preserve">one day I’ll hit those 10,000 hours. </w:t>
        </w:r>
      </w:ins>
    </w:p>
    <w:sectPr w:rsidR="00C11A6A" w:rsidRPr="00C11A6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Chiara Situmorang" w:date="2022-11-24T16:51:00Z" w:initials="CS">
    <w:p w14:paraId="3ED76666" w14:textId="77777777" w:rsidR="00AC4206" w:rsidRDefault="00AC4206" w:rsidP="006220FD">
      <w:r>
        <w:rPr>
          <w:rStyle w:val="CommentReference"/>
        </w:rPr>
        <w:annotationRef/>
      </w:r>
      <w:r>
        <w:rPr>
          <w:sz w:val="20"/>
          <w:szCs w:val="20"/>
        </w:rPr>
        <w:t>How did you come up with this plan? And how did you figure out you needed to change your approach in the first place?</w:t>
      </w:r>
    </w:p>
  </w:comment>
  <w:comment w:id="24" w:author="Chiara Situmorang" w:date="2022-11-24T21:16:00Z" w:initials="CS">
    <w:p w14:paraId="70D635C1" w14:textId="77777777" w:rsidR="002D7E41" w:rsidRDefault="002D7E41" w:rsidP="007C07E3">
      <w:r>
        <w:rPr>
          <w:rStyle w:val="CommentReference"/>
        </w:rPr>
        <w:annotationRef/>
      </w:r>
      <w:r>
        <w:rPr>
          <w:sz w:val="20"/>
          <w:szCs w:val="20"/>
        </w:rPr>
        <w:t>Since you didn’t tell us how you decided on your new approach, it seems like you already knew this from the beginning. Show us how you realised this so we see your growth.</w:t>
      </w:r>
    </w:p>
  </w:comment>
  <w:comment w:id="32" w:author="Chiara Situmorang" w:date="2022-11-24T21:17:00Z" w:initials="CS">
    <w:p w14:paraId="4F8C28D7" w14:textId="77777777" w:rsidR="002D7E41" w:rsidRDefault="002D7E41" w:rsidP="0070021A">
      <w:r>
        <w:rPr>
          <w:rStyle w:val="CommentReference"/>
        </w:rPr>
        <w:annotationRef/>
      </w:r>
      <w:r>
        <w:rPr>
          <w:sz w:val="20"/>
          <w:szCs w:val="20"/>
        </w:rPr>
        <w:t>What are the implications of this? What can you do?</w:t>
      </w:r>
    </w:p>
  </w:comment>
  <w:comment w:id="65" w:author="Chiara Situmorang" w:date="2022-11-24T21:22:00Z" w:initials="CS">
    <w:p w14:paraId="58C3083D" w14:textId="77777777" w:rsidR="00AD0BA0" w:rsidRDefault="002D7E41" w:rsidP="00BA51A1">
      <w:r>
        <w:rPr>
          <w:rStyle w:val="CommentReference"/>
        </w:rPr>
        <w:annotationRef/>
      </w:r>
      <w:r w:rsidR="00AD0BA0">
        <w:rPr>
          <w:sz w:val="20"/>
          <w:szCs w:val="20"/>
        </w:rPr>
        <w:t>Reframe this to focus on your use of creativity in innovating. The first part of the paragraph is going in the right direction!</w:t>
      </w:r>
    </w:p>
  </w:comment>
  <w:comment w:id="79" w:author="ALL-in Eduspace" w:date="2022-11-21T09:15:00Z" w:initials="AiE">
    <w:p w14:paraId="2A128119" w14:textId="6353D8FB" w:rsidR="00CE248B" w:rsidRDefault="00CE248B">
      <w:pPr>
        <w:pStyle w:val="CommentText"/>
      </w:pPr>
      <w:r>
        <w:rPr>
          <w:rStyle w:val="CommentReference"/>
        </w:rPr>
        <w:annotationRef/>
      </w:r>
      <w:r>
        <w:t>Please help suggest a strong ending for this prompt.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D76666" w15:done="0"/>
  <w15:commentEx w15:paraId="70D635C1" w15:done="0"/>
  <w15:commentEx w15:paraId="4F8C28D7" w15:done="0"/>
  <w15:commentEx w15:paraId="58C3083D" w15:done="0"/>
  <w15:commentEx w15:paraId="2A1281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A1F88" w16cex:dateUtc="2022-11-24T09:51:00Z"/>
  <w16cex:commentExtensible w16cex:durableId="272A5DAE" w16cex:dateUtc="2022-11-24T14:16:00Z"/>
  <w16cex:commentExtensible w16cex:durableId="272A5DE3" w16cex:dateUtc="2022-11-24T14:17:00Z"/>
  <w16cex:commentExtensible w16cex:durableId="272A5F0A" w16cex:dateUtc="2022-11-24T14:22:00Z"/>
  <w16cex:commentExtensible w16cex:durableId="2725C03B" w16cex:dateUtc="2022-11-21T02: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D76666" w16cid:durableId="272A1F88"/>
  <w16cid:commentId w16cid:paraId="70D635C1" w16cid:durableId="272A5DAE"/>
  <w16cid:commentId w16cid:paraId="4F8C28D7" w16cid:durableId="272A5DE3"/>
  <w16cid:commentId w16cid:paraId="58C3083D" w16cid:durableId="272A5F0A"/>
  <w16cid:commentId w16cid:paraId="2A128119" w16cid:durableId="2725C03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ALL-in Eduspace">
    <w15:presenceInfo w15:providerId="Windows Live" w15:userId="542e905018773c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48B"/>
    <w:rsid w:val="002D7E41"/>
    <w:rsid w:val="003B1B36"/>
    <w:rsid w:val="007C31EB"/>
    <w:rsid w:val="00AC4206"/>
    <w:rsid w:val="00AD0BA0"/>
    <w:rsid w:val="00C11A6A"/>
    <w:rsid w:val="00CE248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E0B1F44"/>
  <w15:chartTrackingRefBased/>
  <w15:docId w15:val="{46D19642-1114-4961-B7DF-A5FFCF3B7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E248B"/>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248B"/>
    <w:rPr>
      <w:rFonts w:ascii="Times New Roman" w:eastAsia="Times New Roman" w:hAnsi="Times New Roman" w:cs="Times New Roman"/>
      <w:b/>
      <w:bCs/>
      <w:sz w:val="27"/>
      <w:szCs w:val="27"/>
      <w:lang w:eastAsia="en-ID"/>
    </w:rPr>
  </w:style>
  <w:style w:type="paragraph" w:styleId="NormalWeb">
    <w:name w:val="Normal (Web)"/>
    <w:basedOn w:val="Normal"/>
    <w:uiPriority w:val="99"/>
    <w:semiHidden/>
    <w:unhideWhenUsed/>
    <w:rsid w:val="00CE248B"/>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CommentReference">
    <w:name w:val="annotation reference"/>
    <w:basedOn w:val="DefaultParagraphFont"/>
    <w:uiPriority w:val="99"/>
    <w:semiHidden/>
    <w:unhideWhenUsed/>
    <w:rsid w:val="00CE248B"/>
    <w:rPr>
      <w:sz w:val="16"/>
      <w:szCs w:val="16"/>
    </w:rPr>
  </w:style>
  <w:style w:type="paragraph" w:styleId="CommentText">
    <w:name w:val="annotation text"/>
    <w:basedOn w:val="Normal"/>
    <w:link w:val="CommentTextChar"/>
    <w:uiPriority w:val="99"/>
    <w:semiHidden/>
    <w:unhideWhenUsed/>
    <w:rsid w:val="00CE248B"/>
    <w:pPr>
      <w:spacing w:line="240" w:lineRule="auto"/>
    </w:pPr>
    <w:rPr>
      <w:sz w:val="20"/>
      <w:szCs w:val="20"/>
    </w:rPr>
  </w:style>
  <w:style w:type="character" w:customStyle="1" w:styleId="CommentTextChar">
    <w:name w:val="Comment Text Char"/>
    <w:basedOn w:val="DefaultParagraphFont"/>
    <w:link w:val="CommentText"/>
    <w:uiPriority w:val="99"/>
    <w:semiHidden/>
    <w:rsid w:val="00CE248B"/>
    <w:rPr>
      <w:sz w:val="20"/>
      <w:szCs w:val="20"/>
    </w:rPr>
  </w:style>
  <w:style w:type="paragraph" w:styleId="CommentSubject">
    <w:name w:val="annotation subject"/>
    <w:basedOn w:val="CommentText"/>
    <w:next w:val="CommentText"/>
    <w:link w:val="CommentSubjectChar"/>
    <w:uiPriority w:val="99"/>
    <w:semiHidden/>
    <w:unhideWhenUsed/>
    <w:rsid w:val="00CE248B"/>
    <w:rPr>
      <w:b/>
      <w:bCs/>
    </w:rPr>
  </w:style>
  <w:style w:type="character" w:customStyle="1" w:styleId="CommentSubjectChar">
    <w:name w:val="Comment Subject Char"/>
    <w:basedOn w:val="CommentTextChar"/>
    <w:link w:val="CommentSubject"/>
    <w:uiPriority w:val="99"/>
    <w:semiHidden/>
    <w:rsid w:val="00CE248B"/>
    <w:rPr>
      <w:b/>
      <w:bCs/>
      <w:sz w:val="20"/>
      <w:szCs w:val="20"/>
    </w:rPr>
  </w:style>
  <w:style w:type="paragraph" w:styleId="Revision">
    <w:name w:val="Revision"/>
    <w:hidden/>
    <w:uiPriority w:val="99"/>
    <w:semiHidden/>
    <w:rsid w:val="00AC42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04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1144</Words>
  <Characters>6522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Chiara Situmorang</cp:lastModifiedBy>
  <cp:revision>2</cp:revision>
  <dcterms:created xsi:type="dcterms:W3CDTF">2022-11-21T02:14:00Z</dcterms:created>
  <dcterms:modified xsi:type="dcterms:W3CDTF">2022-11-24T14:47:00Z</dcterms:modified>
</cp:coreProperties>
</file>