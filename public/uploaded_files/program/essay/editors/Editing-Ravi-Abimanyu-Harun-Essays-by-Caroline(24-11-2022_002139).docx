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5D79"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b/>
          <w:bCs/>
          <w:color w:val="000000" w:themeColor="text1"/>
        </w:rPr>
        <w:t>Describe the most significant challenge you have faced and the steps you have taken to overcome this challenge. How has this challenge affected your academic achievement?</w:t>
      </w:r>
    </w:p>
    <w:p w14:paraId="514BBCA1" w14:textId="77777777" w:rsidR="008C452F" w:rsidRPr="008C452F" w:rsidRDefault="008C452F" w:rsidP="008C452F">
      <w:pPr>
        <w:rPr>
          <w:rFonts w:ascii="Times New Roman" w:eastAsia="Times New Roman" w:hAnsi="Times New Roman" w:cs="Times New Roman"/>
          <w:color w:val="000000" w:themeColor="text1"/>
        </w:rPr>
      </w:pPr>
    </w:p>
    <w:p w14:paraId="0F908006" w14:textId="20E24355" w:rsidR="00D97840" w:rsidRPr="00D97840" w:rsidRDefault="00D97840" w:rsidP="00D97840">
      <w:pPr>
        <w:rPr>
          <w:rFonts w:ascii="Arial" w:eastAsia="Times New Roman" w:hAnsi="Arial" w:cs="Arial"/>
          <w:color w:val="000000" w:themeColor="text1"/>
        </w:rPr>
      </w:pPr>
      <w:r w:rsidRPr="00D97840">
        <w:rPr>
          <w:rFonts w:ascii="Arial" w:eastAsia="Times New Roman" w:hAnsi="Arial" w:cs="Arial"/>
          <w:color w:val="000000" w:themeColor="text1"/>
        </w:rPr>
        <w:t>I’d ask myself, “Why do I feel disappointed</w:t>
      </w:r>
      <w:ins w:id="0" w:author="Microsoft Office User" w:date="2022-11-23T11:19:00Z">
        <w:r w:rsidR="00DA2E9C">
          <w:rPr>
            <w:rFonts w:ascii="Arial" w:eastAsia="Times New Roman" w:hAnsi="Arial" w:cs="Arial"/>
            <w:color w:val="000000" w:themeColor="text1"/>
          </w:rPr>
          <w:t xml:space="preserve"> about</w:t>
        </w:r>
      </w:ins>
      <w:r w:rsidRPr="00D97840">
        <w:rPr>
          <w:rFonts w:ascii="Arial" w:eastAsia="Times New Roman" w:hAnsi="Arial" w:cs="Arial"/>
          <w:color w:val="000000" w:themeColor="text1"/>
        </w:rPr>
        <w:t xml:space="preserve"> </w:t>
      </w:r>
      <w:del w:id="1" w:author="Microsoft Office User" w:date="2022-11-23T11:19:00Z">
        <w:r w:rsidRPr="00D97840" w:rsidDel="00DA2E9C">
          <w:rPr>
            <w:rFonts w:ascii="Arial" w:eastAsia="Times New Roman" w:hAnsi="Arial" w:cs="Arial"/>
            <w:color w:val="000000" w:themeColor="text1"/>
          </w:rPr>
          <w:delText>when I like</w:delText>
        </w:r>
      </w:del>
      <w:ins w:id="2" w:author="Microsoft Office User" w:date="2022-11-23T11:19:00Z">
        <w:r w:rsidR="00DA2E9C">
          <w:rPr>
            <w:rFonts w:ascii="Arial" w:eastAsia="Times New Roman" w:hAnsi="Arial" w:cs="Arial"/>
            <w:color w:val="000000" w:themeColor="text1"/>
          </w:rPr>
          <w:t xml:space="preserve">liking </w:t>
        </w:r>
      </w:ins>
      <w:del w:id="3" w:author="Microsoft Office User" w:date="2022-11-23T11:19:00Z">
        <w:r w:rsidRPr="00D97840" w:rsidDel="00DA2E9C">
          <w:rPr>
            <w:rFonts w:ascii="Arial" w:eastAsia="Times New Roman" w:hAnsi="Arial" w:cs="Arial"/>
            <w:color w:val="000000" w:themeColor="text1"/>
          </w:rPr>
          <w:delText xml:space="preserve"> </w:delText>
        </w:r>
      </w:del>
      <w:r w:rsidRPr="00D97840">
        <w:rPr>
          <w:rFonts w:ascii="Arial" w:eastAsia="Times New Roman" w:hAnsi="Arial" w:cs="Arial"/>
          <w:color w:val="000000" w:themeColor="text1"/>
        </w:rPr>
        <w:t>being alone?”</w:t>
      </w:r>
    </w:p>
    <w:p w14:paraId="358C1622" w14:textId="77777777" w:rsidR="00D97840" w:rsidRPr="00D97840" w:rsidRDefault="00D97840" w:rsidP="00D97840">
      <w:pPr>
        <w:rPr>
          <w:rFonts w:ascii="Arial" w:eastAsia="Times New Roman" w:hAnsi="Arial" w:cs="Arial"/>
          <w:color w:val="000000" w:themeColor="text1"/>
        </w:rPr>
      </w:pPr>
    </w:p>
    <w:p w14:paraId="5A39F9C8" w14:textId="39DECCEC" w:rsidR="00D97840" w:rsidRPr="00D97840" w:rsidRDefault="00D97840" w:rsidP="00D97840">
      <w:pPr>
        <w:rPr>
          <w:rFonts w:ascii="Arial" w:eastAsia="Times New Roman" w:hAnsi="Arial" w:cs="Arial"/>
          <w:color w:val="000000" w:themeColor="text1"/>
        </w:rPr>
      </w:pPr>
      <w:r w:rsidRPr="00D97840">
        <w:rPr>
          <w:rFonts w:ascii="Arial" w:eastAsia="Times New Roman" w:hAnsi="Arial" w:cs="Arial"/>
          <w:color w:val="000000" w:themeColor="text1"/>
        </w:rPr>
        <w:t>Going to college, I knew opening up to people would be one of my biggest challenges. I enjoy</w:t>
      </w:r>
      <w:ins w:id="4" w:author="Microsoft Office User" w:date="2022-11-23T11:20:00Z">
        <w:r w:rsidR="00DA2E9C">
          <w:rPr>
            <w:rFonts w:ascii="Arial" w:eastAsia="Times New Roman" w:hAnsi="Arial" w:cs="Arial"/>
            <w:color w:val="000000" w:themeColor="text1"/>
          </w:rPr>
          <w:t>ed</w:t>
        </w:r>
      </w:ins>
      <w:r w:rsidRPr="00D97840">
        <w:rPr>
          <w:rFonts w:ascii="Arial" w:eastAsia="Times New Roman" w:hAnsi="Arial" w:cs="Arial"/>
          <w:color w:val="000000" w:themeColor="text1"/>
        </w:rPr>
        <w:t xml:space="preserve"> </w:t>
      </w:r>
      <w:del w:id="5" w:author="Microsoft Office User" w:date="2022-11-23T11:20:00Z">
        <w:r w:rsidRPr="00D97840" w:rsidDel="00DA2E9C">
          <w:rPr>
            <w:rFonts w:ascii="Arial" w:eastAsia="Times New Roman" w:hAnsi="Arial" w:cs="Arial"/>
            <w:color w:val="000000" w:themeColor="text1"/>
          </w:rPr>
          <w:delText>the idea of</w:delText>
        </w:r>
      </w:del>
      <w:r w:rsidRPr="00D97840">
        <w:rPr>
          <w:rFonts w:ascii="Arial" w:eastAsia="Times New Roman" w:hAnsi="Arial" w:cs="Arial"/>
          <w:color w:val="000000" w:themeColor="text1"/>
        </w:rPr>
        <w:t xml:space="preserve"> being alone in my dorm room; it </w:t>
      </w:r>
      <w:del w:id="6" w:author="Microsoft Office User" w:date="2022-11-23T11:20:00Z">
        <w:r w:rsidRPr="00D97840" w:rsidDel="00DA2E9C">
          <w:rPr>
            <w:rFonts w:ascii="Arial" w:eastAsia="Times New Roman" w:hAnsi="Arial" w:cs="Arial"/>
            <w:color w:val="000000" w:themeColor="text1"/>
          </w:rPr>
          <w:delText xml:space="preserve">makes </w:delText>
        </w:r>
      </w:del>
      <w:ins w:id="7" w:author="Microsoft Office User" w:date="2022-11-23T11:20:00Z">
        <w:r w:rsidR="00DA2E9C">
          <w:rPr>
            <w:rFonts w:ascii="Arial" w:eastAsia="Times New Roman" w:hAnsi="Arial" w:cs="Arial"/>
            <w:color w:val="000000" w:themeColor="text1"/>
          </w:rPr>
          <w:t>made</w:t>
        </w:r>
        <w:r w:rsidR="00DA2E9C" w:rsidRPr="00D97840">
          <w:rPr>
            <w:rFonts w:ascii="Arial" w:eastAsia="Times New Roman" w:hAnsi="Arial" w:cs="Arial"/>
            <w:color w:val="000000" w:themeColor="text1"/>
          </w:rPr>
          <w:t xml:space="preserve"> </w:t>
        </w:r>
      </w:ins>
      <w:r w:rsidRPr="00D97840">
        <w:rPr>
          <w:rFonts w:ascii="Arial" w:eastAsia="Times New Roman" w:hAnsi="Arial" w:cs="Arial"/>
          <w:color w:val="000000" w:themeColor="text1"/>
        </w:rPr>
        <w:t xml:space="preserve">me feel safe. However, I was unaware that I’d impeded myself from </w:t>
      </w:r>
      <w:del w:id="8" w:author="Microsoft Office User" w:date="2022-11-23T11:20:00Z">
        <w:r w:rsidRPr="00D97840" w:rsidDel="00DA2E9C">
          <w:rPr>
            <w:rFonts w:ascii="Arial" w:eastAsia="Times New Roman" w:hAnsi="Arial" w:cs="Arial"/>
            <w:color w:val="000000" w:themeColor="text1"/>
          </w:rPr>
          <w:delText xml:space="preserve">any </w:delText>
        </w:r>
      </w:del>
      <w:r w:rsidRPr="00D97840">
        <w:rPr>
          <w:rFonts w:ascii="Arial" w:eastAsia="Times New Roman" w:hAnsi="Arial" w:cs="Arial"/>
          <w:color w:val="000000" w:themeColor="text1"/>
        </w:rPr>
        <w:t xml:space="preserve">opportunities of developing networks with people. I </w:t>
      </w:r>
      <w:del w:id="9" w:author="Microsoft Office User" w:date="2022-11-23T11:26:00Z">
        <w:r w:rsidRPr="00D97840" w:rsidDel="00DA2E9C">
          <w:rPr>
            <w:rFonts w:ascii="Arial" w:eastAsia="Times New Roman" w:hAnsi="Arial" w:cs="Arial"/>
            <w:color w:val="000000" w:themeColor="text1"/>
          </w:rPr>
          <w:delText xml:space="preserve">later </w:delText>
        </w:r>
      </w:del>
      <w:r w:rsidRPr="00D97840">
        <w:rPr>
          <w:rFonts w:ascii="Arial" w:eastAsia="Times New Roman" w:hAnsi="Arial" w:cs="Arial"/>
          <w:color w:val="000000" w:themeColor="text1"/>
        </w:rPr>
        <w:t xml:space="preserve">learned that </w:t>
      </w:r>
      <w:del w:id="10" w:author="Microsoft Office User" w:date="2022-11-23T11:26:00Z">
        <w:r w:rsidRPr="00D97840" w:rsidDel="00DA2E9C">
          <w:rPr>
            <w:rFonts w:ascii="Arial" w:eastAsia="Times New Roman" w:hAnsi="Arial" w:cs="Arial"/>
            <w:color w:val="000000" w:themeColor="text1"/>
          </w:rPr>
          <w:delText xml:space="preserve">the </w:delText>
        </w:r>
      </w:del>
      <w:r w:rsidRPr="00D97840">
        <w:rPr>
          <w:rFonts w:ascii="Arial" w:eastAsia="Times New Roman" w:hAnsi="Arial" w:cs="Arial"/>
          <w:color w:val="000000" w:themeColor="text1"/>
        </w:rPr>
        <w:t xml:space="preserve">sense of belonging through having a community </w:t>
      </w:r>
      <w:del w:id="11" w:author="Microsoft Office User" w:date="2022-11-23T11:20:00Z">
        <w:r w:rsidRPr="00D97840" w:rsidDel="00DA2E9C">
          <w:rPr>
            <w:rFonts w:ascii="Arial" w:eastAsia="Times New Roman" w:hAnsi="Arial" w:cs="Arial"/>
            <w:color w:val="000000" w:themeColor="text1"/>
          </w:rPr>
          <w:delText xml:space="preserve">of friends </w:delText>
        </w:r>
      </w:del>
      <w:r w:rsidRPr="00D97840">
        <w:rPr>
          <w:rFonts w:ascii="Arial" w:eastAsia="Times New Roman" w:hAnsi="Arial" w:cs="Arial"/>
          <w:color w:val="000000" w:themeColor="text1"/>
        </w:rPr>
        <w:t xml:space="preserve">is </w:t>
      </w:r>
      <w:del w:id="12" w:author="Microsoft Office User" w:date="2022-11-23T11:20:00Z">
        <w:r w:rsidRPr="00D97840" w:rsidDel="00DA2E9C">
          <w:rPr>
            <w:rFonts w:ascii="Arial" w:eastAsia="Times New Roman" w:hAnsi="Arial" w:cs="Arial"/>
            <w:color w:val="000000" w:themeColor="text1"/>
          </w:rPr>
          <w:delText>very important</w:delText>
        </w:r>
      </w:del>
      <w:ins w:id="13" w:author="Microsoft Office User" w:date="2022-11-23T11:20:00Z">
        <w:r w:rsidR="00DA2E9C">
          <w:rPr>
            <w:rFonts w:ascii="Arial" w:eastAsia="Times New Roman" w:hAnsi="Arial" w:cs="Arial"/>
            <w:color w:val="000000" w:themeColor="text1"/>
          </w:rPr>
          <w:t xml:space="preserve">crucial </w:t>
        </w:r>
      </w:ins>
      <w:del w:id="14" w:author="Microsoft Office User" w:date="2022-11-23T11:20:00Z">
        <w:r w:rsidRPr="00D97840" w:rsidDel="00DA2E9C">
          <w:rPr>
            <w:rFonts w:ascii="Arial" w:eastAsia="Times New Roman" w:hAnsi="Arial" w:cs="Arial"/>
            <w:color w:val="000000" w:themeColor="text1"/>
          </w:rPr>
          <w:delText xml:space="preserve">, </w:delText>
        </w:r>
      </w:del>
      <w:r w:rsidRPr="00D97840">
        <w:rPr>
          <w:rFonts w:ascii="Arial" w:eastAsia="Times New Roman" w:hAnsi="Arial" w:cs="Arial"/>
          <w:color w:val="000000" w:themeColor="text1"/>
        </w:rPr>
        <w:t xml:space="preserve">yet </w:t>
      </w:r>
      <w:del w:id="15" w:author="Microsoft Office User" w:date="2022-11-23T11:20:00Z">
        <w:r w:rsidRPr="00D97840" w:rsidDel="00DA2E9C">
          <w:rPr>
            <w:rFonts w:ascii="Arial" w:eastAsia="Times New Roman" w:hAnsi="Arial" w:cs="Arial"/>
            <w:color w:val="000000" w:themeColor="text1"/>
          </w:rPr>
          <w:delText>I didn’t have any of that</w:delText>
        </w:r>
      </w:del>
      <w:ins w:id="16" w:author="Microsoft Office User" w:date="2022-11-23T11:21:00Z">
        <w:r w:rsidR="00DA2E9C">
          <w:rPr>
            <w:rFonts w:ascii="Arial" w:eastAsia="Times New Roman" w:hAnsi="Arial" w:cs="Arial"/>
            <w:color w:val="000000" w:themeColor="text1"/>
          </w:rPr>
          <w:t>scar</w:t>
        </w:r>
      </w:ins>
      <w:ins w:id="17" w:author="Microsoft Office User" w:date="2022-11-23T11:24:00Z">
        <w:r w:rsidR="00DA2E9C">
          <w:rPr>
            <w:rFonts w:ascii="Arial" w:eastAsia="Times New Roman" w:hAnsi="Arial" w:cs="Arial"/>
            <w:color w:val="000000" w:themeColor="text1"/>
          </w:rPr>
          <w:t>c</w:t>
        </w:r>
      </w:ins>
      <w:ins w:id="18" w:author="Microsoft Office User" w:date="2022-11-23T11:21:00Z">
        <w:r w:rsidR="00DA2E9C">
          <w:rPr>
            <w:rFonts w:ascii="Arial" w:eastAsia="Times New Roman" w:hAnsi="Arial" w:cs="Arial"/>
            <w:color w:val="000000" w:themeColor="text1"/>
          </w:rPr>
          <w:t>e</w:t>
        </w:r>
      </w:ins>
      <w:ins w:id="19" w:author="Microsoft Office User" w:date="2022-11-23T11:20:00Z">
        <w:r w:rsidR="00DA2E9C">
          <w:rPr>
            <w:rFonts w:ascii="Arial" w:eastAsia="Times New Roman" w:hAnsi="Arial" w:cs="Arial"/>
            <w:color w:val="000000" w:themeColor="text1"/>
          </w:rPr>
          <w:t xml:space="preserve"> in my world</w:t>
        </w:r>
      </w:ins>
      <w:r w:rsidRPr="00D97840">
        <w:rPr>
          <w:rFonts w:ascii="Arial" w:eastAsia="Times New Roman" w:hAnsi="Arial" w:cs="Arial"/>
          <w:color w:val="000000" w:themeColor="text1"/>
        </w:rPr>
        <w:t>.</w:t>
      </w:r>
    </w:p>
    <w:p w14:paraId="7D3048EA" w14:textId="77777777" w:rsidR="00D97840" w:rsidRPr="00D97840" w:rsidRDefault="00D97840" w:rsidP="00D97840">
      <w:pPr>
        <w:rPr>
          <w:rFonts w:ascii="Arial" w:eastAsia="Times New Roman" w:hAnsi="Arial" w:cs="Arial"/>
          <w:color w:val="000000" w:themeColor="text1"/>
        </w:rPr>
      </w:pPr>
    </w:p>
    <w:p w14:paraId="406A425A" w14:textId="0D417B9F" w:rsidR="00D97840" w:rsidRPr="00D97840" w:rsidRDefault="00D97840" w:rsidP="00D97840">
      <w:pPr>
        <w:rPr>
          <w:rFonts w:ascii="Arial" w:eastAsia="Times New Roman" w:hAnsi="Arial" w:cs="Arial"/>
          <w:color w:val="000000" w:themeColor="text1"/>
        </w:rPr>
      </w:pPr>
      <w:r w:rsidRPr="00D97840">
        <w:rPr>
          <w:rFonts w:ascii="Arial" w:eastAsia="Times New Roman" w:hAnsi="Arial" w:cs="Arial"/>
          <w:color w:val="000000" w:themeColor="text1"/>
        </w:rPr>
        <w:t xml:space="preserve">I wanted to change, </w:t>
      </w:r>
      <w:del w:id="20" w:author="Microsoft Office User" w:date="2022-11-23T11:22:00Z">
        <w:r w:rsidRPr="00D97840" w:rsidDel="00DA2E9C">
          <w:rPr>
            <w:rFonts w:ascii="Arial" w:eastAsia="Times New Roman" w:hAnsi="Arial" w:cs="Arial"/>
            <w:color w:val="000000" w:themeColor="text1"/>
          </w:rPr>
          <w:delText xml:space="preserve">but </w:delText>
        </w:r>
      </w:del>
      <w:ins w:id="21" w:author="Microsoft Office User" w:date="2022-11-23T11:22:00Z">
        <w:r w:rsidR="00DA2E9C">
          <w:rPr>
            <w:rFonts w:ascii="Arial" w:eastAsia="Times New Roman" w:hAnsi="Arial" w:cs="Arial"/>
            <w:color w:val="000000" w:themeColor="text1"/>
          </w:rPr>
          <w:t>and</w:t>
        </w:r>
        <w:r w:rsidR="00DA2E9C" w:rsidRPr="00D97840">
          <w:rPr>
            <w:rFonts w:ascii="Arial" w:eastAsia="Times New Roman" w:hAnsi="Arial" w:cs="Arial"/>
            <w:color w:val="000000" w:themeColor="text1"/>
          </w:rPr>
          <w:t xml:space="preserve"> </w:t>
        </w:r>
      </w:ins>
      <w:del w:id="22" w:author="Microsoft Office User" w:date="2022-11-23T11:21:00Z">
        <w:r w:rsidRPr="00D97840" w:rsidDel="00DA2E9C">
          <w:rPr>
            <w:rFonts w:ascii="Arial" w:eastAsia="Times New Roman" w:hAnsi="Arial" w:cs="Arial"/>
            <w:color w:val="000000" w:themeColor="text1"/>
          </w:rPr>
          <w:delText>I knew that I had to do it right or else I’d just gravitate back towards my dorm room</w:delText>
        </w:r>
      </w:del>
      <w:ins w:id="23" w:author="Microsoft Office User" w:date="2022-11-23T11:21:00Z">
        <w:r w:rsidR="00DA2E9C">
          <w:rPr>
            <w:rFonts w:ascii="Arial" w:eastAsia="Times New Roman" w:hAnsi="Arial" w:cs="Arial"/>
            <w:color w:val="000000" w:themeColor="text1"/>
          </w:rPr>
          <w:t>I had to do it the right way</w:t>
        </w:r>
      </w:ins>
      <w:r w:rsidRPr="00D97840">
        <w:rPr>
          <w:rFonts w:ascii="Arial" w:eastAsia="Times New Roman" w:hAnsi="Arial" w:cs="Arial"/>
          <w:color w:val="000000" w:themeColor="text1"/>
        </w:rPr>
        <w:t>.</w:t>
      </w:r>
      <w:del w:id="24" w:author="Microsoft Office User" w:date="2022-11-23T11:22:00Z">
        <w:r w:rsidRPr="00D97840" w:rsidDel="00DA2E9C">
          <w:rPr>
            <w:rFonts w:ascii="Arial" w:eastAsia="Times New Roman" w:hAnsi="Arial" w:cs="Arial"/>
            <w:color w:val="000000" w:themeColor="text1"/>
          </w:rPr>
          <w:delText xml:space="preserve"> So,</w:delText>
        </w:r>
      </w:del>
      <w:ins w:id="25" w:author="Microsoft Office User" w:date="2022-11-23T11:22:00Z">
        <w:r w:rsidR="00DA2E9C">
          <w:rPr>
            <w:rFonts w:ascii="Arial" w:eastAsia="Times New Roman" w:hAnsi="Arial" w:cs="Arial"/>
            <w:color w:val="000000" w:themeColor="text1"/>
          </w:rPr>
          <w:t xml:space="preserve"> </w:t>
        </w:r>
      </w:ins>
      <w:del w:id="26" w:author="Microsoft Office User" w:date="2022-11-23T11:22:00Z">
        <w:r w:rsidRPr="00D97840" w:rsidDel="00DA2E9C">
          <w:rPr>
            <w:rFonts w:ascii="Arial" w:eastAsia="Times New Roman" w:hAnsi="Arial" w:cs="Arial"/>
            <w:color w:val="000000" w:themeColor="text1"/>
          </w:rPr>
          <w:delText xml:space="preserve"> </w:delText>
        </w:r>
      </w:del>
      <w:r w:rsidRPr="00D97840">
        <w:rPr>
          <w:rFonts w:ascii="Arial" w:eastAsia="Times New Roman" w:hAnsi="Arial" w:cs="Arial"/>
          <w:color w:val="000000" w:themeColor="text1"/>
        </w:rPr>
        <w:t xml:space="preserve">I joined intramural soccer </w:t>
      </w:r>
      <w:del w:id="27" w:author="Microsoft Office User" w:date="2022-11-23T11:22:00Z">
        <w:r w:rsidRPr="00D97840" w:rsidDel="00DA2E9C">
          <w:rPr>
            <w:rFonts w:ascii="Arial" w:eastAsia="Times New Roman" w:hAnsi="Arial" w:cs="Arial"/>
            <w:color w:val="000000" w:themeColor="text1"/>
          </w:rPr>
          <w:delText>figuring that it was</w:delText>
        </w:r>
      </w:del>
      <w:ins w:id="28" w:author="Microsoft Office User" w:date="2022-11-23T11:22:00Z">
        <w:r w:rsidR="00DA2E9C">
          <w:rPr>
            <w:rFonts w:ascii="Arial" w:eastAsia="Times New Roman" w:hAnsi="Arial" w:cs="Arial"/>
            <w:color w:val="000000" w:themeColor="text1"/>
          </w:rPr>
          <w:t>with the hopes it would</w:t>
        </w:r>
      </w:ins>
      <w:ins w:id="29" w:author="Microsoft Office User" w:date="2022-11-23T11:23:00Z">
        <w:r w:rsidR="00DA2E9C">
          <w:rPr>
            <w:rFonts w:ascii="Arial" w:eastAsia="Times New Roman" w:hAnsi="Arial" w:cs="Arial"/>
            <w:color w:val="000000" w:themeColor="text1"/>
          </w:rPr>
          <w:t xml:space="preserve"> </w:t>
        </w:r>
      </w:ins>
      <w:del w:id="30" w:author="Microsoft Office User" w:date="2022-11-23T11:23:00Z">
        <w:r w:rsidRPr="00D97840" w:rsidDel="00DA2E9C">
          <w:rPr>
            <w:rFonts w:ascii="Arial" w:eastAsia="Times New Roman" w:hAnsi="Arial" w:cs="Arial"/>
            <w:color w:val="000000" w:themeColor="text1"/>
          </w:rPr>
          <w:delText xml:space="preserve"> </w:delText>
        </w:r>
      </w:del>
      <w:ins w:id="31" w:author="Microsoft Office User" w:date="2022-11-23T11:23:00Z">
        <w:r w:rsidR="00DA2E9C">
          <w:rPr>
            <w:rFonts w:ascii="Arial" w:eastAsia="Times New Roman" w:hAnsi="Arial" w:cs="Arial"/>
            <w:color w:val="000000" w:themeColor="text1"/>
          </w:rPr>
          <w:t>allow</w:t>
        </w:r>
      </w:ins>
      <w:ins w:id="32" w:author="Microsoft Office User" w:date="2022-11-23T11:22:00Z">
        <w:r w:rsidR="00DA2E9C">
          <w:rPr>
            <w:rFonts w:ascii="Arial" w:eastAsia="Times New Roman" w:hAnsi="Arial" w:cs="Arial"/>
            <w:color w:val="000000" w:themeColor="text1"/>
          </w:rPr>
          <w:t xml:space="preserve"> me to </w:t>
        </w:r>
      </w:ins>
      <w:del w:id="33" w:author="Microsoft Office User" w:date="2022-11-23T11:22:00Z">
        <w:r w:rsidRPr="00D97840" w:rsidDel="00DA2E9C">
          <w:rPr>
            <w:rFonts w:ascii="Arial" w:eastAsia="Times New Roman" w:hAnsi="Arial" w:cs="Arial"/>
            <w:color w:val="000000" w:themeColor="text1"/>
          </w:rPr>
          <w:delText xml:space="preserve">a good idea to </w:delText>
        </w:r>
      </w:del>
      <w:r w:rsidRPr="00D97840">
        <w:rPr>
          <w:rFonts w:ascii="Arial" w:eastAsia="Times New Roman" w:hAnsi="Arial" w:cs="Arial"/>
          <w:color w:val="000000" w:themeColor="text1"/>
        </w:rPr>
        <w:t xml:space="preserve">socialize with people of similar interests. Yet, </w:t>
      </w:r>
      <w:del w:id="34" w:author="Microsoft Office User" w:date="2022-11-23T11:23:00Z">
        <w:r w:rsidRPr="00D97840" w:rsidDel="00DA2E9C">
          <w:rPr>
            <w:rFonts w:ascii="Arial" w:eastAsia="Times New Roman" w:hAnsi="Arial" w:cs="Arial"/>
            <w:color w:val="000000" w:themeColor="text1"/>
          </w:rPr>
          <w:delText>I wasn’t able to make meaningful friendships</w:delText>
        </w:r>
      </w:del>
      <w:ins w:id="35" w:author="Microsoft Office User" w:date="2022-11-23T11:23:00Z">
        <w:r w:rsidR="00DA2E9C">
          <w:rPr>
            <w:rFonts w:ascii="Arial" w:eastAsia="Times New Roman" w:hAnsi="Arial" w:cs="Arial"/>
            <w:color w:val="000000" w:themeColor="text1"/>
          </w:rPr>
          <w:t>the relationships I made were not exactly what I was looking for</w:t>
        </w:r>
      </w:ins>
      <w:r w:rsidRPr="00D97840">
        <w:rPr>
          <w:rFonts w:ascii="Arial" w:eastAsia="Times New Roman" w:hAnsi="Arial" w:cs="Arial"/>
          <w:color w:val="000000" w:themeColor="text1"/>
        </w:rPr>
        <w:t xml:space="preserve">. </w:t>
      </w:r>
    </w:p>
    <w:p w14:paraId="47804E96" w14:textId="77777777" w:rsidR="00D97840" w:rsidRPr="00D97840" w:rsidRDefault="00D97840" w:rsidP="00D97840">
      <w:pPr>
        <w:rPr>
          <w:rFonts w:ascii="Arial" w:eastAsia="Times New Roman" w:hAnsi="Arial" w:cs="Arial"/>
          <w:color w:val="000000" w:themeColor="text1"/>
        </w:rPr>
      </w:pPr>
    </w:p>
    <w:p w14:paraId="2053ACCE" w14:textId="5E02CA78" w:rsidR="00D97840" w:rsidRPr="00D97840" w:rsidRDefault="00D97840" w:rsidP="00D97840">
      <w:pPr>
        <w:rPr>
          <w:rFonts w:ascii="Arial" w:eastAsia="Times New Roman" w:hAnsi="Arial" w:cs="Arial"/>
          <w:color w:val="000000" w:themeColor="text1"/>
        </w:rPr>
      </w:pPr>
      <w:r w:rsidRPr="00D97840">
        <w:rPr>
          <w:rFonts w:ascii="Arial" w:eastAsia="Times New Roman" w:hAnsi="Arial" w:cs="Arial"/>
          <w:color w:val="000000" w:themeColor="text1"/>
        </w:rPr>
        <w:t xml:space="preserve">As I </w:t>
      </w:r>
      <w:proofErr w:type="spellStart"/>
      <w:r w:rsidRPr="00D97840">
        <w:rPr>
          <w:rFonts w:ascii="Arial" w:eastAsia="Times New Roman" w:hAnsi="Arial" w:cs="Arial"/>
          <w:color w:val="000000" w:themeColor="text1"/>
        </w:rPr>
        <w:t>analyzed</w:t>
      </w:r>
      <w:proofErr w:type="spellEnd"/>
      <w:r w:rsidRPr="00D97840">
        <w:rPr>
          <w:rFonts w:ascii="Arial" w:eastAsia="Times New Roman" w:hAnsi="Arial" w:cs="Arial"/>
          <w:color w:val="000000" w:themeColor="text1"/>
        </w:rPr>
        <w:t xml:space="preserve"> my “friend-making” approach, I realized that</w:t>
      </w:r>
      <w:ins w:id="36" w:author="Microsoft Office User" w:date="2022-11-23T11:24:00Z">
        <w:r w:rsidR="00DA2E9C">
          <w:rPr>
            <w:rFonts w:ascii="Arial" w:eastAsia="Times New Roman" w:hAnsi="Arial" w:cs="Arial"/>
            <w:color w:val="000000" w:themeColor="text1"/>
          </w:rPr>
          <w:t xml:space="preserve"> </w:t>
        </w:r>
      </w:ins>
      <w:del w:id="37" w:author="Microsoft Office User" w:date="2022-11-23T11:24:00Z">
        <w:r w:rsidRPr="00D97840" w:rsidDel="00DA2E9C">
          <w:rPr>
            <w:rFonts w:ascii="Arial" w:eastAsia="Times New Roman" w:hAnsi="Arial" w:cs="Arial"/>
            <w:color w:val="000000" w:themeColor="text1"/>
          </w:rPr>
          <w:delText xml:space="preserve">, perhaps, </w:delText>
        </w:r>
      </w:del>
      <w:r w:rsidRPr="00D97840">
        <w:rPr>
          <w:rFonts w:ascii="Arial" w:eastAsia="Times New Roman" w:hAnsi="Arial" w:cs="Arial"/>
          <w:color w:val="000000" w:themeColor="text1"/>
        </w:rPr>
        <w:t xml:space="preserve">I lack </w:t>
      </w:r>
      <w:proofErr w:type="spellStart"/>
      <w:r w:rsidRPr="00D97840">
        <w:rPr>
          <w:rFonts w:ascii="Arial" w:eastAsia="Times New Roman" w:hAnsi="Arial" w:cs="Arial"/>
          <w:color w:val="000000" w:themeColor="text1"/>
        </w:rPr>
        <w:t>genuinity</w:t>
      </w:r>
      <w:proofErr w:type="spellEnd"/>
      <w:r w:rsidRPr="00D97840">
        <w:rPr>
          <w:rFonts w:ascii="Arial" w:eastAsia="Times New Roman" w:hAnsi="Arial" w:cs="Arial"/>
          <w:color w:val="000000" w:themeColor="text1"/>
        </w:rPr>
        <w:t>: I’d laugh too hard at someone’s jokes or I’d beat myself</w:t>
      </w:r>
      <w:ins w:id="38" w:author="Microsoft Office User" w:date="2022-11-23T11:25:00Z">
        <w:r w:rsidR="00DA2E9C">
          <w:rPr>
            <w:rFonts w:ascii="Arial" w:eastAsia="Times New Roman" w:hAnsi="Arial" w:cs="Arial"/>
            <w:color w:val="000000" w:themeColor="text1"/>
          </w:rPr>
          <w:t xml:space="preserve"> up</w:t>
        </w:r>
      </w:ins>
      <w:r w:rsidRPr="00D97840">
        <w:rPr>
          <w:rFonts w:ascii="Arial" w:eastAsia="Times New Roman" w:hAnsi="Arial" w:cs="Arial"/>
          <w:color w:val="000000" w:themeColor="text1"/>
        </w:rPr>
        <w:t xml:space="preserve"> if someone </w:t>
      </w:r>
      <w:del w:id="39" w:author="Microsoft Office User" w:date="2022-11-23T11:25:00Z">
        <w:r w:rsidRPr="00D97840" w:rsidDel="00DA2E9C">
          <w:rPr>
            <w:rFonts w:ascii="Arial" w:eastAsia="Times New Roman" w:hAnsi="Arial" w:cs="Arial"/>
            <w:color w:val="000000" w:themeColor="text1"/>
          </w:rPr>
          <w:delText xml:space="preserve">had </w:delText>
        </w:r>
      </w:del>
      <w:r w:rsidRPr="00D97840">
        <w:rPr>
          <w:rFonts w:ascii="Arial" w:eastAsia="Times New Roman" w:hAnsi="Arial" w:cs="Arial"/>
          <w:color w:val="000000" w:themeColor="text1"/>
        </w:rPr>
        <w:t xml:space="preserve">ignored me even though I hadn’t been making eye contact. As much as I didn’t want to admit, my approach could ‘ve been better. I also reflected on whether I’ve </w:t>
      </w:r>
      <w:ins w:id="40" w:author="Microsoft Office User" w:date="2022-11-23T11:25:00Z">
        <w:r w:rsidR="00DA2E9C">
          <w:rPr>
            <w:rFonts w:ascii="Arial" w:eastAsia="Times New Roman" w:hAnsi="Arial" w:cs="Arial"/>
            <w:color w:val="000000" w:themeColor="text1"/>
          </w:rPr>
          <w:t xml:space="preserve">truly </w:t>
        </w:r>
      </w:ins>
      <w:r w:rsidRPr="00D97840">
        <w:rPr>
          <w:rFonts w:ascii="Arial" w:eastAsia="Times New Roman" w:hAnsi="Arial" w:cs="Arial"/>
          <w:color w:val="000000" w:themeColor="text1"/>
        </w:rPr>
        <w:t>opened up with them or been too shy to express my true self. It</w:t>
      </w:r>
      <w:ins w:id="41" w:author="Microsoft Office User" w:date="2022-11-23T11:25:00Z">
        <w:r w:rsidR="00DA2E9C">
          <w:rPr>
            <w:rFonts w:ascii="Arial" w:eastAsia="Times New Roman" w:hAnsi="Arial" w:cs="Arial"/>
            <w:color w:val="000000" w:themeColor="text1"/>
          </w:rPr>
          <w:t xml:space="preserve"> was</w:t>
        </w:r>
      </w:ins>
      <w:del w:id="42" w:author="Microsoft Office User" w:date="2022-11-23T11:25:00Z">
        <w:r w:rsidRPr="00D97840" w:rsidDel="00DA2E9C">
          <w:rPr>
            <w:rFonts w:ascii="Arial" w:eastAsia="Times New Roman" w:hAnsi="Arial" w:cs="Arial"/>
            <w:color w:val="000000" w:themeColor="text1"/>
          </w:rPr>
          <w:delText>’s</w:delText>
        </w:r>
      </w:del>
      <w:r w:rsidRPr="00D97840">
        <w:rPr>
          <w:rFonts w:ascii="Arial" w:eastAsia="Times New Roman" w:hAnsi="Arial" w:cs="Arial"/>
          <w:color w:val="000000" w:themeColor="text1"/>
        </w:rPr>
        <w:t xml:space="preserve"> more likely the former, so I knew I had to try again. </w:t>
      </w:r>
      <w:del w:id="43" w:author="Microsoft Office User" w:date="2022-11-23T11:25:00Z">
        <w:r w:rsidRPr="00D97840" w:rsidDel="00DA2E9C">
          <w:rPr>
            <w:rFonts w:ascii="Arial" w:eastAsia="Times New Roman" w:hAnsi="Arial" w:cs="Arial"/>
            <w:color w:val="000000" w:themeColor="text1"/>
          </w:rPr>
          <w:delText>This time differently.</w:delText>
        </w:r>
      </w:del>
    </w:p>
    <w:p w14:paraId="45192C48" w14:textId="77777777" w:rsidR="00D97840" w:rsidRPr="00D97840" w:rsidRDefault="00D97840" w:rsidP="00D97840">
      <w:pPr>
        <w:rPr>
          <w:rFonts w:ascii="Arial" w:eastAsia="Times New Roman" w:hAnsi="Arial" w:cs="Arial"/>
          <w:color w:val="000000" w:themeColor="text1"/>
        </w:rPr>
      </w:pPr>
    </w:p>
    <w:p w14:paraId="71C4B100" w14:textId="00A1505C" w:rsidR="00D97840" w:rsidRPr="00D97840" w:rsidRDefault="00D97840" w:rsidP="00D97840">
      <w:pPr>
        <w:rPr>
          <w:rFonts w:ascii="Arial" w:eastAsia="Times New Roman" w:hAnsi="Arial" w:cs="Arial"/>
          <w:color w:val="000000" w:themeColor="text1"/>
        </w:rPr>
      </w:pPr>
      <w:commentRangeStart w:id="44"/>
      <w:r w:rsidRPr="00D97840">
        <w:rPr>
          <w:rFonts w:ascii="Arial" w:eastAsia="Times New Roman" w:hAnsi="Arial" w:cs="Arial"/>
          <w:color w:val="000000" w:themeColor="text1"/>
        </w:rPr>
        <w:t>Seeking</w:t>
      </w:r>
      <w:commentRangeEnd w:id="44"/>
      <w:r w:rsidR="00DA2E9C">
        <w:rPr>
          <w:rStyle w:val="CommentReference"/>
        </w:rPr>
        <w:commentReference w:id="44"/>
      </w:r>
      <w:r w:rsidRPr="00D97840">
        <w:rPr>
          <w:rFonts w:ascii="Arial" w:eastAsia="Times New Roman" w:hAnsi="Arial" w:cs="Arial"/>
          <w:color w:val="000000" w:themeColor="text1"/>
        </w:rPr>
        <w:t xml:space="preserve"> opportunities on projects related to environmental sustainability, I joined an NGO. Determined to not repeat the </w:t>
      </w:r>
      <w:del w:id="45" w:author="Microsoft Office User" w:date="2022-11-23T11:27:00Z">
        <w:r w:rsidRPr="00D97840" w:rsidDel="00DA2E9C">
          <w:rPr>
            <w:rFonts w:ascii="Arial" w:eastAsia="Times New Roman" w:hAnsi="Arial" w:cs="Arial"/>
            <w:color w:val="000000" w:themeColor="text1"/>
          </w:rPr>
          <w:delText>same mistake</w:delText>
        </w:r>
      </w:del>
      <w:ins w:id="46" w:author="Microsoft Office User" w:date="2022-11-23T11:27:00Z">
        <w:r w:rsidR="00DA2E9C">
          <w:rPr>
            <w:rFonts w:ascii="Arial" w:eastAsia="Times New Roman" w:hAnsi="Arial" w:cs="Arial"/>
            <w:color w:val="000000" w:themeColor="text1"/>
          </w:rPr>
          <w:t>past</w:t>
        </w:r>
      </w:ins>
      <w:r w:rsidRPr="00D97840">
        <w:rPr>
          <w:rFonts w:ascii="Arial" w:eastAsia="Times New Roman" w:hAnsi="Arial" w:cs="Arial"/>
          <w:color w:val="000000" w:themeColor="text1"/>
        </w:rPr>
        <w:t xml:space="preserve">, I interacted with them more genuinely: I didn’t laugh too hard at someone's jokes, I made fewer excuses about wanting to “be alone” and would hang out with them after our meetings. These small changes </w:t>
      </w:r>
      <w:del w:id="47" w:author="Microsoft Office User" w:date="2022-11-23T11:28:00Z">
        <w:r w:rsidRPr="00D97840" w:rsidDel="00DA2E9C">
          <w:rPr>
            <w:rFonts w:ascii="Arial" w:eastAsia="Times New Roman" w:hAnsi="Arial" w:cs="Arial"/>
            <w:color w:val="000000" w:themeColor="text1"/>
          </w:rPr>
          <w:delText xml:space="preserve">that I made </w:delText>
        </w:r>
      </w:del>
      <w:r w:rsidRPr="00D97840">
        <w:rPr>
          <w:rFonts w:ascii="Arial" w:eastAsia="Times New Roman" w:hAnsi="Arial" w:cs="Arial"/>
          <w:color w:val="000000" w:themeColor="text1"/>
        </w:rPr>
        <w:t xml:space="preserve">have finally made me feel like my “loner” tendencies gradually found its closure. </w:t>
      </w:r>
    </w:p>
    <w:p w14:paraId="21C74DF4" w14:textId="77777777" w:rsidR="00D97840" w:rsidRPr="00D97840" w:rsidRDefault="00D97840" w:rsidP="00D97840">
      <w:pPr>
        <w:rPr>
          <w:rFonts w:ascii="Arial" w:eastAsia="Times New Roman" w:hAnsi="Arial" w:cs="Arial"/>
          <w:color w:val="000000" w:themeColor="text1"/>
        </w:rPr>
      </w:pPr>
    </w:p>
    <w:p w14:paraId="3945944B" w14:textId="454AC89B" w:rsidR="008C452F" w:rsidRPr="008C452F" w:rsidRDefault="00D97840" w:rsidP="00D97840">
      <w:pPr>
        <w:rPr>
          <w:rFonts w:ascii="Times New Roman" w:eastAsia="Times New Roman" w:hAnsi="Times New Roman" w:cs="Times New Roman"/>
          <w:color w:val="000000" w:themeColor="text1"/>
        </w:rPr>
      </w:pPr>
      <w:r w:rsidRPr="00D97840">
        <w:rPr>
          <w:rFonts w:ascii="Arial" w:eastAsia="Times New Roman" w:hAnsi="Arial" w:cs="Arial"/>
          <w:color w:val="000000" w:themeColor="text1"/>
        </w:rPr>
        <w:t xml:space="preserve">I’m thankful to my half-baked connections with the intramural soccer people. I’m also equally thankful to my new connections in the NGO.  It’s enabled me to re-think my approach in building a genuine relationship with people. As I became </w:t>
      </w:r>
      <w:del w:id="48" w:author="Microsoft Office User" w:date="2022-11-23T11:29:00Z">
        <w:r w:rsidRPr="00D97840" w:rsidDel="00DA2E9C">
          <w:rPr>
            <w:rFonts w:ascii="Arial" w:eastAsia="Times New Roman" w:hAnsi="Arial" w:cs="Arial"/>
            <w:color w:val="000000" w:themeColor="text1"/>
          </w:rPr>
          <w:delText>less of a loner</w:delText>
        </w:r>
      </w:del>
      <w:ins w:id="49" w:author="Microsoft Office User" w:date="2022-11-23T11:29:00Z">
        <w:r w:rsidR="00DA2E9C">
          <w:rPr>
            <w:rFonts w:ascii="Arial" w:eastAsia="Times New Roman" w:hAnsi="Arial" w:cs="Arial"/>
            <w:color w:val="000000" w:themeColor="text1"/>
          </w:rPr>
          <w:t>more social</w:t>
        </w:r>
      </w:ins>
      <w:r w:rsidRPr="00D97840">
        <w:rPr>
          <w:rFonts w:ascii="Arial" w:eastAsia="Times New Roman" w:hAnsi="Arial" w:cs="Arial"/>
          <w:color w:val="000000" w:themeColor="text1"/>
        </w:rPr>
        <w:t xml:space="preserve">, I realized that </w:t>
      </w:r>
      <w:del w:id="50" w:author="Microsoft Office User" w:date="2022-11-23T11:29:00Z">
        <w:r w:rsidRPr="00D97840" w:rsidDel="002D75AE">
          <w:rPr>
            <w:rFonts w:ascii="Arial" w:eastAsia="Times New Roman" w:hAnsi="Arial" w:cs="Arial"/>
            <w:color w:val="000000" w:themeColor="text1"/>
          </w:rPr>
          <w:delText>building connections is</w:delText>
        </w:r>
      </w:del>
      <w:ins w:id="51" w:author="Microsoft Office User" w:date="2022-11-23T11:29:00Z">
        <w:r w:rsidR="002D75AE">
          <w:rPr>
            <w:rFonts w:ascii="Arial" w:eastAsia="Times New Roman" w:hAnsi="Arial" w:cs="Arial"/>
            <w:color w:val="000000" w:themeColor="text1"/>
          </w:rPr>
          <w:t>relationships are</w:t>
        </w:r>
      </w:ins>
      <w:r w:rsidRPr="00D97840">
        <w:rPr>
          <w:rFonts w:ascii="Arial" w:eastAsia="Times New Roman" w:hAnsi="Arial" w:cs="Arial"/>
          <w:color w:val="000000" w:themeColor="text1"/>
        </w:rPr>
        <w:t xml:space="preserve"> a two way street. Once both sides open up and are comfortable enough to reveal their true self, authentic and long-lasting relationships </w:t>
      </w:r>
      <w:commentRangeStart w:id="52"/>
      <w:r w:rsidRPr="00D97840">
        <w:rPr>
          <w:rFonts w:ascii="Arial" w:eastAsia="Times New Roman" w:hAnsi="Arial" w:cs="Arial"/>
          <w:color w:val="000000" w:themeColor="text1"/>
        </w:rPr>
        <w:t>happen</w:t>
      </w:r>
      <w:commentRangeEnd w:id="52"/>
      <w:r w:rsidR="002D75AE">
        <w:rPr>
          <w:rStyle w:val="CommentReference"/>
        </w:rPr>
        <w:commentReference w:id="52"/>
      </w:r>
      <w:r w:rsidRPr="00D97840">
        <w:rPr>
          <w:rFonts w:ascii="Arial" w:eastAsia="Times New Roman" w:hAnsi="Arial" w:cs="Arial"/>
          <w:color w:val="000000" w:themeColor="text1"/>
        </w:rPr>
        <w:t>.</w:t>
      </w:r>
    </w:p>
    <w:p w14:paraId="67AFF52F" w14:textId="44C770F1" w:rsidR="00231036" w:rsidRDefault="00231036" w:rsidP="008C452F">
      <w:pPr>
        <w:rPr>
          <w:ins w:id="53" w:author="Microsoft Office User" w:date="2022-11-23T11:30:00Z"/>
          <w:color w:val="000000" w:themeColor="text1"/>
        </w:rPr>
      </w:pPr>
    </w:p>
    <w:p w14:paraId="3244B853" w14:textId="11601BC7" w:rsidR="002D75AE" w:rsidRDefault="002D75AE" w:rsidP="008C452F">
      <w:pPr>
        <w:rPr>
          <w:ins w:id="54" w:author="Microsoft Office User" w:date="2022-11-23T11:30:00Z"/>
          <w:color w:val="000000" w:themeColor="text1"/>
        </w:rPr>
      </w:pPr>
    </w:p>
    <w:p w14:paraId="2064723E" w14:textId="1FD082BC" w:rsidR="002D75AE" w:rsidRDefault="002D75AE" w:rsidP="008C452F">
      <w:pPr>
        <w:rPr>
          <w:color w:val="000000" w:themeColor="text1"/>
        </w:rPr>
      </w:pPr>
    </w:p>
    <w:p w14:paraId="1D342C95" w14:textId="41A0DF23" w:rsidR="002D75AE" w:rsidRDefault="002D75AE" w:rsidP="008C452F">
      <w:pPr>
        <w:rPr>
          <w:rFonts w:ascii="Garamond" w:hAnsi="Garamond"/>
          <w:color w:val="000000" w:themeColor="text1"/>
        </w:rPr>
      </w:pPr>
      <w:r>
        <w:rPr>
          <w:rFonts w:ascii="Garamond" w:hAnsi="Garamond"/>
          <w:color w:val="000000" w:themeColor="text1"/>
        </w:rPr>
        <w:t xml:space="preserve">Hi Ravi, </w:t>
      </w:r>
    </w:p>
    <w:p w14:paraId="539D296A" w14:textId="4F4AB055" w:rsidR="002D75AE" w:rsidRDefault="002D75AE" w:rsidP="008C452F">
      <w:pPr>
        <w:rPr>
          <w:rFonts w:ascii="Garamond" w:hAnsi="Garamond"/>
          <w:color w:val="000000" w:themeColor="text1"/>
        </w:rPr>
      </w:pPr>
    </w:p>
    <w:p w14:paraId="7F5B8B23" w14:textId="0E275668" w:rsidR="002D75AE" w:rsidRDefault="002D75AE" w:rsidP="008C452F">
      <w:pPr>
        <w:rPr>
          <w:rFonts w:ascii="Garamond" w:hAnsi="Garamond"/>
          <w:color w:val="000000" w:themeColor="text1"/>
        </w:rPr>
      </w:pPr>
      <w:r>
        <w:rPr>
          <w:rFonts w:ascii="Garamond" w:hAnsi="Garamond"/>
          <w:color w:val="000000" w:themeColor="text1"/>
        </w:rPr>
        <w:t xml:space="preserve">Thank you for your essay! You have a solid foundation here </w:t>
      </w:r>
      <w:r w:rsidR="00126427">
        <w:rPr>
          <w:rFonts w:ascii="Garamond" w:hAnsi="Garamond"/>
          <w:color w:val="000000" w:themeColor="text1"/>
        </w:rPr>
        <w:t xml:space="preserve">– your problem, journey, and ending is clear. I would just add a little filler explaining why you are interested in environmental sustainability and intramural soccer (social sports? Social justice? Etc) so the story flows more smoothly. The prompt of the essay also calls for academic achievements resulted from the challenge. Include if you have professional connections from these relationships or if your studying method has changed since you became more social. This can go at the end of the essay. </w:t>
      </w:r>
    </w:p>
    <w:p w14:paraId="162A7A13" w14:textId="7699D768" w:rsidR="00126427" w:rsidRDefault="00126427" w:rsidP="008C452F">
      <w:pPr>
        <w:rPr>
          <w:rFonts w:ascii="Garamond" w:hAnsi="Garamond"/>
          <w:color w:val="000000" w:themeColor="text1"/>
        </w:rPr>
      </w:pPr>
    </w:p>
    <w:p w14:paraId="06E9ACF1" w14:textId="3D4F2764" w:rsidR="00126427" w:rsidRPr="002D75AE" w:rsidRDefault="00126427" w:rsidP="008C452F">
      <w:pPr>
        <w:rPr>
          <w:rFonts w:ascii="Garamond" w:hAnsi="Garamond"/>
          <w:color w:val="000000" w:themeColor="text1"/>
        </w:rPr>
      </w:pPr>
      <w:r>
        <w:rPr>
          <w:rFonts w:ascii="Garamond" w:hAnsi="Garamond"/>
          <w:color w:val="000000" w:themeColor="text1"/>
        </w:rPr>
        <w:t xml:space="preserve">C.G. </w:t>
      </w:r>
    </w:p>
    <w:sectPr w:rsidR="00126427" w:rsidRPr="002D75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Microsoft Office User" w:date="2022-11-23T11:27:00Z" w:initials="MOU">
    <w:p w14:paraId="0D760616" w14:textId="77777777" w:rsidR="00DA2E9C" w:rsidRDefault="00DA2E9C" w:rsidP="006203E3">
      <w:r>
        <w:rPr>
          <w:rStyle w:val="CommentReference"/>
        </w:rPr>
        <w:annotationRef/>
      </w:r>
      <w:r>
        <w:rPr>
          <w:sz w:val="20"/>
          <w:szCs w:val="20"/>
        </w:rPr>
        <w:t>Add one sentence explaining the “why” behind your interest in environmental sustainability.</w:t>
      </w:r>
    </w:p>
  </w:comment>
  <w:comment w:id="52" w:author="Microsoft Office User" w:date="2022-11-23T11:30:00Z" w:initials="MOU">
    <w:p w14:paraId="22E0504F" w14:textId="77777777" w:rsidR="002D75AE" w:rsidRDefault="002D75AE" w:rsidP="007E63CA">
      <w:r>
        <w:rPr>
          <w:rStyle w:val="CommentReference"/>
        </w:rPr>
        <w:annotationRef/>
      </w:r>
      <w:r>
        <w:rPr>
          <w:sz w:val="20"/>
          <w:szCs w:val="20"/>
        </w:rPr>
        <w:t xml:space="preserve">Any academic achievements made? Professional connections/networks made?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60616" w15:done="0"/>
  <w15:commentEx w15:paraId="22E050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821D" w16cex:dateUtc="2022-11-23T16:27:00Z"/>
  <w16cex:commentExtensible w16cex:durableId="272882D6" w16cex:dateUtc="2022-11-23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60616" w16cid:durableId="2728821D"/>
  <w16cid:commentId w16cid:paraId="22E0504F" w16cid:durableId="272882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E6"/>
    <w:rsid w:val="00126427"/>
    <w:rsid w:val="00185506"/>
    <w:rsid w:val="00231036"/>
    <w:rsid w:val="002D75AE"/>
    <w:rsid w:val="0062459E"/>
    <w:rsid w:val="008C452F"/>
    <w:rsid w:val="00D24FE6"/>
    <w:rsid w:val="00D97840"/>
    <w:rsid w:val="00DA2E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43A5E7"/>
  <w15:chartTrackingRefBased/>
  <w15:docId w15:val="{7DB6CC72-A8DE-4C47-B338-7CF39F9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FE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A2E9C"/>
  </w:style>
  <w:style w:type="character" w:styleId="CommentReference">
    <w:name w:val="annotation reference"/>
    <w:basedOn w:val="DefaultParagraphFont"/>
    <w:uiPriority w:val="99"/>
    <w:semiHidden/>
    <w:unhideWhenUsed/>
    <w:rsid w:val="00DA2E9C"/>
    <w:rPr>
      <w:sz w:val="16"/>
      <w:szCs w:val="16"/>
    </w:rPr>
  </w:style>
  <w:style w:type="paragraph" w:styleId="CommentText">
    <w:name w:val="annotation text"/>
    <w:basedOn w:val="Normal"/>
    <w:link w:val="CommentTextChar"/>
    <w:uiPriority w:val="99"/>
    <w:semiHidden/>
    <w:unhideWhenUsed/>
    <w:rsid w:val="00DA2E9C"/>
    <w:rPr>
      <w:sz w:val="20"/>
      <w:szCs w:val="20"/>
    </w:rPr>
  </w:style>
  <w:style w:type="character" w:customStyle="1" w:styleId="CommentTextChar">
    <w:name w:val="Comment Text Char"/>
    <w:basedOn w:val="DefaultParagraphFont"/>
    <w:link w:val="CommentText"/>
    <w:uiPriority w:val="99"/>
    <w:semiHidden/>
    <w:rsid w:val="00DA2E9C"/>
    <w:rPr>
      <w:sz w:val="20"/>
      <w:szCs w:val="20"/>
    </w:rPr>
  </w:style>
  <w:style w:type="paragraph" w:styleId="CommentSubject">
    <w:name w:val="annotation subject"/>
    <w:basedOn w:val="CommentText"/>
    <w:next w:val="CommentText"/>
    <w:link w:val="CommentSubjectChar"/>
    <w:uiPriority w:val="99"/>
    <w:semiHidden/>
    <w:unhideWhenUsed/>
    <w:rsid w:val="00DA2E9C"/>
    <w:rPr>
      <w:b/>
      <w:bCs/>
    </w:rPr>
  </w:style>
  <w:style w:type="character" w:customStyle="1" w:styleId="CommentSubjectChar">
    <w:name w:val="Comment Subject Char"/>
    <w:basedOn w:val="CommentTextChar"/>
    <w:link w:val="CommentSubject"/>
    <w:uiPriority w:val="99"/>
    <w:semiHidden/>
    <w:rsid w:val="00DA2E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472754">
      <w:bodyDiv w:val="1"/>
      <w:marLeft w:val="0"/>
      <w:marRight w:val="0"/>
      <w:marTop w:val="0"/>
      <w:marBottom w:val="0"/>
      <w:divBdr>
        <w:top w:val="none" w:sz="0" w:space="0" w:color="auto"/>
        <w:left w:val="none" w:sz="0" w:space="0" w:color="auto"/>
        <w:bottom w:val="none" w:sz="0" w:space="0" w:color="auto"/>
        <w:right w:val="none" w:sz="0" w:space="0" w:color="auto"/>
      </w:divBdr>
    </w:div>
    <w:div w:id="623315351">
      <w:bodyDiv w:val="1"/>
      <w:marLeft w:val="0"/>
      <w:marRight w:val="0"/>
      <w:marTop w:val="0"/>
      <w:marBottom w:val="0"/>
      <w:divBdr>
        <w:top w:val="none" w:sz="0" w:space="0" w:color="auto"/>
        <w:left w:val="none" w:sz="0" w:space="0" w:color="auto"/>
        <w:bottom w:val="none" w:sz="0" w:space="0" w:color="auto"/>
        <w:right w:val="none" w:sz="0" w:space="0" w:color="auto"/>
      </w:divBdr>
    </w:div>
    <w:div w:id="171392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F8A4-4353-D942-BFBA-BC94E8AE6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4</cp:revision>
  <dcterms:created xsi:type="dcterms:W3CDTF">2022-10-07T08:43:00Z</dcterms:created>
  <dcterms:modified xsi:type="dcterms:W3CDTF">2022-11-23T16:50:00Z</dcterms:modified>
</cp:coreProperties>
</file>