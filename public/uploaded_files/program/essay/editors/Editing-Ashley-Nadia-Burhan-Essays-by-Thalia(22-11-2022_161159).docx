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6FCC" w14:textId="0CBE932F" w:rsidR="00E342E1" w:rsidRPr="00B06A98" w:rsidRDefault="00E342E1" w:rsidP="00B06A98">
      <w:pPr>
        <w:spacing w:line="240" w:lineRule="auto"/>
        <w:jc w:val="center"/>
        <w:rPr>
          <w:rFonts w:ascii="Arial" w:eastAsia="Times New Roman" w:hAnsi="Arial" w:cs="Arial"/>
          <w:sz w:val="22"/>
        </w:rPr>
      </w:pPr>
      <w:r w:rsidRPr="00B06A98">
        <w:rPr>
          <w:rFonts w:ascii="Arial" w:eastAsia="Times New Roman" w:hAnsi="Arial" w:cs="Arial"/>
          <w:b/>
          <w:bCs/>
          <w:color w:val="000000"/>
          <w:sz w:val="22"/>
        </w:rPr>
        <w:t>Every person has a creative side, and it can be expressed in many ways: problem solving, original and innovative thinking, and artistically, to name a few. Describe how you express your creative side.</w:t>
      </w:r>
    </w:p>
    <w:p w14:paraId="6DE9EADB" w14:textId="77777777" w:rsidR="00E342E1" w:rsidRPr="00B06A98" w:rsidRDefault="00E342E1" w:rsidP="00E342E1">
      <w:pPr>
        <w:spacing w:line="240" w:lineRule="auto"/>
        <w:rPr>
          <w:rFonts w:ascii="Arial" w:eastAsia="Times New Roman" w:hAnsi="Arial" w:cs="Arial"/>
          <w:sz w:val="22"/>
        </w:rPr>
      </w:pPr>
    </w:p>
    <w:p w14:paraId="41E3B63D" w14:textId="036AB45C" w:rsidR="00E342E1" w:rsidRPr="00B06A98" w:rsidRDefault="00E342E1" w:rsidP="00E342E1">
      <w:pPr>
        <w:spacing w:line="240" w:lineRule="auto"/>
        <w:rPr>
          <w:rFonts w:ascii="Arial" w:eastAsia="Times New Roman" w:hAnsi="Arial" w:cs="Arial"/>
          <w:sz w:val="22"/>
        </w:rPr>
      </w:pPr>
      <w:r w:rsidRPr="00B06A98">
        <w:rPr>
          <w:rFonts w:ascii="Arial" w:eastAsia="Times New Roman" w:hAnsi="Arial" w:cs="Arial"/>
          <w:color w:val="000000"/>
          <w:sz w:val="22"/>
        </w:rPr>
        <w:t>I despised Arts class back in elementary school</w:t>
      </w:r>
      <w:ins w:id="0" w:author="Thalia Priscilla" w:date="2022-11-22T11:02:00Z">
        <w:r w:rsidR="001E16F8">
          <w:rPr>
            <w:rFonts w:ascii="Arial" w:eastAsia="Times New Roman" w:hAnsi="Arial" w:cs="Arial"/>
            <w:color w:val="000000"/>
            <w:sz w:val="22"/>
          </w:rPr>
          <w:t>.</w:t>
        </w:r>
      </w:ins>
      <w:del w:id="1" w:author="Thalia Priscilla" w:date="2022-11-22T11:02:00Z">
        <w:r w:rsidRPr="00B06A98" w:rsidDel="001E16F8">
          <w:rPr>
            <w:rFonts w:ascii="Arial" w:eastAsia="Times New Roman" w:hAnsi="Arial" w:cs="Arial"/>
            <w:color w:val="000000"/>
            <w:sz w:val="22"/>
          </w:rPr>
          <w:delText>,</w:delText>
        </w:r>
      </w:del>
      <w:r w:rsidRPr="00B06A98">
        <w:rPr>
          <w:rFonts w:ascii="Arial" w:eastAsia="Times New Roman" w:hAnsi="Arial" w:cs="Arial"/>
          <w:color w:val="000000"/>
          <w:sz w:val="22"/>
        </w:rPr>
        <w:t xml:space="preserve"> </w:t>
      </w:r>
      <w:ins w:id="2" w:author="Thalia Priscilla" w:date="2022-11-22T11:02:00Z">
        <w:r w:rsidR="001E16F8">
          <w:rPr>
            <w:rFonts w:ascii="Arial" w:eastAsia="Times New Roman" w:hAnsi="Arial" w:cs="Arial"/>
            <w:color w:val="000000"/>
            <w:sz w:val="22"/>
          </w:rPr>
          <w:t>N</w:t>
        </w:r>
      </w:ins>
      <w:del w:id="3" w:author="Thalia Priscilla" w:date="2022-11-22T11:02:00Z">
        <w:r w:rsidRPr="00B06A98" w:rsidDel="001E16F8">
          <w:rPr>
            <w:rFonts w:ascii="Arial" w:eastAsia="Times New Roman" w:hAnsi="Arial" w:cs="Arial"/>
            <w:color w:val="000000"/>
            <w:sz w:val="22"/>
          </w:rPr>
          <w:delText>n</w:delText>
        </w:r>
      </w:del>
      <w:r w:rsidRPr="00B06A98">
        <w:rPr>
          <w:rFonts w:ascii="Arial" w:eastAsia="Times New Roman" w:hAnsi="Arial" w:cs="Arial"/>
          <w:color w:val="000000"/>
          <w:sz w:val="22"/>
        </w:rPr>
        <w:t xml:space="preserve">ot because I wasn’t into creating, but </w:t>
      </w:r>
      <w:del w:id="4" w:author="Thalia Priscilla" w:date="2022-11-22T11:24:00Z">
        <w:r w:rsidRPr="00B06A98" w:rsidDel="00EC714C">
          <w:rPr>
            <w:rFonts w:ascii="Arial" w:eastAsia="Times New Roman" w:hAnsi="Arial" w:cs="Arial"/>
            <w:color w:val="000000"/>
            <w:sz w:val="22"/>
          </w:rPr>
          <w:delText xml:space="preserve">the fact that </w:delText>
        </w:r>
      </w:del>
      <w:r w:rsidRPr="00B06A98">
        <w:rPr>
          <w:rFonts w:ascii="Arial" w:eastAsia="Times New Roman" w:hAnsi="Arial" w:cs="Arial"/>
          <w:color w:val="000000"/>
          <w:sz w:val="22"/>
        </w:rPr>
        <w:t xml:space="preserve">pasting buttons on the incorrect area of the paper and </w:t>
      </w:r>
      <w:proofErr w:type="spellStart"/>
      <w:r w:rsidRPr="00B06A98">
        <w:rPr>
          <w:rFonts w:ascii="Arial" w:eastAsia="Times New Roman" w:hAnsi="Arial" w:cs="Arial"/>
          <w:color w:val="000000"/>
          <w:sz w:val="22"/>
        </w:rPr>
        <w:t>coloring</w:t>
      </w:r>
      <w:proofErr w:type="spellEnd"/>
      <w:r w:rsidRPr="00B06A98">
        <w:rPr>
          <w:rFonts w:ascii="Arial" w:eastAsia="Times New Roman" w:hAnsi="Arial" w:cs="Arial"/>
          <w:color w:val="000000"/>
          <w:sz w:val="22"/>
        </w:rPr>
        <w:t xml:space="preserve"> skies purple instead of blue would drop my grade down to a ‘D’. Ironically, it is only when I’m out of Art class that my creative juices can flow freely. That ‘D’ mark on my grade report </w:t>
      </w:r>
      <w:del w:id="5" w:author="Thalia Priscilla" w:date="2022-11-22T11:12:00Z">
        <w:r w:rsidRPr="00B06A98" w:rsidDel="00D97F40">
          <w:rPr>
            <w:rFonts w:ascii="Arial" w:eastAsia="Times New Roman" w:hAnsi="Arial" w:cs="Arial"/>
            <w:color w:val="000000"/>
            <w:sz w:val="22"/>
          </w:rPr>
          <w:delText xml:space="preserve">won’t </w:delText>
        </w:r>
      </w:del>
      <w:ins w:id="6" w:author="Thalia Priscilla" w:date="2022-11-22T11:12:00Z">
        <w:r w:rsidR="00D97F40">
          <w:rPr>
            <w:rFonts w:ascii="Arial" w:eastAsia="Times New Roman" w:hAnsi="Arial" w:cs="Arial"/>
            <w:color w:val="000000"/>
            <w:sz w:val="22"/>
          </w:rPr>
          <w:t>did not</w:t>
        </w:r>
        <w:r w:rsidR="00D97F40" w:rsidRPr="00B06A98">
          <w:rPr>
            <w:rFonts w:ascii="Arial" w:eastAsia="Times New Roman" w:hAnsi="Arial" w:cs="Arial"/>
            <w:color w:val="000000"/>
            <w:sz w:val="22"/>
          </w:rPr>
          <w:t xml:space="preserve"> </w:t>
        </w:r>
      </w:ins>
      <w:r w:rsidRPr="00B06A98">
        <w:rPr>
          <w:rFonts w:ascii="Arial" w:eastAsia="Times New Roman" w:hAnsi="Arial" w:cs="Arial"/>
          <w:color w:val="000000"/>
          <w:sz w:val="22"/>
        </w:rPr>
        <w:t>repudiate my belief that I express creativity through creating art. Art and creativity</w:t>
      </w:r>
      <w:del w:id="7" w:author="Thalia Priscilla" w:date="2022-11-22T11:24:00Z">
        <w:r w:rsidRPr="00B06A98" w:rsidDel="00EC714C">
          <w:rPr>
            <w:rFonts w:ascii="Arial" w:eastAsia="Times New Roman" w:hAnsi="Arial" w:cs="Arial"/>
            <w:color w:val="000000"/>
            <w:sz w:val="22"/>
          </w:rPr>
          <w:delText>,</w:delText>
        </w:r>
      </w:del>
      <w:r w:rsidRPr="00B06A98">
        <w:rPr>
          <w:rFonts w:ascii="Arial" w:eastAsia="Times New Roman" w:hAnsi="Arial" w:cs="Arial"/>
          <w:color w:val="000000"/>
          <w:sz w:val="22"/>
        </w:rPr>
        <w:t xml:space="preserve"> to me</w:t>
      </w:r>
      <w:del w:id="8" w:author="Thalia Priscilla" w:date="2022-11-22T11:24:00Z">
        <w:r w:rsidRPr="00B06A98" w:rsidDel="00EC714C">
          <w:rPr>
            <w:rFonts w:ascii="Arial" w:eastAsia="Times New Roman" w:hAnsi="Arial" w:cs="Arial"/>
            <w:color w:val="000000"/>
            <w:sz w:val="22"/>
          </w:rPr>
          <w:delText>,</w:delText>
        </w:r>
      </w:del>
      <w:r w:rsidRPr="00B06A98">
        <w:rPr>
          <w:rFonts w:ascii="Arial" w:eastAsia="Times New Roman" w:hAnsi="Arial" w:cs="Arial"/>
          <w:color w:val="000000"/>
          <w:sz w:val="22"/>
        </w:rPr>
        <w:t xml:space="preserve"> </w:t>
      </w:r>
      <w:commentRangeStart w:id="9"/>
      <w:r w:rsidRPr="00B06A98">
        <w:rPr>
          <w:rFonts w:ascii="Arial" w:eastAsia="Times New Roman" w:hAnsi="Arial" w:cs="Arial"/>
          <w:color w:val="000000"/>
          <w:sz w:val="22"/>
        </w:rPr>
        <w:t xml:space="preserve">isn’t merely </w:t>
      </w:r>
      <w:del w:id="10" w:author="Thalia Priscilla" w:date="2022-11-22T10:59:00Z">
        <w:r w:rsidRPr="00B06A98" w:rsidDel="00BF0EEE">
          <w:rPr>
            <w:rFonts w:ascii="Arial" w:eastAsia="Times New Roman" w:hAnsi="Arial" w:cs="Arial"/>
            <w:color w:val="000000"/>
            <w:sz w:val="22"/>
          </w:rPr>
          <w:delText xml:space="preserve">to exhibit </w:delText>
        </w:r>
      </w:del>
      <w:r w:rsidRPr="00B06A98">
        <w:rPr>
          <w:rFonts w:ascii="Arial" w:eastAsia="Times New Roman" w:hAnsi="Arial" w:cs="Arial"/>
          <w:color w:val="000000"/>
          <w:sz w:val="22"/>
        </w:rPr>
        <w:t>for show</w:t>
      </w:r>
      <w:commentRangeEnd w:id="9"/>
      <w:r w:rsidR="00BF0EEE">
        <w:rPr>
          <w:rStyle w:val="CommentReference"/>
          <w:lang w:val="en-US"/>
        </w:rPr>
        <w:commentReference w:id="9"/>
      </w:r>
      <w:r w:rsidRPr="00B06A98">
        <w:rPr>
          <w:rFonts w:ascii="Arial" w:eastAsia="Times New Roman" w:hAnsi="Arial" w:cs="Arial"/>
          <w:color w:val="000000"/>
          <w:sz w:val="22"/>
        </w:rPr>
        <w:t>, but a love language. </w:t>
      </w:r>
    </w:p>
    <w:p w14:paraId="57D3248A" w14:textId="77777777" w:rsidR="00E342E1" w:rsidRPr="00B06A98" w:rsidRDefault="00E342E1" w:rsidP="00E342E1">
      <w:pPr>
        <w:spacing w:line="240" w:lineRule="auto"/>
        <w:rPr>
          <w:rFonts w:ascii="Arial" w:eastAsia="Times New Roman" w:hAnsi="Arial" w:cs="Arial"/>
          <w:sz w:val="22"/>
        </w:rPr>
      </w:pPr>
    </w:p>
    <w:p w14:paraId="57B187E7" w14:textId="6578BD6C" w:rsidR="001E16F8" w:rsidRDefault="00E342E1" w:rsidP="00E342E1">
      <w:pPr>
        <w:spacing w:line="240" w:lineRule="auto"/>
        <w:rPr>
          <w:ins w:id="11" w:author="Thalia Priscilla" w:date="2022-11-22T11:04:00Z"/>
          <w:rFonts w:ascii="Arial" w:eastAsia="Times New Roman" w:hAnsi="Arial" w:cs="Arial"/>
          <w:color w:val="000000"/>
          <w:sz w:val="22"/>
        </w:rPr>
      </w:pPr>
      <w:r w:rsidRPr="00B06A98">
        <w:rPr>
          <w:rFonts w:ascii="Arial" w:eastAsia="Times New Roman" w:hAnsi="Arial" w:cs="Arial"/>
          <w:color w:val="000000"/>
          <w:sz w:val="22"/>
        </w:rPr>
        <w:t xml:space="preserve">It’s been tradition for me to surprise my parents with handmade crafts </w:t>
      </w:r>
      <w:commentRangeStart w:id="12"/>
      <w:del w:id="13" w:author="Thalia Priscilla" w:date="2022-11-22T11:25:00Z">
        <w:r w:rsidRPr="00B06A98" w:rsidDel="00EC714C">
          <w:rPr>
            <w:rFonts w:ascii="Arial" w:eastAsia="Times New Roman" w:hAnsi="Arial" w:cs="Arial"/>
            <w:color w:val="000000"/>
            <w:sz w:val="22"/>
          </w:rPr>
          <w:delText xml:space="preserve">annually </w:delText>
        </w:r>
      </w:del>
      <w:commentRangeEnd w:id="12"/>
      <w:r w:rsidR="00EC714C">
        <w:rPr>
          <w:rStyle w:val="CommentReference"/>
          <w:lang w:val="en-US"/>
        </w:rPr>
        <w:commentReference w:id="12"/>
      </w:r>
      <w:r w:rsidRPr="00B06A98">
        <w:rPr>
          <w:rFonts w:ascii="Arial" w:eastAsia="Times New Roman" w:hAnsi="Arial" w:cs="Arial"/>
          <w:color w:val="000000"/>
          <w:sz w:val="22"/>
        </w:rPr>
        <w:t xml:space="preserve">as a present, a gesture of gratitude, or a note of concern. It started off with simple A4 paper cards at the age of six, where I drew and clumsily </w:t>
      </w:r>
      <w:proofErr w:type="spellStart"/>
      <w:r w:rsidRPr="00B06A98">
        <w:rPr>
          <w:rFonts w:ascii="Arial" w:eastAsia="Times New Roman" w:hAnsi="Arial" w:cs="Arial"/>
          <w:color w:val="000000"/>
          <w:sz w:val="22"/>
        </w:rPr>
        <w:t>colored</w:t>
      </w:r>
      <w:proofErr w:type="spellEnd"/>
      <w:r w:rsidRPr="00B06A98">
        <w:rPr>
          <w:rFonts w:ascii="Arial" w:eastAsia="Times New Roman" w:hAnsi="Arial" w:cs="Arial"/>
          <w:color w:val="000000"/>
          <w:sz w:val="22"/>
        </w:rPr>
        <w:t xml:space="preserve"> stick figures of my parents and I holding hands. </w:t>
      </w:r>
      <w:commentRangeStart w:id="14"/>
      <w:r w:rsidRPr="00B06A98">
        <w:rPr>
          <w:rFonts w:ascii="Arial" w:eastAsia="Times New Roman" w:hAnsi="Arial" w:cs="Arial"/>
          <w:color w:val="000000"/>
          <w:sz w:val="22"/>
        </w:rPr>
        <w:t xml:space="preserve">Through the years, I felt as if basic two-dimensional handmade cards weren’t </w:t>
      </w:r>
      <w:ins w:id="15" w:author="Thalia Priscilla" w:date="2022-11-22T11:01:00Z">
        <w:r w:rsidR="001E16F8">
          <w:rPr>
            <w:rFonts w:ascii="Arial" w:eastAsia="Times New Roman" w:hAnsi="Arial" w:cs="Arial"/>
            <w:color w:val="000000"/>
            <w:sz w:val="22"/>
          </w:rPr>
          <w:t xml:space="preserve"> </w:t>
        </w:r>
      </w:ins>
      <w:r w:rsidRPr="00B06A98">
        <w:rPr>
          <w:rFonts w:ascii="Arial" w:eastAsia="Times New Roman" w:hAnsi="Arial" w:cs="Arial"/>
          <w:color w:val="000000"/>
          <w:sz w:val="22"/>
        </w:rPr>
        <w:t xml:space="preserve">enough. </w:t>
      </w:r>
      <w:commentRangeEnd w:id="14"/>
      <w:r w:rsidR="003B2EE3">
        <w:rPr>
          <w:rStyle w:val="CommentReference"/>
          <w:lang w:val="en-US"/>
        </w:rPr>
        <w:commentReference w:id="14"/>
      </w:r>
      <w:r w:rsidRPr="00B06A98">
        <w:rPr>
          <w:rFonts w:ascii="Arial" w:eastAsia="Times New Roman" w:hAnsi="Arial" w:cs="Arial"/>
          <w:color w:val="000000"/>
          <w:sz w:val="22"/>
        </w:rPr>
        <w:t xml:space="preserve">I then experimented with pop-up art, pleating sheets of paper to create interactive paper cards with puppets of people and planes, a functional picture frame, or self-sewn mini pillows, to name a few. </w:t>
      </w:r>
    </w:p>
    <w:p w14:paraId="39343E8E" w14:textId="77777777" w:rsidR="001E16F8" w:rsidRDefault="001E16F8" w:rsidP="00E342E1">
      <w:pPr>
        <w:spacing w:line="240" w:lineRule="auto"/>
        <w:rPr>
          <w:ins w:id="16" w:author="Thalia Priscilla" w:date="2022-11-22T11:04:00Z"/>
          <w:rFonts w:ascii="Arial" w:eastAsia="Times New Roman" w:hAnsi="Arial" w:cs="Arial"/>
          <w:color w:val="000000"/>
          <w:sz w:val="22"/>
        </w:rPr>
      </w:pPr>
    </w:p>
    <w:p w14:paraId="5A2DAEED" w14:textId="38D14911" w:rsidR="00E342E1" w:rsidRPr="00B06A98" w:rsidRDefault="00E342E1" w:rsidP="00E342E1">
      <w:pPr>
        <w:spacing w:line="240" w:lineRule="auto"/>
        <w:rPr>
          <w:rFonts w:ascii="Arial" w:eastAsia="Times New Roman" w:hAnsi="Arial" w:cs="Arial"/>
          <w:sz w:val="22"/>
        </w:rPr>
      </w:pPr>
      <w:commentRangeStart w:id="17"/>
      <w:del w:id="18" w:author="Thalia Priscilla" w:date="2022-11-22T11:20:00Z">
        <w:r w:rsidRPr="00B06A98" w:rsidDel="0014490B">
          <w:rPr>
            <w:rFonts w:ascii="Arial" w:eastAsia="Times New Roman" w:hAnsi="Arial" w:cs="Arial"/>
            <w:color w:val="000000"/>
            <w:sz w:val="22"/>
          </w:rPr>
          <w:delText xml:space="preserve">Working with tangible media was just a portion of the gifts I had to offer. </w:delText>
        </w:r>
      </w:del>
      <w:commentRangeEnd w:id="17"/>
      <w:r w:rsidR="0014490B">
        <w:rPr>
          <w:rStyle w:val="CommentReference"/>
          <w:lang w:val="en-US"/>
        </w:rPr>
        <w:commentReference w:id="17"/>
      </w:r>
      <w:r w:rsidRPr="00B06A98">
        <w:rPr>
          <w:rFonts w:ascii="Arial" w:eastAsia="Times New Roman" w:hAnsi="Arial" w:cs="Arial"/>
          <w:color w:val="000000"/>
          <w:sz w:val="22"/>
        </w:rPr>
        <w:t xml:space="preserve">Every time I’ve executed and ticked them off of my “Gift Ideas” list, more ideas start to spring up. </w:t>
      </w:r>
      <w:commentRangeStart w:id="19"/>
      <w:r w:rsidRPr="00B06A98">
        <w:rPr>
          <w:rFonts w:ascii="Arial" w:eastAsia="Times New Roman" w:hAnsi="Arial" w:cs="Arial"/>
          <w:color w:val="000000"/>
          <w:sz w:val="22"/>
        </w:rPr>
        <w:t>Ultimately, the medium diversified through time.</w:t>
      </w:r>
      <w:commentRangeEnd w:id="19"/>
      <w:r w:rsidR="00D97F40">
        <w:rPr>
          <w:rStyle w:val="CommentReference"/>
          <w:lang w:val="en-US"/>
        </w:rPr>
        <w:commentReference w:id="19"/>
      </w:r>
      <w:r w:rsidRPr="00B06A98">
        <w:rPr>
          <w:rFonts w:ascii="Arial" w:eastAsia="Times New Roman" w:hAnsi="Arial" w:cs="Arial"/>
          <w:color w:val="000000"/>
          <w:sz w:val="22"/>
        </w:rPr>
        <w:t xml:space="preserve"> Acknowledging my father’s fascination for music, I decided to </w:t>
      </w:r>
      <w:del w:id="20" w:author="Thalia Priscilla" w:date="2022-11-22T11:23:00Z">
        <w:r w:rsidRPr="00B06A98" w:rsidDel="00EC714C">
          <w:rPr>
            <w:rFonts w:ascii="Arial" w:eastAsia="Times New Roman" w:hAnsi="Arial" w:cs="Arial"/>
            <w:color w:val="000000"/>
            <w:sz w:val="22"/>
          </w:rPr>
          <w:delText>make use of</w:delText>
        </w:r>
      </w:del>
      <w:ins w:id="21" w:author="Thalia Priscilla" w:date="2022-11-22T11:23:00Z">
        <w:r w:rsidR="00EC714C">
          <w:rPr>
            <w:rFonts w:ascii="Arial" w:eastAsia="Times New Roman" w:hAnsi="Arial" w:cs="Arial"/>
            <w:color w:val="000000"/>
            <w:sz w:val="22"/>
          </w:rPr>
          <w:t>utilize</w:t>
        </w:r>
      </w:ins>
      <w:r w:rsidRPr="00B06A98">
        <w:rPr>
          <w:rFonts w:ascii="Arial" w:eastAsia="Times New Roman" w:hAnsi="Arial" w:cs="Arial"/>
          <w:color w:val="000000"/>
          <w:sz w:val="22"/>
        </w:rPr>
        <w:t xml:space="preserve"> my ability to play instruments to synthesize a recording of a self-orchestrated </w:t>
      </w:r>
      <w:r w:rsidRPr="00B06A98">
        <w:rPr>
          <w:rFonts w:ascii="Arial" w:eastAsia="Times New Roman" w:hAnsi="Arial" w:cs="Arial"/>
          <w:i/>
          <w:iCs/>
          <w:color w:val="000000"/>
          <w:sz w:val="22"/>
        </w:rPr>
        <w:t>Happy Birthday.</w:t>
      </w:r>
      <w:r w:rsidRPr="00B06A98">
        <w:rPr>
          <w:rFonts w:ascii="Arial" w:eastAsia="Times New Roman" w:hAnsi="Arial" w:cs="Arial"/>
          <w:color w:val="000000"/>
          <w:sz w:val="22"/>
        </w:rPr>
        <w:t xml:space="preserve"> It comprised of violin harmonies, </w:t>
      </w:r>
      <w:del w:id="22" w:author="Thalia Priscilla" w:date="2022-11-22T10:58:00Z">
        <w:r w:rsidRPr="00B06A98" w:rsidDel="00BF0EEE">
          <w:rPr>
            <w:rFonts w:ascii="Arial" w:eastAsia="Times New Roman" w:hAnsi="Arial" w:cs="Arial"/>
            <w:color w:val="000000"/>
            <w:sz w:val="22"/>
          </w:rPr>
          <w:delText xml:space="preserve">and the </w:delText>
        </w:r>
      </w:del>
      <w:r w:rsidRPr="00B06A98">
        <w:rPr>
          <w:rFonts w:ascii="Arial" w:eastAsia="Times New Roman" w:hAnsi="Arial" w:cs="Arial"/>
          <w:color w:val="000000"/>
          <w:sz w:val="22"/>
        </w:rPr>
        <w:t>the pianica, as well as my own vocals, specially dedicated for my father’s birthday two years ago.     </w:t>
      </w:r>
    </w:p>
    <w:p w14:paraId="259CB069" w14:textId="77777777" w:rsidR="00E342E1" w:rsidRPr="00B06A98" w:rsidRDefault="00E342E1" w:rsidP="00E342E1">
      <w:pPr>
        <w:spacing w:line="240" w:lineRule="auto"/>
        <w:rPr>
          <w:rFonts w:ascii="Arial" w:eastAsia="Times New Roman" w:hAnsi="Arial" w:cs="Arial"/>
          <w:sz w:val="22"/>
        </w:rPr>
      </w:pPr>
    </w:p>
    <w:p w14:paraId="07287EB8" w14:textId="7A4BB190" w:rsidR="00E342E1" w:rsidRDefault="00E342E1" w:rsidP="00E342E1">
      <w:pPr>
        <w:spacing w:line="240" w:lineRule="auto"/>
        <w:rPr>
          <w:ins w:id="23" w:author="Thalia Priscilla" w:date="2022-11-22T11:01:00Z"/>
          <w:rFonts w:ascii="Arial" w:eastAsia="Times New Roman" w:hAnsi="Arial" w:cs="Arial"/>
          <w:color w:val="000000"/>
          <w:sz w:val="22"/>
        </w:rPr>
      </w:pPr>
      <w:r w:rsidRPr="00B06A98">
        <w:rPr>
          <w:rFonts w:ascii="Arial" w:eastAsia="Times New Roman" w:hAnsi="Arial" w:cs="Arial"/>
          <w:color w:val="000000"/>
          <w:sz w:val="22"/>
        </w:rPr>
        <w:t xml:space="preserve">This tradition stays ongoing even until today. </w:t>
      </w:r>
      <w:commentRangeStart w:id="24"/>
      <w:r w:rsidRPr="00B06A98">
        <w:rPr>
          <w:rFonts w:ascii="Arial" w:eastAsia="Times New Roman" w:hAnsi="Arial" w:cs="Arial"/>
          <w:color w:val="000000"/>
          <w:sz w:val="22"/>
        </w:rPr>
        <w:t>What incited me to keep going is the fact that even my messiest creations can bring light into my parents’ darkest days. My father would often share how he’d cry tears of contentment after receiving the gifts I’d secretly slip into his office bag early in the morning.</w:t>
      </w:r>
      <w:commentRangeEnd w:id="24"/>
      <w:r w:rsidR="003B2EE3">
        <w:rPr>
          <w:rStyle w:val="CommentReference"/>
          <w:lang w:val="en-US"/>
        </w:rPr>
        <w:commentReference w:id="24"/>
      </w:r>
      <w:r w:rsidRPr="00B06A98">
        <w:rPr>
          <w:rFonts w:ascii="Arial" w:eastAsia="Times New Roman" w:hAnsi="Arial" w:cs="Arial"/>
          <w:color w:val="000000"/>
          <w:sz w:val="22"/>
        </w:rPr>
        <w:t xml:space="preserve"> </w:t>
      </w:r>
      <w:commentRangeStart w:id="25"/>
      <w:r w:rsidRPr="00B06A98">
        <w:rPr>
          <w:rFonts w:ascii="Arial" w:eastAsia="Times New Roman" w:hAnsi="Arial" w:cs="Arial"/>
          <w:color w:val="000000"/>
          <w:sz w:val="22"/>
        </w:rPr>
        <w:t>He’d often tell me how these gifts were the sole reason he’s able to keep going. </w:t>
      </w:r>
      <w:commentRangeEnd w:id="25"/>
      <w:r w:rsidR="00D97F40">
        <w:rPr>
          <w:rStyle w:val="CommentReference"/>
          <w:lang w:val="en-US"/>
        </w:rPr>
        <w:commentReference w:id="25"/>
      </w:r>
    </w:p>
    <w:p w14:paraId="44E7D5AD" w14:textId="78DEF8B6" w:rsidR="00BF0EEE" w:rsidRDefault="00BF0EEE" w:rsidP="00E342E1">
      <w:pPr>
        <w:spacing w:line="240" w:lineRule="auto"/>
        <w:rPr>
          <w:ins w:id="26" w:author="Thalia Priscilla" w:date="2022-11-22T11:01:00Z"/>
          <w:rFonts w:ascii="Arial" w:eastAsia="Times New Roman" w:hAnsi="Arial" w:cs="Arial"/>
          <w:color w:val="000000"/>
          <w:sz w:val="22"/>
        </w:rPr>
      </w:pPr>
    </w:p>
    <w:p w14:paraId="1CF84F69" w14:textId="7435EAC4" w:rsidR="00BF0EEE" w:rsidRPr="006C34C5" w:rsidRDefault="00BF0EEE" w:rsidP="00E342E1">
      <w:pPr>
        <w:spacing w:line="240" w:lineRule="auto"/>
        <w:rPr>
          <w:ins w:id="27" w:author="Thalia Priscilla" w:date="2022-11-22T11:01:00Z"/>
          <w:rFonts w:ascii="Arial" w:eastAsia="Times New Roman" w:hAnsi="Arial" w:cs="Arial"/>
          <w:color w:val="000000"/>
          <w:sz w:val="22"/>
          <w:u w:val="single"/>
        </w:rPr>
      </w:pPr>
      <w:ins w:id="28" w:author="Thalia Priscilla" w:date="2022-11-22T11:01:00Z">
        <w:r w:rsidRPr="006C34C5">
          <w:rPr>
            <w:rFonts w:ascii="Arial" w:eastAsia="Times New Roman" w:hAnsi="Arial" w:cs="Arial"/>
            <w:color w:val="000000"/>
            <w:sz w:val="22"/>
            <w:u w:val="single"/>
          </w:rPr>
          <w:t>Notes:</w:t>
        </w:r>
      </w:ins>
    </w:p>
    <w:p w14:paraId="537C4D79" w14:textId="5124AD88" w:rsidR="00BF0EEE" w:rsidRDefault="00BF0EEE" w:rsidP="00E342E1">
      <w:pPr>
        <w:spacing w:line="240" w:lineRule="auto"/>
        <w:rPr>
          <w:ins w:id="29" w:author="Thalia Priscilla" w:date="2022-11-22T11:01:00Z"/>
          <w:rFonts w:ascii="Arial" w:eastAsia="Times New Roman" w:hAnsi="Arial" w:cs="Arial"/>
          <w:color w:val="000000"/>
          <w:sz w:val="22"/>
        </w:rPr>
      </w:pPr>
    </w:p>
    <w:p w14:paraId="0E8E6547" w14:textId="49254A3A" w:rsidR="00F51C92" w:rsidRDefault="004F5A97" w:rsidP="00E342E1">
      <w:pPr>
        <w:spacing w:line="240" w:lineRule="auto"/>
        <w:rPr>
          <w:ins w:id="30" w:author="Thalia Priscilla" w:date="2022-11-22T11:33:00Z"/>
          <w:rFonts w:ascii="Arial" w:eastAsia="Times New Roman" w:hAnsi="Arial" w:cs="Arial"/>
          <w:color w:val="000000"/>
          <w:sz w:val="22"/>
        </w:rPr>
      </w:pPr>
      <w:ins w:id="31" w:author="Thalia Priscilla" w:date="2022-11-22T15:27:00Z">
        <w:r>
          <w:rPr>
            <w:rFonts w:ascii="Arial" w:eastAsia="Times New Roman" w:hAnsi="Arial" w:cs="Arial"/>
            <w:color w:val="000000"/>
            <w:sz w:val="22"/>
          </w:rPr>
          <w:t>Great</w:t>
        </w:r>
      </w:ins>
      <w:ins w:id="32" w:author="Thalia Priscilla" w:date="2022-11-22T11:29:00Z">
        <w:r w:rsidR="00F51C92">
          <w:rPr>
            <w:rFonts w:ascii="Arial" w:eastAsia="Times New Roman" w:hAnsi="Arial" w:cs="Arial"/>
            <w:color w:val="000000"/>
            <w:sz w:val="22"/>
          </w:rPr>
          <w:t xml:space="preserve"> revised draft! I can see how you have worked to address the prompt </w:t>
        </w:r>
      </w:ins>
      <w:ins w:id="33" w:author="Thalia Priscilla" w:date="2022-11-22T11:30:00Z">
        <w:r w:rsidR="00F51C92">
          <w:rPr>
            <w:rFonts w:ascii="Arial" w:eastAsia="Times New Roman" w:hAnsi="Arial" w:cs="Arial"/>
            <w:color w:val="000000"/>
            <w:sz w:val="22"/>
          </w:rPr>
          <w:t>and shown</w:t>
        </w:r>
      </w:ins>
      <w:ins w:id="34" w:author="Thalia Priscilla" w:date="2022-11-22T11:33:00Z">
        <w:r w:rsidR="00B06053">
          <w:rPr>
            <w:rFonts w:ascii="Arial" w:eastAsia="Times New Roman" w:hAnsi="Arial" w:cs="Arial"/>
            <w:color w:val="000000"/>
            <w:sz w:val="22"/>
          </w:rPr>
          <w:t xml:space="preserve"> how you express creativity as a love language.</w:t>
        </w:r>
      </w:ins>
    </w:p>
    <w:p w14:paraId="08F1E048" w14:textId="7FAC3843" w:rsidR="00B06053" w:rsidRDefault="00B06053" w:rsidP="00E342E1">
      <w:pPr>
        <w:spacing w:line="240" w:lineRule="auto"/>
        <w:rPr>
          <w:ins w:id="35" w:author="Thalia Priscilla" w:date="2022-11-22T11:33:00Z"/>
          <w:rFonts w:ascii="Arial" w:eastAsia="Times New Roman" w:hAnsi="Arial" w:cs="Arial"/>
          <w:color w:val="000000"/>
          <w:sz w:val="22"/>
        </w:rPr>
      </w:pPr>
    </w:p>
    <w:p w14:paraId="0CF7719B" w14:textId="7C5C00F6" w:rsidR="00B06053" w:rsidRDefault="00B06053" w:rsidP="00E342E1">
      <w:pPr>
        <w:spacing w:line="240" w:lineRule="auto"/>
        <w:rPr>
          <w:ins w:id="36" w:author="Thalia Priscilla" w:date="2022-11-22T11:35:00Z"/>
          <w:rFonts w:ascii="Arial" w:eastAsia="Times New Roman" w:hAnsi="Arial" w:cs="Arial"/>
          <w:color w:val="000000"/>
          <w:sz w:val="22"/>
        </w:rPr>
      </w:pPr>
      <w:ins w:id="37" w:author="Thalia Priscilla" w:date="2022-11-22T11:33:00Z">
        <w:r>
          <w:rPr>
            <w:rFonts w:ascii="Arial" w:eastAsia="Times New Roman" w:hAnsi="Arial" w:cs="Arial"/>
            <w:color w:val="000000"/>
            <w:sz w:val="22"/>
          </w:rPr>
          <w:t xml:space="preserve">My comments above are to address </w:t>
        </w:r>
      </w:ins>
      <w:ins w:id="38" w:author="Thalia Priscilla" w:date="2022-11-22T11:34:00Z">
        <w:r>
          <w:rPr>
            <w:rFonts w:ascii="Arial" w:eastAsia="Times New Roman" w:hAnsi="Arial" w:cs="Arial"/>
            <w:color w:val="000000"/>
            <w:sz w:val="22"/>
          </w:rPr>
          <w:t xml:space="preserve">and weave in your family’s reception of your gesture throughout your journey of creating and </w:t>
        </w:r>
      </w:ins>
      <w:ins w:id="39" w:author="Thalia Priscilla" w:date="2022-11-22T11:35:00Z">
        <w:r>
          <w:rPr>
            <w:rFonts w:ascii="Arial" w:eastAsia="Times New Roman" w:hAnsi="Arial" w:cs="Arial"/>
            <w:color w:val="000000"/>
            <w:sz w:val="22"/>
          </w:rPr>
          <w:t xml:space="preserve">show how it motivated you to </w:t>
        </w:r>
      </w:ins>
      <w:ins w:id="40" w:author="Thalia Priscilla" w:date="2022-11-22T15:29:00Z">
        <w:r w:rsidR="006C34C5">
          <w:rPr>
            <w:rFonts w:ascii="Arial" w:eastAsia="Times New Roman" w:hAnsi="Arial" w:cs="Arial"/>
            <w:color w:val="000000"/>
            <w:sz w:val="22"/>
          </w:rPr>
          <w:t>develop</w:t>
        </w:r>
      </w:ins>
      <w:ins w:id="41" w:author="Thalia Priscilla" w:date="2022-11-22T15:28:00Z">
        <w:r w:rsidR="006C34C5">
          <w:rPr>
            <w:rFonts w:ascii="Arial" w:eastAsia="Times New Roman" w:hAnsi="Arial" w:cs="Arial"/>
            <w:color w:val="000000"/>
            <w:sz w:val="22"/>
          </w:rPr>
          <w:t xml:space="preserve"> your creativity</w:t>
        </w:r>
      </w:ins>
      <w:ins w:id="42" w:author="Thalia Priscilla" w:date="2022-11-22T11:35:00Z">
        <w:r>
          <w:rPr>
            <w:rFonts w:ascii="Arial" w:eastAsia="Times New Roman" w:hAnsi="Arial" w:cs="Arial"/>
            <w:color w:val="000000"/>
            <w:sz w:val="22"/>
          </w:rPr>
          <w:t>.</w:t>
        </w:r>
      </w:ins>
      <w:ins w:id="43" w:author="Thalia Priscilla" w:date="2022-11-22T15:27:00Z">
        <w:r w:rsidR="004F5A97">
          <w:rPr>
            <w:rFonts w:ascii="Arial" w:eastAsia="Times New Roman" w:hAnsi="Arial" w:cs="Arial"/>
            <w:color w:val="000000"/>
            <w:sz w:val="22"/>
          </w:rPr>
          <w:t xml:space="preserve"> Currently you only show this in your conclusion which I think is very heartfelt but a missed opportunity </w:t>
        </w:r>
      </w:ins>
      <w:ins w:id="44" w:author="Thalia Priscilla" w:date="2022-11-22T15:28:00Z">
        <w:r w:rsidR="004F5A97">
          <w:rPr>
            <w:rFonts w:ascii="Arial" w:eastAsia="Times New Roman" w:hAnsi="Arial" w:cs="Arial"/>
            <w:color w:val="000000"/>
            <w:sz w:val="22"/>
          </w:rPr>
          <w:t xml:space="preserve">for you to include </w:t>
        </w:r>
      </w:ins>
      <w:ins w:id="45" w:author="Thalia Priscilla" w:date="2022-11-22T15:27:00Z">
        <w:r w:rsidR="004F5A97">
          <w:rPr>
            <w:rFonts w:ascii="Arial" w:eastAsia="Times New Roman" w:hAnsi="Arial" w:cs="Arial"/>
            <w:color w:val="000000"/>
            <w:sz w:val="22"/>
          </w:rPr>
          <w:t xml:space="preserve">in the </w:t>
        </w:r>
      </w:ins>
      <w:ins w:id="46" w:author="Thalia Priscilla" w:date="2022-11-22T15:28:00Z">
        <w:r w:rsidR="004F5A97">
          <w:rPr>
            <w:rFonts w:ascii="Arial" w:eastAsia="Times New Roman" w:hAnsi="Arial" w:cs="Arial"/>
            <w:color w:val="000000"/>
            <w:sz w:val="22"/>
          </w:rPr>
          <w:t>2</w:t>
        </w:r>
        <w:r w:rsidR="004F5A97" w:rsidRPr="004F5A97">
          <w:rPr>
            <w:rFonts w:ascii="Arial" w:eastAsia="Times New Roman" w:hAnsi="Arial" w:cs="Arial"/>
            <w:color w:val="000000"/>
            <w:sz w:val="22"/>
            <w:vertAlign w:val="superscript"/>
          </w:rPr>
          <w:t>nd</w:t>
        </w:r>
        <w:r w:rsidR="004F5A97">
          <w:rPr>
            <w:rFonts w:ascii="Arial" w:eastAsia="Times New Roman" w:hAnsi="Arial" w:cs="Arial"/>
            <w:color w:val="000000"/>
            <w:sz w:val="22"/>
          </w:rPr>
          <w:t xml:space="preserve"> and 3</w:t>
        </w:r>
        <w:r w:rsidR="004F5A97" w:rsidRPr="004F5A97">
          <w:rPr>
            <w:rFonts w:ascii="Arial" w:eastAsia="Times New Roman" w:hAnsi="Arial" w:cs="Arial"/>
            <w:color w:val="000000"/>
            <w:sz w:val="22"/>
            <w:vertAlign w:val="superscript"/>
          </w:rPr>
          <w:t>rd</w:t>
        </w:r>
        <w:r w:rsidR="004F5A97">
          <w:rPr>
            <w:rFonts w:ascii="Arial" w:eastAsia="Times New Roman" w:hAnsi="Arial" w:cs="Arial"/>
            <w:color w:val="000000"/>
            <w:sz w:val="22"/>
          </w:rPr>
          <w:t xml:space="preserve"> paragraphs.</w:t>
        </w:r>
      </w:ins>
    </w:p>
    <w:p w14:paraId="3CE7C77C" w14:textId="3268AC6C" w:rsidR="00B06053" w:rsidRDefault="00B06053" w:rsidP="00E342E1">
      <w:pPr>
        <w:spacing w:line="240" w:lineRule="auto"/>
        <w:rPr>
          <w:ins w:id="47" w:author="Thalia Priscilla" w:date="2022-11-22T11:35:00Z"/>
          <w:rFonts w:ascii="Arial" w:eastAsia="Times New Roman" w:hAnsi="Arial" w:cs="Arial"/>
          <w:color w:val="000000"/>
          <w:sz w:val="22"/>
        </w:rPr>
      </w:pPr>
    </w:p>
    <w:p w14:paraId="74AB6EAB" w14:textId="3EF4D521" w:rsidR="00B06053" w:rsidRDefault="00B06053" w:rsidP="00E342E1">
      <w:pPr>
        <w:spacing w:line="240" w:lineRule="auto"/>
        <w:rPr>
          <w:ins w:id="48" w:author="Thalia Priscilla" w:date="2022-11-22T11:36:00Z"/>
          <w:rFonts w:ascii="Arial" w:eastAsia="Times New Roman" w:hAnsi="Arial" w:cs="Arial"/>
          <w:color w:val="000000"/>
          <w:sz w:val="22"/>
        </w:rPr>
      </w:pPr>
      <w:ins w:id="49" w:author="Thalia Priscilla" w:date="2022-11-22T11:35:00Z">
        <w:r>
          <w:rPr>
            <w:rFonts w:ascii="Arial" w:eastAsia="Times New Roman" w:hAnsi="Arial" w:cs="Arial"/>
            <w:color w:val="000000"/>
            <w:sz w:val="22"/>
          </w:rPr>
          <w:t>In the concluding paragraph I suggest for you to show your perspective</w:t>
        </w:r>
      </w:ins>
      <w:ins w:id="50" w:author="Thalia Priscilla" w:date="2022-11-22T11:36:00Z">
        <w:r>
          <w:rPr>
            <w:rFonts w:ascii="Arial" w:eastAsia="Times New Roman" w:hAnsi="Arial" w:cs="Arial"/>
            <w:color w:val="000000"/>
            <w:sz w:val="22"/>
          </w:rPr>
          <w:t xml:space="preserve">, </w:t>
        </w:r>
      </w:ins>
      <w:ins w:id="51" w:author="Thalia Priscilla" w:date="2022-11-22T11:35:00Z">
        <w:r>
          <w:rPr>
            <w:rFonts w:ascii="Arial" w:eastAsia="Times New Roman" w:hAnsi="Arial" w:cs="Arial"/>
            <w:color w:val="000000"/>
            <w:sz w:val="22"/>
          </w:rPr>
          <w:t>feelings</w:t>
        </w:r>
      </w:ins>
      <w:ins w:id="52" w:author="Thalia Priscilla" w:date="2022-11-22T11:36:00Z">
        <w:r>
          <w:rPr>
            <w:rFonts w:ascii="Arial" w:eastAsia="Times New Roman" w:hAnsi="Arial" w:cs="Arial"/>
            <w:color w:val="000000"/>
            <w:sz w:val="22"/>
          </w:rPr>
          <w:t>, and reflection</w:t>
        </w:r>
      </w:ins>
      <w:ins w:id="53" w:author="Thalia Priscilla" w:date="2022-11-22T11:35:00Z">
        <w:r>
          <w:rPr>
            <w:rFonts w:ascii="Arial" w:eastAsia="Times New Roman" w:hAnsi="Arial" w:cs="Arial"/>
            <w:color w:val="000000"/>
            <w:sz w:val="22"/>
          </w:rPr>
          <w:t xml:space="preserve"> in creating and </w:t>
        </w:r>
      </w:ins>
      <w:ins w:id="54" w:author="Thalia Priscilla" w:date="2022-11-22T11:36:00Z">
        <w:r>
          <w:rPr>
            <w:rFonts w:ascii="Arial" w:eastAsia="Times New Roman" w:hAnsi="Arial" w:cs="Arial"/>
            <w:color w:val="000000"/>
            <w:sz w:val="22"/>
          </w:rPr>
          <w:t>seeing how your creative gestures bring love to your family.</w:t>
        </w:r>
      </w:ins>
    </w:p>
    <w:p w14:paraId="51A13AFD" w14:textId="3CE1EF74" w:rsidR="00B06053" w:rsidRDefault="00B06053" w:rsidP="00E342E1">
      <w:pPr>
        <w:spacing w:line="240" w:lineRule="auto"/>
        <w:rPr>
          <w:ins w:id="55" w:author="Thalia Priscilla" w:date="2022-11-22T11:36:00Z"/>
          <w:rFonts w:ascii="Arial" w:eastAsia="Times New Roman" w:hAnsi="Arial" w:cs="Arial"/>
          <w:color w:val="000000"/>
          <w:sz w:val="22"/>
        </w:rPr>
      </w:pPr>
    </w:p>
    <w:p w14:paraId="42ABFB20" w14:textId="3AFA43B7" w:rsidR="00B06053" w:rsidRDefault="00B06053" w:rsidP="00E342E1">
      <w:pPr>
        <w:spacing w:line="240" w:lineRule="auto"/>
        <w:rPr>
          <w:ins w:id="56" w:author="Thalia Priscilla" w:date="2022-11-22T11:29:00Z"/>
          <w:rFonts w:ascii="Arial" w:eastAsia="Times New Roman" w:hAnsi="Arial" w:cs="Arial"/>
          <w:color w:val="000000"/>
          <w:sz w:val="22"/>
        </w:rPr>
      </w:pPr>
      <w:ins w:id="57" w:author="Thalia Priscilla" w:date="2022-11-22T11:36:00Z">
        <w:r>
          <w:rPr>
            <w:rFonts w:ascii="Arial" w:eastAsia="Times New Roman" w:hAnsi="Arial" w:cs="Arial"/>
            <w:color w:val="000000"/>
            <w:sz w:val="22"/>
          </w:rPr>
          <w:t>All the best!</w:t>
        </w:r>
      </w:ins>
    </w:p>
    <w:p w14:paraId="072213F3" w14:textId="7F0F71D1" w:rsidR="00BF0EEE" w:rsidRPr="00B06A98" w:rsidRDefault="001E16F8" w:rsidP="00E342E1">
      <w:pPr>
        <w:spacing w:line="240" w:lineRule="auto"/>
        <w:rPr>
          <w:rFonts w:ascii="Arial" w:eastAsia="Times New Roman" w:hAnsi="Arial" w:cs="Arial"/>
          <w:sz w:val="22"/>
        </w:rPr>
      </w:pPr>
      <w:ins w:id="58" w:author="Thalia Priscilla" w:date="2022-11-22T11:05:00Z">
        <w:r>
          <w:rPr>
            <w:rFonts w:ascii="Arial" w:eastAsia="Times New Roman" w:hAnsi="Arial" w:cs="Arial"/>
            <w:color w:val="000000"/>
            <w:sz w:val="22"/>
          </w:rPr>
          <w:t xml:space="preserve"> </w:t>
        </w:r>
      </w:ins>
    </w:p>
    <w:p w14:paraId="379212C4" w14:textId="7EAC0B2E" w:rsidR="00E342E1" w:rsidRPr="00B06A98" w:rsidRDefault="00E342E1" w:rsidP="00E342E1">
      <w:pPr>
        <w:spacing w:after="240" w:line="240" w:lineRule="auto"/>
        <w:rPr>
          <w:rFonts w:ascii="Arial" w:eastAsia="Times New Roman" w:hAnsi="Arial" w:cs="Arial"/>
          <w:sz w:val="22"/>
        </w:rPr>
      </w:pPr>
    </w:p>
    <w:p w14:paraId="2935EE68" w14:textId="7F97FA6F" w:rsidR="00E342E1" w:rsidRPr="00B06A98" w:rsidRDefault="00E342E1" w:rsidP="00E342E1">
      <w:pPr>
        <w:spacing w:after="240" w:line="240" w:lineRule="auto"/>
        <w:rPr>
          <w:rFonts w:ascii="Arial" w:eastAsia="Times New Roman" w:hAnsi="Arial" w:cs="Arial"/>
          <w:b/>
          <w:bCs/>
          <w:sz w:val="22"/>
        </w:rPr>
      </w:pPr>
      <w:r w:rsidRPr="00B06A98">
        <w:rPr>
          <w:rFonts w:ascii="Arial" w:eastAsia="Times New Roman" w:hAnsi="Arial" w:cs="Arial"/>
          <w:b/>
          <w:bCs/>
          <w:sz w:val="22"/>
        </w:rPr>
        <w:t>Previous comments</w:t>
      </w:r>
    </w:p>
    <w:p w14:paraId="3E4A9F1B" w14:textId="77777777" w:rsidR="00E342E1" w:rsidRPr="00B06A98" w:rsidRDefault="00E342E1" w:rsidP="00E342E1">
      <w:pPr>
        <w:spacing w:line="240" w:lineRule="auto"/>
        <w:jc w:val="center"/>
        <w:rPr>
          <w:rFonts w:ascii="Arial" w:eastAsia="Times New Roman" w:hAnsi="Arial" w:cs="Arial"/>
          <w:sz w:val="22"/>
        </w:rPr>
      </w:pPr>
      <w:r w:rsidRPr="00B06A98">
        <w:rPr>
          <w:rFonts w:ascii="Arial" w:eastAsia="Times New Roman" w:hAnsi="Arial" w:cs="Arial"/>
          <w:b/>
          <w:bCs/>
          <w:color w:val="000000"/>
          <w:sz w:val="22"/>
        </w:rPr>
        <w:t>Every person has a creative side, and it can be expressed in many ways: problem solving, original and innovative thinking, and artistically, to name a few. Describe how you express your creative side.</w:t>
      </w:r>
    </w:p>
    <w:p w14:paraId="4FC6B516" w14:textId="77777777" w:rsidR="00E342E1" w:rsidRPr="00B06A98" w:rsidRDefault="00E342E1" w:rsidP="00E342E1">
      <w:pPr>
        <w:spacing w:after="240" w:line="240" w:lineRule="auto"/>
        <w:rPr>
          <w:rFonts w:ascii="Arial" w:eastAsia="Times New Roman" w:hAnsi="Arial" w:cs="Arial"/>
          <w:sz w:val="22"/>
        </w:rPr>
      </w:pPr>
    </w:p>
    <w:p w14:paraId="151DE483" w14:textId="77777777" w:rsidR="00E342E1" w:rsidRPr="00B06A98" w:rsidRDefault="00E342E1" w:rsidP="00E342E1">
      <w:pPr>
        <w:spacing w:line="240" w:lineRule="auto"/>
        <w:rPr>
          <w:rFonts w:ascii="Arial" w:eastAsia="Times New Roman" w:hAnsi="Arial" w:cs="Arial"/>
          <w:sz w:val="22"/>
        </w:rPr>
      </w:pPr>
      <w:commentRangeStart w:id="59"/>
      <w:r w:rsidRPr="00B06A98">
        <w:rPr>
          <w:rFonts w:ascii="Arial" w:eastAsia="Times New Roman" w:hAnsi="Arial" w:cs="Arial"/>
          <w:color w:val="000000"/>
          <w:sz w:val="22"/>
        </w:rPr>
        <w:lastRenderedPageBreak/>
        <w:t xml:space="preserve">It’s been an ongoing tradition for me to surprise my parents with handmade crafts annually as a present or a gesture of gratitude. </w:t>
      </w:r>
      <w:commentRangeEnd w:id="59"/>
      <w:r w:rsidRPr="00B06A98">
        <w:rPr>
          <w:rStyle w:val="CommentReference"/>
          <w:rFonts w:ascii="Arial" w:hAnsi="Arial" w:cs="Arial"/>
          <w:sz w:val="22"/>
          <w:szCs w:val="22"/>
        </w:rPr>
        <w:commentReference w:id="59"/>
      </w:r>
      <w:r w:rsidRPr="00B06A98">
        <w:rPr>
          <w:rFonts w:ascii="Arial" w:eastAsia="Times New Roman" w:hAnsi="Arial" w:cs="Arial"/>
          <w:color w:val="000000"/>
          <w:sz w:val="22"/>
        </w:rPr>
        <w:t xml:space="preserve">It started off with simple A4 paper cards, </w:t>
      </w:r>
      <w:commentRangeStart w:id="60"/>
      <w:r w:rsidRPr="00B06A98">
        <w:rPr>
          <w:rFonts w:ascii="Arial" w:eastAsia="Times New Roman" w:hAnsi="Arial" w:cs="Arial"/>
          <w:color w:val="000000"/>
          <w:sz w:val="22"/>
        </w:rPr>
        <w:t xml:space="preserve">where I drew and clumsily </w:t>
      </w:r>
      <w:proofErr w:type="spellStart"/>
      <w:r w:rsidRPr="00B06A98">
        <w:rPr>
          <w:rFonts w:ascii="Arial" w:eastAsia="Times New Roman" w:hAnsi="Arial" w:cs="Arial"/>
          <w:color w:val="000000"/>
          <w:sz w:val="22"/>
        </w:rPr>
        <w:t>colored</w:t>
      </w:r>
      <w:proofErr w:type="spellEnd"/>
      <w:r w:rsidRPr="00B06A98">
        <w:rPr>
          <w:rFonts w:ascii="Arial" w:eastAsia="Times New Roman" w:hAnsi="Arial" w:cs="Arial"/>
          <w:color w:val="000000"/>
          <w:sz w:val="22"/>
        </w:rPr>
        <w:t xml:space="preserve"> stick figures of my parents and I holding hands</w:t>
      </w:r>
      <w:commentRangeEnd w:id="60"/>
      <w:r w:rsidRPr="00B06A98">
        <w:rPr>
          <w:rStyle w:val="CommentReference"/>
          <w:rFonts w:ascii="Arial" w:hAnsi="Arial" w:cs="Arial"/>
          <w:sz w:val="22"/>
          <w:szCs w:val="22"/>
        </w:rPr>
        <w:commentReference w:id="60"/>
      </w:r>
      <w:r w:rsidRPr="00B06A98">
        <w:rPr>
          <w:rFonts w:ascii="Arial" w:eastAsia="Times New Roman" w:hAnsi="Arial" w:cs="Arial"/>
          <w:color w:val="000000"/>
          <w:sz w:val="22"/>
        </w:rPr>
        <w:t xml:space="preserve">. Through the years, I felt as if basic two-dimensional handmade cards weren’t enough. I then experimented with pop-up art, pleating sheets of paper to create interactive paper cards with puppets of people and planes, a functional picture frame, or confetti poppers, to name a few. Working with paper was just a portion of the gifts I had to offer. Every time I’ve executed and ticked them off of my “Gift Ideas” list, more and more ideas start to spring up. Ultimately, the medium </w:t>
      </w:r>
      <w:commentRangeStart w:id="61"/>
      <w:r w:rsidRPr="00B06A98">
        <w:rPr>
          <w:rFonts w:ascii="Arial" w:eastAsia="Times New Roman" w:hAnsi="Arial" w:cs="Arial"/>
          <w:color w:val="000000"/>
          <w:sz w:val="22"/>
        </w:rPr>
        <w:t xml:space="preserve">diverged </w:t>
      </w:r>
      <w:commentRangeEnd w:id="61"/>
      <w:r w:rsidRPr="00B06A98">
        <w:rPr>
          <w:rStyle w:val="CommentReference"/>
          <w:rFonts w:ascii="Arial" w:hAnsi="Arial" w:cs="Arial"/>
          <w:sz w:val="22"/>
          <w:szCs w:val="22"/>
        </w:rPr>
        <w:commentReference w:id="61"/>
      </w:r>
      <w:r w:rsidRPr="00B06A98">
        <w:rPr>
          <w:rFonts w:ascii="Arial" w:eastAsia="Times New Roman" w:hAnsi="Arial" w:cs="Arial"/>
          <w:color w:val="000000"/>
          <w:sz w:val="22"/>
        </w:rPr>
        <w:t xml:space="preserve">in the course of time. Acknowledging my father’s fascination for music, I decided to make use of my ability to play instruments to synthesize a recording of a self-orchestrated </w:t>
      </w:r>
      <w:r w:rsidRPr="00B06A98">
        <w:rPr>
          <w:rFonts w:ascii="Arial" w:eastAsia="Times New Roman" w:hAnsi="Arial" w:cs="Arial"/>
          <w:i/>
          <w:iCs/>
          <w:color w:val="000000"/>
          <w:sz w:val="22"/>
        </w:rPr>
        <w:t>Happy Birthday.</w:t>
      </w:r>
      <w:r w:rsidRPr="00B06A98">
        <w:rPr>
          <w:rFonts w:ascii="Arial" w:eastAsia="Times New Roman" w:hAnsi="Arial" w:cs="Arial"/>
          <w:color w:val="000000"/>
          <w:sz w:val="22"/>
        </w:rPr>
        <w:t xml:space="preserve"> </w:t>
      </w:r>
      <w:commentRangeStart w:id="62"/>
      <w:r w:rsidRPr="00B06A98">
        <w:rPr>
          <w:rFonts w:ascii="Arial" w:eastAsia="Times New Roman" w:hAnsi="Arial" w:cs="Arial"/>
          <w:color w:val="000000"/>
          <w:sz w:val="22"/>
        </w:rPr>
        <w:t>It comprised of violin harmonies, the pianica, as well as my own vocals, specially dedicated for my father’s birthday two years ago. </w:t>
      </w:r>
      <w:commentRangeEnd w:id="62"/>
      <w:r w:rsidRPr="00B06A98">
        <w:rPr>
          <w:rStyle w:val="CommentReference"/>
          <w:rFonts w:ascii="Arial" w:hAnsi="Arial" w:cs="Arial"/>
          <w:sz w:val="22"/>
          <w:szCs w:val="22"/>
        </w:rPr>
        <w:commentReference w:id="62"/>
      </w:r>
    </w:p>
    <w:p w14:paraId="36D42F10" w14:textId="77777777" w:rsidR="00E342E1" w:rsidRPr="00B06A98" w:rsidRDefault="00E342E1" w:rsidP="00E342E1">
      <w:pPr>
        <w:spacing w:line="240" w:lineRule="auto"/>
        <w:rPr>
          <w:rFonts w:ascii="Arial" w:eastAsia="Times New Roman" w:hAnsi="Arial" w:cs="Arial"/>
          <w:sz w:val="22"/>
        </w:rPr>
      </w:pPr>
    </w:p>
    <w:p w14:paraId="051E3881" w14:textId="77777777" w:rsidR="00E342E1" w:rsidRPr="00B06A98" w:rsidRDefault="00E342E1" w:rsidP="00E342E1">
      <w:pPr>
        <w:spacing w:line="240" w:lineRule="auto"/>
        <w:rPr>
          <w:rFonts w:ascii="Arial" w:eastAsia="Times New Roman" w:hAnsi="Arial" w:cs="Arial"/>
          <w:sz w:val="22"/>
        </w:rPr>
      </w:pPr>
      <w:r w:rsidRPr="00B06A98">
        <w:rPr>
          <w:rFonts w:ascii="Arial" w:eastAsia="Times New Roman" w:hAnsi="Arial" w:cs="Arial"/>
          <w:color w:val="000000"/>
          <w:sz w:val="22"/>
        </w:rPr>
        <w:t xml:space="preserve">This does not end there. For my high school public art exhibition, I created a work named “Bloom”, a digitally drawn piece depicting how </w:t>
      </w:r>
      <w:commentRangeStart w:id="63"/>
      <w:r w:rsidRPr="00B06A98">
        <w:rPr>
          <w:rFonts w:ascii="Arial" w:eastAsia="Times New Roman" w:hAnsi="Arial" w:cs="Arial"/>
          <w:color w:val="000000"/>
          <w:sz w:val="22"/>
        </w:rPr>
        <w:t>fragile masculinity prevails over toxic masculinity</w:t>
      </w:r>
      <w:commentRangeEnd w:id="63"/>
      <w:r w:rsidRPr="00B06A98">
        <w:rPr>
          <w:rStyle w:val="CommentReference"/>
          <w:rFonts w:ascii="Arial" w:hAnsi="Arial" w:cs="Arial"/>
          <w:sz w:val="22"/>
          <w:szCs w:val="22"/>
        </w:rPr>
        <w:commentReference w:id="63"/>
      </w:r>
      <w:r w:rsidRPr="00B06A98">
        <w:rPr>
          <w:rFonts w:ascii="Arial" w:eastAsia="Times New Roman" w:hAnsi="Arial" w:cs="Arial"/>
          <w:color w:val="000000"/>
          <w:sz w:val="22"/>
        </w:rPr>
        <w:t xml:space="preserve">. </w:t>
      </w:r>
      <w:commentRangeStart w:id="64"/>
      <w:commentRangeStart w:id="65"/>
      <w:r w:rsidRPr="00B06A98">
        <w:rPr>
          <w:rFonts w:ascii="Arial" w:eastAsia="Times New Roman" w:hAnsi="Arial" w:cs="Arial"/>
          <w:color w:val="000000"/>
          <w:sz w:val="22"/>
        </w:rPr>
        <w:t xml:space="preserve">Despite being a female myself, this piece holds great value in my heart as an artwork devoted to my beloved brother and males alike who are relentlessly told off for not being “masculine” enough. </w:t>
      </w:r>
      <w:commentRangeEnd w:id="64"/>
      <w:r w:rsidRPr="00B06A98">
        <w:rPr>
          <w:rStyle w:val="CommentReference"/>
          <w:rFonts w:ascii="Arial" w:hAnsi="Arial" w:cs="Arial"/>
          <w:sz w:val="22"/>
          <w:szCs w:val="22"/>
        </w:rPr>
        <w:commentReference w:id="64"/>
      </w:r>
      <w:commentRangeEnd w:id="65"/>
      <w:r w:rsidRPr="00B06A98">
        <w:rPr>
          <w:rStyle w:val="CommentReference"/>
          <w:rFonts w:ascii="Arial" w:hAnsi="Arial" w:cs="Arial"/>
          <w:sz w:val="22"/>
          <w:szCs w:val="22"/>
        </w:rPr>
        <w:commentReference w:id="65"/>
      </w:r>
      <w:r w:rsidRPr="00B06A98">
        <w:rPr>
          <w:rFonts w:ascii="Arial" w:eastAsia="Times New Roman" w:hAnsi="Arial" w:cs="Arial"/>
          <w:color w:val="000000"/>
          <w:sz w:val="22"/>
        </w:rPr>
        <w:t xml:space="preserve">As an artist accustomed to realism, this piece was another product of trial and error since it was my first geometric art, yet one of my most impactful. Even so, it wasn’t the visuals of my work that made it the selling point; it was the message behind it. </w:t>
      </w:r>
      <w:commentRangeStart w:id="66"/>
      <w:r w:rsidRPr="00B06A98">
        <w:rPr>
          <w:rFonts w:ascii="Arial" w:eastAsia="Times New Roman" w:hAnsi="Arial" w:cs="Arial"/>
          <w:color w:val="000000"/>
          <w:sz w:val="22"/>
        </w:rPr>
        <w:t>Right after the exhibition, parents, students, and teachers approached me enthralled. </w:t>
      </w:r>
      <w:commentRangeEnd w:id="66"/>
      <w:r w:rsidRPr="00B06A98">
        <w:rPr>
          <w:rStyle w:val="CommentReference"/>
          <w:rFonts w:ascii="Arial" w:hAnsi="Arial" w:cs="Arial"/>
          <w:sz w:val="22"/>
          <w:szCs w:val="22"/>
        </w:rPr>
        <w:commentReference w:id="66"/>
      </w:r>
    </w:p>
    <w:p w14:paraId="736A6F79" w14:textId="77777777" w:rsidR="00E342E1" w:rsidRPr="00B06A98" w:rsidRDefault="00E342E1" w:rsidP="00E342E1">
      <w:pPr>
        <w:spacing w:line="240" w:lineRule="auto"/>
        <w:rPr>
          <w:rFonts w:ascii="Arial" w:eastAsia="Times New Roman" w:hAnsi="Arial" w:cs="Arial"/>
          <w:sz w:val="22"/>
        </w:rPr>
      </w:pPr>
    </w:p>
    <w:p w14:paraId="55436127" w14:textId="77777777" w:rsidR="00E342E1" w:rsidRPr="00B06A98" w:rsidRDefault="00E342E1" w:rsidP="00E342E1">
      <w:pPr>
        <w:spacing w:line="240" w:lineRule="auto"/>
        <w:rPr>
          <w:rFonts w:ascii="Arial" w:eastAsia="Times New Roman" w:hAnsi="Arial" w:cs="Arial"/>
          <w:sz w:val="22"/>
        </w:rPr>
      </w:pPr>
      <w:commentRangeStart w:id="67"/>
      <w:r w:rsidRPr="00B06A98">
        <w:rPr>
          <w:rFonts w:ascii="Arial" w:eastAsia="Times New Roman" w:hAnsi="Arial" w:cs="Arial"/>
          <w:color w:val="000000"/>
          <w:sz w:val="22"/>
        </w:rPr>
        <w:t>Nevertheless, irrespective of art as a mere hobby, I pride myself in being able to utilize my creativity to express and share my love towards the people around me.</w:t>
      </w:r>
      <w:commentRangeEnd w:id="67"/>
      <w:r w:rsidRPr="00B06A98">
        <w:rPr>
          <w:rStyle w:val="CommentReference"/>
          <w:rFonts w:ascii="Arial" w:hAnsi="Arial" w:cs="Arial"/>
          <w:sz w:val="22"/>
          <w:szCs w:val="22"/>
        </w:rPr>
        <w:commentReference w:id="67"/>
      </w:r>
    </w:p>
    <w:p w14:paraId="14F2FA19" w14:textId="77777777" w:rsidR="00E342E1" w:rsidRPr="00B06A98" w:rsidRDefault="00E342E1" w:rsidP="00E342E1">
      <w:pPr>
        <w:rPr>
          <w:rFonts w:ascii="Arial" w:hAnsi="Arial" w:cs="Arial"/>
          <w:sz w:val="22"/>
        </w:rPr>
      </w:pPr>
    </w:p>
    <w:p w14:paraId="48715E42" w14:textId="77777777" w:rsidR="00E342E1" w:rsidRPr="00B06A98" w:rsidRDefault="00E342E1" w:rsidP="00E342E1">
      <w:pPr>
        <w:rPr>
          <w:rFonts w:ascii="Arial" w:hAnsi="Arial" w:cs="Arial"/>
          <w:sz w:val="22"/>
        </w:rPr>
      </w:pPr>
      <w:r w:rsidRPr="00B06A98">
        <w:rPr>
          <w:rFonts w:ascii="Arial" w:hAnsi="Arial" w:cs="Arial"/>
          <w:sz w:val="22"/>
          <w:u w:val="single"/>
        </w:rPr>
        <w:t>Notes</w:t>
      </w:r>
      <w:r w:rsidRPr="00B06A98">
        <w:rPr>
          <w:rFonts w:ascii="Arial" w:hAnsi="Arial" w:cs="Arial"/>
          <w:sz w:val="22"/>
        </w:rPr>
        <w:t>:</w:t>
      </w:r>
    </w:p>
    <w:p w14:paraId="4039E743" w14:textId="77777777" w:rsidR="00E342E1" w:rsidRPr="00B06A98" w:rsidRDefault="00E342E1" w:rsidP="00E342E1">
      <w:pPr>
        <w:rPr>
          <w:rFonts w:ascii="Arial" w:hAnsi="Arial" w:cs="Arial"/>
          <w:sz w:val="22"/>
        </w:rPr>
      </w:pPr>
    </w:p>
    <w:p w14:paraId="0869D4A7" w14:textId="77777777" w:rsidR="00E342E1" w:rsidRPr="00B06A98" w:rsidRDefault="00E342E1" w:rsidP="00E342E1">
      <w:pPr>
        <w:rPr>
          <w:rFonts w:ascii="Arial" w:hAnsi="Arial" w:cs="Arial"/>
          <w:sz w:val="22"/>
        </w:rPr>
      </w:pPr>
      <w:r w:rsidRPr="00B06A98">
        <w:rPr>
          <w:rFonts w:ascii="Arial" w:hAnsi="Arial" w:cs="Arial"/>
          <w:sz w:val="22"/>
        </w:rPr>
        <w:t>I think the essay’s content is relatable and very heartfelt!</w:t>
      </w:r>
    </w:p>
    <w:p w14:paraId="5F0FBFF1" w14:textId="77777777" w:rsidR="00E342E1" w:rsidRPr="00B06A98" w:rsidRDefault="00E342E1" w:rsidP="00E342E1">
      <w:pPr>
        <w:rPr>
          <w:rFonts w:ascii="Arial" w:hAnsi="Arial" w:cs="Arial"/>
          <w:sz w:val="22"/>
        </w:rPr>
      </w:pPr>
    </w:p>
    <w:p w14:paraId="7A436002" w14:textId="77777777" w:rsidR="00E342E1" w:rsidRPr="00B06A98" w:rsidRDefault="00E342E1" w:rsidP="00E342E1">
      <w:pPr>
        <w:rPr>
          <w:rFonts w:ascii="Arial" w:hAnsi="Arial" w:cs="Arial"/>
          <w:sz w:val="22"/>
        </w:rPr>
      </w:pPr>
      <w:r w:rsidRPr="00B06A98">
        <w:rPr>
          <w:rFonts w:ascii="Arial" w:hAnsi="Arial" w:cs="Arial"/>
          <w:sz w:val="22"/>
        </w:rPr>
        <w:t xml:space="preserve">To start, it might be tempting to convey a story that we believe relates to the prompt but kind of deviates from the exact wording of the prompt. In this case, the prompt specifically asks how you </w:t>
      </w:r>
      <w:r w:rsidRPr="00B06A98">
        <w:rPr>
          <w:rFonts w:ascii="Arial" w:hAnsi="Arial" w:cs="Arial"/>
          <w:i/>
          <w:iCs/>
          <w:sz w:val="22"/>
        </w:rPr>
        <w:t>express creativity</w:t>
      </w:r>
      <w:r w:rsidRPr="00B06A98">
        <w:rPr>
          <w:rFonts w:ascii="Arial" w:hAnsi="Arial" w:cs="Arial"/>
          <w:sz w:val="22"/>
        </w:rPr>
        <w:t xml:space="preserve">. You started with expressing love through creativity – which is related, but it doesn’t directly address the prompt. You can still tell your story about how you express love creatively, but you still need to go back to the exact wording. </w:t>
      </w:r>
    </w:p>
    <w:p w14:paraId="05C7164E" w14:textId="77777777" w:rsidR="00E342E1" w:rsidRPr="00B06A98" w:rsidRDefault="00E342E1" w:rsidP="00E342E1">
      <w:pPr>
        <w:rPr>
          <w:rFonts w:ascii="Arial" w:hAnsi="Arial" w:cs="Arial"/>
          <w:sz w:val="22"/>
        </w:rPr>
      </w:pPr>
    </w:p>
    <w:p w14:paraId="046F6326" w14:textId="77777777" w:rsidR="00E342E1" w:rsidRPr="00B06A98" w:rsidRDefault="00E342E1" w:rsidP="00E342E1">
      <w:pPr>
        <w:spacing w:after="240" w:line="240" w:lineRule="auto"/>
        <w:rPr>
          <w:rFonts w:ascii="Arial" w:eastAsia="Times New Roman" w:hAnsi="Arial" w:cs="Arial"/>
          <w:sz w:val="22"/>
        </w:rPr>
      </w:pPr>
    </w:p>
    <w:p w14:paraId="5F1689A9" w14:textId="77777777" w:rsidR="00E342E1" w:rsidRPr="00B06A98" w:rsidRDefault="00E342E1">
      <w:pPr>
        <w:spacing w:after="160" w:line="259" w:lineRule="auto"/>
        <w:rPr>
          <w:rFonts w:ascii="Arial" w:eastAsia="Times New Roman" w:hAnsi="Arial" w:cs="Arial"/>
          <w:b/>
          <w:bCs/>
          <w:color w:val="000000"/>
          <w:sz w:val="22"/>
        </w:rPr>
      </w:pPr>
      <w:r w:rsidRPr="00B06A98">
        <w:rPr>
          <w:rFonts w:ascii="Arial" w:eastAsia="Times New Roman" w:hAnsi="Arial" w:cs="Arial"/>
          <w:b/>
          <w:bCs/>
          <w:color w:val="000000"/>
          <w:sz w:val="22"/>
        </w:rPr>
        <w:br w:type="page"/>
      </w:r>
    </w:p>
    <w:p w14:paraId="79E6AC56" w14:textId="4E098A96" w:rsidR="00E342E1" w:rsidRPr="00B06A98" w:rsidRDefault="00E342E1" w:rsidP="00E342E1">
      <w:pPr>
        <w:spacing w:line="240" w:lineRule="auto"/>
        <w:jc w:val="center"/>
        <w:rPr>
          <w:rFonts w:ascii="Arial" w:eastAsia="Times New Roman" w:hAnsi="Arial" w:cs="Arial"/>
          <w:sz w:val="22"/>
        </w:rPr>
      </w:pPr>
      <w:r w:rsidRPr="00B06A98">
        <w:rPr>
          <w:rFonts w:ascii="Arial" w:eastAsia="Times New Roman" w:hAnsi="Arial" w:cs="Arial"/>
          <w:b/>
          <w:bCs/>
          <w:color w:val="000000"/>
          <w:sz w:val="22"/>
        </w:rPr>
        <w:lastRenderedPageBreak/>
        <w:t>Describe an example of your leadership experience in which you have positively influenced others, helped resolve disputes or contributed to group efforts over time.  </w:t>
      </w:r>
    </w:p>
    <w:p w14:paraId="216E55DB" w14:textId="77777777" w:rsidR="00E342E1" w:rsidRPr="00B06A98" w:rsidRDefault="00E342E1" w:rsidP="00E342E1">
      <w:pPr>
        <w:spacing w:line="240" w:lineRule="auto"/>
        <w:rPr>
          <w:rFonts w:ascii="Arial" w:eastAsia="Times New Roman" w:hAnsi="Arial" w:cs="Arial"/>
          <w:sz w:val="22"/>
        </w:rPr>
      </w:pPr>
    </w:p>
    <w:p w14:paraId="1C700E18" w14:textId="77777777" w:rsidR="0097246C" w:rsidRDefault="00E342E1" w:rsidP="00E342E1">
      <w:pPr>
        <w:spacing w:after="240" w:line="240" w:lineRule="auto"/>
        <w:rPr>
          <w:ins w:id="68" w:author="Thalia Priscilla" w:date="2022-11-22T15:17:00Z"/>
          <w:rFonts w:ascii="Arial" w:eastAsia="Times New Roman" w:hAnsi="Arial" w:cs="Arial"/>
          <w:color w:val="000000"/>
          <w:sz w:val="22"/>
        </w:rPr>
      </w:pPr>
      <w:r w:rsidRPr="00B06A98">
        <w:rPr>
          <w:rFonts w:ascii="Arial" w:eastAsia="Times New Roman" w:hAnsi="Arial" w:cs="Arial"/>
          <w:color w:val="000000"/>
          <w:sz w:val="22"/>
        </w:rPr>
        <w:t xml:space="preserve">“Oh no… good luck with that Ash,” </w:t>
      </w:r>
      <w:commentRangeStart w:id="69"/>
      <w:r w:rsidRPr="00B06A98">
        <w:rPr>
          <w:rFonts w:ascii="Arial" w:eastAsia="Times New Roman" w:hAnsi="Arial" w:cs="Arial"/>
          <w:color w:val="000000"/>
          <w:sz w:val="22"/>
        </w:rPr>
        <w:t>my friends sighed in concern after finding out the two students I was grouped with for a film project weighing 30% of the grade, not to mention that every other group had over four members to work on such a significant project</w:t>
      </w:r>
      <w:commentRangeEnd w:id="69"/>
      <w:r w:rsidR="00CF279A">
        <w:rPr>
          <w:rStyle w:val="CommentReference"/>
          <w:lang w:val="en-US"/>
        </w:rPr>
        <w:commentReference w:id="69"/>
      </w:r>
      <w:r w:rsidRPr="00B06A98">
        <w:rPr>
          <w:rFonts w:ascii="Arial" w:eastAsia="Times New Roman" w:hAnsi="Arial" w:cs="Arial"/>
          <w:color w:val="000000"/>
          <w:sz w:val="22"/>
        </w:rPr>
        <w:t xml:space="preserve">. </w:t>
      </w:r>
    </w:p>
    <w:p w14:paraId="32D841EC" w14:textId="714FC61C" w:rsidR="00CF279A" w:rsidRDefault="00E342E1" w:rsidP="00E342E1">
      <w:pPr>
        <w:spacing w:after="240" w:line="240" w:lineRule="auto"/>
        <w:rPr>
          <w:ins w:id="70" w:author="Thalia Priscilla" w:date="2022-11-22T11:47:00Z"/>
          <w:rFonts w:ascii="Arial" w:eastAsia="Times New Roman" w:hAnsi="Arial" w:cs="Arial"/>
          <w:color w:val="000000"/>
          <w:sz w:val="22"/>
        </w:rPr>
      </w:pPr>
      <w:commentRangeStart w:id="71"/>
      <w:r w:rsidRPr="00B06A98">
        <w:rPr>
          <w:rFonts w:ascii="Arial" w:eastAsia="Times New Roman" w:hAnsi="Arial" w:cs="Arial"/>
          <w:color w:val="000000"/>
          <w:sz w:val="22"/>
        </w:rPr>
        <w:t>I wasn’t disheartened, however. My heart raced not of anxiety</w:t>
      </w:r>
      <w:commentRangeEnd w:id="71"/>
      <w:r w:rsidR="00486BFE">
        <w:rPr>
          <w:rStyle w:val="CommentReference"/>
          <w:lang w:val="en-US"/>
        </w:rPr>
        <w:commentReference w:id="71"/>
      </w:r>
      <w:r w:rsidRPr="00B06A98">
        <w:rPr>
          <w:rFonts w:ascii="Arial" w:eastAsia="Times New Roman" w:hAnsi="Arial" w:cs="Arial"/>
          <w:color w:val="000000"/>
          <w:sz w:val="22"/>
        </w:rPr>
        <w:t xml:space="preserve">, but utter thrill for what was to come, especially after hearing the words of reassurance teachers gave me. “We’re confident you’ll succeed, but feel free to request for a new team allocation.” </w:t>
      </w:r>
      <w:commentRangeStart w:id="72"/>
      <w:r w:rsidRPr="00B06A98">
        <w:rPr>
          <w:rFonts w:ascii="Arial" w:eastAsia="Times New Roman" w:hAnsi="Arial" w:cs="Arial"/>
          <w:color w:val="000000"/>
          <w:sz w:val="22"/>
        </w:rPr>
        <w:t xml:space="preserve">I refused the offer knowing that it would be no easy feat however, so I constantly took initiative to become the ‘glue’ of our group, because representing myself as the ‘leader’ that time would actually dissuade the members from partaking in the project, as the label alone may appear intimidating, imposing, and repulsive to indifferent individuals such as my groupmates. </w:t>
      </w:r>
      <w:commentRangeEnd w:id="72"/>
      <w:r w:rsidR="0097246C">
        <w:rPr>
          <w:rStyle w:val="CommentReference"/>
          <w:lang w:val="en-US"/>
        </w:rPr>
        <w:commentReference w:id="72"/>
      </w:r>
    </w:p>
    <w:p w14:paraId="20E07AB7" w14:textId="401CFB0F" w:rsidR="00E342E1" w:rsidRPr="00B06A98" w:rsidRDefault="00E342E1" w:rsidP="00E342E1">
      <w:pPr>
        <w:spacing w:after="240" w:line="240" w:lineRule="auto"/>
        <w:rPr>
          <w:rFonts w:ascii="Arial" w:eastAsia="Times New Roman" w:hAnsi="Arial" w:cs="Arial"/>
          <w:sz w:val="22"/>
        </w:rPr>
      </w:pPr>
      <w:r w:rsidRPr="00B06A98">
        <w:rPr>
          <w:rFonts w:ascii="Arial" w:eastAsia="Times New Roman" w:hAnsi="Arial" w:cs="Arial"/>
          <w:color w:val="000000"/>
          <w:sz w:val="22"/>
        </w:rPr>
        <w:t xml:space="preserve">Rather than allocating tasks in a forceful manner, I listen and gently ask for input, thoughts, and ideas. In addition to working on the project itself, I reassured that my members are able to execute their roles, telling them that it’s alright if they need assistance, and faced them with an open mind, as if I were in their shoes. Though not perfect, we thankfully earned a 94 for our grade, yet a remark made by one of my teammates was what filled my heart with warmth and satisfaction. </w:t>
      </w:r>
      <w:commentRangeStart w:id="73"/>
      <w:r w:rsidRPr="00B06A98">
        <w:rPr>
          <w:rFonts w:ascii="Arial" w:eastAsia="Times New Roman" w:hAnsi="Arial" w:cs="Arial"/>
          <w:color w:val="000000"/>
          <w:sz w:val="22"/>
        </w:rPr>
        <w:t>“This group is too wholesome :),” to quote a message from one of the members in our group chat. I had faith in my team from the start, but it was beyond me that they would feel as content as I did throughout the journey.</w:t>
      </w:r>
      <w:commentRangeEnd w:id="73"/>
      <w:r w:rsidR="00486BFE">
        <w:rPr>
          <w:rStyle w:val="CommentReference"/>
          <w:lang w:val="en-US"/>
        </w:rPr>
        <w:commentReference w:id="73"/>
      </w:r>
    </w:p>
    <w:p w14:paraId="5ED0953F" w14:textId="77777777" w:rsidR="00E342E1" w:rsidRPr="00B06A98" w:rsidRDefault="00E342E1" w:rsidP="00E342E1">
      <w:pPr>
        <w:spacing w:line="240" w:lineRule="auto"/>
        <w:rPr>
          <w:rFonts w:ascii="Arial" w:eastAsia="Times New Roman" w:hAnsi="Arial" w:cs="Arial"/>
          <w:sz w:val="22"/>
        </w:rPr>
      </w:pPr>
    </w:p>
    <w:p w14:paraId="02FA78C4" w14:textId="303C5457" w:rsidR="00E342E1" w:rsidRDefault="00E342E1" w:rsidP="00E342E1">
      <w:pPr>
        <w:spacing w:after="240" w:line="240" w:lineRule="auto"/>
        <w:rPr>
          <w:ins w:id="74" w:author="Thalia Priscilla" w:date="2022-11-22T15:49:00Z"/>
          <w:rFonts w:ascii="Arial" w:eastAsia="Times New Roman" w:hAnsi="Arial" w:cs="Arial"/>
          <w:color w:val="000000"/>
          <w:sz w:val="22"/>
        </w:rPr>
      </w:pPr>
      <w:commentRangeStart w:id="75"/>
      <w:r w:rsidRPr="00B06A98">
        <w:rPr>
          <w:rFonts w:ascii="Arial" w:eastAsia="Times New Roman" w:hAnsi="Arial" w:cs="Arial"/>
          <w:color w:val="000000"/>
          <w:sz w:val="22"/>
        </w:rPr>
        <w:t>At first, the seemingly apathetic character is all there is to that individual</w:t>
      </w:r>
      <w:commentRangeEnd w:id="75"/>
      <w:r w:rsidR="00122C45">
        <w:rPr>
          <w:rStyle w:val="CommentReference"/>
          <w:lang w:val="en-US"/>
        </w:rPr>
        <w:commentReference w:id="75"/>
      </w:r>
      <w:r w:rsidRPr="00B06A98">
        <w:rPr>
          <w:rFonts w:ascii="Arial" w:eastAsia="Times New Roman" w:hAnsi="Arial" w:cs="Arial"/>
          <w:color w:val="000000"/>
          <w:sz w:val="22"/>
        </w:rPr>
        <w:t xml:space="preserve">, but this </w:t>
      </w:r>
      <w:commentRangeStart w:id="76"/>
      <w:r w:rsidRPr="00B06A98">
        <w:rPr>
          <w:rFonts w:ascii="Arial" w:eastAsia="Times New Roman" w:hAnsi="Arial" w:cs="Arial"/>
          <w:color w:val="000000"/>
          <w:sz w:val="22"/>
        </w:rPr>
        <w:t xml:space="preserve">thought is completely flawed; how someone is stereotyped by others mustn’t confine people into labels. </w:t>
      </w:r>
      <w:commentRangeEnd w:id="76"/>
      <w:r w:rsidR="00A9240E">
        <w:rPr>
          <w:rStyle w:val="CommentReference"/>
          <w:lang w:val="en-US"/>
        </w:rPr>
        <w:commentReference w:id="76"/>
      </w:r>
      <w:r w:rsidRPr="00B06A98">
        <w:rPr>
          <w:rFonts w:ascii="Arial" w:eastAsia="Times New Roman" w:hAnsi="Arial" w:cs="Arial"/>
          <w:color w:val="000000"/>
          <w:sz w:val="22"/>
        </w:rPr>
        <w:t>Keeping an open mind and acting upon it, understanding that dealing with people is not a ‘one size fits all’ was why the project all came to fruition. This is the essence of a leader’s mindset.</w:t>
      </w:r>
    </w:p>
    <w:p w14:paraId="157C5BE9" w14:textId="7995F952" w:rsidR="00683F50" w:rsidRPr="00683F50" w:rsidRDefault="00683F50" w:rsidP="00E342E1">
      <w:pPr>
        <w:spacing w:after="240" w:line="240" w:lineRule="auto"/>
        <w:rPr>
          <w:ins w:id="77" w:author="Thalia Priscilla" w:date="2022-11-22T15:49:00Z"/>
          <w:rFonts w:ascii="Arial" w:eastAsia="Times New Roman" w:hAnsi="Arial" w:cs="Arial"/>
          <w:color w:val="000000"/>
          <w:sz w:val="22"/>
          <w:u w:val="single"/>
        </w:rPr>
      </w:pPr>
      <w:ins w:id="78" w:author="Thalia Priscilla" w:date="2022-11-22T15:49:00Z">
        <w:r w:rsidRPr="00683F50">
          <w:rPr>
            <w:rFonts w:ascii="Arial" w:eastAsia="Times New Roman" w:hAnsi="Arial" w:cs="Arial"/>
            <w:color w:val="000000"/>
            <w:sz w:val="22"/>
            <w:u w:val="single"/>
          </w:rPr>
          <w:t>Notes:</w:t>
        </w:r>
      </w:ins>
    </w:p>
    <w:p w14:paraId="098AB21B" w14:textId="542F4D3E" w:rsidR="00683F50" w:rsidRDefault="00683F50" w:rsidP="00E342E1">
      <w:pPr>
        <w:spacing w:after="240" w:line="240" w:lineRule="auto"/>
        <w:rPr>
          <w:ins w:id="79" w:author="Thalia Priscilla" w:date="2022-11-22T15:57:00Z"/>
          <w:rFonts w:ascii="Arial" w:eastAsia="Times New Roman" w:hAnsi="Arial" w:cs="Arial"/>
          <w:sz w:val="22"/>
        </w:rPr>
      </w:pPr>
      <w:ins w:id="80" w:author="Thalia Priscilla" w:date="2022-11-22T15:50:00Z">
        <w:r>
          <w:rPr>
            <w:rFonts w:ascii="Arial" w:eastAsia="Times New Roman" w:hAnsi="Arial" w:cs="Arial"/>
            <w:sz w:val="22"/>
          </w:rPr>
          <w:t>I ca</w:t>
        </w:r>
      </w:ins>
      <w:ins w:id="81" w:author="Thalia Priscilla" w:date="2022-11-22T15:55:00Z">
        <w:r w:rsidR="00713837">
          <w:rPr>
            <w:rFonts w:ascii="Arial" w:eastAsia="Times New Roman" w:hAnsi="Arial" w:cs="Arial"/>
            <w:sz w:val="22"/>
          </w:rPr>
          <w:t xml:space="preserve">n see that you’re trying to be more discreet and cautious in portraying your team members and your </w:t>
        </w:r>
      </w:ins>
      <w:ins w:id="82" w:author="Thalia Priscilla" w:date="2022-11-22T15:56:00Z">
        <w:r w:rsidR="00713837">
          <w:rPr>
            <w:rFonts w:ascii="Arial" w:eastAsia="Times New Roman" w:hAnsi="Arial" w:cs="Arial"/>
            <w:sz w:val="22"/>
          </w:rPr>
          <w:t xml:space="preserve">cause for concern. However, </w:t>
        </w:r>
      </w:ins>
      <w:ins w:id="83" w:author="Thalia Priscilla" w:date="2022-11-22T16:00:00Z">
        <w:r w:rsidR="00AC44BD">
          <w:rPr>
            <w:rFonts w:ascii="Arial" w:eastAsia="Times New Roman" w:hAnsi="Arial" w:cs="Arial"/>
            <w:sz w:val="22"/>
          </w:rPr>
          <w:t>by not mentioning why your</w:t>
        </w:r>
      </w:ins>
      <w:ins w:id="84" w:author="Thalia Priscilla" w:date="2022-11-22T16:03:00Z">
        <w:r w:rsidR="00AC44BD">
          <w:rPr>
            <w:rFonts w:ascii="Arial" w:eastAsia="Times New Roman" w:hAnsi="Arial" w:cs="Arial"/>
            <w:sz w:val="22"/>
          </w:rPr>
          <w:t xml:space="preserve"> friends were concerned about your</w:t>
        </w:r>
      </w:ins>
      <w:ins w:id="85" w:author="Thalia Priscilla" w:date="2022-11-22T16:00:00Z">
        <w:r w:rsidR="00AC44BD">
          <w:rPr>
            <w:rFonts w:ascii="Arial" w:eastAsia="Times New Roman" w:hAnsi="Arial" w:cs="Arial"/>
            <w:sz w:val="22"/>
          </w:rPr>
          <w:t xml:space="preserve"> team members, </w:t>
        </w:r>
        <w:proofErr w:type="spellStart"/>
        <w:r w:rsidR="00AC44BD">
          <w:rPr>
            <w:rFonts w:ascii="Arial" w:eastAsia="Times New Roman" w:hAnsi="Arial" w:cs="Arial"/>
            <w:sz w:val="22"/>
          </w:rPr>
          <w:t>the</w:t>
        </w:r>
      </w:ins>
      <w:ins w:id="86" w:author="Thalia Priscilla" w:date="2022-11-22T16:01:00Z">
        <w:r w:rsidR="00AC44BD">
          <w:rPr>
            <w:rFonts w:ascii="Arial" w:eastAsia="Times New Roman" w:hAnsi="Arial" w:cs="Arial"/>
            <w:sz w:val="22"/>
          </w:rPr>
          <w:t xml:space="preserve"> </w:t>
        </w:r>
      </w:ins>
      <w:proofErr w:type="spellEnd"/>
      <w:ins w:id="87" w:author="Thalia Priscilla" w:date="2022-11-22T15:56:00Z">
        <w:r w:rsidR="00713837">
          <w:rPr>
            <w:rFonts w:ascii="Arial" w:eastAsia="Times New Roman" w:hAnsi="Arial" w:cs="Arial"/>
            <w:sz w:val="22"/>
          </w:rPr>
          <w:t xml:space="preserve">main point of the essay </w:t>
        </w:r>
      </w:ins>
      <w:ins w:id="88" w:author="Thalia Priscilla" w:date="2022-11-22T16:01:00Z">
        <w:r w:rsidR="00AC44BD">
          <w:rPr>
            <w:rFonts w:ascii="Arial" w:eastAsia="Times New Roman" w:hAnsi="Arial" w:cs="Arial"/>
            <w:sz w:val="22"/>
          </w:rPr>
          <w:t xml:space="preserve">gets </w:t>
        </w:r>
      </w:ins>
      <w:ins w:id="89" w:author="Thalia Priscilla" w:date="2022-11-22T15:56:00Z">
        <w:r w:rsidR="00713837">
          <w:rPr>
            <w:rFonts w:ascii="Arial" w:eastAsia="Times New Roman" w:hAnsi="Arial" w:cs="Arial"/>
            <w:sz w:val="22"/>
          </w:rPr>
          <w:t xml:space="preserve">lost and the story becomes </w:t>
        </w:r>
      </w:ins>
      <w:ins w:id="90" w:author="Thalia Priscilla" w:date="2022-11-22T15:57:00Z">
        <w:r w:rsidR="00713837">
          <w:rPr>
            <w:rFonts w:ascii="Arial" w:eastAsia="Times New Roman" w:hAnsi="Arial" w:cs="Arial"/>
            <w:sz w:val="22"/>
          </w:rPr>
          <w:t>vague.</w:t>
        </w:r>
      </w:ins>
    </w:p>
    <w:p w14:paraId="4C2086B3" w14:textId="175F378D" w:rsidR="00713837" w:rsidRDefault="00713837" w:rsidP="00E342E1">
      <w:pPr>
        <w:spacing w:after="240" w:line="240" w:lineRule="auto"/>
        <w:rPr>
          <w:ins w:id="91" w:author="Thalia Priscilla" w:date="2022-11-22T15:59:00Z"/>
          <w:rFonts w:ascii="Arial" w:eastAsia="Times New Roman" w:hAnsi="Arial" w:cs="Arial"/>
          <w:sz w:val="22"/>
        </w:rPr>
      </w:pPr>
      <w:ins w:id="92" w:author="Thalia Priscilla" w:date="2022-11-22T15:57:00Z">
        <w:r>
          <w:rPr>
            <w:rFonts w:ascii="Arial" w:eastAsia="Times New Roman" w:hAnsi="Arial" w:cs="Arial"/>
            <w:sz w:val="22"/>
          </w:rPr>
          <w:t>The reader would be asking questions like</w:t>
        </w:r>
      </w:ins>
      <w:ins w:id="93" w:author="Thalia Priscilla" w:date="2022-11-22T15:59:00Z">
        <w:r w:rsidR="00AC44BD">
          <w:rPr>
            <w:rFonts w:ascii="Arial" w:eastAsia="Times New Roman" w:hAnsi="Arial" w:cs="Arial"/>
            <w:sz w:val="22"/>
          </w:rPr>
          <w:t>:</w:t>
        </w:r>
      </w:ins>
      <w:ins w:id="94" w:author="Thalia Priscilla" w:date="2022-11-22T15:57:00Z">
        <w:r>
          <w:rPr>
            <w:rFonts w:ascii="Arial" w:eastAsia="Times New Roman" w:hAnsi="Arial" w:cs="Arial"/>
            <w:sz w:val="22"/>
          </w:rPr>
          <w:t xml:space="preserve"> </w:t>
        </w:r>
      </w:ins>
      <w:ins w:id="95" w:author="Thalia Priscilla" w:date="2022-11-22T15:59:00Z">
        <w:r w:rsidR="00AC44BD">
          <w:rPr>
            <w:rFonts w:ascii="Arial" w:eastAsia="Times New Roman" w:hAnsi="Arial" w:cs="Arial"/>
            <w:sz w:val="22"/>
          </w:rPr>
          <w:t>W</w:t>
        </w:r>
      </w:ins>
      <w:ins w:id="96" w:author="Thalia Priscilla" w:date="2022-11-22T15:57:00Z">
        <w:r>
          <w:rPr>
            <w:rFonts w:ascii="Arial" w:eastAsia="Times New Roman" w:hAnsi="Arial" w:cs="Arial"/>
            <w:sz w:val="22"/>
          </w:rPr>
          <w:t>hy were your friends concerned?</w:t>
        </w:r>
      </w:ins>
      <w:ins w:id="97" w:author="Thalia Priscilla" w:date="2022-11-22T15:59:00Z">
        <w:r w:rsidR="00AC44BD" w:rsidRPr="00AC44BD">
          <w:rPr>
            <w:rFonts w:ascii="Arial" w:eastAsia="Times New Roman" w:hAnsi="Arial" w:cs="Arial"/>
            <w:sz w:val="22"/>
          </w:rPr>
          <w:t xml:space="preserve"> </w:t>
        </w:r>
        <w:r w:rsidR="00AC44BD">
          <w:rPr>
            <w:rFonts w:ascii="Arial" w:eastAsia="Times New Roman" w:hAnsi="Arial" w:cs="Arial"/>
            <w:sz w:val="22"/>
          </w:rPr>
          <w:t xml:space="preserve">Why did you have to become the ‘leader’ in your group? </w:t>
        </w:r>
      </w:ins>
      <w:ins w:id="98" w:author="Thalia Priscilla" w:date="2022-11-22T15:57:00Z">
        <w:r>
          <w:rPr>
            <w:rFonts w:ascii="Arial" w:eastAsia="Times New Roman" w:hAnsi="Arial" w:cs="Arial"/>
            <w:sz w:val="22"/>
          </w:rPr>
          <w:t xml:space="preserve"> Who was apathetic? </w:t>
        </w:r>
      </w:ins>
    </w:p>
    <w:p w14:paraId="3AE2D23F" w14:textId="4D2FDFC9" w:rsidR="00AC44BD" w:rsidRDefault="00AC44BD" w:rsidP="00E342E1">
      <w:pPr>
        <w:spacing w:after="240" w:line="240" w:lineRule="auto"/>
        <w:rPr>
          <w:ins w:id="99" w:author="Thalia Priscilla" w:date="2022-11-22T16:04:00Z"/>
          <w:rFonts w:ascii="Arial" w:eastAsia="Times New Roman" w:hAnsi="Arial" w:cs="Arial"/>
          <w:sz w:val="22"/>
        </w:rPr>
      </w:pPr>
      <w:ins w:id="100" w:author="Thalia Priscilla" w:date="2022-11-22T15:59:00Z">
        <w:r>
          <w:rPr>
            <w:rFonts w:ascii="Arial" w:eastAsia="Times New Roman" w:hAnsi="Arial" w:cs="Arial"/>
            <w:sz w:val="22"/>
          </w:rPr>
          <w:t xml:space="preserve">It’s not that you should sweep the issue under the rug for fear of being seen as </w:t>
        </w:r>
      </w:ins>
      <w:ins w:id="101" w:author="Thalia Priscilla" w:date="2022-11-22T16:00:00Z">
        <w:r>
          <w:rPr>
            <w:rFonts w:ascii="Arial" w:eastAsia="Times New Roman" w:hAnsi="Arial" w:cs="Arial"/>
            <w:sz w:val="22"/>
          </w:rPr>
          <w:t>prejudiced towards your team members</w:t>
        </w:r>
      </w:ins>
      <w:ins w:id="102" w:author="Thalia Priscilla" w:date="2022-11-22T16:01:00Z">
        <w:r>
          <w:rPr>
            <w:rFonts w:ascii="Arial" w:eastAsia="Times New Roman" w:hAnsi="Arial" w:cs="Arial"/>
            <w:sz w:val="22"/>
          </w:rPr>
          <w:t>. R</w:t>
        </w:r>
      </w:ins>
      <w:ins w:id="103" w:author="Thalia Priscilla" w:date="2022-11-22T16:00:00Z">
        <w:r>
          <w:rPr>
            <w:rFonts w:ascii="Arial" w:eastAsia="Times New Roman" w:hAnsi="Arial" w:cs="Arial"/>
            <w:sz w:val="22"/>
          </w:rPr>
          <w:t>ather</w:t>
        </w:r>
      </w:ins>
      <w:ins w:id="104" w:author="Thalia Priscilla" w:date="2022-11-22T16:01:00Z">
        <w:r>
          <w:rPr>
            <w:rFonts w:ascii="Arial" w:eastAsia="Times New Roman" w:hAnsi="Arial" w:cs="Arial"/>
            <w:sz w:val="22"/>
          </w:rPr>
          <w:t>,</w:t>
        </w:r>
      </w:ins>
      <w:ins w:id="105" w:author="Thalia Priscilla" w:date="2022-11-22T16:00:00Z">
        <w:r>
          <w:rPr>
            <w:rFonts w:ascii="Arial" w:eastAsia="Times New Roman" w:hAnsi="Arial" w:cs="Arial"/>
            <w:sz w:val="22"/>
          </w:rPr>
          <w:t xml:space="preserve"> to objectively portray the realities of leadership</w:t>
        </w:r>
      </w:ins>
      <w:ins w:id="106" w:author="Thalia Priscilla" w:date="2022-11-22T16:01:00Z">
        <w:r>
          <w:rPr>
            <w:rFonts w:ascii="Arial" w:eastAsia="Times New Roman" w:hAnsi="Arial" w:cs="Arial"/>
            <w:sz w:val="22"/>
          </w:rPr>
          <w:t xml:space="preserve">, you need to acknowledge that yes, there are people we may not agree with, or that other people </w:t>
        </w:r>
      </w:ins>
      <w:ins w:id="107" w:author="Thalia Priscilla" w:date="2022-11-22T16:02:00Z">
        <w:r>
          <w:rPr>
            <w:rFonts w:ascii="Arial" w:eastAsia="Times New Roman" w:hAnsi="Arial" w:cs="Arial"/>
            <w:sz w:val="22"/>
          </w:rPr>
          <w:t xml:space="preserve">stereotype negatively, or </w:t>
        </w:r>
      </w:ins>
      <w:ins w:id="108" w:author="Thalia Priscilla" w:date="2022-11-22T16:04:00Z">
        <w:r w:rsidR="00F32574">
          <w:rPr>
            <w:rFonts w:ascii="Arial" w:eastAsia="Times New Roman" w:hAnsi="Arial" w:cs="Arial"/>
            <w:sz w:val="22"/>
          </w:rPr>
          <w:t>those with</w:t>
        </w:r>
      </w:ins>
      <w:ins w:id="109" w:author="Thalia Priscilla" w:date="2022-11-22T16:02:00Z">
        <w:r>
          <w:rPr>
            <w:rFonts w:ascii="Arial" w:eastAsia="Times New Roman" w:hAnsi="Arial" w:cs="Arial"/>
            <w:sz w:val="22"/>
          </w:rPr>
          <w:t xml:space="preserve"> different values. </w:t>
        </w:r>
      </w:ins>
      <w:ins w:id="110" w:author="Thalia Priscilla" w:date="2022-11-22T16:03:00Z">
        <w:r>
          <w:rPr>
            <w:rFonts w:ascii="Arial" w:eastAsia="Times New Roman" w:hAnsi="Arial" w:cs="Arial"/>
            <w:sz w:val="22"/>
          </w:rPr>
          <w:t>Mention what the concern was, what other people thought, and what you did with that information throughout your leadership journe</w:t>
        </w:r>
      </w:ins>
      <w:ins w:id="111" w:author="Thalia Priscilla" w:date="2022-11-22T16:04:00Z">
        <w:r>
          <w:rPr>
            <w:rFonts w:ascii="Arial" w:eastAsia="Times New Roman" w:hAnsi="Arial" w:cs="Arial"/>
            <w:sz w:val="22"/>
          </w:rPr>
          <w:t>y that lead</w:t>
        </w:r>
        <w:r w:rsidR="00FF7CC4">
          <w:rPr>
            <w:rFonts w:ascii="Arial" w:eastAsia="Times New Roman" w:hAnsi="Arial" w:cs="Arial"/>
            <w:sz w:val="22"/>
          </w:rPr>
          <w:t xml:space="preserve"> to a positive outcome</w:t>
        </w:r>
        <w:r w:rsidR="00EC5F22">
          <w:rPr>
            <w:rFonts w:ascii="Arial" w:eastAsia="Times New Roman" w:hAnsi="Arial" w:cs="Arial"/>
            <w:sz w:val="22"/>
          </w:rPr>
          <w:t xml:space="preserve"> for yourself and others.</w:t>
        </w:r>
      </w:ins>
    </w:p>
    <w:p w14:paraId="65D09B0F" w14:textId="1AB63F82" w:rsidR="008F3AB9" w:rsidRDefault="008F3AB9" w:rsidP="00E342E1">
      <w:pPr>
        <w:spacing w:after="240" w:line="240" w:lineRule="auto"/>
        <w:rPr>
          <w:ins w:id="112" w:author="Thalia Priscilla" w:date="2022-11-22T15:59:00Z"/>
          <w:rFonts w:ascii="Arial" w:eastAsia="Times New Roman" w:hAnsi="Arial" w:cs="Arial"/>
          <w:sz w:val="22"/>
        </w:rPr>
      </w:pPr>
      <w:ins w:id="113" w:author="Thalia Priscilla" w:date="2022-11-22T16:04:00Z">
        <w:r>
          <w:rPr>
            <w:rFonts w:ascii="Arial" w:eastAsia="Times New Roman" w:hAnsi="Arial" w:cs="Arial"/>
            <w:sz w:val="22"/>
          </w:rPr>
          <w:t>All the best!</w:t>
        </w:r>
      </w:ins>
    </w:p>
    <w:p w14:paraId="546306FC" w14:textId="77777777" w:rsidR="00AC44BD" w:rsidRPr="00B06A98" w:rsidRDefault="00AC44BD" w:rsidP="00E342E1">
      <w:pPr>
        <w:spacing w:after="240" w:line="240" w:lineRule="auto"/>
        <w:rPr>
          <w:rFonts w:ascii="Arial" w:eastAsia="Times New Roman" w:hAnsi="Arial" w:cs="Arial"/>
          <w:sz w:val="22"/>
        </w:rPr>
      </w:pPr>
    </w:p>
    <w:p w14:paraId="7977B6D6" w14:textId="77777777" w:rsidR="00E342E1" w:rsidRPr="00B06A98" w:rsidRDefault="00E342E1" w:rsidP="00E342E1">
      <w:pPr>
        <w:spacing w:line="240" w:lineRule="auto"/>
        <w:jc w:val="center"/>
        <w:rPr>
          <w:rFonts w:ascii="Arial" w:eastAsia="Times New Roman" w:hAnsi="Arial" w:cs="Arial"/>
          <w:b/>
          <w:bCs/>
          <w:color w:val="000000"/>
          <w:sz w:val="22"/>
        </w:rPr>
      </w:pPr>
    </w:p>
    <w:p w14:paraId="334481C0" w14:textId="77777777" w:rsidR="00E342E1" w:rsidRPr="00B06A98" w:rsidRDefault="00E342E1" w:rsidP="00E342E1">
      <w:pPr>
        <w:spacing w:line="240" w:lineRule="auto"/>
        <w:jc w:val="center"/>
        <w:rPr>
          <w:rFonts w:ascii="Arial" w:eastAsia="Times New Roman" w:hAnsi="Arial" w:cs="Arial"/>
          <w:b/>
          <w:bCs/>
          <w:color w:val="000000"/>
          <w:sz w:val="22"/>
        </w:rPr>
      </w:pPr>
    </w:p>
    <w:p w14:paraId="5C2EDD74" w14:textId="7B8489C0" w:rsidR="00E342E1" w:rsidRPr="00B06A98" w:rsidRDefault="00E342E1" w:rsidP="00E342E1">
      <w:pPr>
        <w:spacing w:line="240" w:lineRule="auto"/>
        <w:rPr>
          <w:rFonts w:ascii="Arial" w:eastAsia="Times New Roman" w:hAnsi="Arial" w:cs="Arial"/>
          <w:b/>
          <w:bCs/>
          <w:sz w:val="22"/>
        </w:rPr>
      </w:pPr>
      <w:r w:rsidRPr="00B06A98">
        <w:rPr>
          <w:rFonts w:ascii="Arial" w:eastAsia="Times New Roman" w:hAnsi="Arial" w:cs="Arial"/>
          <w:b/>
          <w:bCs/>
          <w:color w:val="000000"/>
          <w:sz w:val="22"/>
        </w:rPr>
        <w:t>Previous comments</w:t>
      </w:r>
    </w:p>
    <w:p w14:paraId="51F23FAE" w14:textId="26A591C6" w:rsidR="00E342E1" w:rsidRPr="00B06A98" w:rsidRDefault="00E342E1" w:rsidP="00E342E1">
      <w:pPr>
        <w:spacing w:after="240" w:line="240" w:lineRule="auto"/>
        <w:rPr>
          <w:rFonts w:ascii="Arial" w:eastAsia="Times New Roman" w:hAnsi="Arial" w:cs="Arial"/>
          <w:sz w:val="22"/>
        </w:rPr>
      </w:pPr>
      <w:r w:rsidRPr="00B06A98">
        <w:rPr>
          <w:rFonts w:ascii="Arial" w:eastAsia="Times New Roman" w:hAnsi="Arial" w:cs="Arial"/>
          <w:sz w:val="22"/>
        </w:rPr>
        <w:lastRenderedPageBreak/>
        <w:br/>
      </w:r>
      <w:r w:rsidRPr="00B06A98">
        <w:rPr>
          <w:rFonts w:ascii="Arial" w:eastAsia="Times New Roman" w:hAnsi="Arial" w:cs="Arial"/>
          <w:color w:val="000000"/>
          <w:sz w:val="22"/>
        </w:rPr>
        <w:t xml:space="preserve">While leading organizations is one thing, leading beyond my circle was something else. As a president of the research club I founded, vice president of a fund-raising organization, and an ex-Head in a mental health initiative, I still feel that the film group project back in 11th grade gave me a taste of what it means to become a leader. </w:t>
      </w:r>
      <w:commentRangeStart w:id="114"/>
      <w:r w:rsidRPr="00B06A98">
        <w:rPr>
          <w:rFonts w:ascii="Arial" w:eastAsia="Times New Roman" w:hAnsi="Arial" w:cs="Arial"/>
          <w:color w:val="000000"/>
          <w:sz w:val="22"/>
        </w:rPr>
        <w:t>I intend not to dismiss all the efforts I had as a leader in the clubs I am part of, however obstacles between group members who might not share the same values as you do might pose greater challenges between members, as compared to club members who possess similar motives. </w:t>
      </w:r>
      <w:commentRangeEnd w:id="114"/>
      <w:r w:rsidRPr="00B06A98">
        <w:rPr>
          <w:rStyle w:val="CommentReference"/>
          <w:rFonts w:ascii="Arial" w:hAnsi="Arial" w:cs="Arial"/>
          <w:sz w:val="22"/>
          <w:szCs w:val="22"/>
        </w:rPr>
        <w:commentReference w:id="114"/>
      </w:r>
    </w:p>
    <w:p w14:paraId="5581C735" w14:textId="77777777" w:rsidR="00E342E1" w:rsidRPr="00B06A98" w:rsidRDefault="00E342E1" w:rsidP="00E342E1">
      <w:pPr>
        <w:spacing w:line="240" w:lineRule="auto"/>
        <w:rPr>
          <w:rFonts w:ascii="Arial" w:eastAsia="Times New Roman" w:hAnsi="Arial" w:cs="Arial"/>
          <w:sz w:val="22"/>
        </w:rPr>
      </w:pPr>
    </w:p>
    <w:p w14:paraId="6EC423A7" w14:textId="77777777" w:rsidR="00E342E1" w:rsidRPr="00B06A98" w:rsidRDefault="00E342E1" w:rsidP="00E342E1">
      <w:pPr>
        <w:spacing w:line="240" w:lineRule="auto"/>
        <w:rPr>
          <w:rFonts w:ascii="Arial" w:eastAsia="Times New Roman" w:hAnsi="Arial" w:cs="Arial"/>
          <w:sz w:val="22"/>
        </w:rPr>
      </w:pPr>
      <w:commentRangeStart w:id="115"/>
      <w:r w:rsidRPr="00B06A98">
        <w:rPr>
          <w:rFonts w:ascii="Arial" w:eastAsia="Times New Roman" w:hAnsi="Arial" w:cs="Arial"/>
          <w:color w:val="000000"/>
          <w:sz w:val="22"/>
        </w:rPr>
        <w:t>This group was particularly unique to me as it consisted of two batchmates my other peers complained were the least cooperative and unpleasant to work with.</w:t>
      </w:r>
      <w:commentRangeEnd w:id="115"/>
      <w:r w:rsidRPr="00B06A98">
        <w:rPr>
          <w:rStyle w:val="CommentReference"/>
          <w:rFonts w:ascii="Arial" w:hAnsi="Arial" w:cs="Arial"/>
          <w:sz w:val="22"/>
          <w:szCs w:val="22"/>
        </w:rPr>
        <w:commentReference w:id="115"/>
      </w:r>
      <w:r w:rsidRPr="00B06A98">
        <w:rPr>
          <w:rFonts w:ascii="Arial" w:eastAsia="Times New Roman" w:hAnsi="Arial" w:cs="Arial"/>
          <w:color w:val="000000"/>
          <w:sz w:val="22"/>
        </w:rPr>
        <w:t xml:space="preserve"> Not to mention, other groups had four to five members while ours were only  three. However I was not discouraged and wanted to do well on this film project, so I constantly took initiative to become the ‘glue’ of our group. </w:t>
      </w:r>
      <w:commentRangeStart w:id="116"/>
      <w:r w:rsidRPr="00B06A98">
        <w:rPr>
          <w:rFonts w:ascii="Arial" w:eastAsia="Times New Roman" w:hAnsi="Arial" w:cs="Arial"/>
          <w:color w:val="000000"/>
          <w:sz w:val="22"/>
        </w:rPr>
        <w:t xml:space="preserve">Representing myself as the ‘leader’ would actually dissuade the members from partaking in the project, as the label alone may appear intimidating, imposing, and repulsive to indifferent individuals such as my groupmates. </w:t>
      </w:r>
      <w:commentRangeEnd w:id="116"/>
      <w:r w:rsidRPr="00B06A98">
        <w:rPr>
          <w:rStyle w:val="CommentReference"/>
          <w:rFonts w:ascii="Arial" w:hAnsi="Arial" w:cs="Arial"/>
          <w:sz w:val="22"/>
          <w:szCs w:val="22"/>
        </w:rPr>
        <w:commentReference w:id="116"/>
      </w:r>
      <w:commentRangeStart w:id="117"/>
      <w:r w:rsidRPr="00B06A98">
        <w:rPr>
          <w:rFonts w:ascii="Arial" w:eastAsia="Times New Roman" w:hAnsi="Arial" w:cs="Arial"/>
          <w:color w:val="000000"/>
          <w:sz w:val="22"/>
        </w:rPr>
        <w:t xml:space="preserve">Rather than allocating tasks in a forceful manner, I listen and gently ask for input, thoughts, and ideas. In addition to working on the project itself, I reassured my members can execute their roles, telling them it’s alright if they need assistance from me., and facing my members with an open mind, putting myself in their shoes. </w:t>
      </w:r>
      <w:commentRangeEnd w:id="117"/>
      <w:r w:rsidRPr="00B06A98">
        <w:rPr>
          <w:rStyle w:val="CommentReference"/>
          <w:rFonts w:ascii="Arial" w:hAnsi="Arial" w:cs="Arial"/>
          <w:sz w:val="22"/>
          <w:szCs w:val="22"/>
        </w:rPr>
        <w:commentReference w:id="117"/>
      </w:r>
      <w:r w:rsidRPr="00B06A98">
        <w:rPr>
          <w:rFonts w:ascii="Arial" w:eastAsia="Times New Roman" w:hAnsi="Arial" w:cs="Arial"/>
          <w:color w:val="000000"/>
          <w:sz w:val="22"/>
        </w:rPr>
        <w:t xml:space="preserve">Instantly, we went from starting off as strangers, and in the end, became </w:t>
      </w:r>
      <w:commentRangeStart w:id="118"/>
      <w:r w:rsidRPr="00B06A98">
        <w:rPr>
          <w:rFonts w:ascii="Arial" w:eastAsia="Times New Roman" w:hAnsi="Arial" w:cs="Arial"/>
          <w:color w:val="000000"/>
          <w:sz w:val="22"/>
        </w:rPr>
        <w:t>mutuals</w:t>
      </w:r>
      <w:commentRangeEnd w:id="118"/>
      <w:r w:rsidRPr="00B06A98">
        <w:rPr>
          <w:rStyle w:val="CommentReference"/>
          <w:rFonts w:ascii="Arial" w:hAnsi="Arial" w:cs="Arial"/>
          <w:sz w:val="22"/>
          <w:szCs w:val="22"/>
        </w:rPr>
        <w:commentReference w:id="118"/>
      </w:r>
      <w:r w:rsidRPr="00B06A98">
        <w:rPr>
          <w:rFonts w:ascii="Arial" w:eastAsia="Times New Roman" w:hAnsi="Arial" w:cs="Arial"/>
          <w:color w:val="000000"/>
          <w:sz w:val="22"/>
        </w:rPr>
        <w:t>, and thankfully, we aced the project together.</w:t>
      </w:r>
    </w:p>
    <w:p w14:paraId="7598B0FB" w14:textId="77777777" w:rsidR="00E342E1" w:rsidRPr="00B06A98" w:rsidRDefault="00E342E1" w:rsidP="00E342E1">
      <w:pPr>
        <w:spacing w:line="240" w:lineRule="auto"/>
        <w:rPr>
          <w:rFonts w:ascii="Arial" w:eastAsia="Times New Roman" w:hAnsi="Arial" w:cs="Arial"/>
          <w:sz w:val="22"/>
        </w:rPr>
      </w:pPr>
    </w:p>
    <w:p w14:paraId="7DCA7C00" w14:textId="77777777" w:rsidR="00E342E1" w:rsidRPr="00B06A98" w:rsidRDefault="00E342E1" w:rsidP="00E342E1">
      <w:pPr>
        <w:spacing w:line="240" w:lineRule="auto"/>
        <w:rPr>
          <w:rFonts w:ascii="Arial" w:eastAsia="Times New Roman" w:hAnsi="Arial" w:cs="Arial"/>
          <w:sz w:val="22"/>
        </w:rPr>
      </w:pPr>
      <w:commentRangeStart w:id="119"/>
      <w:r w:rsidRPr="00B06A98">
        <w:rPr>
          <w:rFonts w:ascii="Arial" w:eastAsia="Times New Roman" w:hAnsi="Arial" w:cs="Arial"/>
          <w:color w:val="000000"/>
          <w:sz w:val="22"/>
        </w:rPr>
        <w:t xml:space="preserve">Once again I repeat, this project was unique, </w:t>
      </w:r>
      <w:commentRangeStart w:id="120"/>
      <w:r w:rsidRPr="00B06A98">
        <w:rPr>
          <w:rFonts w:ascii="Arial" w:eastAsia="Times New Roman" w:hAnsi="Arial" w:cs="Arial"/>
          <w:i/>
          <w:iCs/>
          <w:color w:val="000000"/>
          <w:sz w:val="22"/>
        </w:rPr>
        <w:t>not</w:t>
      </w:r>
      <w:r w:rsidRPr="00B06A98">
        <w:rPr>
          <w:rFonts w:ascii="Arial" w:eastAsia="Times New Roman" w:hAnsi="Arial" w:cs="Arial"/>
          <w:color w:val="000000"/>
          <w:sz w:val="22"/>
        </w:rPr>
        <w:t xml:space="preserve"> </w:t>
      </w:r>
      <w:commentRangeEnd w:id="120"/>
      <w:r w:rsidRPr="00B06A98">
        <w:rPr>
          <w:rStyle w:val="CommentReference"/>
          <w:rFonts w:ascii="Arial" w:hAnsi="Arial" w:cs="Arial"/>
          <w:sz w:val="22"/>
          <w:szCs w:val="22"/>
        </w:rPr>
        <w:commentReference w:id="120"/>
      </w:r>
      <w:r w:rsidRPr="00B06A98">
        <w:rPr>
          <w:rFonts w:ascii="Arial" w:eastAsia="Times New Roman" w:hAnsi="Arial" w:cs="Arial"/>
          <w:color w:val="000000"/>
          <w:sz w:val="22"/>
        </w:rPr>
        <w:t xml:space="preserve">unlucky because it has equipped me with the experience of successfully working with “difficult” people. </w:t>
      </w:r>
      <w:commentRangeEnd w:id="119"/>
      <w:r w:rsidRPr="00B06A98">
        <w:rPr>
          <w:rStyle w:val="CommentReference"/>
          <w:rFonts w:ascii="Arial" w:hAnsi="Arial" w:cs="Arial"/>
          <w:sz w:val="22"/>
          <w:szCs w:val="22"/>
        </w:rPr>
        <w:commentReference w:id="119"/>
      </w:r>
      <w:commentRangeStart w:id="121"/>
      <w:r w:rsidRPr="00B06A98">
        <w:rPr>
          <w:rFonts w:ascii="Arial" w:eastAsia="Times New Roman" w:hAnsi="Arial" w:cs="Arial"/>
          <w:color w:val="000000"/>
          <w:sz w:val="22"/>
        </w:rPr>
        <w:t>The leader isn’t supposed to be in any higher position than the rest. In fact, I believe that leaders are meant to mediate members in humility and fuel members to cooperate and allow the group to thrive.</w:t>
      </w:r>
      <w:commentRangeEnd w:id="121"/>
      <w:r w:rsidRPr="00B06A98">
        <w:rPr>
          <w:rStyle w:val="CommentReference"/>
          <w:rFonts w:ascii="Arial" w:hAnsi="Arial" w:cs="Arial"/>
          <w:sz w:val="22"/>
          <w:szCs w:val="22"/>
        </w:rPr>
        <w:commentReference w:id="121"/>
      </w:r>
    </w:p>
    <w:p w14:paraId="5C03FEB7" w14:textId="77777777" w:rsidR="00E342E1" w:rsidRPr="00B06A98" w:rsidRDefault="00E342E1" w:rsidP="00E342E1">
      <w:pPr>
        <w:rPr>
          <w:rFonts w:ascii="Arial" w:hAnsi="Arial" w:cs="Arial"/>
          <w:sz w:val="22"/>
        </w:rPr>
      </w:pPr>
    </w:p>
    <w:p w14:paraId="204F8FEB" w14:textId="77777777" w:rsidR="00E342E1" w:rsidRPr="00B06A98" w:rsidRDefault="00E342E1" w:rsidP="00E342E1">
      <w:pPr>
        <w:rPr>
          <w:rFonts w:ascii="Arial" w:hAnsi="Arial" w:cs="Arial"/>
          <w:sz w:val="22"/>
        </w:rPr>
      </w:pPr>
      <w:r w:rsidRPr="00B06A98">
        <w:rPr>
          <w:rFonts w:ascii="Arial" w:hAnsi="Arial" w:cs="Arial"/>
          <w:sz w:val="22"/>
          <w:u w:val="single"/>
        </w:rPr>
        <w:t>Notes</w:t>
      </w:r>
      <w:r w:rsidRPr="00B06A98">
        <w:rPr>
          <w:rFonts w:ascii="Arial" w:hAnsi="Arial" w:cs="Arial"/>
          <w:sz w:val="22"/>
        </w:rPr>
        <w:t xml:space="preserve">: </w:t>
      </w:r>
    </w:p>
    <w:p w14:paraId="2750F141" w14:textId="77777777" w:rsidR="00E342E1" w:rsidRPr="00B06A98" w:rsidRDefault="00E342E1" w:rsidP="00E342E1">
      <w:pPr>
        <w:rPr>
          <w:rFonts w:ascii="Arial" w:hAnsi="Arial" w:cs="Arial"/>
          <w:sz w:val="22"/>
        </w:rPr>
      </w:pPr>
      <w:r w:rsidRPr="00B06A98">
        <w:rPr>
          <w:rFonts w:ascii="Arial" w:hAnsi="Arial" w:cs="Arial"/>
          <w:sz w:val="22"/>
        </w:rPr>
        <w:t>In leadership, we will find people who are not on the same page as us and your story is definitely relatable to many people, including the reader :)</w:t>
      </w:r>
    </w:p>
    <w:p w14:paraId="67441E02" w14:textId="77777777" w:rsidR="00E342E1" w:rsidRPr="00B06A98" w:rsidRDefault="00E342E1" w:rsidP="00E342E1">
      <w:pPr>
        <w:rPr>
          <w:rFonts w:ascii="Arial" w:hAnsi="Arial" w:cs="Arial"/>
          <w:sz w:val="22"/>
        </w:rPr>
      </w:pPr>
    </w:p>
    <w:p w14:paraId="3B4012EF" w14:textId="77777777" w:rsidR="00E342E1" w:rsidRPr="00B06A98" w:rsidRDefault="00E342E1" w:rsidP="00E342E1">
      <w:pPr>
        <w:rPr>
          <w:rFonts w:ascii="Arial" w:hAnsi="Arial" w:cs="Arial"/>
          <w:sz w:val="22"/>
        </w:rPr>
      </w:pPr>
      <w:r w:rsidRPr="00B06A98">
        <w:rPr>
          <w:rFonts w:ascii="Arial" w:hAnsi="Arial" w:cs="Arial"/>
          <w:sz w:val="22"/>
        </w:rPr>
        <w:t xml:space="preserve">I think you started off on a very wise note – that it is not easy working with people with different values. However, it is very important to be able to tell your story without portraying others in a subjectively negative light. Try to focus on the fact that </w:t>
      </w:r>
      <w:r w:rsidRPr="00B06A98">
        <w:rPr>
          <w:rFonts w:ascii="Arial" w:hAnsi="Arial" w:cs="Arial"/>
          <w:i/>
          <w:iCs/>
          <w:sz w:val="22"/>
        </w:rPr>
        <w:t>people have different point of views, values, ways of working, etc.</w:t>
      </w:r>
      <w:r w:rsidRPr="00B06A98">
        <w:rPr>
          <w:rFonts w:ascii="Arial" w:hAnsi="Arial" w:cs="Arial"/>
          <w:sz w:val="22"/>
        </w:rPr>
        <w:t xml:space="preserve"> It doesn’t mean that we’re right and they’re wrong, or that we’re positive and they’re negative. The reader will no doubt understand your position in working with ‘difficult’ people, but objectively, there are always two sides (or more!) to every story. </w:t>
      </w:r>
    </w:p>
    <w:p w14:paraId="24233D5B" w14:textId="77777777" w:rsidR="00E342E1" w:rsidRPr="00B06A98" w:rsidRDefault="00E342E1" w:rsidP="00E342E1">
      <w:pPr>
        <w:rPr>
          <w:rFonts w:ascii="Arial" w:hAnsi="Arial" w:cs="Arial"/>
          <w:sz w:val="22"/>
        </w:rPr>
      </w:pPr>
    </w:p>
    <w:p w14:paraId="76F5A06D" w14:textId="77777777" w:rsidR="00E342E1" w:rsidRPr="00B06A98" w:rsidRDefault="00E342E1" w:rsidP="00E342E1">
      <w:pPr>
        <w:rPr>
          <w:rFonts w:ascii="Arial" w:hAnsi="Arial" w:cs="Arial"/>
          <w:sz w:val="22"/>
        </w:rPr>
      </w:pPr>
      <w:r w:rsidRPr="00B06A98">
        <w:rPr>
          <w:rFonts w:ascii="Arial" w:hAnsi="Arial" w:cs="Arial"/>
          <w:sz w:val="22"/>
        </w:rPr>
        <w:t>Secondly, long sentences usually cause the reader to get lost in its meaning. Try to break long sentences down into two.</w:t>
      </w:r>
    </w:p>
    <w:p w14:paraId="481863AB" w14:textId="77777777" w:rsidR="00E342E1" w:rsidRPr="00B06A98" w:rsidRDefault="00E342E1" w:rsidP="00E342E1">
      <w:pPr>
        <w:rPr>
          <w:rFonts w:ascii="Arial" w:hAnsi="Arial" w:cs="Arial"/>
          <w:sz w:val="22"/>
        </w:rPr>
      </w:pPr>
    </w:p>
    <w:p w14:paraId="6914CD00" w14:textId="6324D871" w:rsidR="0053294B" w:rsidRPr="00B06A98" w:rsidRDefault="00E342E1" w:rsidP="00E342E1">
      <w:pPr>
        <w:rPr>
          <w:rFonts w:ascii="Arial" w:hAnsi="Arial" w:cs="Arial"/>
          <w:sz w:val="22"/>
        </w:rPr>
      </w:pPr>
      <w:r w:rsidRPr="00B06A98">
        <w:rPr>
          <w:rFonts w:ascii="Arial" w:hAnsi="Arial" w:cs="Arial"/>
          <w:sz w:val="22"/>
        </w:rPr>
        <w:t>Overall, it is apparent that you have learned a very valuable lesson in leadership and in doing so addressed the prompts. Try to focus on that lesson and draw that into how you portray other people in your essay.</w:t>
      </w:r>
    </w:p>
    <w:p w14:paraId="179053D9" w14:textId="16ED7BC9" w:rsidR="00B06A98" w:rsidRPr="00B06A98" w:rsidRDefault="00B06A98" w:rsidP="00E342E1">
      <w:pPr>
        <w:rPr>
          <w:rFonts w:ascii="Arial" w:hAnsi="Arial" w:cs="Arial"/>
          <w:sz w:val="22"/>
        </w:rPr>
      </w:pPr>
    </w:p>
    <w:p w14:paraId="35970EAB" w14:textId="77777777" w:rsidR="00B06A98" w:rsidRPr="00B06A98" w:rsidRDefault="00B06A98" w:rsidP="00E342E1">
      <w:pPr>
        <w:rPr>
          <w:rFonts w:ascii="Arial" w:hAnsi="Arial" w:cs="Arial"/>
          <w:sz w:val="22"/>
        </w:rPr>
      </w:pPr>
    </w:p>
    <w:p w14:paraId="2FB27A3B" w14:textId="35854AE8" w:rsidR="00B06A98" w:rsidRPr="00B06A98" w:rsidRDefault="00B06A98">
      <w:pPr>
        <w:spacing w:after="160" w:line="259" w:lineRule="auto"/>
        <w:rPr>
          <w:rFonts w:ascii="Arial" w:hAnsi="Arial" w:cs="Arial"/>
          <w:sz w:val="22"/>
        </w:rPr>
      </w:pPr>
      <w:r w:rsidRPr="00B06A98">
        <w:rPr>
          <w:rFonts w:ascii="Arial" w:hAnsi="Arial" w:cs="Arial"/>
          <w:sz w:val="22"/>
        </w:rPr>
        <w:br w:type="page"/>
      </w:r>
    </w:p>
    <w:p w14:paraId="2B8EE163" w14:textId="77777777" w:rsidR="00B06A98" w:rsidRPr="00B06A98" w:rsidRDefault="00B06A98" w:rsidP="00B06A98">
      <w:pPr>
        <w:spacing w:line="240" w:lineRule="auto"/>
        <w:jc w:val="center"/>
        <w:rPr>
          <w:rFonts w:ascii="Arial" w:eastAsia="Times New Roman" w:hAnsi="Arial" w:cs="Arial"/>
          <w:sz w:val="22"/>
        </w:rPr>
      </w:pPr>
      <w:r w:rsidRPr="00B06A98">
        <w:rPr>
          <w:rFonts w:ascii="Arial" w:eastAsia="Times New Roman" w:hAnsi="Arial" w:cs="Arial"/>
          <w:b/>
          <w:bCs/>
          <w:color w:val="000000"/>
          <w:sz w:val="22"/>
        </w:rPr>
        <w:lastRenderedPageBreak/>
        <w:t>Think about an academic subject that inspires you. Describe how you have furthered this interest inside and/or outside of the classroom. </w:t>
      </w:r>
    </w:p>
    <w:p w14:paraId="23694FE2" w14:textId="77777777" w:rsidR="00B06A98" w:rsidRPr="00B06A98" w:rsidRDefault="00B06A98" w:rsidP="00B06A98">
      <w:pPr>
        <w:spacing w:after="240" w:line="240" w:lineRule="auto"/>
        <w:rPr>
          <w:rFonts w:ascii="Arial" w:eastAsia="Times New Roman" w:hAnsi="Arial" w:cs="Arial"/>
          <w:sz w:val="22"/>
        </w:rPr>
      </w:pPr>
    </w:p>
    <w:p w14:paraId="1A2A5E6E" w14:textId="711F590C" w:rsidR="00B06A98" w:rsidRDefault="00B06A98" w:rsidP="00B06A98">
      <w:pPr>
        <w:spacing w:line="240" w:lineRule="auto"/>
        <w:rPr>
          <w:ins w:id="122" w:author="Thalia Priscilla" w:date="2022-11-22T11:57:00Z"/>
          <w:rFonts w:ascii="Arial" w:eastAsia="Times New Roman" w:hAnsi="Arial" w:cs="Arial"/>
          <w:color w:val="000000"/>
          <w:sz w:val="22"/>
        </w:rPr>
      </w:pPr>
      <w:r w:rsidRPr="00B06A98">
        <w:rPr>
          <w:rFonts w:ascii="Arial" w:eastAsia="Times New Roman" w:hAnsi="Arial" w:cs="Arial"/>
          <w:color w:val="000000"/>
          <w:sz w:val="22"/>
        </w:rPr>
        <w:t xml:space="preserve">I never knew hatred can develop into passion. For all my life, I’ve loathed feeling ill, </w:t>
      </w:r>
      <w:commentRangeStart w:id="123"/>
      <w:r w:rsidRPr="00B06A98">
        <w:rPr>
          <w:rFonts w:ascii="Arial" w:eastAsia="Times New Roman" w:hAnsi="Arial" w:cs="Arial"/>
          <w:color w:val="000000"/>
          <w:sz w:val="22"/>
        </w:rPr>
        <w:t xml:space="preserve">let alone </w:t>
      </w:r>
      <w:commentRangeEnd w:id="123"/>
      <w:r w:rsidR="00797D38">
        <w:rPr>
          <w:rStyle w:val="CommentReference"/>
          <w:lang w:val="en-US"/>
        </w:rPr>
        <w:commentReference w:id="123"/>
      </w:r>
      <w:r w:rsidRPr="00B06A98">
        <w:rPr>
          <w:rFonts w:ascii="Arial" w:eastAsia="Times New Roman" w:hAnsi="Arial" w:cs="Arial"/>
          <w:color w:val="000000"/>
          <w:sz w:val="22"/>
        </w:rPr>
        <w:t>physical discomfort. I had always wished to escape the series of ailments, however due to my fragile physique, the condition was inevitable.</w:t>
      </w:r>
    </w:p>
    <w:p w14:paraId="5AA8199E" w14:textId="77777777" w:rsidR="00C726F2" w:rsidRPr="00B06A98" w:rsidRDefault="00C726F2" w:rsidP="00B06A98">
      <w:pPr>
        <w:spacing w:line="240" w:lineRule="auto"/>
        <w:rPr>
          <w:rFonts w:ascii="Arial" w:eastAsia="Times New Roman" w:hAnsi="Arial" w:cs="Arial"/>
          <w:sz w:val="22"/>
        </w:rPr>
      </w:pPr>
    </w:p>
    <w:p w14:paraId="667566D1" w14:textId="34FB9683" w:rsidR="00B06A98" w:rsidRPr="00B06A98" w:rsidRDefault="00B06A98" w:rsidP="00B06A98">
      <w:pPr>
        <w:spacing w:line="240" w:lineRule="auto"/>
        <w:rPr>
          <w:rFonts w:ascii="Arial" w:eastAsia="Times New Roman" w:hAnsi="Arial" w:cs="Arial"/>
          <w:sz w:val="22"/>
        </w:rPr>
      </w:pPr>
      <w:commentRangeStart w:id="124"/>
      <w:r w:rsidRPr="00B06A98">
        <w:rPr>
          <w:rFonts w:ascii="Arial" w:eastAsia="Times New Roman" w:hAnsi="Arial" w:cs="Arial"/>
          <w:color w:val="000000"/>
          <w:sz w:val="22"/>
        </w:rPr>
        <w:t>For the first time at 8 years old, I was introduced to the internet. I recalled the birth of the little researcher in me: as I was curled up in excruciating gastric pain, I desperately searched up “How to heal gastric pain”, and eventually, “Why use antacids to cure gastric pain?”. I was enlightened with how the basicity of antacids will neutralize the acidity of stomach acid that the sting in my stomach had seem to vanish. The topic of self-health research stemmed from gastric pain to hormone regulation and stem cells. The science of health never fails to intrigue the curious soul in me. </w:t>
      </w:r>
      <w:commentRangeEnd w:id="124"/>
      <w:r w:rsidR="004D3445">
        <w:rPr>
          <w:rStyle w:val="CommentReference"/>
          <w:lang w:val="en-US"/>
        </w:rPr>
        <w:commentReference w:id="124"/>
      </w:r>
    </w:p>
    <w:p w14:paraId="40F65D5B" w14:textId="77777777" w:rsidR="00B06A98" w:rsidRPr="00B06A98" w:rsidRDefault="00B06A98" w:rsidP="00B06A98">
      <w:pPr>
        <w:spacing w:line="240" w:lineRule="auto"/>
        <w:rPr>
          <w:rFonts w:ascii="Arial" w:eastAsia="Times New Roman" w:hAnsi="Arial" w:cs="Arial"/>
          <w:sz w:val="22"/>
        </w:rPr>
      </w:pPr>
    </w:p>
    <w:p w14:paraId="1E61BDAD" w14:textId="77777777" w:rsidR="00BC1D30" w:rsidRDefault="00B06A98" w:rsidP="00B06A98">
      <w:pPr>
        <w:spacing w:line="240" w:lineRule="auto"/>
        <w:rPr>
          <w:ins w:id="125" w:author="Thalia Priscilla" w:date="2022-11-22T12:12:00Z"/>
          <w:rFonts w:ascii="Arial" w:eastAsia="Times New Roman" w:hAnsi="Arial" w:cs="Arial"/>
          <w:color w:val="000000"/>
          <w:sz w:val="22"/>
        </w:rPr>
      </w:pPr>
      <w:r w:rsidRPr="00B06A98">
        <w:rPr>
          <w:rFonts w:ascii="Arial" w:eastAsia="Times New Roman" w:hAnsi="Arial" w:cs="Arial"/>
          <w:color w:val="000000"/>
          <w:sz w:val="22"/>
        </w:rPr>
        <w:t xml:space="preserve">Self-study and junior high biology and chemistry classes were not sufficient; I starved for more knowledge, which is why I decided to pursue the higher level biology and chemistry courses of the IBDP. Despite being faced with challenges, those classes were a bliss. Asking questions beyond the syllabus, however related to the subject, and receiving answers was the best part of it. </w:t>
      </w:r>
    </w:p>
    <w:p w14:paraId="573522BC" w14:textId="77777777" w:rsidR="00BC1D30" w:rsidRDefault="00BC1D30" w:rsidP="00B06A98">
      <w:pPr>
        <w:spacing w:line="240" w:lineRule="auto"/>
        <w:rPr>
          <w:ins w:id="126" w:author="Thalia Priscilla" w:date="2022-11-22T12:12:00Z"/>
          <w:rFonts w:ascii="Arial" w:eastAsia="Times New Roman" w:hAnsi="Arial" w:cs="Arial"/>
          <w:color w:val="000000"/>
          <w:sz w:val="22"/>
        </w:rPr>
      </w:pPr>
    </w:p>
    <w:p w14:paraId="46684872" w14:textId="5F02E795" w:rsidR="00B06A98" w:rsidRDefault="00B06A98" w:rsidP="00B06A98">
      <w:pPr>
        <w:spacing w:line="240" w:lineRule="auto"/>
        <w:rPr>
          <w:ins w:id="127" w:author="Thalia Priscilla" w:date="2022-11-22T12:32:00Z"/>
          <w:rFonts w:ascii="Arial" w:eastAsia="Times New Roman" w:hAnsi="Arial" w:cs="Arial"/>
          <w:color w:val="000000"/>
          <w:sz w:val="22"/>
        </w:rPr>
      </w:pPr>
      <w:r w:rsidRPr="00B06A98">
        <w:rPr>
          <w:rFonts w:ascii="Arial" w:eastAsia="Times New Roman" w:hAnsi="Arial" w:cs="Arial"/>
          <w:color w:val="000000"/>
          <w:sz w:val="22"/>
        </w:rPr>
        <w:t xml:space="preserve">After some thought, I felt the need to share my knowledge with others also willing to break free from an unhealthy lifestyle, and wanted to do so through a platform. This is where my health science research club, Somnolence, emerged. </w:t>
      </w:r>
      <w:commentRangeStart w:id="128"/>
      <w:r w:rsidRPr="00B06A98">
        <w:rPr>
          <w:rFonts w:ascii="Arial" w:eastAsia="Times New Roman" w:hAnsi="Arial" w:cs="Arial"/>
          <w:color w:val="000000"/>
          <w:sz w:val="22"/>
        </w:rPr>
        <w:t xml:space="preserve">Prior to the establishment, I identified a prevalent problem: the importance of sleep is not acknowledged enough by the people around me. </w:t>
      </w:r>
      <w:commentRangeEnd w:id="128"/>
      <w:r w:rsidR="009F0FAF">
        <w:rPr>
          <w:rStyle w:val="CommentReference"/>
          <w:lang w:val="en-US"/>
        </w:rPr>
        <w:commentReference w:id="128"/>
      </w:r>
      <w:commentRangeStart w:id="129"/>
      <w:r w:rsidRPr="00B06A98">
        <w:rPr>
          <w:rFonts w:ascii="Arial" w:eastAsia="Times New Roman" w:hAnsi="Arial" w:cs="Arial"/>
          <w:color w:val="000000"/>
          <w:sz w:val="22"/>
        </w:rPr>
        <w:t>Hence, my club started off with advocating sleep science through Instagram posts and webinars hosted</w:t>
      </w:r>
      <w:commentRangeEnd w:id="129"/>
      <w:r w:rsidR="00E854A6">
        <w:rPr>
          <w:rStyle w:val="CommentReference"/>
          <w:lang w:val="en-US"/>
        </w:rPr>
        <w:commentReference w:id="129"/>
      </w:r>
      <w:r w:rsidRPr="00B06A98">
        <w:rPr>
          <w:rFonts w:ascii="Arial" w:eastAsia="Times New Roman" w:hAnsi="Arial" w:cs="Arial"/>
          <w:color w:val="000000"/>
          <w:sz w:val="22"/>
        </w:rPr>
        <w:t xml:space="preserve">. Although not </w:t>
      </w:r>
      <w:del w:id="130" w:author="Thalia Priscilla" w:date="2022-11-22T12:01:00Z">
        <w:r w:rsidRPr="00B06A98" w:rsidDel="00EF7A59">
          <w:rPr>
            <w:rFonts w:ascii="Arial" w:eastAsia="Times New Roman" w:hAnsi="Arial" w:cs="Arial"/>
            <w:color w:val="000000"/>
            <w:sz w:val="22"/>
          </w:rPr>
          <w:delText xml:space="preserve">much </w:delText>
        </w:r>
      </w:del>
      <w:ins w:id="131" w:author="Thalia Priscilla" w:date="2022-11-22T12:01:00Z">
        <w:r w:rsidR="00EF7A59">
          <w:rPr>
            <w:rFonts w:ascii="Arial" w:eastAsia="Times New Roman" w:hAnsi="Arial" w:cs="Arial"/>
            <w:color w:val="000000"/>
            <w:sz w:val="22"/>
          </w:rPr>
          <w:t>many</w:t>
        </w:r>
        <w:r w:rsidR="00EF7A59" w:rsidRPr="00B06A98">
          <w:rPr>
            <w:rFonts w:ascii="Arial" w:eastAsia="Times New Roman" w:hAnsi="Arial" w:cs="Arial"/>
            <w:color w:val="000000"/>
            <w:sz w:val="22"/>
          </w:rPr>
          <w:t xml:space="preserve"> </w:t>
        </w:r>
      </w:ins>
      <w:r w:rsidRPr="00B06A98">
        <w:rPr>
          <w:rFonts w:ascii="Arial" w:eastAsia="Times New Roman" w:hAnsi="Arial" w:cs="Arial"/>
          <w:color w:val="000000"/>
          <w:sz w:val="22"/>
        </w:rPr>
        <w:t xml:space="preserve">followed us, I was more than satisfied as two of our followers expressed their gratitude for the content we make, and how helpful and fascinating they are. They reminded me of how I was back then as I started to appreciate health sciences and technology. This </w:t>
      </w:r>
      <w:proofErr w:type="spellStart"/>
      <w:r w:rsidRPr="00B06A98">
        <w:rPr>
          <w:rFonts w:ascii="Arial" w:eastAsia="Times New Roman" w:hAnsi="Arial" w:cs="Arial"/>
          <w:color w:val="000000"/>
          <w:sz w:val="22"/>
        </w:rPr>
        <w:t>fueled</w:t>
      </w:r>
      <w:proofErr w:type="spellEnd"/>
      <w:r w:rsidRPr="00B06A98">
        <w:rPr>
          <w:rFonts w:ascii="Arial" w:eastAsia="Times New Roman" w:hAnsi="Arial" w:cs="Arial"/>
          <w:color w:val="000000"/>
          <w:sz w:val="22"/>
        </w:rPr>
        <w:t xml:space="preserve"> me to expand the scope of content to the science of biohacking in health, where we share about shortcuts to improve health and eventually, wellbeing. </w:t>
      </w:r>
      <w:commentRangeStart w:id="132"/>
      <w:r w:rsidRPr="00B06A98">
        <w:rPr>
          <w:rFonts w:ascii="Arial" w:eastAsia="Times New Roman" w:hAnsi="Arial" w:cs="Arial"/>
          <w:color w:val="000000"/>
          <w:sz w:val="22"/>
        </w:rPr>
        <w:t>Regardless, I still wish to reach a wider audience and be presented with more research opportunities in the future. </w:t>
      </w:r>
      <w:commentRangeEnd w:id="132"/>
      <w:r w:rsidR="00E65ECC">
        <w:rPr>
          <w:rStyle w:val="CommentReference"/>
          <w:lang w:val="en-US"/>
        </w:rPr>
        <w:commentReference w:id="132"/>
      </w:r>
    </w:p>
    <w:p w14:paraId="0D7B3140" w14:textId="4A1D09DD" w:rsidR="00E854A6" w:rsidRDefault="00E854A6" w:rsidP="00B06A98">
      <w:pPr>
        <w:spacing w:line="240" w:lineRule="auto"/>
        <w:rPr>
          <w:ins w:id="133" w:author="Thalia Priscilla" w:date="2022-11-22T12:32:00Z"/>
          <w:rFonts w:ascii="Arial" w:eastAsia="Times New Roman" w:hAnsi="Arial" w:cs="Arial"/>
          <w:color w:val="000000"/>
          <w:sz w:val="22"/>
        </w:rPr>
      </w:pPr>
    </w:p>
    <w:p w14:paraId="5710442B" w14:textId="42DA1E3C" w:rsidR="00E854A6" w:rsidRDefault="00E854A6" w:rsidP="00B06A98">
      <w:pPr>
        <w:spacing w:line="240" w:lineRule="auto"/>
        <w:rPr>
          <w:ins w:id="134" w:author="Thalia Priscilla" w:date="2022-11-22T12:32:00Z"/>
          <w:rFonts w:ascii="Arial" w:eastAsia="Times New Roman" w:hAnsi="Arial" w:cs="Arial"/>
          <w:color w:val="000000"/>
          <w:sz w:val="22"/>
        </w:rPr>
      </w:pPr>
      <w:ins w:id="135" w:author="Thalia Priscilla" w:date="2022-11-22T12:32:00Z">
        <w:r>
          <w:rPr>
            <w:rFonts w:ascii="Arial" w:eastAsia="Times New Roman" w:hAnsi="Arial" w:cs="Arial"/>
            <w:color w:val="000000"/>
            <w:sz w:val="22"/>
          </w:rPr>
          <w:t>Notes:</w:t>
        </w:r>
      </w:ins>
    </w:p>
    <w:p w14:paraId="44C6C7FA" w14:textId="2BC8700A" w:rsidR="00E854A6" w:rsidRDefault="00E854A6" w:rsidP="00B06A98">
      <w:pPr>
        <w:spacing w:line="240" w:lineRule="auto"/>
        <w:rPr>
          <w:ins w:id="136" w:author="Thalia Priscilla" w:date="2022-11-22T12:32:00Z"/>
          <w:rFonts w:ascii="Arial" w:eastAsia="Times New Roman" w:hAnsi="Arial" w:cs="Arial"/>
          <w:color w:val="000000"/>
          <w:sz w:val="22"/>
        </w:rPr>
      </w:pPr>
    </w:p>
    <w:p w14:paraId="437EEEDF" w14:textId="33835E8D" w:rsidR="00E854A6" w:rsidRDefault="00E854A6" w:rsidP="00B06A98">
      <w:pPr>
        <w:spacing w:line="240" w:lineRule="auto"/>
        <w:rPr>
          <w:ins w:id="137" w:author="Thalia Priscilla" w:date="2022-11-22T12:38:00Z"/>
          <w:rFonts w:ascii="Arial" w:eastAsia="Times New Roman" w:hAnsi="Arial" w:cs="Arial"/>
          <w:color w:val="000000"/>
          <w:sz w:val="22"/>
        </w:rPr>
      </w:pPr>
      <w:ins w:id="138" w:author="Thalia Priscilla" w:date="2022-11-22T12:33:00Z">
        <w:r>
          <w:rPr>
            <w:rFonts w:ascii="Arial" w:eastAsia="Times New Roman" w:hAnsi="Arial" w:cs="Arial"/>
            <w:color w:val="000000"/>
            <w:sz w:val="22"/>
          </w:rPr>
          <w:t>I think structure wise it would be very</w:t>
        </w:r>
      </w:ins>
      <w:ins w:id="139" w:author="Thalia Priscilla" w:date="2022-11-22T12:34:00Z">
        <w:r>
          <w:rPr>
            <w:rFonts w:ascii="Arial" w:eastAsia="Times New Roman" w:hAnsi="Arial" w:cs="Arial"/>
            <w:color w:val="000000"/>
            <w:sz w:val="22"/>
          </w:rPr>
          <w:t xml:space="preserve"> helpful to focus on one story. </w:t>
        </w:r>
        <w:r w:rsidR="00883794">
          <w:rPr>
            <w:rFonts w:ascii="Arial" w:eastAsia="Times New Roman" w:hAnsi="Arial" w:cs="Arial"/>
            <w:color w:val="000000"/>
            <w:sz w:val="22"/>
          </w:rPr>
          <w:t xml:space="preserve">I understand that you want to show how your interest for health science started with your gastric pain. However, </w:t>
        </w:r>
        <w:r w:rsidR="00434AA9">
          <w:rPr>
            <w:rFonts w:ascii="Arial" w:eastAsia="Times New Roman" w:hAnsi="Arial" w:cs="Arial"/>
            <w:color w:val="000000"/>
            <w:sz w:val="22"/>
          </w:rPr>
          <w:t xml:space="preserve">it </w:t>
        </w:r>
      </w:ins>
      <w:ins w:id="140" w:author="Thalia Priscilla" w:date="2022-11-22T12:35:00Z">
        <w:r w:rsidR="00434AA9">
          <w:rPr>
            <w:rFonts w:ascii="Arial" w:eastAsia="Times New Roman" w:hAnsi="Arial" w:cs="Arial"/>
            <w:color w:val="000000"/>
            <w:sz w:val="22"/>
          </w:rPr>
          <w:t xml:space="preserve">leaves little room for you to tell your main </w:t>
        </w:r>
        <w:proofErr w:type="spellStart"/>
        <w:r w:rsidR="00434AA9">
          <w:rPr>
            <w:rFonts w:ascii="Arial" w:eastAsia="Times New Roman" w:hAnsi="Arial" w:cs="Arial"/>
            <w:color w:val="000000"/>
            <w:sz w:val="22"/>
          </w:rPr>
          <w:t>story</w:t>
        </w:r>
        <w:proofErr w:type="spellEnd"/>
        <w:r w:rsidR="00434AA9">
          <w:rPr>
            <w:rFonts w:ascii="Arial" w:eastAsia="Times New Roman" w:hAnsi="Arial" w:cs="Arial"/>
            <w:color w:val="000000"/>
            <w:sz w:val="22"/>
          </w:rPr>
          <w:t xml:space="preserve"> on Somnolence. </w:t>
        </w:r>
      </w:ins>
    </w:p>
    <w:p w14:paraId="02684815" w14:textId="3EFFA000" w:rsidR="00434AA9" w:rsidRDefault="00434AA9" w:rsidP="00B06A98">
      <w:pPr>
        <w:spacing w:line="240" w:lineRule="auto"/>
        <w:rPr>
          <w:ins w:id="141" w:author="Thalia Priscilla" w:date="2022-11-22T12:38:00Z"/>
          <w:rFonts w:ascii="Arial" w:eastAsia="Times New Roman" w:hAnsi="Arial" w:cs="Arial"/>
          <w:color w:val="000000"/>
          <w:sz w:val="22"/>
        </w:rPr>
      </w:pPr>
    </w:p>
    <w:p w14:paraId="0199BF39" w14:textId="7371FFFE" w:rsidR="00434AA9" w:rsidRDefault="00434AA9" w:rsidP="00B06A98">
      <w:pPr>
        <w:spacing w:line="240" w:lineRule="auto"/>
        <w:rPr>
          <w:ins w:id="142" w:author="Thalia Priscilla" w:date="2022-11-22T12:40:00Z"/>
          <w:rFonts w:ascii="Arial" w:eastAsia="Times New Roman" w:hAnsi="Arial" w:cs="Arial"/>
          <w:color w:val="000000"/>
          <w:sz w:val="22"/>
        </w:rPr>
      </w:pPr>
      <w:ins w:id="143" w:author="Thalia Priscilla" w:date="2022-11-22T12:38:00Z">
        <w:r>
          <w:rPr>
            <w:rFonts w:ascii="Arial" w:eastAsia="Times New Roman" w:hAnsi="Arial" w:cs="Arial"/>
            <w:color w:val="000000"/>
            <w:sz w:val="22"/>
          </w:rPr>
          <w:t>You can start</w:t>
        </w:r>
      </w:ins>
      <w:ins w:id="144" w:author="Thalia Priscilla" w:date="2022-11-22T12:39:00Z">
        <w:r>
          <w:rPr>
            <w:rFonts w:ascii="Arial" w:eastAsia="Times New Roman" w:hAnsi="Arial" w:cs="Arial"/>
            <w:color w:val="000000"/>
            <w:sz w:val="22"/>
          </w:rPr>
          <w:t xml:space="preserve"> </w:t>
        </w:r>
      </w:ins>
      <w:ins w:id="145" w:author="Thalia Priscilla" w:date="2022-11-22T14:32:00Z">
        <w:r w:rsidR="00B04906">
          <w:rPr>
            <w:rFonts w:ascii="Arial" w:eastAsia="Times New Roman" w:hAnsi="Arial" w:cs="Arial"/>
            <w:color w:val="000000"/>
            <w:sz w:val="22"/>
          </w:rPr>
          <w:t xml:space="preserve">your essay </w:t>
        </w:r>
      </w:ins>
      <w:ins w:id="146" w:author="Thalia Priscilla" w:date="2022-11-22T12:39:00Z">
        <w:r>
          <w:rPr>
            <w:rFonts w:ascii="Arial" w:eastAsia="Times New Roman" w:hAnsi="Arial" w:cs="Arial"/>
            <w:color w:val="000000"/>
            <w:sz w:val="22"/>
          </w:rPr>
          <w:t>by</w:t>
        </w:r>
      </w:ins>
      <w:ins w:id="147" w:author="Thalia Priscilla" w:date="2022-11-22T12:38:00Z">
        <w:r>
          <w:rPr>
            <w:rFonts w:ascii="Arial" w:eastAsia="Times New Roman" w:hAnsi="Arial" w:cs="Arial"/>
            <w:color w:val="000000"/>
            <w:sz w:val="22"/>
          </w:rPr>
          <w:t xml:space="preserve"> </w:t>
        </w:r>
      </w:ins>
      <w:ins w:id="148" w:author="Thalia Priscilla" w:date="2022-11-22T12:39:00Z">
        <w:r>
          <w:rPr>
            <w:rFonts w:ascii="Arial" w:eastAsia="Times New Roman" w:hAnsi="Arial" w:cs="Arial"/>
            <w:color w:val="000000"/>
            <w:sz w:val="22"/>
          </w:rPr>
          <w:t>briefly</w:t>
        </w:r>
      </w:ins>
      <w:ins w:id="149" w:author="Thalia Priscilla" w:date="2022-11-22T12:38:00Z">
        <w:r>
          <w:rPr>
            <w:rFonts w:ascii="Arial" w:eastAsia="Times New Roman" w:hAnsi="Arial" w:cs="Arial"/>
            <w:color w:val="000000"/>
            <w:sz w:val="22"/>
          </w:rPr>
          <w:t xml:space="preserve"> </w:t>
        </w:r>
      </w:ins>
      <w:ins w:id="150" w:author="Thalia Priscilla" w:date="2022-11-22T12:39:00Z">
        <w:r>
          <w:rPr>
            <w:rFonts w:ascii="Arial" w:eastAsia="Times New Roman" w:hAnsi="Arial" w:cs="Arial"/>
            <w:color w:val="000000"/>
            <w:sz w:val="22"/>
          </w:rPr>
          <w:t>mentioning</w:t>
        </w:r>
      </w:ins>
      <w:ins w:id="151" w:author="Thalia Priscilla" w:date="2022-11-22T12:38:00Z">
        <w:r>
          <w:rPr>
            <w:rFonts w:ascii="Arial" w:eastAsia="Times New Roman" w:hAnsi="Arial" w:cs="Arial"/>
            <w:color w:val="000000"/>
            <w:sz w:val="22"/>
          </w:rPr>
          <w:t xml:space="preserve"> </w:t>
        </w:r>
      </w:ins>
      <w:ins w:id="152" w:author="Thalia Priscilla" w:date="2022-11-22T12:39:00Z">
        <w:r>
          <w:rPr>
            <w:rFonts w:ascii="Arial" w:eastAsia="Times New Roman" w:hAnsi="Arial" w:cs="Arial"/>
            <w:color w:val="000000"/>
            <w:sz w:val="22"/>
          </w:rPr>
          <w:t>your physical condition</w:t>
        </w:r>
        <w:r>
          <w:rPr>
            <w:rFonts w:ascii="Arial" w:eastAsia="Times New Roman" w:hAnsi="Arial" w:cs="Arial"/>
            <w:color w:val="000000"/>
            <w:sz w:val="22"/>
          </w:rPr>
          <w:t xml:space="preserve"> and </w:t>
        </w:r>
      </w:ins>
      <w:ins w:id="153" w:author="Thalia Priscilla" w:date="2022-11-22T12:38:00Z">
        <w:r>
          <w:rPr>
            <w:rFonts w:ascii="Arial" w:eastAsia="Times New Roman" w:hAnsi="Arial" w:cs="Arial"/>
            <w:color w:val="000000"/>
            <w:sz w:val="22"/>
          </w:rPr>
          <w:t>your general interest in health science within and outside of class</w:t>
        </w:r>
      </w:ins>
      <w:ins w:id="154" w:author="Thalia Priscilla" w:date="2022-11-22T12:39:00Z">
        <w:r>
          <w:rPr>
            <w:rFonts w:ascii="Arial" w:eastAsia="Times New Roman" w:hAnsi="Arial" w:cs="Arial"/>
            <w:color w:val="000000"/>
            <w:sz w:val="22"/>
          </w:rPr>
          <w:t>. However,</w:t>
        </w:r>
      </w:ins>
      <w:ins w:id="155" w:author="Thalia Priscilla" w:date="2022-11-22T14:33:00Z">
        <w:r w:rsidR="00B04906">
          <w:rPr>
            <w:rFonts w:ascii="Arial" w:eastAsia="Times New Roman" w:hAnsi="Arial" w:cs="Arial"/>
            <w:color w:val="000000"/>
            <w:sz w:val="22"/>
          </w:rPr>
          <w:t xml:space="preserve"> also give</w:t>
        </w:r>
      </w:ins>
      <w:ins w:id="156" w:author="Thalia Priscilla" w:date="2022-11-22T12:36:00Z">
        <w:r>
          <w:rPr>
            <w:rFonts w:ascii="Arial" w:eastAsia="Times New Roman" w:hAnsi="Arial" w:cs="Arial"/>
            <w:color w:val="000000"/>
            <w:sz w:val="22"/>
          </w:rPr>
          <w:t xml:space="preserve"> a background story on how you came to be con</w:t>
        </w:r>
      </w:ins>
      <w:ins w:id="157" w:author="Thalia Priscilla" w:date="2022-11-22T12:37:00Z">
        <w:r>
          <w:rPr>
            <w:rFonts w:ascii="Arial" w:eastAsia="Times New Roman" w:hAnsi="Arial" w:cs="Arial"/>
            <w:color w:val="000000"/>
            <w:sz w:val="22"/>
          </w:rPr>
          <w:t>cerned about sleep science</w:t>
        </w:r>
      </w:ins>
      <w:ins w:id="158" w:author="Thalia Priscilla" w:date="2022-11-22T14:34:00Z">
        <w:r w:rsidR="00B04906">
          <w:rPr>
            <w:rFonts w:ascii="Arial" w:eastAsia="Times New Roman" w:hAnsi="Arial" w:cs="Arial"/>
            <w:color w:val="000000"/>
            <w:sz w:val="22"/>
          </w:rPr>
          <w:t xml:space="preserve"> </w:t>
        </w:r>
      </w:ins>
      <w:ins w:id="159" w:author="Thalia Priscilla" w:date="2022-11-22T12:37:00Z">
        <w:r>
          <w:rPr>
            <w:rFonts w:ascii="Arial" w:eastAsia="Times New Roman" w:hAnsi="Arial" w:cs="Arial"/>
            <w:color w:val="000000"/>
            <w:sz w:val="22"/>
          </w:rPr>
          <w:t xml:space="preserve">so that the </w:t>
        </w:r>
      </w:ins>
      <w:ins w:id="160" w:author="Thalia Priscilla" w:date="2022-11-22T14:34:00Z">
        <w:r w:rsidR="00B04906">
          <w:rPr>
            <w:rFonts w:ascii="Arial" w:eastAsia="Times New Roman" w:hAnsi="Arial" w:cs="Arial"/>
            <w:color w:val="000000"/>
            <w:sz w:val="22"/>
          </w:rPr>
          <w:t xml:space="preserve">essay </w:t>
        </w:r>
      </w:ins>
      <w:ins w:id="161" w:author="Thalia Priscilla" w:date="2022-11-22T12:38:00Z">
        <w:r>
          <w:rPr>
            <w:rFonts w:ascii="Arial" w:eastAsia="Times New Roman" w:hAnsi="Arial" w:cs="Arial"/>
            <w:color w:val="000000"/>
            <w:sz w:val="22"/>
          </w:rPr>
          <w:t>as a whole</w:t>
        </w:r>
      </w:ins>
      <w:ins w:id="162" w:author="Thalia Priscilla" w:date="2022-11-22T14:34:00Z">
        <w:r w:rsidR="00B04906">
          <w:rPr>
            <w:rFonts w:ascii="Arial" w:eastAsia="Times New Roman" w:hAnsi="Arial" w:cs="Arial"/>
            <w:color w:val="000000"/>
            <w:sz w:val="22"/>
          </w:rPr>
          <w:t xml:space="preserve"> ties together</w:t>
        </w:r>
      </w:ins>
      <w:ins w:id="163" w:author="Thalia Priscilla" w:date="2022-11-22T12:37:00Z">
        <w:r>
          <w:rPr>
            <w:rFonts w:ascii="Arial" w:eastAsia="Times New Roman" w:hAnsi="Arial" w:cs="Arial"/>
            <w:color w:val="000000"/>
            <w:sz w:val="22"/>
          </w:rPr>
          <w:t xml:space="preserve">. </w:t>
        </w:r>
      </w:ins>
    </w:p>
    <w:p w14:paraId="0494ECF9" w14:textId="6053C8B3" w:rsidR="001B45B9" w:rsidRDefault="001B45B9" w:rsidP="00B06A98">
      <w:pPr>
        <w:spacing w:line="240" w:lineRule="auto"/>
        <w:rPr>
          <w:ins w:id="164" w:author="Thalia Priscilla" w:date="2022-11-22T12:40:00Z"/>
          <w:rFonts w:ascii="Arial" w:eastAsia="Times New Roman" w:hAnsi="Arial" w:cs="Arial"/>
          <w:color w:val="000000"/>
          <w:sz w:val="22"/>
        </w:rPr>
      </w:pPr>
    </w:p>
    <w:p w14:paraId="0947565E" w14:textId="5A13C8BF" w:rsidR="001B45B9" w:rsidRPr="001B45B9" w:rsidRDefault="001B45B9" w:rsidP="00B06A98">
      <w:pPr>
        <w:spacing w:line="240" w:lineRule="auto"/>
        <w:rPr>
          <w:rFonts w:ascii="Arial" w:eastAsia="Times New Roman" w:hAnsi="Arial" w:cs="Arial"/>
          <w:color w:val="000000"/>
          <w:sz w:val="22"/>
        </w:rPr>
      </w:pPr>
      <w:ins w:id="165" w:author="Thalia Priscilla" w:date="2022-11-22T12:40:00Z">
        <w:r>
          <w:rPr>
            <w:rFonts w:ascii="Arial" w:eastAsia="Times New Roman" w:hAnsi="Arial" w:cs="Arial"/>
            <w:color w:val="000000"/>
            <w:sz w:val="22"/>
          </w:rPr>
          <w:t>All the best!</w:t>
        </w:r>
      </w:ins>
    </w:p>
    <w:p w14:paraId="55977DB9" w14:textId="36637432" w:rsidR="00B06A98" w:rsidRPr="00B06A98" w:rsidRDefault="00B06A98" w:rsidP="00E342E1">
      <w:pPr>
        <w:rPr>
          <w:rFonts w:ascii="Arial" w:hAnsi="Arial" w:cs="Arial"/>
          <w:sz w:val="22"/>
        </w:rPr>
      </w:pPr>
    </w:p>
    <w:p w14:paraId="206D6CDF" w14:textId="52762638" w:rsidR="00B06A98" w:rsidRPr="00B06A98" w:rsidRDefault="00B06A98" w:rsidP="00E342E1">
      <w:pPr>
        <w:rPr>
          <w:rFonts w:ascii="Arial" w:hAnsi="Arial" w:cs="Arial"/>
          <w:b/>
          <w:bCs/>
          <w:sz w:val="22"/>
        </w:rPr>
      </w:pPr>
      <w:r w:rsidRPr="00B06A98">
        <w:rPr>
          <w:rFonts w:ascii="Arial" w:hAnsi="Arial" w:cs="Arial"/>
          <w:b/>
          <w:bCs/>
          <w:sz w:val="22"/>
        </w:rPr>
        <w:t>Previous comments</w:t>
      </w:r>
    </w:p>
    <w:p w14:paraId="6B9A9B33" w14:textId="77777777" w:rsidR="00B06A98" w:rsidRPr="00B06A98" w:rsidRDefault="00B06A98" w:rsidP="00B06A98">
      <w:pPr>
        <w:spacing w:line="240" w:lineRule="auto"/>
        <w:jc w:val="center"/>
        <w:rPr>
          <w:rFonts w:ascii="Arial" w:eastAsia="Times New Roman" w:hAnsi="Arial" w:cs="Arial"/>
          <w:sz w:val="22"/>
        </w:rPr>
      </w:pPr>
      <w:r w:rsidRPr="00B06A98">
        <w:rPr>
          <w:rFonts w:ascii="Arial" w:eastAsia="Times New Roman" w:hAnsi="Arial" w:cs="Arial"/>
          <w:b/>
          <w:bCs/>
          <w:color w:val="000000"/>
          <w:sz w:val="22"/>
        </w:rPr>
        <w:t>What have you done to make your school or your community a better</w:t>
      </w:r>
    </w:p>
    <w:p w14:paraId="2540F4DB" w14:textId="5FCDAE0B" w:rsidR="00B06A98" w:rsidRPr="00B06A98" w:rsidRDefault="00B06A98" w:rsidP="00B06A98">
      <w:pPr>
        <w:spacing w:line="240" w:lineRule="auto"/>
        <w:jc w:val="center"/>
        <w:rPr>
          <w:rFonts w:ascii="Arial" w:eastAsia="Times New Roman" w:hAnsi="Arial" w:cs="Arial"/>
          <w:b/>
          <w:bCs/>
          <w:color w:val="000000"/>
          <w:sz w:val="22"/>
        </w:rPr>
      </w:pPr>
      <w:r w:rsidRPr="00B06A98">
        <w:rPr>
          <w:rFonts w:ascii="Arial" w:eastAsia="Times New Roman" w:hAnsi="Arial" w:cs="Arial"/>
          <w:b/>
          <w:bCs/>
          <w:color w:val="000000"/>
          <w:sz w:val="22"/>
        </w:rPr>
        <w:t>place?</w:t>
      </w:r>
    </w:p>
    <w:p w14:paraId="36E44D39" w14:textId="77777777" w:rsidR="00B06A98" w:rsidRPr="00B06A98" w:rsidRDefault="00B06A98" w:rsidP="00B06A98">
      <w:pPr>
        <w:spacing w:line="240" w:lineRule="auto"/>
        <w:jc w:val="center"/>
        <w:rPr>
          <w:rFonts w:ascii="Arial" w:eastAsia="Times New Roman" w:hAnsi="Arial" w:cs="Arial"/>
          <w:b/>
          <w:bCs/>
          <w:i/>
          <w:iCs/>
          <w:color w:val="FF0000"/>
          <w:sz w:val="22"/>
        </w:rPr>
      </w:pPr>
      <w:r w:rsidRPr="00B06A98">
        <w:rPr>
          <w:rFonts w:ascii="Arial" w:eastAsia="Times New Roman" w:hAnsi="Arial" w:cs="Arial"/>
          <w:b/>
          <w:bCs/>
          <w:color w:val="FF0000"/>
          <w:sz w:val="22"/>
        </w:rPr>
        <w:t xml:space="preserve">Note: Ashley put on the wrong prompt, the correct one should be the one above: </w:t>
      </w:r>
      <w:r w:rsidRPr="00B06A98">
        <w:rPr>
          <w:rFonts w:ascii="Arial" w:eastAsia="Times New Roman" w:hAnsi="Arial" w:cs="Arial"/>
          <w:b/>
          <w:bCs/>
          <w:i/>
          <w:iCs/>
          <w:color w:val="FF0000"/>
          <w:sz w:val="22"/>
        </w:rPr>
        <w:t xml:space="preserve">Think about an academic subject that inspires you. Describe how you have furthered this interest inside and/or outside of the classroom. </w:t>
      </w:r>
    </w:p>
    <w:p w14:paraId="709ACD23" w14:textId="6F734A70" w:rsidR="00B06A98" w:rsidRPr="00B06A98" w:rsidRDefault="00B06A98" w:rsidP="00B06A98">
      <w:pPr>
        <w:spacing w:line="240" w:lineRule="auto"/>
        <w:jc w:val="center"/>
        <w:rPr>
          <w:rFonts w:ascii="Arial" w:eastAsia="Times New Roman" w:hAnsi="Arial" w:cs="Arial"/>
          <w:color w:val="FF0000"/>
          <w:sz w:val="22"/>
        </w:rPr>
      </w:pPr>
      <w:r w:rsidRPr="00B06A98">
        <w:rPr>
          <w:rFonts w:ascii="Arial" w:eastAsia="Times New Roman" w:hAnsi="Arial" w:cs="Arial"/>
          <w:b/>
          <w:bCs/>
          <w:color w:val="FF0000"/>
          <w:sz w:val="22"/>
        </w:rPr>
        <w:lastRenderedPageBreak/>
        <w:t xml:space="preserve">Please help comment accordingly </w:t>
      </w:r>
      <w:proofErr w:type="spellStart"/>
      <w:r w:rsidRPr="00B06A98">
        <w:rPr>
          <w:rFonts w:ascii="Arial" w:eastAsia="Times New Roman" w:hAnsi="Arial" w:cs="Arial"/>
          <w:b/>
          <w:bCs/>
          <w:color w:val="FF0000"/>
          <w:sz w:val="22"/>
        </w:rPr>
        <w:t>ya</w:t>
      </w:r>
      <w:proofErr w:type="spellEnd"/>
      <w:r w:rsidRPr="00B06A98">
        <w:rPr>
          <w:rFonts w:ascii="Arial" w:eastAsia="Times New Roman" w:hAnsi="Arial" w:cs="Arial"/>
          <w:b/>
          <w:bCs/>
          <w:color w:val="FF0000"/>
          <w:sz w:val="22"/>
        </w:rPr>
        <w:t xml:space="preserve"> ,</w:t>
      </w:r>
    </w:p>
    <w:p w14:paraId="47FE3CD1" w14:textId="523F41D7" w:rsidR="00B06A98" w:rsidRPr="00B06A98" w:rsidRDefault="00B06A98" w:rsidP="00B06A98">
      <w:pPr>
        <w:spacing w:line="240" w:lineRule="auto"/>
        <w:rPr>
          <w:rFonts w:ascii="Arial" w:eastAsia="Times New Roman" w:hAnsi="Arial" w:cs="Arial"/>
          <w:sz w:val="22"/>
        </w:rPr>
      </w:pPr>
    </w:p>
    <w:p w14:paraId="7F6FEDCC" w14:textId="77777777" w:rsidR="00B06A98" w:rsidRPr="00B06A98" w:rsidRDefault="00B06A98" w:rsidP="00B06A98">
      <w:pPr>
        <w:spacing w:line="240" w:lineRule="auto"/>
        <w:rPr>
          <w:rFonts w:ascii="Arial" w:eastAsia="Times New Roman" w:hAnsi="Arial" w:cs="Arial"/>
          <w:color w:val="000000"/>
          <w:sz w:val="22"/>
        </w:rPr>
      </w:pPr>
      <w:commentRangeStart w:id="166"/>
      <w:r w:rsidRPr="00B06A98">
        <w:rPr>
          <w:rFonts w:ascii="Arial" w:eastAsia="Times New Roman" w:hAnsi="Arial" w:cs="Arial"/>
          <w:color w:val="000000"/>
          <w:sz w:val="22"/>
        </w:rPr>
        <w:t xml:space="preserve">I never knew hatred can develop into passion. </w:t>
      </w:r>
      <w:commentRangeEnd w:id="166"/>
      <w:r w:rsidRPr="00B06A98">
        <w:rPr>
          <w:rStyle w:val="CommentReference"/>
          <w:rFonts w:ascii="Arial" w:hAnsi="Arial" w:cs="Arial"/>
          <w:sz w:val="22"/>
          <w:szCs w:val="22"/>
        </w:rPr>
        <w:commentReference w:id="166"/>
      </w:r>
      <w:r w:rsidRPr="00B06A98">
        <w:rPr>
          <w:rFonts w:ascii="Arial" w:eastAsia="Times New Roman" w:hAnsi="Arial" w:cs="Arial"/>
          <w:color w:val="000000"/>
          <w:sz w:val="22"/>
        </w:rPr>
        <w:t xml:space="preserve">For all my life, I’ve loathed feeling ill, </w:t>
      </w:r>
      <w:commentRangeStart w:id="167"/>
      <w:r w:rsidRPr="00B06A98">
        <w:rPr>
          <w:rFonts w:ascii="Arial" w:eastAsia="Times New Roman" w:hAnsi="Arial" w:cs="Arial"/>
          <w:color w:val="000000"/>
          <w:sz w:val="22"/>
        </w:rPr>
        <w:t>let alone</w:t>
      </w:r>
      <w:commentRangeEnd w:id="167"/>
      <w:r w:rsidRPr="00B06A98">
        <w:rPr>
          <w:rStyle w:val="CommentReference"/>
          <w:rFonts w:ascii="Arial" w:hAnsi="Arial" w:cs="Arial"/>
          <w:sz w:val="22"/>
          <w:szCs w:val="22"/>
        </w:rPr>
        <w:commentReference w:id="167"/>
      </w:r>
      <w:r w:rsidRPr="00B06A98">
        <w:rPr>
          <w:rFonts w:ascii="Arial" w:eastAsia="Times New Roman" w:hAnsi="Arial" w:cs="Arial"/>
          <w:color w:val="000000"/>
          <w:sz w:val="22"/>
        </w:rPr>
        <w:t xml:space="preserve"> physical discomfort. I had always wished to escape the series of ailments, however due to my fragile physique, the condition was inevitable.</w:t>
      </w:r>
    </w:p>
    <w:p w14:paraId="04029D14" w14:textId="77777777" w:rsidR="00B06A98" w:rsidRPr="00B06A98" w:rsidRDefault="00B06A98" w:rsidP="00B06A98">
      <w:pPr>
        <w:spacing w:line="240" w:lineRule="auto"/>
        <w:rPr>
          <w:rFonts w:ascii="Arial" w:eastAsia="Times New Roman" w:hAnsi="Arial" w:cs="Arial"/>
          <w:sz w:val="22"/>
        </w:rPr>
      </w:pPr>
    </w:p>
    <w:p w14:paraId="7350C661" w14:textId="77777777" w:rsidR="00B06A98" w:rsidRPr="00B06A98" w:rsidRDefault="00B06A98" w:rsidP="00B06A98">
      <w:pPr>
        <w:spacing w:line="240" w:lineRule="auto"/>
        <w:rPr>
          <w:rFonts w:ascii="Arial" w:eastAsia="Times New Roman" w:hAnsi="Arial" w:cs="Arial"/>
          <w:sz w:val="22"/>
        </w:rPr>
      </w:pPr>
      <w:commentRangeStart w:id="168"/>
      <w:r w:rsidRPr="00B06A98">
        <w:rPr>
          <w:rFonts w:ascii="Arial" w:eastAsia="Times New Roman" w:hAnsi="Arial" w:cs="Arial"/>
          <w:color w:val="000000"/>
          <w:sz w:val="22"/>
        </w:rPr>
        <w:t>For the first time at 8 years old, I was introduced to the internet. I recalled the birth of the little researcher in me: as I was curled up in excruciating gastric pain, I desperately searched up “How to heal gastric pain”, and eventually, “Why use antacids to cure gastric pain?”. I was enlightened with how the basicity of antacids will neutralize the acidity of stomach acid that the sting in my stomach seemed to vanish. The topic of self-health research stemmed from gastric pain to hormone regulation and stem cells. The science of health never fails to intrigue the curious soul in me. </w:t>
      </w:r>
    </w:p>
    <w:p w14:paraId="7CD76754" w14:textId="77777777" w:rsidR="00B06A98" w:rsidRPr="00B06A98" w:rsidRDefault="00B06A98" w:rsidP="00B06A98">
      <w:pPr>
        <w:spacing w:line="240" w:lineRule="auto"/>
        <w:rPr>
          <w:rFonts w:ascii="Arial" w:eastAsia="Times New Roman" w:hAnsi="Arial" w:cs="Arial"/>
          <w:sz w:val="22"/>
        </w:rPr>
      </w:pPr>
    </w:p>
    <w:p w14:paraId="6EA3F786" w14:textId="77777777" w:rsidR="00B06A98" w:rsidRPr="00B06A98" w:rsidRDefault="00B06A98" w:rsidP="00B06A98">
      <w:pPr>
        <w:spacing w:line="240" w:lineRule="auto"/>
        <w:rPr>
          <w:rFonts w:ascii="Arial" w:eastAsia="Times New Roman" w:hAnsi="Arial" w:cs="Arial"/>
          <w:color w:val="000000"/>
          <w:sz w:val="22"/>
        </w:rPr>
      </w:pPr>
      <w:r w:rsidRPr="00B06A98">
        <w:rPr>
          <w:rFonts w:ascii="Arial" w:eastAsia="Times New Roman" w:hAnsi="Arial" w:cs="Arial"/>
          <w:color w:val="000000"/>
          <w:sz w:val="22"/>
        </w:rPr>
        <w:t xml:space="preserve">Self-study and junior high biology and chemistry classes were not sufficient; I starved for more knowledge, which is why I decided to pursue the higher level biology and chemistry courses of the IBDP. Despite being faced with challenges, those classes were a bliss. Asking questions beyond the syllabus, but related to the subject, and receiving answers was the best part of it. </w:t>
      </w:r>
      <w:commentRangeEnd w:id="168"/>
      <w:r w:rsidRPr="00B06A98">
        <w:rPr>
          <w:rStyle w:val="CommentReference"/>
          <w:rFonts w:ascii="Arial" w:hAnsi="Arial" w:cs="Arial"/>
          <w:sz w:val="22"/>
          <w:szCs w:val="22"/>
        </w:rPr>
        <w:commentReference w:id="168"/>
      </w:r>
    </w:p>
    <w:p w14:paraId="235BD32E" w14:textId="77777777" w:rsidR="00B06A98" w:rsidRPr="00B06A98" w:rsidRDefault="00B06A98" w:rsidP="00B06A98">
      <w:pPr>
        <w:spacing w:line="240" w:lineRule="auto"/>
        <w:rPr>
          <w:rFonts w:ascii="Arial" w:eastAsia="Times New Roman" w:hAnsi="Arial" w:cs="Arial"/>
          <w:color w:val="000000"/>
          <w:sz w:val="22"/>
        </w:rPr>
      </w:pPr>
    </w:p>
    <w:p w14:paraId="14C15D29" w14:textId="77777777" w:rsidR="00B06A98" w:rsidRPr="00B06A98" w:rsidRDefault="00B06A98" w:rsidP="00B06A98">
      <w:pPr>
        <w:spacing w:line="240" w:lineRule="auto"/>
        <w:rPr>
          <w:rFonts w:ascii="Arial" w:eastAsia="Times New Roman" w:hAnsi="Arial" w:cs="Arial"/>
          <w:sz w:val="22"/>
        </w:rPr>
      </w:pPr>
      <w:commentRangeStart w:id="169"/>
      <w:r w:rsidRPr="00B06A98">
        <w:rPr>
          <w:rFonts w:ascii="Arial" w:eastAsia="Times New Roman" w:hAnsi="Arial" w:cs="Arial"/>
          <w:color w:val="000000"/>
          <w:sz w:val="22"/>
        </w:rPr>
        <w:t>After some thought, I felt the need to share my knowledge with others also willing to break free from an unhealthy lifestyle</w:t>
      </w:r>
      <w:commentRangeEnd w:id="169"/>
      <w:r w:rsidRPr="00B06A98">
        <w:rPr>
          <w:rStyle w:val="CommentReference"/>
          <w:rFonts w:ascii="Arial" w:hAnsi="Arial" w:cs="Arial"/>
          <w:sz w:val="22"/>
          <w:szCs w:val="22"/>
        </w:rPr>
        <w:commentReference w:id="169"/>
      </w:r>
      <w:r w:rsidRPr="00B06A98">
        <w:rPr>
          <w:rFonts w:ascii="Arial" w:eastAsia="Times New Roman" w:hAnsi="Arial" w:cs="Arial"/>
          <w:color w:val="000000"/>
          <w:sz w:val="22"/>
        </w:rPr>
        <w:t xml:space="preserve">, and wanted to do so through a platform. This is where my health science research club, Somnolence, emerged. </w:t>
      </w:r>
      <w:commentRangeStart w:id="170"/>
      <w:r w:rsidRPr="00B06A98">
        <w:rPr>
          <w:rFonts w:ascii="Arial" w:eastAsia="Times New Roman" w:hAnsi="Arial" w:cs="Arial"/>
          <w:color w:val="000000"/>
          <w:sz w:val="22"/>
        </w:rPr>
        <w:t xml:space="preserve">Prior to its establishment, I identified a prevalent problem: the importance of sleep is not acknowledged enough by the people around me. </w:t>
      </w:r>
      <w:commentRangeEnd w:id="170"/>
      <w:r w:rsidRPr="00B06A98">
        <w:rPr>
          <w:rStyle w:val="CommentReference"/>
          <w:rFonts w:ascii="Arial" w:hAnsi="Arial" w:cs="Arial"/>
          <w:sz w:val="22"/>
          <w:szCs w:val="22"/>
        </w:rPr>
        <w:commentReference w:id="170"/>
      </w:r>
      <w:r w:rsidRPr="00B06A98">
        <w:rPr>
          <w:rFonts w:ascii="Arial" w:eastAsia="Times New Roman" w:hAnsi="Arial" w:cs="Arial"/>
          <w:color w:val="000000"/>
          <w:sz w:val="22"/>
        </w:rPr>
        <w:t xml:space="preserve">Hence, my club started off with advocating sleep science through Instagram posts and webinars. </w:t>
      </w:r>
      <w:commentRangeStart w:id="171"/>
      <w:r w:rsidRPr="00B06A98">
        <w:rPr>
          <w:rFonts w:ascii="Arial" w:eastAsia="Times New Roman" w:hAnsi="Arial" w:cs="Arial"/>
          <w:color w:val="000000"/>
          <w:sz w:val="22"/>
        </w:rPr>
        <w:t>Although not many followed us, I was more than satisfied as two of our followers expressed their gratitude for the content we make</w:t>
      </w:r>
      <w:commentRangeEnd w:id="171"/>
      <w:r w:rsidRPr="00B06A98">
        <w:rPr>
          <w:rStyle w:val="CommentReference"/>
          <w:rFonts w:ascii="Arial" w:hAnsi="Arial" w:cs="Arial"/>
          <w:sz w:val="22"/>
          <w:szCs w:val="22"/>
        </w:rPr>
        <w:commentReference w:id="171"/>
      </w:r>
      <w:r w:rsidRPr="00B06A98">
        <w:rPr>
          <w:rFonts w:ascii="Arial" w:eastAsia="Times New Roman" w:hAnsi="Arial" w:cs="Arial"/>
          <w:color w:val="000000"/>
          <w:sz w:val="22"/>
        </w:rPr>
        <w:t xml:space="preserve">, and how helpful and fascinating they are. They reminded me of how I was back then as I started to appreciate health sciences and technology. This </w:t>
      </w:r>
      <w:proofErr w:type="spellStart"/>
      <w:r w:rsidRPr="00B06A98">
        <w:rPr>
          <w:rFonts w:ascii="Arial" w:eastAsia="Times New Roman" w:hAnsi="Arial" w:cs="Arial"/>
          <w:color w:val="000000"/>
          <w:sz w:val="22"/>
        </w:rPr>
        <w:t>fueled</w:t>
      </w:r>
      <w:proofErr w:type="spellEnd"/>
      <w:r w:rsidRPr="00B06A98">
        <w:rPr>
          <w:rFonts w:ascii="Arial" w:eastAsia="Times New Roman" w:hAnsi="Arial" w:cs="Arial"/>
          <w:color w:val="000000"/>
          <w:sz w:val="22"/>
        </w:rPr>
        <w:t xml:space="preserve"> me to expand the scope of content to the science of biohacking in health, where we share about shortcuts to improve health and eventually, wellbeing. Regardless, I still wish to reach a wider audience and be presented with more research opportunities in the future. </w:t>
      </w:r>
      <w:commentRangeStart w:id="172"/>
      <w:r w:rsidRPr="00B06A98">
        <w:rPr>
          <w:rFonts w:ascii="Arial" w:eastAsia="Times New Roman" w:hAnsi="Arial" w:cs="Arial"/>
          <w:color w:val="000000"/>
          <w:sz w:val="22"/>
        </w:rPr>
        <w:t>Still, looking back made me appreciate the unfortunate events that had brought me to </w:t>
      </w:r>
      <w:commentRangeEnd w:id="172"/>
      <w:r w:rsidRPr="00B06A98">
        <w:rPr>
          <w:rStyle w:val="CommentReference"/>
          <w:rFonts w:ascii="Arial" w:hAnsi="Arial" w:cs="Arial"/>
          <w:sz w:val="22"/>
          <w:szCs w:val="22"/>
        </w:rPr>
        <w:commentReference w:id="172"/>
      </w:r>
    </w:p>
    <w:p w14:paraId="591FB261" w14:textId="77777777" w:rsidR="00B06A98" w:rsidRPr="00B06A98" w:rsidRDefault="00B06A98" w:rsidP="00B06A98">
      <w:pPr>
        <w:spacing w:after="240" w:line="240" w:lineRule="auto"/>
        <w:rPr>
          <w:rFonts w:ascii="Arial" w:eastAsia="Times New Roman" w:hAnsi="Arial" w:cs="Arial"/>
          <w:sz w:val="22"/>
        </w:rPr>
      </w:pPr>
    </w:p>
    <w:p w14:paraId="300B0DD4" w14:textId="77777777" w:rsidR="00B06A98" w:rsidRPr="00B06A98" w:rsidRDefault="00B06A98" w:rsidP="00B06A98">
      <w:pPr>
        <w:spacing w:after="240" w:line="240" w:lineRule="auto"/>
        <w:rPr>
          <w:rFonts w:ascii="Arial" w:eastAsia="Times New Roman" w:hAnsi="Arial" w:cs="Arial"/>
          <w:sz w:val="22"/>
          <w:u w:val="single"/>
        </w:rPr>
      </w:pPr>
      <w:r w:rsidRPr="00B06A98">
        <w:rPr>
          <w:rFonts w:ascii="Arial" w:eastAsia="Times New Roman" w:hAnsi="Arial" w:cs="Arial"/>
          <w:sz w:val="22"/>
          <w:u w:val="single"/>
        </w:rPr>
        <w:t>Notes:</w:t>
      </w:r>
    </w:p>
    <w:p w14:paraId="331E48A5" w14:textId="77777777" w:rsidR="00B06A98" w:rsidRPr="00B06A98" w:rsidRDefault="00B06A98" w:rsidP="00B06A98">
      <w:pPr>
        <w:spacing w:after="240" w:line="240" w:lineRule="auto"/>
        <w:rPr>
          <w:rFonts w:ascii="Arial" w:eastAsia="Times New Roman" w:hAnsi="Arial" w:cs="Arial"/>
          <w:sz w:val="22"/>
        </w:rPr>
      </w:pPr>
      <w:r w:rsidRPr="00B06A98">
        <w:rPr>
          <w:rFonts w:ascii="Arial" w:eastAsia="Times New Roman" w:hAnsi="Arial" w:cs="Arial"/>
          <w:sz w:val="22"/>
        </w:rPr>
        <w:t>The premise of your essay is compelling and the reader can definitely sense your passion in health science!</w:t>
      </w:r>
    </w:p>
    <w:p w14:paraId="2BD5B87C" w14:textId="77777777" w:rsidR="00B06A98" w:rsidRPr="00B06A98" w:rsidRDefault="00B06A98" w:rsidP="00B06A98">
      <w:pPr>
        <w:spacing w:after="240" w:line="240" w:lineRule="auto"/>
        <w:rPr>
          <w:rFonts w:ascii="Arial" w:eastAsia="Times New Roman" w:hAnsi="Arial" w:cs="Arial"/>
          <w:sz w:val="22"/>
        </w:rPr>
      </w:pPr>
      <w:r w:rsidRPr="00B06A98">
        <w:rPr>
          <w:rFonts w:ascii="Arial" w:eastAsia="Times New Roman" w:hAnsi="Arial" w:cs="Arial"/>
          <w:sz w:val="22"/>
        </w:rPr>
        <w:t>Structure wise, I think you want to focus more on telling your story on sharing that knowledge (the last paragraph) and less on the background (the first three paragraphs). This takes into account the word count and what the prompt is asking.</w:t>
      </w:r>
    </w:p>
    <w:p w14:paraId="41133F05" w14:textId="77777777" w:rsidR="00B06A98" w:rsidRPr="00B06A98" w:rsidRDefault="00B06A98" w:rsidP="00B06A98">
      <w:pPr>
        <w:spacing w:after="240" w:line="240" w:lineRule="auto"/>
        <w:rPr>
          <w:rFonts w:ascii="Arial" w:eastAsia="Times New Roman" w:hAnsi="Arial" w:cs="Arial"/>
          <w:sz w:val="22"/>
        </w:rPr>
      </w:pPr>
      <w:r w:rsidRPr="00B06A98">
        <w:rPr>
          <w:rFonts w:ascii="Arial" w:eastAsia="Times New Roman" w:hAnsi="Arial" w:cs="Arial"/>
          <w:sz w:val="22"/>
        </w:rPr>
        <w:t xml:space="preserve">Remember that the prompt wants you to show 1) what you have done to 2) make your school or community a better place. A background story can compose around 1/4 of the essay, and the rest should address those two elements. </w:t>
      </w:r>
    </w:p>
    <w:p w14:paraId="19A50AC3" w14:textId="76AFE16D" w:rsidR="00B06A98" w:rsidRPr="00B06A98" w:rsidRDefault="00B06A98">
      <w:pPr>
        <w:spacing w:after="160" w:line="259" w:lineRule="auto"/>
        <w:rPr>
          <w:rFonts w:ascii="Arial" w:hAnsi="Arial" w:cs="Arial"/>
          <w:sz w:val="22"/>
        </w:rPr>
      </w:pPr>
      <w:r w:rsidRPr="00B06A98">
        <w:rPr>
          <w:rFonts w:ascii="Arial" w:hAnsi="Arial" w:cs="Arial"/>
          <w:sz w:val="22"/>
        </w:rPr>
        <w:br w:type="page"/>
      </w:r>
    </w:p>
    <w:p w14:paraId="25006E69" w14:textId="7132C7AD" w:rsidR="00B06A98" w:rsidRPr="00B06A98" w:rsidRDefault="00B06A98" w:rsidP="00B06A98">
      <w:pPr>
        <w:spacing w:line="240" w:lineRule="auto"/>
        <w:jc w:val="center"/>
        <w:rPr>
          <w:rFonts w:ascii="Arial" w:eastAsia="Times New Roman" w:hAnsi="Arial" w:cs="Arial"/>
          <w:sz w:val="22"/>
        </w:rPr>
      </w:pPr>
      <w:r w:rsidRPr="00B06A98">
        <w:rPr>
          <w:rFonts w:ascii="Arial" w:eastAsia="Times New Roman" w:hAnsi="Arial" w:cs="Arial"/>
          <w:b/>
          <w:bCs/>
          <w:color w:val="000000"/>
          <w:sz w:val="22"/>
        </w:rPr>
        <w:lastRenderedPageBreak/>
        <w:t>What have you done to make your school or your community a better place?</w:t>
      </w:r>
    </w:p>
    <w:p w14:paraId="1C98768E" w14:textId="77777777" w:rsidR="00B06A98" w:rsidRPr="00B06A98" w:rsidRDefault="00B06A98" w:rsidP="00B06A98">
      <w:pPr>
        <w:spacing w:line="240" w:lineRule="auto"/>
        <w:rPr>
          <w:rFonts w:ascii="Arial" w:eastAsia="Times New Roman" w:hAnsi="Arial" w:cs="Arial"/>
          <w:sz w:val="22"/>
        </w:rPr>
      </w:pPr>
    </w:p>
    <w:p w14:paraId="2008F935" w14:textId="179D7992" w:rsidR="00B06A98" w:rsidRPr="00B06A98" w:rsidRDefault="00B06A98" w:rsidP="00B06A98">
      <w:pPr>
        <w:spacing w:line="240" w:lineRule="auto"/>
        <w:rPr>
          <w:rFonts w:ascii="Arial" w:eastAsia="Times New Roman" w:hAnsi="Arial" w:cs="Arial"/>
          <w:sz w:val="22"/>
        </w:rPr>
      </w:pPr>
      <w:r w:rsidRPr="00B06A98">
        <w:rPr>
          <w:rFonts w:ascii="Arial" w:eastAsia="Times New Roman" w:hAnsi="Arial" w:cs="Arial"/>
          <w:color w:val="000000"/>
          <w:sz w:val="22"/>
        </w:rPr>
        <w:t xml:space="preserve">Community service comes in different forms, </w:t>
      </w:r>
      <w:commentRangeStart w:id="173"/>
      <w:del w:id="174" w:author="Thalia Priscilla" w:date="2022-11-22T14:46:00Z">
        <w:r w:rsidRPr="00B06A98" w:rsidDel="005E0F97">
          <w:rPr>
            <w:rFonts w:ascii="Arial" w:eastAsia="Times New Roman" w:hAnsi="Arial" w:cs="Arial"/>
            <w:color w:val="000000"/>
            <w:sz w:val="22"/>
          </w:rPr>
          <w:delText xml:space="preserve">one </w:delText>
        </w:r>
      </w:del>
      <w:ins w:id="175" w:author="Thalia Priscilla" w:date="2022-11-22T14:46:00Z">
        <w:r w:rsidR="005E0F97">
          <w:rPr>
            <w:rFonts w:ascii="Arial" w:eastAsia="Times New Roman" w:hAnsi="Arial" w:cs="Arial"/>
            <w:color w:val="000000"/>
            <w:sz w:val="22"/>
          </w:rPr>
          <w:t>some</w:t>
        </w:r>
        <w:r w:rsidR="005E0F97" w:rsidRPr="00B06A98">
          <w:rPr>
            <w:rFonts w:ascii="Arial" w:eastAsia="Times New Roman" w:hAnsi="Arial" w:cs="Arial"/>
            <w:color w:val="000000"/>
            <w:sz w:val="22"/>
          </w:rPr>
          <w:t xml:space="preserve"> </w:t>
        </w:r>
      </w:ins>
      <w:r w:rsidRPr="00B06A98">
        <w:rPr>
          <w:rFonts w:ascii="Arial" w:eastAsia="Times New Roman" w:hAnsi="Arial" w:cs="Arial"/>
          <w:color w:val="000000"/>
          <w:sz w:val="22"/>
        </w:rPr>
        <w:t xml:space="preserve">where you directly feel its impact, and </w:t>
      </w:r>
      <w:del w:id="176" w:author="Thalia Priscilla" w:date="2022-11-22T14:46:00Z">
        <w:r w:rsidRPr="00B06A98" w:rsidDel="005E0F97">
          <w:rPr>
            <w:rFonts w:ascii="Arial" w:eastAsia="Times New Roman" w:hAnsi="Arial" w:cs="Arial"/>
            <w:color w:val="000000"/>
            <w:sz w:val="22"/>
          </w:rPr>
          <w:delText xml:space="preserve">the </w:delText>
        </w:r>
      </w:del>
      <w:r w:rsidRPr="00B06A98">
        <w:rPr>
          <w:rFonts w:ascii="Arial" w:eastAsia="Times New Roman" w:hAnsi="Arial" w:cs="Arial"/>
          <w:color w:val="000000"/>
          <w:sz w:val="22"/>
        </w:rPr>
        <w:t>other</w:t>
      </w:r>
      <w:ins w:id="177" w:author="Thalia Priscilla" w:date="2022-11-22T14:47:00Z">
        <w:r w:rsidR="005E0F97">
          <w:rPr>
            <w:rFonts w:ascii="Arial" w:eastAsia="Times New Roman" w:hAnsi="Arial" w:cs="Arial"/>
            <w:color w:val="000000"/>
            <w:sz w:val="22"/>
          </w:rPr>
          <w:t>s</w:t>
        </w:r>
      </w:ins>
      <w:r w:rsidRPr="00B06A98">
        <w:rPr>
          <w:rFonts w:ascii="Arial" w:eastAsia="Times New Roman" w:hAnsi="Arial" w:cs="Arial"/>
          <w:color w:val="000000"/>
          <w:sz w:val="22"/>
        </w:rPr>
        <w:t xml:space="preserve"> you don’t</w:t>
      </w:r>
      <w:commentRangeEnd w:id="173"/>
      <w:r w:rsidR="007C68E5">
        <w:rPr>
          <w:rStyle w:val="CommentReference"/>
          <w:lang w:val="en-US"/>
        </w:rPr>
        <w:commentReference w:id="173"/>
      </w:r>
      <w:r w:rsidRPr="00B06A98">
        <w:rPr>
          <w:rFonts w:ascii="Arial" w:eastAsia="Times New Roman" w:hAnsi="Arial" w:cs="Arial"/>
          <w:color w:val="000000"/>
          <w:sz w:val="22"/>
        </w:rPr>
        <w:t xml:space="preserve">. For most of my life I’ve been entirely used to the latter, where I’ve been part of the ‘strings’ church orchestra, a pianist in the youth group, and </w:t>
      </w:r>
      <w:commentRangeStart w:id="178"/>
      <w:r w:rsidRPr="00B06A98">
        <w:rPr>
          <w:rFonts w:ascii="Arial" w:eastAsia="Times New Roman" w:hAnsi="Arial" w:cs="Arial"/>
          <w:color w:val="000000"/>
          <w:sz w:val="22"/>
        </w:rPr>
        <w:t>mentoring aspiring church musicians and aid in their journey to further revolutionize the church as my church is currently developing</w:t>
      </w:r>
      <w:commentRangeEnd w:id="178"/>
      <w:r w:rsidR="00BC646F">
        <w:rPr>
          <w:rStyle w:val="CommentReference"/>
          <w:lang w:val="en-US"/>
        </w:rPr>
        <w:commentReference w:id="178"/>
      </w:r>
      <w:r w:rsidRPr="00B06A98">
        <w:rPr>
          <w:rFonts w:ascii="Arial" w:eastAsia="Times New Roman" w:hAnsi="Arial" w:cs="Arial"/>
          <w:color w:val="000000"/>
          <w:sz w:val="22"/>
        </w:rPr>
        <w:t xml:space="preserve">. </w:t>
      </w:r>
      <w:commentRangeStart w:id="179"/>
      <w:r w:rsidRPr="00B06A98">
        <w:rPr>
          <w:rFonts w:ascii="Arial" w:eastAsia="Times New Roman" w:hAnsi="Arial" w:cs="Arial"/>
          <w:color w:val="000000"/>
          <w:sz w:val="22"/>
        </w:rPr>
        <w:t xml:space="preserve">Though these activities alone are fulfilling, </w:t>
      </w:r>
      <w:commentRangeEnd w:id="179"/>
      <w:r w:rsidR="00BC646F">
        <w:rPr>
          <w:rStyle w:val="CommentReference"/>
          <w:lang w:val="en-US"/>
        </w:rPr>
        <w:commentReference w:id="179"/>
      </w:r>
      <w:r w:rsidRPr="00B06A98">
        <w:rPr>
          <w:rFonts w:ascii="Arial" w:eastAsia="Times New Roman" w:hAnsi="Arial" w:cs="Arial"/>
          <w:color w:val="000000"/>
          <w:sz w:val="22"/>
        </w:rPr>
        <w:t xml:space="preserve">I got to experience the incentives of community service during a 4-day classroom refurbishing program in a school at Bogor named “SMP </w:t>
      </w:r>
      <w:proofErr w:type="spellStart"/>
      <w:r w:rsidRPr="00B06A98">
        <w:rPr>
          <w:rFonts w:ascii="Arial" w:eastAsia="Times New Roman" w:hAnsi="Arial" w:cs="Arial"/>
          <w:color w:val="000000"/>
          <w:sz w:val="22"/>
        </w:rPr>
        <w:t>Pancar</w:t>
      </w:r>
      <w:proofErr w:type="spellEnd"/>
      <w:r w:rsidRPr="00B06A98">
        <w:rPr>
          <w:rFonts w:ascii="Arial" w:eastAsia="Times New Roman" w:hAnsi="Arial" w:cs="Arial"/>
          <w:color w:val="000000"/>
          <w:sz w:val="22"/>
        </w:rPr>
        <w:t xml:space="preserve"> </w:t>
      </w:r>
      <w:proofErr w:type="spellStart"/>
      <w:r w:rsidRPr="00B06A98">
        <w:rPr>
          <w:rFonts w:ascii="Arial" w:eastAsia="Times New Roman" w:hAnsi="Arial" w:cs="Arial"/>
          <w:color w:val="000000"/>
          <w:sz w:val="22"/>
        </w:rPr>
        <w:t>Bakti</w:t>
      </w:r>
      <w:proofErr w:type="spellEnd"/>
      <w:r w:rsidRPr="00B06A98">
        <w:rPr>
          <w:rFonts w:ascii="Arial" w:eastAsia="Times New Roman" w:hAnsi="Arial" w:cs="Arial"/>
          <w:color w:val="000000"/>
          <w:sz w:val="22"/>
        </w:rPr>
        <w:t>”. </w:t>
      </w:r>
    </w:p>
    <w:p w14:paraId="134D3502" w14:textId="77777777" w:rsidR="00B06A98" w:rsidRPr="00B06A98" w:rsidRDefault="00B06A98" w:rsidP="00B06A98">
      <w:pPr>
        <w:spacing w:line="240" w:lineRule="auto"/>
        <w:rPr>
          <w:rFonts w:ascii="Arial" w:eastAsia="Times New Roman" w:hAnsi="Arial" w:cs="Arial"/>
          <w:sz w:val="22"/>
        </w:rPr>
      </w:pPr>
    </w:p>
    <w:p w14:paraId="13F73D89" w14:textId="77777777" w:rsidR="00B06A98" w:rsidRPr="00B06A98" w:rsidRDefault="00B06A98" w:rsidP="00B06A98">
      <w:pPr>
        <w:spacing w:line="240" w:lineRule="auto"/>
        <w:rPr>
          <w:rFonts w:ascii="Arial" w:eastAsia="Times New Roman" w:hAnsi="Arial" w:cs="Arial"/>
          <w:sz w:val="22"/>
        </w:rPr>
      </w:pPr>
      <w:r w:rsidRPr="00B06A98">
        <w:rPr>
          <w:rFonts w:ascii="Arial" w:eastAsia="Times New Roman" w:hAnsi="Arial" w:cs="Arial"/>
          <w:color w:val="000000"/>
          <w:sz w:val="22"/>
        </w:rPr>
        <w:t xml:space="preserve">This program in particular was something else. Getting hands-on with the reconstruction of classroom walls, chairs, and tables, learning how to disassemble and re-screw the parts together, as well as repainting them not only felt novel, but rewarding, knowing that I can bring comfort in these kids’ education. On top of this and the fact that a few of my peers and I designed and created a mural of our country’s, Indonesia’s, geography to decorate the school’s walls, we had time to interact with the students there. As it was a local school, my peers and I decided to give a prompt English lesson, where we sang English songs together and taught these kids how to greet and do simple conversations such as “How are you doing?” or “I am doing/ not doing well.” To my surprise these kids were eager to learn more, however due to time constraints we weren’t able to </w:t>
      </w:r>
      <w:proofErr w:type="spellStart"/>
      <w:r w:rsidRPr="00B06A98">
        <w:rPr>
          <w:rFonts w:ascii="Arial" w:eastAsia="Times New Roman" w:hAnsi="Arial" w:cs="Arial"/>
          <w:color w:val="000000"/>
          <w:sz w:val="22"/>
        </w:rPr>
        <w:t>fulfill</w:t>
      </w:r>
      <w:proofErr w:type="spellEnd"/>
      <w:r w:rsidRPr="00B06A98">
        <w:rPr>
          <w:rFonts w:ascii="Arial" w:eastAsia="Times New Roman" w:hAnsi="Arial" w:cs="Arial"/>
          <w:color w:val="000000"/>
          <w:sz w:val="22"/>
        </w:rPr>
        <w:t xml:space="preserve"> their wishes.</w:t>
      </w:r>
    </w:p>
    <w:p w14:paraId="0F005FE7" w14:textId="77777777" w:rsidR="00B06A98" w:rsidRPr="00B06A98" w:rsidRDefault="00B06A98" w:rsidP="00B06A98">
      <w:pPr>
        <w:spacing w:line="240" w:lineRule="auto"/>
        <w:rPr>
          <w:rFonts w:ascii="Arial" w:eastAsia="Times New Roman" w:hAnsi="Arial" w:cs="Arial"/>
          <w:sz w:val="22"/>
        </w:rPr>
      </w:pPr>
    </w:p>
    <w:p w14:paraId="5467F6C7" w14:textId="196368D8" w:rsidR="00B06A98" w:rsidRDefault="00B06A98" w:rsidP="00B06A98">
      <w:pPr>
        <w:spacing w:line="240" w:lineRule="auto"/>
        <w:rPr>
          <w:rFonts w:ascii="Arial" w:eastAsia="Times New Roman" w:hAnsi="Arial" w:cs="Arial"/>
          <w:color w:val="000000"/>
          <w:sz w:val="22"/>
        </w:rPr>
      </w:pPr>
      <w:commentRangeStart w:id="180"/>
      <w:r w:rsidRPr="00B06A98">
        <w:rPr>
          <w:rFonts w:ascii="Arial" w:eastAsia="Times New Roman" w:hAnsi="Arial" w:cs="Arial"/>
          <w:color w:val="000000"/>
          <w:sz w:val="22"/>
        </w:rPr>
        <w:t>Still, their enthusiasm to learn will leave a permanent mark in my memory. Improving these underprivileged children</w:t>
      </w:r>
      <w:del w:id="181" w:author="Thalia Priscilla" w:date="2022-11-22T12:22:00Z">
        <w:r w:rsidRPr="00B06A98" w:rsidDel="00D74287">
          <w:rPr>
            <w:rFonts w:ascii="Arial" w:eastAsia="Times New Roman" w:hAnsi="Arial" w:cs="Arial"/>
            <w:color w:val="000000"/>
            <w:sz w:val="22"/>
          </w:rPr>
          <w:delText>s</w:delText>
        </w:r>
      </w:del>
      <w:r w:rsidRPr="00B06A98">
        <w:rPr>
          <w:rFonts w:ascii="Arial" w:eastAsia="Times New Roman" w:hAnsi="Arial" w:cs="Arial"/>
          <w:color w:val="000000"/>
          <w:sz w:val="22"/>
        </w:rPr>
        <w:t>’</w:t>
      </w:r>
      <w:ins w:id="182" w:author="Thalia Priscilla" w:date="2022-11-22T12:22:00Z">
        <w:r w:rsidR="00D74287">
          <w:rPr>
            <w:rFonts w:ascii="Arial" w:eastAsia="Times New Roman" w:hAnsi="Arial" w:cs="Arial"/>
            <w:color w:val="000000"/>
            <w:sz w:val="22"/>
          </w:rPr>
          <w:t>s</w:t>
        </w:r>
      </w:ins>
      <w:r w:rsidRPr="00B06A98">
        <w:rPr>
          <w:rFonts w:ascii="Arial" w:eastAsia="Times New Roman" w:hAnsi="Arial" w:cs="Arial"/>
          <w:color w:val="000000"/>
          <w:sz w:val="22"/>
        </w:rPr>
        <w:t xml:space="preserve"> lives and wellbeing, and especially witnessing the effect on its own was a true blessing, no matter how small the impact.</w:t>
      </w:r>
      <w:commentRangeEnd w:id="180"/>
      <w:r w:rsidR="00B04906">
        <w:rPr>
          <w:rStyle w:val="CommentReference"/>
          <w:lang w:val="en-US"/>
        </w:rPr>
        <w:commentReference w:id="180"/>
      </w:r>
    </w:p>
    <w:p w14:paraId="5594CA11" w14:textId="4818D02F" w:rsidR="00B06A98" w:rsidRPr="00B06A98" w:rsidRDefault="00B06A98" w:rsidP="00B06A98">
      <w:pPr>
        <w:spacing w:line="240" w:lineRule="auto"/>
        <w:rPr>
          <w:rFonts w:ascii="Arial" w:eastAsia="Times New Roman" w:hAnsi="Arial" w:cs="Arial"/>
          <w:b/>
          <w:bCs/>
          <w:color w:val="FF0000"/>
          <w:sz w:val="22"/>
        </w:rPr>
      </w:pPr>
    </w:p>
    <w:p w14:paraId="7AF76506" w14:textId="0236F075" w:rsidR="00B06A98" w:rsidRPr="00B06A98" w:rsidRDefault="00B06A98" w:rsidP="00B06A98">
      <w:pPr>
        <w:spacing w:line="240" w:lineRule="auto"/>
        <w:rPr>
          <w:rFonts w:ascii="Arial" w:eastAsia="Times New Roman" w:hAnsi="Arial" w:cs="Arial"/>
          <w:b/>
          <w:bCs/>
          <w:color w:val="FF0000"/>
          <w:sz w:val="22"/>
        </w:rPr>
      </w:pPr>
      <w:r w:rsidRPr="00B06A98">
        <w:rPr>
          <w:rFonts w:ascii="Arial" w:eastAsia="Times New Roman" w:hAnsi="Arial" w:cs="Arial"/>
          <w:b/>
          <w:bCs/>
          <w:color w:val="FF0000"/>
          <w:sz w:val="22"/>
        </w:rPr>
        <w:t>(This one doesn’t have a previous version cos it’s new, never been reviewed before)</w:t>
      </w:r>
    </w:p>
    <w:p w14:paraId="7B873BC5" w14:textId="7923A29D" w:rsidR="00B06A98" w:rsidRDefault="00B06A98" w:rsidP="00E342E1">
      <w:pPr>
        <w:rPr>
          <w:ins w:id="183" w:author="Thalia Priscilla" w:date="2022-11-22T14:56:00Z"/>
          <w:rFonts w:ascii="Arial" w:hAnsi="Arial" w:cs="Arial"/>
          <w:sz w:val="22"/>
        </w:rPr>
      </w:pPr>
    </w:p>
    <w:p w14:paraId="672254A6" w14:textId="51CC07F8" w:rsidR="00933867" w:rsidRDefault="00933867" w:rsidP="00E342E1">
      <w:pPr>
        <w:rPr>
          <w:ins w:id="184" w:author="Thalia Priscilla" w:date="2022-11-22T14:56:00Z"/>
          <w:rFonts w:ascii="Arial" w:hAnsi="Arial" w:cs="Arial"/>
          <w:sz w:val="22"/>
        </w:rPr>
      </w:pPr>
      <w:ins w:id="185" w:author="Thalia Priscilla" w:date="2022-11-22T14:56:00Z">
        <w:r>
          <w:rPr>
            <w:rFonts w:ascii="Arial" w:hAnsi="Arial" w:cs="Arial"/>
            <w:sz w:val="22"/>
          </w:rPr>
          <w:t>Notes:</w:t>
        </w:r>
      </w:ins>
    </w:p>
    <w:p w14:paraId="1B5A83FF" w14:textId="00A9E09D" w:rsidR="00933867" w:rsidRDefault="00933867" w:rsidP="00E342E1">
      <w:pPr>
        <w:rPr>
          <w:ins w:id="186" w:author="Thalia Priscilla" w:date="2022-11-22T14:56:00Z"/>
          <w:rFonts w:ascii="Arial" w:hAnsi="Arial" w:cs="Arial"/>
          <w:sz w:val="22"/>
        </w:rPr>
      </w:pPr>
    </w:p>
    <w:p w14:paraId="101A853C" w14:textId="2D973F94" w:rsidR="00933867" w:rsidRDefault="00933867" w:rsidP="00E342E1">
      <w:pPr>
        <w:rPr>
          <w:ins w:id="187" w:author="Thalia Priscilla" w:date="2022-11-22T14:58:00Z"/>
          <w:rFonts w:ascii="Arial" w:hAnsi="Arial" w:cs="Arial"/>
          <w:sz w:val="22"/>
        </w:rPr>
      </w:pPr>
      <w:ins w:id="188" w:author="Thalia Priscilla" w:date="2022-11-22T14:56:00Z">
        <w:r>
          <w:rPr>
            <w:rFonts w:ascii="Arial" w:hAnsi="Arial" w:cs="Arial"/>
            <w:sz w:val="22"/>
          </w:rPr>
          <w:t xml:space="preserve">It’s always a </w:t>
        </w:r>
      </w:ins>
      <w:ins w:id="189" w:author="Thalia Priscilla" w:date="2022-11-22T14:57:00Z">
        <w:r>
          <w:rPr>
            <w:rFonts w:ascii="Arial" w:hAnsi="Arial" w:cs="Arial"/>
            <w:sz w:val="22"/>
          </w:rPr>
          <w:t>privilege to serve in the communities around</w:t>
        </w:r>
      </w:ins>
      <w:ins w:id="190" w:author="Thalia Priscilla" w:date="2022-11-22T14:58:00Z">
        <w:r>
          <w:rPr>
            <w:rFonts w:ascii="Arial" w:hAnsi="Arial" w:cs="Arial"/>
            <w:sz w:val="22"/>
          </w:rPr>
          <w:t xml:space="preserve"> us</w:t>
        </w:r>
      </w:ins>
      <w:ins w:id="191" w:author="Thalia Priscilla" w:date="2022-11-22T15:09:00Z">
        <w:r w:rsidR="00596ABC">
          <w:rPr>
            <w:rFonts w:ascii="Arial" w:hAnsi="Arial" w:cs="Arial"/>
            <w:sz w:val="22"/>
          </w:rPr>
          <w:t xml:space="preserve"> :)</w:t>
        </w:r>
      </w:ins>
    </w:p>
    <w:p w14:paraId="5AE84A64" w14:textId="2A8DBF3F" w:rsidR="00933867" w:rsidRDefault="00933867" w:rsidP="00E342E1">
      <w:pPr>
        <w:rPr>
          <w:ins w:id="192" w:author="Thalia Priscilla" w:date="2022-11-22T14:58:00Z"/>
          <w:rFonts w:ascii="Arial" w:hAnsi="Arial" w:cs="Arial"/>
          <w:sz w:val="22"/>
        </w:rPr>
      </w:pPr>
    </w:p>
    <w:p w14:paraId="1AEE92E7" w14:textId="36666CCC" w:rsidR="00933867" w:rsidRDefault="00F35E11" w:rsidP="00E342E1">
      <w:pPr>
        <w:rPr>
          <w:ins w:id="193" w:author="Thalia Priscilla" w:date="2022-11-22T15:02:00Z"/>
          <w:rFonts w:ascii="Arial" w:hAnsi="Arial" w:cs="Arial"/>
          <w:sz w:val="22"/>
        </w:rPr>
      </w:pPr>
      <w:ins w:id="194" w:author="Thalia Priscilla" w:date="2022-11-22T14:59:00Z">
        <w:r>
          <w:rPr>
            <w:rFonts w:ascii="Arial" w:hAnsi="Arial" w:cs="Arial"/>
            <w:sz w:val="22"/>
          </w:rPr>
          <w:t xml:space="preserve">I think it’s very </w:t>
        </w:r>
      </w:ins>
      <w:ins w:id="195" w:author="Thalia Priscilla" w:date="2022-11-22T15:00:00Z">
        <w:r>
          <w:rPr>
            <w:rFonts w:ascii="Arial" w:hAnsi="Arial" w:cs="Arial"/>
            <w:sz w:val="22"/>
          </w:rPr>
          <w:t>interesting</w:t>
        </w:r>
      </w:ins>
      <w:ins w:id="196" w:author="Thalia Priscilla" w:date="2022-11-22T14:59:00Z">
        <w:r>
          <w:rPr>
            <w:rFonts w:ascii="Arial" w:hAnsi="Arial" w:cs="Arial"/>
            <w:sz w:val="22"/>
          </w:rPr>
          <w:t xml:space="preserve"> how you </w:t>
        </w:r>
      </w:ins>
      <w:ins w:id="197" w:author="Thalia Priscilla" w:date="2022-11-22T15:00:00Z">
        <w:r>
          <w:rPr>
            <w:rFonts w:ascii="Arial" w:hAnsi="Arial" w:cs="Arial"/>
            <w:sz w:val="22"/>
          </w:rPr>
          <w:t>want to highlight</w:t>
        </w:r>
      </w:ins>
      <w:ins w:id="198" w:author="Thalia Priscilla" w:date="2022-11-22T14:59:00Z">
        <w:r>
          <w:rPr>
            <w:rFonts w:ascii="Arial" w:hAnsi="Arial" w:cs="Arial"/>
            <w:sz w:val="22"/>
          </w:rPr>
          <w:t xml:space="preserve"> the </w:t>
        </w:r>
      </w:ins>
      <w:ins w:id="199" w:author="Thalia Priscilla" w:date="2022-11-22T15:00:00Z">
        <w:r>
          <w:rPr>
            <w:rFonts w:ascii="Arial" w:hAnsi="Arial" w:cs="Arial"/>
            <w:sz w:val="22"/>
          </w:rPr>
          <w:t>impact of</w:t>
        </w:r>
      </w:ins>
      <w:ins w:id="200" w:author="Thalia Priscilla" w:date="2022-11-22T14:59:00Z">
        <w:r>
          <w:rPr>
            <w:rFonts w:ascii="Arial" w:hAnsi="Arial" w:cs="Arial"/>
            <w:sz w:val="22"/>
          </w:rPr>
          <w:t xml:space="preserve"> </w:t>
        </w:r>
      </w:ins>
      <w:ins w:id="201" w:author="Thalia Priscilla" w:date="2022-11-22T15:00:00Z">
        <w:r>
          <w:rPr>
            <w:rFonts w:ascii="Arial" w:hAnsi="Arial" w:cs="Arial"/>
            <w:sz w:val="22"/>
          </w:rPr>
          <w:t xml:space="preserve">classroom refurbishing over your other </w:t>
        </w:r>
      </w:ins>
      <w:ins w:id="202" w:author="Thalia Priscilla" w:date="2022-11-22T15:01:00Z">
        <w:r>
          <w:rPr>
            <w:rFonts w:ascii="Arial" w:hAnsi="Arial" w:cs="Arial"/>
            <w:sz w:val="22"/>
          </w:rPr>
          <w:t>community service activities</w:t>
        </w:r>
      </w:ins>
      <w:ins w:id="203" w:author="Thalia Priscilla" w:date="2022-11-22T15:00:00Z">
        <w:r>
          <w:rPr>
            <w:rFonts w:ascii="Arial" w:hAnsi="Arial" w:cs="Arial"/>
            <w:sz w:val="22"/>
          </w:rPr>
          <w:t>.</w:t>
        </w:r>
      </w:ins>
      <w:ins w:id="204" w:author="Thalia Priscilla" w:date="2022-11-22T15:01:00Z">
        <w:r>
          <w:rPr>
            <w:rFonts w:ascii="Arial" w:hAnsi="Arial" w:cs="Arial"/>
            <w:sz w:val="22"/>
          </w:rPr>
          <w:t xml:space="preserve"> Is it because you are serving an underprivileged community? </w:t>
        </w:r>
      </w:ins>
      <w:ins w:id="205" w:author="Thalia Priscilla" w:date="2022-11-22T15:02:00Z">
        <w:r>
          <w:rPr>
            <w:rFonts w:ascii="Arial" w:hAnsi="Arial" w:cs="Arial"/>
            <w:sz w:val="22"/>
          </w:rPr>
          <w:t xml:space="preserve">Or is </w:t>
        </w:r>
      </w:ins>
      <w:ins w:id="206" w:author="Thalia Priscilla" w:date="2022-11-22T15:01:00Z">
        <w:r>
          <w:rPr>
            <w:rFonts w:ascii="Arial" w:hAnsi="Arial" w:cs="Arial"/>
            <w:sz w:val="22"/>
          </w:rPr>
          <w:t xml:space="preserve">it because </w:t>
        </w:r>
      </w:ins>
      <w:ins w:id="207" w:author="Thalia Priscilla" w:date="2022-11-22T15:03:00Z">
        <w:r w:rsidR="00C7070E">
          <w:rPr>
            <w:rFonts w:ascii="Arial" w:hAnsi="Arial" w:cs="Arial"/>
            <w:sz w:val="22"/>
          </w:rPr>
          <w:t xml:space="preserve">the activities are </w:t>
        </w:r>
      </w:ins>
      <w:ins w:id="208" w:author="Thalia Priscilla" w:date="2022-11-22T15:02:00Z">
        <w:r>
          <w:rPr>
            <w:rFonts w:ascii="Arial" w:hAnsi="Arial" w:cs="Arial"/>
            <w:sz w:val="22"/>
          </w:rPr>
          <w:t xml:space="preserve">new and different to what you’ve been involved in? </w:t>
        </w:r>
      </w:ins>
      <w:ins w:id="209" w:author="Thalia Priscilla" w:date="2022-11-22T15:03:00Z">
        <w:r>
          <w:rPr>
            <w:rFonts w:ascii="Arial" w:hAnsi="Arial" w:cs="Arial"/>
            <w:sz w:val="22"/>
          </w:rPr>
          <w:t xml:space="preserve">Is it because it’s an outreach program to an unfamiliar </w:t>
        </w:r>
        <w:r w:rsidR="00C7070E">
          <w:rPr>
            <w:rFonts w:ascii="Arial" w:hAnsi="Arial" w:cs="Arial"/>
            <w:sz w:val="22"/>
          </w:rPr>
          <w:t>community?</w:t>
        </w:r>
      </w:ins>
    </w:p>
    <w:p w14:paraId="2244F3B7" w14:textId="4F435F3B" w:rsidR="00F35E11" w:rsidRDefault="00F35E11" w:rsidP="00E342E1">
      <w:pPr>
        <w:rPr>
          <w:ins w:id="210" w:author="Thalia Priscilla" w:date="2022-11-22T15:02:00Z"/>
          <w:rFonts w:ascii="Arial" w:hAnsi="Arial" w:cs="Arial"/>
          <w:sz w:val="22"/>
        </w:rPr>
      </w:pPr>
    </w:p>
    <w:p w14:paraId="66A92EBA" w14:textId="1A20EAD6" w:rsidR="00F35E11" w:rsidRDefault="00F35E11" w:rsidP="00E342E1">
      <w:pPr>
        <w:rPr>
          <w:ins w:id="211" w:author="Thalia Priscilla" w:date="2022-11-22T15:04:00Z"/>
          <w:rFonts w:ascii="Arial" w:hAnsi="Arial" w:cs="Arial"/>
          <w:sz w:val="22"/>
        </w:rPr>
      </w:pPr>
      <w:ins w:id="212" w:author="Thalia Priscilla" w:date="2022-11-22T15:02:00Z">
        <w:r>
          <w:rPr>
            <w:rFonts w:ascii="Arial" w:hAnsi="Arial" w:cs="Arial"/>
            <w:sz w:val="22"/>
          </w:rPr>
          <w:t xml:space="preserve">Whatever the reason is, I think it’s worth </w:t>
        </w:r>
      </w:ins>
      <w:ins w:id="213" w:author="Thalia Priscilla" w:date="2022-11-22T15:06:00Z">
        <w:r w:rsidR="00C7070E">
          <w:rPr>
            <w:rFonts w:ascii="Arial" w:hAnsi="Arial" w:cs="Arial"/>
            <w:sz w:val="22"/>
          </w:rPr>
          <w:t xml:space="preserve">further </w:t>
        </w:r>
      </w:ins>
      <w:ins w:id="214" w:author="Thalia Priscilla" w:date="2022-11-22T15:02:00Z">
        <w:r>
          <w:rPr>
            <w:rFonts w:ascii="Arial" w:hAnsi="Arial" w:cs="Arial"/>
            <w:sz w:val="22"/>
          </w:rPr>
          <w:t xml:space="preserve">exploring the contrast between </w:t>
        </w:r>
      </w:ins>
      <w:ins w:id="215" w:author="Thalia Priscilla" w:date="2022-11-22T15:03:00Z">
        <w:r>
          <w:rPr>
            <w:rFonts w:ascii="Arial" w:hAnsi="Arial" w:cs="Arial"/>
            <w:sz w:val="22"/>
          </w:rPr>
          <w:t>your community service at</w:t>
        </w:r>
      </w:ins>
      <w:ins w:id="216" w:author="Thalia Priscilla" w:date="2022-11-22T15:04:00Z">
        <w:r w:rsidR="00C7070E">
          <w:rPr>
            <w:rFonts w:ascii="Arial" w:hAnsi="Arial" w:cs="Arial"/>
            <w:sz w:val="22"/>
          </w:rPr>
          <w:t xml:space="preserve"> church</w:t>
        </w:r>
      </w:ins>
      <w:ins w:id="217" w:author="Thalia Priscilla" w:date="2022-11-22T15:06:00Z">
        <w:r w:rsidR="00C7070E">
          <w:rPr>
            <w:rFonts w:ascii="Arial" w:hAnsi="Arial" w:cs="Arial"/>
            <w:sz w:val="22"/>
          </w:rPr>
          <w:t>/</w:t>
        </w:r>
      </w:ins>
      <w:ins w:id="218" w:author="Thalia Priscilla" w:date="2022-11-22T15:04:00Z">
        <w:r w:rsidR="00C7070E">
          <w:rPr>
            <w:rFonts w:ascii="Arial" w:hAnsi="Arial" w:cs="Arial"/>
            <w:sz w:val="22"/>
          </w:rPr>
          <w:t>youth group</w:t>
        </w:r>
      </w:ins>
      <w:ins w:id="219" w:author="Thalia Priscilla" w:date="2022-11-22T15:06:00Z">
        <w:r w:rsidR="00C7070E">
          <w:rPr>
            <w:rFonts w:ascii="Arial" w:hAnsi="Arial" w:cs="Arial"/>
            <w:sz w:val="22"/>
          </w:rPr>
          <w:t>/</w:t>
        </w:r>
      </w:ins>
      <w:ins w:id="220" w:author="Thalia Priscilla" w:date="2022-11-22T15:04:00Z">
        <w:r w:rsidR="00C7070E">
          <w:rPr>
            <w:rFonts w:ascii="Arial" w:hAnsi="Arial" w:cs="Arial"/>
            <w:sz w:val="22"/>
          </w:rPr>
          <w:t>orchestra and the classroom refurbishment program</w:t>
        </w:r>
      </w:ins>
      <w:ins w:id="221" w:author="Thalia Priscilla" w:date="2022-11-22T15:06:00Z">
        <w:r w:rsidR="00C7070E">
          <w:rPr>
            <w:rFonts w:ascii="Arial" w:hAnsi="Arial" w:cs="Arial"/>
            <w:sz w:val="22"/>
          </w:rPr>
          <w:t xml:space="preserve">. In what ways are </w:t>
        </w:r>
      </w:ins>
      <w:ins w:id="222" w:author="Thalia Priscilla" w:date="2022-11-22T15:07:00Z">
        <w:r w:rsidR="00C7070E">
          <w:rPr>
            <w:rFonts w:ascii="Arial" w:hAnsi="Arial" w:cs="Arial"/>
            <w:sz w:val="22"/>
          </w:rPr>
          <w:t>your activities in your everyday communities fulfilling? In what ways are the classroom refurbishment activities fulfilling?</w:t>
        </w:r>
      </w:ins>
      <w:ins w:id="223" w:author="Thalia Priscilla" w:date="2022-11-22T15:09:00Z">
        <w:r w:rsidR="00596ABC">
          <w:rPr>
            <w:rFonts w:ascii="Arial" w:hAnsi="Arial" w:cs="Arial"/>
            <w:sz w:val="22"/>
          </w:rPr>
          <w:t xml:space="preserve"> </w:t>
        </w:r>
      </w:ins>
      <w:ins w:id="224" w:author="Thalia Priscilla" w:date="2022-11-22T15:12:00Z">
        <w:r w:rsidR="00247445">
          <w:rPr>
            <w:rFonts w:ascii="Arial" w:hAnsi="Arial" w:cs="Arial"/>
            <w:sz w:val="22"/>
          </w:rPr>
          <w:t>I suggest giving</w:t>
        </w:r>
      </w:ins>
      <w:ins w:id="225" w:author="Thalia Priscilla" w:date="2022-11-22T15:09:00Z">
        <w:r w:rsidR="00596ABC">
          <w:rPr>
            <w:rFonts w:ascii="Arial" w:hAnsi="Arial" w:cs="Arial"/>
            <w:sz w:val="22"/>
          </w:rPr>
          <w:t xml:space="preserve"> equal weight to both stories in your essay.</w:t>
        </w:r>
      </w:ins>
    </w:p>
    <w:p w14:paraId="63026A0E" w14:textId="0F80211C" w:rsidR="00C7070E" w:rsidRDefault="00C7070E" w:rsidP="00E342E1">
      <w:pPr>
        <w:rPr>
          <w:ins w:id="226" w:author="Thalia Priscilla" w:date="2022-11-22T15:04:00Z"/>
          <w:rFonts w:ascii="Arial" w:hAnsi="Arial" w:cs="Arial"/>
          <w:sz w:val="22"/>
        </w:rPr>
      </w:pPr>
    </w:p>
    <w:p w14:paraId="0A8C11C6" w14:textId="0B8DC27F" w:rsidR="00596ABC" w:rsidRDefault="00C7070E" w:rsidP="00E342E1">
      <w:pPr>
        <w:rPr>
          <w:ins w:id="227" w:author="Thalia Priscilla" w:date="2022-11-22T15:10:00Z"/>
          <w:rFonts w:ascii="Arial" w:hAnsi="Arial" w:cs="Arial"/>
          <w:sz w:val="22"/>
        </w:rPr>
      </w:pPr>
      <w:ins w:id="228" w:author="Thalia Priscilla" w:date="2022-11-22T15:05:00Z">
        <w:r>
          <w:rPr>
            <w:rFonts w:ascii="Arial" w:hAnsi="Arial" w:cs="Arial"/>
            <w:sz w:val="22"/>
          </w:rPr>
          <w:t xml:space="preserve">As a reader, I think all of your activities are worth mentioning. </w:t>
        </w:r>
      </w:ins>
      <w:ins w:id="229" w:author="Thalia Priscilla" w:date="2022-11-22T15:08:00Z">
        <w:r>
          <w:rPr>
            <w:rFonts w:ascii="Arial" w:hAnsi="Arial" w:cs="Arial"/>
            <w:sz w:val="22"/>
          </w:rPr>
          <w:t>I would want to show the reader that you are involved in many types of activities</w:t>
        </w:r>
      </w:ins>
      <w:ins w:id="230" w:author="Thalia Priscilla" w:date="2022-11-22T15:11:00Z">
        <w:r w:rsidR="00596ABC">
          <w:rPr>
            <w:rFonts w:ascii="Arial" w:hAnsi="Arial" w:cs="Arial"/>
            <w:sz w:val="22"/>
          </w:rPr>
          <w:t>.</w:t>
        </w:r>
      </w:ins>
      <w:ins w:id="231" w:author="Thalia Priscilla" w:date="2022-11-22T15:08:00Z">
        <w:r>
          <w:rPr>
            <w:rFonts w:ascii="Arial" w:hAnsi="Arial" w:cs="Arial"/>
            <w:sz w:val="22"/>
          </w:rPr>
          <w:t xml:space="preserve"> </w:t>
        </w:r>
      </w:ins>
      <w:ins w:id="232" w:author="Thalia Priscilla" w:date="2022-11-22T15:11:00Z">
        <w:r w:rsidR="00596ABC">
          <w:rPr>
            <w:rFonts w:ascii="Arial" w:hAnsi="Arial" w:cs="Arial"/>
            <w:sz w:val="22"/>
          </w:rPr>
          <w:t>In doing so,</w:t>
        </w:r>
      </w:ins>
      <w:ins w:id="233" w:author="Thalia Priscilla" w:date="2022-11-22T15:08:00Z">
        <w:r>
          <w:rPr>
            <w:rFonts w:ascii="Arial" w:hAnsi="Arial" w:cs="Arial"/>
            <w:sz w:val="22"/>
          </w:rPr>
          <w:t xml:space="preserve"> you wholeheartedly </w:t>
        </w:r>
      </w:ins>
      <w:ins w:id="234" w:author="Thalia Priscilla" w:date="2022-11-22T15:10:00Z">
        <w:r w:rsidR="00596ABC">
          <w:rPr>
            <w:rFonts w:ascii="Arial" w:hAnsi="Arial" w:cs="Arial"/>
            <w:sz w:val="22"/>
          </w:rPr>
          <w:t>care to make</w:t>
        </w:r>
      </w:ins>
      <w:ins w:id="235" w:author="Thalia Priscilla" w:date="2022-11-22T15:08:00Z">
        <w:r>
          <w:rPr>
            <w:rFonts w:ascii="Arial" w:hAnsi="Arial" w:cs="Arial"/>
            <w:sz w:val="22"/>
          </w:rPr>
          <w:t xml:space="preserve"> these </w:t>
        </w:r>
      </w:ins>
      <w:ins w:id="236" w:author="Thalia Priscilla" w:date="2022-11-22T15:10:00Z">
        <w:r w:rsidR="00596ABC">
          <w:rPr>
            <w:rFonts w:ascii="Arial" w:hAnsi="Arial" w:cs="Arial"/>
            <w:sz w:val="22"/>
          </w:rPr>
          <w:t>places better</w:t>
        </w:r>
      </w:ins>
      <w:ins w:id="237" w:author="Thalia Priscilla" w:date="2022-11-22T15:11:00Z">
        <w:r w:rsidR="00596ABC">
          <w:rPr>
            <w:rFonts w:ascii="Arial" w:hAnsi="Arial" w:cs="Arial"/>
            <w:sz w:val="22"/>
          </w:rPr>
          <w:t>, however different the effects may be for your own personal fulfilment.</w:t>
        </w:r>
      </w:ins>
    </w:p>
    <w:p w14:paraId="0EA59A6B" w14:textId="77777777" w:rsidR="00596ABC" w:rsidRDefault="00596ABC" w:rsidP="00E342E1">
      <w:pPr>
        <w:rPr>
          <w:ins w:id="238" w:author="Thalia Priscilla" w:date="2022-11-22T15:08:00Z"/>
          <w:rFonts w:ascii="Arial" w:hAnsi="Arial" w:cs="Arial"/>
          <w:sz w:val="22"/>
        </w:rPr>
      </w:pPr>
    </w:p>
    <w:p w14:paraId="214418EC" w14:textId="49BE5A89" w:rsidR="00596ABC" w:rsidRPr="00B06A98" w:rsidRDefault="00596ABC" w:rsidP="00E342E1">
      <w:pPr>
        <w:rPr>
          <w:rFonts w:ascii="Arial" w:hAnsi="Arial" w:cs="Arial"/>
          <w:sz w:val="22"/>
        </w:rPr>
      </w:pPr>
      <w:ins w:id="239" w:author="Thalia Priscilla" w:date="2022-11-22T15:08:00Z">
        <w:r>
          <w:rPr>
            <w:rFonts w:ascii="Arial" w:hAnsi="Arial" w:cs="Arial"/>
            <w:sz w:val="22"/>
          </w:rPr>
          <w:t>All the best!</w:t>
        </w:r>
      </w:ins>
    </w:p>
    <w:sectPr w:rsidR="00596ABC" w:rsidRPr="00B06A9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halia Priscilla" w:date="2022-11-22T10:56:00Z" w:initials="TP">
    <w:p w14:paraId="4C0B1005" w14:textId="32BC3F58" w:rsidR="00BF0EEE" w:rsidRDefault="00BF0EEE">
      <w:pPr>
        <w:pStyle w:val="CommentText"/>
      </w:pPr>
      <w:r>
        <w:rPr>
          <w:rStyle w:val="CommentReference"/>
        </w:rPr>
        <w:annotationRef/>
      </w:r>
      <w:r>
        <w:rPr>
          <w:rStyle w:val="CommentReference"/>
        </w:rPr>
        <w:t>Edited to avoid redundancy.</w:t>
      </w:r>
    </w:p>
  </w:comment>
  <w:comment w:id="12" w:author="Thalia Priscilla" w:date="2022-11-22T11:25:00Z" w:initials="TP">
    <w:p w14:paraId="3BB9E10B" w14:textId="24F074F6" w:rsidR="00EC714C" w:rsidRDefault="00EC714C">
      <w:pPr>
        <w:pStyle w:val="CommentText"/>
      </w:pPr>
      <w:r>
        <w:rPr>
          <w:rStyle w:val="CommentReference"/>
        </w:rPr>
        <w:annotationRef/>
      </w:r>
      <w:r>
        <w:rPr>
          <w:rStyle w:val="CommentReference"/>
        </w:rPr>
        <w:t>I assume that you do this more than annually (not just for birthdays once a year) if you do so for various occasions.</w:t>
      </w:r>
    </w:p>
  </w:comment>
  <w:comment w:id="14" w:author="Thalia Priscilla" w:date="2022-11-22T11:07:00Z" w:initials="TP">
    <w:p w14:paraId="1BAC2077" w14:textId="349689BF" w:rsidR="003B2EE3" w:rsidRDefault="003B2EE3">
      <w:pPr>
        <w:pStyle w:val="CommentText"/>
      </w:pPr>
      <w:r>
        <w:rPr>
          <w:rStyle w:val="CommentReference"/>
        </w:rPr>
        <w:annotationRef/>
      </w:r>
      <w:r>
        <w:t xml:space="preserve">Why did you feel this way? </w:t>
      </w:r>
      <w:r w:rsidR="00D97F40">
        <w:t>What</w:t>
      </w:r>
      <w:r>
        <w:t xml:space="preserve"> motivated or challenged </w:t>
      </w:r>
      <w:r w:rsidR="00D97F40">
        <w:t xml:space="preserve">you </w:t>
      </w:r>
      <w:r>
        <w:t xml:space="preserve">to explore your creativity further? </w:t>
      </w:r>
    </w:p>
  </w:comment>
  <w:comment w:id="17" w:author="Thalia Priscilla" w:date="2022-11-22T11:20:00Z" w:initials="TP">
    <w:p w14:paraId="6B71B3F2" w14:textId="66B54D2A" w:rsidR="0014490B" w:rsidRDefault="0014490B">
      <w:pPr>
        <w:pStyle w:val="CommentText"/>
      </w:pPr>
      <w:r>
        <w:rPr>
          <w:rStyle w:val="CommentReference"/>
        </w:rPr>
        <w:annotationRef/>
      </w:r>
      <w:r>
        <w:t>I think this can be eliminated since you’ve shown how the medium diversified through time in the next two sentences.</w:t>
      </w:r>
    </w:p>
  </w:comment>
  <w:comment w:id="19" w:author="Thalia Priscilla" w:date="2022-11-22T11:14:00Z" w:initials="TP">
    <w:p w14:paraId="02767455" w14:textId="078AAFF5" w:rsidR="00D97F40" w:rsidRDefault="00D97F40">
      <w:pPr>
        <w:pStyle w:val="CommentText"/>
      </w:pPr>
      <w:r>
        <w:rPr>
          <w:rStyle w:val="CommentReference"/>
        </w:rPr>
        <w:annotationRef/>
      </w:r>
      <w:r>
        <w:t>How did you or your family feel, seeing this development in your artwork?</w:t>
      </w:r>
      <w:r w:rsidR="00F51C92">
        <w:t xml:space="preserve"> You can insert your father’s reaction here.</w:t>
      </w:r>
    </w:p>
  </w:comment>
  <w:comment w:id="24" w:author="Thalia Priscilla" w:date="2022-11-22T11:11:00Z" w:initials="TP">
    <w:p w14:paraId="017A2C79" w14:textId="2F588544" w:rsidR="003B2EE3" w:rsidRDefault="003B2EE3">
      <w:pPr>
        <w:pStyle w:val="CommentText"/>
      </w:pPr>
      <w:r>
        <w:rPr>
          <w:rStyle w:val="CommentReference"/>
        </w:rPr>
        <w:annotationRef/>
      </w:r>
      <w:r>
        <w:rPr>
          <w:rStyle w:val="CommentReference"/>
        </w:rPr>
        <w:annotationRef/>
      </w:r>
      <w:r>
        <w:rPr>
          <w:rStyle w:val="CommentReference"/>
        </w:rPr>
        <w:annotationRef/>
      </w:r>
      <w:r>
        <w:t xml:space="preserve">I think this can be introduced earlier in your story. Show that overtime, the effect of your gestures </w:t>
      </w:r>
      <w:r w:rsidR="00D97F40">
        <w:t xml:space="preserve">went way beyond expressing your creativity. </w:t>
      </w:r>
    </w:p>
  </w:comment>
  <w:comment w:id="25" w:author="Thalia Priscilla" w:date="2022-11-22T11:15:00Z" w:initials="TP">
    <w:p w14:paraId="6C95A1AD" w14:textId="6A176B94" w:rsidR="0014490B" w:rsidRDefault="00D97F40">
      <w:pPr>
        <w:pStyle w:val="CommentText"/>
      </w:pPr>
      <w:r>
        <w:rPr>
          <w:rStyle w:val="CommentReference"/>
        </w:rPr>
        <w:annotationRef/>
      </w:r>
      <w:r w:rsidR="0014490B">
        <w:t>In</w:t>
      </w:r>
      <w:r>
        <w:t xml:space="preserve"> this paragraph, instead of showing </w:t>
      </w:r>
      <w:r w:rsidR="0014490B">
        <w:t xml:space="preserve">the impact of your art to your family (which </w:t>
      </w:r>
      <w:r w:rsidR="004F5A97">
        <w:t xml:space="preserve">I suggest incorporating </w:t>
      </w:r>
      <w:r w:rsidR="0014490B">
        <w:t>in</w:t>
      </w:r>
      <w:r w:rsidR="004F5A97">
        <w:t>to</w:t>
      </w:r>
      <w:r w:rsidR="0014490B">
        <w:t xml:space="preserve"> the above two paragraphs),</w:t>
      </w:r>
      <w:r>
        <w:t xml:space="preserve"> you can conclude with</w:t>
      </w:r>
      <w:r w:rsidR="0014490B">
        <w:t xml:space="preserve"> going back to your initial point. </w:t>
      </w:r>
    </w:p>
    <w:p w14:paraId="17D3253C" w14:textId="77777777" w:rsidR="0014490B" w:rsidRDefault="0014490B">
      <w:pPr>
        <w:pStyle w:val="CommentText"/>
      </w:pPr>
    </w:p>
    <w:p w14:paraId="17502792" w14:textId="43686AB9" w:rsidR="00D97F40" w:rsidRDefault="0014490B">
      <w:pPr>
        <w:pStyle w:val="CommentText"/>
      </w:pPr>
      <w:r>
        <w:t>Show how art is a love language and your perspective in it: what you felt after knowing the love you bring your parents through your art and how it motivates you.</w:t>
      </w:r>
    </w:p>
  </w:comment>
  <w:comment w:id="59" w:author="Thalia Priscilla" w:date="2022-10-21T16:02:00Z" w:initials="TP">
    <w:p w14:paraId="41AF5F44" w14:textId="77777777" w:rsidR="00E342E1" w:rsidRDefault="00E342E1" w:rsidP="00E342E1">
      <w:pPr>
        <w:pStyle w:val="CommentText"/>
      </w:pPr>
      <w:r>
        <w:rPr>
          <w:rStyle w:val="CommentReference"/>
        </w:rPr>
        <w:annotationRef/>
      </w:r>
      <w:r>
        <w:t>Wonderful!</w:t>
      </w:r>
    </w:p>
  </w:comment>
  <w:comment w:id="60" w:author="Chiara Situmorang" w:date="2022-10-23T14:23:00Z" w:initials="CS">
    <w:p w14:paraId="7FE67EA1" w14:textId="77777777" w:rsidR="00E342E1" w:rsidRDefault="00E342E1" w:rsidP="00E342E1">
      <w:r>
        <w:rPr>
          <w:rStyle w:val="CommentReference"/>
        </w:rPr>
        <w:annotationRef/>
      </w:r>
      <w:r>
        <w:rPr>
          <w:sz w:val="20"/>
          <w:szCs w:val="20"/>
        </w:rPr>
        <w:t>How old were you when you first started this tradition?</w:t>
      </w:r>
    </w:p>
  </w:comment>
  <w:comment w:id="61" w:author="Thalia Priscilla" w:date="2022-10-21T16:00:00Z" w:initials="TP">
    <w:p w14:paraId="4894D8E7" w14:textId="77777777" w:rsidR="00E342E1" w:rsidRDefault="00E342E1" w:rsidP="00E342E1">
      <w:pPr>
        <w:pStyle w:val="CommentText"/>
      </w:pPr>
      <w:r>
        <w:rPr>
          <w:rStyle w:val="CommentReference"/>
        </w:rPr>
        <w:annotationRef/>
      </w:r>
      <w:r>
        <w:t>You may consider wording this in a more positive light – maybe you mean diversify?</w:t>
      </w:r>
    </w:p>
  </w:comment>
  <w:comment w:id="62" w:author="Chiara Situmorang" w:date="2022-10-23T14:29:00Z" w:initials="CS">
    <w:p w14:paraId="1151FDD9" w14:textId="77777777" w:rsidR="00E342E1" w:rsidRDefault="00E342E1" w:rsidP="00E342E1">
      <w:r>
        <w:rPr>
          <w:rStyle w:val="CommentReference"/>
        </w:rPr>
        <w:annotationRef/>
      </w:r>
      <w:r>
        <w:rPr>
          <w:sz w:val="20"/>
          <w:szCs w:val="20"/>
        </w:rPr>
        <w:t>I would like to see more reflection here: what is it that keeps you creating these artworks for your family? Is it the thought/love behind it? Is it their positive response?</w:t>
      </w:r>
    </w:p>
  </w:comment>
  <w:comment w:id="63" w:author="Chiara Situmorang" w:date="2022-10-23T14:28:00Z" w:initials="CS">
    <w:p w14:paraId="11841ED7" w14:textId="77777777" w:rsidR="00E342E1" w:rsidRDefault="00E342E1" w:rsidP="00E342E1">
      <w:r>
        <w:rPr>
          <w:rStyle w:val="CommentReference"/>
        </w:rPr>
        <w:annotationRef/>
      </w:r>
      <w:r>
        <w:rPr>
          <w:sz w:val="20"/>
          <w:szCs w:val="20"/>
        </w:rPr>
        <w:t>Do you mean ‘how fragile masculinity perpetuates toxic masculinity’ or something along those lines? Since they are two overlapping concepts.</w:t>
      </w:r>
    </w:p>
  </w:comment>
  <w:comment w:id="64" w:author="Thalia Priscilla" w:date="2022-10-21T17:21:00Z" w:initials="TP">
    <w:p w14:paraId="149FC9A4" w14:textId="77777777" w:rsidR="00E342E1" w:rsidRDefault="00E342E1" w:rsidP="00E342E1">
      <w:pPr>
        <w:pStyle w:val="CommentText"/>
      </w:pPr>
      <w:r>
        <w:rPr>
          <w:rStyle w:val="CommentReference"/>
        </w:rPr>
        <w:annotationRef/>
      </w:r>
      <w:r>
        <w:t>This is a great message.</w:t>
      </w:r>
    </w:p>
  </w:comment>
  <w:comment w:id="65" w:author="Chiara Situmorang" w:date="2022-10-23T14:26:00Z" w:initials="CS">
    <w:p w14:paraId="51076082" w14:textId="77777777" w:rsidR="00E342E1" w:rsidRDefault="00E342E1" w:rsidP="00E342E1">
      <w:r>
        <w:rPr>
          <w:rStyle w:val="CommentReference"/>
        </w:rPr>
        <w:annotationRef/>
      </w:r>
      <w:r>
        <w:rPr>
          <w:sz w:val="20"/>
          <w:szCs w:val="20"/>
        </w:rPr>
        <w:t>This needs to be introduced earlier in the paragraph, so that we can see how your gestures of love for your family have grown beyond just birthday gifts.</w:t>
      </w:r>
    </w:p>
  </w:comment>
  <w:comment w:id="66" w:author="Chiara Situmorang" w:date="2022-10-23T14:30:00Z" w:initials="CS">
    <w:p w14:paraId="230E4374" w14:textId="77777777" w:rsidR="00E342E1" w:rsidRDefault="00E342E1" w:rsidP="00E342E1">
      <w:r>
        <w:rPr>
          <w:rStyle w:val="CommentReference"/>
        </w:rPr>
        <w:annotationRef/>
      </w:r>
      <w:r>
        <w:rPr>
          <w:sz w:val="20"/>
          <w:szCs w:val="20"/>
        </w:rPr>
        <w:t>Can you elaborate on this? You can connect their reception to the prompt and how you’re expressing your creativity through art.</w:t>
      </w:r>
    </w:p>
  </w:comment>
  <w:comment w:id="67" w:author="Thalia Priscilla" w:date="2022-10-20T22:11:00Z" w:initials="TP">
    <w:p w14:paraId="753E8604" w14:textId="77777777" w:rsidR="00E342E1" w:rsidRDefault="00E342E1" w:rsidP="00E342E1">
      <w:pPr>
        <w:pStyle w:val="CommentText"/>
      </w:pPr>
      <w:r>
        <w:rPr>
          <w:rStyle w:val="CommentReference"/>
        </w:rPr>
        <w:annotationRef/>
      </w:r>
      <w:r>
        <w:rPr>
          <w:rStyle w:val="CommentReference"/>
        </w:rPr>
        <w:t xml:space="preserve">Great tie-in to the introduction. </w:t>
      </w:r>
      <w:r>
        <w:t>Going back to the prompt, you may need to reword your conclusion to address it.</w:t>
      </w:r>
    </w:p>
  </w:comment>
  <w:comment w:id="69" w:author="Thalia Priscilla" w:date="2022-11-22T11:48:00Z" w:initials="TP">
    <w:p w14:paraId="0BC885EE" w14:textId="5C7F9B56" w:rsidR="00CF279A" w:rsidRDefault="00CF279A">
      <w:pPr>
        <w:pStyle w:val="CommentText"/>
      </w:pPr>
      <w:r>
        <w:rPr>
          <w:rStyle w:val="CommentReference"/>
        </w:rPr>
        <w:annotationRef/>
      </w:r>
      <w:r w:rsidR="006C34C5">
        <w:t>What is</w:t>
      </w:r>
      <w:r>
        <w:t xml:space="preserve"> the issue implied by your friends’ sigh of concern?</w:t>
      </w:r>
      <w:r w:rsidR="00C726F2">
        <w:t xml:space="preserve"> What did your friends think?</w:t>
      </w:r>
      <w:r>
        <w:t xml:space="preserve"> </w:t>
      </w:r>
    </w:p>
    <w:p w14:paraId="2EBC242A" w14:textId="77777777" w:rsidR="006C34C5" w:rsidRDefault="006C34C5">
      <w:pPr>
        <w:pStyle w:val="CommentText"/>
      </w:pPr>
    </w:p>
    <w:p w14:paraId="063C6A59" w14:textId="4E88A245" w:rsidR="00122C45" w:rsidRDefault="00713837">
      <w:pPr>
        <w:pStyle w:val="CommentText"/>
      </w:pPr>
      <w:r>
        <w:t>You can b</w:t>
      </w:r>
      <w:r w:rsidR="006C34C5">
        <w:t xml:space="preserve">e </w:t>
      </w:r>
      <w:r w:rsidR="006C34C5">
        <w:t>explicit in stating the issue without being dismissive or patronizing towards your group members.</w:t>
      </w:r>
      <w:r w:rsidR="006C34C5">
        <w:t xml:space="preserve"> </w:t>
      </w:r>
      <w:r w:rsidR="006C34C5">
        <w:t>In your previous draft you mentioned how having group members with different values was a problem. You</w:t>
      </w:r>
      <w:r w:rsidR="00683F50">
        <w:t xml:space="preserve"> also mentioned in the last paragraph that one individual was apathetic</w:t>
      </w:r>
      <w:r>
        <w:t>.</w:t>
      </w:r>
      <w:r w:rsidR="000D384A">
        <w:t xml:space="preserve"> </w:t>
      </w:r>
      <w:r>
        <w:t>S</w:t>
      </w:r>
      <w:r w:rsidR="000D384A">
        <w:t>tart from those points</w:t>
      </w:r>
      <w:r>
        <w:t>!</w:t>
      </w:r>
    </w:p>
  </w:comment>
  <w:comment w:id="71" w:author="Thalia Priscilla" w:date="2022-11-22T15:48:00Z" w:initials="TP">
    <w:p w14:paraId="6404870F" w14:textId="1C3C3E2F" w:rsidR="00486BFE" w:rsidRDefault="00486BFE">
      <w:pPr>
        <w:pStyle w:val="CommentText"/>
      </w:pPr>
      <w:r>
        <w:rPr>
          <w:rStyle w:val="CommentReference"/>
        </w:rPr>
        <w:annotationRef/>
      </w:r>
      <w:r>
        <w:rPr>
          <w:rStyle w:val="CommentReference"/>
        </w:rPr>
        <w:annotationRef/>
      </w:r>
      <w:r>
        <w:t>To show why there was any reason for you to be disheartened or anxious requires you to show what your friends’ concern was in the introduction.</w:t>
      </w:r>
    </w:p>
  </w:comment>
  <w:comment w:id="72" w:author="Thalia Priscilla" w:date="2022-11-22T15:22:00Z" w:initials="TP">
    <w:p w14:paraId="3CCB5D43" w14:textId="3F3E87BE" w:rsidR="0097246C" w:rsidRDefault="0097246C">
      <w:pPr>
        <w:pStyle w:val="CommentText"/>
        <w:rPr>
          <w:rStyle w:val="CommentReference"/>
        </w:rPr>
      </w:pPr>
      <w:r>
        <w:rPr>
          <w:rStyle w:val="CommentReference"/>
        </w:rPr>
        <w:annotationRef/>
      </w:r>
      <w:r w:rsidR="004F5A97">
        <w:rPr>
          <w:rStyle w:val="CommentReference"/>
        </w:rPr>
        <w:t xml:space="preserve">I’m not sure what you want to convey in this sentence because it’s too long. I suggest breaking it down to two sentences. </w:t>
      </w:r>
    </w:p>
    <w:p w14:paraId="5111EF2A" w14:textId="77777777" w:rsidR="004F5A97" w:rsidRDefault="004F5A97">
      <w:pPr>
        <w:pStyle w:val="CommentText"/>
        <w:rPr>
          <w:rStyle w:val="CommentReference"/>
        </w:rPr>
      </w:pPr>
    </w:p>
    <w:p w14:paraId="23EDBEA2" w14:textId="54C42917" w:rsidR="00486BFE" w:rsidRPr="00486BFE" w:rsidRDefault="004F5A97">
      <w:pPr>
        <w:pStyle w:val="CommentText"/>
        <w:rPr>
          <w:sz w:val="16"/>
          <w:szCs w:val="16"/>
        </w:rPr>
      </w:pPr>
      <w:r>
        <w:rPr>
          <w:rStyle w:val="CommentReference"/>
        </w:rPr>
        <w:t>In addition</w:t>
      </w:r>
      <w:r w:rsidR="00486BFE">
        <w:rPr>
          <w:rStyle w:val="CommentReference"/>
        </w:rPr>
        <w:t>, show the reader</w:t>
      </w:r>
      <w:r>
        <w:rPr>
          <w:rStyle w:val="CommentReference"/>
        </w:rPr>
        <w:t xml:space="preserve"> </w:t>
      </w:r>
      <w:r w:rsidR="00486BFE">
        <w:rPr>
          <w:rStyle w:val="CommentReference"/>
        </w:rPr>
        <w:t>why you had to represent yourself as a leader or the 'glue' in the group. Was it because your lack of trust in your team members?</w:t>
      </w:r>
    </w:p>
  </w:comment>
  <w:comment w:id="73" w:author="Thalia Priscilla" w:date="2022-11-22T15:46:00Z" w:initials="TP">
    <w:p w14:paraId="095B0F8B" w14:textId="17562CFB" w:rsidR="00486BFE" w:rsidRDefault="00486BFE">
      <w:pPr>
        <w:pStyle w:val="CommentText"/>
      </w:pPr>
      <w:r>
        <w:rPr>
          <w:rStyle w:val="CommentReference"/>
        </w:rPr>
        <w:annotationRef/>
      </w:r>
      <w:r>
        <w:t>Great outcome!</w:t>
      </w:r>
    </w:p>
  </w:comment>
  <w:comment w:id="75" w:author="Thalia Priscilla" w:date="2022-11-22T15:33:00Z" w:initials="TP">
    <w:p w14:paraId="7B2CC202" w14:textId="77777777" w:rsidR="00F204B1" w:rsidRDefault="00122C45">
      <w:pPr>
        <w:pStyle w:val="CommentText"/>
      </w:pPr>
      <w:r>
        <w:rPr>
          <w:rStyle w:val="CommentReference"/>
        </w:rPr>
        <w:annotationRef/>
      </w:r>
      <w:r w:rsidR="00F204B1">
        <w:t>Was it one individual or both of your team members?</w:t>
      </w:r>
    </w:p>
    <w:p w14:paraId="5EE31110" w14:textId="77777777" w:rsidR="00F204B1" w:rsidRDefault="00F204B1">
      <w:pPr>
        <w:pStyle w:val="CommentText"/>
      </w:pPr>
    </w:p>
    <w:p w14:paraId="3B5D5263" w14:textId="5CE0FA18" w:rsidR="00122C45" w:rsidRDefault="00A9240E">
      <w:pPr>
        <w:pStyle w:val="CommentText"/>
      </w:pPr>
      <w:r>
        <w:t xml:space="preserve">This is a good opportunity for you to portray that quality in the introduction. Did your friends label them as apathetic? </w:t>
      </w:r>
    </w:p>
  </w:comment>
  <w:comment w:id="76" w:author="Thalia Priscilla" w:date="2022-11-22T15:36:00Z" w:initials="TP">
    <w:p w14:paraId="5B1FB853" w14:textId="2A8DCDA3" w:rsidR="00A9240E" w:rsidRDefault="00A9240E">
      <w:pPr>
        <w:pStyle w:val="CommentText"/>
      </w:pPr>
      <w:r>
        <w:rPr>
          <w:rStyle w:val="CommentReference"/>
        </w:rPr>
        <w:annotationRef/>
      </w:r>
      <w:r w:rsidR="00F204B1">
        <w:t>This</w:t>
      </w:r>
      <w:r>
        <w:t xml:space="preserve"> is a valuable takeaway. </w:t>
      </w:r>
      <w:r w:rsidR="00B630A2">
        <w:t>Elaborate a little on what went differently when you didn’t give in to your team members’ stereotypes.</w:t>
      </w:r>
    </w:p>
  </w:comment>
  <w:comment w:id="114" w:author="Thalia Priscilla" w:date="2022-10-21T16:49:00Z" w:initials="TP">
    <w:p w14:paraId="26672A2A" w14:textId="77777777" w:rsidR="00E342E1" w:rsidRDefault="00E342E1" w:rsidP="00E342E1">
      <w:pPr>
        <w:pStyle w:val="CommentText"/>
        <w:rPr>
          <w:rStyle w:val="CommentReference"/>
        </w:rPr>
      </w:pPr>
      <w:r>
        <w:rPr>
          <w:rStyle w:val="CommentReference"/>
        </w:rPr>
        <w:annotationRef/>
      </w:r>
      <w:r>
        <w:rPr>
          <w:rStyle w:val="CommentReference"/>
        </w:rPr>
        <w:t xml:space="preserve">I think this point is very relatable! You want to focus on the point that group members may not share the same value throughout the essay. </w:t>
      </w:r>
    </w:p>
    <w:p w14:paraId="5EC9496C" w14:textId="77777777" w:rsidR="00E342E1" w:rsidRDefault="00E342E1" w:rsidP="00E342E1">
      <w:pPr>
        <w:pStyle w:val="CommentText"/>
        <w:rPr>
          <w:rStyle w:val="CommentReference"/>
        </w:rPr>
      </w:pPr>
    </w:p>
    <w:p w14:paraId="6B12AEF7" w14:textId="77777777" w:rsidR="00E342E1" w:rsidRDefault="00E342E1" w:rsidP="00E342E1">
      <w:pPr>
        <w:pStyle w:val="CommentText"/>
      </w:pPr>
      <w:r>
        <w:rPr>
          <w:rStyle w:val="CommentReference"/>
        </w:rPr>
        <w:t>On a different note, this sounds like a run-on sentence. I suggest breaking this down into two separate sentences.</w:t>
      </w:r>
    </w:p>
  </w:comment>
  <w:comment w:id="115" w:author="Thalia Priscilla" w:date="2022-10-21T16:54:00Z" w:initials="TP">
    <w:p w14:paraId="46CF27CD" w14:textId="77777777" w:rsidR="00E342E1" w:rsidRDefault="00E342E1" w:rsidP="00E342E1">
      <w:pPr>
        <w:pStyle w:val="CommentText"/>
      </w:pPr>
      <w:r>
        <w:rPr>
          <w:rStyle w:val="CommentReference"/>
        </w:rPr>
        <w:annotationRef/>
      </w:r>
      <w:r>
        <w:rPr>
          <w:rStyle w:val="CommentReference"/>
        </w:rPr>
        <w:annotationRef/>
      </w:r>
      <w:r>
        <w:rPr>
          <w:rStyle w:val="CommentReference"/>
        </w:rPr>
        <w:t>You may want to portray others in a more positive or neutral manner in your word choices, despite the situation being negative. It’s important to show your strengths without putting others down.</w:t>
      </w:r>
    </w:p>
  </w:comment>
  <w:comment w:id="116" w:author="Thalia Priscilla" w:date="2022-10-21T16:52:00Z" w:initials="TP">
    <w:p w14:paraId="1436B6DF" w14:textId="77777777" w:rsidR="00E342E1" w:rsidRDefault="00E342E1" w:rsidP="00E342E1">
      <w:pPr>
        <w:pStyle w:val="CommentText"/>
      </w:pPr>
      <w:r>
        <w:rPr>
          <w:rStyle w:val="CommentReference"/>
        </w:rPr>
        <w:annotationRef/>
      </w:r>
      <w:r>
        <w:rPr>
          <w:rStyle w:val="CommentReference"/>
        </w:rPr>
        <w:t>Same comment as above.</w:t>
      </w:r>
    </w:p>
  </w:comment>
  <w:comment w:id="117" w:author="Thalia Priscilla" w:date="2022-10-21T17:16:00Z" w:initials="TP">
    <w:p w14:paraId="121242DC" w14:textId="77777777" w:rsidR="00E342E1" w:rsidRDefault="00E342E1" w:rsidP="00E342E1">
      <w:pPr>
        <w:pStyle w:val="CommentText"/>
      </w:pPr>
      <w:r>
        <w:rPr>
          <w:rStyle w:val="CommentReference"/>
        </w:rPr>
        <w:annotationRef/>
      </w:r>
      <w:r>
        <w:t>Wonderful lesson!</w:t>
      </w:r>
    </w:p>
  </w:comment>
  <w:comment w:id="118" w:author="Thalia Priscilla" w:date="2022-10-21T16:39:00Z" w:initials="TP">
    <w:p w14:paraId="619BAE16" w14:textId="77777777" w:rsidR="00E342E1" w:rsidRDefault="00E342E1" w:rsidP="00E342E1">
      <w:pPr>
        <w:pStyle w:val="CommentText"/>
      </w:pPr>
      <w:r>
        <w:rPr>
          <w:rStyle w:val="CommentReference"/>
        </w:rPr>
        <w:annotationRef/>
      </w:r>
      <w:r>
        <w:t>I think you need to use a more formal word to express what you mean here.</w:t>
      </w:r>
    </w:p>
  </w:comment>
  <w:comment w:id="120" w:author="Thalia Priscilla" w:date="2022-10-21T16:31:00Z" w:initials="TP">
    <w:p w14:paraId="2C727CBA" w14:textId="77777777" w:rsidR="00E342E1" w:rsidRDefault="00E342E1" w:rsidP="00E342E1">
      <w:pPr>
        <w:pStyle w:val="CommentText"/>
      </w:pPr>
      <w:r>
        <w:rPr>
          <w:rStyle w:val="CommentReference"/>
        </w:rPr>
        <w:annotationRef/>
      </w:r>
      <w:r>
        <w:t>Generally using capital letters as emphasis is not common, I recommend using italics.</w:t>
      </w:r>
    </w:p>
  </w:comment>
  <w:comment w:id="119" w:author="Thalia Priscilla" w:date="2022-10-21T16:59:00Z" w:initials="TP">
    <w:p w14:paraId="3F27B347" w14:textId="77777777" w:rsidR="00E342E1" w:rsidRDefault="00E342E1" w:rsidP="00E342E1">
      <w:pPr>
        <w:pStyle w:val="CommentText"/>
      </w:pPr>
      <w:r>
        <w:rPr>
          <w:rStyle w:val="CommentReference"/>
        </w:rPr>
        <w:annotationRef/>
      </w:r>
      <w:r>
        <w:t xml:space="preserve">I suggest refraining from using words with negative connotation towards other people such as ‘unlucky’, ‘difficult’, etc. </w:t>
      </w:r>
    </w:p>
  </w:comment>
  <w:comment w:id="121" w:author="Thalia Priscilla" w:date="2022-10-21T17:00:00Z" w:initials="TP">
    <w:p w14:paraId="71157E1C" w14:textId="77777777" w:rsidR="00E342E1" w:rsidRDefault="00E342E1" w:rsidP="00E342E1">
      <w:pPr>
        <w:pStyle w:val="CommentText"/>
      </w:pPr>
      <w:r>
        <w:rPr>
          <w:rStyle w:val="CommentReference"/>
        </w:rPr>
        <w:annotationRef/>
      </w:r>
      <w:r>
        <w:t>Great conclusion! I believe you can focus on this point and maybe re-explore your initial point of working with people with different values.</w:t>
      </w:r>
    </w:p>
  </w:comment>
  <w:comment w:id="123" w:author="Thalia Priscilla" w:date="2022-11-22T12:07:00Z" w:initials="TP">
    <w:p w14:paraId="4F886A1E" w14:textId="51CFD112" w:rsidR="00797D38" w:rsidRDefault="00797D38">
      <w:pPr>
        <w:pStyle w:val="CommentText"/>
      </w:pPr>
      <w:r>
        <w:rPr>
          <w:rStyle w:val="CommentReference"/>
        </w:rPr>
        <w:annotationRef/>
      </w:r>
      <w:r>
        <w:rPr>
          <w:rStyle w:val="CommentReference"/>
        </w:rPr>
        <w:annotationRef/>
      </w:r>
      <w:r>
        <w:rPr>
          <w:rStyle w:val="CommentReference"/>
        </w:rPr>
        <w:t xml:space="preserve">‘Let alone’ is used to describe something less likely possible. Perhaps you mean </w:t>
      </w:r>
      <w:r>
        <w:rPr>
          <w:rStyle w:val="CommentReference"/>
        </w:rPr>
        <w:t>‘</w:t>
      </w:r>
      <w:r w:rsidR="00BC1D30">
        <w:rPr>
          <w:rStyle w:val="CommentReference"/>
        </w:rPr>
        <w:t>even’</w:t>
      </w:r>
      <w:r>
        <w:t>.</w:t>
      </w:r>
    </w:p>
  </w:comment>
  <w:comment w:id="124" w:author="Thalia Priscilla" w:date="2022-11-22T12:14:00Z" w:initials="TP">
    <w:p w14:paraId="7EA41DC9" w14:textId="72FBA5A1" w:rsidR="004D3445" w:rsidRDefault="004D3445">
      <w:pPr>
        <w:pStyle w:val="CommentText"/>
      </w:pPr>
      <w:r>
        <w:rPr>
          <w:rStyle w:val="CommentReference"/>
        </w:rPr>
        <w:annotationRef/>
      </w:r>
      <w:r>
        <w:t xml:space="preserve">I think instead of having two different stories, you can start with the background story of Somnolence instead here. </w:t>
      </w:r>
    </w:p>
    <w:p w14:paraId="6CB0625E" w14:textId="77777777" w:rsidR="004D3445" w:rsidRDefault="004D3445" w:rsidP="004D3445">
      <w:pPr>
        <w:pStyle w:val="CommentText"/>
        <w:numPr>
          <w:ilvl w:val="0"/>
          <w:numId w:val="1"/>
        </w:numPr>
      </w:pPr>
      <w:r>
        <w:t xml:space="preserve"> What unhealthy lifestyle did you notice in others?</w:t>
      </w:r>
    </w:p>
    <w:p w14:paraId="22EEF3F6" w14:textId="1D7B90CE" w:rsidR="004D3445" w:rsidRDefault="004D3445" w:rsidP="004D3445">
      <w:pPr>
        <w:pStyle w:val="CommentText"/>
        <w:numPr>
          <w:ilvl w:val="0"/>
          <w:numId w:val="1"/>
        </w:numPr>
      </w:pPr>
      <w:r>
        <w:t xml:space="preserve"> How did you identify the lack of acknowledgment on the importance of sleep?</w:t>
      </w:r>
    </w:p>
  </w:comment>
  <w:comment w:id="128" w:author="Thalia Priscilla" w:date="2022-11-22T12:29:00Z" w:initials="TP">
    <w:p w14:paraId="60B395C9" w14:textId="66CC68A8" w:rsidR="009F0FAF" w:rsidRDefault="009F0FAF">
      <w:pPr>
        <w:pStyle w:val="CommentText"/>
      </w:pPr>
      <w:r>
        <w:rPr>
          <w:rStyle w:val="CommentReference"/>
        </w:rPr>
        <w:annotationRef/>
      </w:r>
      <w:r>
        <w:t xml:space="preserve">Did you experience this yourself? </w:t>
      </w:r>
      <w:r w:rsidR="00E854A6">
        <w:t>Perhaps instead of your story with gastric pain, you can tell your experience with sleep and how you have experimented with it yourself.</w:t>
      </w:r>
    </w:p>
  </w:comment>
  <w:comment w:id="129" w:author="Thalia Priscilla" w:date="2022-11-22T12:30:00Z" w:initials="TP">
    <w:p w14:paraId="28982F3F" w14:textId="3F3826F4" w:rsidR="00E854A6" w:rsidRDefault="00E854A6">
      <w:pPr>
        <w:pStyle w:val="CommentText"/>
      </w:pPr>
      <w:r>
        <w:rPr>
          <w:rStyle w:val="CommentReference"/>
        </w:rPr>
        <w:annotationRef/>
      </w:r>
      <w:r>
        <w:t>Can you elaborate a little about what sleep science does, the way you explained about antacids above?</w:t>
      </w:r>
    </w:p>
  </w:comment>
  <w:comment w:id="132" w:author="Thalia Priscilla" w:date="2022-11-22T12:26:00Z" w:initials="TP">
    <w:p w14:paraId="14006892" w14:textId="48FDA368" w:rsidR="00E65ECC" w:rsidRDefault="00E65ECC">
      <w:pPr>
        <w:pStyle w:val="CommentText"/>
      </w:pPr>
      <w:r>
        <w:rPr>
          <w:rStyle w:val="CommentReference"/>
        </w:rPr>
        <w:annotationRef/>
      </w:r>
      <w:r>
        <w:t>What is your ultimate motivation to do this? It’s good if you can show that your experience in this subject has presented you with a bigger purpose.</w:t>
      </w:r>
    </w:p>
  </w:comment>
  <w:comment w:id="166" w:author="Thalia Priscilla" w:date="2022-10-20T12:26:00Z" w:initials="TP">
    <w:p w14:paraId="1A6571B8" w14:textId="77777777" w:rsidR="00B06A98" w:rsidRDefault="00B06A98" w:rsidP="00B06A98">
      <w:pPr>
        <w:pStyle w:val="CommentText"/>
      </w:pPr>
      <w:r>
        <w:rPr>
          <w:rStyle w:val="CommentReference"/>
        </w:rPr>
        <w:annotationRef/>
      </w:r>
      <w:r>
        <w:t>Captivating hook!</w:t>
      </w:r>
    </w:p>
  </w:comment>
  <w:comment w:id="167" w:author="Thalia Priscilla" w:date="2022-10-20T12:39:00Z" w:initials="TP">
    <w:p w14:paraId="40C85D96" w14:textId="77777777" w:rsidR="00B06A98" w:rsidRDefault="00B06A98" w:rsidP="00B06A98">
      <w:pPr>
        <w:pStyle w:val="CommentText"/>
      </w:pPr>
      <w:r>
        <w:rPr>
          <w:rStyle w:val="CommentReference"/>
        </w:rPr>
        <w:annotationRef/>
      </w:r>
      <w:r>
        <w:rPr>
          <w:rStyle w:val="CommentReference"/>
        </w:rPr>
        <w:t>‘Let alone’ is used to describe something less likely possible. Perhaps you mean ‘</w:t>
      </w:r>
    </w:p>
  </w:comment>
  <w:comment w:id="168" w:author="Thalia Priscilla" w:date="2022-10-20T14:38:00Z" w:initials="TP">
    <w:p w14:paraId="61BB10BE" w14:textId="77777777" w:rsidR="00B06A98" w:rsidRDefault="00B06A98" w:rsidP="00B06A98">
      <w:pPr>
        <w:pStyle w:val="CommentText"/>
      </w:pPr>
      <w:r>
        <w:rPr>
          <w:rStyle w:val="CommentReference"/>
        </w:rPr>
        <w:annotationRef/>
      </w:r>
      <w:r>
        <w:rPr>
          <w:rStyle w:val="CommentReference"/>
        </w:rPr>
        <w:annotationRef/>
      </w:r>
      <w:r>
        <w:t>This is a great background story. Going back to the prompt though, you might want to focus more on the impact of your health science research club. Considering the word count, the introduction/background story should make up around ¼ of the essay.</w:t>
      </w:r>
    </w:p>
  </w:comment>
  <w:comment w:id="169" w:author="Chiara Situmorang" w:date="2022-10-23T14:21:00Z" w:initials="CS">
    <w:p w14:paraId="607E2D47" w14:textId="77777777" w:rsidR="00B06A98" w:rsidRDefault="00B06A98" w:rsidP="00B06A98">
      <w:r>
        <w:rPr>
          <w:rStyle w:val="CommentReference"/>
        </w:rPr>
        <w:annotationRef/>
      </w:r>
      <w:r>
        <w:rPr>
          <w:sz w:val="20"/>
          <w:szCs w:val="20"/>
        </w:rPr>
        <w:t>As a reader, I find myself a little confused at this sentence. What unhealthy lifestyle did you have, and how did you change it for the better? Your previous paragraphs didn’t mention this much.</w:t>
      </w:r>
    </w:p>
  </w:comment>
  <w:comment w:id="170" w:author="Chiara Situmorang" w:date="2022-10-23T14:22:00Z" w:initials="CS">
    <w:p w14:paraId="639BD7FB" w14:textId="77777777" w:rsidR="00B06A98" w:rsidRDefault="00B06A98" w:rsidP="00B06A98">
      <w:r>
        <w:rPr>
          <w:rStyle w:val="CommentReference"/>
        </w:rPr>
        <w:annotationRef/>
      </w:r>
      <w:r>
        <w:rPr>
          <w:sz w:val="20"/>
          <w:szCs w:val="20"/>
        </w:rPr>
        <w:t>I feel your interest in this topic should also be established earlier in the essay. Why sleep science? Does this relate to the ‘unhealthy lifestyle’ you mentioned?</w:t>
      </w:r>
    </w:p>
  </w:comment>
  <w:comment w:id="171" w:author="Thalia Priscilla" w:date="2022-10-20T21:57:00Z" w:initials="TP">
    <w:p w14:paraId="6CB99431" w14:textId="77777777" w:rsidR="00B06A98" w:rsidRDefault="00B06A98" w:rsidP="00B06A98">
      <w:pPr>
        <w:pStyle w:val="CommentText"/>
      </w:pPr>
      <w:r>
        <w:rPr>
          <w:rStyle w:val="CommentReference"/>
        </w:rPr>
        <w:annotationRef/>
      </w:r>
      <w:r>
        <w:t xml:space="preserve">I don’t think you need to convey the numbers – the prompt just wants to know how you made your community a better place. The reader might get the wrong idea when you focus on ‘not many’ and ‘two </w:t>
      </w:r>
      <w:proofErr w:type="gramStart"/>
      <w:r>
        <w:t>followers’</w:t>
      </w:r>
      <w:proofErr w:type="gramEnd"/>
      <w:r>
        <w:t>. Not saying that you should conceal the statistics at all, but the picture you want to paint and the focal point in it is that you made your community a better place.</w:t>
      </w:r>
    </w:p>
  </w:comment>
  <w:comment w:id="172" w:author="Thalia Priscilla" w:date="2022-10-20T12:50:00Z" w:initials="TP">
    <w:p w14:paraId="26771E1A" w14:textId="77777777" w:rsidR="00B06A98" w:rsidRDefault="00B06A98" w:rsidP="00B06A98">
      <w:pPr>
        <w:pStyle w:val="CommentText"/>
      </w:pPr>
      <w:r>
        <w:rPr>
          <w:rStyle w:val="CommentReference"/>
        </w:rPr>
        <w:annotationRef/>
      </w:r>
      <w:r>
        <w:t>Is this an unfinished sentence?</w:t>
      </w:r>
    </w:p>
  </w:comment>
  <w:comment w:id="173" w:author="Thalia Priscilla" w:date="2022-11-22T14:40:00Z" w:initials="TP">
    <w:p w14:paraId="6C8F288A" w14:textId="2E4314F7" w:rsidR="007C68E5" w:rsidRDefault="007C68E5">
      <w:pPr>
        <w:pStyle w:val="CommentText"/>
      </w:pPr>
      <w:r>
        <w:rPr>
          <w:rStyle w:val="CommentReference"/>
        </w:rPr>
        <w:annotationRef/>
      </w:r>
      <w:r w:rsidR="005E0F97">
        <w:rPr>
          <w:rStyle w:val="CommentReference"/>
        </w:rPr>
        <w:t>Since you mention ‘different forms’, using ‘one’ makes it seem like there are only two forms of community service in this categorization.</w:t>
      </w:r>
    </w:p>
  </w:comment>
  <w:comment w:id="178" w:author="Thalia Priscilla" w:date="2022-11-22T14:50:00Z" w:initials="TP">
    <w:p w14:paraId="427E1BBC" w14:textId="77777777" w:rsidR="00BC646F" w:rsidRDefault="00BC646F">
      <w:pPr>
        <w:pStyle w:val="CommentText"/>
      </w:pPr>
      <w:r>
        <w:rPr>
          <w:rStyle w:val="CommentReference"/>
        </w:rPr>
        <w:annotationRef/>
      </w:r>
      <w:r>
        <w:t>I would say that this activity counts as one where you can directly feel the impact (on the people’s lives, seeing their improvements, etc.), don’t you?</w:t>
      </w:r>
      <w:r>
        <w:rPr>
          <w:rStyle w:val="CommentReference"/>
        </w:rPr>
        <w:annotationRef/>
      </w:r>
    </w:p>
    <w:p w14:paraId="0A76F66A" w14:textId="2240916B" w:rsidR="00933867" w:rsidRDefault="00933867">
      <w:pPr>
        <w:pStyle w:val="CommentText"/>
      </w:pPr>
      <w:r>
        <w:t>It would be interesting for you to elaborate on the definition of directly and indirectly feeling/seeing impact of community service.</w:t>
      </w:r>
    </w:p>
  </w:comment>
  <w:comment w:id="179" w:author="Thalia Priscilla" w:date="2022-11-22T14:52:00Z" w:initials="TP">
    <w:p w14:paraId="2561F559" w14:textId="5E558E9F" w:rsidR="00BC646F" w:rsidRDefault="00BC646F">
      <w:pPr>
        <w:pStyle w:val="CommentText"/>
      </w:pPr>
      <w:r>
        <w:rPr>
          <w:rStyle w:val="CommentReference"/>
        </w:rPr>
        <w:annotationRef/>
      </w:r>
      <w:r>
        <w:t>I think as a contrast, you can do a reflection on these activities where you say you don’t feel the direct impact vs the Bogor community service. If you say both are fulfilling,</w:t>
      </w:r>
      <w:r w:rsidRPr="00BC646F">
        <w:t xml:space="preserve"> </w:t>
      </w:r>
      <w:r>
        <w:t xml:space="preserve">how are they different?  </w:t>
      </w:r>
    </w:p>
  </w:comment>
  <w:comment w:id="180" w:author="Thalia Priscilla" w:date="2022-11-22T14:37:00Z" w:initials="TP">
    <w:p w14:paraId="5F6A7784" w14:textId="26AE6E63" w:rsidR="00B04906" w:rsidRDefault="00B04906">
      <w:pPr>
        <w:pStyle w:val="CommentText"/>
      </w:pPr>
      <w:r>
        <w:rPr>
          <w:rStyle w:val="CommentReference"/>
        </w:rPr>
        <w:annotationRef/>
      </w:r>
      <w:r w:rsidR="007C68E5">
        <w:t>I think you can conclude by going back to your introduction</w:t>
      </w:r>
      <w:r w:rsidR="00933867">
        <w:t>. How are these activities different? Is it because the people you are serving are underprivileged?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0B1005" w15:done="0"/>
  <w15:commentEx w15:paraId="3BB9E10B" w15:done="0"/>
  <w15:commentEx w15:paraId="1BAC2077" w15:done="0"/>
  <w15:commentEx w15:paraId="6B71B3F2" w15:done="0"/>
  <w15:commentEx w15:paraId="02767455" w15:done="0"/>
  <w15:commentEx w15:paraId="017A2C79" w15:done="0"/>
  <w15:commentEx w15:paraId="17502792" w15:done="0"/>
  <w15:commentEx w15:paraId="41AF5F44" w15:done="0"/>
  <w15:commentEx w15:paraId="7FE67EA1" w15:done="0"/>
  <w15:commentEx w15:paraId="4894D8E7" w15:done="0"/>
  <w15:commentEx w15:paraId="1151FDD9" w15:done="0"/>
  <w15:commentEx w15:paraId="11841ED7" w15:done="0"/>
  <w15:commentEx w15:paraId="149FC9A4" w15:done="0"/>
  <w15:commentEx w15:paraId="51076082" w15:paraIdParent="149FC9A4" w15:done="0"/>
  <w15:commentEx w15:paraId="230E4374" w15:done="0"/>
  <w15:commentEx w15:paraId="753E8604" w15:done="0"/>
  <w15:commentEx w15:paraId="063C6A59" w15:done="0"/>
  <w15:commentEx w15:paraId="6404870F" w15:done="0"/>
  <w15:commentEx w15:paraId="23EDBEA2" w15:done="0"/>
  <w15:commentEx w15:paraId="095B0F8B" w15:done="0"/>
  <w15:commentEx w15:paraId="3B5D5263" w15:done="0"/>
  <w15:commentEx w15:paraId="5B1FB853" w15:done="0"/>
  <w15:commentEx w15:paraId="6B12AEF7" w15:done="0"/>
  <w15:commentEx w15:paraId="46CF27CD" w15:done="0"/>
  <w15:commentEx w15:paraId="1436B6DF" w15:done="0"/>
  <w15:commentEx w15:paraId="121242DC" w15:done="0"/>
  <w15:commentEx w15:paraId="619BAE16" w15:done="0"/>
  <w15:commentEx w15:paraId="2C727CBA" w15:done="0"/>
  <w15:commentEx w15:paraId="3F27B347" w15:done="0"/>
  <w15:commentEx w15:paraId="71157E1C" w15:done="0"/>
  <w15:commentEx w15:paraId="4F886A1E" w15:done="0"/>
  <w15:commentEx w15:paraId="22EEF3F6" w15:done="0"/>
  <w15:commentEx w15:paraId="60B395C9" w15:done="0"/>
  <w15:commentEx w15:paraId="28982F3F" w15:done="0"/>
  <w15:commentEx w15:paraId="14006892" w15:done="0"/>
  <w15:commentEx w15:paraId="1A6571B8" w15:done="0"/>
  <w15:commentEx w15:paraId="40C85D96" w15:done="0"/>
  <w15:commentEx w15:paraId="61BB10BE" w15:done="0"/>
  <w15:commentEx w15:paraId="607E2D47" w15:done="0"/>
  <w15:commentEx w15:paraId="639BD7FB" w15:done="0"/>
  <w15:commentEx w15:paraId="6CB99431" w15:done="0"/>
  <w15:commentEx w15:paraId="26771E1A" w15:done="0"/>
  <w15:commentEx w15:paraId="6C8F288A" w15:done="0"/>
  <w15:commentEx w15:paraId="0A76F66A" w15:done="0"/>
  <w15:commentEx w15:paraId="2561F559" w15:done="0"/>
  <w15:commentEx w15:paraId="5F6A77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295C" w16cex:dateUtc="2022-11-22T03:56:00Z"/>
  <w16cex:commentExtensible w16cex:durableId="27273017" w16cex:dateUtc="2022-11-22T04:25:00Z"/>
  <w16cex:commentExtensible w16cex:durableId="27272BF9" w16cex:dateUtc="2022-11-22T04:07:00Z"/>
  <w16cex:commentExtensible w16cex:durableId="27272EFF" w16cex:dateUtc="2022-11-22T04:20:00Z"/>
  <w16cex:commentExtensible w16cex:durableId="27272D87" w16cex:dateUtc="2022-11-22T04:14:00Z"/>
  <w16cex:commentExtensible w16cex:durableId="27272CC9" w16cex:dateUtc="2022-11-22T04:11:00Z"/>
  <w16cex:commentExtensible w16cex:durableId="27272DD8" w16cex:dateUtc="2022-11-22T04:15:00Z"/>
  <w16cex:commentExtensible w16cex:durableId="26FD4101" w16cex:dateUtc="2022-10-21T09:02:00Z"/>
  <w16cex:commentExtensible w16cex:durableId="26FFCCF4" w16cex:dateUtc="2022-10-23T07:23:00Z"/>
  <w16cex:commentExtensible w16cex:durableId="26FD40AC" w16cex:dateUtc="2022-10-21T09:00:00Z"/>
  <w16cex:commentExtensible w16cex:durableId="26FFCE4F" w16cex:dateUtc="2022-10-23T07:29:00Z"/>
  <w16cex:commentExtensible w16cex:durableId="26FFCDF8" w16cex:dateUtc="2022-10-23T07:28:00Z"/>
  <w16cex:commentExtensible w16cex:durableId="26FD539F" w16cex:dateUtc="2022-10-21T10:21:00Z"/>
  <w16cex:commentExtensible w16cex:durableId="26FFCD7F" w16cex:dateUtc="2022-10-23T07:26:00Z"/>
  <w16cex:commentExtensible w16cex:durableId="26FFCE73" w16cex:dateUtc="2022-10-23T07:30:00Z"/>
  <w16cex:commentExtensible w16cex:durableId="26FC4613" w16cex:dateUtc="2022-10-20T15:11:00Z"/>
  <w16cex:commentExtensible w16cex:durableId="27273580" w16cex:dateUtc="2022-11-22T04:48:00Z"/>
  <w16cex:commentExtensible w16cex:durableId="27276DB7" w16cex:dateUtc="2022-11-22T08:48:00Z"/>
  <w16cex:commentExtensible w16cex:durableId="272767B3" w16cex:dateUtc="2022-11-22T08:22:00Z"/>
  <w16cex:commentExtensible w16cex:durableId="27276D63" w16cex:dateUtc="2022-11-22T08:46:00Z"/>
  <w16cex:commentExtensible w16cex:durableId="27276A38" w16cex:dateUtc="2022-11-22T08:33:00Z"/>
  <w16cex:commentExtensible w16cex:durableId="27276AFF" w16cex:dateUtc="2022-11-22T08:36:00Z"/>
  <w16cex:commentExtensible w16cex:durableId="26FD4C1B" w16cex:dateUtc="2022-10-21T09:49:00Z"/>
  <w16cex:commentExtensible w16cex:durableId="26FD4D51" w16cex:dateUtc="2022-10-21T09:54:00Z"/>
  <w16cex:commentExtensible w16cex:durableId="26FD4CCE" w16cex:dateUtc="2022-10-21T09:52:00Z"/>
  <w16cex:commentExtensible w16cex:durableId="26FD525E" w16cex:dateUtc="2022-10-21T10:16:00Z"/>
  <w16cex:commentExtensible w16cex:durableId="26FD49CB" w16cex:dateUtc="2022-10-21T09:39:00Z"/>
  <w16cex:commentExtensible w16cex:durableId="26FD47F8" w16cex:dateUtc="2022-10-21T09:31:00Z"/>
  <w16cex:commentExtensible w16cex:durableId="26FD4E83" w16cex:dateUtc="2022-10-21T09:59:00Z"/>
  <w16cex:commentExtensible w16cex:durableId="26FD4EB6" w16cex:dateUtc="2022-10-21T10:00:00Z"/>
  <w16cex:commentExtensible w16cex:durableId="272739FE" w16cex:dateUtc="2022-11-22T05:07:00Z"/>
  <w16cex:commentExtensible w16cex:durableId="27273BAE" w16cex:dateUtc="2022-11-22T05:14:00Z"/>
  <w16cex:commentExtensible w16cex:durableId="27273F36" w16cex:dateUtc="2022-11-22T05:29:00Z"/>
  <w16cex:commentExtensible w16cex:durableId="27273F77" w16cex:dateUtc="2022-11-22T05:30:00Z"/>
  <w16cex:commentExtensible w16cex:durableId="27273E8D" w16cex:dateUtc="2022-11-22T05:26:00Z"/>
  <w16cex:commentExtensible w16cex:durableId="26FBBCEF" w16cex:dateUtc="2022-10-20T05:26:00Z"/>
  <w16cex:commentExtensible w16cex:durableId="26FBBFFA" w16cex:dateUtc="2022-10-20T05:39:00Z"/>
  <w16cex:commentExtensible w16cex:durableId="26FBDBC8" w16cex:dateUtc="2022-10-20T07:38:00Z"/>
  <w16cex:commentExtensible w16cex:durableId="26FFCC4E" w16cex:dateUtc="2022-10-23T07:21:00Z"/>
  <w16cex:commentExtensible w16cex:durableId="26FFCC89" w16cex:dateUtc="2022-10-23T07:22:00Z"/>
  <w16cex:commentExtensible w16cex:durableId="26FC42C8" w16cex:dateUtc="2022-10-20T14:57:00Z"/>
  <w16cex:commentExtensible w16cex:durableId="26FBC284" w16cex:dateUtc="2022-10-20T05:50:00Z"/>
  <w16cex:commentExtensible w16cex:durableId="27275DDF" w16cex:dateUtc="2022-11-22T07:40:00Z"/>
  <w16cex:commentExtensible w16cex:durableId="2727603B" w16cex:dateUtc="2022-11-22T07:50:00Z"/>
  <w16cex:commentExtensible w16cex:durableId="272760B5" w16cex:dateUtc="2022-11-22T07:52:00Z"/>
  <w16cex:commentExtensible w16cex:durableId="27275D32" w16cex:dateUtc="2022-11-22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0B1005" w16cid:durableId="2727295C"/>
  <w16cid:commentId w16cid:paraId="3BB9E10B" w16cid:durableId="27273017"/>
  <w16cid:commentId w16cid:paraId="1BAC2077" w16cid:durableId="27272BF9"/>
  <w16cid:commentId w16cid:paraId="6B71B3F2" w16cid:durableId="27272EFF"/>
  <w16cid:commentId w16cid:paraId="02767455" w16cid:durableId="27272D87"/>
  <w16cid:commentId w16cid:paraId="017A2C79" w16cid:durableId="27272CC9"/>
  <w16cid:commentId w16cid:paraId="17502792" w16cid:durableId="27272DD8"/>
  <w16cid:commentId w16cid:paraId="41AF5F44" w16cid:durableId="26FD4101"/>
  <w16cid:commentId w16cid:paraId="7FE67EA1" w16cid:durableId="26FFCCF4"/>
  <w16cid:commentId w16cid:paraId="4894D8E7" w16cid:durableId="26FD40AC"/>
  <w16cid:commentId w16cid:paraId="1151FDD9" w16cid:durableId="26FFCE4F"/>
  <w16cid:commentId w16cid:paraId="11841ED7" w16cid:durableId="26FFCDF8"/>
  <w16cid:commentId w16cid:paraId="149FC9A4" w16cid:durableId="26FD539F"/>
  <w16cid:commentId w16cid:paraId="51076082" w16cid:durableId="26FFCD7F"/>
  <w16cid:commentId w16cid:paraId="230E4374" w16cid:durableId="26FFCE73"/>
  <w16cid:commentId w16cid:paraId="753E8604" w16cid:durableId="26FC4613"/>
  <w16cid:commentId w16cid:paraId="063C6A59" w16cid:durableId="27273580"/>
  <w16cid:commentId w16cid:paraId="6404870F" w16cid:durableId="27276DB7"/>
  <w16cid:commentId w16cid:paraId="23EDBEA2" w16cid:durableId="272767B3"/>
  <w16cid:commentId w16cid:paraId="095B0F8B" w16cid:durableId="27276D63"/>
  <w16cid:commentId w16cid:paraId="3B5D5263" w16cid:durableId="27276A38"/>
  <w16cid:commentId w16cid:paraId="5B1FB853" w16cid:durableId="27276AFF"/>
  <w16cid:commentId w16cid:paraId="6B12AEF7" w16cid:durableId="26FD4C1B"/>
  <w16cid:commentId w16cid:paraId="46CF27CD" w16cid:durableId="26FD4D51"/>
  <w16cid:commentId w16cid:paraId="1436B6DF" w16cid:durableId="26FD4CCE"/>
  <w16cid:commentId w16cid:paraId="121242DC" w16cid:durableId="26FD525E"/>
  <w16cid:commentId w16cid:paraId="619BAE16" w16cid:durableId="26FD49CB"/>
  <w16cid:commentId w16cid:paraId="2C727CBA" w16cid:durableId="26FD47F8"/>
  <w16cid:commentId w16cid:paraId="3F27B347" w16cid:durableId="26FD4E83"/>
  <w16cid:commentId w16cid:paraId="71157E1C" w16cid:durableId="26FD4EB6"/>
  <w16cid:commentId w16cid:paraId="4F886A1E" w16cid:durableId="272739FE"/>
  <w16cid:commentId w16cid:paraId="22EEF3F6" w16cid:durableId="27273BAE"/>
  <w16cid:commentId w16cid:paraId="60B395C9" w16cid:durableId="27273F36"/>
  <w16cid:commentId w16cid:paraId="28982F3F" w16cid:durableId="27273F77"/>
  <w16cid:commentId w16cid:paraId="14006892" w16cid:durableId="27273E8D"/>
  <w16cid:commentId w16cid:paraId="1A6571B8" w16cid:durableId="26FBBCEF"/>
  <w16cid:commentId w16cid:paraId="40C85D96" w16cid:durableId="26FBBFFA"/>
  <w16cid:commentId w16cid:paraId="61BB10BE" w16cid:durableId="26FBDBC8"/>
  <w16cid:commentId w16cid:paraId="607E2D47" w16cid:durableId="26FFCC4E"/>
  <w16cid:commentId w16cid:paraId="639BD7FB" w16cid:durableId="26FFCC89"/>
  <w16cid:commentId w16cid:paraId="6CB99431" w16cid:durableId="26FC42C8"/>
  <w16cid:commentId w16cid:paraId="26771E1A" w16cid:durableId="26FBC284"/>
  <w16cid:commentId w16cid:paraId="6C8F288A" w16cid:durableId="27275DDF"/>
  <w16cid:commentId w16cid:paraId="0A76F66A" w16cid:durableId="2727603B"/>
  <w16cid:commentId w16cid:paraId="2561F559" w16cid:durableId="272760B5"/>
  <w16cid:commentId w16cid:paraId="5F6A7784" w16cid:durableId="27275D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F0FD1"/>
    <w:multiLevelType w:val="hybridMultilevel"/>
    <w:tmpl w:val="C0E0EEA2"/>
    <w:lvl w:ilvl="0" w:tplc="FD02BA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E1"/>
    <w:rsid w:val="000D384A"/>
    <w:rsid w:val="000E3765"/>
    <w:rsid w:val="00122C45"/>
    <w:rsid w:val="0014490B"/>
    <w:rsid w:val="001B45B9"/>
    <w:rsid w:val="001E16F8"/>
    <w:rsid w:val="001E6D23"/>
    <w:rsid w:val="00247445"/>
    <w:rsid w:val="003B2EE3"/>
    <w:rsid w:val="003C2CE1"/>
    <w:rsid w:val="00434AA9"/>
    <w:rsid w:val="00486BFE"/>
    <w:rsid w:val="004D3445"/>
    <w:rsid w:val="004F5A97"/>
    <w:rsid w:val="0053294B"/>
    <w:rsid w:val="00596ABC"/>
    <w:rsid w:val="005E0F97"/>
    <w:rsid w:val="00683F50"/>
    <w:rsid w:val="006C34C5"/>
    <w:rsid w:val="00713837"/>
    <w:rsid w:val="00797D38"/>
    <w:rsid w:val="007C68E5"/>
    <w:rsid w:val="00883794"/>
    <w:rsid w:val="008F3AB9"/>
    <w:rsid w:val="00933867"/>
    <w:rsid w:val="0097246C"/>
    <w:rsid w:val="009F0FAF"/>
    <w:rsid w:val="00A9240E"/>
    <w:rsid w:val="00AC44BD"/>
    <w:rsid w:val="00B04906"/>
    <w:rsid w:val="00B06053"/>
    <w:rsid w:val="00B06A98"/>
    <w:rsid w:val="00B630A2"/>
    <w:rsid w:val="00B95AE3"/>
    <w:rsid w:val="00BC1D30"/>
    <w:rsid w:val="00BC646F"/>
    <w:rsid w:val="00BF0EEE"/>
    <w:rsid w:val="00C02887"/>
    <w:rsid w:val="00C7070E"/>
    <w:rsid w:val="00C726F2"/>
    <w:rsid w:val="00CF279A"/>
    <w:rsid w:val="00D74287"/>
    <w:rsid w:val="00D97F40"/>
    <w:rsid w:val="00E11E3A"/>
    <w:rsid w:val="00E342E1"/>
    <w:rsid w:val="00E65ECC"/>
    <w:rsid w:val="00E854A6"/>
    <w:rsid w:val="00EC5F22"/>
    <w:rsid w:val="00EC714C"/>
    <w:rsid w:val="00EF7A59"/>
    <w:rsid w:val="00F204B1"/>
    <w:rsid w:val="00F32574"/>
    <w:rsid w:val="00F35E11"/>
    <w:rsid w:val="00F51C92"/>
    <w:rsid w:val="00FF7CC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9CF2"/>
  <w15:chartTrackingRefBased/>
  <w15:docId w15:val="{A8AD5DD0-5623-4028-B132-8A0726D1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2E1"/>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E342E1"/>
    <w:rPr>
      <w:sz w:val="16"/>
      <w:szCs w:val="16"/>
    </w:rPr>
  </w:style>
  <w:style w:type="paragraph" w:styleId="CommentText">
    <w:name w:val="annotation text"/>
    <w:basedOn w:val="Normal"/>
    <w:link w:val="CommentTextChar"/>
    <w:uiPriority w:val="99"/>
    <w:semiHidden/>
    <w:unhideWhenUsed/>
    <w:rsid w:val="00E342E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E342E1"/>
    <w:rPr>
      <w:sz w:val="20"/>
      <w:szCs w:val="20"/>
      <w:lang w:val="en-US"/>
    </w:rPr>
  </w:style>
  <w:style w:type="paragraph" w:styleId="CommentSubject">
    <w:name w:val="annotation subject"/>
    <w:basedOn w:val="CommentText"/>
    <w:next w:val="CommentText"/>
    <w:link w:val="CommentSubjectChar"/>
    <w:uiPriority w:val="99"/>
    <w:semiHidden/>
    <w:unhideWhenUsed/>
    <w:rsid w:val="00BF0EEE"/>
    <w:rPr>
      <w:b/>
      <w:bCs/>
      <w:lang w:val="en-ID"/>
    </w:rPr>
  </w:style>
  <w:style w:type="character" w:customStyle="1" w:styleId="CommentSubjectChar">
    <w:name w:val="Comment Subject Char"/>
    <w:basedOn w:val="CommentTextChar"/>
    <w:link w:val="CommentSubject"/>
    <w:uiPriority w:val="99"/>
    <w:semiHidden/>
    <w:rsid w:val="00BF0EEE"/>
    <w:rPr>
      <w:b/>
      <w:bCs/>
      <w:sz w:val="20"/>
      <w:szCs w:val="20"/>
      <w:lang w:val="en-US"/>
    </w:rPr>
  </w:style>
  <w:style w:type="paragraph" w:styleId="Revision">
    <w:name w:val="Revision"/>
    <w:hidden/>
    <w:uiPriority w:val="99"/>
    <w:semiHidden/>
    <w:rsid w:val="00BF0EE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1518">
      <w:bodyDiv w:val="1"/>
      <w:marLeft w:val="0"/>
      <w:marRight w:val="0"/>
      <w:marTop w:val="0"/>
      <w:marBottom w:val="0"/>
      <w:divBdr>
        <w:top w:val="none" w:sz="0" w:space="0" w:color="auto"/>
        <w:left w:val="none" w:sz="0" w:space="0" w:color="auto"/>
        <w:bottom w:val="none" w:sz="0" w:space="0" w:color="auto"/>
        <w:right w:val="none" w:sz="0" w:space="0" w:color="auto"/>
      </w:divBdr>
    </w:div>
    <w:div w:id="252318549">
      <w:bodyDiv w:val="1"/>
      <w:marLeft w:val="0"/>
      <w:marRight w:val="0"/>
      <w:marTop w:val="0"/>
      <w:marBottom w:val="0"/>
      <w:divBdr>
        <w:top w:val="none" w:sz="0" w:space="0" w:color="auto"/>
        <w:left w:val="none" w:sz="0" w:space="0" w:color="auto"/>
        <w:bottom w:val="none" w:sz="0" w:space="0" w:color="auto"/>
        <w:right w:val="none" w:sz="0" w:space="0" w:color="auto"/>
      </w:divBdr>
    </w:div>
    <w:div w:id="114065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3155</Words>
  <Characters>17989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20</cp:revision>
  <dcterms:created xsi:type="dcterms:W3CDTF">2022-11-20T10:47:00Z</dcterms:created>
  <dcterms:modified xsi:type="dcterms:W3CDTF">2022-11-22T09:05:00Z</dcterms:modified>
</cp:coreProperties>
</file>