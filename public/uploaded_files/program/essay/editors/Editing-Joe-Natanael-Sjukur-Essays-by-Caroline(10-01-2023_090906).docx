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E22F" w14:textId="77777777" w:rsidR="001B4ADD" w:rsidRPr="001B4ADD" w:rsidRDefault="001B4ADD" w:rsidP="001B4ADD">
      <w:pPr>
        <w:spacing w:line="360" w:lineRule="auto"/>
        <w:rPr>
          <w:rFonts w:ascii="Times New Roman" w:eastAsia="Times New Roman" w:hAnsi="Times New Roman" w:cs="Times New Roman"/>
        </w:rPr>
      </w:pPr>
      <w:r w:rsidRPr="001B4ADD">
        <w:rPr>
          <w:rFonts w:ascii="Roboto" w:eastAsia="Times New Roman" w:hAnsi="Roboto" w:cs="Times New Roman"/>
          <w:b/>
          <w:bCs/>
          <w:color w:val="222222"/>
          <w:sz w:val="21"/>
          <w:szCs w:val="21"/>
          <w:shd w:val="clear" w:color="auto" w:fill="FFFFFF"/>
        </w:rPr>
        <w:t>Briefly discuss your reasons for pursuing the major you have selected. (Respond in 100 words or fewer.)</w:t>
      </w:r>
      <w:r w:rsidRPr="001B4ADD">
        <w:rPr>
          <w:rFonts w:ascii="Roboto" w:eastAsia="Times New Roman" w:hAnsi="Roboto" w:cs="Times New Roman"/>
          <w:b/>
          <w:bCs/>
          <w:color w:val="E00029"/>
          <w:sz w:val="21"/>
          <w:szCs w:val="21"/>
          <w:shd w:val="clear" w:color="auto" w:fill="FFFFFF"/>
        </w:rPr>
        <w:t>*</w:t>
      </w:r>
    </w:p>
    <w:p w14:paraId="72628739" w14:textId="77777777" w:rsidR="001B4ADD" w:rsidRPr="001B4ADD" w:rsidRDefault="001B4ADD" w:rsidP="001B4ADD">
      <w:pPr>
        <w:spacing w:line="360" w:lineRule="auto"/>
        <w:rPr>
          <w:rFonts w:ascii="Times New Roman" w:eastAsia="Times New Roman" w:hAnsi="Times New Roman" w:cs="Times New Roman"/>
        </w:rPr>
      </w:pPr>
    </w:p>
    <w:p w14:paraId="48EA814E" w14:textId="0A769482" w:rsidR="001B4ADD" w:rsidRDefault="001B4ADD" w:rsidP="001B4ADD">
      <w:pPr>
        <w:spacing w:line="360" w:lineRule="auto"/>
        <w:rPr>
          <w:ins w:id="0" w:author="Microsoft Office User" w:date="2023-01-09T17:30:00Z"/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</w:pPr>
      <w:r w:rsidRPr="001B4AD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During a summer I spent </w:t>
      </w:r>
      <w:del w:id="1" w:author="Microsoft Office User" w:date="2023-01-09T17:24:00Z">
        <w:r w:rsidRPr="001B4ADD" w:rsidDel="0058670E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>helping out</w:delText>
        </w:r>
      </w:del>
      <w:ins w:id="2" w:author="Microsoft Office User" w:date="2023-01-09T17:24:00Z">
        <w:r w:rsidR="0058670E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>volunteering</w:t>
        </w:r>
      </w:ins>
      <w:r w:rsidRPr="001B4AD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 at an orphanage, I met </w:t>
      </w:r>
      <w:proofErr w:type="spellStart"/>
      <w:r w:rsidRPr="001B4AD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>Fashul</w:t>
      </w:r>
      <w:proofErr w:type="spellEnd"/>
      <w:r w:rsidRPr="001B4AD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>, a boy with Cerebral Palsy</w:t>
      </w:r>
      <w:del w:id="3" w:author="Microsoft Office User" w:date="2023-01-09T17:29:00Z">
        <w:r w:rsidRPr="001B4ADD" w:rsidDel="0058670E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 xml:space="preserve">. It was heart-breaking to </w:delText>
        </w:r>
      </w:del>
      <w:del w:id="4" w:author="Microsoft Office User" w:date="2023-01-09T17:24:00Z">
        <w:r w:rsidRPr="001B4ADD" w:rsidDel="0058670E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 xml:space="preserve">see </w:delText>
        </w:r>
      </w:del>
      <w:del w:id="5" w:author="Microsoft Office User" w:date="2023-01-09T17:29:00Z">
        <w:r w:rsidRPr="001B4ADD" w:rsidDel="0058670E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>him</w:delText>
        </w:r>
      </w:del>
      <w:ins w:id="6" w:author="Microsoft Office User" w:date="2023-01-09T17:29:00Z">
        <w:r w:rsidR="0058670E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 xml:space="preserve"> who stayed</w:t>
        </w:r>
      </w:ins>
      <w:r w:rsidRPr="001B4AD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 indoors, </w:t>
      </w:r>
      <w:del w:id="7" w:author="Microsoft Office User" w:date="2023-01-09T17:24:00Z">
        <w:r w:rsidRPr="001B4ADD" w:rsidDel="0058670E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 xml:space="preserve">staring </w:delText>
        </w:r>
      </w:del>
      <w:ins w:id="8" w:author="Microsoft Office User" w:date="2023-01-09T17:24:00Z">
        <w:r w:rsidR="0058670E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>watching</w:t>
        </w:r>
        <w:r w:rsidR="0058670E" w:rsidRPr="001B4ADD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 xml:space="preserve"> </w:t>
        </w:r>
      </w:ins>
      <w:del w:id="9" w:author="Microsoft Office User" w:date="2023-01-09T17:24:00Z">
        <w:r w:rsidRPr="001B4ADD" w:rsidDel="0058670E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 xml:space="preserve">at </w:delText>
        </w:r>
      </w:del>
      <w:r w:rsidRPr="001B4AD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his friends </w:t>
      </w:r>
      <w:del w:id="10" w:author="Microsoft Office User" w:date="2023-01-09T17:24:00Z">
        <w:r w:rsidRPr="001B4ADD" w:rsidDel="0058670E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>who played outside merrily</w:delText>
        </w:r>
      </w:del>
      <w:ins w:id="11" w:author="Microsoft Office User" w:date="2023-01-09T17:24:00Z">
        <w:r w:rsidR="0058670E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>playing outside</w:t>
        </w:r>
      </w:ins>
      <w:r w:rsidRPr="001B4AD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>.</w:t>
      </w:r>
      <w:del w:id="12" w:author="Microsoft Office User" w:date="2023-01-09T17:24:00Z">
        <w:r w:rsidRPr="001B4ADD" w:rsidDel="0058670E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 xml:space="preserve"> Wanting to help</w:delText>
        </w:r>
      </w:del>
      <w:ins w:id="13" w:author="Microsoft Office User" w:date="2023-01-09T17:24:00Z">
        <w:r w:rsidR="0058670E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 xml:space="preserve"> </w:t>
        </w:r>
      </w:ins>
      <w:del w:id="14" w:author="Microsoft Office User" w:date="2023-01-09T17:24:00Z">
        <w:r w:rsidRPr="001B4ADD" w:rsidDel="0058670E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 xml:space="preserve">, </w:delText>
        </w:r>
      </w:del>
      <w:r w:rsidRPr="001B4AD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>I</w:t>
      </w:r>
      <w:ins w:id="15" w:author="Microsoft Office User" w:date="2023-01-09T17:24:00Z">
        <w:r w:rsidR="0058670E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 xml:space="preserve"> then</w:t>
        </w:r>
      </w:ins>
      <w:r w:rsidRPr="001B4AD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 developed a voice-activated game he could play. </w:t>
      </w:r>
      <w:del w:id="16" w:author="Microsoft Office User" w:date="2023-01-09T17:29:00Z">
        <w:r w:rsidRPr="001B4ADD" w:rsidDel="0058670E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>Seeing the mirth</w:delText>
        </w:r>
      </w:del>
      <w:ins w:id="17" w:author="Microsoft Office User" w:date="2023-01-09T17:29:00Z">
        <w:r w:rsidR="0058670E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>The mirth</w:t>
        </w:r>
      </w:ins>
      <w:r w:rsidRPr="001B4AD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1B4AD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>Fashul</w:t>
      </w:r>
      <w:proofErr w:type="spellEnd"/>
      <w:r w:rsidRPr="001B4AD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 and the others as they spoke to their character </w:t>
      </w:r>
      <w:del w:id="18" w:author="Microsoft Office User" w:date="2023-01-09T17:29:00Z">
        <w:r w:rsidRPr="001B4ADD" w:rsidDel="0058670E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>filled me with joy for</w:delText>
        </w:r>
      </w:del>
      <w:ins w:id="19" w:author="Microsoft Office User" w:date="2023-01-09T17:29:00Z">
        <w:r w:rsidR="0058670E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>showed me</w:t>
        </w:r>
      </w:ins>
      <w:r w:rsidRPr="001B4AD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 how impactful this simple game was. Studying computer science will allow me to explore game development at a collegiate level, creating games not only for entertainment but also to educate generations, communicate messages and help others like </w:t>
      </w:r>
      <w:proofErr w:type="spellStart"/>
      <w:r w:rsidRPr="001B4AD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>Fashul</w:t>
      </w:r>
      <w:proofErr w:type="spellEnd"/>
      <w:r w:rsidRPr="001B4AD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>. </w:t>
      </w:r>
    </w:p>
    <w:p w14:paraId="022BE871" w14:textId="7B35C7E0" w:rsidR="0058670E" w:rsidRDefault="0058670E" w:rsidP="001B4ADD">
      <w:pPr>
        <w:spacing w:line="360" w:lineRule="auto"/>
        <w:rPr>
          <w:ins w:id="20" w:author="Microsoft Office User" w:date="2023-01-09T17:30:00Z"/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</w:pPr>
    </w:p>
    <w:p w14:paraId="5941D9CE" w14:textId="4EBF4092" w:rsidR="0058670E" w:rsidRDefault="0058670E" w:rsidP="001B4ADD">
      <w:pPr>
        <w:spacing w:line="360" w:lineRule="auto"/>
        <w:rPr>
          <w:ins w:id="21" w:author="Microsoft Office User" w:date="2023-01-09T17:30:00Z"/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</w:pPr>
    </w:p>
    <w:p w14:paraId="1A1CFABB" w14:textId="1052A3DC" w:rsidR="0058670E" w:rsidRDefault="0058670E" w:rsidP="001B4ADD">
      <w:pPr>
        <w:spacing w:line="360" w:lineRule="auto"/>
        <w:rPr>
          <w:ins w:id="22" w:author="Microsoft Office User" w:date="2023-01-09T17:29:00Z"/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</w:pPr>
      <w:ins w:id="23" w:author="Microsoft Office User" w:date="2023-01-09T17:30:00Z">
        <w:r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>I would add another sentence at the end of the short essay to elaborate a little on how you plan to cre</w:t>
        </w:r>
      </w:ins>
      <w:ins w:id="24" w:author="Microsoft Office User" w:date="2023-01-09T17:31:00Z">
        <w:r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 xml:space="preserve">ate these games. By focusing on inclusivity? Creating games that haven’t been done before? Etc.. </w:t>
        </w:r>
      </w:ins>
    </w:p>
    <w:p w14:paraId="3EE278CA" w14:textId="77777777" w:rsidR="0058670E" w:rsidRPr="001B4ADD" w:rsidRDefault="0058670E" w:rsidP="001B4ADD">
      <w:pPr>
        <w:spacing w:line="360" w:lineRule="auto"/>
        <w:rPr>
          <w:rFonts w:ascii="Times New Roman" w:eastAsia="Times New Roman" w:hAnsi="Times New Roman" w:cs="Times New Roman"/>
        </w:rPr>
      </w:pPr>
    </w:p>
    <w:p w14:paraId="676F60E1" w14:textId="77777777" w:rsidR="001B4ADD" w:rsidRPr="001B4ADD" w:rsidRDefault="001B4ADD" w:rsidP="001B4ADD">
      <w:pPr>
        <w:spacing w:line="360" w:lineRule="auto"/>
        <w:rPr>
          <w:rFonts w:ascii="Times New Roman" w:eastAsia="Times New Roman" w:hAnsi="Times New Roman" w:cs="Times New Roman"/>
        </w:rPr>
      </w:pPr>
    </w:p>
    <w:p w14:paraId="40AEE0E4" w14:textId="77777777" w:rsidR="00EE3EAE" w:rsidRDefault="00EE3EAE" w:rsidP="001B4ADD">
      <w:pPr>
        <w:spacing w:line="360" w:lineRule="auto"/>
      </w:pPr>
    </w:p>
    <w:sectPr w:rsidR="00EE3E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DD"/>
    <w:rsid w:val="00185506"/>
    <w:rsid w:val="001B4ADD"/>
    <w:rsid w:val="0058670E"/>
    <w:rsid w:val="0062459E"/>
    <w:rsid w:val="008E6C67"/>
    <w:rsid w:val="00C53143"/>
    <w:rsid w:val="00EE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24114"/>
  <w15:chartTrackingRefBased/>
  <w15:docId w15:val="{259338E5-F78F-8648-8530-20AE83AB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4A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586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4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Microsoft Office User</cp:lastModifiedBy>
  <cp:revision>12</cp:revision>
  <dcterms:created xsi:type="dcterms:W3CDTF">2023-01-09T07:09:00Z</dcterms:created>
  <dcterms:modified xsi:type="dcterms:W3CDTF">2023-01-10T01:31:00Z</dcterms:modified>
</cp:coreProperties>
</file>