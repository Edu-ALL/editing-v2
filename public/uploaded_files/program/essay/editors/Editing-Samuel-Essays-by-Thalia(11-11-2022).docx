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E262" w14:textId="77777777" w:rsidR="00FD7E42" w:rsidRPr="00FD7E42" w:rsidRDefault="00FD7E42" w:rsidP="00FD7E42">
      <w:pPr>
        <w:rPr>
          <w:rFonts w:ascii="Times New Roman" w:eastAsia="Times New Roman" w:hAnsi="Times New Roman" w:cs="Times New Roman"/>
        </w:rPr>
      </w:pPr>
      <w:r w:rsidRPr="00FD7E42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Our families and communities often define us and our individual worlds. Community might refer to your cultural group, extended family, religious group, </w:t>
      </w:r>
      <w:proofErr w:type="spellStart"/>
      <w:r w:rsidRPr="00FD7E42">
        <w:rPr>
          <w:rFonts w:ascii="Arial" w:eastAsia="Times New Roman" w:hAnsi="Arial" w:cs="Arial"/>
          <w:color w:val="000000"/>
          <w:sz w:val="22"/>
          <w:szCs w:val="22"/>
          <w:u w:val="single"/>
        </w:rPr>
        <w:t>neighborhood</w:t>
      </w:r>
      <w:proofErr w:type="spellEnd"/>
      <w:r w:rsidRPr="00FD7E42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 or school, sports team or club, co-workers, etc. Describe the world you come from and how you, as a product of it, might add to the diversity of the University of Washington. (300 words)</w:t>
      </w:r>
    </w:p>
    <w:p w14:paraId="577F92A8" w14:textId="77777777" w:rsidR="00FD7E42" w:rsidRPr="00FD7E42" w:rsidRDefault="00FD7E42" w:rsidP="00FD7E42">
      <w:pPr>
        <w:spacing w:after="240"/>
        <w:rPr>
          <w:rFonts w:ascii="Times New Roman" w:eastAsia="Times New Roman" w:hAnsi="Times New Roman" w:cs="Times New Roman"/>
        </w:rPr>
      </w:pPr>
    </w:p>
    <w:p w14:paraId="542A14B1" w14:textId="15AAD004" w:rsidR="00FD7E42" w:rsidRPr="00FD7E42" w:rsidRDefault="00FD7E42" w:rsidP="00FD7E42">
      <w:pPr>
        <w:jc w:val="both"/>
        <w:rPr>
          <w:rFonts w:ascii="Times New Roman" w:eastAsia="Times New Roman" w:hAnsi="Times New Roman" w:cs="Times New Roman"/>
        </w:rPr>
      </w:pPr>
      <w:r w:rsidRPr="00FD7E42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’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ve never imagined having a religious group as my second family. When I first thought of “church organizations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” </w:t>
      </w:r>
      <w:commentRangeStart w:id="0"/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the image that comes to mind are stodgy, pious worshipers that have found absolute devotion to the 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ord. </w:t>
      </w:r>
      <w:commentRangeEnd w:id="0"/>
      <w:r w:rsidR="004D21DD">
        <w:rPr>
          <w:rStyle w:val="CommentReference"/>
        </w:rPr>
        <w:commentReference w:id="0"/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However, the reality was a lot different. </w:t>
      </w:r>
    </w:p>
    <w:p w14:paraId="6D68A616" w14:textId="77777777" w:rsidR="00FD7E42" w:rsidRPr="00FD7E42" w:rsidRDefault="00FD7E42" w:rsidP="00FD7E42">
      <w:pPr>
        <w:rPr>
          <w:rFonts w:ascii="Times New Roman" w:eastAsia="Times New Roman" w:hAnsi="Times New Roman" w:cs="Times New Roman"/>
        </w:rPr>
      </w:pPr>
    </w:p>
    <w:p w14:paraId="62B88763" w14:textId="745C325B" w:rsidR="00FD7E42" w:rsidRPr="00FD7E42" w:rsidRDefault="00FD7E42" w:rsidP="00FD7E42">
      <w:pPr>
        <w:jc w:val="both"/>
        <w:rPr>
          <w:rFonts w:ascii="Times New Roman" w:eastAsia="Times New Roman" w:hAnsi="Times New Roman" w:cs="Times New Roman"/>
        </w:rPr>
      </w:pP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I initially joined the church apostles </w:t>
      </w:r>
      <w:commentRangeStart w:id="1"/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to serve the 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ord</w:t>
      </w:r>
      <w:commentRangeEnd w:id="1"/>
      <w:r w:rsidR="004D21DD">
        <w:rPr>
          <w:rStyle w:val="CommentReference"/>
        </w:rPr>
        <w:commentReference w:id="1"/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and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partially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because my parents covertly wished so. I didn't expect to get along</w:t>
      </w:r>
      <w:ins w:id="2" w:author="Thalia Priscilla" w:date="2022-11-11T20:23:00Z">
        <w:r w:rsidR="004D21DD">
          <w:rPr>
            <w:rFonts w:ascii="Arial" w:eastAsia="Times New Roman" w:hAnsi="Arial" w:cs="Arial"/>
            <w:color w:val="000000"/>
            <w:sz w:val="22"/>
            <w:szCs w:val="22"/>
          </w:rPr>
          <w:t xml:space="preserve"> with other members</w:t>
        </w:r>
      </w:ins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However,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it didn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’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t take long to realize that </w:t>
      </w:r>
      <w:del w:id="3" w:author="Thalia Priscilla" w:date="2022-11-11T20:24:00Z">
        <w:r w:rsidRPr="00FD7E42" w:rsidDel="004D21DD">
          <w:rPr>
            <w:rFonts w:ascii="Arial" w:eastAsia="Times New Roman" w:hAnsi="Arial" w:cs="Arial"/>
            <w:color w:val="000000"/>
            <w:sz w:val="22"/>
            <w:szCs w:val="22"/>
          </w:rPr>
          <w:delText>the members</w:delText>
        </w:r>
      </w:del>
      <w:ins w:id="4" w:author="Thalia Priscilla" w:date="2022-11-11T20:24:00Z">
        <w:r w:rsidR="004D21DD">
          <w:rPr>
            <w:rFonts w:ascii="Arial" w:eastAsia="Times New Roman" w:hAnsi="Arial" w:cs="Arial"/>
            <w:color w:val="000000"/>
            <w:sz w:val="22"/>
            <w:szCs w:val="22"/>
          </w:rPr>
          <w:t>they</w:t>
        </w:r>
      </w:ins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were no different than me. 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In fact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, they turned out to be 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super fun and relatable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commentRangeStart w:id="5"/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I still remember a game during the inauguration where we had to protect a candle while the seniors attempted to blow it out. 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>M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y friends</w:t>
      </w:r>
      <w:r w:rsidR="00F42CC6">
        <w:rPr>
          <w:rFonts w:ascii="Arial" w:eastAsia="Times New Roman" w:hAnsi="Arial" w:cs="Arial"/>
          <w:color w:val="000000"/>
          <w:sz w:val="22"/>
          <w:szCs w:val="22"/>
        </w:rPr>
        <w:t xml:space="preserve"> and I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took our shirts off to form a fortress around the candle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, b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ut the seniors soon stepped up their game, inviting the mentors and even the priest to take part in drenching us with water balloons, buckets, and hoses.</w:t>
      </w:r>
      <w:commentRangeEnd w:id="5"/>
      <w:r w:rsidR="00177EEC">
        <w:rPr>
          <w:rStyle w:val="CommentReference"/>
        </w:rPr>
        <w:commentReference w:id="5"/>
      </w:r>
    </w:p>
    <w:p w14:paraId="5C2EC24C" w14:textId="77777777" w:rsidR="00FD7E42" w:rsidRPr="00FD7E42" w:rsidRDefault="00FD7E42" w:rsidP="00FD7E42">
      <w:pPr>
        <w:rPr>
          <w:rFonts w:ascii="Times New Roman" w:eastAsia="Times New Roman" w:hAnsi="Times New Roman" w:cs="Times New Roman"/>
        </w:rPr>
      </w:pPr>
    </w:p>
    <w:p w14:paraId="08E0B594" w14:textId="3B9B1123" w:rsidR="00FD7E42" w:rsidRPr="00FD7E42" w:rsidRDefault="00FD7E42" w:rsidP="00FD7E42">
      <w:pPr>
        <w:jc w:val="both"/>
        <w:rPr>
          <w:rFonts w:ascii="Times New Roman" w:eastAsia="Times New Roman" w:hAnsi="Times New Roman" w:cs="Times New Roman"/>
        </w:rPr>
      </w:pP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This community was 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divers</w:t>
      </w:r>
      <w:r w:rsidR="00AA3D70">
        <w:rPr>
          <w:rFonts w:ascii="Arial" w:eastAsia="Times New Roman" w:hAnsi="Arial" w:cs="Arial"/>
          <w:color w:val="000000"/>
          <w:sz w:val="22"/>
          <w:szCs w:val="22"/>
        </w:rPr>
        <w:t xml:space="preserve">e, 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consist</w:t>
      </w:r>
      <w:r w:rsidR="00AA3D70">
        <w:rPr>
          <w:rFonts w:ascii="Arial" w:eastAsia="Times New Roman" w:hAnsi="Arial" w:cs="Arial"/>
          <w:color w:val="000000"/>
          <w:sz w:val="22"/>
          <w:szCs w:val="22"/>
        </w:rPr>
        <w:t>ing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of members 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from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different cultural backgrounds, economic conditions, and living environments. 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 xml:space="preserve">It’s 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a place where 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everyone could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connect</w:t>
      </w:r>
      <w:r w:rsidR="00AA3D70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converse, help each other, and leav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none ostracized. </w:t>
      </w:r>
      <w:commentRangeStart w:id="6"/>
      <w:r w:rsidR="00821C36">
        <w:rPr>
          <w:rFonts w:ascii="Arial" w:eastAsia="Times New Roman" w:hAnsi="Arial" w:cs="Arial"/>
          <w:color w:val="000000"/>
          <w:sz w:val="22"/>
          <w:szCs w:val="22"/>
        </w:rPr>
        <w:t>As a result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, I learned to connect with different kinds of people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, thus,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broaden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>ing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my </w:t>
      </w:r>
      <w:r w:rsidR="00821C36">
        <w:rPr>
          <w:rFonts w:ascii="Arial" w:eastAsia="Times New Roman" w:hAnsi="Arial" w:cs="Arial"/>
          <w:color w:val="000000"/>
          <w:sz w:val="22"/>
          <w:szCs w:val="22"/>
        </w:rPr>
        <w:t xml:space="preserve">perspective of </w:t>
      </w:r>
      <w:r w:rsidR="00E51BCA">
        <w:rPr>
          <w:rFonts w:ascii="Arial" w:eastAsia="Times New Roman" w:hAnsi="Arial" w:cs="Arial"/>
          <w:color w:val="000000"/>
          <w:sz w:val="22"/>
          <w:szCs w:val="22"/>
        </w:rPr>
        <w:t xml:space="preserve">various 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cultures and lifestyles.</w:t>
      </w:r>
      <w:commentRangeEnd w:id="6"/>
      <w:r w:rsidR="00177EEC">
        <w:rPr>
          <w:rStyle w:val="CommentReference"/>
        </w:rPr>
        <w:commentReference w:id="6"/>
      </w:r>
    </w:p>
    <w:p w14:paraId="2FA2ABAF" w14:textId="77777777" w:rsidR="00FD7E42" w:rsidRPr="00FD7E42" w:rsidRDefault="00FD7E42" w:rsidP="00FD7E42">
      <w:pPr>
        <w:rPr>
          <w:rFonts w:ascii="Times New Roman" w:eastAsia="Times New Roman" w:hAnsi="Times New Roman" w:cs="Times New Roman"/>
        </w:rPr>
      </w:pPr>
    </w:p>
    <w:p w14:paraId="0EA125E7" w14:textId="46ED337F" w:rsidR="00FD7E42" w:rsidRPr="00FD7E42" w:rsidRDefault="00FD7E42" w:rsidP="00FD7E42">
      <w:pPr>
        <w:jc w:val="both"/>
        <w:rPr>
          <w:rFonts w:ascii="Times New Roman" w:eastAsia="Times New Roman" w:hAnsi="Times New Roman" w:cs="Times New Roman"/>
        </w:rPr>
      </w:pP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Being </w:t>
      </w:r>
      <w:r w:rsidR="00EA3881">
        <w:rPr>
          <w:rFonts w:ascii="Arial" w:eastAsia="Times New Roman" w:hAnsi="Arial" w:cs="Arial"/>
          <w:color w:val="000000"/>
          <w:sz w:val="22"/>
          <w:szCs w:val="22"/>
        </w:rPr>
        <w:t>part of church apostles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A3881">
        <w:rPr>
          <w:rFonts w:ascii="Arial" w:eastAsia="Times New Roman" w:hAnsi="Arial" w:cs="Arial"/>
          <w:color w:val="000000"/>
          <w:sz w:val="22"/>
          <w:szCs w:val="22"/>
        </w:rPr>
        <w:t>evolv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ed me into a more socially active person, taking part in community services like fundraisers</w:t>
      </w:r>
      <w:r w:rsidR="00EA388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and teaching in orphanages. </w:t>
      </w:r>
      <w:commentRangeStart w:id="7"/>
      <w:r w:rsidRPr="00FD7E42">
        <w:rPr>
          <w:rFonts w:ascii="Arial" w:eastAsia="Times New Roman" w:hAnsi="Arial" w:cs="Arial"/>
          <w:color w:val="000000"/>
          <w:sz w:val="22"/>
          <w:szCs w:val="22"/>
        </w:rPr>
        <w:t xml:space="preserve">It introduced a new meaning to community service, not just to serve the </w:t>
      </w:r>
      <w:r w:rsidR="00EA3881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Pr="00FD7E42">
        <w:rPr>
          <w:rFonts w:ascii="Arial" w:eastAsia="Times New Roman" w:hAnsi="Arial" w:cs="Arial"/>
          <w:color w:val="000000"/>
          <w:sz w:val="22"/>
          <w:szCs w:val="22"/>
        </w:rPr>
        <w:t>ord but there was always fun and bits of memories gathered in those actions. This community made me truly appreciate the joy I was able to generate amongst the people I helped. </w:t>
      </w:r>
      <w:commentRangeEnd w:id="7"/>
      <w:r w:rsidR="001532AD">
        <w:rPr>
          <w:rStyle w:val="CommentReference"/>
        </w:rPr>
        <w:commentReference w:id="7"/>
      </w:r>
    </w:p>
    <w:p w14:paraId="5737D3C7" w14:textId="77777777" w:rsidR="00FD7E42" w:rsidRPr="00FD7E42" w:rsidRDefault="00FD7E42" w:rsidP="00FD7E42">
      <w:pPr>
        <w:rPr>
          <w:rFonts w:ascii="Times New Roman" w:eastAsia="Times New Roman" w:hAnsi="Times New Roman" w:cs="Times New Roman"/>
        </w:rPr>
      </w:pPr>
    </w:p>
    <w:p w14:paraId="274F8CC0" w14:textId="34293581" w:rsidR="008C1ADB" w:rsidRPr="008C1ADB" w:rsidRDefault="008C1ADB" w:rsidP="008C1ADB">
      <w:pPr>
        <w:jc w:val="both"/>
        <w:rPr>
          <w:rFonts w:ascii="Times New Roman" w:eastAsia="Times New Roman" w:hAnsi="Times New Roman" w:cs="Times New Roman"/>
        </w:rPr>
      </w:pPr>
      <w:r w:rsidRPr="008C1ADB">
        <w:rPr>
          <w:rFonts w:ascii="Arial" w:eastAsia="Times New Roman" w:hAnsi="Arial" w:cs="Arial"/>
          <w:color w:val="000000"/>
          <w:sz w:val="22"/>
          <w:szCs w:val="22"/>
        </w:rPr>
        <w:t>In UW</w:t>
      </w:r>
      <w:commentRangeStart w:id="8"/>
      <w:r w:rsidRPr="008C1ADB">
        <w:rPr>
          <w:rFonts w:ascii="Arial" w:eastAsia="Times New Roman" w:hAnsi="Arial" w:cs="Arial"/>
          <w:color w:val="000000"/>
          <w:sz w:val="22"/>
          <w:szCs w:val="22"/>
        </w:rPr>
        <w:t xml:space="preserve">, I will apply the values I learned </w:t>
      </w:r>
      <w:r>
        <w:rPr>
          <w:rFonts w:ascii="Arial" w:eastAsia="Times New Roman" w:hAnsi="Arial" w:cs="Arial"/>
          <w:color w:val="000000"/>
          <w:sz w:val="22"/>
          <w:szCs w:val="22"/>
        </w:rPr>
        <w:t>in the church apostles</w:t>
      </w:r>
      <w:r w:rsidRPr="008C1AD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commentRangeEnd w:id="8"/>
      <w:r w:rsidR="00177EEC">
        <w:rPr>
          <w:rStyle w:val="CommentReference"/>
        </w:rPr>
        <w:commentReference w:id="8"/>
      </w:r>
      <w:r w:rsidRPr="008C1ADB">
        <w:rPr>
          <w:rFonts w:ascii="Arial" w:eastAsia="Times New Roman" w:hAnsi="Arial" w:cs="Arial"/>
          <w:color w:val="000000"/>
          <w:sz w:val="22"/>
          <w:szCs w:val="22"/>
        </w:rPr>
        <w:t xml:space="preserve">to interact with the multicultural community there. I would take part in community services, </w:t>
      </w:r>
      <w:r>
        <w:rPr>
          <w:rFonts w:ascii="Arial" w:eastAsia="Times New Roman" w:hAnsi="Arial" w:cs="Arial"/>
          <w:color w:val="000000"/>
          <w:sz w:val="22"/>
          <w:szCs w:val="22"/>
        </w:rPr>
        <w:t>join</w:t>
      </w:r>
      <w:r w:rsidRPr="008C1ADB">
        <w:rPr>
          <w:rFonts w:ascii="Arial" w:eastAsia="Times New Roman" w:hAnsi="Arial" w:cs="Arial"/>
          <w:color w:val="000000"/>
          <w:sz w:val="22"/>
          <w:szCs w:val="22"/>
        </w:rPr>
        <w:t xml:space="preserve"> organizations like </w:t>
      </w:r>
      <w:r>
        <w:rPr>
          <w:rFonts w:ascii="Arial" w:eastAsia="Times New Roman" w:hAnsi="Arial" w:cs="Arial"/>
          <w:color w:val="000000"/>
          <w:sz w:val="22"/>
          <w:szCs w:val="22"/>
        </w:rPr>
        <w:t>UNICEF</w:t>
      </w:r>
      <w:r w:rsidRPr="008C1ADB">
        <w:rPr>
          <w:rFonts w:ascii="Arial" w:eastAsia="Times New Roman" w:hAnsi="Arial" w:cs="Arial"/>
          <w:color w:val="000000"/>
          <w:sz w:val="22"/>
          <w:szCs w:val="22"/>
        </w:rPr>
        <w:t xml:space="preserve"> at UW to improve children's welfare through free education, fundraisings, and advocacy. </w:t>
      </w:r>
      <w:commentRangeStart w:id="9"/>
      <w:r w:rsidRPr="008C1ADB">
        <w:rPr>
          <w:rFonts w:ascii="Arial" w:eastAsia="Times New Roman" w:hAnsi="Arial" w:cs="Arial"/>
          <w:color w:val="000000"/>
          <w:sz w:val="22"/>
          <w:szCs w:val="22"/>
        </w:rPr>
        <w:t>There, I will attempt to organize more community service activities that are fun and memorable for the peers participating alongside me. </w:t>
      </w:r>
      <w:commentRangeEnd w:id="9"/>
      <w:r w:rsidR="001532AD">
        <w:rPr>
          <w:rStyle w:val="CommentReference"/>
        </w:rPr>
        <w:commentReference w:id="9"/>
      </w:r>
    </w:p>
    <w:p w14:paraId="31D75C7F" w14:textId="77777777" w:rsidR="008C1ADB" w:rsidRPr="008C1ADB" w:rsidRDefault="008C1ADB" w:rsidP="008C1ADB">
      <w:pPr>
        <w:rPr>
          <w:rFonts w:ascii="Times New Roman" w:eastAsia="Times New Roman" w:hAnsi="Times New Roman" w:cs="Times New Roman"/>
        </w:rPr>
      </w:pPr>
    </w:p>
    <w:p w14:paraId="138ECFC9" w14:textId="3130345A" w:rsidR="008C1ADB" w:rsidRDefault="001532AD">
      <w:pPr>
        <w:rPr>
          <w:ins w:id="10" w:author="Thalia Priscilla" w:date="2022-11-11T22:52:00Z"/>
        </w:rPr>
      </w:pPr>
      <w:ins w:id="11" w:author="Thalia Priscilla" w:date="2022-11-11T22:52:00Z">
        <w:r>
          <w:t>Hi Samuel:</w:t>
        </w:r>
      </w:ins>
    </w:p>
    <w:p w14:paraId="215524F5" w14:textId="4A89E324" w:rsidR="001532AD" w:rsidRDefault="001532AD">
      <w:pPr>
        <w:rPr>
          <w:ins w:id="12" w:author="Thalia Priscilla" w:date="2022-11-11T22:52:00Z"/>
        </w:rPr>
      </w:pPr>
    </w:p>
    <w:p w14:paraId="26DBB7DE" w14:textId="68DE43F2" w:rsidR="001532AD" w:rsidRDefault="00D0708D">
      <w:pPr>
        <w:rPr>
          <w:ins w:id="13" w:author="Thalia Priscilla" w:date="2022-11-11T23:29:00Z"/>
        </w:rPr>
      </w:pPr>
      <w:ins w:id="14" w:author="Thalia Priscilla" w:date="2022-11-11T23:29:00Z">
        <w:r>
          <w:t xml:space="preserve">It’s </w:t>
        </w:r>
      </w:ins>
      <w:ins w:id="15" w:author="Thalia Priscilla" w:date="2022-11-11T23:30:00Z">
        <w:r>
          <w:t>inspiring how</w:t>
        </w:r>
      </w:ins>
      <w:ins w:id="16" w:author="Thalia Priscilla" w:date="2022-11-11T23:28:00Z">
        <w:r w:rsidR="00FF0915">
          <w:t xml:space="preserve"> being involved in church really </w:t>
        </w:r>
      </w:ins>
      <w:ins w:id="17" w:author="Thalia Priscilla" w:date="2022-11-11T23:30:00Z">
        <w:r>
          <w:t>shaped</w:t>
        </w:r>
      </w:ins>
      <w:ins w:id="18" w:author="Thalia Priscilla" w:date="2022-11-11T23:29:00Z">
        <w:r w:rsidR="00FF0915">
          <w:t xml:space="preserve"> you</w:t>
        </w:r>
      </w:ins>
      <w:ins w:id="19" w:author="Thalia Priscilla" w:date="2022-11-11T23:30:00Z">
        <w:r>
          <w:t xml:space="preserve">. </w:t>
        </w:r>
      </w:ins>
      <w:ins w:id="20" w:author="Thalia Priscilla" w:date="2022-11-11T23:29:00Z">
        <w:r>
          <w:t xml:space="preserve">There </w:t>
        </w:r>
      </w:ins>
      <w:ins w:id="21" w:author="Thalia Priscilla" w:date="2022-11-11T23:30:00Z">
        <w:r>
          <w:t>seems to be many lessons learned.</w:t>
        </w:r>
      </w:ins>
    </w:p>
    <w:p w14:paraId="528D5C79" w14:textId="6959AC8F" w:rsidR="00D0708D" w:rsidRDefault="00D0708D">
      <w:pPr>
        <w:rPr>
          <w:ins w:id="22" w:author="Thalia Priscilla" w:date="2022-11-11T23:29:00Z"/>
        </w:rPr>
      </w:pPr>
    </w:p>
    <w:p w14:paraId="303DE834" w14:textId="6803AC61" w:rsidR="00D0708D" w:rsidRDefault="00D0708D">
      <w:pPr>
        <w:rPr>
          <w:ins w:id="23" w:author="Thalia Priscilla" w:date="2022-11-11T23:31:00Z"/>
        </w:rPr>
      </w:pPr>
      <w:ins w:id="24" w:author="Thalia Priscilla" w:date="2022-11-11T23:29:00Z">
        <w:r>
          <w:t xml:space="preserve">I would suggest structuring your essay with a focus on </w:t>
        </w:r>
      </w:ins>
      <w:ins w:id="25" w:author="Thalia Priscilla" w:date="2022-11-11T23:30:00Z">
        <w:r>
          <w:t xml:space="preserve">one or two </w:t>
        </w:r>
      </w:ins>
      <w:ins w:id="26" w:author="Thalia Priscilla" w:date="2022-11-11T23:31:00Z">
        <w:r>
          <w:t>ways how serving at a religious community shaped you. You can start with considering the following structure:</w:t>
        </w:r>
      </w:ins>
    </w:p>
    <w:p w14:paraId="6927F321" w14:textId="6ABF07B8" w:rsidR="00D0708D" w:rsidRDefault="00D0708D">
      <w:pPr>
        <w:rPr>
          <w:ins w:id="27" w:author="Thalia Priscilla" w:date="2022-11-11T23:31:00Z"/>
        </w:rPr>
      </w:pPr>
    </w:p>
    <w:p w14:paraId="3D98114F" w14:textId="4EE1C75E" w:rsidR="00D0708D" w:rsidRDefault="00D0708D" w:rsidP="00D0708D">
      <w:pPr>
        <w:pStyle w:val="ListParagraph"/>
        <w:numPr>
          <w:ilvl w:val="0"/>
          <w:numId w:val="5"/>
        </w:numPr>
        <w:rPr>
          <w:ins w:id="28" w:author="Thalia Priscilla" w:date="2022-11-11T23:32:00Z"/>
        </w:rPr>
      </w:pPr>
      <w:ins w:id="29" w:author="Thalia Priscilla" w:date="2022-11-11T23:32:00Z">
        <w:r>
          <w:t>What you initially thought of serving at church</w:t>
        </w:r>
      </w:ins>
    </w:p>
    <w:p w14:paraId="46AA360B" w14:textId="01DC6479" w:rsidR="00D0708D" w:rsidRDefault="00D0708D" w:rsidP="00D0708D">
      <w:pPr>
        <w:pStyle w:val="ListParagraph"/>
        <w:numPr>
          <w:ilvl w:val="0"/>
          <w:numId w:val="5"/>
        </w:numPr>
        <w:rPr>
          <w:ins w:id="30" w:author="Thalia Priscilla" w:date="2022-11-11T23:32:00Z"/>
        </w:rPr>
      </w:pPr>
      <w:ins w:id="31" w:author="Thalia Priscilla" w:date="2022-11-11T23:32:00Z">
        <w:r>
          <w:t>What your experience was like – fun</w:t>
        </w:r>
      </w:ins>
      <w:ins w:id="32" w:author="Thalia Priscilla" w:date="2022-11-11T23:33:00Z">
        <w:r>
          <w:t>, social, inspired you to do be involved in community service</w:t>
        </w:r>
      </w:ins>
    </w:p>
    <w:p w14:paraId="6FA2844D" w14:textId="4D8C83D0" w:rsidR="00D0708D" w:rsidRDefault="00D0708D" w:rsidP="00D0708D">
      <w:pPr>
        <w:pStyle w:val="ListParagraph"/>
        <w:numPr>
          <w:ilvl w:val="0"/>
          <w:numId w:val="5"/>
        </w:numPr>
        <w:rPr>
          <w:ins w:id="33" w:author="Thalia Priscilla" w:date="2022-11-11T23:34:00Z"/>
        </w:rPr>
      </w:pPr>
      <w:ins w:id="34" w:author="Thalia Priscilla" w:date="2022-11-11T23:32:00Z">
        <w:r>
          <w:lastRenderedPageBreak/>
          <w:t xml:space="preserve">What you’ve learned </w:t>
        </w:r>
      </w:ins>
      <w:ins w:id="35" w:author="Thalia Priscilla" w:date="2022-11-11T23:33:00Z">
        <w:r>
          <w:t>–</w:t>
        </w:r>
      </w:ins>
      <w:ins w:id="36" w:author="Thalia Priscilla" w:date="2022-11-11T23:32:00Z">
        <w:r>
          <w:t xml:space="preserve"> </w:t>
        </w:r>
      </w:ins>
      <w:ins w:id="37" w:author="Thalia Priscilla" w:date="2022-11-11T23:34:00Z">
        <w:r>
          <w:t>focus o</w:t>
        </w:r>
        <w:r w:rsidR="00BE2C94">
          <w:t xml:space="preserve">n one or two values as your takeaways and what kind of person those values made you to become. </w:t>
        </w:r>
      </w:ins>
      <w:ins w:id="38" w:author="Thalia Priscilla" w:date="2022-11-11T23:35:00Z">
        <w:r w:rsidR="00BE2C94">
          <w:t>For example, you became more open minded.</w:t>
        </w:r>
      </w:ins>
    </w:p>
    <w:p w14:paraId="0FAA5870" w14:textId="4125B9E0" w:rsidR="00D0708D" w:rsidRDefault="00D0708D" w:rsidP="00BE2C94">
      <w:pPr>
        <w:pStyle w:val="ListParagraph"/>
        <w:numPr>
          <w:ilvl w:val="0"/>
          <w:numId w:val="5"/>
        </w:numPr>
        <w:rPr>
          <w:ins w:id="39" w:author="Thalia Priscilla" w:date="2022-11-11T23:36:00Z"/>
        </w:rPr>
      </w:pPr>
      <w:ins w:id="40" w:author="Thalia Priscilla" w:date="2022-11-11T23:34:00Z">
        <w:r>
          <w:t xml:space="preserve">What you will bring </w:t>
        </w:r>
      </w:ins>
      <w:ins w:id="41" w:author="Thalia Priscilla" w:date="2022-11-11T23:35:00Z">
        <w:r w:rsidR="00BE2C94">
          <w:t>to UW</w:t>
        </w:r>
      </w:ins>
      <w:ins w:id="42" w:author="Thalia Priscilla" w:date="2022-11-11T23:36:00Z">
        <w:r w:rsidR="00BE2C94">
          <w:t xml:space="preserve"> by being the person you became in this community.</w:t>
        </w:r>
      </w:ins>
    </w:p>
    <w:p w14:paraId="5F589BF1" w14:textId="7464480C" w:rsidR="00BE2C94" w:rsidRDefault="00BE2C94" w:rsidP="00BE2C94">
      <w:pPr>
        <w:rPr>
          <w:ins w:id="43" w:author="Thalia Priscilla" w:date="2022-11-11T23:36:00Z"/>
        </w:rPr>
      </w:pPr>
    </w:p>
    <w:p w14:paraId="462CE1E8" w14:textId="5560EB5D" w:rsidR="00BE2C94" w:rsidRDefault="00BE2C94" w:rsidP="00BE2C94">
      <w:ins w:id="44" w:author="Thalia Priscilla" w:date="2022-11-11T23:36:00Z">
        <w:r>
          <w:t>All the best!</w:t>
        </w:r>
      </w:ins>
    </w:p>
    <w:sectPr w:rsidR="00BE2C9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2-11-11T20:20:00Z" w:initials="TP">
    <w:p w14:paraId="51A8A441" w14:textId="64D7FB40" w:rsidR="004D21DD" w:rsidRDefault="004D21DD">
      <w:pPr>
        <w:pStyle w:val="CommentText"/>
      </w:pPr>
      <w:r>
        <w:rPr>
          <w:rStyle w:val="CommentReference"/>
        </w:rPr>
        <w:annotationRef/>
      </w:r>
      <w:r w:rsidR="001532AD">
        <w:t xml:space="preserve">I think you can </w:t>
      </w:r>
      <w:r>
        <w:t xml:space="preserve">use more generic </w:t>
      </w:r>
      <w:r w:rsidR="001532AD">
        <w:t>and less offensive</w:t>
      </w:r>
      <w:r w:rsidR="001532AD">
        <w:t xml:space="preserve"> </w:t>
      </w:r>
      <w:r>
        <w:t>wording</w:t>
      </w:r>
      <w:r w:rsidR="001532AD">
        <w:t xml:space="preserve"> to avoid coming off as being too judgmental.</w:t>
      </w:r>
    </w:p>
  </w:comment>
  <w:comment w:id="1" w:author="Thalia Priscilla" w:date="2022-11-11T20:21:00Z" w:initials="TP">
    <w:p w14:paraId="6C76B3AC" w14:textId="711DD900" w:rsidR="004D21DD" w:rsidRDefault="004D21DD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 w:rsidR="001532AD">
        <w:t>“the Lord” may imply your assumption of the reader having the same or similar religious background to yourself.</w:t>
      </w:r>
      <w:r w:rsidR="001532AD" w:rsidRPr="001532AD">
        <w:t xml:space="preserve"> </w:t>
      </w:r>
      <w:r w:rsidR="001532AD">
        <w:t xml:space="preserve">It’s better to use </w:t>
      </w:r>
      <w:r w:rsidR="001532AD">
        <w:t xml:space="preserve">a more general </w:t>
      </w:r>
      <w:r w:rsidR="001532AD">
        <w:t xml:space="preserve">reference </w:t>
      </w:r>
      <w:r w:rsidR="001532AD">
        <w:t>like</w:t>
      </w:r>
      <w:r w:rsidR="001532AD">
        <w:t xml:space="preserve"> God.</w:t>
      </w:r>
    </w:p>
  </w:comment>
  <w:comment w:id="5" w:author="Thalia Priscilla" w:date="2022-11-11T22:45:00Z" w:initials="TP">
    <w:p w14:paraId="5DF63F98" w14:textId="0517E486" w:rsidR="00177EEC" w:rsidRDefault="00177EEC">
      <w:pPr>
        <w:pStyle w:val="CommentText"/>
      </w:pPr>
      <w:r>
        <w:rPr>
          <w:rStyle w:val="CommentReference"/>
        </w:rPr>
        <w:annotationRef/>
      </w:r>
      <w:r>
        <w:t>I understand you want to paint a picture of one of the fun times you had with the members. However,</w:t>
      </w:r>
      <w:r w:rsidR="0048348A">
        <w:t xml:space="preserve"> for word count,</w:t>
      </w:r>
      <w:r>
        <w:t xml:space="preserve"> I suggest summarizing this to describe more of the nuances of your time spent with them</w:t>
      </w:r>
      <w:r w:rsidR="0048348A">
        <w:t xml:space="preserve"> instead of describing what happened in detail.</w:t>
      </w:r>
    </w:p>
  </w:comment>
  <w:comment w:id="6" w:author="Thalia Priscilla" w:date="2022-11-11T22:50:00Z" w:initials="TP">
    <w:p w14:paraId="250736F4" w14:textId="24946740" w:rsidR="00177EEC" w:rsidRDefault="00177EEC">
      <w:pPr>
        <w:pStyle w:val="CommentText"/>
      </w:pPr>
      <w:r>
        <w:rPr>
          <w:rStyle w:val="CommentReference"/>
        </w:rPr>
        <w:annotationRef/>
      </w:r>
      <w:r>
        <w:t>What exactly did you learn and how did your perspective change?</w:t>
      </w:r>
      <w:r w:rsidR="001532AD">
        <w:t xml:space="preserve"> You can mention one example.</w:t>
      </w:r>
      <w:r w:rsidR="00BE2C94">
        <w:t xml:space="preserve"> </w:t>
      </w:r>
    </w:p>
  </w:comment>
  <w:comment w:id="7" w:author="Thalia Priscilla" w:date="2022-11-11T22:52:00Z" w:initials="TP">
    <w:p w14:paraId="08FACA52" w14:textId="46F09D05" w:rsidR="001532AD" w:rsidRDefault="001532A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What kind of person did you become? How did being involved in the church shape you?</w:t>
      </w:r>
    </w:p>
  </w:comment>
  <w:comment w:id="8" w:author="Thalia Priscilla" w:date="2022-11-11T22:48:00Z" w:initials="TP">
    <w:p w14:paraId="06C9B235" w14:textId="0EDDE339" w:rsidR="00177EEC" w:rsidRDefault="00177EE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don’t think you’ve mentioned these values. It’s better to be specific and explicit to show 1) what you will bring and 2) how you will bring that into UW.</w:t>
      </w:r>
    </w:p>
  </w:comment>
  <w:comment w:id="9" w:author="Thalia Priscilla" w:date="2022-11-11T22:52:00Z" w:initials="TP">
    <w:p w14:paraId="000591D5" w14:textId="35F03F84" w:rsidR="001532AD" w:rsidRDefault="001532AD">
      <w:pPr>
        <w:pStyle w:val="CommentText"/>
      </w:pPr>
      <w:r>
        <w:rPr>
          <w:rStyle w:val="CommentReference"/>
        </w:rPr>
        <w:annotationRef/>
      </w:r>
      <w:r>
        <w:t>Again, try to link the values of what you learned</w:t>
      </w:r>
      <w:r w:rsidR="0048348A">
        <w:t xml:space="preserve"> and who you are to what you will 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A8A441" w15:done="0"/>
  <w15:commentEx w15:paraId="6C76B3AC" w15:done="0"/>
  <w15:commentEx w15:paraId="5DF63F98" w15:done="0"/>
  <w15:commentEx w15:paraId="250736F4" w15:done="0"/>
  <w15:commentEx w15:paraId="08FACA52" w15:done="0"/>
  <w15:commentEx w15:paraId="06C9B235" w15:done="0"/>
  <w15:commentEx w15:paraId="000591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2D0F" w16cex:dateUtc="2022-11-11T13:20:00Z"/>
  <w16cex:commentExtensible w16cex:durableId="27192D2F" w16cex:dateUtc="2022-11-11T13:21:00Z"/>
  <w16cex:commentExtensible w16cex:durableId="27194F0F" w16cex:dateUtc="2022-11-11T15:45:00Z"/>
  <w16cex:commentExtensible w16cex:durableId="27195053" w16cex:dateUtc="2022-11-11T15:50:00Z"/>
  <w16cex:commentExtensible w16cex:durableId="271950AA" w16cex:dateUtc="2022-11-11T15:52:00Z"/>
  <w16cex:commentExtensible w16cex:durableId="27194FD6" w16cex:dateUtc="2022-11-11T15:48:00Z"/>
  <w16cex:commentExtensible w16cex:durableId="271950B5" w16cex:dateUtc="2022-11-1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A8A441" w16cid:durableId="27192D0F"/>
  <w16cid:commentId w16cid:paraId="6C76B3AC" w16cid:durableId="27192D2F"/>
  <w16cid:commentId w16cid:paraId="5DF63F98" w16cid:durableId="27194F0F"/>
  <w16cid:commentId w16cid:paraId="250736F4" w16cid:durableId="27195053"/>
  <w16cid:commentId w16cid:paraId="08FACA52" w16cid:durableId="271950AA"/>
  <w16cid:commentId w16cid:paraId="06C9B235" w16cid:durableId="27194FD6"/>
  <w16cid:commentId w16cid:paraId="000591D5" w16cid:durableId="271950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DE7"/>
    <w:multiLevelType w:val="multilevel"/>
    <w:tmpl w:val="2BB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654C"/>
    <w:multiLevelType w:val="multilevel"/>
    <w:tmpl w:val="C110F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E0AEE"/>
    <w:multiLevelType w:val="multilevel"/>
    <w:tmpl w:val="E252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4542B"/>
    <w:multiLevelType w:val="hybridMultilevel"/>
    <w:tmpl w:val="5C4C4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D1B53"/>
    <w:multiLevelType w:val="multilevel"/>
    <w:tmpl w:val="D74E5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75"/>
    <w:rsid w:val="00071A75"/>
    <w:rsid w:val="0012462E"/>
    <w:rsid w:val="001532AD"/>
    <w:rsid w:val="00177EEC"/>
    <w:rsid w:val="00185506"/>
    <w:rsid w:val="0021751F"/>
    <w:rsid w:val="003D6FD0"/>
    <w:rsid w:val="0048348A"/>
    <w:rsid w:val="004D21DD"/>
    <w:rsid w:val="0062459E"/>
    <w:rsid w:val="00821C36"/>
    <w:rsid w:val="008A379B"/>
    <w:rsid w:val="008C1ADB"/>
    <w:rsid w:val="00AA3D70"/>
    <w:rsid w:val="00BE2C94"/>
    <w:rsid w:val="00D0708D"/>
    <w:rsid w:val="00E51BCA"/>
    <w:rsid w:val="00EA3881"/>
    <w:rsid w:val="00F42CC6"/>
    <w:rsid w:val="00FD7E42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68044"/>
  <w15:chartTrackingRefBased/>
  <w15:docId w15:val="{42A478CE-6908-2246-9EBA-1B5E06A1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E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A3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7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7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751F"/>
  </w:style>
  <w:style w:type="paragraph" w:styleId="ListParagraph">
    <w:name w:val="List Paragraph"/>
    <w:basedOn w:val="Normal"/>
    <w:uiPriority w:val="34"/>
    <w:qFormat/>
    <w:rsid w:val="00D0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9</cp:revision>
  <dcterms:created xsi:type="dcterms:W3CDTF">2022-11-09T04:48:00Z</dcterms:created>
  <dcterms:modified xsi:type="dcterms:W3CDTF">2022-11-11T16:36:00Z</dcterms:modified>
</cp:coreProperties>
</file>