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01D0" w14:textId="77777777" w:rsidR="009E590C" w:rsidRPr="009E590C" w:rsidRDefault="009E590C" w:rsidP="009E590C">
      <w:pPr>
        <w:shd w:val="clear" w:color="auto" w:fill="FAFAFA"/>
        <w:spacing w:before="4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590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2. Every person has a creative side, and it can be expressed in many ways: problem solving, original and innovative thinking, and artistically, to name a few. Describe how you express your creative side.  </w:t>
      </w:r>
    </w:p>
    <w:p w14:paraId="699FA225" w14:textId="77777777" w:rsidR="009E590C" w:rsidRPr="009E590C" w:rsidRDefault="009E590C" w:rsidP="009E590C">
      <w:pPr>
        <w:rPr>
          <w:rFonts w:ascii="Times New Roman" w:eastAsia="Times New Roman" w:hAnsi="Times New Roman" w:cs="Times New Roman"/>
        </w:rPr>
      </w:pPr>
    </w:p>
    <w:p w14:paraId="2C1C4AE6" w14:textId="4C47177F" w:rsidR="009E590C" w:rsidRPr="009E590C" w:rsidRDefault="009E590C" w:rsidP="009E590C">
      <w:pPr>
        <w:rPr>
          <w:rFonts w:ascii="Times New Roman" w:eastAsia="Times New Roman" w:hAnsi="Times New Roman" w:cs="Times New Roman"/>
        </w:rPr>
      </w:pPr>
      <w:r w:rsidRPr="009E590C">
        <w:rPr>
          <w:rFonts w:ascii="Arial" w:eastAsia="Times New Roman" w:hAnsi="Arial" w:cs="Arial"/>
          <w:color w:val="000000"/>
          <w:sz w:val="22"/>
          <w:szCs w:val="22"/>
        </w:rPr>
        <w:tab/>
      </w:r>
      <w:commentRangeStart w:id="0"/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If you </w:t>
      </w:r>
      <w:del w:id="1" w:author="Chiara Situmorang" w:date="2022-11-28T21:57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would have</w:delText>
        </w:r>
      </w:del>
      <w:ins w:id="2" w:author="Chiara Situmorang" w:date="2022-11-28T21:57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had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asked</w:t>
      </w:r>
      <w:del w:id="3" w:author="Chiara Situmorang" w:date="2022-11-28T21:57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the</w:delText>
        </w:r>
      </w:del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9-year-old me</w:t>
      </w:r>
      <w:ins w:id="4" w:author="Chiara Situmorang" w:date="2022-11-28T21:57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 xml:space="preserve"> what digital applications were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del w:id="5" w:author="Chiara Situmorang" w:date="2022-11-28T21:57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digital applications would have just meant</w:delText>
        </w:r>
      </w:del>
      <w:ins w:id="6" w:author="Chiara Situmorang" w:date="2022-11-28T21:57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I would have said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games, entertainment, and nothing more. It wasn’t until t</w:t>
      </w:r>
      <w:ins w:id="7" w:author="Chiara Situmorang" w:date="2022-11-28T21:58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he start</w:t>
        </w:r>
      </w:ins>
      <w:del w:id="8" w:author="Chiara Situmorang" w:date="2022-11-28T21:58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h</w:delText>
        </w:r>
      </w:del>
      <w:del w:id="9" w:author="Chiara Situmorang" w:date="2022-11-28T21:57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e advent</w:delText>
        </w:r>
      </w:del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of</w:t>
      </w:r>
      <w:ins w:id="10" w:author="Chiara Situmorang" w:date="2022-11-28T21:58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 xml:space="preserve"> COVID</w:t>
        </w:r>
      </w:ins>
      <w:del w:id="11" w:author="Chiara Situmorang" w:date="2022-11-28T21:58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covid</w:delText>
        </w:r>
      </w:del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that I </w:t>
      </w:r>
      <w:del w:id="12" w:author="Chiara Situmorang" w:date="2022-11-28T21:58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started realizing</w:delText>
        </w:r>
      </w:del>
      <w:ins w:id="13" w:author="Chiara Situmorang" w:date="2022-11-28T21:58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realized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the true magnitude of digital applications in our lives. Applications like Zoom, </w:t>
      </w:r>
      <w:commentRangeStart w:id="14"/>
      <w:r w:rsidRPr="009E590C">
        <w:rPr>
          <w:rFonts w:ascii="Arial" w:eastAsia="Times New Roman" w:hAnsi="Arial" w:cs="Arial"/>
          <w:color w:val="000000"/>
          <w:sz w:val="22"/>
          <w:szCs w:val="22"/>
        </w:rPr>
        <w:t>Uber</w:t>
      </w:r>
      <w:commentRangeEnd w:id="14"/>
      <w:r w:rsidR="00A2447D">
        <w:rPr>
          <w:rStyle w:val="CommentReference"/>
        </w:rPr>
        <w:commentReference w:id="14"/>
      </w:r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, and YouTube that promoted remote, non-face-to-face activities and provided entertainment during isolation periods </w:t>
      </w:r>
      <w:del w:id="15" w:author="Chiara Situmorang" w:date="2022-11-28T21:58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started booming</w:delText>
        </w:r>
      </w:del>
      <w:ins w:id="16" w:author="Chiara Situmorang" w:date="2022-11-28T21:58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became a phenomenon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>. Amazed by its revolutionary power, I became keen on exploring the ideas and development behind these big-name apps. </w:t>
      </w:r>
      <w:commentRangeEnd w:id="0"/>
      <w:r w:rsidR="00A2447D">
        <w:rPr>
          <w:rStyle w:val="CommentReference"/>
        </w:rPr>
        <w:commentReference w:id="0"/>
      </w:r>
    </w:p>
    <w:p w14:paraId="547221C9" w14:textId="77777777" w:rsidR="009E590C" w:rsidRPr="009E590C" w:rsidRDefault="009E590C" w:rsidP="009E590C">
      <w:pPr>
        <w:rPr>
          <w:rFonts w:ascii="Times New Roman" w:eastAsia="Times New Roman" w:hAnsi="Times New Roman" w:cs="Times New Roman"/>
        </w:rPr>
      </w:pPr>
    </w:p>
    <w:p w14:paraId="3986F9C1" w14:textId="6AC924B8" w:rsidR="009E590C" w:rsidRPr="009E590C" w:rsidRDefault="009E590C" w:rsidP="009E590C">
      <w:pPr>
        <w:rPr>
          <w:rFonts w:ascii="Times New Roman" w:eastAsia="Times New Roman" w:hAnsi="Times New Roman" w:cs="Times New Roman"/>
        </w:rPr>
      </w:pPr>
      <w:r w:rsidRPr="009E590C">
        <w:rPr>
          <w:rFonts w:ascii="Arial" w:eastAsia="Times New Roman" w:hAnsi="Arial" w:cs="Arial"/>
          <w:color w:val="000000"/>
          <w:sz w:val="22"/>
          <w:szCs w:val="22"/>
        </w:rPr>
        <w:tab/>
        <w:t xml:space="preserve">One day, I was stuck in traffic during a car ride back home from school. While browsing through my music playlist on my phone, the sirens of the ambulance right beside my car </w:t>
      </w:r>
      <w:del w:id="17" w:author="Chiara Situmorang" w:date="2022-11-28T21:59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kept disturbing me</w:delText>
        </w:r>
      </w:del>
      <w:ins w:id="18" w:author="Chiara Situmorang" w:date="2022-11-28T21:59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blared on and on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. Knowing </w:t>
      </w:r>
      <w:del w:id="19" w:author="Chiara Situmorang" w:date="2022-11-28T21:59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the fate of the vehicles on this road were one and the same</w:delText>
        </w:r>
      </w:del>
      <w:ins w:id="20" w:author="Chiara Situmorang" w:date="2022-11-28T21:59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we were all stuck for the time being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, I felt pity for the patient </w:t>
      </w:r>
      <w:ins w:id="21" w:author="Chiara Situmorang" w:date="2022-11-28T22:01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who needed</w:t>
        </w:r>
      </w:ins>
      <w:del w:id="22" w:author="Chiara Situmorang" w:date="2022-11-28T22:01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requiring</w:delText>
        </w:r>
      </w:del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that ambulance. Something had to change</w:t>
      </w:r>
      <w:ins w:id="23" w:author="Chiara Situmorang" w:date="2022-11-28T22:01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ins w:id="24" w:author="Chiara Situmorang" w:date="2022-11-28T22:01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as</w:t>
        </w:r>
      </w:ins>
      <w:del w:id="25" w:author="Chiara Situmorang" w:date="2022-11-28T22:01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being</w:delText>
        </w:r>
      </w:del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an enthusiast for app development, I knew which approach I could take to help. </w:t>
      </w:r>
    </w:p>
    <w:p w14:paraId="0A2843DF" w14:textId="77777777" w:rsidR="009E590C" w:rsidRPr="009E590C" w:rsidRDefault="009E590C" w:rsidP="009E590C">
      <w:pPr>
        <w:rPr>
          <w:rFonts w:ascii="Times New Roman" w:eastAsia="Times New Roman" w:hAnsi="Times New Roman" w:cs="Times New Roman"/>
        </w:rPr>
      </w:pPr>
    </w:p>
    <w:p w14:paraId="45C084EC" w14:textId="439D7E87" w:rsidR="009E590C" w:rsidRPr="009E590C" w:rsidRDefault="009E590C" w:rsidP="009E590C">
      <w:pPr>
        <w:ind w:firstLine="720"/>
        <w:rPr>
          <w:rFonts w:ascii="Times New Roman" w:eastAsia="Times New Roman" w:hAnsi="Times New Roman" w:cs="Times New Roman"/>
        </w:rPr>
      </w:pPr>
      <w:commentRangeStart w:id="26"/>
      <w:del w:id="27" w:author="Chiara Situmorang" w:date="2022-11-28T22:02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Ambulances were just too slow in Jakarta traffic. </w:delText>
        </w:r>
      </w:del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Imagine you are in a remote </w:t>
      </w:r>
      <w:del w:id="28" w:author="Chiara Situmorang" w:date="2022-11-28T22:02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locatio</w:delText>
        </w:r>
      </w:del>
      <w:ins w:id="29" w:author="Chiara Situmorang" w:date="2022-11-28T22:02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location in Jakarta</w:t>
        </w:r>
      </w:ins>
      <w:del w:id="30" w:author="Chiara Situmorang" w:date="2022-11-28T22:02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n</w:delText>
        </w:r>
      </w:del>
      <w:ins w:id="31" w:author="Chiara Situmorang" w:date="2022-11-28T22:02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:</w:t>
        </w:r>
      </w:ins>
      <w:del w:id="32" w:author="Chiara Situmorang" w:date="2022-11-28T22:02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;</w:delText>
        </w:r>
      </w:del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 for the ambulance to get to you, it has to drive </w:t>
      </w:r>
      <w:del w:id="33" w:author="Chiara Situmorang" w:date="2022-11-28T22:02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all the way </w:delText>
        </w:r>
      </w:del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through heavy traffic and narrow streets. By the time it gets to you, you may be dead already. I thought that motorcycles would be a suitable </w:t>
      </w:r>
      <w:del w:id="34" w:author="Chiara Situmorang" w:date="2022-11-28T22:03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alternate </w:delText>
        </w:r>
      </w:del>
      <w:ins w:id="35" w:author="Chiara Situmorang" w:date="2022-11-28T22:03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first-responder</w:t>
        </w:r>
        <w:r w:rsidR="00A2447D" w:rsidRPr="009E590C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vehicle due to its small frame. We could also have volunteers </w:t>
      </w:r>
      <w:del w:id="36" w:author="Chiara Situmorang" w:date="2022-11-28T22:03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instead of employees as drivers. Once the volunteer is </w:delText>
        </w:r>
      </w:del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provided with sufficient training and the appropriate tools, </w:t>
      </w:r>
      <w:del w:id="37" w:author="Chiara Situmorang" w:date="2022-11-28T22:04:00Z">
        <w:r w:rsidRPr="009E590C" w:rsidDel="00A2447D">
          <w:rPr>
            <w:rFonts w:ascii="Arial" w:eastAsia="Times New Roman" w:hAnsi="Arial" w:cs="Arial"/>
            <w:color w:val="000000"/>
            <w:sz w:val="22"/>
            <w:szCs w:val="22"/>
          </w:rPr>
          <w:delText>we could let them go back to their normal lives</w:delText>
        </w:r>
      </w:del>
      <w:ins w:id="38" w:author="Chiara Situmorang" w:date="2022-11-28T22:04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>who can then provide emergency services at a moment’s notice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 xml:space="preserve">. Since Indonesia is the third country with the most motorcycle use, </w:t>
      </w:r>
      <w:ins w:id="39" w:author="Chiara Situmorang" w:date="2022-11-28T22:04:00Z">
        <w:r w:rsidR="00A2447D">
          <w:rPr>
            <w:rFonts w:ascii="Arial" w:eastAsia="Times New Roman" w:hAnsi="Arial" w:cs="Arial"/>
            <w:color w:val="000000"/>
            <w:sz w:val="22"/>
            <w:szCs w:val="22"/>
          </w:rPr>
          <w:t xml:space="preserve">with enough users, </w:t>
        </w:r>
      </w:ins>
      <w:r w:rsidRPr="009E590C">
        <w:rPr>
          <w:rFonts w:ascii="Arial" w:eastAsia="Times New Roman" w:hAnsi="Arial" w:cs="Arial"/>
          <w:color w:val="000000"/>
          <w:sz w:val="22"/>
          <w:szCs w:val="22"/>
        </w:rPr>
        <w:t>there would be a volunteer almost everywhere ready to help. </w:t>
      </w:r>
    </w:p>
    <w:p w14:paraId="05B83372" w14:textId="77777777" w:rsidR="009E590C" w:rsidRPr="009E590C" w:rsidRDefault="009E590C" w:rsidP="009E590C">
      <w:pPr>
        <w:rPr>
          <w:rFonts w:ascii="Times New Roman" w:eastAsia="Times New Roman" w:hAnsi="Times New Roman" w:cs="Times New Roman"/>
        </w:rPr>
      </w:pPr>
    </w:p>
    <w:p w14:paraId="069A4A80" w14:textId="77777777" w:rsidR="009E590C" w:rsidRPr="009E590C" w:rsidRDefault="009E590C" w:rsidP="009E590C">
      <w:pPr>
        <w:rPr>
          <w:rFonts w:ascii="Times New Roman" w:eastAsia="Times New Roman" w:hAnsi="Times New Roman" w:cs="Times New Roman"/>
        </w:rPr>
      </w:pPr>
      <w:r w:rsidRPr="009E590C">
        <w:rPr>
          <w:rFonts w:ascii="Arial" w:eastAsia="Times New Roman" w:hAnsi="Arial" w:cs="Arial"/>
          <w:color w:val="000000"/>
          <w:sz w:val="22"/>
          <w:szCs w:val="22"/>
        </w:rPr>
        <w:tab/>
        <w:t>The final solution was pretty straightforward. You would need to input your information into an app and allow it access to your location. When an emergency happens, you can press a button in the app and this will automatically send your info and location to the closest volunteer to provide medical care until the big ambulance arrives. We named this app “</w:t>
      </w:r>
      <w:proofErr w:type="spellStart"/>
      <w:r w:rsidRPr="009E590C">
        <w:rPr>
          <w:rFonts w:ascii="Arial" w:eastAsia="Times New Roman" w:hAnsi="Arial" w:cs="Arial"/>
          <w:color w:val="000000"/>
          <w:sz w:val="22"/>
          <w:szCs w:val="22"/>
        </w:rPr>
        <w:t>GoDoc</w:t>
      </w:r>
      <w:proofErr w:type="spellEnd"/>
      <w:r w:rsidRPr="009E590C">
        <w:rPr>
          <w:rFonts w:ascii="Arial" w:eastAsia="Times New Roman" w:hAnsi="Arial" w:cs="Arial"/>
          <w:color w:val="000000"/>
          <w:sz w:val="22"/>
          <w:szCs w:val="22"/>
        </w:rPr>
        <w:t>”. The app is currently still a prototype and I would love to further develop it at UC.</w:t>
      </w:r>
      <w:commentRangeEnd w:id="26"/>
      <w:r w:rsidR="00A2447D">
        <w:rPr>
          <w:rStyle w:val="CommentReference"/>
        </w:rPr>
        <w:commentReference w:id="26"/>
      </w:r>
    </w:p>
    <w:p w14:paraId="6828B8CF" w14:textId="77777777" w:rsidR="009E590C" w:rsidRPr="009E590C" w:rsidRDefault="009E590C" w:rsidP="009E590C">
      <w:pPr>
        <w:rPr>
          <w:rFonts w:ascii="Times New Roman" w:eastAsia="Times New Roman" w:hAnsi="Times New Roman" w:cs="Times New Roman"/>
        </w:rPr>
      </w:pPr>
    </w:p>
    <w:p w14:paraId="591D4123" w14:textId="480B4DE8" w:rsidR="00A759B2" w:rsidRDefault="00A2447D">
      <w:pPr>
        <w:rPr>
          <w:ins w:id="40" w:author="Chiara Situmorang" w:date="2022-11-28T22:05:00Z"/>
        </w:rPr>
      </w:pPr>
      <w:ins w:id="41" w:author="Chiara Situmorang" w:date="2022-11-28T22:05:00Z">
        <w:r>
          <w:t>Hi Joe,</w:t>
        </w:r>
      </w:ins>
    </w:p>
    <w:p w14:paraId="74B8923F" w14:textId="0A1A153E" w:rsidR="00A2447D" w:rsidRDefault="00A2447D">
      <w:pPr>
        <w:rPr>
          <w:ins w:id="42" w:author="Chiara Situmorang" w:date="2022-11-28T22:05:00Z"/>
        </w:rPr>
      </w:pPr>
    </w:p>
    <w:p w14:paraId="25ADA751" w14:textId="33A6103D" w:rsidR="00A2447D" w:rsidRDefault="00A2447D">
      <w:pPr>
        <w:rPr>
          <w:ins w:id="43" w:author="Chiara Situmorang" w:date="2022-11-28T22:08:00Z"/>
        </w:rPr>
      </w:pPr>
      <w:ins w:id="44" w:author="Chiara Situmorang" w:date="2022-11-28T22:05:00Z">
        <w:r>
          <w:t>What a fascinating idea! You tell us pretty clearly</w:t>
        </w:r>
      </w:ins>
      <w:ins w:id="45" w:author="Chiara Situmorang" w:date="2022-11-28T22:06:00Z">
        <w:r>
          <w:t xml:space="preserve"> about the inception of your app here,</w:t>
        </w:r>
      </w:ins>
      <w:ins w:id="46" w:author="Chiara Situmorang" w:date="2022-11-28T22:07:00Z">
        <w:r>
          <w:t xml:space="preserve"> but the app should not be your answer to the prompt. </w:t>
        </w:r>
        <w:r w:rsidRPr="00A2447D">
          <w:rPr>
            <w:i/>
            <w:iCs/>
            <w:rPrChange w:id="47" w:author="Chiara Situmorang" w:date="2022-11-28T22:08:00Z">
              <w:rPr/>
            </w:rPrChange>
          </w:rPr>
          <w:t>The answer to the prompt should be your creative problem solving and app development</w:t>
        </w:r>
      </w:ins>
      <w:ins w:id="48" w:author="Chiara Situmorang" w:date="2022-11-28T22:08:00Z">
        <w:r w:rsidRPr="00A2447D">
          <w:rPr>
            <w:i/>
            <w:iCs/>
            <w:rPrChange w:id="49" w:author="Chiara Situmorang" w:date="2022-11-28T22:08:00Z">
              <w:rPr/>
            </w:rPrChange>
          </w:rPr>
          <w:t xml:space="preserve"> skills</w:t>
        </w:r>
        <w:r>
          <w:t>, and your app should only be the medium through which you demonstrate these skills.</w:t>
        </w:r>
      </w:ins>
    </w:p>
    <w:p w14:paraId="04C9D499" w14:textId="0CC211B4" w:rsidR="00A2447D" w:rsidRDefault="00A2447D">
      <w:pPr>
        <w:rPr>
          <w:ins w:id="50" w:author="Chiara Situmorang" w:date="2022-11-28T22:08:00Z"/>
        </w:rPr>
      </w:pPr>
    </w:p>
    <w:p w14:paraId="0C2DD992" w14:textId="74DB8E87" w:rsidR="00A2447D" w:rsidRDefault="00A2447D">
      <w:pPr>
        <w:rPr>
          <w:ins w:id="51" w:author="Chiara Situmorang" w:date="2022-11-28T22:10:00Z"/>
        </w:rPr>
      </w:pPr>
      <w:ins w:id="52" w:author="Chiara Situmorang" w:date="2022-11-28T22:08:00Z">
        <w:r>
          <w:t>I suggest shortening th</w:t>
        </w:r>
      </w:ins>
      <w:ins w:id="53" w:author="Chiara Situmorang" w:date="2022-11-28T22:09:00Z">
        <w:r>
          <w:t>is current</w:t>
        </w:r>
      </w:ins>
      <w:ins w:id="54" w:author="Chiara Situmorang" w:date="2022-11-28T22:08:00Z">
        <w:r>
          <w:t xml:space="preserve"> essay to put it in the background as context. In the</w:t>
        </w:r>
      </w:ins>
      <w:ins w:id="55" w:author="Chiara Situmorang" w:date="2022-11-28T22:09:00Z">
        <w:r>
          <w:t xml:space="preserve"> foreground, you want to talk about how you’re using your creativity to identify problems and create solutions for people.</w:t>
        </w:r>
      </w:ins>
    </w:p>
    <w:p w14:paraId="25F7CBED" w14:textId="1A553686" w:rsidR="00A2447D" w:rsidRDefault="00A2447D">
      <w:pPr>
        <w:rPr>
          <w:ins w:id="56" w:author="Chiara Situmorang" w:date="2022-11-28T22:10:00Z"/>
        </w:rPr>
      </w:pPr>
    </w:p>
    <w:p w14:paraId="52196F25" w14:textId="259A3155" w:rsidR="00A2447D" w:rsidRDefault="00A2447D">
      <w:pPr>
        <w:rPr>
          <w:ins w:id="57" w:author="Chiara Situmorang" w:date="2022-11-28T22:10:00Z"/>
        </w:rPr>
      </w:pPr>
      <w:ins w:id="58" w:author="Chiara Situmorang" w:date="2022-11-28T22:10:00Z">
        <w:r>
          <w:t>Here’s a structure you can stick to:</w:t>
        </w:r>
      </w:ins>
    </w:p>
    <w:p w14:paraId="276358B5" w14:textId="2A999183" w:rsidR="00A2447D" w:rsidRDefault="00A2447D" w:rsidP="00A2447D">
      <w:pPr>
        <w:pStyle w:val="ListParagraph"/>
        <w:numPr>
          <w:ilvl w:val="0"/>
          <w:numId w:val="1"/>
        </w:numPr>
        <w:rPr>
          <w:ins w:id="59" w:author="Chiara Situmorang" w:date="2022-11-28T22:11:00Z"/>
        </w:rPr>
      </w:pPr>
      <w:ins w:id="60" w:author="Chiara Situmorang" w:date="2022-11-28T22:10:00Z">
        <w:r>
          <w:lastRenderedPageBreak/>
          <w:t>Your fascination with big-name apps that use creative dev</w:t>
        </w:r>
      </w:ins>
      <w:ins w:id="61" w:author="Chiara Situmorang" w:date="2022-11-28T22:11:00Z">
        <w:r>
          <w:t>elopment to fill the needs of users</w:t>
        </w:r>
      </w:ins>
    </w:p>
    <w:p w14:paraId="3E39B1CB" w14:textId="62DBBBD6" w:rsidR="00A2447D" w:rsidRDefault="00A2447D" w:rsidP="00A2447D">
      <w:pPr>
        <w:pStyle w:val="ListParagraph"/>
        <w:numPr>
          <w:ilvl w:val="0"/>
          <w:numId w:val="1"/>
        </w:numPr>
        <w:rPr>
          <w:ins w:id="62" w:author="Chiara Situmorang" w:date="2022-11-28T22:12:00Z"/>
        </w:rPr>
      </w:pPr>
      <w:ins w:id="63" w:author="Chiara Situmorang" w:date="2022-11-28T22:11:00Z">
        <w:r>
          <w:t>Stuck in traffic, eureka moment with ambulance. I can help</w:t>
        </w:r>
      </w:ins>
      <w:ins w:id="64" w:author="Chiara Situmorang" w:date="2022-11-28T22:12:00Z">
        <w:r>
          <w:t xml:space="preserve"> with my expertise in app dev</w:t>
        </w:r>
      </w:ins>
      <w:ins w:id="65" w:author="Chiara Situmorang" w:date="2022-11-28T22:11:00Z">
        <w:r>
          <w:t xml:space="preserve">: creating an app empowering anyone to be a trained first-aid </w:t>
        </w:r>
      </w:ins>
      <w:ins w:id="66" w:author="Chiara Situmorang" w:date="2022-11-28T22:12:00Z">
        <w:r>
          <w:t>volunteer</w:t>
        </w:r>
      </w:ins>
    </w:p>
    <w:p w14:paraId="5F282AD5" w14:textId="0971275A" w:rsidR="00A2447D" w:rsidRDefault="00A2447D" w:rsidP="00A2447D">
      <w:pPr>
        <w:pStyle w:val="ListParagraph"/>
        <w:numPr>
          <w:ilvl w:val="0"/>
          <w:numId w:val="1"/>
        </w:numPr>
        <w:rPr>
          <w:ins w:id="67" w:author="Chiara Situmorang" w:date="2022-11-28T22:12:00Z"/>
        </w:rPr>
      </w:pPr>
      <w:ins w:id="68" w:author="Chiara Situmorang" w:date="2022-11-28T22:12:00Z">
        <w:r>
          <w:t xml:space="preserve">How is my solution creative? </w:t>
        </w:r>
      </w:ins>
    </w:p>
    <w:p w14:paraId="54FF4CEF" w14:textId="7A97DEA8" w:rsidR="00A2447D" w:rsidRDefault="00A2447D" w:rsidP="00A2447D">
      <w:pPr>
        <w:pStyle w:val="ListParagraph"/>
        <w:numPr>
          <w:ilvl w:val="0"/>
          <w:numId w:val="1"/>
        </w:numPr>
        <w:pPrChange w:id="69" w:author="Chiara Situmorang" w:date="2022-11-28T22:10:00Z">
          <w:pPr/>
        </w:pPrChange>
      </w:pPr>
      <w:ins w:id="70" w:author="Chiara Situmorang" w:date="2022-11-28T22:12:00Z">
        <w:r>
          <w:t xml:space="preserve">How do I plan on using these creative </w:t>
        </w:r>
      </w:ins>
      <w:ins w:id="71" w:author="Chiara Situmorang" w:date="2022-11-28T22:13:00Z">
        <w:r>
          <w:t>problem solving skills in the future, at UC and beyond?</w:t>
        </w:r>
      </w:ins>
    </w:p>
    <w:sectPr w:rsidR="00A24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Chiara Situmorang" w:date="2022-11-28T21:58:00Z" w:initials="CS">
    <w:p w14:paraId="5A19326B" w14:textId="77777777" w:rsidR="00A2447D" w:rsidRDefault="00A2447D" w:rsidP="00061EAF">
      <w:r>
        <w:rPr>
          <w:rStyle w:val="CommentReference"/>
        </w:rPr>
        <w:annotationRef/>
      </w:r>
      <w:r>
        <w:rPr>
          <w:sz w:val="20"/>
          <w:szCs w:val="20"/>
        </w:rPr>
        <w:t>how does uber offer entertainment?</w:t>
      </w:r>
    </w:p>
  </w:comment>
  <w:comment w:id="0" w:author="Chiara Situmorang" w:date="2022-11-28T22:07:00Z" w:initials="CS">
    <w:p w14:paraId="5B801D09" w14:textId="77777777" w:rsidR="00A2447D" w:rsidRDefault="00A2447D" w:rsidP="002F35C1">
      <w:r>
        <w:rPr>
          <w:rStyle w:val="CommentReference"/>
        </w:rPr>
        <w:annotationRef/>
      </w:r>
      <w:r>
        <w:rPr>
          <w:sz w:val="20"/>
          <w:szCs w:val="20"/>
        </w:rPr>
        <w:t>how does this relate to your way of expressing creativity?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 xml:space="preserve">eg. if it’s through app development, how are these big-name apps that you mention creative in their development? </w:t>
      </w:r>
    </w:p>
  </w:comment>
  <w:comment w:id="26" w:author="Chiara Situmorang" w:date="2022-11-28T22:05:00Z" w:initials="CS">
    <w:p w14:paraId="64990A9A" w14:textId="6FB2F1FB" w:rsidR="00A2447D" w:rsidRDefault="00A2447D" w:rsidP="00E45CCA">
      <w:r>
        <w:rPr>
          <w:rStyle w:val="CommentReference"/>
        </w:rPr>
        <w:annotationRef/>
      </w:r>
      <w:r>
        <w:rPr>
          <w:sz w:val="20"/>
          <w:szCs w:val="20"/>
        </w:rPr>
        <w:t>so how does this represent your expression of creativity?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19326B" w15:done="0"/>
  <w15:commentEx w15:paraId="5B801D09" w15:done="0"/>
  <w15:commentEx w15:paraId="64990A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AD91" w16cex:dateUtc="2022-11-28T14:58:00Z"/>
  <w16cex:commentExtensible w16cex:durableId="272FAF89" w16cex:dateUtc="2022-11-28T15:07:00Z"/>
  <w16cex:commentExtensible w16cex:durableId="272FAF10" w16cex:dateUtc="2022-11-28T1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19326B" w16cid:durableId="272FAD91"/>
  <w16cid:commentId w16cid:paraId="5B801D09" w16cid:durableId="272FAF89"/>
  <w16cid:commentId w16cid:paraId="64990A9A" w16cid:durableId="272FAF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AB8"/>
    <w:multiLevelType w:val="hybridMultilevel"/>
    <w:tmpl w:val="C53E516E"/>
    <w:lvl w:ilvl="0" w:tplc="09D2332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671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0C"/>
    <w:rsid w:val="00185506"/>
    <w:rsid w:val="0062459E"/>
    <w:rsid w:val="009E590C"/>
    <w:rsid w:val="00A2447D"/>
    <w:rsid w:val="00A7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98DA4"/>
  <w15:chartTrackingRefBased/>
  <w15:docId w15:val="{C2A4D510-3292-544E-AB05-FA6A6D9F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90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9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59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E590C"/>
  </w:style>
  <w:style w:type="paragraph" w:styleId="Revision">
    <w:name w:val="Revision"/>
    <w:hidden/>
    <w:uiPriority w:val="99"/>
    <w:semiHidden/>
    <w:rsid w:val="00A2447D"/>
  </w:style>
  <w:style w:type="character" w:styleId="CommentReference">
    <w:name w:val="annotation reference"/>
    <w:basedOn w:val="DefaultParagraphFont"/>
    <w:uiPriority w:val="99"/>
    <w:semiHidden/>
    <w:unhideWhenUsed/>
    <w:rsid w:val="00A24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4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47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2</cp:revision>
  <dcterms:created xsi:type="dcterms:W3CDTF">2022-11-27T15:37:00Z</dcterms:created>
  <dcterms:modified xsi:type="dcterms:W3CDTF">2022-11-28T15:13:00Z</dcterms:modified>
</cp:coreProperties>
</file>