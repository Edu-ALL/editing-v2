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1D06" w14:textId="77777777" w:rsidR="00DE28E8" w:rsidRDefault="00DE28E8" w:rsidP="00DE28E8">
      <w:pPr>
        <w:rPr>
          <w:rFonts w:ascii="Arial" w:hAnsi="Arial" w:cs="Arial"/>
          <w:b/>
          <w:bCs/>
          <w:color w:val="CC0000"/>
          <w:sz w:val="22"/>
          <w:szCs w:val="22"/>
        </w:rPr>
      </w:pPr>
      <w:r>
        <w:rPr>
          <w:rFonts w:ascii="Arial" w:hAnsi="Arial" w:cs="Arial"/>
          <w:b/>
          <w:bCs/>
          <w:color w:val="CC0000"/>
          <w:sz w:val="22"/>
          <w:szCs w:val="22"/>
        </w:rPr>
        <w:t>6. Think about an academic subject that inspires you. Describe how you have furthered this interest inside and/or outside of the classroom.</w:t>
      </w:r>
    </w:p>
    <w:p w14:paraId="596E9C62" w14:textId="77777777" w:rsidR="00DE28E8" w:rsidRDefault="00DE28E8" w:rsidP="00DE28E8">
      <w:pPr>
        <w:rPr>
          <w:rFonts w:ascii="Arial" w:hAnsi="Arial" w:cs="Arial"/>
          <w:b/>
          <w:bCs/>
          <w:color w:val="CC0000"/>
          <w:sz w:val="22"/>
          <w:szCs w:val="22"/>
        </w:rPr>
      </w:pPr>
    </w:p>
    <w:p w14:paraId="33061A56" w14:textId="21CC487C" w:rsidR="00DE28E8" w:rsidRPr="00DE28E8" w:rsidRDefault="00DE28E8" w:rsidP="00DE28E8">
      <w:pPr>
        <w:rPr>
          <w:rFonts w:ascii="Times New Roman" w:eastAsia="Times New Roman" w:hAnsi="Times New Roman" w:cs="Times New Roman"/>
        </w:rPr>
      </w:pPr>
      <w:r w:rsidRPr="00DE28E8">
        <w:rPr>
          <w:rFonts w:ascii="Arial" w:eastAsia="Times New Roman" w:hAnsi="Arial" w:cs="Arial"/>
          <w:color w:val="000000"/>
          <w:sz w:val="22"/>
          <w:szCs w:val="22"/>
        </w:rPr>
        <w:t>It started with cereal. Specifically, a video about cereal, explaining how Tony the Tiger’s eyes would point downwards to make direct eye contact with kids, his target market. This was my introduction to marketing</w:t>
      </w:r>
      <w:ins w:id="0" w:author="Thalia Priscilla" w:date="2022-11-29T12:24:00Z">
        <w:r w:rsidR="001F0BD3">
          <w:rPr>
            <w:rFonts w:ascii="Arial" w:eastAsia="Times New Roman" w:hAnsi="Arial" w:cs="Arial"/>
            <w:color w:val="000000"/>
            <w:sz w:val="22"/>
            <w:szCs w:val="22"/>
          </w:rPr>
          <w:t>:</w:t>
        </w:r>
      </w:ins>
      <w:del w:id="1" w:author="Thalia Priscilla" w:date="2022-11-29T12:24:00Z">
        <w:r w:rsidRPr="00DE28E8" w:rsidDel="001F0BD3">
          <w:rPr>
            <w:rFonts w:ascii="Arial" w:eastAsia="Times New Roman" w:hAnsi="Arial" w:cs="Arial"/>
            <w:color w:val="000000"/>
            <w:sz w:val="22"/>
            <w:szCs w:val="22"/>
          </w:rPr>
          <w:delText>.</w:delText>
        </w:r>
      </w:del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" w:author="Thalia Priscilla" w:date="2022-11-29T12:24:00Z">
        <w:r w:rsidRPr="00DE28E8" w:rsidDel="001F0BD3">
          <w:rPr>
            <w:rFonts w:ascii="Arial" w:eastAsia="Times New Roman" w:hAnsi="Arial" w:cs="Arial"/>
            <w:color w:val="000000"/>
            <w:sz w:val="22"/>
            <w:szCs w:val="22"/>
          </w:rPr>
          <w:delText>A 15-second clip had me questioning my every single purchase—</w:delText>
        </w:r>
      </w:del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was </w:t>
      </w:r>
      <w:ins w:id="3" w:author="Thalia Priscilla" w:date="2022-11-29T12:24:00Z">
        <w:r w:rsidR="001F0BD3">
          <w:rPr>
            <w:rFonts w:ascii="Arial" w:eastAsia="Times New Roman" w:hAnsi="Arial" w:cs="Arial"/>
            <w:color w:val="000000"/>
            <w:sz w:val="22"/>
            <w:szCs w:val="22"/>
          </w:rPr>
          <w:t>every single purchase</w:t>
        </w:r>
      </w:ins>
      <w:del w:id="4" w:author="Thalia Priscilla" w:date="2022-11-29T12:24:00Z">
        <w:r w:rsidRPr="00DE28E8" w:rsidDel="001F0BD3">
          <w:rPr>
            <w:rFonts w:ascii="Arial" w:eastAsia="Times New Roman" w:hAnsi="Arial" w:cs="Arial"/>
            <w:color w:val="000000"/>
            <w:sz w:val="22"/>
            <w:szCs w:val="22"/>
          </w:rPr>
          <w:delText>it</w:delText>
        </w:r>
      </w:del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 really my decision or had I fallen for a marketing ploy?  </w:t>
      </w:r>
    </w:p>
    <w:p w14:paraId="0C2D2857" w14:textId="27318332" w:rsidR="00DE28E8" w:rsidRPr="00DE28E8" w:rsidRDefault="00DE28E8" w:rsidP="00DE28E8">
      <w:pPr>
        <w:ind w:firstLine="720"/>
        <w:rPr>
          <w:rFonts w:ascii="Times New Roman" w:eastAsia="Times New Roman" w:hAnsi="Times New Roman" w:cs="Times New Roman"/>
        </w:rPr>
      </w:pPr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Since then, the compelling lectures my business teacher gave us started to feel insufficient. Learning about Maslow and Herzberg was interesting, but the theory felt baseless with </w:t>
      </w:r>
      <w:del w:id="5" w:author="Thalia Priscilla" w:date="2022-11-29T12:25:00Z">
        <w:r w:rsidRPr="00DE28E8" w:rsidDel="001F0BD3">
          <w:rPr>
            <w:rFonts w:ascii="Arial" w:eastAsia="Times New Roman" w:hAnsi="Arial" w:cs="Arial"/>
            <w:color w:val="000000"/>
            <w:sz w:val="22"/>
            <w:szCs w:val="22"/>
          </w:rPr>
          <w:delText>nowhere to apply it</w:delText>
        </w:r>
      </w:del>
      <w:ins w:id="6" w:author="Thalia Priscilla" w:date="2022-11-29T12:25:00Z">
        <w:r w:rsidR="001F0BD3">
          <w:rPr>
            <w:rFonts w:ascii="Arial" w:eastAsia="Times New Roman" w:hAnsi="Arial" w:cs="Arial"/>
            <w:color w:val="000000"/>
            <w:sz w:val="22"/>
            <w:szCs w:val="22"/>
          </w:rPr>
          <w:t>no application</w:t>
        </w:r>
      </w:ins>
      <w:r w:rsidRPr="00DE28E8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3B7155F1" w14:textId="77777777" w:rsidR="00DE28E8" w:rsidRPr="00DE28E8" w:rsidRDefault="00DE28E8" w:rsidP="00DE28E8">
      <w:pPr>
        <w:ind w:firstLine="720"/>
        <w:rPr>
          <w:rFonts w:ascii="Times New Roman" w:eastAsia="Times New Roman" w:hAnsi="Times New Roman" w:cs="Times New Roman"/>
        </w:rPr>
      </w:pPr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Not long after, I signed up for NUS Business Camp. My main project was to create a disruptive business model, something I had never done before. </w:t>
      </w:r>
      <w:commentRangeStart w:id="7"/>
      <w:r w:rsidRPr="00DE28E8">
        <w:rPr>
          <w:rFonts w:ascii="Arial" w:eastAsia="Times New Roman" w:hAnsi="Arial" w:cs="Arial"/>
          <w:color w:val="000000"/>
          <w:sz w:val="22"/>
          <w:szCs w:val="22"/>
        </w:rPr>
        <w:t>I learned to do basic market research, identifying target markets and problems that needed solutions</w:t>
      </w:r>
      <w:commentRangeEnd w:id="7"/>
      <w:r w:rsidR="001F0BD3">
        <w:rPr>
          <w:rStyle w:val="CommentReference"/>
        </w:rPr>
        <w:commentReference w:id="7"/>
      </w:r>
      <w:r w:rsidRPr="00DE28E8">
        <w:rPr>
          <w:rFonts w:ascii="Arial" w:eastAsia="Times New Roman" w:hAnsi="Arial" w:cs="Arial"/>
          <w:color w:val="000000"/>
          <w:sz w:val="22"/>
          <w:szCs w:val="22"/>
        </w:rPr>
        <w:t>. Eventually, I came up with the idea for an app called Green Scheme, a multipurpose app like Uber that only provides transport with electric vehicles and focuses on selling goods from ethical and small businesses. The professors complimented our creativity and admired how I tried to improve on something that was widely used today, instead of creating something entirely new. I left Singapore feeling slightly more accomplished; carrying not only the know-how to develop a business model, but also knowledge from lecturers on how the business landscape would look like in the future. </w:t>
      </w:r>
    </w:p>
    <w:p w14:paraId="05FACB35" w14:textId="77777777" w:rsidR="00DE28E8" w:rsidRPr="00DE28E8" w:rsidRDefault="00DE28E8" w:rsidP="00DE28E8">
      <w:pPr>
        <w:ind w:firstLine="720"/>
        <w:rPr>
          <w:rFonts w:ascii="Times New Roman" w:eastAsia="Times New Roman" w:hAnsi="Times New Roman" w:cs="Times New Roman"/>
        </w:rPr>
      </w:pPr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Later, I signed up for the national PETRA Business Accounting Competition, </w:t>
      </w:r>
      <w:commentRangeStart w:id="8"/>
      <w:r w:rsidRPr="00DE28E8">
        <w:rPr>
          <w:rFonts w:ascii="Arial" w:eastAsia="Times New Roman" w:hAnsi="Arial" w:cs="Arial"/>
          <w:color w:val="000000"/>
          <w:sz w:val="22"/>
          <w:szCs w:val="22"/>
        </w:rPr>
        <w:t>where t</w:t>
      </w:r>
      <w:r w:rsidRPr="00DE28E8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he</w:t>
      </w:r>
      <w:r w:rsidRPr="00DE28E8">
        <w:rPr>
          <w:rFonts w:ascii="Arial" w:eastAsia="Times New Roman" w:hAnsi="Arial" w:cs="Arial"/>
          <w:color w:val="000000"/>
          <w:sz w:val="22"/>
          <w:szCs w:val="22"/>
        </w:rPr>
        <w:t xml:space="preserve"> challenge was to make a profitable business that would also help the environment</w:t>
      </w:r>
      <w:commentRangeEnd w:id="8"/>
      <w:r w:rsidR="001F0BD3">
        <w:rPr>
          <w:rStyle w:val="CommentReference"/>
        </w:rPr>
        <w:commentReference w:id="8"/>
      </w:r>
      <w:r w:rsidRPr="00DE28E8">
        <w:rPr>
          <w:rFonts w:ascii="Arial" w:eastAsia="Times New Roman" w:hAnsi="Arial" w:cs="Arial"/>
          <w:color w:val="000000"/>
          <w:sz w:val="22"/>
          <w:szCs w:val="22"/>
        </w:rPr>
        <w:t>. This time, however, I had to have a detailed SWOT analysis, financial, marketing and production plans, and calculate the yearly expenses and return of investment of the company I coined as BAYWATCH. It was a rewarding challenge that required a degree of critical thinking I never did before. We came in third, and one of the professors offered to put BAYWATCH in their idea bank, where it would be available for funding by investors.</w:t>
      </w:r>
    </w:p>
    <w:p w14:paraId="01525CC4" w14:textId="77777777" w:rsidR="00DE28E8" w:rsidRPr="00DE28E8" w:rsidRDefault="00DE28E8" w:rsidP="00DE28E8">
      <w:pPr>
        <w:ind w:firstLine="720"/>
        <w:rPr>
          <w:rFonts w:ascii="Times New Roman" w:eastAsia="Times New Roman" w:hAnsi="Times New Roman" w:cs="Times New Roman"/>
        </w:rPr>
      </w:pPr>
      <w:r w:rsidRPr="00DE28E8">
        <w:rPr>
          <w:rFonts w:ascii="Arial" w:eastAsia="Times New Roman" w:hAnsi="Arial" w:cs="Arial"/>
          <w:color w:val="000000"/>
          <w:sz w:val="22"/>
          <w:szCs w:val="22"/>
        </w:rPr>
        <w:t>These experiences were just a taste of what starting an actual company would be like, but it was clear that this was what I wanted to do. Turning an idea into a profitable business in a way that satisfies customers and employees, calculating costs and finding the right production and marketing methods, this excites me.</w:t>
      </w:r>
    </w:p>
    <w:p w14:paraId="4FBD7AA2" w14:textId="77777777" w:rsidR="00DE28E8" w:rsidRPr="00DE28E8" w:rsidRDefault="00DE28E8" w:rsidP="00DE28E8">
      <w:pPr>
        <w:ind w:left="720"/>
        <w:rPr>
          <w:rFonts w:ascii="Times New Roman" w:eastAsia="Times New Roman" w:hAnsi="Times New Roman" w:cs="Times New Roman"/>
        </w:rPr>
      </w:pPr>
      <w:commentRangeStart w:id="9"/>
      <w:r w:rsidRPr="00DE28E8">
        <w:rPr>
          <w:rFonts w:ascii="Arial" w:eastAsia="Times New Roman" w:hAnsi="Arial" w:cs="Arial"/>
          <w:color w:val="000000"/>
          <w:sz w:val="22"/>
          <w:szCs w:val="22"/>
        </w:rPr>
        <w:t>It started with cereal, but who knows how it’ll end?</w:t>
      </w:r>
      <w:commentRangeEnd w:id="9"/>
      <w:r w:rsidR="001F0BD3">
        <w:rPr>
          <w:rStyle w:val="CommentReference"/>
        </w:rPr>
        <w:commentReference w:id="9"/>
      </w:r>
    </w:p>
    <w:p w14:paraId="331671DE" w14:textId="77777777" w:rsidR="00DE28E8" w:rsidRPr="00DE28E8" w:rsidRDefault="00DE28E8" w:rsidP="00DE28E8">
      <w:pPr>
        <w:rPr>
          <w:rFonts w:ascii="Times New Roman" w:eastAsia="Times New Roman" w:hAnsi="Times New Roman" w:cs="Times New Roman"/>
        </w:rPr>
      </w:pPr>
    </w:p>
    <w:p w14:paraId="7F1B2EDB" w14:textId="4D2A6E0E" w:rsidR="00712763" w:rsidRDefault="001F0BD3">
      <w:pPr>
        <w:rPr>
          <w:ins w:id="10" w:author="Thalia Priscilla" w:date="2022-11-29T12:49:00Z"/>
        </w:rPr>
      </w:pPr>
      <w:ins w:id="11" w:author="Thalia Priscilla" w:date="2022-11-29T12:49:00Z">
        <w:r>
          <w:t>Hi Amanda:</w:t>
        </w:r>
      </w:ins>
    </w:p>
    <w:p w14:paraId="6FCCDAE9" w14:textId="20F715F5" w:rsidR="001F0BD3" w:rsidRDefault="001F0BD3">
      <w:pPr>
        <w:rPr>
          <w:ins w:id="12" w:author="Thalia Priscilla" w:date="2022-11-29T12:49:00Z"/>
        </w:rPr>
      </w:pPr>
    </w:p>
    <w:p w14:paraId="42120E7A" w14:textId="4C3492EF" w:rsidR="001F0BD3" w:rsidRDefault="001F0BD3">
      <w:pPr>
        <w:rPr>
          <w:ins w:id="13" w:author="Thalia Priscilla" w:date="2022-11-29T12:53:00Z"/>
        </w:rPr>
      </w:pPr>
      <w:ins w:id="14" w:author="Thalia Priscilla" w:date="2022-11-29T12:53:00Z">
        <w:r>
          <w:t xml:space="preserve">I think you started off relatively strong with </w:t>
        </w:r>
      </w:ins>
      <w:ins w:id="15" w:author="Thalia Priscilla" w:date="2022-11-29T12:54:00Z">
        <w:r>
          <w:t xml:space="preserve">the cereal story. However, </w:t>
        </w:r>
      </w:ins>
      <w:ins w:id="16" w:author="Thalia Priscilla" w:date="2022-11-29T12:51:00Z">
        <w:r>
          <w:t xml:space="preserve">I feel like </w:t>
        </w:r>
      </w:ins>
      <w:ins w:id="17" w:author="Thalia Priscilla" w:date="2022-11-29T12:53:00Z">
        <w:r>
          <w:t xml:space="preserve">as a reader </w:t>
        </w:r>
      </w:ins>
      <w:ins w:id="18" w:author="Thalia Priscilla" w:date="2022-11-29T12:52:00Z">
        <w:r>
          <w:t>I see three separate stories</w:t>
        </w:r>
      </w:ins>
      <w:ins w:id="19" w:author="Thalia Priscilla" w:date="2022-11-29T12:54:00Z">
        <w:r>
          <w:t xml:space="preserve"> without link</w:t>
        </w:r>
      </w:ins>
      <w:ins w:id="20" w:author="Thalia Priscilla" w:date="2022-11-29T12:53:00Z">
        <w:r>
          <w:t xml:space="preserve"> within your essay</w:t>
        </w:r>
      </w:ins>
      <w:ins w:id="21" w:author="Thalia Priscilla" w:date="2022-11-29T12:52:00Z">
        <w:r>
          <w:t xml:space="preserve">: the cereal, your business camp, and the competition. </w:t>
        </w:r>
      </w:ins>
      <w:ins w:id="22" w:author="Thalia Priscilla" w:date="2022-11-29T12:49:00Z">
        <w:r>
          <w:t xml:space="preserve">I </w:t>
        </w:r>
      </w:ins>
      <w:ins w:id="23" w:author="Thalia Priscilla" w:date="2022-11-29T12:52:00Z">
        <w:r>
          <w:t>suggest</w:t>
        </w:r>
      </w:ins>
      <w:ins w:id="24" w:author="Thalia Priscilla" w:date="2022-11-29T12:49:00Z">
        <w:r>
          <w:t xml:space="preserve"> add</w:t>
        </w:r>
      </w:ins>
      <w:ins w:id="25" w:author="Thalia Priscilla" w:date="2022-11-29T12:52:00Z">
        <w:r>
          <w:t>ing</w:t>
        </w:r>
      </w:ins>
      <w:ins w:id="26" w:author="Thalia Priscilla" w:date="2022-11-29T12:49:00Z">
        <w:r>
          <w:t xml:space="preserve"> </w:t>
        </w:r>
      </w:ins>
      <w:ins w:id="27" w:author="Thalia Priscilla" w:date="2022-11-29T12:50:00Z">
        <w:r>
          <w:t>references to your initial question (the marketing ploy) throughout your s</w:t>
        </w:r>
      </w:ins>
      <w:ins w:id="28" w:author="Thalia Priscilla" w:date="2022-11-29T12:51:00Z">
        <w:r>
          <w:t>tory</w:t>
        </w:r>
      </w:ins>
      <w:ins w:id="29" w:author="Thalia Priscilla" w:date="2022-11-29T12:53:00Z">
        <w:r>
          <w:t xml:space="preserve"> so that the essay has a common denominator that lets it flow nicely.</w:t>
        </w:r>
      </w:ins>
      <w:ins w:id="30" w:author="Thalia Priscilla" w:date="2022-11-29T13:00:00Z">
        <w:r>
          <w:t xml:space="preserve"> </w:t>
        </w:r>
      </w:ins>
    </w:p>
    <w:p w14:paraId="3FBB1941" w14:textId="766A804A" w:rsidR="001F0BD3" w:rsidRDefault="001F0BD3">
      <w:pPr>
        <w:rPr>
          <w:ins w:id="31" w:author="Thalia Priscilla" w:date="2022-11-29T12:53:00Z"/>
        </w:rPr>
      </w:pPr>
    </w:p>
    <w:p w14:paraId="6EC8851A" w14:textId="78BEFAB9" w:rsidR="001F0BD3" w:rsidRDefault="001F0BD3">
      <w:pPr>
        <w:rPr>
          <w:ins w:id="32" w:author="Thalia Priscilla" w:date="2022-11-29T12:56:00Z"/>
        </w:rPr>
      </w:pPr>
      <w:ins w:id="33" w:author="Thalia Priscilla" w:date="2022-11-29T12:55:00Z">
        <w:r>
          <w:t xml:space="preserve">In the NUS business competition story you mentioned that you learned market research and </w:t>
        </w:r>
      </w:ins>
      <w:ins w:id="34" w:author="Thalia Priscilla" w:date="2022-11-29T12:56:00Z">
        <w:r>
          <w:t xml:space="preserve">identifying target markets. How did that further your interest from your childhood curiosity? </w:t>
        </w:r>
      </w:ins>
    </w:p>
    <w:p w14:paraId="51A5941A" w14:textId="3956452B" w:rsidR="001F0BD3" w:rsidRDefault="001F0BD3">
      <w:pPr>
        <w:rPr>
          <w:ins w:id="35" w:author="Thalia Priscilla" w:date="2022-11-29T12:56:00Z"/>
        </w:rPr>
      </w:pPr>
    </w:p>
    <w:p w14:paraId="3DA84635" w14:textId="6888D0CE" w:rsidR="001F0BD3" w:rsidRDefault="001F0BD3">
      <w:pPr>
        <w:rPr>
          <w:ins w:id="36" w:author="Thalia Priscilla" w:date="2022-11-29T12:58:00Z"/>
        </w:rPr>
      </w:pPr>
      <w:ins w:id="37" w:author="Thalia Priscilla" w:date="2022-11-29T12:56:00Z">
        <w:r>
          <w:t xml:space="preserve">In the PETRA competition, how did you apply what you learned in NUS? Did you discover something </w:t>
        </w:r>
      </w:ins>
      <w:ins w:id="38" w:author="Thalia Priscilla" w:date="2022-11-29T12:57:00Z">
        <w:r>
          <w:t>more about marketing?</w:t>
        </w:r>
      </w:ins>
    </w:p>
    <w:p w14:paraId="63BF4B72" w14:textId="79210273" w:rsidR="001F0BD3" w:rsidRDefault="001F0BD3">
      <w:pPr>
        <w:rPr>
          <w:ins w:id="39" w:author="Thalia Priscilla" w:date="2022-11-29T12:58:00Z"/>
        </w:rPr>
      </w:pPr>
    </w:p>
    <w:p w14:paraId="0267F8AE" w14:textId="5EC6D5DD" w:rsidR="001F0BD3" w:rsidRDefault="001F0BD3">
      <w:pPr>
        <w:rPr>
          <w:ins w:id="40" w:author="Thalia Priscilla" w:date="2022-11-29T13:02:00Z"/>
        </w:rPr>
      </w:pPr>
      <w:ins w:id="41" w:author="Thalia Priscilla" w:date="2022-11-29T12:58:00Z">
        <w:r>
          <w:t xml:space="preserve">Finally, I suggest concluding with a statement </w:t>
        </w:r>
      </w:ins>
      <w:ins w:id="42" w:author="Thalia Priscilla" w:date="2022-11-29T12:59:00Z">
        <w:r>
          <w:t>that answers</w:t>
        </w:r>
      </w:ins>
      <w:ins w:id="43" w:author="Thalia Priscilla" w:date="2022-11-29T13:02:00Z">
        <w:r>
          <w:t xml:space="preserve"> or, if not, at least sheds more light to</w:t>
        </w:r>
      </w:ins>
      <w:ins w:id="44" w:author="Thalia Priscilla" w:date="2022-11-29T12:59:00Z">
        <w:r>
          <w:t xml:space="preserve"> your initial question</w:t>
        </w:r>
      </w:ins>
      <w:ins w:id="45" w:author="Thalia Priscilla" w:date="2022-11-29T13:02:00Z">
        <w:r>
          <w:t xml:space="preserve"> from your experiences and also gives a peek into the future.</w:t>
        </w:r>
      </w:ins>
      <w:ins w:id="46" w:author="Thalia Priscilla" w:date="2022-11-29T13:04:00Z">
        <w:r w:rsidR="004D3A49">
          <w:t xml:space="preserve"> Do you have </w:t>
        </w:r>
        <w:r w:rsidR="00286615">
          <w:t>an</w:t>
        </w:r>
        <w:r w:rsidR="004D3A49">
          <w:t xml:space="preserve"> idea </w:t>
        </w:r>
        <w:r w:rsidR="00286615">
          <w:t xml:space="preserve">on </w:t>
        </w:r>
        <w:r w:rsidR="004D3A49">
          <w:t>how you will further your passion?</w:t>
        </w:r>
      </w:ins>
    </w:p>
    <w:p w14:paraId="4A7BB7EB" w14:textId="074B87A5" w:rsidR="001F0BD3" w:rsidRDefault="001F0BD3">
      <w:pPr>
        <w:rPr>
          <w:ins w:id="47" w:author="Thalia Priscilla" w:date="2022-11-29T13:02:00Z"/>
        </w:rPr>
      </w:pPr>
    </w:p>
    <w:p w14:paraId="779F6D2D" w14:textId="5DE71D2C" w:rsidR="001F0BD3" w:rsidRDefault="001F0BD3">
      <w:ins w:id="48" w:author="Thalia Priscilla" w:date="2022-11-29T13:02:00Z">
        <w:r>
          <w:lastRenderedPageBreak/>
          <w:t>All the best!</w:t>
        </w:r>
      </w:ins>
    </w:p>
    <w:sectPr w:rsidR="001F0BD3" w:rsidSect="00281A74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Thalia Priscilla" w:date="2022-11-29T12:57:00Z" w:initials="TP">
    <w:p w14:paraId="7A99724D" w14:textId="725626A3" w:rsidR="001F0BD3" w:rsidRDefault="001F0BD3">
      <w:pPr>
        <w:pStyle w:val="CommentText"/>
      </w:pPr>
      <w:r>
        <w:rPr>
          <w:rStyle w:val="CommentReference"/>
        </w:rPr>
        <w:annotationRef/>
      </w:r>
      <w:r>
        <w:t>Did you learn anything further that relates to your initial question re: marketing?</w:t>
      </w:r>
    </w:p>
  </w:comment>
  <w:comment w:id="8" w:author="Thalia Priscilla" w:date="2022-11-29T12:58:00Z" w:initials="TP">
    <w:p w14:paraId="7BD5F2DE" w14:textId="64D2DC7F" w:rsidR="001F0BD3" w:rsidRDefault="001F0BD3">
      <w:pPr>
        <w:pStyle w:val="CommentText"/>
      </w:pPr>
      <w:r>
        <w:rPr>
          <w:rStyle w:val="CommentReference"/>
        </w:rPr>
        <w:annotationRef/>
      </w:r>
      <w:r>
        <w:t>Did your experience in NUS benefit you in any way during this competition? How?</w:t>
      </w:r>
    </w:p>
  </w:comment>
  <w:comment w:id="9" w:author="Thalia Priscilla" w:date="2022-11-29T12:59:00Z" w:initials="TP">
    <w:p w14:paraId="200C538A" w14:textId="78A2DC1C" w:rsidR="001F0BD3" w:rsidRDefault="001F0BD3">
      <w:pPr>
        <w:pStyle w:val="CommentText"/>
      </w:pPr>
      <w:r>
        <w:rPr>
          <w:rStyle w:val="CommentReference"/>
        </w:rPr>
        <w:annotationRef/>
      </w:r>
      <w:r>
        <w:t>What did you learn that relates to your initial cereal story after all these experiences?</w:t>
      </w:r>
      <w:r w:rsidR="00B66132">
        <w:t xml:space="preserve"> How do you see yourself moving forward into the future</w:t>
      </w:r>
      <w:r w:rsidR="004D3A49">
        <w:t xml:space="preserve"> (university and beyond).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9724D" w15:done="0"/>
  <w15:commentEx w15:paraId="7BD5F2DE" w15:done="0"/>
  <w15:commentEx w15:paraId="200C5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08033" w16cex:dateUtc="2022-11-29T05:57:00Z"/>
  <w16cex:commentExtensible w16cex:durableId="2730805C" w16cex:dateUtc="2022-11-29T05:58:00Z"/>
  <w16cex:commentExtensible w16cex:durableId="273080BA" w16cex:dateUtc="2022-11-29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9724D" w16cid:durableId="27308033"/>
  <w16cid:commentId w16cid:paraId="7BD5F2DE" w16cid:durableId="2730805C"/>
  <w16cid:commentId w16cid:paraId="200C538A" w16cid:durableId="273080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E8"/>
    <w:rsid w:val="00000032"/>
    <w:rsid w:val="00025D55"/>
    <w:rsid w:val="00042C86"/>
    <w:rsid w:val="00067311"/>
    <w:rsid w:val="00083540"/>
    <w:rsid w:val="00087183"/>
    <w:rsid w:val="00087A94"/>
    <w:rsid w:val="00097540"/>
    <w:rsid w:val="000A1FF9"/>
    <w:rsid w:val="000C18F3"/>
    <w:rsid w:val="000D5EAB"/>
    <w:rsid w:val="000F1B69"/>
    <w:rsid w:val="001558C4"/>
    <w:rsid w:val="00157205"/>
    <w:rsid w:val="00163AB2"/>
    <w:rsid w:val="001730B9"/>
    <w:rsid w:val="001816EB"/>
    <w:rsid w:val="001859C6"/>
    <w:rsid w:val="001A5D35"/>
    <w:rsid w:val="001B3701"/>
    <w:rsid w:val="001C1DCF"/>
    <w:rsid w:val="001D4866"/>
    <w:rsid w:val="001E185A"/>
    <w:rsid w:val="001F0BD3"/>
    <w:rsid w:val="001F4647"/>
    <w:rsid w:val="001F6053"/>
    <w:rsid w:val="00210FB7"/>
    <w:rsid w:val="00266CA2"/>
    <w:rsid w:val="00281A74"/>
    <w:rsid w:val="00286615"/>
    <w:rsid w:val="002E2809"/>
    <w:rsid w:val="003076AC"/>
    <w:rsid w:val="00334809"/>
    <w:rsid w:val="00361042"/>
    <w:rsid w:val="0036213C"/>
    <w:rsid w:val="0037315D"/>
    <w:rsid w:val="0037671F"/>
    <w:rsid w:val="003849DD"/>
    <w:rsid w:val="00385DEA"/>
    <w:rsid w:val="00390619"/>
    <w:rsid w:val="003B29AB"/>
    <w:rsid w:val="003E2245"/>
    <w:rsid w:val="003F0C39"/>
    <w:rsid w:val="00413D78"/>
    <w:rsid w:val="004239F9"/>
    <w:rsid w:val="00463E1B"/>
    <w:rsid w:val="0048172A"/>
    <w:rsid w:val="00482DB7"/>
    <w:rsid w:val="004D3A49"/>
    <w:rsid w:val="004D6D9A"/>
    <w:rsid w:val="005226C5"/>
    <w:rsid w:val="00587FCC"/>
    <w:rsid w:val="005D7E85"/>
    <w:rsid w:val="005D7F3C"/>
    <w:rsid w:val="005E3511"/>
    <w:rsid w:val="006069E4"/>
    <w:rsid w:val="00613C3C"/>
    <w:rsid w:val="00630058"/>
    <w:rsid w:val="00650F80"/>
    <w:rsid w:val="0066709A"/>
    <w:rsid w:val="006742D3"/>
    <w:rsid w:val="0069629E"/>
    <w:rsid w:val="006A7D31"/>
    <w:rsid w:val="006B5D7E"/>
    <w:rsid w:val="006D28D7"/>
    <w:rsid w:val="006E5BC7"/>
    <w:rsid w:val="00722845"/>
    <w:rsid w:val="007550B5"/>
    <w:rsid w:val="00755ECE"/>
    <w:rsid w:val="007A456B"/>
    <w:rsid w:val="007F698C"/>
    <w:rsid w:val="00842052"/>
    <w:rsid w:val="0084311D"/>
    <w:rsid w:val="00867215"/>
    <w:rsid w:val="008678D3"/>
    <w:rsid w:val="008778A1"/>
    <w:rsid w:val="0089658A"/>
    <w:rsid w:val="008B0CDA"/>
    <w:rsid w:val="008C397C"/>
    <w:rsid w:val="009128EB"/>
    <w:rsid w:val="0093615A"/>
    <w:rsid w:val="00964ECD"/>
    <w:rsid w:val="00A25EDF"/>
    <w:rsid w:val="00A32F5B"/>
    <w:rsid w:val="00A361A5"/>
    <w:rsid w:val="00A445B3"/>
    <w:rsid w:val="00A44F68"/>
    <w:rsid w:val="00A579A6"/>
    <w:rsid w:val="00A705A0"/>
    <w:rsid w:val="00A74491"/>
    <w:rsid w:val="00A83FC8"/>
    <w:rsid w:val="00A92510"/>
    <w:rsid w:val="00AB2686"/>
    <w:rsid w:val="00AE0CB7"/>
    <w:rsid w:val="00B311D9"/>
    <w:rsid w:val="00B6371A"/>
    <w:rsid w:val="00B66132"/>
    <w:rsid w:val="00BB049D"/>
    <w:rsid w:val="00BE76B7"/>
    <w:rsid w:val="00C0067D"/>
    <w:rsid w:val="00C27036"/>
    <w:rsid w:val="00C61458"/>
    <w:rsid w:val="00C62A8C"/>
    <w:rsid w:val="00C65938"/>
    <w:rsid w:val="00C81864"/>
    <w:rsid w:val="00CA79A2"/>
    <w:rsid w:val="00CC7F25"/>
    <w:rsid w:val="00D06D68"/>
    <w:rsid w:val="00D42B86"/>
    <w:rsid w:val="00D67B02"/>
    <w:rsid w:val="00D855CB"/>
    <w:rsid w:val="00D965F9"/>
    <w:rsid w:val="00DA63A9"/>
    <w:rsid w:val="00DB1E4E"/>
    <w:rsid w:val="00DE28E8"/>
    <w:rsid w:val="00DE7674"/>
    <w:rsid w:val="00E33754"/>
    <w:rsid w:val="00E95CAF"/>
    <w:rsid w:val="00EA125E"/>
    <w:rsid w:val="00EA251A"/>
    <w:rsid w:val="00EF58C3"/>
    <w:rsid w:val="00F121C5"/>
    <w:rsid w:val="00F81C08"/>
    <w:rsid w:val="00F90192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7B35C"/>
  <w15:chartTrackingRefBased/>
  <w15:docId w15:val="{A4003193-6A59-0345-8075-EFFF8DC5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8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1F0BD3"/>
  </w:style>
  <w:style w:type="character" w:styleId="CommentReference">
    <w:name w:val="annotation reference"/>
    <w:basedOn w:val="DefaultParagraphFont"/>
    <w:uiPriority w:val="99"/>
    <w:semiHidden/>
    <w:unhideWhenUsed/>
    <w:rsid w:val="001F0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B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B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Situmorang</dc:creator>
  <cp:keywords/>
  <dc:description/>
  <cp:lastModifiedBy>Thalia Priscilla</cp:lastModifiedBy>
  <cp:revision>5</cp:revision>
  <dcterms:created xsi:type="dcterms:W3CDTF">2022-11-28T12:39:00Z</dcterms:created>
  <dcterms:modified xsi:type="dcterms:W3CDTF">2022-11-29T06:04:00Z</dcterms:modified>
</cp:coreProperties>
</file>