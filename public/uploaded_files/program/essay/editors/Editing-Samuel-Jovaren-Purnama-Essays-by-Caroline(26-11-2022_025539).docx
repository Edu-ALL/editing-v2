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E3D8" w14:textId="394D1A1B" w:rsidR="00A302A4" w:rsidRPr="00A302A4" w:rsidRDefault="00A302A4" w:rsidP="00A302A4">
      <w:pPr>
        <w:spacing w:before="400" w:after="200"/>
        <w:outlineLvl w:val="0"/>
        <w:rPr>
          <w:rFonts w:ascii="Times New Roman" w:eastAsia="Times New Roman" w:hAnsi="Times New Roman" w:cs="Times New Roman"/>
          <w:b/>
          <w:bCs/>
          <w:kern w:val="36"/>
          <w:sz w:val="48"/>
          <w:szCs w:val="48"/>
        </w:rPr>
      </w:pPr>
      <w:r w:rsidRPr="00A302A4">
        <w:rPr>
          <w:rFonts w:ascii="Arial" w:eastAsia="Times New Roman" w:hAnsi="Arial" w:cs="Arial"/>
          <w:b/>
          <w:bCs/>
          <w:color w:val="000000"/>
          <w:kern w:val="36"/>
          <w:u w:val="single"/>
        </w:rPr>
        <w:t>Prompt 2 - Every person has a creative side, and it can be expressed in many ways: problem solving, original and innovative thinking, and artistically, to name a few. Describe how you express your creative side.</w:t>
      </w:r>
      <w:r w:rsidRPr="00A302A4">
        <w:rPr>
          <w:rFonts w:ascii="Arial" w:eastAsia="Times New Roman" w:hAnsi="Arial" w:cs="Arial"/>
          <w:b/>
          <w:bCs/>
          <w:color w:val="000000"/>
          <w:kern w:val="36"/>
        </w:rPr>
        <w:t xml:space="preserve"> (350 words)</w:t>
      </w:r>
    </w:p>
    <w:p w14:paraId="56CA8ABE" w14:textId="2D22C0EF" w:rsidR="00A302A4" w:rsidRPr="00A302A4" w:rsidRDefault="00A302A4" w:rsidP="00A302A4">
      <w:pPr>
        <w:spacing w:after="240"/>
        <w:jc w:val="both"/>
        <w:rPr>
          <w:rFonts w:ascii="Times New Roman" w:eastAsia="Times New Roman" w:hAnsi="Times New Roman" w:cs="Times New Roman"/>
        </w:rPr>
      </w:pPr>
      <w:r w:rsidRPr="00A302A4">
        <w:rPr>
          <w:rFonts w:ascii="Arial" w:eastAsia="Times New Roman" w:hAnsi="Arial" w:cs="Arial"/>
          <w:color w:val="000000"/>
          <w:sz w:val="22"/>
          <w:szCs w:val="22"/>
        </w:rPr>
        <w:t xml:space="preserve">The class meeting event is a biannual end-of-semester event organized by the student council, where classes get together to compete in friendly sport matches. Students were most enthusiastic for this year's class meeting, since it was the first </w:t>
      </w:r>
      <w:del w:id="0" w:author="Microsoft Office User" w:date="2022-11-25T13:44:00Z">
        <w:r w:rsidRPr="00A302A4" w:rsidDel="006E553D">
          <w:rPr>
            <w:rFonts w:ascii="Arial" w:eastAsia="Times New Roman" w:hAnsi="Arial" w:cs="Arial"/>
            <w:color w:val="000000"/>
            <w:sz w:val="22"/>
            <w:szCs w:val="22"/>
          </w:rPr>
          <w:delText xml:space="preserve">offline </w:delText>
        </w:r>
      </w:del>
      <w:ins w:id="1" w:author="Microsoft Office User" w:date="2022-11-25T13:44:00Z">
        <w:r w:rsidR="006E553D">
          <w:rPr>
            <w:rFonts w:ascii="Arial" w:eastAsia="Times New Roman" w:hAnsi="Arial" w:cs="Arial"/>
            <w:color w:val="000000"/>
            <w:sz w:val="22"/>
            <w:szCs w:val="22"/>
          </w:rPr>
          <w:t>in-person</w:t>
        </w:r>
        <w:r w:rsidR="006E553D"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event after 3 years. That is until the school </w:t>
      </w:r>
      <w:del w:id="2" w:author="Microsoft Office User" w:date="2022-11-25T13:44:00Z">
        <w:r w:rsidRPr="00A302A4" w:rsidDel="006E553D">
          <w:rPr>
            <w:rFonts w:ascii="Arial" w:eastAsia="Times New Roman" w:hAnsi="Arial" w:cs="Arial"/>
            <w:color w:val="000000"/>
            <w:sz w:val="22"/>
            <w:szCs w:val="22"/>
          </w:rPr>
          <w:delText xml:space="preserve">suddenly </w:delText>
        </w:r>
      </w:del>
      <w:r w:rsidRPr="00A302A4">
        <w:rPr>
          <w:rFonts w:ascii="Arial" w:eastAsia="Times New Roman" w:hAnsi="Arial" w:cs="Arial"/>
          <w:color w:val="000000"/>
          <w:sz w:val="22"/>
          <w:szCs w:val="22"/>
        </w:rPr>
        <w:t>released a new policy</w:t>
      </w:r>
      <w:ins w:id="3" w:author="Microsoft Office User" w:date="2022-11-25T13:45:00Z">
        <w:r w:rsidR="006E553D">
          <w:rPr>
            <w:rFonts w:ascii="Arial" w:eastAsia="Times New Roman" w:hAnsi="Arial" w:cs="Arial"/>
            <w:color w:val="000000"/>
            <w:sz w:val="22"/>
            <w:szCs w:val="22"/>
          </w:rPr>
          <w:t xml:space="preserve"> </w:t>
        </w:r>
      </w:ins>
      <w:del w:id="4" w:author="Microsoft Office User" w:date="2022-11-25T13:44:00Z">
        <w:r w:rsidRPr="00A302A4" w:rsidDel="006E553D">
          <w:rPr>
            <w:rFonts w:ascii="Arial" w:eastAsia="Times New Roman" w:hAnsi="Arial" w:cs="Arial"/>
            <w:color w:val="000000"/>
            <w:sz w:val="22"/>
            <w:szCs w:val="22"/>
          </w:rPr>
          <w:delText xml:space="preserve">, </w:delText>
        </w:r>
      </w:del>
      <w:r w:rsidRPr="00A302A4">
        <w:rPr>
          <w:rFonts w:ascii="Arial" w:eastAsia="Times New Roman" w:hAnsi="Arial" w:cs="Arial"/>
          <w:color w:val="000000"/>
          <w:sz w:val="22"/>
          <w:szCs w:val="22"/>
        </w:rPr>
        <w:t>2 days before the event</w:t>
      </w:r>
      <w:ins w:id="5" w:author="Microsoft Office User" w:date="2022-11-25T13:45:00Z">
        <w:r w:rsidR="006E553D">
          <w:rPr>
            <w:rFonts w:ascii="Arial" w:eastAsia="Times New Roman" w:hAnsi="Arial" w:cs="Arial"/>
            <w:color w:val="000000"/>
            <w:sz w:val="22"/>
            <w:szCs w:val="22"/>
          </w:rPr>
          <w:t xml:space="preserve"> </w:t>
        </w:r>
      </w:ins>
      <w:del w:id="6" w:author="Microsoft Office User" w:date="2022-11-25T13:45:00Z">
        <w:r w:rsidRPr="00A302A4" w:rsidDel="006E553D">
          <w:rPr>
            <w:rFonts w:ascii="Arial" w:eastAsia="Times New Roman" w:hAnsi="Arial" w:cs="Arial"/>
            <w:color w:val="000000"/>
            <w:sz w:val="22"/>
            <w:szCs w:val="22"/>
          </w:rPr>
          <w:delText xml:space="preserve">, </w:delText>
        </w:r>
      </w:del>
      <w:r w:rsidRPr="00A302A4">
        <w:rPr>
          <w:rFonts w:ascii="Arial" w:eastAsia="Times New Roman" w:hAnsi="Arial" w:cs="Arial"/>
          <w:color w:val="000000"/>
          <w:sz w:val="22"/>
          <w:szCs w:val="22"/>
        </w:rPr>
        <w:t>prohibiting the use of the basketball, volleyball, and soccer fields</w:t>
      </w:r>
      <w:del w:id="7" w:author="Microsoft Office User" w:date="2022-11-25T13:45:00Z">
        <w:r w:rsidRPr="00A302A4" w:rsidDel="006E553D">
          <w:rPr>
            <w:rFonts w:ascii="Arial" w:eastAsia="Times New Roman" w:hAnsi="Arial" w:cs="Arial"/>
            <w:color w:val="000000"/>
            <w:sz w:val="22"/>
            <w:szCs w:val="22"/>
          </w:rPr>
          <w:delText xml:space="preserve"> despite previously permitted</w:delText>
        </w:r>
      </w:del>
      <w:r w:rsidRPr="00A302A4">
        <w:rPr>
          <w:rFonts w:ascii="Arial" w:eastAsia="Times New Roman" w:hAnsi="Arial" w:cs="Arial"/>
          <w:color w:val="000000"/>
          <w:sz w:val="22"/>
          <w:szCs w:val="22"/>
        </w:rPr>
        <w:t>. This forced me and the other council members to quickly devise an alternate plan.</w:t>
      </w:r>
    </w:p>
    <w:p w14:paraId="33397A7C" w14:textId="6FC3E69F" w:rsidR="00A302A4" w:rsidRPr="00A302A4" w:rsidRDefault="00A302A4" w:rsidP="00A302A4">
      <w:pPr>
        <w:spacing w:before="240" w:after="240"/>
        <w:jc w:val="both"/>
        <w:rPr>
          <w:rFonts w:ascii="Times New Roman" w:eastAsia="Times New Roman" w:hAnsi="Times New Roman" w:cs="Times New Roman"/>
        </w:rPr>
      </w:pPr>
      <w:r w:rsidRPr="00A302A4">
        <w:rPr>
          <w:rFonts w:ascii="Arial" w:eastAsia="Times New Roman" w:hAnsi="Arial" w:cs="Arial"/>
          <w:color w:val="000000"/>
          <w:sz w:val="22"/>
          <w:szCs w:val="22"/>
        </w:rPr>
        <w:t xml:space="preserve">We </w:t>
      </w:r>
      <w:del w:id="8" w:author="Microsoft Office User" w:date="2022-11-25T13:45:00Z">
        <w:r w:rsidRPr="00A302A4" w:rsidDel="006E553D">
          <w:rPr>
            <w:rFonts w:ascii="Arial" w:eastAsia="Times New Roman" w:hAnsi="Arial" w:cs="Arial"/>
            <w:color w:val="000000"/>
            <w:sz w:val="22"/>
            <w:szCs w:val="22"/>
          </w:rPr>
          <w:delText xml:space="preserve">settled </w:delText>
        </w:r>
      </w:del>
      <w:ins w:id="9" w:author="Microsoft Office User" w:date="2022-11-25T13:45:00Z">
        <w:r w:rsidR="006E553D">
          <w:rPr>
            <w:rFonts w:ascii="Arial" w:eastAsia="Times New Roman" w:hAnsi="Arial" w:cs="Arial"/>
            <w:color w:val="000000"/>
            <w:sz w:val="22"/>
            <w:szCs w:val="22"/>
          </w:rPr>
          <w:t>created</w:t>
        </w:r>
        <w:r w:rsidR="006E553D" w:rsidRPr="00A302A4">
          <w:rPr>
            <w:rFonts w:ascii="Arial" w:eastAsia="Times New Roman" w:hAnsi="Arial" w:cs="Arial"/>
            <w:color w:val="000000"/>
            <w:sz w:val="22"/>
            <w:szCs w:val="22"/>
          </w:rPr>
          <w:t xml:space="preserve"> </w:t>
        </w:r>
      </w:ins>
      <w:del w:id="10" w:author="Microsoft Office User" w:date="2022-11-25T13:46:00Z">
        <w:r w:rsidRPr="00A302A4" w:rsidDel="006E553D">
          <w:rPr>
            <w:rFonts w:ascii="Arial" w:eastAsia="Times New Roman" w:hAnsi="Arial" w:cs="Arial"/>
            <w:color w:val="000000"/>
            <w:sz w:val="22"/>
            <w:szCs w:val="22"/>
          </w:rPr>
          <w:delText xml:space="preserve">with </w:delText>
        </w:r>
      </w:del>
      <w:r w:rsidRPr="00A302A4">
        <w:rPr>
          <w:rFonts w:ascii="Arial" w:eastAsia="Times New Roman" w:hAnsi="Arial" w:cs="Arial"/>
          <w:color w:val="000000"/>
          <w:sz w:val="22"/>
          <w:szCs w:val="22"/>
        </w:rPr>
        <w:t xml:space="preserve">our </w:t>
      </w:r>
      <w:del w:id="11" w:author="Microsoft Office User" w:date="2022-11-25T13:46:00Z">
        <w:r w:rsidRPr="00A302A4" w:rsidDel="006E553D">
          <w:rPr>
            <w:rFonts w:ascii="Arial" w:eastAsia="Times New Roman" w:hAnsi="Arial" w:cs="Arial"/>
            <w:color w:val="000000"/>
            <w:sz w:val="22"/>
            <w:szCs w:val="22"/>
          </w:rPr>
          <w:delText xml:space="preserve">own </w:delText>
        </w:r>
      </w:del>
      <w:r w:rsidRPr="00A302A4">
        <w:rPr>
          <w:rFonts w:ascii="Arial" w:eastAsia="Times New Roman" w:hAnsi="Arial" w:cs="Arial"/>
          <w:color w:val="000000"/>
          <w:sz w:val="22"/>
          <w:szCs w:val="22"/>
        </w:rPr>
        <w:t xml:space="preserve">version of dodgeball and frisbee, where we completely </w:t>
      </w:r>
      <w:del w:id="12" w:author="Microsoft Office User" w:date="2022-11-25T13:46:00Z">
        <w:r w:rsidRPr="00A302A4" w:rsidDel="006E553D">
          <w:rPr>
            <w:rFonts w:ascii="Arial" w:eastAsia="Times New Roman" w:hAnsi="Arial" w:cs="Arial"/>
            <w:color w:val="000000"/>
            <w:sz w:val="22"/>
            <w:szCs w:val="22"/>
          </w:rPr>
          <w:delText xml:space="preserve">revised </w:delText>
        </w:r>
      </w:del>
      <w:ins w:id="13" w:author="Microsoft Office User" w:date="2022-11-25T13:46:00Z">
        <w:r w:rsidR="006E553D">
          <w:rPr>
            <w:rFonts w:ascii="Arial" w:eastAsia="Times New Roman" w:hAnsi="Arial" w:cs="Arial"/>
            <w:color w:val="000000"/>
            <w:sz w:val="22"/>
            <w:szCs w:val="22"/>
          </w:rPr>
          <w:t>changed</w:t>
        </w:r>
        <w:r w:rsidR="006E553D"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the rules to </w:t>
      </w:r>
      <w:del w:id="14" w:author="Microsoft Office User" w:date="2022-11-25T13:46:00Z">
        <w:r w:rsidRPr="00A302A4" w:rsidDel="006E553D">
          <w:rPr>
            <w:rFonts w:ascii="Arial" w:eastAsia="Times New Roman" w:hAnsi="Arial" w:cs="Arial"/>
            <w:color w:val="000000"/>
            <w:sz w:val="22"/>
            <w:szCs w:val="22"/>
          </w:rPr>
          <w:delText>fit the conditions in school</w:delText>
        </w:r>
      </w:del>
      <w:ins w:id="15" w:author="Microsoft Office User" w:date="2022-11-25T13:46:00Z">
        <w:r w:rsidR="006E553D">
          <w:rPr>
            <w:rFonts w:ascii="Arial" w:eastAsia="Times New Roman" w:hAnsi="Arial" w:cs="Arial"/>
            <w:color w:val="000000"/>
            <w:sz w:val="22"/>
            <w:szCs w:val="22"/>
          </w:rPr>
          <w:t>follow the new policy</w:t>
        </w:r>
      </w:ins>
      <w:r w:rsidRPr="00A302A4">
        <w:rPr>
          <w:rFonts w:ascii="Arial" w:eastAsia="Times New Roman" w:hAnsi="Arial" w:cs="Arial"/>
          <w:color w:val="000000"/>
          <w:sz w:val="22"/>
          <w:szCs w:val="22"/>
        </w:rPr>
        <w:t xml:space="preserve">. </w:t>
      </w:r>
      <w:commentRangeStart w:id="16"/>
      <w:del w:id="17" w:author="Microsoft Office User" w:date="2022-11-25T13:46:00Z">
        <w:r w:rsidRPr="00A302A4" w:rsidDel="006E553D">
          <w:rPr>
            <w:rFonts w:ascii="Arial" w:eastAsia="Times New Roman" w:hAnsi="Arial" w:cs="Arial"/>
            <w:color w:val="000000"/>
            <w:sz w:val="22"/>
            <w:szCs w:val="22"/>
          </w:rPr>
          <w:delText>Moreover, we</w:delText>
        </w:r>
      </w:del>
      <w:ins w:id="18" w:author="Microsoft Office User" w:date="2022-11-25T13:46:00Z">
        <w:r w:rsidR="006E553D">
          <w:rPr>
            <w:rFonts w:ascii="Arial" w:eastAsia="Times New Roman" w:hAnsi="Arial" w:cs="Arial"/>
            <w:color w:val="000000"/>
            <w:sz w:val="22"/>
            <w:szCs w:val="22"/>
          </w:rPr>
          <w:t>We also</w:t>
        </w:r>
      </w:ins>
      <w:r w:rsidRPr="00A302A4">
        <w:rPr>
          <w:rFonts w:ascii="Arial" w:eastAsia="Times New Roman" w:hAnsi="Arial" w:cs="Arial"/>
          <w:color w:val="000000"/>
          <w:sz w:val="22"/>
          <w:szCs w:val="22"/>
        </w:rPr>
        <w:t xml:space="preserve"> attempted to organize soccer matches using a contraption of bamboo tied to a cone to replace the goal nets</w:t>
      </w:r>
      <w:commentRangeEnd w:id="16"/>
      <w:r w:rsidR="006E553D">
        <w:rPr>
          <w:rStyle w:val="CommentReference"/>
        </w:rPr>
        <w:commentReference w:id="16"/>
      </w:r>
      <w:r w:rsidRPr="00A302A4">
        <w:rPr>
          <w:rFonts w:ascii="Arial" w:eastAsia="Times New Roman" w:hAnsi="Arial" w:cs="Arial"/>
          <w:color w:val="000000"/>
          <w:sz w:val="22"/>
          <w:szCs w:val="22"/>
        </w:rPr>
        <w:t xml:space="preserve">. </w:t>
      </w:r>
      <w:del w:id="19" w:author="Microsoft Office User" w:date="2022-11-25T13:47:00Z">
        <w:r w:rsidRPr="00A302A4" w:rsidDel="006E553D">
          <w:rPr>
            <w:rFonts w:ascii="Arial" w:eastAsia="Times New Roman" w:hAnsi="Arial" w:cs="Arial"/>
            <w:color w:val="000000"/>
            <w:sz w:val="22"/>
            <w:szCs w:val="22"/>
          </w:rPr>
          <w:delText>Regardless</w:delText>
        </w:r>
      </w:del>
      <w:ins w:id="20" w:author="Microsoft Office User" w:date="2022-11-25T13:47:00Z">
        <w:r w:rsidR="006E553D">
          <w:rPr>
            <w:rFonts w:ascii="Arial" w:eastAsia="Times New Roman" w:hAnsi="Arial" w:cs="Arial"/>
            <w:color w:val="000000"/>
            <w:sz w:val="22"/>
            <w:szCs w:val="22"/>
          </w:rPr>
          <w:t>However</w:t>
        </w:r>
      </w:ins>
      <w:r w:rsidRPr="00A302A4">
        <w:rPr>
          <w:rFonts w:ascii="Arial" w:eastAsia="Times New Roman" w:hAnsi="Arial" w:cs="Arial"/>
          <w:color w:val="000000"/>
          <w:sz w:val="22"/>
          <w:szCs w:val="22"/>
        </w:rPr>
        <w:t xml:space="preserve">, most of the students still </w:t>
      </w:r>
      <w:del w:id="21" w:author="Microsoft Office User" w:date="2022-11-25T13:47:00Z">
        <w:r w:rsidRPr="00A302A4" w:rsidDel="006E553D">
          <w:rPr>
            <w:rFonts w:ascii="Arial" w:eastAsia="Times New Roman" w:hAnsi="Arial" w:cs="Arial"/>
            <w:color w:val="000000"/>
            <w:sz w:val="22"/>
            <w:szCs w:val="22"/>
          </w:rPr>
          <w:delText>did not seem to be</w:delText>
        </w:r>
      </w:del>
      <w:ins w:id="22" w:author="Microsoft Office User" w:date="2022-11-25T13:47:00Z">
        <w:r w:rsidR="006E553D">
          <w:rPr>
            <w:rFonts w:ascii="Arial" w:eastAsia="Times New Roman" w:hAnsi="Arial" w:cs="Arial"/>
            <w:color w:val="000000"/>
            <w:sz w:val="22"/>
            <w:szCs w:val="22"/>
          </w:rPr>
          <w:t>seemed</w:t>
        </w:r>
      </w:ins>
      <w:r w:rsidRPr="00A302A4">
        <w:rPr>
          <w:rFonts w:ascii="Arial" w:eastAsia="Times New Roman" w:hAnsi="Arial" w:cs="Arial"/>
          <w:color w:val="000000"/>
          <w:sz w:val="22"/>
          <w:szCs w:val="22"/>
        </w:rPr>
        <w:t xml:space="preserve"> </w:t>
      </w:r>
      <w:ins w:id="23" w:author="Microsoft Office User" w:date="2022-11-25T13:47:00Z">
        <w:r w:rsidR="006E553D">
          <w:rPr>
            <w:rFonts w:ascii="Arial" w:eastAsia="Times New Roman" w:hAnsi="Arial" w:cs="Arial"/>
            <w:color w:val="000000"/>
            <w:sz w:val="22"/>
            <w:szCs w:val="22"/>
          </w:rPr>
          <w:t>dis</w:t>
        </w:r>
      </w:ins>
      <w:del w:id="24" w:author="Microsoft Office User" w:date="2022-11-25T13:47:00Z">
        <w:r w:rsidRPr="00A302A4" w:rsidDel="006E553D">
          <w:rPr>
            <w:rFonts w:ascii="Arial" w:eastAsia="Times New Roman" w:hAnsi="Arial" w:cs="Arial"/>
            <w:color w:val="000000"/>
            <w:sz w:val="22"/>
            <w:szCs w:val="22"/>
          </w:rPr>
          <w:delText xml:space="preserve">pleased </w:delText>
        </w:r>
      </w:del>
      <w:ins w:id="25" w:author="Microsoft Office User" w:date="2022-11-25T13:47:00Z">
        <w:r w:rsidR="006E553D">
          <w:rPr>
            <w:rFonts w:ascii="Arial" w:eastAsia="Times New Roman" w:hAnsi="Arial" w:cs="Arial"/>
            <w:color w:val="000000"/>
            <w:sz w:val="22"/>
            <w:szCs w:val="22"/>
          </w:rPr>
          <w:t xml:space="preserve">satisfied, </w:t>
        </w:r>
      </w:ins>
      <w:del w:id="26" w:author="Microsoft Office User" w:date="2022-11-25T13:47:00Z">
        <w:r w:rsidRPr="00A302A4" w:rsidDel="006E553D">
          <w:rPr>
            <w:rFonts w:ascii="Arial" w:eastAsia="Times New Roman" w:hAnsi="Arial" w:cs="Arial"/>
            <w:color w:val="000000"/>
            <w:sz w:val="22"/>
            <w:szCs w:val="22"/>
          </w:rPr>
          <w:delText xml:space="preserve">as they </w:delText>
        </w:r>
      </w:del>
      <w:r w:rsidRPr="00A302A4">
        <w:rPr>
          <w:rFonts w:ascii="Arial" w:eastAsia="Times New Roman" w:hAnsi="Arial" w:cs="Arial"/>
          <w:color w:val="000000"/>
          <w:sz w:val="22"/>
          <w:szCs w:val="22"/>
        </w:rPr>
        <w:t>wander</w:t>
      </w:r>
      <w:del w:id="27" w:author="Microsoft Office User" w:date="2022-11-25T13:47:00Z">
        <w:r w:rsidRPr="00A302A4" w:rsidDel="006E553D">
          <w:rPr>
            <w:rFonts w:ascii="Arial" w:eastAsia="Times New Roman" w:hAnsi="Arial" w:cs="Arial"/>
            <w:color w:val="000000"/>
            <w:sz w:val="22"/>
            <w:szCs w:val="22"/>
          </w:rPr>
          <w:delText>e</w:delText>
        </w:r>
      </w:del>
      <w:ins w:id="28" w:author="Microsoft Office User" w:date="2022-11-25T13:47:00Z">
        <w:r w:rsidR="006E553D">
          <w:rPr>
            <w:rFonts w:ascii="Arial" w:eastAsia="Times New Roman" w:hAnsi="Arial" w:cs="Arial"/>
            <w:color w:val="000000"/>
            <w:sz w:val="22"/>
            <w:szCs w:val="22"/>
          </w:rPr>
          <w:t>ing</w:t>
        </w:r>
      </w:ins>
      <w:del w:id="29" w:author="Microsoft Office User" w:date="2022-11-25T13:47:00Z">
        <w:r w:rsidRPr="00A302A4" w:rsidDel="006E553D">
          <w:rPr>
            <w:rFonts w:ascii="Arial" w:eastAsia="Times New Roman" w:hAnsi="Arial" w:cs="Arial"/>
            <w:color w:val="000000"/>
            <w:sz w:val="22"/>
            <w:szCs w:val="22"/>
          </w:rPr>
          <w:delText>d</w:delText>
        </w:r>
      </w:del>
      <w:r w:rsidRPr="00A302A4">
        <w:rPr>
          <w:rFonts w:ascii="Arial" w:eastAsia="Times New Roman" w:hAnsi="Arial" w:cs="Arial"/>
          <w:color w:val="000000"/>
          <w:sz w:val="22"/>
          <w:szCs w:val="22"/>
        </w:rPr>
        <w:t xml:space="preserve"> off on their own </w:t>
      </w:r>
      <w:del w:id="30" w:author="Microsoft Office User" w:date="2022-11-25T13:48:00Z">
        <w:r w:rsidRPr="00A302A4" w:rsidDel="006E553D">
          <w:rPr>
            <w:rFonts w:ascii="Arial" w:eastAsia="Times New Roman" w:hAnsi="Arial" w:cs="Arial"/>
            <w:color w:val="000000"/>
            <w:sz w:val="22"/>
            <w:szCs w:val="22"/>
          </w:rPr>
          <w:delText>and did not show any interest in the matches</w:delText>
        </w:r>
      </w:del>
      <w:ins w:id="31" w:author="Microsoft Office User" w:date="2022-11-25T13:48:00Z">
        <w:r w:rsidR="006E553D">
          <w:rPr>
            <w:rFonts w:ascii="Arial" w:eastAsia="Times New Roman" w:hAnsi="Arial" w:cs="Arial"/>
            <w:color w:val="000000"/>
            <w:sz w:val="22"/>
            <w:szCs w:val="22"/>
          </w:rPr>
          <w:t>away from the matches</w:t>
        </w:r>
      </w:ins>
      <w:r w:rsidRPr="00A302A4">
        <w:rPr>
          <w:rFonts w:ascii="Arial" w:eastAsia="Times New Roman" w:hAnsi="Arial" w:cs="Arial"/>
          <w:color w:val="000000"/>
          <w:sz w:val="22"/>
          <w:szCs w:val="22"/>
        </w:rPr>
        <w:t>.</w:t>
      </w:r>
    </w:p>
    <w:p w14:paraId="3F1CAA42" w14:textId="6457DED5" w:rsidR="00A302A4" w:rsidRPr="00A302A4" w:rsidRDefault="00A302A4" w:rsidP="00A302A4">
      <w:pPr>
        <w:jc w:val="both"/>
        <w:rPr>
          <w:rFonts w:ascii="Times New Roman" w:eastAsia="Times New Roman" w:hAnsi="Times New Roman" w:cs="Times New Roman"/>
        </w:rPr>
      </w:pPr>
      <w:del w:id="32" w:author="Microsoft Office User" w:date="2022-11-25T13:48:00Z">
        <w:r w:rsidRPr="00A302A4" w:rsidDel="006E553D">
          <w:rPr>
            <w:rFonts w:ascii="Arial" w:eastAsia="Times New Roman" w:hAnsi="Arial" w:cs="Arial"/>
            <w:color w:val="000000"/>
            <w:sz w:val="22"/>
            <w:szCs w:val="22"/>
          </w:rPr>
          <w:delText>Dry out of ideas, I decided to think outside the box.</w:delText>
        </w:r>
      </w:del>
      <w:r w:rsidRPr="00A302A4">
        <w:rPr>
          <w:rFonts w:ascii="Arial" w:eastAsia="Times New Roman" w:hAnsi="Arial" w:cs="Arial"/>
          <w:color w:val="000000"/>
          <w:sz w:val="22"/>
          <w:szCs w:val="22"/>
        </w:rPr>
        <w:t xml:space="preserve"> As someone who liked to play it safe, I </w:t>
      </w:r>
      <w:del w:id="33" w:author="Microsoft Office User" w:date="2022-11-25T13:48:00Z">
        <w:r w:rsidRPr="00A302A4" w:rsidDel="006E553D">
          <w:rPr>
            <w:rFonts w:ascii="Arial" w:eastAsia="Times New Roman" w:hAnsi="Arial" w:cs="Arial"/>
            <w:color w:val="000000"/>
            <w:sz w:val="22"/>
            <w:szCs w:val="22"/>
          </w:rPr>
          <w:delText xml:space="preserve">gathered </w:delText>
        </w:r>
      </w:del>
      <w:ins w:id="34" w:author="Microsoft Office User" w:date="2022-11-25T13:48:00Z">
        <w:r w:rsidR="006E553D">
          <w:rPr>
            <w:rFonts w:ascii="Arial" w:eastAsia="Times New Roman" w:hAnsi="Arial" w:cs="Arial"/>
            <w:color w:val="000000"/>
            <w:sz w:val="22"/>
            <w:szCs w:val="22"/>
          </w:rPr>
          <w:t>decided to gather</w:t>
        </w:r>
        <w:r w:rsidR="006E553D"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the courage </w:t>
      </w:r>
      <w:del w:id="35" w:author="Microsoft Office User" w:date="2022-11-25T13:48:00Z">
        <w:r w:rsidRPr="00A302A4" w:rsidDel="006E553D">
          <w:rPr>
            <w:rFonts w:ascii="Arial" w:eastAsia="Times New Roman" w:hAnsi="Arial" w:cs="Arial"/>
            <w:color w:val="000000"/>
            <w:sz w:val="22"/>
            <w:szCs w:val="22"/>
          </w:rPr>
          <w:delText xml:space="preserve">to </w:delText>
        </w:r>
      </w:del>
      <w:ins w:id="36" w:author="Microsoft Office User" w:date="2022-11-25T13:48:00Z">
        <w:r w:rsidR="006E553D">
          <w:rPr>
            <w:rFonts w:ascii="Arial" w:eastAsia="Times New Roman" w:hAnsi="Arial" w:cs="Arial"/>
            <w:color w:val="000000"/>
            <w:sz w:val="22"/>
            <w:szCs w:val="22"/>
          </w:rPr>
          <w:t>and</w:t>
        </w:r>
        <w:r w:rsidR="006E553D" w:rsidRPr="00A302A4">
          <w:rPr>
            <w:rFonts w:ascii="Arial" w:eastAsia="Times New Roman" w:hAnsi="Arial" w:cs="Arial"/>
            <w:color w:val="000000"/>
            <w:sz w:val="22"/>
            <w:szCs w:val="22"/>
          </w:rPr>
          <w:t xml:space="preserve"> </w:t>
        </w:r>
        <w:r w:rsidR="006E553D">
          <w:rPr>
            <w:rFonts w:ascii="Arial" w:eastAsia="Times New Roman" w:hAnsi="Arial" w:cs="Arial"/>
            <w:color w:val="000000"/>
            <w:sz w:val="22"/>
            <w:szCs w:val="22"/>
          </w:rPr>
          <w:t xml:space="preserve">improvise. </w:t>
        </w:r>
      </w:ins>
      <w:del w:id="37" w:author="Microsoft Office User" w:date="2022-11-25T13:48:00Z">
        <w:r w:rsidRPr="00A302A4" w:rsidDel="006E553D">
          <w:rPr>
            <w:rFonts w:ascii="Arial" w:eastAsia="Times New Roman" w:hAnsi="Arial" w:cs="Arial"/>
            <w:color w:val="000000"/>
            <w:sz w:val="22"/>
            <w:szCs w:val="22"/>
          </w:rPr>
          <w:delText xml:space="preserve">improvise a risky move. </w:delText>
        </w:r>
      </w:del>
      <w:r w:rsidRPr="00A302A4">
        <w:rPr>
          <w:rFonts w:ascii="Arial" w:eastAsia="Times New Roman" w:hAnsi="Arial" w:cs="Arial"/>
          <w:color w:val="000000"/>
          <w:sz w:val="22"/>
          <w:szCs w:val="22"/>
        </w:rPr>
        <w:t>I grabbed the megaphone from the lousy commentator we had and approached a group of people who were loitering nearby. I gave them the megaphone, despite knowing that the</w:t>
      </w:r>
      <w:ins w:id="38" w:author="Microsoft Office User" w:date="2022-11-25T13:49:00Z">
        <w:r w:rsidR="006E553D">
          <w:rPr>
            <w:rFonts w:ascii="Arial" w:eastAsia="Times New Roman" w:hAnsi="Arial" w:cs="Arial"/>
            <w:color w:val="000000"/>
            <w:sz w:val="22"/>
            <w:szCs w:val="22"/>
          </w:rPr>
          <w:t xml:space="preserve">se </w:t>
        </w:r>
      </w:ins>
      <w:del w:id="39" w:author="Microsoft Office User" w:date="2022-11-25T13:49:00Z">
        <w:r w:rsidRPr="00A302A4" w:rsidDel="006E553D">
          <w:rPr>
            <w:rFonts w:ascii="Arial" w:eastAsia="Times New Roman" w:hAnsi="Arial" w:cs="Arial"/>
            <w:color w:val="000000"/>
            <w:sz w:val="22"/>
            <w:szCs w:val="22"/>
          </w:rPr>
          <w:delText xml:space="preserve">y are a bunch of unruly </w:delText>
        </w:r>
      </w:del>
      <w:r w:rsidRPr="00A302A4">
        <w:rPr>
          <w:rFonts w:ascii="Arial" w:eastAsia="Times New Roman" w:hAnsi="Arial" w:cs="Arial"/>
          <w:color w:val="000000"/>
          <w:sz w:val="22"/>
          <w:szCs w:val="22"/>
        </w:rPr>
        <w:t xml:space="preserve">students </w:t>
      </w:r>
      <w:del w:id="40" w:author="Microsoft Office User" w:date="2022-11-25T13:49:00Z">
        <w:r w:rsidRPr="00A302A4" w:rsidDel="006E553D">
          <w:rPr>
            <w:rFonts w:ascii="Arial" w:eastAsia="Times New Roman" w:hAnsi="Arial" w:cs="Arial"/>
            <w:color w:val="000000"/>
            <w:sz w:val="22"/>
            <w:szCs w:val="22"/>
          </w:rPr>
          <w:delText xml:space="preserve">that </w:delText>
        </w:r>
      </w:del>
      <w:r w:rsidRPr="00A302A4">
        <w:rPr>
          <w:rFonts w:ascii="Arial" w:eastAsia="Times New Roman" w:hAnsi="Arial" w:cs="Arial"/>
          <w:color w:val="000000"/>
          <w:sz w:val="22"/>
          <w:szCs w:val="22"/>
        </w:rPr>
        <w:t xml:space="preserve">may cause a ruckus. I proposed a challenge: everyone gets a turn to commentate matches over the megaphone, so long as they don't say anything disrespectful or inappropriate. The one who can draw in the most </w:t>
      </w:r>
      <w:del w:id="41" w:author="Microsoft Office User" w:date="2022-11-25T13:59:00Z">
        <w:r w:rsidRPr="00A302A4" w:rsidDel="00307591">
          <w:rPr>
            <w:rFonts w:ascii="Arial" w:eastAsia="Times New Roman" w:hAnsi="Arial" w:cs="Arial"/>
            <w:color w:val="000000"/>
            <w:sz w:val="22"/>
            <w:szCs w:val="22"/>
          </w:rPr>
          <w:delText xml:space="preserve">pupils </w:delText>
        </w:r>
      </w:del>
      <w:ins w:id="42" w:author="Microsoft Office User" w:date="2022-11-25T13:59:00Z">
        <w:r w:rsidR="00307591">
          <w:rPr>
            <w:rFonts w:ascii="Arial" w:eastAsia="Times New Roman" w:hAnsi="Arial" w:cs="Arial"/>
            <w:color w:val="000000"/>
            <w:sz w:val="22"/>
            <w:szCs w:val="22"/>
          </w:rPr>
          <w:t>students</w:t>
        </w:r>
        <w:r w:rsidR="00307591"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will be treated to a cold drink. Since they wanted to have fun, they quickly accepted the challenge.</w:t>
      </w:r>
    </w:p>
    <w:p w14:paraId="49BC7D31" w14:textId="77777777" w:rsidR="00A302A4" w:rsidRPr="00A302A4" w:rsidRDefault="00A302A4" w:rsidP="00A302A4">
      <w:pPr>
        <w:rPr>
          <w:rFonts w:ascii="Times New Roman" w:eastAsia="Times New Roman" w:hAnsi="Times New Roman" w:cs="Times New Roman"/>
        </w:rPr>
      </w:pPr>
    </w:p>
    <w:p w14:paraId="5F1BAB1F" w14:textId="051B159F" w:rsidR="00A302A4" w:rsidRPr="00A302A4" w:rsidRDefault="00A302A4" w:rsidP="00A302A4">
      <w:pPr>
        <w:jc w:val="both"/>
        <w:rPr>
          <w:rFonts w:ascii="Times New Roman" w:eastAsia="Times New Roman" w:hAnsi="Times New Roman" w:cs="Times New Roman"/>
        </w:rPr>
      </w:pPr>
      <w:del w:id="43" w:author="Microsoft Office User" w:date="2022-11-25T14:00:00Z">
        <w:r w:rsidRPr="00A302A4" w:rsidDel="00307591">
          <w:rPr>
            <w:rFonts w:ascii="Arial" w:eastAsia="Times New Roman" w:hAnsi="Arial" w:cs="Arial"/>
            <w:color w:val="000000"/>
            <w:sz w:val="22"/>
            <w:szCs w:val="22"/>
          </w:rPr>
          <w:delText xml:space="preserve">As expected, </w:delText>
        </w:r>
      </w:del>
      <w:ins w:id="44" w:author="Microsoft Office User" w:date="2022-11-25T14:00:00Z">
        <w:r w:rsidR="00307591">
          <w:rPr>
            <w:rFonts w:ascii="Arial" w:eastAsia="Times New Roman" w:hAnsi="Arial" w:cs="Arial"/>
            <w:color w:val="000000"/>
            <w:sz w:val="22"/>
            <w:szCs w:val="22"/>
          </w:rPr>
          <w:t>C</w:t>
        </w:r>
      </w:ins>
      <w:del w:id="45" w:author="Microsoft Office User" w:date="2022-11-25T14:00:00Z">
        <w:r w:rsidRPr="00A302A4" w:rsidDel="00307591">
          <w:rPr>
            <w:rFonts w:ascii="Arial" w:eastAsia="Times New Roman" w:hAnsi="Arial" w:cs="Arial"/>
            <w:color w:val="000000"/>
            <w:sz w:val="22"/>
            <w:szCs w:val="22"/>
          </w:rPr>
          <w:delText>c</w:delText>
        </w:r>
      </w:del>
      <w:r w:rsidRPr="00A302A4">
        <w:rPr>
          <w:rFonts w:ascii="Arial" w:eastAsia="Times New Roman" w:hAnsi="Arial" w:cs="Arial"/>
          <w:color w:val="000000"/>
          <w:sz w:val="22"/>
          <w:szCs w:val="22"/>
        </w:rPr>
        <w:t xml:space="preserve">rowds started to gather around the matches once </w:t>
      </w:r>
      <w:del w:id="46" w:author="Microsoft Office User" w:date="2022-11-25T14:00:00Z">
        <w:r w:rsidRPr="00A302A4" w:rsidDel="00307591">
          <w:rPr>
            <w:rFonts w:ascii="Arial" w:eastAsia="Times New Roman" w:hAnsi="Arial" w:cs="Arial"/>
            <w:color w:val="000000"/>
            <w:sz w:val="22"/>
            <w:szCs w:val="22"/>
          </w:rPr>
          <w:delText xml:space="preserve">they </w:delText>
        </w:r>
      </w:del>
      <w:ins w:id="47" w:author="Microsoft Office User" w:date="2022-11-25T14:00:00Z">
        <w:r w:rsidR="00307591">
          <w:rPr>
            <w:rFonts w:ascii="Arial" w:eastAsia="Times New Roman" w:hAnsi="Arial" w:cs="Arial"/>
            <w:color w:val="000000"/>
            <w:sz w:val="22"/>
            <w:szCs w:val="22"/>
          </w:rPr>
          <w:t>the students</w:t>
        </w:r>
        <w:r w:rsidR="00307591"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started shouting. Suddenly the event was in a much more lively atmosphere than before</w:t>
      </w:r>
      <w:ins w:id="48" w:author="Microsoft Office User" w:date="2022-11-25T14:00:00Z">
        <w:r w:rsidR="00307591">
          <w:rPr>
            <w:rFonts w:ascii="Arial" w:eastAsia="Times New Roman" w:hAnsi="Arial" w:cs="Arial"/>
            <w:color w:val="000000"/>
            <w:sz w:val="22"/>
            <w:szCs w:val="22"/>
          </w:rPr>
          <w:t>,</w:t>
        </w:r>
      </w:ins>
      <w:del w:id="49" w:author="Microsoft Office User" w:date="2022-11-25T14:00:00Z">
        <w:r w:rsidRPr="00A302A4" w:rsidDel="00307591">
          <w:rPr>
            <w:rFonts w:ascii="Arial" w:eastAsia="Times New Roman" w:hAnsi="Arial" w:cs="Arial"/>
            <w:color w:val="000000"/>
            <w:sz w:val="22"/>
            <w:szCs w:val="22"/>
          </w:rPr>
          <w:delText>.</w:delText>
        </w:r>
      </w:del>
      <w:ins w:id="50" w:author="Microsoft Office User" w:date="2022-11-25T14:00:00Z">
        <w:r w:rsidR="00307591">
          <w:rPr>
            <w:rFonts w:ascii="Arial" w:eastAsia="Times New Roman" w:hAnsi="Arial" w:cs="Arial"/>
            <w:color w:val="000000"/>
            <w:sz w:val="22"/>
            <w:szCs w:val="22"/>
          </w:rPr>
          <w:t xml:space="preserve"> </w:t>
        </w:r>
      </w:ins>
      <w:del w:id="51" w:author="Microsoft Office User" w:date="2022-11-25T14:00:00Z">
        <w:r w:rsidRPr="00A302A4" w:rsidDel="00307591">
          <w:rPr>
            <w:rFonts w:ascii="Arial" w:eastAsia="Times New Roman" w:hAnsi="Arial" w:cs="Arial"/>
            <w:color w:val="000000"/>
            <w:sz w:val="22"/>
            <w:szCs w:val="22"/>
          </w:rPr>
          <w:delText xml:space="preserve"> The event </w:delText>
        </w:r>
      </w:del>
      <w:r w:rsidRPr="00A302A4">
        <w:rPr>
          <w:rFonts w:ascii="Arial" w:eastAsia="Times New Roman" w:hAnsi="Arial" w:cs="Arial"/>
          <w:color w:val="000000"/>
          <w:sz w:val="22"/>
          <w:szCs w:val="22"/>
        </w:rPr>
        <w:t>end</w:t>
      </w:r>
      <w:ins w:id="52" w:author="Microsoft Office User" w:date="2022-11-25T14:00:00Z">
        <w:r w:rsidR="00307591">
          <w:rPr>
            <w:rFonts w:ascii="Arial" w:eastAsia="Times New Roman" w:hAnsi="Arial" w:cs="Arial"/>
            <w:color w:val="000000"/>
            <w:sz w:val="22"/>
            <w:szCs w:val="22"/>
          </w:rPr>
          <w:t>ing</w:t>
        </w:r>
      </w:ins>
      <w:del w:id="53" w:author="Microsoft Office User" w:date="2022-11-25T14:00:00Z">
        <w:r w:rsidRPr="00A302A4" w:rsidDel="00307591">
          <w:rPr>
            <w:rFonts w:ascii="Arial" w:eastAsia="Times New Roman" w:hAnsi="Arial" w:cs="Arial"/>
            <w:color w:val="000000"/>
            <w:sz w:val="22"/>
            <w:szCs w:val="22"/>
          </w:rPr>
          <w:delText>ed</w:delText>
        </w:r>
      </w:del>
      <w:r w:rsidRPr="00A302A4">
        <w:rPr>
          <w:rFonts w:ascii="Arial" w:eastAsia="Times New Roman" w:hAnsi="Arial" w:cs="Arial"/>
          <w:color w:val="000000"/>
          <w:sz w:val="22"/>
          <w:szCs w:val="22"/>
        </w:rPr>
        <w:t xml:space="preserve"> </w:t>
      </w:r>
      <w:del w:id="54" w:author="Microsoft Office User" w:date="2022-11-25T14:00:00Z">
        <w:r w:rsidRPr="00A302A4" w:rsidDel="00307591">
          <w:rPr>
            <w:rFonts w:ascii="Arial" w:eastAsia="Times New Roman" w:hAnsi="Arial" w:cs="Arial"/>
            <w:color w:val="000000"/>
            <w:sz w:val="22"/>
            <w:szCs w:val="22"/>
          </w:rPr>
          <w:delText xml:space="preserve">as </w:delText>
        </w:r>
      </w:del>
      <w:ins w:id="55" w:author="Microsoft Office User" w:date="2022-11-25T14:00:00Z">
        <w:r w:rsidR="00307591">
          <w:rPr>
            <w:rFonts w:ascii="Arial" w:eastAsia="Times New Roman" w:hAnsi="Arial" w:cs="Arial"/>
            <w:color w:val="000000"/>
            <w:sz w:val="22"/>
            <w:szCs w:val="22"/>
          </w:rPr>
          <w:t>in</w:t>
        </w:r>
        <w:r w:rsidR="00307591"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a success. This experience taught me that </w:t>
      </w:r>
      <w:del w:id="56" w:author="Microsoft Office User" w:date="2022-11-25T14:00:00Z">
        <w:r w:rsidRPr="00A302A4" w:rsidDel="00307591">
          <w:rPr>
            <w:rFonts w:ascii="Arial" w:eastAsia="Times New Roman" w:hAnsi="Arial" w:cs="Arial"/>
            <w:color w:val="000000"/>
            <w:sz w:val="22"/>
            <w:szCs w:val="22"/>
          </w:rPr>
          <w:delText xml:space="preserve">going </w:delText>
        </w:r>
      </w:del>
      <w:ins w:id="57" w:author="Microsoft Office User" w:date="2022-11-25T14:00:00Z">
        <w:r w:rsidR="00307591">
          <w:rPr>
            <w:rFonts w:ascii="Arial" w:eastAsia="Times New Roman" w:hAnsi="Arial" w:cs="Arial"/>
            <w:color w:val="000000"/>
            <w:sz w:val="22"/>
            <w:szCs w:val="22"/>
          </w:rPr>
          <w:t>stepping</w:t>
        </w:r>
        <w:r w:rsidR="00307591"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out of my comfort zone and taking risks may sometimes yield better results. It also taught me to build positive connections with everyone, even the unruly ones, because even they have something they're good at, that we can utilize or learn </w:t>
      </w:r>
      <w:commentRangeStart w:id="58"/>
      <w:r w:rsidRPr="00A302A4">
        <w:rPr>
          <w:rFonts w:ascii="Arial" w:eastAsia="Times New Roman" w:hAnsi="Arial" w:cs="Arial"/>
          <w:color w:val="000000"/>
          <w:sz w:val="22"/>
          <w:szCs w:val="22"/>
        </w:rPr>
        <w:t>from</w:t>
      </w:r>
      <w:commentRangeEnd w:id="58"/>
      <w:r w:rsidR="00307591">
        <w:rPr>
          <w:rStyle w:val="CommentReference"/>
        </w:rPr>
        <w:commentReference w:id="58"/>
      </w:r>
      <w:r w:rsidRPr="00A302A4">
        <w:rPr>
          <w:rFonts w:ascii="Arial" w:eastAsia="Times New Roman" w:hAnsi="Arial" w:cs="Arial"/>
          <w:color w:val="000000"/>
          <w:sz w:val="22"/>
          <w:szCs w:val="22"/>
        </w:rPr>
        <w:t>.</w:t>
      </w:r>
    </w:p>
    <w:p w14:paraId="4380BACC" w14:textId="77777777" w:rsidR="00A302A4" w:rsidRPr="00A302A4" w:rsidRDefault="00A302A4" w:rsidP="00A302A4">
      <w:pPr>
        <w:rPr>
          <w:rFonts w:ascii="Times New Roman" w:eastAsia="Times New Roman" w:hAnsi="Times New Roman" w:cs="Times New Roman"/>
        </w:rPr>
      </w:pPr>
    </w:p>
    <w:p w14:paraId="6A200108" w14:textId="2EF588D3" w:rsidR="007F2ECA" w:rsidRDefault="007F2ECA">
      <w:pPr>
        <w:rPr>
          <w:ins w:id="59" w:author="Microsoft Office User" w:date="2022-11-25T14:01:00Z"/>
        </w:rPr>
      </w:pPr>
    </w:p>
    <w:p w14:paraId="1C8EDE52" w14:textId="2FF3B732" w:rsidR="00307591" w:rsidRDefault="00307591">
      <w:pPr>
        <w:rPr>
          <w:ins w:id="60" w:author="Microsoft Office User" w:date="2022-11-25T14:01:00Z"/>
        </w:rPr>
      </w:pPr>
    </w:p>
    <w:p w14:paraId="33C7D6FA" w14:textId="7684EA88" w:rsidR="00307591" w:rsidRDefault="00307591">
      <w:pPr>
        <w:rPr>
          <w:rFonts w:ascii="Times" w:hAnsi="Times"/>
        </w:rPr>
      </w:pPr>
      <w:r>
        <w:rPr>
          <w:rFonts w:ascii="Times" w:hAnsi="Times"/>
        </w:rPr>
        <w:t>Hi Samuel,</w:t>
      </w:r>
    </w:p>
    <w:p w14:paraId="64264B2E" w14:textId="2C1F1395" w:rsidR="00307591" w:rsidRDefault="00307591">
      <w:pPr>
        <w:rPr>
          <w:rFonts w:ascii="Times" w:hAnsi="Times"/>
        </w:rPr>
      </w:pPr>
    </w:p>
    <w:p w14:paraId="3F3EF5E0" w14:textId="7453A236" w:rsidR="00307591" w:rsidRDefault="00307591">
      <w:pPr>
        <w:rPr>
          <w:rFonts w:ascii="Times" w:hAnsi="Times"/>
        </w:rPr>
      </w:pPr>
      <w:r>
        <w:rPr>
          <w:rFonts w:ascii="Times" w:hAnsi="Times"/>
        </w:rPr>
        <w:t>Thank you for your essay! You have the climax of the story here – being brave and thinking of creative ways to succeed. You can elaborate more on this at the end of the essay and how it has changed your view on stepping outside of your comfort zone. Will you do this more? Did you learn any lessons about being too fixed on a certain way of life?</w:t>
      </w:r>
    </w:p>
    <w:p w14:paraId="4782E84E" w14:textId="0416C764" w:rsidR="00307591" w:rsidRDefault="00307591">
      <w:pPr>
        <w:rPr>
          <w:rFonts w:ascii="Times" w:hAnsi="Times"/>
        </w:rPr>
      </w:pPr>
    </w:p>
    <w:p w14:paraId="78EBECA4" w14:textId="71D358AC" w:rsidR="00307591" w:rsidRPr="00307591" w:rsidRDefault="00307591">
      <w:pPr>
        <w:rPr>
          <w:rFonts w:ascii="Times" w:hAnsi="Times"/>
        </w:rPr>
      </w:pPr>
      <w:r>
        <w:rPr>
          <w:rFonts w:ascii="Times" w:hAnsi="Times"/>
        </w:rPr>
        <w:t xml:space="preserve">C.G. </w:t>
      </w:r>
    </w:p>
    <w:sectPr w:rsidR="00307591" w:rsidRPr="0030759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Microsoft Office User" w:date="2022-11-25T13:47:00Z" w:initials="MOU">
    <w:p w14:paraId="26696ECA" w14:textId="77777777" w:rsidR="006E553D" w:rsidRDefault="006E553D" w:rsidP="00826BE2">
      <w:r>
        <w:rPr>
          <w:rStyle w:val="CommentReference"/>
        </w:rPr>
        <w:annotationRef/>
      </w:r>
      <w:r>
        <w:rPr>
          <w:sz w:val="20"/>
          <w:szCs w:val="20"/>
        </w:rPr>
        <w:t>So no field? Make this clear.</w:t>
      </w:r>
    </w:p>
  </w:comment>
  <w:comment w:id="58" w:author="Microsoft Office User" w:date="2022-11-25T14:01:00Z" w:initials="MOU">
    <w:p w14:paraId="7F3AB90B" w14:textId="77777777" w:rsidR="00307591" w:rsidRDefault="00307591" w:rsidP="00032339">
      <w:r>
        <w:rPr>
          <w:rStyle w:val="CommentReference"/>
        </w:rPr>
        <w:annotationRef/>
      </w:r>
      <w:r>
        <w:rPr>
          <w:sz w:val="20"/>
          <w:szCs w:val="20"/>
        </w:rPr>
        <w:t>What about what you learned about creative problem solving?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696ECA" w15:done="0"/>
  <w15:commentEx w15:paraId="7F3AB9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45DF" w16cex:dateUtc="2022-11-25T18:47:00Z"/>
  <w16cex:commentExtensible w16cex:durableId="272B4932" w16cex:dateUtc="2022-11-25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696ECA" w16cid:durableId="272B45DF"/>
  <w16cid:commentId w16cid:paraId="7F3AB90B" w16cid:durableId="272B49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A4"/>
    <w:rsid w:val="00185506"/>
    <w:rsid w:val="00307591"/>
    <w:rsid w:val="0062459E"/>
    <w:rsid w:val="006E553D"/>
    <w:rsid w:val="007F2ECA"/>
    <w:rsid w:val="00A302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5CA7E4"/>
  <w15:chartTrackingRefBased/>
  <w15:docId w15:val="{55879212-5293-EC47-83F7-610C4542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2A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2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02A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E553D"/>
  </w:style>
  <w:style w:type="character" w:styleId="CommentReference">
    <w:name w:val="annotation reference"/>
    <w:basedOn w:val="DefaultParagraphFont"/>
    <w:uiPriority w:val="99"/>
    <w:semiHidden/>
    <w:unhideWhenUsed/>
    <w:rsid w:val="006E553D"/>
    <w:rPr>
      <w:sz w:val="16"/>
      <w:szCs w:val="16"/>
    </w:rPr>
  </w:style>
  <w:style w:type="paragraph" w:styleId="CommentText">
    <w:name w:val="annotation text"/>
    <w:basedOn w:val="Normal"/>
    <w:link w:val="CommentTextChar"/>
    <w:uiPriority w:val="99"/>
    <w:semiHidden/>
    <w:unhideWhenUsed/>
    <w:rsid w:val="006E553D"/>
    <w:rPr>
      <w:sz w:val="20"/>
      <w:szCs w:val="20"/>
    </w:rPr>
  </w:style>
  <w:style w:type="character" w:customStyle="1" w:styleId="CommentTextChar">
    <w:name w:val="Comment Text Char"/>
    <w:basedOn w:val="DefaultParagraphFont"/>
    <w:link w:val="CommentText"/>
    <w:uiPriority w:val="99"/>
    <w:semiHidden/>
    <w:rsid w:val="006E553D"/>
    <w:rPr>
      <w:sz w:val="20"/>
      <w:szCs w:val="20"/>
    </w:rPr>
  </w:style>
  <w:style w:type="paragraph" w:styleId="CommentSubject">
    <w:name w:val="annotation subject"/>
    <w:basedOn w:val="CommentText"/>
    <w:next w:val="CommentText"/>
    <w:link w:val="CommentSubjectChar"/>
    <w:uiPriority w:val="99"/>
    <w:semiHidden/>
    <w:unhideWhenUsed/>
    <w:rsid w:val="006E553D"/>
    <w:rPr>
      <w:b/>
      <w:bCs/>
    </w:rPr>
  </w:style>
  <w:style w:type="character" w:customStyle="1" w:styleId="CommentSubjectChar">
    <w:name w:val="Comment Subject Char"/>
    <w:basedOn w:val="CommentTextChar"/>
    <w:link w:val="CommentSubject"/>
    <w:uiPriority w:val="99"/>
    <w:semiHidden/>
    <w:rsid w:val="006E55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2022-11-20T11:19:00Z</dcterms:created>
  <dcterms:modified xsi:type="dcterms:W3CDTF">2022-11-25T19:04:00Z</dcterms:modified>
</cp:coreProperties>
</file>