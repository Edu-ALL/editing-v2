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54A10" w14:textId="5E089859" w:rsidR="00027029" w:rsidRDefault="00027029" w:rsidP="00027029">
      <w:pPr>
        <w:spacing w:after="0" w:line="240" w:lineRule="auto"/>
        <w:rPr>
          <w:rFonts w:ascii="Arial" w:hAnsi="Arial" w:cs="Arial"/>
          <w:b/>
          <w:bCs/>
          <w:color w:val="666666"/>
          <w:shd w:val="clear" w:color="auto" w:fill="E6B8AF"/>
        </w:rPr>
      </w:pPr>
      <w:r>
        <w:rPr>
          <w:rFonts w:ascii="Arial" w:hAnsi="Arial" w:cs="Arial"/>
          <w:b/>
          <w:bCs/>
          <w:color w:val="666666"/>
          <w:shd w:val="clear" w:color="auto" w:fill="E6B8AF"/>
        </w:rPr>
        <w:t>3. What would you say is your greatest talent or skill? How have you developed and demonstrated that talent over time?  (350 words)</w:t>
      </w:r>
    </w:p>
    <w:p w14:paraId="6E68EC19" w14:textId="77777777" w:rsidR="00027029" w:rsidRDefault="00027029" w:rsidP="00027029">
      <w:pPr>
        <w:spacing w:after="0" w:line="240" w:lineRule="auto"/>
        <w:rPr>
          <w:rFonts w:ascii="Arial" w:hAnsi="Arial" w:cs="Arial"/>
          <w:b/>
          <w:bCs/>
          <w:color w:val="666666"/>
          <w:shd w:val="clear" w:color="auto" w:fill="E6B8AF"/>
        </w:rPr>
      </w:pPr>
    </w:p>
    <w:p w14:paraId="5A4BD2CF" w14:textId="019DA2B4" w:rsidR="00027029" w:rsidRPr="00027029" w:rsidRDefault="00027029" w:rsidP="00027029">
      <w:pPr>
        <w:spacing w:after="0" w:line="240" w:lineRule="auto"/>
        <w:rPr>
          <w:rFonts w:ascii="Times New Roman" w:eastAsia="Times New Roman" w:hAnsi="Times New Roman" w:cs="Times New Roman"/>
          <w:sz w:val="24"/>
          <w:szCs w:val="24"/>
          <w:lang w:eastAsia="en-ID"/>
        </w:rPr>
      </w:pPr>
      <w:del w:id="0" w:author="Thalia Priscilla" w:date="2022-11-26T19:55:00Z">
        <w:r w:rsidRPr="00027029" w:rsidDel="00B055F7">
          <w:rPr>
            <w:rFonts w:ascii="Times New Roman" w:eastAsia="Times New Roman" w:hAnsi="Times New Roman" w:cs="Times New Roman"/>
            <w:color w:val="000000"/>
            <w:lang w:eastAsia="en-ID"/>
          </w:rPr>
          <w:delText xml:space="preserve">Volleyball. </w:delText>
        </w:r>
      </w:del>
      <w:r w:rsidRPr="00027029">
        <w:rPr>
          <w:rFonts w:ascii="Times New Roman" w:eastAsia="Times New Roman" w:hAnsi="Times New Roman" w:cs="Times New Roman"/>
          <w:color w:val="000000"/>
          <w:lang w:eastAsia="en-ID"/>
        </w:rPr>
        <w:t xml:space="preserve">Beginning in my freshman year at </w:t>
      </w:r>
      <w:proofErr w:type="spellStart"/>
      <w:r w:rsidRPr="00027029">
        <w:rPr>
          <w:rFonts w:ascii="Times New Roman" w:eastAsia="Times New Roman" w:hAnsi="Times New Roman" w:cs="Times New Roman"/>
          <w:color w:val="000000"/>
          <w:lang w:eastAsia="en-ID"/>
        </w:rPr>
        <w:t>highschool</w:t>
      </w:r>
      <w:proofErr w:type="spellEnd"/>
      <w:r w:rsidRPr="00027029">
        <w:rPr>
          <w:rFonts w:ascii="Times New Roman" w:eastAsia="Times New Roman" w:hAnsi="Times New Roman" w:cs="Times New Roman"/>
          <w:color w:val="000000"/>
          <w:lang w:eastAsia="en-ID"/>
        </w:rPr>
        <w:t xml:space="preserve">, I played volleyball. Freshman year was pretty much the first time I had ever played volleyball and to my surprise, I managed to make the cut for the varsity team. </w:t>
      </w:r>
      <w:del w:id="1" w:author="Thalia Priscilla" w:date="2022-11-26T20:16:00Z">
        <w:r w:rsidRPr="00027029" w:rsidDel="00110F41">
          <w:rPr>
            <w:rFonts w:ascii="Times New Roman" w:eastAsia="Times New Roman" w:hAnsi="Times New Roman" w:cs="Times New Roman"/>
            <w:color w:val="000000"/>
            <w:lang w:eastAsia="en-ID"/>
          </w:rPr>
          <w:delText>Although I made it into the varsity volleyball team</w:delText>
        </w:r>
      </w:del>
      <w:ins w:id="2" w:author="Thalia Priscilla" w:date="2022-11-26T20:16:00Z">
        <w:r w:rsidR="00110F41">
          <w:rPr>
            <w:rFonts w:ascii="Times New Roman" w:eastAsia="Times New Roman" w:hAnsi="Times New Roman" w:cs="Times New Roman"/>
            <w:color w:val="000000"/>
            <w:lang w:eastAsia="en-ID"/>
          </w:rPr>
          <w:t>Even so</w:t>
        </w:r>
      </w:ins>
      <w:r w:rsidRPr="00027029">
        <w:rPr>
          <w:rFonts w:ascii="Times New Roman" w:eastAsia="Times New Roman" w:hAnsi="Times New Roman" w:cs="Times New Roman"/>
          <w:color w:val="000000"/>
          <w:lang w:eastAsia="en-ID"/>
        </w:rPr>
        <w:t xml:space="preserve">, I was inexperienced and </w:t>
      </w:r>
      <w:del w:id="3" w:author="Thalia Priscilla" w:date="2022-11-26T20:16:00Z">
        <w:r w:rsidRPr="00027029" w:rsidDel="00110F41">
          <w:rPr>
            <w:rFonts w:ascii="Times New Roman" w:eastAsia="Times New Roman" w:hAnsi="Times New Roman" w:cs="Times New Roman"/>
            <w:color w:val="000000"/>
            <w:lang w:eastAsia="en-ID"/>
          </w:rPr>
          <w:delText xml:space="preserve">was </w:delText>
        </w:r>
      </w:del>
      <w:r w:rsidRPr="00027029">
        <w:rPr>
          <w:rFonts w:ascii="Times New Roman" w:eastAsia="Times New Roman" w:hAnsi="Times New Roman" w:cs="Times New Roman"/>
          <w:color w:val="000000"/>
          <w:lang w:eastAsia="en-ID"/>
        </w:rPr>
        <w:t>unacquainted with the techniques and the game of volleyball. For these reasons, I felt insecure and intimidated by my peers. </w:t>
      </w:r>
    </w:p>
    <w:p w14:paraId="29E32957" w14:textId="77777777" w:rsidR="00027029" w:rsidRPr="00027029" w:rsidRDefault="00027029" w:rsidP="00027029">
      <w:pPr>
        <w:spacing w:after="0" w:line="240" w:lineRule="auto"/>
        <w:rPr>
          <w:rFonts w:ascii="Times New Roman" w:eastAsia="Times New Roman" w:hAnsi="Times New Roman" w:cs="Times New Roman"/>
          <w:sz w:val="24"/>
          <w:szCs w:val="24"/>
          <w:lang w:eastAsia="en-ID"/>
        </w:rPr>
      </w:pPr>
    </w:p>
    <w:p w14:paraId="0AB5B5CA" w14:textId="7036F2F4" w:rsidR="00027029" w:rsidRPr="00027029" w:rsidRDefault="00027029" w:rsidP="00027029">
      <w:pPr>
        <w:spacing w:after="0" w:line="240" w:lineRule="auto"/>
        <w:rPr>
          <w:rFonts w:ascii="Times New Roman" w:eastAsia="Times New Roman" w:hAnsi="Times New Roman" w:cs="Times New Roman"/>
          <w:sz w:val="24"/>
          <w:szCs w:val="24"/>
          <w:lang w:eastAsia="en-ID"/>
        </w:rPr>
      </w:pPr>
      <w:r w:rsidRPr="00027029">
        <w:rPr>
          <w:rFonts w:ascii="Times New Roman" w:eastAsia="Times New Roman" w:hAnsi="Times New Roman" w:cs="Times New Roman"/>
          <w:color w:val="000000"/>
          <w:lang w:eastAsia="en-ID"/>
        </w:rPr>
        <w:t xml:space="preserve">At first, I was not selected as a starter, but a substitute. Determined to make it </w:t>
      </w:r>
      <w:del w:id="4" w:author="Thalia Priscilla" w:date="2022-11-26T20:16:00Z">
        <w:r w:rsidRPr="00027029" w:rsidDel="00110F41">
          <w:rPr>
            <w:rFonts w:ascii="Times New Roman" w:eastAsia="Times New Roman" w:hAnsi="Times New Roman" w:cs="Times New Roman"/>
            <w:color w:val="000000"/>
            <w:lang w:eastAsia="en-ID"/>
          </w:rPr>
          <w:delText xml:space="preserve">become </w:delText>
        </w:r>
      </w:del>
      <w:ins w:id="5" w:author="Thalia Priscilla" w:date="2022-11-26T20:16:00Z">
        <w:r w:rsidR="00110F41">
          <w:rPr>
            <w:rFonts w:ascii="Times New Roman" w:eastAsia="Times New Roman" w:hAnsi="Times New Roman" w:cs="Times New Roman"/>
            <w:color w:val="000000"/>
            <w:lang w:eastAsia="en-ID"/>
          </w:rPr>
          <w:t>as</w:t>
        </w:r>
        <w:r w:rsidR="00110F41" w:rsidRPr="00027029">
          <w:rPr>
            <w:rFonts w:ascii="Times New Roman" w:eastAsia="Times New Roman" w:hAnsi="Times New Roman" w:cs="Times New Roman"/>
            <w:color w:val="000000"/>
            <w:lang w:eastAsia="en-ID"/>
          </w:rPr>
          <w:t xml:space="preserve"> </w:t>
        </w:r>
      </w:ins>
      <w:r w:rsidRPr="00027029">
        <w:rPr>
          <w:rFonts w:ascii="Times New Roman" w:eastAsia="Times New Roman" w:hAnsi="Times New Roman" w:cs="Times New Roman"/>
          <w:color w:val="000000"/>
          <w:lang w:eastAsia="en-ID"/>
        </w:rPr>
        <w:t xml:space="preserve">a starter and improve my skill level to </w:t>
      </w:r>
      <w:del w:id="6" w:author="Thalia Priscilla" w:date="2022-11-26T20:16:00Z">
        <w:r w:rsidRPr="00027029" w:rsidDel="00110F41">
          <w:rPr>
            <w:rFonts w:ascii="Times New Roman" w:eastAsia="Times New Roman" w:hAnsi="Times New Roman" w:cs="Times New Roman"/>
            <w:color w:val="000000"/>
            <w:lang w:eastAsia="en-ID"/>
          </w:rPr>
          <w:delText xml:space="preserve">where I could </w:delText>
        </w:r>
      </w:del>
      <w:r w:rsidRPr="00027029">
        <w:rPr>
          <w:rFonts w:ascii="Times New Roman" w:eastAsia="Times New Roman" w:hAnsi="Times New Roman" w:cs="Times New Roman"/>
          <w:color w:val="000000"/>
          <w:lang w:eastAsia="en-ID"/>
        </w:rPr>
        <w:t>make significant contributions to the team, I worked day and night on building my strength and my skills. During practice and after practice, I worked hard and diligently, paying close attention to ways I could improve.</w:t>
      </w:r>
      <w:del w:id="7" w:author="Thalia Priscilla" w:date="2022-11-26T19:55:00Z">
        <w:r w:rsidRPr="00027029" w:rsidDel="00B055F7">
          <w:rPr>
            <w:rFonts w:ascii="Times New Roman" w:eastAsia="Times New Roman" w:hAnsi="Times New Roman" w:cs="Times New Roman"/>
            <w:color w:val="000000"/>
            <w:lang w:eastAsia="en-ID"/>
          </w:rPr>
          <w:delText xml:space="preserve"> :I </w:delText>
        </w:r>
      </w:del>
      <w:r w:rsidRPr="00027029">
        <w:rPr>
          <w:rFonts w:ascii="Times New Roman" w:eastAsia="Times New Roman" w:hAnsi="Times New Roman" w:cs="Times New Roman"/>
          <w:color w:val="000000"/>
          <w:lang w:eastAsia="en-ID"/>
        </w:rPr>
        <w:t xml:space="preserve"> I practiced</w:t>
      </w:r>
      <w:del w:id="8" w:author="Thalia Priscilla" w:date="2022-11-26T19:55:00Z">
        <w:r w:rsidRPr="00027029" w:rsidDel="00B055F7">
          <w:rPr>
            <w:rFonts w:ascii="Times New Roman" w:eastAsia="Times New Roman" w:hAnsi="Times New Roman" w:cs="Times New Roman"/>
            <w:color w:val="000000"/>
            <w:lang w:eastAsia="en-ID"/>
          </w:rPr>
          <w:delText>ing</w:delText>
        </w:r>
      </w:del>
      <w:r w:rsidRPr="00027029">
        <w:rPr>
          <w:rFonts w:ascii="Times New Roman" w:eastAsia="Times New Roman" w:hAnsi="Times New Roman" w:cs="Times New Roman"/>
          <w:color w:val="000000"/>
          <w:lang w:eastAsia="en-ID"/>
        </w:rPr>
        <w:t xml:space="preserve"> moving from home base to a hit-receive position and figured out ways to better control the ball. </w:t>
      </w:r>
      <w:commentRangeStart w:id="9"/>
      <w:r w:rsidRPr="00027029">
        <w:rPr>
          <w:rFonts w:ascii="Times New Roman" w:eastAsia="Times New Roman" w:hAnsi="Times New Roman" w:cs="Times New Roman"/>
          <w:color w:val="000000"/>
          <w:lang w:eastAsia="en-ID"/>
        </w:rPr>
        <w:t>In my own time, I would practice bumping, setting, and spiking drills by myself against the wall until I was capable of controlling the ball no matter which direction, how strong, or how fast it was coming. </w:t>
      </w:r>
      <w:commentRangeEnd w:id="9"/>
      <w:r w:rsidR="00110F41">
        <w:rPr>
          <w:rStyle w:val="CommentReference"/>
        </w:rPr>
        <w:commentReference w:id="9"/>
      </w:r>
    </w:p>
    <w:p w14:paraId="780BCF49" w14:textId="77777777" w:rsidR="00027029" w:rsidRPr="00027029" w:rsidRDefault="00027029" w:rsidP="00027029">
      <w:pPr>
        <w:spacing w:after="0" w:line="240" w:lineRule="auto"/>
        <w:rPr>
          <w:rFonts w:ascii="Times New Roman" w:eastAsia="Times New Roman" w:hAnsi="Times New Roman" w:cs="Times New Roman"/>
          <w:sz w:val="24"/>
          <w:szCs w:val="24"/>
          <w:lang w:eastAsia="en-ID"/>
        </w:rPr>
      </w:pPr>
    </w:p>
    <w:p w14:paraId="781C199A" w14:textId="7315A005" w:rsidR="00027029" w:rsidRPr="00027029" w:rsidRDefault="00027029" w:rsidP="00027029">
      <w:pPr>
        <w:spacing w:after="0" w:line="240" w:lineRule="auto"/>
        <w:rPr>
          <w:rFonts w:ascii="Times New Roman" w:eastAsia="Times New Roman" w:hAnsi="Times New Roman" w:cs="Times New Roman"/>
          <w:sz w:val="24"/>
          <w:szCs w:val="24"/>
          <w:lang w:eastAsia="en-ID"/>
        </w:rPr>
      </w:pPr>
      <w:r w:rsidRPr="00027029">
        <w:rPr>
          <w:rFonts w:ascii="Times New Roman" w:eastAsia="Times New Roman" w:hAnsi="Times New Roman" w:cs="Times New Roman"/>
          <w:color w:val="000000"/>
          <w:lang w:eastAsia="en-ID"/>
        </w:rPr>
        <w:t xml:space="preserve">All my efforts paid off when I was able to get off the bench and become a starter and a team member that was able to contribute to the team. </w:t>
      </w:r>
      <w:del w:id="10" w:author="Thalia Priscilla" w:date="2022-11-26T19:57:00Z">
        <w:r w:rsidRPr="00027029" w:rsidDel="00B055F7">
          <w:rPr>
            <w:rFonts w:ascii="Times New Roman" w:eastAsia="Times New Roman" w:hAnsi="Times New Roman" w:cs="Times New Roman"/>
            <w:color w:val="000000"/>
            <w:lang w:eastAsia="en-ID"/>
          </w:rPr>
          <w:delText xml:space="preserve">Though </w:delText>
        </w:r>
      </w:del>
      <w:ins w:id="11" w:author="Thalia Priscilla" w:date="2022-11-26T19:57:00Z">
        <w:r w:rsidR="00B055F7">
          <w:rPr>
            <w:rFonts w:ascii="Times New Roman" w:eastAsia="Times New Roman" w:hAnsi="Times New Roman" w:cs="Times New Roman"/>
            <w:color w:val="000000"/>
            <w:lang w:eastAsia="en-ID"/>
          </w:rPr>
          <w:t xml:space="preserve">However, in my senior </w:t>
        </w:r>
      </w:ins>
      <w:ins w:id="12" w:author="Thalia Priscilla" w:date="2022-11-26T19:58:00Z">
        <w:r w:rsidR="00B055F7">
          <w:rPr>
            <w:rFonts w:ascii="Times New Roman" w:eastAsia="Times New Roman" w:hAnsi="Times New Roman" w:cs="Times New Roman"/>
            <w:color w:val="000000"/>
            <w:lang w:eastAsia="en-ID"/>
          </w:rPr>
          <w:t>volleyball season</w:t>
        </w:r>
      </w:ins>
      <w:ins w:id="13" w:author="Thalia Priscilla" w:date="2022-11-26T19:57:00Z">
        <w:r w:rsidR="00B055F7">
          <w:rPr>
            <w:rFonts w:ascii="Times New Roman" w:eastAsia="Times New Roman" w:hAnsi="Times New Roman" w:cs="Times New Roman"/>
            <w:color w:val="000000"/>
            <w:lang w:eastAsia="en-ID"/>
          </w:rPr>
          <w:t xml:space="preserve">, </w:t>
        </w:r>
      </w:ins>
      <w:r w:rsidRPr="00027029">
        <w:rPr>
          <w:rFonts w:ascii="Times New Roman" w:eastAsia="Times New Roman" w:hAnsi="Times New Roman" w:cs="Times New Roman"/>
          <w:color w:val="000000"/>
          <w:lang w:eastAsia="en-ID"/>
        </w:rPr>
        <w:t>I suffered from an ankle injury</w:t>
      </w:r>
      <w:del w:id="14" w:author="Thalia Priscilla" w:date="2022-11-26T19:58:00Z">
        <w:r w:rsidRPr="00027029" w:rsidDel="00B055F7">
          <w:rPr>
            <w:rFonts w:ascii="Times New Roman" w:eastAsia="Times New Roman" w:hAnsi="Times New Roman" w:cs="Times New Roman"/>
            <w:color w:val="000000"/>
            <w:lang w:eastAsia="en-ID"/>
          </w:rPr>
          <w:delText xml:space="preserve"> for </w:delText>
        </w:r>
      </w:del>
      <w:del w:id="15" w:author="Thalia Priscilla" w:date="2022-11-26T19:57:00Z">
        <w:r w:rsidRPr="00027029" w:rsidDel="00B055F7">
          <w:rPr>
            <w:rFonts w:ascii="Times New Roman" w:eastAsia="Times New Roman" w:hAnsi="Times New Roman" w:cs="Times New Roman"/>
            <w:color w:val="000000"/>
            <w:lang w:eastAsia="en-ID"/>
          </w:rPr>
          <w:delText xml:space="preserve">much </w:delText>
        </w:r>
      </w:del>
      <w:del w:id="16" w:author="Thalia Priscilla" w:date="2022-11-26T19:58:00Z">
        <w:r w:rsidRPr="00027029" w:rsidDel="00B055F7">
          <w:rPr>
            <w:rFonts w:ascii="Times New Roman" w:eastAsia="Times New Roman" w:hAnsi="Times New Roman" w:cs="Times New Roman"/>
            <w:color w:val="000000"/>
            <w:lang w:eastAsia="en-ID"/>
          </w:rPr>
          <w:delText>of my senior volleyball season</w:delText>
        </w:r>
      </w:del>
      <w:ins w:id="17" w:author="Thalia Priscilla" w:date="2022-11-26T19:58:00Z">
        <w:r w:rsidR="00B055F7">
          <w:rPr>
            <w:rFonts w:ascii="Times New Roman" w:eastAsia="Times New Roman" w:hAnsi="Times New Roman" w:cs="Times New Roman"/>
            <w:color w:val="000000"/>
            <w:lang w:eastAsia="en-ID"/>
          </w:rPr>
          <w:t>.</w:t>
        </w:r>
      </w:ins>
      <w:del w:id="18" w:author="Thalia Priscilla" w:date="2022-11-26T19:58:00Z">
        <w:r w:rsidRPr="00027029" w:rsidDel="00B055F7">
          <w:rPr>
            <w:rFonts w:ascii="Times New Roman" w:eastAsia="Times New Roman" w:hAnsi="Times New Roman" w:cs="Times New Roman"/>
            <w:color w:val="000000"/>
            <w:lang w:eastAsia="en-ID"/>
          </w:rPr>
          <w:delText>,</w:delText>
        </w:r>
      </w:del>
      <w:r w:rsidRPr="00027029">
        <w:rPr>
          <w:rFonts w:ascii="Times New Roman" w:eastAsia="Times New Roman" w:hAnsi="Times New Roman" w:cs="Times New Roman"/>
          <w:color w:val="000000"/>
          <w:lang w:eastAsia="en-ID"/>
        </w:rPr>
        <w:t xml:space="preserve"> </w:t>
      </w:r>
      <w:commentRangeStart w:id="19"/>
      <w:r w:rsidRPr="00027029">
        <w:rPr>
          <w:rFonts w:ascii="Times New Roman" w:eastAsia="Times New Roman" w:hAnsi="Times New Roman" w:cs="Times New Roman"/>
          <w:color w:val="000000"/>
          <w:lang w:eastAsia="en-ID"/>
        </w:rPr>
        <w:t xml:space="preserve">I was still able to push through and practice things that didn’t require too much from my ankle, such as bumping drills and setting drills. </w:t>
      </w:r>
      <w:commentRangeEnd w:id="19"/>
      <w:r w:rsidR="00B055F7">
        <w:rPr>
          <w:rStyle w:val="CommentReference"/>
        </w:rPr>
        <w:commentReference w:id="19"/>
      </w:r>
      <w:r w:rsidRPr="00027029">
        <w:rPr>
          <w:rFonts w:ascii="Times New Roman" w:eastAsia="Times New Roman" w:hAnsi="Times New Roman" w:cs="Times New Roman"/>
          <w:color w:val="000000"/>
          <w:lang w:eastAsia="en-ID"/>
        </w:rPr>
        <w:t xml:space="preserve">My efforts paid off as I was able to become a reliable member especially when things get difficult. When things got tough and I was not currently playing, I have heard my teammates personally ask the coach to put me back in to help my teammates with receiving. </w:t>
      </w:r>
      <w:commentRangeStart w:id="20"/>
      <w:r w:rsidRPr="00027029">
        <w:rPr>
          <w:rFonts w:ascii="Times New Roman" w:eastAsia="Times New Roman" w:hAnsi="Times New Roman" w:cs="Times New Roman"/>
          <w:color w:val="000000"/>
          <w:lang w:eastAsia="en-ID"/>
        </w:rPr>
        <w:t>During matches, my coaches always compliment me and remind me how much they trust me in the back row before I go on to the court to play. My efforts enable me to become a starter despite my injury and become one of the coach’s most trusted back row players.</w:t>
      </w:r>
      <w:commentRangeEnd w:id="20"/>
      <w:r w:rsidR="00F60DFB">
        <w:rPr>
          <w:rStyle w:val="CommentReference"/>
        </w:rPr>
        <w:commentReference w:id="20"/>
      </w:r>
    </w:p>
    <w:p w14:paraId="2D11A1BC" w14:textId="690F3356" w:rsidR="002F57E1" w:rsidRDefault="002F57E1">
      <w:pPr>
        <w:pBdr>
          <w:bottom w:val="single" w:sz="6" w:space="1" w:color="auto"/>
        </w:pBdr>
      </w:pPr>
    </w:p>
    <w:p w14:paraId="13E744DF" w14:textId="0AC97510" w:rsidR="00027029" w:rsidRDefault="00027029"/>
    <w:p w14:paraId="6D9C9B69" w14:textId="54AB50C4" w:rsidR="00027029" w:rsidRDefault="00027029">
      <w:r>
        <w:rPr>
          <w:rFonts w:ascii="Arial" w:hAnsi="Arial" w:cs="Arial"/>
          <w:b/>
          <w:bCs/>
          <w:color w:val="666666"/>
          <w:shd w:val="clear" w:color="auto" w:fill="E6B8AF"/>
        </w:rPr>
        <w:t>6.  Think about an academic subject that inspires you. Describe how you have furthered this interest inside and/or outside of the classroom. (350 words)</w:t>
      </w:r>
    </w:p>
    <w:p w14:paraId="386AF4BD" w14:textId="52ACD063" w:rsidR="00027029" w:rsidRPr="00027029" w:rsidRDefault="00027029" w:rsidP="00027029">
      <w:pPr>
        <w:spacing w:before="160" w:after="0" w:line="240" w:lineRule="auto"/>
        <w:rPr>
          <w:rFonts w:ascii="Times New Roman" w:eastAsia="Times New Roman" w:hAnsi="Times New Roman" w:cs="Times New Roman"/>
          <w:sz w:val="24"/>
          <w:szCs w:val="24"/>
          <w:lang w:eastAsia="en-ID"/>
        </w:rPr>
      </w:pPr>
      <w:r w:rsidRPr="00027029">
        <w:rPr>
          <w:rFonts w:ascii="Times New Roman" w:eastAsia="Times New Roman" w:hAnsi="Times New Roman" w:cs="Times New Roman"/>
          <w:color w:val="000000"/>
          <w:lang w:eastAsia="en-ID"/>
        </w:rPr>
        <w:t xml:space="preserve">Art, the answer I would give to every question about my </w:t>
      </w:r>
      <w:proofErr w:type="spellStart"/>
      <w:r w:rsidRPr="00027029">
        <w:rPr>
          <w:rFonts w:ascii="Times New Roman" w:eastAsia="Times New Roman" w:hAnsi="Times New Roman" w:cs="Times New Roman"/>
          <w:color w:val="000000"/>
          <w:lang w:eastAsia="en-ID"/>
        </w:rPr>
        <w:t>favorite</w:t>
      </w:r>
      <w:proofErr w:type="spellEnd"/>
      <w:r w:rsidRPr="00027029">
        <w:rPr>
          <w:rFonts w:ascii="Times New Roman" w:eastAsia="Times New Roman" w:hAnsi="Times New Roman" w:cs="Times New Roman"/>
          <w:color w:val="000000"/>
          <w:lang w:eastAsia="en-ID"/>
        </w:rPr>
        <w:t xml:space="preserve"> subject. My first introduction to art was through my grandfather. Together, we drew and painted people, architecture, and the environment surrounding us, subjects all of which can still be seen in my own art today. Though my interest in art sparked way back as a child</w:t>
      </w:r>
      <w:ins w:id="21" w:author="Thalia Priscilla" w:date="2022-11-26T20:13:00Z">
        <w:r w:rsidR="001E3855">
          <w:rPr>
            <w:rFonts w:ascii="Times New Roman" w:eastAsia="Times New Roman" w:hAnsi="Times New Roman" w:cs="Times New Roman"/>
            <w:color w:val="000000"/>
            <w:lang w:eastAsia="en-ID"/>
          </w:rPr>
          <w:t>,</w:t>
        </w:r>
      </w:ins>
      <w:r w:rsidRPr="00027029">
        <w:rPr>
          <w:rFonts w:ascii="Times New Roman" w:eastAsia="Times New Roman" w:hAnsi="Times New Roman" w:cs="Times New Roman"/>
          <w:color w:val="000000"/>
          <w:lang w:eastAsia="en-ID"/>
        </w:rPr>
        <w:t xml:space="preserve"> walking through halls of century-old pieces to modern contemporary pieces, my passion to study and practice this further in university began when I participated in internships and summer camps. </w:t>
      </w:r>
    </w:p>
    <w:p w14:paraId="7A3BC089" w14:textId="77777777" w:rsidR="00027029" w:rsidRPr="00027029" w:rsidRDefault="00027029" w:rsidP="00027029">
      <w:pPr>
        <w:spacing w:after="0" w:line="240" w:lineRule="auto"/>
        <w:rPr>
          <w:rFonts w:ascii="Times New Roman" w:eastAsia="Times New Roman" w:hAnsi="Times New Roman" w:cs="Times New Roman"/>
          <w:sz w:val="24"/>
          <w:szCs w:val="24"/>
          <w:lang w:eastAsia="en-ID"/>
        </w:rPr>
      </w:pPr>
    </w:p>
    <w:p w14:paraId="61564BB7" w14:textId="0F5AD397" w:rsidR="00027029" w:rsidRPr="00027029" w:rsidRDefault="00027029" w:rsidP="00027029">
      <w:pPr>
        <w:spacing w:after="0" w:line="240" w:lineRule="auto"/>
        <w:rPr>
          <w:rFonts w:ascii="Times New Roman" w:eastAsia="Times New Roman" w:hAnsi="Times New Roman" w:cs="Times New Roman"/>
          <w:sz w:val="24"/>
          <w:szCs w:val="24"/>
          <w:lang w:eastAsia="en-ID"/>
        </w:rPr>
      </w:pPr>
      <w:r w:rsidRPr="00027029">
        <w:rPr>
          <w:rFonts w:ascii="Times New Roman" w:eastAsia="Times New Roman" w:hAnsi="Times New Roman" w:cs="Times New Roman"/>
          <w:color w:val="000000"/>
          <w:lang w:eastAsia="en-ID"/>
        </w:rPr>
        <w:t>My journey started when I worked at SKITCHEN, a local cast iron cookware company, as a product design intern. It was my first experience working</w:t>
      </w:r>
      <w:ins w:id="22" w:author="Thalia Priscilla" w:date="2022-11-26T20:13:00Z">
        <w:r w:rsidR="001E3855">
          <w:rPr>
            <w:rFonts w:ascii="Times New Roman" w:eastAsia="Times New Roman" w:hAnsi="Times New Roman" w:cs="Times New Roman"/>
            <w:color w:val="000000"/>
            <w:lang w:eastAsia="en-ID"/>
          </w:rPr>
          <w:t>,</w:t>
        </w:r>
      </w:ins>
      <w:r w:rsidRPr="00027029">
        <w:rPr>
          <w:rFonts w:ascii="Times New Roman" w:eastAsia="Times New Roman" w:hAnsi="Times New Roman" w:cs="Times New Roman"/>
          <w:color w:val="000000"/>
          <w:lang w:eastAsia="en-ID"/>
        </w:rPr>
        <w:t xml:space="preserve"> and I truly enjoyed every part of the process. From this internship, I learned how to develop a product concept based on the customer research and manufacturing limitations. At this point in time, I thought I wanted to become a product designer. </w:t>
      </w:r>
    </w:p>
    <w:p w14:paraId="46A3A6BD" w14:textId="77777777" w:rsidR="00027029" w:rsidRPr="00027029" w:rsidRDefault="00027029" w:rsidP="00027029">
      <w:pPr>
        <w:spacing w:after="0" w:line="240" w:lineRule="auto"/>
        <w:rPr>
          <w:rFonts w:ascii="Times New Roman" w:eastAsia="Times New Roman" w:hAnsi="Times New Roman" w:cs="Times New Roman"/>
          <w:sz w:val="24"/>
          <w:szCs w:val="24"/>
          <w:lang w:eastAsia="en-ID"/>
        </w:rPr>
      </w:pPr>
    </w:p>
    <w:p w14:paraId="0F4072C9" w14:textId="57B4E7B7" w:rsidR="00027029" w:rsidRPr="00027029" w:rsidRDefault="00027029" w:rsidP="00027029">
      <w:pPr>
        <w:spacing w:after="0" w:line="240" w:lineRule="auto"/>
        <w:rPr>
          <w:rFonts w:ascii="Times New Roman" w:eastAsia="Times New Roman" w:hAnsi="Times New Roman" w:cs="Times New Roman"/>
          <w:sz w:val="24"/>
          <w:szCs w:val="24"/>
          <w:lang w:eastAsia="en-ID"/>
        </w:rPr>
      </w:pPr>
      <w:r w:rsidRPr="00027029">
        <w:rPr>
          <w:rFonts w:ascii="Times New Roman" w:eastAsia="Times New Roman" w:hAnsi="Times New Roman" w:cs="Times New Roman"/>
          <w:color w:val="000000"/>
          <w:lang w:eastAsia="en-ID"/>
        </w:rPr>
        <w:t>The next month, I participated in a summer camp for graphic design and illustration. I learned</w:t>
      </w:r>
      <w:del w:id="23" w:author="Thalia Priscilla" w:date="2022-11-26T20:08:00Z">
        <w:r w:rsidRPr="00027029" w:rsidDel="00F60DFB">
          <w:rPr>
            <w:rFonts w:ascii="Times New Roman" w:eastAsia="Times New Roman" w:hAnsi="Times New Roman" w:cs="Times New Roman"/>
            <w:color w:val="000000"/>
            <w:lang w:eastAsia="en-ID"/>
          </w:rPr>
          <w:delText>t</w:delText>
        </w:r>
      </w:del>
      <w:r w:rsidRPr="00027029">
        <w:rPr>
          <w:rFonts w:ascii="Times New Roman" w:eastAsia="Times New Roman" w:hAnsi="Times New Roman" w:cs="Times New Roman"/>
          <w:color w:val="000000"/>
          <w:lang w:eastAsia="en-ID"/>
        </w:rPr>
        <w:t xml:space="preserve"> about ways to harmoniously combine type and imagery together as well as learning how to use Adobe Photoshop, Adobe </w:t>
      </w:r>
      <w:proofErr w:type="spellStart"/>
      <w:r w:rsidRPr="00027029">
        <w:rPr>
          <w:rFonts w:ascii="Times New Roman" w:eastAsia="Times New Roman" w:hAnsi="Times New Roman" w:cs="Times New Roman"/>
          <w:color w:val="000000"/>
          <w:lang w:eastAsia="en-ID"/>
        </w:rPr>
        <w:t>Indesign</w:t>
      </w:r>
      <w:proofErr w:type="spellEnd"/>
      <w:r w:rsidRPr="00027029">
        <w:rPr>
          <w:rFonts w:ascii="Times New Roman" w:eastAsia="Times New Roman" w:hAnsi="Times New Roman" w:cs="Times New Roman"/>
          <w:color w:val="000000"/>
          <w:lang w:eastAsia="en-ID"/>
        </w:rPr>
        <w:t xml:space="preserve">, and Adobe Illustrator to edit photos, create illustrations, and design posters and zines. </w:t>
      </w:r>
      <w:r w:rsidRPr="00027029">
        <w:rPr>
          <w:rFonts w:ascii="Times New Roman" w:eastAsia="Times New Roman" w:hAnsi="Times New Roman" w:cs="Times New Roman"/>
          <w:color w:val="030303"/>
          <w:lang w:eastAsia="en-ID"/>
        </w:rPr>
        <w:t xml:space="preserve">I came to every single class really eager to learn and to practice, making me sad when it ended as I loved it so much. Although I enjoyed product design very much as well, I felt more intrigued by graphic design. When designing, I felt a great sense of joy and willingness to experiment with composition, type, shapes, lines, and </w:t>
      </w:r>
      <w:proofErr w:type="spellStart"/>
      <w:r w:rsidRPr="00027029">
        <w:rPr>
          <w:rFonts w:ascii="Times New Roman" w:eastAsia="Times New Roman" w:hAnsi="Times New Roman" w:cs="Times New Roman"/>
          <w:color w:val="030303"/>
          <w:lang w:eastAsia="en-ID"/>
        </w:rPr>
        <w:t>color</w:t>
      </w:r>
      <w:proofErr w:type="spellEnd"/>
      <w:ins w:id="24" w:author="Thalia Priscilla" w:date="2022-11-26T20:09:00Z">
        <w:r w:rsidR="00F60DFB">
          <w:rPr>
            <w:rFonts w:ascii="Times New Roman" w:eastAsia="Times New Roman" w:hAnsi="Times New Roman" w:cs="Times New Roman"/>
            <w:color w:val="030303"/>
            <w:lang w:eastAsia="en-ID"/>
          </w:rPr>
          <w:t>,</w:t>
        </w:r>
      </w:ins>
      <w:r w:rsidRPr="00027029">
        <w:rPr>
          <w:rFonts w:ascii="Times New Roman" w:eastAsia="Times New Roman" w:hAnsi="Times New Roman" w:cs="Times New Roman"/>
          <w:color w:val="030303"/>
          <w:lang w:eastAsia="en-ID"/>
        </w:rPr>
        <w:t xml:space="preserve"> often resulting in me losing track of </w:t>
      </w:r>
      <w:del w:id="25" w:author="Thalia Priscilla" w:date="2022-11-26T20:14:00Z">
        <w:r w:rsidRPr="00027029" w:rsidDel="001E3855">
          <w:rPr>
            <w:rFonts w:ascii="Times New Roman" w:eastAsia="Times New Roman" w:hAnsi="Times New Roman" w:cs="Times New Roman"/>
            <w:color w:val="030303"/>
            <w:lang w:eastAsia="en-ID"/>
          </w:rPr>
          <w:delText xml:space="preserve">the </w:delText>
        </w:r>
      </w:del>
      <w:r w:rsidRPr="00027029">
        <w:rPr>
          <w:rFonts w:ascii="Times New Roman" w:eastAsia="Times New Roman" w:hAnsi="Times New Roman" w:cs="Times New Roman"/>
          <w:color w:val="030303"/>
          <w:lang w:eastAsia="en-ID"/>
        </w:rPr>
        <w:t>time. </w:t>
      </w:r>
    </w:p>
    <w:p w14:paraId="36803F7E" w14:textId="77777777" w:rsidR="00027029" w:rsidRPr="00027029" w:rsidRDefault="00027029" w:rsidP="00027029">
      <w:pPr>
        <w:spacing w:after="0" w:line="240" w:lineRule="auto"/>
        <w:rPr>
          <w:rFonts w:ascii="Times New Roman" w:eastAsia="Times New Roman" w:hAnsi="Times New Roman" w:cs="Times New Roman"/>
          <w:sz w:val="24"/>
          <w:szCs w:val="24"/>
          <w:lang w:eastAsia="en-ID"/>
        </w:rPr>
      </w:pPr>
    </w:p>
    <w:p w14:paraId="7110A0A2" w14:textId="77777777" w:rsidR="00027029" w:rsidRPr="00027029" w:rsidRDefault="00027029" w:rsidP="00027029">
      <w:pPr>
        <w:spacing w:after="0" w:line="240" w:lineRule="auto"/>
        <w:rPr>
          <w:rFonts w:ascii="Times New Roman" w:eastAsia="Times New Roman" w:hAnsi="Times New Roman" w:cs="Times New Roman"/>
          <w:sz w:val="24"/>
          <w:szCs w:val="24"/>
          <w:lang w:eastAsia="en-ID"/>
        </w:rPr>
      </w:pPr>
      <w:commentRangeStart w:id="26"/>
      <w:r w:rsidRPr="00027029">
        <w:rPr>
          <w:rFonts w:ascii="Times New Roman" w:eastAsia="Times New Roman" w:hAnsi="Times New Roman" w:cs="Times New Roman"/>
          <w:color w:val="030303"/>
          <w:lang w:eastAsia="en-ID"/>
        </w:rPr>
        <w:lastRenderedPageBreak/>
        <w:t>In the next few months following the summer camp, I joined fall and winter academies on experimental drawing to learn new things such as linoleum printing. The following year, I joined another summer camp, this time on portfolio development.</w:t>
      </w:r>
      <w:commentRangeEnd w:id="26"/>
      <w:r w:rsidR="002460AC">
        <w:rPr>
          <w:rStyle w:val="CommentReference"/>
        </w:rPr>
        <w:commentReference w:id="26"/>
      </w:r>
      <w:r w:rsidRPr="00027029">
        <w:rPr>
          <w:rFonts w:ascii="Times New Roman" w:eastAsia="Times New Roman" w:hAnsi="Times New Roman" w:cs="Times New Roman"/>
          <w:color w:val="030303"/>
          <w:lang w:eastAsia="en-ID"/>
        </w:rPr>
        <w:t xml:space="preserve"> In all these courses, I was able to explore and discover new ways to approach my art as well as my art style, which is often minimal and detailed. </w:t>
      </w:r>
      <w:commentRangeStart w:id="27"/>
      <w:r w:rsidRPr="00027029">
        <w:rPr>
          <w:rFonts w:ascii="Times New Roman" w:eastAsia="Times New Roman" w:hAnsi="Times New Roman" w:cs="Times New Roman"/>
          <w:color w:val="030303"/>
          <w:lang w:eastAsia="en-ID"/>
        </w:rPr>
        <w:t>Yet through all these discoveries, I found my true passion in the field of design. I now use these skills to help my school by becoming the leader of the set and design team, and the lead designer of the yearbook.</w:t>
      </w:r>
      <w:commentRangeEnd w:id="27"/>
      <w:r w:rsidR="00F60DFB">
        <w:rPr>
          <w:rStyle w:val="CommentReference"/>
        </w:rPr>
        <w:commentReference w:id="27"/>
      </w:r>
    </w:p>
    <w:p w14:paraId="6FEB76BF" w14:textId="55157E31" w:rsidR="00027029" w:rsidRDefault="00027029">
      <w:pPr>
        <w:rPr>
          <w:ins w:id="28" w:author="Thalia Priscilla" w:date="2022-11-26T20:14:00Z"/>
        </w:rPr>
      </w:pPr>
    </w:p>
    <w:p w14:paraId="34970E92" w14:textId="0A98CEE0" w:rsidR="001E3855" w:rsidRDefault="001E3855">
      <w:pPr>
        <w:rPr>
          <w:ins w:id="29" w:author="Thalia Priscilla" w:date="2022-11-26T20:14:00Z"/>
        </w:rPr>
      </w:pPr>
      <w:ins w:id="30" w:author="Thalia Priscilla" w:date="2022-11-26T20:14:00Z">
        <w:r>
          <w:t>Notes:</w:t>
        </w:r>
      </w:ins>
    </w:p>
    <w:p w14:paraId="23451323" w14:textId="048464EC" w:rsidR="001E3855" w:rsidRDefault="001E3855">
      <w:pPr>
        <w:rPr>
          <w:ins w:id="31" w:author="Thalia Priscilla" w:date="2022-11-26T20:55:00Z"/>
        </w:rPr>
      </w:pPr>
      <w:ins w:id="32" w:author="Thalia Priscilla" w:date="2022-11-26T20:14:00Z">
        <w:r>
          <w:t xml:space="preserve">I suggest concluding with showing </w:t>
        </w:r>
      </w:ins>
      <w:ins w:id="33" w:author="Thalia Priscilla" w:date="2022-11-26T20:47:00Z">
        <w:r w:rsidR="009157BA">
          <w:t xml:space="preserve">what art has taught you that you can relate in daily life as well as where you see yourself going with your </w:t>
        </w:r>
      </w:ins>
      <w:ins w:id="34" w:author="Thalia Priscilla" w:date="2022-11-26T20:48:00Z">
        <w:r w:rsidR="009157BA">
          <w:t>passion and interest in art (university and beyond).</w:t>
        </w:r>
      </w:ins>
      <w:ins w:id="35" w:author="Thalia Priscilla" w:date="2022-11-26T20:54:00Z">
        <w:r w:rsidR="002460AC">
          <w:t xml:space="preserve"> You can also insert some sentimental reflection on going back to your story with your grandfather. Try to make </w:t>
        </w:r>
      </w:ins>
      <w:ins w:id="36" w:author="Thalia Priscilla" w:date="2022-11-26T20:55:00Z">
        <w:r w:rsidR="002460AC">
          <w:t>art not only about the art itself, but relate it to the bigger meaning in your life.</w:t>
        </w:r>
      </w:ins>
    </w:p>
    <w:p w14:paraId="6620771E" w14:textId="06869B62" w:rsidR="0048280F" w:rsidRDefault="0048280F">
      <w:pPr>
        <w:rPr>
          <w:ins w:id="37" w:author="Thalia Priscilla" w:date="2022-11-26T20:55:00Z"/>
        </w:rPr>
      </w:pPr>
    </w:p>
    <w:p w14:paraId="7503BE23" w14:textId="267BFE8E" w:rsidR="0048280F" w:rsidRDefault="0048280F">
      <w:ins w:id="38" w:author="Thalia Priscilla" w:date="2022-11-26T20:55:00Z">
        <w:r>
          <w:t>All the best!</w:t>
        </w:r>
      </w:ins>
    </w:p>
    <w:sectPr w:rsidR="0048280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Thalia Priscilla" w:date="2022-11-26T20:17:00Z" w:initials="TP">
    <w:p w14:paraId="6E40E289" w14:textId="40A16CFD" w:rsidR="00110F41" w:rsidRDefault="00110F41">
      <w:pPr>
        <w:pStyle w:val="CommentText"/>
      </w:pPr>
      <w:r>
        <w:rPr>
          <w:rStyle w:val="CommentReference"/>
        </w:rPr>
        <w:annotationRef/>
      </w:r>
      <w:r>
        <w:t>How did you feel sacrificing so much time for practice? What other activities did you have to give up for volleyball?</w:t>
      </w:r>
    </w:p>
  </w:comment>
  <w:comment w:id="19" w:author="Thalia Priscilla" w:date="2022-11-26T19:59:00Z" w:initials="TP">
    <w:p w14:paraId="2C7EB360" w14:textId="16F79C42" w:rsidR="00B055F7" w:rsidRDefault="00B055F7">
      <w:pPr>
        <w:pStyle w:val="CommentText"/>
      </w:pPr>
      <w:r>
        <w:rPr>
          <w:rStyle w:val="CommentReference"/>
        </w:rPr>
        <w:annotationRef/>
      </w:r>
      <w:r>
        <w:t xml:space="preserve">I suggest pausing to acknowledging this setback and </w:t>
      </w:r>
      <w:r w:rsidR="00FC4CCE">
        <w:t>your struggle</w:t>
      </w:r>
      <w:r>
        <w:t xml:space="preserve"> to push through despite your injury. How did you feel? Were you disappointed that after you bec</w:t>
      </w:r>
      <w:r w:rsidR="00FC4CCE">
        <w:t>ame a starter, you weren’t able to play normally?</w:t>
      </w:r>
    </w:p>
  </w:comment>
  <w:comment w:id="20" w:author="Thalia Priscilla" w:date="2022-11-26T20:06:00Z" w:initials="TP">
    <w:p w14:paraId="0DE1BB93" w14:textId="6CE6E256" w:rsidR="00F60DFB" w:rsidRDefault="00F60DFB">
      <w:pPr>
        <w:pStyle w:val="CommentText"/>
      </w:pPr>
      <w:r>
        <w:rPr>
          <w:rStyle w:val="CommentReference"/>
        </w:rPr>
        <w:annotationRef/>
      </w:r>
      <w:r>
        <w:t>What is the most important lesson you learned through volleyball? What quality do you want to show the most through telling a story about this side of yourself? How will you apply that quality in university and beyond?</w:t>
      </w:r>
    </w:p>
  </w:comment>
  <w:comment w:id="26" w:author="Thalia Priscilla" w:date="2022-11-26T20:52:00Z" w:initials="TP">
    <w:p w14:paraId="04202C08" w14:textId="25B49BE7" w:rsidR="002460AC" w:rsidRDefault="002460AC">
      <w:pPr>
        <w:pStyle w:val="CommentText"/>
      </w:pPr>
      <w:r>
        <w:rPr>
          <w:rStyle w:val="CommentReference"/>
        </w:rPr>
        <w:annotationRef/>
      </w:r>
      <w:r>
        <w:t>Instead of listing down your experiences, in the concluding paragraph, reflect on what art means for you. What have you learned from it? Can you relate it back to your initial introduction of art from your grandfather? How has art shaped you?</w:t>
      </w:r>
    </w:p>
  </w:comment>
  <w:comment w:id="27" w:author="Thalia Priscilla" w:date="2022-11-26T20:10:00Z" w:initials="TP">
    <w:p w14:paraId="4243075B" w14:textId="37549B8B" w:rsidR="00F60DFB" w:rsidRDefault="00F60DFB">
      <w:pPr>
        <w:pStyle w:val="CommentText"/>
      </w:pPr>
      <w:r>
        <w:rPr>
          <w:rStyle w:val="CommentReference"/>
        </w:rPr>
        <w:annotationRef/>
      </w:r>
      <w:r>
        <w:t>Where do you see yourself in the future with your</w:t>
      </w:r>
      <w:r w:rsidR="001E3855">
        <w:t xml:space="preserve"> passion for design? What do you plan to pursue or do with your interest and skills?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40E289" w15:done="0"/>
  <w15:commentEx w15:paraId="2C7EB360" w15:done="0"/>
  <w15:commentEx w15:paraId="0DE1BB93" w15:done="0"/>
  <w15:commentEx w15:paraId="04202C08" w15:done="0"/>
  <w15:commentEx w15:paraId="424307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CF2C0" w16cex:dateUtc="2022-11-26T13:17:00Z"/>
  <w16cex:commentExtensible w16cex:durableId="272CEEA3" w16cex:dateUtc="2022-11-26T12:59:00Z"/>
  <w16cex:commentExtensible w16cex:durableId="272CF036" w16cex:dateUtc="2022-11-26T13:06:00Z"/>
  <w16cex:commentExtensible w16cex:durableId="272CFB20" w16cex:dateUtc="2022-11-26T13:52:00Z"/>
  <w16cex:commentExtensible w16cex:durableId="272CF149" w16cex:dateUtc="2022-11-26T1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40E289" w16cid:durableId="272CF2C0"/>
  <w16cid:commentId w16cid:paraId="2C7EB360" w16cid:durableId="272CEEA3"/>
  <w16cid:commentId w16cid:paraId="0DE1BB93" w16cid:durableId="272CF036"/>
  <w16cid:commentId w16cid:paraId="04202C08" w16cid:durableId="272CFB20"/>
  <w16cid:commentId w16cid:paraId="4243075B" w16cid:durableId="272CF1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029"/>
    <w:rsid w:val="00027029"/>
    <w:rsid w:val="00110F41"/>
    <w:rsid w:val="001E3855"/>
    <w:rsid w:val="002460AC"/>
    <w:rsid w:val="002F57E1"/>
    <w:rsid w:val="0048280F"/>
    <w:rsid w:val="009157BA"/>
    <w:rsid w:val="00B055F7"/>
    <w:rsid w:val="00F60DFB"/>
    <w:rsid w:val="00FC4C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66E60"/>
  <w15:chartTrackingRefBased/>
  <w15:docId w15:val="{5EB98881-01B6-4A10-B1D4-6525DEE34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029"/>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Revision">
    <w:name w:val="Revision"/>
    <w:hidden/>
    <w:uiPriority w:val="99"/>
    <w:semiHidden/>
    <w:rsid w:val="00B055F7"/>
    <w:pPr>
      <w:spacing w:after="0" w:line="240" w:lineRule="auto"/>
    </w:pPr>
  </w:style>
  <w:style w:type="character" w:styleId="CommentReference">
    <w:name w:val="annotation reference"/>
    <w:basedOn w:val="DefaultParagraphFont"/>
    <w:uiPriority w:val="99"/>
    <w:semiHidden/>
    <w:unhideWhenUsed/>
    <w:rsid w:val="00B055F7"/>
    <w:rPr>
      <w:sz w:val="16"/>
      <w:szCs w:val="16"/>
    </w:rPr>
  </w:style>
  <w:style w:type="paragraph" w:styleId="CommentText">
    <w:name w:val="annotation text"/>
    <w:basedOn w:val="Normal"/>
    <w:link w:val="CommentTextChar"/>
    <w:uiPriority w:val="99"/>
    <w:semiHidden/>
    <w:unhideWhenUsed/>
    <w:rsid w:val="00B055F7"/>
    <w:pPr>
      <w:spacing w:line="240" w:lineRule="auto"/>
    </w:pPr>
    <w:rPr>
      <w:sz w:val="20"/>
      <w:szCs w:val="20"/>
    </w:rPr>
  </w:style>
  <w:style w:type="character" w:customStyle="1" w:styleId="CommentTextChar">
    <w:name w:val="Comment Text Char"/>
    <w:basedOn w:val="DefaultParagraphFont"/>
    <w:link w:val="CommentText"/>
    <w:uiPriority w:val="99"/>
    <w:semiHidden/>
    <w:rsid w:val="00B055F7"/>
    <w:rPr>
      <w:sz w:val="20"/>
      <w:szCs w:val="20"/>
    </w:rPr>
  </w:style>
  <w:style w:type="paragraph" w:styleId="CommentSubject">
    <w:name w:val="annotation subject"/>
    <w:basedOn w:val="CommentText"/>
    <w:next w:val="CommentText"/>
    <w:link w:val="CommentSubjectChar"/>
    <w:uiPriority w:val="99"/>
    <w:semiHidden/>
    <w:unhideWhenUsed/>
    <w:rsid w:val="00B055F7"/>
    <w:rPr>
      <w:b/>
      <w:bCs/>
    </w:rPr>
  </w:style>
  <w:style w:type="character" w:customStyle="1" w:styleId="CommentSubjectChar">
    <w:name w:val="Comment Subject Char"/>
    <w:basedOn w:val="CommentTextChar"/>
    <w:link w:val="CommentSubject"/>
    <w:uiPriority w:val="99"/>
    <w:semiHidden/>
    <w:rsid w:val="00B055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698786">
      <w:bodyDiv w:val="1"/>
      <w:marLeft w:val="0"/>
      <w:marRight w:val="0"/>
      <w:marTop w:val="0"/>
      <w:marBottom w:val="0"/>
      <w:divBdr>
        <w:top w:val="none" w:sz="0" w:space="0" w:color="auto"/>
        <w:left w:val="none" w:sz="0" w:space="0" w:color="auto"/>
        <w:bottom w:val="none" w:sz="0" w:space="0" w:color="auto"/>
        <w:right w:val="none" w:sz="0" w:space="0" w:color="auto"/>
      </w:divBdr>
    </w:div>
    <w:div w:id="175755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Thalia Priscilla</cp:lastModifiedBy>
  <cp:revision>4</cp:revision>
  <dcterms:created xsi:type="dcterms:W3CDTF">2022-11-25T01:57:00Z</dcterms:created>
  <dcterms:modified xsi:type="dcterms:W3CDTF">2022-11-26T13:55:00Z</dcterms:modified>
</cp:coreProperties>
</file>