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233B3" w:rsidRDefault="00E85454">
      <w:pPr>
        <w:pStyle w:val="Heading3"/>
        <w:keepNext w:val="0"/>
        <w:keepLines w:val="0"/>
        <w:spacing w:before="280"/>
        <w:rPr>
          <w:b/>
          <w:color w:val="000000"/>
          <w:sz w:val="22"/>
          <w:szCs w:val="22"/>
        </w:rPr>
      </w:pPr>
      <w:bookmarkStart w:id="0" w:name="_1ky43mhdd4u1" w:colFirst="0" w:colLast="0"/>
      <w:bookmarkEnd w:id="0"/>
      <w:r>
        <w:rPr>
          <w:b/>
          <w:color w:val="000000"/>
          <w:sz w:val="22"/>
          <w:szCs w:val="22"/>
        </w:rPr>
        <w:t>At the University of Colorado Boulder, no two Buffs are alike. We value difference and support equity and inclusion of all students and their many intersecting identities. Pick one of your unique identities and describe its significance. (250 words)</w:t>
      </w:r>
    </w:p>
    <w:p w14:paraId="00000002" w14:textId="77777777" w:rsidR="008233B3" w:rsidRDefault="008233B3"/>
    <w:p w14:paraId="00000003" w14:textId="77777777" w:rsidR="008233B3" w:rsidRDefault="00E85454">
      <w:r>
        <w:t>Discipline is the practice of obedience and knowing what’s more important. Having been growing up in a family with a high code of ethics has taught me a lot of how to be disciplined in my mannerisms as well as my work ethic. For example, in my household, e</w:t>
      </w:r>
      <w:r>
        <w:t xml:space="preserve">ating can only be done on the dining table and a 10pm curfew. </w:t>
      </w:r>
    </w:p>
    <w:p w14:paraId="00000004" w14:textId="77777777" w:rsidR="008233B3" w:rsidRDefault="008233B3"/>
    <w:p w14:paraId="00000005" w14:textId="77777777" w:rsidR="008233B3" w:rsidRDefault="00E85454">
      <w:r>
        <w:t>I used to see these house rules as more of a burden than anything but as I grew older, I began to understand that the rules are made to shape me into a better person with manners and morals. F</w:t>
      </w:r>
      <w:r>
        <w:t xml:space="preserve">or example, worship used to be more of a burden than anything as it robs my study time, but having the discipline to make time for worship draws me closer spiritually to the higher being that I believe, which motivates me to do more good deeds. </w:t>
      </w:r>
    </w:p>
    <w:p w14:paraId="00000006" w14:textId="77777777" w:rsidR="008233B3" w:rsidRDefault="008233B3"/>
    <w:p w14:paraId="00000007" w14:textId="77777777" w:rsidR="008233B3" w:rsidRDefault="00E85454">
      <w:commentRangeStart w:id="1"/>
      <w:r>
        <w:t>Disciplin</w:t>
      </w:r>
      <w:r>
        <w:t>e is a highly applicable trait in all parts of life, including when conducting business. Discipline is arguably the most important skill in business as without it, things will not get done in a timely and organized manner. For instance, if the management o</w:t>
      </w:r>
      <w:r>
        <w:t>f a project lacks discipline, budgets A great idea will always turn into a bad idea when it is poorly executed.</w:t>
      </w:r>
      <w:commentRangeEnd w:id="1"/>
      <w:r w:rsidR="003A160E">
        <w:rPr>
          <w:rStyle w:val="CommentReference"/>
        </w:rPr>
        <w:commentReference w:id="1"/>
      </w:r>
    </w:p>
    <w:p w14:paraId="00000008" w14:textId="77777777" w:rsidR="008233B3" w:rsidRDefault="008233B3"/>
    <w:p w14:paraId="00000009" w14:textId="77777777" w:rsidR="008233B3" w:rsidDel="003A160E" w:rsidRDefault="008233B3">
      <w:pPr>
        <w:rPr>
          <w:del w:id="2" w:author="Microsoft Office User" w:date="2023-01-31T16:11:00Z"/>
        </w:rPr>
      </w:pPr>
    </w:p>
    <w:p w14:paraId="0000000A" w14:textId="77777777" w:rsidR="008233B3" w:rsidDel="003A160E" w:rsidRDefault="008233B3">
      <w:pPr>
        <w:rPr>
          <w:del w:id="3" w:author="Microsoft Office User" w:date="2023-01-31T16:11:00Z"/>
        </w:rPr>
      </w:pPr>
    </w:p>
    <w:p w14:paraId="0000000B" w14:textId="77777777" w:rsidR="008233B3" w:rsidDel="003A160E" w:rsidRDefault="008233B3">
      <w:pPr>
        <w:rPr>
          <w:del w:id="4" w:author="Microsoft Office User" w:date="2023-01-31T16:11:00Z"/>
        </w:rPr>
      </w:pPr>
    </w:p>
    <w:p w14:paraId="0000000C" w14:textId="77777777" w:rsidR="008233B3" w:rsidDel="003A160E" w:rsidRDefault="008233B3">
      <w:pPr>
        <w:rPr>
          <w:del w:id="5" w:author="Microsoft Office User" w:date="2023-01-31T16:11:00Z"/>
        </w:rPr>
      </w:pPr>
    </w:p>
    <w:p w14:paraId="0000000D" w14:textId="77777777" w:rsidR="008233B3" w:rsidRDefault="00E85454">
      <w:r>
        <w:rPr>
          <w:rFonts w:ascii="Arial Unicode MS" w:eastAsia="Arial Unicode MS" w:hAnsi="Arial Unicode MS" w:cs="Arial Unicode MS"/>
        </w:rPr>
        <w:t>(think about your role/how you are different compared to your friends → PERSONAL BRAND)</w:t>
      </w:r>
    </w:p>
    <w:p w14:paraId="0000000E" w14:textId="77777777" w:rsidR="008233B3" w:rsidRPr="003A160E" w:rsidRDefault="00E85454">
      <w:pPr>
        <w:numPr>
          <w:ilvl w:val="0"/>
          <w:numId w:val="4"/>
        </w:numPr>
        <w:rPr>
          <w:ins w:id="6" w:author="Microsoft Office User" w:date="2023-01-31T16:11:00Z"/>
          <w:rPrChange w:id="7" w:author="Microsoft Office User" w:date="2023-01-31T16:11:00Z">
            <w:rPr>
              <w:ins w:id="8" w:author="Microsoft Office User" w:date="2023-01-31T16:11:00Z"/>
              <w:rFonts w:ascii="Arial Unicode MS" w:eastAsia="Arial Unicode MS" w:hAnsi="Arial Unicode MS" w:cs="Arial Unicode MS"/>
            </w:rPr>
          </w:rPrChange>
        </w:rPr>
      </w:pPr>
      <w:r>
        <w:rPr>
          <w:rFonts w:ascii="Arial Unicode MS" w:eastAsia="Arial Unicode MS" w:hAnsi="Arial Unicode MS" w:cs="Arial Unicode MS"/>
        </w:rPr>
        <w:t>Discipline in the family → ur realization (that the</w:t>
      </w:r>
      <w:r>
        <w:rPr>
          <w:rFonts w:ascii="Arial Unicode MS" w:eastAsia="Arial Unicode MS" w:hAnsi="Arial Unicode MS" w:cs="Arial Unicode MS"/>
        </w:rPr>
        <w:t xml:space="preserve"> regulations are there for a reason) → how u will apply this when </w:t>
      </w:r>
      <w:proofErr w:type="spellStart"/>
      <w:r>
        <w:rPr>
          <w:rFonts w:ascii="Arial Unicode MS" w:eastAsia="Arial Unicode MS" w:hAnsi="Arial Unicode MS" w:cs="Arial Unicode MS"/>
        </w:rPr>
        <w:t>u’re</w:t>
      </w:r>
      <w:proofErr w:type="spellEnd"/>
      <w:r>
        <w:rPr>
          <w:rFonts w:ascii="Arial Unicode MS" w:eastAsia="Arial Unicode MS" w:hAnsi="Arial Unicode MS" w:cs="Arial Unicode MS"/>
        </w:rPr>
        <w:t xml:space="preserve"> going into business</w:t>
      </w:r>
    </w:p>
    <w:p w14:paraId="24D9E260" w14:textId="77777777" w:rsidR="003A160E" w:rsidRDefault="003A160E" w:rsidP="003A160E">
      <w:pPr>
        <w:rPr>
          <w:ins w:id="9" w:author="Microsoft Office User" w:date="2023-01-31T16:11:00Z"/>
          <w:rFonts w:ascii="Arial Unicode MS" w:eastAsia="Arial Unicode MS" w:hAnsi="Arial Unicode MS" w:cs="Arial Unicode MS"/>
        </w:rPr>
        <w:pPrChange w:id="10" w:author="Microsoft Office User" w:date="2023-01-31T16:11:00Z">
          <w:pPr>
            <w:numPr>
              <w:numId w:val="4"/>
            </w:numPr>
            <w:ind w:left="720" w:hanging="360"/>
          </w:pPr>
        </w:pPrChange>
      </w:pPr>
    </w:p>
    <w:p w14:paraId="55CE384B" w14:textId="6E720A0F" w:rsidR="003A160E" w:rsidRPr="003A160E" w:rsidRDefault="003A160E" w:rsidP="003A160E">
      <w:pPr>
        <w:rPr>
          <w:color w:val="365F91" w:themeColor="accent1" w:themeShade="BF"/>
        </w:rPr>
        <w:pPrChange w:id="11" w:author="Microsoft Office User" w:date="2023-01-31T16:11:00Z">
          <w:pPr>
            <w:numPr>
              <w:numId w:val="4"/>
            </w:numPr>
            <w:ind w:left="720" w:hanging="360"/>
          </w:pPr>
        </w:pPrChange>
      </w:pPr>
      <w:r w:rsidRPr="003A160E">
        <w:rPr>
          <w:color w:val="365F91" w:themeColor="accent1" w:themeShade="BF"/>
        </w:rPr>
        <w:t>Hi Renzo,</w:t>
      </w:r>
    </w:p>
    <w:p w14:paraId="4D42401E" w14:textId="46D778EA" w:rsidR="003A160E" w:rsidRPr="003A160E" w:rsidRDefault="003A160E" w:rsidP="003A160E">
      <w:pPr>
        <w:rPr>
          <w:color w:val="365F91" w:themeColor="accent1" w:themeShade="BF"/>
        </w:rPr>
      </w:pPr>
      <w:r w:rsidRPr="003A160E">
        <w:rPr>
          <w:color w:val="365F91" w:themeColor="accent1" w:themeShade="BF"/>
        </w:rPr>
        <w:t xml:space="preserve">This prompt wants you to discuss a unique part of you/your unique identity. A significant portion of your answer portrays someone who is disciplined and follows the rules closely. However, think about why your trait is unique. Remember that the committee wants to see your character growth, so your essay needs a clear narrative arc. </w:t>
      </w:r>
    </w:p>
    <w:p w14:paraId="575CCA3A" w14:textId="77777777" w:rsidR="003A160E" w:rsidRPr="003A160E" w:rsidRDefault="003A160E" w:rsidP="003A160E">
      <w:pPr>
        <w:rPr>
          <w:color w:val="365F91" w:themeColor="accent1" w:themeShade="BF"/>
        </w:rPr>
      </w:pPr>
    </w:p>
    <w:p w14:paraId="1CA8224F" w14:textId="23B422A1" w:rsidR="003A160E" w:rsidRPr="003A160E" w:rsidRDefault="003A160E" w:rsidP="003A160E">
      <w:pPr>
        <w:rPr>
          <w:color w:val="365F91" w:themeColor="accent1" w:themeShade="BF"/>
          <w:u w:val="single"/>
        </w:rPr>
      </w:pPr>
      <w:r w:rsidRPr="003A160E">
        <w:rPr>
          <w:color w:val="365F91" w:themeColor="accent1" w:themeShade="BF"/>
          <w:u w:val="single"/>
        </w:rPr>
        <w:t>INTRO:</w:t>
      </w:r>
    </w:p>
    <w:p w14:paraId="16860827" w14:textId="662D5C6A" w:rsidR="003A160E" w:rsidRPr="003A160E" w:rsidRDefault="003A160E" w:rsidP="003A160E">
      <w:pPr>
        <w:rPr>
          <w:color w:val="365F91" w:themeColor="accent1" w:themeShade="BF"/>
          <w:lang w:val="en-US"/>
        </w:rPr>
      </w:pPr>
      <w:r w:rsidRPr="003A160E">
        <w:rPr>
          <w:color w:val="365F91" w:themeColor="accent1" w:themeShade="BF"/>
          <w:lang w:val="en-US"/>
        </w:rPr>
        <w:t>Talk about the development of your identity. As you’ve mentioned before, you saw rules as a burden initially. First, start your intro by talking about your strict house rules. You can make it humorous by stating the time you need to eat and the curfews (</w:t>
      </w:r>
      <w:r w:rsidRPr="003A160E">
        <w:rPr>
          <w:b/>
          <w:i/>
          <w:color w:val="365F91" w:themeColor="accent1" w:themeShade="BF"/>
          <w:lang w:val="en-US"/>
        </w:rPr>
        <w:t xml:space="preserve">military style/comparing yourself to soldiers </w:t>
      </w:r>
      <w:proofErr w:type="spellStart"/>
      <w:r w:rsidRPr="003A160E">
        <w:rPr>
          <w:b/>
          <w:i/>
          <w:color w:val="365F91" w:themeColor="accent1" w:themeShade="BF"/>
          <w:lang w:val="en-US"/>
        </w:rPr>
        <w:t>etc</w:t>
      </w:r>
      <w:proofErr w:type="spellEnd"/>
      <w:r w:rsidRPr="003A160E">
        <w:rPr>
          <w:color w:val="365F91" w:themeColor="accent1" w:themeShade="BF"/>
          <w:lang w:val="en-US"/>
        </w:rPr>
        <w:t xml:space="preserve">). </w:t>
      </w:r>
    </w:p>
    <w:p w14:paraId="4F9C509A" w14:textId="77777777" w:rsidR="003A160E" w:rsidRPr="003A160E" w:rsidRDefault="003A160E" w:rsidP="003A160E">
      <w:pPr>
        <w:rPr>
          <w:color w:val="365F91" w:themeColor="accent1" w:themeShade="BF"/>
          <w:lang w:val="en-US"/>
        </w:rPr>
      </w:pPr>
    </w:p>
    <w:p w14:paraId="50A14EDB" w14:textId="575B15A1" w:rsidR="003A160E" w:rsidRPr="003A160E" w:rsidRDefault="003A160E" w:rsidP="003A160E">
      <w:pPr>
        <w:rPr>
          <w:color w:val="365F91" w:themeColor="accent1" w:themeShade="BF"/>
          <w:u w:val="single"/>
          <w:lang w:val="en-US"/>
        </w:rPr>
      </w:pPr>
      <w:r w:rsidRPr="003A160E">
        <w:rPr>
          <w:color w:val="365F91" w:themeColor="accent1" w:themeShade="BF"/>
          <w:u w:val="single"/>
          <w:lang w:val="en-US"/>
        </w:rPr>
        <w:t>MIDDLE:</w:t>
      </w:r>
    </w:p>
    <w:p w14:paraId="222BF3F5" w14:textId="60E08F5E" w:rsidR="003A160E" w:rsidRPr="003A160E" w:rsidRDefault="003A160E" w:rsidP="003A160E">
      <w:pPr>
        <w:rPr>
          <w:color w:val="365F91" w:themeColor="accent1" w:themeShade="BF"/>
          <w:lang w:val="en-US"/>
        </w:rPr>
      </w:pPr>
      <w:r w:rsidRPr="003A160E">
        <w:rPr>
          <w:color w:val="365F91" w:themeColor="accent1" w:themeShade="BF"/>
          <w:lang w:val="en-US"/>
        </w:rPr>
        <w:t>Then, you can highlight the struggles that have come with learning to be disciplined. For this part, you can write about how having to follow your curfew means you cannot socialize as freely as your friends, etc. Consider these questions:</w:t>
      </w:r>
    </w:p>
    <w:p w14:paraId="55850C4D" w14:textId="753F2BCA" w:rsidR="003A160E" w:rsidRPr="003A160E" w:rsidRDefault="003A160E" w:rsidP="003A160E">
      <w:pPr>
        <w:pStyle w:val="ListParagraph"/>
        <w:numPr>
          <w:ilvl w:val="0"/>
          <w:numId w:val="4"/>
        </w:numPr>
        <w:rPr>
          <w:color w:val="365F91" w:themeColor="accent1" w:themeShade="BF"/>
          <w:lang w:val="en-US"/>
        </w:rPr>
      </w:pPr>
      <w:r w:rsidRPr="003A160E">
        <w:rPr>
          <w:color w:val="365F91" w:themeColor="accent1" w:themeShade="BF"/>
          <w:lang w:val="en-US"/>
        </w:rPr>
        <w:t xml:space="preserve">What lessons do discipline teach you about life? Highlight your struggles. </w:t>
      </w:r>
    </w:p>
    <w:p w14:paraId="4D76ED06" w14:textId="1A3E7ADD" w:rsidR="003A160E" w:rsidRPr="003A160E" w:rsidRDefault="003A160E" w:rsidP="003A160E">
      <w:pPr>
        <w:pStyle w:val="ListParagraph"/>
        <w:numPr>
          <w:ilvl w:val="0"/>
          <w:numId w:val="4"/>
        </w:numPr>
        <w:rPr>
          <w:color w:val="365F91" w:themeColor="accent1" w:themeShade="BF"/>
          <w:lang w:val="en-US"/>
        </w:rPr>
      </w:pPr>
      <w:r w:rsidRPr="003A160E">
        <w:rPr>
          <w:color w:val="365F91" w:themeColor="accent1" w:themeShade="BF"/>
          <w:lang w:val="en-US"/>
        </w:rPr>
        <w:lastRenderedPageBreak/>
        <w:t xml:space="preserve">How does following rules inspire your educational and career choices? </w:t>
      </w:r>
      <w:r w:rsidR="005458CC">
        <w:rPr>
          <w:color w:val="365F91" w:themeColor="accent1" w:themeShade="BF"/>
          <w:lang w:val="en-US"/>
        </w:rPr>
        <w:t xml:space="preserve">(Another alternative is talking about the person who inspired you. For instance, growing up, you’ve always seen your father dedicating himself to his work, following a set of principles </w:t>
      </w:r>
      <w:proofErr w:type="spellStart"/>
      <w:r w:rsidR="005458CC">
        <w:rPr>
          <w:color w:val="365F91" w:themeColor="accent1" w:themeShade="BF"/>
          <w:lang w:val="en-US"/>
        </w:rPr>
        <w:t>etc</w:t>
      </w:r>
      <w:proofErr w:type="spellEnd"/>
      <w:r w:rsidR="005458CC">
        <w:rPr>
          <w:color w:val="365F91" w:themeColor="accent1" w:themeShade="BF"/>
          <w:lang w:val="en-US"/>
        </w:rPr>
        <w:t xml:space="preserve"> and thus you want to follow his path by being a disciplined leader in the future) </w:t>
      </w:r>
    </w:p>
    <w:p w14:paraId="08DDC1CF" w14:textId="6CAD710D" w:rsidR="003A160E" w:rsidRPr="003A160E" w:rsidRDefault="003A160E" w:rsidP="003A160E">
      <w:pPr>
        <w:pStyle w:val="ListParagraph"/>
        <w:numPr>
          <w:ilvl w:val="0"/>
          <w:numId w:val="4"/>
        </w:numPr>
        <w:rPr>
          <w:color w:val="365F91" w:themeColor="accent1" w:themeShade="BF"/>
          <w:lang w:val="en-US"/>
        </w:rPr>
      </w:pPr>
      <w:r w:rsidRPr="003A160E">
        <w:rPr>
          <w:color w:val="365F91" w:themeColor="accent1" w:themeShade="BF"/>
          <w:lang w:val="en-US"/>
        </w:rPr>
        <w:t>What do you love about being disciplined? Make sure to note that being this way makes your life feel fulfilling and distinctive. </w:t>
      </w:r>
    </w:p>
    <w:p w14:paraId="0DDF1962" w14:textId="77777777" w:rsidR="003A160E" w:rsidRPr="003A160E" w:rsidRDefault="003A160E" w:rsidP="003A160E">
      <w:pPr>
        <w:rPr>
          <w:color w:val="365F91" w:themeColor="accent1" w:themeShade="BF"/>
          <w:lang w:val="en-US"/>
        </w:rPr>
      </w:pPr>
    </w:p>
    <w:p w14:paraId="5C5994CF" w14:textId="73AEA270" w:rsidR="003A160E" w:rsidRPr="003A160E" w:rsidRDefault="003A160E" w:rsidP="003A160E">
      <w:pPr>
        <w:rPr>
          <w:color w:val="365F91" w:themeColor="accent1" w:themeShade="BF"/>
          <w:u w:val="single"/>
          <w:lang w:val="en-US"/>
        </w:rPr>
      </w:pPr>
      <w:r w:rsidRPr="003A160E">
        <w:rPr>
          <w:color w:val="365F91" w:themeColor="accent1" w:themeShade="BF"/>
          <w:u w:val="single"/>
          <w:lang w:val="en-US"/>
        </w:rPr>
        <w:t>ENDING:</w:t>
      </w:r>
    </w:p>
    <w:p w14:paraId="3283D1F0" w14:textId="76FA5D73" w:rsidR="003A160E" w:rsidRPr="003A160E" w:rsidRDefault="003A160E" w:rsidP="003A160E">
      <w:pPr>
        <w:rPr>
          <w:color w:val="365F91" w:themeColor="accent1" w:themeShade="BF"/>
          <w:lang w:val="en-US"/>
        </w:rPr>
      </w:pPr>
      <w:r w:rsidRPr="003A160E">
        <w:rPr>
          <w:color w:val="365F91" w:themeColor="accent1" w:themeShade="BF"/>
          <w:lang w:val="en-US"/>
        </w:rPr>
        <w:t xml:space="preserve">Lastly, end your story by talking about how you strive to improve your community or the world around you. How do you plan to contribute to society by being disciplined? </w:t>
      </w:r>
    </w:p>
    <w:p w14:paraId="42DD7E39" w14:textId="46401E55" w:rsidR="003A160E" w:rsidRPr="003A160E" w:rsidRDefault="003A160E" w:rsidP="003A160E">
      <w:pPr>
        <w:rPr>
          <w:color w:val="365F91" w:themeColor="accent1" w:themeShade="BF"/>
          <w:lang w:val="en-US"/>
        </w:rPr>
      </w:pPr>
    </w:p>
    <w:p w14:paraId="5FF16FF4" w14:textId="77777777" w:rsidR="00E85454" w:rsidRDefault="00E85454">
      <w:pPr>
        <w:pStyle w:val="Heading3"/>
        <w:keepNext w:val="0"/>
        <w:keepLines w:val="0"/>
        <w:spacing w:before="280"/>
        <w:rPr>
          <w:b/>
          <w:color w:val="000000"/>
          <w:sz w:val="22"/>
          <w:szCs w:val="22"/>
        </w:rPr>
      </w:pPr>
      <w:bookmarkStart w:id="12" w:name="_cugqrz294oq" w:colFirst="0" w:colLast="0"/>
      <w:bookmarkEnd w:id="12"/>
      <w:r>
        <w:rPr>
          <w:b/>
          <w:color w:val="000000"/>
          <w:sz w:val="22"/>
          <w:szCs w:val="22"/>
        </w:rPr>
        <w:t xml:space="preserve">Please share a bit more about your academic interests. </w:t>
      </w:r>
    </w:p>
    <w:p w14:paraId="371E002D" w14:textId="77777777" w:rsidR="00E85454" w:rsidRDefault="00E85454">
      <w:pPr>
        <w:pStyle w:val="Heading3"/>
        <w:keepNext w:val="0"/>
        <w:keepLines w:val="0"/>
        <w:spacing w:before="280"/>
        <w:rPr>
          <w:b/>
          <w:color w:val="000000"/>
          <w:sz w:val="22"/>
          <w:szCs w:val="22"/>
        </w:rPr>
      </w:pPr>
      <w:r>
        <w:rPr>
          <w:b/>
          <w:color w:val="000000"/>
          <w:sz w:val="22"/>
          <w:szCs w:val="22"/>
        </w:rPr>
        <w:t xml:space="preserve">What do you hope to study at CU Boulder? </w:t>
      </w:r>
    </w:p>
    <w:p w14:paraId="42A44566" w14:textId="77777777" w:rsidR="00E85454" w:rsidRDefault="00E85454">
      <w:pPr>
        <w:pStyle w:val="Heading3"/>
        <w:keepNext w:val="0"/>
        <w:keepLines w:val="0"/>
        <w:spacing w:before="280"/>
        <w:rPr>
          <w:b/>
          <w:color w:val="000000"/>
          <w:sz w:val="22"/>
          <w:szCs w:val="22"/>
        </w:rPr>
      </w:pPr>
      <w:r>
        <w:rPr>
          <w:b/>
          <w:color w:val="000000"/>
          <w:sz w:val="22"/>
          <w:szCs w:val="22"/>
        </w:rPr>
        <w:t>What has inspired your interests in this area? Or if you are undecide</w:t>
      </w:r>
      <w:r>
        <w:rPr>
          <w:b/>
          <w:color w:val="000000"/>
          <w:sz w:val="22"/>
          <w:szCs w:val="22"/>
        </w:rPr>
        <w:t xml:space="preserve">d, what area(s) of study are you considering? </w:t>
      </w:r>
    </w:p>
    <w:p w14:paraId="0000000F" w14:textId="33073851" w:rsidR="008233B3" w:rsidRDefault="00E85454">
      <w:pPr>
        <w:pStyle w:val="Heading3"/>
        <w:keepNext w:val="0"/>
        <w:keepLines w:val="0"/>
        <w:spacing w:before="280"/>
      </w:pPr>
      <w:r>
        <w:rPr>
          <w:b/>
          <w:color w:val="000000"/>
          <w:sz w:val="22"/>
          <w:szCs w:val="22"/>
        </w:rPr>
        <w:t>Think about your prior/current coursework, extracurricular activities, work/volunteer experiences, future goals, or anything else that has shaped your interests. (250 words)</w:t>
      </w:r>
    </w:p>
    <w:p w14:paraId="00000010" w14:textId="77777777" w:rsidR="008233B3" w:rsidRDefault="008233B3"/>
    <w:p w14:paraId="00000011" w14:textId="77777777" w:rsidR="008233B3" w:rsidRDefault="00E85454">
      <w:commentRangeStart w:id="13"/>
      <w:r>
        <w:t>I intend to pursue business studies</w:t>
      </w:r>
      <w:r>
        <w:t xml:space="preserve"> as I plan on diversifying my parents' logistics business in the future. They have been transporting goods for the palm oil and food industry for just over a decade. Though business has almost always been harmonious, I still see aspects of business that ca</w:t>
      </w:r>
      <w:r>
        <w:t>n be improved, such as the lack of reserve capital, hard assets, as well as portfolio investments due to continuous reinvestment of profits in the fleet of trucks.</w:t>
      </w:r>
      <w:commentRangeEnd w:id="13"/>
      <w:r>
        <w:rPr>
          <w:rStyle w:val="CommentReference"/>
        </w:rPr>
        <w:commentReference w:id="13"/>
      </w:r>
      <w:r>
        <w:t xml:space="preserve"> Enrolling in MGMT 4820 Decision Analytics and MGMT 4120 could help me in the future to decid</w:t>
      </w:r>
      <w:r>
        <w:t>e where I should put my money and how to adapt my approach to running the company as I’m faced with different situations.</w:t>
      </w:r>
    </w:p>
    <w:p w14:paraId="00000012" w14:textId="77777777" w:rsidR="008233B3" w:rsidRDefault="008233B3"/>
    <w:p w14:paraId="00000013" w14:textId="77777777" w:rsidR="008233B3" w:rsidRDefault="00E85454">
      <w:commentRangeStart w:id="14"/>
      <w:r>
        <w:t>Managing, expanding, and diversifying business requires qualities of good networking, time management and tech skills. Finding and be</w:t>
      </w:r>
      <w:r>
        <w:t>ing a quality business partner is paramount, and a whole network of carefully selected people is required to be formed in order to manage operations efficiently. Advancements in technology such as digital monitoring is also essential as the company grows i</w:t>
      </w:r>
      <w:r>
        <w:t>nto a macro scale as well as a sustainable approach.</w:t>
      </w:r>
      <w:commentRangeEnd w:id="14"/>
      <w:r>
        <w:rPr>
          <w:rStyle w:val="CommentReference"/>
        </w:rPr>
        <w:commentReference w:id="14"/>
      </w:r>
      <w:r>
        <w:t xml:space="preserve"> </w:t>
      </w:r>
      <w:commentRangeStart w:id="15"/>
      <w:r>
        <w:t xml:space="preserve">Sustainability has never been more important as the environment has grown to be a big concern. </w:t>
      </w:r>
      <w:commentRangeEnd w:id="15"/>
      <w:r>
        <w:rPr>
          <w:rStyle w:val="CommentReference"/>
        </w:rPr>
        <w:commentReference w:id="15"/>
      </w:r>
      <w:r>
        <w:t>MGMT 4130 will be useful in teaching me how to expand and diversify whilst staying environmentally friendly.</w:t>
      </w:r>
    </w:p>
    <w:p w14:paraId="00000014" w14:textId="77777777" w:rsidR="008233B3" w:rsidRDefault="008233B3"/>
    <w:p w14:paraId="00000015" w14:textId="77777777" w:rsidR="008233B3" w:rsidRDefault="00E85454">
      <w:commentRangeStart w:id="16"/>
      <w:r>
        <w:t>I have also always looked up to my cousin's family, as they are a tycoon family that runs one of the leading palm oil companies in Indonesia. I have observed over the years that despite the family having to face the arduous task of keeping a multi billio</w:t>
      </w:r>
      <w:r>
        <w:t>n dollar enterprise growing</w:t>
      </w:r>
      <w:commentRangeEnd w:id="16"/>
      <w:r>
        <w:commentReference w:id="16"/>
      </w:r>
      <w:r>
        <w:t>.</w:t>
      </w:r>
    </w:p>
    <w:p w14:paraId="00000016" w14:textId="77777777" w:rsidR="008233B3" w:rsidRDefault="008233B3"/>
    <w:p w14:paraId="00000017" w14:textId="77777777" w:rsidR="008233B3" w:rsidRDefault="008233B3"/>
    <w:p w14:paraId="00000018" w14:textId="77777777" w:rsidR="008233B3" w:rsidRDefault="00E85454">
      <w:r>
        <w:t>(why Business? How would you pursue that in CU Boulder?)</w:t>
      </w:r>
    </w:p>
    <w:p w14:paraId="00000019" w14:textId="77777777" w:rsidR="008233B3" w:rsidRDefault="00E85454">
      <w:pPr>
        <w:numPr>
          <w:ilvl w:val="0"/>
          <w:numId w:val="5"/>
        </w:numPr>
      </w:pPr>
      <w:r>
        <w:t>Cousin’s family can run a large business harmoniously (give examples)</w:t>
      </w:r>
    </w:p>
    <w:p w14:paraId="0000001A" w14:textId="77777777" w:rsidR="008233B3" w:rsidRDefault="00E85454">
      <w:pPr>
        <w:numPr>
          <w:ilvl w:val="0"/>
          <w:numId w:val="5"/>
        </w:numPr>
      </w:pPr>
      <w:r>
        <w:rPr>
          <w:rFonts w:ascii="Arial Unicode MS" w:eastAsia="Arial Unicode MS" w:hAnsi="Arial Unicode MS" w:cs="Arial Unicode MS"/>
        </w:rPr>
        <w:t xml:space="preserve">Also want to replicate that, so learn business → specify </w:t>
      </w:r>
      <w:proofErr w:type="spellStart"/>
      <w:r>
        <w:rPr>
          <w:rFonts w:ascii="Arial Unicode MS" w:eastAsia="Arial Unicode MS" w:hAnsi="Arial Unicode MS" w:cs="Arial Unicode MS"/>
        </w:rPr>
        <w:t>mau</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belajar</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apanya</w:t>
      </w:r>
      <w:proofErr w:type="spellEnd"/>
      <w:r>
        <w:rPr>
          <w:rFonts w:ascii="Arial Unicode MS" w:eastAsia="Arial Unicode MS" w:hAnsi="Arial Unicode MS" w:cs="Arial Unicode MS"/>
        </w:rPr>
        <w:t>? Team/people manage</w:t>
      </w:r>
      <w:r>
        <w:rPr>
          <w:rFonts w:ascii="Arial Unicode MS" w:eastAsia="Arial Unicode MS" w:hAnsi="Arial Unicode MS" w:cs="Arial Unicode MS"/>
        </w:rPr>
        <w:t>ment? Utilizing and maximizing resources effectively?</w:t>
      </w:r>
    </w:p>
    <w:p w14:paraId="0000001B" w14:textId="77777777" w:rsidR="008233B3" w:rsidRDefault="00E85454">
      <w:pPr>
        <w:numPr>
          <w:ilvl w:val="0"/>
          <w:numId w:val="5"/>
        </w:numPr>
      </w:pPr>
      <w:r>
        <w:t xml:space="preserve">How would you pursue that in CU Boulder? E.g. </w:t>
      </w:r>
      <w:proofErr w:type="spellStart"/>
      <w:r>
        <w:t>bljr</w:t>
      </w:r>
      <w:proofErr w:type="spellEnd"/>
      <w:r>
        <w:t xml:space="preserve"> management </w:t>
      </w:r>
      <w:proofErr w:type="spellStart"/>
      <w:r>
        <w:t>esp</w:t>
      </w:r>
      <w:proofErr w:type="spellEnd"/>
      <w:r>
        <w:t xml:space="preserve"> through operations and management track, where they have courses such as A, B, C…</w:t>
      </w:r>
    </w:p>
    <w:p w14:paraId="0000001C" w14:textId="77777777" w:rsidR="008233B3" w:rsidRDefault="008233B3"/>
    <w:p w14:paraId="0000001D" w14:textId="77777777" w:rsidR="008233B3" w:rsidRDefault="00E85454">
      <w:pPr>
        <w:rPr>
          <w:b/>
        </w:rPr>
      </w:pPr>
      <w:r>
        <w:t xml:space="preserve">Purpose: expanding and diversifying family business through better </w:t>
      </w:r>
      <w:r>
        <w:rPr>
          <w:b/>
        </w:rPr>
        <w:t>supply chain</w:t>
      </w:r>
    </w:p>
    <w:p w14:paraId="0000001E" w14:textId="77777777" w:rsidR="008233B3" w:rsidRDefault="00E85454">
      <w:r>
        <w:t>Good and efficient supply chain consists of what?</w:t>
      </w:r>
    </w:p>
    <w:p w14:paraId="0000001F" w14:textId="77777777" w:rsidR="008233B3" w:rsidRDefault="00E85454">
      <w:pPr>
        <w:numPr>
          <w:ilvl w:val="0"/>
          <w:numId w:val="2"/>
        </w:numPr>
      </w:pPr>
      <w:r>
        <w:t>Utilization of vehicles</w:t>
      </w:r>
    </w:p>
    <w:p w14:paraId="00000020" w14:textId="77777777" w:rsidR="008233B3" w:rsidRDefault="00E85454">
      <w:pPr>
        <w:numPr>
          <w:ilvl w:val="0"/>
          <w:numId w:val="2"/>
        </w:numPr>
      </w:pPr>
      <w:r>
        <w:t xml:space="preserve">Goods delivered on schedule </w:t>
      </w:r>
    </w:p>
    <w:p w14:paraId="00000021" w14:textId="77777777" w:rsidR="008233B3" w:rsidRDefault="00E85454">
      <w:pPr>
        <w:numPr>
          <w:ilvl w:val="0"/>
          <w:numId w:val="2"/>
        </w:numPr>
      </w:pPr>
      <w:r>
        <w:rPr>
          <w:rFonts w:ascii="Arial Unicode MS" w:eastAsia="Arial Unicode MS" w:hAnsi="Arial Unicode MS" w:cs="Arial Unicode MS"/>
        </w:rPr>
        <w:t>Honest workers who do not do foul-play with the goods in hand → people ma</w:t>
      </w:r>
      <w:r>
        <w:rPr>
          <w:rFonts w:ascii="Arial Unicode MS" w:eastAsia="Arial Unicode MS" w:hAnsi="Arial Unicode MS" w:cs="Arial Unicode MS"/>
        </w:rPr>
        <w:t>nagement</w:t>
      </w:r>
    </w:p>
    <w:p w14:paraId="00000022" w14:textId="77777777" w:rsidR="008233B3" w:rsidRDefault="00E85454">
      <w:r>
        <w:t>To be able to design a sustainable supply chain system, what skills do you need?</w:t>
      </w:r>
    </w:p>
    <w:p w14:paraId="00000023" w14:textId="77777777" w:rsidR="008233B3" w:rsidRDefault="00E85454">
      <w:pPr>
        <w:numPr>
          <w:ilvl w:val="0"/>
          <w:numId w:val="1"/>
        </w:numPr>
      </w:pPr>
      <w:r>
        <w:t>Tech skills</w:t>
      </w:r>
    </w:p>
    <w:p w14:paraId="00000024" w14:textId="77777777" w:rsidR="008233B3" w:rsidRDefault="00E85454">
      <w:pPr>
        <w:numPr>
          <w:ilvl w:val="0"/>
          <w:numId w:val="1"/>
        </w:numPr>
      </w:pPr>
      <w:r>
        <w:t xml:space="preserve">Time management </w:t>
      </w:r>
    </w:p>
    <w:p w14:paraId="00000025" w14:textId="77777777" w:rsidR="008233B3" w:rsidRDefault="00E85454">
      <w:pPr>
        <w:numPr>
          <w:ilvl w:val="0"/>
          <w:numId w:val="1"/>
        </w:numPr>
      </w:pPr>
      <w:r>
        <w:t>Networking</w:t>
      </w:r>
    </w:p>
    <w:p w14:paraId="00000026" w14:textId="77777777" w:rsidR="008233B3" w:rsidRDefault="00E85454">
      <w:r>
        <w:t>From the lists above, how would you study them in CU Boulder? (Courses, student activities/clubs)</w:t>
      </w:r>
    </w:p>
    <w:p w14:paraId="00000027" w14:textId="77777777" w:rsidR="008233B3" w:rsidRDefault="00E85454">
      <w:pPr>
        <w:numPr>
          <w:ilvl w:val="0"/>
          <w:numId w:val="3"/>
        </w:numPr>
      </w:pPr>
      <w:r>
        <w:t xml:space="preserve">MGMT 4120 Managing Business </w:t>
      </w:r>
      <w:r>
        <w:t>Process</w:t>
      </w:r>
    </w:p>
    <w:p w14:paraId="00000028" w14:textId="77777777" w:rsidR="008233B3" w:rsidRDefault="00E85454">
      <w:pPr>
        <w:numPr>
          <w:ilvl w:val="0"/>
          <w:numId w:val="3"/>
        </w:numPr>
      </w:pPr>
      <w:r>
        <w:t>MGMT 4130 Sustainable Operations</w:t>
      </w:r>
    </w:p>
    <w:p w14:paraId="00000029" w14:textId="77777777" w:rsidR="008233B3" w:rsidRDefault="00E85454">
      <w:pPr>
        <w:numPr>
          <w:ilvl w:val="0"/>
          <w:numId w:val="3"/>
        </w:numPr>
      </w:pPr>
      <w:r>
        <w:t>MGMT 4140 Project Management</w:t>
      </w:r>
    </w:p>
    <w:p w14:paraId="0000002A" w14:textId="77777777" w:rsidR="008233B3" w:rsidRDefault="00E85454">
      <w:pPr>
        <w:numPr>
          <w:ilvl w:val="0"/>
          <w:numId w:val="3"/>
        </w:numPr>
        <w:rPr>
          <w:ins w:id="17" w:author="Microsoft Office User" w:date="2023-01-31T22:47:00Z"/>
        </w:rPr>
      </w:pPr>
      <w:r>
        <w:t>MGMT 4820 Decision Analytics</w:t>
      </w:r>
    </w:p>
    <w:p w14:paraId="677EDC59" w14:textId="77777777" w:rsidR="00E85454" w:rsidRDefault="00E85454" w:rsidP="00E85454">
      <w:pPr>
        <w:rPr>
          <w:ins w:id="18" w:author="Microsoft Office User" w:date="2023-01-31T22:47:00Z"/>
        </w:rPr>
        <w:pPrChange w:id="19" w:author="Microsoft Office User" w:date="2023-01-31T22:47:00Z">
          <w:pPr>
            <w:numPr>
              <w:numId w:val="3"/>
            </w:numPr>
            <w:ind w:left="720" w:hanging="360"/>
          </w:pPr>
        </w:pPrChange>
      </w:pPr>
    </w:p>
    <w:p w14:paraId="08D827B7" w14:textId="024EAF04" w:rsidR="00E85454" w:rsidRPr="00E85454" w:rsidRDefault="00E85454" w:rsidP="00E85454">
      <w:pPr>
        <w:rPr>
          <w:color w:val="365F91" w:themeColor="accent1" w:themeShade="BF"/>
        </w:rPr>
        <w:pPrChange w:id="20" w:author="Microsoft Office User" w:date="2023-01-31T22:47:00Z">
          <w:pPr>
            <w:numPr>
              <w:numId w:val="3"/>
            </w:numPr>
            <w:ind w:left="720" w:hanging="360"/>
          </w:pPr>
        </w:pPrChange>
      </w:pPr>
      <w:bookmarkStart w:id="21" w:name="_GoBack"/>
      <w:bookmarkEnd w:id="21"/>
    </w:p>
    <w:p w14:paraId="4A84E3D9" w14:textId="77777777" w:rsidR="00E85454" w:rsidRPr="00E85454" w:rsidRDefault="00E85454" w:rsidP="00E85454">
      <w:pPr>
        <w:rPr>
          <w:color w:val="365F91" w:themeColor="accent1" w:themeShade="BF"/>
          <w:lang w:val="en-US"/>
        </w:rPr>
      </w:pPr>
      <w:r w:rsidRPr="00E85454">
        <w:rPr>
          <w:color w:val="365F91" w:themeColor="accent1" w:themeShade="BF"/>
          <w:lang w:val="en-US"/>
        </w:rPr>
        <w:t>I suggest that you break your story down into four paragraphs for this prompt.</w:t>
      </w:r>
    </w:p>
    <w:p w14:paraId="6725CEED" w14:textId="77777777" w:rsidR="00E85454" w:rsidRPr="00E85454" w:rsidRDefault="00E85454" w:rsidP="00E85454">
      <w:pPr>
        <w:rPr>
          <w:color w:val="365F91" w:themeColor="accent1" w:themeShade="BF"/>
          <w:lang w:val="en-US"/>
        </w:rPr>
      </w:pPr>
      <w:r w:rsidRPr="00E85454">
        <w:rPr>
          <w:color w:val="365F91" w:themeColor="accent1" w:themeShade="BF"/>
          <w:lang w:val="en-US"/>
        </w:rPr>
        <w:t> </w:t>
      </w:r>
    </w:p>
    <w:p w14:paraId="308044CC" w14:textId="77777777" w:rsidR="00E85454" w:rsidRPr="00E85454" w:rsidRDefault="00E85454" w:rsidP="00E85454">
      <w:pPr>
        <w:rPr>
          <w:color w:val="365F91" w:themeColor="accent1" w:themeShade="BF"/>
          <w:lang w:val="en-US"/>
        </w:rPr>
      </w:pPr>
      <w:r w:rsidRPr="00E85454">
        <w:rPr>
          <w:color w:val="365F91" w:themeColor="accent1" w:themeShade="BF"/>
          <w:lang w:val="en-US"/>
        </w:rPr>
        <w:t>First, you can begin with "why business?"</w:t>
      </w:r>
    </w:p>
    <w:p w14:paraId="43DC12C3" w14:textId="77777777" w:rsidR="00E85454" w:rsidRPr="00E85454" w:rsidRDefault="00E85454" w:rsidP="00E85454">
      <w:pPr>
        <w:numPr>
          <w:ilvl w:val="0"/>
          <w:numId w:val="7"/>
        </w:numPr>
        <w:rPr>
          <w:color w:val="365F91" w:themeColor="accent1" w:themeShade="BF"/>
          <w:lang w:val="en-US"/>
        </w:rPr>
      </w:pPr>
      <w:r w:rsidRPr="00E85454">
        <w:rPr>
          <w:color w:val="365F91" w:themeColor="accent1" w:themeShade="BF"/>
          <w:lang w:val="en-US"/>
        </w:rPr>
        <w:t>What first inspired you to pursue business? Try to relate this to a previous internship, job, or volunteer experience at your parent’s company. For instance, you can start with how, as a child, you were always excited to visit your parents’ workplace and why you want to continue their legacy.</w:t>
      </w:r>
    </w:p>
    <w:p w14:paraId="6CC895B5" w14:textId="77777777" w:rsidR="00E85454" w:rsidRPr="00E85454" w:rsidRDefault="00E85454" w:rsidP="00E85454">
      <w:pPr>
        <w:rPr>
          <w:color w:val="365F91" w:themeColor="accent1" w:themeShade="BF"/>
          <w:lang w:val="en-US"/>
        </w:rPr>
      </w:pPr>
      <w:r w:rsidRPr="00E85454">
        <w:rPr>
          <w:color w:val="365F91" w:themeColor="accent1" w:themeShade="BF"/>
          <w:lang w:val="en-US"/>
        </w:rPr>
        <w:t> </w:t>
      </w:r>
    </w:p>
    <w:p w14:paraId="66243CE8" w14:textId="77777777" w:rsidR="00E85454" w:rsidRPr="00E85454" w:rsidRDefault="00E85454" w:rsidP="00E85454">
      <w:pPr>
        <w:rPr>
          <w:color w:val="365F91" w:themeColor="accent1" w:themeShade="BF"/>
          <w:lang w:val="en-US"/>
        </w:rPr>
      </w:pPr>
      <w:r w:rsidRPr="00E85454">
        <w:rPr>
          <w:color w:val="365F91" w:themeColor="accent1" w:themeShade="BF"/>
          <w:lang w:val="en-US"/>
        </w:rPr>
        <w:t>Next, you can introduce a conflict or problem in your parents’ business that you’d like to address in the future by learning more about business at CU Boulder. (Dedicate 2 paragraphs here.)</w:t>
      </w:r>
    </w:p>
    <w:p w14:paraId="17418FBD" w14:textId="77777777" w:rsidR="00E85454" w:rsidRPr="00E85454" w:rsidRDefault="00E85454" w:rsidP="00E85454">
      <w:pPr>
        <w:numPr>
          <w:ilvl w:val="0"/>
          <w:numId w:val="8"/>
        </w:numPr>
        <w:rPr>
          <w:color w:val="365F91" w:themeColor="accent1" w:themeShade="BF"/>
          <w:lang w:val="en-US"/>
        </w:rPr>
      </w:pPr>
      <w:r w:rsidRPr="00E85454">
        <w:rPr>
          <w:color w:val="365F91" w:themeColor="accent1" w:themeShade="BF"/>
          <w:lang w:val="en-US"/>
        </w:rPr>
        <w:t>You can talk about a lack of reserve capital or hard assets here. Be vulnerable and honest. Then, mention specifically how MGMT 4820 Decision Analytics and MGMT 4120 can help you achieve your vision for your parents’ company regarding this aspect.</w:t>
      </w:r>
    </w:p>
    <w:p w14:paraId="4933F803" w14:textId="77777777" w:rsidR="00E85454" w:rsidRPr="00E85454" w:rsidRDefault="00E85454" w:rsidP="00E85454">
      <w:pPr>
        <w:numPr>
          <w:ilvl w:val="0"/>
          <w:numId w:val="8"/>
        </w:numPr>
        <w:rPr>
          <w:color w:val="365F91" w:themeColor="accent1" w:themeShade="BF"/>
          <w:lang w:val="en-US"/>
        </w:rPr>
      </w:pPr>
      <w:r w:rsidRPr="00E85454">
        <w:rPr>
          <w:color w:val="365F91" w:themeColor="accent1" w:themeShade="BF"/>
          <w:lang w:val="en-US"/>
        </w:rPr>
        <w:t>You can explore the lack of sustainable practices or another problem here and how a specific program can help you understand more about building an environmentally conscious business. Try to weave your values here. Imagine what kind of businessman you want to be in the future. Do you want to be someone who gives back to society? A visionary leader? Be clear about the 2-3 values you want to showcase to the admissions committee.</w:t>
      </w:r>
    </w:p>
    <w:p w14:paraId="69BE6753" w14:textId="77777777" w:rsidR="00E85454" w:rsidRPr="00E85454" w:rsidRDefault="00E85454" w:rsidP="00E85454">
      <w:pPr>
        <w:rPr>
          <w:color w:val="365F91" w:themeColor="accent1" w:themeShade="BF"/>
          <w:lang w:val="en-US"/>
        </w:rPr>
      </w:pPr>
      <w:r w:rsidRPr="00E85454">
        <w:rPr>
          <w:color w:val="365F91" w:themeColor="accent1" w:themeShade="BF"/>
          <w:lang w:val="en-US"/>
        </w:rPr>
        <w:lastRenderedPageBreak/>
        <w:t>Lastly, you can end your story by talking about why the school perfectly matches you. Make sure to tell them why being a student at CU would align with your goals and interests.</w:t>
      </w:r>
    </w:p>
    <w:p w14:paraId="488ECBFF" w14:textId="77777777" w:rsidR="00E85454" w:rsidRPr="00E85454" w:rsidRDefault="00E85454" w:rsidP="00E85454">
      <w:pPr>
        <w:rPr>
          <w:color w:val="365F91" w:themeColor="accent1" w:themeShade="BF"/>
          <w:lang w:val="en-US"/>
        </w:rPr>
      </w:pPr>
      <w:r w:rsidRPr="00E85454">
        <w:rPr>
          <w:color w:val="365F91" w:themeColor="accent1" w:themeShade="BF"/>
          <w:lang w:val="en-US"/>
        </w:rPr>
        <w:t> </w:t>
      </w:r>
    </w:p>
    <w:p w14:paraId="27957908" w14:textId="77777777" w:rsidR="00E85454" w:rsidRPr="00E85454" w:rsidRDefault="00E85454" w:rsidP="00E85454">
      <w:pPr>
        <w:rPr>
          <w:color w:val="365F91" w:themeColor="accent1" w:themeShade="BF"/>
        </w:rPr>
      </w:pPr>
    </w:p>
    <w:sectPr w:rsidR="00E85454" w:rsidRPr="00E8545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23-01-31T16:09:00Z" w:initials="MOU">
    <w:p w14:paraId="6FF06861" w14:textId="0157EADD" w:rsidR="003A160E" w:rsidRDefault="003A160E">
      <w:pPr>
        <w:pStyle w:val="CommentText"/>
      </w:pPr>
      <w:r>
        <w:rPr>
          <w:rStyle w:val="CommentReference"/>
        </w:rPr>
        <w:annotationRef/>
      </w:r>
      <w:r>
        <w:t xml:space="preserve">This is impersonal as you’re stating why discipline is important in business. What you can do instead is to talk about how you apply discipline in all aspects of your life and the benefits you’ve reaped by being disciplined. </w:t>
      </w:r>
    </w:p>
  </w:comment>
  <w:comment w:id="13" w:author="Microsoft Office User" w:date="2023-01-31T22:46:00Z" w:initials="MOU">
    <w:p w14:paraId="38672D7C" w14:textId="6C7534FE" w:rsidR="00E85454" w:rsidRDefault="00E85454">
      <w:pPr>
        <w:pStyle w:val="CommentText"/>
      </w:pPr>
      <w:r>
        <w:rPr>
          <w:rStyle w:val="CommentReference"/>
        </w:rPr>
        <w:annotationRef/>
      </w:r>
      <w:r>
        <w:t xml:space="preserve">This is a good start. The best way to maximize your goal in expanding your parent’s business is to talk about an anecdote of your internship there. </w:t>
      </w:r>
    </w:p>
  </w:comment>
  <w:comment w:id="14" w:author="Microsoft Office User" w:date="2023-01-31T22:42:00Z" w:initials="MOU">
    <w:p w14:paraId="3708423C" w14:textId="517272B9" w:rsidR="00E85454" w:rsidRDefault="00E85454">
      <w:pPr>
        <w:pStyle w:val="CommentText"/>
      </w:pPr>
      <w:r>
        <w:rPr>
          <w:rStyle w:val="CommentReference"/>
        </w:rPr>
        <w:annotationRef/>
      </w:r>
      <w:r>
        <w:t xml:space="preserve">This part is written as if you’re listing facts and opinion, but it lacks your personal touch. </w:t>
      </w:r>
    </w:p>
  </w:comment>
  <w:comment w:id="15" w:author="Microsoft Office User" w:date="2023-01-31T22:44:00Z" w:initials="MOU">
    <w:p w14:paraId="2EA7F4A8" w14:textId="2F6E600A" w:rsidR="00E85454" w:rsidRDefault="00E85454">
      <w:pPr>
        <w:pStyle w:val="CommentText"/>
      </w:pPr>
      <w:r>
        <w:rPr>
          <w:rStyle w:val="CommentReference"/>
        </w:rPr>
        <w:annotationRef/>
      </w:r>
      <w:r>
        <w:t xml:space="preserve">This part lacks coherence as there is no background/personal story of why sustainable practice is paramount to you. </w:t>
      </w:r>
    </w:p>
  </w:comment>
  <w:comment w:id="16" w:author="Sharon ALL-in" w:date="2023-01-23T06:59:00Z" w:initials="">
    <w:p w14:paraId="0000002B" w14:textId="77777777" w:rsidR="008233B3" w:rsidRDefault="00E85454">
      <w:pPr>
        <w:widowControl w:val="0"/>
        <w:pBdr>
          <w:top w:val="nil"/>
          <w:left w:val="nil"/>
          <w:bottom w:val="nil"/>
          <w:right w:val="nil"/>
          <w:between w:val="nil"/>
        </w:pBdr>
        <w:spacing w:line="240" w:lineRule="auto"/>
        <w:rPr>
          <w:color w:val="000000"/>
        </w:rPr>
      </w:pPr>
      <w:r>
        <w:rPr>
          <w:color w:val="000000"/>
        </w:rPr>
        <w:t>this whole paragraph should be what SKILLS you want to study in business. Ur cousin story is not relevant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F06861" w15:done="0"/>
  <w15:commentEx w15:paraId="38672D7C" w15:done="0"/>
  <w15:commentEx w15:paraId="3708423C" w15:done="0"/>
  <w15:commentEx w15:paraId="2EA7F4A8" w15:done="0"/>
  <w15:commentEx w15:paraId="000000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A2F88"/>
    <w:multiLevelType w:val="multilevel"/>
    <w:tmpl w:val="3E54A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EAE4A34"/>
    <w:multiLevelType w:val="multilevel"/>
    <w:tmpl w:val="E7FC3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8324EB6"/>
    <w:multiLevelType w:val="multilevel"/>
    <w:tmpl w:val="D63EA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7A5B98"/>
    <w:multiLevelType w:val="multilevel"/>
    <w:tmpl w:val="2B4E9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97E0A1A"/>
    <w:multiLevelType w:val="multilevel"/>
    <w:tmpl w:val="7EE46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AEE145C"/>
    <w:multiLevelType w:val="hybridMultilevel"/>
    <w:tmpl w:val="518E4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A535E7"/>
    <w:multiLevelType w:val="multilevel"/>
    <w:tmpl w:val="16D41C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C722AF"/>
    <w:multiLevelType w:val="multilevel"/>
    <w:tmpl w:val="963AC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7"/>
  </w:num>
  <w:num w:numId="3">
    <w:abstractNumId w:val="4"/>
  </w:num>
  <w:num w:numId="4">
    <w:abstractNumId w:val="1"/>
  </w:num>
  <w:num w:numId="5">
    <w:abstractNumId w:val="3"/>
  </w:num>
  <w:num w:numId="6">
    <w:abstractNumId w:val="5"/>
  </w:num>
  <w:num w:numId="7">
    <w:abstractNumId w:val="2"/>
  </w:num>
  <w:num w:numId="8">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3B3"/>
    <w:rsid w:val="003A160E"/>
    <w:rsid w:val="005458CC"/>
    <w:rsid w:val="008233B3"/>
    <w:rsid w:val="00E85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A160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160E"/>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A160E"/>
    <w:rPr>
      <w:b/>
      <w:bCs/>
      <w:sz w:val="20"/>
      <w:szCs w:val="20"/>
    </w:rPr>
  </w:style>
  <w:style w:type="character" w:customStyle="1" w:styleId="CommentSubjectChar">
    <w:name w:val="Comment Subject Char"/>
    <w:basedOn w:val="CommentTextChar"/>
    <w:link w:val="CommentSubject"/>
    <w:uiPriority w:val="99"/>
    <w:semiHidden/>
    <w:rsid w:val="003A160E"/>
    <w:rPr>
      <w:b/>
      <w:bCs/>
      <w:sz w:val="20"/>
      <w:szCs w:val="20"/>
    </w:rPr>
  </w:style>
  <w:style w:type="paragraph" w:styleId="ListParagraph">
    <w:name w:val="List Paragraph"/>
    <w:basedOn w:val="Normal"/>
    <w:uiPriority w:val="34"/>
    <w:qFormat/>
    <w:rsid w:val="003A1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634416">
      <w:bodyDiv w:val="1"/>
      <w:marLeft w:val="0"/>
      <w:marRight w:val="0"/>
      <w:marTop w:val="0"/>
      <w:marBottom w:val="0"/>
      <w:divBdr>
        <w:top w:val="none" w:sz="0" w:space="0" w:color="auto"/>
        <w:left w:val="none" w:sz="0" w:space="0" w:color="auto"/>
        <w:bottom w:val="none" w:sz="0" w:space="0" w:color="auto"/>
        <w:right w:val="none" w:sz="0" w:space="0" w:color="auto"/>
      </w:divBdr>
    </w:div>
    <w:div w:id="764037401">
      <w:bodyDiv w:val="1"/>
      <w:marLeft w:val="0"/>
      <w:marRight w:val="0"/>
      <w:marTop w:val="0"/>
      <w:marBottom w:val="0"/>
      <w:divBdr>
        <w:top w:val="none" w:sz="0" w:space="0" w:color="auto"/>
        <w:left w:val="none" w:sz="0" w:space="0" w:color="auto"/>
        <w:bottom w:val="none" w:sz="0" w:space="0" w:color="auto"/>
        <w:right w:val="none" w:sz="0" w:space="0" w:color="auto"/>
      </w:divBdr>
    </w:div>
    <w:div w:id="905337658">
      <w:bodyDiv w:val="1"/>
      <w:marLeft w:val="0"/>
      <w:marRight w:val="0"/>
      <w:marTop w:val="0"/>
      <w:marBottom w:val="0"/>
      <w:divBdr>
        <w:top w:val="none" w:sz="0" w:space="0" w:color="auto"/>
        <w:left w:val="none" w:sz="0" w:space="0" w:color="auto"/>
        <w:bottom w:val="none" w:sz="0" w:space="0" w:color="auto"/>
        <w:right w:val="none" w:sz="0" w:space="0" w:color="auto"/>
      </w:divBdr>
    </w:div>
    <w:div w:id="925915171">
      <w:bodyDiv w:val="1"/>
      <w:marLeft w:val="0"/>
      <w:marRight w:val="0"/>
      <w:marTop w:val="0"/>
      <w:marBottom w:val="0"/>
      <w:divBdr>
        <w:top w:val="none" w:sz="0" w:space="0" w:color="auto"/>
        <w:left w:val="none" w:sz="0" w:space="0" w:color="auto"/>
        <w:bottom w:val="none" w:sz="0" w:space="0" w:color="auto"/>
        <w:right w:val="none" w:sz="0" w:space="0" w:color="auto"/>
      </w:divBdr>
    </w:div>
    <w:div w:id="966157513">
      <w:bodyDiv w:val="1"/>
      <w:marLeft w:val="0"/>
      <w:marRight w:val="0"/>
      <w:marTop w:val="0"/>
      <w:marBottom w:val="0"/>
      <w:divBdr>
        <w:top w:val="none" w:sz="0" w:space="0" w:color="auto"/>
        <w:left w:val="none" w:sz="0" w:space="0" w:color="auto"/>
        <w:bottom w:val="none" w:sz="0" w:space="0" w:color="auto"/>
        <w:right w:val="none" w:sz="0" w:space="0" w:color="auto"/>
      </w:divBdr>
    </w:div>
    <w:div w:id="966353416">
      <w:bodyDiv w:val="1"/>
      <w:marLeft w:val="0"/>
      <w:marRight w:val="0"/>
      <w:marTop w:val="0"/>
      <w:marBottom w:val="0"/>
      <w:divBdr>
        <w:top w:val="none" w:sz="0" w:space="0" w:color="auto"/>
        <w:left w:val="none" w:sz="0" w:space="0" w:color="auto"/>
        <w:bottom w:val="none" w:sz="0" w:space="0" w:color="auto"/>
        <w:right w:val="none" w:sz="0" w:space="0" w:color="auto"/>
      </w:divBdr>
    </w:div>
    <w:div w:id="1126504369">
      <w:bodyDiv w:val="1"/>
      <w:marLeft w:val="0"/>
      <w:marRight w:val="0"/>
      <w:marTop w:val="0"/>
      <w:marBottom w:val="0"/>
      <w:divBdr>
        <w:top w:val="none" w:sz="0" w:space="0" w:color="auto"/>
        <w:left w:val="none" w:sz="0" w:space="0" w:color="auto"/>
        <w:bottom w:val="none" w:sz="0" w:space="0" w:color="auto"/>
        <w:right w:val="none" w:sz="0" w:space="0" w:color="auto"/>
      </w:divBdr>
    </w:div>
    <w:div w:id="1127626023">
      <w:bodyDiv w:val="1"/>
      <w:marLeft w:val="0"/>
      <w:marRight w:val="0"/>
      <w:marTop w:val="0"/>
      <w:marBottom w:val="0"/>
      <w:divBdr>
        <w:top w:val="none" w:sz="0" w:space="0" w:color="auto"/>
        <w:left w:val="none" w:sz="0" w:space="0" w:color="auto"/>
        <w:bottom w:val="none" w:sz="0" w:space="0" w:color="auto"/>
        <w:right w:val="none" w:sz="0" w:space="0" w:color="auto"/>
      </w:divBdr>
    </w:div>
    <w:div w:id="1584876268">
      <w:bodyDiv w:val="1"/>
      <w:marLeft w:val="0"/>
      <w:marRight w:val="0"/>
      <w:marTop w:val="0"/>
      <w:marBottom w:val="0"/>
      <w:divBdr>
        <w:top w:val="none" w:sz="0" w:space="0" w:color="auto"/>
        <w:left w:val="none" w:sz="0" w:space="0" w:color="auto"/>
        <w:bottom w:val="none" w:sz="0" w:space="0" w:color="auto"/>
        <w:right w:val="none" w:sz="0" w:space="0" w:color="auto"/>
      </w:divBdr>
    </w:div>
    <w:div w:id="161351229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1158</Words>
  <Characters>6605</Characters>
  <Application>Microsoft Macintosh Word</Application>
  <DocSecurity>0</DocSecurity>
  <Lines>55</Lines>
  <Paragraphs>15</Paragraphs>
  <ScaleCrop>false</ScaleCrop>
  <LinksUpToDate>false</LinksUpToDate>
  <CharactersWithSpaces>7748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2023-01-31T16:06:00Z</dcterms:created>
  <dcterms:modified xsi:type="dcterms:W3CDTF">2023-01-31T16:06:00Z</dcterms:modified>
</cp:coreProperties>
</file>