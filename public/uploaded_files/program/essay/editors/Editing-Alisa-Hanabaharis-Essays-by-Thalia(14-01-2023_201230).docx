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1CA84" w14:textId="23BEFED6" w:rsidR="007C4E69" w:rsidRDefault="007C4E6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YODHITA</w:t>
      </w:r>
    </w:p>
    <w:p w14:paraId="71432ECE" w14:textId="77777777" w:rsidR="007C4E69" w:rsidRPr="007C4E69" w:rsidRDefault="007C4E69">
      <w:pPr>
        <w:rPr>
          <w:rFonts w:ascii="Times New Roman" w:eastAsia="Times New Roman" w:hAnsi="Times New Roman" w:cs="Times New Roman"/>
          <w:bCs/>
          <w:sz w:val="24"/>
          <w:szCs w:val="24"/>
        </w:rPr>
      </w:pPr>
    </w:p>
    <w:p w14:paraId="00000001" w14:textId="504A6F6F" w:rsidR="003B4B56" w:rsidRDefault="00391B9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Essay 1 Instructions: In roughly 250-500 words please describe your educational goals and those academic and/or professional achievements which have contributed most to your development.</w:t>
      </w:r>
    </w:p>
    <w:p w14:paraId="00000002" w14:textId="77777777" w:rsidR="003B4B56" w:rsidRDefault="003B4B56">
      <w:pPr>
        <w:rPr>
          <w:rFonts w:ascii="Times New Roman" w:eastAsia="Times New Roman" w:hAnsi="Times New Roman" w:cs="Times New Roman"/>
          <w:sz w:val="24"/>
          <w:szCs w:val="24"/>
        </w:rPr>
      </w:pPr>
    </w:p>
    <w:p w14:paraId="00000003" w14:textId="7345A0DB" w:rsidR="003B4B56" w:rsidRDefault="00391B9B">
      <w:pPr>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 xml:space="preserve">With my goal of leading a venture capital (VC), </w:t>
      </w:r>
      <w:commentRangeEnd w:id="0"/>
      <w:r w:rsidR="00632602">
        <w:rPr>
          <w:rStyle w:val="CommentReference"/>
        </w:rPr>
        <w:commentReference w:id="0"/>
      </w:r>
      <w:r>
        <w:rPr>
          <w:rFonts w:ascii="Times New Roman" w:eastAsia="Times New Roman" w:hAnsi="Times New Roman" w:cs="Times New Roman"/>
          <w:sz w:val="24"/>
          <w:szCs w:val="24"/>
        </w:rPr>
        <w:t xml:space="preserve">I need to equip myself with a stronger foundation in finance </w:t>
      </w:r>
      <w:r>
        <w:rPr>
          <w:rFonts w:ascii="Times New Roman" w:eastAsia="Times New Roman" w:hAnsi="Times New Roman" w:cs="Times New Roman"/>
          <w:sz w:val="24"/>
          <w:szCs w:val="24"/>
        </w:rPr>
        <w:t>while also possessing</w:t>
      </w:r>
      <w:r>
        <w:rPr>
          <w:rFonts w:ascii="Times New Roman" w:eastAsia="Times New Roman" w:hAnsi="Times New Roman" w:cs="Times New Roman"/>
          <w:sz w:val="24"/>
          <w:szCs w:val="24"/>
        </w:rPr>
        <w:t xml:space="preserve"> the versatility to adopt the elements of computer science and technology, among others, </w:t>
      </w:r>
      <w:del w:id="1" w:author="Thalia Priscilla" w:date="2023-01-14T19:31:00Z">
        <w:r w:rsidDel="00F06220">
          <w:rPr>
            <w:rFonts w:ascii="Times New Roman" w:eastAsia="Times New Roman" w:hAnsi="Times New Roman" w:cs="Times New Roman"/>
            <w:sz w:val="24"/>
            <w:szCs w:val="24"/>
          </w:rPr>
          <w:delText xml:space="preserve">to be able </w:delText>
        </w:r>
      </w:del>
      <w:r>
        <w:rPr>
          <w:rFonts w:ascii="Times New Roman" w:eastAsia="Times New Roman" w:hAnsi="Times New Roman" w:cs="Times New Roman"/>
          <w:sz w:val="24"/>
          <w:szCs w:val="24"/>
        </w:rPr>
        <w:t>to differentiate my VC fro</w:t>
      </w:r>
      <w:r>
        <w:rPr>
          <w:rFonts w:ascii="Times New Roman" w:eastAsia="Times New Roman" w:hAnsi="Times New Roman" w:cs="Times New Roman"/>
          <w:sz w:val="24"/>
          <w:szCs w:val="24"/>
        </w:rPr>
        <w:t xml:space="preserve">m other investment firms. </w:t>
      </w:r>
      <w:del w:id="2" w:author="Thalia Priscilla" w:date="2023-01-14T19:35:00Z">
        <w:r w:rsidDel="00F06220">
          <w:rPr>
            <w:rFonts w:ascii="Times New Roman" w:eastAsia="Times New Roman" w:hAnsi="Times New Roman" w:cs="Times New Roman"/>
            <w:sz w:val="24"/>
            <w:szCs w:val="24"/>
          </w:rPr>
          <w:delText>That is why, d</w:delText>
        </w:r>
      </w:del>
      <w:ins w:id="3" w:author="Thalia Priscilla" w:date="2023-01-14T19:35:00Z">
        <w:r w:rsidR="00F06220">
          <w:rPr>
            <w:rFonts w:ascii="Times New Roman" w:eastAsia="Times New Roman" w:hAnsi="Times New Roman" w:cs="Times New Roman"/>
            <w:sz w:val="24"/>
            <w:szCs w:val="24"/>
          </w:rPr>
          <w:t>D</w:t>
        </w:r>
      </w:ins>
      <w:r>
        <w:rPr>
          <w:rFonts w:ascii="Times New Roman" w:eastAsia="Times New Roman" w:hAnsi="Times New Roman" w:cs="Times New Roman"/>
          <w:sz w:val="24"/>
          <w:szCs w:val="24"/>
        </w:rPr>
        <w:t>espite taking several Finance courses during and after my undergraduate studies, there are areas that I aim to study further, such as the use of data and programming in finance, which will enable me to create analyti</w:t>
      </w:r>
      <w:r>
        <w:rPr>
          <w:rFonts w:ascii="Times New Roman" w:eastAsia="Times New Roman" w:hAnsi="Times New Roman" w:cs="Times New Roman"/>
          <w:sz w:val="24"/>
          <w:szCs w:val="24"/>
        </w:rPr>
        <w:t xml:space="preserve">c tools to effectively assess my investments in MSMEs. </w:t>
      </w:r>
      <w:r>
        <w:rPr>
          <w:rFonts w:ascii="Times New Roman" w:eastAsia="Times New Roman" w:hAnsi="Times New Roman" w:cs="Times New Roman"/>
          <w:sz w:val="24"/>
          <w:szCs w:val="24"/>
        </w:rPr>
        <w:t>I believe that pursuing a postgraduate degree in finance will elevate both my core knowledge and my credentials in finance. Particularly, the MSFE program at Columbia aligns with my objective as the in</w:t>
      </w:r>
      <w:r>
        <w:rPr>
          <w:rFonts w:ascii="Times New Roman" w:eastAsia="Times New Roman" w:hAnsi="Times New Roman" w:cs="Times New Roman"/>
          <w:sz w:val="24"/>
          <w:szCs w:val="24"/>
        </w:rPr>
        <w:t xml:space="preserve">terdisciplinary curriculum prepares me with the necessary skill sets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become an innovative leader in the field of finance.</w:t>
      </w:r>
    </w:p>
    <w:p w14:paraId="00000004" w14:textId="77777777" w:rsidR="003B4B56" w:rsidRDefault="003B4B56">
      <w:pPr>
        <w:rPr>
          <w:rFonts w:ascii="Times New Roman" w:eastAsia="Times New Roman" w:hAnsi="Times New Roman" w:cs="Times New Roman"/>
          <w:sz w:val="24"/>
          <w:szCs w:val="24"/>
        </w:rPr>
      </w:pPr>
    </w:p>
    <w:p w14:paraId="00000005" w14:textId="77777777" w:rsidR="003B4B56" w:rsidRDefault="00391B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Economics graduate, I am equipped with the fundamental knowledge of how the market system works. I have also taken </w:t>
      </w:r>
      <w:r>
        <w:rPr>
          <w:rFonts w:ascii="Times New Roman" w:eastAsia="Times New Roman" w:hAnsi="Times New Roman" w:cs="Times New Roman"/>
          <w:sz w:val="24"/>
          <w:szCs w:val="24"/>
        </w:rPr>
        <w:t>several financial courses during and after my undergraduate studies to complement my knowledge in economics and understand the relation between economic forces and financial markets.</w:t>
      </w:r>
    </w:p>
    <w:p w14:paraId="00000006" w14:textId="77777777" w:rsidR="003B4B56" w:rsidRDefault="003B4B56">
      <w:pPr>
        <w:rPr>
          <w:rFonts w:ascii="Times New Roman" w:eastAsia="Times New Roman" w:hAnsi="Times New Roman" w:cs="Times New Roman"/>
          <w:sz w:val="24"/>
          <w:szCs w:val="24"/>
        </w:rPr>
      </w:pPr>
    </w:p>
    <w:p w14:paraId="00000007" w14:textId="77777777" w:rsidR="003B4B56" w:rsidRDefault="00391B9B">
      <w:pPr>
        <w:rPr>
          <w:rFonts w:ascii="Times New Roman" w:eastAsia="Times New Roman" w:hAnsi="Times New Roman" w:cs="Times New Roman"/>
          <w:sz w:val="24"/>
          <w:szCs w:val="24"/>
        </w:rPr>
      </w:pPr>
      <w:r>
        <w:rPr>
          <w:rFonts w:ascii="Times New Roman" w:eastAsia="Times New Roman" w:hAnsi="Times New Roman" w:cs="Times New Roman"/>
          <w:sz w:val="24"/>
          <w:szCs w:val="24"/>
        </w:rPr>
        <w:t>Aside from my studies during my undergraduate years, I have looked for o</w:t>
      </w:r>
      <w:r>
        <w:rPr>
          <w:rFonts w:ascii="Times New Roman" w:eastAsia="Times New Roman" w:hAnsi="Times New Roman" w:cs="Times New Roman"/>
          <w:sz w:val="24"/>
          <w:szCs w:val="24"/>
        </w:rPr>
        <w:t xml:space="preserve">ther opportunities to hone my financial analysis and quantitative skills. To understand the capital market, I interned at the Investment Banking division of </w:t>
      </w:r>
      <w:proofErr w:type="spellStart"/>
      <w:r>
        <w:rPr>
          <w:rFonts w:ascii="Times New Roman" w:eastAsia="Times New Roman" w:hAnsi="Times New Roman" w:cs="Times New Roman"/>
          <w:sz w:val="24"/>
          <w:szCs w:val="24"/>
        </w:rPr>
        <w:t>Mandiri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Sekuritas</w:t>
      </w:r>
      <w:proofErr w:type="spellEnd"/>
      <w:r>
        <w:rPr>
          <w:rFonts w:ascii="Times New Roman" w:eastAsia="Times New Roman" w:hAnsi="Times New Roman" w:cs="Times New Roman"/>
          <w:sz w:val="24"/>
          <w:szCs w:val="24"/>
        </w:rPr>
        <w:t>, a leading brokerage firm in Indonesia. Having the opportunity to get involved in</w:t>
      </w:r>
      <w:r>
        <w:rPr>
          <w:rFonts w:ascii="Times New Roman" w:eastAsia="Times New Roman" w:hAnsi="Times New Roman" w:cs="Times New Roman"/>
          <w:sz w:val="24"/>
          <w:szCs w:val="24"/>
        </w:rPr>
        <w:t xml:space="preserve"> projects related to the capital market underwriting process for some of the largest companies in Indonesia, I was able to acquire skills in corporate valuations, financial modeling, and deal structuring. </w:t>
      </w:r>
      <w:commentRangeStart w:id="4"/>
      <w:r>
        <w:rPr>
          <w:rFonts w:ascii="Times New Roman" w:eastAsia="Times New Roman" w:hAnsi="Times New Roman" w:cs="Times New Roman"/>
          <w:sz w:val="24"/>
          <w:szCs w:val="24"/>
        </w:rPr>
        <w:t>I managed to develop technical skills relevant to c</w:t>
      </w:r>
      <w:r>
        <w:rPr>
          <w:rFonts w:ascii="Times New Roman" w:eastAsia="Times New Roman" w:hAnsi="Times New Roman" w:cs="Times New Roman"/>
          <w:sz w:val="24"/>
          <w:szCs w:val="24"/>
        </w:rPr>
        <w:t>apital raising and learn the big picture of investing.</w:t>
      </w:r>
      <w:commentRangeEnd w:id="4"/>
      <w:r w:rsidR="00125B5C">
        <w:rPr>
          <w:rStyle w:val="CommentReference"/>
        </w:rPr>
        <w:commentReference w:id="4"/>
      </w:r>
    </w:p>
    <w:p w14:paraId="00000008" w14:textId="77777777" w:rsidR="003B4B56" w:rsidRDefault="003B4B56">
      <w:pPr>
        <w:rPr>
          <w:rFonts w:ascii="Times New Roman" w:eastAsia="Times New Roman" w:hAnsi="Times New Roman" w:cs="Times New Roman"/>
          <w:sz w:val="24"/>
          <w:szCs w:val="24"/>
        </w:rPr>
      </w:pPr>
    </w:p>
    <w:p w14:paraId="00000009" w14:textId="77777777" w:rsidR="003B4B56" w:rsidRDefault="00391B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graduating, I worked as </w:t>
      </w:r>
      <w:proofErr w:type="gramStart"/>
      <w:r>
        <w:rPr>
          <w:rFonts w:ascii="Times New Roman" w:eastAsia="Times New Roman" w:hAnsi="Times New Roman" w:cs="Times New Roman"/>
          <w:sz w:val="24"/>
          <w:szCs w:val="24"/>
        </w:rPr>
        <w:t>a forensics</w:t>
      </w:r>
      <w:proofErr w:type="gramEnd"/>
      <w:r>
        <w:rPr>
          <w:rFonts w:ascii="Times New Roman" w:eastAsia="Times New Roman" w:hAnsi="Times New Roman" w:cs="Times New Roman"/>
          <w:sz w:val="24"/>
          <w:szCs w:val="24"/>
        </w:rPr>
        <w:t xml:space="preserve"> associate at PwC South East Asia Consulting (SEAC) where I served clients from various sectors. In one of the projects that I worked on, I represented a buy-s</w:t>
      </w:r>
      <w:r>
        <w:rPr>
          <w:rFonts w:ascii="Times New Roman" w:eastAsia="Times New Roman" w:hAnsi="Times New Roman" w:cs="Times New Roman"/>
          <w:sz w:val="24"/>
          <w:szCs w:val="24"/>
        </w:rPr>
        <w:t>ide multinational company and was involved in the due diligence process for an ongoing acquisition deal. By reviewing transactions of the target company, I managed to identify potential fraudulent transactions, with signs of bribery and corruption, resulti</w:t>
      </w:r>
      <w:r>
        <w:rPr>
          <w:rFonts w:ascii="Times New Roman" w:eastAsia="Times New Roman" w:hAnsi="Times New Roman" w:cs="Times New Roman"/>
          <w:sz w:val="24"/>
          <w:szCs w:val="24"/>
        </w:rPr>
        <w:t>ng in questionable outstanding receivables. I then collected evidence showing that these transactions were conducted with related parties and there were no supporting documents to ensure a transparent and fair business practice in selecting the companies a</w:t>
      </w:r>
      <w:r>
        <w:rPr>
          <w:rFonts w:ascii="Times New Roman" w:eastAsia="Times New Roman" w:hAnsi="Times New Roman" w:cs="Times New Roman"/>
          <w:sz w:val="24"/>
          <w:szCs w:val="24"/>
        </w:rPr>
        <w:t>s a subcontractor. Our team’s findings ended up halting the acquisition plan and prevented over US$50 million potential financial losses for the acquiring company. My experience in PwC has equipped me with strong quantitative skills, a structured and analy</w:t>
      </w:r>
      <w:r>
        <w:rPr>
          <w:rFonts w:ascii="Times New Roman" w:eastAsia="Times New Roman" w:hAnsi="Times New Roman" w:cs="Times New Roman"/>
          <w:sz w:val="24"/>
          <w:szCs w:val="24"/>
        </w:rPr>
        <w:t xml:space="preserve">tical thought process, and great attention to details, all of which will allow me to thrive in the MSFE program at Columbia. </w:t>
      </w:r>
    </w:p>
    <w:p w14:paraId="0000000A" w14:textId="77777777" w:rsidR="003B4B56" w:rsidRDefault="003B4B56">
      <w:pPr>
        <w:rPr>
          <w:rFonts w:ascii="Times New Roman" w:eastAsia="Times New Roman" w:hAnsi="Times New Roman" w:cs="Times New Roman"/>
          <w:sz w:val="24"/>
          <w:szCs w:val="24"/>
        </w:rPr>
      </w:pPr>
    </w:p>
    <w:p w14:paraId="0000000B" w14:textId="77777777" w:rsidR="003B4B56" w:rsidRDefault="00391B9B">
      <w:pP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My professional and academic experiences have provided me with a strong foundation in finance. I am excited to pursue my studies </w:t>
      </w:r>
      <w:r>
        <w:rPr>
          <w:rFonts w:ascii="Times New Roman" w:eastAsia="Times New Roman" w:hAnsi="Times New Roman" w:cs="Times New Roman"/>
          <w:sz w:val="24"/>
          <w:szCs w:val="24"/>
        </w:rPr>
        <w:t>in the MSFE program at Columbia University and apply the knowledge that I obtain from the program to further build my career in finance.</w:t>
      </w:r>
    </w:p>
    <w:p w14:paraId="0000000C" w14:textId="77777777" w:rsidR="003B4B56" w:rsidRDefault="00391B9B">
      <w:pPr>
        <w:rPr>
          <w:rFonts w:ascii="Times New Roman" w:eastAsia="Times New Roman" w:hAnsi="Times New Roman" w:cs="Times New Roman"/>
          <w:b/>
          <w:sz w:val="24"/>
          <w:szCs w:val="24"/>
        </w:rPr>
      </w:pPr>
      <w:r>
        <w:br w:type="page"/>
      </w:r>
    </w:p>
    <w:p w14:paraId="0000000D" w14:textId="77777777" w:rsidR="003B4B56" w:rsidRDefault="00391B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Essay 2 Instructions: In 250-500 words please indicate your expected career track (examples include, but are not limi</w:t>
      </w:r>
      <w:r>
        <w:rPr>
          <w:rFonts w:ascii="Times New Roman" w:eastAsia="Times New Roman" w:hAnsi="Times New Roman" w:cs="Times New Roman"/>
          <w:b/>
          <w:sz w:val="24"/>
          <w:szCs w:val="24"/>
        </w:rPr>
        <w:t>ted to, consulting, banking, asset management, research and modeling, risk management, etc.) and describe how the Master of Science in Financial Economics will help you attain your career goals. Please be specific.</w:t>
      </w:r>
    </w:p>
    <w:p w14:paraId="0000000E" w14:textId="77777777" w:rsidR="003B4B56" w:rsidRDefault="003B4B56">
      <w:pPr>
        <w:rPr>
          <w:rFonts w:ascii="Times New Roman" w:eastAsia="Times New Roman" w:hAnsi="Times New Roman" w:cs="Times New Roman"/>
          <w:sz w:val="24"/>
          <w:szCs w:val="24"/>
        </w:rPr>
      </w:pPr>
    </w:p>
    <w:p w14:paraId="0000000F" w14:textId="54D36259" w:rsidR="003B4B56" w:rsidRDefault="00391B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w:t>
      </w:r>
      <w:proofErr w:type="gramStart"/>
      <w:r>
        <w:rPr>
          <w:rFonts w:ascii="Times New Roman" w:eastAsia="Times New Roman" w:hAnsi="Times New Roman" w:cs="Times New Roman"/>
          <w:sz w:val="24"/>
          <w:szCs w:val="24"/>
        </w:rPr>
        <w:t>long term</w:t>
      </w:r>
      <w:proofErr w:type="gramEnd"/>
      <w:r>
        <w:rPr>
          <w:rFonts w:ascii="Times New Roman" w:eastAsia="Times New Roman" w:hAnsi="Times New Roman" w:cs="Times New Roman"/>
          <w:sz w:val="24"/>
          <w:szCs w:val="24"/>
        </w:rPr>
        <w:t xml:space="preserve"> goal is to create a VC firm</w:t>
      </w:r>
      <w:r>
        <w:rPr>
          <w:rFonts w:ascii="Times New Roman" w:eastAsia="Times New Roman" w:hAnsi="Times New Roman" w:cs="Times New Roman"/>
          <w:sz w:val="24"/>
          <w:szCs w:val="24"/>
        </w:rPr>
        <w:t xml:space="preserve"> focusing on Micro, Small, and Medium Enterprises (MSMEs). Accounting for more than 60% of Indonesia’s GDP and over 90% of its labor market, MSMEs often struggle to secure financing other than expensive micro loans to expand their businesses. Hence, I aim </w:t>
      </w:r>
      <w:r>
        <w:rPr>
          <w:rFonts w:ascii="Times New Roman" w:eastAsia="Times New Roman" w:hAnsi="Times New Roman" w:cs="Times New Roman"/>
          <w:sz w:val="24"/>
          <w:szCs w:val="24"/>
        </w:rPr>
        <w:t xml:space="preserve">to build a platform </w:t>
      </w:r>
      <w:r>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invest</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MSMEs</w:t>
      </w:r>
      <w:ins w:id="5" w:author="Thalia Priscilla" w:date="2023-01-14T19:59:00Z">
        <w:r w:rsidR="007224B7">
          <w:rPr>
            <w:rFonts w:ascii="Times New Roman" w:eastAsia="Times New Roman" w:hAnsi="Times New Roman" w:cs="Times New Roman"/>
            <w:sz w:val="24"/>
            <w:szCs w:val="24"/>
          </w:rPr>
          <w:t>,</w:t>
        </w:r>
      </w:ins>
      <w:del w:id="6" w:author="Thalia Priscilla" w:date="2023-01-14T19:58:00Z">
        <w:r w:rsidDel="007224B7">
          <w:rPr>
            <w:rFonts w:ascii="Times New Roman" w:eastAsia="Times New Roman" w:hAnsi="Times New Roman" w:cs="Times New Roman"/>
            <w:sz w:val="24"/>
            <w:szCs w:val="24"/>
          </w:rPr>
          <w:delText xml:space="preserve"> to</w:delText>
        </w:r>
      </w:del>
      <w:r>
        <w:rPr>
          <w:rFonts w:ascii="Times New Roman" w:eastAsia="Times New Roman" w:hAnsi="Times New Roman" w:cs="Times New Roman"/>
          <w:sz w:val="24"/>
          <w:szCs w:val="24"/>
        </w:rPr>
        <w:t xml:space="preserve"> improv</w:t>
      </w:r>
      <w:ins w:id="7" w:author="Thalia Priscilla" w:date="2023-01-14T19:59:00Z">
        <w:r w:rsidR="007224B7">
          <w:rPr>
            <w:rFonts w:ascii="Times New Roman" w:eastAsia="Times New Roman" w:hAnsi="Times New Roman" w:cs="Times New Roman"/>
            <w:sz w:val="24"/>
            <w:szCs w:val="24"/>
          </w:rPr>
          <w:t>ing</w:t>
        </w:r>
      </w:ins>
      <w:del w:id="8" w:author="Thalia Priscilla" w:date="2023-01-14T19:59:00Z">
        <w:r w:rsidDel="007224B7">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 xml:space="preserve"> funding accessibility </w:t>
      </w:r>
      <w:del w:id="9" w:author="Thalia Priscilla" w:date="2023-01-14T19:58:00Z">
        <w:r w:rsidDel="007224B7">
          <w:rPr>
            <w:rFonts w:ascii="Times New Roman" w:eastAsia="Times New Roman" w:hAnsi="Times New Roman" w:cs="Times New Roman"/>
            <w:sz w:val="24"/>
            <w:szCs w:val="24"/>
          </w:rPr>
          <w:delText>so that they can</w:delText>
        </w:r>
      </w:del>
      <w:ins w:id="10" w:author="Thalia Priscilla" w:date="2023-01-14T19:58:00Z">
        <w:r w:rsidR="007224B7">
          <w:rPr>
            <w:rFonts w:ascii="Times New Roman" w:eastAsia="Times New Roman" w:hAnsi="Times New Roman" w:cs="Times New Roman"/>
            <w:sz w:val="24"/>
            <w:szCs w:val="24"/>
          </w:rPr>
          <w:t>to</w:t>
        </w:r>
      </w:ins>
      <w:r>
        <w:rPr>
          <w:rFonts w:ascii="Times New Roman" w:eastAsia="Times New Roman" w:hAnsi="Times New Roman" w:cs="Times New Roman"/>
          <w:sz w:val="24"/>
          <w:szCs w:val="24"/>
        </w:rPr>
        <w:t xml:space="preserve"> grow their business and </w:t>
      </w:r>
      <w:r>
        <w:rPr>
          <w:rFonts w:ascii="Times New Roman" w:eastAsia="Times New Roman" w:hAnsi="Times New Roman" w:cs="Times New Roman"/>
          <w:sz w:val="24"/>
          <w:szCs w:val="24"/>
        </w:rPr>
        <w:t xml:space="preserve">further </w:t>
      </w:r>
      <w:r>
        <w:rPr>
          <w:rFonts w:ascii="Times New Roman" w:eastAsia="Times New Roman" w:hAnsi="Times New Roman" w:cs="Times New Roman"/>
          <w:sz w:val="24"/>
          <w:szCs w:val="24"/>
        </w:rPr>
        <w:t>contribute to Indonesia's welfare.</w:t>
      </w:r>
    </w:p>
    <w:p w14:paraId="00000010" w14:textId="77777777" w:rsidR="003B4B56" w:rsidRDefault="003B4B56">
      <w:pPr>
        <w:rPr>
          <w:rFonts w:ascii="Times New Roman" w:eastAsia="Times New Roman" w:hAnsi="Times New Roman" w:cs="Times New Roman"/>
          <w:sz w:val="24"/>
          <w:szCs w:val="24"/>
        </w:rPr>
      </w:pPr>
    </w:p>
    <w:p w14:paraId="00000011" w14:textId="0BBDDD49" w:rsidR="003B4B56" w:rsidRDefault="00391B9B">
      <w:pPr>
        <w:rPr>
          <w:rFonts w:ascii="Times New Roman" w:eastAsia="Times New Roman" w:hAnsi="Times New Roman" w:cs="Times New Roman"/>
          <w:sz w:val="24"/>
          <w:szCs w:val="24"/>
        </w:rPr>
      </w:pPr>
      <w:r>
        <w:rPr>
          <w:rFonts w:ascii="Times New Roman" w:eastAsia="Times New Roman" w:hAnsi="Times New Roman" w:cs="Times New Roman"/>
          <w:sz w:val="24"/>
          <w:szCs w:val="24"/>
        </w:rPr>
        <w:t>Columbia’s MSFE program is perfect to launch my career because it combines highly quantitative a</w:t>
      </w:r>
      <w:r>
        <w:rPr>
          <w:rFonts w:ascii="Times New Roman" w:eastAsia="Times New Roman" w:hAnsi="Times New Roman" w:cs="Times New Roman"/>
          <w:sz w:val="24"/>
          <w:szCs w:val="24"/>
        </w:rPr>
        <w:t>nd data-driven modules</w:t>
      </w:r>
      <w:del w:id="11" w:author="Thalia Priscilla" w:date="2023-01-14T20:03:00Z">
        <w:r w:rsidDel="0066206A">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while also offering financial economics courses that </w:t>
      </w:r>
      <w:del w:id="12" w:author="Thalia Priscilla" w:date="2023-01-14T19:59:00Z">
        <w:r w:rsidDel="007224B7">
          <w:rPr>
            <w:rFonts w:ascii="Times New Roman" w:eastAsia="Times New Roman" w:hAnsi="Times New Roman" w:cs="Times New Roman"/>
            <w:sz w:val="24"/>
            <w:szCs w:val="24"/>
          </w:rPr>
          <w:delText xml:space="preserve">can </w:delText>
        </w:r>
      </w:del>
      <w:r>
        <w:rPr>
          <w:rFonts w:ascii="Times New Roman" w:eastAsia="Times New Roman" w:hAnsi="Times New Roman" w:cs="Times New Roman"/>
          <w:sz w:val="24"/>
          <w:szCs w:val="24"/>
        </w:rPr>
        <w:t>complement</w:t>
      </w:r>
      <w:r>
        <w:rPr>
          <w:rFonts w:ascii="Times New Roman" w:eastAsia="Times New Roman" w:hAnsi="Times New Roman" w:cs="Times New Roman"/>
          <w:sz w:val="24"/>
          <w:szCs w:val="24"/>
        </w:rPr>
        <w:t xml:space="preserve"> my undergraduate degree in economics. A thorough understanding of how the market system works will enable me to invest in MSMEs while </w:t>
      </w:r>
      <w:proofErr w:type="gramStart"/>
      <w:r>
        <w:rPr>
          <w:rFonts w:ascii="Times New Roman" w:eastAsia="Times New Roman" w:hAnsi="Times New Roman" w:cs="Times New Roman"/>
          <w:sz w:val="24"/>
          <w:szCs w:val="24"/>
        </w:rPr>
        <w:t>taking into account</w:t>
      </w:r>
      <w:proofErr w:type="gramEnd"/>
      <w:r>
        <w:rPr>
          <w:rFonts w:ascii="Times New Roman" w:eastAsia="Times New Roman" w:hAnsi="Times New Roman" w:cs="Times New Roman"/>
          <w:sz w:val="24"/>
          <w:szCs w:val="24"/>
        </w:rPr>
        <w:t xml:space="preserve"> the curren</w:t>
      </w:r>
      <w:r>
        <w:rPr>
          <w:rFonts w:ascii="Times New Roman" w:eastAsia="Times New Roman" w:hAnsi="Times New Roman" w:cs="Times New Roman"/>
          <w:sz w:val="24"/>
          <w:szCs w:val="24"/>
        </w:rPr>
        <w:t xml:space="preserve">t and future economic situation when evaluating investment prospects. </w:t>
      </w:r>
    </w:p>
    <w:p w14:paraId="00000012" w14:textId="77777777" w:rsidR="003B4B56" w:rsidRDefault="003B4B56">
      <w:pPr>
        <w:rPr>
          <w:rFonts w:ascii="Times New Roman" w:eastAsia="Times New Roman" w:hAnsi="Times New Roman" w:cs="Times New Roman"/>
          <w:sz w:val="24"/>
          <w:szCs w:val="24"/>
        </w:rPr>
      </w:pPr>
    </w:p>
    <w:p w14:paraId="00000013" w14:textId="0407E04E" w:rsidR="003B4B56" w:rsidRDefault="00391B9B">
      <w:pPr>
        <w:rPr>
          <w:rFonts w:ascii="Times New Roman" w:eastAsia="Times New Roman" w:hAnsi="Times New Roman" w:cs="Times New Roman"/>
          <w:sz w:val="24"/>
          <w:szCs w:val="24"/>
        </w:rPr>
      </w:pPr>
      <w:del w:id="13" w:author="Thalia Priscilla" w:date="2023-01-14T20:00:00Z">
        <w:r w:rsidDel="007224B7">
          <w:rPr>
            <w:rFonts w:ascii="Times New Roman" w:eastAsia="Times New Roman" w:hAnsi="Times New Roman" w:cs="Times New Roman"/>
            <w:sz w:val="24"/>
            <w:szCs w:val="24"/>
          </w:rPr>
          <w:delText xml:space="preserve">From the program’s courses, </w:delText>
        </w:r>
      </w:del>
      <w:r>
        <w:rPr>
          <w:rFonts w:ascii="Times New Roman" w:eastAsia="Times New Roman" w:hAnsi="Times New Roman" w:cs="Times New Roman"/>
          <w:sz w:val="24"/>
          <w:szCs w:val="24"/>
        </w:rPr>
        <w:t xml:space="preserve">I am interested in </w:t>
      </w:r>
      <w:r>
        <w:rPr>
          <w:rFonts w:ascii="Times New Roman" w:eastAsia="Times New Roman" w:hAnsi="Times New Roman" w:cs="Times New Roman"/>
          <w:sz w:val="24"/>
          <w:szCs w:val="24"/>
        </w:rPr>
        <w:t xml:space="preserve">taking the </w:t>
      </w:r>
      <w:r>
        <w:rPr>
          <w:rFonts w:ascii="Times New Roman" w:eastAsia="Times New Roman" w:hAnsi="Times New Roman" w:cs="Times New Roman"/>
          <w:sz w:val="24"/>
          <w:szCs w:val="24"/>
        </w:rPr>
        <w:t xml:space="preserve">Entrepreneurial Finance </w:t>
      </w:r>
      <w:r>
        <w:rPr>
          <w:rFonts w:ascii="Times New Roman" w:eastAsia="Times New Roman" w:hAnsi="Times New Roman" w:cs="Times New Roman"/>
          <w:sz w:val="24"/>
          <w:szCs w:val="24"/>
        </w:rPr>
        <w:t xml:space="preserve">class </w:t>
      </w:r>
      <w:r>
        <w:rPr>
          <w:rFonts w:ascii="Times New Roman" w:eastAsia="Times New Roman" w:hAnsi="Times New Roman" w:cs="Times New Roman"/>
          <w:sz w:val="24"/>
          <w:szCs w:val="24"/>
        </w:rPr>
        <w:t>to understand the financial considerations and challenges faced by businesses</w:t>
      </w:r>
      <w:del w:id="14" w:author="Thalia Priscilla" w:date="2023-01-14T20:03:00Z">
        <w:r w:rsidDel="0066206A">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15" w:author="Thalia Priscilla" w:date="2023-01-14T20:00:00Z">
        <w:r w:rsidDel="007224B7">
          <w:rPr>
            <w:rFonts w:ascii="Times New Roman" w:eastAsia="Times New Roman" w:hAnsi="Times New Roman" w:cs="Times New Roman"/>
            <w:sz w:val="24"/>
            <w:szCs w:val="24"/>
          </w:rPr>
          <w:delText xml:space="preserve">therefore </w:delText>
        </w:r>
      </w:del>
      <w:ins w:id="16" w:author="Thalia Priscilla" w:date="2023-01-14T20:00:00Z">
        <w:r w:rsidR="007224B7">
          <w:rPr>
            <w:rFonts w:ascii="Times New Roman" w:eastAsia="Times New Roman" w:hAnsi="Times New Roman" w:cs="Times New Roman"/>
            <w:sz w:val="24"/>
            <w:szCs w:val="24"/>
          </w:rPr>
          <w:t>so</w:t>
        </w:r>
        <w:r w:rsidR="007224B7">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I can</w:t>
      </w:r>
      <w:r>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 xml:space="preserve">arefully evaluate MSMEs prior to investing and develop the proper strategies to grow them. </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z w:val="24"/>
          <w:szCs w:val="24"/>
        </w:rPr>
        <w:t>d</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Foundations of VC course allows me to learn best practices in deal structuring and valuation methods in growing ventures. Both </w:t>
      </w:r>
      <w:del w:id="17" w:author="Thalia Priscilla" w:date="2023-01-14T19:52:00Z">
        <w:r w:rsidDel="000D0B61">
          <w:rPr>
            <w:rFonts w:ascii="Times New Roman" w:eastAsia="Times New Roman" w:hAnsi="Times New Roman" w:cs="Times New Roman"/>
            <w:sz w:val="24"/>
            <w:szCs w:val="24"/>
          </w:rPr>
          <w:delText xml:space="preserve">of these </w:delText>
        </w:r>
      </w:del>
      <w:r>
        <w:rPr>
          <w:rFonts w:ascii="Times New Roman" w:eastAsia="Times New Roman" w:hAnsi="Times New Roman" w:cs="Times New Roman"/>
          <w:sz w:val="24"/>
          <w:szCs w:val="24"/>
        </w:rPr>
        <w:t>courses wil</w:t>
      </w:r>
      <w:r>
        <w:rPr>
          <w:rFonts w:ascii="Times New Roman" w:eastAsia="Times New Roman" w:hAnsi="Times New Roman" w:cs="Times New Roman"/>
          <w:sz w:val="24"/>
          <w:szCs w:val="24"/>
        </w:rPr>
        <w:t xml:space="preserve">l </w:t>
      </w:r>
      <w:del w:id="18" w:author="Thalia Priscilla" w:date="2023-01-14T19:52:00Z">
        <w:r w:rsidDel="000D0B61">
          <w:rPr>
            <w:rFonts w:ascii="Times New Roman" w:eastAsia="Times New Roman" w:hAnsi="Times New Roman" w:cs="Times New Roman"/>
            <w:sz w:val="24"/>
            <w:szCs w:val="24"/>
          </w:rPr>
          <w:delText xml:space="preserve">then </w:delText>
        </w:r>
      </w:del>
      <w:r>
        <w:rPr>
          <w:rFonts w:ascii="Times New Roman" w:eastAsia="Times New Roman" w:hAnsi="Times New Roman" w:cs="Times New Roman"/>
          <w:sz w:val="24"/>
          <w:szCs w:val="24"/>
        </w:rPr>
        <w:t xml:space="preserve">serve as prerequisites for the Building a VC Investment Thesis course, in which I am eager to learn under Professor Angela Lee with her expertise in investing and building businesses, including evaluating investment prospects. </w:t>
      </w:r>
      <w:del w:id="19" w:author="Thalia Priscilla" w:date="2023-01-14T20:02:00Z">
        <w:r w:rsidDel="0066206A">
          <w:rPr>
            <w:rFonts w:ascii="Times New Roman" w:eastAsia="Times New Roman" w:hAnsi="Times New Roman" w:cs="Times New Roman"/>
            <w:sz w:val="24"/>
            <w:szCs w:val="24"/>
          </w:rPr>
          <w:delText xml:space="preserve">From her, </w:delText>
        </w:r>
      </w:del>
      <w:r>
        <w:rPr>
          <w:rFonts w:ascii="Times New Roman" w:eastAsia="Times New Roman" w:hAnsi="Times New Roman" w:cs="Times New Roman"/>
          <w:sz w:val="24"/>
          <w:szCs w:val="24"/>
        </w:rPr>
        <w:t xml:space="preserve">I also hope </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o </w:t>
      </w:r>
      <w:del w:id="20" w:author="Thalia Priscilla" w:date="2023-01-14T20:02:00Z">
        <w:r w:rsidDel="0066206A">
          <w:rPr>
            <w:rFonts w:ascii="Times New Roman" w:eastAsia="Times New Roman" w:hAnsi="Times New Roman" w:cs="Times New Roman"/>
            <w:sz w:val="24"/>
            <w:szCs w:val="24"/>
          </w:rPr>
          <w:delText xml:space="preserve">obtain valuable insights regarding VC investing and </w:delText>
        </w:r>
      </w:del>
      <w:r>
        <w:rPr>
          <w:rFonts w:ascii="Times New Roman" w:eastAsia="Times New Roman" w:hAnsi="Times New Roman" w:cs="Times New Roman"/>
          <w:sz w:val="24"/>
          <w:szCs w:val="24"/>
        </w:rPr>
        <w:t xml:space="preserve">learn </w:t>
      </w:r>
      <w:del w:id="21" w:author="Thalia Priscilla" w:date="2023-01-14T20:02:00Z">
        <w:r w:rsidDel="0066206A">
          <w:rPr>
            <w:rFonts w:ascii="Times New Roman" w:eastAsia="Times New Roman" w:hAnsi="Times New Roman" w:cs="Times New Roman"/>
            <w:sz w:val="24"/>
            <w:szCs w:val="24"/>
          </w:rPr>
          <w:delText xml:space="preserve">more </w:delText>
        </w:r>
      </w:del>
      <w:r>
        <w:rPr>
          <w:rFonts w:ascii="Times New Roman" w:eastAsia="Times New Roman" w:hAnsi="Times New Roman" w:cs="Times New Roman"/>
          <w:sz w:val="24"/>
          <w:szCs w:val="24"/>
        </w:rPr>
        <w:t xml:space="preserve">from her experiences of working with </w:t>
      </w:r>
      <w:del w:id="22" w:author="Thalia Priscilla" w:date="2023-01-14T20:04:00Z">
        <w:r w:rsidDel="0066206A">
          <w:rPr>
            <w:rFonts w:ascii="Times New Roman" w:eastAsia="Times New Roman" w:hAnsi="Times New Roman" w:cs="Times New Roman"/>
            <w:sz w:val="24"/>
            <w:szCs w:val="24"/>
          </w:rPr>
          <w:delText xml:space="preserve">her </w:delText>
        </w:r>
      </w:del>
      <w:r>
        <w:rPr>
          <w:rFonts w:ascii="Times New Roman" w:eastAsia="Times New Roman" w:hAnsi="Times New Roman" w:cs="Times New Roman"/>
          <w:sz w:val="24"/>
          <w:szCs w:val="24"/>
        </w:rPr>
        <w:t xml:space="preserve">fellow investors through her investing network, 37 Angels, and the numerous entrepreneurs </w:t>
      </w:r>
      <w:del w:id="23" w:author="Thalia Priscilla" w:date="2023-01-14T20:04:00Z">
        <w:r w:rsidDel="0066206A">
          <w:rPr>
            <w:rFonts w:ascii="Times New Roman" w:eastAsia="Times New Roman" w:hAnsi="Times New Roman" w:cs="Times New Roman"/>
            <w:sz w:val="24"/>
            <w:szCs w:val="24"/>
          </w:rPr>
          <w:delText xml:space="preserve">that </w:delText>
        </w:r>
      </w:del>
      <w:r>
        <w:rPr>
          <w:rFonts w:ascii="Times New Roman" w:eastAsia="Times New Roman" w:hAnsi="Times New Roman" w:cs="Times New Roman"/>
          <w:sz w:val="24"/>
          <w:szCs w:val="24"/>
        </w:rPr>
        <w:t>she has evaluated throughout her journey.</w:t>
      </w:r>
    </w:p>
    <w:p w14:paraId="00000014" w14:textId="77777777" w:rsidR="003B4B56" w:rsidRDefault="003B4B56">
      <w:pPr>
        <w:rPr>
          <w:rFonts w:ascii="Times New Roman" w:eastAsia="Times New Roman" w:hAnsi="Times New Roman" w:cs="Times New Roman"/>
          <w:sz w:val="24"/>
          <w:szCs w:val="24"/>
          <w:highlight w:val="yellow"/>
        </w:rPr>
      </w:pPr>
    </w:p>
    <w:p w14:paraId="00000015" w14:textId="0EC12453" w:rsidR="003B4B56" w:rsidRDefault="00391B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Outside of </w:t>
      </w:r>
      <w:r>
        <w:rPr>
          <w:rFonts w:ascii="Times New Roman" w:eastAsia="Times New Roman" w:hAnsi="Times New Roman" w:cs="Times New Roman"/>
          <w:sz w:val="24"/>
          <w:szCs w:val="24"/>
        </w:rPr>
        <w:t xml:space="preserve">class, I plan to get </w:t>
      </w:r>
      <w:del w:id="24" w:author="Thalia Priscilla" w:date="2023-01-14T20:04:00Z">
        <w:r w:rsidDel="0066206A">
          <w:rPr>
            <w:rFonts w:ascii="Times New Roman" w:eastAsia="Times New Roman" w:hAnsi="Times New Roman" w:cs="Times New Roman"/>
            <w:sz w:val="24"/>
            <w:szCs w:val="24"/>
          </w:rPr>
          <w:delText xml:space="preserve">plenty of </w:delText>
        </w:r>
      </w:del>
      <w:r>
        <w:rPr>
          <w:rFonts w:ascii="Times New Roman" w:eastAsia="Times New Roman" w:hAnsi="Times New Roman" w:cs="Times New Roman"/>
          <w:sz w:val="24"/>
          <w:szCs w:val="24"/>
        </w:rPr>
        <w:t xml:space="preserve">practical experiences by participating in extracurricular activities and maximizing my experience at Columbia. </w:t>
      </w:r>
      <w:del w:id="25" w:author="Thalia Priscilla" w:date="2023-01-14T20:04:00Z">
        <w:r w:rsidDel="0066206A">
          <w:rPr>
            <w:rFonts w:ascii="Times New Roman" w:eastAsia="Times New Roman" w:hAnsi="Times New Roman" w:cs="Times New Roman"/>
            <w:sz w:val="24"/>
            <w:szCs w:val="24"/>
          </w:rPr>
          <w:delText>I intend to j</w:delText>
        </w:r>
      </w:del>
      <w:ins w:id="26" w:author="Thalia Priscilla" w:date="2023-01-14T20:04:00Z">
        <w:r w:rsidR="0066206A">
          <w:rPr>
            <w:rFonts w:ascii="Times New Roman" w:eastAsia="Times New Roman" w:hAnsi="Times New Roman" w:cs="Times New Roman"/>
            <w:sz w:val="24"/>
            <w:szCs w:val="24"/>
          </w:rPr>
          <w:t>J</w:t>
        </w:r>
      </w:ins>
      <w:r>
        <w:rPr>
          <w:rFonts w:ascii="Times New Roman" w:eastAsia="Times New Roman" w:hAnsi="Times New Roman" w:cs="Times New Roman"/>
          <w:sz w:val="24"/>
          <w:szCs w:val="24"/>
        </w:rPr>
        <w:t>oin</w:t>
      </w:r>
      <w:ins w:id="27" w:author="Thalia Priscilla" w:date="2023-01-14T20:04:00Z">
        <w:r w:rsidR="0066206A">
          <w:rPr>
            <w:rFonts w:ascii="Times New Roman" w:eastAsia="Times New Roman" w:hAnsi="Times New Roman" w:cs="Times New Roman"/>
            <w:sz w:val="24"/>
            <w:szCs w:val="24"/>
          </w:rPr>
          <w:t>ing</w:t>
        </w:r>
      </w:ins>
      <w:r>
        <w:rPr>
          <w:rFonts w:ascii="Times New Roman" w:eastAsia="Times New Roman" w:hAnsi="Times New Roman" w:cs="Times New Roman"/>
          <w:sz w:val="24"/>
          <w:szCs w:val="24"/>
        </w:rPr>
        <w:t xml:space="preserve"> the Columbia Women in Business (</w:t>
      </w:r>
      <w:proofErr w:type="spellStart"/>
      <w:r>
        <w:rPr>
          <w:rFonts w:ascii="Times New Roman" w:eastAsia="Times New Roman" w:hAnsi="Times New Roman" w:cs="Times New Roman"/>
          <w:sz w:val="24"/>
          <w:szCs w:val="24"/>
        </w:rPr>
        <w:t>CWiB</w:t>
      </w:r>
      <w:proofErr w:type="spellEnd"/>
      <w:r>
        <w:rPr>
          <w:rFonts w:ascii="Times New Roman" w:eastAsia="Times New Roman" w:hAnsi="Times New Roman" w:cs="Times New Roman"/>
          <w:sz w:val="24"/>
          <w:szCs w:val="24"/>
        </w:rPr>
        <w:t xml:space="preserve">) </w:t>
      </w:r>
      <w:del w:id="28" w:author="Thalia Priscilla" w:date="2023-01-14T20:04:00Z">
        <w:r w:rsidDel="0066206A">
          <w:rPr>
            <w:rFonts w:ascii="Times New Roman" w:eastAsia="Times New Roman" w:hAnsi="Times New Roman" w:cs="Times New Roman"/>
            <w:sz w:val="24"/>
            <w:szCs w:val="24"/>
          </w:rPr>
          <w:delText xml:space="preserve">to </w:delText>
        </w:r>
      </w:del>
      <w:ins w:id="29" w:author="Thalia Priscilla" w:date="2023-01-14T20:04:00Z">
        <w:r w:rsidR="0066206A">
          <w:rPr>
            <w:rFonts w:ascii="Times New Roman" w:eastAsia="Times New Roman" w:hAnsi="Times New Roman" w:cs="Times New Roman"/>
            <w:sz w:val="24"/>
            <w:szCs w:val="24"/>
          </w:rPr>
          <w:t>will</w:t>
        </w:r>
        <w:r w:rsidR="0066206A">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sharpen my leadership skills</w:t>
      </w:r>
      <w:ins w:id="30" w:author="Thalia Priscilla" w:date="2023-01-14T20:07:00Z">
        <w:r w:rsidR="00E42A2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del w:id="31" w:author="Thalia Priscilla" w:date="2023-01-14T20:07:00Z">
        <w:r w:rsidDel="00E42A2E">
          <w:rPr>
            <w:rFonts w:ascii="Times New Roman" w:eastAsia="Times New Roman" w:hAnsi="Times New Roman" w:cs="Times New Roman"/>
            <w:sz w:val="24"/>
            <w:szCs w:val="24"/>
          </w:rPr>
          <w:delText>b</w:delText>
        </w:r>
        <w:r w:rsidDel="00E42A2E">
          <w:rPr>
            <w:rFonts w:ascii="Times New Roman" w:eastAsia="Times New Roman" w:hAnsi="Times New Roman" w:cs="Times New Roman"/>
            <w:sz w:val="24"/>
            <w:szCs w:val="24"/>
          </w:rPr>
          <w:delText>y p</w:delText>
        </w:r>
      </w:del>
      <w:ins w:id="32" w:author="Thalia Priscilla" w:date="2023-01-14T20:07:00Z">
        <w:r w:rsidR="00E42A2E">
          <w:rPr>
            <w:rFonts w:ascii="Times New Roman" w:eastAsia="Times New Roman" w:hAnsi="Times New Roman" w:cs="Times New Roman"/>
            <w:sz w:val="24"/>
            <w:szCs w:val="24"/>
          </w:rPr>
          <w:t>P</w:t>
        </w:r>
      </w:ins>
      <w:r>
        <w:rPr>
          <w:rFonts w:ascii="Times New Roman" w:eastAsia="Times New Roman" w:hAnsi="Times New Roman" w:cs="Times New Roman"/>
          <w:sz w:val="24"/>
          <w:szCs w:val="24"/>
        </w:rPr>
        <w:t>articipating in the Lea</w:t>
      </w:r>
      <w:r>
        <w:rPr>
          <w:rFonts w:ascii="Times New Roman" w:eastAsia="Times New Roman" w:hAnsi="Times New Roman" w:cs="Times New Roman"/>
          <w:sz w:val="24"/>
          <w:szCs w:val="24"/>
        </w:rPr>
        <w:t>dership Development and Mentoring programs</w:t>
      </w:r>
      <w:r>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expand</w:t>
      </w:r>
      <w:ins w:id="33" w:author="Thalia Priscilla" w:date="2023-01-14T20:05:00Z">
        <w:r w:rsidR="0066206A">
          <w:rPr>
            <w:rFonts w:ascii="Times New Roman" w:eastAsia="Times New Roman" w:hAnsi="Times New Roman" w:cs="Times New Roman"/>
            <w:sz w:val="24"/>
            <w:szCs w:val="24"/>
          </w:rPr>
          <w:t>ing</w:t>
        </w:r>
      </w:ins>
      <w:r>
        <w:rPr>
          <w:rFonts w:ascii="Times New Roman" w:eastAsia="Times New Roman" w:hAnsi="Times New Roman" w:cs="Times New Roman"/>
          <w:sz w:val="24"/>
          <w:szCs w:val="24"/>
        </w:rPr>
        <w:t xml:space="preserve"> my network through </w:t>
      </w:r>
      <w:del w:id="34" w:author="Thalia Priscilla" w:date="2023-01-14T19:56:00Z">
        <w:r w:rsidDel="00E94A3D">
          <w:rPr>
            <w:rFonts w:ascii="Times New Roman" w:eastAsia="Times New Roman" w:hAnsi="Times New Roman" w:cs="Times New Roman"/>
            <w:sz w:val="24"/>
            <w:szCs w:val="24"/>
          </w:rPr>
          <w:delText xml:space="preserve">the series of events that the </w:delText>
        </w:r>
      </w:del>
      <w:proofErr w:type="spellStart"/>
      <w:r>
        <w:rPr>
          <w:rFonts w:ascii="Times New Roman" w:eastAsia="Times New Roman" w:hAnsi="Times New Roman" w:cs="Times New Roman"/>
          <w:sz w:val="24"/>
          <w:szCs w:val="24"/>
        </w:rPr>
        <w:t>C</w:t>
      </w:r>
      <w:r w:rsidR="00E94A3D">
        <w:rPr>
          <w:rFonts w:ascii="Times New Roman" w:eastAsia="Times New Roman" w:hAnsi="Times New Roman" w:cs="Times New Roman"/>
          <w:sz w:val="24"/>
          <w:szCs w:val="24"/>
        </w:rPr>
        <w:t>w</w:t>
      </w:r>
      <w:r>
        <w:rPr>
          <w:rFonts w:ascii="Times New Roman" w:eastAsia="Times New Roman" w:hAnsi="Times New Roman" w:cs="Times New Roman"/>
          <w:sz w:val="24"/>
          <w:szCs w:val="24"/>
        </w:rPr>
        <w:t>iB</w:t>
      </w:r>
      <w:ins w:id="35" w:author="Thalia Priscilla" w:date="2023-01-14T19:56:00Z">
        <w:r w:rsidR="00E94A3D">
          <w:rPr>
            <w:rFonts w:ascii="Times New Roman" w:eastAsia="Times New Roman" w:hAnsi="Times New Roman" w:cs="Times New Roman"/>
            <w:sz w:val="24"/>
            <w:szCs w:val="24"/>
          </w:rPr>
          <w:t>’s</w:t>
        </w:r>
        <w:proofErr w:type="spellEnd"/>
        <w:r w:rsidR="00E94A3D">
          <w:rPr>
            <w:rFonts w:ascii="Times New Roman" w:eastAsia="Times New Roman" w:hAnsi="Times New Roman" w:cs="Times New Roman"/>
            <w:sz w:val="24"/>
            <w:szCs w:val="24"/>
          </w:rPr>
          <w:t xml:space="preserve"> events</w:t>
        </w:r>
      </w:ins>
      <w:del w:id="36" w:author="Thalia Priscilla" w:date="2023-01-14T19:56:00Z">
        <w:r w:rsidDel="00E94A3D">
          <w:rPr>
            <w:rFonts w:ascii="Times New Roman" w:eastAsia="Times New Roman" w:hAnsi="Times New Roman" w:cs="Times New Roman"/>
            <w:sz w:val="24"/>
            <w:szCs w:val="24"/>
          </w:rPr>
          <w:delText xml:space="preserve"> holds</w:delText>
        </w:r>
      </w:del>
      <w:del w:id="37" w:author="Thalia Priscilla" w:date="2023-01-14T20:06:00Z">
        <w:r w:rsidDel="0066206A">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38" w:author="Thalia Priscilla" w:date="2023-01-14T19:55:00Z">
        <w:r w:rsidDel="00E94A3D">
          <w:rPr>
            <w:rFonts w:ascii="Times New Roman" w:eastAsia="Times New Roman" w:hAnsi="Times New Roman" w:cs="Times New Roman"/>
            <w:sz w:val="24"/>
            <w:szCs w:val="24"/>
          </w:rPr>
          <w:delText xml:space="preserve">which </w:delText>
        </w:r>
      </w:del>
      <w:r>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important since</w:t>
      </w:r>
      <w:r>
        <w:rPr>
          <w:rFonts w:ascii="Times New Roman" w:eastAsia="Times New Roman" w:hAnsi="Times New Roman" w:cs="Times New Roman"/>
          <w:sz w:val="24"/>
          <w:szCs w:val="24"/>
        </w:rPr>
        <w:t xml:space="preserve"> networking </w:t>
      </w:r>
      <w:r>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key aspect in building a venture capital. I am also eager to learn valuable insights from the </w:t>
      </w:r>
      <w:del w:id="39" w:author="Thalia Priscilla" w:date="2023-01-14T20:06:00Z">
        <w:r w:rsidDel="0066206A">
          <w:rPr>
            <w:rFonts w:ascii="Times New Roman" w:eastAsia="Times New Roman" w:hAnsi="Times New Roman" w:cs="Times New Roman"/>
            <w:sz w:val="24"/>
            <w:szCs w:val="24"/>
          </w:rPr>
          <w:delText>experi</w:delText>
        </w:r>
        <w:r w:rsidDel="0066206A">
          <w:rPr>
            <w:rFonts w:ascii="Times New Roman" w:eastAsia="Times New Roman" w:hAnsi="Times New Roman" w:cs="Times New Roman"/>
            <w:sz w:val="24"/>
            <w:szCs w:val="24"/>
          </w:rPr>
          <w:delText xml:space="preserve">ences of </w:delText>
        </w:r>
      </w:del>
      <w:r>
        <w:rPr>
          <w:rFonts w:ascii="Times New Roman" w:eastAsia="Times New Roman" w:hAnsi="Times New Roman" w:cs="Times New Roman"/>
          <w:sz w:val="24"/>
          <w:szCs w:val="24"/>
        </w:rPr>
        <w:t xml:space="preserve">female leaders in finance that </w:t>
      </w:r>
      <w:proofErr w:type="spellStart"/>
      <w:r>
        <w:rPr>
          <w:rFonts w:ascii="Times New Roman" w:eastAsia="Times New Roman" w:hAnsi="Times New Roman" w:cs="Times New Roman"/>
          <w:sz w:val="24"/>
          <w:szCs w:val="24"/>
        </w:rPr>
        <w:t>CWiB</w:t>
      </w:r>
      <w:proofErr w:type="spellEnd"/>
      <w:r>
        <w:rPr>
          <w:rFonts w:ascii="Times New Roman" w:eastAsia="Times New Roman" w:hAnsi="Times New Roman" w:cs="Times New Roman"/>
          <w:sz w:val="24"/>
          <w:szCs w:val="24"/>
        </w:rPr>
        <w:t xml:space="preserve"> invites as its speaker to its Conference programs. In addition, I also plan to participate in the Venture Capital club to learn more about the entrepreneurial ecosystem and the role of VC in that ecosystem.</w:t>
      </w:r>
    </w:p>
    <w:p w14:paraId="00000016" w14:textId="77777777" w:rsidR="003B4B56" w:rsidRDefault="003B4B56">
      <w:pPr>
        <w:rPr>
          <w:rFonts w:ascii="Times New Roman" w:eastAsia="Times New Roman" w:hAnsi="Times New Roman" w:cs="Times New Roman"/>
          <w:sz w:val="24"/>
          <w:szCs w:val="24"/>
        </w:rPr>
      </w:pPr>
    </w:p>
    <w:p w14:paraId="00000017" w14:textId="77777777" w:rsidR="003B4B56" w:rsidRDefault="00391B9B">
      <w:pPr>
        <w:rPr>
          <w:rFonts w:ascii="Times New Roman" w:eastAsia="Times New Roman" w:hAnsi="Times New Roman" w:cs="Times New Roman"/>
          <w:sz w:val="24"/>
          <w:szCs w:val="24"/>
        </w:rPr>
      </w:pPr>
      <w:r>
        <w:rPr>
          <w:rFonts w:ascii="Times New Roman" w:eastAsia="Times New Roman" w:hAnsi="Times New Roman" w:cs="Times New Roman"/>
          <w:sz w:val="24"/>
          <w:szCs w:val="24"/>
        </w:rPr>
        <w:t>Upo</w:t>
      </w:r>
      <w:r>
        <w:rPr>
          <w:rFonts w:ascii="Times New Roman" w:eastAsia="Times New Roman" w:hAnsi="Times New Roman" w:cs="Times New Roman"/>
          <w:sz w:val="24"/>
          <w:szCs w:val="24"/>
        </w:rPr>
        <w:t>n graduating from the MSFE program, I see myself going back to Indonesia and working as an investment analyst at one of the leading VCs. Surrounding myself with experts in the field and observing how they value and assess businesses before deciding to inve</w:t>
      </w:r>
      <w:r>
        <w:rPr>
          <w:rFonts w:ascii="Times New Roman" w:eastAsia="Times New Roman" w:hAnsi="Times New Roman" w:cs="Times New Roman"/>
          <w:sz w:val="24"/>
          <w:szCs w:val="24"/>
        </w:rPr>
        <w:t>st will be pivotal to achieving my goal.</w:t>
      </w:r>
    </w:p>
    <w:p w14:paraId="00000018" w14:textId="77777777" w:rsidR="003B4B56" w:rsidRDefault="003B4B56">
      <w:pPr>
        <w:rPr>
          <w:rFonts w:ascii="Times New Roman" w:eastAsia="Times New Roman" w:hAnsi="Times New Roman" w:cs="Times New Roman"/>
          <w:sz w:val="24"/>
          <w:szCs w:val="24"/>
        </w:rPr>
      </w:pPr>
    </w:p>
    <w:p w14:paraId="00000019" w14:textId="77777777" w:rsidR="003B4B56" w:rsidRDefault="00391B9B">
      <w:pPr>
        <w:rPr>
          <w:rFonts w:ascii="Times New Roman" w:eastAsia="Times New Roman" w:hAnsi="Times New Roman" w:cs="Times New Roman"/>
          <w:sz w:val="24"/>
          <w:szCs w:val="24"/>
        </w:rPr>
      </w:pPr>
      <w:r>
        <w:rPr>
          <w:rFonts w:ascii="Times New Roman" w:eastAsia="Times New Roman" w:hAnsi="Times New Roman" w:cs="Times New Roman"/>
          <w:sz w:val="24"/>
          <w:szCs w:val="24"/>
        </w:rPr>
        <w:t>I am a determined person who always gives my best and eager to learn new things. The idea of continuing my degree outside my hometown fills me with motivation and determination to succeed as I believe I can develop</w:t>
      </w:r>
      <w:r>
        <w:rPr>
          <w:rFonts w:ascii="Times New Roman" w:eastAsia="Times New Roman" w:hAnsi="Times New Roman" w:cs="Times New Roman"/>
          <w:sz w:val="24"/>
          <w:szCs w:val="24"/>
        </w:rPr>
        <w:t xml:space="preserve"> not only my knowledge and skills to pursue a career in the financial profession, but also my resilience. At Columbia, I look forward to taking one step closer to shaping my future and contributing to the Columbia Business School community.</w:t>
      </w:r>
    </w:p>
    <w:p w14:paraId="0000001A" w14:textId="77777777" w:rsidR="003B4B56" w:rsidRDefault="003B4B56">
      <w:pPr>
        <w:rPr>
          <w:rFonts w:ascii="Times New Roman" w:eastAsia="Times New Roman" w:hAnsi="Times New Roman" w:cs="Times New Roman"/>
          <w:sz w:val="24"/>
          <w:szCs w:val="24"/>
        </w:rPr>
      </w:pPr>
    </w:p>
    <w:p w14:paraId="0000001B" w14:textId="77777777" w:rsidR="003B4B56" w:rsidRDefault="00391B9B">
      <w:pPr>
        <w:rPr>
          <w:rFonts w:ascii="Times New Roman" w:eastAsia="Times New Roman" w:hAnsi="Times New Roman" w:cs="Times New Roman"/>
          <w:b/>
          <w:sz w:val="24"/>
          <w:szCs w:val="24"/>
        </w:rPr>
      </w:pPr>
      <w:r>
        <w:br w:type="page"/>
      </w:r>
    </w:p>
    <w:p w14:paraId="00000020" w14:textId="77777777" w:rsidR="003B4B56" w:rsidRDefault="003B4B56">
      <w:pPr>
        <w:rPr>
          <w:rFonts w:ascii="Times New Roman" w:eastAsia="Times New Roman" w:hAnsi="Times New Roman" w:cs="Times New Roman"/>
          <w:sz w:val="24"/>
          <w:szCs w:val="24"/>
        </w:rPr>
      </w:pPr>
    </w:p>
    <w:sectPr w:rsidR="003B4B56">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3-01-14T19:36:00Z" w:initials="TP">
    <w:p w14:paraId="0EC4E0E7" w14:textId="16D6BE96" w:rsidR="00632602" w:rsidRDefault="00632602">
      <w:pPr>
        <w:pStyle w:val="CommentText"/>
      </w:pPr>
      <w:r>
        <w:rPr>
          <w:rStyle w:val="CommentReference"/>
        </w:rPr>
        <w:annotationRef/>
      </w:r>
      <w:r>
        <w:t>I think you can elaborate more on your vision for the VC, in one sentence or so</w:t>
      </w:r>
      <w:r w:rsidR="00E42A2E">
        <w:t>, even if you’ve talked about this in the next prompt</w:t>
      </w:r>
      <w:r>
        <w:t>.</w:t>
      </w:r>
      <w:r>
        <w:t xml:space="preserve"> </w:t>
      </w:r>
    </w:p>
  </w:comment>
  <w:comment w:id="4" w:author="Thalia Priscilla" w:date="2023-01-14T19:47:00Z" w:initials="TP">
    <w:p w14:paraId="7154F310" w14:textId="746E7F17" w:rsidR="00125B5C" w:rsidRDefault="00125B5C">
      <w:pPr>
        <w:pStyle w:val="CommentText"/>
      </w:pPr>
      <w:r>
        <w:rPr>
          <w:rStyle w:val="CommentReference"/>
        </w:rPr>
        <w:annotationRef/>
      </w:r>
      <w:r w:rsidR="00E42A2E">
        <w:t xml:space="preserve">As a reader I would give a more detailed example to be more convincing like the next para. For the sake of the word count you can just highlight a short example of what you learned. Right </w:t>
      </w:r>
      <w:proofErr w:type="gramStart"/>
      <w:r w:rsidR="00E42A2E">
        <w:t>now</w:t>
      </w:r>
      <w:proofErr w:type="gramEnd"/>
      <w:r w:rsidR="00E42A2E">
        <w:t xml:space="preserve"> this para is very broad and I’m not entirely convinced what skills you have acquired.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C4E0E7" w15:done="0"/>
  <w15:commentEx w15:paraId="7154F3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D82DB" w16cex:dateUtc="2023-01-14T12:36:00Z"/>
  <w16cex:commentExtensible w16cex:durableId="276D856D" w16cex:dateUtc="2023-01-14T1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C4E0E7" w16cid:durableId="276D82DB"/>
  <w16cid:commentId w16cid:paraId="7154F310" w16cid:durableId="276D85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B56"/>
    <w:rsid w:val="000D0B61"/>
    <w:rsid w:val="00125B5C"/>
    <w:rsid w:val="00391B9B"/>
    <w:rsid w:val="003B4B56"/>
    <w:rsid w:val="00632602"/>
    <w:rsid w:val="0066206A"/>
    <w:rsid w:val="007224B7"/>
    <w:rsid w:val="007C4E69"/>
    <w:rsid w:val="00E42A2E"/>
    <w:rsid w:val="00E94A3D"/>
    <w:rsid w:val="00F0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5AC4FF"/>
  <w15:docId w15:val="{268FD1FE-5F12-364F-AE53-5E9037573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06220"/>
    <w:pPr>
      <w:spacing w:line="240" w:lineRule="auto"/>
    </w:pPr>
  </w:style>
  <w:style w:type="character" w:styleId="CommentReference">
    <w:name w:val="annotation reference"/>
    <w:basedOn w:val="DefaultParagraphFont"/>
    <w:uiPriority w:val="99"/>
    <w:semiHidden/>
    <w:unhideWhenUsed/>
    <w:rsid w:val="00F06220"/>
    <w:rPr>
      <w:sz w:val="16"/>
      <w:szCs w:val="16"/>
    </w:rPr>
  </w:style>
  <w:style w:type="paragraph" w:styleId="CommentText">
    <w:name w:val="annotation text"/>
    <w:basedOn w:val="Normal"/>
    <w:link w:val="CommentTextChar"/>
    <w:uiPriority w:val="99"/>
    <w:semiHidden/>
    <w:unhideWhenUsed/>
    <w:rsid w:val="00F06220"/>
    <w:pPr>
      <w:spacing w:line="240" w:lineRule="auto"/>
    </w:pPr>
    <w:rPr>
      <w:sz w:val="20"/>
      <w:szCs w:val="20"/>
    </w:rPr>
  </w:style>
  <w:style w:type="character" w:customStyle="1" w:styleId="CommentTextChar">
    <w:name w:val="Comment Text Char"/>
    <w:basedOn w:val="DefaultParagraphFont"/>
    <w:link w:val="CommentText"/>
    <w:uiPriority w:val="99"/>
    <w:semiHidden/>
    <w:rsid w:val="00F06220"/>
    <w:rPr>
      <w:sz w:val="20"/>
      <w:szCs w:val="20"/>
    </w:rPr>
  </w:style>
  <w:style w:type="paragraph" w:styleId="CommentSubject">
    <w:name w:val="annotation subject"/>
    <w:basedOn w:val="CommentText"/>
    <w:next w:val="CommentText"/>
    <w:link w:val="CommentSubjectChar"/>
    <w:uiPriority w:val="99"/>
    <w:semiHidden/>
    <w:unhideWhenUsed/>
    <w:rsid w:val="00F06220"/>
    <w:rPr>
      <w:b/>
      <w:bCs/>
    </w:rPr>
  </w:style>
  <w:style w:type="character" w:customStyle="1" w:styleId="CommentSubjectChar">
    <w:name w:val="Comment Subject Char"/>
    <w:basedOn w:val="CommentTextChar"/>
    <w:link w:val="CommentSubject"/>
    <w:uiPriority w:val="99"/>
    <w:semiHidden/>
    <w:rsid w:val="00F062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Thalia Priscilla</cp:lastModifiedBy>
  <cp:revision>2</cp:revision>
  <dcterms:created xsi:type="dcterms:W3CDTF">2023-01-14T13:12:00Z</dcterms:created>
  <dcterms:modified xsi:type="dcterms:W3CDTF">2023-01-14T13:12:00Z</dcterms:modified>
</cp:coreProperties>
</file>