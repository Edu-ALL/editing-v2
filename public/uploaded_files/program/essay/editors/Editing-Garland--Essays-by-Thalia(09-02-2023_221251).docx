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38F4" w14:textId="77777777" w:rsidR="0044633C" w:rsidRPr="0044633C" w:rsidRDefault="00D93621" w:rsidP="0044633C">
      <w:pPr>
        <w:pStyle w:val="ListParagraph"/>
        <w:numPr>
          <w:ilvl w:val="0"/>
          <w:numId w:val="2"/>
        </w:numPr>
        <w:spacing w:line="480" w:lineRule="auto"/>
        <w:rPr>
          <w:rStyle w:val="apple-converted-space"/>
          <w:rFonts w:ascii="Times New Roman" w:hAnsi="Times New Roman" w:cs="Times New Roman"/>
          <w:color w:val="000000" w:themeColor="text1"/>
        </w:rPr>
      </w:pPr>
      <w:r w:rsidRPr="00621107">
        <w:rPr>
          <w:rFonts w:ascii="Times New Roman" w:hAnsi="Times New Roman" w:cs="Times New Roman"/>
          <w:color w:val="000000" w:themeColor="text1"/>
          <w:shd w:val="clear" w:color="auto" w:fill="FFFFFF"/>
        </w:rPr>
        <w:t>Please provide a statement that addresses your reasons for transferring and the objectives you hope to achieve. You can type directly into the box, or you can paste text from another source.</w:t>
      </w:r>
      <w:r w:rsidRPr="0062110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(Approx. 650 Words)</w:t>
      </w:r>
    </w:p>
    <w:p w14:paraId="05612B1E" w14:textId="5E4D28CA" w:rsidR="00505FAF" w:rsidRDefault="00505FAF" w:rsidP="00505FAF">
      <w:pPr>
        <w:pStyle w:val="selectable-text"/>
        <w:spacing w:line="480" w:lineRule="auto"/>
        <w:ind w:left="360" w:firstLine="360"/>
      </w:pPr>
      <w:r>
        <w:t xml:space="preserve">My lifelong goal, as a student who has always been captivated by the complexities of life, is to delve deeper into the realm of biology and to </w:t>
      </w:r>
      <w:commentRangeStart w:id="0"/>
      <w:r>
        <w:t xml:space="preserve">have a greater impact on the community through the work that I do through my research. </w:t>
      </w:r>
      <w:commentRangeEnd w:id="0"/>
      <w:r w:rsidR="008120D1">
        <w:rPr>
          <w:rStyle w:val="CommentReference"/>
          <w:rFonts w:asciiTheme="minorHAnsi" w:eastAsiaTheme="minorHAnsi" w:hAnsiTheme="minorHAnsi" w:cstheme="minorBidi"/>
        </w:rPr>
        <w:commentReference w:id="0"/>
      </w:r>
      <w:r>
        <w:t xml:space="preserve">This is a dream that I have had since I was a child. My experiences up to this point have helped me understand that </w:t>
      </w:r>
      <w:proofErr w:type="gramStart"/>
      <w:r>
        <w:t>in order to</w:t>
      </w:r>
      <w:proofErr w:type="gramEnd"/>
      <w:r>
        <w:t xml:space="preserve"> reach my greatest potential, I need to be surrounded by people who have similar perspectives to mine and who are motivated by the same kinds of things that I am. Because of this, I have decided to </w:t>
      </w:r>
      <w:del w:id="1" w:author="Thalia Priscilla" w:date="2023-02-09T20:39:00Z">
        <w:r w:rsidDel="004C6FE7">
          <w:delText xml:space="preserve">write this essay in order to convey my significant interest in </w:delText>
        </w:r>
      </w:del>
      <w:r>
        <w:t>transfer</w:t>
      </w:r>
      <w:del w:id="2" w:author="Thalia Priscilla" w:date="2023-02-09T20:39:00Z">
        <w:r w:rsidDel="004C6FE7">
          <w:delText>ring</w:delText>
        </w:r>
      </w:del>
      <w:r>
        <w:t xml:space="preserve"> to the University of Southern California and majoring in Biological Sciences. </w:t>
      </w:r>
    </w:p>
    <w:p w14:paraId="0FE426D9" w14:textId="7D2C3385" w:rsidR="00505FAF" w:rsidRDefault="00505FAF" w:rsidP="00505FAF">
      <w:pPr>
        <w:pStyle w:val="selectable-text"/>
        <w:spacing w:line="480" w:lineRule="auto"/>
        <w:ind w:left="360" w:firstLine="360"/>
      </w:pPr>
      <w:r>
        <w:t xml:space="preserve">Because USC is so well-known for the breadth and depth of its offerings in the field of biological sciences, I have decided to continue my studies there because it is the ideal setting for me to do so. </w:t>
      </w:r>
      <w:commentRangeStart w:id="3"/>
      <w:r>
        <w:t xml:space="preserve">The institution provides a wealth of options for practical research experience, which is something that I consider </w:t>
      </w:r>
      <w:del w:id="4" w:author="Thalia Priscilla" w:date="2023-02-09T20:38:00Z">
        <w:r w:rsidDel="004C6FE7">
          <w:delText xml:space="preserve">to be </w:delText>
        </w:r>
      </w:del>
      <w:proofErr w:type="gramStart"/>
      <w:r>
        <w:t>absolutely necessary</w:t>
      </w:r>
      <w:proofErr w:type="gramEnd"/>
      <w:r>
        <w:t xml:space="preserve"> for someone like myself who aspires to make a substantial contribution to the industry as a whole. </w:t>
      </w:r>
      <w:commentRangeEnd w:id="3"/>
      <w:r w:rsidR="004C6FE7">
        <w:rPr>
          <w:rStyle w:val="CommentReference"/>
          <w:rFonts w:asciiTheme="minorHAnsi" w:eastAsiaTheme="minorHAnsi" w:hAnsiTheme="minorHAnsi" w:cstheme="minorBidi"/>
        </w:rPr>
        <w:commentReference w:id="3"/>
      </w:r>
      <w:r>
        <w:t xml:space="preserve">I have a great deal of admiration and respect for the professors because they have achieved a great deal of success in their different fields of research, and I am excited to gain knowledge from them. I am particularly drawn to USC because of its dedication to interdisciplinary research. This is because my long-term objective is </w:t>
      </w:r>
      <w:commentRangeStart w:id="5"/>
      <w:r>
        <w:t xml:space="preserve">to investigate areas of research that lie at the junction of many scientific fields </w:t>
      </w:r>
      <w:proofErr w:type="gramStart"/>
      <w:r>
        <w:t>in order to</w:t>
      </w:r>
      <w:proofErr w:type="gramEnd"/>
      <w:r>
        <w:t xml:space="preserve"> reveal new discoveries. </w:t>
      </w:r>
      <w:r>
        <w:tab/>
      </w:r>
      <w:commentRangeEnd w:id="5"/>
      <w:r w:rsidR="004C6FE7">
        <w:rPr>
          <w:rStyle w:val="CommentReference"/>
          <w:rFonts w:asciiTheme="minorHAnsi" w:eastAsiaTheme="minorHAnsi" w:hAnsiTheme="minorHAnsi" w:cstheme="minorBidi"/>
        </w:rPr>
        <w:commentReference w:id="5"/>
      </w:r>
    </w:p>
    <w:p w14:paraId="4B34DD45" w14:textId="5066B96B" w:rsidR="00505FAF" w:rsidRDefault="00505FAF" w:rsidP="00505FAF">
      <w:pPr>
        <w:pStyle w:val="selectable-text"/>
        <w:spacing w:line="480" w:lineRule="auto"/>
        <w:ind w:left="360" w:firstLine="360"/>
      </w:pPr>
      <w:commentRangeStart w:id="6"/>
      <w:r>
        <w:lastRenderedPageBreak/>
        <w:t xml:space="preserve">In addition to the extensive academic opportunities the university provides, I am drawn to USC by the thriving and encouraging community that exists there. </w:t>
      </w:r>
      <w:commentRangeEnd w:id="6"/>
      <w:r w:rsidR="00A17F54">
        <w:rPr>
          <w:rStyle w:val="CommentReference"/>
          <w:rFonts w:asciiTheme="minorHAnsi" w:eastAsiaTheme="minorHAnsi" w:hAnsiTheme="minorHAnsi" w:cstheme="minorBidi"/>
        </w:rPr>
        <w:commentReference w:id="6"/>
      </w:r>
      <w:r>
        <w:t xml:space="preserve">I give a lot of weight to the fact that the institution </w:t>
      </w:r>
      <w:proofErr w:type="gramStart"/>
      <w:r>
        <w:t>makes an effort</w:t>
      </w:r>
      <w:proofErr w:type="gramEnd"/>
      <w:r>
        <w:t xml:space="preserve"> to foster an inclusive community for all students, irrespective of their origins, and I think that's really important. I am confident that USC will provide me with the opportunities to connect with people from all walks of life and form relationships that are meaningful. I believe that a community that is diverse and welcoming is essential for fostering creativity and innovation, and I am confident that USC will provide me with these opportunities. </w:t>
      </w:r>
    </w:p>
    <w:p w14:paraId="4A588CC8" w14:textId="05B6A717" w:rsidR="00505FAF" w:rsidRDefault="00505FAF" w:rsidP="00505FAF">
      <w:pPr>
        <w:pStyle w:val="selectable-text"/>
        <w:spacing w:line="480" w:lineRule="auto"/>
        <w:ind w:left="360" w:firstLine="360"/>
      </w:pPr>
      <w:r>
        <w:t xml:space="preserve">My goals in transferring to the University of Southern California are to become an authority in the field of biological sciences and to perform ground-breaking research that has the </w:t>
      </w:r>
      <w:commentRangeStart w:id="7"/>
      <w:r>
        <w:t xml:space="preserve">potential to have an effect in the actual world. </w:t>
      </w:r>
      <w:commentRangeEnd w:id="7"/>
      <w:r w:rsidR="00A17F54">
        <w:rPr>
          <w:rStyle w:val="CommentReference"/>
          <w:rFonts w:asciiTheme="minorHAnsi" w:eastAsiaTheme="minorHAnsi" w:hAnsiTheme="minorHAnsi" w:cstheme="minorBidi"/>
        </w:rPr>
        <w:commentReference w:id="7"/>
      </w:r>
      <w:r>
        <w:t xml:space="preserve">I can't wait to get my hands dirty with </w:t>
      </w:r>
      <w:commentRangeStart w:id="8"/>
      <w:r>
        <w:t xml:space="preserve">some research projects </w:t>
      </w:r>
      <w:commentRangeEnd w:id="8"/>
      <w:r w:rsidR="00A17F54">
        <w:rPr>
          <w:rStyle w:val="CommentReference"/>
          <w:rFonts w:asciiTheme="minorHAnsi" w:eastAsiaTheme="minorHAnsi" w:hAnsiTheme="minorHAnsi" w:cstheme="minorBidi"/>
        </w:rPr>
        <w:commentReference w:id="8"/>
      </w:r>
      <w:r>
        <w:t>that will force me to think critically and creatively, as well as provide me the opportunity to investigate fresh perspectives and strategies</w:t>
      </w:r>
      <w:commentRangeStart w:id="9"/>
      <w:r>
        <w:t xml:space="preserve">. In addition, I am excited to have a positive impact on the USC community by being involved in a variety of volunteer activities and student organizations. </w:t>
      </w:r>
      <w:commentRangeEnd w:id="9"/>
      <w:r w:rsidR="00A17F54">
        <w:rPr>
          <w:rStyle w:val="CommentReference"/>
          <w:rFonts w:asciiTheme="minorHAnsi" w:eastAsiaTheme="minorHAnsi" w:hAnsiTheme="minorHAnsi" w:cstheme="minorBidi"/>
        </w:rPr>
        <w:commentReference w:id="9"/>
      </w:r>
      <w:r>
        <w:t xml:space="preserve">I am certain that USC will supply me with the opportunity and resources that I require to accomplish what I have set out to do, and I am excited to become an active and engaged part of the university community. </w:t>
      </w:r>
    </w:p>
    <w:p w14:paraId="4EDE63A0" w14:textId="451B7B5E" w:rsidR="00505FAF" w:rsidRDefault="00505FAF" w:rsidP="00505FAF">
      <w:pPr>
        <w:pStyle w:val="selectable-text"/>
        <w:spacing w:line="480" w:lineRule="auto"/>
        <w:ind w:left="360" w:firstLine="360"/>
      </w:pPr>
      <w:r>
        <w:t xml:space="preserve">In conclusion, I can't begin to express how thrilled I am about the possibility of transferring to USC and delving deeper into the field of biological sciences. I am convinced that this university will offer me the assistance and resources that I require to realize my full potential, and I am excited to make significant contributions to the community here at the </w:t>
      </w:r>
      <w:r>
        <w:lastRenderedPageBreak/>
        <w:t>University of Southern California. I am glad for the opportunity to voice my interest in transferring, and I look forward to the chance to continue my adventure at USC.</w:t>
      </w:r>
    </w:p>
    <w:p w14:paraId="0E0664A4" w14:textId="33F2F922" w:rsidR="0044633C" w:rsidRPr="004E408D" w:rsidRDefault="004E408D" w:rsidP="00505FAF">
      <w:pPr>
        <w:pStyle w:val="selectable-text"/>
        <w:spacing w:line="480" w:lineRule="auto"/>
        <w:rPr>
          <w:ins w:id="10" w:author="Thalia Priscilla" w:date="2023-02-09T22:00:00Z"/>
          <w:u w:val="single"/>
        </w:rPr>
      </w:pPr>
      <w:ins w:id="11" w:author="Thalia Priscilla" w:date="2023-02-09T22:00:00Z">
        <w:r w:rsidRPr="004E408D">
          <w:rPr>
            <w:u w:val="single"/>
          </w:rPr>
          <w:t>Notes:</w:t>
        </w:r>
      </w:ins>
    </w:p>
    <w:p w14:paraId="0B4C5716" w14:textId="095D8CF0" w:rsidR="004E408D" w:rsidRDefault="004E408D" w:rsidP="00505FAF">
      <w:pPr>
        <w:pStyle w:val="selectable-text"/>
        <w:spacing w:line="480" w:lineRule="auto"/>
      </w:pPr>
      <w:ins w:id="12" w:author="Thalia Priscilla" w:date="2023-02-09T22:00:00Z">
        <w:r>
          <w:t xml:space="preserve">The flow of the essay and your wordings are </w:t>
        </w:r>
      </w:ins>
      <w:ins w:id="13" w:author="Thalia Priscilla" w:date="2023-02-09T22:01:00Z">
        <w:r>
          <w:t xml:space="preserve">great, however as a reader I’m not thoroughly convinced on what your specific objectives are in transferring to USC. </w:t>
        </w:r>
      </w:ins>
      <w:ins w:id="14" w:author="Thalia Priscilla" w:date="2023-02-09T22:02:00Z">
        <w:r>
          <w:t>What is</w:t>
        </w:r>
      </w:ins>
      <w:ins w:id="15" w:author="Thalia Priscilla" w:date="2023-02-09T22:01:00Z">
        <w:r>
          <w:t xml:space="preserve"> a long-term goal that you wish to achieve </w:t>
        </w:r>
      </w:ins>
      <w:ins w:id="16" w:author="Thalia Priscilla" w:date="2023-02-09T22:02:00Z">
        <w:r>
          <w:t xml:space="preserve">that could ‘have greater impact on the community’? If you don’t yet know specifically, at least narrow down the field. Biological sciences </w:t>
        </w:r>
        <w:proofErr w:type="gramStart"/>
        <w:r>
          <w:t>is</w:t>
        </w:r>
        <w:proofErr w:type="gramEnd"/>
        <w:r>
          <w:t xml:space="preserve"> very broad, and it helps the school to learn </w:t>
        </w:r>
      </w:ins>
      <w:ins w:id="17" w:author="Thalia Priscilla" w:date="2023-02-09T22:03:00Z">
        <w:r>
          <w:t xml:space="preserve">what specifically you envision for the future (yourself and the greater good) within that general field. You talk about HIV in the third essay, maybe you </w:t>
        </w:r>
      </w:ins>
      <w:ins w:id="18" w:author="Thalia Priscilla" w:date="2023-02-09T22:04:00Z">
        <w:r>
          <w:t>want to achieve a breakthrough in the fight against the disease?</w:t>
        </w:r>
      </w:ins>
    </w:p>
    <w:p w14:paraId="7DD58334" w14:textId="77777777" w:rsidR="0044633C" w:rsidRPr="0044633C" w:rsidRDefault="0044633C" w:rsidP="0044633C">
      <w:pPr>
        <w:pStyle w:val="ListParagraph"/>
        <w:spacing w:line="480" w:lineRule="auto"/>
        <w:ind w:left="360" w:firstLine="360"/>
        <w:rPr>
          <w:rFonts w:ascii="Times New Roman" w:hAnsi="Times New Roman" w:cs="Times New Roman"/>
          <w:color w:val="000000" w:themeColor="text1"/>
        </w:rPr>
      </w:pPr>
    </w:p>
    <w:p w14:paraId="05C37E50" w14:textId="37D17531" w:rsidR="000A5A39" w:rsidRPr="00621107" w:rsidRDefault="000A5A39" w:rsidP="0099724F">
      <w:pPr>
        <w:pStyle w:val="ListParagraph"/>
        <w:spacing w:line="480" w:lineRule="auto"/>
        <w:rPr>
          <w:rStyle w:val="apple-converted-space"/>
          <w:rFonts w:ascii="Times New Roman" w:hAnsi="Times New Roman" w:cs="Times New Roman"/>
          <w:color w:val="000000" w:themeColor="text1"/>
        </w:rPr>
      </w:pPr>
    </w:p>
    <w:p w14:paraId="7989A021" w14:textId="77777777" w:rsidR="000A5A39" w:rsidRPr="00621107" w:rsidRDefault="000A5A39" w:rsidP="0099724F">
      <w:pPr>
        <w:pStyle w:val="ListParagraph"/>
        <w:spacing w:line="480" w:lineRule="auto"/>
        <w:rPr>
          <w:rStyle w:val="apple-converted-space"/>
          <w:rFonts w:ascii="Times New Roman" w:hAnsi="Times New Roman" w:cs="Times New Roman"/>
          <w:color w:val="000000" w:themeColor="text1"/>
        </w:rPr>
      </w:pPr>
    </w:p>
    <w:p w14:paraId="5FA2B86E" w14:textId="7959E23D" w:rsidR="00D93621" w:rsidRPr="00844C08" w:rsidRDefault="00D93621" w:rsidP="0099724F">
      <w:pPr>
        <w:pStyle w:val="ListParagraph"/>
        <w:numPr>
          <w:ilvl w:val="0"/>
          <w:numId w:val="2"/>
        </w:numPr>
        <w:spacing w:line="480" w:lineRule="auto"/>
        <w:rPr>
          <w:rStyle w:val="apple-converted-space"/>
          <w:rFonts w:ascii="Times New Roman" w:hAnsi="Times New Roman" w:cs="Times New Roman"/>
          <w:color w:val="000000" w:themeColor="text1"/>
        </w:rPr>
      </w:pPr>
      <w:r w:rsidRPr="00621107">
        <w:rPr>
          <w:rFonts w:ascii="Times New Roman" w:hAnsi="Times New Roman" w:cs="Times New Roman"/>
          <w:color w:val="000000" w:themeColor="text1"/>
          <w:shd w:val="clear" w:color="auto" w:fill="FFFFFF"/>
        </w:rPr>
        <w:t>Describe how you plan to pursue your academic interests and why you want to explore them at USC specifically. Please feel free to address your first- and second-choice major selections.</w:t>
      </w:r>
      <w:r w:rsidRPr="0062110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(</w:t>
      </w:r>
      <w:r w:rsidR="00D64C2F" w:rsidRPr="0062110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Approx.</w:t>
      </w:r>
      <w:r w:rsidRPr="0062110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250 Words)</w:t>
      </w:r>
    </w:p>
    <w:p w14:paraId="3A848D9F" w14:textId="18862833" w:rsidR="00EE32AD" w:rsidRDefault="00EE32AD" w:rsidP="000C5F73">
      <w:pPr>
        <w:pStyle w:val="ListParagraph"/>
        <w:spacing w:line="480" w:lineRule="auto"/>
        <w:ind w:left="360" w:firstLine="360"/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</w:pPr>
      <w:del w:id="19" w:author="Thalia Priscilla" w:date="2023-02-09T20:41:00Z">
        <w:r w:rsidDel="004C6FE7">
          <w:rPr>
            <w:rStyle w:val="apple-converted-space"/>
            <w:rFonts w:ascii="Times New Roman" w:hAnsi="Times New Roman" w:cs="Times New Roman"/>
            <w:color w:val="000000" w:themeColor="text1"/>
            <w:shd w:val="clear" w:color="auto" w:fill="FFFFFF"/>
          </w:rPr>
          <w:delText xml:space="preserve">In </w:delText>
        </w:r>
      </w:del>
      <w:ins w:id="20" w:author="Thalia Priscilla" w:date="2023-02-09T20:41:00Z">
        <w:r w:rsidR="004C6FE7">
          <w:rPr>
            <w:rStyle w:val="apple-converted-space"/>
            <w:rFonts w:ascii="Times New Roman" w:hAnsi="Times New Roman" w:cs="Times New Roman"/>
            <w:color w:val="000000" w:themeColor="text1"/>
            <w:shd w:val="clear" w:color="auto" w:fill="FFFFFF"/>
          </w:rPr>
          <w:t>At</w:t>
        </w:r>
        <w:r w:rsidR="004C6FE7">
          <w:rPr>
            <w:rStyle w:val="apple-converted-space"/>
            <w:rFonts w:ascii="Times New Roman" w:hAnsi="Times New Roman" w:cs="Times New Roman"/>
            <w:color w:val="000000" w:themeColor="text1"/>
            <w:shd w:val="clear" w:color="auto" w:fill="FFFFFF"/>
          </w:rPr>
          <w:t xml:space="preserve"> </w:t>
        </w:r>
      </w:ins>
      <w:r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USC, I plan to earn my bachelor’s degree majoring in biological sciences. One of the classes that caught my attention would be BISC220Lg. Through this class, I will be able to learn more about cell biology and physiology to achieve my goal; </w:t>
      </w:r>
      <w:commentRangeStart w:id="21"/>
      <w:r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invent a cure towards highly contagious diseases. </w:t>
      </w:r>
      <w:commentRangeEnd w:id="21"/>
      <w:r w:rsidR="009E1D4C">
        <w:rPr>
          <w:rStyle w:val="CommentReference"/>
        </w:rPr>
        <w:commentReference w:id="21"/>
      </w:r>
      <w:r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I plan to study under Professor Albert Herrera. </w:t>
      </w:r>
      <w:r w:rsidR="00A47004" w:rsidRPr="00A47004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With his four years of postdoctoral training at UCLA, Professor Herrera now teaches biological sciences at </w:t>
      </w:r>
      <w:r w:rsidR="00A47004" w:rsidRPr="00A47004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USC Dornsife, and I believe that acquiring his competence will be valuable in increasing my grasp of biology </w:t>
      </w:r>
      <w:proofErr w:type="gramStart"/>
      <w:r w:rsidR="00A47004" w:rsidRPr="00A47004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and also</w:t>
      </w:r>
      <w:proofErr w:type="gramEnd"/>
      <w:r w:rsidR="00A47004" w:rsidRPr="00A47004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improve my work in the lab.</w:t>
      </w:r>
    </w:p>
    <w:p w14:paraId="652D1E31" w14:textId="63550BE6" w:rsidR="000C5F73" w:rsidRDefault="00F5704B" w:rsidP="000C5F73">
      <w:pPr>
        <w:pStyle w:val="ListParagraph"/>
        <w:spacing w:line="480" w:lineRule="auto"/>
        <w:ind w:left="360" w:firstLine="360"/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</w:pPr>
      <w:commentRangeStart w:id="22"/>
      <w:r w:rsidRPr="00F5704B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As one of the top 20 colleges in the US and one of the most competent institutions, the University of Southern California is a haven for me.</w:t>
      </w:r>
      <w:r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commentRangeEnd w:id="22"/>
      <w:r w:rsidR="004C6FE7">
        <w:rPr>
          <w:rStyle w:val="CommentReference"/>
        </w:rPr>
        <w:commentReference w:id="22"/>
      </w:r>
      <w:r w:rsidRPr="00F5704B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Due to their curriculum, USC offers a lot of freedom with their classes, which can help me learn about biology and other science-related subjects while also encouraging me to </w:t>
      </w:r>
      <w:commentRangeStart w:id="23"/>
      <w:r w:rsidRPr="00F5704B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attend classes that are unrelated to my major in addition to get a glimpse of what else is going on in the world</w:t>
      </w:r>
      <w:commentRangeEnd w:id="23"/>
      <w:r w:rsidR="009E1D4C">
        <w:rPr>
          <w:rStyle w:val="CommentReference"/>
        </w:rPr>
        <w:commentReference w:id="23"/>
      </w:r>
      <w:r w:rsidRPr="00F5704B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F438BC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Other than the academic qualities that USC </w:t>
      </w:r>
      <w:proofErr w:type="gramStart"/>
      <w:r w:rsidR="00F438BC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provides,</w:t>
      </w:r>
      <w:proofErr w:type="gramEnd"/>
      <w:r w:rsidR="00F438BC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it also supports the student life on campus with organizations. </w:t>
      </w:r>
      <w:r w:rsidR="0059022B" w:rsidRPr="0059022B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The Human Biology Association can assist me in developing my career professionally and gaining knowledge that will be useful as I carry on with my USC studies. I want to invite experts in the industry and offer one-on-one consulting to students who signed up after I'm admitted into the organization itself. In doing so, it could help myself and my classmates advance in our comprehension.</w:t>
      </w:r>
    </w:p>
    <w:p w14:paraId="6C7C2ED5" w14:textId="77777777" w:rsidR="0059022B" w:rsidRDefault="0059022B" w:rsidP="000C5F73">
      <w:pPr>
        <w:pStyle w:val="ListParagraph"/>
        <w:spacing w:line="480" w:lineRule="auto"/>
        <w:ind w:left="360" w:firstLine="360"/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C569967" w14:textId="4147BEF1" w:rsidR="000C5F73" w:rsidRPr="00621107" w:rsidRDefault="000C5F73" w:rsidP="00EE32AD">
      <w:pPr>
        <w:pStyle w:val="ListParagraph"/>
        <w:spacing w:line="480" w:lineRule="auto"/>
        <w:ind w:left="360"/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14:paraId="24D7DD21" w14:textId="084B0120" w:rsidR="00D93621" w:rsidRPr="00621107" w:rsidRDefault="00D93621" w:rsidP="0099724F">
      <w:pPr>
        <w:pStyle w:val="ListParagraph"/>
        <w:spacing w:line="480" w:lineRule="auto"/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076DCB3" w14:textId="4DE5ECE0" w:rsidR="00D93621" w:rsidRPr="00621107" w:rsidRDefault="00D93621" w:rsidP="0099724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621107">
        <w:rPr>
          <w:rFonts w:ascii="Times New Roman" w:hAnsi="Times New Roman" w:cs="Times New Roman"/>
          <w:color w:val="000000" w:themeColor="text1"/>
          <w:shd w:val="clear" w:color="auto" w:fill="FFFFFF"/>
        </w:rPr>
        <w:t>Many of us have at least one issue or passion that we care deeply about – a topic on which we would love to share our opinions and insights in hopes of sparking intense interest and continued conversation. If you had ten minutes and the attention of a million people, what would your talk be about?</w:t>
      </w:r>
      <w:r w:rsidR="00355F5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(250 words)</w:t>
      </w:r>
    </w:p>
    <w:p w14:paraId="3B8C6F86" w14:textId="77777777" w:rsidR="00E05E79" w:rsidRDefault="00497794" w:rsidP="00E05E79">
      <w:pPr>
        <w:pStyle w:val="selectable-text"/>
        <w:spacing w:line="480" w:lineRule="auto"/>
      </w:pPr>
      <w:r w:rsidRPr="00621107">
        <w:rPr>
          <w:color w:val="000000" w:themeColor="text1"/>
        </w:rPr>
        <w:t xml:space="preserve"> </w:t>
      </w:r>
      <w:r w:rsidR="00621107" w:rsidRPr="00621107">
        <w:rPr>
          <w:color w:val="000000" w:themeColor="text1"/>
        </w:rPr>
        <w:tab/>
      </w:r>
      <w:r w:rsidR="00E05E79">
        <w:rPr>
          <w:rStyle w:val="selectable-text1"/>
        </w:rPr>
        <w:t>If I had ten minutes and the attention of a million people, I would choose to speak about the ongoing impact of HIV and the importance of education and action to prevent its spread.</w:t>
      </w:r>
    </w:p>
    <w:p w14:paraId="79F373F0" w14:textId="77777777" w:rsidR="00E05E79" w:rsidRDefault="00E05E79" w:rsidP="00E05E79">
      <w:pPr>
        <w:pStyle w:val="selectable-text"/>
        <w:spacing w:line="480" w:lineRule="auto"/>
        <w:ind w:firstLine="720"/>
      </w:pPr>
      <w:r>
        <w:rPr>
          <w:rStyle w:val="selectable-text1"/>
        </w:rPr>
        <w:lastRenderedPageBreak/>
        <w:t xml:space="preserve">HIV continues to be a major public health concern, affecting millions of people worldwide. It attacks the immune system and can lead to </w:t>
      </w:r>
      <w:proofErr w:type="gramStart"/>
      <w:r>
        <w:rPr>
          <w:rStyle w:val="selectable-text1"/>
        </w:rPr>
        <w:t>Acquired Immunodeficiency Syndrome</w:t>
      </w:r>
      <w:proofErr w:type="gramEnd"/>
      <w:r>
        <w:rPr>
          <w:rStyle w:val="selectable-text1"/>
        </w:rPr>
        <w:t xml:space="preserve"> (AIDS) if left untreated.</w:t>
      </w:r>
    </w:p>
    <w:p w14:paraId="7EE4F76B" w14:textId="77777777" w:rsidR="00E05E79" w:rsidRDefault="00E05E79" w:rsidP="00E05E79">
      <w:pPr>
        <w:pStyle w:val="selectable-text"/>
        <w:spacing w:line="480" w:lineRule="auto"/>
        <w:ind w:firstLine="720"/>
      </w:pPr>
      <w:r>
        <w:rPr>
          <w:rStyle w:val="selectable-text1"/>
        </w:rPr>
        <w:t>Transmission of HIV can be prevented through education and awareness about safe sex practices, such as using condoms and avoiding high-risk sexual behaviors. Injecting drug users should never share needles, as this is another high-risk behavior for HIV transmission. Women who are pregnant should get tested for HIV, as early detection and treatment can prevent mother-to-child transmission.</w:t>
      </w:r>
      <w:r>
        <w:t xml:space="preserve"> </w:t>
      </w:r>
    </w:p>
    <w:p w14:paraId="7923E466" w14:textId="77777777" w:rsidR="00E05E79" w:rsidRDefault="00E05E79" w:rsidP="00E05E79">
      <w:pPr>
        <w:pStyle w:val="selectable-text"/>
        <w:spacing w:line="480" w:lineRule="auto"/>
        <w:ind w:firstLine="720"/>
      </w:pPr>
      <w:r>
        <w:rPr>
          <w:rStyle w:val="selectable-text1"/>
        </w:rPr>
        <w:t>Antiretroviral therapy (ART) is available for those living with HIV/AIDS and can help manage their symptoms and slow the progression of the disease. ART can also reduce the risk of transmission to others.</w:t>
      </w:r>
    </w:p>
    <w:p w14:paraId="6E8C923B" w14:textId="360501D4" w:rsidR="00E05E79" w:rsidRDefault="00E05E79" w:rsidP="00E05E79">
      <w:pPr>
        <w:pStyle w:val="selectable-text"/>
        <w:spacing w:line="480" w:lineRule="auto"/>
        <w:ind w:firstLine="720"/>
      </w:pPr>
      <w:r>
        <w:rPr>
          <w:rStyle w:val="selectable-text1"/>
        </w:rPr>
        <w:t xml:space="preserve">It is crucial that we take action to prevent the spread of HIV and support those affected by the virus. </w:t>
      </w:r>
      <w:commentRangeStart w:id="24"/>
      <w:r>
        <w:rPr>
          <w:rStyle w:val="selectable-text1"/>
        </w:rPr>
        <w:t xml:space="preserve">This includes educating </w:t>
      </w:r>
      <w:proofErr w:type="gramStart"/>
      <w:r>
        <w:rPr>
          <w:rStyle w:val="selectable-text1"/>
        </w:rPr>
        <w:t>ourselves</w:t>
      </w:r>
      <w:proofErr w:type="gramEnd"/>
      <w:r>
        <w:rPr>
          <w:rStyle w:val="selectable-text1"/>
        </w:rPr>
        <w:t xml:space="preserve"> and others about the dangers of HIV, promoting safe behaviors, and supporting those living with HIV/AIDS. </w:t>
      </w:r>
      <w:commentRangeEnd w:id="24"/>
      <w:r w:rsidR="00A17F54">
        <w:rPr>
          <w:rStyle w:val="CommentReference"/>
          <w:rFonts w:asciiTheme="minorHAnsi" w:eastAsiaTheme="minorHAnsi" w:hAnsiTheme="minorHAnsi" w:cstheme="minorBidi"/>
        </w:rPr>
        <w:commentReference w:id="24"/>
      </w:r>
      <w:r>
        <w:rPr>
          <w:rStyle w:val="selectable-text1"/>
        </w:rPr>
        <w:t>By working together, we can help reduce the impact of HIV and create a more equitable and supportive world.</w:t>
      </w:r>
    </w:p>
    <w:p w14:paraId="560BB687" w14:textId="21D2CF95" w:rsidR="00621107" w:rsidRPr="00621107" w:rsidRDefault="00621107" w:rsidP="00F438BC">
      <w:pPr>
        <w:pStyle w:val="selectable-text"/>
        <w:spacing w:line="480" w:lineRule="auto"/>
        <w:rPr>
          <w:color w:val="000000" w:themeColor="text1"/>
        </w:rPr>
      </w:pPr>
    </w:p>
    <w:p w14:paraId="0BD4210A" w14:textId="1A66434B" w:rsidR="00D93621" w:rsidRPr="0099724F" w:rsidRDefault="00D93621" w:rsidP="00621107">
      <w:pPr>
        <w:spacing w:line="480" w:lineRule="auto"/>
        <w:ind w:left="720"/>
        <w:rPr>
          <w:rFonts w:ascii="Times New Roman" w:hAnsi="Times New Roman" w:cs="Times New Roman"/>
        </w:rPr>
      </w:pPr>
    </w:p>
    <w:sectPr w:rsidR="00D93621" w:rsidRPr="0099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lia Priscilla" w:date="2023-02-09T20:46:00Z" w:initials="TP">
    <w:p w14:paraId="63CFE8C3" w14:textId="6CC277E8" w:rsidR="008120D1" w:rsidRDefault="008120D1">
      <w:pPr>
        <w:pStyle w:val="CommentText"/>
      </w:pPr>
      <w:r>
        <w:rPr>
          <w:rStyle w:val="CommentReference"/>
        </w:rPr>
        <w:annotationRef/>
      </w:r>
      <w:r>
        <w:t xml:space="preserve">Suggest expanding. </w:t>
      </w:r>
    </w:p>
  </w:comment>
  <w:comment w:id="3" w:author="Thalia Priscilla" w:date="2023-02-09T20:40:00Z" w:initials="TP">
    <w:p w14:paraId="0362BFEB" w14:textId="25A42F31" w:rsidR="004C6FE7" w:rsidRDefault="004C6FE7">
      <w:pPr>
        <w:pStyle w:val="CommentText"/>
      </w:pPr>
      <w:r>
        <w:rPr>
          <w:rStyle w:val="CommentReference"/>
        </w:rPr>
        <w:annotationRef/>
      </w:r>
      <w:r w:rsidR="008120D1">
        <w:rPr>
          <w:rStyle w:val="CommentReference"/>
        </w:rPr>
        <w:t>Don’t be afraid to</w:t>
      </w:r>
      <w:r w:rsidR="008120D1">
        <w:t xml:space="preserve"> b</w:t>
      </w:r>
      <w:r>
        <w:t xml:space="preserve">e specific </w:t>
      </w:r>
      <w:r w:rsidR="008120D1">
        <w:t>here! W</w:t>
      </w:r>
      <w:r>
        <w:t>hat kind of contribution?</w:t>
      </w:r>
      <w:r w:rsidR="008120D1">
        <w:t xml:space="preserve"> </w:t>
      </w:r>
    </w:p>
  </w:comment>
  <w:comment w:id="5" w:author="Thalia Priscilla" w:date="2023-02-09T20:40:00Z" w:initials="TP">
    <w:p w14:paraId="6024CE95" w14:textId="4A5D38F1" w:rsidR="004C6FE7" w:rsidRDefault="004C6FE7">
      <w:pPr>
        <w:pStyle w:val="CommentText"/>
      </w:pPr>
      <w:r>
        <w:rPr>
          <w:rStyle w:val="CommentReference"/>
        </w:rPr>
        <w:annotationRef/>
      </w:r>
      <w:r>
        <w:t>What specifically?</w:t>
      </w:r>
    </w:p>
  </w:comment>
  <w:comment w:id="6" w:author="Thalia Priscilla" w:date="2023-02-09T21:54:00Z" w:initials="TP">
    <w:p w14:paraId="1F50FA91" w14:textId="5CC1A8CA" w:rsidR="00A17F54" w:rsidRDefault="00A17F54">
      <w:pPr>
        <w:pStyle w:val="CommentText"/>
      </w:pPr>
      <w:r>
        <w:rPr>
          <w:rStyle w:val="CommentReference"/>
        </w:rPr>
        <w:annotationRef/>
      </w:r>
      <w:r>
        <w:t>Can you mention some communities you are interested in joining?</w:t>
      </w:r>
    </w:p>
  </w:comment>
  <w:comment w:id="7" w:author="Thalia Priscilla" w:date="2023-02-09T21:57:00Z" w:initials="TP">
    <w:p w14:paraId="071DB103" w14:textId="420BB9E3" w:rsidR="00A17F54" w:rsidRDefault="00A17F54">
      <w:pPr>
        <w:pStyle w:val="CommentText"/>
      </w:pPr>
      <w:r>
        <w:rPr>
          <w:rStyle w:val="CommentReference"/>
        </w:rPr>
        <w:annotationRef/>
      </w:r>
      <w:r>
        <w:t>If you can, give an example of what field you want to impact.</w:t>
      </w:r>
    </w:p>
  </w:comment>
  <w:comment w:id="8" w:author="Thalia Priscilla" w:date="2023-02-09T21:56:00Z" w:initials="TP">
    <w:p w14:paraId="04DB1C67" w14:textId="12963A65" w:rsidR="00A17F54" w:rsidRDefault="00A17F54">
      <w:pPr>
        <w:pStyle w:val="CommentText"/>
      </w:pPr>
      <w:r>
        <w:rPr>
          <w:rStyle w:val="CommentReference"/>
        </w:rPr>
        <w:annotationRef/>
      </w:r>
      <w:r>
        <w:t>As above, it’s better to focus on one specific field and objective that you can pinpoint throughout the essay from beginning to end.</w:t>
      </w:r>
    </w:p>
  </w:comment>
  <w:comment w:id="9" w:author="Thalia Priscilla" w:date="2023-02-09T21:55:00Z" w:initials="TP">
    <w:p w14:paraId="7DAB3CD9" w14:textId="7C061A7E" w:rsidR="00A17F54" w:rsidRDefault="00A17F5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How do you think you can contribute to the community? Mention some things that are unique about yourself.</w:t>
      </w:r>
    </w:p>
  </w:comment>
  <w:comment w:id="21" w:author="Thalia Priscilla" w:date="2023-02-09T22:07:00Z" w:initials="TP">
    <w:p w14:paraId="27A81C1F" w14:textId="6F35820B" w:rsidR="009E1D4C" w:rsidRDefault="009E1D4C">
      <w:pPr>
        <w:pStyle w:val="CommentText"/>
      </w:pPr>
      <w:r>
        <w:rPr>
          <w:rStyle w:val="CommentReference"/>
        </w:rPr>
        <w:annotationRef/>
      </w:r>
      <w:r>
        <w:t>Any specific ones?</w:t>
      </w:r>
    </w:p>
  </w:comment>
  <w:comment w:id="22" w:author="Thalia Priscilla" w:date="2023-02-09T20:42:00Z" w:initials="TP">
    <w:p w14:paraId="00C79046" w14:textId="640FA783" w:rsidR="004C6FE7" w:rsidRDefault="004C6FE7">
      <w:pPr>
        <w:pStyle w:val="CommentText"/>
      </w:pPr>
      <w:r>
        <w:rPr>
          <w:rStyle w:val="CommentReference"/>
        </w:rPr>
        <w:annotationRef/>
      </w:r>
      <w:r>
        <w:t xml:space="preserve">Too generic; suggest </w:t>
      </w:r>
      <w:proofErr w:type="gramStart"/>
      <w:r>
        <w:t>to leave</w:t>
      </w:r>
      <w:proofErr w:type="gramEnd"/>
      <w:r>
        <w:t xml:space="preserve"> out.</w:t>
      </w:r>
    </w:p>
  </w:comment>
  <w:comment w:id="23" w:author="Thalia Priscilla" w:date="2023-02-09T22:07:00Z" w:initials="TP">
    <w:p w14:paraId="74719AA4" w14:textId="700EB878" w:rsidR="009E1D4C" w:rsidRDefault="009E1D4C">
      <w:pPr>
        <w:pStyle w:val="CommentText"/>
      </w:pPr>
      <w:r>
        <w:rPr>
          <w:rStyle w:val="CommentReference"/>
        </w:rPr>
        <w:annotationRef/>
      </w:r>
      <w:r>
        <w:t xml:space="preserve">Can you mention specific ones you’re curious </w:t>
      </w:r>
      <w:r>
        <w:t xml:space="preserve">about, perhaps those that may support your goals/objectives? </w:t>
      </w:r>
    </w:p>
  </w:comment>
  <w:comment w:id="24" w:author="Thalia Priscilla" w:date="2023-02-09T21:59:00Z" w:initials="TP">
    <w:p w14:paraId="06C3FE30" w14:textId="432F2857" w:rsidR="00A17F54" w:rsidRDefault="00A17F54">
      <w:pPr>
        <w:pStyle w:val="CommentText"/>
      </w:pPr>
      <w:r>
        <w:rPr>
          <w:rStyle w:val="CommentReference"/>
        </w:rPr>
        <w:annotationRef/>
      </w:r>
      <w:r>
        <w:t xml:space="preserve">Do you have a specific method you think will </w:t>
      </w:r>
      <w:r w:rsidR="004E408D">
        <w:t>achieve this? This is a bit too general. Maybe you have a novel idea on this that you think not enough people have come up with.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CFE8C3" w15:done="0"/>
  <w15:commentEx w15:paraId="0362BFEB" w15:done="0"/>
  <w15:commentEx w15:paraId="6024CE95" w15:done="0"/>
  <w15:commentEx w15:paraId="1F50FA91" w15:done="0"/>
  <w15:commentEx w15:paraId="071DB103" w15:done="0"/>
  <w15:commentEx w15:paraId="04DB1C67" w15:done="0"/>
  <w15:commentEx w15:paraId="7DAB3CD9" w15:done="0"/>
  <w15:commentEx w15:paraId="27A81C1F" w15:done="0"/>
  <w15:commentEx w15:paraId="00C79046" w15:done="0"/>
  <w15:commentEx w15:paraId="74719AA4" w15:done="0"/>
  <w15:commentEx w15:paraId="06C3FE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FDA32" w16cex:dateUtc="2023-02-09T13:46:00Z"/>
  <w16cex:commentExtensible w16cex:durableId="278FD8AA" w16cex:dateUtc="2023-02-09T13:40:00Z"/>
  <w16cex:commentExtensible w16cex:durableId="278FD8C7" w16cex:dateUtc="2023-02-09T13:40:00Z"/>
  <w16cex:commentExtensible w16cex:durableId="278FEA26" w16cex:dateUtc="2023-02-09T14:54:00Z"/>
  <w16cex:commentExtensible w16cex:durableId="278FEAB2" w16cex:dateUtc="2023-02-09T14:57:00Z"/>
  <w16cex:commentExtensible w16cex:durableId="278FEA92" w16cex:dateUtc="2023-02-09T14:56:00Z"/>
  <w16cex:commentExtensible w16cex:durableId="278FEA66" w16cex:dateUtc="2023-02-09T14:55:00Z"/>
  <w16cex:commentExtensible w16cex:durableId="278FED1E" w16cex:dateUtc="2023-02-09T15:07:00Z"/>
  <w16cex:commentExtensible w16cex:durableId="278FD92F" w16cex:dateUtc="2023-02-09T13:42:00Z"/>
  <w16cex:commentExtensible w16cex:durableId="278FED2F" w16cex:dateUtc="2023-02-09T15:07:00Z"/>
  <w16cex:commentExtensible w16cex:durableId="278FEB3A" w16cex:dateUtc="2023-02-09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CFE8C3" w16cid:durableId="278FDA32"/>
  <w16cid:commentId w16cid:paraId="0362BFEB" w16cid:durableId="278FD8AA"/>
  <w16cid:commentId w16cid:paraId="6024CE95" w16cid:durableId="278FD8C7"/>
  <w16cid:commentId w16cid:paraId="1F50FA91" w16cid:durableId="278FEA26"/>
  <w16cid:commentId w16cid:paraId="071DB103" w16cid:durableId="278FEAB2"/>
  <w16cid:commentId w16cid:paraId="04DB1C67" w16cid:durableId="278FEA92"/>
  <w16cid:commentId w16cid:paraId="7DAB3CD9" w16cid:durableId="278FEA66"/>
  <w16cid:commentId w16cid:paraId="27A81C1F" w16cid:durableId="278FED1E"/>
  <w16cid:commentId w16cid:paraId="00C79046" w16cid:durableId="278FD92F"/>
  <w16cid:commentId w16cid:paraId="74719AA4" w16cid:durableId="278FED2F"/>
  <w16cid:commentId w16cid:paraId="06C3FE30" w16cid:durableId="278FEB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0597"/>
    <w:multiLevelType w:val="hybridMultilevel"/>
    <w:tmpl w:val="68D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3A2F"/>
    <w:multiLevelType w:val="hybridMultilevel"/>
    <w:tmpl w:val="EBC0D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33171"/>
    <w:multiLevelType w:val="hybridMultilevel"/>
    <w:tmpl w:val="F4B8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6A7A34"/>
    <w:multiLevelType w:val="hybridMultilevel"/>
    <w:tmpl w:val="1534D6D4"/>
    <w:lvl w:ilvl="0" w:tplc="1A966E6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727C4B47"/>
    <w:multiLevelType w:val="hybridMultilevel"/>
    <w:tmpl w:val="6F5EDD92"/>
    <w:lvl w:ilvl="0" w:tplc="90F81B9C">
      <w:start w:val="1"/>
      <w:numFmt w:val="decimal"/>
      <w:lvlText w:val="%1."/>
      <w:lvlJc w:val="left"/>
      <w:pPr>
        <w:ind w:left="360" w:hanging="360"/>
      </w:pPr>
      <w:rPr>
        <w:rFonts w:ascii="Roboto" w:hAnsi="Roboto" w:hint="default"/>
        <w:color w:val="333333"/>
        <w:sz w:val="23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21"/>
    <w:rsid w:val="0005333B"/>
    <w:rsid w:val="000A5A39"/>
    <w:rsid w:val="000C5F73"/>
    <w:rsid w:val="002967F0"/>
    <w:rsid w:val="00355F56"/>
    <w:rsid w:val="0044633C"/>
    <w:rsid w:val="00497794"/>
    <w:rsid w:val="004C6FE7"/>
    <w:rsid w:val="004E408D"/>
    <w:rsid w:val="00505FAF"/>
    <w:rsid w:val="0059022B"/>
    <w:rsid w:val="00621107"/>
    <w:rsid w:val="00624CB1"/>
    <w:rsid w:val="00715CC6"/>
    <w:rsid w:val="008120D1"/>
    <w:rsid w:val="00844C08"/>
    <w:rsid w:val="008E5AE2"/>
    <w:rsid w:val="0099724F"/>
    <w:rsid w:val="009E1D4C"/>
    <w:rsid w:val="00A07819"/>
    <w:rsid w:val="00A17F54"/>
    <w:rsid w:val="00A47004"/>
    <w:rsid w:val="00B14225"/>
    <w:rsid w:val="00D17880"/>
    <w:rsid w:val="00D64C2F"/>
    <w:rsid w:val="00D93621"/>
    <w:rsid w:val="00DF1456"/>
    <w:rsid w:val="00E05E79"/>
    <w:rsid w:val="00E67AC5"/>
    <w:rsid w:val="00EE32AD"/>
    <w:rsid w:val="00F438BC"/>
    <w:rsid w:val="00F5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B7AFFA"/>
  <w15:chartTrackingRefBased/>
  <w15:docId w15:val="{ABF7F96E-FBDB-DB40-A75D-A6FA28BE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6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93621"/>
  </w:style>
  <w:style w:type="character" w:styleId="CommentReference">
    <w:name w:val="annotation reference"/>
    <w:basedOn w:val="DefaultParagraphFont"/>
    <w:uiPriority w:val="99"/>
    <w:semiHidden/>
    <w:unhideWhenUsed/>
    <w:rsid w:val="0099724F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72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72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electable-text">
    <w:name w:val="selectable-text"/>
    <w:basedOn w:val="Normal"/>
    <w:rsid w:val="006211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DefaultParagraphFont"/>
    <w:rsid w:val="00621107"/>
  </w:style>
  <w:style w:type="paragraph" w:styleId="Revision">
    <w:name w:val="Revision"/>
    <w:hidden/>
    <w:uiPriority w:val="99"/>
    <w:semiHidden/>
    <w:rsid w:val="004C6FE7"/>
  </w:style>
  <w:style w:type="paragraph" w:styleId="CommentText">
    <w:name w:val="annotation text"/>
    <w:basedOn w:val="Normal"/>
    <w:link w:val="CommentTextChar"/>
    <w:uiPriority w:val="99"/>
    <w:semiHidden/>
    <w:unhideWhenUsed/>
    <w:rsid w:val="004C6F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F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F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F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WIDJAJA, GARLAND.</dc:creator>
  <cp:keywords/>
  <dc:description/>
  <cp:lastModifiedBy>Thalia Priscilla</cp:lastModifiedBy>
  <cp:revision>3</cp:revision>
  <dcterms:created xsi:type="dcterms:W3CDTF">2023-02-09T15:06:00Z</dcterms:created>
  <dcterms:modified xsi:type="dcterms:W3CDTF">2023-02-09T15:08:00Z</dcterms:modified>
</cp:coreProperties>
</file>