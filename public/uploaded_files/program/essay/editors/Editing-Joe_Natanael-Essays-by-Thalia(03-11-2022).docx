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82BE" w14:textId="77777777" w:rsidR="00D40311" w:rsidRPr="00D40311" w:rsidRDefault="00D40311" w:rsidP="00D40311">
      <w:pPr>
        <w:rPr>
          <w:rFonts w:ascii="Times New Roman" w:eastAsia="Times New Roman" w:hAnsi="Times New Roman" w:cs="Times New Roman"/>
        </w:rPr>
      </w:pPr>
      <w:r w:rsidRPr="00D40311">
        <w:rPr>
          <w:rFonts w:ascii="Arial" w:eastAsia="Times New Roman" w:hAnsi="Arial" w:cs="Arial"/>
          <w:b/>
          <w:bCs/>
          <w:color w:val="000000"/>
          <w:sz w:val="22"/>
          <w:szCs w:val="22"/>
        </w:rPr>
        <w:t>Why do you want to attend UMass Amherst? 100*</w:t>
      </w:r>
    </w:p>
    <w:p w14:paraId="1EF58473" w14:textId="77777777" w:rsidR="004A4556" w:rsidRPr="004A4556" w:rsidRDefault="004A4556" w:rsidP="004A4556">
      <w:pPr>
        <w:rPr>
          <w:rFonts w:ascii="Times New Roman" w:eastAsia="Times New Roman" w:hAnsi="Times New Roman" w:cs="Times New Roman"/>
        </w:rPr>
      </w:pPr>
    </w:p>
    <w:p w14:paraId="343D9087" w14:textId="25588A5D" w:rsidR="00D40311" w:rsidRPr="00D40311" w:rsidRDefault="00D96786" w:rsidP="00D40311">
      <w:pPr>
        <w:rPr>
          <w:rFonts w:ascii="Times New Roman" w:eastAsia="Times New Roman" w:hAnsi="Times New Roman" w:cs="Times New Roman"/>
        </w:rPr>
      </w:pPr>
      <w:r>
        <w:rPr>
          <w:rFonts w:ascii="Arial" w:hAnsi="Arial" w:cs="Arial"/>
          <w:color w:val="000000"/>
          <w:sz w:val="22"/>
          <w:szCs w:val="22"/>
        </w:rPr>
        <w:t>As an aspiring software engineer, I’m keen on developing state of art AI-powered software, with a particular interest in Natural Language Processing. I’m inspired by Prof.</w:t>
      </w:r>
      <w:ins w:id="0" w:author="Thalia Priscilla" w:date="2022-11-03T22:11:00Z">
        <w:r w:rsidR="007D7B3A">
          <w:rPr>
            <w:rFonts w:ascii="Arial" w:hAnsi="Arial" w:cs="Arial"/>
            <w:color w:val="000000"/>
            <w:sz w:val="22"/>
            <w:szCs w:val="22"/>
          </w:rPr>
          <w:t xml:space="preserve"> </w:t>
        </w:r>
      </w:ins>
      <w:r>
        <w:rPr>
          <w:rFonts w:ascii="Arial" w:hAnsi="Arial" w:cs="Arial"/>
          <w:color w:val="000000"/>
          <w:sz w:val="22"/>
          <w:szCs w:val="22"/>
        </w:rPr>
        <w:t xml:space="preserve">Mohit </w:t>
      </w:r>
      <w:proofErr w:type="spellStart"/>
      <w:r>
        <w:rPr>
          <w:rFonts w:ascii="Arial" w:hAnsi="Arial" w:cs="Arial"/>
          <w:color w:val="000000"/>
          <w:sz w:val="22"/>
          <w:szCs w:val="22"/>
        </w:rPr>
        <w:t>Iyyer’s</w:t>
      </w:r>
      <w:proofErr w:type="spellEnd"/>
      <w:r>
        <w:rPr>
          <w:rFonts w:ascii="Arial" w:hAnsi="Arial" w:cs="Arial"/>
          <w:color w:val="000000"/>
          <w:sz w:val="22"/>
          <w:szCs w:val="22"/>
        </w:rPr>
        <w:t xml:space="preserve"> research paper titled “Search-based Neural Structured learning”, and I look forward to collaborating with him regarding the applications of NLP in text formation and sequential question answering. Additionally, when I read </w:t>
      </w:r>
      <w:proofErr w:type="spellStart"/>
      <w:r>
        <w:rPr>
          <w:rFonts w:ascii="Arial" w:hAnsi="Arial" w:cs="Arial"/>
          <w:color w:val="000000"/>
          <w:sz w:val="22"/>
          <w:szCs w:val="22"/>
        </w:rPr>
        <w:t>Prof.Andrew</w:t>
      </w:r>
      <w:proofErr w:type="spellEnd"/>
      <w:r>
        <w:rPr>
          <w:rFonts w:ascii="Arial" w:hAnsi="Arial" w:cs="Arial"/>
          <w:color w:val="000000"/>
          <w:sz w:val="22"/>
          <w:szCs w:val="22"/>
        </w:rPr>
        <w:t xml:space="preserve"> McCallum’s syllabus for his class in COMPSCI 692A:AKBC, I was intrigued by the possibility of exploring knowledge bases, large-scale repositories of data. Through classes like these, I can further my understanding of deploying large-scale NLP software dealing with tons of data in the future.</w:t>
      </w:r>
    </w:p>
    <w:p w14:paraId="35DC3F20" w14:textId="7B0EBC67" w:rsidR="002256B3" w:rsidRDefault="002256B3">
      <w:pPr>
        <w:rPr>
          <w:ins w:id="1" w:author="Thalia Priscilla" w:date="2022-11-03T22:12:00Z"/>
        </w:rPr>
      </w:pPr>
    </w:p>
    <w:p w14:paraId="7F5EBC97" w14:textId="61DC3D35" w:rsidR="007D7B3A" w:rsidRDefault="007D7B3A">
      <w:pPr>
        <w:rPr>
          <w:ins w:id="2" w:author="Thalia Priscilla" w:date="2022-11-03T22:12:00Z"/>
        </w:rPr>
      </w:pPr>
      <w:ins w:id="3" w:author="Thalia Priscilla" w:date="2022-11-03T22:12:00Z">
        <w:r>
          <w:t>Notes:</w:t>
        </w:r>
      </w:ins>
    </w:p>
    <w:p w14:paraId="5924F5D1" w14:textId="451CA80E" w:rsidR="007D7B3A" w:rsidRDefault="007D7B3A">
      <w:pPr>
        <w:rPr>
          <w:ins w:id="4" w:author="Thalia Priscilla" w:date="2022-11-03T22:12:00Z"/>
        </w:rPr>
      </w:pPr>
    </w:p>
    <w:p w14:paraId="7767FAC6" w14:textId="16483E3A" w:rsidR="007D7B3A" w:rsidRDefault="007D7B3A">
      <w:pPr>
        <w:rPr>
          <w:ins w:id="5" w:author="Thalia Priscilla" w:date="2022-11-03T22:16:00Z"/>
        </w:rPr>
      </w:pPr>
      <w:ins w:id="6" w:author="Thalia Priscilla" w:date="2022-11-03T22:12:00Z">
        <w:r>
          <w:t>I</w:t>
        </w:r>
      </w:ins>
      <w:ins w:id="7" w:author="Thalia Priscilla" w:date="2022-11-03T22:15:00Z">
        <w:r>
          <w:t xml:space="preserve">t’s great that you mentioned specific things like </w:t>
        </w:r>
        <w:r w:rsidR="00097D2A">
          <w:t>the research paper and cl</w:t>
        </w:r>
      </w:ins>
      <w:ins w:id="8" w:author="Thalia Priscilla" w:date="2022-11-03T22:16:00Z">
        <w:r w:rsidR="00097D2A">
          <w:t xml:space="preserve">ass, which shows how invested you are into the programs in the school. </w:t>
        </w:r>
      </w:ins>
    </w:p>
    <w:p w14:paraId="6C87EF1D" w14:textId="5F3820B3" w:rsidR="00097D2A" w:rsidRDefault="00097D2A">
      <w:pPr>
        <w:rPr>
          <w:ins w:id="9" w:author="Thalia Priscilla" w:date="2022-11-03T22:16:00Z"/>
        </w:rPr>
      </w:pPr>
    </w:p>
    <w:p w14:paraId="074B5137" w14:textId="222F1EBA" w:rsidR="00097D2A" w:rsidRDefault="00097D2A">
      <w:ins w:id="10" w:author="Thalia Priscilla" w:date="2022-11-03T22:16:00Z">
        <w:r>
          <w:t xml:space="preserve">I suggest also mentioning another general reason about the school </w:t>
        </w:r>
      </w:ins>
      <w:ins w:id="11" w:author="Thalia Priscilla" w:date="2022-11-03T22:17:00Z">
        <w:r>
          <w:t xml:space="preserve">which may include values that it holds, and how it connects you to </w:t>
        </w:r>
      </w:ins>
      <w:ins w:id="12" w:author="Thalia Priscilla" w:date="2022-11-03T22:18:00Z">
        <w:r>
          <w:t>your dreams/goals.</w:t>
        </w:r>
      </w:ins>
    </w:p>
    <w:p w14:paraId="12BA1E0D" w14:textId="091F8AA1" w:rsidR="00D96786" w:rsidRDefault="00D96786"/>
    <w:p w14:paraId="34491EBF" w14:textId="77777777" w:rsidR="00D96786" w:rsidRPr="00D96786" w:rsidRDefault="00D96786" w:rsidP="00D96786">
      <w:pPr>
        <w:rPr>
          <w:rFonts w:ascii="Times New Roman" w:eastAsia="Times New Roman" w:hAnsi="Times New Roman" w:cs="Times New Roman"/>
        </w:rPr>
      </w:pPr>
      <w:r w:rsidRPr="00D96786">
        <w:rPr>
          <w:rFonts w:ascii="Arial" w:eastAsia="Times New Roman" w:hAnsi="Arial" w:cs="Arial"/>
          <w:b/>
          <w:bCs/>
          <w:color w:val="000000"/>
          <w:sz w:val="22"/>
          <w:szCs w:val="22"/>
        </w:rPr>
        <w:t>Why this major? 100*</w:t>
      </w:r>
    </w:p>
    <w:p w14:paraId="742D4BBE" w14:textId="77777777" w:rsidR="00D96786" w:rsidRPr="00D96786" w:rsidRDefault="00D96786" w:rsidP="00D96786">
      <w:pPr>
        <w:rPr>
          <w:rFonts w:ascii="Times New Roman" w:eastAsia="Times New Roman" w:hAnsi="Times New Roman" w:cs="Times New Roman"/>
        </w:rPr>
      </w:pPr>
    </w:p>
    <w:p w14:paraId="1A15F4EB" w14:textId="634A438B" w:rsidR="00D96786" w:rsidRDefault="00D96786">
      <w:pPr>
        <w:rPr>
          <w:ins w:id="13" w:author="Thalia Priscilla" w:date="2022-11-03T22:18:00Z"/>
          <w:rFonts w:ascii="Arial" w:hAnsi="Arial" w:cs="Arial"/>
          <w:color w:val="000000"/>
          <w:sz w:val="22"/>
          <w:szCs w:val="22"/>
        </w:rPr>
      </w:pPr>
      <w:del w:id="14" w:author="Thalia Priscilla" w:date="2022-11-03T22:05:00Z">
        <w:r w:rsidDel="00FF0D7C">
          <w:rPr>
            <w:rFonts w:ascii="Arial" w:hAnsi="Arial" w:cs="Arial"/>
            <w:color w:val="000000"/>
            <w:sz w:val="22"/>
            <w:szCs w:val="22"/>
          </w:rPr>
          <w:delText xml:space="preserve">Being </w:delText>
        </w:r>
      </w:del>
      <w:ins w:id="15" w:author="Thalia Priscilla" w:date="2022-11-03T22:05:00Z">
        <w:r w:rsidR="00FF0D7C">
          <w:rPr>
            <w:rFonts w:ascii="Arial" w:hAnsi="Arial" w:cs="Arial"/>
            <w:color w:val="000000"/>
            <w:sz w:val="22"/>
            <w:szCs w:val="22"/>
          </w:rPr>
          <w:t>At</w:t>
        </w:r>
        <w:r w:rsidR="00FF0D7C">
          <w:rPr>
            <w:rFonts w:ascii="Arial" w:hAnsi="Arial" w:cs="Arial"/>
            <w:color w:val="000000"/>
            <w:sz w:val="22"/>
            <w:szCs w:val="22"/>
          </w:rPr>
          <w:t xml:space="preserve"> </w:t>
        </w:r>
      </w:ins>
      <w:r>
        <w:rPr>
          <w:rFonts w:ascii="Arial" w:hAnsi="Arial" w:cs="Arial"/>
          <w:color w:val="000000"/>
          <w:sz w:val="22"/>
          <w:szCs w:val="22"/>
        </w:rPr>
        <w:t>only 9 years old, Siri felt real, almost alive to me. Later on, I learned that it was artificial intelligence powering Siri. This prompted my interest in Computer Science. Since then, I’ve taken rigorous courses in programming and pursued independent studies. Fascinated by the possibilities of AI, I interned at a company where I learned about its applications through voice-activated bots and features in websites and apps</w:t>
      </w:r>
      <w:commentRangeStart w:id="16"/>
      <w:r>
        <w:rPr>
          <w:rFonts w:ascii="Arial" w:hAnsi="Arial" w:cs="Arial"/>
          <w:color w:val="000000"/>
          <w:sz w:val="22"/>
          <w:szCs w:val="22"/>
        </w:rPr>
        <w:t>. A major in computer science will allow me to gain the tools to develop more advanced voice recognition software by studying AI, specifically Natural Language Processors and Machine learning.</w:t>
      </w:r>
      <w:commentRangeEnd w:id="16"/>
      <w:r w:rsidR="00097D2A">
        <w:rPr>
          <w:rStyle w:val="CommentReference"/>
        </w:rPr>
        <w:commentReference w:id="16"/>
      </w:r>
    </w:p>
    <w:p w14:paraId="5C02FC3F" w14:textId="705BCAAA" w:rsidR="00097D2A" w:rsidRDefault="00097D2A">
      <w:pPr>
        <w:rPr>
          <w:ins w:id="17" w:author="Thalia Priscilla" w:date="2022-11-03T22:18:00Z"/>
        </w:rPr>
      </w:pPr>
    </w:p>
    <w:p w14:paraId="0C7ACBEE" w14:textId="52C6E381" w:rsidR="00097D2A" w:rsidRDefault="00097D2A"/>
    <w:sectPr w:rsidR="00097D2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Thalia Priscilla" w:date="2022-11-03T22:18:00Z" w:initials="TP">
    <w:p w14:paraId="62E134A2" w14:textId="0DA5A05F" w:rsidR="00097D2A" w:rsidRDefault="00097D2A">
      <w:pPr>
        <w:pStyle w:val="CommentText"/>
      </w:pPr>
      <w:r>
        <w:rPr>
          <w:rStyle w:val="CommentReference"/>
        </w:rPr>
        <w:annotationRef/>
      </w:r>
      <w:r>
        <w:t>I suggest also linking your specific plans for the future (what you plan to do with what you will learn) to link your interest with a bigger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134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BCC8" w16cex:dateUtc="2022-11-03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134A2" w16cid:durableId="270EBC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097D2A"/>
    <w:rsid w:val="00185506"/>
    <w:rsid w:val="002256B3"/>
    <w:rsid w:val="004A4556"/>
    <w:rsid w:val="0062459E"/>
    <w:rsid w:val="007D7B3A"/>
    <w:rsid w:val="00D40311"/>
    <w:rsid w:val="00D96786"/>
    <w:rsid w:val="00FF0D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F0D7C"/>
  </w:style>
  <w:style w:type="character" w:styleId="CommentReference">
    <w:name w:val="annotation reference"/>
    <w:basedOn w:val="DefaultParagraphFont"/>
    <w:uiPriority w:val="99"/>
    <w:semiHidden/>
    <w:unhideWhenUsed/>
    <w:rsid w:val="00097D2A"/>
    <w:rPr>
      <w:sz w:val="16"/>
      <w:szCs w:val="16"/>
    </w:rPr>
  </w:style>
  <w:style w:type="paragraph" w:styleId="CommentText">
    <w:name w:val="annotation text"/>
    <w:basedOn w:val="Normal"/>
    <w:link w:val="CommentTextChar"/>
    <w:uiPriority w:val="99"/>
    <w:semiHidden/>
    <w:unhideWhenUsed/>
    <w:rsid w:val="00097D2A"/>
    <w:rPr>
      <w:sz w:val="20"/>
      <w:szCs w:val="20"/>
    </w:rPr>
  </w:style>
  <w:style w:type="character" w:customStyle="1" w:styleId="CommentTextChar">
    <w:name w:val="Comment Text Char"/>
    <w:basedOn w:val="DefaultParagraphFont"/>
    <w:link w:val="CommentText"/>
    <w:uiPriority w:val="99"/>
    <w:semiHidden/>
    <w:rsid w:val="00097D2A"/>
    <w:rPr>
      <w:sz w:val="20"/>
      <w:szCs w:val="20"/>
    </w:rPr>
  </w:style>
  <w:style w:type="paragraph" w:styleId="CommentSubject">
    <w:name w:val="annotation subject"/>
    <w:basedOn w:val="CommentText"/>
    <w:next w:val="CommentText"/>
    <w:link w:val="CommentSubjectChar"/>
    <w:uiPriority w:val="99"/>
    <w:semiHidden/>
    <w:unhideWhenUsed/>
    <w:rsid w:val="00097D2A"/>
    <w:rPr>
      <w:b/>
      <w:bCs/>
    </w:rPr>
  </w:style>
  <w:style w:type="character" w:customStyle="1" w:styleId="CommentSubjectChar">
    <w:name w:val="Comment Subject Char"/>
    <w:basedOn w:val="CommentTextChar"/>
    <w:link w:val="CommentSubject"/>
    <w:uiPriority w:val="99"/>
    <w:semiHidden/>
    <w:rsid w:val="00097D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50093">
      <w:bodyDiv w:val="1"/>
      <w:marLeft w:val="0"/>
      <w:marRight w:val="0"/>
      <w:marTop w:val="0"/>
      <w:marBottom w:val="0"/>
      <w:divBdr>
        <w:top w:val="none" w:sz="0" w:space="0" w:color="auto"/>
        <w:left w:val="none" w:sz="0" w:space="0" w:color="auto"/>
        <w:bottom w:val="none" w:sz="0" w:space="0" w:color="auto"/>
        <w:right w:val="none" w:sz="0" w:space="0" w:color="auto"/>
      </w:divBdr>
    </w:div>
    <w:div w:id="967784712">
      <w:bodyDiv w:val="1"/>
      <w:marLeft w:val="0"/>
      <w:marRight w:val="0"/>
      <w:marTop w:val="0"/>
      <w:marBottom w:val="0"/>
      <w:divBdr>
        <w:top w:val="none" w:sz="0" w:space="0" w:color="auto"/>
        <w:left w:val="none" w:sz="0" w:space="0" w:color="auto"/>
        <w:bottom w:val="none" w:sz="0" w:space="0" w:color="auto"/>
        <w:right w:val="none" w:sz="0" w:space="0" w:color="auto"/>
      </w:divBdr>
    </w:div>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 w:id="11252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4</cp:revision>
  <dcterms:created xsi:type="dcterms:W3CDTF">2022-10-29T10:14:00Z</dcterms:created>
  <dcterms:modified xsi:type="dcterms:W3CDTF">2022-11-03T15:19:00Z</dcterms:modified>
</cp:coreProperties>
</file>