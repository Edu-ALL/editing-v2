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4B7B92" w14:textId="77777777" w:rsidR="00EA58C9" w:rsidRPr="00EA58C9" w:rsidRDefault="00EA58C9" w:rsidP="00EA58C9">
      <w:pPr>
        <w:jc w:val="center"/>
        <w:rPr>
          <w:rFonts w:ascii="Times New Roman" w:eastAsia="Times New Roman" w:hAnsi="Times New Roman" w:cs="Times New Roman"/>
        </w:rPr>
      </w:pPr>
      <w:r w:rsidRPr="00EA58C9">
        <w:rPr>
          <w:rFonts w:ascii="Times New Roman" w:eastAsia="Times New Roman" w:hAnsi="Times New Roman" w:cs="Times New Roman"/>
          <w:color w:val="000000"/>
          <w:sz w:val="22"/>
          <w:szCs w:val="22"/>
        </w:rPr>
        <w:t>PROMPT 1 </w:t>
      </w:r>
    </w:p>
    <w:p w14:paraId="7AD067C7" w14:textId="77777777" w:rsidR="00EA58C9" w:rsidRPr="00EA58C9" w:rsidRDefault="00EA58C9" w:rsidP="00EA58C9">
      <w:pPr>
        <w:rPr>
          <w:rFonts w:ascii="Times New Roman" w:eastAsia="Times New Roman" w:hAnsi="Times New Roman" w:cs="Times New Roman"/>
        </w:rPr>
      </w:pPr>
      <w:r w:rsidRPr="00EA58C9">
        <w:rPr>
          <w:rFonts w:ascii="Times New Roman" w:eastAsia="Times New Roman" w:hAnsi="Times New Roman" w:cs="Times New Roman"/>
          <w:b/>
          <w:bCs/>
          <w:color w:val="000000"/>
          <w:sz w:val="22"/>
          <w:szCs w:val="22"/>
        </w:rPr>
        <w:t>1. Describe an example of your leadership experience in which you have positively influenced others, helped resolve disputes or contributed to group efforts over time. </w:t>
      </w:r>
    </w:p>
    <w:p w14:paraId="282A3208" w14:textId="77777777" w:rsidR="00EA58C9" w:rsidRPr="00EA58C9" w:rsidRDefault="00EA58C9" w:rsidP="00EA58C9">
      <w:pPr>
        <w:rPr>
          <w:rFonts w:ascii="Times New Roman" w:eastAsia="Times New Roman" w:hAnsi="Times New Roman" w:cs="Times New Roman"/>
        </w:rPr>
      </w:pPr>
    </w:p>
    <w:p w14:paraId="75CE36BE" w14:textId="77777777" w:rsidR="00EA58C9" w:rsidRPr="00EA58C9" w:rsidRDefault="00EA58C9" w:rsidP="00EA58C9">
      <w:pPr>
        <w:rPr>
          <w:rFonts w:ascii="Times New Roman" w:eastAsia="Times New Roman" w:hAnsi="Times New Roman" w:cs="Times New Roman"/>
        </w:rPr>
      </w:pPr>
      <w:r w:rsidRPr="00EA58C9">
        <w:rPr>
          <w:rFonts w:ascii="Times New Roman" w:eastAsia="Times New Roman" w:hAnsi="Times New Roman" w:cs="Times New Roman"/>
          <w:color w:val="000000"/>
          <w:sz w:val="22"/>
          <w:szCs w:val="22"/>
        </w:rPr>
        <w:t>Since my freshman year, I have been a part of the backstage team, the tech team, and the set and design team creating much of the props and sets. This year, I became the leader of the set and design team. </w:t>
      </w:r>
    </w:p>
    <w:p w14:paraId="03170F10" w14:textId="77777777" w:rsidR="00EA58C9" w:rsidRPr="00EA58C9" w:rsidRDefault="00EA58C9" w:rsidP="00EA58C9">
      <w:pPr>
        <w:rPr>
          <w:rFonts w:ascii="Times New Roman" w:eastAsia="Times New Roman" w:hAnsi="Times New Roman" w:cs="Times New Roman"/>
        </w:rPr>
      </w:pPr>
    </w:p>
    <w:p w14:paraId="26A98BFE" w14:textId="7E8AC5F5" w:rsidR="00EA58C9" w:rsidRPr="00EA58C9" w:rsidRDefault="00EA58C9" w:rsidP="00EA58C9">
      <w:pPr>
        <w:rPr>
          <w:rFonts w:ascii="Times New Roman" w:eastAsia="Times New Roman" w:hAnsi="Times New Roman" w:cs="Times New Roman"/>
        </w:rPr>
      </w:pPr>
      <w:r w:rsidRPr="00EA58C9">
        <w:rPr>
          <w:rFonts w:ascii="Times New Roman" w:eastAsia="Times New Roman" w:hAnsi="Times New Roman" w:cs="Times New Roman"/>
          <w:color w:val="000000"/>
          <w:sz w:val="22"/>
          <w:szCs w:val="22"/>
        </w:rPr>
        <w:t xml:space="preserve">My background experiences have helped me </w:t>
      </w:r>
      <w:del w:id="0" w:author="Microsoft Office User" w:date="2022-11-27T15:40:00Z">
        <w:r w:rsidRPr="00EA58C9" w:rsidDel="006E1A2D">
          <w:rPr>
            <w:rFonts w:ascii="Times New Roman" w:eastAsia="Times New Roman" w:hAnsi="Times New Roman" w:cs="Times New Roman"/>
            <w:color w:val="000000"/>
            <w:sz w:val="22"/>
            <w:szCs w:val="22"/>
          </w:rPr>
          <w:delText xml:space="preserve">as a leader </w:delText>
        </w:r>
      </w:del>
      <w:r w:rsidRPr="00EA58C9">
        <w:rPr>
          <w:rFonts w:ascii="Times New Roman" w:eastAsia="Times New Roman" w:hAnsi="Times New Roman" w:cs="Times New Roman"/>
          <w:color w:val="000000"/>
          <w:sz w:val="22"/>
          <w:szCs w:val="22"/>
        </w:rPr>
        <w:t xml:space="preserve">to provide effective insight </w:t>
      </w:r>
      <w:ins w:id="1" w:author="Microsoft Office User" w:date="2022-11-27T15:41:00Z">
        <w:r w:rsidR="006E1A2D">
          <w:rPr>
            <w:rFonts w:ascii="Times New Roman" w:eastAsia="Times New Roman" w:hAnsi="Times New Roman" w:cs="Times New Roman"/>
            <w:color w:val="000000"/>
            <w:sz w:val="22"/>
            <w:szCs w:val="22"/>
          </w:rPr>
          <w:t>f</w:t>
        </w:r>
      </w:ins>
      <w:del w:id="2" w:author="Microsoft Office User" w:date="2022-11-27T15:41:00Z">
        <w:r w:rsidRPr="00EA58C9" w:rsidDel="006E1A2D">
          <w:rPr>
            <w:rFonts w:ascii="Times New Roman" w:eastAsia="Times New Roman" w:hAnsi="Times New Roman" w:cs="Times New Roman"/>
            <w:color w:val="000000"/>
            <w:sz w:val="22"/>
            <w:szCs w:val="22"/>
          </w:rPr>
          <w:delText>t</w:delText>
        </w:r>
      </w:del>
      <w:r w:rsidRPr="00EA58C9">
        <w:rPr>
          <w:rFonts w:ascii="Times New Roman" w:eastAsia="Times New Roman" w:hAnsi="Times New Roman" w:cs="Times New Roman"/>
          <w:color w:val="000000"/>
          <w:sz w:val="22"/>
          <w:szCs w:val="22"/>
        </w:rPr>
        <w:t>o</w:t>
      </w:r>
      <w:ins w:id="3" w:author="Microsoft Office User" w:date="2022-11-27T15:41:00Z">
        <w:r w:rsidR="006E1A2D">
          <w:rPr>
            <w:rFonts w:ascii="Times New Roman" w:eastAsia="Times New Roman" w:hAnsi="Times New Roman" w:cs="Times New Roman"/>
            <w:color w:val="000000"/>
            <w:sz w:val="22"/>
            <w:szCs w:val="22"/>
          </w:rPr>
          <w:t>r</w:t>
        </w:r>
      </w:ins>
      <w:r w:rsidRPr="00EA58C9">
        <w:rPr>
          <w:rFonts w:ascii="Times New Roman" w:eastAsia="Times New Roman" w:hAnsi="Times New Roman" w:cs="Times New Roman"/>
          <w:color w:val="000000"/>
          <w:sz w:val="22"/>
          <w:szCs w:val="22"/>
        </w:rPr>
        <w:t xml:space="preserve"> my teammates</w:t>
      </w:r>
      <w:ins w:id="4" w:author="Microsoft Office User" w:date="2022-11-27T15:41:00Z">
        <w:r w:rsidR="006E1A2D">
          <w:rPr>
            <w:rFonts w:ascii="Times New Roman" w:eastAsia="Times New Roman" w:hAnsi="Times New Roman" w:cs="Times New Roman"/>
            <w:color w:val="000000"/>
            <w:sz w:val="22"/>
            <w:szCs w:val="22"/>
          </w:rPr>
          <w:t xml:space="preserve">: </w:t>
        </w:r>
      </w:ins>
      <w:del w:id="5" w:author="Microsoft Office User" w:date="2022-11-27T15:41:00Z">
        <w:r w:rsidRPr="00EA58C9" w:rsidDel="006E1A2D">
          <w:rPr>
            <w:rFonts w:ascii="Times New Roman" w:eastAsia="Times New Roman" w:hAnsi="Times New Roman" w:cs="Times New Roman"/>
            <w:color w:val="000000"/>
            <w:sz w:val="22"/>
            <w:szCs w:val="22"/>
          </w:rPr>
          <w:delText xml:space="preserve"> to </w:delText>
        </w:r>
      </w:del>
      <w:r w:rsidRPr="00EA58C9">
        <w:rPr>
          <w:rFonts w:ascii="Times New Roman" w:eastAsia="Times New Roman" w:hAnsi="Times New Roman" w:cs="Times New Roman"/>
          <w:color w:val="000000"/>
          <w:sz w:val="22"/>
          <w:szCs w:val="22"/>
        </w:rPr>
        <w:t>solv</w:t>
      </w:r>
      <w:ins w:id="6" w:author="Microsoft Office User" w:date="2022-11-27T15:41:00Z">
        <w:r w:rsidR="006E1A2D">
          <w:rPr>
            <w:rFonts w:ascii="Times New Roman" w:eastAsia="Times New Roman" w:hAnsi="Times New Roman" w:cs="Times New Roman"/>
            <w:color w:val="000000"/>
            <w:sz w:val="22"/>
            <w:szCs w:val="22"/>
          </w:rPr>
          <w:t>ing</w:t>
        </w:r>
      </w:ins>
      <w:del w:id="7" w:author="Microsoft Office User" w:date="2022-11-27T15:41:00Z">
        <w:r w:rsidRPr="00EA58C9" w:rsidDel="006E1A2D">
          <w:rPr>
            <w:rFonts w:ascii="Times New Roman" w:eastAsia="Times New Roman" w:hAnsi="Times New Roman" w:cs="Times New Roman"/>
            <w:color w:val="000000"/>
            <w:sz w:val="22"/>
            <w:szCs w:val="22"/>
          </w:rPr>
          <w:delText>e</w:delText>
        </w:r>
      </w:del>
      <w:r w:rsidRPr="00EA58C9">
        <w:rPr>
          <w:rFonts w:ascii="Times New Roman" w:eastAsia="Times New Roman" w:hAnsi="Times New Roman" w:cs="Times New Roman"/>
          <w:color w:val="000000"/>
          <w:sz w:val="22"/>
          <w:szCs w:val="22"/>
        </w:rPr>
        <w:t xml:space="preserve"> problems and creat</w:t>
      </w:r>
      <w:ins w:id="8" w:author="Microsoft Office User" w:date="2022-11-27T15:41:00Z">
        <w:r w:rsidR="006E1A2D">
          <w:rPr>
            <w:rFonts w:ascii="Times New Roman" w:eastAsia="Times New Roman" w:hAnsi="Times New Roman" w:cs="Times New Roman"/>
            <w:color w:val="000000"/>
            <w:sz w:val="22"/>
            <w:szCs w:val="22"/>
          </w:rPr>
          <w:t>ing</w:t>
        </w:r>
      </w:ins>
      <w:del w:id="9" w:author="Microsoft Office User" w:date="2022-11-27T15:41:00Z">
        <w:r w:rsidRPr="00EA58C9" w:rsidDel="006E1A2D">
          <w:rPr>
            <w:rFonts w:ascii="Times New Roman" w:eastAsia="Times New Roman" w:hAnsi="Times New Roman" w:cs="Times New Roman"/>
            <w:color w:val="000000"/>
            <w:sz w:val="22"/>
            <w:szCs w:val="22"/>
          </w:rPr>
          <w:delText>e</w:delText>
        </w:r>
      </w:del>
      <w:r w:rsidRPr="00EA58C9">
        <w:rPr>
          <w:rFonts w:ascii="Times New Roman" w:eastAsia="Times New Roman" w:hAnsi="Times New Roman" w:cs="Times New Roman"/>
          <w:color w:val="000000"/>
          <w:sz w:val="22"/>
          <w:szCs w:val="22"/>
        </w:rPr>
        <w:t xml:space="preserve"> ideas from tech to design to set movements during the performance. </w:t>
      </w:r>
      <w:del w:id="10" w:author="Microsoft Office User" w:date="2022-11-27T15:41:00Z">
        <w:r w:rsidRPr="00EA58C9" w:rsidDel="006E1A2D">
          <w:rPr>
            <w:rFonts w:ascii="Times New Roman" w:eastAsia="Times New Roman" w:hAnsi="Times New Roman" w:cs="Times New Roman"/>
            <w:color w:val="000000"/>
            <w:sz w:val="22"/>
            <w:szCs w:val="22"/>
          </w:rPr>
          <w:delText xml:space="preserve">I utilized my past experiences to extrapolate ideas while contextualizing them to the present situations.  </w:delText>
        </w:r>
      </w:del>
      <w:r w:rsidRPr="00EA58C9">
        <w:rPr>
          <w:rFonts w:ascii="Times New Roman" w:eastAsia="Times New Roman" w:hAnsi="Times New Roman" w:cs="Times New Roman"/>
          <w:color w:val="000000"/>
          <w:sz w:val="22"/>
          <w:szCs w:val="22"/>
        </w:rPr>
        <w:t xml:space="preserve">For example, I helped the tech team decide which color lighting to use for different scenes based on my prior knowledge of how the lights </w:t>
      </w:r>
      <w:del w:id="11" w:author="Microsoft Office User" w:date="2022-11-27T15:42:00Z">
        <w:r w:rsidRPr="00EA58C9" w:rsidDel="000B22D2">
          <w:rPr>
            <w:rFonts w:ascii="Times New Roman" w:eastAsia="Times New Roman" w:hAnsi="Times New Roman" w:cs="Times New Roman"/>
            <w:color w:val="000000"/>
            <w:sz w:val="22"/>
            <w:szCs w:val="22"/>
          </w:rPr>
          <w:delText xml:space="preserve">will </w:delText>
        </w:r>
      </w:del>
      <w:r w:rsidRPr="00EA58C9">
        <w:rPr>
          <w:rFonts w:ascii="Times New Roman" w:eastAsia="Times New Roman" w:hAnsi="Times New Roman" w:cs="Times New Roman"/>
          <w:color w:val="000000"/>
          <w:sz w:val="22"/>
          <w:szCs w:val="22"/>
        </w:rPr>
        <w:t>affect</w:t>
      </w:r>
      <w:ins w:id="12" w:author="Microsoft Office User" w:date="2022-11-27T15:42:00Z">
        <w:r w:rsidR="000B22D2">
          <w:rPr>
            <w:rFonts w:ascii="Times New Roman" w:eastAsia="Times New Roman" w:hAnsi="Times New Roman" w:cs="Times New Roman"/>
            <w:color w:val="000000"/>
            <w:sz w:val="22"/>
            <w:szCs w:val="22"/>
          </w:rPr>
          <w:t>ed</w:t>
        </w:r>
      </w:ins>
      <w:r w:rsidRPr="00EA58C9">
        <w:rPr>
          <w:rFonts w:ascii="Times New Roman" w:eastAsia="Times New Roman" w:hAnsi="Times New Roman" w:cs="Times New Roman"/>
          <w:color w:val="000000"/>
          <w:sz w:val="22"/>
          <w:szCs w:val="22"/>
        </w:rPr>
        <w:t xml:space="preserve"> the ambiance and the look of the set and costumes. Furthermore, I also </w:t>
      </w:r>
      <w:del w:id="13" w:author="Microsoft Office User" w:date="2022-11-27T15:44:00Z">
        <w:r w:rsidRPr="00EA58C9" w:rsidDel="000A27AB">
          <w:rPr>
            <w:rFonts w:ascii="Times New Roman" w:eastAsia="Times New Roman" w:hAnsi="Times New Roman" w:cs="Times New Roman"/>
            <w:color w:val="000000"/>
            <w:sz w:val="22"/>
            <w:szCs w:val="22"/>
          </w:rPr>
          <w:delText xml:space="preserve">helped </w:delText>
        </w:r>
      </w:del>
      <w:ins w:id="14" w:author="Microsoft Office User" w:date="2022-11-27T15:44:00Z">
        <w:r w:rsidR="000A27AB">
          <w:rPr>
            <w:rFonts w:ascii="Times New Roman" w:eastAsia="Times New Roman" w:hAnsi="Times New Roman" w:cs="Times New Roman"/>
            <w:color w:val="000000"/>
            <w:sz w:val="22"/>
            <w:szCs w:val="22"/>
          </w:rPr>
          <w:t>guided</w:t>
        </w:r>
        <w:r w:rsidR="000A27AB" w:rsidRPr="00EA58C9">
          <w:rPr>
            <w:rFonts w:ascii="Times New Roman" w:eastAsia="Times New Roman" w:hAnsi="Times New Roman" w:cs="Times New Roman"/>
            <w:color w:val="000000"/>
            <w:sz w:val="22"/>
            <w:szCs w:val="22"/>
          </w:rPr>
          <w:t xml:space="preserve"> </w:t>
        </w:r>
      </w:ins>
      <w:r w:rsidRPr="00EA58C9">
        <w:rPr>
          <w:rFonts w:ascii="Times New Roman" w:eastAsia="Times New Roman" w:hAnsi="Times New Roman" w:cs="Times New Roman"/>
          <w:color w:val="000000"/>
          <w:sz w:val="22"/>
          <w:szCs w:val="22"/>
        </w:rPr>
        <w:t xml:space="preserve">the set and prop </w:t>
      </w:r>
      <w:del w:id="15" w:author="Microsoft Office User" w:date="2022-11-27T15:44:00Z">
        <w:r w:rsidRPr="00EA58C9" w:rsidDel="000A27AB">
          <w:rPr>
            <w:rFonts w:ascii="Times New Roman" w:eastAsia="Times New Roman" w:hAnsi="Times New Roman" w:cs="Times New Roman"/>
            <w:color w:val="000000"/>
            <w:sz w:val="22"/>
            <w:szCs w:val="22"/>
          </w:rPr>
          <w:delText xml:space="preserve">teams figure out which materials they could use and provided </w:delText>
        </w:r>
      </w:del>
      <w:del w:id="16" w:author="Microsoft Office User" w:date="2022-11-27T15:42:00Z">
        <w:r w:rsidRPr="00EA58C9" w:rsidDel="000B22D2">
          <w:rPr>
            <w:rFonts w:ascii="Times New Roman" w:eastAsia="Times New Roman" w:hAnsi="Times New Roman" w:cs="Times New Roman"/>
            <w:color w:val="000000"/>
            <w:sz w:val="22"/>
            <w:szCs w:val="22"/>
          </w:rPr>
          <w:delText xml:space="preserve">some </w:delText>
        </w:r>
      </w:del>
      <w:del w:id="17" w:author="Microsoft Office User" w:date="2022-11-27T15:44:00Z">
        <w:r w:rsidRPr="00EA58C9" w:rsidDel="000A27AB">
          <w:rPr>
            <w:rFonts w:ascii="Times New Roman" w:eastAsia="Times New Roman" w:hAnsi="Times New Roman" w:cs="Times New Roman"/>
            <w:color w:val="000000"/>
            <w:sz w:val="22"/>
            <w:szCs w:val="22"/>
          </w:rPr>
          <w:delText xml:space="preserve">suggestions </w:delText>
        </w:r>
      </w:del>
      <w:del w:id="18" w:author="Microsoft Office User" w:date="2022-11-27T15:42:00Z">
        <w:r w:rsidRPr="00EA58C9" w:rsidDel="000B22D2">
          <w:rPr>
            <w:rFonts w:ascii="Times New Roman" w:eastAsia="Times New Roman" w:hAnsi="Times New Roman" w:cs="Times New Roman"/>
            <w:color w:val="000000"/>
            <w:sz w:val="22"/>
            <w:szCs w:val="22"/>
          </w:rPr>
          <w:delText>such as which</w:delText>
        </w:r>
      </w:del>
      <w:ins w:id="19" w:author="Microsoft Office User" w:date="2022-11-27T15:42:00Z">
        <w:r w:rsidR="000B22D2">
          <w:rPr>
            <w:rFonts w:ascii="Times New Roman" w:eastAsia="Times New Roman" w:hAnsi="Times New Roman" w:cs="Times New Roman"/>
            <w:color w:val="000000"/>
            <w:sz w:val="22"/>
            <w:szCs w:val="22"/>
          </w:rPr>
          <w:t xml:space="preserve">on </w:t>
        </w:r>
      </w:ins>
      <w:ins w:id="20" w:author="Microsoft Office User" w:date="2022-11-27T15:44:00Z">
        <w:r w:rsidR="000A27AB">
          <w:rPr>
            <w:rFonts w:ascii="Times New Roman" w:eastAsia="Times New Roman" w:hAnsi="Times New Roman" w:cs="Times New Roman"/>
            <w:color w:val="000000"/>
            <w:sz w:val="22"/>
            <w:szCs w:val="22"/>
          </w:rPr>
          <w:t xml:space="preserve">how to create and </w:t>
        </w:r>
      </w:ins>
      <w:ins w:id="21" w:author="Microsoft Office User" w:date="2022-11-27T15:42:00Z">
        <w:r w:rsidR="000A27AB">
          <w:rPr>
            <w:rFonts w:ascii="Times New Roman" w:eastAsia="Times New Roman" w:hAnsi="Times New Roman" w:cs="Times New Roman"/>
            <w:color w:val="000000"/>
            <w:sz w:val="22"/>
            <w:szCs w:val="22"/>
          </w:rPr>
          <w:t>decide</w:t>
        </w:r>
        <w:r w:rsidR="000B22D2">
          <w:rPr>
            <w:rFonts w:ascii="Times New Roman" w:eastAsia="Times New Roman" w:hAnsi="Times New Roman" w:cs="Times New Roman"/>
            <w:color w:val="000000"/>
            <w:sz w:val="22"/>
            <w:szCs w:val="22"/>
          </w:rPr>
          <w:t xml:space="preserve"> the types</w:t>
        </w:r>
      </w:ins>
      <w:r w:rsidRPr="00EA58C9">
        <w:rPr>
          <w:rFonts w:ascii="Times New Roman" w:eastAsia="Times New Roman" w:hAnsi="Times New Roman" w:cs="Times New Roman"/>
          <w:color w:val="000000"/>
          <w:sz w:val="22"/>
          <w:szCs w:val="22"/>
        </w:rPr>
        <w:t xml:space="preserve"> </w:t>
      </w:r>
      <w:ins w:id="22" w:author="Microsoft Office User" w:date="2022-11-27T15:42:00Z">
        <w:r w:rsidR="000B22D2">
          <w:rPr>
            <w:rFonts w:ascii="Times New Roman" w:eastAsia="Times New Roman" w:hAnsi="Times New Roman" w:cs="Times New Roman"/>
            <w:color w:val="000000"/>
            <w:sz w:val="22"/>
            <w:szCs w:val="22"/>
          </w:rPr>
          <w:t xml:space="preserve">of </w:t>
        </w:r>
      </w:ins>
      <w:r w:rsidRPr="00EA58C9">
        <w:rPr>
          <w:rFonts w:ascii="Times New Roman" w:eastAsia="Times New Roman" w:hAnsi="Times New Roman" w:cs="Times New Roman"/>
          <w:color w:val="000000"/>
          <w:sz w:val="22"/>
          <w:szCs w:val="22"/>
        </w:rPr>
        <w:t>materials, tools, and colors</w:t>
      </w:r>
      <w:ins w:id="23" w:author="Microsoft Office User" w:date="2022-11-27T15:44:00Z">
        <w:r w:rsidR="000A27AB">
          <w:rPr>
            <w:rFonts w:ascii="Times New Roman" w:eastAsia="Times New Roman" w:hAnsi="Times New Roman" w:cs="Times New Roman"/>
            <w:color w:val="000000"/>
            <w:sz w:val="22"/>
            <w:szCs w:val="22"/>
          </w:rPr>
          <w:t xml:space="preserve"> to use for the set.</w:t>
        </w:r>
      </w:ins>
      <w:del w:id="24" w:author="Microsoft Office User" w:date="2022-11-27T15:44:00Z">
        <w:r w:rsidRPr="00EA58C9" w:rsidDel="000A27AB">
          <w:rPr>
            <w:rFonts w:ascii="Times New Roman" w:eastAsia="Times New Roman" w:hAnsi="Times New Roman" w:cs="Times New Roman"/>
            <w:color w:val="000000"/>
            <w:sz w:val="22"/>
            <w:szCs w:val="22"/>
          </w:rPr>
          <w:delText xml:space="preserve"> </w:delText>
        </w:r>
      </w:del>
      <w:del w:id="25" w:author="Microsoft Office User" w:date="2022-11-27T15:43:00Z">
        <w:r w:rsidRPr="00EA58C9" w:rsidDel="000B22D2">
          <w:rPr>
            <w:rFonts w:ascii="Times New Roman" w:eastAsia="Times New Roman" w:hAnsi="Times New Roman" w:cs="Times New Roman"/>
            <w:color w:val="000000"/>
            <w:sz w:val="22"/>
            <w:szCs w:val="22"/>
          </w:rPr>
          <w:delText xml:space="preserve">they should use </w:delText>
        </w:r>
        <w:r w:rsidRPr="00EA58C9" w:rsidDel="000A27AB">
          <w:rPr>
            <w:rFonts w:ascii="Times New Roman" w:eastAsia="Times New Roman" w:hAnsi="Times New Roman" w:cs="Times New Roman"/>
            <w:color w:val="000000"/>
            <w:sz w:val="22"/>
            <w:szCs w:val="22"/>
          </w:rPr>
          <w:delText>as well as how</w:delText>
        </w:r>
      </w:del>
      <w:r w:rsidRPr="00EA58C9">
        <w:rPr>
          <w:rFonts w:ascii="Times New Roman" w:eastAsia="Times New Roman" w:hAnsi="Times New Roman" w:cs="Times New Roman"/>
          <w:color w:val="000000"/>
          <w:sz w:val="22"/>
          <w:szCs w:val="22"/>
        </w:rPr>
        <w:t xml:space="preserve"> </w:t>
      </w:r>
      <w:del w:id="26" w:author="Microsoft Office User" w:date="2022-11-27T15:43:00Z">
        <w:r w:rsidRPr="00EA58C9" w:rsidDel="000A27AB">
          <w:rPr>
            <w:rFonts w:ascii="Times New Roman" w:eastAsia="Times New Roman" w:hAnsi="Times New Roman" w:cs="Times New Roman"/>
            <w:color w:val="000000"/>
            <w:sz w:val="22"/>
            <w:szCs w:val="22"/>
          </w:rPr>
          <w:delText>they could approach creating it. </w:delText>
        </w:r>
      </w:del>
    </w:p>
    <w:p w14:paraId="516C4513" w14:textId="6311E315" w:rsidR="00EA58C9" w:rsidRPr="00EA58C9" w:rsidRDefault="00EA58C9" w:rsidP="00EA58C9">
      <w:pPr>
        <w:spacing w:before="160"/>
        <w:rPr>
          <w:rFonts w:ascii="Times New Roman" w:eastAsia="Times New Roman" w:hAnsi="Times New Roman" w:cs="Times New Roman"/>
        </w:rPr>
      </w:pPr>
      <w:r w:rsidRPr="00EA58C9">
        <w:rPr>
          <w:rFonts w:ascii="Times New Roman" w:eastAsia="Times New Roman" w:hAnsi="Times New Roman" w:cs="Times New Roman"/>
          <w:color w:val="000000"/>
          <w:sz w:val="22"/>
          <w:szCs w:val="22"/>
        </w:rPr>
        <w:t xml:space="preserve">As a leader, I also leveraged </w:t>
      </w:r>
      <w:commentRangeStart w:id="27"/>
      <w:r w:rsidRPr="00EA58C9">
        <w:rPr>
          <w:rFonts w:ascii="Times New Roman" w:eastAsia="Times New Roman" w:hAnsi="Times New Roman" w:cs="Times New Roman"/>
          <w:color w:val="000000"/>
          <w:sz w:val="22"/>
          <w:szCs w:val="22"/>
        </w:rPr>
        <w:t xml:space="preserve">my past setbacks </w:t>
      </w:r>
      <w:commentRangeEnd w:id="27"/>
      <w:r w:rsidR="001A5E05">
        <w:rPr>
          <w:rStyle w:val="CommentReference"/>
        </w:rPr>
        <w:commentReference w:id="27"/>
      </w:r>
      <w:r w:rsidRPr="00EA58C9">
        <w:rPr>
          <w:rFonts w:ascii="Times New Roman" w:eastAsia="Times New Roman" w:hAnsi="Times New Roman" w:cs="Times New Roman"/>
          <w:color w:val="000000"/>
          <w:sz w:val="22"/>
          <w:szCs w:val="22"/>
        </w:rPr>
        <w:t xml:space="preserve">to become more adept in anticipating potential problems and resolving conflicts that arise. For instance, there were some minor conflicts between the costume and set team as there were miscommunications between members. </w:t>
      </w:r>
      <w:ins w:id="28" w:author="Microsoft Office User" w:date="2022-11-27T15:51:00Z">
        <w:r w:rsidR="00765A12">
          <w:rPr>
            <w:rFonts w:ascii="Times New Roman" w:eastAsia="Times New Roman" w:hAnsi="Times New Roman" w:cs="Times New Roman"/>
            <w:color w:val="000000"/>
            <w:sz w:val="22"/>
            <w:szCs w:val="22"/>
          </w:rPr>
          <w:t>Realizing that being objective wa</w:t>
        </w:r>
        <w:r w:rsidR="001E547E">
          <w:rPr>
            <w:rFonts w:ascii="Times New Roman" w:eastAsia="Times New Roman" w:hAnsi="Times New Roman" w:cs="Times New Roman"/>
            <w:color w:val="000000"/>
            <w:sz w:val="22"/>
            <w:szCs w:val="22"/>
          </w:rPr>
          <w:t xml:space="preserve">s </w:t>
        </w:r>
      </w:ins>
      <w:ins w:id="29" w:author="Microsoft Office User" w:date="2022-11-27T15:52:00Z">
        <w:r w:rsidR="00B12619">
          <w:rPr>
            <w:rFonts w:ascii="Times New Roman" w:eastAsia="Times New Roman" w:hAnsi="Times New Roman" w:cs="Times New Roman"/>
            <w:color w:val="000000"/>
            <w:sz w:val="22"/>
            <w:szCs w:val="22"/>
          </w:rPr>
          <w:t xml:space="preserve">crucial, </w:t>
        </w:r>
      </w:ins>
      <w:r w:rsidRPr="00EA58C9">
        <w:rPr>
          <w:rFonts w:ascii="Times New Roman" w:eastAsia="Times New Roman" w:hAnsi="Times New Roman" w:cs="Times New Roman"/>
          <w:color w:val="000000"/>
          <w:sz w:val="22"/>
          <w:szCs w:val="22"/>
        </w:rPr>
        <w:t xml:space="preserve">I </w:t>
      </w:r>
      <w:del w:id="30" w:author="Microsoft Office User" w:date="2022-11-27T15:52:00Z">
        <w:r w:rsidRPr="00EA58C9" w:rsidDel="00B12619">
          <w:rPr>
            <w:rFonts w:ascii="Times New Roman" w:eastAsia="Times New Roman" w:hAnsi="Times New Roman" w:cs="Times New Roman"/>
            <w:color w:val="000000"/>
            <w:sz w:val="22"/>
            <w:szCs w:val="22"/>
          </w:rPr>
          <w:delText>gathered both teams together to</w:delText>
        </w:r>
      </w:del>
      <w:ins w:id="31" w:author="Microsoft Office User" w:date="2022-11-27T15:52:00Z">
        <w:r w:rsidR="00B12619">
          <w:rPr>
            <w:rFonts w:ascii="Times New Roman" w:eastAsia="Times New Roman" w:hAnsi="Times New Roman" w:cs="Times New Roman"/>
            <w:color w:val="000000"/>
            <w:sz w:val="22"/>
            <w:szCs w:val="22"/>
          </w:rPr>
          <w:t xml:space="preserve">always paid attention to </w:t>
        </w:r>
      </w:ins>
      <w:del w:id="32" w:author="Microsoft Office User" w:date="2022-11-27T15:52:00Z">
        <w:r w:rsidRPr="00EA58C9" w:rsidDel="00B12619">
          <w:rPr>
            <w:rFonts w:ascii="Times New Roman" w:eastAsia="Times New Roman" w:hAnsi="Times New Roman" w:cs="Times New Roman"/>
            <w:color w:val="000000"/>
            <w:sz w:val="22"/>
            <w:szCs w:val="22"/>
          </w:rPr>
          <w:delText xml:space="preserve"> listen to </w:delText>
        </w:r>
      </w:del>
      <w:r w:rsidRPr="00EA58C9">
        <w:rPr>
          <w:rFonts w:ascii="Times New Roman" w:eastAsia="Times New Roman" w:hAnsi="Times New Roman" w:cs="Times New Roman"/>
          <w:color w:val="000000"/>
          <w:sz w:val="22"/>
          <w:szCs w:val="22"/>
        </w:rPr>
        <w:t>the chronology from both sides</w:t>
      </w:r>
      <w:del w:id="33" w:author="Microsoft Office User" w:date="2022-11-27T15:52:00Z">
        <w:r w:rsidRPr="00EA58C9" w:rsidDel="00B12619">
          <w:rPr>
            <w:rFonts w:ascii="Times New Roman" w:eastAsia="Times New Roman" w:hAnsi="Times New Roman" w:cs="Times New Roman"/>
            <w:color w:val="000000"/>
            <w:sz w:val="22"/>
            <w:szCs w:val="22"/>
          </w:rPr>
          <w:delText xml:space="preserve"> and to understand their thought process</w:delText>
        </w:r>
      </w:del>
      <w:r w:rsidRPr="00EA58C9">
        <w:rPr>
          <w:rFonts w:ascii="Times New Roman" w:eastAsia="Times New Roman" w:hAnsi="Times New Roman" w:cs="Times New Roman"/>
          <w:color w:val="000000"/>
          <w:sz w:val="22"/>
          <w:szCs w:val="22"/>
        </w:rPr>
        <w:t xml:space="preserve">. </w:t>
      </w:r>
      <w:del w:id="34" w:author="Microsoft Office User" w:date="2022-11-27T15:52:00Z">
        <w:r w:rsidRPr="00EA58C9" w:rsidDel="00B12619">
          <w:rPr>
            <w:rFonts w:ascii="Times New Roman" w:eastAsia="Times New Roman" w:hAnsi="Times New Roman" w:cs="Times New Roman"/>
            <w:color w:val="000000"/>
            <w:sz w:val="22"/>
            <w:szCs w:val="22"/>
          </w:rPr>
          <w:delText xml:space="preserve">When </w:delText>
        </w:r>
      </w:del>
      <w:ins w:id="35" w:author="Microsoft Office User" w:date="2022-11-27T15:52:00Z">
        <w:r w:rsidR="00B12619">
          <w:rPr>
            <w:rFonts w:ascii="Times New Roman" w:eastAsia="Times New Roman" w:hAnsi="Times New Roman" w:cs="Times New Roman"/>
            <w:color w:val="000000"/>
            <w:sz w:val="22"/>
            <w:szCs w:val="22"/>
          </w:rPr>
          <w:t>During the mediation</w:t>
        </w:r>
      </w:ins>
      <w:del w:id="36" w:author="Microsoft Office User" w:date="2022-11-27T15:52:00Z">
        <w:r w:rsidRPr="00EA58C9" w:rsidDel="00B12619">
          <w:rPr>
            <w:rFonts w:ascii="Times New Roman" w:eastAsia="Times New Roman" w:hAnsi="Times New Roman" w:cs="Times New Roman"/>
            <w:color w:val="000000"/>
            <w:sz w:val="22"/>
            <w:szCs w:val="22"/>
          </w:rPr>
          <w:delText>mediating the discussion</w:delText>
        </w:r>
      </w:del>
      <w:r w:rsidRPr="00EA58C9">
        <w:rPr>
          <w:rFonts w:ascii="Times New Roman" w:eastAsia="Times New Roman" w:hAnsi="Times New Roman" w:cs="Times New Roman"/>
          <w:color w:val="000000"/>
          <w:sz w:val="22"/>
          <w:szCs w:val="22"/>
        </w:rPr>
        <w:t>, I helped clarify ideas and intentions that each team had come up with and pointed out several aspects where they diverged. I then reminded both teams about the vision of the project</w:t>
      </w:r>
      <w:ins w:id="37" w:author="Microsoft Office User" w:date="2022-11-27T15:50:00Z">
        <w:r w:rsidR="00C40440">
          <w:rPr>
            <w:rFonts w:ascii="Times New Roman" w:eastAsia="Times New Roman" w:hAnsi="Times New Roman" w:cs="Times New Roman"/>
            <w:color w:val="000000"/>
            <w:sz w:val="22"/>
            <w:szCs w:val="22"/>
          </w:rPr>
          <w:t xml:space="preserve">, using it as a framework </w:t>
        </w:r>
      </w:ins>
      <w:del w:id="38" w:author="Microsoft Office User" w:date="2022-11-27T15:50:00Z">
        <w:r w:rsidRPr="00EA58C9" w:rsidDel="00C40440">
          <w:rPr>
            <w:rFonts w:ascii="Times New Roman" w:eastAsia="Times New Roman" w:hAnsi="Times New Roman" w:cs="Times New Roman"/>
            <w:color w:val="000000"/>
            <w:sz w:val="22"/>
            <w:szCs w:val="22"/>
          </w:rPr>
          <w:delText xml:space="preserve"> </w:delText>
        </w:r>
      </w:del>
      <w:r w:rsidRPr="00EA58C9">
        <w:rPr>
          <w:rFonts w:ascii="Times New Roman" w:eastAsia="Times New Roman" w:hAnsi="Times New Roman" w:cs="Times New Roman"/>
          <w:color w:val="000000"/>
          <w:sz w:val="22"/>
          <w:szCs w:val="22"/>
        </w:rPr>
        <w:t xml:space="preserve">to </w:t>
      </w:r>
      <w:del w:id="39" w:author="Microsoft Office User" w:date="2022-11-27T15:50:00Z">
        <w:r w:rsidRPr="00EA58C9" w:rsidDel="00C40440">
          <w:rPr>
            <w:rFonts w:ascii="Times New Roman" w:eastAsia="Times New Roman" w:hAnsi="Times New Roman" w:cs="Times New Roman"/>
            <w:color w:val="000000"/>
            <w:sz w:val="22"/>
            <w:szCs w:val="22"/>
          </w:rPr>
          <w:delText>set the framework of our priorities; I used the framework as a reference point to</w:delText>
        </w:r>
      </w:del>
      <w:del w:id="40" w:author="Microsoft Office User" w:date="2022-11-27T15:53:00Z">
        <w:r w:rsidRPr="00EA58C9" w:rsidDel="00765A12">
          <w:rPr>
            <w:rFonts w:ascii="Times New Roman" w:eastAsia="Times New Roman" w:hAnsi="Times New Roman" w:cs="Times New Roman"/>
            <w:color w:val="000000"/>
            <w:sz w:val="22"/>
            <w:szCs w:val="22"/>
          </w:rPr>
          <w:delText xml:space="preserve"> </w:delText>
        </w:r>
      </w:del>
      <w:r w:rsidRPr="00EA58C9">
        <w:rPr>
          <w:rFonts w:ascii="Times New Roman" w:eastAsia="Times New Roman" w:hAnsi="Times New Roman" w:cs="Times New Roman"/>
          <w:color w:val="000000"/>
          <w:sz w:val="22"/>
          <w:szCs w:val="22"/>
        </w:rPr>
        <w:t xml:space="preserve">discuss their disagreements. Together, we </w:t>
      </w:r>
      <w:del w:id="41" w:author="Microsoft Office User" w:date="2022-11-27T15:53:00Z">
        <w:r w:rsidRPr="00EA58C9" w:rsidDel="00765A12">
          <w:rPr>
            <w:rFonts w:ascii="Times New Roman" w:eastAsia="Times New Roman" w:hAnsi="Times New Roman" w:cs="Times New Roman"/>
            <w:color w:val="000000"/>
            <w:sz w:val="22"/>
            <w:szCs w:val="22"/>
          </w:rPr>
          <w:delText xml:space="preserve">discussed </w:delText>
        </w:r>
      </w:del>
      <w:ins w:id="42" w:author="Microsoft Office User" w:date="2022-11-27T15:53:00Z">
        <w:r w:rsidR="00765A12">
          <w:rPr>
            <w:rFonts w:ascii="Times New Roman" w:eastAsia="Times New Roman" w:hAnsi="Times New Roman" w:cs="Times New Roman"/>
            <w:color w:val="000000"/>
            <w:sz w:val="22"/>
            <w:szCs w:val="22"/>
          </w:rPr>
          <w:t>clarified</w:t>
        </w:r>
        <w:r w:rsidR="00765A12" w:rsidRPr="00EA58C9">
          <w:rPr>
            <w:rFonts w:ascii="Times New Roman" w:eastAsia="Times New Roman" w:hAnsi="Times New Roman" w:cs="Times New Roman"/>
            <w:color w:val="000000"/>
            <w:sz w:val="22"/>
            <w:szCs w:val="22"/>
          </w:rPr>
          <w:t xml:space="preserve"> </w:t>
        </w:r>
      </w:ins>
      <w:r w:rsidRPr="00EA58C9">
        <w:rPr>
          <w:rFonts w:ascii="Times New Roman" w:eastAsia="Times New Roman" w:hAnsi="Times New Roman" w:cs="Times New Roman"/>
          <w:color w:val="000000"/>
          <w:sz w:val="22"/>
          <w:szCs w:val="22"/>
        </w:rPr>
        <w:t>how we could better combine costumes, lighting, and set together in a way that work</w:t>
      </w:r>
      <w:ins w:id="43" w:author="Microsoft Office User" w:date="2022-11-27T15:53:00Z">
        <w:r w:rsidR="00765A12">
          <w:rPr>
            <w:rFonts w:ascii="Times New Roman" w:eastAsia="Times New Roman" w:hAnsi="Times New Roman" w:cs="Times New Roman"/>
            <w:color w:val="000000"/>
            <w:sz w:val="22"/>
            <w:szCs w:val="22"/>
          </w:rPr>
          <w:t>ed</w:t>
        </w:r>
      </w:ins>
      <w:del w:id="44" w:author="Microsoft Office User" w:date="2022-11-27T15:53:00Z">
        <w:r w:rsidRPr="00EA58C9" w:rsidDel="00765A12">
          <w:rPr>
            <w:rFonts w:ascii="Times New Roman" w:eastAsia="Times New Roman" w:hAnsi="Times New Roman" w:cs="Times New Roman"/>
            <w:color w:val="000000"/>
            <w:sz w:val="22"/>
            <w:szCs w:val="22"/>
          </w:rPr>
          <w:delText>s</w:delText>
        </w:r>
      </w:del>
      <w:r w:rsidRPr="00EA58C9">
        <w:rPr>
          <w:rFonts w:ascii="Times New Roman" w:eastAsia="Times New Roman" w:hAnsi="Times New Roman" w:cs="Times New Roman"/>
          <w:color w:val="000000"/>
          <w:sz w:val="22"/>
          <w:szCs w:val="22"/>
        </w:rPr>
        <w:t xml:space="preserve"> harmoniously</w:t>
      </w:r>
      <w:ins w:id="45" w:author="Microsoft Office User" w:date="2022-11-27T15:54:00Z">
        <w:r w:rsidR="00765A12">
          <w:rPr>
            <w:rFonts w:ascii="Times New Roman" w:eastAsia="Times New Roman" w:hAnsi="Times New Roman" w:cs="Times New Roman"/>
            <w:color w:val="000000"/>
            <w:sz w:val="22"/>
            <w:szCs w:val="22"/>
          </w:rPr>
          <w:t xml:space="preserve"> so that everyone had </w:t>
        </w:r>
      </w:ins>
      <w:del w:id="46" w:author="Microsoft Office User" w:date="2022-11-27T15:54:00Z">
        <w:r w:rsidRPr="00EA58C9" w:rsidDel="00765A12">
          <w:rPr>
            <w:rFonts w:ascii="Times New Roman" w:eastAsia="Times New Roman" w:hAnsi="Times New Roman" w:cs="Times New Roman"/>
            <w:color w:val="000000"/>
            <w:sz w:val="22"/>
            <w:szCs w:val="22"/>
          </w:rPr>
          <w:delText xml:space="preserve">. With these discussions, both teams had </w:delText>
        </w:r>
      </w:del>
      <w:r w:rsidRPr="00EA58C9">
        <w:rPr>
          <w:rFonts w:ascii="Times New Roman" w:eastAsia="Times New Roman" w:hAnsi="Times New Roman" w:cs="Times New Roman"/>
          <w:color w:val="000000"/>
          <w:sz w:val="22"/>
          <w:szCs w:val="22"/>
        </w:rPr>
        <w:t>a clearer direction.</w:t>
      </w:r>
    </w:p>
    <w:p w14:paraId="41A2C46A" w14:textId="77777777" w:rsidR="00EA58C9" w:rsidRPr="00EA58C9" w:rsidRDefault="00EA58C9" w:rsidP="00EA58C9">
      <w:pPr>
        <w:spacing w:before="160"/>
        <w:rPr>
          <w:rFonts w:ascii="Times New Roman" w:eastAsia="Times New Roman" w:hAnsi="Times New Roman" w:cs="Times New Roman"/>
        </w:rPr>
      </w:pPr>
      <w:commentRangeStart w:id="47"/>
      <w:r w:rsidRPr="00EA58C9">
        <w:rPr>
          <w:rFonts w:ascii="Times New Roman" w:eastAsia="Times New Roman" w:hAnsi="Times New Roman" w:cs="Times New Roman"/>
          <w:color w:val="000000"/>
          <w:sz w:val="22"/>
          <w:szCs w:val="22"/>
        </w:rPr>
        <w:t>As a leader, I have been able to resolve disputes between members by improving communication and contributing to group efforts by providing direction and vision, sharing input and advice, and assisting my team in the creation process of all the sets and props needed for the production. </w:t>
      </w:r>
      <w:commentRangeEnd w:id="47"/>
      <w:r w:rsidR="004A741C">
        <w:rPr>
          <w:rStyle w:val="CommentReference"/>
        </w:rPr>
        <w:commentReference w:id="47"/>
      </w:r>
    </w:p>
    <w:p w14:paraId="1C560089" w14:textId="77777777" w:rsidR="00EA58C9" w:rsidRDefault="00EA58C9" w:rsidP="00EA58C9">
      <w:pPr>
        <w:rPr>
          <w:rFonts w:ascii="Times New Roman" w:eastAsia="Times New Roman" w:hAnsi="Times New Roman" w:cs="Times New Roman"/>
        </w:rPr>
      </w:pPr>
    </w:p>
    <w:p w14:paraId="666E3C69" w14:textId="4809F582" w:rsidR="009B43FB" w:rsidRPr="009B0932" w:rsidRDefault="009B43FB" w:rsidP="00EA58C9">
      <w:pPr>
        <w:rPr>
          <w:rFonts w:eastAsia="Times New Roman" w:cs="Times New Roman"/>
          <w:color w:val="2F5496" w:themeColor="accent1" w:themeShade="BF"/>
        </w:rPr>
      </w:pPr>
      <w:r w:rsidRPr="009B0932">
        <w:rPr>
          <w:rFonts w:eastAsia="Times New Roman" w:cs="Times New Roman"/>
          <w:color w:val="2F5496" w:themeColor="accent1" w:themeShade="BF"/>
        </w:rPr>
        <w:t>Hi Steffi,</w:t>
      </w:r>
    </w:p>
    <w:p w14:paraId="411C5B76" w14:textId="77777777" w:rsidR="009B43FB" w:rsidRPr="009B0932" w:rsidRDefault="009B43FB" w:rsidP="00EA58C9">
      <w:pPr>
        <w:rPr>
          <w:rFonts w:eastAsia="Times New Roman" w:cs="Times New Roman"/>
          <w:color w:val="2F5496" w:themeColor="accent1" w:themeShade="BF"/>
        </w:rPr>
      </w:pPr>
    </w:p>
    <w:p w14:paraId="77ED9288" w14:textId="78980FE2" w:rsidR="009B43FB" w:rsidRPr="009B0932" w:rsidRDefault="009B43FB" w:rsidP="00EA58C9">
      <w:pPr>
        <w:rPr>
          <w:rFonts w:eastAsia="Times New Roman" w:cs="Times New Roman"/>
          <w:color w:val="2F5496" w:themeColor="accent1" w:themeShade="BF"/>
        </w:rPr>
      </w:pPr>
      <w:r w:rsidRPr="009B0932">
        <w:rPr>
          <w:rFonts w:eastAsia="Times New Roman" w:cs="Times New Roman"/>
          <w:color w:val="2F5496" w:themeColor="accent1" w:themeShade="BF"/>
        </w:rPr>
        <w:t xml:space="preserve">The montage structure that you’ve used for your essay </w:t>
      </w:r>
      <w:r w:rsidR="00D504A2" w:rsidRPr="009B0932">
        <w:rPr>
          <w:rFonts w:eastAsia="Times New Roman" w:cs="Times New Roman"/>
          <w:color w:val="2F5496" w:themeColor="accent1" w:themeShade="BF"/>
        </w:rPr>
        <w:t>is in</w:t>
      </w:r>
      <w:r w:rsidR="009D6E78" w:rsidRPr="009B0932">
        <w:rPr>
          <w:rFonts w:eastAsia="Times New Roman" w:cs="Times New Roman"/>
          <w:color w:val="2F5496" w:themeColor="accent1" w:themeShade="BF"/>
        </w:rPr>
        <w:t>deed informative. The admission officers</w:t>
      </w:r>
      <w:r w:rsidR="00D504A2" w:rsidRPr="009B0932">
        <w:rPr>
          <w:rFonts w:eastAsia="Times New Roman" w:cs="Times New Roman"/>
          <w:color w:val="2F5496" w:themeColor="accent1" w:themeShade="BF"/>
        </w:rPr>
        <w:t xml:space="preserve"> can clearly see your contribution</w:t>
      </w:r>
      <w:r w:rsidR="00C34620" w:rsidRPr="009B0932">
        <w:rPr>
          <w:rFonts w:eastAsia="Times New Roman" w:cs="Times New Roman"/>
          <w:color w:val="2F5496" w:themeColor="accent1" w:themeShade="BF"/>
        </w:rPr>
        <w:t>s</w:t>
      </w:r>
      <w:r w:rsidR="00D504A2" w:rsidRPr="009B0932">
        <w:rPr>
          <w:rFonts w:eastAsia="Times New Roman" w:cs="Times New Roman"/>
          <w:color w:val="2F5496" w:themeColor="accent1" w:themeShade="BF"/>
        </w:rPr>
        <w:t xml:space="preserve"> to the team. It is visible that you’ve maintained a good work ethic </w:t>
      </w:r>
      <w:r w:rsidR="00CE738E" w:rsidRPr="009B0932">
        <w:rPr>
          <w:rFonts w:eastAsia="Times New Roman" w:cs="Times New Roman"/>
          <w:color w:val="2F5496" w:themeColor="accent1" w:themeShade="BF"/>
        </w:rPr>
        <w:t xml:space="preserve">as a leader. </w:t>
      </w:r>
    </w:p>
    <w:p w14:paraId="3452ABA2" w14:textId="77777777" w:rsidR="00CE738E" w:rsidRPr="009B0932" w:rsidRDefault="00CE738E" w:rsidP="00EA58C9">
      <w:pPr>
        <w:rPr>
          <w:rFonts w:eastAsia="Times New Roman" w:cs="Times New Roman"/>
          <w:color w:val="2F5496" w:themeColor="accent1" w:themeShade="BF"/>
        </w:rPr>
      </w:pPr>
    </w:p>
    <w:p w14:paraId="2A1B770A" w14:textId="35F0068B" w:rsidR="00CE738E" w:rsidRPr="009B0932" w:rsidRDefault="00CE738E" w:rsidP="00EA58C9">
      <w:pPr>
        <w:rPr>
          <w:rFonts w:eastAsia="Times New Roman" w:cs="Times New Roman"/>
          <w:color w:val="2F5496" w:themeColor="accent1" w:themeShade="BF"/>
        </w:rPr>
      </w:pPr>
      <w:r w:rsidRPr="009B0932">
        <w:rPr>
          <w:rFonts w:eastAsia="Times New Roman" w:cs="Times New Roman"/>
          <w:color w:val="2F5496" w:themeColor="accent1" w:themeShade="BF"/>
        </w:rPr>
        <w:t>How</w:t>
      </w:r>
      <w:r w:rsidR="00DA3EBC" w:rsidRPr="009B0932">
        <w:rPr>
          <w:rFonts w:eastAsia="Times New Roman" w:cs="Times New Roman"/>
          <w:color w:val="2F5496" w:themeColor="accent1" w:themeShade="BF"/>
        </w:rPr>
        <w:t xml:space="preserve">ever, this essay slightly feels as if it’s written </w:t>
      </w:r>
      <w:r w:rsidR="00C85435" w:rsidRPr="009B0932">
        <w:rPr>
          <w:rFonts w:eastAsia="Times New Roman" w:cs="Times New Roman"/>
          <w:color w:val="2F5496" w:themeColor="accent1" w:themeShade="BF"/>
        </w:rPr>
        <w:t>for</w:t>
      </w:r>
      <w:r w:rsidR="00F073D5" w:rsidRPr="009B0932">
        <w:rPr>
          <w:rFonts w:eastAsia="Times New Roman" w:cs="Times New Roman"/>
          <w:color w:val="2F5496" w:themeColor="accent1" w:themeShade="BF"/>
        </w:rPr>
        <w:t xml:space="preserve"> an</w:t>
      </w:r>
      <w:r w:rsidR="00DA3EBC" w:rsidRPr="009B0932">
        <w:rPr>
          <w:rFonts w:eastAsia="Times New Roman" w:cs="Times New Roman"/>
          <w:color w:val="2F5496" w:themeColor="accent1" w:themeShade="BF"/>
        </w:rPr>
        <w:t xml:space="preserve"> interview </w:t>
      </w:r>
      <w:r w:rsidR="00F073D5" w:rsidRPr="009B0932">
        <w:rPr>
          <w:rFonts w:eastAsia="Times New Roman" w:cs="Times New Roman"/>
          <w:color w:val="2F5496" w:themeColor="accent1" w:themeShade="BF"/>
        </w:rPr>
        <w:t>prompt</w:t>
      </w:r>
      <w:r w:rsidR="00DA3EBC" w:rsidRPr="009B0932">
        <w:rPr>
          <w:rFonts w:eastAsia="Times New Roman" w:cs="Times New Roman"/>
          <w:color w:val="2F5496" w:themeColor="accent1" w:themeShade="BF"/>
        </w:rPr>
        <w:t xml:space="preserve"> since you</w:t>
      </w:r>
      <w:r w:rsidR="00F073D5" w:rsidRPr="009B0932">
        <w:rPr>
          <w:rFonts w:eastAsia="Times New Roman" w:cs="Times New Roman"/>
          <w:color w:val="2F5496" w:themeColor="accent1" w:themeShade="BF"/>
        </w:rPr>
        <w:t xml:space="preserve"> are laser-focused </w:t>
      </w:r>
      <w:r w:rsidR="00DA3EBC" w:rsidRPr="009B0932">
        <w:rPr>
          <w:rFonts w:eastAsia="Times New Roman" w:cs="Times New Roman"/>
          <w:color w:val="2F5496" w:themeColor="accent1" w:themeShade="BF"/>
        </w:rPr>
        <w:t xml:space="preserve">on your successful contributions. </w:t>
      </w:r>
      <w:r w:rsidR="009D6E78" w:rsidRPr="009B0932">
        <w:rPr>
          <w:rFonts w:eastAsia="Times New Roman" w:cs="Times New Roman"/>
          <w:color w:val="2F5496" w:themeColor="accent1" w:themeShade="BF"/>
        </w:rPr>
        <w:t>Usually, the</w:t>
      </w:r>
      <w:r w:rsidR="00DA3EBC" w:rsidRPr="009B0932">
        <w:rPr>
          <w:rFonts w:eastAsia="Times New Roman" w:cs="Times New Roman"/>
          <w:color w:val="2F5496" w:themeColor="accent1" w:themeShade="BF"/>
        </w:rPr>
        <w:t xml:space="preserve"> officers </w:t>
      </w:r>
      <w:r w:rsidR="009D6E78" w:rsidRPr="009B0932">
        <w:rPr>
          <w:rFonts w:eastAsia="Times New Roman" w:cs="Times New Roman"/>
          <w:color w:val="2F5496" w:themeColor="accent1" w:themeShade="BF"/>
        </w:rPr>
        <w:t>appreciate</w:t>
      </w:r>
      <w:r w:rsidR="00DA3EBC" w:rsidRPr="009B0932">
        <w:rPr>
          <w:rFonts w:eastAsia="Times New Roman" w:cs="Times New Roman"/>
          <w:color w:val="2F5496" w:themeColor="accent1" w:themeShade="BF"/>
        </w:rPr>
        <w:t xml:space="preserve"> see</w:t>
      </w:r>
      <w:r w:rsidR="009D6E78" w:rsidRPr="009B0932">
        <w:rPr>
          <w:rFonts w:eastAsia="Times New Roman" w:cs="Times New Roman"/>
          <w:color w:val="2F5496" w:themeColor="accent1" w:themeShade="BF"/>
        </w:rPr>
        <w:t>ing</w:t>
      </w:r>
      <w:r w:rsidR="00DA3EBC" w:rsidRPr="009B0932">
        <w:rPr>
          <w:rFonts w:eastAsia="Times New Roman" w:cs="Times New Roman"/>
          <w:color w:val="2F5496" w:themeColor="accent1" w:themeShade="BF"/>
        </w:rPr>
        <w:t xml:space="preserve"> a more humane side of their candidates. Thus, I suggest that your ending be re</w:t>
      </w:r>
      <w:r w:rsidR="00C34620" w:rsidRPr="009B0932">
        <w:rPr>
          <w:rFonts w:eastAsia="Times New Roman" w:cs="Times New Roman"/>
          <w:color w:val="2F5496" w:themeColor="accent1" w:themeShade="BF"/>
        </w:rPr>
        <w:t>-written to include your self reflection after your leadership experience. It is also a good idea to write your unique definition of what makes someone a good lea</w:t>
      </w:r>
      <w:r w:rsidR="00C85435" w:rsidRPr="009B0932">
        <w:rPr>
          <w:rFonts w:eastAsia="Times New Roman" w:cs="Times New Roman"/>
          <w:color w:val="2F5496" w:themeColor="accent1" w:themeShade="BF"/>
        </w:rPr>
        <w:t>der (see comments for details).</w:t>
      </w:r>
    </w:p>
    <w:p w14:paraId="215865AF" w14:textId="77777777" w:rsidR="00005B27" w:rsidRPr="009B0932" w:rsidRDefault="00005B27" w:rsidP="00EA58C9">
      <w:pPr>
        <w:rPr>
          <w:rFonts w:eastAsia="Times New Roman" w:cs="Times New Roman"/>
          <w:color w:val="2F5496" w:themeColor="accent1" w:themeShade="BF"/>
        </w:rPr>
      </w:pPr>
    </w:p>
    <w:p w14:paraId="19008E9F" w14:textId="6455D564" w:rsidR="00005B27" w:rsidRPr="009B0932" w:rsidRDefault="00005B27" w:rsidP="00EA58C9">
      <w:pPr>
        <w:rPr>
          <w:rFonts w:eastAsia="Times New Roman" w:cs="Times New Roman"/>
          <w:color w:val="2F5496" w:themeColor="accent1" w:themeShade="BF"/>
        </w:rPr>
      </w:pPr>
      <w:r w:rsidRPr="009B0932">
        <w:rPr>
          <w:rFonts w:eastAsia="Times New Roman" w:cs="Times New Roman"/>
          <w:color w:val="2F5496" w:themeColor="accent1" w:themeShade="BF"/>
        </w:rPr>
        <w:t>Also, what’s missing from this e</w:t>
      </w:r>
      <w:r w:rsidR="00B21C8B" w:rsidRPr="009B0932">
        <w:rPr>
          <w:rFonts w:eastAsia="Times New Roman" w:cs="Times New Roman"/>
          <w:color w:val="2F5496" w:themeColor="accent1" w:themeShade="BF"/>
        </w:rPr>
        <w:t xml:space="preserve">ssay is your drive as a leader: </w:t>
      </w:r>
    </w:p>
    <w:p w14:paraId="0E33498D" w14:textId="67475475" w:rsidR="00005B27" w:rsidRPr="009B0932" w:rsidRDefault="00005B27" w:rsidP="00005B27">
      <w:pPr>
        <w:pStyle w:val="ListParagraph"/>
        <w:numPr>
          <w:ilvl w:val="0"/>
          <w:numId w:val="2"/>
        </w:numPr>
        <w:rPr>
          <w:rFonts w:eastAsia="Times New Roman" w:cs="Times New Roman"/>
          <w:color w:val="2F5496" w:themeColor="accent1" w:themeShade="BF"/>
        </w:rPr>
      </w:pPr>
      <w:r w:rsidRPr="009B0932">
        <w:rPr>
          <w:rFonts w:eastAsia="Times New Roman" w:cs="Times New Roman"/>
          <w:color w:val="2F5496" w:themeColor="accent1" w:themeShade="BF"/>
        </w:rPr>
        <w:t>What motivated you to become a leader for the set and design team? Have you always been passionate about being backstage?</w:t>
      </w:r>
    </w:p>
    <w:p w14:paraId="64493371" w14:textId="2C02BFF6" w:rsidR="00005B27" w:rsidRPr="009B0932" w:rsidRDefault="00005B27" w:rsidP="00005B27">
      <w:pPr>
        <w:pStyle w:val="ListParagraph"/>
        <w:numPr>
          <w:ilvl w:val="0"/>
          <w:numId w:val="2"/>
        </w:numPr>
        <w:rPr>
          <w:rFonts w:eastAsia="Times New Roman" w:cs="Times New Roman"/>
          <w:color w:val="2F5496" w:themeColor="accent1" w:themeShade="BF"/>
        </w:rPr>
      </w:pPr>
      <w:r w:rsidRPr="009B0932">
        <w:rPr>
          <w:rFonts w:eastAsia="Times New Roman" w:cs="Times New Roman"/>
          <w:color w:val="2F5496" w:themeColor="accent1" w:themeShade="BF"/>
        </w:rPr>
        <w:t>You’ve also mentioned your background experiences and past setbacks</w:t>
      </w:r>
      <w:r w:rsidR="00B21C8B" w:rsidRPr="009B0932">
        <w:rPr>
          <w:rFonts w:eastAsia="Times New Roman" w:cs="Times New Roman"/>
          <w:color w:val="2F5496" w:themeColor="accent1" w:themeShade="BF"/>
        </w:rPr>
        <w:t xml:space="preserve">. However, no backstory or elaboration is given yet. How did you gain this knowledge? What were the past setbacks that allowed you to mediate conflict easily now? </w:t>
      </w:r>
    </w:p>
    <w:p w14:paraId="2E10729E" w14:textId="77777777" w:rsidR="009B43FB" w:rsidRPr="00EA58C9" w:rsidRDefault="009B43FB" w:rsidP="00EA58C9">
      <w:pPr>
        <w:rPr>
          <w:rFonts w:ascii="Times New Roman" w:eastAsia="Times New Roman" w:hAnsi="Times New Roman" w:cs="Times New Roman"/>
        </w:rPr>
      </w:pPr>
    </w:p>
    <w:p w14:paraId="2A5F3C12" w14:textId="77777777" w:rsidR="00EA58C9" w:rsidRPr="00EA58C9" w:rsidRDefault="002D44E0" w:rsidP="00EA58C9">
      <w:pPr>
        <w:rPr>
          <w:rFonts w:ascii="Times New Roman" w:eastAsia="Times New Roman" w:hAnsi="Times New Roman" w:cs="Times New Roman"/>
        </w:rPr>
      </w:pPr>
      <w:r>
        <w:rPr>
          <w:rFonts w:ascii="Times New Roman" w:eastAsia="Times New Roman" w:hAnsi="Times New Roman" w:cs="Times New Roman"/>
          <w:noProof/>
        </w:rPr>
        <w:pict w14:anchorId="2107DCF3">
          <v:rect id="_x0000_i1025" style="width:468pt;height:.05pt" o:hralign="center" o:hrstd="t" o:hr="t" fillcolor="#a0a0a0" stroked="f"/>
        </w:pict>
      </w:r>
    </w:p>
    <w:p w14:paraId="3AF697A4" w14:textId="77777777" w:rsidR="00885861" w:rsidRDefault="00885861" w:rsidP="00EA58C9">
      <w:pPr>
        <w:jc w:val="center"/>
        <w:rPr>
          <w:rFonts w:ascii="Times New Roman" w:eastAsia="Times New Roman" w:hAnsi="Times New Roman" w:cs="Times New Roman"/>
          <w:color w:val="000000"/>
          <w:sz w:val="22"/>
          <w:szCs w:val="22"/>
        </w:rPr>
      </w:pPr>
    </w:p>
    <w:p w14:paraId="2124334A" w14:textId="77777777" w:rsidR="00885861" w:rsidRDefault="00885861" w:rsidP="00EA58C9">
      <w:pPr>
        <w:jc w:val="center"/>
        <w:rPr>
          <w:rFonts w:ascii="Times New Roman" w:eastAsia="Times New Roman" w:hAnsi="Times New Roman" w:cs="Times New Roman"/>
          <w:color w:val="000000"/>
          <w:sz w:val="22"/>
          <w:szCs w:val="22"/>
        </w:rPr>
      </w:pPr>
    </w:p>
    <w:p w14:paraId="22905023" w14:textId="77777777" w:rsidR="00EA58C9" w:rsidRPr="00EA58C9" w:rsidRDefault="00EA58C9" w:rsidP="00EA58C9">
      <w:pPr>
        <w:jc w:val="center"/>
        <w:rPr>
          <w:rFonts w:ascii="Times New Roman" w:eastAsia="Times New Roman" w:hAnsi="Times New Roman" w:cs="Times New Roman"/>
        </w:rPr>
      </w:pPr>
      <w:r w:rsidRPr="00EA58C9">
        <w:rPr>
          <w:rFonts w:ascii="Times New Roman" w:eastAsia="Times New Roman" w:hAnsi="Times New Roman" w:cs="Times New Roman"/>
          <w:color w:val="000000"/>
          <w:sz w:val="22"/>
          <w:szCs w:val="22"/>
        </w:rPr>
        <w:lastRenderedPageBreak/>
        <w:t>PROMPT 8</w:t>
      </w:r>
    </w:p>
    <w:p w14:paraId="155F2124" w14:textId="77777777" w:rsidR="00EA58C9" w:rsidRPr="00EA58C9" w:rsidRDefault="00EA58C9" w:rsidP="00EA58C9">
      <w:pPr>
        <w:spacing w:before="160"/>
        <w:rPr>
          <w:rFonts w:ascii="Times New Roman" w:eastAsia="Times New Roman" w:hAnsi="Times New Roman" w:cs="Times New Roman"/>
        </w:rPr>
      </w:pPr>
      <w:r w:rsidRPr="00EA58C9">
        <w:rPr>
          <w:rFonts w:ascii="Times New Roman" w:eastAsia="Times New Roman" w:hAnsi="Times New Roman" w:cs="Times New Roman"/>
          <w:b/>
          <w:bCs/>
          <w:color w:val="000000"/>
          <w:sz w:val="22"/>
          <w:szCs w:val="22"/>
        </w:rPr>
        <w:t>8. Beyond what has already been shared in your application, what do you believe makes you a strong candidate for admissions to the University of California?</w:t>
      </w:r>
    </w:p>
    <w:p w14:paraId="7D870E0F" w14:textId="258D5D1B" w:rsidR="00EA58C9" w:rsidRPr="00EA58C9" w:rsidRDefault="00EA58C9" w:rsidP="00EA58C9">
      <w:pPr>
        <w:spacing w:before="160"/>
        <w:rPr>
          <w:rFonts w:ascii="Times New Roman" w:eastAsia="Times New Roman" w:hAnsi="Times New Roman" w:cs="Times New Roman"/>
        </w:rPr>
      </w:pPr>
      <w:r w:rsidRPr="00EA58C9">
        <w:rPr>
          <w:rFonts w:ascii="Times New Roman" w:eastAsia="Times New Roman" w:hAnsi="Times New Roman" w:cs="Times New Roman"/>
          <w:color w:val="000000"/>
          <w:sz w:val="22"/>
          <w:szCs w:val="22"/>
        </w:rPr>
        <w:t xml:space="preserve">In my community, I am known as an intelligent girl who is resilient and </w:t>
      </w:r>
      <w:del w:id="48" w:author="Microsoft Office User" w:date="2022-11-27T16:32:00Z">
        <w:r w:rsidRPr="00EA58C9" w:rsidDel="00BB6370">
          <w:rPr>
            <w:rFonts w:ascii="Times New Roman" w:eastAsia="Times New Roman" w:hAnsi="Times New Roman" w:cs="Times New Roman"/>
            <w:color w:val="000000"/>
            <w:sz w:val="22"/>
            <w:szCs w:val="22"/>
          </w:rPr>
          <w:delText>capable of communicating well</w:delText>
        </w:r>
      </w:del>
      <w:ins w:id="49" w:author="Microsoft Office User" w:date="2022-11-27T16:32:00Z">
        <w:r w:rsidR="00BB6370">
          <w:rPr>
            <w:rFonts w:ascii="Times New Roman" w:eastAsia="Times New Roman" w:hAnsi="Times New Roman" w:cs="Times New Roman"/>
            <w:color w:val="000000"/>
            <w:sz w:val="22"/>
            <w:szCs w:val="22"/>
          </w:rPr>
          <w:t>articulate</w:t>
        </w:r>
      </w:ins>
      <w:r w:rsidRPr="00EA58C9">
        <w:rPr>
          <w:rFonts w:ascii="Times New Roman" w:eastAsia="Times New Roman" w:hAnsi="Times New Roman" w:cs="Times New Roman"/>
          <w:color w:val="000000"/>
          <w:sz w:val="22"/>
          <w:szCs w:val="22"/>
        </w:rPr>
        <w:t>. However, this is not how they would have described me in the past</w:t>
      </w:r>
      <w:ins w:id="50" w:author="Microsoft Office User" w:date="2022-11-27T16:17:00Z">
        <w:r w:rsidR="00966F16">
          <w:rPr>
            <w:rFonts w:ascii="Times New Roman" w:eastAsia="Times New Roman" w:hAnsi="Times New Roman" w:cs="Times New Roman"/>
            <w:color w:val="000000"/>
            <w:sz w:val="22"/>
            <w:szCs w:val="22"/>
          </w:rPr>
          <w:t xml:space="preserve">: I was known as </w:t>
        </w:r>
      </w:ins>
      <w:del w:id="51" w:author="Microsoft Office User" w:date="2022-11-27T16:17:00Z">
        <w:r w:rsidRPr="00EA58C9" w:rsidDel="00F2703D">
          <w:rPr>
            <w:rFonts w:ascii="Times New Roman" w:eastAsia="Times New Roman" w:hAnsi="Times New Roman" w:cs="Times New Roman"/>
            <w:color w:val="000000"/>
            <w:sz w:val="22"/>
            <w:szCs w:val="22"/>
          </w:rPr>
          <w:delText>. Most people in the past would have</w:delText>
        </w:r>
      </w:del>
      <w:del w:id="52" w:author="Microsoft Office User" w:date="2022-11-27T16:31:00Z">
        <w:r w:rsidRPr="00EA58C9" w:rsidDel="00966F16">
          <w:rPr>
            <w:rFonts w:ascii="Times New Roman" w:eastAsia="Times New Roman" w:hAnsi="Times New Roman" w:cs="Times New Roman"/>
            <w:color w:val="000000"/>
            <w:sz w:val="22"/>
            <w:szCs w:val="22"/>
          </w:rPr>
          <w:delText xml:space="preserve"> described me as </w:delText>
        </w:r>
      </w:del>
      <w:ins w:id="53" w:author="Microsoft Office User" w:date="2022-11-27T16:31:00Z">
        <w:r w:rsidR="00966F16">
          <w:rPr>
            <w:rFonts w:ascii="Times New Roman" w:eastAsia="Times New Roman" w:hAnsi="Times New Roman" w:cs="Times New Roman"/>
            <w:color w:val="000000"/>
            <w:sz w:val="22"/>
            <w:szCs w:val="22"/>
          </w:rPr>
          <w:t>the</w:t>
        </w:r>
      </w:ins>
      <w:del w:id="54" w:author="Microsoft Office User" w:date="2022-11-27T16:31:00Z">
        <w:r w:rsidRPr="00EA58C9" w:rsidDel="00966F16">
          <w:rPr>
            <w:rFonts w:ascii="Times New Roman" w:eastAsia="Times New Roman" w:hAnsi="Times New Roman" w:cs="Times New Roman"/>
            <w:color w:val="000000"/>
            <w:sz w:val="22"/>
            <w:szCs w:val="22"/>
          </w:rPr>
          <w:delText>a</w:delText>
        </w:r>
      </w:del>
      <w:r w:rsidRPr="00EA58C9">
        <w:rPr>
          <w:rFonts w:ascii="Times New Roman" w:eastAsia="Times New Roman" w:hAnsi="Times New Roman" w:cs="Times New Roman"/>
          <w:color w:val="000000"/>
          <w:sz w:val="22"/>
          <w:szCs w:val="22"/>
        </w:rPr>
        <w:t xml:space="preserve"> quiet and </w:t>
      </w:r>
      <w:del w:id="55" w:author="Microsoft Office User" w:date="2022-11-27T16:18:00Z">
        <w:r w:rsidRPr="00EA58C9" w:rsidDel="00F2703D">
          <w:rPr>
            <w:rFonts w:ascii="Times New Roman" w:eastAsia="Times New Roman" w:hAnsi="Times New Roman" w:cs="Times New Roman"/>
            <w:color w:val="000000"/>
            <w:sz w:val="22"/>
            <w:szCs w:val="22"/>
          </w:rPr>
          <w:delText xml:space="preserve">cold </w:delText>
        </w:r>
      </w:del>
      <w:ins w:id="56" w:author="Microsoft Office User" w:date="2022-11-27T16:18:00Z">
        <w:r w:rsidR="00F2703D">
          <w:rPr>
            <w:rFonts w:ascii="Times New Roman" w:eastAsia="Times New Roman" w:hAnsi="Times New Roman" w:cs="Times New Roman"/>
            <w:color w:val="000000"/>
            <w:sz w:val="22"/>
            <w:szCs w:val="22"/>
          </w:rPr>
          <w:t>aloof</w:t>
        </w:r>
        <w:r w:rsidR="00F2703D" w:rsidRPr="00EA58C9">
          <w:rPr>
            <w:rFonts w:ascii="Times New Roman" w:eastAsia="Times New Roman" w:hAnsi="Times New Roman" w:cs="Times New Roman"/>
            <w:color w:val="000000"/>
            <w:sz w:val="22"/>
            <w:szCs w:val="22"/>
          </w:rPr>
          <w:t xml:space="preserve"> </w:t>
        </w:r>
      </w:ins>
      <w:r w:rsidRPr="00EA58C9">
        <w:rPr>
          <w:rFonts w:ascii="Times New Roman" w:eastAsia="Times New Roman" w:hAnsi="Times New Roman" w:cs="Times New Roman"/>
          <w:color w:val="000000"/>
          <w:sz w:val="22"/>
          <w:szCs w:val="22"/>
        </w:rPr>
        <w:t>girl. </w:t>
      </w:r>
    </w:p>
    <w:p w14:paraId="41334731" w14:textId="77777777" w:rsidR="00EA58C9" w:rsidRPr="00EA58C9" w:rsidRDefault="00EA58C9" w:rsidP="00EA58C9">
      <w:pPr>
        <w:rPr>
          <w:rFonts w:ascii="Times New Roman" w:eastAsia="Times New Roman" w:hAnsi="Times New Roman" w:cs="Times New Roman"/>
        </w:rPr>
      </w:pPr>
    </w:p>
    <w:p w14:paraId="673EF273" w14:textId="4A47EB8A" w:rsidR="00EA58C9" w:rsidRPr="00EA58C9" w:rsidRDefault="00EA58C9" w:rsidP="00EA58C9">
      <w:pPr>
        <w:rPr>
          <w:rFonts w:ascii="Times New Roman" w:eastAsia="Times New Roman" w:hAnsi="Times New Roman" w:cs="Times New Roman"/>
        </w:rPr>
      </w:pPr>
      <w:r w:rsidRPr="00EA58C9">
        <w:rPr>
          <w:rFonts w:ascii="Times New Roman" w:eastAsia="Times New Roman" w:hAnsi="Times New Roman" w:cs="Times New Roman"/>
          <w:color w:val="000000"/>
          <w:sz w:val="22"/>
          <w:szCs w:val="22"/>
        </w:rPr>
        <w:t>During high</w:t>
      </w:r>
      <w:ins w:id="57" w:author="Microsoft Office User" w:date="2022-11-27T16:18:00Z">
        <w:r w:rsidR="00F2703D">
          <w:rPr>
            <w:rFonts w:ascii="Times New Roman" w:eastAsia="Times New Roman" w:hAnsi="Times New Roman" w:cs="Times New Roman"/>
            <w:color w:val="000000"/>
            <w:sz w:val="22"/>
            <w:szCs w:val="22"/>
          </w:rPr>
          <w:t xml:space="preserve"> </w:t>
        </w:r>
      </w:ins>
      <w:r w:rsidRPr="00EA58C9">
        <w:rPr>
          <w:rFonts w:ascii="Times New Roman" w:eastAsia="Times New Roman" w:hAnsi="Times New Roman" w:cs="Times New Roman"/>
          <w:color w:val="000000"/>
          <w:sz w:val="22"/>
          <w:szCs w:val="22"/>
        </w:rPr>
        <w:t xml:space="preserve">school, I took many outside-of-school courses offered by universities. These courses all included one thing in common: discussion and critique sessions. I was timid and </w:t>
      </w:r>
      <w:del w:id="58" w:author="Microsoft Office User" w:date="2022-11-27T16:33:00Z">
        <w:r w:rsidRPr="00EA58C9" w:rsidDel="00C60E54">
          <w:rPr>
            <w:rFonts w:ascii="Times New Roman" w:eastAsia="Times New Roman" w:hAnsi="Times New Roman" w:cs="Times New Roman"/>
            <w:color w:val="000000"/>
            <w:sz w:val="22"/>
            <w:szCs w:val="22"/>
          </w:rPr>
          <w:delText>quiet</w:delText>
        </w:r>
      </w:del>
      <w:ins w:id="59" w:author="Microsoft Office User" w:date="2022-11-27T16:33:00Z">
        <w:r w:rsidR="00C60E54">
          <w:rPr>
            <w:rFonts w:ascii="Times New Roman" w:eastAsia="Times New Roman" w:hAnsi="Times New Roman" w:cs="Times New Roman"/>
            <w:color w:val="000000"/>
            <w:sz w:val="22"/>
            <w:szCs w:val="22"/>
          </w:rPr>
          <w:t>reticent</w:t>
        </w:r>
      </w:ins>
      <w:r w:rsidRPr="00EA58C9">
        <w:rPr>
          <w:rFonts w:ascii="Times New Roman" w:eastAsia="Times New Roman" w:hAnsi="Times New Roman" w:cs="Times New Roman"/>
          <w:color w:val="000000"/>
          <w:sz w:val="22"/>
          <w:szCs w:val="22"/>
        </w:rPr>
        <w:t xml:space="preserve">, especially when it came to big group discussions. However, determined to overcome my struggle to speak confidently, I pushed myself to speak up. </w:t>
      </w:r>
      <w:commentRangeStart w:id="60"/>
      <w:del w:id="61" w:author="Microsoft Office User" w:date="2022-11-27T16:19:00Z">
        <w:r w:rsidRPr="00EA58C9" w:rsidDel="00775915">
          <w:rPr>
            <w:rFonts w:ascii="Times New Roman" w:eastAsia="Times New Roman" w:hAnsi="Times New Roman" w:cs="Times New Roman"/>
            <w:color w:val="000000"/>
            <w:sz w:val="22"/>
            <w:szCs w:val="22"/>
          </w:rPr>
          <w:delText xml:space="preserve">During </w:delText>
        </w:r>
      </w:del>
      <w:ins w:id="62" w:author="Microsoft Office User" w:date="2022-11-27T16:19:00Z">
        <w:r w:rsidR="00775915">
          <w:rPr>
            <w:rFonts w:ascii="Times New Roman" w:eastAsia="Times New Roman" w:hAnsi="Times New Roman" w:cs="Times New Roman"/>
            <w:color w:val="000000"/>
            <w:sz w:val="22"/>
            <w:szCs w:val="22"/>
          </w:rPr>
          <w:t>Every</w:t>
        </w:r>
      </w:ins>
      <w:del w:id="63" w:author="Microsoft Office User" w:date="2022-11-27T16:19:00Z">
        <w:r w:rsidRPr="00EA58C9" w:rsidDel="00775915">
          <w:rPr>
            <w:rFonts w:ascii="Times New Roman" w:eastAsia="Times New Roman" w:hAnsi="Times New Roman" w:cs="Times New Roman"/>
            <w:color w:val="000000"/>
            <w:sz w:val="22"/>
            <w:szCs w:val="22"/>
          </w:rPr>
          <w:delText>each</w:delText>
        </w:r>
      </w:del>
      <w:r w:rsidRPr="00EA58C9">
        <w:rPr>
          <w:rFonts w:ascii="Times New Roman" w:eastAsia="Times New Roman" w:hAnsi="Times New Roman" w:cs="Times New Roman"/>
          <w:color w:val="000000"/>
          <w:sz w:val="22"/>
          <w:szCs w:val="22"/>
        </w:rPr>
        <w:t xml:space="preserve"> session, I listened, watched, and participated attentively to </w:t>
      </w:r>
      <w:del w:id="64" w:author="Microsoft Office User" w:date="2022-11-27T16:19:00Z">
        <w:r w:rsidRPr="00EA58C9" w:rsidDel="00084072">
          <w:rPr>
            <w:rFonts w:ascii="Times New Roman" w:eastAsia="Times New Roman" w:hAnsi="Times New Roman" w:cs="Times New Roman"/>
            <w:color w:val="000000"/>
            <w:sz w:val="22"/>
            <w:szCs w:val="22"/>
          </w:rPr>
          <w:delText xml:space="preserve">every </w:delText>
        </w:r>
      </w:del>
      <w:ins w:id="65" w:author="Microsoft Office User" w:date="2022-11-27T16:19:00Z">
        <w:r w:rsidR="00084072">
          <w:rPr>
            <w:rFonts w:ascii="Times New Roman" w:eastAsia="Times New Roman" w:hAnsi="Times New Roman" w:cs="Times New Roman"/>
            <w:color w:val="000000"/>
            <w:sz w:val="22"/>
            <w:szCs w:val="22"/>
          </w:rPr>
          <w:t>the</w:t>
        </w:r>
        <w:r w:rsidR="00084072" w:rsidRPr="00EA58C9">
          <w:rPr>
            <w:rFonts w:ascii="Times New Roman" w:eastAsia="Times New Roman" w:hAnsi="Times New Roman" w:cs="Times New Roman"/>
            <w:color w:val="000000"/>
            <w:sz w:val="22"/>
            <w:szCs w:val="22"/>
          </w:rPr>
          <w:t xml:space="preserve"> </w:t>
        </w:r>
      </w:ins>
      <w:r w:rsidRPr="00EA58C9">
        <w:rPr>
          <w:rFonts w:ascii="Times New Roman" w:eastAsia="Times New Roman" w:hAnsi="Times New Roman" w:cs="Times New Roman"/>
          <w:color w:val="000000"/>
          <w:sz w:val="22"/>
          <w:szCs w:val="22"/>
        </w:rPr>
        <w:t xml:space="preserve">lesson and discussion session to ensure that I was expanding my knowledge and improving my lacking capabilities. </w:t>
      </w:r>
      <w:commentRangeEnd w:id="60"/>
      <w:r w:rsidR="00DD0E8B">
        <w:rPr>
          <w:rStyle w:val="CommentReference"/>
        </w:rPr>
        <w:commentReference w:id="60"/>
      </w:r>
      <w:r w:rsidRPr="00EA58C9">
        <w:rPr>
          <w:rFonts w:ascii="Times New Roman" w:eastAsia="Times New Roman" w:hAnsi="Times New Roman" w:cs="Times New Roman"/>
          <w:color w:val="000000"/>
          <w:sz w:val="22"/>
          <w:szCs w:val="22"/>
        </w:rPr>
        <w:t>After carefully observing and participating, not only had I developed various art skills, but I had also come head-on with my weakness – communication –  and found a confident voice, both in my art and in every aspect of my life.  </w:t>
      </w:r>
    </w:p>
    <w:p w14:paraId="74E802D6" w14:textId="77777777" w:rsidR="00EA58C9" w:rsidRPr="00EA58C9" w:rsidRDefault="00EA58C9" w:rsidP="00EA58C9">
      <w:pPr>
        <w:rPr>
          <w:rFonts w:ascii="Times New Roman" w:eastAsia="Times New Roman" w:hAnsi="Times New Roman" w:cs="Times New Roman"/>
        </w:rPr>
      </w:pPr>
    </w:p>
    <w:p w14:paraId="03C1BC83" w14:textId="2E4A497B" w:rsidR="00EA58C9" w:rsidRPr="00EA58C9" w:rsidRDefault="00EA58C9" w:rsidP="00EA58C9">
      <w:pPr>
        <w:rPr>
          <w:rFonts w:ascii="Times New Roman" w:eastAsia="Times New Roman" w:hAnsi="Times New Roman" w:cs="Times New Roman"/>
        </w:rPr>
      </w:pPr>
      <w:r w:rsidRPr="00C60E54">
        <w:rPr>
          <w:rFonts w:ascii="Times New Roman" w:eastAsia="Times New Roman" w:hAnsi="Times New Roman" w:cs="Times New Roman"/>
          <w:color w:val="000000"/>
          <w:sz w:val="22"/>
          <w:szCs w:val="22"/>
          <w:highlight w:val="yellow"/>
          <w:rPrChange w:id="66" w:author="Microsoft Office User" w:date="2022-11-27T16:34:00Z">
            <w:rPr>
              <w:rFonts w:ascii="Times New Roman" w:eastAsia="Times New Roman" w:hAnsi="Times New Roman" w:cs="Times New Roman"/>
              <w:color w:val="000000"/>
              <w:sz w:val="22"/>
              <w:szCs w:val="22"/>
            </w:rPr>
          </w:rPrChange>
        </w:rPr>
        <w:t xml:space="preserve">It was an unimaginable butterfly effect arising </w:t>
      </w:r>
      <w:commentRangeStart w:id="67"/>
      <w:r w:rsidRPr="00C60E54">
        <w:rPr>
          <w:rFonts w:ascii="Times New Roman" w:eastAsia="Times New Roman" w:hAnsi="Times New Roman" w:cs="Times New Roman"/>
          <w:color w:val="000000"/>
          <w:sz w:val="22"/>
          <w:szCs w:val="22"/>
          <w:highlight w:val="yellow"/>
          <w:rPrChange w:id="68" w:author="Microsoft Office User" w:date="2022-11-27T16:34:00Z">
            <w:rPr>
              <w:rFonts w:ascii="Times New Roman" w:eastAsia="Times New Roman" w:hAnsi="Times New Roman" w:cs="Times New Roman"/>
              <w:color w:val="000000"/>
              <w:sz w:val="22"/>
              <w:szCs w:val="22"/>
            </w:rPr>
          </w:rPrChange>
        </w:rPr>
        <w:t xml:space="preserve">from one summer camp </w:t>
      </w:r>
      <w:commentRangeEnd w:id="67"/>
      <w:r w:rsidR="006E39A7" w:rsidRPr="00C60E54">
        <w:rPr>
          <w:rStyle w:val="CommentReference"/>
          <w:highlight w:val="yellow"/>
          <w:rPrChange w:id="69" w:author="Microsoft Office User" w:date="2022-11-27T16:34:00Z">
            <w:rPr>
              <w:rStyle w:val="CommentReference"/>
            </w:rPr>
          </w:rPrChange>
        </w:rPr>
        <w:commentReference w:id="67"/>
      </w:r>
      <w:r w:rsidRPr="00C60E54">
        <w:rPr>
          <w:rFonts w:ascii="Times New Roman" w:eastAsia="Times New Roman" w:hAnsi="Times New Roman" w:cs="Times New Roman"/>
          <w:color w:val="000000"/>
          <w:sz w:val="22"/>
          <w:szCs w:val="22"/>
          <w:highlight w:val="yellow"/>
          <w:rPrChange w:id="70" w:author="Microsoft Office User" w:date="2022-11-27T16:34:00Z">
            <w:rPr>
              <w:rFonts w:ascii="Times New Roman" w:eastAsia="Times New Roman" w:hAnsi="Times New Roman" w:cs="Times New Roman"/>
              <w:color w:val="000000"/>
              <w:sz w:val="22"/>
              <w:szCs w:val="22"/>
            </w:rPr>
          </w:rPrChange>
        </w:rPr>
        <w:t>that turned me, a timid girl, into a</w:t>
      </w:r>
      <w:ins w:id="71" w:author="Microsoft Office User" w:date="2022-11-27T16:25:00Z">
        <w:r w:rsidR="00164665" w:rsidRPr="00C60E54">
          <w:rPr>
            <w:rFonts w:ascii="Times New Roman" w:eastAsia="Times New Roman" w:hAnsi="Times New Roman" w:cs="Times New Roman"/>
            <w:color w:val="000000"/>
            <w:sz w:val="22"/>
            <w:szCs w:val="22"/>
            <w:highlight w:val="yellow"/>
            <w:rPrChange w:id="72" w:author="Microsoft Office User" w:date="2022-11-27T16:34:00Z">
              <w:rPr>
                <w:rFonts w:ascii="Times New Roman" w:eastAsia="Times New Roman" w:hAnsi="Times New Roman" w:cs="Times New Roman"/>
                <w:color w:val="000000"/>
                <w:sz w:val="22"/>
                <w:szCs w:val="22"/>
              </w:rPr>
            </w:rPrChange>
          </w:rPr>
          <w:t>n outspoken</w:t>
        </w:r>
      </w:ins>
      <w:r w:rsidRPr="00C60E54">
        <w:rPr>
          <w:rFonts w:ascii="Times New Roman" w:eastAsia="Times New Roman" w:hAnsi="Times New Roman" w:cs="Times New Roman"/>
          <w:color w:val="000000"/>
          <w:sz w:val="22"/>
          <w:szCs w:val="22"/>
          <w:highlight w:val="yellow"/>
          <w:rPrChange w:id="73" w:author="Microsoft Office User" w:date="2022-11-27T16:34:00Z">
            <w:rPr>
              <w:rFonts w:ascii="Times New Roman" w:eastAsia="Times New Roman" w:hAnsi="Times New Roman" w:cs="Times New Roman"/>
              <w:color w:val="000000"/>
              <w:sz w:val="22"/>
              <w:szCs w:val="22"/>
            </w:rPr>
          </w:rPrChange>
        </w:rPr>
        <w:t xml:space="preserve"> girl </w:t>
      </w:r>
      <w:del w:id="74" w:author="Microsoft Office User" w:date="2022-11-27T16:25:00Z">
        <w:r w:rsidRPr="00C60E54" w:rsidDel="00164665">
          <w:rPr>
            <w:rFonts w:ascii="Times New Roman" w:eastAsia="Times New Roman" w:hAnsi="Times New Roman" w:cs="Times New Roman"/>
            <w:color w:val="000000"/>
            <w:sz w:val="22"/>
            <w:szCs w:val="22"/>
            <w:highlight w:val="yellow"/>
            <w:rPrChange w:id="75" w:author="Microsoft Office User" w:date="2022-11-27T16:34:00Z">
              <w:rPr>
                <w:rFonts w:ascii="Times New Roman" w:eastAsia="Times New Roman" w:hAnsi="Times New Roman" w:cs="Times New Roman"/>
                <w:color w:val="000000"/>
                <w:sz w:val="22"/>
                <w:szCs w:val="22"/>
              </w:rPr>
            </w:rPrChange>
          </w:rPr>
          <w:delText>able to share her thoughts and</w:delText>
        </w:r>
      </w:del>
      <w:ins w:id="76" w:author="Microsoft Office User" w:date="2022-11-27T16:25:00Z">
        <w:r w:rsidR="00164665" w:rsidRPr="00C60E54">
          <w:rPr>
            <w:rFonts w:ascii="Times New Roman" w:eastAsia="Times New Roman" w:hAnsi="Times New Roman" w:cs="Times New Roman"/>
            <w:color w:val="000000"/>
            <w:sz w:val="22"/>
            <w:szCs w:val="22"/>
            <w:highlight w:val="yellow"/>
            <w:rPrChange w:id="77" w:author="Microsoft Office User" w:date="2022-11-27T16:34:00Z">
              <w:rPr>
                <w:rFonts w:ascii="Times New Roman" w:eastAsia="Times New Roman" w:hAnsi="Times New Roman" w:cs="Times New Roman"/>
                <w:color w:val="000000"/>
                <w:sz w:val="22"/>
                <w:szCs w:val="22"/>
              </w:rPr>
            </w:rPrChange>
          </w:rPr>
          <w:t>who can</w:t>
        </w:r>
      </w:ins>
      <w:r w:rsidRPr="00C60E54">
        <w:rPr>
          <w:rFonts w:ascii="Times New Roman" w:eastAsia="Times New Roman" w:hAnsi="Times New Roman" w:cs="Times New Roman"/>
          <w:color w:val="000000"/>
          <w:sz w:val="22"/>
          <w:szCs w:val="22"/>
          <w:highlight w:val="yellow"/>
          <w:rPrChange w:id="78" w:author="Microsoft Office User" w:date="2022-11-27T16:34:00Z">
            <w:rPr>
              <w:rFonts w:ascii="Times New Roman" w:eastAsia="Times New Roman" w:hAnsi="Times New Roman" w:cs="Times New Roman"/>
              <w:color w:val="000000"/>
              <w:sz w:val="22"/>
              <w:szCs w:val="22"/>
            </w:rPr>
          </w:rPrChange>
        </w:rPr>
        <w:t xml:space="preserve"> converse comfortably and confidently.</w:t>
      </w:r>
      <w:r w:rsidRPr="00EA58C9">
        <w:rPr>
          <w:rFonts w:ascii="Times New Roman" w:eastAsia="Times New Roman" w:hAnsi="Times New Roman" w:cs="Times New Roman"/>
          <w:color w:val="000000"/>
          <w:sz w:val="22"/>
          <w:szCs w:val="22"/>
        </w:rPr>
        <w:t xml:space="preserve"> Ultimately, after much persistence and pushing, I was able to speak comfortably even in unfamiliar situations and big crowds, even becoming a leader of multiple extracurriculars. </w:t>
      </w:r>
      <w:r w:rsidRPr="00D76E82">
        <w:rPr>
          <w:rFonts w:ascii="Times New Roman" w:eastAsia="Times New Roman" w:hAnsi="Times New Roman" w:cs="Times New Roman"/>
          <w:color w:val="000000"/>
          <w:sz w:val="22"/>
          <w:szCs w:val="22"/>
          <w:highlight w:val="green"/>
        </w:rPr>
        <w:t xml:space="preserve">For instance, I </w:t>
      </w:r>
      <w:del w:id="79" w:author="Microsoft Office User" w:date="2022-11-27T16:27:00Z">
        <w:r w:rsidRPr="00D76E82" w:rsidDel="00260C48">
          <w:rPr>
            <w:rFonts w:ascii="Times New Roman" w:eastAsia="Times New Roman" w:hAnsi="Times New Roman" w:cs="Times New Roman"/>
            <w:color w:val="000000"/>
            <w:sz w:val="22"/>
            <w:szCs w:val="22"/>
            <w:highlight w:val="green"/>
          </w:rPr>
          <w:delText xml:space="preserve">use my abilities to </w:delText>
        </w:r>
      </w:del>
      <w:ins w:id="80" w:author="Microsoft Office User" w:date="2022-11-27T16:27:00Z">
        <w:r w:rsidR="00260C48" w:rsidRPr="00D76E82">
          <w:rPr>
            <w:rFonts w:ascii="Times New Roman" w:eastAsia="Times New Roman" w:hAnsi="Times New Roman" w:cs="Times New Roman"/>
            <w:color w:val="000000"/>
            <w:sz w:val="22"/>
            <w:szCs w:val="22"/>
            <w:highlight w:val="green"/>
          </w:rPr>
          <w:t xml:space="preserve">often </w:t>
        </w:r>
      </w:ins>
      <w:r w:rsidRPr="00D76E82">
        <w:rPr>
          <w:rFonts w:ascii="Times New Roman" w:eastAsia="Times New Roman" w:hAnsi="Times New Roman" w:cs="Times New Roman"/>
          <w:color w:val="000000"/>
          <w:sz w:val="22"/>
          <w:szCs w:val="22"/>
          <w:highlight w:val="green"/>
        </w:rPr>
        <w:t>provide</w:t>
      </w:r>
      <w:ins w:id="81" w:author="Microsoft Office User" w:date="2022-11-27T16:27:00Z">
        <w:r w:rsidR="00260C48" w:rsidRPr="00D76E82">
          <w:rPr>
            <w:rFonts w:ascii="Times New Roman" w:eastAsia="Times New Roman" w:hAnsi="Times New Roman" w:cs="Times New Roman"/>
            <w:color w:val="000000"/>
            <w:sz w:val="22"/>
            <w:szCs w:val="22"/>
            <w:highlight w:val="green"/>
          </w:rPr>
          <w:t>d</w:t>
        </w:r>
      </w:ins>
      <w:r w:rsidRPr="00D76E82">
        <w:rPr>
          <w:rFonts w:ascii="Times New Roman" w:eastAsia="Times New Roman" w:hAnsi="Times New Roman" w:cs="Times New Roman"/>
          <w:color w:val="000000"/>
          <w:sz w:val="22"/>
          <w:szCs w:val="22"/>
          <w:highlight w:val="green"/>
        </w:rPr>
        <w:t xml:space="preserve"> effective critiques during yearbook</w:t>
      </w:r>
      <w:ins w:id="82" w:author="Microsoft Office User" w:date="2022-11-27T16:27:00Z">
        <w:r w:rsidR="00260C48" w:rsidRPr="00D76E82">
          <w:rPr>
            <w:rFonts w:ascii="Times New Roman" w:eastAsia="Times New Roman" w:hAnsi="Times New Roman" w:cs="Times New Roman"/>
            <w:color w:val="000000"/>
            <w:sz w:val="22"/>
            <w:szCs w:val="22"/>
            <w:highlight w:val="green"/>
          </w:rPr>
          <w:t xml:space="preserve"> in </w:t>
        </w:r>
      </w:ins>
      <w:del w:id="83" w:author="Microsoft Office User" w:date="2022-11-27T16:27:00Z">
        <w:r w:rsidRPr="00D76E82" w:rsidDel="00260C48">
          <w:rPr>
            <w:rFonts w:ascii="Times New Roman" w:eastAsia="Times New Roman" w:hAnsi="Times New Roman" w:cs="Times New Roman"/>
            <w:color w:val="000000"/>
            <w:sz w:val="22"/>
            <w:szCs w:val="22"/>
            <w:highlight w:val="green"/>
          </w:rPr>
          <w:delText>/</w:delText>
        </w:r>
      </w:del>
      <w:r w:rsidRPr="00D76E82">
        <w:rPr>
          <w:rFonts w:ascii="Times New Roman" w:eastAsia="Times New Roman" w:hAnsi="Times New Roman" w:cs="Times New Roman"/>
          <w:color w:val="000000"/>
          <w:sz w:val="22"/>
          <w:szCs w:val="22"/>
          <w:highlight w:val="green"/>
        </w:rPr>
        <w:t xml:space="preserve">journalism </w:t>
      </w:r>
      <w:del w:id="84" w:author="Microsoft Office User" w:date="2022-11-27T16:27:00Z">
        <w:r w:rsidRPr="00D76E82" w:rsidDel="00260C48">
          <w:rPr>
            <w:rFonts w:ascii="Times New Roman" w:eastAsia="Times New Roman" w:hAnsi="Times New Roman" w:cs="Times New Roman"/>
            <w:color w:val="000000"/>
            <w:sz w:val="22"/>
            <w:szCs w:val="22"/>
            <w:highlight w:val="green"/>
          </w:rPr>
          <w:delText xml:space="preserve">classes or </w:delText>
        </w:r>
      </w:del>
      <w:ins w:id="85" w:author="Microsoft Office User" w:date="2022-11-27T16:27:00Z">
        <w:r w:rsidR="00260C48" w:rsidRPr="00D76E82">
          <w:rPr>
            <w:rFonts w:ascii="Times New Roman" w:eastAsia="Times New Roman" w:hAnsi="Times New Roman" w:cs="Times New Roman"/>
            <w:color w:val="000000"/>
            <w:sz w:val="22"/>
            <w:szCs w:val="22"/>
            <w:highlight w:val="green"/>
          </w:rPr>
          <w:t xml:space="preserve">or </w:t>
        </w:r>
      </w:ins>
      <w:r w:rsidRPr="00D76E82">
        <w:rPr>
          <w:rFonts w:ascii="Times New Roman" w:eastAsia="Times New Roman" w:hAnsi="Times New Roman" w:cs="Times New Roman"/>
          <w:color w:val="000000"/>
          <w:sz w:val="22"/>
          <w:szCs w:val="22"/>
          <w:highlight w:val="green"/>
        </w:rPr>
        <w:t xml:space="preserve">drama classes to help my fellow classmates perfect their creations from </w:t>
      </w:r>
      <w:del w:id="86" w:author="Microsoft Office User" w:date="2022-11-27T16:27:00Z">
        <w:r w:rsidRPr="00D76E82" w:rsidDel="00260C48">
          <w:rPr>
            <w:rFonts w:ascii="Times New Roman" w:eastAsia="Times New Roman" w:hAnsi="Times New Roman" w:cs="Times New Roman"/>
            <w:color w:val="000000"/>
            <w:sz w:val="22"/>
            <w:szCs w:val="22"/>
            <w:highlight w:val="green"/>
          </w:rPr>
          <w:delText>layout/</w:delText>
        </w:r>
      </w:del>
      <w:r w:rsidRPr="00D76E82">
        <w:rPr>
          <w:rFonts w:ascii="Times New Roman" w:eastAsia="Times New Roman" w:hAnsi="Times New Roman" w:cs="Times New Roman"/>
          <w:color w:val="000000"/>
          <w:sz w:val="22"/>
          <w:szCs w:val="22"/>
          <w:highlight w:val="green"/>
        </w:rPr>
        <w:t>page designs to sets and props. I also provide</w:t>
      </w:r>
      <w:ins w:id="87" w:author="Microsoft Office User" w:date="2022-11-27T16:28:00Z">
        <w:r w:rsidR="00260C48" w:rsidRPr="00D76E82">
          <w:rPr>
            <w:rFonts w:ascii="Times New Roman" w:eastAsia="Times New Roman" w:hAnsi="Times New Roman" w:cs="Times New Roman"/>
            <w:color w:val="000000"/>
            <w:sz w:val="22"/>
            <w:szCs w:val="22"/>
            <w:highlight w:val="green"/>
          </w:rPr>
          <w:t>d</w:t>
        </w:r>
      </w:ins>
      <w:r w:rsidRPr="00D76E82">
        <w:rPr>
          <w:rFonts w:ascii="Times New Roman" w:eastAsia="Times New Roman" w:hAnsi="Times New Roman" w:cs="Times New Roman"/>
          <w:color w:val="000000"/>
          <w:sz w:val="22"/>
          <w:szCs w:val="22"/>
          <w:highlight w:val="green"/>
        </w:rPr>
        <w:t xml:space="preserve"> suggestions on how they can improve their creation</w:t>
      </w:r>
      <w:ins w:id="88" w:author="Microsoft Office User" w:date="2022-11-27T16:28:00Z">
        <w:r w:rsidR="00C749F1" w:rsidRPr="00D76E82">
          <w:rPr>
            <w:rFonts w:ascii="Times New Roman" w:eastAsia="Times New Roman" w:hAnsi="Times New Roman" w:cs="Times New Roman"/>
            <w:color w:val="000000"/>
            <w:sz w:val="22"/>
            <w:szCs w:val="22"/>
            <w:highlight w:val="green"/>
          </w:rPr>
          <w:t>,</w:t>
        </w:r>
      </w:ins>
      <w:del w:id="89" w:author="Microsoft Office User" w:date="2022-11-27T16:28:00Z">
        <w:r w:rsidRPr="00D76E82" w:rsidDel="00C749F1">
          <w:rPr>
            <w:rFonts w:ascii="Times New Roman" w:eastAsia="Times New Roman" w:hAnsi="Times New Roman" w:cs="Times New Roman"/>
            <w:color w:val="000000"/>
            <w:sz w:val="22"/>
            <w:szCs w:val="22"/>
            <w:highlight w:val="green"/>
          </w:rPr>
          <w:delText>s</w:delText>
        </w:r>
      </w:del>
      <w:r w:rsidRPr="00D76E82">
        <w:rPr>
          <w:rFonts w:ascii="Times New Roman" w:eastAsia="Times New Roman" w:hAnsi="Times New Roman" w:cs="Times New Roman"/>
          <w:color w:val="000000"/>
          <w:sz w:val="22"/>
          <w:szCs w:val="22"/>
          <w:highlight w:val="green"/>
        </w:rPr>
        <w:t xml:space="preserve"> </w:t>
      </w:r>
      <w:del w:id="90" w:author="Microsoft Office User" w:date="2022-11-27T16:28:00Z">
        <w:r w:rsidRPr="00D76E82" w:rsidDel="00C749F1">
          <w:rPr>
            <w:rFonts w:ascii="Times New Roman" w:eastAsia="Times New Roman" w:hAnsi="Times New Roman" w:cs="Times New Roman"/>
            <w:color w:val="000000"/>
            <w:sz w:val="22"/>
            <w:szCs w:val="22"/>
            <w:highlight w:val="green"/>
          </w:rPr>
          <w:delText xml:space="preserve">whether it </w:delText>
        </w:r>
      </w:del>
      <w:r w:rsidRPr="00D76E82">
        <w:rPr>
          <w:rFonts w:ascii="Times New Roman" w:eastAsia="Times New Roman" w:hAnsi="Times New Roman" w:cs="Times New Roman"/>
          <w:color w:val="000000"/>
          <w:sz w:val="22"/>
          <w:szCs w:val="22"/>
          <w:highlight w:val="green"/>
        </w:rPr>
        <w:t xml:space="preserve">be </w:t>
      </w:r>
      <w:ins w:id="91" w:author="Microsoft Office User" w:date="2022-11-27T16:28:00Z">
        <w:r w:rsidR="00C749F1" w:rsidRPr="00D76E82">
          <w:rPr>
            <w:rFonts w:ascii="Times New Roman" w:eastAsia="Times New Roman" w:hAnsi="Times New Roman" w:cs="Times New Roman"/>
            <w:color w:val="000000"/>
            <w:sz w:val="22"/>
            <w:szCs w:val="22"/>
            <w:highlight w:val="green"/>
          </w:rPr>
          <w:t xml:space="preserve">it </w:t>
        </w:r>
      </w:ins>
      <w:r w:rsidRPr="00D76E82">
        <w:rPr>
          <w:rFonts w:ascii="Times New Roman" w:eastAsia="Times New Roman" w:hAnsi="Times New Roman" w:cs="Times New Roman"/>
          <w:color w:val="000000"/>
          <w:sz w:val="22"/>
          <w:szCs w:val="22"/>
          <w:highlight w:val="green"/>
        </w:rPr>
        <w:t>composition, color, or even sizing.</w:t>
      </w:r>
      <w:r w:rsidRPr="00EA58C9">
        <w:rPr>
          <w:rFonts w:ascii="Times New Roman" w:eastAsia="Times New Roman" w:hAnsi="Times New Roman" w:cs="Times New Roman"/>
          <w:color w:val="000000"/>
          <w:sz w:val="22"/>
          <w:szCs w:val="22"/>
        </w:rPr>
        <w:t>  </w:t>
      </w:r>
    </w:p>
    <w:p w14:paraId="3A69AF4D" w14:textId="77777777" w:rsidR="00EA58C9" w:rsidRPr="00EA58C9" w:rsidRDefault="00EA58C9" w:rsidP="00EA58C9">
      <w:pPr>
        <w:rPr>
          <w:rFonts w:ascii="Times New Roman" w:eastAsia="Times New Roman" w:hAnsi="Times New Roman" w:cs="Times New Roman"/>
        </w:rPr>
      </w:pPr>
    </w:p>
    <w:p w14:paraId="03770248" w14:textId="1F7A453F" w:rsidR="00EA58C9" w:rsidRPr="00EA58C9" w:rsidRDefault="00EA58C9" w:rsidP="00EA58C9">
      <w:pPr>
        <w:rPr>
          <w:rFonts w:ascii="Times New Roman" w:eastAsia="Times New Roman" w:hAnsi="Times New Roman" w:cs="Times New Roman"/>
        </w:rPr>
      </w:pPr>
      <w:r w:rsidRPr="00EA58C9">
        <w:rPr>
          <w:rFonts w:ascii="Times New Roman" w:eastAsia="Times New Roman" w:hAnsi="Times New Roman" w:cs="Times New Roman"/>
          <w:color w:val="000000"/>
          <w:sz w:val="22"/>
          <w:szCs w:val="22"/>
        </w:rPr>
        <w:t xml:space="preserve">These experiences showed me the power of communication that can mobilize and influence </w:t>
      </w:r>
      <w:ins w:id="92" w:author="Microsoft Office User" w:date="2022-11-27T16:28:00Z">
        <w:r w:rsidR="00C749F1">
          <w:rPr>
            <w:rFonts w:ascii="Times New Roman" w:eastAsia="Times New Roman" w:hAnsi="Times New Roman" w:cs="Times New Roman"/>
            <w:color w:val="000000"/>
            <w:sz w:val="22"/>
            <w:szCs w:val="22"/>
          </w:rPr>
          <w:t xml:space="preserve">positive </w:t>
        </w:r>
      </w:ins>
      <w:r w:rsidRPr="00EA58C9">
        <w:rPr>
          <w:rFonts w:ascii="Times New Roman" w:eastAsia="Times New Roman" w:hAnsi="Times New Roman" w:cs="Times New Roman"/>
          <w:color w:val="000000"/>
          <w:sz w:val="22"/>
          <w:szCs w:val="22"/>
        </w:rPr>
        <w:t>change</w:t>
      </w:r>
      <w:ins w:id="93" w:author="Microsoft Office User" w:date="2022-11-27T16:28:00Z">
        <w:r w:rsidR="00C749F1">
          <w:rPr>
            <w:rFonts w:ascii="Times New Roman" w:eastAsia="Times New Roman" w:hAnsi="Times New Roman" w:cs="Times New Roman"/>
            <w:color w:val="000000"/>
            <w:sz w:val="22"/>
            <w:szCs w:val="22"/>
          </w:rPr>
          <w:t>s</w:t>
        </w:r>
      </w:ins>
      <w:r w:rsidRPr="00EA58C9">
        <w:rPr>
          <w:rFonts w:ascii="Times New Roman" w:eastAsia="Times New Roman" w:hAnsi="Times New Roman" w:cs="Times New Roman"/>
          <w:color w:val="000000"/>
          <w:sz w:val="22"/>
          <w:szCs w:val="22"/>
        </w:rPr>
        <w:t xml:space="preserve"> in </w:t>
      </w:r>
      <w:del w:id="94" w:author="Microsoft Office User" w:date="2022-11-27T16:28:00Z">
        <w:r w:rsidRPr="00EA58C9" w:rsidDel="00C749F1">
          <w:rPr>
            <w:rFonts w:ascii="Times New Roman" w:eastAsia="Times New Roman" w:hAnsi="Times New Roman" w:cs="Times New Roman"/>
            <w:color w:val="000000"/>
            <w:sz w:val="22"/>
            <w:szCs w:val="22"/>
          </w:rPr>
          <w:delText xml:space="preserve">the </w:delText>
        </w:r>
      </w:del>
      <w:r w:rsidRPr="00EA58C9">
        <w:rPr>
          <w:rFonts w:ascii="Times New Roman" w:eastAsia="Times New Roman" w:hAnsi="Times New Roman" w:cs="Times New Roman"/>
          <w:color w:val="000000"/>
          <w:sz w:val="22"/>
          <w:szCs w:val="22"/>
        </w:rPr>
        <w:t xml:space="preserve">individual and </w:t>
      </w:r>
      <w:del w:id="95" w:author="Microsoft Office User" w:date="2022-11-27T16:28:00Z">
        <w:r w:rsidRPr="00EA58C9" w:rsidDel="00C749F1">
          <w:rPr>
            <w:rFonts w:ascii="Times New Roman" w:eastAsia="Times New Roman" w:hAnsi="Times New Roman" w:cs="Times New Roman"/>
            <w:color w:val="000000"/>
            <w:sz w:val="22"/>
            <w:szCs w:val="22"/>
          </w:rPr>
          <w:delText xml:space="preserve">in </w:delText>
        </w:r>
      </w:del>
      <w:r w:rsidRPr="00EA58C9">
        <w:rPr>
          <w:rFonts w:ascii="Times New Roman" w:eastAsia="Times New Roman" w:hAnsi="Times New Roman" w:cs="Times New Roman"/>
          <w:color w:val="000000"/>
          <w:sz w:val="22"/>
          <w:szCs w:val="22"/>
        </w:rPr>
        <w:t>group efforts</w:t>
      </w:r>
      <w:del w:id="96" w:author="Microsoft Office User" w:date="2022-11-27T16:28:00Z">
        <w:r w:rsidRPr="00EA58C9" w:rsidDel="00C749F1">
          <w:rPr>
            <w:rFonts w:ascii="Times New Roman" w:eastAsia="Times New Roman" w:hAnsi="Times New Roman" w:cs="Times New Roman"/>
            <w:color w:val="000000"/>
            <w:sz w:val="22"/>
            <w:szCs w:val="22"/>
          </w:rPr>
          <w:delText xml:space="preserve"> in positive ways</w:delText>
        </w:r>
      </w:del>
      <w:r w:rsidRPr="00EA58C9">
        <w:rPr>
          <w:rFonts w:ascii="Times New Roman" w:eastAsia="Times New Roman" w:hAnsi="Times New Roman" w:cs="Times New Roman"/>
          <w:color w:val="000000"/>
          <w:sz w:val="22"/>
          <w:szCs w:val="22"/>
        </w:rPr>
        <w:t xml:space="preserve">. </w:t>
      </w:r>
      <w:ins w:id="97" w:author="Microsoft Office User" w:date="2022-11-27T16:31:00Z">
        <w:r w:rsidR="00E11809">
          <w:rPr>
            <w:rFonts w:ascii="Times New Roman" w:eastAsia="Times New Roman" w:hAnsi="Times New Roman" w:cs="Times New Roman"/>
            <w:color w:val="000000"/>
            <w:sz w:val="22"/>
            <w:szCs w:val="22"/>
          </w:rPr>
          <w:t>In the future</w:t>
        </w:r>
      </w:ins>
      <w:del w:id="98" w:author="Microsoft Office User" w:date="2022-11-27T16:29:00Z">
        <w:r w:rsidRPr="00EA58C9" w:rsidDel="000A6747">
          <w:rPr>
            <w:rFonts w:ascii="Times New Roman" w:eastAsia="Times New Roman" w:hAnsi="Times New Roman" w:cs="Times New Roman"/>
            <w:color w:val="000000"/>
            <w:sz w:val="22"/>
            <w:szCs w:val="22"/>
          </w:rPr>
          <w:delText xml:space="preserve">I hope to work alongside my peers to </w:delText>
        </w:r>
      </w:del>
      <w:del w:id="99" w:author="Microsoft Office User" w:date="2022-11-27T16:31:00Z">
        <w:r w:rsidRPr="00EA58C9" w:rsidDel="00E11809">
          <w:rPr>
            <w:rFonts w:ascii="Times New Roman" w:eastAsia="Times New Roman" w:hAnsi="Times New Roman" w:cs="Times New Roman"/>
            <w:color w:val="000000"/>
            <w:sz w:val="22"/>
            <w:szCs w:val="22"/>
          </w:rPr>
          <w:delText>us</w:delText>
        </w:r>
      </w:del>
      <w:del w:id="100" w:author="Microsoft Office User" w:date="2022-11-27T16:29:00Z">
        <w:r w:rsidRPr="00EA58C9" w:rsidDel="000A6747">
          <w:rPr>
            <w:rFonts w:ascii="Times New Roman" w:eastAsia="Times New Roman" w:hAnsi="Times New Roman" w:cs="Times New Roman"/>
            <w:color w:val="000000"/>
            <w:sz w:val="22"/>
            <w:szCs w:val="22"/>
          </w:rPr>
          <w:delText>e</w:delText>
        </w:r>
      </w:del>
      <w:del w:id="101" w:author="Microsoft Office User" w:date="2022-11-27T16:31:00Z">
        <w:r w:rsidRPr="00EA58C9" w:rsidDel="00E11809">
          <w:rPr>
            <w:rFonts w:ascii="Times New Roman" w:eastAsia="Times New Roman" w:hAnsi="Times New Roman" w:cs="Times New Roman"/>
            <w:color w:val="000000"/>
            <w:sz w:val="22"/>
            <w:szCs w:val="22"/>
          </w:rPr>
          <w:delText xml:space="preserve"> my communicative skill</w:delText>
        </w:r>
      </w:del>
      <w:ins w:id="102" w:author="Microsoft Office User" w:date="2022-11-27T16:29:00Z">
        <w:r w:rsidR="000A6747">
          <w:rPr>
            <w:rFonts w:ascii="Times New Roman" w:eastAsia="Times New Roman" w:hAnsi="Times New Roman" w:cs="Times New Roman"/>
            <w:color w:val="000000"/>
            <w:sz w:val="22"/>
            <w:szCs w:val="22"/>
          </w:rPr>
          <w:t>, I wish</w:t>
        </w:r>
      </w:ins>
      <w:r w:rsidRPr="00EA58C9">
        <w:rPr>
          <w:rFonts w:ascii="Times New Roman" w:eastAsia="Times New Roman" w:hAnsi="Times New Roman" w:cs="Times New Roman"/>
          <w:color w:val="000000"/>
          <w:sz w:val="22"/>
          <w:szCs w:val="22"/>
        </w:rPr>
        <w:t xml:space="preserve"> to establish a community of artists that encourages creative expression and constructive critiques to </w:t>
      </w:r>
      <w:del w:id="103" w:author="Microsoft Office User" w:date="2022-11-27T16:30:00Z">
        <w:r w:rsidRPr="00EA58C9" w:rsidDel="00E11809">
          <w:rPr>
            <w:rFonts w:ascii="Times New Roman" w:eastAsia="Times New Roman" w:hAnsi="Times New Roman" w:cs="Times New Roman"/>
            <w:color w:val="000000"/>
            <w:sz w:val="22"/>
            <w:szCs w:val="22"/>
          </w:rPr>
          <w:delText xml:space="preserve">ensure </w:delText>
        </w:r>
      </w:del>
      <w:ins w:id="104" w:author="Microsoft Office User" w:date="2022-11-27T16:30:00Z">
        <w:r w:rsidR="00E11809">
          <w:rPr>
            <w:rFonts w:ascii="Times New Roman" w:eastAsia="Times New Roman" w:hAnsi="Times New Roman" w:cs="Times New Roman"/>
            <w:color w:val="000000"/>
            <w:sz w:val="22"/>
            <w:szCs w:val="22"/>
          </w:rPr>
          <w:t>create</w:t>
        </w:r>
        <w:r w:rsidR="00E11809" w:rsidRPr="00EA58C9">
          <w:rPr>
            <w:rFonts w:ascii="Times New Roman" w:eastAsia="Times New Roman" w:hAnsi="Times New Roman" w:cs="Times New Roman"/>
            <w:color w:val="000000"/>
            <w:sz w:val="22"/>
            <w:szCs w:val="22"/>
          </w:rPr>
          <w:t xml:space="preserve"> </w:t>
        </w:r>
      </w:ins>
      <w:r w:rsidRPr="00EA58C9">
        <w:rPr>
          <w:rFonts w:ascii="Times New Roman" w:eastAsia="Times New Roman" w:hAnsi="Times New Roman" w:cs="Times New Roman"/>
          <w:color w:val="000000"/>
          <w:sz w:val="22"/>
          <w:szCs w:val="22"/>
        </w:rPr>
        <w:t>a well-designed</w:t>
      </w:r>
      <w:ins w:id="105" w:author="Microsoft Office User" w:date="2022-11-27T16:30:00Z">
        <w:r w:rsidR="00E11809">
          <w:rPr>
            <w:rFonts w:ascii="Times New Roman" w:eastAsia="Times New Roman" w:hAnsi="Times New Roman" w:cs="Times New Roman"/>
            <w:color w:val="000000"/>
            <w:sz w:val="22"/>
            <w:szCs w:val="22"/>
          </w:rPr>
          <w:t>, impactful</w:t>
        </w:r>
      </w:ins>
      <w:r w:rsidRPr="00EA58C9">
        <w:rPr>
          <w:rFonts w:ascii="Times New Roman" w:eastAsia="Times New Roman" w:hAnsi="Times New Roman" w:cs="Times New Roman"/>
          <w:color w:val="000000"/>
          <w:sz w:val="22"/>
          <w:szCs w:val="22"/>
        </w:rPr>
        <w:t xml:space="preserve"> product </w:t>
      </w:r>
      <w:del w:id="106" w:author="Microsoft Office User" w:date="2022-11-27T16:30:00Z">
        <w:r w:rsidRPr="00EA58C9" w:rsidDel="00E11809">
          <w:rPr>
            <w:rFonts w:ascii="Times New Roman" w:eastAsia="Times New Roman" w:hAnsi="Times New Roman" w:cs="Times New Roman"/>
            <w:color w:val="000000"/>
            <w:sz w:val="22"/>
            <w:szCs w:val="22"/>
          </w:rPr>
          <w:delText>that creates an impact to</w:delText>
        </w:r>
      </w:del>
      <w:ins w:id="107" w:author="Microsoft Office User" w:date="2022-11-27T16:30:00Z">
        <w:r w:rsidR="00E11809">
          <w:rPr>
            <w:rFonts w:ascii="Times New Roman" w:eastAsia="Times New Roman" w:hAnsi="Times New Roman" w:cs="Times New Roman"/>
            <w:color w:val="000000"/>
            <w:sz w:val="22"/>
            <w:szCs w:val="22"/>
          </w:rPr>
          <w:t>for</w:t>
        </w:r>
      </w:ins>
      <w:r w:rsidRPr="00EA58C9">
        <w:rPr>
          <w:rFonts w:ascii="Times New Roman" w:eastAsia="Times New Roman" w:hAnsi="Times New Roman" w:cs="Times New Roman"/>
          <w:color w:val="000000"/>
          <w:sz w:val="22"/>
          <w:szCs w:val="22"/>
        </w:rPr>
        <w:t xml:space="preserve"> our community.</w:t>
      </w:r>
    </w:p>
    <w:p w14:paraId="7FB92F74" w14:textId="77777777" w:rsidR="00EA58C9" w:rsidRDefault="00EA58C9" w:rsidP="00EA58C9">
      <w:pPr>
        <w:rPr>
          <w:rFonts w:ascii="Times New Roman" w:eastAsia="Times New Roman" w:hAnsi="Times New Roman" w:cs="Times New Roman"/>
        </w:rPr>
      </w:pPr>
    </w:p>
    <w:p w14:paraId="1CDC385B" w14:textId="004250A2" w:rsidR="00792CDD" w:rsidRPr="00543458" w:rsidRDefault="008A7ADC" w:rsidP="00EA58C9">
      <w:pPr>
        <w:rPr>
          <w:rFonts w:eastAsia="Times New Roman" w:cs="Times New Roman"/>
          <w:color w:val="2F5496" w:themeColor="accent1" w:themeShade="BF"/>
        </w:rPr>
      </w:pPr>
      <w:r w:rsidRPr="00543458">
        <w:rPr>
          <w:rFonts w:eastAsia="Times New Roman" w:cs="Times New Roman"/>
          <w:color w:val="2F5496" w:themeColor="accent1" w:themeShade="BF"/>
        </w:rPr>
        <w:t xml:space="preserve">This essay is consistent: It is clear that you want the officers to perceive you as an articulate and outspoken candidate. </w:t>
      </w:r>
      <w:r w:rsidR="00792CDD" w:rsidRPr="00543458">
        <w:rPr>
          <w:rFonts w:eastAsia="Times New Roman" w:cs="Times New Roman"/>
          <w:color w:val="2F5496" w:themeColor="accent1" w:themeShade="BF"/>
        </w:rPr>
        <w:t>To exemplify this image, you’ve al</w:t>
      </w:r>
      <w:r w:rsidR="00146EA9" w:rsidRPr="00543458">
        <w:rPr>
          <w:rFonts w:eastAsia="Times New Roman" w:cs="Times New Roman"/>
          <w:color w:val="2F5496" w:themeColor="accent1" w:themeShade="BF"/>
        </w:rPr>
        <w:t xml:space="preserve">so pointed out the classes you joined to overcome your timidity. </w:t>
      </w:r>
    </w:p>
    <w:p w14:paraId="5C02D110" w14:textId="77777777" w:rsidR="00146EA9" w:rsidRPr="00543458" w:rsidRDefault="00146EA9" w:rsidP="00EA58C9">
      <w:pPr>
        <w:rPr>
          <w:rFonts w:eastAsia="Times New Roman" w:cs="Times New Roman"/>
          <w:color w:val="2F5496" w:themeColor="accent1" w:themeShade="BF"/>
        </w:rPr>
      </w:pPr>
    </w:p>
    <w:p w14:paraId="731B4D05" w14:textId="2E8FA7F9" w:rsidR="00146EA9" w:rsidRPr="00543458" w:rsidRDefault="00146EA9" w:rsidP="00EA58C9">
      <w:pPr>
        <w:rPr>
          <w:rFonts w:eastAsia="Times New Roman" w:cs="Times New Roman"/>
          <w:color w:val="2F5496" w:themeColor="accent1" w:themeShade="BF"/>
        </w:rPr>
      </w:pPr>
      <w:r w:rsidRPr="00543458">
        <w:rPr>
          <w:rFonts w:eastAsia="Times New Roman" w:cs="Times New Roman"/>
          <w:color w:val="2F5496" w:themeColor="accent1" w:themeShade="BF"/>
        </w:rPr>
        <w:t xml:space="preserve">To make this essay more relatable and sympathetic, I suggest that you include an anecdote during one of the big group sessions (see comment for </w:t>
      </w:r>
      <w:r w:rsidR="0043765C" w:rsidRPr="00543458">
        <w:rPr>
          <w:rFonts w:eastAsia="Times New Roman" w:cs="Times New Roman"/>
          <w:color w:val="2F5496" w:themeColor="accent1" w:themeShade="BF"/>
        </w:rPr>
        <w:t xml:space="preserve">the </w:t>
      </w:r>
      <w:r w:rsidRPr="00543458">
        <w:rPr>
          <w:rFonts w:eastAsia="Times New Roman" w:cs="Times New Roman"/>
          <w:color w:val="2F5496" w:themeColor="accent1" w:themeShade="BF"/>
        </w:rPr>
        <w:t>sample</w:t>
      </w:r>
      <w:r w:rsidR="0043765C" w:rsidRPr="00543458">
        <w:rPr>
          <w:rFonts w:eastAsia="Times New Roman" w:cs="Times New Roman"/>
          <w:color w:val="2F5496" w:themeColor="accent1" w:themeShade="BF"/>
        </w:rPr>
        <w:t xml:space="preserve">). Also, I hope that the summer camp </w:t>
      </w:r>
      <w:r w:rsidR="00543458" w:rsidRPr="00543458">
        <w:rPr>
          <w:rFonts w:eastAsia="Times New Roman" w:cs="Times New Roman"/>
          <w:color w:val="2F5496" w:themeColor="accent1" w:themeShade="BF"/>
        </w:rPr>
        <w:t xml:space="preserve">experience </w:t>
      </w:r>
      <w:r w:rsidR="0043765C" w:rsidRPr="00543458">
        <w:rPr>
          <w:rFonts w:eastAsia="Times New Roman" w:cs="Times New Roman"/>
          <w:color w:val="2F5496" w:themeColor="accent1" w:themeShade="BF"/>
        </w:rPr>
        <w:t xml:space="preserve">that transformed you is already written in another essay. If not, it is better to just </w:t>
      </w:r>
      <w:r w:rsidR="0043765C" w:rsidRPr="00B328BE">
        <w:rPr>
          <w:rFonts w:eastAsia="Times New Roman" w:cs="Times New Roman"/>
          <w:color w:val="2F5496" w:themeColor="accent1" w:themeShade="BF"/>
          <w:highlight w:val="yellow"/>
        </w:rPr>
        <w:t>delete</w:t>
      </w:r>
      <w:r w:rsidR="0043765C" w:rsidRPr="00543458">
        <w:rPr>
          <w:rFonts w:eastAsia="Times New Roman" w:cs="Times New Roman"/>
          <w:color w:val="2F5496" w:themeColor="accent1" w:themeShade="BF"/>
        </w:rPr>
        <w:t xml:space="preserve"> the </w:t>
      </w:r>
      <w:r w:rsidR="0043765C" w:rsidRPr="00B328BE">
        <w:rPr>
          <w:rFonts w:eastAsia="Times New Roman" w:cs="Times New Roman"/>
          <w:color w:val="2F5496" w:themeColor="accent1" w:themeShade="BF"/>
          <w:highlight w:val="yellow"/>
        </w:rPr>
        <w:t>sentence highlighted in yellow</w:t>
      </w:r>
      <w:r w:rsidR="0043765C" w:rsidRPr="00543458">
        <w:rPr>
          <w:rFonts w:eastAsia="Times New Roman" w:cs="Times New Roman"/>
          <w:color w:val="2F5496" w:themeColor="accent1" w:themeShade="BF"/>
        </w:rPr>
        <w:t xml:space="preserve"> to ensure coherence with the paragraph before. </w:t>
      </w:r>
      <w:r w:rsidRPr="00543458">
        <w:rPr>
          <w:rFonts w:eastAsia="Times New Roman" w:cs="Times New Roman"/>
          <w:color w:val="2F5496" w:themeColor="accent1" w:themeShade="BF"/>
        </w:rPr>
        <w:t xml:space="preserve"> </w:t>
      </w:r>
    </w:p>
    <w:p w14:paraId="27327192" w14:textId="6FF1859C" w:rsidR="00D76E82" w:rsidRPr="00D76E82" w:rsidRDefault="00D76E82" w:rsidP="00EA58C9">
      <w:pPr>
        <w:rPr>
          <w:rFonts w:eastAsia="Times New Roman" w:cs="Times New Roman"/>
          <w:b/>
          <w:color w:val="2F5496" w:themeColor="accent1" w:themeShade="BF"/>
        </w:rPr>
      </w:pPr>
      <w:r w:rsidRPr="00D76E82">
        <w:rPr>
          <w:rFonts w:eastAsia="Times New Roman" w:cs="Times New Roman"/>
          <w:b/>
          <w:color w:val="2F5496" w:themeColor="accent1" w:themeShade="BF"/>
        </w:rPr>
        <w:t>OR</w:t>
      </w:r>
    </w:p>
    <w:p w14:paraId="553BBDE9" w14:textId="78E4E56C" w:rsidR="00D76E82" w:rsidRPr="00543458" w:rsidRDefault="00D76E82" w:rsidP="00EA58C9">
      <w:pPr>
        <w:rPr>
          <w:rFonts w:eastAsia="Times New Roman" w:cs="Times New Roman"/>
          <w:color w:val="2F5496" w:themeColor="accent1" w:themeShade="BF"/>
        </w:rPr>
      </w:pPr>
      <w:r>
        <w:rPr>
          <w:rFonts w:eastAsia="Times New Roman" w:cs="Times New Roman"/>
          <w:color w:val="2F5496" w:themeColor="accent1" w:themeShade="BF"/>
        </w:rPr>
        <w:t>You can use</w:t>
      </w:r>
      <w:r w:rsidR="002D44E0">
        <w:rPr>
          <w:rFonts w:eastAsia="Times New Roman" w:cs="Times New Roman"/>
          <w:color w:val="2F5496" w:themeColor="accent1" w:themeShade="BF"/>
        </w:rPr>
        <w:t xml:space="preserve"> the summer camp anecdote to talk about how you changed into a confident and outspoken girl since the </w:t>
      </w:r>
      <w:r w:rsidR="002D44E0" w:rsidRPr="00B328BE">
        <w:rPr>
          <w:rFonts w:eastAsia="Times New Roman" w:cs="Times New Roman"/>
          <w:color w:val="2F5496" w:themeColor="accent1" w:themeShade="BF"/>
          <w:highlight w:val="green"/>
        </w:rPr>
        <w:t>green highlight</w:t>
      </w:r>
      <w:r w:rsidR="002D44E0">
        <w:rPr>
          <w:rFonts w:eastAsia="Times New Roman" w:cs="Times New Roman"/>
          <w:color w:val="2F5496" w:themeColor="accent1" w:themeShade="BF"/>
        </w:rPr>
        <w:t xml:space="preserve"> gives </w:t>
      </w:r>
      <w:r w:rsidR="00B328BE">
        <w:rPr>
          <w:rFonts w:eastAsia="Times New Roman" w:cs="Times New Roman"/>
          <w:color w:val="2F5496" w:themeColor="accent1" w:themeShade="BF"/>
        </w:rPr>
        <w:t>some</w:t>
      </w:r>
      <w:r w:rsidR="002D44E0">
        <w:rPr>
          <w:rFonts w:eastAsia="Times New Roman" w:cs="Times New Roman"/>
          <w:color w:val="2F5496" w:themeColor="accent1" w:themeShade="BF"/>
        </w:rPr>
        <w:t xml:space="preserve"> example</w:t>
      </w:r>
      <w:r w:rsidR="00B328BE">
        <w:rPr>
          <w:rFonts w:eastAsia="Times New Roman" w:cs="Times New Roman"/>
          <w:color w:val="2F5496" w:themeColor="accent1" w:themeShade="BF"/>
        </w:rPr>
        <w:t>s</w:t>
      </w:r>
      <w:r w:rsidR="002D44E0">
        <w:rPr>
          <w:rFonts w:eastAsia="Times New Roman" w:cs="Times New Roman"/>
          <w:color w:val="2F5496" w:themeColor="accent1" w:themeShade="BF"/>
        </w:rPr>
        <w:t xml:space="preserve"> that you’ve talked about in your leadership prompt (prompt 1). </w:t>
      </w:r>
    </w:p>
    <w:p w14:paraId="523DB517" w14:textId="77777777" w:rsidR="00EA58C9" w:rsidRDefault="00EA58C9">
      <w:pPr>
        <w:rPr>
          <w:color w:val="2F5496" w:themeColor="accent1" w:themeShade="BF"/>
        </w:rPr>
      </w:pPr>
    </w:p>
    <w:p w14:paraId="083747CB" w14:textId="1CAF986F" w:rsidR="00E7507D" w:rsidRDefault="00E7507D">
      <w:pPr>
        <w:rPr>
          <w:color w:val="2F5496" w:themeColor="accent1" w:themeShade="BF"/>
        </w:rPr>
      </w:pPr>
      <w:r>
        <w:rPr>
          <w:color w:val="2F5496" w:themeColor="accent1" w:themeShade="BF"/>
        </w:rPr>
        <w:t>This is my suggested outline:</w:t>
      </w:r>
    </w:p>
    <w:p w14:paraId="4BC9EDAB" w14:textId="55B6CD0D" w:rsidR="00E7507D" w:rsidRDefault="00E7507D" w:rsidP="00E7507D">
      <w:pPr>
        <w:pStyle w:val="ListParagraph"/>
        <w:numPr>
          <w:ilvl w:val="0"/>
          <w:numId w:val="3"/>
        </w:numPr>
        <w:rPr>
          <w:color w:val="2F5496" w:themeColor="accent1" w:themeShade="BF"/>
        </w:rPr>
      </w:pPr>
      <w:r>
        <w:rPr>
          <w:color w:val="2F5496" w:themeColor="accent1" w:themeShade="BF"/>
        </w:rPr>
        <w:t>Intro</w:t>
      </w:r>
    </w:p>
    <w:p w14:paraId="5BBFD41B" w14:textId="2A05B90E" w:rsidR="00E7507D" w:rsidRDefault="00E7507D" w:rsidP="00E7507D">
      <w:pPr>
        <w:pStyle w:val="ListParagraph"/>
        <w:numPr>
          <w:ilvl w:val="0"/>
          <w:numId w:val="3"/>
        </w:numPr>
        <w:rPr>
          <w:color w:val="2F5496" w:themeColor="accent1" w:themeShade="BF"/>
        </w:rPr>
      </w:pPr>
      <w:r>
        <w:rPr>
          <w:color w:val="2F5496" w:themeColor="accent1" w:themeShade="BF"/>
        </w:rPr>
        <w:t xml:space="preserve">University classes: include anecdote </w:t>
      </w:r>
      <w:r w:rsidR="001B0A5C">
        <w:rPr>
          <w:color w:val="2F5496" w:themeColor="accent1" w:themeShade="BF"/>
        </w:rPr>
        <w:t xml:space="preserve">about how you participated more actively vs the you before. Talk about how this made you feel and how the others appreciated your candor. </w:t>
      </w:r>
    </w:p>
    <w:p w14:paraId="2477FBDB" w14:textId="665E439D" w:rsidR="001B0A5C" w:rsidRDefault="001B0A5C" w:rsidP="00E7507D">
      <w:pPr>
        <w:pStyle w:val="ListParagraph"/>
        <w:numPr>
          <w:ilvl w:val="0"/>
          <w:numId w:val="3"/>
        </w:numPr>
        <w:rPr>
          <w:color w:val="2F5496" w:themeColor="accent1" w:themeShade="BF"/>
        </w:rPr>
      </w:pPr>
      <w:r>
        <w:rPr>
          <w:color w:val="2F5496" w:themeColor="accent1" w:themeShade="BF"/>
        </w:rPr>
        <w:t xml:space="preserve">Summer camp transformation that cemented your outspoken personality </w:t>
      </w:r>
    </w:p>
    <w:p w14:paraId="4954C55C" w14:textId="0EBBC012" w:rsidR="001B0A5C" w:rsidRDefault="001B0A5C" w:rsidP="001B0A5C">
      <w:pPr>
        <w:pStyle w:val="ListParagraph"/>
        <w:rPr>
          <w:color w:val="2F5496" w:themeColor="accent1" w:themeShade="BF"/>
        </w:rPr>
      </w:pPr>
      <w:r>
        <w:rPr>
          <w:color w:val="2F5496" w:themeColor="accent1" w:themeShade="BF"/>
        </w:rPr>
        <w:t>OR</w:t>
      </w:r>
    </w:p>
    <w:p w14:paraId="542446C4" w14:textId="7C6B33D5" w:rsidR="001B0A5C" w:rsidRDefault="001B0A5C" w:rsidP="001B0A5C">
      <w:pPr>
        <w:pStyle w:val="ListParagraph"/>
        <w:rPr>
          <w:color w:val="2F5496" w:themeColor="accent1" w:themeShade="BF"/>
        </w:rPr>
      </w:pPr>
      <w:r>
        <w:rPr>
          <w:color w:val="2F5496" w:themeColor="accent1" w:themeShade="BF"/>
        </w:rPr>
        <w:t xml:space="preserve">Elaborate more about </w:t>
      </w:r>
      <w:r w:rsidR="00A635A8">
        <w:rPr>
          <w:color w:val="2F5496" w:themeColor="accent1" w:themeShade="BF"/>
        </w:rPr>
        <w:t xml:space="preserve">the other aspect of your life other than the drama club mentioned in your prompt 1. You can instead write about how being outspoken has helped you get closer to your family/teacher </w:t>
      </w:r>
      <w:proofErr w:type="spellStart"/>
      <w:r w:rsidR="00A635A8">
        <w:rPr>
          <w:color w:val="2F5496" w:themeColor="accent1" w:themeShade="BF"/>
        </w:rPr>
        <w:t>etc</w:t>
      </w:r>
      <w:proofErr w:type="spellEnd"/>
    </w:p>
    <w:p w14:paraId="3806EAD1" w14:textId="26257098" w:rsidR="00A635A8" w:rsidRDefault="00A635A8" w:rsidP="00A635A8">
      <w:pPr>
        <w:pStyle w:val="ListParagraph"/>
        <w:numPr>
          <w:ilvl w:val="0"/>
          <w:numId w:val="3"/>
        </w:numPr>
        <w:rPr>
          <w:color w:val="2F5496" w:themeColor="accent1" w:themeShade="BF"/>
        </w:rPr>
      </w:pPr>
      <w:r>
        <w:rPr>
          <w:color w:val="2F5496" w:themeColor="accent1" w:themeShade="BF"/>
        </w:rPr>
        <w:t xml:space="preserve">Ending </w:t>
      </w:r>
    </w:p>
    <w:p w14:paraId="26CC6199" w14:textId="77777777" w:rsidR="00871CBD" w:rsidRDefault="00871CBD" w:rsidP="00871CBD">
      <w:pPr>
        <w:rPr>
          <w:color w:val="2F5496" w:themeColor="accent1" w:themeShade="BF"/>
        </w:rPr>
      </w:pPr>
    </w:p>
    <w:p w14:paraId="79D64FAC" w14:textId="0935C959" w:rsidR="00871CBD" w:rsidRDefault="00871CBD" w:rsidP="00871CBD">
      <w:pPr>
        <w:rPr>
          <w:color w:val="2F5496" w:themeColor="accent1" w:themeShade="BF"/>
        </w:rPr>
      </w:pPr>
      <w:r>
        <w:rPr>
          <w:color w:val="2F5496" w:themeColor="accent1" w:themeShade="BF"/>
        </w:rPr>
        <w:t>Best wishes,</w:t>
      </w:r>
    </w:p>
    <w:p w14:paraId="2DBB659B" w14:textId="6F7A0D3B" w:rsidR="00871CBD" w:rsidRPr="00871CBD" w:rsidRDefault="00871CBD" w:rsidP="00871CBD">
      <w:pPr>
        <w:rPr>
          <w:color w:val="2F5496" w:themeColor="accent1" w:themeShade="BF"/>
        </w:rPr>
      </w:pPr>
      <w:r>
        <w:rPr>
          <w:color w:val="2F5496" w:themeColor="accent1" w:themeShade="BF"/>
        </w:rPr>
        <w:t>Melinda</w:t>
      </w:r>
      <w:bookmarkStart w:id="108" w:name="_GoBack"/>
      <w:bookmarkEnd w:id="108"/>
    </w:p>
    <w:sectPr w:rsidR="00871CBD" w:rsidRPr="00871CB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7" w:author="Microsoft Office User" w:date="2022-11-27T15:46:00Z" w:initials="MOU">
    <w:p w14:paraId="38F63971" w14:textId="77777777" w:rsidR="001A5E05" w:rsidRDefault="001A5E05">
      <w:pPr>
        <w:pStyle w:val="CommentText"/>
      </w:pPr>
      <w:r>
        <w:rPr>
          <w:rStyle w:val="CommentReference"/>
        </w:rPr>
        <w:annotationRef/>
      </w:r>
      <w:r>
        <w:t xml:space="preserve">There’s no backstory to this, so </w:t>
      </w:r>
      <w:r w:rsidR="00C74B69">
        <w:t xml:space="preserve">including this here may confuse your reader. </w:t>
      </w:r>
    </w:p>
    <w:p w14:paraId="691E253D" w14:textId="77777777" w:rsidR="00C74B69" w:rsidRDefault="00C74B69">
      <w:pPr>
        <w:pStyle w:val="CommentText"/>
      </w:pPr>
    </w:p>
    <w:p w14:paraId="44878CAC" w14:textId="77777777" w:rsidR="00C74B69" w:rsidRDefault="00C74B69">
      <w:pPr>
        <w:pStyle w:val="CommentText"/>
      </w:pPr>
      <w:r>
        <w:t xml:space="preserve">It is better to restate this sentence into why you believe a good leader should be able to anticipate and resolve conflicts. </w:t>
      </w:r>
    </w:p>
    <w:p w14:paraId="07098095" w14:textId="77777777" w:rsidR="00C74B69" w:rsidRDefault="00C74B69">
      <w:pPr>
        <w:pStyle w:val="CommentText"/>
      </w:pPr>
    </w:p>
    <w:p w14:paraId="4FE3BF7A" w14:textId="48208735" w:rsidR="00C74B69" w:rsidRDefault="00AE4447">
      <w:pPr>
        <w:pStyle w:val="CommentText"/>
      </w:pPr>
      <w:r>
        <w:t>“</w:t>
      </w:r>
      <w:r w:rsidR="0055608C" w:rsidRPr="00AE4447">
        <w:rPr>
          <w:i/>
        </w:rPr>
        <w:t xml:space="preserve">I realized that being an effective leader is not always about giving direction and assisting the team. To gain respect, a good leader must be able to anticipate that everyone has different personalities, so </w:t>
      </w:r>
      <w:r w:rsidRPr="00AE4447">
        <w:rPr>
          <w:i/>
        </w:rPr>
        <w:t>conflict resolution is a skill that all leaders must have</w:t>
      </w:r>
      <w:r>
        <w:t xml:space="preserve">.” (something along this line) </w:t>
      </w:r>
    </w:p>
  </w:comment>
  <w:comment w:id="47" w:author="Microsoft Office User" w:date="2022-11-27T15:54:00Z" w:initials="MOU">
    <w:p w14:paraId="077115E1" w14:textId="77777777" w:rsidR="004A741C" w:rsidRDefault="004A741C">
      <w:pPr>
        <w:pStyle w:val="CommentText"/>
      </w:pPr>
      <w:r>
        <w:rPr>
          <w:rStyle w:val="CommentReference"/>
        </w:rPr>
        <w:annotationRef/>
      </w:r>
      <w:r>
        <w:t xml:space="preserve">Rather than making a conclusion by reciting your contribution to your team as a leader, it might be better to use the ending for your self reflection. </w:t>
      </w:r>
    </w:p>
    <w:p w14:paraId="603AD356" w14:textId="77777777" w:rsidR="004A741C" w:rsidRDefault="004A741C">
      <w:pPr>
        <w:pStyle w:val="CommentText"/>
      </w:pPr>
    </w:p>
    <w:p w14:paraId="4BCA8280" w14:textId="77777777" w:rsidR="004A741C" w:rsidRDefault="004A741C">
      <w:pPr>
        <w:pStyle w:val="CommentText"/>
      </w:pPr>
      <w:r>
        <w:t>These are some questions to help guide you:</w:t>
      </w:r>
    </w:p>
    <w:p w14:paraId="1BF59CF6" w14:textId="77777777" w:rsidR="004A741C" w:rsidRDefault="00AD71B8" w:rsidP="00AD71B8">
      <w:pPr>
        <w:pStyle w:val="CommentText"/>
        <w:numPr>
          <w:ilvl w:val="0"/>
          <w:numId w:val="1"/>
        </w:numPr>
      </w:pPr>
      <w:r>
        <w:t>What did you learn from being a leader for all these teams?</w:t>
      </w:r>
    </w:p>
    <w:p w14:paraId="27E42F7F" w14:textId="34B93B36" w:rsidR="00AD71B8" w:rsidRDefault="00AD71B8" w:rsidP="00AD71B8">
      <w:pPr>
        <w:pStyle w:val="CommentText"/>
        <w:numPr>
          <w:ilvl w:val="0"/>
          <w:numId w:val="1"/>
        </w:numPr>
      </w:pPr>
      <w:r>
        <w:t xml:space="preserve">What is </w:t>
      </w:r>
      <w:r w:rsidRPr="00AD71B8">
        <w:rPr>
          <w:b/>
        </w:rPr>
        <w:t>your</w:t>
      </w:r>
      <w:r>
        <w:rPr>
          <w:b/>
        </w:rPr>
        <w:t xml:space="preserve"> definition </w:t>
      </w:r>
      <w:r>
        <w:t xml:space="preserve">of a good leader? Does it align to your definition of a leader before your experience managing these teams yourself? </w:t>
      </w:r>
    </w:p>
  </w:comment>
  <w:comment w:id="60" w:author="Microsoft Office User" w:date="2022-11-27T16:22:00Z" w:initials="MOU">
    <w:p w14:paraId="5564AC9B" w14:textId="77777777" w:rsidR="00DD0E8B" w:rsidRDefault="00DD0E8B">
      <w:pPr>
        <w:pStyle w:val="CommentText"/>
      </w:pPr>
      <w:r>
        <w:rPr>
          <w:rStyle w:val="CommentReference"/>
        </w:rPr>
        <w:annotationRef/>
      </w:r>
      <w:r>
        <w:t xml:space="preserve">I think this part would work more effectively with an anecdote. </w:t>
      </w:r>
    </w:p>
    <w:p w14:paraId="07AAF6C5" w14:textId="77777777" w:rsidR="00DD0E8B" w:rsidRDefault="00DD0E8B">
      <w:pPr>
        <w:pStyle w:val="CommentText"/>
      </w:pPr>
    </w:p>
    <w:p w14:paraId="18FE98C6" w14:textId="77777777" w:rsidR="00DD0E8B" w:rsidRDefault="00CA6824">
      <w:pPr>
        <w:pStyle w:val="CommentText"/>
      </w:pPr>
      <w:r>
        <w:t>For example, you can show how you pushed yourself to speak up despite your shy tendency.</w:t>
      </w:r>
    </w:p>
    <w:p w14:paraId="44C61F47" w14:textId="77777777" w:rsidR="00CA6824" w:rsidRDefault="00CA6824">
      <w:pPr>
        <w:pStyle w:val="CommentText"/>
      </w:pPr>
    </w:p>
    <w:p w14:paraId="28F8B682" w14:textId="030CF947" w:rsidR="00CA6824" w:rsidRDefault="00CA6824">
      <w:pPr>
        <w:pStyle w:val="CommentText"/>
      </w:pPr>
      <w:r>
        <w:t>“</w:t>
      </w:r>
      <w:r w:rsidRPr="00164665">
        <w:rPr>
          <w:i/>
        </w:rPr>
        <w:t xml:space="preserve">Before, when the teacher asked if there’s any question, I’d probably look down and stayed silent. However, I wanted to change. Timidly, I raised my hand during one of the discussion, offering my view about (discussion A). To my </w:t>
      </w:r>
      <w:r w:rsidR="00164665" w:rsidRPr="00164665">
        <w:rPr>
          <w:i/>
        </w:rPr>
        <w:t>relief, everyone paid attention and responded well</w:t>
      </w:r>
      <w:r w:rsidR="00164665">
        <w:t>.”</w:t>
      </w:r>
    </w:p>
  </w:comment>
  <w:comment w:id="67" w:author="Microsoft Office User" w:date="2022-11-27T16:26:00Z" w:initials="MOU">
    <w:p w14:paraId="039CD616" w14:textId="77777777" w:rsidR="006E39A7" w:rsidRDefault="006E39A7">
      <w:pPr>
        <w:pStyle w:val="CommentText"/>
      </w:pPr>
      <w:r>
        <w:rPr>
          <w:rStyle w:val="CommentReference"/>
        </w:rPr>
        <w:annotationRef/>
      </w:r>
      <w:r>
        <w:t xml:space="preserve">Make sure that this camp experience is mentioned in another essay. </w:t>
      </w:r>
    </w:p>
    <w:p w14:paraId="0B672528" w14:textId="1982FAED" w:rsidR="006E39A7" w:rsidRDefault="006E39A7">
      <w:pPr>
        <w:pStyle w:val="CommentText"/>
      </w:pPr>
      <w:r>
        <w:t xml:space="preserve">Without a backstory, the admission officer may not be able to completely relate to your transformation here.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E3BF7A" w15:done="0"/>
  <w15:commentEx w15:paraId="27E42F7F" w15:done="0"/>
  <w15:commentEx w15:paraId="28F8B682" w15:done="0"/>
  <w15:commentEx w15:paraId="0B6725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A312C5"/>
    <w:multiLevelType w:val="hybridMultilevel"/>
    <w:tmpl w:val="BA62CD32"/>
    <w:lvl w:ilvl="0" w:tplc="336E79B0">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A0071D"/>
    <w:multiLevelType w:val="hybridMultilevel"/>
    <w:tmpl w:val="21622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301B18"/>
    <w:multiLevelType w:val="hybridMultilevel"/>
    <w:tmpl w:val="F64A3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8C9"/>
    <w:rsid w:val="00005B27"/>
    <w:rsid w:val="00084072"/>
    <w:rsid w:val="000A27AB"/>
    <w:rsid w:val="000A6747"/>
    <w:rsid w:val="000B22D2"/>
    <w:rsid w:val="00146EA9"/>
    <w:rsid w:val="00164665"/>
    <w:rsid w:val="001A5E05"/>
    <w:rsid w:val="001B0A5C"/>
    <w:rsid w:val="001E547E"/>
    <w:rsid w:val="00260C48"/>
    <w:rsid w:val="002D44E0"/>
    <w:rsid w:val="0043765C"/>
    <w:rsid w:val="004A741C"/>
    <w:rsid w:val="00543458"/>
    <w:rsid w:val="0055608C"/>
    <w:rsid w:val="0065454F"/>
    <w:rsid w:val="006E1A2D"/>
    <w:rsid w:val="006E39A7"/>
    <w:rsid w:val="00765A12"/>
    <w:rsid w:val="00775915"/>
    <w:rsid w:val="00792CDD"/>
    <w:rsid w:val="00820D2B"/>
    <w:rsid w:val="00871CBD"/>
    <w:rsid w:val="00885861"/>
    <w:rsid w:val="008A7ADC"/>
    <w:rsid w:val="00966F16"/>
    <w:rsid w:val="009B0932"/>
    <w:rsid w:val="009B43FB"/>
    <w:rsid w:val="009D6E78"/>
    <w:rsid w:val="00A635A8"/>
    <w:rsid w:val="00AD71B8"/>
    <w:rsid w:val="00AE4447"/>
    <w:rsid w:val="00B12619"/>
    <w:rsid w:val="00B21C8B"/>
    <w:rsid w:val="00B328BE"/>
    <w:rsid w:val="00BB6370"/>
    <w:rsid w:val="00C34620"/>
    <w:rsid w:val="00C40440"/>
    <w:rsid w:val="00C60E54"/>
    <w:rsid w:val="00C749F1"/>
    <w:rsid w:val="00C74B69"/>
    <w:rsid w:val="00C85435"/>
    <w:rsid w:val="00CA6824"/>
    <w:rsid w:val="00CE738E"/>
    <w:rsid w:val="00D504A2"/>
    <w:rsid w:val="00D76E82"/>
    <w:rsid w:val="00DA3EBC"/>
    <w:rsid w:val="00DD0E8B"/>
    <w:rsid w:val="00E11809"/>
    <w:rsid w:val="00E7507D"/>
    <w:rsid w:val="00EA58C9"/>
    <w:rsid w:val="00F073D5"/>
    <w:rsid w:val="00F27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6E0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58C9"/>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6E1A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E1A2D"/>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A5E05"/>
    <w:rPr>
      <w:sz w:val="18"/>
      <w:szCs w:val="18"/>
    </w:rPr>
  </w:style>
  <w:style w:type="paragraph" w:styleId="CommentText">
    <w:name w:val="annotation text"/>
    <w:basedOn w:val="Normal"/>
    <w:link w:val="CommentTextChar"/>
    <w:uiPriority w:val="99"/>
    <w:semiHidden/>
    <w:unhideWhenUsed/>
    <w:rsid w:val="001A5E05"/>
  </w:style>
  <w:style w:type="character" w:customStyle="1" w:styleId="CommentTextChar">
    <w:name w:val="Comment Text Char"/>
    <w:basedOn w:val="DefaultParagraphFont"/>
    <w:link w:val="CommentText"/>
    <w:uiPriority w:val="99"/>
    <w:semiHidden/>
    <w:rsid w:val="001A5E05"/>
  </w:style>
  <w:style w:type="paragraph" w:styleId="CommentSubject">
    <w:name w:val="annotation subject"/>
    <w:basedOn w:val="CommentText"/>
    <w:next w:val="CommentText"/>
    <w:link w:val="CommentSubjectChar"/>
    <w:uiPriority w:val="99"/>
    <w:semiHidden/>
    <w:unhideWhenUsed/>
    <w:rsid w:val="001A5E05"/>
    <w:rPr>
      <w:b/>
      <w:bCs/>
      <w:sz w:val="20"/>
      <w:szCs w:val="20"/>
    </w:rPr>
  </w:style>
  <w:style w:type="character" w:customStyle="1" w:styleId="CommentSubjectChar">
    <w:name w:val="Comment Subject Char"/>
    <w:basedOn w:val="CommentTextChar"/>
    <w:link w:val="CommentSubject"/>
    <w:uiPriority w:val="99"/>
    <w:semiHidden/>
    <w:rsid w:val="001A5E05"/>
    <w:rPr>
      <w:b/>
      <w:bCs/>
      <w:sz w:val="20"/>
      <w:szCs w:val="20"/>
    </w:rPr>
  </w:style>
  <w:style w:type="paragraph" w:styleId="ListParagraph">
    <w:name w:val="List Paragraph"/>
    <w:basedOn w:val="Normal"/>
    <w:uiPriority w:val="34"/>
    <w:qFormat/>
    <w:rsid w:val="00005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13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1100</Words>
  <Characters>6274</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Arini Kasih</dc:creator>
  <cp:keywords/>
  <dc:description/>
  <cp:lastModifiedBy>Microsoft Office User</cp:lastModifiedBy>
  <cp:revision>1</cp:revision>
  <dcterms:created xsi:type="dcterms:W3CDTF">2022-11-25T15:56:00Z</dcterms:created>
  <dcterms:modified xsi:type="dcterms:W3CDTF">2022-11-27T09:50:00Z</dcterms:modified>
</cp:coreProperties>
</file>