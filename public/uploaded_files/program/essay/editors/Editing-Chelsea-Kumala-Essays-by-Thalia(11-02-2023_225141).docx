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5754" w:rsidRDefault="002134F6">
      <w:pPr>
        <w:rPr>
          <w:rFonts w:ascii="Times New Roman" w:eastAsia="Times New Roman" w:hAnsi="Times New Roman" w:cs="Times New Roman"/>
          <w:sz w:val="24"/>
          <w:szCs w:val="24"/>
          <w:highlight w:val="white"/>
        </w:rPr>
      </w:pPr>
      <w:r>
        <w:rPr>
          <w:rFonts w:ascii="Roboto" w:eastAsia="Roboto" w:hAnsi="Roboto" w:cs="Roboto"/>
          <w:b/>
          <w:color w:val="333333"/>
          <w:sz w:val="23"/>
          <w:szCs w:val="23"/>
          <w:highlight w:val="white"/>
        </w:rPr>
        <w:t xml:space="preserve">Please provide a statement that addresses your reasons for transferring and the objectives you hope to achieve. You can type directly into the box, or you can paste text from another source. (Approximately 650 words)   </w:t>
      </w:r>
    </w:p>
    <w:p w14:paraId="00000002" w14:textId="77777777" w:rsidR="00E75754" w:rsidRDefault="00E75754">
      <w:pPr>
        <w:ind w:left="720"/>
        <w:rPr>
          <w:rFonts w:ascii="Times New Roman" w:eastAsia="Times New Roman" w:hAnsi="Times New Roman" w:cs="Times New Roman"/>
          <w:sz w:val="24"/>
          <w:szCs w:val="24"/>
          <w:highlight w:val="white"/>
        </w:rPr>
      </w:pPr>
    </w:p>
    <w:p w14:paraId="00000003" w14:textId="77777777" w:rsidR="00E75754" w:rsidRDefault="00E75754">
      <w:pPr>
        <w:ind w:left="720"/>
        <w:rPr>
          <w:rFonts w:ascii="Times New Roman" w:eastAsia="Times New Roman" w:hAnsi="Times New Roman" w:cs="Times New Roman"/>
          <w:sz w:val="24"/>
          <w:szCs w:val="24"/>
          <w:highlight w:val="white"/>
        </w:rPr>
      </w:pPr>
    </w:p>
    <w:p w14:paraId="00000004" w14:textId="53733BB4" w:rsidR="00E75754" w:rsidRDefault="002134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Since I was little, I had always loved performing</w:t>
      </w:r>
      <w:ins w:id="0" w:author="Thalia Priscilla" w:date="2023-02-11T20:17:00Z">
        <w:r w:rsidR="004034D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whether it was </w:t>
      </w:r>
      <w:del w:id="1" w:author="Thalia Priscilla" w:date="2023-02-11T21:17:00Z">
        <w:r w:rsidDel="00C51CD8">
          <w:rPr>
            <w:rFonts w:ascii="Times New Roman" w:eastAsia="Times New Roman" w:hAnsi="Times New Roman" w:cs="Times New Roman"/>
            <w:sz w:val="24"/>
            <w:szCs w:val="24"/>
            <w:highlight w:val="white"/>
          </w:rPr>
          <w:delText>through</w:delText>
        </w:r>
      </w:del>
      <w:del w:id="2" w:author="Thalia Priscilla" w:date="2023-02-11T20:17:00Z">
        <w:r w:rsidDel="004034DC">
          <w:rPr>
            <w:rFonts w:ascii="Times New Roman" w:eastAsia="Times New Roman" w:hAnsi="Times New Roman" w:cs="Times New Roman"/>
            <w:sz w:val="24"/>
            <w:szCs w:val="24"/>
            <w:highlight w:val="white"/>
          </w:rPr>
          <w:delText xml:space="preserve"> my</w:delText>
        </w:r>
      </w:del>
      <w:r>
        <w:rPr>
          <w:rFonts w:ascii="Times New Roman" w:eastAsia="Times New Roman" w:hAnsi="Times New Roman" w:cs="Times New Roman"/>
          <w:sz w:val="24"/>
          <w:szCs w:val="24"/>
          <w:highlight w:val="white"/>
        </w:rPr>
        <w:t xml:space="preserve"> dancing or figure skating. I have lived in South Korea, Indonesia</w:t>
      </w:r>
      <w:ins w:id="3" w:author="Thalia Priscilla" w:date="2023-02-11T20:17:00Z">
        <w:r w:rsidR="004034D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and now the USA</w:t>
      </w:r>
      <w:ins w:id="4" w:author="Thalia Priscilla" w:date="2023-02-11T20:18:00Z">
        <w:r w:rsidR="004034D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and have </w:t>
      </w:r>
      <w:del w:id="5" w:author="Thalia Priscilla" w:date="2023-02-11T21:04:00Z">
        <w:r w:rsidDel="000546C5">
          <w:rPr>
            <w:rFonts w:ascii="Times New Roman" w:eastAsia="Times New Roman" w:hAnsi="Times New Roman" w:cs="Times New Roman"/>
            <w:sz w:val="24"/>
            <w:szCs w:val="24"/>
            <w:highlight w:val="white"/>
          </w:rPr>
          <w:delText>come to a realization</w:delText>
        </w:r>
      </w:del>
      <w:ins w:id="6" w:author="Thalia Priscilla" w:date="2023-02-11T21:04:00Z">
        <w:r w:rsidR="000546C5">
          <w:rPr>
            <w:rFonts w:ascii="Times New Roman" w:eastAsia="Times New Roman" w:hAnsi="Times New Roman" w:cs="Times New Roman"/>
            <w:sz w:val="24"/>
            <w:szCs w:val="24"/>
            <w:highlight w:val="white"/>
          </w:rPr>
          <w:t>realized</w:t>
        </w:r>
      </w:ins>
      <w:r>
        <w:rPr>
          <w:rFonts w:ascii="Times New Roman" w:eastAsia="Times New Roman" w:hAnsi="Times New Roman" w:cs="Times New Roman"/>
          <w:sz w:val="24"/>
          <w:szCs w:val="24"/>
          <w:highlight w:val="white"/>
        </w:rPr>
        <w:t xml:space="preserve"> that the entertainment industry can be very competitive</w:t>
      </w:r>
      <w:ins w:id="7" w:author="Thalia Priscilla" w:date="2023-02-11T21:04:00Z">
        <w:r w:rsidR="000546C5">
          <w:rPr>
            <w:rFonts w:ascii="Times New Roman" w:eastAsia="Times New Roman" w:hAnsi="Times New Roman" w:cs="Times New Roman"/>
            <w:sz w:val="24"/>
            <w:szCs w:val="24"/>
            <w:highlight w:val="white"/>
          </w:rPr>
          <w:t>, leaving</w:t>
        </w:r>
      </w:ins>
      <w:r>
        <w:rPr>
          <w:rFonts w:ascii="Times New Roman" w:eastAsia="Times New Roman" w:hAnsi="Times New Roman" w:cs="Times New Roman"/>
          <w:sz w:val="24"/>
          <w:szCs w:val="24"/>
          <w:highlight w:val="white"/>
        </w:rPr>
        <w:t xml:space="preserve"> </w:t>
      </w:r>
      <w:del w:id="8" w:author="Thalia Priscilla" w:date="2023-02-11T21:04:00Z">
        <w:r w:rsidDel="000546C5">
          <w:rPr>
            <w:rFonts w:ascii="Times New Roman" w:eastAsia="Times New Roman" w:hAnsi="Times New Roman" w:cs="Times New Roman"/>
            <w:sz w:val="24"/>
            <w:szCs w:val="24"/>
            <w:highlight w:val="white"/>
          </w:rPr>
          <w:delText xml:space="preserve">and that </w:delText>
        </w:r>
      </w:del>
      <w:r>
        <w:rPr>
          <w:rFonts w:ascii="Times New Roman" w:eastAsia="Times New Roman" w:hAnsi="Times New Roman" w:cs="Times New Roman"/>
          <w:sz w:val="24"/>
          <w:szCs w:val="24"/>
          <w:highlight w:val="white"/>
        </w:rPr>
        <w:t xml:space="preserve">dancers </w:t>
      </w:r>
      <w:ins w:id="9" w:author="Thalia Priscilla" w:date="2023-02-11T21:04:00Z">
        <w:r w:rsidR="000546C5">
          <w:rPr>
            <w:rFonts w:ascii="Times New Roman" w:eastAsia="Times New Roman" w:hAnsi="Times New Roman" w:cs="Times New Roman"/>
            <w:sz w:val="24"/>
            <w:szCs w:val="24"/>
            <w:highlight w:val="white"/>
          </w:rPr>
          <w:t xml:space="preserve">in </w:t>
        </w:r>
      </w:ins>
      <w:r>
        <w:rPr>
          <w:rFonts w:ascii="Times New Roman" w:eastAsia="Times New Roman" w:hAnsi="Times New Roman" w:cs="Times New Roman"/>
          <w:sz w:val="24"/>
          <w:szCs w:val="24"/>
          <w:highlight w:val="white"/>
        </w:rPr>
        <w:t xml:space="preserve">lack </w:t>
      </w:r>
      <w:ins w:id="10" w:author="Thalia Priscilla" w:date="2023-02-11T21:04:00Z">
        <w:r w:rsidR="000546C5">
          <w:rPr>
            <w:rFonts w:ascii="Times New Roman" w:eastAsia="Times New Roman" w:hAnsi="Times New Roman" w:cs="Times New Roman"/>
            <w:sz w:val="24"/>
            <w:szCs w:val="24"/>
            <w:highlight w:val="white"/>
          </w:rPr>
          <w:t xml:space="preserve">of </w:t>
        </w:r>
      </w:ins>
      <w:r>
        <w:rPr>
          <w:rFonts w:ascii="Times New Roman" w:eastAsia="Times New Roman" w:hAnsi="Times New Roman" w:cs="Times New Roman"/>
          <w:sz w:val="24"/>
          <w:szCs w:val="24"/>
          <w:highlight w:val="white"/>
        </w:rPr>
        <w:t xml:space="preserve">recognition within the industry.  </w:t>
      </w:r>
      <w:commentRangeStart w:id="11"/>
      <w:r>
        <w:rPr>
          <w:rFonts w:ascii="Times New Roman" w:eastAsia="Times New Roman" w:hAnsi="Times New Roman" w:cs="Times New Roman"/>
          <w:sz w:val="24"/>
          <w:szCs w:val="24"/>
          <w:highlight w:val="white"/>
        </w:rPr>
        <w:t xml:space="preserve">My goal is to make the dancers in the entertainment industry </w:t>
      </w:r>
      <w:del w:id="12" w:author="Thalia Priscilla" w:date="2023-02-11T20:18:00Z">
        <w:r w:rsidDel="004034DC">
          <w:rPr>
            <w:rFonts w:ascii="Times New Roman" w:eastAsia="Times New Roman" w:hAnsi="Times New Roman" w:cs="Times New Roman"/>
            <w:sz w:val="24"/>
            <w:szCs w:val="24"/>
            <w:highlight w:val="white"/>
          </w:rPr>
          <w:delText xml:space="preserve">have </w:delText>
        </w:r>
      </w:del>
      <w:ins w:id="13" w:author="Thalia Priscilla" w:date="2023-02-11T20:18:00Z">
        <w:r w:rsidR="004034DC">
          <w:rPr>
            <w:rFonts w:ascii="Times New Roman" w:eastAsia="Times New Roman" w:hAnsi="Times New Roman" w:cs="Times New Roman"/>
            <w:sz w:val="24"/>
            <w:szCs w:val="24"/>
            <w:highlight w:val="white"/>
          </w:rPr>
          <w:t xml:space="preserve">get </w:t>
        </w:r>
      </w:ins>
      <w:r>
        <w:rPr>
          <w:rFonts w:ascii="Times New Roman" w:eastAsia="Times New Roman" w:hAnsi="Times New Roman" w:cs="Times New Roman"/>
          <w:sz w:val="24"/>
          <w:szCs w:val="24"/>
          <w:highlight w:val="white"/>
        </w:rPr>
        <w:t xml:space="preserve">more recognition as they are often overshadowed by other celebrities and are just back up dancers for A list celebrities. I don’t think they should </w:t>
      </w:r>
      <w:del w:id="14" w:author="Thalia Priscilla" w:date="2023-02-11T20:18:00Z">
        <w:r w:rsidDel="004034DC">
          <w:rPr>
            <w:rFonts w:ascii="Times New Roman" w:eastAsia="Times New Roman" w:hAnsi="Times New Roman" w:cs="Times New Roman"/>
            <w:sz w:val="24"/>
            <w:szCs w:val="24"/>
            <w:highlight w:val="white"/>
          </w:rPr>
          <w:delText xml:space="preserve">be </w:delText>
        </w:r>
      </w:del>
      <w:r>
        <w:rPr>
          <w:rFonts w:ascii="Times New Roman" w:eastAsia="Times New Roman" w:hAnsi="Times New Roman" w:cs="Times New Roman"/>
          <w:sz w:val="24"/>
          <w:szCs w:val="24"/>
          <w:highlight w:val="white"/>
        </w:rPr>
        <w:t>only</w:t>
      </w:r>
      <w:ins w:id="15" w:author="Thalia Priscilla" w:date="2023-02-11T20:18:00Z">
        <w:r w:rsidR="004034DC">
          <w:rPr>
            <w:rFonts w:ascii="Times New Roman" w:eastAsia="Times New Roman" w:hAnsi="Times New Roman" w:cs="Times New Roman"/>
            <w:sz w:val="24"/>
            <w:szCs w:val="24"/>
            <w:highlight w:val="white"/>
          </w:rPr>
          <w:t xml:space="preserve"> be</w:t>
        </w:r>
      </w:ins>
      <w:r>
        <w:rPr>
          <w:rFonts w:ascii="Times New Roman" w:eastAsia="Times New Roman" w:hAnsi="Times New Roman" w:cs="Times New Roman"/>
          <w:sz w:val="24"/>
          <w:szCs w:val="24"/>
          <w:highlight w:val="white"/>
        </w:rPr>
        <w:t xml:space="preserve"> recognized within the dance industry but also the overall entertainment industry.  </w:t>
      </w:r>
      <w:del w:id="16" w:author="Thalia Priscilla" w:date="2023-02-11T21:24:00Z">
        <w:r w:rsidDel="00B9719C">
          <w:rPr>
            <w:rFonts w:ascii="Times New Roman" w:eastAsia="Times New Roman" w:hAnsi="Times New Roman" w:cs="Times New Roman"/>
            <w:sz w:val="24"/>
            <w:szCs w:val="24"/>
            <w:highlight w:val="white"/>
          </w:rPr>
          <w:delText>I have personally experienced this in the countries that I have lived in before</w:delText>
        </w:r>
      </w:del>
      <w:del w:id="17" w:author="Thalia Priscilla" w:date="2023-02-11T20:18:00Z">
        <w:r w:rsidDel="004034DC">
          <w:rPr>
            <w:rFonts w:ascii="Times New Roman" w:eastAsia="Times New Roman" w:hAnsi="Times New Roman" w:cs="Times New Roman"/>
            <w:sz w:val="24"/>
            <w:szCs w:val="24"/>
            <w:highlight w:val="white"/>
          </w:rPr>
          <w:delText>,</w:delText>
        </w:r>
      </w:del>
      <w:del w:id="18" w:author="Thalia Priscilla" w:date="2023-02-11T21:24:00Z">
        <w:r w:rsidDel="00B9719C">
          <w:rPr>
            <w:rFonts w:ascii="Times New Roman" w:eastAsia="Times New Roman" w:hAnsi="Times New Roman" w:cs="Times New Roman"/>
            <w:sz w:val="24"/>
            <w:szCs w:val="24"/>
            <w:highlight w:val="white"/>
          </w:rPr>
          <w:delText xml:space="preserve"> South Korea, Indonesia and the USA. Not only should helping dancers in a certain country get more recognition I also believe that all dancers around the world should all get an equal and empowering </w:delText>
        </w:r>
      </w:del>
      <w:del w:id="19" w:author="Thalia Priscilla" w:date="2023-02-11T21:05:00Z">
        <w:r w:rsidDel="00BC037C">
          <w:rPr>
            <w:rFonts w:ascii="Times New Roman" w:eastAsia="Times New Roman" w:hAnsi="Times New Roman" w:cs="Times New Roman"/>
            <w:sz w:val="24"/>
            <w:szCs w:val="24"/>
            <w:highlight w:val="white"/>
          </w:rPr>
          <w:delText>amount</w:delText>
        </w:r>
      </w:del>
      <w:del w:id="20" w:author="Thalia Priscilla" w:date="2023-02-11T21:24:00Z">
        <w:r w:rsidDel="00B9719C">
          <w:rPr>
            <w:rFonts w:ascii="Times New Roman" w:eastAsia="Times New Roman" w:hAnsi="Times New Roman" w:cs="Times New Roman"/>
            <w:sz w:val="24"/>
            <w:szCs w:val="24"/>
            <w:highlight w:val="white"/>
          </w:rPr>
          <w:delText xml:space="preserve"> of opportunities and recognition. </w:delText>
        </w:r>
        <w:commentRangeEnd w:id="11"/>
        <w:r w:rsidR="00BC037C" w:rsidDel="00B9719C">
          <w:rPr>
            <w:rStyle w:val="CommentReference"/>
          </w:rPr>
          <w:commentReference w:id="11"/>
        </w:r>
      </w:del>
      <w:moveFromRangeStart w:id="21" w:author="Thalia Priscilla" w:date="2023-02-11T22:03:00Z" w:name="move127045397"/>
      <w:moveFrom w:id="22" w:author="Thalia Priscilla" w:date="2023-02-11T22:03:00Z">
        <w:r w:rsidDel="005F3FD0">
          <w:rPr>
            <w:rFonts w:ascii="Times New Roman" w:eastAsia="Times New Roman" w:hAnsi="Times New Roman" w:cs="Times New Roman"/>
            <w:sz w:val="24"/>
            <w:szCs w:val="24"/>
          </w:rPr>
          <w:t>Even though I loved performing, I didn’t want to make my hobby and passion a job.</w:t>
        </w:r>
      </w:moveFrom>
      <w:moveFromRangeEnd w:id="21"/>
      <w:r>
        <w:rPr>
          <w:rFonts w:ascii="Times New Roman" w:eastAsia="Times New Roman" w:hAnsi="Times New Roman" w:cs="Times New Roman"/>
          <w:sz w:val="24"/>
          <w:szCs w:val="24"/>
        </w:rPr>
        <w:t xml:space="preserve"> </w:t>
      </w:r>
      <w:commentRangeStart w:id="23"/>
      <w:r>
        <w:rPr>
          <w:rFonts w:ascii="Times New Roman" w:eastAsia="Times New Roman" w:hAnsi="Times New Roman" w:cs="Times New Roman"/>
          <w:sz w:val="24"/>
          <w:szCs w:val="24"/>
        </w:rPr>
        <w:t xml:space="preserve">I didn’t want to be a figure skating coach or a full time choreographing as my </w:t>
      </w:r>
      <w:proofErr w:type="gramStart"/>
      <w:r>
        <w:rPr>
          <w:rFonts w:ascii="Times New Roman" w:eastAsia="Times New Roman" w:hAnsi="Times New Roman" w:cs="Times New Roman"/>
          <w:sz w:val="24"/>
          <w:szCs w:val="24"/>
        </w:rPr>
        <w:t>full time</w:t>
      </w:r>
      <w:proofErr w:type="gramEnd"/>
      <w:r>
        <w:rPr>
          <w:rFonts w:ascii="Times New Roman" w:eastAsia="Times New Roman" w:hAnsi="Times New Roman" w:cs="Times New Roman"/>
          <w:sz w:val="24"/>
          <w:szCs w:val="24"/>
        </w:rPr>
        <w:t xml:space="preserve"> job. Because of that mindset I carried, I continued training figure skating and taking dance classes, making more connections with people in different countries but when I went to </w:t>
      </w:r>
      <w:proofErr w:type="gramStart"/>
      <w:r>
        <w:rPr>
          <w:rFonts w:ascii="Times New Roman" w:eastAsia="Times New Roman" w:hAnsi="Times New Roman" w:cs="Times New Roman"/>
          <w:sz w:val="24"/>
          <w:szCs w:val="24"/>
        </w:rPr>
        <w:t>university</w:t>
      </w:r>
      <w:proofErr w:type="gramEnd"/>
      <w:r>
        <w:rPr>
          <w:rFonts w:ascii="Times New Roman" w:eastAsia="Times New Roman" w:hAnsi="Times New Roman" w:cs="Times New Roman"/>
          <w:sz w:val="24"/>
          <w:szCs w:val="24"/>
        </w:rPr>
        <w:t xml:space="preserve"> I chose Chemistry instead. </w:t>
      </w:r>
      <w:commentRangeEnd w:id="23"/>
      <w:r w:rsidR="00C51CD8">
        <w:rPr>
          <w:rStyle w:val="CommentReference"/>
        </w:rPr>
        <w:commentReference w:id="23"/>
      </w:r>
    </w:p>
    <w:p w14:paraId="00000005" w14:textId="77777777" w:rsidR="00E75754" w:rsidRDefault="00E75754">
      <w:pPr>
        <w:rPr>
          <w:rFonts w:ascii="Times New Roman" w:eastAsia="Times New Roman" w:hAnsi="Times New Roman" w:cs="Times New Roman"/>
          <w:sz w:val="24"/>
          <w:szCs w:val="24"/>
        </w:rPr>
      </w:pPr>
    </w:p>
    <w:p w14:paraId="77E6E61B" w14:textId="516BD270" w:rsidR="00B9719C" w:rsidRDefault="005F3FD0">
      <w:pPr>
        <w:ind w:firstLine="720"/>
        <w:rPr>
          <w:ins w:id="24" w:author="Thalia Priscilla" w:date="2023-02-11T21:22:00Z"/>
          <w:rFonts w:ascii="Times New Roman" w:eastAsia="Times New Roman" w:hAnsi="Times New Roman" w:cs="Times New Roman"/>
          <w:sz w:val="24"/>
          <w:szCs w:val="24"/>
        </w:rPr>
      </w:pPr>
      <w:moveToRangeStart w:id="25" w:author="Thalia Priscilla" w:date="2023-02-11T22:03:00Z" w:name="move127045397"/>
      <w:moveTo w:id="26" w:author="Thalia Priscilla" w:date="2023-02-11T22:03:00Z">
        <w:r>
          <w:rPr>
            <w:rFonts w:ascii="Times New Roman" w:eastAsia="Times New Roman" w:hAnsi="Times New Roman" w:cs="Times New Roman"/>
            <w:sz w:val="24"/>
            <w:szCs w:val="24"/>
          </w:rPr>
          <w:t>Even though I loved performing, I didn’t want to make my hobby and passion a job</w:t>
        </w:r>
      </w:moveTo>
      <w:ins w:id="27" w:author="Thalia Priscilla" w:date="2023-02-11T22:03:00Z">
        <w:r>
          <w:rPr>
            <w:rFonts w:ascii="Times New Roman" w:eastAsia="Times New Roman" w:hAnsi="Times New Roman" w:cs="Times New Roman"/>
            <w:sz w:val="24"/>
            <w:szCs w:val="24"/>
          </w:rPr>
          <w:t xml:space="preserve"> in high school</w:t>
        </w:r>
      </w:ins>
      <w:moveTo w:id="28" w:author="Thalia Priscilla" w:date="2023-02-11T22:03:00Z">
        <w:r>
          <w:rPr>
            <w:rFonts w:ascii="Times New Roman" w:eastAsia="Times New Roman" w:hAnsi="Times New Roman" w:cs="Times New Roman"/>
            <w:sz w:val="24"/>
            <w:szCs w:val="24"/>
          </w:rPr>
          <w:t xml:space="preserve">. </w:t>
        </w:r>
      </w:moveTo>
      <w:moveToRangeEnd w:id="25"/>
      <w:commentRangeStart w:id="29"/>
      <w:r w:rsidR="002134F6">
        <w:rPr>
          <w:rFonts w:ascii="Times New Roman" w:eastAsia="Times New Roman" w:hAnsi="Times New Roman" w:cs="Times New Roman"/>
          <w:sz w:val="24"/>
          <w:szCs w:val="24"/>
        </w:rPr>
        <w:t xml:space="preserve">During my high school years, I was wondering what I wanted to do that wasn’t dancing or sports. I enjoyed my Chemistry class a lot and I had an interest in analytical chemistry because of my interest in forensic science. I chose my current institution because they had a smaller ratio of students and teachers that would allow me to have a closer relationship with my professors as well as with my classmates. Because of this, I felt like my institution would open up more opportunities for me to make connections within my field, attend smaller gatherings, events and seminars in order for me to open up my doors more and learn from </w:t>
      </w:r>
      <w:proofErr w:type="gramStart"/>
      <w:r w:rsidR="002134F6">
        <w:rPr>
          <w:rFonts w:ascii="Times New Roman" w:eastAsia="Times New Roman" w:hAnsi="Times New Roman" w:cs="Times New Roman"/>
          <w:sz w:val="24"/>
          <w:szCs w:val="24"/>
        </w:rPr>
        <w:t>these expertise</w:t>
      </w:r>
      <w:proofErr w:type="gramEnd"/>
      <w:r w:rsidR="002134F6">
        <w:rPr>
          <w:rFonts w:ascii="Times New Roman" w:eastAsia="Times New Roman" w:hAnsi="Times New Roman" w:cs="Times New Roman"/>
          <w:sz w:val="24"/>
          <w:szCs w:val="24"/>
        </w:rPr>
        <w:t xml:space="preserve">.  Although my previous university did not have USC’s range of courses or the focus of AI, I learned the value of the different core curriculums and the different science subjects I have learnt. I have learnt the value of communication and collaboration in my biology lab classes. After a month or two, I realized that Chemistry wasn’t for me. Even though it was eye opening to learn more about the STEM subjects, I felt completely lost and confused on how to picture myself working in this field in the future. I haven’t accepted the fact that chemistry wasn’t for me, so I still tried to make the most out of it by going to different STEM events, talking to professors hoping I can find something I can connect </w:t>
      </w:r>
      <w:proofErr w:type="gramStart"/>
      <w:r w:rsidR="002134F6">
        <w:rPr>
          <w:rFonts w:ascii="Times New Roman" w:eastAsia="Times New Roman" w:hAnsi="Times New Roman" w:cs="Times New Roman"/>
          <w:sz w:val="24"/>
          <w:szCs w:val="24"/>
        </w:rPr>
        <w:t>with</w:t>
      </w:r>
      <w:proofErr w:type="gramEnd"/>
      <w:r w:rsidR="002134F6">
        <w:rPr>
          <w:rFonts w:ascii="Times New Roman" w:eastAsia="Times New Roman" w:hAnsi="Times New Roman" w:cs="Times New Roman"/>
          <w:sz w:val="24"/>
          <w:szCs w:val="24"/>
        </w:rPr>
        <w:t xml:space="preserve"> but I came to a realization that I couldn’t force myself to continue this path that I was not longer passionate about.</w:t>
      </w:r>
      <w:commentRangeEnd w:id="29"/>
      <w:r w:rsidR="00B9719C">
        <w:rPr>
          <w:rStyle w:val="CommentReference"/>
        </w:rPr>
        <w:commentReference w:id="29"/>
      </w:r>
      <w:r w:rsidR="002134F6">
        <w:rPr>
          <w:rFonts w:ascii="Times New Roman" w:eastAsia="Times New Roman" w:hAnsi="Times New Roman" w:cs="Times New Roman"/>
          <w:sz w:val="24"/>
          <w:szCs w:val="24"/>
        </w:rPr>
        <w:t xml:space="preserve"> </w:t>
      </w:r>
    </w:p>
    <w:p w14:paraId="00000006" w14:textId="3EC9880C" w:rsidR="00E75754" w:rsidRDefault="002134F6">
      <w:pPr>
        <w:ind w:firstLine="720"/>
        <w:rPr>
          <w:rFonts w:ascii="Times New Roman" w:eastAsia="Times New Roman" w:hAnsi="Times New Roman" w:cs="Times New Roman"/>
          <w:sz w:val="24"/>
          <w:szCs w:val="24"/>
        </w:rPr>
      </w:pPr>
      <w:del w:id="30" w:author="Thalia Priscilla" w:date="2023-02-11T21:51:00Z">
        <w:r w:rsidDel="002C306D">
          <w:rPr>
            <w:rFonts w:ascii="Times New Roman" w:eastAsia="Times New Roman" w:hAnsi="Times New Roman" w:cs="Times New Roman"/>
            <w:sz w:val="24"/>
            <w:szCs w:val="24"/>
          </w:rPr>
          <w:delText>To feel more comfortable with my surroundings, I decided to join</w:delText>
        </w:r>
      </w:del>
      <w:ins w:id="31" w:author="Thalia Priscilla" w:date="2023-02-11T21:51:00Z">
        <w:r w:rsidR="002C306D">
          <w:rPr>
            <w:rFonts w:ascii="Times New Roman" w:eastAsia="Times New Roman" w:hAnsi="Times New Roman" w:cs="Times New Roman"/>
            <w:sz w:val="24"/>
            <w:szCs w:val="24"/>
          </w:rPr>
          <w:t>Joining</w:t>
        </w:r>
      </w:ins>
      <w:r>
        <w:rPr>
          <w:rFonts w:ascii="Times New Roman" w:eastAsia="Times New Roman" w:hAnsi="Times New Roman" w:cs="Times New Roman"/>
          <w:sz w:val="24"/>
          <w:szCs w:val="24"/>
        </w:rPr>
        <w:t xml:space="preserve"> the school dance team</w:t>
      </w:r>
      <w:ins w:id="32" w:author="Thalia Priscilla" w:date="2023-02-11T21:50:00Z">
        <w:r w:rsidR="00830793">
          <w:rPr>
            <w:rFonts w:ascii="Times New Roman" w:eastAsia="Times New Roman" w:hAnsi="Times New Roman" w:cs="Times New Roman"/>
            <w:sz w:val="24"/>
            <w:szCs w:val="24"/>
          </w:rPr>
          <w:t xml:space="preserve"> released</w:t>
        </w:r>
      </w:ins>
      <w:del w:id="33" w:author="Thalia Priscilla" w:date="2023-02-11T21:50:00Z">
        <w:r w:rsidDel="00830793">
          <w:rPr>
            <w:rFonts w:ascii="Times New Roman" w:eastAsia="Times New Roman" w:hAnsi="Times New Roman" w:cs="Times New Roman"/>
            <w:sz w:val="24"/>
            <w:szCs w:val="24"/>
          </w:rPr>
          <w:delText xml:space="preserve"> </w:delText>
        </w:r>
      </w:del>
      <w:del w:id="34" w:author="Thalia Priscilla" w:date="2023-02-11T21:49:00Z">
        <w:r w:rsidDel="00830793">
          <w:rPr>
            <w:rFonts w:ascii="Times New Roman" w:eastAsia="Times New Roman" w:hAnsi="Times New Roman" w:cs="Times New Roman"/>
            <w:sz w:val="24"/>
            <w:szCs w:val="24"/>
          </w:rPr>
          <w:delText>as d</w:delText>
        </w:r>
      </w:del>
      <w:del w:id="35" w:author="Thalia Priscilla" w:date="2023-02-11T21:50:00Z">
        <w:r w:rsidDel="00830793">
          <w:rPr>
            <w:rFonts w:ascii="Times New Roman" w:eastAsia="Times New Roman" w:hAnsi="Times New Roman" w:cs="Times New Roman"/>
            <w:sz w:val="24"/>
            <w:szCs w:val="24"/>
          </w:rPr>
          <w:delText xml:space="preserve">ancing </w:delText>
        </w:r>
      </w:del>
      <w:del w:id="36" w:author="Thalia Priscilla" w:date="2023-02-11T21:49:00Z">
        <w:r w:rsidDel="00830793">
          <w:rPr>
            <w:rFonts w:ascii="Times New Roman" w:eastAsia="Times New Roman" w:hAnsi="Times New Roman" w:cs="Times New Roman"/>
            <w:sz w:val="24"/>
            <w:szCs w:val="24"/>
          </w:rPr>
          <w:delText>always takes away my stress and also</w:delText>
        </w:r>
      </w:del>
      <w:ins w:id="37" w:author="Thalia Priscilla" w:date="2023-02-11T21:49:00Z">
        <w:r w:rsidR="00830793">
          <w:rPr>
            <w:rFonts w:ascii="Times New Roman" w:eastAsia="Times New Roman" w:hAnsi="Times New Roman" w:cs="Times New Roman"/>
            <w:sz w:val="24"/>
            <w:szCs w:val="24"/>
          </w:rPr>
          <w:t xml:space="preserve"> </w:t>
        </w:r>
      </w:ins>
      <w:ins w:id="38" w:author="Thalia Priscilla" w:date="2023-02-11T21:51:00Z">
        <w:r w:rsidR="002C306D">
          <w:rPr>
            <w:rFonts w:ascii="Times New Roman" w:eastAsia="Times New Roman" w:hAnsi="Times New Roman" w:cs="Times New Roman"/>
            <w:sz w:val="24"/>
            <w:szCs w:val="24"/>
          </w:rPr>
          <w:t xml:space="preserve">my </w:t>
        </w:r>
      </w:ins>
      <w:ins w:id="39" w:author="Thalia Priscilla" w:date="2023-02-11T21:49:00Z">
        <w:r w:rsidR="00830793">
          <w:rPr>
            <w:rFonts w:ascii="Times New Roman" w:eastAsia="Times New Roman" w:hAnsi="Times New Roman" w:cs="Times New Roman"/>
            <w:sz w:val="24"/>
            <w:szCs w:val="24"/>
          </w:rPr>
          <w:t>stress</w:t>
        </w:r>
      </w:ins>
      <w:ins w:id="40" w:author="Thalia Priscilla" w:date="2023-02-11T21:50:00Z">
        <w:r w:rsidR="00830793">
          <w:rPr>
            <w:rFonts w:ascii="Times New Roman" w:eastAsia="Times New Roman" w:hAnsi="Times New Roman" w:cs="Times New Roman"/>
            <w:sz w:val="24"/>
            <w:szCs w:val="24"/>
          </w:rPr>
          <w:t xml:space="preserve"> as well as </w:t>
        </w:r>
      </w:ins>
      <w:del w:id="41" w:author="Thalia Priscilla" w:date="2023-02-11T21:49:00Z">
        <w:r w:rsidDel="00830793">
          <w:rPr>
            <w:rFonts w:ascii="Times New Roman" w:eastAsia="Times New Roman" w:hAnsi="Times New Roman" w:cs="Times New Roman"/>
            <w:sz w:val="24"/>
            <w:szCs w:val="24"/>
          </w:rPr>
          <w:delText xml:space="preserve"> allows me to release </w:delText>
        </w:r>
      </w:del>
      <w:r>
        <w:rPr>
          <w:rFonts w:ascii="Times New Roman" w:eastAsia="Times New Roman" w:hAnsi="Times New Roman" w:cs="Times New Roman"/>
          <w:sz w:val="24"/>
          <w:szCs w:val="24"/>
        </w:rPr>
        <w:t>my artistic and creative side by teaching workshops</w:t>
      </w:r>
      <w:ins w:id="42" w:author="Thalia Priscilla" w:date="2023-02-11T21:52:00Z">
        <w:r w:rsidR="002C306D">
          <w:rPr>
            <w:rFonts w:ascii="Times New Roman" w:eastAsia="Times New Roman" w:hAnsi="Times New Roman" w:cs="Times New Roman"/>
            <w:sz w:val="24"/>
            <w:szCs w:val="24"/>
          </w:rPr>
          <w:t xml:space="preserve"> and</w:t>
        </w:r>
      </w:ins>
      <w:del w:id="43" w:author="Thalia Priscilla" w:date="2023-02-11T21:52:00Z">
        <w:r w:rsidDel="002C306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competi</w:t>
      </w:r>
      <w:ins w:id="44" w:author="Thalia Priscilla" w:date="2023-02-11T21:52:00Z">
        <w:r w:rsidR="002C306D">
          <w:rPr>
            <w:rFonts w:ascii="Times New Roman" w:eastAsia="Times New Roman" w:hAnsi="Times New Roman" w:cs="Times New Roman"/>
            <w:sz w:val="24"/>
            <w:szCs w:val="24"/>
          </w:rPr>
          <w:t>tions</w:t>
        </w:r>
      </w:ins>
      <w:del w:id="45" w:author="Thalia Priscilla" w:date="2023-02-11T21:52:00Z">
        <w:r w:rsidDel="002C306D">
          <w:rPr>
            <w:rFonts w:ascii="Times New Roman" w:eastAsia="Times New Roman" w:hAnsi="Times New Roman" w:cs="Times New Roman"/>
            <w:sz w:val="24"/>
            <w:szCs w:val="24"/>
          </w:rPr>
          <w:delText xml:space="preserve">ng </w:delText>
        </w:r>
        <w:r w:rsidDel="002C306D">
          <w:rPr>
            <w:rFonts w:ascii="Times New Roman" w:eastAsia="Times New Roman" w:hAnsi="Times New Roman" w:cs="Times New Roman"/>
            <w:sz w:val="24"/>
            <w:szCs w:val="24"/>
          </w:rPr>
          <w:lastRenderedPageBreak/>
          <w:delText>and also being inspired by an amazing group of dancers</w:delText>
        </w:r>
      </w:del>
      <w:r>
        <w:rPr>
          <w:rFonts w:ascii="Times New Roman" w:eastAsia="Times New Roman" w:hAnsi="Times New Roman" w:cs="Times New Roman"/>
          <w:sz w:val="24"/>
          <w:szCs w:val="24"/>
        </w:rPr>
        <w:t xml:space="preserve">. I also interned at a dance studio </w:t>
      </w:r>
      <w:del w:id="46" w:author="Thalia Priscilla" w:date="2023-02-11T21:56:00Z">
        <w:r w:rsidDel="00790BC0">
          <w:rPr>
            <w:rFonts w:ascii="Times New Roman" w:eastAsia="Times New Roman" w:hAnsi="Times New Roman" w:cs="Times New Roman"/>
            <w:sz w:val="24"/>
            <w:szCs w:val="24"/>
          </w:rPr>
          <w:delText xml:space="preserve">that was rooted from one of the best dance crews </w:delText>
        </w:r>
      </w:del>
      <w:r>
        <w:rPr>
          <w:rFonts w:ascii="Times New Roman" w:eastAsia="Times New Roman" w:hAnsi="Times New Roman" w:cs="Times New Roman"/>
          <w:sz w:val="24"/>
          <w:szCs w:val="24"/>
        </w:rPr>
        <w:t xml:space="preserve">as a class liaison, front desk, social media manager, etc. </w:t>
      </w:r>
      <w:del w:id="47" w:author="Thalia Priscilla" w:date="2023-02-11T22:04:00Z">
        <w:r w:rsidDel="005F3FD0">
          <w:rPr>
            <w:rFonts w:ascii="Times New Roman" w:eastAsia="Times New Roman" w:hAnsi="Times New Roman" w:cs="Times New Roman"/>
            <w:sz w:val="24"/>
            <w:szCs w:val="24"/>
          </w:rPr>
          <w:delText>From this experience</w:delText>
        </w:r>
      </w:del>
      <w:ins w:id="48" w:author="Thalia Priscilla" w:date="2023-02-11T22:04:00Z">
        <w:r w:rsidR="005F3FD0">
          <w:rPr>
            <w:rFonts w:ascii="Times New Roman" w:eastAsia="Times New Roman" w:hAnsi="Times New Roman" w:cs="Times New Roman"/>
            <w:sz w:val="24"/>
            <w:szCs w:val="24"/>
          </w:rPr>
          <w:t>The owners of the company inspired me to</w:t>
        </w:r>
      </w:ins>
      <w:del w:id="49" w:author="Thalia Priscilla" w:date="2023-02-11T22:04:00Z">
        <w:r w:rsidDel="005F3FD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50" w:author="Thalia Priscilla" w:date="2023-02-11T21:52:00Z">
        <w:r w:rsidDel="002C306D">
          <w:rPr>
            <w:rFonts w:ascii="Times New Roman" w:eastAsia="Times New Roman" w:hAnsi="Times New Roman" w:cs="Times New Roman"/>
            <w:sz w:val="24"/>
            <w:szCs w:val="24"/>
          </w:rPr>
          <w:delText xml:space="preserve">I have gotten to know the owners of the company and what they do within the entertainment industry to help dancers and </w:delText>
        </w:r>
      </w:del>
      <w:del w:id="51" w:author="Thalia Priscilla" w:date="2023-02-11T22:04:00Z">
        <w:r w:rsidDel="005F3FD0">
          <w:rPr>
            <w:rFonts w:ascii="Times New Roman" w:eastAsia="Times New Roman" w:hAnsi="Times New Roman" w:cs="Times New Roman"/>
            <w:sz w:val="24"/>
            <w:szCs w:val="24"/>
          </w:rPr>
          <w:delText xml:space="preserve">I </w:delText>
        </w:r>
      </w:del>
      <w:r>
        <w:rPr>
          <w:rFonts w:ascii="Times New Roman" w:eastAsia="Times New Roman" w:hAnsi="Times New Roman" w:cs="Times New Roman"/>
          <w:sz w:val="24"/>
          <w:szCs w:val="24"/>
        </w:rPr>
        <w:t>c</w:t>
      </w:r>
      <w:ins w:id="52" w:author="Thalia Priscilla" w:date="2023-02-11T22:04:00Z">
        <w:r w:rsidR="005F3FD0">
          <w:rPr>
            <w:rFonts w:ascii="Times New Roman" w:eastAsia="Times New Roman" w:hAnsi="Times New Roman" w:cs="Times New Roman"/>
            <w:sz w:val="24"/>
            <w:szCs w:val="24"/>
          </w:rPr>
          <w:t>o</w:t>
        </w:r>
      </w:ins>
      <w:del w:id="53" w:author="Thalia Priscilla" w:date="2023-02-11T22:04:00Z">
        <w:r w:rsidDel="005F3FD0">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me to the conclusion that I don’t have to be a performer in order to work in the entertainment industry. </w:t>
      </w:r>
      <w:ins w:id="54" w:author="Thalia Priscilla" w:date="2023-02-11T21:52:00Z">
        <w:r w:rsidR="002C306D">
          <w:rPr>
            <w:rFonts w:ascii="Times New Roman" w:eastAsia="Times New Roman" w:hAnsi="Times New Roman" w:cs="Times New Roman"/>
            <w:sz w:val="24"/>
            <w:szCs w:val="24"/>
          </w:rPr>
          <w:t>I want to own my own</w:t>
        </w:r>
      </w:ins>
      <w:ins w:id="55" w:author="Thalia Priscilla" w:date="2023-02-11T21:53:00Z">
        <w:r w:rsidR="002C306D">
          <w:rPr>
            <w:rFonts w:ascii="Times New Roman" w:eastAsia="Times New Roman" w:hAnsi="Times New Roman" w:cs="Times New Roman"/>
            <w:sz w:val="24"/>
            <w:szCs w:val="24"/>
          </w:rPr>
          <w:t xml:space="preserve"> international</w:t>
        </w:r>
      </w:ins>
      <w:ins w:id="56" w:author="Thalia Priscilla" w:date="2023-02-11T21:52:00Z">
        <w:r w:rsidR="002C306D">
          <w:rPr>
            <w:rFonts w:ascii="Times New Roman" w:eastAsia="Times New Roman" w:hAnsi="Times New Roman" w:cs="Times New Roman"/>
            <w:sz w:val="24"/>
            <w:szCs w:val="24"/>
          </w:rPr>
          <w:t xml:space="preserve"> dance agency</w:t>
        </w:r>
      </w:ins>
      <w:ins w:id="57" w:author="Thalia Priscilla" w:date="2023-02-11T21:57:00Z">
        <w:r w:rsidR="00790BC0">
          <w:rPr>
            <w:rFonts w:ascii="Times New Roman" w:eastAsia="Times New Roman" w:hAnsi="Times New Roman" w:cs="Times New Roman"/>
            <w:sz w:val="24"/>
            <w:szCs w:val="24"/>
          </w:rPr>
          <w:t xml:space="preserve"> where I can help dancers from diverse backgrounds. </w:t>
        </w:r>
      </w:ins>
      <w:ins w:id="58" w:author="Thalia Priscilla" w:date="2023-02-11T21:58:00Z">
        <w:r w:rsidR="00790BC0">
          <w:rPr>
            <w:rFonts w:ascii="Times New Roman" w:eastAsia="Times New Roman" w:hAnsi="Times New Roman" w:cs="Times New Roman"/>
            <w:sz w:val="24"/>
            <w:szCs w:val="24"/>
          </w:rPr>
          <w:t>T</w:t>
        </w:r>
      </w:ins>
      <w:ins w:id="59" w:author="Thalia Priscilla" w:date="2023-02-11T21:57:00Z">
        <w:r w:rsidR="00790BC0">
          <w:rPr>
            <w:rFonts w:ascii="Times New Roman" w:eastAsia="Times New Roman" w:hAnsi="Times New Roman" w:cs="Times New Roman"/>
            <w:sz w:val="24"/>
            <w:szCs w:val="24"/>
          </w:rPr>
          <w:t>o do so</w:t>
        </w:r>
      </w:ins>
      <w:ins w:id="60" w:author="Thalia Priscilla" w:date="2023-02-11T21:58:00Z">
        <w:r w:rsidR="00790BC0">
          <w:rPr>
            <w:rFonts w:ascii="Times New Roman" w:eastAsia="Times New Roman" w:hAnsi="Times New Roman" w:cs="Times New Roman"/>
            <w:sz w:val="24"/>
            <w:szCs w:val="24"/>
          </w:rPr>
          <w:t>,</w:t>
        </w:r>
      </w:ins>
      <w:ins w:id="61" w:author="Thalia Priscilla" w:date="2023-02-11T21:57:00Z">
        <w:r w:rsidR="00790BC0">
          <w:rPr>
            <w:rFonts w:ascii="Times New Roman" w:eastAsia="Times New Roman" w:hAnsi="Times New Roman" w:cs="Times New Roman"/>
            <w:sz w:val="24"/>
            <w:szCs w:val="24"/>
          </w:rPr>
          <w:t xml:space="preserve"> </w:t>
        </w:r>
      </w:ins>
      <w:del w:id="62" w:author="Thalia Priscilla" w:date="2023-02-11T21:57:00Z">
        <w:r w:rsidDel="00790BC0">
          <w:rPr>
            <w:rFonts w:ascii="Times New Roman" w:eastAsia="Times New Roman" w:hAnsi="Times New Roman" w:cs="Times New Roman"/>
            <w:sz w:val="24"/>
            <w:szCs w:val="24"/>
          </w:rPr>
          <w:delText>The owners of the dance studio and the roles I were given inspired me to</w:delText>
        </w:r>
      </w:del>
      <w:ins w:id="63" w:author="Thalia Priscilla" w:date="2023-02-11T21:57:00Z">
        <w:r w:rsidR="00790BC0">
          <w:rPr>
            <w:rFonts w:ascii="Times New Roman" w:eastAsia="Times New Roman" w:hAnsi="Times New Roman" w:cs="Times New Roman"/>
            <w:sz w:val="24"/>
            <w:szCs w:val="24"/>
          </w:rPr>
          <w:t xml:space="preserve">I </w:t>
        </w:r>
      </w:ins>
      <w:ins w:id="64" w:author="Thalia Priscilla" w:date="2023-02-11T21:58:00Z">
        <w:r w:rsidR="00790BC0">
          <w:rPr>
            <w:rFonts w:ascii="Times New Roman" w:eastAsia="Times New Roman" w:hAnsi="Times New Roman" w:cs="Times New Roman"/>
            <w:sz w:val="24"/>
            <w:szCs w:val="24"/>
          </w:rPr>
          <w:t xml:space="preserve">want </w:t>
        </w:r>
      </w:ins>
      <w:ins w:id="65" w:author="Thalia Priscilla" w:date="2023-02-11T21:57:00Z">
        <w:r w:rsidR="00790BC0">
          <w:rPr>
            <w:rFonts w:ascii="Times New Roman" w:eastAsia="Times New Roman" w:hAnsi="Times New Roman" w:cs="Times New Roman"/>
            <w:sz w:val="24"/>
            <w:szCs w:val="24"/>
          </w:rPr>
          <w:t>to</w:t>
        </w:r>
      </w:ins>
      <w:r>
        <w:rPr>
          <w:rFonts w:ascii="Times New Roman" w:eastAsia="Times New Roman" w:hAnsi="Times New Roman" w:cs="Times New Roman"/>
          <w:sz w:val="24"/>
          <w:szCs w:val="24"/>
        </w:rPr>
        <w:t xml:space="preserve"> </w:t>
      </w:r>
      <w:del w:id="66" w:author="Thalia Priscilla" w:date="2023-02-11T21:58:00Z">
        <w:r w:rsidDel="00790BC0">
          <w:rPr>
            <w:rFonts w:ascii="Times New Roman" w:eastAsia="Times New Roman" w:hAnsi="Times New Roman" w:cs="Times New Roman"/>
            <w:sz w:val="24"/>
            <w:szCs w:val="24"/>
          </w:rPr>
          <w:delText xml:space="preserve">change </w:delText>
        </w:r>
      </w:del>
      <w:ins w:id="67" w:author="Thalia Priscilla" w:date="2023-02-11T21:58:00Z">
        <w:r w:rsidR="00790BC0">
          <w:rPr>
            <w:rFonts w:ascii="Times New Roman" w:eastAsia="Times New Roman" w:hAnsi="Times New Roman" w:cs="Times New Roman"/>
            <w:sz w:val="24"/>
            <w:szCs w:val="24"/>
          </w:rPr>
          <w:t xml:space="preserve">pursue </w:t>
        </w:r>
      </w:ins>
      <w:del w:id="68" w:author="Thalia Priscilla" w:date="2023-02-11T21:58:00Z">
        <w:r w:rsidDel="00790BC0">
          <w:rPr>
            <w:rFonts w:ascii="Times New Roman" w:eastAsia="Times New Roman" w:hAnsi="Times New Roman" w:cs="Times New Roman"/>
            <w:sz w:val="24"/>
            <w:szCs w:val="24"/>
          </w:rPr>
          <w:delText xml:space="preserve">my major into </w:delText>
        </w:r>
      </w:del>
      <w:r>
        <w:rPr>
          <w:rFonts w:ascii="Times New Roman" w:eastAsia="Times New Roman" w:hAnsi="Times New Roman" w:cs="Times New Roman"/>
          <w:sz w:val="24"/>
          <w:szCs w:val="24"/>
        </w:rPr>
        <w:t>a business entrepreneurship major focusing on entertainment</w:t>
      </w:r>
      <w:ins w:id="69" w:author="Thalia Priscilla" w:date="2023-02-11T21:57:00Z">
        <w:r w:rsidR="00790BC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70" w:author="Thalia Priscilla" w:date="2023-02-11T21:58:00Z">
        <w:r w:rsidDel="00790BC0">
          <w:rPr>
            <w:rFonts w:ascii="Times New Roman" w:eastAsia="Times New Roman" w:hAnsi="Times New Roman" w:cs="Times New Roman"/>
            <w:sz w:val="24"/>
            <w:szCs w:val="24"/>
          </w:rPr>
          <w:delText xml:space="preserve">and made me realize </w:delText>
        </w:r>
      </w:del>
      <w:del w:id="71" w:author="Thalia Priscilla" w:date="2023-02-11T21:52:00Z">
        <w:r w:rsidDel="002C306D">
          <w:rPr>
            <w:rFonts w:ascii="Times New Roman" w:eastAsia="Times New Roman" w:hAnsi="Times New Roman" w:cs="Times New Roman"/>
            <w:sz w:val="24"/>
            <w:szCs w:val="24"/>
          </w:rPr>
          <w:delText xml:space="preserve">I want to own my own dance agency </w:delText>
        </w:r>
      </w:del>
      <w:del w:id="72" w:author="Thalia Priscilla" w:date="2023-02-11T21:58:00Z">
        <w:r w:rsidDel="00790BC0">
          <w:rPr>
            <w:rFonts w:ascii="Times New Roman" w:eastAsia="Times New Roman" w:hAnsi="Times New Roman" w:cs="Times New Roman"/>
            <w:sz w:val="24"/>
            <w:szCs w:val="24"/>
          </w:rPr>
          <w:delText xml:space="preserve">that is not only based in America but also in other countries like Korea and Indonesia where I can help out a lot of different dancers coming from different backgrounds. </w:delText>
        </w:r>
      </w:del>
    </w:p>
    <w:p w14:paraId="00000007" w14:textId="77777777" w:rsidR="00E75754" w:rsidRDefault="00E75754">
      <w:pPr>
        <w:ind w:firstLine="720"/>
        <w:rPr>
          <w:rFonts w:ascii="Times New Roman" w:eastAsia="Times New Roman" w:hAnsi="Times New Roman" w:cs="Times New Roman"/>
          <w:sz w:val="24"/>
          <w:szCs w:val="24"/>
        </w:rPr>
      </w:pPr>
    </w:p>
    <w:p w14:paraId="29377122" w14:textId="4DCCFE7F" w:rsidR="005F3FD0" w:rsidRDefault="002134F6">
      <w:pPr>
        <w:ind w:firstLine="720"/>
        <w:rPr>
          <w:ins w:id="73" w:author="Thalia Priscilla" w:date="2023-02-11T22:0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believe</w:t>
      </w:r>
      <w:del w:id="74" w:author="Thalia Priscilla" w:date="2023-02-11T22:06:00Z">
        <w:r w:rsidDel="005F3FD0">
          <w:rPr>
            <w:rFonts w:ascii="Times New Roman" w:eastAsia="Times New Roman" w:hAnsi="Times New Roman" w:cs="Times New Roman"/>
            <w:sz w:val="24"/>
            <w:szCs w:val="24"/>
          </w:rPr>
          <w:delText xml:space="preserve"> that being a Trojan is the best fit for me because of the</w:delText>
        </w:r>
      </w:del>
      <w:del w:id="75" w:author="Thalia Priscilla" w:date="2023-02-11T22:00:00Z">
        <w:r w:rsidDel="00790BC0">
          <w:rPr>
            <w:rFonts w:ascii="Times New Roman" w:eastAsia="Times New Roman" w:hAnsi="Times New Roman" w:cs="Times New Roman"/>
            <w:sz w:val="24"/>
            <w:szCs w:val="24"/>
          </w:rPr>
          <w:delText>ir</w:delText>
        </w:r>
      </w:del>
      <w:del w:id="76" w:author="Thalia Priscilla" w:date="2023-02-11T22:06:00Z">
        <w:r w:rsidDel="005F3FD0">
          <w:rPr>
            <w:rFonts w:ascii="Times New Roman" w:eastAsia="Times New Roman" w:hAnsi="Times New Roman" w:cs="Times New Roman"/>
            <w:sz w:val="24"/>
            <w:szCs w:val="24"/>
          </w:rPr>
          <w:delText xml:space="preserve"> facilities</w:delText>
        </w:r>
      </w:del>
      <w:del w:id="77" w:author="Thalia Priscilla" w:date="2023-02-11T22:00:00Z">
        <w:r w:rsidDel="00790BC0">
          <w:rPr>
            <w:rFonts w:ascii="Times New Roman" w:eastAsia="Times New Roman" w:hAnsi="Times New Roman" w:cs="Times New Roman"/>
            <w:sz w:val="24"/>
            <w:szCs w:val="24"/>
          </w:rPr>
          <w:delText xml:space="preserve"> and the values they put out</w:delText>
        </w:r>
      </w:del>
      <w:r>
        <w:rPr>
          <w:rFonts w:ascii="Times New Roman" w:eastAsia="Times New Roman" w:hAnsi="Times New Roman" w:cs="Times New Roman"/>
          <w:sz w:val="24"/>
          <w:szCs w:val="24"/>
        </w:rPr>
        <w:t>.</w:t>
      </w:r>
      <w:del w:id="78" w:author="Thalia Priscilla" w:date="2023-02-11T22:06:00Z">
        <w:r w:rsidDel="005F3FD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USC</w:t>
      </w:r>
      <w:proofErr w:type="spellEnd"/>
      <w:r>
        <w:rPr>
          <w:rFonts w:ascii="Times New Roman" w:eastAsia="Times New Roman" w:hAnsi="Times New Roman" w:cs="Times New Roman"/>
          <w:sz w:val="24"/>
          <w:szCs w:val="24"/>
        </w:rPr>
        <w:t xml:space="preserve"> </w:t>
      </w:r>
      <w:ins w:id="79" w:author="Thalia Priscilla" w:date="2023-02-11T22:05:00Z">
        <w:r w:rsidR="005F3FD0">
          <w:rPr>
            <w:rFonts w:ascii="Times New Roman" w:eastAsia="Times New Roman" w:hAnsi="Times New Roman" w:cs="Times New Roman"/>
            <w:sz w:val="24"/>
            <w:szCs w:val="24"/>
          </w:rPr>
          <w:t xml:space="preserve">is the best </w:t>
        </w:r>
      </w:ins>
      <w:ins w:id="80" w:author="Thalia Priscilla" w:date="2023-02-11T22:06:00Z">
        <w:r w:rsidR="005F3FD0">
          <w:rPr>
            <w:rFonts w:ascii="Times New Roman" w:eastAsia="Times New Roman" w:hAnsi="Times New Roman" w:cs="Times New Roman"/>
            <w:sz w:val="24"/>
            <w:szCs w:val="24"/>
          </w:rPr>
          <w:t xml:space="preserve">fit for me because it </w:t>
        </w:r>
      </w:ins>
      <w:r>
        <w:rPr>
          <w:rFonts w:ascii="Times New Roman" w:eastAsia="Times New Roman" w:hAnsi="Times New Roman" w:cs="Times New Roman"/>
          <w:sz w:val="24"/>
          <w:szCs w:val="24"/>
        </w:rPr>
        <w:t xml:space="preserve">will challenge me to step out of my comfort zone and </w:t>
      </w:r>
      <w:del w:id="81" w:author="Thalia Priscilla" w:date="2023-02-11T22:06:00Z">
        <w:r w:rsidDel="005F3FD0">
          <w:rPr>
            <w:rFonts w:ascii="Times New Roman" w:eastAsia="Times New Roman" w:hAnsi="Times New Roman" w:cs="Times New Roman"/>
            <w:sz w:val="24"/>
            <w:szCs w:val="24"/>
          </w:rPr>
          <w:delText xml:space="preserve">make me </w:delText>
        </w:r>
      </w:del>
      <w:r>
        <w:rPr>
          <w:rFonts w:ascii="Times New Roman" w:eastAsia="Times New Roman" w:hAnsi="Times New Roman" w:cs="Times New Roman"/>
          <w:sz w:val="24"/>
          <w:szCs w:val="24"/>
        </w:rPr>
        <w:t xml:space="preserve">venture </w:t>
      </w:r>
      <w:del w:id="82" w:author="Thalia Priscilla" w:date="2023-02-11T22:06:00Z">
        <w:r w:rsidDel="005F3FD0">
          <w:rPr>
            <w:rFonts w:ascii="Times New Roman" w:eastAsia="Times New Roman" w:hAnsi="Times New Roman" w:cs="Times New Roman"/>
            <w:sz w:val="24"/>
            <w:szCs w:val="24"/>
          </w:rPr>
          <w:delText xml:space="preserve">out </w:delText>
        </w:r>
      </w:del>
      <w:ins w:id="83" w:author="Thalia Priscilla" w:date="2023-02-11T22:06:00Z">
        <w:r w:rsidR="005F3FD0">
          <w:rPr>
            <w:rFonts w:ascii="Times New Roman" w:eastAsia="Times New Roman" w:hAnsi="Times New Roman" w:cs="Times New Roman"/>
            <w:sz w:val="24"/>
            <w:szCs w:val="24"/>
          </w:rPr>
          <w:t xml:space="preserve">into </w:t>
        </w:r>
      </w:ins>
      <w:r>
        <w:rPr>
          <w:rFonts w:ascii="Times New Roman" w:eastAsia="Times New Roman" w:hAnsi="Times New Roman" w:cs="Times New Roman"/>
          <w:sz w:val="24"/>
          <w:szCs w:val="24"/>
        </w:rPr>
        <w:t>new experiences</w:t>
      </w:r>
      <w:ins w:id="84" w:author="Thalia Priscilla" w:date="2023-02-11T22:06:00Z">
        <w:r w:rsidR="005F3FD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85" w:author="Thalia Priscilla" w:date="2023-02-11T22:06:00Z">
        <w:r w:rsidDel="005F3FD0">
          <w:rPr>
            <w:rFonts w:ascii="Times New Roman" w:eastAsia="Times New Roman" w:hAnsi="Times New Roman" w:cs="Times New Roman"/>
            <w:sz w:val="24"/>
            <w:szCs w:val="24"/>
          </w:rPr>
          <w:delText>like b</w:delText>
        </w:r>
      </w:del>
      <w:ins w:id="86" w:author="Thalia Priscilla" w:date="2023-02-11T22:06:00Z">
        <w:r w:rsidR="005F3FD0">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 xml:space="preserve">eing part of the club Business of Entertainment Association </w:t>
      </w:r>
      <w:del w:id="87" w:author="Thalia Priscilla" w:date="2023-02-11T22:06:00Z">
        <w:r w:rsidDel="005F3FD0">
          <w:rPr>
            <w:rFonts w:ascii="Times New Roman" w:eastAsia="Times New Roman" w:hAnsi="Times New Roman" w:cs="Times New Roman"/>
            <w:sz w:val="24"/>
            <w:szCs w:val="24"/>
          </w:rPr>
          <w:delText xml:space="preserve">where </w:delText>
        </w:r>
      </w:del>
      <w:del w:id="88" w:author="Thalia Priscilla" w:date="2023-02-11T22:07:00Z">
        <w:r w:rsidDel="005F3FD0">
          <w:rPr>
            <w:rFonts w:ascii="Times New Roman" w:eastAsia="Times New Roman" w:hAnsi="Times New Roman" w:cs="Times New Roman"/>
            <w:sz w:val="24"/>
            <w:szCs w:val="24"/>
          </w:rPr>
          <w:delText>I can take part in an activity called</w:delText>
        </w:r>
      </w:del>
      <w:ins w:id="89" w:author="Thalia Priscilla" w:date="2023-02-11T22:07:00Z">
        <w:r w:rsidR="005F3FD0">
          <w:rPr>
            <w:rFonts w:ascii="Times New Roman" w:eastAsia="Times New Roman" w:hAnsi="Times New Roman" w:cs="Times New Roman"/>
            <w:sz w:val="24"/>
            <w:szCs w:val="24"/>
          </w:rPr>
          <w:t>will allow me to join</w:t>
        </w:r>
        <w:r w:rsidR="00A412C5">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Day on Jobs</w:t>
      </w:r>
      <w:ins w:id="90" w:author="Thalia Priscilla" w:date="2023-02-11T22:07:00Z">
        <w:r w:rsidR="00A412C5">
          <w:rPr>
            <w:rFonts w:ascii="Times New Roman" w:eastAsia="Times New Roman" w:hAnsi="Times New Roman" w:cs="Times New Roman"/>
            <w:sz w:val="24"/>
            <w:szCs w:val="24"/>
          </w:rPr>
          <w:t xml:space="preserve"> event</w:t>
        </w:r>
      </w:ins>
      <w:r>
        <w:rPr>
          <w:rFonts w:ascii="Times New Roman" w:eastAsia="Times New Roman" w:hAnsi="Times New Roman" w:cs="Times New Roman"/>
          <w:sz w:val="24"/>
          <w:szCs w:val="24"/>
        </w:rPr>
        <w:t xml:space="preserve">. </w:t>
      </w:r>
      <w:del w:id="91" w:author="Thalia Priscilla" w:date="2023-02-11T22:07:00Z">
        <w:r w:rsidDel="00A412C5">
          <w:rPr>
            <w:rFonts w:ascii="Times New Roman" w:eastAsia="Times New Roman" w:hAnsi="Times New Roman" w:cs="Times New Roman"/>
            <w:sz w:val="24"/>
            <w:szCs w:val="24"/>
          </w:rPr>
          <w:delText>This event will help me step out of my comfort zone as it will allow me to</w:delText>
        </w:r>
      </w:del>
      <w:ins w:id="92" w:author="Thalia Priscilla" w:date="2023-02-11T22:07:00Z">
        <w:r w:rsidR="00A412C5">
          <w:rPr>
            <w:rFonts w:ascii="Times New Roman" w:eastAsia="Times New Roman" w:hAnsi="Times New Roman" w:cs="Times New Roman"/>
            <w:sz w:val="24"/>
            <w:szCs w:val="24"/>
          </w:rPr>
          <w:t>This will give me opportunity to</w:t>
        </w:r>
      </w:ins>
      <w:r>
        <w:rPr>
          <w:rFonts w:ascii="Times New Roman" w:eastAsia="Times New Roman" w:hAnsi="Times New Roman" w:cs="Times New Roman"/>
          <w:sz w:val="24"/>
          <w:szCs w:val="24"/>
        </w:rPr>
        <w:t xml:space="preserve"> work with prominent entertainment companies like FOX entertainment and learn new skills like intellectual property rights and project management that I have not acquired. </w:t>
      </w:r>
      <w:del w:id="93" w:author="Thalia Priscilla" w:date="2023-02-11T22:08:00Z">
        <w:r w:rsidDel="00A412C5">
          <w:rPr>
            <w:rFonts w:ascii="Times New Roman" w:eastAsia="Times New Roman" w:hAnsi="Times New Roman" w:cs="Times New Roman"/>
            <w:sz w:val="24"/>
            <w:szCs w:val="24"/>
          </w:rPr>
          <w:delText>I also believe that USC is the best fit for me because of their</w:delText>
        </w:r>
      </w:del>
      <w:ins w:id="94" w:author="Thalia Priscilla" w:date="2023-02-11T22:08:00Z">
        <w:r w:rsidR="00A412C5">
          <w:rPr>
            <w:rFonts w:ascii="Times New Roman" w:eastAsia="Times New Roman" w:hAnsi="Times New Roman" w:cs="Times New Roman"/>
            <w:sz w:val="24"/>
            <w:szCs w:val="24"/>
          </w:rPr>
          <w:t>USC’s</w:t>
        </w:r>
      </w:ins>
      <w:r>
        <w:rPr>
          <w:rFonts w:ascii="Times New Roman" w:eastAsia="Times New Roman" w:hAnsi="Times New Roman" w:cs="Times New Roman"/>
          <w:sz w:val="24"/>
          <w:szCs w:val="24"/>
        </w:rPr>
        <w:t xml:space="preserve"> emphasis on tech fluency </w:t>
      </w:r>
      <w:ins w:id="95" w:author="Thalia Priscilla" w:date="2023-02-11T22:08:00Z">
        <w:r w:rsidR="00A412C5">
          <w:rPr>
            <w:rFonts w:ascii="Times New Roman" w:eastAsia="Times New Roman" w:hAnsi="Times New Roman" w:cs="Times New Roman"/>
            <w:sz w:val="24"/>
            <w:szCs w:val="24"/>
          </w:rPr>
          <w:t xml:space="preserve">is also important to me, </w:t>
        </w:r>
      </w:ins>
      <w:r>
        <w:rPr>
          <w:rFonts w:ascii="Times New Roman" w:eastAsia="Times New Roman" w:hAnsi="Times New Roman" w:cs="Times New Roman"/>
          <w:sz w:val="24"/>
          <w:szCs w:val="24"/>
        </w:rPr>
        <w:t xml:space="preserve">as I believe that </w:t>
      </w:r>
      <w:commentRangeStart w:id="96"/>
      <w:r>
        <w:rPr>
          <w:rFonts w:ascii="Times New Roman" w:eastAsia="Times New Roman" w:hAnsi="Times New Roman" w:cs="Times New Roman"/>
          <w:sz w:val="24"/>
          <w:szCs w:val="24"/>
        </w:rPr>
        <w:t xml:space="preserve">being part of an entertainment business community with technology will help me thrive better in my future career of </w:t>
      </w:r>
      <w:del w:id="97" w:author="Thalia Priscilla" w:date="2023-02-11T22:09:00Z">
        <w:r w:rsidDel="00A412C5">
          <w:rPr>
            <w:rFonts w:ascii="Times New Roman" w:eastAsia="Times New Roman" w:hAnsi="Times New Roman" w:cs="Times New Roman"/>
            <w:sz w:val="24"/>
            <w:szCs w:val="24"/>
          </w:rPr>
          <w:delText xml:space="preserve">being </w:delText>
        </w:r>
      </w:del>
      <w:ins w:id="98" w:author="Thalia Priscilla" w:date="2023-02-11T22:09:00Z">
        <w:r w:rsidR="00A412C5">
          <w:rPr>
            <w:rFonts w:ascii="Times New Roman" w:eastAsia="Times New Roman" w:hAnsi="Times New Roman" w:cs="Times New Roman"/>
            <w:sz w:val="24"/>
            <w:szCs w:val="24"/>
          </w:rPr>
          <w:t xml:space="preserve">owning </w:t>
        </w:r>
      </w:ins>
      <w:r>
        <w:rPr>
          <w:rFonts w:ascii="Times New Roman" w:eastAsia="Times New Roman" w:hAnsi="Times New Roman" w:cs="Times New Roman"/>
          <w:sz w:val="24"/>
          <w:szCs w:val="24"/>
        </w:rPr>
        <w:t xml:space="preserve">an agency.  It will allow me to improve and have new marketing skills that will help me be successful. </w:t>
      </w:r>
      <w:commentRangeEnd w:id="96"/>
      <w:r w:rsidR="00A412C5">
        <w:rPr>
          <w:rStyle w:val="CommentReference"/>
        </w:rPr>
        <w:commentReference w:id="96"/>
      </w:r>
    </w:p>
    <w:p w14:paraId="231E6898" w14:textId="77777777" w:rsidR="005F3FD0" w:rsidRDefault="005F3FD0">
      <w:pPr>
        <w:ind w:firstLine="720"/>
        <w:rPr>
          <w:ins w:id="99" w:author="Thalia Priscilla" w:date="2023-02-11T22:01:00Z"/>
          <w:rFonts w:ascii="Times New Roman" w:eastAsia="Times New Roman" w:hAnsi="Times New Roman" w:cs="Times New Roman"/>
          <w:sz w:val="24"/>
          <w:szCs w:val="24"/>
        </w:rPr>
      </w:pPr>
    </w:p>
    <w:p w14:paraId="00000008" w14:textId="5303BC5B" w:rsidR="00E75754" w:rsidRDefault="002134F6">
      <w:pPr>
        <w:ind w:firstLine="720"/>
        <w:rPr>
          <w:rFonts w:ascii="Times New Roman" w:eastAsia="Times New Roman" w:hAnsi="Times New Roman" w:cs="Times New Roman"/>
          <w:color w:val="212121"/>
          <w:sz w:val="24"/>
          <w:szCs w:val="24"/>
          <w:highlight w:val="white"/>
        </w:rPr>
      </w:pPr>
      <w:commentRangeStart w:id="100"/>
      <w:r>
        <w:rPr>
          <w:rFonts w:ascii="Times New Roman" w:eastAsia="Times New Roman" w:hAnsi="Times New Roman" w:cs="Times New Roman"/>
          <w:sz w:val="24"/>
          <w:szCs w:val="24"/>
        </w:rPr>
        <w:t>I want to be able to work with Professor Napoli as one of his expertise is on entertainment business</w:t>
      </w:r>
      <w:commentRangeEnd w:id="100"/>
      <w:r w:rsidR="00FF5A7C">
        <w:rPr>
          <w:rStyle w:val="CommentReference"/>
        </w:rPr>
        <w:commentReference w:id="100"/>
      </w:r>
      <w:r>
        <w:rPr>
          <w:rFonts w:ascii="Times New Roman" w:eastAsia="Times New Roman" w:hAnsi="Times New Roman" w:cs="Times New Roman"/>
          <w:sz w:val="24"/>
          <w:szCs w:val="24"/>
        </w:rPr>
        <w:t xml:space="preserve">. </w:t>
      </w:r>
      <w:del w:id="101" w:author="Thalia Priscilla" w:date="2023-02-11T22:36:00Z">
        <w:r w:rsidDel="00FF5A7C">
          <w:rPr>
            <w:rFonts w:ascii="Times New Roman" w:eastAsia="Times New Roman" w:hAnsi="Times New Roman" w:cs="Times New Roman"/>
            <w:sz w:val="24"/>
            <w:szCs w:val="24"/>
            <w:highlight w:val="white"/>
          </w:rPr>
          <w:delText xml:space="preserve">Alongside that, I can’t wait to take </w:delText>
        </w:r>
      </w:del>
      <w:ins w:id="102" w:author="Thalia Priscilla" w:date="2023-02-11T22:36:00Z">
        <w:r w:rsidR="00FF5A7C">
          <w:rPr>
            <w:rFonts w:ascii="Times New Roman" w:eastAsia="Times New Roman" w:hAnsi="Times New Roman" w:cs="Times New Roman"/>
            <w:sz w:val="24"/>
            <w:szCs w:val="24"/>
            <w:highlight w:val="white"/>
          </w:rPr>
          <w:t>T</w:t>
        </w:r>
      </w:ins>
      <w:del w:id="103" w:author="Thalia Priscilla" w:date="2023-02-11T22:36:00Z">
        <w:r w:rsidDel="00FF5A7C">
          <w:rPr>
            <w:rFonts w:ascii="Times New Roman" w:eastAsia="Times New Roman" w:hAnsi="Times New Roman" w:cs="Times New Roman"/>
            <w:sz w:val="24"/>
            <w:szCs w:val="24"/>
            <w:highlight w:val="white"/>
          </w:rPr>
          <w:delText>t</w:delText>
        </w:r>
      </w:del>
      <w:r>
        <w:rPr>
          <w:rFonts w:ascii="Times New Roman" w:eastAsia="Times New Roman" w:hAnsi="Times New Roman" w:cs="Times New Roman"/>
          <w:sz w:val="24"/>
          <w:szCs w:val="24"/>
          <w:highlight w:val="white"/>
        </w:rPr>
        <w:t xml:space="preserve">he </w:t>
      </w:r>
      <w:del w:id="104" w:author="Thalia Priscilla" w:date="2023-02-11T22:01:00Z">
        <w:r w:rsidDel="005F3FD0">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business core class communication strategy class</w:t>
      </w:r>
      <w:del w:id="105" w:author="Thalia Priscilla" w:date="2023-02-11T22:36:00Z">
        <w:r w:rsidDel="00FF5A7C">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 </w:t>
      </w:r>
      <w:del w:id="106" w:author="Thalia Priscilla" w:date="2023-02-11T22:37:00Z">
        <w:r w:rsidDel="00FF5A7C">
          <w:rPr>
            <w:rFonts w:ascii="Times New Roman" w:eastAsia="Times New Roman" w:hAnsi="Times New Roman" w:cs="Times New Roman"/>
            <w:sz w:val="24"/>
            <w:szCs w:val="24"/>
            <w:highlight w:val="white"/>
          </w:rPr>
          <w:delText xml:space="preserve">as it </w:delText>
        </w:r>
      </w:del>
      <w:r>
        <w:rPr>
          <w:rFonts w:ascii="Times New Roman" w:eastAsia="Times New Roman" w:hAnsi="Times New Roman" w:cs="Times New Roman"/>
          <w:sz w:val="24"/>
          <w:szCs w:val="24"/>
          <w:highlight w:val="white"/>
        </w:rPr>
        <w:t>will</w:t>
      </w:r>
      <w:ins w:id="107" w:author="Thalia Priscilla" w:date="2023-02-11T22:37:00Z">
        <w:r w:rsidR="00FF5A7C">
          <w:rPr>
            <w:rFonts w:ascii="Times New Roman" w:eastAsia="Times New Roman" w:hAnsi="Times New Roman" w:cs="Times New Roman"/>
            <w:sz w:val="24"/>
            <w:szCs w:val="24"/>
            <w:highlight w:val="white"/>
          </w:rPr>
          <w:t xml:space="preserve"> also</w:t>
        </w:r>
      </w:ins>
      <w:r>
        <w:rPr>
          <w:rFonts w:ascii="Times New Roman" w:eastAsia="Times New Roman" w:hAnsi="Times New Roman" w:cs="Times New Roman"/>
          <w:sz w:val="24"/>
          <w:szCs w:val="24"/>
          <w:highlight w:val="white"/>
        </w:rPr>
        <w:t xml:space="preserve"> allow me to learn </w:t>
      </w:r>
      <w:del w:id="108" w:author="Thalia Priscilla" w:date="2023-02-11T22:37:00Z">
        <w:r w:rsidDel="00FF5A7C">
          <w:rPr>
            <w:rFonts w:ascii="Times New Roman" w:eastAsia="Times New Roman" w:hAnsi="Times New Roman" w:cs="Times New Roman"/>
            <w:sz w:val="24"/>
            <w:szCs w:val="24"/>
            <w:highlight w:val="white"/>
          </w:rPr>
          <w:delText xml:space="preserve">how </w:delText>
        </w:r>
      </w:del>
      <w:r>
        <w:rPr>
          <w:rFonts w:ascii="Times New Roman" w:eastAsia="Times New Roman" w:hAnsi="Times New Roman" w:cs="Times New Roman"/>
          <w:sz w:val="24"/>
          <w:szCs w:val="24"/>
          <w:highlight w:val="white"/>
        </w:rPr>
        <w:t xml:space="preserve">to make decisions and communicate with people in the </w:t>
      </w:r>
      <w:del w:id="109" w:author="Thalia Priscilla" w:date="2023-02-11T22:37:00Z">
        <w:r w:rsidDel="00FF5A7C">
          <w:rPr>
            <w:rFonts w:ascii="Times New Roman" w:eastAsia="Times New Roman" w:hAnsi="Times New Roman" w:cs="Times New Roman"/>
            <w:sz w:val="24"/>
            <w:szCs w:val="24"/>
            <w:highlight w:val="white"/>
          </w:rPr>
          <w:delText xml:space="preserve">real-life </w:delText>
        </w:r>
      </w:del>
      <w:r>
        <w:rPr>
          <w:rFonts w:ascii="Times New Roman" w:eastAsia="Times New Roman" w:hAnsi="Times New Roman" w:cs="Times New Roman"/>
          <w:sz w:val="24"/>
          <w:szCs w:val="24"/>
          <w:highlight w:val="white"/>
        </w:rPr>
        <w:t>industry</w:t>
      </w:r>
      <w:del w:id="110" w:author="Thalia Priscilla" w:date="2023-02-11T22:37:00Z">
        <w:r w:rsidDel="00FF5A7C">
          <w:rPr>
            <w:rFonts w:ascii="Times New Roman" w:eastAsia="Times New Roman" w:hAnsi="Times New Roman" w:cs="Times New Roman"/>
            <w:sz w:val="24"/>
            <w:szCs w:val="24"/>
            <w:highlight w:val="white"/>
          </w:rPr>
          <w:delText xml:space="preserve"> and will help me improve both my written and oral communication</w:delText>
        </w:r>
      </w:del>
      <w:r>
        <w:rPr>
          <w:rFonts w:ascii="Times New Roman" w:eastAsia="Times New Roman" w:hAnsi="Times New Roman" w:cs="Times New Roman"/>
          <w:sz w:val="24"/>
          <w:szCs w:val="24"/>
          <w:highlight w:val="white"/>
        </w:rPr>
        <w:t xml:space="preserve">. </w:t>
      </w:r>
      <w:del w:id="111" w:author="Thalia Priscilla" w:date="2023-02-11T22:37:00Z">
        <w:r w:rsidDel="00FF5A7C">
          <w:rPr>
            <w:rFonts w:ascii="Times New Roman" w:eastAsia="Times New Roman" w:hAnsi="Times New Roman" w:cs="Times New Roman"/>
            <w:sz w:val="24"/>
            <w:szCs w:val="24"/>
            <w:highlight w:val="white"/>
          </w:rPr>
          <w:delText xml:space="preserve">It will allow me to learn how to make decisions and communicate with people in the real-life industry and will help me improve both my written and oral communication which will help me build my own dance agency in the future. </w:delText>
        </w:r>
      </w:del>
      <w:r>
        <w:rPr>
          <w:rFonts w:ascii="Times New Roman" w:eastAsia="Times New Roman" w:hAnsi="Times New Roman" w:cs="Times New Roman"/>
          <w:sz w:val="24"/>
          <w:szCs w:val="24"/>
          <w:highlight w:val="white"/>
        </w:rPr>
        <w:t xml:space="preserve">I am excited to take the business class of BAEP 475 Entertainment Entrepreneurship with Professor Michael </w:t>
      </w:r>
      <w:proofErr w:type="spellStart"/>
      <w:r>
        <w:rPr>
          <w:rFonts w:ascii="Times New Roman" w:eastAsia="Times New Roman" w:hAnsi="Times New Roman" w:cs="Times New Roman"/>
          <w:sz w:val="24"/>
          <w:szCs w:val="24"/>
          <w:highlight w:val="white"/>
        </w:rPr>
        <w:t>Napoliello</w:t>
      </w:r>
      <w:proofErr w:type="spellEnd"/>
      <w:r>
        <w:rPr>
          <w:rFonts w:ascii="Times New Roman" w:eastAsia="Times New Roman" w:hAnsi="Times New Roman" w:cs="Times New Roman"/>
          <w:sz w:val="24"/>
          <w:szCs w:val="24"/>
          <w:highlight w:val="white"/>
        </w:rPr>
        <w:t xml:space="preserve"> to </w:t>
      </w:r>
      <w:r>
        <w:rPr>
          <w:rFonts w:ascii="Times New Roman" w:eastAsia="Times New Roman" w:hAnsi="Times New Roman" w:cs="Times New Roman"/>
          <w:color w:val="212121"/>
          <w:sz w:val="24"/>
          <w:szCs w:val="24"/>
          <w:highlight w:val="white"/>
        </w:rPr>
        <w:t>explore the current entrepreneurial trends and opportunities in the entertainment industry</w:t>
      </w:r>
      <w:ins w:id="112" w:author="Thalia Priscilla" w:date="2023-02-11T22:39:00Z">
        <w:r w:rsidR="00FF5A7C">
          <w:rPr>
            <w:rFonts w:ascii="Times New Roman" w:eastAsia="Times New Roman" w:hAnsi="Times New Roman" w:cs="Times New Roman"/>
            <w:color w:val="212121"/>
            <w:sz w:val="24"/>
            <w:szCs w:val="24"/>
            <w:highlight w:val="white"/>
          </w:rPr>
          <w:t>.</w:t>
        </w:r>
      </w:ins>
      <w:r>
        <w:rPr>
          <w:rFonts w:ascii="Times New Roman" w:eastAsia="Times New Roman" w:hAnsi="Times New Roman" w:cs="Times New Roman"/>
          <w:color w:val="212121"/>
          <w:sz w:val="24"/>
          <w:szCs w:val="24"/>
          <w:highlight w:val="white"/>
        </w:rPr>
        <w:t xml:space="preserve"> </w:t>
      </w:r>
      <w:del w:id="113" w:author="Thalia Priscilla" w:date="2023-02-11T22:40:00Z">
        <w:r w:rsidDel="00FF5A7C">
          <w:rPr>
            <w:rFonts w:ascii="Times New Roman" w:eastAsia="Times New Roman" w:hAnsi="Times New Roman" w:cs="Times New Roman"/>
            <w:color w:val="212121"/>
            <w:sz w:val="24"/>
            <w:szCs w:val="24"/>
            <w:highlight w:val="white"/>
          </w:rPr>
          <w:delText xml:space="preserve">and uncover the key success factors for entrepreneurs in this industry. </w:delText>
        </w:r>
      </w:del>
      <w:r>
        <w:rPr>
          <w:rFonts w:ascii="Times New Roman" w:eastAsia="Times New Roman" w:hAnsi="Times New Roman" w:cs="Times New Roman"/>
          <w:color w:val="212121"/>
          <w:sz w:val="24"/>
          <w:szCs w:val="24"/>
          <w:highlight w:val="white"/>
        </w:rPr>
        <w:t xml:space="preserve">This class will </w:t>
      </w:r>
      <w:del w:id="114" w:author="Thalia Priscilla" w:date="2023-02-11T22:44:00Z">
        <w:r w:rsidDel="00F051B1">
          <w:rPr>
            <w:rFonts w:ascii="Times New Roman" w:eastAsia="Times New Roman" w:hAnsi="Times New Roman" w:cs="Times New Roman"/>
            <w:color w:val="212121"/>
            <w:sz w:val="24"/>
            <w:szCs w:val="24"/>
            <w:highlight w:val="white"/>
          </w:rPr>
          <w:delText xml:space="preserve">boost my knowledge and will </w:delText>
        </w:r>
      </w:del>
      <w:r>
        <w:rPr>
          <w:rFonts w:ascii="Times New Roman" w:eastAsia="Times New Roman" w:hAnsi="Times New Roman" w:cs="Times New Roman"/>
          <w:color w:val="212121"/>
          <w:sz w:val="24"/>
          <w:szCs w:val="24"/>
          <w:highlight w:val="white"/>
        </w:rPr>
        <w:t xml:space="preserve">allow me to have a better understanding of </w:t>
      </w:r>
      <w:del w:id="115" w:author="Thalia Priscilla" w:date="2023-02-11T22:44:00Z">
        <w:r w:rsidDel="00F051B1">
          <w:rPr>
            <w:rFonts w:ascii="Times New Roman" w:eastAsia="Times New Roman" w:hAnsi="Times New Roman" w:cs="Times New Roman"/>
            <w:color w:val="212121"/>
            <w:sz w:val="24"/>
            <w:szCs w:val="24"/>
            <w:highlight w:val="white"/>
          </w:rPr>
          <w:delText>what it is like to</w:delText>
        </w:r>
      </w:del>
      <w:ins w:id="116" w:author="Thalia Priscilla" w:date="2023-02-11T22:44:00Z">
        <w:r w:rsidR="00F051B1">
          <w:rPr>
            <w:rFonts w:ascii="Times New Roman" w:eastAsia="Times New Roman" w:hAnsi="Times New Roman" w:cs="Times New Roman"/>
            <w:color w:val="212121"/>
            <w:sz w:val="24"/>
            <w:szCs w:val="24"/>
            <w:highlight w:val="white"/>
          </w:rPr>
          <w:t>to the challenges of</w:t>
        </w:r>
      </w:ins>
      <w:r>
        <w:rPr>
          <w:rFonts w:ascii="Times New Roman" w:eastAsia="Times New Roman" w:hAnsi="Times New Roman" w:cs="Times New Roman"/>
          <w:color w:val="212121"/>
          <w:sz w:val="24"/>
          <w:szCs w:val="24"/>
          <w:highlight w:val="white"/>
        </w:rPr>
        <w:t xml:space="preserve"> be</w:t>
      </w:r>
      <w:ins w:id="117" w:author="Thalia Priscilla" w:date="2023-02-11T22:44:00Z">
        <w:r w:rsidR="00F051B1">
          <w:rPr>
            <w:rFonts w:ascii="Times New Roman" w:eastAsia="Times New Roman" w:hAnsi="Times New Roman" w:cs="Times New Roman"/>
            <w:color w:val="212121"/>
            <w:sz w:val="24"/>
            <w:szCs w:val="24"/>
            <w:highlight w:val="white"/>
          </w:rPr>
          <w:t>ing</w:t>
        </w:r>
      </w:ins>
      <w:r>
        <w:rPr>
          <w:rFonts w:ascii="Times New Roman" w:eastAsia="Times New Roman" w:hAnsi="Times New Roman" w:cs="Times New Roman"/>
          <w:color w:val="212121"/>
          <w:sz w:val="24"/>
          <w:szCs w:val="24"/>
          <w:highlight w:val="white"/>
        </w:rPr>
        <w:t xml:space="preserve"> a leader in the entertainment business industry </w:t>
      </w:r>
      <w:del w:id="118" w:author="Thalia Priscilla" w:date="2023-02-11T22:44:00Z">
        <w:r w:rsidDel="00F051B1">
          <w:rPr>
            <w:rFonts w:ascii="Times New Roman" w:eastAsia="Times New Roman" w:hAnsi="Times New Roman" w:cs="Times New Roman"/>
            <w:color w:val="212121"/>
            <w:sz w:val="24"/>
            <w:szCs w:val="24"/>
            <w:highlight w:val="white"/>
          </w:rPr>
          <w:delText>and will help me improve my problem solving skills and challenges I may go through when I make my own agency</w:delText>
        </w:r>
      </w:del>
      <w:r>
        <w:rPr>
          <w:rFonts w:ascii="Times New Roman" w:eastAsia="Times New Roman" w:hAnsi="Times New Roman" w:cs="Times New Roman"/>
          <w:color w:val="212121"/>
          <w:sz w:val="24"/>
          <w:szCs w:val="24"/>
          <w:highlight w:val="white"/>
        </w:rPr>
        <w:t xml:space="preserve">. </w:t>
      </w:r>
    </w:p>
    <w:p w14:paraId="00000009" w14:textId="77777777" w:rsidR="00E75754" w:rsidRDefault="00E75754">
      <w:pPr>
        <w:ind w:firstLine="720"/>
        <w:rPr>
          <w:rFonts w:ascii="Times New Roman" w:eastAsia="Times New Roman" w:hAnsi="Times New Roman" w:cs="Times New Roman"/>
          <w:color w:val="212121"/>
          <w:sz w:val="24"/>
          <w:szCs w:val="24"/>
          <w:highlight w:val="white"/>
        </w:rPr>
      </w:pPr>
    </w:p>
    <w:p w14:paraId="443599D0" w14:textId="77777777" w:rsidR="00B8239D" w:rsidRDefault="002134F6">
      <w:pPr>
        <w:ind w:firstLine="720"/>
        <w:rPr>
          <w:ins w:id="119" w:author="Thalia Priscilla" w:date="2023-02-11T22:45:00Z"/>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The Trojan Entertainment Network USC hosts events like Hollywood Now where they invite alumni from different schools who are professionals in entertainment which</w:t>
      </w:r>
      <w:del w:id="120" w:author="Thalia Priscilla" w:date="2023-02-11T21:03:00Z">
        <w:r w:rsidDel="000546C5">
          <w:rPr>
            <w:rFonts w:ascii="Times New Roman" w:eastAsia="Times New Roman" w:hAnsi="Times New Roman" w:cs="Times New Roman"/>
            <w:color w:val="212121"/>
            <w:sz w:val="24"/>
            <w:szCs w:val="24"/>
            <w:highlight w:val="white"/>
          </w:rPr>
          <w:delText xml:space="preserve"> </w:delText>
        </w:r>
      </w:del>
      <w:r>
        <w:rPr>
          <w:rFonts w:ascii="Times New Roman" w:eastAsia="Times New Roman" w:hAnsi="Times New Roman" w:cs="Times New Roman"/>
          <w:color w:val="212121"/>
          <w:sz w:val="24"/>
          <w:szCs w:val="24"/>
          <w:highlight w:val="white"/>
        </w:rPr>
        <w:t xml:space="preserve"> will help me build my own agency with the </w:t>
      </w:r>
      <w:del w:id="121" w:author="Thalia Priscilla" w:date="2023-02-11T21:03:00Z">
        <w:r w:rsidDel="000546C5">
          <w:rPr>
            <w:rFonts w:ascii="Times New Roman" w:eastAsia="Times New Roman" w:hAnsi="Times New Roman" w:cs="Times New Roman"/>
            <w:color w:val="212121"/>
            <w:sz w:val="24"/>
            <w:szCs w:val="24"/>
            <w:highlight w:val="white"/>
          </w:rPr>
          <w:delText xml:space="preserve">amount </w:delText>
        </w:r>
      </w:del>
      <w:ins w:id="122" w:author="Thalia Priscilla" w:date="2023-02-11T21:03:00Z">
        <w:r w:rsidR="000546C5">
          <w:rPr>
            <w:rFonts w:ascii="Times New Roman" w:eastAsia="Times New Roman" w:hAnsi="Times New Roman" w:cs="Times New Roman"/>
            <w:color w:val="212121"/>
            <w:sz w:val="24"/>
            <w:szCs w:val="24"/>
            <w:highlight w:val="white"/>
          </w:rPr>
          <w:t xml:space="preserve">number </w:t>
        </w:r>
      </w:ins>
      <w:r>
        <w:rPr>
          <w:rFonts w:ascii="Times New Roman" w:eastAsia="Times New Roman" w:hAnsi="Times New Roman" w:cs="Times New Roman"/>
          <w:color w:val="212121"/>
          <w:sz w:val="24"/>
          <w:szCs w:val="24"/>
          <w:highlight w:val="white"/>
        </w:rPr>
        <w:t xml:space="preserve">of connections I can make with the values I have like confidence, communication skills, experience, creativity and critical thinking skills that I have learnt in the past and will learn if I were to be at USC. </w:t>
      </w:r>
    </w:p>
    <w:p w14:paraId="4986373A" w14:textId="77777777" w:rsidR="00B8239D" w:rsidRDefault="00B8239D">
      <w:pPr>
        <w:ind w:firstLine="720"/>
        <w:rPr>
          <w:ins w:id="123" w:author="Thalia Priscilla" w:date="2023-02-11T22:45:00Z"/>
          <w:rFonts w:ascii="Times New Roman" w:eastAsia="Times New Roman" w:hAnsi="Times New Roman" w:cs="Times New Roman"/>
          <w:color w:val="212121"/>
          <w:sz w:val="24"/>
          <w:szCs w:val="24"/>
          <w:highlight w:val="white"/>
        </w:rPr>
      </w:pPr>
    </w:p>
    <w:p w14:paraId="0000000A" w14:textId="575A9801" w:rsidR="00E75754" w:rsidRDefault="002134F6">
      <w:pPr>
        <w:ind w:firstLine="720"/>
        <w:rPr>
          <w:rFonts w:ascii="Times New Roman" w:eastAsia="Times New Roman" w:hAnsi="Times New Roman" w:cs="Times New Roman"/>
          <w:sz w:val="24"/>
          <w:szCs w:val="24"/>
        </w:rPr>
      </w:pPr>
      <w:commentRangeStart w:id="124"/>
      <w:r>
        <w:rPr>
          <w:rFonts w:ascii="Times New Roman" w:eastAsia="Times New Roman" w:hAnsi="Times New Roman" w:cs="Times New Roman"/>
          <w:color w:val="212121"/>
          <w:sz w:val="24"/>
          <w:szCs w:val="24"/>
          <w:highlight w:val="white"/>
        </w:rPr>
        <w:t xml:space="preserve">By maximizing my opportunities that are provided to me at USC, I hope to accomplish not only my goal to build an international dance agency network but also to learn new skills and knowledge that I have not got the chance to learn and to further explore my interests and who I want to become.  </w:t>
      </w:r>
      <w:commentRangeEnd w:id="124"/>
      <w:r w:rsidR="00B8239D">
        <w:rPr>
          <w:rStyle w:val="CommentReference"/>
        </w:rPr>
        <w:commentReference w:id="124"/>
      </w:r>
    </w:p>
    <w:p w14:paraId="0000000B" w14:textId="77777777" w:rsidR="00E75754" w:rsidRDefault="00E75754">
      <w:pPr>
        <w:ind w:left="720"/>
        <w:rPr>
          <w:rFonts w:ascii="Times New Roman" w:eastAsia="Times New Roman" w:hAnsi="Times New Roman" w:cs="Times New Roman"/>
          <w:sz w:val="24"/>
          <w:szCs w:val="24"/>
        </w:rPr>
      </w:pPr>
    </w:p>
    <w:p w14:paraId="0000000C" w14:textId="77777777" w:rsidR="00E75754" w:rsidRDefault="00E75754">
      <w:pPr>
        <w:ind w:left="720"/>
        <w:rPr>
          <w:rFonts w:ascii="Times New Roman" w:eastAsia="Times New Roman" w:hAnsi="Times New Roman" w:cs="Times New Roman"/>
          <w:sz w:val="24"/>
          <w:szCs w:val="24"/>
        </w:rPr>
      </w:pPr>
    </w:p>
    <w:p w14:paraId="0000000D" w14:textId="77777777" w:rsidR="00E75754" w:rsidRDefault="002134F6">
      <w:pPr>
        <w:ind w:left="720"/>
        <w:rPr>
          <w:rFonts w:ascii="Times New Roman" w:eastAsia="Times New Roman" w:hAnsi="Times New Roman" w:cs="Times New Roman"/>
          <w:color w:val="365F91"/>
          <w:sz w:val="24"/>
          <w:szCs w:val="24"/>
          <w:highlight w:val="white"/>
        </w:rPr>
      </w:pPr>
      <w:r>
        <w:rPr>
          <w:rFonts w:ascii="Times New Roman" w:eastAsia="Times New Roman" w:hAnsi="Times New Roman" w:cs="Times New Roman"/>
          <w:color w:val="365F91"/>
          <w:sz w:val="24"/>
          <w:szCs w:val="24"/>
          <w:highlight w:val="white"/>
        </w:rPr>
        <w:t xml:space="preserve"> </w:t>
      </w:r>
    </w:p>
    <w:p w14:paraId="0000000E" w14:textId="77777777" w:rsidR="00E75754" w:rsidRDefault="00E75754">
      <w:pPr>
        <w:ind w:left="720"/>
        <w:rPr>
          <w:rFonts w:ascii="Times New Roman" w:eastAsia="Times New Roman" w:hAnsi="Times New Roman" w:cs="Times New Roman"/>
          <w:sz w:val="24"/>
          <w:szCs w:val="24"/>
          <w:highlight w:val="white"/>
        </w:rPr>
      </w:pPr>
    </w:p>
    <w:p w14:paraId="0000000F" w14:textId="77777777" w:rsidR="00E75754" w:rsidRDefault="00E75754">
      <w:pPr>
        <w:ind w:left="720"/>
        <w:rPr>
          <w:rFonts w:ascii="Times New Roman" w:eastAsia="Times New Roman" w:hAnsi="Times New Roman" w:cs="Times New Roman"/>
          <w:sz w:val="24"/>
          <w:szCs w:val="24"/>
          <w:highlight w:val="white"/>
        </w:rPr>
      </w:pPr>
    </w:p>
    <w:p w14:paraId="00000010" w14:textId="77777777" w:rsidR="00E75754" w:rsidRDefault="002134F6">
      <w:pPr>
        <w:rPr>
          <w:rFonts w:ascii="Roboto" w:eastAsia="Roboto" w:hAnsi="Roboto" w:cs="Roboto"/>
          <w:b/>
          <w:color w:val="333333"/>
          <w:sz w:val="23"/>
          <w:szCs w:val="23"/>
          <w:highlight w:val="white"/>
        </w:rPr>
      </w:pPr>
      <w:r>
        <w:rPr>
          <w:rFonts w:ascii="Roboto" w:eastAsia="Roboto" w:hAnsi="Roboto" w:cs="Roboto"/>
          <w:b/>
          <w:color w:val="333333"/>
          <w:sz w:val="23"/>
          <w:szCs w:val="23"/>
          <w:highlight w:val="white"/>
        </w:rPr>
        <w:t>Describe how you plan to pursue your academic interests and why you want to explore them at USC specifically. Please feel free to address your first- and second-choice major selections. (Approximately 250 words)</w:t>
      </w:r>
    </w:p>
    <w:p w14:paraId="00000011" w14:textId="77777777" w:rsidR="00E75754" w:rsidRDefault="00E75754">
      <w:pPr>
        <w:rPr>
          <w:rFonts w:ascii="Times New Roman" w:eastAsia="Times New Roman" w:hAnsi="Times New Roman" w:cs="Times New Roman"/>
          <w:sz w:val="24"/>
          <w:szCs w:val="24"/>
          <w:highlight w:val="white"/>
        </w:rPr>
      </w:pPr>
    </w:p>
    <w:p w14:paraId="00000012" w14:textId="77777777" w:rsidR="00E75754" w:rsidRDefault="00E75754">
      <w:pPr>
        <w:ind w:left="720"/>
        <w:rPr>
          <w:rFonts w:ascii="Times New Roman" w:eastAsia="Times New Roman" w:hAnsi="Times New Roman" w:cs="Times New Roman"/>
          <w:sz w:val="24"/>
          <w:szCs w:val="24"/>
          <w:highlight w:val="white"/>
        </w:rPr>
      </w:pPr>
    </w:p>
    <w:p w14:paraId="11448B08" w14:textId="7E3A6CB8" w:rsidR="003C2282" w:rsidRDefault="002134F6">
      <w:pPr>
        <w:ind w:left="720" w:firstLine="720"/>
        <w:rPr>
          <w:ins w:id="125" w:author="Thalia Priscilla" w:date="2023-02-11T20:25: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My future goal is to </w:t>
      </w:r>
      <w:del w:id="126" w:author="Thalia Priscilla" w:date="2023-02-11T20:28:00Z">
        <w:r w:rsidDel="003C2282">
          <w:rPr>
            <w:rFonts w:ascii="Times New Roman" w:eastAsia="Times New Roman" w:hAnsi="Times New Roman" w:cs="Times New Roman"/>
            <w:sz w:val="24"/>
            <w:szCs w:val="24"/>
            <w:highlight w:val="white"/>
          </w:rPr>
          <w:delText xml:space="preserve">make </w:delText>
        </w:r>
      </w:del>
      <w:ins w:id="127" w:author="Thalia Priscilla" w:date="2023-02-11T20:28:00Z">
        <w:r w:rsidR="003C2282">
          <w:rPr>
            <w:rFonts w:ascii="Times New Roman" w:eastAsia="Times New Roman" w:hAnsi="Times New Roman" w:cs="Times New Roman"/>
            <w:sz w:val="24"/>
            <w:szCs w:val="24"/>
            <w:highlight w:val="white"/>
          </w:rPr>
          <w:t xml:space="preserve">build </w:t>
        </w:r>
      </w:ins>
      <w:r>
        <w:rPr>
          <w:rFonts w:ascii="Times New Roman" w:eastAsia="Times New Roman" w:hAnsi="Times New Roman" w:cs="Times New Roman"/>
          <w:sz w:val="24"/>
          <w:szCs w:val="24"/>
          <w:highlight w:val="white"/>
        </w:rPr>
        <w:t xml:space="preserve">my own dance agency to help dancers from all around the world </w:t>
      </w:r>
      <w:del w:id="128" w:author="Thalia Priscilla" w:date="2023-02-11T20:50:00Z">
        <w:r w:rsidDel="00954BE6">
          <w:rPr>
            <w:rFonts w:ascii="Times New Roman" w:eastAsia="Times New Roman" w:hAnsi="Times New Roman" w:cs="Times New Roman"/>
            <w:sz w:val="24"/>
            <w:szCs w:val="24"/>
            <w:highlight w:val="white"/>
          </w:rPr>
          <w:delText xml:space="preserve">to </w:delText>
        </w:r>
      </w:del>
      <w:r>
        <w:rPr>
          <w:rFonts w:ascii="Times New Roman" w:eastAsia="Times New Roman" w:hAnsi="Times New Roman" w:cs="Times New Roman"/>
          <w:sz w:val="24"/>
          <w:szCs w:val="24"/>
          <w:highlight w:val="white"/>
        </w:rPr>
        <w:t xml:space="preserve">get more recognition and </w:t>
      </w:r>
      <w:del w:id="129" w:author="Thalia Priscilla" w:date="2023-02-11T20:23:00Z">
        <w:r w:rsidDel="003C2282">
          <w:rPr>
            <w:rFonts w:ascii="Times New Roman" w:eastAsia="Times New Roman" w:hAnsi="Times New Roman" w:cs="Times New Roman"/>
            <w:sz w:val="24"/>
            <w:szCs w:val="24"/>
            <w:highlight w:val="white"/>
          </w:rPr>
          <w:delText xml:space="preserve">to </w:delText>
        </w:r>
      </w:del>
      <w:r>
        <w:rPr>
          <w:rFonts w:ascii="Times New Roman" w:eastAsia="Times New Roman" w:hAnsi="Times New Roman" w:cs="Times New Roman"/>
          <w:sz w:val="24"/>
          <w:szCs w:val="24"/>
          <w:highlight w:val="white"/>
        </w:rPr>
        <w:t>book more jobs</w:t>
      </w:r>
      <w:ins w:id="130" w:author="Thalia Priscilla" w:date="2023-02-11T20:29:00Z">
        <w:r w:rsidR="001A783E">
          <w:rPr>
            <w:rFonts w:ascii="Times New Roman" w:eastAsia="Times New Roman" w:hAnsi="Times New Roman" w:cs="Times New Roman"/>
            <w:sz w:val="24"/>
            <w:szCs w:val="24"/>
            <w:highlight w:val="white"/>
          </w:rPr>
          <w:t>, and</w:t>
        </w:r>
      </w:ins>
      <w:del w:id="131" w:author="Thalia Priscilla" w:date="2023-02-11T20:29:00Z">
        <w:r w:rsidDel="001A783E">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w:t>
      </w:r>
      <w:del w:id="132" w:author="Thalia Priscilla" w:date="2023-02-11T20:24:00Z">
        <w:r w:rsidDel="003C2282">
          <w:rPr>
            <w:rFonts w:ascii="Times New Roman" w:eastAsia="Times New Roman" w:hAnsi="Times New Roman" w:cs="Times New Roman"/>
            <w:sz w:val="24"/>
            <w:szCs w:val="24"/>
            <w:highlight w:val="white"/>
          </w:rPr>
          <w:delText xml:space="preserve">By </w:delText>
        </w:r>
      </w:del>
      <w:ins w:id="133" w:author="Thalia Priscilla" w:date="2023-02-11T20:24:00Z">
        <w:r w:rsidR="003C2282">
          <w:rPr>
            <w:rFonts w:ascii="Times New Roman" w:eastAsia="Times New Roman" w:hAnsi="Times New Roman" w:cs="Times New Roman"/>
            <w:sz w:val="24"/>
            <w:szCs w:val="24"/>
            <w:highlight w:val="white"/>
          </w:rPr>
          <w:t xml:space="preserve">I believe </w:t>
        </w:r>
      </w:ins>
      <w:r>
        <w:rPr>
          <w:rFonts w:ascii="Times New Roman" w:eastAsia="Times New Roman" w:hAnsi="Times New Roman" w:cs="Times New Roman"/>
          <w:sz w:val="24"/>
          <w:szCs w:val="24"/>
          <w:highlight w:val="white"/>
        </w:rPr>
        <w:t>attending USC’s Marshall School of Business</w:t>
      </w:r>
      <w:ins w:id="134" w:author="Thalia Priscilla" w:date="2023-02-11T20:24:00Z">
        <w:r w:rsidR="003C2282">
          <w:rPr>
            <w:rFonts w:ascii="Times New Roman" w:eastAsia="Times New Roman" w:hAnsi="Times New Roman" w:cs="Times New Roman"/>
            <w:sz w:val="24"/>
            <w:szCs w:val="24"/>
            <w:highlight w:val="white"/>
          </w:rPr>
          <w:t xml:space="preserve"> will help reach that goal. </w:t>
        </w:r>
      </w:ins>
      <w:del w:id="135" w:author="Thalia Priscilla" w:date="2023-02-11T20:24:00Z">
        <w:r w:rsidDel="003C2282">
          <w:rPr>
            <w:rFonts w:ascii="Times New Roman" w:eastAsia="Times New Roman" w:hAnsi="Times New Roman" w:cs="Times New Roman"/>
            <w:sz w:val="24"/>
            <w:szCs w:val="24"/>
            <w:highlight w:val="white"/>
          </w:rPr>
          <w:delText>, I will be able to reach my goal in helping dancers in different countries by owning an</w:delText>
        </w:r>
      </w:del>
      <w:ins w:id="136" w:author="Thalia Priscilla" w:date="2023-02-11T20:24:00Z">
        <w:r w:rsidR="003C2282">
          <w:rPr>
            <w:rFonts w:ascii="Times New Roman" w:eastAsia="Times New Roman" w:hAnsi="Times New Roman" w:cs="Times New Roman"/>
            <w:sz w:val="24"/>
            <w:szCs w:val="24"/>
            <w:highlight w:val="white"/>
          </w:rPr>
          <w:t>My</w:t>
        </w:r>
      </w:ins>
      <w:r>
        <w:rPr>
          <w:rFonts w:ascii="Times New Roman" w:eastAsia="Times New Roman" w:hAnsi="Times New Roman" w:cs="Times New Roman"/>
          <w:sz w:val="24"/>
          <w:szCs w:val="24"/>
          <w:highlight w:val="white"/>
        </w:rPr>
        <w:t xml:space="preserve"> agency </w:t>
      </w:r>
      <w:del w:id="137" w:author="Thalia Priscilla" w:date="2023-02-11T20:24:00Z">
        <w:r w:rsidDel="003C2282">
          <w:rPr>
            <w:rFonts w:ascii="Times New Roman" w:eastAsia="Times New Roman" w:hAnsi="Times New Roman" w:cs="Times New Roman"/>
            <w:sz w:val="24"/>
            <w:szCs w:val="24"/>
            <w:highlight w:val="white"/>
          </w:rPr>
          <w:delText xml:space="preserve">that </w:delText>
        </w:r>
      </w:del>
      <w:r>
        <w:rPr>
          <w:rFonts w:ascii="Times New Roman" w:eastAsia="Times New Roman" w:hAnsi="Times New Roman" w:cs="Times New Roman"/>
          <w:sz w:val="24"/>
          <w:szCs w:val="24"/>
          <w:highlight w:val="white"/>
        </w:rPr>
        <w:t xml:space="preserve">will give dancers more opportunities </w:t>
      </w:r>
      <w:del w:id="138" w:author="Thalia Priscilla" w:date="2023-02-11T20:24:00Z">
        <w:r w:rsidDel="003C2282">
          <w:rPr>
            <w:rFonts w:ascii="Times New Roman" w:eastAsia="Times New Roman" w:hAnsi="Times New Roman" w:cs="Times New Roman"/>
            <w:sz w:val="24"/>
            <w:szCs w:val="24"/>
            <w:highlight w:val="white"/>
          </w:rPr>
          <w:delText>to have more recognition of</w:delText>
        </w:r>
      </w:del>
      <w:ins w:id="139" w:author="Thalia Priscilla" w:date="2023-02-11T20:24:00Z">
        <w:r w:rsidR="003C2282">
          <w:rPr>
            <w:rFonts w:ascii="Times New Roman" w:eastAsia="Times New Roman" w:hAnsi="Times New Roman" w:cs="Times New Roman"/>
            <w:sz w:val="24"/>
            <w:szCs w:val="24"/>
            <w:highlight w:val="white"/>
          </w:rPr>
          <w:t>from</w:t>
        </w:r>
      </w:ins>
      <w:r>
        <w:rPr>
          <w:rFonts w:ascii="Times New Roman" w:eastAsia="Times New Roman" w:hAnsi="Times New Roman" w:cs="Times New Roman"/>
          <w:sz w:val="24"/>
          <w:szCs w:val="24"/>
          <w:highlight w:val="white"/>
        </w:rPr>
        <w:t xml:space="preserve"> the use of social media</w:t>
      </w:r>
      <w:ins w:id="140" w:author="Thalia Priscilla" w:date="2023-02-11T20:57:00Z">
        <w:r w:rsidR="00C32D92">
          <w:rPr>
            <w:rFonts w:ascii="Times New Roman" w:eastAsia="Times New Roman" w:hAnsi="Times New Roman" w:cs="Times New Roman"/>
            <w:sz w:val="24"/>
            <w:szCs w:val="24"/>
            <w:highlight w:val="white"/>
          </w:rPr>
          <w:t xml:space="preserve">, </w:t>
        </w:r>
      </w:ins>
      <w:del w:id="141" w:author="Thalia Priscilla" w:date="2023-02-11T20:57:00Z">
        <w:r w:rsidDel="00C32D92">
          <w:rPr>
            <w:rFonts w:ascii="Times New Roman" w:eastAsia="Times New Roman" w:hAnsi="Times New Roman" w:cs="Times New Roman"/>
            <w:sz w:val="24"/>
            <w:szCs w:val="24"/>
            <w:highlight w:val="white"/>
          </w:rPr>
          <w:delText xml:space="preserve"> and my values on </w:delText>
        </w:r>
      </w:del>
      <w:ins w:id="142" w:author="Thalia Priscilla" w:date="2023-02-11T20:58:00Z">
        <w:r w:rsidR="00C32D92">
          <w:rPr>
            <w:rFonts w:ascii="Times New Roman" w:eastAsia="Times New Roman" w:hAnsi="Times New Roman" w:cs="Times New Roman"/>
            <w:sz w:val="24"/>
            <w:szCs w:val="24"/>
            <w:highlight w:val="white"/>
          </w:rPr>
          <w:t xml:space="preserve">good </w:t>
        </w:r>
      </w:ins>
      <w:r>
        <w:rPr>
          <w:rFonts w:ascii="Times New Roman" w:eastAsia="Times New Roman" w:hAnsi="Times New Roman" w:cs="Times New Roman"/>
          <w:sz w:val="24"/>
          <w:szCs w:val="24"/>
          <w:highlight w:val="white"/>
        </w:rPr>
        <w:t>communication</w:t>
      </w:r>
      <w:del w:id="143" w:author="Thalia Priscilla" w:date="2023-02-11T20:58:00Z">
        <w:r w:rsidDel="00C32D92">
          <w:rPr>
            <w:rFonts w:ascii="Times New Roman" w:eastAsia="Times New Roman" w:hAnsi="Times New Roman" w:cs="Times New Roman"/>
            <w:sz w:val="24"/>
            <w:szCs w:val="24"/>
            <w:highlight w:val="white"/>
          </w:rPr>
          <w:delText>s</w:delText>
        </w:r>
      </w:del>
      <w:r>
        <w:rPr>
          <w:rFonts w:ascii="Times New Roman" w:eastAsia="Times New Roman" w:hAnsi="Times New Roman" w:cs="Times New Roman"/>
          <w:sz w:val="24"/>
          <w:szCs w:val="24"/>
          <w:highlight w:val="white"/>
        </w:rPr>
        <w:t xml:space="preserve">, marketing strategies, </w:t>
      </w:r>
      <w:proofErr w:type="gramStart"/>
      <w:r>
        <w:rPr>
          <w:rFonts w:ascii="Times New Roman" w:eastAsia="Times New Roman" w:hAnsi="Times New Roman" w:cs="Times New Roman"/>
          <w:sz w:val="24"/>
          <w:szCs w:val="24"/>
          <w:highlight w:val="white"/>
        </w:rPr>
        <w:t>originality</w:t>
      </w:r>
      <w:proofErr w:type="gramEnd"/>
      <w:r>
        <w:rPr>
          <w:rFonts w:ascii="Times New Roman" w:eastAsia="Times New Roman" w:hAnsi="Times New Roman" w:cs="Times New Roman"/>
          <w:sz w:val="24"/>
          <w:szCs w:val="24"/>
          <w:highlight w:val="white"/>
        </w:rPr>
        <w:t xml:space="preserve"> and confidence. </w:t>
      </w:r>
    </w:p>
    <w:p w14:paraId="26271602" w14:textId="77777777" w:rsidR="003C2282" w:rsidRDefault="003C2282">
      <w:pPr>
        <w:ind w:left="720" w:firstLine="720"/>
        <w:rPr>
          <w:ins w:id="144" w:author="Thalia Priscilla" w:date="2023-02-11T20:25:00Z"/>
          <w:rFonts w:ascii="Times New Roman" w:eastAsia="Times New Roman" w:hAnsi="Times New Roman" w:cs="Times New Roman"/>
          <w:sz w:val="24"/>
          <w:szCs w:val="24"/>
          <w:highlight w:val="white"/>
        </w:rPr>
      </w:pPr>
    </w:p>
    <w:p w14:paraId="00000013" w14:textId="480860BD" w:rsidR="00E75754" w:rsidRDefault="002134F6">
      <w:pPr>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USC offers a business elective called Technology Strategy: The case of AI</w:t>
      </w:r>
      <w:ins w:id="145" w:author="Thalia Priscilla" w:date="2023-02-11T20:25:00Z">
        <w:r w:rsidR="003C2282">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that highlights the use and importance of artificial intelligence</w:t>
      </w:r>
      <w:ins w:id="146" w:author="Thalia Priscilla" w:date="2023-02-11T20:25:00Z">
        <w:r w:rsidR="003C2282">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t>
      </w:r>
      <w:del w:id="147" w:author="Thalia Priscilla" w:date="2023-02-11T20:25:00Z">
        <w:r w:rsidDel="003C2282">
          <w:rPr>
            <w:rFonts w:ascii="Times New Roman" w:eastAsia="Times New Roman" w:hAnsi="Times New Roman" w:cs="Times New Roman"/>
            <w:sz w:val="24"/>
            <w:szCs w:val="24"/>
            <w:highlight w:val="white"/>
          </w:rPr>
          <w:delText>that I want to take to</w:delText>
        </w:r>
      </w:del>
      <w:ins w:id="148" w:author="Thalia Priscilla" w:date="2023-02-11T20:25:00Z">
        <w:r w:rsidR="003C2282">
          <w:rPr>
            <w:rFonts w:ascii="Times New Roman" w:eastAsia="Times New Roman" w:hAnsi="Times New Roman" w:cs="Times New Roman"/>
            <w:sz w:val="24"/>
            <w:szCs w:val="24"/>
            <w:highlight w:val="white"/>
          </w:rPr>
          <w:t>It will help me</w:t>
        </w:r>
      </w:ins>
      <w:r>
        <w:rPr>
          <w:rFonts w:ascii="Times New Roman" w:eastAsia="Times New Roman" w:hAnsi="Times New Roman" w:cs="Times New Roman"/>
          <w:sz w:val="24"/>
          <w:szCs w:val="24"/>
          <w:highlight w:val="white"/>
        </w:rPr>
        <w:t xml:space="preserve"> learn </w:t>
      </w:r>
      <w:del w:id="149" w:author="Thalia Priscilla" w:date="2023-02-11T20:58:00Z">
        <w:r w:rsidDel="00C32D92">
          <w:rPr>
            <w:rFonts w:ascii="Times New Roman" w:eastAsia="Times New Roman" w:hAnsi="Times New Roman" w:cs="Times New Roman"/>
            <w:sz w:val="24"/>
            <w:szCs w:val="24"/>
            <w:highlight w:val="white"/>
          </w:rPr>
          <w:delText xml:space="preserve">how </w:delText>
        </w:r>
      </w:del>
      <w:r>
        <w:rPr>
          <w:rFonts w:ascii="Times New Roman" w:eastAsia="Times New Roman" w:hAnsi="Times New Roman" w:cs="Times New Roman"/>
          <w:sz w:val="24"/>
          <w:szCs w:val="24"/>
          <w:highlight w:val="white"/>
        </w:rPr>
        <w:t xml:space="preserve">to make </w:t>
      </w:r>
      <w:del w:id="150" w:author="Thalia Priscilla" w:date="2023-02-11T20:26:00Z">
        <w:r w:rsidDel="003C2282">
          <w:rPr>
            <w:rFonts w:ascii="Times New Roman" w:eastAsia="Times New Roman" w:hAnsi="Times New Roman" w:cs="Times New Roman"/>
            <w:sz w:val="24"/>
            <w:szCs w:val="24"/>
            <w:highlight w:val="white"/>
          </w:rPr>
          <w:delText xml:space="preserve">better </w:delText>
        </w:r>
      </w:del>
      <w:r>
        <w:rPr>
          <w:rFonts w:ascii="Times New Roman" w:eastAsia="Times New Roman" w:hAnsi="Times New Roman" w:cs="Times New Roman"/>
          <w:sz w:val="24"/>
          <w:szCs w:val="24"/>
          <w:highlight w:val="white"/>
        </w:rPr>
        <w:t xml:space="preserve">strategic decisions </w:t>
      </w:r>
      <w:del w:id="151" w:author="Thalia Priscilla" w:date="2023-02-11T20:26:00Z">
        <w:r w:rsidDel="003C2282">
          <w:rPr>
            <w:rFonts w:ascii="Times New Roman" w:eastAsia="Times New Roman" w:hAnsi="Times New Roman" w:cs="Times New Roman"/>
            <w:sz w:val="24"/>
            <w:szCs w:val="24"/>
            <w:highlight w:val="white"/>
          </w:rPr>
          <w:delText xml:space="preserve">which will also then help </w:delText>
        </w:r>
      </w:del>
      <w:r>
        <w:rPr>
          <w:rFonts w:ascii="Times New Roman" w:eastAsia="Times New Roman" w:hAnsi="Times New Roman" w:cs="Times New Roman"/>
          <w:sz w:val="24"/>
          <w:szCs w:val="24"/>
          <w:highlight w:val="white"/>
        </w:rPr>
        <w:t xml:space="preserve">to figure out what markets to enter and customers to target, </w:t>
      </w:r>
      <w:ins w:id="152" w:author="Thalia Priscilla" w:date="2023-02-11T20:31:00Z">
        <w:r w:rsidR="001A783E">
          <w:rPr>
            <w:rFonts w:ascii="Times New Roman" w:eastAsia="Times New Roman" w:hAnsi="Times New Roman" w:cs="Times New Roman"/>
            <w:sz w:val="24"/>
            <w:szCs w:val="24"/>
            <w:highlight w:val="white"/>
          </w:rPr>
          <w:t xml:space="preserve">and </w:t>
        </w:r>
      </w:ins>
      <w:r>
        <w:rPr>
          <w:rFonts w:ascii="Times New Roman" w:eastAsia="Times New Roman" w:hAnsi="Times New Roman" w:cs="Times New Roman"/>
          <w:sz w:val="24"/>
          <w:szCs w:val="24"/>
          <w:highlight w:val="white"/>
        </w:rPr>
        <w:t xml:space="preserve">how to better </w:t>
      </w:r>
      <w:del w:id="153" w:author="Thalia Priscilla" w:date="2023-02-11T20:26:00Z">
        <w:r w:rsidDel="003C2282">
          <w:rPr>
            <w:rFonts w:ascii="Times New Roman" w:eastAsia="Times New Roman" w:hAnsi="Times New Roman" w:cs="Times New Roman"/>
            <w:sz w:val="24"/>
            <w:szCs w:val="24"/>
            <w:highlight w:val="white"/>
          </w:rPr>
          <w:delText xml:space="preserve">consume </w:delText>
        </w:r>
      </w:del>
      <w:ins w:id="154" w:author="Thalia Priscilla" w:date="2023-02-11T20:26:00Z">
        <w:r w:rsidR="003C2282">
          <w:rPr>
            <w:rFonts w:ascii="Times New Roman" w:eastAsia="Times New Roman" w:hAnsi="Times New Roman" w:cs="Times New Roman"/>
            <w:sz w:val="24"/>
            <w:szCs w:val="24"/>
            <w:highlight w:val="white"/>
          </w:rPr>
          <w:t xml:space="preserve">utilize </w:t>
        </w:r>
      </w:ins>
      <w:r>
        <w:rPr>
          <w:rFonts w:ascii="Times New Roman" w:eastAsia="Times New Roman" w:hAnsi="Times New Roman" w:cs="Times New Roman"/>
          <w:sz w:val="24"/>
          <w:szCs w:val="24"/>
          <w:highlight w:val="white"/>
        </w:rPr>
        <w:t xml:space="preserve">AI </w:t>
      </w:r>
      <w:del w:id="155" w:author="Thalia Priscilla" w:date="2023-02-11T20:26:00Z">
        <w:r w:rsidDel="003C2282">
          <w:rPr>
            <w:rFonts w:ascii="Times New Roman" w:eastAsia="Times New Roman" w:hAnsi="Times New Roman" w:cs="Times New Roman"/>
            <w:sz w:val="24"/>
            <w:szCs w:val="24"/>
            <w:highlight w:val="white"/>
          </w:rPr>
          <w:delText>and apply to</w:delText>
        </w:r>
      </w:del>
      <w:ins w:id="156" w:author="Thalia Priscilla" w:date="2023-02-11T20:26:00Z">
        <w:r w:rsidR="003C2282">
          <w:rPr>
            <w:rFonts w:ascii="Times New Roman" w:eastAsia="Times New Roman" w:hAnsi="Times New Roman" w:cs="Times New Roman"/>
            <w:sz w:val="24"/>
            <w:szCs w:val="24"/>
            <w:highlight w:val="white"/>
          </w:rPr>
          <w:t>in</w:t>
        </w:r>
      </w:ins>
      <w:r>
        <w:rPr>
          <w:rFonts w:ascii="Times New Roman" w:eastAsia="Times New Roman" w:hAnsi="Times New Roman" w:cs="Times New Roman"/>
          <w:sz w:val="24"/>
          <w:szCs w:val="24"/>
          <w:highlight w:val="white"/>
        </w:rPr>
        <w:t xml:space="preserve"> the media and entertainment business field. </w:t>
      </w:r>
      <w:commentRangeStart w:id="157"/>
      <w:del w:id="158" w:author="Thalia Priscilla" w:date="2023-02-11T20:50:00Z">
        <w:r w:rsidDel="00954BE6">
          <w:rPr>
            <w:rFonts w:ascii="Times New Roman" w:eastAsia="Times New Roman" w:hAnsi="Times New Roman" w:cs="Times New Roman"/>
            <w:sz w:val="24"/>
            <w:szCs w:val="24"/>
            <w:highlight w:val="white"/>
          </w:rPr>
          <w:delText xml:space="preserve">This has been something I was hoping to learn because a lot of the entertainment agencies out there uses social media and technology a lot like SM entertainment but instead of making the same thing I want to make an agency that only focuses on dancers, not only professional dancers but dancers who are also starting as I know it can be very hard to start. </w:delText>
        </w:r>
        <w:commentRangeEnd w:id="157"/>
        <w:r w:rsidR="00954BE6" w:rsidDel="00954BE6">
          <w:rPr>
            <w:rStyle w:val="CommentReference"/>
          </w:rPr>
          <w:commentReference w:id="157"/>
        </w:r>
      </w:del>
    </w:p>
    <w:p w14:paraId="00000014" w14:textId="77777777" w:rsidR="00E75754" w:rsidRDefault="00E75754">
      <w:pPr>
        <w:ind w:left="720"/>
        <w:rPr>
          <w:rFonts w:ascii="Times New Roman" w:eastAsia="Times New Roman" w:hAnsi="Times New Roman" w:cs="Times New Roman"/>
          <w:sz w:val="24"/>
          <w:szCs w:val="24"/>
          <w:highlight w:val="white"/>
        </w:rPr>
      </w:pPr>
    </w:p>
    <w:p w14:paraId="47E6F56E" w14:textId="4631F434" w:rsidR="009D1276" w:rsidRDefault="002134F6">
      <w:pPr>
        <w:ind w:left="720" w:firstLine="720"/>
        <w:rPr>
          <w:ins w:id="159" w:author="Thalia Priscilla" w:date="2023-02-11T20:43: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USC also </w:t>
      </w:r>
      <w:del w:id="160" w:author="Thalia Priscilla" w:date="2023-02-11T20:40:00Z">
        <w:r w:rsidDel="009D1276">
          <w:rPr>
            <w:rFonts w:ascii="Times New Roman" w:eastAsia="Times New Roman" w:hAnsi="Times New Roman" w:cs="Times New Roman"/>
            <w:sz w:val="24"/>
            <w:szCs w:val="24"/>
            <w:highlight w:val="white"/>
          </w:rPr>
          <w:delText xml:space="preserve">focuses </w:delText>
        </w:r>
      </w:del>
      <w:ins w:id="161" w:author="Thalia Priscilla" w:date="2023-02-11T20:40:00Z">
        <w:r w:rsidR="009D1276">
          <w:rPr>
            <w:rFonts w:ascii="Times New Roman" w:eastAsia="Times New Roman" w:hAnsi="Times New Roman" w:cs="Times New Roman"/>
            <w:sz w:val="24"/>
            <w:szCs w:val="24"/>
            <w:highlight w:val="white"/>
          </w:rPr>
          <w:t xml:space="preserve">has a diverse </w:t>
        </w:r>
      </w:ins>
      <w:del w:id="162" w:author="Thalia Priscilla" w:date="2023-02-11T20:39:00Z">
        <w:r w:rsidDel="009D1276">
          <w:rPr>
            <w:rFonts w:ascii="Times New Roman" w:eastAsia="Times New Roman" w:hAnsi="Times New Roman" w:cs="Times New Roman"/>
            <w:sz w:val="24"/>
            <w:szCs w:val="24"/>
            <w:highlight w:val="white"/>
          </w:rPr>
          <w:delText xml:space="preserve">not only </w:delText>
        </w:r>
      </w:del>
      <w:del w:id="163" w:author="Thalia Priscilla" w:date="2023-02-11T20:47:00Z">
        <w:r w:rsidDel="00FE60E3">
          <w:rPr>
            <w:rFonts w:ascii="Times New Roman" w:eastAsia="Times New Roman" w:hAnsi="Times New Roman" w:cs="Times New Roman"/>
            <w:sz w:val="24"/>
            <w:szCs w:val="24"/>
            <w:highlight w:val="white"/>
          </w:rPr>
          <w:delText xml:space="preserve">on </w:delText>
        </w:r>
      </w:del>
      <w:del w:id="164" w:author="Thalia Priscilla" w:date="2023-02-11T20:39:00Z">
        <w:r w:rsidDel="009D1276">
          <w:rPr>
            <w:rFonts w:ascii="Times New Roman" w:eastAsia="Times New Roman" w:hAnsi="Times New Roman" w:cs="Times New Roman"/>
            <w:sz w:val="24"/>
            <w:szCs w:val="24"/>
            <w:highlight w:val="white"/>
          </w:rPr>
          <w:delText xml:space="preserve">technology in business but also </w:delText>
        </w:r>
      </w:del>
      <w:del w:id="165" w:author="Thalia Priscilla" w:date="2023-02-11T20:40:00Z">
        <w:r w:rsidDel="009D1276">
          <w:rPr>
            <w:rFonts w:ascii="Times New Roman" w:eastAsia="Times New Roman" w:hAnsi="Times New Roman" w:cs="Times New Roman"/>
            <w:sz w:val="24"/>
            <w:szCs w:val="24"/>
            <w:highlight w:val="white"/>
          </w:rPr>
          <w:delText xml:space="preserve">the </w:delText>
        </w:r>
      </w:del>
      <w:r>
        <w:rPr>
          <w:rFonts w:ascii="Times New Roman" w:eastAsia="Times New Roman" w:hAnsi="Times New Roman" w:cs="Times New Roman"/>
          <w:sz w:val="24"/>
          <w:szCs w:val="24"/>
          <w:highlight w:val="white"/>
        </w:rPr>
        <w:t xml:space="preserve">international business community. </w:t>
      </w:r>
      <w:del w:id="166" w:author="Thalia Priscilla" w:date="2023-02-11T20:39:00Z">
        <w:r w:rsidDel="009D1276">
          <w:rPr>
            <w:rFonts w:ascii="Times New Roman" w:eastAsia="Times New Roman" w:hAnsi="Times New Roman" w:cs="Times New Roman"/>
            <w:sz w:val="24"/>
            <w:szCs w:val="24"/>
            <w:highlight w:val="white"/>
          </w:rPr>
          <w:delText xml:space="preserve">I will take advantage of the </w:delText>
        </w:r>
      </w:del>
      <w:del w:id="167" w:author="Thalia Priscilla" w:date="2023-02-11T20:40:00Z">
        <w:r w:rsidDel="009D1276">
          <w:rPr>
            <w:rFonts w:ascii="Times New Roman" w:eastAsia="Times New Roman" w:hAnsi="Times New Roman" w:cs="Times New Roman"/>
            <w:sz w:val="24"/>
            <w:szCs w:val="24"/>
            <w:highlight w:val="white"/>
          </w:rPr>
          <w:delText>i</w:delText>
        </w:r>
      </w:del>
      <w:del w:id="168" w:author="Thalia Priscilla" w:date="2023-02-11T20:41:00Z">
        <w:r w:rsidDel="009D1276">
          <w:rPr>
            <w:rFonts w:ascii="Times New Roman" w:eastAsia="Times New Roman" w:hAnsi="Times New Roman" w:cs="Times New Roman"/>
            <w:sz w:val="24"/>
            <w:szCs w:val="24"/>
            <w:highlight w:val="white"/>
          </w:rPr>
          <w:delText xml:space="preserve">nternational business </w:delText>
        </w:r>
      </w:del>
      <w:ins w:id="169" w:author="Thalia Priscilla" w:date="2023-02-11T20:41:00Z">
        <w:r w:rsidR="009D1276">
          <w:rPr>
            <w:rFonts w:ascii="Times New Roman" w:eastAsia="Times New Roman" w:hAnsi="Times New Roman" w:cs="Times New Roman"/>
            <w:sz w:val="24"/>
            <w:szCs w:val="24"/>
            <w:highlight w:val="white"/>
          </w:rPr>
          <w:t>C</w:t>
        </w:r>
      </w:ins>
      <w:del w:id="170" w:author="Thalia Priscilla" w:date="2023-02-11T20:41:00Z">
        <w:r w:rsidDel="009D1276">
          <w:rPr>
            <w:rFonts w:ascii="Times New Roman" w:eastAsia="Times New Roman" w:hAnsi="Times New Roman" w:cs="Times New Roman"/>
            <w:sz w:val="24"/>
            <w:szCs w:val="24"/>
            <w:highlight w:val="white"/>
          </w:rPr>
          <w:delText>c</w:delText>
        </w:r>
      </w:del>
      <w:r>
        <w:rPr>
          <w:rFonts w:ascii="Times New Roman" w:eastAsia="Times New Roman" w:hAnsi="Times New Roman" w:cs="Times New Roman"/>
          <w:sz w:val="24"/>
          <w:szCs w:val="24"/>
          <w:highlight w:val="white"/>
        </w:rPr>
        <w:t xml:space="preserve">lubs and organizations like </w:t>
      </w:r>
      <w:ins w:id="171" w:author="Thalia Priscilla" w:date="2023-02-11T20:41:00Z">
        <w:r w:rsidR="009D1276">
          <w:rPr>
            <w:rFonts w:ascii="Times New Roman" w:eastAsia="Times New Roman" w:hAnsi="Times New Roman" w:cs="Times New Roman"/>
            <w:sz w:val="24"/>
            <w:szCs w:val="24"/>
            <w:highlight w:val="white"/>
          </w:rPr>
          <w:t>t</w:t>
        </w:r>
      </w:ins>
      <w:del w:id="172" w:author="Thalia Priscilla" w:date="2023-02-11T20:41:00Z">
        <w:r w:rsidDel="009D1276">
          <w:rPr>
            <w:rFonts w:ascii="Times New Roman" w:eastAsia="Times New Roman" w:hAnsi="Times New Roman" w:cs="Times New Roman"/>
            <w:sz w:val="24"/>
            <w:szCs w:val="24"/>
            <w:highlight w:val="white"/>
          </w:rPr>
          <w:delText>T</w:delText>
        </w:r>
      </w:del>
      <w:r>
        <w:rPr>
          <w:rFonts w:ascii="Times New Roman" w:eastAsia="Times New Roman" w:hAnsi="Times New Roman" w:cs="Times New Roman"/>
          <w:sz w:val="24"/>
          <w:szCs w:val="24"/>
          <w:highlight w:val="white"/>
        </w:rPr>
        <w:t xml:space="preserve">he Korean business student organization </w:t>
      </w:r>
      <w:del w:id="173" w:author="Thalia Priscilla" w:date="2023-02-11T20:40:00Z">
        <w:r w:rsidDel="009D1276">
          <w:rPr>
            <w:rFonts w:ascii="Times New Roman" w:eastAsia="Times New Roman" w:hAnsi="Times New Roman" w:cs="Times New Roman"/>
            <w:sz w:val="24"/>
            <w:szCs w:val="24"/>
            <w:highlight w:val="white"/>
          </w:rPr>
          <w:delText xml:space="preserve">to </w:delText>
        </w:r>
      </w:del>
      <w:ins w:id="174" w:author="Thalia Priscilla" w:date="2023-02-11T20:40:00Z">
        <w:r w:rsidR="009D1276">
          <w:rPr>
            <w:rFonts w:ascii="Times New Roman" w:eastAsia="Times New Roman" w:hAnsi="Times New Roman" w:cs="Times New Roman"/>
            <w:sz w:val="24"/>
            <w:szCs w:val="24"/>
            <w:highlight w:val="white"/>
          </w:rPr>
          <w:t xml:space="preserve">will </w:t>
        </w:r>
      </w:ins>
      <w:r>
        <w:rPr>
          <w:rFonts w:ascii="Times New Roman" w:eastAsia="Times New Roman" w:hAnsi="Times New Roman" w:cs="Times New Roman"/>
          <w:sz w:val="24"/>
          <w:szCs w:val="24"/>
          <w:highlight w:val="white"/>
        </w:rPr>
        <w:t xml:space="preserve">help me make international networking connections </w:t>
      </w:r>
      <w:del w:id="175" w:author="Thalia Priscilla" w:date="2023-02-11T20:42:00Z">
        <w:r w:rsidDel="009D1276">
          <w:rPr>
            <w:rFonts w:ascii="Times New Roman" w:eastAsia="Times New Roman" w:hAnsi="Times New Roman" w:cs="Times New Roman"/>
            <w:sz w:val="24"/>
            <w:szCs w:val="24"/>
            <w:highlight w:val="white"/>
          </w:rPr>
          <w:delText xml:space="preserve">to reach my career goals in order </w:delText>
        </w:r>
      </w:del>
      <w:r>
        <w:rPr>
          <w:rFonts w:ascii="Times New Roman" w:eastAsia="Times New Roman" w:hAnsi="Times New Roman" w:cs="Times New Roman"/>
          <w:sz w:val="24"/>
          <w:szCs w:val="24"/>
          <w:highlight w:val="white"/>
        </w:rPr>
        <w:t xml:space="preserve">to </w:t>
      </w:r>
      <w:del w:id="176" w:author="Thalia Priscilla" w:date="2023-02-11T20:42:00Z">
        <w:r w:rsidDel="009D1276">
          <w:rPr>
            <w:rFonts w:ascii="Times New Roman" w:eastAsia="Times New Roman" w:hAnsi="Times New Roman" w:cs="Times New Roman"/>
            <w:sz w:val="24"/>
            <w:szCs w:val="24"/>
            <w:highlight w:val="white"/>
          </w:rPr>
          <w:delText xml:space="preserve">make </w:delText>
        </w:r>
      </w:del>
      <w:ins w:id="177" w:author="Thalia Priscilla" w:date="2023-02-11T20:42:00Z">
        <w:r w:rsidR="009D1276">
          <w:rPr>
            <w:rFonts w:ascii="Times New Roman" w:eastAsia="Times New Roman" w:hAnsi="Times New Roman" w:cs="Times New Roman"/>
            <w:sz w:val="24"/>
            <w:szCs w:val="24"/>
            <w:highlight w:val="white"/>
          </w:rPr>
          <w:lastRenderedPageBreak/>
          <w:t xml:space="preserve">establish </w:t>
        </w:r>
      </w:ins>
      <w:r>
        <w:rPr>
          <w:rFonts w:ascii="Times New Roman" w:eastAsia="Times New Roman" w:hAnsi="Times New Roman" w:cs="Times New Roman"/>
          <w:sz w:val="24"/>
          <w:szCs w:val="24"/>
          <w:highlight w:val="white"/>
        </w:rPr>
        <w:t xml:space="preserve">a </w:t>
      </w:r>
      <w:ins w:id="178" w:author="Thalia Priscilla" w:date="2023-02-11T20:47:00Z">
        <w:r w:rsidR="00FE60E3">
          <w:rPr>
            <w:rFonts w:ascii="Times New Roman" w:eastAsia="Times New Roman" w:hAnsi="Times New Roman" w:cs="Times New Roman"/>
            <w:sz w:val="24"/>
            <w:szCs w:val="24"/>
            <w:highlight w:val="white"/>
          </w:rPr>
          <w:t xml:space="preserve">worldwide </w:t>
        </w:r>
      </w:ins>
      <w:r>
        <w:rPr>
          <w:rFonts w:ascii="Times New Roman" w:eastAsia="Times New Roman" w:hAnsi="Times New Roman" w:cs="Times New Roman"/>
          <w:sz w:val="24"/>
          <w:szCs w:val="24"/>
          <w:highlight w:val="white"/>
        </w:rPr>
        <w:t>dance agency</w:t>
      </w:r>
      <w:ins w:id="179" w:author="Thalia Priscilla" w:date="2023-02-11T20:47:00Z">
        <w:r w:rsidR="00FE60E3">
          <w:rPr>
            <w:rFonts w:ascii="Times New Roman" w:eastAsia="Times New Roman" w:hAnsi="Times New Roman" w:cs="Times New Roman"/>
            <w:sz w:val="24"/>
            <w:szCs w:val="24"/>
            <w:highlight w:val="white"/>
          </w:rPr>
          <w:t>.</w:t>
        </w:r>
      </w:ins>
      <w:del w:id="180" w:author="Thalia Priscilla" w:date="2023-02-11T20:47:00Z">
        <w:r w:rsidDel="00FE60E3">
          <w:rPr>
            <w:rFonts w:ascii="Times New Roman" w:eastAsia="Times New Roman" w:hAnsi="Times New Roman" w:cs="Times New Roman"/>
            <w:sz w:val="24"/>
            <w:szCs w:val="24"/>
            <w:highlight w:val="white"/>
          </w:rPr>
          <w:delText xml:space="preserve"> </w:delText>
        </w:r>
      </w:del>
      <w:del w:id="181" w:author="Thalia Priscilla" w:date="2023-02-11T20:42:00Z">
        <w:r w:rsidDel="009D1276">
          <w:rPr>
            <w:rFonts w:ascii="Times New Roman" w:eastAsia="Times New Roman" w:hAnsi="Times New Roman" w:cs="Times New Roman"/>
            <w:sz w:val="24"/>
            <w:szCs w:val="24"/>
            <w:highlight w:val="white"/>
          </w:rPr>
          <w:delText xml:space="preserve">not only </w:delText>
        </w:r>
      </w:del>
      <w:del w:id="182" w:author="Thalia Priscilla" w:date="2023-02-11T20:47:00Z">
        <w:r w:rsidDel="00FE60E3">
          <w:rPr>
            <w:rFonts w:ascii="Times New Roman" w:eastAsia="Times New Roman" w:hAnsi="Times New Roman" w:cs="Times New Roman"/>
            <w:sz w:val="24"/>
            <w:szCs w:val="24"/>
            <w:highlight w:val="white"/>
          </w:rPr>
          <w:delText xml:space="preserve">based in the US </w:delText>
        </w:r>
      </w:del>
      <w:del w:id="183" w:author="Thalia Priscilla" w:date="2023-02-11T20:42:00Z">
        <w:r w:rsidDel="009D1276">
          <w:rPr>
            <w:rFonts w:ascii="Times New Roman" w:eastAsia="Times New Roman" w:hAnsi="Times New Roman" w:cs="Times New Roman"/>
            <w:sz w:val="24"/>
            <w:szCs w:val="24"/>
            <w:highlight w:val="white"/>
          </w:rPr>
          <w:delText xml:space="preserve">but also in </w:delText>
        </w:r>
      </w:del>
      <w:del w:id="184" w:author="Thalia Priscilla" w:date="2023-02-11T20:47:00Z">
        <w:r w:rsidDel="00FE60E3">
          <w:rPr>
            <w:rFonts w:ascii="Times New Roman" w:eastAsia="Times New Roman" w:hAnsi="Times New Roman" w:cs="Times New Roman"/>
            <w:sz w:val="24"/>
            <w:szCs w:val="24"/>
            <w:highlight w:val="white"/>
          </w:rPr>
          <w:delText xml:space="preserve">Korea, Indonesia and even </w:delText>
        </w:r>
      </w:del>
      <w:del w:id="185" w:author="Thalia Priscilla" w:date="2023-02-11T20:42:00Z">
        <w:r w:rsidDel="009D1276">
          <w:rPr>
            <w:rFonts w:ascii="Times New Roman" w:eastAsia="Times New Roman" w:hAnsi="Times New Roman" w:cs="Times New Roman"/>
            <w:sz w:val="24"/>
            <w:szCs w:val="24"/>
            <w:highlight w:val="white"/>
          </w:rPr>
          <w:delText>other countries</w:delText>
        </w:r>
      </w:del>
      <w:del w:id="186" w:author="Thalia Priscilla" w:date="2023-02-11T20:47:00Z">
        <w:r w:rsidDel="00FE60E3">
          <w:rPr>
            <w:rFonts w:ascii="Times New Roman" w:eastAsia="Times New Roman" w:hAnsi="Times New Roman" w:cs="Times New Roman"/>
            <w:sz w:val="24"/>
            <w:szCs w:val="24"/>
            <w:highlight w:val="white"/>
          </w:rPr>
          <w:delText xml:space="preserve">. </w:delText>
        </w:r>
      </w:del>
    </w:p>
    <w:p w14:paraId="6E43AAFD" w14:textId="77777777" w:rsidR="009D1276" w:rsidRDefault="009D1276">
      <w:pPr>
        <w:ind w:left="720" w:firstLine="720"/>
        <w:rPr>
          <w:ins w:id="187" w:author="Thalia Priscilla" w:date="2023-02-11T20:43:00Z"/>
          <w:rFonts w:ascii="Times New Roman" w:eastAsia="Times New Roman" w:hAnsi="Times New Roman" w:cs="Times New Roman"/>
          <w:sz w:val="24"/>
          <w:szCs w:val="24"/>
          <w:highlight w:val="white"/>
        </w:rPr>
      </w:pPr>
    </w:p>
    <w:p w14:paraId="00000015" w14:textId="19418CF1" w:rsidR="00E75754" w:rsidRDefault="002134F6">
      <w:pPr>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 </w:t>
      </w:r>
      <w:del w:id="188" w:author="Thalia Priscilla" w:date="2023-02-11T22:48:00Z">
        <w:r w:rsidDel="00BA7887">
          <w:rPr>
            <w:rFonts w:ascii="Times New Roman" w:eastAsia="Times New Roman" w:hAnsi="Times New Roman" w:cs="Times New Roman"/>
            <w:sz w:val="24"/>
            <w:szCs w:val="24"/>
            <w:highlight w:val="white"/>
          </w:rPr>
          <w:delText>having an education in</w:delText>
        </w:r>
      </w:del>
      <w:ins w:id="189" w:author="Thalia Priscilla" w:date="2023-02-11T22:48:00Z">
        <w:r w:rsidR="00BA7887">
          <w:rPr>
            <w:rFonts w:ascii="Times New Roman" w:eastAsia="Times New Roman" w:hAnsi="Times New Roman" w:cs="Times New Roman"/>
            <w:sz w:val="24"/>
            <w:szCs w:val="24"/>
            <w:highlight w:val="white"/>
          </w:rPr>
          <w:t>pu</w:t>
        </w:r>
      </w:ins>
      <w:ins w:id="190" w:author="Thalia Priscilla" w:date="2023-02-11T22:49:00Z">
        <w:r w:rsidR="00BA7887">
          <w:rPr>
            <w:rFonts w:ascii="Times New Roman" w:eastAsia="Times New Roman" w:hAnsi="Times New Roman" w:cs="Times New Roman"/>
            <w:sz w:val="24"/>
            <w:szCs w:val="24"/>
            <w:highlight w:val="white"/>
          </w:rPr>
          <w:t>rsuing</w:t>
        </w:r>
      </w:ins>
      <w:r>
        <w:rPr>
          <w:rFonts w:ascii="Times New Roman" w:eastAsia="Times New Roman" w:hAnsi="Times New Roman" w:cs="Times New Roman"/>
          <w:sz w:val="24"/>
          <w:szCs w:val="24"/>
          <w:highlight w:val="white"/>
        </w:rPr>
        <w:t xml:space="preserve"> a business major, </w:t>
      </w:r>
      <w:del w:id="191" w:author="Thalia Priscilla" w:date="2023-02-11T22:49:00Z">
        <w:r w:rsidDel="005F13E3">
          <w:rPr>
            <w:rFonts w:ascii="Times New Roman" w:eastAsia="Times New Roman" w:hAnsi="Times New Roman" w:cs="Times New Roman"/>
            <w:sz w:val="24"/>
            <w:szCs w:val="24"/>
            <w:highlight w:val="white"/>
          </w:rPr>
          <w:delText xml:space="preserve">it will help me </w:delText>
        </w:r>
      </w:del>
      <w:r>
        <w:rPr>
          <w:rFonts w:ascii="Times New Roman" w:eastAsia="Times New Roman" w:hAnsi="Times New Roman" w:cs="Times New Roman"/>
          <w:sz w:val="24"/>
          <w:szCs w:val="24"/>
          <w:highlight w:val="white"/>
        </w:rPr>
        <w:t xml:space="preserve">not only </w:t>
      </w:r>
      <w:ins w:id="192" w:author="Thalia Priscilla" w:date="2023-02-11T22:49:00Z">
        <w:r w:rsidR="005F13E3">
          <w:rPr>
            <w:rFonts w:ascii="Times New Roman" w:eastAsia="Times New Roman" w:hAnsi="Times New Roman" w:cs="Times New Roman"/>
            <w:sz w:val="24"/>
            <w:szCs w:val="24"/>
            <w:highlight w:val="white"/>
          </w:rPr>
          <w:t>will I</w:t>
        </w:r>
      </w:ins>
      <w:del w:id="193" w:author="Thalia Priscilla" w:date="2023-02-11T22:49:00Z">
        <w:r w:rsidDel="005F13E3">
          <w:rPr>
            <w:rFonts w:ascii="Times New Roman" w:eastAsia="Times New Roman" w:hAnsi="Times New Roman" w:cs="Times New Roman"/>
            <w:sz w:val="24"/>
            <w:szCs w:val="24"/>
            <w:highlight w:val="white"/>
          </w:rPr>
          <w:delText>to</w:delText>
        </w:r>
      </w:del>
      <w:r>
        <w:rPr>
          <w:rFonts w:ascii="Times New Roman" w:eastAsia="Times New Roman" w:hAnsi="Times New Roman" w:cs="Times New Roman"/>
          <w:sz w:val="24"/>
          <w:szCs w:val="24"/>
          <w:highlight w:val="white"/>
        </w:rPr>
        <w:t xml:space="preserve"> </w:t>
      </w:r>
      <w:ins w:id="194" w:author="Thalia Priscilla" w:date="2023-02-11T21:00:00Z">
        <w:r w:rsidR="00472BFE">
          <w:rPr>
            <w:rFonts w:ascii="Times New Roman" w:eastAsia="Times New Roman" w:hAnsi="Times New Roman" w:cs="Times New Roman"/>
            <w:sz w:val="24"/>
            <w:szCs w:val="24"/>
            <w:highlight w:val="white"/>
          </w:rPr>
          <w:t xml:space="preserve">gain skills like critical thinking, marketing skills and strategies, but also collaborate </w:t>
        </w:r>
      </w:ins>
      <w:del w:id="195" w:author="Thalia Priscilla" w:date="2023-02-11T21:01:00Z">
        <w:r w:rsidDel="000546C5">
          <w:rPr>
            <w:rFonts w:ascii="Times New Roman" w:eastAsia="Times New Roman" w:hAnsi="Times New Roman" w:cs="Times New Roman"/>
            <w:sz w:val="24"/>
            <w:szCs w:val="24"/>
            <w:highlight w:val="white"/>
          </w:rPr>
          <w:delText xml:space="preserve">communicate </w:delText>
        </w:r>
      </w:del>
      <w:r>
        <w:rPr>
          <w:rFonts w:ascii="Times New Roman" w:eastAsia="Times New Roman" w:hAnsi="Times New Roman" w:cs="Times New Roman"/>
          <w:sz w:val="24"/>
          <w:szCs w:val="24"/>
          <w:highlight w:val="white"/>
        </w:rPr>
        <w:t xml:space="preserve">with different types of people from </w:t>
      </w:r>
      <w:del w:id="196" w:author="Thalia Priscilla" w:date="2023-02-11T22:50:00Z">
        <w:r w:rsidDel="005F13E3">
          <w:rPr>
            <w:rFonts w:ascii="Times New Roman" w:eastAsia="Times New Roman" w:hAnsi="Times New Roman" w:cs="Times New Roman"/>
            <w:sz w:val="24"/>
            <w:szCs w:val="24"/>
            <w:highlight w:val="white"/>
          </w:rPr>
          <w:delText xml:space="preserve">different </w:delText>
        </w:r>
      </w:del>
      <w:ins w:id="197" w:author="Thalia Priscilla" w:date="2023-02-11T22:50:00Z">
        <w:r w:rsidR="005F13E3">
          <w:rPr>
            <w:rFonts w:ascii="Times New Roman" w:eastAsia="Times New Roman" w:hAnsi="Times New Roman" w:cs="Times New Roman"/>
            <w:sz w:val="24"/>
            <w:szCs w:val="24"/>
            <w:highlight w:val="white"/>
          </w:rPr>
          <w:t>various</w:t>
        </w:r>
        <w:r w:rsidR="005F13E3">
          <w:rPr>
            <w:rFonts w:ascii="Times New Roman" w:eastAsia="Times New Roman" w:hAnsi="Times New Roman" w:cs="Times New Roman"/>
            <w:sz w:val="24"/>
            <w:szCs w:val="24"/>
            <w:highlight w:val="white"/>
          </w:rPr>
          <w:t xml:space="preserve"> </w:t>
        </w:r>
      </w:ins>
      <w:r>
        <w:rPr>
          <w:rFonts w:ascii="Times New Roman" w:eastAsia="Times New Roman" w:hAnsi="Times New Roman" w:cs="Times New Roman"/>
          <w:sz w:val="24"/>
          <w:szCs w:val="24"/>
          <w:highlight w:val="white"/>
        </w:rPr>
        <w:t>parts of the world</w:t>
      </w:r>
      <w:ins w:id="198" w:author="Thalia Priscilla" w:date="2023-02-11T22:48:00Z">
        <w:r w:rsidR="00BA7887">
          <w:rPr>
            <w:rFonts w:ascii="Times New Roman" w:eastAsia="Times New Roman" w:hAnsi="Times New Roman" w:cs="Times New Roman"/>
            <w:sz w:val="24"/>
            <w:szCs w:val="24"/>
            <w:highlight w:val="white"/>
          </w:rPr>
          <w:t xml:space="preserve"> </w:t>
        </w:r>
      </w:ins>
      <w:del w:id="199" w:author="Thalia Priscilla" w:date="2023-02-11T22:48:00Z">
        <w:r w:rsidDel="00BA7887">
          <w:rPr>
            <w:rFonts w:ascii="Times New Roman" w:eastAsia="Times New Roman" w:hAnsi="Times New Roman" w:cs="Times New Roman"/>
            <w:sz w:val="24"/>
            <w:szCs w:val="24"/>
            <w:highlight w:val="white"/>
          </w:rPr>
          <w:delText xml:space="preserve">, </w:delText>
        </w:r>
      </w:del>
      <w:del w:id="200" w:author="Thalia Priscilla" w:date="2023-02-11T21:00:00Z">
        <w:r w:rsidDel="00472BFE">
          <w:rPr>
            <w:rFonts w:ascii="Times New Roman" w:eastAsia="Times New Roman" w:hAnsi="Times New Roman" w:cs="Times New Roman"/>
            <w:sz w:val="24"/>
            <w:szCs w:val="24"/>
            <w:highlight w:val="white"/>
          </w:rPr>
          <w:delText xml:space="preserve">but also to collaborate and gain a lot of skills like critical thinking, marketing skills and strategies </w:delText>
        </w:r>
      </w:del>
      <w:r>
        <w:rPr>
          <w:rFonts w:ascii="Times New Roman" w:eastAsia="Times New Roman" w:hAnsi="Times New Roman" w:cs="Times New Roman"/>
          <w:sz w:val="24"/>
          <w:szCs w:val="24"/>
          <w:highlight w:val="white"/>
        </w:rPr>
        <w:t xml:space="preserve">in order to build </w:t>
      </w:r>
      <w:del w:id="201" w:author="Thalia Priscilla" w:date="2023-02-11T21:01:00Z">
        <w:r w:rsidDel="00472BFE">
          <w:rPr>
            <w:rFonts w:ascii="Times New Roman" w:eastAsia="Times New Roman" w:hAnsi="Times New Roman" w:cs="Times New Roman"/>
            <w:sz w:val="24"/>
            <w:szCs w:val="24"/>
            <w:highlight w:val="white"/>
          </w:rPr>
          <w:delText xml:space="preserve">myself </w:delText>
        </w:r>
      </w:del>
      <w:r>
        <w:rPr>
          <w:rFonts w:ascii="Times New Roman" w:eastAsia="Times New Roman" w:hAnsi="Times New Roman" w:cs="Times New Roman"/>
          <w:sz w:val="24"/>
          <w:szCs w:val="24"/>
          <w:highlight w:val="white"/>
        </w:rPr>
        <w:t xml:space="preserve">a long-term career of making my own </w:t>
      </w:r>
      <w:ins w:id="202" w:author="Thalia Priscilla" w:date="2023-02-11T21:01:00Z">
        <w:r w:rsidR="000546C5">
          <w:rPr>
            <w:rFonts w:ascii="Times New Roman" w:eastAsia="Times New Roman" w:hAnsi="Times New Roman" w:cs="Times New Roman"/>
            <w:sz w:val="24"/>
            <w:szCs w:val="24"/>
            <w:highlight w:val="white"/>
          </w:rPr>
          <w:t xml:space="preserve">international </w:t>
        </w:r>
        <w:r w:rsidR="00472BFE">
          <w:rPr>
            <w:rFonts w:ascii="Times New Roman" w:eastAsia="Times New Roman" w:hAnsi="Times New Roman" w:cs="Times New Roman"/>
            <w:sz w:val="24"/>
            <w:szCs w:val="24"/>
            <w:highlight w:val="white"/>
          </w:rPr>
          <w:t xml:space="preserve">dance </w:t>
        </w:r>
      </w:ins>
      <w:r>
        <w:rPr>
          <w:rFonts w:ascii="Times New Roman" w:eastAsia="Times New Roman" w:hAnsi="Times New Roman" w:cs="Times New Roman"/>
          <w:sz w:val="24"/>
          <w:szCs w:val="24"/>
          <w:highlight w:val="white"/>
        </w:rPr>
        <w:t>agency</w:t>
      </w:r>
      <w:del w:id="203" w:author="Thalia Priscilla" w:date="2023-02-11T21:01:00Z">
        <w:r w:rsidDel="00472BFE">
          <w:rPr>
            <w:rFonts w:ascii="Times New Roman" w:eastAsia="Times New Roman" w:hAnsi="Times New Roman" w:cs="Times New Roman"/>
            <w:sz w:val="24"/>
            <w:szCs w:val="24"/>
            <w:highlight w:val="white"/>
          </w:rPr>
          <w:delText xml:space="preserve"> for dancers</w:delText>
        </w:r>
      </w:del>
      <w:r>
        <w:rPr>
          <w:rFonts w:ascii="Times New Roman" w:eastAsia="Times New Roman" w:hAnsi="Times New Roman" w:cs="Times New Roman"/>
          <w:sz w:val="24"/>
          <w:szCs w:val="24"/>
          <w:highlight w:val="white"/>
        </w:rPr>
        <w:t>.</w:t>
      </w:r>
    </w:p>
    <w:sectPr w:rsidR="00E757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halia Priscilla" w:date="2023-02-11T21:06:00Z" w:initials="TP">
    <w:p w14:paraId="7A40D578" w14:textId="7448B1BE" w:rsidR="00C51CD8" w:rsidRDefault="00BC037C">
      <w:pPr>
        <w:pStyle w:val="CommentText"/>
      </w:pPr>
      <w:r>
        <w:rPr>
          <w:rStyle w:val="CommentReference"/>
        </w:rPr>
        <w:annotationRef/>
      </w:r>
      <w:r>
        <w:rPr>
          <w:rStyle w:val="CommentReference"/>
        </w:rPr>
        <w:annotationRef/>
      </w:r>
      <w:r>
        <w:t xml:space="preserve">A bit repetitive and wordy. Sum up into </w:t>
      </w:r>
      <w:r w:rsidR="00C51CD8">
        <w:t>one concise</w:t>
      </w:r>
      <w:r>
        <w:t xml:space="preserve"> sentence</w:t>
      </w:r>
      <w:r w:rsidR="00B9719C">
        <w:t xml:space="preserve"> (</w:t>
      </w:r>
      <w:proofErr w:type="spellStart"/>
      <w:r w:rsidR="00B9719C">
        <w:t>ard</w:t>
      </w:r>
      <w:proofErr w:type="spellEnd"/>
      <w:r w:rsidR="00B9719C">
        <w:t xml:space="preserve"> 50 words)</w:t>
      </w:r>
      <w:r>
        <w:t xml:space="preserve">: if dancers lack recognition, what do you hope to change? It would be redundant to say that they should get more recognition (stating the obvious). </w:t>
      </w:r>
    </w:p>
    <w:p w14:paraId="0DDB164B" w14:textId="77777777" w:rsidR="00C51CD8" w:rsidRDefault="00C51CD8">
      <w:pPr>
        <w:pStyle w:val="CommentText"/>
      </w:pPr>
    </w:p>
    <w:p w14:paraId="3FB5A60F" w14:textId="20BD00F9" w:rsidR="00BC037C" w:rsidRDefault="00C51CD8">
      <w:pPr>
        <w:pStyle w:val="CommentText"/>
      </w:pPr>
      <w:r>
        <w:t>E</w:t>
      </w:r>
      <w:r w:rsidR="00BC037C">
        <w:t>xpand on the problem: they lack recognition because they do not have enough representation</w:t>
      </w:r>
      <w:r w:rsidR="00C64B41">
        <w:t>, and your plan is to help them through</w:t>
      </w:r>
      <w:r>
        <w:t xml:space="preserve"> xxx</w:t>
      </w:r>
      <w:r w:rsidR="00C64B41">
        <w:t xml:space="preserve"> </w:t>
      </w:r>
      <w:r>
        <w:t>[for example, learning market entry, target customers, AI, etc.]</w:t>
      </w:r>
    </w:p>
  </w:comment>
  <w:comment w:id="23" w:author="Thalia Priscilla" w:date="2023-02-11T21:17:00Z" w:initials="TP">
    <w:p w14:paraId="5D1FA95E" w14:textId="739C7BFE" w:rsidR="005F3FD0" w:rsidRDefault="00C51CD8">
      <w:pPr>
        <w:pStyle w:val="CommentText"/>
      </w:pPr>
      <w:r>
        <w:rPr>
          <w:rStyle w:val="CommentReference"/>
        </w:rPr>
        <w:annotationRef/>
      </w:r>
      <w:r>
        <w:t>Instead of pivoting and talking about why you chose your existing major here, focus on your main point: why you want to pursue business and transfer to USC</w:t>
      </w:r>
      <w:r w:rsidR="005F3FD0">
        <w:t xml:space="preserve"> (create your own dance agency).</w:t>
      </w:r>
    </w:p>
    <w:p w14:paraId="128D7410" w14:textId="77777777" w:rsidR="005F3FD0" w:rsidRDefault="005F3FD0">
      <w:pPr>
        <w:pStyle w:val="CommentText"/>
      </w:pPr>
    </w:p>
    <w:p w14:paraId="431752A2" w14:textId="6C1F9469" w:rsidR="00C51CD8" w:rsidRDefault="00C51CD8">
      <w:pPr>
        <w:pStyle w:val="CommentText"/>
      </w:pPr>
      <w:r>
        <w:t>You can tell your story about why you chose chemistry in the next para.</w:t>
      </w:r>
    </w:p>
  </w:comment>
  <w:comment w:id="29" w:author="Thalia Priscilla" w:date="2023-02-11T21:20:00Z" w:initials="TP">
    <w:p w14:paraId="54EB7090" w14:textId="3C61BEE8" w:rsidR="00B9719C" w:rsidRDefault="00B9719C">
      <w:pPr>
        <w:pStyle w:val="CommentText"/>
        <w:rPr>
          <w:rStyle w:val="CommentReference"/>
        </w:rPr>
      </w:pPr>
      <w:r>
        <w:rPr>
          <w:rStyle w:val="CommentReference"/>
        </w:rPr>
        <w:annotationRef/>
      </w:r>
      <w:r>
        <w:rPr>
          <w:rStyle w:val="CommentReference"/>
        </w:rPr>
        <w:t xml:space="preserve"> </w:t>
      </w:r>
    </w:p>
    <w:p w14:paraId="71033F3B" w14:textId="7FA0E619" w:rsidR="00B9719C" w:rsidRDefault="00B9719C" w:rsidP="00B9719C">
      <w:pPr>
        <w:pStyle w:val="CommentText"/>
      </w:pPr>
      <w:r>
        <w:rPr>
          <w:rStyle w:val="CommentReference"/>
        </w:rPr>
        <w:annotationRef/>
      </w:r>
      <w:r>
        <w:t>Suggest cutting into 150 words max. Focus on:</w:t>
      </w:r>
    </w:p>
    <w:p w14:paraId="55251900" w14:textId="25323B2B" w:rsidR="00B9719C" w:rsidRDefault="00B9719C" w:rsidP="00B9719C">
      <w:pPr>
        <w:pStyle w:val="CommentText"/>
        <w:numPr>
          <w:ilvl w:val="0"/>
          <w:numId w:val="1"/>
        </w:numPr>
      </w:pPr>
      <w:r>
        <w:t>You don’t want to make your hobby/passion a job, therefore you chose chemistry</w:t>
      </w:r>
      <w:r w:rsidR="00830793">
        <w:t xml:space="preserve">. </w:t>
      </w:r>
    </w:p>
    <w:p w14:paraId="06D07C96" w14:textId="47E9AE3C" w:rsidR="00830793" w:rsidRDefault="00830793" w:rsidP="00B9719C">
      <w:pPr>
        <w:pStyle w:val="CommentText"/>
        <w:numPr>
          <w:ilvl w:val="0"/>
          <w:numId w:val="1"/>
        </w:numPr>
      </w:pPr>
      <w:r>
        <w:t xml:space="preserve"> Why you chose your current school.</w:t>
      </w:r>
    </w:p>
    <w:p w14:paraId="7FEEE6FD" w14:textId="55A619BF" w:rsidR="00B9719C" w:rsidRDefault="00B9719C" w:rsidP="00830793">
      <w:pPr>
        <w:pStyle w:val="CommentText"/>
        <w:numPr>
          <w:ilvl w:val="0"/>
          <w:numId w:val="1"/>
        </w:numPr>
      </w:pPr>
      <w:r>
        <w:t xml:space="preserve">However, you </w:t>
      </w:r>
      <w:r w:rsidR="00830793">
        <w:t xml:space="preserve">eventually </w:t>
      </w:r>
      <w:r>
        <w:t xml:space="preserve">realized that </w:t>
      </w:r>
      <w:r w:rsidR="00830793">
        <w:t>it wasn’t for you (give one strong reason instead of telling a long story), but also mention the positive things you learned during your time there.</w:t>
      </w:r>
    </w:p>
  </w:comment>
  <w:comment w:id="96" w:author="Thalia Priscilla" w:date="2023-02-11T22:08:00Z" w:initials="TP">
    <w:p w14:paraId="09F8587D" w14:textId="79968F6E" w:rsidR="00A412C5" w:rsidRDefault="00A412C5">
      <w:pPr>
        <w:pStyle w:val="CommentText"/>
      </w:pPr>
      <w:r>
        <w:rPr>
          <w:rStyle w:val="CommentReference"/>
        </w:rPr>
        <w:annotationRef/>
      </w:r>
      <w:r>
        <w:t>Summarize and shorten into one sentence. Connect it to your introduction</w:t>
      </w:r>
      <w:r w:rsidR="00FF5A7C">
        <w:t>.</w:t>
      </w:r>
    </w:p>
  </w:comment>
  <w:comment w:id="100" w:author="Thalia Priscilla" w:date="2023-02-11T22:35:00Z" w:initials="TP">
    <w:p w14:paraId="0E4E6BFE" w14:textId="11100620" w:rsidR="00FF5A7C" w:rsidRDefault="00FF5A7C">
      <w:pPr>
        <w:pStyle w:val="CommentText"/>
      </w:pPr>
      <w:r>
        <w:rPr>
          <w:rStyle w:val="CommentReference"/>
        </w:rPr>
        <w:annotationRef/>
      </w:r>
      <w:r>
        <w:rPr>
          <w:rStyle w:val="CommentReference"/>
        </w:rPr>
        <w:t>Elaborate your reasoning in more detail.</w:t>
      </w:r>
    </w:p>
  </w:comment>
  <w:comment w:id="124" w:author="Thalia Priscilla" w:date="2023-02-11T22:45:00Z" w:initials="TP">
    <w:p w14:paraId="539456F1" w14:textId="6A5339A4" w:rsidR="00B8239D" w:rsidRDefault="00B8239D">
      <w:pPr>
        <w:pStyle w:val="CommentText"/>
      </w:pPr>
      <w:r>
        <w:rPr>
          <w:rStyle w:val="CommentReference"/>
        </w:rPr>
        <w:annotationRef/>
      </w:r>
      <w:r>
        <w:t xml:space="preserve">Be more emotional and convincing in your conclusion. Tie this back to your introduction, </w:t>
      </w:r>
      <w:r w:rsidR="00A93E3D">
        <w:t>reiterating why you want to transfer and change major, not only why you want to learn at USC. Don’t introduce new points but summarize the key points of your essay. Make the reader believe that you have set your mind on this shift.</w:t>
      </w:r>
    </w:p>
  </w:comment>
  <w:comment w:id="157" w:author="Thalia Priscilla" w:date="2023-02-11T20:49:00Z" w:initials="TP">
    <w:p w14:paraId="2DDB7D9F" w14:textId="77777777" w:rsidR="00954BE6" w:rsidRDefault="00954BE6">
      <w:pPr>
        <w:pStyle w:val="CommentText"/>
      </w:pPr>
      <w:r>
        <w:rPr>
          <w:rStyle w:val="CommentReference"/>
        </w:rPr>
        <w:annotationRef/>
      </w:r>
      <w:r>
        <w:t xml:space="preserve">I think instead of mentioning this, give another reason you want to study in USC. Maybe learning from a certain professor or a prominent figure on a certain subject. </w:t>
      </w:r>
    </w:p>
    <w:p w14:paraId="5F893FE2" w14:textId="77777777" w:rsidR="00954BE6" w:rsidRDefault="00954BE6">
      <w:pPr>
        <w:pStyle w:val="CommentText"/>
      </w:pPr>
    </w:p>
    <w:p w14:paraId="56BFDE36" w14:textId="435B3F0F" w:rsidR="00954BE6" w:rsidRDefault="00954BE6">
      <w:pPr>
        <w:pStyle w:val="CommentText"/>
      </w:pPr>
      <w:r>
        <w:t xml:space="preserve">Also think of what specifically you want to innovate or learn (you can expand on market entry and target customers, </w:t>
      </w:r>
      <w:proofErr w:type="gramStart"/>
      <w:r>
        <w:t>i.e.</w:t>
      </w:r>
      <w:proofErr w:type="gramEnd"/>
      <w:r>
        <w:t xml:space="preserve"> what existing problems do you recognize in the industry or what do you want to improve?</w:t>
      </w:r>
      <w:r w:rsidR="00C32D92">
        <w:t xml:space="preserve"> Through AI, social media, technology, etc.</w:t>
      </w:r>
      <w:r>
        <w:t>). This will show how you’re passionate about the industry</w:t>
      </w:r>
      <w:r w:rsidR="00CC637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5A60F" w15:done="0"/>
  <w15:commentEx w15:paraId="431752A2" w15:done="0"/>
  <w15:commentEx w15:paraId="7FEEE6FD" w15:done="0"/>
  <w15:commentEx w15:paraId="09F8587D" w15:done="0"/>
  <w15:commentEx w15:paraId="0E4E6BFE" w15:done="0"/>
  <w15:commentEx w15:paraId="539456F1" w15:done="0"/>
  <w15:commentEx w15:paraId="56BFD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281DA" w16cex:dateUtc="2023-02-11T14:06:00Z"/>
  <w16cex:commentExtensible w16cex:durableId="27928461" w16cex:dateUtc="2023-02-11T14:17:00Z"/>
  <w16cex:commentExtensible w16cex:durableId="2792852B" w16cex:dateUtc="2023-02-11T14:20:00Z"/>
  <w16cex:commentExtensible w16cex:durableId="27929074" w16cex:dateUtc="2023-02-11T15:08:00Z"/>
  <w16cex:commentExtensible w16cex:durableId="279296C6" w16cex:dateUtc="2023-02-11T15:35:00Z"/>
  <w16cex:commentExtensible w16cex:durableId="27929908" w16cex:dateUtc="2023-02-11T15:45:00Z"/>
  <w16cex:commentExtensible w16cex:durableId="27927DEE" w16cex:dateUtc="2023-02-11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5A60F" w16cid:durableId="279281DA"/>
  <w16cid:commentId w16cid:paraId="431752A2" w16cid:durableId="27928461"/>
  <w16cid:commentId w16cid:paraId="7FEEE6FD" w16cid:durableId="2792852B"/>
  <w16cid:commentId w16cid:paraId="09F8587D" w16cid:durableId="27929074"/>
  <w16cid:commentId w16cid:paraId="0E4E6BFE" w16cid:durableId="279296C6"/>
  <w16cid:commentId w16cid:paraId="539456F1" w16cid:durableId="27929908"/>
  <w16cid:commentId w16cid:paraId="56BFDE36" w16cid:durableId="27927D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0A5"/>
    <w:multiLevelType w:val="hybridMultilevel"/>
    <w:tmpl w:val="ED0CA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54"/>
    <w:rsid w:val="000546C5"/>
    <w:rsid w:val="001A783E"/>
    <w:rsid w:val="002134F6"/>
    <w:rsid w:val="002C306D"/>
    <w:rsid w:val="00312BED"/>
    <w:rsid w:val="003C2282"/>
    <w:rsid w:val="004034DC"/>
    <w:rsid w:val="00472BFE"/>
    <w:rsid w:val="00502F97"/>
    <w:rsid w:val="00561CC8"/>
    <w:rsid w:val="005F13E3"/>
    <w:rsid w:val="005F3FD0"/>
    <w:rsid w:val="00790BC0"/>
    <w:rsid w:val="00830793"/>
    <w:rsid w:val="008626AE"/>
    <w:rsid w:val="00954BE6"/>
    <w:rsid w:val="009D1276"/>
    <w:rsid w:val="00A412C5"/>
    <w:rsid w:val="00A93E3D"/>
    <w:rsid w:val="00B8239D"/>
    <w:rsid w:val="00B9719C"/>
    <w:rsid w:val="00BA7887"/>
    <w:rsid w:val="00BC037C"/>
    <w:rsid w:val="00C32D92"/>
    <w:rsid w:val="00C51CD8"/>
    <w:rsid w:val="00C64B41"/>
    <w:rsid w:val="00CC6370"/>
    <w:rsid w:val="00E75754"/>
    <w:rsid w:val="00F051B1"/>
    <w:rsid w:val="00FE60E3"/>
    <w:rsid w:val="00FF5A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0B0674"/>
  <w15:docId w15:val="{4D0BE8D5-9A2C-E94A-80B1-E525F54C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4034DC"/>
    <w:pPr>
      <w:spacing w:line="240" w:lineRule="auto"/>
    </w:pPr>
  </w:style>
  <w:style w:type="character" w:styleId="CommentReference">
    <w:name w:val="annotation reference"/>
    <w:basedOn w:val="DefaultParagraphFont"/>
    <w:uiPriority w:val="99"/>
    <w:semiHidden/>
    <w:unhideWhenUsed/>
    <w:rsid w:val="001A783E"/>
    <w:rPr>
      <w:sz w:val="16"/>
      <w:szCs w:val="16"/>
    </w:rPr>
  </w:style>
  <w:style w:type="paragraph" w:styleId="CommentText">
    <w:name w:val="annotation text"/>
    <w:basedOn w:val="Normal"/>
    <w:link w:val="CommentTextChar"/>
    <w:uiPriority w:val="99"/>
    <w:semiHidden/>
    <w:unhideWhenUsed/>
    <w:rsid w:val="001A783E"/>
    <w:pPr>
      <w:spacing w:line="240" w:lineRule="auto"/>
    </w:pPr>
    <w:rPr>
      <w:sz w:val="20"/>
      <w:szCs w:val="20"/>
    </w:rPr>
  </w:style>
  <w:style w:type="character" w:customStyle="1" w:styleId="CommentTextChar">
    <w:name w:val="Comment Text Char"/>
    <w:basedOn w:val="DefaultParagraphFont"/>
    <w:link w:val="CommentText"/>
    <w:uiPriority w:val="99"/>
    <w:semiHidden/>
    <w:rsid w:val="001A783E"/>
    <w:rPr>
      <w:sz w:val="20"/>
      <w:szCs w:val="20"/>
    </w:rPr>
  </w:style>
  <w:style w:type="paragraph" w:styleId="CommentSubject">
    <w:name w:val="annotation subject"/>
    <w:basedOn w:val="CommentText"/>
    <w:next w:val="CommentText"/>
    <w:link w:val="CommentSubjectChar"/>
    <w:uiPriority w:val="99"/>
    <w:semiHidden/>
    <w:unhideWhenUsed/>
    <w:rsid w:val="001A783E"/>
    <w:rPr>
      <w:b/>
      <w:bCs/>
    </w:rPr>
  </w:style>
  <w:style w:type="character" w:customStyle="1" w:styleId="CommentSubjectChar">
    <w:name w:val="Comment Subject Char"/>
    <w:basedOn w:val="CommentTextChar"/>
    <w:link w:val="CommentSubject"/>
    <w:uiPriority w:val="99"/>
    <w:semiHidden/>
    <w:rsid w:val="001A78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4</cp:revision>
  <dcterms:created xsi:type="dcterms:W3CDTF">2023-02-11T15:47:00Z</dcterms:created>
  <dcterms:modified xsi:type="dcterms:W3CDTF">2023-02-11T15:50:00Z</dcterms:modified>
</cp:coreProperties>
</file>