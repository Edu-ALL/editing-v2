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1C77" w14:textId="68709A38"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Every person has a creative side, and it can be expressed in many ways: problem solving, original and innovative thinking, and artistically, to name a few. Describe how you express your creative side. (350 words)</w:t>
      </w:r>
    </w:p>
    <w:p w14:paraId="74859D74"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4F65E01" w14:textId="7D844818"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0"/>
      <w:r w:rsidRPr="007B017E">
        <w:rPr>
          <w:rFonts w:ascii="Calibri" w:eastAsia="Times New Roman" w:hAnsi="Calibri" w:cs="Calibri"/>
          <w:color w:val="000000"/>
          <w:sz w:val="24"/>
          <w:szCs w:val="24"/>
          <w:lang w:eastAsia="en-ID"/>
        </w:rPr>
        <w:t xml:space="preserve">When my friends asked me to tutor them math, at first I only </w:t>
      </w:r>
      <w:del w:id="1" w:author="Microsoft Office User" w:date="2022-11-28T16:21:00Z">
        <w:r w:rsidRPr="007B017E" w:rsidDel="007B7594">
          <w:rPr>
            <w:rFonts w:ascii="Calibri" w:eastAsia="Times New Roman" w:hAnsi="Calibri" w:cs="Calibri"/>
            <w:color w:val="000000"/>
            <w:sz w:val="24"/>
            <w:szCs w:val="24"/>
            <w:lang w:eastAsia="en-ID"/>
          </w:rPr>
          <w:delText>reviewed and restated</w:delText>
        </w:r>
      </w:del>
      <w:ins w:id="2" w:author="Microsoft Office User" w:date="2022-11-28T16:21:00Z">
        <w:r w:rsidR="007B7594">
          <w:rPr>
            <w:rFonts w:ascii="Calibri" w:eastAsia="Times New Roman" w:hAnsi="Calibri" w:cs="Calibri"/>
            <w:color w:val="000000"/>
            <w:sz w:val="24"/>
            <w:szCs w:val="24"/>
            <w:lang w:eastAsia="en-ID"/>
          </w:rPr>
          <w:t>regurgitated</w:t>
        </w:r>
      </w:ins>
      <w:r w:rsidRPr="007B017E">
        <w:rPr>
          <w:rFonts w:ascii="Calibri" w:eastAsia="Times New Roman" w:hAnsi="Calibri" w:cs="Calibri"/>
          <w:color w:val="000000"/>
          <w:sz w:val="24"/>
          <w:szCs w:val="24"/>
          <w:lang w:eastAsia="en-ID"/>
        </w:rPr>
        <w:t xml:space="preserve"> what our teacher had taught us in school.</w:t>
      </w:r>
      <w:r w:rsidRPr="005C23E4">
        <w:rPr>
          <w:rFonts w:ascii="Calibri" w:eastAsia="Times New Roman" w:hAnsi="Calibri" w:cs="Calibri"/>
          <w:sz w:val="24"/>
          <w:szCs w:val="24"/>
          <w:lang w:eastAsia="en-ID"/>
          <w:rPrChange w:id="3" w:author="Dewi Po" w:date="2022-11-28T02:17:00Z">
            <w:rPr>
              <w:rFonts w:ascii="Calibri" w:eastAsia="Times New Roman" w:hAnsi="Calibri" w:cs="Calibri"/>
              <w:color w:val="000000"/>
              <w:sz w:val="24"/>
              <w:szCs w:val="24"/>
              <w:lang w:eastAsia="en-ID"/>
            </w:rPr>
          </w:rPrChange>
        </w:rPr>
        <w:t xml:space="preserve"> </w:t>
      </w:r>
      <w:ins w:id="4" w:author="Dewi Po" w:date="2022-11-27T21:55:00Z">
        <w:del w:id="5" w:author="Microsoft Office User" w:date="2022-11-28T16:20:00Z">
          <w:r w:rsidR="00C0374B" w:rsidRPr="005C23E4" w:rsidDel="007B7594">
            <w:rPr>
              <w:rFonts w:ascii="Calibri" w:eastAsia="Times New Roman" w:hAnsi="Calibri" w:cs="Calibri"/>
              <w:sz w:val="24"/>
              <w:szCs w:val="24"/>
              <w:lang w:eastAsia="en-ID"/>
              <w:rPrChange w:id="6" w:author="Dewi Po" w:date="2022-11-28T02:17:00Z">
                <w:rPr>
                  <w:rFonts w:ascii="Calibri" w:eastAsia="Times New Roman" w:hAnsi="Calibri" w:cs="Calibri"/>
                  <w:color w:val="000000"/>
                  <w:sz w:val="24"/>
                  <w:szCs w:val="24"/>
                  <w:lang w:eastAsia="en-ID"/>
                </w:rPr>
              </w:rPrChange>
            </w:rPr>
            <w:delText>I b</w:delText>
          </w:r>
        </w:del>
      </w:ins>
      <w:ins w:id="7" w:author="Dewi Po" w:date="2022-11-27T21:56:00Z">
        <w:del w:id="8" w:author="Microsoft Office User" w:date="2022-11-28T16:20:00Z">
          <w:r w:rsidR="00C0374B" w:rsidRPr="005C23E4" w:rsidDel="007B7594">
            <w:rPr>
              <w:rFonts w:ascii="Calibri" w:eastAsia="Times New Roman" w:hAnsi="Calibri" w:cs="Calibri"/>
              <w:sz w:val="24"/>
              <w:szCs w:val="24"/>
              <w:lang w:eastAsia="en-ID"/>
              <w:rPrChange w:id="9" w:author="Dewi Po" w:date="2022-11-28T02:17:00Z">
                <w:rPr>
                  <w:rFonts w:ascii="Calibri" w:eastAsia="Times New Roman" w:hAnsi="Calibri" w:cs="Calibri"/>
                  <w:color w:val="000000"/>
                  <w:sz w:val="24"/>
                  <w:szCs w:val="24"/>
                  <w:lang w:eastAsia="en-ID"/>
                </w:rPr>
              </w:rPrChange>
            </w:rPr>
            <w:delText xml:space="preserve">egan by explaining as outlined by the handout and textbooks. </w:delText>
          </w:r>
        </w:del>
      </w:ins>
      <w:r w:rsidRPr="005C23E4">
        <w:rPr>
          <w:rFonts w:ascii="Calibri" w:eastAsia="Times New Roman" w:hAnsi="Calibri" w:cs="Calibri"/>
          <w:sz w:val="24"/>
          <w:szCs w:val="24"/>
          <w:lang w:eastAsia="en-ID"/>
          <w:rPrChange w:id="10" w:author="Dewi Po" w:date="2022-11-28T02:17:00Z">
            <w:rPr>
              <w:rFonts w:ascii="Calibri" w:eastAsia="Times New Roman" w:hAnsi="Calibri" w:cs="Calibri"/>
              <w:color w:val="000000"/>
              <w:sz w:val="24"/>
              <w:szCs w:val="24"/>
              <w:lang w:eastAsia="en-ID"/>
            </w:rPr>
          </w:rPrChange>
        </w:rPr>
        <w:t>However, they didn’t see</w:t>
      </w:r>
      <w:r w:rsidRPr="007B017E">
        <w:rPr>
          <w:rFonts w:ascii="Calibri" w:eastAsia="Times New Roman" w:hAnsi="Calibri" w:cs="Calibri"/>
          <w:color w:val="000000"/>
          <w:sz w:val="24"/>
          <w:szCs w:val="24"/>
          <w:lang w:eastAsia="en-ID"/>
        </w:rPr>
        <w:t xml:space="preserve">m to understand my explanation. </w:t>
      </w:r>
      <w:commentRangeEnd w:id="0"/>
      <w:r w:rsidR="00D8417F">
        <w:rPr>
          <w:rStyle w:val="CommentReference"/>
        </w:rPr>
        <w:commentReference w:id="0"/>
      </w:r>
      <w:r w:rsidRPr="007B017E">
        <w:rPr>
          <w:rFonts w:ascii="Calibri" w:eastAsia="Times New Roman" w:hAnsi="Calibri" w:cs="Calibri"/>
          <w:color w:val="000000"/>
          <w:sz w:val="24"/>
          <w:szCs w:val="24"/>
          <w:lang w:eastAsia="en-ID"/>
        </w:rPr>
        <w:t xml:space="preserve">Despite repeating myself a couple times and </w:t>
      </w:r>
      <w:del w:id="11" w:author="Dewi Po" w:date="2022-11-28T02:35:00Z">
        <w:r w:rsidRPr="007B017E" w:rsidDel="00CE4DDE">
          <w:rPr>
            <w:rFonts w:ascii="Calibri" w:eastAsia="Times New Roman" w:hAnsi="Calibri" w:cs="Calibri"/>
            <w:color w:val="000000"/>
            <w:sz w:val="24"/>
            <w:szCs w:val="24"/>
            <w:lang w:eastAsia="en-ID"/>
          </w:rPr>
          <w:delText xml:space="preserve">thinking aloud and </w:delText>
        </w:r>
      </w:del>
      <w:r w:rsidRPr="007B017E">
        <w:rPr>
          <w:rFonts w:ascii="Calibri" w:eastAsia="Times New Roman" w:hAnsi="Calibri" w:cs="Calibri"/>
          <w:color w:val="000000"/>
          <w:sz w:val="24"/>
          <w:szCs w:val="24"/>
          <w:lang w:eastAsia="en-ID"/>
        </w:rPr>
        <w:t xml:space="preserve">showing them </w:t>
      </w:r>
      <w:del w:id="12" w:author="Dewi Po" w:date="2022-11-28T02:43:00Z">
        <w:r w:rsidRPr="007B017E" w:rsidDel="008B4291">
          <w:rPr>
            <w:rFonts w:ascii="Calibri" w:eastAsia="Times New Roman" w:hAnsi="Calibri" w:cs="Calibri"/>
            <w:color w:val="000000"/>
            <w:sz w:val="24"/>
            <w:szCs w:val="24"/>
            <w:lang w:eastAsia="en-ID"/>
          </w:rPr>
          <w:delText>how I solve</w:delText>
        </w:r>
      </w:del>
      <w:ins w:id="13" w:author="Dewi Po" w:date="2022-11-28T02:43:00Z">
        <w:r w:rsidR="008B4291">
          <w:rPr>
            <w:rFonts w:ascii="Calibri" w:eastAsia="Times New Roman" w:hAnsi="Calibri" w:cs="Calibri"/>
            <w:color w:val="000000"/>
            <w:sz w:val="24"/>
            <w:szCs w:val="24"/>
            <w:lang w:eastAsia="en-ID"/>
          </w:rPr>
          <w:t>solution to</w:t>
        </w:r>
      </w:ins>
      <w:r w:rsidRPr="007B017E">
        <w:rPr>
          <w:rFonts w:ascii="Calibri" w:eastAsia="Times New Roman" w:hAnsi="Calibri" w:cs="Calibri"/>
          <w:color w:val="000000"/>
          <w:sz w:val="24"/>
          <w:szCs w:val="24"/>
          <w:lang w:eastAsia="en-ID"/>
        </w:rPr>
        <w:t xml:space="preserve"> </w:t>
      </w:r>
      <w:del w:id="14" w:author="Dewi Po" w:date="2022-11-28T02:43:00Z">
        <w:r w:rsidRPr="007B017E" w:rsidDel="008B4291">
          <w:rPr>
            <w:rFonts w:ascii="Calibri" w:eastAsia="Times New Roman" w:hAnsi="Calibri" w:cs="Calibri"/>
            <w:color w:val="000000"/>
            <w:sz w:val="24"/>
            <w:szCs w:val="24"/>
            <w:lang w:eastAsia="en-ID"/>
          </w:rPr>
          <w:delText xml:space="preserve">word </w:delText>
        </w:r>
      </w:del>
      <w:ins w:id="15" w:author="Dewi Po" w:date="2022-11-28T02:43:00Z">
        <w:r w:rsidR="008B4291">
          <w:rPr>
            <w:rFonts w:ascii="Calibri" w:eastAsia="Times New Roman" w:hAnsi="Calibri" w:cs="Calibri"/>
            <w:color w:val="000000"/>
            <w:sz w:val="24"/>
            <w:szCs w:val="24"/>
            <w:lang w:eastAsia="en-ID"/>
          </w:rPr>
          <w:t>the</w:t>
        </w:r>
        <w:r w:rsidR="008B4291"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problems, they still couldn’t grasp the concept I shared.</w:t>
      </w:r>
      <w:ins w:id="16" w:author="Dewi Po" w:date="2022-11-27T21:55:00Z">
        <w:r w:rsidR="00C0374B">
          <w:rPr>
            <w:rFonts w:ascii="Calibri" w:eastAsia="Times New Roman" w:hAnsi="Calibri" w:cs="Calibri"/>
            <w:color w:val="000000"/>
            <w:sz w:val="24"/>
            <w:szCs w:val="24"/>
            <w:lang w:eastAsia="en-ID"/>
          </w:rPr>
          <w:t xml:space="preserve"> I felt frustrated and yet challenged.</w:t>
        </w:r>
      </w:ins>
      <w:r w:rsidRPr="007B017E">
        <w:rPr>
          <w:rFonts w:ascii="Calibri" w:eastAsia="Times New Roman" w:hAnsi="Calibri" w:cs="Calibri"/>
          <w:color w:val="000000"/>
          <w:sz w:val="24"/>
          <w:szCs w:val="24"/>
          <w:lang w:eastAsia="en-ID"/>
        </w:rPr>
        <w:t xml:space="preserve"> </w:t>
      </w:r>
      <w:commentRangeStart w:id="17"/>
      <w:del w:id="18" w:author="Dewi Po" w:date="2022-11-28T02:17:00Z">
        <w:r w:rsidRPr="00C0374B" w:rsidDel="005C23E4">
          <w:rPr>
            <w:rFonts w:ascii="Calibri" w:eastAsia="Times New Roman" w:hAnsi="Calibri" w:cs="Calibri"/>
            <w:strike/>
            <w:color w:val="000000"/>
            <w:sz w:val="24"/>
            <w:szCs w:val="24"/>
            <w:lang w:eastAsia="en-ID"/>
            <w:rPrChange w:id="19" w:author="Dewi Po" w:date="2022-11-27T21:55:00Z">
              <w:rPr>
                <w:rFonts w:ascii="Calibri" w:eastAsia="Times New Roman" w:hAnsi="Calibri" w:cs="Calibri"/>
                <w:color w:val="000000"/>
                <w:sz w:val="24"/>
                <w:szCs w:val="24"/>
                <w:lang w:eastAsia="en-ID"/>
              </w:rPr>
            </w:rPrChange>
          </w:rPr>
          <w:delText xml:space="preserve">Thus, I must’ve </w:delText>
        </w:r>
      </w:del>
      <w:ins w:id="20" w:author="Thalia Priscilla" w:date="2022-11-25T12:58:00Z">
        <w:del w:id="21" w:author="Dewi Po" w:date="2022-11-28T02:17:00Z">
          <w:r w:rsidR="00681264" w:rsidRPr="00C0374B" w:rsidDel="005C23E4">
            <w:rPr>
              <w:rFonts w:ascii="Calibri" w:eastAsia="Times New Roman" w:hAnsi="Calibri" w:cs="Calibri"/>
              <w:strike/>
              <w:color w:val="000000"/>
              <w:sz w:val="24"/>
              <w:szCs w:val="24"/>
              <w:lang w:eastAsia="en-ID"/>
              <w:rPrChange w:id="22" w:author="Dewi Po" w:date="2022-11-27T21:55:00Z">
                <w:rPr>
                  <w:rFonts w:ascii="Calibri" w:eastAsia="Times New Roman" w:hAnsi="Calibri" w:cs="Calibri"/>
                  <w:color w:val="000000"/>
                  <w:sz w:val="24"/>
                  <w:szCs w:val="24"/>
                  <w:lang w:eastAsia="en-ID"/>
                </w:rPr>
              </w:rPrChange>
            </w:rPr>
            <w:delText xml:space="preserve">thought </w:delText>
          </w:r>
        </w:del>
      </w:ins>
      <w:ins w:id="23" w:author="Thalia Priscilla" w:date="2022-11-25T12:59:00Z">
        <w:del w:id="24" w:author="Dewi Po" w:date="2022-11-28T02:17:00Z">
          <w:r w:rsidR="00681264" w:rsidRPr="00C0374B" w:rsidDel="005C23E4">
            <w:rPr>
              <w:rFonts w:ascii="Calibri" w:eastAsia="Times New Roman" w:hAnsi="Calibri" w:cs="Calibri"/>
              <w:strike/>
              <w:color w:val="000000"/>
              <w:sz w:val="24"/>
              <w:szCs w:val="24"/>
              <w:lang w:eastAsia="en-ID"/>
              <w:rPrChange w:id="25" w:author="Dewi Po" w:date="2022-11-27T21:55:00Z">
                <w:rPr>
                  <w:rFonts w:ascii="Calibri" w:eastAsia="Times New Roman" w:hAnsi="Calibri" w:cs="Calibri"/>
                  <w:color w:val="000000"/>
                  <w:sz w:val="24"/>
                  <w:szCs w:val="24"/>
                  <w:lang w:eastAsia="en-ID"/>
                </w:rPr>
              </w:rPrChange>
            </w:rPr>
            <w:delText xml:space="preserve">I might have </w:delText>
          </w:r>
        </w:del>
      </w:ins>
      <w:del w:id="26" w:author="Dewi Po" w:date="2022-11-28T02:17:00Z">
        <w:r w:rsidRPr="00C0374B" w:rsidDel="005C23E4">
          <w:rPr>
            <w:rFonts w:ascii="Calibri" w:eastAsia="Times New Roman" w:hAnsi="Calibri" w:cs="Calibri"/>
            <w:strike/>
            <w:color w:val="000000"/>
            <w:sz w:val="24"/>
            <w:szCs w:val="24"/>
            <w:lang w:eastAsia="en-ID"/>
            <w:rPrChange w:id="27" w:author="Dewi Po" w:date="2022-11-27T21:55:00Z">
              <w:rPr>
                <w:rFonts w:ascii="Calibri" w:eastAsia="Times New Roman" w:hAnsi="Calibri" w:cs="Calibri"/>
                <w:color w:val="000000"/>
                <w:sz w:val="24"/>
                <w:szCs w:val="24"/>
                <w:lang w:eastAsia="en-ID"/>
              </w:rPr>
            </w:rPrChange>
          </w:rPr>
          <w:delText>been the problem, not them</w:delText>
        </w:r>
        <w:commentRangeEnd w:id="17"/>
        <w:r w:rsidR="00681264" w:rsidRPr="00C0374B" w:rsidDel="005C23E4">
          <w:rPr>
            <w:rStyle w:val="CommentReference"/>
            <w:strike/>
            <w:rPrChange w:id="28" w:author="Dewi Po" w:date="2022-11-27T21:55:00Z">
              <w:rPr>
                <w:rStyle w:val="CommentReference"/>
              </w:rPr>
            </w:rPrChange>
          </w:rPr>
          <w:commentReference w:id="17"/>
        </w:r>
        <w:r w:rsidRPr="007B017E" w:rsidDel="005C23E4">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I reflect</w:t>
      </w:r>
      <w:ins w:id="29" w:author="Dewi Po" w:date="2022-11-28T02:44:00Z">
        <w:r w:rsidR="008B4291">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on how I </w:t>
      </w:r>
      <w:ins w:id="30" w:author="Dewi Po" w:date="2022-11-28T02:19:00Z">
        <w:r w:rsidR="005C23E4">
          <w:rPr>
            <w:rFonts w:ascii="Calibri" w:eastAsia="Times New Roman" w:hAnsi="Calibri" w:cs="Calibri"/>
            <w:color w:val="000000"/>
            <w:sz w:val="24"/>
            <w:szCs w:val="24"/>
            <w:lang w:eastAsia="en-ID"/>
          </w:rPr>
          <w:t>p</w:t>
        </w:r>
      </w:ins>
      <w:del w:id="31" w:author="Dewi Po" w:date="2022-11-28T02:19:00Z">
        <w:r w:rsidRPr="007B017E" w:rsidDel="005C23E4">
          <w:rPr>
            <w:rFonts w:ascii="Calibri" w:eastAsia="Times New Roman" w:hAnsi="Calibri" w:cs="Calibri"/>
            <w:color w:val="000000"/>
            <w:sz w:val="24"/>
            <w:szCs w:val="24"/>
            <w:lang w:eastAsia="en-ID"/>
          </w:rPr>
          <w:delText>usually learn math. P</w:delText>
        </w:r>
      </w:del>
      <w:r w:rsidRPr="007B017E">
        <w:rPr>
          <w:rFonts w:ascii="Calibri" w:eastAsia="Times New Roman" w:hAnsi="Calibri" w:cs="Calibri"/>
          <w:color w:val="000000"/>
          <w:sz w:val="24"/>
          <w:szCs w:val="24"/>
          <w:lang w:eastAsia="en-ID"/>
        </w:rPr>
        <w:t>ersonally</w:t>
      </w:r>
      <w:ins w:id="32" w:author="Dewi Po" w:date="2022-11-28T02:19:00Z">
        <w:r w:rsidR="005C23E4">
          <w:rPr>
            <w:rFonts w:ascii="Calibri" w:eastAsia="Times New Roman" w:hAnsi="Calibri" w:cs="Calibri"/>
            <w:color w:val="000000"/>
            <w:sz w:val="24"/>
            <w:szCs w:val="24"/>
            <w:lang w:eastAsia="en-ID"/>
          </w:rPr>
          <w:t xml:space="preserve"> </w:t>
        </w:r>
      </w:ins>
      <w:del w:id="33" w:author="Dewi Po" w:date="2022-11-28T02:19:00Z">
        <w:r w:rsidRPr="007B017E" w:rsidDel="005C23E4">
          <w:rPr>
            <w:rFonts w:ascii="Calibri" w:eastAsia="Times New Roman" w:hAnsi="Calibri" w:cs="Calibri"/>
            <w:color w:val="000000"/>
            <w:sz w:val="24"/>
            <w:szCs w:val="24"/>
            <w:lang w:eastAsia="en-ID"/>
          </w:rPr>
          <w:delText xml:space="preserve">, in </w:delText>
        </w:r>
      </w:del>
      <w:r w:rsidRPr="007B017E">
        <w:rPr>
          <w:rFonts w:ascii="Calibri" w:eastAsia="Times New Roman" w:hAnsi="Calibri" w:cs="Calibri"/>
          <w:color w:val="000000"/>
          <w:sz w:val="24"/>
          <w:szCs w:val="24"/>
          <w:lang w:eastAsia="en-ID"/>
        </w:rPr>
        <w:t>learn</w:t>
      </w:r>
      <w:del w:id="34" w:author="Dewi Po" w:date="2022-11-28T02:44:00Z">
        <w:r w:rsidRPr="007B017E" w:rsidDel="008B4291">
          <w:rPr>
            <w:rFonts w:ascii="Calibri" w:eastAsia="Times New Roman" w:hAnsi="Calibri" w:cs="Calibri"/>
            <w:color w:val="000000"/>
            <w:sz w:val="24"/>
            <w:szCs w:val="24"/>
            <w:lang w:eastAsia="en-ID"/>
          </w:rPr>
          <w:delText>ing</w:delText>
        </w:r>
      </w:del>
      <w:r w:rsidRPr="007B017E">
        <w:rPr>
          <w:rFonts w:ascii="Calibri" w:eastAsia="Times New Roman" w:hAnsi="Calibri" w:cs="Calibri"/>
          <w:color w:val="000000"/>
          <w:sz w:val="24"/>
          <w:szCs w:val="24"/>
          <w:lang w:eastAsia="en-ID"/>
        </w:rPr>
        <w:t xml:space="preserve"> difficult subjects</w:t>
      </w:r>
      <w:ins w:id="35" w:author="Dewi Po" w:date="2022-11-28T02:19:00Z">
        <w:r w:rsidR="005C23E4">
          <w:rPr>
            <w:rFonts w:ascii="Calibri" w:eastAsia="Times New Roman" w:hAnsi="Calibri" w:cs="Calibri"/>
            <w:color w:val="000000"/>
            <w:sz w:val="24"/>
            <w:szCs w:val="24"/>
            <w:lang w:eastAsia="en-ID"/>
          </w:rPr>
          <w:t>.</w:t>
        </w:r>
      </w:ins>
      <w:r w:rsidRPr="007B017E">
        <w:rPr>
          <w:rFonts w:ascii="Calibri" w:eastAsia="Times New Roman" w:hAnsi="Calibri" w:cs="Calibri"/>
          <w:color w:val="000000"/>
          <w:sz w:val="24"/>
          <w:szCs w:val="24"/>
          <w:lang w:eastAsia="en-ID"/>
        </w:rPr>
        <w:t xml:space="preserve"> I </w:t>
      </w:r>
      <w:del w:id="36" w:author="Microsoft Office User" w:date="2022-11-28T16:22:00Z">
        <w:r w:rsidRPr="007B017E" w:rsidDel="007B7594">
          <w:rPr>
            <w:rFonts w:ascii="Calibri" w:eastAsia="Times New Roman" w:hAnsi="Calibri" w:cs="Calibri"/>
            <w:color w:val="000000"/>
            <w:sz w:val="24"/>
            <w:szCs w:val="24"/>
            <w:lang w:eastAsia="en-ID"/>
          </w:rPr>
          <w:delText xml:space="preserve">tend to </w:delText>
        </w:r>
      </w:del>
      <w:r w:rsidRPr="007B017E">
        <w:rPr>
          <w:rFonts w:ascii="Calibri" w:eastAsia="Times New Roman" w:hAnsi="Calibri" w:cs="Calibri"/>
          <w:color w:val="000000"/>
          <w:sz w:val="24"/>
          <w:szCs w:val="24"/>
          <w:lang w:eastAsia="en-ID"/>
        </w:rPr>
        <w:t>use</w:t>
      </w:r>
      <w:ins w:id="37" w:author="Microsoft Office User" w:date="2022-11-28T16:22:00Z">
        <w:r w:rsidR="007B7594">
          <w:rPr>
            <w:rFonts w:ascii="Calibri" w:eastAsia="Times New Roman" w:hAnsi="Calibri" w:cs="Calibri"/>
            <w:color w:val="000000"/>
            <w:sz w:val="24"/>
            <w:szCs w:val="24"/>
            <w:lang w:eastAsia="en-ID"/>
          </w:rPr>
          <w:t>d</w:t>
        </w:r>
      </w:ins>
      <w:r w:rsidRPr="007B017E">
        <w:rPr>
          <w:rFonts w:ascii="Calibri" w:eastAsia="Times New Roman" w:hAnsi="Calibri" w:cs="Calibri"/>
          <w:color w:val="000000"/>
          <w:sz w:val="24"/>
          <w:szCs w:val="24"/>
          <w:lang w:eastAsia="en-ID"/>
        </w:rPr>
        <w:t xml:space="preserve"> my creativ</w:t>
      </w:r>
      <w:ins w:id="38" w:author="Microsoft Office User" w:date="2022-11-28T16:22:00Z">
        <w:r w:rsidR="007B7594">
          <w:rPr>
            <w:rFonts w:ascii="Calibri" w:eastAsia="Times New Roman" w:hAnsi="Calibri" w:cs="Calibri"/>
            <w:color w:val="000000"/>
            <w:sz w:val="24"/>
            <w:szCs w:val="24"/>
            <w:lang w:eastAsia="en-ID"/>
          </w:rPr>
          <w:t xml:space="preserve">ity to </w:t>
        </w:r>
      </w:ins>
      <w:ins w:id="39" w:author="Dewi Po" w:date="2022-11-28T02:44:00Z">
        <w:del w:id="40" w:author="Microsoft Office User" w:date="2022-11-28T16:22:00Z">
          <w:r w:rsidR="008B4291" w:rsidDel="007B7594">
            <w:rPr>
              <w:rFonts w:ascii="Calibri" w:eastAsia="Times New Roman" w:hAnsi="Calibri" w:cs="Calibri"/>
              <w:color w:val="000000"/>
              <w:sz w:val="24"/>
              <w:szCs w:val="24"/>
              <w:lang w:eastAsia="en-ID"/>
            </w:rPr>
            <w:delText xml:space="preserve">ely </w:delText>
          </w:r>
        </w:del>
      </w:ins>
      <w:del w:id="41" w:author="Dewi Po" w:date="2022-11-28T02:44:00Z">
        <w:r w:rsidRPr="007B017E" w:rsidDel="008B4291">
          <w:rPr>
            <w:rFonts w:ascii="Calibri" w:eastAsia="Times New Roman" w:hAnsi="Calibri" w:cs="Calibri"/>
            <w:color w:val="000000"/>
            <w:sz w:val="24"/>
            <w:szCs w:val="24"/>
            <w:lang w:eastAsia="en-ID"/>
          </w:rPr>
          <w:delText>e thinking skill</w:delText>
        </w:r>
      </w:del>
      <w:del w:id="42" w:author="Dewi Po" w:date="2022-11-28T02:19:00Z">
        <w:r w:rsidRPr="007B017E" w:rsidDel="005C23E4">
          <w:rPr>
            <w:rFonts w:ascii="Calibri" w:eastAsia="Times New Roman" w:hAnsi="Calibri" w:cs="Calibri"/>
            <w:color w:val="000000"/>
            <w:sz w:val="24"/>
            <w:szCs w:val="24"/>
            <w:lang w:eastAsia="en-ID"/>
          </w:rPr>
          <w:delText>. B</w:delText>
        </w:r>
      </w:del>
      <w:del w:id="43" w:author="Dewi Po" w:date="2022-11-28T02:22:00Z">
        <w:r w:rsidRPr="007B017E" w:rsidDel="005C23E4">
          <w:rPr>
            <w:rFonts w:ascii="Calibri" w:eastAsia="Times New Roman" w:hAnsi="Calibri" w:cs="Calibri"/>
            <w:color w:val="000000"/>
            <w:sz w:val="24"/>
            <w:szCs w:val="24"/>
            <w:lang w:eastAsia="en-ID"/>
          </w:rPr>
          <w:delText>y</w:delText>
        </w:r>
      </w:del>
      <w:del w:id="44" w:author="Dewi Po" w:date="2022-11-28T02:44:00Z">
        <w:r w:rsidRPr="007B017E" w:rsidDel="008B429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crea</w:t>
      </w:r>
      <w:ins w:id="45" w:author="Dewi Po" w:date="2022-11-28T02:23:00Z">
        <w:r w:rsidR="005C23E4">
          <w:rPr>
            <w:rFonts w:ascii="Calibri" w:eastAsia="Times New Roman" w:hAnsi="Calibri" w:cs="Calibri"/>
            <w:color w:val="000000"/>
            <w:sz w:val="24"/>
            <w:szCs w:val="24"/>
            <w:lang w:eastAsia="en-ID"/>
          </w:rPr>
          <w:t>te</w:t>
        </w:r>
      </w:ins>
      <w:del w:id="46" w:author="Dewi Po" w:date="2022-11-28T02:23:00Z">
        <w:r w:rsidRPr="007B017E" w:rsidDel="005C23E4">
          <w:rPr>
            <w:rFonts w:ascii="Calibri" w:eastAsia="Times New Roman" w:hAnsi="Calibri" w:cs="Calibri"/>
            <w:color w:val="000000"/>
            <w:sz w:val="24"/>
            <w:szCs w:val="24"/>
            <w:lang w:eastAsia="en-ID"/>
          </w:rPr>
          <w:delText>tin</w:delText>
        </w:r>
      </w:del>
      <w:del w:id="47" w:author="Dewi Po" w:date="2022-11-28T02:22:00Z">
        <w:r w:rsidRPr="007B017E" w:rsidDel="005C23E4">
          <w:rPr>
            <w:rFonts w:ascii="Calibri" w:eastAsia="Times New Roman" w:hAnsi="Calibri" w:cs="Calibri"/>
            <w:color w:val="000000"/>
            <w:sz w:val="24"/>
            <w:szCs w:val="24"/>
            <w:lang w:eastAsia="en-ID"/>
          </w:rPr>
          <w:delText>g</w:delText>
        </w:r>
      </w:del>
      <w:r w:rsidRPr="007B017E">
        <w:rPr>
          <w:rFonts w:ascii="Calibri" w:eastAsia="Times New Roman" w:hAnsi="Calibri" w:cs="Calibri"/>
          <w:color w:val="000000"/>
          <w:sz w:val="24"/>
          <w:szCs w:val="24"/>
          <w:lang w:eastAsia="en-ID"/>
        </w:rPr>
        <w:t xml:space="preserve"> analogies</w:t>
      </w:r>
      <w:ins w:id="48" w:author="Dewi Po" w:date="2022-11-28T02:45:00Z">
        <w:r w:rsidR="008B4291">
          <w:rPr>
            <w:rFonts w:ascii="Calibri" w:eastAsia="Times New Roman" w:hAnsi="Calibri" w:cs="Calibri"/>
            <w:color w:val="000000"/>
            <w:sz w:val="24"/>
            <w:szCs w:val="24"/>
            <w:lang w:eastAsia="en-ID"/>
          </w:rPr>
          <w:t xml:space="preserve"> and </w:t>
        </w:r>
      </w:ins>
      <w:del w:id="49" w:author="Dewi Po" w:date="2022-11-28T02:45:00Z">
        <w:r w:rsidRPr="007B017E" w:rsidDel="008B429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terminologies</w:t>
      </w:r>
      <w:ins w:id="50" w:author="Dewi Po" w:date="2022-11-28T02:21:00Z">
        <w:r w:rsidR="005C23E4">
          <w:rPr>
            <w:rFonts w:ascii="Calibri" w:eastAsia="Times New Roman" w:hAnsi="Calibri" w:cs="Calibri"/>
            <w:color w:val="000000"/>
            <w:sz w:val="24"/>
            <w:szCs w:val="24"/>
            <w:lang w:eastAsia="en-ID"/>
          </w:rPr>
          <w:t xml:space="preserve"> </w:t>
        </w:r>
      </w:ins>
      <w:ins w:id="51" w:author="Dewi Po" w:date="2022-11-28T02:22:00Z">
        <w:r w:rsidR="005C23E4">
          <w:rPr>
            <w:rFonts w:ascii="Calibri" w:eastAsia="Times New Roman" w:hAnsi="Calibri" w:cs="Calibri"/>
            <w:color w:val="000000"/>
            <w:sz w:val="24"/>
            <w:szCs w:val="24"/>
            <w:lang w:eastAsia="en-ID"/>
          </w:rPr>
          <w:t>with things I am familiar with</w:t>
        </w:r>
      </w:ins>
      <w:ins w:id="52" w:author="Microsoft Office User" w:date="2022-11-28T16:22:00Z">
        <w:r w:rsidR="007B7594">
          <w:rPr>
            <w:rFonts w:ascii="Calibri" w:eastAsia="Times New Roman" w:hAnsi="Calibri" w:cs="Calibri"/>
            <w:color w:val="000000"/>
            <w:sz w:val="24"/>
            <w:szCs w:val="24"/>
            <w:lang w:eastAsia="en-ID"/>
          </w:rPr>
          <w:t>,</w:t>
        </w:r>
      </w:ins>
      <w:del w:id="53" w:author="Dewi Po" w:date="2022-11-28T02:21:00Z">
        <w:r w:rsidRPr="007B017E" w:rsidDel="005C23E4">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del w:id="54" w:author="Dewi Po" w:date="2022-11-28T02:20:00Z">
        <w:r w:rsidRPr="007B017E" w:rsidDel="005C23E4">
          <w:rPr>
            <w:rFonts w:ascii="Calibri" w:eastAsia="Times New Roman" w:hAnsi="Calibri" w:cs="Calibri"/>
            <w:color w:val="000000"/>
            <w:sz w:val="24"/>
            <w:szCs w:val="24"/>
            <w:lang w:eastAsia="en-ID"/>
          </w:rPr>
          <w:delText>et</w:delText>
        </w:r>
      </w:del>
      <w:ins w:id="55" w:author="Dewi Po" w:date="2022-11-28T02:20:00Z">
        <w:del w:id="56" w:author="Microsoft Office User" w:date="2022-11-28T16:22:00Z">
          <w:r w:rsidR="005C23E4" w:rsidDel="007B7594">
            <w:rPr>
              <w:rFonts w:ascii="Calibri" w:eastAsia="Times New Roman" w:hAnsi="Calibri" w:cs="Calibri"/>
              <w:color w:val="000000"/>
              <w:sz w:val="24"/>
              <w:szCs w:val="24"/>
              <w:lang w:eastAsia="en-ID"/>
            </w:rPr>
            <w:delText>and thus</w:delText>
          </w:r>
        </w:del>
      </w:ins>
      <w:del w:id="57" w:author="Microsoft Office User" w:date="2022-11-28T16:22:00Z">
        <w:r w:rsidRPr="007B017E" w:rsidDel="007B7594">
          <w:rPr>
            <w:rFonts w:ascii="Calibri" w:eastAsia="Times New Roman" w:hAnsi="Calibri" w:cs="Calibri"/>
            <w:color w:val="000000"/>
            <w:sz w:val="24"/>
            <w:szCs w:val="24"/>
            <w:lang w:eastAsia="en-ID"/>
          </w:rPr>
          <w:delText>c</w:delText>
        </w:r>
      </w:del>
      <w:ins w:id="58" w:author="Thalia Priscilla" w:date="2022-11-25T12:47:00Z">
        <w:del w:id="59" w:author="Microsoft Office User" w:date="2022-11-28T16:22:00Z">
          <w:r w:rsidR="0074351C" w:rsidDel="007B7594">
            <w:rPr>
              <w:rFonts w:ascii="Calibri" w:eastAsia="Times New Roman" w:hAnsi="Calibri" w:cs="Calibri"/>
              <w:color w:val="000000"/>
              <w:sz w:val="24"/>
              <w:szCs w:val="24"/>
              <w:lang w:eastAsia="en-ID"/>
            </w:rPr>
            <w:delText>.,</w:delText>
          </w:r>
        </w:del>
      </w:ins>
      <w:del w:id="60" w:author="Microsoft Office User" w:date="2022-11-28T16:22:00Z">
        <w:r w:rsidRPr="007B017E" w:rsidDel="007B7594">
          <w:rPr>
            <w:rFonts w:ascii="Calibri" w:eastAsia="Times New Roman" w:hAnsi="Calibri" w:cs="Calibri"/>
            <w:color w:val="000000"/>
            <w:sz w:val="24"/>
            <w:szCs w:val="24"/>
            <w:lang w:eastAsia="en-ID"/>
          </w:rPr>
          <w:delText xml:space="preserve"> to concepts, I am able to</w:delText>
        </w:r>
      </w:del>
      <w:ins w:id="61" w:author="Dewi Po" w:date="2022-11-28T02:23:00Z">
        <w:del w:id="62" w:author="Microsoft Office User" w:date="2022-11-28T16:22:00Z">
          <w:r w:rsidR="005C23E4" w:rsidRPr="007B017E" w:rsidDel="007B7594">
            <w:rPr>
              <w:rFonts w:ascii="Calibri" w:eastAsia="Times New Roman" w:hAnsi="Calibri" w:cs="Calibri"/>
              <w:color w:val="000000"/>
              <w:sz w:val="24"/>
              <w:szCs w:val="24"/>
              <w:lang w:eastAsia="en-ID"/>
            </w:rPr>
            <w:delText>can</w:delText>
          </w:r>
        </w:del>
      </w:ins>
      <w:ins w:id="63" w:author="Microsoft Office User" w:date="2022-11-28T16:22:00Z">
        <w:r w:rsidR="007B7594">
          <w:rPr>
            <w:rFonts w:ascii="Calibri" w:eastAsia="Times New Roman" w:hAnsi="Calibri" w:cs="Calibri"/>
            <w:color w:val="000000"/>
            <w:sz w:val="24"/>
            <w:szCs w:val="24"/>
            <w:lang w:eastAsia="en-ID"/>
          </w:rPr>
          <w:t>making me</w:t>
        </w:r>
      </w:ins>
      <w:r w:rsidRPr="007B017E">
        <w:rPr>
          <w:rFonts w:ascii="Calibri" w:eastAsia="Times New Roman" w:hAnsi="Calibri" w:cs="Calibri"/>
          <w:color w:val="000000"/>
          <w:sz w:val="24"/>
          <w:szCs w:val="24"/>
          <w:lang w:eastAsia="en-ID"/>
        </w:rPr>
        <w:t xml:space="preserve"> memorize and understand difficult subject</w:t>
      </w:r>
      <w:ins w:id="64" w:author="Dewi Po" w:date="2022-11-28T02:45:00Z">
        <w:r w:rsidR="008B4291">
          <w:rPr>
            <w:rFonts w:ascii="Calibri" w:eastAsia="Times New Roman" w:hAnsi="Calibri" w:cs="Calibri"/>
            <w:color w:val="000000"/>
            <w:sz w:val="24"/>
            <w:szCs w:val="24"/>
            <w:lang w:eastAsia="en-ID"/>
          </w:rPr>
          <w:t>s</w:t>
        </w:r>
      </w:ins>
      <w:del w:id="65" w:author="Dewi Po" w:date="2022-11-28T02:45:00Z">
        <w:r w:rsidRPr="007B017E" w:rsidDel="008B4291">
          <w:rPr>
            <w:rFonts w:ascii="Calibri" w:eastAsia="Times New Roman" w:hAnsi="Calibri" w:cs="Calibri"/>
            <w:color w:val="000000"/>
            <w:sz w:val="24"/>
            <w:szCs w:val="24"/>
            <w:lang w:eastAsia="en-ID"/>
          </w:rPr>
          <w:delText>s more</w:delText>
        </w:r>
      </w:del>
      <w:r w:rsidRPr="007B017E">
        <w:rPr>
          <w:rFonts w:ascii="Calibri" w:eastAsia="Times New Roman" w:hAnsi="Calibri" w:cs="Calibri"/>
          <w:color w:val="000000"/>
          <w:sz w:val="24"/>
          <w:szCs w:val="24"/>
          <w:lang w:eastAsia="en-ID"/>
        </w:rPr>
        <w:t xml:space="preserve"> easily.  </w:t>
      </w:r>
    </w:p>
    <w:p w14:paraId="3A8137B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A440C4E" w14:textId="14C68CBB"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So instead of following the basic teaching methods, I </w:t>
      </w:r>
      <w:del w:id="66" w:author="Dewi Po" w:date="2022-11-28T02:21:00Z">
        <w:r w:rsidRPr="007B017E" w:rsidDel="005C23E4">
          <w:rPr>
            <w:rFonts w:ascii="Calibri" w:eastAsia="Times New Roman" w:hAnsi="Calibri" w:cs="Calibri"/>
            <w:color w:val="000000"/>
            <w:sz w:val="24"/>
            <w:szCs w:val="24"/>
            <w:lang w:eastAsia="en-ID"/>
          </w:rPr>
          <w:delText xml:space="preserve">would </w:delText>
        </w:r>
      </w:del>
      <w:r w:rsidRPr="007B017E">
        <w:rPr>
          <w:rFonts w:ascii="Calibri" w:eastAsia="Times New Roman" w:hAnsi="Calibri" w:cs="Calibri"/>
          <w:color w:val="000000"/>
          <w:sz w:val="24"/>
          <w:szCs w:val="24"/>
          <w:lang w:eastAsia="en-ID"/>
        </w:rPr>
        <w:t>crack</w:t>
      </w:r>
      <w:ins w:id="67" w:author="Microsoft Office User" w:date="2022-11-28T16:23:00Z">
        <w:r w:rsidR="007B7594">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my mind in search of creative ways </w:t>
      </w:r>
      <w:ins w:id="68" w:author="Dewi Po" w:date="2022-11-28T02:30:00Z">
        <w:del w:id="69" w:author="Microsoft Office User" w:date="2022-11-28T16:24:00Z">
          <w:r w:rsidR="00CE4DDE" w:rsidDel="007B7594">
            <w:rPr>
              <w:rFonts w:ascii="Calibri" w:eastAsia="Times New Roman" w:hAnsi="Calibri" w:cs="Calibri"/>
              <w:color w:val="000000"/>
              <w:sz w:val="24"/>
              <w:szCs w:val="24"/>
              <w:lang w:eastAsia="en-ID"/>
            </w:rPr>
            <w:delText xml:space="preserve">of teaching </w:delText>
          </w:r>
        </w:del>
      </w:ins>
      <w:r w:rsidRPr="007B017E">
        <w:rPr>
          <w:rFonts w:ascii="Calibri" w:eastAsia="Times New Roman" w:hAnsi="Calibri" w:cs="Calibri"/>
          <w:color w:val="000000"/>
          <w:sz w:val="24"/>
          <w:szCs w:val="24"/>
          <w:lang w:eastAsia="en-ID"/>
        </w:rPr>
        <w:t>to simplify concepts and materials</w:t>
      </w:r>
      <w:del w:id="70" w:author="Dewi Po" w:date="2022-11-28T02:30:00Z">
        <w:r w:rsidRPr="007B017E" w:rsidDel="00CE4DDE">
          <w:rPr>
            <w:rFonts w:ascii="Calibri" w:eastAsia="Times New Roman" w:hAnsi="Calibri" w:cs="Calibri"/>
            <w:color w:val="000000"/>
            <w:sz w:val="24"/>
            <w:szCs w:val="24"/>
            <w:lang w:eastAsia="en-ID"/>
          </w:rPr>
          <w:delText xml:space="preserve"> like I always do when studying</w:delText>
        </w:r>
      </w:del>
      <w:r w:rsidRPr="007B017E">
        <w:rPr>
          <w:rFonts w:ascii="Calibri" w:eastAsia="Times New Roman" w:hAnsi="Calibri" w:cs="Calibri"/>
          <w:color w:val="000000"/>
          <w:sz w:val="24"/>
          <w:szCs w:val="24"/>
          <w:lang w:eastAsia="en-ID"/>
        </w:rPr>
        <w:t xml:space="preserve">. I started by making </w:t>
      </w:r>
      <w:ins w:id="71" w:author="Thalia Priscilla" w:date="2022-11-25T13:00:00Z">
        <w:r w:rsidR="00681264" w:rsidRPr="007B017E">
          <w:rPr>
            <w:rFonts w:ascii="Calibri" w:eastAsia="Times New Roman" w:hAnsi="Calibri" w:cs="Calibri"/>
            <w:color w:val="000000"/>
            <w:sz w:val="24"/>
            <w:szCs w:val="24"/>
            <w:lang w:eastAsia="en-ID"/>
          </w:rPr>
          <w:t>short</w:t>
        </w:r>
        <w:r w:rsidR="00681264">
          <w:rPr>
            <w:rFonts w:ascii="Calibri" w:eastAsia="Times New Roman" w:hAnsi="Calibri" w:cs="Calibri"/>
            <w:color w:val="000000"/>
            <w:sz w:val="24"/>
            <w:szCs w:val="24"/>
            <w:lang w:eastAsia="en-ID"/>
          </w:rPr>
          <w:t>,</w:t>
        </w:r>
        <w:r w:rsidR="00681264"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simple </w:t>
      </w:r>
      <w:del w:id="72" w:author="Thalia Priscilla" w:date="2022-11-25T13:00:00Z">
        <w:r w:rsidRPr="007B017E" w:rsidDel="00681264">
          <w:rPr>
            <w:rFonts w:ascii="Calibri" w:eastAsia="Times New Roman" w:hAnsi="Calibri" w:cs="Calibri"/>
            <w:color w:val="000000"/>
            <w:sz w:val="24"/>
            <w:szCs w:val="24"/>
            <w:lang w:eastAsia="en-ID"/>
          </w:rPr>
          <w:delText xml:space="preserve">short </w:delText>
        </w:r>
      </w:del>
      <w:r w:rsidRPr="007B017E">
        <w:rPr>
          <w:rFonts w:ascii="Calibri" w:eastAsia="Times New Roman" w:hAnsi="Calibri" w:cs="Calibri"/>
          <w:color w:val="000000"/>
          <w:sz w:val="24"/>
          <w:szCs w:val="24"/>
          <w:lang w:eastAsia="en-ID"/>
        </w:rPr>
        <w:t>videos</w:t>
      </w:r>
      <w:del w:id="73" w:author="Thalia Priscilla" w:date="2022-11-25T13:00:00Z">
        <w:r w:rsidRPr="007B017E" w:rsidDel="00681264">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using different props such as playing cards, coins, dice, and </w:t>
      </w:r>
      <w:del w:id="74" w:author="Dewi Po" w:date="2022-11-28T02:21:00Z">
        <w:r w:rsidRPr="007B017E" w:rsidDel="005C23E4">
          <w:rPr>
            <w:rFonts w:ascii="Calibri" w:eastAsia="Times New Roman" w:hAnsi="Calibri" w:cs="Calibri"/>
            <w:color w:val="000000"/>
            <w:sz w:val="24"/>
            <w:szCs w:val="24"/>
            <w:lang w:eastAsia="en-ID"/>
          </w:rPr>
          <w:delText>colored</w:delText>
        </w:r>
      </w:del>
      <w:ins w:id="75" w:author="Dewi Po" w:date="2022-11-28T02:21:00Z">
        <w:r w:rsidR="005C23E4" w:rsidRPr="007B017E">
          <w:rPr>
            <w:rFonts w:ascii="Calibri" w:eastAsia="Times New Roman" w:hAnsi="Calibri" w:cs="Calibri"/>
            <w:color w:val="000000"/>
            <w:sz w:val="24"/>
            <w:szCs w:val="24"/>
            <w:lang w:eastAsia="en-ID"/>
          </w:rPr>
          <w:t>coloured</w:t>
        </w:r>
      </w:ins>
      <w:r w:rsidRPr="007B017E">
        <w:rPr>
          <w:rFonts w:ascii="Calibri" w:eastAsia="Times New Roman" w:hAnsi="Calibri" w:cs="Calibri"/>
          <w:color w:val="000000"/>
          <w:sz w:val="24"/>
          <w:szCs w:val="24"/>
          <w:lang w:eastAsia="en-ID"/>
        </w:rPr>
        <w:t xml:space="preserve"> beads to make bracelets to explain the </w:t>
      </w:r>
      <w:del w:id="76" w:author="Dewi Po" w:date="2022-11-28T02:21:00Z">
        <w:r w:rsidRPr="007B017E" w:rsidDel="005C23E4">
          <w:rPr>
            <w:rFonts w:ascii="Calibri" w:eastAsia="Times New Roman" w:hAnsi="Calibri" w:cs="Calibri"/>
            <w:color w:val="000000"/>
            <w:sz w:val="24"/>
            <w:szCs w:val="24"/>
            <w:lang w:eastAsia="en-ID"/>
          </w:rPr>
          <w:delText>real life</w:delText>
        </w:r>
      </w:del>
      <w:ins w:id="77" w:author="Dewi Po" w:date="2022-11-28T02:21:00Z">
        <w:r w:rsidR="005C23E4" w:rsidRPr="007B017E">
          <w:rPr>
            <w:rFonts w:ascii="Calibri" w:eastAsia="Times New Roman" w:hAnsi="Calibri" w:cs="Calibri"/>
            <w:color w:val="000000"/>
            <w:sz w:val="24"/>
            <w:szCs w:val="24"/>
            <w:lang w:eastAsia="en-ID"/>
          </w:rPr>
          <w:t>real-life</w:t>
        </w:r>
      </w:ins>
      <w:r w:rsidRPr="007B017E">
        <w:rPr>
          <w:rFonts w:ascii="Calibri" w:eastAsia="Times New Roman" w:hAnsi="Calibri" w:cs="Calibri"/>
          <w:color w:val="000000"/>
          <w:sz w:val="24"/>
          <w:szCs w:val="24"/>
          <w:lang w:eastAsia="en-ID"/>
        </w:rPr>
        <w:t xml:space="preserve"> application of probability. </w:t>
      </w:r>
      <w:del w:id="78" w:author="Dewi Po" w:date="2022-11-28T02:46:00Z">
        <w:r w:rsidRPr="007B017E" w:rsidDel="008B4291">
          <w:rPr>
            <w:rFonts w:ascii="Calibri" w:eastAsia="Times New Roman" w:hAnsi="Calibri" w:cs="Calibri"/>
            <w:color w:val="000000"/>
            <w:sz w:val="24"/>
            <w:szCs w:val="24"/>
            <w:lang w:eastAsia="en-ID"/>
          </w:rPr>
          <w:delText>By teaching my tutees t</w:delText>
        </w:r>
      </w:del>
      <w:ins w:id="79" w:author="Dewi Po" w:date="2022-11-28T02:46:00Z">
        <w:r w:rsidR="008B4291">
          <w:rPr>
            <w:rFonts w:ascii="Calibri" w:eastAsia="Times New Roman" w:hAnsi="Calibri" w:cs="Calibri"/>
            <w:color w:val="000000"/>
            <w:sz w:val="24"/>
            <w:szCs w:val="24"/>
            <w:lang w:eastAsia="en-ID"/>
          </w:rPr>
          <w:t>T</w:t>
        </w:r>
      </w:ins>
      <w:r w:rsidRPr="007B017E">
        <w:rPr>
          <w:rFonts w:ascii="Calibri" w:eastAsia="Times New Roman" w:hAnsi="Calibri" w:cs="Calibri"/>
          <w:color w:val="000000"/>
          <w:sz w:val="24"/>
          <w:szCs w:val="24"/>
          <w:lang w:eastAsia="en-ID"/>
        </w:rPr>
        <w:t xml:space="preserve">hrough these applications, </w:t>
      </w:r>
      <w:del w:id="80" w:author="Dewi Po" w:date="2022-11-28T02:46:00Z">
        <w:r w:rsidRPr="007B017E" w:rsidDel="008B4291">
          <w:rPr>
            <w:rFonts w:ascii="Calibri" w:eastAsia="Times New Roman" w:hAnsi="Calibri" w:cs="Calibri"/>
            <w:color w:val="000000"/>
            <w:sz w:val="24"/>
            <w:szCs w:val="24"/>
            <w:lang w:eastAsia="en-ID"/>
          </w:rPr>
          <w:delText xml:space="preserve">they </w:delText>
        </w:r>
      </w:del>
      <w:ins w:id="81" w:author="Dewi Po" w:date="2022-11-28T02:46:00Z">
        <w:r w:rsidR="008B4291">
          <w:rPr>
            <w:rFonts w:ascii="Calibri" w:eastAsia="Times New Roman" w:hAnsi="Calibri" w:cs="Calibri"/>
            <w:color w:val="000000"/>
            <w:sz w:val="24"/>
            <w:szCs w:val="24"/>
            <w:lang w:eastAsia="en-ID"/>
          </w:rPr>
          <w:t>my tutee</w:t>
        </w:r>
      </w:ins>
      <w:ins w:id="82" w:author="Dewi Po" w:date="2022-11-28T02:48:00Z">
        <w:r w:rsidR="00A73099">
          <w:rPr>
            <w:rFonts w:ascii="Calibri" w:eastAsia="Times New Roman" w:hAnsi="Calibri" w:cs="Calibri"/>
            <w:color w:val="000000"/>
            <w:sz w:val="24"/>
            <w:szCs w:val="24"/>
            <w:lang w:eastAsia="en-ID"/>
          </w:rPr>
          <w:t>s</w:t>
        </w:r>
      </w:ins>
      <w:ins w:id="83" w:author="Dewi Po" w:date="2022-11-28T02:46:00Z">
        <w:r w:rsidR="008B4291" w:rsidRPr="007B017E">
          <w:rPr>
            <w:rFonts w:ascii="Calibri" w:eastAsia="Times New Roman" w:hAnsi="Calibri" w:cs="Calibri"/>
            <w:color w:val="000000"/>
            <w:sz w:val="24"/>
            <w:szCs w:val="24"/>
            <w:lang w:eastAsia="en-ID"/>
          </w:rPr>
          <w:t xml:space="preserve"> </w:t>
        </w:r>
      </w:ins>
      <w:del w:id="84" w:author="Microsoft Office User" w:date="2022-11-28T16:24:00Z">
        <w:r w:rsidRPr="007B017E" w:rsidDel="007B7594">
          <w:rPr>
            <w:rFonts w:ascii="Calibri" w:eastAsia="Times New Roman" w:hAnsi="Calibri" w:cs="Calibri"/>
            <w:color w:val="000000"/>
            <w:sz w:val="24"/>
            <w:szCs w:val="24"/>
            <w:lang w:eastAsia="en-ID"/>
          </w:rPr>
          <w:delText>start</w:delText>
        </w:r>
      </w:del>
      <w:ins w:id="85" w:author="Thalia Priscilla" w:date="2022-11-25T13:00:00Z">
        <w:del w:id="86" w:author="Microsoft Office User" w:date="2022-11-28T16:24:00Z">
          <w:r w:rsidR="00681264" w:rsidDel="007B7594">
            <w:rPr>
              <w:rFonts w:ascii="Calibri" w:eastAsia="Times New Roman" w:hAnsi="Calibri" w:cs="Calibri"/>
              <w:color w:val="000000"/>
              <w:sz w:val="24"/>
              <w:szCs w:val="24"/>
              <w:lang w:eastAsia="en-ID"/>
            </w:rPr>
            <w:delText>ed</w:delText>
          </w:r>
        </w:del>
      </w:ins>
      <w:del w:id="87" w:author="Microsoft Office User" w:date="2022-11-28T16:24:00Z">
        <w:r w:rsidRPr="007B017E" w:rsidDel="007B7594">
          <w:rPr>
            <w:rFonts w:ascii="Calibri" w:eastAsia="Times New Roman" w:hAnsi="Calibri" w:cs="Calibri"/>
            <w:color w:val="000000"/>
            <w:sz w:val="24"/>
            <w:szCs w:val="24"/>
            <w:lang w:eastAsia="en-ID"/>
          </w:rPr>
          <w:delText xml:space="preserve"> to open up and </w:delText>
        </w:r>
      </w:del>
      <w:ins w:id="88" w:author="Microsoft Office User" w:date="2022-11-28T16:24:00Z">
        <w:r w:rsidR="007B7594">
          <w:rPr>
            <w:rFonts w:ascii="Calibri" w:eastAsia="Times New Roman" w:hAnsi="Calibri" w:cs="Calibri"/>
            <w:color w:val="000000"/>
            <w:sz w:val="24"/>
            <w:szCs w:val="24"/>
            <w:lang w:eastAsia="en-ID"/>
          </w:rPr>
          <w:t>became</w:t>
        </w:r>
      </w:ins>
      <w:del w:id="89" w:author="Microsoft Office User" w:date="2022-11-28T16:24:00Z">
        <w:r w:rsidRPr="007B017E" w:rsidDel="007B7594">
          <w:rPr>
            <w:rFonts w:ascii="Calibri" w:eastAsia="Times New Roman" w:hAnsi="Calibri" w:cs="Calibri"/>
            <w:color w:val="000000"/>
            <w:sz w:val="24"/>
            <w:szCs w:val="24"/>
            <w:lang w:eastAsia="en-ID"/>
          </w:rPr>
          <w:delText>be</w:delText>
        </w:r>
      </w:del>
      <w:r w:rsidRPr="007B017E">
        <w:rPr>
          <w:rFonts w:ascii="Calibri" w:eastAsia="Times New Roman" w:hAnsi="Calibri" w:cs="Calibri"/>
          <w:color w:val="000000"/>
          <w:sz w:val="24"/>
          <w:szCs w:val="24"/>
          <w:lang w:eastAsia="en-ID"/>
        </w:rPr>
        <w:t xml:space="preserve"> more </w:t>
      </w:r>
      <w:ins w:id="90" w:author="Dewi Po" w:date="2022-11-28T02:47:00Z">
        <w:r w:rsidR="00A73099">
          <w:rPr>
            <w:rFonts w:ascii="Calibri" w:eastAsia="Times New Roman" w:hAnsi="Calibri" w:cs="Calibri"/>
            <w:color w:val="000000"/>
            <w:sz w:val="24"/>
            <w:szCs w:val="24"/>
            <w:lang w:eastAsia="en-ID"/>
          </w:rPr>
          <w:t xml:space="preserve">receptive and </w:t>
        </w:r>
      </w:ins>
      <w:r w:rsidRPr="007B017E">
        <w:rPr>
          <w:rFonts w:ascii="Calibri" w:eastAsia="Times New Roman" w:hAnsi="Calibri" w:cs="Calibri"/>
          <w:color w:val="000000"/>
          <w:sz w:val="24"/>
          <w:szCs w:val="24"/>
          <w:lang w:eastAsia="en-ID"/>
        </w:rPr>
        <w:t xml:space="preserve">motivated </w:t>
      </w:r>
      <w:del w:id="91" w:author="Microsoft Office User" w:date="2022-11-28T16:24:00Z">
        <w:r w:rsidRPr="007B017E" w:rsidDel="007B7594">
          <w:rPr>
            <w:rFonts w:ascii="Calibri" w:eastAsia="Times New Roman" w:hAnsi="Calibri" w:cs="Calibri"/>
            <w:color w:val="000000"/>
            <w:sz w:val="24"/>
            <w:szCs w:val="24"/>
            <w:lang w:eastAsia="en-ID"/>
          </w:rPr>
          <w:delText xml:space="preserve">in learning </w:delText>
        </w:r>
      </w:del>
      <w:del w:id="92" w:author="Dewi Po" w:date="2022-11-28T02:31:00Z">
        <w:r w:rsidRPr="007B017E" w:rsidDel="00CE4DDE">
          <w:rPr>
            <w:rFonts w:ascii="Calibri" w:eastAsia="Times New Roman" w:hAnsi="Calibri" w:cs="Calibri"/>
            <w:color w:val="000000"/>
            <w:sz w:val="24"/>
            <w:szCs w:val="24"/>
            <w:lang w:eastAsia="en-ID"/>
          </w:rPr>
          <w:delText xml:space="preserve">probability </w:delText>
        </w:r>
      </w:del>
      <w:r w:rsidRPr="007B017E">
        <w:rPr>
          <w:rFonts w:ascii="Calibri" w:eastAsia="Times New Roman" w:hAnsi="Calibri" w:cs="Calibri"/>
          <w:color w:val="000000"/>
          <w:sz w:val="24"/>
          <w:szCs w:val="24"/>
          <w:lang w:eastAsia="en-ID"/>
        </w:rPr>
        <w:t>since they</w:t>
      </w:r>
      <w:del w:id="93" w:author="Dewi Po" w:date="2022-11-28T02:31:00Z">
        <w:r w:rsidRPr="007B017E" w:rsidDel="00CE4DDE">
          <w:rPr>
            <w:rFonts w:ascii="Calibri" w:eastAsia="Times New Roman" w:hAnsi="Calibri" w:cs="Calibri"/>
            <w:color w:val="000000"/>
            <w:sz w:val="24"/>
            <w:szCs w:val="24"/>
            <w:lang w:eastAsia="en-ID"/>
          </w:rPr>
          <w:delText xml:space="preserve"> now know</w:delText>
        </w:r>
      </w:del>
      <w:ins w:id="94" w:author="Dewi Po" w:date="2022-11-28T02:31:00Z">
        <w:r w:rsidR="00CE4DDE">
          <w:rPr>
            <w:rFonts w:ascii="Calibri" w:eastAsia="Times New Roman" w:hAnsi="Calibri" w:cs="Calibri"/>
            <w:color w:val="000000"/>
            <w:sz w:val="24"/>
            <w:szCs w:val="24"/>
            <w:lang w:eastAsia="en-ID"/>
          </w:rPr>
          <w:t xml:space="preserve">  can relate</w:t>
        </w:r>
      </w:ins>
      <w:r w:rsidRPr="007B017E">
        <w:rPr>
          <w:rFonts w:ascii="Calibri" w:eastAsia="Times New Roman" w:hAnsi="Calibri" w:cs="Calibri"/>
          <w:color w:val="000000"/>
          <w:sz w:val="24"/>
          <w:szCs w:val="24"/>
          <w:lang w:eastAsia="en-ID"/>
        </w:rPr>
        <w:t xml:space="preserve"> </w:t>
      </w:r>
      <w:ins w:id="95" w:author="Microsoft Office User" w:date="2022-11-28T16:25:00Z">
        <w:r w:rsidR="007B7594">
          <w:rPr>
            <w:rFonts w:ascii="Calibri" w:eastAsia="Times New Roman" w:hAnsi="Calibri" w:cs="Calibri"/>
            <w:color w:val="000000"/>
            <w:sz w:val="24"/>
            <w:szCs w:val="24"/>
            <w:lang w:eastAsia="en-ID"/>
          </w:rPr>
          <w:t xml:space="preserve">to </w:t>
        </w:r>
      </w:ins>
      <w:r w:rsidRPr="007B017E">
        <w:rPr>
          <w:rFonts w:ascii="Calibri" w:eastAsia="Times New Roman" w:hAnsi="Calibri" w:cs="Calibri"/>
          <w:color w:val="000000"/>
          <w:sz w:val="24"/>
          <w:szCs w:val="24"/>
          <w:lang w:eastAsia="en-ID"/>
        </w:rPr>
        <w:t>the</w:t>
      </w:r>
      <w:ins w:id="96" w:author="Microsoft Office User" w:date="2022-11-28T16:25:00Z">
        <w:r w:rsidR="007B7594">
          <w:rPr>
            <w:rFonts w:ascii="Calibri" w:eastAsia="Times New Roman" w:hAnsi="Calibri" w:cs="Calibri"/>
            <w:color w:val="000000"/>
            <w:sz w:val="24"/>
            <w:szCs w:val="24"/>
            <w:lang w:eastAsia="en-ID"/>
          </w:rPr>
          <w:t xml:space="preserve"> concepts’</w:t>
        </w:r>
      </w:ins>
      <w:r w:rsidRPr="007B017E">
        <w:rPr>
          <w:rFonts w:ascii="Calibri" w:eastAsia="Times New Roman" w:hAnsi="Calibri" w:cs="Calibri"/>
          <w:color w:val="000000"/>
          <w:sz w:val="24"/>
          <w:szCs w:val="24"/>
          <w:lang w:eastAsia="en-ID"/>
        </w:rPr>
        <w:t xml:space="preserve"> application and its relevance.</w:t>
      </w:r>
    </w:p>
    <w:p w14:paraId="6F98BA1D"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5128EA10" w14:textId="322F50A1" w:rsidR="007B017E" w:rsidRPr="005C23E4" w:rsidRDefault="00726792" w:rsidP="007B017E">
      <w:pPr>
        <w:spacing w:after="0" w:line="240" w:lineRule="auto"/>
        <w:rPr>
          <w:rFonts w:ascii="Calibri" w:eastAsia="Times New Roman" w:hAnsi="Calibri" w:cs="Calibri"/>
          <w:color w:val="000000"/>
          <w:sz w:val="24"/>
          <w:szCs w:val="24"/>
          <w:lang w:eastAsia="en-ID"/>
          <w:rPrChange w:id="97" w:author="Dewi Po" w:date="2022-11-28T02:18:00Z">
            <w:rPr>
              <w:rFonts w:ascii="Times New Roman" w:eastAsia="Times New Roman" w:hAnsi="Times New Roman" w:cs="Times New Roman"/>
              <w:sz w:val="24"/>
              <w:szCs w:val="24"/>
              <w:lang w:eastAsia="en-ID"/>
            </w:rPr>
          </w:rPrChange>
        </w:rPr>
      </w:pPr>
      <w:ins w:id="98" w:author="Dewi Po" w:date="2022-11-27T22:04:00Z">
        <w:r>
          <w:rPr>
            <w:rFonts w:ascii="Calibri" w:eastAsia="Times New Roman" w:hAnsi="Calibri" w:cs="Calibri"/>
            <w:color w:val="000000"/>
            <w:sz w:val="24"/>
            <w:szCs w:val="24"/>
            <w:lang w:eastAsia="en-ID"/>
          </w:rPr>
          <w:t xml:space="preserve">I would </w:t>
        </w:r>
      </w:ins>
      <w:ins w:id="99" w:author="Dewi Po" w:date="2022-11-27T22:05:00Z">
        <w:r>
          <w:rPr>
            <w:rFonts w:ascii="Calibri" w:eastAsia="Times New Roman" w:hAnsi="Calibri" w:cs="Calibri"/>
            <w:color w:val="000000"/>
            <w:sz w:val="24"/>
            <w:szCs w:val="24"/>
            <w:lang w:eastAsia="en-ID"/>
          </w:rPr>
          <w:t xml:space="preserve">also </w:t>
        </w:r>
      </w:ins>
      <w:ins w:id="100" w:author="Dewi Po" w:date="2022-11-27T22:04:00Z">
        <w:r>
          <w:rPr>
            <w:rFonts w:ascii="Calibri" w:eastAsia="Times New Roman" w:hAnsi="Calibri" w:cs="Calibri"/>
            <w:color w:val="000000"/>
            <w:sz w:val="24"/>
            <w:szCs w:val="24"/>
            <w:lang w:eastAsia="en-ID"/>
          </w:rPr>
          <w:t xml:space="preserve">use game </w:t>
        </w:r>
      </w:ins>
      <w:ins w:id="101" w:author="Dewi Po" w:date="2022-11-27T22:13:00Z">
        <w:r w:rsidR="00C34E92">
          <w:rPr>
            <w:rFonts w:ascii="Calibri" w:eastAsia="Times New Roman" w:hAnsi="Calibri" w:cs="Calibri"/>
            <w:color w:val="000000"/>
            <w:sz w:val="24"/>
            <w:szCs w:val="24"/>
            <w:lang w:eastAsia="en-ID"/>
          </w:rPr>
          <w:t>terminology that</w:t>
        </w:r>
      </w:ins>
      <w:ins w:id="102" w:author="Dewi Po" w:date="2022-11-27T22:05:00Z">
        <w:r>
          <w:rPr>
            <w:rFonts w:ascii="Calibri" w:eastAsia="Times New Roman" w:hAnsi="Calibri" w:cs="Calibri"/>
            <w:color w:val="000000"/>
            <w:sz w:val="24"/>
            <w:szCs w:val="24"/>
            <w:lang w:eastAsia="en-ID"/>
          </w:rPr>
          <w:t xml:space="preserve"> my fr</w:t>
        </w:r>
      </w:ins>
      <w:ins w:id="103" w:author="Dewi Po" w:date="2022-11-27T22:06:00Z">
        <w:r>
          <w:rPr>
            <w:rFonts w:ascii="Calibri" w:eastAsia="Times New Roman" w:hAnsi="Calibri" w:cs="Calibri"/>
            <w:color w:val="000000"/>
            <w:sz w:val="24"/>
            <w:szCs w:val="24"/>
            <w:lang w:eastAsia="en-ID"/>
          </w:rPr>
          <w:t xml:space="preserve">iends are familiar with to help them understand </w:t>
        </w:r>
        <w:del w:id="104" w:author="Microsoft Office User" w:date="2022-11-28T16:48:00Z">
          <w:r w:rsidDel="006322A2">
            <w:rPr>
              <w:rFonts w:ascii="Calibri" w:eastAsia="Times New Roman" w:hAnsi="Calibri" w:cs="Calibri"/>
              <w:color w:val="000000"/>
              <w:sz w:val="24"/>
              <w:szCs w:val="24"/>
              <w:lang w:eastAsia="en-ID"/>
            </w:rPr>
            <w:delText xml:space="preserve">the </w:delText>
          </w:r>
        </w:del>
        <w:r>
          <w:rPr>
            <w:rFonts w:ascii="Calibri" w:eastAsia="Times New Roman" w:hAnsi="Calibri" w:cs="Calibri"/>
            <w:color w:val="000000"/>
            <w:sz w:val="24"/>
            <w:szCs w:val="24"/>
            <w:lang w:eastAsia="en-ID"/>
          </w:rPr>
          <w:t>concept</w:t>
        </w:r>
      </w:ins>
      <w:ins w:id="105" w:author="Microsoft Office User" w:date="2022-11-28T16:48:00Z">
        <w:r w:rsidR="006322A2">
          <w:rPr>
            <w:rFonts w:ascii="Calibri" w:eastAsia="Times New Roman" w:hAnsi="Calibri" w:cs="Calibri"/>
            <w:color w:val="000000"/>
            <w:sz w:val="24"/>
            <w:szCs w:val="24"/>
            <w:lang w:eastAsia="en-ID"/>
          </w:rPr>
          <w:t>s</w:t>
        </w:r>
      </w:ins>
      <w:ins w:id="106" w:author="Dewi Po" w:date="2022-11-27T22:06:00Z">
        <w:r>
          <w:rPr>
            <w:rFonts w:ascii="Calibri" w:eastAsia="Times New Roman" w:hAnsi="Calibri" w:cs="Calibri"/>
            <w:color w:val="000000"/>
            <w:sz w:val="24"/>
            <w:szCs w:val="24"/>
            <w:lang w:eastAsia="en-ID"/>
          </w:rPr>
          <w:t xml:space="preserve"> and memorize formulas.</w:t>
        </w:r>
      </w:ins>
      <w:ins w:id="107" w:author="Dewi Po" w:date="2022-11-28T02:18:00Z">
        <w:r w:rsidR="005C23E4">
          <w:rPr>
            <w:rFonts w:ascii="Calibri" w:eastAsia="Times New Roman" w:hAnsi="Calibri" w:cs="Calibri"/>
            <w:color w:val="000000"/>
            <w:sz w:val="24"/>
            <w:szCs w:val="24"/>
            <w:lang w:eastAsia="en-ID"/>
          </w:rPr>
          <w:t xml:space="preserve"> </w:t>
        </w:r>
      </w:ins>
      <w:commentRangeStart w:id="108"/>
      <w:del w:id="109" w:author="Dewi Po" w:date="2022-11-28T02:18:00Z">
        <w:r w:rsidR="007B017E" w:rsidRPr="00726792" w:rsidDel="005C23E4">
          <w:rPr>
            <w:rFonts w:ascii="Calibri" w:eastAsia="Times New Roman" w:hAnsi="Calibri" w:cs="Calibri"/>
            <w:strike/>
            <w:color w:val="000000"/>
            <w:sz w:val="24"/>
            <w:szCs w:val="24"/>
            <w:lang w:eastAsia="en-ID"/>
            <w:rPrChange w:id="110" w:author="Dewi Po" w:date="2022-11-27T22:06:00Z">
              <w:rPr>
                <w:rFonts w:ascii="Calibri" w:eastAsia="Times New Roman" w:hAnsi="Calibri" w:cs="Calibri"/>
                <w:color w:val="000000"/>
                <w:sz w:val="24"/>
                <w:szCs w:val="24"/>
                <w:lang w:eastAsia="en-ID"/>
              </w:rPr>
            </w:rPrChange>
          </w:rPr>
          <w:delText>Moreover, to help them memorize different formulas, I implemented game terminologies that my friends are familiar with</w:delText>
        </w:r>
      </w:del>
      <w:ins w:id="111" w:author="Thalia Priscilla" w:date="2022-11-25T12:54:00Z">
        <w:del w:id="112" w:author="Dewi Po" w:date="2022-11-28T02:18:00Z">
          <w:r w:rsidR="00D8417F" w:rsidRPr="00726792" w:rsidDel="005C23E4">
            <w:rPr>
              <w:rFonts w:ascii="Calibri" w:eastAsia="Times New Roman" w:hAnsi="Calibri" w:cs="Calibri"/>
              <w:strike/>
              <w:color w:val="000000"/>
              <w:sz w:val="24"/>
              <w:szCs w:val="24"/>
              <w:lang w:eastAsia="en-ID"/>
              <w:rPrChange w:id="113" w:author="Dewi Po" w:date="2022-11-27T22:06:00Z">
                <w:rPr>
                  <w:rFonts w:ascii="Calibri" w:eastAsia="Times New Roman" w:hAnsi="Calibri" w:cs="Calibri"/>
                  <w:color w:val="000000"/>
                  <w:sz w:val="24"/>
                  <w:szCs w:val="24"/>
                  <w:lang w:eastAsia="en-ID"/>
                </w:rPr>
              </w:rPrChange>
            </w:rPr>
            <w:delText>.</w:delText>
          </w:r>
        </w:del>
      </w:ins>
      <w:del w:id="114" w:author="Dewi Po" w:date="2022-11-28T02:18:00Z">
        <w:r w:rsidR="007B017E" w:rsidRPr="00726792" w:rsidDel="005C23E4">
          <w:rPr>
            <w:rFonts w:ascii="Calibri" w:eastAsia="Times New Roman" w:hAnsi="Calibri" w:cs="Calibri"/>
            <w:strike/>
            <w:color w:val="000000"/>
            <w:sz w:val="24"/>
            <w:szCs w:val="24"/>
            <w:lang w:eastAsia="en-ID"/>
            <w:rPrChange w:id="115" w:author="Dewi Po" w:date="2022-11-27T22:06:00Z">
              <w:rPr>
                <w:rFonts w:ascii="Calibri" w:eastAsia="Times New Roman" w:hAnsi="Calibri" w:cs="Calibri"/>
                <w:color w:val="000000"/>
                <w:sz w:val="24"/>
                <w:szCs w:val="24"/>
                <w:lang w:eastAsia="en-ID"/>
              </w:rPr>
            </w:rPrChange>
          </w:rPr>
          <w:delText xml:space="preserve">, </w:delText>
        </w:r>
      </w:del>
      <w:ins w:id="116" w:author="Thalia Priscilla" w:date="2022-11-25T12:54:00Z">
        <w:r w:rsidR="00D8417F">
          <w:rPr>
            <w:rFonts w:ascii="Calibri" w:eastAsia="Times New Roman" w:hAnsi="Calibri" w:cs="Calibri"/>
            <w:color w:val="000000"/>
            <w:sz w:val="24"/>
            <w:szCs w:val="24"/>
            <w:lang w:eastAsia="en-ID"/>
          </w:rPr>
          <w:t>F</w:t>
        </w:r>
      </w:ins>
      <w:del w:id="117" w:author="Thalia Priscilla" w:date="2022-11-25T12:54:00Z">
        <w:r w:rsidR="007B017E" w:rsidRPr="007B017E" w:rsidDel="00D8417F">
          <w:rPr>
            <w:rFonts w:ascii="Calibri" w:eastAsia="Times New Roman" w:hAnsi="Calibri" w:cs="Calibri"/>
            <w:color w:val="000000"/>
            <w:sz w:val="24"/>
            <w:szCs w:val="24"/>
            <w:lang w:eastAsia="en-ID"/>
          </w:rPr>
          <w:delText>f</w:delText>
        </w:r>
      </w:del>
      <w:r w:rsidR="007B017E" w:rsidRPr="007B017E">
        <w:rPr>
          <w:rFonts w:ascii="Calibri" w:eastAsia="Times New Roman" w:hAnsi="Calibri" w:cs="Calibri"/>
          <w:color w:val="000000"/>
          <w:sz w:val="24"/>
          <w:szCs w:val="24"/>
          <w:lang w:eastAsia="en-ID"/>
        </w:rPr>
        <w:t>or example</w:t>
      </w:r>
      <w:ins w:id="118" w:author="Thalia Priscilla" w:date="2022-11-25T12:54:00Z">
        <w:r w:rsidR="00D8417F">
          <w:rPr>
            <w:rFonts w:ascii="Calibri" w:eastAsia="Times New Roman" w:hAnsi="Calibri" w:cs="Calibri"/>
            <w:color w:val="000000"/>
            <w:sz w:val="24"/>
            <w:szCs w:val="24"/>
            <w:lang w:eastAsia="en-ID"/>
          </w:rPr>
          <w:t>,</w:t>
        </w:r>
      </w:ins>
      <w:r w:rsidR="007B017E" w:rsidRPr="007B017E">
        <w:rPr>
          <w:rFonts w:ascii="Calibri" w:eastAsia="Times New Roman" w:hAnsi="Calibri" w:cs="Calibri"/>
          <w:color w:val="000000"/>
          <w:sz w:val="24"/>
          <w:szCs w:val="24"/>
          <w:lang w:eastAsia="en-ID"/>
        </w:rPr>
        <w:t xml:space="preserve"> </w:t>
      </w:r>
      <w:ins w:id="119" w:author="Dewi Po" w:date="2022-11-27T22:00:00Z">
        <w:del w:id="120" w:author="Microsoft Office User" w:date="2022-11-28T16:48:00Z">
          <w:r w:rsidDel="006322A2">
            <w:rPr>
              <w:rFonts w:ascii="Calibri" w:eastAsia="Times New Roman" w:hAnsi="Calibri" w:cs="Calibri"/>
              <w:color w:val="000000"/>
              <w:sz w:val="24"/>
              <w:szCs w:val="24"/>
              <w:lang w:eastAsia="en-ID"/>
            </w:rPr>
            <w:delText>to</w:delText>
          </w:r>
        </w:del>
      </w:ins>
      <w:ins w:id="121" w:author="Dewi Po" w:date="2022-11-27T22:01:00Z">
        <w:del w:id="122" w:author="Microsoft Office User" w:date="2022-11-28T16:48:00Z">
          <w:r w:rsidDel="006322A2">
            <w:rPr>
              <w:rFonts w:ascii="Calibri" w:eastAsia="Times New Roman" w:hAnsi="Calibri" w:cs="Calibri"/>
              <w:color w:val="000000"/>
              <w:sz w:val="24"/>
              <w:szCs w:val="24"/>
              <w:lang w:eastAsia="en-ID"/>
            </w:rPr>
            <w:delText xml:space="preserve"> explain</w:delText>
          </w:r>
        </w:del>
      </w:ins>
      <w:ins w:id="123" w:author="Microsoft Office User" w:date="2022-11-28T16:48:00Z">
        <w:r w:rsidR="006322A2">
          <w:rPr>
            <w:rFonts w:ascii="Calibri" w:eastAsia="Times New Roman" w:hAnsi="Calibri" w:cs="Calibri"/>
            <w:color w:val="000000"/>
            <w:sz w:val="24"/>
            <w:szCs w:val="24"/>
            <w:lang w:eastAsia="en-ID"/>
          </w:rPr>
          <w:t>for</w:t>
        </w:r>
      </w:ins>
      <w:ins w:id="124" w:author="Dewi Po" w:date="2022-11-27T22:01:00Z">
        <w:r>
          <w:rPr>
            <w:rFonts w:ascii="Calibri" w:eastAsia="Times New Roman" w:hAnsi="Calibri" w:cs="Calibri"/>
            <w:color w:val="000000"/>
            <w:sz w:val="24"/>
            <w:szCs w:val="24"/>
            <w:lang w:eastAsia="en-ID"/>
          </w:rPr>
          <w:t xml:space="preserve"> the concept of integral to sp</w:t>
        </w:r>
      </w:ins>
      <w:ins w:id="125" w:author="Dewi Po" w:date="2022-11-27T22:07:00Z">
        <w:r>
          <w:rPr>
            <w:rFonts w:ascii="Calibri" w:eastAsia="Times New Roman" w:hAnsi="Calibri" w:cs="Calibri"/>
            <w:color w:val="000000"/>
            <w:sz w:val="24"/>
            <w:szCs w:val="24"/>
            <w:lang w:eastAsia="en-ID"/>
          </w:rPr>
          <w:t>e</w:t>
        </w:r>
      </w:ins>
      <w:ins w:id="126" w:author="Dewi Po" w:date="2022-11-27T22:01:00Z">
        <w:r>
          <w:rPr>
            <w:rFonts w:ascii="Calibri" w:eastAsia="Times New Roman" w:hAnsi="Calibri" w:cs="Calibri"/>
            <w:color w:val="000000"/>
            <w:sz w:val="24"/>
            <w:szCs w:val="24"/>
            <w:lang w:eastAsia="en-ID"/>
          </w:rPr>
          <w:t xml:space="preserve">ed and velocity, </w:t>
        </w:r>
      </w:ins>
      <w:ins w:id="127" w:author="Dewi Po" w:date="2022-11-27T22:04:00Z">
        <w:r>
          <w:rPr>
            <w:rFonts w:ascii="Calibri" w:eastAsia="Times New Roman" w:hAnsi="Calibri" w:cs="Calibri"/>
            <w:color w:val="000000"/>
            <w:sz w:val="24"/>
            <w:szCs w:val="24"/>
            <w:lang w:eastAsia="en-ID"/>
          </w:rPr>
          <w:t xml:space="preserve">the </w:t>
        </w:r>
      </w:ins>
      <w:ins w:id="128" w:author="Dewi Po" w:date="2022-11-27T22:07:00Z">
        <w:r>
          <w:rPr>
            <w:rFonts w:ascii="Calibri" w:eastAsia="Times New Roman" w:hAnsi="Calibri" w:cs="Calibri"/>
            <w:color w:val="000000"/>
            <w:sz w:val="24"/>
            <w:szCs w:val="24"/>
            <w:lang w:eastAsia="en-ID"/>
          </w:rPr>
          <w:t xml:space="preserve">racing </w:t>
        </w:r>
      </w:ins>
      <w:ins w:id="129" w:author="Dewi Po" w:date="2022-11-27T22:04:00Z">
        <w:r>
          <w:rPr>
            <w:rFonts w:ascii="Calibri" w:eastAsia="Times New Roman" w:hAnsi="Calibri" w:cs="Calibri"/>
            <w:color w:val="000000"/>
            <w:sz w:val="24"/>
            <w:szCs w:val="24"/>
            <w:lang w:eastAsia="en-ID"/>
          </w:rPr>
          <w:t xml:space="preserve">game Grand </w:t>
        </w:r>
      </w:ins>
      <w:ins w:id="130" w:author="Dewi Po" w:date="2022-11-27T22:07:00Z">
        <w:r>
          <w:rPr>
            <w:rFonts w:ascii="Calibri" w:eastAsia="Times New Roman" w:hAnsi="Calibri" w:cs="Calibri"/>
            <w:color w:val="000000"/>
            <w:sz w:val="24"/>
            <w:szCs w:val="24"/>
            <w:lang w:eastAsia="en-ID"/>
          </w:rPr>
          <w:t>turismo</w:t>
        </w:r>
      </w:ins>
      <w:ins w:id="131" w:author="Dewi Po" w:date="2022-11-27T22:04:00Z">
        <w:r>
          <w:rPr>
            <w:rFonts w:ascii="Calibri" w:eastAsia="Times New Roman" w:hAnsi="Calibri" w:cs="Calibri"/>
            <w:color w:val="000000"/>
            <w:sz w:val="24"/>
            <w:szCs w:val="24"/>
            <w:lang w:eastAsia="en-ID"/>
          </w:rPr>
          <w:t xml:space="preserve"> </w:t>
        </w:r>
      </w:ins>
      <w:ins w:id="132" w:author="Dewi Po" w:date="2022-11-27T22:07:00Z">
        <w:r>
          <w:rPr>
            <w:rFonts w:ascii="Calibri" w:eastAsia="Times New Roman" w:hAnsi="Calibri" w:cs="Calibri"/>
            <w:color w:val="000000"/>
            <w:sz w:val="24"/>
            <w:szCs w:val="24"/>
            <w:lang w:eastAsia="en-ID"/>
          </w:rPr>
          <w:t>comes in handy.</w:t>
        </w:r>
      </w:ins>
      <w:ins w:id="133" w:author="Dewi Po" w:date="2022-11-27T22:13:00Z">
        <w:r w:rsidR="00C34E92">
          <w:rPr>
            <w:rFonts w:ascii="Calibri" w:eastAsia="Times New Roman" w:hAnsi="Calibri" w:cs="Calibri"/>
            <w:color w:val="000000"/>
            <w:sz w:val="24"/>
            <w:szCs w:val="24"/>
            <w:lang w:eastAsia="en-ID"/>
          </w:rPr>
          <w:t xml:space="preserve"> </w:t>
        </w:r>
      </w:ins>
      <w:ins w:id="134" w:author="Dewi Po" w:date="2022-11-28T02:33:00Z">
        <w:r w:rsidR="00CE4DDE">
          <w:rPr>
            <w:rFonts w:ascii="Calibri" w:eastAsia="Times New Roman" w:hAnsi="Calibri" w:cs="Calibri"/>
            <w:color w:val="000000"/>
            <w:sz w:val="24"/>
            <w:szCs w:val="24"/>
            <w:lang w:eastAsia="en-ID"/>
          </w:rPr>
          <w:t>My friend can immediately relate my explanation</w:t>
        </w:r>
      </w:ins>
      <w:ins w:id="135" w:author="Dewi Po" w:date="2022-11-28T02:34:00Z">
        <w:r w:rsidR="00CE4DDE">
          <w:rPr>
            <w:rFonts w:ascii="Calibri" w:eastAsia="Times New Roman" w:hAnsi="Calibri" w:cs="Calibri"/>
            <w:color w:val="000000"/>
            <w:sz w:val="24"/>
            <w:szCs w:val="24"/>
            <w:lang w:eastAsia="en-ID"/>
          </w:rPr>
          <w:t xml:space="preserve"> </w:t>
        </w:r>
      </w:ins>
      <w:ins w:id="136" w:author="Dewi Po" w:date="2022-11-28T02:33:00Z">
        <w:r w:rsidR="00CE4DDE">
          <w:rPr>
            <w:rFonts w:ascii="Calibri" w:eastAsia="Times New Roman" w:hAnsi="Calibri" w:cs="Calibri"/>
            <w:color w:val="000000"/>
            <w:sz w:val="24"/>
            <w:szCs w:val="24"/>
            <w:lang w:eastAsia="en-ID"/>
          </w:rPr>
          <w:t xml:space="preserve">and </w:t>
        </w:r>
      </w:ins>
      <w:ins w:id="137" w:author="Dewi Po" w:date="2022-11-28T02:34:00Z">
        <w:r w:rsidR="00CE4DDE">
          <w:rPr>
            <w:rFonts w:ascii="Calibri" w:eastAsia="Times New Roman" w:hAnsi="Calibri" w:cs="Calibri"/>
            <w:color w:val="000000"/>
            <w:sz w:val="24"/>
            <w:szCs w:val="24"/>
            <w:lang w:eastAsia="en-ID"/>
          </w:rPr>
          <w:t>h</w:t>
        </w:r>
      </w:ins>
      <w:ins w:id="138" w:author="Dewi Po" w:date="2022-11-28T02:32:00Z">
        <w:r w:rsidR="00CE4DDE">
          <w:rPr>
            <w:rFonts w:ascii="Calibri" w:eastAsia="Times New Roman" w:hAnsi="Calibri" w:cs="Calibri"/>
            <w:color w:val="000000"/>
            <w:sz w:val="24"/>
            <w:szCs w:val="24"/>
            <w:lang w:eastAsia="en-ID"/>
          </w:rPr>
          <w:t>e</w:t>
        </w:r>
      </w:ins>
      <w:ins w:id="139" w:author="Dewi Po" w:date="2022-11-27T22:14:00Z">
        <w:r w:rsidR="00C34E92">
          <w:rPr>
            <w:rFonts w:ascii="Calibri" w:eastAsia="Times New Roman" w:hAnsi="Calibri" w:cs="Calibri"/>
            <w:color w:val="000000"/>
            <w:sz w:val="24"/>
            <w:szCs w:val="24"/>
            <w:lang w:eastAsia="en-ID"/>
          </w:rPr>
          <w:t xml:space="preserve"> even </w:t>
        </w:r>
      </w:ins>
      <w:ins w:id="140" w:author="Dewi Po" w:date="2022-11-27T22:17:00Z">
        <w:r w:rsidR="00C34E92">
          <w:rPr>
            <w:rFonts w:ascii="Calibri" w:eastAsia="Times New Roman" w:hAnsi="Calibri" w:cs="Calibri"/>
            <w:color w:val="000000"/>
            <w:sz w:val="24"/>
            <w:szCs w:val="24"/>
            <w:lang w:eastAsia="en-ID"/>
          </w:rPr>
          <w:t>joked</w:t>
        </w:r>
      </w:ins>
      <w:ins w:id="141" w:author="Dewi Po" w:date="2022-11-27T22:19:00Z">
        <w:r w:rsidR="00C34E92">
          <w:rPr>
            <w:rFonts w:ascii="Calibri" w:eastAsia="Times New Roman" w:hAnsi="Calibri" w:cs="Calibri"/>
            <w:color w:val="000000"/>
            <w:sz w:val="24"/>
            <w:szCs w:val="24"/>
            <w:lang w:eastAsia="en-ID"/>
          </w:rPr>
          <w:t xml:space="preserve"> </w:t>
        </w:r>
      </w:ins>
      <w:ins w:id="142" w:author="Dewi Po" w:date="2022-11-28T02:26:00Z">
        <w:r w:rsidR="005C23E4">
          <w:rPr>
            <w:rFonts w:ascii="Calibri" w:eastAsia="Times New Roman" w:hAnsi="Calibri" w:cs="Calibri"/>
            <w:color w:val="000000"/>
            <w:sz w:val="24"/>
            <w:szCs w:val="24"/>
            <w:lang w:eastAsia="en-ID"/>
          </w:rPr>
          <w:t xml:space="preserve">that </w:t>
        </w:r>
      </w:ins>
      <w:ins w:id="143" w:author="Dewi Po" w:date="2022-11-28T02:32:00Z">
        <w:r w:rsidR="00CE4DDE">
          <w:rPr>
            <w:rFonts w:ascii="Calibri" w:eastAsia="Times New Roman" w:hAnsi="Calibri" w:cs="Calibri"/>
            <w:color w:val="000000"/>
            <w:sz w:val="24"/>
            <w:szCs w:val="24"/>
            <w:lang w:eastAsia="en-ID"/>
          </w:rPr>
          <w:t>he</w:t>
        </w:r>
      </w:ins>
      <w:ins w:id="144" w:author="Dewi Po" w:date="2022-11-28T02:26:00Z">
        <w:r w:rsidR="005C23E4">
          <w:rPr>
            <w:rFonts w:ascii="Calibri" w:eastAsia="Times New Roman" w:hAnsi="Calibri" w:cs="Calibri"/>
            <w:color w:val="000000"/>
            <w:sz w:val="24"/>
            <w:szCs w:val="24"/>
            <w:lang w:eastAsia="en-ID"/>
          </w:rPr>
          <w:t xml:space="preserve"> </w:t>
        </w:r>
      </w:ins>
      <w:ins w:id="145" w:author="Dewi Po" w:date="2022-11-28T02:37:00Z">
        <w:r w:rsidR="00C535F0">
          <w:rPr>
            <w:rFonts w:ascii="Calibri" w:eastAsia="Times New Roman" w:hAnsi="Calibri" w:cs="Calibri"/>
            <w:color w:val="000000"/>
            <w:sz w:val="24"/>
            <w:szCs w:val="24"/>
            <w:lang w:eastAsia="en-ID"/>
          </w:rPr>
          <w:t>manages</w:t>
        </w:r>
      </w:ins>
      <w:ins w:id="146" w:author="Dewi Po" w:date="2022-11-28T02:26:00Z">
        <w:r w:rsidR="005C23E4">
          <w:rPr>
            <w:rFonts w:ascii="Calibri" w:eastAsia="Times New Roman" w:hAnsi="Calibri" w:cs="Calibri"/>
            <w:color w:val="000000"/>
            <w:sz w:val="24"/>
            <w:szCs w:val="24"/>
            <w:lang w:eastAsia="en-ID"/>
          </w:rPr>
          <w:t xml:space="preserve"> to do</w:t>
        </w:r>
      </w:ins>
      <w:ins w:id="147" w:author="Dewi Po" w:date="2022-11-27T22:19:00Z">
        <w:r w:rsidR="00C34E92">
          <w:rPr>
            <w:rFonts w:ascii="Calibri" w:eastAsia="Times New Roman" w:hAnsi="Calibri" w:cs="Calibri"/>
            <w:color w:val="000000"/>
            <w:sz w:val="24"/>
            <w:szCs w:val="24"/>
            <w:lang w:eastAsia="en-ID"/>
          </w:rPr>
          <w:t xml:space="preserve"> the</w:t>
        </w:r>
      </w:ins>
      <w:ins w:id="148" w:author="Dewi Po" w:date="2022-11-28T02:26:00Z">
        <w:r w:rsidR="005C23E4">
          <w:rPr>
            <w:rFonts w:ascii="Calibri" w:eastAsia="Times New Roman" w:hAnsi="Calibri" w:cs="Calibri"/>
            <w:color w:val="000000"/>
            <w:sz w:val="24"/>
            <w:szCs w:val="24"/>
            <w:lang w:eastAsia="en-ID"/>
          </w:rPr>
          <w:t xml:space="preserve"> in</w:t>
        </w:r>
      </w:ins>
      <w:ins w:id="149" w:author="Dewi Po" w:date="2022-11-28T02:27:00Z">
        <w:r w:rsidR="005C23E4">
          <w:rPr>
            <w:rFonts w:ascii="Calibri" w:eastAsia="Times New Roman" w:hAnsi="Calibri" w:cs="Calibri"/>
            <w:color w:val="000000"/>
            <w:sz w:val="24"/>
            <w:szCs w:val="24"/>
            <w:lang w:eastAsia="en-ID"/>
          </w:rPr>
          <w:t>teg</w:t>
        </w:r>
        <w:r w:rsidR="00CE4DDE">
          <w:rPr>
            <w:rFonts w:ascii="Calibri" w:eastAsia="Times New Roman" w:hAnsi="Calibri" w:cs="Calibri"/>
            <w:color w:val="000000"/>
            <w:sz w:val="24"/>
            <w:szCs w:val="24"/>
            <w:lang w:eastAsia="en-ID"/>
          </w:rPr>
          <w:t>ral</w:t>
        </w:r>
        <w:r w:rsidR="005C23E4">
          <w:rPr>
            <w:rFonts w:ascii="Calibri" w:eastAsia="Times New Roman" w:hAnsi="Calibri" w:cs="Calibri"/>
            <w:color w:val="000000"/>
            <w:sz w:val="24"/>
            <w:szCs w:val="24"/>
            <w:lang w:eastAsia="en-ID"/>
          </w:rPr>
          <w:t xml:space="preserve"> </w:t>
        </w:r>
      </w:ins>
      <w:ins w:id="150" w:author="Dewi Po" w:date="2022-11-27T22:19:00Z">
        <w:r w:rsidR="00C34E92">
          <w:rPr>
            <w:rFonts w:ascii="Calibri" w:eastAsia="Times New Roman" w:hAnsi="Calibri" w:cs="Calibri"/>
            <w:color w:val="000000"/>
            <w:sz w:val="24"/>
            <w:szCs w:val="24"/>
            <w:lang w:eastAsia="en-ID"/>
          </w:rPr>
          <w:t>“</w:t>
        </w:r>
      </w:ins>
      <w:ins w:id="151" w:author="Dewi Po" w:date="2022-11-27T22:21:00Z">
        <w:r w:rsidR="00BF4A80">
          <w:rPr>
            <w:rFonts w:ascii="Calibri" w:eastAsia="Times New Roman" w:hAnsi="Calibri" w:cs="Calibri"/>
            <w:color w:val="000000"/>
            <w:sz w:val="24"/>
            <w:szCs w:val="24"/>
            <w:lang w:eastAsia="en-ID"/>
          </w:rPr>
          <w:t>G</w:t>
        </w:r>
      </w:ins>
      <w:ins w:id="152" w:author="Dewi Po" w:date="2022-11-27T22:19:00Z">
        <w:r w:rsidR="00C34E92">
          <w:rPr>
            <w:rFonts w:ascii="Calibri" w:eastAsia="Times New Roman" w:hAnsi="Calibri" w:cs="Calibri"/>
            <w:color w:val="000000"/>
            <w:sz w:val="24"/>
            <w:szCs w:val="24"/>
            <w:lang w:eastAsia="en-ID"/>
          </w:rPr>
          <w:t xml:space="preserve">rand </w:t>
        </w:r>
      </w:ins>
      <w:ins w:id="153" w:author="Dewi Po" w:date="2022-11-27T22:21:00Z">
        <w:r w:rsidR="00BF4A80">
          <w:rPr>
            <w:rFonts w:ascii="Calibri" w:eastAsia="Times New Roman" w:hAnsi="Calibri" w:cs="Calibri"/>
            <w:color w:val="000000"/>
            <w:sz w:val="24"/>
            <w:szCs w:val="24"/>
            <w:lang w:eastAsia="en-ID"/>
          </w:rPr>
          <w:t>Turismo</w:t>
        </w:r>
      </w:ins>
      <w:ins w:id="154" w:author="Dewi Po" w:date="2022-11-27T22:19:00Z">
        <w:r w:rsidR="00C34E92">
          <w:rPr>
            <w:rFonts w:ascii="Calibri" w:eastAsia="Times New Roman" w:hAnsi="Calibri" w:cs="Calibri"/>
            <w:color w:val="000000"/>
            <w:sz w:val="24"/>
            <w:szCs w:val="24"/>
            <w:lang w:eastAsia="en-ID"/>
          </w:rPr>
          <w:t>” problem</w:t>
        </w:r>
      </w:ins>
      <w:ins w:id="155" w:author="Dewi Po" w:date="2022-11-28T02:35:00Z">
        <w:r w:rsidR="00CE4DDE">
          <w:rPr>
            <w:rFonts w:ascii="Calibri" w:eastAsia="Times New Roman" w:hAnsi="Calibri" w:cs="Calibri"/>
            <w:color w:val="000000"/>
            <w:sz w:val="24"/>
            <w:szCs w:val="24"/>
            <w:lang w:eastAsia="en-ID"/>
          </w:rPr>
          <w:t xml:space="preserve"> on </w:t>
        </w:r>
      </w:ins>
      <w:ins w:id="156" w:author="Microsoft Office User" w:date="2022-11-28T16:49:00Z">
        <w:r w:rsidR="006322A2">
          <w:rPr>
            <w:rFonts w:ascii="Calibri" w:eastAsia="Times New Roman" w:hAnsi="Calibri" w:cs="Calibri"/>
            <w:color w:val="000000"/>
            <w:sz w:val="24"/>
            <w:szCs w:val="24"/>
            <w:lang w:eastAsia="en-ID"/>
          </w:rPr>
          <w:t xml:space="preserve">the </w:t>
        </w:r>
      </w:ins>
      <w:ins w:id="157" w:author="Dewi Po" w:date="2022-11-28T02:35:00Z">
        <w:r w:rsidR="00CE4DDE">
          <w:rPr>
            <w:rFonts w:ascii="Calibri" w:eastAsia="Times New Roman" w:hAnsi="Calibri" w:cs="Calibri"/>
            <w:color w:val="000000"/>
            <w:sz w:val="24"/>
            <w:szCs w:val="24"/>
            <w:lang w:eastAsia="en-ID"/>
          </w:rPr>
          <w:t>exam</w:t>
        </w:r>
      </w:ins>
      <w:ins w:id="158" w:author="Dewi Po" w:date="2022-11-27T22:20:00Z">
        <w:r w:rsidR="00C34E92">
          <w:rPr>
            <w:rFonts w:ascii="Calibri" w:eastAsia="Times New Roman" w:hAnsi="Calibri" w:cs="Calibri"/>
            <w:color w:val="000000"/>
            <w:sz w:val="24"/>
            <w:szCs w:val="24"/>
            <w:lang w:eastAsia="en-ID"/>
          </w:rPr>
          <w:t>.</w:t>
        </w:r>
      </w:ins>
      <w:ins w:id="159" w:author="Dewi Po" w:date="2022-11-27T22:15:00Z">
        <w:r w:rsidR="00C34E92">
          <w:rPr>
            <w:rFonts w:ascii="Calibri" w:eastAsia="Times New Roman" w:hAnsi="Calibri" w:cs="Calibri"/>
            <w:color w:val="000000"/>
            <w:sz w:val="24"/>
            <w:szCs w:val="24"/>
            <w:lang w:eastAsia="en-ID"/>
          </w:rPr>
          <w:t xml:space="preserve"> </w:t>
        </w:r>
      </w:ins>
      <w:del w:id="160" w:author="Dewi Po" w:date="2022-11-28T02:18:00Z">
        <w:r w:rsidR="007B017E" w:rsidRPr="00726792" w:rsidDel="005C23E4">
          <w:rPr>
            <w:rFonts w:ascii="Calibri" w:eastAsia="Times New Roman" w:hAnsi="Calibri" w:cs="Calibri"/>
            <w:strike/>
            <w:color w:val="000000"/>
            <w:sz w:val="24"/>
            <w:szCs w:val="24"/>
            <w:lang w:eastAsia="en-ID"/>
            <w:rPrChange w:id="161" w:author="Dewi Po" w:date="2022-11-27T22:09:00Z">
              <w:rPr>
                <w:rFonts w:ascii="Calibri" w:eastAsia="Times New Roman" w:hAnsi="Calibri" w:cs="Calibri"/>
                <w:color w:val="000000"/>
                <w:sz w:val="24"/>
                <w:szCs w:val="24"/>
                <w:lang w:eastAsia="en-ID"/>
              </w:rPr>
            </w:rPrChange>
          </w:rPr>
          <w:delText>I connected the meaning of integrals to speed and velocity in racing games.</w:delText>
        </w:r>
        <w:commentRangeEnd w:id="108"/>
        <w:r w:rsidR="001527BA" w:rsidRPr="00726792" w:rsidDel="005C23E4">
          <w:rPr>
            <w:rStyle w:val="CommentReference"/>
            <w:strike/>
            <w:rPrChange w:id="162" w:author="Dewi Po" w:date="2022-11-27T22:09:00Z">
              <w:rPr>
                <w:rStyle w:val="CommentReference"/>
              </w:rPr>
            </w:rPrChange>
          </w:rPr>
          <w:commentReference w:id="108"/>
        </w:r>
        <w:r w:rsidR="007B017E" w:rsidRPr="007B017E" w:rsidDel="005C23E4">
          <w:rPr>
            <w:rFonts w:ascii="Calibri" w:eastAsia="Times New Roman" w:hAnsi="Calibri" w:cs="Calibri"/>
            <w:color w:val="000000"/>
            <w:sz w:val="24"/>
            <w:szCs w:val="24"/>
            <w:lang w:eastAsia="en-ID"/>
          </w:rPr>
          <w:delText xml:space="preserve"> </w:delText>
        </w:r>
      </w:del>
      <w:r w:rsidR="007B017E" w:rsidRPr="007B017E">
        <w:rPr>
          <w:rFonts w:ascii="Calibri" w:eastAsia="Times New Roman" w:hAnsi="Calibri" w:cs="Calibri"/>
          <w:color w:val="000000"/>
          <w:sz w:val="24"/>
          <w:szCs w:val="24"/>
          <w:lang w:eastAsia="en-ID"/>
        </w:rPr>
        <w:t xml:space="preserve">Gradually, these methods helped my tutees to better </w:t>
      </w:r>
      <w:del w:id="163" w:author="Dewi Po" w:date="2022-11-27T22:11:00Z">
        <w:r w:rsidR="007B017E" w:rsidRPr="007B017E" w:rsidDel="00C34E92">
          <w:rPr>
            <w:rFonts w:ascii="Calibri" w:eastAsia="Times New Roman" w:hAnsi="Calibri" w:cs="Calibri"/>
            <w:color w:val="000000"/>
            <w:sz w:val="24"/>
            <w:szCs w:val="24"/>
            <w:lang w:eastAsia="en-ID"/>
          </w:rPr>
          <w:delText>analyze</w:delText>
        </w:r>
      </w:del>
      <w:ins w:id="164" w:author="Dewi Po" w:date="2022-11-27T22:11:00Z">
        <w:r w:rsidR="00C34E92" w:rsidRPr="007B017E">
          <w:rPr>
            <w:rFonts w:ascii="Calibri" w:eastAsia="Times New Roman" w:hAnsi="Calibri" w:cs="Calibri"/>
            <w:color w:val="000000"/>
            <w:sz w:val="24"/>
            <w:szCs w:val="24"/>
            <w:lang w:eastAsia="en-ID"/>
          </w:rPr>
          <w:t>analyse</w:t>
        </w:r>
      </w:ins>
      <w:r w:rsidR="007B017E" w:rsidRPr="007B017E">
        <w:rPr>
          <w:rFonts w:ascii="Calibri" w:eastAsia="Times New Roman" w:hAnsi="Calibri" w:cs="Calibri"/>
          <w:color w:val="000000"/>
          <w:sz w:val="24"/>
          <w:szCs w:val="24"/>
          <w:lang w:eastAsia="en-ID"/>
        </w:rPr>
        <w:t xml:space="preserve"> and solve problems, gaining improvements in scores by about 15%.</w:t>
      </w:r>
    </w:p>
    <w:p w14:paraId="29A847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795C8345" w14:textId="716C9248" w:rsidR="005C23E4" w:rsidRDefault="007B017E" w:rsidP="007B017E">
      <w:pPr>
        <w:spacing w:after="0" w:line="240" w:lineRule="auto"/>
        <w:rPr>
          <w:ins w:id="165" w:author="Dewi Po" w:date="2022-11-28T02:18:00Z"/>
          <w:rFonts w:ascii="Calibri" w:eastAsia="Times New Roman" w:hAnsi="Calibri" w:cs="Calibri"/>
          <w:color w:val="000000"/>
          <w:sz w:val="24"/>
          <w:szCs w:val="24"/>
          <w:lang w:eastAsia="en-ID"/>
        </w:rPr>
      </w:pPr>
      <w:r w:rsidRPr="007B017E">
        <w:rPr>
          <w:rFonts w:ascii="Calibri" w:eastAsia="Times New Roman" w:hAnsi="Calibri" w:cs="Calibri"/>
          <w:color w:val="000000"/>
          <w:sz w:val="24"/>
          <w:szCs w:val="24"/>
          <w:lang w:eastAsia="en-ID"/>
        </w:rPr>
        <w:t xml:space="preserve">Through teaching, I realized that people have different </w:t>
      </w:r>
      <w:del w:id="166" w:author="Microsoft Office User" w:date="2022-11-28T16:58:00Z">
        <w:r w:rsidRPr="007B017E" w:rsidDel="00BA1097">
          <w:rPr>
            <w:rFonts w:ascii="Calibri" w:eastAsia="Times New Roman" w:hAnsi="Calibri" w:cs="Calibri"/>
            <w:color w:val="000000"/>
            <w:sz w:val="24"/>
            <w:szCs w:val="24"/>
            <w:lang w:eastAsia="en-ID"/>
          </w:rPr>
          <w:delText xml:space="preserve">perceptions </w:delText>
        </w:r>
      </w:del>
      <w:ins w:id="167" w:author="Microsoft Office User" w:date="2022-11-28T16:58:00Z">
        <w:r w:rsidR="00BA1097">
          <w:rPr>
            <w:rFonts w:ascii="Calibri" w:eastAsia="Times New Roman" w:hAnsi="Calibri" w:cs="Calibri"/>
            <w:color w:val="000000"/>
            <w:sz w:val="24"/>
            <w:szCs w:val="24"/>
            <w:lang w:eastAsia="en-ID"/>
          </w:rPr>
          <w:t>understandings</w:t>
        </w:r>
        <w:r w:rsidR="00BA1097"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of a problem. It may be easy for some but hard for others. I learned that we cannot presume a single solution to work for everyone, but instead understand their varying circumstances and use creativity to help people better understand what they are facing. In the future, I hope I can continue using my creative problem-solving thinking and willing heart to help others not only in the math field, but also assist them in</w:t>
      </w:r>
      <w:del w:id="168" w:author="Dewi Po" w:date="2022-11-27T22:24:00Z">
        <w:r w:rsidRPr="007B017E" w:rsidDel="00BF4A80">
          <w:rPr>
            <w:rFonts w:ascii="Calibri" w:eastAsia="Times New Roman" w:hAnsi="Calibri" w:cs="Calibri"/>
            <w:color w:val="000000"/>
            <w:sz w:val="24"/>
            <w:szCs w:val="24"/>
            <w:lang w:eastAsia="en-ID"/>
          </w:rPr>
          <w:delText xml:space="preserve"> </w:delText>
        </w:r>
      </w:del>
      <w:ins w:id="169" w:author="Dewi Po" w:date="2022-11-27T22:22:00Z">
        <w:r w:rsidR="00BF4A80">
          <w:rPr>
            <w:rFonts w:ascii="Calibri" w:eastAsia="Times New Roman" w:hAnsi="Calibri" w:cs="Calibri"/>
            <w:color w:val="000000"/>
            <w:sz w:val="24"/>
            <w:szCs w:val="24"/>
            <w:lang w:eastAsia="en-ID"/>
          </w:rPr>
          <w:t xml:space="preserve"> </w:t>
        </w:r>
      </w:ins>
      <w:ins w:id="170" w:author="Dewi Po" w:date="2022-11-27T22:25:00Z">
        <w:r w:rsidR="00BF4A80">
          <w:rPr>
            <w:rFonts w:ascii="Calibri" w:eastAsia="Times New Roman" w:hAnsi="Calibri" w:cs="Calibri"/>
            <w:color w:val="000000"/>
            <w:sz w:val="24"/>
            <w:szCs w:val="24"/>
            <w:lang w:eastAsia="en-ID"/>
          </w:rPr>
          <w:t>other fields</w:t>
        </w:r>
      </w:ins>
      <w:ins w:id="171" w:author="Dewi Po" w:date="2022-11-27T22:26:00Z">
        <w:r w:rsidR="00BF4A80">
          <w:rPr>
            <w:rFonts w:ascii="Calibri" w:eastAsia="Times New Roman" w:hAnsi="Calibri" w:cs="Calibri"/>
            <w:color w:val="000000"/>
            <w:sz w:val="24"/>
            <w:szCs w:val="24"/>
            <w:lang w:eastAsia="en-ID"/>
          </w:rPr>
          <w:t>.</w:t>
        </w:r>
      </w:ins>
    </w:p>
    <w:p w14:paraId="4CF43B90" w14:textId="77777777" w:rsidR="005C23E4" w:rsidRDefault="005C23E4" w:rsidP="007B017E">
      <w:pPr>
        <w:spacing w:after="0" w:line="240" w:lineRule="auto"/>
        <w:rPr>
          <w:ins w:id="172" w:author="Dewi Po" w:date="2022-11-28T02:18:00Z"/>
          <w:rFonts w:ascii="Calibri" w:eastAsia="Times New Roman" w:hAnsi="Calibri" w:cs="Calibri"/>
          <w:color w:val="000000"/>
          <w:sz w:val="24"/>
          <w:szCs w:val="24"/>
          <w:lang w:eastAsia="en-ID"/>
        </w:rPr>
      </w:pPr>
    </w:p>
    <w:p w14:paraId="6927D755" w14:textId="77777777" w:rsidR="005C23E4" w:rsidRDefault="005C23E4" w:rsidP="007B017E">
      <w:pPr>
        <w:spacing w:after="0" w:line="240" w:lineRule="auto"/>
        <w:rPr>
          <w:ins w:id="173" w:author="Dewi Po" w:date="2022-11-28T02:18:00Z"/>
          <w:rFonts w:ascii="Calibri" w:eastAsia="Times New Roman" w:hAnsi="Calibri" w:cs="Calibri"/>
          <w:color w:val="000000"/>
          <w:sz w:val="24"/>
          <w:szCs w:val="24"/>
          <w:lang w:eastAsia="en-ID"/>
        </w:rPr>
      </w:pPr>
    </w:p>
    <w:p w14:paraId="37D16AFF" w14:textId="241F8B18" w:rsidR="007B017E" w:rsidRPr="00BF4A80" w:rsidRDefault="00BF4A80" w:rsidP="007B017E">
      <w:pPr>
        <w:spacing w:after="0" w:line="240" w:lineRule="auto"/>
        <w:rPr>
          <w:rFonts w:ascii="Times New Roman" w:eastAsia="Times New Roman" w:hAnsi="Times New Roman" w:cs="Times New Roman"/>
          <w:strike/>
          <w:sz w:val="24"/>
          <w:szCs w:val="24"/>
          <w:lang w:eastAsia="en-ID"/>
          <w:rPrChange w:id="174" w:author="Dewi Po" w:date="2022-11-27T22:27:00Z">
            <w:rPr>
              <w:rFonts w:ascii="Times New Roman" w:eastAsia="Times New Roman" w:hAnsi="Times New Roman" w:cs="Times New Roman"/>
              <w:sz w:val="24"/>
              <w:szCs w:val="24"/>
              <w:lang w:eastAsia="en-ID"/>
            </w:rPr>
          </w:rPrChange>
        </w:rPr>
      </w:pPr>
      <w:ins w:id="175" w:author="Dewi Po" w:date="2022-11-27T22:26:00Z">
        <w:r>
          <w:rPr>
            <w:rFonts w:ascii="Calibri" w:eastAsia="Times New Roman" w:hAnsi="Calibri" w:cs="Calibri"/>
            <w:color w:val="000000"/>
            <w:sz w:val="24"/>
            <w:szCs w:val="24"/>
            <w:lang w:eastAsia="en-ID"/>
          </w:rPr>
          <w:t xml:space="preserve"> </w:t>
        </w:r>
        <w:r w:rsidRPr="00BF4A80">
          <w:rPr>
            <w:rFonts w:ascii="Calibri" w:eastAsia="Times New Roman" w:hAnsi="Calibri" w:cs="Calibri"/>
            <w:strike/>
            <w:color w:val="000000"/>
            <w:sz w:val="24"/>
            <w:szCs w:val="24"/>
            <w:lang w:eastAsia="en-ID"/>
            <w:rPrChange w:id="176" w:author="Dewi Po" w:date="2022-11-27T22:27:00Z">
              <w:rPr>
                <w:rFonts w:ascii="Calibri" w:eastAsia="Times New Roman" w:hAnsi="Calibri" w:cs="Calibri"/>
                <w:color w:val="000000"/>
                <w:sz w:val="24"/>
                <w:szCs w:val="24"/>
                <w:lang w:eastAsia="en-ID"/>
              </w:rPr>
            </w:rPrChange>
          </w:rPr>
          <w:t xml:space="preserve"> </w:t>
        </w:r>
      </w:ins>
      <w:ins w:id="177" w:author="Dewi Po" w:date="2022-11-27T22:25:00Z">
        <w:r w:rsidRPr="00BF4A80">
          <w:rPr>
            <w:rFonts w:ascii="Calibri" w:eastAsia="Times New Roman" w:hAnsi="Calibri" w:cs="Calibri"/>
            <w:strike/>
            <w:color w:val="000000"/>
            <w:sz w:val="24"/>
            <w:szCs w:val="24"/>
            <w:lang w:eastAsia="en-ID"/>
            <w:rPrChange w:id="178" w:author="Dewi Po" w:date="2022-11-27T22:27:00Z">
              <w:rPr>
                <w:rFonts w:ascii="Calibri" w:eastAsia="Times New Roman" w:hAnsi="Calibri" w:cs="Calibri"/>
                <w:color w:val="000000"/>
                <w:sz w:val="24"/>
                <w:szCs w:val="24"/>
                <w:lang w:eastAsia="en-ID"/>
              </w:rPr>
            </w:rPrChange>
          </w:rPr>
          <w:t xml:space="preserve"> </w:t>
        </w:r>
      </w:ins>
      <w:commentRangeStart w:id="179"/>
      <w:r w:rsidR="007B017E" w:rsidRPr="00BF4A80">
        <w:rPr>
          <w:rFonts w:ascii="Calibri" w:eastAsia="Times New Roman" w:hAnsi="Calibri" w:cs="Calibri"/>
          <w:strike/>
          <w:color w:val="000000"/>
          <w:sz w:val="24"/>
          <w:szCs w:val="24"/>
          <w:lang w:eastAsia="en-ID"/>
          <w:rPrChange w:id="180" w:author="Dewi Po" w:date="2022-11-27T22:27:00Z">
            <w:rPr>
              <w:rFonts w:ascii="Calibri" w:eastAsia="Times New Roman" w:hAnsi="Calibri" w:cs="Calibri"/>
              <w:color w:val="000000"/>
              <w:sz w:val="24"/>
              <w:szCs w:val="24"/>
              <w:lang w:eastAsia="en-ID"/>
            </w:rPr>
          </w:rPrChange>
        </w:rPr>
        <w:t>their personal problems through daily conversations and interactions.</w:t>
      </w:r>
      <w:commentRangeEnd w:id="179"/>
      <w:r w:rsidR="003E5EE5" w:rsidRPr="00BF4A80">
        <w:rPr>
          <w:rStyle w:val="CommentReference"/>
          <w:strike/>
          <w:rPrChange w:id="181" w:author="Dewi Po" w:date="2022-11-27T22:27:00Z">
            <w:rPr>
              <w:rStyle w:val="CommentReference"/>
            </w:rPr>
          </w:rPrChange>
        </w:rPr>
        <w:commentReference w:id="179"/>
      </w:r>
    </w:p>
    <w:p w14:paraId="78027B3F" w14:textId="7C7FFB78" w:rsidR="007B017E" w:rsidRDefault="007B017E" w:rsidP="007B017E">
      <w:pPr>
        <w:spacing w:after="0" w:line="240" w:lineRule="auto"/>
        <w:rPr>
          <w:ins w:id="182" w:author="Thalia Priscilla" w:date="2022-11-25T13:17:00Z"/>
          <w:rFonts w:ascii="Times New Roman" w:eastAsia="Times New Roman" w:hAnsi="Times New Roman" w:cs="Times New Roman"/>
          <w:sz w:val="24"/>
          <w:szCs w:val="24"/>
          <w:lang w:eastAsia="en-ID"/>
        </w:rPr>
      </w:pPr>
    </w:p>
    <w:p w14:paraId="54DF26C0" w14:textId="0D295EE5" w:rsidR="00706A11" w:rsidRDefault="00706A11" w:rsidP="007B017E">
      <w:pPr>
        <w:spacing w:after="0" w:line="240" w:lineRule="auto"/>
        <w:rPr>
          <w:ins w:id="183" w:author="Thalia Priscilla" w:date="2022-11-25T13:17:00Z"/>
          <w:rFonts w:ascii="Times New Roman" w:eastAsia="Times New Roman" w:hAnsi="Times New Roman" w:cs="Times New Roman"/>
          <w:sz w:val="24"/>
          <w:szCs w:val="24"/>
          <w:lang w:eastAsia="en-ID"/>
        </w:rPr>
      </w:pPr>
      <w:ins w:id="184" w:author="Thalia Priscilla" w:date="2022-11-25T13:17:00Z">
        <w:r>
          <w:rPr>
            <w:rFonts w:ascii="Times New Roman" w:eastAsia="Times New Roman" w:hAnsi="Times New Roman" w:cs="Times New Roman"/>
            <w:sz w:val="24"/>
            <w:szCs w:val="24"/>
            <w:lang w:eastAsia="en-ID"/>
          </w:rPr>
          <w:t>Notes:</w:t>
        </w:r>
      </w:ins>
    </w:p>
    <w:p w14:paraId="072A371C" w14:textId="65A83B54" w:rsidR="00706A11" w:rsidRDefault="00706A11" w:rsidP="007B017E">
      <w:pPr>
        <w:spacing w:after="0" w:line="240" w:lineRule="auto"/>
        <w:rPr>
          <w:ins w:id="185" w:author="Thalia Priscilla" w:date="2022-11-25T13:25:00Z"/>
          <w:rFonts w:ascii="Times New Roman" w:eastAsia="Times New Roman" w:hAnsi="Times New Roman" w:cs="Times New Roman"/>
          <w:sz w:val="24"/>
          <w:szCs w:val="24"/>
          <w:lang w:eastAsia="en-ID"/>
        </w:rPr>
      </w:pPr>
    </w:p>
    <w:p w14:paraId="01F8E355" w14:textId="687F3C08" w:rsidR="001527BA" w:rsidRDefault="00D52CD6" w:rsidP="007B017E">
      <w:pPr>
        <w:spacing w:after="0" w:line="240" w:lineRule="auto"/>
        <w:rPr>
          <w:ins w:id="186" w:author="Thalia Priscilla" w:date="2022-11-25T13:29:00Z"/>
          <w:rFonts w:ascii="Times New Roman" w:eastAsia="Times New Roman" w:hAnsi="Times New Roman" w:cs="Times New Roman"/>
          <w:sz w:val="24"/>
          <w:szCs w:val="24"/>
          <w:lang w:eastAsia="en-ID"/>
        </w:rPr>
      </w:pPr>
      <w:ins w:id="187" w:author="Thalia Priscilla" w:date="2022-11-25T13:29:00Z">
        <w:r>
          <w:rPr>
            <w:rFonts w:ascii="Times New Roman" w:eastAsia="Times New Roman" w:hAnsi="Times New Roman" w:cs="Times New Roman"/>
            <w:sz w:val="24"/>
            <w:szCs w:val="24"/>
            <w:lang w:eastAsia="en-ID"/>
          </w:rPr>
          <w:t xml:space="preserve">I think that structure wise, </w:t>
        </w:r>
      </w:ins>
      <w:ins w:id="188" w:author="Thalia Priscilla" w:date="2022-11-25T13:30:00Z">
        <w:r>
          <w:rPr>
            <w:rFonts w:ascii="Times New Roman" w:eastAsia="Times New Roman" w:hAnsi="Times New Roman" w:cs="Times New Roman"/>
            <w:sz w:val="24"/>
            <w:szCs w:val="24"/>
            <w:lang w:eastAsia="en-ID"/>
          </w:rPr>
          <w:t>your essay is almost good to go.</w:t>
        </w:r>
      </w:ins>
      <w:ins w:id="189" w:author="Thalia Priscilla" w:date="2022-11-25T13:29:00Z">
        <w:r>
          <w:rPr>
            <w:rFonts w:ascii="Times New Roman" w:eastAsia="Times New Roman" w:hAnsi="Times New Roman" w:cs="Times New Roman"/>
            <w:sz w:val="24"/>
            <w:szCs w:val="24"/>
            <w:lang w:eastAsia="en-ID"/>
          </w:rPr>
          <w:t xml:space="preserve"> </w:t>
        </w:r>
      </w:ins>
    </w:p>
    <w:p w14:paraId="36A08FB8" w14:textId="07272837" w:rsidR="00D52CD6" w:rsidRDefault="00D52CD6" w:rsidP="007B017E">
      <w:pPr>
        <w:spacing w:after="0" w:line="240" w:lineRule="auto"/>
        <w:rPr>
          <w:ins w:id="190" w:author="Thalia Priscilla" w:date="2022-11-25T13:29:00Z"/>
          <w:rFonts w:ascii="Times New Roman" w:eastAsia="Times New Roman" w:hAnsi="Times New Roman" w:cs="Times New Roman"/>
          <w:sz w:val="24"/>
          <w:szCs w:val="24"/>
          <w:lang w:eastAsia="en-ID"/>
        </w:rPr>
      </w:pPr>
    </w:p>
    <w:p w14:paraId="667ADAD8" w14:textId="77777777" w:rsidR="00785B4C" w:rsidRDefault="00D52CD6" w:rsidP="007B017E">
      <w:pPr>
        <w:spacing w:after="0" w:line="240" w:lineRule="auto"/>
        <w:rPr>
          <w:ins w:id="191" w:author="Thalia Priscilla" w:date="2022-11-25T13:33:00Z"/>
          <w:rFonts w:ascii="Times New Roman" w:eastAsia="Times New Roman" w:hAnsi="Times New Roman" w:cs="Times New Roman"/>
          <w:sz w:val="24"/>
          <w:szCs w:val="24"/>
          <w:lang w:eastAsia="en-ID"/>
        </w:rPr>
      </w:pPr>
      <w:ins w:id="192" w:author="Thalia Priscilla" w:date="2022-11-25T13:29:00Z">
        <w:r>
          <w:rPr>
            <w:rFonts w:ascii="Times New Roman" w:eastAsia="Times New Roman" w:hAnsi="Times New Roman" w:cs="Times New Roman"/>
            <w:sz w:val="24"/>
            <w:szCs w:val="24"/>
            <w:lang w:eastAsia="en-ID"/>
          </w:rPr>
          <w:t>My suggestions have to do with</w:t>
        </w:r>
      </w:ins>
      <w:ins w:id="193" w:author="Thalia Priscilla" w:date="2022-11-25T13:30:00Z">
        <w:r>
          <w:rPr>
            <w:rFonts w:ascii="Times New Roman" w:eastAsia="Times New Roman" w:hAnsi="Times New Roman" w:cs="Times New Roman"/>
            <w:sz w:val="24"/>
            <w:szCs w:val="24"/>
            <w:lang w:eastAsia="en-ID"/>
          </w:rPr>
          <w:t xml:space="preserve"> giving more specific examples of your experience so that the reader can </w:t>
        </w:r>
      </w:ins>
      <w:ins w:id="194" w:author="Thalia Priscilla" w:date="2022-11-25T13:33:00Z">
        <w:r w:rsidR="00785B4C">
          <w:rPr>
            <w:rFonts w:ascii="Times New Roman" w:eastAsia="Times New Roman" w:hAnsi="Times New Roman" w:cs="Times New Roman"/>
            <w:sz w:val="24"/>
            <w:szCs w:val="24"/>
            <w:lang w:eastAsia="en-ID"/>
          </w:rPr>
          <w:t>grasp the depth of what you have been working on.</w:t>
        </w:r>
      </w:ins>
    </w:p>
    <w:p w14:paraId="4661DC50" w14:textId="77777777" w:rsidR="00785B4C" w:rsidRDefault="00785B4C" w:rsidP="007B017E">
      <w:pPr>
        <w:spacing w:after="0" w:line="240" w:lineRule="auto"/>
        <w:rPr>
          <w:ins w:id="195" w:author="Thalia Priscilla" w:date="2022-11-25T13:33:00Z"/>
          <w:rFonts w:ascii="Times New Roman" w:eastAsia="Times New Roman" w:hAnsi="Times New Roman" w:cs="Times New Roman"/>
          <w:sz w:val="24"/>
          <w:szCs w:val="24"/>
          <w:lang w:eastAsia="en-ID"/>
        </w:rPr>
      </w:pPr>
    </w:p>
    <w:p w14:paraId="043E8CDE" w14:textId="6FA73D9E" w:rsidR="00D52CD6" w:rsidRPr="007B017E" w:rsidDel="003E5EE5" w:rsidRDefault="00785B4C" w:rsidP="007B017E">
      <w:pPr>
        <w:spacing w:after="0" w:line="240" w:lineRule="auto"/>
        <w:rPr>
          <w:del w:id="196" w:author="Devi Arini Kasih" w:date="2022-11-25T23:02:00Z"/>
          <w:rFonts w:ascii="Times New Roman" w:eastAsia="Times New Roman" w:hAnsi="Times New Roman" w:cs="Times New Roman"/>
          <w:sz w:val="24"/>
          <w:szCs w:val="24"/>
          <w:lang w:eastAsia="en-ID"/>
        </w:rPr>
      </w:pPr>
      <w:ins w:id="197" w:author="Thalia Priscilla" w:date="2022-11-25T13:33:00Z">
        <w:del w:id="198" w:author="Devi Arini Kasih" w:date="2022-11-25T23:02:00Z">
          <w:r w:rsidDel="003E5EE5">
            <w:rPr>
              <w:rFonts w:ascii="Times New Roman" w:eastAsia="Times New Roman" w:hAnsi="Times New Roman" w:cs="Times New Roman"/>
              <w:sz w:val="24"/>
              <w:szCs w:val="24"/>
              <w:lang w:eastAsia="en-ID"/>
            </w:rPr>
            <w:delText xml:space="preserve">In concluding the essay, I would </w:delText>
          </w:r>
        </w:del>
      </w:ins>
      <w:ins w:id="199" w:author="Thalia Priscilla" w:date="2022-11-25T13:34:00Z">
        <w:del w:id="200" w:author="Devi Arini Kasih" w:date="2022-11-25T23:02:00Z">
          <w:r w:rsidDel="003E5EE5">
            <w:rPr>
              <w:rFonts w:ascii="Times New Roman" w:eastAsia="Times New Roman" w:hAnsi="Times New Roman" w:cs="Times New Roman"/>
              <w:sz w:val="24"/>
              <w:szCs w:val="24"/>
              <w:lang w:eastAsia="en-ID"/>
            </w:rPr>
            <w:delText>reflect on what you felt throughout your journey in tutoring and how that has shaped you as a person.</w:delText>
          </w:r>
        </w:del>
      </w:ins>
      <w:ins w:id="201" w:author="Thalia Priscilla" w:date="2022-11-25T13:31:00Z">
        <w:del w:id="202" w:author="Devi Arini Kasih" w:date="2022-11-25T23:02:00Z">
          <w:r w:rsidR="00D52CD6" w:rsidDel="003E5EE5">
            <w:rPr>
              <w:rFonts w:ascii="Times New Roman" w:eastAsia="Times New Roman" w:hAnsi="Times New Roman" w:cs="Times New Roman"/>
              <w:sz w:val="24"/>
              <w:szCs w:val="24"/>
              <w:lang w:eastAsia="en-ID"/>
            </w:rPr>
            <w:delText xml:space="preserve"> </w:delText>
          </w:r>
        </w:del>
      </w:ins>
    </w:p>
    <w:p w14:paraId="123F0C16" w14:textId="3E30B53A"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commentRangeStart w:id="203"/>
      <w:r w:rsidRPr="007B017E">
        <w:rPr>
          <w:rFonts w:ascii="Arial" w:eastAsia="Times New Roman" w:hAnsi="Arial" w:cs="Arial"/>
          <w:b/>
          <w:bCs/>
          <w:color w:val="434343"/>
          <w:sz w:val="26"/>
          <w:szCs w:val="26"/>
          <w:lang w:eastAsia="en-ID"/>
        </w:rPr>
        <w:t>Think about an academic subject that inspires you. Describe how you have furthered this interest inside and/or outside of the classroom. (350 words)</w:t>
      </w:r>
      <w:commentRangeEnd w:id="203"/>
      <w:r w:rsidR="003E5EE5">
        <w:rPr>
          <w:rStyle w:val="CommentReference"/>
        </w:rPr>
        <w:commentReference w:id="203"/>
      </w:r>
    </w:p>
    <w:p w14:paraId="17BF668F"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lastRenderedPageBreak/>
        <w:t>(304 words)</w:t>
      </w:r>
    </w:p>
    <w:p w14:paraId="24CE4921" w14:textId="0A8B5E52"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Ever since I was little, I have always thought that efficiency is key to succeeding</w:t>
      </w:r>
      <w:ins w:id="204" w:author="Microsoft Office User" w:date="2022-11-28T17:07:00Z">
        <w:r w:rsidR="00FA013C">
          <w:rPr>
            <w:rFonts w:eastAsia="Times New Roman" w:cstheme="minorHAnsi"/>
            <w:color w:val="000000" w:themeColor="text1"/>
            <w:sz w:val="24"/>
            <w:szCs w:val="24"/>
            <w:lang w:eastAsia="en-ID"/>
          </w:rPr>
          <w:t>, turning it into my life’s main focus</w:t>
        </w:r>
      </w:ins>
      <w:del w:id="205" w:author="Microsoft Office User" w:date="2022-11-28T17:07:00Z">
        <w:r w:rsidRPr="00333EC5" w:rsidDel="00FA013C">
          <w:rPr>
            <w:rFonts w:eastAsia="Times New Roman" w:cstheme="minorHAnsi"/>
            <w:color w:val="000000" w:themeColor="text1"/>
            <w:sz w:val="24"/>
            <w:szCs w:val="24"/>
            <w:lang w:eastAsia="en-ID"/>
          </w:rPr>
          <w:delText>. That’s why my focus has always been in maximizing productivity</w:delText>
        </w:r>
      </w:del>
      <w:r w:rsidRPr="00333EC5">
        <w:rPr>
          <w:rFonts w:eastAsia="Times New Roman" w:cstheme="minorHAnsi"/>
          <w:color w:val="000000" w:themeColor="text1"/>
          <w:sz w:val="24"/>
          <w:szCs w:val="24"/>
          <w:lang w:eastAsia="en-ID"/>
        </w:rPr>
        <w:t xml:space="preserve">. While researching some potential careers </w:t>
      </w:r>
      <w:del w:id="206" w:author="Microsoft Office User" w:date="2022-11-28T17:12:00Z">
        <w:r w:rsidRPr="00333EC5" w:rsidDel="00FA013C">
          <w:rPr>
            <w:rFonts w:eastAsia="Times New Roman" w:cstheme="minorHAnsi"/>
            <w:color w:val="000000" w:themeColor="text1"/>
            <w:sz w:val="24"/>
            <w:szCs w:val="24"/>
            <w:lang w:eastAsia="en-ID"/>
          </w:rPr>
          <w:delText xml:space="preserve">that are </w:delText>
        </w:r>
      </w:del>
      <w:r w:rsidRPr="00333EC5">
        <w:rPr>
          <w:rFonts w:eastAsia="Times New Roman" w:cstheme="minorHAnsi"/>
          <w:color w:val="000000" w:themeColor="text1"/>
          <w:sz w:val="24"/>
          <w:szCs w:val="24"/>
          <w:lang w:eastAsia="en-ID"/>
        </w:rPr>
        <w:t xml:space="preserve">aligned with my interest, I found </w:t>
      </w:r>
      <w:ins w:id="207" w:author="Microsoft Office User" w:date="2022-11-28T17:13:00Z">
        <w:r w:rsidR="00FA013C">
          <w:rPr>
            <w:rFonts w:eastAsia="Times New Roman" w:cstheme="minorHAnsi"/>
            <w:color w:val="000000" w:themeColor="text1"/>
            <w:sz w:val="24"/>
            <w:szCs w:val="24"/>
            <w:lang w:eastAsia="en-ID"/>
          </w:rPr>
          <w:t>i</w:t>
        </w:r>
      </w:ins>
      <w:del w:id="208" w:author="Microsoft Office User" w:date="2022-11-28T17:13:00Z">
        <w:r w:rsidRPr="00333EC5" w:rsidDel="00FA013C">
          <w:rPr>
            <w:rFonts w:eastAsia="Times New Roman" w:cstheme="minorHAnsi"/>
            <w:color w:val="000000" w:themeColor="text1"/>
            <w:sz w:val="24"/>
            <w:szCs w:val="24"/>
            <w:lang w:eastAsia="en-ID"/>
          </w:rPr>
          <w:delText>I</w:delText>
        </w:r>
      </w:del>
      <w:r w:rsidRPr="00333EC5">
        <w:rPr>
          <w:rFonts w:eastAsia="Times New Roman" w:cstheme="minorHAnsi"/>
          <w:color w:val="000000" w:themeColor="text1"/>
          <w:sz w:val="24"/>
          <w:szCs w:val="24"/>
          <w:lang w:eastAsia="en-ID"/>
        </w:rPr>
        <w:t xml:space="preserve">ndustrial engineering which deals with optimizing productivity of a process or a system. </w:t>
      </w:r>
      <w:del w:id="209" w:author="Microsoft Office User" w:date="2022-11-28T17:13:00Z">
        <w:r w:rsidRPr="00333EC5" w:rsidDel="00FA013C">
          <w:rPr>
            <w:rFonts w:eastAsia="Times New Roman" w:cstheme="minorHAnsi"/>
            <w:color w:val="000000" w:themeColor="text1"/>
            <w:sz w:val="24"/>
            <w:szCs w:val="24"/>
            <w:lang w:eastAsia="en-ID"/>
          </w:rPr>
          <w:delText xml:space="preserve">Thus, </w:delText>
        </w:r>
      </w:del>
      <w:r w:rsidRPr="00333EC5">
        <w:rPr>
          <w:rFonts w:eastAsia="Times New Roman" w:cstheme="minorHAnsi"/>
          <w:color w:val="000000" w:themeColor="text1"/>
          <w:sz w:val="24"/>
          <w:szCs w:val="24"/>
          <w:lang w:eastAsia="en-ID"/>
        </w:rPr>
        <w:t xml:space="preserve">I asked my father if I could visit his warehouse as he runs  a tire manufacturing company for Mitsubishi; I wanted to observe the assembly process and its efficiency. </w:t>
      </w:r>
      <w:commentRangeStart w:id="210"/>
      <w:r w:rsidRPr="00333EC5">
        <w:rPr>
          <w:rFonts w:eastAsia="Times New Roman" w:cstheme="minorHAnsi"/>
          <w:color w:val="000000" w:themeColor="text1"/>
          <w:sz w:val="24"/>
          <w:szCs w:val="24"/>
          <w:lang w:eastAsia="en-ID"/>
        </w:rPr>
        <w:t xml:space="preserve">During my visit, </w:t>
      </w:r>
      <w:ins w:id="211" w:author="Dewi Po" w:date="2022-11-27T22:33:00Z">
        <w:r w:rsidR="00C72318">
          <w:rPr>
            <w:rFonts w:eastAsia="Times New Roman" w:cstheme="minorHAnsi"/>
            <w:color w:val="000000" w:themeColor="text1"/>
            <w:sz w:val="24"/>
            <w:szCs w:val="24"/>
            <w:lang w:eastAsia="en-ID"/>
          </w:rPr>
          <w:t xml:space="preserve">I noticed </w:t>
        </w:r>
      </w:ins>
      <w:ins w:id="212" w:author="Dewi Po" w:date="2022-11-27T22:34:00Z">
        <w:r w:rsidR="00C72318">
          <w:rPr>
            <w:rFonts w:eastAsia="Times New Roman" w:cstheme="minorHAnsi"/>
            <w:color w:val="000000" w:themeColor="text1"/>
            <w:sz w:val="24"/>
            <w:szCs w:val="24"/>
            <w:lang w:eastAsia="en-ID"/>
          </w:rPr>
          <w:t>bottleneck on some manual proces</w:t>
        </w:r>
      </w:ins>
      <w:ins w:id="213" w:author="Dewi Po" w:date="2022-11-27T22:35:00Z">
        <w:r w:rsidR="00C72318">
          <w:rPr>
            <w:rFonts w:eastAsia="Times New Roman" w:cstheme="minorHAnsi"/>
            <w:color w:val="000000" w:themeColor="text1"/>
            <w:sz w:val="24"/>
            <w:szCs w:val="24"/>
            <w:lang w:eastAsia="en-ID"/>
          </w:rPr>
          <w:t>s</w:t>
        </w:r>
      </w:ins>
      <w:ins w:id="214" w:author="Microsoft Office User" w:date="2022-11-28T17:31:00Z">
        <w:r w:rsidR="00F32206">
          <w:rPr>
            <w:rFonts w:eastAsia="Times New Roman" w:cstheme="minorHAnsi"/>
            <w:color w:val="000000" w:themeColor="text1"/>
            <w:sz w:val="24"/>
            <w:szCs w:val="24"/>
            <w:lang w:eastAsia="en-ID"/>
          </w:rPr>
          <w:t>es</w:t>
        </w:r>
      </w:ins>
      <w:ins w:id="215" w:author="Dewi Po" w:date="2022-11-27T22:35:00Z">
        <w:r w:rsidR="00C72318">
          <w:rPr>
            <w:rFonts w:eastAsia="Times New Roman" w:cstheme="minorHAnsi"/>
            <w:color w:val="000000" w:themeColor="text1"/>
            <w:sz w:val="24"/>
            <w:szCs w:val="24"/>
            <w:lang w:eastAsia="en-ID"/>
          </w:rPr>
          <w:t xml:space="preserve"> and </w:t>
        </w:r>
      </w:ins>
      <w:ins w:id="216" w:author="Dewi Po" w:date="2022-11-27T22:33:00Z">
        <w:r w:rsidR="00C72318">
          <w:rPr>
            <w:rFonts w:eastAsia="Times New Roman" w:cstheme="minorHAnsi"/>
            <w:color w:val="000000" w:themeColor="text1"/>
            <w:sz w:val="24"/>
            <w:szCs w:val="24"/>
            <w:lang w:eastAsia="en-ID"/>
          </w:rPr>
          <w:t>idle station</w:t>
        </w:r>
      </w:ins>
      <w:ins w:id="217" w:author="Dewi Po" w:date="2022-11-27T22:34:00Z">
        <w:r w:rsidR="00C72318">
          <w:rPr>
            <w:rFonts w:eastAsia="Times New Roman" w:cstheme="minorHAnsi"/>
            <w:color w:val="000000" w:themeColor="text1"/>
            <w:sz w:val="24"/>
            <w:szCs w:val="24"/>
            <w:lang w:eastAsia="en-ID"/>
          </w:rPr>
          <w:t xml:space="preserve">s </w:t>
        </w:r>
      </w:ins>
      <w:ins w:id="218" w:author="Dewi Po" w:date="2022-11-27T22:35:00Z">
        <w:del w:id="219" w:author="Microsoft Office User" w:date="2022-11-28T17:31:00Z">
          <w:r w:rsidR="00C72318" w:rsidDel="00F32206">
            <w:rPr>
              <w:rFonts w:eastAsia="Times New Roman" w:cstheme="minorHAnsi"/>
              <w:color w:val="000000" w:themeColor="text1"/>
              <w:sz w:val="24"/>
              <w:szCs w:val="24"/>
              <w:lang w:eastAsia="en-ID"/>
            </w:rPr>
            <w:delText>due to</w:delText>
          </w:r>
        </w:del>
      </w:ins>
      <w:ins w:id="220" w:author="Microsoft Office User" w:date="2022-11-28T17:31:00Z">
        <w:r w:rsidR="00F32206">
          <w:rPr>
            <w:rFonts w:eastAsia="Times New Roman" w:cstheme="minorHAnsi"/>
            <w:color w:val="000000" w:themeColor="text1"/>
            <w:sz w:val="24"/>
            <w:szCs w:val="24"/>
            <w:lang w:eastAsia="en-ID"/>
          </w:rPr>
          <w:t>from</w:t>
        </w:r>
      </w:ins>
      <w:ins w:id="221" w:author="Dewi Po" w:date="2022-11-27T22:35:00Z">
        <w:r w:rsidR="00C72318">
          <w:rPr>
            <w:rFonts w:eastAsia="Times New Roman" w:cstheme="minorHAnsi"/>
            <w:color w:val="000000" w:themeColor="text1"/>
            <w:sz w:val="24"/>
            <w:szCs w:val="24"/>
            <w:lang w:eastAsia="en-ID"/>
          </w:rPr>
          <w:t xml:space="preserve"> </w:t>
        </w:r>
      </w:ins>
      <w:del w:id="222" w:author="Dewi Po" w:date="2022-11-27T22:35:00Z">
        <w:r w:rsidRPr="00333EC5" w:rsidDel="00C72318">
          <w:rPr>
            <w:rFonts w:eastAsia="Times New Roman" w:cstheme="minorHAnsi"/>
            <w:color w:val="000000" w:themeColor="text1"/>
            <w:sz w:val="24"/>
            <w:szCs w:val="24"/>
            <w:lang w:eastAsia="en-ID"/>
          </w:rPr>
          <w:delText xml:space="preserve">I noticed how some stations had idle time and some processes were still manually done. The </w:delText>
        </w:r>
      </w:del>
      <w:r w:rsidRPr="00333EC5">
        <w:rPr>
          <w:rFonts w:eastAsia="Times New Roman" w:cstheme="minorHAnsi"/>
          <w:color w:val="000000" w:themeColor="text1"/>
          <w:sz w:val="24"/>
          <w:szCs w:val="24"/>
          <w:lang w:eastAsia="en-ID"/>
        </w:rPr>
        <w:t>frequent late deliver</w:t>
      </w:r>
      <w:ins w:id="223" w:author="Microsoft Office User" w:date="2022-11-28T17:31:00Z">
        <w:r w:rsidR="00F32206">
          <w:rPr>
            <w:rFonts w:eastAsia="Times New Roman" w:cstheme="minorHAnsi"/>
            <w:color w:val="000000" w:themeColor="text1"/>
            <w:sz w:val="24"/>
            <w:szCs w:val="24"/>
            <w:lang w:eastAsia="en-ID"/>
          </w:rPr>
          <w:t>ies.</w:t>
        </w:r>
      </w:ins>
      <w:del w:id="224" w:author="Microsoft Office User" w:date="2022-11-28T17:31:00Z">
        <w:r w:rsidRPr="00333EC5" w:rsidDel="00F32206">
          <w:rPr>
            <w:rFonts w:eastAsia="Times New Roman" w:cstheme="minorHAnsi"/>
            <w:color w:val="000000" w:themeColor="text1"/>
            <w:sz w:val="24"/>
            <w:szCs w:val="24"/>
            <w:lang w:eastAsia="en-ID"/>
          </w:rPr>
          <w:delText>y</w:delText>
        </w:r>
      </w:del>
      <w:ins w:id="225" w:author="Dewi Po" w:date="2022-11-27T23:01:00Z">
        <w:r w:rsidR="008747FA">
          <w:rPr>
            <w:rFonts w:eastAsia="Times New Roman" w:cstheme="minorHAnsi"/>
            <w:color w:val="000000" w:themeColor="text1"/>
            <w:sz w:val="24"/>
            <w:szCs w:val="24"/>
            <w:lang w:eastAsia="en-ID"/>
          </w:rPr>
          <w:t xml:space="preserve"> </w:t>
        </w:r>
        <w:del w:id="226" w:author="Microsoft Office User" w:date="2022-11-28T17:31:00Z">
          <w:r w:rsidR="008747FA" w:rsidDel="00F32206">
            <w:rPr>
              <w:rFonts w:eastAsia="Times New Roman" w:cstheme="minorHAnsi"/>
              <w:color w:val="000000" w:themeColor="text1"/>
              <w:sz w:val="24"/>
              <w:szCs w:val="24"/>
              <w:lang w:eastAsia="en-ID"/>
            </w:rPr>
            <w:delText xml:space="preserve">which </w:delText>
          </w:r>
        </w:del>
      </w:ins>
      <w:del w:id="227" w:author="Microsoft Office User" w:date="2022-11-28T17:31:00Z">
        <w:r w:rsidRPr="00333EC5" w:rsidDel="00F32206">
          <w:rPr>
            <w:rFonts w:eastAsia="Times New Roman" w:cstheme="minorHAnsi"/>
            <w:color w:val="000000" w:themeColor="text1"/>
            <w:sz w:val="24"/>
            <w:szCs w:val="24"/>
            <w:lang w:eastAsia="en-ID"/>
          </w:rPr>
          <w:delText xml:space="preserve"> resulting from the inefficient processes made me realize the significance of designing an optimal operations system. </w:delText>
        </w:r>
        <w:commentRangeEnd w:id="210"/>
        <w:r w:rsidR="00360198" w:rsidDel="00F32206">
          <w:rPr>
            <w:rStyle w:val="CommentReference"/>
          </w:rPr>
          <w:commentReference w:id="210"/>
        </w:r>
      </w:del>
    </w:p>
    <w:p w14:paraId="18D82DEA" w14:textId="2C31A674"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In my quest to help my father, I implemented a reporting system to collect the data of each process for analysis. </w:t>
      </w:r>
      <w:del w:id="228" w:author="Microsoft Office User" w:date="2022-11-28T17:34:00Z">
        <w:r w:rsidRPr="00333EC5" w:rsidDel="00F32206">
          <w:rPr>
            <w:rFonts w:eastAsia="Times New Roman" w:cstheme="minorHAnsi"/>
            <w:color w:val="000000" w:themeColor="text1"/>
            <w:sz w:val="24"/>
            <w:szCs w:val="24"/>
            <w:lang w:eastAsia="en-ID"/>
          </w:rPr>
          <w:delText xml:space="preserve">With those data, </w:delText>
        </w:r>
      </w:del>
      <w:r w:rsidRPr="00333EC5">
        <w:rPr>
          <w:rFonts w:eastAsia="Times New Roman" w:cstheme="minorHAnsi"/>
          <w:color w:val="000000" w:themeColor="text1"/>
          <w:sz w:val="24"/>
          <w:szCs w:val="24"/>
          <w:lang w:eastAsia="en-ID"/>
        </w:rPr>
        <w:t xml:space="preserve">I </w:t>
      </w:r>
      <w:proofErr w:type="spellStart"/>
      <w:ins w:id="229" w:author="Microsoft Office User" w:date="2022-11-28T17:34:00Z">
        <w:r w:rsidR="00F32206">
          <w:rPr>
            <w:rFonts w:eastAsia="Times New Roman" w:cstheme="minorHAnsi"/>
            <w:color w:val="000000" w:themeColor="text1"/>
            <w:sz w:val="24"/>
            <w:szCs w:val="24"/>
            <w:lang w:eastAsia="en-ID"/>
          </w:rPr>
          <w:t xml:space="preserve">then </w:t>
        </w:r>
      </w:ins>
      <w:r w:rsidRPr="00333EC5">
        <w:rPr>
          <w:rFonts w:eastAsia="Times New Roman" w:cstheme="minorHAnsi"/>
          <w:color w:val="000000" w:themeColor="text1"/>
          <w:sz w:val="24"/>
          <w:szCs w:val="24"/>
          <w:lang w:eastAsia="en-ID"/>
        </w:rPr>
        <w:t>used</w:t>
      </w:r>
      <w:proofErr w:type="spellEnd"/>
      <w:r w:rsidRPr="00333EC5">
        <w:rPr>
          <w:rFonts w:eastAsia="Times New Roman" w:cstheme="minorHAnsi"/>
          <w:color w:val="000000" w:themeColor="text1"/>
          <w:sz w:val="24"/>
          <w:szCs w:val="24"/>
          <w:lang w:eastAsia="en-ID"/>
        </w:rPr>
        <w:t xml:space="preserve"> statistics to </w:t>
      </w:r>
      <w:proofErr w:type="spellStart"/>
      <w:r w:rsidRPr="00333EC5">
        <w:rPr>
          <w:rFonts w:eastAsia="Times New Roman" w:cstheme="minorHAnsi"/>
          <w:color w:val="000000" w:themeColor="text1"/>
          <w:sz w:val="24"/>
          <w:szCs w:val="24"/>
          <w:lang w:eastAsia="en-ID"/>
        </w:rPr>
        <w:t>analyze</w:t>
      </w:r>
      <w:proofErr w:type="spellEnd"/>
      <w:r w:rsidRPr="00333EC5">
        <w:rPr>
          <w:rFonts w:eastAsia="Times New Roman" w:cstheme="minorHAnsi"/>
          <w:color w:val="000000" w:themeColor="text1"/>
          <w:sz w:val="24"/>
          <w:szCs w:val="24"/>
          <w:lang w:eastAsia="en-ID"/>
        </w:rPr>
        <w:t xml:space="preserve"> the difference between the ordering lead time and production to find the optimal stock inventory to reduce the idle time. While my calculation was useful to pinpoint </w:t>
      </w:r>
      <w:del w:id="230" w:author="Microsoft Office User" w:date="2022-11-28T17:38:00Z">
        <w:r w:rsidRPr="00333EC5" w:rsidDel="00F32206">
          <w:rPr>
            <w:rFonts w:eastAsia="Times New Roman" w:cstheme="minorHAnsi"/>
            <w:color w:val="000000" w:themeColor="text1"/>
            <w:sz w:val="24"/>
            <w:szCs w:val="24"/>
            <w:lang w:eastAsia="en-ID"/>
          </w:rPr>
          <w:delText xml:space="preserve">the </w:delText>
        </w:r>
      </w:del>
      <w:r w:rsidRPr="00333EC5">
        <w:rPr>
          <w:rFonts w:eastAsia="Times New Roman" w:cstheme="minorHAnsi"/>
          <w:color w:val="000000" w:themeColor="text1"/>
          <w:sz w:val="24"/>
          <w:szCs w:val="24"/>
          <w:lang w:eastAsia="en-ID"/>
        </w:rPr>
        <w:t xml:space="preserve">problems, I was stuck when brainstorming how to optimize </w:t>
      </w:r>
      <w:del w:id="231" w:author="Microsoft Office User" w:date="2022-11-28T17:37:00Z">
        <w:r w:rsidRPr="00333EC5" w:rsidDel="00F32206">
          <w:rPr>
            <w:rFonts w:eastAsia="Times New Roman" w:cstheme="minorHAnsi"/>
            <w:color w:val="000000" w:themeColor="text1"/>
            <w:sz w:val="24"/>
            <w:szCs w:val="24"/>
            <w:lang w:eastAsia="en-ID"/>
          </w:rPr>
          <w:delText xml:space="preserve">for </w:delText>
        </w:r>
      </w:del>
      <w:r w:rsidRPr="00333EC5">
        <w:rPr>
          <w:rFonts w:eastAsia="Times New Roman" w:cstheme="minorHAnsi"/>
          <w:color w:val="000000" w:themeColor="text1"/>
          <w:sz w:val="24"/>
          <w:szCs w:val="24"/>
          <w:lang w:eastAsia="en-ID"/>
        </w:rPr>
        <w:t xml:space="preserve">the </w:t>
      </w:r>
      <w:del w:id="232" w:author="Microsoft Office User" w:date="2022-11-28T17:37:00Z">
        <w:r w:rsidRPr="00333EC5" w:rsidDel="00F32206">
          <w:rPr>
            <w:rFonts w:eastAsia="Times New Roman" w:cstheme="minorHAnsi"/>
            <w:color w:val="000000" w:themeColor="text1"/>
            <w:sz w:val="24"/>
            <w:szCs w:val="24"/>
            <w:lang w:eastAsia="en-ID"/>
          </w:rPr>
          <w:delText xml:space="preserve">full </w:delText>
        </w:r>
      </w:del>
      <w:ins w:id="233" w:author="Microsoft Office User" w:date="2022-11-28T17:37:00Z">
        <w:r w:rsidR="00F32206">
          <w:rPr>
            <w:rFonts w:eastAsia="Times New Roman" w:cstheme="minorHAnsi"/>
            <w:color w:val="000000" w:themeColor="text1"/>
            <w:sz w:val="24"/>
            <w:szCs w:val="24"/>
            <w:lang w:eastAsia="en-ID"/>
          </w:rPr>
          <w:t>entire</w:t>
        </w:r>
        <w:r w:rsidR="00F32206" w:rsidRPr="00333EC5">
          <w:rPr>
            <w:rFonts w:eastAsia="Times New Roman" w:cstheme="minorHAnsi"/>
            <w:color w:val="000000" w:themeColor="text1"/>
            <w:sz w:val="24"/>
            <w:szCs w:val="24"/>
            <w:lang w:eastAsia="en-ID"/>
          </w:rPr>
          <w:t xml:space="preserve"> </w:t>
        </w:r>
      </w:ins>
      <w:r w:rsidRPr="00333EC5">
        <w:rPr>
          <w:rFonts w:eastAsia="Times New Roman" w:cstheme="minorHAnsi"/>
          <w:color w:val="000000" w:themeColor="text1"/>
          <w:sz w:val="24"/>
          <w:szCs w:val="24"/>
          <w:lang w:eastAsia="en-ID"/>
        </w:rPr>
        <w:t>production process.</w:t>
      </w:r>
    </w:p>
    <w:p w14:paraId="386622F4" w14:textId="6F2272D7" w:rsidR="007B017E" w:rsidRPr="00333EC5" w:rsidRDefault="007B017E" w:rsidP="007B017E">
      <w:pPr>
        <w:spacing w:before="240" w:after="240" w:line="240" w:lineRule="auto"/>
        <w:rPr>
          <w:rFonts w:eastAsia="Times New Roman" w:cstheme="minorHAnsi"/>
          <w:color w:val="000000" w:themeColor="text1"/>
          <w:sz w:val="24"/>
          <w:szCs w:val="24"/>
          <w:lang w:eastAsia="en-ID"/>
        </w:rPr>
      </w:pPr>
      <w:del w:id="234" w:author="Microsoft Office User" w:date="2022-11-28T17:38:00Z">
        <w:r w:rsidRPr="00333EC5" w:rsidDel="00F32206">
          <w:rPr>
            <w:rFonts w:eastAsia="Times New Roman" w:cstheme="minorHAnsi"/>
            <w:color w:val="000000" w:themeColor="text1"/>
            <w:sz w:val="24"/>
            <w:szCs w:val="24"/>
            <w:lang w:eastAsia="en-ID"/>
          </w:rPr>
          <w:delText>In gaining more understanding in process optimization</w:delText>
        </w:r>
      </w:del>
      <w:ins w:id="235" w:author="Microsoft Office User" w:date="2022-11-28T17:38:00Z">
        <w:r w:rsidR="00F32206">
          <w:rPr>
            <w:rFonts w:eastAsia="Times New Roman" w:cstheme="minorHAnsi"/>
            <w:color w:val="000000" w:themeColor="text1"/>
            <w:sz w:val="24"/>
            <w:szCs w:val="24"/>
            <w:lang w:eastAsia="en-ID"/>
          </w:rPr>
          <w:t>After</w:t>
        </w:r>
      </w:ins>
      <w:r w:rsidRPr="00333EC5">
        <w:rPr>
          <w:rFonts w:eastAsia="Times New Roman" w:cstheme="minorHAnsi"/>
          <w:color w:val="000000" w:themeColor="text1"/>
          <w:sz w:val="24"/>
          <w:szCs w:val="24"/>
          <w:lang w:eastAsia="en-ID"/>
        </w:rPr>
        <w:t xml:space="preserve">, I interned </w:t>
      </w:r>
      <w:del w:id="236" w:author="Dewi Po" w:date="2022-11-27T22:39:00Z">
        <w:r w:rsidRPr="00333EC5" w:rsidDel="00C72318">
          <w:rPr>
            <w:rFonts w:eastAsia="Times New Roman" w:cstheme="minorHAnsi"/>
            <w:color w:val="000000" w:themeColor="text1"/>
            <w:sz w:val="24"/>
            <w:szCs w:val="24"/>
            <w:lang w:eastAsia="en-ID"/>
          </w:rPr>
          <w:delText>with the warehouse team of</w:delText>
        </w:r>
      </w:del>
      <w:ins w:id="237" w:author="Dewi Po" w:date="2022-11-27T22:39:00Z">
        <w:r w:rsidR="00C72318">
          <w:rPr>
            <w:rFonts w:eastAsia="Times New Roman" w:cstheme="minorHAnsi"/>
            <w:color w:val="000000" w:themeColor="text1"/>
            <w:sz w:val="24"/>
            <w:szCs w:val="24"/>
            <w:lang w:eastAsia="en-ID"/>
          </w:rPr>
          <w:t>at</w:t>
        </w:r>
      </w:ins>
      <w:r w:rsidRPr="00333EC5">
        <w:rPr>
          <w:rFonts w:eastAsia="Times New Roman" w:cstheme="minorHAnsi"/>
          <w:color w:val="000000" w:themeColor="text1"/>
          <w:sz w:val="24"/>
          <w:szCs w:val="24"/>
          <w:lang w:eastAsia="en-ID"/>
        </w:rPr>
        <w:t xml:space="preserve"> Mitsubishi Corporation</w:t>
      </w:r>
      <w:ins w:id="238" w:author="Microsoft Office User" w:date="2022-11-28T17:38:00Z">
        <w:r w:rsidR="00F32206">
          <w:rPr>
            <w:rFonts w:eastAsia="Times New Roman" w:cstheme="minorHAnsi"/>
            <w:color w:val="000000" w:themeColor="text1"/>
            <w:sz w:val="24"/>
            <w:szCs w:val="24"/>
            <w:lang w:eastAsia="en-ID"/>
          </w:rPr>
          <w:t xml:space="preserve"> </w:t>
        </w:r>
      </w:ins>
      <w:del w:id="239" w:author="Microsoft Office User" w:date="2022-11-28T17:38:00Z">
        <w:r w:rsidRPr="00333EC5" w:rsidDel="00F32206">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where I learned how to identify bottlenecks and experiment with creative solutions. I was mainly tasked with preparing orders and supply requests, but also helped synthesize insights on observations I made on product code accuracy, shipment scheduling, and delivery risk</w:t>
      </w:r>
      <w:ins w:id="240" w:author="Dewi Po" w:date="2022-11-27T22:52:00Z">
        <w:r w:rsidR="007D2DB2">
          <w:rPr>
            <w:rFonts w:eastAsia="Times New Roman" w:cstheme="minorHAnsi"/>
            <w:color w:val="000000" w:themeColor="text1"/>
            <w:sz w:val="24"/>
            <w:szCs w:val="24"/>
            <w:lang w:eastAsia="en-ID"/>
          </w:rPr>
          <w:t>.</w:t>
        </w:r>
      </w:ins>
      <w:del w:id="241" w:author="Dewi Po" w:date="2022-11-27T22:52:00Z">
        <w:r w:rsidRPr="00333EC5" w:rsidDel="007D2DB2">
          <w:rPr>
            <w:rFonts w:eastAsia="Times New Roman" w:cstheme="minorHAnsi"/>
            <w:color w:val="000000" w:themeColor="text1"/>
            <w:sz w:val="24"/>
            <w:szCs w:val="24"/>
            <w:lang w:eastAsia="en-ID"/>
          </w:rPr>
          <w:delText>. I also rotated to the logistics department, where</w:delText>
        </w:r>
      </w:del>
      <w:r w:rsidRPr="00333EC5">
        <w:rPr>
          <w:rFonts w:eastAsia="Times New Roman" w:cstheme="minorHAnsi"/>
          <w:color w:val="000000" w:themeColor="text1"/>
          <w:sz w:val="24"/>
          <w:szCs w:val="24"/>
          <w:lang w:eastAsia="en-ID"/>
        </w:rPr>
        <w:t xml:space="preserve"> I noticed frequent inventory data discrepancies between the warehouse and </w:t>
      </w:r>
      <w:del w:id="242" w:author="Dewi Po" w:date="2022-11-27T22:42:00Z">
        <w:r w:rsidRPr="00333EC5" w:rsidDel="009673ED">
          <w:rPr>
            <w:rFonts w:eastAsia="Times New Roman" w:cstheme="minorHAnsi"/>
            <w:color w:val="000000" w:themeColor="text1"/>
            <w:sz w:val="24"/>
            <w:szCs w:val="24"/>
            <w:lang w:eastAsia="en-ID"/>
          </w:rPr>
          <w:delText>management teams</w:delText>
        </w:r>
      </w:del>
      <w:ins w:id="243" w:author="Dewi Po" w:date="2022-11-27T22:42:00Z">
        <w:r w:rsidR="009673ED">
          <w:rPr>
            <w:rFonts w:eastAsia="Times New Roman" w:cstheme="minorHAnsi"/>
            <w:color w:val="000000" w:themeColor="text1"/>
            <w:sz w:val="24"/>
            <w:szCs w:val="24"/>
            <w:lang w:eastAsia="en-ID"/>
          </w:rPr>
          <w:t>their third-party logistics</w:t>
        </w:r>
      </w:ins>
      <w:r w:rsidRPr="00333EC5">
        <w:rPr>
          <w:rFonts w:eastAsia="Times New Roman" w:cstheme="minorHAnsi"/>
          <w:color w:val="000000" w:themeColor="text1"/>
          <w:sz w:val="24"/>
          <w:szCs w:val="24"/>
          <w:lang w:eastAsia="en-ID"/>
        </w:rPr>
        <w:t xml:space="preserve">. So, I suggested an idea to create an automation of product </w:t>
      </w:r>
      <w:del w:id="244" w:author="Dewi Po" w:date="2022-11-27T22:44:00Z">
        <w:r w:rsidRPr="00333EC5" w:rsidDel="009673ED">
          <w:rPr>
            <w:rFonts w:eastAsia="Times New Roman" w:cstheme="minorHAnsi"/>
            <w:color w:val="000000" w:themeColor="text1"/>
            <w:sz w:val="24"/>
            <w:szCs w:val="24"/>
            <w:lang w:eastAsia="en-ID"/>
          </w:rPr>
          <w:delText>labeling</w:delText>
        </w:r>
      </w:del>
      <w:ins w:id="245" w:author="Dewi Po" w:date="2022-11-27T22:44:00Z">
        <w:r w:rsidR="009673ED" w:rsidRPr="00333EC5">
          <w:rPr>
            <w:rFonts w:eastAsia="Times New Roman" w:cstheme="minorHAnsi"/>
            <w:color w:val="000000" w:themeColor="text1"/>
            <w:sz w:val="24"/>
            <w:szCs w:val="24"/>
            <w:lang w:eastAsia="en-ID"/>
          </w:rPr>
          <w:t>labelling</w:t>
        </w:r>
      </w:ins>
      <w:del w:id="246" w:author="Dewi Po" w:date="2022-11-27T22:44:00Z">
        <w:r w:rsidRPr="00333EC5" w:rsidDel="009673ED">
          <w:rPr>
            <w:rFonts w:eastAsia="Times New Roman" w:cstheme="minorHAnsi"/>
            <w:color w:val="000000" w:themeColor="text1"/>
            <w:sz w:val="24"/>
            <w:szCs w:val="24"/>
            <w:lang w:eastAsia="en-ID"/>
          </w:rPr>
          <w:delText xml:space="preserve"> by</w:delText>
        </w:r>
      </w:del>
      <w:r w:rsidRPr="00333EC5">
        <w:rPr>
          <w:rFonts w:eastAsia="Times New Roman" w:cstheme="minorHAnsi"/>
          <w:color w:val="000000" w:themeColor="text1"/>
          <w:sz w:val="24"/>
          <w:szCs w:val="24"/>
          <w:lang w:eastAsia="en-ID"/>
        </w:rPr>
        <w:t xml:space="preserve"> </w:t>
      </w:r>
      <w:del w:id="247" w:author="Dewi Po" w:date="2022-11-27T22:48:00Z">
        <w:r w:rsidRPr="00333EC5" w:rsidDel="009673ED">
          <w:rPr>
            <w:rFonts w:eastAsia="Times New Roman" w:cstheme="minorHAnsi"/>
            <w:color w:val="000000" w:themeColor="text1"/>
            <w:sz w:val="24"/>
            <w:szCs w:val="24"/>
            <w:lang w:eastAsia="en-ID"/>
          </w:rPr>
          <w:delText xml:space="preserve">connecting </w:delText>
        </w:r>
      </w:del>
      <w:del w:id="248" w:author="Dewi Po" w:date="2022-11-27T22:45:00Z">
        <w:r w:rsidRPr="00333EC5" w:rsidDel="009673ED">
          <w:rPr>
            <w:rFonts w:eastAsia="Times New Roman" w:cstheme="minorHAnsi"/>
            <w:color w:val="000000" w:themeColor="text1"/>
            <w:sz w:val="24"/>
            <w:szCs w:val="24"/>
            <w:lang w:eastAsia="en-ID"/>
          </w:rPr>
          <w:delText>softwares</w:delText>
        </w:r>
      </w:del>
      <w:del w:id="249" w:author="Dewi Po" w:date="2022-11-27T22:48:00Z">
        <w:r w:rsidRPr="00333EC5" w:rsidDel="009673ED">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 xml:space="preserve">to make order placing more accurate. </w:t>
      </w:r>
      <w:del w:id="250" w:author="Dewi Po" w:date="2022-11-27T22:55:00Z">
        <w:r w:rsidRPr="00333EC5" w:rsidDel="007D2DB2">
          <w:rPr>
            <w:rFonts w:eastAsia="Times New Roman" w:cstheme="minorHAnsi"/>
            <w:color w:val="000000" w:themeColor="text1"/>
            <w:sz w:val="24"/>
            <w:szCs w:val="24"/>
            <w:lang w:eastAsia="en-ID"/>
          </w:rPr>
          <w:delText>I also argued that this method would speed up the process</w:delText>
        </w:r>
      </w:del>
      <w:ins w:id="251" w:author="Dewi Po" w:date="2022-11-27T22:56:00Z">
        <w:r w:rsidR="007D2DB2">
          <w:rPr>
            <w:rFonts w:eastAsia="Times New Roman" w:cstheme="minorHAnsi"/>
            <w:color w:val="000000" w:themeColor="text1"/>
            <w:sz w:val="24"/>
            <w:szCs w:val="24"/>
            <w:lang w:eastAsia="en-ID"/>
          </w:rPr>
          <w:t xml:space="preserve">and </w:t>
        </w:r>
      </w:ins>
      <w:ins w:id="252" w:author="Dewi Po" w:date="2022-11-27T22:50:00Z">
        <w:r w:rsidR="009673ED">
          <w:rPr>
            <w:rFonts w:eastAsia="Times New Roman" w:cstheme="minorHAnsi"/>
            <w:color w:val="000000" w:themeColor="text1"/>
            <w:sz w:val="24"/>
            <w:szCs w:val="24"/>
            <w:lang w:eastAsia="en-ID"/>
          </w:rPr>
          <w:t>minimizes</w:t>
        </w:r>
      </w:ins>
      <w:ins w:id="253" w:author="Dewi Po" w:date="2022-11-27T22:49:00Z">
        <w:r w:rsidR="009673ED">
          <w:rPr>
            <w:rFonts w:eastAsia="Times New Roman" w:cstheme="minorHAnsi"/>
            <w:color w:val="000000" w:themeColor="text1"/>
            <w:sz w:val="24"/>
            <w:szCs w:val="24"/>
            <w:lang w:eastAsia="en-ID"/>
          </w:rPr>
          <w:t xml:space="preserve"> </w:t>
        </w:r>
      </w:ins>
      <w:ins w:id="254" w:author="Dewi Po" w:date="2022-11-27T22:50:00Z">
        <w:r w:rsidR="007D2DB2">
          <w:rPr>
            <w:rFonts w:eastAsia="Times New Roman" w:cstheme="minorHAnsi"/>
            <w:color w:val="000000" w:themeColor="text1"/>
            <w:sz w:val="24"/>
            <w:szCs w:val="24"/>
            <w:lang w:eastAsia="en-ID"/>
          </w:rPr>
          <w:t xml:space="preserve">manual </w:t>
        </w:r>
      </w:ins>
      <w:del w:id="255" w:author="Dewi Po" w:date="2022-11-27T22:49:00Z">
        <w:r w:rsidRPr="00333EC5" w:rsidDel="009673ED">
          <w:rPr>
            <w:rFonts w:eastAsia="Times New Roman" w:cstheme="minorHAnsi"/>
            <w:color w:val="000000" w:themeColor="text1"/>
            <w:sz w:val="24"/>
            <w:szCs w:val="24"/>
            <w:lang w:eastAsia="en-ID"/>
          </w:rPr>
          <w:delText xml:space="preserve"> due to minimizing </w:delText>
        </w:r>
      </w:del>
      <w:r w:rsidRPr="00333EC5">
        <w:rPr>
          <w:rFonts w:eastAsia="Times New Roman" w:cstheme="minorHAnsi"/>
          <w:color w:val="000000" w:themeColor="text1"/>
          <w:sz w:val="24"/>
          <w:szCs w:val="24"/>
          <w:lang w:eastAsia="en-ID"/>
        </w:rPr>
        <w:t>checking</w:t>
      </w:r>
      <w:del w:id="256" w:author="Dewi Po" w:date="2022-11-27T22:49:00Z">
        <w:r w:rsidRPr="00333EC5" w:rsidDel="009673ED">
          <w:rPr>
            <w:rFonts w:eastAsia="Times New Roman" w:cstheme="minorHAnsi"/>
            <w:color w:val="000000" w:themeColor="text1"/>
            <w:sz w:val="24"/>
            <w:szCs w:val="24"/>
            <w:lang w:eastAsia="en-ID"/>
          </w:rPr>
          <w:delText xml:space="preserve"> labor</w:delText>
        </w:r>
      </w:del>
      <w:r w:rsidRPr="00333EC5">
        <w:rPr>
          <w:rFonts w:eastAsia="Times New Roman" w:cstheme="minorHAnsi"/>
          <w:color w:val="000000" w:themeColor="text1"/>
          <w:sz w:val="24"/>
          <w:szCs w:val="24"/>
          <w:lang w:eastAsia="en-ID"/>
        </w:rPr>
        <w:t xml:space="preserve"> work</w:t>
      </w:r>
      <w:ins w:id="257" w:author="Dewi Po" w:date="2022-11-27T22:50:00Z">
        <w:r w:rsidR="007D2DB2">
          <w:rPr>
            <w:rFonts w:eastAsia="Times New Roman" w:cstheme="minorHAnsi"/>
            <w:color w:val="000000" w:themeColor="text1"/>
            <w:sz w:val="24"/>
            <w:szCs w:val="24"/>
            <w:lang w:eastAsia="en-ID"/>
          </w:rPr>
          <w:t>s</w:t>
        </w:r>
      </w:ins>
      <w:r w:rsidRPr="00333EC5">
        <w:rPr>
          <w:rFonts w:eastAsia="Times New Roman" w:cstheme="minorHAnsi"/>
          <w:color w:val="000000" w:themeColor="text1"/>
          <w:sz w:val="24"/>
          <w:szCs w:val="24"/>
          <w:lang w:eastAsia="en-ID"/>
        </w:rPr>
        <w:t xml:space="preserve">. Despite </w:t>
      </w:r>
      <w:del w:id="258" w:author="Microsoft Office User" w:date="2022-11-28T18:26:00Z">
        <w:r w:rsidRPr="00333EC5" w:rsidDel="00901E53">
          <w:rPr>
            <w:rFonts w:eastAsia="Times New Roman" w:cstheme="minorHAnsi"/>
            <w:color w:val="000000" w:themeColor="text1"/>
            <w:sz w:val="24"/>
            <w:szCs w:val="24"/>
            <w:lang w:eastAsia="en-ID"/>
          </w:rPr>
          <w:delText xml:space="preserve">being </w:delText>
        </w:r>
      </w:del>
      <w:r w:rsidRPr="00333EC5">
        <w:rPr>
          <w:rFonts w:eastAsia="Times New Roman" w:cstheme="minorHAnsi"/>
          <w:color w:val="000000" w:themeColor="text1"/>
          <w:sz w:val="24"/>
          <w:szCs w:val="24"/>
          <w:lang w:eastAsia="en-ID"/>
        </w:rPr>
        <w:t xml:space="preserve">not </w:t>
      </w:r>
      <w:ins w:id="259" w:author="Microsoft Office User" w:date="2022-11-28T18:26:00Z">
        <w:r w:rsidR="00901E53">
          <w:rPr>
            <w:rFonts w:eastAsia="Times New Roman" w:cstheme="minorHAnsi"/>
            <w:color w:val="000000" w:themeColor="text1"/>
            <w:sz w:val="24"/>
            <w:szCs w:val="24"/>
            <w:lang w:eastAsia="en-ID"/>
          </w:rPr>
          <w:t xml:space="preserve">being </w:t>
        </w:r>
      </w:ins>
      <w:r w:rsidRPr="00333EC5">
        <w:rPr>
          <w:rFonts w:eastAsia="Times New Roman" w:cstheme="minorHAnsi"/>
          <w:color w:val="000000" w:themeColor="text1"/>
          <w:sz w:val="24"/>
          <w:szCs w:val="24"/>
          <w:lang w:eastAsia="en-ID"/>
        </w:rPr>
        <w:t xml:space="preserve">tested yet, the proposal got submitted to </w:t>
      </w:r>
      <w:del w:id="260" w:author="Microsoft Office User" w:date="2022-11-28T18:26:00Z">
        <w:r w:rsidRPr="00333EC5" w:rsidDel="00901E53">
          <w:rPr>
            <w:rFonts w:eastAsia="Times New Roman" w:cstheme="minorHAnsi"/>
            <w:color w:val="000000" w:themeColor="text1"/>
            <w:sz w:val="24"/>
            <w:szCs w:val="24"/>
            <w:lang w:eastAsia="en-ID"/>
          </w:rPr>
          <w:delText xml:space="preserve">the </w:delText>
        </w:r>
      </w:del>
      <w:r w:rsidRPr="00333EC5">
        <w:rPr>
          <w:rFonts w:eastAsia="Times New Roman" w:cstheme="minorHAnsi"/>
          <w:color w:val="000000" w:themeColor="text1"/>
          <w:sz w:val="24"/>
          <w:szCs w:val="24"/>
          <w:lang w:eastAsia="en-ID"/>
        </w:rPr>
        <w:t xml:space="preserve">team development for the next cycle review. Although just for 2 weeks, my </w:t>
      </w:r>
      <w:del w:id="261" w:author="Dewi Po" w:date="2022-11-27T22:59:00Z">
        <w:r w:rsidRPr="00333EC5" w:rsidDel="007D2DB2">
          <w:rPr>
            <w:rFonts w:eastAsia="Times New Roman" w:cstheme="minorHAnsi"/>
            <w:color w:val="000000" w:themeColor="text1"/>
            <w:sz w:val="24"/>
            <w:szCs w:val="24"/>
            <w:lang w:eastAsia="en-ID"/>
          </w:rPr>
          <w:delText xml:space="preserve">encounters with the various issues and </w:delText>
        </w:r>
      </w:del>
      <w:r w:rsidRPr="00333EC5">
        <w:rPr>
          <w:rFonts w:eastAsia="Times New Roman" w:cstheme="minorHAnsi"/>
          <w:color w:val="000000" w:themeColor="text1"/>
          <w:sz w:val="24"/>
          <w:szCs w:val="24"/>
          <w:lang w:eastAsia="en-ID"/>
        </w:rPr>
        <w:t>exposure to a distribution warehouse have helped me understand the complexity of logistics, factors that come into play in improving process efficiency, and further developed my creative problem</w:t>
      </w:r>
      <w:ins w:id="262" w:author="Dewi Po" w:date="2022-11-27T23:02:00Z">
        <w:r w:rsidR="008747FA">
          <w:rPr>
            <w:rFonts w:eastAsia="Times New Roman" w:cstheme="minorHAnsi"/>
            <w:color w:val="000000" w:themeColor="text1"/>
            <w:sz w:val="24"/>
            <w:szCs w:val="24"/>
            <w:lang w:eastAsia="en-ID"/>
          </w:rPr>
          <w:t>-</w:t>
        </w:r>
      </w:ins>
      <w:del w:id="263" w:author="Dewi Po" w:date="2022-11-27T23:02:00Z">
        <w:r w:rsidRPr="00333EC5" w:rsidDel="008747FA">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solving skills. </w:t>
      </w:r>
    </w:p>
    <w:p w14:paraId="60BFA74F" w14:textId="0BD4B51A" w:rsidR="008747FA" w:rsidRDefault="007B017E" w:rsidP="007B017E">
      <w:pPr>
        <w:spacing w:before="240" w:after="240" w:line="240" w:lineRule="auto"/>
        <w:rPr>
          <w:ins w:id="264" w:author="Dewi Po" w:date="2022-11-27T23:03:00Z"/>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Inspired by how the iterative process directly contributes to operational improvement, I aspire to pursue industrial engineering</w:t>
      </w:r>
      <w:ins w:id="265" w:author="Dewi Po" w:date="2022-11-27T23:03:00Z">
        <w:r w:rsidR="008747FA">
          <w:rPr>
            <w:rFonts w:eastAsia="Times New Roman" w:cstheme="minorHAnsi"/>
            <w:color w:val="000000" w:themeColor="text1"/>
            <w:sz w:val="24"/>
            <w:szCs w:val="24"/>
            <w:lang w:eastAsia="en-ID"/>
          </w:rPr>
          <w:t>, which I believe to be the heart of any operation.</w:t>
        </w:r>
      </w:ins>
    </w:p>
    <w:p w14:paraId="50753810" w14:textId="77777777" w:rsidR="008747FA" w:rsidRDefault="008747FA" w:rsidP="007B017E">
      <w:pPr>
        <w:spacing w:before="240" w:after="240" w:line="240" w:lineRule="auto"/>
        <w:rPr>
          <w:ins w:id="266" w:author="Dewi Po" w:date="2022-11-27T23:03:00Z"/>
          <w:rFonts w:eastAsia="Times New Roman" w:cstheme="minorHAnsi"/>
          <w:color w:val="000000" w:themeColor="text1"/>
          <w:sz w:val="24"/>
          <w:szCs w:val="24"/>
          <w:lang w:eastAsia="en-ID"/>
        </w:rPr>
      </w:pPr>
    </w:p>
    <w:p w14:paraId="4157C647" w14:textId="0534AA48" w:rsidR="007B017E" w:rsidRPr="008747FA" w:rsidRDefault="007B017E" w:rsidP="007B017E">
      <w:pPr>
        <w:spacing w:before="240" w:after="240" w:line="240" w:lineRule="auto"/>
        <w:rPr>
          <w:ins w:id="267" w:author="Thalia Priscilla" w:date="2022-11-26T01:33:00Z"/>
          <w:rFonts w:eastAsia="Times New Roman" w:cstheme="minorHAnsi"/>
          <w:strike/>
          <w:color w:val="000000" w:themeColor="text1"/>
          <w:sz w:val="24"/>
          <w:szCs w:val="24"/>
          <w:lang w:eastAsia="en-ID"/>
          <w:rPrChange w:id="268" w:author="Dewi Po" w:date="2022-11-27T23:04:00Z">
            <w:rPr>
              <w:ins w:id="269" w:author="Thalia Priscilla" w:date="2022-11-26T01:33:00Z"/>
              <w:rFonts w:eastAsia="Times New Roman" w:cstheme="minorHAnsi"/>
              <w:color w:val="000000" w:themeColor="text1"/>
              <w:sz w:val="24"/>
              <w:szCs w:val="24"/>
              <w:lang w:eastAsia="en-ID"/>
            </w:rPr>
          </w:rPrChange>
        </w:rPr>
      </w:pPr>
      <w:r w:rsidRPr="00333EC5">
        <w:rPr>
          <w:rFonts w:eastAsia="Times New Roman" w:cstheme="minorHAnsi"/>
          <w:color w:val="000000" w:themeColor="text1"/>
          <w:sz w:val="24"/>
          <w:szCs w:val="24"/>
          <w:lang w:eastAsia="en-ID"/>
        </w:rPr>
        <w:t xml:space="preserve"> </w:t>
      </w:r>
      <w:r w:rsidRPr="008747FA">
        <w:rPr>
          <w:rFonts w:eastAsia="Times New Roman" w:cstheme="minorHAnsi"/>
          <w:strike/>
          <w:color w:val="000000" w:themeColor="text1"/>
          <w:sz w:val="24"/>
          <w:szCs w:val="24"/>
          <w:lang w:eastAsia="en-ID"/>
          <w:rPrChange w:id="270" w:author="Dewi Po" w:date="2022-11-27T23:04:00Z">
            <w:rPr>
              <w:rFonts w:eastAsia="Times New Roman" w:cstheme="minorHAnsi"/>
              <w:color w:val="000000" w:themeColor="text1"/>
              <w:sz w:val="24"/>
              <w:szCs w:val="24"/>
              <w:lang w:eastAsia="en-ID"/>
            </w:rPr>
          </w:rPrChange>
        </w:rPr>
        <w:t>to help my father’s company and others in the logistics and transportation industries. </w:t>
      </w:r>
    </w:p>
    <w:p w14:paraId="3F2A06E6" w14:textId="4CC47CF8" w:rsidR="00D74823" w:rsidDel="003E5EE5" w:rsidRDefault="00D74823" w:rsidP="007B017E">
      <w:pPr>
        <w:spacing w:before="320" w:after="80" w:line="240" w:lineRule="auto"/>
        <w:textAlignment w:val="baseline"/>
        <w:outlineLvl w:val="2"/>
        <w:rPr>
          <w:del w:id="271" w:author="Devi Arini Kasih" w:date="2022-11-25T23:05:00Z"/>
          <w:rFonts w:eastAsia="Times New Roman" w:cstheme="minorHAnsi"/>
          <w:color w:val="000000" w:themeColor="text1"/>
          <w:sz w:val="24"/>
          <w:szCs w:val="24"/>
          <w:lang w:eastAsia="en-ID"/>
        </w:rPr>
      </w:pPr>
      <w:ins w:id="272" w:author="Thalia Priscilla" w:date="2022-11-26T01:33:00Z">
        <w:del w:id="273" w:author="Devi Arini Kasih" w:date="2022-11-25T23:05:00Z">
          <w:r w:rsidDel="003E5EE5">
            <w:rPr>
              <w:rFonts w:eastAsia="Times New Roman" w:cstheme="minorHAnsi"/>
              <w:color w:val="000000" w:themeColor="text1"/>
              <w:sz w:val="24"/>
              <w:szCs w:val="24"/>
              <w:lang w:eastAsia="en-ID"/>
            </w:rPr>
            <w:delText>Notes:</w:delText>
          </w:r>
        </w:del>
      </w:ins>
    </w:p>
    <w:p w14:paraId="28FB10C2" w14:textId="116E2A16" w:rsidR="003E5EE5" w:rsidRDefault="003E5EE5" w:rsidP="007B017E">
      <w:pPr>
        <w:spacing w:before="240" w:after="240" w:line="240" w:lineRule="auto"/>
        <w:rPr>
          <w:ins w:id="274" w:author="Devi Arini Kasih" w:date="2022-11-25T23:05:00Z"/>
          <w:rFonts w:eastAsia="Times New Roman" w:cstheme="minorHAnsi"/>
          <w:color w:val="000000" w:themeColor="text1"/>
          <w:sz w:val="24"/>
          <w:szCs w:val="24"/>
          <w:lang w:eastAsia="en-ID"/>
        </w:rPr>
      </w:pPr>
    </w:p>
    <w:p w14:paraId="4A515AF1" w14:textId="77777777" w:rsidR="003E5EE5" w:rsidRDefault="003E5EE5" w:rsidP="007B017E">
      <w:pPr>
        <w:spacing w:before="240" w:after="240" w:line="240" w:lineRule="auto"/>
        <w:rPr>
          <w:ins w:id="275" w:author="Devi Arini Kasih" w:date="2022-11-25T23:05:00Z"/>
          <w:rFonts w:eastAsia="Times New Roman" w:cstheme="minorHAnsi"/>
          <w:color w:val="000000" w:themeColor="text1"/>
          <w:sz w:val="24"/>
          <w:szCs w:val="24"/>
          <w:lang w:eastAsia="en-ID"/>
        </w:rPr>
      </w:pPr>
    </w:p>
    <w:p w14:paraId="3E0BB89C" w14:textId="21CDC4DA" w:rsidR="00D74823" w:rsidDel="003E5EE5" w:rsidRDefault="00D74823" w:rsidP="007B017E">
      <w:pPr>
        <w:spacing w:before="240" w:after="240" w:line="240" w:lineRule="auto"/>
        <w:rPr>
          <w:ins w:id="276" w:author="Thalia Priscilla" w:date="2022-11-26T01:38:00Z"/>
          <w:del w:id="277" w:author="Devi Arini Kasih" w:date="2022-11-25T23:05:00Z"/>
          <w:rFonts w:eastAsia="Times New Roman" w:cstheme="minorHAnsi"/>
          <w:color w:val="000000" w:themeColor="text1"/>
          <w:sz w:val="24"/>
          <w:szCs w:val="24"/>
          <w:lang w:eastAsia="en-ID"/>
        </w:rPr>
      </w:pPr>
      <w:ins w:id="278" w:author="Thalia Priscilla" w:date="2022-11-26T01:38:00Z">
        <w:del w:id="279" w:author="Devi Arini Kasih" w:date="2022-11-25T23:05:00Z">
          <w:r w:rsidDel="003E5EE5">
            <w:rPr>
              <w:rFonts w:eastAsia="Times New Roman" w:cstheme="minorHAnsi"/>
              <w:color w:val="000000" w:themeColor="text1"/>
              <w:sz w:val="24"/>
              <w:szCs w:val="24"/>
              <w:lang w:eastAsia="en-ID"/>
            </w:rPr>
            <w:delText>I can see that you’ve learned a lot in your experience pursuing your interest in industrial engineering. However, I don’t think as a re</w:delText>
          </w:r>
        </w:del>
      </w:ins>
      <w:ins w:id="280" w:author="Thalia Priscilla" w:date="2022-11-26T01:39:00Z">
        <w:del w:id="281" w:author="Devi Arini Kasih" w:date="2022-11-25T23:05:00Z">
          <w:r w:rsidDel="003E5EE5">
            <w:rPr>
              <w:rFonts w:eastAsia="Times New Roman" w:cstheme="minorHAnsi"/>
              <w:color w:val="000000" w:themeColor="text1"/>
              <w:sz w:val="24"/>
              <w:szCs w:val="24"/>
              <w:lang w:eastAsia="en-ID"/>
            </w:rPr>
            <w:delText>ader I can grasp your point of focus in your essay.</w:delText>
          </w:r>
        </w:del>
      </w:ins>
    </w:p>
    <w:p w14:paraId="4D1AB94D" w14:textId="0D89A40A" w:rsidR="00D74823" w:rsidDel="003E5EE5" w:rsidRDefault="00D74823" w:rsidP="007B017E">
      <w:pPr>
        <w:spacing w:before="240" w:after="240" w:line="240" w:lineRule="auto"/>
        <w:rPr>
          <w:ins w:id="282" w:author="Thalia Priscilla" w:date="2022-11-26T01:41:00Z"/>
          <w:del w:id="283" w:author="Devi Arini Kasih" w:date="2022-11-25T23:05:00Z"/>
          <w:rFonts w:eastAsia="Times New Roman" w:cstheme="minorHAnsi"/>
          <w:color w:val="000000" w:themeColor="text1"/>
          <w:sz w:val="24"/>
          <w:szCs w:val="24"/>
          <w:lang w:eastAsia="en-ID"/>
        </w:rPr>
      </w:pPr>
      <w:ins w:id="284" w:author="Thalia Priscilla" w:date="2022-11-26T01:33:00Z">
        <w:del w:id="285" w:author="Devi Arini Kasih" w:date="2022-11-25T23:05:00Z">
          <w:r w:rsidDel="003E5EE5">
            <w:rPr>
              <w:rFonts w:eastAsia="Times New Roman" w:cstheme="minorHAnsi"/>
              <w:color w:val="000000" w:themeColor="text1"/>
              <w:sz w:val="24"/>
              <w:szCs w:val="24"/>
              <w:lang w:eastAsia="en-ID"/>
            </w:rPr>
            <w:delText>I suggest outlining your essay</w:delText>
          </w:r>
        </w:del>
      </w:ins>
      <w:ins w:id="286" w:author="Thalia Priscilla" w:date="2022-11-26T01:38:00Z">
        <w:del w:id="287" w:author="Devi Arini Kasih" w:date="2022-11-25T23:05:00Z">
          <w:r w:rsidDel="003E5EE5">
            <w:rPr>
              <w:rFonts w:eastAsia="Times New Roman" w:cstheme="minorHAnsi"/>
              <w:color w:val="000000" w:themeColor="text1"/>
              <w:sz w:val="24"/>
              <w:szCs w:val="24"/>
              <w:lang w:eastAsia="en-ID"/>
            </w:rPr>
            <w:delText xml:space="preserve"> in a way</w:delText>
          </w:r>
        </w:del>
      </w:ins>
      <w:ins w:id="288" w:author="Thalia Priscilla" w:date="2022-11-26T01:39:00Z">
        <w:del w:id="289" w:author="Devi Arini Kasih" w:date="2022-11-25T23:05:00Z">
          <w:r w:rsidDel="003E5EE5">
            <w:rPr>
              <w:rFonts w:eastAsia="Times New Roman" w:cstheme="minorHAnsi"/>
              <w:color w:val="000000" w:themeColor="text1"/>
              <w:sz w:val="24"/>
              <w:szCs w:val="24"/>
              <w:lang w:eastAsia="en-ID"/>
            </w:rPr>
            <w:delText xml:space="preserve"> that allows you to </w:delText>
          </w:r>
          <w:r w:rsidR="00CC7725" w:rsidDel="003E5EE5">
            <w:rPr>
              <w:rFonts w:eastAsia="Times New Roman" w:cstheme="minorHAnsi"/>
              <w:color w:val="000000" w:themeColor="text1"/>
              <w:sz w:val="24"/>
              <w:szCs w:val="24"/>
              <w:lang w:eastAsia="en-ID"/>
            </w:rPr>
            <w:delText>do more than just list down your experience in pursuing industrial engineering</w:delText>
          </w:r>
        </w:del>
      </w:ins>
      <w:ins w:id="290" w:author="Thalia Priscilla" w:date="2022-11-26T01:42:00Z">
        <w:del w:id="291" w:author="Devi Arini Kasih" w:date="2022-11-25T23:05:00Z">
          <w:r w:rsidR="00CC7725" w:rsidDel="003E5EE5">
            <w:rPr>
              <w:rFonts w:eastAsia="Times New Roman" w:cstheme="minorHAnsi"/>
              <w:color w:val="000000" w:themeColor="text1"/>
              <w:sz w:val="24"/>
              <w:szCs w:val="24"/>
              <w:lang w:eastAsia="en-ID"/>
            </w:rPr>
            <w:delText>, but also present the reader with an intriguing point that sets you apart.</w:delText>
          </w:r>
        </w:del>
      </w:ins>
      <w:ins w:id="292" w:author="Thalia Priscilla" w:date="2022-11-26T01:43:00Z">
        <w:del w:id="293" w:author="Devi Arini Kasih" w:date="2022-11-25T23:05:00Z">
          <w:r w:rsidR="00CC7725" w:rsidDel="003E5EE5">
            <w:rPr>
              <w:rFonts w:eastAsia="Times New Roman" w:cstheme="minorHAnsi"/>
              <w:color w:val="000000" w:themeColor="text1"/>
              <w:sz w:val="24"/>
              <w:szCs w:val="24"/>
              <w:lang w:eastAsia="en-ID"/>
            </w:rPr>
            <w:delText xml:space="preserve"> I can see how you’ve focused on efficiency.</w:delText>
          </w:r>
        </w:del>
      </w:ins>
      <w:ins w:id="294" w:author="Thalia Priscilla" w:date="2022-11-26T01:42:00Z">
        <w:del w:id="295" w:author="Devi Arini Kasih" w:date="2022-11-25T23:05:00Z">
          <w:r w:rsidR="00CC7725" w:rsidDel="003E5EE5">
            <w:rPr>
              <w:rFonts w:eastAsia="Times New Roman" w:cstheme="minorHAnsi"/>
              <w:color w:val="000000" w:themeColor="text1"/>
              <w:sz w:val="24"/>
              <w:szCs w:val="24"/>
              <w:lang w:eastAsia="en-ID"/>
            </w:rPr>
            <w:delText xml:space="preserve"> </w:delText>
          </w:r>
        </w:del>
      </w:ins>
      <w:ins w:id="296" w:author="Thalia Priscilla" w:date="2022-11-26T01:41:00Z">
        <w:del w:id="297" w:author="Devi Arini Kasih" w:date="2022-11-25T23:05:00Z">
          <w:r w:rsidR="00CC7725" w:rsidDel="003E5EE5">
            <w:rPr>
              <w:rFonts w:eastAsia="Times New Roman" w:cstheme="minorHAnsi"/>
              <w:color w:val="000000" w:themeColor="text1"/>
              <w:sz w:val="24"/>
              <w:szCs w:val="24"/>
              <w:lang w:eastAsia="en-ID"/>
            </w:rPr>
            <w:delText xml:space="preserve">Some questions you can consider: </w:delText>
          </w:r>
        </w:del>
      </w:ins>
      <w:ins w:id="298" w:author="Thalia Priscilla" w:date="2022-11-26T01:39:00Z">
        <w:del w:id="299" w:author="Devi Arini Kasih" w:date="2022-11-25T23:05:00Z">
          <w:r w:rsidR="00CC7725" w:rsidDel="003E5EE5">
            <w:rPr>
              <w:rFonts w:eastAsia="Times New Roman" w:cstheme="minorHAnsi"/>
              <w:color w:val="000000" w:themeColor="text1"/>
              <w:sz w:val="24"/>
              <w:szCs w:val="24"/>
              <w:lang w:eastAsia="en-ID"/>
            </w:rPr>
            <w:delText>Wha</w:delText>
          </w:r>
        </w:del>
      </w:ins>
      <w:ins w:id="300" w:author="Thalia Priscilla" w:date="2022-11-26T01:40:00Z">
        <w:del w:id="301" w:author="Devi Arini Kasih" w:date="2022-11-25T23:05:00Z">
          <w:r w:rsidR="00CC7725" w:rsidDel="003E5EE5">
            <w:rPr>
              <w:rFonts w:eastAsia="Times New Roman" w:cstheme="minorHAnsi"/>
              <w:color w:val="000000" w:themeColor="text1"/>
              <w:sz w:val="24"/>
              <w:szCs w:val="24"/>
              <w:lang w:eastAsia="en-ID"/>
            </w:rPr>
            <w:delText xml:space="preserve">t fascinates you about </w:delText>
          </w:r>
        </w:del>
      </w:ins>
      <w:ins w:id="302" w:author="Thalia Priscilla" w:date="2022-11-26T01:43:00Z">
        <w:del w:id="303" w:author="Devi Arini Kasih" w:date="2022-11-25T23:05:00Z">
          <w:r w:rsidR="00CC7725" w:rsidDel="003E5EE5">
            <w:rPr>
              <w:rFonts w:eastAsia="Times New Roman" w:cstheme="minorHAnsi"/>
              <w:color w:val="000000" w:themeColor="text1"/>
              <w:sz w:val="24"/>
              <w:szCs w:val="24"/>
              <w:lang w:eastAsia="en-ID"/>
            </w:rPr>
            <w:delText>efficiency</w:delText>
          </w:r>
        </w:del>
      </w:ins>
      <w:ins w:id="304" w:author="Thalia Priscilla" w:date="2022-11-26T01:40:00Z">
        <w:del w:id="305" w:author="Devi Arini Kasih" w:date="2022-11-25T23:05:00Z">
          <w:r w:rsidR="00CC7725" w:rsidDel="003E5EE5">
            <w:rPr>
              <w:rFonts w:eastAsia="Times New Roman" w:cstheme="minorHAnsi"/>
              <w:color w:val="000000" w:themeColor="text1"/>
              <w:sz w:val="24"/>
              <w:szCs w:val="24"/>
              <w:lang w:eastAsia="en-ID"/>
            </w:rPr>
            <w:delText xml:space="preserve">? Does it relate to your daily life? What </w:delText>
          </w:r>
        </w:del>
      </w:ins>
      <w:ins w:id="306" w:author="Thalia Priscilla" w:date="2022-11-26T01:41:00Z">
        <w:del w:id="307" w:author="Devi Arini Kasih" w:date="2022-11-25T23:05:00Z">
          <w:r w:rsidR="00CC7725" w:rsidDel="003E5EE5">
            <w:rPr>
              <w:rFonts w:eastAsia="Times New Roman" w:cstheme="minorHAnsi"/>
              <w:color w:val="000000" w:themeColor="text1"/>
              <w:sz w:val="24"/>
              <w:szCs w:val="24"/>
              <w:lang w:eastAsia="en-ID"/>
            </w:rPr>
            <w:delText xml:space="preserve">is the most important </w:delText>
          </w:r>
        </w:del>
      </w:ins>
      <w:ins w:id="308" w:author="Thalia Priscilla" w:date="2022-11-26T01:40:00Z">
        <w:del w:id="309" w:author="Devi Arini Kasih" w:date="2022-11-25T23:05:00Z">
          <w:r w:rsidR="00CC7725" w:rsidDel="003E5EE5">
            <w:rPr>
              <w:rFonts w:eastAsia="Times New Roman" w:cstheme="minorHAnsi"/>
              <w:color w:val="000000" w:themeColor="text1"/>
              <w:sz w:val="24"/>
              <w:szCs w:val="24"/>
              <w:lang w:eastAsia="en-ID"/>
            </w:rPr>
            <w:delText>lesson you learn</w:delText>
          </w:r>
        </w:del>
      </w:ins>
      <w:ins w:id="310" w:author="Thalia Priscilla" w:date="2022-11-26T01:41:00Z">
        <w:del w:id="311" w:author="Devi Arini Kasih" w:date="2022-11-25T23:05:00Z">
          <w:r w:rsidR="00CC7725" w:rsidDel="003E5EE5">
            <w:rPr>
              <w:rFonts w:eastAsia="Times New Roman" w:cstheme="minorHAnsi"/>
              <w:color w:val="000000" w:themeColor="text1"/>
              <w:sz w:val="24"/>
              <w:szCs w:val="24"/>
              <w:lang w:eastAsia="en-ID"/>
            </w:rPr>
            <w:delText>ed</w:delText>
          </w:r>
        </w:del>
      </w:ins>
      <w:ins w:id="312" w:author="Thalia Priscilla" w:date="2022-11-26T01:40:00Z">
        <w:del w:id="313" w:author="Devi Arini Kasih" w:date="2022-11-25T23:05:00Z">
          <w:r w:rsidR="00CC7725" w:rsidDel="003E5EE5">
            <w:rPr>
              <w:rFonts w:eastAsia="Times New Roman" w:cstheme="minorHAnsi"/>
              <w:color w:val="000000" w:themeColor="text1"/>
              <w:sz w:val="24"/>
              <w:szCs w:val="24"/>
              <w:lang w:eastAsia="en-ID"/>
            </w:rPr>
            <w:delText xml:space="preserve"> from your pursuit of maximizing productivity?</w:delText>
          </w:r>
        </w:del>
      </w:ins>
      <w:ins w:id="314" w:author="Thalia Priscilla" w:date="2022-11-26T01:41:00Z">
        <w:del w:id="315" w:author="Devi Arini Kasih" w:date="2022-11-25T23:05:00Z">
          <w:r w:rsidR="00CC7725" w:rsidDel="003E5EE5">
            <w:rPr>
              <w:rFonts w:eastAsia="Times New Roman" w:cstheme="minorHAnsi"/>
              <w:color w:val="000000" w:themeColor="text1"/>
              <w:sz w:val="24"/>
              <w:szCs w:val="24"/>
              <w:lang w:eastAsia="en-ID"/>
            </w:rPr>
            <w:delText xml:space="preserve"> </w:delText>
          </w:r>
        </w:del>
      </w:ins>
    </w:p>
    <w:p w14:paraId="5AA4F90A" w14:textId="2DAFE092" w:rsidR="00CC7725" w:rsidDel="003E5EE5" w:rsidRDefault="00CC7725" w:rsidP="007B017E">
      <w:pPr>
        <w:spacing w:before="240" w:after="240" w:line="240" w:lineRule="auto"/>
        <w:rPr>
          <w:ins w:id="316" w:author="Thalia Priscilla" w:date="2022-11-26T01:42:00Z"/>
          <w:del w:id="317" w:author="Devi Arini Kasih" w:date="2022-11-25T23:05:00Z"/>
          <w:rFonts w:eastAsia="Times New Roman" w:cstheme="minorHAnsi"/>
          <w:color w:val="000000" w:themeColor="text1"/>
          <w:sz w:val="24"/>
          <w:szCs w:val="24"/>
          <w:lang w:eastAsia="en-ID"/>
        </w:rPr>
      </w:pPr>
      <w:ins w:id="318" w:author="Thalia Priscilla" w:date="2022-11-26T01:41:00Z">
        <w:del w:id="319" w:author="Devi Arini Kasih" w:date="2022-11-25T23:05:00Z">
          <w:r w:rsidDel="003E5EE5">
            <w:rPr>
              <w:rFonts w:eastAsia="Times New Roman" w:cstheme="minorHAnsi"/>
              <w:color w:val="000000" w:themeColor="text1"/>
              <w:sz w:val="24"/>
              <w:szCs w:val="24"/>
              <w:lang w:eastAsia="en-ID"/>
            </w:rPr>
            <w:delText xml:space="preserve">With that main point in mind, I suggest structuring your essay is </w:delText>
          </w:r>
        </w:del>
      </w:ins>
      <w:ins w:id="320" w:author="Thalia Priscilla" w:date="2022-11-26T01:42:00Z">
        <w:del w:id="321" w:author="Devi Arini Kasih" w:date="2022-11-25T23:05:00Z">
          <w:r w:rsidDel="003E5EE5">
            <w:rPr>
              <w:rFonts w:eastAsia="Times New Roman" w:cstheme="minorHAnsi"/>
              <w:color w:val="000000" w:themeColor="text1"/>
              <w:sz w:val="24"/>
              <w:szCs w:val="24"/>
              <w:lang w:eastAsia="en-ID"/>
            </w:rPr>
            <w:delText>as follows:</w:delText>
          </w:r>
        </w:del>
      </w:ins>
    </w:p>
    <w:p w14:paraId="207AD90C" w14:textId="5868C525" w:rsidR="00CC7725" w:rsidDel="003E5EE5" w:rsidRDefault="00CC7725" w:rsidP="00CC7725">
      <w:pPr>
        <w:pStyle w:val="ListParagraph"/>
        <w:numPr>
          <w:ilvl w:val="0"/>
          <w:numId w:val="8"/>
        </w:numPr>
        <w:spacing w:before="240" w:after="240" w:line="240" w:lineRule="auto"/>
        <w:rPr>
          <w:ins w:id="322" w:author="Thalia Priscilla" w:date="2022-11-26T01:44:00Z"/>
          <w:del w:id="323" w:author="Devi Arini Kasih" w:date="2022-11-25T23:05:00Z"/>
          <w:rFonts w:eastAsia="Times New Roman" w:cstheme="minorHAnsi"/>
          <w:color w:val="000000" w:themeColor="text1"/>
          <w:sz w:val="24"/>
          <w:szCs w:val="24"/>
          <w:lang w:eastAsia="en-ID"/>
        </w:rPr>
      </w:pPr>
      <w:ins w:id="324" w:author="Thalia Priscilla" w:date="2022-11-26T01:42:00Z">
        <w:del w:id="325" w:author="Devi Arini Kasih" w:date="2022-11-25T23:05:00Z">
          <w:r w:rsidDel="003E5EE5">
            <w:rPr>
              <w:rFonts w:eastAsia="Times New Roman" w:cstheme="minorHAnsi"/>
              <w:color w:val="000000" w:themeColor="text1"/>
              <w:sz w:val="24"/>
              <w:szCs w:val="24"/>
              <w:lang w:eastAsia="en-ID"/>
            </w:rPr>
            <w:delText xml:space="preserve">What </w:delText>
          </w:r>
        </w:del>
      </w:ins>
      <w:ins w:id="326" w:author="Thalia Priscilla" w:date="2022-11-26T01:43:00Z">
        <w:del w:id="327" w:author="Devi Arini Kasih" w:date="2022-11-25T23:05:00Z">
          <w:r w:rsidDel="003E5EE5">
            <w:rPr>
              <w:rFonts w:eastAsia="Times New Roman" w:cstheme="minorHAnsi"/>
              <w:color w:val="000000" w:themeColor="text1"/>
              <w:sz w:val="24"/>
              <w:szCs w:val="24"/>
              <w:lang w:eastAsia="en-ID"/>
            </w:rPr>
            <w:delText>fascinates you about efficiency</w:delText>
          </w:r>
        </w:del>
      </w:ins>
      <w:ins w:id="328" w:author="Thalia Priscilla" w:date="2022-11-26T01:56:00Z">
        <w:del w:id="329" w:author="Devi Arini Kasih" w:date="2022-11-25T23:05:00Z">
          <w:r w:rsidR="00192F4C" w:rsidDel="003E5EE5">
            <w:rPr>
              <w:rFonts w:eastAsia="Times New Roman" w:cstheme="minorHAnsi"/>
              <w:color w:val="000000" w:themeColor="text1"/>
              <w:sz w:val="24"/>
              <w:szCs w:val="24"/>
              <w:lang w:eastAsia="en-ID"/>
            </w:rPr>
            <w:delText>, for example</w:delText>
          </w:r>
        </w:del>
      </w:ins>
    </w:p>
    <w:p w14:paraId="498DF3CA" w14:textId="6DD37328" w:rsidR="00CC7725" w:rsidDel="003E5EE5" w:rsidRDefault="00CC7725" w:rsidP="00CC7725">
      <w:pPr>
        <w:pStyle w:val="ListParagraph"/>
        <w:numPr>
          <w:ilvl w:val="0"/>
          <w:numId w:val="8"/>
        </w:numPr>
        <w:spacing w:before="240" w:after="240" w:line="240" w:lineRule="auto"/>
        <w:rPr>
          <w:ins w:id="330" w:author="Thalia Priscilla" w:date="2022-11-26T01:44:00Z"/>
          <w:del w:id="331" w:author="Devi Arini Kasih" w:date="2022-11-25T23:05:00Z"/>
          <w:rFonts w:eastAsia="Times New Roman" w:cstheme="minorHAnsi"/>
          <w:color w:val="000000" w:themeColor="text1"/>
          <w:sz w:val="24"/>
          <w:szCs w:val="24"/>
          <w:lang w:eastAsia="en-ID"/>
        </w:rPr>
      </w:pPr>
      <w:ins w:id="332" w:author="Thalia Priscilla" w:date="2022-11-26T01:44:00Z">
        <w:del w:id="333" w:author="Devi Arini Kasih" w:date="2022-11-25T23:05:00Z">
          <w:r w:rsidDel="003E5EE5">
            <w:rPr>
              <w:rFonts w:eastAsia="Times New Roman" w:cstheme="minorHAnsi"/>
              <w:color w:val="000000" w:themeColor="text1"/>
              <w:sz w:val="24"/>
              <w:szCs w:val="24"/>
              <w:lang w:eastAsia="en-ID"/>
            </w:rPr>
            <w:delText>What you learned in your father’s warehouse</w:delText>
          </w:r>
        </w:del>
      </w:ins>
    </w:p>
    <w:p w14:paraId="1EB23CB6" w14:textId="1B9EE2D0" w:rsidR="00CC7725" w:rsidDel="003E5EE5" w:rsidRDefault="00D25F59" w:rsidP="00CC7725">
      <w:pPr>
        <w:pStyle w:val="ListParagraph"/>
        <w:numPr>
          <w:ilvl w:val="0"/>
          <w:numId w:val="8"/>
        </w:numPr>
        <w:spacing w:before="240" w:after="240" w:line="240" w:lineRule="auto"/>
        <w:rPr>
          <w:ins w:id="334" w:author="Thalia Priscilla" w:date="2022-11-26T01:55:00Z"/>
          <w:del w:id="335" w:author="Devi Arini Kasih" w:date="2022-11-25T23:05:00Z"/>
          <w:rFonts w:eastAsia="Times New Roman" w:cstheme="minorHAnsi"/>
          <w:color w:val="000000" w:themeColor="text1"/>
          <w:sz w:val="24"/>
          <w:szCs w:val="24"/>
          <w:lang w:eastAsia="en-ID"/>
        </w:rPr>
      </w:pPr>
      <w:ins w:id="336" w:author="Thalia Priscilla" w:date="2022-11-26T01:55:00Z">
        <w:del w:id="337" w:author="Devi Arini Kasih" w:date="2022-11-25T23:05:00Z">
          <w:r w:rsidDel="003E5EE5">
            <w:rPr>
              <w:rFonts w:eastAsia="Times New Roman" w:cstheme="minorHAnsi"/>
              <w:color w:val="000000" w:themeColor="text1"/>
              <w:sz w:val="24"/>
              <w:szCs w:val="24"/>
              <w:lang w:eastAsia="en-ID"/>
            </w:rPr>
            <w:delText xml:space="preserve">What you did to pursue </w:delText>
          </w:r>
          <w:r w:rsidR="00192F4C" w:rsidDel="003E5EE5">
            <w:rPr>
              <w:rFonts w:eastAsia="Times New Roman" w:cstheme="minorHAnsi"/>
              <w:color w:val="000000" w:themeColor="text1"/>
              <w:sz w:val="24"/>
              <w:szCs w:val="24"/>
              <w:lang w:eastAsia="en-ID"/>
            </w:rPr>
            <w:delText>further maximization of productivity</w:delText>
          </w:r>
        </w:del>
      </w:ins>
    </w:p>
    <w:p w14:paraId="2941CA5C" w14:textId="17F10376" w:rsidR="00192F4C" w:rsidDel="003E5EE5" w:rsidRDefault="00192F4C" w:rsidP="00CC7725">
      <w:pPr>
        <w:pStyle w:val="ListParagraph"/>
        <w:numPr>
          <w:ilvl w:val="0"/>
          <w:numId w:val="8"/>
        </w:numPr>
        <w:spacing w:before="240" w:after="240" w:line="240" w:lineRule="auto"/>
        <w:rPr>
          <w:ins w:id="338" w:author="Thalia Priscilla" w:date="2022-11-26T01:56:00Z"/>
          <w:del w:id="339" w:author="Devi Arini Kasih" w:date="2022-11-25T23:05:00Z"/>
          <w:rFonts w:eastAsia="Times New Roman" w:cstheme="minorHAnsi"/>
          <w:color w:val="000000" w:themeColor="text1"/>
          <w:sz w:val="24"/>
          <w:szCs w:val="24"/>
          <w:lang w:eastAsia="en-ID"/>
        </w:rPr>
      </w:pPr>
      <w:ins w:id="340" w:author="Thalia Priscilla" w:date="2022-11-26T01:56:00Z">
        <w:del w:id="341" w:author="Devi Arini Kasih" w:date="2022-11-25T23:05:00Z">
          <w:r w:rsidDel="003E5EE5">
            <w:rPr>
              <w:rFonts w:eastAsia="Times New Roman" w:cstheme="minorHAnsi"/>
              <w:color w:val="000000" w:themeColor="text1"/>
              <w:sz w:val="24"/>
              <w:szCs w:val="24"/>
              <w:lang w:eastAsia="en-ID"/>
            </w:rPr>
            <w:delText>What you learned through your experience</w:delText>
          </w:r>
        </w:del>
      </w:ins>
    </w:p>
    <w:p w14:paraId="60841FE2" w14:textId="73B9CD41" w:rsidR="00192F4C" w:rsidDel="003E5EE5" w:rsidRDefault="00192F4C" w:rsidP="00CC7725">
      <w:pPr>
        <w:pStyle w:val="ListParagraph"/>
        <w:numPr>
          <w:ilvl w:val="0"/>
          <w:numId w:val="8"/>
        </w:numPr>
        <w:spacing w:before="240" w:after="240" w:line="240" w:lineRule="auto"/>
        <w:rPr>
          <w:ins w:id="342" w:author="Thalia Priscilla" w:date="2022-11-26T01:57:00Z"/>
          <w:del w:id="343" w:author="Devi Arini Kasih" w:date="2022-11-25T23:05:00Z"/>
          <w:rFonts w:eastAsia="Times New Roman" w:cstheme="minorHAnsi"/>
          <w:color w:val="000000" w:themeColor="text1"/>
          <w:sz w:val="24"/>
          <w:szCs w:val="24"/>
          <w:lang w:eastAsia="en-ID"/>
        </w:rPr>
      </w:pPr>
      <w:ins w:id="344" w:author="Thalia Priscilla" w:date="2022-11-26T01:56:00Z">
        <w:del w:id="345" w:author="Devi Arini Kasih" w:date="2022-11-25T23:05:00Z">
          <w:r w:rsidDel="003E5EE5">
            <w:rPr>
              <w:rFonts w:eastAsia="Times New Roman" w:cstheme="minorHAnsi"/>
              <w:color w:val="000000" w:themeColor="text1"/>
              <w:sz w:val="24"/>
              <w:szCs w:val="24"/>
              <w:lang w:eastAsia="en-ID"/>
            </w:rPr>
            <w:delText>Conclusion – going back to efficiency</w:delText>
          </w:r>
        </w:del>
      </w:ins>
    </w:p>
    <w:p w14:paraId="7BF15C7B" w14:textId="3A0427FB" w:rsidR="00192F4C" w:rsidRPr="00192F4C" w:rsidDel="003E5EE5" w:rsidRDefault="00192F4C" w:rsidP="00192F4C">
      <w:pPr>
        <w:spacing w:before="240" w:after="240" w:line="240" w:lineRule="auto"/>
        <w:rPr>
          <w:del w:id="346" w:author="Devi Arini Kasih" w:date="2022-11-25T23:05:00Z"/>
          <w:rFonts w:eastAsia="Times New Roman" w:cstheme="minorHAnsi"/>
          <w:color w:val="000000" w:themeColor="text1"/>
          <w:sz w:val="24"/>
          <w:szCs w:val="24"/>
          <w:lang w:eastAsia="en-ID"/>
        </w:rPr>
      </w:pPr>
    </w:p>
    <w:p w14:paraId="79A2F836" w14:textId="3017DD7E" w:rsidR="007B017E" w:rsidRPr="00192F4C" w:rsidDel="003E5EE5" w:rsidRDefault="00192F4C" w:rsidP="007B017E">
      <w:pPr>
        <w:spacing w:before="320" w:after="80" w:line="240" w:lineRule="auto"/>
        <w:textAlignment w:val="baseline"/>
        <w:outlineLvl w:val="2"/>
        <w:rPr>
          <w:del w:id="347" w:author="Devi Arini Kasih" w:date="2022-11-25T23:05:00Z"/>
          <w:rFonts w:eastAsia="Times New Roman" w:cstheme="minorHAnsi"/>
          <w:sz w:val="24"/>
          <w:szCs w:val="24"/>
          <w:lang w:eastAsia="en-ID"/>
        </w:rPr>
      </w:pPr>
      <w:ins w:id="348" w:author="Thalia Priscilla" w:date="2022-11-26T01:56:00Z">
        <w:del w:id="349" w:author="Devi Arini Kasih" w:date="2022-11-25T23:05:00Z">
          <w:r w:rsidRPr="00192F4C" w:rsidDel="003E5EE5">
            <w:rPr>
              <w:rFonts w:eastAsia="Times New Roman" w:cstheme="minorHAnsi"/>
              <w:sz w:val="24"/>
              <w:szCs w:val="24"/>
              <w:lang w:eastAsia="en-ID"/>
            </w:rPr>
            <w:delText>All the best!</w:delText>
          </w:r>
        </w:del>
      </w:ins>
    </w:p>
    <w:p w14:paraId="3CFD64F9" w14:textId="175E59FD"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Beyond what has already been shared in your application, what do you believe makes you a strong candidate for admissions to the University of California?</w:t>
      </w:r>
      <w:r>
        <w:rPr>
          <w:rFonts w:ascii="Arial" w:eastAsia="Times New Roman" w:hAnsi="Arial" w:cs="Arial"/>
          <w:b/>
          <w:bCs/>
          <w:color w:val="434343"/>
          <w:sz w:val="26"/>
          <w:szCs w:val="26"/>
          <w:lang w:eastAsia="en-ID"/>
        </w:rPr>
        <w:t xml:space="preserve"> (350 words)</w:t>
      </w:r>
    </w:p>
    <w:p w14:paraId="2BE28583" w14:textId="77777777" w:rsidR="00333EC5" w:rsidRDefault="00333EC5" w:rsidP="007B017E">
      <w:pPr>
        <w:spacing w:after="0" w:line="240" w:lineRule="auto"/>
        <w:rPr>
          <w:ins w:id="350" w:author="Thalia Priscilla" w:date="2022-11-25T14:06:00Z"/>
          <w:rFonts w:ascii="Calibri" w:eastAsia="Times New Roman" w:hAnsi="Calibri" w:cs="Calibri"/>
          <w:color w:val="000000"/>
          <w:sz w:val="24"/>
          <w:szCs w:val="24"/>
          <w:lang w:eastAsia="en-ID"/>
        </w:rPr>
      </w:pPr>
    </w:p>
    <w:p w14:paraId="601774A1" w14:textId="4BFE5620"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351"/>
      <w:r w:rsidRPr="007B017E">
        <w:rPr>
          <w:rFonts w:ascii="Calibri" w:eastAsia="Times New Roman" w:hAnsi="Calibri" w:cs="Calibri"/>
          <w:color w:val="000000"/>
          <w:sz w:val="24"/>
          <w:szCs w:val="24"/>
          <w:lang w:eastAsia="en-ID"/>
        </w:rPr>
        <w:t xml:space="preserve">When I look at the </w:t>
      </w:r>
      <w:del w:id="352" w:author="Microsoft Office User" w:date="2022-11-28T18:28:00Z">
        <w:r w:rsidRPr="007B017E" w:rsidDel="00901E53">
          <w:rPr>
            <w:rFonts w:ascii="Calibri" w:eastAsia="Times New Roman" w:hAnsi="Calibri" w:cs="Calibri"/>
            <w:color w:val="000000"/>
            <w:sz w:val="24"/>
            <w:szCs w:val="24"/>
            <w:lang w:eastAsia="en-ID"/>
          </w:rPr>
          <w:delText xml:space="preserve">current </w:delText>
        </w:r>
      </w:del>
      <w:r w:rsidRPr="007B017E">
        <w:rPr>
          <w:rFonts w:ascii="Calibri" w:eastAsia="Times New Roman" w:hAnsi="Calibri" w:cs="Calibri"/>
          <w:color w:val="000000"/>
          <w:sz w:val="24"/>
          <w:szCs w:val="24"/>
          <w:lang w:eastAsia="en-ID"/>
        </w:rPr>
        <w:t xml:space="preserve">world we live in, I see many untapped opportunities to improve the lives of </w:t>
      </w:r>
      <w:del w:id="353" w:author="Microsoft Office User" w:date="2022-11-28T18:28:00Z">
        <w:r w:rsidRPr="007B017E" w:rsidDel="00901E53">
          <w:rPr>
            <w:rFonts w:ascii="Calibri" w:eastAsia="Times New Roman" w:hAnsi="Calibri" w:cs="Calibri"/>
            <w:color w:val="000000"/>
            <w:sz w:val="24"/>
            <w:szCs w:val="24"/>
            <w:lang w:eastAsia="en-ID"/>
          </w:rPr>
          <w:delText xml:space="preserve">everyday </w:delText>
        </w:r>
      </w:del>
      <w:r w:rsidRPr="007B017E">
        <w:rPr>
          <w:rFonts w:ascii="Calibri" w:eastAsia="Times New Roman" w:hAnsi="Calibri" w:cs="Calibri"/>
          <w:color w:val="000000"/>
          <w:sz w:val="24"/>
          <w:szCs w:val="24"/>
          <w:lang w:eastAsia="en-ID"/>
        </w:rPr>
        <w:t xml:space="preserve">people. </w:t>
      </w:r>
      <w:commentRangeEnd w:id="351"/>
      <w:r w:rsidR="00333EC5">
        <w:rPr>
          <w:rStyle w:val="CommentReference"/>
        </w:rPr>
        <w:commentReference w:id="351"/>
      </w:r>
      <w:ins w:id="354" w:author="Dewi Po" w:date="2022-11-27T23:21:00Z">
        <w:r w:rsidR="00A32797">
          <w:rPr>
            <w:rFonts w:ascii="Calibri" w:eastAsia="Times New Roman" w:hAnsi="Calibri" w:cs="Calibri"/>
            <w:color w:val="000000"/>
            <w:sz w:val="24"/>
            <w:szCs w:val="24"/>
            <w:lang w:eastAsia="en-ID"/>
          </w:rPr>
          <w:t xml:space="preserve">In my eagerness to be </w:t>
        </w:r>
      </w:ins>
      <w:ins w:id="355" w:author="Dewi Po" w:date="2022-11-27T23:22:00Z">
        <w:r w:rsidR="00A32797">
          <w:rPr>
            <w:rFonts w:ascii="Calibri" w:eastAsia="Times New Roman" w:hAnsi="Calibri" w:cs="Calibri"/>
            <w:color w:val="000000"/>
            <w:sz w:val="24"/>
            <w:szCs w:val="24"/>
            <w:lang w:eastAsia="en-ID"/>
          </w:rPr>
          <w:t>indust</w:t>
        </w:r>
      </w:ins>
      <w:ins w:id="356" w:author="Dewi Po" w:date="2022-11-27T23:23:00Z">
        <w:r w:rsidR="00A32797">
          <w:rPr>
            <w:rFonts w:ascii="Calibri" w:eastAsia="Times New Roman" w:hAnsi="Calibri" w:cs="Calibri"/>
            <w:color w:val="000000"/>
            <w:sz w:val="24"/>
            <w:szCs w:val="24"/>
            <w:lang w:eastAsia="en-ID"/>
          </w:rPr>
          <w:t>rious I lea</w:t>
        </w:r>
      </w:ins>
      <w:ins w:id="357" w:author="Devi Arini Kasih" w:date="2022-11-27T23:38:00Z">
        <w:r w:rsidR="00A02267">
          <w:rPr>
            <w:rFonts w:ascii="Calibri" w:eastAsia="Times New Roman" w:hAnsi="Calibri" w:cs="Calibri"/>
            <w:color w:val="000000"/>
            <w:sz w:val="24"/>
            <w:szCs w:val="24"/>
            <w:lang w:eastAsia="en-ID"/>
          </w:rPr>
          <w:t>r</w:t>
        </w:r>
      </w:ins>
      <w:ins w:id="358" w:author="Dewi Po" w:date="2022-11-27T23:23:00Z">
        <w:r w:rsidR="00A32797">
          <w:rPr>
            <w:rFonts w:ascii="Calibri" w:eastAsia="Times New Roman" w:hAnsi="Calibri" w:cs="Calibri"/>
            <w:color w:val="000000"/>
            <w:sz w:val="24"/>
            <w:szCs w:val="24"/>
            <w:lang w:eastAsia="en-ID"/>
          </w:rPr>
          <w:t xml:space="preserve">ned that passion and skills </w:t>
        </w:r>
      </w:ins>
      <w:ins w:id="359" w:author="Dewi Po" w:date="2022-11-27T23:24:00Z">
        <w:r w:rsidR="00A32797">
          <w:rPr>
            <w:rFonts w:ascii="Calibri" w:eastAsia="Times New Roman" w:hAnsi="Calibri" w:cs="Calibri"/>
            <w:color w:val="000000"/>
            <w:sz w:val="24"/>
            <w:szCs w:val="24"/>
            <w:lang w:eastAsia="en-ID"/>
          </w:rPr>
          <w:t>must</w:t>
        </w:r>
      </w:ins>
      <w:ins w:id="360" w:author="Dewi Po" w:date="2022-11-27T23:23:00Z">
        <w:r w:rsidR="00A32797">
          <w:rPr>
            <w:rFonts w:ascii="Calibri" w:eastAsia="Times New Roman" w:hAnsi="Calibri" w:cs="Calibri"/>
            <w:color w:val="000000"/>
            <w:sz w:val="24"/>
            <w:szCs w:val="24"/>
            <w:lang w:eastAsia="en-ID"/>
          </w:rPr>
          <w:t xml:space="preserve"> be balanced with humility and open-mindedness. </w:t>
        </w:r>
      </w:ins>
      <w:r w:rsidRPr="007B017E">
        <w:rPr>
          <w:rFonts w:ascii="Calibri" w:eastAsia="Times New Roman" w:hAnsi="Calibri" w:cs="Calibri"/>
          <w:color w:val="000000"/>
          <w:sz w:val="24"/>
          <w:szCs w:val="24"/>
          <w:lang w:eastAsia="en-ID"/>
        </w:rPr>
        <w:t xml:space="preserve">During the start of the pandemic, I saw on TV that the government is trying to ensure a continuing education for students in remote areas through virtual lessons. However, </w:t>
      </w:r>
      <w:del w:id="361" w:author="Dewi Po" w:date="2022-11-27T23:38:00Z">
        <w:r w:rsidRPr="007B017E" w:rsidDel="00837483">
          <w:rPr>
            <w:rFonts w:ascii="Calibri" w:eastAsia="Times New Roman" w:hAnsi="Calibri" w:cs="Calibri"/>
            <w:color w:val="000000"/>
            <w:sz w:val="24"/>
            <w:szCs w:val="24"/>
            <w:lang w:eastAsia="en-ID"/>
          </w:rPr>
          <w:delText>they lack access to</w:delText>
        </w:r>
      </w:del>
      <w:ins w:id="362" w:author="Dewi Po" w:date="2022-11-27T23:38:00Z">
        <w:r w:rsidR="00837483">
          <w:rPr>
            <w:rFonts w:ascii="Calibri" w:eastAsia="Times New Roman" w:hAnsi="Calibri" w:cs="Calibri"/>
            <w:color w:val="000000"/>
            <w:sz w:val="24"/>
            <w:szCs w:val="24"/>
            <w:lang w:eastAsia="en-ID"/>
          </w:rPr>
          <w:t>the lack of</w:t>
        </w:r>
      </w:ins>
      <w:r w:rsidRPr="007B017E">
        <w:rPr>
          <w:rFonts w:ascii="Calibri" w:eastAsia="Times New Roman" w:hAnsi="Calibri" w:cs="Calibri"/>
          <w:color w:val="000000"/>
          <w:sz w:val="24"/>
          <w:szCs w:val="24"/>
          <w:lang w:eastAsia="en-ID"/>
        </w:rPr>
        <w:t xml:space="preserve"> </w:t>
      </w:r>
      <w:ins w:id="363" w:author="Microsoft Office User" w:date="2022-11-28T18:36:00Z">
        <w:r w:rsidR="00901E53">
          <w:rPr>
            <w:rFonts w:ascii="Calibri" w:eastAsia="Times New Roman" w:hAnsi="Calibri" w:cs="Calibri"/>
            <w:color w:val="000000"/>
            <w:sz w:val="24"/>
            <w:szCs w:val="24"/>
            <w:lang w:eastAsia="en-ID"/>
          </w:rPr>
          <w:t xml:space="preserve">access to </w:t>
        </w:r>
      </w:ins>
      <w:del w:id="364" w:author="Microsoft Office User" w:date="2022-11-28T18:36:00Z">
        <w:r w:rsidRPr="007B017E" w:rsidDel="00901E53">
          <w:rPr>
            <w:rFonts w:ascii="Calibri" w:eastAsia="Times New Roman" w:hAnsi="Calibri" w:cs="Calibri"/>
            <w:color w:val="000000"/>
            <w:sz w:val="24"/>
            <w:szCs w:val="24"/>
            <w:lang w:eastAsia="en-ID"/>
          </w:rPr>
          <w:delText xml:space="preserve">the </w:delText>
        </w:r>
      </w:del>
      <w:r w:rsidRPr="007B017E">
        <w:rPr>
          <w:rFonts w:ascii="Calibri" w:eastAsia="Times New Roman" w:hAnsi="Calibri" w:cs="Calibri"/>
          <w:color w:val="000000"/>
          <w:sz w:val="24"/>
          <w:szCs w:val="24"/>
          <w:lang w:eastAsia="en-ID"/>
        </w:rPr>
        <w:t xml:space="preserve">internet and electricity </w:t>
      </w:r>
      <w:del w:id="365" w:author="Dewi Po" w:date="2022-11-27T23:32:00Z">
        <w:r w:rsidRPr="007B017E" w:rsidDel="00837483">
          <w:rPr>
            <w:rFonts w:ascii="Calibri" w:eastAsia="Times New Roman" w:hAnsi="Calibri" w:cs="Calibri"/>
            <w:color w:val="000000"/>
            <w:sz w:val="24"/>
            <w:szCs w:val="24"/>
            <w:lang w:eastAsia="en-ID"/>
          </w:rPr>
          <w:delText xml:space="preserve">which </w:delText>
        </w:r>
      </w:del>
      <w:del w:id="366" w:author="Dewi Po" w:date="2022-11-27T23:50:00Z">
        <w:r w:rsidRPr="007B017E" w:rsidDel="00DA6CCD">
          <w:rPr>
            <w:rFonts w:ascii="Calibri" w:eastAsia="Times New Roman" w:hAnsi="Calibri" w:cs="Calibri"/>
            <w:color w:val="000000"/>
            <w:sz w:val="24"/>
            <w:szCs w:val="24"/>
            <w:lang w:eastAsia="en-ID"/>
          </w:rPr>
          <w:delText xml:space="preserve">makes it hard for </w:delText>
        </w:r>
      </w:del>
      <w:del w:id="367" w:author="Dewi Po" w:date="2022-11-27T23:32:00Z">
        <w:r w:rsidRPr="007B017E" w:rsidDel="00837483">
          <w:rPr>
            <w:rFonts w:ascii="Calibri" w:eastAsia="Times New Roman" w:hAnsi="Calibri" w:cs="Calibri"/>
            <w:color w:val="000000"/>
            <w:sz w:val="24"/>
            <w:szCs w:val="24"/>
            <w:lang w:eastAsia="en-ID"/>
          </w:rPr>
          <w:delText xml:space="preserve">them </w:delText>
        </w:r>
      </w:del>
      <w:del w:id="368" w:author="Dewi Po" w:date="2022-11-27T23:50:00Z">
        <w:r w:rsidRPr="007B017E" w:rsidDel="00DA6CCD">
          <w:rPr>
            <w:rFonts w:ascii="Calibri" w:eastAsia="Times New Roman" w:hAnsi="Calibri" w:cs="Calibri"/>
            <w:color w:val="000000"/>
            <w:sz w:val="24"/>
            <w:szCs w:val="24"/>
            <w:lang w:eastAsia="en-ID"/>
          </w:rPr>
          <w:delText xml:space="preserve">to </w:delText>
        </w:r>
      </w:del>
      <w:del w:id="369" w:author="Dewi Po" w:date="2022-11-27T23:38:00Z">
        <w:r w:rsidRPr="007B017E" w:rsidDel="00837483">
          <w:rPr>
            <w:rFonts w:ascii="Calibri" w:eastAsia="Times New Roman" w:hAnsi="Calibri" w:cs="Calibri"/>
            <w:color w:val="000000"/>
            <w:sz w:val="24"/>
            <w:szCs w:val="24"/>
            <w:lang w:eastAsia="en-ID"/>
          </w:rPr>
          <w:delText>actually attend</w:delText>
        </w:r>
      </w:del>
      <w:del w:id="370" w:author="Dewi Po" w:date="2022-11-27T23:50:00Z">
        <w:r w:rsidRPr="007B017E" w:rsidDel="00DA6CCD">
          <w:rPr>
            <w:rFonts w:ascii="Calibri" w:eastAsia="Times New Roman" w:hAnsi="Calibri" w:cs="Calibri"/>
            <w:color w:val="000000"/>
            <w:sz w:val="24"/>
            <w:szCs w:val="24"/>
            <w:lang w:eastAsia="en-ID"/>
          </w:rPr>
          <w:delText xml:space="preserve"> these virtual </w:delText>
        </w:r>
      </w:del>
      <w:del w:id="371" w:author="Dewi Po" w:date="2022-11-27T23:37:00Z">
        <w:r w:rsidRPr="007B017E" w:rsidDel="00837483">
          <w:rPr>
            <w:rFonts w:ascii="Calibri" w:eastAsia="Times New Roman" w:hAnsi="Calibri" w:cs="Calibri"/>
            <w:color w:val="000000"/>
            <w:sz w:val="24"/>
            <w:szCs w:val="24"/>
            <w:lang w:eastAsia="en-ID"/>
          </w:rPr>
          <w:delText>meetings</w:delText>
        </w:r>
      </w:del>
      <w:ins w:id="372" w:author="Dewi Po" w:date="2022-11-27T23:50:00Z">
        <w:del w:id="373" w:author="Microsoft Office User" w:date="2022-11-28T18:37:00Z">
          <w:r w:rsidR="00DA6CCD" w:rsidDel="00862B54">
            <w:rPr>
              <w:rFonts w:ascii="Calibri" w:eastAsia="Times New Roman" w:hAnsi="Calibri" w:cs="Calibri"/>
              <w:color w:val="000000"/>
              <w:sz w:val="24"/>
              <w:szCs w:val="24"/>
              <w:lang w:eastAsia="en-ID"/>
            </w:rPr>
            <w:delText>are</w:delText>
          </w:r>
        </w:del>
      </w:ins>
      <w:ins w:id="374" w:author="Microsoft Office User" w:date="2022-11-28T18:37:00Z">
        <w:r w:rsidR="00862B54">
          <w:rPr>
            <w:rFonts w:ascii="Calibri" w:eastAsia="Times New Roman" w:hAnsi="Calibri" w:cs="Calibri"/>
            <w:color w:val="000000"/>
            <w:sz w:val="24"/>
            <w:szCs w:val="24"/>
            <w:lang w:eastAsia="en-ID"/>
          </w:rPr>
          <w:t>was</w:t>
        </w:r>
      </w:ins>
      <w:ins w:id="375" w:author="Dewi Po" w:date="2022-11-27T23:50:00Z">
        <w:r w:rsidR="00DA6CCD">
          <w:rPr>
            <w:rFonts w:ascii="Calibri" w:eastAsia="Times New Roman" w:hAnsi="Calibri" w:cs="Calibri"/>
            <w:color w:val="000000"/>
            <w:sz w:val="24"/>
            <w:szCs w:val="24"/>
            <w:lang w:eastAsia="en-ID"/>
          </w:rPr>
          <w:t xml:space="preserve"> the main hindrance</w:t>
        </w:r>
      </w:ins>
      <w:r w:rsidRPr="007B017E">
        <w:rPr>
          <w:rFonts w:ascii="Calibri" w:eastAsia="Times New Roman" w:hAnsi="Calibri" w:cs="Calibri"/>
          <w:color w:val="000000"/>
          <w:sz w:val="24"/>
          <w:szCs w:val="24"/>
          <w:lang w:eastAsia="en-ID"/>
        </w:rPr>
        <w:t xml:space="preserve">. So, </w:t>
      </w:r>
      <w:del w:id="376" w:author="Dewi Po" w:date="2022-11-27T23:33:00Z">
        <w:r w:rsidRPr="007B017E" w:rsidDel="00837483">
          <w:rPr>
            <w:rFonts w:ascii="Calibri" w:eastAsia="Times New Roman" w:hAnsi="Calibri" w:cs="Calibri"/>
            <w:color w:val="000000"/>
            <w:sz w:val="24"/>
            <w:szCs w:val="24"/>
            <w:lang w:eastAsia="en-ID"/>
          </w:rPr>
          <w:delText xml:space="preserve">for the past three years, </w:delText>
        </w:r>
      </w:del>
      <w:r w:rsidRPr="007B017E">
        <w:rPr>
          <w:rFonts w:ascii="Calibri" w:eastAsia="Times New Roman" w:hAnsi="Calibri" w:cs="Calibri"/>
          <w:color w:val="000000"/>
          <w:sz w:val="24"/>
          <w:szCs w:val="24"/>
          <w:lang w:eastAsia="en-ID"/>
        </w:rPr>
        <w:t xml:space="preserve">I </w:t>
      </w:r>
      <w:ins w:id="377" w:author="Dewi Po" w:date="2022-11-27T23:24:00Z">
        <w:r w:rsidR="00A32797">
          <w:rPr>
            <w:rFonts w:ascii="Calibri" w:eastAsia="Times New Roman" w:hAnsi="Calibri" w:cs="Calibri"/>
            <w:color w:val="000000"/>
            <w:sz w:val="24"/>
            <w:szCs w:val="24"/>
            <w:lang w:eastAsia="en-ID"/>
          </w:rPr>
          <w:t xml:space="preserve">put my skills to </w:t>
        </w:r>
      </w:ins>
      <w:del w:id="378" w:author="Dewi Po" w:date="2022-11-27T23:24:00Z">
        <w:r w:rsidRPr="007B017E" w:rsidDel="00A32797">
          <w:rPr>
            <w:rFonts w:ascii="Calibri" w:eastAsia="Times New Roman" w:hAnsi="Calibri" w:cs="Calibri"/>
            <w:color w:val="000000"/>
            <w:sz w:val="24"/>
            <w:szCs w:val="24"/>
            <w:lang w:eastAsia="en-ID"/>
          </w:rPr>
          <w:delText xml:space="preserve">have been </w:delText>
        </w:r>
      </w:del>
      <w:r w:rsidRPr="007B017E">
        <w:rPr>
          <w:rFonts w:ascii="Calibri" w:eastAsia="Times New Roman" w:hAnsi="Calibri" w:cs="Calibri"/>
          <w:color w:val="000000"/>
          <w:sz w:val="24"/>
          <w:szCs w:val="24"/>
          <w:lang w:eastAsia="en-ID"/>
        </w:rPr>
        <w:t>work</w:t>
      </w:r>
      <w:del w:id="379" w:author="Dewi Po" w:date="2022-11-27T23:24:00Z">
        <w:r w:rsidRPr="007B017E" w:rsidDel="00A32797">
          <w:rPr>
            <w:rFonts w:ascii="Calibri" w:eastAsia="Times New Roman" w:hAnsi="Calibri" w:cs="Calibri"/>
            <w:color w:val="000000"/>
            <w:sz w:val="24"/>
            <w:szCs w:val="24"/>
            <w:lang w:eastAsia="en-ID"/>
          </w:rPr>
          <w:delText>ing</w:delText>
        </w:r>
      </w:del>
      <w:r w:rsidRPr="007B017E">
        <w:rPr>
          <w:rFonts w:ascii="Calibri" w:eastAsia="Times New Roman" w:hAnsi="Calibri" w:cs="Calibri"/>
          <w:color w:val="000000"/>
          <w:sz w:val="24"/>
          <w:szCs w:val="24"/>
          <w:lang w:eastAsia="en-ID"/>
        </w:rPr>
        <w:t xml:space="preserve"> on a solar-powered power bank, named PS2, suitable for people living in places with intermittent electricity. The end goal is to improve these </w:t>
      </w:r>
      <w:r w:rsidRPr="007B017E">
        <w:rPr>
          <w:rFonts w:ascii="Calibri" w:eastAsia="Times New Roman" w:hAnsi="Calibri" w:cs="Calibri"/>
          <w:color w:val="000000"/>
          <w:sz w:val="24"/>
          <w:szCs w:val="24"/>
          <w:lang w:eastAsia="en-ID"/>
        </w:rPr>
        <w:lastRenderedPageBreak/>
        <w:t>population’s access to electronics so children can browse the internet and attend virtual lessons. </w:t>
      </w:r>
    </w:p>
    <w:p w14:paraId="7EE22B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5BD76A6" w14:textId="1FD5EC05" w:rsidR="007B017E" w:rsidRPr="00480303" w:rsidRDefault="007B017E">
      <w:pPr>
        <w:rPr>
          <w:lang w:val="en-US"/>
          <w:rPrChange w:id="380" w:author="Dewi Po" w:date="2022-11-27T23:12:00Z">
            <w:rPr>
              <w:rFonts w:ascii="Times New Roman" w:eastAsia="Times New Roman" w:hAnsi="Times New Roman" w:cs="Times New Roman"/>
              <w:sz w:val="24"/>
              <w:szCs w:val="24"/>
              <w:lang w:eastAsia="en-ID"/>
            </w:rPr>
          </w:rPrChange>
        </w:rPr>
        <w:pPrChange w:id="381" w:author="Dewi Po" w:date="2022-11-27T23:12:00Z">
          <w:pPr>
            <w:spacing w:after="0" w:line="240" w:lineRule="auto"/>
          </w:pPr>
        </w:pPrChange>
      </w:pPr>
      <w:r w:rsidRPr="007B017E">
        <w:rPr>
          <w:rFonts w:ascii="Calibri" w:eastAsia="Times New Roman" w:hAnsi="Calibri" w:cs="Calibri"/>
          <w:color w:val="000000"/>
          <w:sz w:val="24"/>
          <w:szCs w:val="24"/>
          <w:lang w:eastAsia="en-ID"/>
        </w:rPr>
        <w:t>I was</w:t>
      </w:r>
      <w:ins w:id="382" w:author="Dewi Po" w:date="2022-11-27T23:34:00Z">
        <w:r w:rsidR="00837483">
          <w:rPr>
            <w:rFonts w:ascii="Calibri" w:eastAsia="Times New Roman" w:hAnsi="Calibri" w:cs="Calibri"/>
            <w:color w:val="000000"/>
            <w:sz w:val="24"/>
            <w:szCs w:val="24"/>
            <w:lang w:eastAsia="en-ID"/>
          </w:rPr>
          <w:t xml:space="preserve"> very</w:t>
        </w:r>
      </w:ins>
      <w:r w:rsidRPr="007B017E">
        <w:rPr>
          <w:rFonts w:ascii="Calibri" w:eastAsia="Times New Roman" w:hAnsi="Calibri" w:cs="Calibri"/>
          <w:color w:val="000000"/>
          <w:sz w:val="24"/>
          <w:szCs w:val="24"/>
          <w:lang w:eastAsia="en-ID"/>
        </w:rPr>
        <w:t xml:space="preserve"> </w:t>
      </w:r>
      <w:del w:id="383" w:author="Dewi Po" w:date="2022-11-27T23:25:00Z">
        <w:r w:rsidRPr="007B017E" w:rsidDel="00A32797">
          <w:rPr>
            <w:rFonts w:ascii="Calibri" w:eastAsia="Times New Roman" w:hAnsi="Calibri" w:cs="Calibri"/>
            <w:color w:val="000000"/>
            <w:sz w:val="24"/>
            <w:szCs w:val="24"/>
            <w:lang w:eastAsia="en-ID"/>
          </w:rPr>
          <w:delText xml:space="preserve">very </w:delText>
        </w:r>
      </w:del>
      <w:r w:rsidRPr="007B017E">
        <w:rPr>
          <w:rFonts w:ascii="Calibri" w:eastAsia="Times New Roman" w:hAnsi="Calibri" w:cs="Calibri"/>
          <w:color w:val="000000"/>
          <w:sz w:val="24"/>
          <w:szCs w:val="24"/>
          <w:lang w:eastAsia="en-ID"/>
        </w:rPr>
        <w:t xml:space="preserve">focused on ensuring </w:t>
      </w:r>
      <w:ins w:id="384" w:author="Dewi Po" w:date="2022-11-28T02:03:00Z">
        <w:del w:id="385" w:author="Microsoft Office User" w:date="2022-11-28T18:57:00Z">
          <w:r w:rsidR="00F50705" w:rsidDel="00D15C9F">
            <w:rPr>
              <w:rFonts w:ascii="Calibri" w:eastAsia="Times New Roman" w:hAnsi="Calibri" w:cs="Calibri"/>
              <w:color w:val="000000"/>
              <w:sz w:val="24"/>
              <w:szCs w:val="24"/>
              <w:lang w:eastAsia="en-ID"/>
            </w:rPr>
            <w:delText xml:space="preserve">that </w:delText>
          </w:r>
        </w:del>
      </w:ins>
      <w:r w:rsidRPr="007B017E">
        <w:rPr>
          <w:rFonts w:ascii="Calibri" w:eastAsia="Times New Roman" w:hAnsi="Calibri" w:cs="Calibri"/>
          <w:color w:val="000000"/>
          <w:sz w:val="24"/>
          <w:szCs w:val="24"/>
          <w:lang w:eastAsia="en-ID"/>
        </w:rPr>
        <w:t>the quality of the product</w:t>
      </w:r>
      <w:del w:id="386" w:author="Dewi Po" w:date="2022-11-28T02:03:00Z">
        <w:r w:rsidRPr="007B017E" w:rsidDel="00F50705">
          <w:rPr>
            <w:rFonts w:ascii="Calibri" w:eastAsia="Times New Roman" w:hAnsi="Calibri" w:cs="Calibri"/>
            <w:color w:val="000000"/>
            <w:sz w:val="24"/>
            <w:szCs w:val="24"/>
            <w:lang w:eastAsia="en-ID"/>
          </w:rPr>
          <w:delText xml:space="preserve"> so it</w:delText>
        </w:r>
      </w:del>
      <w:r w:rsidRPr="007B017E">
        <w:rPr>
          <w:rFonts w:ascii="Calibri" w:eastAsia="Times New Roman" w:hAnsi="Calibri" w:cs="Calibri"/>
          <w:color w:val="000000"/>
          <w:sz w:val="24"/>
          <w:szCs w:val="24"/>
          <w:lang w:eastAsia="en-ID"/>
        </w:rPr>
        <w:t xml:space="preserve"> is long lasting and effective. </w:t>
      </w:r>
      <w:commentRangeStart w:id="387"/>
      <w:r w:rsidRPr="007B017E">
        <w:rPr>
          <w:rFonts w:ascii="Calibri" w:eastAsia="Times New Roman" w:hAnsi="Calibri" w:cs="Calibri"/>
          <w:color w:val="000000"/>
          <w:sz w:val="24"/>
          <w:szCs w:val="24"/>
          <w:lang w:eastAsia="en-ID"/>
        </w:rPr>
        <w:t xml:space="preserve">Though I was confident with the product and </w:t>
      </w:r>
      <w:del w:id="388" w:author="Dewi Po" w:date="2022-11-27T23:46:00Z">
        <w:r w:rsidRPr="007B017E" w:rsidDel="00DA6CCD">
          <w:rPr>
            <w:rFonts w:ascii="Calibri" w:eastAsia="Times New Roman" w:hAnsi="Calibri" w:cs="Calibri"/>
            <w:color w:val="000000"/>
            <w:sz w:val="24"/>
            <w:szCs w:val="24"/>
            <w:lang w:eastAsia="en-ID"/>
          </w:rPr>
          <w:delText xml:space="preserve">have </w:delText>
        </w:r>
      </w:del>
      <w:r w:rsidRPr="007B017E">
        <w:rPr>
          <w:rFonts w:ascii="Calibri" w:eastAsia="Times New Roman" w:hAnsi="Calibri" w:cs="Calibri"/>
          <w:color w:val="000000"/>
          <w:sz w:val="24"/>
          <w:szCs w:val="24"/>
          <w:lang w:eastAsia="en-ID"/>
        </w:rPr>
        <w:t>promoted it to varying communities, nobody was interested in buying my product</w:t>
      </w:r>
      <w:commentRangeEnd w:id="387"/>
      <w:r w:rsidR="00034FAC">
        <w:rPr>
          <w:rStyle w:val="CommentReference"/>
        </w:rPr>
        <w:commentReference w:id="387"/>
      </w:r>
      <w:r w:rsidRPr="00DA6CCD">
        <w:rPr>
          <w:rFonts w:ascii="Calibri" w:eastAsia="Times New Roman" w:hAnsi="Calibri" w:cs="Calibri"/>
          <w:color w:val="000000"/>
          <w:sz w:val="24"/>
          <w:szCs w:val="24"/>
          <w:lang w:eastAsia="en-ID"/>
        </w:rPr>
        <w:t xml:space="preserve">. </w:t>
      </w:r>
      <w:ins w:id="389" w:author="Dewi Po" w:date="2022-11-27T23:12:00Z">
        <w:r w:rsidR="00480303" w:rsidRPr="00DA6CCD">
          <w:rPr>
            <w:sz w:val="24"/>
            <w:szCs w:val="24"/>
            <w:lang w:val="en-US"/>
            <w:rPrChange w:id="390" w:author="Dewi Po" w:date="2022-11-27T23:46:00Z">
              <w:rPr>
                <w:lang w:val="en-US"/>
              </w:rPr>
            </w:rPrChange>
          </w:rPr>
          <w:t xml:space="preserve">I was baffled and </w:t>
        </w:r>
        <w:del w:id="391" w:author="Microsoft Office User" w:date="2022-11-28T18:57:00Z">
          <w:r w:rsidR="00480303" w:rsidRPr="00DA6CCD" w:rsidDel="00D15C9F">
            <w:rPr>
              <w:sz w:val="24"/>
              <w:szCs w:val="24"/>
              <w:lang w:val="en-US"/>
              <w:rPrChange w:id="392" w:author="Dewi Po" w:date="2022-11-27T23:46:00Z">
                <w:rPr>
                  <w:lang w:val="en-US"/>
                </w:rPr>
              </w:rPrChange>
            </w:rPr>
            <w:delText xml:space="preserve">yet </w:delText>
          </w:r>
        </w:del>
        <w:r w:rsidR="00480303" w:rsidRPr="00DA6CCD">
          <w:rPr>
            <w:sz w:val="24"/>
            <w:szCs w:val="24"/>
            <w:lang w:val="en-US"/>
            <w:rPrChange w:id="393" w:author="Dewi Po" w:date="2022-11-27T23:46:00Z">
              <w:rPr>
                <w:lang w:val="en-US"/>
              </w:rPr>
            </w:rPrChange>
          </w:rPr>
          <w:t>intrigued</w:t>
        </w:r>
      </w:ins>
      <w:ins w:id="394" w:author="Dewi Po" w:date="2022-11-27T23:13:00Z">
        <w:r w:rsidR="00480303" w:rsidRPr="00DA6CCD">
          <w:rPr>
            <w:sz w:val="24"/>
            <w:szCs w:val="24"/>
            <w:lang w:val="en-US"/>
            <w:rPrChange w:id="395" w:author="Dewi Po" w:date="2022-11-27T23:46:00Z">
              <w:rPr>
                <w:lang w:val="en-US"/>
              </w:rPr>
            </w:rPrChange>
          </w:rPr>
          <w:t>.</w:t>
        </w:r>
      </w:ins>
      <w:commentRangeStart w:id="396"/>
      <w:del w:id="397" w:author="Dewi Po" w:date="2022-11-27T23:46:00Z">
        <w:r w:rsidRPr="007B017E" w:rsidDel="00DA6CCD">
          <w:rPr>
            <w:rFonts w:ascii="Calibri" w:eastAsia="Times New Roman" w:hAnsi="Calibri" w:cs="Calibri"/>
            <w:color w:val="000000"/>
            <w:sz w:val="24"/>
            <w:szCs w:val="24"/>
            <w:lang w:eastAsia="en-ID"/>
          </w:rPr>
          <w:delText>So</w:delText>
        </w:r>
      </w:del>
      <w:r w:rsidRPr="007B017E">
        <w:rPr>
          <w:rFonts w:ascii="Calibri" w:eastAsia="Times New Roman" w:hAnsi="Calibri" w:cs="Calibri"/>
          <w:color w:val="000000"/>
          <w:sz w:val="24"/>
          <w:szCs w:val="24"/>
          <w:lang w:eastAsia="en-ID"/>
        </w:rPr>
        <w:t xml:space="preserve"> I took a step back and revisited </w:t>
      </w:r>
      <w:del w:id="398" w:author="Dewi Po" w:date="2022-11-27T23:16:00Z">
        <w:r w:rsidRPr="007B017E" w:rsidDel="00480303">
          <w:rPr>
            <w:rFonts w:ascii="Calibri" w:eastAsia="Times New Roman" w:hAnsi="Calibri" w:cs="Calibri"/>
            <w:color w:val="000000"/>
            <w:sz w:val="24"/>
            <w:szCs w:val="24"/>
            <w:lang w:eastAsia="en-ID"/>
          </w:rPr>
          <w:delText xml:space="preserve">each and </w:delText>
        </w:r>
      </w:del>
      <w:r w:rsidRPr="007B017E">
        <w:rPr>
          <w:rFonts w:ascii="Calibri" w:eastAsia="Times New Roman" w:hAnsi="Calibri" w:cs="Calibri"/>
          <w:color w:val="000000"/>
          <w:sz w:val="24"/>
          <w:szCs w:val="24"/>
          <w:lang w:eastAsia="en-ID"/>
        </w:rPr>
        <w:t xml:space="preserve">every </w:t>
      </w:r>
      <w:del w:id="399" w:author="Dewi Po" w:date="2022-11-27T23:50:00Z">
        <w:r w:rsidRPr="007B017E" w:rsidDel="00DA6CCD">
          <w:rPr>
            <w:rFonts w:ascii="Calibri" w:eastAsia="Times New Roman" w:hAnsi="Calibri" w:cs="Calibri"/>
            <w:color w:val="000000"/>
            <w:sz w:val="24"/>
            <w:szCs w:val="24"/>
            <w:lang w:eastAsia="en-ID"/>
          </w:rPr>
          <w:delText>feature</w:delText>
        </w:r>
      </w:del>
      <w:ins w:id="400" w:author="Dewi Po" w:date="2022-11-27T23:50:00Z">
        <w:r w:rsidR="00DA6CCD" w:rsidRPr="007B017E">
          <w:rPr>
            <w:rFonts w:ascii="Calibri" w:eastAsia="Times New Roman" w:hAnsi="Calibri" w:cs="Calibri"/>
            <w:color w:val="000000"/>
            <w:sz w:val="24"/>
            <w:szCs w:val="24"/>
            <w:lang w:eastAsia="en-ID"/>
          </w:rPr>
          <w:t>feature</w:t>
        </w:r>
      </w:ins>
      <w:r w:rsidRPr="007B017E">
        <w:rPr>
          <w:rFonts w:ascii="Calibri" w:eastAsia="Times New Roman" w:hAnsi="Calibri" w:cs="Calibri"/>
          <w:color w:val="000000"/>
          <w:sz w:val="24"/>
          <w:szCs w:val="24"/>
          <w:lang w:eastAsia="en-ID"/>
        </w:rPr>
        <w:t xml:space="preserve"> </w:t>
      </w:r>
      <w:del w:id="401" w:author="Dewi Po" w:date="2022-11-27T23:13:00Z">
        <w:r w:rsidRPr="007B017E" w:rsidDel="00480303">
          <w:rPr>
            <w:rFonts w:ascii="Calibri" w:eastAsia="Times New Roman" w:hAnsi="Calibri" w:cs="Calibri"/>
            <w:color w:val="000000"/>
            <w:sz w:val="24"/>
            <w:szCs w:val="24"/>
            <w:lang w:eastAsia="en-ID"/>
          </w:rPr>
          <w:delText xml:space="preserve">of PS2 </w:delText>
        </w:r>
      </w:del>
      <w:r w:rsidRPr="007B017E">
        <w:rPr>
          <w:rFonts w:ascii="Calibri" w:eastAsia="Times New Roman" w:hAnsi="Calibri" w:cs="Calibri"/>
          <w:color w:val="000000"/>
          <w:sz w:val="24"/>
          <w:szCs w:val="24"/>
          <w:lang w:eastAsia="en-ID"/>
        </w:rPr>
        <w:t>and reflected on the primary value proposition of this product. I researched</w:t>
      </w:r>
      <w:ins w:id="402" w:author="Dewi Po" w:date="2022-11-27T23:40:00Z">
        <w:r w:rsidR="00837483">
          <w:rPr>
            <w:rFonts w:ascii="Calibri" w:eastAsia="Times New Roman" w:hAnsi="Calibri" w:cs="Calibri"/>
            <w:color w:val="000000"/>
            <w:sz w:val="24"/>
            <w:szCs w:val="24"/>
            <w:lang w:eastAsia="en-ID"/>
          </w:rPr>
          <w:t xml:space="preserve"> </w:t>
        </w:r>
      </w:ins>
      <w:del w:id="403" w:author="Dewi Po" w:date="2022-11-27T23:40:00Z">
        <w:r w:rsidRPr="007B017E" w:rsidDel="00837483">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 xml:space="preserve">the gross household income </w:t>
      </w:r>
      <w:del w:id="404" w:author="Dewi Po" w:date="2022-11-27T23:15:00Z">
        <w:r w:rsidRPr="007B017E" w:rsidDel="00480303">
          <w:rPr>
            <w:rFonts w:ascii="Calibri" w:eastAsia="Times New Roman" w:hAnsi="Calibri" w:cs="Calibri"/>
            <w:color w:val="000000"/>
            <w:sz w:val="24"/>
            <w:szCs w:val="24"/>
            <w:lang w:eastAsia="en-ID"/>
          </w:rPr>
          <w:delText xml:space="preserve">of some mountainous regions and islands </w:delText>
        </w:r>
      </w:del>
      <w:ins w:id="405" w:author="Dewi Po" w:date="2022-11-27T23:29:00Z">
        <w:r w:rsidR="00A32797">
          <w:rPr>
            <w:rFonts w:ascii="Calibri" w:eastAsia="Times New Roman" w:hAnsi="Calibri" w:cs="Calibri"/>
            <w:color w:val="000000"/>
            <w:sz w:val="24"/>
            <w:szCs w:val="24"/>
            <w:lang w:eastAsia="en-ID"/>
          </w:rPr>
          <w:t>of</w:t>
        </w:r>
      </w:ins>
      <w:del w:id="406" w:author="Dewi Po" w:date="2022-11-27T23:29:00Z">
        <w:r w:rsidRPr="007B017E" w:rsidDel="00A32797">
          <w:rPr>
            <w:rFonts w:ascii="Calibri" w:eastAsia="Times New Roman" w:hAnsi="Calibri" w:cs="Calibri"/>
            <w:color w:val="000000"/>
            <w:sz w:val="24"/>
            <w:szCs w:val="24"/>
            <w:lang w:eastAsia="en-ID"/>
          </w:rPr>
          <w:delText>in Indonesia</w:delText>
        </w:r>
      </w:del>
      <w:del w:id="407" w:author="Dewi Po" w:date="2022-11-27T23:15:00Z">
        <w:r w:rsidRPr="007B017E" w:rsidDel="00480303">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ins w:id="408" w:author="Dewi Po" w:date="2022-11-27T23:29:00Z">
        <w:r w:rsidR="00A32797">
          <w:rPr>
            <w:rFonts w:ascii="Calibri" w:eastAsia="Times New Roman" w:hAnsi="Calibri" w:cs="Calibri"/>
            <w:color w:val="000000"/>
            <w:sz w:val="24"/>
            <w:szCs w:val="24"/>
            <w:lang w:eastAsia="en-ID"/>
          </w:rPr>
          <w:t>the</w:t>
        </w:r>
      </w:ins>
      <w:del w:id="409" w:author="Dewi Po" w:date="2022-11-27T23:29:00Z">
        <w:r w:rsidRPr="007B017E" w:rsidDel="00A32797">
          <w:rPr>
            <w:rFonts w:ascii="Calibri" w:eastAsia="Times New Roman" w:hAnsi="Calibri" w:cs="Calibri"/>
            <w:color w:val="000000"/>
            <w:sz w:val="24"/>
            <w:szCs w:val="24"/>
            <w:lang w:eastAsia="en-ID"/>
          </w:rPr>
          <w:delText>all</w:delText>
        </w:r>
      </w:del>
      <w:r w:rsidRPr="007B017E">
        <w:rPr>
          <w:rFonts w:ascii="Calibri" w:eastAsia="Times New Roman" w:hAnsi="Calibri" w:cs="Calibri"/>
          <w:color w:val="000000"/>
          <w:sz w:val="24"/>
          <w:szCs w:val="24"/>
          <w:lang w:eastAsia="en-ID"/>
        </w:rPr>
        <w:t xml:space="preserve"> remote places that </w:t>
      </w:r>
      <w:del w:id="410" w:author="Dewi Po" w:date="2022-11-27T23:47:00Z">
        <w:r w:rsidRPr="007B017E" w:rsidDel="00DA6CCD">
          <w:rPr>
            <w:rFonts w:ascii="Calibri" w:eastAsia="Times New Roman" w:hAnsi="Calibri" w:cs="Calibri"/>
            <w:color w:val="000000"/>
            <w:sz w:val="24"/>
            <w:szCs w:val="24"/>
            <w:lang w:eastAsia="en-ID"/>
          </w:rPr>
          <w:delText xml:space="preserve">I had hoped </w:delText>
        </w:r>
      </w:del>
      <w:r w:rsidRPr="007B017E">
        <w:rPr>
          <w:rFonts w:ascii="Calibri" w:eastAsia="Times New Roman" w:hAnsi="Calibri" w:cs="Calibri"/>
          <w:color w:val="000000"/>
          <w:sz w:val="24"/>
          <w:szCs w:val="24"/>
          <w:lang w:eastAsia="en-ID"/>
        </w:rPr>
        <w:t xml:space="preserve">would have benefitted </w:t>
      </w:r>
      <w:ins w:id="411" w:author="Microsoft Office User" w:date="2022-11-28T18:58:00Z">
        <w:r w:rsidR="00D15C9F">
          <w:rPr>
            <w:rFonts w:ascii="Calibri" w:eastAsia="Times New Roman" w:hAnsi="Calibri" w:cs="Calibri"/>
            <w:color w:val="000000"/>
            <w:sz w:val="24"/>
            <w:szCs w:val="24"/>
            <w:lang w:eastAsia="en-ID"/>
          </w:rPr>
          <w:t xml:space="preserve">from </w:t>
        </w:r>
      </w:ins>
      <w:r w:rsidRPr="007B017E">
        <w:rPr>
          <w:rFonts w:ascii="Calibri" w:eastAsia="Times New Roman" w:hAnsi="Calibri" w:cs="Calibri"/>
          <w:color w:val="000000"/>
          <w:sz w:val="24"/>
          <w:szCs w:val="24"/>
          <w:lang w:eastAsia="en-ID"/>
        </w:rPr>
        <w:t>this solar-powered power bank</w:t>
      </w:r>
      <w:ins w:id="412" w:author="Dewi Po" w:date="2022-11-27T23:31:00Z">
        <w:r w:rsidR="00837483">
          <w:rPr>
            <w:rFonts w:ascii="Calibri" w:eastAsia="Times New Roman" w:hAnsi="Calibri" w:cs="Calibri"/>
            <w:color w:val="000000"/>
            <w:sz w:val="24"/>
            <w:szCs w:val="24"/>
            <w:lang w:eastAsia="en-ID"/>
          </w:rPr>
          <w:t>.</w:t>
        </w:r>
      </w:ins>
      <w:del w:id="413" w:author="Dewi Po" w:date="2022-11-27T23:31:00Z">
        <w:r w:rsidRPr="007B017E" w:rsidDel="00837483">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del w:id="414" w:author="Dewi Po" w:date="2022-11-27T23:31:00Z">
        <w:r w:rsidRPr="007B017E" w:rsidDel="00837483">
          <w:rPr>
            <w:rFonts w:ascii="Calibri" w:eastAsia="Times New Roman" w:hAnsi="Calibri" w:cs="Calibri"/>
            <w:color w:val="000000"/>
            <w:sz w:val="24"/>
            <w:szCs w:val="24"/>
            <w:lang w:eastAsia="en-ID"/>
          </w:rPr>
          <w:delText xml:space="preserve">and </w:delText>
        </w:r>
      </w:del>
      <w:ins w:id="415" w:author="Dewi Po" w:date="2022-11-27T23:31:00Z">
        <w:r w:rsidR="00837483">
          <w:rPr>
            <w:rFonts w:ascii="Calibri" w:eastAsia="Times New Roman" w:hAnsi="Calibri" w:cs="Calibri"/>
            <w:color w:val="000000"/>
            <w:sz w:val="24"/>
            <w:szCs w:val="24"/>
            <w:lang w:eastAsia="en-ID"/>
          </w:rPr>
          <w:t xml:space="preserve">I </w:t>
        </w:r>
      </w:ins>
      <w:r w:rsidRPr="007B017E">
        <w:rPr>
          <w:rFonts w:ascii="Calibri" w:eastAsia="Times New Roman" w:hAnsi="Calibri" w:cs="Calibri"/>
          <w:color w:val="000000"/>
          <w:sz w:val="24"/>
          <w:szCs w:val="24"/>
          <w:lang w:eastAsia="en-ID"/>
        </w:rPr>
        <w:t>discovered that at the present version, they will not be able to affor</w:t>
      </w:r>
      <w:ins w:id="416" w:author="Dewi Po" w:date="2022-11-27T23:42:00Z">
        <w:r w:rsidR="00DA6CCD">
          <w:rPr>
            <w:rFonts w:ascii="Calibri" w:eastAsia="Times New Roman" w:hAnsi="Calibri" w:cs="Calibri"/>
            <w:color w:val="000000"/>
            <w:sz w:val="24"/>
            <w:szCs w:val="24"/>
            <w:lang w:eastAsia="en-ID"/>
          </w:rPr>
          <w:t>d</w:t>
        </w:r>
      </w:ins>
      <w:del w:id="417" w:author="Dewi Po" w:date="2022-11-27T23:37:00Z">
        <w:r w:rsidRPr="007B017E" w:rsidDel="00837483">
          <w:rPr>
            <w:rFonts w:ascii="Calibri" w:eastAsia="Times New Roman" w:hAnsi="Calibri" w:cs="Calibri"/>
            <w:color w:val="000000"/>
            <w:sz w:val="24"/>
            <w:szCs w:val="24"/>
            <w:lang w:eastAsia="en-ID"/>
          </w:rPr>
          <w:delText>d</w:delText>
        </w:r>
      </w:del>
      <w:r w:rsidRPr="007B017E">
        <w:rPr>
          <w:rFonts w:ascii="Calibri" w:eastAsia="Times New Roman" w:hAnsi="Calibri" w:cs="Calibri"/>
          <w:color w:val="000000"/>
          <w:sz w:val="24"/>
          <w:szCs w:val="24"/>
          <w:lang w:eastAsia="en-ID"/>
        </w:rPr>
        <w:t xml:space="preserve"> PS2. I had opted for </w:t>
      </w:r>
      <w:del w:id="418" w:author="Microsoft Office User" w:date="2022-11-28T18:58:00Z">
        <w:r w:rsidRPr="007B017E" w:rsidDel="00D15C9F">
          <w:rPr>
            <w:rFonts w:ascii="Calibri" w:eastAsia="Times New Roman" w:hAnsi="Calibri" w:cs="Calibri"/>
            <w:color w:val="000000"/>
            <w:sz w:val="24"/>
            <w:szCs w:val="24"/>
            <w:lang w:eastAsia="en-ID"/>
          </w:rPr>
          <w:delText xml:space="preserve">fancy </w:delText>
        </w:r>
      </w:del>
      <w:r w:rsidRPr="007B017E">
        <w:rPr>
          <w:rFonts w:ascii="Calibri" w:eastAsia="Times New Roman" w:hAnsi="Calibri" w:cs="Calibri"/>
          <w:color w:val="000000"/>
          <w:sz w:val="24"/>
          <w:szCs w:val="24"/>
          <w:lang w:eastAsia="en-ID"/>
        </w:rPr>
        <w:t xml:space="preserve">specifications such as fast charging, military-grade durability, and lightweight portability which made the cost of the prototype </w:t>
      </w:r>
      <w:del w:id="419" w:author="Microsoft Office User" w:date="2022-11-28T18:58:00Z">
        <w:r w:rsidRPr="007B017E" w:rsidDel="00D15C9F">
          <w:rPr>
            <w:rFonts w:ascii="Calibri" w:eastAsia="Times New Roman" w:hAnsi="Calibri" w:cs="Calibri"/>
            <w:color w:val="000000"/>
            <w:sz w:val="24"/>
            <w:szCs w:val="24"/>
            <w:lang w:eastAsia="en-ID"/>
          </w:rPr>
          <w:delText xml:space="preserve">became </w:delText>
        </w:r>
      </w:del>
      <w:r w:rsidRPr="007B017E">
        <w:rPr>
          <w:rFonts w:ascii="Calibri" w:eastAsia="Times New Roman" w:hAnsi="Calibri" w:cs="Calibri"/>
          <w:color w:val="000000"/>
          <w:sz w:val="24"/>
          <w:szCs w:val="24"/>
          <w:lang w:eastAsia="en-ID"/>
        </w:rPr>
        <w:t>too high</w:t>
      </w:r>
      <w:commentRangeEnd w:id="396"/>
      <w:r w:rsidR="00305D13">
        <w:rPr>
          <w:rStyle w:val="CommentReference"/>
        </w:rPr>
        <w:commentReference w:id="396"/>
      </w:r>
      <w:r w:rsidRPr="007B017E">
        <w:rPr>
          <w:rFonts w:ascii="Calibri" w:eastAsia="Times New Roman" w:hAnsi="Calibri" w:cs="Calibri"/>
          <w:color w:val="000000"/>
          <w:sz w:val="24"/>
          <w:szCs w:val="24"/>
          <w:lang w:eastAsia="en-ID"/>
        </w:rPr>
        <w:t xml:space="preserve">. Had I </w:t>
      </w:r>
      <w:del w:id="420" w:author="Microsoft Office User" w:date="2022-11-28T18:58:00Z">
        <w:r w:rsidRPr="007B017E" w:rsidDel="00D15C9F">
          <w:rPr>
            <w:rFonts w:ascii="Calibri" w:eastAsia="Times New Roman" w:hAnsi="Calibri" w:cs="Calibri"/>
            <w:color w:val="000000"/>
            <w:sz w:val="24"/>
            <w:szCs w:val="24"/>
            <w:lang w:eastAsia="en-ID"/>
          </w:rPr>
          <w:delText>spoken to</w:delText>
        </w:r>
      </w:del>
      <w:ins w:id="421" w:author="Microsoft Office User" w:date="2022-11-28T18:58:00Z">
        <w:r w:rsidR="00D15C9F">
          <w:rPr>
            <w:rFonts w:ascii="Calibri" w:eastAsia="Times New Roman" w:hAnsi="Calibri" w:cs="Calibri"/>
            <w:color w:val="000000"/>
            <w:sz w:val="24"/>
            <w:szCs w:val="24"/>
            <w:lang w:eastAsia="en-ID"/>
          </w:rPr>
          <w:t>communicated with</w:t>
        </w:r>
      </w:ins>
      <w:r w:rsidRPr="007B017E">
        <w:rPr>
          <w:rFonts w:ascii="Calibri" w:eastAsia="Times New Roman" w:hAnsi="Calibri" w:cs="Calibri"/>
          <w:color w:val="000000"/>
          <w:sz w:val="24"/>
          <w:szCs w:val="24"/>
          <w:lang w:eastAsia="en-ID"/>
        </w:rPr>
        <w:t xml:space="preserve"> my target audience, I would have known this earlier</w:t>
      </w:r>
      <w:ins w:id="422" w:author="Microsoft Office User" w:date="2022-11-28T18:58:00Z">
        <w:r w:rsidR="00D15C9F">
          <w:rPr>
            <w:rFonts w:ascii="Calibri" w:eastAsia="Times New Roman" w:hAnsi="Calibri" w:cs="Calibri"/>
            <w:color w:val="000000"/>
            <w:sz w:val="24"/>
            <w:szCs w:val="24"/>
            <w:lang w:eastAsia="en-ID"/>
          </w:rPr>
          <w:t xml:space="preserve">, </w:t>
        </w:r>
      </w:ins>
      <w:del w:id="423" w:author="Microsoft Office User" w:date="2022-11-28T18:58:00Z">
        <w:r w:rsidRPr="007B017E" w:rsidDel="00D15C9F">
          <w:rPr>
            <w:rFonts w:ascii="Calibri" w:eastAsia="Times New Roman" w:hAnsi="Calibri" w:cs="Calibri"/>
            <w:color w:val="000000"/>
            <w:sz w:val="24"/>
            <w:szCs w:val="24"/>
            <w:lang w:eastAsia="en-ID"/>
          </w:rPr>
          <w:delText xml:space="preserve"> and </w:delText>
        </w:r>
      </w:del>
      <w:r w:rsidRPr="007B017E">
        <w:rPr>
          <w:rFonts w:ascii="Calibri" w:eastAsia="Times New Roman" w:hAnsi="Calibri" w:cs="Calibri"/>
          <w:color w:val="000000"/>
          <w:sz w:val="24"/>
          <w:szCs w:val="24"/>
          <w:lang w:eastAsia="en-ID"/>
        </w:rPr>
        <w:t xml:space="preserve">not </w:t>
      </w:r>
      <w:del w:id="424" w:author="Devi Arini Kasih" w:date="2022-11-27T23:39:00Z">
        <w:r w:rsidRPr="007B017E" w:rsidDel="00A02267">
          <w:rPr>
            <w:rFonts w:ascii="Calibri" w:eastAsia="Times New Roman" w:hAnsi="Calibri" w:cs="Calibri"/>
            <w:color w:val="000000"/>
            <w:sz w:val="24"/>
            <w:szCs w:val="24"/>
            <w:lang w:eastAsia="en-ID"/>
          </w:rPr>
          <w:delText xml:space="preserve">three </w:delText>
        </w:r>
      </w:del>
      <w:ins w:id="425" w:author="Devi Arini Kasih" w:date="2022-11-27T23:39:00Z">
        <w:r w:rsidR="00A02267">
          <w:rPr>
            <w:rFonts w:ascii="Calibri" w:eastAsia="Times New Roman" w:hAnsi="Calibri" w:cs="Calibri"/>
            <w:color w:val="000000"/>
            <w:sz w:val="24"/>
            <w:szCs w:val="24"/>
            <w:lang w:eastAsia="en-ID"/>
          </w:rPr>
          <w:t>two</w:t>
        </w:r>
        <w:r w:rsidR="00A02267"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years later.</w:t>
      </w:r>
    </w:p>
    <w:p w14:paraId="107DA8E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FC67825" w14:textId="38E24AEC" w:rsidR="007B017E" w:rsidRDefault="007B017E" w:rsidP="00DE7F58">
      <w:pPr>
        <w:rPr>
          <w:ins w:id="426" w:author="Dewi Po" w:date="2022-11-28T02:10:00Z"/>
          <w:rFonts w:ascii="Calibri" w:eastAsia="Times New Roman" w:hAnsi="Calibri" w:cs="Calibri"/>
          <w:color w:val="000000"/>
          <w:sz w:val="24"/>
          <w:szCs w:val="24"/>
          <w:lang w:eastAsia="en-ID"/>
        </w:rPr>
      </w:pPr>
      <w:commentRangeStart w:id="427"/>
      <w:r w:rsidRPr="007B017E">
        <w:rPr>
          <w:rFonts w:ascii="Calibri" w:eastAsia="Times New Roman" w:hAnsi="Calibri" w:cs="Calibri"/>
          <w:color w:val="000000"/>
          <w:sz w:val="24"/>
          <w:szCs w:val="24"/>
          <w:lang w:eastAsia="en-ID"/>
        </w:rPr>
        <w:t>From this experience, I realized that productivity and specifications are not the only key ingredients to changing the world through innovation.</w:t>
      </w:r>
      <w:ins w:id="428" w:author="Dewi Po" w:date="2022-11-28T02:11:00Z">
        <w:r w:rsidR="00DE7F58">
          <w:rPr>
            <w:rFonts w:ascii="Calibri" w:eastAsia="Times New Roman" w:hAnsi="Calibri" w:cs="Calibri"/>
            <w:color w:val="000000"/>
            <w:sz w:val="24"/>
            <w:szCs w:val="24"/>
            <w:lang w:eastAsia="en-ID"/>
          </w:rPr>
          <w:t xml:space="preserve"> </w:t>
        </w:r>
      </w:ins>
      <w:moveToRangeStart w:id="429" w:author="Dewi Po" w:date="2022-11-28T02:11:00Z" w:name="move120493911"/>
      <w:commentRangeStart w:id="430"/>
      <w:moveTo w:id="431" w:author="Dewi Po" w:date="2022-11-28T02:11:00Z">
        <w:r w:rsidR="00DE7F58" w:rsidRPr="007B017E">
          <w:rPr>
            <w:rFonts w:ascii="Calibri" w:eastAsia="Times New Roman" w:hAnsi="Calibri" w:cs="Calibri"/>
            <w:color w:val="000000"/>
            <w:sz w:val="24"/>
            <w:szCs w:val="24"/>
            <w:lang w:eastAsia="en-ID"/>
          </w:rPr>
          <w:t>To be a good engineer, I need to be humble, open-minded, and unafraid to ask questions to my target audience</w:t>
        </w:r>
        <w:commentRangeEnd w:id="430"/>
        <w:r w:rsidR="00DE7F58">
          <w:rPr>
            <w:rStyle w:val="CommentReference"/>
          </w:rPr>
          <w:commentReference w:id="430"/>
        </w:r>
        <w:r w:rsidR="00DE7F58" w:rsidRPr="007B017E">
          <w:rPr>
            <w:rFonts w:ascii="Calibri" w:eastAsia="Times New Roman" w:hAnsi="Calibri" w:cs="Calibri"/>
            <w:color w:val="000000"/>
            <w:sz w:val="24"/>
            <w:szCs w:val="24"/>
            <w:lang w:eastAsia="en-ID"/>
          </w:rPr>
          <w:t>.</w:t>
        </w:r>
      </w:moveTo>
      <w:moveToRangeEnd w:id="429"/>
      <w:ins w:id="432" w:author="Dewi Po" w:date="2022-11-28T02:04:00Z">
        <w:r w:rsidR="00F50705">
          <w:rPr>
            <w:rFonts w:ascii="Calibri" w:eastAsia="Times New Roman" w:hAnsi="Calibri" w:cs="Calibri"/>
            <w:color w:val="000000"/>
            <w:sz w:val="24"/>
            <w:szCs w:val="24"/>
            <w:lang w:eastAsia="en-ID"/>
          </w:rPr>
          <w:t xml:space="preserve"> </w:t>
        </w:r>
      </w:ins>
      <w:ins w:id="433" w:author="Dewi Po" w:date="2022-11-28T02:06:00Z">
        <w:r w:rsidR="00F50705">
          <w:rPr>
            <w:rFonts w:ascii="Calibri" w:eastAsia="Times New Roman" w:hAnsi="Calibri" w:cs="Calibri"/>
            <w:color w:val="000000"/>
            <w:sz w:val="24"/>
            <w:szCs w:val="24"/>
            <w:lang w:eastAsia="en-ID"/>
          </w:rPr>
          <w:t>I learn</w:t>
        </w:r>
      </w:ins>
      <w:ins w:id="434" w:author="Devi Arini Kasih" w:date="2022-11-27T23:40:00Z">
        <w:r w:rsidR="00A02267">
          <w:rPr>
            <w:rFonts w:ascii="Calibri" w:eastAsia="Times New Roman" w:hAnsi="Calibri" w:cs="Calibri"/>
            <w:color w:val="000000"/>
            <w:sz w:val="24"/>
            <w:szCs w:val="24"/>
            <w:lang w:eastAsia="en-ID"/>
          </w:rPr>
          <w:t>ed</w:t>
        </w:r>
      </w:ins>
      <w:ins w:id="435" w:author="Dewi Po" w:date="2022-11-28T02:06:00Z">
        <w:r w:rsidR="00F50705">
          <w:rPr>
            <w:rFonts w:ascii="Calibri" w:eastAsia="Times New Roman" w:hAnsi="Calibri" w:cs="Calibri"/>
            <w:color w:val="000000"/>
            <w:sz w:val="24"/>
            <w:szCs w:val="24"/>
            <w:lang w:eastAsia="en-ID"/>
          </w:rPr>
          <w:t xml:space="preserve"> that in everything we do, we need to be more humane, u</w:t>
        </w:r>
      </w:ins>
      <w:ins w:id="436" w:author="Dewi Po" w:date="2022-11-28T02:05:00Z">
        <w:r w:rsidR="00F50705">
          <w:rPr>
            <w:rFonts w:ascii="Calibri" w:eastAsia="Times New Roman" w:hAnsi="Calibri" w:cs="Calibri"/>
            <w:color w:val="000000"/>
            <w:sz w:val="24"/>
            <w:szCs w:val="24"/>
            <w:lang w:eastAsia="en-ID"/>
          </w:rPr>
          <w:t>nderstanding the need</w:t>
        </w:r>
      </w:ins>
      <w:ins w:id="437" w:author="Dewi Po" w:date="2022-11-28T02:16:00Z">
        <w:r w:rsidR="00DE7F58">
          <w:rPr>
            <w:rFonts w:ascii="Calibri" w:eastAsia="Times New Roman" w:hAnsi="Calibri" w:cs="Calibri"/>
            <w:color w:val="000000"/>
            <w:sz w:val="24"/>
            <w:szCs w:val="24"/>
            <w:lang w:eastAsia="en-ID"/>
          </w:rPr>
          <w:t xml:space="preserve"> of the people</w:t>
        </w:r>
      </w:ins>
      <w:ins w:id="438" w:author="Dewi Po" w:date="2022-11-28T02:05:00Z">
        <w:r w:rsidR="00F50705">
          <w:rPr>
            <w:rFonts w:ascii="Calibri" w:eastAsia="Times New Roman" w:hAnsi="Calibri" w:cs="Calibri"/>
            <w:color w:val="000000"/>
            <w:sz w:val="24"/>
            <w:szCs w:val="24"/>
            <w:lang w:eastAsia="en-ID"/>
          </w:rPr>
          <w:t xml:space="preserve"> and the impact</w:t>
        </w:r>
      </w:ins>
      <w:ins w:id="439" w:author="Dewi Po" w:date="2022-11-28T02:07:00Z">
        <w:r w:rsidR="00DE7F58">
          <w:rPr>
            <w:rFonts w:ascii="Calibri" w:eastAsia="Times New Roman" w:hAnsi="Calibri" w:cs="Calibri"/>
            <w:color w:val="000000"/>
            <w:sz w:val="24"/>
            <w:szCs w:val="24"/>
            <w:lang w:eastAsia="en-ID"/>
          </w:rPr>
          <w:t xml:space="preserve"> of our action</w:t>
        </w:r>
      </w:ins>
      <w:ins w:id="440" w:author="Dewi Po" w:date="2022-11-28T02:05:00Z">
        <w:r w:rsidR="00F50705">
          <w:rPr>
            <w:rFonts w:ascii="Calibri" w:eastAsia="Times New Roman" w:hAnsi="Calibri" w:cs="Calibri"/>
            <w:color w:val="000000"/>
            <w:sz w:val="24"/>
            <w:szCs w:val="24"/>
            <w:lang w:eastAsia="en-ID"/>
          </w:rPr>
          <w:t xml:space="preserve"> on people</w:t>
        </w:r>
      </w:ins>
      <w:ins w:id="441" w:author="Dewi Po" w:date="2022-11-28T02:07:00Z">
        <w:r w:rsidR="00DE7F58">
          <w:rPr>
            <w:rFonts w:ascii="Calibri" w:eastAsia="Times New Roman" w:hAnsi="Calibri" w:cs="Calibri"/>
            <w:color w:val="000000"/>
            <w:sz w:val="24"/>
            <w:szCs w:val="24"/>
            <w:lang w:eastAsia="en-ID"/>
          </w:rPr>
          <w:t xml:space="preserve">, should always be </w:t>
        </w:r>
      </w:ins>
      <w:ins w:id="442" w:author="Dewi Po" w:date="2022-11-28T02:10:00Z">
        <w:r w:rsidR="00DE7F58" w:rsidRPr="00DE7F58">
          <w:rPr>
            <w:rFonts w:ascii="Calibri" w:eastAsia="Times New Roman" w:hAnsi="Calibri" w:cs="Calibri"/>
            <w:color w:val="000000"/>
            <w:sz w:val="24"/>
            <w:szCs w:val="24"/>
            <w:lang w:eastAsia="en-ID"/>
            <w:rPrChange w:id="443" w:author="Dewi Po" w:date="2022-11-28T02:10:00Z">
              <w:rPr>
                <w:lang w:val="en-US"/>
              </w:rPr>
            </w:rPrChange>
          </w:rPr>
          <w:t>precedence</w:t>
        </w:r>
      </w:ins>
      <w:ins w:id="444" w:author="Dewi Po" w:date="2022-11-28T02:16:00Z">
        <w:r w:rsidR="00DE7F58">
          <w:rPr>
            <w:rFonts w:ascii="Calibri" w:eastAsia="Times New Roman" w:hAnsi="Calibri" w:cs="Calibri"/>
            <w:color w:val="000000"/>
            <w:sz w:val="24"/>
            <w:szCs w:val="24"/>
            <w:lang w:eastAsia="en-ID"/>
          </w:rPr>
          <w:t xml:space="preserve"> over any other considerations</w:t>
        </w:r>
      </w:ins>
      <w:del w:id="445" w:author="Dewi Po" w:date="2022-11-28T02:04:00Z">
        <w:r w:rsidRPr="007B017E" w:rsidDel="00F50705">
          <w:rPr>
            <w:rFonts w:ascii="Calibri" w:eastAsia="Times New Roman" w:hAnsi="Calibri" w:cs="Calibri"/>
            <w:color w:val="000000"/>
            <w:sz w:val="24"/>
            <w:szCs w:val="24"/>
            <w:lang w:eastAsia="en-ID"/>
          </w:rPr>
          <w:delText xml:space="preserve"> </w:delText>
        </w:r>
      </w:del>
      <w:commentRangeEnd w:id="427"/>
      <w:ins w:id="446" w:author="Dewi Po" w:date="2022-11-28T02:10:00Z">
        <w:r w:rsidR="00DE7F58" w:rsidRPr="00DE7F58">
          <w:rPr>
            <w:rFonts w:ascii="Calibri" w:eastAsia="Times New Roman" w:hAnsi="Calibri" w:cs="Calibri"/>
            <w:color w:val="000000"/>
            <w:sz w:val="24"/>
            <w:szCs w:val="24"/>
            <w:lang w:eastAsia="en-ID"/>
            <w:rPrChange w:id="447" w:author="Dewi Po" w:date="2022-11-28T02:10:00Z">
              <w:rPr>
                <w:rStyle w:val="CommentReference"/>
              </w:rPr>
            </w:rPrChange>
          </w:rPr>
          <w:t xml:space="preserve">. </w:t>
        </w:r>
      </w:ins>
      <w:del w:id="448" w:author="Dewi Po" w:date="2022-11-28T02:10:00Z">
        <w:r w:rsidR="00034FAC" w:rsidRPr="00DE7F58" w:rsidDel="00DE7F58">
          <w:rPr>
            <w:rFonts w:ascii="Calibri" w:eastAsia="Times New Roman" w:hAnsi="Calibri" w:cs="Calibri"/>
            <w:color w:val="000000"/>
            <w:sz w:val="24"/>
            <w:szCs w:val="24"/>
            <w:lang w:eastAsia="en-ID"/>
            <w:rPrChange w:id="449" w:author="Dewi Po" w:date="2022-11-28T02:10:00Z">
              <w:rPr>
                <w:rStyle w:val="CommentReference"/>
              </w:rPr>
            </w:rPrChange>
          </w:rPr>
          <w:commentReference w:id="427"/>
        </w:r>
      </w:del>
      <w:moveFromRangeStart w:id="450" w:author="Dewi Po" w:date="2022-11-28T02:11:00Z" w:name="move120493876"/>
      <w:moveFrom w:id="451" w:author="Dewi Po" w:date="2022-11-28T02:11:00Z">
        <w:r w:rsidRPr="007B017E" w:rsidDel="00DE7F58">
          <w:rPr>
            <w:rFonts w:ascii="Calibri" w:eastAsia="Times New Roman" w:hAnsi="Calibri" w:cs="Calibri"/>
            <w:color w:val="000000"/>
            <w:sz w:val="24"/>
            <w:szCs w:val="24"/>
            <w:lang w:eastAsia="en-ID"/>
          </w:rPr>
          <w:t>Taking time to observe, reflect, and converse with people is crucial to design a great product.</w:t>
        </w:r>
      </w:moveFrom>
      <w:moveFromRangeEnd w:id="450"/>
      <w:del w:id="452" w:author="Dewi Po" w:date="2022-11-28T02:10:00Z">
        <w:r w:rsidRPr="007B017E" w:rsidDel="00DE7F58">
          <w:rPr>
            <w:rFonts w:ascii="Calibri" w:eastAsia="Times New Roman" w:hAnsi="Calibri" w:cs="Calibri"/>
            <w:color w:val="000000"/>
            <w:sz w:val="24"/>
            <w:szCs w:val="24"/>
            <w:lang w:eastAsia="en-ID"/>
          </w:rPr>
          <w:delText xml:space="preserve"> </w:delText>
        </w:r>
      </w:del>
      <w:moveFromRangeStart w:id="453" w:author="Dewi Po" w:date="2022-11-28T02:11:00Z" w:name="move120493911"/>
      <w:commentRangeStart w:id="454"/>
      <w:moveFrom w:id="455" w:author="Dewi Po" w:date="2022-11-28T02:11:00Z">
        <w:r w:rsidRPr="007B017E" w:rsidDel="00DE7F58">
          <w:rPr>
            <w:rFonts w:ascii="Calibri" w:eastAsia="Times New Roman" w:hAnsi="Calibri" w:cs="Calibri"/>
            <w:color w:val="000000"/>
            <w:sz w:val="24"/>
            <w:szCs w:val="24"/>
            <w:lang w:eastAsia="en-ID"/>
          </w:rPr>
          <w:t>To be a good engineer, I need to be humble, open-minded, and unafraid to ask questions to my target audience</w:t>
        </w:r>
        <w:commentRangeEnd w:id="454"/>
        <w:r w:rsidR="00333EC5" w:rsidDel="00DE7F58">
          <w:rPr>
            <w:rStyle w:val="CommentReference"/>
          </w:rPr>
          <w:commentReference w:id="454"/>
        </w:r>
        <w:r w:rsidRPr="007B017E" w:rsidDel="00DE7F58">
          <w:rPr>
            <w:rFonts w:ascii="Calibri" w:eastAsia="Times New Roman" w:hAnsi="Calibri" w:cs="Calibri"/>
            <w:color w:val="000000"/>
            <w:sz w:val="24"/>
            <w:szCs w:val="24"/>
            <w:lang w:eastAsia="en-ID"/>
          </w:rPr>
          <w:t>.</w:t>
        </w:r>
      </w:moveFrom>
      <w:moveFromRangeEnd w:id="453"/>
      <w:del w:id="456" w:author="Dewi Po" w:date="2022-11-28T02:13:00Z">
        <w:r w:rsidRPr="007B017E" w:rsidDel="00DE7F58">
          <w:rPr>
            <w:rFonts w:ascii="Calibri" w:eastAsia="Times New Roman" w:hAnsi="Calibri" w:cs="Calibri"/>
            <w:color w:val="000000"/>
            <w:sz w:val="24"/>
            <w:szCs w:val="24"/>
            <w:lang w:eastAsia="en-ID"/>
          </w:rPr>
          <w:delText xml:space="preserve"> </w:delText>
        </w:r>
      </w:del>
      <w:commentRangeStart w:id="457"/>
      <w:del w:id="458" w:author="Dewi Po" w:date="2022-11-27T23:43:00Z">
        <w:r w:rsidRPr="007B017E" w:rsidDel="00DA6CCD">
          <w:rPr>
            <w:rFonts w:ascii="Calibri" w:eastAsia="Times New Roman" w:hAnsi="Calibri" w:cs="Calibri"/>
            <w:color w:val="000000"/>
            <w:sz w:val="24"/>
            <w:szCs w:val="24"/>
            <w:lang w:eastAsia="en-ID"/>
          </w:rPr>
          <w:delText xml:space="preserve">Gathering more information to correct design misassumptions early is always better than fixing problems at the end. </w:delText>
        </w:r>
      </w:del>
      <w:del w:id="459" w:author="Dewi Po" w:date="2022-11-28T02:13:00Z">
        <w:r w:rsidRPr="007B017E" w:rsidDel="00DE7F58">
          <w:rPr>
            <w:rFonts w:ascii="Calibri" w:eastAsia="Times New Roman" w:hAnsi="Calibri" w:cs="Calibri"/>
            <w:color w:val="000000"/>
            <w:sz w:val="24"/>
            <w:szCs w:val="24"/>
            <w:lang w:eastAsia="en-ID"/>
          </w:rPr>
          <w:delText xml:space="preserve">Many things in life, including failures, can unearth tiny revelations with the potential to yield large and positive impacts on society. </w:delText>
        </w:r>
      </w:del>
      <w:r w:rsidRPr="007B017E">
        <w:rPr>
          <w:rFonts w:ascii="Calibri" w:eastAsia="Times New Roman" w:hAnsi="Calibri" w:cs="Calibri"/>
          <w:color w:val="000000"/>
          <w:sz w:val="24"/>
          <w:szCs w:val="24"/>
          <w:lang w:eastAsia="en-ID"/>
        </w:rPr>
        <w:t xml:space="preserve">The </w:t>
      </w:r>
      <w:ins w:id="460" w:author="Dewi Po" w:date="2022-11-28T02:13:00Z">
        <w:r w:rsidR="00DE7F58">
          <w:rPr>
            <w:rFonts w:ascii="Calibri" w:eastAsia="Times New Roman" w:hAnsi="Calibri" w:cs="Calibri"/>
            <w:color w:val="000000"/>
            <w:sz w:val="24"/>
            <w:szCs w:val="24"/>
            <w:lang w:eastAsia="en-ID"/>
          </w:rPr>
          <w:t xml:space="preserve">future </w:t>
        </w:r>
      </w:ins>
      <w:r w:rsidRPr="007B017E">
        <w:rPr>
          <w:rFonts w:ascii="Calibri" w:eastAsia="Times New Roman" w:hAnsi="Calibri" w:cs="Calibri"/>
          <w:color w:val="000000"/>
          <w:sz w:val="24"/>
          <w:szCs w:val="24"/>
          <w:lang w:eastAsia="en-ID"/>
        </w:rPr>
        <w:t xml:space="preserve">possibilities of improving </w:t>
      </w:r>
      <w:ins w:id="461" w:author="Dewi Po" w:date="2022-11-28T02:13:00Z">
        <w:r w:rsidR="00DE7F58">
          <w:rPr>
            <w:rFonts w:ascii="Calibri" w:eastAsia="Times New Roman" w:hAnsi="Calibri" w:cs="Calibri"/>
            <w:color w:val="000000"/>
            <w:sz w:val="24"/>
            <w:szCs w:val="24"/>
            <w:lang w:eastAsia="en-ID"/>
          </w:rPr>
          <w:t xml:space="preserve">the </w:t>
        </w:r>
      </w:ins>
      <w:ins w:id="462" w:author="Dewi Po" w:date="2022-11-28T02:12:00Z">
        <w:r w:rsidR="00DE7F58">
          <w:rPr>
            <w:rFonts w:ascii="Calibri" w:eastAsia="Times New Roman" w:hAnsi="Calibri" w:cs="Calibri"/>
            <w:color w:val="000000"/>
            <w:sz w:val="24"/>
            <w:szCs w:val="24"/>
            <w:lang w:eastAsia="en-ID"/>
          </w:rPr>
          <w:t>live</w:t>
        </w:r>
      </w:ins>
      <w:ins w:id="463" w:author="Dewi Po" w:date="2022-11-28T02:13:00Z">
        <w:r w:rsidR="00DE7F58">
          <w:rPr>
            <w:rFonts w:ascii="Calibri" w:eastAsia="Times New Roman" w:hAnsi="Calibri" w:cs="Calibri"/>
            <w:color w:val="000000"/>
            <w:sz w:val="24"/>
            <w:szCs w:val="24"/>
            <w:lang w:eastAsia="en-ID"/>
          </w:rPr>
          <w:t>s</w:t>
        </w:r>
      </w:ins>
      <w:ins w:id="464" w:author="Dewi Po" w:date="2022-11-28T02:14:00Z">
        <w:r w:rsidR="00DE7F58">
          <w:rPr>
            <w:rFonts w:ascii="Calibri" w:eastAsia="Times New Roman" w:hAnsi="Calibri" w:cs="Calibri"/>
            <w:color w:val="000000"/>
            <w:sz w:val="24"/>
            <w:szCs w:val="24"/>
            <w:lang w:eastAsia="en-ID"/>
          </w:rPr>
          <w:t xml:space="preserve"> of the people</w:t>
        </w:r>
      </w:ins>
      <w:ins w:id="465" w:author="Dewi Po" w:date="2022-11-28T02:13:00Z">
        <w:r w:rsidR="00DE7F58">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are endless, and so are my passion and energy to do as such.</w:t>
      </w:r>
      <w:commentRangeEnd w:id="457"/>
      <w:r w:rsidR="00305D13">
        <w:rPr>
          <w:rStyle w:val="CommentReference"/>
        </w:rPr>
        <w:commentReference w:id="457"/>
      </w:r>
    </w:p>
    <w:p w14:paraId="45F45B21" w14:textId="22D66197" w:rsidR="00DE7F58" w:rsidRDefault="00DE7F58" w:rsidP="00DE7F58">
      <w:pPr>
        <w:rPr>
          <w:ins w:id="466" w:author="Dewi Po" w:date="2022-11-28T02:10:00Z"/>
          <w:rFonts w:ascii="Calibri" w:eastAsia="Times New Roman" w:hAnsi="Calibri" w:cs="Calibri"/>
          <w:color w:val="000000"/>
          <w:sz w:val="24"/>
          <w:szCs w:val="24"/>
          <w:lang w:eastAsia="en-ID"/>
        </w:rPr>
      </w:pPr>
    </w:p>
    <w:p w14:paraId="1BFE8361" w14:textId="46B87A49" w:rsidR="00DE7F58" w:rsidRDefault="00DE7F58" w:rsidP="00DE7F58">
      <w:pPr>
        <w:rPr>
          <w:ins w:id="467" w:author="Dewi Po" w:date="2022-11-28T02:13:00Z"/>
          <w:rFonts w:ascii="Calibri" w:eastAsia="Times New Roman" w:hAnsi="Calibri" w:cs="Calibri"/>
          <w:color w:val="000000"/>
          <w:sz w:val="24"/>
          <w:szCs w:val="24"/>
          <w:lang w:eastAsia="en-ID"/>
        </w:rPr>
      </w:pPr>
      <w:ins w:id="468" w:author="Dewi Po" w:date="2022-11-28T02:14:00Z">
        <w:r>
          <w:rPr>
            <w:rFonts w:ascii="Calibri" w:eastAsia="Times New Roman" w:hAnsi="Calibri" w:cs="Calibri"/>
            <w:color w:val="000000"/>
            <w:sz w:val="24"/>
            <w:szCs w:val="24"/>
            <w:lang w:eastAsia="en-ID"/>
          </w:rPr>
          <w:t>________________________________________________________________________</w:t>
        </w:r>
      </w:ins>
    </w:p>
    <w:p w14:paraId="156AB1B4" w14:textId="64FBBCCF" w:rsidR="00DE7F58" w:rsidRDefault="00DE7F58">
      <w:pPr>
        <w:rPr>
          <w:ins w:id="469" w:author="Thalia Priscilla" w:date="2022-11-25T14:22:00Z"/>
          <w:rFonts w:ascii="Calibri" w:eastAsia="Times New Roman" w:hAnsi="Calibri" w:cs="Calibri"/>
          <w:color w:val="000000"/>
          <w:sz w:val="24"/>
          <w:szCs w:val="24"/>
          <w:lang w:eastAsia="en-ID"/>
        </w:rPr>
        <w:pPrChange w:id="470" w:author="Dewi Po" w:date="2022-11-28T02:10:00Z">
          <w:pPr>
            <w:spacing w:after="0" w:line="240" w:lineRule="auto"/>
          </w:pPr>
        </w:pPrChange>
      </w:pPr>
      <w:moveToRangeStart w:id="471" w:author="Dewi Po" w:date="2022-11-28T02:11:00Z" w:name="move120493876"/>
      <w:moveTo w:id="472" w:author="Dewi Po" w:date="2022-11-28T02:11:00Z">
        <w:r>
          <w:rPr>
            <w:rFonts w:ascii="Calibri" w:eastAsia="Times New Roman" w:hAnsi="Calibri" w:cs="Calibri"/>
            <w:color w:val="000000"/>
            <w:sz w:val="24"/>
            <w:szCs w:val="24"/>
            <w:lang w:eastAsia="en-ID"/>
          </w:rPr>
          <w:t>T</w:t>
        </w:r>
        <w:r w:rsidRPr="007B017E">
          <w:rPr>
            <w:rFonts w:ascii="Calibri" w:eastAsia="Times New Roman" w:hAnsi="Calibri" w:cs="Calibri"/>
            <w:color w:val="000000"/>
            <w:sz w:val="24"/>
            <w:szCs w:val="24"/>
            <w:lang w:eastAsia="en-ID"/>
          </w:rPr>
          <w:t>aking time to observe, reflect, and converse with people is crucial to design a great product.</w:t>
        </w:r>
      </w:moveTo>
      <w:moveToRangeEnd w:id="471"/>
      <w:ins w:id="473" w:author="Dewi Po" w:date="2022-11-28T02:13:00Z">
        <w:r>
          <w:rPr>
            <w:rFonts w:ascii="Calibri" w:eastAsia="Times New Roman" w:hAnsi="Calibri" w:cs="Calibri"/>
            <w:color w:val="000000"/>
            <w:sz w:val="24"/>
            <w:szCs w:val="24"/>
            <w:lang w:eastAsia="en-ID"/>
          </w:rPr>
          <w:t xml:space="preserve"> </w:t>
        </w:r>
        <w:r w:rsidRPr="007B017E">
          <w:rPr>
            <w:rFonts w:ascii="Calibri" w:eastAsia="Times New Roman" w:hAnsi="Calibri" w:cs="Calibri"/>
            <w:color w:val="000000"/>
            <w:sz w:val="24"/>
            <w:szCs w:val="24"/>
            <w:lang w:eastAsia="en-ID"/>
          </w:rPr>
          <w:t>Many things in life, including failures, can unearth tiny revelations with the potential to yield large and positive impacts on society.</w:t>
        </w:r>
      </w:ins>
    </w:p>
    <w:p w14:paraId="4C4314F7" w14:textId="65CFA6A5" w:rsidR="00305D13" w:rsidRDefault="00305D13" w:rsidP="007B017E">
      <w:pPr>
        <w:spacing w:after="0" w:line="240" w:lineRule="auto"/>
        <w:rPr>
          <w:ins w:id="474" w:author="Dewi Po" w:date="2022-11-27T23:43:00Z"/>
          <w:rFonts w:ascii="Calibri" w:eastAsia="Times New Roman" w:hAnsi="Calibri" w:cs="Calibri"/>
          <w:color w:val="000000"/>
          <w:sz w:val="24"/>
          <w:szCs w:val="24"/>
          <w:lang w:eastAsia="en-ID"/>
        </w:rPr>
      </w:pPr>
    </w:p>
    <w:p w14:paraId="6A3900F3" w14:textId="37F1C548" w:rsidR="00DA6CCD" w:rsidRDefault="00DA6CCD" w:rsidP="007B017E">
      <w:pPr>
        <w:spacing w:after="0" w:line="240" w:lineRule="auto"/>
        <w:rPr>
          <w:ins w:id="475" w:author="Dewi Po" w:date="2022-11-27T23:43:00Z"/>
          <w:rFonts w:ascii="Calibri" w:eastAsia="Times New Roman" w:hAnsi="Calibri" w:cs="Calibri"/>
          <w:color w:val="000000"/>
          <w:sz w:val="24"/>
          <w:szCs w:val="24"/>
          <w:lang w:eastAsia="en-ID"/>
        </w:rPr>
      </w:pPr>
      <w:ins w:id="476" w:author="Dewi Po" w:date="2022-11-27T23:43:00Z">
        <w:r>
          <w:rPr>
            <w:rFonts w:ascii="Calibri" w:eastAsia="Times New Roman" w:hAnsi="Calibri" w:cs="Calibri"/>
            <w:color w:val="000000"/>
            <w:sz w:val="24"/>
            <w:szCs w:val="24"/>
            <w:lang w:eastAsia="en-ID"/>
          </w:rPr>
          <w:t>___________________________</w:t>
        </w:r>
      </w:ins>
    </w:p>
    <w:p w14:paraId="1AF2FA70" w14:textId="117248B5" w:rsidR="00DA6CCD" w:rsidRDefault="00DA6CCD" w:rsidP="007B017E">
      <w:pPr>
        <w:spacing w:after="0" w:line="240" w:lineRule="auto"/>
        <w:rPr>
          <w:ins w:id="477" w:author="Thalia Priscilla" w:date="2022-11-25T14:22:00Z"/>
          <w:rFonts w:ascii="Calibri" w:eastAsia="Times New Roman" w:hAnsi="Calibri" w:cs="Calibri"/>
          <w:color w:val="000000"/>
          <w:sz w:val="24"/>
          <w:szCs w:val="24"/>
          <w:lang w:eastAsia="en-ID"/>
        </w:rPr>
      </w:pPr>
      <w:ins w:id="478" w:author="Dewi Po" w:date="2022-11-27T23:43:00Z">
        <w:r w:rsidRPr="007B017E">
          <w:rPr>
            <w:rFonts w:ascii="Calibri" w:eastAsia="Times New Roman" w:hAnsi="Calibri" w:cs="Calibri"/>
            <w:color w:val="000000"/>
            <w:sz w:val="24"/>
            <w:szCs w:val="24"/>
            <w:lang w:eastAsia="en-ID"/>
          </w:rPr>
          <w:t>Gathering more information to correct design misassumptions early is always better than fixing problems at the end.</w:t>
        </w:r>
      </w:ins>
    </w:p>
    <w:p w14:paraId="4FB3E2CF" w14:textId="1D3B5ECB" w:rsidR="00305D13" w:rsidDel="00EF4B7B" w:rsidRDefault="00305D13" w:rsidP="007B017E">
      <w:pPr>
        <w:spacing w:after="0" w:line="240" w:lineRule="auto"/>
        <w:rPr>
          <w:del w:id="479" w:author="Thalia Priscilla" w:date="2022-11-25T14:22:00Z"/>
          <w:rFonts w:ascii="Calibri" w:eastAsia="Times New Roman" w:hAnsi="Calibri" w:cs="Calibri"/>
          <w:color w:val="000000"/>
          <w:sz w:val="24"/>
          <w:szCs w:val="24"/>
          <w:lang w:eastAsia="en-ID"/>
        </w:rPr>
      </w:pPr>
      <w:ins w:id="480" w:author="Thalia Priscilla" w:date="2022-11-25T14:22:00Z">
        <w:r>
          <w:rPr>
            <w:rFonts w:ascii="Calibri" w:eastAsia="Times New Roman" w:hAnsi="Calibri" w:cs="Calibri"/>
            <w:color w:val="000000"/>
            <w:sz w:val="24"/>
            <w:szCs w:val="24"/>
            <w:lang w:eastAsia="en-ID"/>
          </w:rPr>
          <w:t>Notes:</w:t>
        </w:r>
      </w:ins>
    </w:p>
    <w:p w14:paraId="09B04D8B" w14:textId="1779C342" w:rsidR="00EF4B7B" w:rsidRDefault="00EF4B7B" w:rsidP="007B017E">
      <w:pPr>
        <w:spacing w:after="0" w:line="240" w:lineRule="auto"/>
        <w:rPr>
          <w:ins w:id="481" w:author="Thalia Priscilla" w:date="2022-11-25T14:35:00Z"/>
          <w:rFonts w:ascii="Calibri" w:eastAsia="Times New Roman" w:hAnsi="Calibri" w:cs="Calibri"/>
          <w:color w:val="000000"/>
          <w:sz w:val="24"/>
          <w:szCs w:val="24"/>
          <w:lang w:eastAsia="en-ID"/>
        </w:rPr>
      </w:pPr>
    </w:p>
    <w:p w14:paraId="3544896D" w14:textId="298676E4" w:rsidR="00EF4B7B" w:rsidRDefault="00EF4B7B" w:rsidP="007B017E">
      <w:pPr>
        <w:spacing w:after="0" w:line="240" w:lineRule="auto"/>
        <w:rPr>
          <w:ins w:id="482" w:author="Thalia Priscilla" w:date="2022-11-25T14:35:00Z"/>
          <w:rFonts w:ascii="Calibri" w:eastAsia="Times New Roman" w:hAnsi="Calibri" w:cs="Calibri"/>
          <w:color w:val="000000"/>
          <w:sz w:val="24"/>
          <w:szCs w:val="24"/>
          <w:lang w:eastAsia="en-ID"/>
        </w:rPr>
      </w:pPr>
      <w:ins w:id="483" w:author="Thalia Priscilla" w:date="2022-11-25T14:35:00Z">
        <w:r>
          <w:rPr>
            <w:rFonts w:ascii="Calibri" w:eastAsia="Times New Roman" w:hAnsi="Calibri" w:cs="Calibri"/>
            <w:color w:val="000000"/>
            <w:sz w:val="24"/>
            <w:szCs w:val="24"/>
            <w:lang w:eastAsia="en-ID"/>
          </w:rPr>
          <w:t>I think you have a solid story.</w:t>
        </w:r>
      </w:ins>
    </w:p>
    <w:p w14:paraId="268BDB53" w14:textId="2C172674" w:rsidR="00EF4B7B" w:rsidRDefault="00EF4B7B" w:rsidP="007B017E">
      <w:pPr>
        <w:spacing w:after="0" w:line="240" w:lineRule="auto"/>
        <w:rPr>
          <w:ins w:id="484" w:author="Thalia Priscilla" w:date="2022-11-25T14:35:00Z"/>
          <w:rFonts w:ascii="Calibri" w:eastAsia="Times New Roman" w:hAnsi="Calibri" w:cs="Calibri"/>
          <w:color w:val="000000"/>
          <w:sz w:val="24"/>
          <w:szCs w:val="24"/>
          <w:lang w:eastAsia="en-ID"/>
        </w:rPr>
      </w:pPr>
    </w:p>
    <w:p w14:paraId="3CCA1E92" w14:textId="32A530CB" w:rsidR="00305D13" w:rsidRDefault="00EF4B7B" w:rsidP="007B017E">
      <w:pPr>
        <w:spacing w:after="0" w:line="240" w:lineRule="auto"/>
        <w:rPr>
          <w:ins w:id="485" w:author="Thalia Priscilla" w:date="2022-11-25T14:40:00Z"/>
          <w:rFonts w:ascii="Calibri" w:eastAsia="Times New Roman" w:hAnsi="Calibri" w:cs="Calibri"/>
          <w:color w:val="000000"/>
          <w:sz w:val="24"/>
          <w:szCs w:val="24"/>
          <w:lang w:eastAsia="en-ID"/>
        </w:rPr>
      </w:pPr>
      <w:ins w:id="486" w:author="Thalia Priscilla" w:date="2022-11-25T14:35:00Z">
        <w:r>
          <w:rPr>
            <w:rFonts w:ascii="Calibri" w:eastAsia="Times New Roman" w:hAnsi="Calibri" w:cs="Calibri"/>
            <w:color w:val="000000"/>
            <w:sz w:val="24"/>
            <w:szCs w:val="24"/>
            <w:lang w:eastAsia="en-ID"/>
          </w:rPr>
          <w:t xml:space="preserve">I would </w:t>
        </w:r>
      </w:ins>
      <w:ins w:id="487" w:author="Thalia Priscilla" w:date="2022-11-25T14:39:00Z">
        <w:r>
          <w:rPr>
            <w:rFonts w:ascii="Calibri" w:eastAsia="Times New Roman" w:hAnsi="Calibri" w:cs="Calibri"/>
            <w:color w:val="000000"/>
            <w:sz w:val="24"/>
            <w:szCs w:val="24"/>
            <w:lang w:eastAsia="en-ID"/>
          </w:rPr>
          <w:t xml:space="preserve">establish a </w:t>
        </w:r>
      </w:ins>
      <w:ins w:id="488" w:author="Thalia Priscilla" w:date="2022-11-25T14:38:00Z">
        <w:r>
          <w:rPr>
            <w:rFonts w:ascii="Calibri" w:eastAsia="Times New Roman" w:hAnsi="Calibri" w:cs="Calibri"/>
            <w:color w:val="000000"/>
            <w:sz w:val="24"/>
            <w:szCs w:val="24"/>
            <w:lang w:eastAsia="en-ID"/>
          </w:rPr>
          <w:t xml:space="preserve">focus on one point that you want to </w:t>
        </w:r>
      </w:ins>
      <w:ins w:id="489" w:author="Thalia Priscilla" w:date="2022-11-25T14:39:00Z">
        <w:r>
          <w:rPr>
            <w:rFonts w:ascii="Calibri" w:eastAsia="Times New Roman" w:hAnsi="Calibri" w:cs="Calibri"/>
            <w:color w:val="000000"/>
            <w:sz w:val="24"/>
            <w:szCs w:val="24"/>
            <w:lang w:eastAsia="en-ID"/>
          </w:rPr>
          <w:t>showcase to the reader as the quality that makes you a strong candidate and sets you apart from other applicants before you start the story. What do you want the reader to remember</w:t>
        </w:r>
      </w:ins>
      <w:ins w:id="490" w:author="Thalia Priscilla" w:date="2022-11-25T14:40:00Z">
        <w:r>
          <w:rPr>
            <w:rFonts w:ascii="Calibri" w:eastAsia="Times New Roman" w:hAnsi="Calibri" w:cs="Calibri"/>
            <w:color w:val="000000"/>
            <w:sz w:val="24"/>
            <w:szCs w:val="24"/>
            <w:lang w:eastAsia="en-ID"/>
          </w:rPr>
          <w:t xml:space="preserve"> about you from reading this story?</w:t>
        </w:r>
      </w:ins>
    </w:p>
    <w:p w14:paraId="064DA94D" w14:textId="6A2F8F6E" w:rsidR="00EF4B7B" w:rsidRDefault="00EF4B7B" w:rsidP="007B017E">
      <w:pPr>
        <w:spacing w:after="0" w:line="240" w:lineRule="auto"/>
        <w:rPr>
          <w:ins w:id="491" w:author="Thalia Priscilla" w:date="2022-11-25T14:40:00Z"/>
          <w:rFonts w:ascii="Calibri" w:eastAsia="Times New Roman" w:hAnsi="Calibri" w:cs="Calibri"/>
          <w:color w:val="000000"/>
          <w:sz w:val="24"/>
          <w:szCs w:val="24"/>
          <w:lang w:eastAsia="en-ID"/>
        </w:rPr>
      </w:pPr>
    </w:p>
    <w:p w14:paraId="3D9E4EB8" w14:textId="59384BBF" w:rsidR="00EF4B7B" w:rsidRDefault="00EF4B7B" w:rsidP="007B017E">
      <w:pPr>
        <w:spacing w:after="0" w:line="240" w:lineRule="auto"/>
        <w:rPr>
          <w:ins w:id="492" w:author="Thalia Priscilla" w:date="2022-11-25T14:41:00Z"/>
          <w:rFonts w:ascii="Calibri" w:eastAsia="Times New Roman" w:hAnsi="Calibri" w:cs="Calibri"/>
          <w:color w:val="000000"/>
          <w:sz w:val="24"/>
          <w:szCs w:val="24"/>
          <w:lang w:eastAsia="en-ID"/>
        </w:rPr>
      </w:pPr>
      <w:ins w:id="493" w:author="Thalia Priscilla" w:date="2022-11-25T14:40:00Z">
        <w:r>
          <w:rPr>
            <w:rFonts w:ascii="Calibri" w:eastAsia="Times New Roman" w:hAnsi="Calibri" w:cs="Calibri"/>
            <w:color w:val="000000"/>
            <w:sz w:val="24"/>
            <w:szCs w:val="24"/>
            <w:lang w:eastAsia="en-ID"/>
          </w:rPr>
          <w:t xml:space="preserve">In your conclusion you listed a few qualities which are all </w:t>
        </w:r>
        <w:r w:rsidR="00B848A9">
          <w:rPr>
            <w:rFonts w:ascii="Calibri" w:eastAsia="Times New Roman" w:hAnsi="Calibri" w:cs="Calibri"/>
            <w:color w:val="000000"/>
            <w:sz w:val="24"/>
            <w:szCs w:val="24"/>
            <w:lang w:eastAsia="en-ID"/>
          </w:rPr>
          <w:t>valid and related to your story. However, I suggest focusing on summarizing your point in one sentence and sho</w:t>
        </w:r>
      </w:ins>
      <w:ins w:id="494" w:author="Thalia Priscilla" w:date="2022-11-25T14:41:00Z">
        <w:r w:rsidR="00B848A9">
          <w:rPr>
            <w:rFonts w:ascii="Calibri" w:eastAsia="Times New Roman" w:hAnsi="Calibri" w:cs="Calibri"/>
            <w:color w:val="000000"/>
            <w:sz w:val="24"/>
            <w:szCs w:val="24"/>
            <w:lang w:eastAsia="en-ID"/>
          </w:rPr>
          <w:t>w a glimpse of it in the introduction and tie your conclusion to the introduction.</w:t>
        </w:r>
      </w:ins>
    </w:p>
    <w:p w14:paraId="5FBED12D" w14:textId="366B8FAD" w:rsidR="00B848A9" w:rsidRDefault="00B848A9" w:rsidP="007B017E">
      <w:pPr>
        <w:spacing w:after="0" w:line="240" w:lineRule="auto"/>
        <w:rPr>
          <w:ins w:id="495" w:author="Thalia Priscilla" w:date="2022-11-25T14:41:00Z"/>
          <w:rFonts w:ascii="Calibri" w:eastAsia="Times New Roman" w:hAnsi="Calibri" w:cs="Calibri"/>
          <w:color w:val="000000"/>
          <w:sz w:val="24"/>
          <w:szCs w:val="24"/>
          <w:lang w:eastAsia="en-ID"/>
        </w:rPr>
      </w:pPr>
    </w:p>
    <w:p w14:paraId="5773C201" w14:textId="469B40E0" w:rsidR="00B848A9" w:rsidRDefault="00B848A9" w:rsidP="007B017E">
      <w:pPr>
        <w:spacing w:after="0" w:line="240" w:lineRule="auto"/>
        <w:rPr>
          <w:ins w:id="496" w:author="Thalia Priscilla" w:date="2022-11-25T14:22:00Z"/>
          <w:rFonts w:ascii="Arial" w:eastAsia="Times New Roman" w:hAnsi="Arial" w:cs="Arial"/>
          <w:color w:val="434343"/>
          <w:sz w:val="28"/>
          <w:szCs w:val="28"/>
          <w:lang w:eastAsia="en-ID"/>
        </w:rPr>
      </w:pPr>
      <w:ins w:id="497" w:author="Thalia Priscilla" w:date="2022-11-25T14:41:00Z">
        <w:r>
          <w:rPr>
            <w:rFonts w:ascii="Calibri" w:eastAsia="Times New Roman" w:hAnsi="Calibri" w:cs="Calibri"/>
            <w:color w:val="000000"/>
            <w:sz w:val="24"/>
            <w:szCs w:val="24"/>
            <w:lang w:eastAsia="en-ID"/>
          </w:rPr>
          <w:t>All the best!</w:t>
        </w:r>
      </w:ins>
    </w:p>
    <w:p w14:paraId="6B15EB80" w14:textId="77777777" w:rsidR="007B017E" w:rsidRDefault="007B017E" w:rsidP="009467E2">
      <w:pPr>
        <w:spacing w:after="0" w:line="240" w:lineRule="auto"/>
        <w:rPr>
          <w:rFonts w:ascii="Arial" w:eastAsia="Times New Roman" w:hAnsi="Arial" w:cs="Arial"/>
          <w:color w:val="434343"/>
          <w:sz w:val="28"/>
          <w:szCs w:val="28"/>
          <w:lang w:eastAsia="en-ID"/>
        </w:rPr>
      </w:pPr>
    </w:p>
    <w:p w14:paraId="3BFBFA6F" w14:textId="620CEBB2" w:rsid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lastRenderedPageBreak/>
        <w:t>What have you done to make your school or your community a better place?</w:t>
      </w:r>
      <w:r>
        <w:rPr>
          <w:rFonts w:ascii="Arial" w:eastAsia="Times New Roman" w:hAnsi="Arial" w:cs="Arial"/>
          <w:b/>
          <w:bCs/>
          <w:color w:val="434343"/>
          <w:sz w:val="26"/>
          <w:szCs w:val="26"/>
          <w:lang w:eastAsia="en-ID"/>
        </w:rPr>
        <w:t xml:space="preserve"> (350 words)</w:t>
      </w:r>
    </w:p>
    <w:p w14:paraId="24BB038D" w14:textId="77777777"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p>
    <w:p w14:paraId="4CC349BE" w14:textId="46C6B63C" w:rsidR="007B017E" w:rsidRPr="007B017E" w:rsidDel="00282881" w:rsidRDefault="007B017E" w:rsidP="007B017E">
      <w:pPr>
        <w:spacing w:after="0" w:line="240" w:lineRule="auto"/>
        <w:rPr>
          <w:del w:id="498" w:author="Dewi Po" w:date="2022-11-28T01:52:00Z"/>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w:t>
      </w:r>
      <w:del w:id="499" w:author="Dewi Po" w:date="2022-11-28T01:52:00Z">
        <w:r w:rsidRPr="007B017E" w:rsidDel="00282881">
          <w:rPr>
            <w:rFonts w:ascii="Calibri" w:eastAsia="Times New Roman" w:hAnsi="Calibri" w:cs="Calibri"/>
            <w:color w:val="000000"/>
            <w:sz w:val="24"/>
            <w:szCs w:val="24"/>
            <w:lang w:eastAsia="en-ID"/>
          </w:rPr>
          <w:delText xml:space="preserve">383 </w:delText>
        </w:r>
      </w:del>
      <w:ins w:id="500" w:author="Dewi Po" w:date="2022-11-28T01:52:00Z">
        <w:r w:rsidR="00282881" w:rsidRPr="007B017E">
          <w:rPr>
            <w:rFonts w:ascii="Calibri" w:eastAsia="Times New Roman" w:hAnsi="Calibri" w:cs="Calibri"/>
            <w:color w:val="000000"/>
            <w:sz w:val="24"/>
            <w:szCs w:val="24"/>
            <w:lang w:eastAsia="en-ID"/>
          </w:rPr>
          <w:t>3</w:t>
        </w:r>
        <w:r w:rsidR="00282881">
          <w:rPr>
            <w:rFonts w:ascii="Calibri" w:eastAsia="Times New Roman" w:hAnsi="Calibri" w:cs="Calibri"/>
            <w:color w:val="000000"/>
            <w:sz w:val="24"/>
            <w:szCs w:val="24"/>
            <w:lang w:eastAsia="en-ID"/>
          </w:rPr>
          <w:t>50</w:t>
        </w:r>
        <w:r w:rsidR="00282881"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words)</w:t>
      </w:r>
      <w:r w:rsidRPr="007B017E">
        <w:rPr>
          <w:rFonts w:ascii="Calibri" w:eastAsia="Times New Roman" w:hAnsi="Calibri" w:cs="Calibri"/>
          <w:color w:val="000000"/>
          <w:sz w:val="24"/>
          <w:szCs w:val="24"/>
          <w:lang w:eastAsia="en-ID"/>
        </w:rPr>
        <w:br/>
      </w:r>
      <w:commentRangeStart w:id="501"/>
      <w:del w:id="502" w:author="Dewi Po" w:date="2022-11-28T01:49:00Z">
        <w:r w:rsidRPr="00B77884" w:rsidDel="00282881">
          <w:rPr>
            <w:rFonts w:ascii="Calibri" w:eastAsia="Times New Roman" w:hAnsi="Calibri" w:cs="Calibri"/>
            <w:strike/>
            <w:color w:val="000000"/>
            <w:sz w:val="24"/>
            <w:szCs w:val="24"/>
            <w:lang w:eastAsia="en-ID"/>
            <w:rPrChange w:id="503" w:author="Dewi Po" w:date="2022-11-28T00:37:00Z">
              <w:rPr>
                <w:rFonts w:ascii="Calibri" w:eastAsia="Times New Roman" w:hAnsi="Calibri" w:cs="Calibri"/>
                <w:color w:val="000000"/>
                <w:sz w:val="24"/>
                <w:szCs w:val="24"/>
                <w:lang w:eastAsia="en-ID"/>
              </w:rPr>
            </w:rPrChange>
          </w:rPr>
          <w:delText xml:space="preserve">A </w:delText>
        </w:r>
      </w:del>
      <w:del w:id="504" w:author="Dewi Po" w:date="2022-11-27T23:51:00Z">
        <w:r w:rsidRPr="00B77884" w:rsidDel="00F723A6">
          <w:rPr>
            <w:rFonts w:ascii="Calibri" w:eastAsia="Times New Roman" w:hAnsi="Calibri" w:cs="Calibri"/>
            <w:strike/>
            <w:color w:val="000000"/>
            <w:sz w:val="24"/>
            <w:szCs w:val="24"/>
            <w:lang w:eastAsia="en-ID"/>
            <w:rPrChange w:id="505" w:author="Dewi Po" w:date="2022-11-28T00:37:00Z">
              <w:rPr>
                <w:rFonts w:ascii="Calibri" w:eastAsia="Times New Roman" w:hAnsi="Calibri" w:cs="Calibri"/>
                <w:color w:val="000000"/>
                <w:sz w:val="24"/>
                <w:szCs w:val="24"/>
                <w:lang w:eastAsia="en-ID"/>
              </w:rPr>
            </w:rPrChange>
          </w:rPr>
          <w:delText>V</w:delText>
        </w:r>
      </w:del>
      <w:del w:id="506" w:author="Dewi Po" w:date="2022-11-28T01:49:00Z">
        <w:r w:rsidRPr="00B77884" w:rsidDel="00282881">
          <w:rPr>
            <w:rFonts w:ascii="Calibri" w:eastAsia="Times New Roman" w:hAnsi="Calibri" w:cs="Calibri"/>
            <w:strike/>
            <w:color w:val="000000"/>
            <w:sz w:val="24"/>
            <w:szCs w:val="24"/>
            <w:lang w:eastAsia="en-ID"/>
            <w:rPrChange w:id="507" w:author="Dewi Po" w:date="2022-11-28T00:37:00Z">
              <w:rPr>
                <w:rFonts w:ascii="Calibri" w:eastAsia="Times New Roman" w:hAnsi="Calibri" w:cs="Calibri"/>
                <w:color w:val="000000"/>
                <w:sz w:val="24"/>
                <w:szCs w:val="24"/>
                <w:lang w:eastAsia="en-ID"/>
              </w:rPr>
            </w:rPrChange>
          </w:rPr>
          <w:delText xml:space="preserve">isit to my grandparents’ home town, a small village in Kalimantan, made me realize how privileged I am to be born and raised in the capital city of Indonesia. </w:delText>
        </w:r>
        <w:commentRangeEnd w:id="501"/>
        <w:r w:rsidR="003F7615" w:rsidRPr="00B77884" w:rsidDel="00282881">
          <w:rPr>
            <w:rStyle w:val="CommentReference"/>
            <w:strike/>
            <w:rPrChange w:id="508" w:author="Dewi Po" w:date="2022-11-28T00:37:00Z">
              <w:rPr>
                <w:rStyle w:val="CommentReference"/>
              </w:rPr>
            </w:rPrChange>
          </w:rPr>
          <w:commentReference w:id="501"/>
        </w:r>
        <w:r w:rsidRPr="00B77884" w:rsidDel="00282881">
          <w:rPr>
            <w:rFonts w:ascii="Calibri" w:eastAsia="Times New Roman" w:hAnsi="Calibri" w:cs="Calibri"/>
            <w:strike/>
            <w:color w:val="000000"/>
            <w:sz w:val="24"/>
            <w:szCs w:val="24"/>
            <w:lang w:eastAsia="en-ID"/>
            <w:rPrChange w:id="509" w:author="Dewi Po" w:date="2022-11-28T00:37:00Z">
              <w:rPr>
                <w:rFonts w:ascii="Calibri" w:eastAsia="Times New Roman" w:hAnsi="Calibri" w:cs="Calibri"/>
                <w:color w:val="000000"/>
                <w:sz w:val="24"/>
                <w:szCs w:val="24"/>
                <w:lang w:eastAsia="en-ID"/>
              </w:rPr>
            </w:rPrChange>
          </w:rPr>
          <w:delText>Many children of my age who live on a more remote island in Indonesia do not have access to proper education and healthcare.</w:delText>
        </w:r>
      </w:del>
      <w:ins w:id="510" w:author="Dewi Po" w:date="2022-11-28T00:37:00Z">
        <w:r w:rsidR="00B77884">
          <w:rPr>
            <w:rFonts w:ascii="Calibri" w:eastAsia="Times New Roman" w:hAnsi="Calibri" w:cs="Calibri"/>
            <w:color w:val="000000"/>
            <w:sz w:val="24"/>
            <w:szCs w:val="24"/>
            <w:lang w:eastAsia="en-ID"/>
          </w:rPr>
          <w:t>M</w:t>
        </w:r>
      </w:ins>
      <w:ins w:id="511" w:author="Dewi Po" w:date="2022-11-28T00:36:00Z">
        <w:r w:rsidR="00B77884">
          <w:rPr>
            <w:rFonts w:ascii="Calibri" w:eastAsia="Times New Roman" w:hAnsi="Calibri" w:cs="Calibri"/>
            <w:color w:val="000000"/>
            <w:sz w:val="24"/>
            <w:szCs w:val="24"/>
            <w:lang w:eastAsia="en-ID"/>
          </w:rPr>
          <w:t xml:space="preserve">y interest in travelling </w:t>
        </w:r>
      </w:ins>
      <w:ins w:id="512" w:author="Dewi Po" w:date="2022-11-28T00:37:00Z">
        <w:r w:rsidR="00B77884">
          <w:rPr>
            <w:rFonts w:ascii="Calibri" w:eastAsia="Times New Roman" w:hAnsi="Calibri" w:cs="Calibri"/>
            <w:color w:val="000000"/>
            <w:sz w:val="24"/>
            <w:szCs w:val="24"/>
            <w:lang w:eastAsia="en-ID"/>
          </w:rPr>
          <w:t xml:space="preserve">combined with </w:t>
        </w:r>
        <w:del w:id="513" w:author="Microsoft Office User" w:date="2022-11-28T19:13:00Z">
          <w:r w:rsidR="00B77884" w:rsidDel="0044379C">
            <w:rPr>
              <w:rFonts w:ascii="Calibri" w:eastAsia="Times New Roman" w:hAnsi="Calibri" w:cs="Calibri"/>
              <w:color w:val="000000"/>
              <w:sz w:val="24"/>
              <w:szCs w:val="24"/>
              <w:lang w:eastAsia="en-ID"/>
            </w:rPr>
            <w:delText xml:space="preserve">the </w:delText>
          </w:r>
        </w:del>
        <w:r w:rsidR="00B77884">
          <w:rPr>
            <w:rFonts w:ascii="Calibri" w:eastAsia="Times New Roman" w:hAnsi="Calibri" w:cs="Calibri"/>
            <w:color w:val="000000"/>
            <w:sz w:val="24"/>
            <w:szCs w:val="24"/>
            <w:lang w:eastAsia="en-ID"/>
          </w:rPr>
          <w:t>passion to help people</w:t>
        </w:r>
        <w:del w:id="514" w:author="Microsoft Office User" w:date="2022-11-28T19:13:00Z">
          <w:r w:rsidR="00B77884" w:rsidDel="0044379C">
            <w:rPr>
              <w:rFonts w:ascii="Calibri" w:eastAsia="Times New Roman" w:hAnsi="Calibri" w:cs="Calibri"/>
              <w:color w:val="000000"/>
              <w:sz w:val="24"/>
              <w:szCs w:val="24"/>
              <w:lang w:eastAsia="en-ID"/>
            </w:rPr>
            <w:delText>,</w:delText>
          </w:r>
        </w:del>
        <w:r w:rsidR="00B77884">
          <w:rPr>
            <w:rFonts w:ascii="Calibri" w:eastAsia="Times New Roman" w:hAnsi="Calibri" w:cs="Calibri"/>
            <w:color w:val="000000"/>
            <w:sz w:val="24"/>
            <w:szCs w:val="24"/>
            <w:lang w:eastAsia="en-ID"/>
          </w:rPr>
          <w:t xml:space="preserve"> </w:t>
        </w:r>
      </w:ins>
      <w:del w:id="515" w:author="Dewi Po" w:date="2022-11-28T00:38:00Z">
        <w:r w:rsidRPr="007B017E" w:rsidDel="00B77884">
          <w:rPr>
            <w:rFonts w:ascii="Calibri" w:eastAsia="Times New Roman" w:hAnsi="Calibri" w:cs="Calibri"/>
            <w:color w:val="000000"/>
            <w:sz w:val="24"/>
            <w:szCs w:val="24"/>
            <w:lang w:eastAsia="en-ID"/>
          </w:rPr>
          <w:delText xml:space="preserve"> This </w:delText>
        </w:r>
      </w:del>
      <w:del w:id="516" w:author="Microsoft Office User" w:date="2022-11-28T19:13:00Z">
        <w:r w:rsidRPr="007B017E" w:rsidDel="0044379C">
          <w:rPr>
            <w:rFonts w:ascii="Calibri" w:eastAsia="Times New Roman" w:hAnsi="Calibri" w:cs="Calibri"/>
            <w:color w:val="000000"/>
            <w:sz w:val="24"/>
            <w:szCs w:val="24"/>
            <w:lang w:eastAsia="en-ID"/>
          </w:rPr>
          <w:delText xml:space="preserve">has </w:delText>
        </w:r>
      </w:del>
      <w:del w:id="517" w:author="Dewi Po" w:date="2022-11-28T00:38:00Z">
        <w:r w:rsidRPr="007B017E" w:rsidDel="00B77884">
          <w:rPr>
            <w:rFonts w:ascii="Calibri" w:eastAsia="Times New Roman" w:hAnsi="Calibri" w:cs="Calibri"/>
            <w:color w:val="000000"/>
            <w:sz w:val="24"/>
            <w:szCs w:val="24"/>
            <w:lang w:eastAsia="en-ID"/>
          </w:rPr>
          <w:delText xml:space="preserve">compelled </w:delText>
        </w:r>
      </w:del>
      <w:ins w:id="518" w:author="Dewi Po" w:date="2022-11-28T00:38:00Z">
        <w:r w:rsidR="00B77884">
          <w:rPr>
            <w:rFonts w:ascii="Calibri" w:eastAsia="Times New Roman" w:hAnsi="Calibri" w:cs="Calibri"/>
            <w:color w:val="000000"/>
            <w:sz w:val="24"/>
            <w:szCs w:val="24"/>
            <w:lang w:eastAsia="en-ID"/>
          </w:rPr>
          <w:t>brought</w:t>
        </w:r>
        <w:r w:rsidR="00B77884"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me to volunteer with </w:t>
      </w:r>
      <w:proofErr w:type="spellStart"/>
      <w:r w:rsidRPr="007B017E">
        <w:rPr>
          <w:rFonts w:ascii="Calibri" w:eastAsia="Times New Roman" w:hAnsi="Calibri" w:cs="Calibri"/>
          <w:color w:val="000000"/>
          <w:sz w:val="24"/>
          <w:szCs w:val="24"/>
          <w:lang w:eastAsia="en-ID"/>
        </w:rPr>
        <w:t>DoctorShare</w:t>
      </w:r>
      <w:proofErr w:type="spellEnd"/>
      <w:r w:rsidRPr="007B017E">
        <w:rPr>
          <w:rFonts w:ascii="Calibri" w:eastAsia="Times New Roman" w:hAnsi="Calibri" w:cs="Calibri"/>
          <w:color w:val="000000"/>
          <w:sz w:val="24"/>
          <w:szCs w:val="24"/>
          <w:lang w:eastAsia="en-ID"/>
        </w:rPr>
        <w:t xml:space="preserve"> to provide healthcare </w:t>
      </w:r>
      <w:del w:id="519" w:author="Dewi Po" w:date="2022-11-28T01:45:00Z">
        <w:r w:rsidRPr="007B017E" w:rsidDel="00A64E5E">
          <w:rPr>
            <w:rFonts w:ascii="Calibri" w:eastAsia="Times New Roman" w:hAnsi="Calibri" w:cs="Calibri"/>
            <w:color w:val="000000"/>
            <w:sz w:val="24"/>
            <w:szCs w:val="24"/>
            <w:lang w:eastAsia="en-ID"/>
          </w:rPr>
          <w:delText xml:space="preserve">and education </w:delText>
        </w:r>
      </w:del>
      <w:r w:rsidRPr="007B017E">
        <w:rPr>
          <w:rFonts w:ascii="Calibri" w:eastAsia="Times New Roman" w:hAnsi="Calibri" w:cs="Calibri"/>
          <w:color w:val="000000"/>
          <w:sz w:val="24"/>
          <w:szCs w:val="24"/>
          <w:lang w:eastAsia="en-ID"/>
        </w:rPr>
        <w:t>to those living on a small</w:t>
      </w:r>
      <w:ins w:id="520" w:author="Dewi Po" w:date="2022-11-28T01:52:00Z">
        <w:r w:rsidR="00282881">
          <w:rPr>
            <w:rFonts w:ascii="Calibri" w:eastAsia="Times New Roman" w:hAnsi="Calibri" w:cs="Calibri"/>
            <w:color w:val="000000"/>
            <w:sz w:val="24"/>
            <w:szCs w:val="24"/>
            <w:lang w:eastAsia="en-ID"/>
          </w:rPr>
          <w:t xml:space="preserve"> remote</w:t>
        </w:r>
      </w:ins>
      <w:r w:rsidRPr="007B017E">
        <w:rPr>
          <w:rFonts w:ascii="Calibri" w:eastAsia="Times New Roman" w:hAnsi="Calibri" w:cs="Calibri"/>
          <w:color w:val="000000"/>
          <w:sz w:val="24"/>
          <w:szCs w:val="24"/>
          <w:lang w:eastAsia="en-ID"/>
        </w:rPr>
        <w:t xml:space="preserve"> island</w:t>
      </w:r>
      <w:ins w:id="521" w:author="Thalia Priscilla" w:date="2022-11-25T14:57:00Z">
        <w:r w:rsidR="003F7615">
          <w:rPr>
            <w:rFonts w:ascii="Calibri" w:eastAsia="Times New Roman" w:hAnsi="Calibri" w:cs="Calibri"/>
            <w:color w:val="000000"/>
            <w:sz w:val="24"/>
            <w:szCs w:val="24"/>
            <w:lang w:eastAsia="en-ID"/>
          </w:rPr>
          <w:t xml:space="preserve"> called Kei Island</w:t>
        </w:r>
      </w:ins>
      <w:r w:rsidRPr="007B017E">
        <w:rPr>
          <w:rFonts w:ascii="Calibri" w:eastAsia="Times New Roman" w:hAnsi="Calibri" w:cs="Calibri"/>
          <w:color w:val="000000"/>
          <w:sz w:val="24"/>
          <w:szCs w:val="24"/>
          <w:lang w:eastAsia="en-ID"/>
        </w:rPr>
        <w:t xml:space="preserve"> in</w:t>
      </w:r>
      <w:ins w:id="522" w:author="Thalia Priscilla" w:date="2022-11-25T14:57:00Z">
        <w:r w:rsidR="003F7615">
          <w:rPr>
            <w:rFonts w:ascii="Calibri" w:eastAsia="Times New Roman" w:hAnsi="Calibri" w:cs="Calibri"/>
            <w:color w:val="000000"/>
            <w:sz w:val="24"/>
            <w:szCs w:val="24"/>
            <w:lang w:eastAsia="en-ID"/>
          </w:rPr>
          <w:t xml:space="preserve"> Maluku,</w:t>
        </w:r>
      </w:ins>
      <w:r w:rsidRPr="007B017E">
        <w:rPr>
          <w:rFonts w:ascii="Calibri" w:eastAsia="Times New Roman" w:hAnsi="Calibri" w:cs="Calibri"/>
          <w:color w:val="000000"/>
          <w:sz w:val="24"/>
          <w:szCs w:val="24"/>
          <w:lang w:eastAsia="en-ID"/>
        </w:rPr>
        <w:t xml:space="preserve"> Indonesia.</w:t>
      </w:r>
      <w:ins w:id="523" w:author="Dewi Po" w:date="2022-11-28T01:52:00Z">
        <w:r w:rsidR="00282881">
          <w:rPr>
            <w:rFonts w:ascii="Calibri" w:eastAsia="Times New Roman" w:hAnsi="Calibri" w:cs="Calibri"/>
            <w:color w:val="000000"/>
            <w:sz w:val="24"/>
            <w:szCs w:val="24"/>
            <w:lang w:eastAsia="en-ID"/>
          </w:rPr>
          <w:t xml:space="preserve"> </w:t>
        </w:r>
      </w:ins>
    </w:p>
    <w:p w14:paraId="7AF0DA8E" w14:textId="77777777" w:rsidR="007B017E" w:rsidRPr="007B017E" w:rsidDel="00282881" w:rsidRDefault="007B017E" w:rsidP="007B017E">
      <w:pPr>
        <w:spacing w:after="0" w:line="240" w:lineRule="auto"/>
        <w:rPr>
          <w:del w:id="524" w:author="Dewi Po" w:date="2022-11-28T01:52:00Z"/>
          <w:rFonts w:ascii="Times New Roman" w:eastAsia="Times New Roman" w:hAnsi="Times New Roman" w:cs="Times New Roman"/>
          <w:sz w:val="24"/>
          <w:szCs w:val="24"/>
          <w:lang w:eastAsia="en-ID"/>
        </w:rPr>
      </w:pPr>
    </w:p>
    <w:p w14:paraId="04FD864E" w14:textId="1F735852"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525"/>
      <w:del w:id="526" w:author="Thalia Priscilla" w:date="2022-11-25T14:57:00Z">
        <w:r w:rsidRPr="007B017E" w:rsidDel="003F7615">
          <w:rPr>
            <w:rFonts w:ascii="Calibri" w:eastAsia="Times New Roman" w:hAnsi="Calibri" w:cs="Calibri"/>
            <w:color w:val="000000"/>
            <w:sz w:val="24"/>
            <w:szCs w:val="24"/>
            <w:lang w:eastAsia="en-ID"/>
          </w:rPr>
          <w:delText xml:space="preserve">I volunteered to participate on a trip with Doctorhare to help people on a small island named Kei Island located in Maluku. </w:delText>
        </w:r>
      </w:del>
      <w:commentRangeEnd w:id="525"/>
      <w:r w:rsidR="00317B1F">
        <w:rPr>
          <w:rStyle w:val="CommentReference"/>
        </w:rPr>
        <w:commentReference w:id="525"/>
      </w:r>
      <w:del w:id="527" w:author="Dewi Po" w:date="2022-11-28T01:52:00Z">
        <w:r w:rsidRPr="007B017E" w:rsidDel="00282881">
          <w:rPr>
            <w:rFonts w:ascii="Calibri" w:eastAsia="Times New Roman" w:hAnsi="Calibri" w:cs="Calibri"/>
            <w:color w:val="000000"/>
            <w:sz w:val="24"/>
            <w:szCs w:val="24"/>
            <w:lang w:eastAsia="en-ID"/>
          </w:rPr>
          <w:delText>The island was extremely remote, t</w:delText>
        </w:r>
      </w:del>
      <w:ins w:id="528" w:author="Dewi Po" w:date="2022-11-28T01:52:00Z">
        <w:r w:rsidR="00282881">
          <w:rPr>
            <w:rFonts w:ascii="Calibri" w:eastAsia="Times New Roman" w:hAnsi="Calibri" w:cs="Calibri"/>
            <w:color w:val="000000"/>
            <w:sz w:val="24"/>
            <w:szCs w:val="24"/>
            <w:lang w:eastAsia="en-ID"/>
          </w:rPr>
          <w:t>T</w:t>
        </w:r>
      </w:ins>
      <w:r w:rsidRPr="007B017E">
        <w:rPr>
          <w:rFonts w:ascii="Calibri" w:eastAsia="Times New Roman" w:hAnsi="Calibri" w:cs="Calibri"/>
          <w:color w:val="000000"/>
          <w:sz w:val="24"/>
          <w:szCs w:val="24"/>
          <w:lang w:eastAsia="en-ID"/>
        </w:rPr>
        <w:t>o get to the island</w:t>
      </w:r>
      <w:del w:id="529" w:author="Microsoft Office User" w:date="2022-11-28T19:13:00Z">
        <w:r w:rsidRPr="007B017E" w:rsidDel="0044379C">
          <w:rPr>
            <w:rFonts w:ascii="Calibri" w:eastAsia="Times New Roman" w:hAnsi="Calibri" w:cs="Calibri"/>
            <w:color w:val="000000"/>
            <w:sz w:val="24"/>
            <w:szCs w:val="24"/>
            <w:lang w:eastAsia="en-ID"/>
          </w:rPr>
          <w:delText xml:space="preserve"> in the first place</w:delText>
        </w:r>
      </w:del>
      <w:r w:rsidRPr="007B017E">
        <w:rPr>
          <w:rFonts w:ascii="Calibri" w:eastAsia="Times New Roman" w:hAnsi="Calibri" w:cs="Calibri"/>
          <w:color w:val="000000"/>
          <w:sz w:val="24"/>
          <w:szCs w:val="24"/>
          <w:lang w:eastAsia="en-ID"/>
        </w:rPr>
        <w:t>, I had to take two planes, a car ride, and finally reach the island by boat.</w:t>
      </w:r>
      <w:ins w:id="530" w:author="Dewi Po" w:date="2022-11-28T01:43:00Z">
        <w:r w:rsidR="00A64E5E" w:rsidRPr="007B017E" w:rsidDel="00A64E5E">
          <w:rPr>
            <w:rFonts w:ascii="Calibri" w:eastAsia="Times New Roman" w:hAnsi="Calibri" w:cs="Calibri"/>
            <w:color w:val="000000"/>
            <w:sz w:val="24"/>
            <w:szCs w:val="24"/>
            <w:lang w:eastAsia="en-ID"/>
          </w:rPr>
          <w:t xml:space="preserve"> </w:t>
        </w:r>
      </w:ins>
      <w:del w:id="531" w:author="Dewi Po" w:date="2022-11-28T01:43:00Z">
        <w:r w:rsidRPr="007B017E" w:rsidDel="00A64E5E">
          <w:rPr>
            <w:rFonts w:ascii="Calibri" w:eastAsia="Times New Roman" w:hAnsi="Calibri" w:cs="Calibri"/>
            <w:color w:val="000000"/>
            <w:sz w:val="24"/>
            <w:szCs w:val="24"/>
            <w:lang w:eastAsia="en-ID"/>
          </w:rPr>
          <w:delText xml:space="preserve"> </w:delText>
        </w:r>
        <w:commentRangeStart w:id="532"/>
        <w:r w:rsidRPr="007B017E" w:rsidDel="00A64E5E">
          <w:rPr>
            <w:rFonts w:ascii="Calibri" w:eastAsia="Times New Roman" w:hAnsi="Calibri" w:cs="Calibri"/>
            <w:color w:val="000000"/>
            <w:sz w:val="24"/>
            <w:szCs w:val="24"/>
            <w:lang w:eastAsia="en-ID"/>
          </w:rPr>
          <w:delText>It was extremely tiring, but after arriving there I picked up my excitement and started doing what I had planned. </w:delText>
        </w:r>
        <w:commentRangeEnd w:id="532"/>
        <w:r w:rsidR="00317B1F" w:rsidDel="00A64E5E">
          <w:rPr>
            <w:rStyle w:val="CommentReference"/>
          </w:rPr>
          <w:commentReference w:id="532"/>
        </w:r>
      </w:del>
    </w:p>
    <w:p w14:paraId="0D16169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236E21F6" w14:textId="394FC2F0" w:rsidR="007B017E" w:rsidRPr="007B017E" w:rsidRDefault="00282881" w:rsidP="009C1ECF">
      <w:pPr>
        <w:spacing w:after="0" w:line="240" w:lineRule="auto"/>
        <w:rPr>
          <w:rFonts w:ascii="Times New Roman" w:eastAsia="Times New Roman" w:hAnsi="Times New Roman" w:cs="Times New Roman"/>
          <w:sz w:val="24"/>
          <w:szCs w:val="24"/>
          <w:lang w:eastAsia="en-ID"/>
        </w:rPr>
      </w:pPr>
      <w:ins w:id="533" w:author="Dewi Po" w:date="2022-11-28T01:47:00Z">
        <w:r>
          <w:rPr>
            <w:rFonts w:ascii="Calibri" w:eastAsia="Times New Roman" w:hAnsi="Calibri" w:cs="Calibri"/>
            <w:color w:val="000000"/>
            <w:sz w:val="24"/>
            <w:szCs w:val="24"/>
            <w:lang w:eastAsia="en-ID"/>
          </w:rPr>
          <w:t xml:space="preserve">The </w:t>
        </w:r>
      </w:ins>
      <w:ins w:id="534" w:author="Dewi Po" w:date="2022-11-28T00:03:00Z">
        <w:r w:rsidR="009C1ECF">
          <w:rPr>
            <w:rFonts w:ascii="Calibri" w:eastAsia="Times New Roman" w:hAnsi="Calibri" w:cs="Calibri"/>
            <w:color w:val="000000"/>
            <w:sz w:val="24"/>
            <w:szCs w:val="24"/>
            <w:lang w:eastAsia="en-ID"/>
          </w:rPr>
          <w:t xml:space="preserve">program </w:t>
        </w:r>
      </w:ins>
      <w:ins w:id="535" w:author="Dewi Po" w:date="2022-11-28T01:47:00Z">
        <w:r>
          <w:rPr>
            <w:rFonts w:ascii="Calibri" w:eastAsia="Times New Roman" w:hAnsi="Calibri" w:cs="Calibri"/>
            <w:color w:val="000000"/>
            <w:sz w:val="24"/>
            <w:szCs w:val="24"/>
            <w:lang w:eastAsia="en-ID"/>
          </w:rPr>
          <w:t xml:space="preserve">was </w:t>
        </w:r>
      </w:ins>
      <w:ins w:id="536" w:author="Dewi Po" w:date="2022-11-28T00:02:00Z">
        <w:r w:rsidR="009C1ECF">
          <w:rPr>
            <w:rFonts w:ascii="Calibri" w:eastAsia="Times New Roman" w:hAnsi="Calibri" w:cs="Calibri"/>
            <w:color w:val="000000"/>
            <w:sz w:val="24"/>
            <w:szCs w:val="24"/>
            <w:lang w:eastAsia="en-ID"/>
          </w:rPr>
          <w:t xml:space="preserve">to help the residence with </w:t>
        </w:r>
      </w:ins>
      <w:ins w:id="537" w:author="Dewi Po" w:date="2022-11-28T00:03:00Z">
        <w:r w:rsidR="009C1ECF">
          <w:rPr>
            <w:rFonts w:ascii="Calibri" w:eastAsia="Times New Roman" w:hAnsi="Calibri" w:cs="Calibri"/>
            <w:color w:val="000000"/>
            <w:sz w:val="24"/>
            <w:szCs w:val="24"/>
            <w:lang w:eastAsia="en-ID"/>
          </w:rPr>
          <w:t>medical</w:t>
        </w:r>
      </w:ins>
      <w:ins w:id="538" w:author="Dewi Po" w:date="2022-11-28T00:02:00Z">
        <w:r w:rsidR="009C1ECF">
          <w:rPr>
            <w:rFonts w:ascii="Calibri" w:eastAsia="Times New Roman" w:hAnsi="Calibri" w:cs="Calibri"/>
            <w:color w:val="000000"/>
            <w:sz w:val="24"/>
            <w:szCs w:val="24"/>
            <w:lang w:eastAsia="en-ID"/>
          </w:rPr>
          <w:t xml:space="preserve"> </w:t>
        </w:r>
      </w:ins>
      <w:ins w:id="539" w:author="Dewi Po" w:date="2022-11-28T01:33:00Z">
        <w:r w:rsidR="007618D9">
          <w:rPr>
            <w:rFonts w:ascii="Calibri" w:eastAsia="Times New Roman" w:hAnsi="Calibri" w:cs="Calibri"/>
            <w:color w:val="000000"/>
            <w:sz w:val="24"/>
            <w:szCs w:val="24"/>
            <w:lang w:eastAsia="en-ID"/>
          </w:rPr>
          <w:t>treatment</w:t>
        </w:r>
      </w:ins>
      <w:ins w:id="540" w:author="Dewi Po" w:date="2022-11-28T00:03:00Z">
        <w:r w:rsidR="009C1ECF">
          <w:rPr>
            <w:rFonts w:ascii="Calibri" w:eastAsia="Times New Roman" w:hAnsi="Calibri" w:cs="Calibri"/>
            <w:color w:val="000000"/>
            <w:sz w:val="24"/>
            <w:szCs w:val="24"/>
            <w:lang w:eastAsia="en-ID"/>
          </w:rPr>
          <w:t xml:space="preserve"> and </w:t>
        </w:r>
      </w:ins>
      <w:del w:id="541" w:author="Dewi Po" w:date="2022-11-28T00:03:00Z">
        <w:r w:rsidR="007B017E" w:rsidRPr="007B017E" w:rsidDel="009C1ECF">
          <w:rPr>
            <w:rFonts w:ascii="Calibri" w:eastAsia="Times New Roman" w:hAnsi="Calibri" w:cs="Calibri"/>
            <w:color w:val="000000"/>
            <w:sz w:val="24"/>
            <w:szCs w:val="24"/>
            <w:lang w:eastAsia="en-ID"/>
          </w:rPr>
          <w:delText xml:space="preserve">The project was to </w:delText>
        </w:r>
      </w:del>
      <w:r w:rsidR="007B017E" w:rsidRPr="007B017E">
        <w:rPr>
          <w:rFonts w:ascii="Calibri" w:eastAsia="Times New Roman" w:hAnsi="Calibri" w:cs="Calibri"/>
          <w:color w:val="000000"/>
          <w:sz w:val="24"/>
          <w:szCs w:val="24"/>
          <w:lang w:eastAsia="en-ID"/>
        </w:rPr>
        <w:t>implement a plastic waste compactor</w:t>
      </w:r>
      <w:del w:id="542" w:author="Dewi Po" w:date="2022-11-28T01:45:00Z">
        <w:r w:rsidR="007B017E" w:rsidRPr="007B017E" w:rsidDel="00A64E5E">
          <w:rPr>
            <w:rFonts w:ascii="Calibri" w:eastAsia="Times New Roman" w:hAnsi="Calibri" w:cs="Calibri"/>
            <w:color w:val="000000"/>
            <w:sz w:val="24"/>
            <w:szCs w:val="24"/>
            <w:lang w:eastAsia="en-ID"/>
          </w:rPr>
          <w:delText>, which can turn plastic waste to usable construction bricks,</w:delText>
        </w:r>
      </w:del>
      <w:r w:rsidR="007B017E" w:rsidRPr="007B017E">
        <w:rPr>
          <w:rFonts w:ascii="Calibri" w:eastAsia="Times New Roman" w:hAnsi="Calibri" w:cs="Calibri"/>
          <w:color w:val="000000"/>
          <w:sz w:val="24"/>
          <w:szCs w:val="24"/>
          <w:lang w:eastAsia="en-ID"/>
        </w:rPr>
        <w:t xml:space="preserve"> to help them with their waste management problems. </w:t>
      </w:r>
      <w:del w:id="543" w:author="Dewi Po" w:date="2022-11-28T00:05:00Z">
        <w:r w:rsidR="007B017E" w:rsidRPr="007B017E" w:rsidDel="009C1ECF">
          <w:rPr>
            <w:rFonts w:ascii="Calibri" w:eastAsia="Times New Roman" w:hAnsi="Calibri" w:cs="Calibri"/>
            <w:color w:val="000000"/>
            <w:sz w:val="24"/>
            <w:szCs w:val="24"/>
            <w:lang w:eastAsia="en-ID"/>
          </w:rPr>
          <w:delText>But u</w:delText>
        </w:r>
      </w:del>
      <w:ins w:id="544" w:author="Dewi Po" w:date="2022-11-28T00:05:00Z">
        <w:r w:rsidR="009C1ECF">
          <w:rPr>
            <w:rFonts w:ascii="Calibri" w:eastAsia="Times New Roman" w:hAnsi="Calibri" w:cs="Calibri"/>
            <w:color w:val="000000"/>
            <w:sz w:val="24"/>
            <w:szCs w:val="24"/>
            <w:lang w:eastAsia="en-ID"/>
          </w:rPr>
          <w:t>U</w:t>
        </w:r>
      </w:ins>
      <w:r w:rsidR="007B017E" w:rsidRPr="007B017E">
        <w:rPr>
          <w:rFonts w:ascii="Calibri" w:eastAsia="Times New Roman" w:hAnsi="Calibri" w:cs="Calibri"/>
          <w:color w:val="000000"/>
          <w:sz w:val="24"/>
          <w:szCs w:val="24"/>
          <w:lang w:eastAsia="en-ID"/>
        </w:rPr>
        <w:t>pon interacting</w:t>
      </w:r>
      <w:del w:id="545" w:author="Dewi Po" w:date="2022-11-28T01:47:00Z">
        <w:r w:rsidR="007B017E" w:rsidRPr="007B017E" w:rsidDel="00282881">
          <w:rPr>
            <w:rFonts w:ascii="Calibri" w:eastAsia="Times New Roman" w:hAnsi="Calibri" w:cs="Calibri"/>
            <w:color w:val="000000"/>
            <w:sz w:val="24"/>
            <w:szCs w:val="24"/>
            <w:lang w:eastAsia="en-ID"/>
          </w:rPr>
          <w:delText xml:space="preserve"> </w:delText>
        </w:r>
      </w:del>
      <w:del w:id="546" w:author="Dewi Po" w:date="2022-11-28T00:06:00Z">
        <w:r w:rsidR="007B017E" w:rsidRPr="007B017E" w:rsidDel="009C1ECF">
          <w:rPr>
            <w:rFonts w:ascii="Calibri" w:eastAsia="Times New Roman" w:hAnsi="Calibri" w:cs="Calibri"/>
            <w:color w:val="000000"/>
            <w:sz w:val="24"/>
            <w:szCs w:val="24"/>
            <w:lang w:eastAsia="en-ID"/>
          </w:rPr>
          <w:delText>and talking to</w:delText>
        </w:r>
      </w:del>
      <w:del w:id="547" w:author="Dewi Po" w:date="2022-11-28T01:47:00Z">
        <w:r w:rsidR="007B017E" w:rsidRPr="007B017E" w:rsidDel="00282881">
          <w:rPr>
            <w:rFonts w:ascii="Calibri" w:eastAsia="Times New Roman" w:hAnsi="Calibri" w:cs="Calibri"/>
            <w:color w:val="000000"/>
            <w:sz w:val="24"/>
            <w:szCs w:val="24"/>
            <w:lang w:eastAsia="en-ID"/>
          </w:rPr>
          <w:delText xml:space="preserve"> people there</w:delText>
        </w:r>
      </w:del>
      <w:r w:rsidR="007B017E" w:rsidRPr="007B017E">
        <w:rPr>
          <w:rFonts w:ascii="Calibri" w:eastAsia="Times New Roman" w:hAnsi="Calibri" w:cs="Calibri"/>
          <w:color w:val="000000"/>
          <w:sz w:val="24"/>
          <w:szCs w:val="24"/>
          <w:lang w:eastAsia="en-ID"/>
        </w:rPr>
        <w:t xml:space="preserve">, I </w:t>
      </w:r>
      <w:ins w:id="548" w:author="Dewi Po" w:date="2022-11-28T00:09:00Z">
        <w:r w:rsidR="009C1ECF">
          <w:rPr>
            <w:rFonts w:ascii="Calibri" w:eastAsia="Times New Roman" w:hAnsi="Calibri" w:cs="Calibri"/>
            <w:color w:val="000000"/>
            <w:sz w:val="24"/>
            <w:szCs w:val="24"/>
            <w:lang w:eastAsia="en-ID"/>
          </w:rPr>
          <w:t>found th</w:t>
        </w:r>
      </w:ins>
      <w:ins w:id="549" w:author="Dewi Po" w:date="2022-11-28T00:10:00Z">
        <w:r w:rsidR="009C1ECF">
          <w:rPr>
            <w:rFonts w:ascii="Calibri" w:eastAsia="Times New Roman" w:hAnsi="Calibri" w:cs="Calibri"/>
            <w:color w:val="000000"/>
            <w:sz w:val="24"/>
            <w:szCs w:val="24"/>
            <w:lang w:eastAsia="en-ID"/>
          </w:rPr>
          <w:t xml:space="preserve">at </w:t>
        </w:r>
      </w:ins>
      <w:ins w:id="550" w:author="Dewi Po" w:date="2022-11-28T00:11:00Z">
        <w:r w:rsidR="00B331D7">
          <w:rPr>
            <w:rFonts w:ascii="Calibri" w:eastAsia="Times New Roman" w:hAnsi="Calibri" w:cs="Calibri"/>
            <w:color w:val="000000"/>
            <w:sz w:val="24"/>
            <w:szCs w:val="24"/>
            <w:lang w:eastAsia="en-ID"/>
          </w:rPr>
          <w:t>the people</w:t>
        </w:r>
      </w:ins>
      <w:ins w:id="551" w:author="Dewi Po" w:date="2022-11-28T00:13:00Z">
        <w:r w:rsidR="00B331D7">
          <w:rPr>
            <w:rFonts w:ascii="Calibri" w:eastAsia="Times New Roman" w:hAnsi="Calibri" w:cs="Calibri"/>
            <w:color w:val="000000"/>
            <w:sz w:val="24"/>
            <w:szCs w:val="24"/>
            <w:lang w:eastAsia="en-ID"/>
          </w:rPr>
          <w:t>, especi</w:t>
        </w:r>
      </w:ins>
      <w:ins w:id="552" w:author="Dewi Po" w:date="2022-11-28T00:14:00Z">
        <w:r w:rsidR="00B331D7">
          <w:rPr>
            <w:rFonts w:ascii="Calibri" w:eastAsia="Times New Roman" w:hAnsi="Calibri" w:cs="Calibri"/>
            <w:color w:val="000000"/>
            <w:sz w:val="24"/>
            <w:szCs w:val="24"/>
            <w:lang w:eastAsia="en-ID"/>
          </w:rPr>
          <w:t>ally children,</w:t>
        </w:r>
      </w:ins>
      <w:ins w:id="553" w:author="Dewi Po" w:date="2022-11-28T00:11:00Z">
        <w:r w:rsidR="00B331D7">
          <w:rPr>
            <w:rFonts w:ascii="Calibri" w:eastAsia="Times New Roman" w:hAnsi="Calibri" w:cs="Calibri"/>
            <w:color w:val="000000"/>
            <w:sz w:val="24"/>
            <w:szCs w:val="24"/>
            <w:lang w:eastAsia="en-ID"/>
          </w:rPr>
          <w:t xml:space="preserve"> </w:t>
        </w:r>
      </w:ins>
      <w:ins w:id="554" w:author="Dewi Po" w:date="2022-11-28T00:13:00Z">
        <w:r w:rsidR="00B331D7">
          <w:rPr>
            <w:rFonts w:ascii="Calibri" w:eastAsia="Times New Roman" w:hAnsi="Calibri" w:cs="Calibri"/>
            <w:color w:val="000000"/>
            <w:sz w:val="24"/>
            <w:szCs w:val="24"/>
            <w:lang w:eastAsia="en-ID"/>
          </w:rPr>
          <w:t>have</w:t>
        </w:r>
      </w:ins>
      <w:ins w:id="555" w:author="Dewi Po" w:date="2022-11-28T00:11:00Z">
        <w:r w:rsidR="00B331D7">
          <w:rPr>
            <w:rFonts w:ascii="Calibri" w:eastAsia="Times New Roman" w:hAnsi="Calibri" w:cs="Calibri"/>
            <w:color w:val="000000"/>
            <w:sz w:val="24"/>
            <w:szCs w:val="24"/>
            <w:lang w:eastAsia="en-ID"/>
          </w:rPr>
          <w:t xml:space="preserve"> minimal knowledge on </w:t>
        </w:r>
      </w:ins>
      <w:ins w:id="556" w:author="Dewi Po" w:date="2022-11-28T00:14:00Z">
        <w:r w:rsidR="00B331D7">
          <w:rPr>
            <w:rFonts w:ascii="Calibri" w:eastAsia="Times New Roman" w:hAnsi="Calibri" w:cs="Calibri"/>
            <w:color w:val="000000"/>
            <w:sz w:val="24"/>
            <w:szCs w:val="24"/>
            <w:lang w:eastAsia="en-ID"/>
          </w:rPr>
          <w:t xml:space="preserve">basic hygiene and </w:t>
        </w:r>
      </w:ins>
      <w:ins w:id="557" w:author="Dewi Po" w:date="2022-11-28T00:11:00Z">
        <w:r w:rsidR="00B331D7">
          <w:rPr>
            <w:rFonts w:ascii="Calibri" w:eastAsia="Times New Roman" w:hAnsi="Calibri" w:cs="Calibri"/>
            <w:color w:val="000000"/>
            <w:sz w:val="24"/>
            <w:szCs w:val="24"/>
            <w:lang w:eastAsia="en-ID"/>
          </w:rPr>
          <w:t>health</w:t>
        </w:r>
        <w:del w:id="558" w:author="Microsoft Office User" w:date="2022-11-28T19:14:00Z">
          <w:r w:rsidR="00B331D7" w:rsidDel="0044379C">
            <w:rPr>
              <w:rFonts w:ascii="Calibri" w:eastAsia="Times New Roman" w:hAnsi="Calibri" w:cs="Calibri"/>
              <w:color w:val="000000"/>
              <w:sz w:val="24"/>
              <w:szCs w:val="24"/>
              <w:lang w:eastAsia="en-ID"/>
            </w:rPr>
            <w:delText xml:space="preserve"> </w:delText>
          </w:r>
        </w:del>
      </w:ins>
      <w:ins w:id="559" w:author="Microsoft Office User" w:date="2022-11-28T19:14:00Z">
        <w:r w:rsidR="0044379C">
          <w:rPr>
            <w:rFonts w:ascii="Calibri" w:eastAsia="Times New Roman" w:hAnsi="Calibri" w:cs="Calibri"/>
            <w:color w:val="000000"/>
            <w:sz w:val="24"/>
            <w:szCs w:val="24"/>
            <w:lang w:eastAsia="en-ID"/>
          </w:rPr>
          <w:t xml:space="preserve"> maintenance</w:t>
        </w:r>
      </w:ins>
      <w:ins w:id="560" w:author="Dewi Po" w:date="2022-11-28T00:11:00Z">
        <w:del w:id="561" w:author="Microsoft Office User" w:date="2022-11-28T19:14:00Z">
          <w:r w:rsidR="00B331D7" w:rsidDel="0044379C">
            <w:rPr>
              <w:rFonts w:ascii="Calibri" w:eastAsia="Times New Roman" w:hAnsi="Calibri" w:cs="Calibri"/>
              <w:color w:val="000000"/>
              <w:sz w:val="24"/>
              <w:szCs w:val="24"/>
              <w:lang w:eastAsia="en-ID"/>
            </w:rPr>
            <w:delText>issues</w:delText>
          </w:r>
        </w:del>
        <w:r w:rsidR="00B331D7">
          <w:rPr>
            <w:rFonts w:ascii="Calibri" w:eastAsia="Times New Roman" w:hAnsi="Calibri" w:cs="Calibri"/>
            <w:color w:val="000000"/>
            <w:sz w:val="24"/>
            <w:szCs w:val="24"/>
            <w:lang w:eastAsia="en-ID"/>
          </w:rPr>
          <w:t xml:space="preserve">. </w:t>
        </w:r>
      </w:ins>
      <w:ins w:id="562" w:author="Dewi Po" w:date="2022-11-28T01:42:00Z">
        <w:r w:rsidR="00A64E5E">
          <w:rPr>
            <w:rFonts w:ascii="Calibri" w:eastAsia="Times New Roman" w:hAnsi="Calibri" w:cs="Calibri"/>
            <w:color w:val="000000"/>
            <w:sz w:val="24"/>
            <w:szCs w:val="24"/>
            <w:lang w:eastAsia="en-ID"/>
          </w:rPr>
          <w:t xml:space="preserve">Even </w:t>
        </w:r>
      </w:ins>
      <w:del w:id="563" w:author="Dewi Po" w:date="2022-11-28T00:10:00Z">
        <w:r w:rsidR="007B017E" w:rsidRPr="007B017E" w:rsidDel="009C1ECF">
          <w:rPr>
            <w:rFonts w:ascii="Calibri" w:eastAsia="Times New Roman" w:hAnsi="Calibri" w:cs="Calibri"/>
            <w:color w:val="000000"/>
            <w:sz w:val="24"/>
            <w:szCs w:val="24"/>
            <w:lang w:eastAsia="en-ID"/>
          </w:rPr>
          <w:delText xml:space="preserve">realized that the main problem was the lack of knowledge they had on the importance of preserving the environment. </w:delText>
        </w:r>
        <w:commentRangeStart w:id="564"/>
        <w:r w:rsidR="007B017E" w:rsidRPr="007B017E" w:rsidDel="009C1ECF">
          <w:rPr>
            <w:rFonts w:ascii="Calibri" w:eastAsia="Times New Roman" w:hAnsi="Calibri" w:cs="Calibri"/>
            <w:color w:val="000000"/>
            <w:sz w:val="24"/>
            <w:szCs w:val="24"/>
            <w:lang w:eastAsia="en-ID"/>
          </w:rPr>
          <w:delText>P</w:delText>
        </w:r>
      </w:del>
      <w:del w:id="565" w:author="Dewi Po" w:date="2022-11-28T00:15:00Z">
        <w:r w:rsidR="007B017E" w:rsidRPr="007B017E" w:rsidDel="00B331D7">
          <w:rPr>
            <w:rFonts w:ascii="Calibri" w:eastAsia="Times New Roman" w:hAnsi="Calibri" w:cs="Calibri"/>
            <w:color w:val="000000"/>
            <w:sz w:val="24"/>
            <w:szCs w:val="24"/>
            <w:lang w:eastAsia="en-ID"/>
          </w:rPr>
          <w:delText xml:space="preserve">eople there are unaware of  the health issues that may arise from their natural habits of not caring about their health, especially for children. </w:delText>
        </w:r>
      </w:del>
      <w:ins w:id="566" w:author="Dewi Po" w:date="2022-11-28T01:42:00Z">
        <w:r w:rsidR="00A64E5E">
          <w:rPr>
            <w:rFonts w:ascii="Calibri" w:eastAsia="Times New Roman" w:hAnsi="Calibri" w:cs="Calibri"/>
            <w:color w:val="000000"/>
            <w:sz w:val="24"/>
            <w:szCs w:val="24"/>
            <w:lang w:eastAsia="en-ID"/>
          </w:rPr>
          <w:t>a</w:t>
        </w:r>
      </w:ins>
      <w:del w:id="567" w:author="Dewi Po" w:date="2022-11-28T00:15:00Z">
        <w:r w:rsidR="007B017E" w:rsidRPr="007B017E" w:rsidDel="00B331D7">
          <w:rPr>
            <w:rFonts w:ascii="Calibri" w:eastAsia="Times New Roman" w:hAnsi="Calibri" w:cs="Calibri"/>
            <w:color w:val="000000"/>
            <w:sz w:val="24"/>
            <w:szCs w:val="24"/>
            <w:lang w:eastAsia="en-ID"/>
          </w:rPr>
          <w:delText>From a</w:delText>
        </w:r>
      </w:del>
      <w:r w:rsidR="007B017E" w:rsidRPr="007B017E">
        <w:rPr>
          <w:rFonts w:ascii="Calibri" w:eastAsia="Times New Roman" w:hAnsi="Calibri" w:cs="Calibri"/>
          <w:color w:val="000000"/>
          <w:sz w:val="24"/>
          <w:szCs w:val="24"/>
          <w:lang w:eastAsia="en-ID"/>
        </w:rPr>
        <w:t xml:space="preserve"> simple</w:t>
      </w:r>
      <w:ins w:id="568" w:author="Dewi Po" w:date="2022-11-28T00:15:00Z">
        <w:r w:rsidR="00B331D7">
          <w:rPr>
            <w:rFonts w:ascii="Calibri" w:eastAsia="Times New Roman" w:hAnsi="Calibri" w:cs="Calibri"/>
            <w:color w:val="000000"/>
            <w:sz w:val="24"/>
            <w:szCs w:val="24"/>
            <w:lang w:eastAsia="en-ID"/>
          </w:rPr>
          <w:t xml:space="preserve"> habit </w:t>
        </w:r>
      </w:ins>
      <w:del w:id="569" w:author="Dewi Po" w:date="2022-11-28T00:16:00Z">
        <w:r w:rsidR="007B017E" w:rsidRPr="007B017E" w:rsidDel="00B331D7">
          <w:rPr>
            <w:rFonts w:ascii="Calibri" w:eastAsia="Times New Roman" w:hAnsi="Calibri" w:cs="Calibri"/>
            <w:color w:val="000000"/>
            <w:sz w:val="24"/>
            <w:szCs w:val="24"/>
            <w:lang w:eastAsia="en-ID"/>
          </w:rPr>
          <w:delText xml:space="preserve"> activity </w:delText>
        </w:r>
      </w:del>
      <w:r w:rsidR="007B017E" w:rsidRPr="007B017E">
        <w:rPr>
          <w:rFonts w:ascii="Calibri" w:eastAsia="Times New Roman" w:hAnsi="Calibri" w:cs="Calibri"/>
          <w:color w:val="000000"/>
          <w:sz w:val="24"/>
          <w:szCs w:val="24"/>
          <w:lang w:eastAsia="en-ID"/>
        </w:rPr>
        <w:t>of washing their hands before eating</w:t>
      </w:r>
      <w:ins w:id="570" w:author="Dewi Po" w:date="2022-11-28T00:16:00Z">
        <w:r w:rsidR="00B331D7">
          <w:rPr>
            <w:rFonts w:ascii="Calibri" w:eastAsia="Times New Roman" w:hAnsi="Calibri" w:cs="Calibri"/>
            <w:color w:val="000000"/>
            <w:sz w:val="24"/>
            <w:szCs w:val="24"/>
            <w:lang w:eastAsia="en-ID"/>
          </w:rPr>
          <w:t xml:space="preserve"> was not common</w:t>
        </w:r>
      </w:ins>
      <w:ins w:id="571" w:author="Dewi Po" w:date="2022-11-28T01:40:00Z">
        <w:r w:rsidR="00A64E5E">
          <w:rPr>
            <w:rFonts w:ascii="Calibri" w:eastAsia="Times New Roman" w:hAnsi="Calibri" w:cs="Calibri"/>
            <w:color w:val="000000"/>
            <w:sz w:val="24"/>
            <w:szCs w:val="24"/>
            <w:lang w:eastAsia="en-ID"/>
          </w:rPr>
          <w:t>,</w:t>
        </w:r>
      </w:ins>
      <w:del w:id="572" w:author="Dewi Po" w:date="2022-11-28T00:16:00Z">
        <w:r w:rsidR="007B017E" w:rsidRPr="007B017E" w:rsidDel="00B331D7">
          <w:rPr>
            <w:rFonts w:ascii="Calibri" w:eastAsia="Times New Roman" w:hAnsi="Calibri" w:cs="Calibri"/>
            <w:color w:val="000000"/>
            <w:sz w:val="24"/>
            <w:szCs w:val="24"/>
            <w:lang w:eastAsia="en-ID"/>
          </w:rPr>
          <w:delText>, recycling, to refusing</w:delText>
        </w:r>
      </w:del>
      <w:ins w:id="573" w:author="Dewi Po" w:date="2022-11-28T00:16:00Z">
        <w:r w:rsidR="00B331D7">
          <w:rPr>
            <w:rFonts w:ascii="Calibri" w:eastAsia="Times New Roman" w:hAnsi="Calibri" w:cs="Calibri"/>
            <w:color w:val="000000"/>
            <w:sz w:val="24"/>
            <w:szCs w:val="24"/>
            <w:lang w:eastAsia="en-ID"/>
          </w:rPr>
          <w:t xml:space="preserve"> and many still ref</w:t>
        </w:r>
      </w:ins>
      <w:ins w:id="574" w:author="Dewi Po" w:date="2022-11-28T00:17:00Z">
        <w:r w:rsidR="00B331D7">
          <w:rPr>
            <w:rFonts w:ascii="Calibri" w:eastAsia="Times New Roman" w:hAnsi="Calibri" w:cs="Calibri"/>
            <w:color w:val="000000"/>
            <w:sz w:val="24"/>
            <w:szCs w:val="24"/>
            <w:lang w:eastAsia="en-ID"/>
          </w:rPr>
          <w:t>use</w:t>
        </w:r>
      </w:ins>
      <w:r w:rsidR="007B017E" w:rsidRPr="007B017E">
        <w:rPr>
          <w:rFonts w:ascii="Calibri" w:eastAsia="Times New Roman" w:hAnsi="Calibri" w:cs="Calibri"/>
          <w:color w:val="000000"/>
          <w:sz w:val="24"/>
          <w:szCs w:val="24"/>
          <w:lang w:eastAsia="en-ID"/>
        </w:rPr>
        <w:t xml:space="preserve"> to get medical treatment when they are sick.</w:t>
      </w:r>
      <w:ins w:id="575" w:author="Dewi Po" w:date="2022-11-28T01:31:00Z">
        <w:r w:rsidR="007618D9">
          <w:rPr>
            <w:rFonts w:ascii="Calibri" w:eastAsia="Times New Roman" w:hAnsi="Calibri" w:cs="Calibri"/>
            <w:color w:val="000000"/>
            <w:sz w:val="24"/>
            <w:szCs w:val="24"/>
            <w:lang w:eastAsia="en-ID"/>
          </w:rPr>
          <w:t xml:space="preserve"> </w:t>
        </w:r>
      </w:ins>
      <w:r w:rsidR="007B017E" w:rsidRPr="007B017E">
        <w:rPr>
          <w:rFonts w:ascii="Calibri" w:eastAsia="Times New Roman" w:hAnsi="Calibri" w:cs="Calibri"/>
          <w:color w:val="000000"/>
          <w:sz w:val="24"/>
          <w:szCs w:val="24"/>
          <w:lang w:eastAsia="en-ID"/>
        </w:rPr>
        <w:t xml:space="preserve"> </w:t>
      </w:r>
      <w:ins w:id="576" w:author="Dewi Po" w:date="2022-11-28T01:33:00Z">
        <w:r w:rsidR="007618D9">
          <w:rPr>
            <w:rFonts w:ascii="Calibri" w:eastAsia="Times New Roman" w:hAnsi="Calibri" w:cs="Calibri"/>
            <w:color w:val="000000"/>
            <w:sz w:val="24"/>
            <w:szCs w:val="24"/>
            <w:lang w:eastAsia="en-ID"/>
          </w:rPr>
          <w:t xml:space="preserve">It was disheartening to see </w:t>
        </w:r>
        <w:del w:id="577" w:author="Microsoft Office User" w:date="2022-11-28T19:14:00Z">
          <w:r w:rsidR="007618D9" w:rsidDel="0044379C">
            <w:rPr>
              <w:rFonts w:ascii="Calibri" w:eastAsia="Times New Roman" w:hAnsi="Calibri" w:cs="Calibri"/>
              <w:color w:val="000000"/>
              <w:sz w:val="24"/>
              <w:szCs w:val="24"/>
              <w:lang w:eastAsia="en-ID"/>
            </w:rPr>
            <w:delText>the people</w:delText>
          </w:r>
        </w:del>
      </w:ins>
      <w:ins w:id="578" w:author="Dewi Po" w:date="2022-11-28T01:34:00Z">
        <w:del w:id="579" w:author="Microsoft Office User" w:date="2022-11-28T19:14:00Z">
          <w:r w:rsidR="007618D9" w:rsidDel="0044379C">
            <w:rPr>
              <w:rFonts w:ascii="Calibri" w:eastAsia="Times New Roman" w:hAnsi="Calibri" w:cs="Calibri"/>
              <w:color w:val="000000"/>
              <w:sz w:val="24"/>
              <w:szCs w:val="24"/>
              <w:lang w:eastAsia="en-ID"/>
            </w:rPr>
            <w:delText>, especially children,</w:delText>
          </w:r>
        </w:del>
      </w:ins>
      <w:ins w:id="580" w:author="Microsoft Office User" w:date="2022-11-28T19:14:00Z">
        <w:r w:rsidR="0044379C">
          <w:rPr>
            <w:rFonts w:ascii="Calibri" w:eastAsia="Times New Roman" w:hAnsi="Calibri" w:cs="Calibri"/>
            <w:color w:val="000000"/>
            <w:sz w:val="24"/>
            <w:szCs w:val="24"/>
            <w:lang w:eastAsia="en-ID"/>
          </w:rPr>
          <w:t>them</w:t>
        </w:r>
      </w:ins>
      <w:ins w:id="581" w:author="Dewi Po" w:date="2022-11-28T01:34:00Z">
        <w:r w:rsidR="007618D9">
          <w:rPr>
            <w:rFonts w:ascii="Calibri" w:eastAsia="Times New Roman" w:hAnsi="Calibri" w:cs="Calibri"/>
            <w:color w:val="000000"/>
            <w:sz w:val="24"/>
            <w:szCs w:val="24"/>
            <w:lang w:eastAsia="en-ID"/>
          </w:rPr>
          <w:t xml:space="preserve"> </w:t>
        </w:r>
      </w:ins>
      <w:ins w:id="582" w:author="Dewi Po" w:date="2022-11-28T01:37:00Z">
        <w:r w:rsidR="00A64E5E">
          <w:rPr>
            <w:rFonts w:ascii="Calibri" w:eastAsia="Times New Roman" w:hAnsi="Calibri" w:cs="Calibri"/>
            <w:color w:val="000000"/>
            <w:sz w:val="24"/>
            <w:szCs w:val="24"/>
            <w:lang w:eastAsia="en-ID"/>
          </w:rPr>
          <w:t xml:space="preserve">suffering from </w:t>
        </w:r>
      </w:ins>
      <w:ins w:id="583" w:author="Dewi Po" w:date="2022-11-28T01:38:00Z">
        <w:r w:rsidR="00A64E5E">
          <w:rPr>
            <w:rFonts w:ascii="Calibri" w:eastAsia="Times New Roman" w:hAnsi="Calibri" w:cs="Calibri"/>
            <w:color w:val="000000"/>
            <w:sz w:val="24"/>
            <w:szCs w:val="24"/>
            <w:lang w:eastAsia="en-ID"/>
          </w:rPr>
          <w:t xml:space="preserve">diarrhoea </w:t>
        </w:r>
      </w:ins>
      <w:ins w:id="584" w:author="Dewi Po" w:date="2022-11-28T01:37:00Z">
        <w:del w:id="585" w:author="Microsoft Office User" w:date="2022-11-28T19:15:00Z">
          <w:r w:rsidR="00A64E5E" w:rsidDel="0044379C">
            <w:rPr>
              <w:rFonts w:ascii="Calibri" w:eastAsia="Times New Roman" w:hAnsi="Calibri" w:cs="Calibri"/>
              <w:color w:val="000000"/>
              <w:sz w:val="24"/>
              <w:szCs w:val="24"/>
              <w:lang w:eastAsia="en-ID"/>
            </w:rPr>
            <w:delText>to</w:delText>
          </w:r>
        </w:del>
      </w:ins>
      <w:ins w:id="586" w:author="Microsoft Office User" w:date="2022-11-28T19:15:00Z">
        <w:r w:rsidR="0044379C">
          <w:rPr>
            <w:rFonts w:ascii="Calibri" w:eastAsia="Times New Roman" w:hAnsi="Calibri" w:cs="Calibri"/>
            <w:color w:val="000000"/>
            <w:sz w:val="24"/>
            <w:szCs w:val="24"/>
            <w:lang w:eastAsia="en-ID"/>
          </w:rPr>
          <w:t>and</w:t>
        </w:r>
      </w:ins>
      <w:ins w:id="587" w:author="Dewi Po" w:date="2022-11-28T01:37:00Z">
        <w:r w:rsidR="00A64E5E">
          <w:rPr>
            <w:rFonts w:ascii="Calibri" w:eastAsia="Times New Roman" w:hAnsi="Calibri" w:cs="Calibri"/>
            <w:color w:val="000000"/>
            <w:sz w:val="24"/>
            <w:szCs w:val="24"/>
            <w:lang w:eastAsia="en-ID"/>
          </w:rPr>
          <w:t xml:space="preserve"> </w:t>
        </w:r>
      </w:ins>
      <w:ins w:id="588" w:author="Dewi Po" w:date="2022-11-28T01:39:00Z">
        <w:r w:rsidR="00A64E5E">
          <w:rPr>
            <w:rFonts w:ascii="Calibri" w:eastAsia="Times New Roman" w:hAnsi="Calibri" w:cs="Calibri"/>
            <w:color w:val="000000"/>
            <w:sz w:val="24"/>
            <w:szCs w:val="24"/>
            <w:lang w:eastAsia="en-ID"/>
          </w:rPr>
          <w:t xml:space="preserve">typhoid due </w:t>
        </w:r>
      </w:ins>
      <w:ins w:id="589" w:author="Dewi Po" w:date="2022-11-28T01:40:00Z">
        <w:r w:rsidR="00A64E5E">
          <w:rPr>
            <w:rFonts w:ascii="Calibri" w:eastAsia="Times New Roman" w:hAnsi="Calibri" w:cs="Calibri"/>
            <w:color w:val="000000"/>
            <w:sz w:val="24"/>
            <w:szCs w:val="24"/>
            <w:lang w:eastAsia="en-ID"/>
          </w:rPr>
          <w:t xml:space="preserve">to these </w:t>
        </w:r>
        <w:del w:id="590" w:author="Microsoft Office User" w:date="2022-11-28T19:15:00Z">
          <w:r w:rsidR="00A64E5E" w:rsidDel="0044379C">
            <w:rPr>
              <w:rFonts w:ascii="Calibri" w:eastAsia="Times New Roman" w:hAnsi="Calibri" w:cs="Calibri"/>
              <w:color w:val="000000"/>
              <w:sz w:val="24"/>
              <w:szCs w:val="24"/>
              <w:lang w:eastAsia="en-ID"/>
            </w:rPr>
            <w:delText xml:space="preserve">unhygienic </w:delText>
          </w:r>
        </w:del>
        <w:r w:rsidR="00A64E5E">
          <w:rPr>
            <w:rFonts w:ascii="Calibri" w:eastAsia="Times New Roman" w:hAnsi="Calibri" w:cs="Calibri"/>
            <w:color w:val="000000"/>
            <w:sz w:val="24"/>
            <w:szCs w:val="24"/>
            <w:lang w:eastAsia="en-ID"/>
          </w:rPr>
          <w:t>conditions.</w:t>
        </w:r>
      </w:ins>
      <w:ins w:id="591" w:author="Dewi Po" w:date="2022-11-28T01:37:00Z">
        <w:r w:rsidR="00A64E5E">
          <w:rPr>
            <w:rFonts w:ascii="Calibri" w:eastAsia="Times New Roman" w:hAnsi="Calibri" w:cs="Calibri"/>
            <w:color w:val="000000"/>
            <w:sz w:val="24"/>
            <w:szCs w:val="24"/>
            <w:lang w:eastAsia="en-ID"/>
          </w:rPr>
          <w:t xml:space="preserve"> </w:t>
        </w:r>
      </w:ins>
      <w:ins w:id="592" w:author="Dewi Po" w:date="2022-11-28T00:17:00Z">
        <w:r w:rsidR="00B331D7">
          <w:rPr>
            <w:rFonts w:ascii="Calibri" w:eastAsia="Times New Roman" w:hAnsi="Calibri" w:cs="Calibri"/>
            <w:color w:val="000000"/>
            <w:sz w:val="24"/>
            <w:szCs w:val="24"/>
            <w:lang w:eastAsia="en-ID"/>
          </w:rPr>
          <w:t>I propose</w:t>
        </w:r>
      </w:ins>
      <w:ins w:id="593" w:author="Microsoft Office User" w:date="2022-11-28T19:15:00Z">
        <w:r w:rsidR="0044379C">
          <w:rPr>
            <w:rFonts w:ascii="Calibri" w:eastAsia="Times New Roman" w:hAnsi="Calibri" w:cs="Calibri"/>
            <w:color w:val="000000"/>
            <w:sz w:val="24"/>
            <w:szCs w:val="24"/>
            <w:lang w:eastAsia="en-ID"/>
          </w:rPr>
          <w:t>d</w:t>
        </w:r>
      </w:ins>
      <w:ins w:id="594" w:author="Dewi Po" w:date="2022-11-28T00:17:00Z">
        <w:r w:rsidR="00B331D7">
          <w:rPr>
            <w:rFonts w:ascii="Calibri" w:eastAsia="Times New Roman" w:hAnsi="Calibri" w:cs="Calibri"/>
            <w:color w:val="000000"/>
            <w:sz w:val="24"/>
            <w:szCs w:val="24"/>
            <w:lang w:eastAsia="en-ID"/>
          </w:rPr>
          <w:t xml:space="preserve"> </w:t>
        </w:r>
      </w:ins>
      <w:del w:id="595" w:author="Dewi Po" w:date="2022-11-28T00:17:00Z">
        <w:r w:rsidR="007B017E" w:rsidRPr="007B017E" w:rsidDel="00B331D7">
          <w:rPr>
            <w:rFonts w:ascii="Calibri" w:eastAsia="Times New Roman" w:hAnsi="Calibri" w:cs="Calibri"/>
            <w:color w:val="000000"/>
            <w:sz w:val="24"/>
            <w:szCs w:val="24"/>
            <w:lang w:eastAsia="en-ID"/>
          </w:rPr>
          <w:delText>So, I</w:delText>
        </w:r>
      </w:del>
      <w:ins w:id="596" w:author="Dewi Po" w:date="2022-11-28T00:17:00Z">
        <w:r w:rsidR="00B331D7">
          <w:rPr>
            <w:rFonts w:ascii="Calibri" w:eastAsia="Times New Roman" w:hAnsi="Calibri" w:cs="Calibri"/>
            <w:color w:val="000000"/>
            <w:sz w:val="24"/>
            <w:szCs w:val="24"/>
            <w:lang w:eastAsia="en-ID"/>
          </w:rPr>
          <w:t>to</w:t>
        </w:r>
      </w:ins>
      <w:r w:rsidR="007B017E" w:rsidRPr="007B017E">
        <w:rPr>
          <w:rFonts w:ascii="Calibri" w:eastAsia="Times New Roman" w:hAnsi="Calibri" w:cs="Calibri"/>
          <w:color w:val="000000"/>
          <w:sz w:val="24"/>
          <w:szCs w:val="24"/>
          <w:lang w:eastAsia="en-ID"/>
        </w:rPr>
        <w:t xml:space="preserve"> set up </w:t>
      </w:r>
      <w:del w:id="597" w:author="Dewi Po" w:date="2022-11-28T00:17:00Z">
        <w:r w:rsidR="007B017E" w:rsidRPr="007B017E" w:rsidDel="00B331D7">
          <w:rPr>
            <w:rFonts w:ascii="Calibri" w:eastAsia="Times New Roman" w:hAnsi="Calibri" w:cs="Calibri"/>
            <w:color w:val="000000"/>
            <w:sz w:val="24"/>
            <w:szCs w:val="24"/>
            <w:lang w:eastAsia="en-ID"/>
          </w:rPr>
          <w:delText xml:space="preserve">an </w:delText>
        </w:r>
      </w:del>
      <w:r w:rsidR="007B017E" w:rsidRPr="007B017E">
        <w:rPr>
          <w:rFonts w:ascii="Calibri" w:eastAsia="Times New Roman" w:hAnsi="Calibri" w:cs="Calibri"/>
          <w:color w:val="000000"/>
          <w:sz w:val="24"/>
          <w:szCs w:val="24"/>
          <w:lang w:eastAsia="en-ID"/>
        </w:rPr>
        <w:t>event</w:t>
      </w:r>
      <w:ins w:id="598" w:author="Dewi Po" w:date="2022-11-28T00:17:00Z">
        <w:r w:rsidR="00B331D7">
          <w:rPr>
            <w:rFonts w:ascii="Calibri" w:eastAsia="Times New Roman" w:hAnsi="Calibri" w:cs="Calibri"/>
            <w:color w:val="000000"/>
            <w:sz w:val="24"/>
            <w:szCs w:val="24"/>
            <w:lang w:eastAsia="en-ID"/>
          </w:rPr>
          <w:t>s</w:t>
        </w:r>
      </w:ins>
      <w:r w:rsidR="007B017E" w:rsidRPr="007B017E">
        <w:rPr>
          <w:rFonts w:ascii="Calibri" w:eastAsia="Times New Roman" w:hAnsi="Calibri" w:cs="Calibri"/>
          <w:color w:val="000000"/>
          <w:sz w:val="24"/>
          <w:szCs w:val="24"/>
          <w:lang w:eastAsia="en-ID"/>
        </w:rPr>
        <w:t xml:space="preserve"> in school</w:t>
      </w:r>
      <w:ins w:id="599" w:author="Dewi Po" w:date="2022-11-28T00:29:00Z">
        <w:r w:rsidR="007D49ED">
          <w:rPr>
            <w:rFonts w:ascii="Calibri" w:eastAsia="Times New Roman" w:hAnsi="Calibri" w:cs="Calibri"/>
            <w:color w:val="000000"/>
            <w:sz w:val="24"/>
            <w:szCs w:val="24"/>
            <w:lang w:eastAsia="en-ID"/>
          </w:rPr>
          <w:t xml:space="preserve"> near the clinics </w:t>
        </w:r>
      </w:ins>
      <w:del w:id="600" w:author="Dewi Po" w:date="2022-11-28T00:29:00Z">
        <w:r w:rsidR="007B017E" w:rsidRPr="007B017E" w:rsidDel="007D49ED">
          <w:rPr>
            <w:rFonts w:ascii="Calibri" w:eastAsia="Times New Roman" w:hAnsi="Calibri" w:cs="Calibri"/>
            <w:color w:val="000000"/>
            <w:sz w:val="24"/>
            <w:szCs w:val="24"/>
            <w:lang w:eastAsia="en-ID"/>
          </w:rPr>
          <w:delText xml:space="preserve">s </w:delText>
        </w:r>
      </w:del>
      <w:r w:rsidR="007B017E" w:rsidRPr="007B017E">
        <w:rPr>
          <w:rFonts w:ascii="Calibri" w:eastAsia="Times New Roman" w:hAnsi="Calibri" w:cs="Calibri"/>
          <w:color w:val="000000"/>
          <w:sz w:val="24"/>
          <w:szCs w:val="24"/>
          <w:lang w:eastAsia="en-ID"/>
        </w:rPr>
        <w:t>with the goal of educating children</w:t>
      </w:r>
      <w:del w:id="601" w:author="Dewi Po" w:date="2022-11-28T01:46:00Z">
        <w:r w:rsidR="007B017E" w:rsidRPr="007B017E" w:rsidDel="00A64E5E">
          <w:rPr>
            <w:rFonts w:ascii="Calibri" w:eastAsia="Times New Roman" w:hAnsi="Calibri" w:cs="Calibri"/>
            <w:color w:val="000000"/>
            <w:sz w:val="24"/>
            <w:szCs w:val="24"/>
            <w:lang w:eastAsia="en-ID"/>
          </w:rPr>
          <w:delText xml:space="preserve"> </w:delText>
        </w:r>
      </w:del>
      <w:del w:id="602" w:author="Dewi Po" w:date="2022-11-28T00:24:00Z">
        <w:r w:rsidR="007B017E" w:rsidRPr="007B017E" w:rsidDel="007D49ED">
          <w:rPr>
            <w:rFonts w:ascii="Calibri" w:eastAsia="Times New Roman" w:hAnsi="Calibri" w:cs="Calibri"/>
            <w:color w:val="000000"/>
            <w:sz w:val="24"/>
            <w:szCs w:val="24"/>
            <w:lang w:eastAsia="en-ID"/>
          </w:rPr>
          <w:delText>how and why they need to take care of the environment</w:delText>
        </w:r>
      </w:del>
      <w:r w:rsidR="007B017E" w:rsidRPr="007B017E">
        <w:rPr>
          <w:rFonts w:ascii="Calibri" w:eastAsia="Times New Roman" w:hAnsi="Calibri" w:cs="Calibri"/>
          <w:color w:val="000000"/>
          <w:sz w:val="24"/>
          <w:szCs w:val="24"/>
          <w:lang w:eastAsia="en-ID"/>
        </w:rPr>
        <w:t xml:space="preserve"> in the hopes of improving the </w:t>
      </w:r>
      <w:del w:id="603" w:author="Microsoft Office User" w:date="2022-11-28T19:15:00Z">
        <w:r w:rsidR="007B017E" w:rsidRPr="007B017E" w:rsidDel="0044379C">
          <w:rPr>
            <w:rFonts w:ascii="Calibri" w:eastAsia="Times New Roman" w:hAnsi="Calibri" w:cs="Calibri"/>
            <w:color w:val="000000"/>
            <w:sz w:val="24"/>
            <w:szCs w:val="24"/>
            <w:lang w:eastAsia="en-ID"/>
          </w:rPr>
          <w:delText>living conditions</w:delText>
        </w:r>
      </w:del>
      <w:ins w:id="604" w:author="Microsoft Office User" w:date="2022-11-28T19:15:00Z">
        <w:r w:rsidR="0044379C">
          <w:rPr>
            <w:rFonts w:ascii="Calibri" w:eastAsia="Times New Roman" w:hAnsi="Calibri" w:cs="Calibri"/>
            <w:color w:val="000000"/>
            <w:sz w:val="24"/>
            <w:szCs w:val="24"/>
            <w:lang w:eastAsia="en-ID"/>
          </w:rPr>
          <w:t>standard of living</w:t>
        </w:r>
      </w:ins>
      <w:r w:rsidR="007B017E" w:rsidRPr="007B017E">
        <w:rPr>
          <w:rFonts w:ascii="Calibri" w:eastAsia="Times New Roman" w:hAnsi="Calibri" w:cs="Calibri"/>
          <w:color w:val="000000"/>
          <w:sz w:val="24"/>
          <w:szCs w:val="24"/>
          <w:lang w:eastAsia="en-ID"/>
        </w:rPr>
        <w:t xml:space="preserve"> </w:t>
      </w:r>
      <w:del w:id="605" w:author="Microsoft Office User" w:date="2022-11-28T19:15:00Z">
        <w:r w:rsidR="007B017E" w:rsidRPr="007B017E" w:rsidDel="0044379C">
          <w:rPr>
            <w:rFonts w:ascii="Calibri" w:eastAsia="Times New Roman" w:hAnsi="Calibri" w:cs="Calibri"/>
            <w:color w:val="000000"/>
            <w:sz w:val="24"/>
            <w:szCs w:val="24"/>
            <w:lang w:eastAsia="en-ID"/>
          </w:rPr>
          <w:delText xml:space="preserve">and hygiene </w:delText>
        </w:r>
      </w:del>
      <w:r w:rsidR="007B017E" w:rsidRPr="007B017E">
        <w:rPr>
          <w:rFonts w:ascii="Calibri" w:eastAsia="Times New Roman" w:hAnsi="Calibri" w:cs="Calibri"/>
          <w:color w:val="000000"/>
          <w:sz w:val="24"/>
          <w:szCs w:val="24"/>
          <w:lang w:eastAsia="en-ID"/>
        </w:rPr>
        <w:t>of the people there.</w:t>
      </w:r>
      <w:commentRangeEnd w:id="564"/>
      <w:r w:rsidR="00C75ADE">
        <w:rPr>
          <w:rStyle w:val="CommentReference"/>
        </w:rPr>
        <w:commentReference w:id="564"/>
      </w:r>
      <w:ins w:id="606" w:author="Dewi Po" w:date="2022-11-28T00:19:00Z">
        <w:r w:rsidR="00B331D7">
          <w:rPr>
            <w:rFonts w:ascii="Calibri" w:eastAsia="Times New Roman" w:hAnsi="Calibri" w:cs="Calibri"/>
            <w:color w:val="000000"/>
            <w:sz w:val="24"/>
            <w:szCs w:val="24"/>
            <w:lang w:eastAsia="en-ID"/>
          </w:rPr>
          <w:t xml:space="preserve"> I suggested implementing hygiene </w:t>
        </w:r>
      </w:ins>
      <w:ins w:id="607" w:author="Dewi Po" w:date="2022-11-28T00:20:00Z">
        <w:r w:rsidR="00B331D7">
          <w:rPr>
            <w:rFonts w:ascii="Calibri" w:eastAsia="Times New Roman" w:hAnsi="Calibri" w:cs="Calibri"/>
            <w:color w:val="000000"/>
            <w:sz w:val="24"/>
            <w:szCs w:val="24"/>
            <w:lang w:eastAsia="en-ID"/>
          </w:rPr>
          <w:t>protocol</w:t>
        </w:r>
      </w:ins>
      <w:ins w:id="608" w:author="Microsoft Office User" w:date="2022-11-28T19:15:00Z">
        <w:r w:rsidR="0044379C">
          <w:rPr>
            <w:rFonts w:ascii="Calibri" w:eastAsia="Times New Roman" w:hAnsi="Calibri" w:cs="Calibri"/>
            <w:color w:val="000000"/>
            <w:sz w:val="24"/>
            <w:szCs w:val="24"/>
            <w:lang w:eastAsia="en-ID"/>
          </w:rPr>
          <w:t>s</w:t>
        </w:r>
      </w:ins>
      <w:ins w:id="609" w:author="Dewi Po" w:date="2022-11-28T00:20:00Z">
        <w:r w:rsidR="00B331D7">
          <w:rPr>
            <w:rFonts w:ascii="Calibri" w:eastAsia="Times New Roman" w:hAnsi="Calibri" w:cs="Calibri"/>
            <w:color w:val="000000"/>
            <w:sz w:val="24"/>
            <w:szCs w:val="24"/>
            <w:lang w:eastAsia="en-ID"/>
          </w:rPr>
          <w:t xml:space="preserve"> such as washing hand</w:t>
        </w:r>
      </w:ins>
      <w:ins w:id="610" w:author="Microsoft Office User" w:date="2022-11-28T19:17:00Z">
        <w:r w:rsidR="0044379C">
          <w:rPr>
            <w:rFonts w:ascii="Calibri" w:eastAsia="Times New Roman" w:hAnsi="Calibri" w:cs="Calibri"/>
            <w:color w:val="000000"/>
            <w:sz w:val="24"/>
            <w:szCs w:val="24"/>
            <w:lang w:eastAsia="en-ID"/>
          </w:rPr>
          <w:t>s</w:t>
        </w:r>
      </w:ins>
      <w:ins w:id="611" w:author="Dewi Po" w:date="2022-11-28T00:20:00Z">
        <w:r w:rsidR="00B331D7">
          <w:rPr>
            <w:rFonts w:ascii="Calibri" w:eastAsia="Times New Roman" w:hAnsi="Calibri" w:cs="Calibri"/>
            <w:color w:val="000000"/>
            <w:sz w:val="24"/>
            <w:szCs w:val="24"/>
            <w:lang w:eastAsia="en-ID"/>
          </w:rPr>
          <w:t xml:space="preserve"> before entering class</w:t>
        </w:r>
      </w:ins>
      <w:ins w:id="612" w:author="Dewi Po" w:date="2022-11-28T01:20:00Z">
        <w:r w:rsidR="00C863ED">
          <w:rPr>
            <w:rFonts w:ascii="Calibri" w:eastAsia="Times New Roman" w:hAnsi="Calibri" w:cs="Calibri"/>
            <w:color w:val="000000"/>
            <w:sz w:val="24"/>
            <w:szCs w:val="24"/>
            <w:lang w:eastAsia="en-ID"/>
          </w:rPr>
          <w:t xml:space="preserve"> and </w:t>
        </w:r>
        <w:del w:id="613" w:author="Microsoft Office User" w:date="2022-11-28T19:17:00Z">
          <w:r w:rsidR="00C863ED" w:rsidDel="00AC13FD">
            <w:rPr>
              <w:rFonts w:ascii="Calibri" w:eastAsia="Times New Roman" w:hAnsi="Calibri" w:cs="Calibri"/>
              <w:color w:val="000000"/>
              <w:sz w:val="24"/>
              <w:szCs w:val="24"/>
              <w:lang w:eastAsia="en-ID"/>
            </w:rPr>
            <w:delText>give</w:delText>
          </w:r>
        </w:del>
      </w:ins>
      <w:ins w:id="614" w:author="Microsoft Office User" w:date="2022-11-28T19:17:00Z">
        <w:r w:rsidR="00AC13FD">
          <w:rPr>
            <w:rFonts w:ascii="Calibri" w:eastAsia="Times New Roman" w:hAnsi="Calibri" w:cs="Calibri"/>
            <w:color w:val="000000"/>
            <w:sz w:val="24"/>
            <w:szCs w:val="24"/>
            <w:lang w:eastAsia="en-ID"/>
          </w:rPr>
          <w:t>gave</w:t>
        </w:r>
      </w:ins>
      <w:ins w:id="615" w:author="Dewi Po" w:date="2022-11-28T01:20:00Z">
        <w:r w:rsidR="00C863ED">
          <w:rPr>
            <w:rFonts w:ascii="Calibri" w:eastAsia="Times New Roman" w:hAnsi="Calibri" w:cs="Calibri"/>
            <w:color w:val="000000"/>
            <w:sz w:val="24"/>
            <w:szCs w:val="24"/>
            <w:lang w:eastAsia="en-ID"/>
          </w:rPr>
          <w:t xml:space="preserve"> talks to children on the importance of </w:t>
        </w:r>
      </w:ins>
      <w:ins w:id="616" w:author="Dewi Po" w:date="2022-11-28T01:42:00Z">
        <w:r w:rsidR="00A64E5E">
          <w:rPr>
            <w:rFonts w:ascii="Calibri" w:eastAsia="Times New Roman" w:hAnsi="Calibri" w:cs="Calibri"/>
            <w:color w:val="000000"/>
            <w:sz w:val="24"/>
            <w:szCs w:val="24"/>
            <w:lang w:eastAsia="en-ID"/>
          </w:rPr>
          <w:t xml:space="preserve">taking care of their </w:t>
        </w:r>
        <w:del w:id="617" w:author="Microsoft Office User" w:date="2022-11-28T19:17:00Z">
          <w:r w:rsidR="00A64E5E" w:rsidDel="00AC13FD">
            <w:rPr>
              <w:rFonts w:ascii="Calibri" w:eastAsia="Times New Roman" w:hAnsi="Calibri" w:cs="Calibri"/>
              <w:color w:val="000000"/>
              <w:sz w:val="24"/>
              <w:szCs w:val="24"/>
              <w:lang w:eastAsia="en-ID"/>
            </w:rPr>
            <w:delText>body an</w:delText>
          </w:r>
        </w:del>
      </w:ins>
      <w:ins w:id="618" w:author="Dewi Po" w:date="2022-11-28T01:43:00Z">
        <w:del w:id="619" w:author="Microsoft Office User" w:date="2022-11-28T19:17:00Z">
          <w:r w:rsidR="00A64E5E" w:rsidDel="00AC13FD">
            <w:rPr>
              <w:rFonts w:ascii="Calibri" w:eastAsia="Times New Roman" w:hAnsi="Calibri" w:cs="Calibri"/>
              <w:color w:val="000000"/>
              <w:sz w:val="24"/>
              <w:szCs w:val="24"/>
              <w:lang w:eastAsia="en-ID"/>
            </w:rPr>
            <w:delText xml:space="preserve">d </w:delText>
          </w:r>
        </w:del>
      </w:ins>
      <w:ins w:id="620" w:author="Dewi Po" w:date="2022-11-28T01:20:00Z">
        <w:del w:id="621" w:author="Microsoft Office User" w:date="2022-11-28T19:17:00Z">
          <w:r w:rsidR="00C863ED" w:rsidDel="00AC13FD">
            <w:rPr>
              <w:rFonts w:ascii="Calibri" w:eastAsia="Times New Roman" w:hAnsi="Calibri" w:cs="Calibri"/>
              <w:color w:val="000000"/>
              <w:sz w:val="24"/>
              <w:szCs w:val="24"/>
              <w:lang w:eastAsia="en-ID"/>
            </w:rPr>
            <w:delText xml:space="preserve">being </w:delText>
          </w:r>
        </w:del>
        <w:r w:rsidR="00C863ED">
          <w:rPr>
            <w:rFonts w:ascii="Calibri" w:eastAsia="Times New Roman" w:hAnsi="Calibri" w:cs="Calibri"/>
            <w:color w:val="000000"/>
            <w:sz w:val="24"/>
            <w:szCs w:val="24"/>
            <w:lang w:eastAsia="en-ID"/>
          </w:rPr>
          <w:t>healt</w:t>
        </w:r>
      </w:ins>
      <w:ins w:id="622" w:author="Microsoft Office User" w:date="2022-11-28T19:17:00Z">
        <w:r w:rsidR="00AC13FD">
          <w:rPr>
            <w:rFonts w:ascii="Calibri" w:eastAsia="Times New Roman" w:hAnsi="Calibri" w:cs="Calibri"/>
            <w:color w:val="000000"/>
            <w:sz w:val="24"/>
            <w:szCs w:val="24"/>
            <w:lang w:eastAsia="en-ID"/>
          </w:rPr>
          <w:t>h</w:t>
        </w:r>
      </w:ins>
      <w:ins w:id="623" w:author="Dewi Po" w:date="2022-11-28T01:20:00Z">
        <w:del w:id="624" w:author="Microsoft Office User" w:date="2022-11-28T19:17:00Z">
          <w:r w:rsidR="00C863ED" w:rsidDel="00AC13FD">
            <w:rPr>
              <w:rFonts w:ascii="Calibri" w:eastAsia="Times New Roman" w:hAnsi="Calibri" w:cs="Calibri"/>
              <w:color w:val="000000"/>
              <w:sz w:val="24"/>
              <w:szCs w:val="24"/>
              <w:lang w:eastAsia="en-ID"/>
            </w:rPr>
            <w:delText>hy</w:delText>
          </w:r>
        </w:del>
      </w:ins>
      <w:ins w:id="625" w:author="Dewi Po" w:date="2022-11-28T00:20:00Z">
        <w:r w:rsidR="00B331D7">
          <w:rPr>
            <w:rFonts w:ascii="Calibri" w:eastAsia="Times New Roman" w:hAnsi="Calibri" w:cs="Calibri"/>
            <w:color w:val="000000"/>
            <w:sz w:val="24"/>
            <w:szCs w:val="24"/>
            <w:lang w:eastAsia="en-ID"/>
          </w:rPr>
          <w:t>.</w:t>
        </w:r>
      </w:ins>
    </w:p>
    <w:p w14:paraId="53199230"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170A21A4" w14:textId="520DFB99"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626"/>
      <w:r w:rsidRPr="007B017E">
        <w:rPr>
          <w:rFonts w:ascii="Calibri" w:eastAsia="Times New Roman" w:hAnsi="Calibri" w:cs="Calibri"/>
          <w:color w:val="000000"/>
          <w:sz w:val="24"/>
          <w:szCs w:val="24"/>
          <w:lang w:eastAsia="en-ID"/>
        </w:rPr>
        <w:t>Although I only had two weeks to educate those children</w:t>
      </w:r>
      <w:del w:id="627" w:author="Devi Arini Kasih" w:date="2022-11-25T23:08:00Z">
        <w:r w:rsidRPr="007B017E" w:rsidDel="003E5EE5">
          <w:rPr>
            <w:rFonts w:ascii="Calibri" w:eastAsia="Times New Roman" w:hAnsi="Calibri" w:cs="Calibri"/>
            <w:color w:val="000000"/>
            <w:sz w:val="24"/>
            <w:szCs w:val="24"/>
            <w:lang w:eastAsia="en-ID"/>
          </w:rPr>
          <w:delText>s</w:delText>
        </w:r>
      </w:del>
      <w:del w:id="628" w:author="Microsoft Office User" w:date="2022-11-28T19:17:00Z">
        <w:r w:rsidRPr="007B017E" w:rsidDel="00AC13FD">
          <w:rPr>
            <w:rFonts w:ascii="Calibri" w:eastAsia="Times New Roman" w:hAnsi="Calibri" w:cs="Calibri"/>
            <w:color w:val="000000"/>
            <w:sz w:val="24"/>
            <w:szCs w:val="24"/>
            <w:lang w:eastAsia="en-ID"/>
          </w:rPr>
          <w:delText xml:space="preserve"> on health and hygiene</w:delText>
        </w:r>
      </w:del>
      <w:r w:rsidRPr="007B017E">
        <w:rPr>
          <w:rFonts w:ascii="Calibri" w:eastAsia="Times New Roman" w:hAnsi="Calibri" w:cs="Calibri"/>
          <w:color w:val="000000"/>
          <w:sz w:val="24"/>
          <w:szCs w:val="24"/>
          <w:lang w:eastAsia="en-ID"/>
        </w:rPr>
        <w:t xml:space="preserve">, I </w:t>
      </w:r>
      <w:del w:id="629" w:author="Microsoft Office User" w:date="2022-11-28T19:17:00Z">
        <w:r w:rsidRPr="007B017E" w:rsidDel="00AC13FD">
          <w:rPr>
            <w:rFonts w:ascii="Calibri" w:eastAsia="Times New Roman" w:hAnsi="Calibri" w:cs="Calibri"/>
            <w:color w:val="000000"/>
            <w:sz w:val="24"/>
            <w:szCs w:val="24"/>
            <w:lang w:eastAsia="en-ID"/>
          </w:rPr>
          <w:delText xml:space="preserve">already </w:delText>
        </w:r>
      </w:del>
      <w:r w:rsidRPr="007B017E">
        <w:rPr>
          <w:rFonts w:ascii="Calibri" w:eastAsia="Times New Roman" w:hAnsi="Calibri" w:cs="Calibri"/>
          <w:color w:val="000000"/>
          <w:sz w:val="24"/>
          <w:szCs w:val="24"/>
          <w:lang w:eastAsia="en-ID"/>
        </w:rPr>
        <w:t>could</w:t>
      </w:r>
      <w:ins w:id="630" w:author="Microsoft Office User" w:date="2022-11-28T19:17:00Z">
        <w:r w:rsidR="00AC13FD">
          <w:rPr>
            <w:rFonts w:ascii="Calibri" w:eastAsia="Times New Roman" w:hAnsi="Calibri" w:cs="Calibri"/>
            <w:color w:val="000000"/>
            <w:sz w:val="24"/>
            <w:szCs w:val="24"/>
            <w:lang w:eastAsia="en-ID"/>
          </w:rPr>
          <w:t xml:space="preserve"> already</w:t>
        </w:r>
      </w:ins>
      <w:r w:rsidRPr="007B017E">
        <w:rPr>
          <w:rFonts w:ascii="Calibri" w:eastAsia="Times New Roman" w:hAnsi="Calibri" w:cs="Calibri"/>
          <w:color w:val="000000"/>
          <w:sz w:val="24"/>
          <w:szCs w:val="24"/>
          <w:lang w:eastAsia="en-ID"/>
        </w:rPr>
        <w:t xml:space="preserve"> see the improvements in how they approach</w:t>
      </w:r>
      <w:ins w:id="631" w:author="Microsoft Office User" w:date="2022-11-28T19:18:00Z">
        <w:r w:rsidR="00AC13FD">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their daily activities. One major impact I saw was</w:t>
      </w:r>
      <w:del w:id="632" w:author="Dewi Po" w:date="2022-11-28T01:49:00Z">
        <w:r w:rsidRPr="007B017E" w:rsidDel="00282881">
          <w:rPr>
            <w:rFonts w:ascii="Calibri" w:eastAsia="Times New Roman" w:hAnsi="Calibri" w:cs="Calibri"/>
            <w:color w:val="000000"/>
            <w:sz w:val="24"/>
            <w:szCs w:val="24"/>
            <w:lang w:eastAsia="en-ID"/>
          </w:rPr>
          <w:delText xml:space="preserve"> how after I held the event in a primary </w:delText>
        </w:r>
      </w:del>
      <w:del w:id="633" w:author="Dewi Po" w:date="2022-11-28T00:18:00Z">
        <w:r w:rsidRPr="007B017E" w:rsidDel="00B331D7">
          <w:rPr>
            <w:rFonts w:ascii="Calibri" w:eastAsia="Times New Roman" w:hAnsi="Calibri" w:cs="Calibri"/>
            <w:color w:val="000000"/>
            <w:sz w:val="24"/>
            <w:szCs w:val="24"/>
            <w:lang w:eastAsia="en-ID"/>
          </w:rPr>
          <w:delText xml:space="preserve">grade </w:delText>
        </w:r>
      </w:del>
      <w:del w:id="634" w:author="Dewi Po" w:date="2022-11-28T01:49:00Z">
        <w:r w:rsidRPr="007B017E" w:rsidDel="00282881">
          <w:rPr>
            <w:rFonts w:ascii="Calibri" w:eastAsia="Times New Roman" w:hAnsi="Calibri" w:cs="Calibri"/>
            <w:color w:val="000000"/>
            <w:sz w:val="24"/>
            <w:szCs w:val="24"/>
            <w:lang w:eastAsia="en-ID"/>
          </w:rPr>
          <w:delText>school</w:delText>
        </w:r>
      </w:del>
      <w:ins w:id="635" w:author="Dewi Po" w:date="2022-11-28T01:49:00Z">
        <w:r w:rsidR="00282881">
          <w:rPr>
            <w:rFonts w:ascii="Calibri" w:eastAsia="Times New Roman" w:hAnsi="Calibri" w:cs="Calibri"/>
            <w:color w:val="000000"/>
            <w:sz w:val="24"/>
            <w:szCs w:val="24"/>
            <w:lang w:eastAsia="en-ID"/>
          </w:rPr>
          <w:t xml:space="preserve"> that </w:t>
        </w:r>
      </w:ins>
      <w:del w:id="636" w:author="Dewi Po" w:date="2022-11-28T01:49:00Z">
        <w:r w:rsidRPr="007B017E" w:rsidDel="0028288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children</w:t>
      </w:r>
      <w:del w:id="637" w:author="Devi Arini Kasih" w:date="2022-11-25T23:08:00Z">
        <w:r w:rsidRPr="007B017E" w:rsidDel="003E5EE5">
          <w:rPr>
            <w:rFonts w:ascii="Calibri" w:eastAsia="Times New Roman" w:hAnsi="Calibri" w:cs="Calibri"/>
            <w:color w:val="000000"/>
            <w:sz w:val="24"/>
            <w:szCs w:val="24"/>
            <w:lang w:eastAsia="en-ID"/>
          </w:rPr>
          <w:delText>s</w:delText>
        </w:r>
      </w:del>
      <w:r w:rsidRPr="007B017E">
        <w:rPr>
          <w:rFonts w:ascii="Calibri" w:eastAsia="Times New Roman" w:hAnsi="Calibri" w:cs="Calibri"/>
          <w:color w:val="000000"/>
          <w:sz w:val="24"/>
          <w:szCs w:val="24"/>
          <w:lang w:eastAsia="en-ID"/>
        </w:rPr>
        <w:t xml:space="preserve"> started to seek cover when a heavy rain was pouring down. Whereas before, I </w:t>
      </w:r>
      <w:del w:id="638" w:author="Microsoft Office User" w:date="2022-11-28T19:18:00Z">
        <w:r w:rsidRPr="007B017E" w:rsidDel="00AC13FD">
          <w:rPr>
            <w:rFonts w:ascii="Calibri" w:eastAsia="Times New Roman" w:hAnsi="Calibri" w:cs="Calibri"/>
            <w:color w:val="000000"/>
            <w:sz w:val="24"/>
            <w:szCs w:val="24"/>
            <w:lang w:eastAsia="en-ID"/>
          </w:rPr>
          <w:delText xml:space="preserve">could </w:delText>
        </w:r>
      </w:del>
      <w:ins w:id="639" w:author="Microsoft Office User" w:date="2022-11-28T19:18:00Z">
        <w:r w:rsidR="00AC13FD">
          <w:rPr>
            <w:rFonts w:ascii="Calibri" w:eastAsia="Times New Roman" w:hAnsi="Calibri" w:cs="Calibri"/>
            <w:color w:val="000000"/>
            <w:sz w:val="24"/>
            <w:szCs w:val="24"/>
            <w:lang w:eastAsia="en-ID"/>
          </w:rPr>
          <w:t>would</w:t>
        </w:r>
        <w:r w:rsidR="00AC13FD"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see </w:t>
      </w:r>
      <w:del w:id="640" w:author="Microsoft Office User" w:date="2022-11-28T19:18:00Z">
        <w:r w:rsidRPr="007B017E" w:rsidDel="00AC13FD">
          <w:rPr>
            <w:rFonts w:ascii="Calibri" w:eastAsia="Times New Roman" w:hAnsi="Calibri" w:cs="Calibri"/>
            <w:color w:val="000000"/>
            <w:sz w:val="24"/>
            <w:szCs w:val="24"/>
            <w:lang w:eastAsia="en-ID"/>
          </w:rPr>
          <w:delText>childrens</w:delText>
        </w:r>
      </w:del>
      <w:ins w:id="641" w:author="Microsoft Office User" w:date="2022-11-28T19:18:00Z">
        <w:r w:rsidR="00AC13FD">
          <w:rPr>
            <w:rFonts w:ascii="Calibri" w:eastAsia="Times New Roman" w:hAnsi="Calibri" w:cs="Calibri"/>
            <w:color w:val="000000"/>
            <w:sz w:val="24"/>
            <w:szCs w:val="24"/>
            <w:lang w:eastAsia="en-ID"/>
          </w:rPr>
          <w:t>them</w:t>
        </w:r>
      </w:ins>
      <w:r w:rsidRPr="007B017E">
        <w:rPr>
          <w:rFonts w:ascii="Calibri" w:eastAsia="Times New Roman" w:hAnsi="Calibri" w:cs="Calibri"/>
          <w:color w:val="000000"/>
          <w:sz w:val="24"/>
          <w:szCs w:val="24"/>
          <w:lang w:eastAsia="en-ID"/>
        </w:rPr>
        <w:t xml:space="preserve"> playing outside of their school</w:t>
      </w:r>
      <w:del w:id="642" w:author="Microsoft Office User" w:date="2022-11-28T19:18:00Z">
        <w:r w:rsidRPr="007B017E" w:rsidDel="00AC13FD">
          <w:rPr>
            <w:rFonts w:ascii="Calibri" w:eastAsia="Times New Roman" w:hAnsi="Calibri" w:cs="Calibri"/>
            <w:color w:val="000000"/>
            <w:sz w:val="24"/>
            <w:szCs w:val="24"/>
            <w:lang w:eastAsia="en-ID"/>
          </w:rPr>
          <w:delText xml:space="preserve"> even while it was raining</w:delText>
        </w:r>
      </w:del>
      <w:r w:rsidRPr="007B017E">
        <w:rPr>
          <w:rFonts w:ascii="Calibri" w:eastAsia="Times New Roman" w:hAnsi="Calibri" w:cs="Calibri"/>
          <w:color w:val="000000"/>
          <w:sz w:val="24"/>
          <w:szCs w:val="24"/>
          <w:lang w:eastAsia="en-ID"/>
        </w:rPr>
        <w:t>.</w:t>
      </w:r>
      <w:del w:id="643" w:author="Dewi Po" w:date="2022-11-28T00:18:00Z">
        <w:r w:rsidRPr="007B017E" w:rsidDel="00B331D7">
          <w:rPr>
            <w:rFonts w:ascii="Calibri" w:eastAsia="Times New Roman" w:hAnsi="Calibri" w:cs="Calibri"/>
            <w:color w:val="000000"/>
            <w:sz w:val="24"/>
            <w:szCs w:val="24"/>
            <w:lang w:eastAsia="en-ID"/>
          </w:rPr>
          <w:delText> </w:delText>
        </w:r>
      </w:del>
      <w:commentRangeEnd w:id="626"/>
      <w:r w:rsidR="007E2AEB">
        <w:rPr>
          <w:rStyle w:val="CommentReference"/>
        </w:rPr>
        <w:commentReference w:id="626"/>
      </w:r>
    </w:p>
    <w:p w14:paraId="7AB9611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4CFEC95" w14:textId="1EDEEBD8"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Through this experience</w:t>
      </w:r>
      <w:ins w:id="644" w:author="Dewi Po" w:date="2022-11-28T01:21:00Z">
        <w:r w:rsidR="00C863ED">
          <w:rPr>
            <w:rFonts w:ascii="Calibri" w:eastAsia="Times New Roman" w:hAnsi="Calibri" w:cs="Calibri"/>
            <w:color w:val="000000"/>
            <w:sz w:val="24"/>
            <w:szCs w:val="24"/>
            <w:lang w:eastAsia="en-ID"/>
          </w:rPr>
          <w:t xml:space="preserve"> I learn first-hand that</w:t>
        </w:r>
      </w:ins>
      <w:ins w:id="645" w:author="Dewi Po" w:date="2022-11-28T01:23:00Z">
        <w:r w:rsidR="00C863ED">
          <w:rPr>
            <w:rFonts w:ascii="Calibri" w:eastAsia="Times New Roman" w:hAnsi="Calibri" w:cs="Calibri"/>
            <w:color w:val="000000"/>
            <w:sz w:val="24"/>
            <w:szCs w:val="24"/>
            <w:lang w:eastAsia="en-ID"/>
          </w:rPr>
          <w:t xml:space="preserve">, as </w:t>
        </w:r>
      </w:ins>
      <w:ins w:id="646" w:author="Dewi Po" w:date="2022-11-28T01:24:00Z">
        <w:r w:rsidR="00C863ED">
          <w:rPr>
            <w:rFonts w:ascii="Calibri" w:eastAsia="Times New Roman" w:hAnsi="Calibri" w:cs="Calibri"/>
            <w:color w:val="000000"/>
            <w:sz w:val="24"/>
            <w:szCs w:val="24"/>
            <w:lang w:eastAsia="en-ID"/>
          </w:rPr>
          <w:t>Aesop put</w:t>
        </w:r>
        <w:del w:id="647" w:author="Microsoft Office User" w:date="2022-11-28T19:19:00Z">
          <w:r w:rsidR="00C863ED" w:rsidDel="00AC13FD">
            <w:rPr>
              <w:rFonts w:ascii="Calibri" w:eastAsia="Times New Roman" w:hAnsi="Calibri" w:cs="Calibri"/>
              <w:color w:val="000000"/>
              <w:sz w:val="24"/>
              <w:szCs w:val="24"/>
              <w:lang w:eastAsia="en-ID"/>
            </w:rPr>
            <w:delText>s</w:delText>
          </w:r>
        </w:del>
        <w:r w:rsidR="00C863ED">
          <w:rPr>
            <w:rFonts w:ascii="Calibri" w:eastAsia="Times New Roman" w:hAnsi="Calibri" w:cs="Calibri"/>
            <w:color w:val="000000"/>
            <w:sz w:val="24"/>
            <w:szCs w:val="24"/>
            <w:lang w:eastAsia="en-ID"/>
          </w:rPr>
          <w:t xml:space="preserve"> it, </w:t>
        </w:r>
      </w:ins>
      <w:del w:id="648" w:author="Dewi Po" w:date="2022-11-28T01:21:00Z">
        <w:r w:rsidRPr="007B017E" w:rsidDel="00C863ED">
          <w:rPr>
            <w:rFonts w:ascii="Calibri" w:eastAsia="Times New Roman" w:hAnsi="Calibri" w:cs="Calibri"/>
            <w:color w:val="000000"/>
            <w:sz w:val="24"/>
            <w:szCs w:val="24"/>
            <w:lang w:eastAsia="en-ID"/>
          </w:rPr>
          <w:delText>, I learned</w:delText>
        </w:r>
      </w:del>
      <w:r w:rsidRPr="007B017E">
        <w:rPr>
          <w:rFonts w:ascii="Calibri" w:eastAsia="Times New Roman" w:hAnsi="Calibri" w:cs="Calibri"/>
          <w:color w:val="000000"/>
          <w:sz w:val="24"/>
          <w:szCs w:val="24"/>
          <w:lang w:eastAsia="en-ID"/>
        </w:rPr>
        <w:t xml:space="preserve"> </w:t>
      </w:r>
      <w:ins w:id="649" w:author="Dewi Po" w:date="2022-11-28T01:22:00Z">
        <w:r w:rsidR="00C863ED">
          <w:rPr>
            <w:rFonts w:ascii="Calibri" w:eastAsia="Times New Roman" w:hAnsi="Calibri" w:cs="Calibri"/>
            <w:color w:val="000000"/>
            <w:sz w:val="24"/>
            <w:szCs w:val="24"/>
            <w:lang w:eastAsia="en-ID"/>
          </w:rPr>
          <w:t>k</w:t>
        </w:r>
      </w:ins>
      <w:ins w:id="650" w:author="Dewi Po" w:date="2022-11-28T01:21:00Z">
        <w:r w:rsidR="00C863ED">
          <w:rPr>
            <w:rFonts w:ascii="Calibri" w:eastAsia="Times New Roman" w:hAnsi="Calibri" w:cs="Calibri"/>
            <w:color w:val="000000"/>
            <w:sz w:val="24"/>
            <w:szCs w:val="24"/>
            <w:lang w:eastAsia="en-ID"/>
          </w:rPr>
          <w:t>indness is more persuasive than force.</w:t>
        </w:r>
      </w:ins>
      <w:ins w:id="651" w:author="Dewi Po" w:date="2022-11-28T01:22:00Z">
        <w:r w:rsidR="00C863ED">
          <w:rPr>
            <w:rFonts w:ascii="Calibri" w:eastAsia="Times New Roman" w:hAnsi="Calibri" w:cs="Calibri"/>
            <w:color w:val="000000"/>
            <w:sz w:val="24"/>
            <w:szCs w:val="24"/>
            <w:lang w:eastAsia="en-ID"/>
          </w:rPr>
          <w:t xml:space="preserve"> With a </w:t>
        </w:r>
      </w:ins>
      <w:ins w:id="652" w:author="Dewi Po" w:date="2022-11-28T01:28:00Z">
        <w:r w:rsidR="007618D9">
          <w:rPr>
            <w:rFonts w:ascii="Calibri" w:eastAsia="Times New Roman" w:hAnsi="Calibri" w:cs="Calibri"/>
            <w:color w:val="000000"/>
            <w:sz w:val="24"/>
            <w:szCs w:val="24"/>
            <w:lang w:eastAsia="en-ID"/>
          </w:rPr>
          <w:t>sincere intention</w:t>
        </w:r>
      </w:ins>
      <w:ins w:id="653" w:author="Dewi Po" w:date="2022-11-28T01:23:00Z">
        <w:r w:rsidR="00C863ED">
          <w:rPr>
            <w:rFonts w:ascii="Calibri" w:eastAsia="Times New Roman" w:hAnsi="Calibri" w:cs="Calibri"/>
            <w:color w:val="000000"/>
            <w:sz w:val="24"/>
            <w:szCs w:val="24"/>
            <w:lang w:eastAsia="en-ID"/>
          </w:rPr>
          <w:t>,</w:t>
        </w:r>
      </w:ins>
      <w:ins w:id="654" w:author="Dewi Po" w:date="2022-11-28T01:26:00Z">
        <w:r w:rsidR="007618D9">
          <w:rPr>
            <w:rFonts w:ascii="Calibri" w:eastAsia="Times New Roman" w:hAnsi="Calibri" w:cs="Calibri"/>
            <w:color w:val="000000"/>
            <w:sz w:val="24"/>
            <w:szCs w:val="24"/>
            <w:lang w:eastAsia="en-ID"/>
          </w:rPr>
          <w:t xml:space="preserve"> anyone ca</w:t>
        </w:r>
      </w:ins>
      <w:ins w:id="655" w:author="Dewi Po" w:date="2022-11-28T01:27:00Z">
        <w:r w:rsidR="007618D9">
          <w:rPr>
            <w:rFonts w:ascii="Calibri" w:eastAsia="Times New Roman" w:hAnsi="Calibri" w:cs="Calibri"/>
            <w:color w:val="000000"/>
            <w:sz w:val="24"/>
            <w:szCs w:val="24"/>
            <w:lang w:eastAsia="en-ID"/>
          </w:rPr>
          <w:t>n bring about changes and</w:t>
        </w:r>
      </w:ins>
      <w:ins w:id="656" w:author="Dewi Po" w:date="2022-11-28T01:23:00Z">
        <w:r w:rsidR="00C863ED">
          <w:rPr>
            <w:rFonts w:ascii="Calibri" w:eastAsia="Times New Roman" w:hAnsi="Calibri" w:cs="Calibri"/>
            <w:color w:val="000000"/>
            <w:sz w:val="24"/>
            <w:szCs w:val="24"/>
            <w:lang w:eastAsia="en-ID"/>
          </w:rPr>
          <w:t xml:space="preserve"> </w:t>
        </w:r>
      </w:ins>
      <w:ins w:id="657" w:author="Dewi Po" w:date="2022-11-28T01:28:00Z">
        <w:r w:rsidR="007618D9">
          <w:rPr>
            <w:rFonts w:ascii="Calibri" w:eastAsia="Times New Roman" w:hAnsi="Calibri" w:cs="Calibri"/>
            <w:color w:val="000000"/>
            <w:sz w:val="24"/>
            <w:szCs w:val="24"/>
            <w:lang w:eastAsia="en-ID"/>
          </w:rPr>
          <w:t>big changes come from small act. T</w:t>
        </w:r>
      </w:ins>
      <w:del w:id="658" w:author="Dewi Po" w:date="2022-11-28T00:32:00Z">
        <w:r w:rsidRPr="007B017E" w:rsidDel="00B77884">
          <w:rPr>
            <w:rFonts w:ascii="Calibri" w:eastAsia="Times New Roman" w:hAnsi="Calibri" w:cs="Calibri"/>
            <w:color w:val="000000"/>
            <w:sz w:val="24"/>
            <w:szCs w:val="24"/>
            <w:lang w:eastAsia="en-ID"/>
          </w:rPr>
          <w:delText>that seeing the bigger picture while taking into consideration other variables such as the people and the surrounding conditions is crucial in approaching any issue. The impact and the process to achieve a goal is as equally important as the goal itself. T</w:delText>
        </w:r>
      </w:del>
      <w:r w:rsidRPr="007B017E">
        <w:rPr>
          <w:rFonts w:ascii="Calibri" w:eastAsia="Times New Roman" w:hAnsi="Calibri" w:cs="Calibri"/>
          <w:color w:val="000000"/>
          <w:sz w:val="24"/>
          <w:szCs w:val="24"/>
          <w:lang w:eastAsia="en-ID"/>
        </w:rPr>
        <w:t>here are still many communities in Indonesia</w:t>
      </w:r>
      <w:del w:id="659" w:author="Dewi Po" w:date="2022-11-28T01:50:00Z">
        <w:r w:rsidRPr="007B017E" w:rsidDel="00282881">
          <w:rPr>
            <w:rFonts w:ascii="Calibri" w:eastAsia="Times New Roman" w:hAnsi="Calibri" w:cs="Calibri"/>
            <w:color w:val="000000"/>
            <w:sz w:val="24"/>
            <w:szCs w:val="24"/>
            <w:lang w:eastAsia="en-ID"/>
          </w:rPr>
          <w:delText>, especially those in the remote areas,</w:delText>
        </w:r>
      </w:del>
      <w:r w:rsidRPr="007B017E">
        <w:rPr>
          <w:rFonts w:ascii="Calibri" w:eastAsia="Times New Roman" w:hAnsi="Calibri" w:cs="Calibri"/>
          <w:color w:val="000000"/>
          <w:sz w:val="24"/>
          <w:szCs w:val="24"/>
          <w:lang w:eastAsia="en-ID"/>
        </w:rPr>
        <w:t xml:space="preserve"> that have a very low level of awareness on health and hygiene. This raised my interest to reach out to a larger community in Indonesia to bring awareness of health and hygiene which I will continue to work on in the future.</w:t>
      </w:r>
    </w:p>
    <w:p w14:paraId="7A955A96" w14:textId="5DCECA2E" w:rsidR="00C932CA" w:rsidRDefault="00C932CA">
      <w:pPr>
        <w:rPr>
          <w:ins w:id="660" w:author="Thalia Priscilla" w:date="2022-11-26T00:16:00Z"/>
        </w:rPr>
      </w:pPr>
    </w:p>
    <w:p w14:paraId="612F1C47" w14:textId="2A29B63F" w:rsidR="00D26611" w:rsidRDefault="00192F4C">
      <w:pPr>
        <w:rPr>
          <w:ins w:id="661" w:author="Thalia Priscilla" w:date="2022-11-26T01:57:00Z"/>
        </w:rPr>
      </w:pPr>
      <w:ins w:id="662" w:author="Thalia Priscilla" w:date="2022-11-26T01:57:00Z">
        <w:r>
          <w:t>Notes:</w:t>
        </w:r>
      </w:ins>
    </w:p>
    <w:p w14:paraId="0750DF22" w14:textId="0BFFC2A1" w:rsidR="00D26611" w:rsidRDefault="00192F4C">
      <w:pPr>
        <w:rPr>
          <w:ins w:id="663" w:author="Thalia Priscilla" w:date="2022-11-26T01:59:00Z"/>
        </w:rPr>
      </w:pPr>
      <w:ins w:id="664" w:author="Thalia Priscilla" w:date="2022-11-26T01:57:00Z">
        <w:r>
          <w:t>I think</w:t>
        </w:r>
      </w:ins>
      <w:ins w:id="665" w:author="Thalia Priscilla" w:date="2022-11-26T01:58:00Z">
        <w:r>
          <w:t xml:space="preserve"> you need to focus on one point throughout your story. I can see that you learned many things that you listed in your conclusion (seeing the big </w:t>
        </w:r>
        <w:commentRangeStart w:id="666"/>
        <w:r>
          <w:t xml:space="preserve">picture, </w:t>
        </w:r>
      </w:ins>
      <w:ins w:id="667" w:author="Thalia Priscilla" w:date="2022-11-26T01:59:00Z">
        <w:r>
          <w:t>considering variables, process to achieve a goal is more important than the goal itself, raised interest to reach out to larger community).</w:t>
        </w:r>
      </w:ins>
      <w:commentRangeEnd w:id="666"/>
      <w:r w:rsidR="003E5EE5">
        <w:rPr>
          <w:rStyle w:val="CommentReference"/>
        </w:rPr>
        <w:commentReference w:id="666"/>
      </w:r>
    </w:p>
    <w:p w14:paraId="6DDA47E4" w14:textId="7DA15EA3" w:rsidR="00192F4C" w:rsidRDefault="00192F4C">
      <w:pPr>
        <w:rPr>
          <w:ins w:id="668" w:author="Thalia Priscilla" w:date="2022-11-26T02:00:00Z"/>
        </w:rPr>
      </w:pPr>
      <w:ins w:id="669" w:author="Thalia Priscilla" w:date="2022-11-26T01:59:00Z">
        <w:r>
          <w:t xml:space="preserve">However, I suggest taking one point that you can start and end with. In between, you can tell your story </w:t>
        </w:r>
      </w:ins>
      <w:ins w:id="670" w:author="Thalia Priscilla" w:date="2022-11-26T02:00:00Z">
        <w:r>
          <w:t>from that one perspective and in the end project where you’re going with that point in the future.</w:t>
        </w:r>
      </w:ins>
    </w:p>
    <w:p w14:paraId="32B89FDB" w14:textId="1572B4BA" w:rsidR="00192F4C" w:rsidRDefault="00192F4C">
      <w:ins w:id="671" w:author="Thalia Priscilla" w:date="2022-11-26T02:00:00Z">
        <w:r>
          <w:t>All the best!</w:t>
        </w:r>
      </w:ins>
    </w:p>
    <w:sectPr w:rsidR="00192F4C" w:rsidSect="007B017E">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5T12:55:00Z" w:initials="TP">
    <w:p w14:paraId="2109771F" w14:textId="0F8AF898" w:rsidR="00D8417F" w:rsidRDefault="00D8417F">
      <w:pPr>
        <w:pStyle w:val="CommentText"/>
      </w:pPr>
      <w:r>
        <w:rPr>
          <w:rStyle w:val="CommentReference"/>
        </w:rPr>
        <w:annotationRef/>
      </w:r>
      <w:r>
        <w:t>I think it would be great to illustrate this through conversation or even an example of a math problem to give a more captivating hook.</w:t>
      </w:r>
    </w:p>
  </w:comment>
  <w:comment w:id="17" w:author="Thalia Priscilla" w:date="2022-11-25T12:57:00Z" w:initials="TP">
    <w:p w14:paraId="58B71A50" w14:textId="3EBC41DE" w:rsidR="00681264" w:rsidRDefault="00681264">
      <w:pPr>
        <w:pStyle w:val="CommentText"/>
      </w:pPr>
      <w:r>
        <w:rPr>
          <w:rStyle w:val="CommentReference"/>
        </w:rPr>
        <w:annotationRef/>
      </w:r>
      <w:r>
        <w:t xml:space="preserve">I wouldn’t jump into a presumptive statement because it may or may not be true. </w:t>
      </w:r>
    </w:p>
  </w:comment>
  <w:comment w:id="108" w:author="Thalia Priscilla" w:date="2022-11-25T13:23:00Z" w:initials="TP">
    <w:p w14:paraId="0E3A5AC7" w14:textId="1BADC880" w:rsidR="001527BA" w:rsidRDefault="001527BA">
      <w:pPr>
        <w:pStyle w:val="CommentText"/>
      </w:pPr>
      <w:r>
        <w:rPr>
          <w:rStyle w:val="CommentReference"/>
        </w:rPr>
        <w:annotationRef/>
      </w:r>
      <w:r>
        <w:t>In your conclusion you talked about how a single solution may not work for everyone. Can you give an example on how you tailored your teaching method to one student based on your understanding of their specific way of learning?</w:t>
      </w:r>
    </w:p>
  </w:comment>
  <w:comment w:id="179" w:author="Devi Arini Kasih" w:date="2022-11-25T23:02:00Z" w:initials="DAK">
    <w:p w14:paraId="66967AAC" w14:textId="77777777" w:rsidR="003E5EE5" w:rsidRDefault="003E5EE5" w:rsidP="00B35C42">
      <w:r>
        <w:rPr>
          <w:rStyle w:val="CommentReference"/>
        </w:rPr>
        <w:annotationRef/>
      </w:r>
      <w:r>
        <w:rPr>
          <w:sz w:val="20"/>
          <w:szCs w:val="20"/>
        </w:rPr>
        <w:t xml:space="preserve">Ini kyknya better talk about other academic fields aja and through “tailored” learning design kali gt? </w:t>
      </w:r>
    </w:p>
    <w:p w14:paraId="35ED0D00" w14:textId="77777777" w:rsidR="003E5EE5" w:rsidRDefault="003E5EE5" w:rsidP="00B35C42"/>
    <w:p w14:paraId="4729D1C4" w14:textId="77777777" w:rsidR="003E5EE5" w:rsidRDefault="003E5EE5" w:rsidP="00B35C42">
      <w:r>
        <w:rPr>
          <w:sz w:val="20"/>
          <w:szCs w:val="20"/>
        </w:rPr>
        <w:t>Cos personal problem kya out of the blue</w:t>
      </w:r>
    </w:p>
  </w:comment>
  <w:comment w:id="203" w:author="Devi Arini Kasih" w:date="2022-11-25T23:06:00Z" w:initials="DAK">
    <w:p w14:paraId="7680F4D7" w14:textId="77777777" w:rsidR="003E5EE5" w:rsidRDefault="003E5EE5" w:rsidP="00DC3EBE">
      <w:r>
        <w:rPr>
          <w:rStyle w:val="CommentReference"/>
        </w:rPr>
        <w:annotationRef/>
      </w:r>
      <w:r>
        <w:rPr>
          <w:sz w:val="20"/>
          <w:szCs w:val="20"/>
        </w:rPr>
        <w:t>Ini tinggal pendekin jadi 350 words nih brandon</w:t>
      </w:r>
    </w:p>
  </w:comment>
  <w:comment w:id="210" w:author="Thalia Priscilla" w:date="2022-11-26T01:05:00Z" w:initials="TP">
    <w:p w14:paraId="69C01C6B" w14:textId="3522C26E" w:rsidR="00360198" w:rsidRDefault="00360198">
      <w:pPr>
        <w:pStyle w:val="CommentText"/>
      </w:pPr>
      <w:r>
        <w:rPr>
          <w:rStyle w:val="CommentReference"/>
        </w:rPr>
        <w:annotationRef/>
      </w:r>
      <w:r>
        <w:t>I would shorten this to one sentence.</w:t>
      </w:r>
    </w:p>
  </w:comment>
  <w:comment w:id="351" w:author="Thalia Priscilla" w:date="2022-11-25T14:08:00Z" w:initials="TP">
    <w:p w14:paraId="0E6943C3" w14:textId="77777777" w:rsidR="00121D28" w:rsidRDefault="00333EC5">
      <w:pPr>
        <w:pStyle w:val="CommentText"/>
      </w:pPr>
      <w:r>
        <w:rPr>
          <w:rStyle w:val="CommentReference"/>
        </w:rPr>
        <w:annotationRef/>
      </w:r>
      <w:r>
        <w:t xml:space="preserve">It would be great to </w:t>
      </w:r>
      <w:r w:rsidR="00B13E1D">
        <w:t>start with a quality you can connect to your conclusion to give a glimpse of what your essay is about</w:t>
      </w:r>
      <w:r w:rsidR="00121D28">
        <w:t xml:space="preserve"> and to focus on it.</w:t>
      </w:r>
    </w:p>
    <w:p w14:paraId="5581F201" w14:textId="77777777" w:rsidR="00121D28" w:rsidRDefault="00121D28">
      <w:pPr>
        <w:pStyle w:val="CommentText"/>
      </w:pPr>
    </w:p>
    <w:p w14:paraId="4A093EA7" w14:textId="7403CA51" w:rsidR="00333EC5" w:rsidRDefault="00B13E1D">
      <w:pPr>
        <w:pStyle w:val="CommentText"/>
      </w:pPr>
      <w:r>
        <w:t xml:space="preserve">For example, you learned that passion and skills have to be balanced with humility and open-mindedness. </w:t>
      </w:r>
    </w:p>
  </w:comment>
  <w:comment w:id="387" w:author="Thalia Priscilla" w:date="2022-11-25T14:18:00Z" w:initials="TP">
    <w:p w14:paraId="4729F665" w14:textId="35D5DB9A" w:rsidR="00034FAC" w:rsidRDefault="00034FAC">
      <w:pPr>
        <w:pStyle w:val="CommentText"/>
      </w:pPr>
      <w:r>
        <w:rPr>
          <w:rStyle w:val="CommentReference"/>
        </w:rPr>
        <w:annotationRef/>
      </w:r>
      <w:r>
        <w:rPr>
          <w:rStyle w:val="CommentReference"/>
        </w:rPr>
        <w:t xml:space="preserve">What was your reaction? Were you disappointed? </w:t>
      </w:r>
      <w:r w:rsidR="00305D13">
        <w:rPr>
          <w:rStyle w:val="CommentReference"/>
        </w:rPr>
        <w:t>It’s good to exhibit vulnerability here.</w:t>
      </w:r>
    </w:p>
  </w:comment>
  <w:comment w:id="396" w:author="Thalia Priscilla" w:date="2022-11-25T14:19:00Z" w:initials="TP">
    <w:p w14:paraId="605F5F48" w14:textId="117B2370" w:rsidR="00305D13" w:rsidRDefault="00305D13">
      <w:pPr>
        <w:pStyle w:val="CommentText"/>
      </w:pPr>
      <w:r>
        <w:rPr>
          <w:rStyle w:val="CommentReference"/>
        </w:rPr>
        <w:annotationRef/>
      </w:r>
      <w:r>
        <w:rPr>
          <w:rStyle w:val="CommentReference"/>
        </w:rPr>
        <w:annotationRef/>
      </w:r>
      <w:r>
        <w:t>Considering the word count, I suggest summarizing this into around 60</w:t>
      </w:r>
      <w:r w:rsidR="00EF4B7B">
        <w:t>-70</w:t>
      </w:r>
      <w:r>
        <w:t xml:space="preserve"> words.</w:t>
      </w:r>
    </w:p>
  </w:comment>
  <w:comment w:id="430" w:author="Thalia Priscilla" w:date="2022-11-25T14:08:00Z" w:initials="TP">
    <w:p w14:paraId="3CF1ECC9" w14:textId="77777777" w:rsidR="00DE7F58" w:rsidRDefault="00DE7F58" w:rsidP="00DE7F58">
      <w:pPr>
        <w:pStyle w:val="CommentText"/>
      </w:pPr>
      <w:r>
        <w:rPr>
          <w:rStyle w:val="CommentReference"/>
        </w:rPr>
        <w:annotationRef/>
      </w:r>
      <w:r>
        <w:t>Awesome reflection.</w:t>
      </w:r>
    </w:p>
  </w:comment>
  <w:comment w:id="427" w:author="Thalia Priscilla" w:date="2022-11-25T14:17:00Z" w:initials="TP">
    <w:p w14:paraId="4C09105A" w14:textId="77777777" w:rsidR="00034FAC" w:rsidRDefault="00034FAC">
      <w:pPr>
        <w:pStyle w:val="CommentText"/>
      </w:pPr>
      <w:r>
        <w:rPr>
          <w:rStyle w:val="CommentReference"/>
        </w:rPr>
        <w:annotationRef/>
      </w:r>
      <w:r>
        <w:rPr>
          <w:rStyle w:val="CommentReference"/>
        </w:rPr>
        <w:annotationRef/>
      </w:r>
      <w:r>
        <w:t>Since you have a quite heavy reflection here in your conclusion, I suggest ending with a one-sentence summary that you can tie in to your introduction to focus your essay. What was the main quality you developed through this experience that you think gives you a unique advantage as an applicant?</w:t>
      </w:r>
    </w:p>
    <w:p w14:paraId="32EAEA58" w14:textId="77777777" w:rsidR="00034FAC" w:rsidRDefault="00034FAC">
      <w:pPr>
        <w:pStyle w:val="CommentText"/>
      </w:pPr>
    </w:p>
    <w:p w14:paraId="12DF1D8A" w14:textId="0EDE2686" w:rsidR="00034FAC" w:rsidRDefault="00034FAC">
      <w:pPr>
        <w:pStyle w:val="CommentText"/>
      </w:pPr>
      <w:r>
        <w:t>After establishing your main concluding point in the first sentence here, you can elaborate</w:t>
      </w:r>
      <w:r w:rsidR="00EF4B7B">
        <w:t xml:space="preserve"> on your point.</w:t>
      </w:r>
    </w:p>
  </w:comment>
  <w:comment w:id="454" w:author="Thalia Priscilla" w:date="2022-11-25T14:08:00Z" w:initials="TP">
    <w:p w14:paraId="0BCFC537" w14:textId="37B615A7" w:rsidR="00333EC5" w:rsidRDefault="00333EC5">
      <w:pPr>
        <w:pStyle w:val="CommentText"/>
      </w:pPr>
      <w:r>
        <w:rPr>
          <w:rStyle w:val="CommentReference"/>
        </w:rPr>
        <w:annotationRef/>
      </w:r>
      <w:r>
        <w:t>Awesome reflection.</w:t>
      </w:r>
    </w:p>
  </w:comment>
  <w:comment w:id="457" w:author="Thalia Priscilla" w:date="2022-11-25T14:20:00Z" w:initials="TP">
    <w:p w14:paraId="4E9E1E94" w14:textId="0CF847E8" w:rsidR="00305D13" w:rsidRDefault="00305D13">
      <w:pPr>
        <w:pStyle w:val="CommentText"/>
      </w:pPr>
      <w:r>
        <w:rPr>
          <w:rStyle w:val="CommentReference"/>
        </w:rPr>
        <w:annotationRef/>
      </w:r>
      <w:r>
        <w:t>I would summarize this into one shorter sentence so that your concluding remark is more focused and can show specifically what quality you’ve gained through this experience.</w:t>
      </w:r>
    </w:p>
  </w:comment>
  <w:comment w:id="501" w:author="Thalia Priscilla" w:date="2022-11-25T14:59:00Z" w:initials="TP">
    <w:p w14:paraId="12B50442" w14:textId="29CD1CA5" w:rsidR="003F7615" w:rsidRDefault="003F7615">
      <w:pPr>
        <w:pStyle w:val="CommentText"/>
      </w:pPr>
      <w:r>
        <w:rPr>
          <w:rStyle w:val="CommentReference"/>
        </w:rPr>
        <w:annotationRef/>
      </w:r>
      <w:r w:rsidR="00317B1F">
        <w:t>Suggest</w:t>
      </w:r>
      <w:r w:rsidR="00891C4C">
        <w:t xml:space="preserve"> a more succinct intro.</w:t>
      </w:r>
      <w:r w:rsidR="00317B1F">
        <w:t xml:space="preserve"> </w:t>
      </w:r>
    </w:p>
  </w:comment>
  <w:comment w:id="525" w:author="Thalia Priscilla" w:date="2022-11-25T23:40:00Z" w:initials="TP">
    <w:p w14:paraId="59A2D266" w14:textId="7A642D59" w:rsidR="00317B1F" w:rsidRDefault="00317B1F">
      <w:pPr>
        <w:pStyle w:val="CommentText"/>
      </w:pPr>
      <w:r>
        <w:rPr>
          <w:rStyle w:val="CommentReference"/>
        </w:rPr>
        <w:annotationRef/>
      </w:r>
      <w:r>
        <w:t>Suggest incorporating to the previous sentence to avoid redundancy.</w:t>
      </w:r>
    </w:p>
  </w:comment>
  <w:comment w:id="532" w:author="Thalia Priscilla" w:date="2022-11-25T23:40:00Z" w:initials="TP">
    <w:p w14:paraId="1624B0CB" w14:textId="73FD55DD" w:rsidR="00317B1F" w:rsidRDefault="00317B1F">
      <w:pPr>
        <w:pStyle w:val="CommentText"/>
      </w:pPr>
      <w:r>
        <w:rPr>
          <w:rStyle w:val="CommentReference"/>
        </w:rPr>
        <w:annotationRef/>
      </w:r>
      <w:r>
        <w:t>Is this a crucial detail that supports the point of the story? Suggest deleting if not.</w:t>
      </w:r>
    </w:p>
  </w:comment>
  <w:comment w:id="564" w:author="Thalia Priscilla" w:date="2022-11-25T23:41:00Z" w:initials="TP">
    <w:p w14:paraId="30651F69" w14:textId="66CED8A1" w:rsidR="00C75ADE" w:rsidRDefault="00C75ADE">
      <w:pPr>
        <w:pStyle w:val="CommentText"/>
      </w:pPr>
      <w:r>
        <w:rPr>
          <w:rStyle w:val="CommentReference"/>
        </w:rPr>
        <w:annotationRef/>
      </w:r>
      <w:r>
        <w:t xml:space="preserve">Can you shorten this into around </w:t>
      </w:r>
      <w:r w:rsidR="007E2AEB">
        <w:t>40-50</w:t>
      </w:r>
      <w:r>
        <w:t xml:space="preserve"> words?</w:t>
      </w:r>
    </w:p>
  </w:comment>
  <w:comment w:id="626" w:author="Thalia Priscilla" w:date="2022-11-25T23:47:00Z" w:initials="TP">
    <w:p w14:paraId="28E3304B" w14:textId="552F9889" w:rsidR="007E2AEB" w:rsidRDefault="007E2AEB">
      <w:pPr>
        <w:pStyle w:val="CommentText"/>
      </w:pPr>
      <w:r>
        <w:rPr>
          <w:rStyle w:val="CommentReference"/>
        </w:rPr>
        <w:annotationRef/>
      </w:r>
      <w:r>
        <w:t>Consider shortening to one sentence, around 30-40 words.</w:t>
      </w:r>
    </w:p>
  </w:comment>
  <w:comment w:id="666" w:author="Devi Arini Kasih" w:date="2022-11-25T23:10:00Z" w:initials="DAK">
    <w:p w14:paraId="3589FEA3" w14:textId="77777777" w:rsidR="003E5EE5" w:rsidRDefault="003E5EE5" w:rsidP="00776EDB">
      <w:r>
        <w:rPr>
          <w:rStyle w:val="CommentReference"/>
        </w:rPr>
        <w:annotationRef/>
      </w:r>
      <w:r>
        <w:rPr>
          <w:sz w:val="20"/>
          <w:szCs w:val="20"/>
        </w:rPr>
        <w:t xml:space="preserve">Brandon, I think you should focus on “raising awareness on health and hygiene to larger communities” aja. Since this essay isa bout making a community a better place. </w:t>
      </w:r>
    </w:p>
    <w:p w14:paraId="09FA9659" w14:textId="77777777" w:rsidR="003E5EE5" w:rsidRDefault="003E5EE5" w:rsidP="00776EDB"/>
    <w:p w14:paraId="5D745AC9" w14:textId="77777777" w:rsidR="003E5EE5" w:rsidRDefault="003E5EE5" w:rsidP="00776EDB">
      <w:r>
        <w:rPr>
          <w:sz w:val="20"/>
          <w:szCs w:val="20"/>
        </w:rPr>
        <w:t>Terus yg big picture, variables, process —&gt; these have been captured in prompt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9771F" w15:done="0"/>
  <w15:commentEx w15:paraId="58B71A50" w15:done="0"/>
  <w15:commentEx w15:paraId="0E3A5AC7" w15:done="0"/>
  <w15:commentEx w15:paraId="4729D1C4" w15:done="0"/>
  <w15:commentEx w15:paraId="7680F4D7" w15:done="0"/>
  <w15:commentEx w15:paraId="69C01C6B" w15:done="0"/>
  <w15:commentEx w15:paraId="4A093EA7" w15:done="0"/>
  <w15:commentEx w15:paraId="4729F665" w15:done="0"/>
  <w15:commentEx w15:paraId="605F5F48" w15:done="0"/>
  <w15:commentEx w15:paraId="3CF1ECC9" w15:done="0"/>
  <w15:commentEx w15:paraId="12DF1D8A" w15:done="0"/>
  <w15:commentEx w15:paraId="0BCFC537" w15:done="0"/>
  <w15:commentEx w15:paraId="4E9E1E94" w15:done="0"/>
  <w15:commentEx w15:paraId="12B50442" w15:done="0"/>
  <w15:commentEx w15:paraId="59A2D266" w15:done="0"/>
  <w15:commentEx w15:paraId="1624B0CB" w15:done="0"/>
  <w15:commentEx w15:paraId="30651F69" w15:done="0"/>
  <w15:commentEx w15:paraId="28E3304B" w15:done="0"/>
  <w15:commentEx w15:paraId="5D745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39D0" w16cex:dateUtc="2022-11-25T05:55:00Z"/>
  <w16cex:commentExtensible w16cex:durableId="272B3A35" w16cex:dateUtc="2022-11-25T05:57:00Z"/>
  <w16cex:commentExtensible w16cex:durableId="272B406D" w16cex:dateUtc="2022-11-25T06:23:00Z"/>
  <w16cex:commentExtensible w16cex:durableId="272BC812" w16cex:dateUtc="2022-11-26T04:02:00Z"/>
  <w16cex:commentExtensible w16cex:durableId="272BC8EF" w16cex:dateUtc="2022-11-26T04:06:00Z"/>
  <w16cex:commentExtensible w16cex:durableId="272BE4D5" w16cex:dateUtc="2022-11-25T18:05:00Z"/>
  <w16cex:commentExtensible w16cex:durableId="272B4AED" w16cex:dateUtc="2022-11-25T07:08:00Z"/>
  <w16cex:commentExtensible w16cex:durableId="272B4D47" w16cex:dateUtc="2022-11-25T07:18:00Z"/>
  <w16cex:commentExtensible w16cex:durableId="272B4D8F" w16cex:dateUtc="2022-11-25T07:19:00Z"/>
  <w16cex:commentExtensible w16cex:durableId="272E9757" w16cex:dateUtc="2022-11-25T07:08:00Z"/>
  <w16cex:commentExtensible w16cex:durableId="272B4CF9" w16cex:dateUtc="2022-11-25T07:17:00Z"/>
  <w16cex:commentExtensible w16cex:durableId="272B4AC7" w16cex:dateUtc="2022-11-25T07:08:00Z"/>
  <w16cex:commentExtensible w16cex:durableId="272B4DC8" w16cex:dateUtc="2022-11-25T07:20:00Z"/>
  <w16cex:commentExtensible w16cex:durableId="272B56CE" w16cex:dateUtc="2022-11-25T07:59:00Z"/>
  <w16cex:commentExtensible w16cex:durableId="272BD0FD" w16cex:dateUtc="2022-11-25T16:40:00Z"/>
  <w16cex:commentExtensible w16cex:durableId="272BD0F7" w16cex:dateUtc="2022-11-25T16:40:00Z"/>
  <w16cex:commentExtensible w16cex:durableId="272BD147" w16cex:dateUtc="2022-11-25T16:41:00Z"/>
  <w16cex:commentExtensible w16cex:durableId="272BD283" w16cex:dateUtc="2022-11-25T16:47:00Z"/>
  <w16cex:commentExtensible w16cex:durableId="272BCA00" w16cex:dateUtc="2022-11-26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9771F" w16cid:durableId="272B39D0"/>
  <w16cid:commentId w16cid:paraId="58B71A50" w16cid:durableId="272B3A35"/>
  <w16cid:commentId w16cid:paraId="0E3A5AC7" w16cid:durableId="272B406D"/>
  <w16cid:commentId w16cid:paraId="4729D1C4" w16cid:durableId="272BC812"/>
  <w16cid:commentId w16cid:paraId="7680F4D7" w16cid:durableId="272BC8EF"/>
  <w16cid:commentId w16cid:paraId="69C01C6B" w16cid:durableId="272BE4D5"/>
  <w16cid:commentId w16cid:paraId="4A093EA7" w16cid:durableId="272B4AED"/>
  <w16cid:commentId w16cid:paraId="4729F665" w16cid:durableId="272B4D47"/>
  <w16cid:commentId w16cid:paraId="605F5F48" w16cid:durableId="272B4D8F"/>
  <w16cid:commentId w16cid:paraId="3CF1ECC9" w16cid:durableId="272E9757"/>
  <w16cid:commentId w16cid:paraId="12DF1D8A" w16cid:durableId="272B4CF9"/>
  <w16cid:commentId w16cid:paraId="0BCFC537" w16cid:durableId="272B4AC7"/>
  <w16cid:commentId w16cid:paraId="4E9E1E94" w16cid:durableId="272B4DC8"/>
  <w16cid:commentId w16cid:paraId="12B50442" w16cid:durableId="272B56CE"/>
  <w16cid:commentId w16cid:paraId="59A2D266" w16cid:durableId="272BD0FD"/>
  <w16cid:commentId w16cid:paraId="1624B0CB" w16cid:durableId="272BD0F7"/>
  <w16cid:commentId w16cid:paraId="30651F69" w16cid:durableId="272BD147"/>
  <w16cid:commentId w16cid:paraId="28E3304B" w16cid:durableId="272BD283"/>
  <w16cid:commentId w16cid:paraId="5D745AC9" w16cid:durableId="272BCA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F79"/>
    <w:multiLevelType w:val="multilevel"/>
    <w:tmpl w:val="458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A6D"/>
    <w:multiLevelType w:val="multilevel"/>
    <w:tmpl w:val="5520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3243"/>
    <w:multiLevelType w:val="multilevel"/>
    <w:tmpl w:val="E36EA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69C7"/>
    <w:multiLevelType w:val="multilevel"/>
    <w:tmpl w:val="A4887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02F"/>
    <w:multiLevelType w:val="multilevel"/>
    <w:tmpl w:val="916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95833"/>
    <w:multiLevelType w:val="hybridMultilevel"/>
    <w:tmpl w:val="105AD028"/>
    <w:lvl w:ilvl="0" w:tplc="947A767C">
      <w:start w:val="304"/>
      <w:numFmt w:val="bullet"/>
      <w:lvlText w:val=""/>
      <w:lvlJc w:val="left"/>
      <w:pPr>
        <w:ind w:left="720" w:hanging="360"/>
      </w:pPr>
      <w:rPr>
        <w:rFonts w:ascii="Wingdings" w:eastAsia="Times New Roman"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A6D0472"/>
    <w:multiLevelType w:val="multilevel"/>
    <w:tmpl w:val="914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320FF"/>
    <w:multiLevelType w:val="hybridMultilevel"/>
    <w:tmpl w:val="7B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35DA0"/>
    <w:multiLevelType w:val="multilevel"/>
    <w:tmpl w:val="252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440604">
    <w:abstractNumId w:val="8"/>
  </w:num>
  <w:num w:numId="2" w16cid:durableId="1449662588">
    <w:abstractNumId w:val="4"/>
  </w:num>
  <w:num w:numId="3" w16cid:durableId="2120903566">
    <w:abstractNumId w:val="1"/>
  </w:num>
  <w:num w:numId="4" w16cid:durableId="1165129000">
    <w:abstractNumId w:val="2"/>
    <w:lvlOverride w:ilvl="0">
      <w:lvl w:ilvl="0">
        <w:numFmt w:val="decimal"/>
        <w:lvlText w:val="%1."/>
        <w:lvlJc w:val="left"/>
      </w:lvl>
    </w:lvlOverride>
  </w:num>
  <w:num w:numId="5" w16cid:durableId="1276445022">
    <w:abstractNumId w:val="3"/>
    <w:lvlOverride w:ilvl="0">
      <w:lvl w:ilvl="0">
        <w:numFmt w:val="decimal"/>
        <w:lvlText w:val="%1."/>
        <w:lvlJc w:val="left"/>
      </w:lvl>
    </w:lvlOverride>
  </w:num>
  <w:num w:numId="6" w16cid:durableId="414128460">
    <w:abstractNumId w:val="0"/>
  </w:num>
  <w:num w:numId="7" w16cid:durableId="1527907044">
    <w:abstractNumId w:val="6"/>
  </w:num>
  <w:num w:numId="8" w16cid:durableId="482281715">
    <w:abstractNumId w:val="7"/>
  </w:num>
  <w:num w:numId="9" w16cid:durableId="8690738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Dewi Po">
    <w15:presenceInfo w15:providerId="Windows Live" w15:userId="5f881f861e20afac"/>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E"/>
    <w:rsid w:val="00034FAC"/>
    <w:rsid w:val="00121D28"/>
    <w:rsid w:val="001527BA"/>
    <w:rsid w:val="00192F4C"/>
    <w:rsid w:val="00282881"/>
    <w:rsid w:val="00305D13"/>
    <w:rsid w:val="00317B1F"/>
    <w:rsid w:val="00333EC5"/>
    <w:rsid w:val="00360198"/>
    <w:rsid w:val="00381E56"/>
    <w:rsid w:val="003E5EE5"/>
    <w:rsid w:val="003F7615"/>
    <w:rsid w:val="0044379C"/>
    <w:rsid w:val="00480303"/>
    <w:rsid w:val="005C23E4"/>
    <w:rsid w:val="006322A2"/>
    <w:rsid w:val="00681264"/>
    <w:rsid w:val="00706A11"/>
    <w:rsid w:val="00726792"/>
    <w:rsid w:val="0074351C"/>
    <w:rsid w:val="007618D9"/>
    <w:rsid w:val="00785B4C"/>
    <w:rsid w:val="007B017E"/>
    <w:rsid w:val="007B7594"/>
    <w:rsid w:val="007D2DB2"/>
    <w:rsid w:val="007D49ED"/>
    <w:rsid w:val="007E2AEB"/>
    <w:rsid w:val="00810E9A"/>
    <w:rsid w:val="00837483"/>
    <w:rsid w:val="00862B54"/>
    <w:rsid w:val="008747FA"/>
    <w:rsid w:val="00891C4C"/>
    <w:rsid w:val="008B4291"/>
    <w:rsid w:val="00901E53"/>
    <w:rsid w:val="009467E2"/>
    <w:rsid w:val="009673ED"/>
    <w:rsid w:val="009C1ECF"/>
    <w:rsid w:val="00A02267"/>
    <w:rsid w:val="00A32797"/>
    <w:rsid w:val="00A64E5E"/>
    <w:rsid w:val="00A73099"/>
    <w:rsid w:val="00AC13FD"/>
    <w:rsid w:val="00B13E1D"/>
    <w:rsid w:val="00B331D7"/>
    <w:rsid w:val="00B77884"/>
    <w:rsid w:val="00B848A9"/>
    <w:rsid w:val="00BA1097"/>
    <w:rsid w:val="00BF4A80"/>
    <w:rsid w:val="00C0374B"/>
    <w:rsid w:val="00C34E92"/>
    <w:rsid w:val="00C535F0"/>
    <w:rsid w:val="00C72318"/>
    <w:rsid w:val="00C75ADE"/>
    <w:rsid w:val="00C863ED"/>
    <w:rsid w:val="00C932CA"/>
    <w:rsid w:val="00CC7725"/>
    <w:rsid w:val="00CE4DDE"/>
    <w:rsid w:val="00D15C9F"/>
    <w:rsid w:val="00D25F59"/>
    <w:rsid w:val="00D26611"/>
    <w:rsid w:val="00D52CD6"/>
    <w:rsid w:val="00D74823"/>
    <w:rsid w:val="00D8417F"/>
    <w:rsid w:val="00DA6CCD"/>
    <w:rsid w:val="00DE7F58"/>
    <w:rsid w:val="00EF4B7B"/>
    <w:rsid w:val="00F32206"/>
    <w:rsid w:val="00F50705"/>
    <w:rsid w:val="00F723A6"/>
    <w:rsid w:val="00FA013C"/>
    <w:rsid w:val="00FA76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F2A6"/>
  <w15:chartTrackingRefBased/>
  <w15:docId w15:val="{6583BD51-0D6E-46EC-A136-585EAE18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17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17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B017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74351C"/>
    <w:pPr>
      <w:spacing w:after="0" w:line="240" w:lineRule="auto"/>
    </w:pPr>
  </w:style>
  <w:style w:type="character" w:styleId="CommentReference">
    <w:name w:val="annotation reference"/>
    <w:basedOn w:val="DefaultParagraphFont"/>
    <w:uiPriority w:val="99"/>
    <w:semiHidden/>
    <w:unhideWhenUsed/>
    <w:rsid w:val="00D8417F"/>
    <w:rPr>
      <w:sz w:val="16"/>
      <w:szCs w:val="16"/>
    </w:rPr>
  </w:style>
  <w:style w:type="paragraph" w:styleId="CommentText">
    <w:name w:val="annotation text"/>
    <w:basedOn w:val="Normal"/>
    <w:link w:val="CommentTextChar"/>
    <w:uiPriority w:val="99"/>
    <w:semiHidden/>
    <w:unhideWhenUsed/>
    <w:rsid w:val="00D8417F"/>
    <w:pPr>
      <w:spacing w:line="240" w:lineRule="auto"/>
    </w:pPr>
    <w:rPr>
      <w:sz w:val="20"/>
      <w:szCs w:val="20"/>
    </w:rPr>
  </w:style>
  <w:style w:type="character" w:customStyle="1" w:styleId="CommentTextChar">
    <w:name w:val="Comment Text Char"/>
    <w:basedOn w:val="DefaultParagraphFont"/>
    <w:link w:val="CommentText"/>
    <w:uiPriority w:val="99"/>
    <w:semiHidden/>
    <w:rsid w:val="00D8417F"/>
    <w:rPr>
      <w:sz w:val="20"/>
      <w:szCs w:val="20"/>
    </w:rPr>
  </w:style>
  <w:style w:type="paragraph" w:styleId="CommentSubject">
    <w:name w:val="annotation subject"/>
    <w:basedOn w:val="CommentText"/>
    <w:next w:val="CommentText"/>
    <w:link w:val="CommentSubjectChar"/>
    <w:uiPriority w:val="99"/>
    <w:semiHidden/>
    <w:unhideWhenUsed/>
    <w:rsid w:val="00D8417F"/>
    <w:rPr>
      <w:b/>
      <w:bCs/>
    </w:rPr>
  </w:style>
  <w:style w:type="character" w:customStyle="1" w:styleId="CommentSubjectChar">
    <w:name w:val="Comment Subject Char"/>
    <w:basedOn w:val="CommentTextChar"/>
    <w:link w:val="CommentSubject"/>
    <w:uiPriority w:val="99"/>
    <w:semiHidden/>
    <w:rsid w:val="00D8417F"/>
    <w:rPr>
      <w:b/>
      <w:bCs/>
      <w:sz w:val="20"/>
      <w:szCs w:val="20"/>
    </w:rPr>
  </w:style>
  <w:style w:type="paragraph" w:styleId="ListParagraph">
    <w:name w:val="List Paragraph"/>
    <w:basedOn w:val="Normal"/>
    <w:uiPriority w:val="34"/>
    <w:qFormat/>
    <w:rsid w:val="00CC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5</cp:revision>
  <dcterms:created xsi:type="dcterms:W3CDTF">2022-11-27T19:36:00Z</dcterms:created>
  <dcterms:modified xsi:type="dcterms:W3CDTF">2022-11-29T00:19:00Z</dcterms:modified>
</cp:coreProperties>
</file>