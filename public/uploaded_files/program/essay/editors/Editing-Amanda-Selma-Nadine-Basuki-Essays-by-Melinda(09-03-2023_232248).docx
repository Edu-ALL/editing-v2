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874A91" w:rsidRDefault="00C10892">
      <w:pPr>
        <w:shd w:val="clear" w:color="auto" w:fill="FFFFFF"/>
        <w:spacing w:after="300"/>
        <w:rPr>
          <w:rFonts w:ascii="Roboto" w:eastAsia="Roboto" w:hAnsi="Roboto" w:cs="Roboto"/>
          <w:color w:val="333333"/>
          <w:sz w:val="23"/>
          <w:szCs w:val="23"/>
        </w:rPr>
      </w:pPr>
      <w:r>
        <w:rPr>
          <w:rFonts w:ascii="Roboto" w:eastAsia="Roboto" w:hAnsi="Roboto" w:cs="Roboto"/>
          <w:color w:val="333333"/>
          <w:sz w:val="23"/>
          <w:szCs w:val="23"/>
        </w:rPr>
        <w:t xml:space="preserve">The personal statement helps colleges get to know you better as a person and a student. Please provide a 1,250-3,250 character statement discussing your educational path (approx. 250 - 650 words). </w:t>
      </w:r>
    </w:p>
    <w:p w14:paraId="00000002" w14:textId="77777777" w:rsidR="00874A91" w:rsidRDefault="00C10892">
      <w:pPr>
        <w:shd w:val="clear" w:color="auto" w:fill="FFFFFF"/>
        <w:spacing w:after="300"/>
        <w:rPr>
          <w:rFonts w:ascii="Roboto" w:eastAsia="Roboto" w:hAnsi="Roboto" w:cs="Roboto"/>
          <w:i/>
          <w:color w:val="333333"/>
          <w:sz w:val="23"/>
          <w:szCs w:val="23"/>
        </w:rPr>
      </w:pPr>
      <w:r>
        <w:rPr>
          <w:rFonts w:ascii="Roboto" w:eastAsia="Roboto" w:hAnsi="Roboto" w:cs="Roboto"/>
          <w:i/>
          <w:color w:val="333333"/>
          <w:sz w:val="23"/>
          <w:szCs w:val="23"/>
        </w:rPr>
        <w:t>How does continuing your education at a new institution help you achieve your future goals?</w:t>
      </w:r>
    </w:p>
    <w:p w14:paraId="00000003" w14:textId="77777777" w:rsidR="00874A91" w:rsidRDefault="00C10892" w:rsidP="00662B3F">
      <w:pPr>
        <w:spacing w:line="360" w:lineRule="auto"/>
        <w:rPr>
          <w:rFonts w:ascii="Roboto" w:eastAsia="Roboto" w:hAnsi="Roboto" w:cs="Roboto"/>
        </w:rPr>
      </w:pPr>
      <w:r>
        <w:rPr>
          <w:rFonts w:ascii="Roboto" w:eastAsia="Roboto" w:hAnsi="Roboto" w:cs="Roboto"/>
        </w:rPr>
        <w:t>“Team Yellow! Let’s start by introducing our name, age, and where you’re from!” I enthusiastically said. Yet the only reply I could get was an unintelligible mumble</w:t>
      </w:r>
      <w:r>
        <w:rPr>
          <w:rFonts w:ascii="Roboto" w:eastAsia="Roboto" w:hAnsi="Roboto" w:cs="Roboto"/>
        </w:rPr>
        <w:t xml:space="preserve">. Seeing how disinterested everyone was, I knew it would take a huge effort to get the ball rolling. So I began to take the time to understand each of their individual behaviors. </w:t>
      </w:r>
      <w:commentRangeStart w:id="0"/>
      <w:r>
        <w:rPr>
          <w:rFonts w:ascii="Roboto" w:eastAsia="Roboto" w:hAnsi="Roboto" w:cs="Roboto"/>
        </w:rPr>
        <w:t>I realized that my role as a team leader wasn’t to tell these kids what to do</w:t>
      </w:r>
      <w:r>
        <w:rPr>
          <w:rFonts w:ascii="Roboto" w:eastAsia="Roboto" w:hAnsi="Roboto" w:cs="Roboto"/>
        </w:rPr>
        <w:t xml:space="preserve">, but to be a mentor to them.  My role working at </w:t>
      </w:r>
      <w:proofErr w:type="spellStart"/>
      <w:r>
        <w:rPr>
          <w:rFonts w:ascii="Roboto" w:eastAsia="Roboto" w:hAnsi="Roboto" w:cs="Roboto"/>
        </w:rPr>
        <w:t>SuperCamp</w:t>
      </w:r>
      <w:proofErr w:type="spellEnd"/>
      <w:r>
        <w:rPr>
          <w:rFonts w:ascii="Roboto" w:eastAsia="Roboto" w:hAnsi="Roboto" w:cs="Roboto"/>
        </w:rPr>
        <w:t xml:space="preserve"> allowed me to understand that staying attuned to each camper and tailoring my attention to their needs is key.</w:t>
      </w:r>
      <w:commentRangeEnd w:id="0"/>
      <w:r w:rsidR="005A69A4">
        <w:rPr>
          <w:rStyle w:val="CommentReference"/>
        </w:rPr>
        <w:commentReference w:id="0"/>
      </w:r>
      <w:r>
        <w:rPr>
          <w:rFonts w:ascii="Roboto" w:eastAsia="Roboto" w:hAnsi="Roboto" w:cs="Roboto"/>
        </w:rPr>
        <w:t xml:space="preserve"> By the end of camp, my campers had explored their strengths, ignited confidence, and </w:t>
      </w:r>
      <w:r>
        <w:rPr>
          <w:rFonts w:ascii="Roboto" w:eastAsia="Roboto" w:hAnsi="Roboto" w:cs="Roboto"/>
        </w:rPr>
        <w:t xml:space="preserve">developed life skills for years to come. Coming into </w:t>
      </w:r>
      <w:proofErr w:type="spellStart"/>
      <w:r>
        <w:rPr>
          <w:rFonts w:ascii="Roboto" w:eastAsia="Roboto" w:hAnsi="Roboto" w:cs="Roboto"/>
        </w:rPr>
        <w:t>SuperCamp</w:t>
      </w:r>
      <w:proofErr w:type="spellEnd"/>
      <w:r>
        <w:rPr>
          <w:rFonts w:ascii="Roboto" w:eastAsia="Roboto" w:hAnsi="Roboto" w:cs="Roboto"/>
        </w:rPr>
        <w:t xml:space="preserve">, my goal was to plant a seed in the young lives of my campers, yet they have done the same in mine. </w:t>
      </w:r>
      <w:commentRangeStart w:id="1"/>
      <w:r>
        <w:rPr>
          <w:rFonts w:ascii="Roboto" w:eastAsia="Roboto" w:hAnsi="Roboto" w:cs="Roboto"/>
        </w:rPr>
        <w:t xml:space="preserve">My passion for education and the youth had turned into my life’s ambition. </w:t>
      </w:r>
      <w:commentRangeEnd w:id="1"/>
      <w:r w:rsidR="00F34747">
        <w:rPr>
          <w:rStyle w:val="CommentReference"/>
        </w:rPr>
        <w:commentReference w:id="1"/>
      </w:r>
    </w:p>
    <w:p w14:paraId="00000004" w14:textId="77777777" w:rsidR="00874A91" w:rsidRDefault="00874A91">
      <w:pPr>
        <w:spacing w:line="360" w:lineRule="auto"/>
        <w:rPr>
          <w:rFonts w:ascii="Roboto" w:eastAsia="Roboto" w:hAnsi="Roboto" w:cs="Roboto"/>
        </w:rPr>
      </w:pPr>
    </w:p>
    <w:p w14:paraId="00000005" w14:textId="0E47FF83" w:rsidR="00874A91" w:rsidRPr="00B634F5" w:rsidRDefault="00C10892">
      <w:pPr>
        <w:spacing w:line="360" w:lineRule="auto"/>
        <w:rPr>
          <w:rFonts w:ascii="Roboto" w:eastAsia="Roboto" w:hAnsi="Roboto" w:cs="Roboto"/>
        </w:rPr>
      </w:pPr>
      <w:r>
        <w:rPr>
          <w:rFonts w:ascii="Roboto" w:eastAsia="Roboto" w:hAnsi="Roboto" w:cs="Roboto"/>
        </w:rPr>
        <w:t>If a personaliz</w:t>
      </w:r>
      <w:r>
        <w:rPr>
          <w:rFonts w:ascii="Roboto" w:eastAsia="Roboto" w:hAnsi="Roboto" w:cs="Roboto"/>
        </w:rPr>
        <w:t xml:space="preserve">ed approach was so crucial in this situation, would the same apply to a child’s learning? I decided to dive deeper into the elementary education system to find out. I conducted my research project on how differentiated instruction can help teachers foster </w:t>
      </w:r>
      <w:r>
        <w:rPr>
          <w:rFonts w:ascii="Roboto" w:eastAsia="Roboto" w:hAnsi="Roboto" w:cs="Roboto"/>
        </w:rPr>
        <w:t>students’ self-efficacy and learning motivation. After consulting the curriculum coordinator of Indonesia’s most prominent educational foundations, I situated myself in the educational world through classroom observations and extensive interviews with teac</w:t>
      </w:r>
      <w:r>
        <w:rPr>
          <w:rFonts w:ascii="Roboto" w:eastAsia="Roboto" w:hAnsi="Roboto" w:cs="Roboto"/>
        </w:rPr>
        <w:t xml:space="preserve">hers. </w:t>
      </w:r>
      <w:commentRangeStart w:id="2"/>
      <w:r>
        <w:rPr>
          <w:rFonts w:ascii="Roboto" w:eastAsia="Roboto" w:hAnsi="Roboto" w:cs="Roboto"/>
        </w:rPr>
        <w:t>From my research, I learned that allowing students to take part in learning methods that leveraged their areas of strengths while catering towards their areas of need showed a positive correlation with their enthusiasm and participation</w:t>
      </w:r>
      <w:commentRangeEnd w:id="2"/>
      <w:r w:rsidR="004C5886">
        <w:rPr>
          <w:rStyle w:val="CommentReference"/>
        </w:rPr>
        <w:commentReference w:id="2"/>
      </w:r>
      <w:r>
        <w:rPr>
          <w:rFonts w:ascii="Roboto" w:eastAsia="Roboto" w:hAnsi="Roboto" w:cs="Roboto"/>
        </w:rPr>
        <w:t xml:space="preserve">. </w:t>
      </w:r>
      <w:r w:rsidRPr="004C5886">
        <w:rPr>
          <w:rFonts w:ascii="Roboto" w:eastAsia="Roboto" w:hAnsi="Roboto" w:cs="Roboto"/>
          <w:strike/>
          <w:rPrChange w:id="3" w:author="Microsoft Office User" w:date="2023-03-09T22:33:00Z">
            <w:rPr>
              <w:rFonts w:ascii="Roboto" w:eastAsia="Roboto" w:hAnsi="Roboto" w:cs="Roboto"/>
            </w:rPr>
          </w:rPrChange>
        </w:rPr>
        <w:t>Hence, expon</w:t>
      </w:r>
      <w:r w:rsidRPr="004C5886">
        <w:rPr>
          <w:rFonts w:ascii="Roboto" w:eastAsia="Roboto" w:hAnsi="Roboto" w:cs="Roboto"/>
          <w:strike/>
          <w:rPrChange w:id="4" w:author="Microsoft Office User" w:date="2023-03-09T22:33:00Z">
            <w:rPr>
              <w:rFonts w:ascii="Roboto" w:eastAsia="Roboto" w:hAnsi="Roboto" w:cs="Roboto"/>
            </w:rPr>
          </w:rPrChange>
        </w:rPr>
        <w:t xml:space="preserve">entially improving student success and enjoyment. </w:t>
      </w:r>
      <w:ins w:id="5" w:author="Microsoft Office User" w:date="2023-03-09T22:39:00Z">
        <w:r w:rsidR="00B634F5">
          <w:rPr>
            <w:rFonts w:ascii="Roboto" w:eastAsia="Roboto" w:hAnsi="Roboto" w:cs="Roboto"/>
          </w:rPr>
          <w:t xml:space="preserve">(this </w:t>
        </w:r>
      </w:ins>
      <w:ins w:id="6" w:author="Microsoft Office User" w:date="2023-03-09T22:40:00Z">
        <w:r w:rsidR="0018164E">
          <w:rPr>
            <w:rFonts w:ascii="Roboto" w:eastAsia="Roboto" w:hAnsi="Roboto" w:cs="Roboto"/>
          </w:rPr>
          <w:t>paragraph</w:t>
        </w:r>
      </w:ins>
      <w:ins w:id="7" w:author="Microsoft Office User" w:date="2023-03-09T22:39:00Z">
        <w:r w:rsidR="00B634F5">
          <w:rPr>
            <w:rFonts w:ascii="Roboto" w:eastAsia="Roboto" w:hAnsi="Roboto" w:cs="Roboto"/>
          </w:rPr>
          <w:t xml:space="preserve"> should be connected to the college in-classroom learning. Read </w:t>
        </w:r>
      </w:ins>
      <w:ins w:id="8" w:author="Microsoft Office User" w:date="2023-03-09T22:40:00Z">
        <w:r w:rsidR="00B634F5">
          <w:rPr>
            <w:rFonts w:ascii="Roboto" w:eastAsia="Roboto" w:hAnsi="Roboto" w:cs="Roboto"/>
          </w:rPr>
          <w:t>my comments below)</w:t>
        </w:r>
      </w:ins>
    </w:p>
    <w:p w14:paraId="00000006" w14:textId="77777777" w:rsidR="00874A91" w:rsidRDefault="00874A91">
      <w:pPr>
        <w:spacing w:line="360" w:lineRule="auto"/>
        <w:rPr>
          <w:rFonts w:ascii="Roboto" w:eastAsia="Roboto" w:hAnsi="Roboto" w:cs="Roboto"/>
        </w:rPr>
      </w:pPr>
    </w:p>
    <w:p w14:paraId="40CD7BC9" w14:textId="3476DE28" w:rsidR="001C4F46" w:rsidRDefault="00C10892" w:rsidP="00662B3F">
      <w:pPr>
        <w:spacing w:line="360" w:lineRule="auto"/>
        <w:rPr>
          <w:ins w:id="9" w:author="Microsoft Office User" w:date="2023-03-09T22:37:00Z"/>
          <w:rFonts w:ascii="Roboto" w:eastAsia="Roboto" w:hAnsi="Roboto" w:cs="Roboto"/>
        </w:rPr>
      </w:pPr>
      <w:r>
        <w:rPr>
          <w:rFonts w:ascii="Roboto" w:eastAsia="Roboto" w:hAnsi="Roboto" w:cs="Roboto"/>
        </w:rPr>
        <w:t xml:space="preserve">During my two years in community college, I have maximized my opportunities to explore psychology. The Psychology in Modern Life course was particularly interesting </w:t>
      </w:r>
      <w:del w:id="10" w:author="Microsoft Office User" w:date="2023-03-09T22:35:00Z">
        <w:r w:rsidDel="005F45DE">
          <w:rPr>
            <w:rFonts w:ascii="Roboto" w:eastAsia="Roboto" w:hAnsi="Roboto" w:cs="Roboto"/>
          </w:rPr>
          <w:delText xml:space="preserve">for me </w:delText>
        </w:r>
      </w:del>
      <w:del w:id="11" w:author="Microsoft Office User" w:date="2023-03-09T22:36:00Z">
        <w:r w:rsidDel="000242BB">
          <w:rPr>
            <w:rFonts w:ascii="Roboto" w:eastAsia="Roboto" w:hAnsi="Roboto" w:cs="Roboto"/>
          </w:rPr>
          <w:delText>as I was able to dive into appli</w:delText>
        </w:r>
        <w:r w:rsidDel="000242BB">
          <w:rPr>
            <w:rFonts w:ascii="Roboto" w:eastAsia="Roboto" w:hAnsi="Roboto" w:cs="Roboto"/>
          </w:rPr>
          <w:delText xml:space="preserve">cations of different psychological theories </w:delText>
        </w:r>
      </w:del>
      <w:r>
        <w:rPr>
          <w:rFonts w:ascii="Roboto" w:eastAsia="Roboto" w:hAnsi="Roboto" w:cs="Roboto"/>
        </w:rPr>
        <w:t>as I learn</w:t>
      </w:r>
      <w:ins w:id="12" w:author="Microsoft Office User" w:date="2023-03-09T22:36:00Z">
        <w:r w:rsidR="000242BB">
          <w:rPr>
            <w:rFonts w:ascii="Roboto" w:eastAsia="Roboto" w:hAnsi="Roboto" w:cs="Roboto"/>
          </w:rPr>
          <w:t>ed</w:t>
        </w:r>
      </w:ins>
      <w:r>
        <w:rPr>
          <w:rFonts w:ascii="Roboto" w:eastAsia="Roboto" w:hAnsi="Roboto" w:cs="Roboto"/>
        </w:rPr>
        <w:t xml:space="preserve"> about the factors involved in personality development and interpersonal relationships. </w:t>
      </w:r>
      <w:ins w:id="13" w:author="Microsoft Office User" w:date="2023-03-09T22:37:00Z">
        <w:r w:rsidR="001C4F46">
          <w:rPr>
            <w:rFonts w:ascii="Roboto" w:eastAsia="Roboto" w:hAnsi="Roboto" w:cs="Roboto"/>
          </w:rPr>
          <w:t>(</w:t>
        </w:r>
        <w:r w:rsidR="00D83DD6">
          <w:rPr>
            <w:rFonts w:ascii="Roboto" w:eastAsia="Roboto" w:hAnsi="Roboto" w:cs="Roboto"/>
          </w:rPr>
          <w:t xml:space="preserve">connect what you learned at community college with the </w:t>
        </w:r>
        <w:r w:rsidR="00D83DD6" w:rsidRPr="00B634F5">
          <w:rPr>
            <w:rFonts w:ascii="Roboto" w:eastAsia="Roboto" w:hAnsi="Roboto" w:cs="Roboto"/>
            <w:b/>
            <w:rPrChange w:id="14" w:author="Microsoft Office User" w:date="2023-03-09T22:39:00Z">
              <w:rPr>
                <w:rFonts w:ascii="Roboto" w:eastAsia="Roboto" w:hAnsi="Roboto" w:cs="Roboto"/>
              </w:rPr>
            </w:rPrChange>
          </w:rPr>
          <w:t>second paragraph</w:t>
        </w:r>
        <w:r w:rsidR="00D83DD6">
          <w:rPr>
            <w:rFonts w:ascii="Roboto" w:eastAsia="Roboto" w:hAnsi="Roboto" w:cs="Roboto"/>
          </w:rPr>
          <w:t xml:space="preserve">. I suggest that you talk about how this course helped you during your classroom observations and interview with teachers. </w:t>
        </w:r>
      </w:ins>
      <w:ins w:id="15" w:author="Microsoft Office User" w:date="2023-03-09T22:38:00Z">
        <w:r w:rsidR="002E5C9D">
          <w:rPr>
            <w:rFonts w:ascii="Roboto" w:eastAsia="Roboto" w:hAnsi="Roboto" w:cs="Roboto"/>
          </w:rPr>
          <w:t xml:space="preserve">Which theories were you able to observe in real life situations? Try to correlate what you learn inside and outside the classroom to make a relevant point). </w:t>
        </w:r>
      </w:ins>
    </w:p>
    <w:p w14:paraId="3303C883" w14:textId="77777777" w:rsidR="001C4F46" w:rsidRDefault="001C4F46" w:rsidP="00662B3F">
      <w:pPr>
        <w:spacing w:line="360" w:lineRule="auto"/>
        <w:rPr>
          <w:ins w:id="16" w:author="Microsoft Office User" w:date="2023-03-09T22:37:00Z"/>
          <w:rFonts w:ascii="Roboto" w:eastAsia="Roboto" w:hAnsi="Roboto" w:cs="Roboto"/>
        </w:rPr>
      </w:pPr>
    </w:p>
    <w:p w14:paraId="00000007" w14:textId="7AD38EB2" w:rsidR="00874A91" w:rsidRDefault="00C10892" w:rsidP="00662B3F">
      <w:pPr>
        <w:spacing w:line="360" w:lineRule="auto"/>
        <w:rPr>
          <w:rFonts w:ascii="Roboto" w:eastAsia="Roboto" w:hAnsi="Roboto" w:cs="Roboto"/>
        </w:rPr>
      </w:pPr>
      <w:del w:id="17" w:author="Microsoft Office User" w:date="2023-03-09T22:37:00Z">
        <w:r w:rsidDel="001C4F46">
          <w:rPr>
            <w:rFonts w:ascii="Roboto" w:eastAsia="Roboto" w:hAnsi="Roboto" w:cs="Roboto"/>
          </w:rPr>
          <w:delText xml:space="preserve">As I embark on the next step of my educational career as a transfer student, </w:delText>
        </w:r>
      </w:del>
      <w:r>
        <w:rPr>
          <w:rFonts w:ascii="Roboto" w:eastAsia="Roboto" w:hAnsi="Roboto" w:cs="Roboto"/>
        </w:rPr>
        <w:t xml:space="preserve">I strive to </w:t>
      </w:r>
      <w:del w:id="18" w:author="Microsoft Office User" w:date="2023-03-09T22:37:00Z">
        <w:r w:rsidDel="001C4F46">
          <w:rPr>
            <w:rFonts w:ascii="Roboto" w:eastAsia="Roboto" w:hAnsi="Roboto" w:cs="Roboto"/>
          </w:rPr>
          <w:delText>build upon this foundatio</w:delText>
        </w:r>
        <w:r w:rsidDel="001C4F46">
          <w:rPr>
            <w:rFonts w:ascii="Roboto" w:eastAsia="Roboto" w:hAnsi="Roboto" w:cs="Roboto"/>
          </w:rPr>
          <w:delText xml:space="preserve">n as I </w:delText>
        </w:r>
      </w:del>
      <w:r>
        <w:rPr>
          <w:rFonts w:ascii="Roboto" w:eastAsia="Roboto" w:hAnsi="Roboto" w:cs="Roboto"/>
        </w:rPr>
        <w:t xml:space="preserve">deepen my understanding in the psychology of children with hopes to tackle educational </w:t>
      </w:r>
      <w:commentRangeStart w:id="19"/>
      <w:r>
        <w:rPr>
          <w:rFonts w:ascii="Roboto" w:eastAsia="Roboto" w:hAnsi="Roboto" w:cs="Roboto"/>
        </w:rPr>
        <w:t>issues</w:t>
      </w:r>
      <w:commentRangeEnd w:id="19"/>
      <w:r w:rsidR="00D02104">
        <w:rPr>
          <w:rStyle w:val="CommentReference"/>
        </w:rPr>
        <w:commentReference w:id="19"/>
      </w:r>
      <w:r>
        <w:rPr>
          <w:rFonts w:ascii="Roboto" w:eastAsia="Roboto" w:hAnsi="Roboto" w:cs="Roboto"/>
        </w:rPr>
        <w:t xml:space="preserve"> from its roots</w:t>
      </w:r>
      <w:ins w:id="20" w:author="Microsoft Office User" w:date="2023-03-09T22:41:00Z">
        <w:r w:rsidR="002C4707">
          <w:rPr>
            <w:rFonts w:ascii="Roboto" w:eastAsia="Roboto" w:hAnsi="Roboto" w:cs="Roboto"/>
          </w:rPr>
          <w:t xml:space="preserve"> because in the future, </w:t>
        </w:r>
      </w:ins>
      <w:del w:id="21" w:author="Microsoft Office User" w:date="2023-03-09T22:41:00Z">
        <w:r w:rsidDel="002C4707">
          <w:rPr>
            <w:rFonts w:ascii="Roboto" w:eastAsia="Roboto" w:hAnsi="Roboto" w:cs="Roboto"/>
          </w:rPr>
          <w:delText>.</w:delText>
        </w:r>
        <w:r w:rsidDel="002C4707">
          <w:rPr>
            <w:rFonts w:ascii="Roboto" w:eastAsia="Roboto" w:hAnsi="Roboto" w:cs="Roboto"/>
          </w:rPr>
          <w:delText xml:space="preserve"> </w:delText>
        </w:r>
      </w:del>
      <w:r>
        <w:rPr>
          <w:rFonts w:ascii="Roboto" w:eastAsia="Roboto" w:hAnsi="Roboto" w:cs="Roboto"/>
        </w:rPr>
        <w:t xml:space="preserve">I </w:t>
      </w:r>
      <w:del w:id="22" w:author="Microsoft Office User" w:date="2023-03-09T22:42:00Z">
        <w:r w:rsidDel="002C4707">
          <w:rPr>
            <w:rFonts w:ascii="Roboto" w:eastAsia="Roboto" w:hAnsi="Roboto" w:cs="Roboto"/>
          </w:rPr>
          <w:delText>am eager</w:delText>
        </w:r>
      </w:del>
      <w:ins w:id="23" w:author="Microsoft Office User" w:date="2023-03-09T22:42:00Z">
        <w:r w:rsidR="002C4707">
          <w:rPr>
            <w:rFonts w:ascii="Roboto" w:eastAsia="Roboto" w:hAnsi="Roboto" w:cs="Roboto"/>
          </w:rPr>
          <w:t>aspire</w:t>
        </w:r>
      </w:ins>
      <w:r>
        <w:rPr>
          <w:rFonts w:ascii="Roboto" w:eastAsia="Roboto" w:hAnsi="Roboto" w:cs="Roboto"/>
        </w:rPr>
        <w:t xml:space="preserve"> to build a preschool </w:t>
      </w:r>
      <w:ins w:id="24" w:author="Microsoft Office User" w:date="2023-03-09T22:43:00Z">
        <w:r w:rsidR="00476885">
          <w:rPr>
            <w:rFonts w:ascii="Roboto" w:eastAsia="Roboto" w:hAnsi="Roboto" w:cs="Roboto"/>
          </w:rPr>
          <w:t xml:space="preserve">that can lay a strong </w:t>
        </w:r>
        <w:r w:rsidR="00476885">
          <w:rPr>
            <w:rFonts w:ascii="Roboto" w:eastAsia="Roboto" w:hAnsi="Roboto" w:cs="Roboto"/>
          </w:rPr>
          <w:lastRenderedPageBreak/>
          <w:t xml:space="preserve">foundation </w:t>
        </w:r>
      </w:ins>
      <w:del w:id="25" w:author="Microsoft Office User" w:date="2023-03-09T22:43:00Z">
        <w:r w:rsidDel="00D02104">
          <w:rPr>
            <w:rFonts w:ascii="Roboto" w:eastAsia="Roboto" w:hAnsi="Roboto" w:cs="Roboto"/>
          </w:rPr>
          <w:delText xml:space="preserve">academy with its own child-centered and developmentally appropriate curriculum </w:delText>
        </w:r>
      </w:del>
      <w:ins w:id="26" w:author="Microsoft Office User" w:date="2023-03-09T22:44:00Z">
        <w:r w:rsidR="00476885">
          <w:rPr>
            <w:rFonts w:ascii="Roboto" w:eastAsia="Roboto" w:hAnsi="Roboto" w:cs="Roboto"/>
          </w:rPr>
          <w:t xml:space="preserve">for both </w:t>
        </w:r>
      </w:ins>
      <w:del w:id="27" w:author="Microsoft Office User" w:date="2023-03-09T22:44:00Z">
        <w:r w:rsidDel="00476885">
          <w:rPr>
            <w:rFonts w:ascii="Roboto" w:eastAsia="Roboto" w:hAnsi="Roboto" w:cs="Roboto"/>
          </w:rPr>
          <w:delText>where students can build a s</w:delText>
        </w:r>
        <w:r w:rsidDel="00476885">
          <w:rPr>
            <w:rFonts w:ascii="Roboto" w:eastAsia="Roboto" w:hAnsi="Roboto" w:cs="Roboto"/>
          </w:rPr>
          <w:delText>trong foundation in learning</w:delText>
        </w:r>
      </w:del>
      <w:ins w:id="28" w:author="Microsoft Office User" w:date="2023-03-09T22:44:00Z">
        <w:r w:rsidR="00476885">
          <w:rPr>
            <w:rFonts w:ascii="Roboto" w:eastAsia="Roboto" w:hAnsi="Roboto" w:cs="Roboto"/>
          </w:rPr>
          <w:t>academic</w:t>
        </w:r>
      </w:ins>
      <w:r>
        <w:rPr>
          <w:rFonts w:ascii="Roboto" w:eastAsia="Roboto" w:hAnsi="Roboto" w:cs="Roboto"/>
        </w:rPr>
        <w:t xml:space="preserve"> and life skills that </w:t>
      </w:r>
      <w:ins w:id="29" w:author="Microsoft Office User" w:date="2023-03-09T22:44:00Z">
        <w:r w:rsidR="00476885">
          <w:rPr>
            <w:rFonts w:ascii="Roboto" w:eastAsia="Roboto" w:hAnsi="Roboto" w:cs="Roboto"/>
          </w:rPr>
          <w:t xml:space="preserve">would </w:t>
        </w:r>
      </w:ins>
      <w:del w:id="30" w:author="Microsoft Office User" w:date="2023-03-09T22:44:00Z">
        <w:r w:rsidDel="00476885">
          <w:rPr>
            <w:rFonts w:ascii="Roboto" w:eastAsia="Roboto" w:hAnsi="Roboto" w:cs="Roboto"/>
          </w:rPr>
          <w:delText xml:space="preserve">help </w:delText>
        </w:r>
      </w:del>
      <w:ins w:id="31" w:author="Microsoft Office User" w:date="2023-03-09T22:44:00Z">
        <w:r w:rsidR="00476885">
          <w:rPr>
            <w:rFonts w:ascii="Roboto" w:eastAsia="Roboto" w:hAnsi="Roboto" w:cs="Roboto"/>
          </w:rPr>
          <w:t>prepare</w:t>
        </w:r>
        <w:r w:rsidR="00476885">
          <w:rPr>
            <w:rFonts w:ascii="Roboto" w:eastAsia="Roboto" w:hAnsi="Roboto" w:cs="Roboto"/>
          </w:rPr>
          <w:t xml:space="preserve"> </w:t>
        </w:r>
      </w:ins>
      <w:del w:id="32" w:author="Microsoft Office User" w:date="2023-03-09T22:44:00Z">
        <w:r w:rsidDel="00476885">
          <w:rPr>
            <w:rFonts w:ascii="Roboto" w:eastAsia="Roboto" w:hAnsi="Roboto" w:cs="Roboto"/>
          </w:rPr>
          <w:delText xml:space="preserve">them </w:delText>
        </w:r>
      </w:del>
      <w:ins w:id="33" w:author="Microsoft Office User" w:date="2023-03-09T22:44:00Z">
        <w:r w:rsidR="00476885">
          <w:rPr>
            <w:rFonts w:ascii="Roboto" w:eastAsia="Roboto" w:hAnsi="Roboto" w:cs="Roboto"/>
          </w:rPr>
          <w:t>young children</w:t>
        </w:r>
        <w:r w:rsidR="00476885">
          <w:rPr>
            <w:rFonts w:ascii="Roboto" w:eastAsia="Roboto" w:hAnsi="Roboto" w:cs="Roboto"/>
          </w:rPr>
          <w:t xml:space="preserve"> </w:t>
        </w:r>
      </w:ins>
      <w:r>
        <w:rPr>
          <w:rFonts w:ascii="Roboto" w:eastAsia="Roboto" w:hAnsi="Roboto" w:cs="Roboto"/>
        </w:rPr>
        <w:t xml:space="preserve">thrive in their day-to-day lives. </w:t>
      </w:r>
      <w:del w:id="34" w:author="Microsoft Office User" w:date="2023-03-09T22:44:00Z">
        <w:r w:rsidDel="00C77212">
          <w:rPr>
            <w:rFonts w:ascii="Roboto" w:eastAsia="Roboto" w:hAnsi="Roboto" w:cs="Roboto"/>
          </w:rPr>
          <w:delText>I believe that</w:delText>
        </w:r>
      </w:del>
      <w:ins w:id="35" w:author="Microsoft Office User" w:date="2023-03-09T22:44:00Z">
        <w:r w:rsidR="00C77212">
          <w:rPr>
            <w:rFonts w:ascii="Roboto" w:eastAsia="Roboto" w:hAnsi="Roboto" w:cs="Roboto"/>
          </w:rPr>
          <w:t>As</w:t>
        </w:r>
      </w:ins>
      <w:r>
        <w:rPr>
          <w:rFonts w:ascii="Roboto" w:eastAsia="Roboto" w:hAnsi="Roboto" w:cs="Roboto"/>
        </w:rPr>
        <w:t xml:space="preserve"> these years are crucial for a child’s well-being and development</w:t>
      </w:r>
      <w:ins w:id="36" w:author="Microsoft Office User" w:date="2023-03-09T22:44:00Z">
        <w:r w:rsidR="00C77212">
          <w:rPr>
            <w:rFonts w:ascii="Roboto" w:eastAsia="Roboto" w:hAnsi="Roboto" w:cs="Roboto"/>
          </w:rPr>
          <w:t>, I want to set up an academy</w:t>
        </w:r>
      </w:ins>
      <w:r>
        <w:rPr>
          <w:rFonts w:ascii="Roboto" w:eastAsia="Roboto" w:hAnsi="Roboto" w:cs="Roboto"/>
        </w:rPr>
        <w:t xml:space="preserve"> </w:t>
      </w:r>
      <w:del w:id="37" w:author="Microsoft Office User" w:date="2023-03-09T22:45:00Z">
        <w:r w:rsidDel="00C77212">
          <w:rPr>
            <w:rFonts w:ascii="Roboto" w:eastAsia="Roboto" w:hAnsi="Roboto" w:cs="Roboto"/>
          </w:rPr>
          <w:delText xml:space="preserve">where </w:delText>
        </w:r>
      </w:del>
      <w:ins w:id="38" w:author="Microsoft Office User" w:date="2023-03-09T22:45:00Z">
        <w:r w:rsidR="00C77212">
          <w:rPr>
            <w:rFonts w:ascii="Roboto" w:eastAsia="Roboto" w:hAnsi="Roboto" w:cs="Roboto"/>
          </w:rPr>
          <w:t>that can provide</w:t>
        </w:r>
        <w:r w:rsidR="00C77212">
          <w:rPr>
            <w:rFonts w:ascii="Roboto" w:eastAsia="Roboto" w:hAnsi="Roboto" w:cs="Roboto"/>
          </w:rPr>
          <w:t xml:space="preserve"> </w:t>
        </w:r>
      </w:ins>
      <w:r>
        <w:rPr>
          <w:rFonts w:ascii="Roboto" w:eastAsia="Roboto" w:hAnsi="Roboto" w:cs="Roboto"/>
        </w:rPr>
        <w:t>the right balance of play-based learning and structured learning experiences</w:t>
      </w:r>
      <w:r>
        <w:rPr>
          <w:rFonts w:ascii="Roboto" w:eastAsia="Roboto" w:hAnsi="Roboto" w:cs="Roboto"/>
        </w:rPr>
        <w:t xml:space="preserve"> </w:t>
      </w:r>
      <w:del w:id="39" w:author="Microsoft Office User" w:date="2023-03-09T22:45:00Z">
        <w:r w:rsidDel="00C77212">
          <w:rPr>
            <w:rFonts w:ascii="Roboto" w:eastAsia="Roboto" w:hAnsi="Roboto" w:cs="Roboto"/>
          </w:rPr>
          <w:delText xml:space="preserve">is necessary </w:delText>
        </w:r>
      </w:del>
      <w:r>
        <w:rPr>
          <w:rFonts w:ascii="Roboto" w:eastAsia="Roboto" w:hAnsi="Roboto" w:cs="Roboto"/>
        </w:rPr>
        <w:t xml:space="preserve">to promote critical thinking, problem-solving, and creativity. </w:t>
      </w:r>
    </w:p>
    <w:p w14:paraId="00000008" w14:textId="77777777" w:rsidR="00874A91" w:rsidRDefault="00874A91">
      <w:pPr>
        <w:spacing w:line="360" w:lineRule="auto"/>
        <w:ind w:firstLine="720"/>
        <w:rPr>
          <w:rFonts w:ascii="Roboto" w:eastAsia="Roboto" w:hAnsi="Roboto" w:cs="Roboto"/>
        </w:rPr>
      </w:pPr>
    </w:p>
    <w:p w14:paraId="00000009" w14:textId="6F929B21" w:rsidR="00874A91" w:rsidRDefault="00CF39A5" w:rsidP="00662B3F">
      <w:pPr>
        <w:spacing w:line="360" w:lineRule="auto"/>
        <w:rPr>
          <w:rFonts w:ascii="Roboto" w:eastAsia="Roboto" w:hAnsi="Roboto" w:cs="Roboto"/>
        </w:rPr>
      </w:pPr>
      <w:r>
        <w:rPr>
          <w:rFonts w:ascii="Roboto" w:eastAsia="Roboto" w:hAnsi="Roboto" w:cs="Roboto"/>
        </w:rPr>
        <w:t>The</w:t>
      </w:r>
      <w:r w:rsidR="00C10892">
        <w:rPr>
          <w:rFonts w:ascii="Roboto" w:eastAsia="Roboto" w:hAnsi="Roboto" w:cs="Roboto"/>
        </w:rPr>
        <w:t xml:space="preserve"> Human Development major </w:t>
      </w:r>
      <w:r>
        <w:rPr>
          <w:rFonts w:ascii="Roboto" w:eastAsia="Roboto" w:hAnsi="Roboto" w:cs="Roboto"/>
        </w:rPr>
        <w:t xml:space="preserve">at Cornell </w:t>
      </w:r>
      <w:r w:rsidR="00C10892">
        <w:rPr>
          <w:rFonts w:ascii="Roboto" w:eastAsia="Roboto" w:hAnsi="Roboto" w:cs="Roboto"/>
        </w:rPr>
        <w:t xml:space="preserve">will provide me with a strong foundation in behavioral science </w:t>
      </w:r>
      <w:del w:id="40" w:author="Microsoft Office User" w:date="2023-03-09T22:45:00Z">
        <w:r w:rsidR="00C10892" w:rsidDel="0038721B">
          <w:rPr>
            <w:rFonts w:ascii="Roboto" w:eastAsia="Roboto" w:hAnsi="Roboto" w:cs="Roboto"/>
          </w:rPr>
          <w:delText>while providing me</w:delText>
        </w:r>
      </w:del>
      <w:ins w:id="41" w:author="Microsoft Office User" w:date="2023-03-09T22:45:00Z">
        <w:r w:rsidR="0038721B">
          <w:rPr>
            <w:rFonts w:ascii="Roboto" w:eastAsia="Roboto" w:hAnsi="Roboto" w:cs="Roboto"/>
          </w:rPr>
          <w:t>along with</w:t>
        </w:r>
      </w:ins>
      <w:r w:rsidR="00C10892">
        <w:rPr>
          <w:rFonts w:ascii="Roboto" w:eastAsia="Roboto" w:hAnsi="Roboto" w:cs="Roboto"/>
        </w:rPr>
        <w:t xml:space="preserve"> the opportunity to explore the social, cultu</w:t>
      </w:r>
      <w:r w:rsidR="00C10892">
        <w:rPr>
          <w:rFonts w:ascii="Roboto" w:eastAsia="Roboto" w:hAnsi="Roboto" w:cs="Roboto"/>
        </w:rPr>
        <w:t>ral, biological, and psychological development of humans</w:t>
      </w:r>
      <w:del w:id="42" w:author="Microsoft Office User" w:date="2023-03-09T22:45:00Z">
        <w:r w:rsidR="00C10892" w:rsidDel="0038721B">
          <w:rPr>
            <w:rFonts w:ascii="Roboto" w:eastAsia="Roboto" w:hAnsi="Roboto" w:cs="Roboto"/>
          </w:rPr>
          <w:delText xml:space="preserve"> throughout the course of their life</w:delText>
        </w:r>
      </w:del>
      <w:r w:rsidR="00C10892">
        <w:rPr>
          <w:rFonts w:ascii="Roboto" w:eastAsia="Roboto" w:hAnsi="Roboto" w:cs="Roboto"/>
        </w:rPr>
        <w:t xml:space="preserve">. </w:t>
      </w:r>
      <w:del w:id="43" w:author="Microsoft Office User" w:date="2023-03-09T22:46:00Z">
        <w:r w:rsidR="00C10892" w:rsidDel="0038721B">
          <w:rPr>
            <w:rFonts w:ascii="Roboto" w:eastAsia="Roboto" w:hAnsi="Roboto" w:cs="Roboto"/>
          </w:rPr>
          <w:delText>The emphasis of the roles of social institutions and their environment on the development of individuals will provide me with the courses needed to support my asp</w:delText>
        </w:r>
        <w:r w:rsidR="00C10892" w:rsidDel="0038721B">
          <w:rPr>
            <w:rFonts w:ascii="Roboto" w:eastAsia="Roboto" w:hAnsi="Roboto" w:cs="Roboto"/>
          </w:rPr>
          <w:delText>irations in childhood development and education. With</w:delText>
        </w:r>
      </w:del>
      <w:ins w:id="44" w:author="Microsoft Office User" w:date="2023-03-09T22:46:00Z">
        <w:r w:rsidR="0038721B">
          <w:rPr>
            <w:rFonts w:ascii="Roboto" w:eastAsia="Roboto" w:hAnsi="Roboto" w:cs="Roboto"/>
          </w:rPr>
          <w:t>By taking</w:t>
        </w:r>
      </w:ins>
      <w:r w:rsidR="00C10892">
        <w:rPr>
          <w:rFonts w:ascii="Roboto" w:eastAsia="Roboto" w:hAnsi="Roboto" w:cs="Roboto"/>
        </w:rPr>
        <w:t xml:space="preserve"> the HD1155</w:t>
      </w:r>
      <w:del w:id="45" w:author="Microsoft Office User" w:date="2023-03-09T22:46:00Z">
        <w:r w:rsidR="00C10892" w:rsidDel="0038721B">
          <w:rPr>
            <w:rFonts w:ascii="Roboto" w:eastAsia="Roboto" w:hAnsi="Roboto" w:cs="Roboto"/>
          </w:rPr>
          <w:delText>:</w:delText>
        </w:r>
      </w:del>
      <w:r w:rsidR="00C10892">
        <w:rPr>
          <w:rFonts w:ascii="Roboto" w:eastAsia="Roboto" w:hAnsi="Roboto" w:cs="Roboto"/>
        </w:rPr>
        <w:t xml:space="preserve"> “FWS Playing to Learn” course, I </w:t>
      </w:r>
      <w:del w:id="46" w:author="Microsoft Office User" w:date="2023-03-09T22:46:00Z">
        <w:r w:rsidR="00C10892" w:rsidDel="0038721B">
          <w:rPr>
            <w:rFonts w:ascii="Roboto" w:eastAsia="Roboto" w:hAnsi="Roboto" w:cs="Roboto"/>
          </w:rPr>
          <w:delText xml:space="preserve">will </w:delText>
        </w:r>
      </w:del>
      <w:ins w:id="47" w:author="Microsoft Office User" w:date="2023-03-09T22:46:00Z">
        <w:r w:rsidR="0038721B">
          <w:rPr>
            <w:rFonts w:ascii="Roboto" w:eastAsia="Roboto" w:hAnsi="Roboto" w:cs="Roboto"/>
          </w:rPr>
          <w:t>can</w:t>
        </w:r>
        <w:r w:rsidR="0038721B">
          <w:rPr>
            <w:rFonts w:ascii="Roboto" w:eastAsia="Roboto" w:hAnsi="Roboto" w:cs="Roboto"/>
          </w:rPr>
          <w:t xml:space="preserve"> </w:t>
        </w:r>
      </w:ins>
      <w:del w:id="48" w:author="Microsoft Office User" w:date="2023-03-09T22:47:00Z">
        <w:r w:rsidR="00C10892" w:rsidDel="002F2EB2">
          <w:rPr>
            <w:rFonts w:ascii="Roboto" w:eastAsia="Roboto" w:hAnsi="Roboto" w:cs="Roboto"/>
          </w:rPr>
          <w:delText>dive into how</w:delText>
        </w:r>
      </w:del>
      <w:ins w:id="49" w:author="Microsoft Office User" w:date="2023-03-09T22:47:00Z">
        <w:r w:rsidR="002F2EB2">
          <w:rPr>
            <w:rFonts w:ascii="Roboto" w:eastAsia="Roboto" w:hAnsi="Roboto" w:cs="Roboto"/>
          </w:rPr>
          <w:t>learn about the roles of</w:t>
        </w:r>
      </w:ins>
      <w:r w:rsidR="00C10892">
        <w:rPr>
          <w:rFonts w:ascii="Roboto" w:eastAsia="Roboto" w:hAnsi="Roboto" w:cs="Roboto"/>
        </w:rPr>
        <w:t xml:space="preserve"> toys, games, and media </w:t>
      </w:r>
      <w:del w:id="50" w:author="Microsoft Office User" w:date="2023-03-09T22:47:00Z">
        <w:r w:rsidR="00C10892" w:rsidDel="002F2EB2">
          <w:rPr>
            <w:rFonts w:ascii="Roboto" w:eastAsia="Roboto" w:hAnsi="Roboto" w:cs="Roboto"/>
          </w:rPr>
          <w:delText xml:space="preserve">shape </w:delText>
        </w:r>
      </w:del>
      <w:ins w:id="51" w:author="Microsoft Office User" w:date="2023-03-09T22:47:00Z">
        <w:r w:rsidR="002F2EB2">
          <w:rPr>
            <w:rFonts w:ascii="Roboto" w:eastAsia="Roboto" w:hAnsi="Roboto" w:cs="Roboto"/>
          </w:rPr>
          <w:t>in shaping</w:t>
        </w:r>
        <w:r w:rsidR="002F2EB2">
          <w:rPr>
            <w:rFonts w:ascii="Roboto" w:eastAsia="Roboto" w:hAnsi="Roboto" w:cs="Roboto"/>
          </w:rPr>
          <w:t xml:space="preserve"> </w:t>
        </w:r>
      </w:ins>
      <w:r w:rsidR="00C10892">
        <w:rPr>
          <w:rFonts w:ascii="Roboto" w:eastAsia="Roboto" w:hAnsi="Roboto" w:cs="Roboto"/>
        </w:rPr>
        <w:t xml:space="preserve">a child’s learning </w:t>
      </w:r>
      <w:ins w:id="52" w:author="Microsoft Office User" w:date="2023-03-09T22:47:00Z">
        <w:r w:rsidR="002F2EB2">
          <w:rPr>
            <w:rFonts w:ascii="Roboto" w:eastAsia="Roboto" w:hAnsi="Roboto" w:cs="Roboto"/>
          </w:rPr>
          <w:t xml:space="preserve">capability </w:t>
        </w:r>
      </w:ins>
      <w:r w:rsidR="00C10892">
        <w:rPr>
          <w:rFonts w:ascii="Roboto" w:eastAsia="Roboto" w:hAnsi="Roboto" w:cs="Roboto"/>
        </w:rPr>
        <w:t xml:space="preserve">from infancy </w:t>
      </w:r>
      <w:del w:id="53" w:author="Microsoft Office User" w:date="2023-03-09T22:47:00Z">
        <w:r w:rsidR="00C10892" w:rsidDel="002F2EB2">
          <w:rPr>
            <w:rFonts w:ascii="Roboto" w:eastAsia="Roboto" w:hAnsi="Roboto" w:cs="Roboto"/>
          </w:rPr>
          <w:delText xml:space="preserve">all </w:delText>
        </w:r>
      </w:del>
      <w:r w:rsidR="00C10892">
        <w:rPr>
          <w:rFonts w:ascii="Roboto" w:eastAsia="Roboto" w:hAnsi="Roboto" w:cs="Roboto"/>
        </w:rPr>
        <w:t>throughout childhood. The HD3110</w:t>
      </w:r>
      <w:del w:id="54" w:author="Microsoft Office User" w:date="2023-03-09T22:47:00Z">
        <w:r w:rsidR="00C10892" w:rsidDel="002F2EB2">
          <w:rPr>
            <w:rFonts w:ascii="Roboto" w:eastAsia="Roboto" w:hAnsi="Roboto" w:cs="Roboto"/>
          </w:rPr>
          <w:delText>:</w:delText>
        </w:r>
      </w:del>
      <w:r w:rsidR="00C10892">
        <w:rPr>
          <w:rFonts w:ascii="Roboto" w:eastAsia="Roboto" w:hAnsi="Roboto" w:cs="Roboto"/>
        </w:rPr>
        <w:t xml:space="preserve"> “Educational Psychology” </w:t>
      </w:r>
      <w:r w:rsidR="00C10892">
        <w:rPr>
          <w:rFonts w:ascii="Roboto" w:eastAsia="Roboto" w:hAnsi="Roboto" w:cs="Roboto"/>
        </w:rPr>
        <w:t xml:space="preserve">will </w:t>
      </w:r>
      <w:del w:id="55" w:author="Microsoft Office User" w:date="2023-03-09T22:53:00Z">
        <w:r w:rsidR="00C10892" w:rsidDel="00A91685">
          <w:rPr>
            <w:rFonts w:ascii="Roboto" w:eastAsia="Roboto" w:hAnsi="Roboto" w:cs="Roboto"/>
          </w:rPr>
          <w:delText>supplemen</w:delText>
        </w:r>
        <w:r w:rsidR="00C10892" w:rsidDel="00A91685">
          <w:rPr>
            <w:rFonts w:ascii="Roboto" w:eastAsia="Roboto" w:hAnsi="Roboto" w:cs="Roboto"/>
          </w:rPr>
          <w:delText>t that with the</w:delText>
        </w:r>
      </w:del>
      <w:ins w:id="56" w:author="Microsoft Office User" w:date="2023-03-09T22:53:00Z">
        <w:r w:rsidR="00A91685">
          <w:rPr>
            <w:rFonts w:ascii="Roboto" w:eastAsia="Roboto" w:hAnsi="Roboto" w:cs="Roboto"/>
          </w:rPr>
          <w:t>equip me with the</w:t>
        </w:r>
      </w:ins>
      <w:r w:rsidR="00C10892">
        <w:rPr>
          <w:rFonts w:ascii="Roboto" w:eastAsia="Roboto" w:hAnsi="Roboto" w:cs="Roboto"/>
        </w:rPr>
        <w:t xml:space="preserve"> application of psychological princip</w:t>
      </w:r>
      <w:r w:rsidR="000574ED">
        <w:rPr>
          <w:rFonts w:ascii="Roboto" w:eastAsia="Roboto" w:hAnsi="Roboto" w:cs="Roboto"/>
        </w:rPr>
        <w:t>les and concepts to facilitate</w:t>
      </w:r>
      <w:r w:rsidR="00C10892">
        <w:rPr>
          <w:rFonts w:ascii="Roboto" w:eastAsia="Roboto" w:hAnsi="Roboto" w:cs="Roboto"/>
        </w:rPr>
        <w:t xml:space="preserve"> children’s learning. Pairing my studies with a psychology minor will</w:t>
      </w:r>
      <w:r w:rsidR="00C10892">
        <w:rPr>
          <w:rFonts w:ascii="Roboto" w:eastAsia="Roboto" w:hAnsi="Roboto" w:cs="Roboto"/>
        </w:rPr>
        <w:t xml:space="preserve"> be </w:t>
      </w:r>
      <w:del w:id="57" w:author="Microsoft Office User" w:date="2023-03-09T22:54:00Z">
        <w:r w:rsidR="00C10892" w:rsidDel="00A91685">
          <w:rPr>
            <w:rFonts w:ascii="Roboto" w:eastAsia="Roboto" w:hAnsi="Roboto" w:cs="Roboto"/>
          </w:rPr>
          <w:delText>a</w:delText>
        </w:r>
        <w:r w:rsidR="00C10892" w:rsidDel="00A91685">
          <w:rPr>
            <w:rFonts w:ascii="Roboto" w:eastAsia="Roboto" w:hAnsi="Roboto" w:cs="Roboto"/>
          </w:rPr>
          <w:delText>n</w:delText>
        </w:r>
        <w:r w:rsidR="00C10892" w:rsidDel="00A91685">
          <w:rPr>
            <w:rFonts w:ascii="Roboto" w:eastAsia="Roboto" w:hAnsi="Roboto" w:cs="Roboto"/>
          </w:rPr>
          <w:delText xml:space="preserve"> </w:delText>
        </w:r>
        <w:r w:rsidR="00C10892" w:rsidDel="00215A36">
          <w:rPr>
            <w:rFonts w:ascii="Roboto" w:eastAsia="Roboto" w:hAnsi="Roboto" w:cs="Roboto"/>
          </w:rPr>
          <w:delText>excellent</w:delText>
        </w:r>
      </w:del>
      <w:ins w:id="58" w:author="Microsoft Office User" w:date="2023-03-09T22:54:00Z">
        <w:r w:rsidR="00215A36">
          <w:rPr>
            <w:rFonts w:ascii="Roboto" w:eastAsia="Roboto" w:hAnsi="Roboto" w:cs="Roboto"/>
          </w:rPr>
          <w:t xml:space="preserve">optimal </w:t>
        </w:r>
      </w:ins>
      <w:ins w:id="59" w:author="Microsoft Office User" w:date="2023-03-09T22:56:00Z">
        <w:r w:rsidR="000504F6">
          <w:rPr>
            <w:rFonts w:ascii="Roboto" w:eastAsia="Roboto" w:hAnsi="Roboto" w:cs="Roboto"/>
          </w:rPr>
          <w:t>so that I can</w:t>
        </w:r>
      </w:ins>
      <w:r w:rsidR="00C10892">
        <w:rPr>
          <w:rFonts w:ascii="Roboto" w:eastAsia="Roboto" w:hAnsi="Roboto" w:cs="Roboto"/>
        </w:rPr>
        <w:t xml:space="preserve"> </w:t>
      </w:r>
      <w:del w:id="60" w:author="Microsoft Office User" w:date="2023-03-09T22:53:00Z">
        <w:r w:rsidR="00C10892" w:rsidDel="00A91685">
          <w:rPr>
            <w:rFonts w:ascii="Roboto" w:eastAsia="Roboto" w:hAnsi="Roboto" w:cs="Roboto"/>
          </w:rPr>
          <w:delText xml:space="preserve">complement to Human Development as I </w:delText>
        </w:r>
      </w:del>
      <w:r w:rsidR="00C10892">
        <w:rPr>
          <w:rFonts w:ascii="Roboto" w:eastAsia="Roboto" w:hAnsi="Roboto" w:cs="Roboto"/>
        </w:rPr>
        <w:t xml:space="preserve">gain a deeper understanding </w:t>
      </w:r>
      <w:del w:id="61" w:author="Microsoft Office User" w:date="2023-03-09T22:56:00Z">
        <w:r w:rsidR="00C10892" w:rsidDel="000504F6">
          <w:rPr>
            <w:rFonts w:ascii="Roboto" w:eastAsia="Roboto" w:hAnsi="Roboto" w:cs="Roboto"/>
          </w:rPr>
          <w:delText xml:space="preserve">of </w:delText>
        </w:r>
      </w:del>
      <w:r w:rsidR="00C10892">
        <w:rPr>
          <w:rFonts w:ascii="Roboto" w:eastAsia="Roboto" w:hAnsi="Roboto" w:cs="Roboto"/>
        </w:rPr>
        <w:t>of</w:t>
      </w:r>
      <w:ins w:id="62" w:author="Microsoft Office User" w:date="2023-03-09T22:56:00Z">
        <w:r w:rsidR="000504F6">
          <w:rPr>
            <w:rFonts w:ascii="Roboto" w:eastAsia="Roboto" w:hAnsi="Roboto" w:cs="Roboto"/>
          </w:rPr>
          <w:t xml:space="preserve"> </w:t>
        </w:r>
      </w:ins>
      <w:del w:id="63" w:author="Microsoft Office User" w:date="2023-03-09T22:56:00Z">
        <w:r w:rsidR="00C10892" w:rsidDel="000504F6">
          <w:rPr>
            <w:rFonts w:ascii="Roboto" w:eastAsia="Roboto" w:hAnsi="Roboto" w:cs="Roboto"/>
          </w:rPr>
          <w:delText>how individuals t</w:delText>
        </w:r>
        <w:r w:rsidR="00C10892" w:rsidDel="000504F6">
          <w:rPr>
            <w:rFonts w:ascii="Roboto" w:eastAsia="Roboto" w:hAnsi="Roboto" w:cs="Roboto"/>
          </w:rPr>
          <w:delText xml:space="preserve">hink, feel, and behave throughout different stages of life. This will allow me to understand </w:delText>
        </w:r>
      </w:del>
      <w:r w:rsidR="00C10892">
        <w:rPr>
          <w:rFonts w:ascii="Roboto" w:eastAsia="Roboto" w:hAnsi="Roboto" w:cs="Roboto"/>
        </w:rPr>
        <w:t xml:space="preserve">the varying personalities and behavior of children and how to cater towards </w:t>
      </w:r>
      <w:ins w:id="64" w:author="Microsoft Office User" w:date="2023-03-09T22:56:00Z">
        <w:r w:rsidR="000504F6">
          <w:rPr>
            <w:rFonts w:ascii="Roboto" w:eastAsia="Roboto" w:hAnsi="Roboto" w:cs="Roboto"/>
          </w:rPr>
          <w:t xml:space="preserve">each of </w:t>
        </w:r>
      </w:ins>
      <w:ins w:id="65" w:author="Microsoft Office User" w:date="2023-03-09T22:54:00Z">
        <w:r w:rsidR="00215A36">
          <w:rPr>
            <w:rFonts w:ascii="Roboto" w:eastAsia="Roboto" w:hAnsi="Roboto" w:cs="Roboto"/>
          </w:rPr>
          <w:t xml:space="preserve">their </w:t>
        </w:r>
      </w:ins>
      <w:del w:id="66" w:author="Microsoft Office User" w:date="2023-03-09T22:54:00Z">
        <w:r w:rsidR="00C10892" w:rsidDel="00215A36">
          <w:rPr>
            <w:rFonts w:ascii="Roboto" w:eastAsia="Roboto" w:hAnsi="Roboto" w:cs="Roboto"/>
          </w:rPr>
          <w:delText>e</w:delText>
        </w:r>
        <w:r w:rsidR="00C10892" w:rsidDel="00215A36">
          <w:rPr>
            <w:rFonts w:ascii="Roboto" w:eastAsia="Roboto" w:hAnsi="Roboto" w:cs="Roboto"/>
          </w:rPr>
          <w:delText>a</w:delText>
        </w:r>
        <w:r w:rsidR="00C10892" w:rsidDel="00215A36">
          <w:rPr>
            <w:rFonts w:ascii="Roboto" w:eastAsia="Roboto" w:hAnsi="Roboto" w:cs="Roboto"/>
          </w:rPr>
          <w:delText>c</w:delText>
        </w:r>
        <w:r w:rsidR="00C10892" w:rsidDel="00215A36">
          <w:rPr>
            <w:rFonts w:ascii="Roboto" w:eastAsia="Roboto" w:hAnsi="Roboto" w:cs="Roboto"/>
          </w:rPr>
          <w:delText>h</w:delText>
        </w:r>
        <w:r w:rsidR="00C10892" w:rsidDel="00215A36">
          <w:rPr>
            <w:rFonts w:ascii="Roboto" w:eastAsia="Roboto" w:hAnsi="Roboto" w:cs="Roboto"/>
          </w:rPr>
          <w:delText xml:space="preserve"> </w:delText>
        </w:r>
        <w:r w:rsidR="00C10892" w:rsidDel="00215A36">
          <w:rPr>
            <w:rFonts w:ascii="Roboto" w:eastAsia="Roboto" w:hAnsi="Roboto" w:cs="Roboto"/>
          </w:rPr>
          <w:delText xml:space="preserve">individual </w:delText>
        </w:r>
      </w:del>
      <w:r w:rsidR="00C10892">
        <w:rPr>
          <w:rFonts w:ascii="Roboto" w:eastAsia="Roboto" w:hAnsi="Roboto" w:cs="Roboto"/>
        </w:rPr>
        <w:t>need</w:t>
      </w:r>
      <w:ins w:id="67" w:author="Microsoft Office User" w:date="2023-03-09T22:55:00Z">
        <w:r w:rsidR="00215A36">
          <w:rPr>
            <w:rFonts w:ascii="Roboto" w:eastAsia="Roboto" w:hAnsi="Roboto" w:cs="Roboto"/>
          </w:rPr>
          <w:t>s</w:t>
        </w:r>
      </w:ins>
      <w:r w:rsidR="00C10892">
        <w:rPr>
          <w:rFonts w:ascii="Roboto" w:eastAsia="Roboto" w:hAnsi="Roboto" w:cs="Roboto"/>
        </w:rPr>
        <w:t>.</w:t>
      </w:r>
    </w:p>
    <w:p w14:paraId="0000000A" w14:textId="77777777" w:rsidR="00874A91" w:rsidRDefault="00874A91">
      <w:pPr>
        <w:spacing w:line="360" w:lineRule="auto"/>
        <w:ind w:firstLine="720"/>
        <w:rPr>
          <w:rFonts w:ascii="Roboto" w:eastAsia="Roboto" w:hAnsi="Roboto" w:cs="Roboto"/>
        </w:rPr>
      </w:pPr>
    </w:p>
    <w:p w14:paraId="0000000B" w14:textId="553851FA" w:rsidR="00874A91" w:rsidRDefault="00C10892" w:rsidP="00662B3F">
      <w:pPr>
        <w:spacing w:line="360" w:lineRule="auto"/>
        <w:rPr>
          <w:rFonts w:ascii="Roboto" w:eastAsia="Roboto" w:hAnsi="Roboto" w:cs="Roboto"/>
        </w:rPr>
      </w:pPr>
      <w:r>
        <w:rPr>
          <w:rFonts w:ascii="Roboto" w:eastAsia="Roboto" w:hAnsi="Roboto" w:cs="Roboto"/>
        </w:rPr>
        <w:t>Earning a bachelor’s degree in Human Development with a minor in</w:t>
      </w:r>
      <w:r>
        <w:rPr>
          <w:rFonts w:ascii="Roboto" w:eastAsia="Roboto" w:hAnsi="Roboto" w:cs="Roboto"/>
        </w:rPr>
        <w:t xml:space="preserve"> Psychology would be of great advantage towards </w:t>
      </w:r>
      <w:del w:id="68" w:author="Microsoft Office User" w:date="2023-03-09T22:57:00Z">
        <w:r w:rsidDel="00BC63FC">
          <w:rPr>
            <w:rFonts w:ascii="Roboto" w:eastAsia="Roboto" w:hAnsi="Roboto" w:cs="Roboto"/>
          </w:rPr>
          <w:delText>the career path I aspire to take on</w:delText>
        </w:r>
      </w:del>
      <w:ins w:id="69" w:author="Microsoft Office User" w:date="2023-03-09T22:57:00Z">
        <w:r w:rsidR="00BC63FC">
          <w:rPr>
            <w:rFonts w:ascii="Roboto" w:eastAsia="Roboto" w:hAnsi="Roboto" w:cs="Roboto"/>
          </w:rPr>
          <w:t>my future aspirations</w:t>
        </w:r>
      </w:ins>
      <w:del w:id="70" w:author="Microsoft Office User" w:date="2023-03-09T22:57:00Z">
        <w:r w:rsidDel="00BC63FC">
          <w:rPr>
            <w:rFonts w:ascii="Roboto" w:eastAsia="Roboto" w:hAnsi="Roboto" w:cs="Roboto"/>
          </w:rPr>
          <w:delText xml:space="preserve"> </w:delText>
        </w:r>
        <w:r w:rsidDel="00BC63FC">
          <w:rPr>
            <w:rFonts w:ascii="Roboto" w:eastAsia="Roboto" w:hAnsi="Roboto" w:cs="Roboto"/>
          </w:rPr>
          <w:delText>–</w:delText>
        </w:r>
        <w:r w:rsidDel="00BC63FC">
          <w:rPr>
            <w:rFonts w:ascii="Roboto" w:eastAsia="Roboto" w:hAnsi="Roboto" w:cs="Roboto"/>
          </w:rPr>
          <w:delText xml:space="preserve"> </w:delText>
        </w:r>
      </w:del>
      <w:del w:id="71" w:author="Microsoft Office User" w:date="2023-03-09T22:58:00Z">
        <w:r w:rsidDel="00F0282C">
          <w:rPr>
            <w:rFonts w:ascii="Roboto" w:eastAsia="Roboto" w:hAnsi="Roboto" w:cs="Roboto"/>
          </w:rPr>
          <w:delText>transforming the young lives of future generations</w:delText>
        </w:r>
      </w:del>
      <w:del w:id="72" w:author="Microsoft Office User" w:date="2023-03-09T22:57:00Z">
        <w:r w:rsidDel="00BC63FC">
          <w:rPr>
            <w:rFonts w:ascii="Roboto" w:eastAsia="Roboto" w:hAnsi="Roboto" w:cs="Roboto"/>
          </w:rPr>
          <w:delText xml:space="preserve"> to come</w:delText>
        </w:r>
      </w:del>
      <w:r>
        <w:rPr>
          <w:rFonts w:ascii="Roboto" w:eastAsia="Roboto" w:hAnsi="Roboto" w:cs="Roboto"/>
        </w:rPr>
        <w:t xml:space="preserve">. At Cornell University, I will continue to nurture </w:t>
      </w:r>
      <w:del w:id="73" w:author="Microsoft Office User" w:date="2023-03-09T22:57:00Z">
        <w:r w:rsidDel="00BC63FC">
          <w:rPr>
            <w:rFonts w:ascii="Roboto" w:eastAsia="Roboto" w:hAnsi="Roboto" w:cs="Roboto"/>
          </w:rPr>
          <w:delText xml:space="preserve">that </w:delText>
        </w:r>
      </w:del>
      <w:ins w:id="74" w:author="Microsoft Office User" w:date="2023-03-09T22:57:00Z">
        <w:r w:rsidR="00BC63FC">
          <w:rPr>
            <w:rFonts w:ascii="Roboto" w:eastAsia="Roboto" w:hAnsi="Roboto" w:cs="Roboto"/>
          </w:rPr>
          <w:t>the</w:t>
        </w:r>
        <w:r w:rsidR="00BC63FC">
          <w:rPr>
            <w:rFonts w:ascii="Roboto" w:eastAsia="Roboto" w:hAnsi="Roboto" w:cs="Roboto"/>
          </w:rPr>
          <w:t xml:space="preserve"> </w:t>
        </w:r>
      </w:ins>
      <w:r>
        <w:rPr>
          <w:rFonts w:ascii="Roboto" w:eastAsia="Roboto" w:hAnsi="Roboto" w:cs="Roboto"/>
        </w:rPr>
        <w:t>seed within me through experiential learning and intera</w:t>
      </w:r>
      <w:r>
        <w:rPr>
          <w:rFonts w:ascii="Roboto" w:eastAsia="Roboto" w:hAnsi="Roboto" w:cs="Roboto"/>
        </w:rPr>
        <w:t>ction</w:t>
      </w:r>
      <w:bookmarkStart w:id="75" w:name="_GoBack"/>
      <w:bookmarkEnd w:id="75"/>
      <w:r>
        <w:rPr>
          <w:rFonts w:ascii="Roboto" w:eastAsia="Roboto" w:hAnsi="Roboto" w:cs="Roboto"/>
        </w:rPr>
        <w:t xml:space="preserve">s with passionate individuals, </w:t>
      </w:r>
      <w:del w:id="76" w:author="Microsoft Office User" w:date="2023-03-09T22:57:00Z">
        <w:r w:rsidDel="00F0282C">
          <w:rPr>
            <w:rFonts w:ascii="Roboto" w:eastAsia="Roboto" w:hAnsi="Roboto" w:cs="Roboto"/>
          </w:rPr>
          <w:delText xml:space="preserve">better </w:delText>
        </w:r>
      </w:del>
      <w:r>
        <w:rPr>
          <w:rFonts w:ascii="Roboto" w:eastAsia="Roboto" w:hAnsi="Roboto" w:cs="Roboto"/>
        </w:rPr>
        <w:t xml:space="preserve">preparing myself to </w:t>
      </w:r>
      <w:del w:id="77" w:author="Microsoft Office User" w:date="2023-03-09T22:58:00Z">
        <w:r w:rsidDel="00F0282C">
          <w:rPr>
            <w:rFonts w:ascii="Roboto" w:eastAsia="Roboto" w:hAnsi="Roboto" w:cs="Roboto"/>
          </w:rPr>
          <w:delText xml:space="preserve">impact </w:delText>
        </w:r>
      </w:del>
      <w:ins w:id="78" w:author="Microsoft Office User" w:date="2023-03-09T22:58:00Z">
        <w:r w:rsidR="00F0282C">
          <w:rPr>
            <w:rFonts w:ascii="Roboto" w:eastAsia="Roboto" w:hAnsi="Roboto" w:cs="Roboto"/>
          </w:rPr>
          <w:t>transform</w:t>
        </w:r>
        <w:r w:rsidR="00F0282C">
          <w:rPr>
            <w:rFonts w:ascii="Roboto" w:eastAsia="Roboto" w:hAnsi="Roboto" w:cs="Roboto"/>
          </w:rPr>
          <w:t xml:space="preserve"> </w:t>
        </w:r>
      </w:ins>
      <w:r>
        <w:rPr>
          <w:rFonts w:ascii="Roboto" w:eastAsia="Roboto" w:hAnsi="Roboto" w:cs="Roboto"/>
        </w:rPr>
        <w:t>the lives of future generations</w:t>
      </w:r>
      <w:del w:id="79" w:author="Microsoft Office User" w:date="2023-03-09T22:58:00Z">
        <w:r w:rsidDel="00F0282C">
          <w:rPr>
            <w:rFonts w:ascii="Roboto" w:eastAsia="Roboto" w:hAnsi="Roboto" w:cs="Roboto"/>
          </w:rPr>
          <w:delText xml:space="preserve"> to come</w:delText>
        </w:r>
      </w:del>
      <w:r>
        <w:rPr>
          <w:rFonts w:ascii="Roboto" w:eastAsia="Roboto" w:hAnsi="Roboto" w:cs="Roboto"/>
        </w:rPr>
        <w:t xml:space="preserve">. </w:t>
      </w:r>
    </w:p>
    <w:p w14:paraId="0000000C" w14:textId="77777777" w:rsidR="00874A91" w:rsidRDefault="00874A91" w:rsidP="0047588E">
      <w:pPr>
        <w:spacing w:line="360" w:lineRule="auto"/>
        <w:rPr>
          <w:rFonts w:ascii="Roboto" w:eastAsia="Roboto" w:hAnsi="Roboto" w:cs="Roboto"/>
        </w:rPr>
      </w:pPr>
    </w:p>
    <w:p w14:paraId="7A38A969" w14:textId="77777777" w:rsidR="00C107B6" w:rsidRPr="00C107B6" w:rsidRDefault="00C107B6" w:rsidP="00C107B6">
      <w:pPr>
        <w:spacing w:line="360" w:lineRule="auto"/>
        <w:rPr>
          <w:rFonts w:asciiTheme="majorHAnsi" w:eastAsia="Roboto" w:hAnsiTheme="majorHAnsi" w:cs="Roboto"/>
          <w:lang w:val="en-US"/>
        </w:rPr>
      </w:pPr>
      <w:r w:rsidRPr="00C107B6">
        <w:rPr>
          <w:rFonts w:asciiTheme="majorHAnsi" w:eastAsia="Roboto" w:hAnsiTheme="majorHAnsi" w:cs="Roboto"/>
          <w:lang w:val="en-US"/>
        </w:rPr>
        <w:t>Hi Amanda,</w:t>
      </w:r>
    </w:p>
    <w:p w14:paraId="6AC81BF3" w14:textId="77777777" w:rsidR="00C107B6" w:rsidRPr="00C107B6" w:rsidRDefault="00C107B6" w:rsidP="00C107B6">
      <w:pPr>
        <w:spacing w:line="360" w:lineRule="auto"/>
        <w:rPr>
          <w:rFonts w:asciiTheme="majorHAnsi" w:eastAsia="Roboto" w:hAnsiTheme="majorHAnsi" w:cs="Roboto"/>
          <w:lang w:val="en-US"/>
        </w:rPr>
      </w:pPr>
      <w:r w:rsidRPr="00C107B6">
        <w:rPr>
          <w:rFonts w:asciiTheme="majorHAnsi" w:eastAsia="Roboto" w:hAnsiTheme="majorHAnsi" w:cs="Roboto"/>
          <w:lang w:val="en-US"/>
        </w:rPr>
        <w:t>It’s great to see your passion for early childhood development and learning. It also appears that you’ve made thorough preparation both inside and outside the classroom for your future academic journey.</w:t>
      </w:r>
    </w:p>
    <w:p w14:paraId="19E52E65" w14:textId="77777777" w:rsidR="00C107B6" w:rsidRPr="00C107B6" w:rsidRDefault="00C107B6" w:rsidP="00C107B6">
      <w:pPr>
        <w:spacing w:line="360" w:lineRule="auto"/>
        <w:rPr>
          <w:rFonts w:asciiTheme="majorHAnsi" w:eastAsia="Roboto" w:hAnsiTheme="majorHAnsi" w:cs="Roboto"/>
          <w:lang w:val="en-US"/>
        </w:rPr>
      </w:pPr>
      <w:r w:rsidRPr="00C107B6">
        <w:rPr>
          <w:rFonts w:asciiTheme="majorHAnsi" w:eastAsia="Roboto" w:hAnsiTheme="majorHAnsi" w:cs="Roboto"/>
          <w:lang w:val="en-US"/>
        </w:rPr>
        <w:t> </w:t>
      </w:r>
    </w:p>
    <w:p w14:paraId="08318893" w14:textId="77777777" w:rsidR="00C107B6" w:rsidRPr="00C107B6" w:rsidRDefault="00C107B6" w:rsidP="00C107B6">
      <w:pPr>
        <w:spacing w:line="360" w:lineRule="auto"/>
        <w:rPr>
          <w:rFonts w:asciiTheme="majorHAnsi" w:eastAsia="Roboto" w:hAnsiTheme="majorHAnsi" w:cs="Roboto"/>
          <w:lang w:val="en-US"/>
        </w:rPr>
      </w:pPr>
      <w:r w:rsidRPr="00C107B6">
        <w:rPr>
          <w:rFonts w:asciiTheme="majorHAnsi" w:eastAsia="Roboto" w:hAnsiTheme="majorHAnsi" w:cs="Roboto"/>
          <w:lang w:val="en-US"/>
        </w:rPr>
        <w:t>To make your essay even stronger and more unique, I advise some structural changes:</w:t>
      </w:r>
    </w:p>
    <w:p w14:paraId="6F51257F" w14:textId="775C6EB6" w:rsidR="00C107B6" w:rsidRPr="00C107B6" w:rsidRDefault="00C107B6" w:rsidP="00C107B6">
      <w:pPr>
        <w:numPr>
          <w:ilvl w:val="0"/>
          <w:numId w:val="4"/>
        </w:numPr>
        <w:spacing w:line="360" w:lineRule="auto"/>
        <w:rPr>
          <w:rFonts w:asciiTheme="majorHAnsi" w:eastAsia="Roboto" w:hAnsiTheme="majorHAnsi" w:cs="Roboto"/>
          <w:lang w:val="en-US"/>
        </w:rPr>
      </w:pPr>
      <w:r w:rsidRPr="00C107B6">
        <w:rPr>
          <w:rFonts w:asciiTheme="majorHAnsi" w:eastAsia="Roboto" w:hAnsiTheme="majorHAnsi" w:cs="Roboto"/>
          <w:lang w:val="en-US"/>
        </w:rPr>
        <w:t xml:space="preserve">Intro: For the intro, I feel that it is better that you start with your very first encounter with psychology (think </w:t>
      </w:r>
      <w:r w:rsidR="006F3C7E">
        <w:rPr>
          <w:rFonts w:asciiTheme="majorHAnsi" w:eastAsia="Roboto" w:hAnsiTheme="majorHAnsi" w:cs="Roboto"/>
          <w:lang w:val="en-US"/>
        </w:rPr>
        <w:t>“</w:t>
      </w:r>
      <w:r w:rsidRPr="00C107B6">
        <w:rPr>
          <w:rFonts w:asciiTheme="majorHAnsi" w:eastAsia="Roboto" w:hAnsiTheme="majorHAnsi" w:cs="Roboto"/>
          <w:lang w:val="en-US"/>
        </w:rPr>
        <w:t>origins</w:t>
      </w:r>
      <w:r w:rsidR="006F3C7E">
        <w:rPr>
          <w:rFonts w:asciiTheme="majorHAnsi" w:eastAsia="Roboto" w:hAnsiTheme="majorHAnsi" w:cs="Roboto"/>
          <w:lang w:val="en-US"/>
        </w:rPr>
        <w:t>”</w:t>
      </w:r>
      <w:r w:rsidRPr="00C107B6">
        <w:rPr>
          <w:rFonts w:asciiTheme="majorHAnsi" w:eastAsia="Roboto" w:hAnsiTheme="majorHAnsi" w:cs="Roboto"/>
          <w:lang w:val="en-US"/>
        </w:rPr>
        <w:t xml:space="preserve"> story).</w:t>
      </w:r>
    </w:p>
    <w:p w14:paraId="17187EE3" w14:textId="77777777" w:rsidR="00C107B6" w:rsidRPr="00C107B6" w:rsidRDefault="00C107B6" w:rsidP="00C107B6">
      <w:pPr>
        <w:numPr>
          <w:ilvl w:val="0"/>
          <w:numId w:val="5"/>
        </w:numPr>
        <w:spacing w:line="360" w:lineRule="auto"/>
        <w:rPr>
          <w:rFonts w:asciiTheme="majorHAnsi" w:eastAsia="Roboto" w:hAnsiTheme="majorHAnsi" w:cs="Roboto"/>
          <w:lang w:val="en-US"/>
        </w:rPr>
      </w:pPr>
      <w:r w:rsidRPr="00C107B6">
        <w:rPr>
          <w:rFonts w:asciiTheme="majorHAnsi" w:eastAsia="Roboto" w:hAnsiTheme="majorHAnsi" w:cs="Roboto"/>
          <w:lang w:val="en-US"/>
        </w:rPr>
        <w:t>Is there a particular moment (the "a-ha moment") where you first became curious in this field?</w:t>
      </w:r>
    </w:p>
    <w:p w14:paraId="21C886C9" w14:textId="77777777" w:rsidR="00C107B6" w:rsidRPr="00C107B6" w:rsidRDefault="00C107B6" w:rsidP="00C107B6">
      <w:pPr>
        <w:numPr>
          <w:ilvl w:val="0"/>
          <w:numId w:val="5"/>
        </w:numPr>
        <w:spacing w:line="360" w:lineRule="auto"/>
        <w:rPr>
          <w:rFonts w:asciiTheme="majorHAnsi" w:eastAsia="Roboto" w:hAnsiTheme="majorHAnsi" w:cs="Roboto"/>
          <w:lang w:val="en-US"/>
        </w:rPr>
      </w:pPr>
      <w:r w:rsidRPr="00C107B6">
        <w:rPr>
          <w:rFonts w:asciiTheme="majorHAnsi" w:eastAsia="Roboto" w:hAnsiTheme="majorHAnsi" w:cs="Roboto"/>
          <w:lang w:val="en-US"/>
        </w:rPr>
        <w:t>Have you always been interested in taking care of children and wanting to help them learn better? Why children in particular?</w:t>
      </w:r>
    </w:p>
    <w:p w14:paraId="24E788F7" w14:textId="77777777" w:rsidR="00C107B6" w:rsidRPr="00C107B6" w:rsidRDefault="00C107B6" w:rsidP="00C107B6">
      <w:pPr>
        <w:numPr>
          <w:ilvl w:val="0"/>
          <w:numId w:val="5"/>
        </w:numPr>
        <w:spacing w:line="360" w:lineRule="auto"/>
        <w:rPr>
          <w:rFonts w:asciiTheme="majorHAnsi" w:eastAsia="Roboto" w:hAnsiTheme="majorHAnsi" w:cs="Roboto"/>
          <w:lang w:val="en-US"/>
        </w:rPr>
      </w:pPr>
      <w:r w:rsidRPr="00C107B6">
        <w:rPr>
          <w:rFonts w:asciiTheme="majorHAnsi" w:eastAsia="Roboto" w:hAnsiTheme="majorHAnsi" w:cs="Roboto"/>
          <w:lang w:val="en-US"/>
        </w:rPr>
        <w:t>Growing up, perhaps, did you take care of your younger siblings? Or maybe you had a nurturing tendency in your early childhood—helping your friends get along with each other, and so on?</w:t>
      </w:r>
    </w:p>
    <w:p w14:paraId="617E2B31" w14:textId="77777777" w:rsidR="00C107B6" w:rsidRPr="00C107B6" w:rsidRDefault="00C107B6" w:rsidP="00C107B6">
      <w:pPr>
        <w:numPr>
          <w:ilvl w:val="0"/>
          <w:numId w:val="6"/>
        </w:numPr>
        <w:spacing w:line="360" w:lineRule="auto"/>
        <w:rPr>
          <w:rFonts w:asciiTheme="majorHAnsi" w:eastAsia="Roboto" w:hAnsiTheme="majorHAnsi" w:cs="Roboto"/>
          <w:lang w:val="en-US"/>
        </w:rPr>
      </w:pPr>
      <w:r w:rsidRPr="00C107B6">
        <w:rPr>
          <w:rFonts w:asciiTheme="majorHAnsi" w:eastAsia="Roboto" w:hAnsiTheme="majorHAnsi" w:cs="Roboto"/>
          <w:lang w:val="en-US"/>
        </w:rPr>
        <w:t xml:space="preserve">Main: I’m not sure which came first, the camp or the psychology course in college? However, for better coherence, it is more rational to state that you quench your curiosity about </w:t>
      </w:r>
      <w:r w:rsidRPr="00C107B6">
        <w:rPr>
          <w:rFonts w:asciiTheme="majorHAnsi" w:eastAsia="Roboto" w:hAnsiTheme="majorHAnsi" w:cs="Roboto"/>
          <w:lang w:val="en-US"/>
        </w:rPr>
        <w:lastRenderedPageBreak/>
        <w:t>psychology by learning it at college. Then, connect this experience with your camp counselor experience. Mention the problem and how you helped one or two campers (name them), how you were able to build genuine connections, and so on. To highlight this part, include an anecdote about how you were able to connect with them genuinely because you’d already gained some understanding about human psychology from your classroom learning.</w:t>
      </w:r>
    </w:p>
    <w:p w14:paraId="404BF13C" w14:textId="3D48E317" w:rsidR="00C107B6" w:rsidRPr="009A4E89" w:rsidRDefault="00C107B6" w:rsidP="009A4E89">
      <w:pPr>
        <w:numPr>
          <w:ilvl w:val="0"/>
          <w:numId w:val="6"/>
        </w:numPr>
        <w:spacing w:line="360" w:lineRule="auto"/>
        <w:rPr>
          <w:rFonts w:asciiTheme="majorHAnsi" w:eastAsia="Roboto" w:hAnsiTheme="majorHAnsi" w:cs="Roboto"/>
          <w:lang w:val="en-US"/>
        </w:rPr>
      </w:pPr>
      <w:r w:rsidRPr="00C107B6">
        <w:rPr>
          <w:rFonts w:asciiTheme="majorHAnsi" w:eastAsia="Roboto" w:hAnsiTheme="majorHAnsi" w:cs="Roboto"/>
          <w:lang w:val="en-US"/>
        </w:rPr>
        <w:t xml:space="preserve">Climax: You can continue your story by talking about your research project. It is imperative that you mention the issues you observed </w:t>
      </w:r>
      <w:r w:rsidR="006F3C7E">
        <w:rPr>
          <w:rFonts w:asciiTheme="majorHAnsi" w:eastAsia="Roboto" w:hAnsiTheme="majorHAnsi" w:cs="Roboto"/>
          <w:lang w:val="en-US"/>
        </w:rPr>
        <w:t>in the classrooms here.</w:t>
      </w:r>
      <w:r w:rsidRPr="00C107B6">
        <w:rPr>
          <w:rFonts w:asciiTheme="majorHAnsi" w:eastAsia="Roboto" w:hAnsiTheme="majorHAnsi" w:cs="Roboto"/>
          <w:lang w:val="en-US"/>
        </w:rPr>
        <w:t xml:space="preserve"> Your current </w:t>
      </w:r>
      <w:r w:rsidR="006F3C7E">
        <w:rPr>
          <w:rFonts w:asciiTheme="majorHAnsi" w:eastAsia="Roboto" w:hAnsiTheme="majorHAnsi" w:cs="Roboto"/>
          <w:lang w:val="en-US"/>
        </w:rPr>
        <w:t>paragraph</w:t>
      </w:r>
      <w:r w:rsidRPr="00C107B6">
        <w:rPr>
          <w:rFonts w:asciiTheme="majorHAnsi" w:eastAsia="Roboto" w:hAnsiTheme="majorHAnsi" w:cs="Roboto"/>
          <w:lang w:val="en-US"/>
        </w:rPr>
        <w:t xml:space="preserve"> does not state any issues as it mostly focuses on what you observed. However, this may confuse the admissions committee, as you haven’t provided a clear reason why you want to build a preschool in the future. </w:t>
      </w:r>
      <w:r w:rsidRPr="009A4E89">
        <w:rPr>
          <w:rFonts w:asciiTheme="majorHAnsi" w:eastAsia="Roboto" w:hAnsiTheme="majorHAnsi" w:cs="Roboto"/>
          <w:lang w:val="en-US"/>
        </w:rPr>
        <w:t>What is wrong with the current Indonesian education system? By mentioning the issues, you will create a backstory for why you want to found an effective children's academy in the future.</w:t>
      </w:r>
    </w:p>
    <w:p w14:paraId="3C725CFE" w14:textId="77777777" w:rsidR="00C107B6" w:rsidRDefault="00C107B6" w:rsidP="00C107B6">
      <w:pPr>
        <w:numPr>
          <w:ilvl w:val="0"/>
          <w:numId w:val="6"/>
        </w:numPr>
        <w:spacing w:line="360" w:lineRule="auto"/>
        <w:rPr>
          <w:rFonts w:asciiTheme="majorHAnsi" w:eastAsia="Roboto" w:hAnsiTheme="majorHAnsi" w:cs="Roboto"/>
          <w:lang w:val="en-US"/>
        </w:rPr>
      </w:pPr>
      <w:r w:rsidRPr="00C107B6">
        <w:rPr>
          <w:rFonts w:asciiTheme="majorHAnsi" w:eastAsia="Roboto" w:hAnsiTheme="majorHAnsi" w:cs="Roboto"/>
          <w:lang w:val="en-US"/>
        </w:rPr>
        <w:t>Ending: I have edited the two last paragraphs to avoid redundancy in ideas.</w:t>
      </w:r>
    </w:p>
    <w:p w14:paraId="303CBA5B" w14:textId="77777777" w:rsidR="009A4E89" w:rsidRDefault="009A4E89" w:rsidP="009A4E89">
      <w:pPr>
        <w:spacing w:line="360" w:lineRule="auto"/>
        <w:rPr>
          <w:rFonts w:asciiTheme="majorHAnsi" w:eastAsia="Roboto" w:hAnsiTheme="majorHAnsi" w:cs="Roboto"/>
          <w:lang w:val="en-US"/>
        </w:rPr>
      </w:pPr>
    </w:p>
    <w:p w14:paraId="24C5F619" w14:textId="74E523A6" w:rsidR="009A4E89" w:rsidRDefault="009A4E89" w:rsidP="009A4E89">
      <w:pPr>
        <w:spacing w:line="360" w:lineRule="auto"/>
        <w:rPr>
          <w:rFonts w:asciiTheme="majorHAnsi" w:eastAsia="Roboto" w:hAnsiTheme="majorHAnsi" w:cs="Roboto"/>
          <w:lang w:val="en-US"/>
        </w:rPr>
      </w:pPr>
      <w:r>
        <w:rPr>
          <w:rFonts w:asciiTheme="majorHAnsi" w:eastAsia="Roboto" w:hAnsiTheme="majorHAnsi" w:cs="Roboto"/>
          <w:lang w:val="en-US"/>
        </w:rPr>
        <w:t>Best wishes,</w:t>
      </w:r>
    </w:p>
    <w:p w14:paraId="597EEA08" w14:textId="159582FB" w:rsidR="009A4E89" w:rsidRPr="00C107B6" w:rsidRDefault="009A4E89" w:rsidP="009A4E89">
      <w:pPr>
        <w:spacing w:line="360" w:lineRule="auto"/>
        <w:rPr>
          <w:rFonts w:asciiTheme="majorHAnsi" w:eastAsia="Roboto" w:hAnsiTheme="majorHAnsi" w:cs="Roboto"/>
          <w:lang w:val="en-US"/>
        </w:rPr>
      </w:pPr>
      <w:r>
        <w:rPr>
          <w:rFonts w:asciiTheme="majorHAnsi" w:eastAsia="Roboto" w:hAnsiTheme="majorHAnsi" w:cs="Roboto"/>
          <w:lang w:val="en-US"/>
        </w:rPr>
        <w:t xml:space="preserve">Melinda </w:t>
      </w:r>
    </w:p>
    <w:p w14:paraId="2AF99D5F" w14:textId="7238704A" w:rsidR="00E076F5" w:rsidRPr="00C107B6" w:rsidRDefault="00E076F5" w:rsidP="00C107B6">
      <w:pPr>
        <w:spacing w:line="360" w:lineRule="auto"/>
        <w:rPr>
          <w:rFonts w:asciiTheme="majorHAnsi" w:eastAsia="Roboto" w:hAnsiTheme="majorHAnsi" w:cs="Roboto"/>
        </w:rPr>
      </w:pPr>
    </w:p>
    <w:sectPr w:rsidR="00E076F5" w:rsidRPr="00C107B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3-09T19:20:00Z" w:initials="MOU">
    <w:p w14:paraId="74D3BF70" w14:textId="0CEC4CF5" w:rsidR="005A69A4" w:rsidRDefault="005A69A4">
      <w:pPr>
        <w:pStyle w:val="CommentText"/>
      </w:pPr>
      <w:r>
        <w:rPr>
          <w:rStyle w:val="CommentReference"/>
        </w:rPr>
        <w:annotationRef/>
      </w:r>
      <w:r w:rsidR="0047062C">
        <w:t xml:space="preserve">It is better when you talk about how you utilized your knowledge in psychology to approach your campers. What exactly did you do that made them open up to you? </w:t>
      </w:r>
    </w:p>
  </w:comment>
  <w:comment w:id="1" w:author="Microsoft Office User" w:date="2023-03-09T19:12:00Z" w:initials="MOU">
    <w:p w14:paraId="748B34C8" w14:textId="77777777" w:rsidR="00F34747" w:rsidRDefault="00F34747">
      <w:pPr>
        <w:pStyle w:val="CommentText"/>
      </w:pPr>
      <w:r>
        <w:rPr>
          <w:rStyle w:val="CommentReference"/>
        </w:rPr>
        <w:annotationRef/>
      </w:r>
      <w:r>
        <w:t xml:space="preserve">I feel this can bit more explored because as a reader, I am more curious to why you are interested in </w:t>
      </w:r>
      <w:r w:rsidR="00733306">
        <w:t xml:space="preserve">childhood psychology. </w:t>
      </w:r>
    </w:p>
    <w:p w14:paraId="3389FC69" w14:textId="0C878704" w:rsidR="00733306" w:rsidRDefault="00733306" w:rsidP="004A3404">
      <w:pPr>
        <w:pStyle w:val="CommentText"/>
      </w:pPr>
    </w:p>
    <w:p w14:paraId="1DEA4DF9" w14:textId="70A3E1D0" w:rsidR="00733306" w:rsidRDefault="00733306" w:rsidP="00733306">
      <w:pPr>
        <w:pStyle w:val="CommentText"/>
        <w:numPr>
          <w:ilvl w:val="0"/>
          <w:numId w:val="1"/>
        </w:numPr>
      </w:pPr>
      <w:r>
        <w:t xml:space="preserve"> Was there a particular occurrence during </w:t>
      </w:r>
      <w:proofErr w:type="spellStart"/>
      <w:r>
        <w:t>SuperCamp</w:t>
      </w:r>
      <w:proofErr w:type="spellEnd"/>
      <w:r>
        <w:t xml:space="preserve"> that further fuel your desire to work with children? (if so, name the child and how your interaction with this child blossomed)</w:t>
      </w:r>
    </w:p>
  </w:comment>
  <w:comment w:id="2" w:author="Microsoft Office User" w:date="2023-03-09T22:33:00Z" w:initials="MOU">
    <w:p w14:paraId="61116570" w14:textId="062C128C" w:rsidR="00034CCB" w:rsidRDefault="004C5886">
      <w:pPr>
        <w:pStyle w:val="CommentText"/>
      </w:pPr>
      <w:r>
        <w:rPr>
          <w:rStyle w:val="CommentReference"/>
        </w:rPr>
        <w:annotationRef/>
      </w:r>
      <w:r>
        <w:t xml:space="preserve">Better transition is needed from second paragraph to the third one. </w:t>
      </w:r>
    </w:p>
  </w:comment>
  <w:comment w:id="19" w:author="Microsoft Office User" w:date="2023-03-09T22:42:00Z" w:initials="MOU">
    <w:p w14:paraId="4DD76476" w14:textId="5E73CDB8" w:rsidR="00D02104" w:rsidRDefault="00D02104">
      <w:pPr>
        <w:pStyle w:val="CommentText"/>
      </w:pPr>
      <w:r>
        <w:rPr>
          <w:rStyle w:val="CommentReference"/>
        </w:rPr>
        <w:annotationRef/>
      </w:r>
      <w:r>
        <w:t xml:space="preserve">What are the issues? Are the problems specific to Indonesia’s curriculum?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3BF70" w15:done="0"/>
  <w15:commentEx w15:paraId="1DEA4DF9" w15:done="0"/>
  <w15:commentEx w15:paraId="61116570" w15:done="0"/>
  <w15:commentEx w15:paraId="4DD764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91E03"/>
    <w:multiLevelType w:val="hybridMultilevel"/>
    <w:tmpl w:val="0F22EDCC"/>
    <w:lvl w:ilvl="0" w:tplc="0DC6C02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E26EA"/>
    <w:multiLevelType w:val="multilevel"/>
    <w:tmpl w:val="19369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725091"/>
    <w:multiLevelType w:val="multilevel"/>
    <w:tmpl w:val="2708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41663E"/>
    <w:multiLevelType w:val="hybridMultilevel"/>
    <w:tmpl w:val="49E89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F2A14"/>
    <w:multiLevelType w:val="hybridMultilevel"/>
    <w:tmpl w:val="6A3E2282"/>
    <w:lvl w:ilvl="0" w:tplc="0EA8C684">
      <w:start w:val="1"/>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885577"/>
    <w:multiLevelType w:val="multilevel"/>
    <w:tmpl w:val="FC2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91"/>
    <w:rsid w:val="000242BB"/>
    <w:rsid w:val="00034CCB"/>
    <w:rsid w:val="000504F6"/>
    <w:rsid w:val="000574ED"/>
    <w:rsid w:val="00095C97"/>
    <w:rsid w:val="001154ED"/>
    <w:rsid w:val="00153457"/>
    <w:rsid w:val="0018164E"/>
    <w:rsid w:val="001C4F46"/>
    <w:rsid w:val="00215A36"/>
    <w:rsid w:val="002C4707"/>
    <w:rsid w:val="002E5C9D"/>
    <w:rsid w:val="002F2EB2"/>
    <w:rsid w:val="00320ACA"/>
    <w:rsid w:val="00382420"/>
    <w:rsid w:val="0038721B"/>
    <w:rsid w:val="00395F4E"/>
    <w:rsid w:val="0047062C"/>
    <w:rsid w:val="0047588E"/>
    <w:rsid w:val="00476885"/>
    <w:rsid w:val="004A3404"/>
    <w:rsid w:val="004C5886"/>
    <w:rsid w:val="005A69A4"/>
    <w:rsid w:val="005F45DE"/>
    <w:rsid w:val="00662B3F"/>
    <w:rsid w:val="006F3C7E"/>
    <w:rsid w:val="00733306"/>
    <w:rsid w:val="007B214A"/>
    <w:rsid w:val="00874A91"/>
    <w:rsid w:val="008B380B"/>
    <w:rsid w:val="00955A9A"/>
    <w:rsid w:val="009A4E89"/>
    <w:rsid w:val="00A13AC3"/>
    <w:rsid w:val="00A616AA"/>
    <w:rsid w:val="00A91685"/>
    <w:rsid w:val="00AC2EBE"/>
    <w:rsid w:val="00B634F5"/>
    <w:rsid w:val="00BB2284"/>
    <w:rsid w:val="00BC63FC"/>
    <w:rsid w:val="00C107B6"/>
    <w:rsid w:val="00C10892"/>
    <w:rsid w:val="00C77212"/>
    <w:rsid w:val="00CF39A5"/>
    <w:rsid w:val="00D02104"/>
    <w:rsid w:val="00D83DD6"/>
    <w:rsid w:val="00DC22C5"/>
    <w:rsid w:val="00E076F5"/>
    <w:rsid w:val="00F0282C"/>
    <w:rsid w:val="00F34747"/>
    <w:rsid w:val="00F4390A"/>
    <w:rsid w:val="00FC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4747"/>
    <w:rPr>
      <w:sz w:val="18"/>
      <w:szCs w:val="18"/>
    </w:rPr>
  </w:style>
  <w:style w:type="paragraph" w:styleId="CommentText">
    <w:name w:val="annotation text"/>
    <w:basedOn w:val="Normal"/>
    <w:link w:val="CommentTextChar"/>
    <w:uiPriority w:val="99"/>
    <w:semiHidden/>
    <w:unhideWhenUsed/>
    <w:rsid w:val="00F34747"/>
    <w:pPr>
      <w:spacing w:line="240" w:lineRule="auto"/>
    </w:pPr>
    <w:rPr>
      <w:sz w:val="24"/>
      <w:szCs w:val="24"/>
    </w:rPr>
  </w:style>
  <w:style w:type="character" w:customStyle="1" w:styleId="CommentTextChar">
    <w:name w:val="Comment Text Char"/>
    <w:basedOn w:val="DefaultParagraphFont"/>
    <w:link w:val="CommentText"/>
    <w:uiPriority w:val="99"/>
    <w:semiHidden/>
    <w:rsid w:val="00F34747"/>
    <w:rPr>
      <w:sz w:val="24"/>
      <w:szCs w:val="24"/>
    </w:rPr>
  </w:style>
  <w:style w:type="paragraph" w:styleId="CommentSubject">
    <w:name w:val="annotation subject"/>
    <w:basedOn w:val="CommentText"/>
    <w:next w:val="CommentText"/>
    <w:link w:val="CommentSubjectChar"/>
    <w:uiPriority w:val="99"/>
    <w:semiHidden/>
    <w:unhideWhenUsed/>
    <w:rsid w:val="00F34747"/>
    <w:rPr>
      <w:b/>
      <w:bCs/>
      <w:sz w:val="20"/>
      <w:szCs w:val="20"/>
    </w:rPr>
  </w:style>
  <w:style w:type="character" w:customStyle="1" w:styleId="CommentSubjectChar">
    <w:name w:val="Comment Subject Char"/>
    <w:basedOn w:val="CommentTextChar"/>
    <w:link w:val="CommentSubject"/>
    <w:uiPriority w:val="99"/>
    <w:semiHidden/>
    <w:rsid w:val="00F34747"/>
    <w:rPr>
      <w:b/>
      <w:bCs/>
      <w:sz w:val="20"/>
      <w:szCs w:val="20"/>
    </w:rPr>
  </w:style>
  <w:style w:type="paragraph" w:styleId="BalloonText">
    <w:name w:val="Balloon Text"/>
    <w:basedOn w:val="Normal"/>
    <w:link w:val="BalloonTextChar"/>
    <w:uiPriority w:val="99"/>
    <w:semiHidden/>
    <w:unhideWhenUsed/>
    <w:rsid w:val="00F3474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747"/>
    <w:rPr>
      <w:rFonts w:ascii="Times New Roman" w:hAnsi="Times New Roman" w:cs="Times New Roman"/>
      <w:sz w:val="18"/>
      <w:szCs w:val="18"/>
    </w:rPr>
  </w:style>
  <w:style w:type="paragraph" w:styleId="ListParagraph">
    <w:name w:val="List Paragraph"/>
    <w:basedOn w:val="Normal"/>
    <w:uiPriority w:val="34"/>
    <w:qFormat/>
    <w:rsid w:val="00DC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05097">
      <w:bodyDiv w:val="1"/>
      <w:marLeft w:val="0"/>
      <w:marRight w:val="0"/>
      <w:marTop w:val="0"/>
      <w:marBottom w:val="0"/>
      <w:divBdr>
        <w:top w:val="none" w:sz="0" w:space="0" w:color="auto"/>
        <w:left w:val="none" w:sz="0" w:space="0" w:color="auto"/>
        <w:bottom w:val="none" w:sz="0" w:space="0" w:color="auto"/>
        <w:right w:val="none" w:sz="0" w:space="0" w:color="auto"/>
      </w:divBdr>
    </w:div>
    <w:div w:id="16870499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E958253-FD31-4544-977F-42AF88A2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1127</Words>
  <Characters>6427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26</cp:revision>
  <dcterms:created xsi:type="dcterms:W3CDTF">2023-03-09T07:10:00Z</dcterms:created>
  <dcterms:modified xsi:type="dcterms:W3CDTF">2023-03-09T16:21:00Z</dcterms:modified>
</cp:coreProperties>
</file>