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289C" w14:textId="77777777" w:rsidR="00624E95" w:rsidRDefault="00624E95" w:rsidP="00624E95">
      <w:pPr>
        <w:pStyle w:val="NormalWeb"/>
        <w:spacing w:before="240" w:beforeAutospacing="0" w:after="240" w:afterAutospacing="0"/>
        <w:jc w:val="both"/>
      </w:pPr>
      <w:r>
        <w:rPr>
          <w:rFonts w:ascii="Arial" w:hAnsi="Arial" w:cs="Arial"/>
          <w:b/>
          <w:bCs/>
          <w:color w:val="000000"/>
          <w:sz w:val="22"/>
          <w:szCs w:val="22"/>
        </w:rPr>
        <w:t>UIUC</w:t>
      </w:r>
    </w:p>
    <w:p w14:paraId="4136E248" w14:textId="77777777" w:rsidR="00624E95" w:rsidRDefault="00624E95" w:rsidP="00624E95">
      <w:pPr>
        <w:pStyle w:val="NormalWeb"/>
        <w:spacing w:before="240" w:beforeAutospacing="0" w:after="240" w:afterAutospacing="0"/>
        <w:jc w:val="both"/>
      </w:pPr>
      <w:r>
        <w:rPr>
          <w:rFonts w:ascii="Arial" w:hAnsi="Arial" w:cs="Arial"/>
          <w:b/>
          <w:bCs/>
          <w:color w:val="222222"/>
          <w:sz w:val="22"/>
          <w:szCs w:val="22"/>
          <w:shd w:val="clear" w:color="auto" w:fill="FFFFFF"/>
        </w:rPr>
        <w:t>1. Explain, in detail, an experience you've had in the past 3 to 4 years related to your first-choice major. This can be an experience from an extracurricular activity, in a class you’ve taken, or through something else. (150 words)</w:t>
      </w:r>
    </w:p>
    <w:p w14:paraId="7193B680" w14:textId="77777777" w:rsidR="00624E95" w:rsidRDefault="00624E95" w:rsidP="00624E95">
      <w:pPr>
        <w:pStyle w:val="NormalWeb"/>
        <w:shd w:val="clear" w:color="auto" w:fill="FFFFFF"/>
        <w:spacing w:before="0" w:beforeAutospacing="0" w:after="0" w:afterAutospacing="0"/>
        <w:jc w:val="both"/>
      </w:pPr>
      <w:r>
        <w:rPr>
          <w:rFonts w:ascii="Arial" w:hAnsi="Arial" w:cs="Arial"/>
          <w:b/>
          <w:bCs/>
          <w:color w:val="000000"/>
          <w:sz w:val="22"/>
          <w:szCs w:val="22"/>
          <w:shd w:val="clear" w:color="auto" w:fill="FFFFFF"/>
        </w:rPr>
        <w:t>Draft 3</w:t>
      </w:r>
    </w:p>
    <w:p w14:paraId="4ACD3E3E" w14:textId="77777777" w:rsidR="00624E95" w:rsidRDefault="00624E95" w:rsidP="00624E95">
      <w:pPr>
        <w:pStyle w:val="NormalWeb"/>
        <w:shd w:val="clear" w:color="auto" w:fill="FFFFFF"/>
        <w:spacing w:before="0" w:beforeAutospacing="0" w:after="0" w:afterAutospacing="0"/>
        <w:jc w:val="both"/>
      </w:pPr>
      <w:r>
        <w:rPr>
          <w:rFonts w:ascii="Arial" w:hAnsi="Arial" w:cs="Arial"/>
          <w:color w:val="000000"/>
          <w:sz w:val="22"/>
          <w:szCs w:val="22"/>
          <w:shd w:val="clear" w:color="auto" w:fill="FFFFFF"/>
        </w:rPr>
        <w:t xml:space="preserve">Seeing graphs with so many </w:t>
      </w:r>
      <w:proofErr w:type="spellStart"/>
      <w:r>
        <w:rPr>
          <w:rFonts w:ascii="Arial" w:hAnsi="Arial" w:cs="Arial"/>
          <w:color w:val="000000"/>
          <w:sz w:val="22"/>
          <w:szCs w:val="22"/>
          <w:shd w:val="clear" w:color="auto" w:fill="FFFFFF"/>
        </w:rPr>
        <w:t>colorful</w:t>
      </w:r>
      <w:proofErr w:type="spellEnd"/>
      <w:r>
        <w:rPr>
          <w:rFonts w:ascii="Arial" w:hAnsi="Arial" w:cs="Arial"/>
          <w:color w:val="000000"/>
          <w:sz w:val="22"/>
          <w:szCs w:val="22"/>
          <w:shd w:val="clear" w:color="auto" w:fill="FFFFFF"/>
        </w:rPr>
        <w:t xml:space="preserve"> red and green lines was very interesting for me. This prompted my curiosity about the stock market and it made me ask my father to teach me more.</w:t>
      </w:r>
    </w:p>
    <w:p w14:paraId="3ED9A02C" w14:textId="77777777" w:rsidR="00624E95" w:rsidRDefault="00624E95" w:rsidP="00624E95">
      <w:pPr>
        <w:pStyle w:val="NormalWeb"/>
        <w:shd w:val="clear" w:color="auto" w:fill="FFFFFF"/>
        <w:spacing w:before="0" w:beforeAutospacing="0" w:after="0" w:afterAutospacing="0"/>
        <w:jc w:val="both"/>
      </w:pPr>
      <w:r>
        <w:t> </w:t>
      </w:r>
    </w:p>
    <w:p w14:paraId="3DE2950C" w14:textId="78273DF5" w:rsidR="00624E95" w:rsidRDefault="00624E95" w:rsidP="00624E95">
      <w:pPr>
        <w:pStyle w:val="NormalWeb"/>
        <w:shd w:val="clear" w:color="auto" w:fill="FFFFFF"/>
        <w:spacing w:before="0" w:beforeAutospacing="0" w:after="0" w:afterAutospacing="0"/>
        <w:jc w:val="both"/>
      </w:pPr>
      <w:r>
        <w:rPr>
          <w:rFonts w:ascii="Arial" w:hAnsi="Arial" w:cs="Arial"/>
          <w:color w:val="000000"/>
          <w:sz w:val="22"/>
          <w:szCs w:val="22"/>
          <w:shd w:val="clear" w:color="auto" w:fill="FFFFFF"/>
        </w:rPr>
        <w:t xml:space="preserve">Then, he made a </w:t>
      </w:r>
      <w:proofErr w:type="spellStart"/>
      <w:r>
        <w:rPr>
          <w:rFonts w:ascii="Arial" w:hAnsi="Arial" w:cs="Arial"/>
          <w:color w:val="000000"/>
          <w:sz w:val="22"/>
          <w:szCs w:val="22"/>
          <w:shd w:val="clear" w:color="auto" w:fill="FFFFFF"/>
        </w:rPr>
        <w:t>Siminvest</w:t>
      </w:r>
      <w:proofErr w:type="spellEnd"/>
      <w:r>
        <w:rPr>
          <w:rFonts w:ascii="Arial" w:hAnsi="Arial" w:cs="Arial"/>
          <w:color w:val="000000"/>
          <w:sz w:val="22"/>
          <w:szCs w:val="22"/>
          <w:shd w:val="clear" w:color="auto" w:fill="FFFFFF"/>
        </w:rPr>
        <w:t xml:space="preserve"> account – one of Indonesia’s local stock investment apps – and I finally got to trade on my own. All his teachings about the stock market propelled me to follow the current financial news every single day</w:t>
      </w:r>
      <w:ins w:id="0" w:author="Thalia Priscilla" w:date="2022-12-24T23:40:00Z">
        <w:r w:rsidR="00102B00">
          <w:rPr>
            <w:rFonts w:ascii="Arial" w:hAnsi="Arial" w:cs="Arial"/>
            <w:color w:val="000000"/>
            <w:sz w:val="22"/>
            <w:szCs w:val="22"/>
            <w:shd w:val="clear" w:color="auto" w:fill="FFFFFF"/>
          </w:rPr>
          <w:t xml:space="preserve"> at break</w:t>
        </w:r>
      </w:ins>
      <w:ins w:id="1" w:author="Thalia Priscilla" w:date="2022-12-24T23:41:00Z">
        <w:r w:rsidR="00102B00">
          <w:rPr>
            <w:rFonts w:ascii="Arial" w:hAnsi="Arial" w:cs="Arial"/>
            <w:color w:val="000000"/>
            <w:sz w:val="22"/>
            <w:szCs w:val="22"/>
            <w:shd w:val="clear" w:color="auto" w:fill="FFFFFF"/>
          </w:rPr>
          <w:t>fast time.</w:t>
        </w:r>
      </w:ins>
      <w:r>
        <w:rPr>
          <w:rFonts w:ascii="Arial" w:hAnsi="Arial" w:cs="Arial"/>
          <w:color w:val="000000"/>
          <w:sz w:val="22"/>
          <w:szCs w:val="22"/>
          <w:shd w:val="clear" w:color="auto" w:fill="FFFFFF"/>
        </w:rPr>
        <w:t xml:space="preserve"> </w:t>
      </w:r>
      <w:del w:id="2" w:author="Thalia Priscilla" w:date="2022-12-24T23:41:00Z">
        <w:r w:rsidDel="00102B00">
          <w:rPr>
            <w:rFonts w:ascii="Arial" w:hAnsi="Arial" w:cs="Arial"/>
            <w:color w:val="000000"/>
            <w:sz w:val="22"/>
            <w:szCs w:val="22"/>
            <w:shd w:val="clear" w:color="auto" w:fill="FFFFFF"/>
          </w:rPr>
          <w:delText>and n</w:delText>
        </w:r>
      </w:del>
      <w:ins w:id="3" w:author="Thalia Priscilla" w:date="2022-12-24T23:41:00Z">
        <w:r w:rsidR="00102B00">
          <w:rPr>
            <w:rFonts w:ascii="Arial" w:hAnsi="Arial" w:cs="Arial"/>
            <w:color w:val="000000"/>
            <w:sz w:val="22"/>
            <w:szCs w:val="22"/>
            <w:shd w:val="clear" w:color="auto" w:fill="FFFFFF"/>
          </w:rPr>
          <w:t>N</w:t>
        </w:r>
      </w:ins>
      <w:r>
        <w:rPr>
          <w:rFonts w:ascii="Arial" w:hAnsi="Arial" w:cs="Arial"/>
          <w:color w:val="000000"/>
          <w:sz w:val="22"/>
          <w:szCs w:val="22"/>
          <w:shd w:val="clear" w:color="auto" w:fill="FFFFFF"/>
        </w:rPr>
        <w:t xml:space="preserve">ow, I’m looking at a 24% profit from my initial investment. </w:t>
      </w:r>
      <w:del w:id="4" w:author="Thalia Priscilla" w:date="2022-12-24T23:23:00Z">
        <w:r w:rsidDel="00AE7043">
          <w:rPr>
            <w:rFonts w:ascii="Arial" w:hAnsi="Arial" w:cs="Arial"/>
            <w:color w:val="000000"/>
            <w:sz w:val="22"/>
            <w:szCs w:val="22"/>
            <w:shd w:val="clear" w:color="auto" w:fill="FFFFFF"/>
          </w:rPr>
          <w:delText xml:space="preserve">Every time I eat breakfast, I always make sure to scroll through the Economics section on </w:delText>
        </w:r>
      </w:del>
      <w:del w:id="5" w:author="Thalia Priscilla" w:date="2022-12-24T23:17:00Z">
        <w:r w:rsidDel="00E574A2">
          <w:rPr>
            <w:rFonts w:ascii="Arial" w:hAnsi="Arial" w:cs="Arial"/>
            <w:color w:val="000000"/>
            <w:sz w:val="22"/>
            <w:szCs w:val="22"/>
            <w:shd w:val="clear" w:color="auto" w:fill="FFFFFF"/>
          </w:rPr>
          <w:delText>Apple news, the New York Times, Washington Post, or The Guardian</w:delText>
        </w:r>
      </w:del>
      <w:del w:id="6" w:author="Thalia Priscilla" w:date="2022-12-24T23:23:00Z">
        <w:r w:rsidDel="00AE7043">
          <w:rPr>
            <w:rFonts w:ascii="Arial" w:hAnsi="Arial" w:cs="Arial"/>
            <w:color w:val="000000"/>
            <w:sz w:val="22"/>
            <w:szCs w:val="22"/>
            <w:shd w:val="clear" w:color="auto" w:fill="FFFFFF"/>
          </w:rPr>
          <w:delText>. </w:delText>
        </w:r>
      </w:del>
    </w:p>
    <w:p w14:paraId="387CB7C4" w14:textId="77777777" w:rsidR="00624E95" w:rsidRDefault="00624E95" w:rsidP="00624E95">
      <w:pPr>
        <w:pStyle w:val="NormalWeb"/>
        <w:shd w:val="clear" w:color="auto" w:fill="FFFFFF"/>
        <w:spacing w:before="0" w:beforeAutospacing="0" w:after="0" w:afterAutospacing="0"/>
        <w:jc w:val="both"/>
      </w:pPr>
      <w:r>
        <w:t> </w:t>
      </w:r>
    </w:p>
    <w:p w14:paraId="23A29BD8" w14:textId="2AF6E1BE" w:rsidR="00624E95" w:rsidRDefault="00624E95" w:rsidP="00624E95">
      <w:pPr>
        <w:pStyle w:val="NormalWeb"/>
        <w:shd w:val="clear" w:color="auto" w:fill="FFFFFF"/>
        <w:spacing w:before="0" w:beforeAutospacing="0" w:after="0" w:afterAutospacing="0"/>
        <w:jc w:val="both"/>
      </w:pPr>
      <w:r>
        <w:rPr>
          <w:rFonts w:ascii="Arial" w:hAnsi="Arial" w:cs="Arial"/>
          <w:color w:val="000000"/>
          <w:sz w:val="22"/>
          <w:szCs w:val="22"/>
          <w:shd w:val="clear" w:color="auto" w:fill="FFFFFF"/>
        </w:rPr>
        <w:t xml:space="preserve">Aside from that, I often read autobiographies and memoirs of successful stock investors </w:t>
      </w:r>
      <w:del w:id="7" w:author="Thalia Priscilla" w:date="2022-12-24T23:17:00Z">
        <w:r w:rsidDel="00E574A2">
          <w:rPr>
            <w:rFonts w:ascii="Arial" w:hAnsi="Arial" w:cs="Arial"/>
            <w:color w:val="000000"/>
            <w:sz w:val="22"/>
            <w:szCs w:val="22"/>
            <w:shd w:val="clear" w:color="auto" w:fill="FFFFFF"/>
          </w:rPr>
          <w:delText xml:space="preserve">in order </w:delText>
        </w:r>
      </w:del>
      <w:r>
        <w:rPr>
          <w:rFonts w:ascii="Arial" w:hAnsi="Arial" w:cs="Arial"/>
          <w:color w:val="000000"/>
          <w:sz w:val="22"/>
          <w:szCs w:val="22"/>
          <w:shd w:val="clear" w:color="auto" w:fill="FFFFFF"/>
        </w:rPr>
        <w:t>to understand their different perspectives and strategies in</w:t>
      </w:r>
      <w:ins w:id="8" w:author="Thalia Priscilla" w:date="2022-12-24T23:41:00Z">
        <w:r w:rsidR="00102B00">
          <w:rPr>
            <w:rFonts w:ascii="Arial" w:hAnsi="Arial" w:cs="Arial"/>
            <w:color w:val="000000"/>
            <w:sz w:val="22"/>
            <w:szCs w:val="22"/>
            <w:shd w:val="clear" w:color="auto" w:fill="FFFFFF"/>
          </w:rPr>
          <w:t xml:space="preserve"> inv</w:t>
        </w:r>
      </w:ins>
      <w:ins w:id="9" w:author="Thalia Priscilla" w:date="2022-12-24T23:42:00Z">
        <w:r w:rsidR="00102B00">
          <w:rPr>
            <w:rFonts w:ascii="Arial" w:hAnsi="Arial" w:cs="Arial"/>
            <w:color w:val="000000"/>
            <w:sz w:val="22"/>
            <w:szCs w:val="22"/>
            <w:shd w:val="clear" w:color="auto" w:fill="FFFFFF"/>
          </w:rPr>
          <w:t>esting.</w:t>
        </w:r>
      </w:ins>
      <w:r>
        <w:rPr>
          <w:rFonts w:ascii="Arial" w:hAnsi="Arial" w:cs="Arial"/>
          <w:color w:val="000000"/>
          <w:sz w:val="22"/>
          <w:szCs w:val="22"/>
          <w:shd w:val="clear" w:color="auto" w:fill="FFFFFF"/>
        </w:rPr>
        <w:t xml:space="preserve"> </w:t>
      </w:r>
      <w:del w:id="10" w:author="Thalia Priscilla" w:date="2022-12-24T23:42:00Z">
        <w:r w:rsidDel="00102B00">
          <w:rPr>
            <w:rFonts w:ascii="Arial" w:hAnsi="Arial" w:cs="Arial"/>
            <w:color w:val="000000"/>
            <w:sz w:val="22"/>
            <w:szCs w:val="22"/>
            <w:shd w:val="clear" w:color="auto" w:fill="FFFFFF"/>
          </w:rPr>
          <w:delText xml:space="preserve">looking at short and long-term profits. For example, Warren Buffet uses value investing as his primary strategy while others use strategies such as growth investing, short selling, and quality investing. </w:delText>
        </w:r>
      </w:del>
      <w:r>
        <w:rPr>
          <w:rFonts w:ascii="Arial" w:hAnsi="Arial" w:cs="Arial"/>
          <w:color w:val="000000"/>
          <w:sz w:val="22"/>
          <w:szCs w:val="22"/>
          <w:shd w:val="clear" w:color="auto" w:fill="FFFFFF"/>
        </w:rPr>
        <w:t xml:space="preserve">I </w:t>
      </w:r>
      <w:del w:id="11" w:author="Thalia Priscilla" w:date="2022-12-24T23:43:00Z">
        <w:r w:rsidDel="00102B00">
          <w:rPr>
            <w:rFonts w:ascii="Arial" w:hAnsi="Arial" w:cs="Arial"/>
            <w:color w:val="000000"/>
            <w:sz w:val="22"/>
            <w:szCs w:val="22"/>
            <w:shd w:val="clear" w:color="auto" w:fill="FFFFFF"/>
          </w:rPr>
          <w:delText>believe that it</w:delText>
        </w:r>
      </w:del>
      <w:del w:id="12" w:author="Thalia Priscilla" w:date="2022-12-24T23:24:00Z">
        <w:r w:rsidDel="00AE7043">
          <w:rPr>
            <w:rFonts w:ascii="Arial" w:hAnsi="Arial" w:cs="Arial"/>
            <w:color w:val="000000"/>
            <w:sz w:val="22"/>
            <w:szCs w:val="22"/>
            <w:shd w:val="clear" w:color="auto" w:fill="FFFFFF"/>
          </w:rPr>
          <w:delText xml:space="preserve"> i</w:delText>
        </w:r>
      </w:del>
      <w:del w:id="13" w:author="Thalia Priscilla" w:date="2022-12-24T23:43:00Z">
        <w:r w:rsidDel="00102B00">
          <w:rPr>
            <w:rFonts w:ascii="Arial" w:hAnsi="Arial" w:cs="Arial"/>
            <w:color w:val="000000"/>
            <w:sz w:val="22"/>
            <w:szCs w:val="22"/>
            <w:shd w:val="clear" w:color="auto" w:fill="FFFFFF"/>
          </w:rPr>
          <w:delText>s helpful to write down these different strategies.</w:delText>
        </w:r>
      </w:del>
      <w:ins w:id="14" w:author="Thalia Priscilla" w:date="2022-12-24T23:43:00Z">
        <w:r w:rsidR="00102B00">
          <w:rPr>
            <w:rFonts w:ascii="Arial" w:hAnsi="Arial" w:cs="Arial"/>
            <w:color w:val="000000"/>
            <w:sz w:val="22"/>
            <w:szCs w:val="22"/>
            <w:shd w:val="clear" w:color="auto" w:fill="FFFFFF"/>
          </w:rPr>
          <w:t>learned that</w:t>
        </w:r>
      </w:ins>
      <w:r>
        <w:rPr>
          <w:rFonts w:ascii="Arial" w:hAnsi="Arial" w:cs="Arial"/>
          <w:color w:val="000000"/>
          <w:sz w:val="22"/>
          <w:szCs w:val="22"/>
          <w:shd w:val="clear" w:color="auto" w:fill="FFFFFF"/>
        </w:rPr>
        <w:t xml:space="preserve"> </w:t>
      </w:r>
      <w:ins w:id="15" w:author="Thalia Priscilla" w:date="2022-12-24T23:43:00Z">
        <w:r w:rsidR="00102B00">
          <w:rPr>
            <w:rFonts w:ascii="Arial" w:hAnsi="Arial" w:cs="Arial"/>
            <w:color w:val="000000"/>
            <w:sz w:val="22"/>
            <w:szCs w:val="22"/>
            <w:shd w:val="clear" w:color="auto" w:fill="FFFFFF"/>
          </w:rPr>
          <w:t>using the right strategies can allow the money invested to outpace inflation and increase in value</w:t>
        </w:r>
      </w:ins>
      <w:ins w:id="16" w:author="Thalia Priscilla" w:date="2022-12-24T23:44:00Z">
        <w:r w:rsidR="00102B00">
          <w:rPr>
            <w:rFonts w:ascii="Arial" w:hAnsi="Arial" w:cs="Arial"/>
            <w:color w:val="000000"/>
            <w:sz w:val="22"/>
            <w:szCs w:val="22"/>
            <w:shd w:val="clear" w:color="auto" w:fill="FFFFFF"/>
          </w:rPr>
          <w:t>.</w:t>
        </w:r>
      </w:ins>
      <w:ins w:id="17" w:author="Thalia Priscilla" w:date="2022-12-24T23:43:00Z">
        <w:r w:rsidR="00102B00">
          <w:rPr>
            <w:rFonts w:ascii="Arial" w:hAnsi="Arial" w:cs="Arial"/>
            <w:color w:val="000000"/>
            <w:sz w:val="22"/>
            <w:szCs w:val="22"/>
            <w:shd w:val="clear" w:color="auto" w:fill="FFFFFF"/>
          </w:rPr>
          <w:t xml:space="preserve"> </w:t>
        </w:r>
      </w:ins>
      <w:r>
        <w:rPr>
          <w:rFonts w:ascii="Arial" w:hAnsi="Arial" w:cs="Arial"/>
          <w:color w:val="000000"/>
          <w:sz w:val="22"/>
          <w:szCs w:val="22"/>
          <w:shd w:val="clear" w:color="auto" w:fill="FFFFFF"/>
        </w:rPr>
        <w:t xml:space="preserve">There is always something new to learn about the stock market, </w:t>
      </w:r>
      <w:commentRangeStart w:id="18"/>
      <w:r>
        <w:rPr>
          <w:rFonts w:ascii="Arial" w:hAnsi="Arial" w:cs="Arial"/>
          <w:color w:val="000000"/>
          <w:sz w:val="22"/>
          <w:szCs w:val="22"/>
          <w:shd w:val="clear" w:color="auto" w:fill="FFFFFF"/>
        </w:rPr>
        <w:t>like</w:t>
      </w:r>
      <w:del w:id="19" w:author="Thalia Priscilla" w:date="2022-12-24T23:43:00Z">
        <w:r w:rsidDel="00102B00">
          <w:rPr>
            <w:rFonts w:ascii="Arial" w:hAnsi="Arial" w:cs="Arial"/>
            <w:color w:val="000000"/>
            <w:sz w:val="22"/>
            <w:szCs w:val="22"/>
            <w:shd w:val="clear" w:color="auto" w:fill="FFFFFF"/>
          </w:rPr>
          <w:delText xml:space="preserve"> using the right strategies that can allow the money invested to outpace inflation and increase in value</w:delText>
        </w:r>
      </w:del>
      <w:r>
        <w:rPr>
          <w:rFonts w:ascii="Arial" w:hAnsi="Arial" w:cs="Arial"/>
          <w:color w:val="000000"/>
          <w:sz w:val="22"/>
          <w:szCs w:val="22"/>
          <w:shd w:val="clear" w:color="auto" w:fill="FFFFFF"/>
        </w:rPr>
        <w:t>.</w:t>
      </w:r>
      <w:commentRangeEnd w:id="18"/>
      <w:r w:rsidR="00AE7043">
        <w:rPr>
          <w:rStyle w:val="CommentReference"/>
          <w:rFonts w:asciiTheme="minorHAnsi" w:eastAsiaTheme="minorHAnsi" w:hAnsiTheme="minorHAnsi" w:cstheme="minorBidi"/>
          <w:lang w:eastAsia="en-US"/>
        </w:rPr>
        <w:commentReference w:id="18"/>
      </w:r>
    </w:p>
    <w:p w14:paraId="23A76585" w14:textId="00C0F478" w:rsidR="00E9674E" w:rsidRDefault="00E9674E">
      <w:pPr>
        <w:rPr>
          <w:ins w:id="20" w:author="Thalia Priscilla" w:date="2022-12-24T23:38:00Z"/>
        </w:rPr>
      </w:pPr>
    </w:p>
    <w:p w14:paraId="056F42BD" w14:textId="27E61B69" w:rsidR="00EB31E4" w:rsidDel="00EB31E4" w:rsidRDefault="00EB31E4">
      <w:pPr>
        <w:rPr>
          <w:del w:id="21" w:author="Thalia Priscilla" w:date="2022-12-24T23:39:00Z"/>
        </w:rPr>
      </w:pPr>
    </w:p>
    <w:p w14:paraId="3904475E" w14:textId="77777777" w:rsidR="00624E95" w:rsidRDefault="00624E95" w:rsidP="00624E95">
      <w:pPr>
        <w:pStyle w:val="NormalWeb"/>
        <w:spacing w:before="240" w:beforeAutospacing="0" w:after="240" w:afterAutospacing="0"/>
        <w:jc w:val="both"/>
      </w:pPr>
      <w:r>
        <w:rPr>
          <w:rFonts w:ascii="Arial" w:hAnsi="Arial" w:cs="Arial"/>
          <w:b/>
          <w:bCs/>
          <w:color w:val="222222"/>
          <w:sz w:val="22"/>
          <w:szCs w:val="22"/>
          <w:shd w:val="clear" w:color="auto" w:fill="FFFFFF"/>
        </w:rPr>
        <w:t>2. Describe your personal and/or career goals after graduating from UIUC and how your selected first-choice major will help you achieve them. (150 words)</w:t>
      </w:r>
    </w:p>
    <w:p w14:paraId="5542BB5D" w14:textId="1C8AFCA2" w:rsidR="00624E95" w:rsidRDefault="00624E95" w:rsidP="00624E95">
      <w:pPr>
        <w:pStyle w:val="NormalWeb"/>
        <w:spacing w:before="240" w:beforeAutospacing="0" w:after="240" w:afterAutospacing="0"/>
        <w:jc w:val="both"/>
        <w:rPr>
          <w:ins w:id="22" w:author="Thalia Priscilla" w:date="2022-12-24T23:39:00Z"/>
          <w:rFonts w:ascii="Arial" w:hAnsi="Arial" w:cs="Arial"/>
          <w:color w:val="222222"/>
          <w:sz w:val="22"/>
          <w:szCs w:val="22"/>
          <w:shd w:val="clear" w:color="auto" w:fill="FFFFFF"/>
        </w:rPr>
      </w:pPr>
      <w:r>
        <w:rPr>
          <w:rFonts w:ascii="Arial" w:hAnsi="Arial" w:cs="Arial"/>
          <w:color w:val="222222"/>
          <w:sz w:val="22"/>
          <w:szCs w:val="22"/>
          <w:shd w:val="clear" w:color="auto" w:fill="FFFFFF"/>
        </w:rPr>
        <w:t>After graduating with a finance major, I plan to continue advancing my education with a master’s degree and earn a certification in finance like CFA and CIMA. Ultimately, my career goal is to work in a multinational corporation</w:t>
      </w:r>
      <w:ins w:id="23" w:author="Thalia Priscilla" w:date="2022-12-24T23:37:00Z">
        <w:r w:rsidR="006B3EB0">
          <w:rPr>
            <w:rFonts w:ascii="Arial" w:hAnsi="Arial" w:cs="Arial"/>
            <w:color w:val="222222"/>
            <w:sz w:val="22"/>
            <w:szCs w:val="22"/>
            <w:shd w:val="clear" w:color="auto" w:fill="FFFFFF"/>
          </w:rPr>
          <w:t>.</w:t>
        </w:r>
      </w:ins>
      <w:r>
        <w:rPr>
          <w:rFonts w:ascii="Arial" w:hAnsi="Arial" w:cs="Arial"/>
          <w:color w:val="222222"/>
          <w:sz w:val="22"/>
          <w:szCs w:val="22"/>
          <w:shd w:val="clear" w:color="auto" w:fill="FFFFFF"/>
        </w:rPr>
        <w:t xml:space="preserve"> </w:t>
      </w:r>
      <w:del w:id="24" w:author="Thalia Priscilla" w:date="2022-12-24T23:38:00Z">
        <w:r w:rsidDel="00EB31E4">
          <w:rPr>
            <w:rFonts w:ascii="Arial" w:hAnsi="Arial" w:cs="Arial"/>
            <w:color w:val="222222"/>
            <w:sz w:val="22"/>
            <w:szCs w:val="22"/>
            <w:shd w:val="clear" w:color="auto" w:fill="FFFFFF"/>
          </w:rPr>
          <w:delText>because i</w:delText>
        </w:r>
      </w:del>
      <w:ins w:id="25" w:author="Thalia Priscilla" w:date="2022-12-24T23:38:00Z">
        <w:r w:rsidR="00EB31E4">
          <w:rPr>
            <w:rFonts w:ascii="Arial" w:hAnsi="Arial" w:cs="Arial"/>
            <w:color w:val="222222"/>
            <w:sz w:val="22"/>
            <w:szCs w:val="22"/>
            <w:shd w:val="clear" w:color="auto" w:fill="FFFFFF"/>
          </w:rPr>
          <w:t>I</w:t>
        </w:r>
      </w:ins>
      <w:r>
        <w:rPr>
          <w:rFonts w:ascii="Arial" w:hAnsi="Arial" w:cs="Arial"/>
          <w:color w:val="222222"/>
          <w:sz w:val="22"/>
          <w:szCs w:val="22"/>
          <w:shd w:val="clear" w:color="auto" w:fill="FFFFFF"/>
        </w:rPr>
        <w:t>t can provide me with opportunities for development and networking, teaches me the competitiveness of the industry, and challenges me to open myself up to differences while collaborating with a larger pool of talented people. Thus, I believe selecting finance as my first choice major will be a great starting point to achieve my goals as it would further develop my analytical skills and expertise in quantitative methods, financial reporting, and investment analysis. I believe that with my strong leadership, adaptability, and communication skills, along with graduating from UUIC with my selected first choice, it can provide me with the right foundation to achieve my goals.</w:t>
      </w:r>
    </w:p>
    <w:p w14:paraId="16A25D1E" w14:textId="77777777" w:rsidR="00EB31E4" w:rsidRDefault="00EB31E4" w:rsidP="00EB31E4">
      <w:pPr>
        <w:rPr>
          <w:ins w:id="26" w:author="Thalia Priscilla" w:date="2022-12-24T23:39:00Z"/>
        </w:rPr>
      </w:pPr>
      <w:ins w:id="27" w:author="Thalia Priscilla" w:date="2022-12-24T23:39:00Z">
        <w:r>
          <w:t>Notes: No further comments.</w:t>
        </w:r>
      </w:ins>
    </w:p>
    <w:p w14:paraId="1B0AA294" w14:textId="77777777" w:rsidR="00EB31E4" w:rsidRDefault="00EB31E4" w:rsidP="00624E95">
      <w:pPr>
        <w:pStyle w:val="NormalWeb"/>
        <w:spacing w:before="240" w:beforeAutospacing="0" w:after="240" w:afterAutospacing="0"/>
        <w:jc w:val="both"/>
      </w:pPr>
    </w:p>
    <w:p w14:paraId="20649FBB" w14:textId="77777777" w:rsidR="00624E95" w:rsidRPr="00624E95" w:rsidRDefault="00624E95" w:rsidP="00624E95">
      <w:pPr>
        <w:spacing w:before="240" w:after="240" w:line="240" w:lineRule="auto"/>
        <w:jc w:val="both"/>
        <w:rPr>
          <w:rFonts w:ascii="Times New Roman" w:eastAsia="Times New Roman" w:hAnsi="Times New Roman" w:cs="Times New Roman"/>
          <w:sz w:val="24"/>
          <w:szCs w:val="24"/>
          <w:lang w:eastAsia="en-ID"/>
        </w:rPr>
      </w:pPr>
      <w:r w:rsidRPr="00624E95">
        <w:rPr>
          <w:rFonts w:ascii="Arial" w:eastAsia="Times New Roman" w:hAnsi="Arial" w:cs="Arial"/>
          <w:b/>
          <w:bCs/>
          <w:color w:val="222222"/>
          <w:shd w:val="clear" w:color="auto" w:fill="FFFFFF"/>
          <w:lang w:eastAsia="en-ID"/>
        </w:rPr>
        <w:t>3. You have selected a second-choice major. Please explain your interest in that major or your overall academic or career goals. (150 words)</w:t>
      </w:r>
    </w:p>
    <w:p w14:paraId="4F508FBD" w14:textId="77777777" w:rsidR="00624E95" w:rsidRPr="00624E95" w:rsidRDefault="00624E95" w:rsidP="00624E95">
      <w:pPr>
        <w:spacing w:after="0" w:line="240" w:lineRule="auto"/>
        <w:jc w:val="both"/>
        <w:rPr>
          <w:rFonts w:ascii="Times New Roman" w:eastAsia="Times New Roman" w:hAnsi="Times New Roman" w:cs="Times New Roman"/>
          <w:sz w:val="24"/>
          <w:szCs w:val="24"/>
          <w:lang w:eastAsia="en-ID"/>
        </w:rPr>
      </w:pPr>
      <w:r w:rsidRPr="00624E95">
        <w:rPr>
          <w:rFonts w:ascii="Arial" w:eastAsia="Times New Roman" w:hAnsi="Arial" w:cs="Arial"/>
          <w:b/>
          <w:bCs/>
          <w:color w:val="222222"/>
          <w:shd w:val="clear" w:color="auto" w:fill="FFFFFF"/>
          <w:lang w:eastAsia="en-ID"/>
        </w:rPr>
        <w:t>Draft 3</w:t>
      </w:r>
    </w:p>
    <w:p w14:paraId="57DD6DD3" w14:textId="0E20F1B8" w:rsidR="00624E95" w:rsidRDefault="00624E95" w:rsidP="00624E95">
      <w:pPr>
        <w:rPr>
          <w:ins w:id="28" w:author="Thalia Priscilla" w:date="2022-12-24T23:39:00Z"/>
          <w:rFonts w:ascii="Arial" w:eastAsia="Times New Roman" w:hAnsi="Arial" w:cs="Arial"/>
          <w:color w:val="222222"/>
          <w:lang w:eastAsia="en-ID"/>
        </w:rPr>
      </w:pPr>
      <w:r w:rsidRPr="00624E95">
        <w:rPr>
          <w:rFonts w:ascii="Arial" w:eastAsia="Times New Roman" w:hAnsi="Arial" w:cs="Arial"/>
          <w:color w:val="222222"/>
          <w:shd w:val="clear" w:color="auto" w:fill="FFFFFF"/>
          <w:lang w:eastAsia="en-ID"/>
        </w:rPr>
        <w:t xml:space="preserve">My second-choice major is strongly correlated to another Finance major that UIUC offers, which is Consumer Economics and Finance. </w:t>
      </w:r>
      <w:r w:rsidRPr="00624E95">
        <w:rPr>
          <w:rFonts w:ascii="Arial" w:eastAsia="Times New Roman" w:hAnsi="Arial" w:cs="Arial"/>
          <w:color w:val="222222"/>
          <w:lang w:eastAsia="en-ID"/>
        </w:rPr>
        <w:t xml:space="preserve">I believe that understanding this major can be personally beneficial because I believe in customer centricity – a term referring to how all </w:t>
      </w:r>
      <w:r w:rsidRPr="00624E95">
        <w:rPr>
          <w:rFonts w:ascii="Arial" w:eastAsia="Times New Roman" w:hAnsi="Arial" w:cs="Arial"/>
          <w:color w:val="222222"/>
          <w:lang w:eastAsia="en-ID"/>
        </w:rPr>
        <w:lastRenderedPageBreak/>
        <w:t xml:space="preserve">business decisions are based upon customer satisfaction, loyalty, and advocacy. </w:t>
      </w:r>
      <w:del w:id="29" w:author="Thalia Priscilla" w:date="2022-12-24T23:29:00Z">
        <w:r w:rsidRPr="00624E95" w:rsidDel="009655A9">
          <w:rPr>
            <w:rFonts w:ascii="Arial" w:eastAsia="Times New Roman" w:hAnsi="Arial" w:cs="Arial"/>
            <w:color w:val="222222"/>
            <w:lang w:eastAsia="en-ID"/>
          </w:rPr>
          <w:delText>Being an</w:delText>
        </w:r>
      </w:del>
      <w:ins w:id="30" w:author="Thalia Priscilla" w:date="2022-12-24T23:29:00Z">
        <w:r w:rsidR="009655A9">
          <w:rPr>
            <w:rFonts w:ascii="Arial" w:eastAsia="Times New Roman" w:hAnsi="Arial" w:cs="Arial"/>
            <w:color w:val="222222"/>
            <w:lang w:eastAsia="en-ID"/>
          </w:rPr>
          <w:t>I am an</w:t>
        </w:r>
      </w:ins>
      <w:r w:rsidRPr="00624E95">
        <w:rPr>
          <w:rFonts w:ascii="Arial" w:eastAsia="Times New Roman" w:hAnsi="Arial" w:cs="Arial"/>
          <w:color w:val="222222"/>
          <w:lang w:eastAsia="en-ID"/>
        </w:rPr>
        <w:t xml:space="preserve"> individual who likes to communicate and interact with new people, as shown by my participation in the Student Council Presidency, tutoring, fundraiser organizing, </w:t>
      </w:r>
      <w:ins w:id="31" w:author="Thalia Priscilla" w:date="2022-12-24T23:29:00Z">
        <w:r w:rsidR="009655A9">
          <w:rPr>
            <w:rFonts w:ascii="Arial" w:eastAsia="Times New Roman" w:hAnsi="Arial" w:cs="Arial"/>
            <w:color w:val="222222"/>
            <w:lang w:eastAsia="en-ID"/>
          </w:rPr>
          <w:t xml:space="preserve">and other </w:t>
        </w:r>
      </w:ins>
      <w:ins w:id="32" w:author="Thalia Priscilla" w:date="2022-12-24T23:30:00Z">
        <w:r w:rsidR="009655A9">
          <w:rPr>
            <w:rFonts w:ascii="Arial" w:eastAsia="Times New Roman" w:hAnsi="Arial" w:cs="Arial"/>
            <w:color w:val="222222"/>
            <w:lang w:eastAsia="en-ID"/>
          </w:rPr>
          <w:t>activities.</w:t>
        </w:r>
      </w:ins>
      <w:del w:id="33" w:author="Thalia Priscilla" w:date="2022-12-24T23:29:00Z">
        <w:r w:rsidRPr="00624E95" w:rsidDel="009655A9">
          <w:rPr>
            <w:rFonts w:ascii="Arial" w:eastAsia="Times New Roman" w:hAnsi="Arial" w:cs="Arial"/>
            <w:color w:val="222222"/>
            <w:lang w:eastAsia="en-ID"/>
          </w:rPr>
          <w:delText>etc,</w:delText>
        </w:r>
      </w:del>
      <w:r w:rsidRPr="00624E95">
        <w:rPr>
          <w:rFonts w:ascii="Arial" w:eastAsia="Times New Roman" w:hAnsi="Arial" w:cs="Arial"/>
          <w:color w:val="222222"/>
          <w:lang w:eastAsia="en-ID"/>
        </w:rPr>
        <w:t xml:space="preserve"> </w:t>
      </w:r>
      <w:ins w:id="34" w:author="Thalia Priscilla" w:date="2022-12-24T23:30:00Z">
        <w:r w:rsidR="009655A9">
          <w:rPr>
            <w:rFonts w:ascii="Arial" w:eastAsia="Times New Roman" w:hAnsi="Arial" w:cs="Arial"/>
            <w:color w:val="222222"/>
            <w:lang w:eastAsia="en-ID"/>
          </w:rPr>
          <w:t>T</w:t>
        </w:r>
      </w:ins>
      <w:del w:id="35" w:author="Thalia Priscilla" w:date="2022-12-24T23:30:00Z">
        <w:r w:rsidRPr="00624E95" w:rsidDel="009655A9">
          <w:rPr>
            <w:rFonts w:ascii="Arial" w:eastAsia="Times New Roman" w:hAnsi="Arial" w:cs="Arial"/>
            <w:color w:val="222222"/>
            <w:lang w:eastAsia="en-ID"/>
          </w:rPr>
          <w:delText>t</w:delText>
        </w:r>
      </w:del>
      <w:r w:rsidRPr="00624E95">
        <w:rPr>
          <w:rFonts w:ascii="Arial" w:eastAsia="Times New Roman" w:hAnsi="Arial" w:cs="Arial"/>
          <w:color w:val="222222"/>
          <w:lang w:eastAsia="en-ID"/>
        </w:rPr>
        <w:t>his major is a good basis to complement and further develop my soft skills in helping</w:t>
      </w:r>
      <w:r w:rsidRPr="00624E95">
        <w:rPr>
          <w:rFonts w:ascii="Arial" w:eastAsia="Times New Roman" w:hAnsi="Arial" w:cs="Arial"/>
          <w:color w:val="000000"/>
          <w:lang w:eastAsia="en-ID"/>
        </w:rPr>
        <w:t xml:space="preserve"> consumers make efficient choices in their daily lives. Furthermore, </w:t>
      </w:r>
      <w:r w:rsidRPr="00624E95">
        <w:rPr>
          <w:rFonts w:ascii="Arial" w:eastAsia="Times New Roman" w:hAnsi="Arial" w:cs="Arial"/>
          <w:color w:val="222222"/>
          <w:lang w:eastAsia="en-ID"/>
        </w:rPr>
        <w:t>I hope to develop trust and loyalty with the customers which can be beneficial in preparing me for a career to work in a multinational company that requires building connections and relationships with colleagues and customers.</w:t>
      </w:r>
    </w:p>
    <w:p w14:paraId="2C8C9B17" w14:textId="77777777" w:rsidR="00EB31E4" w:rsidRDefault="00EB31E4" w:rsidP="00EB31E4">
      <w:pPr>
        <w:rPr>
          <w:ins w:id="36" w:author="Thalia Priscilla" w:date="2022-12-24T23:39:00Z"/>
        </w:rPr>
      </w:pPr>
      <w:ins w:id="37" w:author="Thalia Priscilla" w:date="2022-12-24T23:39:00Z">
        <w:r>
          <w:t>Notes: No further comments.</w:t>
        </w:r>
      </w:ins>
    </w:p>
    <w:p w14:paraId="20E5D798" w14:textId="77777777" w:rsidR="00EB31E4" w:rsidRDefault="00EB31E4" w:rsidP="00624E95"/>
    <w:sectPr w:rsidR="00EB31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Thalia Priscilla" w:date="2022-12-24T23:26:00Z" w:initials="TP">
    <w:p w14:paraId="3F010EC7" w14:textId="77777777" w:rsidR="00AE7043" w:rsidRDefault="00AE7043" w:rsidP="00AE7043">
      <w:pPr>
        <w:pStyle w:val="CommentText"/>
      </w:pPr>
      <w:r>
        <w:rPr>
          <w:rStyle w:val="CommentReference"/>
        </w:rPr>
        <w:annotationRef/>
      </w:r>
      <w:r>
        <w:rPr>
          <w:rStyle w:val="CommentReference"/>
        </w:rPr>
        <w:annotationRef/>
      </w:r>
      <w:r>
        <w:t xml:space="preserve">I suggest concluding more generally about your experience. </w:t>
      </w:r>
    </w:p>
    <w:p w14:paraId="3F993C76" w14:textId="7C111B35" w:rsidR="00AE7043" w:rsidRDefault="00102B00">
      <w:pPr>
        <w:pStyle w:val="CommentText"/>
      </w:pPr>
      <w:r>
        <w:t>For example, h</w:t>
      </w:r>
      <w:r w:rsidR="00AE7043">
        <w:t>ow did learning about the stock market inspire you to take this major</w:t>
      </w:r>
      <w:r>
        <w:t xml:space="preserve">? Or </w:t>
      </w:r>
      <w:r w:rsidR="00654AAA">
        <w:t>where do you see yourself going in the future with what you’ve learned?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93C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20925" w16cex:dateUtc="2022-12-24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93C76" w16cid:durableId="275209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95"/>
    <w:rsid w:val="00102B00"/>
    <w:rsid w:val="00624E95"/>
    <w:rsid w:val="00654AAA"/>
    <w:rsid w:val="006B3EB0"/>
    <w:rsid w:val="009655A9"/>
    <w:rsid w:val="00AE7043"/>
    <w:rsid w:val="00B53AD1"/>
    <w:rsid w:val="00E574A2"/>
    <w:rsid w:val="00E9674E"/>
    <w:rsid w:val="00EB31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48B6"/>
  <w15:chartTrackingRefBased/>
  <w15:docId w15:val="{2DEB1CBC-A6D5-4B82-9AE7-09B65F50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E9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E574A2"/>
    <w:pPr>
      <w:spacing w:after="0" w:line="240" w:lineRule="auto"/>
    </w:pPr>
  </w:style>
  <w:style w:type="character" w:styleId="CommentReference">
    <w:name w:val="annotation reference"/>
    <w:basedOn w:val="DefaultParagraphFont"/>
    <w:uiPriority w:val="99"/>
    <w:semiHidden/>
    <w:unhideWhenUsed/>
    <w:rsid w:val="00AE7043"/>
    <w:rPr>
      <w:sz w:val="16"/>
      <w:szCs w:val="16"/>
    </w:rPr>
  </w:style>
  <w:style w:type="paragraph" w:styleId="CommentText">
    <w:name w:val="annotation text"/>
    <w:basedOn w:val="Normal"/>
    <w:link w:val="CommentTextChar"/>
    <w:uiPriority w:val="99"/>
    <w:semiHidden/>
    <w:unhideWhenUsed/>
    <w:rsid w:val="00AE7043"/>
    <w:pPr>
      <w:spacing w:line="240" w:lineRule="auto"/>
    </w:pPr>
    <w:rPr>
      <w:sz w:val="20"/>
      <w:szCs w:val="20"/>
    </w:rPr>
  </w:style>
  <w:style w:type="character" w:customStyle="1" w:styleId="CommentTextChar">
    <w:name w:val="Comment Text Char"/>
    <w:basedOn w:val="DefaultParagraphFont"/>
    <w:link w:val="CommentText"/>
    <w:uiPriority w:val="99"/>
    <w:semiHidden/>
    <w:rsid w:val="00AE7043"/>
    <w:rPr>
      <w:sz w:val="20"/>
      <w:szCs w:val="20"/>
    </w:rPr>
  </w:style>
  <w:style w:type="paragraph" w:styleId="CommentSubject">
    <w:name w:val="annotation subject"/>
    <w:basedOn w:val="CommentText"/>
    <w:next w:val="CommentText"/>
    <w:link w:val="CommentSubjectChar"/>
    <w:uiPriority w:val="99"/>
    <w:semiHidden/>
    <w:unhideWhenUsed/>
    <w:rsid w:val="00AE7043"/>
    <w:rPr>
      <w:b/>
      <w:bCs/>
    </w:rPr>
  </w:style>
  <w:style w:type="character" w:customStyle="1" w:styleId="CommentSubjectChar">
    <w:name w:val="Comment Subject Char"/>
    <w:basedOn w:val="CommentTextChar"/>
    <w:link w:val="CommentSubject"/>
    <w:uiPriority w:val="99"/>
    <w:semiHidden/>
    <w:rsid w:val="00AE70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6584">
      <w:bodyDiv w:val="1"/>
      <w:marLeft w:val="0"/>
      <w:marRight w:val="0"/>
      <w:marTop w:val="0"/>
      <w:marBottom w:val="0"/>
      <w:divBdr>
        <w:top w:val="none" w:sz="0" w:space="0" w:color="auto"/>
        <w:left w:val="none" w:sz="0" w:space="0" w:color="auto"/>
        <w:bottom w:val="none" w:sz="0" w:space="0" w:color="auto"/>
        <w:right w:val="none" w:sz="0" w:space="0" w:color="auto"/>
      </w:divBdr>
    </w:div>
    <w:div w:id="1387292984">
      <w:bodyDiv w:val="1"/>
      <w:marLeft w:val="0"/>
      <w:marRight w:val="0"/>
      <w:marTop w:val="0"/>
      <w:marBottom w:val="0"/>
      <w:divBdr>
        <w:top w:val="none" w:sz="0" w:space="0" w:color="auto"/>
        <w:left w:val="none" w:sz="0" w:space="0" w:color="auto"/>
        <w:bottom w:val="none" w:sz="0" w:space="0" w:color="auto"/>
        <w:right w:val="none" w:sz="0" w:space="0" w:color="auto"/>
      </w:divBdr>
    </w:div>
    <w:div w:id="18457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631</Words>
  <Characters>3224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2022-12-22T02:13:00Z</dcterms:created>
  <dcterms:modified xsi:type="dcterms:W3CDTF">2022-12-24T16:45:00Z</dcterms:modified>
</cp:coreProperties>
</file>