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68E4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b/>
          <w:bCs/>
          <w:color w:val="000000"/>
          <w:sz w:val="22"/>
          <w:szCs w:val="22"/>
        </w:rPr>
        <w:t>While other parts of your application give us a sense of who you are, we are also excited to hear more about how you see yourself engaging with the larger Northwestern community.</w:t>
      </w:r>
    </w:p>
    <w:p w14:paraId="4F92B6DD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4A7E136D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b/>
          <w:bCs/>
          <w:color w:val="000000"/>
          <w:sz w:val="22"/>
          <w:szCs w:val="22"/>
        </w:rPr>
        <w:t>In 300 words or less, help us understand how you might engage specific resources, opportunities, and/or communities here. We are curious about what these specifics are, as well as how they may enrich your time at Northwestern and beyond.</w:t>
      </w:r>
    </w:p>
    <w:p w14:paraId="61BC1FF3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657BC096" w14:textId="59E86FF2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As I developed my </w:t>
      </w:r>
      <w:del w:id="0" w:author="Microsoft Office User" w:date="2022-12-11T00:08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amateur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game “Zora’s Adventure”, I learned that </w:t>
      </w:r>
      <w:ins w:id="1" w:author="Microsoft Office User" w:date="2022-12-11T00:07:00Z">
        <w:r w:rsidR="00E4526E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del w:id="2" w:author="Microsoft Office User" w:date="2022-12-11T00:07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ame </w:t>
      </w:r>
      <w:ins w:id="3" w:author="Microsoft Office User" w:date="2022-12-11T00:08:00Z">
        <w:r w:rsidR="00E4526E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del w:id="4" w:author="Microsoft Office User" w:date="2022-12-11T00:08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>D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evelopment did not revolve only around programming but also </w:t>
      </w:r>
      <w:del w:id="5" w:author="Microsoft Office User" w:date="2022-12-11T00:08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encompassed many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other </w:t>
      </w:r>
      <w:del w:id="6" w:author="Microsoft Office User" w:date="2022-12-11T00:08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different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>fields including design and game mechanics. Addressing these aspects requires the interdisciplinary approach that Northwestern offers.</w:t>
      </w:r>
    </w:p>
    <w:p w14:paraId="5798262A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02FCF3C6" w14:textId="05E5EF7A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color w:val="000000"/>
          <w:sz w:val="22"/>
          <w:szCs w:val="22"/>
        </w:rPr>
        <w:t>In the Mccormick School of Engineering, I plan to take advantage of the “CS + X” initiative. This way</w:t>
      </w:r>
      <w:ins w:id="7" w:author="Microsoft Office User" w:date="2022-12-11T00:08:00Z">
        <w:r w:rsidR="00E4526E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 I can merge my interest in interactive art, specifically world designs, with my </w:t>
      </w:r>
      <w:del w:id="8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love </w:delText>
        </w:r>
      </w:del>
      <w:ins w:id="9" w:author="Microsoft Office User" w:date="2022-12-11T00:09:00Z">
        <w:r w:rsidR="00E4526E">
          <w:rPr>
            <w:rFonts w:ascii="Arial" w:eastAsia="Times New Roman" w:hAnsi="Arial" w:cs="Arial"/>
            <w:color w:val="000000"/>
            <w:sz w:val="22"/>
            <w:szCs w:val="22"/>
          </w:rPr>
          <w:t>passion</w:t>
        </w:r>
        <w:r w:rsidR="00E4526E" w:rsidRPr="0083783B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for programming. </w:t>
      </w:r>
      <w:del w:id="10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That’ll </w:delText>
        </w:r>
      </w:del>
      <w:ins w:id="11" w:author="Microsoft Office User" w:date="2022-12-11T00:09:00Z">
        <w:r w:rsidR="00E4526E">
          <w:rPr>
            <w:rFonts w:ascii="Arial" w:eastAsia="Times New Roman" w:hAnsi="Arial" w:cs="Arial"/>
            <w:color w:val="000000"/>
            <w:sz w:val="22"/>
            <w:szCs w:val="22"/>
          </w:rPr>
          <w:t xml:space="preserve">The initiative will </w:t>
        </w:r>
      </w:ins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allow me to </w:t>
      </w:r>
      <w:del w:id="12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study and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research topics like </w:t>
      </w:r>
      <w:del w:id="13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>“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>procedural terrain generation</w:t>
      </w:r>
      <w:del w:id="14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>”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, an essential process in developing </w:t>
      </w:r>
      <w:del w:id="15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huge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open-world games, which can enrich the diversity of elements </w:t>
      </w:r>
      <w:del w:id="16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present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in my current games. </w:t>
      </w:r>
      <w:commentRangeStart w:id="17"/>
      <w:r w:rsidRPr="0083783B">
        <w:rPr>
          <w:rFonts w:ascii="Arial" w:eastAsia="Times New Roman" w:hAnsi="Arial" w:cs="Arial"/>
          <w:color w:val="000000"/>
          <w:sz w:val="22"/>
          <w:szCs w:val="22"/>
        </w:rPr>
        <w:t>Through this, I also hope to study design mechanics like simulating physics within game environments using code. This can be applied to elements like gravity and wind, adding realism to my gameplay. </w:t>
      </w:r>
      <w:commentRangeEnd w:id="17"/>
      <w:r w:rsidR="00820B37">
        <w:rPr>
          <w:rStyle w:val="CommentReference"/>
        </w:rPr>
        <w:commentReference w:id="17"/>
      </w:r>
    </w:p>
    <w:p w14:paraId="3D20B697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2B099986" w14:textId="73C8902A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Additionally, I’m inspired by Prof. Ian Horswill’s research on control systems for autonomous agents in games. </w:t>
      </w:r>
      <w:del w:id="18" w:author="Microsoft Office User" w:date="2022-12-11T00:28:00Z">
        <w:r w:rsidRPr="0083783B" w:rsidDel="00820B3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 find this particularly interesting because this study allows agents to simulate human emotions, personality, and behavior from streams of data and varying factors within the environment.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>I hope to collaborate with him and broaden my horizons with a cognitive science minor. This way I can apply my research in AI and breathe life into virtual characters. </w:t>
      </w:r>
    </w:p>
    <w:p w14:paraId="2A536BEB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5D5FDFB9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Finally, I believe Northwestern’s Community Development Corps is a great opportunity for people who are enthusiastic about helping others. Service has run through my years of school and I wish to continue that on in university. I’ll be able to exercise leadership and hone my confidence in leading initiatives that help </w:t>
      </w:r>
      <w:commentRangeStart w:id="19"/>
      <w:r w:rsidRPr="0083783B">
        <w:rPr>
          <w:rFonts w:ascii="Arial" w:eastAsia="Times New Roman" w:hAnsi="Arial" w:cs="Arial"/>
          <w:color w:val="000000"/>
          <w:sz w:val="22"/>
          <w:szCs w:val="22"/>
        </w:rPr>
        <w:t>others</w:t>
      </w:r>
      <w:commentRangeEnd w:id="19"/>
      <w:r w:rsidR="00820B37">
        <w:rPr>
          <w:rStyle w:val="CommentReference"/>
        </w:rPr>
        <w:commentReference w:id="19"/>
      </w:r>
      <w:r w:rsidRPr="0083783B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216B5BE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7C470553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color w:val="000000"/>
          <w:sz w:val="22"/>
          <w:szCs w:val="22"/>
        </w:rPr>
        <w:t>Northwestern’s strong emphasis on community empowerment gives me the focused and thorough education I need while fulfilling all my ANDs, allowing me to foster the skills necessary to strive for my goal. </w:t>
      </w:r>
    </w:p>
    <w:p w14:paraId="4BA4300C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42860E9F" w14:textId="0341831C" w:rsidR="00327C66" w:rsidRDefault="00327C66">
      <w:pPr>
        <w:rPr>
          <w:rFonts w:ascii="Garamond" w:hAnsi="Garamond"/>
        </w:rPr>
      </w:pPr>
    </w:p>
    <w:p w14:paraId="38CF3530" w14:textId="000B0EC7" w:rsidR="00820B37" w:rsidRDefault="00820B37">
      <w:pPr>
        <w:rPr>
          <w:rFonts w:ascii="Garamond" w:hAnsi="Garamond"/>
        </w:rPr>
      </w:pPr>
      <w:r>
        <w:rPr>
          <w:rFonts w:ascii="Garamond" w:hAnsi="Garamond"/>
        </w:rPr>
        <w:t>Hi Joe,</w:t>
      </w:r>
    </w:p>
    <w:p w14:paraId="4342A0E7" w14:textId="6E238D61" w:rsidR="00820B37" w:rsidRDefault="00820B37">
      <w:pPr>
        <w:rPr>
          <w:rFonts w:ascii="Garamond" w:hAnsi="Garamond"/>
        </w:rPr>
      </w:pPr>
    </w:p>
    <w:p w14:paraId="64F3AEBC" w14:textId="5281A344" w:rsidR="00820B37" w:rsidRDefault="00820B37">
      <w:pPr>
        <w:rPr>
          <w:rFonts w:ascii="Garamond" w:hAnsi="Garamond"/>
        </w:rPr>
      </w:pPr>
      <w:r>
        <w:rPr>
          <w:rFonts w:ascii="Garamond" w:hAnsi="Garamond"/>
        </w:rPr>
        <w:t xml:space="preserve">You have clearly done your research on the different parts of the campus you are planning to be involved in. I would just add more details about not only how you are benefitting from these activities but the NW community as well. How do you plan to interact with your peers/ faculty/community members? How will </w:t>
      </w:r>
      <w:r>
        <w:rPr>
          <w:rFonts w:ascii="Garamond" w:hAnsi="Garamond"/>
          <w:i/>
          <w:iCs/>
        </w:rPr>
        <w:t xml:space="preserve">they </w:t>
      </w:r>
      <w:r>
        <w:rPr>
          <w:rFonts w:ascii="Garamond" w:hAnsi="Garamond"/>
        </w:rPr>
        <w:t>be positively impacted by your contributions?</w:t>
      </w:r>
    </w:p>
    <w:p w14:paraId="526149A2" w14:textId="7952B533" w:rsidR="00820B37" w:rsidRDefault="00820B37">
      <w:pPr>
        <w:rPr>
          <w:rFonts w:ascii="Garamond" w:hAnsi="Garamond"/>
        </w:rPr>
      </w:pPr>
    </w:p>
    <w:p w14:paraId="74FE4E33" w14:textId="1DD046A6" w:rsidR="00820B37" w:rsidRPr="00820B37" w:rsidRDefault="00820B37">
      <w:pPr>
        <w:rPr>
          <w:rFonts w:ascii="Garamond" w:hAnsi="Garamond"/>
        </w:rPr>
      </w:pPr>
      <w:r>
        <w:rPr>
          <w:rFonts w:ascii="Garamond" w:hAnsi="Garamond"/>
        </w:rPr>
        <w:t>C.G.</w:t>
      </w:r>
      <w:r w:rsidR="00A01772">
        <w:rPr>
          <w:rFonts w:ascii="Garamond" w:hAnsi="Garamond"/>
        </w:rPr>
        <w:t>s</w:t>
      </w:r>
    </w:p>
    <w:sectPr w:rsidR="00820B37" w:rsidRPr="00820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Microsoft Office User" w:date="2022-12-11T00:28:00Z" w:initials="MOU">
    <w:p w14:paraId="2FEAA93C" w14:textId="77777777" w:rsidR="00820B37" w:rsidRDefault="00820B37" w:rsidP="00A35587">
      <w:r>
        <w:rPr>
          <w:rStyle w:val="CommentReference"/>
        </w:rPr>
        <w:annotationRef/>
      </w:r>
      <w:r>
        <w:rPr>
          <w:sz w:val="20"/>
          <w:szCs w:val="20"/>
        </w:rPr>
        <w:t>I wonder if this part can be instead replaced with how you can collaborate with other NW students/communities on the initiative.</w:t>
      </w:r>
    </w:p>
  </w:comment>
  <w:comment w:id="19" w:author="Microsoft Office User" w:date="2022-12-11T00:29:00Z" w:initials="MOU">
    <w:p w14:paraId="39B393AC" w14:textId="77777777" w:rsidR="00820B37" w:rsidRDefault="00820B37" w:rsidP="00136738">
      <w:r>
        <w:rPr>
          <w:rStyle w:val="CommentReference"/>
        </w:rPr>
        <w:annotationRef/>
      </w:r>
      <w:r>
        <w:rPr>
          <w:sz w:val="20"/>
          <w:szCs w:val="20"/>
        </w:rPr>
        <w:t>Additionally, what will the community gain from your involvement?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EAA93C" w15:done="0"/>
  <w15:commentEx w15:paraId="39B393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FA2B3" w16cex:dateUtc="2022-12-11T05:28:00Z"/>
  <w16cex:commentExtensible w16cex:durableId="273FA2F1" w16cex:dateUtc="2022-12-11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EAA93C" w16cid:durableId="273FA2B3"/>
  <w16cid:commentId w16cid:paraId="39B393AC" w16cid:durableId="273FA2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3B"/>
    <w:rsid w:val="00185506"/>
    <w:rsid w:val="00327C66"/>
    <w:rsid w:val="0062459E"/>
    <w:rsid w:val="00820B37"/>
    <w:rsid w:val="0083783B"/>
    <w:rsid w:val="00A01772"/>
    <w:rsid w:val="00E4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93E2C"/>
  <w15:chartTrackingRefBased/>
  <w15:docId w15:val="{AB7DAB22-362B-5E4D-9989-1EF079CC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8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E4526E"/>
  </w:style>
  <w:style w:type="character" w:styleId="CommentReference">
    <w:name w:val="annotation reference"/>
    <w:basedOn w:val="DefaultParagraphFont"/>
    <w:uiPriority w:val="99"/>
    <w:semiHidden/>
    <w:unhideWhenUsed/>
    <w:rsid w:val="00820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B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B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12</cp:revision>
  <dcterms:created xsi:type="dcterms:W3CDTF">2022-12-10T09:18:00Z</dcterms:created>
  <dcterms:modified xsi:type="dcterms:W3CDTF">2022-12-11T05:32:00Z</dcterms:modified>
</cp:coreProperties>
</file>