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802C8" w14:textId="73ADC1DF" w:rsidR="003E064E" w:rsidRPr="003E064E" w:rsidRDefault="003E064E" w:rsidP="003E064E">
      <w:pPr>
        <w:pStyle w:val="ListParagraph"/>
        <w:numPr>
          <w:ilvl w:val="0"/>
          <w:numId w:val="1"/>
        </w:numPr>
        <w:rPr>
          <w:rFonts w:ascii="Roboto Slab" w:hAnsi="Roboto Slab" w:cs="Roboto Slab"/>
          <w:color w:val="1E1E1E"/>
          <w:shd w:val="clear" w:color="auto" w:fill="FFFFFF"/>
        </w:rPr>
      </w:pPr>
      <w:r w:rsidRPr="003E064E">
        <w:rPr>
          <w:rFonts w:ascii="Roboto Slab" w:hAnsi="Roboto Slab" w:cs="Roboto Slab"/>
          <w:color w:val="1E1E1E"/>
          <w:shd w:val="clear" w:color="auto" w:fill="FFFFFF"/>
        </w:rPr>
        <w:t>Personal Statement</w:t>
      </w:r>
    </w:p>
    <w:p w14:paraId="6B4FAB10" w14:textId="77777777" w:rsidR="003E064E" w:rsidRDefault="003E064E" w:rsidP="003E064E">
      <w:r>
        <w:rPr>
          <w:rFonts w:ascii="Roboto Slab" w:hAnsi="Roboto Slab" w:cs="Roboto Slab"/>
          <w:color w:val="1E1E1E"/>
          <w:shd w:val="clear" w:color="auto" w:fill="FFFFFF"/>
        </w:rPr>
        <w:t>The personal statement is limited to 250-words in length and tells the admissions committee about your fit for the program.</w:t>
      </w:r>
    </w:p>
    <w:p w14:paraId="6A62810B" w14:textId="77777777" w:rsidR="003E064E" w:rsidRDefault="003E064E" w:rsidP="003E064E">
      <w:pPr>
        <w:rPr>
          <w:rFonts w:ascii="Roboto Slab" w:hAnsi="Roboto Slab" w:cs="Roboto Slab"/>
          <w:color w:val="1E1E1E"/>
          <w:shd w:val="clear" w:color="auto" w:fill="FFFFFF"/>
        </w:rPr>
      </w:pPr>
    </w:p>
    <w:p w14:paraId="5FFD6321" w14:textId="7CC23B75" w:rsidR="003E064E" w:rsidRPr="003E064E" w:rsidDel="00B60660" w:rsidRDefault="003E064E" w:rsidP="003E064E">
      <w:pPr>
        <w:spacing w:line="276" w:lineRule="auto"/>
        <w:jc w:val="both"/>
        <w:rPr>
          <w:del w:id="0" w:author="Microsoft Office User" w:date="2023-03-10T19:27:00Z"/>
        </w:rPr>
      </w:pPr>
      <w:del w:id="1" w:author="Microsoft Office User" w:date="2023-03-10T19:27:00Z">
        <w:r w:rsidRPr="003E064E" w:rsidDel="00B60660">
          <w:delText>“Rather choose to buy skincare is better than healthy food”</w:delText>
        </w:r>
      </w:del>
    </w:p>
    <w:p w14:paraId="72638D37" w14:textId="75F52EA8" w:rsidR="000A11C4" w:rsidRDefault="003E064E" w:rsidP="003E064E">
      <w:pPr>
        <w:spacing w:line="276" w:lineRule="auto"/>
        <w:jc w:val="both"/>
        <w:rPr>
          <w:ins w:id="2" w:author="Microsoft Office User" w:date="2023-03-10T19:34:00Z"/>
        </w:rPr>
      </w:pPr>
      <w:r w:rsidRPr="003E064E">
        <w:t xml:space="preserve">According to the </w:t>
      </w:r>
      <w:ins w:id="3" w:author="Microsoft Office User" w:date="2023-03-10T20:12:00Z">
        <w:r w:rsidR="00931060">
          <w:t xml:space="preserve">2018 </w:t>
        </w:r>
      </w:ins>
      <w:r w:rsidRPr="003E064E">
        <w:t>Indonesia National Basic Health Surve</w:t>
      </w:r>
      <w:ins w:id="4" w:author="Microsoft Office User" w:date="2023-03-10T20:12:00Z">
        <w:r w:rsidR="00931060">
          <w:t>y,</w:t>
        </w:r>
      </w:ins>
      <w:del w:id="5" w:author="Microsoft Office User" w:date="2023-03-10T20:12:00Z">
        <w:r w:rsidRPr="003E064E" w:rsidDel="00931060">
          <w:delText xml:space="preserve">y (Riskesdas) </w:delText>
        </w:r>
      </w:del>
      <w:ins w:id="6" w:author="Microsoft Office User" w:date="2023-03-10T20:13:00Z">
        <w:r w:rsidR="00931060">
          <w:t xml:space="preserve"> </w:t>
        </w:r>
      </w:ins>
      <w:del w:id="7" w:author="Microsoft Office User" w:date="2023-03-10T20:12:00Z">
        <w:r w:rsidRPr="003E064E" w:rsidDel="00931060">
          <w:delText>in 2018</w:delText>
        </w:r>
      </w:del>
      <w:del w:id="8" w:author="Microsoft Office User" w:date="2023-03-10T19:28:00Z">
        <w:r w:rsidRPr="003E064E" w:rsidDel="00B60660">
          <w:delText xml:space="preserve"> shows that </w:delText>
        </w:r>
      </w:del>
      <w:r w:rsidRPr="003E064E">
        <w:t xml:space="preserve">95.5% of Indonesians consume less vegetables and fruit, 33.5% lack physical activities, 29.3% of productive age people smoke every day, and over the past two decades, the number of obese Indonesian adults has doubled. </w:t>
      </w:r>
      <w:ins w:id="9" w:author="Microsoft Office User" w:date="2023-03-10T20:14:00Z">
        <w:r w:rsidR="00642863">
          <w:t xml:space="preserve">Only </w:t>
        </w:r>
        <w:r w:rsidR="00642863" w:rsidRPr="003E064E">
          <w:t xml:space="preserve">around 67 percent of the </w:t>
        </w:r>
        <w:r w:rsidR="00642863">
          <w:t>Indonesians</w:t>
        </w:r>
        <w:r w:rsidR="00642863" w:rsidRPr="003E064E">
          <w:t xml:space="preserve"> use a smartphone, and </w:t>
        </w:r>
        <w:r w:rsidR="00642863">
          <w:t>these people</w:t>
        </w:r>
        <w:r w:rsidR="00642863" w:rsidRPr="003E064E">
          <w:t xml:space="preserve"> still lack </w:t>
        </w:r>
        <w:r w:rsidR="00642863">
          <w:t>health</w:t>
        </w:r>
        <w:r w:rsidR="00642863" w:rsidRPr="003E064E">
          <w:t xml:space="preserve"> </w:t>
        </w:r>
        <w:r w:rsidR="00642863" w:rsidRPr="003E064E">
          <w:t>awareness</w:t>
        </w:r>
        <w:r w:rsidR="00642863">
          <w:t xml:space="preserve"> due to ineffective media exposure</w:t>
        </w:r>
        <w:r w:rsidR="00642863" w:rsidRPr="003E064E">
          <w:t xml:space="preserve">. </w:t>
        </w:r>
      </w:ins>
      <w:del w:id="10" w:author="Microsoft Office User" w:date="2023-03-10T19:28:00Z">
        <w:r w:rsidRPr="003E064E" w:rsidDel="00B60660">
          <w:delText xml:space="preserve">The percentage of obese adults increased from 10.3 percent to 21.8 percent between 2007 and 2018. This growing number sparks concern, tend to have a higher risk of chronic non-communicable diseases, such as diabetes. </w:delText>
        </w:r>
        <w:r w:rsidRPr="003E064E" w:rsidDel="00493A95">
          <w:delText xml:space="preserve">In fact, in daily life, primary health needs are often neglected by the public. Many people prefer tertiary needs over choosing healthy food. </w:delText>
        </w:r>
      </w:del>
      <w:del w:id="11" w:author="Microsoft Office User" w:date="2023-03-10T20:08:00Z">
        <w:r w:rsidRPr="003E064E" w:rsidDel="00ED3DA0">
          <w:delText xml:space="preserve">There are still many who do not realize the importance of health until they experience the disease themselves. </w:delText>
        </w:r>
      </w:del>
      <w:del w:id="12" w:author="Microsoft Office User" w:date="2023-03-10T19:29:00Z">
        <w:r w:rsidRPr="003E064E" w:rsidDel="00493A95">
          <w:delText xml:space="preserve">They thought of chronic diseases as a natural part of growing old. </w:delText>
        </w:r>
      </w:del>
    </w:p>
    <w:p w14:paraId="16D0C48E" w14:textId="702D5ADB" w:rsidR="003E064E" w:rsidRPr="003E064E" w:rsidDel="000A11C4" w:rsidRDefault="003E064E" w:rsidP="003E064E">
      <w:pPr>
        <w:spacing w:line="276" w:lineRule="auto"/>
        <w:jc w:val="both"/>
        <w:rPr>
          <w:del w:id="13" w:author="Microsoft Office User" w:date="2023-03-10T19:34:00Z"/>
        </w:rPr>
      </w:pPr>
      <w:del w:id="14" w:author="Microsoft Office User" w:date="2023-03-10T19:29:00Z">
        <w:r w:rsidRPr="003E064E" w:rsidDel="00493A95">
          <w:delText xml:space="preserve">From here realized that </w:delText>
        </w:r>
      </w:del>
      <w:del w:id="15" w:author="Microsoft Office User" w:date="2023-03-10T19:34:00Z">
        <w:r w:rsidRPr="003E064E" w:rsidDel="000A11C4">
          <w:delText>it is necessary to shift the Indonesian healthcare paradigm from curative to preventive</w:delText>
        </w:r>
      </w:del>
    </w:p>
    <w:p w14:paraId="62112DB6" w14:textId="77777777" w:rsidR="003E064E" w:rsidDel="00ED3DA0" w:rsidRDefault="003E064E" w:rsidP="003E064E">
      <w:pPr>
        <w:spacing w:line="276" w:lineRule="auto"/>
        <w:jc w:val="both"/>
        <w:rPr>
          <w:del w:id="16" w:author="Microsoft Office User" w:date="2023-03-10T20:09:00Z"/>
        </w:rPr>
      </w:pPr>
    </w:p>
    <w:p w14:paraId="55C299C9" w14:textId="77777777" w:rsidR="00ED3DA0" w:rsidRPr="003E064E" w:rsidRDefault="00ED3DA0" w:rsidP="003E064E">
      <w:pPr>
        <w:spacing w:line="276" w:lineRule="auto"/>
        <w:jc w:val="both"/>
        <w:rPr>
          <w:ins w:id="17" w:author="Microsoft Office User" w:date="2023-03-10T20:09:00Z"/>
        </w:rPr>
      </w:pPr>
    </w:p>
    <w:p w14:paraId="48138CD0" w14:textId="0D3492FF" w:rsidR="003E064E" w:rsidRPr="003E064E" w:rsidRDefault="003E064E" w:rsidP="003E064E">
      <w:pPr>
        <w:spacing w:line="276" w:lineRule="auto"/>
        <w:jc w:val="both"/>
      </w:pPr>
      <w:del w:id="18" w:author="Microsoft Office User" w:date="2023-03-10T19:38:00Z">
        <w:r w:rsidRPr="003E064E" w:rsidDel="00A866CC">
          <w:delText>To counteract these systemic health misconceptions</w:delText>
        </w:r>
      </w:del>
      <w:ins w:id="19" w:author="Microsoft Office User" w:date="2023-03-10T19:38:00Z">
        <w:r w:rsidR="00A866CC">
          <w:t>Hence,</w:t>
        </w:r>
      </w:ins>
      <w:del w:id="20" w:author="Microsoft Office User" w:date="2023-03-10T19:38:00Z">
        <w:r w:rsidRPr="003E064E" w:rsidDel="00A866CC">
          <w:delText>,</w:delText>
        </w:r>
      </w:del>
      <w:r w:rsidRPr="003E064E">
        <w:t xml:space="preserve"> I created two platforms </w:t>
      </w:r>
      <w:del w:id="21" w:author="Microsoft Office User" w:date="2023-03-10T19:29:00Z">
        <w:r w:rsidRPr="003E064E" w:rsidDel="00493A95">
          <w:delText xml:space="preserve">which aim </w:delText>
        </w:r>
      </w:del>
      <w:r w:rsidRPr="003E064E">
        <w:t>to increase health literacy among people of all levels of society, "</w:t>
      </w:r>
      <w:proofErr w:type="spellStart"/>
      <w:r w:rsidRPr="003E064E">
        <w:t>Mlijo</w:t>
      </w:r>
      <w:proofErr w:type="spellEnd"/>
      <w:r w:rsidRPr="003E064E">
        <w:t xml:space="preserve"> </w:t>
      </w:r>
      <w:proofErr w:type="spellStart"/>
      <w:r w:rsidRPr="003E064E">
        <w:t>Sehat</w:t>
      </w:r>
      <w:proofErr w:type="spellEnd"/>
      <w:r w:rsidRPr="003E064E">
        <w:t>" and "</w:t>
      </w:r>
      <w:proofErr w:type="spellStart"/>
      <w:r w:rsidRPr="003E064E">
        <w:t>Sycomora</w:t>
      </w:r>
      <w:proofErr w:type="spellEnd"/>
      <w:r w:rsidRPr="003E064E">
        <w:t xml:space="preserve">." </w:t>
      </w:r>
      <w:commentRangeStart w:id="22"/>
      <w:del w:id="23" w:author="Microsoft Office User" w:date="2023-03-10T19:29:00Z">
        <w:r w:rsidRPr="000B7DFC" w:rsidDel="00493A95">
          <w:rPr>
            <w:strike/>
            <w:rPrChange w:id="24" w:author="Microsoft Office User" w:date="2023-03-10T19:48:00Z">
              <w:rPr/>
            </w:rPrChange>
          </w:rPr>
          <w:delText>Observing the condition of individuals in Indonesia who still spread information through word of mouth</w:delText>
        </w:r>
      </w:del>
      <w:del w:id="25" w:author="Microsoft Office User" w:date="2023-03-10T19:38:00Z">
        <w:r w:rsidRPr="000B7DFC" w:rsidDel="00A866CC">
          <w:rPr>
            <w:strike/>
            <w:rPrChange w:id="26" w:author="Microsoft Office User" w:date="2023-03-10T19:48:00Z">
              <w:rPr/>
            </w:rPrChange>
          </w:rPr>
          <w:delText>, I founded “Mlijo Sehat</w:delText>
        </w:r>
      </w:del>
      <w:del w:id="27" w:author="Microsoft Office User" w:date="2023-03-10T19:30:00Z">
        <w:r w:rsidRPr="000B7DFC" w:rsidDel="00B9065F">
          <w:rPr>
            <w:strike/>
            <w:rPrChange w:id="28" w:author="Microsoft Office User" w:date="2023-03-10T19:48:00Z">
              <w:rPr/>
            </w:rPrChange>
          </w:rPr>
          <w:delText>,</w:delText>
        </w:r>
      </w:del>
      <w:del w:id="29" w:author="Microsoft Office User" w:date="2023-03-10T19:38:00Z">
        <w:r w:rsidRPr="000B7DFC" w:rsidDel="00A866CC">
          <w:rPr>
            <w:strike/>
            <w:rPrChange w:id="30" w:author="Microsoft Office User" w:date="2023-03-10T19:48:00Z">
              <w:rPr/>
            </w:rPrChange>
          </w:rPr>
          <w:delText xml:space="preserve">” </w:delText>
        </w:r>
      </w:del>
      <w:del w:id="31" w:author="Microsoft Office User" w:date="2023-03-10T19:30:00Z">
        <w:r w:rsidRPr="000B7DFC" w:rsidDel="00B9065F">
          <w:rPr>
            <w:strike/>
            <w:rPrChange w:id="32" w:author="Microsoft Office User" w:date="2023-03-10T19:48:00Z">
              <w:rPr/>
            </w:rPrChange>
          </w:rPr>
          <w:delText>with the</w:delText>
        </w:r>
      </w:del>
      <w:ins w:id="33" w:author="Microsoft Office User" w:date="2023-03-10T19:30:00Z">
        <w:r w:rsidR="00B9065F" w:rsidRPr="000B7DFC">
          <w:rPr>
            <w:strike/>
            <w:rPrChange w:id="34" w:author="Microsoft Office User" w:date="2023-03-10T19:48:00Z">
              <w:rPr/>
            </w:rPrChange>
          </w:rPr>
          <w:t>I</w:t>
        </w:r>
      </w:ins>
      <w:r w:rsidRPr="000B7DFC">
        <w:rPr>
          <w:strike/>
          <w:rPrChange w:id="35" w:author="Microsoft Office User" w:date="2023-03-10T19:48:00Z">
            <w:rPr/>
          </w:rPrChange>
        </w:rPr>
        <w:t xml:space="preserve"> aim </w:t>
      </w:r>
      <w:commentRangeEnd w:id="22"/>
      <w:r w:rsidR="003D1E66">
        <w:rPr>
          <w:rStyle w:val="CommentReference"/>
        </w:rPr>
        <w:commentReference w:id="22"/>
      </w:r>
      <w:del w:id="36" w:author="Microsoft Office User" w:date="2023-03-10T19:30:00Z">
        <w:r w:rsidRPr="000B7DFC" w:rsidDel="00B9065F">
          <w:rPr>
            <w:strike/>
            <w:rPrChange w:id="37" w:author="Microsoft Office User" w:date="2023-03-10T19:48:00Z">
              <w:rPr/>
            </w:rPrChange>
          </w:rPr>
          <w:delText xml:space="preserve">of </w:delText>
        </w:r>
      </w:del>
      <w:ins w:id="38" w:author="Microsoft Office User" w:date="2023-03-10T19:30:00Z">
        <w:r w:rsidR="00B9065F" w:rsidRPr="000B7DFC">
          <w:rPr>
            <w:strike/>
            <w:rPrChange w:id="39" w:author="Microsoft Office User" w:date="2023-03-10T19:48:00Z">
              <w:rPr/>
            </w:rPrChange>
          </w:rPr>
          <w:t xml:space="preserve">to </w:t>
        </w:r>
      </w:ins>
      <w:r w:rsidRPr="000B7DFC">
        <w:rPr>
          <w:strike/>
          <w:rPrChange w:id="40" w:author="Microsoft Office User" w:date="2023-03-10T19:48:00Z">
            <w:rPr/>
          </w:rPrChange>
        </w:rPr>
        <w:t>educat</w:t>
      </w:r>
      <w:ins w:id="41" w:author="Microsoft Office User" w:date="2023-03-10T19:31:00Z">
        <w:r w:rsidR="00B9065F" w:rsidRPr="000B7DFC">
          <w:rPr>
            <w:strike/>
            <w:rPrChange w:id="42" w:author="Microsoft Office User" w:date="2023-03-10T19:48:00Z">
              <w:rPr/>
            </w:rPrChange>
          </w:rPr>
          <w:t>e</w:t>
        </w:r>
      </w:ins>
      <w:del w:id="43" w:author="Microsoft Office User" w:date="2023-03-10T19:31:00Z">
        <w:r w:rsidRPr="000B7DFC" w:rsidDel="00B9065F">
          <w:rPr>
            <w:strike/>
            <w:rPrChange w:id="44" w:author="Microsoft Office User" w:date="2023-03-10T19:48:00Z">
              <w:rPr/>
            </w:rPrChange>
          </w:rPr>
          <w:delText>ing</w:delText>
        </w:r>
      </w:del>
      <w:r w:rsidRPr="000B7DFC">
        <w:rPr>
          <w:strike/>
          <w:rPrChange w:id="45" w:author="Microsoft Office User" w:date="2023-03-10T19:48:00Z">
            <w:rPr/>
          </w:rPrChange>
        </w:rPr>
        <w:t xml:space="preserve"> society about the </w:t>
      </w:r>
      <w:del w:id="46" w:author="Microsoft Office User" w:date="2023-03-10T19:31:00Z">
        <w:r w:rsidRPr="000B7DFC" w:rsidDel="00B9065F">
          <w:rPr>
            <w:strike/>
            <w:rPrChange w:id="47" w:author="Microsoft Office User" w:date="2023-03-10T19:48:00Z">
              <w:rPr/>
            </w:rPrChange>
          </w:rPr>
          <w:delText xml:space="preserve">implication </w:delText>
        </w:r>
      </w:del>
      <w:ins w:id="48" w:author="Microsoft Office User" w:date="2023-03-10T19:31:00Z">
        <w:r w:rsidR="00B9065F" w:rsidRPr="000B7DFC">
          <w:rPr>
            <w:strike/>
            <w:rPrChange w:id="49" w:author="Microsoft Office User" w:date="2023-03-10T19:48:00Z">
              <w:rPr/>
            </w:rPrChange>
          </w:rPr>
          <w:t>importance</w:t>
        </w:r>
        <w:r w:rsidR="00B9065F" w:rsidRPr="000B7DFC">
          <w:rPr>
            <w:strike/>
            <w:rPrChange w:id="50" w:author="Microsoft Office User" w:date="2023-03-10T19:48:00Z">
              <w:rPr/>
            </w:rPrChange>
          </w:rPr>
          <w:t xml:space="preserve"> </w:t>
        </w:r>
      </w:ins>
      <w:del w:id="51" w:author="Microsoft Office User" w:date="2023-03-10T19:31:00Z">
        <w:r w:rsidRPr="000B7DFC" w:rsidDel="00B9065F">
          <w:rPr>
            <w:strike/>
            <w:rPrChange w:id="52" w:author="Microsoft Office User" w:date="2023-03-10T19:48:00Z">
              <w:rPr/>
            </w:rPrChange>
          </w:rPr>
          <w:delText xml:space="preserve">how </w:delText>
        </w:r>
      </w:del>
      <w:ins w:id="53" w:author="Microsoft Office User" w:date="2023-03-10T19:31:00Z">
        <w:r w:rsidR="00B9065F" w:rsidRPr="000B7DFC">
          <w:rPr>
            <w:strike/>
            <w:rPrChange w:id="54" w:author="Microsoft Office User" w:date="2023-03-10T19:48:00Z">
              <w:rPr/>
            </w:rPrChange>
          </w:rPr>
          <w:t>of</w:t>
        </w:r>
        <w:r w:rsidR="00B9065F" w:rsidRPr="000B7DFC">
          <w:rPr>
            <w:strike/>
            <w:rPrChange w:id="55" w:author="Microsoft Office User" w:date="2023-03-10T19:48:00Z">
              <w:rPr/>
            </w:rPrChange>
          </w:rPr>
          <w:t xml:space="preserve"> </w:t>
        </w:r>
      </w:ins>
      <w:r w:rsidRPr="000B7DFC">
        <w:rPr>
          <w:strike/>
          <w:rPrChange w:id="56" w:author="Microsoft Office User" w:date="2023-03-10T19:48:00Z">
            <w:rPr/>
          </w:rPrChange>
        </w:rPr>
        <w:t xml:space="preserve">a healthy lifestyle </w:t>
      </w:r>
      <w:del w:id="57" w:author="Microsoft Office User" w:date="2023-03-10T19:31:00Z">
        <w:r w:rsidRPr="000B7DFC" w:rsidDel="00B9065F">
          <w:rPr>
            <w:strike/>
            <w:rPrChange w:id="58" w:author="Microsoft Office User" w:date="2023-03-10T19:48:00Z">
              <w:rPr/>
            </w:rPrChange>
          </w:rPr>
          <w:delText xml:space="preserve">in daily life </w:delText>
        </w:r>
      </w:del>
      <w:r w:rsidRPr="000B7DFC">
        <w:rPr>
          <w:strike/>
          <w:rPrChange w:id="59" w:author="Microsoft Office User" w:date="2023-03-10T19:48:00Z">
            <w:rPr/>
          </w:rPrChange>
        </w:rPr>
        <w:t>through the distribution of pamphlets and sharing sessions. In Indonesia, many households rely on vegetable traders (“</w:t>
      </w:r>
      <w:proofErr w:type="spellStart"/>
      <w:r w:rsidRPr="000B7DFC">
        <w:rPr>
          <w:strike/>
          <w:rPrChange w:id="60" w:author="Microsoft Office User" w:date="2023-03-10T19:48:00Z">
            <w:rPr/>
          </w:rPrChange>
        </w:rPr>
        <w:t>mlijo</w:t>
      </w:r>
      <w:proofErr w:type="spellEnd"/>
      <w:r w:rsidRPr="000B7DFC">
        <w:rPr>
          <w:strike/>
          <w:rPrChange w:id="61" w:author="Microsoft Office User" w:date="2023-03-10T19:48:00Z">
            <w:rPr/>
          </w:rPrChange>
        </w:rPr>
        <w:t>/</w:t>
      </w:r>
      <w:proofErr w:type="spellStart"/>
      <w:r w:rsidRPr="000B7DFC">
        <w:rPr>
          <w:strike/>
          <w:rPrChange w:id="62" w:author="Microsoft Office User" w:date="2023-03-10T19:48:00Z">
            <w:rPr/>
          </w:rPrChange>
        </w:rPr>
        <w:t>tukang</w:t>
      </w:r>
      <w:proofErr w:type="spellEnd"/>
      <w:r w:rsidRPr="000B7DFC">
        <w:rPr>
          <w:strike/>
          <w:rPrChange w:id="63" w:author="Microsoft Office User" w:date="2023-03-10T19:48:00Z">
            <w:rPr/>
          </w:rPrChange>
        </w:rPr>
        <w:t xml:space="preserve"> </w:t>
      </w:r>
      <w:proofErr w:type="spellStart"/>
      <w:r w:rsidRPr="000B7DFC">
        <w:rPr>
          <w:strike/>
          <w:rPrChange w:id="64" w:author="Microsoft Office User" w:date="2023-03-10T19:48:00Z">
            <w:rPr/>
          </w:rPrChange>
        </w:rPr>
        <w:t>sayur</w:t>
      </w:r>
      <w:proofErr w:type="spellEnd"/>
      <w:r w:rsidRPr="000B7DFC">
        <w:rPr>
          <w:strike/>
          <w:rPrChange w:id="65" w:author="Microsoft Office User" w:date="2023-03-10T19:48:00Z">
            <w:rPr/>
          </w:rPrChange>
        </w:rPr>
        <w:t>”)</w:t>
      </w:r>
      <w:del w:id="66" w:author="Microsoft Office User" w:date="2023-03-10T19:31:00Z">
        <w:r w:rsidRPr="000B7DFC" w:rsidDel="00B9065F">
          <w:rPr>
            <w:strike/>
            <w:rPrChange w:id="67" w:author="Microsoft Office User" w:date="2023-03-10T19:48:00Z">
              <w:rPr/>
            </w:rPrChange>
          </w:rPr>
          <w:delText xml:space="preserve"> to meet their daily needs</w:delText>
        </w:r>
      </w:del>
      <w:r w:rsidRPr="000B7DFC">
        <w:rPr>
          <w:strike/>
          <w:rPrChange w:id="68" w:author="Microsoft Office User" w:date="2023-03-10T19:48:00Z">
            <w:rPr/>
          </w:rPrChange>
        </w:rPr>
        <w:t>. Hence</w:t>
      </w:r>
      <w:commentRangeStart w:id="69"/>
      <w:r w:rsidRPr="000B7DFC">
        <w:rPr>
          <w:strike/>
          <w:rPrChange w:id="70" w:author="Microsoft Office User" w:date="2023-03-10T19:48:00Z">
            <w:rPr/>
          </w:rPrChange>
        </w:rPr>
        <w:t>, I believe that a humanistic approach and synergy with local wisdom will be more effective in increasing awareness about healthy living.</w:t>
      </w:r>
      <w:commentRangeEnd w:id="69"/>
      <w:r w:rsidR="00B9065F" w:rsidRPr="000B7DFC">
        <w:rPr>
          <w:rStyle w:val="CommentReference"/>
          <w:strike/>
          <w:rPrChange w:id="71" w:author="Microsoft Office User" w:date="2023-03-10T19:48:00Z">
            <w:rPr>
              <w:rStyle w:val="CommentReference"/>
            </w:rPr>
          </w:rPrChange>
        </w:rPr>
        <w:commentReference w:id="69"/>
      </w:r>
      <w:r w:rsidRPr="003E064E">
        <w:t xml:space="preserve"> Meanwhile, "</w:t>
      </w:r>
      <w:proofErr w:type="spellStart"/>
      <w:r w:rsidRPr="003E064E">
        <w:t>Sycomora</w:t>
      </w:r>
      <w:proofErr w:type="spellEnd"/>
      <w:r w:rsidRPr="003E064E">
        <w:t>" utilizes multiple social media outlets, such as Instagram, a website, and a podcast, as part of its comprehensive approach to engag</w:t>
      </w:r>
      <w:ins w:id="72" w:author="Microsoft Office User" w:date="2023-03-10T19:33:00Z">
        <w:r w:rsidR="006C50BC">
          <w:t>e</w:t>
        </w:r>
      </w:ins>
      <w:del w:id="73" w:author="Microsoft Office User" w:date="2023-03-10T19:33:00Z">
        <w:r w:rsidRPr="003E064E" w:rsidDel="006C50BC">
          <w:delText>ing</w:delText>
        </w:r>
      </w:del>
      <w:r w:rsidRPr="003E064E">
        <w:t xml:space="preserve"> </w:t>
      </w:r>
      <w:del w:id="74" w:author="Microsoft Office User" w:date="2023-03-10T19:39:00Z">
        <w:r w:rsidRPr="003E064E" w:rsidDel="00A866CC">
          <w:delText xml:space="preserve">the community, particularly the </w:delText>
        </w:r>
      </w:del>
      <w:r w:rsidRPr="003E064E">
        <w:t xml:space="preserve">younger generations who are active users of social media. It is a </w:t>
      </w:r>
      <w:del w:id="75" w:author="Microsoft Office User" w:date="2023-03-10T19:33:00Z">
        <w:r w:rsidRPr="003E064E" w:rsidDel="006C50BC">
          <w:delText>quickly-expanding</w:delText>
        </w:r>
      </w:del>
      <w:ins w:id="76" w:author="Microsoft Office User" w:date="2023-03-10T19:33:00Z">
        <w:r w:rsidR="006C50BC">
          <w:t>growing</w:t>
        </w:r>
      </w:ins>
      <w:r w:rsidRPr="003E064E">
        <w:t xml:space="preserve"> platform that focuses on </w:t>
      </w:r>
      <w:del w:id="77" w:author="Microsoft Office User" w:date="2023-03-10T19:39:00Z">
        <w:r w:rsidRPr="003E064E" w:rsidDel="00097040">
          <w:delText xml:space="preserve">promotive and </w:delText>
        </w:r>
      </w:del>
      <w:r w:rsidRPr="003E064E">
        <w:t>preventive medicine</w:t>
      </w:r>
      <w:del w:id="78" w:author="Microsoft Office User" w:date="2023-03-10T19:34:00Z">
        <w:r w:rsidRPr="003E064E" w:rsidDel="000A11C4">
          <w:delText xml:space="preserve">. </w:delText>
        </w:r>
      </w:del>
      <w:del w:id="79" w:author="Microsoft Office User" w:date="2023-03-10T19:33:00Z">
        <w:r w:rsidRPr="003E064E" w:rsidDel="000A11C4">
          <w:delText>It strives to present health information in an accessible, visually-appealing format.</w:delText>
        </w:r>
      </w:del>
      <w:ins w:id="80" w:author="Microsoft Office User" w:date="2023-03-10T19:34:00Z">
        <w:r w:rsidR="000A11C4">
          <w:t xml:space="preserve">, </w:t>
        </w:r>
      </w:ins>
      <w:del w:id="81" w:author="Microsoft Office User" w:date="2023-03-10T19:33:00Z">
        <w:r w:rsidRPr="003E064E" w:rsidDel="000A11C4">
          <w:delText xml:space="preserve"> </w:delText>
        </w:r>
      </w:del>
      <w:del w:id="82" w:author="Microsoft Office User" w:date="2023-03-10T19:34:00Z">
        <w:r w:rsidRPr="003E064E" w:rsidDel="000A11C4">
          <w:delText xml:space="preserve">The services of “Sycomora” are dedicated to </w:delText>
        </w:r>
      </w:del>
      <w:r w:rsidRPr="003E064E">
        <w:t xml:space="preserve">clarifying </w:t>
      </w:r>
      <w:ins w:id="83" w:author="Microsoft Office User" w:date="2023-03-10T19:34:00Z">
        <w:r w:rsidR="000A11C4">
          <w:t xml:space="preserve">health </w:t>
        </w:r>
      </w:ins>
      <w:del w:id="84" w:author="Microsoft Office User" w:date="2023-03-10T19:34:00Z">
        <w:r w:rsidRPr="003E064E" w:rsidDel="000A11C4">
          <w:delText xml:space="preserve">the </w:delText>
        </w:r>
      </w:del>
      <w:r w:rsidRPr="003E064E">
        <w:t xml:space="preserve">myths </w:t>
      </w:r>
      <w:del w:id="85" w:author="Microsoft Office User" w:date="2023-03-10T19:39:00Z">
        <w:r w:rsidRPr="003E064E" w:rsidDel="00097040">
          <w:delText xml:space="preserve">and facts </w:delText>
        </w:r>
      </w:del>
      <w:r w:rsidRPr="003E064E">
        <w:t>that arise in society. To date, it has amassed 16.300 followers on Instagram in a year, demonstrating the importance of conveying</w:t>
      </w:r>
      <w:ins w:id="86" w:author="Microsoft Office User" w:date="2023-03-10T19:40:00Z">
        <w:r w:rsidR="00097040">
          <w:t xml:space="preserve"> health</w:t>
        </w:r>
      </w:ins>
      <w:r w:rsidRPr="003E064E">
        <w:t xml:space="preserve"> information in an accessible manner</w:t>
      </w:r>
      <w:del w:id="87" w:author="Microsoft Office User" w:date="2023-03-10T19:40:00Z">
        <w:r w:rsidRPr="003E064E" w:rsidDel="00097040">
          <w:delText xml:space="preserve"> to improve health literacy</w:delText>
        </w:r>
      </w:del>
      <w:r w:rsidRPr="003E064E">
        <w:t xml:space="preserve">. </w:t>
      </w:r>
      <w:del w:id="88" w:author="Microsoft Office User" w:date="2023-03-10T19:38:00Z">
        <w:r w:rsidRPr="003E064E" w:rsidDel="00A866CC">
          <w:delText>Despite the fact that basic health information is crucial, many still struggle to accept the information</w:delText>
        </w:r>
      </w:del>
      <w:del w:id="89" w:author="Microsoft Office User" w:date="2023-03-10T19:35:00Z">
        <w:r w:rsidRPr="003E064E" w:rsidDel="00DB2ED9">
          <w:delText xml:space="preserve">, largely </w:delText>
        </w:r>
      </w:del>
      <w:del w:id="90" w:author="Microsoft Office User" w:date="2023-03-10T19:38:00Z">
        <w:r w:rsidRPr="003E064E" w:rsidDel="00A866CC">
          <w:delText>because of norm mismatches, especially information that contradicts the beliefs</w:delText>
        </w:r>
      </w:del>
      <w:del w:id="91" w:author="Microsoft Office User" w:date="2023-03-10T19:35:00Z">
        <w:r w:rsidRPr="003E064E" w:rsidDel="00DB2ED9">
          <w:delText xml:space="preserve"> of the community that have been passed down from generation to generation</w:delText>
        </w:r>
      </w:del>
      <w:del w:id="92" w:author="Microsoft Office User" w:date="2023-03-10T19:38:00Z">
        <w:r w:rsidRPr="003E064E" w:rsidDel="00A866CC">
          <w:delText xml:space="preserve">. </w:delText>
        </w:r>
      </w:del>
      <w:del w:id="93" w:author="Microsoft Office User" w:date="2023-03-10T20:09:00Z">
        <w:r w:rsidRPr="003E064E" w:rsidDel="00A90BDA">
          <w:delText xml:space="preserve">This motivates me to delve deeper into various </w:delText>
        </w:r>
      </w:del>
      <w:del w:id="94" w:author="Microsoft Office User" w:date="2023-03-10T19:40:00Z">
        <w:r w:rsidRPr="003E064E" w:rsidDel="00160A0C">
          <w:delText xml:space="preserve">intervention </w:delText>
        </w:r>
      </w:del>
      <w:del w:id="95" w:author="Microsoft Office User" w:date="2023-03-10T20:09:00Z">
        <w:r w:rsidRPr="003E064E" w:rsidDel="00A90BDA">
          <w:delText xml:space="preserve">media to improve health literacy </w:delText>
        </w:r>
      </w:del>
      <w:del w:id="96" w:author="Microsoft Office User" w:date="2023-03-10T19:40:00Z">
        <w:r w:rsidRPr="003E064E" w:rsidDel="00160A0C">
          <w:delText>in the community</w:delText>
        </w:r>
      </w:del>
      <w:del w:id="97" w:author="Microsoft Office User" w:date="2023-03-10T20:09:00Z">
        <w:r w:rsidRPr="003E064E" w:rsidDel="00A90BDA">
          <w:delText xml:space="preserve">. </w:delText>
        </w:r>
      </w:del>
      <w:r w:rsidRPr="003E064E">
        <w:t xml:space="preserve">These experiences have allowed me to hone my storytelling skills and </w:t>
      </w:r>
      <w:del w:id="98" w:author="Microsoft Office User" w:date="2023-03-10T19:36:00Z">
        <w:r w:rsidRPr="003E064E" w:rsidDel="005B5C97">
          <w:delText>develop a keen understanding of the power of</w:delText>
        </w:r>
      </w:del>
      <w:ins w:id="99" w:author="Microsoft Office User" w:date="2023-03-10T19:36:00Z">
        <w:r w:rsidR="005B5C97">
          <w:t>utilize</w:t>
        </w:r>
      </w:ins>
      <w:r w:rsidRPr="003E064E">
        <w:t xml:space="preserve"> </w:t>
      </w:r>
      <w:ins w:id="100" w:author="Microsoft Office User" w:date="2023-03-10T19:36:00Z">
        <w:r w:rsidR="005B5C97">
          <w:t xml:space="preserve">forms of </w:t>
        </w:r>
      </w:ins>
      <w:r w:rsidRPr="003E064E">
        <w:t xml:space="preserve">media to engage and inform audiences. </w:t>
      </w:r>
      <w:del w:id="101" w:author="Microsoft Office User" w:date="2023-03-10T20:38:00Z">
        <w:r w:rsidRPr="003E064E" w:rsidDel="00E100BB">
          <w:delText xml:space="preserve">I believe that the Media, Medicine, and Health program is the perfect fit </w:delText>
        </w:r>
      </w:del>
      <w:del w:id="102" w:author="Microsoft Office User" w:date="2023-03-10T19:41:00Z">
        <w:r w:rsidRPr="003E064E" w:rsidDel="00160A0C">
          <w:delText xml:space="preserve">for my interdisciplinary interests and career goals. </w:delText>
        </w:r>
      </w:del>
      <w:del w:id="103" w:author="Microsoft Office User" w:date="2023-03-10T20:38:00Z">
        <w:r w:rsidRPr="003E064E" w:rsidDel="00E100BB">
          <w:delText>I am eager to collaborate with faculty and fellow students from diverse backgrounds to explore the intersections of media, medicine, and public health and develop innovative approaches to improving health communication.</w:delText>
        </w:r>
      </w:del>
    </w:p>
    <w:p w14:paraId="310DDE68" w14:textId="75980DDD" w:rsidR="003E064E" w:rsidRPr="003E064E" w:rsidDel="00E100BB" w:rsidRDefault="003E064E" w:rsidP="003E064E">
      <w:pPr>
        <w:pStyle w:val="NormalWeb"/>
        <w:spacing w:line="276" w:lineRule="auto"/>
        <w:jc w:val="both"/>
        <w:rPr>
          <w:del w:id="104" w:author="Microsoft Office User" w:date="2023-03-10T20:38:00Z"/>
        </w:rPr>
      </w:pPr>
      <w:del w:id="105" w:author="Microsoft Office User" w:date="2023-03-10T20:10:00Z">
        <w:r w:rsidRPr="003E064E" w:rsidDel="002F1AEB">
          <w:delText xml:space="preserve">Having graduated from medical school located in Hangzhou, China, the healthcare service delivered in </w:delText>
        </w:r>
      </w:del>
      <w:del w:id="106" w:author="Microsoft Office User" w:date="2023-03-10T19:41:00Z">
        <w:r w:rsidRPr="003E064E" w:rsidDel="00160A0C">
          <w:delText xml:space="preserve">the more </w:delText>
        </w:r>
      </w:del>
      <w:del w:id="107" w:author="Microsoft Office User" w:date="2023-03-10T20:10:00Z">
        <w:r w:rsidRPr="003E064E" w:rsidDel="002F1AEB">
          <w:delText>developed countr</w:delText>
        </w:r>
      </w:del>
      <w:del w:id="108" w:author="Microsoft Office User" w:date="2023-03-10T19:41:00Z">
        <w:r w:rsidRPr="003E064E" w:rsidDel="00160A0C">
          <w:delText>y</w:delText>
        </w:r>
      </w:del>
      <w:del w:id="109" w:author="Microsoft Office User" w:date="2023-03-10T20:10:00Z">
        <w:r w:rsidRPr="003E064E" w:rsidDel="002F1AEB">
          <w:delText xml:space="preserve"> </w:delText>
        </w:r>
      </w:del>
      <w:del w:id="110" w:author="Microsoft Office User" w:date="2023-03-10T19:41:00Z">
        <w:r w:rsidRPr="003E064E" w:rsidDel="00160A0C">
          <w:delText xml:space="preserve">is </w:delText>
        </w:r>
      </w:del>
      <w:del w:id="111" w:author="Microsoft Office User" w:date="2023-03-10T20:10:00Z">
        <w:r w:rsidRPr="003E064E" w:rsidDel="002F1AEB">
          <w:delText xml:space="preserve">strongly driven by research, which </w:delText>
        </w:r>
      </w:del>
      <w:del w:id="112" w:author="Microsoft Office User" w:date="2023-03-10T19:41:00Z">
        <w:r w:rsidRPr="003E064E" w:rsidDel="00160A0C">
          <w:delText xml:space="preserve">most likely </w:delText>
        </w:r>
      </w:del>
      <w:del w:id="113" w:author="Microsoft Office User" w:date="2023-03-10T20:10:00Z">
        <w:r w:rsidRPr="003E064E" w:rsidDel="002F1AEB">
          <w:delText xml:space="preserve">results in quality healthcare and better patient satisfaction. </w:delText>
        </w:r>
      </w:del>
      <w:del w:id="114" w:author="Microsoft Office User" w:date="2023-03-10T20:14:00Z">
        <w:r w:rsidRPr="003E064E" w:rsidDel="00642863">
          <w:delText xml:space="preserve">Even though we live in the digital era, I was surprised to witness the healthcare quality discrepancies between big cities and rural areas in Indonesia. </w:delText>
        </w:r>
      </w:del>
      <w:del w:id="115" w:author="Microsoft Office User" w:date="2023-03-10T19:41:00Z">
        <w:r w:rsidRPr="003E064E" w:rsidDel="002B5F53">
          <w:delText xml:space="preserve">Not everyone has access to digital media, only </w:delText>
        </w:r>
      </w:del>
      <w:del w:id="116" w:author="Microsoft Office User" w:date="2023-03-10T20:14:00Z">
        <w:r w:rsidRPr="003E064E" w:rsidDel="00642863">
          <w:delText xml:space="preserve">around 67 percent of the </w:delText>
        </w:r>
      </w:del>
      <w:del w:id="117" w:author="Microsoft Office User" w:date="2023-03-10T19:42:00Z">
        <w:r w:rsidRPr="003E064E" w:rsidDel="002B5F53">
          <w:delText>population in Indonesia</w:delText>
        </w:r>
      </w:del>
      <w:del w:id="118" w:author="Microsoft Office User" w:date="2023-03-10T20:14:00Z">
        <w:r w:rsidRPr="003E064E" w:rsidDel="00642863">
          <w:delText xml:space="preserve"> use a smartphone, and </w:delText>
        </w:r>
      </w:del>
      <w:del w:id="119" w:author="Microsoft Office User" w:date="2023-03-10T19:42:00Z">
        <w:r w:rsidRPr="003E064E" w:rsidDel="002B5F53">
          <w:delText>the ones that do have access</w:delText>
        </w:r>
      </w:del>
      <w:del w:id="120" w:author="Microsoft Office User" w:date="2023-03-10T20:14:00Z">
        <w:r w:rsidRPr="003E064E" w:rsidDel="00642863">
          <w:delText xml:space="preserve"> still lack </w:delText>
        </w:r>
      </w:del>
      <w:del w:id="121" w:author="Microsoft Office User" w:date="2023-03-10T19:42:00Z">
        <w:r w:rsidRPr="003E064E" w:rsidDel="002B5F53">
          <w:delText xml:space="preserve">the </w:delText>
        </w:r>
      </w:del>
      <w:del w:id="122" w:author="Microsoft Office User" w:date="2023-03-10T20:14:00Z">
        <w:r w:rsidRPr="003E064E" w:rsidDel="00642863">
          <w:delText>awareness</w:delText>
        </w:r>
      </w:del>
      <w:del w:id="123" w:author="Microsoft Office User" w:date="2023-03-10T19:42:00Z">
        <w:r w:rsidRPr="003E064E" w:rsidDel="002B5F53">
          <w:delText xml:space="preserve"> of health.</w:delText>
        </w:r>
        <w:r w:rsidRPr="003E064E" w:rsidDel="00317396">
          <w:delText xml:space="preserve"> It could be due to </w:delText>
        </w:r>
      </w:del>
      <w:del w:id="124" w:author="Microsoft Office User" w:date="2023-03-10T20:10:00Z">
        <w:r w:rsidRPr="003E064E" w:rsidDel="002F1AEB">
          <w:delText xml:space="preserve">the </w:delText>
        </w:r>
      </w:del>
      <w:del w:id="125" w:author="Microsoft Office User" w:date="2023-03-10T19:43:00Z">
        <w:r w:rsidRPr="003E064E" w:rsidDel="00317396">
          <w:delText>unattractive methods that the media portrays health awareness</w:delText>
        </w:r>
      </w:del>
      <w:del w:id="126" w:author="Microsoft Office User" w:date="2023-03-10T20:14:00Z">
        <w:r w:rsidRPr="003E064E" w:rsidDel="00642863">
          <w:delText xml:space="preserve">. </w:delText>
        </w:r>
      </w:del>
      <w:del w:id="127" w:author="Microsoft Office User" w:date="2023-03-10T19:43:00Z">
        <w:r w:rsidRPr="003E064E" w:rsidDel="00317396">
          <w:delText>I believe people still do care about their health. With all my experience,</w:delText>
        </w:r>
      </w:del>
      <w:del w:id="128" w:author="Microsoft Office User" w:date="2023-03-10T20:38:00Z">
        <w:r w:rsidRPr="003E064E" w:rsidDel="00E100BB">
          <w:delText xml:space="preserve"> I </w:delText>
        </w:r>
      </w:del>
      <w:del w:id="129" w:author="Microsoft Office User" w:date="2023-03-10T19:44:00Z">
        <w:r w:rsidRPr="003E064E" w:rsidDel="00317396">
          <w:delText>would like to be given the opportunity for</w:delText>
        </w:r>
      </w:del>
      <w:del w:id="130" w:author="Microsoft Office User" w:date="2023-03-10T20:38:00Z">
        <w:r w:rsidRPr="003E064E" w:rsidDel="00E100BB">
          <w:delText xml:space="preserve"> </w:delText>
        </w:r>
      </w:del>
      <w:del w:id="131" w:author="Microsoft Office User" w:date="2023-03-10T19:44:00Z">
        <w:r w:rsidRPr="003E064E" w:rsidDel="00317396">
          <w:delText xml:space="preserve">another role to </w:delText>
        </w:r>
      </w:del>
      <w:del w:id="132" w:author="Microsoft Office User" w:date="2023-03-10T20:38:00Z">
        <w:r w:rsidRPr="003E064E" w:rsidDel="00E100BB">
          <w:delText>manage the media in Indonesia to be more informative and public friendly in the health sector. This is the reason I chose a Master of Media, Medicine, and Health in Harvard Medical School</w:delText>
        </w:r>
      </w:del>
      <w:del w:id="133" w:author="Microsoft Office User" w:date="2023-03-10T19:44:00Z">
        <w:r w:rsidRPr="003E064E" w:rsidDel="00317396">
          <w:delText>.</w:delText>
        </w:r>
      </w:del>
      <w:del w:id="134" w:author="Microsoft Office User" w:date="2023-03-10T20:38:00Z">
        <w:r w:rsidRPr="003E064E" w:rsidDel="00E100BB">
          <w:delText xml:space="preserve"> </w:delText>
        </w:r>
      </w:del>
      <w:del w:id="135" w:author="Microsoft Office User" w:date="2023-03-10T19:44:00Z">
        <w:r w:rsidRPr="003E064E" w:rsidDel="00317396">
          <w:delText xml:space="preserve">This is the </w:delText>
        </w:r>
      </w:del>
      <w:del w:id="136" w:author="Microsoft Office User" w:date="2023-03-10T20:38:00Z">
        <w:r w:rsidRPr="003E064E" w:rsidDel="00E100BB">
          <w:delText xml:space="preserve">only master’s degree program in the United States to offer an evidence- based multidisciplinary storytelling and arts driven curriculum focusing on health education and interventions. </w:delText>
        </w:r>
      </w:del>
      <w:del w:id="137" w:author="Microsoft Office User" w:date="2023-03-10T19:45:00Z">
        <w:r w:rsidRPr="003E064E" w:rsidDel="000A0BC7">
          <w:delText xml:space="preserve">The program challenges students to deeply understand and unmask the structural and political roots of disease, shine a light on the gaps in current health education and delivery strategies, and advocate to correct health inequities through storytelling interventions. </w:delText>
        </w:r>
      </w:del>
    </w:p>
    <w:p w14:paraId="7C1A0342" w14:textId="51016841" w:rsidR="003E064E" w:rsidRPr="003E064E" w:rsidDel="00A52403" w:rsidRDefault="003E064E" w:rsidP="003E064E">
      <w:pPr>
        <w:spacing w:line="276" w:lineRule="auto"/>
        <w:jc w:val="both"/>
        <w:rPr>
          <w:del w:id="138" w:author="Microsoft Office User" w:date="2023-03-10T19:45:00Z"/>
        </w:rPr>
      </w:pPr>
      <w:del w:id="139" w:author="Microsoft Office User" w:date="2023-03-10T19:45:00Z">
        <w:r w:rsidRPr="003E064E" w:rsidDel="00A52403">
          <w:delText xml:space="preserve">As a candidate for the Media, Medicine, and Health program, I am excited to share my passion for interdisciplinary studies and my commitment to improving public health through media and communication. </w:delText>
        </w:r>
      </w:del>
      <w:r w:rsidRPr="003E064E">
        <w:t xml:space="preserve">With a background in both </w:t>
      </w:r>
      <w:commentRangeStart w:id="140"/>
      <w:r w:rsidRPr="003E064E">
        <w:t>healthcare</w:t>
      </w:r>
      <w:commentRangeEnd w:id="140"/>
      <w:r w:rsidR="00DE260A">
        <w:rPr>
          <w:rStyle w:val="CommentReference"/>
        </w:rPr>
        <w:commentReference w:id="140"/>
      </w:r>
      <w:r w:rsidRPr="003E064E">
        <w:t xml:space="preserve"> and media, I believe I have a unique perspective on how these two fields can intersect to create powerful and effective health messaging.</w:t>
      </w:r>
      <w:ins w:id="141" w:author="Microsoft Office User" w:date="2023-03-10T19:45:00Z">
        <w:r w:rsidR="00A52403">
          <w:t xml:space="preserve"> </w:t>
        </w:r>
      </w:ins>
    </w:p>
    <w:p w14:paraId="0CFC061F" w14:textId="0222BDE4" w:rsidR="003E064E" w:rsidRPr="003E064E" w:rsidRDefault="003E064E" w:rsidP="00EC386E">
      <w:pPr>
        <w:pStyle w:val="NormalWeb"/>
        <w:spacing w:line="276" w:lineRule="auto"/>
        <w:jc w:val="both"/>
        <w:pPrChange w:id="142" w:author="Microsoft Office User" w:date="2023-03-10T20:42:00Z">
          <w:pPr>
            <w:spacing w:line="276" w:lineRule="auto"/>
            <w:jc w:val="both"/>
          </w:pPr>
        </w:pPrChange>
      </w:pPr>
      <w:del w:id="143" w:author="Microsoft Office User" w:date="2023-03-10T20:39:00Z">
        <w:r w:rsidRPr="003E064E" w:rsidDel="00E100BB">
          <w:delText xml:space="preserve">Throughout my career as a healthcare professional, I have witnessed </w:delText>
        </w:r>
      </w:del>
      <w:del w:id="144" w:author="Microsoft Office User" w:date="2023-03-10T19:45:00Z">
        <w:r w:rsidRPr="003E064E" w:rsidDel="00A52403">
          <w:delText>firsthand</w:delText>
        </w:r>
      </w:del>
      <w:del w:id="145" w:author="Microsoft Office User" w:date="2023-03-10T20:39:00Z">
        <w:r w:rsidRPr="003E064E" w:rsidDel="00E100BB">
          <w:delText xml:space="preserve"> the challenges of communicating complex medical information to diverse audiences. </w:delText>
        </w:r>
      </w:del>
      <w:del w:id="146" w:author="Microsoft Office User" w:date="2023-03-10T19:45:00Z">
        <w:r w:rsidRPr="003E064E" w:rsidDel="003E6533">
          <w:delText xml:space="preserve">As a result, I have become increasingly interested in how media and communication can be used to bridge this gap and promote health literacy among the general public. </w:delText>
        </w:r>
      </w:del>
      <w:del w:id="147" w:author="Microsoft Office User" w:date="2023-03-10T20:39:00Z">
        <w:r w:rsidRPr="003E064E" w:rsidDel="00E100BB">
          <w:delText>My experience working in both clinical and community settings has taught me the importance of tailoring health messaging to different audiences and using a variety of media channels to reach them.</w:delText>
        </w:r>
      </w:del>
      <w:ins w:id="148" w:author="Microsoft Office User" w:date="2023-03-10T20:39:00Z">
        <w:r w:rsidR="00E100BB" w:rsidRPr="003E064E">
          <w:t xml:space="preserve"> This is the reason I cho</w:t>
        </w:r>
        <w:r w:rsidR="00E100BB">
          <w:t>o</w:t>
        </w:r>
        <w:r w:rsidR="00E100BB" w:rsidRPr="003E064E">
          <w:t xml:space="preserve">se </w:t>
        </w:r>
        <w:r w:rsidR="00E100BB">
          <w:t xml:space="preserve">to pursue </w:t>
        </w:r>
        <w:r w:rsidR="00E100BB" w:rsidRPr="003E064E">
          <w:t>a Master of Media, Medicine, and Health in Harvard Medical School</w:t>
        </w:r>
        <w:r w:rsidR="00E100BB">
          <w:t xml:space="preserve"> as it is the</w:t>
        </w:r>
      </w:ins>
      <w:ins w:id="149" w:author="Microsoft Office User" w:date="2023-03-10T20:40:00Z">
        <w:r w:rsidR="001840A2">
          <w:t xml:space="preserve"> only</w:t>
        </w:r>
      </w:ins>
      <w:ins w:id="150" w:author="Microsoft Office User" w:date="2023-03-10T20:39:00Z">
        <w:r w:rsidR="00E100BB" w:rsidRPr="003E064E">
          <w:t xml:space="preserve"> program in the Unit</w:t>
        </w:r>
        <w:r w:rsidR="001840A2">
          <w:t>ed States to offer an evidence-</w:t>
        </w:r>
        <w:r w:rsidR="00E100BB" w:rsidRPr="003E064E">
          <w:t>based multidisciplinary storytelling and arts driven curriculum focusing on health education and interventions.</w:t>
        </w:r>
      </w:ins>
    </w:p>
    <w:p w14:paraId="419AFDE6" w14:textId="77777777" w:rsidR="003E064E" w:rsidRDefault="003E064E" w:rsidP="003E064E">
      <w:pPr>
        <w:rPr>
          <w:rFonts w:ascii="Roboto Slab" w:hAnsi="Roboto Slab" w:cs="Roboto Slab"/>
          <w:color w:val="1E1E1E"/>
          <w:shd w:val="clear" w:color="auto" w:fill="FFFFFF"/>
        </w:rPr>
      </w:pPr>
    </w:p>
    <w:p w14:paraId="720B3AFE" w14:textId="77777777" w:rsidR="003E064E" w:rsidRDefault="003E064E" w:rsidP="003E064E">
      <w:pPr>
        <w:rPr>
          <w:rFonts w:ascii="Roboto Slab" w:hAnsi="Roboto Slab" w:cs="Roboto Slab"/>
          <w:color w:val="1E1E1E"/>
          <w:shd w:val="clear" w:color="auto" w:fill="FFFFFF"/>
        </w:rPr>
      </w:pPr>
    </w:p>
    <w:p w14:paraId="53C20EC3" w14:textId="2ABF2CFB" w:rsidR="003E064E" w:rsidRPr="00F56A0B" w:rsidRDefault="003E064E" w:rsidP="00F56A0B">
      <w:pPr>
        <w:pStyle w:val="ListParagraph"/>
        <w:numPr>
          <w:ilvl w:val="0"/>
          <w:numId w:val="1"/>
        </w:numPr>
      </w:pPr>
      <w:r w:rsidRPr="00F56A0B">
        <w:rPr>
          <w:rFonts w:ascii="Roboto Slab" w:hAnsi="Roboto Slab" w:cs="Roboto Slab"/>
          <w:color w:val="1E1E1E"/>
          <w:shd w:val="clear" w:color="auto" w:fill="FFFFFF"/>
        </w:rPr>
        <w:t xml:space="preserve">Why are you a good fit for this program, and how does the program fit into your career plans in 5-10 years? </w:t>
      </w:r>
      <w:r w:rsidR="00F56A0B" w:rsidRPr="00F56A0B">
        <w:rPr>
          <w:rFonts w:ascii="Roboto Slab" w:hAnsi="Roboto Slab" w:cs="Roboto Slab"/>
          <w:color w:val="1E1E1E"/>
          <w:shd w:val="clear" w:color="auto" w:fill="FFFFFF"/>
        </w:rPr>
        <w:t>250 words remaining</w:t>
      </w:r>
    </w:p>
    <w:p w14:paraId="43FB3140" w14:textId="2395A290" w:rsidR="003E064E" w:rsidRDefault="003E064E" w:rsidP="003E064E">
      <w:pPr>
        <w:pStyle w:val="NormalWeb"/>
        <w:spacing w:line="276" w:lineRule="auto"/>
        <w:jc w:val="both"/>
      </w:pPr>
      <w:r w:rsidRPr="00AF5D03">
        <w:t>The Media, Medicine, and Health program aligns perfectly with my long-term career goals</w:t>
      </w:r>
      <w:ins w:id="151" w:author="Microsoft Office User" w:date="2023-03-10T20:41:00Z">
        <w:r w:rsidR="000779F1">
          <w:t xml:space="preserve"> because it will </w:t>
        </w:r>
      </w:ins>
      <w:del w:id="152" w:author="Microsoft Office User" w:date="2023-03-10T20:41:00Z">
        <w:r w:rsidDel="000779F1">
          <w:delText xml:space="preserve">, being </w:delText>
        </w:r>
      </w:del>
      <w:r>
        <w:t>equip</w:t>
      </w:r>
      <w:del w:id="153" w:author="Microsoft Office User" w:date="2023-03-10T20:41:00Z">
        <w:r w:rsidDel="000779F1">
          <w:delText>ped</w:delText>
        </w:r>
      </w:del>
      <w:r>
        <w:t xml:space="preserve"> </w:t>
      </w:r>
      <w:del w:id="154" w:author="Microsoft Office User" w:date="2023-03-10T20:41:00Z">
        <w:r w:rsidDel="000779F1">
          <w:delText xml:space="preserve">with </w:delText>
        </w:r>
      </w:del>
      <w:ins w:id="155" w:author="Microsoft Office User" w:date="2023-03-10T20:41:00Z">
        <w:r w:rsidR="000779F1">
          <w:t>me</w:t>
        </w:r>
        <w:r w:rsidR="000779F1">
          <w:t xml:space="preserve"> </w:t>
        </w:r>
      </w:ins>
      <w:del w:id="156" w:author="Microsoft Office User" w:date="2023-03-10T20:42:00Z">
        <w:r w:rsidDel="000779F1">
          <w:delText xml:space="preserve">this </w:delText>
        </w:r>
      </w:del>
      <w:ins w:id="157" w:author="Microsoft Office User" w:date="2023-03-10T20:42:00Z">
        <w:r w:rsidR="000779F1">
          <w:t>with the essential</w:t>
        </w:r>
        <w:r w:rsidR="000779F1">
          <w:t xml:space="preserve"> </w:t>
        </w:r>
      </w:ins>
      <w:r>
        <w:t xml:space="preserve">knowledge and skills </w:t>
      </w:r>
      <w:del w:id="158" w:author="Microsoft Office User" w:date="2023-03-10T20:42:00Z">
        <w:r w:rsidDel="00EC386E">
          <w:delText>would benefit me as</w:delText>
        </w:r>
      </w:del>
      <w:ins w:id="159" w:author="Microsoft Office User" w:date="2023-03-10T20:42:00Z">
        <w:r w:rsidR="00EC386E">
          <w:t>to be</w:t>
        </w:r>
      </w:ins>
      <w:r>
        <w:t xml:space="preserve"> a leader in my community</w:t>
      </w:r>
      <w:ins w:id="160" w:author="Microsoft Office User" w:date="2023-03-10T20:42:00Z">
        <w:r w:rsidR="00EC386E">
          <w:t xml:space="preserve">. </w:t>
        </w:r>
      </w:ins>
      <w:del w:id="161" w:author="Microsoft Office User" w:date="2023-03-10T20:42:00Z">
        <w:r w:rsidDel="00EC386E">
          <w:delText xml:space="preserve"> to build</w:delText>
        </w:r>
      </w:del>
      <w:ins w:id="162" w:author="Microsoft Office User" w:date="2023-03-10T20:42:00Z">
        <w:r w:rsidR="00EC386E">
          <w:t xml:space="preserve">In the future, I desire to participate in </w:t>
        </w:r>
      </w:ins>
      <w:del w:id="163" w:author="Microsoft Office User" w:date="2023-03-10T20:43:00Z">
        <w:r w:rsidDel="00EC386E">
          <w:delText xml:space="preserve"> a healthier population which could lead to the four pillars of </w:delText>
        </w:r>
      </w:del>
      <w:r>
        <w:t xml:space="preserve">Indonesia's 2045 vision, especially for Human Development and Mastery of Science and Technology in the </w:t>
      </w:r>
      <w:del w:id="164" w:author="Microsoft Office User" w:date="2023-03-10T20:44:00Z">
        <w:r w:rsidDel="00F27A06">
          <w:delText xml:space="preserve">field of </w:delText>
        </w:r>
      </w:del>
      <w:r>
        <w:t>health</w:t>
      </w:r>
      <w:ins w:id="165" w:author="Microsoft Office User" w:date="2023-03-10T20:44:00Z">
        <w:r w:rsidR="00F27A06">
          <w:t xml:space="preserve"> sector</w:t>
        </w:r>
      </w:ins>
      <w:r>
        <w:t xml:space="preserve">. Despite </w:t>
      </w:r>
      <w:del w:id="166" w:author="Microsoft Office User" w:date="2023-03-10T20:44:00Z">
        <w:r w:rsidDel="00F27A06">
          <w:delText xml:space="preserve">the country's </w:delText>
        </w:r>
      </w:del>
      <w:r>
        <w:t xml:space="preserve">significant economic growth in recent years, Indonesia still faces </w:t>
      </w:r>
      <w:ins w:id="167" w:author="Microsoft Office User" w:date="2023-03-10T20:45:00Z">
        <w:r w:rsidR="00D914EF">
          <w:t xml:space="preserve">severe </w:t>
        </w:r>
      </w:ins>
      <w:del w:id="168" w:author="Microsoft Office User" w:date="2023-03-10T20:44:00Z">
        <w:r w:rsidDel="00D914EF">
          <w:delText xml:space="preserve">significant </w:delText>
        </w:r>
      </w:del>
      <w:r>
        <w:t xml:space="preserve">health disparities </w:t>
      </w:r>
      <w:del w:id="169" w:author="Microsoft Office User" w:date="2023-03-10T20:45:00Z">
        <w:r w:rsidDel="00D914EF">
          <w:delText>in health outcomes between</w:delText>
        </w:r>
      </w:del>
      <w:ins w:id="170" w:author="Microsoft Office User" w:date="2023-03-10T20:45:00Z">
        <w:r w:rsidR="00D914EF">
          <w:t>in</w:t>
        </w:r>
      </w:ins>
      <w:r>
        <w:t xml:space="preserve"> different regions, ethnic groups, and socioeconomic groups. The country has a large population and limited healthcare infrastructure, which makes it difficult</w:t>
      </w:r>
      <w:ins w:id="171" w:author="Microsoft Office User" w:date="2023-03-10T20:45:00Z">
        <w:r w:rsidR="0031733F">
          <w:t xml:space="preserve"> for the citizens</w:t>
        </w:r>
      </w:ins>
      <w:r>
        <w:t xml:space="preserve"> to respond effectively to health information.</w:t>
      </w:r>
      <w:ins w:id="172" w:author="Microsoft Office User" w:date="2023-03-10T20:46:00Z">
        <w:r w:rsidR="0031733F">
          <w:t xml:space="preserve"> </w:t>
        </w:r>
      </w:ins>
      <w:commentRangeStart w:id="173"/>
      <w:del w:id="174" w:author="Microsoft Office User" w:date="2023-03-10T20:46:00Z">
        <w:r w:rsidDel="0031733F">
          <w:delText xml:space="preserve"> It is important, therefore, for Indonesia to have a strong healthcare delivery system to address these issues and prevent them from becoming more severe. </w:delText>
        </w:r>
      </w:del>
      <w:del w:id="175" w:author="Microsoft Office User" w:date="2023-03-10T20:47:00Z">
        <w:r w:rsidDel="00EE3917">
          <w:delText>This phenomenon is not only found in rural areas but also big cities. This is what makes the urgency for the existence of media in health delivery even more pressing. </w:delText>
        </w:r>
      </w:del>
      <w:ins w:id="176" w:author="Microsoft Office User" w:date="2023-03-10T20:47:00Z">
        <w:r w:rsidR="00EE3917">
          <w:t>Consequently, (name the consequences of Indo</w:t>
        </w:r>
      </w:ins>
      <w:r w:rsidR="00C300FA">
        <w:t>nesia</w:t>
      </w:r>
      <w:ins w:id="177" w:author="Microsoft Office User" w:date="2023-03-10T20:47:00Z">
        <w:r w:rsidR="00EE3917">
          <w:t>’s health disparities)</w:t>
        </w:r>
        <w:commentRangeEnd w:id="173"/>
        <w:r w:rsidR="00EE3917">
          <w:rPr>
            <w:rStyle w:val="CommentReference"/>
          </w:rPr>
          <w:commentReference w:id="173"/>
        </w:r>
      </w:ins>
    </w:p>
    <w:p w14:paraId="169D39BF" w14:textId="7BB131B8" w:rsidR="003E064E" w:rsidRDefault="003E064E" w:rsidP="003E064E">
      <w:pPr>
        <w:pStyle w:val="NormalWeb"/>
        <w:spacing w:line="276" w:lineRule="auto"/>
        <w:jc w:val="both"/>
      </w:pPr>
      <w:r>
        <w:lastRenderedPageBreak/>
        <w:t xml:space="preserve">After graduation, my short-term goal is </w:t>
      </w:r>
      <w:del w:id="178" w:author="Microsoft Office User" w:date="2023-03-10T21:00:00Z">
        <w:r w:rsidDel="00E55AE6">
          <w:delText>to utilize</w:delText>
        </w:r>
      </w:del>
      <w:ins w:id="179" w:author="Microsoft Office User" w:date="2023-03-10T21:00:00Z">
        <w:r w:rsidR="00E55AE6">
          <w:t>utilizing</w:t>
        </w:r>
      </w:ins>
      <w:r>
        <w:t xml:space="preserve"> </w:t>
      </w:r>
      <w:ins w:id="180" w:author="Microsoft Office User" w:date="2023-03-10T20:48:00Z">
        <w:r w:rsidR="00687A60">
          <w:t xml:space="preserve">my newfound </w:t>
        </w:r>
      </w:ins>
      <w:del w:id="181" w:author="Microsoft Office User" w:date="2023-03-10T20:48:00Z">
        <w:r w:rsidDel="00687A60">
          <w:delText xml:space="preserve">the new skills and </w:delText>
        </w:r>
      </w:del>
      <w:r>
        <w:t>knowledge</w:t>
      </w:r>
      <w:ins w:id="182" w:author="Microsoft Office User" w:date="2023-03-10T20:48:00Z">
        <w:r w:rsidR="00687A60">
          <w:t xml:space="preserve"> </w:t>
        </w:r>
      </w:ins>
      <w:del w:id="183" w:author="Microsoft Office User" w:date="2023-03-10T20:48:00Z">
        <w:r w:rsidDel="00687A60">
          <w:delText xml:space="preserve"> gained from my education in MMSc-MMH program </w:delText>
        </w:r>
      </w:del>
      <w:r>
        <w:t xml:space="preserve">to bridge the discrepancy </w:t>
      </w:r>
      <w:del w:id="184" w:author="Microsoft Office User" w:date="2023-03-10T20:48:00Z">
        <w:r w:rsidDel="00687A60">
          <w:delText xml:space="preserve">between </w:delText>
        </w:r>
      </w:del>
      <w:ins w:id="185" w:author="Microsoft Office User" w:date="2023-03-10T20:48:00Z">
        <w:r w:rsidR="00687A60">
          <w:t>of</w:t>
        </w:r>
        <w:r w:rsidR="00687A60">
          <w:t xml:space="preserve"> </w:t>
        </w:r>
      </w:ins>
      <w:r>
        <w:t>healthcare literacy</w:t>
      </w:r>
      <w:ins w:id="186" w:author="Microsoft Office User" w:date="2023-03-10T20:48:00Z">
        <w:r w:rsidR="00687A60">
          <w:t>.</w:t>
        </w:r>
      </w:ins>
      <w:r>
        <w:t xml:space="preserve"> </w:t>
      </w:r>
      <w:del w:id="187" w:author="Microsoft Office User" w:date="2023-03-10T20:48:00Z">
        <w:r w:rsidDel="00687A60">
          <w:delText xml:space="preserve">at each individual level. </w:delText>
        </w:r>
      </w:del>
      <w:r>
        <w:t xml:space="preserve">I would </w:t>
      </w:r>
      <w:ins w:id="188" w:author="Microsoft Office User" w:date="2023-03-10T20:53:00Z">
        <w:r w:rsidR="00A930BA">
          <w:t xml:space="preserve">continue the expansion of </w:t>
        </w:r>
      </w:ins>
      <w:ins w:id="189" w:author="Microsoft Office User" w:date="2023-03-10T20:49:00Z">
        <w:r w:rsidR="00192DD1">
          <w:t xml:space="preserve">my </w:t>
        </w:r>
      </w:ins>
      <w:del w:id="190" w:author="Microsoft Office User" w:date="2023-03-10T20:49:00Z">
        <w:r w:rsidDel="00687A60">
          <w:delText xml:space="preserve">like to maximize my effort in health delivery with a continuation of my </w:delText>
        </w:r>
      </w:del>
      <w:r>
        <w:t>personal platform</w:t>
      </w:r>
      <w:ins w:id="191" w:author="Microsoft Office User" w:date="2023-03-10T20:49:00Z">
        <w:r w:rsidR="00192DD1">
          <w:t>s</w:t>
        </w:r>
      </w:ins>
      <w:r>
        <w:t>, “</w:t>
      </w:r>
      <w:proofErr w:type="spellStart"/>
      <w:r>
        <w:t>Mlijo</w:t>
      </w:r>
      <w:proofErr w:type="spellEnd"/>
      <w:r>
        <w:t xml:space="preserve"> </w:t>
      </w:r>
      <w:proofErr w:type="spellStart"/>
      <w:r>
        <w:t>Sehat</w:t>
      </w:r>
      <w:proofErr w:type="spellEnd"/>
      <w:r>
        <w:t>” and “</w:t>
      </w:r>
      <w:proofErr w:type="spellStart"/>
      <w:r>
        <w:t>Sycomora</w:t>
      </w:r>
      <w:proofErr w:type="spellEnd"/>
      <w:del w:id="192" w:author="Microsoft Office User" w:date="2023-03-10T20:54:00Z">
        <w:r w:rsidDel="00A930BA">
          <w:delText>,</w:delText>
        </w:r>
      </w:del>
      <w:r>
        <w:t>”</w:t>
      </w:r>
      <w:ins w:id="193" w:author="Microsoft Office User" w:date="2023-03-10T20:54:00Z">
        <w:r w:rsidR="00A930BA">
          <w:t>,</w:t>
        </w:r>
      </w:ins>
      <w:r>
        <w:t xml:space="preserve"> to craft a novel public health intervention</w:t>
      </w:r>
      <w:ins w:id="194" w:author="Microsoft Office User" w:date="2023-03-10T20:49:00Z">
        <w:r w:rsidR="00192DD1">
          <w:t xml:space="preserve">, </w:t>
        </w:r>
      </w:ins>
      <w:del w:id="195" w:author="Microsoft Office User" w:date="2023-03-10T20:49:00Z">
        <w:r w:rsidDel="00192DD1">
          <w:delText xml:space="preserve">. The goal is to </w:delText>
        </w:r>
      </w:del>
      <w:r>
        <w:t>increas</w:t>
      </w:r>
      <w:ins w:id="196" w:author="Microsoft Office User" w:date="2023-03-10T20:49:00Z">
        <w:r w:rsidR="00192DD1">
          <w:t>ing Indonesians’</w:t>
        </w:r>
      </w:ins>
      <w:del w:id="197" w:author="Microsoft Office User" w:date="2023-03-10T20:49:00Z">
        <w:r w:rsidDel="00192DD1">
          <w:delText>e</w:delText>
        </w:r>
      </w:del>
      <w:r>
        <w:t xml:space="preserve"> knowledge and awareness of health. I am also planning to contribute to the digital transformation team in the Ministry of Health (DTO)</w:t>
      </w:r>
      <w:ins w:id="198" w:author="Microsoft Office User" w:date="2023-03-10T20:50:00Z">
        <w:r w:rsidR="00192DD1">
          <w:t xml:space="preserve"> by </w:t>
        </w:r>
      </w:ins>
      <w:del w:id="199" w:author="Microsoft Office User" w:date="2023-03-10T20:50:00Z">
        <w:r w:rsidDel="00192DD1">
          <w:delText xml:space="preserve">, In order to </w:delText>
        </w:r>
      </w:del>
      <w:r>
        <w:t>collaborati</w:t>
      </w:r>
      <w:ins w:id="200" w:author="Microsoft Office User" w:date="2023-03-10T20:50:00Z">
        <w:r w:rsidR="00192DD1">
          <w:t>ng</w:t>
        </w:r>
      </w:ins>
      <w:del w:id="201" w:author="Microsoft Office User" w:date="2023-03-10T20:50:00Z">
        <w:r w:rsidDel="00192DD1">
          <w:delText>vely</w:delText>
        </w:r>
      </w:del>
      <w:r>
        <w:t xml:space="preserve"> </w:t>
      </w:r>
      <w:del w:id="202" w:author="Microsoft Office User" w:date="2023-03-10T20:50:00Z">
        <w:r w:rsidDel="00192DD1">
          <w:delText xml:space="preserve">realize a healthy Indonesia with all healthcare industry stakeholders. Individual readiness for technology acceptance is needed </w:delText>
        </w:r>
      </w:del>
      <w:r>
        <w:t xml:space="preserve">in the development of the Indonesia Health Services (IHS) platform. </w:t>
      </w:r>
      <w:del w:id="203" w:author="Microsoft Office User" w:date="2023-03-10T20:50:00Z">
        <w:r w:rsidDel="003F04B4">
          <w:delText xml:space="preserve">Therefore, it is essential to increase health awareness since the healthcare services currently received by the public are not based on a personal approach, which is evidenced by the lack of personal health education. Consequently, the health education provided to the public often misses the mark, which underscores the importance of personalizing health education to improve its effectiveness. </w:delText>
        </w:r>
      </w:del>
      <w:r>
        <w:t xml:space="preserve">Improving health literacy </w:t>
      </w:r>
      <w:del w:id="204" w:author="Microsoft Office User" w:date="2023-03-10T20:50:00Z">
        <w:r w:rsidDel="003F04B4">
          <w:delText xml:space="preserve">in digital health transformation programs </w:delText>
        </w:r>
      </w:del>
      <w:r>
        <w:t>in Indonesia is critical to ensur</w:t>
      </w:r>
      <w:ins w:id="205" w:author="Microsoft Office User" w:date="2023-03-10T20:50:00Z">
        <w:r w:rsidR="003F04B4">
          <w:t>e</w:t>
        </w:r>
      </w:ins>
      <w:del w:id="206" w:author="Microsoft Office User" w:date="2023-03-10T20:50:00Z">
        <w:r w:rsidDel="003F04B4">
          <w:delText>ing</w:delText>
        </w:r>
      </w:del>
      <w:r>
        <w:t xml:space="preserve"> that </w:t>
      </w:r>
      <w:ins w:id="207" w:author="Microsoft Office User" w:date="2023-03-10T20:50:00Z">
        <w:r w:rsidR="003F04B4">
          <w:t xml:space="preserve">all </w:t>
        </w:r>
      </w:ins>
      <w:del w:id="208" w:author="Microsoft Office User" w:date="2023-03-10T20:50:00Z">
        <w:r w:rsidDel="003F04B4">
          <w:delText xml:space="preserve">individuals </w:delText>
        </w:r>
      </w:del>
      <w:ins w:id="209" w:author="Microsoft Office User" w:date="2023-03-10T20:50:00Z">
        <w:r w:rsidR="003F04B4">
          <w:t>citizens</w:t>
        </w:r>
        <w:r w:rsidR="003F04B4">
          <w:t xml:space="preserve"> </w:t>
        </w:r>
      </w:ins>
      <w:r>
        <w:t xml:space="preserve">can access and effectively use digital health technologies to improve their health outcomes. </w:t>
      </w:r>
      <w:del w:id="210" w:author="Microsoft Office User" w:date="2023-03-10T20:50:00Z">
        <w:r w:rsidDel="003F04B4">
          <w:delText>These strategies can help to promote health literacy and ensure that digital health programs are accessible and effective for all individuals.</w:delText>
        </w:r>
      </w:del>
    </w:p>
    <w:p w14:paraId="3900FE22" w14:textId="31299D4C" w:rsidR="00F56A0B" w:rsidRDefault="003E064E" w:rsidP="00F56A0B">
      <w:pPr>
        <w:spacing w:line="276" w:lineRule="auto"/>
        <w:jc w:val="both"/>
      </w:pPr>
      <w:del w:id="211" w:author="Microsoft Office User" w:date="2023-03-10T20:51:00Z">
        <w:r w:rsidDel="003F04B4">
          <w:delText xml:space="preserve">By following this career goal, it is going to be feasible to make important modifications primarily based on my experience. </w:delText>
        </w:r>
      </w:del>
      <w:del w:id="212" w:author="Microsoft Office User" w:date="2023-03-10T20:54:00Z">
        <w:r w:rsidDel="00F22498">
          <w:delText>I will give myself approximately ten years in this capacity to</w:delText>
        </w:r>
      </w:del>
      <w:ins w:id="213" w:author="Microsoft Office User" w:date="2023-03-10T20:54:00Z">
        <w:r w:rsidR="00F22498">
          <w:t>After</w:t>
        </w:r>
      </w:ins>
      <w:r>
        <w:t xml:space="preserve"> broaden</w:t>
      </w:r>
      <w:ins w:id="214" w:author="Microsoft Office User" w:date="2023-03-10T20:54:00Z">
        <w:r w:rsidR="00F22498">
          <w:t>ing</w:t>
        </w:r>
      </w:ins>
      <w:r>
        <w:t xml:space="preserve"> my skills and </w:t>
      </w:r>
      <w:ins w:id="215" w:author="Microsoft Office User" w:date="2023-03-10T20:54:00Z">
        <w:r w:rsidR="00F22498">
          <w:t xml:space="preserve">building </w:t>
        </w:r>
      </w:ins>
      <w:r>
        <w:t>a strong network of professionals in the society and government</w:t>
      </w:r>
      <w:ins w:id="216" w:author="Microsoft Office User" w:date="2023-03-10T20:54:00Z">
        <w:r w:rsidR="00F22498">
          <w:t xml:space="preserve">, my long term plan </w:t>
        </w:r>
      </w:ins>
      <w:del w:id="217" w:author="Microsoft Office User" w:date="2023-03-10T20:54:00Z">
        <w:r w:rsidDel="00F22498">
          <w:delText>. As such, I aspire to eventually</w:delText>
        </w:r>
      </w:del>
      <w:ins w:id="218" w:author="Microsoft Office User" w:date="2023-03-10T20:54:00Z">
        <w:r w:rsidR="00F22498">
          <w:t>is to</w:t>
        </w:r>
      </w:ins>
      <w:r>
        <w:t xml:space="preserve"> build </w:t>
      </w:r>
      <w:ins w:id="219" w:author="Microsoft Office User" w:date="2023-03-10T20:55:00Z">
        <w:r w:rsidR="00F22498">
          <w:t xml:space="preserve">a </w:t>
        </w:r>
      </w:ins>
      <w:r>
        <w:t>healthcare literacy NGO</w:t>
      </w:r>
      <w:del w:id="220" w:author="Microsoft Office User" w:date="2023-03-10T20:55:00Z">
        <w:r w:rsidDel="00F22498">
          <w:delText>s</w:delText>
        </w:r>
      </w:del>
      <w:r>
        <w:t xml:space="preserve">, Health Education and Literacy Partners. </w:t>
      </w:r>
      <w:moveFromRangeStart w:id="221" w:author="Microsoft Office User" w:date="2023-03-10T20:57:00Z" w:name="move129374288"/>
      <w:moveFrom w:id="222" w:author="Microsoft Office User" w:date="2023-03-10T20:57:00Z">
        <w:r w:rsidDel="00F848A3">
          <w:t xml:space="preserve">Improving the healthcare system in Indonesia would lead to saving costs in the long run by preventing and managing chronic diseases, reducing the need for expensive medical treatments, and reducing mortality and morbidity rates from preventable diseases. This would increase productivity and decrease the economic burden. </w:t>
        </w:r>
      </w:moveFrom>
      <w:moveFromRangeEnd w:id="221"/>
      <w:r>
        <w:t xml:space="preserve">I hope to be at the forefront of the shift in the Indonesian health sector to </w:t>
      </w:r>
      <w:r w:rsidR="00B85647">
        <w:t>be</w:t>
      </w:r>
      <w:r>
        <w:t xml:space="preserve"> </w:t>
      </w:r>
      <w:ins w:id="223" w:author="Microsoft Office User" w:date="2023-03-10T20:57:00Z">
        <w:r w:rsidR="00B018BB">
          <w:t xml:space="preserve">an agent of </w:t>
        </w:r>
      </w:ins>
      <w:del w:id="224" w:author="Microsoft Office User" w:date="2023-03-10T20:57:00Z">
        <w:r w:rsidDel="00B018BB">
          <w:delText xml:space="preserve">that is more user-centered and utilizes </w:delText>
        </w:r>
      </w:del>
      <w:r>
        <w:t>digital technology</w:t>
      </w:r>
      <w:ins w:id="225" w:author="Microsoft Office User" w:date="2023-03-10T20:57:00Z">
        <w:r w:rsidR="00B018BB">
          <w:t xml:space="preserve">. </w:t>
        </w:r>
        <w:r w:rsidR="00E530F8">
          <w:t xml:space="preserve">Improving the healthcare system in Indonesia would </w:t>
        </w:r>
        <w:del w:id="226" w:author="Microsoft Office User" w:date="2023-03-10T20:57:00Z">
          <w:r w:rsidR="00E530F8" w:rsidDel="00B018BB">
            <w:delText>lead to saving</w:delText>
          </w:r>
        </w:del>
        <w:r w:rsidR="00E530F8">
          <w:t>save</w:t>
        </w:r>
        <w:r w:rsidR="00E530F8">
          <w:t xml:space="preserve"> costs in the long run </w:t>
        </w:r>
        <w:del w:id="227" w:author="Microsoft Office User" w:date="2023-03-10T20:58:00Z">
          <w:r w:rsidR="00E530F8" w:rsidDel="00B018BB">
            <w:delText>by</w:delText>
          </w:r>
        </w:del>
      </w:ins>
      <w:ins w:id="228" w:author="Microsoft Office User" w:date="2023-03-10T20:58:00Z">
        <w:r w:rsidR="00E530F8">
          <w:t xml:space="preserve">as we </w:t>
        </w:r>
      </w:ins>
      <w:ins w:id="229" w:author="Microsoft Office User" w:date="2023-03-10T20:59:00Z">
        <w:r w:rsidR="00E530F8">
          <w:t>can</w:t>
        </w:r>
      </w:ins>
      <w:ins w:id="230" w:author="Microsoft Office User" w:date="2023-03-10T20:57:00Z">
        <w:r w:rsidR="00E530F8">
          <w:t xml:space="preserve"> prevent</w:t>
        </w:r>
        <w:del w:id="231" w:author="Microsoft Office User" w:date="2023-03-10T20:58:00Z">
          <w:r w:rsidR="00E530F8" w:rsidDel="00B018BB">
            <w:delText>ing</w:delText>
          </w:r>
        </w:del>
        <w:r w:rsidR="00E530F8">
          <w:t xml:space="preserve"> and manag</w:t>
        </w:r>
      </w:ins>
      <w:ins w:id="232" w:author="Microsoft Office User" w:date="2023-03-10T20:58:00Z">
        <w:r w:rsidR="00E530F8">
          <w:t>e</w:t>
        </w:r>
      </w:ins>
      <w:ins w:id="233" w:author="Microsoft Office User" w:date="2023-03-10T20:57:00Z">
        <w:del w:id="234" w:author="Microsoft Office User" w:date="2023-03-10T20:58:00Z">
          <w:r w:rsidR="00E530F8" w:rsidDel="00B018BB">
            <w:delText>ing</w:delText>
          </w:r>
        </w:del>
        <w:r w:rsidR="00E530F8">
          <w:t xml:space="preserve"> chronic diseases, reduc</w:t>
        </w:r>
      </w:ins>
      <w:ins w:id="235" w:author="Microsoft Office User" w:date="2023-03-10T20:58:00Z">
        <w:r w:rsidR="00E530F8">
          <w:t>e</w:t>
        </w:r>
      </w:ins>
      <w:ins w:id="236" w:author="Microsoft Office User" w:date="2023-03-10T20:57:00Z">
        <w:del w:id="237" w:author="Microsoft Office User" w:date="2023-03-10T20:58:00Z">
          <w:r w:rsidR="00E530F8" w:rsidDel="00B018BB">
            <w:delText>ing</w:delText>
          </w:r>
        </w:del>
        <w:r w:rsidR="00E530F8">
          <w:t xml:space="preserve"> the need for expensive medical treatments, and reduc</w:t>
        </w:r>
      </w:ins>
      <w:ins w:id="238" w:author="Microsoft Office User" w:date="2023-03-10T20:58:00Z">
        <w:r w:rsidR="00E530F8">
          <w:t>e</w:t>
        </w:r>
      </w:ins>
      <w:ins w:id="239" w:author="Microsoft Office User" w:date="2023-03-10T20:57:00Z">
        <w:del w:id="240" w:author="Microsoft Office User" w:date="2023-03-10T20:58:00Z">
          <w:r w:rsidR="00E530F8" w:rsidDel="00B018BB">
            <w:delText>ing</w:delText>
          </w:r>
        </w:del>
        <w:r w:rsidR="00E530F8">
          <w:t xml:space="preserve"> mortality and morbidity rates from preventable diseases</w:t>
        </w:r>
      </w:ins>
      <w:r w:rsidR="00E530F8">
        <w:t xml:space="preserve">. </w:t>
      </w:r>
      <w:ins w:id="241" w:author="Microsoft Office User" w:date="2023-03-10T20:57:00Z">
        <w:r w:rsidR="00B018BB">
          <w:t>This will</w:t>
        </w:r>
      </w:ins>
      <w:del w:id="242" w:author="Microsoft Office User" w:date="2023-03-10T20:57:00Z">
        <w:r w:rsidDel="00B018BB">
          <w:delText xml:space="preserve"> and</w:delText>
        </w:r>
      </w:del>
      <w:r>
        <w:t xml:space="preserve"> </w:t>
      </w:r>
      <w:r w:rsidR="00B85647">
        <w:t>transform</w:t>
      </w:r>
      <w:r>
        <w:t xml:space="preserve"> the Indonesian healthcare paradigm from curative to preventive action</w:t>
      </w:r>
      <w:r w:rsidR="00F56A0B">
        <w:t xml:space="preserve"> and </w:t>
      </w:r>
      <w:r w:rsidR="00F56A0B" w:rsidRPr="00F56A0B">
        <w:t>enable</w:t>
      </w:r>
      <w:del w:id="243" w:author="Microsoft Office User" w:date="2023-03-10T20:57:00Z">
        <w:r w:rsidR="00F56A0B" w:rsidRPr="00F56A0B" w:rsidDel="00B018BB">
          <w:delText>s</w:delText>
        </w:r>
      </w:del>
      <w:r w:rsidR="00F56A0B" w:rsidRPr="00F56A0B">
        <w:t xml:space="preserve"> diverse cross-sector partnerships</w:t>
      </w:r>
      <w:ins w:id="244" w:author="Microsoft Office User" w:date="2023-03-10T20:57:00Z">
        <w:r w:rsidR="00B018BB">
          <w:t xml:space="preserve">, </w:t>
        </w:r>
      </w:ins>
      <w:del w:id="245" w:author="Microsoft Office User" w:date="2023-03-10T20:57:00Z">
        <w:r w:rsidR="00F56A0B" w:rsidRPr="00F56A0B" w:rsidDel="00B018BB">
          <w:delText xml:space="preserve"> to achieve a healthy paradigm and </w:delText>
        </w:r>
      </w:del>
      <w:r w:rsidR="00F56A0B" w:rsidRPr="00F56A0B">
        <w:t>foster</w:t>
      </w:r>
      <w:ins w:id="246" w:author="Microsoft Office User" w:date="2023-03-10T20:57:00Z">
        <w:r w:rsidR="00B018BB">
          <w:t>ing</w:t>
        </w:r>
      </w:ins>
      <w:r w:rsidR="00F56A0B" w:rsidRPr="00F56A0B">
        <w:t xml:space="preserve"> an Indonesian society that is equitable, empowered, and prosperous</w:t>
      </w:r>
      <w:r w:rsidR="00F56A0B">
        <w:t>.</w:t>
      </w:r>
      <w:moveToRangeStart w:id="247" w:author="Microsoft Office User" w:date="2023-03-10T20:57:00Z" w:name="move129374288"/>
      <w:r w:rsidR="00E530F8">
        <w:t xml:space="preserve"> </w:t>
      </w:r>
      <w:moveTo w:id="248" w:author="Microsoft Office User" w:date="2023-03-10T20:57:00Z">
        <w:del w:id="249" w:author="Microsoft Office User" w:date="2023-03-10T20:58:00Z">
          <w:r w:rsidR="00B018BB" w:rsidDel="00B018BB">
            <w:delText>This would increase productivity and decrease the economic burden.</w:delText>
          </w:r>
        </w:del>
      </w:moveTo>
      <w:moveToRangeEnd w:id="247"/>
    </w:p>
    <w:p w14:paraId="69BA3710" w14:textId="77777777" w:rsidR="00F56A0B" w:rsidRPr="00F56A0B" w:rsidRDefault="00F56A0B" w:rsidP="00F56A0B">
      <w:pPr>
        <w:spacing w:line="276" w:lineRule="auto"/>
        <w:jc w:val="both"/>
      </w:pPr>
    </w:p>
    <w:p w14:paraId="285AB49F" w14:textId="003DFE14" w:rsidR="005C610E" w:rsidRPr="005C610E" w:rsidRDefault="00F56A0B" w:rsidP="00E87BC9">
      <w:pPr>
        <w:pStyle w:val="ListParagraph"/>
        <w:numPr>
          <w:ilvl w:val="0"/>
          <w:numId w:val="1"/>
        </w:numPr>
      </w:pPr>
      <w:r w:rsidRPr="00F56A0B">
        <w:rPr>
          <w:rFonts w:ascii="Roboto Slab" w:hAnsi="Roboto Slab" w:cs="Roboto Slab"/>
          <w:color w:val="1E1E1E"/>
          <w:shd w:val="clear" w:color="auto" w:fill="FFFFFF"/>
        </w:rPr>
        <w:t>What health issue are you interested in exploring for your capstone, and what drew you to this issue? 250 words remaining</w:t>
      </w:r>
    </w:p>
    <w:p w14:paraId="2D82F394" w14:textId="77777777" w:rsidR="005C610E" w:rsidRDefault="005C610E" w:rsidP="005C610E">
      <w:pPr>
        <w:spacing w:line="276" w:lineRule="auto"/>
        <w:jc w:val="both"/>
      </w:pPr>
    </w:p>
    <w:p w14:paraId="243AFA76" w14:textId="6C9BC126" w:rsidR="005C610E" w:rsidRPr="00870A06" w:rsidRDefault="005C610E" w:rsidP="00F336CD">
      <w:pPr>
        <w:spacing w:line="276" w:lineRule="auto"/>
        <w:jc w:val="both"/>
        <w:rPr>
          <w:ins w:id="250" w:author="Microsoft Office User" w:date="2023-03-10T21:01:00Z"/>
          <w:b/>
        </w:rPr>
      </w:pPr>
      <w:r w:rsidRPr="00F336CD">
        <w:t xml:space="preserve">For my capstone project in the Media, Medicine, and Health program, I propose to develop a multimedia health literacy campaign </w:t>
      </w:r>
      <w:del w:id="251" w:author="Microsoft Office User" w:date="2023-03-10T21:00:00Z">
        <w:r w:rsidRPr="00F336CD" w:rsidDel="00E55AE6">
          <w:delText>aimed at</w:delText>
        </w:r>
      </w:del>
      <w:ins w:id="252" w:author="Microsoft Office User" w:date="2023-03-10T21:00:00Z">
        <w:r w:rsidR="00E55AE6">
          <w:t>to</w:t>
        </w:r>
      </w:ins>
      <w:r w:rsidRPr="00F336CD">
        <w:t xml:space="preserve"> </w:t>
      </w:r>
      <w:del w:id="253" w:author="Microsoft Office User" w:date="2023-03-10T21:00:00Z">
        <w:r w:rsidRPr="00F336CD" w:rsidDel="00E55AE6">
          <w:delText xml:space="preserve">improving </w:delText>
        </w:r>
      </w:del>
      <w:ins w:id="254" w:author="Microsoft Office User" w:date="2023-03-10T21:00:00Z">
        <w:r w:rsidR="00E55AE6">
          <w:t>raise</w:t>
        </w:r>
        <w:r w:rsidR="00E55AE6" w:rsidRPr="00F336CD">
          <w:t xml:space="preserve"> </w:t>
        </w:r>
        <w:r w:rsidR="00DB2DE8">
          <w:t xml:space="preserve">the </w:t>
        </w:r>
      </w:ins>
      <w:r w:rsidRPr="00F336CD">
        <w:t xml:space="preserve">awareness and management of chronic diseases in underserved populations. Chronic diseases such as diabetes, heart disease, and cancer are major public health challenges that disproportionately affect low-income and minority communities. These populations often face significant barriers to accessing healthcare services and have limited health literacy, making it difficult for them to understand and </w:t>
      </w:r>
      <w:del w:id="255" w:author="Microsoft Office User" w:date="2023-03-10T21:01:00Z">
        <w:r w:rsidRPr="00F336CD" w:rsidDel="00FB76E6">
          <w:delText xml:space="preserve">manage </w:delText>
        </w:r>
      </w:del>
      <w:ins w:id="256" w:author="Microsoft Office User" w:date="2023-03-10T21:01:00Z">
        <w:r w:rsidR="00FB76E6">
          <w:t>treat</w:t>
        </w:r>
        <w:r w:rsidR="00FB76E6" w:rsidRPr="00F336CD">
          <w:t xml:space="preserve"> </w:t>
        </w:r>
      </w:ins>
      <w:r w:rsidRPr="00F336CD">
        <w:t xml:space="preserve">their </w:t>
      </w:r>
      <w:del w:id="257" w:author="Microsoft Office User" w:date="2023-03-10T21:01:00Z">
        <w:r w:rsidRPr="00F336CD" w:rsidDel="00FB76E6">
          <w:delText>conditions</w:delText>
        </w:r>
      </w:del>
      <w:ins w:id="258" w:author="Microsoft Office User" w:date="2023-03-10T21:01:00Z">
        <w:r w:rsidR="00FB76E6">
          <w:t>ailments</w:t>
        </w:r>
      </w:ins>
      <w:r w:rsidRPr="00F336CD">
        <w:t>. Through my capstone project</w:t>
      </w:r>
      <w:ins w:id="259" w:author="Microsoft Office User" w:date="2023-03-10T21:01:00Z">
        <w:r w:rsidR="00FB76E6">
          <w:t xml:space="preserve">, </w:t>
        </w:r>
      </w:ins>
      <w:commentRangeStart w:id="260"/>
      <w:del w:id="261" w:author="Microsoft Office User" w:date="2023-03-10T21:01:00Z">
        <w:r w:rsidRPr="00F336CD" w:rsidDel="00FB76E6">
          <w:delText>. The</w:delText>
        </w:r>
      </w:del>
      <w:ins w:id="262" w:author="Microsoft Office User" w:date="2023-03-10T21:01:00Z">
        <w:r w:rsidR="00FB76E6">
          <w:t>my</w:t>
        </w:r>
      </w:ins>
      <w:r w:rsidRPr="00F336CD">
        <w:t xml:space="preserve"> campaign will </w:t>
      </w:r>
      <w:del w:id="263" w:author="Microsoft Office User" w:date="2023-03-10T21:01:00Z">
        <w:r w:rsidRPr="00F336CD" w:rsidDel="00FB76E6">
          <w:delText xml:space="preserve">be designed to </w:delText>
        </w:r>
      </w:del>
      <w:r w:rsidRPr="00F336CD">
        <w:t>provide</w:t>
      </w:r>
      <w:commentRangeEnd w:id="260"/>
      <w:r w:rsidR="00792AC4">
        <w:rPr>
          <w:rStyle w:val="CommentReference"/>
        </w:rPr>
        <w:commentReference w:id="260"/>
      </w:r>
      <w:r w:rsidRPr="00F336CD">
        <w:t xml:space="preserve"> culturally appropriate and easy-to-understand information on the prevention and management of chronic diseases, with a focus on empowering individuals to take an active role in their own health.</w:t>
      </w:r>
      <w:ins w:id="264" w:author="Microsoft Office User" w:date="2023-03-10T21:07:00Z">
        <w:r w:rsidR="00CB1264">
          <w:t xml:space="preserve"> </w:t>
        </w:r>
        <w:r w:rsidR="00CB1264" w:rsidRPr="00870A06">
          <w:rPr>
            <w:b/>
          </w:rPr>
          <w:t xml:space="preserve">(I advise that you focus on writing the different ways you can deliver this campaign as your target audience is those with low level of </w:t>
        </w:r>
      </w:ins>
      <w:ins w:id="265" w:author="Microsoft Office User" w:date="2023-03-10T21:08:00Z">
        <w:r w:rsidR="00CB1264" w:rsidRPr="00870A06">
          <w:rPr>
            <w:b/>
          </w:rPr>
          <w:t>digital</w:t>
        </w:r>
      </w:ins>
      <w:ins w:id="266" w:author="Microsoft Office User" w:date="2023-03-10T21:07:00Z">
        <w:r w:rsidR="00CB1264" w:rsidRPr="00870A06">
          <w:rPr>
            <w:b/>
          </w:rPr>
          <w:t xml:space="preserve"> </w:t>
        </w:r>
      </w:ins>
      <w:ins w:id="267" w:author="Microsoft Office User" w:date="2023-03-10T21:08:00Z">
        <w:r w:rsidR="00CB1264" w:rsidRPr="00870A06">
          <w:rPr>
            <w:b/>
          </w:rPr>
          <w:t>literacy).</w:t>
        </w:r>
      </w:ins>
    </w:p>
    <w:p w14:paraId="48AF36F0" w14:textId="7E4FC4F1" w:rsidR="00694A24" w:rsidRPr="00F336CD" w:rsidRDefault="00EB5417" w:rsidP="00694A24">
      <w:pPr>
        <w:pStyle w:val="NormalWeb"/>
        <w:spacing w:line="276" w:lineRule="auto"/>
        <w:jc w:val="both"/>
      </w:pPr>
      <w:ins w:id="268" w:author="Microsoft Office User" w:date="2023-03-10T21:04:00Z">
        <w:r>
          <w:t>For t</w:t>
        </w:r>
      </w:ins>
      <w:moveToRangeStart w:id="269" w:author="Microsoft Office User" w:date="2023-03-10T21:03:00Z" w:name="move129374655"/>
      <w:moveTo w:id="270" w:author="Microsoft Office User" w:date="2023-03-10T21:03:00Z">
        <w:del w:id="271" w:author="Microsoft Office User" w:date="2023-03-10T21:04:00Z">
          <w:r w:rsidR="00694A24" w:rsidRPr="00F336CD" w:rsidDel="00EB5417">
            <w:delText>T</w:delText>
          </w:r>
        </w:del>
        <w:r w:rsidR="00694A24" w:rsidRPr="00F336CD">
          <w:t>he campaign</w:t>
        </w:r>
      </w:moveTo>
      <w:ins w:id="272" w:author="Microsoft Office User" w:date="2023-03-10T21:04:00Z">
        <w:r>
          <w:t>, I plan to collaborate with</w:t>
        </w:r>
      </w:ins>
      <w:moveTo w:id="273" w:author="Microsoft Office User" w:date="2023-03-10T21:03:00Z">
        <w:r w:rsidR="00694A24" w:rsidRPr="00F336CD">
          <w:t xml:space="preserve"> </w:t>
        </w:r>
        <w:del w:id="274" w:author="Microsoft Office User" w:date="2023-03-10T21:04:00Z">
          <w:r w:rsidR="00694A24" w:rsidRPr="00F336CD" w:rsidDel="00EB5417">
            <w:delText xml:space="preserve">will be developed in collaboration with </w:delText>
          </w:r>
        </w:del>
        <w:r w:rsidR="00694A24" w:rsidRPr="00F336CD">
          <w:t xml:space="preserve">healthcare providers, community organizations, and individuals </w:t>
        </w:r>
        <w:del w:id="275" w:author="Microsoft Office User" w:date="2023-03-10T21:04:00Z">
          <w:r w:rsidR="00694A24" w:rsidRPr="00F336CD" w:rsidDel="00EB5417">
            <w:delText>with lived experience of</w:delText>
          </w:r>
        </w:del>
      </w:moveTo>
      <w:ins w:id="276" w:author="Microsoft Office User" w:date="2023-03-10T21:04:00Z">
        <w:r>
          <w:t>who suffer from</w:t>
        </w:r>
      </w:ins>
      <w:moveTo w:id="277" w:author="Microsoft Office User" w:date="2023-03-10T21:03:00Z">
        <w:r w:rsidR="00694A24" w:rsidRPr="00F336CD">
          <w:t xml:space="preserve"> chronic disease. </w:t>
        </w:r>
        <w:del w:id="278" w:author="Microsoft Office User" w:date="2023-03-10T21:04:00Z">
          <w:r w:rsidR="00694A24" w:rsidRPr="00F336CD" w:rsidDel="00EB5417">
            <w:delText>It</w:delText>
          </w:r>
        </w:del>
      </w:moveTo>
      <w:ins w:id="279" w:author="Microsoft Office User" w:date="2023-03-10T21:04:00Z">
        <w:r>
          <w:t>The campaign</w:t>
        </w:r>
      </w:ins>
      <w:moveTo w:id="280" w:author="Microsoft Office User" w:date="2023-03-10T21:03:00Z">
        <w:r w:rsidR="00694A24" w:rsidRPr="00F336CD">
          <w:t xml:space="preserve"> will also incorporate feedback from target audiences through focus groups and surveys to ensure that the messaging resonates with the intended audience. The success of the campaign will be evaluated through pre- and post-campaign surveys to measure changes in health knowledge, attitudes, and </w:t>
        </w:r>
        <w:del w:id="281" w:author="Microsoft Office User" w:date="2023-03-10T21:05:00Z">
          <w:r w:rsidR="00694A24" w:rsidRPr="00F336CD" w:rsidDel="00EB5417">
            <w:delText>behaviors</w:delText>
          </w:r>
        </w:del>
        <w:ins w:id="282" w:author="Microsoft Office User" w:date="2023-03-10T21:05:00Z">
          <w:r w:rsidRPr="00F336CD">
            <w:t>behaviours</w:t>
          </w:r>
        </w:ins>
        <w:r w:rsidR="00694A24" w:rsidRPr="00F336CD">
          <w:t xml:space="preserve"> among target populations. </w:t>
        </w:r>
        <w:del w:id="283" w:author="Microsoft Office User" w:date="2023-03-10T21:05:00Z">
          <w:r w:rsidR="00694A24" w:rsidRPr="00F336CD" w:rsidDel="00EB5417">
            <w:delText>The results of the evaluation will be used</w:delText>
          </w:r>
        </w:del>
      </w:moveTo>
      <w:ins w:id="284" w:author="Microsoft Office User" w:date="2023-03-10T21:05:00Z">
        <w:r>
          <w:t>I will use this evaluation</w:t>
        </w:r>
      </w:ins>
      <w:moveTo w:id="285" w:author="Microsoft Office User" w:date="2023-03-10T21:03:00Z">
        <w:r w:rsidR="00694A24" w:rsidRPr="00F336CD">
          <w:t xml:space="preserve"> to refine </w:t>
        </w:r>
        <w:del w:id="286" w:author="Microsoft Office User" w:date="2023-03-10T21:05:00Z">
          <w:r w:rsidR="00694A24" w:rsidRPr="00F336CD" w:rsidDel="00EB5417">
            <w:delText>the</w:delText>
          </w:r>
        </w:del>
      </w:moveTo>
      <w:ins w:id="287" w:author="Microsoft Office User" w:date="2023-03-10T21:05:00Z">
        <w:r>
          <w:t>my</w:t>
        </w:r>
      </w:ins>
      <w:moveTo w:id="288" w:author="Microsoft Office User" w:date="2023-03-10T21:03:00Z">
        <w:r w:rsidR="00694A24" w:rsidRPr="00F336CD">
          <w:t xml:space="preserve"> campaign and develop recommendations for future health literacy initiatives</w:t>
        </w:r>
      </w:moveTo>
      <w:ins w:id="289" w:author="Microsoft Office User" w:date="2023-03-10T21:05:00Z">
        <w:r w:rsidR="008326E6">
          <w:t>.</w:t>
        </w:r>
      </w:ins>
      <w:moveTo w:id="290" w:author="Microsoft Office User" w:date="2023-03-10T21:03:00Z">
        <w:r w:rsidR="00694A24" w:rsidRPr="00F336CD">
          <w:t xml:space="preserve"> </w:t>
        </w:r>
        <w:del w:id="291" w:author="Microsoft Office User" w:date="2023-03-10T21:05:00Z">
          <w:r w:rsidR="00694A24" w:rsidRPr="00F336CD" w:rsidDel="008326E6">
            <w:delText>and has the potential to</w:delText>
          </w:r>
        </w:del>
      </w:moveTo>
      <w:ins w:id="292" w:author="Microsoft Office User" w:date="2023-03-10T21:05:00Z">
        <w:r w:rsidR="008326E6">
          <w:t>My main goal is to</w:t>
        </w:r>
      </w:ins>
      <w:moveTo w:id="293" w:author="Microsoft Office User" w:date="2023-03-10T21:03:00Z">
        <w:r w:rsidR="00694A24" w:rsidRPr="00F336CD">
          <w:t xml:space="preserve"> </w:t>
        </w:r>
        <w:del w:id="294" w:author="Microsoft Office User" w:date="2023-03-10T21:05:00Z">
          <w:r w:rsidR="00694A24" w:rsidRPr="00F336CD" w:rsidDel="008326E6">
            <w:delText>make</w:delText>
          </w:r>
        </w:del>
        <w:del w:id="295" w:author="Microsoft Office User" w:date="2023-03-10T21:06:00Z">
          <w:r w:rsidR="00694A24" w:rsidRPr="00F336CD" w:rsidDel="008326E6">
            <w:delText xml:space="preserve"> a significant impact on </w:delText>
          </w:r>
        </w:del>
        <w:r w:rsidR="00694A24" w:rsidRPr="00F336CD">
          <w:t>improv</w:t>
        </w:r>
      </w:moveTo>
      <w:ins w:id="296" w:author="Microsoft Office User" w:date="2023-03-10T21:06:00Z">
        <w:r w:rsidR="008326E6">
          <w:t>e the</w:t>
        </w:r>
      </w:ins>
      <w:moveTo w:id="297" w:author="Microsoft Office User" w:date="2023-03-10T21:03:00Z">
        <w:del w:id="298" w:author="Microsoft Office User" w:date="2023-03-10T21:06:00Z">
          <w:r w:rsidR="00694A24" w:rsidRPr="00F336CD" w:rsidDel="008326E6">
            <w:delText>ing</w:delText>
          </w:r>
        </w:del>
        <w:r w:rsidR="00694A24" w:rsidRPr="00F336CD">
          <w:t xml:space="preserve"> health outcomes in underserved </w:t>
        </w:r>
        <w:r w:rsidR="00694A24" w:rsidRPr="00F336CD">
          <w:lastRenderedPageBreak/>
          <w:t xml:space="preserve">communities by addressing </w:t>
        </w:r>
      </w:moveTo>
      <w:ins w:id="299" w:author="Microsoft Office User" w:date="2023-03-10T21:06:00Z">
        <w:r w:rsidR="008326E6">
          <w:t xml:space="preserve">their </w:t>
        </w:r>
      </w:ins>
      <w:moveTo w:id="300" w:author="Microsoft Office User" w:date="2023-03-10T21:03:00Z">
        <w:r w:rsidR="00694A24" w:rsidRPr="00F336CD">
          <w:t xml:space="preserve">health literacy barriers and empowering </w:t>
        </w:r>
        <w:del w:id="301" w:author="Microsoft Office User" w:date="2023-03-10T21:06:00Z">
          <w:r w:rsidR="00694A24" w:rsidRPr="00F336CD" w:rsidDel="008326E6">
            <w:delText>individuals</w:delText>
          </w:r>
        </w:del>
      </w:moveTo>
      <w:ins w:id="302" w:author="Microsoft Office User" w:date="2023-03-10T21:06:00Z">
        <w:r w:rsidR="008326E6">
          <w:t>them</w:t>
        </w:r>
      </w:ins>
      <w:moveTo w:id="303" w:author="Microsoft Office User" w:date="2023-03-10T21:03:00Z">
        <w:r w:rsidR="00694A24" w:rsidRPr="00F336CD">
          <w:t xml:space="preserve"> to take control of their health.</w:t>
        </w:r>
      </w:moveTo>
    </w:p>
    <w:moveToRangeEnd w:id="269"/>
    <w:p w14:paraId="26AE39C2" w14:textId="77777777" w:rsidR="00694A24" w:rsidRDefault="00694A24" w:rsidP="00F336CD">
      <w:pPr>
        <w:spacing w:line="276" w:lineRule="auto"/>
        <w:jc w:val="both"/>
        <w:rPr>
          <w:ins w:id="304" w:author="Microsoft Office User" w:date="2023-03-10T21:03:00Z"/>
        </w:rPr>
      </w:pPr>
    </w:p>
    <w:p w14:paraId="04EA817A" w14:textId="77777777" w:rsidR="00694A24" w:rsidRDefault="00694A24" w:rsidP="00F336CD">
      <w:pPr>
        <w:spacing w:line="276" w:lineRule="auto"/>
        <w:jc w:val="both"/>
        <w:rPr>
          <w:ins w:id="305" w:author="Microsoft Office User" w:date="2023-03-10T21:03:00Z"/>
        </w:rPr>
      </w:pPr>
    </w:p>
    <w:p w14:paraId="3375C910" w14:textId="77777777" w:rsidR="00694A24" w:rsidRPr="00CB1264" w:rsidDel="00CB1264" w:rsidRDefault="00694A24" w:rsidP="00F336CD">
      <w:pPr>
        <w:spacing w:line="276" w:lineRule="auto"/>
        <w:jc w:val="both"/>
        <w:rPr>
          <w:del w:id="306" w:author="Microsoft Office User" w:date="2023-03-10T21:06:00Z"/>
          <w:strike/>
          <w:rPrChange w:id="307" w:author="Microsoft Office User" w:date="2023-03-10T21:07:00Z">
            <w:rPr>
              <w:del w:id="308" w:author="Microsoft Office User" w:date="2023-03-10T21:06:00Z"/>
            </w:rPr>
          </w:rPrChange>
        </w:rPr>
      </w:pPr>
    </w:p>
    <w:p w14:paraId="6D568ECD" w14:textId="25F3B953" w:rsidR="005C610E" w:rsidRPr="00CB1264" w:rsidRDefault="005C610E" w:rsidP="00F336CD">
      <w:pPr>
        <w:spacing w:line="276" w:lineRule="auto"/>
        <w:jc w:val="both"/>
        <w:rPr>
          <w:strike/>
          <w:rPrChange w:id="309" w:author="Microsoft Office User" w:date="2023-03-10T21:07:00Z">
            <w:rPr/>
          </w:rPrChange>
        </w:rPr>
      </w:pPr>
      <w:r w:rsidRPr="00CB1264">
        <w:rPr>
          <w:strike/>
          <w:rPrChange w:id="310" w:author="Microsoft Office User" w:date="2023-03-10T21:07:00Z">
            <w:rPr/>
          </w:rPrChange>
        </w:rPr>
        <w:t xml:space="preserve">Media </w:t>
      </w:r>
      <w:r w:rsidR="00E87BC9" w:rsidRPr="00CB1264">
        <w:rPr>
          <w:strike/>
          <w:rPrChange w:id="311" w:author="Microsoft Office User" w:date="2023-03-10T21:07:00Z">
            <w:rPr/>
          </w:rPrChange>
        </w:rPr>
        <w:t xml:space="preserve">in the delivery of global health, as it is crucial in trust- building between healthcare providers and individuals. This area has not been explored fully in Indonesia, partly because of the unattractive methods the media currently uses to portray health awareness. I am confident that people still prioritize their health, and I would welcome the opportunity to take on a role in making public health media in Indonesia more informative and accessible. This could involve a variety of strategies, such as social media and </w:t>
      </w:r>
      <w:r w:rsidRPr="00CB1264">
        <w:rPr>
          <w:strike/>
          <w:rPrChange w:id="312" w:author="Microsoft Office User" w:date="2023-03-10T21:07:00Z">
            <w:rPr/>
          </w:rPrChange>
        </w:rPr>
        <w:t xml:space="preserve">information video </w:t>
      </w:r>
      <w:r w:rsidR="00E87BC9" w:rsidRPr="00CB1264">
        <w:rPr>
          <w:strike/>
          <w:rPrChange w:id="313" w:author="Microsoft Office User" w:date="2023-03-10T21:07:00Z">
            <w:rPr/>
          </w:rPrChange>
        </w:rPr>
        <w:t xml:space="preserve">to increase access to health-related information and improve communication between media outlets, health experts and the general public. </w:t>
      </w:r>
      <w:r w:rsidRPr="00CB1264">
        <w:rPr>
          <w:strike/>
          <w:rPrChange w:id="314" w:author="Microsoft Office User" w:date="2023-03-10T21:07:00Z">
            <w:rPr/>
          </w:rPrChange>
        </w:rPr>
        <w:t>Given the significant number of individuals in Indonesia who are unable to read and write, would the visual learning modality be a suitable option to consider.</w:t>
      </w:r>
    </w:p>
    <w:p w14:paraId="099D528B" w14:textId="77777777" w:rsidR="00F336CD" w:rsidRPr="00CB1264" w:rsidRDefault="00E87BC9" w:rsidP="00F336CD">
      <w:pPr>
        <w:pStyle w:val="NormalWeb"/>
        <w:spacing w:line="276" w:lineRule="auto"/>
        <w:jc w:val="both"/>
        <w:rPr>
          <w:strike/>
          <w:rPrChange w:id="315" w:author="Microsoft Office User" w:date="2023-03-10T21:08:00Z">
            <w:rPr/>
          </w:rPrChange>
        </w:rPr>
      </w:pPr>
      <w:r w:rsidRPr="00CB1264">
        <w:rPr>
          <w:strike/>
          <w:rPrChange w:id="316" w:author="Microsoft Office User" w:date="2023-03-10T21:08:00Z">
            <w:rPr/>
          </w:rPrChange>
        </w:rPr>
        <w:t xml:space="preserve">Public service announcements can be used to raise awareness of health issues and to provide information on how to access health services, and can be distributed through television, radio, and social media, as there is currently a lack of public education about the preventive measures of diseases and a lack of media coverage in Indonesia. Moreover, cultural and linguistic heterogeneity should be taken into account and the potential health literacy impediments should be addressed. As Indonesia is a multi-ethnic nation with a variety of cultures and customs, it is essential that media be used to guarantee that all citizens, regardless of their background, are provided with reliable health information and resources. Furthermore, I seek to ensure that healthcare facilities in rural areas have access to these resources. </w:t>
      </w:r>
    </w:p>
    <w:p w14:paraId="38530542" w14:textId="080443EB" w:rsidR="003E064E" w:rsidRPr="00F336CD" w:rsidDel="00694A24" w:rsidRDefault="003E064E" w:rsidP="00F336CD">
      <w:pPr>
        <w:pStyle w:val="NormalWeb"/>
        <w:spacing w:line="276" w:lineRule="auto"/>
        <w:jc w:val="both"/>
      </w:pPr>
      <w:moveFromRangeStart w:id="317" w:author="Microsoft Office User" w:date="2023-03-10T21:03:00Z" w:name="move129374655"/>
      <w:moveFrom w:id="318" w:author="Microsoft Office User" w:date="2023-03-10T21:03:00Z">
        <w:r w:rsidRPr="00F336CD" w:rsidDel="00694A24">
          <w:t>The campaign will be developed in collaboration with healthcare providers, community organizations, and individuals with lived experience of chronic disease. It will also incorporate feedback from target audiences through focus groups and surveys to ensure that the messaging resonates with the intended audience.</w:t>
        </w:r>
        <w:r w:rsidR="005C610E" w:rsidRPr="00F336CD" w:rsidDel="00694A24">
          <w:t xml:space="preserve"> </w:t>
        </w:r>
        <w:r w:rsidRPr="00F336CD" w:rsidDel="00694A24">
          <w:t>The success of the campaign will be evaluated through pre- and post-campaign surveys to measure changes in health knowledge, attitudes, and behaviors among target populations. The results of the evaluation will be used to refine the campaign and develop recommendations for future health literacy initiatives</w:t>
        </w:r>
        <w:r w:rsidR="00F336CD" w:rsidRPr="00F336CD" w:rsidDel="00694A24">
          <w:t xml:space="preserve"> and </w:t>
        </w:r>
        <w:r w:rsidRPr="00F336CD" w:rsidDel="00694A24">
          <w:t>has the potential to make a significant impact on improving health outcomes in underserved communities by addressing health literacy barriers and empowering individuals to take control of their health.</w:t>
        </w:r>
      </w:moveFrom>
    </w:p>
    <w:moveFromRangeEnd w:id="317"/>
    <w:p w14:paraId="63FD98DB" w14:textId="77777777" w:rsidR="003E064E" w:rsidRDefault="003E064E" w:rsidP="003E064E"/>
    <w:p w14:paraId="28CBEA3F" w14:textId="64C7850C" w:rsidR="002F04A1" w:rsidRDefault="002F04A1">
      <w:r>
        <w:t>Hi Dinah,</w:t>
      </w:r>
    </w:p>
    <w:p w14:paraId="7284DABA" w14:textId="77777777"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t>I truly admire your goals and relevant experiences, and it appears that you are indeed a good candidate for this master’s program. You also have quite a detailed short-term and long-term plan.</w:t>
      </w:r>
    </w:p>
    <w:p w14:paraId="2DBDDD81" w14:textId="10237BC8"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t>However, I feel that some parts of your essays are too long-winded, especially the ones I’ve crossed out. I’ve also highlighted some parts that need a more direct approach and actionable steps. Please read my comments, and I suggest that you revise accordingly so that your essay does not appear maundering.</w:t>
      </w:r>
    </w:p>
    <w:p w14:paraId="35808AB8" w14:textId="70270BA5"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t>For the first prompt, remember to include your healthcare background. Did you work as a healthcare professional before applying? If so, what was your role, and how long did you work in this role? I also highlighted the "</w:t>
      </w:r>
      <w:proofErr w:type="spellStart"/>
      <w:r w:rsidRPr="000F651B">
        <w:rPr>
          <w:rFonts w:eastAsiaTheme="minorEastAsia"/>
          <w:color w:val="252525"/>
          <w:lang w:val="en-US" w:eastAsia="en-US"/>
        </w:rPr>
        <w:t>Mlijo</w:t>
      </w:r>
      <w:proofErr w:type="spellEnd"/>
      <w:r w:rsidRPr="000F651B">
        <w:rPr>
          <w:rFonts w:eastAsiaTheme="minorEastAsia"/>
          <w:color w:val="252525"/>
          <w:lang w:val="en-US" w:eastAsia="en-US"/>
        </w:rPr>
        <w:t>" platform, as the current description for this one is obscure.</w:t>
      </w:r>
    </w:p>
    <w:p w14:paraId="1F568924" w14:textId="77777777"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t> </w:t>
      </w:r>
    </w:p>
    <w:p w14:paraId="55D7EAD1" w14:textId="250A7625"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lastRenderedPageBreak/>
        <w:t>Because your target audience has a low level of digital literacy, it is critical that you address how you intend to deliver the campaign in the final prompt.</w:t>
      </w:r>
      <w:r>
        <w:rPr>
          <w:rFonts w:eastAsiaTheme="minorEastAsia"/>
          <w:color w:val="252525"/>
          <w:lang w:val="en-US" w:eastAsia="en-US"/>
        </w:rPr>
        <w:t xml:space="preserve"> </w:t>
      </w:r>
      <w:r w:rsidRPr="000F651B">
        <w:rPr>
          <w:rFonts w:eastAsiaTheme="minorEastAsia"/>
          <w:color w:val="252525"/>
          <w:lang w:val="en-US" w:eastAsia="en-US"/>
        </w:rPr>
        <w:t>Is the campaign targeted at Indonesia's rural population? Or are you targeting underserved populations worldwide?</w:t>
      </w:r>
    </w:p>
    <w:p w14:paraId="6C848E03" w14:textId="2A340F6A"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t>Wishing you the best of luck!</w:t>
      </w:r>
    </w:p>
    <w:p w14:paraId="3448F344" w14:textId="77777777" w:rsidR="000F651B" w:rsidRPr="000F651B" w:rsidRDefault="000F651B" w:rsidP="000F651B">
      <w:pPr>
        <w:spacing w:before="100" w:beforeAutospacing="1" w:after="100" w:afterAutospacing="1"/>
        <w:rPr>
          <w:rFonts w:eastAsiaTheme="minorEastAsia"/>
          <w:color w:val="252525"/>
          <w:lang w:val="en-US" w:eastAsia="en-US"/>
        </w:rPr>
      </w:pPr>
      <w:r w:rsidRPr="000F651B">
        <w:rPr>
          <w:rFonts w:eastAsiaTheme="minorEastAsia"/>
          <w:color w:val="252525"/>
          <w:lang w:val="en-US" w:eastAsia="en-US"/>
        </w:rPr>
        <w:t>Melinda</w:t>
      </w:r>
      <w:bookmarkStart w:id="319" w:name="_GoBack"/>
      <w:bookmarkEnd w:id="319"/>
    </w:p>
    <w:p w14:paraId="5319EE55" w14:textId="111BCC9A" w:rsidR="00D75577" w:rsidRDefault="00D75577" w:rsidP="000F651B"/>
    <w:sectPr w:rsidR="00D7557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Microsoft Office User" w:date="2023-03-10T19:48:00Z" w:initials="MOU">
    <w:p w14:paraId="6D8D7785" w14:textId="666262B5" w:rsidR="003D1E66" w:rsidRDefault="003D1E66">
      <w:pPr>
        <w:pStyle w:val="CommentText"/>
      </w:pPr>
      <w:r>
        <w:rPr>
          <w:rStyle w:val="CommentReference"/>
        </w:rPr>
        <w:annotationRef/>
      </w:r>
      <w:r>
        <w:t xml:space="preserve">Since you have a 250 word limit, try to come up with a concise one sentence explanation of what </w:t>
      </w:r>
      <w:proofErr w:type="spellStart"/>
      <w:r>
        <w:t>Mlijo</w:t>
      </w:r>
      <w:proofErr w:type="spellEnd"/>
      <w:r>
        <w:t xml:space="preserve"> </w:t>
      </w:r>
      <w:proofErr w:type="spellStart"/>
      <w:r>
        <w:t>Sehat</w:t>
      </w:r>
      <w:proofErr w:type="spellEnd"/>
      <w:r>
        <w:t xml:space="preserve"> is about. </w:t>
      </w:r>
    </w:p>
  </w:comment>
  <w:comment w:id="69" w:author="Microsoft Office User" w:date="2023-03-10T19:31:00Z" w:initials="MOU">
    <w:p w14:paraId="7A75A616" w14:textId="77777777" w:rsidR="00B9065F" w:rsidRDefault="00B9065F">
      <w:pPr>
        <w:pStyle w:val="CommentText"/>
      </w:pPr>
      <w:r>
        <w:rPr>
          <w:rStyle w:val="CommentReference"/>
        </w:rPr>
        <w:annotationRef/>
      </w:r>
      <w:r>
        <w:t xml:space="preserve">It is still unclear what this </w:t>
      </w:r>
      <w:proofErr w:type="spellStart"/>
      <w:r>
        <w:t>Mlijo</w:t>
      </w:r>
      <w:proofErr w:type="spellEnd"/>
      <w:r>
        <w:t xml:space="preserve"> platform does for people. </w:t>
      </w:r>
    </w:p>
    <w:p w14:paraId="0CAEA2B6" w14:textId="66CBD00F" w:rsidR="00B9065F" w:rsidRDefault="006C50BC">
      <w:pPr>
        <w:pStyle w:val="CommentText"/>
      </w:pPr>
      <w:r>
        <w:t xml:space="preserve">How do your distribute these pamphlets? With the help of vegetable traders? </w:t>
      </w:r>
    </w:p>
  </w:comment>
  <w:comment w:id="140" w:author="Microsoft Office User" w:date="2023-03-10T20:52:00Z" w:initials="MOU">
    <w:p w14:paraId="5A0BDDC3" w14:textId="13A2D0B6" w:rsidR="00DE260A" w:rsidRDefault="00DE260A">
      <w:pPr>
        <w:pStyle w:val="CommentText"/>
      </w:pPr>
      <w:r>
        <w:rPr>
          <w:rStyle w:val="CommentReference"/>
        </w:rPr>
        <w:annotationRef/>
      </w:r>
      <w:r>
        <w:t xml:space="preserve">Mention your health credentials in one or two sentences at the beginning of this paragraph. </w:t>
      </w:r>
    </w:p>
  </w:comment>
  <w:comment w:id="173" w:author="Microsoft Office User" w:date="2023-03-10T20:47:00Z" w:initials="MOU">
    <w:p w14:paraId="3E58D341" w14:textId="4002A82B" w:rsidR="00EE3917" w:rsidRDefault="00EE3917">
      <w:pPr>
        <w:pStyle w:val="CommentText"/>
      </w:pPr>
      <w:r>
        <w:rPr>
          <w:rStyle w:val="CommentReference"/>
        </w:rPr>
        <w:annotationRef/>
      </w:r>
      <w:r>
        <w:t xml:space="preserve">End this paragraph with a consequence. </w:t>
      </w:r>
    </w:p>
  </w:comment>
  <w:comment w:id="260" w:author="Microsoft Office User" w:date="2023-03-10T21:01:00Z" w:initials="MOU">
    <w:p w14:paraId="70D77C10" w14:textId="77777777" w:rsidR="00792AC4" w:rsidRDefault="00792AC4">
      <w:pPr>
        <w:pStyle w:val="CommentText"/>
      </w:pPr>
      <w:r>
        <w:rPr>
          <w:rStyle w:val="CommentReference"/>
        </w:rPr>
        <w:annotationRef/>
      </w:r>
      <w:r>
        <w:t>How do you plan to do so?</w:t>
      </w:r>
    </w:p>
    <w:p w14:paraId="69F672AF" w14:textId="77777777" w:rsidR="00792AC4" w:rsidRDefault="00792AC4">
      <w:pPr>
        <w:pStyle w:val="CommentText"/>
      </w:pPr>
      <w:r>
        <w:t xml:space="preserve">Through IG campaigns, </w:t>
      </w:r>
      <w:proofErr w:type="spellStart"/>
      <w:r>
        <w:t>Youtube</w:t>
      </w:r>
      <w:proofErr w:type="spellEnd"/>
      <w:r>
        <w:t xml:space="preserve"> videos? </w:t>
      </w:r>
    </w:p>
    <w:p w14:paraId="4E1755FB" w14:textId="6E1509FA" w:rsidR="00792AC4" w:rsidRDefault="00792AC4">
      <w:pPr>
        <w:pStyle w:val="CommentText"/>
      </w:pPr>
      <w:r>
        <w:t xml:space="preserve">This part will be stronger with more specific plans </w:t>
      </w:r>
      <w:r w:rsidR="00F15B5B">
        <w:t xml:space="preserve">in your campaigns.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8D7785" w15:done="0"/>
  <w15:commentEx w15:paraId="0CAEA2B6" w15:done="0"/>
  <w15:commentEx w15:paraId="5A0BDDC3" w15:done="0"/>
  <w15:commentEx w15:paraId="3E58D341" w15:done="0"/>
  <w15:commentEx w15:paraId="4E1755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Roboto Slab">
    <w:altName w:val="Times New Roman"/>
    <w:charset w:val="00"/>
    <w:family w:val="auto"/>
    <w:pitch w:val="variable"/>
    <w:sig w:usb0="000004FF" w:usb1="8000405F" w:usb2="00000022" w:usb3="00000000" w:csb0="0000019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F2757A"/>
    <w:multiLevelType w:val="hybridMultilevel"/>
    <w:tmpl w:val="EF6A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4E"/>
    <w:rsid w:val="0007442D"/>
    <w:rsid w:val="000779F1"/>
    <w:rsid w:val="00097040"/>
    <w:rsid w:val="000A0BC7"/>
    <w:rsid w:val="000A11C4"/>
    <w:rsid w:val="000B7DFC"/>
    <w:rsid w:val="000C7946"/>
    <w:rsid w:val="000F651B"/>
    <w:rsid w:val="00137098"/>
    <w:rsid w:val="001568DE"/>
    <w:rsid w:val="00160A0C"/>
    <w:rsid w:val="001840A2"/>
    <w:rsid w:val="00192DD1"/>
    <w:rsid w:val="00230F69"/>
    <w:rsid w:val="002B3E93"/>
    <w:rsid w:val="002B5F53"/>
    <w:rsid w:val="002C16EE"/>
    <w:rsid w:val="002F04A1"/>
    <w:rsid w:val="002F1AEB"/>
    <w:rsid w:val="0031733F"/>
    <w:rsid w:val="00317396"/>
    <w:rsid w:val="003D1E66"/>
    <w:rsid w:val="003E064E"/>
    <w:rsid w:val="003E6533"/>
    <w:rsid w:val="003F04B4"/>
    <w:rsid w:val="00493A95"/>
    <w:rsid w:val="004F7816"/>
    <w:rsid w:val="005B5C97"/>
    <w:rsid w:val="005C610E"/>
    <w:rsid w:val="00642863"/>
    <w:rsid w:val="00670FE1"/>
    <w:rsid w:val="00680C24"/>
    <w:rsid w:val="00687A60"/>
    <w:rsid w:val="00694A24"/>
    <w:rsid w:val="00695B54"/>
    <w:rsid w:val="006C50BC"/>
    <w:rsid w:val="00750A75"/>
    <w:rsid w:val="00792AC4"/>
    <w:rsid w:val="007A35F7"/>
    <w:rsid w:val="007D4284"/>
    <w:rsid w:val="007F3C01"/>
    <w:rsid w:val="008326E6"/>
    <w:rsid w:val="00870A06"/>
    <w:rsid w:val="00891744"/>
    <w:rsid w:val="00931060"/>
    <w:rsid w:val="00A52403"/>
    <w:rsid w:val="00A866CC"/>
    <w:rsid w:val="00A90BDA"/>
    <w:rsid w:val="00A930BA"/>
    <w:rsid w:val="00B018BB"/>
    <w:rsid w:val="00B60660"/>
    <w:rsid w:val="00B7405E"/>
    <w:rsid w:val="00B85647"/>
    <w:rsid w:val="00B86204"/>
    <w:rsid w:val="00B9065F"/>
    <w:rsid w:val="00C300FA"/>
    <w:rsid w:val="00C86EF0"/>
    <w:rsid w:val="00CB1264"/>
    <w:rsid w:val="00D75577"/>
    <w:rsid w:val="00D914EF"/>
    <w:rsid w:val="00DB2DE8"/>
    <w:rsid w:val="00DB2ED9"/>
    <w:rsid w:val="00DE260A"/>
    <w:rsid w:val="00E100BB"/>
    <w:rsid w:val="00E530F8"/>
    <w:rsid w:val="00E55AE6"/>
    <w:rsid w:val="00E87BC9"/>
    <w:rsid w:val="00EB5417"/>
    <w:rsid w:val="00EC386E"/>
    <w:rsid w:val="00ED3DA0"/>
    <w:rsid w:val="00EE3917"/>
    <w:rsid w:val="00F15B5B"/>
    <w:rsid w:val="00F22498"/>
    <w:rsid w:val="00F27A06"/>
    <w:rsid w:val="00F336CD"/>
    <w:rsid w:val="00F439C4"/>
    <w:rsid w:val="00F56A0B"/>
    <w:rsid w:val="00F848A3"/>
    <w:rsid w:val="00FB005C"/>
    <w:rsid w:val="00FB76E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46EC"/>
  <w15:chartTrackingRefBased/>
  <w15:docId w15:val="{B64965DA-51FE-C744-969F-EDAF161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6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064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3E064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64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064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64E"/>
    <w:rPr>
      <w:rFonts w:ascii="Arial" w:eastAsia="Times New Roman" w:hAnsi="Arial" w:cs="Arial"/>
      <w:vanish/>
      <w:sz w:val="16"/>
      <w:szCs w:val="16"/>
    </w:rPr>
  </w:style>
  <w:style w:type="paragraph" w:styleId="ListParagraph">
    <w:name w:val="List Paragraph"/>
    <w:basedOn w:val="Normal"/>
    <w:uiPriority w:val="34"/>
    <w:qFormat/>
    <w:rsid w:val="003E064E"/>
    <w:pPr>
      <w:ind w:left="720"/>
      <w:contextualSpacing/>
    </w:pPr>
  </w:style>
  <w:style w:type="paragraph" w:styleId="BalloonText">
    <w:name w:val="Balloon Text"/>
    <w:basedOn w:val="Normal"/>
    <w:link w:val="BalloonTextChar"/>
    <w:uiPriority w:val="99"/>
    <w:semiHidden/>
    <w:unhideWhenUsed/>
    <w:rsid w:val="00B60660"/>
    <w:rPr>
      <w:sz w:val="18"/>
      <w:szCs w:val="18"/>
    </w:rPr>
  </w:style>
  <w:style w:type="character" w:customStyle="1" w:styleId="BalloonTextChar">
    <w:name w:val="Balloon Text Char"/>
    <w:basedOn w:val="DefaultParagraphFont"/>
    <w:link w:val="BalloonText"/>
    <w:uiPriority w:val="99"/>
    <w:semiHidden/>
    <w:rsid w:val="00B60660"/>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9065F"/>
    <w:rPr>
      <w:sz w:val="18"/>
      <w:szCs w:val="18"/>
    </w:rPr>
  </w:style>
  <w:style w:type="paragraph" w:styleId="CommentText">
    <w:name w:val="annotation text"/>
    <w:basedOn w:val="Normal"/>
    <w:link w:val="CommentTextChar"/>
    <w:uiPriority w:val="99"/>
    <w:semiHidden/>
    <w:unhideWhenUsed/>
    <w:rsid w:val="00B9065F"/>
  </w:style>
  <w:style w:type="character" w:customStyle="1" w:styleId="CommentTextChar">
    <w:name w:val="Comment Text Char"/>
    <w:basedOn w:val="DefaultParagraphFont"/>
    <w:link w:val="CommentText"/>
    <w:uiPriority w:val="99"/>
    <w:semiHidden/>
    <w:rsid w:val="00B9065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9065F"/>
    <w:rPr>
      <w:b/>
      <w:bCs/>
      <w:sz w:val="20"/>
      <w:szCs w:val="20"/>
    </w:rPr>
  </w:style>
  <w:style w:type="character" w:customStyle="1" w:styleId="CommentSubjectChar">
    <w:name w:val="Comment Subject Char"/>
    <w:basedOn w:val="CommentTextChar"/>
    <w:link w:val="CommentSubject"/>
    <w:uiPriority w:val="99"/>
    <w:semiHidden/>
    <w:rsid w:val="00B906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8376">
      <w:bodyDiv w:val="1"/>
      <w:marLeft w:val="0"/>
      <w:marRight w:val="0"/>
      <w:marTop w:val="0"/>
      <w:marBottom w:val="0"/>
      <w:divBdr>
        <w:top w:val="none" w:sz="0" w:space="0" w:color="auto"/>
        <w:left w:val="none" w:sz="0" w:space="0" w:color="auto"/>
        <w:bottom w:val="none" w:sz="0" w:space="0" w:color="auto"/>
        <w:right w:val="none" w:sz="0" w:space="0" w:color="auto"/>
      </w:divBdr>
    </w:div>
    <w:div w:id="344867221">
      <w:bodyDiv w:val="1"/>
      <w:marLeft w:val="0"/>
      <w:marRight w:val="0"/>
      <w:marTop w:val="0"/>
      <w:marBottom w:val="0"/>
      <w:divBdr>
        <w:top w:val="none" w:sz="0" w:space="0" w:color="auto"/>
        <w:left w:val="none" w:sz="0" w:space="0" w:color="auto"/>
        <w:bottom w:val="none" w:sz="0" w:space="0" w:color="auto"/>
        <w:right w:val="none" w:sz="0" w:space="0" w:color="auto"/>
      </w:divBdr>
    </w:div>
    <w:div w:id="599721406">
      <w:bodyDiv w:val="1"/>
      <w:marLeft w:val="0"/>
      <w:marRight w:val="0"/>
      <w:marTop w:val="0"/>
      <w:marBottom w:val="0"/>
      <w:divBdr>
        <w:top w:val="none" w:sz="0" w:space="0" w:color="auto"/>
        <w:left w:val="none" w:sz="0" w:space="0" w:color="auto"/>
        <w:bottom w:val="none" w:sz="0" w:space="0" w:color="auto"/>
        <w:right w:val="none" w:sz="0" w:space="0" w:color="auto"/>
      </w:divBdr>
      <w:divsChild>
        <w:div w:id="1920745798">
          <w:marLeft w:val="0"/>
          <w:marRight w:val="0"/>
          <w:marTop w:val="0"/>
          <w:marBottom w:val="0"/>
          <w:divBdr>
            <w:top w:val="none" w:sz="0" w:space="0" w:color="auto"/>
            <w:left w:val="none" w:sz="0" w:space="0" w:color="auto"/>
            <w:bottom w:val="none" w:sz="0" w:space="0" w:color="auto"/>
            <w:right w:val="none" w:sz="0" w:space="0" w:color="auto"/>
          </w:divBdr>
          <w:divsChild>
            <w:div w:id="2012952319">
              <w:marLeft w:val="0"/>
              <w:marRight w:val="0"/>
              <w:marTop w:val="0"/>
              <w:marBottom w:val="0"/>
              <w:divBdr>
                <w:top w:val="none" w:sz="0" w:space="0" w:color="auto"/>
                <w:left w:val="none" w:sz="0" w:space="0" w:color="auto"/>
                <w:bottom w:val="none" w:sz="0" w:space="0" w:color="auto"/>
                <w:right w:val="none" w:sz="0" w:space="0" w:color="auto"/>
              </w:divBdr>
              <w:divsChild>
                <w:div w:id="2010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7543">
      <w:bodyDiv w:val="1"/>
      <w:marLeft w:val="0"/>
      <w:marRight w:val="0"/>
      <w:marTop w:val="0"/>
      <w:marBottom w:val="0"/>
      <w:divBdr>
        <w:top w:val="none" w:sz="0" w:space="0" w:color="auto"/>
        <w:left w:val="none" w:sz="0" w:space="0" w:color="auto"/>
        <w:bottom w:val="none" w:sz="0" w:space="0" w:color="auto"/>
        <w:right w:val="none" w:sz="0" w:space="0" w:color="auto"/>
      </w:divBdr>
    </w:div>
    <w:div w:id="751782831">
      <w:bodyDiv w:val="1"/>
      <w:marLeft w:val="0"/>
      <w:marRight w:val="0"/>
      <w:marTop w:val="0"/>
      <w:marBottom w:val="0"/>
      <w:divBdr>
        <w:top w:val="none" w:sz="0" w:space="0" w:color="auto"/>
        <w:left w:val="none" w:sz="0" w:space="0" w:color="auto"/>
        <w:bottom w:val="none" w:sz="0" w:space="0" w:color="auto"/>
        <w:right w:val="none" w:sz="0" w:space="0" w:color="auto"/>
      </w:divBdr>
    </w:div>
    <w:div w:id="791166506">
      <w:bodyDiv w:val="1"/>
      <w:marLeft w:val="0"/>
      <w:marRight w:val="0"/>
      <w:marTop w:val="0"/>
      <w:marBottom w:val="0"/>
      <w:divBdr>
        <w:top w:val="none" w:sz="0" w:space="0" w:color="auto"/>
        <w:left w:val="none" w:sz="0" w:space="0" w:color="auto"/>
        <w:bottom w:val="none" w:sz="0" w:space="0" w:color="auto"/>
        <w:right w:val="none" w:sz="0" w:space="0" w:color="auto"/>
      </w:divBdr>
      <w:divsChild>
        <w:div w:id="760763592">
          <w:marLeft w:val="0"/>
          <w:marRight w:val="0"/>
          <w:marTop w:val="0"/>
          <w:marBottom w:val="0"/>
          <w:divBdr>
            <w:top w:val="none" w:sz="0" w:space="0" w:color="auto"/>
            <w:left w:val="none" w:sz="0" w:space="0" w:color="auto"/>
            <w:bottom w:val="none" w:sz="0" w:space="0" w:color="auto"/>
            <w:right w:val="none" w:sz="0" w:space="0" w:color="auto"/>
          </w:divBdr>
          <w:divsChild>
            <w:div w:id="1244952595">
              <w:marLeft w:val="0"/>
              <w:marRight w:val="0"/>
              <w:marTop w:val="0"/>
              <w:marBottom w:val="0"/>
              <w:divBdr>
                <w:top w:val="none" w:sz="0" w:space="0" w:color="auto"/>
                <w:left w:val="none" w:sz="0" w:space="0" w:color="auto"/>
                <w:bottom w:val="none" w:sz="0" w:space="0" w:color="auto"/>
                <w:right w:val="none" w:sz="0" w:space="0" w:color="auto"/>
              </w:divBdr>
              <w:divsChild>
                <w:div w:id="13459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5164">
      <w:bodyDiv w:val="1"/>
      <w:marLeft w:val="0"/>
      <w:marRight w:val="0"/>
      <w:marTop w:val="0"/>
      <w:marBottom w:val="0"/>
      <w:divBdr>
        <w:top w:val="none" w:sz="0" w:space="0" w:color="auto"/>
        <w:left w:val="none" w:sz="0" w:space="0" w:color="auto"/>
        <w:bottom w:val="none" w:sz="0" w:space="0" w:color="auto"/>
        <w:right w:val="none" w:sz="0" w:space="0" w:color="auto"/>
      </w:divBdr>
    </w:div>
    <w:div w:id="16042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BC5009C-2B5D-B445-A9F1-0FDE171D3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2461</Words>
  <Characters>14031</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2023-03-05T03:13:00Z</dcterms:created>
  <dcterms:modified xsi:type="dcterms:W3CDTF">2023-03-10T14:34:00Z</dcterms:modified>
</cp:coreProperties>
</file>