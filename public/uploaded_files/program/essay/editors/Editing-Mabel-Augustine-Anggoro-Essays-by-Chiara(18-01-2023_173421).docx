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4DBF" w:rsidRDefault="00000000">
      <w:pPr>
        <w:rPr>
          <w:rFonts w:ascii="Times New Roman" w:eastAsia="Times New Roman" w:hAnsi="Times New Roman" w:cs="Times New Roman"/>
          <w:b/>
        </w:rPr>
      </w:pPr>
      <w:r>
        <w:rPr>
          <w:rFonts w:ascii="Times New Roman" w:eastAsia="Times New Roman" w:hAnsi="Times New Roman" w:cs="Times New Roman"/>
          <w:b/>
        </w:rPr>
        <w:t>The University of Hong Kong - Biomedical Sciences</w:t>
      </w:r>
    </w:p>
    <w:p w14:paraId="00000002" w14:textId="5C6BB0FC" w:rsidR="00244DBF" w:rsidRDefault="00000000">
      <w:pPr>
        <w:ind w:firstLine="720"/>
        <w:jc w:val="both"/>
        <w:rPr>
          <w:rFonts w:ascii="Times New Roman" w:eastAsia="Times New Roman" w:hAnsi="Times New Roman" w:cs="Times New Roman"/>
        </w:rPr>
      </w:pPr>
      <w:del w:id="0" w:author="Chiara Situmorang" w:date="2023-01-18T16:49:00Z">
        <w:r w:rsidDel="00DB47F8">
          <w:rPr>
            <w:rFonts w:ascii="Times New Roman" w:eastAsia="Times New Roman" w:hAnsi="Times New Roman" w:cs="Times New Roman"/>
          </w:rPr>
          <w:delText xml:space="preserve">Since freshman year, </w:delText>
        </w:r>
      </w:del>
      <w:del w:id="1" w:author="Chiara Situmorang" w:date="2023-01-18T16:50:00Z">
        <w:r w:rsidDel="00DB47F8">
          <w:rPr>
            <w:rFonts w:ascii="Times New Roman" w:eastAsia="Times New Roman" w:hAnsi="Times New Roman" w:cs="Times New Roman"/>
          </w:rPr>
          <w:delText xml:space="preserve">I have intended to major in Biomedical Sciences. </w:delText>
        </w:r>
      </w:del>
      <w:r>
        <w:rPr>
          <w:rFonts w:ascii="Times New Roman" w:eastAsia="Times New Roman" w:hAnsi="Times New Roman" w:cs="Times New Roman"/>
        </w:rPr>
        <w:t xml:space="preserve">It all kicked off when in grade 10, I was mesmerized by a video of </w:t>
      </w:r>
      <w:proofErr w:type="spellStart"/>
      <w:r>
        <w:rPr>
          <w:rFonts w:ascii="Times New Roman" w:eastAsia="Times New Roman" w:hAnsi="Times New Roman" w:cs="Times New Roman"/>
        </w:rPr>
        <w:t>Kurzgesagt</w:t>
      </w:r>
      <w:proofErr w:type="spellEnd"/>
      <w:r>
        <w:rPr>
          <w:rFonts w:ascii="Times New Roman" w:eastAsia="Times New Roman" w:hAnsi="Times New Roman" w:cs="Times New Roman"/>
        </w:rPr>
        <w:t xml:space="preserve"> – In a Nutshell shared by my </w:t>
      </w:r>
      <w:proofErr w:type="gramStart"/>
      <w:r>
        <w:rPr>
          <w:rFonts w:ascii="Times New Roman" w:eastAsia="Times New Roman" w:hAnsi="Times New Roman" w:cs="Times New Roman"/>
        </w:rPr>
        <w:t>Biology</w:t>
      </w:r>
      <w:proofErr w:type="gramEnd"/>
      <w:r>
        <w:rPr>
          <w:rFonts w:ascii="Times New Roman" w:eastAsia="Times New Roman" w:hAnsi="Times New Roman" w:cs="Times New Roman"/>
        </w:rPr>
        <w:t xml:space="preserve"> teacher, which depicted the friendship between T and B cells. B cells act as a frontier to invade pathogens, but they can get ‘exhausted’ after fighting extensively. Concerning this, T cells invigorate B cells, thereby enabling B cells to return vigorously to the war. This made me think that physiology </w:t>
      </w:r>
      <w:commentRangeStart w:id="2"/>
      <w:r>
        <w:rPr>
          <w:rFonts w:ascii="Times New Roman" w:eastAsia="Times New Roman" w:hAnsi="Times New Roman" w:cs="Times New Roman"/>
        </w:rPr>
        <w:t>could teach us important things about life</w:t>
      </w:r>
      <w:commentRangeEnd w:id="2"/>
      <w:r w:rsidR="00DB47F8">
        <w:rPr>
          <w:rStyle w:val="CommentReference"/>
        </w:rPr>
        <w:commentReference w:id="2"/>
      </w:r>
      <w:ins w:id="3" w:author="Chiara Situmorang" w:date="2023-01-18T16:49:00Z">
        <w:r w:rsidR="00DB47F8">
          <w:rPr>
            <w:rFonts w:ascii="Times New Roman" w:eastAsia="Times New Roman" w:hAnsi="Times New Roman" w:cs="Times New Roman"/>
          </w:rPr>
          <w:t xml:space="preserve"> and </w:t>
        </w:r>
      </w:ins>
      <w:ins w:id="4" w:author="Chiara Situmorang" w:date="2023-01-18T16:50:00Z">
        <w:r w:rsidR="00DB47F8">
          <w:rPr>
            <w:rFonts w:ascii="Times New Roman" w:eastAsia="Times New Roman" w:hAnsi="Times New Roman" w:cs="Times New Roman"/>
          </w:rPr>
          <w:t>initiated my interest in the Biomedical Sciences</w:t>
        </w:r>
      </w:ins>
      <w:r>
        <w:rPr>
          <w:rFonts w:ascii="Times New Roman" w:eastAsia="Times New Roman" w:hAnsi="Times New Roman" w:cs="Times New Roman"/>
        </w:rPr>
        <w:t>. Due to this, I wanted to dive into the human body by enrolling in the HEAL Clinical Shadowing Program.</w:t>
      </w:r>
    </w:p>
    <w:p w14:paraId="00000003" w14:textId="757B3831" w:rsidR="00244DBF"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This program was held virtually</w:t>
      </w:r>
      <w:ins w:id="5" w:author="Chiara Situmorang" w:date="2023-01-18T16:53:00Z">
        <w:r w:rsidR="00DB47F8">
          <w:rPr>
            <w:rFonts w:ascii="Times New Roman" w:eastAsia="Times New Roman" w:hAnsi="Times New Roman" w:cs="Times New Roman"/>
          </w:rPr>
          <w:t xml:space="preserve"> each week.</w:t>
        </w:r>
      </w:ins>
      <w:r>
        <w:rPr>
          <w:rFonts w:ascii="Times New Roman" w:eastAsia="Times New Roman" w:hAnsi="Times New Roman" w:cs="Times New Roman"/>
        </w:rPr>
        <w:t xml:space="preserve"> </w:t>
      </w:r>
      <w:del w:id="6" w:author="Chiara Situmorang" w:date="2023-01-18T16:53:00Z">
        <w:r w:rsidDel="00DB47F8">
          <w:rPr>
            <w:rFonts w:ascii="Times New Roman" w:eastAsia="Times New Roman" w:hAnsi="Times New Roman" w:cs="Times New Roman"/>
          </w:rPr>
          <w:delText xml:space="preserve">every Wednesday in a month. I signed up in August 2022. </w:delText>
        </w:r>
      </w:del>
      <w:r>
        <w:rPr>
          <w:rFonts w:ascii="Times New Roman" w:eastAsia="Times New Roman" w:hAnsi="Times New Roman" w:cs="Times New Roman"/>
        </w:rPr>
        <w:t xml:space="preserve">In the sessions, we were led by professional doctors. </w:t>
      </w:r>
      <w:del w:id="7" w:author="Chiara Situmorang" w:date="2023-01-18T16:53:00Z">
        <w:r w:rsidDel="00DB47F8">
          <w:rPr>
            <w:rFonts w:ascii="Times New Roman" w:eastAsia="Times New Roman" w:hAnsi="Times New Roman" w:cs="Times New Roman"/>
          </w:rPr>
          <w:delText>To name a few,</w:delText>
        </w:r>
      </w:del>
      <w:ins w:id="8" w:author="Chiara Situmorang" w:date="2023-01-18T16:53:00Z">
        <w:r w:rsidR="00DB47F8">
          <w:rPr>
            <w:rFonts w:ascii="Times New Roman" w:eastAsia="Times New Roman" w:hAnsi="Times New Roman" w:cs="Times New Roman"/>
          </w:rPr>
          <w:t>like</w:t>
        </w:r>
      </w:ins>
      <w:r>
        <w:rPr>
          <w:rFonts w:ascii="Times New Roman" w:eastAsia="Times New Roman" w:hAnsi="Times New Roman" w:cs="Times New Roman"/>
        </w:rPr>
        <w:t xml:space="preserve"> Dr. Chris Behringer and Dr. </w:t>
      </w:r>
      <w:proofErr w:type="spellStart"/>
      <w:r>
        <w:rPr>
          <w:rFonts w:ascii="Times New Roman" w:eastAsia="Times New Roman" w:hAnsi="Times New Roman" w:cs="Times New Roman"/>
        </w:rPr>
        <w:t>Shivaan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Oomrigar</w:t>
      </w:r>
      <w:proofErr w:type="spellEnd"/>
      <w:ins w:id="9" w:author="Chiara Situmorang" w:date="2023-01-18T16:53:00Z">
        <w:r w:rsidR="00DB47F8">
          <w:rPr>
            <w:rFonts w:ascii="Times New Roman" w:eastAsia="Times New Roman" w:hAnsi="Times New Roman" w:cs="Times New Roman"/>
          </w:rPr>
          <w:t>, who</w:t>
        </w:r>
      </w:ins>
      <w:del w:id="10" w:author="Chiara Situmorang" w:date="2023-01-18T16:53:00Z">
        <w:r w:rsidDel="00DB47F8">
          <w:rPr>
            <w:rFonts w:ascii="Times New Roman" w:eastAsia="Times New Roman" w:hAnsi="Times New Roman" w:cs="Times New Roman"/>
          </w:rPr>
          <w:delText>. They</w:delText>
        </w:r>
      </w:del>
      <w:r>
        <w:rPr>
          <w:rFonts w:ascii="Times New Roman" w:eastAsia="Times New Roman" w:hAnsi="Times New Roman" w:cs="Times New Roman"/>
        </w:rPr>
        <w:t xml:space="preserve"> taught us </w:t>
      </w:r>
      <w:del w:id="11" w:author="Chiara Situmorang" w:date="2023-01-18T16:53:00Z">
        <w:r w:rsidDel="00DB47F8">
          <w:rPr>
            <w:rFonts w:ascii="Times New Roman" w:eastAsia="Times New Roman" w:hAnsi="Times New Roman" w:cs="Times New Roman"/>
          </w:rPr>
          <w:delText>through videos in which</w:delText>
        </w:r>
      </w:del>
      <w:ins w:id="12" w:author="Chiara Situmorang" w:date="2023-01-18T16:53:00Z">
        <w:r w:rsidR="00DB47F8">
          <w:rPr>
            <w:rFonts w:ascii="Times New Roman" w:eastAsia="Times New Roman" w:hAnsi="Times New Roman" w:cs="Times New Roman"/>
          </w:rPr>
          <w:t>how</w:t>
        </w:r>
      </w:ins>
      <w:r>
        <w:rPr>
          <w:rFonts w:ascii="Times New Roman" w:eastAsia="Times New Roman" w:hAnsi="Times New Roman" w:cs="Times New Roman"/>
        </w:rPr>
        <w:t xml:space="preserve"> real patients were interviewed about their health condition. I studied a multitude of diseases, such as ulcerative colitis, hemorrhoids, Kawasaki disease, etc. I was </w:t>
      </w:r>
      <w:del w:id="13" w:author="Chiara Situmorang" w:date="2023-01-18T16:54:00Z">
        <w:r w:rsidDel="00DB47F8">
          <w:rPr>
            <w:rFonts w:ascii="Times New Roman" w:eastAsia="Times New Roman" w:hAnsi="Times New Roman" w:cs="Times New Roman"/>
          </w:rPr>
          <w:delText xml:space="preserve">even </w:delText>
        </w:r>
      </w:del>
      <w:r>
        <w:rPr>
          <w:rFonts w:ascii="Times New Roman" w:eastAsia="Times New Roman" w:hAnsi="Times New Roman" w:cs="Times New Roman"/>
        </w:rPr>
        <w:t>taught how to diagnose with the information received</w:t>
      </w:r>
      <w:ins w:id="14" w:author="Chiara Situmorang" w:date="2023-01-18T16:54:00Z">
        <w:r w:rsidR="00DB47F8">
          <w:rPr>
            <w:rFonts w:ascii="Times New Roman" w:eastAsia="Times New Roman" w:hAnsi="Times New Roman" w:cs="Times New Roman"/>
          </w:rPr>
          <w:t xml:space="preserve"> from the patients</w:t>
        </w:r>
      </w:ins>
      <w:r>
        <w:rPr>
          <w:rFonts w:ascii="Times New Roman" w:eastAsia="Times New Roman" w:hAnsi="Times New Roman" w:cs="Times New Roman"/>
        </w:rPr>
        <w:t xml:space="preserve">, fill out SOAP, read a CT scan, do a physical exam on adults and infants, and other tasks. The program also widened my knowledge about medications and treatments. For instance, </w:t>
      </w:r>
      <w:del w:id="15" w:author="Chiara Situmorang" w:date="2023-01-18T16:55:00Z">
        <w:r w:rsidDel="00DB47F8">
          <w:rPr>
            <w:rFonts w:ascii="Times New Roman" w:eastAsia="Times New Roman" w:hAnsi="Times New Roman" w:cs="Times New Roman"/>
          </w:rPr>
          <w:delText xml:space="preserve">the strep throat culture. It triggered my curiosity of </w:delText>
        </w:r>
      </w:del>
      <w:r>
        <w:rPr>
          <w:rFonts w:ascii="Times New Roman" w:eastAsia="Times New Roman" w:hAnsi="Times New Roman" w:cs="Times New Roman"/>
        </w:rPr>
        <w:t xml:space="preserve">how scientists can identify a </w:t>
      </w:r>
      <w:proofErr w:type="gramStart"/>
      <w:r>
        <w:rPr>
          <w:rFonts w:ascii="Times New Roman" w:eastAsia="Times New Roman" w:hAnsi="Times New Roman" w:cs="Times New Roman"/>
        </w:rPr>
        <w:t>group A strep bacteria</w:t>
      </w:r>
      <w:proofErr w:type="gramEnd"/>
      <w:r>
        <w:rPr>
          <w:rFonts w:ascii="Times New Roman" w:eastAsia="Times New Roman" w:hAnsi="Times New Roman" w:cs="Times New Roman"/>
        </w:rPr>
        <w:t xml:space="preserve"> with just a swab. </w:t>
      </w:r>
      <w:commentRangeStart w:id="16"/>
      <w:r>
        <w:rPr>
          <w:rFonts w:ascii="Times New Roman" w:eastAsia="Times New Roman" w:hAnsi="Times New Roman" w:cs="Times New Roman"/>
        </w:rPr>
        <w:t xml:space="preserve">This attracted me to Biomedical Sciences. </w:t>
      </w:r>
      <w:commentRangeEnd w:id="16"/>
      <w:r w:rsidR="00DB47F8">
        <w:rPr>
          <w:rStyle w:val="CommentReference"/>
        </w:rPr>
        <w:commentReference w:id="16"/>
      </w:r>
    </w:p>
    <w:p w14:paraId="50391BD6" w14:textId="3E971E51" w:rsidR="00F01C18" w:rsidRDefault="00F01C18">
      <w:pPr>
        <w:ind w:firstLine="720"/>
        <w:jc w:val="both"/>
        <w:rPr>
          <w:ins w:id="17" w:author="Chiara Situmorang" w:date="2023-01-18T17:20:00Z"/>
          <w:rFonts w:ascii="Times New Roman" w:eastAsia="Times New Roman" w:hAnsi="Times New Roman" w:cs="Times New Roman"/>
        </w:rPr>
      </w:pPr>
      <w:moveToRangeStart w:id="18" w:author="Chiara Situmorang" w:date="2023-01-18T17:20:00Z" w:name="move124954861"/>
      <w:moveTo w:id="19" w:author="Chiara Situmorang" w:date="2023-01-18T17:20:00Z">
        <w:r>
          <w:rPr>
            <w:rFonts w:ascii="Times New Roman" w:eastAsia="Times New Roman" w:hAnsi="Times New Roman" w:cs="Times New Roman"/>
          </w:rPr>
          <w:t xml:space="preserve">Another experience that influenced me to study Biomedical Sciences is when I shadowed a doctor in person. Morning to afternoon, I observed dozens of patients who suffered from </w:t>
        </w:r>
        <w:proofErr w:type="spellStart"/>
        <w:r>
          <w:rPr>
            <w:rFonts w:ascii="Times New Roman" w:eastAsia="Times New Roman" w:hAnsi="Times New Roman" w:cs="Times New Roman"/>
          </w:rPr>
          <w:t>neurolog</w:t>
        </w:r>
        <w:del w:id="20" w:author="Chiara Situmorang" w:date="2023-01-18T17:20:00Z">
          <w:r w:rsidDel="00F01C18">
            <w:rPr>
              <w:rFonts w:ascii="Times New Roman" w:eastAsia="Times New Roman" w:hAnsi="Times New Roman" w:cs="Times New Roman"/>
            </w:rPr>
            <w:delText xml:space="preserve">y-related </w:delText>
          </w:r>
        </w:del>
      </w:moveTo>
      <w:ins w:id="21" w:author="Chiara Situmorang" w:date="2023-01-18T17:20:00Z">
        <w:r>
          <w:rPr>
            <w:rFonts w:ascii="Times New Roman" w:eastAsia="Times New Roman" w:hAnsi="Times New Roman" w:cs="Times New Roman"/>
          </w:rPr>
          <w:t>ical</w:t>
        </w:r>
      </w:ins>
      <w:moveTo w:id="22" w:author="Chiara Situmorang" w:date="2023-01-18T17:20:00Z">
        <w:r>
          <w:rPr>
            <w:rFonts w:ascii="Times New Roman" w:eastAsia="Times New Roman" w:hAnsi="Times New Roman" w:cs="Times New Roman"/>
          </w:rPr>
          <w:t>diseases</w:t>
        </w:r>
        <w:proofErr w:type="spellEnd"/>
        <w:r>
          <w:rPr>
            <w:rFonts w:ascii="Times New Roman" w:eastAsia="Times New Roman" w:hAnsi="Times New Roman" w:cs="Times New Roman"/>
          </w:rPr>
          <w:t xml:space="preserve">, including </w:t>
        </w:r>
      </w:moveTo>
      <w:ins w:id="23" w:author="Chiara Situmorang" w:date="2023-01-18T17:21:00Z">
        <w:r>
          <w:rPr>
            <w:rFonts w:ascii="Times New Roman" w:eastAsia="Times New Roman" w:hAnsi="Times New Roman" w:cs="Times New Roman"/>
          </w:rPr>
          <w:t>p</w:t>
        </w:r>
      </w:ins>
      <w:moveTo w:id="24" w:author="Chiara Situmorang" w:date="2023-01-18T17:20:00Z">
        <w:del w:id="25" w:author="Chiara Situmorang" w:date="2023-01-18T17:21:00Z">
          <w:r w:rsidDel="00F01C18">
            <w:rPr>
              <w:rFonts w:ascii="Times New Roman" w:eastAsia="Times New Roman" w:hAnsi="Times New Roman" w:cs="Times New Roman"/>
            </w:rPr>
            <w:delText>P</w:delText>
          </w:r>
        </w:del>
        <w:r>
          <w:rPr>
            <w:rFonts w:ascii="Times New Roman" w:eastAsia="Times New Roman" w:hAnsi="Times New Roman" w:cs="Times New Roman"/>
          </w:rPr>
          <w:t xml:space="preserve">aresthesia, Parkinson’s </w:t>
        </w:r>
      </w:moveTo>
      <w:ins w:id="26" w:author="Chiara Situmorang" w:date="2023-01-18T17:21:00Z">
        <w:r>
          <w:rPr>
            <w:rFonts w:ascii="Times New Roman" w:eastAsia="Times New Roman" w:hAnsi="Times New Roman" w:cs="Times New Roman"/>
          </w:rPr>
          <w:t>d</w:t>
        </w:r>
      </w:ins>
      <w:moveTo w:id="27" w:author="Chiara Situmorang" w:date="2023-01-18T17:20:00Z">
        <w:del w:id="28" w:author="Chiara Situmorang" w:date="2023-01-18T17:21:00Z">
          <w:r w:rsidDel="00F01C18">
            <w:rPr>
              <w:rFonts w:ascii="Times New Roman" w:eastAsia="Times New Roman" w:hAnsi="Times New Roman" w:cs="Times New Roman"/>
            </w:rPr>
            <w:delText>D</w:delText>
          </w:r>
        </w:del>
        <w:r>
          <w:rPr>
            <w:rFonts w:ascii="Times New Roman" w:eastAsia="Times New Roman" w:hAnsi="Times New Roman" w:cs="Times New Roman"/>
          </w:rPr>
          <w:t xml:space="preserve">isease, HIV/AIDS, and </w:t>
        </w:r>
      </w:moveTo>
      <w:ins w:id="29" w:author="Chiara Situmorang" w:date="2023-01-18T17:21:00Z">
        <w:r>
          <w:rPr>
            <w:rFonts w:ascii="Times New Roman" w:eastAsia="Times New Roman" w:hAnsi="Times New Roman" w:cs="Times New Roman"/>
          </w:rPr>
          <w:t>d</w:t>
        </w:r>
      </w:ins>
      <w:moveTo w:id="30" w:author="Chiara Situmorang" w:date="2023-01-18T17:20:00Z">
        <w:del w:id="31" w:author="Chiara Situmorang" w:date="2023-01-18T17:21:00Z">
          <w:r w:rsidDel="00F01C18">
            <w:rPr>
              <w:rFonts w:ascii="Times New Roman" w:eastAsia="Times New Roman" w:hAnsi="Times New Roman" w:cs="Times New Roman"/>
            </w:rPr>
            <w:delText>D</w:delText>
          </w:r>
        </w:del>
        <w:r>
          <w:rPr>
            <w:rFonts w:ascii="Times New Roman" w:eastAsia="Times New Roman" w:hAnsi="Times New Roman" w:cs="Times New Roman"/>
          </w:rPr>
          <w:t xml:space="preserve">ementia. </w:t>
        </w:r>
        <w:del w:id="32" w:author="Chiara Situmorang" w:date="2023-01-18T17:21:00Z">
          <w:r w:rsidDel="00F01C18">
            <w:rPr>
              <w:rFonts w:ascii="Times New Roman" w:eastAsia="Times New Roman" w:hAnsi="Times New Roman" w:cs="Times New Roman"/>
            </w:rPr>
            <w:delText xml:space="preserve">Besides, </w:delText>
          </w:r>
        </w:del>
        <w:r>
          <w:rPr>
            <w:rFonts w:ascii="Times New Roman" w:eastAsia="Times New Roman" w:hAnsi="Times New Roman" w:cs="Times New Roman"/>
          </w:rPr>
          <w:t xml:space="preserve">I </w:t>
        </w:r>
        <w:del w:id="33" w:author="Chiara Situmorang" w:date="2023-01-18T17:21:00Z">
          <w:r w:rsidDel="00F01C18">
            <w:rPr>
              <w:rFonts w:ascii="Times New Roman" w:eastAsia="Times New Roman" w:hAnsi="Times New Roman" w:cs="Times New Roman"/>
            </w:rPr>
            <w:delText>understood</w:delText>
          </w:r>
        </w:del>
      </w:moveTo>
      <w:ins w:id="34" w:author="Chiara Situmorang" w:date="2023-01-18T17:21:00Z">
        <w:r>
          <w:rPr>
            <w:rFonts w:ascii="Times New Roman" w:eastAsia="Times New Roman" w:hAnsi="Times New Roman" w:cs="Times New Roman"/>
          </w:rPr>
          <w:t>learned</w:t>
        </w:r>
      </w:ins>
      <w:moveTo w:id="35" w:author="Chiara Situmorang" w:date="2023-01-18T17:20:00Z">
        <w:r>
          <w:rPr>
            <w:rFonts w:ascii="Times New Roman" w:eastAsia="Times New Roman" w:hAnsi="Times New Roman" w:cs="Times New Roman"/>
          </w:rPr>
          <w:t xml:space="preserve"> how the biomedical scientists and the doctor </w:t>
        </w:r>
        <w:del w:id="36" w:author="Chiara Situmorang" w:date="2023-01-18T17:21:00Z">
          <w:r w:rsidDel="00F01C18">
            <w:rPr>
              <w:rFonts w:ascii="Times New Roman" w:eastAsia="Times New Roman" w:hAnsi="Times New Roman" w:cs="Times New Roman"/>
            </w:rPr>
            <w:delText>co-worked</w:delText>
          </w:r>
        </w:del>
      </w:moveTo>
      <w:ins w:id="37" w:author="Chiara Situmorang" w:date="2023-01-18T17:21:00Z">
        <w:r>
          <w:rPr>
            <w:rFonts w:ascii="Times New Roman" w:eastAsia="Times New Roman" w:hAnsi="Times New Roman" w:cs="Times New Roman"/>
          </w:rPr>
          <w:t xml:space="preserve">worked together to </w:t>
        </w:r>
      </w:ins>
      <w:ins w:id="38" w:author="Chiara Situmorang" w:date="2023-01-18T17:22:00Z">
        <w:r>
          <w:rPr>
            <w:rFonts w:ascii="Times New Roman" w:eastAsia="Times New Roman" w:hAnsi="Times New Roman" w:cs="Times New Roman"/>
          </w:rPr>
          <w:t>diagnose the patients</w:t>
        </w:r>
      </w:ins>
      <w:moveTo w:id="39" w:author="Chiara Situmorang" w:date="2023-01-18T17:20:00Z">
        <w:r>
          <w:rPr>
            <w:rFonts w:ascii="Times New Roman" w:eastAsia="Times New Roman" w:hAnsi="Times New Roman" w:cs="Times New Roman"/>
          </w:rPr>
          <w:t xml:space="preserve">. </w:t>
        </w:r>
      </w:moveTo>
      <w:ins w:id="40" w:author="Chiara Situmorang" w:date="2023-01-18T17:22:00Z">
        <w:r>
          <w:rPr>
            <w:rFonts w:ascii="Times New Roman" w:eastAsia="Times New Roman" w:hAnsi="Times New Roman" w:cs="Times New Roman"/>
          </w:rPr>
          <w:t>When t</w:t>
        </w:r>
      </w:ins>
      <w:moveTo w:id="41" w:author="Chiara Situmorang" w:date="2023-01-18T17:20:00Z">
        <w:del w:id="42" w:author="Chiara Situmorang" w:date="2023-01-18T17:22:00Z">
          <w:r w:rsidDel="00F01C18">
            <w:rPr>
              <w:rFonts w:ascii="Times New Roman" w:eastAsia="Times New Roman" w:hAnsi="Times New Roman" w:cs="Times New Roman"/>
            </w:rPr>
            <w:delText>T</w:delText>
          </w:r>
        </w:del>
        <w:r>
          <w:rPr>
            <w:rFonts w:ascii="Times New Roman" w:eastAsia="Times New Roman" w:hAnsi="Times New Roman" w:cs="Times New Roman"/>
          </w:rPr>
          <w:t xml:space="preserve">he doctor required laboratory </w:t>
        </w:r>
        <w:del w:id="43" w:author="Chiara Situmorang" w:date="2023-01-18T17:22:00Z">
          <w:r w:rsidDel="00F01C18">
            <w:rPr>
              <w:rFonts w:ascii="Times New Roman" w:eastAsia="Times New Roman" w:hAnsi="Times New Roman" w:cs="Times New Roman"/>
            </w:rPr>
            <w:delText xml:space="preserve">and scientific </w:delText>
          </w:r>
        </w:del>
        <w:r>
          <w:rPr>
            <w:rFonts w:ascii="Times New Roman" w:eastAsia="Times New Roman" w:hAnsi="Times New Roman" w:cs="Times New Roman"/>
          </w:rPr>
          <w:t xml:space="preserve">tests </w:t>
        </w:r>
        <w:del w:id="44" w:author="Chiara Situmorang" w:date="2023-01-18T17:22:00Z">
          <w:r w:rsidDel="00F01C18">
            <w:rPr>
              <w:rFonts w:ascii="Times New Roman" w:eastAsia="Times New Roman" w:hAnsi="Times New Roman" w:cs="Times New Roman"/>
            </w:rPr>
            <w:delText>to diagnose their patients’ illnesses. For example,</w:delText>
          </w:r>
        </w:del>
      </w:moveTo>
      <w:ins w:id="45" w:author="Chiara Situmorang" w:date="2023-01-18T17:22:00Z">
        <w:r>
          <w:rPr>
            <w:rFonts w:ascii="Times New Roman" w:eastAsia="Times New Roman" w:hAnsi="Times New Roman" w:cs="Times New Roman"/>
          </w:rPr>
          <w:t>for diagnosis like</w:t>
        </w:r>
      </w:ins>
      <w:moveTo w:id="46" w:author="Chiara Situmorang" w:date="2023-01-18T17:20:00Z">
        <w:r>
          <w:rPr>
            <w:rFonts w:ascii="Times New Roman" w:eastAsia="Times New Roman" w:hAnsi="Times New Roman" w:cs="Times New Roman"/>
          </w:rPr>
          <w:t xml:space="preserve"> the RNA test</w:t>
        </w:r>
      </w:moveTo>
      <w:ins w:id="47" w:author="Chiara Situmorang" w:date="2023-01-18T17:22:00Z">
        <w:r>
          <w:rPr>
            <w:rFonts w:ascii="Times New Roman" w:eastAsia="Times New Roman" w:hAnsi="Times New Roman" w:cs="Times New Roman"/>
          </w:rPr>
          <w:t>,</w:t>
        </w:r>
      </w:ins>
      <w:moveTo w:id="48" w:author="Chiara Situmorang" w:date="2023-01-18T17:20:00Z">
        <w:r>
          <w:rPr>
            <w:rFonts w:ascii="Times New Roman" w:eastAsia="Times New Roman" w:hAnsi="Times New Roman" w:cs="Times New Roman"/>
          </w:rPr>
          <w:t xml:space="preserve"> </w:t>
        </w:r>
        <w:del w:id="49" w:author="Chiara Situmorang" w:date="2023-01-18T17:22:00Z">
          <w:r w:rsidDel="00F01C18">
            <w:rPr>
              <w:rFonts w:ascii="Times New Roman" w:eastAsia="Times New Roman" w:hAnsi="Times New Roman" w:cs="Times New Roman"/>
            </w:rPr>
            <w:delText>was carried out</w:delText>
          </w:r>
        </w:del>
      </w:moveTo>
      <w:ins w:id="50" w:author="Chiara Situmorang" w:date="2023-01-18T17:22:00Z">
        <w:r>
          <w:rPr>
            <w:rFonts w:ascii="Times New Roman" w:eastAsia="Times New Roman" w:hAnsi="Times New Roman" w:cs="Times New Roman"/>
          </w:rPr>
          <w:t>they would be done</w:t>
        </w:r>
      </w:ins>
      <w:moveTo w:id="51" w:author="Chiara Situmorang" w:date="2023-01-18T17:20:00Z">
        <w:r>
          <w:rPr>
            <w:rFonts w:ascii="Times New Roman" w:eastAsia="Times New Roman" w:hAnsi="Times New Roman" w:cs="Times New Roman"/>
          </w:rPr>
          <w:t xml:space="preserve"> by the scientists, </w:t>
        </w:r>
        <w:del w:id="52" w:author="Chiara Situmorang" w:date="2023-01-18T17:23:00Z">
          <w:r w:rsidDel="00F01C18">
            <w:rPr>
              <w:rFonts w:ascii="Times New Roman" w:eastAsia="Times New Roman" w:hAnsi="Times New Roman" w:cs="Times New Roman"/>
            </w:rPr>
            <w:delText>which then</w:delText>
          </w:r>
        </w:del>
      </w:moveTo>
      <w:ins w:id="53" w:author="Chiara Situmorang" w:date="2023-01-18T17:23:00Z">
        <w:r>
          <w:rPr>
            <w:rFonts w:ascii="Times New Roman" w:eastAsia="Times New Roman" w:hAnsi="Times New Roman" w:cs="Times New Roman"/>
          </w:rPr>
          <w:t>who would give</w:t>
        </w:r>
      </w:ins>
      <w:moveTo w:id="54" w:author="Chiara Situmorang" w:date="2023-01-18T17:20:00Z">
        <w:r>
          <w:rPr>
            <w:rFonts w:ascii="Times New Roman" w:eastAsia="Times New Roman" w:hAnsi="Times New Roman" w:cs="Times New Roman"/>
          </w:rPr>
          <w:t xml:space="preserve"> the results </w:t>
        </w:r>
        <w:del w:id="55" w:author="Chiara Situmorang" w:date="2023-01-18T17:23:00Z">
          <w:r w:rsidDel="00F01C18">
            <w:rPr>
              <w:rFonts w:ascii="Times New Roman" w:eastAsia="Times New Roman" w:hAnsi="Times New Roman" w:cs="Times New Roman"/>
            </w:rPr>
            <w:delText>were read by</w:delText>
          </w:r>
        </w:del>
      </w:moveTo>
      <w:ins w:id="56" w:author="Chiara Situmorang" w:date="2023-01-18T17:23:00Z">
        <w:r>
          <w:rPr>
            <w:rFonts w:ascii="Times New Roman" w:eastAsia="Times New Roman" w:hAnsi="Times New Roman" w:cs="Times New Roman"/>
          </w:rPr>
          <w:t>back to</w:t>
        </w:r>
      </w:ins>
      <w:moveTo w:id="57" w:author="Chiara Situmorang" w:date="2023-01-18T17:20:00Z">
        <w:r>
          <w:rPr>
            <w:rFonts w:ascii="Times New Roman" w:eastAsia="Times New Roman" w:hAnsi="Times New Roman" w:cs="Times New Roman"/>
          </w:rPr>
          <w:t xml:space="preserve"> the doctor to </w:t>
        </w:r>
        <w:del w:id="58" w:author="Chiara Situmorang" w:date="2023-01-18T17:23:00Z">
          <w:r w:rsidDel="00F01C18">
            <w:rPr>
              <w:rFonts w:ascii="Times New Roman" w:eastAsia="Times New Roman" w:hAnsi="Times New Roman" w:cs="Times New Roman"/>
            </w:rPr>
            <w:delText>diagnose</w:delText>
          </w:r>
        </w:del>
      </w:moveTo>
      <w:ins w:id="59" w:author="Chiara Situmorang" w:date="2023-01-18T17:23:00Z">
        <w:r>
          <w:rPr>
            <w:rFonts w:ascii="Times New Roman" w:eastAsia="Times New Roman" w:hAnsi="Times New Roman" w:cs="Times New Roman"/>
          </w:rPr>
          <w:t>read</w:t>
        </w:r>
      </w:ins>
      <w:moveTo w:id="60" w:author="Chiara Situmorang" w:date="2023-01-18T17:20:00Z">
        <w:r>
          <w:rPr>
            <w:rFonts w:ascii="Times New Roman" w:eastAsia="Times New Roman" w:hAnsi="Times New Roman" w:cs="Times New Roman"/>
          </w:rPr>
          <w:t>.</w:t>
        </w:r>
      </w:moveTo>
      <w:moveToRangeEnd w:id="18"/>
    </w:p>
    <w:p w14:paraId="00000004" w14:textId="77714A37" w:rsidR="00244DBF" w:rsidDel="00F01C18" w:rsidRDefault="00000000">
      <w:pPr>
        <w:ind w:firstLine="720"/>
        <w:jc w:val="both"/>
        <w:rPr>
          <w:del w:id="61" w:author="Chiara Situmorang" w:date="2023-01-18T17:20:00Z"/>
          <w:rFonts w:ascii="Times New Roman" w:eastAsia="Times New Roman" w:hAnsi="Times New Roman" w:cs="Times New Roman"/>
        </w:rPr>
      </w:pPr>
      <w:commentRangeStart w:id="62"/>
      <w:r>
        <w:rPr>
          <w:rFonts w:ascii="Times New Roman" w:eastAsia="Times New Roman" w:hAnsi="Times New Roman" w:cs="Times New Roman"/>
        </w:rPr>
        <w:t>I hope to address the progressiveness of human diseases and their obscure root-causes and treatments</w:t>
      </w:r>
      <w:commentRangeEnd w:id="62"/>
      <w:r w:rsidR="00F01C18">
        <w:rPr>
          <w:rStyle w:val="CommentReference"/>
        </w:rPr>
        <w:commentReference w:id="62"/>
      </w:r>
      <w:r>
        <w:rPr>
          <w:rFonts w:ascii="Times New Roman" w:eastAsia="Times New Roman" w:hAnsi="Times New Roman" w:cs="Times New Roman"/>
        </w:rPr>
        <w:t xml:space="preserve">. For instance, there are thousands of people who were unable to survive from lung cancer, because it is typically diagnosed at a severe stage and professionals were not able to treat it. </w:t>
      </w:r>
      <w:del w:id="63" w:author="Chiara Situmorang" w:date="2023-01-18T17:15:00Z">
        <w:r w:rsidDel="00F01C18">
          <w:rPr>
            <w:rFonts w:ascii="Times New Roman" w:eastAsia="Times New Roman" w:hAnsi="Times New Roman" w:cs="Times New Roman"/>
          </w:rPr>
          <w:delText xml:space="preserve">Referring </w:delText>
        </w:r>
      </w:del>
      <w:ins w:id="64" w:author="Chiara Situmorang" w:date="2023-01-18T17:15:00Z">
        <w:r w:rsidR="00F01C18">
          <w:rPr>
            <w:rFonts w:ascii="Times New Roman" w:eastAsia="Times New Roman" w:hAnsi="Times New Roman" w:cs="Times New Roman"/>
          </w:rPr>
          <w:t>According</w:t>
        </w:r>
        <w:r w:rsidR="00F01C18">
          <w:rPr>
            <w:rFonts w:ascii="Times New Roman" w:eastAsia="Times New Roman" w:hAnsi="Times New Roman" w:cs="Times New Roman"/>
          </w:rPr>
          <w:t xml:space="preserve"> </w:t>
        </w:r>
      </w:ins>
      <w:r>
        <w:rPr>
          <w:rFonts w:ascii="Times New Roman" w:eastAsia="Times New Roman" w:hAnsi="Times New Roman" w:cs="Times New Roman"/>
        </w:rPr>
        <w:t>to Scientific American and Quanta Magazine</w:t>
      </w:r>
      <w:ins w:id="65" w:author="Chiara Situmorang" w:date="2023-01-18T17:15:00Z">
        <w:r w:rsidR="00F01C18">
          <w:rPr>
            <w:rFonts w:ascii="Times New Roman" w:eastAsia="Times New Roman" w:hAnsi="Times New Roman" w:cs="Times New Roman"/>
          </w:rPr>
          <w:t>,</w:t>
        </w:r>
      </w:ins>
      <w:del w:id="66" w:author="Chiara Situmorang" w:date="2023-01-18T17:15:00Z">
        <w:r w:rsidDel="00F01C18">
          <w:rPr>
            <w:rFonts w:ascii="Times New Roman" w:eastAsia="Times New Roman" w:hAnsi="Times New Roman" w:cs="Times New Roman"/>
          </w:rPr>
          <w:delText xml:space="preserve"> –</w:delText>
        </w:r>
      </w:del>
      <w:r>
        <w:rPr>
          <w:rFonts w:ascii="Times New Roman" w:eastAsia="Times New Roman" w:hAnsi="Times New Roman" w:cs="Times New Roman"/>
        </w:rPr>
        <w:t xml:space="preserve"> </w:t>
      </w:r>
      <w:ins w:id="67" w:author="Chiara Situmorang" w:date="2023-01-18T17:15:00Z">
        <w:r w:rsidR="00F01C18">
          <w:rPr>
            <w:rFonts w:ascii="Times New Roman" w:eastAsia="Times New Roman" w:hAnsi="Times New Roman" w:cs="Times New Roman"/>
          </w:rPr>
          <w:t>al</w:t>
        </w:r>
      </w:ins>
      <w:r>
        <w:rPr>
          <w:rFonts w:ascii="Times New Roman" w:eastAsia="Times New Roman" w:hAnsi="Times New Roman" w:cs="Times New Roman"/>
        </w:rPr>
        <w:t xml:space="preserve">though there are technologies established to help detect and treat the lethal diseases, such as a robotic bronchoscope to know whether one’s lung is cancerous and a </w:t>
      </w:r>
      <w:commentRangeStart w:id="68"/>
      <w:r>
        <w:rPr>
          <w:rFonts w:ascii="Times New Roman" w:eastAsia="Times New Roman" w:hAnsi="Times New Roman" w:cs="Times New Roman"/>
        </w:rPr>
        <w:t xml:space="preserve">vagina on a chip </w:t>
      </w:r>
      <w:commentRangeEnd w:id="68"/>
      <w:r w:rsidR="00F01C18">
        <w:rPr>
          <w:rStyle w:val="CommentReference"/>
        </w:rPr>
        <w:commentReference w:id="68"/>
      </w:r>
      <w:r>
        <w:rPr>
          <w:rFonts w:ascii="Times New Roman" w:eastAsia="Times New Roman" w:hAnsi="Times New Roman" w:cs="Times New Roman"/>
        </w:rPr>
        <w:t xml:space="preserve">to examine drugs against bacterial vaginosis, </w:t>
      </w:r>
      <w:del w:id="69" w:author="Chiara Situmorang" w:date="2023-01-18T17:18:00Z">
        <w:r w:rsidDel="00F01C18">
          <w:rPr>
            <w:rFonts w:ascii="Times New Roman" w:eastAsia="Times New Roman" w:hAnsi="Times New Roman" w:cs="Times New Roman"/>
          </w:rPr>
          <w:delText xml:space="preserve">still </w:delText>
        </w:r>
      </w:del>
      <w:r>
        <w:rPr>
          <w:rFonts w:ascii="Times New Roman" w:eastAsia="Times New Roman" w:hAnsi="Times New Roman" w:cs="Times New Roman"/>
        </w:rPr>
        <w:t xml:space="preserve">they </w:t>
      </w:r>
      <w:ins w:id="70" w:author="Chiara Situmorang" w:date="2023-01-18T17:18:00Z">
        <w:r w:rsidR="00F01C18">
          <w:rPr>
            <w:rFonts w:ascii="Times New Roman" w:eastAsia="Times New Roman" w:hAnsi="Times New Roman" w:cs="Times New Roman"/>
          </w:rPr>
          <w:t xml:space="preserve">still </w:t>
        </w:r>
      </w:ins>
      <w:r>
        <w:rPr>
          <w:rFonts w:ascii="Times New Roman" w:eastAsia="Times New Roman" w:hAnsi="Times New Roman" w:cs="Times New Roman"/>
        </w:rPr>
        <w:t xml:space="preserve">cannot prevent one from being afflicted with the disease. As a </w:t>
      </w:r>
      <w:del w:id="71" w:author="Chiara Situmorang" w:date="2023-01-18T17:18:00Z">
        <w:r w:rsidDel="00F01C18">
          <w:rPr>
            <w:rFonts w:ascii="Times New Roman" w:eastAsia="Times New Roman" w:hAnsi="Times New Roman" w:cs="Times New Roman"/>
          </w:rPr>
          <w:delText>concern to this</w:delText>
        </w:r>
      </w:del>
      <w:ins w:id="72" w:author="Chiara Situmorang" w:date="2023-01-18T17:18:00Z">
        <w:r w:rsidR="00F01C18">
          <w:rPr>
            <w:rFonts w:ascii="Times New Roman" w:eastAsia="Times New Roman" w:hAnsi="Times New Roman" w:cs="Times New Roman"/>
          </w:rPr>
          <w:t>result</w:t>
        </w:r>
      </w:ins>
      <w:r>
        <w:rPr>
          <w:rFonts w:ascii="Times New Roman" w:eastAsia="Times New Roman" w:hAnsi="Times New Roman" w:cs="Times New Roman"/>
        </w:rPr>
        <w:t xml:space="preserve">, I aim to research intensely to understand </w:t>
      </w:r>
      <w:commentRangeStart w:id="73"/>
      <w:r>
        <w:rPr>
          <w:rFonts w:ascii="Times New Roman" w:eastAsia="Times New Roman" w:hAnsi="Times New Roman" w:cs="Times New Roman"/>
        </w:rPr>
        <w:t>everything important</w:t>
      </w:r>
      <w:commentRangeEnd w:id="73"/>
      <w:r w:rsidR="00F01C18">
        <w:rPr>
          <w:rStyle w:val="CommentReference"/>
        </w:rPr>
        <w:commentReference w:id="73"/>
      </w:r>
      <w:r>
        <w:rPr>
          <w:rFonts w:ascii="Times New Roman" w:eastAsia="Times New Roman" w:hAnsi="Times New Roman" w:cs="Times New Roman"/>
        </w:rPr>
        <w:t xml:space="preserve"> about various diseases, </w:t>
      </w:r>
      <w:commentRangeStart w:id="74"/>
      <w:r>
        <w:rPr>
          <w:rFonts w:ascii="Times New Roman" w:eastAsia="Times New Roman" w:hAnsi="Times New Roman" w:cs="Times New Roman"/>
        </w:rPr>
        <w:t>specifically the cardiovascular</w:t>
      </w:r>
      <w:commentRangeEnd w:id="74"/>
      <w:r w:rsidR="00F01C18">
        <w:rPr>
          <w:rStyle w:val="CommentReference"/>
        </w:rPr>
        <w:commentReference w:id="74"/>
      </w:r>
      <w:r>
        <w:rPr>
          <w:rFonts w:ascii="Times New Roman" w:eastAsia="Times New Roman" w:hAnsi="Times New Roman" w:cs="Times New Roman"/>
        </w:rPr>
        <w:t xml:space="preserve">, so that people </w:t>
      </w:r>
      <w:del w:id="75" w:author="Chiara Situmorang" w:date="2023-01-18T17:20:00Z">
        <w:r w:rsidDel="00F01C18">
          <w:rPr>
            <w:rFonts w:ascii="Times New Roman" w:eastAsia="Times New Roman" w:hAnsi="Times New Roman" w:cs="Times New Roman"/>
          </w:rPr>
          <w:delText>are able to</w:delText>
        </w:r>
      </w:del>
      <w:ins w:id="76" w:author="Chiara Situmorang" w:date="2023-01-18T17:20:00Z">
        <w:r w:rsidR="00F01C18">
          <w:rPr>
            <w:rFonts w:ascii="Times New Roman" w:eastAsia="Times New Roman" w:hAnsi="Times New Roman" w:cs="Times New Roman"/>
          </w:rPr>
          <w:t>can</w:t>
        </w:r>
      </w:ins>
      <w:r>
        <w:rPr>
          <w:rFonts w:ascii="Times New Roman" w:eastAsia="Times New Roman" w:hAnsi="Times New Roman" w:cs="Times New Roman"/>
        </w:rPr>
        <w:t xml:space="preserve"> </w:t>
      </w:r>
      <w:del w:id="77" w:author="Chiara Situmorang" w:date="2023-01-18T17:20:00Z">
        <w:r w:rsidDel="00F01C18">
          <w:rPr>
            <w:rFonts w:ascii="Times New Roman" w:eastAsia="Times New Roman" w:hAnsi="Times New Roman" w:cs="Times New Roman"/>
          </w:rPr>
          <w:delText>strongly combat</w:delText>
        </w:r>
      </w:del>
      <w:ins w:id="78" w:author="Chiara Situmorang" w:date="2023-01-18T17:20:00Z">
        <w:r w:rsidR="00F01C18">
          <w:rPr>
            <w:rFonts w:ascii="Times New Roman" w:eastAsia="Times New Roman" w:hAnsi="Times New Roman" w:cs="Times New Roman"/>
          </w:rPr>
          <w:t>treat</w:t>
        </w:r>
      </w:ins>
      <w:r>
        <w:rPr>
          <w:rFonts w:ascii="Times New Roman" w:eastAsia="Times New Roman" w:hAnsi="Times New Roman" w:cs="Times New Roman"/>
        </w:rPr>
        <w:t xml:space="preserve"> them. </w:t>
      </w:r>
    </w:p>
    <w:p w14:paraId="00000005" w14:textId="409E32F9" w:rsidR="00244DBF" w:rsidRDefault="00000000" w:rsidP="00F01C18">
      <w:pPr>
        <w:ind w:firstLine="720"/>
        <w:jc w:val="both"/>
        <w:rPr>
          <w:rFonts w:ascii="Times New Roman" w:eastAsia="Times New Roman" w:hAnsi="Times New Roman" w:cs="Times New Roman"/>
        </w:rPr>
        <w:pPrChange w:id="79" w:author="Chiara Situmorang" w:date="2023-01-18T17:20:00Z">
          <w:pPr>
            <w:jc w:val="both"/>
          </w:pPr>
        </w:pPrChange>
      </w:pPr>
      <w:del w:id="80" w:author="Chiara Situmorang" w:date="2023-01-18T17:20:00Z">
        <w:r w:rsidDel="00F01C18">
          <w:rPr>
            <w:rFonts w:ascii="Times New Roman" w:eastAsia="Times New Roman" w:hAnsi="Times New Roman" w:cs="Times New Roman"/>
          </w:rPr>
          <w:tab/>
        </w:r>
      </w:del>
      <w:moveFromRangeStart w:id="81" w:author="Chiara Situmorang" w:date="2023-01-18T17:20:00Z" w:name="move124954861"/>
      <w:moveFrom w:id="82" w:author="Chiara Situmorang" w:date="2023-01-18T17:20:00Z">
        <w:r w:rsidDel="00F01C18">
          <w:rPr>
            <w:rFonts w:ascii="Times New Roman" w:eastAsia="Times New Roman" w:hAnsi="Times New Roman" w:cs="Times New Roman"/>
          </w:rPr>
          <w:t>Another experience that influenced me to study Biomedical Sciences is when I shadowed a doctor in person. Morning to afternoon, I observed dozens of patients who suffered from neurology-related diseases, including Paresthesia, Parkinson’s Disease, HIV/AIDS, and Dementia. Besides, I understood how the biomedical scientists and the doctor co-worked. The doctor required laboratory and scientific tests to diagnose their patients’ illnesses. For example, the RNA test was carried out by the scientists, which then the results were read by the doctor to diagnose.</w:t>
        </w:r>
      </w:moveFrom>
      <w:moveFromRangeEnd w:id="81"/>
    </w:p>
    <w:p w14:paraId="00000006" w14:textId="56B38945" w:rsidR="00244DBF"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In addition, I participated in organizational activities, such as the </w:t>
      </w:r>
      <w:commentRangeStart w:id="83"/>
      <w:r>
        <w:rPr>
          <w:rFonts w:ascii="Times New Roman" w:eastAsia="Times New Roman" w:hAnsi="Times New Roman" w:cs="Times New Roman"/>
        </w:rPr>
        <w:t>Student Council</w:t>
      </w:r>
      <w:commentRangeEnd w:id="83"/>
      <w:r w:rsidR="00F01C18">
        <w:rPr>
          <w:rStyle w:val="CommentReference"/>
        </w:rPr>
        <w:commentReference w:id="83"/>
      </w:r>
      <w:r>
        <w:rPr>
          <w:rFonts w:ascii="Times New Roman" w:eastAsia="Times New Roman" w:hAnsi="Times New Roman" w:cs="Times New Roman"/>
        </w:rPr>
        <w:t xml:space="preserve">. </w:t>
      </w:r>
      <w:del w:id="84" w:author="Chiara Situmorang" w:date="2023-01-18T17:28:00Z">
        <w:r w:rsidDel="008A41E1">
          <w:rPr>
            <w:rFonts w:ascii="Times New Roman" w:eastAsia="Times New Roman" w:hAnsi="Times New Roman" w:cs="Times New Roman"/>
          </w:rPr>
          <w:delText xml:space="preserve">It trained me in social and leadership skills. </w:delText>
        </w:r>
      </w:del>
      <w:del w:id="85" w:author="Chiara Situmorang" w:date="2023-01-18T17:25:00Z">
        <w:r w:rsidDel="00F01C18">
          <w:rPr>
            <w:rFonts w:ascii="Times New Roman" w:eastAsia="Times New Roman" w:hAnsi="Times New Roman" w:cs="Times New Roman"/>
          </w:rPr>
          <w:delText>One of them was when</w:delText>
        </w:r>
      </w:del>
      <w:ins w:id="86" w:author="Chiara Situmorang" w:date="2023-01-18T17:25:00Z">
        <w:r w:rsidR="00F01C18">
          <w:rPr>
            <w:rFonts w:ascii="Times New Roman" w:eastAsia="Times New Roman" w:hAnsi="Times New Roman" w:cs="Times New Roman"/>
          </w:rPr>
          <w:t>I learned how to think creatively when</w:t>
        </w:r>
      </w:ins>
      <w:r>
        <w:rPr>
          <w:rFonts w:ascii="Times New Roman" w:eastAsia="Times New Roman" w:hAnsi="Times New Roman" w:cs="Times New Roman"/>
        </w:rPr>
        <w:t xml:space="preserve"> I became a group leader for the new tenth graders in the Student Orientation Program. </w:t>
      </w:r>
      <w:del w:id="87" w:author="Chiara Situmorang" w:date="2023-01-18T17:26:00Z">
        <w:r w:rsidDel="008A41E1">
          <w:rPr>
            <w:rFonts w:ascii="Times New Roman" w:eastAsia="Times New Roman" w:hAnsi="Times New Roman" w:cs="Times New Roman"/>
          </w:rPr>
          <w:delText>There my members were obstructive with one another and</w:delText>
        </w:r>
      </w:del>
      <w:ins w:id="88" w:author="Chiara Situmorang" w:date="2023-01-18T17:26:00Z">
        <w:r w:rsidR="008A41E1">
          <w:rPr>
            <w:rFonts w:ascii="Times New Roman" w:eastAsia="Times New Roman" w:hAnsi="Times New Roman" w:cs="Times New Roman"/>
          </w:rPr>
          <w:t>At first, when the students</w:t>
        </w:r>
      </w:ins>
      <w:r>
        <w:rPr>
          <w:rFonts w:ascii="Times New Roman" w:eastAsia="Times New Roman" w:hAnsi="Times New Roman" w:cs="Times New Roman"/>
        </w:rPr>
        <w:t xml:space="preserve"> did not want to get involved in the activities</w:t>
      </w:r>
      <w:ins w:id="89" w:author="Chiara Situmorang" w:date="2023-01-18T17:26:00Z">
        <w:r w:rsidR="008A41E1">
          <w:rPr>
            <w:rFonts w:ascii="Times New Roman" w:eastAsia="Times New Roman" w:hAnsi="Times New Roman" w:cs="Times New Roman"/>
          </w:rPr>
          <w:t xml:space="preserve">, </w:t>
        </w:r>
      </w:ins>
      <w:del w:id="90" w:author="Chiara Situmorang" w:date="2023-01-18T17:26:00Z">
        <w:r w:rsidDel="008A41E1">
          <w:rPr>
            <w:rFonts w:ascii="Times New Roman" w:eastAsia="Times New Roman" w:hAnsi="Times New Roman" w:cs="Times New Roman"/>
          </w:rPr>
          <w:delText xml:space="preserve">. At first, </w:delText>
        </w:r>
      </w:del>
      <w:r>
        <w:rPr>
          <w:rFonts w:ascii="Times New Roman" w:eastAsia="Times New Roman" w:hAnsi="Times New Roman" w:cs="Times New Roman"/>
        </w:rPr>
        <w:t xml:space="preserve">I </w:t>
      </w:r>
      <w:del w:id="91" w:author="Chiara Situmorang" w:date="2023-01-18T17:26:00Z">
        <w:r w:rsidDel="008A41E1">
          <w:rPr>
            <w:rFonts w:ascii="Times New Roman" w:eastAsia="Times New Roman" w:hAnsi="Times New Roman" w:cs="Times New Roman"/>
          </w:rPr>
          <w:delText>failed to solve this</w:delText>
        </w:r>
      </w:del>
      <w:ins w:id="92" w:author="Chiara Situmorang" w:date="2023-01-18T17:26:00Z">
        <w:r w:rsidR="008A41E1">
          <w:rPr>
            <w:rFonts w:ascii="Times New Roman" w:eastAsia="Times New Roman" w:hAnsi="Times New Roman" w:cs="Times New Roman"/>
          </w:rPr>
          <w:t xml:space="preserve">only thought of activities that I’d also done during </w:t>
        </w:r>
      </w:ins>
      <w:ins w:id="93" w:author="Chiara Situmorang" w:date="2023-01-18T17:27:00Z">
        <w:r w:rsidR="008A41E1">
          <w:rPr>
            <w:rFonts w:ascii="Times New Roman" w:eastAsia="Times New Roman" w:hAnsi="Times New Roman" w:cs="Times New Roman"/>
          </w:rPr>
          <w:t>my own orientation program</w:t>
        </w:r>
      </w:ins>
      <w:r>
        <w:rPr>
          <w:rFonts w:ascii="Times New Roman" w:eastAsia="Times New Roman" w:hAnsi="Times New Roman" w:cs="Times New Roman"/>
        </w:rPr>
        <w:t xml:space="preserve">. But </w:t>
      </w:r>
      <w:ins w:id="94" w:author="Chiara Situmorang" w:date="2023-01-18T17:27:00Z">
        <w:r w:rsidR="008A41E1">
          <w:rPr>
            <w:rFonts w:ascii="Times New Roman" w:eastAsia="Times New Roman" w:hAnsi="Times New Roman" w:cs="Times New Roman"/>
          </w:rPr>
          <w:t>w</w:t>
        </w:r>
      </w:ins>
      <w:del w:id="95" w:author="Chiara Situmorang" w:date="2023-01-18T17:27:00Z">
        <w:r w:rsidDel="008A41E1">
          <w:rPr>
            <w:rFonts w:ascii="Times New Roman" w:eastAsia="Times New Roman" w:hAnsi="Times New Roman" w:cs="Times New Roman"/>
          </w:rPr>
          <w:delText>t</w:delText>
        </w:r>
      </w:del>
      <w:r>
        <w:rPr>
          <w:rFonts w:ascii="Times New Roman" w:eastAsia="Times New Roman" w:hAnsi="Times New Roman" w:cs="Times New Roman"/>
        </w:rPr>
        <w:t>hen</w:t>
      </w:r>
      <w:del w:id="96" w:author="Chiara Situmorang" w:date="2023-01-18T17:27:00Z">
        <w:r w:rsidDel="008A41E1">
          <w:rPr>
            <w:rFonts w:ascii="Times New Roman" w:eastAsia="Times New Roman" w:hAnsi="Times New Roman" w:cs="Times New Roman"/>
          </w:rPr>
          <w:delText>,</w:delText>
        </w:r>
      </w:del>
      <w:r>
        <w:rPr>
          <w:rFonts w:ascii="Times New Roman" w:eastAsia="Times New Roman" w:hAnsi="Times New Roman" w:cs="Times New Roman"/>
        </w:rPr>
        <w:t xml:space="preserve"> I asked the other group leaders</w:t>
      </w:r>
      <w:ins w:id="97" w:author="Chiara Situmorang" w:date="2023-01-18T17:27:00Z">
        <w:r w:rsidR="008A41E1">
          <w:rPr>
            <w:rFonts w:ascii="Times New Roman" w:eastAsia="Times New Roman" w:hAnsi="Times New Roman" w:cs="Times New Roman"/>
          </w:rPr>
          <w:t xml:space="preserve"> for</w:t>
        </w:r>
      </w:ins>
      <w:del w:id="98" w:author="Chiara Situmorang" w:date="2023-01-18T17:27:00Z">
        <w:r w:rsidDel="008A41E1">
          <w:rPr>
            <w:rFonts w:ascii="Times New Roman" w:eastAsia="Times New Roman" w:hAnsi="Times New Roman" w:cs="Times New Roman"/>
          </w:rPr>
          <w:delText>’</w:delText>
        </w:r>
      </w:del>
      <w:r>
        <w:rPr>
          <w:rFonts w:ascii="Times New Roman" w:eastAsia="Times New Roman" w:hAnsi="Times New Roman" w:cs="Times New Roman"/>
        </w:rPr>
        <w:t xml:space="preserve"> advice</w:t>
      </w:r>
      <w:ins w:id="99" w:author="Chiara Situmorang" w:date="2023-01-18T17:27:00Z">
        <w:r w:rsidR="008A41E1">
          <w:rPr>
            <w:rFonts w:ascii="Times New Roman" w:eastAsia="Times New Roman" w:hAnsi="Times New Roman" w:cs="Times New Roman"/>
          </w:rPr>
          <w:t>,</w:t>
        </w:r>
      </w:ins>
      <w:r>
        <w:rPr>
          <w:rFonts w:ascii="Times New Roman" w:eastAsia="Times New Roman" w:hAnsi="Times New Roman" w:cs="Times New Roman"/>
        </w:rPr>
        <w:t xml:space="preserve"> </w:t>
      </w:r>
      <w:del w:id="100" w:author="Chiara Situmorang" w:date="2023-01-18T17:27:00Z">
        <w:r w:rsidDel="008A41E1">
          <w:rPr>
            <w:rFonts w:ascii="Times New Roman" w:eastAsia="Times New Roman" w:hAnsi="Times New Roman" w:cs="Times New Roman"/>
          </w:rPr>
          <w:delText xml:space="preserve">which </w:delText>
        </w:r>
      </w:del>
      <w:ins w:id="101" w:author="Chiara Situmorang" w:date="2023-01-18T17:27:00Z">
        <w:r w:rsidR="008A41E1">
          <w:rPr>
            <w:rFonts w:ascii="Times New Roman" w:eastAsia="Times New Roman" w:hAnsi="Times New Roman" w:cs="Times New Roman"/>
          </w:rPr>
          <w:t>they</w:t>
        </w:r>
        <w:r w:rsidR="008A41E1">
          <w:rPr>
            <w:rFonts w:ascii="Times New Roman" w:eastAsia="Times New Roman" w:hAnsi="Times New Roman" w:cs="Times New Roman"/>
          </w:rPr>
          <w:t xml:space="preserve"> </w:t>
        </w:r>
      </w:ins>
      <w:r>
        <w:rPr>
          <w:rFonts w:ascii="Times New Roman" w:eastAsia="Times New Roman" w:hAnsi="Times New Roman" w:cs="Times New Roman"/>
        </w:rPr>
        <w:t xml:space="preserve">told me to </w:t>
      </w:r>
      <w:ins w:id="102" w:author="Chiara Situmorang" w:date="2023-01-18T17:27:00Z">
        <w:r w:rsidR="008A41E1">
          <w:rPr>
            <w:rFonts w:ascii="Times New Roman" w:eastAsia="Times New Roman" w:hAnsi="Times New Roman" w:cs="Times New Roman"/>
          </w:rPr>
          <w:t xml:space="preserve">think outside the box, </w:t>
        </w:r>
      </w:ins>
      <w:r>
        <w:rPr>
          <w:rFonts w:ascii="Times New Roman" w:eastAsia="Times New Roman" w:hAnsi="Times New Roman" w:cs="Times New Roman"/>
        </w:rPr>
        <w:t>do ‘atypical’ activities. This brought me to Mafia, charades, and cheer</w:t>
      </w:r>
      <w:ins w:id="103" w:author="Chiara Situmorang" w:date="2023-01-18T17:27:00Z">
        <w:r w:rsidR="008A41E1">
          <w:rPr>
            <w:rFonts w:ascii="Times New Roman" w:eastAsia="Times New Roman" w:hAnsi="Times New Roman" w:cs="Times New Roman"/>
          </w:rPr>
          <w:t>, which</w:t>
        </w:r>
      </w:ins>
      <w:del w:id="104" w:author="Chiara Situmorang" w:date="2023-01-18T17:27:00Z">
        <w:r w:rsidDel="008A41E1">
          <w:rPr>
            <w:rFonts w:ascii="Times New Roman" w:eastAsia="Times New Roman" w:hAnsi="Times New Roman" w:cs="Times New Roman"/>
          </w:rPr>
          <w:delText>.</w:delText>
        </w:r>
      </w:del>
      <w:r>
        <w:rPr>
          <w:rFonts w:ascii="Times New Roman" w:eastAsia="Times New Roman" w:hAnsi="Times New Roman" w:cs="Times New Roman"/>
        </w:rPr>
        <w:t xml:space="preserve"> </w:t>
      </w:r>
      <w:del w:id="105" w:author="Chiara Situmorang" w:date="2023-01-18T17:27:00Z">
        <w:r w:rsidDel="008A41E1">
          <w:rPr>
            <w:rFonts w:ascii="Times New Roman" w:eastAsia="Times New Roman" w:hAnsi="Times New Roman" w:cs="Times New Roman"/>
          </w:rPr>
          <w:delText xml:space="preserve">These games indeed </w:delText>
        </w:r>
      </w:del>
      <w:r>
        <w:rPr>
          <w:rFonts w:ascii="Times New Roman" w:eastAsia="Times New Roman" w:hAnsi="Times New Roman" w:cs="Times New Roman"/>
        </w:rPr>
        <w:t xml:space="preserve">made them get familiar with each other. </w:t>
      </w:r>
      <w:commentRangeStart w:id="106"/>
      <w:r>
        <w:rPr>
          <w:rFonts w:ascii="Times New Roman" w:eastAsia="Times New Roman" w:hAnsi="Times New Roman" w:cs="Times New Roman"/>
        </w:rPr>
        <w:t xml:space="preserve">Apart from that, I presented our programs in front of a batch of students, discussed and arranged school events with others, and became a host in a Virtual Student Exchange Program, which I never imagined I could do. </w:t>
      </w:r>
      <w:commentRangeEnd w:id="106"/>
      <w:r w:rsidR="008A41E1">
        <w:rPr>
          <w:rStyle w:val="CommentReference"/>
        </w:rPr>
        <w:commentReference w:id="106"/>
      </w:r>
      <w:r>
        <w:rPr>
          <w:rFonts w:ascii="Times New Roman" w:eastAsia="Times New Roman" w:hAnsi="Times New Roman" w:cs="Times New Roman"/>
        </w:rPr>
        <w:t xml:space="preserve">These skills will absolutely assist me in medicine, because doctors are occasionally subject to do presentations to professors and others and lead a team consisting of nurses and other medical </w:t>
      </w:r>
      <w:proofErr w:type="spellStart"/>
      <w:r>
        <w:rPr>
          <w:rFonts w:ascii="Times New Roman" w:eastAsia="Times New Roman" w:hAnsi="Times New Roman" w:cs="Times New Roman"/>
        </w:rPr>
        <w:t>personnels</w:t>
      </w:r>
      <w:proofErr w:type="spellEnd"/>
      <w:r>
        <w:rPr>
          <w:rFonts w:ascii="Times New Roman" w:eastAsia="Times New Roman" w:hAnsi="Times New Roman" w:cs="Times New Roman"/>
        </w:rPr>
        <w:t xml:space="preserve"> in a surgery, etc.</w:t>
      </w:r>
    </w:p>
    <w:p w14:paraId="00000007" w14:textId="067DB0EB" w:rsidR="00244DBF" w:rsidRDefault="00000000">
      <w:pPr>
        <w:ind w:firstLine="720"/>
        <w:jc w:val="both"/>
        <w:rPr>
          <w:rFonts w:ascii="Times New Roman" w:eastAsia="Times New Roman" w:hAnsi="Times New Roman" w:cs="Times New Roman"/>
        </w:rPr>
      </w:pPr>
      <w:del w:id="107" w:author="Chiara Situmorang" w:date="2023-01-18T16:57:00Z">
        <w:r w:rsidDel="00DB47F8">
          <w:rPr>
            <w:rFonts w:ascii="Times New Roman" w:eastAsia="Times New Roman" w:hAnsi="Times New Roman" w:cs="Times New Roman"/>
          </w:rPr>
          <w:delText xml:space="preserve">Once I am referred to as a biomedical scientist, </w:delText>
        </w:r>
      </w:del>
      <w:del w:id="108" w:author="Chiara Situmorang" w:date="2023-01-18T17:28:00Z">
        <w:r w:rsidDel="008A41E1">
          <w:rPr>
            <w:rFonts w:ascii="Times New Roman" w:eastAsia="Times New Roman" w:hAnsi="Times New Roman" w:cs="Times New Roman"/>
          </w:rPr>
          <w:delText xml:space="preserve">I dream of investigating or creating treatments to cure people and ensuring everyone receives a decent treatment. In my view, it is the irreplaceable sense of achievement. </w:delText>
        </w:r>
      </w:del>
      <w:r>
        <w:rPr>
          <w:rFonts w:ascii="Times New Roman" w:eastAsia="Times New Roman" w:hAnsi="Times New Roman" w:cs="Times New Roman"/>
        </w:rPr>
        <w:t xml:space="preserve">Additionally, I joined a couple of essay competitions – such as </w:t>
      </w:r>
      <w:proofErr w:type="spellStart"/>
      <w:r>
        <w:rPr>
          <w:rFonts w:ascii="Times New Roman" w:eastAsia="Times New Roman" w:hAnsi="Times New Roman" w:cs="Times New Roman"/>
        </w:rPr>
        <w:t>SejutaCita</w:t>
      </w:r>
      <w:proofErr w:type="spellEnd"/>
      <w:r>
        <w:rPr>
          <w:rFonts w:ascii="Times New Roman" w:eastAsia="Times New Roman" w:hAnsi="Times New Roman" w:cs="Times New Roman"/>
        </w:rPr>
        <w:t xml:space="preserve"> National Essay Competition and John Locke Institute Essay Contest – and volunteered as a Head of Content Writer in a youth-driven organization in which I wrote content</w:t>
      </w:r>
      <w:ins w:id="109" w:author="Chiara Situmorang" w:date="2023-01-18T17:28:00Z">
        <w:r w:rsidR="008A41E1">
          <w:rPr>
            <w:rFonts w:ascii="Times New Roman" w:eastAsia="Times New Roman" w:hAnsi="Times New Roman" w:cs="Times New Roman"/>
          </w:rPr>
          <w:t xml:space="preserve"> on </w:t>
        </w:r>
      </w:ins>
      <w:del w:id="110" w:author="Chiara Situmorang" w:date="2023-01-18T17:28:00Z">
        <w:r w:rsidDel="008A41E1">
          <w:rPr>
            <w:rFonts w:ascii="Times New Roman" w:eastAsia="Times New Roman" w:hAnsi="Times New Roman" w:cs="Times New Roman"/>
          </w:rPr>
          <w:delText xml:space="preserve">s about </w:delText>
        </w:r>
      </w:del>
      <w:r>
        <w:rPr>
          <w:rFonts w:ascii="Times New Roman" w:eastAsia="Times New Roman" w:hAnsi="Times New Roman" w:cs="Times New Roman"/>
        </w:rPr>
        <w:t>globally trending issues like burnout</w:t>
      </w:r>
      <w:del w:id="111" w:author="Chiara Situmorang" w:date="2023-01-18T17:28:00Z">
        <w:r w:rsidDel="008A41E1">
          <w:rPr>
            <w:rFonts w:ascii="Times New Roman" w:eastAsia="Times New Roman" w:hAnsi="Times New Roman" w:cs="Times New Roman"/>
          </w:rPr>
          <w:delText>s</w:delText>
        </w:r>
      </w:del>
      <w:r>
        <w:rPr>
          <w:rFonts w:ascii="Times New Roman" w:eastAsia="Times New Roman" w:hAnsi="Times New Roman" w:cs="Times New Roman"/>
        </w:rPr>
        <w:t xml:space="preserve">, </w:t>
      </w:r>
      <w:proofErr w:type="spellStart"/>
      <w:r>
        <w:rPr>
          <w:rFonts w:ascii="Times New Roman" w:eastAsia="Times New Roman" w:hAnsi="Times New Roman" w:cs="Times New Roman"/>
        </w:rPr>
        <w:t>women</w:t>
      </w:r>
      <w:ins w:id="112" w:author="Chiara Situmorang" w:date="2023-01-18T17:28:00Z">
        <w:r w:rsidR="008A41E1">
          <w:rPr>
            <w:rFonts w:ascii="Times New Roman" w:eastAsia="Times New Roman" w:hAnsi="Times New Roman" w:cs="Times New Roman"/>
          </w:rPr>
          <w:t>s</w:t>
        </w:r>
        <w:proofErr w:type="spellEnd"/>
        <w:r w:rsidR="008A41E1">
          <w:rPr>
            <w:rFonts w:ascii="Times New Roman" w:eastAsia="Times New Roman" w:hAnsi="Times New Roman" w:cs="Times New Roman"/>
          </w:rPr>
          <w:t>’</w:t>
        </w:r>
      </w:ins>
      <w:r>
        <w:rPr>
          <w:rFonts w:ascii="Times New Roman" w:eastAsia="Times New Roman" w:hAnsi="Times New Roman" w:cs="Times New Roman"/>
        </w:rPr>
        <w:t xml:space="preserve"> equality, FOMO, and so on. These activities made me </w:t>
      </w:r>
      <w:del w:id="113" w:author="Chiara Situmorang" w:date="2023-01-18T17:29:00Z">
        <w:r w:rsidDel="008A41E1">
          <w:rPr>
            <w:rFonts w:ascii="Times New Roman" w:eastAsia="Times New Roman" w:hAnsi="Times New Roman" w:cs="Times New Roman"/>
          </w:rPr>
          <w:delText xml:space="preserve">find </w:delText>
        </w:r>
      </w:del>
      <w:r>
        <w:rPr>
          <w:rFonts w:ascii="Times New Roman" w:eastAsia="Times New Roman" w:hAnsi="Times New Roman" w:cs="Times New Roman"/>
        </w:rPr>
        <w:t>interest</w:t>
      </w:r>
      <w:ins w:id="114" w:author="Chiara Situmorang" w:date="2023-01-18T17:29:00Z">
        <w:r w:rsidR="008A41E1">
          <w:rPr>
            <w:rFonts w:ascii="Times New Roman" w:eastAsia="Times New Roman" w:hAnsi="Times New Roman" w:cs="Times New Roman"/>
          </w:rPr>
          <w:t>ed</w:t>
        </w:r>
      </w:ins>
      <w:r>
        <w:rPr>
          <w:rFonts w:ascii="Times New Roman" w:eastAsia="Times New Roman" w:hAnsi="Times New Roman" w:cs="Times New Roman"/>
        </w:rPr>
        <w:t xml:space="preserve"> in essay</w:t>
      </w:r>
      <w:ins w:id="115" w:author="Chiara Situmorang" w:date="2023-01-18T17:29:00Z">
        <w:r w:rsidR="008A41E1">
          <w:rPr>
            <w:rFonts w:ascii="Times New Roman" w:eastAsia="Times New Roman" w:hAnsi="Times New Roman" w:cs="Times New Roman"/>
          </w:rPr>
          <w:t xml:space="preserve"> writ</w:t>
        </w:r>
      </w:ins>
      <w:r>
        <w:rPr>
          <w:rFonts w:ascii="Times New Roman" w:eastAsia="Times New Roman" w:hAnsi="Times New Roman" w:cs="Times New Roman"/>
        </w:rPr>
        <w:t>ing</w:t>
      </w:r>
      <w:ins w:id="116" w:author="Chiara Situmorang" w:date="2023-01-18T17:29:00Z">
        <w:r w:rsidR="008A41E1">
          <w:rPr>
            <w:rFonts w:ascii="Times New Roman" w:eastAsia="Times New Roman" w:hAnsi="Times New Roman" w:cs="Times New Roman"/>
          </w:rPr>
          <w:t xml:space="preserve"> and </w:t>
        </w:r>
      </w:ins>
      <w:ins w:id="117" w:author="Chiara Situmorang" w:date="2023-01-18T17:30:00Z">
        <w:r w:rsidR="008A41E1">
          <w:rPr>
            <w:rFonts w:ascii="Times New Roman" w:eastAsia="Times New Roman" w:hAnsi="Times New Roman" w:cs="Times New Roman"/>
          </w:rPr>
          <w:t xml:space="preserve">jumpstarted </w:t>
        </w:r>
      </w:ins>
      <w:del w:id="118" w:author="Chiara Situmorang" w:date="2023-01-18T17:29:00Z">
        <w:r w:rsidDel="008A41E1">
          <w:rPr>
            <w:rFonts w:ascii="Times New Roman" w:eastAsia="Times New Roman" w:hAnsi="Times New Roman" w:cs="Times New Roman"/>
          </w:rPr>
          <w:delText xml:space="preserve">. Thus, I am elated to publish </w:delText>
        </w:r>
      </w:del>
      <w:r>
        <w:rPr>
          <w:rFonts w:ascii="Times New Roman" w:eastAsia="Times New Roman" w:hAnsi="Times New Roman" w:cs="Times New Roman"/>
        </w:rPr>
        <w:t>my blog</w:t>
      </w:r>
      <w:ins w:id="119" w:author="Chiara Situmorang" w:date="2023-01-18T17:30:00Z">
        <w:r w:rsidR="008A41E1">
          <w:rPr>
            <w:rFonts w:ascii="Times New Roman" w:eastAsia="Times New Roman" w:hAnsi="Times New Roman" w:cs="Times New Roman"/>
          </w:rPr>
          <w:t>,</w:t>
        </w:r>
      </w:ins>
      <w:r>
        <w:rPr>
          <w:rFonts w:ascii="Times New Roman" w:eastAsia="Times New Roman" w:hAnsi="Times New Roman" w:cs="Times New Roman"/>
        </w:rPr>
        <w:t xml:space="preserve"> in which I </w:t>
      </w:r>
      <w:del w:id="120" w:author="Chiara Situmorang" w:date="2023-01-18T17:30:00Z">
        <w:r w:rsidDel="008A41E1">
          <w:rPr>
            <w:rFonts w:ascii="Times New Roman" w:eastAsia="Times New Roman" w:hAnsi="Times New Roman" w:cs="Times New Roman"/>
          </w:rPr>
          <w:delText>share my and the public's</w:delText>
        </w:r>
      </w:del>
      <w:ins w:id="121" w:author="Chiara Situmorang" w:date="2023-01-18T17:30:00Z">
        <w:r w:rsidR="008A41E1">
          <w:rPr>
            <w:rFonts w:ascii="Times New Roman" w:eastAsia="Times New Roman" w:hAnsi="Times New Roman" w:cs="Times New Roman"/>
          </w:rPr>
          <w:t>explore different</w:t>
        </w:r>
      </w:ins>
      <w:r>
        <w:rPr>
          <w:rFonts w:ascii="Times New Roman" w:eastAsia="Times New Roman" w:hAnsi="Times New Roman" w:cs="Times New Roman"/>
        </w:rPr>
        <w:t xml:space="preserve"> views revolving around </w:t>
      </w:r>
      <w:commentRangeStart w:id="122"/>
      <w:r>
        <w:rPr>
          <w:rFonts w:ascii="Times New Roman" w:eastAsia="Times New Roman" w:hAnsi="Times New Roman" w:cs="Times New Roman"/>
        </w:rPr>
        <w:t>the life of adolescents to adults</w:t>
      </w:r>
      <w:commentRangeEnd w:id="122"/>
      <w:r w:rsidR="008A41E1">
        <w:rPr>
          <w:rStyle w:val="CommentReference"/>
        </w:rPr>
        <w:commentReference w:id="122"/>
      </w:r>
      <w:r>
        <w:rPr>
          <w:rFonts w:ascii="Times New Roman" w:eastAsia="Times New Roman" w:hAnsi="Times New Roman" w:cs="Times New Roman"/>
        </w:rPr>
        <w:t xml:space="preserve">, while evincing how </w:t>
      </w:r>
      <w:commentRangeStart w:id="123"/>
      <w:r>
        <w:rPr>
          <w:rFonts w:ascii="Times New Roman" w:eastAsia="Times New Roman" w:hAnsi="Times New Roman" w:cs="Times New Roman"/>
        </w:rPr>
        <w:t>admirably our body is formed.</w:t>
      </w:r>
      <w:commentRangeEnd w:id="123"/>
      <w:r w:rsidR="008A41E1">
        <w:rPr>
          <w:rStyle w:val="CommentReference"/>
        </w:rPr>
        <w:commentReference w:id="123"/>
      </w:r>
    </w:p>
    <w:p w14:paraId="00000008" w14:textId="4D3A93F9" w:rsidR="00244DBF"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lastRenderedPageBreak/>
        <w:t>The University of Hong Kong</w:t>
      </w:r>
      <w:ins w:id="124" w:author="Chiara Situmorang" w:date="2023-01-18T17:31:00Z">
        <w:r w:rsidR="008A41E1">
          <w:rPr>
            <w:rFonts w:ascii="Times New Roman" w:eastAsia="Times New Roman" w:hAnsi="Times New Roman" w:cs="Times New Roman"/>
          </w:rPr>
          <w:t xml:space="preserve">’s renowned </w:t>
        </w:r>
      </w:ins>
      <w:del w:id="125" w:author="Chiara Situmorang" w:date="2023-01-18T17:31:00Z">
        <w:r w:rsidDel="008A41E1">
          <w:rPr>
            <w:rFonts w:ascii="Times New Roman" w:eastAsia="Times New Roman" w:hAnsi="Times New Roman" w:cs="Times New Roman"/>
          </w:rPr>
          <w:delText xml:space="preserve">, an institution renowned for its </w:delText>
        </w:r>
      </w:del>
      <w:r>
        <w:rPr>
          <w:rFonts w:ascii="Times New Roman" w:eastAsia="Times New Roman" w:hAnsi="Times New Roman" w:cs="Times New Roman"/>
        </w:rPr>
        <w:t xml:space="preserve">Biomedical Sciences </w:t>
      </w:r>
      <w:del w:id="126" w:author="Chiara Situmorang" w:date="2023-01-18T17:31:00Z">
        <w:r w:rsidDel="008A41E1">
          <w:rPr>
            <w:rFonts w:ascii="Times New Roman" w:eastAsia="Times New Roman" w:hAnsi="Times New Roman" w:cs="Times New Roman"/>
          </w:rPr>
          <w:delText>field, which assures me that I am cut out for it in Biomedical Sciences</w:delText>
        </w:r>
      </w:del>
      <w:ins w:id="127" w:author="Chiara Situmorang" w:date="2023-01-18T17:31:00Z">
        <w:r w:rsidR="008A41E1">
          <w:rPr>
            <w:rFonts w:ascii="Times New Roman" w:eastAsia="Times New Roman" w:hAnsi="Times New Roman" w:cs="Times New Roman"/>
          </w:rPr>
          <w:t xml:space="preserve">program interests me because </w:t>
        </w:r>
        <w:commentRangeStart w:id="128"/>
        <w:r w:rsidR="008A41E1">
          <w:rPr>
            <w:rFonts w:ascii="Times New Roman" w:eastAsia="Times New Roman" w:hAnsi="Times New Roman" w:cs="Times New Roman"/>
          </w:rPr>
          <w:t>…</w:t>
        </w:r>
      </w:ins>
      <w:commentRangeEnd w:id="128"/>
      <w:ins w:id="129" w:author="Chiara Situmorang" w:date="2023-01-18T17:32:00Z">
        <w:r w:rsidR="008A41E1">
          <w:rPr>
            <w:rStyle w:val="CommentReference"/>
          </w:rPr>
          <w:commentReference w:id="128"/>
        </w:r>
      </w:ins>
      <w:r>
        <w:rPr>
          <w:rFonts w:ascii="Times New Roman" w:eastAsia="Times New Roman" w:hAnsi="Times New Roman" w:cs="Times New Roman"/>
        </w:rPr>
        <w:t xml:space="preserve">. I am certain that the university can help me master this major, because students will gain exposure to a vast range of learning experiences, such as </w:t>
      </w:r>
      <w:commentRangeStart w:id="130"/>
      <w:r>
        <w:rPr>
          <w:rFonts w:ascii="Times New Roman" w:eastAsia="Times New Roman" w:hAnsi="Times New Roman" w:cs="Times New Roman"/>
        </w:rPr>
        <w:t>problem-based learning, laboratory activities, researching, etc</w:t>
      </w:r>
      <w:commentRangeEnd w:id="130"/>
      <w:r w:rsidR="008A41E1">
        <w:rPr>
          <w:rStyle w:val="CommentReference"/>
        </w:rPr>
        <w:commentReference w:id="130"/>
      </w:r>
      <w:r>
        <w:rPr>
          <w:rFonts w:ascii="Times New Roman" w:eastAsia="Times New Roman" w:hAnsi="Times New Roman" w:cs="Times New Roman"/>
        </w:rPr>
        <w:t xml:space="preserve">. HKU also bolsters students’ career in research and development particularly through the Summer Internship Program – which allows students to go on an exchange with leading universal institutions. </w:t>
      </w:r>
      <w:commentRangeStart w:id="131"/>
      <w:r>
        <w:rPr>
          <w:rFonts w:ascii="Times New Roman" w:eastAsia="Times New Roman" w:hAnsi="Times New Roman" w:cs="Times New Roman"/>
        </w:rPr>
        <w:t>There they get to work with researchers of the faculty, do laboratory research, and undergo a workplace in Biomedical Sciences outside the university</w:t>
      </w:r>
      <w:commentRangeEnd w:id="131"/>
      <w:r w:rsidR="008A41E1">
        <w:rPr>
          <w:rStyle w:val="CommentReference"/>
        </w:rPr>
        <w:commentReference w:id="131"/>
      </w:r>
      <w:r>
        <w:rPr>
          <w:rFonts w:ascii="Times New Roman" w:eastAsia="Times New Roman" w:hAnsi="Times New Roman" w:cs="Times New Roman"/>
        </w:rPr>
        <w:t xml:space="preserve">. At last, there are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student organizations</w:t>
      </w:r>
      <w:ins w:id="132" w:author="Chiara Situmorang" w:date="2023-01-18T17:32:00Z">
        <w:r w:rsidR="008A41E1">
          <w:rPr>
            <w:rFonts w:ascii="Times New Roman" w:eastAsia="Times New Roman" w:hAnsi="Times New Roman" w:cs="Times New Roman"/>
          </w:rPr>
          <w:t xml:space="preserve"> like</w:t>
        </w:r>
      </w:ins>
      <w:del w:id="133" w:author="Chiara Situmorang" w:date="2023-01-18T17:32:00Z">
        <w:r w:rsidDel="008A41E1">
          <w:rPr>
            <w:rFonts w:ascii="Times New Roman" w:eastAsia="Times New Roman" w:hAnsi="Times New Roman" w:cs="Times New Roman"/>
          </w:rPr>
          <w:delText>,</w:delText>
        </w:r>
      </w:del>
      <w:r>
        <w:rPr>
          <w:rFonts w:ascii="Times New Roman" w:eastAsia="Times New Roman" w:hAnsi="Times New Roman" w:cs="Times New Roman"/>
        </w:rPr>
        <w:t xml:space="preserve"> </w:t>
      </w:r>
      <w:del w:id="134" w:author="Chiara Situmorang" w:date="2023-01-18T17:32:00Z">
        <w:r w:rsidDel="008A41E1">
          <w:rPr>
            <w:rFonts w:ascii="Times New Roman" w:eastAsia="Times New Roman" w:hAnsi="Times New Roman" w:cs="Times New Roman"/>
          </w:rPr>
          <w:delText xml:space="preserve">one of which is </w:delText>
        </w:r>
      </w:del>
      <w:r>
        <w:rPr>
          <w:rFonts w:ascii="Times New Roman" w:eastAsia="Times New Roman" w:hAnsi="Times New Roman" w:cs="Times New Roman"/>
        </w:rPr>
        <w:t>the Biomedical Sciences Society</w:t>
      </w:r>
      <w:ins w:id="135" w:author="Chiara Situmorang" w:date="2023-01-18T17:33:00Z">
        <w:r w:rsidR="008A41E1">
          <w:rPr>
            <w:rFonts w:ascii="Times New Roman" w:eastAsia="Times New Roman" w:hAnsi="Times New Roman" w:cs="Times New Roman"/>
          </w:rPr>
          <w:t xml:space="preserve"> that I would like to be a part of</w:t>
        </w:r>
      </w:ins>
      <w:r>
        <w:rPr>
          <w:rFonts w:ascii="Times New Roman" w:eastAsia="Times New Roman" w:hAnsi="Times New Roman" w:cs="Times New Roman"/>
        </w:rPr>
        <w:t xml:space="preserve">. </w:t>
      </w:r>
      <w:del w:id="136" w:author="Chiara Situmorang" w:date="2023-01-18T17:33:00Z">
        <w:r w:rsidDel="008A41E1">
          <w:rPr>
            <w:rFonts w:ascii="Times New Roman" w:eastAsia="Times New Roman" w:hAnsi="Times New Roman" w:cs="Times New Roman"/>
          </w:rPr>
          <w:delText xml:space="preserve">Through their LinkedIn, I saw that they have copious bonding activities by orientation camps, vacations, etc. </w:delText>
        </w:r>
      </w:del>
      <w:r>
        <w:rPr>
          <w:rFonts w:ascii="Times New Roman" w:eastAsia="Times New Roman" w:hAnsi="Times New Roman" w:cs="Times New Roman"/>
        </w:rPr>
        <w:t xml:space="preserve">I am incredibly excited to join the crowd, share </w:t>
      </w:r>
      <w:commentRangeStart w:id="137"/>
      <w:r>
        <w:rPr>
          <w:rFonts w:ascii="Times New Roman" w:eastAsia="Times New Roman" w:hAnsi="Times New Roman" w:cs="Times New Roman"/>
        </w:rPr>
        <w:t>diverse topics</w:t>
      </w:r>
      <w:commentRangeEnd w:id="137"/>
      <w:r w:rsidR="008A41E1">
        <w:rPr>
          <w:rStyle w:val="CommentReference"/>
        </w:rPr>
        <w:commentReference w:id="137"/>
      </w:r>
      <w:r>
        <w:rPr>
          <w:rFonts w:ascii="Times New Roman" w:eastAsia="Times New Roman" w:hAnsi="Times New Roman" w:cs="Times New Roman"/>
        </w:rPr>
        <w:t xml:space="preserve"> with them, and undergo the years of Biomedical Sciences with them. Hence, it is without doubt that The University of Hong Kong could assist me to completely understand the relation of human, health, and disease, figure out appropriate treatments for various diseases, and overall to become a dedicated biomedical scientist.</w:t>
      </w:r>
    </w:p>
    <w:p w14:paraId="00000009" w14:textId="77777777" w:rsidR="00244DBF" w:rsidRDefault="00244DBF">
      <w:pPr>
        <w:jc w:val="both"/>
        <w:rPr>
          <w:rFonts w:ascii="Times New Roman" w:eastAsia="Times New Roman" w:hAnsi="Times New Roman" w:cs="Times New Roman"/>
        </w:rPr>
      </w:pPr>
    </w:p>
    <w:p w14:paraId="0000000A" w14:textId="77777777" w:rsidR="00244DBF" w:rsidRDefault="00244DBF">
      <w:pPr>
        <w:ind w:firstLine="720"/>
        <w:jc w:val="both"/>
        <w:rPr>
          <w:rFonts w:ascii="Times New Roman" w:eastAsia="Times New Roman" w:hAnsi="Times New Roman" w:cs="Times New Roman"/>
        </w:rPr>
      </w:pPr>
    </w:p>
    <w:p w14:paraId="0000000B" w14:textId="77777777" w:rsidR="00244DBF" w:rsidRDefault="00000000">
      <w:pPr>
        <w:rPr>
          <w:rFonts w:ascii="Times New Roman" w:eastAsia="Times New Roman" w:hAnsi="Times New Roman" w:cs="Times New Roman"/>
        </w:rPr>
      </w:pPr>
      <w:hyperlink r:id="rId8">
        <w:r>
          <w:rPr>
            <w:rFonts w:ascii="Times New Roman" w:eastAsia="Times New Roman" w:hAnsi="Times New Roman" w:cs="Times New Roman"/>
            <w:color w:val="1155CC"/>
            <w:u w:val="single"/>
          </w:rPr>
          <w:t>https://www.med.hku.hk/assets/ebooks/ug_prospectus_2022/</w:t>
        </w:r>
      </w:hyperlink>
      <w:r>
        <w:rPr>
          <w:rFonts w:ascii="Times New Roman" w:eastAsia="Times New Roman" w:hAnsi="Times New Roman" w:cs="Times New Roman"/>
        </w:rPr>
        <w:t xml:space="preserve"> </w:t>
      </w:r>
    </w:p>
    <w:p w14:paraId="0000000C" w14:textId="77777777" w:rsidR="00244DBF" w:rsidRDefault="00244DBF">
      <w:pPr>
        <w:ind w:firstLine="720"/>
        <w:jc w:val="both"/>
        <w:rPr>
          <w:rFonts w:ascii="Times New Roman" w:eastAsia="Times New Roman" w:hAnsi="Times New Roman" w:cs="Times New Roman"/>
        </w:rPr>
      </w:pPr>
    </w:p>
    <w:sectPr w:rsidR="00244DB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iara Situmorang" w:date="2023-01-18T16:49:00Z" w:initials="CS">
    <w:p w14:paraId="0AD5D955" w14:textId="77777777" w:rsidR="00DB47F8" w:rsidRDefault="00DB47F8" w:rsidP="00F4134C">
      <w:r>
        <w:rPr>
          <w:rStyle w:val="CommentReference"/>
        </w:rPr>
        <w:annotationRef/>
      </w:r>
      <w:r>
        <w:rPr>
          <w:sz w:val="20"/>
          <w:szCs w:val="20"/>
        </w:rPr>
        <w:t>Like what?</w:t>
      </w:r>
    </w:p>
  </w:comment>
  <w:comment w:id="16" w:author="Chiara Situmorang" w:date="2023-01-18T16:56:00Z" w:initials="CS">
    <w:p w14:paraId="208F726F" w14:textId="77777777" w:rsidR="00DB47F8" w:rsidRDefault="00DB47F8" w:rsidP="00F934B6">
      <w:r>
        <w:rPr>
          <w:rStyle w:val="CommentReference"/>
        </w:rPr>
        <w:annotationRef/>
      </w:r>
      <w:r>
        <w:rPr>
          <w:sz w:val="20"/>
          <w:szCs w:val="20"/>
        </w:rPr>
        <w:t xml:space="preserve">This was your conclusion in the first paragraph after watching the Youtube video. After this more hands-on experience, you should have a more nuanced conclusion about your interest in this area. </w:t>
      </w:r>
    </w:p>
    <w:p w14:paraId="3A25CC2A" w14:textId="77777777" w:rsidR="00DB47F8" w:rsidRDefault="00DB47F8" w:rsidP="00F934B6"/>
    <w:p w14:paraId="12D7B112" w14:textId="77777777" w:rsidR="00DB47F8" w:rsidRDefault="00DB47F8" w:rsidP="00F934B6">
      <w:r>
        <w:rPr>
          <w:sz w:val="20"/>
          <w:szCs w:val="20"/>
        </w:rPr>
        <w:t>eg. Did you find yourself being drawn to a certain area of practice during the program?</w:t>
      </w:r>
    </w:p>
  </w:comment>
  <w:comment w:id="62" w:author="Chiara Situmorang" w:date="2023-01-18T17:24:00Z" w:initials="CS">
    <w:p w14:paraId="45DB4223" w14:textId="77777777" w:rsidR="00F01C18" w:rsidRDefault="00F01C18" w:rsidP="008C04A9">
      <w:r>
        <w:rPr>
          <w:rStyle w:val="CommentReference"/>
        </w:rPr>
        <w:annotationRef/>
      </w:r>
      <w:r>
        <w:rPr>
          <w:sz w:val="20"/>
          <w:szCs w:val="20"/>
        </w:rPr>
        <w:t>Why is this your concern? Did you notice this during one of your shadowing experiences?</w:t>
      </w:r>
    </w:p>
  </w:comment>
  <w:comment w:id="68" w:author="Chiara Situmorang" w:date="2023-01-18T17:17:00Z" w:initials="CS">
    <w:p w14:paraId="27D34B18" w14:textId="0FA4CAB4" w:rsidR="00F01C18" w:rsidRDefault="00F01C18" w:rsidP="002A6F68">
      <w:r>
        <w:rPr>
          <w:rStyle w:val="CommentReference"/>
        </w:rPr>
        <w:annotationRef/>
      </w:r>
      <w:r>
        <w:rPr>
          <w:sz w:val="20"/>
          <w:szCs w:val="20"/>
        </w:rPr>
        <w:t>Is this supposed to be the other way around? Hahaha</w:t>
      </w:r>
    </w:p>
  </w:comment>
  <w:comment w:id="73" w:author="Chiara Situmorang" w:date="2023-01-18T17:19:00Z" w:initials="CS">
    <w:p w14:paraId="54731BCD" w14:textId="77777777" w:rsidR="00F01C18" w:rsidRDefault="00F01C18" w:rsidP="00941F44">
      <w:r>
        <w:rPr>
          <w:rStyle w:val="CommentReference"/>
        </w:rPr>
        <w:annotationRef/>
      </w:r>
      <w:r>
        <w:rPr>
          <w:sz w:val="20"/>
          <w:szCs w:val="20"/>
        </w:rPr>
        <w:t>Can you use specific terminology related to the prevention or treatment of cardiovascular diseases?</w:t>
      </w:r>
    </w:p>
  </w:comment>
  <w:comment w:id="74" w:author="Chiara Situmorang" w:date="2023-01-18T17:19:00Z" w:initials="CS">
    <w:p w14:paraId="5059F23E" w14:textId="127E7C06" w:rsidR="00F01C18" w:rsidRDefault="00F01C18" w:rsidP="00355CA3">
      <w:r>
        <w:rPr>
          <w:rStyle w:val="CommentReference"/>
        </w:rPr>
        <w:annotationRef/>
      </w:r>
      <w:r>
        <w:rPr>
          <w:sz w:val="20"/>
          <w:szCs w:val="20"/>
        </w:rPr>
        <w:t>Why specifically this?</w:t>
      </w:r>
    </w:p>
  </w:comment>
  <w:comment w:id="83" w:author="Chiara Situmorang" w:date="2023-01-18T17:24:00Z" w:initials="CS">
    <w:p w14:paraId="29DEF25A" w14:textId="77777777" w:rsidR="00F01C18" w:rsidRDefault="00F01C18" w:rsidP="00B85C62">
      <w:r>
        <w:rPr>
          <w:rStyle w:val="CommentReference"/>
        </w:rPr>
        <w:annotationRef/>
      </w:r>
      <w:r>
        <w:rPr>
          <w:sz w:val="20"/>
          <w:szCs w:val="20"/>
        </w:rPr>
        <w:t>What was your role here?</w:t>
      </w:r>
    </w:p>
  </w:comment>
  <w:comment w:id="106" w:author="Chiara Situmorang" w:date="2023-01-18T17:28:00Z" w:initials="CS">
    <w:p w14:paraId="41244694" w14:textId="77777777" w:rsidR="008A41E1" w:rsidRDefault="008A41E1" w:rsidP="00AC5AC0">
      <w:r>
        <w:rPr>
          <w:rStyle w:val="CommentReference"/>
        </w:rPr>
        <w:annotationRef/>
      </w:r>
      <w:r>
        <w:rPr>
          <w:sz w:val="20"/>
          <w:szCs w:val="20"/>
        </w:rPr>
        <w:t>Please shorten this and combine it with the next sentence.</w:t>
      </w:r>
    </w:p>
  </w:comment>
  <w:comment w:id="122" w:author="Chiara Situmorang" w:date="2023-01-18T17:31:00Z" w:initials="CS">
    <w:p w14:paraId="5DDA2F64" w14:textId="77777777" w:rsidR="008A41E1" w:rsidRDefault="008A41E1" w:rsidP="006F1BE9">
      <w:r>
        <w:rPr>
          <w:rStyle w:val="CommentReference"/>
        </w:rPr>
        <w:annotationRef/>
      </w:r>
      <w:r>
        <w:rPr>
          <w:sz w:val="20"/>
          <w:szCs w:val="20"/>
        </w:rPr>
        <w:t>Like? Can you narrow down the scope of this?</w:t>
      </w:r>
    </w:p>
  </w:comment>
  <w:comment w:id="123" w:author="Chiara Situmorang" w:date="2023-01-18T17:30:00Z" w:initials="CS">
    <w:p w14:paraId="790B597A" w14:textId="7761A3A4" w:rsidR="008A41E1" w:rsidRDefault="008A41E1" w:rsidP="00ED3575">
      <w:r>
        <w:rPr>
          <w:rStyle w:val="CommentReference"/>
        </w:rPr>
        <w:annotationRef/>
      </w:r>
      <w:r>
        <w:rPr>
          <w:sz w:val="20"/>
          <w:szCs w:val="20"/>
        </w:rPr>
        <w:t>Need more context on this. Are you talking about human development? Human anatomy?</w:t>
      </w:r>
    </w:p>
  </w:comment>
  <w:comment w:id="128" w:author="Chiara Situmorang" w:date="2023-01-18T17:32:00Z" w:initials="CS">
    <w:p w14:paraId="6CF4CE66" w14:textId="77777777" w:rsidR="008A41E1" w:rsidRDefault="008A41E1" w:rsidP="00940E91">
      <w:r>
        <w:rPr>
          <w:rStyle w:val="CommentReference"/>
        </w:rPr>
        <w:annotationRef/>
      </w:r>
      <w:r>
        <w:rPr>
          <w:sz w:val="20"/>
          <w:szCs w:val="20"/>
        </w:rPr>
        <w:t>Fill this in!</w:t>
      </w:r>
    </w:p>
  </w:comment>
  <w:comment w:id="130" w:author="Chiara Situmorang" w:date="2023-01-18T17:32:00Z" w:initials="CS">
    <w:p w14:paraId="314B3E52" w14:textId="77777777" w:rsidR="008A41E1" w:rsidRDefault="008A41E1" w:rsidP="000E4F1D">
      <w:r>
        <w:rPr>
          <w:rStyle w:val="CommentReference"/>
        </w:rPr>
        <w:annotationRef/>
      </w:r>
      <w:r>
        <w:rPr>
          <w:sz w:val="20"/>
          <w:szCs w:val="20"/>
        </w:rPr>
        <w:t>How is this unique to HKU?</w:t>
      </w:r>
    </w:p>
  </w:comment>
  <w:comment w:id="131" w:author="Chiara Situmorang" w:date="2023-01-18T17:32:00Z" w:initials="CS">
    <w:p w14:paraId="6274D588" w14:textId="77777777" w:rsidR="008A41E1" w:rsidRDefault="008A41E1" w:rsidP="00A414FB">
      <w:r>
        <w:rPr>
          <w:rStyle w:val="CommentReference"/>
        </w:rPr>
        <w:annotationRef/>
      </w:r>
      <w:r>
        <w:rPr>
          <w:sz w:val="20"/>
          <w:szCs w:val="20"/>
        </w:rPr>
        <w:t>Replace this sentence with one that tells us why this internship program appeals to you. What do you think you’ll be able to learn there?</w:t>
      </w:r>
    </w:p>
  </w:comment>
  <w:comment w:id="137" w:author="Chiara Situmorang" w:date="2023-01-18T17:33:00Z" w:initials="CS">
    <w:p w14:paraId="4284EA3B" w14:textId="77777777" w:rsidR="008A41E1" w:rsidRDefault="008A41E1" w:rsidP="00DF73F6">
      <w:r>
        <w:rPr>
          <w:rStyle w:val="CommentReference"/>
        </w:rPr>
        <w:annotationRef/>
      </w:r>
      <w:r>
        <w:rPr>
          <w:sz w:val="20"/>
          <w:szCs w:val="20"/>
        </w:rPr>
        <w:t>Again, need to narrow down the scope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D5D955" w15:done="0"/>
  <w15:commentEx w15:paraId="12D7B112" w15:done="0"/>
  <w15:commentEx w15:paraId="45DB4223" w15:done="0"/>
  <w15:commentEx w15:paraId="27D34B18" w15:done="0"/>
  <w15:commentEx w15:paraId="54731BCD" w15:done="0"/>
  <w15:commentEx w15:paraId="5059F23E" w15:done="0"/>
  <w15:commentEx w15:paraId="29DEF25A" w15:done="0"/>
  <w15:commentEx w15:paraId="41244694" w15:done="0"/>
  <w15:commentEx w15:paraId="5DDA2F64" w15:done="0"/>
  <w15:commentEx w15:paraId="790B597A" w15:done="0"/>
  <w15:commentEx w15:paraId="6CF4CE66" w15:done="0"/>
  <w15:commentEx w15:paraId="314B3E52" w15:done="0"/>
  <w15:commentEx w15:paraId="6274D588" w15:done="0"/>
  <w15:commentEx w15:paraId="4284EA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2A1B2" w16cex:dateUtc="2023-01-18T09:49:00Z"/>
  <w16cex:commentExtensible w16cex:durableId="2772A34F" w16cex:dateUtc="2023-01-18T09:56:00Z"/>
  <w16cex:commentExtensible w16cex:durableId="2772A9CB" w16cex:dateUtc="2023-01-18T10:24:00Z"/>
  <w16cex:commentExtensible w16cex:durableId="2772A828" w16cex:dateUtc="2023-01-18T10:17:00Z"/>
  <w16cex:commentExtensible w16cex:durableId="2772A8BF" w16cex:dateUtc="2023-01-18T10:19:00Z"/>
  <w16cex:commentExtensible w16cex:durableId="2772A884" w16cex:dateUtc="2023-01-18T10:19:00Z"/>
  <w16cex:commentExtensible w16cex:durableId="2772A9EA" w16cex:dateUtc="2023-01-18T10:24:00Z"/>
  <w16cex:commentExtensible w16cex:durableId="2772AAA8" w16cex:dateUtc="2023-01-18T10:28:00Z"/>
  <w16cex:commentExtensible w16cex:durableId="2772AB58" w16cex:dateUtc="2023-01-18T10:31:00Z"/>
  <w16cex:commentExtensible w16cex:durableId="2772AB49" w16cex:dateUtc="2023-01-18T10:30:00Z"/>
  <w16cex:commentExtensible w16cex:durableId="2772AB91" w16cex:dateUtc="2023-01-18T10:32:00Z"/>
  <w16cex:commentExtensible w16cex:durableId="2772AB9E" w16cex:dateUtc="2023-01-18T10:32:00Z"/>
  <w16cex:commentExtensible w16cex:durableId="2772ABBE" w16cex:dateUtc="2023-01-18T10:32:00Z"/>
  <w16cex:commentExtensible w16cex:durableId="2772ABF4" w16cex:dateUtc="2023-01-18T1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D5D955" w16cid:durableId="2772A1B2"/>
  <w16cid:commentId w16cid:paraId="12D7B112" w16cid:durableId="2772A34F"/>
  <w16cid:commentId w16cid:paraId="45DB4223" w16cid:durableId="2772A9CB"/>
  <w16cid:commentId w16cid:paraId="27D34B18" w16cid:durableId="2772A828"/>
  <w16cid:commentId w16cid:paraId="54731BCD" w16cid:durableId="2772A8BF"/>
  <w16cid:commentId w16cid:paraId="5059F23E" w16cid:durableId="2772A884"/>
  <w16cid:commentId w16cid:paraId="29DEF25A" w16cid:durableId="2772A9EA"/>
  <w16cid:commentId w16cid:paraId="41244694" w16cid:durableId="2772AAA8"/>
  <w16cid:commentId w16cid:paraId="5DDA2F64" w16cid:durableId="2772AB58"/>
  <w16cid:commentId w16cid:paraId="790B597A" w16cid:durableId="2772AB49"/>
  <w16cid:commentId w16cid:paraId="6CF4CE66" w16cid:durableId="2772AB91"/>
  <w16cid:commentId w16cid:paraId="314B3E52" w16cid:durableId="2772AB9E"/>
  <w16cid:commentId w16cid:paraId="6274D588" w16cid:durableId="2772ABBE"/>
  <w16cid:commentId w16cid:paraId="4284EA3B" w16cid:durableId="2772AB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DBF"/>
    <w:rsid w:val="00244DBF"/>
    <w:rsid w:val="008A41E1"/>
    <w:rsid w:val="00DB47F8"/>
    <w:rsid w:val="00F01C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B77A2B4"/>
  <w15:docId w15:val="{D55E5684-8192-1340-9466-4E55ED146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DB47F8"/>
    <w:pPr>
      <w:spacing w:line="240" w:lineRule="auto"/>
    </w:pPr>
  </w:style>
  <w:style w:type="character" w:styleId="CommentReference">
    <w:name w:val="annotation reference"/>
    <w:basedOn w:val="DefaultParagraphFont"/>
    <w:uiPriority w:val="99"/>
    <w:semiHidden/>
    <w:unhideWhenUsed/>
    <w:rsid w:val="00DB47F8"/>
    <w:rPr>
      <w:sz w:val="16"/>
      <w:szCs w:val="16"/>
    </w:rPr>
  </w:style>
  <w:style w:type="paragraph" w:styleId="CommentText">
    <w:name w:val="annotation text"/>
    <w:basedOn w:val="Normal"/>
    <w:link w:val="CommentTextChar"/>
    <w:uiPriority w:val="99"/>
    <w:semiHidden/>
    <w:unhideWhenUsed/>
    <w:rsid w:val="00DB47F8"/>
    <w:pPr>
      <w:spacing w:line="240" w:lineRule="auto"/>
    </w:pPr>
    <w:rPr>
      <w:sz w:val="20"/>
      <w:szCs w:val="20"/>
    </w:rPr>
  </w:style>
  <w:style w:type="character" w:customStyle="1" w:styleId="CommentTextChar">
    <w:name w:val="Comment Text Char"/>
    <w:basedOn w:val="DefaultParagraphFont"/>
    <w:link w:val="CommentText"/>
    <w:uiPriority w:val="99"/>
    <w:semiHidden/>
    <w:rsid w:val="00DB47F8"/>
    <w:rPr>
      <w:sz w:val="20"/>
      <w:szCs w:val="20"/>
    </w:rPr>
  </w:style>
  <w:style w:type="paragraph" w:styleId="CommentSubject">
    <w:name w:val="annotation subject"/>
    <w:basedOn w:val="CommentText"/>
    <w:next w:val="CommentText"/>
    <w:link w:val="CommentSubjectChar"/>
    <w:uiPriority w:val="99"/>
    <w:semiHidden/>
    <w:unhideWhenUsed/>
    <w:rsid w:val="00DB47F8"/>
    <w:rPr>
      <w:b/>
      <w:bCs/>
    </w:rPr>
  </w:style>
  <w:style w:type="character" w:customStyle="1" w:styleId="CommentSubjectChar">
    <w:name w:val="Comment Subject Char"/>
    <w:basedOn w:val="CommentTextChar"/>
    <w:link w:val="CommentSubject"/>
    <w:uiPriority w:val="99"/>
    <w:semiHidden/>
    <w:rsid w:val="00DB47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ed.hku.hk/assets/ebooks/ug_prospectus_2022/"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2</cp:revision>
  <dcterms:created xsi:type="dcterms:W3CDTF">2023-01-18T09:45:00Z</dcterms:created>
  <dcterms:modified xsi:type="dcterms:W3CDTF">2023-01-18T10:33:00Z</dcterms:modified>
</cp:coreProperties>
</file>