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140A1" w14:textId="698BC845" w:rsidR="008177F9" w:rsidRPr="0094358B" w:rsidRDefault="008177F9">
      <w:pPr>
        <w:shd w:val="clear" w:color="auto" w:fill="FFFFFF"/>
        <w:rPr>
          <w:rFonts w:ascii="Times New Roman" w:eastAsia="Times New Roman" w:hAnsi="Times New Roman" w:cs="Times New Roman"/>
          <w:b/>
          <w:sz w:val="24"/>
          <w:szCs w:val="24"/>
        </w:rPr>
      </w:pPr>
      <w:r w:rsidRPr="008177F9">
        <w:rPr>
          <w:b/>
        </w:rPr>
        <w:t>Reflect on something that someone has done for you that has made you happy or thankful in a surprising way. How has this gratitude affected or motivated you?</w:t>
      </w:r>
    </w:p>
    <w:p w14:paraId="00000003" w14:textId="0FD6FB3E" w:rsidR="00BF0B01" w:rsidRDefault="0094358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4" w14:textId="77777777" w:rsidR="00BF0B01" w:rsidRDefault="0094358B" w:rsidP="00A21A9E">
      <w:pPr>
        <w:jc w:val="both"/>
      </w:pPr>
      <w:r>
        <w:t>“Just start eating” was one of the hardest phrases to hear when I had anorexia nervosa. As I was relentlessly poked fun at for being chubby and overweight by my family, I fell into a spiral of isolation, developed a hate for food, despising the way I looke</w:t>
      </w:r>
      <w:r>
        <w:t xml:space="preserve">d in the mirror, and afraid to eat lunch with my friends in fear I would fall into the temptation of eating. </w:t>
      </w:r>
    </w:p>
    <w:p w14:paraId="00000005" w14:textId="77777777" w:rsidR="00BF0B01" w:rsidRDefault="00BF0B01" w:rsidP="00A21A9E">
      <w:pPr>
        <w:jc w:val="both"/>
      </w:pPr>
    </w:p>
    <w:p w14:paraId="00000006" w14:textId="11917E48" w:rsidR="00BF0B01" w:rsidRDefault="0094358B" w:rsidP="00A21A9E">
      <w:pPr>
        <w:jc w:val="both"/>
      </w:pPr>
      <w:r>
        <w:t>For six months, I would hear the constant sound of a single mango being peeled for my meal every day. I became severely underweight and despite t</w:t>
      </w:r>
      <w:r>
        <w:t xml:space="preserve">he words of encouragement my friends and family gave, it was never enough to outweigh my hate for food. </w:t>
      </w:r>
      <w:r w:rsidR="002D081C">
        <w:t>Until one day my aunt said to me, “I’ll eat whatever you eat”.</w:t>
      </w:r>
      <w:r>
        <w:t xml:space="preserve"> </w:t>
      </w:r>
      <w:r w:rsidR="002D081C">
        <w:t>I was shocked to say the least.</w:t>
      </w:r>
    </w:p>
    <w:p w14:paraId="00000007" w14:textId="77777777" w:rsidR="00BF0B01" w:rsidRDefault="0094358B" w:rsidP="00A21A9E">
      <w:pPr>
        <w:jc w:val="both"/>
      </w:pPr>
      <w:r>
        <w:t xml:space="preserve"> </w:t>
      </w:r>
    </w:p>
    <w:p w14:paraId="00000008" w14:textId="35D37BEC" w:rsidR="00BF0B01" w:rsidRDefault="002D081C" w:rsidP="00A21A9E">
      <w:pPr>
        <w:jc w:val="both"/>
      </w:pPr>
      <w:r>
        <w:t xml:space="preserve">I’d been to countless sessions of therapies. Friends shunned me, my family tried every trick in the book to help me get to eat more. However, what my aunt did for me was something </w:t>
      </w:r>
      <w:commentRangeStart w:id="0"/>
      <w:r>
        <w:t>no one ever did for me</w:t>
      </w:r>
      <w:commentRangeEnd w:id="0"/>
      <w:r w:rsidR="0094358B">
        <w:rPr>
          <w:rStyle w:val="CommentReference"/>
        </w:rPr>
        <w:commentReference w:id="0"/>
      </w:r>
      <w:r>
        <w:t xml:space="preserve"> – she walked together with me. She didn’t understand me better than the therapists or my closest friends. She had no idea what was going on inside my head even though she tried. But she did what no one else did – assuring me that she </w:t>
      </w:r>
      <w:commentRangeStart w:id="1"/>
      <w:r>
        <w:t xml:space="preserve">is </w:t>
      </w:r>
      <w:commentRangeEnd w:id="1"/>
      <w:r w:rsidR="0094358B">
        <w:rPr>
          <w:rStyle w:val="CommentReference"/>
        </w:rPr>
        <w:commentReference w:id="1"/>
      </w:r>
      <w:r>
        <w:t>there with me every step of the way.</w:t>
      </w:r>
    </w:p>
    <w:p w14:paraId="00000009" w14:textId="77777777" w:rsidR="00BF0B01" w:rsidRDefault="00BF0B01" w:rsidP="00A21A9E">
      <w:pPr>
        <w:jc w:val="both"/>
      </w:pPr>
    </w:p>
    <w:p w14:paraId="0000000A" w14:textId="79CC1B43" w:rsidR="00BF0B01" w:rsidRDefault="002D081C" w:rsidP="00A21A9E">
      <w:pPr>
        <w:jc w:val="both"/>
      </w:pPr>
      <w:r>
        <w:t>She started reduci</w:t>
      </w:r>
      <w:r w:rsidR="0094358B">
        <w:t>ng her portions to match me because she</w:t>
      </w:r>
      <w:r>
        <w:t xml:space="preserve"> wanted me to feel comfortable with my diet and not </w:t>
      </w:r>
      <w:r w:rsidRPr="0094358B">
        <w:rPr>
          <w:strike/>
        </w:rPr>
        <w:t>have to</w:t>
      </w:r>
      <w:r>
        <w:t xml:space="preserve"> feel guilty about how little I was eating. Although </w:t>
      </w:r>
      <w:r w:rsidR="002F4B95">
        <w:t>later</w:t>
      </w:r>
      <w:r>
        <w:t xml:space="preserve"> I found out she supplemented her diets with vitamins and necessary nutrients to stay healthy, she </w:t>
      </w:r>
      <w:commentRangeStart w:id="2"/>
      <w:r>
        <w:t>lost weight with me</w:t>
      </w:r>
      <w:commentRangeEnd w:id="2"/>
      <w:r w:rsidR="0094358B">
        <w:rPr>
          <w:rStyle w:val="CommentReference"/>
        </w:rPr>
        <w:commentReference w:id="2"/>
      </w:r>
      <w:r>
        <w:t xml:space="preserve">. Watching her, </w:t>
      </w:r>
      <w:r w:rsidR="002F4B95">
        <w:t>I realized in my heart what my therapists had been pounding into my mind: the problem was never about the food or the weight-gains, it was my broken self-image</w:t>
      </w:r>
      <w:commentRangeStart w:id="3"/>
      <w:r w:rsidR="002F4B95">
        <w:t xml:space="preserve">. I saw in my aunt what was happening to me. </w:t>
      </w:r>
      <w:commentRangeEnd w:id="3"/>
      <w:r w:rsidR="0094358B">
        <w:rPr>
          <w:rStyle w:val="CommentReference"/>
        </w:rPr>
        <w:commentReference w:id="3"/>
      </w:r>
      <w:r w:rsidR="002F4B95">
        <w:t xml:space="preserve">She didn’t </w:t>
      </w:r>
      <w:r w:rsidR="0094358B">
        <w:t>become more beautiful or better</w:t>
      </w:r>
      <w:ins w:id="4" w:author="Microsoft Office User" w:date="2022-11-08T14:30:00Z">
        <w:r w:rsidR="0094358B">
          <w:t>;</w:t>
        </w:r>
      </w:ins>
      <w:del w:id="5" w:author="Microsoft Office User" w:date="2022-11-08T14:30:00Z">
        <w:r w:rsidR="0094358B" w:rsidDel="0094358B">
          <w:delText>;</w:delText>
        </w:r>
      </w:del>
      <w:r w:rsidR="002F4B95">
        <w:t xml:space="preserve"> she only seemed unhealthy to me. It was that epiphany that made me want to be better</w:t>
      </w:r>
      <w:del w:id="6" w:author="Microsoft Office User" w:date="2022-11-08T14:30:00Z">
        <w:r w:rsidR="002F4B95" w:rsidDel="0094358B">
          <w:delText>,</w:delText>
        </w:r>
      </w:del>
      <w:r w:rsidR="002F4B95">
        <w:t xml:space="preserve"> despite the mountainous challenge ahead </w:t>
      </w:r>
      <w:r w:rsidR="002F4B95" w:rsidRPr="0094358B">
        <w:rPr>
          <w:strike/>
          <w:rPrChange w:id="7" w:author="Microsoft Office User" w:date="2022-11-08T14:32:00Z">
            <w:rPr/>
          </w:rPrChange>
        </w:rPr>
        <w:t>of me</w:t>
      </w:r>
      <w:r w:rsidR="002F4B95">
        <w:t>.</w:t>
      </w:r>
      <w:r>
        <w:t xml:space="preserve"> I started eating protein again</w:t>
      </w:r>
      <w:commentRangeStart w:id="8"/>
      <w:r>
        <w:t xml:space="preserve">, </w:t>
      </w:r>
      <w:r w:rsidR="002F4B95">
        <w:t xml:space="preserve">despite repeatedly </w:t>
      </w:r>
      <w:commentRangeEnd w:id="8"/>
      <w:r w:rsidR="0094358B">
        <w:rPr>
          <w:rStyle w:val="CommentReference"/>
        </w:rPr>
        <w:commentReference w:id="8"/>
      </w:r>
      <w:r w:rsidR="002F4B95">
        <w:t>falling</w:t>
      </w:r>
      <w:r>
        <w:t xml:space="preserve"> back into the same pattern after stepping on a scale and seeing an increase in my weight. </w:t>
      </w:r>
    </w:p>
    <w:p w14:paraId="0000000B" w14:textId="77777777" w:rsidR="00BF0B01" w:rsidRDefault="00BF0B01" w:rsidP="00A21A9E">
      <w:pPr>
        <w:jc w:val="both"/>
      </w:pPr>
    </w:p>
    <w:p w14:paraId="0000000C" w14:textId="2C383A14" w:rsidR="00BF0B01" w:rsidRDefault="002F4B95" w:rsidP="00A21A9E">
      <w:pPr>
        <w:jc w:val="both"/>
        <w:rPr>
          <w:shd w:val="clear" w:color="auto" w:fill="FFD966"/>
        </w:rPr>
      </w:pPr>
      <w:r>
        <w:t xml:space="preserve">It was my first time experiencing true empathy, from my aunt, and towards my aunt. During the times I didn’t want to eat, I ate more just so she </w:t>
      </w:r>
      <w:del w:id="9" w:author="Microsoft Office User" w:date="2022-11-08T14:33:00Z">
        <w:r w:rsidDel="0094358B">
          <w:delText xml:space="preserve">can </w:delText>
        </w:r>
      </w:del>
      <w:ins w:id="10" w:author="Microsoft Office User" w:date="2022-11-08T14:33:00Z">
        <w:r w:rsidR="0094358B">
          <w:t>could</w:t>
        </w:r>
        <w:r w:rsidR="0094358B">
          <w:t xml:space="preserve"> </w:t>
        </w:r>
      </w:ins>
      <w:r>
        <w:t>eat more. It took me years to change my maladaptive ways of thinking. Even now</w:t>
      </w:r>
      <w:ins w:id="11" w:author="Microsoft Office User" w:date="2022-11-08T14:33:00Z">
        <w:r w:rsidR="0094358B">
          <w:t>,</w:t>
        </w:r>
      </w:ins>
      <w:r>
        <w:t xml:space="preserve"> I still have to consciously put effort into reassuring myself not to fall into the same pitfall. But throughout all this time, I never forgot the hardship my aunt went through for me. </w:t>
      </w:r>
    </w:p>
    <w:p w14:paraId="0000000D" w14:textId="77777777" w:rsidR="00BF0B01" w:rsidRDefault="00BF0B01" w:rsidP="00A21A9E">
      <w:pPr>
        <w:jc w:val="both"/>
        <w:rPr>
          <w:shd w:val="clear" w:color="auto" w:fill="FFF2CC"/>
        </w:rPr>
      </w:pPr>
    </w:p>
    <w:p w14:paraId="0000000E" w14:textId="13F944E3" w:rsidR="00BF0B01" w:rsidRDefault="001103F3" w:rsidP="00A21A9E">
      <w:pPr>
        <w:jc w:val="both"/>
      </w:pPr>
      <w:r w:rsidRPr="001103F3">
        <w:rPr>
          <w:shd w:val="clear" w:color="auto" w:fill="FFF2CC"/>
        </w:rPr>
        <w:t xml:space="preserve">Her persistence and </w:t>
      </w:r>
      <w:del w:id="12" w:author="Microsoft Office User" w:date="2022-11-08T14:33:00Z">
        <w:r w:rsidRPr="001103F3" w:rsidDel="0094358B">
          <w:rPr>
            <w:shd w:val="clear" w:color="auto" w:fill="FFF2CC"/>
          </w:rPr>
          <w:delText>empathy</w:delText>
        </w:r>
        <w:r w:rsidRPr="001103F3" w:rsidDel="0094358B">
          <w:delText xml:space="preserve"> </w:delText>
        </w:r>
      </w:del>
      <w:ins w:id="13" w:author="Microsoft Office User" w:date="2022-11-08T14:33:00Z">
        <w:r w:rsidR="0094358B">
          <w:rPr>
            <w:shd w:val="clear" w:color="auto" w:fill="FFF2CC"/>
          </w:rPr>
          <w:t>compassion</w:t>
        </w:r>
        <w:r w:rsidR="0094358B" w:rsidRPr="001103F3">
          <w:t xml:space="preserve"> </w:t>
        </w:r>
      </w:ins>
      <w:r w:rsidRPr="001103F3">
        <w:t>in approaching and educating me on understanding anorexia and</w:t>
      </w:r>
      <w:r>
        <w:t xml:space="preserve"> myself made me aware of the various potential approaches to education. I learned that educating people was, as recovery was for me, not as simple as finding a problem and a solution. </w:t>
      </w:r>
      <w:r w:rsidR="001A4D2F">
        <w:t xml:space="preserve">Pointing out the mistake and showing the path sometimes are not enough to make someone learn. </w:t>
      </w:r>
      <w:del w:id="14" w:author="Microsoft Office User" w:date="2022-11-08T14:33:00Z">
        <w:r w:rsidR="001A4D2F" w:rsidDel="0094358B">
          <w:delText xml:space="preserve">They </w:delText>
        </w:r>
      </w:del>
      <w:ins w:id="15" w:author="Microsoft Office User" w:date="2022-11-08T14:33:00Z">
        <w:r w:rsidR="0094358B">
          <w:t>People</w:t>
        </w:r>
        <w:r w:rsidR="0094358B">
          <w:t xml:space="preserve"> </w:t>
        </w:r>
      </w:ins>
      <w:r w:rsidR="001A4D2F">
        <w:t xml:space="preserve">can study and comprehend </w:t>
      </w:r>
      <w:del w:id="16" w:author="Microsoft Office User" w:date="2022-11-08T14:33:00Z">
        <w:r w:rsidR="001A4D2F" w:rsidDel="0094358B">
          <w:delText xml:space="preserve">it </w:delText>
        </w:r>
      </w:del>
      <w:ins w:id="17" w:author="Microsoft Office User" w:date="2022-11-08T14:33:00Z">
        <w:r w:rsidR="0094358B">
          <w:t>knowledge</w:t>
        </w:r>
        <w:r w:rsidR="0094358B">
          <w:t xml:space="preserve"> </w:t>
        </w:r>
      </w:ins>
      <w:r w:rsidR="001A4D2F">
        <w:t xml:space="preserve">in their mind, but true education to me, must allow that information to </w:t>
      </w:r>
      <w:del w:id="18" w:author="Microsoft Office User" w:date="2022-11-08T14:34:00Z">
        <w:r w:rsidR="001A4D2F" w:rsidDel="0094358B">
          <w:delText xml:space="preserve">change </w:delText>
        </w:r>
      </w:del>
      <w:ins w:id="19" w:author="Microsoft Office User" w:date="2022-11-08T14:34:00Z">
        <w:r w:rsidR="0094358B">
          <w:t>transform</w:t>
        </w:r>
        <w:r w:rsidR="0094358B">
          <w:t xml:space="preserve"> </w:t>
        </w:r>
      </w:ins>
      <w:r w:rsidR="001A4D2F">
        <w:t>their lives.</w:t>
      </w:r>
    </w:p>
    <w:p w14:paraId="0000000F" w14:textId="77777777" w:rsidR="00BF0B01" w:rsidRDefault="0094358B" w:rsidP="00A21A9E">
      <w:pPr>
        <w:jc w:val="both"/>
      </w:pPr>
      <w:r>
        <w:t xml:space="preserve"> </w:t>
      </w:r>
    </w:p>
    <w:p w14:paraId="00000015" w14:textId="1115A8F4" w:rsidR="00BF0B01" w:rsidRDefault="0094358B" w:rsidP="00A21A9E">
      <w:pPr>
        <w:jc w:val="both"/>
        <w:rPr>
          <w:ins w:id="20" w:author="Microsoft Office User" w:date="2022-11-08T14:40:00Z"/>
        </w:rPr>
      </w:pPr>
      <w:r>
        <w:t xml:space="preserve">The </w:t>
      </w:r>
      <w:r w:rsidR="001A4D2F">
        <w:t>months</w:t>
      </w:r>
      <w:r>
        <w:t xml:space="preserve"> after my recovery felt liberating</w:t>
      </w:r>
      <w:ins w:id="21" w:author="Microsoft Office User" w:date="2022-11-08T14:34:00Z">
        <w:r>
          <w:t>,</w:t>
        </w:r>
      </w:ins>
      <w:r>
        <w:t xml:space="preserve"> and </w:t>
      </w:r>
      <w:commentRangeStart w:id="22"/>
      <w:r>
        <w:t>I started to perceive education in a different light</w:t>
      </w:r>
      <w:r w:rsidR="001A4D2F">
        <w:t xml:space="preserve">. </w:t>
      </w:r>
      <w:commentRangeEnd w:id="22"/>
      <w:r>
        <w:rPr>
          <w:rStyle w:val="CommentReference"/>
        </w:rPr>
        <w:commentReference w:id="22"/>
      </w:r>
      <w:r w:rsidR="001A4D2F">
        <w:t>I wanted to do for others what my aunt had done for me.</w:t>
      </w:r>
      <w:r>
        <w:t xml:space="preserve"> I searched for opportunities to </w:t>
      </w:r>
      <w:r w:rsidR="001A4D2F">
        <w:t>improve</w:t>
      </w:r>
      <w:r>
        <w:t xml:space="preserve"> </w:t>
      </w:r>
      <w:r>
        <w:lastRenderedPageBreak/>
        <w:t xml:space="preserve">free education in </w:t>
      </w:r>
      <w:commentRangeStart w:id="23"/>
      <w:r>
        <w:t>Indonesia</w:t>
      </w:r>
      <w:r>
        <w:rPr>
          <w:strike/>
        </w:rPr>
        <w:t xml:space="preserve"> </w:t>
      </w:r>
      <w:r w:rsidR="001A4D2F">
        <w:rPr>
          <w:strike/>
        </w:rPr>
        <w:t xml:space="preserve"> </w:t>
      </w:r>
      <w:r>
        <w:t xml:space="preserve">available </w:t>
      </w:r>
      <w:commentRangeEnd w:id="23"/>
      <w:r>
        <w:rPr>
          <w:rStyle w:val="CommentReference"/>
        </w:rPr>
        <w:commentReference w:id="23"/>
      </w:r>
      <w:r>
        <w:t xml:space="preserve">to </w:t>
      </w:r>
      <w:r w:rsidR="001A4D2F">
        <w:t>various</w:t>
      </w:r>
      <w:r>
        <w:t xml:space="preserve"> groups of people</w:t>
      </w:r>
      <w:r w:rsidR="001A4D2F">
        <w:t xml:space="preserve"> who struggle</w:t>
      </w:r>
      <w:r>
        <w:t xml:space="preserve">, </w:t>
      </w:r>
      <w:r w:rsidR="001A4D2F">
        <w:t>leading me to</w:t>
      </w:r>
      <w:r>
        <w:t xml:space="preserve"> start my</w:t>
      </w:r>
      <w:r w:rsidR="001A4D2F">
        <w:t xml:space="preserve"> own</w:t>
      </w:r>
      <w:r>
        <w:t xml:space="preserve"> organization, </w:t>
      </w:r>
      <w:proofErr w:type="spellStart"/>
      <w:r>
        <w:t>Komunitas</w:t>
      </w:r>
      <w:proofErr w:type="spellEnd"/>
      <w:r>
        <w:t xml:space="preserve"> </w:t>
      </w:r>
      <w:proofErr w:type="spellStart"/>
      <w:r>
        <w:t>Pelajar</w:t>
      </w:r>
      <w:proofErr w:type="spellEnd"/>
      <w:r>
        <w:t xml:space="preserve"> </w:t>
      </w:r>
      <w:proofErr w:type="spellStart"/>
      <w:r>
        <w:t>Mengabdi</w:t>
      </w:r>
      <w:proofErr w:type="spellEnd"/>
      <w:r>
        <w:t xml:space="preserve"> </w:t>
      </w:r>
      <w:proofErr w:type="spellStart"/>
      <w:r>
        <w:t>Bangsa</w:t>
      </w:r>
      <w:proofErr w:type="spellEnd"/>
      <w:r>
        <w:t xml:space="preserve"> (KOMIB). </w:t>
      </w:r>
      <w:commentRangeStart w:id="24"/>
      <w:r w:rsidR="001A4D2F">
        <w:t>Approaching education</w:t>
      </w:r>
      <w:r>
        <w:t xml:space="preserve"> in a way where students’ knowledge </w:t>
      </w:r>
      <w:r w:rsidR="001A4D2F">
        <w:t>is not only hammered into their head, but also into their hearts to bring meanings into their lives, heart and bones.</w:t>
      </w:r>
      <w:commentRangeEnd w:id="24"/>
      <w:r>
        <w:rPr>
          <w:rStyle w:val="CommentReference"/>
        </w:rPr>
        <w:commentReference w:id="24"/>
      </w:r>
    </w:p>
    <w:p w14:paraId="7322BCD7" w14:textId="77777777" w:rsidR="0094358B" w:rsidRDefault="0094358B" w:rsidP="00A21A9E">
      <w:pPr>
        <w:jc w:val="both"/>
        <w:rPr>
          <w:ins w:id="25" w:author="Microsoft Office User" w:date="2022-11-08T14:40:00Z"/>
        </w:rPr>
      </w:pPr>
    </w:p>
    <w:p w14:paraId="7A5AF394" w14:textId="4D2E77FB" w:rsidR="0094358B" w:rsidRPr="0094358B" w:rsidRDefault="0094358B" w:rsidP="00A21A9E">
      <w:pPr>
        <w:jc w:val="both"/>
      </w:pPr>
      <w:r w:rsidRPr="0094358B">
        <w:t xml:space="preserve">Hi Kaelyn! </w:t>
      </w:r>
    </w:p>
    <w:p w14:paraId="657178A6" w14:textId="77777777" w:rsidR="0094358B" w:rsidRPr="0094358B" w:rsidRDefault="0094358B" w:rsidP="00A21A9E">
      <w:pPr>
        <w:jc w:val="both"/>
      </w:pPr>
    </w:p>
    <w:p w14:paraId="144BF3EE" w14:textId="77777777" w:rsidR="0094358B" w:rsidRPr="0094358B" w:rsidRDefault="0094358B" w:rsidP="00A21A9E">
      <w:pPr>
        <w:jc w:val="both"/>
      </w:pPr>
      <w:r w:rsidRPr="0094358B">
        <w:t xml:space="preserve">It was a delight to read your story as it works out much better under this different prompt. You’ve revised it effectively as we are now given a coherent guide from your struggle, your encounter and story with your aunt, and how your gratitude towards her gave you a newfound mission. </w:t>
      </w:r>
    </w:p>
    <w:p w14:paraId="06666ED2" w14:textId="77777777" w:rsidR="0094358B" w:rsidRPr="0094358B" w:rsidRDefault="0094358B" w:rsidP="00A21A9E">
      <w:pPr>
        <w:jc w:val="both"/>
      </w:pPr>
    </w:p>
    <w:p w14:paraId="7B6FC4D2" w14:textId="217B1891" w:rsidR="0094358B" w:rsidRPr="0094358B" w:rsidRDefault="0094358B" w:rsidP="00A21A9E">
      <w:pPr>
        <w:jc w:val="both"/>
      </w:pPr>
      <w:r w:rsidRPr="0094358B">
        <w:t xml:space="preserve">I have left some comments above to help you revise and edit some repetitive phrase or words </w:t>
      </w:r>
      <w:r w:rsidRPr="0094358B">
        <w:sym w:font="Wingdings" w:char="F04A"/>
      </w:r>
    </w:p>
    <w:p w14:paraId="26C52BCC" w14:textId="791A088D" w:rsidR="0094358B" w:rsidRPr="0094358B" w:rsidRDefault="0094358B" w:rsidP="00A21A9E">
      <w:pPr>
        <w:jc w:val="both"/>
      </w:pPr>
      <w:r w:rsidRPr="0094358B">
        <w:t xml:space="preserve">There are </w:t>
      </w:r>
      <w:r>
        <w:t>one part in</w:t>
      </w:r>
      <w:r w:rsidRPr="0094358B">
        <w:t xml:space="preserve"> the ending that I feel you should elaborate. The </w:t>
      </w:r>
      <w:r>
        <w:t>goal of this essay is to show that you are a grateful, introspective, and generous person</w:t>
      </w:r>
      <w:r w:rsidRPr="0094358B">
        <w:t xml:space="preserve">. Your organization definitely aligns with the qualities </w:t>
      </w:r>
      <w:r>
        <w:t>the admissions</w:t>
      </w:r>
      <w:r w:rsidRPr="0094358B">
        <w:t xml:space="preserve"> want from a student, so it is a good idea to be more direct with how your organization is going to help underprivileged children. </w:t>
      </w:r>
    </w:p>
    <w:p w14:paraId="6A6DD0FF" w14:textId="77777777" w:rsidR="0094358B" w:rsidRPr="0094358B" w:rsidRDefault="0094358B" w:rsidP="00A21A9E">
      <w:pPr>
        <w:jc w:val="both"/>
      </w:pPr>
    </w:p>
    <w:p w14:paraId="7342FBBA" w14:textId="593CB41A" w:rsidR="0094358B" w:rsidRPr="0094358B" w:rsidRDefault="0094358B" w:rsidP="00A21A9E">
      <w:pPr>
        <w:jc w:val="both"/>
      </w:pPr>
      <w:r w:rsidRPr="0094358B">
        <w:t>There are two questions that might help you make a more powerful ending:</w:t>
      </w:r>
    </w:p>
    <w:p w14:paraId="21A2BD9F" w14:textId="77777777" w:rsidR="0094358B" w:rsidRPr="0094358B" w:rsidRDefault="0094358B" w:rsidP="0094358B">
      <w:pPr>
        <w:pStyle w:val="CommentText"/>
        <w:numPr>
          <w:ilvl w:val="0"/>
          <w:numId w:val="1"/>
        </w:numPr>
        <w:rPr>
          <w:sz w:val="22"/>
          <w:szCs w:val="22"/>
        </w:rPr>
      </w:pPr>
      <w:r w:rsidRPr="0094358B">
        <w:rPr>
          <w:sz w:val="22"/>
          <w:szCs w:val="22"/>
        </w:rPr>
        <w:t xml:space="preserve">How do you want to transform education for underprivileged communities? </w:t>
      </w:r>
    </w:p>
    <w:p w14:paraId="74C1E8F4" w14:textId="2CDC3A48" w:rsidR="0094358B" w:rsidRDefault="0094358B" w:rsidP="0094358B">
      <w:pPr>
        <w:pStyle w:val="CommentText"/>
        <w:numPr>
          <w:ilvl w:val="0"/>
          <w:numId w:val="1"/>
        </w:numPr>
        <w:rPr>
          <w:sz w:val="22"/>
          <w:szCs w:val="22"/>
        </w:rPr>
      </w:pPr>
      <w:r w:rsidRPr="0094358B">
        <w:rPr>
          <w:sz w:val="22"/>
          <w:szCs w:val="22"/>
        </w:rPr>
        <w:t xml:space="preserve">How is your organization </w:t>
      </w:r>
      <w:r w:rsidRPr="0094358B">
        <w:rPr>
          <w:sz w:val="22"/>
          <w:szCs w:val="22"/>
        </w:rPr>
        <w:t>different from other social organization/public education</w:t>
      </w:r>
      <w:r w:rsidRPr="0094358B">
        <w:rPr>
          <w:sz w:val="22"/>
          <w:szCs w:val="22"/>
        </w:rPr>
        <w:t xml:space="preserve">? </w:t>
      </w:r>
    </w:p>
    <w:p w14:paraId="4817E628" w14:textId="77777777" w:rsidR="0094358B" w:rsidRDefault="0094358B" w:rsidP="0094358B">
      <w:pPr>
        <w:pStyle w:val="CommentText"/>
        <w:rPr>
          <w:sz w:val="22"/>
          <w:szCs w:val="22"/>
        </w:rPr>
      </w:pPr>
    </w:p>
    <w:p w14:paraId="7FE9CDBC" w14:textId="6237E4EA" w:rsidR="0094358B" w:rsidRDefault="0094358B" w:rsidP="0094358B">
      <w:pPr>
        <w:pStyle w:val="CommentText"/>
        <w:rPr>
          <w:sz w:val="22"/>
          <w:szCs w:val="22"/>
        </w:rPr>
      </w:pPr>
      <w:r>
        <w:rPr>
          <w:sz w:val="22"/>
          <w:szCs w:val="22"/>
        </w:rPr>
        <w:t>Best wishes,</w:t>
      </w:r>
      <w:bookmarkStart w:id="26" w:name="_GoBack"/>
      <w:bookmarkEnd w:id="26"/>
    </w:p>
    <w:p w14:paraId="0FAFB177" w14:textId="345395F4" w:rsidR="0094358B" w:rsidRPr="0094358B" w:rsidRDefault="0094358B" w:rsidP="0094358B">
      <w:pPr>
        <w:pStyle w:val="CommentText"/>
        <w:rPr>
          <w:sz w:val="22"/>
          <w:szCs w:val="22"/>
        </w:rPr>
      </w:pPr>
      <w:r>
        <w:rPr>
          <w:sz w:val="22"/>
          <w:szCs w:val="22"/>
        </w:rPr>
        <w:t xml:space="preserve">Melinda </w:t>
      </w:r>
    </w:p>
    <w:p w14:paraId="2843FFC0" w14:textId="0D3B7B9A" w:rsidR="0094358B" w:rsidRPr="0094358B" w:rsidRDefault="0094358B" w:rsidP="0094358B">
      <w:pPr>
        <w:pStyle w:val="ListParagraph"/>
        <w:jc w:val="both"/>
      </w:pPr>
    </w:p>
    <w:p w14:paraId="3F346CBF" w14:textId="77777777" w:rsidR="0094358B" w:rsidRPr="0094358B" w:rsidRDefault="0094358B" w:rsidP="00A21A9E">
      <w:pPr>
        <w:jc w:val="both"/>
      </w:pPr>
    </w:p>
    <w:sectPr w:rsidR="0094358B" w:rsidRPr="009435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08T14:28:00Z" w:initials="Office">
    <w:p w14:paraId="32821023" w14:textId="7D84E6C9" w:rsidR="0094358B" w:rsidRDefault="0094358B">
      <w:pPr>
        <w:pStyle w:val="CommentText"/>
      </w:pPr>
      <w:r>
        <w:rPr>
          <w:rStyle w:val="CommentReference"/>
        </w:rPr>
        <w:annotationRef/>
      </w:r>
      <w:r>
        <w:t>Can be rephrased to “extraordinary” or another powerful adjective as the paragraph was closed with a similar statement “She did what no one else did.”</w:t>
      </w:r>
    </w:p>
  </w:comment>
  <w:comment w:id="1" w:author="Microsoft Office User" w:date="2022-11-08T14:29:00Z" w:initials="Office">
    <w:p w14:paraId="6E9696E4" w14:textId="64984027" w:rsidR="0094358B" w:rsidRDefault="0094358B">
      <w:pPr>
        <w:pStyle w:val="CommentText"/>
      </w:pPr>
      <w:r>
        <w:rPr>
          <w:rStyle w:val="CommentReference"/>
        </w:rPr>
        <w:annotationRef/>
      </w:r>
      <w:r>
        <w:t>was</w:t>
      </w:r>
    </w:p>
  </w:comment>
  <w:comment w:id="2" w:author="Microsoft Office User" w:date="2022-11-08T14:29:00Z" w:initials="Office">
    <w:p w14:paraId="3FE2130D" w14:textId="5EB1743A" w:rsidR="0094358B" w:rsidRDefault="0094358B">
      <w:pPr>
        <w:pStyle w:val="CommentText"/>
      </w:pPr>
      <w:r>
        <w:rPr>
          <w:rStyle w:val="CommentReference"/>
        </w:rPr>
        <w:annotationRef/>
      </w:r>
      <w:r>
        <w:t>had lost weight to keep pace with my eating habit.</w:t>
      </w:r>
    </w:p>
  </w:comment>
  <w:comment w:id="3" w:author="Microsoft Office User" w:date="2022-11-08T14:31:00Z" w:initials="Office">
    <w:p w14:paraId="675C3833" w14:textId="32997607" w:rsidR="0094358B" w:rsidRDefault="0094358B">
      <w:pPr>
        <w:pStyle w:val="CommentText"/>
      </w:pPr>
      <w:r>
        <w:rPr>
          <w:rStyle w:val="CommentReference"/>
        </w:rPr>
        <w:annotationRef/>
      </w:r>
      <w:r>
        <w:t xml:space="preserve">Good job on inserting this statement here. It really helped clarify what your therapist said. </w:t>
      </w:r>
    </w:p>
    <w:p w14:paraId="39737FD3" w14:textId="77777777" w:rsidR="0094358B" w:rsidRDefault="0094358B">
      <w:pPr>
        <w:pStyle w:val="CommentText"/>
      </w:pPr>
    </w:p>
    <w:p w14:paraId="48F13054" w14:textId="4E7D98CB" w:rsidR="0094358B" w:rsidRDefault="0094358B">
      <w:pPr>
        <w:pStyle w:val="CommentText"/>
      </w:pPr>
      <w:r>
        <w:t>Since you mentioned broken self image, how about rephrasing it to something along this line?</w:t>
      </w:r>
    </w:p>
    <w:p w14:paraId="13CAE011" w14:textId="73C0B972" w:rsidR="0094358B" w:rsidRDefault="0094358B">
      <w:pPr>
        <w:pStyle w:val="CommentText"/>
      </w:pPr>
      <w:r>
        <w:t>“Seeing my aunt was like looking at my reflection on the shattered mirror.”</w:t>
      </w:r>
    </w:p>
  </w:comment>
  <w:comment w:id="8" w:author="Microsoft Office User" w:date="2022-11-08T14:32:00Z" w:initials="Office">
    <w:p w14:paraId="77B70640" w14:textId="241477B4" w:rsidR="0094358B" w:rsidRDefault="0094358B">
      <w:pPr>
        <w:pStyle w:val="CommentText"/>
      </w:pPr>
      <w:r>
        <w:rPr>
          <w:rStyle w:val="CommentReference"/>
        </w:rPr>
        <w:annotationRef/>
      </w:r>
      <w:r>
        <w:t>although I repeatedly fell back into the same pattern..</w:t>
      </w:r>
    </w:p>
  </w:comment>
  <w:comment w:id="22" w:author="Microsoft Office User" w:date="2022-11-08T14:34:00Z" w:initials="Office">
    <w:p w14:paraId="15F21896" w14:textId="382E654B" w:rsidR="0094358B" w:rsidRDefault="0094358B">
      <w:pPr>
        <w:pStyle w:val="CommentText"/>
      </w:pPr>
      <w:r>
        <w:rPr>
          <w:rStyle w:val="CommentReference"/>
        </w:rPr>
        <w:annotationRef/>
      </w:r>
      <w:r>
        <w:t>This can be omitted as the insight has been mentioned in the paragraph before.</w:t>
      </w:r>
    </w:p>
  </w:comment>
  <w:comment w:id="23" w:author="Microsoft Office User" w:date="2022-11-08T14:35:00Z" w:initials="Office">
    <w:p w14:paraId="3E03F23C" w14:textId="63880CAC" w:rsidR="0094358B" w:rsidRDefault="0094358B">
      <w:pPr>
        <w:pStyle w:val="CommentText"/>
      </w:pPr>
      <w:r>
        <w:rPr>
          <w:rStyle w:val="CommentReference"/>
        </w:rPr>
        <w:annotationRef/>
      </w:r>
      <w:r>
        <w:t xml:space="preserve">So that it is available to all, especially to underprivileged communities. </w:t>
      </w:r>
    </w:p>
  </w:comment>
  <w:comment w:id="24" w:author="Microsoft Office User" w:date="2022-11-08T14:36:00Z" w:initials="Office">
    <w:p w14:paraId="488640B5" w14:textId="77777777" w:rsidR="0094358B" w:rsidRDefault="0094358B">
      <w:pPr>
        <w:pStyle w:val="CommentText"/>
      </w:pPr>
      <w:r>
        <w:rPr>
          <w:rStyle w:val="CommentReference"/>
        </w:rPr>
        <w:annotationRef/>
      </w:r>
      <w:r>
        <w:t xml:space="preserve">Hi Kaelyn! </w:t>
      </w:r>
    </w:p>
    <w:p w14:paraId="2D53C250" w14:textId="77777777" w:rsidR="0094358B" w:rsidRDefault="0094358B">
      <w:pPr>
        <w:pStyle w:val="CommentText"/>
      </w:pPr>
    </w:p>
    <w:p w14:paraId="187DE126" w14:textId="77777777" w:rsidR="0094358B" w:rsidRDefault="0094358B">
      <w:pPr>
        <w:pStyle w:val="CommentText"/>
      </w:pPr>
      <w:r>
        <w:t xml:space="preserve">I loved how you repurpose the story under a different prompt as this story works out much more effectively now </w:t>
      </w:r>
      <w:r>
        <w:sym w:font="Wingdings" w:char="F04A"/>
      </w:r>
      <w:r>
        <w:t xml:space="preserve"> </w:t>
      </w:r>
    </w:p>
    <w:p w14:paraId="424B9255" w14:textId="77777777" w:rsidR="0094358B" w:rsidRDefault="0094358B">
      <w:pPr>
        <w:pStyle w:val="CommentText"/>
      </w:pPr>
    </w:p>
    <w:p w14:paraId="1B168855" w14:textId="66468BDE" w:rsidR="0094358B" w:rsidRDefault="0094358B">
      <w:pPr>
        <w:pStyle w:val="CommentText"/>
      </w:pPr>
      <w:r>
        <w:t>For this last part, you can tell us more about the vision of your organization. Since your vision and mission is to reform education, it will help to clarify the way you’d want to achieve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21023" w15:done="0"/>
  <w15:commentEx w15:paraId="6E9696E4" w15:done="0"/>
  <w15:commentEx w15:paraId="3FE2130D" w15:done="0"/>
  <w15:commentEx w15:paraId="13CAE011" w15:done="0"/>
  <w15:commentEx w15:paraId="77B70640" w15:done="0"/>
  <w15:commentEx w15:paraId="15F21896" w15:done="0"/>
  <w15:commentEx w15:paraId="3E03F23C" w15:done="0"/>
  <w15:commentEx w15:paraId="1B1688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15C4A"/>
    <w:multiLevelType w:val="hybridMultilevel"/>
    <w:tmpl w:val="65E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01"/>
    <w:rsid w:val="001103F3"/>
    <w:rsid w:val="001A4D2F"/>
    <w:rsid w:val="002D081C"/>
    <w:rsid w:val="002F4B95"/>
    <w:rsid w:val="008177F9"/>
    <w:rsid w:val="0094358B"/>
    <w:rsid w:val="00A21A9E"/>
    <w:rsid w:val="00BF0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5638"/>
  <w15:docId w15:val="{E5265938-9C8D-4082-8153-723467C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4358B"/>
    <w:rPr>
      <w:b/>
      <w:bCs/>
    </w:rPr>
  </w:style>
  <w:style w:type="character" w:customStyle="1" w:styleId="CommentSubjectChar">
    <w:name w:val="Comment Subject Char"/>
    <w:basedOn w:val="CommentTextChar"/>
    <w:link w:val="CommentSubject"/>
    <w:uiPriority w:val="99"/>
    <w:semiHidden/>
    <w:rsid w:val="0094358B"/>
    <w:rPr>
      <w:b/>
      <w:bCs/>
      <w:sz w:val="20"/>
      <w:szCs w:val="20"/>
    </w:rPr>
  </w:style>
  <w:style w:type="paragraph" w:styleId="BalloonText">
    <w:name w:val="Balloon Text"/>
    <w:basedOn w:val="Normal"/>
    <w:link w:val="BalloonTextChar"/>
    <w:uiPriority w:val="99"/>
    <w:semiHidden/>
    <w:unhideWhenUsed/>
    <w:rsid w:val="0094358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358B"/>
    <w:rPr>
      <w:rFonts w:ascii="Times New Roman" w:hAnsi="Times New Roman" w:cs="Times New Roman"/>
      <w:sz w:val="18"/>
      <w:szCs w:val="18"/>
    </w:rPr>
  </w:style>
  <w:style w:type="paragraph" w:styleId="Revision">
    <w:name w:val="Revision"/>
    <w:hidden/>
    <w:uiPriority w:val="99"/>
    <w:semiHidden/>
    <w:rsid w:val="0094358B"/>
    <w:pPr>
      <w:spacing w:line="240" w:lineRule="auto"/>
    </w:pPr>
  </w:style>
  <w:style w:type="paragraph" w:styleId="ListParagraph">
    <w:name w:val="List Paragraph"/>
    <w:basedOn w:val="Normal"/>
    <w:uiPriority w:val="34"/>
    <w:qFormat/>
    <w:rsid w:val="0094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31A76BA-49A4-3948-AF23-91A40797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2022-11-08T07:59:00Z</dcterms:created>
  <dcterms:modified xsi:type="dcterms:W3CDTF">2022-11-08T07:59:00Z</dcterms:modified>
</cp:coreProperties>
</file>