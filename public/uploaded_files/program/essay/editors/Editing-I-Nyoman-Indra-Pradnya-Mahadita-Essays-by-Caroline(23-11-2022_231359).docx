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5C6E9B9D" w:rsidR="007F2ECA" w:rsidRDefault="005917A0">
      <w:pPr>
        <w:rPr>
          <w:rFonts w:ascii="Arial" w:hAnsi="Arial" w:cs="Arial"/>
          <w:b/>
          <w:bCs/>
          <w:color w:val="000000"/>
          <w:u w:val="single"/>
        </w:rPr>
      </w:pPr>
      <w:r w:rsidRPr="005917A0">
        <w:rPr>
          <w:rFonts w:ascii="Arial" w:hAnsi="Arial" w:cs="Arial"/>
          <w:b/>
          <w:bCs/>
          <w:color w:val="000000"/>
          <w:u w:val="single"/>
        </w:rPr>
        <w:t xml:space="preserve">Describe the most significant challenge you have faced and the steps you have taken to overcome this challenge. How has this challenge affected your academic achievement?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2B7DF38A" w14:textId="7E9161EE"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I knew I did something wrong when almost everybody in my math class gets 6s and 7s. I was  challenged by the fact that the topic itself was understandable, and fairly easy to do, yet I only got 5 out of 7. I felt incapable of doing math and inferior compared to my peers who got higher scores than me.  If this pattern continues, then all the desires, the ambitions, and manifestations of being an engineer </w:t>
      </w:r>
      <w:del w:id="0" w:author="Microsoft Office User" w:date="2022-11-23T10:14:00Z">
        <w:r w:rsidRPr="00867BD1" w:rsidDel="008408FA">
          <w:rPr>
            <w:rFonts w:ascii="Arial" w:eastAsia="Times New Roman" w:hAnsi="Arial" w:cs="Arial"/>
            <w:color w:val="000000"/>
            <w:sz w:val="22"/>
            <w:szCs w:val="22"/>
          </w:rPr>
          <w:delText xml:space="preserve">would </w:delText>
        </w:r>
      </w:del>
      <w:ins w:id="1" w:author="Microsoft Office User" w:date="2022-11-23T10:14:00Z">
        <w:r w:rsidR="008408FA">
          <w:rPr>
            <w:rFonts w:ascii="Arial" w:eastAsia="Times New Roman" w:hAnsi="Arial" w:cs="Arial"/>
            <w:color w:val="000000"/>
            <w:sz w:val="22"/>
            <w:szCs w:val="22"/>
          </w:rPr>
          <w:t>will also</w:t>
        </w:r>
        <w:r w:rsidR="008408FA" w:rsidRPr="00867BD1">
          <w:rPr>
            <w:rFonts w:ascii="Arial" w:eastAsia="Times New Roman" w:hAnsi="Arial" w:cs="Arial"/>
            <w:color w:val="000000"/>
            <w:sz w:val="22"/>
            <w:szCs w:val="22"/>
          </w:rPr>
          <w:t xml:space="preserve"> </w:t>
        </w:r>
      </w:ins>
      <w:del w:id="2" w:author="Microsoft Office User" w:date="2022-11-23T10:14:00Z">
        <w:r w:rsidRPr="00867BD1" w:rsidDel="008408FA">
          <w:rPr>
            <w:rFonts w:ascii="Arial" w:eastAsia="Times New Roman" w:hAnsi="Arial" w:cs="Arial"/>
            <w:color w:val="000000"/>
            <w:sz w:val="22"/>
            <w:szCs w:val="22"/>
          </w:rPr>
          <w:delText xml:space="preserve">just </w:delText>
        </w:r>
      </w:del>
      <w:r w:rsidRPr="00867BD1">
        <w:rPr>
          <w:rFonts w:ascii="Arial" w:eastAsia="Times New Roman" w:hAnsi="Arial" w:cs="Arial"/>
          <w:color w:val="000000"/>
          <w:sz w:val="22"/>
          <w:szCs w:val="22"/>
        </w:rPr>
        <w:t xml:space="preserve">go to </w:t>
      </w:r>
      <w:commentRangeStart w:id="3"/>
      <w:r w:rsidRPr="00867BD1">
        <w:rPr>
          <w:rFonts w:ascii="Arial" w:eastAsia="Times New Roman" w:hAnsi="Arial" w:cs="Arial"/>
          <w:color w:val="000000"/>
          <w:sz w:val="22"/>
          <w:szCs w:val="22"/>
        </w:rPr>
        <w:t>waste</w:t>
      </w:r>
      <w:commentRangeEnd w:id="3"/>
      <w:r w:rsidR="008408FA">
        <w:rPr>
          <w:rStyle w:val="CommentReference"/>
        </w:rPr>
        <w:commentReference w:id="3"/>
      </w:r>
      <w:r w:rsidRPr="00867BD1">
        <w:rPr>
          <w:rFonts w:ascii="Arial" w:eastAsia="Times New Roman" w:hAnsi="Arial" w:cs="Arial"/>
          <w:color w:val="000000"/>
          <w:sz w:val="22"/>
          <w:szCs w:val="22"/>
        </w:rPr>
        <w:t>.  </w:t>
      </w:r>
    </w:p>
    <w:p w14:paraId="19F4AE9B" w14:textId="77777777" w:rsidR="00867BD1" w:rsidRPr="00867BD1" w:rsidRDefault="00867BD1" w:rsidP="00867BD1">
      <w:pPr>
        <w:rPr>
          <w:rFonts w:ascii="Times New Roman" w:eastAsia="Times New Roman" w:hAnsi="Times New Roman" w:cs="Times New Roman"/>
        </w:rPr>
      </w:pPr>
    </w:p>
    <w:p w14:paraId="5ADB2FFF" w14:textId="55FB3423"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I checked the comments to determine what I did wrong, but the comment was always the same, “Revise More!”. The problem with that is, I </w:t>
      </w:r>
      <w:del w:id="4" w:author="Microsoft Office User" w:date="2022-11-23T10:17:00Z">
        <w:r w:rsidRPr="00867BD1" w:rsidDel="008408FA">
          <w:rPr>
            <w:rFonts w:ascii="Arial" w:eastAsia="Times New Roman" w:hAnsi="Arial" w:cs="Arial"/>
            <w:color w:val="000000"/>
            <w:sz w:val="22"/>
            <w:szCs w:val="22"/>
          </w:rPr>
          <w:delText xml:space="preserve">don’t </w:delText>
        </w:r>
      </w:del>
      <w:ins w:id="5" w:author="Microsoft Office User" w:date="2022-11-23T10:17:00Z">
        <w:r w:rsidR="008408FA">
          <w:rPr>
            <w:rFonts w:ascii="Arial" w:eastAsia="Times New Roman" w:hAnsi="Arial" w:cs="Arial"/>
            <w:color w:val="000000"/>
            <w:sz w:val="22"/>
            <w:szCs w:val="22"/>
          </w:rPr>
          <w:t>didn’t</w:t>
        </w:r>
        <w:r w:rsidR="008408FA" w:rsidRPr="00867BD1">
          <w:rPr>
            <w:rFonts w:ascii="Arial" w:eastAsia="Times New Roman" w:hAnsi="Arial" w:cs="Arial"/>
            <w:color w:val="000000"/>
            <w:sz w:val="22"/>
            <w:szCs w:val="22"/>
          </w:rPr>
          <w:t xml:space="preserve"> </w:t>
        </w:r>
      </w:ins>
      <w:r w:rsidRPr="00867BD1">
        <w:rPr>
          <w:rFonts w:ascii="Arial" w:eastAsia="Times New Roman" w:hAnsi="Arial" w:cs="Arial"/>
          <w:color w:val="000000"/>
          <w:sz w:val="22"/>
          <w:szCs w:val="22"/>
        </w:rPr>
        <w:t xml:space="preserve">know where to start. My peers recommended that I get a </w:t>
      </w:r>
      <w:del w:id="6" w:author="Microsoft Office User" w:date="2022-11-23T10:17:00Z">
        <w:r w:rsidRPr="00867BD1" w:rsidDel="008408FA">
          <w:rPr>
            <w:rFonts w:ascii="Arial" w:eastAsia="Times New Roman" w:hAnsi="Arial" w:cs="Arial"/>
            <w:color w:val="000000"/>
            <w:sz w:val="22"/>
            <w:szCs w:val="22"/>
          </w:rPr>
          <w:delText xml:space="preserve">private </w:delText>
        </w:r>
      </w:del>
      <w:r w:rsidRPr="00867BD1">
        <w:rPr>
          <w:rFonts w:ascii="Arial" w:eastAsia="Times New Roman" w:hAnsi="Arial" w:cs="Arial"/>
          <w:color w:val="000000"/>
          <w:sz w:val="22"/>
          <w:szCs w:val="22"/>
        </w:rPr>
        <w:t>tutor, but my past experiences taught me that they didn’t give me a significant impact</w:t>
      </w:r>
      <w:del w:id="7" w:author="Microsoft Office User" w:date="2022-11-23T10:17:00Z">
        <w:r w:rsidRPr="00867BD1" w:rsidDel="008408FA">
          <w:rPr>
            <w:rFonts w:ascii="Arial" w:eastAsia="Times New Roman" w:hAnsi="Arial" w:cs="Arial"/>
            <w:color w:val="000000"/>
            <w:sz w:val="22"/>
            <w:szCs w:val="22"/>
          </w:rPr>
          <w:delText xml:space="preserve"> on my grade</w:delText>
        </w:r>
      </w:del>
      <w:r w:rsidRPr="00867BD1">
        <w:rPr>
          <w:rFonts w:ascii="Arial" w:eastAsia="Times New Roman" w:hAnsi="Arial" w:cs="Arial"/>
          <w:color w:val="000000"/>
          <w:sz w:val="22"/>
          <w:szCs w:val="22"/>
        </w:rPr>
        <w:t>.</w:t>
      </w:r>
    </w:p>
    <w:p w14:paraId="25CD329D" w14:textId="77777777" w:rsidR="00867BD1" w:rsidRPr="00867BD1" w:rsidRDefault="00867BD1" w:rsidP="00867BD1">
      <w:pPr>
        <w:rPr>
          <w:rFonts w:ascii="Times New Roman" w:eastAsia="Times New Roman" w:hAnsi="Times New Roman" w:cs="Times New Roman"/>
        </w:rPr>
      </w:pPr>
    </w:p>
    <w:p w14:paraId="4C1B76DE" w14:textId="020AE00F"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When I arrived home that day, I googled the questions, and I found the working out online. I discovered the methods I used were correct, but I input the wrong plus or minus signs, and often use “shortcuts” that lead to </w:t>
      </w:r>
      <w:ins w:id="8" w:author="Microsoft Office User" w:date="2022-11-23T10:23:00Z">
        <w:r w:rsidR="008408FA">
          <w:rPr>
            <w:rFonts w:ascii="Arial" w:eastAsia="Times New Roman" w:hAnsi="Arial" w:cs="Arial"/>
            <w:color w:val="000000"/>
            <w:sz w:val="22"/>
            <w:szCs w:val="22"/>
          </w:rPr>
          <w:t xml:space="preserve">incorrect </w:t>
        </w:r>
      </w:ins>
      <w:r w:rsidRPr="00867BD1">
        <w:rPr>
          <w:rFonts w:ascii="Arial" w:eastAsia="Times New Roman" w:hAnsi="Arial" w:cs="Arial"/>
          <w:color w:val="000000"/>
          <w:sz w:val="22"/>
          <w:szCs w:val="22"/>
        </w:rPr>
        <w:t xml:space="preserve">answers. All of the errors could be avoided if I practiced more questions on the topic, and </w:t>
      </w:r>
      <w:del w:id="9" w:author="Microsoft Office User" w:date="2022-11-23T10:23:00Z">
        <w:r w:rsidRPr="00867BD1" w:rsidDel="008408FA">
          <w:rPr>
            <w:rFonts w:ascii="Arial" w:eastAsia="Times New Roman" w:hAnsi="Arial" w:cs="Arial"/>
            <w:color w:val="000000"/>
            <w:sz w:val="22"/>
            <w:szCs w:val="22"/>
          </w:rPr>
          <w:delText>started to utilize past papers</w:delText>
        </w:r>
      </w:del>
      <w:ins w:id="10" w:author="Microsoft Office User" w:date="2022-11-23T10:23:00Z">
        <w:r w:rsidR="008408FA">
          <w:rPr>
            <w:rFonts w:ascii="Arial" w:eastAsia="Times New Roman" w:hAnsi="Arial" w:cs="Arial"/>
            <w:color w:val="000000"/>
            <w:sz w:val="22"/>
            <w:szCs w:val="22"/>
          </w:rPr>
          <w:t>learned how to properly work them out</w:t>
        </w:r>
      </w:ins>
      <w:r w:rsidRPr="00867BD1">
        <w:rPr>
          <w:rFonts w:ascii="Arial" w:eastAsia="Times New Roman" w:hAnsi="Arial" w:cs="Arial"/>
          <w:color w:val="000000"/>
          <w:sz w:val="22"/>
          <w:szCs w:val="22"/>
        </w:rPr>
        <w:t>. </w:t>
      </w:r>
    </w:p>
    <w:p w14:paraId="54AC0793" w14:textId="77777777" w:rsidR="00867BD1" w:rsidRPr="00867BD1" w:rsidRDefault="00867BD1" w:rsidP="00867BD1">
      <w:pPr>
        <w:rPr>
          <w:rFonts w:ascii="Times New Roman" w:eastAsia="Times New Roman" w:hAnsi="Times New Roman" w:cs="Times New Roman"/>
        </w:rPr>
      </w:pPr>
    </w:p>
    <w:p w14:paraId="66AB85F1" w14:textId="3AA45A61"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From that point on, I started a routine of studying a minimum of an hour every Tuesday, Thursday and Friday. This studying schedule </w:t>
      </w:r>
      <w:del w:id="11" w:author="Microsoft Office User" w:date="2022-11-23T10:50:00Z">
        <w:r w:rsidRPr="00867BD1" w:rsidDel="007F7572">
          <w:rPr>
            <w:rFonts w:ascii="Arial" w:eastAsia="Times New Roman" w:hAnsi="Arial" w:cs="Arial"/>
            <w:color w:val="000000"/>
            <w:sz w:val="22"/>
            <w:szCs w:val="22"/>
          </w:rPr>
          <w:delText>is not only focused for math, but also for other subjects as well</w:delText>
        </w:r>
      </w:del>
      <w:ins w:id="12" w:author="Microsoft Office User" w:date="2022-11-23T10:50:00Z">
        <w:r w:rsidR="007F7572">
          <w:rPr>
            <w:rFonts w:ascii="Arial" w:eastAsia="Times New Roman" w:hAnsi="Arial" w:cs="Arial"/>
            <w:color w:val="000000"/>
            <w:sz w:val="22"/>
            <w:szCs w:val="22"/>
          </w:rPr>
          <w:t>applied to all my other subjects</w:t>
        </w:r>
      </w:ins>
      <w:r w:rsidRPr="00867BD1">
        <w:rPr>
          <w:rFonts w:ascii="Arial" w:eastAsia="Times New Roman" w:hAnsi="Arial" w:cs="Arial"/>
          <w:color w:val="000000"/>
          <w:sz w:val="22"/>
          <w:szCs w:val="22"/>
        </w:rPr>
        <w:t xml:space="preserve">. I expanded my revision materials to include past IB test papers, and questions from the textbook. Though </w:t>
      </w:r>
      <w:del w:id="13" w:author="Microsoft Office User" w:date="2022-11-23T10:51:00Z">
        <w:r w:rsidRPr="00867BD1" w:rsidDel="007F7572">
          <w:rPr>
            <w:rFonts w:ascii="Arial" w:eastAsia="Times New Roman" w:hAnsi="Arial" w:cs="Arial"/>
            <w:color w:val="000000"/>
            <w:sz w:val="22"/>
            <w:szCs w:val="22"/>
          </w:rPr>
          <w:delText>at first it was a hassle</w:delText>
        </w:r>
      </w:del>
      <w:ins w:id="14" w:author="Microsoft Office User" w:date="2022-11-23T10:51:00Z">
        <w:r w:rsidR="007F7572">
          <w:rPr>
            <w:rFonts w:ascii="Arial" w:eastAsia="Times New Roman" w:hAnsi="Arial" w:cs="Arial"/>
            <w:color w:val="000000"/>
            <w:sz w:val="22"/>
            <w:szCs w:val="22"/>
          </w:rPr>
          <w:t>I struggled to maintain consistency at first</w:t>
        </w:r>
      </w:ins>
      <w:r w:rsidRPr="00867BD1">
        <w:rPr>
          <w:rFonts w:ascii="Arial" w:eastAsia="Times New Roman" w:hAnsi="Arial" w:cs="Arial"/>
          <w:color w:val="000000"/>
          <w:sz w:val="22"/>
          <w:szCs w:val="22"/>
        </w:rPr>
        <w:t>, I eventually got used to the routine and made it my productive habit. </w:t>
      </w:r>
    </w:p>
    <w:p w14:paraId="5D3E4BD6" w14:textId="77777777" w:rsidR="00867BD1" w:rsidRPr="00867BD1" w:rsidRDefault="00867BD1" w:rsidP="00867BD1">
      <w:pPr>
        <w:rPr>
          <w:rFonts w:ascii="Times New Roman" w:eastAsia="Times New Roman" w:hAnsi="Times New Roman" w:cs="Times New Roman"/>
        </w:rPr>
      </w:pPr>
    </w:p>
    <w:p w14:paraId="39F0300D" w14:textId="48BAFD44"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The impact of this routine has been positive not only for my academic achievements, but also </w:t>
      </w:r>
      <w:del w:id="15" w:author="Microsoft Office User" w:date="2022-11-23T10:51:00Z">
        <w:r w:rsidRPr="00867BD1" w:rsidDel="007F7572">
          <w:rPr>
            <w:rFonts w:ascii="Arial" w:eastAsia="Times New Roman" w:hAnsi="Arial" w:cs="Arial"/>
            <w:color w:val="000000"/>
            <w:sz w:val="22"/>
            <w:szCs w:val="22"/>
          </w:rPr>
          <w:delText>myself</w:delText>
        </w:r>
      </w:del>
      <w:ins w:id="16" w:author="Microsoft Office User" w:date="2022-11-23T10:51:00Z">
        <w:r w:rsidR="007F7572">
          <w:rPr>
            <w:rFonts w:ascii="Arial" w:eastAsia="Times New Roman" w:hAnsi="Arial" w:cs="Arial"/>
            <w:color w:val="000000"/>
            <w:sz w:val="22"/>
            <w:szCs w:val="22"/>
          </w:rPr>
          <w:t>my life</w:t>
        </w:r>
      </w:ins>
      <w:ins w:id="17" w:author="Microsoft Office User" w:date="2022-11-23T10:52:00Z">
        <w:r w:rsidR="007F7572">
          <w:rPr>
            <w:rFonts w:ascii="Arial" w:eastAsia="Times New Roman" w:hAnsi="Arial" w:cs="Arial"/>
            <w:color w:val="000000"/>
            <w:sz w:val="22"/>
            <w:szCs w:val="22"/>
          </w:rPr>
          <w:t>style</w:t>
        </w:r>
      </w:ins>
      <w:r w:rsidRPr="00867BD1">
        <w:rPr>
          <w:rFonts w:ascii="Arial" w:eastAsia="Times New Roman" w:hAnsi="Arial" w:cs="Arial"/>
          <w:color w:val="000000"/>
          <w:sz w:val="22"/>
          <w:szCs w:val="22"/>
        </w:rPr>
        <w:t xml:space="preserve">. I became more disciplined, and more aware of my use of time. I </w:t>
      </w:r>
      <w:del w:id="18" w:author="Microsoft Office User" w:date="2022-11-23T10:52:00Z">
        <w:r w:rsidRPr="00867BD1" w:rsidDel="007F7572">
          <w:rPr>
            <w:rFonts w:ascii="Arial" w:eastAsia="Times New Roman" w:hAnsi="Arial" w:cs="Arial"/>
            <w:color w:val="000000"/>
            <w:sz w:val="22"/>
            <w:szCs w:val="22"/>
          </w:rPr>
          <w:delText xml:space="preserve">also </w:delText>
        </w:r>
      </w:del>
      <w:r w:rsidRPr="00867BD1">
        <w:rPr>
          <w:rFonts w:ascii="Arial" w:eastAsia="Times New Roman" w:hAnsi="Arial" w:cs="Arial"/>
          <w:color w:val="000000"/>
          <w:sz w:val="22"/>
          <w:szCs w:val="22"/>
        </w:rPr>
        <w:t xml:space="preserve">learned the value of time, and how an extra hour </w:t>
      </w:r>
      <w:del w:id="19" w:author="Microsoft Office User" w:date="2022-11-23T10:52:00Z">
        <w:r w:rsidRPr="00867BD1" w:rsidDel="007F7572">
          <w:rPr>
            <w:rFonts w:ascii="Arial" w:eastAsia="Times New Roman" w:hAnsi="Arial" w:cs="Arial"/>
            <w:color w:val="000000"/>
            <w:sz w:val="22"/>
            <w:szCs w:val="22"/>
          </w:rPr>
          <w:delText>is beneficial for my studies and myself</w:delText>
        </w:r>
      </w:del>
      <w:ins w:id="20" w:author="Microsoft Office User" w:date="2022-11-23T10:52:00Z">
        <w:r w:rsidR="007F7572">
          <w:rPr>
            <w:rFonts w:ascii="Arial" w:eastAsia="Times New Roman" w:hAnsi="Arial" w:cs="Arial"/>
            <w:color w:val="000000"/>
            <w:sz w:val="22"/>
            <w:szCs w:val="22"/>
          </w:rPr>
          <w:t>can do so much for my goals</w:t>
        </w:r>
      </w:ins>
      <w:r w:rsidRPr="00867BD1">
        <w:rPr>
          <w:rFonts w:ascii="Arial" w:eastAsia="Times New Roman" w:hAnsi="Arial" w:cs="Arial"/>
          <w:color w:val="000000"/>
          <w:sz w:val="22"/>
          <w:szCs w:val="22"/>
        </w:rPr>
        <w:t>. </w:t>
      </w:r>
    </w:p>
    <w:p w14:paraId="4E703E5C" w14:textId="77777777" w:rsidR="00867BD1" w:rsidRPr="00867BD1" w:rsidRDefault="00867BD1" w:rsidP="00867BD1">
      <w:pPr>
        <w:rPr>
          <w:rFonts w:ascii="Times New Roman" w:eastAsia="Times New Roman" w:hAnsi="Times New Roman" w:cs="Times New Roman"/>
        </w:rPr>
      </w:pPr>
    </w:p>
    <w:p w14:paraId="43152EE1" w14:textId="31D29CFC" w:rsidR="00867BD1" w:rsidRDefault="00867BD1" w:rsidP="00867BD1">
      <w:pPr>
        <w:spacing w:line="480" w:lineRule="auto"/>
        <w:rPr>
          <w:ins w:id="21" w:author="Microsoft Office User" w:date="2022-11-23T10:54:00Z"/>
          <w:rFonts w:ascii="Arial" w:eastAsia="Times New Roman" w:hAnsi="Arial" w:cs="Arial"/>
          <w:color w:val="000000"/>
          <w:sz w:val="22"/>
          <w:szCs w:val="22"/>
        </w:rPr>
      </w:pPr>
      <w:r w:rsidRPr="00867BD1">
        <w:rPr>
          <w:rFonts w:ascii="Arial" w:eastAsia="Times New Roman" w:hAnsi="Arial" w:cs="Arial"/>
          <w:color w:val="000000"/>
          <w:sz w:val="22"/>
          <w:szCs w:val="22"/>
        </w:rPr>
        <w:t xml:space="preserve">On my last math test, I got a 7. All my </w:t>
      </w:r>
      <w:del w:id="22" w:author="Microsoft Office User" w:date="2022-11-23T10:52:00Z">
        <w:r w:rsidRPr="00867BD1" w:rsidDel="007F7572">
          <w:rPr>
            <w:rFonts w:ascii="Arial" w:eastAsia="Times New Roman" w:hAnsi="Arial" w:cs="Arial"/>
            <w:color w:val="000000"/>
            <w:sz w:val="22"/>
            <w:szCs w:val="22"/>
          </w:rPr>
          <w:delText xml:space="preserve">habits </w:delText>
        </w:r>
      </w:del>
      <w:ins w:id="23" w:author="Microsoft Office User" w:date="2022-11-23T10:52:00Z">
        <w:r w:rsidR="007F7572">
          <w:rPr>
            <w:rFonts w:ascii="Arial" w:eastAsia="Times New Roman" w:hAnsi="Arial" w:cs="Arial"/>
            <w:color w:val="000000"/>
            <w:sz w:val="22"/>
            <w:szCs w:val="22"/>
          </w:rPr>
          <w:t>work</w:t>
        </w:r>
        <w:r w:rsidR="007F7572" w:rsidRPr="00867BD1">
          <w:rPr>
            <w:rFonts w:ascii="Arial" w:eastAsia="Times New Roman" w:hAnsi="Arial" w:cs="Arial"/>
            <w:color w:val="000000"/>
            <w:sz w:val="22"/>
            <w:szCs w:val="22"/>
          </w:rPr>
          <w:t xml:space="preserve"> </w:t>
        </w:r>
      </w:ins>
      <w:r w:rsidRPr="00867BD1">
        <w:rPr>
          <w:rFonts w:ascii="Arial" w:eastAsia="Times New Roman" w:hAnsi="Arial" w:cs="Arial"/>
          <w:color w:val="000000"/>
          <w:sz w:val="22"/>
          <w:szCs w:val="22"/>
        </w:rPr>
        <w:t xml:space="preserve">did not come to waste; I thrive to continue improving myself and consistently deliver excellent </w:t>
      </w:r>
      <w:commentRangeStart w:id="24"/>
      <w:r w:rsidRPr="00867BD1">
        <w:rPr>
          <w:rFonts w:ascii="Arial" w:eastAsia="Times New Roman" w:hAnsi="Arial" w:cs="Arial"/>
          <w:color w:val="000000"/>
          <w:sz w:val="22"/>
          <w:szCs w:val="22"/>
        </w:rPr>
        <w:t>results</w:t>
      </w:r>
      <w:commentRangeEnd w:id="24"/>
      <w:r w:rsidR="007F7572">
        <w:rPr>
          <w:rStyle w:val="CommentReference"/>
        </w:rPr>
        <w:commentReference w:id="24"/>
      </w:r>
      <w:r w:rsidRPr="00867BD1">
        <w:rPr>
          <w:rFonts w:ascii="Arial" w:eastAsia="Times New Roman" w:hAnsi="Arial" w:cs="Arial"/>
          <w:color w:val="000000"/>
          <w:sz w:val="22"/>
          <w:szCs w:val="22"/>
        </w:rPr>
        <w:t xml:space="preserve">. </w:t>
      </w:r>
    </w:p>
    <w:p w14:paraId="77DD45A3" w14:textId="1803D549" w:rsidR="007F7572" w:rsidRDefault="007F7572" w:rsidP="00867BD1">
      <w:pPr>
        <w:spacing w:line="480" w:lineRule="auto"/>
        <w:rPr>
          <w:ins w:id="25" w:author="Microsoft Office User" w:date="2022-11-23T10:54:00Z"/>
          <w:rFonts w:ascii="Arial" w:eastAsia="Times New Roman" w:hAnsi="Arial" w:cs="Arial"/>
          <w:color w:val="000000"/>
          <w:sz w:val="22"/>
          <w:szCs w:val="22"/>
        </w:rPr>
      </w:pPr>
    </w:p>
    <w:p w14:paraId="661A20F1" w14:textId="0B31C4E6" w:rsidR="007F7572" w:rsidRDefault="007F7572" w:rsidP="00867BD1">
      <w:pPr>
        <w:spacing w:line="480" w:lineRule="auto"/>
        <w:rPr>
          <w:rFonts w:ascii="Times New Roman" w:eastAsia="Times New Roman" w:hAnsi="Times New Roman" w:cs="Times New Roman"/>
        </w:rPr>
      </w:pPr>
      <w:r>
        <w:rPr>
          <w:rFonts w:ascii="Times New Roman" w:eastAsia="Times New Roman" w:hAnsi="Times New Roman" w:cs="Times New Roman"/>
        </w:rPr>
        <w:t>Hi I Nyoman,</w:t>
      </w:r>
    </w:p>
    <w:p w14:paraId="0F5B6853" w14:textId="7D4CFB0A" w:rsidR="007F7572" w:rsidRDefault="007F7572" w:rsidP="00867BD1">
      <w:pPr>
        <w:spacing w:line="480" w:lineRule="auto"/>
        <w:rPr>
          <w:rFonts w:ascii="Times New Roman" w:eastAsia="Times New Roman" w:hAnsi="Times New Roman" w:cs="Times New Roman"/>
        </w:rPr>
      </w:pPr>
      <w:r>
        <w:rPr>
          <w:rFonts w:ascii="Times New Roman" w:eastAsia="Times New Roman" w:hAnsi="Times New Roman" w:cs="Times New Roman"/>
        </w:rPr>
        <w:t xml:space="preserve">Great improvements on this revision! It is all about upping the ante now – for your lifestyle that you changed from your habits and your goal to be an engineer. These two were at risk at the beginning of the essay, and I don’t see a conclusion or update on how you feel about that goal after you got the 7. Tie this back together and your essay will come full circle. </w:t>
      </w:r>
    </w:p>
    <w:p w14:paraId="0D47AA45" w14:textId="115BC175" w:rsidR="007F7572" w:rsidRDefault="007F7572" w:rsidP="00867BD1">
      <w:pPr>
        <w:spacing w:line="480" w:lineRule="auto"/>
        <w:rPr>
          <w:rFonts w:ascii="Times New Roman" w:eastAsia="Times New Roman" w:hAnsi="Times New Roman" w:cs="Times New Roman"/>
        </w:rPr>
      </w:pPr>
    </w:p>
    <w:p w14:paraId="08195550" w14:textId="4FE9B789" w:rsidR="007F7572" w:rsidRPr="00867BD1" w:rsidRDefault="007F7572" w:rsidP="00867BD1">
      <w:pPr>
        <w:spacing w:line="480" w:lineRule="auto"/>
        <w:rPr>
          <w:rFonts w:ascii="Times New Roman" w:eastAsia="Times New Roman" w:hAnsi="Times New Roman" w:cs="Times New Roman"/>
        </w:rPr>
      </w:pPr>
      <w:r>
        <w:rPr>
          <w:rFonts w:ascii="Times New Roman" w:eastAsia="Times New Roman" w:hAnsi="Times New Roman" w:cs="Times New Roman"/>
        </w:rPr>
        <w:t>C.G.</w:t>
      </w:r>
    </w:p>
    <w:p w14:paraId="1EB45751" w14:textId="77777777" w:rsidR="00867BD1" w:rsidRPr="00867BD1" w:rsidRDefault="00867BD1" w:rsidP="00867BD1">
      <w:pPr>
        <w:rPr>
          <w:rFonts w:ascii="Times New Roman" w:eastAsia="Times New Roman" w:hAnsi="Times New Roman" w:cs="Times New Roman"/>
        </w:rPr>
      </w:pPr>
    </w:p>
    <w:p w14:paraId="084AB40C" w14:textId="77777777" w:rsidR="005917A0" w:rsidRPr="005917A0" w:rsidRDefault="005917A0" w:rsidP="005917A0">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11-23T10:15:00Z" w:initials="MOU">
    <w:p w14:paraId="033409E2" w14:textId="77777777" w:rsidR="008408FA" w:rsidRDefault="008408FA" w:rsidP="00332A69">
      <w:r>
        <w:rPr>
          <w:rStyle w:val="CommentReference"/>
        </w:rPr>
        <w:annotationRef/>
      </w:r>
      <w:r>
        <w:rPr>
          <w:sz w:val="20"/>
          <w:szCs w:val="20"/>
        </w:rPr>
        <w:t>Why do you want to be an engineer so bad? Any sentimental reason or social goal(s)?</w:t>
      </w:r>
    </w:p>
  </w:comment>
  <w:comment w:id="24" w:author="Microsoft Office User" w:date="2022-11-23T10:58:00Z" w:initials="MOU">
    <w:p w14:paraId="366FA485" w14:textId="77777777" w:rsidR="007F7572" w:rsidRDefault="007F7572" w:rsidP="00437119">
      <w:r>
        <w:rPr>
          <w:rStyle w:val="CommentReference"/>
        </w:rPr>
        <w:annotationRef/>
      </w:r>
      <w:r>
        <w:rPr>
          <w:sz w:val="20"/>
          <w:szCs w:val="20"/>
        </w:rPr>
        <w:t>You mentioned your dream about becoming an engineering. Where is the resolution/conclusion for that concern? Are you more hopeful of your dream now? Are your more determined to achieve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409E2" w15:done="0"/>
  <w15:commentEx w15:paraId="366FA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712C" w16cex:dateUtc="2022-11-23T15:15:00Z"/>
  <w16cex:commentExtensible w16cex:durableId="27287B4A" w16cex:dateUtc="2022-11-23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409E2" w16cid:durableId="2728712C"/>
  <w16cid:commentId w16cid:paraId="366FA485" w16cid:durableId="27287B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5917A0"/>
    <w:rsid w:val="0062459E"/>
    <w:rsid w:val="007F2ECA"/>
    <w:rsid w:val="007F7572"/>
    <w:rsid w:val="008408FA"/>
    <w:rsid w:val="00867BD1"/>
    <w:rsid w:val="00C54C60"/>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408FA"/>
  </w:style>
  <w:style w:type="character" w:styleId="CommentReference">
    <w:name w:val="annotation reference"/>
    <w:basedOn w:val="DefaultParagraphFont"/>
    <w:uiPriority w:val="99"/>
    <w:semiHidden/>
    <w:unhideWhenUsed/>
    <w:rsid w:val="008408FA"/>
    <w:rPr>
      <w:sz w:val="16"/>
      <w:szCs w:val="16"/>
    </w:rPr>
  </w:style>
  <w:style w:type="paragraph" w:styleId="CommentText">
    <w:name w:val="annotation text"/>
    <w:basedOn w:val="Normal"/>
    <w:link w:val="CommentTextChar"/>
    <w:uiPriority w:val="99"/>
    <w:semiHidden/>
    <w:unhideWhenUsed/>
    <w:rsid w:val="008408FA"/>
    <w:rPr>
      <w:sz w:val="20"/>
      <w:szCs w:val="20"/>
    </w:rPr>
  </w:style>
  <w:style w:type="character" w:customStyle="1" w:styleId="CommentTextChar">
    <w:name w:val="Comment Text Char"/>
    <w:basedOn w:val="DefaultParagraphFont"/>
    <w:link w:val="CommentText"/>
    <w:uiPriority w:val="99"/>
    <w:semiHidden/>
    <w:rsid w:val="008408FA"/>
    <w:rPr>
      <w:sz w:val="20"/>
      <w:szCs w:val="20"/>
    </w:rPr>
  </w:style>
  <w:style w:type="paragraph" w:styleId="CommentSubject">
    <w:name w:val="annotation subject"/>
    <w:basedOn w:val="CommentText"/>
    <w:next w:val="CommentText"/>
    <w:link w:val="CommentSubjectChar"/>
    <w:uiPriority w:val="99"/>
    <w:semiHidden/>
    <w:unhideWhenUsed/>
    <w:rsid w:val="008408FA"/>
    <w:rPr>
      <w:b/>
      <w:bCs/>
    </w:rPr>
  </w:style>
  <w:style w:type="character" w:customStyle="1" w:styleId="CommentSubjectChar">
    <w:name w:val="Comment Subject Char"/>
    <w:basedOn w:val="CommentTextChar"/>
    <w:link w:val="CommentSubject"/>
    <w:uiPriority w:val="99"/>
    <w:semiHidden/>
    <w:rsid w:val="008408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812">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085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2022-11-18T09:33:00Z</dcterms:created>
  <dcterms:modified xsi:type="dcterms:W3CDTF">2022-11-23T16:00:00Z</dcterms:modified>
</cp:coreProperties>
</file>