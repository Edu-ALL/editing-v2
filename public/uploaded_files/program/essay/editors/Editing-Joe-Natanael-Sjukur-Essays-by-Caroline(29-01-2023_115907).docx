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4C12" w14:textId="77D9F7C9" w:rsidR="00505256" w:rsidRPr="00505256" w:rsidRDefault="00505256" w:rsidP="00505256">
      <w:pPr>
        <w:rPr>
          <w:rFonts w:ascii="Times New Roman" w:eastAsia="Times New Roman" w:hAnsi="Times New Roman" w:cs="Times New Roman"/>
          <w:b/>
          <w:bCs/>
          <w:i/>
          <w:iCs/>
          <w:u w:val="single"/>
        </w:rPr>
      </w:pPr>
      <w:r w:rsidRPr="00505256">
        <w:rPr>
          <w:rFonts w:ascii="Roboto" w:eastAsia="Times New Roman" w:hAnsi="Roboto" w:cs="Times New Roman"/>
          <w:b/>
          <w:bCs/>
          <w:i/>
          <w:iCs/>
          <w:color w:val="222222"/>
          <w:sz w:val="21"/>
          <w:szCs w:val="21"/>
          <w:u w:val="single"/>
          <w:shd w:val="clear" w:color="auto" w:fill="FFFFFF"/>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w:t>
      </w:r>
      <w:r w:rsidRPr="00505256">
        <w:rPr>
          <w:rFonts w:ascii="Roboto" w:eastAsia="Times New Roman" w:hAnsi="Roboto" w:cs="Times New Roman"/>
          <w:b/>
          <w:bCs/>
          <w:i/>
          <w:iCs/>
          <w:color w:val="E00029"/>
          <w:sz w:val="21"/>
          <w:szCs w:val="21"/>
          <w:u w:val="single"/>
          <w:shd w:val="clear" w:color="auto" w:fill="FFFFFF"/>
        </w:rPr>
        <w:t>* 300</w:t>
      </w:r>
      <w:r>
        <w:rPr>
          <w:rFonts w:ascii="Roboto" w:eastAsia="Times New Roman" w:hAnsi="Roboto" w:cs="Times New Roman"/>
          <w:b/>
          <w:bCs/>
          <w:i/>
          <w:iCs/>
          <w:color w:val="E00029"/>
          <w:sz w:val="21"/>
          <w:szCs w:val="21"/>
          <w:u w:val="single"/>
          <w:shd w:val="clear" w:color="auto" w:fill="FFFFFF"/>
        </w:rPr>
        <w:t xml:space="preserve"> words</w:t>
      </w:r>
    </w:p>
    <w:p w14:paraId="6CE44333" w14:textId="77777777" w:rsidR="00505256" w:rsidRPr="00505256" w:rsidRDefault="00505256" w:rsidP="00505256">
      <w:pPr>
        <w:rPr>
          <w:rFonts w:ascii="Times New Roman" w:eastAsia="Times New Roman" w:hAnsi="Times New Roman" w:cs="Times New Roman"/>
        </w:rPr>
      </w:pPr>
    </w:p>
    <w:p w14:paraId="0BF2F4B1" w14:textId="61D21DA4" w:rsidR="00505256" w:rsidRPr="00505256" w:rsidDel="00900569" w:rsidRDefault="00505256" w:rsidP="00505256">
      <w:pPr>
        <w:rPr>
          <w:del w:id="0" w:author="Microsoft Office User" w:date="2023-01-28T23:50:00Z"/>
          <w:rFonts w:ascii="Times New Roman" w:eastAsia="Times New Roman" w:hAnsi="Times New Roman" w:cs="Times New Roman"/>
        </w:rPr>
      </w:pPr>
      <w:r w:rsidRPr="00505256">
        <w:rPr>
          <w:rFonts w:ascii="Arial" w:eastAsia="Times New Roman" w:hAnsi="Arial" w:cs="Arial"/>
          <w:color w:val="000000"/>
          <w:sz w:val="22"/>
          <w:szCs w:val="22"/>
        </w:rPr>
        <w:t>A</w:t>
      </w:r>
      <w:del w:id="1" w:author="Microsoft Office User" w:date="2023-01-28T23:50:00Z">
        <w:r w:rsidRPr="00505256" w:rsidDel="00900569">
          <w:rPr>
            <w:rFonts w:ascii="Arial" w:eastAsia="Times New Roman" w:hAnsi="Arial" w:cs="Arial"/>
            <w:color w:val="000000"/>
            <w:sz w:val="22"/>
            <w:szCs w:val="22"/>
          </w:rPr>
          <w:delText>s</w:delText>
        </w:r>
      </w:del>
      <w:r w:rsidRPr="00505256">
        <w:rPr>
          <w:rFonts w:ascii="Arial" w:eastAsia="Times New Roman" w:hAnsi="Arial" w:cs="Arial"/>
          <w:color w:val="000000"/>
          <w:sz w:val="22"/>
          <w:szCs w:val="22"/>
        </w:rPr>
        <w:t xml:space="preserve"> a beginner in competitive programming, </w:t>
      </w:r>
      <w:del w:id="2" w:author="Microsoft Office User" w:date="2023-01-28T23:50:00Z">
        <w:r w:rsidRPr="00505256" w:rsidDel="00900569">
          <w:rPr>
            <w:rFonts w:ascii="Arial" w:eastAsia="Times New Roman" w:hAnsi="Arial" w:cs="Arial"/>
            <w:color w:val="000000"/>
            <w:sz w:val="22"/>
            <w:szCs w:val="22"/>
          </w:rPr>
          <w:delText xml:space="preserve">simple sort and string matching algorithms were foreign to me. </w:delText>
        </w:r>
      </w:del>
      <w:r w:rsidRPr="00505256">
        <w:rPr>
          <w:rFonts w:ascii="Arial" w:eastAsia="Times New Roman" w:hAnsi="Arial" w:cs="Arial"/>
          <w:color w:val="000000"/>
          <w:sz w:val="22"/>
          <w:szCs w:val="22"/>
        </w:rPr>
        <w:t>I’d come up with irregular solutions</w:t>
      </w:r>
      <w:ins w:id="3" w:author="Microsoft Office User" w:date="2023-01-28T23:50:00Z">
        <w:r w:rsidR="00900569">
          <w:rPr>
            <w:rFonts w:ascii="Arial" w:eastAsia="Times New Roman" w:hAnsi="Arial" w:cs="Arial"/>
            <w:color w:val="000000"/>
            <w:sz w:val="22"/>
            <w:szCs w:val="22"/>
          </w:rPr>
          <w:t xml:space="preserve"> to problems</w:t>
        </w:r>
      </w:ins>
      <w:r w:rsidRPr="00505256">
        <w:rPr>
          <w:rFonts w:ascii="Arial" w:eastAsia="Times New Roman" w:hAnsi="Arial" w:cs="Arial"/>
          <w:color w:val="000000"/>
          <w:sz w:val="22"/>
          <w:szCs w:val="22"/>
        </w:rPr>
        <w:t xml:space="preserve"> </w:t>
      </w:r>
      <w:del w:id="4" w:author="Microsoft Office User" w:date="2023-01-28T23:49:00Z">
        <w:r w:rsidRPr="00505256" w:rsidDel="001573AB">
          <w:rPr>
            <w:rFonts w:ascii="Arial" w:eastAsia="Times New Roman" w:hAnsi="Arial" w:cs="Arial"/>
            <w:color w:val="000000"/>
            <w:sz w:val="22"/>
            <w:szCs w:val="22"/>
          </w:rPr>
          <w:delText xml:space="preserve">to problems because of my lack of knowledge, </w:delText>
        </w:r>
      </w:del>
      <w:r w:rsidRPr="00505256">
        <w:rPr>
          <w:rFonts w:ascii="Arial" w:eastAsia="Times New Roman" w:hAnsi="Arial" w:cs="Arial"/>
          <w:color w:val="000000"/>
          <w:sz w:val="22"/>
          <w:szCs w:val="22"/>
        </w:rPr>
        <w:t xml:space="preserve">only to be met with failure. </w:t>
      </w:r>
      <w:del w:id="5" w:author="Microsoft Office User" w:date="2023-01-28T23:50:00Z">
        <w:r w:rsidRPr="00505256" w:rsidDel="00900569">
          <w:rPr>
            <w:rFonts w:ascii="Arial" w:eastAsia="Times New Roman" w:hAnsi="Arial" w:cs="Arial"/>
            <w:color w:val="000000"/>
            <w:sz w:val="22"/>
            <w:szCs w:val="22"/>
          </w:rPr>
          <w:delText xml:space="preserve">Not wanting to be ridiculed by my peers for my simple mistakes, I became hesitant in speaking out and asking questions. </w:delText>
        </w:r>
      </w:del>
      <w:r w:rsidRPr="00505256">
        <w:rPr>
          <w:rFonts w:ascii="Arial" w:eastAsia="Times New Roman" w:hAnsi="Arial" w:cs="Arial"/>
          <w:color w:val="000000"/>
          <w:sz w:val="22"/>
          <w:szCs w:val="22"/>
        </w:rPr>
        <w:t xml:space="preserve">This </w:t>
      </w:r>
      <w:del w:id="6" w:author="Microsoft Office User" w:date="2023-01-28T23:50:00Z">
        <w:r w:rsidRPr="00505256" w:rsidDel="00900569">
          <w:rPr>
            <w:rFonts w:ascii="Arial" w:eastAsia="Times New Roman" w:hAnsi="Arial" w:cs="Arial"/>
            <w:color w:val="000000"/>
            <w:sz w:val="22"/>
            <w:szCs w:val="22"/>
          </w:rPr>
          <w:delText xml:space="preserve">only </w:delText>
        </w:r>
      </w:del>
      <w:proofErr w:type="spellStart"/>
      <w:r w:rsidRPr="00505256">
        <w:rPr>
          <w:rFonts w:ascii="Arial" w:eastAsia="Times New Roman" w:hAnsi="Arial" w:cs="Arial"/>
          <w:color w:val="000000"/>
          <w:sz w:val="22"/>
          <w:szCs w:val="22"/>
        </w:rPr>
        <w:t>fueled</w:t>
      </w:r>
      <w:proofErr w:type="spellEnd"/>
      <w:r w:rsidRPr="00505256">
        <w:rPr>
          <w:rFonts w:ascii="Arial" w:eastAsia="Times New Roman" w:hAnsi="Arial" w:cs="Arial"/>
          <w:color w:val="000000"/>
          <w:sz w:val="22"/>
          <w:szCs w:val="22"/>
        </w:rPr>
        <w:t xml:space="preserve"> my already low self-esteem and made me question if I even belonged in the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w:t>
      </w:r>
      <w:ins w:id="7" w:author="Microsoft Office User" w:date="2023-01-28T23:55:00Z">
        <w:r w:rsidR="00900569">
          <w:rPr>
            <w:rFonts w:ascii="Arial" w:eastAsia="Times New Roman" w:hAnsi="Arial" w:cs="Arial"/>
            <w:color w:val="000000"/>
            <w:sz w:val="22"/>
            <w:szCs w:val="22"/>
          </w:rPr>
          <w:t xml:space="preserve"> </w:t>
        </w:r>
      </w:ins>
    </w:p>
    <w:p w14:paraId="02A1D2D7" w14:textId="77777777" w:rsidR="00505256" w:rsidRPr="00505256" w:rsidDel="00900569" w:rsidRDefault="00505256" w:rsidP="00505256">
      <w:pPr>
        <w:rPr>
          <w:del w:id="8" w:author="Microsoft Office User" w:date="2023-01-28T23:50:00Z"/>
          <w:rFonts w:ascii="Times New Roman" w:eastAsia="Times New Roman" w:hAnsi="Times New Roman" w:cs="Times New Roman"/>
        </w:rPr>
      </w:pPr>
    </w:p>
    <w:p w14:paraId="15223FD9" w14:textId="097A104E"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Vale showed me that I did. As my mentor, he was creative, knowledgeable and understanding. Whenever I felt puzzled by one of the coding problems, he’d always tell me, “Just think of any solution and try it. You can always optimize it later.” Every weekend as I go through </w:t>
      </w:r>
      <w:proofErr w:type="spellStart"/>
      <w:r w:rsidRPr="00505256">
        <w:rPr>
          <w:rFonts w:ascii="Arial" w:eastAsia="Times New Roman" w:hAnsi="Arial" w:cs="Arial"/>
          <w:color w:val="000000"/>
          <w:sz w:val="22"/>
          <w:szCs w:val="22"/>
        </w:rPr>
        <w:t>codeforces</w:t>
      </w:r>
      <w:proofErr w:type="spellEnd"/>
      <w:r w:rsidRPr="00505256">
        <w:rPr>
          <w:rFonts w:ascii="Arial" w:eastAsia="Times New Roman" w:hAnsi="Arial" w:cs="Arial"/>
          <w:color w:val="000000"/>
          <w:sz w:val="22"/>
          <w:szCs w:val="22"/>
        </w:rPr>
        <w:t xml:space="preserve"> problems, he’d encourage me to voice out my solutions no matter how ridiculous, explain my thought process , and allow the environment to be conducive to debates. His philosophy </w:t>
      </w:r>
      <w:del w:id="9" w:author="Microsoft Office User" w:date="2023-01-28T23:56:00Z">
        <w:r w:rsidRPr="00505256" w:rsidDel="00900569">
          <w:rPr>
            <w:rFonts w:ascii="Arial" w:eastAsia="Times New Roman" w:hAnsi="Arial" w:cs="Arial"/>
            <w:color w:val="000000"/>
            <w:sz w:val="22"/>
            <w:szCs w:val="22"/>
          </w:rPr>
          <w:delText xml:space="preserve">slowly </w:delText>
        </w:r>
      </w:del>
      <w:r w:rsidRPr="00505256">
        <w:rPr>
          <w:rFonts w:ascii="Arial" w:eastAsia="Times New Roman" w:hAnsi="Arial" w:cs="Arial"/>
          <w:color w:val="000000"/>
          <w:sz w:val="22"/>
          <w:szCs w:val="22"/>
        </w:rPr>
        <w:t>became more evident as I solved more problems and I was improving both mentally and technically. His outlook in approaching problems encouraged me to be more daring and think more differently. </w:t>
      </w:r>
    </w:p>
    <w:p w14:paraId="5DF83515" w14:textId="77777777" w:rsidR="00505256" w:rsidRPr="00505256" w:rsidRDefault="00505256" w:rsidP="00505256">
      <w:pPr>
        <w:rPr>
          <w:rFonts w:ascii="Times New Roman" w:eastAsia="Times New Roman" w:hAnsi="Times New Roman" w:cs="Times New Roman"/>
        </w:rPr>
      </w:pPr>
    </w:p>
    <w:p w14:paraId="161961E4" w14:textId="05BFDE56"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This created a rippling effect in my school studies. I became keen in pursuing knowledge from outside sources – the internet and courses – no longer confined by just my school’s textbook. I </w:t>
      </w:r>
      <w:del w:id="10" w:author="Microsoft Office User" w:date="2023-01-28T23:56:00Z">
        <w:r w:rsidRPr="00505256" w:rsidDel="00900569">
          <w:rPr>
            <w:rFonts w:ascii="Arial" w:eastAsia="Times New Roman" w:hAnsi="Arial" w:cs="Arial"/>
            <w:color w:val="000000"/>
            <w:sz w:val="22"/>
            <w:szCs w:val="22"/>
          </w:rPr>
          <w:delText xml:space="preserve">also </w:delText>
        </w:r>
      </w:del>
      <w:r w:rsidRPr="00505256">
        <w:rPr>
          <w:rFonts w:ascii="Arial" w:eastAsia="Times New Roman" w:hAnsi="Arial" w:cs="Arial"/>
          <w:color w:val="000000"/>
          <w:sz w:val="22"/>
          <w:szCs w:val="22"/>
        </w:rPr>
        <w:t>became more active in class discussions, asking questions, clarifications and voicing out my opinions without fear of ridicule.  </w:t>
      </w:r>
    </w:p>
    <w:p w14:paraId="66CD1396" w14:textId="77777777" w:rsidR="00505256" w:rsidRPr="00505256" w:rsidRDefault="00505256" w:rsidP="00505256">
      <w:pPr>
        <w:rPr>
          <w:rFonts w:ascii="Times New Roman" w:eastAsia="Times New Roman" w:hAnsi="Times New Roman" w:cs="Times New Roman"/>
        </w:rPr>
      </w:pPr>
    </w:p>
    <w:p w14:paraId="64753E54"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My time with Vale has taught me a valuable lesson: Don’t be afraid to look stupid and ask questions. The best answers sometimes start from the most ridiculous solutions and questions. </w:t>
      </w:r>
    </w:p>
    <w:p w14:paraId="00E4F862" w14:textId="77777777" w:rsidR="00505256" w:rsidRPr="00505256" w:rsidRDefault="00505256" w:rsidP="00505256">
      <w:pPr>
        <w:rPr>
          <w:rFonts w:ascii="Times New Roman" w:eastAsia="Times New Roman" w:hAnsi="Times New Roman" w:cs="Times New Roman"/>
        </w:rPr>
      </w:pPr>
    </w:p>
    <w:p w14:paraId="6B196F3D" w14:textId="77777777" w:rsidR="00505256" w:rsidRPr="00505256" w:rsidRDefault="00505256" w:rsidP="00505256">
      <w:pPr>
        <w:rPr>
          <w:rFonts w:ascii="Times New Roman" w:eastAsia="Times New Roman" w:hAnsi="Times New Roman" w:cs="Times New Roman"/>
        </w:rPr>
      </w:pPr>
      <w:r w:rsidRPr="00505256">
        <w:rPr>
          <w:rFonts w:ascii="Arial" w:eastAsia="Times New Roman" w:hAnsi="Arial" w:cs="Arial"/>
          <w:color w:val="000000"/>
          <w:sz w:val="22"/>
          <w:szCs w:val="22"/>
        </w:rPr>
        <w:t xml:space="preserve">The mindset I gained in </w:t>
      </w:r>
      <w:proofErr w:type="spellStart"/>
      <w:r w:rsidRPr="00505256">
        <w:rPr>
          <w:rFonts w:ascii="Arial" w:eastAsia="Times New Roman" w:hAnsi="Arial" w:cs="Arial"/>
          <w:color w:val="000000"/>
          <w:sz w:val="22"/>
          <w:szCs w:val="22"/>
        </w:rPr>
        <w:t>Kokocoder</w:t>
      </w:r>
      <w:proofErr w:type="spellEnd"/>
      <w:r w:rsidRPr="00505256">
        <w:rPr>
          <w:rFonts w:ascii="Arial" w:eastAsia="Times New Roman" w:hAnsi="Arial" w:cs="Arial"/>
          <w:color w:val="000000"/>
          <w:sz w:val="22"/>
          <w:szCs w:val="22"/>
        </w:rPr>
        <w:t xml:space="preserve"> club will support me to inch closer to my goal as a programmer as I continue to pursue knowledge at University of Michigan and beyond.</w:t>
      </w:r>
    </w:p>
    <w:p w14:paraId="49CD545F" w14:textId="77777777" w:rsidR="00505256" w:rsidRPr="00505256" w:rsidRDefault="00505256" w:rsidP="00505256">
      <w:pPr>
        <w:rPr>
          <w:rFonts w:ascii="Times New Roman" w:eastAsia="Times New Roman" w:hAnsi="Times New Roman" w:cs="Times New Roman"/>
        </w:rPr>
      </w:pPr>
    </w:p>
    <w:p w14:paraId="749085AB" w14:textId="50533975" w:rsidR="0002278D" w:rsidRDefault="0002278D">
      <w:pPr>
        <w:rPr>
          <w:ins w:id="11" w:author="Microsoft Office User" w:date="2023-01-28T23:57:00Z"/>
        </w:rPr>
      </w:pPr>
    </w:p>
    <w:p w14:paraId="23D01FE3" w14:textId="185EBD45" w:rsidR="00900569" w:rsidRPr="00900569" w:rsidRDefault="00900569">
      <w:ins w:id="12" w:author="Microsoft Office User" w:date="2023-01-28T23:57:00Z">
        <w:r>
          <w:t xml:space="preserve">The essay needs a stronger image of </w:t>
        </w:r>
        <w:r>
          <w:rPr>
            <w:i/>
            <w:iCs/>
          </w:rPr>
          <w:t xml:space="preserve">your </w:t>
        </w:r>
        <w:r>
          <w:t xml:space="preserve">role at </w:t>
        </w:r>
        <w:proofErr w:type="spellStart"/>
        <w:r>
          <w:t>Kokocoder</w:t>
        </w:r>
        <w:proofErr w:type="spellEnd"/>
        <w:r>
          <w:t>, not just how Vale shaped your experience. He can be the catalyst for your progress, but you need to make the story</w:t>
        </w:r>
      </w:ins>
      <w:ins w:id="13" w:author="Microsoft Office User" w:date="2023-01-28T23:58:00Z">
        <w:r>
          <w:t xml:space="preserve"> about </w:t>
        </w:r>
        <w:r>
          <w:rPr>
            <w:i/>
            <w:iCs/>
          </w:rPr>
          <w:t xml:space="preserve">you </w:t>
        </w:r>
        <w:r>
          <w:t xml:space="preserve">and how you made your way in the club. </w:t>
        </w:r>
      </w:ins>
    </w:p>
    <w:sectPr w:rsidR="00900569" w:rsidRPr="00900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56"/>
    <w:rsid w:val="0002278D"/>
    <w:rsid w:val="001573AB"/>
    <w:rsid w:val="00185506"/>
    <w:rsid w:val="004F1C4D"/>
    <w:rsid w:val="00505256"/>
    <w:rsid w:val="0062459E"/>
    <w:rsid w:val="009005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434E9CD"/>
  <w15:chartTrackingRefBased/>
  <w15:docId w15:val="{A0E620C7-599B-C740-A3C3-9A1F0F40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5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F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2023-01-27T16:11:00Z</dcterms:created>
  <dcterms:modified xsi:type="dcterms:W3CDTF">2023-01-29T04:58:00Z</dcterms:modified>
</cp:coreProperties>
</file>