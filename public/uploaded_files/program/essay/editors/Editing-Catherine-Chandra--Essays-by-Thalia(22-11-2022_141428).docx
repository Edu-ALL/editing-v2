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2F046" w14:textId="77777777" w:rsidR="00C072D6" w:rsidRPr="00C072D6" w:rsidRDefault="00C072D6" w:rsidP="00C072D6">
      <w:pPr>
        <w:shd w:val="clear" w:color="auto" w:fill="FFFFFF"/>
        <w:spacing w:after="0" w:line="240" w:lineRule="auto"/>
        <w:jc w:val="both"/>
        <w:rPr>
          <w:rFonts w:ascii="Times New Roman" w:eastAsia="Times New Roman" w:hAnsi="Times New Roman" w:cs="Times New Roman"/>
          <w:sz w:val="24"/>
          <w:szCs w:val="24"/>
          <w:lang w:eastAsia="en-ID"/>
        </w:rPr>
      </w:pPr>
      <w:r w:rsidRPr="00C072D6">
        <w:rPr>
          <w:rFonts w:ascii="Calibri" w:eastAsia="Times New Roman" w:hAnsi="Calibri" w:cs="Calibri"/>
          <w:b/>
          <w:bCs/>
          <w:color w:val="222222"/>
          <w:shd w:val="clear" w:color="auto" w:fill="FFFFFF"/>
          <w:lang w:eastAsia="en-ID"/>
        </w:rPr>
        <w:t>4. UT-AUSTIN ESSAY (REQUIRED)</w:t>
      </w:r>
    </w:p>
    <w:p w14:paraId="23B865ED" w14:textId="77777777" w:rsidR="00C072D6" w:rsidRPr="00C072D6" w:rsidRDefault="00C072D6" w:rsidP="00C072D6">
      <w:pPr>
        <w:shd w:val="clear" w:color="auto" w:fill="FFFFFF"/>
        <w:spacing w:after="0" w:line="240" w:lineRule="auto"/>
        <w:jc w:val="both"/>
        <w:rPr>
          <w:rFonts w:ascii="Times New Roman" w:eastAsia="Times New Roman" w:hAnsi="Times New Roman" w:cs="Times New Roman"/>
          <w:sz w:val="24"/>
          <w:szCs w:val="24"/>
          <w:lang w:eastAsia="en-ID"/>
        </w:rPr>
      </w:pPr>
      <w:r w:rsidRPr="00C072D6">
        <w:rPr>
          <w:rFonts w:ascii="Calibri" w:eastAsia="Times New Roman" w:hAnsi="Calibri" w:cs="Calibri"/>
          <w:b/>
          <w:bCs/>
          <w:color w:val="222222"/>
          <w:shd w:val="clear" w:color="auto" w:fill="FFFFFF"/>
          <w:lang w:eastAsia="en-ID"/>
        </w:rPr>
        <w:t xml:space="preserve">Note: This is the only long essay UT-Austin requires. </w:t>
      </w:r>
      <w:r w:rsidRPr="00C072D6">
        <w:rPr>
          <w:rFonts w:ascii="Calibri" w:eastAsia="Times New Roman" w:hAnsi="Calibri" w:cs="Calibri"/>
          <w:b/>
          <w:bCs/>
          <w:i/>
          <w:iCs/>
          <w:color w:val="222222"/>
          <w:shd w:val="clear" w:color="auto" w:fill="FFFFFF"/>
          <w:lang w:eastAsia="en-ID"/>
        </w:rPr>
        <w:t>We do not require any of the Common App Personal Essays.</w:t>
      </w:r>
      <w:r w:rsidRPr="00C072D6">
        <w:rPr>
          <w:rFonts w:ascii="Calibri" w:eastAsia="Times New Roman" w:hAnsi="Calibri" w:cs="Calibri"/>
          <w:b/>
          <w:bCs/>
          <w:color w:val="222222"/>
          <w:shd w:val="clear" w:color="auto" w:fill="FFFFFF"/>
          <w:lang w:eastAsia="en-ID"/>
        </w:rPr>
        <w:t xml:space="preserve"> Common App Personal Essays will not be used in our holistic review process. </w:t>
      </w:r>
    </w:p>
    <w:p w14:paraId="742B0D49" w14:textId="77777777" w:rsidR="00C072D6" w:rsidRPr="00C072D6" w:rsidRDefault="00C072D6" w:rsidP="00C072D6">
      <w:pPr>
        <w:shd w:val="clear" w:color="auto" w:fill="FFFFFF"/>
        <w:spacing w:after="0" w:line="240" w:lineRule="auto"/>
        <w:jc w:val="both"/>
        <w:rPr>
          <w:rFonts w:ascii="Times New Roman" w:eastAsia="Times New Roman" w:hAnsi="Times New Roman" w:cs="Times New Roman"/>
          <w:sz w:val="24"/>
          <w:szCs w:val="24"/>
          <w:lang w:eastAsia="en-ID"/>
        </w:rPr>
      </w:pPr>
      <w:r w:rsidRPr="00C072D6">
        <w:rPr>
          <w:rFonts w:ascii="Calibri" w:eastAsia="Times New Roman" w:hAnsi="Calibri" w:cs="Calibri"/>
          <w:b/>
          <w:bCs/>
          <w:color w:val="222222"/>
          <w:shd w:val="clear" w:color="auto" w:fill="FFFFFF"/>
          <w:lang w:eastAsia="en-ID"/>
        </w:rPr>
        <w:t xml:space="preserve">Tell us your story. What </w:t>
      </w:r>
      <w:r w:rsidRPr="00C072D6">
        <w:rPr>
          <w:rFonts w:ascii="Calibri" w:eastAsia="Times New Roman" w:hAnsi="Calibri" w:cs="Calibri"/>
          <w:b/>
          <w:bCs/>
          <w:color w:val="222222"/>
          <w:shd w:val="clear" w:color="auto" w:fill="FFFF00"/>
          <w:lang w:eastAsia="en-ID"/>
        </w:rPr>
        <w:t>unique opportunities or challenges have you experienced throughout your high school career that have shaped who you are today</w:t>
      </w:r>
      <w:r w:rsidRPr="00C072D6">
        <w:rPr>
          <w:rFonts w:ascii="Calibri" w:eastAsia="Times New Roman" w:hAnsi="Calibri" w:cs="Calibri"/>
          <w:b/>
          <w:bCs/>
          <w:color w:val="222222"/>
          <w:shd w:val="clear" w:color="auto" w:fill="FFFFFF"/>
          <w:lang w:eastAsia="en-ID"/>
        </w:rPr>
        <w:t>?</w:t>
      </w:r>
    </w:p>
    <w:p w14:paraId="32A9A1B5" w14:textId="77777777" w:rsidR="00C072D6" w:rsidRPr="00C072D6" w:rsidRDefault="00C072D6" w:rsidP="00C072D6">
      <w:pPr>
        <w:shd w:val="clear" w:color="auto" w:fill="FFFFFF"/>
        <w:spacing w:after="0" w:line="240" w:lineRule="auto"/>
        <w:jc w:val="both"/>
        <w:rPr>
          <w:rFonts w:ascii="Times New Roman" w:eastAsia="Times New Roman" w:hAnsi="Times New Roman" w:cs="Times New Roman"/>
          <w:sz w:val="24"/>
          <w:szCs w:val="24"/>
          <w:lang w:eastAsia="en-ID"/>
        </w:rPr>
      </w:pPr>
      <w:r w:rsidRPr="00C072D6">
        <w:rPr>
          <w:rFonts w:ascii="Calibri" w:eastAsia="Times New Roman" w:hAnsi="Calibri" w:cs="Calibri"/>
          <w:b/>
          <w:bCs/>
          <w:color w:val="222222"/>
          <w:shd w:val="clear" w:color="auto" w:fill="FFFFFF"/>
          <w:lang w:eastAsia="en-ID"/>
        </w:rPr>
        <w:t>Please keep your essay between 500–700 words (typically two to three paragraphs)</w:t>
      </w:r>
    </w:p>
    <w:p w14:paraId="30AD5DB8" w14:textId="77777777" w:rsidR="00C072D6" w:rsidRPr="00C072D6" w:rsidRDefault="00C072D6" w:rsidP="00C072D6">
      <w:pPr>
        <w:shd w:val="clear" w:color="auto" w:fill="FFFFFF"/>
        <w:spacing w:after="0" w:line="240" w:lineRule="auto"/>
        <w:jc w:val="both"/>
        <w:rPr>
          <w:rFonts w:ascii="Times New Roman" w:eastAsia="Times New Roman" w:hAnsi="Times New Roman" w:cs="Times New Roman"/>
          <w:sz w:val="24"/>
          <w:szCs w:val="24"/>
          <w:lang w:eastAsia="en-ID"/>
        </w:rPr>
      </w:pPr>
      <w:r w:rsidRPr="00C072D6">
        <w:rPr>
          <w:rFonts w:ascii="Calibri" w:eastAsia="Times New Roman" w:hAnsi="Calibri" w:cs="Calibri"/>
          <w:color w:val="000000"/>
          <w:sz w:val="24"/>
          <w:szCs w:val="24"/>
          <w:lang w:eastAsia="en-ID"/>
        </w:rPr>
        <w:t> </w:t>
      </w:r>
    </w:p>
    <w:p w14:paraId="05F121D5" w14:textId="77777777" w:rsidR="00C072D6" w:rsidRPr="00C072D6" w:rsidRDefault="00C072D6" w:rsidP="00C072D6">
      <w:pPr>
        <w:spacing w:after="0" w:line="240" w:lineRule="auto"/>
        <w:jc w:val="both"/>
        <w:rPr>
          <w:rFonts w:ascii="Times New Roman" w:eastAsia="Times New Roman" w:hAnsi="Times New Roman" w:cs="Times New Roman"/>
          <w:sz w:val="24"/>
          <w:szCs w:val="24"/>
          <w:lang w:eastAsia="en-ID"/>
        </w:rPr>
      </w:pPr>
      <w:r w:rsidRPr="00C072D6">
        <w:rPr>
          <w:rFonts w:ascii="Calibri" w:eastAsia="Times New Roman" w:hAnsi="Calibri" w:cs="Calibri"/>
          <w:color w:val="000000"/>
          <w:lang w:eastAsia="en-ID"/>
        </w:rPr>
        <w:t>DRAFT 3</w:t>
      </w:r>
    </w:p>
    <w:p w14:paraId="0EAB8E85" w14:textId="77777777" w:rsidR="00C072D6" w:rsidRPr="00C072D6" w:rsidRDefault="00C072D6" w:rsidP="00C072D6">
      <w:pPr>
        <w:spacing w:after="0" w:line="240" w:lineRule="auto"/>
        <w:rPr>
          <w:rFonts w:ascii="Times New Roman" w:eastAsia="Times New Roman" w:hAnsi="Times New Roman" w:cs="Times New Roman"/>
          <w:sz w:val="24"/>
          <w:szCs w:val="24"/>
          <w:lang w:eastAsia="en-ID"/>
        </w:rPr>
      </w:pPr>
    </w:p>
    <w:p w14:paraId="66874940" w14:textId="77777777" w:rsidR="00C072D6" w:rsidRPr="00C072D6" w:rsidRDefault="00C072D6" w:rsidP="00C072D6">
      <w:pPr>
        <w:spacing w:after="0" w:line="240" w:lineRule="auto"/>
        <w:jc w:val="both"/>
        <w:rPr>
          <w:rFonts w:ascii="Times New Roman" w:eastAsia="Times New Roman" w:hAnsi="Times New Roman" w:cs="Times New Roman"/>
          <w:sz w:val="24"/>
          <w:szCs w:val="24"/>
          <w:lang w:eastAsia="en-ID"/>
        </w:rPr>
      </w:pPr>
      <w:r w:rsidRPr="00C072D6">
        <w:rPr>
          <w:rFonts w:ascii="Calibri" w:eastAsia="Times New Roman" w:hAnsi="Calibri" w:cs="Calibri"/>
          <w:color w:val="000000"/>
          <w:lang w:eastAsia="en-ID"/>
        </w:rPr>
        <w:t>A text message read "Cat, I need to talk about the rubrics and concept of the competition." My smile vanished, and my heart started beating out of my chest.</w:t>
      </w:r>
    </w:p>
    <w:p w14:paraId="6F11FA48" w14:textId="77777777" w:rsidR="00C072D6" w:rsidRPr="00C072D6" w:rsidRDefault="00C072D6" w:rsidP="00C072D6">
      <w:pPr>
        <w:spacing w:after="0" w:line="240" w:lineRule="auto"/>
        <w:rPr>
          <w:rFonts w:ascii="Times New Roman" w:eastAsia="Times New Roman" w:hAnsi="Times New Roman" w:cs="Times New Roman"/>
          <w:sz w:val="24"/>
          <w:szCs w:val="24"/>
          <w:lang w:eastAsia="en-ID"/>
        </w:rPr>
      </w:pPr>
    </w:p>
    <w:p w14:paraId="1FBB9ACA" w14:textId="77777777" w:rsidR="00C072D6" w:rsidRPr="00C072D6" w:rsidRDefault="00C072D6" w:rsidP="00C072D6">
      <w:pPr>
        <w:spacing w:after="0" w:line="240" w:lineRule="auto"/>
        <w:jc w:val="both"/>
        <w:rPr>
          <w:rFonts w:ascii="Times New Roman" w:eastAsia="Times New Roman" w:hAnsi="Times New Roman" w:cs="Times New Roman"/>
          <w:sz w:val="24"/>
          <w:szCs w:val="24"/>
          <w:lang w:eastAsia="en-ID"/>
        </w:rPr>
      </w:pPr>
      <w:commentRangeStart w:id="0"/>
      <w:r w:rsidRPr="00C072D6">
        <w:rPr>
          <w:rFonts w:ascii="Calibri" w:eastAsia="Times New Roman" w:hAnsi="Calibri" w:cs="Calibri"/>
          <w:color w:val="000000"/>
          <w:lang w:eastAsia="en-ID"/>
        </w:rPr>
        <w:t>The judge, who was my teacher, called to tell me that she disapproved of the existing rubrics and concepts</w:t>
      </w:r>
      <w:commentRangeEnd w:id="0"/>
      <w:r w:rsidR="007F145F">
        <w:rPr>
          <w:rStyle w:val="CommentReference"/>
        </w:rPr>
        <w:commentReference w:id="0"/>
      </w:r>
      <w:r w:rsidRPr="00C072D6">
        <w:rPr>
          <w:rFonts w:ascii="Calibri" w:eastAsia="Times New Roman" w:hAnsi="Calibri" w:cs="Calibri"/>
          <w:color w:val="000000"/>
          <w:lang w:eastAsia="en-ID"/>
        </w:rPr>
        <w:t xml:space="preserve">. Though I had a lot of questions in my mind, I quickly adjusted the plan to align with how the teachers envisioned it. </w:t>
      </w:r>
      <w:r w:rsidRPr="00BC64F4">
        <w:rPr>
          <w:rFonts w:ascii="Calibri" w:eastAsia="Times New Roman" w:hAnsi="Calibri" w:cs="Calibri"/>
          <w:color w:val="000000"/>
          <w:lang w:eastAsia="en-ID"/>
          <w:rPrChange w:id="1" w:author="Thalia Priscilla" w:date="2022-11-21T21:04:00Z">
            <w:rPr>
              <w:rFonts w:ascii="Calibri" w:eastAsia="Times New Roman" w:hAnsi="Calibri" w:cs="Calibri"/>
              <w:b/>
              <w:bCs/>
              <w:color w:val="000000"/>
              <w:lang w:eastAsia="en-ID"/>
            </w:rPr>
          </w:rPrChange>
        </w:rPr>
        <w:t>Being a perfectionist, I did not delegate any tasks to my members.</w:t>
      </w:r>
      <w:r w:rsidRPr="00C072D6">
        <w:rPr>
          <w:rFonts w:ascii="Calibri" w:eastAsia="Times New Roman" w:hAnsi="Calibri" w:cs="Calibri"/>
          <w:b/>
          <w:bCs/>
          <w:color w:val="000000"/>
          <w:lang w:eastAsia="en-ID"/>
        </w:rPr>
        <w:t xml:space="preserve"> </w:t>
      </w:r>
      <w:commentRangeStart w:id="2"/>
      <w:r w:rsidRPr="00BC4261">
        <w:rPr>
          <w:rFonts w:ascii="Calibri" w:eastAsia="Times New Roman" w:hAnsi="Calibri" w:cs="Calibri"/>
          <w:color w:val="000000"/>
          <w:lang w:eastAsia="en-ID"/>
          <w:rPrChange w:id="3" w:author="Thalia Priscilla" w:date="2022-11-21T21:02:00Z">
            <w:rPr>
              <w:rFonts w:ascii="Calibri" w:eastAsia="Times New Roman" w:hAnsi="Calibri" w:cs="Calibri"/>
              <w:b/>
              <w:bCs/>
              <w:color w:val="000000"/>
              <w:lang w:eastAsia="en-ID"/>
            </w:rPr>
          </w:rPrChange>
        </w:rPr>
        <w:t>Now, I had to face the consequences of fixing the last-minute changes by myself because time is running out, and re-explaining everything that needed to be done would just waste more time</w:t>
      </w:r>
      <w:commentRangeEnd w:id="2"/>
      <w:r w:rsidR="00627C10" w:rsidRPr="00BC4261">
        <w:rPr>
          <w:rStyle w:val="CommentReference"/>
        </w:rPr>
        <w:commentReference w:id="2"/>
      </w:r>
      <w:r w:rsidRPr="00BC4261">
        <w:rPr>
          <w:rFonts w:ascii="Calibri" w:eastAsia="Times New Roman" w:hAnsi="Calibri" w:cs="Calibri"/>
          <w:color w:val="000000"/>
          <w:lang w:eastAsia="en-ID"/>
          <w:rPrChange w:id="4" w:author="Thalia Priscilla" w:date="2022-11-21T21:02:00Z">
            <w:rPr>
              <w:rFonts w:ascii="Calibri" w:eastAsia="Times New Roman" w:hAnsi="Calibri" w:cs="Calibri"/>
              <w:b/>
              <w:bCs/>
              <w:color w:val="000000"/>
              <w:lang w:eastAsia="en-ID"/>
            </w:rPr>
          </w:rPrChange>
        </w:rPr>
        <w:t xml:space="preserve">. </w:t>
      </w:r>
      <w:commentRangeStart w:id="5"/>
      <w:r w:rsidRPr="00BC4261">
        <w:rPr>
          <w:rFonts w:ascii="Calibri" w:eastAsia="Times New Roman" w:hAnsi="Calibri" w:cs="Calibri"/>
          <w:color w:val="000000"/>
          <w:lang w:eastAsia="en-ID"/>
          <w:rPrChange w:id="6" w:author="Thalia Priscilla" w:date="2022-11-21T21:02:00Z">
            <w:rPr>
              <w:rFonts w:ascii="Calibri" w:eastAsia="Times New Roman" w:hAnsi="Calibri" w:cs="Calibri"/>
              <w:b/>
              <w:bCs/>
              <w:color w:val="000000"/>
              <w:lang w:eastAsia="en-ID"/>
            </w:rPr>
          </w:rPrChange>
        </w:rPr>
        <w:t>This led me to feel completely alone and stressed, with no one to back me up.</w:t>
      </w:r>
      <w:r w:rsidRPr="00BC4261">
        <w:rPr>
          <w:rFonts w:ascii="Calibri" w:eastAsia="Times New Roman" w:hAnsi="Calibri" w:cs="Calibri"/>
          <w:color w:val="000000"/>
          <w:sz w:val="24"/>
          <w:szCs w:val="24"/>
          <w:lang w:eastAsia="en-ID"/>
        </w:rPr>
        <w:t> </w:t>
      </w:r>
      <w:commentRangeEnd w:id="5"/>
      <w:r w:rsidR="00694E75" w:rsidRPr="00BC4261">
        <w:rPr>
          <w:rStyle w:val="CommentReference"/>
        </w:rPr>
        <w:commentReference w:id="5"/>
      </w:r>
    </w:p>
    <w:p w14:paraId="7B2DE9F5" w14:textId="77777777" w:rsidR="00C072D6" w:rsidRPr="00C072D6" w:rsidRDefault="00C072D6" w:rsidP="00C072D6">
      <w:pPr>
        <w:spacing w:after="0" w:line="240" w:lineRule="auto"/>
        <w:rPr>
          <w:rFonts w:ascii="Times New Roman" w:eastAsia="Times New Roman" w:hAnsi="Times New Roman" w:cs="Times New Roman"/>
          <w:sz w:val="24"/>
          <w:szCs w:val="24"/>
          <w:lang w:eastAsia="en-ID"/>
        </w:rPr>
      </w:pPr>
    </w:p>
    <w:p w14:paraId="2B754D26" w14:textId="77777777" w:rsidR="00C072D6" w:rsidRPr="00C072D6" w:rsidRDefault="00C072D6" w:rsidP="00C072D6">
      <w:pPr>
        <w:spacing w:after="0" w:line="240" w:lineRule="auto"/>
        <w:jc w:val="both"/>
        <w:rPr>
          <w:rFonts w:ascii="Times New Roman" w:eastAsia="Times New Roman" w:hAnsi="Times New Roman" w:cs="Times New Roman"/>
          <w:sz w:val="24"/>
          <w:szCs w:val="24"/>
          <w:lang w:eastAsia="en-ID"/>
        </w:rPr>
      </w:pPr>
      <w:r w:rsidRPr="00C072D6">
        <w:rPr>
          <w:rFonts w:ascii="Calibri" w:eastAsia="Times New Roman" w:hAnsi="Calibri" w:cs="Calibri"/>
          <w:color w:val="000000"/>
          <w:lang w:eastAsia="en-ID"/>
        </w:rPr>
        <w:t xml:space="preserve">After the event, I tried reflecting on </w:t>
      </w:r>
      <w:commentRangeStart w:id="7"/>
      <w:r w:rsidRPr="00C072D6">
        <w:rPr>
          <w:rFonts w:ascii="Calibri" w:eastAsia="Times New Roman" w:hAnsi="Calibri" w:cs="Calibri"/>
          <w:color w:val="000000"/>
          <w:lang w:eastAsia="en-ID"/>
        </w:rPr>
        <w:t>everything that went wrong</w:t>
      </w:r>
      <w:commentRangeEnd w:id="7"/>
      <w:r w:rsidR="00694E75">
        <w:rPr>
          <w:rStyle w:val="CommentReference"/>
        </w:rPr>
        <w:commentReference w:id="7"/>
      </w:r>
      <w:r w:rsidRPr="00C072D6">
        <w:rPr>
          <w:rFonts w:ascii="Calibri" w:eastAsia="Times New Roman" w:hAnsi="Calibri" w:cs="Calibri"/>
          <w:color w:val="000000"/>
          <w:lang w:eastAsia="en-ID"/>
        </w:rPr>
        <w:t xml:space="preserve">. Could </w:t>
      </w:r>
      <w:commentRangeStart w:id="8"/>
      <w:r w:rsidRPr="00C072D6">
        <w:rPr>
          <w:rFonts w:ascii="Calibri" w:eastAsia="Times New Roman" w:hAnsi="Calibri" w:cs="Calibri"/>
          <w:color w:val="000000"/>
          <w:lang w:eastAsia="en-ID"/>
        </w:rPr>
        <w:t xml:space="preserve">the problem </w:t>
      </w:r>
      <w:commentRangeEnd w:id="8"/>
      <w:r w:rsidR="00EB47DF">
        <w:rPr>
          <w:rStyle w:val="CommentReference"/>
        </w:rPr>
        <w:commentReference w:id="8"/>
      </w:r>
      <w:r w:rsidRPr="00C072D6">
        <w:rPr>
          <w:rFonts w:ascii="Calibri" w:eastAsia="Times New Roman" w:hAnsi="Calibri" w:cs="Calibri"/>
          <w:color w:val="000000"/>
          <w:lang w:eastAsia="en-ID"/>
        </w:rPr>
        <w:t>be prevented if I had delegated more and shared every process with them? This constantly runs through my mind. In all group projects, I’ve always been chosen as the leader of a group but I prefer working independently because it’s quicker and more efficient. I consider delegating and explaining plans to my members as a setback and with that mindset, things just ended up backfiring. Since then, I remember promising myself that I will start doing things differently, by changing how I lead and guide my members.</w:t>
      </w:r>
    </w:p>
    <w:p w14:paraId="4E1D6912" w14:textId="77777777" w:rsidR="00C072D6" w:rsidRPr="00C072D6" w:rsidRDefault="00C072D6" w:rsidP="00C072D6">
      <w:pPr>
        <w:spacing w:after="0" w:line="240" w:lineRule="auto"/>
        <w:rPr>
          <w:rFonts w:ascii="Times New Roman" w:eastAsia="Times New Roman" w:hAnsi="Times New Roman" w:cs="Times New Roman"/>
          <w:sz w:val="24"/>
          <w:szCs w:val="24"/>
          <w:lang w:eastAsia="en-ID"/>
        </w:rPr>
      </w:pPr>
    </w:p>
    <w:p w14:paraId="5954AF34" w14:textId="77777777" w:rsidR="00C072D6" w:rsidRPr="00C072D6" w:rsidRDefault="00C072D6" w:rsidP="00C072D6">
      <w:pPr>
        <w:spacing w:after="0" w:line="240" w:lineRule="auto"/>
        <w:jc w:val="both"/>
        <w:rPr>
          <w:rFonts w:ascii="Times New Roman" w:eastAsia="Times New Roman" w:hAnsi="Times New Roman" w:cs="Times New Roman"/>
          <w:sz w:val="24"/>
          <w:szCs w:val="24"/>
          <w:lang w:eastAsia="en-ID"/>
        </w:rPr>
      </w:pPr>
      <w:commentRangeStart w:id="9"/>
      <w:r w:rsidRPr="00C072D6">
        <w:rPr>
          <w:rFonts w:ascii="Calibri" w:eastAsia="Times New Roman" w:hAnsi="Calibri" w:cs="Calibri"/>
          <w:color w:val="000000"/>
          <w:lang w:eastAsia="en-ID"/>
        </w:rPr>
        <w:t xml:space="preserve">A few months later, I had an opportunity to organize Walkathon, a fundraising event in my new school that gathers donations from students, teachers, and staff encouraging their families and friends to pledge a fixed amount of money for each </w:t>
      </w:r>
      <w:proofErr w:type="spellStart"/>
      <w:r w:rsidRPr="00C072D6">
        <w:rPr>
          <w:rFonts w:ascii="Calibri" w:eastAsia="Times New Roman" w:hAnsi="Calibri" w:cs="Calibri"/>
          <w:color w:val="000000"/>
          <w:lang w:eastAsia="en-ID"/>
        </w:rPr>
        <w:t>kilometer</w:t>
      </w:r>
      <w:proofErr w:type="spellEnd"/>
      <w:r w:rsidRPr="00C072D6">
        <w:rPr>
          <w:rFonts w:ascii="Calibri" w:eastAsia="Times New Roman" w:hAnsi="Calibri" w:cs="Calibri"/>
          <w:color w:val="000000"/>
          <w:lang w:eastAsia="en-ID"/>
        </w:rPr>
        <w:t xml:space="preserve"> they walk. The goal was to raise $9,000 within 2 weeks, so we must ensure that we had enough participants to achieve our goal. </w:t>
      </w:r>
      <w:commentRangeEnd w:id="9"/>
      <w:r w:rsidR="00324853">
        <w:rPr>
          <w:rStyle w:val="CommentReference"/>
        </w:rPr>
        <w:commentReference w:id="9"/>
      </w:r>
    </w:p>
    <w:p w14:paraId="20D24BAA" w14:textId="77777777" w:rsidR="00C072D6" w:rsidRPr="00C072D6" w:rsidRDefault="00C072D6" w:rsidP="00C072D6">
      <w:pPr>
        <w:spacing w:after="0" w:line="240" w:lineRule="auto"/>
        <w:rPr>
          <w:rFonts w:ascii="Times New Roman" w:eastAsia="Times New Roman" w:hAnsi="Times New Roman" w:cs="Times New Roman"/>
          <w:sz w:val="24"/>
          <w:szCs w:val="24"/>
          <w:lang w:eastAsia="en-ID"/>
        </w:rPr>
      </w:pPr>
    </w:p>
    <w:p w14:paraId="3EAD7035" w14:textId="7310B7C7" w:rsidR="00C072D6" w:rsidRPr="00C072D6" w:rsidRDefault="00C072D6" w:rsidP="00C072D6">
      <w:pPr>
        <w:spacing w:after="0" w:line="240" w:lineRule="auto"/>
        <w:jc w:val="both"/>
        <w:rPr>
          <w:rFonts w:ascii="Times New Roman" w:eastAsia="Times New Roman" w:hAnsi="Times New Roman" w:cs="Times New Roman"/>
          <w:sz w:val="24"/>
          <w:szCs w:val="24"/>
          <w:lang w:eastAsia="en-ID"/>
        </w:rPr>
      </w:pPr>
      <w:r w:rsidRPr="00C072D6">
        <w:rPr>
          <w:rFonts w:ascii="Calibri" w:eastAsia="Times New Roman" w:hAnsi="Calibri" w:cs="Calibri"/>
          <w:color w:val="000000"/>
          <w:lang w:eastAsia="en-ID"/>
        </w:rPr>
        <w:t>This time, I knew I wanted to lead in an inclusive leadership style, different from the events I organized before. I began with distributing tasks based on the willingness and skill set of each member, ensuring they knew their tasks thoroughly. Apart from this, I started trusting my members because collaboration reduced workload and encouraged members’ participation.</w:t>
      </w:r>
      <w:del w:id="10" w:author="Thalia Priscilla" w:date="2022-11-21T19:29:00Z">
        <w:r w:rsidRPr="00C072D6" w:rsidDel="00555780">
          <w:rPr>
            <w:rFonts w:ascii="Calibri" w:eastAsia="Times New Roman" w:hAnsi="Calibri" w:cs="Calibri"/>
            <w:color w:val="000000"/>
            <w:lang w:eastAsia="en-ID"/>
          </w:rPr>
          <w:delText xml:space="preserve"> </w:delText>
        </w:r>
        <w:commentRangeStart w:id="11"/>
        <w:r w:rsidRPr="00C072D6" w:rsidDel="00555780">
          <w:rPr>
            <w:rFonts w:ascii="Calibri" w:eastAsia="Times New Roman" w:hAnsi="Calibri" w:cs="Calibri"/>
            <w:color w:val="000000"/>
            <w:lang w:eastAsia="en-ID"/>
          </w:rPr>
          <w:delText>I also paid extra attention to the teachers' and head of school’s opinions towards the event proposal to avoid any kind of miscommunication by consulting a</w:delText>
        </w:r>
        <w:r w:rsidRPr="00C072D6" w:rsidDel="00555780">
          <w:rPr>
            <w:rFonts w:ascii="Calibri" w:eastAsia="Times New Roman" w:hAnsi="Calibri" w:cs="Calibri"/>
            <w:color w:val="000000"/>
            <w:sz w:val="21"/>
            <w:szCs w:val="21"/>
            <w:shd w:val="clear" w:color="auto" w:fill="FFFFFF"/>
            <w:lang w:eastAsia="en-ID"/>
          </w:rPr>
          <w:delText>nd updating them with the newest progress or changes.</w:delText>
        </w:r>
      </w:del>
      <w:commentRangeEnd w:id="11"/>
      <w:r w:rsidR="00F075FF">
        <w:rPr>
          <w:rStyle w:val="CommentReference"/>
        </w:rPr>
        <w:commentReference w:id="11"/>
      </w:r>
    </w:p>
    <w:p w14:paraId="1EB6649E" w14:textId="77777777" w:rsidR="00C072D6" w:rsidRPr="00C072D6" w:rsidRDefault="00C072D6" w:rsidP="00C072D6">
      <w:pPr>
        <w:spacing w:after="0" w:line="240" w:lineRule="auto"/>
        <w:rPr>
          <w:rFonts w:ascii="Times New Roman" w:eastAsia="Times New Roman" w:hAnsi="Times New Roman" w:cs="Times New Roman"/>
          <w:sz w:val="24"/>
          <w:szCs w:val="24"/>
          <w:lang w:eastAsia="en-ID"/>
        </w:rPr>
      </w:pPr>
    </w:p>
    <w:p w14:paraId="563EC030" w14:textId="0B6FF260" w:rsidR="00C072D6" w:rsidRPr="00C072D6" w:rsidRDefault="00C072D6" w:rsidP="00C072D6">
      <w:pPr>
        <w:spacing w:after="0" w:line="240" w:lineRule="auto"/>
        <w:jc w:val="both"/>
        <w:rPr>
          <w:rFonts w:ascii="Times New Roman" w:eastAsia="Times New Roman" w:hAnsi="Times New Roman" w:cs="Times New Roman"/>
          <w:sz w:val="24"/>
          <w:szCs w:val="24"/>
          <w:lang w:eastAsia="en-ID"/>
        </w:rPr>
      </w:pPr>
      <w:del w:id="12" w:author="Thalia Priscilla" w:date="2022-11-21T19:30:00Z">
        <w:r w:rsidRPr="00C072D6" w:rsidDel="00555780">
          <w:rPr>
            <w:rFonts w:ascii="Calibri" w:eastAsia="Times New Roman" w:hAnsi="Calibri" w:cs="Calibri"/>
            <w:color w:val="000000"/>
            <w:lang w:eastAsia="en-ID"/>
          </w:rPr>
          <w:delText>Promoting the fundraiser took a lot of trial and error as there was continuous improvisation on strategies to encourage students and teachers to participate.</w:delText>
        </w:r>
      </w:del>
      <w:r w:rsidRPr="00C072D6">
        <w:rPr>
          <w:rFonts w:ascii="Calibri" w:eastAsia="Times New Roman" w:hAnsi="Calibri" w:cs="Calibri"/>
          <w:color w:val="000000"/>
          <w:lang w:eastAsia="en-ID"/>
        </w:rPr>
        <w:t xml:space="preserve"> </w:t>
      </w:r>
      <w:commentRangeStart w:id="13"/>
      <w:r w:rsidRPr="00C072D6">
        <w:rPr>
          <w:rFonts w:ascii="Calibri" w:eastAsia="Times New Roman" w:hAnsi="Calibri" w:cs="Calibri"/>
          <w:color w:val="000000"/>
          <w:lang w:eastAsia="en-ID"/>
        </w:rPr>
        <w:t>This time, however, I made sure to ask for ideas and opinions from each member, which led to stimulated team engagement and participation, especially during our daily meetings. They proposed innovative ideas that were nearly impossible for me to come up with if I was working alone. For instance, they suggested that we hold interviews with some of the children who would be benefiting from the fundraiser for the promotional video. Believing it would be a unique selling point to encourage participation, I entrusted them with the responsibility of creating the video. </w:t>
      </w:r>
      <w:commentRangeEnd w:id="13"/>
      <w:r w:rsidR="00BC64F4">
        <w:rPr>
          <w:rStyle w:val="CommentReference"/>
        </w:rPr>
        <w:commentReference w:id="13"/>
      </w:r>
    </w:p>
    <w:p w14:paraId="405FD385" w14:textId="77777777" w:rsidR="00C072D6" w:rsidRPr="00C072D6" w:rsidRDefault="00C072D6" w:rsidP="00C072D6">
      <w:pPr>
        <w:spacing w:after="0" w:line="240" w:lineRule="auto"/>
        <w:rPr>
          <w:rFonts w:ascii="Times New Roman" w:eastAsia="Times New Roman" w:hAnsi="Times New Roman" w:cs="Times New Roman"/>
          <w:sz w:val="24"/>
          <w:szCs w:val="24"/>
          <w:lang w:eastAsia="en-ID"/>
        </w:rPr>
      </w:pPr>
    </w:p>
    <w:p w14:paraId="3742663D" w14:textId="77777777" w:rsidR="00C072D6" w:rsidRPr="00BC4261" w:rsidRDefault="00C072D6" w:rsidP="00C072D6">
      <w:pPr>
        <w:spacing w:after="0" w:line="240" w:lineRule="auto"/>
        <w:jc w:val="both"/>
        <w:rPr>
          <w:rFonts w:ascii="Times New Roman" w:eastAsia="Times New Roman" w:hAnsi="Times New Roman" w:cs="Times New Roman"/>
          <w:sz w:val="24"/>
          <w:szCs w:val="24"/>
          <w:lang w:eastAsia="en-ID"/>
        </w:rPr>
      </w:pPr>
      <w:commentRangeStart w:id="14"/>
      <w:r w:rsidRPr="00C072D6">
        <w:rPr>
          <w:rFonts w:ascii="Calibri" w:eastAsia="Times New Roman" w:hAnsi="Calibri" w:cs="Calibri"/>
          <w:color w:val="000000"/>
          <w:lang w:eastAsia="en-ID"/>
        </w:rPr>
        <w:t xml:space="preserve">Through each member’s contribution, our fundraiser was hugely successful, resulting in more than 100 participants joining. We collected a total of $9,200 for the </w:t>
      </w:r>
      <w:proofErr w:type="spellStart"/>
      <w:r w:rsidRPr="00C072D6">
        <w:rPr>
          <w:rFonts w:ascii="Calibri" w:eastAsia="Times New Roman" w:hAnsi="Calibri" w:cs="Calibri"/>
          <w:color w:val="000000"/>
          <w:lang w:eastAsia="en-ID"/>
        </w:rPr>
        <w:t>Hoshizora</w:t>
      </w:r>
      <w:proofErr w:type="spellEnd"/>
      <w:r w:rsidRPr="00C072D6">
        <w:rPr>
          <w:rFonts w:ascii="Calibri" w:eastAsia="Times New Roman" w:hAnsi="Calibri" w:cs="Calibri"/>
          <w:color w:val="000000"/>
          <w:lang w:eastAsia="en-ID"/>
        </w:rPr>
        <w:t xml:space="preserve"> Foundation which would transform the lives of 80+ underprivileged children in receiving access to proper education</w:t>
      </w:r>
      <w:commentRangeEnd w:id="14"/>
      <w:r w:rsidR="002B63EC">
        <w:rPr>
          <w:rStyle w:val="CommentReference"/>
        </w:rPr>
        <w:commentReference w:id="14"/>
      </w:r>
      <w:r w:rsidRPr="00C072D6">
        <w:rPr>
          <w:rFonts w:ascii="Calibri" w:eastAsia="Times New Roman" w:hAnsi="Calibri" w:cs="Calibri"/>
          <w:color w:val="000000"/>
          <w:lang w:eastAsia="en-ID"/>
        </w:rPr>
        <w:t xml:space="preserve">. </w:t>
      </w:r>
      <w:commentRangeStart w:id="15"/>
      <w:r w:rsidRPr="00BC4261">
        <w:rPr>
          <w:rFonts w:ascii="Calibri" w:eastAsia="Times New Roman" w:hAnsi="Calibri" w:cs="Calibri"/>
          <w:color w:val="000000"/>
          <w:lang w:eastAsia="en-ID"/>
          <w:rPrChange w:id="16" w:author="Thalia Priscilla" w:date="2022-11-21T21:02:00Z">
            <w:rPr>
              <w:rFonts w:ascii="Calibri" w:eastAsia="Times New Roman" w:hAnsi="Calibri" w:cs="Calibri"/>
              <w:b/>
              <w:bCs/>
              <w:color w:val="000000"/>
              <w:lang w:eastAsia="en-ID"/>
            </w:rPr>
          </w:rPrChange>
        </w:rPr>
        <w:t xml:space="preserve">Was it tiring? Yes. Was it worth it? Definitely. When I had a final meeting to celebrate the closing of </w:t>
      </w:r>
      <w:r w:rsidRPr="00BC4261">
        <w:rPr>
          <w:rFonts w:ascii="Calibri" w:eastAsia="Times New Roman" w:hAnsi="Calibri" w:cs="Calibri"/>
          <w:color w:val="000000"/>
          <w:lang w:eastAsia="en-ID"/>
          <w:rPrChange w:id="17" w:author="Thalia Priscilla" w:date="2022-11-21T21:02:00Z">
            <w:rPr>
              <w:rFonts w:ascii="Calibri" w:eastAsia="Times New Roman" w:hAnsi="Calibri" w:cs="Calibri"/>
              <w:b/>
              <w:bCs/>
              <w:color w:val="000000"/>
              <w:lang w:eastAsia="en-ID"/>
            </w:rPr>
          </w:rPrChange>
        </w:rPr>
        <w:lastRenderedPageBreak/>
        <w:t xml:space="preserve">Walkathon, none of my members regretted being a part of this fundraiser. I saw how my inclusivity resulted in each member expressing how they feel exhilarated and content with the result of this fundraiser. All of their hard work had paid off because despite it being impossible to send all underprivileged children around the world to school, we were able to enact a small change within our community by providing access to education for </w:t>
      </w:r>
      <w:proofErr w:type="spellStart"/>
      <w:r w:rsidRPr="00BC4261">
        <w:rPr>
          <w:rFonts w:ascii="Calibri" w:eastAsia="Times New Roman" w:hAnsi="Calibri" w:cs="Calibri"/>
          <w:color w:val="000000"/>
          <w:lang w:eastAsia="en-ID"/>
          <w:rPrChange w:id="18" w:author="Thalia Priscilla" w:date="2022-11-21T21:02:00Z">
            <w:rPr>
              <w:rFonts w:ascii="Calibri" w:eastAsia="Times New Roman" w:hAnsi="Calibri" w:cs="Calibri"/>
              <w:b/>
              <w:bCs/>
              <w:color w:val="000000"/>
              <w:lang w:eastAsia="en-ID"/>
            </w:rPr>
          </w:rPrChange>
        </w:rPr>
        <w:t>Hoshizora’s</w:t>
      </w:r>
      <w:proofErr w:type="spellEnd"/>
      <w:r w:rsidRPr="00BC4261">
        <w:rPr>
          <w:rFonts w:ascii="Calibri" w:eastAsia="Times New Roman" w:hAnsi="Calibri" w:cs="Calibri"/>
          <w:color w:val="000000"/>
          <w:lang w:eastAsia="en-ID"/>
          <w:rPrChange w:id="19" w:author="Thalia Priscilla" w:date="2022-11-21T21:02:00Z">
            <w:rPr>
              <w:rFonts w:ascii="Calibri" w:eastAsia="Times New Roman" w:hAnsi="Calibri" w:cs="Calibri"/>
              <w:b/>
              <w:bCs/>
              <w:color w:val="000000"/>
              <w:lang w:eastAsia="en-ID"/>
            </w:rPr>
          </w:rPrChange>
        </w:rPr>
        <w:t xml:space="preserve"> children. Thus, leading Walkathon successfully made me realize how effective collaboration can positively impact society for the better.</w:t>
      </w:r>
      <w:commentRangeEnd w:id="15"/>
      <w:r w:rsidR="00555780" w:rsidRPr="00BC4261">
        <w:rPr>
          <w:rStyle w:val="CommentReference"/>
        </w:rPr>
        <w:commentReference w:id="15"/>
      </w:r>
    </w:p>
    <w:p w14:paraId="09591299" w14:textId="77777777" w:rsidR="00C072D6" w:rsidRPr="00C072D6" w:rsidRDefault="00C072D6" w:rsidP="00C072D6">
      <w:pPr>
        <w:spacing w:after="0" w:line="240" w:lineRule="auto"/>
        <w:rPr>
          <w:rFonts w:ascii="Times New Roman" w:eastAsia="Times New Roman" w:hAnsi="Times New Roman" w:cs="Times New Roman"/>
          <w:sz w:val="24"/>
          <w:szCs w:val="24"/>
          <w:lang w:eastAsia="en-ID"/>
        </w:rPr>
      </w:pPr>
    </w:p>
    <w:p w14:paraId="392B224B" w14:textId="23D2F2C5" w:rsidR="00C072D6" w:rsidRPr="00C072D6" w:rsidRDefault="00C072D6" w:rsidP="00C072D6">
      <w:pPr>
        <w:spacing w:after="0" w:line="240" w:lineRule="auto"/>
        <w:jc w:val="both"/>
        <w:rPr>
          <w:rFonts w:ascii="Times New Roman" w:eastAsia="Times New Roman" w:hAnsi="Times New Roman" w:cs="Times New Roman"/>
          <w:sz w:val="24"/>
          <w:szCs w:val="24"/>
          <w:lang w:eastAsia="en-ID"/>
        </w:rPr>
      </w:pPr>
      <w:r w:rsidRPr="00C072D6">
        <w:rPr>
          <w:rFonts w:ascii="Calibri" w:eastAsia="Times New Roman" w:hAnsi="Calibri" w:cs="Calibri"/>
          <w:color w:val="000000"/>
          <w:lang w:eastAsia="en-ID"/>
        </w:rPr>
        <w:t>From this experience, I learned how to become a leader who respects, listens, delegates, and communicates with their members well. </w:t>
      </w:r>
      <w:commentRangeStart w:id="20"/>
      <w:r w:rsidRPr="00C072D6">
        <w:rPr>
          <w:rFonts w:ascii="Calibri" w:eastAsia="Times New Roman" w:hAnsi="Calibri" w:cs="Calibri"/>
          <w:color w:val="000000"/>
          <w:lang w:eastAsia="en-ID"/>
        </w:rPr>
        <w:t xml:space="preserve">A poorly organized and mismanaged factory would never result in a well-synchronized production, </w:t>
      </w:r>
      <w:commentRangeEnd w:id="20"/>
      <w:r w:rsidR="00EA1672">
        <w:rPr>
          <w:rStyle w:val="CommentReference"/>
        </w:rPr>
        <w:commentReference w:id="20"/>
      </w:r>
      <w:r w:rsidRPr="00C072D6">
        <w:rPr>
          <w:rFonts w:ascii="Calibri" w:eastAsia="Times New Roman" w:hAnsi="Calibri" w:cs="Calibri"/>
          <w:color w:val="000000"/>
          <w:lang w:eastAsia="en-ID"/>
        </w:rPr>
        <w:t xml:space="preserve">and I believe it goes the same way with becoming a leader. </w:t>
      </w:r>
      <w:commentRangeStart w:id="21"/>
      <w:r w:rsidRPr="00C072D6">
        <w:rPr>
          <w:rFonts w:ascii="Calibri" w:eastAsia="Times New Roman" w:hAnsi="Calibri" w:cs="Calibri"/>
          <w:color w:val="000000"/>
          <w:lang w:eastAsia="en-ID"/>
        </w:rPr>
        <w:t xml:space="preserve">Having an exclusive leadership style will only discourage the participation of my members and cause demotivation, which is the complete opposite of what I aspire to </w:t>
      </w:r>
      <w:del w:id="22" w:author="Thalia Priscilla" w:date="2022-11-21T20:41:00Z">
        <w:r w:rsidRPr="00C072D6" w:rsidDel="00EA1672">
          <w:rPr>
            <w:rFonts w:ascii="Calibri" w:eastAsia="Times New Roman" w:hAnsi="Calibri" w:cs="Calibri"/>
            <w:color w:val="000000"/>
            <w:lang w:eastAsia="en-ID"/>
          </w:rPr>
          <w:delText>in building</w:delText>
        </w:r>
      </w:del>
      <w:ins w:id="23" w:author="Thalia Priscilla" w:date="2022-11-21T20:41:00Z">
        <w:r w:rsidR="00EA1672">
          <w:rPr>
            <w:rFonts w:ascii="Calibri" w:eastAsia="Times New Roman" w:hAnsi="Calibri" w:cs="Calibri"/>
            <w:color w:val="000000"/>
            <w:lang w:eastAsia="en-ID"/>
          </w:rPr>
          <w:t>build in</w:t>
        </w:r>
      </w:ins>
      <w:r w:rsidRPr="00C072D6">
        <w:rPr>
          <w:rFonts w:ascii="Calibri" w:eastAsia="Times New Roman" w:hAnsi="Calibri" w:cs="Calibri"/>
          <w:color w:val="000000"/>
          <w:lang w:eastAsia="en-ID"/>
        </w:rPr>
        <w:t xml:space="preserve"> a team. </w:t>
      </w:r>
      <w:commentRangeEnd w:id="21"/>
      <w:r w:rsidR="00EF6CC8">
        <w:rPr>
          <w:rStyle w:val="CommentReference"/>
        </w:rPr>
        <w:commentReference w:id="21"/>
      </w:r>
      <w:r w:rsidRPr="00C072D6">
        <w:rPr>
          <w:rFonts w:ascii="Calibri" w:eastAsia="Times New Roman" w:hAnsi="Calibri" w:cs="Calibri"/>
          <w:color w:val="000000"/>
          <w:lang w:eastAsia="en-ID"/>
        </w:rPr>
        <w:t xml:space="preserve">I can now comprehend the bigger picture of what a leader should be and how a leader can pave the path forward. </w:t>
      </w:r>
      <w:commentRangeStart w:id="24"/>
      <w:r w:rsidRPr="00C072D6">
        <w:rPr>
          <w:rFonts w:ascii="Calibri" w:eastAsia="Times New Roman" w:hAnsi="Calibri" w:cs="Calibri"/>
          <w:color w:val="000000"/>
          <w:lang w:eastAsia="en-ID"/>
        </w:rPr>
        <w:t>Although I might not have the ambition to start my own company in the near future</w:t>
      </w:r>
      <w:commentRangeEnd w:id="24"/>
      <w:r w:rsidR="005334A4">
        <w:rPr>
          <w:rStyle w:val="CommentReference"/>
        </w:rPr>
        <w:commentReference w:id="24"/>
      </w:r>
      <w:r w:rsidRPr="00C072D6">
        <w:rPr>
          <w:rFonts w:ascii="Calibri" w:eastAsia="Times New Roman" w:hAnsi="Calibri" w:cs="Calibri"/>
          <w:color w:val="000000"/>
          <w:lang w:eastAsia="en-ID"/>
        </w:rPr>
        <w:t xml:space="preserve">, leadership holds great importance for me because it’s about positively influencing the people around me to reach newer heights. </w:t>
      </w:r>
      <w:commentRangeStart w:id="25"/>
      <w:r w:rsidRPr="00C072D6">
        <w:rPr>
          <w:rFonts w:ascii="Calibri" w:eastAsia="Times New Roman" w:hAnsi="Calibri" w:cs="Calibri"/>
          <w:color w:val="000000"/>
          <w:lang w:eastAsia="en-ID"/>
        </w:rPr>
        <w:t>Now, I aspire to become a leader who can help provide guidance, resolve conflicts and establish a clear vision for the team.</w:t>
      </w:r>
      <w:commentRangeEnd w:id="25"/>
      <w:r w:rsidR="00EF6CC8">
        <w:rPr>
          <w:rStyle w:val="CommentReference"/>
        </w:rPr>
        <w:commentReference w:id="25"/>
      </w:r>
    </w:p>
    <w:p w14:paraId="1B7BA27E" w14:textId="174CD400" w:rsidR="007759A1" w:rsidRDefault="007759A1">
      <w:pPr>
        <w:rPr>
          <w:ins w:id="26" w:author="Thalia Priscilla" w:date="2022-11-21T12:49:00Z"/>
        </w:rPr>
      </w:pPr>
    </w:p>
    <w:p w14:paraId="2C2F87B6" w14:textId="23494305" w:rsidR="00EC33F1" w:rsidRDefault="00EC33F1">
      <w:pPr>
        <w:rPr>
          <w:ins w:id="27" w:author="Thalia Priscilla" w:date="2022-11-21T19:40:00Z"/>
        </w:rPr>
      </w:pPr>
      <w:ins w:id="28" w:author="Thalia Priscilla" w:date="2022-11-21T19:40:00Z">
        <w:r>
          <w:t>Hi Catherine</w:t>
        </w:r>
      </w:ins>
      <w:ins w:id="29" w:author="Thalia Priscilla" w:date="2022-11-21T12:49:00Z">
        <w:r w:rsidR="002C7862">
          <w:t>:</w:t>
        </w:r>
      </w:ins>
    </w:p>
    <w:p w14:paraId="53956D4D" w14:textId="61026E71" w:rsidR="00EC33F1" w:rsidRDefault="0039694E">
      <w:pPr>
        <w:rPr>
          <w:ins w:id="30" w:author="Thalia Priscilla" w:date="2022-11-21T21:01:00Z"/>
        </w:rPr>
      </w:pPr>
      <w:ins w:id="31" w:author="Thalia Priscilla" w:date="2022-11-21T20:55:00Z">
        <w:r>
          <w:t xml:space="preserve">I can see how you’ve learned a lot from your </w:t>
        </w:r>
      </w:ins>
      <w:ins w:id="32" w:author="Thalia Priscilla" w:date="2022-11-21T21:01:00Z">
        <w:r w:rsidR="00BC4261">
          <w:t>leadership experience</w:t>
        </w:r>
      </w:ins>
      <w:ins w:id="33" w:author="Thalia Priscilla" w:date="2022-11-21T21:09:00Z">
        <w:r w:rsidR="00BC64F4">
          <w:t>, which is very valuable.</w:t>
        </w:r>
      </w:ins>
    </w:p>
    <w:p w14:paraId="04BDA5EE" w14:textId="634FDBA8" w:rsidR="00123917" w:rsidRDefault="00BC4261">
      <w:pPr>
        <w:rPr>
          <w:ins w:id="34" w:author="Thalia Priscilla" w:date="2022-11-21T21:10:00Z"/>
        </w:rPr>
      </w:pPr>
      <w:ins w:id="35" w:author="Thalia Priscilla" w:date="2022-11-21T21:02:00Z">
        <w:r>
          <w:t xml:space="preserve">It’s very important to have an outline </w:t>
        </w:r>
      </w:ins>
      <w:ins w:id="36" w:author="Thalia Priscilla" w:date="2022-11-21T21:03:00Z">
        <w:r>
          <w:t xml:space="preserve">before you start writing your essay and focus on one problem that you find is the most important lesson that answers the prompt. In this essay, I understand that you want to highlight your </w:t>
        </w:r>
      </w:ins>
      <w:ins w:id="37" w:author="Thalia Priscilla" w:date="2022-11-21T21:04:00Z">
        <w:r>
          <w:t>lack of inclusivity in leading your team. However,</w:t>
        </w:r>
      </w:ins>
      <w:ins w:id="38" w:author="Thalia Priscilla" w:date="2022-11-21T21:10:00Z">
        <w:r w:rsidR="00123917">
          <w:t xml:space="preserve"> I don’t see the problem and consequence very clearly in the beginning of your story.</w:t>
        </w:r>
      </w:ins>
      <w:ins w:id="39" w:author="Thalia Priscilla" w:date="2022-11-21T21:04:00Z">
        <w:r>
          <w:t xml:space="preserve"> </w:t>
        </w:r>
      </w:ins>
      <w:ins w:id="40" w:author="Thalia Priscilla" w:date="2022-11-21T21:10:00Z">
        <w:r w:rsidR="00123917">
          <w:t xml:space="preserve">Your Walkathon story is clearer, which I understand is what you want </w:t>
        </w:r>
      </w:ins>
      <w:ins w:id="41" w:author="Thalia Priscilla" w:date="2022-11-21T21:11:00Z">
        <w:r w:rsidR="00123917">
          <w:t xml:space="preserve">to highlight. However, to show contrast to your previous leadership style, you need to explicitly show and give an ‘apple to apple’ comparison </w:t>
        </w:r>
      </w:ins>
      <w:ins w:id="42" w:author="Thalia Priscilla" w:date="2022-11-21T21:12:00Z">
        <w:r w:rsidR="00123917">
          <w:t>in your first story.</w:t>
        </w:r>
      </w:ins>
    </w:p>
    <w:p w14:paraId="185917EF" w14:textId="57D3DC7A" w:rsidR="004F2024" w:rsidRDefault="00EC33F1" w:rsidP="00EF6CC8">
      <w:pPr>
        <w:rPr>
          <w:ins w:id="43" w:author="Thalia Priscilla" w:date="2022-11-21T18:59:00Z"/>
        </w:rPr>
      </w:pPr>
      <w:ins w:id="44" w:author="Thalia Priscilla" w:date="2022-11-21T19:40:00Z">
        <w:r>
          <w:t>My suggested structure</w:t>
        </w:r>
      </w:ins>
      <w:ins w:id="45" w:author="Thalia Priscilla" w:date="2022-11-21T19:41:00Z">
        <w:r>
          <w:t>/outline</w:t>
        </w:r>
      </w:ins>
      <w:ins w:id="46" w:author="Thalia Priscilla" w:date="2022-11-21T18:59:00Z">
        <w:r w:rsidR="004F2024">
          <w:t>:</w:t>
        </w:r>
      </w:ins>
      <w:ins w:id="47" w:author="Thalia Priscilla" w:date="2022-11-21T21:12:00Z">
        <w:r w:rsidR="00123917" w:rsidRPr="00123917">
          <w:t xml:space="preserve"> </w:t>
        </w:r>
      </w:ins>
    </w:p>
    <w:p w14:paraId="37300A98" w14:textId="51B4B488" w:rsidR="004F2024" w:rsidRDefault="004F2024" w:rsidP="00EF6CC8">
      <w:pPr>
        <w:pStyle w:val="ListParagraph"/>
        <w:numPr>
          <w:ilvl w:val="1"/>
          <w:numId w:val="1"/>
        </w:numPr>
        <w:ind w:left="360"/>
        <w:rPr>
          <w:ins w:id="48" w:author="Thalia Priscilla" w:date="2022-11-21T18:59:00Z"/>
        </w:rPr>
      </w:pPr>
      <w:ins w:id="49" w:author="Thalia Priscilla" w:date="2022-11-21T18:59:00Z">
        <w:r>
          <w:t>Previous leadership experience</w:t>
        </w:r>
      </w:ins>
      <w:ins w:id="50" w:author="Thalia Priscilla" w:date="2022-11-21T19:22:00Z">
        <w:r w:rsidR="00694E75">
          <w:t xml:space="preserve"> – </w:t>
        </w:r>
      </w:ins>
      <w:ins w:id="51" w:author="Thalia Priscilla" w:date="2022-11-21T21:09:00Z">
        <w:r w:rsidR="00123917">
          <w:t xml:space="preserve">explicitly </w:t>
        </w:r>
      </w:ins>
      <w:ins w:id="52" w:author="Thalia Priscilla" w:date="2022-11-21T19:22:00Z">
        <w:r w:rsidR="00694E75">
          <w:t xml:space="preserve">highlight </w:t>
        </w:r>
      </w:ins>
      <w:ins w:id="53" w:author="Thalia Priscilla" w:date="2022-11-21T21:12:00Z">
        <w:r w:rsidR="00123917">
          <w:t>the main issue/problem</w:t>
        </w:r>
        <w:r w:rsidR="00123917">
          <w:t xml:space="preserve"> and </w:t>
        </w:r>
      </w:ins>
      <w:ins w:id="54" w:author="Thalia Priscilla" w:date="2022-11-21T19:22:00Z">
        <w:r w:rsidR="00694E75">
          <w:t xml:space="preserve">the outcome </w:t>
        </w:r>
      </w:ins>
      <w:ins w:id="55" w:author="Thalia Priscilla" w:date="2022-11-21T19:41:00Z">
        <w:r w:rsidR="00EC33F1">
          <w:t>of the event.</w:t>
        </w:r>
      </w:ins>
      <w:ins w:id="56" w:author="Thalia Priscilla" w:date="2022-11-21T20:54:00Z">
        <w:r w:rsidR="0039694E">
          <w:t xml:space="preserve"> Be very specific. What was the main problem? Was it your </w:t>
        </w:r>
      </w:ins>
      <w:ins w:id="57" w:author="Thalia Priscilla" w:date="2022-11-21T20:55:00Z">
        <w:r w:rsidR="0039694E">
          <w:t>lack of delegation? What was the result of this</w:t>
        </w:r>
      </w:ins>
      <w:ins w:id="58" w:author="Thalia Priscilla" w:date="2022-11-21T21:12:00Z">
        <w:r w:rsidR="00123917">
          <w:t xml:space="preserve"> in the event?</w:t>
        </w:r>
      </w:ins>
    </w:p>
    <w:p w14:paraId="3AB7AC94" w14:textId="2EA13C1E" w:rsidR="004F2024" w:rsidRDefault="004F2024" w:rsidP="00EF6CC8">
      <w:pPr>
        <w:pStyle w:val="ListParagraph"/>
        <w:numPr>
          <w:ilvl w:val="1"/>
          <w:numId w:val="1"/>
        </w:numPr>
        <w:ind w:left="360"/>
        <w:rPr>
          <w:ins w:id="59" w:author="Thalia Priscilla" w:date="2022-11-21T18:59:00Z"/>
        </w:rPr>
      </w:pPr>
      <w:ins w:id="60" w:author="Thalia Priscilla" w:date="2022-11-21T18:59:00Z">
        <w:r>
          <w:t xml:space="preserve">What you learned from </w:t>
        </w:r>
      </w:ins>
      <w:ins w:id="61" w:author="Thalia Priscilla" w:date="2022-11-21T19:41:00Z">
        <w:r w:rsidR="00EC33F1">
          <w:t>your leadership experience</w:t>
        </w:r>
      </w:ins>
      <w:ins w:id="62" w:author="Thalia Priscilla" w:date="2022-11-21T20:51:00Z">
        <w:r w:rsidR="00EF6CC8">
          <w:t xml:space="preserve">: exclusive leadership </w:t>
        </w:r>
        <w:r w:rsidR="00EF6CC8">
          <w:sym w:font="Wingdings" w:char="F0E0"/>
        </w:r>
        <w:r w:rsidR="00EF6CC8">
          <w:t xml:space="preserve"> bad team work</w:t>
        </w:r>
      </w:ins>
      <w:ins w:id="63" w:author="Thalia Priscilla" w:date="2022-11-21T20:56:00Z">
        <w:r w:rsidR="0039694E">
          <w:t xml:space="preserve"> </w:t>
        </w:r>
      </w:ins>
      <w:ins w:id="64" w:author="Thalia Priscilla" w:date="2022-11-21T20:51:00Z">
        <w:r w:rsidR="00EF6CC8">
          <w:sym w:font="Wingdings" w:char="F0E0"/>
        </w:r>
        <w:r w:rsidR="00EF6CC8">
          <w:t xml:space="preserve"> bad results</w:t>
        </w:r>
      </w:ins>
    </w:p>
    <w:p w14:paraId="71551F97" w14:textId="060A6966" w:rsidR="004F2024" w:rsidRDefault="004F2024" w:rsidP="00EF6CC8">
      <w:pPr>
        <w:pStyle w:val="ListParagraph"/>
        <w:numPr>
          <w:ilvl w:val="1"/>
          <w:numId w:val="1"/>
        </w:numPr>
        <w:ind w:left="360"/>
        <w:rPr>
          <w:ins w:id="65" w:author="Thalia Priscilla" w:date="2022-11-21T19:00:00Z"/>
        </w:rPr>
      </w:pPr>
      <w:ins w:id="66" w:author="Thalia Priscilla" w:date="2022-11-21T18:59:00Z">
        <w:r>
          <w:t xml:space="preserve">Organizing </w:t>
        </w:r>
      </w:ins>
      <w:ins w:id="67" w:author="Thalia Priscilla" w:date="2022-11-21T19:41:00Z">
        <w:r w:rsidR="00EC33F1">
          <w:t>W</w:t>
        </w:r>
      </w:ins>
      <w:ins w:id="68" w:author="Thalia Priscilla" w:date="2022-11-21T19:00:00Z">
        <w:r>
          <w:t>alkathon</w:t>
        </w:r>
      </w:ins>
      <w:ins w:id="69" w:author="Thalia Priscilla" w:date="2022-11-21T19:41:00Z">
        <w:r w:rsidR="00EC33F1">
          <w:t xml:space="preserve"> – what you did differently</w:t>
        </w:r>
      </w:ins>
      <w:ins w:id="70" w:author="Thalia Priscilla" w:date="2022-11-21T20:51:00Z">
        <w:r w:rsidR="00EF6CC8">
          <w:t>: inclusive leadership</w:t>
        </w:r>
      </w:ins>
    </w:p>
    <w:p w14:paraId="0ACB1475" w14:textId="2DF7E7FE" w:rsidR="004F2024" w:rsidRDefault="00EC33F1" w:rsidP="00EF6CC8">
      <w:pPr>
        <w:pStyle w:val="ListParagraph"/>
        <w:numPr>
          <w:ilvl w:val="1"/>
          <w:numId w:val="1"/>
        </w:numPr>
        <w:ind w:left="360"/>
        <w:rPr>
          <w:ins w:id="71" w:author="Thalia Priscilla" w:date="2022-11-21T19:00:00Z"/>
        </w:rPr>
      </w:pPr>
      <w:ins w:id="72" w:author="Thalia Priscilla" w:date="2022-11-21T19:41:00Z">
        <w:r>
          <w:t>The outcome of Walkathon</w:t>
        </w:r>
      </w:ins>
      <w:ins w:id="73" w:author="Thalia Priscilla" w:date="2022-11-21T20:51:00Z">
        <w:r w:rsidR="00EF6CC8">
          <w:t xml:space="preserve"> (the result)</w:t>
        </w:r>
      </w:ins>
      <w:ins w:id="74" w:author="Thalia Priscilla" w:date="2022-11-21T19:41:00Z">
        <w:r>
          <w:t xml:space="preserve"> and the response of your team members</w:t>
        </w:r>
      </w:ins>
      <w:ins w:id="75" w:author="Thalia Priscilla" w:date="2022-11-21T20:51:00Z">
        <w:r w:rsidR="00EF6CC8">
          <w:t xml:space="preserve"> </w:t>
        </w:r>
      </w:ins>
    </w:p>
    <w:p w14:paraId="0438B1D1" w14:textId="3EADD70D" w:rsidR="004F2024" w:rsidRDefault="004F2024" w:rsidP="00EC33F1">
      <w:pPr>
        <w:pStyle w:val="ListParagraph"/>
        <w:numPr>
          <w:ilvl w:val="1"/>
          <w:numId w:val="1"/>
        </w:numPr>
        <w:ind w:left="360"/>
        <w:rPr>
          <w:ins w:id="76" w:author="Thalia Priscilla" w:date="2022-11-21T20:52:00Z"/>
        </w:rPr>
      </w:pPr>
      <w:ins w:id="77" w:author="Thalia Priscilla" w:date="2022-11-21T19:00:00Z">
        <w:r>
          <w:t>Conclusion on leadership</w:t>
        </w:r>
      </w:ins>
      <w:ins w:id="78" w:author="Thalia Priscilla" w:date="2022-11-21T20:52:00Z">
        <w:r w:rsidR="00EF6CC8">
          <w:t xml:space="preserve">: inclusive leadership </w:t>
        </w:r>
        <w:r w:rsidR="00EF6CC8">
          <w:sym w:font="Wingdings" w:char="F0E0"/>
        </w:r>
        <w:r w:rsidR="00EF6CC8">
          <w:t xml:space="preserve"> good team work, motivated team </w:t>
        </w:r>
        <w:r w:rsidR="00EF6CC8">
          <w:sym w:font="Wingdings" w:char="F0E0"/>
        </w:r>
        <w:r w:rsidR="00EF6CC8">
          <w:t xml:space="preserve"> great results!</w:t>
        </w:r>
      </w:ins>
    </w:p>
    <w:p w14:paraId="0DEBE1D2" w14:textId="7D3C960A" w:rsidR="00BC64F4" w:rsidRDefault="00BC64F4" w:rsidP="00EF6CC8">
      <w:pPr>
        <w:rPr>
          <w:ins w:id="79" w:author="Thalia Priscilla" w:date="2022-11-21T21:08:00Z"/>
        </w:rPr>
      </w:pPr>
      <w:ins w:id="80" w:author="Thalia Priscilla" w:date="2022-11-21T21:08:00Z">
        <w:r>
          <w:t>It’s better to have one paragraph for each point so you have better focus, helping the reader, and keep track of the word count.</w:t>
        </w:r>
      </w:ins>
    </w:p>
    <w:p w14:paraId="7FCF7C1F" w14:textId="7A38EAC5" w:rsidR="00EF6CC8" w:rsidRDefault="00BC4261" w:rsidP="00EF6CC8">
      <w:pPr>
        <w:rPr>
          <w:ins w:id="81" w:author="Thalia Priscilla" w:date="2022-11-21T21:09:00Z"/>
        </w:rPr>
      </w:pPr>
      <w:ins w:id="82" w:author="Thalia Priscilla" w:date="2022-11-21T21:01:00Z">
        <w:r>
          <w:t xml:space="preserve">Also, it’s not necessary to give emphasis in </w:t>
        </w:r>
        <w:r>
          <w:rPr>
            <w:b/>
            <w:bCs/>
          </w:rPr>
          <w:t>bold</w:t>
        </w:r>
      </w:ins>
      <w:ins w:id="83" w:author="Thalia Priscilla" w:date="2022-11-21T21:02:00Z">
        <w:r>
          <w:t xml:space="preserve"> for parts you want to highlight</w:t>
        </w:r>
      </w:ins>
      <w:ins w:id="84" w:author="Thalia Priscilla" w:date="2022-11-21T21:09:00Z">
        <w:r w:rsidR="00BC64F4">
          <w:t>.</w:t>
        </w:r>
      </w:ins>
    </w:p>
    <w:p w14:paraId="451C8BB3" w14:textId="52571D8C" w:rsidR="00BC64F4" w:rsidRPr="00BC4261" w:rsidRDefault="00BC64F4" w:rsidP="00EF6CC8">
      <w:pPr>
        <w:rPr>
          <w:ins w:id="85" w:author="Thalia Priscilla" w:date="2022-11-21T20:51:00Z"/>
        </w:rPr>
      </w:pPr>
      <w:ins w:id="86" w:author="Thalia Priscilla" w:date="2022-11-21T21:09:00Z">
        <w:r>
          <w:t>All the best!</w:t>
        </w:r>
      </w:ins>
    </w:p>
    <w:p w14:paraId="00264D1D" w14:textId="77777777" w:rsidR="00EF6CC8" w:rsidRDefault="00EF6CC8" w:rsidP="00EF6CC8"/>
    <w:sectPr w:rsidR="00EF6CC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alia Priscilla" w:date="2022-11-21T19:03:00Z" w:initials="TP">
    <w:p w14:paraId="635826AA" w14:textId="77777777" w:rsidR="007F145F" w:rsidRDefault="007F145F">
      <w:pPr>
        <w:pStyle w:val="CommentText"/>
      </w:pPr>
      <w:r>
        <w:rPr>
          <w:rStyle w:val="CommentReference"/>
        </w:rPr>
        <w:annotationRef/>
      </w:r>
      <w:r>
        <w:t xml:space="preserve">I suggest giving a </w:t>
      </w:r>
      <w:r w:rsidR="00EC33F1">
        <w:t>bit of a</w:t>
      </w:r>
      <w:r>
        <w:t xml:space="preserve"> context to the situation (what the event was about, what your leadership position and task was). Even if you think this is self-explanatory to the reader, the missing details are important to the reader so they can picture the situation</w:t>
      </w:r>
      <w:r w:rsidR="00EC33F1">
        <w:t xml:space="preserve"> clearly</w:t>
      </w:r>
      <w:r w:rsidR="00F47DFB">
        <w:t>.</w:t>
      </w:r>
    </w:p>
    <w:p w14:paraId="0201492C" w14:textId="77777777" w:rsidR="00EF6CC8" w:rsidRDefault="00EF6CC8">
      <w:pPr>
        <w:pStyle w:val="CommentText"/>
      </w:pPr>
    </w:p>
    <w:p w14:paraId="3C77B603" w14:textId="0E1FEE89" w:rsidR="00EF6CC8" w:rsidRDefault="00EF6CC8">
      <w:pPr>
        <w:pStyle w:val="CommentText"/>
      </w:pPr>
      <w:r>
        <w:t>Be very brief in consideration of the word count.</w:t>
      </w:r>
    </w:p>
  </w:comment>
  <w:comment w:id="2" w:author="Thalia Priscilla" w:date="2022-11-21T19:43:00Z" w:initials="TP">
    <w:p w14:paraId="601FBABB" w14:textId="77777777" w:rsidR="00EF6CC8" w:rsidRDefault="00627C10">
      <w:pPr>
        <w:pStyle w:val="CommentText"/>
      </w:pPr>
      <w:r>
        <w:rPr>
          <w:rStyle w:val="CommentReference"/>
        </w:rPr>
        <w:annotationRef/>
      </w:r>
      <w:r>
        <w:t xml:space="preserve">What was the outcome of the event? Was there any real consequence to the event itself aside from your own personal struggle? </w:t>
      </w:r>
    </w:p>
    <w:p w14:paraId="5075B734" w14:textId="16DBD6ED" w:rsidR="00627C10" w:rsidRDefault="00627C10">
      <w:pPr>
        <w:pStyle w:val="CommentText"/>
      </w:pPr>
      <w:r>
        <w:t xml:space="preserve">This is important because in your Walkathon event, you highlight the success of the event. It’s better to give a contrast of the </w:t>
      </w:r>
      <w:r w:rsidR="00EF6CC8">
        <w:t xml:space="preserve">event </w:t>
      </w:r>
      <w:r>
        <w:t>result of your previous leadership experience here.</w:t>
      </w:r>
    </w:p>
  </w:comment>
  <w:comment w:id="5" w:author="Thalia Priscilla" w:date="2022-11-21T19:19:00Z" w:initials="TP">
    <w:p w14:paraId="0CAE479E" w14:textId="1A1B8433" w:rsidR="00694E75" w:rsidRDefault="00694E75">
      <w:pPr>
        <w:pStyle w:val="CommentText"/>
      </w:pPr>
      <w:r>
        <w:rPr>
          <w:rStyle w:val="CommentReference"/>
        </w:rPr>
        <w:annotationRef/>
      </w:r>
      <w:r>
        <w:rPr>
          <w:rStyle w:val="CommentReference"/>
        </w:rPr>
        <w:annotationRef/>
      </w:r>
      <w:r w:rsidR="00627C10">
        <w:t>Is this the key problem?</w:t>
      </w:r>
      <w:r w:rsidR="0039694E">
        <w:t xml:space="preserve"> Or was it the result of the event? Whatever the key problem is, </w:t>
      </w:r>
      <w:r w:rsidR="00627C10">
        <w:t>y</w:t>
      </w:r>
      <w:r>
        <w:t xml:space="preserve">ou need to highlight </w:t>
      </w:r>
      <w:r w:rsidR="0039694E">
        <w:t>it</w:t>
      </w:r>
      <w:r>
        <w:t xml:space="preserve"> as the focal point throughout the essay.</w:t>
      </w:r>
      <w:r w:rsidR="00627C10">
        <w:t xml:space="preserve"> </w:t>
      </w:r>
    </w:p>
  </w:comment>
  <w:comment w:id="7" w:author="Thalia Priscilla" w:date="2022-11-21T19:20:00Z" w:initials="TP">
    <w:p w14:paraId="56A0B7D4" w14:textId="6C35A9D4" w:rsidR="00694E75" w:rsidRDefault="00694E75">
      <w:pPr>
        <w:pStyle w:val="CommentText"/>
      </w:pPr>
      <w:r>
        <w:rPr>
          <w:rStyle w:val="CommentReference"/>
        </w:rPr>
        <w:annotationRef/>
      </w:r>
      <w:r w:rsidR="002B63EC">
        <w:t>Be more specific</w:t>
      </w:r>
      <w:r w:rsidR="00BC4261">
        <w:t xml:space="preserve"> so you can focus</w:t>
      </w:r>
      <w:r>
        <w:t>. What was the main</w:t>
      </w:r>
      <w:r w:rsidR="0039694E">
        <w:t xml:space="preserve"> (one</w:t>
      </w:r>
      <w:r w:rsidR="00BC4261">
        <w:t xml:space="preserve"> most important</w:t>
      </w:r>
      <w:r w:rsidR="0039694E">
        <w:t>)</w:t>
      </w:r>
      <w:r>
        <w:t xml:space="preserve"> thing that went wrong? </w:t>
      </w:r>
    </w:p>
  </w:comment>
  <w:comment w:id="8" w:author="Thalia Priscilla" w:date="2022-11-21T19:14:00Z" w:initials="TP">
    <w:p w14:paraId="4D930E90" w14:textId="5CBF7E00" w:rsidR="00EB47DF" w:rsidRDefault="00EB47DF">
      <w:pPr>
        <w:pStyle w:val="CommentText"/>
      </w:pPr>
      <w:r>
        <w:rPr>
          <w:rStyle w:val="CommentReference"/>
        </w:rPr>
        <w:annotationRef/>
      </w:r>
      <w:r w:rsidR="00694E75">
        <w:rPr>
          <w:rStyle w:val="CommentReference"/>
        </w:rPr>
        <w:t xml:space="preserve">Referring to the previous para, you need to highlight specifically what the problem was </w:t>
      </w:r>
      <w:r w:rsidR="00BC4261">
        <w:rPr>
          <w:rStyle w:val="CommentReference"/>
        </w:rPr>
        <w:t xml:space="preserve">(what you’re most concerned about) </w:t>
      </w:r>
      <w:r w:rsidR="00694E75">
        <w:rPr>
          <w:rStyle w:val="CommentReference"/>
        </w:rPr>
        <w:t>and focus on that.</w:t>
      </w:r>
    </w:p>
  </w:comment>
  <w:comment w:id="9" w:author="Thalia Priscilla" w:date="2022-11-21T19:38:00Z" w:initials="TP">
    <w:p w14:paraId="6EDE04CB" w14:textId="55E8377B" w:rsidR="00324853" w:rsidRDefault="00324853">
      <w:pPr>
        <w:pStyle w:val="CommentText"/>
      </w:pPr>
      <w:r>
        <w:rPr>
          <w:rStyle w:val="CommentReference"/>
        </w:rPr>
        <w:annotationRef/>
      </w:r>
      <w:r>
        <w:t xml:space="preserve">Summarize this in one sentence and merge this to the next </w:t>
      </w:r>
      <w:r w:rsidR="00EC33F1">
        <w:t>two paragraphs (so these three paragraphs are merged into one).</w:t>
      </w:r>
      <w:r w:rsidR="00BC64F4">
        <w:t xml:space="preserve"> </w:t>
      </w:r>
    </w:p>
  </w:comment>
  <w:comment w:id="11" w:author="Thalia Priscilla" w:date="2022-11-21T19:28:00Z" w:initials="TP">
    <w:p w14:paraId="7CC05C18" w14:textId="752CF6B8" w:rsidR="00F075FF" w:rsidRDefault="00F075FF">
      <w:pPr>
        <w:pStyle w:val="CommentText"/>
      </w:pPr>
      <w:r>
        <w:rPr>
          <w:rStyle w:val="CommentReference"/>
        </w:rPr>
        <w:annotationRef/>
      </w:r>
      <w:r>
        <w:t xml:space="preserve">I think it’s better to focus on one problem (delegation in team). </w:t>
      </w:r>
      <w:r w:rsidR="00555780">
        <w:t>You don’t need to refer to other problems outside of the focal point of the essay.</w:t>
      </w:r>
    </w:p>
  </w:comment>
  <w:comment w:id="13" w:author="Thalia Priscilla" w:date="2022-11-21T21:06:00Z" w:initials="TP">
    <w:p w14:paraId="30E56A9F" w14:textId="7E194468" w:rsidR="00BC64F4" w:rsidRDefault="00BC64F4">
      <w:pPr>
        <w:pStyle w:val="CommentText"/>
      </w:pPr>
      <w:r>
        <w:rPr>
          <w:rStyle w:val="CommentReference"/>
        </w:rPr>
        <w:annotationRef/>
      </w:r>
      <w:r>
        <w:t>Summarize this into two sentences.</w:t>
      </w:r>
    </w:p>
  </w:comment>
  <w:comment w:id="14" w:author="Thalia Priscilla" w:date="2022-11-21T19:36:00Z" w:initials="TP">
    <w:p w14:paraId="351EE5EB" w14:textId="797F81CB" w:rsidR="002B63EC" w:rsidRDefault="002B63EC">
      <w:pPr>
        <w:pStyle w:val="CommentText"/>
      </w:pPr>
      <w:r>
        <w:rPr>
          <w:rStyle w:val="CommentReference"/>
        </w:rPr>
        <w:annotationRef/>
      </w:r>
      <w:r>
        <w:rPr>
          <w:rStyle w:val="CommentReference"/>
        </w:rPr>
        <w:t>Merge these two sentences into one shorter sentence.</w:t>
      </w:r>
    </w:p>
  </w:comment>
  <w:comment w:id="15" w:author="Thalia Priscilla" w:date="2022-11-21T19:32:00Z" w:initials="TP">
    <w:p w14:paraId="1F279172" w14:textId="0D31B2B5" w:rsidR="00555780" w:rsidRDefault="00555780">
      <w:pPr>
        <w:pStyle w:val="CommentText"/>
      </w:pPr>
      <w:r>
        <w:rPr>
          <w:rStyle w:val="CommentReference"/>
        </w:rPr>
        <w:annotationRef/>
      </w:r>
      <w:r>
        <w:t>Summarize the response of your team members to the event’s success in one sentence</w:t>
      </w:r>
      <w:r w:rsidR="002B63EC">
        <w:t>.</w:t>
      </w:r>
      <w:r>
        <w:t xml:space="preserve"> You don’t need your reflection</w:t>
      </w:r>
      <w:r w:rsidR="002B63EC">
        <w:t>/thoughts</w:t>
      </w:r>
      <w:r>
        <w:t xml:space="preserve"> here because that part is included in the next para.</w:t>
      </w:r>
    </w:p>
  </w:comment>
  <w:comment w:id="20" w:author="Thalia Priscilla" w:date="2022-11-21T20:44:00Z" w:initials="TP">
    <w:p w14:paraId="054057FB" w14:textId="56E0676D" w:rsidR="00EA1672" w:rsidRDefault="00EA1672">
      <w:pPr>
        <w:pStyle w:val="CommentText"/>
      </w:pPr>
      <w:r>
        <w:rPr>
          <w:rStyle w:val="CommentReference"/>
        </w:rPr>
        <w:annotationRef/>
      </w:r>
      <w:r>
        <w:rPr>
          <w:rStyle w:val="CommentReference"/>
        </w:rPr>
        <w:t>What is the result of the factory's products if the production process is not well-synchronized?</w:t>
      </w:r>
      <w:r w:rsidR="00EF6CC8">
        <w:rPr>
          <w:rStyle w:val="CommentReference"/>
        </w:rPr>
        <w:t xml:space="preserve"> I think it’s important to show that good leadership leads to a well-synchronized process which results in good products/outcomes.</w:t>
      </w:r>
    </w:p>
  </w:comment>
  <w:comment w:id="21" w:author="Thalia Priscilla" w:date="2022-11-21T20:46:00Z" w:initials="TP">
    <w:p w14:paraId="4C2BEEE9" w14:textId="6AF8A7BD" w:rsidR="00EF6CC8" w:rsidRDefault="00EF6CC8">
      <w:pPr>
        <w:pStyle w:val="CommentText"/>
      </w:pPr>
      <w:r>
        <w:rPr>
          <w:rStyle w:val="CommentReference"/>
        </w:rPr>
        <w:annotationRef/>
      </w:r>
      <w:r>
        <w:rPr>
          <w:rStyle w:val="CommentReference"/>
        </w:rPr>
        <w:annotationRef/>
      </w:r>
      <w:r>
        <w:rPr>
          <w:rStyle w:val="CommentReference"/>
        </w:rPr>
        <w:t xml:space="preserve">Referring to the above analogy, can you reflect on the result of the work/product when the members are demotivated? </w:t>
      </w:r>
      <w:r>
        <w:t>It’s better to give an apple to apple (the closest possible) comparison between the factory and your team.</w:t>
      </w:r>
    </w:p>
  </w:comment>
  <w:comment w:id="24" w:author="Thalia Priscilla" w:date="2022-11-21T12:56:00Z" w:initials="TP">
    <w:p w14:paraId="32079D89" w14:textId="6157C7EF" w:rsidR="005334A4" w:rsidRDefault="005334A4">
      <w:pPr>
        <w:pStyle w:val="CommentText"/>
      </w:pPr>
      <w:r>
        <w:rPr>
          <w:rStyle w:val="CommentReference"/>
        </w:rPr>
        <w:annotationRef/>
      </w:r>
      <w:r>
        <w:t>I don’t think this is necessary</w:t>
      </w:r>
      <w:r w:rsidR="00EF6CC8">
        <w:t xml:space="preserve"> considering the word count.</w:t>
      </w:r>
      <w:r w:rsidR="00EA1672">
        <w:t xml:space="preserve"> </w:t>
      </w:r>
    </w:p>
  </w:comment>
  <w:comment w:id="25" w:author="Thalia Priscilla" w:date="2022-11-21T20:49:00Z" w:initials="TP">
    <w:p w14:paraId="2D0FF607" w14:textId="34E3237D" w:rsidR="00EF6CC8" w:rsidRDefault="00EF6CC8">
      <w:pPr>
        <w:pStyle w:val="CommentText"/>
      </w:pPr>
      <w:r>
        <w:rPr>
          <w:rStyle w:val="CommentReference"/>
        </w:rPr>
        <w:annotationRef/>
      </w:r>
      <w:r>
        <w:t>You can add that this will ultimately result in achieving excellent results/products.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77B603" w15:done="0"/>
  <w15:commentEx w15:paraId="5075B734" w15:done="0"/>
  <w15:commentEx w15:paraId="0CAE479E" w15:done="0"/>
  <w15:commentEx w15:paraId="56A0B7D4" w15:done="0"/>
  <w15:commentEx w15:paraId="4D930E90" w15:done="0"/>
  <w15:commentEx w15:paraId="6EDE04CB" w15:done="0"/>
  <w15:commentEx w15:paraId="7CC05C18" w15:done="0"/>
  <w15:commentEx w15:paraId="30E56A9F" w15:done="0"/>
  <w15:commentEx w15:paraId="351EE5EB" w15:done="0"/>
  <w15:commentEx w15:paraId="1F279172" w15:done="0"/>
  <w15:commentEx w15:paraId="054057FB" w15:done="0"/>
  <w15:commentEx w15:paraId="4C2BEEE9" w15:done="0"/>
  <w15:commentEx w15:paraId="32079D89" w15:done="0"/>
  <w15:commentEx w15:paraId="2D0FF6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64A19" w16cex:dateUtc="2022-11-21T12:03:00Z"/>
  <w16cex:commentExtensible w16cex:durableId="2726534E" w16cex:dateUtc="2022-11-21T12:43:00Z"/>
  <w16cex:commentExtensible w16cex:durableId="27264DAD" w16cex:dateUtc="2022-11-21T12:19:00Z"/>
  <w16cex:commentExtensible w16cex:durableId="27264E17" w16cex:dateUtc="2022-11-21T12:20:00Z"/>
  <w16cex:commentExtensible w16cex:durableId="27264CA8" w16cex:dateUtc="2022-11-21T12:14:00Z"/>
  <w16cex:commentExtensible w16cex:durableId="27265245" w16cex:dateUtc="2022-11-21T12:38:00Z"/>
  <w16cex:commentExtensible w16cex:durableId="27264FEF" w16cex:dateUtc="2022-11-21T12:28:00Z"/>
  <w16cex:commentExtensible w16cex:durableId="272666EF" w16cex:dateUtc="2022-11-21T14:06:00Z"/>
  <w16cex:commentExtensible w16cex:durableId="272651AE" w16cex:dateUtc="2022-11-21T12:36:00Z"/>
  <w16cex:commentExtensible w16cex:durableId="272650D5" w16cex:dateUtc="2022-11-21T12:32:00Z"/>
  <w16cex:commentExtensible w16cex:durableId="272661A0" w16cex:dateUtc="2022-11-21T13:44:00Z"/>
  <w16cex:commentExtensible w16cex:durableId="27266232" w16cex:dateUtc="2022-11-21T13:46:00Z"/>
  <w16cex:commentExtensible w16cex:durableId="2725F3E7" w16cex:dateUtc="2022-11-21T05:56:00Z"/>
  <w16cex:commentExtensible w16cex:durableId="272662E3" w16cex:dateUtc="2022-11-21T13: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77B603" w16cid:durableId="27264A19"/>
  <w16cid:commentId w16cid:paraId="5075B734" w16cid:durableId="2726534E"/>
  <w16cid:commentId w16cid:paraId="0CAE479E" w16cid:durableId="27264DAD"/>
  <w16cid:commentId w16cid:paraId="56A0B7D4" w16cid:durableId="27264E17"/>
  <w16cid:commentId w16cid:paraId="4D930E90" w16cid:durableId="27264CA8"/>
  <w16cid:commentId w16cid:paraId="6EDE04CB" w16cid:durableId="27265245"/>
  <w16cid:commentId w16cid:paraId="7CC05C18" w16cid:durableId="27264FEF"/>
  <w16cid:commentId w16cid:paraId="30E56A9F" w16cid:durableId="272666EF"/>
  <w16cid:commentId w16cid:paraId="351EE5EB" w16cid:durableId="272651AE"/>
  <w16cid:commentId w16cid:paraId="1F279172" w16cid:durableId="272650D5"/>
  <w16cid:commentId w16cid:paraId="054057FB" w16cid:durableId="272661A0"/>
  <w16cid:commentId w16cid:paraId="4C2BEEE9" w16cid:durableId="27266232"/>
  <w16cid:commentId w16cid:paraId="32079D89" w16cid:durableId="2725F3E7"/>
  <w16cid:commentId w16cid:paraId="2D0FF607" w16cid:durableId="272662E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320CDE"/>
    <w:multiLevelType w:val="hybridMultilevel"/>
    <w:tmpl w:val="72908B46"/>
    <w:lvl w:ilvl="0" w:tplc="A55C5CD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2D6"/>
    <w:rsid w:val="00123917"/>
    <w:rsid w:val="001A5DF1"/>
    <w:rsid w:val="002B63EC"/>
    <w:rsid w:val="002C7862"/>
    <w:rsid w:val="00324853"/>
    <w:rsid w:val="0039694E"/>
    <w:rsid w:val="004F2024"/>
    <w:rsid w:val="005334A4"/>
    <w:rsid w:val="00555780"/>
    <w:rsid w:val="005E4D9D"/>
    <w:rsid w:val="005F25E5"/>
    <w:rsid w:val="00627C10"/>
    <w:rsid w:val="00694E75"/>
    <w:rsid w:val="007759A1"/>
    <w:rsid w:val="007F145F"/>
    <w:rsid w:val="00BC4261"/>
    <w:rsid w:val="00BC64F4"/>
    <w:rsid w:val="00C072D6"/>
    <w:rsid w:val="00EA1672"/>
    <w:rsid w:val="00EB47DF"/>
    <w:rsid w:val="00EC33F1"/>
    <w:rsid w:val="00EF6CC8"/>
    <w:rsid w:val="00F075FF"/>
    <w:rsid w:val="00F47DFB"/>
    <w:rsid w:val="00FE1F7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CB6BF"/>
  <w15:chartTrackingRefBased/>
  <w15:docId w15:val="{1C28B3CB-5C8B-4519-93D1-2EF61F906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72D6"/>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Revision">
    <w:name w:val="Revision"/>
    <w:hidden/>
    <w:uiPriority w:val="99"/>
    <w:semiHidden/>
    <w:rsid w:val="002C7862"/>
    <w:pPr>
      <w:spacing w:after="0" w:line="240" w:lineRule="auto"/>
    </w:pPr>
  </w:style>
  <w:style w:type="paragraph" w:styleId="ListParagraph">
    <w:name w:val="List Paragraph"/>
    <w:basedOn w:val="Normal"/>
    <w:uiPriority w:val="34"/>
    <w:qFormat/>
    <w:rsid w:val="002C7862"/>
    <w:pPr>
      <w:ind w:left="720"/>
      <w:contextualSpacing/>
    </w:pPr>
  </w:style>
  <w:style w:type="character" w:styleId="CommentReference">
    <w:name w:val="annotation reference"/>
    <w:basedOn w:val="DefaultParagraphFont"/>
    <w:uiPriority w:val="99"/>
    <w:semiHidden/>
    <w:unhideWhenUsed/>
    <w:rsid w:val="005334A4"/>
    <w:rPr>
      <w:sz w:val="16"/>
      <w:szCs w:val="16"/>
    </w:rPr>
  </w:style>
  <w:style w:type="paragraph" w:styleId="CommentText">
    <w:name w:val="annotation text"/>
    <w:basedOn w:val="Normal"/>
    <w:link w:val="CommentTextChar"/>
    <w:uiPriority w:val="99"/>
    <w:semiHidden/>
    <w:unhideWhenUsed/>
    <w:rsid w:val="005334A4"/>
    <w:pPr>
      <w:spacing w:line="240" w:lineRule="auto"/>
    </w:pPr>
    <w:rPr>
      <w:sz w:val="20"/>
      <w:szCs w:val="20"/>
    </w:rPr>
  </w:style>
  <w:style w:type="character" w:customStyle="1" w:styleId="CommentTextChar">
    <w:name w:val="Comment Text Char"/>
    <w:basedOn w:val="DefaultParagraphFont"/>
    <w:link w:val="CommentText"/>
    <w:uiPriority w:val="99"/>
    <w:semiHidden/>
    <w:rsid w:val="005334A4"/>
    <w:rPr>
      <w:sz w:val="20"/>
      <w:szCs w:val="20"/>
    </w:rPr>
  </w:style>
  <w:style w:type="paragraph" w:styleId="CommentSubject">
    <w:name w:val="annotation subject"/>
    <w:basedOn w:val="CommentText"/>
    <w:next w:val="CommentText"/>
    <w:link w:val="CommentSubjectChar"/>
    <w:uiPriority w:val="99"/>
    <w:semiHidden/>
    <w:unhideWhenUsed/>
    <w:rsid w:val="005334A4"/>
    <w:rPr>
      <w:b/>
      <w:bCs/>
    </w:rPr>
  </w:style>
  <w:style w:type="character" w:customStyle="1" w:styleId="CommentSubjectChar">
    <w:name w:val="Comment Subject Char"/>
    <w:basedOn w:val="CommentTextChar"/>
    <w:link w:val="CommentSubject"/>
    <w:uiPriority w:val="99"/>
    <w:semiHidden/>
    <w:rsid w:val="005334A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17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1034</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Thalia Priscilla</cp:lastModifiedBy>
  <cp:revision>8</cp:revision>
  <dcterms:created xsi:type="dcterms:W3CDTF">2022-11-18T02:06:00Z</dcterms:created>
  <dcterms:modified xsi:type="dcterms:W3CDTF">2022-11-21T14:12:00Z</dcterms:modified>
</cp:coreProperties>
</file>