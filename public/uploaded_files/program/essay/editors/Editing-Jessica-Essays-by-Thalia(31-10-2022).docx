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0E58" w14:textId="3C288473" w:rsidR="001B129F" w:rsidRPr="001B129F" w:rsidRDefault="001B129F" w:rsidP="001B129F">
      <w:pPr>
        <w:spacing w:after="180" w:line="240" w:lineRule="auto"/>
        <w:rPr>
          <w:rFonts w:ascii="Arial" w:hAnsi="Arial" w:cs="Arial"/>
          <w:b/>
          <w:bCs/>
          <w:color w:val="000000"/>
        </w:rPr>
      </w:pPr>
      <w:r w:rsidRPr="001B129F">
        <w:rPr>
          <w:rFonts w:ascii="Arial" w:hAnsi="Arial" w:cs="Arial"/>
          <w:b/>
          <w:bCs/>
          <w:color w:val="000000"/>
        </w:rPr>
        <w:t>Tell a story from your life, describing an experience that either demonstrates your character or helped to shape it. (650 words)</w:t>
      </w:r>
    </w:p>
    <w:p w14:paraId="079A0336" w14:textId="48B39B6A" w:rsidR="001B129F" w:rsidRPr="001B129F" w:rsidRDefault="001B129F" w:rsidP="001B129F">
      <w:pPr>
        <w:spacing w:after="180" w:line="240" w:lineRule="auto"/>
        <w:rPr>
          <w:rFonts w:ascii="Times New Roman" w:eastAsia="Times New Roman" w:hAnsi="Times New Roman" w:cs="Times New Roman"/>
          <w:sz w:val="24"/>
          <w:szCs w:val="24"/>
          <w:lang w:eastAsia="en-ID"/>
        </w:rPr>
      </w:pPr>
      <w:commentRangeStart w:id="0"/>
      <w:r w:rsidRPr="001B129F">
        <w:rPr>
          <w:rFonts w:ascii="Arial" w:eastAsia="Times New Roman" w:hAnsi="Arial" w:cs="Arial"/>
          <w:color w:val="000000"/>
          <w:lang w:eastAsia="en-ID"/>
        </w:rPr>
        <w:t>I remembered the first goal I didn’t save.</w:t>
      </w:r>
    </w:p>
    <w:p w14:paraId="3A79F247" w14:textId="0CEB1F52"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It started with this</w:t>
      </w:r>
      <w:ins w:id="1" w:author="Thalia Priscilla" w:date="2022-10-31T15:33:00Z">
        <w:r w:rsidR="008942BE">
          <w:rPr>
            <w:rFonts w:ascii="Arial" w:eastAsia="Times New Roman" w:hAnsi="Arial" w:cs="Arial"/>
            <w:color w:val="000000"/>
            <w:lang w:eastAsia="en-ID"/>
          </w:rPr>
          <w:t>:</w:t>
        </w:r>
      </w:ins>
      <w:del w:id="2" w:author="Thalia Priscilla" w:date="2022-10-31T15:33:00Z">
        <w:r w:rsidRPr="001B129F" w:rsidDel="008942BE">
          <w:rPr>
            <w:rFonts w:ascii="Arial" w:eastAsia="Times New Roman" w:hAnsi="Arial" w:cs="Arial"/>
            <w:color w:val="000000"/>
            <w:lang w:eastAsia="en-ID"/>
          </w:rPr>
          <w:delText>.</w:delText>
        </w:r>
      </w:del>
      <w:r w:rsidRPr="001B129F">
        <w:rPr>
          <w:rFonts w:ascii="Arial" w:eastAsia="Times New Roman" w:hAnsi="Arial" w:cs="Arial"/>
          <w:color w:val="000000"/>
          <w:lang w:eastAsia="en-ID"/>
        </w:rPr>
        <w:t xml:space="preserve"> “Can you sub in as a temporary keeper for </w:t>
      </w:r>
      <w:proofErr w:type="spellStart"/>
      <w:r w:rsidRPr="001B129F">
        <w:rPr>
          <w:rFonts w:ascii="Arial" w:eastAsia="Times New Roman" w:hAnsi="Arial" w:cs="Arial"/>
          <w:color w:val="000000"/>
          <w:lang w:eastAsia="en-ID"/>
        </w:rPr>
        <w:t>Enli</w:t>
      </w:r>
      <w:proofErr w:type="spellEnd"/>
      <w:r w:rsidRPr="001B129F">
        <w:rPr>
          <w:rFonts w:ascii="Arial" w:eastAsia="Times New Roman" w:hAnsi="Arial" w:cs="Arial"/>
          <w:color w:val="000000"/>
          <w:lang w:eastAsia="en-ID"/>
        </w:rPr>
        <w:t>?” A senior asked.</w:t>
      </w:r>
      <w:commentRangeEnd w:id="0"/>
      <w:r w:rsidR="00627C19">
        <w:rPr>
          <w:rStyle w:val="CommentReference"/>
        </w:rPr>
        <w:commentReference w:id="0"/>
      </w:r>
    </w:p>
    <w:p w14:paraId="73506874" w14:textId="49B2229E"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I was mortified. With plenty of past experiences with sports, I visualized my journey ahead, due to my size, I never felt welcome</w:t>
      </w:r>
      <w:ins w:id="3" w:author="Thalia Priscilla" w:date="2022-10-31T15:45:00Z">
        <w:r w:rsidR="00926CAC">
          <w:rPr>
            <w:rFonts w:ascii="Arial" w:eastAsia="Times New Roman" w:hAnsi="Arial" w:cs="Arial"/>
            <w:color w:val="000000"/>
            <w:lang w:eastAsia="en-ID"/>
          </w:rPr>
          <w:t>d</w:t>
        </w:r>
      </w:ins>
      <w:r w:rsidRPr="001B129F">
        <w:rPr>
          <w:rFonts w:ascii="Arial" w:eastAsia="Times New Roman" w:hAnsi="Arial" w:cs="Arial"/>
          <w:color w:val="000000"/>
          <w:lang w:eastAsia="en-ID"/>
        </w:rPr>
        <w:t xml:space="preserve"> in any sport. But somewhere deep down, I knew a little girl was beaming with excitement, and a chance to play with the infamous soccer team made it impossible to say “No.” So now I had two days</w:t>
      </w:r>
      <w:ins w:id="4" w:author="Thalia Priscilla" w:date="2022-10-31T16:26:00Z">
        <w:r w:rsidR="00627C19">
          <w:rPr>
            <w:rFonts w:ascii="Arial" w:eastAsia="Times New Roman" w:hAnsi="Arial" w:cs="Arial"/>
            <w:color w:val="000000"/>
            <w:lang w:eastAsia="en-ID"/>
          </w:rPr>
          <w:t xml:space="preserve"> and</w:t>
        </w:r>
      </w:ins>
      <w:del w:id="5" w:author="Thalia Priscilla" w:date="2022-10-31T16:25:00Z">
        <w:r w:rsidRPr="001B129F" w:rsidDel="00627C19">
          <w:rPr>
            <w:rFonts w:ascii="Arial" w:eastAsia="Times New Roman" w:hAnsi="Arial" w:cs="Arial"/>
            <w:color w:val="000000"/>
            <w:lang w:eastAsia="en-ID"/>
          </w:rPr>
          <w:delText>,</w:delText>
        </w:r>
      </w:del>
      <w:r w:rsidRPr="001B129F">
        <w:rPr>
          <w:rFonts w:ascii="Arial" w:eastAsia="Times New Roman" w:hAnsi="Arial" w:cs="Arial"/>
          <w:color w:val="000000"/>
          <w:lang w:eastAsia="en-ID"/>
        </w:rPr>
        <w:t xml:space="preserve"> no prior keeper experience</w:t>
      </w:r>
      <w:ins w:id="6" w:author="Thalia Priscilla" w:date="2022-10-31T16:26:00Z">
        <w:r w:rsidR="00627C19">
          <w:rPr>
            <w:rFonts w:ascii="Arial" w:eastAsia="Times New Roman" w:hAnsi="Arial" w:cs="Arial"/>
            <w:color w:val="000000"/>
            <w:lang w:eastAsia="en-ID"/>
          </w:rPr>
          <w:t>.</w:t>
        </w:r>
      </w:ins>
      <w:del w:id="7" w:author="Thalia Priscilla" w:date="2022-10-31T16:26:00Z">
        <w:r w:rsidRPr="001B129F" w:rsidDel="00627C19">
          <w:rPr>
            <w:rFonts w:ascii="Arial" w:eastAsia="Times New Roman" w:hAnsi="Arial" w:cs="Arial"/>
            <w:color w:val="000000"/>
            <w:lang w:eastAsia="en-ID"/>
          </w:rPr>
          <w:delText>,</w:delText>
        </w:r>
      </w:del>
      <w:r w:rsidRPr="001B129F">
        <w:rPr>
          <w:rFonts w:ascii="Arial" w:eastAsia="Times New Roman" w:hAnsi="Arial" w:cs="Arial"/>
          <w:color w:val="000000"/>
          <w:lang w:eastAsia="en-ID"/>
        </w:rPr>
        <w:t xml:space="preserve"> </w:t>
      </w:r>
      <w:ins w:id="8" w:author="Thalia Priscilla" w:date="2022-10-31T16:26:00Z">
        <w:r w:rsidR="00627C19">
          <w:rPr>
            <w:rFonts w:ascii="Arial" w:eastAsia="Times New Roman" w:hAnsi="Arial" w:cs="Arial"/>
            <w:color w:val="000000"/>
            <w:lang w:eastAsia="en-ID"/>
          </w:rPr>
          <w:t>W</w:t>
        </w:r>
      </w:ins>
      <w:del w:id="9" w:author="Thalia Priscilla" w:date="2022-10-31T16:26:00Z">
        <w:r w:rsidRPr="001B129F" w:rsidDel="00627C19">
          <w:rPr>
            <w:rFonts w:ascii="Arial" w:eastAsia="Times New Roman" w:hAnsi="Arial" w:cs="Arial"/>
            <w:color w:val="000000"/>
            <w:lang w:eastAsia="en-ID"/>
          </w:rPr>
          <w:delText>w</w:delText>
        </w:r>
      </w:del>
      <w:r w:rsidRPr="001B129F">
        <w:rPr>
          <w:rFonts w:ascii="Arial" w:eastAsia="Times New Roman" w:hAnsi="Arial" w:cs="Arial"/>
          <w:color w:val="000000"/>
          <w:lang w:eastAsia="en-ID"/>
        </w:rPr>
        <w:t>hat could go wrong? </w:t>
      </w:r>
    </w:p>
    <w:p w14:paraId="6EC42219" w14:textId="77777777"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The morning of the competition, I had a panic attack. The thought of being the reason my seniors lost their final cup had sent my whole body into shock. A billion “what ifs?” scrambled in my head, a million scenarios ended with me causing a humiliating loss.</w:t>
      </w:r>
    </w:p>
    <w:p w14:paraId="755D11F0" w14:textId="77777777"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What happened, however, was the opposite.</w:t>
      </w:r>
    </w:p>
    <w:p w14:paraId="0E8623F2" w14:textId="1F98151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Throughout the games, a senior I barely even knew, continuously cheered for me in the side</w:t>
      </w:r>
      <w:ins w:id="10" w:author="Thalia Priscilla" w:date="2022-10-31T15:29:00Z">
        <w:r w:rsidR="008942BE">
          <w:rPr>
            <w:rFonts w:ascii="Arial" w:eastAsia="Times New Roman" w:hAnsi="Arial" w:cs="Arial"/>
            <w:color w:val="000000"/>
            <w:lang w:eastAsia="en-ID"/>
          </w:rPr>
          <w:t>-</w:t>
        </w:r>
      </w:ins>
      <w:r w:rsidRPr="001B129F">
        <w:rPr>
          <w:rFonts w:ascii="Arial" w:eastAsia="Times New Roman" w:hAnsi="Arial" w:cs="Arial"/>
          <w:color w:val="000000"/>
          <w:lang w:eastAsia="en-ID"/>
        </w:rPr>
        <w:t>lines, telling me to breathe. Knowing my lack of experience, the other players went the extra mile, showering me with encouraging smiles and bear hugs that washed away all the guilt I felt for all the goals I didn’t save. </w:t>
      </w:r>
    </w:p>
    <w:p w14:paraId="4B1DA2DA"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4AFD57EA" w14:textId="3231CB3A"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Then it happened, the game that determined third place. The team captain did something unheard of. She decided that they’d won enough championships and fun was the imperative motive for this match</w:t>
      </w:r>
      <w:ins w:id="11" w:author="Thalia Priscilla" w:date="2022-10-31T15:30:00Z">
        <w:r w:rsidR="008942BE">
          <w:rPr>
            <w:rFonts w:ascii="Arial" w:eastAsia="Times New Roman" w:hAnsi="Arial" w:cs="Arial"/>
            <w:color w:val="000000"/>
            <w:lang w:eastAsia="en-ID"/>
          </w:rPr>
          <w:t>.</w:t>
        </w:r>
      </w:ins>
      <w:del w:id="12" w:author="Thalia Priscilla" w:date="2022-10-31T15:30:00Z">
        <w:r w:rsidRPr="001B129F" w:rsidDel="008942BE">
          <w:rPr>
            <w:rFonts w:ascii="Arial" w:eastAsia="Times New Roman" w:hAnsi="Arial" w:cs="Arial"/>
            <w:color w:val="000000"/>
            <w:lang w:eastAsia="en-ID"/>
          </w:rPr>
          <w:delText>,</w:delText>
        </w:r>
      </w:del>
      <w:r w:rsidRPr="001B129F">
        <w:rPr>
          <w:rFonts w:ascii="Arial" w:eastAsia="Times New Roman" w:hAnsi="Arial" w:cs="Arial"/>
          <w:color w:val="000000"/>
          <w:lang w:eastAsia="en-ID"/>
        </w:rPr>
        <w:t xml:space="preserve"> </w:t>
      </w:r>
      <w:del w:id="13" w:author="Thalia Priscilla" w:date="2022-10-31T15:30:00Z">
        <w:r w:rsidRPr="001B129F" w:rsidDel="008942BE">
          <w:rPr>
            <w:rFonts w:ascii="Arial" w:eastAsia="Times New Roman" w:hAnsi="Arial" w:cs="Arial"/>
            <w:color w:val="000000"/>
            <w:lang w:eastAsia="en-ID"/>
          </w:rPr>
          <w:delText>and</w:delText>
        </w:r>
      </w:del>
      <w:r w:rsidRPr="001B129F">
        <w:rPr>
          <w:rFonts w:ascii="Arial" w:eastAsia="Times New Roman" w:hAnsi="Arial" w:cs="Arial"/>
          <w:color w:val="000000"/>
          <w:lang w:eastAsia="en-ID"/>
        </w:rPr>
        <w:t xml:space="preserve"> </w:t>
      </w:r>
      <w:ins w:id="14" w:author="Thalia Priscilla" w:date="2022-10-31T15:30:00Z">
        <w:r w:rsidR="008942BE">
          <w:rPr>
            <w:rFonts w:ascii="Arial" w:eastAsia="Times New Roman" w:hAnsi="Arial" w:cs="Arial"/>
            <w:color w:val="000000"/>
            <w:lang w:eastAsia="en-ID"/>
          </w:rPr>
          <w:t>A</w:t>
        </w:r>
      </w:ins>
      <w:del w:id="15" w:author="Thalia Priscilla" w:date="2022-10-31T15:30:00Z">
        <w:r w:rsidRPr="001B129F" w:rsidDel="008942BE">
          <w:rPr>
            <w:rFonts w:ascii="Arial" w:eastAsia="Times New Roman" w:hAnsi="Arial" w:cs="Arial"/>
            <w:color w:val="000000"/>
            <w:lang w:eastAsia="en-ID"/>
          </w:rPr>
          <w:delText>a</w:delText>
        </w:r>
      </w:del>
      <w:r w:rsidRPr="001B129F">
        <w:rPr>
          <w:rFonts w:ascii="Arial" w:eastAsia="Times New Roman" w:hAnsi="Arial" w:cs="Arial"/>
          <w:color w:val="000000"/>
          <w:lang w:eastAsia="en-ID"/>
        </w:rPr>
        <w:t>fter a sudden timeout, they went back on the court beaming with confidence, and I watched from the bench in awe. </w:t>
      </w:r>
    </w:p>
    <w:p w14:paraId="74229A39"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6E83845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It was a hilarious sight. The star striker playing in goal, the midfielders playing defence and the defenders running around trying to score a goal, not a hint of worry on that court. No competition, no pressure, just the inexplicable joy of playing soccer with old friends. </w:t>
      </w:r>
      <w:commentRangeStart w:id="16"/>
      <w:r w:rsidRPr="001B129F">
        <w:rPr>
          <w:rFonts w:ascii="Arial" w:eastAsia="Times New Roman" w:hAnsi="Arial" w:cs="Arial"/>
          <w:color w:val="000000"/>
          <w:lang w:eastAsia="en-ID"/>
        </w:rPr>
        <w:t>We lost the match, but it didn’t matter. We had won in so many different ways. </w:t>
      </w:r>
      <w:commentRangeEnd w:id="16"/>
      <w:r w:rsidR="00627C19">
        <w:rPr>
          <w:rStyle w:val="CommentReference"/>
        </w:rPr>
        <w:commentReference w:id="16"/>
      </w:r>
    </w:p>
    <w:p w14:paraId="46785BAA"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126157CF" w14:textId="3C00E1A6"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That experience was my first taste of great leadership, my “I want to be them.” Young and naive, I never thought anyone would ever see me as a leader, but the world listens. Lo</w:t>
      </w:r>
      <w:del w:id="17" w:author="Thalia Priscilla" w:date="2022-10-31T15:21:00Z">
        <w:r w:rsidRPr="001B129F" w:rsidDel="00D94092">
          <w:rPr>
            <w:rFonts w:ascii="Arial" w:eastAsia="Times New Roman" w:hAnsi="Arial" w:cs="Arial"/>
            <w:color w:val="000000"/>
            <w:lang w:eastAsia="en-ID"/>
          </w:rPr>
          <w:delText>w</w:delText>
        </w:r>
      </w:del>
      <w:r w:rsidRPr="001B129F">
        <w:rPr>
          <w:rFonts w:ascii="Arial" w:eastAsia="Times New Roman" w:hAnsi="Arial" w:cs="Arial"/>
          <w:color w:val="000000"/>
          <w:lang w:eastAsia="en-ID"/>
        </w:rPr>
        <w:t xml:space="preserve"> and behold, years later, I was given the opportunity to be the President for the school’s Leo Club. With no prior formal leadership experience</w:t>
      </w:r>
      <w:del w:id="18" w:author="Thalia Priscilla" w:date="2022-10-31T15:31:00Z">
        <w:r w:rsidRPr="001B129F" w:rsidDel="008942BE">
          <w:rPr>
            <w:rFonts w:ascii="Arial" w:eastAsia="Times New Roman" w:hAnsi="Arial" w:cs="Arial"/>
            <w:color w:val="000000"/>
            <w:lang w:eastAsia="en-ID"/>
          </w:rPr>
          <w:delText>,</w:delText>
        </w:r>
      </w:del>
      <w:r w:rsidRPr="001B129F">
        <w:rPr>
          <w:rFonts w:ascii="Arial" w:eastAsia="Times New Roman" w:hAnsi="Arial" w:cs="Arial"/>
          <w:color w:val="000000"/>
          <w:lang w:eastAsia="en-ID"/>
        </w:rPr>
        <w:t xml:space="preserve"> and very big shoes to fill, the tumultuous journey began. </w:t>
      </w:r>
    </w:p>
    <w:p w14:paraId="3B726BE1"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2FA15BC0" w14:textId="187D171E" w:rsidR="001B129F" w:rsidRPr="001B129F" w:rsidRDefault="001B129F" w:rsidP="001B129F">
      <w:pPr>
        <w:spacing w:after="0" w:line="240" w:lineRule="auto"/>
        <w:rPr>
          <w:rFonts w:ascii="Times New Roman" w:eastAsia="Times New Roman" w:hAnsi="Times New Roman" w:cs="Times New Roman"/>
          <w:sz w:val="24"/>
          <w:szCs w:val="24"/>
          <w:lang w:eastAsia="en-ID"/>
        </w:rPr>
      </w:pPr>
      <w:commentRangeStart w:id="19"/>
      <w:r w:rsidRPr="001B129F">
        <w:rPr>
          <w:rFonts w:ascii="Arial" w:eastAsia="Times New Roman" w:hAnsi="Arial" w:cs="Arial"/>
          <w:color w:val="000000"/>
          <w:lang w:eastAsia="en-ID"/>
        </w:rPr>
        <w:t>The first weeks were filled with one-word responses and unanswered text messages. I remember my frustration and constant doubt towards myself. Constantly wondering “Why don’t they listen?” At the height of my frustration, I was revisiting different motivational methods for an upcoming business test, then it hit me: Different people thrive</w:t>
      </w:r>
      <w:del w:id="20" w:author="Thalia Priscilla" w:date="2022-10-31T15:18:00Z">
        <w:r w:rsidRPr="001B129F" w:rsidDel="00D94092">
          <w:rPr>
            <w:rFonts w:ascii="Arial" w:eastAsia="Times New Roman" w:hAnsi="Arial" w:cs="Arial"/>
            <w:color w:val="000000"/>
            <w:lang w:eastAsia="en-ID"/>
          </w:rPr>
          <w:delText>s</w:delText>
        </w:r>
      </w:del>
      <w:r w:rsidRPr="001B129F">
        <w:rPr>
          <w:rFonts w:ascii="Arial" w:eastAsia="Times New Roman" w:hAnsi="Arial" w:cs="Arial"/>
          <w:color w:val="000000"/>
          <w:lang w:eastAsia="en-ID"/>
        </w:rPr>
        <w:t xml:space="preserve"> under different environments. </w:t>
      </w:r>
      <w:commentRangeEnd w:id="19"/>
      <w:r w:rsidR="00627C19">
        <w:rPr>
          <w:rStyle w:val="CommentReference"/>
        </w:rPr>
        <w:commentReference w:id="19"/>
      </w:r>
    </w:p>
    <w:p w14:paraId="5C49936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0DA8377A" w14:textId="70A587C6" w:rsidR="001B129F" w:rsidRPr="001B129F" w:rsidRDefault="001B129F" w:rsidP="001B129F">
      <w:pPr>
        <w:spacing w:after="0" w:line="240" w:lineRule="auto"/>
        <w:rPr>
          <w:rFonts w:ascii="Times New Roman" w:eastAsia="Times New Roman" w:hAnsi="Times New Roman" w:cs="Times New Roman"/>
          <w:sz w:val="24"/>
          <w:szCs w:val="24"/>
          <w:lang w:eastAsia="en-ID"/>
        </w:rPr>
      </w:pPr>
      <w:del w:id="21" w:author="Thalia Priscilla" w:date="2022-10-31T15:18:00Z">
        <w:r w:rsidRPr="001B129F" w:rsidDel="00D94092">
          <w:rPr>
            <w:rFonts w:ascii="Arial" w:eastAsia="Times New Roman" w:hAnsi="Arial" w:cs="Arial"/>
            <w:color w:val="000000"/>
            <w:lang w:eastAsia="en-ID"/>
          </w:rPr>
          <w:delText xml:space="preserve">Which </w:delText>
        </w:r>
      </w:del>
      <w:commentRangeStart w:id="22"/>
      <w:ins w:id="23" w:author="Thalia Priscilla" w:date="2022-10-31T15:18:00Z">
        <w:r w:rsidR="00D94092">
          <w:rPr>
            <w:rFonts w:ascii="Arial" w:eastAsia="Times New Roman" w:hAnsi="Arial" w:cs="Arial"/>
            <w:color w:val="000000"/>
            <w:lang w:eastAsia="en-ID"/>
          </w:rPr>
          <w:t>That</w:t>
        </w:r>
        <w:r w:rsidR="00D94092" w:rsidRPr="001B129F">
          <w:rPr>
            <w:rFonts w:ascii="Arial" w:eastAsia="Times New Roman" w:hAnsi="Arial" w:cs="Arial"/>
            <w:color w:val="000000"/>
            <w:lang w:eastAsia="en-ID"/>
          </w:rPr>
          <w:t xml:space="preserve"> </w:t>
        </w:r>
      </w:ins>
      <w:r w:rsidRPr="001B129F">
        <w:rPr>
          <w:rFonts w:ascii="Arial" w:eastAsia="Times New Roman" w:hAnsi="Arial" w:cs="Arial"/>
          <w:color w:val="000000"/>
          <w:lang w:eastAsia="en-ID"/>
        </w:rPr>
        <w:t>once again pushed me to reflect on how I’ve been approaching my team, how I approached them expecting immediate synergy when I barely knew anything about them</w:t>
      </w:r>
      <w:ins w:id="24" w:author="Thalia Priscilla" w:date="2022-10-31T15:47:00Z">
        <w:r w:rsidR="00926CAC">
          <w:rPr>
            <w:rFonts w:ascii="Arial" w:eastAsia="Times New Roman" w:hAnsi="Arial" w:cs="Arial"/>
            <w:color w:val="000000"/>
            <w:lang w:eastAsia="en-ID"/>
          </w:rPr>
          <w:t>.</w:t>
        </w:r>
      </w:ins>
    </w:p>
    <w:p w14:paraId="0964F620"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With newfound confidence, I reminded myself that good things take time. </w:t>
      </w:r>
      <w:commentRangeEnd w:id="22"/>
      <w:r w:rsidR="00147634">
        <w:rPr>
          <w:rStyle w:val="CommentReference"/>
        </w:rPr>
        <w:commentReference w:id="22"/>
      </w:r>
    </w:p>
    <w:p w14:paraId="0142E2F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7E093607"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commentRangeStart w:id="25"/>
      <w:r w:rsidRPr="001B129F">
        <w:rPr>
          <w:rFonts w:ascii="Arial" w:eastAsia="Times New Roman" w:hAnsi="Arial" w:cs="Arial"/>
          <w:color w:val="000000"/>
          <w:lang w:eastAsia="en-ID"/>
        </w:rPr>
        <w:t xml:space="preserve">I had always been an extrovert, and it's surprising what very little information can do. I could accommodate the needs of their personalities without exhausting myself, by just identifying whether they were private or outgoing people. Communication and delegation become much easier. Though it wasn’t immediate smooth sailing, the collective stress the team went through planning the inauguration </w:t>
      </w:r>
      <w:proofErr w:type="spellStart"/>
      <w:r w:rsidRPr="001B129F">
        <w:rPr>
          <w:rFonts w:ascii="Arial" w:eastAsia="Times New Roman" w:hAnsi="Arial" w:cs="Arial"/>
          <w:color w:val="000000"/>
          <w:lang w:eastAsia="en-ID"/>
        </w:rPr>
        <w:t>molded</w:t>
      </w:r>
      <w:proofErr w:type="spellEnd"/>
      <w:r w:rsidRPr="001B129F">
        <w:rPr>
          <w:rFonts w:ascii="Arial" w:eastAsia="Times New Roman" w:hAnsi="Arial" w:cs="Arial"/>
          <w:color w:val="000000"/>
          <w:lang w:eastAsia="en-ID"/>
        </w:rPr>
        <w:t xml:space="preserve"> our group of individuals into a fully functioning team. We had overcome our first hurdle.</w:t>
      </w:r>
    </w:p>
    <w:p w14:paraId="426A9BC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0EE6588A" w14:textId="24CE8526" w:rsidR="001B129F" w:rsidRPr="001B129F" w:rsidRDefault="001B129F" w:rsidP="001B129F">
      <w:pPr>
        <w:spacing w:after="12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This whole experience reminded me of the infamous Spiderman saying, “With great power</w:t>
      </w:r>
      <w:del w:id="26" w:author="Thalia Priscilla" w:date="2022-10-31T15:31:00Z">
        <w:r w:rsidRPr="001B129F" w:rsidDel="008942BE">
          <w:rPr>
            <w:rFonts w:ascii="Arial" w:eastAsia="Times New Roman" w:hAnsi="Arial" w:cs="Arial"/>
            <w:color w:val="000000"/>
            <w:lang w:eastAsia="en-ID"/>
          </w:rPr>
          <w:delText>,</w:delText>
        </w:r>
      </w:del>
      <w:r w:rsidRPr="001B129F">
        <w:rPr>
          <w:rFonts w:ascii="Arial" w:eastAsia="Times New Roman" w:hAnsi="Arial" w:cs="Arial"/>
          <w:color w:val="000000"/>
          <w:lang w:eastAsia="en-ID"/>
        </w:rPr>
        <w:t xml:space="preserve"> comes great responsibility.” Cliche, but incredibly relatable. Though I felt the necessity to be their friend, there was a common goal that needed to be met. There were situations when I had to be firm and remind the team of their responsibilities, times where I had to give harsh evaluations after events, and even threaten to remove members who weren’t pulling their weight. I jumped dimensions out of my comfort zone, from being on the </w:t>
      </w:r>
      <w:proofErr w:type="spellStart"/>
      <w:r w:rsidRPr="001B129F">
        <w:rPr>
          <w:rFonts w:ascii="Arial" w:eastAsia="Times New Roman" w:hAnsi="Arial" w:cs="Arial"/>
          <w:color w:val="000000"/>
          <w:lang w:eastAsia="en-ID"/>
        </w:rPr>
        <w:t>sidelines</w:t>
      </w:r>
      <w:proofErr w:type="spellEnd"/>
      <w:r w:rsidRPr="001B129F">
        <w:rPr>
          <w:rFonts w:ascii="Arial" w:eastAsia="Times New Roman" w:hAnsi="Arial" w:cs="Arial"/>
          <w:color w:val="000000"/>
          <w:lang w:eastAsia="en-ID"/>
        </w:rPr>
        <w:t xml:space="preserve"> to the centre of the field. Being president taught me empathy, patience and courage like no other. To understand the emotions of others and cater to everyone’s needs to add that little bit of motivation that elevated our work to a whole different level, to giving and receiving criticism that would have destroyed me in the past. Instead, it left me hungry for more, to be a better leader, build a better team, to start small and bloom into something beyond my imagination. I want more. </w:t>
      </w:r>
      <w:commentRangeEnd w:id="25"/>
      <w:r w:rsidR="007A2956">
        <w:rPr>
          <w:rStyle w:val="CommentReference"/>
        </w:rPr>
        <w:commentReference w:id="25"/>
      </w:r>
    </w:p>
    <w:p w14:paraId="35DF71A9"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58183DD4" w14:textId="52ED3140"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The rest of the year only bonded the team even more. Meetings that were strictly organisational work became three hour long sharing sessions, where we talked about life and everything in between. </w:t>
      </w:r>
      <w:commentRangeStart w:id="27"/>
      <w:r w:rsidRPr="001B129F">
        <w:rPr>
          <w:rFonts w:ascii="Arial" w:eastAsia="Times New Roman" w:hAnsi="Arial" w:cs="Arial"/>
          <w:color w:val="000000"/>
          <w:lang w:eastAsia="en-ID"/>
        </w:rPr>
        <w:t>What we did didn’t feel like much, but we came to school pleasantly surprised as we saw an “</w:t>
      </w:r>
      <w:r w:rsidRPr="001B129F">
        <w:rPr>
          <w:rFonts w:ascii="Arial" w:eastAsia="Times New Roman" w:hAnsi="Arial" w:cs="Arial"/>
          <w:b/>
          <w:bCs/>
          <w:color w:val="000000"/>
          <w:lang w:eastAsia="en-ID"/>
        </w:rPr>
        <w:t>Outstanding Award for the year 2021-2022</w:t>
      </w:r>
      <w:r w:rsidRPr="001B129F">
        <w:rPr>
          <w:rFonts w:ascii="Arial" w:eastAsia="Times New Roman" w:hAnsi="Arial" w:cs="Arial"/>
          <w:color w:val="000000"/>
          <w:lang w:eastAsia="en-ID"/>
        </w:rPr>
        <w:t>” trophy on display in the teacher’s room. A little glass trophy that reminded me of the first goal I didn’t save. </w:t>
      </w:r>
      <w:commentRangeEnd w:id="27"/>
      <w:r w:rsidR="0009433D">
        <w:rPr>
          <w:rStyle w:val="CommentReference"/>
        </w:rPr>
        <w:commentReference w:id="27"/>
      </w:r>
    </w:p>
    <w:p w14:paraId="11806917" w14:textId="02BDB7A3" w:rsidR="009C4958" w:rsidRDefault="009C4958">
      <w:pPr>
        <w:rPr>
          <w:ins w:id="28" w:author="Thalia Priscilla" w:date="2022-10-31T15:46:00Z"/>
        </w:rPr>
      </w:pPr>
    </w:p>
    <w:p w14:paraId="433A9373" w14:textId="60EB33C1" w:rsidR="00926CAC" w:rsidRDefault="00926CAC">
      <w:pPr>
        <w:rPr>
          <w:ins w:id="29" w:author="Thalia Priscilla" w:date="2022-10-31T15:46:00Z"/>
        </w:rPr>
      </w:pPr>
      <w:ins w:id="30" w:author="Thalia Priscilla" w:date="2022-10-31T15:46:00Z">
        <w:r>
          <w:t>Hi Jessica:</w:t>
        </w:r>
      </w:ins>
    </w:p>
    <w:p w14:paraId="04BC8835" w14:textId="138EC0BB" w:rsidR="00926CAC" w:rsidRDefault="00B22115">
      <w:pPr>
        <w:rPr>
          <w:ins w:id="31" w:author="Thalia Priscilla" w:date="2022-10-31T17:21:00Z"/>
        </w:rPr>
      </w:pPr>
      <w:ins w:id="32" w:author="Thalia Priscilla" w:date="2022-10-31T17:20:00Z">
        <w:r>
          <w:t xml:space="preserve">Your </w:t>
        </w:r>
      </w:ins>
      <w:ins w:id="33" w:author="Thalia Priscilla" w:date="2022-10-31T17:21:00Z">
        <w:r>
          <w:t>soccer experience tells an inspiring story of teamwork and leadership.</w:t>
        </w:r>
      </w:ins>
    </w:p>
    <w:p w14:paraId="5E3FCFC7" w14:textId="3A015CE8" w:rsidR="0005433C" w:rsidRDefault="00B22115">
      <w:pPr>
        <w:rPr>
          <w:ins w:id="34" w:author="Thalia Priscilla" w:date="2022-10-31T17:34:00Z"/>
        </w:rPr>
      </w:pPr>
      <w:ins w:id="35" w:author="Thalia Priscilla" w:date="2022-10-31T17:22:00Z">
        <w:r>
          <w:t xml:space="preserve">As </w:t>
        </w:r>
      </w:ins>
      <w:ins w:id="36" w:author="Thalia Priscilla" w:date="2022-10-31T17:31:00Z">
        <w:r w:rsidR="0005433C">
          <w:t xml:space="preserve">the prompt requests, you want to show how your experience in the soccer team shaped your character as evidenced by your leadership position </w:t>
        </w:r>
      </w:ins>
      <w:ins w:id="37" w:author="Thalia Priscilla" w:date="2022-10-31T17:32:00Z">
        <w:r w:rsidR="0005433C">
          <w:t xml:space="preserve">in the Leo Club. </w:t>
        </w:r>
      </w:ins>
      <w:ins w:id="38" w:author="Thalia Priscilla" w:date="2022-10-31T17:34:00Z">
        <w:r w:rsidR="0005433C">
          <w:t>For the soccer team story, I understand it left you with a very good impression. But I don’t think the reader can explicitly what you have lea</w:t>
        </w:r>
      </w:ins>
      <w:ins w:id="39" w:author="Thalia Priscilla" w:date="2022-10-31T17:35:00Z">
        <w:r w:rsidR="0005433C">
          <w:t>rned or what your takeaways were in order for you to move forward and take what you’ve learned to your own position of leadership.</w:t>
        </w:r>
      </w:ins>
    </w:p>
    <w:p w14:paraId="13DFAE1F" w14:textId="4D1F88B5" w:rsidR="0005433C" w:rsidRPr="00A76927" w:rsidRDefault="0005433C">
      <w:pPr>
        <w:rPr>
          <w:ins w:id="40" w:author="Thalia Priscilla" w:date="2022-10-31T17:35:00Z"/>
        </w:rPr>
      </w:pPr>
      <w:ins w:id="41" w:author="Thalia Priscilla" w:date="2022-10-31T17:35:00Z">
        <w:r>
          <w:t>Secondly, y</w:t>
        </w:r>
      </w:ins>
      <w:ins w:id="42" w:author="Thalia Priscilla" w:date="2022-10-31T17:33:00Z">
        <w:r>
          <w:t>our story in the Leo Club, although filled with many valuable lessons, are a bit too general. You want to showcase a similar story to your soccer story</w:t>
        </w:r>
      </w:ins>
      <w:ins w:id="43" w:author="Thalia Priscilla" w:date="2022-10-31T17:34:00Z">
        <w:r>
          <w:t xml:space="preserve"> to show exactly what you implemented from what you learned.</w:t>
        </w:r>
      </w:ins>
      <w:ins w:id="44" w:author="Thalia Priscilla" w:date="2022-10-31T17:35:00Z">
        <w:r>
          <w:t xml:space="preserve"> </w:t>
        </w:r>
      </w:ins>
      <w:ins w:id="45" w:author="Thalia Priscilla" w:date="2022-10-31T17:36:00Z">
        <w:r w:rsidR="00A76927">
          <w:t>In order to do this, you need to also give reference to the soccer stor</w:t>
        </w:r>
      </w:ins>
      <w:ins w:id="46" w:author="Thalia Priscilla" w:date="2022-10-31T17:37:00Z">
        <w:r w:rsidR="00A76927">
          <w:t>y to show that correlation.</w:t>
        </w:r>
        <w:r w:rsidR="00A76927" w:rsidRPr="00A76927">
          <w:t xml:space="preserve"> </w:t>
        </w:r>
        <w:r w:rsidR="00A76927">
          <w:t>What did you learn specifically from your soccer experience that shaped your character?</w:t>
        </w:r>
      </w:ins>
    </w:p>
    <w:p w14:paraId="110C046A" w14:textId="1B28ADBD" w:rsidR="002D1362" w:rsidRDefault="0005433C" w:rsidP="0005433C">
      <w:pPr>
        <w:rPr>
          <w:ins w:id="47" w:author="Thalia Priscilla" w:date="2022-10-31T17:37:00Z"/>
        </w:rPr>
      </w:pPr>
      <w:ins w:id="48" w:author="Thalia Priscilla" w:date="2022-10-31T17:35:00Z">
        <w:r>
          <w:t xml:space="preserve">Finally, considering </w:t>
        </w:r>
      </w:ins>
      <w:ins w:id="49" w:author="Thalia Priscilla" w:date="2022-10-31T15:52:00Z">
        <w:r w:rsidR="002D1362">
          <w:t xml:space="preserve">the word limit, </w:t>
        </w:r>
      </w:ins>
      <w:ins w:id="50" w:author="Thalia Priscilla" w:date="2022-10-31T17:36:00Z">
        <w:r>
          <w:t xml:space="preserve">you want to make your stories more concise and avoid </w:t>
        </w:r>
        <w:r w:rsidR="00A76927">
          <w:t xml:space="preserve">using too many details. Focus on your outline, make every paragraph count. </w:t>
        </w:r>
      </w:ins>
      <w:ins w:id="51" w:author="Thalia Priscilla" w:date="2022-10-31T15:53:00Z">
        <w:r w:rsidR="002D1362">
          <w:t xml:space="preserve"> </w:t>
        </w:r>
      </w:ins>
    </w:p>
    <w:p w14:paraId="029DDD7E" w14:textId="7C0E9FB7" w:rsidR="00A76927" w:rsidRDefault="00A76927" w:rsidP="0005433C">
      <w:pPr>
        <w:rPr>
          <w:ins w:id="52" w:author="Thalia Priscilla" w:date="2022-10-31T15:53:00Z"/>
        </w:rPr>
      </w:pPr>
      <w:ins w:id="53" w:author="Thalia Priscilla" w:date="2022-10-31T17:37:00Z">
        <w:r>
          <w:t>All the best!</w:t>
        </w:r>
      </w:ins>
    </w:p>
    <w:p w14:paraId="35CC70DF" w14:textId="0F5C5B4E" w:rsidR="00F046FD" w:rsidRDefault="00F046FD">
      <w:pPr>
        <w:rPr>
          <w:ins w:id="54" w:author="Thalia Priscilla" w:date="2022-10-31T16:32:00Z"/>
        </w:rPr>
      </w:pPr>
    </w:p>
    <w:p w14:paraId="652771E9" w14:textId="77777777" w:rsidR="00F046FD" w:rsidRDefault="00F046FD"/>
    <w:sectPr w:rsidR="00F046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31T16:25:00Z" w:initials="TP">
    <w:p w14:paraId="5F7CC44E" w14:textId="5F2891A5" w:rsidR="00627C19" w:rsidRDefault="00627C19">
      <w:pPr>
        <w:pStyle w:val="CommentText"/>
      </w:pPr>
      <w:r>
        <w:rPr>
          <w:rStyle w:val="CommentReference"/>
        </w:rPr>
        <w:annotationRef/>
      </w:r>
      <w:r>
        <w:rPr>
          <w:rStyle w:val="CommentReference"/>
        </w:rPr>
        <w:t>Good hook!</w:t>
      </w:r>
    </w:p>
  </w:comment>
  <w:comment w:id="16" w:author="Thalia Priscilla" w:date="2022-10-31T16:26:00Z" w:initials="TP">
    <w:p w14:paraId="1B836BDF" w14:textId="7E335774" w:rsidR="00627C19" w:rsidRDefault="00627C19">
      <w:pPr>
        <w:pStyle w:val="CommentText"/>
      </w:pPr>
      <w:r>
        <w:rPr>
          <w:rStyle w:val="CommentReference"/>
        </w:rPr>
        <w:annotationRef/>
      </w:r>
      <w:r>
        <w:rPr>
          <w:rStyle w:val="CommentReference"/>
        </w:rPr>
        <w:t>Can you describe what you learned from this experience? How did it shaped your character?</w:t>
      </w:r>
    </w:p>
  </w:comment>
  <w:comment w:id="19" w:author="Thalia Priscilla" w:date="2022-10-31T16:28:00Z" w:initials="TP">
    <w:p w14:paraId="0873CDA6" w14:textId="007E3FA1" w:rsidR="00147634" w:rsidRDefault="00627C19">
      <w:pPr>
        <w:pStyle w:val="CommentText"/>
        <w:rPr>
          <w:rStyle w:val="CommentReference"/>
        </w:rPr>
      </w:pPr>
      <w:r>
        <w:rPr>
          <w:rStyle w:val="CommentReference"/>
        </w:rPr>
        <w:annotationRef/>
      </w:r>
      <w:r w:rsidR="00147634">
        <w:rPr>
          <w:rStyle w:val="CommentReference"/>
        </w:rPr>
        <w:t>I think this story has so much more depth, but the way you are telling it is too general.</w:t>
      </w:r>
    </w:p>
    <w:p w14:paraId="391E55E8" w14:textId="77777777" w:rsidR="00147634" w:rsidRDefault="00147634">
      <w:pPr>
        <w:pStyle w:val="CommentText"/>
        <w:rPr>
          <w:rStyle w:val="CommentReference"/>
        </w:rPr>
      </w:pPr>
    </w:p>
    <w:p w14:paraId="55333975" w14:textId="375B0011" w:rsidR="00627C19" w:rsidRDefault="00F046FD">
      <w:pPr>
        <w:pStyle w:val="CommentText"/>
      </w:pPr>
      <w:r>
        <w:rPr>
          <w:rStyle w:val="CommentReference"/>
        </w:rPr>
        <w:t>Can you also highlight a specific experience similar</w:t>
      </w:r>
      <w:r w:rsidR="00147634">
        <w:rPr>
          <w:rStyle w:val="CommentReference"/>
        </w:rPr>
        <w:t xml:space="preserve"> to the soccer story? What project were you working on? </w:t>
      </w:r>
      <w:r w:rsidR="00147634">
        <w:rPr>
          <w:rStyle w:val="CommentReference"/>
        </w:rPr>
        <w:t>What problem did you encounter</w:t>
      </w:r>
      <w:r w:rsidR="00147634">
        <w:rPr>
          <w:rStyle w:val="CommentReference"/>
        </w:rPr>
        <w:t xml:space="preserve"> in that project? What did you achieve or fail to achieve? What did you learn? How did the soccer experience shape your character that can be shown in your Leo Club presidency story?</w:t>
      </w:r>
    </w:p>
  </w:comment>
  <w:comment w:id="22" w:author="Thalia Priscilla" w:date="2022-10-31T16:40:00Z" w:initials="TP">
    <w:p w14:paraId="14AE124C" w14:textId="23404AF2" w:rsidR="00147634" w:rsidRDefault="00147634">
      <w:pPr>
        <w:pStyle w:val="CommentText"/>
      </w:pPr>
      <w:r>
        <w:rPr>
          <w:rStyle w:val="CommentReference"/>
        </w:rPr>
        <w:annotationRef/>
      </w:r>
      <w:r>
        <w:t xml:space="preserve">For example here, I’m not sure </w:t>
      </w:r>
      <w:r w:rsidR="007A2956">
        <w:t>what exactly happened for you to come to this conclusion.</w:t>
      </w:r>
    </w:p>
  </w:comment>
  <w:comment w:id="25" w:author="Thalia Priscilla" w:date="2022-10-31T16:43:00Z" w:initials="TP">
    <w:p w14:paraId="69678CBF" w14:textId="33C7AD98" w:rsidR="007A2956" w:rsidRDefault="007A2956">
      <w:pPr>
        <w:pStyle w:val="CommentText"/>
      </w:pPr>
      <w:r>
        <w:rPr>
          <w:rStyle w:val="CommentReference"/>
        </w:rPr>
        <w:annotationRef/>
      </w:r>
      <w:r w:rsidR="002E0061">
        <w:t>I think you learned many valuable less</w:t>
      </w:r>
      <w:r w:rsidR="00406E93">
        <w:t>ons</w:t>
      </w:r>
      <w:r w:rsidR="00B22115">
        <w:t xml:space="preserve"> on leadership, but you need to have a specific event to demonstrate how you came to learn these lessons.</w:t>
      </w:r>
    </w:p>
    <w:p w14:paraId="7311F7E6" w14:textId="77777777" w:rsidR="006C5B2D" w:rsidRDefault="006C5B2D">
      <w:pPr>
        <w:pStyle w:val="CommentText"/>
      </w:pPr>
    </w:p>
    <w:p w14:paraId="20E9C6E0" w14:textId="5F2E49A3" w:rsidR="007A2956" w:rsidRDefault="007A2956">
      <w:pPr>
        <w:pStyle w:val="CommentText"/>
      </w:pPr>
      <w:r>
        <w:t>Considering the word count, this part can be cut down significantly.</w:t>
      </w:r>
      <w:r w:rsidR="00406E93">
        <w:t xml:space="preserve"> </w:t>
      </w:r>
    </w:p>
  </w:comment>
  <w:comment w:id="27" w:author="Thalia Priscilla" w:date="2022-10-31T17:11:00Z" w:initials="TP">
    <w:p w14:paraId="1907278A" w14:textId="77777777" w:rsidR="0009433D" w:rsidRDefault="0009433D">
      <w:pPr>
        <w:pStyle w:val="CommentText"/>
        <w:rPr>
          <w:rStyle w:val="CommentReference"/>
        </w:rPr>
      </w:pPr>
      <w:r>
        <w:rPr>
          <w:rStyle w:val="CommentReference"/>
        </w:rPr>
        <w:annotationRef/>
      </w:r>
      <w:r w:rsidR="00626A4E">
        <w:rPr>
          <w:rStyle w:val="CommentReference"/>
        </w:rPr>
        <w:t xml:space="preserve">This is a great showcase of achievement, but </w:t>
      </w:r>
      <w:r w:rsidR="00B22115">
        <w:rPr>
          <w:rStyle w:val="CommentReference"/>
        </w:rPr>
        <w:t>you need to tell a specific story of what you and your team did to achieve this.</w:t>
      </w:r>
    </w:p>
    <w:p w14:paraId="4476A408" w14:textId="77777777" w:rsidR="00B22115" w:rsidRDefault="00B22115">
      <w:pPr>
        <w:pStyle w:val="CommentText"/>
        <w:rPr>
          <w:rStyle w:val="CommentReference"/>
        </w:rPr>
      </w:pPr>
    </w:p>
    <w:p w14:paraId="42D85E45" w14:textId="6C56AC4A" w:rsidR="00B22115" w:rsidRDefault="00B22115">
      <w:pPr>
        <w:pStyle w:val="CommentText"/>
      </w:pPr>
      <w:r>
        <w:rPr>
          <w:rStyle w:val="CommentReference"/>
        </w:rPr>
        <w:t xml:space="preserve">In addition, you want to </w:t>
      </w:r>
      <w:r w:rsidR="00E43B07">
        <w:rPr>
          <w:rStyle w:val="CommentReference"/>
        </w:rPr>
        <w:t>also give references that what you have learned in your soccer story shaped your character in this leadership opportunity.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7CC44E" w15:done="0"/>
  <w15:commentEx w15:paraId="1B836BDF" w15:done="0"/>
  <w15:commentEx w15:paraId="55333975" w15:done="0"/>
  <w15:commentEx w15:paraId="14AE124C" w15:done="0"/>
  <w15:commentEx w15:paraId="20E9C6E0" w15:done="0"/>
  <w15:commentEx w15:paraId="42D85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565" w16cex:dateUtc="2022-10-31T09:25:00Z"/>
  <w16cex:commentExtensible w16cex:durableId="270A75C6" w16cex:dateUtc="2022-10-31T09:26:00Z"/>
  <w16cex:commentExtensible w16cex:durableId="270A7627" w16cex:dateUtc="2022-10-31T09:28:00Z"/>
  <w16cex:commentExtensible w16cex:durableId="270A7911" w16cex:dateUtc="2022-10-31T09:40:00Z"/>
  <w16cex:commentExtensible w16cex:durableId="270A79A4" w16cex:dateUtc="2022-10-31T09:43:00Z"/>
  <w16cex:commentExtensible w16cex:durableId="270A803B" w16cex:dateUtc="2022-10-31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7CC44E" w16cid:durableId="270A7565"/>
  <w16cid:commentId w16cid:paraId="1B836BDF" w16cid:durableId="270A75C6"/>
  <w16cid:commentId w16cid:paraId="55333975" w16cid:durableId="270A7627"/>
  <w16cid:commentId w16cid:paraId="14AE124C" w16cid:durableId="270A7911"/>
  <w16cid:commentId w16cid:paraId="20E9C6E0" w16cid:durableId="270A79A4"/>
  <w16cid:commentId w16cid:paraId="42D85E45" w16cid:durableId="270A8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9F"/>
    <w:rsid w:val="0005433C"/>
    <w:rsid w:val="0009433D"/>
    <w:rsid w:val="00147634"/>
    <w:rsid w:val="001B129F"/>
    <w:rsid w:val="002D1362"/>
    <w:rsid w:val="002E0061"/>
    <w:rsid w:val="00406E93"/>
    <w:rsid w:val="00626A4E"/>
    <w:rsid w:val="00627C19"/>
    <w:rsid w:val="006C5B2D"/>
    <w:rsid w:val="007A2956"/>
    <w:rsid w:val="00816FEF"/>
    <w:rsid w:val="008942BE"/>
    <w:rsid w:val="00926CAC"/>
    <w:rsid w:val="009C4958"/>
    <w:rsid w:val="00A76927"/>
    <w:rsid w:val="00B22115"/>
    <w:rsid w:val="00D94092"/>
    <w:rsid w:val="00E43B07"/>
    <w:rsid w:val="00F046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DF5E"/>
  <w15:chartTrackingRefBased/>
  <w15:docId w15:val="{42D81A9F-F85C-4946-BDFC-FF6BBDC2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29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D94092"/>
    <w:pPr>
      <w:spacing w:after="0" w:line="240" w:lineRule="auto"/>
    </w:pPr>
  </w:style>
  <w:style w:type="paragraph" w:styleId="ListParagraph">
    <w:name w:val="List Paragraph"/>
    <w:basedOn w:val="Normal"/>
    <w:uiPriority w:val="34"/>
    <w:qFormat/>
    <w:rsid w:val="002D1362"/>
    <w:pPr>
      <w:ind w:left="720"/>
      <w:contextualSpacing/>
    </w:pPr>
  </w:style>
  <w:style w:type="character" w:styleId="CommentReference">
    <w:name w:val="annotation reference"/>
    <w:basedOn w:val="DefaultParagraphFont"/>
    <w:uiPriority w:val="99"/>
    <w:semiHidden/>
    <w:unhideWhenUsed/>
    <w:rsid w:val="00627C19"/>
    <w:rPr>
      <w:sz w:val="16"/>
      <w:szCs w:val="16"/>
    </w:rPr>
  </w:style>
  <w:style w:type="paragraph" w:styleId="CommentText">
    <w:name w:val="annotation text"/>
    <w:basedOn w:val="Normal"/>
    <w:link w:val="CommentTextChar"/>
    <w:uiPriority w:val="99"/>
    <w:semiHidden/>
    <w:unhideWhenUsed/>
    <w:rsid w:val="00627C19"/>
    <w:pPr>
      <w:spacing w:line="240" w:lineRule="auto"/>
    </w:pPr>
    <w:rPr>
      <w:sz w:val="20"/>
      <w:szCs w:val="20"/>
    </w:rPr>
  </w:style>
  <w:style w:type="character" w:customStyle="1" w:styleId="CommentTextChar">
    <w:name w:val="Comment Text Char"/>
    <w:basedOn w:val="DefaultParagraphFont"/>
    <w:link w:val="CommentText"/>
    <w:uiPriority w:val="99"/>
    <w:semiHidden/>
    <w:rsid w:val="00627C19"/>
    <w:rPr>
      <w:sz w:val="20"/>
      <w:szCs w:val="20"/>
    </w:rPr>
  </w:style>
  <w:style w:type="paragraph" w:styleId="CommentSubject">
    <w:name w:val="annotation subject"/>
    <w:basedOn w:val="CommentText"/>
    <w:next w:val="CommentText"/>
    <w:link w:val="CommentSubjectChar"/>
    <w:uiPriority w:val="99"/>
    <w:semiHidden/>
    <w:unhideWhenUsed/>
    <w:rsid w:val="00627C19"/>
    <w:rPr>
      <w:b/>
      <w:bCs/>
    </w:rPr>
  </w:style>
  <w:style w:type="character" w:customStyle="1" w:styleId="CommentSubjectChar">
    <w:name w:val="Comment Subject Char"/>
    <w:basedOn w:val="CommentTextChar"/>
    <w:link w:val="CommentSubject"/>
    <w:uiPriority w:val="99"/>
    <w:semiHidden/>
    <w:rsid w:val="00627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3</cp:revision>
  <dcterms:created xsi:type="dcterms:W3CDTF">2022-10-29T12:53:00Z</dcterms:created>
  <dcterms:modified xsi:type="dcterms:W3CDTF">2022-10-31T10:37:00Z</dcterms:modified>
</cp:coreProperties>
</file>