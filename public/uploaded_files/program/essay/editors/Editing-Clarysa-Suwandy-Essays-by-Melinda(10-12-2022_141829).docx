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A96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IMPERIAL COLLEGE LONDON</w:t>
      </w:r>
    </w:p>
    <w:p w14:paraId="001BFAE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4C74614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Major: MSc in Business Analytics</w:t>
      </w:r>
    </w:p>
    <w:p w14:paraId="27C3DA7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Link: </w:t>
      </w:r>
      <w:hyperlink r:id="rId4" w:history="1">
        <w:r w:rsidRPr="00FB174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https://www.imperial.ac.uk/business-school/</w:t>
        </w:r>
        <w:r w:rsidRPr="00FB174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p</w:t>
        </w:r>
        <w:r w:rsidRPr="00FB174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rogrammes/msc-business-analytics/</w:t>
        </w:r>
      </w:hyperlink>
    </w:p>
    <w:p w14:paraId="1FA03B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124FE5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SHORT ESSAY SECTION</w:t>
      </w:r>
    </w:p>
    <w:p w14:paraId="633F7D1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5AEE1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Immediately after graduation, which type of employer are you aiming to work for?</w:t>
      </w:r>
    </w:p>
    <w:p w14:paraId="711B43C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3E0341F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Employer - large corporate</w:t>
      </w:r>
    </w:p>
    <w:p w14:paraId="1E068E8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C95A24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 which sector?</w:t>
      </w:r>
    </w:p>
    <w:p w14:paraId="13809A6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47B10676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Consulting</w:t>
      </w:r>
    </w:p>
    <w:p w14:paraId="6D51C5E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522952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 which country?</w:t>
      </w:r>
    </w:p>
    <w:p w14:paraId="4AC199DE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0038AE3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Indonesia</w:t>
      </w:r>
    </w:p>
    <w:p w14:paraId="19815D2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2DECEA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List your target organisation(s) and role</w:t>
      </w:r>
    </w:p>
    <w:p w14:paraId="08AB853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200 characters</w:t>
      </w:r>
    </w:p>
    <w:p w14:paraId="37226E1F" w14:textId="57896FEF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McKinsey, Bain</w:t>
      </w:r>
      <w:ins w:id="0" w:author="Microsoft Office User" w:date="2022-12-10T13:15:00Z">
        <w:r w:rsidR="00ED461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and BCG as Associate</w:t>
      </w:r>
    </w:p>
    <w:p w14:paraId="3EE770D0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4FDFA78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How will this programme help you reach your career goal?</w:t>
      </w:r>
    </w:p>
    <w:p w14:paraId="522B3A04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1500 characters</w:t>
      </w:r>
    </w:p>
    <w:p w14:paraId="5F5D7FF8" w14:textId="66040788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Being an entrepreneur in supply chain &amp; manufacturing industry has been my long-term goal, and having several years of </w:t>
      </w:r>
      <w:ins w:id="1" w:author="Microsoft Office User" w:date="2022-12-10T13:21:00Z">
        <w:r w:rsidR="000018C8">
          <w:rPr>
            <w:rFonts w:ascii="Arial" w:eastAsia="Times New Roman" w:hAnsi="Arial" w:cs="Arial"/>
            <w:color w:val="000000"/>
            <w:sz w:val="22"/>
            <w:szCs w:val="22"/>
          </w:rPr>
          <w:t xml:space="preserve">consulting </w:t>
        </w:r>
      </w:ins>
      <w:ins w:id="2" w:author="Microsoft Office User" w:date="2022-12-10T13:22:00Z">
        <w:r w:rsidR="000018C8">
          <w:rPr>
            <w:rFonts w:ascii="Arial" w:eastAsia="Times New Roman" w:hAnsi="Arial" w:cs="Arial"/>
            <w:color w:val="000000"/>
            <w:sz w:val="22"/>
            <w:szCs w:val="22"/>
          </w:rPr>
          <w:t xml:space="preserve">work </w:t>
        </w:r>
      </w:ins>
      <w:del w:id="3" w:author="Microsoft Office User" w:date="2022-12-10T13:22:00Z">
        <w:r w:rsidRPr="00FB1741" w:rsidDel="000018C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experience in consulting </w:delText>
        </w:r>
      </w:del>
      <w:del w:id="4" w:author="Microsoft Office User" w:date="2022-12-10T13:21:00Z">
        <w:r w:rsidRPr="00FB1741" w:rsidDel="004A3F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builds </w:delText>
        </w:r>
      </w:del>
      <w:ins w:id="5" w:author="Microsoft Office User" w:date="2022-12-10T13:21:00Z">
        <w:r w:rsidR="004A3FFA">
          <w:rPr>
            <w:rFonts w:ascii="Arial" w:eastAsia="Times New Roman" w:hAnsi="Arial" w:cs="Arial"/>
            <w:color w:val="000000"/>
            <w:sz w:val="22"/>
            <w:szCs w:val="22"/>
          </w:rPr>
          <w:t>will build</w:t>
        </w:r>
        <w:r w:rsidR="004A3FFA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up my experience prior to starting my entrepreneurial journey.</w:t>
      </w:r>
    </w:p>
    <w:p w14:paraId="2103491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DABEEDB" w14:textId="5C8E8397" w:rsidR="00C736FF" w:rsidRDefault="00FB1741" w:rsidP="00FB1741">
      <w:pPr>
        <w:rPr>
          <w:ins w:id="6" w:author="Microsoft Office User" w:date="2022-12-10T13:33:00Z"/>
          <w:rFonts w:ascii="Arial" w:eastAsia="Times New Roman" w:hAnsi="Arial" w:cs="Arial"/>
          <w:color w:val="000000"/>
          <w:sz w:val="22"/>
          <w:szCs w:val="22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 program will </w:t>
      </w:r>
      <w:del w:id="7" w:author="Microsoft Office User" w:date="2022-12-10T13:35:00Z">
        <w:r w:rsidRPr="00FB1741" w:rsidDel="0032791D">
          <w:rPr>
            <w:rFonts w:ascii="Arial" w:eastAsia="Times New Roman" w:hAnsi="Arial" w:cs="Arial"/>
            <w:color w:val="000000"/>
            <w:sz w:val="22"/>
            <w:szCs w:val="22"/>
          </w:rPr>
          <w:delText>help me in plenty of</w:delText>
        </w:r>
      </w:del>
      <w:ins w:id="8" w:author="Microsoft Office User" w:date="2022-12-10T13:35:00Z">
        <w:r w:rsidR="0032791D">
          <w:rPr>
            <w:rFonts w:ascii="Arial" w:eastAsia="Times New Roman" w:hAnsi="Arial" w:cs="Arial"/>
            <w:color w:val="000000"/>
            <w:sz w:val="22"/>
            <w:szCs w:val="22"/>
          </w:rPr>
          <w:t>enrich my skills in myriad of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ways. First, the knowledge gained in this program </w:t>
      </w:r>
      <w:ins w:id="9" w:author="Microsoft Office User" w:date="2022-12-10T13:35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</w:t>
        </w:r>
      </w:ins>
      <w:del w:id="10" w:author="Microsoft Office User" w:date="2022-12-10T13:22:00Z">
        <w:r w:rsidRPr="00FB1741" w:rsidDel="000018C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builds </w:delText>
        </w:r>
      </w:del>
      <w:ins w:id="11" w:author="Microsoft Office User" w:date="2022-12-10T13:22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>lay</w:t>
        </w:r>
        <w:r w:rsidR="000018C8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strong foundation to reach my career goal. For example, the course in Data Structures and Algorithms is </w:t>
      </w:r>
      <w:del w:id="12" w:author="Microsoft Office User" w:date="2022-12-10T13:33:00Z">
        <w:r w:rsidRPr="00FB1741" w:rsidDel="00C736F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undeniably </w:delText>
        </w:r>
      </w:del>
      <w:ins w:id="13" w:author="Microsoft Office User" w:date="2022-12-10T13:33:00Z">
        <w:r w:rsidR="00C736FF">
          <w:rPr>
            <w:rFonts w:ascii="Arial" w:eastAsia="Times New Roman" w:hAnsi="Arial" w:cs="Arial"/>
            <w:color w:val="000000"/>
            <w:sz w:val="22"/>
            <w:szCs w:val="22"/>
          </w:rPr>
          <w:t>incredibly</w:t>
        </w:r>
        <w:r w:rsidR="00C736FF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useful for future consultants as data analysis is part of consultants' essential skills. </w:t>
      </w:r>
    </w:p>
    <w:p w14:paraId="7443D8B0" w14:textId="77777777" w:rsidR="00C736FF" w:rsidRDefault="00C736FF" w:rsidP="00FB1741">
      <w:pPr>
        <w:rPr>
          <w:ins w:id="14" w:author="Microsoft Office User" w:date="2022-12-10T13:33:00Z"/>
          <w:rFonts w:ascii="Arial" w:eastAsia="Times New Roman" w:hAnsi="Arial" w:cs="Arial"/>
          <w:color w:val="000000"/>
          <w:sz w:val="22"/>
          <w:szCs w:val="22"/>
        </w:rPr>
      </w:pPr>
    </w:p>
    <w:p w14:paraId="16183587" w14:textId="4BAC4C01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Second, Imperial is very open towards </w:t>
      </w:r>
      <w:del w:id="15" w:author="Microsoft Office User" w:date="2022-12-10T13:23:00Z">
        <w:r w:rsidRPr="00FB1741" w:rsidDel="001630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collaborating </w:delText>
        </w:r>
      </w:del>
      <w:ins w:id="16" w:author="Microsoft Office User" w:date="2022-12-10T13:23:00Z">
        <w:r w:rsidR="0016303C">
          <w:rPr>
            <w:rFonts w:ascii="Arial" w:eastAsia="Times New Roman" w:hAnsi="Arial" w:cs="Arial"/>
            <w:color w:val="000000"/>
            <w:sz w:val="22"/>
            <w:szCs w:val="22"/>
          </w:rPr>
          <w:t>integrating</w:t>
        </w:r>
        <w:r w:rsidR="0016303C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business and innovation, and </w:t>
      </w:r>
      <w:del w:id="17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>it really</w:delText>
        </w:r>
      </w:del>
      <w:ins w:id="18" w:author="Microsoft Office User" w:date="2022-12-10T13:36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>through the Enterprise Lab,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9" w:author="Microsoft Office User" w:date="2022-12-10T13:36:00Z">
        <w:r w:rsidRPr="00FB1741" w:rsidDel="002942D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encourages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students </w:t>
      </w:r>
      <w:ins w:id="20" w:author="Microsoft Office User" w:date="2022-12-10T13:36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 xml:space="preserve">are encouraged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to think creatively and develop an entrepreneurial mindset</w:t>
      </w:r>
      <w:del w:id="21" w:author="Microsoft Office User" w:date="2022-12-10T13:36:00Z">
        <w:r w:rsidRPr="00FB1741" w:rsidDel="002942D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through the Enterprise Lab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. I believe that the environment in Imperial will </w:t>
      </w:r>
      <w:ins w:id="22" w:author="Microsoft Office User" w:date="2022-12-10T13:24:00Z">
        <w:r w:rsidR="00CD706C">
          <w:rPr>
            <w:rFonts w:ascii="Arial" w:eastAsia="Times New Roman" w:hAnsi="Arial" w:cs="Arial"/>
            <w:color w:val="000000"/>
            <w:sz w:val="22"/>
            <w:szCs w:val="22"/>
          </w:rPr>
          <w:t xml:space="preserve">not only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help </w:t>
      </w:r>
      <w:del w:id="23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develop </w:delText>
        </w:r>
      </w:del>
      <w:ins w:id="24" w:author="Microsoft Office User" w:date="2022-12-10T13:24:00Z">
        <w:r w:rsidR="00CD706C">
          <w:rPr>
            <w:rFonts w:ascii="Arial" w:eastAsia="Times New Roman" w:hAnsi="Arial" w:cs="Arial"/>
            <w:color w:val="000000"/>
            <w:sz w:val="22"/>
            <w:szCs w:val="22"/>
          </w:rPr>
          <w:t>nurture</w:t>
        </w:r>
        <w:r w:rsidR="00CD706C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my entrepreneurial spirit </w:t>
      </w:r>
      <w:del w:id="25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not only to become a successful entrepreneur,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but </w:t>
      </w:r>
      <w:del w:id="26" w:author="Microsoft Office User" w:date="2022-12-10T13:25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is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also </w:t>
      </w:r>
      <w:ins w:id="27" w:author="Microsoft Office User" w:date="2022-12-10T13:25:00Z"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 xml:space="preserve">give me the </w:t>
        </w:r>
      </w:ins>
      <w:del w:id="28" w:author="Microsoft Office User" w:date="2022-12-10T13:25:00Z">
        <w:r w:rsidRPr="00FB1741" w:rsidDel="0020769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essential </w:delText>
        </w:r>
      </w:del>
      <w:ins w:id="29" w:author="Microsoft Office User" w:date="2022-12-10T13:25:00Z"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>necessary</w:t>
        </w:r>
        <w:r w:rsidR="00207692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 xml:space="preserve">skills </w:t>
        </w:r>
      </w:ins>
      <w:del w:id="30" w:author="Microsoft Office User" w:date="2022-12-10T13:25:00Z">
        <w:r w:rsidRPr="00FB1741" w:rsidDel="0020769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consultants to be able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to understand the point of view of entrepreneurs as they are also one type of stakeholders that consultants will deal with. </w:t>
      </w:r>
    </w:p>
    <w:p w14:paraId="39CA2FA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C9392BB" w14:textId="24D47E84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Additionally, Imperial's </w:t>
      </w:r>
      <w:del w:id="31" w:author="Microsoft Office User" w:date="2022-12-10T13:27:00Z">
        <w:r w:rsidRPr="00FB1741" w:rsidDel="00FD664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undeniably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promising reputation among people all over the world allows me to gain plenty of opportunities, </w:t>
      </w:r>
      <w:commentRangeStart w:id="32"/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such as strong networking opportunities and business opportunities. </w:t>
      </w:r>
      <w:commentRangeEnd w:id="32"/>
      <w:r w:rsidR="00CC239A">
        <w:rPr>
          <w:rStyle w:val="CommentReference"/>
        </w:rPr>
        <w:commentReference w:id="32"/>
      </w:r>
      <w:del w:id="33" w:author="Microsoft Office User" w:date="2022-12-10T13:42:00Z">
        <w:r w:rsidRPr="00FB1741" w:rsidDel="0090699E">
          <w:rPr>
            <w:rFonts w:ascii="Arial" w:eastAsia="Times New Roman" w:hAnsi="Arial" w:cs="Arial"/>
            <w:color w:val="000000"/>
            <w:sz w:val="22"/>
            <w:szCs w:val="22"/>
          </w:rPr>
          <w:delText>Thus</w:delText>
        </w:r>
      </w:del>
      <w:ins w:id="34" w:author="Microsoft Office User" w:date="2022-12-10T13:42:00Z">
        <w:r w:rsidR="0090699E">
          <w:rPr>
            <w:rFonts w:ascii="Arial" w:eastAsia="Times New Roman" w:hAnsi="Arial" w:cs="Arial"/>
            <w:color w:val="000000"/>
            <w:sz w:val="22"/>
            <w:szCs w:val="22"/>
          </w:rPr>
          <w:t xml:space="preserve">I believe </w:t>
        </w:r>
      </w:ins>
      <w:del w:id="35" w:author="Microsoft Office User" w:date="2022-12-10T13:42:00Z">
        <w:r w:rsidRPr="00FB1741" w:rsidDel="0090699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del w:id="36" w:author="Microsoft Office User" w:date="2022-12-10T13:41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having the opportunity to </w:delText>
        </w:r>
      </w:del>
      <w:del w:id="37" w:author="Microsoft Office User" w:date="2022-12-10T13:42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study </w:delText>
        </w:r>
      </w:del>
      <w:del w:id="38" w:author="Microsoft Office User" w:date="2022-12-10T13:41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Imperial </w:t>
      </w:r>
      <w:del w:id="39" w:author="Microsoft Office User" w:date="2022-12-10T13:42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will </w:delText>
        </w:r>
      </w:del>
      <w:ins w:id="40" w:author="Microsoft Office User" w:date="2022-12-10T13:42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can</w:t>
        </w:r>
        <w:r w:rsidR="007F2B15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41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provide me </w:t>
        </w:r>
      </w:ins>
      <w:ins w:id="42" w:author="Microsoft Office User" w:date="2022-12-10T13:41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</w:t>
        </w:r>
      </w:ins>
      <w:ins w:id="43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both </w:t>
        </w:r>
      </w:ins>
      <w:ins w:id="44" w:author="Microsoft Office User" w:date="2022-12-10T13:41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academicals</w:t>
        </w:r>
      </w:ins>
      <w:ins w:id="45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practical experience</w:t>
        </w:r>
      </w:ins>
      <w:ins w:id="46" w:author="Microsoft Office User" w:date="2022-12-10T13:42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ins w:id="47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 that </w:t>
        </w:r>
      </w:ins>
      <w:del w:id="48" w:author="Microsoft Office User" w:date="2022-12-10T13:41:00Z">
        <w:r w:rsidRPr="00FB1741" w:rsidDel="00F5116C">
          <w:rPr>
            <w:rFonts w:ascii="Arial" w:eastAsia="Times New Roman" w:hAnsi="Arial" w:cs="Arial"/>
            <w:color w:val="000000"/>
            <w:sz w:val="22"/>
            <w:szCs w:val="22"/>
          </w:rPr>
          <w:delText>definitely help my career growth in many ways</w:delText>
        </w:r>
      </w:del>
      <w:ins w:id="49" w:author="Microsoft Office User" w:date="2022-12-10T13:41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help launch my career as an aspiring </w:t>
        </w:r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entrepreneur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470E114" w14:textId="77777777" w:rsidR="00FB1741" w:rsidRPr="00FB1741" w:rsidRDefault="00FB1741" w:rsidP="00FB1741">
      <w:pPr>
        <w:spacing w:after="240"/>
        <w:rPr>
          <w:rFonts w:ascii="Times New Roman" w:eastAsia="Times New Roman" w:hAnsi="Times New Roman" w:cs="Times New Roman"/>
        </w:rPr>
      </w:pPr>
    </w:p>
    <w:p w14:paraId="5977B19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Do you see any barriers that you may need to overcome to reach this goal?</w:t>
      </w:r>
    </w:p>
    <w:p w14:paraId="5FE54C04" w14:textId="07064E9F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This can be personally, professionally, or academically. Please do not exceed 1500 char</w:t>
      </w:r>
      <w:ins w:id="50" w:author="Microsoft Office User" w:date="2022-12-10T13:43:00Z">
        <w:r w:rsidR="0090699E">
          <w:rPr>
            <w:rFonts w:ascii="Arial" w:eastAsia="Times New Roman" w:hAnsi="Arial" w:cs="Arial"/>
            <w:i/>
            <w:iCs/>
            <w:color w:val="FF0000"/>
            <w:sz w:val="22"/>
            <w:szCs w:val="22"/>
          </w:rPr>
          <w:t>a</w:t>
        </w:r>
      </w:ins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cters</w:t>
      </w:r>
    </w:p>
    <w:p w14:paraId="7AA224F1" w14:textId="4B6B5FE5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Personally, the first barrier is the intimidating preparation to enter management consulting. This industry is well-known </w:t>
      </w:r>
      <w:del w:id="51" w:author="Microsoft Office User" w:date="2022-12-10T13:43:00Z">
        <w:r w:rsidRPr="00FB1741" w:rsidDel="00162345">
          <w:rPr>
            <w:rFonts w:ascii="Arial" w:eastAsia="Times New Roman" w:hAnsi="Arial" w:cs="Arial"/>
            <w:color w:val="000000"/>
            <w:sz w:val="22"/>
            <w:szCs w:val="22"/>
          </w:rPr>
          <w:delText>to have a series of</w:delText>
        </w:r>
      </w:del>
      <w:ins w:id="52" w:author="Microsoft Office User" w:date="2022-12-10T13:43:00Z">
        <w:r w:rsidR="00162345">
          <w:rPr>
            <w:rFonts w:ascii="Arial" w:eastAsia="Times New Roman" w:hAnsi="Arial" w:cs="Arial"/>
            <w:color w:val="000000"/>
            <w:sz w:val="22"/>
            <w:szCs w:val="22"/>
          </w:rPr>
          <w:t>for its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rigorous selection rounds, starting from CV submission up to its </w:t>
      </w:r>
      <w:r w:rsidRPr="00FB1741">
        <w:rPr>
          <w:rFonts w:ascii="Arial" w:eastAsia="Times New Roman" w:hAnsi="Arial" w:cs="Arial"/>
          <w:color w:val="000000"/>
          <w:sz w:val="22"/>
          <w:szCs w:val="22"/>
        </w:rPr>
        <w:lastRenderedPageBreak/>
        <w:t>study case interview. Being very well-prepared is a must since failure to pass the application round may result in a rejection ban which requires the candidate to wait for 2 years before reapplying.</w:t>
      </w:r>
    </w:p>
    <w:p w14:paraId="39703C8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21CF783D" w14:textId="5BA7F40F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Aside from my consulting goal, I also have a </w:t>
      </w:r>
      <w:del w:id="53" w:author="Microsoft Office User" w:date="2022-12-10T13:44:00Z">
        <w:r w:rsidRPr="00FB1741" w:rsidDel="00FB274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goal </w:delText>
        </w:r>
      </w:del>
      <w:ins w:id="54" w:author="Microsoft Office User" w:date="2022-12-10T13:44:00Z">
        <w:r w:rsidR="00FB2743">
          <w:rPr>
            <w:rFonts w:ascii="Arial" w:eastAsia="Times New Roman" w:hAnsi="Arial" w:cs="Arial"/>
            <w:color w:val="000000"/>
            <w:sz w:val="22"/>
            <w:szCs w:val="22"/>
          </w:rPr>
          <w:t>vision</w:t>
        </w:r>
        <w:r w:rsidR="00FB274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55" w:author="Microsoft Office User" w:date="2022-12-10T13:44:00Z">
        <w:r w:rsidRPr="00FB1741" w:rsidDel="00FB2743">
          <w:rPr>
            <w:rFonts w:ascii="Arial" w:eastAsia="Times New Roman" w:hAnsi="Arial" w:cs="Arial"/>
            <w:color w:val="000000"/>
            <w:sz w:val="22"/>
            <w:szCs w:val="22"/>
          </w:rPr>
          <w:delText>in paving</w:delText>
        </w:r>
      </w:del>
      <w:ins w:id="56" w:author="Microsoft Office User" w:date="2022-12-10T13:44:00Z">
        <w:r w:rsidR="00FB2743">
          <w:rPr>
            <w:rFonts w:ascii="Arial" w:eastAsia="Times New Roman" w:hAnsi="Arial" w:cs="Arial"/>
            <w:color w:val="000000"/>
            <w:sz w:val="22"/>
            <w:szCs w:val="22"/>
          </w:rPr>
          <w:t>to pave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Indonesia's way towards industrialization. However, the knowledge of industrialization is </w:t>
      </w:r>
      <w:del w:id="57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still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relatively </w:t>
      </w:r>
      <w:del w:id="58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limited </w:delText>
        </w:r>
      </w:del>
      <w:ins w:id="59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lacking</w:t>
        </w:r>
        <w:r w:rsidR="00CA6545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Indonesia due to its low education quality and </w:t>
      </w:r>
      <w:ins w:id="60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 xml:space="preserve">limited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number of educated workers. </w:t>
      </w:r>
      <w:del w:id="61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>Meanwhile</w:delText>
        </w:r>
      </w:del>
      <w:ins w:id="62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However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this is a </w:t>
      </w:r>
      <w:del w:id="63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>very urgent</w:delText>
        </w:r>
      </w:del>
      <w:ins w:id="64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pressing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issue </w:t>
      </w:r>
      <w:del w:id="65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requires close attention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because Indonesia has been in a middle income trap for nearly 29 years, </w:t>
      </w:r>
      <w:commentRangeStart w:id="66"/>
      <w:r w:rsidRPr="00FB1741">
        <w:rPr>
          <w:rFonts w:ascii="Arial" w:eastAsia="Times New Roman" w:hAnsi="Arial" w:cs="Arial"/>
          <w:color w:val="000000"/>
          <w:sz w:val="22"/>
          <w:szCs w:val="22"/>
        </w:rPr>
        <w:t>and it is concerning.</w:t>
      </w:r>
      <w:commentRangeEnd w:id="66"/>
      <w:r w:rsidR="00CA6545">
        <w:rPr>
          <w:rStyle w:val="CommentReference"/>
        </w:rPr>
        <w:commentReference w:id="66"/>
      </w:r>
    </w:p>
    <w:p w14:paraId="2F448A89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3838375" w14:textId="525A40C3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Gaining a Master's degree in Business Analytics at ICL will help tackle both of my career goals. </w:t>
      </w:r>
      <w:ins w:id="67" w:author="Microsoft Office User" w:date="2022-12-10T13:49:00Z">
        <w:r w:rsidR="00CA401D">
          <w:rPr>
            <w:rFonts w:ascii="Arial" w:eastAsia="Times New Roman" w:hAnsi="Arial" w:cs="Arial"/>
            <w:color w:val="000000"/>
            <w:sz w:val="22"/>
            <w:szCs w:val="22"/>
          </w:rPr>
          <w:t xml:space="preserve">A </w:t>
        </w:r>
      </w:ins>
      <w:del w:id="68" w:author="Microsoft Office User" w:date="2022-12-10T13:49:00Z">
        <w:r w:rsidRPr="00FB1741" w:rsidDel="00CA401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terms of getting into consulting, a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Master's degree </w:t>
      </w:r>
      <w:ins w:id="69" w:author="Microsoft Office User" w:date="2022-12-10T13:49:00Z">
        <w:r w:rsidR="00CA401D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</w:t>
        </w:r>
      </w:ins>
      <w:ins w:id="70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>hone</w:t>
        </w:r>
      </w:ins>
      <w:del w:id="71" w:author="Microsoft Office User" w:date="2022-12-10T13:49:00Z">
        <w:r w:rsidRPr="00FB1741" w:rsidDel="00CA401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helps </w:delText>
        </w:r>
      </w:del>
      <w:del w:id="72" w:author="Microsoft Office User" w:date="2022-12-10T13:50:00Z">
        <w:r w:rsidRPr="00FB1741" w:rsidDel="00EF7F46">
          <w:rPr>
            <w:rFonts w:ascii="Arial" w:eastAsia="Times New Roman" w:hAnsi="Arial" w:cs="Arial"/>
            <w:color w:val="000000"/>
            <w:sz w:val="22"/>
            <w:szCs w:val="22"/>
          </w:rPr>
          <w:delText>sharpen my</w:delText>
        </w:r>
      </w:del>
      <w:ins w:id="73" w:author="Microsoft Office User" w:date="2022-12-10T13:50:00Z">
        <w:r w:rsidR="00EF7F46">
          <w:rPr>
            <w:rFonts w:ascii="Arial" w:eastAsia="Times New Roman" w:hAnsi="Arial" w:cs="Arial"/>
            <w:color w:val="000000"/>
            <w:sz w:val="22"/>
            <w:szCs w:val="22"/>
          </w:rPr>
          <w:t xml:space="preserve"> my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specialization in analytics for supply chain &amp; manufacturing </w:t>
      </w:r>
      <w:ins w:id="74" w:author="Microsoft Office User" w:date="2022-12-10T13:50:00Z">
        <w:r w:rsidR="00EF7F46">
          <w:rPr>
            <w:rFonts w:ascii="Arial" w:eastAsia="Times New Roman" w:hAnsi="Arial" w:cs="Arial"/>
            <w:color w:val="000000"/>
            <w:sz w:val="22"/>
            <w:szCs w:val="22"/>
          </w:rPr>
          <w:t xml:space="preserve">- </w:t>
        </w:r>
      </w:ins>
      <w:del w:id="75" w:author="Microsoft Office User" w:date="2022-12-10T13:50:00Z">
        <w:r w:rsidRPr="00FB1741" w:rsidDel="00EF7F4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will become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differentiator among other </w:t>
      </w:r>
      <w:ins w:id="76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 xml:space="preserve">consulting </w:t>
        </w:r>
      </w:ins>
      <w:del w:id="77" w:author="Microsoft Office User" w:date="2022-12-10T13:51:00Z">
        <w:r w:rsidRPr="00FB1741" w:rsidDel="006D0775">
          <w:rPr>
            <w:rFonts w:ascii="Arial" w:eastAsia="Times New Roman" w:hAnsi="Arial" w:cs="Arial"/>
            <w:color w:val="000000"/>
            <w:sz w:val="22"/>
            <w:szCs w:val="22"/>
          </w:rPr>
          <w:delText>candidates</w:delText>
        </w:r>
      </w:del>
      <w:ins w:id="78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>applicants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79" w:author="Microsoft Office User" w:date="2022-12-10T13:54:00Z">
        <w:r w:rsidRPr="00FB1741" w:rsidDel="005C18CF">
          <w:rPr>
            <w:rFonts w:ascii="Arial" w:eastAsia="Times New Roman" w:hAnsi="Arial" w:cs="Arial"/>
            <w:color w:val="000000"/>
            <w:sz w:val="22"/>
            <w:szCs w:val="22"/>
          </w:rPr>
          <w:delText>Additionally</w:delText>
        </w:r>
      </w:del>
      <w:ins w:id="80" w:author="Microsoft Office User" w:date="2022-12-10T13:54:00Z">
        <w:r w:rsidR="005C18CF">
          <w:rPr>
            <w:rFonts w:ascii="Arial" w:eastAsia="Times New Roman" w:hAnsi="Arial" w:cs="Arial"/>
            <w:color w:val="000000"/>
            <w:sz w:val="22"/>
            <w:szCs w:val="22"/>
          </w:rPr>
          <w:t>Moreover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having </w:t>
      </w:r>
      <w:ins w:id="81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 xml:space="preserve">in-depth knowledge </w:t>
        </w:r>
      </w:ins>
      <w:del w:id="82" w:author="Microsoft Office User" w:date="2022-12-10T13:51:00Z">
        <w:r w:rsidRPr="00FB1741" w:rsidDel="006D077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specialization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supply chain in the consulting industry </w:t>
      </w:r>
      <w:del w:id="83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>allows me to gain</w:delText>
        </w:r>
      </w:del>
      <w:ins w:id="84" w:author="Microsoft Office User" w:date="2022-12-10T13:52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>give</w:t>
        </w:r>
      </w:ins>
      <w:ins w:id="85" w:author="Microsoft Office User" w:date="2022-12-10T13:53:00Z">
        <w:r w:rsidR="001E3559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ins w:id="86" w:author="Microsoft Office User" w:date="2022-12-10T13:52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 xml:space="preserve"> me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exposure </w:t>
      </w:r>
      <w:del w:id="87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mainly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to industrialization</w:t>
      </w:r>
      <w:ins w:id="88" w:author="Microsoft Office User" w:date="2022-12-10T13:53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 xml:space="preserve">, which will </w:t>
        </w:r>
        <w:r w:rsidR="001E3559">
          <w:rPr>
            <w:rFonts w:ascii="Arial" w:eastAsia="Times New Roman" w:hAnsi="Arial" w:cs="Arial"/>
            <w:color w:val="000000"/>
            <w:sz w:val="22"/>
            <w:szCs w:val="22"/>
          </w:rPr>
          <w:t xml:space="preserve">cultivate </w:t>
        </w:r>
      </w:ins>
      <w:del w:id="89" w:author="Microsoft Office User" w:date="2022-12-10T13:53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</w:delText>
        </w:r>
      </w:del>
      <w:del w:id="90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Achieving more and more </w:delText>
        </w:r>
      </w:del>
      <w:del w:id="91" w:author="Microsoft Office User" w:date="2022-12-10T13:53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experience in industrialization contributes a lot not only towards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my personal knowledge</w:t>
      </w:r>
      <w:ins w:id="92" w:author="Microsoft Office User" w:date="2022-12-10T13:54:00Z">
        <w:r w:rsidR="005C18CF">
          <w:rPr>
            <w:rFonts w:ascii="Arial" w:eastAsia="Times New Roman" w:hAnsi="Arial" w:cs="Arial"/>
            <w:color w:val="000000"/>
            <w:sz w:val="22"/>
            <w:szCs w:val="22"/>
          </w:rPr>
          <w:t xml:space="preserve"> to invigorate</w:t>
        </w:r>
      </w:ins>
      <w:del w:id="93" w:author="Microsoft Office User" w:date="2022-12-10T13:54:00Z">
        <w:r w:rsidRPr="00FB1741" w:rsidDel="001E3559">
          <w:rPr>
            <w:rFonts w:ascii="Arial" w:eastAsia="Times New Roman" w:hAnsi="Arial" w:cs="Arial"/>
            <w:color w:val="000000"/>
            <w:sz w:val="22"/>
            <w:szCs w:val="22"/>
          </w:rPr>
          <w:delText>, but also towards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Indonesia's industrialization journey.</w:t>
      </w:r>
    </w:p>
    <w:p w14:paraId="1757099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1183A9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1: What key criteria does your target company use in their recruitment process?</w:t>
      </w:r>
    </w:p>
    <w:p w14:paraId="198C0D3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far.*</w:t>
      </w:r>
    </w:p>
    <w:p w14:paraId="2CE4D65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1FEE21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750 characters.</w:t>
      </w:r>
    </w:p>
    <w:p w14:paraId="0A355E5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The ability to break down and solve problems analytically. </w:t>
      </w:r>
    </w:p>
    <w:p w14:paraId="3C70419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3991E500" w14:textId="6DE8AAFE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My current internship role as CEO Office has trained me to think critically and analytically, </w:t>
      </w:r>
      <w:ins w:id="94" w:author="Microsoft Office User" w:date="2022-12-10T13:57:00Z">
        <w:r w:rsidR="003C171F">
          <w:rPr>
            <w:rFonts w:ascii="Arial" w:eastAsia="Times New Roman" w:hAnsi="Arial" w:cs="Arial"/>
            <w:color w:val="000000"/>
            <w:sz w:val="22"/>
            <w:szCs w:val="22"/>
          </w:rPr>
          <w:t>given</w:t>
        </w:r>
      </w:ins>
      <w:del w:id="95" w:author="Microsoft Office User" w:date="2022-12-10T13:57:00Z">
        <w:r w:rsidRPr="00FB1741" w:rsidDel="003C171F">
          <w:rPr>
            <w:rFonts w:ascii="Arial" w:eastAsia="Times New Roman" w:hAnsi="Arial" w:cs="Arial"/>
            <w:color w:val="000000"/>
            <w:sz w:val="22"/>
            <w:szCs w:val="22"/>
          </w:rPr>
          <w:delText>especially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that I am </w:t>
      </w:r>
      <w:del w:id="96" w:author="Microsoft Office User" w:date="2022-12-10T13:57:00Z">
        <w:r w:rsidRPr="00FB1741" w:rsidDel="003C171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being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mentored </w:t>
      </w:r>
      <w:del w:id="97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by </w:delText>
        </w:r>
      </w:del>
      <w:ins w:id="98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and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supervis</w:t>
      </w:r>
      <w:ins w:id="99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del w:id="100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>ors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01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who </w:delText>
        </w:r>
      </w:del>
      <w:ins w:id="102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by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03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are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ex-consultants from BCG and Strategy&amp;.</w:t>
      </w:r>
    </w:p>
    <w:p w14:paraId="2D0AF6F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8B1EE0D" w14:textId="2123CAF1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del w:id="104" w:author="Microsoft Office User" w:date="2022-12-10T13:58:00Z">
        <w:r w:rsidRPr="00FB1741" w:rsidDel="0034736C">
          <w:rPr>
            <w:rFonts w:ascii="Arial" w:eastAsia="Times New Roman" w:hAnsi="Arial" w:cs="Arial"/>
            <w:color w:val="000000"/>
            <w:sz w:val="22"/>
            <w:szCs w:val="22"/>
          </w:rPr>
          <w:delText>My role requires me</w:delText>
        </w:r>
      </w:del>
      <w:ins w:id="105" w:author="Microsoft Office User" w:date="2022-12-10T13:58:00Z">
        <w:r w:rsidR="0034736C">
          <w:rPr>
            <w:rFonts w:ascii="Arial" w:eastAsia="Times New Roman" w:hAnsi="Arial" w:cs="Arial"/>
            <w:color w:val="000000"/>
            <w:sz w:val="22"/>
            <w:szCs w:val="22"/>
          </w:rPr>
          <w:t>I learn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to view problems starting from a high level perspective, break </w:t>
      </w:r>
      <w:del w:id="106" w:author="Microsoft Office User" w:date="2022-12-10T13:58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107" w:author="Microsoft Office User" w:date="2022-12-10T13:58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them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down </w:t>
      </w:r>
      <w:ins w:id="108" w:author="Microsoft Office User" w:date="2022-12-10T13:58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to smaller issues, and identify how these issues will affect the company in the short to long term. </w:t>
      </w:r>
      <w:del w:id="109" w:author="Microsoft Office User" w:date="2022-12-10T13:59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110" w:author="Microsoft Office User" w:date="2022-12-10T13:59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>This role</w:t>
        </w:r>
        <w:r w:rsidR="000D2E34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requires rigorous analysis and a lot of data crunching of relevant data. For instance, when </w:t>
      </w:r>
      <w:del w:id="111" w:author="Microsoft Office User" w:date="2022-12-10T13:59:00Z">
        <w:r w:rsidRPr="00FB1741" w:rsidDel="0034736C">
          <w:rPr>
            <w:rFonts w:ascii="Arial" w:eastAsia="Times New Roman" w:hAnsi="Arial" w:cs="Arial"/>
            <w:color w:val="000000"/>
            <w:sz w:val="22"/>
            <w:szCs w:val="22"/>
          </w:rPr>
          <w:delText>analyzing</w:delText>
        </w:r>
      </w:del>
      <w:ins w:id="112" w:author="Microsoft Office User" w:date="2022-12-10T13:59:00Z">
        <w:r w:rsidR="0034736C" w:rsidRPr="00FB1741">
          <w:rPr>
            <w:rFonts w:ascii="Arial" w:eastAsia="Times New Roman" w:hAnsi="Arial" w:cs="Arial"/>
            <w:color w:val="000000"/>
            <w:sz w:val="22"/>
            <w:szCs w:val="22"/>
          </w:rPr>
          <w:t>analysing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market entry for revenue generation, </w:t>
      </w:r>
      <w:ins w:id="113" w:author="Microsoft Office User" w:date="2022-12-10T14:00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 xml:space="preserve">I need to estimate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quantitative market research </w:t>
      </w:r>
      <w:del w:id="114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needs to be estimated on a quantitative basis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in order to ensure the running of the company.</w:t>
      </w:r>
    </w:p>
    <w:p w14:paraId="7D062DA7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1126410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2: What key criteria does your target company use in their recruitment process?</w:t>
      </w:r>
    </w:p>
    <w:p w14:paraId="6995B884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 *</w:t>
      </w:r>
    </w:p>
    <w:p w14:paraId="2FD47FC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637281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750 characters</w:t>
      </w:r>
    </w:p>
    <w:p w14:paraId="0D092384" w14:textId="752D417C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The ability to work and collaborate in a team while adapting to a dynamic, fast-paced environment</w:t>
      </w:r>
      <w:ins w:id="115" w:author="Microsoft Office User" w:date="2022-12-10T14:00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</w:p>
    <w:p w14:paraId="32A444C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2EFB7F2" w14:textId="07DF68E2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Working in </w:t>
      </w:r>
      <w:del w:id="116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>startups</w:delText>
        </w:r>
      </w:del>
      <w:ins w:id="117" w:author="Microsoft Office User" w:date="2022-12-10T14:00:00Z">
        <w:r w:rsidR="000D2E34" w:rsidRPr="00FB1741">
          <w:rPr>
            <w:rFonts w:ascii="Arial" w:eastAsia="Times New Roman" w:hAnsi="Arial" w:cs="Arial"/>
            <w:color w:val="000000"/>
            <w:sz w:val="22"/>
            <w:szCs w:val="22"/>
          </w:rPr>
          <w:t>start-ups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especially </w:t>
      </w:r>
      <w:del w:id="118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early-stage ones, is not easy considering how dynamic and uncertain the working environment is. My first few weeks of being a full-time intern at </w:t>
      </w:r>
      <w:del w:id="119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120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  <w:r w:rsidR="001214C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current startup was </w:t>
      </w:r>
      <w:del w:id="121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>not easy</w:delText>
        </w:r>
      </w:del>
      <w:ins w:id="122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demanding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as I needed to handle several roles due to the lack of manpower, </w:t>
      </w:r>
      <w:del w:id="123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>that is</w:delText>
        </w:r>
      </w:del>
      <w:ins w:id="124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specifically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CEO Office and Product Manager. </w:t>
      </w:r>
      <w:del w:id="125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I have zero idea</w:delText>
        </w:r>
      </w:del>
      <w:ins w:id="126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Having no prior knowledge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27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and no onboarding session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about Product terms such as engineering sprint or product backlog</w:t>
      </w:r>
      <w:ins w:id="128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del w:id="129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and there is no onboarding session.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130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ended up learning</w:delText>
        </w:r>
      </w:del>
      <w:ins w:id="131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took it upon myself to learn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everything from zero by approaching all relevant stakeholders and </w:t>
      </w:r>
      <w:del w:id="132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creating </w:delText>
        </w:r>
      </w:del>
      <w:ins w:id="133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holding</w:t>
        </w:r>
        <w:r w:rsidR="00C03F6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1-on-1 session with </w:t>
      </w:r>
      <w:del w:id="134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every one</w:delText>
        </w:r>
      </w:del>
      <w:ins w:id="135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all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of them</w:t>
      </w:r>
      <w:ins w:id="136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. I also</w:t>
        </w:r>
      </w:ins>
      <w:del w:id="137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38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performed extensive </w:t>
        </w:r>
      </w:ins>
      <w:del w:id="139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also doing some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research on the internet, especially </w:t>
      </w:r>
      <w:del w:id="140" w:author="Microsoft Office User" w:date="2022-12-10T14:03:00Z">
        <w:r w:rsidRPr="00FB1741" w:rsidDel="00607F8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the technical terms.</w:t>
      </w:r>
    </w:p>
    <w:p w14:paraId="2170B27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B7AE96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3: What key criteria does your target company use in their recruitment process?</w:t>
      </w:r>
    </w:p>
    <w:p w14:paraId="3559D9E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 *</w:t>
      </w:r>
    </w:p>
    <w:p w14:paraId="530974E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2CD73AD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lastRenderedPageBreak/>
        <w:t>Please do not exceed 750 characters.</w:t>
      </w:r>
    </w:p>
    <w:p w14:paraId="57F8C097" w14:textId="526517C3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del w:id="141" w:author="Microsoft Office User" w:date="2022-12-10T14:04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>The ability to have</w:delText>
        </w:r>
      </w:del>
      <w:ins w:id="142" w:author="Microsoft Office User" w:date="2022-12-10T14:04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The chance to acquire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specialized knowledge in certain industries.</w:t>
      </w:r>
    </w:p>
    <w:p w14:paraId="7D01381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32D0F4DD" w14:textId="533D458E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Gaining specialization in supply chain and logistics has been my </w:t>
      </w:r>
      <w:del w:id="143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purpose </w:delText>
        </w:r>
      </w:del>
      <w:ins w:id="144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goal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45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</w:delText>
        </w:r>
      </w:del>
      <w:ins w:id="146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pursuing an advanced degree. Although most of my tasks throughout my internship experience </w:t>
      </w:r>
      <w:del w:id="147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don't </w:delText>
        </w:r>
      </w:del>
      <w:ins w:id="148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did not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require specialization, I was given the opportunity to </w:t>
      </w:r>
      <w:del w:id="149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work on a case study for my final year project that is relevant to supply chain: </w:t>
      </w:r>
      <w:ins w:id="150" w:author="Microsoft Office User" w:date="2022-12-10T14:05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optimization of product management flow. </w:t>
      </w:r>
      <w:del w:id="151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While </w:delText>
        </w:r>
      </w:del>
      <w:ins w:id="152" w:author="Microsoft Office User" w:date="2022-12-10T14:06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>Though</w:t>
        </w:r>
        <w:r w:rsidR="00A648F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 work is still in progress, I was able to apply my operational research skills in this project, which encourages me to specialize </w:t>
      </w:r>
      <w:del w:id="153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further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supply chain. Therefore, I believe studying </w:t>
      </w:r>
      <w:del w:id="154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155" w:author="Microsoft Office User" w:date="2022-12-10T14:06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>at</w:t>
        </w:r>
        <w:r w:rsidR="00A648F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Imperial will sharpen my knowledge in logistics and supply chain and enable me to pursue a career in management consulting.</w:t>
      </w:r>
    </w:p>
    <w:p w14:paraId="154E9289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25859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What skills will you need to develop to prepare for this career?</w:t>
      </w:r>
    </w:p>
    <w:p w14:paraId="127BCFF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800 characters</w:t>
      </w:r>
    </w:p>
    <w:p w14:paraId="32E72E46" w14:textId="22C7BFA8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There are a range of skills, from technical </w:t>
      </w:r>
      <w:del w:id="156" w:author="Microsoft Office User" w:date="2022-12-10T14:06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157" w:author="Microsoft Office User" w:date="2022-12-10T14:06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  <w:r w:rsidR="00D35450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soft skills, </w:t>
      </w:r>
      <w:del w:id="158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needed </w:delText>
        </w:r>
      </w:del>
      <w:ins w:id="159" w:author="Microsoft Office User" w:date="2022-12-10T14:07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required</w:t>
        </w:r>
        <w:r w:rsidR="00D35450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60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>to be</w:delText>
        </w:r>
      </w:del>
      <w:ins w:id="161" w:author="Microsoft Office User" w:date="2022-12-10T14:07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for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 successful management consultant. </w:t>
      </w:r>
      <w:del w:id="162" w:author="Microsoft Office User" w:date="2022-12-10T14:07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>However</w:delText>
        </w:r>
      </w:del>
      <w:ins w:id="163" w:author="Microsoft Office User" w:date="2022-12-10T14:07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Thus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164" w:author="Microsoft Office User" w:date="2022-12-10T14:07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there </w:delText>
        </w:r>
      </w:del>
      <w:ins w:id="165" w:author="Microsoft Office User" w:date="2022-12-10T14:07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there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are some skills </w:t>
      </w:r>
      <w:del w:id="166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 hope </w:t>
      </w:r>
      <w:del w:id="167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>I can</w:delText>
        </w:r>
      </w:del>
      <w:ins w:id="168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gain if I have the opportunity to study </w:t>
      </w:r>
      <w:del w:id="169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170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at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Imperial</w:t>
      </w:r>
      <w:del w:id="171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>, which are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69E70C98" w14:textId="3E7352F1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1. Develop</w:t>
      </w:r>
      <w:ins w:id="172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 specialized knowledge in a certain industry. Imperial offers one of the best business analytics programs in the world, and I am particularly intrigued to specialize in Logistics and Supply Chain Analytics because I </w:t>
      </w:r>
      <w:del w:id="173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viewed </w:delText>
        </w:r>
      </w:del>
      <w:ins w:id="174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realize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that many consulting issues in Indonesia </w:t>
      </w:r>
      <w:del w:id="175" w:author="Microsoft Office User" w:date="2022-12-10T14:08:00Z">
        <w:r w:rsidRPr="00FB1741" w:rsidDel="00346295">
          <w:rPr>
            <w:rFonts w:ascii="Arial" w:eastAsia="Times New Roman" w:hAnsi="Arial" w:cs="Arial"/>
            <w:color w:val="000000"/>
            <w:sz w:val="22"/>
            <w:szCs w:val="22"/>
          </w:rPr>
          <w:delText>are relevant to</w:delText>
        </w:r>
      </w:del>
      <w:ins w:id="176" w:author="Microsoft Office User" w:date="2022-12-10T14:08:00Z">
        <w:r w:rsidR="00346295">
          <w:rPr>
            <w:rFonts w:ascii="Arial" w:eastAsia="Times New Roman" w:hAnsi="Arial" w:cs="Arial"/>
            <w:color w:val="000000"/>
            <w:sz w:val="22"/>
            <w:szCs w:val="22"/>
          </w:rPr>
          <w:t>involve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supply chain due to rapid industrialization.</w:t>
      </w:r>
    </w:p>
    <w:p w14:paraId="5FDB02E7" w14:textId="21386FAA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2. Being inclusive. Inclusiveness is necessary to become a great leader, and most consulting jobs </w:t>
      </w:r>
      <w:del w:id="177" w:author="Microsoft Office User" w:date="2022-12-10T14:09:00Z">
        <w:r w:rsidRPr="00FB1741" w:rsidDel="00346295">
          <w:rPr>
            <w:rFonts w:ascii="Arial" w:eastAsia="Times New Roman" w:hAnsi="Arial" w:cs="Arial"/>
            <w:color w:val="000000"/>
            <w:sz w:val="22"/>
            <w:szCs w:val="22"/>
          </w:rPr>
          <w:delText>mainly involve</w:delText>
        </w:r>
      </w:del>
      <w:ins w:id="178" w:author="Microsoft Office User" w:date="2022-12-10T14:09:00Z">
        <w:r w:rsidR="00346295">
          <w:rPr>
            <w:rFonts w:ascii="Arial" w:eastAsia="Times New Roman" w:hAnsi="Arial" w:cs="Arial"/>
            <w:color w:val="000000"/>
            <w:sz w:val="22"/>
            <w:szCs w:val="22"/>
          </w:rPr>
          <w:t>comprise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teamwork and leadership. </w:t>
      </w:r>
      <w:ins w:id="179" w:author="Microsoft Office User" w:date="2022-12-10T14:10:00Z">
        <w:r w:rsidR="008E484E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del w:id="180" w:author="Microsoft Office User" w:date="2022-12-10T14:10:00Z">
        <w:r w:rsidRPr="00FB1741" w:rsidDel="008E484E">
          <w:rPr>
            <w:rFonts w:ascii="Arial" w:eastAsia="Times New Roman" w:hAnsi="Arial" w:cs="Arial"/>
            <w:color w:val="000000"/>
            <w:sz w:val="22"/>
            <w:szCs w:val="22"/>
          </w:rPr>
          <w:delText>I suppose t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he class diversity in Imperial will </w:t>
      </w:r>
      <w:ins w:id="181" w:author="Microsoft Office User" w:date="2022-12-10T14:10:00Z">
        <w:r w:rsidR="008E484E">
          <w:rPr>
            <w:rFonts w:ascii="Arial" w:eastAsia="Times New Roman" w:hAnsi="Arial" w:cs="Arial"/>
            <w:color w:val="000000"/>
            <w:sz w:val="22"/>
            <w:szCs w:val="22"/>
          </w:rPr>
          <w:t xml:space="preserve">undoubtedly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train me to adapt </w:t>
      </w:r>
      <w:del w:id="182" w:author="Microsoft Office User" w:date="2022-12-10T14:11:00Z">
        <w:r w:rsidRPr="00FB1741" w:rsidDel="00DD643D">
          <w:rPr>
            <w:rFonts w:ascii="Arial" w:eastAsia="Times New Roman" w:hAnsi="Arial" w:cs="Arial"/>
            <w:color w:val="000000"/>
            <w:sz w:val="22"/>
            <w:szCs w:val="22"/>
          </w:rPr>
          <w:delText>in and</w:delText>
        </w:r>
      </w:del>
      <w:ins w:id="183" w:author="Microsoft Office User" w:date="2022-12-10T14:11:00Z">
        <w:r w:rsidR="00DD643D">
          <w:rPr>
            <w:rFonts w:ascii="Arial" w:eastAsia="Times New Roman" w:hAnsi="Arial" w:cs="Arial"/>
            <w:color w:val="000000"/>
            <w:sz w:val="22"/>
            <w:szCs w:val="22"/>
          </w:rPr>
          <w:t>or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even create an inclusive environment.</w:t>
      </w:r>
    </w:p>
    <w:p w14:paraId="700B300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83E941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LONG ESSAY SECTION</w:t>
      </w:r>
    </w:p>
    <w:p w14:paraId="13C554C9" w14:textId="77777777" w:rsidR="00FB1741" w:rsidRDefault="00FB1741" w:rsidP="00FB1741">
      <w:pPr>
        <w:spacing w:after="240"/>
        <w:rPr>
          <w:ins w:id="184" w:author="Microsoft Office User" w:date="2022-12-10T14:11:00Z"/>
          <w:rFonts w:ascii="Times New Roman" w:eastAsia="Times New Roman" w:hAnsi="Times New Roman" w:cs="Times New Roman"/>
        </w:rPr>
      </w:pPr>
    </w:p>
    <w:p w14:paraId="0D209AB0" w14:textId="0AE18B64" w:rsidR="00DD643D" w:rsidRPr="00CD6D5F" w:rsidRDefault="00DD643D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Hi Clarysa, </w:t>
      </w:r>
    </w:p>
    <w:p w14:paraId="36DB01D1" w14:textId="10320136" w:rsidR="00DD643D" w:rsidRPr="00CD6D5F" w:rsidRDefault="00DD643D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I admire your goals and how you’ve planned your career path so meticulously. </w:t>
      </w:r>
      <w:r w:rsidR="0090245C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Most of the prompts are already answered in detail, and I’ve left some 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>comments to help you elaborate o</w:t>
      </w:r>
      <w:r w:rsidR="0090245C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n specific parts (see above). </w:t>
      </w:r>
    </w:p>
    <w:p w14:paraId="6B85F272" w14:textId="5978349C" w:rsidR="00CD6D5F" w:rsidRPr="00CD6D5F" w:rsidRDefault="0008798A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2F5496" w:themeColor="accent1" w:themeShade="BF"/>
        </w:rPr>
        <w:t>I’ve also made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direct edits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to enrich yo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ur lexical resource and avoid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repetition, so when you revise parts of your essay per comment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s</w:t>
      </w:r>
      <w:bookmarkStart w:id="185" w:name="_GoBack"/>
      <w:bookmarkEnd w:id="185"/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, make sure that you vary your vocabulary. </w:t>
      </w:r>
    </w:p>
    <w:p w14:paraId="133B7E70" w14:textId="5CC4D8BD" w:rsidR="00CD6D5F" w:rsidRPr="00CD6D5F" w:rsidRDefault="00CD6D5F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>Good luck and best wishes!</w:t>
      </w:r>
    </w:p>
    <w:p w14:paraId="6C6E411D" w14:textId="06BBB763" w:rsidR="00CD6D5F" w:rsidRPr="00CD6D5F" w:rsidRDefault="00CD6D5F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>Melinda</w:t>
      </w:r>
    </w:p>
    <w:p w14:paraId="14526FAD" w14:textId="77777777" w:rsidR="00FB1741" w:rsidRPr="00CD6D5F" w:rsidRDefault="00FB1741" w:rsidP="00FB1741">
      <w:pPr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486362E5" w14:textId="77777777" w:rsidR="00327C66" w:rsidRPr="00CD6D5F" w:rsidRDefault="00327C66">
      <w:pPr>
        <w:rPr>
          <w:color w:val="2F5496" w:themeColor="accent1" w:themeShade="BF"/>
        </w:rPr>
      </w:pPr>
    </w:p>
    <w:sectPr w:rsidR="00327C66" w:rsidRPr="00CD6D5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crosoft Office User" w:date="2022-12-10T13:37:00Z" w:initials="MOU">
    <w:p w14:paraId="3118FF15" w14:textId="77777777" w:rsidR="00CC239A" w:rsidRDefault="00CC239A">
      <w:pPr>
        <w:pStyle w:val="CommentText"/>
      </w:pPr>
      <w:r>
        <w:rPr>
          <w:rStyle w:val="CommentReference"/>
        </w:rPr>
        <w:annotationRef/>
      </w:r>
      <w:r>
        <w:t xml:space="preserve">I’ve made your content above more concise. Thus, it will be better if you elaborate here on whom you want to network with. </w:t>
      </w:r>
    </w:p>
    <w:p w14:paraId="121042BE" w14:textId="77777777" w:rsidR="00CC239A" w:rsidRDefault="00CC239A">
      <w:pPr>
        <w:pStyle w:val="CommentText"/>
      </w:pPr>
    </w:p>
    <w:p w14:paraId="31DCDAB2" w14:textId="77777777" w:rsidR="00276A03" w:rsidRDefault="00CC239A">
      <w:pPr>
        <w:pStyle w:val="CommentText"/>
      </w:pPr>
      <w:r>
        <w:t xml:space="preserve">For instance, you can mention you want to join societies, clubs, </w:t>
      </w:r>
      <w:r w:rsidR="00E0581A">
        <w:t>or alumni circles. Also, mention specific business networking exp</w:t>
      </w:r>
      <w:r w:rsidR="00276A03">
        <w:t xml:space="preserve">erience. Will the school host event to help the students land an internship? </w:t>
      </w:r>
    </w:p>
    <w:p w14:paraId="2EFB4712" w14:textId="77777777" w:rsidR="00276A03" w:rsidRDefault="00276A03">
      <w:pPr>
        <w:pStyle w:val="CommentText"/>
      </w:pPr>
    </w:p>
    <w:p w14:paraId="2EAAECCD" w14:textId="00BEB390" w:rsidR="00CC239A" w:rsidRDefault="00276A03">
      <w:pPr>
        <w:pStyle w:val="CommentText"/>
      </w:pPr>
      <w:r>
        <w:t xml:space="preserve">These kinds of details will make you appear more prepared and excited to join Imperial. </w:t>
      </w:r>
    </w:p>
  </w:comment>
  <w:comment w:id="66" w:author="Microsoft Office User" w:date="2022-12-10T13:47:00Z" w:initials="MOU">
    <w:p w14:paraId="554AC7DA" w14:textId="6441208F" w:rsidR="00CA6545" w:rsidRDefault="00CA6545">
      <w:pPr>
        <w:pStyle w:val="CommentText"/>
      </w:pPr>
      <w:r>
        <w:rPr>
          <w:rStyle w:val="CommentReference"/>
        </w:rPr>
        <w:annotationRef/>
      </w:r>
      <w:r>
        <w:t>Do give details about how middle income trap is concerning. What does this entail? Why do we need industrialization urgently?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AECCD" w15:done="0"/>
  <w15:commentEx w15:paraId="554AC7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41"/>
    <w:rsid w:val="000018C8"/>
    <w:rsid w:val="0008798A"/>
    <w:rsid w:val="000925F6"/>
    <w:rsid w:val="000A035A"/>
    <w:rsid w:val="000D2E34"/>
    <w:rsid w:val="001214CE"/>
    <w:rsid w:val="00162345"/>
    <w:rsid w:val="0016303C"/>
    <w:rsid w:val="00185506"/>
    <w:rsid w:val="001E3559"/>
    <w:rsid w:val="00207692"/>
    <w:rsid w:val="00276A03"/>
    <w:rsid w:val="002942D0"/>
    <w:rsid w:val="0032791D"/>
    <w:rsid w:val="00327C66"/>
    <w:rsid w:val="00346295"/>
    <w:rsid w:val="0034736C"/>
    <w:rsid w:val="003C171F"/>
    <w:rsid w:val="004A3FFA"/>
    <w:rsid w:val="005C18CF"/>
    <w:rsid w:val="00607F83"/>
    <w:rsid w:val="0062459E"/>
    <w:rsid w:val="006D0775"/>
    <w:rsid w:val="007F2B15"/>
    <w:rsid w:val="008E484E"/>
    <w:rsid w:val="0090245C"/>
    <w:rsid w:val="0090699E"/>
    <w:rsid w:val="00A648F3"/>
    <w:rsid w:val="00B20617"/>
    <w:rsid w:val="00C03F67"/>
    <w:rsid w:val="00C736FF"/>
    <w:rsid w:val="00CA401D"/>
    <w:rsid w:val="00CA6545"/>
    <w:rsid w:val="00CC239A"/>
    <w:rsid w:val="00CD6D5F"/>
    <w:rsid w:val="00CD706C"/>
    <w:rsid w:val="00D35450"/>
    <w:rsid w:val="00DD643D"/>
    <w:rsid w:val="00E0581A"/>
    <w:rsid w:val="00E43B4E"/>
    <w:rsid w:val="00ED4611"/>
    <w:rsid w:val="00EF7F46"/>
    <w:rsid w:val="00F5116C"/>
    <w:rsid w:val="00FB1741"/>
    <w:rsid w:val="00FB2743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66C23"/>
  <w15:chartTrackingRefBased/>
  <w15:docId w15:val="{E2BD544A-F511-9A44-AF8F-63FBAE5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17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F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23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mperial.ac.uk/business-school/programmes/msc-business-analytics/" TargetMode="Externa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1289</Words>
  <Characters>7350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5</cp:revision>
  <dcterms:created xsi:type="dcterms:W3CDTF">2022-12-08T14:20:00Z</dcterms:created>
  <dcterms:modified xsi:type="dcterms:W3CDTF">2022-12-10T07:15:00Z</dcterms:modified>
</cp:coreProperties>
</file>