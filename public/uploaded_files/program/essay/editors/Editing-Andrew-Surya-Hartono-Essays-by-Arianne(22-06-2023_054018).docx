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ADEA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5. Discuss an accomplishment, event, or realization that sparked a period of</w:t>
      </w:r>
    </w:p>
    <w:p w14:paraId="5692E92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personal growth and a new understanding of yourself or others.</w:t>
      </w:r>
    </w:p>
    <w:p w14:paraId="298CEA60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5D07AD1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commentRangeStart w:id="0"/>
      <w:r>
        <w:rPr>
          <w:rFonts w:ascii="ArialMT" w:hAnsi="ArialMT" w:cs="ArialMT"/>
          <w:kern w:val="0"/>
        </w:rPr>
        <w:t>Seeing the faces and smiles lit up from all the children, teachers and parents gave me a</w:t>
      </w:r>
    </w:p>
    <w:p w14:paraId="0A8884CE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sense of joy and eagerness to do more.</w:t>
      </w:r>
      <w:commentRangeEnd w:id="0"/>
      <w:r w:rsidR="003C6555">
        <w:rPr>
          <w:rStyle w:val="CommentReference"/>
        </w:rPr>
        <w:commentReference w:id="0"/>
      </w:r>
      <w:r>
        <w:rPr>
          <w:rFonts w:ascii="ArialMT" w:hAnsi="ArialMT" w:cs="ArialMT"/>
          <w:kern w:val="0"/>
        </w:rPr>
        <w:t xml:space="preserve"> Building a school for underprivileged children in</w:t>
      </w:r>
    </w:p>
    <w:p w14:paraId="325B9BD1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proofErr w:type="spellStart"/>
      <w:r>
        <w:rPr>
          <w:rFonts w:ascii="ArialMT" w:hAnsi="ArialMT" w:cs="ArialMT"/>
          <w:kern w:val="0"/>
        </w:rPr>
        <w:t>Garut</w:t>
      </w:r>
      <w:proofErr w:type="spellEnd"/>
      <w:r>
        <w:rPr>
          <w:rFonts w:ascii="ArialMT" w:hAnsi="ArialMT" w:cs="ArialMT"/>
          <w:kern w:val="0"/>
        </w:rPr>
        <w:t>, Indonesia was a significant accomplishment that sparked personal growth and a</w:t>
      </w:r>
    </w:p>
    <w:p w14:paraId="7F75779D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profound understanding of myself and others.</w:t>
      </w:r>
    </w:p>
    <w:p w14:paraId="3A89449D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87AC84E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event itself was a transformative experience, as it taught me dedication, perseverance,</w:t>
      </w:r>
    </w:p>
    <w:p w14:paraId="7963455A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and collaboration with local communities and the other volunteers. Witnessing the completed</w:t>
      </w:r>
    </w:p>
    <w:p w14:paraId="706898E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school and gratitude from the community filled me with a sense of purpose and </w:t>
      </w:r>
      <w:proofErr w:type="spellStart"/>
      <w:r>
        <w:rPr>
          <w:rFonts w:ascii="ArialMT" w:hAnsi="ArialMT" w:cs="ArialMT"/>
          <w:kern w:val="0"/>
        </w:rPr>
        <w:t>fulfillment</w:t>
      </w:r>
      <w:proofErr w:type="spellEnd"/>
      <w:r>
        <w:rPr>
          <w:rFonts w:ascii="ArialMT" w:hAnsi="ArialMT" w:cs="ArialMT"/>
          <w:kern w:val="0"/>
        </w:rPr>
        <w:t>. It</w:t>
      </w:r>
    </w:p>
    <w:p w14:paraId="77BF0F5D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reinforced my belief in the power of education and its ability to positively impact lives.</w:t>
      </w:r>
    </w:p>
    <w:p w14:paraId="542ACEE8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77BD5233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As I was teaching and interacting with the children, I gained more understanding of the</w:t>
      </w:r>
    </w:p>
    <w:p w14:paraId="350772A0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challenges they face. However, these children were always willing and proactive to learn</w:t>
      </w:r>
    </w:p>
    <w:p w14:paraId="79C546F4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despite these challenges. </w:t>
      </w:r>
      <w:commentRangeStart w:id="1"/>
      <w:r>
        <w:rPr>
          <w:rFonts w:ascii="ArialMT" w:hAnsi="ArialMT" w:cs="ArialMT"/>
          <w:kern w:val="0"/>
        </w:rPr>
        <w:t>Their determination inspired and made me appreciate more the</w:t>
      </w:r>
    </w:p>
    <w:p w14:paraId="203FEEE3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opportunities and experiences I receive. </w:t>
      </w:r>
      <w:commentRangeEnd w:id="1"/>
      <w:r w:rsidR="00E146E7">
        <w:rPr>
          <w:rStyle w:val="CommentReference"/>
        </w:rPr>
        <w:commentReference w:id="1"/>
      </w:r>
      <w:r>
        <w:rPr>
          <w:rFonts w:ascii="ArialMT" w:hAnsi="ArialMT" w:cs="ArialMT"/>
          <w:kern w:val="0"/>
        </w:rPr>
        <w:t>Moreover, I realized that every child deserves a</w:t>
      </w:r>
    </w:p>
    <w:p w14:paraId="4FBC31D6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chance to grow and be happy, regardless of their background.</w:t>
      </w:r>
    </w:p>
    <w:p w14:paraId="6657CA47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01D0C180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As a result of this realization, I organized several more events to support children's</w:t>
      </w:r>
    </w:p>
    <w:p w14:paraId="409C0E6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development, not only in academic education but also in non-academic education. For</w:t>
      </w:r>
    </w:p>
    <w:p w14:paraId="3DE1B3DB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example, I organized a tennis workshop for elementary students from a local public school.</w:t>
      </w:r>
    </w:p>
    <w:p w14:paraId="16BD9DA5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In this workshop, we gave them the opportunity to experience a sport that not a lot of</w:t>
      </w:r>
    </w:p>
    <w:p w14:paraId="0355888E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Indonesians know about. Furthermore, it also allowed the children to learn a new skill,</w:t>
      </w:r>
    </w:p>
    <w:p w14:paraId="03645940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promoting physical activity and teamwork.</w:t>
      </w:r>
    </w:p>
    <w:p w14:paraId="6E193FB7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BC09F6D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Through these events, I was able to first-hand experience enhancing the education system</w:t>
      </w:r>
    </w:p>
    <w:p w14:paraId="67B0F4C2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and also impacting children’s lives. </w:t>
      </w:r>
      <w:commentRangeStart w:id="2"/>
      <w:r>
        <w:rPr>
          <w:rFonts w:ascii="ArialMT" w:hAnsi="ArialMT" w:cs="ArialMT"/>
          <w:kern w:val="0"/>
        </w:rPr>
        <w:t>Seeing their progress and the positive changes in their</w:t>
      </w:r>
    </w:p>
    <w:p w14:paraId="0AAAA05B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lives reaffirmed my dedication to making a difference. </w:t>
      </w:r>
      <w:commentRangeEnd w:id="2"/>
      <w:r w:rsidR="00F7557E">
        <w:rPr>
          <w:rStyle w:val="CommentReference"/>
        </w:rPr>
        <w:commentReference w:id="2"/>
      </w:r>
      <w:r>
        <w:rPr>
          <w:rFonts w:ascii="ArialMT" w:hAnsi="ArialMT" w:cs="ArialMT"/>
          <w:kern w:val="0"/>
        </w:rPr>
        <w:t>These experiences showed me the</w:t>
      </w:r>
    </w:p>
    <w:p w14:paraId="4ED6696C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impacts of small acts of kindness and how they can generate a lasting impact on individuals</w:t>
      </w:r>
    </w:p>
    <w:p w14:paraId="12972E14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and communities.</w:t>
      </w:r>
    </w:p>
    <w:p w14:paraId="0EFD20B5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CCF6093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commentRangeStart w:id="3"/>
      <w:r>
        <w:rPr>
          <w:rFonts w:ascii="ArialMT" w:hAnsi="ArialMT" w:cs="ArialMT"/>
          <w:kern w:val="0"/>
        </w:rPr>
        <w:t xml:space="preserve">These events and realization transformed me in profound ways. It </w:t>
      </w:r>
      <w:proofErr w:type="spellStart"/>
      <w:r>
        <w:rPr>
          <w:rFonts w:ascii="ArialMT" w:hAnsi="ArialMT" w:cs="ArialMT"/>
          <w:kern w:val="0"/>
        </w:rPr>
        <w:t>fueled</w:t>
      </w:r>
      <w:proofErr w:type="spellEnd"/>
      <w:r>
        <w:rPr>
          <w:rFonts w:ascii="ArialMT" w:hAnsi="ArialMT" w:cs="ArialMT"/>
          <w:kern w:val="0"/>
        </w:rPr>
        <w:t xml:space="preserve"> my passion for</w:t>
      </w:r>
    </w:p>
    <w:p w14:paraId="4AB8C0CB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education, amplified my sense of social responsibility, and broadened my understanding of</w:t>
      </w:r>
    </w:p>
    <w:p w14:paraId="2CC8F9F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the world.</w:t>
      </w:r>
      <w:commentRangeEnd w:id="3"/>
      <w:r w:rsidR="00F7557E">
        <w:rPr>
          <w:rStyle w:val="CommentReference"/>
        </w:rPr>
        <w:commentReference w:id="3"/>
      </w:r>
      <w:r>
        <w:rPr>
          <w:rFonts w:ascii="ArialMT" w:hAnsi="ArialMT" w:cs="ArialMT"/>
          <w:kern w:val="0"/>
        </w:rPr>
        <w:t xml:space="preserve"> It </w:t>
      </w:r>
      <w:commentRangeStart w:id="4"/>
      <w:r>
        <w:rPr>
          <w:rFonts w:ascii="ArialMT" w:hAnsi="ArialMT" w:cs="ArialMT"/>
          <w:kern w:val="0"/>
        </w:rPr>
        <w:t>reinforced my belief that by investing in the education and well-being of children,</w:t>
      </w:r>
    </w:p>
    <w:p w14:paraId="352A9136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we can create a brighter future for all.</w:t>
      </w:r>
      <w:commentRangeEnd w:id="4"/>
      <w:r w:rsidR="00F7557E">
        <w:rPr>
          <w:rStyle w:val="CommentReference"/>
        </w:rPr>
        <w:commentReference w:id="4"/>
      </w:r>
    </w:p>
    <w:p w14:paraId="67688E2A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D119098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6"/>
          <w:szCs w:val="26"/>
        </w:rPr>
      </w:pPr>
      <w:r>
        <w:rPr>
          <w:rFonts w:ascii="Arial-BoldMT" w:hAnsi="Arial-BoldMT" w:cs="Arial-BoldMT"/>
          <w:b/>
          <w:bCs/>
          <w:kern w:val="0"/>
          <w:sz w:val="26"/>
          <w:szCs w:val="26"/>
        </w:rPr>
        <w:t>Note:</w:t>
      </w:r>
    </w:p>
    <w:p w14:paraId="1E9B46CC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6"/>
          <w:szCs w:val="26"/>
        </w:rPr>
      </w:pPr>
    </w:p>
    <w:p w14:paraId="65E4F81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Hi Ms or Mr, for this essay I have something in mind for what to write about. However, I am</w:t>
      </w:r>
    </w:p>
    <w:p w14:paraId="1C0ED1F8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finding difficulties in being able to express it in writing and also highlight the values I want to</w:t>
      </w:r>
    </w:p>
    <w:p w14:paraId="7F99C65F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show. If it is possible, please give me tips and feedback on how I can improve it, or maybe</w:t>
      </w:r>
    </w:p>
    <w:p w14:paraId="495C1BF4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we can discuss how I should format the essay.</w:t>
      </w:r>
    </w:p>
    <w:p w14:paraId="4C29E239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6DA939C7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Thank you for your time and consideration. Have a great day.</w:t>
      </w:r>
    </w:p>
    <w:p w14:paraId="74FFF817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101A74D7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Best Regards,</w:t>
      </w:r>
    </w:p>
    <w:p w14:paraId="3DDA7B90" w14:textId="77777777" w:rsidR="00D21E1D" w:rsidRDefault="00D21E1D" w:rsidP="00D21E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E6376FD" w14:textId="7532C3B8" w:rsidR="003A234F" w:rsidRDefault="00D21E1D" w:rsidP="00D21E1D">
      <w:pPr>
        <w:rPr>
          <w:ins w:id="5" w:author="Author"/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Gillian </w:t>
      </w:r>
      <w:proofErr w:type="spellStart"/>
      <w:r>
        <w:rPr>
          <w:rFonts w:ascii="ArialMT" w:hAnsi="ArialMT" w:cs="ArialMT"/>
          <w:kern w:val="0"/>
        </w:rPr>
        <w:t>Sudjarwadi</w:t>
      </w:r>
      <w:proofErr w:type="spellEnd"/>
    </w:p>
    <w:p w14:paraId="694A5DBE" w14:textId="77777777" w:rsidR="003A234F" w:rsidRDefault="003A234F" w:rsidP="00D21E1D">
      <w:pPr>
        <w:rPr>
          <w:ins w:id="6" w:author="Author"/>
          <w:rFonts w:ascii="ArialMT" w:hAnsi="ArialMT" w:cs="ArialMT"/>
          <w:kern w:val="0"/>
        </w:rPr>
      </w:pPr>
    </w:p>
    <w:p w14:paraId="39C48067" w14:textId="0353E120" w:rsidR="003A234F" w:rsidRDefault="003A234F" w:rsidP="00D21E1D">
      <w:pPr>
        <w:rPr>
          <w:ins w:id="7" w:author="Author"/>
          <w:rFonts w:ascii="ArialMT" w:hAnsi="ArialMT" w:cs="ArialMT"/>
          <w:kern w:val="0"/>
        </w:rPr>
      </w:pPr>
      <w:ins w:id="8" w:author="Author">
        <w:r>
          <w:rPr>
            <w:rFonts w:ascii="ArialMT" w:hAnsi="ArialMT" w:cs="ArialMT"/>
            <w:kern w:val="0"/>
          </w:rPr>
          <w:t>Dear Gillian,</w:t>
        </w:r>
      </w:ins>
    </w:p>
    <w:p w14:paraId="6E4A5DF5" w14:textId="77777777" w:rsidR="003A234F" w:rsidRDefault="003A234F" w:rsidP="00D21E1D">
      <w:pPr>
        <w:rPr>
          <w:ins w:id="9" w:author="Author"/>
          <w:rFonts w:ascii="ArialMT" w:hAnsi="ArialMT" w:cs="ArialMT"/>
          <w:kern w:val="0"/>
        </w:rPr>
      </w:pPr>
    </w:p>
    <w:p w14:paraId="046FCA85" w14:textId="0CFCEA57" w:rsidR="00EE1FFF" w:rsidRDefault="00EE1FFF" w:rsidP="00D21E1D">
      <w:pPr>
        <w:rPr>
          <w:ins w:id="10" w:author="Author"/>
          <w:rFonts w:ascii="ArialMT" w:hAnsi="ArialMT" w:cs="ArialMT"/>
          <w:kern w:val="0"/>
        </w:rPr>
      </w:pPr>
      <w:ins w:id="11" w:author="Author">
        <w:r>
          <w:rPr>
            <w:rFonts w:ascii="ArialMT" w:hAnsi="ArialMT" w:cs="ArialMT"/>
            <w:kern w:val="0"/>
          </w:rPr>
          <w:lastRenderedPageBreak/>
          <w:t xml:space="preserve">This is a good attempt at your first draft. </w:t>
        </w:r>
        <w:r w:rsidR="005721B6">
          <w:rPr>
            <w:rFonts w:ascii="ArialMT" w:hAnsi="ArialMT" w:cs="ArialMT"/>
            <w:kern w:val="0"/>
          </w:rPr>
          <w:t>Your focus on assisting the less fortunate gives your essay the potential to be quite engaging</w:t>
        </w:r>
        <w:r>
          <w:rPr>
            <w:rFonts w:ascii="ArialMT" w:hAnsi="ArialMT" w:cs="ArialMT"/>
            <w:kern w:val="0"/>
          </w:rPr>
          <w:t>. However, there are several ways you can improve further on your content and structure.</w:t>
        </w:r>
      </w:ins>
    </w:p>
    <w:p w14:paraId="325B2213" w14:textId="700123C9" w:rsidR="00EE1FFF" w:rsidRDefault="00EE1FFF" w:rsidP="00D21E1D">
      <w:pPr>
        <w:rPr>
          <w:ins w:id="12" w:author="Author"/>
          <w:rFonts w:ascii="ArialMT" w:hAnsi="ArialMT" w:cs="ArialMT"/>
          <w:kern w:val="0"/>
        </w:rPr>
      </w:pPr>
      <w:ins w:id="13" w:author="Author">
        <w:r>
          <w:rPr>
            <w:rFonts w:ascii="ArialMT" w:hAnsi="ArialMT" w:cs="ArialMT"/>
            <w:kern w:val="0"/>
          </w:rPr>
          <w:t xml:space="preserve">First, since this is an essay on </w:t>
        </w:r>
        <w:r>
          <w:rPr>
            <w:rFonts w:ascii="ArialMT" w:hAnsi="ArialMT" w:cs="ArialMT"/>
            <w:i/>
            <w:iCs/>
            <w:kern w:val="0"/>
          </w:rPr>
          <w:t>your</w:t>
        </w:r>
        <w:r>
          <w:rPr>
            <w:rFonts w:ascii="ArialMT" w:hAnsi="ArialMT" w:cs="ArialMT"/>
            <w:kern w:val="0"/>
          </w:rPr>
          <w:t xml:space="preserve"> personal growth, focus on introducing us to who you are – after all, personal growth needs to have a starting point. What were your values and views before </w:t>
        </w:r>
        <w:r w:rsidR="005721B6">
          <w:rPr>
            <w:rFonts w:ascii="ArialMT" w:hAnsi="ArialMT" w:cs="ArialMT"/>
            <w:kern w:val="0"/>
          </w:rPr>
          <w:t>the project? How did it change through this project and through working with the underprivileged children?</w:t>
        </w:r>
        <w:r>
          <w:rPr>
            <w:rFonts w:ascii="ArialMT" w:hAnsi="ArialMT" w:cs="ArialMT"/>
            <w:kern w:val="0"/>
          </w:rPr>
          <w:t xml:space="preserve"> </w:t>
        </w:r>
        <w:r w:rsidR="005721B6">
          <w:rPr>
            <w:rFonts w:ascii="ArialMT" w:hAnsi="ArialMT" w:cs="ArialMT"/>
            <w:kern w:val="0"/>
          </w:rPr>
          <w:t xml:space="preserve">Use vivid descriptions, and retell things from </w:t>
        </w:r>
        <w:r w:rsidR="005721B6">
          <w:rPr>
            <w:rFonts w:ascii="ArialMT" w:hAnsi="ArialMT" w:cs="ArialMT"/>
            <w:i/>
            <w:iCs/>
            <w:kern w:val="0"/>
          </w:rPr>
          <w:t>your</w:t>
        </w:r>
        <w:r w:rsidR="005721B6">
          <w:rPr>
            <w:rFonts w:ascii="ArialMT" w:hAnsi="ArialMT" w:cs="ArialMT"/>
            <w:kern w:val="0"/>
          </w:rPr>
          <w:t xml:space="preserve"> perspective to allow the reader to see from your point of view.</w:t>
        </w:r>
      </w:ins>
    </w:p>
    <w:p w14:paraId="3196B62E" w14:textId="2C574F28" w:rsidR="005721B6" w:rsidRDefault="005721B6" w:rsidP="00D21E1D">
      <w:pPr>
        <w:rPr>
          <w:ins w:id="14" w:author="Author"/>
          <w:rFonts w:ascii="ArialMT" w:hAnsi="ArialMT" w:cs="ArialMT"/>
          <w:kern w:val="0"/>
        </w:rPr>
      </w:pPr>
      <w:ins w:id="15" w:author="Author">
        <w:r>
          <w:rPr>
            <w:rFonts w:ascii="ArialMT" w:hAnsi="ArialMT" w:cs="ArialMT"/>
            <w:kern w:val="0"/>
          </w:rPr>
          <w:t xml:space="preserve">Second, decide on what </w:t>
        </w:r>
        <w:r w:rsidR="000E1955">
          <w:rPr>
            <w:rFonts w:ascii="ArialMT" w:hAnsi="ArialMT" w:cs="ArialMT"/>
            <w:kern w:val="0"/>
          </w:rPr>
          <w:t>the central theme of your</w:t>
        </w:r>
        <w:r>
          <w:rPr>
            <w:rFonts w:ascii="ArialMT" w:hAnsi="ArialMT" w:cs="ArialMT"/>
            <w:kern w:val="0"/>
          </w:rPr>
          <w:t xml:space="preserve"> personal growth story is. </w:t>
        </w:r>
        <w:r w:rsidR="000E1955">
          <w:rPr>
            <w:rFonts w:ascii="ArialMT" w:hAnsi="ArialMT" w:cs="ArialMT"/>
            <w:kern w:val="0"/>
          </w:rPr>
          <w:t>What values did you gain through this experience?</w:t>
        </w:r>
        <w:r>
          <w:rPr>
            <w:rFonts w:ascii="ArialMT" w:hAnsi="ArialMT" w:cs="ArialMT"/>
            <w:kern w:val="0"/>
          </w:rPr>
          <w:t xml:space="preserve"> Focus on one or two main values</w:t>
        </w:r>
        <w:r w:rsidR="000E1955">
          <w:rPr>
            <w:rFonts w:ascii="ArialMT" w:hAnsi="ArialMT" w:cs="ArialMT"/>
            <w:kern w:val="0"/>
          </w:rPr>
          <w:t xml:space="preserve"> –</w:t>
        </w:r>
        <w:r>
          <w:rPr>
            <w:rFonts w:ascii="ArialMT" w:hAnsi="ArialMT" w:cs="ArialMT"/>
            <w:kern w:val="0"/>
          </w:rPr>
          <w:t xml:space="preserve"> </w:t>
        </w:r>
        <w:r w:rsidR="000E1955">
          <w:rPr>
            <w:rFonts w:ascii="ArialMT" w:hAnsi="ArialMT" w:cs="ArialMT"/>
            <w:kern w:val="0"/>
          </w:rPr>
          <w:t>i</w:t>
        </w:r>
        <w:r>
          <w:rPr>
            <w:rFonts w:ascii="ArialMT" w:hAnsi="ArialMT" w:cs="ArialMT"/>
            <w:kern w:val="0"/>
          </w:rPr>
          <w:t xml:space="preserve">t could be anything from leadership, selflessness, dedication, perseverance, etc. Allow it to take </w:t>
        </w:r>
        <w:proofErr w:type="spellStart"/>
        <w:r>
          <w:rPr>
            <w:rFonts w:ascii="ArialMT" w:hAnsi="ArialMT" w:cs="ArialMT"/>
            <w:kern w:val="0"/>
          </w:rPr>
          <w:t>center</w:t>
        </w:r>
        <w:proofErr w:type="spellEnd"/>
        <w:r>
          <w:rPr>
            <w:rFonts w:ascii="ArialMT" w:hAnsi="ArialMT" w:cs="ArialMT"/>
            <w:kern w:val="0"/>
          </w:rPr>
          <w:t xml:space="preserve"> stage in your story.</w:t>
        </w:r>
      </w:ins>
    </w:p>
    <w:p w14:paraId="08F5A808" w14:textId="59C2C88B" w:rsidR="005721B6" w:rsidRDefault="005721B6" w:rsidP="00D21E1D">
      <w:pPr>
        <w:rPr>
          <w:ins w:id="16" w:author="Author"/>
          <w:rFonts w:ascii="ArialMT" w:hAnsi="ArialMT" w:cs="ArialMT"/>
          <w:kern w:val="0"/>
        </w:rPr>
      </w:pPr>
      <w:ins w:id="17" w:author="Author">
        <w:r>
          <w:rPr>
            <w:rFonts w:ascii="ArialMT" w:hAnsi="ArialMT" w:cs="ArialMT"/>
            <w:kern w:val="0"/>
          </w:rPr>
          <w:t xml:space="preserve">Finally, be more descriptive in your writing, to help the reader visualize the events of your story and relate to you more. </w:t>
        </w:r>
        <w:r w:rsidR="000E1955">
          <w:rPr>
            <w:rFonts w:ascii="ArialMT" w:hAnsi="ArialMT" w:cs="ArialMT"/>
            <w:kern w:val="0"/>
          </w:rPr>
          <w:t>For example, d</w:t>
        </w:r>
        <w:r>
          <w:rPr>
            <w:rFonts w:ascii="ArialMT" w:hAnsi="ArialMT" w:cs="ArialMT"/>
            <w:kern w:val="0"/>
          </w:rPr>
          <w:t>escribe how you helped in building the school or organized events for the children, and what obstacles you faced in carrying them out</w:t>
        </w:r>
        <w:r w:rsidR="000E1955">
          <w:rPr>
            <w:rFonts w:ascii="ArialMT" w:hAnsi="ArialMT" w:cs="ArialMT"/>
            <w:kern w:val="0"/>
          </w:rPr>
          <w:t xml:space="preserve">, instead of simply </w:t>
        </w:r>
        <w:r w:rsidR="000E1955" w:rsidRPr="000E1955">
          <w:rPr>
            <w:rFonts w:ascii="ArialMT" w:hAnsi="ArialMT" w:cs="ArialMT"/>
            <w:i/>
            <w:iCs/>
            <w:kern w:val="0"/>
            <w:rPrChange w:id="18" w:author="Author">
              <w:rPr>
                <w:rFonts w:ascii="ArialMT" w:hAnsi="ArialMT" w:cs="ArialMT"/>
                <w:kern w:val="0"/>
              </w:rPr>
            </w:rPrChange>
          </w:rPr>
          <w:t>telling</w:t>
        </w:r>
        <w:r w:rsidR="000E1955">
          <w:rPr>
            <w:rFonts w:ascii="ArialMT" w:hAnsi="ArialMT" w:cs="ArialMT"/>
            <w:kern w:val="0"/>
          </w:rPr>
          <w:t xml:space="preserve"> the reader that you’ve done all this.</w:t>
        </w:r>
      </w:ins>
    </w:p>
    <w:p w14:paraId="7B05A4D0" w14:textId="790D1AE4" w:rsidR="003A234F" w:rsidRDefault="000E1955" w:rsidP="00D21E1D">
      <w:pPr>
        <w:rPr>
          <w:ins w:id="19" w:author="Author"/>
          <w:rFonts w:ascii="ArialMT" w:hAnsi="ArialMT" w:cs="ArialMT"/>
          <w:kern w:val="0"/>
        </w:rPr>
      </w:pPr>
      <w:ins w:id="20" w:author="Author">
        <w:r>
          <w:rPr>
            <w:rFonts w:ascii="ArialMT" w:hAnsi="ArialMT" w:cs="ArialMT"/>
            <w:kern w:val="0"/>
          </w:rPr>
          <w:t>You’re headed in the right direction. Keep up the good work, and don’t hesitate to ask your mentor for help.</w:t>
        </w:r>
      </w:ins>
    </w:p>
    <w:p w14:paraId="5C54B415" w14:textId="7B0A3B23" w:rsidR="000E1955" w:rsidRDefault="000E1955" w:rsidP="00D21E1D">
      <w:pPr>
        <w:rPr>
          <w:ins w:id="21" w:author="Author"/>
          <w:rFonts w:ascii="ArialMT" w:hAnsi="ArialMT" w:cs="ArialMT"/>
          <w:kern w:val="0"/>
        </w:rPr>
      </w:pPr>
    </w:p>
    <w:p w14:paraId="35A1EDC6" w14:textId="11787E3F" w:rsidR="000E1955" w:rsidRDefault="000E1955" w:rsidP="00D21E1D">
      <w:pPr>
        <w:rPr>
          <w:ins w:id="22" w:author="Author"/>
          <w:rFonts w:ascii="ArialMT" w:hAnsi="ArialMT" w:cs="ArialMT"/>
          <w:kern w:val="0"/>
        </w:rPr>
      </w:pPr>
      <w:ins w:id="23" w:author="Author">
        <w:r>
          <w:rPr>
            <w:rFonts w:ascii="ArialMT" w:hAnsi="ArialMT" w:cs="ArialMT"/>
            <w:kern w:val="0"/>
          </w:rPr>
          <w:t>All the best,</w:t>
        </w:r>
      </w:ins>
    </w:p>
    <w:p w14:paraId="6711C950" w14:textId="77777777" w:rsidR="000E1955" w:rsidRDefault="000E1955" w:rsidP="00D21E1D">
      <w:pPr>
        <w:rPr>
          <w:ins w:id="24" w:author="Author"/>
          <w:rFonts w:ascii="ArialMT" w:hAnsi="ArialMT" w:cs="ArialMT"/>
          <w:kern w:val="0"/>
        </w:rPr>
      </w:pPr>
    </w:p>
    <w:p w14:paraId="1A827E39" w14:textId="5F492C7A" w:rsidR="000E1955" w:rsidRDefault="000E1955" w:rsidP="00D21E1D">
      <w:pPr>
        <w:rPr>
          <w:ins w:id="25" w:author="Author"/>
          <w:rFonts w:ascii="ArialMT" w:hAnsi="ArialMT" w:cs="ArialMT"/>
          <w:kern w:val="0"/>
        </w:rPr>
      </w:pPr>
      <w:ins w:id="26" w:author="Author">
        <w:r>
          <w:rPr>
            <w:rFonts w:ascii="ArialMT" w:hAnsi="ArialMT" w:cs="ArialMT"/>
            <w:kern w:val="0"/>
          </w:rPr>
          <w:t xml:space="preserve">Arianne </w:t>
        </w:r>
      </w:ins>
    </w:p>
    <w:p w14:paraId="3247FFE6" w14:textId="6D5D190D" w:rsidR="000E1955" w:rsidRPr="003A234F" w:rsidRDefault="000E1955" w:rsidP="00D21E1D">
      <w:pPr>
        <w:rPr>
          <w:rFonts w:ascii="ArialMT" w:hAnsi="ArialMT" w:cs="ArialMT"/>
          <w:kern w:val="0"/>
        </w:rPr>
      </w:pPr>
      <w:proofErr w:type="spellStart"/>
      <w:ins w:id="27" w:author="Author">
        <w:r>
          <w:rPr>
            <w:rFonts w:ascii="ArialMT" w:hAnsi="ArialMT" w:cs="ArialMT"/>
            <w:kern w:val="0"/>
          </w:rPr>
          <w:t>ALL-in</w:t>
        </w:r>
        <w:proofErr w:type="spellEnd"/>
        <w:r>
          <w:rPr>
            <w:rFonts w:ascii="ArialMT" w:hAnsi="ArialMT" w:cs="ArialMT"/>
            <w:kern w:val="0"/>
          </w:rPr>
          <w:t xml:space="preserve"> Essay Editor</w:t>
        </w:r>
      </w:ins>
    </w:p>
    <w:sectPr w:rsidR="000E1955" w:rsidRPr="003A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4574789B" w14:textId="77777777" w:rsidR="00F7557E" w:rsidRDefault="003C6555" w:rsidP="00E66B13">
      <w:r>
        <w:rPr>
          <w:rStyle w:val="CommentReference"/>
        </w:rPr>
        <w:annotationRef/>
      </w:r>
      <w:r w:rsidR="00F7557E">
        <w:rPr>
          <w:sz w:val="20"/>
          <w:szCs w:val="20"/>
        </w:rPr>
        <w:t xml:space="preserve">Remember, this essay is about YOUR personal growth. This means that you should start your essay with your background –what kind of person were you before your period of </w:t>
      </w:r>
      <w:r w:rsidR="00F7557E">
        <w:rPr>
          <w:b/>
          <w:bCs/>
          <w:sz w:val="20"/>
          <w:szCs w:val="20"/>
        </w:rPr>
        <w:t>personal growth</w:t>
      </w:r>
      <w:r w:rsidR="00F7557E">
        <w:rPr>
          <w:sz w:val="20"/>
          <w:szCs w:val="20"/>
        </w:rPr>
        <w:t>?</w:t>
      </w:r>
      <w:r w:rsidR="00F7557E">
        <w:rPr>
          <w:sz w:val="20"/>
          <w:szCs w:val="20"/>
        </w:rPr>
        <w:cr/>
      </w:r>
      <w:r w:rsidR="00F7557E">
        <w:rPr>
          <w:sz w:val="20"/>
          <w:szCs w:val="20"/>
        </w:rPr>
        <w:cr/>
        <w:t>An example would be:</w:t>
      </w:r>
      <w:r w:rsidR="00F7557E">
        <w:rPr>
          <w:sz w:val="20"/>
          <w:szCs w:val="20"/>
        </w:rPr>
        <w:cr/>
      </w:r>
      <w:r w:rsidR="00F7557E">
        <w:rPr>
          <w:sz w:val="20"/>
          <w:szCs w:val="20"/>
        </w:rPr>
        <w:cr/>
        <w:t>“Coming from a privileged background, I’ve always thought of school as a tiresome chore. I had the opportunity to try any sport I wanted, learn a wide range of subjects, and take part in any extracurricular I was interested in. It wasn’t until I took part in building a school for underprivileged children…”</w:t>
      </w:r>
      <w:r w:rsidR="00F7557E">
        <w:rPr>
          <w:sz w:val="20"/>
          <w:szCs w:val="20"/>
        </w:rPr>
        <w:cr/>
      </w:r>
      <w:r w:rsidR="00F7557E">
        <w:rPr>
          <w:sz w:val="20"/>
          <w:szCs w:val="20"/>
        </w:rPr>
        <w:cr/>
        <w:t xml:space="preserve">This is just an example! but the above background provides room to grow, by learning compassion towards those who are less privileged, and appreciating what you have (that others don’t). </w:t>
      </w:r>
      <w:r w:rsidR="00F7557E">
        <w:rPr>
          <w:sz w:val="20"/>
          <w:szCs w:val="20"/>
        </w:rPr>
        <w:cr/>
      </w:r>
      <w:r w:rsidR="00F7557E">
        <w:rPr>
          <w:sz w:val="20"/>
          <w:szCs w:val="20"/>
        </w:rPr>
        <w:cr/>
        <w:t>Firstly, you need to decide what your personal growth journey looked like, and center the start of your essay around it.</w:t>
      </w:r>
    </w:p>
  </w:comment>
  <w:comment w:id="1" w:author="Author" w:initials="A">
    <w:p w14:paraId="20BACB95" w14:textId="77777777" w:rsidR="00E146E7" w:rsidRDefault="00E146E7" w:rsidP="008E0BA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Before this experience, did you take all the opportunities and experiences you had for granted?</w:t>
      </w:r>
    </w:p>
    <w:p w14:paraId="3920C435" w14:textId="77777777" w:rsidR="00E146E7" w:rsidRDefault="00E146E7" w:rsidP="008E0BA8"/>
    <w:p w14:paraId="2387DB0F" w14:textId="77777777" w:rsidR="00E146E7" w:rsidRDefault="00E146E7" w:rsidP="008E0BA8">
      <w:r>
        <w:rPr>
          <w:color w:val="000000"/>
          <w:sz w:val="20"/>
          <w:szCs w:val="20"/>
        </w:rPr>
        <w:t>Tell us more on how working in this project has shifted or shaped your perspective.</w:t>
      </w:r>
    </w:p>
  </w:comment>
  <w:comment w:id="2" w:author="Author" w:initials="A">
    <w:p w14:paraId="6D68430F" w14:textId="77777777" w:rsidR="0085498F" w:rsidRDefault="00F7557E" w:rsidP="00FC3DA4">
      <w:r>
        <w:rPr>
          <w:rStyle w:val="CommentReference"/>
        </w:rPr>
        <w:annotationRef/>
      </w:r>
      <w:r w:rsidR="0085498F">
        <w:rPr>
          <w:sz w:val="20"/>
          <w:szCs w:val="20"/>
        </w:rPr>
        <w:t xml:space="preserve">In your writing, it’s better to </w:t>
      </w:r>
      <w:r w:rsidR="0085498F">
        <w:rPr>
          <w:b/>
          <w:bCs/>
          <w:sz w:val="20"/>
          <w:szCs w:val="20"/>
        </w:rPr>
        <w:t>show</w:t>
      </w:r>
      <w:r w:rsidR="0085498F">
        <w:rPr>
          <w:sz w:val="20"/>
          <w:szCs w:val="20"/>
        </w:rPr>
        <w:t xml:space="preserve">, and not </w:t>
      </w:r>
      <w:r w:rsidR="0085498F">
        <w:rPr>
          <w:b/>
          <w:bCs/>
          <w:sz w:val="20"/>
          <w:szCs w:val="20"/>
        </w:rPr>
        <w:t>tell</w:t>
      </w:r>
      <w:r w:rsidR="0085498F">
        <w:rPr>
          <w:sz w:val="20"/>
          <w:szCs w:val="20"/>
        </w:rPr>
        <w:t xml:space="preserve">. Instead of </w:t>
      </w:r>
      <w:r w:rsidR="0085498F">
        <w:rPr>
          <w:b/>
          <w:bCs/>
          <w:sz w:val="20"/>
          <w:szCs w:val="20"/>
        </w:rPr>
        <w:t>telling</w:t>
      </w:r>
      <w:r w:rsidR="0085498F">
        <w:rPr>
          <w:sz w:val="20"/>
          <w:szCs w:val="20"/>
        </w:rPr>
        <w:t xml:space="preserve"> us about how you observed positive changes int he children, </w:t>
      </w:r>
      <w:r w:rsidR="0085498F">
        <w:rPr>
          <w:b/>
          <w:bCs/>
          <w:sz w:val="20"/>
          <w:szCs w:val="20"/>
        </w:rPr>
        <w:t>show</w:t>
      </w:r>
      <w:r w:rsidR="0085498F">
        <w:rPr>
          <w:sz w:val="20"/>
          <w:szCs w:val="20"/>
        </w:rPr>
        <w:t xml:space="preserve"> us, through specific descriptions.</w:t>
      </w:r>
      <w:r w:rsidR="0085498F">
        <w:rPr>
          <w:sz w:val="20"/>
          <w:szCs w:val="20"/>
        </w:rPr>
        <w:cr/>
      </w:r>
      <w:r w:rsidR="0085498F">
        <w:rPr>
          <w:sz w:val="20"/>
          <w:szCs w:val="20"/>
        </w:rPr>
        <w:cr/>
        <w:t>For example:</w:t>
      </w:r>
    </w:p>
    <w:p w14:paraId="26F0CF5D" w14:textId="77777777" w:rsidR="0085498F" w:rsidRDefault="0085498F" w:rsidP="00FC3DA4">
      <w:r>
        <w:rPr>
          <w:sz w:val="20"/>
          <w:szCs w:val="20"/>
        </w:rPr>
        <w:t>Did the children look noticeably happier or more eager to learn? In what ways did they showcase this?</w:t>
      </w:r>
    </w:p>
  </w:comment>
  <w:comment w:id="3" w:author="Author" w:initials="A">
    <w:p w14:paraId="0B17A086" w14:textId="0F66218A" w:rsidR="00F7557E" w:rsidRDefault="00F7557E" w:rsidP="00CA1B8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Show us more of how this experience fueled your passion, social responsibility and better your understanding of the world. </w:t>
      </w:r>
    </w:p>
    <w:p w14:paraId="2475DC78" w14:textId="77777777" w:rsidR="00F7557E" w:rsidRDefault="00F7557E" w:rsidP="00CA1B8A"/>
    <w:p w14:paraId="63D455EA" w14:textId="77777777" w:rsidR="00F7557E" w:rsidRDefault="00F7557E" w:rsidP="00CA1B8A">
      <w:r>
        <w:rPr>
          <w:color w:val="000000"/>
          <w:sz w:val="20"/>
          <w:szCs w:val="20"/>
        </w:rPr>
        <w:t xml:space="preserve">Did you begin to change any habits in your daily or school life as a result of these lessons? </w:t>
      </w:r>
    </w:p>
  </w:comment>
  <w:comment w:id="4" w:author="Author" w:initials="A">
    <w:p w14:paraId="3D7B348D" w14:textId="77777777" w:rsidR="00F7557E" w:rsidRDefault="00F7557E" w:rsidP="00B755F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is a good showcase of what your plans for the future are. However, you also need to detail how your personal growth will help you achieve this goal in the future.</w:t>
      </w:r>
    </w:p>
    <w:p w14:paraId="3A9BD4B9" w14:textId="77777777" w:rsidR="00F7557E" w:rsidRDefault="00F7557E" w:rsidP="00B755F3"/>
    <w:p w14:paraId="30427FFF" w14:textId="77777777" w:rsidR="00F7557E" w:rsidRDefault="00F7557E" w:rsidP="00B755F3">
      <w:r>
        <w:rPr>
          <w:color w:val="000000"/>
          <w:sz w:val="20"/>
          <w:szCs w:val="20"/>
        </w:rPr>
        <w:t>How will the lessons that you’ve learned benefit your pursuit of providing education for the less fortunate?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74789B" w15:done="0"/>
  <w15:commentEx w15:paraId="2387DB0F" w15:done="0"/>
  <w15:commentEx w15:paraId="26F0CF5D" w15:done="0"/>
  <w15:commentEx w15:paraId="63D455EA" w15:done="0"/>
  <w15:commentEx w15:paraId="30427F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74789B" w16cid:durableId="283E4F11"/>
  <w16cid:commentId w16cid:paraId="2387DB0F" w16cid:durableId="283E582E"/>
  <w16cid:commentId w16cid:paraId="26F0CF5D" w16cid:durableId="283E500B"/>
  <w16cid:commentId w16cid:paraId="63D455EA" w16cid:durableId="283E50B1"/>
  <w16cid:commentId w16cid:paraId="30427FFF" w16cid:durableId="283E51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1D"/>
    <w:rsid w:val="000E1955"/>
    <w:rsid w:val="002363A8"/>
    <w:rsid w:val="003A234F"/>
    <w:rsid w:val="003C6555"/>
    <w:rsid w:val="00442BB9"/>
    <w:rsid w:val="005721B6"/>
    <w:rsid w:val="0085498F"/>
    <w:rsid w:val="009109DA"/>
    <w:rsid w:val="00D21E1D"/>
    <w:rsid w:val="00E146E7"/>
    <w:rsid w:val="00EE1FFF"/>
    <w:rsid w:val="00F7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72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A234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C6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697</Words>
  <Characters>3592</Characters>
  <Application>Microsoft Office Word</Application>
  <DocSecurity>0</DocSecurity>
  <Lines>66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2023-06-19T06:04:00Z</dcterms:created>
  <dcterms:modified xsi:type="dcterms:W3CDTF">2023-06-21T21:22:00Z</dcterms:modified>
</cp:coreProperties>
</file>