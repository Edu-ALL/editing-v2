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2D566" w14:textId="77777777" w:rsidR="00EB66D1" w:rsidRPr="00EB66D1" w:rsidRDefault="00EB66D1" w:rsidP="00EB66D1">
      <w:pPr>
        <w:spacing w:before="400" w:after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66D1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Prompt 1 - Describe an example of your leadership experience in which you have positively influenced others, helped resolve disputes or contributed to group efforts over time. </w:t>
      </w:r>
    </w:p>
    <w:p w14:paraId="5D61744F" w14:textId="458BBE09" w:rsidR="00EB66D1" w:rsidRPr="00EB66D1" w:rsidRDefault="00EB66D1" w:rsidP="00EB66D1">
      <w:pPr>
        <w:jc w:val="both"/>
        <w:rPr>
          <w:rFonts w:ascii="Times New Roman" w:eastAsia="Times New Roman" w:hAnsi="Times New Roman" w:cs="Times New Roman"/>
        </w:rPr>
      </w:pPr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My debut </w:t>
      </w:r>
      <w:del w:id="0" w:author="Microsoft Office User" w:date="2022-11-23T16:24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for </w:delText>
        </w:r>
      </w:del>
      <w:ins w:id="1" w:author="Microsoft Office User" w:date="2022-11-23T16:24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 xml:space="preserve">as </w:t>
        </w:r>
      </w:ins>
      <w:r w:rsidR="00177D90">
        <w:rPr>
          <w:rFonts w:ascii="Arial" w:eastAsia="Times New Roman" w:hAnsi="Arial" w:cs="Arial"/>
          <w:color w:val="000000"/>
          <w:sz w:val="22"/>
          <w:szCs w:val="22"/>
        </w:rPr>
        <w:t>a</w:t>
      </w:r>
      <w:bookmarkStart w:id="2" w:name="_GoBack"/>
      <w:bookmarkEnd w:id="2"/>
      <w:ins w:id="3" w:author="Microsoft Office User" w:date="2022-11-23T16:24:00Z">
        <w:r w:rsidR="00392F0D" w:rsidRPr="00EB66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>student council president started with a mess. I was a strict perfectionist who had to make sure everything worked according to my expectations. On one occasion, the arts division produced a poster that was really underwhelming. So, I alongside other core council members</w:t>
      </w:r>
      <w:ins w:id="4" w:author="Microsoft Office User" w:date="2022-11-23T16:24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del w:id="5" w:author="Microsoft Office User" w:date="2022-11-23T16:25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that are as strict as me,</w:delText>
        </w:r>
      </w:del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6" w:author="Microsoft Office User" w:date="2022-11-23T16:29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gave </w:delText>
        </w:r>
      </w:del>
      <w:ins w:id="7" w:author="Microsoft Office User" w:date="2022-11-23T16:29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berated</w:t>
        </w:r>
        <w:r w:rsidR="00392F0D" w:rsidRPr="00EB66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8" w:author="Microsoft Office User" w:date="2022-11-23T16:30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 xml:space="preserve">and forced </w:t>
        </w:r>
      </w:ins>
      <w:del w:id="9" w:author="Microsoft Office User" w:date="2022-11-23T16:25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them </w:delText>
        </w:r>
      </w:del>
      <w:ins w:id="10" w:author="Microsoft Office User" w:date="2022-11-23T16:25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the arts team</w:t>
        </w:r>
      </w:ins>
      <w:del w:id="11" w:author="Microsoft Office User" w:date="2022-11-23T16:29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a barrage of criticism</w:delText>
        </w:r>
      </w:del>
      <w:del w:id="12" w:author="Microsoft Office User" w:date="2022-11-23T16:30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forcing </w:delText>
        </w:r>
      </w:del>
      <w:del w:id="13" w:author="Microsoft Office User" w:date="2022-11-23T16:29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them </w:delText>
        </w:r>
      </w:del>
      <w:ins w:id="14" w:author="Microsoft Office User" w:date="2022-11-23T16:29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>to do a full revision. Consequently, the art division was devastated and grew bitter. Some were even planning to leave the council before the inauguration ceremony. </w:t>
      </w:r>
    </w:p>
    <w:p w14:paraId="7EB7D4C2" w14:textId="1A3B7D7B" w:rsidR="00EB66D1" w:rsidRPr="00EB66D1" w:rsidRDefault="00EB66D1" w:rsidP="00EB66D1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B66D1">
        <w:rPr>
          <w:rFonts w:ascii="Arial" w:eastAsia="Times New Roman" w:hAnsi="Arial" w:cs="Arial"/>
          <w:color w:val="000000"/>
          <w:sz w:val="22"/>
          <w:szCs w:val="22"/>
        </w:rPr>
        <w:t>I realized that the ha</w:t>
      </w:r>
      <w:ins w:id="15" w:author="Microsoft Office User" w:date="2022-11-23T16:25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r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sh approach created tension and an unpleasant atmosphere, so I decided to consult with my mentor and council alumni to contemplate the best approach to resolve the issue. After </w:t>
      </w:r>
      <w:del w:id="16" w:author="Microsoft Office User" w:date="2022-11-23T16:30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discussing with them</w:delText>
        </w:r>
      </w:del>
      <w:ins w:id="17" w:author="Microsoft Office User" w:date="2022-11-23T16:30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the discussion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, I decided to implement a softer </w:t>
      </w:r>
      <w:del w:id="18" w:author="Microsoft Office User" w:date="2022-11-23T16:26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broader </w:delText>
        </w:r>
      </w:del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approach. I first attempted to understand </w:t>
      </w:r>
      <w:del w:id="19" w:author="Microsoft Office User" w:date="2022-11-23T16:26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their </w:delText>
        </w:r>
      </w:del>
      <w:ins w:id="20" w:author="Microsoft Office User" w:date="2022-11-23T16:26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the team’s</w:t>
        </w:r>
        <w:r w:rsidR="00392F0D" w:rsidRPr="00EB66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>perspective o</w:t>
      </w:r>
      <w:ins w:id="21" w:author="Microsoft Office User" w:date="2022-11-23T16:26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n</w:t>
        </w:r>
      </w:ins>
      <w:del w:id="22" w:author="Microsoft Office User" w:date="2022-11-23T16:26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f</w:delText>
        </w:r>
      </w:del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the issue, conversing with each art member to understand </w:t>
      </w:r>
      <w:commentRangeStart w:id="23"/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their situations. </w:t>
      </w:r>
      <w:commentRangeEnd w:id="23"/>
      <w:r w:rsidR="00392F0D">
        <w:rPr>
          <w:rStyle w:val="CommentReference"/>
        </w:rPr>
        <w:commentReference w:id="23"/>
      </w:r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Afterwards, I apologized on behalf of the core council team for the </w:t>
      </w:r>
      <w:del w:id="24" w:author="Microsoft Office User" w:date="2022-11-23T16:33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harsh remarks</w:delText>
        </w:r>
      </w:del>
      <w:ins w:id="25" w:author="Microsoft Office User" w:date="2022-11-23T16:33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criticism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and clarified that our critics were only meant to help improve their designs. Once the tension subsided, </w:t>
      </w:r>
      <w:commentRangeStart w:id="26"/>
      <w:r w:rsidRPr="00EB66D1">
        <w:rPr>
          <w:rFonts w:ascii="Arial" w:eastAsia="Times New Roman" w:hAnsi="Arial" w:cs="Arial"/>
          <w:color w:val="000000"/>
          <w:sz w:val="22"/>
          <w:szCs w:val="22"/>
        </w:rPr>
        <w:t>I attempted to bring my core council and art division members together to end all conflicts and rekindle their bonds. </w:t>
      </w:r>
      <w:commentRangeEnd w:id="26"/>
      <w:r w:rsidR="00392F0D">
        <w:rPr>
          <w:rStyle w:val="CommentReference"/>
        </w:rPr>
        <w:commentReference w:id="26"/>
      </w:r>
    </w:p>
    <w:p w14:paraId="6D6A236A" w14:textId="0E038D27" w:rsidR="00EB66D1" w:rsidRPr="00EB66D1" w:rsidRDefault="00EB66D1" w:rsidP="00EB66D1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Following up this event, I tried spending more time with the arts division. I used my knowledge to teach them how to use </w:t>
      </w:r>
      <w:ins w:id="27" w:author="Microsoft Office User" w:date="2022-11-23T16:39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P</w:t>
        </w:r>
      </w:ins>
      <w:del w:id="28" w:author="Microsoft Office User" w:date="2022-11-23T16:39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p</w:delText>
        </w:r>
      </w:del>
      <w:r w:rsidRPr="00EB66D1">
        <w:rPr>
          <w:rFonts w:ascii="Arial" w:eastAsia="Times New Roman" w:hAnsi="Arial" w:cs="Arial"/>
          <w:color w:val="000000"/>
          <w:sz w:val="22"/>
          <w:szCs w:val="22"/>
        </w:rPr>
        <w:t>hotoshop and inspire</w:t>
      </w:r>
      <w:ins w:id="29" w:author="Microsoft Office User" w:date="2022-11-23T16:37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them with some design ideas. Not only did I invest my time acting as a mentor, </w:t>
      </w:r>
      <w:ins w:id="30" w:author="Microsoft Office User" w:date="2022-11-23T16:37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 xml:space="preserve">but 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ins w:id="31" w:author="Microsoft Office User" w:date="2022-11-23T16:37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 xml:space="preserve">also </w:t>
        </w:r>
      </w:ins>
      <w:commentRangeStart w:id="32"/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wanted them to feel comfortable as a member of the student council. </w:t>
      </w:r>
      <w:commentRangeEnd w:id="32"/>
      <w:r w:rsidR="00392F0D">
        <w:rPr>
          <w:rStyle w:val="CommentReference"/>
        </w:rPr>
        <w:commentReference w:id="32"/>
      </w:r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As months passed by, I felt proud as I saw their designs and work ethic gradually improve. Moreover, </w:t>
      </w:r>
      <w:del w:id="33" w:author="Microsoft Office User" w:date="2022-11-23T16:37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their </w:delText>
        </w:r>
      </w:del>
      <w:ins w:id="34" w:author="Microsoft Office User" w:date="2022-11-23T16:37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the art members’</w:t>
        </w:r>
        <w:r w:rsidR="00392F0D" w:rsidRPr="00EB66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relationships with </w:t>
      </w:r>
      <w:del w:id="35" w:author="Microsoft Office User" w:date="2022-11-23T16:39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other divisions</w:delText>
        </w:r>
      </w:del>
      <w:ins w:id="36" w:author="Microsoft Office User" w:date="2022-11-23T16:39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the council members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got better as </w:t>
      </w:r>
      <w:del w:id="37" w:author="Microsoft Office User" w:date="2022-11-23T16:37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they </w:delText>
        </w:r>
      </w:del>
      <w:ins w:id="38" w:author="Microsoft Office User" w:date="2022-11-23T16:39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everyone</w:t>
        </w:r>
      </w:ins>
      <w:ins w:id="39" w:author="Microsoft Office User" w:date="2022-11-23T16:38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 xml:space="preserve"> now</w:t>
        </w:r>
      </w:ins>
      <w:ins w:id="40" w:author="Microsoft Office User" w:date="2022-11-23T16:37:00Z">
        <w:r w:rsidR="00392F0D" w:rsidRPr="00EB66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41" w:author="Microsoft Office User" w:date="2022-11-23T16:38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were able to establish positive work relations</w:delText>
        </w:r>
      </w:del>
      <w:ins w:id="42" w:author="Microsoft Office User" w:date="2022-11-23T16:38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could collaborate amiably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26396746" w14:textId="7AD249A0" w:rsidR="007F2ECA" w:rsidRDefault="00EB66D1" w:rsidP="00EB66D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I discovered that being a leader involves more than just being able to direct and instruct. Being a successful leader means having the flexibility to offer both counsel and assistance through inspiration and </w:t>
      </w:r>
      <w:commentRangeStart w:id="43"/>
      <w:r w:rsidRPr="00EB66D1">
        <w:rPr>
          <w:rFonts w:ascii="Arial" w:eastAsia="Times New Roman" w:hAnsi="Arial" w:cs="Arial"/>
          <w:color w:val="000000"/>
          <w:sz w:val="22"/>
          <w:szCs w:val="22"/>
        </w:rPr>
        <w:t>motivation</w:t>
      </w:r>
      <w:commentRangeEnd w:id="43"/>
      <w:r w:rsidR="00392F0D">
        <w:rPr>
          <w:rStyle w:val="CommentReference"/>
        </w:rPr>
        <w:commentReference w:id="43"/>
      </w:r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. A great leader should also attempt to foster a positive atmosphere by getting to know </w:t>
      </w:r>
      <w:del w:id="44" w:author="Microsoft Office User" w:date="2022-11-23T16:43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their </w:delText>
        </w:r>
      </w:del>
      <w:ins w:id="45" w:author="Microsoft Office User" w:date="2022-11-23T16:43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his</w:t>
        </w:r>
        <w:r w:rsidR="00392F0D" w:rsidRPr="00EB66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>peers, forging bonds of solidarity with each individual, and gradually gaining their trust.</w:t>
      </w:r>
    </w:p>
    <w:p w14:paraId="07412573" w14:textId="77777777" w:rsidR="00392F0D" w:rsidRDefault="00392F0D" w:rsidP="00EB66D1">
      <w:pPr>
        <w:spacing w:before="240" w:after="240"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392F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Hi Sam,</w:t>
      </w:r>
    </w:p>
    <w:p w14:paraId="1740A5DC" w14:textId="69465071" w:rsidR="00392F0D" w:rsidRPr="00392F0D" w:rsidRDefault="00392F0D" w:rsidP="00EB66D1">
      <w:pPr>
        <w:spacing w:before="240" w:after="240"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392F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I can see that you’ve revised the essay quite thoroughly based on our past feedbacks. Good job! Now, there are more explicit instances that made your essay more coherent. </w:t>
      </w:r>
    </w:p>
    <w:p w14:paraId="66699DDF" w14:textId="3A6C3064" w:rsidR="00392F0D" w:rsidRPr="00392F0D" w:rsidRDefault="00392F0D" w:rsidP="00EB66D1">
      <w:pPr>
        <w:spacing w:before="240" w:after="240"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392F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One thing that you can still improve on is giving more details from the art members’ side. At the beginning, some of them wanted to leave your team, </w:t>
      </w:r>
      <w:r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so</w:t>
      </w:r>
      <w:r w:rsidRPr="00392F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what happened during your mediation? How did you reach a compromise? </w:t>
      </w:r>
    </w:p>
    <w:p w14:paraId="5043B140" w14:textId="5D6013DD" w:rsidR="00392F0D" w:rsidRPr="00392F0D" w:rsidRDefault="00392F0D" w:rsidP="00EB66D1">
      <w:pPr>
        <w:spacing w:before="240" w:after="240"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392F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To make your essay more unique, I think it’s also a good idea to write about how your leadership defies the expectations the council members have for leaders. Is there anything different about your leadership in comparison to the ex-presidents? Your elaboration will help set you apart from other applicants. </w:t>
      </w:r>
    </w:p>
    <w:p w14:paraId="63893D8C" w14:textId="4988EA93" w:rsidR="00392F0D" w:rsidRPr="00392F0D" w:rsidRDefault="00392F0D" w:rsidP="00EB66D1">
      <w:pPr>
        <w:spacing w:before="240" w:after="240"/>
        <w:jc w:val="both"/>
        <w:rPr>
          <w:rFonts w:ascii="Times New Roman" w:eastAsia="Times New Roman" w:hAnsi="Times New Roman" w:cs="Times New Roman"/>
          <w:color w:val="2F5496" w:themeColor="accent1" w:themeShade="BF"/>
        </w:rPr>
      </w:pPr>
      <w:r>
        <w:rPr>
          <w:rFonts w:ascii="Times New Roman" w:eastAsia="Times New Roman" w:hAnsi="Times New Roman" w:cs="Times New Roman"/>
          <w:color w:val="2F5496" w:themeColor="accent1" w:themeShade="BF"/>
        </w:rPr>
        <w:t xml:space="preserve">Best wishes! - </w:t>
      </w:r>
      <w:r w:rsidRPr="00392F0D">
        <w:rPr>
          <w:rFonts w:ascii="Times New Roman" w:eastAsia="Times New Roman" w:hAnsi="Times New Roman" w:cs="Times New Roman"/>
          <w:color w:val="2F5496" w:themeColor="accent1" w:themeShade="BF"/>
        </w:rPr>
        <w:t>Melinda</w:t>
      </w:r>
    </w:p>
    <w:sectPr w:rsidR="00392F0D" w:rsidRPr="00392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Microsoft Office User" w:date="2022-11-23T16:32:00Z" w:initials="Office">
    <w:p w14:paraId="24D73543" w14:textId="45D1021D" w:rsidR="00392F0D" w:rsidRDefault="00392F0D">
      <w:pPr>
        <w:pStyle w:val="CommentText"/>
      </w:pPr>
      <w:r>
        <w:rPr>
          <w:rStyle w:val="CommentReference"/>
        </w:rPr>
        <w:annotationRef/>
      </w:r>
      <w:r>
        <w:t xml:space="preserve">I feel this part would be stronger with one example of what went wrong from the arts members’ side. Did the arts member team felt the poster was already good? </w:t>
      </w:r>
    </w:p>
  </w:comment>
  <w:comment w:id="26" w:author="Microsoft Office User" w:date="2022-11-23T16:34:00Z" w:initials="Office">
    <w:p w14:paraId="62529C1A" w14:textId="77777777" w:rsidR="00392F0D" w:rsidRDefault="00392F0D">
      <w:pPr>
        <w:pStyle w:val="CommentText"/>
      </w:pPr>
      <w:r>
        <w:rPr>
          <w:rStyle w:val="CommentReference"/>
        </w:rPr>
        <w:annotationRef/>
      </w:r>
      <w:r>
        <w:t>More explicit details here would be helpful.</w:t>
      </w:r>
    </w:p>
    <w:p w14:paraId="3067F815" w14:textId="77777777" w:rsidR="00392F0D" w:rsidRDefault="00392F0D">
      <w:pPr>
        <w:pStyle w:val="CommentText"/>
      </w:pPr>
      <w:r>
        <w:t xml:space="preserve">For instance, you could say that you set up a meeting to mediate the conflicts by listening to each team members’ side, learning (A) and (B). </w:t>
      </w:r>
    </w:p>
    <w:p w14:paraId="1A1238D2" w14:textId="77777777" w:rsidR="00392F0D" w:rsidRDefault="00392F0D">
      <w:pPr>
        <w:pStyle w:val="CommentText"/>
      </w:pPr>
    </w:p>
    <w:p w14:paraId="7749A754" w14:textId="1FA50DE1" w:rsidR="00392F0D" w:rsidRDefault="00392F0D">
      <w:pPr>
        <w:pStyle w:val="CommentText"/>
      </w:pPr>
      <w:r>
        <w:t>By understanding the situations of the members, you now understood what needed to be done, which led to the next paragraph of you helping them improve their skills.</w:t>
      </w:r>
    </w:p>
  </w:comment>
  <w:comment w:id="32" w:author="Microsoft Office User" w:date="2022-11-23T16:41:00Z" w:initials="Office">
    <w:p w14:paraId="2EB82837" w14:textId="77777777" w:rsidR="00392F0D" w:rsidRDefault="00392F0D">
      <w:pPr>
        <w:pStyle w:val="CommentText"/>
      </w:pPr>
      <w:r>
        <w:rPr>
          <w:rStyle w:val="CommentReference"/>
        </w:rPr>
        <w:annotationRef/>
      </w:r>
      <w:r>
        <w:t xml:space="preserve">How did you do it differently than past leaders? </w:t>
      </w:r>
    </w:p>
    <w:p w14:paraId="394AC70B" w14:textId="69EB8AC3" w:rsidR="00392F0D" w:rsidRDefault="00392F0D">
      <w:pPr>
        <w:pStyle w:val="CommentText"/>
      </w:pPr>
      <w:r>
        <w:t xml:space="preserve">For instance, you can say you did more team outings etc to make everyone feel comfortable. </w:t>
      </w:r>
    </w:p>
  </w:comment>
  <w:comment w:id="43" w:author="Microsoft Office User" w:date="2022-11-23T16:42:00Z" w:initials="Office">
    <w:p w14:paraId="3C091818" w14:textId="77777777" w:rsidR="00392F0D" w:rsidRDefault="00392F0D">
      <w:pPr>
        <w:pStyle w:val="CommentText"/>
      </w:pPr>
      <w:r>
        <w:rPr>
          <w:rStyle w:val="CommentReference"/>
        </w:rPr>
        <w:annotationRef/>
      </w:r>
      <w:r>
        <w:t xml:space="preserve">This value is not explicitly expressed through the samples above. </w:t>
      </w:r>
    </w:p>
    <w:p w14:paraId="0C37514E" w14:textId="43EE1C2C" w:rsidR="00392F0D" w:rsidRDefault="00392F0D">
      <w:pPr>
        <w:pStyle w:val="CommentText"/>
      </w:pPr>
      <w:r>
        <w:t xml:space="preserve">It is a good idea to mention how your leadership is different from other past leaders.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D73543" w15:done="0"/>
  <w15:commentEx w15:paraId="7749A754" w15:done="0"/>
  <w15:commentEx w15:paraId="394AC70B" w15:done="0"/>
  <w15:commentEx w15:paraId="0C3751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D1"/>
    <w:rsid w:val="00177D90"/>
    <w:rsid w:val="00185506"/>
    <w:rsid w:val="00392F0D"/>
    <w:rsid w:val="0062459E"/>
    <w:rsid w:val="007F2ECA"/>
    <w:rsid w:val="00EB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48A8E4"/>
  <w15:chartTrackingRefBased/>
  <w15:docId w15:val="{9DB8D1FC-532A-E042-A9B4-9E61C153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6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6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6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0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92F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F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F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F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F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480</Words>
  <Characters>2739</Characters>
  <Application>Microsoft Macintosh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3</cp:revision>
  <dcterms:created xsi:type="dcterms:W3CDTF">2022-11-23T09:51:00Z</dcterms:created>
  <dcterms:modified xsi:type="dcterms:W3CDTF">2022-11-23T09:53:00Z</dcterms:modified>
</cp:coreProperties>
</file>