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7777777" w:rsidR="00F07CCA" w:rsidRDefault="00DF66C0">
      <w:pPr>
        <w:pStyle w:val="Heading2"/>
        <w:rPr>
          <w:color w:val="FF9900"/>
        </w:rPr>
      </w:pPr>
      <w:bookmarkStart w:id="0" w:name="_nhdc91ftnd4n" w:colFirst="0" w:colLast="0"/>
      <w:bookmarkEnd w:id="0"/>
      <w:r>
        <w:rPr>
          <w:rFonts w:ascii="Arial Unicode MS" w:eastAsia="Arial Unicode MS" w:hAnsi="Arial Unicode MS" w:cs="Arial Unicode MS"/>
          <w:i/>
          <w:color w:val="00ABA4"/>
          <w:sz w:val="24"/>
          <w:szCs w:val="24"/>
          <w:highlight w:val="white"/>
        </w:rPr>
        <w:t xml:space="preserve">✅ </w:t>
      </w:r>
      <w:r>
        <w:t xml:space="preserve">1: Describe an example of your leadership experience in which you have positively influenced others, helped resolve disputes or contributed to group efforts over time. </w:t>
      </w:r>
      <w:r>
        <w:rPr>
          <w:color w:val="FF9900"/>
        </w:rPr>
        <w:t>(356/350)</w:t>
      </w:r>
    </w:p>
    <w:p w14:paraId="00000007" w14:textId="77777777" w:rsidR="00F07CCA" w:rsidRDefault="00F07CCA"/>
    <w:p w14:paraId="00000008" w14:textId="77777777" w:rsidR="00F07CCA" w:rsidRDefault="00DF66C0">
      <w:pPr>
        <w:rPr>
          <w:sz w:val="26"/>
          <w:szCs w:val="26"/>
        </w:rPr>
      </w:pPr>
      <w:commentRangeStart w:id="1"/>
      <w:r>
        <w:rPr>
          <w:sz w:val="26"/>
          <w:szCs w:val="26"/>
        </w:rPr>
        <w:t xml:space="preserve">I was excited about the increased use of electronic devices in my high school classes, but unsettled to see students sitting with their phones, texting others who were nearby. </w:t>
      </w:r>
      <w:commentRangeEnd w:id="1"/>
      <w:r w:rsidR="002326FA">
        <w:rPr>
          <w:rStyle w:val="CommentReference"/>
        </w:rPr>
        <w:commentReference w:id="1"/>
      </w:r>
      <w:r>
        <w:rPr>
          <w:sz w:val="26"/>
          <w:szCs w:val="26"/>
        </w:rPr>
        <w:t>However, I saw a gleam of hope - a dusty and unused ping pong table.</w:t>
      </w:r>
    </w:p>
    <w:p w14:paraId="00000009" w14:textId="77777777" w:rsidR="00F07CCA" w:rsidRDefault="00F07CCA">
      <w:pPr>
        <w:rPr>
          <w:sz w:val="26"/>
          <w:szCs w:val="26"/>
        </w:rPr>
      </w:pPr>
    </w:p>
    <w:p w14:paraId="0000000A" w14:textId="73E0C9AA" w:rsidR="00F07CCA" w:rsidRDefault="00DF66C0">
      <w:pPr>
        <w:rPr>
          <w:sz w:val="26"/>
          <w:szCs w:val="26"/>
        </w:rPr>
      </w:pPr>
      <w:r>
        <w:rPr>
          <w:sz w:val="26"/>
          <w:szCs w:val="26"/>
        </w:rPr>
        <w:t>I brought two paddles and a ball to school and asked a classmate to try out this sport. At first it was just us</w:t>
      </w:r>
      <w:ins w:id="2" w:author="Thalia Priscilla" w:date="2022-11-26T11:11:00Z">
        <w:r w:rsidR="00831D2B">
          <w:rPr>
            <w:sz w:val="26"/>
            <w:szCs w:val="26"/>
          </w:rPr>
          <w:t xml:space="preserve"> two</w:t>
        </w:r>
      </w:ins>
      <w:r>
        <w:rPr>
          <w:sz w:val="26"/>
          <w:szCs w:val="26"/>
        </w:rPr>
        <w:t xml:space="preserve">, but our shouts of victory and defeat caught </w:t>
      </w:r>
      <w:del w:id="3" w:author="Thalia Priscilla" w:date="2022-11-26T12:15:00Z">
        <w:r w:rsidDel="00954E20">
          <w:rPr>
            <w:sz w:val="26"/>
            <w:szCs w:val="26"/>
          </w:rPr>
          <w:delText xml:space="preserve">the </w:delText>
        </w:r>
      </w:del>
      <w:r>
        <w:rPr>
          <w:sz w:val="26"/>
          <w:szCs w:val="26"/>
        </w:rPr>
        <w:t>others’ attention. I invited more people</w:t>
      </w:r>
      <w:del w:id="4" w:author="Thalia Priscilla" w:date="2022-11-26T11:11:00Z">
        <w:r w:rsidDel="00831D2B">
          <w:rPr>
            <w:sz w:val="26"/>
            <w:szCs w:val="26"/>
          </w:rPr>
          <w:delText xml:space="preserve"> to play</w:delText>
        </w:r>
      </w:del>
      <w:del w:id="5" w:author="Thalia Priscilla" w:date="2022-11-26T12:13:00Z">
        <w:r w:rsidDel="00EF4D07">
          <w:rPr>
            <w:sz w:val="26"/>
            <w:szCs w:val="26"/>
          </w:rPr>
          <w:delText>,</w:delText>
        </w:r>
      </w:del>
      <w:r>
        <w:rPr>
          <w:sz w:val="26"/>
          <w:szCs w:val="26"/>
        </w:rPr>
        <w:t xml:space="preserve"> and others joined on their own - </w:t>
      </w:r>
      <w:del w:id="6" w:author="Thalia Priscilla" w:date="2022-11-26T11:11:00Z">
        <w:r w:rsidDel="00831D2B">
          <w:rPr>
            <w:sz w:val="26"/>
            <w:szCs w:val="26"/>
          </w:rPr>
          <w:delText>the same students</w:delText>
        </w:r>
      </w:del>
      <w:ins w:id="7" w:author="Thalia Priscilla" w:date="2022-11-26T11:11:00Z">
        <w:r w:rsidR="00831D2B">
          <w:rPr>
            <w:sz w:val="26"/>
            <w:szCs w:val="26"/>
          </w:rPr>
          <w:t>those</w:t>
        </w:r>
      </w:ins>
      <w:r>
        <w:rPr>
          <w:sz w:val="26"/>
          <w:szCs w:val="26"/>
        </w:rPr>
        <w:t xml:space="preserve"> who had been fixated on their screens. Occasionally, I freaked out when people slammed my paddles loudly after losing. But it was satisfying to hear sounds of interaction </w:t>
      </w:r>
      <w:del w:id="8" w:author="Thalia Priscilla" w:date="2022-11-26T12:13:00Z">
        <w:r w:rsidDel="00EF4D07">
          <w:rPr>
            <w:sz w:val="26"/>
            <w:szCs w:val="26"/>
          </w:rPr>
          <w:delText>rather than</w:delText>
        </w:r>
      </w:del>
      <w:ins w:id="9" w:author="Thalia Priscilla" w:date="2022-11-26T12:13:00Z">
        <w:r w:rsidR="00EF4D07">
          <w:rPr>
            <w:sz w:val="26"/>
            <w:szCs w:val="26"/>
          </w:rPr>
          <w:t>over</w:t>
        </w:r>
      </w:ins>
      <w:r>
        <w:rPr>
          <w:sz w:val="26"/>
          <w:szCs w:val="26"/>
        </w:rPr>
        <w:t xml:space="preserve"> </w:t>
      </w:r>
      <w:del w:id="10" w:author="Thalia Priscilla" w:date="2022-11-26T12:15:00Z">
        <w:r w:rsidDel="00954E20">
          <w:rPr>
            <w:sz w:val="26"/>
            <w:szCs w:val="26"/>
          </w:rPr>
          <w:delText xml:space="preserve">sounds of </w:delText>
        </w:r>
      </w:del>
      <w:r>
        <w:rPr>
          <w:sz w:val="26"/>
          <w:szCs w:val="26"/>
        </w:rPr>
        <w:t>typing.</w:t>
      </w:r>
    </w:p>
    <w:p w14:paraId="0000000B" w14:textId="77777777" w:rsidR="00F07CCA" w:rsidRDefault="00F07CCA">
      <w:pPr>
        <w:rPr>
          <w:sz w:val="26"/>
          <w:szCs w:val="26"/>
        </w:rPr>
      </w:pPr>
    </w:p>
    <w:p w14:paraId="0000000C" w14:textId="43BB985A" w:rsidR="00F07CCA" w:rsidRDefault="00DF66C0">
      <w:pPr>
        <w:rPr>
          <w:sz w:val="26"/>
          <w:szCs w:val="26"/>
        </w:rPr>
      </w:pPr>
      <w:r>
        <w:rPr>
          <w:sz w:val="26"/>
          <w:szCs w:val="26"/>
        </w:rPr>
        <w:t>Through shared enjoyment, I created a community of students gathering every lunch break to get physically active</w:t>
      </w:r>
      <w:del w:id="11" w:author="Thalia Priscilla" w:date="2022-11-26T12:16:00Z">
        <w:r w:rsidDel="00954E20">
          <w:rPr>
            <w:sz w:val="26"/>
            <w:szCs w:val="26"/>
          </w:rPr>
          <w:delText xml:space="preserve"> by playing table tennis,</w:delText>
        </w:r>
      </w:del>
      <w:r>
        <w:rPr>
          <w:sz w:val="26"/>
          <w:szCs w:val="26"/>
        </w:rPr>
        <w:t xml:space="preserve"> while engaging in small talk and laughter.</w:t>
      </w:r>
    </w:p>
    <w:p w14:paraId="0000000D" w14:textId="77777777" w:rsidR="00F07CCA" w:rsidRDefault="00F07CCA">
      <w:pPr>
        <w:rPr>
          <w:sz w:val="26"/>
          <w:szCs w:val="26"/>
        </w:rPr>
      </w:pPr>
    </w:p>
    <w:p w14:paraId="0000000E" w14:textId="5E2CE7A9" w:rsidR="00F07CCA" w:rsidRDefault="00DF66C0">
      <w:pPr>
        <w:rPr>
          <w:sz w:val="26"/>
          <w:szCs w:val="26"/>
        </w:rPr>
      </w:pPr>
      <w:r>
        <w:rPr>
          <w:sz w:val="26"/>
          <w:szCs w:val="26"/>
        </w:rPr>
        <w:t xml:space="preserve">However, one of them stopped showing up after </w:t>
      </w:r>
      <w:del w:id="12" w:author="Thalia Priscilla" w:date="2022-11-26T12:16:00Z">
        <w:r w:rsidDel="00954E20">
          <w:rPr>
            <w:sz w:val="26"/>
            <w:szCs w:val="26"/>
          </w:rPr>
          <w:delText>stating that he had</w:delText>
        </w:r>
      </w:del>
      <w:ins w:id="13" w:author="Thalia Priscilla" w:date="2022-11-26T12:16:00Z">
        <w:r w:rsidR="00954E20">
          <w:rPr>
            <w:sz w:val="26"/>
            <w:szCs w:val="26"/>
          </w:rPr>
          <w:t>expressing his</w:t>
        </w:r>
      </w:ins>
      <w:r>
        <w:rPr>
          <w:sz w:val="26"/>
          <w:szCs w:val="26"/>
        </w:rPr>
        <w:t xml:space="preserve"> los</w:t>
      </w:r>
      <w:ins w:id="14" w:author="Thalia Priscilla" w:date="2022-11-26T12:17:00Z">
        <w:r w:rsidR="00954E20">
          <w:rPr>
            <w:sz w:val="26"/>
            <w:szCs w:val="26"/>
          </w:rPr>
          <w:t>s</w:t>
        </w:r>
      </w:ins>
      <w:del w:id="15" w:author="Thalia Priscilla" w:date="2022-11-26T12:17:00Z">
        <w:r w:rsidDel="00954E20">
          <w:rPr>
            <w:sz w:val="26"/>
            <w:szCs w:val="26"/>
          </w:rPr>
          <w:delText>t</w:delText>
        </w:r>
      </w:del>
      <w:ins w:id="16" w:author="Thalia Priscilla" w:date="2022-11-26T12:16:00Z">
        <w:r w:rsidR="00954E20">
          <w:rPr>
            <w:sz w:val="26"/>
            <w:szCs w:val="26"/>
          </w:rPr>
          <w:t xml:space="preserve"> of</w:t>
        </w:r>
      </w:ins>
      <w:r>
        <w:rPr>
          <w:sz w:val="26"/>
          <w:szCs w:val="26"/>
        </w:rPr>
        <w:t xml:space="preserve"> interest. Though I was anticipating this from a couple of members, more quickly followed suit and </w:t>
      </w:r>
      <w:del w:id="17" w:author="Thalia Priscilla" w:date="2022-11-26T11:12:00Z">
        <w:r w:rsidDel="00831D2B">
          <w:rPr>
            <w:sz w:val="26"/>
            <w:szCs w:val="26"/>
          </w:rPr>
          <w:delText>were once again</w:delText>
        </w:r>
      </w:del>
      <w:ins w:id="18" w:author="Thalia Priscilla" w:date="2022-11-26T11:12:00Z">
        <w:r w:rsidR="00831D2B">
          <w:rPr>
            <w:sz w:val="26"/>
            <w:szCs w:val="26"/>
          </w:rPr>
          <w:t>returned</w:t>
        </w:r>
      </w:ins>
      <w:r>
        <w:rPr>
          <w:sz w:val="26"/>
          <w:szCs w:val="26"/>
        </w:rPr>
        <w:t xml:space="preserve"> sitting immobile with their phones. I realized the fragility of enjoyment</w:t>
      </w:r>
      <w:del w:id="19" w:author="Thalia Priscilla" w:date="2022-11-26T12:17:00Z">
        <w:r w:rsidDel="00954E20">
          <w:rPr>
            <w:sz w:val="26"/>
            <w:szCs w:val="26"/>
          </w:rPr>
          <w:delText>,</w:delText>
        </w:r>
      </w:del>
      <w:r>
        <w:rPr>
          <w:sz w:val="26"/>
          <w:szCs w:val="26"/>
        </w:rPr>
        <w:t xml:space="preserve"> and increasingly felt the need to preserve it. </w:t>
      </w:r>
      <w:ins w:id="20" w:author="Thalia Priscilla" w:date="2022-11-26T12:07:00Z">
        <w:r w:rsidR="00ED181F">
          <w:rPr>
            <w:sz w:val="26"/>
            <w:szCs w:val="26"/>
          </w:rPr>
          <w:t>Throu</w:t>
        </w:r>
      </w:ins>
      <w:ins w:id="21" w:author="Thalia Priscilla" w:date="2022-11-26T12:08:00Z">
        <w:r w:rsidR="00ED181F">
          <w:rPr>
            <w:sz w:val="26"/>
            <w:szCs w:val="26"/>
          </w:rPr>
          <w:t xml:space="preserve">gh observation and inquiring </w:t>
        </w:r>
      </w:ins>
      <w:del w:id="22" w:author="Thalia Priscilla" w:date="2022-11-26T12:08:00Z">
        <w:r w:rsidDel="00ED181F">
          <w:rPr>
            <w:sz w:val="26"/>
            <w:szCs w:val="26"/>
          </w:rPr>
          <w:delText xml:space="preserve">Observing our gatherings and asking </w:delText>
        </w:r>
      </w:del>
      <w:r>
        <w:rPr>
          <w:sz w:val="26"/>
          <w:szCs w:val="26"/>
        </w:rPr>
        <w:t xml:space="preserve">those who left, I figured that the missing glue of this community was variety; all </w:t>
      </w:r>
      <w:del w:id="23" w:author="Thalia Priscilla" w:date="2022-11-26T12:08:00Z">
        <w:r w:rsidDel="00EF4D07">
          <w:rPr>
            <w:sz w:val="26"/>
            <w:szCs w:val="26"/>
          </w:rPr>
          <w:delText xml:space="preserve">of </w:delText>
        </w:r>
      </w:del>
      <w:r>
        <w:rPr>
          <w:sz w:val="26"/>
          <w:szCs w:val="26"/>
        </w:rPr>
        <w:t>our games were repetitive.</w:t>
      </w:r>
    </w:p>
    <w:p w14:paraId="0000000F" w14:textId="77777777" w:rsidR="00F07CCA" w:rsidRDefault="00F07CCA">
      <w:pPr>
        <w:rPr>
          <w:sz w:val="26"/>
          <w:szCs w:val="26"/>
        </w:rPr>
      </w:pPr>
    </w:p>
    <w:p w14:paraId="00000010" w14:textId="4694CA5C" w:rsidR="00F07CCA" w:rsidRDefault="00DF66C0">
      <w:pPr>
        <w:rPr>
          <w:b/>
          <w:sz w:val="26"/>
          <w:szCs w:val="26"/>
        </w:rPr>
      </w:pPr>
      <w:r>
        <w:rPr>
          <w:sz w:val="26"/>
          <w:szCs w:val="26"/>
        </w:rPr>
        <w:t xml:space="preserve">With the hope of bringing variety, I began to regularly practice challenging table tennis techniques at home - spins, chops, ghost-serves, and flicks - all of which cause the ball to move oddly. I started </w:t>
      </w:r>
      <w:del w:id="24" w:author="Thalia Priscilla" w:date="2022-11-26T12:09:00Z">
        <w:r w:rsidDel="00EF4D07">
          <w:rPr>
            <w:sz w:val="26"/>
            <w:szCs w:val="26"/>
          </w:rPr>
          <w:delText>to use</w:delText>
        </w:r>
      </w:del>
      <w:ins w:id="25" w:author="Thalia Priscilla" w:date="2022-11-26T12:18:00Z">
        <w:r w:rsidR="00954E20">
          <w:rPr>
            <w:sz w:val="26"/>
            <w:szCs w:val="26"/>
          </w:rPr>
          <w:t>bringing</w:t>
        </w:r>
      </w:ins>
      <w:r>
        <w:rPr>
          <w:sz w:val="26"/>
          <w:szCs w:val="26"/>
        </w:rPr>
        <w:t xml:space="preserve"> these techniques </w:t>
      </w:r>
      <w:ins w:id="26" w:author="Thalia Priscilla" w:date="2022-11-26T12:18:00Z">
        <w:r w:rsidR="00954E20">
          <w:rPr>
            <w:sz w:val="26"/>
            <w:szCs w:val="26"/>
          </w:rPr>
          <w:t>to</w:t>
        </w:r>
      </w:ins>
      <w:del w:id="27" w:author="Thalia Priscilla" w:date="2022-11-26T12:18:00Z">
        <w:r w:rsidDel="00954E20">
          <w:rPr>
            <w:sz w:val="26"/>
            <w:szCs w:val="26"/>
          </w:rPr>
          <w:delText>at</w:delText>
        </w:r>
      </w:del>
      <w:r>
        <w:rPr>
          <w:sz w:val="26"/>
          <w:szCs w:val="26"/>
        </w:rPr>
        <w:t xml:space="preserve"> school</w:t>
      </w:r>
      <w:ins w:id="28" w:author="Thalia Priscilla" w:date="2022-11-26T12:09:00Z">
        <w:r w:rsidR="00EF4D07">
          <w:rPr>
            <w:sz w:val="26"/>
            <w:szCs w:val="26"/>
          </w:rPr>
          <w:t>.</w:t>
        </w:r>
      </w:ins>
      <w:del w:id="29" w:author="Thalia Priscilla" w:date="2022-11-26T12:09:00Z">
        <w:r w:rsidDel="00EF4D07">
          <w:rPr>
            <w:sz w:val="26"/>
            <w:szCs w:val="26"/>
          </w:rPr>
          <w:delText>;</w:delText>
        </w:r>
      </w:del>
      <w:r>
        <w:rPr>
          <w:sz w:val="26"/>
          <w:szCs w:val="26"/>
        </w:rPr>
        <w:t xml:space="preserve"> </w:t>
      </w:r>
      <w:ins w:id="30" w:author="Thalia Priscilla" w:date="2022-11-26T12:09:00Z">
        <w:r w:rsidR="00EF4D07">
          <w:rPr>
            <w:sz w:val="26"/>
            <w:szCs w:val="26"/>
          </w:rPr>
          <w:t>M</w:t>
        </w:r>
      </w:ins>
      <w:del w:id="31" w:author="Thalia Priscilla" w:date="2022-11-26T12:09:00Z">
        <w:r w:rsidDel="00EF4D07">
          <w:rPr>
            <w:sz w:val="26"/>
            <w:szCs w:val="26"/>
          </w:rPr>
          <w:delText>m</w:delText>
        </w:r>
      </w:del>
      <w:r>
        <w:rPr>
          <w:sz w:val="26"/>
          <w:szCs w:val="26"/>
        </w:rPr>
        <w:t>y opponents were initially bewildered</w:t>
      </w:r>
      <w:del w:id="32" w:author="Thalia Priscilla" w:date="2022-11-26T11:09:00Z">
        <w:r w:rsidDel="00831D2B">
          <w:rPr>
            <w:sz w:val="26"/>
            <w:szCs w:val="26"/>
          </w:rPr>
          <w:delText>,</w:delText>
        </w:r>
      </w:del>
      <w:r>
        <w:rPr>
          <w:sz w:val="26"/>
          <w:szCs w:val="26"/>
        </w:rPr>
        <w:t xml:space="preserve"> but</w:t>
      </w:r>
      <w:del w:id="33" w:author="Thalia Priscilla" w:date="2022-11-26T12:10:00Z">
        <w:r w:rsidDel="00EF4D07">
          <w:rPr>
            <w:sz w:val="26"/>
            <w:szCs w:val="26"/>
          </w:rPr>
          <w:delText xml:space="preserve"> were</w:delText>
        </w:r>
      </w:del>
      <w:r>
        <w:rPr>
          <w:sz w:val="26"/>
          <w:szCs w:val="26"/>
        </w:rPr>
        <w:t xml:space="preserve"> quickly engaged as they </w:t>
      </w:r>
      <w:del w:id="34" w:author="Thalia Priscilla" w:date="2022-11-26T11:13:00Z">
        <w:r w:rsidDel="00831D2B">
          <w:rPr>
            <w:sz w:val="26"/>
            <w:szCs w:val="26"/>
          </w:rPr>
          <w:delText>interacted with each other trying</w:delText>
        </w:r>
      </w:del>
      <w:ins w:id="35" w:author="Thalia Priscilla" w:date="2022-11-26T11:13:00Z">
        <w:r w:rsidR="00831D2B">
          <w:rPr>
            <w:sz w:val="26"/>
            <w:szCs w:val="26"/>
          </w:rPr>
          <w:t>tried</w:t>
        </w:r>
      </w:ins>
      <w:r>
        <w:rPr>
          <w:sz w:val="26"/>
          <w:szCs w:val="26"/>
        </w:rPr>
        <w:t xml:space="preserve"> </w:t>
      </w:r>
      <w:del w:id="36" w:author="Thalia Priscilla" w:date="2022-11-26T11:13:00Z">
        <w:r w:rsidDel="00831D2B">
          <w:rPr>
            <w:sz w:val="26"/>
            <w:szCs w:val="26"/>
          </w:rPr>
          <w:delText>to come</w:delText>
        </w:r>
      </w:del>
      <w:ins w:id="37" w:author="Thalia Priscilla" w:date="2022-11-26T11:13:00Z">
        <w:r w:rsidR="00831D2B">
          <w:rPr>
            <w:sz w:val="26"/>
            <w:szCs w:val="26"/>
          </w:rPr>
          <w:t>coming</w:t>
        </w:r>
      </w:ins>
      <w:r>
        <w:rPr>
          <w:sz w:val="26"/>
          <w:szCs w:val="26"/>
        </w:rPr>
        <w:t xml:space="preserve"> up with techniques to counter them. </w:t>
      </w:r>
      <w:commentRangeStart w:id="38"/>
      <w:r>
        <w:rPr>
          <w:sz w:val="26"/>
          <w:szCs w:val="26"/>
        </w:rPr>
        <w:t xml:space="preserve">As a result, we continued being physically active and strengthened existing friendships through our rejuvenated enjoyment of this common interest. </w:t>
      </w:r>
      <w:commentRangeEnd w:id="38"/>
      <w:r w:rsidR="00831D2B">
        <w:rPr>
          <w:rStyle w:val="CommentReference"/>
        </w:rPr>
        <w:commentReference w:id="38"/>
      </w:r>
    </w:p>
    <w:p w14:paraId="00000011" w14:textId="77777777" w:rsidR="00F07CCA" w:rsidRDefault="00F07CCA">
      <w:pPr>
        <w:rPr>
          <w:b/>
          <w:sz w:val="26"/>
          <w:szCs w:val="26"/>
        </w:rPr>
      </w:pPr>
    </w:p>
    <w:p w14:paraId="00000012" w14:textId="77B6D779" w:rsidR="00F07CCA" w:rsidRDefault="00DF66C0">
      <w:pPr>
        <w:rPr>
          <w:ins w:id="39" w:author="Thalia Priscilla" w:date="2022-11-26T11:26:00Z"/>
          <w:sz w:val="26"/>
          <w:szCs w:val="26"/>
        </w:rPr>
      </w:pPr>
      <w:r>
        <w:rPr>
          <w:sz w:val="26"/>
          <w:szCs w:val="26"/>
        </w:rPr>
        <w:lastRenderedPageBreak/>
        <w:t xml:space="preserve">I learned the importance of a goal and a leader’s desire to achieve it. Though gluing a community together is tireless, the </w:t>
      </w:r>
      <w:commentRangeStart w:id="40"/>
      <w:r>
        <w:rPr>
          <w:sz w:val="26"/>
          <w:szCs w:val="26"/>
        </w:rPr>
        <w:t xml:space="preserve">priceless results </w:t>
      </w:r>
      <w:commentRangeEnd w:id="40"/>
      <w:r w:rsidR="00EE7322">
        <w:rPr>
          <w:rStyle w:val="CommentReference"/>
        </w:rPr>
        <w:commentReference w:id="40"/>
      </w:r>
      <w:r>
        <w:rPr>
          <w:sz w:val="26"/>
          <w:szCs w:val="26"/>
        </w:rPr>
        <w:t xml:space="preserve">motivated me to sustain the table tennis group and continue doing so in </w:t>
      </w:r>
      <w:ins w:id="41" w:author="Thalia Priscilla" w:date="2022-11-26T11:10:00Z">
        <w:r w:rsidR="00831D2B">
          <w:rPr>
            <w:sz w:val="26"/>
            <w:szCs w:val="26"/>
          </w:rPr>
          <w:t xml:space="preserve">other </w:t>
        </w:r>
      </w:ins>
      <w:r>
        <w:rPr>
          <w:sz w:val="26"/>
          <w:szCs w:val="26"/>
        </w:rPr>
        <w:t>communities I’ll belong to at UC.</w:t>
      </w:r>
    </w:p>
    <w:p w14:paraId="3C754075" w14:textId="3DD9FB19" w:rsidR="00EE7322" w:rsidRDefault="00EE7322">
      <w:pPr>
        <w:rPr>
          <w:ins w:id="42" w:author="Thalia Priscilla" w:date="2022-11-26T11:26:00Z"/>
          <w:sz w:val="26"/>
          <w:szCs w:val="26"/>
        </w:rPr>
      </w:pPr>
    </w:p>
    <w:p w14:paraId="6E82D40F" w14:textId="008FA772" w:rsidR="00EE7322" w:rsidRDefault="00EE7322">
      <w:pPr>
        <w:rPr>
          <w:ins w:id="43" w:author="Thalia Priscilla" w:date="2022-11-26T11:26:00Z"/>
          <w:sz w:val="26"/>
          <w:szCs w:val="26"/>
        </w:rPr>
      </w:pPr>
      <w:ins w:id="44" w:author="Thalia Priscilla" w:date="2022-11-26T11:26:00Z">
        <w:r>
          <w:rPr>
            <w:sz w:val="26"/>
            <w:szCs w:val="26"/>
          </w:rPr>
          <w:t>Notes:</w:t>
        </w:r>
      </w:ins>
    </w:p>
    <w:p w14:paraId="22177A69" w14:textId="478D7864" w:rsidR="00EE7322" w:rsidRDefault="00EE7322">
      <w:pPr>
        <w:rPr>
          <w:ins w:id="45" w:author="Thalia Priscilla" w:date="2022-11-26T11:26:00Z"/>
          <w:sz w:val="26"/>
          <w:szCs w:val="26"/>
        </w:rPr>
      </w:pPr>
    </w:p>
    <w:p w14:paraId="19506F25" w14:textId="5781E98B" w:rsidR="00EE7322" w:rsidRDefault="00EE7322">
      <w:pPr>
        <w:rPr>
          <w:ins w:id="46" w:author="Thalia Priscilla" w:date="2022-11-26T12:19:00Z"/>
          <w:sz w:val="26"/>
          <w:szCs w:val="26"/>
        </w:rPr>
      </w:pPr>
      <w:ins w:id="47" w:author="Thalia Priscilla" w:date="2022-11-26T11:26:00Z">
        <w:r>
          <w:rPr>
            <w:sz w:val="26"/>
            <w:szCs w:val="26"/>
          </w:rPr>
          <w:t xml:space="preserve">I think </w:t>
        </w:r>
      </w:ins>
      <w:ins w:id="48" w:author="Thalia Priscilla" w:date="2022-11-26T12:10:00Z">
        <w:r w:rsidR="00EF4D07">
          <w:rPr>
            <w:sz w:val="26"/>
            <w:szCs w:val="26"/>
          </w:rPr>
          <w:t xml:space="preserve">generally </w:t>
        </w:r>
      </w:ins>
      <w:ins w:id="49" w:author="Thalia Priscilla" w:date="2022-11-26T12:20:00Z">
        <w:r w:rsidR="00991DEB">
          <w:rPr>
            <w:sz w:val="26"/>
            <w:szCs w:val="26"/>
          </w:rPr>
          <w:t>your story is</w:t>
        </w:r>
      </w:ins>
      <w:ins w:id="50" w:author="Thalia Priscilla" w:date="2022-11-26T12:19:00Z">
        <w:r w:rsidR="00954E20">
          <w:rPr>
            <w:sz w:val="26"/>
            <w:szCs w:val="26"/>
          </w:rPr>
          <w:t xml:space="preserve"> straightforward.</w:t>
        </w:r>
      </w:ins>
    </w:p>
    <w:p w14:paraId="08432A5D" w14:textId="3E2E60D4" w:rsidR="00954E20" w:rsidRDefault="00954E20">
      <w:pPr>
        <w:rPr>
          <w:ins w:id="51" w:author="Thalia Priscilla" w:date="2022-11-26T12:19:00Z"/>
          <w:sz w:val="26"/>
          <w:szCs w:val="26"/>
        </w:rPr>
      </w:pPr>
    </w:p>
    <w:p w14:paraId="14456B9A" w14:textId="4581A3D5" w:rsidR="00954E20" w:rsidRDefault="00991DEB">
      <w:pPr>
        <w:rPr>
          <w:ins w:id="52" w:author="Thalia Priscilla" w:date="2022-11-26T12:24:00Z"/>
          <w:sz w:val="26"/>
          <w:szCs w:val="26"/>
        </w:rPr>
      </w:pPr>
      <w:ins w:id="53" w:author="Thalia Priscilla" w:date="2022-11-26T12:24:00Z">
        <w:r>
          <w:rPr>
            <w:sz w:val="26"/>
            <w:szCs w:val="26"/>
          </w:rPr>
          <w:t xml:space="preserve">You have clearly narrated your story and implied that you were concerned with the lack of social interaction and your hopes for more community engagement.  </w:t>
        </w:r>
      </w:ins>
      <w:ins w:id="54" w:author="Thalia Priscilla" w:date="2022-11-26T12:21:00Z">
        <w:r>
          <w:rPr>
            <w:sz w:val="26"/>
            <w:szCs w:val="26"/>
          </w:rPr>
          <w:t xml:space="preserve">However, as a reader I </w:t>
        </w:r>
      </w:ins>
      <w:ins w:id="55" w:author="Thalia Priscilla" w:date="2022-11-26T12:24:00Z">
        <w:r>
          <w:rPr>
            <w:sz w:val="26"/>
            <w:szCs w:val="26"/>
          </w:rPr>
          <w:t xml:space="preserve">want to </w:t>
        </w:r>
      </w:ins>
      <w:ins w:id="56" w:author="Thalia Priscilla" w:date="2022-11-26T12:25:00Z">
        <w:r w:rsidR="007B30BA">
          <w:rPr>
            <w:sz w:val="26"/>
            <w:szCs w:val="26"/>
          </w:rPr>
          <w:t xml:space="preserve">explicitly </w:t>
        </w:r>
      </w:ins>
      <w:ins w:id="57" w:author="Thalia Priscilla" w:date="2022-11-26T12:24:00Z">
        <w:r>
          <w:rPr>
            <w:sz w:val="26"/>
            <w:szCs w:val="26"/>
          </w:rPr>
          <w:t>hear your</w:t>
        </w:r>
      </w:ins>
      <w:ins w:id="58" w:author="Thalia Priscilla" w:date="2022-11-26T12:21:00Z">
        <w:r>
          <w:rPr>
            <w:sz w:val="26"/>
            <w:szCs w:val="26"/>
          </w:rPr>
          <w:t xml:space="preserve"> own words</w:t>
        </w:r>
      </w:ins>
      <w:ins w:id="59" w:author="Thalia Priscilla" w:date="2022-11-26T12:24:00Z">
        <w:r>
          <w:rPr>
            <w:sz w:val="26"/>
            <w:szCs w:val="26"/>
          </w:rPr>
          <w:t xml:space="preserve"> of</w:t>
        </w:r>
      </w:ins>
      <w:ins w:id="60" w:author="Thalia Priscilla" w:date="2022-11-26T12:21:00Z">
        <w:r>
          <w:rPr>
            <w:sz w:val="26"/>
            <w:szCs w:val="26"/>
          </w:rPr>
          <w:t xml:space="preserve"> what you were concerned about and what you wanted to achieve</w:t>
        </w:r>
      </w:ins>
      <w:ins w:id="61" w:author="Thalia Priscilla" w:date="2022-11-26T12:25:00Z">
        <w:r w:rsidR="007B30BA">
          <w:rPr>
            <w:sz w:val="26"/>
            <w:szCs w:val="26"/>
          </w:rPr>
          <w:t>, even if only briefly. This is what my comments above address.</w:t>
        </w:r>
      </w:ins>
    </w:p>
    <w:p w14:paraId="298BF9F4" w14:textId="1AFDF269" w:rsidR="007B30BA" w:rsidRDefault="007B30BA">
      <w:pPr>
        <w:rPr>
          <w:ins w:id="62" w:author="Thalia Priscilla" w:date="2022-11-26T12:24:00Z"/>
          <w:sz w:val="26"/>
          <w:szCs w:val="26"/>
        </w:rPr>
      </w:pPr>
    </w:p>
    <w:p w14:paraId="1B495FFE" w14:textId="102D638F" w:rsidR="007B30BA" w:rsidRDefault="007B30BA">
      <w:pPr>
        <w:rPr>
          <w:sz w:val="26"/>
          <w:szCs w:val="26"/>
          <w:highlight w:val="white"/>
        </w:rPr>
      </w:pPr>
      <w:ins w:id="63" w:author="Thalia Priscilla" w:date="2022-11-26T12:25:00Z">
        <w:r>
          <w:rPr>
            <w:sz w:val="26"/>
            <w:szCs w:val="26"/>
          </w:rPr>
          <w:t>All the best!</w:t>
        </w:r>
      </w:ins>
    </w:p>
    <w:p w14:paraId="00000013" w14:textId="77777777" w:rsidR="00F07CCA" w:rsidRDefault="00F07CCA">
      <w:pPr>
        <w:shd w:val="clear" w:color="auto" w:fill="FFFFFF"/>
        <w:spacing w:after="160"/>
        <w:rPr>
          <w:rFonts w:ascii="Times New Roman" w:eastAsia="Times New Roman" w:hAnsi="Times New Roman" w:cs="Times New Roman"/>
          <w:color w:val="38761D"/>
          <w:sz w:val="26"/>
          <w:szCs w:val="26"/>
        </w:rPr>
      </w:pPr>
    </w:p>
    <w:p w14:paraId="0000001D" w14:textId="77777777" w:rsidR="00F07CCA" w:rsidRDefault="00DF66C0">
      <w:pPr>
        <w:pStyle w:val="Heading2"/>
        <w:rPr>
          <w:rFonts w:ascii="Times New Roman" w:eastAsia="Times New Roman" w:hAnsi="Times New Roman" w:cs="Times New Roman"/>
          <w:color w:val="00FF00"/>
          <w:sz w:val="26"/>
          <w:szCs w:val="26"/>
          <w:highlight w:val="red"/>
        </w:rPr>
      </w:pPr>
      <w:bookmarkStart w:id="64" w:name="_58kjyzpu1tll" w:colFirst="0" w:colLast="0"/>
      <w:bookmarkStart w:id="65" w:name="_dd1i58tiawns" w:colFirst="0" w:colLast="0"/>
      <w:bookmarkEnd w:id="64"/>
      <w:bookmarkEnd w:id="65"/>
      <w:r>
        <w:rPr>
          <w:rFonts w:ascii="Arial Unicode MS" w:eastAsia="Arial Unicode MS" w:hAnsi="Arial Unicode MS" w:cs="Arial Unicode MS"/>
          <w:i/>
          <w:color w:val="00ABA4"/>
          <w:sz w:val="24"/>
          <w:szCs w:val="24"/>
          <w:highlight w:val="white"/>
        </w:rPr>
        <w:t xml:space="preserve">✅ </w:t>
      </w:r>
      <w:r>
        <w:t xml:space="preserve">6: Think about an academic subject that inspires you. Describe how you have furthered this interest inside and/or outside of the classroom. </w:t>
      </w:r>
      <w:r>
        <w:rPr>
          <w:color w:val="00FF00"/>
        </w:rPr>
        <w:t xml:space="preserve">(348/350 words) </w:t>
      </w:r>
    </w:p>
    <w:p w14:paraId="0000001E" w14:textId="4621A651" w:rsidR="00F07CCA" w:rsidRDefault="00DF66C0">
      <w:pPr>
        <w:widowControl w:val="0"/>
        <w:jc w:val="both"/>
        <w:rPr>
          <w:sz w:val="26"/>
          <w:szCs w:val="26"/>
        </w:rPr>
      </w:pPr>
      <w:r>
        <w:rPr>
          <w:sz w:val="26"/>
          <w:szCs w:val="26"/>
        </w:rPr>
        <w:t xml:space="preserve">Though I have been intrigued with the analytical problem-solving aspect of mathematics, I am particularly drawn to Statistics - seeing a </w:t>
      </w:r>
      <w:ins w:id="66" w:author="Thalia Priscilla" w:date="2022-11-26T12:26:00Z">
        <w:r w:rsidR="007B30BA">
          <w:rPr>
            <w:sz w:val="26"/>
            <w:szCs w:val="26"/>
          </w:rPr>
          <w:t>Y</w:t>
        </w:r>
      </w:ins>
      <w:del w:id="67" w:author="Thalia Priscilla" w:date="2022-11-26T12:26:00Z">
        <w:r w:rsidDel="007B30BA">
          <w:rPr>
            <w:sz w:val="26"/>
            <w:szCs w:val="26"/>
          </w:rPr>
          <w:delText>y</w:delText>
        </w:r>
      </w:del>
      <w:r>
        <w:rPr>
          <w:sz w:val="26"/>
          <w:szCs w:val="26"/>
        </w:rPr>
        <w:t>ou</w:t>
      </w:r>
      <w:ins w:id="68" w:author="Thalia Priscilla" w:date="2022-11-26T12:26:00Z">
        <w:r w:rsidR="007B30BA">
          <w:rPr>
            <w:sz w:val="26"/>
            <w:szCs w:val="26"/>
          </w:rPr>
          <w:t>T</w:t>
        </w:r>
      </w:ins>
      <w:del w:id="69" w:author="Thalia Priscilla" w:date="2022-11-26T12:26:00Z">
        <w:r w:rsidDel="007B30BA">
          <w:rPr>
            <w:sz w:val="26"/>
            <w:szCs w:val="26"/>
          </w:rPr>
          <w:delText>t</w:delText>
        </w:r>
      </w:del>
      <w:r>
        <w:rPr>
          <w:sz w:val="26"/>
          <w:szCs w:val="26"/>
        </w:rPr>
        <w:t xml:space="preserve">ube video on predictive analytics and data-driven robots made me realize the significance of Statistics in modern technology. My initial fascination grew when I </w:t>
      </w:r>
      <w:proofErr w:type="gramStart"/>
      <w:r>
        <w:rPr>
          <w:sz w:val="26"/>
          <w:szCs w:val="26"/>
        </w:rPr>
        <w:t xml:space="preserve">realized </w:t>
      </w:r>
      <w:ins w:id="70" w:author="Thalia Priscilla" w:date="2022-11-26T12:31:00Z">
        <w:r w:rsidR="003D559D">
          <w:rPr>
            <w:sz w:val="26"/>
            <w:szCs w:val="26"/>
          </w:rPr>
          <w:t xml:space="preserve"> </w:t>
        </w:r>
      </w:ins>
      <w:r>
        <w:rPr>
          <w:sz w:val="26"/>
          <w:szCs w:val="26"/>
        </w:rPr>
        <w:t>that</w:t>
      </w:r>
      <w:proofErr w:type="gramEnd"/>
      <w:r>
        <w:rPr>
          <w:sz w:val="26"/>
          <w:szCs w:val="26"/>
        </w:rPr>
        <w:t xml:space="preserve"> it was the basis of impactful innovation</w:t>
      </w:r>
      <w:ins w:id="71" w:author="Thalia Priscilla" w:date="2022-11-26T12:31:00Z">
        <w:r w:rsidR="003D559D">
          <w:rPr>
            <w:sz w:val="26"/>
            <w:szCs w:val="26"/>
          </w:rPr>
          <w:t>s</w:t>
        </w:r>
      </w:ins>
      <w:r>
        <w:rPr>
          <w:sz w:val="26"/>
          <w:szCs w:val="26"/>
        </w:rPr>
        <w:t xml:space="preserve">, including Roomba robots, predictive disaster-relief models and automated recommendation systems. Statistics extends my love for problem-solving to tackle issues that the world faces. </w:t>
      </w:r>
    </w:p>
    <w:p w14:paraId="0000001F" w14:textId="77777777" w:rsidR="00F07CCA" w:rsidRDefault="00F07CCA">
      <w:pPr>
        <w:widowControl w:val="0"/>
        <w:jc w:val="both"/>
        <w:rPr>
          <w:sz w:val="26"/>
          <w:szCs w:val="26"/>
        </w:rPr>
      </w:pPr>
    </w:p>
    <w:p w14:paraId="00000020" w14:textId="4A541609" w:rsidR="00F07CCA" w:rsidRDefault="00DF66C0">
      <w:pPr>
        <w:widowControl w:val="0"/>
        <w:jc w:val="both"/>
        <w:rPr>
          <w:sz w:val="26"/>
          <w:szCs w:val="26"/>
        </w:rPr>
      </w:pPr>
      <w:r>
        <w:rPr>
          <w:sz w:val="26"/>
          <w:szCs w:val="26"/>
        </w:rPr>
        <w:t xml:space="preserve">I entered my IB Mathematics program eager to use Statistics as a solution to real-world problems. I sought the opportunity to learn a new branch of Statistics, Survival Analysis, as I was fascinated by its capabilities in quantifying risk to effectively predict probabilistic events’ occurrences in the future. Seeing its potential in tackling employee resignations, I decided to use Survival Analysis in my Mathematics Internal Assessment to investigate statistically significant factors that affect employee resignations. This strengthened my knowledge in applied statistics and fostered in me a greater fascination for this subject. While I was glad </w:t>
      </w:r>
      <w:del w:id="72" w:author="Thalia Priscilla" w:date="2022-11-26T12:29:00Z">
        <w:r w:rsidDel="007B30BA">
          <w:rPr>
            <w:sz w:val="26"/>
            <w:szCs w:val="26"/>
          </w:rPr>
          <w:delText xml:space="preserve">with </w:delText>
        </w:r>
      </w:del>
      <w:ins w:id="73" w:author="Thalia Priscilla" w:date="2022-11-26T12:29:00Z">
        <w:r w:rsidR="007B30BA">
          <w:rPr>
            <w:sz w:val="26"/>
            <w:szCs w:val="26"/>
          </w:rPr>
          <w:t xml:space="preserve">about </w:t>
        </w:r>
      </w:ins>
      <w:r>
        <w:rPr>
          <w:sz w:val="26"/>
          <w:szCs w:val="26"/>
        </w:rPr>
        <w:t xml:space="preserve">this project’s contribution to my report grade, I was more </w:t>
      </w:r>
      <w:r>
        <w:rPr>
          <w:sz w:val="26"/>
          <w:szCs w:val="26"/>
        </w:rPr>
        <w:lastRenderedPageBreak/>
        <w:t>content with my newfound knowledge on solutions to a prevailing real-world issue.</w:t>
      </w:r>
    </w:p>
    <w:p w14:paraId="00000021" w14:textId="77777777" w:rsidR="00F07CCA" w:rsidRDefault="00F07CCA">
      <w:pPr>
        <w:widowControl w:val="0"/>
        <w:jc w:val="both"/>
        <w:rPr>
          <w:sz w:val="26"/>
          <w:szCs w:val="26"/>
        </w:rPr>
      </w:pPr>
    </w:p>
    <w:p w14:paraId="00000022" w14:textId="77777777" w:rsidR="00F07CCA" w:rsidRDefault="00DF66C0">
      <w:pPr>
        <w:widowControl w:val="0"/>
        <w:jc w:val="both"/>
        <w:rPr>
          <w:b/>
          <w:sz w:val="26"/>
          <w:szCs w:val="26"/>
        </w:rPr>
      </w:pPr>
      <w:r>
        <w:rPr>
          <w:sz w:val="26"/>
          <w:szCs w:val="26"/>
        </w:rPr>
        <w:t xml:space="preserve">This also led me to seek an internship as a data scientist, where I got to explore and apply more statistical models to different real-world scenarios. Here, I built regression models with consumer data from the educational technology startup’s mobile application to tailor the app to the learning needs of Indonesian students. Though it required an advancement in my technical skills, I also had to develop my communication skills. When collaborating with people of different technical backgrounds, I needed to provide comprehensive explanations of the statistical models, reasonings and conclusions. Surprisingly, this exercised my critical thinking as I became more wary of wrong and misleading conclusions caused by misinterpretations of data, especially p-hacking’s capability to inflate data favorability. </w:t>
      </w:r>
    </w:p>
    <w:p w14:paraId="00000023" w14:textId="77777777" w:rsidR="00F07CCA" w:rsidRDefault="00F07CCA">
      <w:pPr>
        <w:widowControl w:val="0"/>
        <w:jc w:val="both"/>
        <w:rPr>
          <w:sz w:val="26"/>
          <w:szCs w:val="26"/>
        </w:rPr>
      </w:pPr>
    </w:p>
    <w:p w14:paraId="00000024" w14:textId="60580C35" w:rsidR="00F07CCA" w:rsidRDefault="00DF66C0">
      <w:pPr>
        <w:widowControl w:val="0"/>
        <w:jc w:val="both"/>
        <w:rPr>
          <w:ins w:id="74" w:author="Thalia Priscilla" w:date="2022-11-26T15:50:00Z"/>
          <w:sz w:val="26"/>
          <w:szCs w:val="26"/>
        </w:rPr>
      </w:pPr>
      <w:r>
        <w:rPr>
          <w:sz w:val="26"/>
          <w:szCs w:val="26"/>
        </w:rPr>
        <w:t>Statistics allows me to enact social changes that benefit my community through real-world problem solving, and thus I intend to pursue this further at UC as a stepping</w:t>
      </w:r>
      <w:del w:id="75" w:author="Thalia Priscilla" w:date="2022-11-26T12:33:00Z">
        <w:r w:rsidDel="003D559D">
          <w:rPr>
            <w:sz w:val="26"/>
            <w:szCs w:val="26"/>
          </w:rPr>
          <w:delText xml:space="preserve"> </w:delText>
        </w:r>
      </w:del>
      <w:r>
        <w:rPr>
          <w:sz w:val="26"/>
          <w:szCs w:val="26"/>
        </w:rPr>
        <w:t xml:space="preserve">stone for my academic and community-oriented goals. </w:t>
      </w:r>
    </w:p>
    <w:p w14:paraId="2CD93987" w14:textId="2480B594" w:rsidR="001B3D38" w:rsidRDefault="001B3D38">
      <w:pPr>
        <w:widowControl w:val="0"/>
        <w:jc w:val="both"/>
        <w:rPr>
          <w:ins w:id="76" w:author="Thalia Priscilla" w:date="2022-11-26T15:50:00Z"/>
          <w:sz w:val="26"/>
          <w:szCs w:val="26"/>
        </w:rPr>
      </w:pPr>
    </w:p>
    <w:p w14:paraId="78C2B7D1" w14:textId="2615FF22" w:rsidR="001B3D38" w:rsidRDefault="001B3D38">
      <w:pPr>
        <w:widowControl w:val="0"/>
        <w:jc w:val="both"/>
        <w:rPr>
          <w:ins w:id="77" w:author="Thalia Priscilla" w:date="2022-11-26T15:50:00Z"/>
          <w:sz w:val="26"/>
          <w:szCs w:val="26"/>
        </w:rPr>
      </w:pPr>
      <w:ins w:id="78" w:author="Thalia Priscilla" w:date="2022-11-26T15:50:00Z">
        <w:r>
          <w:rPr>
            <w:sz w:val="26"/>
            <w:szCs w:val="26"/>
          </w:rPr>
          <w:t>Notes:</w:t>
        </w:r>
      </w:ins>
    </w:p>
    <w:p w14:paraId="34E991BF" w14:textId="7F89106B" w:rsidR="001B3D38" w:rsidRDefault="001B3D38">
      <w:pPr>
        <w:widowControl w:val="0"/>
        <w:jc w:val="both"/>
        <w:rPr>
          <w:ins w:id="79" w:author="Thalia Priscilla" w:date="2022-11-26T15:50:00Z"/>
          <w:sz w:val="26"/>
          <w:szCs w:val="26"/>
        </w:rPr>
      </w:pPr>
    </w:p>
    <w:p w14:paraId="4847D660" w14:textId="77C4509F" w:rsidR="001B3D38" w:rsidRDefault="001B3D38">
      <w:pPr>
        <w:widowControl w:val="0"/>
        <w:jc w:val="both"/>
        <w:rPr>
          <w:sz w:val="26"/>
          <w:szCs w:val="26"/>
        </w:rPr>
      </w:pPr>
      <w:ins w:id="80" w:author="Thalia Priscilla" w:date="2022-11-26T15:50:00Z">
        <w:r>
          <w:rPr>
            <w:sz w:val="26"/>
            <w:szCs w:val="26"/>
          </w:rPr>
          <w:t xml:space="preserve">I think this is </w:t>
        </w:r>
      </w:ins>
      <w:ins w:id="81" w:author="Thalia Priscilla" w:date="2022-11-26T15:51:00Z">
        <w:r>
          <w:rPr>
            <w:sz w:val="26"/>
            <w:szCs w:val="26"/>
          </w:rPr>
          <w:t>almost good to go</w:t>
        </w:r>
      </w:ins>
      <w:ins w:id="82" w:author="Thalia Priscilla" w:date="2022-11-26T16:13:00Z">
        <w:r w:rsidR="00622A04">
          <w:rPr>
            <w:sz w:val="26"/>
            <w:szCs w:val="26"/>
          </w:rPr>
          <w:t>!</w:t>
        </w:r>
      </w:ins>
    </w:p>
    <w:p w14:paraId="00000025" w14:textId="77777777" w:rsidR="00F07CCA" w:rsidRDefault="00F07CCA">
      <w:pPr>
        <w:widowControl w:val="0"/>
        <w:jc w:val="both"/>
        <w:rPr>
          <w:sz w:val="26"/>
          <w:szCs w:val="26"/>
        </w:rPr>
      </w:pPr>
    </w:p>
    <w:p w14:paraId="00000026" w14:textId="77777777" w:rsidR="00F07CCA" w:rsidRDefault="00F07CCA">
      <w:pPr>
        <w:shd w:val="clear" w:color="auto" w:fill="FFFFFF"/>
        <w:spacing w:after="160"/>
        <w:rPr>
          <w:rFonts w:ascii="Times New Roman" w:eastAsia="Times New Roman" w:hAnsi="Times New Roman" w:cs="Times New Roman"/>
          <w:color w:val="0000FF"/>
          <w:sz w:val="26"/>
          <w:szCs w:val="26"/>
        </w:rPr>
      </w:pPr>
    </w:p>
    <w:p w14:paraId="00000027" w14:textId="77777777" w:rsidR="00F07CCA" w:rsidRDefault="00DF66C0">
      <w:pPr>
        <w:pStyle w:val="Heading2"/>
        <w:rPr>
          <w:color w:val="FF9900"/>
        </w:rPr>
      </w:pPr>
      <w:bookmarkStart w:id="83" w:name="_uvixc3piw9nn" w:colFirst="0" w:colLast="0"/>
      <w:bookmarkEnd w:id="83"/>
      <w:r>
        <w:rPr>
          <w:rFonts w:ascii="Arial Unicode MS" w:eastAsia="Arial Unicode MS" w:hAnsi="Arial Unicode MS" w:cs="Arial Unicode MS"/>
          <w:i/>
          <w:color w:val="00ABA4"/>
          <w:sz w:val="24"/>
          <w:szCs w:val="24"/>
          <w:highlight w:val="white"/>
        </w:rPr>
        <w:t xml:space="preserve">✅ </w:t>
      </w:r>
      <w:r>
        <w:t xml:space="preserve">3: What would you say is your greatest talent or skill? How have you developed and demonstrated that talent over time? </w:t>
      </w:r>
      <w:r>
        <w:rPr>
          <w:color w:val="FF9900"/>
        </w:rPr>
        <w:t>(351/350 words)</w:t>
      </w:r>
    </w:p>
    <w:p w14:paraId="00000028" w14:textId="77777777" w:rsidR="00F07CCA" w:rsidRDefault="00F07CCA"/>
    <w:p w14:paraId="00000029" w14:textId="7AFF61AC" w:rsidR="00F07CCA" w:rsidDel="007739CB" w:rsidRDefault="00DF66C0">
      <w:pPr>
        <w:shd w:val="clear" w:color="auto" w:fill="FFFFFF"/>
        <w:spacing w:after="160"/>
        <w:rPr>
          <w:del w:id="84" w:author="Thalia Priscilla" w:date="2022-11-26T15:14:00Z"/>
          <w:sz w:val="26"/>
          <w:szCs w:val="26"/>
        </w:rPr>
      </w:pPr>
      <w:r>
        <w:rPr>
          <w:sz w:val="26"/>
          <w:szCs w:val="26"/>
        </w:rPr>
        <w:t xml:space="preserve">A classmate spotted me solving a </w:t>
      </w:r>
      <w:proofErr w:type="spellStart"/>
      <w:r>
        <w:rPr>
          <w:sz w:val="26"/>
          <w:szCs w:val="26"/>
        </w:rPr>
        <w:t>rubik’s</w:t>
      </w:r>
      <w:proofErr w:type="spellEnd"/>
      <w:r>
        <w:rPr>
          <w:sz w:val="26"/>
          <w:szCs w:val="26"/>
        </w:rPr>
        <w:t xml:space="preserve"> </w:t>
      </w:r>
      <w:proofErr w:type="gramStart"/>
      <w:r>
        <w:rPr>
          <w:sz w:val="26"/>
          <w:szCs w:val="26"/>
        </w:rPr>
        <w:t>cube, and</w:t>
      </w:r>
      <w:proofErr w:type="gramEnd"/>
      <w:r>
        <w:rPr>
          <w:sz w:val="26"/>
          <w:szCs w:val="26"/>
        </w:rPr>
        <w:t xml:space="preserve"> approached me. “That’s insane! Can you teach me how to solve it?” Though I was initially </w:t>
      </w:r>
      <w:commentRangeStart w:id="85"/>
      <w:r>
        <w:rPr>
          <w:sz w:val="26"/>
          <w:szCs w:val="26"/>
        </w:rPr>
        <w:t xml:space="preserve">hesitant </w:t>
      </w:r>
      <w:commentRangeEnd w:id="85"/>
      <w:r w:rsidR="00BC6A87">
        <w:rPr>
          <w:rStyle w:val="CommentReference"/>
        </w:rPr>
        <w:commentReference w:id="85"/>
      </w:r>
      <w:r>
        <w:rPr>
          <w:sz w:val="26"/>
          <w:szCs w:val="26"/>
        </w:rPr>
        <w:t>that he would take my place as the fastest ‘speed-</w:t>
      </w:r>
      <w:proofErr w:type="spellStart"/>
      <w:r>
        <w:rPr>
          <w:sz w:val="26"/>
          <w:szCs w:val="26"/>
        </w:rPr>
        <w:t>cuber</w:t>
      </w:r>
      <w:proofErr w:type="spellEnd"/>
      <w:r>
        <w:rPr>
          <w:sz w:val="26"/>
          <w:szCs w:val="26"/>
        </w:rPr>
        <w:t xml:space="preserve">’ in my grade, I agreed knowing I can finally share this hobby with someone else. </w:t>
      </w:r>
    </w:p>
    <w:p w14:paraId="0000002A" w14:textId="77777777" w:rsidR="00F07CCA" w:rsidRDefault="00F07CCA">
      <w:pPr>
        <w:shd w:val="clear" w:color="auto" w:fill="FFFFFF"/>
        <w:spacing w:after="160"/>
        <w:rPr>
          <w:sz w:val="26"/>
          <w:szCs w:val="26"/>
        </w:rPr>
      </w:pPr>
    </w:p>
    <w:p w14:paraId="0000002B" w14:textId="7C039900" w:rsidR="00F07CCA" w:rsidDel="007739CB" w:rsidRDefault="00DF66C0">
      <w:pPr>
        <w:shd w:val="clear" w:color="auto" w:fill="FFFFFF"/>
        <w:spacing w:after="160"/>
        <w:rPr>
          <w:del w:id="86" w:author="Thalia Priscilla" w:date="2022-11-26T15:15:00Z"/>
          <w:sz w:val="26"/>
          <w:szCs w:val="26"/>
          <w:highlight w:val="white"/>
        </w:rPr>
      </w:pPr>
      <w:r>
        <w:rPr>
          <w:sz w:val="26"/>
          <w:szCs w:val="26"/>
        </w:rPr>
        <w:t>Walking him through several solves, he found difficulties in grasping the last step</w:t>
      </w:r>
      <w:ins w:id="87" w:author="Thalia Priscilla" w:date="2022-11-26T16:08:00Z">
        <w:r w:rsidR="00BC6A87">
          <w:rPr>
            <w:sz w:val="26"/>
            <w:szCs w:val="26"/>
          </w:rPr>
          <w:t>.</w:t>
        </w:r>
      </w:ins>
      <w:del w:id="88" w:author="Thalia Priscilla" w:date="2022-11-26T16:08:00Z">
        <w:r w:rsidDel="00BC6A87">
          <w:rPr>
            <w:sz w:val="26"/>
            <w:szCs w:val="26"/>
          </w:rPr>
          <w:delText>,</w:delText>
        </w:r>
      </w:del>
      <w:r>
        <w:rPr>
          <w:sz w:val="26"/>
          <w:szCs w:val="26"/>
        </w:rPr>
        <w:t xml:space="preserve"> </w:t>
      </w:r>
      <w:ins w:id="89" w:author="Thalia Priscilla" w:date="2022-11-26T16:08:00Z">
        <w:r w:rsidR="00BC6A87">
          <w:rPr>
            <w:sz w:val="26"/>
            <w:szCs w:val="26"/>
          </w:rPr>
          <w:t>S</w:t>
        </w:r>
      </w:ins>
      <w:del w:id="90" w:author="Thalia Priscilla" w:date="2022-11-26T16:08:00Z">
        <w:r w:rsidDel="00BC6A87">
          <w:rPr>
            <w:sz w:val="26"/>
            <w:szCs w:val="26"/>
          </w:rPr>
          <w:delText>s</w:delText>
        </w:r>
      </w:del>
      <w:r>
        <w:rPr>
          <w:sz w:val="26"/>
          <w:szCs w:val="26"/>
        </w:rPr>
        <w:t>o</w:t>
      </w:r>
      <w:ins w:id="91" w:author="Thalia Priscilla" w:date="2022-11-26T16:08:00Z">
        <w:r w:rsidR="00BC6A87">
          <w:rPr>
            <w:sz w:val="26"/>
            <w:szCs w:val="26"/>
          </w:rPr>
          <w:t>,</w:t>
        </w:r>
      </w:ins>
      <w:r>
        <w:rPr>
          <w:sz w:val="26"/>
          <w:szCs w:val="26"/>
        </w:rPr>
        <w:t xml:space="preserve"> I brought my entire collection of Rubik’s cubes, which helped him see and comprehend all possible patterns at that stage. Eventually, he smiled in gratitude from his first successful solve, and I found myself feeling </w:t>
      </w:r>
      <w:r>
        <w:rPr>
          <w:sz w:val="26"/>
          <w:szCs w:val="26"/>
        </w:rPr>
        <w:lastRenderedPageBreak/>
        <w:t>completely happy for him.</w:t>
      </w:r>
      <w:r>
        <w:rPr>
          <w:sz w:val="26"/>
          <w:szCs w:val="26"/>
        </w:rPr>
        <w:br/>
      </w:r>
      <w:r>
        <w:rPr>
          <w:sz w:val="26"/>
          <w:szCs w:val="26"/>
        </w:rPr>
        <w:br/>
        <w:t xml:space="preserve">He reached thirty seconds the following week, with shouts of joy after achieving new records. </w:t>
      </w:r>
      <w:r>
        <w:rPr>
          <w:sz w:val="26"/>
          <w:szCs w:val="26"/>
          <w:highlight w:val="white"/>
        </w:rPr>
        <w:t>With his contagious enthusiasm, I continued giving him advice for improvement. In just a few months, he cheered “Eight seconds!” as his new record overtook mine as the fastest.</w:t>
      </w:r>
      <w:commentRangeStart w:id="92"/>
      <w:r>
        <w:rPr>
          <w:sz w:val="26"/>
          <w:szCs w:val="26"/>
          <w:highlight w:val="white"/>
        </w:rPr>
        <w:t xml:space="preserve"> But I was celebrating with just as much joy. Helping someone else’s victory also felt like my victory. </w:t>
      </w:r>
      <w:commentRangeEnd w:id="92"/>
      <w:r w:rsidR="00622A04">
        <w:rPr>
          <w:rStyle w:val="CommentReference"/>
        </w:rPr>
        <w:commentReference w:id="92"/>
      </w:r>
    </w:p>
    <w:p w14:paraId="0000002C" w14:textId="77777777" w:rsidR="00F07CCA" w:rsidRDefault="00F07CCA">
      <w:pPr>
        <w:shd w:val="clear" w:color="auto" w:fill="FFFFFF"/>
        <w:spacing w:after="160"/>
        <w:rPr>
          <w:sz w:val="26"/>
          <w:szCs w:val="26"/>
          <w:highlight w:val="white"/>
        </w:rPr>
      </w:pPr>
    </w:p>
    <w:p w14:paraId="0000002D" w14:textId="77777777" w:rsidR="00F07CCA" w:rsidDel="007739CB" w:rsidRDefault="00DF66C0">
      <w:pPr>
        <w:shd w:val="clear" w:color="auto" w:fill="FFFFFF"/>
        <w:spacing w:after="160"/>
        <w:rPr>
          <w:del w:id="93" w:author="Thalia Priscilla" w:date="2022-11-26T15:15:00Z"/>
          <w:color w:val="0E101A"/>
          <w:sz w:val="26"/>
          <w:szCs w:val="26"/>
          <w:highlight w:val="white"/>
        </w:rPr>
      </w:pPr>
      <w:r>
        <w:rPr>
          <w:sz w:val="26"/>
          <w:szCs w:val="26"/>
          <w:highlight w:val="white"/>
        </w:rPr>
        <w:t>I discovered a skill and passion that I consider my greatest: hel</w:t>
      </w:r>
      <w:r>
        <w:rPr>
          <w:color w:val="0E101A"/>
          <w:sz w:val="26"/>
          <w:szCs w:val="26"/>
          <w:highlight w:val="white"/>
        </w:rPr>
        <w:t xml:space="preserve">ping other people achieve their goals. I saw my capability in sharing knowledge to help a </w:t>
      </w:r>
      <w:proofErr w:type="gramStart"/>
      <w:r>
        <w:rPr>
          <w:color w:val="0E101A"/>
          <w:sz w:val="26"/>
          <w:szCs w:val="26"/>
          <w:highlight w:val="white"/>
        </w:rPr>
        <w:t>friend reach milestones</w:t>
      </w:r>
      <w:proofErr w:type="gramEnd"/>
      <w:del w:id="94" w:author="Thalia Priscilla" w:date="2022-11-26T15:51:00Z">
        <w:r w:rsidDel="001B3D38">
          <w:rPr>
            <w:color w:val="0E101A"/>
            <w:sz w:val="26"/>
            <w:szCs w:val="26"/>
            <w:highlight w:val="white"/>
          </w:rPr>
          <w:delText>,</w:delText>
        </w:r>
      </w:del>
      <w:r>
        <w:rPr>
          <w:color w:val="0E101A"/>
          <w:sz w:val="26"/>
          <w:szCs w:val="26"/>
          <w:highlight w:val="white"/>
        </w:rPr>
        <w:t xml:space="preserve"> and was inspired to do so in other aspects of my life.  </w:t>
      </w:r>
    </w:p>
    <w:p w14:paraId="0000002E" w14:textId="77777777" w:rsidR="00F07CCA" w:rsidRDefault="00F07CCA">
      <w:pPr>
        <w:shd w:val="clear" w:color="auto" w:fill="FFFFFF"/>
        <w:spacing w:after="160"/>
        <w:rPr>
          <w:color w:val="0E101A"/>
          <w:sz w:val="26"/>
          <w:szCs w:val="26"/>
          <w:highlight w:val="white"/>
        </w:rPr>
      </w:pPr>
    </w:p>
    <w:p w14:paraId="62AF5FA2" w14:textId="77777777" w:rsidR="001B3D38" w:rsidRDefault="00DF66C0">
      <w:pPr>
        <w:shd w:val="clear" w:color="auto" w:fill="FFFFFF"/>
        <w:spacing w:after="160"/>
        <w:rPr>
          <w:ins w:id="95" w:author="Thalia Priscilla" w:date="2022-11-26T15:52:00Z"/>
          <w:sz w:val="26"/>
          <w:szCs w:val="26"/>
          <w:highlight w:val="white"/>
        </w:rPr>
      </w:pPr>
      <w:r>
        <w:rPr>
          <w:color w:val="0E101A"/>
          <w:sz w:val="26"/>
          <w:szCs w:val="26"/>
          <w:highlight w:val="white"/>
        </w:rPr>
        <w:t>I began teaching for the competition mathematics club in my school. Aside from sharing techniques</w:t>
      </w:r>
      <w:r>
        <w:rPr>
          <w:sz w:val="26"/>
          <w:szCs w:val="26"/>
          <w:highlight w:val="white"/>
        </w:rPr>
        <w:t xml:space="preserve"> and concepts that I learned and developed through various mathematics </w:t>
      </w:r>
      <w:proofErr w:type="gramStart"/>
      <w:r>
        <w:rPr>
          <w:sz w:val="26"/>
          <w:szCs w:val="26"/>
          <w:highlight w:val="white"/>
        </w:rPr>
        <w:t>competitions,</w:t>
      </w:r>
      <w:proofErr w:type="gramEnd"/>
      <w:r>
        <w:rPr>
          <w:sz w:val="26"/>
          <w:szCs w:val="26"/>
          <w:highlight w:val="white"/>
        </w:rPr>
        <w:t xml:space="preserve"> I gave club members problem sets that were more challenging than before, thus exercising their mathematical problem-solving skills. Their smiles of gratification hinted at an increase in their knowledge and passion for mathematics competitions. </w:t>
      </w:r>
    </w:p>
    <w:p w14:paraId="0000002F" w14:textId="14E88F32" w:rsidR="00F07CCA" w:rsidRDefault="00DF66C0">
      <w:pPr>
        <w:shd w:val="clear" w:color="auto" w:fill="FFFFFF"/>
        <w:spacing w:after="160"/>
        <w:rPr>
          <w:color w:val="0E101A"/>
          <w:sz w:val="26"/>
          <w:szCs w:val="26"/>
          <w:highlight w:val="white"/>
        </w:rPr>
      </w:pPr>
      <w:r>
        <w:rPr>
          <w:sz w:val="26"/>
          <w:szCs w:val="26"/>
          <w:highlight w:val="white"/>
        </w:rPr>
        <w:t>I also co-founded a school club on website development after hearing many comments of admiration about fascinating websites on the internet, and their desire to make one themselves. Though I needed to learn new programming languages and concepts</w:t>
      </w:r>
      <w:ins w:id="96" w:author="Thalia Priscilla" w:date="2022-11-26T16:12:00Z">
        <w:r w:rsidR="00622A04">
          <w:rPr>
            <w:sz w:val="26"/>
            <w:szCs w:val="26"/>
            <w:highlight w:val="white"/>
          </w:rPr>
          <w:t xml:space="preserve"> myself</w:t>
        </w:r>
      </w:ins>
      <w:r>
        <w:rPr>
          <w:sz w:val="26"/>
          <w:szCs w:val="26"/>
          <w:highlight w:val="white"/>
        </w:rPr>
        <w:t>, I was satisfied with the personal guidance I gave the club members - the knowledge I provided was tailored to their individual goals and intentions for the</w:t>
      </w:r>
      <w:r>
        <w:rPr>
          <w:color w:val="0E101A"/>
          <w:sz w:val="26"/>
          <w:szCs w:val="26"/>
          <w:highlight w:val="white"/>
        </w:rPr>
        <w:t>ir websites.</w:t>
      </w:r>
    </w:p>
    <w:p w14:paraId="00000030" w14:textId="77777777" w:rsidR="00F07CCA" w:rsidRDefault="00DF66C0">
      <w:pPr>
        <w:shd w:val="clear" w:color="auto" w:fill="FFFFFF"/>
        <w:spacing w:after="160"/>
        <w:rPr>
          <w:color w:val="0E101A"/>
          <w:sz w:val="26"/>
          <w:szCs w:val="26"/>
          <w:highlight w:val="white"/>
        </w:rPr>
      </w:pPr>
      <w:r>
        <w:rPr>
          <w:color w:val="0E101A"/>
          <w:sz w:val="26"/>
          <w:szCs w:val="26"/>
          <w:highlight w:val="white"/>
        </w:rPr>
        <w:t xml:space="preserve"> </w:t>
      </w:r>
    </w:p>
    <w:p w14:paraId="00000031" w14:textId="77777777" w:rsidR="00F07CCA" w:rsidRDefault="00DF66C0">
      <w:pPr>
        <w:shd w:val="clear" w:color="auto" w:fill="FFFFFF"/>
        <w:spacing w:after="160"/>
        <w:rPr>
          <w:sz w:val="26"/>
          <w:szCs w:val="26"/>
        </w:rPr>
      </w:pPr>
      <w:commentRangeStart w:id="97"/>
      <w:r>
        <w:rPr>
          <w:color w:val="0E101A"/>
          <w:sz w:val="26"/>
          <w:szCs w:val="26"/>
          <w:highlight w:val="white"/>
        </w:rPr>
        <w:t xml:space="preserve">I no longer desire to surpass others, and instead desire to help them get to where they wish. </w:t>
      </w:r>
      <w:commentRangeEnd w:id="97"/>
      <w:r>
        <w:commentReference w:id="97"/>
      </w:r>
    </w:p>
    <w:p w14:paraId="00000032" w14:textId="77777777" w:rsidR="00F07CCA" w:rsidRDefault="00F07CCA">
      <w:pPr>
        <w:shd w:val="clear" w:color="auto" w:fill="FFFFFF"/>
        <w:spacing w:after="160"/>
        <w:rPr>
          <w:sz w:val="26"/>
          <w:szCs w:val="26"/>
        </w:rPr>
      </w:pPr>
    </w:p>
    <w:p w14:paraId="00000033" w14:textId="6B0FD793" w:rsidR="00F07CCA" w:rsidRDefault="00F07CCA">
      <w:pPr>
        <w:shd w:val="clear" w:color="auto" w:fill="FFFFFF"/>
        <w:spacing w:after="160"/>
        <w:rPr>
          <w:sz w:val="26"/>
          <w:szCs w:val="26"/>
        </w:rPr>
      </w:pPr>
    </w:p>
    <w:sectPr w:rsidR="00F07CC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1-26T10:40:00Z" w:initials="TP">
    <w:p w14:paraId="2CF26B62" w14:textId="1EBD97C3" w:rsidR="002326FA" w:rsidRDefault="002326FA">
      <w:pPr>
        <w:pStyle w:val="CommentText"/>
      </w:pPr>
      <w:r>
        <w:rPr>
          <w:rStyle w:val="CommentReference"/>
        </w:rPr>
        <w:annotationRef/>
      </w:r>
      <w:r>
        <w:rPr>
          <w:rStyle w:val="CommentReference"/>
        </w:rPr>
        <w:t>I can see your concern from this illustration. But as a reader, I would like to hear from you explicitly what you were trying to achieve here. E.g., you can briefly mention your hope for more laughter or chit chat.</w:t>
      </w:r>
    </w:p>
  </w:comment>
  <w:comment w:id="38" w:author="Thalia Priscilla" w:date="2022-11-26T11:10:00Z" w:initials="TP">
    <w:p w14:paraId="16B35816" w14:textId="7A30AED0" w:rsidR="00831D2B" w:rsidRDefault="00831D2B">
      <w:pPr>
        <w:pStyle w:val="CommentText"/>
      </w:pPr>
      <w:r>
        <w:rPr>
          <w:rStyle w:val="CommentReference"/>
        </w:rPr>
        <w:annotationRef/>
      </w:r>
      <w:r>
        <w:t>Did more people end up joining?</w:t>
      </w:r>
    </w:p>
  </w:comment>
  <w:comment w:id="40" w:author="Thalia Priscilla" w:date="2022-11-26T11:26:00Z" w:initials="TP">
    <w:p w14:paraId="2E134EDA" w14:textId="0DCB0612" w:rsidR="00EE7322" w:rsidRDefault="00EE7322">
      <w:pPr>
        <w:pStyle w:val="CommentText"/>
      </w:pPr>
      <w:r>
        <w:rPr>
          <w:rStyle w:val="CommentReference"/>
        </w:rPr>
        <w:annotationRef/>
      </w:r>
      <w:r>
        <w:t>What was the most valuable outcome from your perspective?</w:t>
      </w:r>
    </w:p>
  </w:comment>
  <w:comment w:id="85" w:author="Thalia Priscilla" w:date="2022-11-26T16:05:00Z" w:initials="TP">
    <w:p w14:paraId="0DD08F55" w14:textId="2CA61540" w:rsidR="00BC6A87" w:rsidRDefault="00BC6A87">
      <w:pPr>
        <w:pStyle w:val="CommentText"/>
      </w:pPr>
      <w:r>
        <w:rPr>
          <w:rStyle w:val="CommentReference"/>
        </w:rPr>
        <w:annotationRef/>
      </w:r>
      <w:r>
        <w:rPr>
          <w:rStyle w:val="CommentReference"/>
        </w:rPr>
        <w:t>Hesitant is usually used in the context of doing something, such as you may be hesitant in teaching your friend. Perhaps the more appropriate word in this context is doubtful.</w:t>
      </w:r>
    </w:p>
  </w:comment>
  <w:comment w:id="92" w:author="Thalia Priscilla" w:date="2022-11-26T16:10:00Z" w:initials="TP">
    <w:p w14:paraId="6F9992B2" w14:textId="77777777" w:rsidR="00622A04" w:rsidRDefault="00622A04">
      <w:pPr>
        <w:pStyle w:val="CommentText"/>
      </w:pPr>
      <w:r>
        <w:rPr>
          <w:rStyle w:val="CommentReference"/>
        </w:rPr>
        <w:annotationRef/>
      </w:r>
      <w:r>
        <w:rPr>
          <w:rStyle w:val="CommentReference"/>
        </w:rPr>
        <w:annotationRef/>
      </w:r>
      <w:r>
        <w:t>Can you give a contrast to how it feels for you to have someone else beat your record? It’s not easy to see the student become the master and to have a big heart like yours is something to highlight.</w:t>
      </w:r>
    </w:p>
    <w:p w14:paraId="00804836" w14:textId="34B32DCD" w:rsidR="00622A04" w:rsidRDefault="00622A04">
      <w:pPr>
        <w:pStyle w:val="CommentText"/>
      </w:pPr>
      <w:r>
        <w:t>Maybe you can mention how instead of feeling beaten, you were overjoyed as their victory felt like yours.</w:t>
      </w:r>
    </w:p>
  </w:comment>
  <w:comment w:id="97" w:author="Devi Kasih" w:date="2022-11-24T19:27:00Z" w:initials="">
    <w:p w14:paraId="00000034" w14:textId="77777777" w:rsidR="00F07CCA" w:rsidRDefault="00DF66C0">
      <w:pPr>
        <w:widowControl w:val="0"/>
        <w:pBdr>
          <w:top w:val="nil"/>
          <w:left w:val="nil"/>
          <w:bottom w:val="nil"/>
          <w:right w:val="nil"/>
          <w:between w:val="nil"/>
        </w:pBdr>
        <w:spacing w:line="240" w:lineRule="auto"/>
        <w:rPr>
          <w:color w:val="000000"/>
        </w:rPr>
      </w:pPr>
      <w:proofErr w:type="spellStart"/>
      <w:r>
        <w:rPr>
          <w:color w:val="000000"/>
        </w:rPr>
        <w:t>ini</w:t>
      </w:r>
      <w:proofErr w:type="spellEnd"/>
      <w:r>
        <w:rPr>
          <w:color w:val="000000"/>
        </w:rPr>
        <w:t xml:space="preserve"> </w:t>
      </w:r>
      <w:proofErr w:type="spellStart"/>
      <w:r>
        <w:rPr>
          <w:color w:val="000000"/>
        </w:rPr>
        <w:t>kok</w:t>
      </w:r>
      <w:proofErr w:type="spellEnd"/>
      <w:r>
        <w:rPr>
          <w:color w:val="000000"/>
        </w:rPr>
        <w:t xml:space="preserve"> </w:t>
      </w:r>
      <w:proofErr w:type="spellStart"/>
      <w:r>
        <w:rPr>
          <w:color w:val="000000"/>
        </w:rPr>
        <w:t>masih</w:t>
      </w:r>
      <w:proofErr w:type="spellEnd"/>
      <w:r>
        <w:rPr>
          <w:color w:val="000000"/>
        </w:rPr>
        <w:t xml:space="preserve"> </w:t>
      </w:r>
      <w:proofErr w:type="spellStart"/>
      <w:r>
        <w:rPr>
          <w:color w:val="000000"/>
        </w:rPr>
        <w:t>disini</w:t>
      </w:r>
      <w:proofErr w:type="spellEnd"/>
      <w:r>
        <w:rPr>
          <w:color w:val="000000"/>
        </w:rPr>
        <w:t xml:space="preserve"> </w:t>
      </w:r>
      <w:proofErr w:type="spellStart"/>
      <w:r>
        <w:rPr>
          <w:color w:val="000000"/>
        </w:rPr>
        <w:t>ya</w:t>
      </w:r>
      <w:proofErr w:type="spellEnd"/>
      <w:r>
        <w:rPr>
          <w:color w:val="000000"/>
        </w:rPr>
        <w:t xml:space="preserve">? </w:t>
      </w:r>
      <w:proofErr w:type="spellStart"/>
      <w:r>
        <w:rPr>
          <w:color w:val="000000"/>
        </w:rPr>
        <w:t>i</w:t>
      </w:r>
      <w:proofErr w:type="spellEnd"/>
      <w:r>
        <w:rPr>
          <w:color w:val="000000"/>
        </w:rPr>
        <w:t xml:space="preserve"> think it's better to change it to how you want to bring this talent to contribute to the UC's community? -- maybe relate it to "changemaking</w:t>
      </w:r>
      <w:proofErr w:type="gramStart"/>
      <w:r>
        <w:rPr>
          <w:color w:val="000000"/>
        </w:rPr>
        <w:t>"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F26B62" w15:done="0"/>
  <w15:commentEx w15:paraId="16B35816" w15:done="0"/>
  <w15:commentEx w15:paraId="2E134EDA" w15:done="0"/>
  <w15:commentEx w15:paraId="0DD08F55" w15:done="0"/>
  <w15:commentEx w15:paraId="00804836" w15:done="0"/>
  <w15:commentEx w15:paraId="00000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6B9D" w16cex:dateUtc="2022-11-26T03:40:00Z"/>
  <w16cex:commentExtensible w16cex:durableId="272C7291" w16cex:dateUtc="2022-11-26T04:10:00Z"/>
  <w16cex:commentExtensible w16cex:durableId="272C7649" w16cex:dateUtc="2022-11-26T04:26:00Z"/>
  <w16cex:commentExtensible w16cex:durableId="272CB7E1" w16cex:dateUtc="2022-11-26T09:05:00Z"/>
  <w16cex:commentExtensible w16cex:durableId="272CB8EC" w16cex:dateUtc="2022-11-26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F26B62" w16cid:durableId="272C6B9D"/>
  <w16cid:commentId w16cid:paraId="16B35816" w16cid:durableId="272C7291"/>
  <w16cid:commentId w16cid:paraId="2E134EDA" w16cid:durableId="272C7649"/>
  <w16cid:commentId w16cid:paraId="0DD08F55" w16cid:durableId="272CB7E1"/>
  <w16cid:commentId w16cid:paraId="00804836" w16cid:durableId="272CB8EC"/>
  <w16cid:commentId w16cid:paraId="00000034" w16cid:durableId="2729F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CCA"/>
    <w:rsid w:val="001B3D38"/>
    <w:rsid w:val="00200C86"/>
    <w:rsid w:val="002326FA"/>
    <w:rsid w:val="003D559D"/>
    <w:rsid w:val="00622A04"/>
    <w:rsid w:val="006F40A7"/>
    <w:rsid w:val="007739CB"/>
    <w:rsid w:val="007B30BA"/>
    <w:rsid w:val="007D3F8A"/>
    <w:rsid w:val="00831D2B"/>
    <w:rsid w:val="00954E20"/>
    <w:rsid w:val="00991DEB"/>
    <w:rsid w:val="00BC6A87"/>
    <w:rsid w:val="00D4732B"/>
    <w:rsid w:val="00D61C97"/>
    <w:rsid w:val="00DF66C0"/>
    <w:rsid w:val="00ED181F"/>
    <w:rsid w:val="00EE7322"/>
    <w:rsid w:val="00EF4D07"/>
    <w:rsid w:val="00F07326"/>
    <w:rsid w:val="00F0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08CCB"/>
  <w15:docId w15:val="{CC1CD215-B5A1-834F-8FF2-C72193D9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hd w:val="clear" w:color="auto" w:fill="FFFFFF"/>
      <w:spacing w:before="360" w:after="160"/>
      <w:outlineLvl w:val="1"/>
    </w:pPr>
    <w:rPr>
      <w:rFonts w:ascii="Comic Sans MS" w:eastAsia="Comic Sans MS" w:hAnsi="Comic Sans MS" w:cs="Comic Sans MS"/>
      <w:color w:val="0000FF"/>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07326"/>
    <w:pPr>
      <w:spacing w:line="240" w:lineRule="auto"/>
    </w:pPr>
  </w:style>
  <w:style w:type="paragraph" w:styleId="CommentSubject">
    <w:name w:val="annotation subject"/>
    <w:basedOn w:val="CommentText"/>
    <w:next w:val="CommentText"/>
    <w:link w:val="CommentSubjectChar"/>
    <w:uiPriority w:val="99"/>
    <w:semiHidden/>
    <w:unhideWhenUsed/>
    <w:rsid w:val="002326FA"/>
    <w:rPr>
      <w:b/>
      <w:bCs/>
    </w:rPr>
  </w:style>
  <w:style w:type="character" w:customStyle="1" w:styleId="CommentSubjectChar">
    <w:name w:val="Comment Subject Char"/>
    <w:basedOn w:val="CommentTextChar"/>
    <w:link w:val="CommentSubject"/>
    <w:uiPriority w:val="99"/>
    <w:semiHidden/>
    <w:rsid w:val="002326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6</cp:revision>
  <dcterms:created xsi:type="dcterms:W3CDTF">2022-11-24T19:28:00Z</dcterms:created>
  <dcterms:modified xsi:type="dcterms:W3CDTF">2022-11-26T12:46:00Z</dcterms:modified>
</cp:coreProperties>
</file>