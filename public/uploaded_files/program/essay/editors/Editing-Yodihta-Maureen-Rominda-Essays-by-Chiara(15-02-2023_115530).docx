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F1738" w:rsidRDefault="00000000">
      <w:pPr>
        <w:rPr>
          <w:b/>
        </w:rPr>
      </w:pPr>
      <w:r>
        <w:rPr>
          <w:b/>
        </w:rPr>
        <w:t>Essay Kontribusi</w:t>
      </w:r>
    </w:p>
    <w:p w14:paraId="00000002" w14:textId="77777777" w:rsidR="000F1738" w:rsidRDefault="000F1738"/>
    <w:p w14:paraId="00000003" w14:textId="77777777" w:rsidR="000F1738" w:rsidRDefault="00000000">
      <w:pPr>
        <w:rPr>
          <w:b/>
        </w:rPr>
      </w:pPr>
      <w:r>
        <w:rPr>
          <w:b/>
        </w:rPr>
        <w:t>Background</w:t>
      </w:r>
    </w:p>
    <w:p w14:paraId="00000004" w14:textId="3413D141" w:rsidR="000F1738" w:rsidRDefault="00000000">
      <w:r>
        <w:t xml:space="preserve">I began seriously thinking about advancing my education in Finance during my economics classes in college. My financial professor from the Portfolio Theory and Investment Analysis class ignited my passion for the investment industry </w:t>
      </w:r>
      <w:del w:id="0" w:author="Chiara Situmorang" w:date="2023-02-15T11:23:00Z">
        <w:r w:rsidDel="00A14BDE">
          <w:delText xml:space="preserve">and </w:delText>
        </w:r>
      </w:del>
      <w:ins w:id="1" w:author="Chiara Situmorang" w:date="2023-02-15T11:23:00Z">
        <w:r w:rsidR="00A14BDE">
          <w:t>when he</w:t>
        </w:r>
        <w:r w:rsidR="00A14BDE">
          <w:t xml:space="preserve"> </w:t>
        </w:r>
      </w:ins>
      <w:r>
        <w:t xml:space="preserve">taught me </w:t>
      </w:r>
      <w:ins w:id="2" w:author="Chiara Situmorang" w:date="2023-02-15T11:23:00Z">
        <w:r w:rsidR="00A14BDE">
          <w:t xml:space="preserve">about the </w:t>
        </w:r>
      </w:ins>
      <w:r>
        <w:t xml:space="preserve">various analytical tools in the financial market </w:t>
      </w:r>
      <w:ins w:id="3" w:author="Chiara Situmorang" w:date="2023-02-15T11:23:00Z">
        <w:r w:rsidR="00A14BDE">
          <w:t xml:space="preserve">needed </w:t>
        </w:r>
      </w:ins>
      <w:r>
        <w:t xml:space="preserve">to create a sound investment decision. It was my internship experience at an investment bank that further solidified my interest in the field. Being at the forefront of the capital market </w:t>
      </w:r>
      <w:del w:id="4" w:author="Chiara Situmorang" w:date="2023-02-15T11:22:00Z">
        <w:r w:rsidDel="00A14BDE">
          <w:delText xml:space="preserve">has </w:delText>
        </w:r>
      </w:del>
      <w:r>
        <w:t xml:space="preserve">exposed me to the financial viability assessment process of companies before any corporate actions and </w:t>
      </w:r>
      <w:ins w:id="5" w:author="Chiara Situmorang" w:date="2023-02-15T11:22:00Z">
        <w:r w:rsidR="00A14BDE">
          <w:t xml:space="preserve">helped </w:t>
        </w:r>
      </w:ins>
      <w:ins w:id="6" w:author="Chiara Situmorang" w:date="2023-02-15T11:23:00Z">
        <w:r w:rsidR="00A14BDE">
          <w:t xml:space="preserve">me see </w:t>
        </w:r>
      </w:ins>
      <w:r>
        <w:t>the significant role of the economy in the financial market.</w:t>
      </w:r>
    </w:p>
    <w:p w14:paraId="00000005" w14:textId="77777777" w:rsidR="000F1738" w:rsidRDefault="000F1738"/>
    <w:p w14:paraId="00000006" w14:textId="1B7712C1" w:rsidR="000F1738" w:rsidRDefault="00000000">
      <w:r>
        <w:t xml:space="preserve">Besides that, my family background in finance has also </w:t>
      </w:r>
      <w:del w:id="7" w:author="Chiara Situmorang" w:date="2023-02-15T11:23:00Z">
        <w:r w:rsidDel="00A14BDE">
          <w:delText xml:space="preserve">more or less </w:delText>
        </w:r>
      </w:del>
      <w:r>
        <w:t xml:space="preserve">contributed to my career and education choices. Raised in a family working in finance, I am used to having daily discussions about the role of finance in driving business success, which contributed largely to my passion for finance. In deciding on my undergraduate major, I discussed it with my father and elder sisters since they </w:t>
      </w:r>
      <w:del w:id="8" w:author="Chiara Situmorang" w:date="2023-02-15T11:23:00Z">
        <w:r w:rsidDel="00A14BDE">
          <w:delText xml:space="preserve">learned </w:delText>
        </w:r>
      </w:del>
      <w:ins w:id="9" w:author="Chiara Situmorang" w:date="2023-02-15T11:23:00Z">
        <w:r w:rsidR="00A14BDE">
          <w:t>studied</w:t>
        </w:r>
        <w:r w:rsidR="00A14BDE">
          <w:t xml:space="preserve"> </w:t>
        </w:r>
      </w:ins>
      <w:r>
        <w:t xml:space="preserve">finance during their tertiary studies. </w:t>
      </w:r>
      <w:commentRangeStart w:id="10"/>
      <w:r>
        <w:t>I then chose economics</w:t>
      </w:r>
      <w:commentRangeEnd w:id="10"/>
      <w:r w:rsidR="00A14BDE">
        <w:rPr>
          <w:rStyle w:val="CommentReference"/>
        </w:rPr>
        <w:commentReference w:id="10"/>
      </w:r>
      <w:r>
        <w:t xml:space="preserve"> to </w:t>
      </w:r>
      <w:commentRangeStart w:id="11"/>
      <w:r>
        <w:t xml:space="preserve">grasp the underlying market mechanism is important for me </w:t>
      </w:r>
      <w:commentRangeEnd w:id="11"/>
      <w:r w:rsidR="00A14BDE">
        <w:rPr>
          <w:rStyle w:val="CommentReference"/>
        </w:rPr>
        <w:commentReference w:id="11"/>
      </w:r>
      <w:r>
        <w:t>and understand how companies can benefit or be disadvantaged from changes in the economy.</w:t>
      </w:r>
    </w:p>
    <w:p w14:paraId="00000007" w14:textId="77777777" w:rsidR="000F1738" w:rsidRDefault="000F1738"/>
    <w:p w14:paraId="00000008" w14:textId="20CBC1F3" w:rsidR="000F1738" w:rsidRDefault="00000000">
      <w:r>
        <w:t>To achieve my professional aspirations</w:t>
      </w:r>
      <w:ins w:id="12" w:author="Chiara Situmorang" w:date="2023-02-15T11:28:00Z">
        <w:r w:rsidR="00A14BDE">
          <w:t xml:space="preserve"> to </w:t>
        </w:r>
        <w:commentRangeStart w:id="13"/>
        <w:r w:rsidR="00A14BDE">
          <w:t>…</w:t>
        </w:r>
      </w:ins>
      <w:commentRangeEnd w:id="13"/>
      <w:ins w:id="14" w:author="Chiara Situmorang" w:date="2023-02-15T11:29:00Z">
        <w:r w:rsidR="00A14BDE">
          <w:rPr>
            <w:rStyle w:val="CommentReference"/>
          </w:rPr>
          <w:commentReference w:id="13"/>
        </w:r>
      </w:ins>
      <w:r>
        <w:t xml:space="preserve">, I realize </w:t>
      </w:r>
      <w:del w:id="15" w:author="Chiara Situmorang" w:date="2023-02-15T11:29:00Z">
        <w:r w:rsidDel="00A14BDE">
          <w:delText xml:space="preserve">the </w:delText>
        </w:r>
      </w:del>
      <w:ins w:id="16" w:author="Chiara Situmorang" w:date="2023-02-15T11:29:00Z">
        <w:r w:rsidR="00A14BDE">
          <w:t>I</w:t>
        </w:r>
        <w:r w:rsidR="00A14BDE">
          <w:t xml:space="preserve"> </w:t>
        </w:r>
      </w:ins>
      <w:r>
        <w:t>need to obtain</w:t>
      </w:r>
      <w:del w:id="17" w:author="Chiara Situmorang" w:date="2023-02-15T11:29:00Z">
        <w:r w:rsidDel="00A14BDE">
          <w:delText xml:space="preserve"> the</w:delText>
        </w:r>
      </w:del>
      <w:r>
        <w:t xml:space="preserve"> fundamental knowledge of economics, which covers how the market system works, and the financial skills to perform </w:t>
      </w:r>
      <w:ins w:id="18" w:author="Chiara Situmorang" w:date="2023-02-15T11:30:00Z">
        <w:r w:rsidR="00A14BDE">
          <w:t xml:space="preserve">a </w:t>
        </w:r>
      </w:ins>
      <w:r>
        <w:t xml:space="preserve">portfolio analysis. </w:t>
      </w:r>
      <w:del w:id="19" w:author="Chiara Situmorang" w:date="2023-02-15T11:30:00Z">
        <w:r w:rsidDel="00A14BDE">
          <w:delText>In doing so</w:delText>
        </w:r>
      </w:del>
      <w:ins w:id="20" w:author="Chiara Situmorang" w:date="2023-02-15T11:30:00Z">
        <w:r w:rsidR="00A14BDE">
          <w:t>As a result</w:t>
        </w:r>
      </w:ins>
      <w:r>
        <w:t xml:space="preserve">, I have looked for other opportunities to understand more about </w:t>
      </w:r>
      <w:commentRangeStart w:id="21"/>
      <w:r>
        <w:t>fundraising</w:t>
      </w:r>
      <w:commentRangeEnd w:id="21"/>
      <w:r w:rsidR="00A14BDE">
        <w:rPr>
          <w:rStyle w:val="CommentReference"/>
        </w:rPr>
        <w:commentReference w:id="21"/>
      </w:r>
      <w:r>
        <w:t xml:space="preserve">. In my junior year, I entered the capital market by interning at the Investment Banking division of a leading brokerage firm in Indonesia. During this internship, I helped the team advise a state-owned enterprise for a potential acquisition. I collected historical financial data–long-term plans and industry projections–to build financial projections and perform pre-acquisition feasibility studies on the target company. I also gathered legal and tax considerations to create an optimal deal structure. From this, I got to work on projects involving some of the largest companies in Indonesia and gain skills in corporate valuations, financial modeling, and deal structuring. </w:t>
      </w:r>
    </w:p>
    <w:p w14:paraId="00000009" w14:textId="77777777" w:rsidR="000F1738" w:rsidRDefault="000F1738"/>
    <w:p w14:paraId="0000000A" w14:textId="6E93E785" w:rsidR="000F1738" w:rsidRDefault="00000000">
      <w:r>
        <w:t xml:space="preserve">After graduating, I worked as a forensics consultant at PwC and served clients from various sectors. In one of my projects, I represented a buy-side multinational company </w:t>
      </w:r>
      <w:ins w:id="22" w:author="Chiara Situmorang" w:date="2023-02-15T11:32:00Z">
        <w:r w:rsidR="00A14BDE">
          <w:t>during</w:t>
        </w:r>
      </w:ins>
      <w:del w:id="23" w:author="Chiara Situmorang" w:date="2023-02-15T11:32:00Z">
        <w:r w:rsidDel="00A14BDE">
          <w:delText>in</w:delText>
        </w:r>
      </w:del>
      <w:r>
        <w:t xml:space="preserve"> the due diligence process for an ongoing acquisition deal. By reviewing transactions of the target company, I managed to identify potential fraudulent transactions, with signs of bribery and corruption, resulting in questionable outstanding receivables. I </w:t>
      </w:r>
      <w:del w:id="24" w:author="Chiara Situmorang" w:date="2023-02-15T11:32:00Z">
        <w:r w:rsidDel="00A14BDE">
          <w:delText xml:space="preserve">then </w:delText>
        </w:r>
      </w:del>
      <w:r>
        <w:t xml:space="preserve">collected evidence </w:t>
      </w:r>
      <w:del w:id="25" w:author="Chiara Situmorang" w:date="2023-02-15T11:32:00Z">
        <w:r w:rsidDel="00A14BDE">
          <w:delText xml:space="preserve">showing </w:delText>
        </w:r>
      </w:del>
      <w:ins w:id="26" w:author="Chiara Situmorang" w:date="2023-02-15T11:32:00Z">
        <w:r w:rsidR="00A14BDE">
          <w:t>indicat</w:t>
        </w:r>
        <w:r w:rsidR="00A14BDE">
          <w:t xml:space="preserve">ing </w:t>
        </w:r>
      </w:ins>
      <w:r>
        <w:t xml:space="preserve">that these transactions were conducted with </w:t>
      </w:r>
      <w:commentRangeStart w:id="27"/>
      <w:r>
        <w:t xml:space="preserve">related parties </w:t>
      </w:r>
      <w:commentRangeEnd w:id="27"/>
      <w:r w:rsidR="00A14BDE">
        <w:rPr>
          <w:rStyle w:val="CommentReference"/>
        </w:rPr>
        <w:commentReference w:id="27"/>
      </w:r>
      <w:r>
        <w:t>and there were no supporting documents to ensure a transparent and fair business practice in selecting the companies as a subcontractor. Our team’s findings ended up halting the acquisition plan and prevented over US$50 million potential financial losses for the acquiring company. My experience in PwC has equipped me with strong quantitative skills, a structured and analytical thought process, and great attention to detail</w:t>
      </w:r>
      <w:del w:id="28" w:author="Chiara Situmorang" w:date="2023-02-15T11:33:00Z">
        <w:r w:rsidDel="00A14BDE">
          <w:delText>s</w:delText>
        </w:r>
      </w:del>
      <w:r>
        <w:t xml:space="preserve">, all of which will allow me to thrive in my postgraduate studies. </w:t>
      </w:r>
    </w:p>
    <w:p w14:paraId="0000000B" w14:textId="77777777" w:rsidR="000F1738" w:rsidRDefault="000F1738"/>
    <w:p w14:paraId="0000000C" w14:textId="77777777" w:rsidR="000F1738" w:rsidRDefault="00000000">
      <w:pPr>
        <w:rPr>
          <w:b/>
        </w:rPr>
      </w:pPr>
      <w:r>
        <w:rPr>
          <w:b/>
        </w:rPr>
        <w:t>Plans for Postgraduate Studies</w:t>
      </w:r>
    </w:p>
    <w:p w14:paraId="0000000D" w14:textId="55DB86BB" w:rsidR="000F1738" w:rsidRDefault="00000000">
      <w:r>
        <w:t xml:space="preserve">Despite </w:t>
      </w:r>
      <w:ins w:id="29" w:author="Chiara Situmorang" w:date="2023-02-15T11:33:00Z">
        <w:r w:rsidR="00A14BDE">
          <w:t xml:space="preserve">already </w:t>
        </w:r>
      </w:ins>
      <w:r>
        <w:t xml:space="preserve">taking finance courses during and after my undergraduate studies, there are areas that I want to study further in </w:t>
      </w:r>
      <w:ins w:id="30" w:author="Chiara Situmorang" w:date="2023-02-15T11:33:00Z">
        <w:r w:rsidR="00A14BDE">
          <w:t>c</w:t>
        </w:r>
      </w:ins>
      <w:del w:id="31" w:author="Chiara Situmorang" w:date="2023-02-15T11:33:00Z">
        <w:r w:rsidDel="00A14BDE">
          <w:delText>C</w:delText>
        </w:r>
      </w:del>
      <w:r>
        <w:t xml:space="preserve">orporate </w:t>
      </w:r>
      <w:ins w:id="32" w:author="Chiara Situmorang" w:date="2023-02-15T11:33:00Z">
        <w:r w:rsidR="00A14BDE">
          <w:t>f</w:t>
        </w:r>
      </w:ins>
      <w:del w:id="33" w:author="Chiara Situmorang" w:date="2023-02-15T11:33:00Z">
        <w:r w:rsidDel="00A14BDE">
          <w:delText>F</w:delText>
        </w:r>
      </w:del>
      <w:r>
        <w:t xml:space="preserve">inance, such as </w:t>
      </w:r>
      <w:ins w:id="34" w:author="Chiara Situmorang" w:date="2023-02-15T11:33:00Z">
        <w:r w:rsidR="00A14BDE">
          <w:t>c</w:t>
        </w:r>
      </w:ins>
      <w:del w:id="35" w:author="Chiara Situmorang" w:date="2023-02-15T11:33:00Z">
        <w:r w:rsidDel="00A14BDE">
          <w:delText>C</w:delText>
        </w:r>
      </w:del>
      <w:r>
        <w:t xml:space="preserve">apital </w:t>
      </w:r>
      <w:ins w:id="36" w:author="Chiara Situmorang" w:date="2023-02-15T11:33:00Z">
        <w:r w:rsidR="00A14BDE">
          <w:t>s</w:t>
        </w:r>
      </w:ins>
      <w:del w:id="37" w:author="Chiara Situmorang" w:date="2023-02-15T11:33:00Z">
        <w:r w:rsidDel="00A14BDE">
          <w:delText>S</w:delText>
        </w:r>
      </w:del>
      <w:r>
        <w:t xml:space="preserve">tructure and </w:t>
      </w:r>
      <w:ins w:id="38" w:author="Chiara Situmorang" w:date="2023-02-15T11:34:00Z">
        <w:r w:rsidR="00A14BDE">
          <w:t>v</w:t>
        </w:r>
      </w:ins>
      <w:del w:id="39" w:author="Chiara Situmorang" w:date="2023-02-15T11:33:00Z">
        <w:r w:rsidDel="00A14BDE">
          <w:delText>V</w:delText>
        </w:r>
      </w:del>
      <w:r>
        <w:t xml:space="preserve">aluation </w:t>
      </w:r>
      <w:r>
        <w:lastRenderedPageBreak/>
        <w:t xml:space="preserve">of </w:t>
      </w:r>
      <w:ins w:id="40" w:author="Chiara Situmorang" w:date="2023-02-15T11:34:00Z">
        <w:r w:rsidR="00A14BDE">
          <w:t>a</w:t>
        </w:r>
      </w:ins>
      <w:del w:id="41" w:author="Chiara Situmorang" w:date="2023-02-15T11:34:00Z">
        <w:r w:rsidDel="00A14BDE">
          <w:delText>A</w:delText>
        </w:r>
      </w:del>
      <w:r>
        <w:t xml:space="preserve">ssets. </w:t>
      </w:r>
      <w:commentRangeStart w:id="42"/>
      <w:r>
        <w:t xml:space="preserve">Obtaining knowledge in these areas would allow me to have technical </w:t>
      </w:r>
      <w:ins w:id="43" w:author="Chiara Situmorang" w:date="2023-02-15T11:34:00Z">
        <w:r w:rsidR="00A14BDE">
          <w:t xml:space="preserve">financial </w:t>
        </w:r>
      </w:ins>
      <w:r>
        <w:t xml:space="preserve">knowledge </w:t>
      </w:r>
      <w:del w:id="44" w:author="Chiara Situmorang" w:date="2023-02-15T11:34:00Z">
        <w:r w:rsidDel="00A14BDE">
          <w:delText xml:space="preserve">in Finance </w:delText>
        </w:r>
      </w:del>
      <w:r>
        <w:t xml:space="preserve">that will be central </w:t>
      </w:r>
      <w:del w:id="45" w:author="Chiara Situmorang" w:date="2023-02-15T11:34:00Z">
        <w:r w:rsidDel="00A14BDE">
          <w:delText>for analyzing</w:delText>
        </w:r>
      </w:del>
      <w:ins w:id="46" w:author="Chiara Situmorang" w:date="2023-02-15T11:34:00Z">
        <w:r w:rsidR="00A14BDE">
          <w:t>in analyzing</w:t>
        </w:r>
      </w:ins>
      <w:r>
        <w:t xml:space="preserve"> the finances of businesses</w:t>
      </w:r>
      <w:commentRangeEnd w:id="42"/>
      <w:r w:rsidR="00A14BDE">
        <w:rPr>
          <w:rStyle w:val="CommentReference"/>
        </w:rPr>
        <w:commentReference w:id="42"/>
      </w:r>
      <w:r>
        <w:t xml:space="preserve">. To that end, pursuing a postgraduate degree in Finance will strengthen my knowledge in finance, </w:t>
      </w:r>
      <w:commentRangeStart w:id="47"/>
      <w:r>
        <w:t>which will be crucial to analyze my investments and manage my portfolio,</w:t>
      </w:r>
      <w:commentRangeEnd w:id="47"/>
      <w:r w:rsidR="00A14BDE">
        <w:rPr>
          <w:rStyle w:val="CommentReference"/>
        </w:rPr>
        <w:commentReference w:id="47"/>
      </w:r>
      <w:r>
        <w:t xml:space="preserve"> among others. </w:t>
      </w:r>
    </w:p>
    <w:p w14:paraId="0000000E" w14:textId="77777777" w:rsidR="000F1738" w:rsidRDefault="000F1738"/>
    <w:p w14:paraId="0000000F" w14:textId="3B263780" w:rsidR="000F1738" w:rsidRDefault="00000000">
      <w:r>
        <w:t xml:space="preserve">In deciding my postgraduate degree, I </w:t>
      </w:r>
      <w:ins w:id="48" w:author="Chiara Situmorang" w:date="2023-02-15T11:36:00Z">
        <w:r w:rsidR="00A14BDE">
          <w:t xml:space="preserve">have </w:t>
        </w:r>
      </w:ins>
      <w:r>
        <w:t>take</w:t>
      </w:r>
      <w:ins w:id="49" w:author="Chiara Situmorang" w:date="2023-02-15T11:36:00Z">
        <w:r w:rsidR="00A14BDE">
          <w:t>n</w:t>
        </w:r>
      </w:ins>
      <w:r>
        <w:t xml:space="preserve"> into account several aspects of the programs that different universities offer. These include the degree of variability of its elective courses to </w:t>
      </w:r>
      <w:del w:id="50" w:author="Chiara Situmorang" w:date="2023-02-15T11:37:00Z">
        <w:r w:rsidDel="00A14BDE">
          <w:delText xml:space="preserve">ensure </w:delText>
        </w:r>
      </w:del>
      <w:ins w:id="51" w:author="Chiara Situmorang" w:date="2023-02-15T11:37:00Z">
        <w:r w:rsidR="00A14BDE">
          <w:t>allow for</w:t>
        </w:r>
        <w:r w:rsidR="00A14BDE">
          <w:t xml:space="preserve"> </w:t>
        </w:r>
      </w:ins>
      <w:r>
        <w:t>the versatility of knowledge that I would obtain through my studies, the diversity of international students to expand my network and gain the ability to think from multiple perspectives, and the extracurricular activities that I can join to g</w:t>
      </w:r>
      <w:ins w:id="52" w:author="Chiara Situmorang" w:date="2023-02-15T11:37:00Z">
        <w:r w:rsidR="00A14BDE">
          <w:t>aine</w:t>
        </w:r>
      </w:ins>
      <w:del w:id="53" w:author="Chiara Situmorang" w:date="2023-02-15T11:37:00Z">
        <w:r w:rsidDel="00A14BDE">
          <w:delText>et</w:delText>
        </w:r>
      </w:del>
      <w:r>
        <w:t xml:space="preserve"> practical experience and make the most of my postgraduate experience. I also consider</w:t>
      </w:r>
      <w:ins w:id="54" w:author="Chiara Situmorang" w:date="2023-02-15T11:37:00Z">
        <w:r w:rsidR="00A14BDE">
          <w:t>d</w:t>
        </w:r>
      </w:ins>
      <w:r>
        <w:t xml:space="preserve"> my educational background and working experience in accordance with the entry requirements of each program. </w:t>
      </w:r>
    </w:p>
    <w:p w14:paraId="00000010" w14:textId="77777777" w:rsidR="000F1738" w:rsidRDefault="000F1738">
      <w:pPr>
        <w:rPr>
          <w:b/>
        </w:rPr>
      </w:pPr>
    </w:p>
    <w:p w14:paraId="00000011" w14:textId="77777777" w:rsidR="000F1738" w:rsidRDefault="00000000">
      <w:r>
        <w:t xml:space="preserve">Columbia’s MSFE program is perfect for launching my career because it combines highly quantitative and data-driven modules that I will need to learn how to analyze and interpret large sets of financial data. The interdisciplinary curriculum also prepares me to become an innovative leader in finance by staying current with the latest technology and thinking from multiple disciplines, stimulating me to think outside the box. </w:t>
      </w:r>
    </w:p>
    <w:p w14:paraId="00000012" w14:textId="77777777" w:rsidR="000F1738" w:rsidRDefault="000F1738"/>
    <w:p w14:paraId="00000013" w14:textId="496C4B31" w:rsidR="000F1738" w:rsidRDefault="00000000">
      <w:r>
        <w:t xml:space="preserve">The MSc in Finance and Economics at LSE will provide me with a stronger foundation in Finance while enriching my knowledge of the underlying economic principles. The financial economics courses will particularly develop my fundamental understanding of the market system from a business standpoint. These courses will also strengthen my knowledge of </w:t>
      </w:r>
      <w:del w:id="55" w:author="Chiara Situmorang" w:date="2023-02-15T11:39:00Z">
        <w:r w:rsidDel="00A14BDE">
          <w:delText>VCs’ role</w:delText>
        </w:r>
      </w:del>
      <w:ins w:id="56" w:author="Chiara Situmorang" w:date="2023-02-15T11:39:00Z">
        <w:r w:rsidR="00A14BDE">
          <w:t>the role of VCs</w:t>
        </w:r>
      </w:ins>
      <w:r>
        <w:t xml:space="preserve"> in the economy and </w:t>
      </w:r>
      <w:ins w:id="57" w:author="Chiara Situmorang" w:date="2023-02-15T11:39:00Z">
        <w:r w:rsidR="00A14BDE">
          <w:t xml:space="preserve">help me </w:t>
        </w:r>
      </w:ins>
      <w:r>
        <w:t>learn how to analyze market opportunities for VCs to benefit.</w:t>
      </w:r>
    </w:p>
    <w:p w14:paraId="00000014" w14:textId="77777777" w:rsidR="000F1738" w:rsidRDefault="000F1738"/>
    <w:p w14:paraId="00000015" w14:textId="5F198AF6" w:rsidR="000F1738" w:rsidRDefault="00000000">
      <w:r>
        <w:t xml:space="preserve">Imperial’s MSc in Finance program </w:t>
      </w:r>
      <w:ins w:id="58" w:author="Chiara Situmorang" w:date="2023-02-15T11:40:00Z">
        <w:r w:rsidR="00A14BDE">
          <w:t xml:space="preserve">also </w:t>
        </w:r>
      </w:ins>
      <w:r>
        <w:t xml:space="preserve">interests me </w:t>
      </w:r>
      <w:del w:id="59" w:author="Chiara Situmorang" w:date="2023-02-15T11:40:00Z">
        <w:r w:rsidDel="00A14BDE">
          <w:delText xml:space="preserve">in particular </w:delText>
        </w:r>
      </w:del>
      <w:r>
        <w:t>as it offers elective courses related to the application of technology in finance, an understanding of which is relevant in view of my professional aspirations in Indonesia, where MSMEs are struggling to keep up with fast-paced technological developments.</w:t>
      </w:r>
    </w:p>
    <w:p w14:paraId="00000016" w14:textId="77777777" w:rsidR="000F1738" w:rsidRDefault="000F1738"/>
    <w:p w14:paraId="00000017" w14:textId="77777777" w:rsidR="000F1738" w:rsidRDefault="00000000">
      <w:pPr>
        <w:rPr>
          <w:b/>
        </w:rPr>
      </w:pPr>
      <w:r>
        <w:rPr>
          <w:b/>
        </w:rPr>
        <w:t>Post-Graduation Plans</w:t>
      </w:r>
    </w:p>
    <w:p w14:paraId="00000018" w14:textId="1DE3C1A2" w:rsidR="000F1738" w:rsidRDefault="00000000">
      <w:commentRangeStart w:id="60"/>
      <w:r>
        <w:t xml:space="preserve">As the global economy is slowing down, Indonesia is amongst those affected. </w:t>
      </w:r>
      <w:commentRangeEnd w:id="60"/>
      <w:r w:rsidR="00A14BDE">
        <w:rPr>
          <w:rStyle w:val="CommentReference"/>
        </w:rPr>
        <w:commentReference w:id="60"/>
      </w:r>
      <w:commentRangeStart w:id="61"/>
      <w:r>
        <w:t xml:space="preserve">The Ministry of Finance introduced the National Economy Recovery program </w:t>
      </w:r>
      <w:commentRangeEnd w:id="61"/>
      <w:r w:rsidR="00A14BDE">
        <w:rPr>
          <w:rStyle w:val="CommentReference"/>
        </w:rPr>
        <w:commentReference w:id="61"/>
      </w:r>
      <w:r>
        <w:t>as an effort to maintain economic stability. In this program, various support</w:t>
      </w:r>
      <w:ins w:id="62" w:author="Chiara Situmorang" w:date="2023-02-15T11:41:00Z">
        <w:r w:rsidR="00A14BDE">
          <w:t xml:space="preserve"> initiatives</w:t>
        </w:r>
      </w:ins>
      <w:del w:id="63" w:author="Chiara Situmorang" w:date="2023-02-15T11:41:00Z">
        <w:r w:rsidDel="00A14BDE">
          <w:delText>s</w:delText>
        </w:r>
      </w:del>
      <w:r>
        <w:t xml:space="preserve"> </w:t>
      </w:r>
      <w:ins w:id="64" w:author="Chiara Situmorang" w:date="2023-02-15T11:41:00Z">
        <w:r w:rsidR="00A14BDE">
          <w:t>we</w:t>
        </w:r>
      </w:ins>
      <w:del w:id="65" w:author="Chiara Situmorang" w:date="2023-02-15T11:41:00Z">
        <w:r w:rsidDel="00A14BDE">
          <w:delText>a</w:delText>
        </w:r>
      </w:del>
      <w:r>
        <w:t xml:space="preserve">re enforced to help the recovery of Micro, Small, and Medium Enterprises (MSMEs) from the COVID-19 pandemic. When the COVID-19 pandemic hit, MSMEs were forced to take informal loans with staggering interest rates and most of them ended up shutting down their businesses. Based on the data collected by LPEM UI and UNDP, over 95% of Indonesian MSMEs reported a decrease in asset value and over </w:t>
      </w:r>
      <w:commentRangeStart w:id="66"/>
      <w:r>
        <w:t xml:space="preserve">77% in revenue </w:t>
      </w:r>
      <w:commentRangeEnd w:id="66"/>
      <w:r w:rsidR="00A14BDE">
        <w:rPr>
          <w:rStyle w:val="CommentReference"/>
        </w:rPr>
        <w:commentReference w:id="66"/>
      </w:r>
      <w:r>
        <w:t>during the pandemic. In addition, the pandemic also caused hold</w:t>
      </w:r>
      <w:del w:id="67" w:author="Chiara Situmorang" w:date="2023-02-15T11:42:00Z">
        <w:r w:rsidDel="00A14BDE">
          <w:delText xml:space="preserve"> </w:delText>
        </w:r>
      </w:del>
      <w:r>
        <w:t xml:space="preserve">ups in productions due to </w:t>
      </w:r>
      <w:ins w:id="68" w:author="Chiara Situmorang" w:date="2023-02-15T11:43:00Z">
        <w:r w:rsidR="00A14BDE">
          <w:t xml:space="preserve">the </w:t>
        </w:r>
      </w:ins>
      <w:r>
        <w:t xml:space="preserve">scarcity of raw materials, declines in number of customers, as well as hardships in getting financial support, </w:t>
      </w:r>
      <w:del w:id="69" w:author="Chiara Situmorang" w:date="2023-02-15T11:43:00Z">
        <w:r w:rsidDel="00A14BDE">
          <w:delText>which led</w:delText>
        </w:r>
      </w:del>
      <w:ins w:id="70" w:author="Chiara Situmorang" w:date="2023-02-15T11:43:00Z">
        <w:r w:rsidR="00A14BDE">
          <w:t>leading</w:t>
        </w:r>
      </w:ins>
      <w:r>
        <w:t xml:space="preserve"> to MSMEs struggling to pay their outstanding loans, utility bills, and employee wages.</w:t>
      </w:r>
    </w:p>
    <w:p w14:paraId="00000019" w14:textId="77777777" w:rsidR="000F1738" w:rsidRDefault="000F1738"/>
    <w:p w14:paraId="0000001A" w14:textId="260754CF" w:rsidR="000F1738" w:rsidRDefault="00000000">
      <w:r>
        <w:t xml:space="preserve">Accounting for more than 60% of the country’s GDP and over 95% of its labor market, MSMEs are considered to be the main driver of Indonesia’s economy. Despite their significant role, MSMEs still have difficulties securing financing to expand their businesses </w:t>
      </w:r>
      <w:r>
        <w:lastRenderedPageBreak/>
        <w:t>except for expensive micro</w:t>
      </w:r>
      <w:ins w:id="71" w:author="Chiara Situmorang" w:date="2023-02-15T11:44:00Z">
        <w:r w:rsidR="00A14BDE">
          <w:t>-</w:t>
        </w:r>
      </w:ins>
      <w:del w:id="72" w:author="Chiara Situmorang" w:date="2023-02-15T11:44:00Z">
        <w:r w:rsidDel="00A14BDE">
          <w:delText xml:space="preserve"> </w:delText>
        </w:r>
      </w:del>
      <w:r>
        <w:t>loans. I learned about this when I was doing</w:t>
      </w:r>
      <w:del w:id="73" w:author="Chiara Situmorang" w:date="2023-02-15T11:44:00Z">
        <w:r w:rsidDel="00A14BDE">
          <w:delText xml:space="preserve"> my</w:delText>
        </w:r>
      </w:del>
      <w:r>
        <w:t xml:space="preserve"> community service in a </w:t>
      </w:r>
      <w:commentRangeStart w:id="74"/>
      <w:r>
        <w:t>remote village</w:t>
      </w:r>
      <w:commentRangeEnd w:id="74"/>
      <w:r w:rsidR="00A14BDE">
        <w:rPr>
          <w:rStyle w:val="CommentReference"/>
        </w:rPr>
        <w:commentReference w:id="74"/>
      </w:r>
      <w:r>
        <w:t>, where I talked to small merchants about their concerns regarding their financial situation. During our discussions, I saw one of their main problems centered around their lack of financial literacy, as indicated by their inefficiency in managing their working capital and bookkeeping records. Consequently, they weren’t able to produce financial statements, which is one of the most important requirements in securing a bank loan. They also didn’t have enough working capital and assets as collateral, making it impossible to get outside funding which dampened their growth.</w:t>
      </w:r>
    </w:p>
    <w:p w14:paraId="0000001B" w14:textId="77777777" w:rsidR="000F1738" w:rsidRDefault="000F1738"/>
    <w:p w14:paraId="0000001C" w14:textId="2BD40586" w:rsidR="000F1738" w:rsidRDefault="00000000">
      <w:commentRangeStart w:id="75"/>
      <w:r>
        <w:t>Upon graduating from my postgraduate studies</w:t>
      </w:r>
      <w:commentRangeEnd w:id="75"/>
      <w:r w:rsidR="00A14BDE">
        <w:rPr>
          <w:rStyle w:val="CommentReference"/>
        </w:rPr>
        <w:commentReference w:id="75"/>
      </w:r>
      <w:r>
        <w:t xml:space="preserve">, I see myself going back to Indonesia to work as an investment analyst at a leading VC. Surrounding myself with experts in the field and observing how they value and assess businesses before investing will provide me with skills pivotal to achieving </w:t>
      </w:r>
      <w:commentRangeStart w:id="76"/>
      <w:r>
        <w:t>my goal</w:t>
      </w:r>
      <w:commentRangeEnd w:id="76"/>
      <w:r w:rsidR="00A14BDE">
        <w:rPr>
          <w:rStyle w:val="CommentReference"/>
        </w:rPr>
        <w:commentReference w:id="76"/>
      </w:r>
      <w:r>
        <w:t>, including identifying investment opportunities, negotiating terms of investments, and managing my portfolios. Through this, I also hope to learn fundraising strategies by witnessing how VCs raise capital from investors</w:t>
      </w:r>
      <w:ins w:id="77" w:author="Chiara Situmorang" w:date="2023-02-15T11:48:00Z">
        <w:r w:rsidR="00A14BDE">
          <w:t xml:space="preserve"> </w:t>
        </w:r>
      </w:ins>
      <w:ins w:id="78" w:author="Chiara Situmorang" w:date="2023-02-15T11:49:00Z">
        <w:r w:rsidR="00A14BDE">
          <w:t xml:space="preserve">so I can </w:t>
        </w:r>
        <w:commentRangeStart w:id="79"/>
        <w:r w:rsidR="00A14BDE">
          <w:t>…</w:t>
        </w:r>
        <w:commentRangeEnd w:id="79"/>
        <w:r w:rsidR="00A14BDE">
          <w:rPr>
            <w:rStyle w:val="CommentReference"/>
          </w:rPr>
          <w:commentReference w:id="79"/>
        </w:r>
      </w:ins>
      <w:r>
        <w:t xml:space="preserve">. With the unique economic landscape of Indonesia that is driven by MSMEs and a large untapped market within the vast archipelago, I am particularly excited for opportunities to work at local VCs. As my goal involves small businesses that tend to hesitate </w:t>
      </w:r>
      <w:del w:id="80" w:author="Chiara Situmorang" w:date="2023-02-15T11:45:00Z">
        <w:r w:rsidDel="00A14BDE">
          <w:delText xml:space="preserve">expanding </w:delText>
        </w:r>
      </w:del>
      <w:ins w:id="81" w:author="Chiara Situmorang" w:date="2023-02-15T11:45:00Z">
        <w:r w:rsidR="00A14BDE">
          <w:t>to expand</w:t>
        </w:r>
        <w:r w:rsidR="00A14BDE">
          <w:t xml:space="preserve"> </w:t>
        </w:r>
      </w:ins>
      <w:r>
        <w:t>beyond their residential areas, I believe having</w:t>
      </w:r>
      <w:del w:id="82" w:author="Chiara Situmorang" w:date="2023-02-15T11:45:00Z">
        <w:r w:rsidDel="00A14BDE">
          <w:delText xml:space="preserve"> the</w:delText>
        </w:r>
      </w:del>
      <w:r>
        <w:t xml:space="preserve"> specific knowledge of the local market and </w:t>
      </w:r>
      <w:ins w:id="83" w:author="Chiara Situmorang" w:date="2023-02-15T11:46:00Z">
        <w:r w:rsidR="00A14BDE">
          <w:t xml:space="preserve">a </w:t>
        </w:r>
      </w:ins>
      <w:r>
        <w:t>chance</w:t>
      </w:r>
      <w:del w:id="84" w:author="Chiara Situmorang" w:date="2023-02-15T11:46:00Z">
        <w:r w:rsidDel="00A14BDE">
          <w:delText>s</w:delText>
        </w:r>
      </w:del>
      <w:r>
        <w:t xml:space="preserve"> to personalize my approach when talking to them is highly important. The experience of working at local VCs will also give me the knowledge of assessing types of businesses with expansion potential</w:t>
      </w:r>
      <w:del w:id="85" w:author="Chiara Situmorang" w:date="2023-02-15T11:49:00Z">
        <w:r w:rsidDel="00A14BDE">
          <w:delText>s</w:delText>
        </w:r>
      </w:del>
      <w:r>
        <w:t xml:space="preserve"> according to the Indonesian market.</w:t>
      </w:r>
    </w:p>
    <w:p w14:paraId="0000001D" w14:textId="77777777" w:rsidR="000F1738" w:rsidRDefault="000F1738"/>
    <w:p w14:paraId="0000001E" w14:textId="48EEB8F2" w:rsidR="000F1738" w:rsidRDefault="00000000">
      <w:r>
        <w:t>One of my goals after graduating is also to fulfill the exam requirements to become a CFA charter</w:t>
      </w:r>
      <w:ins w:id="86" w:author="Chiara Situmorang" w:date="2023-02-15T11:49:00Z">
        <w:r w:rsidR="00A14BDE">
          <w:t>-</w:t>
        </w:r>
      </w:ins>
      <w:r>
        <w:t>holder. In Indonesia, the number of people holding the CFA charter is still relatively low compared to other countries, with only 300 people in 2021. As someone hoping to build a career in finance, I plan to obtain the CFA charter by 2025. Being a CFA charter</w:t>
      </w:r>
      <w:ins w:id="87" w:author="Chiara Situmorang" w:date="2023-02-15T11:49:00Z">
        <w:r w:rsidR="00A14BDE">
          <w:t>-</w:t>
        </w:r>
      </w:ins>
      <w:r>
        <w:t>holder, I would be equipped with the globally renowned credibility of CFA charter</w:t>
      </w:r>
      <w:ins w:id="88" w:author="Chiara Situmorang" w:date="2023-02-15T11:49:00Z">
        <w:r w:rsidR="00A14BDE">
          <w:t>-</w:t>
        </w:r>
      </w:ins>
      <w:r>
        <w:t xml:space="preserve">holders and financial expertise to </w:t>
      </w:r>
      <w:commentRangeStart w:id="89"/>
      <w:r>
        <w:t>assist MSMEs in building their portfolio to enter the global market.</w:t>
      </w:r>
      <w:commentRangeEnd w:id="89"/>
      <w:r w:rsidR="00A14BDE">
        <w:rPr>
          <w:rStyle w:val="CommentReference"/>
        </w:rPr>
        <w:commentReference w:id="89"/>
      </w:r>
    </w:p>
    <w:p w14:paraId="0000001F" w14:textId="77777777" w:rsidR="000F1738" w:rsidRDefault="000F1738"/>
    <w:p w14:paraId="00000020" w14:textId="2726B6A8" w:rsidR="000F1738" w:rsidRDefault="00000000">
      <w:r>
        <w:t xml:space="preserve">In the long term, with accrued experience and skills, I aspire to build a venture capital (VC) firm that invests in MSMEs. In early 2022, approximately 99.9% of Indonesian MSMEs are micro and small businesses still within the informal sector, needing </w:t>
      </w:r>
      <w:del w:id="90" w:author="Chiara Situmorang" w:date="2023-02-15T11:50:00Z">
        <w:r w:rsidDel="00A14BDE">
          <w:delText xml:space="preserve">the </w:delText>
        </w:r>
      </w:del>
      <w:r>
        <w:t xml:space="preserve">additional support to enter the formal sector. By </w:t>
      </w:r>
      <w:commentRangeStart w:id="91"/>
      <w:r>
        <w:t>improving funding accessibility</w:t>
      </w:r>
      <w:commentRangeEnd w:id="91"/>
      <w:r w:rsidR="00A14BDE">
        <w:rPr>
          <w:rStyle w:val="CommentReference"/>
        </w:rPr>
        <w:commentReference w:id="91"/>
      </w:r>
      <w:r>
        <w:t>, I plan to help grow their businesses and further contribute to Indonesia's welfare</w:t>
      </w:r>
      <w:del w:id="92" w:author="Chiara Situmorang" w:date="2023-02-15T11:51:00Z">
        <w:r w:rsidDel="00A14BDE">
          <w:delText>,</w:delText>
        </w:r>
      </w:del>
      <w:r>
        <w:t xml:space="preserve"> through job creation, </w:t>
      </w:r>
      <w:del w:id="93" w:author="Chiara Situmorang" w:date="2023-02-15T11:51:00Z">
        <w:r w:rsidDel="00A14BDE">
          <w:delText xml:space="preserve">potential </w:delText>
        </w:r>
      </w:del>
      <w:r>
        <w:t>increas</w:t>
      </w:r>
      <w:ins w:id="94" w:author="Chiara Situmorang" w:date="2023-02-15T11:51:00Z">
        <w:r w:rsidR="00A14BDE">
          <w:t>ing</w:t>
        </w:r>
      </w:ins>
      <w:del w:id="95" w:author="Chiara Situmorang" w:date="2023-02-15T11:51:00Z">
        <w:r w:rsidDel="00A14BDE">
          <w:delText>e in</w:delText>
        </w:r>
      </w:del>
      <w:r>
        <w:t xml:space="preserve"> export</w:t>
      </w:r>
      <w:ins w:id="96" w:author="Chiara Situmorang" w:date="2023-02-15T11:51:00Z">
        <w:r w:rsidR="00A14BDE">
          <w:t>s through the expansion of local MSMEs</w:t>
        </w:r>
      </w:ins>
      <w:r>
        <w:t xml:space="preserve">, and regional revenue growth. </w:t>
      </w:r>
    </w:p>
    <w:p w14:paraId="00000021" w14:textId="77777777" w:rsidR="000F1738" w:rsidRDefault="000F1738"/>
    <w:p w14:paraId="00000022" w14:textId="19A7D57F" w:rsidR="000F1738" w:rsidRDefault="00000000">
      <w:r>
        <w:t>Aside from financial support, I also intend to provide guidance for MSMEs in expanding their businesses. With the Indonesian government</w:t>
      </w:r>
      <w:ins w:id="97" w:author="Chiara Situmorang" w:date="2023-02-15T11:51:00Z">
        <w:r w:rsidR="00A14BDE">
          <w:t>’s</w:t>
        </w:r>
      </w:ins>
      <w:r>
        <w:t xml:space="preserve"> </w:t>
      </w:r>
      <w:del w:id="98" w:author="Chiara Situmorang" w:date="2023-02-15T11:51:00Z">
        <w:r w:rsidDel="00A14BDE">
          <w:delText xml:space="preserve">expects </w:delText>
        </w:r>
      </w:del>
      <w:ins w:id="99" w:author="Chiara Situmorang" w:date="2023-02-15T11:51:00Z">
        <w:r w:rsidR="00A14BDE">
          <w:t>goal for</w:t>
        </w:r>
        <w:r w:rsidR="00A14BDE">
          <w:t xml:space="preserve"> </w:t>
        </w:r>
      </w:ins>
      <w:r>
        <w:t>30 million MSMEs (~47% of total Indonesian MSMEs) to be digital by 2030, MSMEs from remote regions will need the extra help to implement technological advancements in their business. By leveraging technology, I aim to develop cloud-based expense management and cash flow forecasting tools for MSMEs to improve their financial management and monitor my investments to ensure effective resource allocation. Additionally, enhanced technological use can contribute to speeding up expansion to the international market through online commerce platforms.</w:t>
      </w:r>
    </w:p>
    <w:p w14:paraId="00000023" w14:textId="77777777" w:rsidR="000F1738" w:rsidRDefault="000F1738"/>
    <w:p w14:paraId="00000024" w14:textId="5F486E83" w:rsidR="000F1738" w:rsidRDefault="00000000">
      <w:r>
        <w:t xml:space="preserve">My professional and academic experiences have laid a strong foundation for my financial knowledge. I am a determined person who always gives my best and eager to learn new </w:t>
      </w:r>
      <w:r>
        <w:lastRenderedPageBreak/>
        <w:t xml:space="preserve">things. The idea of continuing my degree outside my hometown fills me with motivation and </w:t>
      </w:r>
      <w:ins w:id="100" w:author="Chiara Situmorang" w:date="2023-02-15T11:52:00Z">
        <w:r w:rsidR="00A14BDE">
          <w:t xml:space="preserve">a </w:t>
        </w:r>
      </w:ins>
      <w:r>
        <w:t>determination to succeed as I believe I can develop not only my knowledge and skills to pursue a career in the financial profession, but also my resilience</w:t>
      </w:r>
      <w:ins w:id="101" w:author="Chiara Situmorang" w:date="2023-02-15T11:52:00Z">
        <w:r w:rsidR="00A14BDE">
          <w:t xml:space="preserve"> to </w:t>
        </w:r>
        <w:commentRangeStart w:id="102"/>
        <w:r w:rsidR="00A14BDE">
          <w:t>help …</w:t>
        </w:r>
      </w:ins>
      <w:commentRangeEnd w:id="102"/>
      <w:ins w:id="103" w:author="Chiara Situmorang" w:date="2023-02-15T11:53:00Z">
        <w:r w:rsidR="00A14BDE">
          <w:rPr>
            <w:rStyle w:val="CommentReference"/>
          </w:rPr>
          <w:commentReference w:id="102"/>
        </w:r>
      </w:ins>
      <w:r>
        <w:t xml:space="preserve">. With the LPDP scholarship, I will </w:t>
      </w:r>
      <w:ins w:id="104" w:author="Chiara Situmorang" w:date="2023-02-15T11:53:00Z">
        <w:r w:rsidR="00A14BDE">
          <w:t xml:space="preserve">be able to </w:t>
        </w:r>
      </w:ins>
      <w:r>
        <w:t>continue</w:t>
      </w:r>
      <w:ins w:id="105" w:author="Chiara Situmorang" w:date="2023-02-15T11:53:00Z">
        <w:r w:rsidR="00A14BDE">
          <w:t xml:space="preserve"> </w:t>
        </w:r>
      </w:ins>
      <w:del w:id="106" w:author="Chiara Situmorang" w:date="2023-02-15T11:53:00Z">
        <w:r w:rsidDel="00A14BDE">
          <w:delText xml:space="preserve"> to </w:delText>
        </w:r>
      </w:del>
      <w:r>
        <w:t>build</w:t>
      </w:r>
      <w:ins w:id="107" w:author="Chiara Situmorang" w:date="2023-02-15T11:53:00Z">
        <w:r w:rsidR="00A14BDE">
          <w:t>ing my</w:t>
        </w:r>
      </w:ins>
      <w:r>
        <w:t xml:space="preserve"> knowledge and sharpen</w:t>
      </w:r>
      <w:ins w:id="108" w:author="Chiara Situmorang" w:date="2023-02-15T11:53:00Z">
        <w:r w:rsidR="00A14BDE">
          <w:t>ing</w:t>
        </w:r>
      </w:ins>
      <w:r>
        <w:t xml:space="preserve"> my skill</w:t>
      </w:r>
      <w:ins w:id="109" w:author="Chiara Situmorang" w:date="2023-02-15T11:53:00Z">
        <w:r w:rsidR="00A14BDE">
          <w:t>s</w:t>
        </w:r>
      </w:ins>
      <w:r>
        <w:t xml:space="preserve"> to </w:t>
      </w:r>
      <w:del w:id="110" w:author="Chiara Situmorang" w:date="2023-02-15T11:54:00Z">
        <w:r w:rsidDel="00A14BDE">
          <w:delText>take leadership</w:delText>
        </w:r>
      </w:del>
      <w:ins w:id="111" w:author="Chiara Situmorang" w:date="2023-02-15T11:54:00Z">
        <w:r w:rsidR="00A14BDE">
          <w:t>start</w:t>
        </w:r>
      </w:ins>
      <w:r>
        <w:t xml:space="preserve"> initiatives that will </w:t>
      </w:r>
      <w:del w:id="112" w:author="Chiara Situmorang" w:date="2023-02-15T11:54:00Z">
        <w:r w:rsidDel="00A14BDE">
          <w:delText>be central to my contributions</w:delText>
        </w:r>
      </w:del>
      <w:ins w:id="113" w:author="Chiara Situmorang" w:date="2023-02-15T11:54:00Z">
        <w:r w:rsidR="00A14BDE">
          <w:t>contribute</w:t>
        </w:r>
      </w:ins>
      <w:r>
        <w:t xml:space="preserve"> to creating prominent changes to Indonesia’s financial issues. If given the opportunity, I can guarantee that I am worth </w:t>
      </w:r>
      <w:del w:id="114" w:author="Chiara Situmorang" w:date="2023-02-15T11:54:00Z">
        <w:r w:rsidDel="00A14BDE">
          <w:delText>taking</w:delText>
        </w:r>
      </w:del>
      <w:ins w:id="115" w:author="Chiara Situmorang" w:date="2023-02-15T11:54:00Z">
        <w:r w:rsidR="00A14BDE">
          <w:t>investing in</w:t>
        </w:r>
      </w:ins>
      <w:r>
        <w:t>.</w:t>
      </w:r>
    </w:p>
    <w:p w14:paraId="00000025" w14:textId="77777777" w:rsidR="000F1738" w:rsidRDefault="000F1738"/>
    <w:p w14:paraId="00000026" w14:textId="77777777" w:rsidR="000F1738" w:rsidRDefault="000F1738"/>
    <w:p w14:paraId="00000027" w14:textId="77777777" w:rsidR="000F1738" w:rsidRDefault="000F1738"/>
    <w:p w14:paraId="00000028" w14:textId="77777777" w:rsidR="000F1738" w:rsidRDefault="000F1738"/>
    <w:p w14:paraId="00000029" w14:textId="77777777" w:rsidR="000F1738" w:rsidRDefault="00000000">
      <w:r>
        <w:br w:type="page"/>
      </w:r>
    </w:p>
    <w:p w14:paraId="0000002A" w14:textId="77777777" w:rsidR="000F1738" w:rsidRDefault="00000000">
      <w:pPr>
        <w:rPr>
          <w:b/>
        </w:rPr>
      </w:pPr>
      <w:r>
        <w:rPr>
          <w:b/>
        </w:rPr>
        <w:lastRenderedPageBreak/>
        <w:t>Recommendation Letter</w:t>
      </w:r>
    </w:p>
    <w:p w14:paraId="0000002B" w14:textId="77777777" w:rsidR="000F1738" w:rsidRDefault="000F1738"/>
    <w:p w14:paraId="0000002C" w14:textId="77777777" w:rsidR="000F1738" w:rsidRDefault="000F1738"/>
    <w:p w14:paraId="0000002D" w14:textId="77777777" w:rsidR="000F1738" w:rsidRDefault="00000000">
      <w:r>
        <w:t>To whom it may concern,</w:t>
      </w:r>
    </w:p>
    <w:p w14:paraId="0000002E" w14:textId="77777777" w:rsidR="000F1738" w:rsidRDefault="000F1738"/>
    <w:p w14:paraId="0000002F" w14:textId="1D69A220" w:rsidR="000F1738" w:rsidRDefault="00000000">
      <w:r>
        <w:t xml:space="preserve">I am pleased to recommend Yodhita to apply for the LPDP Scholarship. I first became acquainted with Yodhita in her second year at Universitas Gadjah Mada. Yodhita was one of my students in the Central Banking module, which she managed to complete within the top 10% of her cohort. I also supervised her as my teaching assistant for the same module in her third year. Yodhita has also maintained close contact with me through a </w:t>
      </w:r>
      <w:commentRangeStart w:id="116"/>
      <w:r>
        <w:t>vast array of discussions.</w:t>
      </w:r>
      <w:commentRangeEnd w:id="116"/>
      <w:r w:rsidR="00A14BDE">
        <w:rPr>
          <w:rStyle w:val="CommentReference"/>
        </w:rPr>
        <w:commentReference w:id="116"/>
      </w:r>
    </w:p>
    <w:p w14:paraId="00000030" w14:textId="77777777" w:rsidR="000F1738" w:rsidRDefault="000F1738"/>
    <w:p w14:paraId="00000031" w14:textId="00C829FE" w:rsidR="000F1738" w:rsidRDefault="00000000">
      <w:r>
        <w:t>Yodhita exhibits plenty of curiosity and enthusiasm, and she is highly dedicated and committed to learning. She actively participa</w:t>
      </w:r>
      <w:r w:rsidR="00A14BDE">
        <w:t>ted</w:t>
      </w:r>
      <w:r>
        <w:t xml:space="preserve"> in my classes and we often interacted during office consultation hours. As a teaching assistant, she ensured the materials were well-understood by the students. She actively reached out to me for </w:t>
      </w:r>
      <w:commentRangeStart w:id="117"/>
      <w:r>
        <w:t>issues that needed my confirmation.</w:t>
      </w:r>
      <w:commentRangeEnd w:id="117"/>
      <w:r w:rsidR="00A14BDE">
        <w:rPr>
          <w:rStyle w:val="CommentReference"/>
        </w:rPr>
        <w:commentReference w:id="117"/>
      </w:r>
      <w:r>
        <w:t xml:space="preserve"> Despite being a teaching assistant for two subjects at the time, taking a full course load and working as an intern, she managed to deliver her </w:t>
      </w:r>
      <w:del w:id="118" w:author="Chiara Situmorang" w:date="2023-02-15T11:11:00Z">
        <w:r w:rsidDel="00A14BDE">
          <w:delText xml:space="preserve">gradings </w:delText>
        </w:r>
      </w:del>
      <w:ins w:id="119" w:author="Chiara Situmorang" w:date="2023-02-15T11:11:00Z">
        <w:r w:rsidR="00A14BDE">
          <w:t>assignments</w:t>
        </w:r>
        <w:r w:rsidR="00A14BDE">
          <w:t xml:space="preserve"> </w:t>
        </w:r>
      </w:ins>
      <w:r>
        <w:t xml:space="preserve">and prepare </w:t>
      </w:r>
      <w:ins w:id="120" w:author="Chiara Situmorang" w:date="2023-02-15T11:11:00Z">
        <w:r w:rsidR="00A14BDE">
          <w:t xml:space="preserve">her </w:t>
        </w:r>
      </w:ins>
      <w:r>
        <w:t xml:space="preserve">tutorials in a timely manner. </w:t>
      </w:r>
    </w:p>
    <w:p w14:paraId="00000032" w14:textId="77777777" w:rsidR="000F1738" w:rsidRDefault="000F1738"/>
    <w:p w14:paraId="00000033" w14:textId="707CFDAB" w:rsidR="000F1738" w:rsidRDefault="00000000">
      <w:r>
        <w:t>Not only was Yodhita excellent in academics, but she also presided over organizational activities. For instance, she was one of the key leaders in the University’s economic</w:t>
      </w:r>
      <w:ins w:id="121" w:author="Chiara Situmorang" w:date="2023-02-15T11:11:00Z">
        <w:r w:rsidR="00A14BDE">
          <w:t>s</w:t>
        </w:r>
      </w:ins>
      <w:r>
        <w:t xml:space="preserve"> seminar in 2018. Her teamwork and leadership skills contributed significantly to mak</w:t>
      </w:r>
      <w:ins w:id="122" w:author="Chiara Situmorang" w:date="2023-02-15T11:11:00Z">
        <w:r w:rsidR="00A14BDE">
          <w:t>ing</w:t>
        </w:r>
      </w:ins>
      <w:del w:id="123" w:author="Chiara Situmorang" w:date="2023-02-15T11:11:00Z">
        <w:r w:rsidDel="00A14BDE">
          <w:delText>e</w:delText>
        </w:r>
      </w:del>
      <w:r>
        <w:t xml:space="preserve"> the seminar the most successful event of the last five years, eviden</w:t>
      </w:r>
      <w:del w:id="124" w:author="Chiara Situmorang" w:date="2023-02-15T11:11:00Z">
        <w:r w:rsidDel="00A14BDE">
          <w:delText xml:space="preserve">ced with </w:delText>
        </w:r>
      </w:del>
      <w:ins w:id="125" w:author="Chiara Situmorang" w:date="2023-02-15T11:11:00Z">
        <w:r w:rsidR="00A14BDE">
          <w:t xml:space="preserve">t in </w:t>
        </w:r>
      </w:ins>
      <w:r>
        <w:t>the</w:t>
      </w:r>
      <w:del w:id="126" w:author="Chiara Situmorang" w:date="2023-02-15T11:12:00Z">
        <w:r w:rsidDel="00A14BDE">
          <w:delText xml:space="preserve"> largest</w:delText>
        </w:r>
      </w:del>
      <w:r>
        <w:t xml:space="preserve"> amount of funding by sponsors and </w:t>
      </w:r>
      <w:del w:id="127" w:author="Chiara Situmorang" w:date="2023-02-15T11:12:00Z">
        <w:r w:rsidDel="00A14BDE">
          <w:delText xml:space="preserve">the largest </w:delText>
        </w:r>
      </w:del>
      <w:r>
        <w:t>number of participants</w:t>
      </w:r>
      <w:ins w:id="128" w:author="Chiara Situmorang" w:date="2023-02-15T11:12:00Z">
        <w:r w:rsidR="00A14BDE">
          <w:t xml:space="preserve"> that year being the highest it had ever been</w:t>
        </w:r>
      </w:ins>
      <w:r>
        <w:t>.</w:t>
      </w:r>
    </w:p>
    <w:p w14:paraId="00000034" w14:textId="77777777" w:rsidR="000F1738" w:rsidRDefault="000F1738"/>
    <w:p w14:paraId="00000035" w14:textId="68487119" w:rsidR="000F1738" w:rsidRDefault="00000000">
      <w:r>
        <w:t xml:space="preserve">Hailing from a different city, Yodhita was nevertheless able to adapt and adjust quickly to the culture here in Yogyakarta. From early on, she managed to get along well with students from other regions in Indonesia. Her international experiences during her college years and after graduation have </w:t>
      </w:r>
      <w:del w:id="129" w:author="Chiara Situmorang" w:date="2023-02-15T11:13:00Z">
        <w:r w:rsidDel="00A14BDE">
          <w:delText>grown her to be</w:delText>
        </w:r>
      </w:del>
      <w:ins w:id="130" w:author="Chiara Situmorang" w:date="2023-02-15T11:13:00Z">
        <w:r w:rsidR="00A14BDE">
          <w:t>made her</w:t>
        </w:r>
      </w:ins>
      <w:r>
        <w:t xml:space="preserve"> more independent, adaptable, and open</w:t>
      </w:r>
      <w:ins w:id="131" w:author="Chiara Situmorang" w:date="2023-02-15T11:13:00Z">
        <w:r w:rsidR="00A14BDE">
          <w:t>-</w:t>
        </w:r>
      </w:ins>
      <w:del w:id="132" w:author="Chiara Situmorang" w:date="2023-02-15T11:13:00Z">
        <w:r w:rsidDel="00A14BDE">
          <w:delText xml:space="preserve"> </w:delText>
        </w:r>
      </w:del>
      <w:r>
        <w:t xml:space="preserve">minded, which are </w:t>
      </w:r>
      <w:del w:id="133" w:author="Chiara Situmorang" w:date="2023-02-15T11:13:00Z">
        <w:r w:rsidDel="00A14BDE">
          <w:delText xml:space="preserve">very </w:delText>
        </w:r>
      </w:del>
      <w:r>
        <w:t xml:space="preserve">essential to her further study and career. During group discussions, she spoke up, </w:t>
      </w:r>
      <w:del w:id="134" w:author="Chiara Situmorang" w:date="2023-02-15T11:13:00Z">
        <w:r w:rsidDel="00A14BDE">
          <w:delText>opened up discussions</w:delText>
        </w:r>
      </w:del>
      <w:ins w:id="135" w:author="Chiara Situmorang" w:date="2023-02-15T11:13:00Z">
        <w:r w:rsidR="00A14BDE">
          <w:t>drove the conversation,</w:t>
        </w:r>
      </w:ins>
      <w:r>
        <w:t xml:space="preserve"> and engaged others</w:t>
      </w:r>
      <w:del w:id="136" w:author="Chiara Situmorang" w:date="2023-02-15T11:14:00Z">
        <w:r w:rsidDel="00A14BDE">
          <w:delText xml:space="preserve"> like no others</w:delText>
        </w:r>
      </w:del>
      <w:r>
        <w:t xml:space="preserve">. </w:t>
      </w:r>
    </w:p>
    <w:p w14:paraId="00000036" w14:textId="77777777" w:rsidR="000F1738" w:rsidRDefault="000F1738"/>
    <w:p w14:paraId="00000037" w14:textId="5D5FB7DA" w:rsidR="000F1738" w:rsidRDefault="00000000">
      <w:r>
        <w:t xml:space="preserve">To the best of my knowledge, she is an enthusiastic, energetic, and exceptionally natural leader. She </w:t>
      </w:r>
      <w:del w:id="137" w:author="Chiara Situmorang" w:date="2023-02-15T11:14:00Z">
        <w:r w:rsidDel="00A14BDE">
          <w:delText xml:space="preserve">could </w:delText>
        </w:r>
      </w:del>
      <w:ins w:id="138" w:author="Chiara Situmorang" w:date="2023-02-15T11:14:00Z">
        <w:r w:rsidR="00A14BDE">
          <w:t>was able to</w:t>
        </w:r>
        <w:r w:rsidR="00A14BDE">
          <w:t xml:space="preserve"> </w:t>
        </w:r>
      </w:ins>
      <w:r>
        <w:t xml:space="preserve">maintain her cum laude GPA while leading student organizations at the same time. I </w:t>
      </w:r>
      <w:del w:id="139" w:author="Chiara Situmorang" w:date="2023-02-15T11:14:00Z">
        <w:r w:rsidDel="00A14BDE">
          <w:delText xml:space="preserve">really </w:delText>
        </w:r>
      </w:del>
      <w:r>
        <w:t>take great pride in supporting this excellent and promising student for the LPDP Scholarship. If you have further queries regarding her background or qualification, please do not hesitate to contact me.</w:t>
      </w:r>
    </w:p>
    <w:p w14:paraId="00000038" w14:textId="77777777" w:rsidR="000F1738" w:rsidRDefault="000F1738"/>
    <w:p w14:paraId="00000039" w14:textId="77777777" w:rsidR="000F1738" w:rsidRDefault="00000000">
      <w:r>
        <w:t>Sincerely,</w:t>
      </w:r>
    </w:p>
    <w:p w14:paraId="0000003A" w14:textId="77777777" w:rsidR="000F1738" w:rsidRDefault="000F1738"/>
    <w:p w14:paraId="0000003B" w14:textId="77777777" w:rsidR="000F1738" w:rsidRDefault="000F1738"/>
    <w:p w14:paraId="0000003C" w14:textId="77777777" w:rsidR="000F1738" w:rsidRDefault="000F1738"/>
    <w:p w14:paraId="0000003D" w14:textId="77777777" w:rsidR="000F1738" w:rsidRDefault="000F1738"/>
    <w:p w14:paraId="0000003E" w14:textId="77777777" w:rsidR="000F1738" w:rsidRDefault="00000000">
      <w:r>
        <w:t>Edhie Purnawan, M.A., Ph.D.</w:t>
      </w:r>
      <w:r>
        <w:br w:type="page"/>
      </w:r>
    </w:p>
    <w:p w14:paraId="0000003F" w14:textId="77777777" w:rsidR="000F1738" w:rsidRDefault="00000000">
      <w:pPr>
        <w:spacing w:after="40"/>
        <w:jc w:val="center"/>
        <w:rPr>
          <w:b/>
          <w:highlight w:val="yellow"/>
        </w:rPr>
      </w:pPr>
      <w:commentRangeStart w:id="140"/>
      <w:r>
        <w:rPr>
          <w:b/>
          <w:highlight w:val="yellow"/>
        </w:rPr>
        <w:lastRenderedPageBreak/>
        <w:t>PENILAIAN DIRI – ON PROGRESS</w:t>
      </w:r>
      <w:commentRangeEnd w:id="140"/>
      <w:r w:rsidR="00A14BDE">
        <w:rPr>
          <w:rStyle w:val="CommentReference"/>
        </w:rPr>
        <w:commentReference w:id="140"/>
      </w:r>
    </w:p>
    <w:p w14:paraId="00000040" w14:textId="77777777" w:rsidR="000F1738" w:rsidRDefault="000F1738">
      <w:pPr>
        <w:spacing w:after="40"/>
        <w:jc w:val="center"/>
        <w:rPr>
          <w:b/>
        </w:rPr>
      </w:pPr>
    </w:p>
    <w:p w14:paraId="00000041" w14:textId="77777777" w:rsidR="000F1738" w:rsidRDefault="00000000">
      <w:pPr>
        <w:rPr>
          <w:b/>
        </w:rPr>
      </w:pPr>
      <w:r>
        <w:rPr>
          <w:b/>
        </w:rPr>
        <w:t>SEBUTKAN KEKUATAN/KELEBIHAN (STRONG POINT) YANG ANDA MILIKI</w:t>
      </w:r>
    </w:p>
    <w:p w14:paraId="00000042" w14:textId="77777777" w:rsidR="000F1738" w:rsidRDefault="00000000">
      <w:pPr>
        <w:rPr>
          <w:i/>
        </w:rPr>
      </w:pPr>
      <w:r>
        <w:rPr>
          <w:i/>
        </w:rPr>
        <w:t>Maksimal 250 karakter per baris</w:t>
      </w:r>
    </w:p>
    <w:p w14:paraId="00000043" w14:textId="77777777" w:rsidR="000F1738" w:rsidRDefault="00000000">
      <w:pPr>
        <w:numPr>
          <w:ilvl w:val="0"/>
          <w:numId w:val="1"/>
        </w:numPr>
      </w:pPr>
      <w:r>
        <w:t>Adaptable: I can easily adjust to different types of environment</w:t>
      </w:r>
    </w:p>
    <w:p w14:paraId="00000044" w14:textId="77777777" w:rsidR="000F1738" w:rsidRDefault="00000000">
      <w:pPr>
        <w:numPr>
          <w:ilvl w:val="0"/>
          <w:numId w:val="1"/>
        </w:numPr>
      </w:pPr>
      <w:r>
        <w:t>Collaborative:</w:t>
      </w:r>
    </w:p>
    <w:p w14:paraId="00000045" w14:textId="77777777" w:rsidR="000F1738" w:rsidRDefault="00000000">
      <w:pPr>
        <w:numPr>
          <w:ilvl w:val="0"/>
          <w:numId w:val="1"/>
        </w:numPr>
      </w:pPr>
      <w:r>
        <w:t>Continuous Learning:</w:t>
      </w:r>
    </w:p>
    <w:p w14:paraId="00000046" w14:textId="77777777" w:rsidR="000F1738" w:rsidRDefault="000F1738"/>
    <w:p w14:paraId="00000047" w14:textId="77777777" w:rsidR="000F1738" w:rsidRDefault="00000000">
      <w:pPr>
        <w:rPr>
          <w:b/>
        </w:rPr>
      </w:pPr>
      <w:r>
        <w:rPr>
          <w:b/>
        </w:rPr>
        <w:t>SEBUTKAN KEKURANGAN/KELEMAHAN (WEAK POINT) YANG ANDA MILIKI</w:t>
      </w:r>
    </w:p>
    <w:p w14:paraId="00000048" w14:textId="77777777" w:rsidR="000F1738" w:rsidRDefault="00000000">
      <w:pPr>
        <w:rPr>
          <w:i/>
        </w:rPr>
      </w:pPr>
      <w:r>
        <w:rPr>
          <w:i/>
        </w:rPr>
        <w:t>Maksimal 250 karakter per baris</w:t>
      </w:r>
    </w:p>
    <w:p w14:paraId="00000049" w14:textId="77777777" w:rsidR="000F1738" w:rsidRDefault="00000000">
      <w:pPr>
        <w:numPr>
          <w:ilvl w:val="0"/>
          <w:numId w:val="3"/>
        </w:numPr>
      </w:pPr>
      <w:r>
        <w:t>I get nervous whenever I have to speak in public, therefore I always try to prepare myself well before every presentation</w:t>
      </w:r>
    </w:p>
    <w:p w14:paraId="0000004A" w14:textId="77777777" w:rsidR="000F1738" w:rsidRDefault="00000000">
      <w:pPr>
        <w:numPr>
          <w:ilvl w:val="0"/>
          <w:numId w:val="3"/>
        </w:numPr>
      </w:pPr>
      <w:r>
        <w:t>I tend to put off submitting my work until the last minute of the deadline and review it continuously to ensure I didn’t miss any small detail. Recently I tried working on my tasks earlier so I can finalise and submit it ahead of the deadline.</w:t>
      </w:r>
    </w:p>
    <w:p w14:paraId="0000004B" w14:textId="77777777" w:rsidR="000F1738" w:rsidRDefault="00000000">
      <w:pPr>
        <w:numPr>
          <w:ilvl w:val="0"/>
          <w:numId w:val="3"/>
        </w:numPr>
      </w:pPr>
      <w:r>
        <w:t>I have a hard time delegating my tasks to others, where I ended up taking on too much work and more responsibility. As someone who aspires to make an impact, I’m learning to manage and allocate my tasks better.</w:t>
      </w:r>
    </w:p>
    <w:p w14:paraId="0000004C" w14:textId="77777777" w:rsidR="000F1738" w:rsidRDefault="000F1738"/>
    <w:p w14:paraId="0000004D" w14:textId="77777777" w:rsidR="000F1738" w:rsidRDefault="00000000">
      <w:pPr>
        <w:jc w:val="center"/>
        <w:rPr>
          <w:i/>
        </w:rPr>
      </w:pPr>
      <w:r>
        <w:rPr>
          <w:b/>
          <w:i/>
        </w:rPr>
        <w:t>BERIKAN CONTOH PENGALAMAN ANDA DALAM PEKERJAAN/BERORGANISASI/PENDIDIKAN</w:t>
      </w:r>
    </w:p>
    <w:p w14:paraId="0000004E" w14:textId="77777777" w:rsidR="000F1738" w:rsidRDefault="000F1738"/>
    <w:p w14:paraId="0000004F" w14:textId="77777777" w:rsidR="000F1738" w:rsidRDefault="00000000">
      <w:pPr>
        <w:rPr>
          <w:b/>
        </w:rPr>
      </w:pPr>
      <w:r>
        <w:rPr>
          <w:b/>
        </w:rPr>
        <w:t>PENGALAMAN YANG MEMBANGGAKAN</w:t>
      </w:r>
    </w:p>
    <w:p w14:paraId="00000050" w14:textId="77777777" w:rsidR="000F1738" w:rsidRDefault="000F1738">
      <w:pPr>
        <w:numPr>
          <w:ilvl w:val="0"/>
          <w:numId w:val="2"/>
        </w:numPr>
      </w:pPr>
    </w:p>
    <w:p w14:paraId="00000051" w14:textId="77777777" w:rsidR="000F1738" w:rsidRDefault="000F1738"/>
    <w:p w14:paraId="00000052" w14:textId="77777777" w:rsidR="000F1738" w:rsidRDefault="00000000">
      <w:pPr>
        <w:rPr>
          <w:b/>
        </w:rPr>
      </w:pPr>
      <w:r>
        <w:rPr>
          <w:b/>
        </w:rPr>
        <w:t>PENGALAMAN YANG KURANG MEMBANGGAKAN</w:t>
      </w:r>
    </w:p>
    <w:p w14:paraId="00000053" w14:textId="77777777" w:rsidR="000F1738" w:rsidRDefault="000F1738"/>
    <w:p w14:paraId="00000054" w14:textId="77777777" w:rsidR="000F1738" w:rsidRDefault="000F1738"/>
    <w:p w14:paraId="00000055" w14:textId="77777777" w:rsidR="000F1738" w:rsidRDefault="00000000">
      <w:pPr>
        <w:rPr>
          <w:b/>
        </w:rPr>
      </w:pPr>
      <w:r>
        <w:rPr>
          <w:b/>
        </w:rPr>
        <w:t>APA HAL TERAKHIR YANG ANDA AJARKAN PADA DIRI ANDA SENDIRI?</w:t>
      </w:r>
    </w:p>
    <w:p w14:paraId="00000056" w14:textId="77777777" w:rsidR="000F1738" w:rsidRDefault="000F1738"/>
    <w:p w14:paraId="00000057" w14:textId="77777777" w:rsidR="000F1738" w:rsidRDefault="000F1738">
      <w:pPr>
        <w:rPr>
          <w:b/>
        </w:rPr>
      </w:pPr>
    </w:p>
    <w:p w14:paraId="00000058" w14:textId="77777777" w:rsidR="000F1738" w:rsidRDefault="00000000">
      <w:pPr>
        <w:rPr>
          <w:b/>
        </w:rPr>
      </w:pPr>
      <w:r>
        <w:rPr>
          <w:b/>
        </w:rPr>
        <w:t>KESALAHAN APA YANG PERNAH ANDA LAKUKAN SELAMA BELAJAR/BEKERJA</w:t>
      </w:r>
    </w:p>
    <w:p w14:paraId="00000059" w14:textId="77777777" w:rsidR="000F1738" w:rsidRDefault="000F1738">
      <w:pPr>
        <w:numPr>
          <w:ilvl w:val="0"/>
          <w:numId w:val="4"/>
        </w:numPr>
      </w:pPr>
    </w:p>
    <w:p w14:paraId="0000005A" w14:textId="77777777" w:rsidR="000F1738" w:rsidRDefault="00000000">
      <w:pPr>
        <w:numPr>
          <w:ilvl w:val="0"/>
          <w:numId w:val="4"/>
        </w:numPr>
      </w:pPr>
      <w:r>
        <w:t>I miscalculated my credit requirements to take the thesis course and ended up delaying my graduation by a semester. During this time, I decided to take an internship and improve my thesis, thankfully I managed to get a perfect score for my thesis without any revision and gain work experience in the process.</w:t>
      </w:r>
    </w:p>
    <w:p w14:paraId="0000005B" w14:textId="77777777" w:rsidR="000F1738" w:rsidRDefault="000F1738">
      <w:pPr>
        <w:numPr>
          <w:ilvl w:val="0"/>
          <w:numId w:val="4"/>
        </w:numPr>
      </w:pPr>
    </w:p>
    <w:p w14:paraId="0000005C" w14:textId="77777777" w:rsidR="000F1738" w:rsidRDefault="000F1738">
      <w:pPr>
        <w:rPr>
          <w:b/>
        </w:rPr>
      </w:pPr>
    </w:p>
    <w:p w14:paraId="0000005D" w14:textId="77777777" w:rsidR="000F1738" w:rsidRDefault="00000000">
      <w:pPr>
        <w:rPr>
          <w:b/>
        </w:rPr>
      </w:pPr>
      <w:r>
        <w:rPr>
          <w:b/>
        </w:rPr>
        <w:t>APAKAH ANDA PERNAH MELAKUKAN TUGAS DI LUAR RUANG LINGKUP TUGAS ANDA YANG SEHARUSNYA? JELASKAN</w:t>
      </w:r>
    </w:p>
    <w:p w14:paraId="0000005E" w14:textId="77777777" w:rsidR="000F1738" w:rsidRDefault="00000000">
      <w:r>
        <w:t>In my job at PwC, whenever I work with interns, I always spare time for them to discuss their internship aspirations and help them with their concerns related to work life or college life.</w:t>
      </w:r>
    </w:p>
    <w:p w14:paraId="0000005F" w14:textId="77777777" w:rsidR="000F1738" w:rsidRDefault="000F1738"/>
    <w:p w14:paraId="00000060" w14:textId="77777777" w:rsidR="000F1738" w:rsidRDefault="00000000">
      <w:r>
        <w:t xml:space="preserve">Most of the time, they yearned to work on more complex deliverables to optimise their internship experience. I respected their eagerness to learn and therefore spared several sections of the deliverables for them to do. In doing so, I ended </w:t>
      </w:r>
    </w:p>
    <w:p w14:paraId="00000061" w14:textId="77777777" w:rsidR="000F1738" w:rsidRDefault="000F1738"/>
    <w:p w14:paraId="00000062" w14:textId="77777777" w:rsidR="000F1738" w:rsidRDefault="00000000">
      <w:r>
        <w:t>Sometimes, this action caused delays in our output delivery. There were a few instances when my supervisor scolded me because of the delay, but I protected my interns and took sole responsibility since it was my decision to let them work on the deliverables. It was worth it in the end since all my interns performed highly during their internship and received full-time job offers from PwC.</w:t>
      </w:r>
    </w:p>
    <w:p w14:paraId="00000063" w14:textId="77777777" w:rsidR="000F1738" w:rsidRDefault="000F1738">
      <w:pPr>
        <w:rPr>
          <w:b/>
        </w:rPr>
      </w:pPr>
    </w:p>
    <w:p w14:paraId="00000064" w14:textId="77777777" w:rsidR="000F1738" w:rsidRDefault="00000000">
      <w:r>
        <w:rPr>
          <w:b/>
        </w:rPr>
        <w:t>SEBUTKAN DAN JELASKAN 1 (SATU) HAL YANG MEMBEDAKAN ANDA DENGAN PESERTA LAINNYA</w:t>
      </w:r>
    </w:p>
    <w:sectPr w:rsidR="000F1738">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Chiara Situmorang" w:date="2023-02-15T11:24:00Z" w:initials="CS">
    <w:p w14:paraId="26BAD9E9" w14:textId="77777777" w:rsidR="00A14BDE" w:rsidRDefault="00A14BDE" w:rsidP="00D50255">
      <w:r>
        <w:rPr>
          <w:rStyle w:val="CommentReference"/>
        </w:rPr>
        <w:annotationRef/>
      </w:r>
      <w:r>
        <w:rPr>
          <w:sz w:val="20"/>
          <w:szCs w:val="20"/>
        </w:rPr>
        <w:t>Why econs and not finance for your undergrad?</w:t>
      </w:r>
    </w:p>
  </w:comment>
  <w:comment w:id="11" w:author="Chiara Situmorang" w:date="2023-02-15T11:24:00Z" w:initials="CS">
    <w:p w14:paraId="0B525FF3" w14:textId="77777777" w:rsidR="00A14BDE" w:rsidRDefault="00A14BDE" w:rsidP="00DF63AA">
      <w:r>
        <w:rPr>
          <w:rStyle w:val="CommentReference"/>
        </w:rPr>
        <w:annotationRef/>
      </w:r>
      <w:r>
        <w:rPr>
          <w:sz w:val="20"/>
          <w:szCs w:val="20"/>
        </w:rPr>
        <w:t>Why is this important for you?</w:t>
      </w:r>
    </w:p>
  </w:comment>
  <w:comment w:id="13" w:author="Chiara Situmorang" w:date="2023-02-15T11:29:00Z" w:initials="CS">
    <w:p w14:paraId="0EAA668C" w14:textId="77777777" w:rsidR="00A14BDE" w:rsidRDefault="00A14BDE" w:rsidP="004B4FBC">
      <w:r>
        <w:rPr>
          <w:rStyle w:val="CommentReference"/>
        </w:rPr>
        <w:annotationRef/>
      </w:r>
      <w:r>
        <w:rPr>
          <w:sz w:val="20"/>
          <w:szCs w:val="20"/>
        </w:rPr>
        <w:t>Mention your goals briefly here so the reader has context.</w:t>
      </w:r>
    </w:p>
  </w:comment>
  <w:comment w:id="21" w:author="Chiara Situmorang" w:date="2023-02-15T11:31:00Z" w:initials="CS">
    <w:p w14:paraId="264788D3" w14:textId="77777777" w:rsidR="00A14BDE" w:rsidRDefault="00A14BDE" w:rsidP="00862A9E">
      <w:r>
        <w:rPr>
          <w:rStyle w:val="CommentReference"/>
        </w:rPr>
        <w:annotationRef/>
      </w:r>
      <w:r>
        <w:rPr>
          <w:sz w:val="20"/>
          <w:szCs w:val="20"/>
        </w:rPr>
        <w:t>How does this relate to the things you mentioned in the previous sentence?</w:t>
      </w:r>
    </w:p>
  </w:comment>
  <w:comment w:id="27" w:author="Chiara Situmorang" w:date="2023-02-15T11:32:00Z" w:initials="CS">
    <w:p w14:paraId="3D201843" w14:textId="77777777" w:rsidR="00A14BDE" w:rsidRDefault="00A14BDE" w:rsidP="00EE3F23">
      <w:r>
        <w:rPr>
          <w:rStyle w:val="CommentReference"/>
        </w:rPr>
        <w:annotationRef/>
      </w:r>
      <w:r>
        <w:rPr>
          <w:sz w:val="20"/>
          <w:szCs w:val="20"/>
        </w:rPr>
        <w:t>Related to what?</w:t>
      </w:r>
    </w:p>
  </w:comment>
  <w:comment w:id="42" w:author="Chiara Situmorang" w:date="2023-02-15T11:34:00Z" w:initials="CS">
    <w:p w14:paraId="3A90ADBF" w14:textId="77777777" w:rsidR="00A14BDE" w:rsidRDefault="00A14BDE" w:rsidP="008E4DCA">
      <w:r>
        <w:rPr>
          <w:rStyle w:val="CommentReference"/>
        </w:rPr>
        <w:annotationRef/>
      </w:r>
      <w:r>
        <w:rPr>
          <w:sz w:val="20"/>
          <w:szCs w:val="20"/>
        </w:rPr>
        <w:t>Why is this important for you to be able to do? Hint at your goals briefly again here.</w:t>
      </w:r>
    </w:p>
  </w:comment>
  <w:comment w:id="47" w:author="Chiara Situmorang" w:date="2023-02-15T11:36:00Z" w:initials="CS">
    <w:p w14:paraId="7D4FEF3A" w14:textId="77777777" w:rsidR="00A14BDE" w:rsidRDefault="00A14BDE" w:rsidP="00E52E9A">
      <w:r>
        <w:rPr>
          <w:rStyle w:val="CommentReference"/>
        </w:rPr>
        <w:annotationRef/>
      </w:r>
      <w:r>
        <w:rPr>
          <w:sz w:val="20"/>
          <w:szCs w:val="20"/>
        </w:rPr>
        <w:t>This only hints at your personal benefit as an investor. How will the degree benefit you in your career? You can combine this with the previous sentence.</w:t>
      </w:r>
    </w:p>
  </w:comment>
  <w:comment w:id="60" w:author="Chiara Situmorang" w:date="2023-02-15T11:41:00Z" w:initials="CS">
    <w:p w14:paraId="49D66E49" w14:textId="77777777" w:rsidR="00A14BDE" w:rsidRDefault="00A14BDE" w:rsidP="002731A7">
      <w:r>
        <w:rPr>
          <w:rStyle w:val="CommentReference"/>
        </w:rPr>
        <w:annotationRef/>
      </w:r>
      <w:r>
        <w:rPr>
          <w:sz w:val="20"/>
          <w:szCs w:val="20"/>
        </w:rPr>
        <w:t>Why is the global economy slowing down and how are we affected? Highlight the urgency of the problem here to demonstrate that you’re the best candidate to help solve this problem.</w:t>
      </w:r>
    </w:p>
  </w:comment>
  <w:comment w:id="61" w:author="Chiara Situmorang" w:date="2023-02-15T11:42:00Z" w:initials="CS">
    <w:p w14:paraId="0FFDA571" w14:textId="315AA4F8" w:rsidR="00A14BDE" w:rsidRDefault="00A14BDE" w:rsidP="006565F0">
      <w:r>
        <w:rPr>
          <w:rStyle w:val="CommentReference"/>
        </w:rPr>
        <w:annotationRef/>
      </w:r>
      <w:r>
        <w:rPr>
          <w:sz w:val="20"/>
          <w:szCs w:val="20"/>
        </w:rPr>
        <w:t>When was this introduced?</w:t>
      </w:r>
    </w:p>
  </w:comment>
  <w:comment w:id="66" w:author="Chiara Situmorang" w:date="2023-02-15T11:42:00Z" w:initials="CS">
    <w:p w14:paraId="2AD9DA50" w14:textId="77777777" w:rsidR="00A14BDE" w:rsidRDefault="00A14BDE" w:rsidP="00E75903">
      <w:r>
        <w:rPr>
          <w:rStyle w:val="CommentReference"/>
        </w:rPr>
        <w:annotationRef/>
      </w:r>
      <w:r>
        <w:rPr>
          <w:sz w:val="20"/>
          <w:szCs w:val="20"/>
        </w:rPr>
        <w:t>Do you mean in loss of revenue?</w:t>
      </w:r>
    </w:p>
  </w:comment>
  <w:comment w:id="74" w:author="Chiara Situmorang" w:date="2023-02-15T11:44:00Z" w:initials="CS">
    <w:p w14:paraId="106C315B" w14:textId="77777777" w:rsidR="00A14BDE" w:rsidRDefault="00A14BDE" w:rsidP="00252DCC">
      <w:r>
        <w:rPr>
          <w:rStyle w:val="CommentReference"/>
        </w:rPr>
        <w:annotationRef/>
      </w:r>
      <w:r>
        <w:rPr>
          <w:sz w:val="20"/>
          <w:szCs w:val="20"/>
        </w:rPr>
        <w:t>Where?</w:t>
      </w:r>
    </w:p>
  </w:comment>
  <w:comment w:id="75" w:author="Chiara Situmorang" w:date="2023-02-15T11:48:00Z" w:initials="CS">
    <w:p w14:paraId="14030865" w14:textId="77777777" w:rsidR="00A14BDE" w:rsidRDefault="00A14BDE" w:rsidP="006343B1">
      <w:r>
        <w:rPr>
          <w:rStyle w:val="CommentReference"/>
        </w:rPr>
        <w:annotationRef/>
      </w:r>
      <w:r>
        <w:rPr>
          <w:sz w:val="20"/>
          <w:szCs w:val="20"/>
        </w:rPr>
        <w:t>Before talking about working at a VC, you want to mention briefly your ultimate goal to build your own VC investing in MSMEs. This will help provide context for how your other plans to gain experience will help you achieve that, and show the reader that you’re goal-oriented.</w:t>
      </w:r>
    </w:p>
  </w:comment>
  <w:comment w:id="76" w:author="Chiara Situmorang" w:date="2023-02-15T11:45:00Z" w:initials="CS">
    <w:p w14:paraId="18AC0C14" w14:textId="44BBF8A1" w:rsidR="00A14BDE" w:rsidRDefault="00A14BDE" w:rsidP="000C712B">
      <w:r>
        <w:rPr>
          <w:rStyle w:val="CommentReference"/>
        </w:rPr>
        <w:annotationRef/>
      </w:r>
      <w:r>
        <w:rPr>
          <w:sz w:val="20"/>
          <w:szCs w:val="20"/>
        </w:rPr>
        <w:t>Which is?</w:t>
      </w:r>
    </w:p>
  </w:comment>
  <w:comment w:id="79" w:author="Chiara Situmorang" w:date="2023-02-15T11:49:00Z" w:initials="CS">
    <w:p w14:paraId="17EFC2AB" w14:textId="77777777" w:rsidR="00A14BDE" w:rsidRDefault="00A14BDE" w:rsidP="009B7A12">
      <w:r>
        <w:rPr>
          <w:rStyle w:val="CommentReference"/>
        </w:rPr>
        <w:annotationRef/>
      </w:r>
      <w:r>
        <w:rPr>
          <w:sz w:val="20"/>
          <w:szCs w:val="20"/>
        </w:rPr>
        <w:t>Refer back to your long-term goal here.</w:t>
      </w:r>
    </w:p>
  </w:comment>
  <w:comment w:id="89" w:author="Chiara Situmorang" w:date="2023-02-15T11:50:00Z" w:initials="CS">
    <w:p w14:paraId="5BB407B3" w14:textId="77777777" w:rsidR="00A14BDE" w:rsidRDefault="00A14BDE" w:rsidP="001306A7">
      <w:r>
        <w:rPr>
          <w:rStyle w:val="CommentReference"/>
        </w:rPr>
        <w:annotationRef/>
      </w:r>
      <w:r>
        <w:rPr>
          <w:sz w:val="20"/>
          <w:szCs w:val="20"/>
        </w:rPr>
        <w:t>This is what I mean by hinting at your long-term goals! Please do this in the previous paragraphs according to my comments.</w:t>
      </w:r>
    </w:p>
  </w:comment>
  <w:comment w:id="91" w:author="Chiara Situmorang" w:date="2023-02-15T11:51:00Z" w:initials="CS">
    <w:p w14:paraId="0056D73C" w14:textId="77777777" w:rsidR="00A14BDE" w:rsidRDefault="00A14BDE" w:rsidP="005E2173">
      <w:r>
        <w:rPr>
          <w:rStyle w:val="CommentReference"/>
        </w:rPr>
        <w:annotationRef/>
      </w:r>
      <w:r>
        <w:rPr>
          <w:sz w:val="20"/>
          <w:szCs w:val="20"/>
        </w:rPr>
        <w:t>By investing directly in them, or are there other ways you’re planning to do?</w:t>
      </w:r>
    </w:p>
  </w:comment>
  <w:comment w:id="102" w:author="Chiara Situmorang" w:date="2023-02-15T11:53:00Z" w:initials="CS">
    <w:p w14:paraId="79935C92" w14:textId="77777777" w:rsidR="00A14BDE" w:rsidRDefault="00A14BDE" w:rsidP="00B53DF3">
      <w:r>
        <w:rPr>
          <w:rStyle w:val="CommentReference"/>
        </w:rPr>
        <w:annotationRef/>
      </w:r>
      <w:r>
        <w:rPr>
          <w:sz w:val="20"/>
          <w:szCs w:val="20"/>
        </w:rPr>
        <w:t>Fill in here, refer to the big picture. Not just helping business owners, but the national economy maybe?</w:t>
      </w:r>
    </w:p>
  </w:comment>
  <w:comment w:id="116" w:author="Chiara Situmorang" w:date="2023-02-15T11:10:00Z" w:initials="CS">
    <w:p w14:paraId="7BB2DFC3" w14:textId="0873DB9D" w:rsidR="00A14BDE" w:rsidRDefault="00A14BDE" w:rsidP="002261F0">
      <w:r>
        <w:rPr>
          <w:rStyle w:val="CommentReference"/>
        </w:rPr>
        <w:annotationRef/>
      </w:r>
      <w:r>
        <w:rPr>
          <w:sz w:val="20"/>
          <w:szCs w:val="20"/>
        </w:rPr>
        <w:t xml:space="preserve">What kind of discussions here? </w:t>
      </w:r>
    </w:p>
  </w:comment>
  <w:comment w:id="117" w:author="Chiara Situmorang" w:date="2023-02-15T11:11:00Z" w:initials="CS">
    <w:p w14:paraId="04F8C4C6" w14:textId="77777777" w:rsidR="00A14BDE" w:rsidRDefault="00A14BDE" w:rsidP="003254AC">
      <w:r>
        <w:rPr>
          <w:rStyle w:val="CommentReference"/>
        </w:rPr>
        <w:annotationRef/>
      </w:r>
      <w:r>
        <w:rPr>
          <w:sz w:val="20"/>
          <w:szCs w:val="20"/>
        </w:rPr>
        <w:t>What kind of issues? Is this in a TA context or a student context?</w:t>
      </w:r>
    </w:p>
  </w:comment>
  <w:comment w:id="140" w:author="Chiara Situmorang" w:date="2023-02-15T11:54:00Z" w:initials="CS">
    <w:p w14:paraId="2DB44F2E" w14:textId="77777777" w:rsidR="00A14BDE" w:rsidRDefault="00A14BDE" w:rsidP="004345EE">
      <w:r>
        <w:rPr>
          <w:rStyle w:val="CommentReference"/>
        </w:rPr>
        <w:annotationRef/>
      </w:r>
      <w:r>
        <w:rPr>
          <w:sz w:val="20"/>
          <w:szCs w:val="20"/>
        </w:rPr>
        <w:t xml:space="preserve">Haven’t reviewed this yaa.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BAD9E9" w15:done="0"/>
  <w15:commentEx w15:paraId="0B525FF3" w15:done="0"/>
  <w15:commentEx w15:paraId="0EAA668C" w15:done="0"/>
  <w15:commentEx w15:paraId="264788D3" w15:done="0"/>
  <w15:commentEx w15:paraId="3D201843" w15:done="0"/>
  <w15:commentEx w15:paraId="3A90ADBF" w15:done="0"/>
  <w15:commentEx w15:paraId="7D4FEF3A" w15:done="0"/>
  <w15:commentEx w15:paraId="49D66E49" w15:done="0"/>
  <w15:commentEx w15:paraId="0FFDA571" w15:done="0"/>
  <w15:commentEx w15:paraId="2AD9DA50" w15:done="0"/>
  <w15:commentEx w15:paraId="106C315B" w15:done="0"/>
  <w15:commentEx w15:paraId="14030865" w15:done="0"/>
  <w15:commentEx w15:paraId="18AC0C14" w15:done="0"/>
  <w15:commentEx w15:paraId="17EFC2AB" w15:done="0"/>
  <w15:commentEx w15:paraId="5BB407B3" w15:done="0"/>
  <w15:commentEx w15:paraId="0056D73C" w15:done="0"/>
  <w15:commentEx w15:paraId="79935C92" w15:done="0"/>
  <w15:commentEx w15:paraId="7BB2DFC3" w15:done="0"/>
  <w15:commentEx w15:paraId="04F8C4C6" w15:done="0"/>
  <w15:commentEx w15:paraId="2DB44F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73F65" w16cex:dateUtc="2023-02-15T04:24:00Z"/>
  <w16cex:commentExtensible w16cex:durableId="27973F77" w16cex:dateUtc="2023-02-15T04:24:00Z"/>
  <w16cex:commentExtensible w16cex:durableId="27974085" w16cex:dateUtc="2023-02-15T04:29:00Z"/>
  <w16cex:commentExtensible w16cex:durableId="279740F5" w16cex:dateUtc="2023-02-15T04:31:00Z"/>
  <w16cex:commentExtensible w16cex:durableId="27974164" w16cex:dateUtc="2023-02-15T04:32:00Z"/>
  <w16cex:commentExtensible w16cex:durableId="279741DC" w16cex:dateUtc="2023-02-15T04:34:00Z"/>
  <w16cex:commentExtensible w16cex:durableId="27974229" w16cex:dateUtc="2023-02-15T04:36:00Z"/>
  <w16cex:commentExtensible w16cex:durableId="27974370" w16cex:dateUtc="2023-02-15T04:41:00Z"/>
  <w16cex:commentExtensible w16cex:durableId="2797438B" w16cex:dateUtc="2023-02-15T04:42:00Z"/>
  <w16cex:commentExtensible w16cex:durableId="279743B8" w16cex:dateUtc="2023-02-15T04:42:00Z"/>
  <w16cex:commentExtensible w16cex:durableId="27974410" w16cex:dateUtc="2023-02-15T04:44:00Z"/>
  <w16cex:commentExtensible w16cex:durableId="279744F3" w16cex:dateUtc="2023-02-15T04:48:00Z"/>
  <w16cex:commentExtensible w16cex:durableId="27974455" w16cex:dateUtc="2023-02-15T04:45:00Z"/>
  <w16cex:commentExtensible w16cex:durableId="27974538" w16cex:dateUtc="2023-02-15T04:49:00Z"/>
  <w16cex:commentExtensible w16cex:durableId="27974588" w16cex:dateUtc="2023-02-15T04:50:00Z"/>
  <w16cex:commentExtensible w16cex:durableId="279745AE" w16cex:dateUtc="2023-02-15T04:51:00Z"/>
  <w16cex:commentExtensible w16cex:durableId="27974632" w16cex:dateUtc="2023-02-15T04:53:00Z"/>
  <w16cex:commentExtensible w16cex:durableId="27973C14" w16cex:dateUtc="2023-02-15T04:10:00Z"/>
  <w16cex:commentExtensible w16cex:durableId="27973C46" w16cex:dateUtc="2023-02-15T04:11:00Z"/>
  <w16cex:commentExtensible w16cex:durableId="2797467B" w16cex:dateUtc="2023-02-15T04: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BAD9E9" w16cid:durableId="27973F65"/>
  <w16cid:commentId w16cid:paraId="0B525FF3" w16cid:durableId="27973F77"/>
  <w16cid:commentId w16cid:paraId="0EAA668C" w16cid:durableId="27974085"/>
  <w16cid:commentId w16cid:paraId="264788D3" w16cid:durableId="279740F5"/>
  <w16cid:commentId w16cid:paraId="3D201843" w16cid:durableId="27974164"/>
  <w16cid:commentId w16cid:paraId="3A90ADBF" w16cid:durableId="279741DC"/>
  <w16cid:commentId w16cid:paraId="7D4FEF3A" w16cid:durableId="27974229"/>
  <w16cid:commentId w16cid:paraId="49D66E49" w16cid:durableId="27974370"/>
  <w16cid:commentId w16cid:paraId="0FFDA571" w16cid:durableId="2797438B"/>
  <w16cid:commentId w16cid:paraId="2AD9DA50" w16cid:durableId="279743B8"/>
  <w16cid:commentId w16cid:paraId="106C315B" w16cid:durableId="27974410"/>
  <w16cid:commentId w16cid:paraId="14030865" w16cid:durableId="279744F3"/>
  <w16cid:commentId w16cid:paraId="18AC0C14" w16cid:durableId="27974455"/>
  <w16cid:commentId w16cid:paraId="17EFC2AB" w16cid:durableId="27974538"/>
  <w16cid:commentId w16cid:paraId="5BB407B3" w16cid:durableId="27974588"/>
  <w16cid:commentId w16cid:paraId="0056D73C" w16cid:durableId="279745AE"/>
  <w16cid:commentId w16cid:paraId="79935C92" w16cid:durableId="27974632"/>
  <w16cid:commentId w16cid:paraId="7BB2DFC3" w16cid:durableId="27973C14"/>
  <w16cid:commentId w16cid:paraId="04F8C4C6" w16cid:durableId="27973C46"/>
  <w16cid:commentId w16cid:paraId="2DB44F2E" w16cid:durableId="279746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E2009"/>
    <w:multiLevelType w:val="multilevel"/>
    <w:tmpl w:val="67BC1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5F74B7"/>
    <w:multiLevelType w:val="multilevel"/>
    <w:tmpl w:val="C8445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F72802"/>
    <w:multiLevelType w:val="multilevel"/>
    <w:tmpl w:val="42EA6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D96BF7"/>
    <w:multiLevelType w:val="multilevel"/>
    <w:tmpl w:val="66FC3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05151715">
    <w:abstractNumId w:val="2"/>
  </w:num>
  <w:num w:numId="2" w16cid:durableId="2015691936">
    <w:abstractNumId w:val="1"/>
  </w:num>
  <w:num w:numId="3" w16cid:durableId="653872685">
    <w:abstractNumId w:val="3"/>
  </w:num>
  <w:num w:numId="4" w16cid:durableId="6051190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738"/>
    <w:rsid w:val="000F1738"/>
    <w:rsid w:val="00A14BD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BE6D016"/>
  <w15:docId w15:val="{7D1909E7-6800-E74F-B7F1-16463083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A14BDE"/>
    <w:rPr>
      <w:sz w:val="16"/>
      <w:szCs w:val="16"/>
    </w:rPr>
  </w:style>
  <w:style w:type="paragraph" w:styleId="CommentText">
    <w:name w:val="annotation text"/>
    <w:basedOn w:val="Normal"/>
    <w:link w:val="CommentTextChar"/>
    <w:uiPriority w:val="99"/>
    <w:semiHidden/>
    <w:unhideWhenUsed/>
    <w:rsid w:val="00A14BDE"/>
    <w:pPr>
      <w:spacing w:line="240" w:lineRule="auto"/>
    </w:pPr>
    <w:rPr>
      <w:sz w:val="20"/>
      <w:szCs w:val="20"/>
    </w:rPr>
  </w:style>
  <w:style w:type="character" w:customStyle="1" w:styleId="CommentTextChar">
    <w:name w:val="Comment Text Char"/>
    <w:basedOn w:val="DefaultParagraphFont"/>
    <w:link w:val="CommentText"/>
    <w:uiPriority w:val="99"/>
    <w:semiHidden/>
    <w:rsid w:val="00A14BDE"/>
    <w:rPr>
      <w:sz w:val="20"/>
      <w:szCs w:val="20"/>
    </w:rPr>
  </w:style>
  <w:style w:type="paragraph" w:styleId="CommentSubject">
    <w:name w:val="annotation subject"/>
    <w:basedOn w:val="CommentText"/>
    <w:next w:val="CommentText"/>
    <w:link w:val="CommentSubjectChar"/>
    <w:uiPriority w:val="99"/>
    <w:semiHidden/>
    <w:unhideWhenUsed/>
    <w:rsid w:val="00A14BDE"/>
    <w:rPr>
      <w:b/>
      <w:bCs/>
    </w:rPr>
  </w:style>
  <w:style w:type="character" w:customStyle="1" w:styleId="CommentSubjectChar">
    <w:name w:val="Comment Subject Char"/>
    <w:basedOn w:val="CommentTextChar"/>
    <w:link w:val="CommentSubject"/>
    <w:uiPriority w:val="99"/>
    <w:semiHidden/>
    <w:rsid w:val="00A14BDE"/>
    <w:rPr>
      <w:b/>
      <w:bCs/>
      <w:sz w:val="20"/>
      <w:szCs w:val="20"/>
    </w:rPr>
  </w:style>
  <w:style w:type="paragraph" w:styleId="Revision">
    <w:name w:val="Revision"/>
    <w:hidden/>
    <w:uiPriority w:val="99"/>
    <w:semiHidden/>
    <w:rsid w:val="00A14BD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2470</Words>
  <Characters>14084</Characters>
  <Application>Microsoft Office Word</Application>
  <DocSecurity>0</DocSecurity>
  <Lines>117</Lines>
  <Paragraphs>33</Paragraphs>
  <ScaleCrop>false</ScaleCrop>
  <Company/>
  <LinksUpToDate>false</LinksUpToDate>
  <CharactersWithSpaces>16521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2</cp:revision>
  <dcterms:created xsi:type="dcterms:W3CDTF">2023-02-15T04:01:00Z</dcterms:created>
  <dcterms:modified xsi:type="dcterms:W3CDTF">2023-02-15T04:54:00Z</dcterms:modified>
</cp:coreProperties>
</file>