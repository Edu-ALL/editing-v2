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B0A27BB" w14:textId="3373464A" w:rsidR="00AC313C" w:rsidRDefault="00111595" w:rsidP="00C82FF9">
      <w:pPr>
        <w:rPr>
          <w:sz w:val="24"/>
          <w:szCs w:val="24"/>
        </w:rPr>
        <w:pPrChange w:id="0" w:author="Microsoft Office User" w:date="2023-02-24T20:52:00Z">
          <w:pPr>
            <w:ind w:firstLine="720"/>
          </w:pPr>
        </w:pPrChange>
      </w:pPr>
      <w:ins w:id="1" w:author="Kevin K Salim" w:date="2023-02-20T23:33:00Z">
        <w:r w:rsidRPr="00111595">
          <w:rPr>
            <w:sz w:val="24"/>
            <w:szCs w:val="24"/>
          </w:rPr>
          <w:t>Since I was a child, I have been following the growth of my family business</w:t>
        </w:r>
        <w:r>
          <w:rPr>
            <w:sz w:val="24"/>
            <w:szCs w:val="24"/>
          </w:rPr>
          <w:t xml:space="preserve"> in the paper &amp; pulp industry</w:t>
        </w:r>
        <w:r w:rsidRPr="00111595">
          <w:rPr>
            <w:sz w:val="24"/>
            <w:szCs w:val="24"/>
          </w:rPr>
          <w:t>.</w:t>
        </w:r>
        <w:r>
          <w:rPr>
            <w:sz w:val="24"/>
            <w:szCs w:val="24"/>
          </w:rPr>
          <w:t xml:space="preserve"> </w:t>
        </w:r>
      </w:ins>
      <w:ins w:id="2" w:author="Microsoft Office User" w:date="2023-02-24T21:17:00Z">
        <w:r w:rsidR="00305C56">
          <w:rPr>
            <w:sz w:val="24"/>
            <w:szCs w:val="24"/>
          </w:rPr>
          <w:t xml:space="preserve">Wanting to continue my family’s legacy, I decided to study supply chain management in order to help </w:t>
        </w:r>
      </w:ins>
      <w:commentRangeStart w:id="3"/>
      <w:del w:id="4" w:author="Microsoft Office User" w:date="2023-02-24T21:18:00Z">
        <w:r w:rsidR="0092336D" w:rsidRPr="00DE762E" w:rsidDel="00305C56">
          <w:rPr>
            <w:sz w:val="24"/>
            <w:szCs w:val="24"/>
          </w:rPr>
          <w:delText>As an undergraduate learning about supply chain management, I took the initiatives to help in the</w:delText>
        </w:r>
      </w:del>
      <w:ins w:id="5" w:author="Microsoft Office User" w:date="2023-02-24T21:18:00Z">
        <w:r w:rsidR="00305C56">
          <w:rPr>
            <w:sz w:val="24"/>
            <w:szCs w:val="24"/>
          </w:rPr>
          <w:t>our</w:t>
        </w:r>
      </w:ins>
      <w:r w:rsidR="0092336D" w:rsidRPr="00DE762E">
        <w:rPr>
          <w:sz w:val="24"/>
          <w:szCs w:val="24"/>
        </w:rPr>
        <w:t xml:space="preserve"> operatio</w:t>
      </w:r>
      <w:ins w:id="6" w:author="Microsoft Office User" w:date="2023-02-24T21:18:00Z">
        <w:r w:rsidR="00305C56">
          <w:rPr>
            <w:sz w:val="24"/>
            <w:szCs w:val="24"/>
          </w:rPr>
          <w:t>nal</w:t>
        </w:r>
      </w:ins>
      <w:del w:id="7" w:author="Microsoft Office User" w:date="2023-02-24T21:18:00Z">
        <w:r w:rsidR="0092336D" w:rsidRPr="00DE762E" w:rsidDel="00305C56">
          <w:rPr>
            <w:sz w:val="24"/>
            <w:szCs w:val="24"/>
          </w:rPr>
          <w:delText>ns</w:delText>
        </w:r>
      </w:del>
      <w:r w:rsidR="0092336D" w:rsidRPr="00DE762E">
        <w:rPr>
          <w:sz w:val="24"/>
          <w:szCs w:val="24"/>
        </w:rPr>
        <w:t xml:space="preserve"> side. </w:t>
      </w:r>
      <w:commentRangeEnd w:id="3"/>
      <w:r w:rsidR="00CF1BD3">
        <w:rPr>
          <w:rStyle w:val="CommentReference"/>
        </w:rPr>
        <w:commentReference w:id="3"/>
      </w:r>
      <w:r w:rsidR="0092336D" w:rsidRPr="00DE762E">
        <w:rPr>
          <w:sz w:val="24"/>
          <w:szCs w:val="24"/>
        </w:rPr>
        <w:t xml:space="preserve">During Covid-19, our branch office in Jakarta experienced a massive downturn in sales because nobody was using paper. Tragically, we had to close the branch in Jakarta and sold the assets to raise funds for the other 7 subsidiaries. </w:t>
      </w:r>
      <w:ins w:id="8" w:author="Kevin K Salim" w:date="2023-02-20T23:42:00Z">
        <w:r w:rsidR="007552B5">
          <w:rPr>
            <w:sz w:val="24"/>
            <w:szCs w:val="24"/>
          </w:rPr>
          <w:t>T</w:t>
        </w:r>
        <w:r w:rsidR="007552B5" w:rsidRPr="007552B5">
          <w:rPr>
            <w:sz w:val="24"/>
            <w:szCs w:val="24"/>
          </w:rPr>
          <w:t xml:space="preserve">his experience motivated </w:t>
        </w:r>
        <w:r w:rsidR="007552B5">
          <w:rPr>
            <w:sz w:val="24"/>
            <w:szCs w:val="24"/>
          </w:rPr>
          <w:t>me</w:t>
        </w:r>
        <w:r w:rsidR="007552B5" w:rsidRPr="007552B5">
          <w:rPr>
            <w:sz w:val="24"/>
            <w:szCs w:val="24"/>
          </w:rPr>
          <w:t xml:space="preserve"> to learn more about </w:t>
        </w:r>
      </w:ins>
      <w:commentRangeStart w:id="9"/>
      <w:del w:id="10" w:author="Kevin K Salim" w:date="2023-02-20T23:42:00Z">
        <w:r w:rsidR="0092336D" w:rsidRPr="00DE762E" w:rsidDel="007552B5">
          <w:rPr>
            <w:sz w:val="24"/>
            <w:szCs w:val="24"/>
          </w:rPr>
          <w:delText xml:space="preserve">At that time, I was still a college student with very limited experience in managing business and knowledge in the industry. Based on this experience, I knew I still had a long way to go regarding </w:delText>
        </w:r>
      </w:del>
      <w:commentRangeStart w:id="11"/>
      <w:r w:rsidR="0092336D" w:rsidRPr="00DE762E">
        <w:rPr>
          <w:sz w:val="24"/>
          <w:szCs w:val="24"/>
        </w:rPr>
        <w:t xml:space="preserve">innovative business model development </w:t>
      </w:r>
      <w:del w:id="12" w:author="Microsoft Office User" w:date="2023-02-24T21:18:00Z">
        <w:r w:rsidR="0092336D" w:rsidRPr="00DE762E" w:rsidDel="00D16F21">
          <w:rPr>
            <w:sz w:val="24"/>
            <w:szCs w:val="24"/>
          </w:rPr>
          <w:delText xml:space="preserve">or </w:delText>
        </w:r>
      </w:del>
      <w:ins w:id="13" w:author="Microsoft Office User" w:date="2023-02-24T21:18:00Z">
        <w:r w:rsidR="00D16F21">
          <w:rPr>
            <w:sz w:val="24"/>
            <w:szCs w:val="24"/>
          </w:rPr>
          <w:t>so that I can</w:t>
        </w:r>
        <w:r w:rsidR="00D16F21" w:rsidRPr="00DE762E">
          <w:rPr>
            <w:sz w:val="24"/>
            <w:szCs w:val="24"/>
          </w:rPr>
          <w:t xml:space="preserve"> </w:t>
        </w:r>
      </w:ins>
      <w:r w:rsidR="0092336D" w:rsidRPr="00DE762E">
        <w:rPr>
          <w:sz w:val="24"/>
          <w:szCs w:val="24"/>
        </w:rPr>
        <w:t xml:space="preserve">restructure </w:t>
      </w:r>
      <w:del w:id="14" w:author="Microsoft Office User" w:date="2023-02-24T21:18:00Z">
        <w:r w:rsidR="0092336D" w:rsidRPr="00DE762E" w:rsidDel="00D16F21">
          <w:rPr>
            <w:sz w:val="24"/>
            <w:szCs w:val="24"/>
          </w:rPr>
          <w:delText xml:space="preserve">of </w:delText>
        </w:r>
      </w:del>
      <w:r w:rsidR="0092336D" w:rsidRPr="00DE762E">
        <w:rPr>
          <w:sz w:val="24"/>
          <w:szCs w:val="24"/>
        </w:rPr>
        <w:t>the company’s technology system</w:t>
      </w:r>
      <w:commentRangeEnd w:id="11"/>
      <w:r w:rsidR="00442949">
        <w:rPr>
          <w:rStyle w:val="CommentReference"/>
        </w:rPr>
        <w:commentReference w:id="11"/>
      </w:r>
      <w:ins w:id="15" w:author="Kevin K Salim" w:date="2023-02-20T23:42:00Z">
        <w:r w:rsidR="007552B5">
          <w:rPr>
            <w:sz w:val="24"/>
            <w:szCs w:val="24"/>
          </w:rPr>
          <w:t xml:space="preserve"> th</w:t>
        </w:r>
      </w:ins>
      <w:ins w:id="16" w:author="Kevin K Salim" w:date="2023-02-20T23:43:00Z">
        <w:r w:rsidR="007552B5">
          <w:rPr>
            <w:sz w:val="24"/>
            <w:szCs w:val="24"/>
          </w:rPr>
          <w:t>rough MS in Technology Management program.</w:t>
        </w:r>
      </w:ins>
      <w:ins w:id="17" w:author="Kevin K Salim" w:date="2023-02-20T23:42:00Z">
        <w:r w:rsidR="007552B5">
          <w:rPr>
            <w:sz w:val="24"/>
            <w:szCs w:val="24"/>
          </w:rPr>
          <w:t xml:space="preserve"> </w:t>
        </w:r>
      </w:ins>
      <w:del w:id="18" w:author="Kevin K Salim" w:date="2023-02-20T23:42:00Z">
        <w:r w:rsidR="0092336D" w:rsidRPr="00DE762E" w:rsidDel="007552B5">
          <w:rPr>
            <w:sz w:val="24"/>
            <w:szCs w:val="24"/>
          </w:rPr>
          <w:delText>.</w:delText>
        </w:r>
      </w:del>
      <w:ins w:id="19" w:author="Kevin K Salim" w:date="2023-02-20T23:42:00Z">
        <w:r w:rsidR="007552B5" w:rsidRPr="00DE762E" w:rsidDel="007552B5">
          <w:rPr>
            <w:sz w:val="24"/>
            <w:szCs w:val="24"/>
          </w:rPr>
          <w:t xml:space="preserve"> </w:t>
        </w:r>
      </w:ins>
      <w:del w:id="20" w:author="Kevin K Salim" w:date="2023-02-20T23:42:00Z">
        <w:r w:rsidR="0092336D" w:rsidRPr="00DE762E" w:rsidDel="007552B5">
          <w:rPr>
            <w:sz w:val="24"/>
            <w:szCs w:val="24"/>
          </w:rPr>
          <w:delText xml:space="preserve"> In the Technology Management program, I aim to learn all this. </w:delText>
        </w:r>
        <w:commentRangeEnd w:id="9"/>
        <w:r w:rsidR="00F1342A" w:rsidDel="007552B5">
          <w:rPr>
            <w:rStyle w:val="CommentReference"/>
          </w:rPr>
          <w:commentReference w:id="9"/>
        </w:r>
      </w:del>
    </w:p>
    <w:p w14:paraId="5DD993CA" w14:textId="685C50B5" w:rsidR="00AC313C" w:rsidRDefault="007C3999" w:rsidP="00070B11">
      <w:pPr>
        <w:rPr>
          <w:sz w:val="24"/>
          <w:szCs w:val="24"/>
        </w:rPr>
        <w:pPrChange w:id="21" w:author="Microsoft Office User" w:date="2023-02-24T20:54:00Z">
          <w:pPr>
            <w:ind w:firstLine="720"/>
          </w:pPr>
        </w:pPrChange>
      </w:pPr>
      <w:ins w:id="22" w:author="Kevin K Salim" w:date="2023-02-20T23:56:00Z">
        <w:r>
          <w:rPr>
            <w:sz w:val="24"/>
            <w:szCs w:val="24"/>
          </w:rPr>
          <w:t xml:space="preserve">In Columbia, </w:t>
        </w:r>
      </w:ins>
      <w:del w:id="23" w:author="Thalia Priscilla" w:date="2023-02-10T18:06:00Z">
        <w:r w:rsidR="00E91821" w:rsidDel="00AC313C">
          <w:rPr>
            <w:sz w:val="24"/>
            <w:szCs w:val="24"/>
          </w:rPr>
          <w:delText xml:space="preserve">Therefore, </w:delText>
        </w:r>
      </w:del>
      <w:r w:rsidR="0092336D" w:rsidRPr="00DE762E">
        <w:rPr>
          <w:sz w:val="24"/>
          <w:szCs w:val="24"/>
        </w:rPr>
        <w:t xml:space="preserve">I’m thrilled to work with </w:t>
      </w:r>
      <w:ins w:id="24" w:author="Kevin K Salim" w:date="2023-02-20T23:57:00Z">
        <w:r>
          <w:rPr>
            <w:sz w:val="24"/>
            <w:szCs w:val="24"/>
          </w:rPr>
          <w:t xml:space="preserve">Dr </w:t>
        </w:r>
      </w:ins>
      <w:ins w:id="25" w:author="Kevin K Salim" w:date="2023-02-20T23:51:00Z">
        <w:r>
          <w:rPr>
            <w:sz w:val="24"/>
            <w:szCs w:val="24"/>
          </w:rPr>
          <w:t xml:space="preserve">Craig </w:t>
        </w:r>
        <w:proofErr w:type="spellStart"/>
        <w:r>
          <w:rPr>
            <w:sz w:val="24"/>
            <w:szCs w:val="24"/>
          </w:rPr>
          <w:t>Cuyar</w:t>
        </w:r>
      </w:ins>
      <w:proofErr w:type="spellEnd"/>
      <w:del w:id="26" w:author="Kevin K Salim" w:date="2023-02-20T23:51:00Z">
        <w:r w:rsidR="00A641DD" w:rsidRPr="00DE762E" w:rsidDel="007C3999">
          <w:rPr>
            <w:sz w:val="24"/>
            <w:szCs w:val="24"/>
          </w:rPr>
          <w:delText>Ashifi Gogo</w:delText>
        </w:r>
      </w:del>
      <w:r w:rsidR="0092336D" w:rsidRPr="00DE762E">
        <w:rPr>
          <w:sz w:val="24"/>
          <w:szCs w:val="24"/>
        </w:rPr>
        <w:t xml:space="preserve"> – </w:t>
      </w:r>
      <w:ins w:id="27" w:author="Kevin K Salim" w:date="2023-02-21T00:00:00Z">
        <w:r>
          <w:rPr>
            <w:sz w:val="24"/>
            <w:szCs w:val="24"/>
          </w:rPr>
          <w:t xml:space="preserve">Global </w:t>
        </w:r>
      </w:ins>
      <w:ins w:id="28" w:author="Thalia Priscilla" w:date="2023-02-10T18:08:00Z">
        <w:del w:id="29" w:author="Kevin K Salim" w:date="2023-02-20T23:58:00Z">
          <w:r w:rsidR="0063059D" w:rsidDel="007C3999">
            <w:rPr>
              <w:sz w:val="24"/>
              <w:szCs w:val="24"/>
            </w:rPr>
            <w:delText>a</w:delText>
          </w:r>
        </w:del>
      </w:ins>
      <w:del w:id="30" w:author="Kevin K Salim" w:date="2023-02-20T23:58:00Z">
        <w:r w:rsidR="00A641DD" w:rsidRPr="00DE762E" w:rsidDel="007C3999">
          <w:rPr>
            <w:sz w:val="24"/>
            <w:szCs w:val="24"/>
          </w:rPr>
          <w:delText>An expert in end-consumer authentication technologies</w:delText>
        </w:r>
      </w:del>
      <w:ins w:id="31" w:author="Kevin K Salim" w:date="2023-02-20T23:58:00Z">
        <w:r>
          <w:rPr>
            <w:sz w:val="24"/>
            <w:szCs w:val="24"/>
          </w:rPr>
          <w:t xml:space="preserve">CIO at Omnicom Group </w:t>
        </w:r>
        <w:r w:rsidRPr="007C3999">
          <w:rPr>
            <w:sz w:val="24"/>
            <w:szCs w:val="24"/>
          </w:rPr>
          <w:t>with responsibilities for leading the IT organization and enabling an IT transformation that enables more innovative and client-focused technology capabilities</w:t>
        </w:r>
      </w:ins>
      <w:r w:rsidR="0092336D" w:rsidRPr="00DE762E">
        <w:rPr>
          <w:sz w:val="24"/>
          <w:szCs w:val="24"/>
        </w:rPr>
        <w:t xml:space="preserve">. </w:t>
      </w:r>
      <w:del w:id="32"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 xml:space="preserve">I admire his </w:t>
      </w:r>
      <w:del w:id="33" w:author="Thalia Priscilla" w:date="2023-02-10T18:31:00Z">
        <w:r w:rsidR="0092336D" w:rsidRPr="00DE762E" w:rsidDel="00D8049A">
          <w:rPr>
            <w:sz w:val="24"/>
            <w:szCs w:val="24"/>
          </w:rPr>
          <w:delText xml:space="preserve">experience in </w:delText>
        </w:r>
        <w:r w:rsidR="00A641DD" w:rsidRPr="00DE762E" w:rsidDel="00D8049A">
          <w:rPr>
            <w:sz w:val="24"/>
            <w:szCs w:val="24"/>
          </w:rPr>
          <w:delText>developing</w:delText>
        </w:r>
      </w:del>
      <w:ins w:id="34" w:author="Thalia Priscilla" w:date="2023-02-10T18:31:00Z">
        <w:del w:id="35" w:author="Kevin K Salim" w:date="2023-02-21T00:02:00Z">
          <w:r w:rsidR="00D8049A" w:rsidDel="002A73A4">
            <w:rPr>
              <w:sz w:val="24"/>
              <w:szCs w:val="24"/>
            </w:rPr>
            <w:delText>development of</w:delText>
          </w:r>
        </w:del>
      </w:ins>
      <w:del w:id="36" w:author="Kevin K Salim" w:date="2023-02-21T00:02:00Z">
        <w:r w:rsidR="00A641DD" w:rsidRPr="00DE762E" w:rsidDel="002A73A4">
          <w:rPr>
            <w:sz w:val="24"/>
            <w:szCs w:val="24"/>
          </w:rPr>
          <w:delText xml:space="preserve"> “Sproxil defender technology to verify product authenticity which has been used by consumers globally</w:delText>
        </w:r>
      </w:del>
      <w:ins w:id="37" w:author="Kevin K Salim" w:date="2023-02-21T00:02:00Z">
        <w:r w:rsidR="002A73A4">
          <w:rPr>
            <w:sz w:val="24"/>
            <w:szCs w:val="24"/>
          </w:rPr>
          <w:t xml:space="preserve">experience in enabling an IT transformation which will </w:t>
        </w:r>
      </w:ins>
      <w:ins w:id="38" w:author="Kevin K Salim" w:date="2023-02-21T00:03:00Z">
        <w:r w:rsidR="002A73A4">
          <w:rPr>
            <w:sz w:val="24"/>
            <w:szCs w:val="24"/>
          </w:rPr>
          <w:t xml:space="preserve">help me </w:t>
        </w:r>
      </w:ins>
      <w:ins w:id="39" w:author="Kevin K Salim" w:date="2023-02-21T00:10:00Z">
        <w:r w:rsidR="00630987">
          <w:rPr>
            <w:sz w:val="24"/>
            <w:szCs w:val="24"/>
          </w:rPr>
          <w:t xml:space="preserve">in developing a digital transformation </w:t>
        </w:r>
      </w:ins>
      <w:ins w:id="40" w:author="Kevin K Salim" w:date="2023-02-21T00:11:00Z">
        <w:r w:rsidR="00630987">
          <w:rPr>
            <w:sz w:val="24"/>
            <w:szCs w:val="24"/>
          </w:rPr>
          <w:t>from using a paper based system to an ERP system</w:t>
        </w:r>
      </w:ins>
      <w:r w:rsidR="0092336D" w:rsidRPr="00DE762E">
        <w:rPr>
          <w:sz w:val="24"/>
          <w:szCs w:val="24"/>
        </w:rPr>
        <w:t xml:space="preserve">. </w:t>
      </w:r>
      <w:ins w:id="41" w:author="Kevin K Salim" w:date="2023-02-21T00:11:00Z">
        <w:r w:rsidR="00630987">
          <w:rPr>
            <w:sz w:val="24"/>
            <w:szCs w:val="24"/>
          </w:rPr>
          <w:t xml:space="preserve">Furthermore, </w:t>
        </w:r>
      </w:ins>
      <w:commentRangeStart w:id="42"/>
      <w:commentRangeStart w:id="43"/>
      <w:del w:id="44" w:author="Thalia Priscilla" w:date="2023-02-10T18:28:00Z">
        <w:r w:rsidR="00DE762E" w:rsidRPr="00DE762E" w:rsidDel="00D8049A">
          <w:rPr>
            <w:sz w:val="24"/>
            <w:szCs w:val="24"/>
          </w:rPr>
          <w:delText>Ashifi Gogo was awarded as the Social Entrepreneur of the Year award in 2014 by the Schwab Foundation, and his company was named as the world’s most innovative company in health care by Fast Company, beating 99 of the Fortune 100 companies.</w:delText>
        </w:r>
        <w:r w:rsidR="0092336D" w:rsidRPr="00DE762E" w:rsidDel="00D8049A">
          <w:rPr>
            <w:sz w:val="24"/>
            <w:szCs w:val="24"/>
          </w:rPr>
          <w:delText xml:space="preserve"> </w:delText>
        </w:r>
        <w:commentRangeEnd w:id="42"/>
        <w:r w:rsidR="0063059D" w:rsidDel="00D8049A">
          <w:rPr>
            <w:rStyle w:val="CommentReference"/>
          </w:rPr>
          <w:commentReference w:id="42"/>
        </w:r>
      </w:del>
      <w:del w:id="45" w:author="Thalia Priscilla" w:date="2023-02-10T18:32:00Z">
        <w:r w:rsidR="0092336D" w:rsidRPr="00DE762E" w:rsidDel="00D8049A">
          <w:rPr>
            <w:sz w:val="24"/>
            <w:szCs w:val="24"/>
          </w:rPr>
          <w:delText xml:space="preserve">With </w:delText>
        </w:r>
      </w:del>
      <w:ins w:id="46" w:author="Kevin K Salim" w:date="2023-02-21T00:11:00Z">
        <w:r w:rsidR="00630987">
          <w:rPr>
            <w:sz w:val="24"/>
            <w:szCs w:val="24"/>
          </w:rPr>
          <w:t>s</w:t>
        </w:r>
      </w:ins>
      <w:ins w:id="47" w:author="Thalia Priscilla" w:date="2023-02-10T18:32:00Z">
        <w:del w:id="48" w:author="Kevin K Salim" w:date="2023-02-21T00:11:00Z">
          <w:r w:rsidR="00D8049A" w:rsidDel="00630987">
            <w:rPr>
              <w:sz w:val="24"/>
              <w:szCs w:val="24"/>
            </w:rPr>
            <w:delText>S</w:delText>
          </w:r>
        </w:del>
        <w:r w:rsidR="00D8049A">
          <w:rPr>
            <w:sz w:val="24"/>
            <w:szCs w:val="24"/>
          </w:rPr>
          <w:t>ince</w:t>
        </w:r>
        <w:r w:rsidR="00D8049A" w:rsidRPr="00DE762E">
          <w:rPr>
            <w:sz w:val="24"/>
            <w:szCs w:val="24"/>
          </w:rPr>
          <w:t xml:space="preserve"> </w:t>
        </w:r>
      </w:ins>
      <w:r w:rsidR="0092336D" w:rsidRPr="00DE762E">
        <w:rPr>
          <w:sz w:val="24"/>
          <w:szCs w:val="24"/>
        </w:rPr>
        <w:t xml:space="preserve">my family business </w:t>
      </w:r>
      <w:del w:id="49" w:author="Thalia Priscilla" w:date="2023-02-10T18:32:00Z">
        <w:r w:rsidR="0092336D" w:rsidRPr="00DE762E" w:rsidDel="00D8049A">
          <w:rPr>
            <w:sz w:val="24"/>
            <w:szCs w:val="24"/>
          </w:rPr>
          <w:delText xml:space="preserve">that </w:delText>
        </w:r>
      </w:del>
      <w:r w:rsidR="0092336D" w:rsidRPr="00DE762E">
        <w:rPr>
          <w:sz w:val="24"/>
          <w:szCs w:val="24"/>
        </w:rPr>
        <w:t xml:space="preserve">is </w:t>
      </w:r>
      <w:del w:id="50" w:author="Thalia Priscilla" w:date="2023-02-10T18:30:00Z">
        <w:r w:rsidR="0092336D" w:rsidRPr="00DE762E" w:rsidDel="00D8049A">
          <w:rPr>
            <w:sz w:val="24"/>
            <w:szCs w:val="24"/>
          </w:rPr>
          <w:delText>also struggling</w:delText>
        </w:r>
      </w:del>
      <w:ins w:id="51" w:author="Thalia Priscilla" w:date="2023-02-10T18:30:00Z">
        <w:r w:rsidR="00D8049A">
          <w:rPr>
            <w:sz w:val="24"/>
            <w:szCs w:val="24"/>
          </w:rPr>
          <w:t>still recovering</w:t>
        </w:r>
      </w:ins>
      <w:r w:rsidR="0092336D" w:rsidRPr="00DE762E">
        <w:rPr>
          <w:sz w:val="24"/>
          <w:szCs w:val="24"/>
        </w:rPr>
        <w:t xml:space="preserve"> from the COVID-19 impact</w:t>
      </w:r>
      <w:del w:id="52" w:author="Thalia Priscilla" w:date="2023-02-10T18:30:00Z">
        <w:r w:rsidR="0092336D" w:rsidRPr="00DE762E" w:rsidDel="00D8049A">
          <w:rPr>
            <w:sz w:val="24"/>
            <w:szCs w:val="24"/>
          </w:rPr>
          <w:delText xml:space="preserve"> and is still recovering</w:delText>
        </w:r>
      </w:del>
      <w:r w:rsidR="0092336D" w:rsidRPr="00DE762E">
        <w:rPr>
          <w:sz w:val="24"/>
          <w:szCs w:val="24"/>
        </w:rPr>
        <w:t xml:space="preserve">, his guidance and tutelage </w:t>
      </w:r>
      <w:del w:id="53" w:author="Thalia Priscilla" w:date="2023-02-10T18:31:00Z">
        <w:r w:rsidR="0092336D" w:rsidRPr="00DE762E" w:rsidDel="00D8049A">
          <w:rPr>
            <w:sz w:val="24"/>
            <w:szCs w:val="24"/>
          </w:rPr>
          <w:delText xml:space="preserve">will </w:delText>
        </w:r>
      </w:del>
      <w:ins w:id="54" w:author="Thalia Priscilla" w:date="2023-02-10T18:31:00Z">
        <w:r w:rsidR="00D8049A">
          <w:rPr>
            <w:sz w:val="24"/>
            <w:szCs w:val="24"/>
          </w:rPr>
          <w:t>would</w:t>
        </w:r>
        <w:r w:rsidR="00D8049A" w:rsidRPr="00DE762E">
          <w:rPr>
            <w:sz w:val="24"/>
            <w:szCs w:val="24"/>
          </w:rPr>
          <w:t xml:space="preserve"> </w:t>
        </w:r>
      </w:ins>
      <w:r w:rsidR="0092336D" w:rsidRPr="00DE762E">
        <w:rPr>
          <w:sz w:val="24"/>
          <w:szCs w:val="24"/>
        </w:rPr>
        <w:t xml:space="preserve">be one of the most valuable parts of my </w:t>
      </w:r>
      <w:r w:rsidR="00DE762E" w:rsidRPr="00DE762E">
        <w:rPr>
          <w:sz w:val="24"/>
          <w:szCs w:val="24"/>
        </w:rPr>
        <w:t>M</w:t>
      </w:r>
      <w:ins w:id="55" w:author="Kevin K Salim" w:date="2023-02-21T00:01:00Z">
        <w:r w:rsidR="002A73A4">
          <w:rPr>
            <w:sz w:val="24"/>
            <w:szCs w:val="24"/>
          </w:rPr>
          <w:t>S</w:t>
        </w:r>
      </w:ins>
      <w:del w:id="56" w:author="Kevin K Salim" w:date="2023-02-21T00:01:00Z">
        <w:r w:rsidR="00DE762E" w:rsidRPr="00DE762E" w:rsidDel="002A73A4">
          <w:rPr>
            <w:sz w:val="24"/>
            <w:szCs w:val="24"/>
          </w:rPr>
          <w:delText>S</w:delText>
        </w:r>
      </w:del>
      <w:r w:rsidR="00DE762E" w:rsidRPr="00DE762E">
        <w:rPr>
          <w:sz w:val="24"/>
          <w:szCs w:val="24"/>
        </w:rPr>
        <w:t xml:space="preserve"> in Technology Management</w:t>
      </w:r>
      <w:r w:rsidR="0092336D" w:rsidRPr="00DE762E">
        <w:rPr>
          <w:sz w:val="24"/>
          <w:szCs w:val="24"/>
        </w:rPr>
        <w:t xml:space="preserve"> experience.</w:t>
      </w:r>
      <w:r w:rsidR="007E353E">
        <w:rPr>
          <w:sz w:val="24"/>
          <w:szCs w:val="24"/>
        </w:rPr>
        <w:t xml:space="preserve"> </w:t>
      </w:r>
      <w:commentRangeEnd w:id="43"/>
      <w:r w:rsidR="00442949">
        <w:rPr>
          <w:rStyle w:val="CommentReference"/>
        </w:rPr>
        <w:commentReference w:id="43"/>
      </w:r>
      <w:ins w:id="57" w:author="Microsoft Office User" w:date="2023-02-24T21:19:00Z">
        <w:r w:rsidR="00D16F21">
          <w:rPr>
            <w:sz w:val="24"/>
            <w:szCs w:val="24"/>
          </w:rPr>
          <w:t xml:space="preserve">(SEE MY NOTES BELOW) </w:t>
        </w:r>
      </w:ins>
    </w:p>
    <w:p w14:paraId="3A9FAABF" w14:textId="365EF332" w:rsidR="00343524" w:rsidRDefault="007E353E" w:rsidP="00F76E69">
      <w:pPr>
        <w:rPr>
          <w:ins w:id="58" w:author="Microsoft Office User" w:date="2023-02-24T21:20:00Z"/>
          <w:sz w:val="24"/>
          <w:szCs w:val="24"/>
        </w:rPr>
        <w:pPrChange w:id="59" w:author="Microsoft Office User" w:date="2023-02-24T20:59:00Z">
          <w:pPr>
            <w:ind w:firstLine="720"/>
          </w:pPr>
        </w:pPrChange>
      </w:pPr>
      <w:commentRangeStart w:id="60"/>
      <w:commentRangeStart w:id="61"/>
      <w:r w:rsidRPr="007E353E">
        <w:rPr>
          <w:sz w:val="24"/>
          <w:szCs w:val="24"/>
        </w:rPr>
        <w:t xml:space="preserve">A Master of Science in Technology Management </w:t>
      </w:r>
      <w:commentRangeEnd w:id="60"/>
      <w:r w:rsidR="00D8049A">
        <w:rPr>
          <w:rStyle w:val="CommentReference"/>
        </w:rPr>
        <w:commentReference w:id="60"/>
      </w:r>
      <w:commentRangeEnd w:id="61"/>
      <w:r w:rsidR="007552B5">
        <w:rPr>
          <w:rStyle w:val="CommentReference"/>
        </w:rPr>
        <w:commentReference w:id="61"/>
      </w:r>
      <w:r w:rsidRPr="007E353E">
        <w:rPr>
          <w:sz w:val="24"/>
          <w:szCs w:val="24"/>
        </w:rPr>
        <w:t xml:space="preserve">program at the University of Columbia will be </w:t>
      </w:r>
      <w:del w:id="62" w:author="Thalia Priscilla" w:date="2023-02-10T18:33:00Z">
        <w:r w:rsidRPr="007E353E" w:rsidDel="00F43F2C">
          <w:rPr>
            <w:sz w:val="24"/>
            <w:szCs w:val="24"/>
          </w:rPr>
          <w:delText xml:space="preserve">the </w:delText>
        </w:r>
      </w:del>
      <w:ins w:id="63"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64" w:author="Thalia Priscilla" w:date="2023-02-10T18:33:00Z">
        <w:r w:rsidRPr="007E353E" w:rsidDel="00F43F2C">
          <w:rPr>
            <w:sz w:val="24"/>
            <w:szCs w:val="24"/>
          </w:rPr>
          <w:delText xml:space="preserve">on </w:delText>
        </w:r>
      </w:del>
      <w:ins w:id="65"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66" w:author="Microsoft Office User" w:date="2023-02-24T21:19:00Z">
        <w:r w:rsidRPr="007E353E" w:rsidDel="00D16F21">
          <w:rPr>
            <w:sz w:val="24"/>
            <w:szCs w:val="24"/>
          </w:rPr>
          <w:delText xml:space="preserve">will </w:delText>
        </w:r>
      </w:del>
      <w:ins w:id="67" w:author="Microsoft Office User" w:date="2023-02-24T21:19:00Z">
        <w:r w:rsidR="00D16F21">
          <w:rPr>
            <w:sz w:val="24"/>
            <w:szCs w:val="24"/>
          </w:rPr>
          <w:t>can</w:t>
        </w:r>
        <w:r w:rsidR="00D16F21" w:rsidRPr="007E353E">
          <w:rPr>
            <w:sz w:val="24"/>
            <w:szCs w:val="24"/>
          </w:rPr>
          <w:t xml:space="preserve"> </w:t>
        </w:r>
      </w:ins>
      <w:r w:rsidRPr="007E353E">
        <w:rPr>
          <w:sz w:val="24"/>
          <w:szCs w:val="24"/>
        </w:rPr>
        <w:t>develop my entrepreneurship abilities</w:t>
      </w:r>
      <w:del w:id="68"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69"/>
      <w:del w:id="70"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69"/>
        <w:r w:rsidR="00ED4379" w:rsidDel="007552B5">
          <w:rPr>
            <w:rStyle w:val="CommentReference"/>
          </w:rPr>
          <w:commentReference w:id="69"/>
        </w:r>
      </w:del>
      <w:ins w:id="71" w:author="Kevin K Salim" w:date="2023-02-20T23:47:00Z">
        <w:r w:rsidR="007552B5">
          <w:rPr>
            <w:sz w:val="24"/>
            <w:szCs w:val="24"/>
          </w:rPr>
          <w:t xml:space="preserve">By taking this program, I will </w:t>
        </w:r>
      </w:ins>
      <w:ins w:id="72" w:author="Kevin K Salim" w:date="2023-02-20T23:49:00Z">
        <w:r w:rsidR="007552B5">
          <w:rPr>
            <w:sz w:val="24"/>
            <w:szCs w:val="24"/>
          </w:rPr>
          <w:t xml:space="preserve">also </w:t>
        </w:r>
      </w:ins>
      <w:ins w:id="73" w:author="Kevin K Salim" w:date="2023-02-20T23:48:00Z">
        <w:r w:rsidR="007552B5">
          <w:rPr>
            <w:sz w:val="24"/>
            <w:szCs w:val="24"/>
          </w:rPr>
          <w:t xml:space="preserve">have a </w:t>
        </w:r>
      </w:ins>
      <w:ins w:id="74" w:author="Kevin K Salim" w:date="2023-02-20T23:50:00Z">
        <w:r w:rsidR="007C3999">
          <w:rPr>
            <w:sz w:val="24"/>
            <w:szCs w:val="24"/>
          </w:rPr>
          <w:t>hands-on</w:t>
        </w:r>
      </w:ins>
      <w:ins w:id="75" w:author="Kevin K Salim" w:date="2023-02-20T23:48:00Z">
        <w:r w:rsidR="007552B5">
          <w:rPr>
            <w:sz w:val="24"/>
            <w:szCs w:val="24"/>
          </w:rPr>
          <w:t xml:space="preserve"> learning</w:t>
        </w:r>
      </w:ins>
      <w:ins w:id="76" w:author="Kevin K Salim" w:date="2023-02-20T23:49:00Z">
        <w:r w:rsidR="007552B5">
          <w:rPr>
            <w:sz w:val="24"/>
            <w:szCs w:val="24"/>
          </w:rPr>
          <w:t xml:space="preserve"> </w:t>
        </w:r>
      </w:ins>
      <w:ins w:id="77" w:author="Kevin K Salim" w:date="2023-02-20T23:50:00Z">
        <w:r w:rsidR="007C3999" w:rsidRPr="007C3999">
          <w:rPr>
            <w:sz w:val="24"/>
            <w:szCs w:val="24"/>
          </w:rPr>
          <w:t xml:space="preserve">from </w:t>
        </w:r>
      </w:ins>
      <w:ins w:id="78" w:author="Kevin K Salim" w:date="2023-02-21T00:12:00Z">
        <w:r w:rsidR="006B7243">
          <w:rPr>
            <w:sz w:val="24"/>
            <w:szCs w:val="24"/>
          </w:rPr>
          <w:t xml:space="preserve">Dr Craig </w:t>
        </w:r>
        <w:proofErr w:type="spellStart"/>
        <w:r w:rsidR="006B7243">
          <w:rPr>
            <w:sz w:val="24"/>
            <w:szCs w:val="24"/>
          </w:rPr>
          <w:t>Cuyar</w:t>
        </w:r>
        <w:proofErr w:type="spellEnd"/>
        <w:r w:rsidR="006B7243">
          <w:rPr>
            <w:sz w:val="24"/>
            <w:szCs w:val="24"/>
          </w:rPr>
          <w:t xml:space="preserve"> </w:t>
        </w:r>
      </w:ins>
      <w:ins w:id="79" w:author="Kevin K Salim" w:date="2023-02-20T23:49:00Z">
        <w:r w:rsidR="007552B5">
          <w:rPr>
            <w:sz w:val="24"/>
            <w:szCs w:val="24"/>
          </w:rPr>
          <w:t xml:space="preserve">about utilizing </w:t>
        </w:r>
      </w:ins>
      <w:ins w:id="80" w:author="Microsoft Office User" w:date="2023-02-24T21:20:00Z">
        <w:r w:rsidR="00514335">
          <w:rPr>
            <w:sz w:val="24"/>
            <w:szCs w:val="24"/>
          </w:rPr>
          <w:t xml:space="preserve">cutting-edge </w:t>
        </w:r>
      </w:ins>
      <w:ins w:id="81" w:author="Kevin K Salim" w:date="2023-02-20T23:49:00Z">
        <w:r w:rsidR="007552B5">
          <w:rPr>
            <w:sz w:val="24"/>
            <w:szCs w:val="24"/>
          </w:rPr>
          <w:t xml:space="preserve">technology </w:t>
        </w:r>
        <w:del w:id="82" w:author="Microsoft Office User" w:date="2023-02-24T21:19:00Z">
          <w:r w:rsidR="007552B5" w:rsidDel="00514335">
            <w:rPr>
              <w:sz w:val="24"/>
              <w:szCs w:val="24"/>
            </w:rPr>
            <w:delText xml:space="preserve">for </w:delText>
          </w:r>
        </w:del>
      </w:ins>
      <w:ins w:id="83" w:author="Kevin K Salim" w:date="2023-02-20T23:50:00Z">
        <w:del w:id="84" w:author="Microsoft Office User" w:date="2023-02-24T21:19:00Z">
          <w:r w:rsidR="007552B5" w:rsidDel="00514335">
            <w:rPr>
              <w:sz w:val="24"/>
              <w:szCs w:val="24"/>
            </w:rPr>
            <w:delText>improving</w:delText>
          </w:r>
        </w:del>
      </w:ins>
      <w:ins w:id="85" w:author="Microsoft Office User" w:date="2023-02-24T21:19:00Z">
        <w:r w:rsidR="00514335">
          <w:rPr>
            <w:sz w:val="24"/>
            <w:szCs w:val="24"/>
          </w:rPr>
          <w:t>to improve</w:t>
        </w:r>
      </w:ins>
      <w:ins w:id="86" w:author="Kevin K Salim" w:date="2023-02-20T23:50:00Z">
        <w:r w:rsidR="007552B5">
          <w:rPr>
            <w:sz w:val="24"/>
            <w:szCs w:val="24"/>
          </w:rPr>
          <w:t xml:space="preserve"> the operation of my family business</w:t>
        </w:r>
        <w:r w:rsidR="007C3999">
          <w:rPr>
            <w:sz w:val="24"/>
            <w:szCs w:val="24"/>
          </w:rPr>
          <w:t>.</w:t>
        </w:r>
      </w:ins>
    </w:p>
    <w:p w14:paraId="73A495B6" w14:textId="77777777" w:rsidR="00514335" w:rsidRDefault="00514335" w:rsidP="00F76E69">
      <w:pPr>
        <w:rPr>
          <w:ins w:id="87" w:author="Microsoft Office User" w:date="2023-02-24T21:20:00Z"/>
          <w:sz w:val="24"/>
          <w:szCs w:val="24"/>
        </w:rPr>
        <w:pPrChange w:id="88" w:author="Microsoft Office User" w:date="2023-02-24T20:59:00Z">
          <w:pPr>
            <w:ind w:firstLine="720"/>
          </w:pPr>
        </w:pPrChange>
      </w:pPr>
    </w:p>
    <w:p w14:paraId="681CD75D" w14:textId="64F8078A" w:rsidR="00514335" w:rsidRPr="001258FB" w:rsidRDefault="00514335" w:rsidP="00F76E69">
      <w:pPr>
        <w:rPr>
          <w:color w:val="2F5496" w:themeColor="accent1" w:themeShade="BF"/>
          <w:sz w:val="24"/>
          <w:szCs w:val="24"/>
        </w:rPr>
        <w:pPrChange w:id="89"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w:t>
      </w:r>
      <w:proofErr w:type="spellStart"/>
      <w:r w:rsidR="00FA07A1" w:rsidRPr="001258FB">
        <w:rPr>
          <w:color w:val="2F5496" w:themeColor="accent1" w:themeShade="BF"/>
          <w:sz w:val="24"/>
          <w:szCs w:val="24"/>
        </w:rPr>
        <w:t>Dr.</w:t>
      </w:r>
      <w:proofErr w:type="spellEnd"/>
      <w:r w:rsidR="00FA07A1" w:rsidRPr="001258FB">
        <w:rPr>
          <w:color w:val="2F5496" w:themeColor="accent1" w:themeShade="BF"/>
          <w:sz w:val="24"/>
          <w:szCs w:val="24"/>
        </w:rPr>
        <w:t xml:space="preserve">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6"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044A19" w:rsidP="00514335">
      <w:pPr>
        <w:rPr>
          <w:color w:val="2F5496" w:themeColor="accent1" w:themeShade="BF"/>
          <w:sz w:val="24"/>
          <w:szCs w:val="24"/>
        </w:rPr>
      </w:pPr>
      <w:hyperlink r:id="rId7" w:history="1">
        <w:r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w:t>
      </w:r>
      <w:proofErr w:type="spellStart"/>
      <w:r w:rsidRPr="001258FB">
        <w:rPr>
          <w:color w:val="2F5496" w:themeColor="accent1" w:themeShade="BF"/>
          <w:sz w:val="24"/>
          <w:szCs w:val="24"/>
        </w:rPr>
        <w:t>Dr.</w:t>
      </w:r>
      <w:proofErr w:type="spellEnd"/>
      <w:r w:rsidRPr="001258FB">
        <w:rPr>
          <w:color w:val="2F5496" w:themeColor="accent1" w:themeShade="BF"/>
          <w:sz w:val="24"/>
          <w:szCs w:val="24"/>
        </w:rPr>
        <w:t xml:space="preserve">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w:t>
      </w:r>
      <w:proofErr w:type="spellStart"/>
      <w:r w:rsidRPr="001258FB">
        <w:rPr>
          <w:i/>
          <w:color w:val="2F5496" w:themeColor="accent1" w:themeShade="BF"/>
          <w:sz w:val="24"/>
          <w:szCs w:val="24"/>
          <w:lang w:val="en-US"/>
        </w:rPr>
        <w:t>cochair</w:t>
      </w:r>
      <w:proofErr w:type="spellEnd"/>
      <w:r w:rsidRPr="001258FB">
        <w:rPr>
          <w:i/>
          <w:color w:val="2F5496" w:themeColor="accent1" w:themeShade="BF"/>
          <w:sz w:val="24"/>
          <w:szCs w:val="24"/>
          <w:lang w:val="en-US"/>
        </w:rPr>
        <w:t xml:space="preserve"> of Technology and Enterprise Architecture in New York </w:t>
      </w:r>
      <w:r w:rsidRPr="001258FB">
        <w:rPr>
          <w:i/>
          <w:color w:val="2F5496" w:themeColor="accent1" w:themeShade="BF"/>
          <w:sz w:val="24"/>
          <w:szCs w:val="24"/>
          <w:lang w:val="en-US"/>
        </w:rPr>
        <w:lastRenderedPageBreak/>
        <w:t xml:space="preserve">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bookmarkStart w:id="90" w:name="_GoBack"/>
      <w:bookmarkEnd w:id="90"/>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halia Priscilla" w:date="2023-02-10T13:18:00Z" w:initials="TP">
    <w:p w14:paraId="59FFEEDD" w14:textId="3B38432F" w:rsidR="00CF1BD3" w:rsidRDefault="00CF1BD3">
      <w:pPr>
        <w:pStyle w:val="CommentText"/>
      </w:pPr>
      <w:r>
        <w:rPr>
          <w:rStyle w:val="CommentReference"/>
        </w:rPr>
        <w:annotationRef/>
      </w:r>
      <w:r>
        <w:t xml:space="preserve">Give </w:t>
      </w:r>
      <w:r w:rsidR="00855FDE">
        <w:t xml:space="preserve">a </w:t>
      </w:r>
      <w:r w:rsidR="00AC313C">
        <w:t>little</w:t>
      </w:r>
      <w:r w:rsidR="00855FDE">
        <w:t xml:space="preserve"> </w:t>
      </w:r>
      <w:r>
        <w:t>introduction on the business &amp; industry here.</w:t>
      </w:r>
      <w:r w:rsidR="00AC313C">
        <w:t xml:space="preserve"> </w:t>
      </w:r>
      <w:r>
        <w:t xml:space="preserve">Was it your family business? </w:t>
      </w:r>
      <w:r w:rsidR="00AC313C">
        <w:t>Is it the paper industry?</w:t>
      </w:r>
    </w:p>
    <w:p w14:paraId="7CC0CD58" w14:textId="77777777" w:rsidR="00A53BB2" w:rsidRDefault="00A53BB2">
      <w:pPr>
        <w:pStyle w:val="CommentText"/>
      </w:pPr>
    </w:p>
    <w:p w14:paraId="7A29A6AD" w14:textId="5A269F5E" w:rsidR="00A53BB2" w:rsidRDefault="00855FDE">
      <w:pPr>
        <w:pStyle w:val="CommentText"/>
      </w:pPr>
      <w:r>
        <w:t>Also</w:t>
      </w:r>
      <w:r w:rsidR="00A53BB2">
        <w:t xml:space="preserve">, don’t be afraid to be creative with your hook! :) Perhaps </w:t>
      </w:r>
      <w:r>
        <w:t>start with what you found interesting on supply chain management, or even the next sentence.</w:t>
      </w:r>
    </w:p>
    <w:p w14:paraId="16BCB4A4" w14:textId="77777777" w:rsidR="00135D82" w:rsidRDefault="00135D82">
      <w:pPr>
        <w:pStyle w:val="CommentText"/>
      </w:pPr>
    </w:p>
    <w:p w14:paraId="67306675" w14:textId="0B0660C8" w:rsidR="00135D82" w:rsidRDefault="00135D82">
      <w:pPr>
        <w:pStyle w:val="CommentText"/>
      </w:pPr>
      <w:r>
        <w:t xml:space="preserve">It would be great if you make the objective clear in the first para, so it’s easier to sum up in the conclusion. For example, I see that you talk about helping your family business – you can </w:t>
      </w:r>
      <w:r w:rsidR="00B26A9E">
        <w:t>zoom in</w:t>
      </w:r>
      <w:r>
        <w:t xml:space="preserve"> on that </w:t>
      </w:r>
      <w:r w:rsidR="00B26A9E">
        <w:t>to</w:t>
      </w:r>
      <w:r>
        <w:t xml:space="preserve"> make th</w:t>
      </w:r>
      <w:r w:rsidR="00B26A9E">
        <w:t>e objective</w:t>
      </w:r>
      <w:r>
        <w:t xml:space="preserve"> clear throughout the essay. If you </w:t>
      </w:r>
      <w:r w:rsidR="00B26A9E">
        <w:t>have a secondary objective like ‘thriving in a corporate world’, you can tie that into your main objective.</w:t>
      </w:r>
    </w:p>
  </w:comment>
  <w:comment w:id="11" w:author="Chiara Situmorang" w:date="2023-02-10T22:07:00Z" w:initials="CS">
    <w:p w14:paraId="3AED491E" w14:textId="77777777" w:rsidR="00442949" w:rsidRDefault="00442949" w:rsidP="007943E1">
      <w:r>
        <w:rPr>
          <w:rStyle w:val="CommentReference"/>
        </w:rPr>
        <w:annotationRef/>
      </w:r>
      <w:r>
        <w:rPr>
          <w:sz w:val="20"/>
          <w:szCs w:val="20"/>
        </w:rPr>
        <w:t xml:space="preserve">If these are your main objectives, you want to clarify the connection between these things and the problems in your family’s company. Why do you need to learn this? </w:t>
      </w:r>
    </w:p>
    <w:p w14:paraId="3C1AC6A9" w14:textId="77777777" w:rsidR="00442949" w:rsidRDefault="00442949" w:rsidP="007943E1"/>
    <w:p w14:paraId="20696F6F" w14:textId="77777777" w:rsidR="00442949" w:rsidRDefault="00442949" w:rsidP="007943E1">
      <w:r>
        <w:rPr>
          <w:sz w:val="20"/>
          <w:szCs w:val="20"/>
        </w:rPr>
        <w:t xml:space="preserve">You can then connect it to the next paragraph, where you talk about </w:t>
      </w:r>
      <w:proofErr w:type="spellStart"/>
      <w:r>
        <w:rPr>
          <w:sz w:val="20"/>
          <w:szCs w:val="20"/>
        </w:rPr>
        <w:t>Gogo</w:t>
      </w:r>
      <w:proofErr w:type="spellEnd"/>
      <w:r>
        <w:rPr>
          <w:sz w:val="20"/>
          <w:szCs w:val="20"/>
        </w:rPr>
        <w:t xml:space="preserve"> or someone else who can help you learn these things more practically.</w:t>
      </w:r>
    </w:p>
  </w:comment>
  <w:comment w:id="9" w:author="Thalia Priscilla" w:date="2023-02-10T18:05:00Z" w:initials="TP">
    <w:p w14:paraId="21AAA8E3" w14:textId="50ECC8F2" w:rsidR="00F1342A" w:rsidRDefault="00F1342A">
      <w:pPr>
        <w:pStyle w:val="CommentText"/>
      </w:pPr>
      <w:r>
        <w:rPr>
          <w:rStyle w:val="CommentReference"/>
        </w:rPr>
        <w:annotationRef/>
      </w:r>
      <w:r>
        <w:rPr>
          <w:rStyle w:val="CommentReference"/>
        </w:rPr>
        <w:annotationRef/>
      </w:r>
      <w:r>
        <w:rPr>
          <w:rStyle w:val="CommentReference"/>
        </w:rPr>
        <w:annotationRef/>
      </w:r>
      <w:r>
        <w:t>I think it</w:t>
      </w:r>
      <w:r w:rsidR="00AC313C">
        <w:t xml:space="preserve">’s good to </w:t>
      </w:r>
      <w:r>
        <w:t>show your passion by wording this along the lines of: this experience motivated you to learn more about xxx through this program.</w:t>
      </w:r>
    </w:p>
    <w:p w14:paraId="2D10D8A6" w14:textId="48263CF3" w:rsidR="00F1342A" w:rsidRDefault="00AC313C">
      <w:pPr>
        <w:pStyle w:val="CommentText"/>
      </w:pPr>
      <w:r>
        <w:t>Try to</w:t>
      </w:r>
      <w:r w:rsidR="00F1342A">
        <w:t xml:space="preserve"> shorten this part into one sentence to cut the word count.</w:t>
      </w:r>
    </w:p>
  </w:comment>
  <w:comment w:id="42" w:author="Thalia Priscilla" w:date="2023-02-10T18:09:00Z" w:initials="TP">
    <w:p w14:paraId="33FB853A" w14:textId="4277330D" w:rsidR="0063059D" w:rsidRDefault="0063059D">
      <w:pPr>
        <w:pStyle w:val="CommentText"/>
      </w:pPr>
      <w:r>
        <w:rPr>
          <w:rStyle w:val="CommentReference"/>
        </w:rPr>
        <w:annotationRef/>
      </w:r>
      <w:r w:rsidR="00D8049A">
        <w:t>Not really necessary.</w:t>
      </w:r>
    </w:p>
  </w:comment>
  <w:comment w:id="43" w:author="Chiara Situmorang" w:date="2023-02-10T22:05:00Z" w:initials="CS">
    <w:p w14:paraId="384EA663" w14:textId="77777777" w:rsidR="00442949" w:rsidRDefault="00442949" w:rsidP="00D540C1">
      <w:r>
        <w:rPr>
          <w:rStyle w:val="CommentReference"/>
        </w:rPr>
        <w:annotationRef/>
      </w:r>
      <w:r>
        <w:rPr>
          <w:sz w:val="20"/>
          <w:szCs w:val="20"/>
        </w:rPr>
        <w:t xml:space="preserve">As a reader, it’s a little confusing to me as to why you mentioned </w:t>
      </w:r>
      <w:proofErr w:type="spellStart"/>
      <w:r>
        <w:rPr>
          <w:sz w:val="20"/>
          <w:szCs w:val="20"/>
        </w:rPr>
        <w:t>Gogo</w:t>
      </w:r>
      <w:proofErr w:type="spellEnd"/>
      <w:r>
        <w:rPr>
          <w:sz w:val="20"/>
          <w:szCs w:val="20"/>
        </w:rPr>
        <w:t xml:space="preserve"> and why his guidance would be valuable to you. His company is in a wholly different industry as your family’s - why are you interested in working with him? This is where talking about your goals more specifically will help clarify this.</w:t>
      </w:r>
    </w:p>
  </w:comment>
  <w:comment w:id="60"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61"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69"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06675" w15:done="1"/>
  <w15:commentEx w15:paraId="20696F6F" w15:done="0"/>
  <w15:commentEx w15:paraId="2D10D8A6" w15:done="0"/>
  <w15:commentEx w15:paraId="33FB853A" w15:done="0"/>
  <w15:commentEx w15:paraId="384EA663" w15:done="0"/>
  <w15:commentEx w15:paraId="4D85EA2E" w15:done="0"/>
  <w15:commentEx w15:paraId="7FE2FFE5" w15:paraIdParent="4D85EA2E" w15:done="0"/>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2B5" w16cex:dateUtc="2023-02-10T06:18:00Z"/>
  <w16cex:commentExtensible w16cex:durableId="27913E96" w16cex:dateUtc="2023-02-10T15:07:00Z"/>
  <w16cex:commentExtensible w16cex:durableId="279105E5" w16cex:dateUtc="2023-02-10T11:05:00Z"/>
  <w16cex:commentExtensible w16cex:durableId="279106D3" w16cex:dateUtc="2023-02-10T11:09:00Z"/>
  <w16cex:commentExtensible w16cex:durableId="27913E2C" w16cex:dateUtc="2023-02-10T15:05:00Z"/>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06675" w16cid:durableId="2790C2B5"/>
  <w16cid:commentId w16cid:paraId="20696F6F" w16cid:durableId="27913E96"/>
  <w16cid:commentId w16cid:paraId="2D10D8A6" w16cid:durableId="279105E5"/>
  <w16cid:commentId w16cid:paraId="33FB853A" w16cid:durableId="279106D3"/>
  <w16cid:commentId w16cid:paraId="384EA663" w16cid:durableId="27913E2C"/>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98"/>
    <w:rsid w:val="00044A19"/>
    <w:rsid w:val="00070B11"/>
    <w:rsid w:val="00091ABC"/>
    <w:rsid w:val="00111595"/>
    <w:rsid w:val="001258FB"/>
    <w:rsid w:val="00135D82"/>
    <w:rsid w:val="002A73A4"/>
    <w:rsid w:val="00305C56"/>
    <w:rsid w:val="00343524"/>
    <w:rsid w:val="003E24A4"/>
    <w:rsid w:val="00442949"/>
    <w:rsid w:val="00514335"/>
    <w:rsid w:val="005B420D"/>
    <w:rsid w:val="00614377"/>
    <w:rsid w:val="0063059D"/>
    <w:rsid w:val="00630987"/>
    <w:rsid w:val="0067763A"/>
    <w:rsid w:val="006B7243"/>
    <w:rsid w:val="007552B5"/>
    <w:rsid w:val="007C3999"/>
    <w:rsid w:val="007E353E"/>
    <w:rsid w:val="007F0C5D"/>
    <w:rsid w:val="00816E8F"/>
    <w:rsid w:val="00855FDE"/>
    <w:rsid w:val="008A1AC0"/>
    <w:rsid w:val="0092336D"/>
    <w:rsid w:val="00986768"/>
    <w:rsid w:val="00A20319"/>
    <w:rsid w:val="00A53BB2"/>
    <w:rsid w:val="00A641DD"/>
    <w:rsid w:val="00AB1D38"/>
    <w:rsid w:val="00AC313C"/>
    <w:rsid w:val="00B26A9E"/>
    <w:rsid w:val="00B4082A"/>
    <w:rsid w:val="00C811B6"/>
    <w:rsid w:val="00C82FF9"/>
    <w:rsid w:val="00CF1BD3"/>
    <w:rsid w:val="00D16F21"/>
    <w:rsid w:val="00D77648"/>
    <w:rsid w:val="00D8049A"/>
    <w:rsid w:val="00D824C7"/>
    <w:rsid w:val="00D833FF"/>
    <w:rsid w:val="00DB5698"/>
    <w:rsid w:val="00DE762E"/>
    <w:rsid w:val="00E91821"/>
    <w:rsid w:val="00ED4379"/>
    <w:rsid w:val="00F1342A"/>
    <w:rsid w:val="00F43F2C"/>
    <w:rsid w:val="00F76E69"/>
    <w:rsid w:val="00FA07A1"/>
    <w:rsid w:val="00FD0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sps.columbia.edu/mentor/thomas-cowan" TargetMode="External"/><Relationship Id="rId7" Type="http://schemas.openxmlformats.org/officeDocument/2006/relationships/hyperlink" Target="https://sps.columbia.edu/faculty/norman-jacknis"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2023-02-24T14:32:00Z</dcterms:created>
  <dcterms:modified xsi:type="dcterms:W3CDTF">2023-02-24T14:32:00Z</dcterms:modified>
</cp:coreProperties>
</file>