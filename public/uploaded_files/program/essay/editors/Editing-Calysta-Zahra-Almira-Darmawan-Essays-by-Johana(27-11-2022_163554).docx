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85DE" w14:textId="5E6C0E6B" w:rsidR="00414836" w:rsidRPr="00414836" w:rsidRDefault="00414836" w:rsidP="00414836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4836">
        <w:rPr>
          <w:rFonts w:ascii="Arial" w:eastAsia="Times New Roman" w:hAnsi="Arial" w:cs="Arial"/>
          <w:b/>
          <w:bCs/>
          <w:color w:val="000000"/>
          <w:kern w:val="36"/>
          <w:u w:val="single"/>
        </w:rPr>
        <w:t xml:space="preserve">Prompt #2 - Every person has a creative side, and it can be expressed in many ways: problem solving, original and innovative thinking, and artistically, to name a few. Describe how you express your creative side. </w:t>
      </w:r>
      <w:r w:rsidR="0053093A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(350 words)</w:t>
      </w:r>
    </w:p>
    <w:p w14:paraId="3217454E" w14:textId="77777777" w:rsidR="00414836" w:rsidRPr="00414836" w:rsidRDefault="00414836" w:rsidP="00414836">
      <w:pPr>
        <w:rPr>
          <w:rFonts w:ascii="Times New Roman" w:eastAsia="Times New Roman" w:hAnsi="Times New Roman" w:cs="Times New Roman"/>
        </w:rPr>
      </w:pPr>
    </w:p>
    <w:p w14:paraId="41CA88E5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The C chord—a triad of C, E, and G—yet my middle finger reaches for D instead. The three keys were swiftly flicked one at a time, then in rhythmic unison. At times, even an octave higher.</w:t>
      </w:r>
    </w:p>
    <w:p w14:paraId="11F27E94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I waited impatiently for the day of my first classical piano lesson. With my new possession of a compiled music sheet, my teacher rewarded me with a sticker or two each time I mastered a song. Before I knew it, the book had been covered by </w:t>
      </w:r>
      <w:proofErr w:type="spellStart"/>
      <w:r w:rsidRPr="00414836">
        <w:rPr>
          <w:rFonts w:ascii="Arial" w:eastAsia="Times New Roman" w:hAnsi="Arial" w:cs="Arial"/>
          <w:color w:val="000000"/>
          <w:sz w:val="22"/>
          <w:szCs w:val="22"/>
        </w:rPr>
        <w:t>colorful</w:t>
      </w:r>
      <w:proofErr w:type="spellEnd"/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 characters and symbols. </w:t>
      </w:r>
    </w:p>
    <w:p w14:paraId="1EEEAEE3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Ironically, I later quit. I had initially assumed it was the teaching method that I simply lacked compatibility with. Thus, after two years, I signed up for lessons someplace else. Though, the same thing occurred. </w:t>
      </w:r>
    </w:p>
    <w:p w14:paraId="45B7FA01" w14:textId="1E4D7EE2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Beyond my knowledge</w:t>
      </w:r>
      <w:ins w:id="0" w:author="Johana Felicia" w:date="2022-11-27T16:19:00Z">
        <w:r w:rsidR="00AB6E7A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 however, this was only the beginning of my piano journey.</w:t>
      </w:r>
    </w:p>
    <w:p w14:paraId="3DFED367" w14:textId="6FC06142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Due to my previous dependence on a teacher’s guidance, I was clueless </w:t>
      </w:r>
      <w:ins w:id="1" w:author="Johana Felicia" w:date="2022-11-27T16:19:00Z">
        <w:r w:rsidR="00AB6E7A">
          <w:rPr>
            <w:rFonts w:ascii="Arial" w:eastAsia="Times New Roman" w:hAnsi="Arial" w:cs="Arial"/>
            <w:color w:val="000000"/>
            <w:sz w:val="22"/>
            <w:szCs w:val="22"/>
          </w:rPr>
          <w:t xml:space="preserve">about </w:t>
        </w:r>
      </w:ins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where to begin. I used to be distracted </w:t>
      </w:r>
      <w:del w:id="2" w:author="Johana Felicia" w:date="2022-11-27T16:19:00Z">
        <w:r w:rsidRPr="00414836" w:rsidDel="00AB6E7A">
          <w:rPr>
            <w:rFonts w:ascii="Arial" w:eastAsia="Times New Roman" w:hAnsi="Arial" w:cs="Arial"/>
            <w:color w:val="000000"/>
            <w:sz w:val="22"/>
            <w:szCs w:val="22"/>
          </w:rPr>
          <w:delText>with</w:delText>
        </w:r>
      </w:del>
      <w:ins w:id="3" w:author="Johana Felicia" w:date="2022-11-27T16:19:00Z">
        <w:r w:rsidR="00AB6E7A">
          <w:rPr>
            <w:rFonts w:ascii="Arial" w:eastAsia="Times New Roman" w:hAnsi="Arial" w:cs="Arial"/>
            <w:color w:val="000000"/>
            <w:sz w:val="22"/>
            <w:szCs w:val="22"/>
          </w:rPr>
          <w:t>by</w:t>
        </w:r>
      </w:ins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 whether I played the right notes for the fear of a pointed-out mistake. This hindered me from genuinely expressing my musical creativity. </w:t>
      </w:r>
    </w:p>
    <w:p w14:paraId="7400E47E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As I sat down on the piano chair, I shuffled my playlist and searched for song notations. Instead of following it</w:t>
      </w:r>
      <w:commentRangeStart w:id="4"/>
      <w:r w:rsidRPr="00414836">
        <w:rPr>
          <w:rFonts w:ascii="Arial" w:eastAsia="Times New Roman" w:hAnsi="Arial" w:cs="Arial"/>
          <w:color w:val="000000"/>
          <w:sz w:val="22"/>
          <w:szCs w:val="22"/>
        </w:rPr>
        <w:t>, I dissected the chords and made an improvisation</w:t>
      </w:r>
      <w:commentRangeEnd w:id="4"/>
      <w:r w:rsidR="00857BF8">
        <w:rPr>
          <w:rStyle w:val="CommentReference"/>
        </w:rPr>
        <w:commentReference w:id="4"/>
      </w:r>
      <w:r w:rsidRPr="00414836">
        <w:rPr>
          <w:rFonts w:ascii="Arial" w:eastAsia="Times New Roman" w:hAnsi="Arial" w:cs="Arial"/>
          <w:color w:val="000000"/>
          <w:sz w:val="22"/>
          <w:szCs w:val="22"/>
        </w:rPr>
        <w:t>. Watching the sound instantly transform into a whole different piece, I became hooked by this newfound routine. </w:t>
      </w:r>
    </w:p>
    <w:p w14:paraId="614A99F3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By eliminating the possibility of mistakes, improvising taught me not to be scared of the unknown. It required a great deal of experimentation to assemble a missing piece to the puzzle. It is through having this complete liberty over the structure and composition, that I truly enjoyed being on the instrument.</w:t>
      </w:r>
    </w:p>
    <w:p w14:paraId="0600F9F0" w14:textId="3D326EC9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Through my experience, </w:t>
      </w:r>
      <w:ins w:id="5" w:author="Johana Felicia" w:date="2022-11-27T16:19:00Z">
        <w:r w:rsidR="00AB6E7A">
          <w:rPr>
            <w:rFonts w:ascii="Arial" w:eastAsia="Times New Roman" w:hAnsi="Arial" w:cs="Arial"/>
            <w:color w:val="000000"/>
            <w:sz w:val="22"/>
            <w:szCs w:val="22"/>
          </w:rPr>
          <w:t xml:space="preserve">I learned that </w:t>
        </w:r>
      </w:ins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unconventional paths are not necessarily disadvantageous. I may have partially skipped the “basics” of piano by leaving the course unfinished, and yet, it does not take away my competence. I learned my tendency to excel by exploring concepts independently and in whichever manner </w:t>
      </w:r>
      <w:del w:id="6" w:author="Johana Felicia" w:date="2022-11-27T16:24:00Z">
        <w:r w:rsidRPr="00414836" w:rsidDel="00AB6E7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</w:delText>
        </w:r>
      </w:del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motivates </w:t>
      </w:r>
      <w:del w:id="7" w:author="Johana Felicia" w:date="2022-11-27T16:24:00Z">
        <w:r w:rsidRPr="00414836" w:rsidDel="00AB6E7A">
          <w:rPr>
            <w:rFonts w:ascii="Arial" w:eastAsia="Times New Roman" w:hAnsi="Arial" w:cs="Arial"/>
            <w:color w:val="000000"/>
            <w:sz w:val="22"/>
            <w:szCs w:val="22"/>
          </w:rPr>
          <w:delText>myself</w:delText>
        </w:r>
      </w:del>
      <w:ins w:id="8" w:author="Johana Felicia" w:date="2022-11-27T16:24:00Z">
        <w:r w:rsidR="00AB6E7A">
          <w:rPr>
            <w:rFonts w:ascii="Arial" w:eastAsia="Times New Roman" w:hAnsi="Arial" w:cs="Arial"/>
            <w:color w:val="000000"/>
            <w:sz w:val="22"/>
            <w:szCs w:val="22"/>
          </w:rPr>
          <w:t>me</w:t>
        </w:r>
      </w:ins>
      <w:r w:rsidRPr="00414836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9"/>
      <w:r w:rsidRPr="00414836">
        <w:rPr>
          <w:rFonts w:ascii="Arial" w:eastAsia="Times New Roman" w:hAnsi="Arial" w:cs="Arial"/>
          <w:color w:val="000000"/>
          <w:sz w:val="22"/>
          <w:szCs w:val="22"/>
        </w:rPr>
        <w:t>I trusted my own intuition as a measure of my success.</w:t>
      </w:r>
      <w:commentRangeEnd w:id="9"/>
      <w:r w:rsidR="00857BF8">
        <w:rPr>
          <w:rStyle w:val="CommentReference"/>
        </w:rPr>
        <w:commentReference w:id="9"/>
      </w:r>
    </w:p>
    <w:p w14:paraId="6E812CEC" w14:textId="77777777" w:rsidR="00414836" w:rsidRPr="00414836" w:rsidRDefault="00414836" w:rsidP="00414836">
      <w:pPr>
        <w:spacing w:line="360" w:lineRule="auto"/>
        <w:rPr>
          <w:rFonts w:ascii="Times New Roman" w:eastAsia="Times New Roman" w:hAnsi="Times New Roman" w:cs="Times New Roman"/>
        </w:rPr>
      </w:pPr>
    </w:p>
    <w:p w14:paraId="765D42ED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Johana Felicia" w:date="2022-11-27T16:34:00Z" w:initials="JF">
    <w:p w14:paraId="6A8DC670" w14:textId="77777777" w:rsidR="00857BF8" w:rsidRDefault="00857BF8" w:rsidP="00FC752D">
      <w:r>
        <w:rPr>
          <w:rStyle w:val="CommentReference"/>
        </w:rPr>
        <w:annotationRef/>
      </w:r>
      <w:r>
        <w:rPr>
          <w:sz w:val="20"/>
          <w:szCs w:val="20"/>
        </w:rPr>
        <w:t xml:space="preserve">Perhaps you could share an example of a song that you improvised? </w:t>
      </w:r>
    </w:p>
  </w:comment>
  <w:comment w:id="9" w:author="Johana Felicia" w:date="2022-11-27T16:27:00Z" w:initials="JF">
    <w:p w14:paraId="63538F6E" w14:textId="340AB9A6" w:rsidR="00857BF8" w:rsidRDefault="00857BF8" w:rsidP="007E48CA">
      <w:r>
        <w:rPr>
          <w:rStyle w:val="CommentReference"/>
        </w:rPr>
        <w:annotationRef/>
      </w:r>
      <w:r>
        <w:rPr>
          <w:sz w:val="20"/>
          <w:szCs w:val="20"/>
        </w:rPr>
        <w:t xml:space="preserve">How do you plan to apply this creativity in the future or in other areas?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8DC670" w15:done="0"/>
  <w15:commentEx w15:paraId="63538F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1022" w16cex:dateUtc="2022-11-27T09:34:00Z"/>
  <w16cex:commentExtensible w16cex:durableId="272E0E8B" w16cex:dateUtc="2022-11-27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8DC670" w16cid:durableId="272E1022"/>
  <w16cid:commentId w16cid:paraId="63538F6E" w16cid:durableId="272E0E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36"/>
    <w:rsid w:val="00185506"/>
    <w:rsid w:val="00414836"/>
    <w:rsid w:val="0053093A"/>
    <w:rsid w:val="0062459E"/>
    <w:rsid w:val="007F2ECA"/>
    <w:rsid w:val="00857BF8"/>
    <w:rsid w:val="00AB6E7A"/>
    <w:rsid w:val="00B2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E7AB"/>
  <w15:chartTrackingRefBased/>
  <w15:docId w15:val="{E0E17350-9C02-DF47-B7ED-EFC504A3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8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4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B6E7A"/>
  </w:style>
  <w:style w:type="character" w:styleId="CommentReference">
    <w:name w:val="annotation reference"/>
    <w:basedOn w:val="DefaultParagraphFont"/>
    <w:uiPriority w:val="99"/>
    <w:semiHidden/>
    <w:unhideWhenUsed/>
    <w:rsid w:val="00857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B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B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Johana Felicia</cp:lastModifiedBy>
  <cp:revision>3</cp:revision>
  <dcterms:created xsi:type="dcterms:W3CDTF">2022-11-25T14:51:00Z</dcterms:created>
  <dcterms:modified xsi:type="dcterms:W3CDTF">2022-11-27T09:34:00Z</dcterms:modified>
</cp:coreProperties>
</file>