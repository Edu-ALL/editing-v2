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8BC7" w14:textId="77777777" w:rsidR="00D24FE6" w:rsidRPr="00D24FE6" w:rsidRDefault="00D24FE6" w:rsidP="00D24FE6">
      <w:pPr>
        <w:rPr>
          <w:rFonts w:ascii="Times New Roman" w:eastAsia="Times New Roman" w:hAnsi="Times New Roman" w:cs="Times New Roman"/>
        </w:rPr>
      </w:pPr>
      <w:r w:rsidRPr="00D24FE6">
        <w:rPr>
          <w:rFonts w:ascii="Arial" w:eastAsia="Times New Roman" w:hAnsi="Arial" w:cs="Arial"/>
          <w:b/>
          <w:bCs/>
          <w:color w:val="000000"/>
        </w:rPr>
        <w:t>What would you say is your greatest talent or skill? How have you developed and demonstrated that talent over time?</w:t>
      </w:r>
    </w:p>
    <w:p w14:paraId="72300943" w14:textId="77777777" w:rsidR="00D24FE6" w:rsidRPr="00D24FE6" w:rsidRDefault="00D24FE6" w:rsidP="00D24FE6">
      <w:pPr>
        <w:rPr>
          <w:rFonts w:ascii="Times New Roman" w:eastAsia="Times New Roman" w:hAnsi="Times New Roman" w:cs="Times New Roman"/>
        </w:rPr>
      </w:pPr>
    </w:p>
    <w:p w14:paraId="37E0437B" w14:textId="77777777" w:rsidR="00D24FE6" w:rsidRPr="00D24FE6" w:rsidRDefault="00D24FE6" w:rsidP="00D24FE6">
      <w:pPr>
        <w:spacing w:line="360" w:lineRule="auto"/>
        <w:ind w:firstLine="720"/>
        <w:rPr>
          <w:rFonts w:ascii="Times New Roman" w:eastAsia="Times New Roman" w:hAnsi="Times New Roman" w:cs="Times New Roman"/>
        </w:rPr>
      </w:pPr>
      <w:r w:rsidRPr="00D24FE6">
        <w:rPr>
          <w:rFonts w:ascii="Arial" w:eastAsia="Times New Roman" w:hAnsi="Arial" w:cs="Arial"/>
          <w:color w:val="000000"/>
        </w:rPr>
        <w:t xml:space="preserve">I often question myself during my time in college. I’ve had moments of burning out through </w:t>
      </w:r>
      <w:proofErr w:type="spellStart"/>
      <w:r w:rsidRPr="00D24FE6">
        <w:rPr>
          <w:rFonts w:ascii="Arial" w:eastAsia="Times New Roman" w:hAnsi="Arial" w:cs="Arial"/>
          <w:color w:val="000000"/>
        </w:rPr>
        <w:t>my self</w:t>
      </w:r>
      <w:proofErr w:type="spellEnd"/>
      <w:r w:rsidRPr="00D24FE6">
        <w:rPr>
          <w:rFonts w:ascii="Arial" w:eastAsia="Times New Roman" w:hAnsi="Arial" w:cs="Arial"/>
          <w:color w:val="000000"/>
        </w:rPr>
        <w:t xml:space="preserve"> doubt that’s infused from my rigorous courses and social awkwardness. But one thing that often brings me back to who I am is photography. </w:t>
      </w:r>
    </w:p>
    <w:p w14:paraId="31898E24" w14:textId="146DFD60" w:rsidR="00D24FE6" w:rsidRPr="00D24FE6" w:rsidRDefault="00D24FE6" w:rsidP="00D24FE6">
      <w:pPr>
        <w:spacing w:line="360" w:lineRule="auto"/>
        <w:ind w:firstLine="720"/>
        <w:rPr>
          <w:rFonts w:ascii="Times New Roman" w:eastAsia="Times New Roman" w:hAnsi="Times New Roman" w:cs="Times New Roman"/>
        </w:rPr>
      </w:pPr>
      <w:commentRangeStart w:id="0"/>
      <w:r w:rsidRPr="00D24FE6">
        <w:rPr>
          <w:rFonts w:ascii="Arial" w:eastAsia="Times New Roman" w:hAnsi="Arial" w:cs="Arial"/>
          <w:color w:val="000000"/>
        </w:rPr>
        <w:t>Photography remind</w:t>
      </w:r>
      <w:ins w:id="1" w:author="Thalia Priscilla" w:date="2022-10-11T12:27:00Z">
        <w:r w:rsidR="00F25B3C">
          <w:rPr>
            <w:rFonts w:ascii="Arial" w:eastAsia="Times New Roman" w:hAnsi="Arial" w:cs="Arial"/>
            <w:color w:val="000000"/>
          </w:rPr>
          <w:t>s</w:t>
        </w:r>
      </w:ins>
      <w:del w:id="2" w:author="Thalia Priscilla" w:date="2022-10-11T12:27:00Z">
        <w:r w:rsidRPr="00D24FE6" w:rsidDel="00F25B3C">
          <w:rPr>
            <w:rFonts w:ascii="Arial" w:eastAsia="Times New Roman" w:hAnsi="Arial" w:cs="Arial"/>
            <w:color w:val="000000"/>
          </w:rPr>
          <w:delText>ed</w:delText>
        </w:r>
      </w:del>
      <w:r w:rsidRPr="00D24FE6">
        <w:rPr>
          <w:rFonts w:ascii="Arial" w:eastAsia="Times New Roman" w:hAnsi="Arial" w:cs="Arial"/>
          <w:color w:val="000000"/>
        </w:rPr>
        <w:t xml:space="preserve"> me of the steps I’ve taken to grow and explore beyond taking pictures of landmarks like the Sydney Opera House. </w:t>
      </w:r>
      <w:del w:id="3" w:author="Thalia Priscilla" w:date="2022-10-11T13:15:00Z">
        <w:r w:rsidRPr="00D24FE6" w:rsidDel="00237418">
          <w:rPr>
            <w:rFonts w:ascii="Arial" w:eastAsia="Times New Roman" w:hAnsi="Arial" w:cs="Arial"/>
            <w:color w:val="000000"/>
          </w:rPr>
          <w:delText>Up until</w:delText>
        </w:r>
      </w:del>
      <w:ins w:id="4" w:author="Thalia Priscilla" w:date="2022-10-11T13:15:00Z">
        <w:r w:rsidR="00237418">
          <w:rPr>
            <w:rFonts w:ascii="Arial" w:eastAsia="Times New Roman" w:hAnsi="Arial" w:cs="Arial"/>
            <w:color w:val="000000"/>
          </w:rPr>
          <w:t>At</w:t>
        </w:r>
      </w:ins>
      <w:r w:rsidRPr="00D24FE6">
        <w:rPr>
          <w:rFonts w:ascii="Arial" w:eastAsia="Times New Roman" w:hAnsi="Arial" w:cs="Arial"/>
          <w:color w:val="000000"/>
        </w:rPr>
        <w:t xml:space="preserve"> a certain point, I realized that I’ve fallen in love with architectural photography. </w:t>
      </w:r>
      <w:commentRangeEnd w:id="0"/>
      <w:r w:rsidR="00237418">
        <w:rPr>
          <w:rStyle w:val="CommentReference"/>
        </w:rPr>
        <w:commentReference w:id="0"/>
      </w:r>
      <w:r w:rsidRPr="00D24FE6">
        <w:rPr>
          <w:rFonts w:ascii="Arial" w:eastAsia="Times New Roman" w:hAnsi="Arial" w:cs="Arial"/>
          <w:color w:val="000000"/>
        </w:rPr>
        <w:t xml:space="preserve">This realization did not come easy though. With electric cables blocking natural light, air pollution </w:t>
      </w:r>
      <w:proofErr w:type="spellStart"/>
      <w:r w:rsidRPr="00D24FE6">
        <w:rPr>
          <w:rFonts w:ascii="Arial" w:eastAsia="Times New Roman" w:hAnsi="Arial" w:cs="Arial"/>
          <w:color w:val="000000"/>
        </w:rPr>
        <w:t>smogging</w:t>
      </w:r>
      <w:proofErr w:type="spellEnd"/>
      <w:r w:rsidRPr="00D24FE6">
        <w:rPr>
          <w:rFonts w:ascii="Arial" w:eastAsia="Times New Roman" w:hAnsi="Arial" w:cs="Arial"/>
          <w:color w:val="000000"/>
        </w:rPr>
        <w:t xml:space="preserve"> focal interest, and little to no pavement limiting tripod placement, I felt really challenged hunting in Jakarta, especially as a beginner. </w:t>
      </w:r>
      <w:commentRangeStart w:id="5"/>
      <w:r w:rsidRPr="00D24FE6">
        <w:rPr>
          <w:rFonts w:ascii="Arial" w:eastAsia="Times New Roman" w:hAnsi="Arial" w:cs="Arial"/>
          <w:color w:val="000000"/>
        </w:rPr>
        <w:t xml:space="preserve">Though after enduring Jakarta’s tropical weather and coming home to my parent’s routine questioning of my body </w:t>
      </w:r>
      <w:proofErr w:type="spellStart"/>
      <w:r w:rsidRPr="00D24FE6">
        <w:rPr>
          <w:rFonts w:ascii="Arial" w:eastAsia="Times New Roman" w:hAnsi="Arial" w:cs="Arial"/>
          <w:color w:val="000000"/>
        </w:rPr>
        <w:t>odor</w:t>
      </w:r>
      <w:proofErr w:type="spellEnd"/>
      <w:r w:rsidRPr="00D24FE6">
        <w:rPr>
          <w:rFonts w:ascii="Arial" w:eastAsia="Times New Roman" w:hAnsi="Arial" w:cs="Arial"/>
          <w:color w:val="000000"/>
        </w:rPr>
        <w:t xml:space="preserve"> caused by Jakarta’s tropical weather, I found indescribable joy in finding those hidden gems: a rare, perfect combination of infrastructure and nature compacted in a single snap. </w:t>
      </w:r>
      <w:commentRangeEnd w:id="5"/>
      <w:r w:rsidR="004A492B">
        <w:rPr>
          <w:rStyle w:val="CommentReference"/>
        </w:rPr>
        <w:commentReference w:id="5"/>
      </w:r>
    </w:p>
    <w:p w14:paraId="051EC75C" w14:textId="77777777" w:rsidR="00D24FE6" w:rsidRPr="00D24FE6" w:rsidRDefault="00D24FE6" w:rsidP="00D24FE6">
      <w:pPr>
        <w:spacing w:line="360" w:lineRule="auto"/>
        <w:ind w:firstLine="720"/>
        <w:rPr>
          <w:rFonts w:ascii="Times New Roman" w:eastAsia="Times New Roman" w:hAnsi="Times New Roman" w:cs="Times New Roman"/>
        </w:rPr>
      </w:pPr>
      <w:r w:rsidRPr="00D24FE6">
        <w:rPr>
          <w:rFonts w:ascii="Arial" w:eastAsia="Times New Roman" w:hAnsi="Arial" w:cs="Arial"/>
          <w:color w:val="000000"/>
        </w:rPr>
        <w:t xml:space="preserve">After moving into college, I knew I wanted to pursue this hobby even further. I took a photography class and met some incredible people along the way. For some reason, all of the doubts I’ve had about myself would literally be muted when I’m having conversations about where to hunt next and what objects we would shoot. I decided to take advantage of that confidence and create a relationship with my peers and TA. I learned a ton of photography styles through weekly hunting sessions with friends and was exposed to photography projects outside of class, one that would never be available if I had not encouraged myself to build a relationship with my TA. </w:t>
      </w:r>
      <w:commentRangeStart w:id="6"/>
      <w:r w:rsidRPr="00D24FE6">
        <w:rPr>
          <w:rFonts w:ascii="Arial" w:eastAsia="Times New Roman" w:hAnsi="Arial" w:cs="Arial"/>
          <w:color w:val="000000"/>
        </w:rPr>
        <w:t>Through those blocks of confidence, I’ve taken myself even further in my photography career in pursuing photography competitions, where my love for urban design is challenged, and mentoring people that had just entered the field, an activity that is currently unavailable as a program on campus and one that I would like to create someday.</w:t>
      </w:r>
      <w:commentRangeEnd w:id="6"/>
      <w:r w:rsidR="00FD3B36">
        <w:rPr>
          <w:rStyle w:val="CommentReference"/>
        </w:rPr>
        <w:commentReference w:id="6"/>
      </w:r>
    </w:p>
    <w:p w14:paraId="08D2C474" w14:textId="77777777" w:rsidR="00D24FE6" w:rsidRPr="00D24FE6" w:rsidRDefault="00D24FE6" w:rsidP="00D24FE6">
      <w:pPr>
        <w:rPr>
          <w:rFonts w:ascii="Times New Roman" w:eastAsia="Times New Roman" w:hAnsi="Times New Roman" w:cs="Times New Roman"/>
        </w:rPr>
      </w:pPr>
    </w:p>
    <w:p w14:paraId="7169C8E2" w14:textId="08007480" w:rsidR="00FD3B36" w:rsidRDefault="00FD3B36">
      <w:pPr>
        <w:rPr>
          <w:ins w:id="7" w:author="Thalia Priscilla" w:date="2022-10-11T21:27:00Z"/>
        </w:rPr>
      </w:pPr>
      <w:ins w:id="8" w:author="Thalia Priscilla" w:date="2022-10-11T13:03:00Z">
        <w:r>
          <w:t>Dear Ravi:</w:t>
        </w:r>
      </w:ins>
    </w:p>
    <w:p w14:paraId="14820468" w14:textId="5AEFBC35" w:rsidR="005E0DB8" w:rsidRDefault="005E0DB8">
      <w:pPr>
        <w:rPr>
          <w:ins w:id="9" w:author="Thalia Priscilla" w:date="2022-10-11T21:27:00Z"/>
        </w:rPr>
      </w:pPr>
    </w:p>
    <w:p w14:paraId="3A142076" w14:textId="21E2A86C" w:rsidR="005E0DB8" w:rsidRDefault="001B42E7">
      <w:pPr>
        <w:rPr>
          <w:ins w:id="10" w:author="Thalia Priscilla" w:date="2022-10-11T22:00:00Z"/>
        </w:rPr>
      </w:pPr>
      <w:ins w:id="11" w:author="Thalia Priscilla" w:date="2022-10-11T21:59:00Z">
        <w:r>
          <w:t>It’s great th</w:t>
        </w:r>
      </w:ins>
      <w:ins w:id="12" w:author="Thalia Priscilla" w:date="2022-10-11T22:00:00Z">
        <w:r>
          <w:t xml:space="preserve">at you have found your passion in photography! </w:t>
        </w:r>
      </w:ins>
    </w:p>
    <w:p w14:paraId="0F63F068" w14:textId="0F4F7E00" w:rsidR="001B42E7" w:rsidRDefault="001B42E7">
      <w:pPr>
        <w:rPr>
          <w:ins w:id="13" w:author="Thalia Priscilla" w:date="2022-10-11T22:00:00Z"/>
        </w:rPr>
      </w:pPr>
    </w:p>
    <w:p w14:paraId="77A18310" w14:textId="158FB546" w:rsidR="001B42E7" w:rsidRDefault="001B42E7">
      <w:pPr>
        <w:rPr>
          <w:ins w:id="14" w:author="Thalia Priscilla" w:date="2022-10-11T22:03:00Z"/>
        </w:rPr>
      </w:pPr>
      <w:ins w:id="15" w:author="Thalia Priscilla" w:date="2022-10-11T22:01:00Z">
        <w:r>
          <w:t>You have showcased your journey in discovering photography</w:t>
        </w:r>
      </w:ins>
      <w:ins w:id="16" w:author="Thalia Priscilla" w:date="2022-10-11T22:02:00Z">
        <w:r>
          <w:t xml:space="preserve"> through the years, but </w:t>
        </w:r>
      </w:ins>
      <w:ins w:id="17" w:author="Thalia Priscilla" w:date="2022-10-11T22:03:00Z">
        <w:r w:rsidR="007D1AF7">
          <w:t xml:space="preserve">perhaps you can highlight the challenges and how you have developed that talent. </w:t>
        </w:r>
      </w:ins>
      <w:proofErr w:type="spellStart"/>
      <w:ins w:id="18" w:author="Thalia Priscilla" w:date="2022-10-11T22:01:00Z">
        <w:r>
          <w:t>I</w:t>
        </w:r>
        <w:proofErr w:type="spellEnd"/>
        <w:r>
          <w:t xml:space="preserve"> think the</w:t>
        </w:r>
      </w:ins>
      <w:ins w:id="19" w:author="Thalia Priscilla" w:date="2022-10-11T22:00:00Z">
        <w:r>
          <w:t xml:space="preserve"> reader </w:t>
        </w:r>
        <w:r>
          <w:lastRenderedPageBreak/>
          <w:t xml:space="preserve">would </w:t>
        </w:r>
      </w:ins>
      <w:ins w:id="20" w:author="Thalia Priscilla" w:date="2022-10-11T22:03:00Z">
        <w:r w:rsidR="007D1AF7">
          <w:t xml:space="preserve">also </w:t>
        </w:r>
      </w:ins>
      <w:ins w:id="21" w:author="Thalia Priscilla" w:date="2022-10-11T22:00:00Z">
        <w:r>
          <w:t xml:space="preserve">be interested in knowing what </w:t>
        </w:r>
      </w:ins>
      <w:ins w:id="22" w:author="Thalia Priscilla" w:date="2022-10-11T22:03:00Z">
        <w:r w:rsidR="007D1AF7">
          <w:t>you learned</w:t>
        </w:r>
      </w:ins>
      <w:ins w:id="23" w:author="Thalia Priscilla" w:date="2022-10-11T22:00:00Z">
        <w:r>
          <w:t xml:space="preserve"> and how you plan to develop </w:t>
        </w:r>
      </w:ins>
      <w:ins w:id="24" w:author="Thalia Priscilla" w:date="2022-10-11T22:03:00Z">
        <w:r w:rsidR="007D1AF7">
          <w:t>your photography skills</w:t>
        </w:r>
      </w:ins>
      <w:ins w:id="25" w:author="Thalia Priscilla" w:date="2022-10-11T22:00:00Z">
        <w:r>
          <w:t xml:space="preserve"> in college or after college.</w:t>
        </w:r>
      </w:ins>
      <w:ins w:id="26" w:author="Thalia Priscilla" w:date="2022-10-11T22:04:00Z">
        <w:r w:rsidR="007D1AF7">
          <w:t xml:space="preserve"> </w:t>
        </w:r>
      </w:ins>
    </w:p>
    <w:p w14:paraId="2706F8A5" w14:textId="647ECD73" w:rsidR="007D1AF7" w:rsidRDefault="007D1AF7">
      <w:pPr>
        <w:rPr>
          <w:ins w:id="27" w:author="Thalia Priscilla" w:date="2022-10-11T22:03:00Z"/>
        </w:rPr>
      </w:pPr>
    </w:p>
    <w:p w14:paraId="6F9CA40B" w14:textId="3C763573" w:rsidR="007D1AF7" w:rsidRDefault="007D1AF7">
      <w:pPr>
        <w:rPr>
          <w:ins w:id="28" w:author="Thalia Priscilla" w:date="2022-10-11T22:04:00Z"/>
        </w:rPr>
      </w:pPr>
      <w:ins w:id="29" w:author="Thalia Priscilla" w:date="2022-10-11T22:03:00Z">
        <w:r>
          <w:t>All the best!</w:t>
        </w:r>
      </w:ins>
    </w:p>
    <w:p w14:paraId="1DED404A" w14:textId="77777777" w:rsidR="007D1AF7" w:rsidRDefault="007D1AF7">
      <w:pPr>
        <w:rPr>
          <w:ins w:id="30" w:author="Thalia Priscilla" w:date="2022-10-11T22:03:00Z"/>
        </w:rPr>
      </w:pPr>
    </w:p>
    <w:p w14:paraId="3A42A6C8" w14:textId="653B0200" w:rsidR="007D1AF7" w:rsidRDefault="007D1AF7">
      <w:pPr>
        <w:rPr>
          <w:ins w:id="31" w:author="Thalia Priscilla" w:date="2022-10-11T13:03:00Z"/>
        </w:rPr>
      </w:pPr>
      <w:ins w:id="32" w:author="Thalia Priscilla" w:date="2022-10-11T22:03:00Z">
        <w:r>
          <w:t>Thalia</w:t>
        </w:r>
      </w:ins>
    </w:p>
    <w:p w14:paraId="6C6D7D59" w14:textId="1C20C700" w:rsidR="00FD3B36" w:rsidRDefault="00FD3B36">
      <w:pPr>
        <w:rPr>
          <w:ins w:id="33" w:author="Thalia Priscilla" w:date="2022-10-11T13:03:00Z"/>
        </w:rPr>
      </w:pPr>
    </w:p>
    <w:p w14:paraId="7E637F2B" w14:textId="07FB4DA8" w:rsidR="00790D12" w:rsidRDefault="00790D12"/>
    <w:sectPr w:rsidR="00790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1T13:15:00Z" w:initials="TP">
    <w:p w14:paraId="538363FD" w14:textId="683D2FF4" w:rsidR="00237418" w:rsidRDefault="00237418">
      <w:pPr>
        <w:pStyle w:val="CommentText"/>
      </w:pPr>
      <w:r>
        <w:rPr>
          <w:rStyle w:val="CommentReference"/>
        </w:rPr>
        <w:annotationRef/>
      </w:r>
      <w:r>
        <w:t>This is great! It would be interesting to share a little of what made you fall in love with architectural photography.</w:t>
      </w:r>
    </w:p>
  </w:comment>
  <w:comment w:id="5" w:author="Thalia Priscilla" w:date="2022-10-11T20:49:00Z" w:initials="TP">
    <w:p w14:paraId="4CA29AF9" w14:textId="036850A8" w:rsidR="004A492B" w:rsidRDefault="004A492B">
      <w:pPr>
        <w:pStyle w:val="CommentText"/>
      </w:pPr>
      <w:r>
        <w:rPr>
          <w:rStyle w:val="CommentReference"/>
        </w:rPr>
        <w:annotationRef/>
      </w:r>
      <w:r w:rsidR="001B42E7">
        <w:rPr>
          <w:rStyle w:val="CommentReference"/>
        </w:rPr>
        <w:t>This seems like a run-on sentence and can be shortened.</w:t>
      </w:r>
      <w:r w:rsidR="006017B6">
        <w:t xml:space="preserve"> </w:t>
      </w:r>
    </w:p>
  </w:comment>
  <w:comment w:id="6" w:author="Thalia Priscilla" w:date="2022-10-11T13:04:00Z" w:initials="TP">
    <w:p w14:paraId="3D720428" w14:textId="2047C334" w:rsidR="00FD3B36" w:rsidRDefault="00FD3B36">
      <w:pPr>
        <w:pStyle w:val="CommentText"/>
      </w:pPr>
      <w:r>
        <w:rPr>
          <w:rStyle w:val="CommentReference"/>
        </w:rPr>
        <w:annotationRef/>
      </w:r>
      <w:r w:rsidR="000E18FC">
        <w:rPr>
          <w:rStyle w:val="CommentReference"/>
        </w:rPr>
        <w:t>It’s good to show what you’ve learned and your plans for the future, but it’s better to c</w:t>
      </w:r>
      <w:r w:rsidR="00237418">
        <w:rPr>
          <w:rStyle w:val="CommentReference"/>
        </w:rPr>
        <w:t>reate a separate concluding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363FD" w15:done="0"/>
  <w15:commentEx w15:paraId="4CA29AF9" w15:done="0"/>
  <w15:commentEx w15:paraId="3D7204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EAFB" w16cex:dateUtc="2022-10-11T06:15:00Z"/>
  <w16cex:commentExtensible w16cex:durableId="26F05567" w16cex:dateUtc="2022-10-11T13:49:00Z"/>
  <w16cex:commentExtensible w16cex:durableId="26EFE872" w16cex:dateUtc="2022-10-11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363FD" w16cid:durableId="26EFEAFB"/>
  <w16cid:commentId w16cid:paraId="4CA29AF9" w16cid:durableId="26F05567"/>
  <w16cid:commentId w16cid:paraId="3D720428" w16cid:durableId="26EFE8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6"/>
    <w:rsid w:val="0002177C"/>
    <w:rsid w:val="000A4435"/>
    <w:rsid w:val="000E18FC"/>
    <w:rsid w:val="00185506"/>
    <w:rsid w:val="001B42E7"/>
    <w:rsid w:val="00231036"/>
    <w:rsid w:val="00237418"/>
    <w:rsid w:val="003D61C7"/>
    <w:rsid w:val="004A492B"/>
    <w:rsid w:val="005E0DB8"/>
    <w:rsid w:val="006017B6"/>
    <w:rsid w:val="0062459E"/>
    <w:rsid w:val="00790D12"/>
    <w:rsid w:val="007D1AF7"/>
    <w:rsid w:val="00A12AE7"/>
    <w:rsid w:val="00D24FE6"/>
    <w:rsid w:val="00F25B3C"/>
    <w:rsid w:val="00FD3B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25B3C"/>
  </w:style>
  <w:style w:type="character" w:styleId="CommentReference">
    <w:name w:val="annotation reference"/>
    <w:basedOn w:val="DefaultParagraphFont"/>
    <w:uiPriority w:val="99"/>
    <w:semiHidden/>
    <w:unhideWhenUsed/>
    <w:rsid w:val="00FD3B36"/>
    <w:rPr>
      <w:sz w:val="16"/>
      <w:szCs w:val="16"/>
    </w:rPr>
  </w:style>
  <w:style w:type="paragraph" w:styleId="CommentText">
    <w:name w:val="annotation text"/>
    <w:basedOn w:val="Normal"/>
    <w:link w:val="CommentTextChar"/>
    <w:uiPriority w:val="99"/>
    <w:semiHidden/>
    <w:unhideWhenUsed/>
    <w:rsid w:val="00FD3B36"/>
    <w:rPr>
      <w:sz w:val="20"/>
      <w:szCs w:val="20"/>
    </w:rPr>
  </w:style>
  <w:style w:type="character" w:customStyle="1" w:styleId="CommentTextChar">
    <w:name w:val="Comment Text Char"/>
    <w:basedOn w:val="DefaultParagraphFont"/>
    <w:link w:val="CommentText"/>
    <w:uiPriority w:val="99"/>
    <w:semiHidden/>
    <w:rsid w:val="00FD3B36"/>
    <w:rPr>
      <w:sz w:val="20"/>
      <w:szCs w:val="20"/>
    </w:rPr>
  </w:style>
  <w:style w:type="paragraph" w:styleId="CommentSubject">
    <w:name w:val="annotation subject"/>
    <w:basedOn w:val="CommentText"/>
    <w:next w:val="CommentText"/>
    <w:link w:val="CommentSubjectChar"/>
    <w:uiPriority w:val="99"/>
    <w:semiHidden/>
    <w:unhideWhenUsed/>
    <w:rsid w:val="00FD3B36"/>
    <w:rPr>
      <w:b/>
      <w:bCs/>
    </w:rPr>
  </w:style>
  <w:style w:type="character" w:customStyle="1" w:styleId="CommentSubjectChar">
    <w:name w:val="Comment Subject Char"/>
    <w:basedOn w:val="CommentTextChar"/>
    <w:link w:val="CommentSubject"/>
    <w:uiPriority w:val="99"/>
    <w:semiHidden/>
    <w:rsid w:val="00FD3B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4217">
      <w:bodyDiv w:val="1"/>
      <w:marLeft w:val="0"/>
      <w:marRight w:val="0"/>
      <w:marTop w:val="0"/>
      <w:marBottom w:val="0"/>
      <w:divBdr>
        <w:top w:val="none" w:sz="0" w:space="0" w:color="auto"/>
        <w:left w:val="none" w:sz="0" w:space="0" w:color="auto"/>
        <w:bottom w:val="none" w:sz="0" w:space="0" w:color="auto"/>
        <w:right w:val="none" w:sz="0" w:space="0" w:color="auto"/>
      </w:divBdr>
    </w:div>
    <w:div w:id="623315351">
      <w:bodyDiv w:val="1"/>
      <w:marLeft w:val="0"/>
      <w:marRight w:val="0"/>
      <w:marTop w:val="0"/>
      <w:marBottom w:val="0"/>
      <w:divBdr>
        <w:top w:val="none" w:sz="0" w:space="0" w:color="auto"/>
        <w:left w:val="none" w:sz="0" w:space="0" w:color="auto"/>
        <w:bottom w:val="none" w:sz="0" w:space="0" w:color="auto"/>
        <w:right w:val="none" w:sz="0" w:space="0" w:color="auto"/>
      </w:divBdr>
    </w:div>
    <w:div w:id="1184856268">
      <w:bodyDiv w:val="1"/>
      <w:marLeft w:val="0"/>
      <w:marRight w:val="0"/>
      <w:marTop w:val="0"/>
      <w:marBottom w:val="0"/>
      <w:divBdr>
        <w:top w:val="none" w:sz="0" w:space="0" w:color="auto"/>
        <w:left w:val="none" w:sz="0" w:space="0" w:color="auto"/>
        <w:bottom w:val="none" w:sz="0" w:space="0" w:color="auto"/>
        <w:right w:val="none" w:sz="0" w:space="0" w:color="auto"/>
      </w:divBdr>
    </w:div>
    <w:div w:id="1483229476">
      <w:bodyDiv w:val="1"/>
      <w:marLeft w:val="0"/>
      <w:marRight w:val="0"/>
      <w:marTop w:val="0"/>
      <w:marBottom w:val="0"/>
      <w:divBdr>
        <w:top w:val="none" w:sz="0" w:space="0" w:color="auto"/>
        <w:left w:val="none" w:sz="0" w:space="0" w:color="auto"/>
        <w:bottom w:val="none" w:sz="0" w:space="0" w:color="auto"/>
        <w:right w:val="none" w:sz="0" w:space="0" w:color="auto"/>
      </w:divBdr>
    </w:div>
    <w:div w:id="16702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2022-10-07T08:43:00Z</dcterms:created>
  <dcterms:modified xsi:type="dcterms:W3CDTF">2022-10-11T15:04:00Z</dcterms:modified>
</cp:coreProperties>
</file>