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FF97"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b/>
          <w:bCs/>
          <w:color w:val="000000"/>
          <w:sz w:val="22"/>
          <w:szCs w:val="22"/>
        </w:rPr>
        <w:t>Explain, in detail, an experience you've had in the past 3 to 4 years related to your first-choice major. This can be an experience from an extracurricular activity, in a class you’ve taken, or through something else. (150 words)</w:t>
      </w:r>
    </w:p>
    <w:p w14:paraId="6FEBB626" w14:textId="77777777" w:rsidR="000D7468" w:rsidRPr="000D7468" w:rsidRDefault="000D7468" w:rsidP="000D7468">
      <w:pPr>
        <w:rPr>
          <w:rFonts w:ascii="Times New Roman" w:eastAsia="Times New Roman" w:hAnsi="Times New Roman" w:cs="Times New Roman"/>
        </w:rPr>
      </w:pPr>
    </w:p>
    <w:p w14:paraId="40B7C55E" w14:textId="6DE95EE3" w:rsidR="000D7468" w:rsidRPr="000D7468" w:rsidRDefault="000D7468" w:rsidP="000D7468">
      <w:pPr>
        <w:rPr>
          <w:rFonts w:ascii="Times New Roman" w:eastAsia="Times New Roman" w:hAnsi="Times New Roman" w:cs="Times New Roman"/>
        </w:rPr>
      </w:pPr>
      <w:del w:id="0" w:author="Thalia Priscilla" w:date="2023-01-04T15:04:00Z">
        <w:r w:rsidRPr="000D7468" w:rsidDel="003A7343">
          <w:rPr>
            <w:rFonts w:ascii="Arial" w:eastAsia="Times New Roman" w:hAnsi="Arial" w:cs="Arial"/>
            <w:color w:val="000000"/>
            <w:sz w:val="22"/>
            <w:szCs w:val="22"/>
          </w:rPr>
          <w:delText>My most memorable experiencewas a project that</w:delText>
        </w:r>
      </w:del>
      <w:ins w:id="1" w:author="Thalia Priscilla" w:date="2023-01-04T15:04:00Z">
        <w:r w:rsidR="003A7343">
          <w:rPr>
            <w:rFonts w:ascii="Arial" w:eastAsia="Times New Roman" w:hAnsi="Arial" w:cs="Arial"/>
            <w:color w:val="000000"/>
            <w:sz w:val="22"/>
            <w:szCs w:val="22"/>
          </w:rPr>
          <w:t>In [</w:t>
        </w:r>
        <w:commentRangeStart w:id="2"/>
        <w:r w:rsidR="003A7343">
          <w:rPr>
            <w:rFonts w:ascii="Arial" w:eastAsia="Times New Roman" w:hAnsi="Arial" w:cs="Arial"/>
            <w:color w:val="000000"/>
            <w:sz w:val="22"/>
            <w:szCs w:val="22"/>
          </w:rPr>
          <w:t>year</w:t>
        </w:r>
        <w:commentRangeEnd w:id="2"/>
        <w:r w:rsidR="003A7343">
          <w:rPr>
            <w:rStyle w:val="CommentReference"/>
          </w:rPr>
          <w:commentReference w:id="2"/>
        </w:r>
        <w:r w:rsidR="003A7343">
          <w:rPr>
            <w:rFonts w:ascii="Arial" w:eastAsia="Times New Roman" w:hAnsi="Arial" w:cs="Arial"/>
            <w:color w:val="000000"/>
            <w:sz w:val="22"/>
            <w:szCs w:val="22"/>
          </w:rPr>
          <w:t>],</w:t>
        </w:r>
      </w:ins>
      <w:r w:rsidRPr="000D7468">
        <w:rPr>
          <w:rFonts w:ascii="Arial" w:eastAsia="Times New Roman" w:hAnsi="Arial" w:cs="Arial"/>
          <w:color w:val="000000"/>
          <w:sz w:val="22"/>
          <w:szCs w:val="22"/>
        </w:rPr>
        <w:t xml:space="preserve"> I worked </w:t>
      </w:r>
      <w:del w:id="3" w:author="Thalia Priscilla" w:date="2023-01-04T15:11:00Z">
        <w:r w:rsidRPr="000D7468" w:rsidDel="003A7343">
          <w:rPr>
            <w:rFonts w:ascii="Arial" w:eastAsia="Times New Roman" w:hAnsi="Arial" w:cs="Arial"/>
            <w:color w:val="000000"/>
            <w:sz w:val="22"/>
            <w:szCs w:val="22"/>
          </w:rPr>
          <w:delText>on</w:delText>
        </w:r>
      </w:del>
      <w:ins w:id="4" w:author="Thalia Priscilla" w:date="2023-01-04T15:11:00Z">
        <w:r w:rsidR="003A7343">
          <w:rPr>
            <w:rFonts w:ascii="Arial" w:eastAsia="Times New Roman" w:hAnsi="Arial" w:cs="Arial"/>
            <w:color w:val="000000"/>
            <w:sz w:val="22"/>
            <w:szCs w:val="22"/>
          </w:rPr>
          <w:t>together</w:t>
        </w:r>
      </w:ins>
      <w:r w:rsidRPr="000D7468">
        <w:rPr>
          <w:rFonts w:ascii="Arial" w:eastAsia="Times New Roman" w:hAnsi="Arial" w:cs="Arial"/>
          <w:color w:val="000000"/>
          <w:sz w:val="22"/>
          <w:szCs w:val="22"/>
        </w:rPr>
        <w:t xml:space="preserve"> with BAWABALI – a Bali-based animal welfare NGO</w:t>
      </w:r>
      <w:del w:id="5" w:author="Thalia Priscilla" w:date="2023-01-04T15:04:00Z">
        <w:r w:rsidRPr="000D7468" w:rsidDel="003A7343">
          <w:rPr>
            <w:rFonts w:ascii="Arial" w:eastAsia="Times New Roman" w:hAnsi="Arial" w:cs="Arial"/>
            <w:color w:val="000000"/>
            <w:sz w:val="22"/>
            <w:szCs w:val="22"/>
          </w:rPr>
          <w:delText>. The objective was</w:delText>
        </w:r>
      </w:del>
      <w:r w:rsidRPr="000D7468">
        <w:rPr>
          <w:rFonts w:ascii="Arial" w:eastAsia="Times New Roman" w:hAnsi="Arial" w:cs="Arial"/>
          <w:color w:val="000000"/>
          <w:sz w:val="22"/>
          <w:szCs w:val="22"/>
        </w:rPr>
        <w:t xml:space="preserve"> to develop an automatic animal feeder for </w:t>
      </w:r>
      <w:del w:id="6" w:author="Thalia Priscilla" w:date="2023-01-04T15:11:00Z">
        <w:r w:rsidRPr="000D7468" w:rsidDel="003A7343">
          <w:rPr>
            <w:rFonts w:ascii="Arial" w:eastAsia="Times New Roman" w:hAnsi="Arial" w:cs="Arial"/>
            <w:color w:val="000000"/>
            <w:sz w:val="22"/>
            <w:szCs w:val="22"/>
          </w:rPr>
          <w:delText>one of BAWABALI’s</w:delText>
        </w:r>
      </w:del>
      <w:ins w:id="7" w:author="Thalia Priscilla" w:date="2023-01-04T15:11:00Z">
        <w:r w:rsidR="003A7343">
          <w:rPr>
            <w:rFonts w:ascii="Arial" w:eastAsia="Times New Roman" w:hAnsi="Arial" w:cs="Arial"/>
            <w:color w:val="000000"/>
            <w:sz w:val="22"/>
            <w:szCs w:val="22"/>
          </w:rPr>
          <w:t>their</w:t>
        </w:r>
      </w:ins>
      <w:r w:rsidRPr="000D7468">
        <w:rPr>
          <w:rFonts w:ascii="Arial" w:eastAsia="Times New Roman" w:hAnsi="Arial" w:cs="Arial"/>
          <w:color w:val="000000"/>
          <w:sz w:val="22"/>
          <w:szCs w:val="22"/>
        </w:rPr>
        <w:t xml:space="preserve"> dog shelter</w:t>
      </w:r>
      <w:del w:id="8" w:author="Thalia Priscilla" w:date="2023-01-04T15:11:00Z">
        <w:r w:rsidRPr="000D7468" w:rsidDel="003A7343">
          <w:rPr>
            <w:rFonts w:ascii="Arial" w:eastAsia="Times New Roman" w:hAnsi="Arial" w:cs="Arial"/>
            <w:color w:val="000000"/>
            <w:sz w:val="22"/>
            <w:szCs w:val="22"/>
          </w:rPr>
          <w:delText>s</w:delText>
        </w:r>
      </w:del>
      <w:r w:rsidRPr="000D7468">
        <w:rPr>
          <w:rFonts w:ascii="Arial" w:eastAsia="Times New Roman" w:hAnsi="Arial" w:cs="Arial"/>
          <w:color w:val="000000"/>
          <w:sz w:val="22"/>
          <w:szCs w:val="22"/>
        </w:rPr>
        <w:t>. </w:t>
      </w:r>
    </w:p>
    <w:p w14:paraId="651B80D6" w14:textId="77777777" w:rsidR="000D7468" w:rsidRPr="000D7468" w:rsidRDefault="000D7468" w:rsidP="000D7468">
      <w:pPr>
        <w:rPr>
          <w:rFonts w:ascii="Times New Roman" w:eastAsia="Times New Roman" w:hAnsi="Times New Roman" w:cs="Times New Roman"/>
        </w:rPr>
      </w:pPr>
    </w:p>
    <w:p w14:paraId="6B2A7BD7" w14:textId="051CA1D2"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rPr>
        <w:t xml:space="preserve">I </w:t>
      </w:r>
      <w:del w:id="9" w:author="Thalia Priscilla" w:date="2023-01-04T15:11:00Z">
        <w:r w:rsidRPr="000D7468" w:rsidDel="003A7343">
          <w:rPr>
            <w:rFonts w:ascii="Arial" w:eastAsia="Times New Roman" w:hAnsi="Arial" w:cs="Arial"/>
            <w:color w:val="000000"/>
            <w:sz w:val="22"/>
            <w:szCs w:val="22"/>
          </w:rPr>
          <w:delText xml:space="preserve">began </w:delText>
        </w:r>
      </w:del>
      <w:ins w:id="10" w:author="Thalia Priscilla" w:date="2023-01-04T15:11:00Z">
        <w:r w:rsidR="003A7343">
          <w:rPr>
            <w:rFonts w:ascii="Arial" w:eastAsia="Times New Roman" w:hAnsi="Arial" w:cs="Arial"/>
            <w:color w:val="000000"/>
            <w:sz w:val="22"/>
            <w:szCs w:val="22"/>
          </w:rPr>
          <w:t>started</w:t>
        </w:r>
        <w:r w:rsidR="003A7343" w:rsidRPr="000D7468">
          <w:rPr>
            <w:rFonts w:ascii="Arial" w:eastAsia="Times New Roman" w:hAnsi="Arial" w:cs="Arial"/>
            <w:color w:val="000000"/>
            <w:sz w:val="22"/>
            <w:szCs w:val="22"/>
          </w:rPr>
          <w:t xml:space="preserve"> </w:t>
        </w:r>
      </w:ins>
      <w:r w:rsidRPr="000D7468">
        <w:rPr>
          <w:rFonts w:ascii="Arial" w:eastAsia="Times New Roman" w:hAnsi="Arial" w:cs="Arial"/>
          <w:color w:val="000000"/>
          <w:sz w:val="22"/>
          <w:szCs w:val="22"/>
        </w:rPr>
        <w:t xml:space="preserve">with designing the feeder by referring to existing household dog-feeders and </w:t>
      </w:r>
      <w:del w:id="11" w:author="Thalia Priscilla" w:date="2023-01-04T15:05:00Z">
        <w:r w:rsidRPr="000D7468" w:rsidDel="003A7343">
          <w:rPr>
            <w:rFonts w:ascii="Arial" w:eastAsia="Times New Roman" w:hAnsi="Arial" w:cs="Arial"/>
            <w:color w:val="000000"/>
            <w:sz w:val="22"/>
            <w:szCs w:val="22"/>
          </w:rPr>
          <w:delText>putting my thoughts through</w:delText>
        </w:r>
      </w:del>
      <w:ins w:id="12" w:author="Thalia Priscilla" w:date="2023-01-04T15:05:00Z">
        <w:r w:rsidR="003A7343">
          <w:rPr>
            <w:rFonts w:ascii="Arial" w:eastAsia="Times New Roman" w:hAnsi="Arial" w:cs="Arial"/>
            <w:color w:val="000000"/>
            <w:sz w:val="22"/>
            <w:szCs w:val="22"/>
          </w:rPr>
          <w:t>drawing</w:t>
        </w:r>
      </w:ins>
      <w:r w:rsidRPr="000D7468">
        <w:rPr>
          <w:rFonts w:ascii="Arial" w:eastAsia="Times New Roman" w:hAnsi="Arial" w:cs="Arial"/>
          <w:color w:val="000000"/>
          <w:sz w:val="22"/>
          <w:szCs w:val="22"/>
        </w:rPr>
        <w:t xml:space="preserve"> simple sketches on isometric paper</w:t>
      </w:r>
      <w:ins w:id="13" w:author="Thalia Priscilla" w:date="2023-01-04T15:05:00Z">
        <w:r w:rsidR="003A7343">
          <w:rPr>
            <w:rFonts w:ascii="Arial" w:eastAsia="Times New Roman" w:hAnsi="Arial" w:cs="Arial"/>
            <w:color w:val="000000"/>
            <w:sz w:val="22"/>
            <w:szCs w:val="22"/>
          </w:rPr>
          <w:t>.</w:t>
        </w:r>
      </w:ins>
      <w:r w:rsidRPr="000D7468">
        <w:rPr>
          <w:rFonts w:ascii="Arial" w:eastAsia="Times New Roman" w:hAnsi="Arial" w:cs="Arial"/>
          <w:color w:val="000000"/>
          <w:sz w:val="22"/>
          <w:szCs w:val="22"/>
        </w:rPr>
        <w:t xml:space="preserve"> </w:t>
      </w:r>
      <w:del w:id="14" w:author="Thalia Priscilla" w:date="2023-01-04T15:06:00Z">
        <w:r w:rsidRPr="000D7468" w:rsidDel="003A7343">
          <w:rPr>
            <w:rFonts w:ascii="Arial" w:eastAsia="Times New Roman" w:hAnsi="Arial" w:cs="Arial"/>
            <w:color w:val="000000"/>
            <w:sz w:val="22"/>
            <w:szCs w:val="22"/>
          </w:rPr>
          <w:delText xml:space="preserve">and </w:delText>
        </w:r>
      </w:del>
      <w:ins w:id="15" w:author="Thalia Priscilla" w:date="2023-01-04T15:06:00Z">
        <w:r w:rsidR="003A7343">
          <w:rPr>
            <w:rFonts w:ascii="Arial" w:eastAsia="Times New Roman" w:hAnsi="Arial" w:cs="Arial"/>
            <w:color w:val="000000"/>
            <w:sz w:val="22"/>
            <w:szCs w:val="22"/>
          </w:rPr>
          <w:t>I</w:t>
        </w:r>
        <w:r w:rsidR="003A7343" w:rsidRPr="000D7468">
          <w:rPr>
            <w:rFonts w:ascii="Arial" w:eastAsia="Times New Roman" w:hAnsi="Arial" w:cs="Arial"/>
            <w:color w:val="000000"/>
            <w:sz w:val="22"/>
            <w:szCs w:val="22"/>
          </w:rPr>
          <w:t xml:space="preserve"> </w:t>
        </w:r>
      </w:ins>
      <w:r w:rsidRPr="000D7468">
        <w:rPr>
          <w:rFonts w:ascii="Arial" w:eastAsia="Times New Roman" w:hAnsi="Arial" w:cs="Arial"/>
          <w:color w:val="000000"/>
          <w:sz w:val="22"/>
          <w:szCs w:val="22"/>
        </w:rPr>
        <w:t>then moved on to CAD-3D mock</w:t>
      </w:r>
      <w:ins w:id="16" w:author="Thalia Priscilla" w:date="2023-01-04T15:14:00Z">
        <w:r w:rsidR="003A7343">
          <w:rPr>
            <w:rFonts w:ascii="Arial" w:eastAsia="Times New Roman" w:hAnsi="Arial" w:cs="Arial"/>
            <w:color w:val="000000"/>
            <w:sz w:val="22"/>
            <w:szCs w:val="22"/>
          </w:rPr>
          <w:t>-</w:t>
        </w:r>
      </w:ins>
      <w:r w:rsidRPr="000D7468">
        <w:rPr>
          <w:rFonts w:ascii="Arial" w:eastAsia="Times New Roman" w:hAnsi="Arial" w:cs="Arial"/>
          <w:color w:val="000000"/>
          <w:sz w:val="22"/>
          <w:szCs w:val="22"/>
        </w:rPr>
        <w:t xml:space="preserve">up design showing the </w:t>
      </w:r>
      <w:del w:id="17" w:author="Thalia Priscilla" w:date="2023-01-04T15:11:00Z">
        <w:r w:rsidRPr="000D7468" w:rsidDel="003A7343">
          <w:rPr>
            <w:rFonts w:ascii="Arial" w:eastAsia="Times New Roman" w:hAnsi="Arial" w:cs="Arial"/>
            <w:color w:val="000000"/>
            <w:sz w:val="22"/>
            <w:szCs w:val="22"/>
          </w:rPr>
          <w:delText>main feature</w:delText>
        </w:r>
      </w:del>
      <w:del w:id="18" w:author="Thalia Priscilla" w:date="2023-01-04T15:08:00Z">
        <w:r w:rsidRPr="000D7468" w:rsidDel="003A7343">
          <w:rPr>
            <w:rFonts w:ascii="Arial" w:eastAsia="Times New Roman" w:hAnsi="Arial" w:cs="Arial"/>
            <w:color w:val="000000"/>
            <w:sz w:val="22"/>
            <w:szCs w:val="22"/>
          </w:rPr>
          <w:delText xml:space="preserve"> consisting of a wide </w:delText>
        </w:r>
      </w:del>
      <w:r w:rsidRPr="000D7468">
        <w:rPr>
          <w:rFonts w:ascii="Arial" w:eastAsia="Times New Roman" w:hAnsi="Arial" w:cs="Arial"/>
          <w:color w:val="000000"/>
          <w:sz w:val="22"/>
          <w:szCs w:val="22"/>
        </w:rPr>
        <w:t>feeding area</w:t>
      </w:r>
      <w:ins w:id="19" w:author="Thalia Priscilla" w:date="2023-01-04T15:09:00Z">
        <w:r w:rsidR="003A7343">
          <w:rPr>
            <w:rFonts w:ascii="Arial" w:eastAsia="Times New Roman" w:hAnsi="Arial" w:cs="Arial"/>
            <w:color w:val="000000"/>
            <w:sz w:val="22"/>
            <w:szCs w:val="22"/>
          </w:rPr>
          <w:t>,</w:t>
        </w:r>
      </w:ins>
      <w:r w:rsidRPr="000D7468">
        <w:rPr>
          <w:rFonts w:ascii="Arial" w:eastAsia="Times New Roman" w:hAnsi="Arial" w:cs="Arial"/>
          <w:color w:val="000000"/>
          <w:sz w:val="22"/>
          <w:szCs w:val="22"/>
        </w:rPr>
        <w:t xml:space="preserve"> </w:t>
      </w:r>
      <w:del w:id="20" w:author="Thalia Priscilla" w:date="2023-01-04T15:08:00Z">
        <w:r w:rsidRPr="000D7468" w:rsidDel="003A7343">
          <w:rPr>
            <w:rFonts w:ascii="Arial" w:eastAsia="Times New Roman" w:hAnsi="Arial" w:cs="Arial"/>
            <w:color w:val="000000"/>
            <w:sz w:val="22"/>
            <w:szCs w:val="22"/>
          </w:rPr>
          <w:delText xml:space="preserve">for 4 dogs, detachable </w:delText>
        </w:r>
      </w:del>
      <w:r w:rsidRPr="000D7468">
        <w:rPr>
          <w:rFonts w:ascii="Arial" w:eastAsia="Times New Roman" w:hAnsi="Arial" w:cs="Arial"/>
          <w:color w:val="000000"/>
          <w:sz w:val="22"/>
          <w:szCs w:val="22"/>
        </w:rPr>
        <w:t>containers</w:t>
      </w:r>
      <w:del w:id="21" w:author="Thalia Priscilla" w:date="2023-01-04T15:08:00Z">
        <w:r w:rsidRPr="000D7468" w:rsidDel="003A7343">
          <w:rPr>
            <w:rFonts w:ascii="Arial" w:eastAsia="Times New Roman" w:hAnsi="Arial" w:cs="Arial"/>
            <w:color w:val="000000"/>
            <w:sz w:val="22"/>
            <w:szCs w:val="22"/>
          </w:rPr>
          <w:delText xml:space="preserve"> for easy refill</w:delText>
        </w:r>
      </w:del>
      <w:r w:rsidRPr="000D7468">
        <w:rPr>
          <w:rFonts w:ascii="Arial" w:eastAsia="Times New Roman" w:hAnsi="Arial" w:cs="Arial"/>
          <w:color w:val="000000"/>
          <w:sz w:val="22"/>
          <w:szCs w:val="22"/>
        </w:rPr>
        <w:t xml:space="preserve">, and solar panels. </w:t>
      </w:r>
      <w:del w:id="22" w:author="Thalia Priscilla" w:date="2023-01-04T15:07:00Z">
        <w:r w:rsidRPr="000D7468" w:rsidDel="003A7343">
          <w:rPr>
            <w:rFonts w:ascii="Arial" w:eastAsia="Times New Roman" w:hAnsi="Arial" w:cs="Arial"/>
            <w:color w:val="000000"/>
            <w:sz w:val="22"/>
            <w:szCs w:val="22"/>
          </w:rPr>
          <w:delText>A couple of</w:delText>
        </w:r>
      </w:del>
      <w:ins w:id="23" w:author="Thalia Priscilla" w:date="2023-01-04T15:07:00Z">
        <w:r w:rsidR="003A7343">
          <w:rPr>
            <w:rFonts w:ascii="Arial" w:eastAsia="Times New Roman" w:hAnsi="Arial" w:cs="Arial"/>
            <w:color w:val="000000"/>
            <w:sz w:val="22"/>
            <w:szCs w:val="22"/>
          </w:rPr>
          <w:t>After</w:t>
        </w:r>
      </w:ins>
      <w:r w:rsidRPr="000D7468">
        <w:rPr>
          <w:rFonts w:ascii="Arial" w:eastAsia="Times New Roman" w:hAnsi="Arial" w:cs="Arial"/>
          <w:color w:val="000000"/>
          <w:sz w:val="22"/>
          <w:szCs w:val="22"/>
        </w:rPr>
        <w:t xml:space="preserve"> discussions and redesigning </w:t>
      </w:r>
      <w:del w:id="24" w:author="Thalia Priscilla" w:date="2023-01-04T15:07:00Z">
        <w:r w:rsidRPr="000D7468" w:rsidDel="003A7343">
          <w:rPr>
            <w:rFonts w:ascii="Arial" w:eastAsia="Times New Roman" w:hAnsi="Arial" w:cs="Arial"/>
            <w:color w:val="000000"/>
            <w:sz w:val="22"/>
            <w:szCs w:val="22"/>
          </w:rPr>
          <w:delText xml:space="preserve">later </w:delText>
        </w:r>
      </w:del>
      <w:r w:rsidRPr="000D7468">
        <w:rPr>
          <w:rFonts w:ascii="Arial" w:eastAsia="Times New Roman" w:hAnsi="Arial" w:cs="Arial"/>
          <w:color w:val="000000"/>
          <w:sz w:val="22"/>
          <w:szCs w:val="22"/>
        </w:rPr>
        <w:t xml:space="preserve">with the BAWABALI team, we finally reached an agreement on the </w:t>
      </w:r>
      <w:del w:id="25" w:author="Thalia Priscilla" w:date="2023-01-04T15:07:00Z">
        <w:r w:rsidRPr="000D7468" w:rsidDel="003A7343">
          <w:rPr>
            <w:rFonts w:ascii="Arial" w:eastAsia="Times New Roman" w:hAnsi="Arial" w:cs="Arial"/>
            <w:color w:val="000000"/>
            <w:sz w:val="22"/>
            <w:szCs w:val="22"/>
          </w:rPr>
          <w:delText>dimensions, materials, and configurations</w:delText>
        </w:r>
      </w:del>
      <w:ins w:id="26" w:author="Thalia Priscilla" w:date="2023-01-04T15:07:00Z">
        <w:r w:rsidR="003A7343">
          <w:rPr>
            <w:rFonts w:ascii="Arial" w:eastAsia="Times New Roman" w:hAnsi="Arial" w:cs="Arial"/>
            <w:color w:val="000000"/>
            <w:sz w:val="22"/>
            <w:szCs w:val="22"/>
          </w:rPr>
          <w:t>specifications</w:t>
        </w:r>
      </w:ins>
      <w:del w:id="27" w:author="Thalia Priscilla" w:date="2023-01-04T15:12:00Z">
        <w:r w:rsidRPr="000D7468" w:rsidDel="003A7343">
          <w:rPr>
            <w:rFonts w:ascii="Arial" w:eastAsia="Times New Roman" w:hAnsi="Arial" w:cs="Arial"/>
            <w:color w:val="000000"/>
            <w:sz w:val="22"/>
            <w:szCs w:val="22"/>
          </w:rPr>
          <w:delText xml:space="preserve"> that fit their shelter</w:delText>
        </w:r>
      </w:del>
      <w:r w:rsidRPr="000D7468">
        <w:rPr>
          <w:rFonts w:ascii="Arial" w:eastAsia="Times New Roman" w:hAnsi="Arial" w:cs="Arial"/>
          <w:color w:val="000000"/>
          <w:sz w:val="22"/>
          <w:szCs w:val="22"/>
        </w:rPr>
        <w:t xml:space="preserve">. </w:t>
      </w:r>
      <w:del w:id="28" w:author="Thalia Priscilla" w:date="2023-01-04T15:10:00Z">
        <w:r w:rsidRPr="000D7468" w:rsidDel="003A7343">
          <w:rPr>
            <w:rFonts w:ascii="Arial" w:eastAsia="Times New Roman" w:hAnsi="Arial" w:cs="Arial"/>
            <w:color w:val="000000"/>
            <w:sz w:val="22"/>
            <w:szCs w:val="22"/>
          </w:rPr>
          <w:delText>Several trials-and-errors later</w:delText>
        </w:r>
      </w:del>
      <w:del w:id="29" w:author="Thalia Priscilla" w:date="2023-01-04T15:08:00Z">
        <w:r w:rsidRPr="000D7468" w:rsidDel="003A7343">
          <w:rPr>
            <w:rFonts w:ascii="Arial" w:eastAsia="Times New Roman" w:hAnsi="Arial" w:cs="Arial"/>
            <w:color w:val="000000"/>
            <w:sz w:val="22"/>
            <w:szCs w:val="22"/>
          </w:rPr>
          <w:delText xml:space="preserve"> until </w:delText>
        </w:r>
      </w:del>
      <w:ins w:id="30" w:author="Thalia Priscilla" w:date="2023-01-04T15:23:00Z">
        <w:r w:rsidR="003A7343">
          <w:rPr>
            <w:rFonts w:ascii="Arial" w:eastAsia="Times New Roman" w:hAnsi="Arial" w:cs="Arial"/>
            <w:color w:val="000000"/>
            <w:sz w:val="22"/>
            <w:szCs w:val="22"/>
          </w:rPr>
          <w:t>A</w:t>
        </w:r>
      </w:ins>
      <w:ins w:id="31" w:author="Thalia Priscilla" w:date="2023-01-04T15:12:00Z">
        <w:r w:rsidR="003A7343">
          <w:rPr>
            <w:rFonts w:ascii="Arial" w:eastAsia="Times New Roman" w:hAnsi="Arial" w:cs="Arial"/>
            <w:color w:val="000000"/>
            <w:sz w:val="22"/>
            <w:szCs w:val="22"/>
          </w:rPr>
          <w:t xml:space="preserve"> few trial and errors</w:t>
        </w:r>
      </w:ins>
      <w:ins w:id="32" w:author="Thalia Priscilla" w:date="2023-01-04T15:23:00Z">
        <w:r w:rsidR="003A7343">
          <w:rPr>
            <w:rFonts w:ascii="Arial" w:eastAsia="Times New Roman" w:hAnsi="Arial" w:cs="Arial"/>
            <w:color w:val="000000"/>
            <w:sz w:val="22"/>
            <w:szCs w:val="22"/>
          </w:rPr>
          <w:t xml:space="preserve"> later</w:t>
        </w:r>
      </w:ins>
      <w:ins w:id="33" w:author="Thalia Priscilla" w:date="2023-01-04T15:12:00Z">
        <w:r w:rsidR="003A7343">
          <w:rPr>
            <w:rFonts w:ascii="Arial" w:eastAsia="Times New Roman" w:hAnsi="Arial" w:cs="Arial"/>
            <w:color w:val="000000"/>
            <w:sz w:val="22"/>
            <w:szCs w:val="22"/>
          </w:rPr>
          <w:t xml:space="preserve">, </w:t>
        </w:r>
      </w:ins>
      <w:ins w:id="34" w:author="Thalia Priscilla" w:date="2023-01-04T15:14:00Z">
        <w:r w:rsidR="003A7343">
          <w:rPr>
            <w:rFonts w:ascii="Arial" w:eastAsia="Times New Roman" w:hAnsi="Arial" w:cs="Arial"/>
            <w:color w:val="000000"/>
            <w:sz w:val="22"/>
            <w:szCs w:val="22"/>
          </w:rPr>
          <w:t xml:space="preserve">we were delighted that </w:t>
        </w:r>
      </w:ins>
      <w:ins w:id="35" w:author="Thalia Priscilla" w:date="2023-01-04T15:13:00Z">
        <w:r w:rsidR="003A7343">
          <w:rPr>
            <w:rFonts w:ascii="Arial" w:eastAsia="Times New Roman" w:hAnsi="Arial" w:cs="Arial"/>
            <w:color w:val="000000"/>
            <w:sz w:val="22"/>
            <w:szCs w:val="22"/>
          </w:rPr>
          <w:t>the</w:t>
        </w:r>
      </w:ins>
      <w:del w:id="36" w:author="Thalia Priscilla" w:date="2023-01-04T15:12:00Z">
        <w:r w:rsidRPr="000D7468" w:rsidDel="003A7343">
          <w:rPr>
            <w:rFonts w:ascii="Arial" w:eastAsia="Times New Roman" w:hAnsi="Arial" w:cs="Arial"/>
            <w:color w:val="000000"/>
            <w:sz w:val="22"/>
            <w:szCs w:val="22"/>
          </w:rPr>
          <w:delText>the</w:delText>
        </w:r>
      </w:del>
      <w:r w:rsidRPr="000D7468">
        <w:rPr>
          <w:rFonts w:ascii="Arial" w:eastAsia="Times New Roman" w:hAnsi="Arial" w:cs="Arial"/>
          <w:color w:val="000000"/>
          <w:sz w:val="22"/>
          <w:szCs w:val="22"/>
        </w:rPr>
        <w:t xml:space="preserve"> prototype </w:t>
      </w:r>
      <w:ins w:id="37" w:author="Thalia Priscilla" w:date="2023-01-04T15:10:00Z">
        <w:r w:rsidR="003A7343">
          <w:rPr>
            <w:rFonts w:ascii="Arial" w:eastAsia="Times New Roman" w:hAnsi="Arial" w:cs="Arial"/>
            <w:color w:val="000000"/>
            <w:sz w:val="22"/>
            <w:szCs w:val="22"/>
          </w:rPr>
          <w:t>started</w:t>
        </w:r>
      </w:ins>
      <w:del w:id="38" w:author="Thalia Priscilla" w:date="2023-01-04T15:10:00Z">
        <w:r w:rsidRPr="000D7468" w:rsidDel="003A7343">
          <w:rPr>
            <w:rFonts w:ascii="Arial" w:eastAsia="Times New Roman" w:hAnsi="Arial" w:cs="Arial"/>
            <w:color w:val="000000"/>
            <w:sz w:val="22"/>
            <w:szCs w:val="22"/>
          </w:rPr>
          <w:delText>is</w:delText>
        </w:r>
      </w:del>
      <w:r w:rsidRPr="000D7468">
        <w:rPr>
          <w:rFonts w:ascii="Arial" w:eastAsia="Times New Roman" w:hAnsi="Arial" w:cs="Arial"/>
          <w:color w:val="000000"/>
          <w:sz w:val="22"/>
          <w:szCs w:val="22"/>
        </w:rPr>
        <w:t xml:space="preserve"> working</w:t>
      </w:r>
      <w:ins w:id="39" w:author="Thalia Priscilla" w:date="2023-01-04T15:15:00Z">
        <w:r w:rsidR="003A7343">
          <w:rPr>
            <w:rFonts w:ascii="Arial" w:eastAsia="Times New Roman" w:hAnsi="Arial" w:cs="Arial"/>
            <w:color w:val="000000"/>
            <w:sz w:val="22"/>
            <w:szCs w:val="22"/>
          </w:rPr>
          <w:t xml:space="preserve"> </w:t>
        </w:r>
      </w:ins>
      <w:del w:id="40" w:author="Thalia Priscilla" w:date="2023-01-04T15:13:00Z">
        <w:r w:rsidRPr="000D7468" w:rsidDel="003A7343">
          <w:rPr>
            <w:rFonts w:ascii="Arial" w:eastAsia="Times New Roman" w:hAnsi="Arial" w:cs="Arial"/>
            <w:color w:val="000000"/>
            <w:sz w:val="22"/>
            <w:szCs w:val="22"/>
          </w:rPr>
          <w:delText xml:space="preserve"> </w:delText>
        </w:r>
      </w:del>
      <w:r w:rsidRPr="000D7468">
        <w:rPr>
          <w:rFonts w:ascii="Arial" w:eastAsia="Times New Roman" w:hAnsi="Arial" w:cs="Arial"/>
          <w:color w:val="000000"/>
          <w:sz w:val="22"/>
          <w:szCs w:val="22"/>
        </w:rPr>
        <w:t>properly</w:t>
      </w:r>
      <w:del w:id="41" w:author="Thalia Priscilla" w:date="2023-01-04T15:14:00Z">
        <w:r w:rsidRPr="000D7468" w:rsidDel="003A7343">
          <w:rPr>
            <w:rFonts w:ascii="Arial" w:eastAsia="Times New Roman" w:hAnsi="Arial" w:cs="Arial"/>
            <w:color w:val="000000"/>
            <w:sz w:val="22"/>
            <w:szCs w:val="22"/>
          </w:rPr>
          <w:delText xml:space="preserve">, </w:delText>
        </w:r>
      </w:del>
      <w:del w:id="42" w:author="Thalia Priscilla" w:date="2023-01-04T15:13:00Z">
        <w:r w:rsidRPr="000D7468" w:rsidDel="003A7343">
          <w:rPr>
            <w:rFonts w:ascii="Arial" w:eastAsia="Times New Roman" w:hAnsi="Arial" w:cs="Arial"/>
            <w:color w:val="000000"/>
            <w:sz w:val="22"/>
            <w:szCs w:val="22"/>
          </w:rPr>
          <w:delText xml:space="preserve">we proceed to </w:delText>
        </w:r>
      </w:del>
      <w:del w:id="43" w:author="Thalia Priscilla" w:date="2023-01-04T15:12:00Z">
        <w:r w:rsidRPr="000D7468" w:rsidDel="003A7343">
          <w:rPr>
            <w:rFonts w:ascii="Arial" w:eastAsia="Times New Roman" w:hAnsi="Arial" w:cs="Arial"/>
            <w:color w:val="000000"/>
            <w:sz w:val="22"/>
            <w:szCs w:val="22"/>
          </w:rPr>
          <w:delText xml:space="preserve">the </w:delText>
        </w:r>
      </w:del>
      <w:del w:id="44" w:author="Thalia Priscilla" w:date="2023-01-04T15:13:00Z">
        <w:r w:rsidRPr="000D7468" w:rsidDel="003A7343">
          <w:rPr>
            <w:rFonts w:ascii="Arial" w:eastAsia="Times New Roman" w:hAnsi="Arial" w:cs="Arial"/>
            <w:color w:val="000000"/>
            <w:sz w:val="22"/>
            <w:szCs w:val="22"/>
          </w:rPr>
          <w:delText>testing</w:delText>
        </w:r>
      </w:del>
      <w:del w:id="45" w:author="Thalia Priscilla" w:date="2023-01-04T15:12:00Z">
        <w:r w:rsidRPr="000D7468" w:rsidDel="003A7343">
          <w:rPr>
            <w:rFonts w:ascii="Arial" w:eastAsia="Times New Roman" w:hAnsi="Arial" w:cs="Arial"/>
            <w:color w:val="000000"/>
            <w:sz w:val="22"/>
            <w:szCs w:val="22"/>
          </w:rPr>
          <w:delText xml:space="preserve"> phase at the shelter</w:delText>
        </w:r>
      </w:del>
      <w:r w:rsidRPr="000D7468">
        <w:rPr>
          <w:rFonts w:ascii="Arial" w:eastAsia="Times New Roman" w:hAnsi="Arial" w:cs="Arial"/>
          <w:color w:val="000000"/>
          <w:sz w:val="22"/>
          <w:szCs w:val="22"/>
        </w:rPr>
        <w:t xml:space="preserve">. </w:t>
      </w:r>
      <w:ins w:id="46" w:author="Thalia Priscilla" w:date="2023-01-04T15:16:00Z">
        <w:r w:rsidR="003A7343">
          <w:rPr>
            <w:rFonts w:ascii="Arial" w:eastAsia="Times New Roman" w:hAnsi="Arial" w:cs="Arial"/>
            <w:color w:val="000000"/>
            <w:sz w:val="22"/>
            <w:szCs w:val="22"/>
          </w:rPr>
          <w:t>With the automatic feeder’s help,</w:t>
        </w:r>
      </w:ins>
      <w:del w:id="47" w:author="Thalia Priscilla" w:date="2023-01-04T15:15:00Z">
        <w:r w:rsidRPr="000D7468" w:rsidDel="003A7343">
          <w:rPr>
            <w:rFonts w:ascii="Arial" w:eastAsia="Times New Roman" w:hAnsi="Arial" w:cs="Arial"/>
            <w:color w:val="000000"/>
            <w:sz w:val="22"/>
            <w:szCs w:val="22"/>
          </w:rPr>
          <w:delText xml:space="preserve">We were delighted to see </w:delText>
        </w:r>
      </w:del>
      <w:del w:id="48" w:author="Thalia Priscilla" w:date="2023-01-04T15:14:00Z">
        <w:r w:rsidRPr="000D7468" w:rsidDel="003A7343">
          <w:rPr>
            <w:rFonts w:ascii="Arial" w:eastAsia="Times New Roman" w:hAnsi="Arial" w:cs="Arial"/>
            <w:color w:val="000000"/>
            <w:sz w:val="22"/>
            <w:szCs w:val="22"/>
          </w:rPr>
          <w:delText>that the feeder works</w:delText>
        </w:r>
      </w:del>
      <w:del w:id="49" w:author="Thalia Priscilla" w:date="2023-01-04T15:15:00Z">
        <w:r w:rsidRPr="000D7468" w:rsidDel="003A7343">
          <w:rPr>
            <w:rFonts w:ascii="Arial" w:eastAsia="Times New Roman" w:hAnsi="Arial" w:cs="Arial"/>
            <w:color w:val="000000"/>
            <w:sz w:val="22"/>
            <w:szCs w:val="22"/>
          </w:rPr>
          <w:delText xml:space="preserve"> and</w:delText>
        </w:r>
      </w:del>
      <w:r w:rsidRPr="000D7468">
        <w:rPr>
          <w:rFonts w:ascii="Arial" w:eastAsia="Times New Roman" w:hAnsi="Arial" w:cs="Arial"/>
          <w:color w:val="000000"/>
          <w:sz w:val="22"/>
          <w:szCs w:val="22"/>
        </w:rPr>
        <w:t xml:space="preserve"> BAWABALI can deploy more teams to the field to rescue more animals in Bali.</w:t>
      </w:r>
    </w:p>
    <w:p w14:paraId="57DDC8BC" w14:textId="77777777" w:rsidR="000D7468" w:rsidRPr="000D7468" w:rsidRDefault="000D7468" w:rsidP="000D7468">
      <w:pPr>
        <w:rPr>
          <w:rFonts w:ascii="Times New Roman" w:eastAsia="Times New Roman" w:hAnsi="Times New Roman" w:cs="Times New Roman"/>
        </w:rPr>
      </w:pPr>
    </w:p>
    <w:p w14:paraId="726AC835" w14:textId="1196EB44"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rPr>
        <w:t>By pushing the boundaries of my imagination, I created something unique. Not only was I able to practice my engineering skills, but I was also able to channel</w:t>
      </w:r>
      <w:ins w:id="50" w:author="Thalia Priscilla" w:date="2023-01-04T15:17:00Z">
        <w:r w:rsidR="003A7343">
          <w:rPr>
            <w:rFonts w:ascii="Arial" w:eastAsia="Times New Roman" w:hAnsi="Arial" w:cs="Arial"/>
            <w:color w:val="000000"/>
            <w:sz w:val="22"/>
            <w:szCs w:val="22"/>
          </w:rPr>
          <w:t xml:space="preserve"> it</w:t>
        </w:r>
      </w:ins>
      <w:r w:rsidRPr="000D7468">
        <w:rPr>
          <w:rFonts w:ascii="Arial" w:eastAsia="Times New Roman" w:hAnsi="Arial" w:cs="Arial"/>
          <w:color w:val="000000"/>
          <w:sz w:val="22"/>
          <w:szCs w:val="22"/>
        </w:rPr>
        <w:t xml:space="preserve"> into building a device that can make a difference in the animals’ life.</w:t>
      </w:r>
    </w:p>
    <w:p w14:paraId="058F9963" w14:textId="77777777" w:rsidR="000D7468" w:rsidRPr="000D7468" w:rsidRDefault="000D7468" w:rsidP="000D7468">
      <w:pPr>
        <w:rPr>
          <w:rFonts w:ascii="Times New Roman" w:eastAsia="Times New Roman" w:hAnsi="Times New Roman" w:cs="Times New Roman"/>
        </w:rPr>
      </w:pPr>
    </w:p>
    <w:p w14:paraId="551B4A28" w14:textId="77777777" w:rsidR="000D7468" w:rsidRPr="000D7468" w:rsidRDefault="000D7468" w:rsidP="000D7468">
      <w:pPr>
        <w:pStyle w:val="NormalWeb"/>
        <w:spacing w:before="0" w:beforeAutospacing="0" w:after="0" w:afterAutospacing="0"/>
      </w:pPr>
      <w:r>
        <w:br w:type="column"/>
      </w:r>
      <w:r w:rsidRPr="000D7468">
        <w:rPr>
          <w:rFonts w:ascii="Arial" w:hAnsi="Arial" w:cs="Arial"/>
          <w:b/>
          <w:bCs/>
          <w:color w:val="000000"/>
          <w:sz w:val="22"/>
          <w:szCs w:val="22"/>
        </w:rPr>
        <w:lastRenderedPageBreak/>
        <w:t>Describe your personal and/or career goals after graduating from UIUC and how your selected first-choice major will help you achieve them. (150 words)</w:t>
      </w:r>
    </w:p>
    <w:p w14:paraId="12F8B85A" w14:textId="77777777" w:rsidR="000D7468" w:rsidRPr="000D7468" w:rsidRDefault="000D7468" w:rsidP="000D7468">
      <w:pPr>
        <w:rPr>
          <w:rFonts w:ascii="Times New Roman" w:eastAsia="Times New Roman" w:hAnsi="Times New Roman" w:cs="Times New Roman"/>
        </w:rPr>
      </w:pPr>
    </w:p>
    <w:p w14:paraId="6AC503AC"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b/>
          <w:bCs/>
          <w:i/>
          <w:iCs/>
          <w:color w:val="000000"/>
          <w:sz w:val="22"/>
          <w:szCs w:val="22"/>
          <w:u w:val="single"/>
        </w:rPr>
        <w:t>Draft 1</w:t>
      </w:r>
    </w:p>
    <w:p w14:paraId="232AD96B" w14:textId="77777777" w:rsidR="000D7468" w:rsidRPr="000D7468" w:rsidRDefault="000D7468" w:rsidP="000D7468">
      <w:pPr>
        <w:rPr>
          <w:rFonts w:ascii="Times New Roman" w:eastAsia="Times New Roman" w:hAnsi="Times New Roman" w:cs="Times New Roman"/>
        </w:rPr>
      </w:pPr>
    </w:p>
    <w:p w14:paraId="3DE3A222" w14:textId="0F490E26"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Indonesia</w:t>
      </w:r>
      <w:ins w:id="51" w:author="Thalia Priscilla" w:date="2023-01-04T15:17:00Z">
        <w:r w:rsidR="003A7343">
          <w:rPr>
            <w:rFonts w:ascii="Arial" w:eastAsia="Times New Roman" w:hAnsi="Arial" w:cs="Arial"/>
            <w:color w:val="000000"/>
            <w:sz w:val="22"/>
            <w:szCs w:val="22"/>
            <w:shd w:val="clear" w:color="auto" w:fill="FFFFFF"/>
          </w:rPr>
          <w:t>,</w:t>
        </w:r>
      </w:ins>
      <w:del w:id="52" w:author="Thalia Priscilla" w:date="2023-01-04T15:17:00Z">
        <w:r w:rsidRPr="000D7468" w:rsidDel="003A7343">
          <w:rPr>
            <w:rFonts w:ascii="Arial" w:eastAsia="Times New Roman" w:hAnsi="Arial" w:cs="Arial"/>
            <w:color w:val="000000"/>
            <w:sz w:val="22"/>
            <w:szCs w:val="22"/>
            <w:shd w:val="clear" w:color="auto" w:fill="FFFFFF"/>
          </w:rPr>
          <w:delText xml:space="preserve"> -</w:delText>
        </w:r>
      </w:del>
      <w:r w:rsidRPr="000D7468">
        <w:rPr>
          <w:rFonts w:ascii="Arial" w:eastAsia="Times New Roman" w:hAnsi="Arial" w:cs="Arial"/>
          <w:color w:val="000000"/>
          <w:sz w:val="22"/>
          <w:szCs w:val="22"/>
          <w:shd w:val="clear" w:color="auto" w:fill="FFFFFF"/>
        </w:rPr>
        <w:t xml:space="preserve"> home to 13,000 islands</w:t>
      </w:r>
      <w:ins w:id="53" w:author="Thalia Priscilla" w:date="2023-01-04T15:17:00Z">
        <w:r w:rsidR="003A7343">
          <w:rPr>
            <w:rFonts w:ascii="Arial" w:eastAsia="Times New Roman" w:hAnsi="Arial" w:cs="Arial"/>
            <w:color w:val="000000"/>
            <w:sz w:val="22"/>
            <w:szCs w:val="22"/>
            <w:shd w:val="clear" w:color="auto" w:fill="FFFFFF"/>
          </w:rPr>
          <w:t>,</w:t>
        </w:r>
      </w:ins>
      <w:del w:id="54" w:author="Thalia Priscilla" w:date="2023-01-04T15:17:00Z">
        <w:r w:rsidRPr="000D7468" w:rsidDel="003A7343">
          <w:rPr>
            <w:rFonts w:ascii="Arial" w:eastAsia="Times New Roman" w:hAnsi="Arial" w:cs="Arial"/>
            <w:color w:val="000000"/>
            <w:sz w:val="22"/>
            <w:szCs w:val="22"/>
            <w:shd w:val="clear" w:color="auto" w:fill="FFFFFF"/>
          </w:rPr>
          <w:delText xml:space="preserve"> -</w:delText>
        </w:r>
      </w:del>
      <w:r w:rsidRPr="000D7468">
        <w:rPr>
          <w:rFonts w:ascii="Arial" w:eastAsia="Times New Roman" w:hAnsi="Arial" w:cs="Arial"/>
          <w:color w:val="000000"/>
          <w:sz w:val="22"/>
          <w:szCs w:val="22"/>
          <w:shd w:val="clear" w:color="auto" w:fill="FFFFFF"/>
        </w:rPr>
        <w:t xml:space="preserve"> has a huge potential for using tidal turbines as an alternative energy source in its vast archipelago of remote islands. This would contribute to reducing Indonesia’s high pollution level. </w:t>
      </w:r>
    </w:p>
    <w:p w14:paraId="60CFB808" w14:textId="77777777" w:rsidR="000D7468" w:rsidRPr="000D7468" w:rsidRDefault="000D7468" w:rsidP="000D7468">
      <w:pPr>
        <w:rPr>
          <w:rFonts w:ascii="Times New Roman" w:eastAsia="Times New Roman" w:hAnsi="Times New Roman" w:cs="Times New Roman"/>
        </w:rPr>
      </w:pPr>
    </w:p>
    <w:p w14:paraId="1BD40844"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Although there are some turbines currently functioning, they only generate small amounts of energy because the utilization of fluid mechanics is still in the early stages. Understanding fluid dynamics could lead to new designs for harnessing more kinetic energy, therefore, generating more electricity. This requires a good understanding of what occurs underwater to create a device that could operate smoothly. In addition, developing my engineering design skills is crucial for making accurate models to simulate real life scenarios. </w:t>
      </w:r>
    </w:p>
    <w:p w14:paraId="304DC7C2" w14:textId="77777777" w:rsidR="000D7468" w:rsidRPr="000D7468" w:rsidRDefault="000D7468" w:rsidP="000D7468">
      <w:pPr>
        <w:rPr>
          <w:rFonts w:ascii="Times New Roman" w:eastAsia="Times New Roman" w:hAnsi="Times New Roman" w:cs="Times New Roman"/>
        </w:rPr>
      </w:pPr>
    </w:p>
    <w:p w14:paraId="32F53A04"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To be able to do this, majoring in Mechanical Engineering is the optimal choice.</w:t>
      </w:r>
      <w:r w:rsidRPr="000D7468">
        <w:rPr>
          <w:rFonts w:ascii="Arial" w:eastAsia="Times New Roman" w:hAnsi="Arial" w:cs="Arial"/>
          <w:color w:val="000000"/>
          <w:sz w:val="22"/>
          <w:szCs w:val="22"/>
        </w:rPr>
        <w:t xml:space="preserve"> Pursuing Mechanical Engineering at UIUC would enable me to be at the forefront of building efficient, high energy density and sustainable energy technologies.</w:t>
      </w:r>
    </w:p>
    <w:p w14:paraId="04BF6B72" w14:textId="29F3FF0A" w:rsidR="000D7468" w:rsidRDefault="000D7468" w:rsidP="000D7468">
      <w:pPr>
        <w:rPr>
          <w:ins w:id="55" w:author="Thalia Priscilla" w:date="2023-01-04T15:25:00Z"/>
          <w:rFonts w:ascii="Times New Roman" w:eastAsia="Times New Roman" w:hAnsi="Times New Roman" w:cs="Times New Roman"/>
        </w:rPr>
      </w:pPr>
    </w:p>
    <w:p w14:paraId="108BE0D4" w14:textId="32EAB3BA" w:rsidR="00E72898" w:rsidRPr="000D7468" w:rsidRDefault="00E72898" w:rsidP="000D7468">
      <w:pPr>
        <w:rPr>
          <w:rFonts w:ascii="Times New Roman" w:eastAsia="Times New Roman" w:hAnsi="Times New Roman" w:cs="Times New Roman"/>
        </w:rPr>
      </w:pPr>
      <w:ins w:id="56" w:author="Thalia Priscilla" w:date="2023-01-04T15:25:00Z">
        <w:r>
          <w:rPr>
            <w:rFonts w:ascii="Times New Roman" w:eastAsia="Times New Roman" w:hAnsi="Times New Roman" w:cs="Times New Roman"/>
          </w:rPr>
          <w:t>Notes: I think this is good.</w:t>
        </w:r>
      </w:ins>
    </w:p>
    <w:p w14:paraId="016F0D43" w14:textId="3E89AC89"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3-01-04T15:04:00Z" w:initials="TP">
    <w:p w14:paraId="2A90D72C" w14:textId="651FBA25" w:rsidR="003A7343" w:rsidRDefault="003A7343">
      <w:pPr>
        <w:pStyle w:val="CommentText"/>
      </w:pPr>
      <w:r>
        <w:rPr>
          <w:rStyle w:val="CommentReference"/>
        </w:rPr>
        <w:annotationRef/>
      </w:r>
      <w:r>
        <w:t>Insert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90D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1411" w16cex:dateUtc="2023-01-04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90D72C" w16cid:durableId="276014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68"/>
    <w:rsid w:val="000D7468"/>
    <w:rsid w:val="00185506"/>
    <w:rsid w:val="003A7343"/>
    <w:rsid w:val="004854E7"/>
    <w:rsid w:val="0062459E"/>
    <w:rsid w:val="00CE3C18"/>
    <w:rsid w:val="00E72898"/>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C524E4"/>
  <w15:chartTrackingRefBased/>
  <w15:docId w15:val="{B717E16B-C2ED-454E-92C7-8B10D19D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46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A7343"/>
  </w:style>
  <w:style w:type="character" w:styleId="CommentReference">
    <w:name w:val="annotation reference"/>
    <w:basedOn w:val="DefaultParagraphFont"/>
    <w:uiPriority w:val="99"/>
    <w:semiHidden/>
    <w:unhideWhenUsed/>
    <w:rsid w:val="003A7343"/>
    <w:rPr>
      <w:sz w:val="16"/>
      <w:szCs w:val="16"/>
    </w:rPr>
  </w:style>
  <w:style w:type="paragraph" w:styleId="CommentText">
    <w:name w:val="annotation text"/>
    <w:basedOn w:val="Normal"/>
    <w:link w:val="CommentTextChar"/>
    <w:uiPriority w:val="99"/>
    <w:semiHidden/>
    <w:unhideWhenUsed/>
    <w:rsid w:val="003A7343"/>
    <w:rPr>
      <w:sz w:val="20"/>
      <w:szCs w:val="20"/>
    </w:rPr>
  </w:style>
  <w:style w:type="character" w:customStyle="1" w:styleId="CommentTextChar">
    <w:name w:val="Comment Text Char"/>
    <w:basedOn w:val="DefaultParagraphFont"/>
    <w:link w:val="CommentText"/>
    <w:uiPriority w:val="99"/>
    <w:semiHidden/>
    <w:rsid w:val="003A7343"/>
    <w:rPr>
      <w:sz w:val="20"/>
      <w:szCs w:val="20"/>
    </w:rPr>
  </w:style>
  <w:style w:type="paragraph" w:styleId="CommentSubject">
    <w:name w:val="annotation subject"/>
    <w:basedOn w:val="CommentText"/>
    <w:next w:val="CommentText"/>
    <w:link w:val="CommentSubjectChar"/>
    <w:uiPriority w:val="99"/>
    <w:semiHidden/>
    <w:unhideWhenUsed/>
    <w:rsid w:val="003A7343"/>
    <w:rPr>
      <w:b/>
      <w:bCs/>
    </w:rPr>
  </w:style>
  <w:style w:type="character" w:customStyle="1" w:styleId="CommentSubjectChar">
    <w:name w:val="Comment Subject Char"/>
    <w:basedOn w:val="CommentTextChar"/>
    <w:link w:val="CommentSubject"/>
    <w:uiPriority w:val="99"/>
    <w:semiHidden/>
    <w:rsid w:val="003A7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1213">
      <w:bodyDiv w:val="1"/>
      <w:marLeft w:val="0"/>
      <w:marRight w:val="0"/>
      <w:marTop w:val="0"/>
      <w:marBottom w:val="0"/>
      <w:divBdr>
        <w:top w:val="none" w:sz="0" w:space="0" w:color="auto"/>
        <w:left w:val="none" w:sz="0" w:space="0" w:color="auto"/>
        <w:bottom w:val="none" w:sz="0" w:space="0" w:color="auto"/>
        <w:right w:val="none" w:sz="0" w:space="0" w:color="auto"/>
      </w:divBdr>
    </w:div>
    <w:div w:id="162268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2317</Characters>
  <Application>Microsoft Office Word</Application>
  <DocSecurity>0</DocSecurity>
  <Lines>38</Lines>
  <Paragraphs>10</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2023-01-04T08:26:00Z</dcterms:created>
  <dcterms:modified xsi:type="dcterms:W3CDTF">2023-01-04T08:26:00Z</dcterms:modified>
</cp:coreProperties>
</file>