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26CC6" w14:textId="77777777" w:rsidR="00A57CD5" w:rsidRPr="00A57CD5" w:rsidRDefault="00A57CD5" w:rsidP="00A57CD5">
      <w:pPr>
        <w:rPr>
          <w:rFonts w:ascii="Times New Roman" w:eastAsia="Times New Roman" w:hAnsi="Times New Roman" w:cs="Times New Roman"/>
        </w:rPr>
      </w:pPr>
      <w:r w:rsidRPr="00A57CD5">
        <w:rPr>
          <w:rFonts w:ascii="Arial" w:eastAsia="Times New Roman" w:hAnsi="Arial" w:cs="Arial"/>
          <w:color w:val="000000"/>
          <w:sz w:val="22"/>
          <w:szCs w:val="22"/>
          <w:shd w:val="clear" w:color="auto" w:fill="FFF2CC"/>
        </w:rPr>
        <w:t>1. Describe a situation you witnessed, or were involved in, where someone was treated unfairly or discriminated against. How did you respond, and would you do anything differently if that situation occurred again? (120 words)</w:t>
      </w:r>
    </w:p>
    <w:p w14:paraId="2B63AA18" w14:textId="77777777" w:rsidR="00A57CD5" w:rsidRPr="00A57CD5" w:rsidRDefault="00A57CD5" w:rsidP="00A57CD5">
      <w:pPr>
        <w:rPr>
          <w:rFonts w:ascii="Times New Roman" w:eastAsia="Times New Roman" w:hAnsi="Times New Roman" w:cs="Times New Roman"/>
        </w:rPr>
      </w:pPr>
    </w:p>
    <w:p w14:paraId="29811D1B" w14:textId="265A1EFB" w:rsidR="00A57CD5" w:rsidRPr="00A57CD5" w:rsidRDefault="00A57CD5" w:rsidP="00A57CD5">
      <w:pPr>
        <w:jc w:val="both"/>
        <w:rPr>
          <w:rFonts w:ascii="Times New Roman" w:eastAsia="Times New Roman" w:hAnsi="Times New Roman" w:cs="Times New Roman"/>
        </w:rPr>
      </w:pPr>
      <w:r w:rsidRPr="00A57CD5">
        <w:rPr>
          <w:rFonts w:ascii="Arial" w:eastAsia="Times New Roman" w:hAnsi="Arial" w:cs="Arial"/>
          <w:color w:val="000000"/>
          <w:sz w:val="22"/>
          <w:szCs w:val="22"/>
          <w:shd w:val="clear" w:color="auto" w:fill="FFFFFF"/>
        </w:rPr>
        <w:t xml:space="preserve">I </w:t>
      </w:r>
      <w:del w:id="0" w:author="Microsoft Office User" w:date="2023-01-27T16:27:00Z">
        <w:r w:rsidRPr="00A57CD5" w:rsidDel="00DD24E9">
          <w:rPr>
            <w:rFonts w:ascii="Arial" w:eastAsia="Times New Roman" w:hAnsi="Arial" w:cs="Arial"/>
            <w:color w:val="000000"/>
            <w:sz w:val="22"/>
            <w:szCs w:val="22"/>
            <w:shd w:val="clear" w:color="auto" w:fill="FFFFFF"/>
          </w:rPr>
          <w:delText xml:space="preserve">saw </w:delText>
        </w:r>
      </w:del>
      <w:ins w:id="1" w:author="Microsoft Office User" w:date="2023-01-27T16:27:00Z">
        <w:r w:rsidR="00DD24E9">
          <w:rPr>
            <w:rFonts w:ascii="Arial" w:eastAsia="Times New Roman" w:hAnsi="Arial" w:cs="Arial"/>
            <w:color w:val="000000"/>
            <w:sz w:val="22"/>
            <w:szCs w:val="22"/>
            <w:shd w:val="clear" w:color="auto" w:fill="FFFFFF"/>
          </w:rPr>
          <w:t>had</w:t>
        </w:r>
        <w:r w:rsidR="00DD24E9" w:rsidRPr="00A57CD5">
          <w:rPr>
            <w:rFonts w:ascii="Arial" w:eastAsia="Times New Roman" w:hAnsi="Arial" w:cs="Arial"/>
            <w:color w:val="000000"/>
            <w:sz w:val="22"/>
            <w:szCs w:val="22"/>
            <w:shd w:val="clear" w:color="auto" w:fill="FFFFFF"/>
          </w:rPr>
          <w:t xml:space="preserve"> </w:t>
        </w:r>
      </w:ins>
      <w:r w:rsidRPr="00A57CD5">
        <w:rPr>
          <w:rFonts w:ascii="Arial" w:eastAsia="Times New Roman" w:hAnsi="Arial" w:cs="Arial"/>
          <w:color w:val="000000"/>
          <w:sz w:val="22"/>
          <w:szCs w:val="22"/>
          <w:shd w:val="clear" w:color="auto" w:fill="FFFFFF"/>
        </w:rPr>
        <w:t xml:space="preserve">a classmate who </w:t>
      </w:r>
      <w:del w:id="2" w:author="Microsoft Office User" w:date="2023-01-27T16:25:00Z">
        <w:r w:rsidRPr="00A57CD5" w:rsidDel="00FF77DE">
          <w:rPr>
            <w:rFonts w:ascii="Arial" w:eastAsia="Times New Roman" w:hAnsi="Arial" w:cs="Arial"/>
            <w:color w:val="000000"/>
            <w:sz w:val="22"/>
            <w:szCs w:val="22"/>
            <w:shd w:val="clear" w:color="auto" w:fill="FFFFFF"/>
          </w:rPr>
          <w:delText>experienced unfair treatment from</w:delText>
        </w:r>
      </w:del>
      <w:ins w:id="3" w:author="Microsoft Office User" w:date="2023-01-27T16:25:00Z">
        <w:r w:rsidR="00FF77DE">
          <w:rPr>
            <w:rFonts w:ascii="Arial" w:eastAsia="Times New Roman" w:hAnsi="Arial" w:cs="Arial"/>
            <w:color w:val="000000"/>
            <w:sz w:val="22"/>
            <w:szCs w:val="22"/>
            <w:shd w:val="clear" w:color="auto" w:fill="FFFFFF"/>
          </w:rPr>
          <w:t>was often taunted by</w:t>
        </w:r>
      </w:ins>
      <w:r w:rsidRPr="00A57CD5">
        <w:rPr>
          <w:rFonts w:ascii="Arial" w:eastAsia="Times New Roman" w:hAnsi="Arial" w:cs="Arial"/>
          <w:color w:val="000000"/>
          <w:sz w:val="22"/>
          <w:szCs w:val="22"/>
          <w:shd w:val="clear" w:color="auto" w:fill="FFFFFF"/>
        </w:rPr>
        <w:t xml:space="preserve"> his friends. He was </w:t>
      </w:r>
      <w:ins w:id="4" w:author="Microsoft Office User" w:date="2023-01-27T16:25:00Z">
        <w:r w:rsidR="00FF77DE">
          <w:rPr>
            <w:rFonts w:ascii="Arial" w:eastAsia="Times New Roman" w:hAnsi="Arial" w:cs="Arial"/>
            <w:color w:val="000000"/>
            <w:sz w:val="22"/>
            <w:szCs w:val="22"/>
            <w:shd w:val="clear" w:color="auto" w:fill="FFFFFF"/>
          </w:rPr>
          <w:t xml:space="preserve">the laughing stock of the group, </w:t>
        </w:r>
      </w:ins>
      <w:r w:rsidRPr="00A57CD5">
        <w:rPr>
          <w:rFonts w:ascii="Arial" w:eastAsia="Times New Roman" w:hAnsi="Arial" w:cs="Arial"/>
          <w:color w:val="000000"/>
          <w:sz w:val="22"/>
          <w:szCs w:val="22"/>
          <w:shd w:val="clear" w:color="auto" w:fill="FFFFFF"/>
        </w:rPr>
        <w:t>constantly made fun of and forced to do embarrassing things</w:t>
      </w:r>
      <w:del w:id="5" w:author="Microsoft Office User" w:date="2023-01-27T16:25:00Z">
        <w:r w:rsidRPr="00A57CD5" w:rsidDel="00FF77DE">
          <w:rPr>
            <w:rFonts w:ascii="Arial" w:eastAsia="Times New Roman" w:hAnsi="Arial" w:cs="Arial"/>
            <w:color w:val="000000"/>
            <w:sz w:val="22"/>
            <w:szCs w:val="22"/>
            <w:shd w:val="clear" w:color="auto" w:fill="FFFFFF"/>
          </w:rPr>
          <w:delText xml:space="preserve"> for laughing stock</w:delText>
        </w:r>
      </w:del>
      <w:r w:rsidRPr="00A57CD5">
        <w:rPr>
          <w:rFonts w:ascii="Arial" w:eastAsia="Times New Roman" w:hAnsi="Arial" w:cs="Arial"/>
          <w:color w:val="000000"/>
          <w:sz w:val="22"/>
          <w:szCs w:val="22"/>
          <w:shd w:val="clear" w:color="auto" w:fill="FFFFFF"/>
        </w:rPr>
        <w:t xml:space="preserve">. After talking with him, I learned that he actually felt uncomfortable but </w:t>
      </w:r>
      <w:del w:id="6" w:author="Microsoft Office User" w:date="2023-01-27T16:27:00Z">
        <w:r w:rsidRPr="00A57CD5" w:rsidDel="00DD24E9">
          <w:rPr>
            <w:rFonts w:ascii="Arial" w:eastAsia="Times New Roman" w:hAnsi="Arial" w:cs="Arial"/>
            <w:color w:val="000000"/>
            <w:sz w:val="22"/>
            <w:szCs w:val="22"/>
            <w:shd w:val="clear" w:color="auto" w:fill="FFFFFF"/>
          </w:rPr>
          <w:delText>was forced to adhere because</w:delText>
        </w:r>
      </w:del>
      <w:ins w:id="7" w:author="Microsoft Office User" w:date="2023-01-27T16:27:00Z">
        <w:r w:rsidR="00DD24E9">
          <w:rPr>
            <w:rFonts w:ascii="Arial" w:eastAsia="Times New Roman" w:hAnsi="Arial" w:cs="Arial"/>
            <w:color w:val="000000"/>
            <w:sz w:val="22"/>
            <w:szCs w:val="22"/>
            <w:shd w:val="clear" w:color="auto" w:fill="FFFFFF"/>
          </w:rPr>
          <w:t>had to so since</w:t>
        </w:r>
      </w:ins>
      <w:r w:rsidRPr="00A57CD5">
        <w:rPr>
          <w:rFonts w:ascii="Arial" w:eastAsia="Times New Roman" w:hAnsi="Arial" w:cs="Arial"/>
          <w:color w:val="000000"/>
          <w:sz w:val="22"/>
          <w:szCs w:val="22"/>
          <w:shd w:val="clear" w:color="auto" w:fill="FFFFFF"/>
        </w:rPr>
        <w:t xml:space="preserve"> he had no other friends. Wanting to help, I urged him to register as a committee for an upcoming school event under the division I was directing</w:t>
      </w:r>
      <w:del w:id="8" w:author="Microsoft Office User" w:date="2023-01-27T16:26:00Z">
        <w:r w:rsidRPr="00A57CD5" w:rsidDel="007A3E6F">
          <w:rPr>
            <w:rFonts w:ascii="Arial" w:eastAsia="Times New Roman" w:hAnsi="Arial" w:cs="Arial"/>
            <w:color w:val="000000"/>
            <w:sz w:val="22"/>
            <w:szCs w:val="22"/>
            <w:shd w:val="clear" w:color="auto" w:fill="FFFFFF"/>
          </w:rPr>
          <w:delText>, thinking that it would integrate him into</w:delText>
        </w:r>
      </w:del>
      <w:del w:id="9" w:author="Microsoft Office User" w:date="2023-01-27T16:28:00Z">
        <w:r w:rsidRPr="00A57CD5" w:rsidDel="001D58EE">
          <w:rPr>
            <w:rFonts w:ascii="Arial" w:eastAsia="Times New Roman" w:hAnsi="Arial" w:cs="Arial"/>
            <w:color w:val="000000"/>
            <w:sz w:val="22"/>
            <w:szCs w:val="22"/>
            <w:shd w:val="clear" w:color="auto" w:fill="FFFFFF"/>
          </w:rPr>
          <w:delText xml:space="preserve"> a better community</w:delText>
        </w:r>
      </w:del>
      <w:r w:rsidRPr="00A57CD5">
        <w:rPr>
          <w:rFonts w:ascii="Arial" w:eastAsia="Times New Roman" w:hAnsi="Arial" w:cs="Arial"/>
          <w:color w:val="000000"/>
          <w:sz w:val="22"/>
          <w:szCs w:val="22"/>
          <w:shd w:val="clear" w:color="auto" w:fill="FFFFFF"/>
        </w:rPr>
        <w:t xml:space="preserve">. After he got accepted, I introduced him to </w:t>
      </w:r>
      <w:del w:id="10" w:author="Microsoft Office User" w:date="2023-01-27T16:28:00Z">
        <w:r w:rsidRPr="00A57CD5" w:rsidDel="001D58EE">
          <w:rPr>
            <w:rFonts w:ascii="Arial" w:eastAsia="Times New Roman" w:hAnsi="Arial" w:cs="Arial"/>
            <w:color w:val="000000"/>
            <w:sz w:val="22"/>
            <w:szCs w:val="22"/>
            <w:shd w:val="clear" w:color="auto" w:fill="FFFFFF"/>
          </w:rPr>
          <w:delText xml:space="preserve">the </w:delText>
        </w:r>
      </w:del>
      <w:r w:rsidRPr="00A57CD5">
        <w:rPr>
          <w:rFonts w:ascii="Arial" w:eastAsia="Times New Roman" w:hAnsi="Arial" w:cs="Arial"/>
          <w:color w:val="000000"/>
          <w:sz w:val="22"/>
          <w:szCs w:val="22"/>
          <w:shd w:val="clear" w:color="auto" w:fill="FFFFFF"/>
        </w:rPr>
        <w:t>other members in the team</w:t>
      </w:r>
      <w:ins w:id="11" w:author="Microsoft Office User" w:date="2023-01-28T00:31:00Z">
        <w:r w:rsidR="006C7F07">
          <w:rPr>
            <w:rFonts w:ascii="Arial" w:eastAsia="Times New Roman" w:hAnsi="Arial" w:cs="Arial"/>
            <w:color w:val="000000"/>
            <w:sz w:val="22"/>
            <w:szCs w:val="22"/>
            <w:shd w:val="clear" w:color="auto" w:fill="FFFFFF"/>
          </w:rPr>
          <w:t xml:space="preserve">, and I </w:t>
        </w:r>
      </w:ins>
      <w:del w:id="12" w:author="Microsoft Office User" w:date="2023-01-28T00:31:00Z">
        <w:r w:rsidRPr="00A57CD5" w:rsidDel="006C7F07">
          <w:rPr>
            <w:rFonts w:ascii="Arial" w:eastAsia="Times New Roman" w:hAnsi="Arial" w:cs="Arial"/>
            <w:color w:val="000000"/>
            <w:sz w:val="22"/>
            <w:szCs w:val="22"/>
            <w:shd w:val="clear" w:color="auto" w:fill="FFFFFF"/>
          </w:rPr>
          <w:delText xml:space="preserve">. , I </w:delText>
        </w:r>
      </w:del>
      <w:r w:rsidRPr="00A57CD5">
        <w:rPr>
          <w:rFonts w:ascii="Arial" w:eastAsia="Times New Roman" w:hAnsi="Arial" w:cs="Arial"/>
          <w:color w:val="000000"/>
          <w:sz w:val="22"/>
          <w:szCs w:val="22"/>
          <w:shd w:val="clear" w:color="auto" w:fill="FFFFFF"/>
        </w:rPr>
        <w:t xml:space="preserve">was glad to see his increasing confidence and growing connections. </w:t>
      </w:r>
      <w:del w:id="13" w:author="Microsoft Office User" w:date="2023-01-28T00:32:00Z">
        <w:r w:rsidRPr="00A57CD5" w:rsidDel="00D71CD0">
          <w:rPr>
            <w:rFonts w:ascii="Arial" w:eastAsia="Times New Roman" w:hAnsi="Arial" w:cs="Arial"/>
            <w:color w:val="000000"/>
            <w:sz w:val="22"/>
            <w:szCs w:val="22"/>
            <w:shd w:val="clear" w:color="auto" w:fill="FFFFFF"/>
          </w:rPr>
          <w:delText>Next time</w:delText>
        </w:r>
      </w:del>
      <w:ins w:id="14" w:author="Microsoft Office User" w:date="2023-01-28T00:32:00Z">
        <w:r w:rsidR="00D71CD0">
          <w:rPr>
            <w:rFonts w:ascii="Arial" w:eastAsia="Times New Roman" w:hAnsi="Arial" w:cs="Arial"/>
            <w:color w:val="000000"/>
            <w:sz w:val="22"/>
            <w:szCs w:val="22"/>
            <w:shd w:val="clear" w:color="auto" w:fill="FFFFFF"/>
          </w:rPr>
          <w:t>If</w:t>
        </w:r>
      </w:ins>
      <w:r w:rsidRPr="00A57CD5">
        <w:rPr>
          <w:rFonts w:ascii="Arial" w:eastAsia="Times New Roman" w:hAnsi="Arial" w:cs="Arial"/>
          <w:color w:val="000000"/>
          <w:sz w:val="22"/>
          <w:szCs w:val="22"/>
          <w:shd w:val="clear" w:color="auto" w:fill="FFFFFF"/>
        </w:rPr>
        <w:t xml:space="preserve"> I encounter a similar situation</w:t>
      </w:r>
      <w:ins w:id="15" w:author="Microsoft Office User" w:date="2023-01-28T00:32:00Z">
        <w:r w:rsidR="00D71CD0">
          <w:rPr>
            <w:rFonts w:ascii="Arial" w:eastAsia="Times New Roman" w:hAnsi="Arial" w:cs="Arial"/>
            <w:color w:val="000000"/>
            <w:sz w:val="22"/>
            <w:szCs w:val="22"/>
            <w:shd w:val="clear" w:color="auto" w:fill="FFFFFF"/>
          </w:rPr>
          <w:t xml:space="preserve"> in the future</w:t>
        </w:r>
      </w:ins>
      <w:r w:rsidRPr="00A57CD5">
        <w:rPr>
          <w:rFonts w:ascii="Arial" w:eastAsia="Times New Roman" w:hAnsi="Arial" w:cs="Arial"/>
          <w:color w:val="000000"/>
          <w:sz w:val="22"/>
          <w:szCs w:val="22"/>
          <w:shd w:val="clear" w:color="auto" w:fill="FFFFFF"/>
        </w:rPr>
        <w:t xml:space="preserve">, I </w:t>
      </w:r>
      <w:del w:id="16" w:author="Microsoft Office User" w:date="2023-01-28T00:32:00Z">
        <w:r w:rsidRPr="00A57CD5" w:rsidDel="006C7F07">
          <w:rPr>
            <w:rFonts w:ascii="Arial" w:eastAsia="Times New Roman" w:hAnsi="Arial" w:cs="Arial"/>
            <w:color w:val="000000"/>
            <w:sz w:val="22"/>
            <w:szCs w:val="22"/>
            <w:shd w:val="clear" w:color="auto" w:fill="FFFFFF"/>
          </w:rPr>
          <w:delText xml:space="preserve">would </w:delText>
        </w:r>
      </w:del>
      <w:ins w:id="17" w:author="Microsoft Office User" w:date="2023-01-28T00:32:00Z">
        <w:r w:rsidR="006C7F07">
          <w:rPr>
            <w:rFonts w:ascii="Arial" w:eastAsia="Times New Roman" w:hAnsi="Arial" w:cs="Arial"/>
            <w:color w:val="000000"/>
            <w:sz w:val="22"/>
            <w:szCs w:val="22"/>
            <w:shd w:val="clear" w:color="auto" w:fill="FFFFFF"/>
          </w:rPr>
          <w:t>will</w:t>
        </w:r>
        <w:r w:rsidR="006C7F07" w:rsidRPr="00A57CD5">
          <w:rPr>
            <w:rFonts w:ascii="Arial" w:eastAsia="Times New Roman" w:hAnsi="Arial" w:cs="Arial"/>
            <w:color w:val="000000"/>
            <w:sz w:val="22"/>
            <w:szCs w:val="22"/>
            <w:shd w:val="clear" w:color="auto" w:fill="FFFFFF"/>
          </w:rPr>
          <w:t xml:space="preserve"> </w:t>
        </w:r>
      </w:ins>
      <w:r w:rsidRPr="00A57CD5">
        <w:rPr>
          <w:rFonts w:ascii="Arial" w:eastAsia="Times New Roman" w:hAnsi="Arial" w:cs="Arial"/>
          <w:color w:val="000000"/>
          <w:sz w:val="22"/>
          <w:szCs w:val="22"/>
          <w:shd w:val="clear" w:color="auto" w:fill="FFFFFF"/>
        </w:rPr>
        <w:t xml:space="preserve">definitely encourage them to get involved </w:t>
      </w:r>
      <w:del w:id="18" w:author="Microsoft Office User" w:date="2023-01-27T16:26:00Z">
        <w:r w:rsidRPr="00A57CD5" w:rsidDel="00DD24E9">
          <w:rPr>
            <w:rFonts w:ascii="Arial" w:eastAsia="Times New Roman" w:hAnsi="Arial" w:cs="Arial"/>
            <w:color w:val="000000"/>
            <w:sz w:val="22"/>
            <w:szCs w:val="22"/>
            <w:shd w:val="clear" w:color="auto" w:fill="FFFFFF"/>
          </w:rPr>
          <w:delText xml:space="preserve">into </w:delText>
        </w:r>
      </w:del>
      <w:ins w:id="19" w:author="Microsoft Office User" w:date="2023-01-27T16:26:00Z">
        <w:r w:rsidR="00DD24E9">
          <w:rPr>
            <w:rFonts w:ascii="Arial" w:eastAsia="Times New Roman" w:hAnsi="Arial" w:cs="Arial"/>
            <w:color w:val="000000"/>
            <w:sz w:val="22"/>
            <w:szCs w:val="22"/>
            <w:shd w:val="clear" w:color="auto" w:fill="FFFFFF"/>
          </w:rPr>
          <w:t>in</w:t>
        </w:r>
        <w:r w:rsidR="00DD24E9" w:rsidRPr="00A57CD5">
          <w:rPr>
            <w:rFonts w:ascii="Arial" w:eastAsia="Times New Roman" w:hAnsi="Arial" w:cs="Arial"/>
            <w:color w:val="000000"/>
            <w:sz w:val="22"/>
            <w:szCs w:val="22"/>
            <w:shd w:val="clear" w:color="auto" w:fill="FFFFFF"/>
          </w:rPr>
          <w:t xml:space="preserve"> </w:t>
        </w:r>
      </w:ins>
      <w:r w:rsidRPr="00A57CD5">
        <w:rPr>
          <w:rFonts w:ascii="Arial" w:eastAsia="Times New Roman" w:hAnsi="Arial" w:cs="Arial"/>
          <w:color w:val="000000"/>
          <w:sz w:val="22"/>
          <w:szCs w:val="22"/>
          <w:shd w:val="clear" w:color="auto" w:fill="FFFFFF"/>
        </w:rPr>
        <w:t>a</w:t>
      </w:r>
      <w:ins w:id="20" w:author="Microsoft Office User" w:date="2023-01-27T16:26:00Z">
        <w:r w:rsidR="00DD24E9">
          <w:rPr>
            <w:rFonts w:ascii="Arial" w:eastAsia="Times New Roman" w:hAnsi="Arial" w:cs="Arial"/>
            <w:color w:val="000000"/>
            <w:sz w:val="22"/>
            <w:szCs w:val="22"/>
            <w:shd w:val="clear" w:color="auto" w:fill="FFFFFF"/>
          </w:rPr>
          <w:t xml:space="preserve"> positive</w:t>
        </w:r>
      </w:ins>
      <w:del w:id="21" w:author="Microsoft Office User" w:date="2023-01-27T16:26:00Z">
        <w:r w:rsidRPr="00A57CD5" w:rsidDel="00DD24E9">
          <w:rPr>
            <w:rFonts w:ascii="Arial" w:eastAsia="Times New Roman" w:hAnsi="Arial" w:cs="Arial"/>
            <w:color w:val="000000"/>
            <w:sz w:val="22"/>
            <w:szCs w:val="22"/>
            <w:shd w:val="clear" w:color="auto" w:fill="FFFFFF"/>
          </w:rPr>
          <w:delText>n</w:delText>
        </w:r>
      </w:del>
      <w:r w:rsidRPr="00A57CD5">
        <w:rPr>
          <w:rFonts w:ascii="Arial" w:eastAsia="Times New Roman" w:hAnsi="Arial" w:cs="Arial"/>
          <w:color w:val="000000"/>
          <w:sz w:val="22"/>
          <w:szCs w:val="22"/>
          <w:shd w:val="clear" w:color="auto" w:fill="FFFFFF"/>
        </w:rPr>
        <w:t xml:space="preserve"> </w:t>
      </w:r>
      <w:del w:id="22" w:author="Microsoft Office User" w:date="2023-01-27T16:29:00Z">
        <w:r w:rsidRPr="00A57CD5" w:rsidDel="007A27B7">
          <w:rPr>
            <w:rFonts w:ascii="Arial" w:eastAsia="Times New Roman" w:hAnsi="Arial" w:cs="Arial"/>
            <w:color w:val="000000"/>
            <w:sz w:val="22"/>
            <w:szCs w:val="22"/>
            <w:shd w:val="clear" w:color="auto" w:fill="FFFFFF"/>
          </w:rPr>
          <w:delText>organization</w:delText>
        </w:r>
      </w:del>
      <w:ins w:id="23" w:author="Microsoft Office User" w:date="2023-01-27T16:29:00Z">
        <w:r w:rsidR="007A27B7">
          <w:rPr>
            <w:rFonts w:ascii="Arial" w:eastAsia="Times New Roman" w:hAnsi="Arial" w:cs="Arial"/>
            <w:color w:val="000000"/>
            <w:sz w:val="22"/>
            <w:szCs w:val="22"/>
            <w:shd w:val="clear" w:color="auto" w:fill="FFFFFF"/>
          </w:rPr>
          <w:t>community</w:t>
        </w:r>
      </w:ins>
      <w:r w:rsidRPr="00A57CD5">
        <w:rPr>
          <w:rFonts w:ascii="Arial" w:eastAsia="Times New Roman" w:hAnsi="Arial" w:cs="Arial"/>
          <w:color w:val="000000"/>
          <w:sz w:val="22"/>
          <w:szCs w:val="22"/>
          <w:shd w:val="clear" w:color="auto" w:fill="FFFFFF"/>
        </w:rPr>
        <w:t>.</w:t>
      </w:r>
      <w:ins w:id="24" w:author="Microsoft Office User" w:date="2023-01-27T16:30:00Z">
        <w:r w:rsidR="007A27B7">
          <w:rPr>
            <w:rFonts w:ascii="Arial" w:eastAsia="Times New Roman" w:hAnsi="Arial" w:cs="Arial"/>
            <w:color w:val="000000"/>
            <w:sz w:val="22"/>
            <w:szCs w:val="22"/>
            <w:shd w:val="clear" w:color="auto" w:fill="FFFFFF"/>
          </w:rPr>
          <w:t xml:space="preserve"> – 119 words</w:t>
        </w:r>
      </w:ins>
    </w:p>
    <w:p w14:paraId="59466C19" w14:textId="77777777" w:rsidR="00A57CD5" w:rsidRPr="00A57CD5" w:rsidRDefault="00A57CD5" w:rsidP="00A57CD5">
      <w:pPr>
        <w:rPr>
          <w:rFonts w:ascii="Times New Roman" w:eastAsia="Times New Roman" w:hAnsi="Times New Roman" w:cs="Times New Roman"/>
        </w:rPr>
      </w:pPr>
    </w:p>
    <w:p w14:paraId="7DADEC5F" w14:textId="77777777" w:rsidR="00A57CD5" w:rsidRPr="00A57CD5" w:rsidRDefault="00A57CD5" w:rsidP="00A57CD5">
      <w:pPr>
        <w:rPr>
          <w:rFonts w:ascii="Times New Roman" w:eastAsia="Times New Roman" w:hAnsi="Times New Roman" w:cs="Times New Roman"/>
        </w:rPr>
      </w:pPr>
      <w:r w:rsidRPr="00A57CD5">
        <w:rPr>
          <w:rFonts w:ascii="Arial" w:eastAsia="Times New Roman" w:hAnsi="Arial" w:cs="Arial"/>
          <w:color w:val="000000"/>
          <w:sz w:val="22"/>
          <w:szCs w:val="22"/>
          <w:shd w:val="clear" w:color="auto" w:fill="FFF2CC"/>
        </w:rPr>
        <w:t>2. Briefly describe a personal goal you have set for yourself, and how long you have been working to achieve this goal. Who did you turn to for advice or help, and what was their role? What did you learn about yourself? (120 words)</w:t>
      </w:r>
    </w:p>
    <w:p w14:paraId="1451EAEE" w14:textId="77777777" w:rsidR="00A57CD5" w:rsidRPr="00A57CD5" w:rsidRDefault="00A57CD5" w:rsidP="00A57CD5">
      <w:pPr>
        <w:rPr>
          <w:rFonts w:ascii="Times New Roman" w:eastAsia="Times New Roman" w:hAnsi="Times New Roman" w:cs="Times New Roman"/>
        </w:rPr>
      </w:pPr>
    </w:p>
    <w:p w14:paraId="3969B127" w14:textId="0D88DAD6" w:rsidR="00D6010A" w:rsidRDefault="00A57CD5" w:rsidP="00A57CD5">
      <w:pPr>
        <w:jc w:val="both"/>
        <w:rPr>
          <w:ins w:id="25" w:author="Microsoft Office User" w:date="2023-01-27T16:35:00Z"/>
          <w:rFonts w:ascii="Arial" w:eastAsia="Times New Roman" w:hAnsi="Arial" w:cs="Arial"/>
          <w:color w:val="000000"/>
          <w:sz w:val="22"/>
          <w:szCs w:val="22"/>
          <w:shd w:val="clear" w:color="auto" w:fill="FFFFFF"/>
        </w:rPr>
      </w:pPr>
      <w:r w:rsidRPr="00A57CD5">
        <w:rPr>
          <w:rFonts w:ascii="Arial" w:eastAsia="Times New Roman" w:hAnsi="Arial" w:cs="Arial"/>
          <w:color w:val="000000"/>
          <w:sz w:val="22"/>
          <w:szCs w:val="22"/>
          <w:shd w:val="clear" w:color="auto" w:fill="FFFFFF"/>
        </w:rPr>
        <w:t>Since I turned 17, I’ve been aiming for a well</w:t>
      </w:r>
      <w:ins w:id="26" w:author="Microsoft Office User" w:date="2023-01-28T00:34:00Z">
        <w:r w:rsidR="00E26607">
          <w:rPr>
            <w:rFonts w:ascii="Arial" w:eastAsia="Times New Roman" w:hAnsi="Arial" w:cs="Arial"/>
            <w:color w:val="000000"/>
            <w:sz w:val="22"/>
            <w:szCs w:val="22"/>
            <w:shd w:val="clear" w:color="auto" w:fill="FFFFFF"/>
          </w:rPr>
          <w:t>-</w:t>
        </w:r>
      </w:ins>
      <w:del w:id="27" w:author="Microsoft Office User" w:date="2023-01-28T00:34:00Z">
        <w:r w:rsidRPr="00A57CD5" w:rsidDel="00E26607">
          <w:rPr>
            <w:rFonts w:ascii="Arial" w:eastAsia="Times New Roman" w:hAnsi="Arial" w:cs="Arial"/>
            <w:color w:val="000000"/>
            <w:sz w:val="22"/>
            <w:szCs w:val="22"/>
            <w:shd w:val="clear" w:color="auto" w:fill="FFFFFF"/>
          </w:rPr>
          <w:delText xml:space="preserve"> </w:delText>
        </w:r>
      </w:del>
      <w:r w:rsidRPr="00A57CD5">
        <w:rPr>
          <w:rFonts w:ascii="Arial" w:eastAsia="Times New Roman" w:hAnsi="Arial" w:cs="Arial"/>
          <w:color w:val="000000"/>
          <w:sz w:val="22"/>
          <w:szCs w:val="22"/>
          <w:shd w:val="clear" w:color="auto" w:fill="FFFFFF"/>
        </w:rPr>
        <w:t>balanced life. I’d strive to be academically ambitious</w:t>
      </w:r>
      <w:del w:id="28" w:author="Microsoft Office User" w:date="2023-01-27T16:31:00Z">
        <w:r w:rsidRPr="00A57CD5" w:rsidDel="00545281">
          <w:rPr>
            <w:rFonts w:ascii="Arial" w:eastAsia="Times New Roman" w:hAnsi="Arial" w:cs="Arial"/>
            <w:color w:val="000000"/>
            <w:sz w:val="22"/>
            <w:szCs w:val="22"/>
            <w:shd w:val="clear" w:color="auto" w:fill="FFFFFF"/>
          </w:rPr>
          <w:delText>,</w:delText>
        </w:r>
      </w:del>
      <w:r w:rsidRPr="00A57CD5">
        <w:rPr>
          <w:rFonts w:ascii="Arial" w:eastAsia="Times New Roman" w:hAnsi="Arial" w:cs="Arial"/>
          <w:color w:val="000000"/>
          <w:sz w:val="22"/>
          <w:szCs w:val="22"/>
          <w:shd w:val="clear" w:color="auto" w:fill="FFFFFF"/>
        </w:rPr>
        <w:t xml:space="preserve"> while pursuing a wide spectrum of activities</w:t>
      </w:r>
      <w:ins w:id="29" w:author="Microsoft Office User" w:date="2023-01-28T00:34:00Z">
        <w:r w:rsidR="005C1838">
          <w:rPr>
            <w:rFonts w:ascii="Arial" w:eastAsia="Times New Roman" w:hAnsi="Arial" w:cs="Arial"/>
            <w:color w:val="000000"/>
            <w:sz w:val="22"/>
            <w:szCs w:val="22"/>
            <w:shd w:val="clear" w:color="auto" w:fill="FFFFFF"/>
          </w:rPr>
          <w:t>,</w:t>
        </w:r>
      </w:ins>
      <w:r w:rsidRPr="00A57CD5">
        <w:rPr>
          <w:rFonts w:ascii="Arial" w:eastAsia="Times New Roman" w:hAnsi="Arial" w:cs="Arial"/>
          <w:color w:val="000000"/>
          <w:sz w:val="22"/>
          <w:szCs w:val="22"/>
          <w:shd w:val="clear" w:color="auto" w:fill="FFFFFF"/>
        </w:rPr>
        <w:t xml:space="preserve"> from basketball to </w:t>
      </w:r>
      <w:ins w:id="30" w:author="Microsoft Office User" w:date="2023-01-28T00:34:00Z">
        <w:r w:rsidR="005C1838">
          <w:rPr>
            <w:rFonts w:ascii="Arial" w:eastAsia="Times New Roman" w:hAnsi="Arial" w:cs="Arial"/>
            <w:color w:val="000000"/>
            <w:sz w:val="22"/>
            <w:szCs w:val="22"/>
            <w:shd w:val="clear" w:color="auto" w:fill="FFFFFF"/>
          </w:rPr>
          <w:t xml:space="preserve">the </w:t>
        </w:r>
      </w:ins>
      <w:r w:rsidRPr="00A57CD5">
        <w:rPr>
          <w:rFonts w:ascii="Arial" w:eastAsia="Times New Roman" w:hAnsi="Arial" w:cs="Arial"/>
          <w:color w:val="000000"/>
          <w:sz w:val="22"/>
          <w:szCs w:val="22"/>
          <w:shd w:val="clear" w:color="auto" w:fill="FFFFFF"/>
        </w:rPr>
        <w:t>arts</w:t>
      </w:r>
      <w:ins w:id="31" w:author="Microsoft Office User" w:date="2023-01-27T16:31:00Z">
        <w:r w:rsidR="00285C3A">
          <w:rPr>
            <w:rFonts w:ascii="Arial" w:eastAsia="Times New Roman" w:hAnsi="Arial" w:cs="Arial"/>
            <w:color w:val="000000"/>
            <w:sz w:val="22"/>
            <w:szCs w:val="22"/>
            <w:shd w:val="clear" w:color="auto" w:fill="FFFFFF"/>
          </w:rPr>
          <w:t xml:space="preserve">. Moreover, </w:t>
        </w:r>
      </w:ins>
      <w:del w:id="32" w:author="Microsoft Office User" w:date="2023-01-27T16:31:00Z">
        <w:r w:rsidRPr="00A57CD5" w:rsidDel="00285C3A">
          <w:rPr>
            <w:rFonts w:ascii="Arial" w:eastAsia="Times New Roman" w:hAnsi="Arial" w:cs="Arial"/>
            <w:color w:val="000000"/>
            <w:sz w:val="22"/>
            <w:szCs w:val="22"/>
            <w:shd w:val="clear" w:color="auto" w:fill="FFFFFF"/>
          </w:rPr>
          <w:delText>, and still</w:delText>
        </w:r>
      </w:del>
      <w:ins w:id="33" w:author="Microsoft Office User" w:date="2023-01-27T16:31:00Z">
        <w:r w:rsidR="00285C3A">
          <w:rPr>
            <w:rFonts w:ascii="Arial" w:eastAsia="Times New Roman" w:hAnsi="Arial" w:cs="Arial"/>
            <w:color w:val="000000"/>
            <w:sz w:val="22"/>
            <w:szCs w:val="22"/>
            <w:shd w:val="clear" w:color="auto" w:fill="FFFFFF"/>
          </w:rPr>
          <w:t>I aim to</w:t>
        </w:r>
      </w:ins>
      <w:r w:rsidRPr="00A57CD5">
        <w:rPr>
          <w:rFonts w:ascii="Arial" w:eastAsia="Times New Roman" w:hAnsi="Arial" w:cs="Arial"/>
          <w:color w:val="000000"/>
          <w:sz w:val="22"/>
          <w:szCs w:val="22"/>
          <w:shd w:val="clear" w:color="auto" w:fill="FFFFFF"/>
        </w:rPr>
        <w:t xml:space="preserve"> maintain</w:t>
      </w:r>
      <w:del w:id="34" w:author="Microsoft Office User" w:date="2023-01-27T16:31:00Z">
        <w:r w:rsidRPr="00A57CD5" w:rsidDel="00285C3A">
          <w:rPr>
            <w:rFonts w:ascii="Arial" w:eastAsia="Times New Roman" w:hAnsi="Arial" w:cs="Arial"/>
            <w:color w:val="000000"/>
            <w:sz w:val="22"/>
            <w:szCs w:val="22"/>
            <w:shd w:val="clear" w:color="auto" w:fill="FFFFFF"/>
          </w:rPr>
          <w:delText>ing</w:delText>
        </w:r>
      </w:del>
      <w:r w:rsidRPr="00A57CD5">
        <w:rPr>
          <w:rFonts w:ascii="Arial" w:eastAsia="Times New Roman" w:hAnsi="Arial" w:cs="Arial"/>
          <w:color w:val="000000"/>
          <w:sz w:val="22"/>
          <w:szCs w:val="22"/>
          <w:shd w:val="clear" w:color="auto" w:fill="FFFFFF"/>
        </w:rPr>
        <w:t xml:space="preserve"> good health through proper sleep and regular exercise.</w:t>
      </w:r>
      <w:del w:id="35" w:author="Microsoft Office User" w:date="2023-01-27T16:34:00Z">
        <w:r w:rsidRPr="00A57CD5" w:rsidDel="00D6010A">
          <w:rPr>
            <w:rFonts w:ascii="Arial" w:eastAsia="Times New Roman" w:hAnsi="Arial" w:cs="Arial"/>
            <w:color w:val="000000"/>
            <w:sz w:val="22"/>
            <w:szCs w:val="22"/>
            <w:shd w:val="clear" w:color="auto" w:fill="FFFFFF"/>
          </w:rPr>
          <w:delText xml:space="preserve"> I also wish to forge connections with great people through attending organizations and social activities.</w:delText>
        </w:r>
      </w:del>
      <w:r w:rsidRPr="00A57CD5">
        <w:rPr>
          <w:rFonts w:ascii="Arial" w:eastAsia="Times New Roman" w:hAnsi="Arial" w:cs="Arial"/>
          <w:color w:val="000000"/>
          <w:sz w:val="22"/>
          <w:szCs w:val="22"/>
          <w:shd w:val="clear" w:color="auto" w:fill="FFFFFF"/>
        </w:rPr>
        <w:t xml:space="preserve"> I noticed that </w:t>
      </w:r>
      <w:del w:id="36" w:author="Microsoft Office User" w:date="2023-01-27T16:32:00Z">
        <w:r w:rsidRPr="00A57CD5" w:rsidDel="00B14CB7">
          <w:rPr>
            <w:rFonts w:ascii="Arial" w:eastAsia="Times New Roman" w:hAnsi="Arial" w:cs="Arial"/>
            <w:color w:val="000000"/>
            <w:sz w:val="22"/>
            <w:szCs w:val="22"/>
            <w:shd w:val="clear" w:color="auto" w:fill="FFFFFF"/>
          </w:rPr>
          <w:delText>these are a lot of goals</w:delText>
        </w:r>
      </w:del>
      <w:ins w:id="37" w:author="Microsoft Office User" w:date="2023-01-27T16:32:00Z">
        <w:r w:rsidR="00B14CB7">
          <w:rPr>
            <w:rFonts w:ascii="Arial" w:eastAsia="Times New Roman" w:hAnsi="Arial" w:cs="Arial"/>
            <w:color w:val="000000"/>
            <w:sz w:val="22"/>
            <w:szCs w:val="22"/>
            <w:shd w:val="clear" w:color="auto" w:fill="FFFFFF"/>
          </w:rPr>
          <w:t>my goals might be too overwhelming</w:t>
        </w:r>
      </w:ins>
      <w:del w:id="38" w:author="Microsoft Office User" w:date="2023-01-27T16:35:00Z">
        <w:r w:rsidRPr="00A57CD5" w:rsidDel="00D6010A">
          <w:rPr>
            <w:rFonts w:ascii="Arial" w:eastAsia="Times New Roman" w:hAnsi="Arial" w:cs="Arial"/>
            <w:color w:val="000000"/>
            <w:sz w:val="22"/>
            <w:szCs w:val="22"/>
            <w:shd w:val="clear" w:color="auto" w:fill="FFFFFF"/>
          </w:rPr>
          <w:delText xml:space="preserve"> </w:delText>
        </w:r>
      </w:del>
      <w:del w:id="39" w:author="Microsoft Office User" w:date="2023-01-27T16:32:00Z">
        <w:r w:rsidRPr="00A57CD5" w:rsidDel="00B14CB7">
          <w:rPr>
            <w:rFonts w:ascii="Arial" w:eastAsia="Times New Roman" w:hAnsi="Arial" w:cs="Arial"/>
            <w:color w:val="000000"/>
            <w:sz w:val="22"/>
            <w:szCs w:val="22"/>
            <w:shd w:val="clear" w:color="auto" w:fill="FFFFFF"/>
          </w:rPr>
          <w:delText xml:space="preserve">for </w:delText>
        </w:r>
      </w:del>
      <w:del w:id="40" w:author="Microsoft Office User" w:date="2023-01-27T16:35:00Z">
        <w:r w:rsidRPr="00A57CD5" w:rsidDel="00D6010A">
          <w:rPr>
            <w:rFonts w:ascii="Arial" w:eastAsia="Times New Roman" w:hAnsi="Arial" w:cs="Arial"/>
            <w:color w:val="000000"/>
            <w:sz w:val="22"/>
            <w:szCs w:val="22"/>
            <w:shd w:val="clear" w:color="auto" w:fill="FFFFFF"/>
          </w:rPr>
          <w:delText>the limited time I have</w:delText>
        </w:r>
      </w:del>
      <w:r w:rsidRPr="00A57CD5">
        <w:rPr>
          <w:rFonts w:ascii="Arial" w:eastAsia="Times New Roman" w:hAnsi="Arial" w:cs="Arial"/>
          <w:color w:val="000000"/>
          <w:sz w:val="22"/>
          <w:szCs w:val="22"/>
          <w:shd w:val="clear" w:color="auto" w:fill="FFFFFF"/>
        </w:rPr>
        <w:t xml:space="preserve">, so I sought advice from my successful seniors. I learned that </w:t>
      </w:r>
      <w:del w:id="41" w:author="Microsoft Office User" w:date="2023-01-27T16:33:00Z">
        <w:r w:rsidRPr="00A57CD5" w:rsidDel="00B14CB7">
          <w:rPr>
            <w:rFonts w:ascii="Arial" w:eastAsia="Times New Roman" w:hAnsi="Arial" w:cs="Arial"/>
            <w:color w:val="000000"/>
            <w:sz w:val="22"/>
            <w:szCs w:val="22"/>
            <w:shd w:val="clear" w:color="auto" w:fill="FFFFFF"/>
          </w:rPr>
          <w:delText>I need to use time more effectively</w:delText>
        </w:r>
      </w:del>
      <w:ins w:id="42" w:author="Microsoft Office User" w:date="2023-01-27T16:33:00Z">
        <w:r w:rsidR="00B14CB7">
          <w:rPr>
            <w:rFonts w:ascii="Arial" w:eastAsia="Times New Roman" w:hAnsi="Arial" w:cs="Arial"/>
            <w:color w:val="000000"/>
            <w:sz w:val="22"/>
            <w:szCs w:val="22"/>
            <w:shd w:val="clear" w:color="auto" w:fill="FFFFFF"/>
          </w:rPr>
          <w:t>proper time management is key</w:t>
        </w:r>
      </w:ins>
      <w:r w:rsidRPr="00A57CD5">
        <w:rPr>
          <w:rFonts w:ascii="Arial" w:eastAsia="Times New Roman" w:hAnsi="Arial" w:cs="Arial"/>
          <w:color w:val="000000"/>
          <w:sz w:val="22"/>
          <w:szCs w:val="22"/>
          <w:shd w:val="clear" w:color="auto" w:fill="FFFFFF"/>
        </w:rPr>
        <w:t xml:space="preserve">. Instead of playing games or watching movies, I should use my free time to </w:t>
      </w:r>
      <w:del w:id="43" w:author="Microsoft Office User" w:date="2023-01-27T16:36:00Z">
        <w:r w:rsidRPr="00A57CD5" w:rsidDel="0087338A">
          <w:rPr>
            <w:rFonts w:ascii="Arial" w:eastAsia="Times New Roman" w:hAnsi="Arial" w:cs="Arial"/>
            <w:color w:val="000000"/>
            <w:sz w:val="22"/>
            <w:szCs w:val="22"/>
            <w:shd w:val="clear" w:color="auto" w:fill="FFFFFF"/>
          </w:rPr>
          <w:delText xml:space="preserve">seek </w:delText>
        </w:r>
      </w:del>
      <w:del w:id="44" w:author="Microsoft Office User" w:date="2023-01-27T16:33:00Z">
        <w:r w:rsidRPr="00A57CD5" w:rsidDel="00B14CB7">
          <w:rPr>
            <w:rFonts w:ascii="Arial" w:eastAsia="Times New Roman" w:hAnsi="Arial" w:cs="Arial"/>
            <w:color w:val="000000"/>
            <w:sz w:val="22"/>
            <w:szCs w:val="22"/>
            <w:shd w:val="clear" w:color="auto" w:fill="FFFFFF"/>
          </w:rPr>
          <w:delText xml:space="preserve">out </w:delText>
        </w:r>
      </w:del>
      <w:del w:id="45" w:author="Microsoft Office User" w:date="2023-01-27T16:36:00Z">
        <w:r w:rsidRPr="00A57CD5" w:rsidDel="0087338A">
          <w:rPr>
            <w:rFonts w:ascii="Arial" w:eastAsia="Times New Roman" w:hAnsi="Arial" w:cs="Arial"/>
            <w:color w:val="000000"/>
            <w:sz w:val="22"/>
            <w:szCs w:val="22"/>
            <w:shd w:val="clear" w:color="auto" w:fill="FFFFFF"/>
          </w:rPr>
          <w:delText>connections as a form of recreation</w:delText>
        </w:r>
      </w:del>
      <w:ins w:id="46" w:author="Microsoft Office User" w:date="2023-01-27T16:36:00Z">
        <w:r w:rsidR="0087338A">
          <w:rPr>
            <w:rFonts w:ascii="Arial" w:eastAsia="Times New Roman" w:hAnsi="Arial" w:cs="Arial"/>
            <w:color w:val="000000"/>
            <w:sz w:val="22"/>
            <w:szCs w:val="22"/>
            <w:shd w:val="clear" w:color="auto" w:fill="FFFFFF"/>
          </w:rPr>
          <w:t>do more productive activities that I also enjoy</w:t>
        </w:r>
      </w:ins>
      <w:r w:rsidRPr="00A57CD5">
        <w:rPr>
          <w:rFonts w:ascii="Arial" w:eastAsia="Times New Roman" w:hAnsi="Arial" w:cs="Arial"/>
          <w:color w:val="000000"/>
          <w:sz w:val="22"/>
          <w:szCs w:val="22"/>
          <w:shd w:val="clear" w:color="auto" w:fill="FFFFFF"/>
        </w:rPr>
        <w:t>.</w:t>
      </w:r>
      <w:ins w:id="47" w:author="Microsoft Office User" w:date="2023-01-27T16:35:00Z">
        <w:r w:rsidR="0047793E">
          <w:rPr>
            <w:rFonts w:ascii="Arial" w:eastAsia="Times New Roman" w:hAnsi="Arial" w:cs="Arial"/>
            <w:color w:val="000000"/>
            <w:sz w:val="22"/>
            <w:szCs w:val="22"/>
            <w:shd w:val="clear" w:color="auto" w:fill="FFFFFF"/>
          </w:rPr>
          <w:t xml:space="preserve"> </w:t>
        </w:r>
      </w:ins>
      <w:ins w:id="48" w:author="Microsoft Office User" w:date="2023-01-27T16:38:00Z">
        <w:r w:rsidR="00B20AB7">
          <w:rPr>
            <w:rFonts w:ascii="Arial" w:eastAsia="Times New Roman" w:hAnsi="Arial" w:cs="Arial"/>
            <w:color w:val="000000"/>
            <w:sz w:val="22"/>
            <w:szCs w:val="22"/>
            <w:shd w:val="clear" w:color="auto" w:fill="FFFFFF"/>
          </w:rPr>
          <w:t xml:space="preserve">Now, I realize that </w:t>
        </w:r>
      </w:ins>
      <w:ins w:id="49" w:author="Microsoft Office User" w:date="2023-01-27T16:39:00Z">
        <w:r w:rsidR="00B20AB7">
          <w:rPr>
            <w:rFonts w:ascii="Arial" w:eastAsia="Times New Roman" w:hAnsi="Arial" w:cs="Arial"/>
            <w:color w:val="000000"/>
            <w:sz w:val="22"/>
            <w:szCs w:val="22"/>
            <w:shd w:val="clear" w:color="auto" w:fill="FFFFFF"/>
          </w:rPr>
          <w:t>I</w:t>
        </w:r>
      </w:ins>
      <w:ins w:id="50" w:author="Microsoft Office User" w:date="2023-01-27T16:38:00Z">
        <w:r w:rsidR="00B20AB7">
          <w:rPr>
            <w:rFonts w:ascii="Arial" w:eastAsia="Times New Roman" w:hAnsi="Arial" w:cs="Arial"/>
            <w:color w:val="000000"/>
            <w:sz w:val="22"/>
            <w:szCs w:val="22"/>
            <w:shd w:val="clear" w:color="auto" w:fill="FFFFFF"/>
          </w:rPr>
          <w:t xml:space="preserve"> </w:t>
        </w:r>
      </w:ins>
      <w:ins w:id="51" w:author="Microsoft Office User" w:date="2023-01-27T16:39:00Z">
        <w:r w:rsidR="00B20AB7">
          <w:rPr>
            <w:rFonts w:ascii="Arial" w:eastAsia="Times New Roman" w:hAnsi="Arial" w:cs="Arial"/>
            <w:color w:val="000000"/>
            <w:sz w:val="22"/>
            <w:szCs w:val="22"/>
            <w:shd w:val="clear" w:color="auto" w:fill="FFFFFF"/>
          </w:rPr>
          <w:t xml:space="preserve">actually </w:t>
        </w:r>
      </w:ins>
      <w:ins w:id="52" w:author="Microsoft Office User" w:date="2023-01-27T16:40:00Z">
        <w:r w:rsidR="00467428">
          <w:rPr>
            <w:rFonts w:ascii="Arial" w:eastAsia="Times New Roman" w:hAnsi="Arial" w:cs="Arial"/>
            <w:color w:val="000000"/>
            <w:sz w:val="22"/>
            <w:szCs w:val="22"/>
            <w:shd w:val="clear" w:color="auto" w:fill="FFFFFF"/>
          </w:rPr>
          <w:t>relish</w:t>
        </w:r>
      </w:ins>
      <w:ins w:id="53" w:author="Microsoft Office User" w:date="2023-01-27T16:39:00Z">
        <w:r w:rsidR="00B20AB7">
          <w:rPr>
            <w:rFonts w:ascii="Arial" w:eastAsia="Times New Roman" w:hAnsi="Arial" w:cs="Arial"/>
            <w:color w:val="000000"/>
            <w:sz w:val="22"/>
            <w:szCs w:val="22"/>
            <w:shd w:val="clear" w:color="auto" w:fill="FFFFFF"/>
          </w:rPr>
          <w:t xml:space="preserve"> using my</w:t>
        </w:r>
      </w:ins>
      <w:ins w:id="54" w:author="Microsoft Office User" w:date="2023-01-27T16:36:00Z">
        <w:r w:rsidR="0087338A">
          <w:rPr>
            <w:rFonts w:ascii="Arial" w:eastAsia="Times New Roman" w:hAnsi="Arial" w:cs="Arial"/>
            <w:color w:val="000000"/>
            <w:sz w:val="22"/>
            <w:szCs w:val="22"/>
            <w:shd w:val="clear" w:color="auto" w:fill="FFFFFF"/>
          </w:rPr>
          <w:t xml:space="preserve"> spare time </w:t>
        </w:r>
      </w:ins>
      <w:ins w:id="55" w:author="Microsoft Office User" w:date="2023-01-27T16:39:00Z">
        <w:r w:rsidR="00B20AB7">
          <w:rPr>
            <w:rFonts w:ascii="Arial" w:eastAsia="Times New Roman" w:hAnsi="Arial" w:cs="Arial"/>
            <w:color w:val="000000"/>
            <w:sz w:val="22"/>
            <w:szCs w:val="22"/>
            <w:shd w:val="clear" w:color="auto" w:fill="FFFFFF"/>
          </w:rPr>
          <w:t>to forge</w:t>
        </w:r>
      </w:ins>
      <w:ins w:id="56" w:author="Microsoft Office User" w:date="2023-01-27T16:35:00Z">
        <w:r w:rsidR="0087338A">
          <w:rPr>
            <w:rFonts w:ascii="Arial" w:eastAsia="Times New Roman" w:hAnsi="Arial" w:cs="Arial"/>
            <w:color w:val="000000"/>
            <w:sz w:val="22"/>
            <w:szCs w:val="22"/>
            <w:shd w:val="clear" w:color="auto" w:fill="FFFFFF"/>
          </w:rPr>
          <w:t xml:space="preserve"> genuine</w:t>
        </w:r>
        <w:r w:rsidR="00D6010A" w:rsidRPr="00A57CD5">
          <w:rPr>
            <w:rFonts w:ascii="Arial" w:eastAsia="Times New Roman" w:hAnsi="Arial" w:cs="Arial"/>
            <w:color w:val="000000"/>
            <w:sz w:val="22"/>
            <w:szCs w:val="22"/>
            <w:shd w:val="clear" w:color="auto" w:fill="FFFFFF"/>
          </w:rPr>
          <w:t xml:space="preserve"> connections with great people </w:t>
        </w:r>
      </w:ins>
      <w:ins w:id="57" w:author="Microsoft Office User" w:date="2023-01-27T16:39:00Z">
        <w:r w:rsidR="00B20AB7">
          <w:rPr>
            <w:rFonts w:ascii="Arial" w:eastAsia="Times New Roman" w:hAnsi="Arial" w:cs="Arial"/>
            <w:color w:val="000000"/>
            <w:sz w:val="22"/>
            <w:szCs w:val="22"/>
            <w:shd w:val="clear" w:color="auto" w:fill="FFFFFF"/>
          </w:rPr>
          <w:t>by</w:t>
        </w:r>
      </w:ins>
      <w:ins w:id="58" w:author="Microsoft Office User" w:date="2023-01-27T16:35:00Z">
        <w:r w:rsidR="00D6010A" w:rsidRPr="00A57CD5">
          <w:rPr>
            <w:rFonts w:ascii="Arial" w:eastAsia="Times New Roman" w:hAnsi="Arial" w:cs="Arial"/>
            <w:color w:val="000000"/>
            <w:sz w:val="22"/>
            <w:szCs w:val="22"/>
            <w:shd w:val="clear" w:color="auto" w:fill="FFFFFF"/>
          </w:rPr>
          <w:t xml:space="preserve"> attending organizations and social activities</w:t>
        </w:r>
        <w:r w:rsidR="00D6010A">
          <w:rPr>
            <w:rFonts w:ascii="Arial" w:eastAsia="Times New Roman" w:hAnsi="Arial" w:cs="Arial"/>
            <w:color w:val="000000"/>
            <w:sz w:val="22"/>
            <w:szCs w:val="22"/>
            <w:shd w:val="clear" w:color="auto" w:fill="FFFFFF"/>
          </w:rPr>
          <w:t>.</w:t>
        </w:r>
      </w:ins>
      <w:ins w:id="59" w:author="Microsoft Office User" w:date="2023-01-27T16:37:00Z">
        <w:r w:rsidR="0047793E">
          <w:rPr>
            <w:rFonts w:ascii="Arial" w:eastAsia="Times New Roman" w:hAnsi="Arial" w:cs="Arial"/>
            <w:color w:val="000000"/>
            <w:sz w:val="22"/>
            <w:szCs w:val="22"/>
            <w:shd w:val="clear" w:color="auto" w:fill="FFFFFF"/>
          </w:rPr>
          <w:t xml:space="preserve"> </w:t>
        </w:r>
      </w:ins>
    </w:p>
    <w:p w14:paraId="25AE6E06" w14:textId="26BDFF29" w:rsidR="00A57CD5" w:rsidRPr="00A57CD5" w:rsidRDefault="00A57CD5" w:rsidP="00A57CD5">
      <w:pPr>
        <w:jc w:val="both"/>
        <w:rPr>
          <w:rFonts w:ascii="Times New Roman" w:eastAsia="Times New Roman" w:hAnsi="Times New Roman" w:cs="Times New Roman"/>
        </w:rPr>
      </w:pPr>
      <w:del w:id="60" w:author="Microsoft Office User" w:date="2023-01-27T16:35:00Z">
        <w:r w:rsidRPr="00A57CD5" w:rsidDel="00D6010A">
          <w:rPr>
            <w:rFonts w:ascii="Arial" w:eastAsia="Times New Roman" w:hAnsi="Arial" w:cs="Arial"/>
            <w:color w:val="000000"/>
            <w:sz w:val="22"/>
            <w:szCs w:val="22"/>
            <w:shd w:val="clear" w:color="auto" w:fill="FFFFFF"/>
          </w:rPr>
          <w:delText xml:space="preserve"> </w:delText>
        </w:r>
      </w:del>
      <w:commentRangeStart w:id="61"/>
      <w:r w:rsidRPr="00A57CD5">
        <w:rPr>
          <w:rFonts w:ascii="Arial" w:eastAsia="Times New Roman" w:hAnsi="Arial" w:cs="Arial"/>
          <w:color w:val="000000"/>
          <w:sz w:val="22"/>
          <w:szCs w:val="22"/>
          <w:shd w:val="clear" w:color="auto" w:fill="FFFFFF"/>
        </w:rPr>
        <w:t>I also learned to enjoy the things I do to reduce stress, and make myself more persistent.</w:t>
      </w:r>
      <w:commentRangeEnd w:id="61"/>
      <w:r w:rsidR="006F3038">
        <w:rPr>
          <w:rStyle w:val="CommentReference"/>
        </w:rPr>
        <w:commentReference w:id="61"/>
      </w:r>
    </w:p>
    <w:p w14:paraId="2FBFB38C" w14:textId="77777777" w:rsidR="00A57CD5" w:rsidRPr="00A57CD5" w:rsidRDefault="00A57CD5" w:rsidP="00A57CD5">
      <w:pPr>
        <w:rPr>
          <w:rFonts w:ascii="Times New Roman" w:eastAsia="Times New Roman" w:hAnsi="Times New Roman" w:cs="Times New Roman"/>
        </w:rPr>
      </w:pPr>
    </w:p>
    <w:p w14:paraId="6857D3C1" w14:textId="77777777" w:rsidR="00A57CD5" w:rsidRPr="00A57CD5" w:rsidRDefault="00A57CD5" w:rsidP="00A57CD5">
      <w:pPr>
        <w:rPr>
          <w:rFonts w:ascii="Times New Roman" w:eastAsia="Times New Roman" w:hAnsi="Times New Roman" w:cs="Times New Roman"/>
        </w:rPr>
      </w:pPr>
      <w:r w:rsidRPr="00A57CD5">
        <w:rPr>
          <w:rFonts w:ascii="Arial" w:eastAsia="Times New Roman" w:hAnsi="Arial" w:cs="Arial"/>
          <w:color w:val="000000"/>
          <w:sz w:val="22"/>
          <w:szCs w:val="22"/>
          <w:shd w:val="clear" w:color="auto" w:fill="FFF2CC"/>
        </w:rPr>
        <w:t> 3. Describe an example of a situation where you took on a leadership role, helped resolve a dispute, or contributed to a group's goals. What was your role, what were your responsibilities, and what contribution did you make? (120 words)</w:t>
      </w:r>
    </w:p>
    <w:p w14:paraId="0C638169" w14:textId="77777777" w:rsidR="00A57CD5" w:rsidRPr="00A57CD5" w:rsidRDefault="00A57CD5" w:rsidP="00A57CD5">
      <w:pPr>
        <w:rPr>
          <w:rFonts w:ascii="Times New Roman" w:eastAsia="Times New Roman" w:hAnsi="Times New Roman" w:cs="Times New Roman"/>
        </w:rPr>
      </w:pPr>
    </w:p>
    <w:p w14:paraId="60685B01" w14:textId="79A8BEB2" w:rsidR="00A57CD5" w:rsidRPr="00A57CD5" w:rsidRDefault="00A57CD5" w:rsidP="00A57CD5">
      <w:pPr>
        <w:jc w:val="both"/>
        <w:rPr>
          <w:rFonts w:ascii="Times New Roman" w:eastAsia="Times New Roman" w:hAnsi="Times New Roman" w:cs="Times New Roman"/>
        </w:rPr>
      </w:pPr>
      <w:r w:rsidRPr="00A57CD5">
        <w:rPr>
          <w:rFonts w:ascii="Arial" w:eastAsia="Times New Roman" w:hAnsi="Arial" w:cs="Arial"/>
          <w:color w:val="000000"/>
          <w:sz w:val="22"/>
          <w:szCs w:val="22"/>
        </w:rPr>
        <w:t>Since 10th grade</w:t>
      </w:r>
      <w:ins w:id="62" w:author="Microsoft Office User" w:date="2023-01-27T16:41:00Z">
        <w:r w:rsidR="00835950">
          <w:rPr>
            <w:rFonts w:ascii="Arial" w:eastAsia="Times New Roman" w:hAnsi="Arial" w:cs="Arial"/>
            <w:color w:val="000000"/>
            <w:sz w:val="22"/>
            <w:szCs w:val="22"/>
          </w:rPr>
          <w:t>,</w:t>
        </w:r>
      </w:ins>
      <w:r w:rsidRPr="00A57CD5">
        <w:rPr>
          <w:rFonts w:ascii="Arial" w:eastAsia="Times New Roman" w:hAnsi="Arial" w:cs="Arial"/>
          <w:color w:val="000000"/>
          <w:sz w:val="22"/>
          <w:szCs w:val="22"/>
        </w:rPr>
        <w:t xml:space="preserve"> I </w:t>
      </w:r>
      <w:del w:id="63" w:author="Microsoft Office User" w:date="2023-01-27T16:41:00Z">
        <w:r w:rsidRPr="00A57CD5" w:rsidDel="00835950">
          <w:rPr>
            <w:rFonts w:ascii="Arial" w:eastAsia="Times New Roman" w:hAnsi="Arial" w:cs="Arial"/>
            <w:color w:val="000000"/>
            <w:sz w:val="22"/>
            <w:szCs w:val="22"/>
          </w:rPr>
          <w:delText xml:space="preserve">had </w:delText>
        </w:r>
      </w:del>
      <w:ins w:id="64" w:author="Microsoft Office User" w:date="2023-01-27T16:41:00Z">
        <w:r w:rsidR="00835950">
          <w:rPr>
            <w:rFonts w:ascii="Arial" w:eastAsia="Times New Roman" w:hAnsi="Arial" w:cs="Arial"/>
            <w:color w:val="000000"/>
            <w:sz w:val="22"/>
            <w:szCs w:val="22"/>
          </w:rPr>
          <w:t>have</w:t>
        </w:r>
        <w:r w:rsidR="00835950"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 xml:space="preserve">been a </w:t>
      </w:r>
      <w:del w:id="65" w:author="Microsoft Office User" w:date="2023-01-27T16:41:00Z">
        <w:r w:rsidRPr="00A57CD5" w:rsidDel="00835950">
          <w:rPr>
            <w:rFonts w:ascii="Arial" w:eastAsia="Times New Roman" w:hAnsi="Arial" w:cs="Arial"/>
            <w:color w:val="000000"/>
            <w:sz w:val="22"/>
            <w:szCs w:val="22"/>
          </w:rPr>
          <w:delText xml:space="preserve">member </w:delText>
        </w:r>
      </w:del>
      <w:ins w:id="66" w:author="Microsoft Office User" w:date="2023-01-27T16:41:00Z">
        <w:r w:rsidR="00835950">
          <w:rPr>
            <w:rFonts w:ascii="Arial" w:eastAsia="Times New Roman" w:hAnsi="Arial" w:cs="Arial"/>
            <w:color w:val="000000"/>
            <w:sz w:val="22"/>
            <w:szCs w:val="22"/>
          </w:rPr>
          <w:t>part</w:t>
        </w:r>
        <w:r w:rsidR="00835950"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 xml:space="preserve">of the student council, serving as </w:t>
      </w:r>
      <w:ins w:id="67" w:author="Microsoft Office User" w:date="2023-01-27T16:42:00Z">
        <w:r w:rsidR="008D73AE">
          <w:rPr>
            <w:rFonts w:ascii="Arial" w:eastAsia="Times New Roman" w:hAnsi="Arial" w:cs="Arial"/>
            <w:color w:val="000000"/>
            <w:sz w:val="22"/>
            <w:szCs w:val="22"/>
          </w:rPr>
          <w:t xml:space="preserve">the </w:t>
        </w:r>
      </w:ins>
      <w:r w:rsidRPr="00A57CD5">
        <w:rPr>
          <w:rFonts w:ascii="Arial" w:eastAsia="Times New Roman" w:hAnsi="Arial" w:cs="Arial"/>
          <w:color w:val="000000"/>
          <w:sz w:val="22"/>
          <w:szCs w:val="22"/>
        </w:rPr>
        <w:t xml:space="preserve">head of </w:t>
      </w:r>
      <w:ins w:id="68" w:author="Microsoft Office User" w:date="2023-01-28T00:34:00Z">
        <w:r w:rsidR="005C1838">
          <w:rPr>
            <w:rFonts w:ascii="Arial" w:eastAsia="Times New Roman" w:hAnsi="Arial" w:cs="Arial"/>
            <w:color w:val="000000"/>
            <w:sz w:val="22"/>
            <w:szCs w:val="22"/>
          </w:rPr>
          <w:t xml:space="preserve">the </w:t>
        </w:r>
      </w:ins>
      <w:r w:rsidRPr="00A57CD5">
        <w:rPr>
          <w:rFonts w:ascii="Arial" w:eastAsia="Times New Roman" w:hAnsi="Arial" w:cs="Arial"/>
          <w:color w:val="000000"/>
          <w:sz w:val="22"/>
          <w:szCs w:val="22"/>
        </w:rPr>
        <w:t xml:space="preserve">spiritual </w:t>
      </w:r>
      <w:ins w:id="69" w:author="Microsoft Office User" w:date="2023-01-27T16:42:00Z">
        <w:r w:rsidR="008D73AE">
          <w:rPr>
            <w:rFonts w:ascii="Arial" w:eastAsia="Times New Roman" w:hAnsi="Arial" w:cs="Arial"/>
            <w:color w:val="000000"/>
            <w:sz w:val="22"/>
            <w:szCs w:val="22"/>
          </w:rPr>
          <w:t>and</w:t>
        </w:r>
      </w:ins>
      <w:del w:id="70" w:author="Microsoft Office User" w:date="2023-01-27T16:42:00Z">
        <w:r w:rsidRPr="00A57CD5" w:rsidDel="008D73AE">
          <w:rPr>
            <w:rFonts w:ascii="Arial" w:eastAsia="Times New Roman" w:hAnsi="Arial" w:cs="Arial"/>
            <w:color w:val="000000"/>
            <w:sz w:val="22"/>
            <w:szCs w:val="22"/>
          </w:rPr>
          <w:delText>&amp;</w:delText>
        </w:r>
      </w:del>
      <w:r w:rsidRPr="00A57CD5">
        <w:rPr>
          <w:rFonts w:ascii="Arial" w:eastAsia="Times New Roman" w:hAnsi="Arial" w:cs="Arial"/>
          <w:color w:val="000000"/>
          <w:sz w:val="22"/>
          <w:szCs w:val="22"/>
        </w:rPr>
        <w:t xml:space="preserve"> social division </w:t>
      </w:r>
      <w:ins w:id="71" w:author="Microsoft Office User" w:date="2023-01-28T00:11:00Z">
        <w:r w:rsidR="00441209">
          <w:rPr>
            <w:rFonts w:ascii="Arial" w:eastAsia="Times New Roman" w:hAnsi="Arial" w:cs="Arial"/>
            <w:color w:val="000000"/>
            <w:sz w:val="22"/>
            <w:szCs w:val="22"/>
          </w:rPr>
          <w:t xml:space="preserve">in </w:t>
        </w:r>
      </w:ins>
      <w:del w:id="72" w:author="Microsoft Office User" w:date="2023-01-27T16:42:00Z">
        <w:r w:rsidRPr="00A57CD5" w:rsidDel="008D73AE">
          <w:rPr>
            <w:rFonts w:ascii="Arial" w:eastAsia="Times New Roman" w:hAnsi="Arial" w:cs="Arial"/>
            <w:color w:val="000000"/>
            <w:sz w:val="22"/>
            <w:szCs w:val="22"/>
          </w:rPr>
          <w:delText xml:space="preserve">the </w:delText>
        </w:r>
      </w:del>
      <w:ins w:id="73" w:author="Microsoft Office User" w:date="2023-01-27T16:42:00Z">
        <w:r w:rsidR="008D73AE">
          <w:rPr>
            <w:rFonts w:ascii="Arial" w:eastAsia="Times New Roman" w:hAnsi="Arial" w:cs="Arial"/>
            <w:color w:val="000000"/>
            <w:sz w:val="22"/>
            <w:szCs w:val="22"/>
          </w:rPr>
          <w:t>my</w:t>
        </w:r>
        <w:r w:rsidR="008D73AE"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 xml:space="preserve">first year and </w:t>
      </w:r>
      <w:del w:id="74" w:author="Microsoft Office User" w:date="2023-01-28T00:11:00Z">
        <w:r w:rsidRPr="00A57CD5" w:rsidDel="00441209">
          <w:rPr>
            <w:rFonts w:ascii="Arial" w:eastAsia="Times New Roman" w:hAnsi="Arial" w:cs="Arial"/>
            <w:color w:val="000000"/>
            <w:sz w:val="22"/>
            <w:szCs w:val="22"/>
          </w:rPr>
          <w:delText xml:space="preserve">elected </w:delText>
        </w:r>
      </w:del>
      <w:r w:rsidRPr="00A57CD5">
        <w:rPr>
          <w:rFonts w:ascii="Arial" w:eastAsia="Times New Roman" w:hAnsi="Arial" w:cs="Arial"/>
          <w:color w:val="000000"/>
          <w:sz w:val="22"/>
          <w:szCs w:val="22"/>
        </w:rPr>
        <w:t>as president the following year. I was responsible for leading and overseeing a team of councils to arrange multiple school events and social activities</w:t>
      </w:r>
      <w:del w:id="75" w:author="Microsoft Office User" w:date="2023-01-28T00:35:00Z">
        <w:r w:rsidRPr="00A57CD5" w:rsidDel="005C1838">
          <w:rPr>
            <w:rFonts w:ascii="Arial" w:eastAsia="Times New Roman" w:hAnsi="Arial" w:cs="Arial"/>
            <w:color w:val="000000"/>
            <w:sz w:val="22"/>
            <w:szCs w:val="22"/>
          </w:rPr>
          <w:delText>,</w:delText>
        </w:r>
      </w:del>
      <w:r w:rsidRPr="00A57CD5">
        <w:rPr>
          <w:rFonts w:ascii="Arial" w:eastAsia="Times New Roman" w:hAnsi="Arial" w:cs="Arial"/>
          <w:color w:val="000000"/>
          <w:sz w:val="22"/>
          <w:szCs w:val="22"/>
        </w:rPr>
        <w:t xml:space="preserve"> while coordinating with the school officials for their endorsement. During my leadership, I </w:t>
      </w:r>
      <w:del w:id="76" w:author="Microsoft Office User" w:date="2023-01-28T00:12:00Z">
        <w:r w:rsidRPr="00A57CD5" w:rsidDel="001C3E00">
          <w:rPr>
            <w:rFonts w:ascii="Arial" w:eastAsia="Times New Roman" w:hAnsi="Arial" w:cs="Arial"/>
            <w:color w:val="000000"/>
            <w:sz w:val="22"/>
            <w:szCs w:val="22"/>
          </w:rPr>
          <w:delText>have always attempted to</w:delText>
        </w:r>
      </w:del>
      <w:ins w:id="77" w:author="Microsoft Office User" w:date="2023-01-28T00:12:00Z">
        <w:r w:rsidR="001C3E00">
          <w:rPr>
            <w:rFonts w:ascii="Arial" w:eastAsia="Times New Roman" w:hAnsi="Arial" w:cs="Arial"/>
            <w:color w:val="000000"/>
            <w:sz w:val="22"/>
            <w:szCs w:val="22"/>
          </w:rPr>
          <w:t>made it a priority to</w:t>
        </w:r>
      </w:ins>
      <w:r w:rsidRPr="00A57CD5">
        <w:rPr>
          <w:rFonts w:ascii="Arial" w:eastAsia="Times New Roman" w:hAnsi="Arial" w:cs="Arial"/>
          <w:color w:val="000000"/>
          <w:sz w:val="22"/>
          <w:szCs w:val="22"/>
        </w:rPr>
        <w:t xml:space="preserve"> create </w:t>
      </w:r>
      <w:ins w:id="78" w:author="Microsoft Office User" w:date="2023-01-28T00:35:00Z">
        <w:r w:rsidR="00CF59DF">
          <w:rPr>
            <w:rFonts w:ascii="Arial" w:eastAsia="Times New Roman" w:hAnsi="Arial" w:cs="Arial"/>
            <w:color w:val="000000"/>
            <w:sz w:val="22"/>
            <w:szCs w:val="22"/>
          </w:rPr>
          <w:t xml:space="preserve">a </w:t>
        </w:r>
      </w:ins>
      <w:del w:id="79" w:author="Microsoft Office User" w:date="2023-01-28T00:12:00Z">
        <w:r w:rsidRPr="00A57CD5" w:rsidDel="001C3E00">
          <w:rPr>
            <w:rFonts w:ascii="Arial" w:eastAsia="Times New Roman" w:hAnsi="Arial" w:cs="Arial"/>
            <w:color w:val="000000"/>
            <w:sz w:val="22"/>
            <w:szCs w:val="22"/>
          </w:rPr>
          <w:delText xml:space="preserve">a </w:delText>
        </w:r>
      </w:del>
      <w:r w:rsidRPr="00A57CD5">
        <w:rPr>
          <w:rFonts w:ascii="Arial" w:eastAsia="Times New Roman" w:hAnsi="Arial" w:cs="Arial"/>
          <w:color w:val="000000"/>
          <w:sz w:val="22"/>
          <w:szCs w:val="22"/>
        </w:rPr>
        <w:t>positive</w:t>
      </w:r>
      <w:ins w:id="80" w:author="Microsoft Office User" w:date="2023-01-27T16:43:00Z">
        <w:r w:rsidR="00A34D14">
          <w:rPr>
            <w:rFonts w:ascii="Arial" w:eastAsia="Times New Roman" w:hAnsi="Arial" w:cs="Arial"/>
            <w:color w:val="000000"/>
            <w:sz w:val="22"/>
            <w:szCs w:val="22"/>
          </w:rPr>
          <w:t xml:space="preserve"> and</w:t>
        </w:r>
      </w:ins>
      <w:del w:id="81" w:author="Microsoft Office User" w:date="2023-01-27T16:43:00Z">
        <w:r w:rsidRPr="00A57CD5" w:rsidDel="00A34D14">
          <w:rPr>
            <w:rFonts w:ascii="Arial" w:eastAsia="Times New Roman" w:hAnsi="Arial" w:cs="Arial"/>
            <w:color w:val="000000"/>
            <w:sz w:val="22"/>
            <w:szCs w:val="22"/>
          </w:rPr>
          <w:delText>,</w:delText>
        </w:r>
      </w:del>
      <w:r w:rsidRPr="00A57CD5">
        <w:rPr>
          <w:rFonts w:ascii="Arial" w:eastAsia="Times New Roman" w:hAnsi="Arial" w:cs="Arial"/>
          <w:color w:val="000000"/>
          <w:sz w:val="22"/>
          <w:szCs w:val="22"/>
        </w:rPr>
        <w:t xml:space="preserve"> dispute-free</w:t>
      </w:r>
      <w:del w:id="82" w:author="Microsoft Office User" w:date="2023-01-27T16:43:00Z">
        <w:r w:rsidRPr="00A57CD5" w:rsidDel="00A34D14">
          <w:rPr>
            <w:rFonts w:ascii="Arial" w:eastAsia="Times New Roman" w:hAnsi="Arial" w:cs="Arial"/>
            <w:color w:val="000000"/>
            <w:sz w:val="22"/>
            <w:szCs w:val="22"/>
          </w:rPr>
          <w:delText>,</w:delText>
        </w:r>
      </w:del>
      <w:r w:rsidRPr="00A57CD5">
        <w:rPr>
          <w:rFonts w:ascii="Arial" w:eastAsia="Times New Roman" w:hAnsi="Arial" w:cs="Arial"/>
          <w:color w:val="000000"/>
          <w:sz w:val="22"/>
          <w:szCs w:val="22"/>
        </w:rPr>
        <w:t xml:space="preserve"> work environment by organizing </w:t>
      </w:r>
      <w:ins w:id="83" w:author="Microsoft Office User" w:date="2023-01-28T00:12:00Z">
        <w:r w:rsidR="001C3E00">
          <w:rPr>
            <w:rFonts w:ascii="Arial" w:eastAsia="Times New Roman" w:hAnsi="Arial" w:cs="Arial"/>
            <w:color w:val="000000"/>
            <w:sz w:val="22"/>
            <w:szCs w:val="22"/>
          </w:rPr>
          <w:t xml:space="preserve">many </w:t>
        </w:r>
      </w:ins>
      <w:del w:id="84" w:author="Microsoft Office User" w:date="2023-01-28T00:12:00Z">
        <w:r w:rsidRPr="00A57CD5" w:rsidDel="001C3E00">
          <w:rPr>
            <w:rFonts w:ascii="Arial" w:eastAsia="Times New Roman" w:hAnsi="Arial" w:cs="Arial"/>
            <w:color w:val="000000"/>
            <w:sz w:val="22"/>
            <w:szCs w:val="22"/>
          </w:rPr>
          <w:delText xml:space="preserve">lots of </w:delText>
        </w:r>
      </w:del>
      <w:r w:rsidRPr="00A57CD5">
        <w:rPr>
          <w:rFonts w:ascii="Arial" w:eastAsia="Times New Roman" w:hAnsi="Arial" w:cs="Arial"/>
          <w:color w:val="000000"/>
          <w:sz w:val="22"/>
          <w:szCs w:val="22"/>
        </w:rPr>
        <w:t xml:space="preserve">internal team building activities. This </w:t>
      </w:r>
      <w:del w:id="85" w:author="Microsoft Office User" w:date="2023-01-28T00:13:00Z">
        <w:r w:rsidRPr="00A57CD5" w:rsidDel="001C3E00">
          <w:rPr>
            <w:rFonts w:ascii="Arial" w:eastAsia="Times New Roman" w:hAnsi="Arial" w:cs="Arial"/>
            <w:color w:val="000000"/>
            <w:sz w:val="22"/>
            <w:szCs w:val="22"/>
          </w:rPr>
          <w:delText>allowed me to understand</w:delText>
        </w:r>
      </w:del>
      <w:ins w:id="86" w:author="Microsoft Office User" w:date="2023-01-28T00:13:00Z">
        <w:r w:rsidR="001C3E00">
          <w:rPr>
            <w:rFonts w:ascii="Arial" w:eastAsia="Times New Roman" w:hAnsi="Arial" w:cs="Arial"/>
            <w:color w:val="000000"/>
            <w:sz w:val="22"/>
            <w:szCs w:val="22"/>
          </w:rPr>
          <w:t>gave me insights into</w:t>
        </w:r>
      </w:ins>
      <w:r w:rsidRPr="00A57CD5">
        <w:rPr>
          <w:rFonts w:ascii="Arial" w:eastAsia="Times New Roman" w:hAnsi="Arial" w:cs="Arial"/>
          <w:color w:val="000000"/>
          <w:sz w:val="22"/>
          <w:szCs w:val="22"/>
        </w:rPr>
        <w:t xml:space="preserve"> the strengths and weaknesses of </w:t>
      </w:r>
      <w:del w:id="87" w:author="Microsoft Office User" w:date="2023-01-27T16:43:00Z">
        <w:r w:rsidRPr="00A57CD5" w:rsidDel="00D9682C">
          <w:rPr>
            <w:rFonts w:ascii="Arial" w:eastAsia="Times New Roman" w:hAnsi="Arial" w:cs="Arial"/>
            <w:color w:val="000000"/>
            <w:sz w:val="22"/>
            <w:szCs w:val="22"/>
          </w:rPr>
          <w:delText xml:space="preserve">the </w:delText>
        </w:r>
      </w:del>
      <w:ins w:id="88" w:author="Microsoft Office User" w:date="2023-01-27T16:43:00Z">
        <w:r w:rsidR="00D9682C">
          <w:rPr>
            <w:rFonts w:ascii="Arial" w:eastAsia="Times New Roman" w:hAnsi="Arial" w:cs="Arial"/>
            <w:color w:val="000000"/>
            <w:sz w:val="22"/>
            <w:szCs w:val="22"/>
          </w:rPr>
          <w:t>each</w:t>
        </w:r>
        <w:r w:rsidR="00D9682C"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council member</w:t>
      </w:r>
      <w:del w:id="89" w:author="Microsoft Office User" w:date="2023-01-27T16:44:00Z">
        <w:r w:rsidRPr="00A57CD5" w:rsidDel="00D9682C">
          <w:rPr>
            <w:rFonts w:ascii="Arial" w:eastAsia="Times New Roman" w:hAnsi="Arial" w:cs="Arial"/>
            <w:color w:val="000000"/>
            <w:sz w:val="22"/>
            <w:szCs w:val="22"/>
          </w:rPr>
          <w:delText>s</w:delText>
        </w:r>
      </w:del>
      <w:del w:id="90" w:author="Microsoft Office User" w:date="2023-01-28T00:13:00Z">
        <w:r w:rsidRPr="00A57CD5" w:rsidDel="002C15CA">
          <w:rPr>
            <w:rFonts w:ascii="Arial" w:eastAsia="Times New Roman" w:hAnsi="Arial" w:cs="Arial"/>
            <w:color w:val="000000"/>
            <w:sz w:val="22"/>
            <w:szCs w:val="22"/>
          </w:rPr>
          <w:delText xml:space="preserve"> under my management. This way</w:delText>
        </w:r>
      </w:del>
      <w:ins w:id="91" w:author="Microsoft Office User" w:date="2023-01-28T00:13:00Z">
        <w:r w:rsidR="002C15CA">
          <w:rPr>
            <w:rFonts w:ascii="Arial" w:eastAsia="Times New Roman" w:hAnsi="Arial" w:cs="Arial"/>
            <w:color w:val="000000"/>
            <w:sz w:val="22"/>
            <w:szCs w:val="22"/>
          </w:rPr>
          <w:t>.</w:t>
        </w:r>
      </w:ins>
      <w:del w:id="92" w:author="Microsoft Office User" w:date="2023-01-28T00:13:00Z">
        <w:r w:rsidRPr="00A57CD5" w:rsidDel="002C15CA">
          <w:rPr>
            <w:rFonts w:ascii="Arial" w:eastAsia="Times New Roman" w:hAnsi="Arial" w:cs="Arial"/>
            <w:color w:val="000000"/>
            <w:sz w:val="22"/>
            <w:szCs w:val="22"/>
          </w:rPr>
          <w:delText>,</w:delText>
        </w:r>
      </w:del>
      <w:r w:rsidRPr="00A57CD5">
        <w:rPr>
          <w:rFonts w:ascii="Arial" w:eastAsia="Times New Roman" w:hAnsi="Arial" w:cs="Arial"/>
          <w:color w:val="000000"/>
          <w:sz w:val="22"/>
          <w:szCs w:val="22"/>
        </w:rPr>
        <w:t xml:space="preserve"> </w:t>
      </w:r>
      <w:ins w:id="93" w:author="Microsoft Office User" w:date="2023-01-28T00:13:00Z">
        <w:r w:rsidR="002C15CA">
          <w:rPr>
            <w:rFonts w:ascii="Arial" w:eastAsia="Times New Roman" w:hAnsi="Arial" w:cs="Arial"/>
            <w:color w:val="000000"/>
            <w:sz w:val="22"/>
            <w:szCs w:val="22"/>
          </w:rPr>
          <w:t xml:space="preserve">Thus, </w:t>
        </w:r>
      </w:ins>
      <w:r w:rsidRPr="00A57CD5">
        <w:rPr>
          <w:rFonts w:ascii="Arial" w:eastAsia="Times New Roman" w:hAnsi="Arial" w:cs="Arial"/>
          <w:color w:val="000000"/>
          <w:sz w:val="22"/>
          <w:szCs w:val="22"/>
        </w:rPr>
        <w:t xml:space="preserve">I </w:t>
      </w:r>
      <w:del w:id="94" w:author="Microsoft Office User" w:date="2023-01-28T00:14:00Z">
        <w:r w:rsidRPr="00A57CD5" w:rsidDel="002C15CA">
          <w:rPr>
            <w:rFonts w:ascii="Arial" w:eastAsia="Times New Roman" w:hAnsi="Arial" w:cs="Arial"/>
            <w:color w:val="000000"/>
            <w:sz w:val="22"/>
            <w:szCs w:val="22"/>
          </w:rPr>
          <w:delText>could attempt</w:delText>
        </w:r>
      </w:del>
      <w:ins w:id="95" w:author="Microsoft Office User" w:date="2023-01-28T00:14:00Z">
        <w:r w:rsidR="002C15CA">
          <w:rPr>
            <w:rFonts w:ascii="Arial" w:eastAsia="Times New Roman" w:hAnsi="Arial" w:cs="Arial"/>
            <w:color w:val="000000"/>
            <w:sz w:val="22"/>
            <w:szCs w:val="22"/>
          </w:rPr>
          <w:t>was able</w:t>
        </w:r>
      </w:ins>
      <w:r w:rsidRPr="00A57CD5">
        <w:rPr>
          <w:rFonts w:ascii="Arial" w:eastAsia="Times New Roman" w:hAnsi="Arial" w:cs="Arial"/>
          <w:color w:val="000000"/>
          <w:sz w:val="22"/>
          <w:szCs w:val="22"/>
        </w:rPr>
        <w:t xml:space="preserve"> to nurture their talents, find a solution to their weaknesses, </w:t>
      </w:r>
      <w:del w:id="96" w:author="Microsoft Office User" w:date="2023-01-28T00:14:00Z">
        <w:r w:rsidRPr="00A57CD5" w:rsidDel="002C15CA">
          <w:rPr>
            <w:rFonts w:ascii="Arial" w:eastAsia="Times New Roman" w:hAnsi="Arial" w:cs="Arial"/>
            <w:color w:val="000000"/>
            <w:sz w:val="22"/>
            <w:szCs w:val="22"/>
          </w:rPr>
          <w:delText xml:space="preserve">while </w:delText>
        </w:r>
      </w:del>
      <w:ins w:id="97" w:author="Microsoft Office User" w:date="2023-01-28T00:14:00Z">
        <w:r w:rsidR="002C15CA">
          <w:rPr>
            <w:rFonts w:ascii="Arial" w:eastAsia="Times New Roman" w:hAnsi="Arial" w:cs="Arial"/>
            <w:color w:val="000000"/>
            <w:sz w:val="22"/>
            <w:szCs w:val="22"/>
          </w:rPr>
          <w:t>and</w:t>
        </w:r>
        <w:r w:rsidR="002C15CA" w:rsidRPr="00A57CD5">
          <w:rPr>
            <w:rFonts w:ascii="Arial" w:eastAsia="Times New Roman" w:hAnsi="Arial" w:cs="Arial"/>
            <w:color w:val="000000"/>
            <w:sz w:val="22"/>
            <w:szCs w:val="22"/>
          </w:rPr>
          <w:t xml:space="preserve"> </w:t>
        </w:r>
      </w:ins>
      <w:del w:id="98" w:author="Microsoft Office User" w:date="2023-01-28T00:14:00Z">
        <w:r w:rsidRPr="00A57CD5" w:rsidDel="002C15CA">
          <w:rPr>
            <w:rFonts w:ascii="Arial" w:eastAsia="Times New Roman" w:hAnsi="Arial" w:cs="Arial"/>
            <w:color w:val="000000"/>
            <w:sz w:val="22"/>
            <w:szCs w:val="22"/>
          </w:rPr>
          <w:delText xml:space="preserve">giving </w:delText>
        </w:r>
      </w:del>
      <w:ins w:id="99" w:author="Microsoft Office User" w:date="2023-01-28T00:14:00Z">
        <w:r w:rsidR="00CF59DF">
          <w:rPr>
            <w:rFonts w:ascii="Arial" w:eastAsia="Times New Roman" w:hAnsi="Arial" w:cs="Arial"/>
            <w:color w:val="000000"/>
            <w:sz w:val="22"/>
            <w:szCs w:val="22"/>
          </w:rPr>
          <w:t>gi</w:t>
        </w:r>
        <w:r w:rsidR="002C15CA">
          <w:rPr>
            <w:rFonts w:ascii="Arial" w:eastAsia="Times New Roman" w:hAnsi="Arial" w:cs="Arial"/>
            <w:color w:val="000000"/>
            <w:sz w:val="22"/>
            <w:szCs w:val="22"/>
          </w:rPr>
          <w:t>ve</w:t>
        </w:r>
        <w:r w:rsidR="002C15CA"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them tasks that would properly utilize their strengths.</w:t>
      </w:r>
      <w:ins w:id="100" w:author="Microsoft Office User" w:date="2023-01-28T00:14:00Z">
        <w:r w:rsidR="002C15CA">
          <w:rPr>
            <w:rFonts w:ascii="Arial" w:eastAsia="Times New Roman" w:hAnsi="Arial" w:cs="Arial"/>
            <w:color w:val="000000"/>
            <w:sz w:val="22"/>
            <w:szCs w:val="22"/>
          </w:rPr>
          <w:t>- 119</w:t>
        </w:r>
      </w:ins>
      <w:del w:id="101" w:author="Microsoft Office User" w:date="2023-01-28T00:14:00Z">
        <w:r w:rsidRPr="00A57CD5" w:rsidDel="002C15CA">
          <w:rPr>
            <w:rFonts w:ascii="Arial" w:eastAsia="Times New Roman" w:hAnsi="Arial" w:cs="Arial"/>
            <w:color w:val="000000"/>
            <w:sz w:val="22"/>
            <w:szCs w:val="22"/>
          </w:rPr>
          <w:delText> </w:delText>
        </w:r>
      </w:del>
    </w:p>
    <w:p w14:paraId="1E78289B" w14:textId="77777777" w:rsidR="00A57CD5" w:rsidRPr="00A57CD5" w:rsidRDefault="00A57CD5" w:rsidP="00A57CD5">
      <w:pPr>
        <w:rPr>
          <w:rFonts w:ascii="Times New Roman" w:eastAsia="Times New Roman" w:hAnsi="Times New Roman" w:cs="Times New Roman"/>
        </w:rPr>
      </w:pPr>
    </w:p>
    <w:p w14:paraId="02BA83BA" w14:textId="77777777" w:rsidR="00A57CD5" w:rsidRPr="00A57CD5" w:rsidRDefault="00A57CD5" w:rsidP="00A57CD5">
      <w:pPr>
        <w:rPr>
          <w:rFonts w:ascii="Times New Roman" w:eastAsia="Times New Roman" w:hAnsi="Times New Roman" w:cs="Times New Roman"/>
        </w:rPr>
      </w:pPr>
      <w:r w:rsidRPr="00A57CD5">
        <w:rPr>
          <w:rFonts w:ascii="Arial" w:eastAsia="Times New Roman" w:hAnsi="Arial" w:cs="Arial"/>
          <w:color w:val="000000"/>
          <w:sz w:val="22"/>
          <w:szCs w:val="22"/>
          <w:shd w:val="clear" w:color="auto" w:fill="FFF2CC"/>
        </w:rPr>
        <w:t>4. Describe a group, organization, or community with which you have been involved. How long have you been involved? Describe the impact of your involvement in this community, and what you learned from being a member. (120 words)</w:t>
      </w:r>
    </w:p>
    <w:p w14:paraId="485C19A3" w14:textId="1BEEABA4" w:rsidR="00A57CD5" w:rsidRPr="00DB6F7F" w:rsidRDefault="00A57CD5" w:rsidP="00A57CD5">
      <w:pPr>
        <w:spacing w:before="240" w:after="240"/>
        <w:jc w:val="both"/>
        <w:rPr>
          <w:rFonts w:ascii="Arial" w:eastAsia="Times New Roman" w:hAnsi="Arial" w:cs="Arial"/>
          <w:color w:val="000000"/>
          <w:sz w:val="22"/>
          <w:szCs w:val="22"/>
        </w:rPr>
      </w:pPr>
      <w:del w:id="102" w:author="Microsoft Office User" w:date="2023-01-28T00:15:00Z">
        <w:r w:rsidRPr="00A57CD5" w:rsidDel="002137FB">
          <w:rPr>
            <w:rFonts w:ascii="Arial" w:eastAsia="Times New Roman" w:hAnsi="Arial" w:cs="Arial"/>
            <w:color w:val="000000"/>
            <w:sz w:val="22"/>
            <w:szCs w:val="22"/>
          </w:rPr>
          <w:delText>I have been</w:delText>
        </w:r>
      </w:del>
      <w:ins w:id="103" w:author="Microsoft Office User" w:date="2023-01-28T00:23:00Z">
        <w:r w:rsidR="00DA2AFB">
          <w:rPr>
            <w:rFonts w:ascii="Arial" w:eastAsia="Times New Roman" w:hAnsi="Arial" w:cs="Arial"/>
            <w:color w:val="000000"/>
            <w:sz w:val="22"/>
            <w:szCs w:val="22"/>
          </w:rPr>
          <w:t>Serving as</w:t>
        </w:r>
      </w:ins>
      <w:r w:rsidRPr="00A57CD5">
        <w:rPr>
          <w:rFonts w:ascii="Arial" w:eastAsia="Times New Roman" w:hAnsi="Arial" w:cs="Arial"/>
          <w:color w:val="000000"/>
          <w:sz w:val="22"/>
          <w:szCs w:val="22"/>
        </w:rPr>
        <w:t xml:space="preserve"> an acolyte in my local Catholic church</w:t>
      </w:r>
      <w:ins w:id="104" w:author="Microsoft Office User" w:date="2023-01-28T00:23:00Z">
        <w:r w:rsidR="00DA2AFB" w:rsidRPr="00DA2AFB">
          <w:rPr>
            <w:rFonts w:ascii="Arial" w:eastAsia="Times New Roman" w:hAnsi="Arial" w:cs="Arial"/>
            <w:color w:val="000000"/>
            <w:sz w:val="22"/>
            <w:szCs w:val="22"/>
          </w:rPr>
          <w:t xml:space="preserve"> </w:t>
        </w:r>
        <w:r w:rsidR="00DA2AFB">
          <w:rPr>
            <w:rFonts w:ascii="Arial" w:eastAsia="Times New Roman" w:hAnsi="Arial" w:cs="Arial"/>
            <w:color w:val="000000"/>
            <w:sz w:val="22"/>
            <w:szCs w:val="22"/>
          </w:rPr>
          <w:t>for seven years</w:t>
        </w:r>
      </w:ins>
      <w:del w:id="105" w:author="Microsoft Office User" w:date="2023-01-28T00:22:00Z">
        <w:r w:rsidRPr="00A57CD5" w:rsidDel="00DA2AFB">
          <w:rPr>
            <w:rFonts w:ascii="Arial" w:eastAsia="Times New Roman" w:hAnsi="Arial" w:cs="Arial"/>
            <w:color w:val="000000"/>
            <w:sz w:val="22"/>
            <w:szCs w:val="22"/>
          </w:rPr>
          <w:delText xml:space="preserve"> for 7 years</w:delText>
        </w:r>
      </w:del>
      <w:r w:rsidRPr="00A57CD5">
        <w:rPr>
          <w:rFonts w:ascii="Arial" w:eastAsia="Times New Roman" w:hAnsi="Arial" w:cs="Arial"/>
          <w:color w:val="000000"/>
          <w:sz w:val="22"/>
          <w:szCs w:val="22"/>
        </w:rPr>
        <w:t xml:space="preserve">, </w:t>
      </w:r>
      <w:del w:id="106" w:author="Microsoft Office User" w:date="2023-01-28T00:15:00Z">
        <w:r w:rsidRPr="00A57CD5" w:rsidDel="002137FB">
          <w:rPr>
            <w:rFonts w:ascii="Arial" w:eastAsia="Times New Roman" w:hAnsi="Arial" w:cs="Arial"/>
            <w:color w:val="000000"/>
            <w:sz w:val="22"/>
            <w:szCs w:val="22"/>
          </w:rPr>
          <w:delText xml:space="preserve">where </w:delText>
        </w:r>
      </w:del>
      <w:r w:rsidRPr="00A57CD5">
        <w:rPr>
          <w:rFonts w:ascii="Arial" w:eastAsia="Times New Roman" w:hAnsi="Arial" w:cs="Arial"/>
          <w:color w:val="000000"/>
          <w:sz w:val="22"/>
          <w:szCs w:val="22"/>
        </w:rPr>
        <w:t>I</w:t>
      </w:r>
      <w:ins w:id="107" w:author="Microsoft Office User" w:date="2023-01-28T00:15:00Z">
        <w:r w:rsidR="002137FB">
          <w:rPr>
            <w:rFonts w:ascii="Arial" w:eastAsia="Times New Roman" w:hAnsi="Arial" w:cs="Arial"/>
            <w:color w:val="000000"/>
            <w:sz w:val="22"/>
            <w:szCs w:val="22"/>
          </w:rPr>
          <w:t xml:space="preserve">’ve been </w:t>
        </w:r>
      </w:ins>
      <w:del w:id="108" w:author="Microsoft Office User" w:date="2023-01-28T00:15:00Z">
        <w:r w:rsidRPr="00A57CD5" w:rsidDel="002137FB">
          <w:rPr>
            <w:rFonts w:ascii="Arial" w:eastAsia="Times New Roman" w:hAnsi="Arial" w:cs="Arial"/>
            <w:color w:val="000000"/>
            <w:sz w:val="22"/>
            <w:szCs w:val="22"/>
          </w:rPr>
          <w:delText xml:space="preserve"> </w:delText>
        </w:r>
      </w:del>
      <w:r w:rsidRPr="00A57CD5">
        <w:rPr>
          <w:rFonts w:ascii="Arial" w:eastAsia="Times New Roman" w:hAnsi="Arial" w:cs="Arial"/>
          <w:color w:val="000000"/>
          <w:sz w:val="22"/>
          <w:szCs w:val="22"/>
        </w:rPr>
        <w:t>assist</w:t>
      </w:r>
      <w:ins w:id="109" w:author="Microsoft Office User" w:date="2023-01-28T00:15:00Z">
        <w:r w:rsidR="002137FB">
          <w:rPr>
            <w:rFonts w:ascii="Arial" w:eastAsia="Times New Roman" w:hAnsi="Arial" w:cs="Arial"/>
            <w:color w:val="000000"/>
            <w:sz w:val="22"/>
            <w:szCs w:val="22"/>
          </w:rPr>
          <w:t>ing</w:t>
        </w:r>
      </w:ins>
      <w:r w:rsidRPr="00A57CD5">
        <w:rPr>
          <w:rFonts w:ascii="Arial" w:eastAsia="Times New Roman" w:hAnsi="Arial" w:cs="Arial"/>
          <w:color w:val="000000"/>
          <w:sz w:val="22"/>
          <w:szCs w:val="22"/>
        </w:rPr>
        <w:t xml:space="preserve"> the priest in liturgical celebrations and organiz</w:t>
      </w:r>
      <w:ins w:id="110" w:author="Microsoft Office User" w:date="2023-01-28T00:15:00Z">
        <w:r w:rsidR="002137FB">
          <w:rPr>
            <w:rFonts w:ascii="Arial" w:eastAsia="Times New Roman" w:hAnsi="Arial" w:cs="Arial"/>
            <w:color w:val="000000"/>
            <w:sz w:val="22"/>
            <w:szCs w:val="22"/>
          </w:rPr>
          <w:t>ing</w:t>
        </w:r>
      </w:ins>
      <w:del w:id="111" w:author="Microsoft Office User" w:date="2023-01-28T00:15:00Z">
        <w:r w:rsidRPr="00A57CD5" w:rsidDel="002137FB">
          <w:rPr>
            <w:rFonts w:ascii="Arial" w:eastAsia="Times New Roman" w:hAnsi="Arial" w:cs="Arial"/>
            <w:color w:val="000000"/>
            <w:sz w:val="22"/>
            <w:szCs w:val="22"/>
          </w:rPr>
          <w:delText>e</w:delText>
        </w:r>
      </w:del>
      <w:r w:rsidRPr="00A57CD5">
        <w:rPr>
          <w:rFonts w:ascii="Arial" w:eastAsia="Times New Roman" w:hAnsi="Arial" w:cs="Arial"/>
          <w:color w:val="000000"/>
          <w:sz w:val="22"/>
          <w:szCs w:val="22"/>
        </w:rPr>
        <w:t xml:space="preserve"> </w:t>
      </w:r>
      <w:del w:id="112" w:author="Microsoft Office User" w:date="2023-01-28T00:23:00Z">
        <w:r w:rsidRPr="00A57CD5" w:rsidDel="00DA2AFB">
          <w:rPr>
            <w:rFonts w:ascii="Arial" w:eastAsia="Times New Roman" w:hAnsi="Arial" w:cs="Arial"/>
            <w:color w:val="000000"/>
            <w:sz w:val="22"/>
            <w:szCs w:val="22"/>
          </w:rPr>
          <w:delText xml:space="preserve">other </w:delText>
        </w:r>
      </w:del>
      <w:r w:rsidRPr="00A57CD5">
        <w:rPr>
          <w:rFonts w:ascii="Arial" w:eastAsia="Times New Roman" w:hAnsi="Arial" w:cs="Arial"/>
          <w:color w:val="000000"/>
          <w:sz w:val="22"/>
          <w:szCs w:val="22"/>
        </w:rPr>
        <w:t>social activities</w:t>
      </w:r>
      <w:ins w:id="113" w:author="Microsoft Office User" w:date="2023-01-28T00:36:00Z">
        <w:r w:rsidR="00231E02">
          <w:rPr>
            <w:rFonts w:ascii="Arial" w:eastAsia="Times New Roman" w:hAnsi="Arial" w:cs="Arial"/>
            <w:color w:val="000000"/>
            <w:sz w:val="22"/>
            <w:szCs w:val="22"/>
          </w:rPr>
          <w:t>, such as</w:t>
        </w:r>
      </w:ins>
      <w:ins w:id="114" w:author="Microsoft Office User" w:date="2023-01-28T00:16:00Z">
        <w:r w:rsidR="002137FB">
          <w:rPr>
            <w:rFonts w:ascii="Arial" w:eastAsia="Times New Roman" w:hAnsi="Arial" w:cs="Arial"/>
            <w:color w:val="000000"/>
            <w:sz w:val="22"/>
            <w:szCs w:val="22"/>
          </w:rPr>
          <w:t xml:space="preserve"> </w:t>
        </w:r>
      </w:ins>
      <w:del w:id="115" w:author="Microsoft Office User" w:date="2023-01-28T00:16:00Z">
        <w:r w:rsidRPr="00A57CD5" w:rsidDel="002137FB">
          <w:rPr>
            <w:rFonts w:ascii="Arial" w:eastAsia="Times New Roman" w:hAnsi="Arial" w:cs="Arial"/>
            <w:color w:val="000000"/>
            <w:sz w:val="22"/>
            <w:szCs w:val="22"/>
          </w:rPr>
          <w:delText xml:space="preserve"> </w:delText>
        </w:r>
      </w:del>
      <w:del w:id="116" w:author="Microsoft Office User" w:date="2023-01-28T00:15:00Z">
        <w:r w:rsidRPr="00A57CD5" w:rsidDel="002137FB">
          <w:rPr>
            <w:rFonts w:ascii="Arial" w:eastAsia="Times New Roman" w:hAnsi="Arial" w:cs="Arial"/>
            <w:color w:val="000000"/>
            <w:sz w:val="22"/>
            <w:szCs w:val="22"/>
          </w:rPr>
          <w:delText xml:space="preserve">like </w:delText>
        </w:r>
      </w:del>
      <w:r w:rsidRPr="00A57CD5">
        <w:rPr>
          <w:rFonts w:ascii="Arial" w:eastAsia="Times New Roman" w:hAnsi="Arial" w:cs="Arial"/>
          <w:color w:val="000000"/>
          <w:sz w:val="22"/>
          <w:szCs w:val="22"/>
        </w:rPr>
        <w:t xml:space="preserve">donating to orphanages and </w:t>
      </w:r>
      <w:del w:id="117" w:author="Microsoft Office User" w:date="2023-01-28T00:23:00Z">
        <w:r w:rsidRPr="00A57CD5" w:rsidDel="003E6FCA">
          <w:rPr>
            <w:rFonts w:ascii="Arial" w:eastAsia="Times New Roman" w:hAnsi="Arial" w:cs="Arial"/>
            <w:color w:val="000000"/>
            <w:sz w:val="22"/>
            <w:szCs w:val="22"/>
          </w:rPr>
          <w:delText>helping out</w:delText>
        </w:r>
      </w:del>
      <w:ins w:id="118" w:author="Microsoft Office User" w:date="2023-01-28T00:23:00Z">
        <w:r w:rsidR="003E6FCA">
          <w:rPr>
            <w:rFonts w:ascii="Arial" w:eastAsia="Times New Roman" w:hAnsi="Arial" w:cs="Arial"/>
            <w:color w:val="000000"/>
            <w:sz w:val="22"/>
            <w:szCs w:val="22"/>
          </w:rPr>
          <w:t>volunteering</w:t>
        </w:r>
      </w:ins>
      <w:r w:rsidRPr="00A57CD5">
        <w:rPr>
          <w:rFonts w:ascii="Arial" w:eastAsia="Times New Roman" w:hAnsi="Arial" w:cs="Arial"/>
          <w:color w:val="000000"/>
          <w:sz w:val="22"/>
          <w:szCs w:val="22"/>
        </w:rPr>
        <w:t xml:space="preserve"> </w:t>
      </w:r>
      <w:del w:id="119" w:author="Microsoft Office User" w:date="2023-01-28T00:23:00Z">
        <w:r w:rsidRPr="00A57CD5" w:rsidDel="003E6FCA">
          <w:rPr>
            <w:rFonts w:ascii="Arial" w:eastAsia="Times New Roman" w:hAnsi="Arial" w:cs="Arial"/>
            <w:color w:val="000000"/>
            <w:sz w:val="22"/>
            <w:szCs w:val="22"/>
          </w:rPr>
          <w:delText xml:space="preserve">in </w:delText>
        </w:r>
      </w:del>
      <w:ins w:id="120" w:author="Microsoft Office User" w:date="2023-01-28T00:23:00Z">
        <w:r w:rsidR="003E6FCA">
          <w:rPr>
            <w:rFonts w:ascii="Arial" w:eastAsia="Times New Roman" w:hAnsi="Arial" w:cs="Arial"/>
            <w:color w:val="000000"/>
            <w:sz w:val="22"/>
            <w:szCs w:val="22"/>
          </w:rPr>
          <w:t>at</w:t>
        </w:r>
        <w:r w:rsidR="003E6FCA"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 xml:space="preserve">nursing homes. During the pandemic, I also stepped up as </w:t>
      </w:r>
      <w:ins w:id="121" w:author="Microsoft Office User" w:date="2023-01-28T00:16:00Z">
        <w:r w:rsidR="002137FB">
          <w:rPr>
            <w:rFonts w:ascii="Arial" w:eastAsia="Times New Roman" w:hAnsi="Arial" w:cs="Arial"/>
            <w:color w:val="000000"/>
            <w:sz w:val="22"/>
            <w:szCs w:val="22"/>
          </w:rPr>
          <w:t xml:space="preserve">the </w:t>
        </w:r>
      </w:ins>
      <w:r w:rsidRPr="00A57CD5">
        <w:rPr>
          <w:rFonts w:ascii="Arial" w:eastAsia="Times New Roman" w:hAnsi="Arial" w:cs="Arial"/>
          <w:color w:val="000000"/>
          <w:sz w:val="22"/>
          <w:szCs w:val="22"/>
        </w:rPr>
        <w:t xml:space="preserve">head of the events division </w:t>
      </w:r>
      <w:ins w:id="122" w:author="Microsoft Office User" w:date="2023-01-28T00:23:00Z">
        <w:r w:rsidR="003E6FCA">
          <w:rPr>
            <w:rFonts w:ascii="Arial" w:eastAsia="Times New Roman" w:hAnsi="Arial" w:cs="Arial"/>
            <w:color w:val="000000"/>
            <w:sz w:val="22"/>
            <w:szCs w:val="22"/>
          </w:rPr>
          <w:t xml:space="preserve">and </w:t>
        </w:r>
      </w:ins>
      <w:del w:id="123" w:author="Microsoft Office User" w:date="2023-01-28T00:23:00Z">
        <w:r w:rsidRPr="00A57CD5" w:rsidDel="003E6FCA">
          <w:rPr>
            <w:rFonts w:ascii="Arial" w:eastAsia="Times New Roman" w:hAnsi="Arial" w:cs="Arial"/>
            <w:color w:val="000000"/>
            <w:sz w:val="22"/>
            <w:szCs w:val="22"/>
          </w:rPr>
          <w:delText xml:space="preserve">to </w:delText>
        </w:r>
      </w:del>
      <w:del w:id="124" w:author="Microsoft Office User" w:date="2023-01-28T00:16:00Z">
        <w:r w:rsidRPr="00A57CD5" w:rsidDel="00500717">
          <w:rPr>
            <w:rFonts w:ascii="Arial" w:eastAsia="Times New Roman" w:hAnsi="Arial" w:cs="Arial"/>
            <w:color w:val="000000"/>
            <w:sz w:val="22"/>
            <w:szCs w:val="22"/>
          </w:rPr>
          <w:delText xml:space="preserve">engage </w:delText>
        </w:r>
      </w:del>
      <w:ins w:id="125" w:author="Microsoft Office User" w:date="2023-01-28T00:16:00Z">
        <w:r w:rsidR="003E6FCA">
          <w:rPr>
            <w:rFonts w:ascii="Arial" w:eastAsia="Times New Roman" w:hAnsi="Arial" w:cs="Arial"/>
            <w:color w:val="000000"/>
            <w:sz w:val="22"/>
            <w:szCs w:val="22"/>
          </w:rPr>
          <w:t>reached out</w:t>
        </w:r>
        <w:r w:rsidR="00500717">
          <w:rPr>
            <w:rFonts w:ascii="Arial" w:eastAsia="Times New Roman" w:hAnsi="Arial" w:cs="Arial"/>
            <w:color w:val="000000"/>
            <w:sz w:val="22"/>
            <w:szCs w:val="22"/>
          </w:rPr>
          <w:t xml:space="preserve"> to</w:t>
        </w:r>
        <w:r w:rsidR="00500717"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 xml:space="preserve">inactive members </w:t>
      </w:r>
      <w:del w:id="126" w:author="Microsoft Office User" w:date="2023-01-28T00:24:00Z">
        <w:r w:rsidRPr="00A57CD5" w:rsidDel="003E6FCA">
          <w:rPr>
            <w:rFonts w:ascii="Arial" w:eastAsia="Times New Roman" w:hAnsi="Arial" w:cs="Arial"/>
            <w:color w:val="000000"/>
            <w:sz w:val="22"/>
            <w:szCs w:val="22"/>
          </w:rPr>
          <w:delText xml:space="preserve">and </w:delText>
        </w:r>
      </w:del>
      <w:ins w:id="127" w:author="Microsoft Office User" w:date="2023-01-28T00:24:00Z">
        <w:r w:rsidR="003E6FCA">
          <w:rPr>
            <w:rFonts w:ascii="Arial" w:eastAsia="Times New Roman" w:hAnsi="Arial" w:cs="Arial"/>
            <w:color w:val="000000"/>
            <w:sz w:val="22"/>
            <w:szCs w:val="22"/>
          </w:rPr>
          <w:t>by</w:t>
        </w:r>
        <w:r w:rsidR="003E6FCA"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resuscitat</w:t>
      </w:r>
      <w:ins w:id="128" w:author="Microsoft Office User" w:date="2023-01-28T00:24:00Z">
        <w:r w:rsidR="003E6FCA">
          <w:rPr>
            <w:rFonts w:ascii="Arial" w:eastAsia="Times New Roman" w:hAnsi="Arial" w:cs="Arial"/>
            <w:color w:val="000000"/>
            <w:sz w:val="22"/>
            <w:szCs w:val="22"/>
          </w:rPr>
          <w:t>ing</w:t>
        </w:r>
      </w:ins>
      <w:del w:id="129" w:author="Microsoft Office User" w:date="2023-01-28T00:24:00Z">
        <w:r w:rsidRPr="00A57CD5" w:rsidDel="003E6FCA">
          <w:rPr>
            <w:rFonts w:ascii="Arial" w:eastAsia="Times New Roman" w:hAnsi="Arial" w:cs="Arial"/>
            <w:color w:val="000000"/>
            <w:sz w:val="22"/>
            <w:szCs w:val="22"/>
          </w:rPr>
          <w:delText>e</w:delText>
        </w:r>
      </w:del>
      <w:r w:rsidRPr="00A57CD5">
        <w:rPr>
          <w:rFonts w:ascii="Arial" w:eastAsia="Times New Roman" w:hAnsi="Arial" w:cs="Arial"/>
          <w:color w:val="000000"/>
          <w:sz w:val="22"/>
          <w:szCs w:val="22"/>
        </w:rPr>
        <w:t xml:space="preserve"> social activities</w:t>
      </w:r>
      <w:ins w:id="130" w:author="Microsoft Office User" w:date="2023-01-28T00:36:00Z">
        <w:r w:rsidR="00231E02">
          <w:rPr>
            <w:rFonts w:ascii="Arial" w:eastAsia="Times New Roman" w:hAnsi="Arial" w:cs="Arial"/>
            <w:color w:val="000000"/>
            <w:sz w:val="22"/>
            <w:szCs w:val="22"/>
          </w:rPr>
          <w:t xml:space="preserve">, </w:t>
        </w:r>
      </w:ins>
      <w:del w:id="131" w:author="Microsoft Office User" w:date="2023-01-28T00:36:00Z">
        <w:r w:rsidRPr="00A57CD5" w:rsidDel="00231E02">
          <w:rPr>
            <w:rFonts w:ascii="Arial" w:eastAsia="Times New Roman" w:hAnsi="Arial" w:cs="Arial"/>
            <w:color w:val="000000"/>
            <w:sz w:val="22"/>
            <w:szCs w:val="22"/>
          </w:rPr>
          <w:delText xml:space="preserve"> </w:delText>
        </w:r>
      </w:del>
      <w:del w:id="132" w:author="Microsoft Office User" w:date="2023-01-28T00:16:00Z">
        <w:r w:rsidRPr="00A57CD5" w:rsidDel="00500717">
          <w:rPr>
            <w:rFonts w:ascii="Arial" w:eastAsia="Times New Roman" w:hAnsi="Arial" w:cs="Arial"/>
            <w:color w:val="000000"/>
            <w:sz w:val="22"/>
            <w:szCs w:val="22"/>
          </w:rPr>
          <w:delText xml:space="preserve">by </w:delText>
        </w:r>
      </w:del>
      <w:r w:rsidRPr="00A57CD5">
        <w:rPr>
          <w:rFonts w:ascii="Arial" w:eastAsia="Times New Roman" w:hAnsi="Arial" w:cs="Arial"/>
          <w:color w:val="000000"/>
          <w:sz w:val="22"/>
          <w:szCs w:val="22"/>
        </w:rPr>
        <w:t xml:space="preserve">organizing </w:t>
      </w:r>
      <w:ins w:id="133" w:author="Microsoft Office User" w:date="2023-01-28T00:24:00Z">
        <w:r w:rsidR="00762410">
          <w:rPr>
            <w:rFonts w:ascii="Arial" w:eastAsia="Times New Roman" w:hAnsi="Arial" w:cs="Arial"/>
            <w:color w:val="000000"/>
            <w:sz w:val="22"/>
            <w:szCs w:val="22"/>
          </w:rPr>
          <w:t xml:space="preserve">online </w:t>
        </w:r>
      </w:ins>
      <w:r w:rsidRPr="00A57CD5">
        <w:rPr>
          <w:rFonts w:ascii="Arial" w:eastAsia="Times New Roman" w:hAnsi="Arial" w:cs="Arial"/>
          <w:color w:val="000000"/>
          <w:sz w:val="22"/>
          <w:szCs w:val="22"/>
        </w:rPr>
        <w:t>workshops, seminars, and fundraisers</w:t>
      </w:r>
      <w:del w:id="134" w:author="Microsoft Office User" w:date="2023-01-28T00:24:00Z">
        <w:r w:rsidRPr="00A57CD5" w:rsidDel="00762410">
          <w:rPr>
            <w:rFonts w:ascii="Arial" w:eastAsia="Times New Roman" w:hAnsi="Arial" w:cs="Arial"/>
            <w:color w:val="000000"/>
            <w:sz w:val="22"/>
            <w:szCs w:val="22"/>
          </w:rPr>
          <w:delText xml:space="preserve"> online</w:delText>
        </w:r>
      </w:del>
      <w:r w:rsidRPr="00A57CD5">
        <w:rPr>
          <w:rFonts w:ascii="Arial" w:eastAsia="Times New Roman" w:hAnsi="Arial" w:cs="Arial"/>
          <w:color w:val="000000"/>
          <w:sz w:val="22"/>
          <w:szCs w:val="22"/>
        </w:rPr>
        <w:t xml:space="preserve">. </w:t>
      </w:r>
      <w:ins w:id="135" w:author="Microsoft Office User" w:date="2023-01-28T00:25:00Z">
        <w:r w:rsidR="007C70AB">
          <w:rPr>
            <w:rFonts w:ascii="Arial" w:eastAsia="Times New Roman" w:hAnsi="Arial" w:cs="Arial"/>
            <w:color w:val="000000"/>
            <w:sz w:val="22"/>
            <w:szCs w:val="22"/>
          </w:rPr>
          <w:t xml:space="preserve">Since everyone participated actively in church events, all of us were able to share </w:t>
        </w:r>
        <w:r w:rsidR="007C70AB" w:rsidRPr="00A57CD5">
          <w:rPr>
            <w:rFonts w:ascii="Arial" w:eastAsia="Times New Roman" w:hAnsi="Arial" w:cs="Arial"/>
            <w:color w:val="000000"/>
            <w:sz w:val="22"/>
            <w:szCs w:val="22"/>
          </w:rPr>
          <w:t>fun memories</w:t>
        </w:r>
        <w:r w:rsidR="007C70AB">
          <w:rPr>
            <w:rFonts w:ascii="Arial" w:eastAsia="Times New Roman" w:hAnsi="Arial" w:cs="Arial"/>
            <w:color w:val="000000"/>
            <w:sz w:val="22"/>
            <w:szCs w:val="22"/>
          </w:rPr>
          <w:t xml:space="preserve"> </w:t>
        </w:r>
        <w:r w:rsidR="007C70AB" w:rsidRPr="00A57CD5">
          <w:rPr>
            <w:rFonts w:ascii="Arial" w:eastAsia="Times New Roman" w:hAnsi="Arial" w:cs="Arial"/>
            <w:color w:val="000000"/>
            <w:sz w:val="22"/>
            <w:szCs w:val="22"/>
          </w:rPr>
          <w:t xml:space="preserve">and </w:t>
        </w:r>
        <w:r w:rsidR="00231E02">
          <w:rPr>
            <w:rFonts w:ascii="Arial" w:eastAsia="Times New Roman" w:hAnsi="Arial" w:cs="Arial"/>
            <w:color w:val="000000"/>
            <w:sz w:val="22"/>
            <w:szCs w:val="22"/>
          </w:rPr>
          <w:t>learn</w:t>
        </w:r>
        <w:r w:rsidR="007C70AB">
          <w:rPr>
            <w:rFonts w:ascii="Arial" w:eastAsia="Times New Roman" w:hAnsi="Arial" w:cs="Arial"/>
            <w:color w:val="000000"/>
            <w:sz w:val="22"/>
            <w:szCs w:val="22"/>
          </w:rPr>
          <w:t xml:space="preserve"> to be joyful even during the pandemic</w:t>
        </w:r>
        <w:r w:rsidR="007C70AB" w:rsidRPr="00A57CD5">
          <w:rPr>
            <w:rFonts w:ascii="Arial" w:eastAsia="Times New Roman" w:hAnsi="Arial" w:cs="Arial"/>
            <w:color w:val="000000"/>
            <w:sz w:val="22"/>
            <w:szCs w:val="22"/>
          </w:rPr>
          <w:t>. </w:t>
        </w:r>
      </w:ins>
      <w:del w:id="136" w:author="Microsoft Office User" w:date="2023-01-28T00:16:00Z">
        <w:r w:rsidRPr="00A57CD5" w:rsidDel="00500717">
          <w:rPr>
            <w:rFonts w:ascii="Arial" w:eastAsia="Times New Roman" w:hAnsi="Arial" w:cs="Arial"/>
            <w:color w:val="000000"/>
            <w:sz w:val="22"/>
            <w:szCs w:val="22"/>
          </w:rPr>
          <w:delText>Leading the events division</w:delText>
        </w:r>
      </w:del>
      <w:ins w:id="137" w:author="Microsoft Office User" w:date="2023-01-28T00:18:00Z">
        <w:r w:rsidR="000D21F8">
          <w:rPr>
            <w:rFonts w:ascii="Arial" w:eastAsia="Times New Roman" w:hAnsi="Arial" w:cs="Arial"/>
            <w:color w:val="000000"/>
            <w:sz w:val="22"/>
            <w:szCs w:val="22"/>
          </w:rPr>
          <w:t xml:space="preserve">My role </w:t>
        </w:r>
        <w:r w:rsidR="000D21F8">
          <w:rPr>
            <w:rFonts w:ascii="Arial" w:eastAsia="Times New Roman" w:hAnsi="Arial" w:cs="Arial"/>
            <w:color w:val="000000"/>
            <w:sz w:val="22"/>
            <w:szCs w:val="22"/>
          </w:rPr>
          <w:lastRenderedPageBreak/>
          <w:t>as</w:t>
        </w:r>
      </w:ins>
      <w:del w:id="138" w:author="Microsoft Office User" w:date="2023-01-28T00:18:00Z">
        <w:r w:rsidRPr="00A57CD5" w:rsidDel="000D21F8">
          <w:rPr>
            <w:rFonts w:ascii="Arial" w:eastAsia="Times New Roman" w:hAnsi="Arial" w:cs="Arial"/>
            <w:color w:val="000000"/>
            <w:sz w:val="22"/>
            <w:szCs w:val="22"/>
          </w:rPr>
          <w:delText>, I learned to be</w:delText>
        </w:r>
      </w:del>
      <w:r w:rsidRPr="00A57CD5">
        <w:rPr>
          <w:rFonts w:ascii="Arial" w:eastAsia="Times New Roman" w:hAnsi="Arial" w:cs="Arial"/>
          <w:color w:val="000000"/>
          <w:sz w:val="22"/>
          <w:szCs w:val="22"/>
        </w:rPr>
        <w:t xml:space="preserve"> a leader </w:t>
      </w:r>
      <w:del w:id="139" w:author="Microsoft Office User" w:date="2023-01-28T00:16:00Z">
        <w:r w:rsidRPr="00A57CD5" w:rsidDel="00500717">
          <w:rPr>
            <w:rFonts w:ascii="Arial" w:eastAsia="Times New Roman" w:hAnsi="Arial" w:cs="Arial"/>
            <w:color w:val="000000"/>
            <w:sz w:val="22"/>
            <w:szCs w:val="22"/>
          </w:rPr>
          <w:delText xml:space="preserve">that </w:delText>
        </w:r>
      </w:del>
      <w:ins w:id="140" w:author="Microsoft Office User" w:date="2023-01-28T00:26:00Z">
        <w:r w:rsidR="007C70AB">
          <w:rPr>
            <w:rFonts w:ascii="Arial" w:eastAsia="Times New Roman" w:hAnsi="Arial" w:cs="Arial"/>
            <w:color w:val="000000"/>
            <w:sz w:val="22"/>
            <w:szCs w:val="22"/>
          </w:rPr>
          <w:t>taught</w:t>
        </w:r>
      </w:ins>
      <w:ins w:id="141" w:author="Microsoft Office User" w:date="2023-01-28T00:18:00Z">
        <w:r w:rsidR="000D21F8">
          <w:rPr>
            <w:rFonts w:ascii="Arial" w:eastAsia="Times New Roman" w:hAnsi="Arial" w:cs="Arial"/>
            <w:color w:val="000000"/>
            <w:sz w:val="22"/>
            <w:szCs w:val="22"/>
          </w:rPr>
          <w:t xml:space="preserve"> me to be</w:t>
        </w:r>
      </w:ins>
      <w:ins w:id="142" w:author="Microsoft Office User" w:date="2023-01-28T00:16:00Z">
        <w:r w:rsidR="00500717" w:rsidRPr="00A57CD5">
          <w:rPr>
            <w:rFonts w:ascii="Arial" w:eastAsia="Times New Roman" w:hAnsi="Arial" w:cs="Arial"/>
            <w:color w:val="000000"/>
            <w:sz w:val="22"/>
            <w:szCs w:val="22"/>
          </w:rPr>
          <w:t xml:space="preserve"> </w:t>
        </w:r>
      </w:ins>
      <w:del w:id="143" w:author="Microsoft Office User" w:date="2023-01-28T00:18:00Z">
        <w:r w:rsidRPr="00A57CD5" w:rsidDel="000D21F8">
          <w:rPr>
            <w:rFonts w:ascii="Arial" w:eastAsia="Times New Roman" w:hAnsi="Arial" w:cs="Arial"/>
            <w:color w:val="000000"/>
            <w:sz w:val="22"/>
            <w:szCs w:val="22"/>
          </w:rPr>
          <w:delText xml:space="preserve">is </w:delText>
        </w:r>
      </w:del>
      <w:r w:rsidRPr="00A57CD5">
        <w:rPr>
          <w:rFonts w:ascii="Arial" w:eastAsia="Times New Roman" w:hAnsi="Arial" w:cs="Arial"/>
          <w:color w:val="000000"/>
          <w:sz w:val="22"/>
          <w:szCs w:val="22"/>
        </w:rPr>
        <w:t xml:space="preserve">adaptable, </w:t>
      </w:r>
      <w:del w:id="144" w:author="Microsoft Office User" w:date="2023-01-28T00:17:00Z">
        <w:r w:rsidRPr="00A57CD5" w:rsidDel="00500717">
          <w:rPr>
            <w:rFonts w:ascii="Arial" w:eastAsia="Times New Roman" w:hAnsi="Arial" w:cs="Arial"/>
            <w:color w:val="000000"/>
            <w:sz w:val="22"/>
            <w:szCs w:val="22"/>
          </w:rPr>
          <w:delText>initiative</w:delText>
        </w:r>
      </w:del>
      <w:ins w:id="145" w:author="Microsoft Office User" w:date="2023-01-28T00:17:00Z">
        <w:r w:rsidR="00500717">
          <w:rPr>
            <w:rFonts w:ascii="Arial" w:eastAsia="Times New Roman" w:hAnsi="Arial" w:cs="Arial"/>
            <w:color w:val="000000"/>
            <w:sz w:val="22"/>
            <w:szCs w:val="22"/>
          </w:rPr>
          <w:t>active</w:t>
        </w:r>
      </w:ins>
      <w:r w:rsidRPr="00A57CD5">
        <w:rPr>
          <w:rFonts w:ascii="Arial" w:eastAsia="Times New Roman" w:hAnsi="Arial" w:cs="Arial"/>
          <w:color w:val="000000"/>
          <w:sz w:val="22"/>
          <w:szCs w:val="22"/>
        </w:rPr>
        <w:t xml:space="preserve">, and inventive. As a former </w:t>
      </w:r>
      <w:del w:id="146" w:author="Microsoft Office User" w:date="2023-01-28T00:17:00Z">
        <w:r w:rsidRPr="00A57CD5" w:rsidDel="00500717">
          <w:rPr>
            <w:rFonts w:ascii="Arial" w:eastAsia="Times New Roman" w:hAnsi="Arial" w:cs="Arial"/>
            <w:color w:val="000000"/>
            <w:sz w:val="22"/>
            <w:szCs w:val="22"/>
          </w:rPr>
          <w:delText>self-centered</w:delText>
        </w:r>
      </w:del>
      <w:proofErr w:type="spellStart"/>
      <w:ins w:id="147" w:author="Microsoft Office User" w:date="2023-01-28T00:17:00Z">
        <w:r w:rsidR="00500717" w:rsidRPr="00A57CD5">
          <w:rPr>
            <w:rFonts w:ascii="Arial" w:eastAsia="Times New Roman" w:hAnsi="Arial" w:cs="Arial"/>
            <w:color w:val="000000"/>
            <w:sz w:val="22"/>
            <w:szCs w:val="22"/>
          </w:rPr>
          <w:t>self-cent</w:t>
        </w:r>
      </w:ins>
      <w:ins w:id="148" w:author="Microsoft Office User" w:date="2023-01-28T00:37:00Z">
        <w:r w:rsidR="00231E02">
          <w:rPr>
            <w:rFonts w:ascii="Arial" w:eastAsia="Times New Roman" w:hAnsi="Arial" w:cs="Arial"/>
            <w:color w:val="000000"/>
            <w:sz w:val="22"/>
            <w:szCs w:val="22"/>
          </w:rPr>
          <w:t>e</w:t>
        </w:r>
      </w:ins>
      <w:ins w:id="149" w:author="Microsoft Office User" w:date="2023-01-28T00:17:00Z">
        <w:r w:rsidR="00500717" w:rsidRPr="00A57CD5">
          <w:rPr>
            <w:rFonts w:ascii="Arial" w:eastAsia="Times New Roman" w:hAnsi="Arial" w:cs="Arial"/>
            <w:color w:val="000000"/>
            <w:sz w:val="22"/>
            <w:szCs w:val="22"/>
          </w:rPr>
          <w:t>red</w:t>
        </w:r>
      </w:ins>
      <w:proofErr w:type="spellEnd"/>
      <w:r w:rsidRPr="00A57CD5">
        <w:rPr>
          <w:rFonts w:ascii="Arial" w:eastAsia="Times New Roman" w:hAnsi="Arial" w:cs="Arial"/>
          <w:color w:val="000000"/>
          <w:sz w:val="22"/>
          <w:szCs w:val="22"/>
        </w:rPr>
        <w:t xml:space="preserve"> introvert, being a part of this community </w:t>
      </w:r>
      <w:ins w:id="150" w:author="Microsoft Office User" w:date="2023-01-28T00:37:00Z">
        <w:r w:rsidR="00231E02">
          <w:rPr>
            <w:rFonts w:ascii="Arial" w:eastAsia="Times New Roman" w:hAnsi="Arial" w:cs="Arial"/>
            <w:color w:val="000000"/>
            <w:sz w:val="22"/>
            <w:szCs w:val="22"/>
          </w:rPr>
          <w:t>helped me</w:t>
        </w:r>
      </w:ins>
      <w:ins w:id="151" w:author="Microsoft Office User" w:date="2023-01-28T00:26:00Z">
        <w:r w:rsidR="007C70AB">
          <w:rPr>
            <w:rFonts w:ascii="Arial" w:eastAsia="Times New Roman" w:hAnsi="Arial" w:cs="Arial"/>
            <w:color w:val="000000"/>
            <w:sz w:val="22"/>
            <w:szCs w:val="22"/>
          </w:rPr>
          <w:t xml:space="preserve"> </w:t>
        </w:r>
      </w:ins>
      <w:del w:id="152" w:author="Microsoft Office User" w:date="2023-01-28T00:37:00Z">
        <w:r w:rsidRPr="00A57CD5" w:rsidDel="00231E02">
          <w:rPr>
            <w:rFonts w:ascii="Arial" w:eastAsia="Times New Roman" w:hAnsi="Arial" w:cs="Arial"/>
            <w:color w:val="000000"/>
            <w:sz w:val="22"/>
            <w:szCs w:val="22"/>
          </w:rPr>
          <w:delText xml:space="preserve">made </w:delText>
        </w:r>
      </w:del>
      <w:ins w:id="153" w:author="Microsoft Office User" w:date="2023-01-28T00:37:00Z">
        <w:r w:rsidR="00231E02">
          <w:rPr>
            <w:rFonts w:ascii="Arial" w:eastAsia="Times New Roman" w:hAnsi="Arial" w:cs="Arial"/>
            <w:color w:val="000000"/>
            <w:sz w:val="22"/>
            <w:szCs w:val="22"/>
          </w:rPr>
          <w:t>become</w:t>
        </w:r>
        <w:r w:rsidR="00231E02" w:rsidRPr="00A57CD5">
          <w:rPr>
            <w:rFonts w:ascii="Arial" w:eastAsia="Times New Roman" w:hAnsi="Arial" w:cs="Arial"/>
            <w:color w:val="000000"/>
            <w:sz w:val="22"/>
            <w:szCs w:val="22"/>
          </w:rPr>
          <w:t xml:space="preserve"> </w:t>
        </w:r>
      </w:ins>
      <w:r w:rsidRPr="00A57CD5">
        <w:rPr>
          <w:rFonts w:ascii="Arial" w:eastAsia="Times New Roman" w:hAnsi="Arial" w:cs="Arial"/>
          <w:color w:val="000000"/>
          <w:sz w:val="22"/>
          <w:szCs w:val="22"/>
        </w:rPr>
        <w:t>me more sociable</w:t>
      </w:r>
      <w:del w:id="154" w:author="Microsoft Office User" w:date="2023-01-28T00:37:00Z">
        <w:r w:rsidRPr="00A57CD5" w:rsidDel="00231E02">
          <w:rPr>
            <w:rFonts w:ascii="Arial" w:eastAsia="Times New Roman" w:hAnsi="Arial" w:cs="Arial"/>
            <w:color w:val="000000"/>
            <w:sz w:val="22"/>
            <w:szCs w:val="22"/>
          </w:rPr>
          <w:delText xml:space="preserve"> and open</w:delText>
        </w:r>
      </w:del>
      <w:r w:rsidRPr="00A57CD5">
        <w:rPr>
          <w:rFonts w:ascii="Arial" w:eastAsia="Times New Roman" w:hAnsi="Arial" w:cs="Arial"/>
          <w:color w:val="000000"/>
          <w:sz w:val="22"/>
          <w:szCs w:val="22"/>
        </w:rPr>
        <w:t xml:space="preserve">. </w:t>
      </w:r>
      <w:del w:id="155" w:author="Microsoft Office User" w:date="2023-01-28T00:38:00Z">
        <w:r w:rsidR="00DB6F7F" w:rsidDel="008065DD">
          <w:rPr>
            <w:rFonts w:ascii="Arial" w:eastAsia="Times New Roman" w:hAnsi="Arial" w:cs="Arial"/>
            <w:color w:val="000000"/>
            <w:sz w:val="22"/>
            <w:szCs w:val="22"/>
          </w:rPr>
          <w:delText>–</w:delText>
        </w:r>
      </w:del>
      <w:del w:id="156" w:author="Microsoft Office User" w:date="2023-01-28T00:19:00Z">
        <w:r w:rsidRPr="00A57CD5" w:rsidDel="00452FB4">
          <w:rPr>
            <w:rFonts w:ascii="Arial" w:eastAsia="Times New Roman" w:hAnsi="Arial" w:cs="Arial"/>
            <w:color w:val="000000"/>
            <w:sz w:val="22"/>
            <w:szCs w:val="22"/>
          </w:rPr>
          <w:delText xml:space="preserve">It also made me enjoy social activities for the </w:delText>
        </w:r>
      </w:del>
      <w:del w:id="157" w:author="Microsoft Office User" w:date="2023-01-28T00:25:00Z">
        <w:r w:rsidRPr="00A57CD5" w:rsidDel="007C70AB">
          <w:rPr>
            <w:rFonts w:ascii="Arial" w:eastAsia="Times New Roman" w:hAnsi="Arial" w:cs="Arial"/>
            <w:color w:val="000000"/>
            <w:sz w:val="22"/>
            <w:szCs w:val="22"/>
          </w:rPr>
          <w:delText>fun memories</w:delText>
        </w:r>
      </w:del>
      <w:del w:id="158" w:author="Microsoft Office User" w:date="2023-01-28T00:19:00Z">
        <w:r w:rsidRPr="00A57CD5" w:rsidDel="00E16277">
          <w:rPr>
            <w:rFonts w:ascii="Arial" w:eastAsia="Times New Roman" w:hAnsi="Arial" w:cs="Arial"/>
            <w:color w:val="000000"/>
            <w:sz w:val="22"/>
            <w:szCs w:val="22"/>
          </w:rPr>
          <w:delText xml:space="preserve"> created </w:delText>
        </w:r>
      </w:del>
      <w:del w:id="159" w:author="Microsoft Office User" w:date="2023-01-28T00:25:00Z">
        <w:r w:rsidRPr="00A57CD5" w:rsidDel="007C70AB">
          <w:rPr>
            <w:rFonts w:ascii="Arial" w:eastAsia="Times New Roman" w:hAnsi="Arial" w:cs="Arial"/>
            <w:color w:val="000000"/>
            <w:sz w:val="22"/>
            <w:szCs w:val="22"/>
          </w:rPr>
          <w:delText xml:space="preserve">and </w:delText>
        </w:r>
      </w:del>
      <w:del w:id="160" w:author="Microsoft Office User" w:date="2023-01-28T00:20:00Z">
        <w:r w:rsidRPr="00A57CD5" w:rsidDel="00E16277">
          <w:rPr>
            <w:rFonts w:ascii="Arial" w:eastAsia="Times New Roman" w:hAnsi="Arial" w:cs="Arial"/>
            <w:color w:val="000000"/>
            <w:sz w:val="22"/>
            <w:szCs w:val="22"/>
          </w:rPr>
          <w:delText>the joy I was able to share with others</w:delText>
        </w:r>
      </w:del>
      <w:del w:id="161" w:author="Microsoft Office User" w:date="2023-01-28T00:25:00Z">
        <w:r w:rsidRPr="00A57CD5" w:rsidDel="007C70AB">
          <w:rPr>
            <w:rFonts w:ascii="Arial" w:eastAsia="Times New Roman" w:hAnsi="Arial" w:cs="Arial"/>
            <w:color w:val="000000"/>
            <w:sz w:val="22"/>
            <w:szCs w:val="22"/>
          </w:rPr>
          <w:delText>. </w:delText>
        </w:r>
      </w:del>
    </w:p>
    <w:p w14:paraId="75F3ED3E" w14:textId="26F2944F" w:rsidR="00A57CD5" w:rsidRDefault="00DB6F7F" w:rsidP="00A57CD5">
      <w:pPr>
        <w:rPr>
          <w:rFonts w:ascii="Times New Roman" w:eastAsia="Times New Roman" w:hAnsi="Times New Roman" w:cs="Times New Roman"/>
        </w:rPr>
      </w:pPr>
      <w:r>
        <w:rPr>
          <w:rFonts w:ascii="Times New Roman" w:eastAsia="Times New Roman" w:hAnsi="Times New Roman" w:cs="Times New Roman"/>
        </w:rPr>
        <w:t>Hi Sam,</w:t>
      </w:r>
    </w:p>
    <w:p w14:paraId="10083C00" w14:textId="121FC934" w:rsidR="00DB6F7F" w:rsidRDefault="00813F71" w:rsidP="00A57CD5">
      <w:pPr>
        <w:rPr>
          <w:rFonts w:ascii="Times New Roman" w:eastAsia="Times New Roman" w:hAnsi="Times New Roman" w:cs="Times New Roman"/>
        </w:rPr>
      </w:pPr>
      <w:r>
        <w:rPr>
          <w:rFonts w:ascii="Times New Roman" w:eastAsia="Times New Roman" w:hAnsi="Times New Roman" w:cs="Times New Roman"/>
        </w:rPr>
        <w:t xml:space="preserve">You did a great job </w:t>
      </w:r>
      <w:r w:rsidR="008065DD">
        <w:rPr>
          <w:rFonts w:ascii="Times New Roman" w:eastAsia="Times New Roman" w:hAnsi="Times New Roman" w:cs="Times New Roman"/>
        </w:rPr>
        <w:t xml:space="preserve">by </w:t>
      </w:r>
      <w:r>
        <w:rPr>
          <w:rFonts w:ascii="Times New Roman" w:eastAsia="Times New Roman" w:hAnsi="Times New Roman" w:cs="Times New Roman"/>
        </w:rPr>
        <w:t>reading the</w:t>
      </w:r>
      <w:r w:rsidR="008065DD">
        <w:rPr>
          <w:rFonts w:ascii="Times New Roman" w:eastAsia="Times New Roman" w:hAnsi="Times New Roman" w:cs="Times New Roman"/>
        </w:rPr>
        <w:t xml:space="preserve"> question carefully and providing</w:t>
      </w:r>
      <w:r>
        <w:rPr>
          <w:rFonts w:ascii="Times New Roman" w:eastAsia="Times New Roman" w:hAnsi="Times New Roman" w:cs="Times New Roman"/>
        </w:rPr>
        <w:t xml:space="preserve"> relevant answers. I’ve edited some of your con</w:t>
      </w:r>
      <w:r w:rsidR="00C25D18">
        <w:rPr>
          <w:rFonts w:ascii="Times New Roman" w:eastAsia="Times New Roman" w:hAnsi="Times New Roman" w:cs="Times New Roman"/>
        </w:rPr>
        <w:t>tent to avoid redundancy and mak</w:t>
      </w:r>
      <w:r>
        <w:rPr>
          <w:rFonts w:ascii="Times New Roman" w:eastAsia="Times New Roman" w:hAnsi="Times New Roman" w:cs="Times New Roman"/>
        </w:rPr>
        <w:t xml:space="preserve">e it more coherent. </w:t>
      </w:r>
    </w:p>
    <w:p w14:paraId="7439A2C7" w14:textId="77777777" w:rsidR="00813F71" w:rsidRDefault="00813F71" w:rsidP="00A57CD5">
      <w:pPr>
        <w:rPr>
          <w:rFonts w:ascii="Times New Roman" w:eastAsia="Times New Roman" w:hAnsi="Times New Roman" w:cs="Times New Roman"/>
        </w:rPr>
      </w:pPr>
    </w:p>
    <w:p w14:paraId="01388FF0" w14:textId="1E5BA54D" w:rsidR="00813F71" w:rsidRDefault="00813F71" w:rsidP="00A57CD5">
      <w:pPr>
        <w:rPr>
          <w:rFonts w:ascii="Times New Roman" w:eastAsia="Times New Roman" w:hAnsi="Times New Roman" w:cs="Times New Roman"/>
        </w:rPr>
      </w:pPr>
      <w:r>
        <w:rPr>
          <w:rFonts w:ascii="Times New Roman" w:eastAsia="Times New Roman" w:hAnsi="Times New Roman" w:cs="Times New Roman"/>
        </w:rPr>
        <w:t>Best of luck!</w:t>
      </w:r>
    </w:p>
    <w:p w14:paraId="71F6A66D" w14:textId="3CE14A2C" w:rsidR="00813F71" w:rsidRPr="00A57CD5" w:rsidRDefault="00813F71" w:rsidP="00A57CD5">
      <w:pPr>
        <w:rPr>
          <w:rFonts w:ascii="Times New Roman" w:eastAsia="Times New Roman" w:hAnsi="Times New Roman" w:cs="Times New Roman"/>
        </w:rPr>
      </w:pPr>
      <w:r>
        <w:rPr>
          <w:rFonts w:ascii="Times New Roman" w:eastAsia="Times New Roman" w:hAnsi="Times New Roman" w:cs="Times New Roman"/>
        </w:rPr>
        <w:t>Melinda</w:t>
      </w:r>
      <w:bookmarkStart w:id="162" w:name="_GoBack"/>
      <w:bookmarkEnd w:id="162"/>
    </w:p>
    <w:p w14:paraId="4EF6C6C4" w14:textId="77777777" w:rsidR="0002278D" w:rsidRDefault="0002278D"/>
    <w:sectPr w:rsidR="0002278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1" w:author="Microsoft Office User" w:date="2023-01-27T16:33:00Z" w:initials="MOU">
    <w:p w14:paraId="748B1692" w14:textId="79E5303E" w:rsidR="006F3038" w:rsidRDefault="006F3038">
      <w:pPr>
        <w:pStyle w:val="CommentText"/>
      </w:pPr>
      <w:r>
        <w:rPr>
          <w:rStyle w:val="CommentReference"/>
        </w:rPr>
        <w:annotationRef/>
      </w:r>
      <w:r>
        <w:t xml:space="preserve">This part is not elaborated and thus feels incoherent. You can omit this and rearrange </w:t>
      </w:r>
      <w:r w:rsidR="00D6010A">
        <w:t xml:space="preserve">it like my suggestion.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8B16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D5"/>
    <w:rsid w:val="0002278D"/>
    <w:rsid w:val="000D21F8"/>
    <w:rsid w:val="00185506"/>
    <w:rsid w:val="001C3E00"/>
    <w:rsid w:val="001D58EE"/>
    <w:rsid w:val="002137FB"/>
    <w:rsid w:val="00231E02"/>
    <w:rsid w:val="00285C3A"/>
    <w:rsid w:val="002C15CA"/>
    <w:rsid w:val="003200E7"/>
    <w:rsid w:val="003E6FCA"/>
    <w:rsid w:val="00441209"/>
    <w:rsid w:val="00452FB4"/>
    <w:rsid w:val="00467428"/>
    <w:rsid w:val="0047793E"/>
    <w:rsid w:val="004E40A1"/>
    <w:rsid w:val="00500717"/>
    <w:rsid w:val="00545281"/>
    <w:rsid w:val="005C1838"/>
    <w:rsid w:val="0062459E"/>
    <w:rsid w:val="006C7F07"/>
    <w:rsid w:val="006F3038"/>
    <w:rsid w:val="00762410"/>
    <w:rsid w:val="007A27B7"/>
    <w:rsid w:val="007A3E6F"/>
    <w:rsid w:val="007C70AB"/>
    <w:rsid w:val="008065DD"/>
    <w:rsid w:val="00813F71"/>
    <w:rsid w:val="00835950"/>
    <w:rsid w:val="0087338A"/>
    <w:rsid w:val="008D73AE"/>
    <w:rsid w:val="00A34D14"/>
    <w:rsid w:val="00A57CD5"/>
    <w:rsid w:val="00A65B15"/>
    <w:rsid w:val="00AA3280"/>
    <w:rsid w:val="00B14CB7"/>
    <w:rsid w:val="00B20AB7"/>
    <w:rsid w:val="00C25D18"/>
    <w:rsid w:val="00CF59DF"/>
    <w:rsid w:val="00D6010A"/>
    <w:rsid w:val="00D71CD0"/>
    <w:rsid w:val="00D9682C"/>
    <w:rsid w:val="00DA2AFB"/>
    <w:rsid w:val="00DB6F7F"/>
    <w:rsid w:val="00DD24E9"/>
    <w:rsid w:val="00E16277"/>
    <w:rsid w:val="00E26607"/>
    <w:rsid w:val="00FF77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6B6AF16"/>
  <w15:chartTrackingRefBased/>
  <w15:docId w15:val="{44BE194C-C91C-E944-A3AC-87B1398F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CD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F77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7D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F3038"/>
    <w:rPr>
      <w:sz w:val="18"/>
      <w:szCs w:val="18"/>
    </w:rPr>
  </w:style>
  <w:style w:type="paragraph" w:styleId="CommentText">
    <w:name w:val="annotation text"/>
    <w:basedOn w:val="Normal"/>
    <w:link w:val="CommentTextChar"/>
    <w:uiPriority w:val="99"/>
    <w:semiHidden/>
    <w:unhideWhenUsed/>
    <w:rsid w:val="006F3038"/>
  </w:style>
  <w:style w:type="character" w:customStyle="1" w:styleId="CommentTextChar">
    <w:name w:val="Comment Text Char"/>
    <w:basedOn w:val="DefaultParagraphFont"/>
    <w:link w:val="CommentText"/>
    <w:uiPriority w:val="99"/>
    <w:semiHidden/>
    <w:rsid w:val="006F3038"/>
  </w:style>
  <w:style w:type="paragraph" w:styleId="CommentSubject">
    <w:name w:val="annotation subject"/>
    <w:basedOn w:val="CommentText"/>
    <w:next w:val="CommentText"/>
    <w:link w:val="CommentSubjectChar"/>
    <w:uiPriority w:val="99"/>
    <w:semiHidden/>
    <w:unhideWhenUsed/>
    <w:rsid w:val="006F3038"/>
    <w:rPr>
      <w:b/>
      <w:bCs/>
      <w:sz w:val="20"/>
      <w:szCs w:val="20"/>
    </w:rPr>
  </w:style>
  <w:style w:type="character" w:customStyle="1" w:styleId="CommentSubjectChar">
    <w:name w:val="Comment Subject Char"/>
    <w:basedOn w:val="CommentTextChar"/>
    <w:link w:val="CommentSubject"/>
    <w:uiPriority w:val="99"/>
    <w:semiHidden/>
    <w:rsid w:val="006F30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64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2023-01-27T17:39:00Z</dcterms:created>
  <dcterms:modified xsi:type="dcterms:W3CDTF">2023-01-27T17:39:00Z</dcterms:modified>
</cp:coreProperties>
</file>