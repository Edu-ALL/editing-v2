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654A1FB1" w:rsidR="007F2ECA" w:rsidRDefault="00F06802">
      <w:pPr>
        <w:rPr>
          <w:rFonts w:ascii="Arial" w:hAnsi="Arial" w:cs="Arial"/>
          <w:b/>
          <w:bCs/>
          <w:color w:val="000000"/>
          <w:u w:val="single"/>
        </w:rPr>
      </w:pPr>
      <w:r>
        <w:rPr>
          <w:rFonts w:ascii="Arial" w:hAnsi="Arial" w:cs="Arial"/>
          <w:b/>
          <w:bCs/>
          <w:color w:val="000000"/>
          <w:u w:val="single"/>
        </w:rPr>
        <w:t>What would you say is your greatest talent or skill? How have you developed and demonstrated that talent over time?</w:t>
      </w:r>
      <w:r w:rsidR="00C54C60">
        <w:rPr>
          <w:rFonts w:ascii="Arial" w:hAnsi="Arial" w:cs="Arial"/>
          <w:b/>
          <w:bCs/>
          <w:color w:val="000000"/>
          <w:u w:val="single"/>
        </w:rPr>
        <w:t xml:space="preserve"> (350 words)</w:t>
      </w:r>
    </w:p>
    <w:p w14:paraId="08DB9BE3" w14:textId="6BF80C1C" w:rsidR="00F06802" w:rsidRDefault="00F06802">
      <w:pPr>
        <w:rPr>
          <w:rFonts w:ascii="Arial" w:hAnsi="Arial" w:cs="Arial"/>
          <w:b/>
          <w:bCs/>
          <w:color w:val="000000"/>
          <w:u w:val="single"/>
        </w:rPr>
      </w:pPr>
    </w:p>
    <w:p w14:paraId="76CB69BF" w14:textId="77777777" w:rsidR="00DF555D" w:rsidRPr="00DF555D" w:rsidRDefault="00DF555D" w:rsidP="00DF555D">
      <w:pPr>
        <w:spacing w:line="480" w:lineRule="auto"/>
        <w:jc w:val="both"/>
        <w:rPr>
          <w:rFonts w:ascii="Times New Roman" w:eastAsia="Times New Roman" w:hAnsi="Times New Roman" w:cs="Times New Roman"/>
        </w:rPr>
      </w:pPr>
      <w:r w:rsidRPr="00DF555D">
        <w:rPr>
          <w:rFonts w:ascii="Arial" w:eastAsia="Times New Roman" w:hAnsi="Arial" w:cs="Arial"/>
          <w:color w:val="000000"/>
          <w:sz w:val="22"/>
          <w:szCs w:val="22"/>
        </w:rPr>
        <w:t>I never have realized how beneficial being connected to people is, and until now, it has been my greatest skill I ever possessed. </w:t>
      </w:r>
    </w:p>
    <w:p w14:paraId="74A4AA83" w14:textId="77777777" w:rsidR="00DF555D" w:rsidRPr="00DF555D" w:rsidRDefault="00DF555D" w:rsidP="00DF555D">
      <w:pPr>
        <w:rPr>
          <w:rFonts w:ascii="Times New Roman" w:eastAsia="Times New Roman" w:hAnsi="Times New Roman" w:cs="Times New Roman"/>
        </w:rPr>
      </w:pPr>
    </w:p>
    <w:p w14:paraId="6C2E6A89" w14:textId="4FE3CB57" w:rsidR="00DF555D" w:rsidRPr="00DF555D" w:rsidRDefault="00DF555D" w:rsidP="00DF555D">
      <w:pPr>
        <w:spacing w:line="480" w:lineRule="auto"/>
        <w:jc w:val="both"/>
        <w:rPr>
          <w:rFonts w:ascii="Times New Roman" w:eastAsia="Times New Roman" w:hAnsi="Times New Roman" w:cs="Times New Roman"/>
        </w:rPr>
      </w:pPr>
      <w:r w:rsidRPr="00DF555D">
        <w:rPr>
          <w:rFonts w:ascii="Arial" w:eastAsia="Times New Roman" w:hAnsi="Arial" w:cs="Arial"/>
          <w:color w:val="000000"/>
          <w:sz w:val="22"/>
          <w:szCs w:val="22"/>
        </w:rPr>
        <w:t>Initially, I never even thought that I’m an extroverted person. When I was in junior high, I tended to be reserved and shy. I rarely talk much as I found small talk with people to be inconvenient</w:t>
      </w:r>
      <w:ins w:id="0" w:author="Microsoft Office User" w:date="2022-11-23T22:26:00Z">
        <w:r w:rsidR="00B402A7">
          <w:rPr>
            <w:rFonts w:ascii="Arial" w:eastAsia="Times New Roman" w:hAnsi="Arial" w:cs="Arial"/>
            <w:color w:val="000000"/>
            <w:sz w:val="22"/>
            <w:szCs w:val="22"/>
          </w:rPr>
          <w:t xml:space="preserve"> </w:t>
        </w:r>
      </w:ins>
      <w:del w:id="1" w:author="Microsoft Office User" w:date="2022-11-23T22:26:00Z">
        <w:r w:rsidRPr="00DF555D" w:rsidDel="00B402A7">
          <w:rPr>
            <w:rFonts w:ascii="Arial" w:eastAsia="Times New Roman" w:hAnsi="Arial" w:cs="Arial"/>
            <w:color w:val="000000"/>
            <w:sz w:val="22"/>
            <w:szCs w:val="22"/>
          </w:rPr>
          <w:delText xml:space="preserve">, </w:delText>
        </w:r>
      </w:del>
      <w:r w:rsidRPr="00DF555D">
        <w:rPr>
          <w:rFonts w:ascii="Arial" w:eastAsia="Times New Roman" w:hAnsi="Arial" w:cs="Arial"/>
          <w:color w:val="000000"/>
          <w:sz w:val="22"/>
          <w:szCs w:val="22"/>
        </w:rPr>
        <w:t>and invaluable. This caused me to not have as many friends, and I initially accepted it. </w:t>
      </w:r>
    </w:p>
    <w:p w14:paraId="4BB9E8DA" w14:textId="77777777" w:rsidR="00DF555D" w:rsidRPr="00DF555D" w:rsidRDefault="00DF555D" w:rsidP="00DF555D">
      <w:pPr>
        <w:rPr>
          <w:rFonts w:ascii="Times New Roman" w:eastAsia="Times New Roman" w:hAnsi="Times New Roman" w:cs="Times New Roman"/>
        </w:rPr>
      </w:pPr>
    </w:p>
    <w:p w14:paraId="3626E05E" w14:textId="1569F7D3" w:rsidR="00DF555D" w:rsidRPr="00DF555D" w:rsidRDefault="00DF555D" w:rsidP="00DF555D">
      <w:pPr>
        <w:spacing w:line="480" w:lineRule="auto"/>
        <w:jc w:val="both"/>
        <w:rPr>
          <w:rFonts w:ascii="Times New Roman" w:eastAsia="Times New Roman" w:hAnsi="Times New Roman" w:cs="Times New Roman"/>
        </w:rPr>
      </w:pPr>
      <w:r w:rsidRPr="00DF555D">
        <w:rPr>
          <w:rFonts w:ascii="Arial" w:eastAsia="Times New Roman" w:hAnsi="Arial" w:cs="Arial"/>
          <w:color w:val="000000"/>
          <w:sz w:val="22"/>
          <w:szCs w:val="22"/>
        </w:rPr>
        <w:t xml:space="preserve">However, it all changed when I created videos to comment on my mom’s Honda, which generated more than a million views and over 240,000 likes. The comments were mostly discussions about </w:t>
      </w:r>
      <w:commentRangeStart w:id="2"/>
      <w:r w:rsidRPr="00DF555D">
        <w:rPr>
          <w:rFonts w:ascii="Arial" w:eastAsia="Times New Roman" w:hAnsi="Arial" w:cs="Arial"/>
          <w:color w:val="000000"/>
          <w:sz w:val="22"/>
          <w:szCs w:val="22"/>
        </w:rPr>
        <w:t>the issue I discussed on the video</w:t>
      </w:r>
      <w:commentRangeEnd w:id="2"/>
      <w:r w:rsidR="00B402A7">
        <w:rPr>
          <w:rStyle w:val="CommentReference"/>
        </w:rPr>
        <w:commentReference w:id="2"/>
      </w:r>
      <w:r w:rsidRPr="00DF555D">
        <w:rPr>
          <w:rFonts w:ascii="Arial" w:eastAsia="Times New Roman" w:hAnsi="Arial" w:cs="Arial"/>
          <w:color w:val="000000"/>
          <w:sz w:val="22"/>
          <w:szCs w:val="22"/>
        </w:rPr>
        <w:t>, and from there, my skill of connecting started to improve. Instead of ignoring the comments, I tried my best to answer the questions</w:t>
      </w:r>
      <w:ins w:id="3" w:author="Microsoft Office User" w:date="2022-11-23T22:29:00Z">
        <w:r w:rsidR="00B402A7">
          <w:rPr>
            <w:rFonts w:ascii="Arial" w:eastAsia="Times New Roman" w:hAnsi="Arial" w:cs="Arial"/>
            <w:color w:val="000000"/>
            <w:sz w:val="22"/>
            <w:szCs w:val="22"/>
          </w:rPr>
          <w:t xml:space="preserve"> </w:t>
        </w:r>
      </w:ins>
      <w:del w:id="4" w:author="Microsoft Office User" w:date="2022-11-23T22:29:00Z">
        <w:r w:rsidRPr="00DF555D" w:rsidDel="00B402A7">
          <w:rPr>
            <w:rFonts w:ascii="Arial" w:eastAsia="Times New Roman" w:hAnsi="Arial" w:cs="Arial"/>
            <w:color w:val="000000"/>
            <w:sz w:val="22"/>
            <w:szCs w:val="22"/>
          </w:rPr>
          <w:delText xml:space="preserve">, </w:delText>
        </w:r>
      </w:del>
      <w:r w:rsidRPr="00DF555D">
        <w:rPr>
          <w:rFonts w:ascii="Arial" w:eastAsia="Times New Roman" w:hAnsi="Arial" w:cs="Arial"/>
          <w:color w:val="000000"/>
          <w:sz w:val="22"/>
          <w:szCs w:val="22"/>
        </w:rPr>
        <w:t>and soon, I became comfortable with expressing my opinions. </w:t>
      </w:r>
    </w:p>
    <w:p w14:paraId="0C7A4294" w14:textId="77777777" w:rsidR="00DF555D" w:rsidRPr="00DF555D" w:rsidRDefault="00DF555D" w:rsidP="00DF555D">
      <w:pPr>
        <w:rPr>
          <w:rFonts w:ascii="Times New Roman" w:eastAsia="Times New Roman" w:hAnsi="Times New Roman" w:cs="Times New Roman"/>
        </w:rPr>
      </w:pPr>
    </w:p>
    <w:p w14:paraId="4958E5BB" w14:textId="51DAD488" w:rsidR="00DF555D" w:rsidRPr="00DF555D" w:rsidRDefault="00DF555D" w:rsidP="00DF555D">
      <w:pPr>
        <w:spacing w:line="480" w:lineRule="auto"/>
        <w:jc w:val="both"/>
        <w:rPr>
          <w:rFonts w:ascii="Times New Roman" w:eastAsia="Times New Roman" w:hAnsi="Times New Roman" w:cs="Times New Roman"/>
        </w:rPr>
      </w:pPr>
      <w:r w:rsidRPr="00DF555D">
        <w:rPr>
          <w:rFonts w:ascii="Arial" w:eastAsia="Times New Roman" w:hAnsi="Arial" w:cs="Arial"/>
          <w:color w:val="000000"/>
          <w:sz w:val="22"/>
          <w:szCs w:val="22"/>
        </w:rPr>
        <w:t xml:space="preserve">I practiced my connecting skills through creating new content on multiple platforms, such as commenting about new cars, and car-related issues that happened in Indonesia. My social media page </w:t>
      </w:r>
      <w:del w:id="5" w:author="Microsoft Office User" w:date="2022-11-23T22:31:00Z">
        <w:r w:rsidRPr="00DF555D" w:rsidDel="00B402A7">
          <w:rPr>
            <w:rFonts w:ascii="Arial" w:eastAsia="Times New Roman" w:hAnsi="Arial" w:cs="Arial"/>
            <w:color w:val="000000"/>
            <w:sz w:val="22"/>
            <w:szCs w:val="22"/>
          </w:rPr>
          <w:delText xml:space="preserve">managed to </w:delText>
        </w:r>
      </w:del>
      <w:r w:rsidRPr="00DF555D">
        <w:rPr>
          <w:rFonts w:ascii="Arial" w:eastAsia="Times New Roman" w:hAnsi="Arial" w:cs="Arial"/>
          <w:color w:val="000000"/>
          <w:sz w:val="22"/>
          <w:szCs w:val="22"/>
        </w:rPr>
        <w:t>attract</w:t>
      </w:r>
      <w:ins w:id="6" w:author="Microsoft Office User" w:date="2022-11-23T22:31:00Z">
        <w:r w:rsidR="00B402A7">
          <w:rPr>
            <w:rFonts w:ascii="Arial" w:eastAsia="Times New Roman" w:hAnsi="Arial" w:cs="Arial"/>
            <w:color w:val="000000"/>
            <w:sz w:val="22"/>
            <w:szCs w:val="22"/>
          </w:rPr>
          <w:t>ed</w:t>
        </w:r>
      </w:ins>
      <w:r w:rsidRPr="00DF555D">
        <w:rPr>
          <w:rFonts w:ascii="Arial" w:eastAsia="Times New Roman" w:hAnsi="Arial" w:cs="Arial"/>
          <w:color w:val="000000"/>
          <w:sz w:val="22"/>
          <w:szCs w:val="22"/>
        </w:rPr>
        <w:t xml:space="preserve"> new people to my page, and </w:t>
      </w:r>
      <w:del w:id="7" w:author="Microsoft Office User" w:date="2022-11-23T22:31:00Z">
        <w:r w:rsidRPr="00DF555D" w:rsidDel="00B402A7">
          <w:rPr>
            <w:rFonts w:ascii="Arial" w:eastAsia="Times New Roman" w:hAnsi="Arial" w:cs="Arial"/>
            <w:color w:val="000000"/>
            <w:sz w:val="22"/>
            <w:szCs w:val="22"/>
          </w:rPr>
          <w:delText xml:space="preserve">soon </w:delText>
        </w:r>
      </w:del>
      <w:r w:rsidRPr="00DF555D">
        <w:rPr>
          <w:rFonts w:ascii="Arial" w:eastAsia="Times New Roman" w:hAnsi="Arial" w:cs="Arial"/>
          <w:color w:val="000000"/>
          <w:sz w:val="22"/>
          <w:szCs w:val="22"/>
        </w:rPr>
        <w:t xml:space="preserve">I became aware </w:t>
      </w:r>
      <w:del w:id="8" w:author="Microsoft Office User" w:date="2022-11-23T22:31:00Z">
        <w:r w:rsidRPr="00DF555D" w:rsidDel="00B402A7">
          <w:rPr>
            <w:rFonts w:ascii="Arial" w:eastAsia="Times New Roman" w:hAnsi="Arial" w:cs="Arial"/>
            <w:color w:val="000000"/>
            <w:sz w:val="22"/>
            <w:szCs w:val="22"/>
          </w:rPr>
          <w:delText xml:space="preserve">of the fact </w:delText>
        </w:r>
      </w:del>
      <w:r w:rsidRPr="00DF555D">
        <w:rPr>
          <w:rFonts w:ascii="Arial" w:eastAsia="Times New Roman" w:hAnsi="Arial" w:cs="Arial"/>
          <w:color w:val="000000"/>
          <w:sz w:val="22"/>
          <w:szCs w:val="22"/>
        </w:rPr>
        <w:t>that I can talk to new people</w:t>
      </w:r>
      <w:del w:id="9" w:author="Microsoft Office User" w:date="2022-11-23T22:31:00Z">
        <w:r w:rsidRPr="00DF555D" w:rsidDel="00B402A7">
          <w:rPr>
            <w:rFonts w:ascii="Arial" w:eastAsia="Times New Roman" w:hAnsi="Arial" w:cs="Arial"/>
            <w:color w:val="000000"/>
            <w:sz w:val="22"/>
            <w:szCs w:val="22"/>
          </w:rPr>
          <w:delText>,</w:delText>
        </w:r>
      </w:del>
      <w:r w:rsidRPr="00DF555D">
        <w:rPr>
          <w:rFonts w:ascii="Arial" w:eastAsia="Times New Roman" w:hAnsi="Arial" w:cs="Arial"/>
          <w:color w:val="000000"/>
          <w:sz w:val="22"/>
          <w:szCs w:val="22"/>
        </w:rPr>
        <w:t xml:space="preserve"> and create relationships with them. </w:t>
      </w:r>
    </w:p>
    <w:p w14:paraId="72721916" w14:textId="77777777" w:rsidR="00DF555D" w:rsidRPr="00DF555D" w:rsidRDefault="00DF555D" w:rsidP="00DF555D">
      <w:pPr>
        <w:rPr>
          <w:rFonts w:ascii="Times New Roman" w:eastAsia="Times New Roman" w:hAnsi="Times New Roman" w:cs="Times New Roman"/>
        </w:rPr>
      </w:pPr>
    </w:p>
    <w:p w14:paraId="1E395F40" w14:textId="5030D4E6" w:rsidR="00DF555D" w:rsidRPr="00DF555D" w:rsidRDefault="00DF555D" w:rsidP="00DF555D">
      <w:pPr>
        <w:spacing w:line="480" w:lineRule="auto"/>
        <w:jc w:val="both"/>
        <w:rPr>
          <w:rFonts w:ascii="Times New Roman" w:eastAsia="Times New Roman" w:hAnsi="Times New Roman" w:cs="Times New Roman"/>
        </w:rPr>
      </w:pPr>
      <w:del w:id="10" w:author="Microsoft Office User" w:date="2022-11-23T22:31:00Z">
        <w:r w:rsidRPr="00DF555D" w:rsidDel="00B402A7">
          <w:rPr>
            <w:rFonts w:ascii="Arial" w:eastAsia="Times New Roman" w:hAnsi="Arial" w:cs="Arial"/>
            <w:color w:val="000000"/>
            <w:sz w:val="22"/>
            <w:szCs w:val="22"/>
          </w:rPr>
          <w:delText>Not only that</w:delText>
        </w:r>
      </w:del>
      <w:r w:rsidRPr="00DF555D">
        <w:rPr>
          <w:rFonts w:ascii="Arial" w:eastAsia="Times New Roman" w:hAnsi="Arial" w:cs="Arial"/>
          <w:color w:val="000000"/>
          <w:sz w:val="22"/>
          <w:szCs w:val="22"/>
        </w:rPr>
        <w:t>, I also became more open as a person</w:t>
      </w:r>
      <w:ins w:id="11" w:author="Microsoft Office User" w:date="2022-11-23T22:31:00Z">
        <w:r w:rsidR="00B402A7">
          <w:rPr>
            <w:rFonts w:ascii="Arial" w:eastAsia="Times New Roman" w:hAnsi="Arial" w:cs="Arial"/>
            <w:color w:val="000000"/>
            <w:sz w:val="22"/>
            <w:szCs w:val="22"/>
          </w:rPr>
          <w:t xml:space="preserve"> -</w:t>
        </w:r>
      </w:ins>
      <w:del w:id="12" w:author="Microsoft Office User" w:date="2022-11-23T22:31:00Z">
        <w:r w:rsidRPr="00DF555D" w:rsidDel="00B402A7">
          <w:rPr>
            <w:rFonts w:ascii="Arial" w:eastAsia="Times New Roman" w:hAnsi="Arial" w:cs="Arial"/>
            <w:color w:val="000000"/>
            <w:sz w:val="22"/>
            <w:szCs w:val="22"/>
          </w:rPr>
          <w:delText>.</w:delText>
        </w:r>
      </w:del>
      <w:r w:rsidRPr="00DF555D">
        <w:rPr>
          <w:rFonts w:ascii="Arial" w:eastAsia="Times New Roman" w:hAnsi="Arial" w:cs="Arial"/>
          <w:color w:val="000000"/>
          <w:sz w:val="22"/>
          <w:szCs w:val="22"/>
        </w:rPr>
        <w:t xml:space="preserve"> I listened to people’s opinions first, then later </w:t>
      </w:r>
      <w:del w:id="13" w:author="Microsoft Office User" w:date="2022-11-23T22:32:00Z">
        <w:r w:rsidRPr="00DF555D" w:rsidDel="00B402A7">
          <w:rPr>
            <w:rFonts w:ascii="Arial" w:eastAsia="Times New Roman" w:hAnsi="Arial" w:cs="Arial"/>
            <w:color w:val="000000"/>
            <w:sz w:val="22"/>
            <w:szCs w:val="22"/>
          </w:rPr>
          <w:delText xml:space="preserve">expressing </w:delText>
        </w:r>
      </w:del>
      <w:ins w:id="14" w:author="Microsoft Office User" w:date="2022-11-23T22:32:00Z">
        <w:r w:rsidR="00B402A7">
          <w:rPr>
            <w:rFonts w:ascii="Arial" w:eastAsia="Times New Roman" w:hAnsi="Arial" w:cs="Arial"/>
            <w:color w:val="000000"/>
            <w:sz w:val="22"/>
            <w:szCs w:val="22"/>
          </w:rPr>
          <w:t>expressed</w:t>
        </w:r>
        <w:r w:rsidR="00B402A7" w:rsidRPr="00DF555D">
          <w:rPr>
            <w:rFonts w:ascii="Arial" w:eastAsia="Times New Roman" w:hAnsi="Arial" w:cs="Arial"/>
            <w:color w:val="000000"/>
            <w:sz w:val="22"/>
            <w:szCs w:val="22"/>
          </w:rPr>
          <w:t xml:space="preserve"> </w:t>
        </w:r>
      </w:ins>
      <w:r w:rsidRPr="00DF555D">
        <w:rPr>
          <w:rFonts w:ascii="Arial" w:eastAsia="Times New Roman" w:hAnsi="Arial" w:cs="Arial"/>
          <w:color w:val="000000"/>
          <w:sz w:val="22"/>
          <w:szCs w:val="22"/>
        </w:rPr>
        <w:t>mine. Because of this, I discovered new insights, ideas and experiences</w:t>
      </w:r>
      <w:del w:id="15" w:author="Microsoft Office User" w:date="2022-11-23T22:33:00Z">
        <w:r w:rsidRPr="00DF555D" w:rsidDel="00B402A7">
          <w:rPr>
            <w:rFonts w:ascii="Arial" w:eastAsia="Times New Roman" w:hAnsi="Arial" w:cs="Arial"/>
            <w:color w:val="000000"/>
            <w:sz w:val="22"/>
            <w:szCs w:val="22"/>
          </w:rPr>
          <w:delText>,</w:delText>
        </w:r>
      </w:del>
      <w:r w:rsidRPr="00DF555D">
        <w:rPr>
          <w:rFonts w:ascii="Arial" w:eastAsia="Times New Roman" w:hAnsi="Arial" w:cs="Arial"/>
          <w:color w:val="000000"/>
          <w:sz w:val="22"/>
          <w:szCs w:val="22"/>
        </w:rPr>
        <w:t xml:space="preserve"> which I never had before. I gain new friends and this fuels my desire to continue connecting with others. </w:t>
      </w:r>
    </w:p>
    <w:p w14:paraId="1A07D047" w14:textId="4C5E499D" w:rsidR="00DF555D" w:rsidRPr="00DF555D" w:rsidRDefault="00DF555D" w:rsidP="00DF555D">
      <w:pPr>
        <w:spacing w:line="480" w:lineRule="auto"/>
        <w:jc w:val="both"/>
        <w:rPr>
          <w:rFonts w:ascii="Times New Roman" w:eastAsia="Times New Roman" w:hAnsi="Times New Roman" w:cs="Times New Roman"/>
        </w:rPr>
      </w:pPr>
      <w:r w:rsidRPr="00DF555D">
        <w:rPr>
          <w:rFonts w:ascii="Arial" w:eastAsia="Times New Roman" w:hAnsi="Arial" w:cs="Arial"/>
          <w:color w:val="000000"/>
          <w:sz w:val="22"/>
          <w:szCs w:val="22"/>
        </w:rPr>
        <w:t xml:space="preserve">As I grew older, I realized that I can use </w:t>
      </w:r>
      <w:del w:id="16" w:author="Microsoft Office User" w:date="2022-11-23T22:34:00Z">
        <w:r w:rsidRPr="00DF555D" w:rsidDel="00B402A7">
          <w:rPr>
            <w:rFonts w:ascii="Arial" w:eastAsia="Times New Roman" w:hAnsi="Arial" w:cs="Arial"/>
            <w:color w:val="000000"/>
            <w:sz w:val="22"/>
            <w:szCs w:val="22"/>
          </w:rPr>
          <w:delText xml:space="preserve">my skill of </w:delText>
        </w:r>
      </w:del>
      <w:r w:rsidRPr="00DF555D">
        <w:rPr>
          <w:rFonts w:ascii="Arial" w:eastAsia="Times New Roman" w:hAnsi="Arial" w:cs="Arial"/>
          <w:color w:val="000000"/>
          <w:sz w:val="22"/>
          <w:szCs w:val="22"/>
        </w:rPr>
        <w:t>connecting people for my and others’ benefit. When I need help, I can ask my friend if they know someone</w:t>
      </w:r>
      <w:del w:id="17" w:author="Microsoft Office User" w:date="2022-11-23T22:34:00Z">
        <w:r w:rsidRPr="00DF555D" w:rsidDel="00B402A7">
          <w:rPr>
            <w:rFonts w:ascii="Arial" w:eastAsia="Times New Roman" w:hAnsi="Arial" w:cs="Arial"/>
            <w:color w:val="000000"/>
            <w:sz w:val="22"/>
            <w:szCs w:val="22"/>
          </w:rPr>
          <w:delText xml:space="preserve"> or somebody</w:delText>
        </w:r>
      </w:del>
      <w:ins w:id="18" w:author="Microsoft Office User" w:date="2022-11-23T22:34:00Z">
        <w:r w:rsidR="00B402A7">
          <w:rPr>
            <w:rFonts w:ascii="Arial" w:eastAsia="Times New Roman" w:hAnsi="Arial" w:cs="Arial"/>
            <w:color w:val="000000"/>
            <w:sz w:val="22"/>
            <w:szCs w:val="22"/>
          </w:rPr>
          <w:t xml:space="preserve"> </w:t>
        </w:r>
      </w:ins>
      <w:del w:id="19" w:author="Microsoft Office User" w:date="2022-11-23T22:34:00Z">
        <w:r w:rsidRPr="00DF555D" w:rsidDel="00B402A7">
          <w:rPr>
            <w:rFonts w:ascii="Arial" w:eastAsia="Times New Roman" w:hAnsi="Arial" w:cs="Arial"/>
            <w:color w:val="000000"/>
            <w:sz w:val="22"/>
            <w:szCs w:val="22"/>
          </w:rPr>
          <w:delText xml:space="preserve">, </w:delText>
        </w:r>
      </w:del>
      <w:r w:rsidRPr="00DF555D">
        <w:rPr>
          <w:rFonts w:ascii="Arial" w:eastAsia="Times New Roman" w:hAnsi="Arial" w:cs="Arial"/>
          <w:color w:val="000000"/>
          <w:sz w:val="22"/>
          <w:szCs w:val="22"/>
        </w:rPr>
        <w:t xml:space="preserve">and vice versa. </w:t>
      </w:r>
      <w:commentRangeStart w:id="20"/>
      <w:r w:rsidRPr="00DF555D">
        <w:rPr>
          <w:rFonts w:ascii="Arial" w:eastAsia="Times New Roman" w:hAnsi="Arial" w:cs="Arial"/>
          <w:color w:val="000000"/>
          <w:sz w:val="22"/>
          <w:szCs w:val="22"/>
        </w:rPr>
        <w:t>I learned the power of networking, and how it can help us overcome obstacles.  I felt happier knowing that there are other people who have the same idea and have my back whenever I need it. </w:t>
      </w:r>
      <w:commentRangeEnd w:id="20"/>
      <w:r w:rsidR="005E7DCE">
        <w:rPr>
          <w:rStyle w:val="CommentReference"/>
        </w:rPr>
        <w:commentReference w:id="20"/>
      </w:r>
    </w:p>
    <w:p w14:paraId="38CDE5D9" w14:textId="77777777" w:rsidR="00DF555D" w:rsidRPr="00DF555D" w:rsidRDefault="00DF555D" w:rsidP="00DF555D">
      <w:pPr>
        <w:rPr>
          <w:rFonts w:ascii="Times New Roman" w:eastAsia="Times New Roman" w:hAnsi="Times New Roman" w:cs="Times New Roman"/>
        </w:rPr>
      </w:pPr>
    </w:p>
    <w:p w14:paraId="4DF77632" w14:textId="77777777" w:rsidR="00DF555D" w:rsidRPr="00DF555D" w:rsidRDefault="00DF555D" w:rsidP="00DF555D">
      <w:pPr>
        <w:spacing w:line="480" w:lineRule="auto"/>
        <w:jc w:val="both"/>
        <w:rPr>
          <w:rFonts w:ascii="Times New Roman" w:eastAsia="Times New Roman" w:hAnsi="Times New Roman" w:cs="Times New Roman"/>
        </w:rPr>
      </w:pPr>
      <w:r w:rsidRPr="00DF555D">
        <w:rPr>
          <w:rFonts w:ascii="Arial" w:eastAsia="Times New Roman" w:hAnsi="Arial" w:cs="Arial"/>
          <w:color w:val="000000"/>
          <w:sz w:val="22"/>
          <w:szCs w:val="22"/>
        </w:rPr>
        <w:lastRenderedPageBreak/>
        <w:t>In the future, I would further expand this skill to connect with more people around the world, creating bonds and inclusive environments along the way.</w:t>
      </w:r>
    </w:p>
    <w:p w14:paraId="297E3721" w14:textId="77777777" w:rsidR="00DF555D" w:rsidRPr="00DF555D" w:rsidRDefault="00DF555D" w:rsidP="00DF555D">
      <w:pPr>
        <w:rPr>
          <w:rFonts w:ascii="Times New Roman" w:eastAsia="Times New Roman" w:hAnsi="Times New Roman" w:cs="Times New Roman"/>
        </w:rPr>
      </w:pPr>
    </w:p>
    <w:p w14:paraId="25F5744D" w14:textId="4F87D2BE" w:rsidR="00F06802" w:rsidRDefault="00F06802">
      <w:pPr>
        <w:rPr>
          <w:rFonts w:ascii="Times New Roman" w:eastAsia="Times New Roman" w:hAnsi="Times New Roman" w:cs="Times New Roman"/>
        </w:rPr>
      </w:pPr>
    </w:p>
    <w:p w14:paraId="28ACA76E" w14:textId="4D217C99" w:rsidR="005E7DCE" w:rsidRDefault="005E7DCE">
      <w:pPr>
        <w:rPr>
          <w:rFonts w:ascii="Garamond" w:hAnsi="Garamond"/>
        </w:rPr>
      </w:pPr>
      <w:r>
        <w:rPr>
          <w:rFonts w:ascii="Garamond" w:hAnsi="Garamond"/>
        </w:rPr>
        <w:t>Hi I Nyoman,</w:t>
      </w:r>
    </w:p>
    <w:p w14:paraId="18B5C556" w14:textId="10604039" w:rsidR="005E7DCE" w:rsidRDefault="005E7DCE">
      <w:pPr>
        <w:rPr>
          <w:rFonts w:ascii="Garamond" w:hAnsi="Garamond"/>
        </w:rPr>
      </w:pPr>
    </w:p>
    <w:p w14:paraId="578C853A" w14:textId="542B76DF" w:rsidR="005E7DCE" w:rsidRDefault="005E7DCE">
      <w:pPr>
        <w:rPr>
          <w:rFonts w:ascii="Garamond" w:hAnsi="Garamond"/>
        </w:rPr>
      </w:pPr>
      <w:r>
        <w:rPr>
          <w:rFonts w:ascii="Garamond" w:hAnsi="Garamond"/>
        </w:rPr>
        <w:t xml:space="preserve">Nice story about stepping out of your comfort zone and gaining valuable lessons from it. I would just expand a little on the car issues you talked about </w:t>
      </w:r>
      <w:r w:rsidR="00154B86">
        <w:rPr>
          <w:rFonts w:ascii="Garamond" w:hAnsi="Garamond"/>
        </w:rPr>
        <w:t>on the third paragraph to give a little more connect for the reader. I would also include an example how your network has helped you to show how it works, and how networking has changde your outlook on life and not just your skill. How do you see people now? How do you see yourself now?</w:t>
      </w:r>
    </w:p>
    <w:p w14:paraId="1B3D1F6A" w14:textId="12EADB9C" w:rsidR="00154B86" w:rsidRDefault="00154B86">
      <w:pPr>
        <w:rPr>
          <w:rFonts w:ascii="Garamond" w:hAnsi="Garamond"/>
        </w:rPr>
      </w:pPr>
    </w:p>
    <w:p w14:paraId="56F7A8B1" w14:textId="009AB298" w:rsidR="00154B86" w:rsidRPr="005E7DCE" w:rsidRDefault="00154B86">
      <w:pPr>
        <w:rPr>
          <w:rFonts w:ascii="Garamond" w:hAnsi="Garamond"/>
        </w:rPr>
      </w:pPr>
      <w:r>
        <w:rPr>
          <w:rFonts w:ascii="Garamond" w:hAnsi="Garamond"/>
        </w:rPr>
        <w:t>C.G.</w:t>
      </w:r>
    </w:p>
    <w:sectPr w:rsidR="00154B86" w:rsidRPr="005E7DC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2-11-23T22:28:00Z" w:initials="MOU">
    <w:p w14:paraId="3320C909" w14:textId="77777777" w:rsidR="00B402A7" w:rsidRDefault="00B402A7" w:rsidP="0072630A">
      <w:r>
        <w:rPr>
          <w:rStyle w:val="CommentReference"/>
        </w:rPr>
        <w:annotationRef/>
      </w:r>
      <w:r>
        <w:rPr>
          <w:sz w:val="20"/>
          <w:szCs w:val="20"/>
        </w:rPr>
        <w:t>What were the issues? If a reader is reading this for the first time, this might be confusing.</w:t>
      </w:r>
    </w:p>
  </w:comment>
  <w:comment w:id="20" w:author="Microsoft Office User" w:date="2022-11-23T22:46:00Z" w:initials="MOU">
    <w:p w14:paraId="0FCC8D82" w14:textId="77777777" w:rsidR="005E7DCE" w:rsidRDefault="005E7DCE" w:rsidP="00927DE6">
      <w:r>
        <w:rPr>
          <w:rStyle w:val="CommentReference"/>
        </w:rPr>
        <w:annotationRef/>
      </w:r>
      <w:r>
        <w:rPr>
          <w:sz w:val="20"/>
          <w:szCs w:val="20"/>
        </w:rPr>
        <w:t>Do you have any real-life examples of the networks you made have helped?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0C909" w15:done="0"/>
  <w15:commentEx w15:paraId="0FCC8D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91D2B" w16cex:dateUtc="2022-11-24T03:28:00Z"/>
  <w16cex:commentExtensible w16cex:durableId="2729212B" w16cex:dateUtc="2022-11-24T0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0C909" w16cid:durableId="27291D2B"/>
  <w16cid:commentId w16cid:paraId="0FCC8D82" w16cid:durableId="27292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54B86"/>
    <w:rsid w:val="00185506"/>
    <w:rsid w:val="005E7DCE"/>
    <w:rsid w:val="0062459E"/>
    <w:rsid w:val="007F2ECA"/>
    <w:rsid w:val="00B402A7"/>
    <w:rsid w:val="00C54C60"/>
    <w:rsid w:val="00DF555D"/>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402A7"/>
  </w:style>
  <w:style w:type="character" w:styleId="CommentReference">
    <w:name w:val="annotation reference"/>
    <w:basedOn w:val="DefaultParagraphFont"/>
    <w:uiPriority w:val="99"/>
    <w:semiHidden/>
    <w:unhideWhenUsed/>
    <w:rsid w:val="00B402A7"/>
    <w:rPr>
      <w:sz w:val="16"/>
      <w:szCs w:val="16"/>
    </w:rPr>
  </w:style>
  <w:style w:type="paragraph" w:styleId="CommentText">
    <w:name w:val="annotation text"/>
    <w:basedOn w:val="Normal"/>
    <w:link w:val="CommentTextChar"/>
    <w:uiPriority w:val="99"/>
    <w:semiHidden/>
    <w:unhideWhenUsed/>
    <w:rsid w:val="00B402A7"/>
    <w:rPr>
      <w:sz w:val="20"/>
      <w:szCs w:val="20"/>
    </w:rPr>
  </w:style>
  <w:style w:type="character" w:customStyle="1" w:styleId="CommentTextChar">
    <w:name w:val="Comment Text Char"/>
    <w:basedOn w:val="DefaultParagraphFont"/>
    <w:link w:val="CommentText"/>
    <w:uiPriority w:val="99"/>
    <w:semiHidden/>
    <w:rsid w:val="00B402A7"/>
    <w:rPr>
      <w:sz w:val="20"/>
      <w:szCs w:val="20"/>
    </w:rPr>
  </w:style>
  <w:style w:type="paragraph" w:styleId="CommentSubject">
    <w:name w:val="annotation subject"/>
    <w:basedOn w:val="CommentText"/>
    <w:next w:val="CommentText"/>
    <w:link w:val="CommentSubjectChar"/>
    <w:uiPriority w:val="99"/>
    <w:semiHidden/>
    <w:unhideWhenUsed/>
    <w:rsid w:val="00B402A7"/>
    <w:rPr>
      <w:b/>
      <w:bCs/>
    </w:rPr>
  </w:style>
  <w:style w:type="character" w:customStyle="1" w:styleId="CommentSubjectChar">
    <w:name w:val="Comment Subject Char"/>
    <w:basedOn w:val="CommentTextChar"/>
    <w:link w:val="CommentSubject"/>
    <w:uiPriority w:val="99"/>
    <w:semiHidden/>
    <w:rsid w:val="00B40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2874">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2022-11-18T09:33:00Z</dcterms:created>
  <dcterms:modified xsi:type="dcterms:W3CDTF">2022-11-24T03:58:00Z</dcterms:modified>
</cp:coreProperties>
</file>