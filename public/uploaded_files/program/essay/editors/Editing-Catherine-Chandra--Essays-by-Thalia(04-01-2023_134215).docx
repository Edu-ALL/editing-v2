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8D07" w14:textId="77777777" w:rsidR="00FC5581" w:rsidRDefault="00FC5581" w:rsidP="00FC5581">
      <w:pPr>
        <w:spacing w:after="0" w:line="240" w:lineRule="auto"/>
        <w:jc w:val="both"/>
        <w:textAlignment w:val="baseline"/>
        <w:rPr>
          <w:rFonts w:ascii="Arial" w:hAnsi="Arial" w:cs="Arial"/>
          <w:color w:val="000000"/>
        </w:rPr>
      </w:pPr>
      <w:r>
        <w:rPr>
          <w:rFonts w:ascii="Arial" w:hAnsi="Arial" w:cs="Arial"/>
          <w:color w:val="000000"/>
        </w:rPr>
        <w:t>We know you lead a busy life, full of activities, many of which are required of you. Tell us about something you do simply for the pleasure of it. (Max. 200 words)</w:t>
      </w:r>
    </w:p>
    <w:p w14:paraId="703E9176" w14:textId="77777777" w:rsidR="00FC5581" w:rsidRDefault="00FC5581" w:rsidP="00FC5581">
      <w:pPr>
        <w:spacing w:after="0" w:line="240" w:lineRule="auto"/>
        <w:jc w:val="both"/>
        <w:textAlignment w:val="baseline"/>
        <w:rPr>
          <w:rFonts w:ascii="Arial" w:hAnsi="Arial" w:cs="Arial"/>
          <w:color w:val="000000"/>
        </w:rPr>
      </w:pPr>
    </w:p>
    <w:p w14:paraId="20662C6B" w14:textId="0E5C5798"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Just like most kids, I used to hate when my parents told me to take a nap after school because obviously I want to play outside with my friends, ride bikes around the </w:t>
      </w:r>
      <w:proofErr w:type="spellStart"/>
      <w:r w:rsidRPr="00FC5581">
        <w:rPr>
          <w:rFonts w:ascii="Arial" w:eastAsia="Times New Roman" w:hAnsi="Arial" w:cs="Arial"/>
          <w:color w:val="3D85C6"/>
          <w:lang w:eastAsia="en-ID"/>
        </w:rPr>
        <w:t>neighborhoods</w:t>
      </w:r>
      <w:proofErr w:type="spellEnd"/>
      <w:r w:rsidRPr="00FC5581">
        <w:rPr>
          <w:rFonts w:ascii="Arial" w:eastAsia="Times New Roman" w:hAnsi="Arial" w:cs="Arial"/>
          <w:color w:val="3D85C6"/>
          <w:lang w:eastAsia="en-ID"/>
        </w:rPr>
        <w:t xml:space="preserve">, and eat some ice creams. “You’ll treasure this when you grow up later,” my mom said </w:t>
      </w:r>
      <w:ins w:id="0" w:author="Thalia Priscilla" w:date="2023-01-04T13:33:00Z">
        <w:r w:rsidR="00FD0662">
          <w:rPr>
            <w:rFonts w:ascii="Arial" w:eastAsia="Times New Roman" w:hAnsi="Arial" w:cs="Arial"/>
            <w:color w:val="3D85C6"/>
            <w:lang w:eastAsia="en-ID"/>
          </w:rPr>
          <w:t>for the</w:t>
        </w:r>
      </w:ins>
      <w:del w:id="1" w:author="Thalia Priscilla" w:date="2023-01-04T13:33:00Z">
        <w:r w:rsidRPr="00FC5581" w:rsidDel="00FD0662">
          <w:rPr>
            <w:rFonts w:ascii="Arial" w:eastAsia="Times New Roman" w:hAnsi="Arial" w:cs="Arial"/>
            <w:color w:val="3D85C6"/>
            <w:lang w:eastAsia="en-ID"/>
          </w:rPr>
          <w:delText>a</w:delText>
        </w:r>
      </w:del>
      <w:r w:rsidRPr="00FC5581">
        <w:rPr>
          <w:rFonts w:ascii="Arial" w:eastAsia="Times New Roman" w:hAnsi="Arial" w:cs="Arial"/>
          <w:color w:val="3D85C6"/>
          <w:lang w:eastAsia="en-ID"/>
        </w:rPr>
        <w:t xml:space="preserve"> thousandth </w:t>
      </w:r>
      <w:del w:id="2" w:author="Thalia Priscilla" w:date="2023-01-04T13:33:00Z">
        <w:r w:rsidRPr="00FC5581" w:rsidDel="00FD0662">
          <w:rPr>
            <w:rFonts w:ascii="Arial" w:eastAsia="Times New Roman" w:hAnsi="Arial" w:cs="Arial"/>
            <w:color w:val="3D85C6"/>
            <w:lang w:eastAsia="en-ID"/>
          </w:rPr>
          <w:delText xml:space="preserve">of the </w:delText>
        </w:r>
      </w:del>
      <w:r w:rsidRPr="00FC5581">
        <w:rPr>
          <w:rFonts w:ascii="Arial" w:eastAsia="Times New Roman" w:hAnsi="Arial" w:cs="Arial"/>
          <w:color w:val="3D85C6"/>
          <w:lang w:eastAsia="en-ID"/>
        </w:rPr>
        <w:t>time</w:t>
      </w:r>
      <w:ins w:id="3" w:author="Thalia Priscilla" w:date="2023-01-04T13:33:00Z">
        <w:r w:rsidR="00FD0662">
          <w:rPr>
            <w:rFonts w:ascii="Arial" w:eastAsia="Times New Roman" w:hAnsi="Arial" w:cs="Arial"/>
            <w:color w:val="3D85C6"/>
            <w:lang w:eastAsia="en-ID"/>
          </w:rPr>
          <w:t>,</w:t>
        </w:r>
      </w:ins>
      <w:r w:rsidRPr="00FC5581">
        <w:rPr>
          <w:rFonts w:ascii="Arial" w:eastAsia="Times New Roman" w:hAnsi="Arial" w:cs="Arial"/>
          <w:color w:val="3D85C6"/>
          <w:lang w:eastAsia="en-ID"/>
        </w:rPr>
        <w:t xml:space="preserve"> and as always, her words just went in one ear and out the other. I remember myself nagging, sometimes crying while stomping up the stairs as I walked to my bedroom. I would hug my bolster, turn my back on my mom, then end up napping for 2-3 hours. </w:t>
      </w:r>
    </w:p>
    <w:p w14:paraId="040B73E9" w14:textId="77777777" w:rsidR="00FC5581" w:rsidRDefault="00FC5581" w:rsidP="00FC5581">
      <w:pPr>
        <w:spacing w:after="0" w:line="240" w:lineRule="auto"/>
        <w:jc w:val="both"/>
        <w:rPr>
          <w:rFonts w:ascii="Times New Roman" w:eastAsia="Times New Roman" w:hAnsi="Times New Roman" w:cs="Times New Roman"/>
          <w:sz w:val="24"/>
          <w:szCs w:val="24"/>
          <w:lang w:eastAsia="en-ID"/>
        </w:rPr>
      </w:pPr>
    </w:p>
    <w:p w14:paraId="6EFE13C6" w14:textId="32E41812" w:rsidR="00FC5581" w:rsidRDefault="00FC5581" w:rsidP="00FC5581">
      <w:pPr>
        <w:spacing w:after="0" w:line="240" w:lineRule="auto"/>
        <w:jc w:val="both"/>
        <w:rPr>
          <w:ins w:id="4" w:author="Thalia Priscilla" w:date="2023-01-04T13:33:00Z"/>
          <w:rFonts w:ascii="Arial" w:eastAsia="Times New Roman" w:hAnsi="Arial" w:cs="Arial"/>
          <w:color w:val="3D85C6"/>
          <w:lang w:eastAsia="en-ID"/>
        </w:rPr>
      </w:pPr>
      <w:r w:rsidRPr="00FC5581">
        <w:rPr>
          <w:rFonts w:ascii="Arial" w:eastAsia="Times New Roman" w:hAnsi="Arial" w:cs="Arial"/>
          <w:color w:val="3D85C6"/>
          <w:lang w:eastAsia="en-ID"/>
        </w:rPr>
        <w:t>The cycle continued every</w:t>
      </w:r>
      <w:ins w:id="5" w:author="Thalia Priscilla" w:date="2023-01-04T13:34:00Z">
        <w:r w:rsidR="00FD0662">
          <w:rPr>
            <w:rFonts w:ascii="Arial" w:eastAsia="Times New Roman" w:hAnsi="Arial" w:cs="Arial"/>
            <w:color w:val="3D85C6"/>
            <w:lang w:eastAsia="en-ID"/>
          </w:rPr>
          <w:t xml:space="preserve"> </w:t>
        </w:r>
      </w:ins>
      <w:r w:rsidRPr="00FC5581">
        <w:rPr>
          <w:rFonts w:ascii="Arial" w:eastAsia="Times New Roman" w:hAnsi="Arial" w:cs="Arial"/>
          <w:color w:val="3D85C6"/>
          <w:lang w:eastAsia="en-ID"/>
        </w:rPr>
        <w:t xml:space="preserve">day until middle school when I started to lose my nap and sleep time due to the busier lives with multiple after-school activities. After all, my mom was right: I miss taking naps. Now, if I </w:t>
      </w:r>
      <w:del w:id="6" w:author="Thalia Priscilla" w:date="2023-01-04T13:34:00Z">
        <w:r w:rsidRPr="00FC5581" w:rsidDel="00FD0662">
          <w:rPr>
            <w:rFonts w:ascii="Arial" w:eastAsia="Times New Roman" w:hAnsi="Arial" w:cs="Arial"/>
            <w:color w:val="3D85C6"/>
            <w:lang w:eastAsia="en-ID"/>
          </w:rPr>
          <w:delText xml:space="preserve">had </w:delText>
        </w:r>
      </w:del>
      <w:r w:rsidRPr="00FC5581">
        <w:rPr>
          <w:rFonts w:ascii="Arial" w:eastAsia="Times New Roman" w:hAnsi="Arial" w:cs="Arial"/>
          <w:color w:val="3D85C6"/>
          <w:lang w:eastAsia="en-ID"/>
        </w:rPr>
        <w:t>stay</w:t>
      </w:r>
      <w:del w:id="7" w:author="Thalia Priscilla" w:date="2023-01-04T13:34:00Z">
        <w:r w:rsidRPr="00FC5581" w:rsidDel="00FD0662">
          <w:rPr>
            <w:rFonts w:ascii="Arial" w:eastAsia="Times New Roman" w:hAnsi="Arial" w:cs="Arial"/>
            <w:color w:val="3D85C6"/>
            <w:lang w:eastAsia="en-ID"/>
          </w:rPr>
          <w:delText>ed</w:delText>
        </w:r>
      </w:del>
      <w:r w:rsidRPr="00FC5581">
        <w:rPr>
          <w:rFonts w:ascii="Arial" w:eastAsia="Times New Roman" w:hAnsi="Arial" w:cs="Arial"/>
          <w:color w:val="3D85C6"/>
          <w:lang w:eastAsia="en-ID"/>
        </w:rPr>
        <w:t xml:space="preserve"> up late the night before or </w:t>
      </w:r>
      <w:ins w:id="8" w:author="Thalia Priscilla" w:date="2023-01-04T13:34:00Z">
        <w:r w:rsidR="00FD0662">
          <w:rPr>
            <w:rFonts w:ascii="Arial" w:eastAsia="Times New Roman" w:hAnsi="Arial" w:cs="Arial"/>
            <w:color w:val="3D85C6"/>
            <w:lang w:eastAsia="en-ID"/>
          </w:rPr>
          <w:t xml:space="preserve">if </w:t>
        </w:r>
      </w:ins>
      <w:r w:rsidRPr="00FC5581">
        <w:rPr>
          <w:rFonts w:ascii="Arial" w:eastAsia="Times New Roman" w:hAnsi="Arial" w:cs="Arial"/>
          <w:color w:val="3D85C6"/>
          <w:lang w:eastAsia="en-ID"/>
        </w:rPr>
        <w:t>I kn</w:t>
      </w:r>
      <w:ins w:id="9" w:author="Thalia Priscilla" w:date="2023-01-04T13:34:00Z">
        <w:r w:rsidR="00FD0662">
          <w:rPr>
            <w:rFonts w:ascii="Arial" w:eastAsia="Times New Roman" w:hAnsi="Arial" w:cs="Arial"/>
            <w:color w:val="3D85C6"/>
            <w:lang w:eastAsia="en-ID"/>
          </w:rPr>
          <w:t>o</w:t>
        </w:r>
      </w:ins>
      <w:del w:id="10" w:author="Thalia Priscilla" w:date="2023-01-04T13:34:00Z">
        <w:r w:rsidRPr="00FC5581" w:rsidDel="00FD0662">
          <w:rPr>
            <w:rFonts w:ascii="Arial" w:eastAsia="Times New Roman" w:hAnsi="Arial" w:cs="Arial"/>
            <w:color w:val="3D85C6"/>
            <w:lang w:eastAsia="en-ID"/>
          </w:rPr>
          <w:delText>e</w:delText>
        </w:r>
      </w:del>
      <w:r w:rsidRPr="00FC5581">
        <w:rPr>
          <w:rFonts w:ascii="Arial" w:eastAsia="Times New Roman" w:hAnsi="Arial" w:cs="Arial"/>
          <w:color w:val="3D85C6"/>
          <w:lang w:eastAsia="en-ID"/>
        </w:rPr>
        <w:t xml:space="preserve">w it will be a long day ahead, I would steal some time during recess to take 15-30 minutes of instant naps. So, if you see me sitting </w:t>
      </w:r>
      <w:ins w:id="11" w:author="Thalia Priscilla" w:date="2023-01-04T13:35:00Z">
        <w:r w:rsidR="00FD0662">
          <w:rPr>
            <w:rFonts w:ascii="Arial" w:eastAsia="Times New Roman" w:hAnsi="Arial" w:cs="Arial"/>
            <w:color w:val="3D85C6"/>
            <w:lang w:eastAsia="en-ID"/>
          </w:rPr>
          <w:t>i</w:t>
        </w:r>
      </w:ins>
      <w:del w:id="12" w:author="Thalia Priscilla" w:date="2023-01-04T13:35:00Z">
        <w:r w:rsidRPr="00FC5581" w:rsidDel="00FD0662">
          <w:rPr>
            <w:rFonts w:ascii="Arial" w:eastAsia="Times New Roman" w:hAnsi="Arial" w:cs="Arial"/>
            <w:color w:val="3D85C6"/>
            <w:lang w:eastAsia="en-ID"/>
          </w:rPr>
          <w:delText>o</w:delText>
        </w:r>
      </w:del>
      <w:r w:rsidRPr="00FC5581">
        <w:rPr>
          <w:rFonts w:ascii="Arial" w:eastAsia="Times New Roman" w:hAnsi="Arial" w:cs="Arial"/>
          <w:color w:val="3D85C6"/>
          <w:lang w:eastAsia="en-ID"/>
        </w:rPr>
        <w:t xml:space="preserve">n comfy corners (especially the ones with cushions!) and doing small, constant nods, </w:t>
      </w:r>
      <w:del w:id="13" w:author="Thalia Priscilla" w:date="2023-01-04T13:35:00Z">
        <w:r w:rsidRPr="00FC5581" w:rsidDel="00FD0662">
          <w:rPr>
            <w:rFonts w:ascii="Arial" w:eastAsia="Times New Roman" w:hAnsi="Arial" w:cs="Arial"/>
            <w:color w:val="3D85C6"/>
            <w:lang w:eastAsia="en-ID"/>
          </w:rPr>
          <w:delText xml:space="preserve">now </w:delText>
        </w:r>
      </w:del>
      <w:r w:rsidRPr="00FC5581">
        <w:rPr>
          <w:rFonts w:ascii="Arial" w:eastAsia="Times New Roman" w:hAnsi="Arial" w:cs="Arial"/>
          <w:color w:val="3D85C6"/>
          <w:lang w:eastAsia="en-ID"/>
        </w:rPr>
        <w:t>you know what I am doing.</w:t>
      </w:r>
    </w:p>
    <w:p w14:paraId="2AB56305" w14:textId="0BA492E8" w:rsidR="00FD0662" w:rsidRDefault="00FD0662" w:rsidP="00FC5581">
      <w:pPr>
        <w:spacing w:after="0" w:line="240" w:lineRule="auto"/>
        <w:jc w:val="both"/>
        <w:rPr>
          <w:ins w:id="14" w:author="Thalia Priscilla" w:date="2023-01-04T13:33:00Z"/>
          <w:rFonts w:ascii="Arial" w:eastAsia="Times New Roman" w:hAnsi="Arial" w:cs="Arial"/>
          <w:color w:val="3D85C6"/>
          <w:lang w:eastAsia="en-ID"/>
        </w:rPr>
      </w:pPr>
    </w:p>
    <w:p w14:paraId="43A48AD3" w14:textId="228580B2" w:rsidR="00FD0662" w:rsidRDefault="00FD0662" w:rsidP="00FC5581">
      <w:pPr>
        <w:spacing w:after="0" w:line="240" w:lineRule="auto"/>
        <w:jc w:val="both"/>
        <w:rPr>
          <w:rFonts w:ascii="Arial" w:eastAsia="Times New Roman" w:hAnsi="Arial" w:cs="Arial"/>
          <w:color w:val="3D85C6"/>
          <w:lang w:eastAsia="en-ID"/>
        </w:rPr>
      </w:pPr>
      <w:ins w:id="15" w:author="Thalia Priscilla" w:date="2023-01-04T13:33:00Z">
        <w:r>
          <w:rPr>
            <w:rFonts w:ascii="Arial" w:eastAsia="Times New Roman" w:hAnsi="Arial" w:cs="Arial"/>
            <w:color w:val="3D85C6"/>
            <w:lang w:eastAsia="en-ID"/>
          </w:rPr>
          <w:t>Notes: I think this is good.</w:t>
        </w:r>
      </w:ins>
    </w:p>
    <w:p w14:paraId="7BBBBC29" w14:textId="6C2E7943" w:rsidR="00FC5581" w:rsidRDefault="00FC5581" w:rsidP="00FC5581">
      <w:pPr>
        <w:spacing w:after="0" w:line="240" w:lineRule="auto"/>
        <w:jc w:val="both"/>
        <w:rPr>
          <w:rFonts w:ascii="Arial" w:eastAsia="Times New Roman" w:hAnsi="Arial" w:cs="Arial"/>
          <w:color w:val="3D85C6"/>
          <w:lang w:eastAsia="en-ID"/>
        </w:rPr>
      </w:pPr>
    </w:p>
    <w:p w14:paraId="4DEEEFA8" w14:textId="0F835055" w:rsidR="00FC5581" w:rsidRDefault="00FC5581" w:rsidP="00FC5581">
      <w:pPr>
        <w:spacing w:after="0" w:line="240" w:lineRule="auto"/>
        <w:jc w:val="both"/>
        <w:rPr>
          <w:rFonts w:ascii="Arial" w:hAnsi="Arial" w:cs="Arial"/>
          <w:color w:val="000000"/>
        </w:rPr>
      </w:pPr>
      <w:r>
        <w:rPr>
          <w:rFonts w:ascii="Arial" w:hAnsi="Arial" w:cs="Arial"/>
          <w:color w:val="000000"/>
        </w:rPr>
        <w:t>Describe the world you come from (for example, your family, school, community, city, or town). How has that world shaped your dreams and aspirations? (Max. 200 words)</w:t>
      </w:r>
    </w:p>
    <w:p w14:paraId="3BAD932A" w14:textId="0CF37446" w:rsidR="00FC5581" w:rsidRDefault="00FC5581" w:rsidP="00FC5581">
      <w:pPr>
        <w:spacing w:after="0" w:line="240" w:lineRule="auto"/>
        <w:jc w:val="both"/>
        <w:rPr>
          <w:rFonts w:ascii="Arial" w:hAnsi="Arial" w:cs="Arial"/>
          <w:color w:val="000000"/>
        </w:rPr>
      </w:pPr>
    </w:p>
    <w:p w14:paraId="6C801977"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I look up to my grandmother, an elementary school </w:t>
      </w:r>
      <w:proofErr w:type="spellStart"/>
      <w:r w:rsidRPr="00FC5581">
        <w:rPr>
          <w:rFonts w:ascii="Arial" w:eastAsia="Times New Roman" w:hAnsi="Arial" w:cs="Arial"/>
          <w:color w:val="3D85C6"/>
          <w:lang w:eastAsia="en-ID"/>
        </w:rPr>
        <w:t>drop out</w:t>
      </w:r>
      <w:proofErr w:type="spellEnd"/>
      <w:r w:rsidRPr="00FC5581">
        <w:rPr>
          <w:rFonts w:ascii="Arial" w:eastAsia="Times New Roman" w:hAnsi="Arial" w:cs="Arial"/>
          <w:color w:val="3D85C6"/>
          <w:lang w:eastAsia="en-ID"/>
        </w:rPr>
        <w:t xml:space="preserve"> who grew up financing her 8 siblings. She shows me that women can hold many roles - home-maker, choir member, and soybean supplier. I used to stay over at her house every Friday and help her count</w:t>
      </w:r>
      <w:del w:id="16" w:author="Thalia Priscilla" w:date="2023-01-04T13:01:00Z">
        <w:r w:rsidRPr="00FC5581" w:rsidDel="00201CB7">
          <w:rPr>
            <w:rFonts w:ascii="Arial" w:eastAsia="Times New Roman" w:hAnsi="Arial" w:cs="Arial"/>
            <w:color w:val="3D85C6"/>
            <w:lang w:eastAsia="en-ID"/>
          </w:rPr>
          <w:delText>ing</w:delText>
        </w:r>
      </w:del>
      <w:r w:rsidRPr="00FC5581">
        <w:rPr>
          <w:rFonts w:ascii="Arial" w:eastAsia="Times New Roman" w:hAnsi="Arial" w:cs="Arial"/>
          <w:color w:val="3D85C6"/>
          <w:lang w:eastAsia="en-ID"/>
        </w:rPr>
        <w:t xml:space="preserve"> money the next morning. </w:t>
      </w:r>
    </w:p>
    <w:p w14:paraId="095DDBE6"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0C9CF28" w14:textId="46B094FA"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When I was 7, she told me to arrange coins to 10 pieces of Rp 1,000 each stack. Then,</w:t>
      </w:r>
      <w:ins w:id="17" w:author="Thalia Priscilla" w:date="2023-01-04T13:12:00Z">
        <w:r w:rsidR="00201CB7">
          <w:rPr>
            <w:rFonts w:ascii="Arial" w:eastAsia="Times New Roman" w:hAnsi="Arial" w:cs="Arial"/>
            <w:color w:val="3D85C6"/>
            <w:lang w:eastAsia="en-ID"/>
          </w:rPr>
          <w:t xml:space="preserve"> I</w:t>
        </w:r>
      </w:ins>
      <w:r w:rsidRPr="00FC5581">
        <w:rPr>
          <w:rFonts w:ascii="Arial" w:eastAsia="Times New Roman" w:hAnsi="Arial" w:cs="Arial"/>
          <w:color w:val="3D85C6"/>
          <w:lang w:eastAsia="en-ID"/>
        </w:rPr>
        <w:t xml:space="preserve"> helped her with </w:t>
      </w:r>
      <w:del w:id="18" w:author="Thalia Priscilla" w:date="2023-01-04T13:12:00Z">
        <w:r w:rsidRPr="00FC5581" w:rsidDel="00201CB7">
          <w:rPr>
            <w:rFonts w:ascii="Arial" w:eastAsia="Times New Roman" w:hAnsi="Arial" w:cs="Arial"/>
            <w:color w:val="3D85C6"/>
            <w:lang w:eastAsia="en-ID"/>
          </w:rPr>
          <w:delText xml:space="preserve">the </w:delText>
        </w:r>
      </w:del>
      <w:r w:rsidRPr="00FC5581">
        <w:rPr>
          <w:rFonts w:ascii="Arial" w:eastAsia="Times New Roman" w:hAnsi="Arial" w:cs="Arial"/>
          <w:color w:val="3D85C6"/>
          <w:lang w:eastAsia="en-ID"/>
        </w:rPr>
        <w:t>cash, from identifying counterfeit bills to developing bank tellers’ counting money techniques. When I was 11, she asked me to do bookkeeping, where I found out that she recorded everything in huge, half-humidity-damaged books. </w:t>
      </w:r>
    </w:p>
    <w:p w14:paraId="091D321D" w14:textId="77777777" w:rsidR="00FC5581" w:rsidRPr="00FC5581" w:rsidRDefault="00FC5581" w:rsidP="00FC5581">
      <w:pPr>
        <w:spacing w:after="0" w:line="240" w:lineRule="auto"/>
        <w:ind w:left="1440"/>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ab/>
      </w:r>
      <w:r w:rsidRPr="00FC5581">
        <w:rPr>
          <w:rFonts w:ascii="Arial" w:eastAsia="Times New Roman" w:hAnsi="Arial" w:cs="Arial"/>
          <w:color w:val="3D85C6"/>
          <w:lang w:eastAsia="en-ID"/>
        </w:rPr>
        <w:tab/>
      </w:r>
    </w:p>
    <w:p w14:paraId="40182A53" w14:textId="2C248B50"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I wondered, “should bookkeeping be like this?”</w:t>
      </w:r>
      <w:ins w:id="19" w:author="Thalia Priscilla" w:date="2023-01-04T13:13:00Z">
        <w:r w:rsidR="00201CB7">
          <w:rPr>
            <w:rFonts w:ascii="Arial" w:eastAsia="Times New Roman" w:hAnsi="Arial" w:cs="Arial"/>
            <w:color w:val="3D85C6"/>
            <w:lang w:eastAsia="en-ID"/>
          </w:rPr>
          <w:t>.</w:t>
        </w:r>
      </w:ins>
      <w:r w:rsidRPr="00FC5581">
        <w:rPr>
          <w:rFonts w:ascii="Arial" w:eastAsia="Times New Roman" w:hAnsi="Arial" w:cs="Arial"/>
          <w:color w:val="3D85C6"/>
          <w:lang w:eastAsia="en-ID"/>
        </w:rPr>
        <w:t xml:space="preserve"> I figured out better data management methods, allowing it to be utilized for business strategic decision-making. From being a bookkeeper in my own business, to interning as an investment analyst, I developed my love for data as I work closely to it. </w:t>
      </w:r>
    </w:p>
    <w:p w14:paraId="72C055E0" w14:textId="7A1C76EF"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Times New Roman" w:eastAsia="Times New Roman" w:hAnsi="Times New Roman" w:cs="Times New Roman"/>
          <w:sz w:val="24"/>
          <w:szCs w:val="24"/>
          <w:lang w:eastAsia="en-ID"/>
        </w:rPr>
        <w:br/>
      </w:r>
      <w:commentRangeStart w:id="20"/>
      <w:r w:rsidRPr="00FC5581">
        <w:rPr>
          <w:rFonts w:ascii="Arial" w:eastAsia="Times New Roman" w:hAnsi="Arial" w:cs="Arial"/>
          <w:color w:val="3D85C6"/>
          <w:lang w:eastAsia="en-ID"/>
        </w:rPr>
        <w:t xml:space="preserve">My grandmother’s flaw inspired me to broaden my horizons through Course 15-2 and rigorous research in Action Learning labs. But, her character inspired me to maximize my influence as a woman through </w:t>
      </w:r>
      <w:hyperlink r:id="rId5" w:history="1">
        <w:r w:rsidRPr="00FC5581">
          <w:rPr>
            <w:rFonts w:ascii="Arial" w:eastAsia="Times New Roman" w:hAnsi="Arial" w:cs="Arial"/>
            <w:color w:val="1155CC"/>
            <w:u w:val="single"/>
            <w:lang w:eastAsia="en-ID"/>
          </w:rPr>
          <w:t>WIS</w:t>
        </w:r>
        <w:r w:rsidRPr="00FC5581">
          <w:rPr>
            <w:rFonts w:ascii="Arial" w:eastAsia="Times New Roman" w:hAnsi="Arial" w:cs="Arial"/>
            <w:color w:val="1155CC"/>
            <w:u w:val="single"/>
            <w:lang w:eastAsia="en-ID"/>
          </w:rPr>
          <w:t>D</w:t>
        </w:r>
        <w:r w:rsidRPr="00FC5581">
          <w:rPr>
            <w:rFonts w:ascii="Arial" w:eastAsia="Times New Roman" w:hAnsi="Arial" w:cs="Arial"/>
            <w:color w:val="1155CC"/>
            <w:u w:val="single"/>
            <w:lang w:eastAsia="en-ID"/>
          </w:rPr>
          <w:t>M</w:t>
        </w:r>
      </w:hyperlink>
      <w:r w:rsidRPr="00FC5581">
        <w:rPr>
          <w:rFonts w:ascii="Arial" w:eastAsia="Times New Roman" w:hAnsi="Arial" w:cs="Arial"/>
          <w:color w:val="3D85C6"/>
          <w:lang w:eastAsia="en-ID"/>
        </w:rPr>
        <w:t xml:space="preserve">. </w:t>
      </w:r>
      <w:commentRangeEnd w:id="20"/>
      <w:r w:rsidR="00201CB7">
        <w:rPr>
          <w:rStyle w:val="CommentReference"/>
        </w:rPr>
        <w:commentReference w:id="20"/>
      </w:r>
      <w:r w:rsidRPr="00FC5581">
        <w:rPr>
          <w:rFonts w:ascii="Arial" w:eastAsia="Times New Roman" w:hAnsi="Arial" w:cs="Arial"/>
          <w:color w:val="3D85C6"/>
          <w:lang w:eastAsia="en-ID"/>
        </w:rPr>
        <w:t>Overall, I aspire to make big data impact bigger.</w:t>
      </w:r>
    </w:p>
    <w:p w14:paraId="3DD474A7" w14:textId="58265162" w:rsidR="00080F77" w:rsidRDefault="00080F77"/>
    <w:p w14:paraId="510D0354" w14:textId="71C4A435" w:rsidR="00FC5581" w:rsidRDefault="00FC5581">
      <w:pPr>
        <w:rPr>
          <w:rFonts w:ascii="Arial" w:hAnsi="Arial" w:cs="Arial"/>
          <w:color w:val="000000"/>
        </w:rPr>
      </w:pPr>
      <w:r>
        <w:rPr>
          <w:rFonts w:ascii="Arial" w:hAnsi="Arial" w:cs="Arial"/>
          <w:color w:val="000000"/>
        </w:rPr>
        <w:t>MIT brings people with diverse backgrounds and experiences together to better the lives of others. Our students work to improve their communities in different ways, from tackling the world’s biggest challenges to being a good friend. Describe one way you have collaborated with people who are different from you to contribute to your community. (Max. 200 words)</w:t>
      </w:r>
    </w:p>
    <w:p w14:paraId="1FDC82C3" w14:textId="69912FE7" w:rsidR="00FC5581" w:rsidRDefault="00FC5581">
      <w:pPr>
        <w:rPr>
          <w:rFonts w:ascii="Arial" w:hAnsi="Arial" w:cs="Arial"/>
          <w:color w:val="000000"/>
        </w:rPr>
      </w:pPr>
    </w:p>
    <w:p w14:paraId="6B27FAF0"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 xml:space="preserve">In 2021 I teamed up with a businesswoman, full-time housewife, and textile entrepreneur, and started the Eco Enzyme project, a project </w:t>
      </w:r>
      <w:r w:rsidRPr="00FC5581">
        <w:rPr>
          <w:rFonts w:ascii="Arial" w:eastAsia="Times New Roman" w:hAnsi="Arial" w:cs="Arial"/>
          <w:color w:val="3D85C6"/>
          <w:shd w:val="clear" w:color="auto" w:fill="FFFFFF"/>
          <w:lang w:eastAsia="en-ID"/>
        </w:rPr>
        <w:t>to educate and raise awareness on organic waste management, specifically eco enzyme, a multipurpose liquid from the fermentation of organic waste.</w:t>
      </w:r>
    </w:p>
    <w:p w14:paraId="77D2C018"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6B20631C"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lastRenderedPageBreak/>
        <w:t xml:space="preserve">Due to the pandemic, we have been working remotely so </w:t>
      </w:r>
      <w:r w:rsidRPr="00FC5581">
        <w:rPr>
          <w:rFonts w:ascii="Arial" w:eastAsia="Times New Roman" w:hAnsi="Arial" w:cs="Arial"/>
          <w:color w:val="3D85C6"/>
          <w:shd w:val="clear" w:color="auto" w:fill="FFFFFF"/>
          <w:lang w:eastAsia="en-ID"/>
        </w:rPr>
        <w:t xml:space="preserve">coming up with a regular meeting schedule was difficult to say the least, but everyone was always willing to compromise. </w:t>
      </w:r>
      <w:r w:rsidRPr="00FC5581">
        <w:rPr>
          <w:rFonts w:ascii="Arial" w:eastAsia="Times New Roman" w:hAnsi="Arial" w:cs="Arial"/>
          <w:color w:val="3D85C6"/>
          <w:lang w:eastAsia="en-ID"/>
        </w:rPr>
        <w:t>We started campaigns, made DIY classes, conducted webinars, created digital contents, and distributed eco enzyme samples. I am the leader and spokesperson of the project</w:t>
      </w:r>
      <w:commentRangeStart w:id="21"/>
      <w:r w:rsidRPr="00FC5581">
        <w:rPr>
          <w:rFonts w:ascii="Arial" w:eastAsia="Times New Roman" w:hAnsi="Arial" w:cs="Arial"/>
          <w:color w:val="3D85C6"/>
          <w:lang w:eastAsia="en-ID"/>
        </w:rPr>
        <w:t>, Elia is in charge of networking and distributing, Ica makes the eco enzyme, while Marcus is responsible for the graphic designs.</w:t>
      </w:r>
      <w:commentRangeEnd w:id="21"/>
      <w:r w:rsidR="00201CB7">
        <w:rPr>
          <w:rStyle w:val="CommentReference"/>
        </w:rPr>
        <w:commentReference w:id="21"/>
      </w:r>
    </w:p>
    <w:p w14:paraId="548715E4"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5D5FBB3F"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Initially, our target was just to promote eco enzymes to a wider audience, but we received testimonies from housewives that our project has empowered them during the lockdown, where housewives are expected to </w:t>
      </w:r>
      <w:r w:rsidRPr="00FC5581">
        <w:rPr>
          <w:rFonts w:ascii="Arial" w:eastAsia="Times New Roman" w:hAnsi="Arial" w:cs="Arial"/>
          <w:color w:val="3D85C6"/>
          <w:shd w:val="clear" w:color="auto" w:fill="FFFFFF"/>
          <w:lang w:eastAsia="en-ID"/>
        </w:rPr>
        <w:t xml:space="preserve">work more and cater </w:t>
      </w:r>
      <w:r w:rsidRPr="00FC5581">
        <w:rPr>
          <w:rFonts w:ascii="Arial" w:eastAsia="Times New Roman" w:hAnsi="Arial" w:cs="Arial"/>
          <w:color w:val="3D85C6"/>
          <w:lang w:eastAsia="en-ID"/>
        </w:rPr>
        <w:t>to the</w:t>
      </w:r>
      <w:r w:rsidRPr="00FC5581">
        <w:rPr>
          <w:rFonts w:ascii="Arial" w:eastAsia="Times New Roman" w:hAnsi="Arial" w:cs="Arial"/>
          <w:color w:val="3D85C6"/>
          <w:shd w:val="clear" w:color="auto" w:fill="FFFFFF"/>
          <w:lang w:eastAsia="en-ID"/>
        </w:rPr>
        <w:t xml:space="preserve"> needs of the family members 'working from home'. </w:t>
      </w:r>
      <w:r w:rsidRPr="00FC5581">
        <w:rPr>
          <w:rFonts w:ascii="Arial" w:eastAsia="Times New Roman" w:hAnsi="Arial" w:cs="Arial"/>
          <w:color w:val="3D85C6"/>
          <w:lang w:eastAsia="en-ID"/>
        </w:rPr>
        <w:t>However, some said that making eco enzymes with their own household waste has made them realize that despite being housewives, they can still contribute beyond their houses, which is to the environment, to the world. </w:t>
      </w:r>
    </w:p>
    <w:p w14:paraId="01E7B28C" w14:textId="5B6645EF" w:rsidR="00FC5581" w:rsidRDefault="00FC5581"/>
    <w:p w14:paraId="7D95B8F6" w14:textId="2A9C7581" w:rsidR="00FC5581" w:rsidRDefault="00FC5581">
      <w:pPr>
        <w:rPr>
          <w:rFonts w:ascii="Arial" w:hAnsi="Arial" w:cs="Arial"/>
          <w:color w:val="000000"/>
        </w:rPr>
      </w:pPr>
      <w:r>
        <w:rPr>
          <w:rFonts w:ascii="Arial" w:hAnsi="Arial" w:cs="Arial"/>
          <w:color w:val="000000"/>
        </w:rPr>
        <w:t>Tell us about a significant challenge you’ve faced (that you feel comfortable sharing) or something that didn’t go according to plan. How did you manage the situation? (Max. 200 words)</w:t>
      </w:r>
    </w:p>
    <w:p w14:paraId="6F89BE12" w14:textId="77777777" w:rsidR="00FC5581" w:rsidRPr="00FC5581" w:rsidRDefault="00FC5581" w:rsidP="00FC5581">
      <w:pPr>
        <w:spacing w:after="0" w:line="240" w:lineRule="auto"/>
        <w:jc w:val="both"/>
        <w:textAlignment w:val="baseline"/>
        <w:rPr>
          <w:rFonts w:ascii="Arial" w:eastAsia="Times New Roman" w:hAnsi="Arial" w:cs="Arial"/>
          <w:color w:val="3D85C6"/>
          <w:lang w:eastAsia="en-ID"/>
        </w:rPr>
      </w:pPr>
      <w:r w:rsidRPr="00FC5581">
        <w:rPr>
          <w:rFonts w:ascii="Arial" w:eastAsia="Times New Roman" w:hAnsi="Arial" w:cs="Arial"/>
          <w:color w:val="3D85C6"/>
          <w:lang w:eastAsia="en-ID"/>
        </w:rPr>
        <w:t>It was one week before Art, Charity, and Sports Week. As student council president, I was responsible for finding bazaar tenants. The most highly requested tenant, who planned to open a stand, had been unreachable. I was frustrated because without it, the event would not have enough money. The event's purpose—fundraising and charity—was lost.</w:t>
      </w:r>
    </w:p>
    <w:p w14:paraId="124DA9C2"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48763CA3" w14:textId="644BF35A"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Thus, I shared my struggle with my mentor. “A leader should be HOT: Humble, Open, Transparent.” he advised. Initially, I denied since it was contradictory to the image of leaders society had taught me: strong like breakwater that stands up right no matter what. But just like breakwater, as a leader, I felt “eroded” as the waves of pressure hit me incessantly. I immediately texted my members to set a meeting where I decided to be open about my struggle</w:t>
      </w:r>
      <w:ins w:id="22" w:author="Thalia Priscilla" w:date="2023-01-04T13:32:00Z">
        <w:r w:rsidR="00201CB7">
          <w:rPr>
            <w:rFonts w:ascii="Arial" w:eastAsia="Times New Roman" w:hAnsi="Arial" w:cs="Arial"/>
            <w:color w:val="3D85C6"/>
            <w:lang w:eastAsia="en-ID"/>
          </w:rPr>
          <w:t>s</w:t>
        </w:r>
      </w:ins>
      <w:del w:id="23" w:author="Thalia Priscilla" w:date="2023-01-04T13:32:00Z">
        <w:r w:rsidRPr="00FC5581" w:rsidDel="00201CB7">
          <w:rPr>
            <w:rFonts w:ascii="Arial" w:eastAsia="Times New Roman" w:hAnsi="Arial" w:cs="Arial"/>
            <w:color w:val="3D85C6"/>
            <w:lang w:eastAsia="en-ID"/>
          </w:rPr>
          <w:delText xml:space="preserve"> with the tenant</w:delText>
        </w:r>
      </w:del>
      <w:r w:rsidRPr="00FC5581">
        <w:rPr>
          <w:rFonts w:ascii="Arial" w:eastAsia="Times New Roman" w:hAnsi="Arial" w:cs="Arial"/>
          <w:color w:val="3D85C6"/>
          <w:lang w:eastAsia="en-ID"/>
        </w:rPr>
        <w:t xml:space="preserve">, which resulted in numerous helping hands and </w:t>
      </w:r>
      <w:ins w:id="24" w:author="Thalia Priscilla" w:date="2023-01-04T13:40:00Z">
        <w:r w:rsidR="007957BF">
          <w:rPr>
            <w:rFonts w:ascii="Arial" w:eastAsia="Times New Roman" w:hAnsi="Arial" w:cs="Arial"/>
            <w:color w:val="3D85C6"/>
            <w:lang w:eastAsia="en-ID"/>
          </w:rPr>
          <w:t xml:space="preserve">a </w:t>
        </w:r>
      </w:ins>
      <w:r w:rsidRPr="00FC5581">
        <w:rPr>
          <w:rFonts w:ascii="Arial" w:eastAsia="Times New Roman" w:hAnsi="Arial" w:cs="Arial"/>
          <w:color w:val="3D85C6"/>
          <w:lang w:eastAsia="en-ID"/>
        </w:rPr>
        <w:t>successful event</w:t>
      </w:r>
      <w:del w:id="25" w:author="Thalia Priscilla" w:date="2023-01-04T13:40:00Z">
        <w:r w:rsidRPr="00FC5581" w:rsidDel="007957BF">
          <w:rPr>
            <w:rFonts w:ascii="Arial" w:eastAsia="Times New Roman" w:hAnsi="Arial" w:cs="Arial"/>
            <w:color w:val="3D85C6"/>
            <w:lang w:eastAsia="en-ID"/>
          </w:rPr>
          <w:delText>s</w:delText>
        </w:r>
      </w:del>
      <w:r w:rsidRPr="00FC5581">
        <w:rPr>
          <w:rFonts w:ascii="Arial" w:eastAsia="Times New Roman" w:hAnsi="Arial" w:cs="Arial"/>
          <w:color w:val="3D85C6"/>
          <w:lang w:eastAsia="en-ID"/>
        </w:rPr>
        <w:t>. </w:t>
      </w:r>
    </w:p>
    <w:p w14:paraId="7B0105CA" w14:textId="77777777" w:rsidR="00FC5581" w:rsidRPr="00FC5581" w:rsidRDefault="00FC5581" w:rsidP="00FC5581">
      <w:pPr>
        <w:spacing w:after="0" w:line="240" w:lineRule="auto"/>
        <w:rPr>
          <w:rFonts w:ascii="Times New Roman" w:eastAsia="Times New Roman" w:hAnsi="Times New Roman" w:cs="Times New Roman"/>
          <w:sz w:val="24"/>
          <w:szCs w:val="24"/>
          <w:lang w:eastAsia="en-ID"/>
        </w:rPr>
      </w:pPr>
    </w:p>
    <w:p w14:paraId="714808A5" w14:textId="77777777" w:rsidR="00FC5581" w:rsidRPr="00FC5581" w:rsidRDefault="00FC5581" w:rsidP="00FC5581">
      <w:pPr>
        <w:spacing w:after="0" w:line="240" w:lineRule="auto"/>
        <w:jc w:val="both"/>
        <w:rPr>
          <w:rFonts w:ascii="Times New Roman" w:eastAsia="Times New Roman" w:hAnsi="Times New Roman" w:cs="Times New Roman"/>
          <w:sz w:val="24"/>
          <w:szCs w:val="24"/>
          <w:lang w:eastAsia="en-ID"/>
        </w:rPr>
      </w:pPr>
      <w:r w:rsidRPr="00FC5581">
        <w:rPr>
          <w:rFonts w:ascii="Arial" w:eastAsia="Times New Roman" w:hAnsi="Arial" w:cs="Arial"/>
          <w:color w:val="3D85C6"/>
          <w:lang w:eastAsia="en-ID"/>
        </w:rPr>
        <w:t xml:space="preserve">I came to understand that leadership is not just about highlighting the victories, but also about practicing humility by letting my members know whenever situations are awry. After all, they are not pawns, but co-contributors to the collective success. I learned that openness fosters deep, meaningful relationships that encourage cooperation that enable optimal performance. </w:t>
      </w:r>
    </w:p>
    <w:p w14:paraId="4F549122" w14:textId="631C9A7A" w:rsidR="00FC5581" w:rsidRDefault="00FC5581">
      <w:pPr>
        <w:rPr>
          <w:ins w:id="26" w:author="Thalia Priscilla" w:date="2023-01-04T13:41:00Z"/>
        </w:rPr>
      </w:pPr>
    </w:p>
    <w:p w14:paraId="5B5F3414" w14:textId="6B61C3C1" w:rsidR="002C3549" w:rsidRDefault="002C3549">
      <w:ins w:id="27" w:author="Thalia Priscilla" w:date="2023-01-04T13:41:00Z">
        <w:r>
          <w:t>Notes: I think this is okay.</w:t>
        </w:r>
      </w:ins>
    </w:p>
    <w:sectPr w:rsidR="002C354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Thalia Priscilla" w:date="2023-01-04T13:15:00Z" w:initials="TP">
    <w:p w14:paraId="60355F84" w14:textId="25A32ECC" w:rsidR="00201CB7" w:rsidRDefault="00201CB7">
      <w:pPr>
        <w:pStyle w:val="CommentText"/>
      </w:pPr>
      <w:r>
        <w:rPr>
          <w:rStyle w:val="CommentReference"/>
        </w:rPr>
        <w:annotationRef/>
      </w:r>
      <w:r>
        <w:t>I don’t think the prompt asks you to necessarily connect your story to specific courses or communities in MIT. I suggest connecting more generally to your dreams &amp; aspirations so that the school knows what your bigger goals are.</w:t>
      </w:r>
    </w:p>
    <w:p w14:paraId="0242DFC8" w14:textId="77777777" w:rsidR="00201CB7" w:rsidRDefault="00201CB7">
      <w:pPr>
        <w:pStyle w:val="CommentText"/>
      </w:pPr>
    </w:p>
    <w:p w14:paraId="5BC5730F" w14:textId="77777777" w:rsidR="00201CB7" w:rsidRDefault="00201CB7">
      <w:pPr>
        <w:pStyle w:val="CommentText"/>
      </w:pPr>
      <w:r>
        <w:t xml:space="preserve">What do you see yourself doing with data beyond college? How do you want to “change the world for the better” with it? </w:t>
      </w:r>
    </w:p>
    <w:p w14:paraId="51A7E0FB" w14:textId="77777777" w:rsidR="00FD0662" w:rsidRDefault="00FD0662">
      <w:pPr>
        <w:pStyle w:val="CommentText"/>
      </w:pPr>
    </w:p>
    <w:p w14:paraId="75CAE9FB" w14:textId="09EA3C58" w:rsidR="00FD0662" w:rsidRDefault="00FD0662">
      <w:pPr>
        <w:pStyle w:val="CommentText"/>
      </w:pPr>
      <w:r>
        <w:t xml:space="preserve">Also, I don’t think using links </w:t>
      </w:r>
      <w:r w:rsidR="00904F5E">
        <w:t>is</w:t>
      </w:r>
      <w:r>
        <w:t xml:space="preserve"> feasible.</w:t>
      </w:r>
    </w:p>
  </w:comment>
  <w:comment w:id="21" w:author="Thalia Priscilla" w:date="2023-01-04T13:26:00Z" w:initials="TP">
    <w:p w14:paraId="10F30F1B" w14:textId="014D3567" w:rsidR="00201CB7" w:rsidRDefault="00201CB7">
      <w:pPr>
        <w:pStyle w:val="CommentText"/>
      </w:pPr>
      <w:r>
        <w:rPr>
          <w:rStyle w:val="CommentReference"/>
        </w:rPr>
        <w:annotationRef/>
      </w:r>
      <w:r>
        <w:t xml:space="preserve">You need to </w:t>
      </w:r>
      <w:r w:rsidR="00DD59A1">
        <w:t>introduce</w:t>
      </w:r>
      <w:r>
        <w:t xml:space="preserve"> these people in the </w:t>
      </w:r>
      <w:r w:rsidR="005C4D4A">
        <w:t>first para</w:t>
      </w:r>
      <w:r w:rsidR="00DD59A1">
        <w:t xml:space="preserve"> (who is who).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CAE9FB" w15:done="0"/>
  <w15:commentEx w15:paraId="10F30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FA89" w16cex:dateUtc="2023-01-04T06:15:00Z"/>
  <w16cex:commentExtensible w16cex:durableId="275FFD19" w16cex:dateUtc="2023-01-04T0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CAE9FB" w16cid:durableId="275FFA89"/>
  <w16cid:commentId w16cid:paraId="10F30F1B" w16cid:durableId="275FFD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754"/>
    <w:multiLevelType w:val="multilevel"/>
    <w:tmpl w:val="56DC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A0381"/>
    <w:multiLevelType w:val="multilevel"/>
    <w:tmpl w:val="4E0E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D65DA"/>
    <w:multiLevelType w:val="multilevel"/>
    <w:tmpl w:val="5D38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E46F3"/>
    <w:multiLevelType w:val="multilevel"/>
    <w:tmpl w:val="4BE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81"/>
    <w:rsid w:val="00080F77"/>
    <w:rsid w:val="00201CB7"/>
    <w:rsid w:val="002C3549"/>
    <w:rsid w:val="005C4D4A"/>
    <w:rsid w:val="00781EF0"/>
    <w:rsid w:val="007957BF"/>
    <w:rsid w:val="00904F5E"/>
    <w:rsid w:val="00DD59A1"/>
    <w:rsid w:val="00FC5581"/>
    <w:rsid w:val="00FD06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2BB1"/>
  <w15:chartTrackingRefBased/>
  <w15:docId w15:val="{FF0AFE7E-268F-452C-B79B-30CE32AB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8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FC5581"/>
  </w:style>
  <w:style w:type="character" w:styleId="Hyperlink">
    <w:name w:val="Hyperlink"/>
    <w:basedOn w:val="DefaultParagraphFont"/>
    <w:uiPriority w:val="99"/>
    <w:semiHidden/>
    <w:unhideWhenUsed/>
    <w:rsid w:val="00FC5581"/>
    <w:rPr>
      <w:color w:val="0000FF"/>
      <w:u w:val="single"/>
    </w:rPr>
  </w:style>
  <w:style w:type="paragraph" w:styleId="Revision">
    <w:name w:val="Revision"/>
    <w:hidden/>
    <w:uiPriority w:val="99"/>
    <w:semiHidden/>
    <w:rsid w:val="00201CB7"/>
    <w:pPr>
      <w:spacing w:after="0" w:line="240" w:lineRule="auto"/>
    </w:pPr>
  </w:style>
  <w:style w:type="character" w:styleId="CommentReference">
    <w:name w:val="annotation reference"/>
    <w:basedOn w:val="DefaultParagraphFont"/>
    <w:uiPriority w:val="99"/>
    <w:semiHidden/>
    <w:unhideWhenUsed/>
    <w:rsid w:val="00201CB7"/>
    <w:rPr>
      <w:sz w:val="16"/>
      <w:szCs w:val="16"/>
    </w:rPr>
  </w:style>
  <w:style w:type="paragraph" w:styleId="CommentText">
    <w:name w:val="annotation text"/>
    <w:basedOn w:val="Normal"/>
    <w:link w:val="CommentTextChar"/>
    <w:uiPriority w:val="99"/>
    <w:semiHidden/>
    <w:unhideWhenUsed/>
    <w:rsid w:val="00201CB7"/>
    <w:pPr>
      <w:spacing w:line="240" w:lineRule="auto"/>
    </w:pPr>
    <w:rPr>
      <w:sz w:val="20"/>
      <w:szCs w:val="20"/>
    </w:rPr>
  </w:style>
  <w:style w:type="character" w:customStyle="1" w:styleId="CommentTextChar">
    <w:name w:val="Comment Text Char"/>
    <w:basedOn w:val="DefaultParagraphFont"/>
    <w:link w:val="CommentText"/>
    <w:uiPriority w:val="99"/>
    <w:semiHidden/>
    <w:rsid w:val="00201CB7"/>
    <w:rPr>
      <w:sz w:val="20"/>
      <w:szCs w:val="20"/>
    </w:rPr>
  </w:style>
  <w:style w:type="paragraph" w:styleId="CommentSubject">
    <w:name w:val="annotation subject"/>
    <w:basedOn w:val="CommentText"/>
    <w:next w:val="CommentText"/>
    <w:link w:val="CommentSubjectChar"/>
    <w:uiPriority w:val="99"/>
    <w:semiHidden/>
    <w:unhideWhenUsed/>
    <w:rsid w:val="00201CB7"/>
    <w:rPr>
      <w:b/>
      <w:bCs/>
    </w:rPr>
  </w:style>
  <w:style w:type="character" w:customStyle="1" w:styleId="CommentSubjectChar">
    <w:name w:val="Comment Subject Char"/>
    <w:basedOn w:val="CommentTextChar"/>
    <w:link w:val="CommentSubject"/>
    <w:uiPriority w:val="99"/>
    <w:semiHidden/>
    <w:rsid w:val="00201C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6023">
      <w:bodyDiv w:val="1"/>
      <w:marLeft w:val="0"/>
      <w:marRight w:val="0"/>
      <w:marTop w:val="0"/>
      <w:marBottom w:val="0"/>
      <w:divBdr>
        <w:top w:val="none" w:sz="0" w:space="0" w:color="auto"/>
        <w:left w:val="none" w:sz="0" w:space="0" w:color="auto"/>
        <w:bottom w:val="none" w:sz="0" w:space="0" w:color="auto"/>
        <w:right w:val="none" w:sz="0" w:space="0" w:color="auto"/>
      </w:divBdr>
    </w:div>
    <w:div w:id="303966730">
      <w:bodyDiv w:val="1"/>
      <w:marLeft w:val="0"/>
      <w:marRight w:val="0"/>
      <w:marTop w:val="0"/>
      <w:marBottom w:val="0"/>
      <w:divBdr>
        <w:top w:val="none" w:sz="0" w:space="0" w:color="auto"/>
        <w:left w:val="none" w:sz="0" w:space="0" w:color="auto"/>
        <w:bottom w:val="none" w:sz="0" w:space="0" w:color="auto"/>
        <w:right w:val="none" w:sz="0" w:space="0" w:color="auto"/>
      </w:divBdr>
    </w:div>
    <w:div w:id="1261842012">
      <w:bodyDiv w:val="1"/>
      <w:marLeft w:val="0"/>
      <w:marRight w:val="0"/>
      <w:marTop w:val="0"/>
      <w:marBottom w:val="0"/>
      <w:divBdr>
        <w:top w:val="none" w:sz="0" w:space="0" w:color="auto"/>
        <w:left w:val="none" w:sz="0" w:space="0" w:color="auto"/>
        <w:bottom w:val="none" w:sz="0" w:space="0" w:color="auto"/>
        <w:right w:val="none" w:sz="0" w:space="0" w:color="auto"/>
      </w:divBdr>
    </w:div>
    <w:div w:id="14681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innovation.mit.edu/wisd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945</Words>
  <Characters>4824</Characters>
  <Application>Microsoft Office Word</Application>
  <DocSecurity>0</DocSecurity>
  <Lines>80</Lines>
  <Paragraphs>22</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10</cp:revision>
  <dcterms:created xsi:type="dcterms:W3CDTF">2023-01-03T05:11:00Z</dcterms:created>
  <dcterms:modified xsi:type="dcterms:W3CDTF">2023-01-04T06:41:00Z</dcterms:modified>
</cp:coreProperties>
</file>