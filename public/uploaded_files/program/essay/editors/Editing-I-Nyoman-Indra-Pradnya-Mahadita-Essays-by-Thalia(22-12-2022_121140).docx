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8072A5" w:rsidRPr="008072A5" w14:paraId="50835008" w14:textId="77777777" w:rsidTr="008072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4C341" w14:textId="77777777" w:rsidR="008072A5" w:rsidRPr="008072A5" w:rsidRDefault="008072A5" w:rsidP="008072A5">
            <w:pPr>
              <w:rPr>
                <w:rFonts w:ascii="Times New Roman" w:eastAsia="Times New Roman" w:hAnsi="Times New Roman" w:cs="Times New Roman"/>
              </w:rPr>
            </w:pPr>
            <w:r w:rsidRPr="008072A5">
              <w:rPr>
                <w:rFonts w:ascii="Roboto" w:eastAsia="Times New Roman" w:hAnsi="Roboto" w:cs="Times New Roman"/>
                <w:color w:val="222222"/>
                <w:sz w:val="21"/>
                <w:szCs w:val="21"/>
                <w:shd w:val="clear" w:color="auto" w:fill="FFFFFF"/>
              </w:rPr>
              <w:t>What about being a student at Boston University most excites you? (250 Words)</w:t>
            </w:r>
          </w:p>
        </w:tc>
      </w:tr>
    </w:tbl>
    <w:p w14:paraId="58A21E51" w14:textId="77777777" w:rsidR="008072A5" w:rsidRPr="008072A5" w:rsidRDefault="008072A5" w:rsidP="008072A5">
      <w:pPr>
        <w:rPr>
          <w:rFonts w:ascii="Times New Roman" w:eastAsia="Times New Roman" w:hAnsi="Times New Roman" w:cs="Times New Roman"/>
        </w:rPr>
      </w:pPr>
    </w:p>
    <w:p w14:paraId="5E71FA57" w14:textId="3A3C6E24" w:rsidR="008072A5" w:rsidRPr="008072A5" w:rsidRDefault="008072A5" w:rsidP="008072A5">
      <w:pPr>
        <w:rPr>
          <w:rFonts w:ascii="Times New Roman" w:eastAsia="Times New Roman" w:hAnsi="Times New Roman" w:cs="Times New Roman"/>
        </w:rPr>
      </w:pPr>
      <w:r w:rsidRPr="008072A5">
        <w:rPr>
          <w:rFonts w:ascii="Arial" w:eastAsia="Times New Roman" w:hAnsi="Arial" w:cs="Arial"/>
          <w:color w:val="000000"/>
          <w:sz w:val="22"/>
          <w:szCs w:val="22"/>
        </w:rPr>
        <w:t xml:space="preserve">I was fascinated with how F1 vehicles can go as fast as 325 km/h in the 2019 season with no handling and engine problems. “The engineering must be complex,” I </w:t>
      </w:r>
      <w:del w:id="0" w:author="Thalia Priscilla" w:date="2022-12-22T11:57:00Z">
        <w:r w:rsidRPr="008072A5" w:rsidDel="0095526E">
          <w:rPr>
            <w:rFonts w:ascii="Arial" w:eastAsia="Times New Roman" w:hAnsi="Arial" w:cs="Arial"/>
            <w:color w:val="000000"/>
            <w:sz w:val="22"/>
            <w:szCs w:val="22"/>
          </w:rPr>
          <w:delText>said</w:delText>
        </w:r>
      </w:del>
      <w:ins w:id="1" w:author="Thalia Priscilla" w:date="2022-12-22T11:57:00Z">
        <w:r w:rsidR="0095526E">
          <w:rPr>
            <w:rFonts w:ascii="Arial" w:eastAsia="Times New Roman" w:hAnsi="Arial" w:cs="Arial"/>
            <w:color w:val="000000"/>
            <w:sz w:val="22"/>
            <w:szCs w:val="22"/>
          </w:rPr>
          <w:t>thought</w:t>
        </w:r>
      </w:ins>
      <w:r w:rsidRPr="008072A5">
        <w:rPr>
          <w:rFonts w:ascii="Arial" w:eastAsia="Times New Roman" w:hAnsi="Arial" w:cs="Arial"/>
          <w:color w:val="000000"/>
          <w:sz w:val="22"/>
          <w:szCs w:val="22"/>
        </w:rPr>
        <w:t xml:space="preserve">. Since then, my enthusiasm for physics skyrocketed. I learned about aerodynamics through physics class and how components, such as wings and diffusers, are vital in creating downforce, hence more grip. I was fascinated with how </w:t>
      </w:r>
      <w:commentRangeStart w:id="2"/>
      <w:del w:id="3" w:author="Thalia Priscilla" w:date="2022-12-22T12:06:00Z">
        <w:r w:rsidRPr="008072A5" w:rsidDel="00AA6260">
          <w:rPr>
            <w:rFonts w:ascii="Arial" w:eastAsia="Times New Roman" w:hAnsi="Arial" w:cs="Arial"/>
            <w:color w:val="000000"/>
            <w:sz w:val="22"/>
            <w:szCs w:val="22"/>
          </w:rPr>
          <w:delText xml:space="preserve">utilizing </w:delText>
        </w:r>
      </w:del>
      <w:ins w:id="4" w:author="Thalia Priscilla" w:date="2022-12-22T12:06:00Z">
        <w:r w:rsidR="00AA6260">
          <w:rPr>
            <w:rFonts w:ascii="Arial" w:eastAsia="Times New Roman" w:hAnsi="Arial" w:cs="Arial"/>
            <w:color w:val="000000"/>
            <w:sz w:val="22"/>
            <w:szCs w:val="22"/>
          </w:rPr>
          <w:t>the application of</w:t>
        </w:r>
      </w:ins>
      <w:ins w:id="5" w:author="Thalia Priscilla" w:date="2022-12-22T12:05:00Z">
        <w:r w:rsidR="00AA6260">
          <w:rPr>
            <w:rFonts w:ascii="Arial" w:eastAsia="Times New Roman" w:hAnsi="Arial" w:cs="Arial"/>
            <w:color w:val="000000"/>
            <w:sz w:val="22"/>
            <w:szCs w:val="22"/>
          </w:rPr>
          <w:t xml:space="preserve"> </w:t>
        </w:r>
      </w:ins>
      <w:r w:rsidRPr="008072A5">
        <w:rPr>
          <w:rFonts w:ascii="Arial" w:eastAsia="Times New Roman" w:hAnsi="Arial" w:cs="Arial"/>
          <w:color w:val="000000"/>
          <w:sz w:val="22"/>
          <w:szCs w:val="22"/>
        </w:rPr>
        <w:t>physics</w:t>
      </w:r>
      <w:ins w:id="6" w:author="Thalia Priscilla" w:date="2022-12-22T12:06:00Z">
        <w:r w:rsidR="00AA6260">
          <w:rPr>
            <w:rFonts w:ascii="Arial" w:eastAsia="Times New Roman" w:hAnsi="Arial" w:cs="Arial"/>
            <w:color w:val="000000"/>
            <w:sz w:val="22"/>
            <w:szCs w:val="22"/>
          </w:rPr>
          <w:t xml:space="preserve"> in engineering</w:t>
        </w:r>
      </w:ins>
      <w:r w:rsidRPr="008072A5">
        <w:rPr>
          <w:rFonts w:ascii="Arial" w:eastAsia="Times New Roman" w:hAnsi="Arial" w:cs="Arial"/>
          <w:color w:val="000000"/>
          <w:sz w:val="22"/>
          <w:szCs w:val="22"/>
        </w:rPr>
        <w:t xml:space="preserve"> </w:t>
      </w:r>
      <w:commentRangeEnd w:id="2"/>
      <w:r w:rsidR="00AA6260">
        <w:rPr>
          <w:rStyle w:val="CommentReference"/>
        </w:rPr>
        <w:commentReference w:id="2"/>
      </w:r>
      <w:r w:rsidRPr="008072A5">
        <w:rPr>
          <w:rFonts w:ascii="Arial" w:eastAsia="Times New Roman" w:hAnsi="Arial" w:cs="Arial"/>
          <w:color w:val="000000"/>
          <w:sz w:val="22"/>
          <w:szCs w:val="22"/>
        </w:rPr>
        <w:t>can significantly impact a car's performance</w:t>
      </w:r>
      <w:ins w:id="7" w:author="Thalia Priscilla" w:date="2022-12-22T12:04:00Z">
        <w:r w:rsidR="00AA6260">
          <w:rPr>
            <w:rFonts w:ascii="Arial" w:eastAsia="Times New Roman" w:hAnsi="Arial" w:cs="Arial"/>
            <w:color w:val="000000"/>
            <w:sz w:val="22"/>
            <w:szCs w:val="22"/>
          </w:rPr>
          <w:t>.</w:t>
        </w:r>
      </w:ins>
      <w:del w:id="8" w:author="Thalia Priscilla" w:date="2022-12-22T12:04:00Z">
        <w:r w:rsidRPr="008072A5" w:rsidDel="00AA6260">
          <w:rPr>
            <w:rFonts w:ascii="Arial" w:eastAsia="Times New Roman" w:hAnsi="Arial" w:cs="Arial"/>
            <w:color w:val="000000"/>
            <w:sz w:val="22"/>
            <w:szCs w:val="22"/>
          </w:rPr>
          <w:delText>,</w:delText>
        </w:r>
      </w:del>
      <w:r w:rsidRPr="008072A5">
        <w:rPr>
          <w:rFonts w:ascii="Arial" w:eastAsia="Times New Roman" w:hAnsi="Arial" w:cs="Arial"/>
          <w:color w:val="000000"/>
          <w:sz w:val="22"/>
          <w:szCs w:val="22"/>
        </w:rPr>
        <w:t xml:space="preserve"> </w:t>
      </w:r>
      <w:del w:id="9" w:author="Thalia Priscilla" w:date="2022-12-22T12:04:00Z">
        <w:r w:rsidRPr="008072A5" w:rsidDel="00AA6260">
          <w:rPr>
            <w:rFonts w:ascii="Arial" w:eastAsia="Times New Roman" w:hAnsi="Arial" w:cs="Arial"/>
            <w:color w:val="000000"/>
            <w:sz w:val="22"/>
            <w:szCs w:val="22"/>
          </w:rPr>
          <w:delText xml:space="preserve">which is why </w:delText>
        </w:r>
      </w:del>
      <w:ins w:id="10" w:author="Thalia Priscilla" w:date="2022-12-22T12:04:00Z">
        <w:r w:rsidR="00AA6260">
          <w:rPr>
            <w:rFonts w:ascii="Arial" w:eastAsia="Times New Roman" w:hAnsi="Arial" w:cs="Arial"/>
            <w:color w:val="000000"/>
            <w:sz w:val="22"/>
            <w:szCs w:val="22"/>
          </w:rPr>
          <w:t>A</w:t>
        </w:r>
      </w:ins>
      <w:del w:id="11" w:author="Thalia Priscilla" w:date="2022-12-22T12:04:00Z">
        <w:r w:rsidRPr="008072A5" w:rsidDel="00AA6260">
          <w:rPr>
            <w:rFonts w:ascii="Arial" w:eastAsia="Times New Roman" w:hAnsi="Arial" w:cs="Arial"/>
            <w:color w:val="000000"/>
            <w:sz w:val="22"/>
            <w:szCs w:val="22"/>
          </w:rPr>
          <w:delText>a</w:delText>
        </w:r>
      </w:del>
      <w:r w:rsidRPr="008072A5">
        <w:rPr>
          <w:rFonts w:ascii="Arial" w:eastAsia="Times New Roman" w:hAnsi="Arial" w:cs="Arial"/>
          <w:color w:val="000000"/>
          <w:sz w:val="22"/>
          <w:szCs w:val="22"/>
        </w:rPr>
        <w:t>t Boston University, I want to explore how we can create a design to optimize downforce while minimizing drag through the scope of Mechanical Engineering. </w:t>
      </w:r>
    </w:p>
    <w:p w14:paraId="559DD18B" w14:textId="77777777" w:rsidR="008072A5" w:rsidRPr="008072A5" w:rsidRDefault="008072A5" w:rsidP="008072A5">
      <w:pPr>
        <w:rPr>
          <w:rFonts w:ascii="Times New Roman" w:eastAsia="Times New Roman" w:hAnsi="Times New Roman" w:cs="Times New Roman"/>
        </w:rPr>
      </w:pPr>
    </w:p>
    <w:p w14:paraId="227C9797" w14:textId="77777777" w:rsidR="008072A5" w:rsidRPr="008072A5" w:rsidRDefault="008072A5" w:rsidP="008072A5">
      <w:pPr>
        <w:rPr>
          <w:rFonts w:ascii="Times New Roman" w:eastAsia="Times New Roman" w:hAnsi="Times New Roman" w:cs="Times New Roman"/>
        </w:rPr>
      </w:pPr>
      <w:r w:rsidRPr="008072A5">
        <w:rPr>
          <w:rFonts w:ascii="Arial" w:eastAsia="Times New Roman" w:hAnsi="Arial" w:cs="Arial"/>
          <w:color w:val="000000"/>
          <w:sz w:val="22"/>
          <w:szCs w:val="22"/>
        </w:rPr>
        <w:t xml:space="preserve">I'm excited to build a solid foundation on CAD through the program's computer course, as I can model aerodynamic parts to add downforce to existing cars. Through this course, I intend to apply my CAD foundation to model aerodynamic components that produce downforce without creating much friction due to wind. Paired with the opportunity to gain first-hand experience in manufacturing at BU's Engineering Product Innovation </w:t>
      </w:r>
      <w:proofErr w:type="spellStart"/>
      <w:r w:rsidRPr="008072A5">
        <w:rPr>
          <w:rFonts w:ascii="Arial" w:eastAsia="Times New Roman" w:hAnsi="Arial" w:cs="Arial"/>
          <w:color w:val="000000"/>
          <w:sz w:val="22"/>
          <w:szCs w:val="22"/>
        </w:rPr>
        <w:t>Center</w:t>
      </w:r>
      <w:proofErr w:type="spellEnd"/>
      <w:r w:rsidRPr="008072A5">
        <w:rPr>
          <w:rFonts w:ascii="Arial" w:eastAsia="Times New Roman" w:hAnsi="Arial" w:cs="Arial"/>
          <w:color w:val="000000"/>
          <w:sz w:val="22"/>
          <w:szCs w:val="22"/>
        </w:rPr>
        <w:t xml:space="preserve"> (EPIC), I can explore whether the designs are feasible in real-life and fully grasp the definition of an automotive engineer. Not only that, Boston University's student-run groups like BU Racing piqued my interest as it would enable me to design and build prototypes of custom parts and components, further advancing my competencies and expertise in motorsport. </w:t>
      </w:r>
    </w:p>
    <w:p w14:paraId="20D04A62" w14:textId="77777777" w:rsidR="008072A5" w:rsidRPr="008072A5" w:rsidRDefault="008072A5" w:rsidP="008072A5">
      <w:pPr>
        <w:rPr>
          <w:rFonts w:ascii="Times New Roman" w:eastAsia="Times New Roman" w:hAnsi="Times New Roman" w:cs="Times New Roman"/>
        </w:rPr>
      </w:pPr>
    </w:p>
    <w:p w14:paraId="71C252DD" w14:textId="77777777" w:rsidR="008072A5" w:rsidRPr="008072A5" w:rsidRDefault="008072A5" w:rsidP="008072A5">
      <w:pPr>
        <w:rPr>
          <w:rFonts w:ascii="Times New Roman" w:eastAsia="Times New Roman" w:hAnsi="Times New Roman" w:cs="Times New Roman"/>
        </w:rPr>
      </w:pPr>
      <w:r w:rsidRPr="008072A5">
        <w:rPr>
          <w:rFonts w:ascii="Arial" w:eastAsia="Times New Roman" w:hAnsi="Arial" w:cs="Arial"/>
          <w:color w:val="000000"/>
          <w:sz w:val="22"/>
          <w:szCs w:val="22"/>
        </w:rPr>
        <w:t>Given the opportunity to further explore my interest and learn disciplines I'm unfamiliar with, I cannot wait to be a student at BU. </w:t>
      </w:r>
    </w:p>
    <w:p w14:paraId="46F1CA24" w14:textId="1219FA79" w:rsidR="008072A5" w:rsidRPr="008072A5" w:rsidDel="00B5681F" w:rsidRDefault="008072A5" w:rsidP="008072A5">
      <w:pPr>
        <w:rPr>
          <w:del w:id="12" w:author="Thalia Priscilla" w:date="2022-12-22T12:10:00Z"/>
          <w:rFonts w:ascii="Times New Roman" w:eastAsia="Times New Roman" w:hAnsi="Times New Roman" w:cs="Times New Roman"/>
        </w:rPr>
      </w:pPr>
    </w:p>
    <w:p w14:paraId="21B9DD5B" w14:textId="169137E6" w:rsidR="00B5681F" w:rsidRDefault="00B5681F">
      <w:ins w:id="13" w:author="Thalia Priscilla" w:date="2022-12-22T12:10:00Z">
        <w:r>
          <w:t xml:space="preserve"> </w:t>
        </w:r>
      </w:ins>
    </w:p>
    <w:sectPr w:rsidR="00B5681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Thalia Priscilla" w:date="2022-12-22T12:03:00Z" w:initials="TP">
    <w:p w14:paraId="1A616F65" w14:textId="12529716" w:rsidR="00AA6260" w:rsidRDefault="00AA6260">
      <w:pPr>
        <w:pStyle w:val="CommentText"/>
      </w:pPr>
      <w:r>
        <w:rPr>
          <w:rStyle w:val="CommentReference"/>
        </w:rPr>
        <w:annotationRef/>
      </w:r>
      <w:r>
        <w:rPr>
          <w:rStyle w:val="CommentReference"/>
        </w:rPr>
        <w:annotationRef/>
      </w:r>
      <w:r>
        <w:t xml:space="preserve">I’m not sure if this is the appropriate term, since physics is essentially the study of how </w:t>
      </w:r>
      <w:r>
        <w:t>science works in the natural</w:t>
      </w:r>
      <w:r>
        <w:t xml:space="preserve">. Perhaps you want to gear this towards utilizing engineering as a means of using the scientific principles of physics.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616F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EC614" w16cex:dateUtc="2022-12-22T0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616F65" w16cid:durableId="274EC6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2A5"/>
    <w:rsid w:val="00185506"/>
    <w:rsid w:val="00327C66"/>
    <w:rsid w:val="0062459E"/>
    <w:rsid w:val="008072A5"/>
    <w:rsid w:val="0095526E"/>
    <w:rsid w:val="00AA6260"/>
    <w:rsid w:val="00B5681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DBD0DC2"/>
  <w15:chartTrackingRefBased/>
  <w15:docId w15:val="{09FA88FF-484A-C848-AEB7-F59CEA63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2A5"/>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95526E"/>
  </w:style>
  <w:style w:type="character" w:styleId="CommentReference">
    <w:name w:val="annotation reference"/>
    <w:basedOn w:val="DefaultParagraphFont"/>
    <w:uiPriority w:val="99"/>
    <w:semiHidden/>
    <w:unhideWhenUsed/>
    <w:rsid w:val="0095526E"/>
    <w:rPr>
      <w:sz w:val="16"/>
      <w:szCs w:val="16"/>
    </w:rPr>
  </w:style>
  <w:style w:type="paragraph" w:styleId="CommentText">
    <w:name w:val="annotation text"/>
    <w:basedOn w:val="Normal"/>
    <w:link w:val="CommentTextChar"/>
    <w:uiPriority w:val="99"/>
    <w:semiHidden/>
    <w:unhideWhenUsed/>
    <w:rsid w:val="0095526E"/>
    <w:rPr>
      <w:sz w:val="20"/>
      <w:szCs w:val="20"/>
    </w:rPr>
  </w:style>
  <w:style w:type="character" w:customStyle="1" w:styleId="CommentTextChar">
    <w:name w:val="Comment Text Char"/>
    <w:basedOn w:val="DefaultParagraphFont"/>
    <w:link w:val="CommentText"/>
    <w:uiPriority w:val="99"/>
    <w:semiHidden/>
    <w:rsid w:val="0095526E"/>
    <w:rPr>
      <w:sz w:val="20"/>
      <w:szCs w:val="20"/>
    </w:rPr>
  </w:style>
  <w:style w:type="paragraph" w:styleId="CommentSubject">
    <w:name w:val="annotation subject"/>
    <w:basedOn w:val="CommentText"/>
    <w:next w:val="CommentText"/>
    <w:link w:val="CommentSubjectChar"/>
    <w:uiPriority w:val="99"/>
    <w:semiHidden/>
    <w:unhideWhenUsed/>
    <w:rsid w:val="0095526E"/>
    <w:rPr>
      <w:b/>
      <w:bCs/>
    </w:rPr>
  </w:style>
  <w:style w:type="character" w:customStyle="1" w:styleId="CommentSubjectChar">
    <w:name w:val="Comment Subject Char"/>
    <w:basedOn w:val="CommentTextChar"/>
    <w:link w:val="CommentSubject"/>
    <w:uiPriority w:val="99"/>
    <w:semiHidden/>
    <w:rsid w:val="009552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43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275</Words>
  <Characters>1408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2</cp:revision>
  <dcterms:created xsi:type="dcterms:W3CDTF">2022-12-20T13:32:00Z</dcterms:created>
  <dcterms:modified xsi:type="dcterms:W3CDTF">2022-12-22T05:10:00Z</dcterms:modified>
</cp:coreProperties>
</file>