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62D5" w14:textId="756C81D5" w:rsidR="008F34B0" w:rsidRPr="008F34B0" w:rsidRDefault="008F34B0" w:rsidP="002214D0">
      <w:pPr>
        <w:jc w:val="both"/>
        <w:rPr>
          <w:b/>
          <w:bCs/>
          <w:color w:val="FF0000"/>
          <w:lang w:val="en-US"/>
        </w:rPr>
      </w:pPr>
      <w:r w:rsidRPr="008F34B0">
        <w:rPr>
          <w:b/>
          <w:bCs/>
          <w:color w:val="FF0000"/>
          <w:lang w:val="en-US"/>
        </w:rPr>
        <w:t xml:space="preserve">“Discuss an accomplishment, event, or realization that sparked a period of personal growth and a new understanding of yourself or others.” </w:t>
      </w:r>
    </w:p>
    <w:p w14:paraId="4E25C14B" w14:textId="77777777" w:rsidR="008F34B0" w:rsidRDefault="008F34B0" w:rsidP="002214D0">
      <w:pPr>
        <w:jc w:val="both"/>
        <w:rPr>
          <w:lang w:val="en-US"/>
        </w:rPr>
      </w:pPr>
    </w:p>
    <w:p w14:paraId="0E6D3636" w14:textId="4AFC5A6C" w:rsidR="002214D0" w:rsidRPr="002214D0" w:rsidRDefault="002214D0" w:rsidP="002214D0">
      <w:pPr>
        <w:jc w:val="both"/>
        <w:rPr>
          <w:lang w:val="en-US"/>
        </w:rPr>
      </w:pPr>
      <w:commentRangeStart w:id="0"/>
      <w:r w:rsidRPr="002214D0">
        <w:rPr>
          <w:lang w:val="en-US"/>
        </w:rPr>
        <w:t>From a young age, I was driven to be the most active and high-achieving student in my class. The thrill of performing well and earning high grades gave me an immense sense of satisfaction that I craved more and more with each passing year. This desire for perfection turned into a behavior that persisted throughout my academic career and was deeply ingrained in my mind. As an outcome, I was often classified as the "smart one" among my peers.</w:t>
      </w:r>
      <w:commentRangeEnd w:id="0"/>
      <w:r w:rsidR="00CF0F4F">
        <w:rPr>
          <w:rStyle w:val="CommentReference"/>
        </w:rPr>
        <w:commentReference w:id="0"/>
      </w:r>
    </w:p>
    <w:p w14:paraId="0EC58126" w14:textId="7E7F700C" w:rsidR="002214D0" w:rsidRPr="002214D0" w:rsidRDefault="002214D0" w:rsidP="002214D0">
      <w:pPr>
        <w:jc w:val="both"/>
        <w:rPr>
          <w:lang w:val="en-US"/>
        </w:rPr>
      </w:pPr>
    </w:p>
    <w:p w14:paraId="49F845E0" w14:textId="77777777" w:rsidR="002214D0" w:rsidRPr="002214D0" w:rsidRDefault="002214D0" w:rsidP="002214D0">
      <w:pPr>
        <w:jc w:val="both"/>
        <w:rPr>
          <w:lang w:val="en-US"/>
        </w:rPr>
      </w:pPr>
      <w:r w:rsidRPr="002214D0">
        <w:rPr>
          <w:lang w:val="en-US"/>
        </w:rPr>
        <w:t xml:space="preserve">The end of elementary school was a time of great stress and anxiety for me, as I was faced with weekly tests in a variety of different subjects. My teachers had warned us from an early age that these kinds of tests often resulted in a drop in scores for even the top-performing students, and unfortunately, I was no exception. Despite my best efforts to adapt to the new routine, I found myself struggling to keep up with the rigorous demands of the weekly lessons. </w:t>
      </w:r>
      <w:commentRangeStart w:id="1"/>
      <w:r w:rsidRPr="002214D0">
        <w:rPr>
          <w:lang w:val="en-US"/>
        </w:rPr>
        <w:t>As someone who works better learning on their own, I found it challenging to thrive in a group setting, which only added to my stress and frustration.</w:t>
      </w:r>
    </w:p>
    <w:p w14:paraId="549D8F9F" w14:textId="79FA6AA7" w:rsidR="002214D0" w:rsidRPr="002214D0" w:rsidRDefault="002214D0" w:rsidP="002214D0">
      <w:pPr>
        <w:jc w:val="both"/>
        <w:rPr>
          <w:lang w:val="en-US"/>
        </w:rPr>
      </w:pPr>
    </w:p>
    <w:p w14:paraId="10FABD2C" w14:textId="3FD629D3" w:rsidR="002214D0" w:rsidRPr="002214D0" w:rsidRDefault="002214D0" w:rsidP="002214D0">
      <w:pPr>
        <w:jc w:val="both"/>
        <w:rPr>
          <w:lang w:val="en-US"/>
        </w:rPr>
      </w:pPr>
      <w:r w:rsidRPr="002214D0">
        <w:rPr>
          <w:lang w:val="en-US"/>
        </w:rPr>
        <w:t xml:space="preserve">After a few weeks, I started to understand that the weekly lessons were just not right for me. I believed that trying to keep up with my classmates was a waste of time and energy, and as a consequence, my grades suffered. It was difficult for me to accept this, especially because I felt obligated to participate in the weekly lessons with my friends. I was nevertheless aware that </w:t>
      </w:r>
      <w:proofErr w:type="gramStart"/>
      <w:r w:rsidRPr="002214D0">
        <w:rPr>
          <w:lang w:val="en-US"/>
        </w:rPr>
        <w:t>in order to</w:t>
      </w:r>
      <w:proofErr w:type="gramEnd"/>
      <w:r w:rsidRPr="002214D0">
        <w:rPr>
          <w:lang w:val="en-US"/>
        </w:rPr>
        <w:t xml:space="preserve"> succeed, I had to put my own needs and learning preferences first.</w:t>
      </w:r>
      <w:commentRangeEnd w:id="1"/>
      <w:r w:rsidR="00301BB0">
        <w:rPr>
          <w:rStyle w:val="CommentReference"/>
        </w:rPr>
        <w:commentReference w:id="1"/>
      </w:r>
    </w:p>
    <w:p w14:paraId="7E3808B0" w14:textId="77777777" w:rsidR="002214D0" w:rsidRPr="002214D0" w:rsidRDefault="002214D0" w:rsidP="002214D0">
      <w:pPr>
        <w:jc w:val="both"/>
        <w:rPr>
          <w:lang w:val="en-US"/>
        </w:rPr>
      </w:pPr>
    </w:p>
    <w:p w14:paraId="46B2419F" w14:textId="77777777" w:rsidR="002214D0" w:rsidRPr="002214D0" w:rsidRDefault="002214D0" w:rsidP="002214D0">
      <w:pPr>
        <w:jc w:val="both"/>
        <w:rPr>
          <w:lang w:val="en-US"/>
        </w:rPr>
      </w:pPr>
      <w:r w:rsidRPr="002214D0">
        <w:rPr>
          <w:lang w:val="en-US"/>
        </w:rPr>
        <w:t xml:space="preserve">Although being labeled "smart" may sound like a compliment, it actually presented a series of challenges for me. My peers would frequently put pressure on me to perform above and beyond during those times when my grades were declining because they had grown accustomed to expecting nothing less from the "smart one." Thus, rather than being an honor, this label turned into a burden. Just to maintain my reputation, I felt compelled to pursue excellence in every aspect of my life. This stereotype placed a tremendous amount of pressure on me, and I could never let my guard down or relax. </w:t>
      </w:r>
      <w:commentRangeStart w:id="2"/>
      <w:r w:rsidRPr="002214D0">
        <w:rPr>
          <w:lang w:val="en-US"/>
        </w:rPr>
        <w:t>The constant pressure to be the best weighed heavily on me, causing me to develop controlling and perfectionistic tendencies. I became obsessed with achieving academic success and craved validation through my grades. I always felt like I needed to prove myself and outdo others, even turning casual interactions into competitions. I even felt envious and competitive when I came across someone who was more talented or intelligent than me.</w:t>
      </w:r>
      <w:commentRangeEnd w:id="2"/>
      <w:r w:rsidR="00301BB0">
        <w:rPr>
          <w:rStyle w:val="CommentReference"/>
        </w:rPr>
        <w:commentReference w:id="2"/>
      </w:r>
    </w:p>
    <w:p w14:paraId="3F8C4A00" w14:textId="16DA70E5" w:rsidR="002214D0" w:rsidRPr="002214D0" w:rsidRDefault="002214D0" w:rsidP="002214D0">
      <w:pPr>
        <w:jc w:val="both"/>
        <w:rPr>
          <w:lang w:val="en-US"/>
        </w:rPr>
      </w:pPr>
    </w:p>
    <w:p w14:paraId="03FFC8A8" w14:textId="77777777" w:rsidR="002214D0" w:rsidRPr="002214D0" w:rsidRDefault="002214D0" w:rsidP="002214D0">
      <w:pPr>
        <w:jc w:val="both"/>
        <w:rPr>
          <w:lang w:val="en-US"/>
        </w:rPr>
      </w:pPr>
      <w:r w:rsidRPr="002214D0">
        <w:rPr>
          <w:lang w:val="en-US"/>
        </w:rPr>
        <w:t>My mental health was significantly impacted by the pressure to be perfect, and I had trouble managing to maintain a positive relationship with my academic accomplishments. I began to tie my self-worth to my grades and performance, which only increased my anxiety and stress. Over time, this negative thought pattern became deeply ingrained in my mind, and it began to affect other areas of my life as well. I then realized this mindset was not healthy. While success may bring temporary praise and validation, failure can leave you feeling invisible and worthless. When we break or lose control, we might feel as though we have shattered into a million pieces. It can be difficult to pick ourselves back up again, but with time and reflection, we can learn from our mistakes and become stronger.</w:t>
      </w:r>
    </w:p>
    <w:p w14:paraId="48BE7EFC" w14:textId="5529CE24" w:rsidR="002214D0" w:rsidRPr="002214D0" w:rsidRDefault="002214D0" w:rsidP="002214D0">
      <w:pPr>
        <w:jc w:val="both"/>
        <w:rPr>
          <w:lang w:val="en-US"/>
        </w:rPr>
      </w:pPr>
    </w:p>
    <w:p w14:paraId="72C49580" w14:textId="4F1A7179" w:rsidR="00C03F6D" w:rsidRDefault="002214D0" w:rsidP="002214D0">
      <w:pPr>
        <w:jc w:val="both"/>
        <w:rPr>
          <w:lang w:val="en-US"/>
        </w:rPr>
      </w:pPr>
      <w:commentRangeStart w:id="3"/>
      <w:r w:rsidRPr="002214D0">
        <w:rPr>
          <w:lang w:val="en-US"/>
        </w:rPr>
        <w:lastRenderedPageBreak/>
        <w:t xml:space="preserve">Reflecting on my experience, I can say that being labeled as the "smart one" may initially seem like a benefit, it can quickly turn into a burden. It is like being put on a pedestal, where when you do well, people will applaud and compliment you, but when you fail, people will question and criticize you. The pressure to </w:t>
      </w:r>
      <w:proofErr w:type="spellStart"/>
      <w:r w:rsidRPr="002214D0">
        <w:rPr>
          <w:lang w:val="en-US"/>
        </w:rPr>
        <w:t>continously</w:t>
      </w:r>
      <w:proofErr w:type="spellEnd"/>
      <w:r w:rsidRPr="002214D0">
        <w:rPr>
          <w:lang w:val="en-US"/>
        </w:rPr>
        <w:t xml:space="preserve"> be the best can lead to controlling and perfectionistic tendencies, as well as jealousy and the desire to compete with others. However, failure is not the end. It is an opportunity to learn, grow, and become stronger. While the pressure to succeed can be overwhelming, it is important to remember that mistakes are part of the </w:t>
      </w:r>
      <w:proofErr w:type="gramStart"/>
      <w:r w:rsidRPr="002214D0">
        <w:rPr>
          <w:lang w:val="en-US"/>
        </w:rPr>
        <w:t>journey</w:t>
      </w:r>
      <w:proofErr w:type="gramEnd"/>
      <w:r w:rsidRPr="002214D0">
        <w:rPr>
          <w:lang w:val="en-US"/>
        </w:rPr>
        <w:t xml:space="preserve"> and that success is not the only measure of your worth. So, let us strive not only for success but also for self-acceptance and personal growth.</w:t>
      </w:r>
      <w:commentRangeEnd w:id="3"/>
      <w:r w:rsidR="002573F5">
        <w:rPr>
          <w:rStyle w:val="CommentReference"/>
        </w:rPr>
        <w:commentReference w:id="3"/>
      </w:r>
    </w:p>
    <w:p w14:paraId="22E48226" w14:textId="33619DC8" w:rsidR="00C03F6D" w:rsidRDefault="00C03F6D" w:rsidP="002214D0">
      <w:pPr>
        <w:jc w:val="both"/>
        <w:rPr>
          <w:lang w:val="en-US"/>
        </w:rPr>
      </w:pPr>
    </w:p>
    <w:p w14:paraId="42EEE16A" w14:textId="256CF1ED" w:rsidR="00C03F6D" w:rsidRDefault="00C03F6D" w:rsidP="00A24102">
      <w:pPr>
        <w:rPr>
          <w:lang w:val="en-US"/>
        </w:rPr>
      </w:pPr>
    </w:p>
    <w:p w14:paraId="01E753F5" w14:textId="5F89E311" w:rsidR="00C03F6D" w:rsidRDefault="00C03F6D" w:rsidP="00A24102">
      <w:pPr>
        <w:rPr>
          <w:lang w:val="en-US"/>
        </w:rPr>
      </w:pPr>
    </w:p>
    <w:p w14:paraId="02A8108A" w14:textId="47D8F870" w:rsidR="00C03F6D" w:rsidRDefault="00C03F6D" w:rsidP="00A24102">
      <w:pPr>
        <w:rPr>
          <w:lang w:val="en-US"/>
        </w:rPr>
      </w:pPr>
    </w:p>
    <w:p w14:paraId="03526C27" w14:textId="254F21D6" w:rsidR="00C03F6D" w:rsidRDefault="00D71630" w:rsidP="00A24102">
      <w:pPr>
        <w:rPr>
          <w:ins w:id="4" w:author="Author"/>
          <w:lang w:val="en-US"/>
        </w:rPr>
      </w:pPr>
      <w:ins w:id="5" w:author="Author">
        <w:r>
          <w:rPr>
            <w:lang w:val="en-US"/>
          </w:rPr>
          <w:t>Hi Alisa!</w:t>
        </w:r>
      </w:ins>
    </w:p>
    <w:p w14:paraId="67D1DA7E" w14:textId="0DC401F7" w:rsidR="00D71630" w:rsidRDefault="00D71630" w:rsidP="00A24102">
      <w:pPr>
        <w:rPr>
          <w:ins w:id="6" w:author="Author"/>
          <w:lang w:val="en-US"/>
        </w:rPr>
      </w:pPr>
    </w:p>
    <w:p w14:paraId="04F47026" w14:textId="38CD7EE1" w:rsidR="00D71630" w:rsidRDefault="002573F5" w:rsidP="00A24102">
      <w:pPr>
        <w:rPr>
          <w:ins w:id="7" w:author="Author"/>
          <w:lang w:val="en-US"/>
        </w:rPr>
      </w:pPr>
      <w:ins w:id="8" w:author="Author">
        <w:r>
          <w:rPr>
            <w:lang w:val="en-US"/>
          </w:rPr>
          <w:t>This is a solid start for your essay</w:t>
        </w:r>
        <w:r w:rsidR="00DB1CE1">
          <w:rPr>
            <w:lang w:val="en-US"/>
          </w:rPr>
          <w:t>.</w:t>
        </w:r>
        <w:r>
          <w:rPr>
            <w:lang w:val="en-US"/>
          </w:rPr>
          <w:t xml:space="preserve"> Your writing </w:t>
        </w:r>
        <w:r w:rsidR="00711106">
          <w:rPr>
            <w:lang w:val="en-US"/>
          </w:rPr>
          <w:t>flow</w:t>
        </w:r>
        <w:r>
          <w:rPr>
            <w:lang w:val="en-US"/>
          </w:rPr>
          <w:t xml:space="preserve"> is very </w:t>
        </w:r>
        <w:proofErr w:type="gramStart"/>
        <w:r w:rsidR="00711106">
          <w:rPr>
            <w:lang w:val="en-US"/>
          </w:rPr>
          <w:t>clear</w:t>
        </w:r>
        <w:r w:rsidR="00A1417E">
          <w:rPr>
            <w:lang w:val="en-US"/>
          </w:rPr>
          <w:t>, and</w:t>
        </w:r>
        <w:proofErr w:type="gramEnd"/>
        <w:r w:rsidR="00711106">
          <w:rPr>
            <w:lang w:val="en-US"/>
          </w:rPr>
          <w:t xml:space="preserve"> </w:t>
        </w:r>
        <w:r w:rsidR="00A1417E">
          <w:rPr>
            <w:lang w:val="en-US"/>
          </w:rPr>
          <w:t>l</w:t>
        </w:r>
        <w:r>
          <w:rPr>
            <w:lang w:val="en-US"/>
          </w:rPr>
          <w:t xml:space="preserve">earning to accept failure is </w:t>
        </w:r>
        <w:r w:rsidR="00D572AB">
          <w:rPr>
            <w:lang w:val="en-US"/>
          </w:rPr>
          <w:t xml:space="preserve">also </w:t>
        </w:r>
        <w:r>
          <w:rPr>
            <w:lang w:val="en-US"/>
          </w:rPr>
          <w:t xml:space="preserve">a </w:t>
        </w:r>
        <w:r w:rsidR="00711106">
          <w:rPr>
            <w:lang w:val="en-US"/>
          </w:rPr>
          <w:t>relatable</w:t>
        </w:r>
        <w:r>
          <w:rPr>
            <w:lang w:val="en-US"/>
          </w:rPr>
          <w:t xml:space="preserve"> journey that most people can understand easily.</w:t>
        </w:r>
      </w:ins>
    </w:p>
    <w:p w14:paraId="3EB8DFF3" w14:textId="03E7FAAB" w:rsidR="002573F5" w:rsidRDefault="002573F5" w:rsidP="00A24102">
      <w:pPr>
        <w:rPr>
          <w:ins w:id="9" w:author="Author"/>
          <w:lang w:val="en-US"/>
        </w:rPr>
      </w:pPr>
    </w:p>
    <w:p w14:paraId="579606FC" w14:textId="06D8FF0B" w:rsidR="00F20623" w:rsidRDefault="002573F5" w:rsidP="00A24102">
      <w:pPr>
        <w:rPr>
          <w:ins w:id="10" w:author="Author"/>
          <w:lang w:val="en-US"/>
        </w:rPr>
      </w:pPr>
      <w:ins w:id="11" w:author="Author">
        <w:r>
          <w:rPr>
            <w:lang w:val="en-US"/>
          </w:rPr>
          <w:t xml:space="preserve">However, </w:t>
        </w:r>
        <w:r>
          <w:rPr>
            <w:i/>
            <w:iCs/>
            <w:lang w:val="en-US"/>
          </w:rPr>
          <w:t>because</w:t>
        </w:r>
        <w:r>
          <w:rPr>
            <w:lang w:val="en-US"/>
          </w:rPr>
          <w:t xml:space="preserve"> it is quite the common story, I think </w:t>
        </w:r>
        <w:r w:rsidR="00A1417E">
          <w:rPr>
            <w:lang w:val="en-US"/>
          </w:rPr>
          <w:t xml:space="preserve">you need to consider adding more </w:t>
        </w:r>
        <w:r w:rsidR="004140C0">
          <w:rPr>
            <w:lang w:val="en-US"/>
          </w:rPr>
          <w:t xml:space="preserve">to it, </w:t>
        </w:r>
        <w:r w:rsidR="00A1417E">
          <w:rPr>
            <w:lang w:val="en-US"/>
          </w:rPr>
          <w:t>for it</w:t>
        </w:r>
        <w:r>
          <w:rPr>
            <w:lang w:val="en-US"/>
          </w:rPr>
          <w:t xml:space="preserve"> to be unique and memorabl</w:t>
        </w:r>
        <w:r w:rsidR="00A1417E">
          <w:rPr>
            <w:lang w:val="en-US"/>
          </w:rPr>
          <w:t>e</w:t>
        </w:r>
        <w:r>
          <w:rPr>
            <w:lang w:val="en-US"/>
          </w:rPr>
          <w:t xml:space="preserve">. </w:t>
        </w:r>
      </w:ins>
    </w:p>
    <w:p w14:paraId="608B7181" w14:textId="77777777" w:rsidR="00F20623" w:rsidRDefault="00F20623" w:rsidP="00A24102">
      <w:pPr>
        <w:rPr>
          <w:ins w:id="12" w:author="Author"/>
          <w:lang w:val="en-US"/>
        </w:rPr>
      </w:pPr>
    </w:p>
    <w:p w14:paraId="75882212" w14:textId="75E5FBCC" w:rsidR="002573F5" w:rsidRDefault="00711106" w:rsidP="00A24102">
      <w:pPr>
        <w:rPr>
          <w:ins w:id="13" w:author="Author"/>
          <w:lang w:val="en-US"/>
        </w:rPr>
      </w:pPr>
      <w:ins w:id="14" w:author="Author">
        <w:r>
          <w:rPr>
            <w:lang w:val="en-US"/>
          </w:rPr>
          <w:t xml:space="preserve">For now, the first change I would suggest is to condense </w:t>
        </w:r>
        <w:r w:rsidR="00F20623">
          <w:rPr>
            <w:lang w:val="en-US"/>
          </w:rPr>
          <w:t>and shorten what</w:t>
        </w:r>
        <w:r>
          <w:rPr>
            <w:lang w:val="en-US"/>
          </w:rPr>
          <w:t xml:space="preserve"> you’ve </w:t>
        </w:r>
        <w:r w:rsidR="00F20623">
          <w:rPr>
            <w:lang w:val="en-US"/>
          </w:rPr>
          <w:t xml:space="preserve">already </w:t>
        </w:r>
        <w:r>
          <w:rPr>
            <w:lang w:val="en-US"/>
          </w:rPr>
          <w:t xml:space="preserve">written </w:t>
        </w:r>
        <w:r w:rsidR="00F20623">
          <w:rPr>
            <w:lang w:val="en-US"/>
          </w:rPr>
          <w:t>above</w:t>
        </w:r>
        <w:r w:rsidR="00D572AB">
          <w:rPr>
            <w:lang w:val="en-US"/>
          </w:rPr>
          <w:t xml:space="preserve">. </w:t>
        </w:r>
        <w:r w:rsidR="00F20623">
          <w:rPr>
            <w:lang w:val="en-US"/>
          </w:rPr>
          <w:t xml:space="preserve">You could do this by combining </w:t>
        </w:r>
        <w:r w:rsidR="00836C35">
          <w:rPr>
            <w:lang w:val="en-US"/>
          </w:rPr>
          <w:t xml:space="preserve">multiple </w:t>
        </w:r>
        <w:r w:rsidR="00F20623">
          <w:rPr>
            <w:lang w:val="en-US"/>
          </w:rPr>
          <w:t>paragraphs that are similar in content</w:t>
        </w:r>
        <w:r w:rsidR="00984D58">
          <w:rPr>
            <w:lang w:val="en-US"/>
          </w:rPr>
          <w:t>,</w:t>
        </w:r>
        <w:r w:rsidR="00F20623">
          <w:rPr>
            <w:lang w:val="en-US"/>
          </w:rPr>
          <w:t xml:space="preserve"> or repetitive</w:t>
        </w:r>
        <w:r w:rsidR="00836C35">
          <w:rPr>
            <w:lang w:val="en-US"/>
          </w:rPr>
          <w:t>. For example</w:t>
        </w:r>
        <w:r w:rsidR="005B571B">
          <w:rPr>
            <w:lang w:val="en-US"/>
          </w:rPr>
          <w:t>,</w:t>
        </w:r>
        <w:r w:rsidR="00F20623">
          <w:rPr>
            <w:lang w:val="en-US"/>
          </w:rPr>
          <w:t xml:space="preserve"> </w:t>
        </w:r>
        <w:r w:rsidR="00836C35">
          <w:rPr>
            <w:lang w:val="en-US"/>
          </w:rPr>
          <w:t xml:space="preserve">consider combining </w:t>
        </w:r>
        <w:r w:rsidR="009408A1">
          <w:rPr>
            <w:lang w:val="en-US"/>
          </w:rPr>
          <w:t>(</w:t>
        </w:r>
        <w:r w:rsidR="000334FB">
          <w:rPr>
            <w:lang w:val="en-US"/>
          </w:rPr>
          <w:t>and shortening</w:t>
        </w:r>
        <w:r w:rsidR="009408A1">
          <w:rPr>
            <w:lang w:val="en-US"/>
          </w:rPr>
          <w:t>)</w:t>
        </w:r>
        <w:r w:rsidR="000334FB">
          <w:rPr>
            <w:lang w:val="en-US"/>
          </w:rPr>
          <w:t xml:space="preserve"> </w:t>
        </w:r>
        <w:r w:rsidR="00F20623">
          <w:rPr>
            <w:lang w:val="en-US"/>
          </w:rPr>
          <w:t>paragraphs two and three</w:t>
        </w:r>
        <w:r w:rsidR="005B571B">
          <w:rPr>
            <w:lang w:val="en-US"/>
          </w:rPr>
          <w:t xml:space="preserve">, as well as </w:t>
        </w:r>
        <w:r w:rsidR="00F20623">
          <w:rPr>
            <w:lang w:val="en-US"/>
          </w:rPr>
          <w:t>paragraphs four</w:t>
        </w:r>
        <w:r w:rsidR="005B571B">
          <w:rPr>
            <w:lang w:val="en-US"/>
          </w:rPr>
          <w:t xml:space="preserve"> and five</w:t>
        </w:r>
        <w:r w:rsidR="00F20623">
          <w:rPr>
            <w:lang w:val="en-US"/>
          </w:rPr>
          <w:t>.</w:t>
        </w:r>
      </w:ins>
    </w:p>
    <w:p w14:paraId="566C8FB2" w14:textId="158A609D" w:rsidR="00711106" w:rsidRDefault="00711106" w:rsidP="00A24102">
      <w:pPr>
        <w:rPr>
          <w:ins w:id="15" w:author="Author"/>
          <w:lang w:val="en-US"/>
        </w:rPr>
      </w:pPr>
    </w:p>
    <w:p w14:paraId="78A91410" w14:textId="11C16B19" w:rsidR="00711106" w:rsidRPr="00711106" w:rsidRDefault="00711106" w:rsidP="00A24102">
      <w:pPr>
        <w:rPr>
          <w:ins w:id="16" w:author="Author"/>
          <w:lang w:val="en-US"/>
        </w:rPr>
      </w:pPr>
      <w:ins w:id="17" w:author="Author">
        <w:r>
          <w:rPr>
            <w:lang w:val="en-US"/>
          </w:rPr>
          <w:t xml:space="preserve">Next, </w:t>
        </w:r>
        <w:r w:rsidR="005B571B">
          <w:rPr>
            <w:lang w:val="en-US"/>
          </w:rPr>
          <w:t>i</w:t>
        </w:r>
        <w:r w:rsidR="00F20623">
          <w:rPr>
            <w:lang w:val="en-US"/>
          </w:rPr>
          <w:t xml:space="preserve">n your writing, try as much as possible to show, and not tell. </w:t>
        </w:r>
        <w:r w:rsidR="00D572AB">
          <w:rPr>
            <w:lang w:val="en-US"/>
          </w:rPr>
          <w:t>I</w:t>
        </w:r>
        <w:r>
          <w:rPr>
            <w:lang w:val="en-US"/>
          </w:rPr>
          <w:t xml:space="preserve">nstead of </w:t>
        </w:r>
        <w:r w:rsidRPr="00836C35">
          <w:rPr>
            <w:u w:val="single"/>
            <w:lang w:val="en-US"/>
            <w:rPrChange w:id="18" w:author="Author">
              <w:rPr>
                <w:i/>
                <w:iCs/>
                <w:lang w:val="en-US"/>
              </w:rPr>
            </w:rPrChange>
          </w:rPr>
          <w:t>telling</w:t>
        </w:r>
        <w:r>
          <w:rPr>
            <w:i/>
            <w:iCs/>
            <w:lang w:val="en-US"/>
          </w:rPr>
          <w:t xml:space="preserve"> </w:t>
        </w:r>
        <w:r>
          <w:rPr>
            <w:lang w:val="en-US"/>
          </w:rPr>
          <w:t xml:space="preserve">us that you failed to maintain a positive relationship with your academic accomplishments, </w:t>
        </w:r>
        <w:r w:rsidRPr="00836C35">
          <w:rPr>
            <w:u w:val="single"/>
            <w:lang w:val="en-US"/>
            <w:rPrChange w:id="19" w:author="Author">
              <w:rPr>
                <w:i/>
                <w:iCs/>
                <w:lang w:val="en-US"/>
              </w:rPr>
            </w:rPrChange>
          </w:rPr>
          <w:t>show</w:t>
        </w:r>
        <w:r>
          <w:rPr>
            <w:i/>
            <w:iCs/>
            <w:lang w:val="en-US"/>
          </w:rPr>
          <w:t xml:space="preserve"> </w:t>
        </w:r>
        <w:r w:rsidR="00D572AB">
          <w:rPr>
            <w:lang w:val="en-US"/>
          </w:rPr>
          <w:t>the reader</w:t>
        </w:r>
        <w:r w:rsidR="00F20623">
          <w:rPr>
            <w:lang w:val="en-US"/>
          </w:rPr>
          <w:t xml:space="preserve"> </w:t>
        </w:r>
        <w:r w:rsidR="00D572AB">
          <w:rPr>
            <w:lang w:val="en-US"/>
          </w:rPr>
          <w:t xml:space="preserve">through </w:t>
        </w:r>
        <w:r w:rsidR="005B571B">
          <w:rPr>
            <w:lang w:val="en-US"/>
          </w:rPr>
          <w:t xml:space="preserve">vivid </w:t>
        </w:r>
        <w:r w:rsidR="00DB1CE1">
          <w:rPr>
            <w:lang w:val="en-US"/>
          </w:rPr>
          <w:t>examples</w:t>
        </w:r>
        <w:r w:rsidR="00F20623">
          <w:rPr>
            <w:lang w:val="en-US"/>
          </w:rPr>
          <w:t xml:space="preserve">. </w:t>
        </w:r>
        <w:r w:rsidR="0037115E">
          <w:rPr>
            <w:lang w:val="en-US"/>
          </w:rPr>
          <w:t>For</w:t>
        </w:r>
        <w:r w:rsidR="005B571B">
          <w:rPr>
            <w:lang w:val="en-US"/>
          </w:rPr>
          <w:t xml:space="preserve"> </w:t>
        </w:r>
        <w:r w:rsidR="00DB1CE1">
          <w:rPr>
            <w:lang w:val="en-US"/>
          </w:rPr>
          <w:t>instance</w:t>
        </w:r>
        <w:r w:rsidR="0037115E">
          <w:rPr>
            <w:lang w:val="en-US"/>
          </w:rPr>
          <w:t>: “</w:t>
        </w:r>
        <w:r w:rsidR="0037115E" w:rsidRPr="00836C35">
          <w:rPr>
            <w:i/>
            <w:iCs/>
            <w:lang w:val="en-US"/>
            <w:rPrChange w:id="20" w:author="Author">
              <w:rPr>
                <w:lang w:val="en-US"/>
              </w:rPr>
            </w:rPrChange>
          </w:rPr>
          <w:t>I would show up to school each morning with heavy eyebags, having stayed up late studying the night before.</w:t>
        </w:r>
        <w:r w:rsidR="0037115E">
          <w:rPr>
            <w:lang w:val="en-US"/>
          </w:rPr>
          <w:t xml:space="preserve">” </w:t>
        </w:r>
        <w:proofErr w:type="gramStart"/>
        <w:r w:rsidR="0037115E">
          <w:rPr>
            <w:lang w:val="en-US"/>
          </w:rPr>
          <w:t>Or,</w:t>
        </w:r>
        <w:proofErr w:type="gramEnd"/>
        <w:r w:rsidR="0037115E">
          <w:rPr>
            <w:lang w:val="en-US"/>
          </w:rPr>
          <w:t xml:space="preserve"> “</w:t>
        </w:r>
        <w:r w:rsidR="0037115E" w:rsidRPr="00836C35">
          <w:rPr>
            <w:i/>
            <w:iCs/>
            <w:lang w:val="en-US"/>
            <w:rPrChange w:id="21" w:author="Author">
              <w:rPr>
                <w:lang w:val="en-US"/>
              </w:rPr>
            </w:rPrChange>
          </w:rPr>
          <w:t>When my test papers returned with low grades, I broke down in tears.</w:t>
        </w:r>
        <w:r w:rsidR="0037115E">
          <w:rPr>
            <w:lang w:val="en-US"/>
          </w:rPr>
          <w:t>”</w:t>
        </w:r>
      </w:ins>
    </w:p>
    <w:p w14:paraId="76A8B566" w14:textId="6A26AF59" w:rsidR="002573F5" w:rsidRDefault="002573F5" w:rsidP="00A24102">
      <w:pPr>
        <w:rPr>
          <w:ins w:id="22" w:author="Author"/>
          <w:lang w:val="en-US"/>
        </w:rPr>
      </w:pPr>
    </w:p>
    <w:p w14:paraId="1E3E6F2D" w14:textId="6AB1DF74" w:rsidR="00836C35" w:rsidRDefault="0037115E" w:rsidP="00A24102">
      <w:pPr>
        <w:rPr>
          <w:ins w:id="23" w:author="Author"/>
          <w:lang w:val="en-US"/>
        </w:rPr>
      </w:pPr>
      <w:ins w:id="24" w:author="Author">
        <w:r>
          <w:rPr>
            <w:lang w:val="en-US"/>
          </w:rPr>
          <w:t xml:space="preserve">Lastly, </w:t>
        </w:r>
        <w:r>
          <w:rPr>
            <w:lang w:val="en-US"/>
          </w:rPr>
          <w:t xml:space="preserve">I want you to elaborate more on your </w:t>
        </w:r>
        <w:r w:rsidR="00DB1CE1">
          <w:rPr>
            <w:lang w:val="en-US"/>
          </w:rPr>
          <w:t>reflection or</w:t>
        </w:r>
        <w:r>
          <w:rPr>
            <w:lang w:val="en-US"/>
          </w:rPr>
          <w:t xml:space="preserve"> personal growth.</w:t>
        </w:r>
        <w:r>
          <w:rPr>
            <w:lang w:val="en-US"/>
          </w:rPr>
          <w:t xml:space="preserve"> </w:t>
        </w:r>
        <w:r w:rsidR="00DB1CE1">
          <w:rPr>
            <w:lang w:val="en-US"/>
          </w:rPr>
          <w:t>Elaborate further on how you came to the realization that failure is not the end. What event sparked it? Since then, how have you defined your self-worth?</w:t>
        </w:r>
        <w:r w:rsidR="00A1417E">
          <w:rPr>
            <w:lang w:val="en-US"/>
          </w:rPr>
          <w:t xml:space="preserve"> </w:t>
        </w:r>
        <w:r w:rsidR="00836C35">
          <w:rPr>
            <w:lang w:val="en-US"/>
          </w:rPr>
          <w:t>How has it changed your attitude towards making mistakes?</w:t>
        </w:r>
      </w:ins>
    </w:p>
    <w:p w14:paraId="6E24079B" w14:textId="77777777" w:rsidR="00836C35" w:rsidRDefault="00836C35" w:rsidP="00A24102">
      <w:pPr>
        <w:rPr>
          <w:ins w:id="25" w:author="Author"/>
          <w:lang w:val="en-US"/>
        </w:rPr>
      </w:pPr>
    </w:p>
    <w:p w14:paraId="5C0F6B28" w14:textId="6BB036DE" w:rsidR="00D71630" w:rsidRDefault="00836C35" w:rsidP="00A24102">
      <w:pPr>
        <w:rPr>
          <w:ins w:id="26" w:author="Author"/>
          <w:lang w:val="en-US"/>
        </w:rPr>
      </w:pPr>
      <w:ins w:id="27" w:author="Author">
        <w:r>
          <w:rPr>
            <w:lang w:val="en-US"/>
          </w:rPr>
          <w:t xml:space="preserve">With all this in mind, </w:t>
        </w:r>
        <w:r w:rsidR="00A1417E">
          <w:rPr>
            <w:lang w:val="en-US"/>
          </w:rPr>
          <w:t>I think you’re headed in a good direction already</w:t>
        </w:r>
        <w:r>
          <w:rPr>
            <w:lang w:val="en-US"/>
          </w:rPr>
          <w:t>.</w:t>
        </w:r>
        <w:r w:rsidR="00A1417E">
          <w:rPr>
            <w:lang w:val="en-US"/>
          </w:rPr>
          <w:t xml:space="preserve"> </w:t>
        </w:r>
        <w:proofErr w:type="gramStart"/>
        <w:r>
          <w:rPr>
            <w:lang w:val="en-US"/>
          </w:rPr>
          <w:t>S</w:t>
        </w:r>
        <w:r w:rsidR="00A1417E">
          <w:rPr>
            <w:lang w:val="en-US"/>
          </w:rPr>
          <w:t>o</w:t>
        </w:r>
        <w:proofErr w:type="gramEnd"/>
        <w:r w:rsidR="00A1417E">
          <w:rPr>
            <w:lang w:val="en-US"/>
          </w:rPr>
          <w:t xml:space="preserve"> keep it up</w:t>
        </w:r>
        <w:r>
          <w:rPr>
            <w:lang w:val="en-US"/>
          </w:rPr>
          <w:t>!</w:t>
        </w:r>
      </w:ins>
    </w:p>
    <w:p w14:paraId="59947D26" w14:textId="77777777" w:rsidR="00A1417E" w:rsidRDefault="00A1417E" w:rsidP="00A24102">
      <w:pPr>
        <w:rPr>
          <w:ins w:id="28" w:author="Author"/>
          <w:lang w:val="en-US"/>
        </w:rPr>
      </w:pPr>
    </w:p>
    <w:p w14:paraId="63660257" w14:textId="38ED17A6" w:rsidR="00D71630" w:rsidRDefault="00D71630" w:rsidP="00A24102">
      <w:pPr>
        <w:rPr>
          <w:ins w:id="29" w:author="Author"/>
          <w:lang w:val="en-US"/>
        </w:rPr>
      </w:pPr>
      <w:ins w:id="30" w:author="Author">
        <w:r>
          <w:rPr>
            <w:lang w:val="en-US"/>
          </w:rPr>
          <w:t>All the best</w:t>
        </w:r>
        <w:r w:rsidR="00836C35">
          <w:rPr>
            <w:lang w:val="en-US"/>
          </w:rPr>
          <w:t>,</w:t>
        </w:r>
      </w:ins>
    </w:p>
    <w:p w14:paraId="7AB11524" w14:textId="77777777" w:rsidR="00836C35" w:rsidRDefault="00836C35" w:rsidP="00A24102">
      <w:pPr>
        <w:rPr>
          <w:ins w:id="31" w:author="Author"/>
          <w:lang w:val="en-US"/>
        </w:rPr>
      </w:pPr>
    </w:p>
    <w:p w14:paraId="713576C1" w14:textId="6E6AAF47" w:rsidR="00D71630" w:rsidRDefault="00D71630" w:rsidP="00A24102">
      <w:pPr>
        <w:rPr>
          <w:ins w:id="32" w:author="Author"/>
          <w:lang w:val="en-US"/>
        </w:rPr>
      </w:pPr>
      <w:ins w:id="33" w:author="Author">
        <w:r>
          <w:rPr>
            <w:lang w:val="en-US"/>
          </w:rPr>
          <w:t>Arianne</w:t>
        </w:r>
      </w:ins>
    </w:p>
    <w:p w14:paraId="0DD3161B" w14:textId="76EC8ECF" w:rsidR="00D71630" w:rsidRDefault="00D71630" w:rsidP="00A24102">
      <w:pPr>
        <w:rPr>
          <w:lang w:val="en-US"/>
        </w:rPr>
      </w:pPr>
      <w:proofErr w:type="spellStart"/>
      <w:ins w:id="34" w:author="Author">
        <w:r>
          <w:rPr>
            <w:lang w:val="en-US"/>
          </w:rPr>
          <w:t>ALL-in</w:t>
        </w:r>
        <w:proofErr w:type="spellEnd"/>
        <w:r>
          <w:rPr>
            <w:lang w:val="en-US"/>
          </w:rPr>
          <w:t xml:space="preserve"> Essay Editor</w:t>
        </w:r>
      </w:ins>
    </w:p>
    <w:p w14:paraId="3DE8C376" w14:textId="259F57B1" w:rsidR="00C03F6D" w:rsidRDefault="00C03F6D" w:rsidP="00A24102">
      <w:pPr>
        <w:rPr>
          <w:lang w:val="en-US"/>
        </w:rPr>
      </w:pPr>
    </w:p>
    <w:p w14:paraId="6CF3E243" w14:textId="633C10AF" w:rsidR="00C03F6D" w:rsidRDefault="00C03F6D" w:rsidP="00A24102">
      <w:pPr>
        <w:rPr>
          <w:lang w:val="en-US"/>
        </w:rPr>
      </w:pPr>
    </w:p>
    <w:p w14:paraId="1258FC98" w14:textId="7ADEFFB9" w:rsidR="00C03F6D" w:rsidRDefault="00C03F6D" w:rsidP="00A24102">
      <w:pPr>
        <w:rPr>
          <w:lang w:val="en-US"/>
        </w:rPr>
      </w:pPr>
    </w:p>
    <w:p w14:paraId="5805585D" w14:textId="601BC0E0" w:rsidR="00C03F6D" w:rsidRDefault="00C03F6D" w:rsidP="00A24102">
      <w:pPr>
        <w:rPr>
          <w:lang w:val="en-US"/>
        </w:rPr>
      </w:pPr>
    </w:p>
    <w:p w14:paraId="23C32A18" w14:textId="11329098" w:rsidR="00C03F6D" w:rsidRDefault="00C03F6D" w:rsidP="00A24102">
      <w:pPr>
        <w:rPr>
          <w:lang w:val="en-US"/>
        </w:rPr>
      </w:pPr>
    </w:p>
    <w:p w14:paraId="5BE1E1B2" w14:textId="039C58A3" w:rsidR="00C03F6D" w:rsidRDefault="00C03F6D" w:rsidP="00A24102">
      <w:pPr>
        <w:rPr>
          <w:lang w:val="en-US"/>
        </w:rPr>
      </w:pPr>
    </w:p>
    <w:p w14:paraId="20011911" w14:textId="652B6F53" w:rsidR="00C03F6D" w:rsidRDefault="00C03F6D" w:rsidP="00A24102">
      <w:pPr>
        <w:rPr>
          <w:lang w:val="en-US"/>
        </w:rPr>
      </w:pPr>
    </w:p>
    <w:p w14:paraId="4E5AAE4D" w14:textId="07DD9013" w:rsidR="00C03F6D" w:rsidRDefault="00C03F6D" w:rsidP="00A24102">
      <w:pPr>
        <w:rPr>
          <w:lang w:val="en-US"/>
        </w:rPr>
      </w:pPr>
    </w:p>
    <w:p w14:paraId="176A13F3" w14:textId="26B8E51D" w:rsidR="007E3C07" w:rsidRDefault="007E3C07" w:rsidP="00A24617">
      <w:pPr>
        <w:rPr>
          <w:lang w:val="en-US"/>
        </w:rPr>
      </w:pPr>
    </w:p>
    <w:p w14:paraId="5F8D1D50" w14:textId="5F47A87F" w:rsidR="00676F76" w:rsidRPr="009558BD" w:rsidRDefault="00676F76" w:rsidP="009558BD">
      <w:pPr>
        <w:rPr>
          <w:lang w:val="en-US"/>
        </w:rPr>
      </w:pPr>
    </w:p>
    <w:sectPr w:rsidR="00676F76" w:rsidRPr="009558BD" w:rsidSect="00C27F5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8CCCF8F" w14:textId="77777777" w:rsidR="00CF0F4F" w:rsidRDefault="00CF0F4F" w:rsidP="001D0B88">
      <w:r>
        <w:rPr>
          <w:rStyle w:val="CommentReference"/>
        </w:rPr>
        <w:annotationRef/>
      </w:r>
      <w:r>
        <w:rPr>
          <w:sz w:val="20"/>
          <w:szCs w:val="20"/>
        </w:rPr>
        <w:t>For your introduction, it would be better if you could be more descriptive and engaging, to grab the reader’s attention with a strong start.</w:t>
      </w:r>
    </w:p>
    <w:p w14:paraId="44437BC3" w14:textId="77777777" w:rsidR="00CF0F4F" w:rsidRDefault="00CF0F4F" w:rsidP="001D0B88"/>
    <w:p w14:paraId="6BEFC75F" w14:textId="77777777" w:rsidR="00CF0F4F" w:rsidRDefault="00CF0F4F" w:rsidP="001D0B88">
      <w:r>
        <w:rPr>
          <w:sz w:val="20"/>
          <w:szCs w:val="20"/>
        </w:rPr>
        <w:t>For example, you could include sentences like:</w:t>
      </w:r>
    </w:p>
    <w:p w14:paraId="68C0780D" w14:textId="77777777" w:rsidR="00CF0F4F" w:rsidRDefault="00CF0F4F" w:rsidP="001D0B88">
      <w:r>
        <w:rPr>
          <w:sz w:val="20"/>
          <w:szCs w:val="20"/>
        </w:rPr>
        <w:t>- “I would feel immense satisfaction each time I saw a ‘100’, scrawled in red ink on the top of my graded test paper.”</w:t>
      </w:r>
    </w:p>
    <w:p w14:paraId="3ACA8455" w14:textId="77777777" w:rsidR="00CF0F4F" w:rsidRDefault="00CF0F4F" w:rsidP="001D0B88">
      <w:r>
        <w:rPr>
          <w:sz w:val="20"/>
          <w:szCs w:val="20"/>
        </w:rPr>
        <w:t>- “I would be up late studying, until my vision began to blur.”</w:t>
      </w:r>
    </w:p>
    <w:p w14:paraId="06438327" w14:textId="77777777" w:rsidR="00CF0F4F" w:rsidRDefault="00CF0F4F" w:rsidP="001D0B88"/>
    <w:p w14:paraId="6CAC28D9" w14:textId="77777777" w:rsidR="00CF0F4F" w:rsidRDefault="00CF0F4F" w:rsidP="001D0B88">
      <w:r>
        <w:rPr>
          <w:sz w:val="20"/>
          <w:szCs w:val="20"/>
        </w:rPr>
        <w:t xml:space="preserve">In short: make your descriptions </w:t>
      </w:r>
      <w:r>
        <w:rPr>
          <w:b/>
          <w:bCs/>
          <w:sz w:val="20"/>
          <w:szCs w:val="20"/>
        </w:rPr>
        <w:t>vivid</w:t>
      </w:r>
      <w:r>
        <w:rPr>
          <w:sz w:val="20"/>
          <w:szCs w:val="20"/>
        </w:rPr>
        <w:t>. it would leave a lasting impression in the reader’s mind.</w:t>
      </w:r>
    </w:p>
  </w:comment>
  <w:comment w:id="1" w:author="Author" w:initials="A">
    <w:p w14:paraId="7C498958" w14:textId="77777777" w:rsidR="000E3576" w:rsidRDefault="00301BB0" w:rsidP="00B93302">
      <w:r>
        <w:rPr>
          <w:rStyle w:val="CommentReference"/>
        </w:rPr>
        <w:annotationRef/>
      </w:r>
      <w:r w:rsidR="000E3576">
        <w:rPr>
          <w:sz w:val="20"/>
          <w:szCs w:val="20"/>
        </w:rPr>
        <w:t>Be careful! The reader will often take note of how likable (or unlikable) you seem, through your story.</w:t>
      </w:r>
      <w:r w:rsidR="000E3576">
        <w:rPr>
          <w:sz w:val="20"/>
          <w:szCs w:val="20"/>
        </w:rPr>
        <w:cr/>
      </w:r>
      <w:r w:rsidR="000E3576">
        <w:rPr>
          <w:sz w:val="20"/>
          <w:szCs w:val="20"/>
        </w:rPr>
        <w:cr/>
        <w:t xml:space="preserve">These lines might give the reader the impression that you felt like your classmates were holding you (and your success) back, and that you resented it. </w:t>
      </w:r>
      <w:r w:rsidR="000E3576">
        <w:rPr>
          <w:sz w:val="20"/>
          <w:szCs w:val="20"/>
        </w:rPr>
        <w:cr/>
      </w:r>
      <w:r w:rsidR="000E3576">
        <w:rPr>
          <w:sz w:val="20"/>
          <w:szCs w:val="20"/>
        </w:rPr>
        <w:cr/>
        <w:t>I suggest rewording this whole section, or only keep the first sentence:</w:t>
      </w:r>
      <w:r w:rsidR="000E3576">
        <w:rPr>
          <w:sz w:val="20"/>
          <w:szCs w:val="20"/>
        </w:rPr>
        <w:cr/>
        <w:t>“As someone who works better learning on their own, I found it challenging to thrive in a group setting, which only added to my stress and frustration.”</w:t>
      </w:r>
    </w:p>
  </w:comment>
  <w:comment w:id="2" w:author="Author" w:initials="A">
    <w:p w14:paraId="4ED74041" w14:textId="025BA515" w:rsidR="00301BB0" w:rsidRDefault="00301BB0" w:rsidP="00814818">
      <w:r>
        <w:rPr>
          <w:rStyle w:val="CommentReference"/>
        </w:rPr>
        <w:annotationRef/>
      </w:r>
      <w:r>
        <w:rPr>
          <w:sz w:val="20"/>
          <w:szCs w:val="20"/>
        </w:rPr>
        <w:t xml:space="preserve">I think you need to present more examples in your writing. </w:t>
      </w:r>
      <w:r>
        <w:rPr>
          <w:sz w:val="20"/>
          <w:szCs w:val="20"/>
        </w:rPr>
        <w:cr/>
      </w:r>
      <w:r>
        <w:rPr>
          <w:sz w:val="20"/>
          <w:szCs w:val="20"/>
        </w:rPr>
        <w:cr/>
        <w:t>For example, you could tell us of a specific event (or period of time) where you were under constant pressure, and exhibited controlling or perfectionistic tendencies that were harmful. Or, tell us of an incident where you were jealous over someone else’s success.</w:t>
      </w:r>
      <w:r>
        <w:rPr>
          <w:sz w:val="20"/>
          <w:szCs w:val="20"/>
        </w:rPr>
        <w:cr/>
      </w:r>
      <w:r>
        <w:rPr>
          <w:sz w:val="20"/>
          <w:szCs w:val="20"/>
        </w:rPr>
        <w:cr/>
        <w:t>What happened then? How did it end? Tell us a memorable story.</w:t>
      </w:r>
    </w:p>
  </w:comment>
  <w:comment w:id="3" w:author="Author" w:initials="A">
    <w:p w14:paraId="2AFF2B0D" w14:textId="77777777" w:rsidR="003C2B1B" w:rsidRDefault="002573F5" w:rsidP="00B5679F">
      <w:r>
        <w:rPr>
          <w:rStyle w:val="CommentReference"/>
        </w:rPr>
        <w:annotationRef/>
      </w:r>
      <w:r w:rsidR="003C2B1B">
        <w:rPr>
          <w:sz w:val="20"/>
          <w:szCs w:val="20"/>
        </w:rPr>
        <w:t>Similar to the comment above, it would be better if you could be more descriptive about your reflection and personal growth.</w:t>
      </w:r>
      <w:r w:rsidR="003C2B1B">
        <w:rPr>
          <w:sz w:val="20"/>
          <w:szCs w:val="20"/>
        </w:rPr>
        <w:cr/>
      </w:r>
      <w:r w:rsidR="003C2B1B">
        <w:rPr>
          <w:sz w:val="20"/>
          <w:szCs w:val="20"/>
        </w:rPr>
        <w:cr/>
        <w:t>Some questions to answer:</w:t>
      </w:r>
      <w:r w:rsidR="003C2B1B">
        <w:rPr>
          <w:sz w:val="20"/>
          <w:szCs w:val="20"/>
        </w:rPr>
        <w:cr/>
        <w:t>- What events led you towards the realization that “failure is not the end”?</w:t>
      </w:r>
      <w:r w:rsidR="003C2B1B">
        <w:rPr>
          <w:sz w:val="20"/>
          <w:szCs w:val="20"/>
        </w:rPr>
        <w:cr/>
        <w:t>- Have you, since this realization, stopped basing your self-worth on your success and grades? Have you learnt to accept your mistakes and weaknesses?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C28D9" w15:done="0"/>
  <w15:commentEx w15:paraId="7C498958" w15:done="0"/>
  <w15:commentEx w15:paraId="4ED74041" w15:done="0"/>
  <w15:commentEx w15:paraId="2AFF2B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C28D9" w16cid:durableId="27D872E4"/>
  <w16cid:commentId w16cid:paraId="7C498958" w16cid:durableId="27D877FD"/>
  <w16cid:commentId w16cid:paraId="4ED74041" w16cid:durableId="27D87A01"/>
  <w16cid:commentId w16cid:paraId="2AFF2B0D" w16cid:durableId="27D87B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BD"/>
    <w:rsid w:val="00031087"/>
    <w:rsid w:val="000334FB"/>
    <w:rsid w:val="00070952"/>
    <w:rsid w:val="000E3576"/>
    <w:rsid w:val="00121395"/>
    <w:rsid w:val="001363CA"/>
    <w:rsid w:val="001636E1"/>
    <w:rsid w:val="002214D0"/>
    <w:rsid w:val="0022731B"/>
    <w:rsid w:val="002573F5"/>
    <w:rsid w:val="00260745"/>
    <w:rsid w:val="00281DC8"/>
    <w:rsid w:val="002D3A5D"/>
    <w:rsid w:val="002E2B06"/>
    <w:rsid w:val="002F6483"/>
    <w:rsid w:val="00301BB0"/>
    <w:rsid w:val="0037115E"/>
    <w:rsid w:val="003C2B1B"/>
    <w:rsid w:val="004140C0"/>
    <w:rsid w:val="004E03C1"/>
    <w:rsid w:val="005A300E"/>
    <w:rsid w:val="005B571B"/>
    <w:rsid w:val="00663658"/>
    <w:rsid w:val="00676F76"/>
    <w:rsid w:val="006C69F3"/>
    <w:rsid w:val="00711106"/>
    <w:rsid w:val="0076330A"/>
    <w:rsid w:val="007E3C07"/>
    <w:rsid w:val="0080197A"/>
    <w:rsid w:val="00836C35"/>
    <w:rsid w:val="008D75CF"/>
    <w:rsid w:val="008F34B0"/>
    <w:rsid w:val="0090353A"/>
    <w:rsid w:val="009408A1"/>
    <w:rsid w:val="009558BD"/>
    <w:rsid w:val="00956976"/>
    <w:rsid w:val="00984D58"/>
    <w:rsid w:val="00A1417E"/>
    <w:rsid w:val="00A24102"/>
    <w:rsid w:val="00A24617"/>
    <w:rsid w:val="00B02B71"/>
    <w:rsid w:val="00B549F1"/>
    <w:rsid w:val="00BF64CC"/>
    <w:rsid w:val="00C03F6D"/>
    <w:rsid w:val="00C27F5C"/>
    <w:rsid w:val="00CF0F4F"/>
    <w:rsid w:val="00D572AB"/>
    <w:rsid w:val="00D60EE5"/>
    <w:rsid w:val="00D71630"/>
    <w:rsid w:val="00DB1CE1"/>
    <w:rsid w:val="00F20623"/>
    <w:rsid w:val="00F23CB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011EE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636E1"/>
  </w:style>
  <w:style w:type="character" w:styleId="CommentReference">
    <w:name w:val="annotation reference"/>
    <w:basedOn w:val="DefaultParagraphFont"/>
    <w:uiPriority w:val="99"/>
    <w:semiHidden/>
    <w:unhideWhenUsed/>
    <w:rsid w:val="001636E1"/>
    <w:rPr>
      <w:sz w:val="16"/>
      <w:szCs w:val="16"/>
    </w:rPr>
  </w:style>
  <w:style w:type="paragraph" w:styleId="CommentText">
    <w:name w:val="annotation text"/>
    <w:basedOn w:val="Normal"/>
    <w:link w:val="CommentTextChar"/>
    <w:uiPriority w:val="99"/>
    <w:semiHidden/>
    <w:unhideWhenUsed/>
    <w:rsid w:val="001636E1"/>
    <w:rPr>
      <w:sz w:val="20"/>
      <w:szCs w:val="20"/>
    </w:rPr>
  </w:style>
  <w:style w:type="character" w:customStyle="1" w:styleId="CommentTextChar">
    <w:name w:val="Comment Text Char"/>
    <w:basedOn w:val="DefaultParagraphFont"/>
    <w:link w:val="CommentText"/>
    <w:uiPriority w:val="99"/>
    <w:semiHidden/>
    <w:rsid w:val="001636E1"/>
    <w:rPr>
      <w:sz w:val="20"/>
      <w:szCs w:val="20"/>
    </w:rPr>
  </w:style>
  <w:style w:type="paragraph" w:styleId="CommentSubject">
    <w:name w:val="annotation subject"/>
    <w:basedOn w:val="CommentText"/>
    <w:next w:val="CommentText"/>
    <w:link w:val="CommentSubjectChar"/>
    <w:uiPriority w:val="99"/>
    <w:semiHidden/>
    <w:unhideWhenUsed/>
    <w:rsid w:val="001636E1"/>
    <w:rPr>
      <w:b/>
      <w:bCs/>
    </w:rPr>
  </w:style>
  <w:style w:type="character" w:customStyle="1" w:styleId="CommentSubjectChar">
    <w:name w:val="Comment Subject Char"/>
    <w:basedOn w:val="CommentTextChar"/>
    <w:link w:val="CommentSubject"/>
    <w:uiPriority w:val="99"/>
    <w:semiHidden/>
    <w:rsid w:val="001636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164">
      <w:bodyDiv w:val="1"/>
      <w:marLeft w:val="0"/>
      <w:marRight w:val="0"/>
      <w:marTop w:val="0"/>
      <w:marBottom w:val="0"/>
      <w:divBdr>
        <w:top w:val="none" w:sz="0" w:space="0" w:color="auto"/>
        <w:left w:val="none" w:sz="0" w:space="0" w:color="auto"/>
        <w:bottom w:val="none" w:sz="0" w:space="0" w:color="auto"/>
        <w:right w:val="none" w:sz="0" w:space="0" w:color="auto"/>
      </w:divBdr>
      <w:divsChild>
        <w:div w:id="1824734794">
          <w:marLeft w:val="0"/>
          <w:marRight w:val="0"/>
          <w:marTop w:val="0"/>
          <w:marBottom w:val="0"/>
          <w:divBdr>
            <w:top w:val="none" w:sz="0" w:space="0" w:color="auto"/>
            <w:left w:val="none" w:sz="0" w:space="0" w:color="auto"/>
            <w:bottom w:val="none" w:sz="0" w:space="0" w:color="auto"/>
            <w:right w:val="none" w:sz="0" w:space="0" w:color="auto"/>
          </w:divBdr>
        </w:div>
        <w:div w:id="1129321641">
          <w:marLeft w:val="0"/>
          <w:marRight w:val="0"/>
          <w:marTop w:val="0"/>
          <w:marBottom w:val="0"/>
          <w:divBdr>
            <w:top w:val="none" w:sz="0" w:space="0" w:color="auto"/>
            <w:left w:val="none" w:sz="0" w:space="0" w:color="auto"/>
            <w:bottom w:val="none" w:sz="0" w:space="0" w:color="auto"/>
            <w:right w:val="none" w:sz="0" w:space="0" w:color="auto"/>
          </w:divBdr>
        </w:div>
        <w:div w:id="749277205">
          <w:marLeft w:val="0"/>
          <w:marRight w:val="0"/>
          <w:marTop w:val="0"/>
          <w:marBottom w:val="0"/>
          <w:divBdr>
            <w:top w:val="none" w:sz="0" w:space="0" w:color="auto"/>
            <w:left w:val="none" w:sz="0" w:space="0" w:color="auto"/>
            <w:bottom w:val="none" w:sz="0" w:space="0" w:color="auto"/>
            <w:right w:val="none" w:sz="0" w:space="0" w:color="auto"/>
          </w:divBdr>
        </w:div>
        <w:div w:id="34429008">
          <w:marLeft w:val="0"/>
          <w:marRight w:val="0"/>
          <w:marTop w:val="0"/>
          <w:marBottom w:val="0"/>
          <w:divBdr>
            <w:top w:val="none" w:sz="0" w:space="0" w:color="auto"/>
            <w:left w:val="none" w:sz="0" w:space="0" w:color="auto"/>
            <w:bottom w:val="none" w:sz="0" w:space="0" w:color="auto"/>
            <w:right w:val="none" w:sz="0" w:space="0" w:color="auto"/>
          </w:divBdr>
        </w:div>
      </w:divsChild>
    </w:div>
    <w:div w:id="274794223">
      <w:bodyDiv w:val="1"/>
      <w:marLeft w:val="0"/>
      <w:marRight w:val="0"/>
      <w:marTop w:val="0"/>
      <w:marBottom w:val="0"/>
      <w:divBdr>
        <w:top w:val="none" w:sz="0" w:space="0" w:color="auto"/>
        <w:left w:val="none" w:sz="0" w:space="0" w:color="auto"/>
        <w:bottom w:val="none" w:sz="0" w:space="0" w:color="auto"/>
        <w:right w:val="none" w:sz="0" w:space="0" w:color="auto"/>
      </w:divBdr>
      <w:divsChild>
        <w:div w:id="1445029437">
          <w:marLeft w:val="0"/>
          <w:marRight w:val="0"/>
          <w:marTop w:val="0"/>
          <w:marBottom w:val="0"/>
          <w:divBdr>
            <w:top w:val="single" w:sz="2" w:space="0" w:color="D9D9E3"/>
            <w:left w:val="single" w:sz="2" w:space="0" w:color="D9D9E3"/>
            <w:bottom w:val="single" w:sz="2" w:space="0" w:color="D9D9E3"/>
            <w:right w:val="single" w:sz="2" w:space="0" w:color="D9D9E3"/>
          </w:divBdr>
          <w:divsChild>
            <w:div w:id="2067141389">
              <w:marLeft w:val="0"/>
              <w:marRight w:val="0"/>
              <w:marTop w:val="0"/>
              <w:marBottom w:val="0"/>
              <w:divBdr>
                <w:top w:val="single" w:sz="2" w:space="0" w:color="D9D9E3"/>
                <w:left w:val="single" w:sz="2" w:space="0" w:color="D9D9E3"/>
                <w:bottom w:val="single" w:sz="2" w:space="0" w:color="D9D9E3"/>
                <w:right w:val="single" w:sz="2" w:space="0" w:color="D9D9E3"/>
              </w:divBdr>
              <w:divsChild>
                <w:div w:id="1285307336">
                  <w:marLeft w:val="0"/>
                  <w:marRight w:val="0"/>
                  <w:marTop w:val="0"/>
                  <w:marBottom w:val="0"/>
                  <w:divBdr>
                    <w:top w:val="single" w:sz="2" w:space="0" w:color="D9D9E3"/>
                    <w:left w:val="single" w:sz="2" w:space="0" w:color="D9D9E3"/>
                    <w:bottom w:val="single" w:sz="2" w:space="0" w:color="D9D9E3"/>
                    <w:right w:val="single" w:sz="2" w:space="0" w:color="D9D9E3"/>
                  </w:divBdr>
                  <w:divsChild>
                    <w:div w:id="1443918838">
                      <w:marLeft w:val="0"/>
                      <w:marRight w:val="0"/>
                      <w:marTop w:val="0"/>
                      <w:marBottom w:val="0"/>
                      <w:divBdr>
                        <w:top w:val="single" w:sz="2" w:space="0" w:color="D9D9E3"/>
                        <w:left w:val="single" w:sz="2" w:space="0" w:color="D9D9E3"/>
                        <w:bottom w:val="single" w:sz="2" w:space="0" w:color="D9D9E3"/>
                        <w:right w:val="single" w:sz="2" w:space="0" w:color="D9D9E3"/>
                      </w:divBdr>
                      <w:divsChild>
                        <w:div w:id="2007976904">
                          <w:marLeft w:val="0"/>
                          <w:marRight w:val="0"/>
                          <w:marTop w:val="0"/>
                          <w:marBottom w:val="0"/>
                          <w:divBdr>
                            <w:top w:val="single" w:sz="2" w:space="0" w:color="auto"/>
                            <w:left w:val="single" w:sz="2" w:space="0" w:color="auto"/>
                            <w:bottom w:val="single" w:sz="6" w:space="0" w:color="auto"/>
                            <w:right w:val="single" w:sz="2" w:space="0" w:color="auto"/>
                          </w:divBdr>
                          <w:divsChild>
                            <w:div w:id="1740981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9032">
                                  <w:marLeft w:val="0"/>
                                  <w:marRight w:val="0"/>
                                  <w:marTop w:val="0"/>
                                  <w:marBottom w:val="0"/>
                                  <w:divBdr>
                                    <w:top w:val="single" w:sz="2" w:space="0" w:color="D9D9E3"/>
                                    <w:left w:val="single" w:sz="2" w:space="0" w:color="D9D9E3"/>
                                    <w:bottom w:val="single" w:sz="2" w:space="0" w:color="D9D9E3"/>
                                    <w:right w:val="single" w:sz="2" w:space="0" w:color="D9D9E3"/>
                                  </w:divBdr>
                                  <w:divsChild>
                                    <w:div w:id="1911455110">
                                      <w:marLeft w:val="0"/>
                                      <w:marRight w:val="0"/>
                                      <w:marTop w:val="0"/>
                                      <w:marBottom w:val="0"/>
                                      <w:divBdr>
                                        <w:top w:val="single" w:sz="2" w:space="0" w:color="D9D9E3"/>
                                        <w:left w:val="single" w:sz="2" w:space="0" w:color="D9D9E3"/>
                                        <w:bottom w:val="single" w:sz="2" w:space="0" w:color="D9D9E3"/>
                                        <w:right w:val="single" w:sz="2" w:space="0" w:color="D9D9E3"/>
                                      </w:divBdr>
                                      <w:divsChild>
                                        <w:div w:id="1601445556">
                                          <w:marLeft w:val="0"/>
                                          <w:marRight w:val="0"/>
                                          <w:marTop w:val="0"/>
                                          <w:marBottom w:val="0"/>
                                          <w:divBdr>
                                            <w:top w:val="single" w:sz="2" w:space="0" w:color="D9D9E3"/>
                                            <w:left w:val="single" w:sz="2" w:space="0" w:color="D9D9E3"/>
                                            <w:bottom w:val="single" w:sz="2" w:space="0" w:color="D9D9E3"/>
                                            <w:right w:val="single" w:sz="2" w:space="0" w:color="D9D9E3"/>
                                          </w:divBdr>
                                          <w:divsChild>
                                            <w:div w:id="55373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454270">
          <w:marLeft w:val="0"/>
          <w:marRight w:val="0"/>
          <w:marTop w:val="0"/>
          <w:marBottom w:val="0"/>
          <w:divBdr>
            <w:top w:val="none" w:sz="0" w:space="0" w:color="auto"/>
            <w:left w:val="none" w:sz="0" w:space="0" w:color="auto"/>
            <w:bottom w:val="none" w:sz="0" w:space="0" w:color="auto"/>
            <w:right w:val="none" w:sz="0" w:space="0" w:color="auto"/>
          </w:divBdr>
          <w:divsChild>
            <w:div w:id="1872451372">
              <w:marLeft w:val="0"/>
              <w:marRight w:val="0"/>
              <w:marTop w:val="0"/>
              <w:marBottom w:val="0"/>
              <w:divBdr>
                <w:top w:val="single" w:sz="2" w:space="0" w:color="D9D9E3"/>
                <w:left w:val="single" w:sz="2" w:space="0" w:color="D9D9E3"/>
                <w:bottom w:val="single" w:sz="2" w:space="0" w:color="D9D9E3"/>
                <w:right w:val="single" w:sz="2" w:space="0" w:color="D9D9E3"/>
              </w:divBdr>
              <w:divsChild>
                <w:div w:id="134193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7845449">
      <w:bodyDiv w:val="1"/>
      <w:marLeft w:val="0"/>
      <w:marRight w:val="0"/>
      <w:marTop w:val="0"/>
      <w:marBottom w:val="0"/>
      <w:divBdr>
        <w:top w:val="none" w:sz="0" w:space="0" w:color="auto"/>
        <w:left w:val="none" w:sz="0" w:space="0" w:color="auto"/>
        <w:bottom w:val="none" w:sz="0" w:space="0" w:color="auto"/>
        <w:right w:val="none" w:sz="0" w:space="0" w:color="auto"/>
      </w:divBdr>
    </w:div>
    <w:div w:id="924261829">
      <w:bodyDiv w:val="1"/>
      <w:marLeft w:val="0"/>
      <w:marRight w:val="0"/>
      <w:marTop w:val="0"/>
      <w:marBottom w:val="0"/>
      <w:divBdr>
        <w:top w:val="none" w:sz="0" w:space="0" w:color="auto"/>
        <w:left w:val="none" w:sz="0" w:space="0" w:color="auto"/>
        <w:bottom w:val="none" w:sz="0" w:space="0" w:color="auto"/>
        <w:right w:val="none" w:sz="0" w:space="0" w:color="auto"/>
      </w:divBdr>
    </w:div>
    <w:div w:id="1169980169">
      <w:bodyDiv w:val="1"/>
      <w:marLeft w:val="0"/>
      <w:marRight w:val="0"/>
      <w:marTop w:val="0"/>
      <w:marBottom w:val="0"/>
      <w:divBdr>
        <w:top w:val="none" w:sz="0" w:space="0" w:color="auto"/>
        <w:left w:val="none" w:sz="0" w:space="0" w:color="auto"/>
        <w:bottom w:val="none" w:sz="0" w:space="0" w:color="auto"/>
        <w:right w:val="none" w:sz="0" w:space="0" w:color="auto"/>
      </w:divBdr>
    </w:div>
    <w:div w:id="1200507554">
      <w:bodyDiv w:val="1"/>
      <w:marLeft w:val="0"/>
      <w:marRight w:val="0"/>
      <w:marTop w:val="0"/>
      <w:marBottom w:val="0"/>
      <w:divBdr>
        <w:top w:val="none" w:sz="0" w:space="0" w:color="auto"/>
        <w:left w:val="none" w:sz="0" w:space="0" w:color="auto"/>
        <w:bottom w:val="none" w:sz="0" w:space="0" w:color="auto"/>
        <w:right w:val="none" w:sz="0" w:space="0" w:color="auto"/>
      </w:divBdr>
    </w:div>
    <w:div w:id="1657413261">
      <w:bodyDiv w:val="1"/>
      <w:marLeft w:val="0"/>
      <w:marRight w:val="0"/>
      <w:marTop w:val="0"/>
      <w:marBottom w:val="0"/>
      <w:divBdr>
        <w:top w:val="none" w:sz="0" w:space="0" w:color="auto"/>
        <w:left w:val="none" w:sz="0" w:space="0" w:color="auto"/>
        <w:bottom w:val="none" w:sz="0" w:space="0" w:color="auto"/>
        <w:right w:val="none" w:sz="0" w:space="0" w:color="auto"/>
      </w:divBdr>
    </w:div>
    <w:div w:id="1708025270">
      <w:bodyDiv w:val="1"/>
      <w:marLeft w:val="0"/>
      <w:marRight w:val="0"/>
      <w:marTop w:val="0"/>
      <w:marBottom w:val="0"/>
      <w:divBdr>
        <w:top w:val="none" w:sz="0" w:space="0" w:color="auto"/>
        <w:left w:val="none" w:sz="0" w:space="0" w:color="auto"/>
        <w:bottom w:val="none" w:sz="0" w:space="0" w:color="auto"/>
        <w:right w:val="none" w:sz="0" w:space="0" w:color="auto"/>
      </w:divBdr>
    </w:div>
    <w:div w:id="1802456116">
      <w:bodyDiv w:val="1"/>
      <w:marLeft w:val="0"/>
      <w:marRight w:val="0"/>
      <w:marTop w:val="0"/>
      <w:marBottom w:val="0"/>
      <w:divBdr>
        <w:top w:val="none" w:sz="0" w:space="0" w:color="auto"/>
        <w:left w:val="none" w:sz="0" w:space="0" w:color="auto"/>
        <w:bottom w:val="none" w:sz="0" w:space="0" w:color="auto"/>
        <w:right w:val="none" w:sz="0" w:space="0" w:color="auto"/>
      </w:divBdr>
    </w:div>
    <w:div w:id="1809005831">
      <w:bodyDiv w:val="1"/>
      <w:marLeft w:val="0"/>
      <w:marRight w:val="0"/>
      <w:marTop w:val="0"/>
      <w:marBottom w:val="0"/>
      <w:divBdr>
        <w:top w:val="none" w:sz="0" w:space="0" w:color="auto"/>
        <w:left w:val="none" w:sz="0" w:space="0" w:color="auto"/>
        <w:bottom w:val="none" w:sz="0" w:space="0" w:color="auto"/>
        <w:right w:val="none" w:sz="0" w:space="0" w:color="auto"/>
      </w:divBdr>
    </w:div>
    <w:div w:id="2028868135">
      <w:bodyDiv w:val="1"/>
      <w:marLeft w:val="0"/>
      <w:marRight w:val="0"/>
      <w:marTop w:val="0"/>
      <w:marBottom w:val="0"/>
      <w:divBdr>
        <w:top w:val="none" w:sz="0" w:space="0" w:color="auto"/>
        <w:left w:val="none" w:sz="0" w:space="0" w:color="auto"/>
        <w:bottom w:val="none" w:sz="0" w:space="0" w:color="auto"/>
        <w:right w:val="none" w:sz="0" w:space="0" w:color="auto"/>
      </w:divBdr>
      <w:divsChild>
        <w:div w:id="1958683591">
          <w:marLeft w:val="0"/>
          <w:marRight w:val="0"/>
          <w:marTop w:val="0"/>
          <w:marBottom w:val="0"/>
          <w:divBdr>
            <w:top w:val="single" w:sz="2" w:space="0" w:color="D9D9E3"/>
            <w:left w:val="single" w:sz="2" w:space="0" w:color="D9D9E3"/>
            <w:bottom w:val="single" w:sz="2" w:space="0" w:color="D9D9E3"/>
            <w:right w:val="single" w:sz="2" w:space="0" w:color="D9D9E3"/>
          </w:divBdr>
          <w:divsChild>
            <w:div w:id="11808451">
              <w:marLeft w:val="0"/>
              <w:marRight w:val="0"/>
              <w:marTop w:val="0"/>
              <w:marBottom w:val="0"/>
              <w:divBdr>
                <w:top w:val="single" w:sz="2" w:space="0" w:color="D9D9E3"/>
                <w:left w:val="single" w:sz="2" w:space="0" w:color="D9D9E3"/>
                <w:bottom w:val="single" w:sz="2" w:space="0" w:color="D9D9E3"/>
                <w:right w:val="single" w:sz="2" w:space="0" w:color="D9D9E3"/>
              </w:divBdr>
              <w:divsChild>
                <w:div w:id="771240169">
                  <w:marLeft w:val="0"/>
                  <w:marRight w:val="0"/>
                  <w:marTop w:val="0"/>
                  <w:marBottom w:val="0"/>
                  <w:divBdr>
                    <w:top w:val="single" w:sz="2" w:space="0" w:color="D9D9E3"/>
                    <w:left w:val="single" w:sz="2" w:space="0" w:color="D9D9E3"/>
                    <w:bottom w:val="single" w:sz="2" w:space="0" w:color="D9D9E3"/>
                    <w:right w:val="single" w:sz="2" w:space="0" w:color="D9D9E3"/>
                  </w:divBdr>
                  <w:divsChild>
                    <w:div w:id="565144925">
                      <w:marLeft w:val="0"/>
                      <w:marRight w:val="0"/>
                      <w:marTop w:val="0"/>
                      <w:marBottom w:val="0"/>
                      <w:divBdr>
                        <w:top w:val="single" w:sz="2" w:space="0" w:color="D9D9E3"/>
                        <w:left w:val="single" w:sz="2" w:space="0" w:color="D9D9E3"/>
                        <w:bottom w:val="single" w:sz="2" w:space="0" w:color="D9D9E3"/>
                        <w:right w:val="single" w:sz="2" w:space="0" w:color="D9D9E3"/>
                      </w:divBdr>
                      <w:divsChild>
                        <w:div w:id="593057499">
                          <w:marLeft w:val="0"/>
                          <w:marRight w:val="0"/>
                          <w:marTop w:val="0"/>
                          <w:marBottom w:val="0"/>
                          <w:divBdr>
                            <w:top w:val="single" w:sz="2" w:space="0" w:color="auto"/>
                            <w:left w:val="single" w:sz="2" w:space="0" w:color="auto"/>
                            <w:bottom w:val="single" w:sz="6" w:space="0" w:color="auto"/>
                            <w:right w:val="single" w:sz="2" w:space="0" w:color="auto"/>
                          </w:divBdr>
                          <w:divsChild>
                            <w:div w:id="366225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164750">
                                  <w:marLeft w:val="0"/>
                                  <w:marRight w:val="0"/>
                                  <w:marTop w:val="0"/>
                                  <w:marBottom w:val="0"/>
                                  <w:divBdr>
                                    <w:top w:val="single" w:sz="2" w:space="0" w:color="D9D9E3"/>
                                    <w:left w:val="single" w:sz="2" w:space="0" w:color="D9D9E3"/>
                                    <w:bottom w:val="single" w:sz="2" w:space="0" w:color="D9D9E3"/>
                                    <w:right w:val="single" w:sz="2" w:space="0" w:color="D9D9E3"/>
                                  </w:divBdr>
                                  <w:divsChild>
                                    <w:div w:id="498888354">
                                      <w:marLeft w:val="0"/>
                                      <w:marRight w:val="0"/>
                                      <w:marTop w:val="0"/>
                                      <w:marBottom w:val="0"/>
                                      <w:divBdr>
                                        <w:top w:val="single" w:sz="2" w:space="0" w:color="D9D9E3"/>
                                        <w:left w:val="single" w:sz="2" w:space="0" w:color="D9D9E3"/>
                                        <w:bottom w:val="single" w:sz="2" w:space="0" w:color="D9D9E3"/>
                                        <w:right w:val="single" w:sz="2" w:space="0" w:color="D9D9E3"/>
                                      </w:divBdr>
                                      <w:divsChild>
                                        <w:div w:id="1349019839">
                                          <w:marLeft w:val="0"/>
                                          <w:marRight w:val="0"/>
                                          <w:marTop w:val="0"/>
                                          <w:marBottom w:val="0"/>
                                          <w:divBdr>
                                            <w:top w:val="single" w:sz="2" w:space="0" w:color="D9D9E3"/>
                                            <w:left w:val="single" w:sz="2" w:space="0" w:color="D9D9E3"/>
                                            <w:bottom w:val="single" w:sz="2" w:space="0" w:color="D9D9E3"/>
                                            <w:right w:val="single" w:sz="2" w:space="0" w:color="D9D9E3"/>
                                          </w:divBdr>
                                          <w:divsChild>
                                            <w:div w:id="128800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927464">
          <w:marLeft w:val="0"/>
          <w:marRight w:val="0"/>
          <w:marTop w:val="0"/>
          <w:marBottom w:val="0"/>
          <w:divBdr>
            <w:top w:val="none" w:sz="0" w:space="0" w:color="auto"/>
            <w:left w:val="none" w:sz="0" w:space="0" w:color="auto"/>
            <w:bottom w:val="none" w:sz="0" w:space="0" w:color="auto"/>
            <w:right w:val="none" w:sz="0" w:space="0" w:color="auto"/>
          </w:divBdr>
          <w:divsChild>
            <w:div w:id="1030303271">
              <w:marLeft w:val="0"/>
              <w:marRight w:val="0"/>
              <w:marTop w:val="0"/>
              <w:marBottom w:val="0"/>
              <w:divBdr>
                <w:top w:val="single" w:sz="2" w:space="0" w:color="D9D9E3"/>
                <w:left w:val="single" w:sz="2" w:space="0" w:color="D9D9E3"/>
                <w:bottom w:val="single" w:sz="2" w:space="0" w:color="D9D9E3"/>
                <w:right w:val="single" w:sz="2" w:space="0" w:color="D9D9E3"/>
              </w:divBdr>
              <w:divsChild>
                <w:div w:id="59416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10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1001</Words>
  <Characters>4795</Characters>
  <Application>Microsoft Office Word</Application>
  <DocSecurity>0</DocSecurity>
  <Lines>95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2023-03-23T15:47:00Z</dcterms:created>
  <dcterms:modified xsi:type="dcterms:W3CDTF">2023-04-05T16:26:00Z</dcterms:modified>
</cp:coreProperties>
</file>