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3E4A" w14:textId="4F1B4662" w:rsidR="00737CFB" w:rsidRPr="0084495E" w:rsidRDefault="00737CFB">
      <w:pPr>
        <w:rPr>
          <w:rFonts w:ascii="Arial" w:hAnsi="Arial" w:cs="Arial"/>
          <w:b/>
          <w:bCs/>
          <w:color w:val="000000"/>
          <w:u w:val="single"/>
        </w:rPr>
      </w:pPr>
      <w:r w:rsidRPr="0084495E">
        <w:rPr>
          <w:rFonts w:ascii="Arial" w:hAnsi="Arial" w:cs="Arial"/>
          <w:b/>
          <w:bCs/>
          <w:color w:val="000000"/>
          <w:u w:val="single"/>
        </w:rPr>
        <w:t>Which aspects of the Tufts undergraduate experience prompt your application? In short, "Why Tufts?" (100-150 words)</w:t>
      </w:r>
    </w:p>
    <w:p w14:paraId="5C260FAD" w14:textId="77777777" w:rsidR="00737CFB" w:rsidRPr="0084495E" w:rsidRDefault="00737CFB">
      <w:pPr>
        <w:rPr>
          <w:rFonts w:ascii="Arial" w:hAnsi="Arial" w:cs="Arial"/>
          <w:color w:val="000000"/>
          <w:sz w:val="22"/>
          <w:szCs w:val="22"/>
        </w:rPr>
      </w:pPr>
    </w:p>
    <w:p w14:paraId="27CFE75B" w14:textId="48A9A780" w:rsidR="00327C66" w:rsidRDefault="00737CFB">
      <w:pPr>
        <w:rPr>
          <w:ins w:id="0" w:author="Microsoft Office User" w:date="2022-12-24T02:30:00Z"/>
          <w:rFonts w:ascii="Arial" w:hAnsi="Arial" w:cs="Arial"/>
          <w:color w:val="000000"/>
          <w:sz w:val="22"/>
          <w:szCs w:val="22"/>
        </w:rPr>
      </w:pPr>
      <w:del w:id="1" w:author="Microsoft Office User" w:date="2022-12-24T01:59:00Z">
        <w:r w:rsidRPr="0084495E" w:rsidDel="00AA5E9B">
          <w:rPr>
            <w:rFonts w:ascii="Arial" w:hAnsi="Arial" w:cs="Arial"/>
            <w:color w:val="000000"/>
            <w:sz w:val="22"/>
            <w:szCs w:val="22"/>
          </w:rPr>
          <w:delText>During my campus tour at Tufts, my student guide,</w:delText>
        </w:r>
      </w:del>
      <w:ins w:id="2" w:author="Microsoft Office User" w:date="2022-12-24T01:59:00Z">
        <w:r w:rsidR="00AA5E9B">
          <w:rPr>
            <w:rFonts w:ascii="Arial" w:hAnsi="Arial" w:cs="Arial"/>
            <w:color w:val="000000"/>
            <w:sz w:val="22"/>
            <w:szCs w:val="22"/>
          </w:rPr>
          <w:t>The student guide on campus tour,</w:t>
        </w:r>
      </w:ins>
      <w:r w:rsidRPr="0084495E">
        <w:rPr>
          <w:rFonts w:ascii="Arial" w:hAnsi="Arial" w:cs="Arial"/>
          <w:color w:val="000000"/>
          <w:sz w:val="22"/>
          <w:szCs w:val="22"/>
        </w:rPr>
        <w:t xml:space="preserve"> Aliza Keegan, </w:t>
      </w:r>
      <w:del w:id="3" w:author="Microsoft Office User" w:date="2022-12-24T01:59:00Z">
        <w:r w:rsidRPr="0084495E" w:rsidDel="00AA5E9B">
          <w:rPr>
            <w:rFonts w:ascii="Arial" w:hAnsi="Arial" w:cs="Arial"/>
            <w:color w:val="000000"/>
            <w:sz w:val="22"/>
            <w:szCs w:val="22"/>
          </w:rPr>
          <w:delText xml:space="preserve">mentioned </w:delText>
        </w:r>
      </w:del>
      <w:ins w:id="4" w:author="Microsoft Office User" w:date="2022-12-24T01:59:00Z">
        <w:r w:rsidR="00AA5E9B">
          <w:rPr>
            <w:rFonts w:ascii="Arial" w:hAnsi="Arial" w:cs="Arial"/>
            <w:color w:val="000000"/>
            <w:sz w:val="22"/>
            <w:szCs w:val="22"/>
          </w:rPr>
          <w:t>said</w:t>
        </w:r>
        <w:r w:rsidR="00AA5E9B" w:rsidRPr="0084495E">
          <w:rPr>
            <w:rFonts w:ascii="Arial" w:hAnsi="Arial" w:cs="Arial"/>
            <w:color w:val="000000"/>
            <w:sz w:val="22"/>
            <w:szCs w:val="22"/>
          </w:rPr>
          <w:t xml:space="preserve"> </w:t>
        </w:r>
      </w:ins>
      <w:r w:rsidRPr="0084495E">
        <w:rPr>
          <w:rFonts w:ascii="Arial" w:hAnsi="Arial" w:cs="Arial"/>
          <w:color w:val="000000"/>
          <w:sz w:val="22"/>
          <w:szCs w:val="22"/>
        </w:rPr>
        <w:t xml:space="preserve">at Tufts you can explore whatever subject you want. This was </w:t>
      </w:r>
      <w:del w:id="5" w:author="Microsoft Office User" w:date="2022-12-24T01:59:00Z">
        <w:r w:rsidRPr="0084495E" w:rsidDel="00AA5E9B">
          <w:rPr>
            <w:rFonts w:ascii="Arial" w:hAnsi="Arial" w:cs="Arial"/>
            <w:color w:val="000000"/>
            <w:sz w:val="22"/>
            <w:szCs w:val="22"/>
          </w:rPr>
          <w:delText xml:space="preserve">only </w:delText>
        </w:r>
      </w:del>
      <w:r w:rsidRPr="0084495E">
        <w:rPr>
          <w:rFonts w:ascii="Arial" w:hAnsi="Arial" w:cs="Arial"/>
          <w:color w:val="000000"/>
          <w:sz w:val="22"/>
          <w:szCs w:val="22"/>
        </w:rPr>
        <w:t xml:space="preserve">confirmed when I talked to other friendly students that took diverse classes and had a genuine passion for learning. This is when I knew at Tufts, my identity will be embraced in </w:t>
      </w:r>
      <w:del w:id="6" w:author="Microsoft Office User" w:date="2022-12-24T02:28:00Z">
        <w:r w:rsidRPr="0084495E" w:rsidDel="000613D7">
          <w:rPr>
            <w:rFonts w:ascii="Arial" w:hAnsi="Arial" w:cs="Arial"/>
            <w:color w:val="000000"/>
            <w:sz w:val="22"/>
            <w:szCs w:val="22"/>
          </w:rPr>
          <w:delText xml:space="preserve">this </w:delText>
        </w:r>
      </w:del>
      <w:ins w:id="7" w:author="Microsoft Office User" w:date="2022-12-24T02:28:00Z">
        <w:r w:rsidR="000613D7">
          <w:rPr>
            <w:rFonts w:ascii="Arial" w:hAnsi="Arial" w:cs="Arial"/>
            <w:color w:val="000000"/>
            <w:sz w:val="22"/>
            <w:szCs w:val="22"/>
          </w:rPr>
          <w:t>a</w:t>
        </w:r>
        <w:r w:rsidR="000613D7" w:rsidRPr="0084495E">
          <w:rPr>
            <w:rFonts w:ascii="Arial" w:hAnsi="Arial" w:cs="Arial"/>
            <w:color w:val="000000"/>
            <w:sz w:val="22"/>
            <w:szCs w:val="22"/>
          </w:rPr>
          <w:t xml:space="preserve"> </w:t>
        </w:r>
      </w:ins>
      <w:r w:rsidRPr="0084495E">
        <w:rPr>
          <w:rFonts w:ascii="Arial" w:hAnsi="Arial" w:cs="Arial"/>
          <w:color w:val="000000"/>
          <w:sz w:val="22"/>
          <w:szCs w:val="22"/>
        </w:rPr>
        <w:t>supportive and collaborative community</w:t>
      </w:r>
      <w:del w:id="8" w:author="Microsoft Office User" w:date="2022-12-24T02:28:00Z">
        <w:r w:rsidRPr="0084495E" w:rsidDel="000613D7">
          <w:rPr>
            <w:rFonts w:ascii="Arial" w:hAnsi="Arial" w:cs="Arial"/>
            <w:color w:val="000000"/>
            <w:sz w:val="22"/>
            <w:szCs w:val="22"/>
          </w:rPr>
          <w:delText xml:space="preserve"> that brings out the best in all of us</w:delText>
        </w:r>
      </w:del>
      <w:r w:rsidRPr="0084495E">
        <w:rPr>
          <w:rFonts w:ascii="Arial" w:hAnsi="Arial" w:cs="Arial"/>
          <w:color w:val="000000"/>
          <w:sz w:val="22"/>
          <w:szCs w:val="22"/>
        </w:rPr>
        <w:t xml:space="preserve">. </w:t>
      </w:r>
      <w:del w:id="9" w:author="Microsoft Office User" w:date="2022-12-24T02:29:00Z">
        <w:r w:rsidRPr="0084495E" w:rsidDel="000613D7">
          <w:rPr>
            <w:rFonts w:ascii="Arial" w:hAnsi="Arial" w:cs="Arial"/>
            <w:color w:val="000000"/>
            <w:sz w:val="22"/>
            <w:szCs w:val="22"/>
          </w:rPr>
          <w:delText>In this community where interdisciplinary exploration is actively encouraged</w:delText>
        </w:r>
      </w:del>
      <w:r w:rsidRPr="0084495E">
        <w:rPr>
          <w:rFonts w:ascii="Arial" w:hAnsi="Arial" w:cs="Arial"/>
          <w:color w:val="000000"/>
          <w:sz w:val="22"/>
          <w:szCs w:val="22"/>
        </w:rPr>
        <w:t xml:space="preserve"> I can pursue economics while delving into social psychology and environmental science in order to create a </w:t>
      </w:r>
      <w:del w:id="10" w:author="Microsoft Office User" w:date="2022-12-24T02:29:00Z">
        <w:r w:rsidRPr="0084495E" w:rsidDel="000613D7">
          <w:rPr>
            <w:rFonts w:ascii="Arial" w:hAnsi="Arial" w:cs="Arial"/>
            <w:color w:val="000000"/>
            <w:sz w:val="22"/>
            <w:szCs w:val="22"/>
          </w:rPr>
          <w:delText>positive impact to</w:delText>
        </w:r>
      </w:del>
      <w:ins w:id="11" w:author="Microsoft Office User" w:date="2022-12-24T02:29:00Z">
        <w:r w:rsidR="000613D7">
          <w:rPr>
            <w:rFonts w:ascii="Arial" w:hAnsi="Arial" w:cs="Arial"/>
            <w:color w:val="000000"/>
            <w:sz w:val="22"/>
            <w:szCs w:val="22"/>
          </w:rPr>
          <w:t>change</w:t>
        </w:r>
      </w:ins>
      <w:r w:rsidRPr="0084495E">
        <w:rPr>
          <w:rFonts w:ascii="Arial" w:hAnsi="Arial" w:cs="Arial"/>
          <w:color w:val="000000"/>
          <w:sz w:val="22"/>
          <w:szCs w:val="22"/>
        </w:rPr>
        <w:t xml:space="preserve"> the community. As a passionate environmentalist and founder of an eco-NGO</w:t>
      </w:r>
      <w:del w:id="12" w:author="Microsoft Office User" w:date="2022-12-24T02:29:00Z">
        <w:r w:rsidRPr="0084495E" w:rsidDel="000613D7">
          <w:rPr>
            <w:rFonts w:ascii="Arial" w:hAnsi="Arial" w:cs="Arial"/>
            <w:color w:val="000000"/>
            <w:sz w:val="22"/>
            <w:szCs w:val="22"/>
          </w:rPr>
          <w:delText>:</w:delText>
        </w:r>
      </w:del>
      <w:r w:rsidRPr="0084495E">
        <w:rPr>
          <w:rFonts w:ascii="Arial" w:hAnsi="Arial" w:cs="Arial"/>
          <w:color w:val="000000"/>
          <w:sz w:val="22"/>
          <w:szCs w:val="22"/>
        </w:rPr>
        <w:t xml:space="preserve"> </w:t>
      </w:r>
      <w:ins w:id="13" w:author="Microsoft Office User" w:date="2022-12-24T02:29:00Z">
        <w:r w:rsidR="000613D7">
          <w:rPr>
            <w:rFonts w:ascii="Arial" w:hAnsi="Arial" w:cs="Arial"/>
            <w:color w:val="000000"/>
            <w:sz w:val="22"/>
            <w:szCs w:val="22"/>
          </w:rPr>
          <w:t>(</w:t>
        </w:r>
      </w:ins>
      <w:proofErr w:type="spellStart"/>
      <w:r w:rsidRPr="0084495E">
        <w:rPr>
          <w:rFonts w:ascii="Arial" w:hAnsi="Arial" w:cs="Arial"/>
          <w:color w:val="000000"/>
          <w:sz w:val="22"/>
          <w:szCs w:val="22"/>
        </w:rPr>
        <w:t>Bumi</w:t>
      </w:r>
      <w:proofErr w:type="spellEnd"/>
      <w:r w:rsidRPr="0084495E">
        <w:rPr>
          <w:rFonts w:ascii="Arial" w:hAnsi="Arial" w:cs="Arial"/>
          <w:color w:val="000000"/>
          <w:sz w:val="22"/>
          <w:szCs w:val="22"/>
        </w:rPr>
        <w:t xml:space="preserve"> </w:t>
      </w:r>
      <w:proofErr w:type="spellStart"/>
      <w:r w:rsidRPr="0084495E">
        <w:rPr>
          <w:rFonts w:ascii="Arial" w:hAnsi="Arial" w:cs="Arial"/>
          <w:color w:val="000000"/>
          <w:sz w:val="22"/>
          <w:szCs w:val="22"/>
        </w:rPr>
        <w:t>Bersih</w:t>
      </w:r>
      <w:proofErr w:type="spellEnd"/>
      <w:ins w:id="14" w:author="Microsoft Office User" w:date="2022-12-24T02:29:00Z">
        <w:r w:rsidR="000613D7">
          <w:rPr>
            <w:rFonts w:ascii="Arial" w:hAnsi="Arial" w:cs="Arial"/>
            <w:color w:val="000000"/>
            <w:sz w:val="22"/>
            <w:szCs w:val="22"/>
          </w:rPr>
          <w:t>)</w:t>
        </w:r>
      </w:ins>
      <w:r w:rsidRPr="0084495E">
        <w:rPr>
          <w:rFonts w:ascii="Arial" w:hAnsi="Arial" w:cs="Arial"/>
          <w:color w:val="000000"/>
          <w:sz w:val="22"/>
          <w:szCs w:val="22"/>
        </w:rPr>
        <w:t>, I was overjoyed when they had an entire college dedicated to civic engagement. In Tisch College</w:t>
      </w:r>
      <w:ins w:id="15" w:author="Microsoft Office User" w:date="2022-12-24T02:30:00Z">
        <w:r w:rsidR="000613D7">
          <w:rPr>
            <w:rFonts w:ascii="Arial" w:hAnsi="Arial" w:cs="Arial"/>
            <w:color w:val="000000"/>
            <w:sz w:val="22"/>
            <w:szCs w:val="22"/>
          </w:rPr>
          <w:t>,</w:t>
        </w:r>
      </w:ins>
      <w:r w:rsidRPr="0084495E">
        <w:rPr>
          <w:rFonts w:ascii="Arial" w:hAnsi="Arial" w:cs="Arial"/>
          <w:color w:val="000000"/>
          <w:sz w:val="22"/>
          <w:szCs w:val="22"/>
        </w:rPr>
        <w:t xml:space="preserve"> I can access Tisch College Community Research </w:t>
      </w:r>
      <w:proofErr w:type="spellStart"/>
      <w:r w:rsidRPr="0084495E">
        <w:rPr>
          <w:rFonts w:ascii="Arial" w:hAnsi="Arial" w:cs="Arial"/>
          <w:color w:val="000000"/>
          <w:sz w:val="22"/>
          <w:szCs w:val="22"/>
        </w:rPr>
        <w:t>Center</w:t>
      </w:r>
      <w:proofErr w:type="spellEnd"/>
      <w:r w:rsidRPr="0084495E">
        <w:rPr>
          <w:rFonts w:ascii="Arial" w:hAnsi="Arial" w:cs="Arial"/>
          <w:color w:val="000000"/>
          <w:sz w:val="22"/>
          <w:szCs w:val="22"/>
        </w:rPr>
        <w:t xml:space="preserve"> to continue my research on rainwater-harvesting to solve problems related to water scarcity.</w:t>
      </w:r>
    </w:p>
    <w:p w14:paraId="2F8BB48A" w14:textId="03AD49AE" w:rsidR="000613D7" w:rsidRDefault="000613D7">
      <w:pPr>
        <w:rPr>
          <w:ins w:id="16" w:author="Microsoft Office User" w:date="2022-12-24T02:30:00Z"/>
          <w:rFonts w:ascii="Arial" w:hAnsi="Arial" w:cs="Arial"/>
          <w:color w:val="000000"/>
          <w:sz w:val="22"/>
          <w:szCs w:val="22"/>
        </w:rPr>
      </w:pPr>
    </w:p>
    <w:p w14:paraId="29F057AD" w14:textId="77777777" w:rsidR="000613D7" w:rsidRPr="0084495E" w:rsidRDefault="000613D7">
      <w:pPr>
        <w:rPr>
          <w:rFonts w:ascii="Arial" w:hAnsi="Arial" w:cs="Arial"/>
          <w:color w:val="000000"/>
          <w:sz w:val="22"/>
          <w:szCs w:val="22"/>
        </w:rPr>
      </w:pPr>
    </w:p>
    <w:p w14:paraId="0189F2E0" w14:textId="3D6B01ED" w:rsidR="00737CFB" w:rsidRPr="0084495E" w:rsidDel="000613D7" w:rsidRDefault="000613D7">
      <w:pPr>
        <w:rPr>
          <w:del w:id="17" w:author="Microsoft Office User" w:date="2022-12-24T02:30:00Z"/>
          <w:rFonts w:ascii="Arial" w:hAnsi="Arial" w:cs="Arial"/>
          <w:color w:val="000000"/>
          <w:sz w:val="22"/>
          <w:szCs w:val="22"/>
        </w:rPr>
      </w:pPr>
      <w:ins w:id="18" w:author="Microsoft Office User" w:date="2022-12-24T02:30:00Z">
        <w:r>
          <w:rPr>
            <w:rFonts w:ascii="Arial" w:hAnsi="Arial" w:cs="Arial"/>
            <w:color w:val="000000"/>
            <w:sz w:val="22"/>
            <w:szCs w:val="22"/>
          </w:rPr>
          <w:t xml:space="preserve">Any student eco organizations that you’re interested in? </w:t>
        </w:r>
      </w:ins>
      <w:ins w:id="19" w:author="Microsoft Office User" w:date="2022-12-24T02:31:00Z">
        <w:r>
          <w:rPr>
            <w:rFonts w:ascii="Arial" w:hAnsi="Arial" w:cs="Arial"/>
            <w:color w:val="000000"/>
            <w:sz w:val="22"/>
            <w:szCs w:val="22"/>
          </w:rPr>
          <w:t xml:space="preserve">Since community is your main thing, this might be </w:t>
        </w:r>
      </w:ins>
      <w:ins w:id="20" w:author="Microsoft Office User" w:date="2022-12-24T02:32:00Z">
        <w:r>
          <w:rPr>
            <w:rFonts w:ascii="Arial" w:hAnsi="Arial" w:cs="Arial"/>
            <w:color w:val="000000"/>
            <w:sz w:val="22"/>
            <w:szCs w:val="22"/>
          </w:rPr>
          <w:t>something</w:t>
        </w:r>
      </w:ins>
      <w:ins w:id="21" w:author="Microsoft Office User" w:date="2022-12-24T02:31:00Z">
        <w:r>
          <w:rPr>
            <w:rFonts w:ascii="Arial" w:hAnsi="Arial" w:cs="Arial"/>
            <w:color w:val="000000"/>
            <w:sz w:val="22"/>
            <w:szCs w:val="22"/>
          </w:rPr>
          <w:t xml:space="preserve"> worth looking i</w:t>
        </w:r>
      </w:ins>
      <w:ins w:id="22" w:author="Microsoft Office User" w:date="2022-12-24T02:32:00Z">
        <w:r>
          <w:rPr>
            <w:rFonts w:ascii="Arial" w:hAnsi="Arial" w:cs="Arial"/>
            <w:color w:val="000000"/>
            <w:sz w:val="22"/>
            <w:szCs w:val="22"/>
          </w:rPr>
          <w:t xml:space="preserve">nto. </w:t>
        </w:r>
      </w:ins>
    </w:p>
    <w:p w14:paraId="754C4483" w14:textId="09ED3D68" w:rsidR="00737CFB" w:rsidRPr="0084495E" w:rsidRDefault="00737CFB">
      <w:pPr>
        <w:rPr>
          <w:rFonts w:ascii="Arial" w:hAnsi="Arial" w:cs="Arial"/>
          <w:color w:val="000000"/>
          <w:sz w:val="22"/>
          <w:szCs w:val="22"/>
        </w:rPr>
      </w:pPr>
    </w:p>
    <w:p w14:paraId="6D59788C" w14:textId="1C7294CA" w:rsidR="00737CFB" w:rsidRPr="0084495E" w:rsidRDefault="00737CFB">
      <w:pPr>
        <w:rPr>
          <w:rFonts w:ascii="Arial" w:hAnsi="Arial" w:cs="Arial"/>
          <w:color w:val="000000"/>
          <w:sz w:val="22"/>
          <w:szCs w:val="22"/>
        </w:rPr>
      </w:pPr>
    </w:p>
    <w:p w14:paraId="72C2BBA8" w14:textId="33A617AA" w:rsidR="00737CFB" w:rsidRPr="0084495E" w:rsidRDefault="00737CFB">
      <w:pPr>
        <w:rPr>
          <w:rFonts w:ascii="Arial" w:hAnsi="Arial" w:cs="Arial"/>
          <w:color w:val="000000"/>
          <w:sz w:val="22"/>
          <w:szCs w:val="22"/>
        </w:rPr>
      </w:pPr>
    </w:p>
    <w:p w14:paraId="05E6A383" w14:textId="7C1B8864" w:rsidR="00737CFB" w:rsidRPr="0084495E" w:rsidRDefault="00737CFB">
      <w:pPr>
        <w:rPr>
          <w:rFonts w:ascii="Arial" w:hAnsi="Arial" w:cs="Arial"/>
          <w:color w:val="000000"/>
          <w:sz w:val="22"/>
          <w:szCs w:val="22"/>
        </w:rPr>
      </w:pPr>
    </w:p>
    <w:p w14:paraId="474C602F" w14:textId="2F46F829" w:rsidR="00737CFB" w:rsidRDefault="0084495E">
      <w:pPr>
        <w:rPr>
          <w:rFonts w:ascii="Arial" w:hAnsi="Arial" w:cs="Arial"/>
          <w:b/>
          <w:bCs/>
          <w:u w:val="single"/>
        </w:rPr>
      </w:pPr>
      <w:r w:rsidRPr="0084495E">
        <w:rPr>
          <w:rFonts w:ascii="Arial" w:hAnsi="Arial" w:cs="Arial"/>
          <w:b/>
          <w:bCs/>
          <w:u w:val="single"/>
        </w:rPr>
        <w:t>Now we'd like to know a little more about you. Please respond to one of the following three questions. (200-250 words):</w:t>
      </w:r>
    </w:p>
    <w:p w14:paraId="50AB0892" w14:textId="4C74B469" w:rsidR="0084495E" w:rsidRDefault="0084495E">
      <w:pPr>
        <w:rPr>
          <w:rFonts w:ascii="Arial" w:hAnsi="Arial" w:cs="Arial"/>
          <w:b/>
          <w:bCs/>
          <w:u w:val="single"/>
        </w:rPr>
      </w:pPr>
    </w:p>
    <w:p w14:paraId="006F0CDE" w14:textId="1707CD67" w:rsidR="009C3337" w:rsidRDefault="009C3337" w:rsidP="009C3337">
      <w:pPr>
        <w:rPr>
          <w:ins w:id="23" w:author="Microsoft Office User" w:date="2022-12-24T02:43:00Z"/>
          <w:rFonts w:ascii="Arial" w:eastAsia="Times New Roman" w:hAnsi="Arial" w:cs="Arial"/>
          <w:color w:val="000000"/>
          <w:sz w:val="22"/>
          <w:szCs w:val="22"/>
        </w:rPr>
      </w:pPr>
      <w:del w:id="24" w:author="Microsoft Office User" w:date="2022-12-24T02:32:00Z">
        <w:r w:rsidRPr="009C3337" w:rsidDel="000613D7">
          <w:rPr>
            <w:rFonts w:ascii="Arial" w:eastAsia="Times New Roman" w:hAnsi="Arial" w:cs="Arial"/>
            <w:color w:val="000000"/>
            <w:sz w:val="22"/>
            <w:szCs w:val="22"/>
          </w:rPr>
          <w:delText xml:space="preserve">Seeing </w:delText>
        </w:r>
      </w:del>
      <w:ins w:id="25" w:author="Microsoft Office User" w:date="2022-12-24T02:32:00Z">
        <w:r w:rsidR="000613D7">
          <w:rPr>
            <w:rFonts w:ascii="Arial" w:eastAsia="Times New Roman" w:hAnsi="Arial" w:cs="Arial"/>
            <w:color w:val="000000"/>
            <w:sz w:val="22"/>
            <w:szCs w:val="22"/>
          </w:rPr>
          <w:t>Noticing</w:t>
        </w:r>
        <w:r w:rsidR="000613D7" w:rsidRPr="009C3337">
          <w:rPr>
            <w:rFonts w:ascii="Arial" w:eastAsia="Times New Roman" w:hAnsi="Arial" w:cs="Arial"/>
            <w:color w:val="000000"/>
            <w:sz w:val="22"/>
            <w:szCs w:val="22"/>
          </w:rPr>
          <w:t xml:space="preserve"> </w:t>
        </w:r>
      </w:ins>
      <w:r w:rsidRPr="009C3337">
        <w:rPr>
          <w:rFonts w:ascii="Arial" w:eastAsia="Times New Roman" w:hAnsi="Arial" w:cs="Arial"/>
          <w:color w:val="000000"/>
          <w:sz w:val="22"/>
          <w:szCs w:val="22"/>
        </w:rPr>
        <w:t xml:space="preserve">the amount of waste from </w:t>
      </w:r>
      <w:del w:id="26" w:author="Microsoft Office User" w:date="2022-12-24T02:32:00Z">
        <w:r w:rsidRPr="009C3337" w:rsidDel="000613D7">
          <w:rPr>
            <w:rFonts w:ascii="Arial" w:eastAsia="Times New Roman" w:hAnsi="Arial" w:cs="Arial"/>
            <w:color w:val="000000"/>
            <w:sz w:val="22"/>
            <w:szCs w:val="22"/>
          </w:rPr>
          <w:delText>soap in hotels</w:delText>
        </w:r>
      </w:del>
      <w:ins w:id="27" w:author="Microsoft Office User" w:date="2022-12-24T02:32:00Z">
        <w:r w:rsidR="000613D7">
          <w:rPr>
            <w:rFonts w:ascii="Arial" w:eastAsia="Times New Roman" w:hAnsi="Arial" w:cs="Arial"/>
            <w:color w:val="000000"/>
            <w:sz w:val="22"/>
            <w:szCs w:val="22"/>
          </w:rPr>
          <w:t>hotel soaps,</w:t>
        </w:r>
      </w:ins>
      <w:r w:rsidRPr="009C3337">
        <w:rPr>
          <w:rFonts w:ascii="Arial" w:eastAsia="Times New Roman" w:hAnsi="Arial" w:cs="Arial"/>
          <w:color w:val="000000"/>
          <w:sz w:val="22"/>
          <w:szCs w:val="22"/>
        </w:rPr>
        <w:t xml:space="preserve"> I created an organization to </w:t>
      </w:r>
      <w:del w:id="28" w:author="Microsoft Office User" w:date="2022-12-24T02:33:00Z">
        <w:r w:rsidRPr="009C3337" w:rsidDel="000613D7">
          <w:rPr>
            <w:rFonts w:ascii="Arial" w:eastAsia="Times New Roman" w:hAnsi="Arial" w:cs="Arial"/>
            <w:color w:val="000000"/>
            <w:sz w:val="22"/>
            <w:szCs w:val="22"/>
          </w:rPr>
          <w:delText>make our Earth more sustainable</w:delText>
        </w:r>
      </w:del>
      <w:ins w:id="29" w:author="Microsoft Office User" w:date="2022-12-24T02:33:00Z">
        <w:r w:rsidR="000613D7">
          <w:rPr>
            <w:rFonts w:ascii="Arial" w:eastAsia="Times New Roman" w:hAnsi="Arial" w:cs="Arial"/>
            <w:color w:val="000000"/>
            <w:sz w:val="22"/>
            <w:szCs w:val="22"/>
          </w:rPr>
          <w:t xml:space="preserve">create a sustainable planet, our first project being </w:t>
        </w:r>
      </w:ins>
      <w:del w:id="30" w:author="Microsoft Office User" w:date="2022-12-24T02:33:00Z">
        <w:r w:rsidRPr="009C3337" w:rsidDel="000613D7">
          <w:rPr>
            <w:rFonts w:ascii="Arial" w:eastAsia="Times New Roman" w:hAnsi="Arial" w:cs="Arial"/>
            <w:color w:val="000000"/>
            <w:sz w:val="22"/>
            <w:szCs w:val="22"/>
          </w:rPr>
          <w:delText xml:space="preserve">. Our first project: </w:delText>
        </w:r>
      </w:del>
      <w:r w:rsidRPr="009C3337">
        <w:rPr>
          <w:rFonts w:ascii="Arial" w:eastAsia="Times New Roman" w:hAnsi="Arial" w:cs="Arial"/>
          <w:color w:val="000000"/>
          <w:sz w:val="22"/>
          <w:szCs w:val="22"/>
        </w:rPr>
        <w:t xml:space="preserve">decreasing the </w:t>
      </w:r>
      <w:del w:id="31" w:author="Microsoft Office User" w:date="2022-12-24T02:33:00Z">
        <w:r w:rsidRPr="009C3337" w:rsidDel="000613D7">
          <w:rPr>
            <w:rFonts w:ascii="Arial" w:eastAsia="Times New Roman" w:hAnsi="Arial" w:cs="Arial"/>
            <w:color w:val="000000"/>
            <w:sz w:val="22"/>
            <w:szCs w:val="22"/>
          </w:rPr>
          <w:delText>waste in the hotel industry</w:delText>
        </w:r>
      </w:del>
      <w:ins w:id="32" w:author="Microsoft Office User" w:date="2022-12-24T02:33:00Z">
        <w:r w:rsidR="000613D7">
          <w:rPr>
            <w:rFonts w:ascii="Arial" w:eastAsia="Times New Roman" w:hAnsi="Arial" w:cs="Arial"/>
            <w:color w:val="000000"/>
            <w:sz w:val="22"/>
            <w:szCs w:val="22"/>
          </w:rPr>
          <w:t>hotel waste</w:t>
        </w:r>
      </w:ins>
      <w:r w:rsidRPr="009C3337">
        <w:rPr>
          <w:rFonts w:ascii="Arial" w:eastAsia="Times New Roman" w:hAnsi="Arial" w:cs="Arial"/>
          <w:color w:val="000000"/>
          <w:sz w:val="22"/>
          <w:szCs w:val="22"/>
        </w:rPr>
        <w:t xml:space="preserve"> by recycling soap.</w:t>
      </w:r>
    </w:p>
    <w:p w14:paraId="6C0A6F82" w14:textId="5CB89F25" w:rsidR="00293D89" w:rsidRPr="009C3337" w:rsidDel="00293D89" w:rsidRDefault="00293D89" w:rsidP="009C3337">
      <w:pPr>
        <w:rPr>
          <w:del w:id="33" w:author="Microsoft Office User" w:date="2022-12-24T02:43:00Z"/>
          <w:rFonts w:ascii="Times New Roman" w:eastAsia="Times New Roman" w:hAnsi="Times New Roman" w:cs="Times New Roman"/>
        </w:rPr>
      </w:pPr>
    </w:p>
    <w:p w14:paraId="3F4D5B05" w14:textId="77777777" w:rsidR="009C3337" w:rsidRPr="009C3337" w:rsidRDefault="009C3337" w:rsidP="009C3337">
      <w:pPr>
        <w:rPr>
          <w:rFonts w:ascii="Times New Roman" w:eastAsia="Times New Roman" w:hAnsi="Times New Roman" w:cs="Times New Roman"/>
        </w:rPr>
      </w:pPr>
    </w:p>
    <w:p w14:paraId="15A99567" w14:textId="102434E3" w:rsidR="009C3337" w:rsidRPr="009C3337" w:rsidDel="000613D7" w:rsidRDefault="00293D89" w:rsidP="009C3337">
      <w:pPr>
        <w:jc w:val="both"/>
        <w:rPr>
          <w:del w:id="34" w:author="Microsoft Office User" w:date="2022-12-24T02:34:00Z"/>
          <w:rFonts w:ascii="Times New Roman" w:eastAsia="Times New Roman" w:hAnsi="Times New Roman" w:cs="Times New Roman"/>
        </w:rPr>
      </w:pPr>
      <w:ins w:id="35" w:author="Microsoft Office User" w:date="2022-12-24T02:43:00Z">
        <w:r>
          <w:rPr>
            <w:rFonts w:ascii="Arial" w:eastAsia="Times New Roman" w:hAnsi="Arial" w:cs="Arial"/>
            <w:color w:val="000000"/>
            <w:sz w:val="22"/>
            <w:szCs w:val="22"/>
          </w:rPr>
          <w:t xml:space="preserve">After seeing how chocolate was made at a café, </w:t>
        </w:r>
      </w:ins>
      <w:del w:id="36" w:author="Microsoft Office User" w:date="2022-12-24T02:33:00Z">
        <w:r w:rsidR="009C3337" w:rsidRPr="009C3337" w:rsidDel="000613D7">
          <w:rPr>
            <w:rFonts w:ascii="Arial" w:eastAsia="Times New Roman" w:hAnsi="Arial" w:cs="Arial"/>
            <w:color w:val="000000"/>
            <w:sz w:val="22"/>
            <w:szCs w:val="22"/>
          </w:rPr>
          <w:delText>Scouring the internet, we found a method to recycle used soaps by boiling them. However, having only two stovetops made it unviable for large-scale recycling. Other methods required large machinery thus, I was constantly on the lookout for a different solution.</w:delText>
        </w:r>
      </w:del>
    </w:p>
    <w:p w14:paraId="25D55368" w14:textId="77777777" w:rsidR="009C3337" w:rsidRPr="009C3337" w:rsidDel="000613D7" w:rsidRDefault="009C3337" w:rsidP="000613D7">
      <w:pPr>
        <w:jc w:val="both"/>
        <w:rPr>
          <w:del w:id="37" w:author="Microsoft Office User" w:date="2022-12-24T02:34:00Z"/>
          <w:rFonts w:ascii="Times New Roman" w:eastAsia="Times New Roman" w:hAnsi="Times New Roman" w:cs="Times New Roman"/>
        </w:rPr>
        <w:pPrChange w:id="38" w:author="Microsoft Office User" w:date="2022-12-24T02:34:00Z">
          <w:pPr/>
        </w:pPrChange>
      </w:pPr>
    </w:p>
    <w:p w14:paraId="03ED7F19" w14:textId="2E776178" w:rsidR="009C3337" w:rsidRPr="009C3337" w:rsidDel="000613D7" w:rsidRDefault="009C3337" w:rsidP="009C3337">
      <w:pPr>
        <w:jc w:val="both"/>
        <w:rPr>
          <w:del w:id="39" w:author="Microsoft Office User" w:date="2022-12-24T02:34:00Z"/>
          <w:rFonts w:ascii="Times New Roman" w:eastAsia="Times New Roman" w:hAnsi="Times New Roman" w:cs="Times New Roman"/>
        </w:rPr>
      </w:pPr>
      <w:del w:id="40" w:author="Microsoft Office User" w:date="2022-12-24T02:34:00Z">
        <w:r w:rsidRPr="009C3337" w:rsidDel="000613D7">
          <w:rPr>
            <w:rFonts w:ascii="Arial" w:eastAsia="Times New Roman" w:hAnsi="Arial" w:cs="Arial"/>
            <w:color w:val="000000"/>
            <w:sz w:val="22"/>
            <w:szCs w:val="22"/>
          </w:rPr>
          <w:delText>One day I was eating in a cafe specializing in hand-made chocolate bars. Curious as to how chocolate was made, I watched the process for the next 1.5 hours. They crushed cocoa beans, added sugar, water and milk. A thick liquid was formed and molded into bars of chocolate—a process perfectly applicable to soap! I excitedly contacted my friends and arranged to meet the next day.</w:delText>
        </w:r>
      </w:del>
    </w:p>
    <w:p w14:paraId="49318C0B" w14:textId="77777777" w:rsidR="009C3337" w:rsidRPr="009C3337" w:rsidDel="000613D7" w:rsidRDefault="009C3337" w:rsidP="009C3337">
      <w:pPr>
        <w:rPr>
          <w:del w:id="41" w:author="Microsoft Office User" w:date="2022-12-24T02:34:00Z"/>
          <w:rFonts w:ascii="Times New Roman" w:eastAsia="Times New Roman" w:hAnsi="Times New Roman" w:cs="Times New Roman"/>
        </w:rPr>
      </w:pPr>
    </w:p>
    <w:p w14:paraId="0CD6510D" w14:textId="3467702C" w:rsidR="009C3337" w:rsidRPr="009C3337" w:rsidRDefault="009C3337" w:rsidP="009C3337">
      <w:pPr>
        <w:jc w:val="both"/>
        <w:rPr>
          <w:rFonts w:ascii="Times New Roman" w:eastAsia="Times New Roman" w:hAnsi="Times New Roman" w:cs="Times New Roman"/>
        </w:rPr>
      </w:pPr>
      <w:r w:rsidRPr="009C3337">
        <w:rPr>
          <w:rFonts w:ascii="Arial" w:eastAsia="Times New Roman" w:hAnsi="Arial" w:cs="Arial"/>
          <w:color w:val="000000"/>
          <w:sz w:val="22"/>
          <w:szCs w:val="22"/>
        </w:rPr>
        <w:t xml:space="preserve">I extrapolated </w:t>
      </w:r>
      <w:del w:id="42" w:author="Microsoft Office User" w:date="2022-12-24T02:43:00Z">
        <w:r w:rsidRPr="009C3337" w:rsidDel="00293D89">
          <w:rPr>
            <w:rFonts w:ascii="Arial" w:eastAsia="Times New Roman" w:hAnsi="Arial" w:cs="Arial"/>
            <w:color w:val="000000"/>
            <w:sz w:val="22"/>
            <w:szCs w:val="22"/>
          </w:rPr>
          <w:delText xml:space="preserve">the </w:delText>
        </w:r>
      </w:del>
      <w:ins w:id="43" w:author="Microsoft Office User" w:date="2022-12-24T02:43:00Z">
        <w:r w:rsidR="00293D89">
          <w:rPr>
            <w:rFonts w:ascii="Arial" w:eastAsia="Times New Roman" w:hAnsi="Arial" w:cs="Arial"/>
            <w:color w:val="000000"/>
            <w:sz w:val="22"/>
            <w:szCs w:val="22"/>
          </w:rPr>
          <w:t>its principles</w:t>
        </w:r>
        <w:r w:rsidR="00293D89" w:rsidRPr="009C3337">
          <w:rPr>
            <w:rFonts w:ascii="Arial" w:eastAsia="Times New Roman" w:hAnsi="Arial" w:cs="Arial"/>
            <w:color w:val="000000"/>
            <w:sz w:val="22"/>
            <w:szCs w:val="22"/>
          </w:rPr>
          <w:t xml:space="preserve"> </w:t>
        </w:r>
      </w:ins>
      <w:del w:id="44" w:author="Microsoft Office User" w:date="2022-12-24T02:43:00Z">
        <w:r w:rsidRPr="009C3337" w:rsidDel="00293D89">
          <w:rPr>
            <w:rFonts w:ascii="Arial" w:eastAsia="Times New Roman" w:hAnsi="Arial" w:cs="Arial"/>
            <w:color w:val="000000"/>
            <w:sz w:val="22"/>
            <w:szCs w:val="22"/>
          </w:rPr>
          <w:delText xml:space="preserve">principles of making chocolate </w:delText>
        </w:r>
      </w:del>
      <w:r w:rsidRPr="009C3337">
        <w:rPr>
          <w:rFonts w:ascii="Arial" w:eastAsia="Times New Roman" w:hAnsi="Arial" w:cs="Arial"/>
          <w:color w:val="000000"/>
          <w:sz w:val="22"/>
          <w:szCs w:val="22"/>
        </w:rPr>
        <w:t>into recycling soap</w:t>
      </w:r>
      <w:ins w:id="45" w:author="Microsoft Office User" w:date="2022-12-24T02:35:00Z">
        <w:r w:rsidR="000613D7">
          <w:rPr>
            <w:rFonts w:ascii="Arial" w:eastAsia="Times New Roman" w:hAnsi="Arial" w:cs="Arial"/>
            <w:color w:val="000000"/>
            <w:sz w:val="22"/>
            <w:szCs w:val="22"/>
          </w:rPr>
          <w:t xml:space="preserve">. </w:t>
        </w:r>
      </w:ins>
      <w:del w:id="46" w:author="Microsoft Office User" w:date="2022-12-24T02:35:00Z">
        <w:r w:rsidRPr="009C3337" w:rsidDel="000613D7">
          <w:rPr>
            <w:rFonts w:ascii="Arial" w:eastAsia="Times New Roman" w:hAnsi="Arial" w:cs="Arial"/>
            <w:color w:val="000000"/>
            <w:sz w:val="22"/>
            <w:szCs w:val="22"/>
          </w:rPr>
          <w:delText xml:space="preserve">, </w:delText>
        </w:r>
      </w:del>
      <w:ins w:id="47" w:author="Microsoft Office User" w:date="2022-12-24T02:35:00Z">
        <w:r w:rsidR="000613D7">
          <w:rPr>
            <w:rFonts w:ascii="Arial" w:eastAsia="Times New Roman" w:hAnsi="Arial" w:cs="Arial"/>
            <w:color w:val="000000"/>
            <w:sz w:val="22"/>
            <w:szCs w:val="22"/>
          </w:rPr>
          <w:t>J</w:t>
        </w:r>
      </w:ins>
      <w:del w:id="48" w:author="Microsoft Office User" w:date="2022-12-24T02:35:00Z">
        <w:r w:rsidRPr="009C3337" w:rsidDel="000613D7">
          <w:rPr>
            <w:rFonts w:ascii="Arial" w:eastAsia="Times New Roman" w:hAnsi="Arial" w:cs="Arial"/>
            <w:color w:val="000000"/>
            <w:sz w:val="22"/>
            <w:szCs w:val="22"/>
          </w:rPr>
          <w:delText>j</w:delText>
        </w:r>
      </w:del>
      <w:r w:rsidRPr="009C3337">
        <w:rPr>
          <w:rFonts w:ascii="Arial" w:eastAsia="Times New Roman" w:hAnsi="Arial" w:cs="Arial"/>
          <w:color w:val="000000"/>
          <w:sz w:val="22"/>
          <w:szCs w:val="22"/>
        </w:rPr>
        <w:t xml:space="preserve">ust like crushing </w:t>
      </w:r>
      <w:del w:id="49" w:author="Microsoft Office User" w:date="2022-12-24T02:40:00Z">
        <w:r w:rsidRPr="009C3337" w:rsidDel="00293D89">
          <w:rPr>
            <w:rFonts w:ascii="Arial" w:eastAsia="Times New Roman" w:hAnsi="Arial" w:cs="Arial"/>
            <w:color w:val="000000"/>
            <w:sz w:val="22"/>
            <w:szCs w:val="22"/>
          </w:rPr>
          <w:delText xml:space="preserve">the </w:delText>
        </w:r>
      </w:del>
      <w:r w:rsidRPr="009C3337">
        <w:rPr>
          <w:rFonts w:ascii="Arial" w:eastAsia="Times New Roman" w:hAnsi="Arial" w:cs="Arial"/>
          <w:color w:val="000000"/>
          <w:sz w:val="22"/>
          <w:szCs w:val="22"/>
        </w:rPr>
        <w:t>cocoa beans, we grated our soap. We added chlorine and water to the gratings</w:t>
      </w:r>
      <w:ins w:id="50" w:author="Microsoft Office User" w:date="2022-12-24T02:40:00Z">
        <w:r w:rsidR="00293D89">
          <w:rPr>
            <w:rFonts w:ascii="Arial" w:eastAsia="Times New Roman" w:hAnsi="Arial" w:cs="Arial"/>
            <w:color w:val="000000"/>
            <w:sz w:val="22"/>
            <w:szCs w:val="22"/>
          </w:rPr>
          <w:t xml:space="preserve"> </w:t>
        </w:r>
      </w:ins>
      <w:del w:id="51" w:author="Microsoft Office User" w:date="2022-12-24T02:40:00Z">
        <w:r w:rsidRPr="009C3337" w:rsidDel="00293D89">
          <w:rPr>
            <w:rFonts w:ascii="Arial" w:eastAsia="Times New Roman" w:hAnsi="Arial" w:cs="Arial"/>
            <w:color w:val="000000"/>
            <w:sz w:val="22"/>
            <w:szCs w:val="22"/>
          </w:rPr>
          <w:delText xml:space="preserve">, just </w:delText>
        </w:r>
      </w:del>
      <w:r w:rsidRPr="009C3337">
        <w:rPr>
          <w:rFonts w:ascii="Arial" w:eastAsia="Times New Roman" w:hAnsi="Arial" w:cs="Arial"/>
          <w:color w:val="000000"/>
          <w:sz w:val="22"/>
          <w:szCs w:val="22"/>
        </w:rPr>
        <w:t xml:space="preserve">like </w:t>
      </w:r>
      <w:del w:id="52" w:author="Microsoft Office User" w:date="2022-12-24T02:40:00Z">
        <w:r w:rsidRPr="009C3337" w:rsidDel="00293D89">
          <w:rPr>
            <w:rFonts w:ascii="Arial" w:eastAsia="Times New Roman" w:hAnsi="Arial" w:cs="Arial"/>
            <w:color w:val="000000"/>
            <w:sz w:val="22"/>
            <w:szCs w:val="22"/>
          </w:rPr>
          <w:delText xml:space="preserve">they </w:delText>
        </w:r>
      </w:del>
      <w:ins w:id="53" w:author="Microsoft Office User" w:date="2022-12-24T02:40:00Z">
        <w:r w:rsidR="00293D89">
          <w:rPr>
            <w:rFonts w:ascii="Arial" w:eastAsia="Times New Roman" w:hAnsi="Arial" w:cs="Arial"/>
            <w:color w:val="000000"/>
            <w:sz w:val="22"/>
            <w:szCs w:val="22"/>
          </w:rPr>
          <w:t>how</w:t>
        </w:r>
        <w:r w:rsidR="00293D89" w:rsidRPr="009C3337">
          <w:rPr>
            <w:rFonts w:ascii="Arial" w:eastAsia="Times New Roman" w:hAnsi="Arial" w:cs="Arial"/>
            <w:color w:val="000000"/>
            <w:sz w:val="22"/>
            <w:szCs w:val="22"/>
          </w:rPr>
          <w:t xml:space="preserve"> </w:t>
        </w:r>
      </w:ins>
      <w:del w:id="54" w:author="Microsoft Office User" w:date="2022-12-24T02:40:00Z">
        <w:r w:rsidRPr="009C3337" w:rsidDel="00293D89">
          <w:rPr>
            <w:rFonts w:ascii="Arial" w:eastAsia="Times New Roman" w:hAnsi="Arial" w:cs="Arial"/>
            <w:color w:val="000000"/>
            <w:sz w:val="22"/>
            <w:szCs w:val="22"/>
          </w:rPr>
          <w:delText xml:space="preserve">added </w:delText>
        </w:r>
      </w:del>
      <w:r w:rsidRPr="009C3337">
        <w:rPr>
          <w:rFonts w:ascii="Arial" w:eastAsia="Times New Roman" w:hAnsi="Arial" w:cs="Arial"/>
          <w:color w:val="000000"/>
          <w:sz w:val="22"/>
          <w:szCs w:val="22"/>
        </w:rPr>
        <w:t xml:space="preserve">sugar, water and milk </w:t>
      </w:r>
      <w:ins w:id="55" w:author="Microsoft Office User" w:date="2022-12-24T02:40:00Z">
        <w:r w:rsidR="00293D89">
          <w:rPr>
            <w:rFonts w:ascii="Arial" w:eastAsia="Times New Roman" w:hAnsi="Arial" w:cs="Arial"/>
            <w:color w:val="000000"/>
            <w:sz w:val="22"/>
            <w:szCs w:val="22"/>
          </w:rPr>
          <w:t xml:space="preserve">are added </w:t>
        </w:r>
      </w:ins>
      <w:r w:rsidRPr="009C3337">
        <w:rPr>
          <w:rFonts w:ascii="Arial" w:eastAsia="Times New Roman" w:hAnsi="Arial" w:cs="Arial"/>
          <w:color w:val="000000"/>
          <w:sz w:val="22"/>
          <w:szCs w:val="22"/>
        </w:rPr>
        <w:t xml:space="preserve">to </w:t>
      </w:r>
      <w:del w:id="56" w:author="Microsoft Office User" w:date="2022-12-24T02:40:00Z">
        <w:r w:rsidRPr="009C3337" w:rsidDel="00293D89">
          <w:rPr>
            <w:rFonts w:ascii="Arial" w:eastAsia="Times New Roman" w:hAnsi="Arial" w:cs="Arial"/>
            <w:color w:val="000000"/>
            <w:sz w:val="22"/>
            <w:szCs w:val="22"/>
          </w:rPr>
          <w:delText xml:space="preserve">the </w:delText>
        </w:r>
      </w:del>
      <w:r w:rsidRPr="009C3337">
        <w:rPr>
          <w:rFonts w:ascii="Arial" w:eastAsia="Times New Roman" w:hAnsi="Arial" w:cs="Arial"/>
          <w:color w:val="000000"/>
          <w:sz w:val="22"/>
          <w:szCs w:val="22"/>
        </w:rPr>
        <w:t>crushed beans. Then</w:t>
      </w:r>
      <w:ins w:id="57" w:author="Microsoft Office User" w:date="2022-12-24T02:40:00Z">
        <w:r w:rsidR="00293D89">
          <w:rPr>
            <w:rFonts w:ascii="Arial" w:eastAsia="Times New Roman" w:hAnsi="Arial" w:cs="Arial"/>
            <w:color w:val="000000"/>
            <w:sz w:val="22"/>
            <w:szCs w:val="22"/>
          </w:rPr>
          <w:t>,</w:t>
        </w:r>
      </w:ins>
      <w:r w:rsidRPr="009C3337">
        <w:rPr>
          <w:rFonts w:ascii="Arial" w:eastAsia="Times New Roman" w:hAnsi="Arial" w:cs="Arial"/>
          <w:color w:val="000000"/>
          <w:sz w:val="22"/>
          <w:szCs w:val="22"/>
        </w:rPr>
        <w:t xml:space="preserve"> we let it set in the sun after </w:t>
      </w:r>
      <w:proofErr w:type="spellStart"/>
      <w:r w:rsidRPr="009C3337">
        <w:rPr>
          <w:rFonts w:ascii="Arial" w:eastAsia="Times New Roman" w:hAnsi="Arial" w:cs="Arial"/>
          <w:color w:val="000000"/>
          <w:sz w:val="22"/>
          <w:szCs w:val="22"/>
        </w:rPr>
        <w:t>molding</w:t>
      </w:r>
      <w:proofErr w:type="spellEnd"/>
      <w:r w:rsidRPr="009C3337">
        <w:rPr>
          <w:rFonts w:ascii="Arial" w:eastAsia="Times New Roman" w:hAnsi="Arial" w:cs="Arial"/>
          <w:color w:val="000000"/>
          <w:sz w:val="22"/>
          <w:szCs w:val="22"/>
        </w:rPr>
        <w:t xml:space="preserve"> it with the layer cake press. The </w:t>
      </w:r>
      <w:ins w:id="58" w:author="Microsoft Office User" w:date="2022-12-24T02:41:00Z">
        <w:r w:rsidR="00293D89">
          <w:rPr>
            <w:rFonts w:ascii="Arial" w:eastAsia="Times New Roman" w:hAnsi="Arial" w:cs="Arial"/>
            <w:color w:val="000000"/>
            <w:sz w:val="22"/>
            <w:szCs w:val="22"/>
          </w:rPr>
          <w:t xml:space="preserve">perfect </w:t>
        </w:r>
      </w:ins>
      <w:r w:rsidRPr="009C3337">
        <w:rPr>
          <w:rFonts w:ascii="Arial" w:eastAsia="Times New Roman" w:hAnsi="Arial" w:cs="Arial"/>
          <w:color w:val="000000"/>
          <w:sz w:val="22"/>
          <w:szCs w:val="22"/>
        </w:rPr>
        <w:t xml:space="preserve">water/chlorine-to-soap ratio </w:t>
      </w:r>
      <w:ins w:id="59" w:author="Microsoft Office User" w:date="2022-12-24T02:41:00Z">
        <w:r w:rsidR="00293D89">
          <w:rPr>
            <w:rFonts w:ascii="Arial" w:eastAsia="Times New Roman" w:hAnsi="Arial" w:cs="Arial"/>
            <w:color w:val="000000"/>
            <w:sz w:val="22"/>
            <w:szCs w:val="22"/>
          </w:rPr>
          <w:t xml:space="preserve">was </w:t>
        </w:r>
      </w:ins>
      <w:r w:rsidRPr="009C3337">
        <w:rPr>
          <w:rFonts w:ascii="Arial" w:eastAsia="Times New Roman" w:hAnsi="Arial" w:cs="Arial"/>
          <w:color w:val="000000"/>
          <w:sz w:val="22"/>
          <w:szCs w:val="22"/>
        </w:rPr>
        <w:t>necessary to adjust its viscosity</w:t>
      </w:r>
      <w:ins w:id="60" w:author="Microsoft Office User" w:date="2022-12-24T02:41:00Z">
        <w:r w:rsidR="00293D89">
          <w:rPr>
            <w:rFonts w:ascii="Arial" w:eastAsia="Times New Roman" w:hAnsi="Arial" w:cs="Arial"/>
            <w:color w:val="000000"/>
            <w:sz w:val="22"/>
            <w:szCs w:val="22"/>
          </w:rPr>
          <w:t xml:space="preserve">, </w:t>
        </w:r>
      </w:ins>
      <w:del w:id="61" w:author="Microsoft Office User" w:date="2022-12-24T02:41:00Z">
        <w:r w:rsidRPr="009C3337" w:rsidDel="00293D89">
          <w:rPr>
            <w:rFonts w:ascii="Arial" w:eastAsia="Times New Roman" w:hAnsi="Arial" w:cs="Arial"/>
            <w:color w:val="000000"/>
            <w:sz w:val="22"/>
            <w:szCs w:val="22"/>
          </w:rPr>
          <w:delText>—</w:delText>
        </w:r>
      </w:del>
      <w:r w:rsidRPr="009C3337">
        <w:rPr>
          <w:rFonts w:ascii="Arial" w:eastAsia="Times New Roman" w:hAnsi="Arial" w:cs="Arial"/>
          <w:color w:val="000000"/>
          <w:sz w:val="22"/>
          <w:szCs w:val="22"/>
        </w:rPr>
        <w:t>which allowed the soap to set perfectly</w:t>
      </w:r>
      <w:ins w:id="62" w:author="Microsoft Office User" w:date="2022-12-24T02:42:00Z">
        <w:r w:rsidR="00293D89">
          <w:rPr>
            <w:rFonts w:ascii="Arial" w:eastAsia="Times New Roman" w:hAnsi="Arial" w:cs="Arial"/>
            <w:color w:val="000000"/>
            <w:sz w:val="22"/>
            <w:szCs w:val="22"/>
          </w:rPr>
          <w:t xml:space="preserve"> and </w:t>
        </w:r>
      </w:ins>
      <w:del w:id="63" w:author="Microsoft Office User" w:date="2022-12-24T02:42:00Z">
        <w:r w:rsidRPr="009C3337" w:rsidDel="00293D89">
          <w:rPr>
            <w:rFonts w:ascii="Arial" w:eastAsia="Times New Roman" w:hAnsi="Arial" w:cs="Arial"/>
            <w:color w:val="000000"/>
            <w:sz w:val="22"/>
            <w:szCs w:val="22"/>
          </w:rPr>
          <w:delText xml:space="preserve">—all </w:delText>
        </w:r>
      </w:del>
      <w:r w:rsidRPr="009C3337">
        <w:rPr>
          <w:rFonts w:ascii="Arial" w:eastAsia="Times New Roman" w:hAnsi="Arial" w:cs="Arial"/>
          <w:color w:val="000000"/>
          <w:sz w:val="22"/>
          <w:szCs w:val="22"/>
        </w:rPr>
        <w:t xml:space="preserve">painstakingly </w:t>
      </w:r>
      <w:del w:id="64" w:author="Microsoft Office User" w:date="2022-12-24T02:42:00Z">
        <w:r w:rsidRPr="009C3337" w:rsidDel="00293D89">
          <w:rPr>
            <w:rFonts w:ascii="Arial" w:eastAsia="Times New Roman" w:hAnsi="Arial" w:cs="Arial"/>
            <w:color w:val="000000"/>
            <w:sz w:val="22"/>
            <w:szCs w:val="22"/>
          </w:rPr>
          <w:delText xml:space="preserve">determined </w:delText>
        </w:r>
      </w:del>
      <w:ins w:id="65" w:author="Microsoft Office User" w:date="2022-12-24T02:42:00Z">
        <w:r w:rsidR="00293D89">
          <w:rPr>
            <w:rFonts w:ascii="Arial" w:eastAsia="Times New Roman" w:hAnsi="Arial" w:cs="Arial"/>
            <w:color w:val="000000"/>
            <w:sz w:val="22"/>
            <w:szCs w:val="22"/>
          </w:rPr>
          <w:t>discovered</w:t>
        </w:r>
        <w:r w:rsidR="00293D89" w:rsidRPr="009C3337">
          <w:rPr>
            <w:rFonts w:ascii="Arial" w:eastAsia="Times New Roman" w:hAnsi="Arial" w:cs="Arial"/>
            <w:color w:val="000000"/>
            <w:sz w:val="22"/>
            <w:szCs w:val="22"/>
          </w:rPr>
          <w:t xml:space="preserve"> </w:t>
        </w:r>
      </w:ins>
      <w:r w:rsidRPr="009C3337">
        <w:rPr>
          <w:rFonts w:ascii="Arial" w:eastAsia="Times New Roman" w:hAnsi="Arial" w:cs="Arial"/>
          <w:color w:val="000000"/>
          <w:sz w:val="22"/>
          <w:szCs w:val="22"/>
        </w:rPr>
        <w:t>through trial-and-error. After a week of experimentation, we emerged victorious</w:t>
      </w:r>
      <w:del w:id="66" w:author="Microsoft Office User" w:date="2022-12-24T02:42:00Z">
        <w:r w:rsidRPr="009C3337" w:rsidDel="00293D89">
          <w:rPr>
            <w:rFonts w:ascii="Arial" w:eastAsia="Times New Roman" w:hAnsi="Arial" w:cs="Arial"/>
            <w:color w:val="000000"/>
            <w:sz w:val="22"/>
            <w:szCs w:val="22"/>
          </w:rPr>
          <w:delText>,</w:delText>
        </w:r>
      </w:del>
      <w:r w:rsidRPr="009C3337">
        <w:rPr>
          <w:rFonts w:ascii="Arial" w:eastAsia="Times New Roman" w:hAnsi="Arial" w:cs="Arial"/>
          <w:color w:val="000000"/>
          <w:sz w:val="22"/>
          <w:szCs w:val="22"/>
        </w:rPr>
        <w:t xml:space="preserve"> covered in soap gratings</w:t>
      </w:r>
      <w:ins w:id="67" w:author="Microsoft Office User" w:date="2022-12-24T02:42:00Z">
        <w:r w:rsidR="00293D89">
          <w:rPr>
            <w:rFonts w:ascii="Arial" w:eastAsia="Times New Roman" w:hAnsi="Arial" w:cs="Arial"/>
            <w:color w:val="000000"/>
            <w:sz w:val="22"/>
            <w:szCs w:val="22"/>
          </w:rPr>
          <w:t xml:space="preserve"> </w:t>
        </w:r>
      </w:ins>
      <w:del w:id="68" w:author="Microsoft Office User" w:date="2022-12-24T02:42:00Z">
        <w:r w:rsidRPr="009C3337" w:rsidDel="00293D89">
          <w:rPr>
            <w:rFonts w:ascii="Arial" w:eastAsia="Times New Roman" w:hAnsi="Arial" w:cs="Arial"/>
            <w:color w:val="000000"/>
            <w:sz w:val="22"/>
            <w:szCs w:val="22"/>
          </w:rPr>
          <w:delText xml:space="preserve">, </w:delText>
        </w:r>
      </w:del>
      <w:r w:rsidRPr="009C3337">
        <w:rPr>
          <w:rFonts w:ascii="Arial" w:eastAsia="Times New Roman" w:hAnsi="Arial" w:cs="Arial"/>
          <w:color w:val="000000"/>
          <w:sz w:val="22"/>
          <w:szCs w:val="22"/>
        </w:rPr>
        <w:t xml:space="preserve">with the perfect batch. Now that we weren’t dependent </w:t>
      </w:r>
      <w:del w:id="69" w:author="Microsoft Office User" w:date="2022-12-24T02:42:00Z">
        <w:r w:rsidRPr="009C3337" w:rsidDel="00293D89">
          <w:rPr>
            <w:rFonts w:ascii="Arial" w:eastAsia="Times New Roman" w:hAnsi="Arial" w:cs="Arial"/>
            <w:color w:val="000000"/>
            <w:sz w:val="22"/>
            <w:szCs w:val="22"/>
          </w:rPr>
          <w:delText xml:space="preserve">on the speed of </w:delText>
        </w:r>
      </w:del>
      <w:r w:rsidRPr="009C3337">
        <w:rPr>
          <w:rFonts w:ascii="Arial" w:eastAsia="Times New Roman" w:hAnsi="Arial" w:cs="Arial"/>
          <w:color w:val="000000"/>
          <w:sz w:val="22"/>
          <w:szCs w:val="22"/>
        </w:rPr>
        <w:t xml:space="preserve">2 </w:t>
      </w:r>
      <w:del w:id="70" w:author="Microsoft Office User" w:date="2022-12-24T02:42:00Z">
        <w:r w:rsidRPr="009C3337" w:rsidDel="00293D89">
          <w:rPr>
            <w:rFonts w:ascii="Arial" w:eastAsia="Times New Roman" w:hAnsi="Arial" w:cs="Arial"/>
            <w:color w:val="000000"/>
            <w:sz w:val="22"/>
            <w:szCs w:val="22"/>
          </w:rPr>
          <w:delText>stovepots</w:delText>
        </w:r>
      </w:del>
      <w:ins w:id="71" w:author="Microsoft Office User" w:date="2022-12-24T02:42:00Z">
        <w:r w:rsidR="00293D89" w:rsidRPr="009C3337">
          <w:rPr>
            <w:rFonts w:ascii="Arial" w:eastAsia="Times New Roman" w:hAnsi="Arial" w:cs="Arial"/>
            <w:color w:val="000000"/>
            <w:sz w:val="22"/>
            <w:szCs w:val="22"/>
          </w:rPr>
          <w:t>stovetops</w:t>
        </w:r>
      </w:ins>
      <w:r w:rsidRPr="009C3337">
        <w:rPr>
          <w:rFonts w:ascii="Arial" w:eastAsia="Times New Roman" w:hAnsi="Arial" w:cs="Arial"/>
          <w:color w:val="000000"/>
          <w:sz w:val="22"/>
          <w:szCs w:val="22"/>
        </w:rPr>
        <w:t xml:space="preserve">, we could produce </w:t>
      </w:r>
      <w:del w:id="72" w:author="Microsoft Office User" w:date="2022-12-24T02:42:00Z">
        <w:r w:rsidRPr="009C3337" w:rsidDel="00293D89">
          <w:rPr>
            <w:rFonts w:ascii="Arial" w:eastAsia="Times New Roman" w:hAnsi="Arial" w:cs="Arial"/>
            <w:color w:val="000000"/>
            <w:sz w:val="22"/>
            <w:szCs w:val="22"/>
          </w:rPr>
          <w:delText xml:space="preserve">much </w:delText>
        </w:r>
      </w:del>
      <w:r w:rsidRPr="009C3337">
        <w:rPr>
          <w:rFonts w:ascii="Arial" w:eastAsia="Times New Roman" w:hAnsi="Arial" w:cs="Arial"/>
          <w:color w:val="000000"/>
          <w:sz w:val="22"/>
          <w:szCs w:val="22"/>
        </w:rPr>
        <w:t>more.</w:t>
      </w:r>
    </w:p>
    <w:p w14:paraId="14F0050A" w14:textId="77777777" w:rsidR="009C3337" w:rsidRPr="009C3337" w:rsidRDefault="009C3337" w:rsidP="009C3337">
      <w:pPr>
        <w:rPr>
          <w:rFonts w:ascii="Times New Roman" w:eastAsia="Times New Roman" w:hAnsi="Times New Roman" w:cs="Times New Roman"/>
        </w:rPr>
      </w:pPr>
    </w:p>
    <w:p w14:paraId="56FE15A4" w14:textId="77777777" w:rsidR="009C3337" w:rsidRPr="009C3337" w:rsidRDefault="009C3337" w:rsidP="009C3337">
      <w:pPr>
        <w:jc w:val="both"/>
        <w:rPr>
          <w:rFonts w:ascii="Times New Roman" w:eastAsia="Times New Roman" w:hAnsi="Times New Roman" w:cs="Times New Roman"/>
        </w:rPr>
      </w:pPr>
      <w:r w:rsidRPr="009C3337">
        <w:rPr>
          <w:rFonts w:ascii="Arial" w:eastAsia="Times New Roman" w:hAnsi="Arial" w:cs="Arial"/>
          <w:color w:val="000000"/>
          <w:sz w:val="22"/>
          <w:szCs w:val="22"/>
        </w:rPr>
        <w:t>The Intercontinental Hotel agreed to supply up soap and we even taught underprivileged women how to recycle soap so they could sell it for extra income.</w:t>
      </w:r>
    </w:p>
    <w:p w14:paraId="6C911994" w14:textId="77777777" w:rsidR="009C3337" w:rsidRPr="009C3337" w:rsidRDefault="009C3337" w:rsidP="009C3337">
      <w:pPr>
        <w:rPr>
          <w:rFonts w:ascii="Times New Roman" w:eastAsia="Times New Roman" w:hAnsi="Times New Roman" w:cs="Times New Roman"/>
        </w:rPr>
      </w:pPr>
    </w:p>
    <w:p w14:paraId="343A0526" w14:textId="230CC77A" w:rsidR="0084495E" w:rsidRDefault="009C3337" w:rsidP="009C3337">
      <w:pPr>
        <w:jc w:val="both"/>
        <w:rPr>
          <w:ins w:id="73" w:author="Microsoft Office User" w:date="2022-12-24T02:43:00Z"/>
          <w:rFonts w:ascii="Arial" w:eastAsia="Times New Roman" w:hAnsi="Arial" w:cs="Arial"/>
          <w:color w:val="000000"/>
          <w:sz w:val="22"/>
          <w:szCs w:val="22"/>
        </w:rPr>
      </w:pPr>
      <w:r w:rsidRPr="009C3337">
        <w:rPr>
          <w:rFonts w:ascii="Arial" w:eastAsia="Times New Roman" w:hAnsi="Arial" w:cs="Arial"/>
          <w:color w:val="000000"/>
          <w:sz w:val="22"/>
          <w:szCs w:val="22"/>
        </w:rPr>
        <w:t>To me, intellectual curiosity is being curious about everyday things, learning more about them and using that knowledge for something else. In this case, my curiosity about a chocolate bar allowed me to create a new solution to a problem and allowed me to contribute, however small, to a more sustainable future.</w:t>
      </w:r>
    </w:p>
    <w:p w14:paraId="3C4D5B54" w14:textId="7062ACB0" w:rsidR="00293D89" w:rsidRDefault="00293D89" w:rsidP="009C3337">
      <w:pPr>
        <w:jc w:val="both"/>
        <w:rPr>
          <w:ins w:id="74" w:author="Microsoft Office User" w:date="2022-12-24T02:43:00Z"/>
          <w:rFonts w:ascii="Arial" w:eastAsia="Times New Roman" w:hAnsi="Arial" w:cs="Arial"/>
          <w:color w:val="000000"/>
          <w:sz w:val="22"/>
          <w:szCs w:val="22"/>
        </w:rPr>
      </w:pPr>
    </w:p>
    <w:p w14:paraId="1487DC71" w14:textId="64EA864C" w:rsidR="00293D89" w:rsidRDefault="00293D89" w:rsidP="009C3337">
      <w:pPr>
        <w:jc w:val="both"/>
        <w:rPr>
          <w:ins w:id="75" w:author="Microsoft Office User" w:date="2022-12-24T02:43:00Z"/>
          <w:rFonts w:ascii="Arial" w:eastAsia="Times New Roman" w:hAnsi="Arial" w:cs="Arial"/>
          <w:color w:val="000000"/>
          <w:sz w:val="22"/>
          <w:szCs w:val="22"/>
        </w:rPr>
      </w:pPr>
    </w:p>
    <w:p w14:paraId="142F02C1" w14:textId="0B4FF1B9" w:rsidR="00293D89" w:rsidRDefault="00293D89" w:rsidP="009C3337">
      <w:pPr>
        <w:jc w:val="both"/>
        <w:rPr>
          <w:ins w:id="76" w:author="Microsoft Office User" w:date="2022-12-24T02:44:00Z"/>
          <w:rFonts w:ascii="Arial" w:eastAsia="Times New Roman" w:hAnsi="Arial" w:cs="Arial"/>
          <w:color w:val="000000"/>
          <w:sz w:val="22"/>
          <w:szCs w:val="22"/>
        </w:rPr>
      </w:pPr>
      <w:ins w:id="77" w:author="Microsoft Office User" w:date="2022-12-24T02:43:00Z">
        <w:r>
          <w:rPr>
            <w:rFonts w:ascii="Arial" w:eastAsia="Times New Roman" w:hAnsi="Arial" w:cs="Arial"/>
            <w:color w:val="000000"/>
            <w:sz w:val="22"/>
            <w:szCs w:val="22"/>
          </w:rPr>
          <w:t xml:space="preserve">Hi </w:t>
        </w:r>
      </w:ins>
      <w:ins w:id="78" w:author="Microsoft Office User" w:date="2022-12-24T02:44:00Z">
        <w:r>
          <w:rPr>
            <w:rFonts w:ascii="Arial" w:eastAsia="Times New Roman" w:hAnsi="Arial" w:cs="Arial"/>
            <w:color w:val="000000"/>
            <w:sz w:val="22"/>
            <w:szCs w:val="22"/>
          </w:rPr>
          <w:t>Brian,</w:t>
        </w:r>
      </w:ins>
    </w:p>
    <w:p w14:paraId="14F90227" w14:textId="51266B92" w:rsidR="00293D89" w:rsidRDefault="00293D89" w:rsidP="009C3337">
      <w:pPr>
        <w:jc w:val="both"/>
        <w:rPr>
          <w:ins w:id="79" w:author="Microsoft Office User" w:date="2022-12-24T02:44:00Z"/>
          <w:rFonts w:ascii="Arial" w:eastAsia="Times New Roman" w:hAnsi="Arial" w:cs="Arial"/>
          <w:color w:val="000000"/>
          <w:sz w:val="22"/>
          <w:szCs w:val="22"/>
        </w:rPr>
      </w:pPr>
    </w:p>
    <w:p w14:paraId="7EA00AFB" w14:textId="4A552CC4" w:rsidR="00293D89" w:rsidRPr="00293D89" w:rsidRDefault="00293D89" w:rsidP="009C3337">
      <w:pPr>
        <w:jc w:val="both"/>
        <w:rPr>
          <w:rFonts w:ascii="Arial" w:eastAsia="Times New Roman" w:hAnsi="Arial" w:cs="Arial"/>
          <w:color w:val="000000"/>
          <w:sz w:val="22"/>
          <w:szCs w:val="22"/>
          <w:rPrChange w:id="80" w:author="Microsoft Office User" w:date="2022-12-24T02:46:00Z">
            <w:rPr>
              <w:rFonts w:ascii="Times New Roman" w:eastAsia="Times New Roman" w:hAnsi="Times New Roman" w:cs="Times New Roman"/>
            </w:rPr>
          </w:rPrChange>
        </w:rPr>
      </w:pPr>
      <w:ins w:id="81" w:author="Microsoft Office User" w:date="2022-12-24T02:44:00Z">
        <w:r>
          <w:rPr>
            <w:rFonts w:ascii="Arial" w:eastAsia="Times New Roman" w:hAnsi="Arial" w:cs="Arial"/>
            <w:color w:val="000000"/>
            <w:sz w:val="22"/>
            <w:szCs w:val="22"/>
          </w:rPr>
          <w:t>Areas for expansion in this essay would be how you got the deal with The Intercontinental and how the women’s lives changed after you taught them about this. Did you give them a new source of income or d</w:t>
        </w:r>
      </w:ins>
      <w:ins w:id="82" w:author="Microsoft Office User" w:date="2022-12-24T02:45:00Z">
        <w:r>
          <w:rPr>
            <w:rFonts w:ascii="Arial" w:eastAsia="Times New Roman" w:hAnsi="Arial" w:cs="Arial"/>
            <w:color w:val="000000"/>
            <w:sz w:val="22"/>
            <w:szCs w:val="22"/>
          </w:rPr>
          <w:t>id you also change their perspective on sustainability? Did the hotel do the deal because it was cheaper or because they care? Did they review their sustainability policies after? How about yourself? Any future goals?</w:t>
        </w:r>
      </w:ins>
      <w:ins w:id="83" w:author="Microsoft Office User" w:date="2022-12-24T02:46:00Z">
        <w:r>
          <w:rPr>
            <w:rFonts w:ascii="Arial" w:eastAsia="Times New Roman" w:hAnsi="Arial" w:cs="Arial"/>
            <w:color w:val="000000"/>
            <w:sz w:val="22"/>
            <w:szCs w:val="22"/>
          </w:rPr>
          <w:t xml:space="preserve"> - </w:t>
        </w:r>
      </w:ins>
      <w:ins w:id="84" w:author="Microsoft Office User" w:date="2022-12-24T02:45:00Z">
        <w:r>
          <w:rPr>
            <w:rFonts w:ascii="Arial" w:eastAsia="Times New Roman" w:hAnsi="Arial" w:cs="Arial"/>
            <w:color w:val="000000"/>
            <w:sz w:val="22"/>
            <w:szCs w:val="22"/>
          </w:rPr>
          <w:t>C.G</w:t>
        </w:r>
      </w:ins>
      <w:ins w:id="85" w:author="Microsoft Office User" w:date="2022-12-24T02:46:00Z">
        <w:r>
          <w:rPr>
            <w:rFonts w:ascii="Arial" w:eastAsia="Times New Roman" w:hAnsi="Arial" w:cs="Arial"/>
            <w:color w:val="000000"/>
            <w:sz w:val="22"/>
            <w:szCs w:val="22"/>
          </w:rPr>
          <w:t xml:space="preserve">. </w:t>
        </w:r>
      </w:ins>
    </w:p>
    <w:sectPr w:rsidR="00293D89" w:rsidRPr="00293D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10"/>
    <w:rsid w:val="000613D7"/>
    <w:rsid w:val="00185506"/>
    <w:rsid w:val="00293D89"/>
    <w:rsid w:val="00327C66"/>
    <w:rsid w:val="003A7735"/>
    <w:rsid w:val="0062459E"/>
    <w:rsid w:val="006E7910"/>
    <w:rsid w:val="00737CFB"/>
    <w:rsid w:val="0084495E"/>
    <w:rsid w:val="009C3337"/>
    <w:rsid w:val="00AA5E9B"/>
    <w:rsid w:val="00DD6A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AA7781A"/>
  <w15:chartTrackingRefBased/>
  <w15:docId w15:val="{362AB589-9BC0-D944-9B0B-EB937756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337"/>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DD6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502626">
      <w:bodyDiv w:val="1"/>
      <w:marLeft w:val="0"/>
      <w:marRight w:val="0"/>
      <w:marTop w:val="0"/>
      <w:marBottom w:val="0"/>
      <w:divBdr>
        <w:top w:val="none" w:sz="0" w:space="0" w:color="auto"/>
        <w:left w:val="none" w:sz="0" w:space="0" w:color="auto"/>
        <w:bottom w:val="none" w:sz="0" w:space="0" w:color="auto"/>
        <w:right w:val="none" w:sz="0" w:space="0" w:color="auto"/>
      </w:divBdr>
    </w:div>
    <w:div w:id="195960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8BCEE-E4FC-CC43-922A-9AD16C5C5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6</cp:revision>
  <dcterms:created xsi:type="dcterms:W3CDTF">2022-12-22T06:58:00Z</dcterms:created>
  <dcterms:modified xsi:type="dcterms:W3CDTF">2022-12-24T10:46:00Z</dcterms:modified>
</cp:coreProperties>
</file>