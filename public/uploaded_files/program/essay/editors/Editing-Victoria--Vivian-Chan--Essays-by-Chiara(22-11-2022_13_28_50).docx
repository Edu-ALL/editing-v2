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FF372" w14:textId="77777777" w:rsidR="00975E3E" w:rsidRPr="00975E3E" w:rsidRDefault="00975E3E" w:rsidP="00975E3E">
      <w:pPr>
        <w:rPr>
          <w:rFonts w:ascii="Times New Roman" w:eastAsia="Times New Roman" w:hAnsi="Times New Roman" w:cs="Times New Roman"/>
        </w:rPr>
      </w:pPr>
      <w:r w:rsidRPr="00975E3E">
        <w:rPr>
          <w:rFonts w:ascii="Arial" w:eastAsia="Times New Roman" w:hAnsi="Arial" w:cs="Arial"/>
          <w:b/>
          <w:bCs/>
          <w:color w:val="000000"/>
        </w:rPr>
        <w:t>Prompt 7: What have you done to make your school or your community a better place?  </w:t>
      </w:r>
    </w:p>
    <w:p w14:paraId="0E9B05ED" w14:textId="77777777" w:rsidR="00975E3E" w:rsidRPr="00975E3E" w:rsidRDefault="00975E3E" w:rsidP="00975E3E">
      <w:pPr>
        <w:rPr>
          <w:rFonts w:ascii="Times New Roman" w:eastAsia="Times New Roman" w:hAnsi="Times New Roman" w:cs="Times New Roman"/>
        </w:rPr>
      </w:pPr>
    </w:p>
    <w:p w14:paraId="2C8538AF" w14:textId="77777777" w:rsidR="007977D3" w:rsidRDefault="004B4812" w:rsidP="004B4812">
      <w:pPr>
        <w:jc w:val="both"/>
        <w:rPr>
          <w:ins w:id="0" w:author="Chiara Situmorang" w:date="2022-11-22T13:14:00Z"/>
          <w:rFonts w:ascii="Arial" w:eastAsia="Times New Roman" w:hAnsi="Arial" w:cs="Arial"/>
          <w:color w:val="000000"/>
          <w:shd w:val="clear" w:color="auto" w:fill="FFFFFF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>Last summer, I went to Kei Island, a remote island in Maluku, Indonesia for</w:t>
      </w:r>
      <w:del w:id="1" w:author="Chiara Situmorang" w:date="2022-11-22T13:14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 a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community service in collaboration with </w:t>
      </w:r>
      <w:proofErr w:type="spellStart"/>
      <w:r w:rsidRPr="004B4812">
        <w:rPr>
          <w:rFonts w:ascii="Arial" w:eastAsia="Times New Roman" w:hAnsi="Arial" w:cs="Arial"/>
          <w:color w:val="000000"/>
          <w:shd w:val="clear" w:color="auto" w:fill="FFFFFF"/>
        </w:rPr>
        <w:t>doctorSHARE</w:t>
      </w:r>
      <w:proofErr w:type="spellEnd"/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r w:rsidRPr="004B4812">
        <w:rPr>
          <w:rFonts w:ascii="Arial" w:eastAsia="Times New Roman" w:hAnsi="Arial" w:cs="Arial"/>
          <w:color w:val="000000"/>
        </w:rPr>
        <w:t>an established non-profit humanitarian organisation that focuses on health services.</w:t>
      </w:r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</w:p>
    <w:p w14:paraId="5562171C" w14:textId="77777777" w:rsidR="007977D3" w:rsidRDefault="007977D3" w:rsidP="004B4812">
      <w:pPr>
        <w:jc w:val="both"/>
        <w:rPr>
          <w:ins w:id="2" w:author="Chiara Situmorang" w:date="2022-11-22T13:14:00Z"/>
          <w:rFonts w:ascii="Arial" w:eastAsia="Times New Roman" w:hAnsi="Arial" w:cs="Arial"/>
          <w:color w:val="000000"/>
          <w:shd w:val="clear" w:color="auto" w:fill="FFFFFF"/>
        </w:rPr>
      </w:pPr>
    </w:p>
    <w:p w14:paraId="22AB1053" w14:textId="79E61D60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>“</w:t>
      </w:r>
      <w:ins w:id="3" w:author="Chiara Situmorang" w:date="2022-11-22T13:14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M</w:t>
        </w:r>
      </w:ins>
      <w:del w:id="4" w:author="Chiara Situmorang" w:date="2022-11-22T13:14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....and m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>any locals are experiencing diarrhoea, possibly coming from their consumption…” stated Dr Vanessa during the program introduction. Being a water geek, I jumped at this chance to ask about the water condition there. Although she wasn't sure, she claimed that their water contained white residue</w:t>
      </w:r>
      <w:del w:id="5" w:author="Chiara Situmorang" w:date="2022-11-22T13:14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s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>.</w:t>
      </w:r>
    </w:p>
    <w:p w14:paraId="179E0158" w14:textId="77777777" w:rsidR="004B4812" w:rsidRPr="004B4812" w:rsidRDefault="004B4812" w:rsidP="004B4812">
      <w:pPr>
        <w:rPr>
          <w:rFonts w:ascii="Times New Roman" w:eastAsia="Times New Roman" w:hAnsi="Times New Roman" w:cs="Times New Roman"/>
        </w:rPr>
      </w:pPr>
    </w:p>
    <w:p w14:paraId="27C23959" w14:textId="77777777" w:rsidR="007977D3" w:rsidRDefault="004B4812" w:rsidP="004B4812">
      <w:pPr>
        <w:jc w:val="both"/>
        <w:rPr>
          <w:ins w:id="6" w:author="Chiara Situmorang" w:date="2022-11-22T13:18:00Z"/>
          <w:rFonts w:ascii="Calibri" w:eastAsia="Times New Roman" w:hAnsi="Calibri" w:cs="Calibri"/>
          <w:color w:val="000000"/>
          <w:sz w:val="16"/>
          <w:szCs w:val="16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>It goes without saying that this information piqued my interest. Asking for several litres of water sample</w:t>
      </w:r>
      <w:ins w:id="7" w:author="Chiara Situmorang" w:date="2022-11-22T13:16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s</w:t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to be sent to Jakarta, I tested the water at the Indonesian Government’s water testing facility and discovered that it contained high calcium carbonate levels</w:t>
      </w:r>
      <w:ins w:id="8" w:author="Chiara Situmorang" w:date="2022-11-22T13:16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,</w:t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which </w:t>
      </w:r>
      <w:ins w:id="9" w:author="Chiara Situmorang" w:date="2022-11-22T13:16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can </w:t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>cause</w:t>
      </w:r>
      <w:del w:id="10" w:author="Chiara Situmorang" w:date="2022-11-22T13:16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s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heart rhythm disturbances and kidney stones.</w:t>
      </w:r>
      <w:r w:rsidRPr="004B4812">
        <w:rPr>
          <w:rFonts w:ascii="Arial" w:eastAsia="Times New Roman" w:hAnsi="Arial" w:cs="Arial"/>
          <w:b/>
          <w:bCs/>
          <w:color w:val="202124"/>
        </w:rPr>
        <w:t xml:space="preserve"> </w:t>
      </w:r>
      <w:r w:rsidRPr="004B4812">
        <w:rPr>
          <w:rFonts w:ascii="Calibri" w:eastAsia="Times New Roman" w:hAnsi="Calibri" w:cs="Calibri"/>
          <w:color w:val="000000"/>
          <w:sz w:val="16"/>
          <w:szCs w:val="16"/>
        </w:rPr>
        <w:t> </w:t>
      </w:r>
    </w:p>
    <w:p w14:paraId="26EBEB0D" w14:textId="77777777" w:rsidR="007977D3" w:rsidRDefault="007977D3" w:rsidP="004B4812">
      <w:pPr>
        <w:jc w:val="both"/>
        <w:rPr>
          <w:ins w:id="11" w:author="Chiara Situmorang" w:date="2022-11-22T13:19:00Z"/>
          <w:rFonts w:ascii="Calibri" w:eastAsia="Times New Roman" w:hAnsi="Calibri" w:cs="Calibri"/>
          <w:color w:val="000000"/>
          <w:sz w:val="16"/>
          <w:szCs w:val="16"/>
        </w:rPr>
      </w:pPr>
    </w:p>
    <w:p w14:paraId="23A6417F" w14:textId="47ABDA8B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del w:id="12" w:author="Chiara Situmorang" w:date="2022-11-22T13:19:00Z">
        <w:r w:rsidRPr="007977D3" w:rsidDel="007977D3">
          <w:rPr>
            <w:rFonts w:ascii="Arial" w:eastAsia="Times New Roman" w:hAnsi="Arial" w:cs="Arial"/>
            <w:i/>
            <w:iCs/>
            <w:color w:val="000000"/>
            <w:shd w:val="clear" w:color="auto" w:fill="FFFFFF"/>
            <w:rPrChange w:id="13" w:author="Chiara Situmorang" w:date="2022-11-22T13:19:00Z">
              <w:rPr>
                <w:rFonts w:ascii="Arial" w:eastAsia="Times New Roman" w:hAnsi="Arial" w:cs="Arial"/>
                <w:color w:val="000000"/>
                <w:shd w:val="clear" w:color="auto" w:fill="FFFFFF"/>
              </w:rPr>
            </w:rPrChange>
          </w:rPr>
          <w:delText>“</w:delText>
        </w:r>
      </w:del>
      <w:r w:rsidRPr="007977D3">
        <w:rPr>
          <w:rFonts w:ascii="Arial" w:eastAsia="Times New Roman" w:hAnsi="Arial" w:cs="Arial"/>
          <w:i/>
          <w:iCs/>
          <w:color w:val="000000"/>
          <w:shd w:val="clear" w:color="auto" w:fill="FFFFFF"/>
          <w:rPrChange w:id="14" w:author="Chiara Situmorang" w:date="2022-11-22T13:19:00Z">
            <w:rPr>
              <w:rFonts w:ascii="Arial" w:eastAsia="Times New Roman" w:hAnsi="Arial" w:cs="Arial"/>
              <w:color w:val="000000"/>
              <w:shd w:val="clear" w:color="auto" w:fill="FFFFFF"/>
            </w:rPr>
          </w:rPrChange>
        </w:rPr>
        <w:t>A water filter would definitely help to reduce the contaminants</w:t>
      </w:r>
      <w:del w:id="15" w:author="Chiara Situmorang" w:date="2022-11-22T13:19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!”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, </w:t>
      </w:r>
      <w:ins w:id="16" w:author="Chiara Situmorang" w:date="2022-11-22T13:18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I</w:t>
        </w:r>
      </w:ins>
      <w:del w:id="17" w:author="Chiara Situmorang" w:date="2022-11-22T13:18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my brain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thought. I consulted with a water specialist to ask for his advice on the water filter’s layers. </w:t>
      </w:r>
    </w:p>
    <w:p w14:paraId="3C2B6547" w14:textId="77777777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r w:rsidRPr="004B4812">
        <w:rPr>
          <w:rFonts w:ascii="Times New Roman" w:eastAsia="Times New Roman" w:hAnsi="Times New Roman" w:cs="Times New Roman"/>
          <w:color w:val="000000"/>
        </w:rPr>
        <w:t> </w:t>
      </w:r>
    </w:p>
    <w:p w14:paraId="67D91AD9" w14:textId="5A14C8A2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I spent several weeks prototyping the water filter and testing it out on the </w:t>
      </w:r>
      <w:del w:id="18" w:author="Chiara Situmorang" w:date="2022-11-22T13:19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Kei Island’s 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>water sample. Using a small prototype, the percentage of contaminants did, in fact, decrease by about 17% when the filtered water was retested in the lab. Unquestionably, a larger one would significantly remove more contaminants. </w:t>
      </w:r>
    </w:p>
    <w:p w14:paraId="0EE7F0AB" w14:textId="77777777" w:rsidR="004B4812" w:rsidRPr="004B4812" w:rsidRDefault="004B4812" w:rsidP="004B4812">
      <w:pPr>
        <w:rPr>
          <w:rFonts w:ascii="Times New Roman" w:eastAsia="Times New Roman" w:hAnsi="Times New Roman" w:cs="Times New Roman"/>
        </w:rPr>
      </w:pPr>
    </w:p>
    <w:p w14:paraId="730890EE" w14:textId="04D9947E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When I reached the island, I explained my findings and the effectiveness of the water filter to the residents of the </w:t>
      </w:r>
      <w:proofErr w:type="spellStart"/>
      <w:r w:rsidRPr="004B4812">
        <w:rPr>
          <w:rFonts w:ascii="Arial" w:eastAsia="Times New Roman" w:hAnsi="Arial" w:cs="Arial"/>
          <w:color w:val="000000"/>
          <w:shd w:val="clear" w:color="auto" w:fill="FFFFFF"/>
        </w:rPr>
        <w:t>doctorSHARE</w:t>
      </w:r>
      <w:proofErr w:type="spellEnd"/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compound. Given the short amount of time I had there, I conducted a demonstration on how to build a scaled-down model</w:t>
      </w:r>
      <w:ins w:id="19" w:author="Chiara Situmorang" w:date="2022-11-22T13:20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 and</w:t>
        </w:r>
      </w:ins>
      <w:del w:id="20" w:author="Chiara Situmorang" w:date="2022-11-22T13:20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,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21" w:author="Chiara Situmorang" w:date="2022-11-22T13:20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 xml:space="preserve">made and 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distributed an instruction manual </w:t>
      </w:r>
      <w:ins w:id="22" w:author="Chiara Situmorang" w:date="2022-11-22T13:20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I’d made </w:t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>on how to make the water filter and taught a few boarding school seniors on my water filtration system.</w:t>
      </w:r>
    </w:p>
    <w:p w14:paraId="2AACFF3C" w14:textId="77777777" w:rsidR="004B4812" w:rsidRPr="004B4812" w:rsidRDefault="004B4812" w:rsidP="004B4812">
      <w:pPr>
        <w:rPr>
          <w:rFonts w:ascii="Times New Roman" w:eastAsia="Times New Roman" w:hAnsi="Times New Roman" w:cs="Times New Roman"/>
        </w:rPr>
      </w:pPr>
    </w:p>
    <w:p w14:paraId="49C8758A" w14:textId="3218AC99" w:rsidR="004B4812" w:rsidRPr="004B4812" w:rsidRDefault="004B4812" w:rsidP="004B4812">
      <w:pPr>
        <w:jc w:val="both"/>
        <w:rPr>
          <w:rFonts w:ascii="Times New Roman" w:eastAsia="Times New Roman" w:hAnsi="Times New Roman" w:cs="Times New Roman"/>
        </w:rPr>
      </w:pPr>
      <w:r w:rsidRPr="004B4812">
        <w:rPr>
          <w:rFonts w:ascii="Arial" w:eastAsia="Times New Roman" w:hAnsi="Arial" w:cs="Arial"/>
          <w:color w:val="000000"/>
          <w:shd w:val="clear" w:color="auto" w:fill="FFFFFF"/>
        </w:rPr>
        <w:t>In order to improve their quality of health, the locals were inspired to enhance the water quality on Kei Island. They grew more conscious of the water they</w:t>
      </w:r>
      <w:ins w:id="23" w:author="Chiara Situmorang" w:date="2022-11-22T13:21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 we</w:t>
        </w:r>
      </w:ins>
      <w:del w:id="24" w:author="Chiara Situmorang" w:date="2022-11-22T13:21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’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re using and </w:t>
      </w:r>
      <w:ins w:id="25" w:author="Chiara Situmorang" w:date="2022-11-22T13:21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we</w:t>
        </w:r>
      </w:ins>
      <w:del w:id="26" w:author="Chiara Situmorang" w:date="2022-11-22T13:21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a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re more motivated to start building their own water filter. </w:t>
      </w:r>
      <w:ins w:id="27" w:author="Chiara Situmorang" w:date="2022-11-22T13:21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When I left</w:t>
        </w:r>
      </w:ins>
      <w:del w:id="28" w:author="Chiara Situmorang" w:date="2022-11-22T13:21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In fact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, the students </w:t>
      </w:r>
      <w:ins w:id="29" w:author="Chiara Situmorang" w:date="2022-11-22T13:21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>we</w:t>
        </w:r>
      </w:ins>
      <w:del w:id="30" w:author="Chiara Situmorang" w:date="2022-11-22T13:21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a</w:delText>
        </w:r>
      </w:del>
      <w:r w:rsidRPr="004B4812">
        <w:rPr>
          <w:rFonts w:ascii="Arial" w:eastAsia="Times New Roman" w:hAnsi="Arial" w:cs="Arial"/>
          <w:color w:val="000000"/>
          <w:shd w:val="clear" w:color="auto" w:fill="FFFFFF"/>
        </w:rPr>
        <w:t>re</w:t>
      </w:r>
      <w:ins w:id="31" w:author="Chiara Situmorang" w:date="2022-11-22T13:21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 going to</w:t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</w:t>
      </w:r>
      <w:del w:id="32" w:author="Chiara Situmorang" w:date="2022-11-22T13:22:00Z">
        <w:r w:rsidRPr="004B4812" w:rsidDel="007977D3">
          <w:rPr>
            <w:rFonts w:ascii="Arial" w:eastAsia="Times New Roman" w:hAnsi="Arial" w:cs="Arial"/>
            <w:color w:val="000000"/>
            <w:shd w:val="clear" w:color="auto" w:fill="FFFFFF"/>
          </w:rPr>
          <w:delText>presenting this idea</w:delText>
        </w:r>
      </w:del>
      <w:ins w:id="33" w:author="Chiara Situmorang" w:date="2022-11-22T13:22:00Z">
        <w:r w:rsidR="007977D3">
          <w:rPr>
            <w:rFonts w:ascii="Arial" w:eastAsia="Times New Roman" w:hAnsi="Arial" w:cs="Arial"/>
            <w:color w:val="000000"/>
            <w:shd w:val="clear" w:color="auto" w:fill="FFFFFF"/>
          </w:rPr>
          <w:t xml:space="preserve">propose </w:t>
        </w:r>
        <w:commentRangeStart w:id="34"/>
        <w:r w:rsidR="007977D3" w:rsidRPr="007977D3">
          <w:rPr>
            <w:rFonts w:ascii="Arial" w:eastAsia="Times New Roman" w:hAnsi="Arial" w:cs="Arial"/>
            <w:color w:val="000000"/>
            <w:highlight w:val="yellow"/>
            <w:shd w:val="clear" w:color="auto" w:fill="FFFFFF"/>
            <w:rPrChange w:id="35" w:author="Chiara Situmorang" w:date="2022-11-22T13:22:00Z">
              <w:rPr>
                <w:rFonts w:ascii="Arial" w:eastAsia="Times New Roman" w:hAnsi="Arial" w:cs="Arial"/>
                <w:color w:val="000000"/>
                <w:shd w:val="clear" w:color="auto" w:fill="FFFFFF"/>
              </w:rPr>
            </w:rPrChange>
          </w:rPr>
          <w:t>…</w:t>
        </w:r>
      </w:ins>
      <w:commentRangeEnd w:id="34"/>
      <w:ins w:id="36" w:author="Chiara Situmorang" w:date="2022-11-22T13:23:00Z">
        <w:r w:rsidR="0032087E">
          <w:rPr>
            <w:rStyle w:val="CommentReference"/>
          </w:rPr>
          <w:commentReference w:id="34"/>
        </w:r>
      </w:ins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at their school assembly, sharing the instruction manual throughout their neighbourhood, and the </w:t>
      </w:r>
      <w:proofErr w:type="spellStart"/>
      <w:r w:rsidRPr="004B4812">
        <w:rPr>
          <w:rFonts w:ascii="Arial" w:eastAsia="Times New Roman" w:hAnsi="Arial" w:cs="Arial"/>
          <w:color w:val="000000"/>
          <w:shd w:val="clear" w:color="auto" w:fill="FFFFFF"/>
        </w:rPr>
        <w:t>doctorSHARE’s</w:t>
      </w:r>
      <w:proofErr w:type="spellEnd"/>
      <w:r w:rsidRPr="004B4812">
        <w:rPr>
          <w:rFonts w:ascii="Arial" w:eastAsia="Times New Roman" w:hAnsi="Arial" w:cs="Arial"/>
          <w:color w:val="000000"/>
          <w:shd w:val="clear" w:color="auto" w:fill="FFFFFF"/>
        </w:rPr>
        <w:t xml:space="preserve"> residents are currently building their own water filter.</w:t>
      </w:r>
    </w:p>
    <w:p w14:paraId="2A5219AF" w14:textId="77777777" w:rsidR="004B4812" w:rsidRPr="004B4812" w:rsidRDefault="004B4812" w:rsidP="004B4812">
      <w:pPr>
        <w:rPr>
          <w:rFonts w:ascii="Times New Roman" w:eastAsia="Times New Roman" w:hAnsi="Times New Roman" w:cs="Times New Roman"/>
        </w:rPr>
      </w:pPr>
    </w:p>
    <w:p w14:paraId="568C36F5" w14:textId="77777777" w:rsidR="00503274" w:rsidRPr="00503274" w:rsidRDefault="00503274" w:rsidP="00503274">
      <w:pPr>
        <w:rPr>
          <w:rFonts w:ascii="Times New Roman" w:eastAsia="Times New Roman" w:hAnsi="Times New Roman" w:cs="Times New Roman"/>
        </w:rPr>
      </w:pPr>
    </w:p>
    <w:p w14:paraId="1804FD9D" w14:textId="77777777" w:rsidR="00975E3E" w:rsidRPr="00975E3E" w:rsidRDefault="00975E3E" w:rsidP="00975E3E">
      <w:pPr>
        <w:rPr>
          <w:rFonts w:ascii="Times New Roman" w:eastAsia="Times New Roman" w:hAnsi="Times New Roman" w:cs="Times New Roman"/>
        </w:rPr>
      </w:pPr>
    </w:p>
    <w:p w14:paraId="598311BA" w14:textId="77777777" w:rsidR="008F729B" w:rsidRPr="008F729B" w:rsidRDefault="008F729B" w:rsidP="008F729B">
      <w:pPr>
        <w:rPr>
          <w:rFonts w:ascii="Times New Roman" w:eastAsia="Times New Roman" w:hAnsi="Times New Roman" w:cs="Times New Roman"/>
        </w:rPr>
      </w:pPr>
    </w:p>
    <w:p w14:paraId="7D4DB267" w14:textId="77777777" w:rsidR="00231036" w:rsidRDefault="00231036"/>
    <w:sectPr w:rsidR="002310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34" w:author="Chiara Situmorang" w:date="2022-11-22T13:23:00Z" w:initials="CS">
    <w:p w14:paraId="380F959D" w14:textId="77777777" w:rsidR="0032087E" w:rsidRDefault="0032087E" w:rsidP="00407C37">
      <w:r>
        <w:rPr>
          <w:rStyle w:val="CommentReference"/>
        </w:rPr>
        <w:annotationRef/>
      </w:r>
      <w:r>
        <w:rPr>
          <w:sz w:val="20"/>
          <w:szCs w:val="20"/>
        </w:rPr>
        <w:t>Fill this in and this is good to go!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0F959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74BC3" w16cex:dateUtc="2022-11-22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0F959D" w16cid:durableId="27274BC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iara Situmorang">
    <w15:presenceInfo w15:providerId="Windows Live" w15:userId="2a17bce7ec47fb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29B"/>
    <w:rsid w:val="00185506"/>
    <w:rsid w:val="00231036"/>
    <w:rsid w:val="0032087E"/>
    <w:rsid w:val="004B4812"/>
    <w:rsid w:val="00503274"/>
    <w:rsid w:val="0062459E"/>
    <w:rsid w:val="007977D3"/>
    <w:rsid w:val="008F729B"/>
    <w:rsid w:val="0097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8C0F76"/>
  <w15:chartTrackingRefBased/>
  <w15:docId w15:val="{4B714EEB-AE12-704B-AB0B-A56583AC6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729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7977D3"/>
  </w:style>
  <w:style w:type="character" w:styleId="CommentReference">
    <w:name w:val="annotation reference"/>
    <w:basedOn w:val="DefaultParagraphFont"/>
    <w:uiPriority w:val="99"/>
    <w:semiHidden/>
    <w:unhideWhenUsed/>
    <w:rsid w:val="003208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208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208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208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208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Chiara Situmorang</cp:lastModifiedBy>
  <cp:revision>6</cp:revision>
  <dcterms:created xsi:type="dcterms:W3CDTF">2022-10-06T08:05:00Z</dcterms:created>
  <dcterms:modified xsi:type="dcterms:W3CDTF">2022-11-22T06:23:00Z</dcterms:modified>
</cp:coreProperties>
</file>