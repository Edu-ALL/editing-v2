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F2DCF" w14:textId="264D4A85" w:rsidR="00C72706" w:rsidRDefault="00C72706" w:rsidP="00C72706">
      <w:pPr>
        <w:spacing w:before="75" w:after="280" w:line="240" w:lineRule="auto"/>
        <w:outlineLvl w:val="2"/>
        <w:rPr>
          <w:rFonts w:ascii="Arial" w:eastAsia="Times New Roman" w:hAnsi="Arial" w:cs="Arial"/>
          <w:b/>
          <w:bCs/>
          <w:color w:val="000000"/>
          <w:sz w:val="22"/>
        </w:rPr>
      </w:pPr>
      <w:r>
        <w:rPr>
          <w:rFonts w:ascii="Arial" w:eastAsia="Times New Roman" w:hAnsi="Arial" w:cs="Arial"/>
          <w:b/>
          <w:bCs/>
          <w:color w:val="000000"/>
          <w:sz w:val="22"/>
        </w:rPr>
        <w:t>Essay 4</w:t>
      </w:r>
    </w:p>
    <w:p w14:paraId="6430D046" w14:textId="2305B0DF" w:rsidR="00C72706" w:rsidRPr="00C72706" w:rsidRDefault="00C72706" w:rsidP="00C72706">
      <w:pPr>
        <w:spacing w:before="75" w:after="280" w:line="240" w:lineRule="auto"/>
        <w:outlineLvl w:val="2"/>
        <w:rPr>
          <w:rFonts w:ascii="Times New Roman" w:eastAsia="Times New Roman" w:hAnsi="Times New Roman" w:cs="Times New Roman"/>
          <w:b/>
          <w:bCs/>
          <w:sz w:val="27"/>
          <w:szCs w:val="27"/>
        </w:rPr>
      </w:pPr>
      <w:r w:rsidRPr="00C72706">
        <w:rPr>
          <w:rFonts w:ascii="Arial" w:eastAsia="Times New Roman" w:hAnsi="Arial" w:cs="Arial"/>
          <w:b/>
          <w:bCs/>
          <w:color w:val="000000"/>
          <w:sz w:val="22"/>
        </w:rPr>
        <w:t>Think about an academic subject that inspires you. Describe how you have furthered this interest inside and/or outside of the classroom.</w:t>
      </w:r>
    </w:p>
    <w:p w14:paraId="3FB2F4FB" w14:textId="77777777" w:rsidR="00C72706" w:rsidRPr="00C72706" w:rsidRDefault="00C72706" w:rsidP="00C72706">
      <w:pPr>
        <w:spacing w:line="240" w:lineRule="auto"/>
        <w:rPr>
          <w:rFonts w:ascii="Times New Roman" w:eastAsia="Times New Roman" w:hAnsi="Times New Roman" w:cs="Times New Roman"/>
          <w:szCs w:val="24"/>
        </w:rPr>
      </w:pPr>
      <w:r w:rsidRPr="00C72706">
        <w:rPr>
          <w:rFonts w:ascii="Arial" w:eastAsia="Times New Roman" w:hAnsi="Arial" w:cs="Arial"/>
          <w:color w:val="000000"/>
          <w:sz w:val="22"/>
          <w:u w:val="single"/>
        </w:rPr>
        <w:t>DRAFT 1:</w:t>
      </w:r>
    </w:p>
    <w:p w14:paraId="3BB4C503" w14:textId="77777777" w:rsidR="00536C21" w:rsidRDefault="00C72706" w:rsidP="00C72706">
      <w:pPr>
        <w:spacing w:line="240" w:lineRule="auto"/>
        <w:rPr>
          <w:ins w:id="0" w:author="Microsoft Office User" w:date="2022-11-28T20:23:00Z"/>
          <w:rFonts w:ascii="Arial" w:eastAsia="Times New Roman" w:hAnsi="Arial" w:cs="Arial"/>
          <w:color w:val="000000"/>
          <w:sz w:val="22"/>
        </w:rPr>
      </w:pPr>
      <w:r w:rsidRPr="00C72706">
        <w:rPr>
          <w:rFonts w:ascii="Arial" w:eastAsia="Times New Roman" w:hAnsi="Arial" w:cs="Arial"/>
          <w:color w:val="000000"/>
          <w:sz w:val="22"/>
        </w:rPr>
        <w:t xml:space="preserve">Who </w:t>
      </w:r>
      <w:del w:id="1" w:author="Microsoft Office User" w:date="2022-11-28T20:22:00Z">
        <w:r w:rsidRPr="00C72706" w:rsidDel="00536C21">
          <w:rPr>
            <w:rFonts w:ascii="Arial" w:eastAsia="Times New Roman" w:hAnsi="Arial" w:cs="Arial"/>
            <w:color w:val="000000"/>
            <w:sz w:val="22"/>
          </w:rPr>
          <w:delText xml:space="preserve">knows </w:delText>
        </w:r>
      </w:del>
      <w:ins w:id="2" w:author="Microsoft Office User" w:date="2022-11-28T20:22:00Z">
        <w:r w:rsidR="00536C21">
          <w:rPr>
            <w:rFonts w:ascii="Arial" w:eastAsia="Times New Roman" w:hAnsi="Arial" w:cs="Arial"/>
            <w:color w:val="000000"/>
            <w:sz w:val="22"/>
          </w:rPr>
          <w:t>knew</w:t>
        </w:r>
        <w:r w:rsidR="00536C21" w:rsidRPr="00C72706">
          <w:rPr>
            <w:rFonts w:ascii="Arial" w:eastAsia="Times New Roman" w:hAnsi="Arial" w:cs="Arial"/>
            <w:color w:val="000000"/>
            <w:sz w:val="22"/>
          </w:rPr>
          <w:t xml:space="preserve"> </w:t>
        </w:r>
      </w:ins>
      <w:r w:rsidRPr="00C72706">
        <w:rPr>
          <w:rFonts w:ascii="Arial" w:eastAsia="Times New Roman" w:hAnsi="Arial" w:cs="Arial"/>
          <w:color w:val="000000"/>
          <w:sz w:val="22"/>
        </w:rPr>
        <w:t xml:space="preserve">that randomly playing with a calculator </w:t>
      </w:r>
      <w:del w:id="3" w:author="Microsoft Office User" w:date="2022-11-28T20:22:00Z">
        <w:r w:rsidRPr="00C72706" w:rsidDel="00536C21">
          <w:rPr>
            <w:rFonts w:ascii="Arial" w:eastAsia="Times New Roman" w:hAnsi="Arial" w:cs="Arial"/>
            <w:color w:val="000000"/>
            <w:sz w:val="22"/>
          </w:rPr>
          <w:delText xml:space="preserve">can </w:delText>
        </w:r>
      </w:del>
      <w:ins w:id="4" w:author="Microsoft Office User" w:date="2022-11-28T20:22:00Z">
        <w:r w:rsidR="00536C21">
          <w:rPr>
            <w:rFonts w:ascii="Arial" w:eastAsia="Times New Roman" w:hAnsi="Arial" w:cs="Arial"/>
            <w:color w:val="000000"/>
            <w:sz w:val="22"/>
          </w:rPr>
          <w:t>would</w:t>
        </w:r>
        <w:r w:rsidR="00536C21" w:rsidRPr="00C72706">
          <w:rPr>
            <w:rFonts w:ascii="Arial" w:eastAsia="Times New Roman" w:hAnsi="Arial" w:cs="Arial"/>
            <w:color w:val="000000"/>
            <w:sz w:val="22"/>
          </w:rPr>
          <w:t xml:space="preserve"> </w:t>
        </w:r>
      </w:ins>
      <w:r w:rsidRPr="00C72706">
        <w:rPr>
          <w:rFonts w:ascii="Arial" w:eastAsia="Times New Roman" w:hAnsi="Arial" w:cs="Arial"/>
          <w:color w:val="000000"/>
          <w:sz w:val="22"/>
        </w:rPr>
        <w:t>greatly impact my life</w:t>
      </w:r>
      <w:ins w:id="5" w:author="Microsoft Office User" w:date="2022-11-28T20:22:00Z">
        <w:r w:rsidR="00536C21">
          <w:rPr>
            <w:rFonts w:ascii="Arial" w:eastAsia="Times New Roman" w:hAnsi="Arial" w:cs="Arial"/>
            <w:color w:val="000000"/>
            <w:sz w:val="22"/>
          </w:rPr>
          <w:t>?</w:t>
        </w:r>
      </w:ins>
      <w:del w:id="6" w:author="Microsoft Office User" w:date="2022-11-28T20:22:00Z">
        <w:r w:rsidRPr="00C72706" w:rsidDel="00536C21">
          <w:rPr>
            <w:rFonts w:ascii="Arial" w:eastAsia="Times New Roman" w:hAnsi="Arial" w:cs="Arial"/>
            <w:color w:val="000000"/>
            <w:sz w:val="22"/>
          </w:rPr>
          <w:delText>.</w:delText>
        </w:r>
      </w:del>
      <w:r w:rsidRPr="00C72706">
        <w:rPr>
          <w:rFonts w:ascii="Arial" w:eastAsia="Times New Roman" w:hAnsi="Arial" w:cs="Arial"/>
          <w:color w:val="000000"/>
          <w:sz w:val="22"/>
        </w:rPr>
        <w:t xml:space="preserve"> </w:t>
      </w:r>
    </w:p>
    <w:p w14:paraId="3842956E" w14:textId="77777777" w:rsidR="00536C21" w:rsidRDefault="00536C21" w:rsidP="00C72706">
      <w:pPr>
        <w:spacing w:line="240" w:lineRule="auto"/>
        <w:rPr>
          <w:ins w:id="7" w:author="Microsoft Office User" w:date="2022-11-28T20:23:00Z"/>
          <w:rFonts w:ascii="Arial" w:eastAsia="Times New Roman" w:hAnsi="Arial" w:cs="Arial"/>
          <w:color w:val="000000"/>
          <w:sz w:val="22"/>
        </w:rPr>
      </w:pPr>
    </w:p>
    <w:p w14:paraId="4F6D1C12" w14:textId="2E1D3851" w:rsidR="00C72706" w:rsidRPr="00C72706" w:rsidRDefault="00536C21" w:rsidP="00C72706">
      <w:pPr>
        <w:spacing w:line="240" w:lineRule="auto"/>
        <w:rPr>
          <w:rFonts w:ascii="Times New Roman" w:eastAsia="Times New Roman" w:hAnsi="Times New Roman" w:cs="Times New Roman"/>
          <w:szCs w:val="24"/>
        </w:rPr>
      </w:pPr>
      <w:ins w:id="8" w:author="Microsoft Office User" w:date="2022-11-28T20:23:00Z">
        <w:r>
          <w:rPr>
            <w:rFonts w:ascii="Arial" w:eastAsia="Times New Roman" w:hAnsi="Arial" w:cs="Arial"/>
            <w:color w:val="000000"/>
            <w:sz w:val="22"/>
          </w:rPr>
          <w:t xml:space="preserve">It all started with a perplexing </w:t>
        </w:r>
      </w:ins>
      <w:del w:id="9" w:author="Microsoft Office User" w:date="2022-11-28T20:23:00Z">
        <w:r w:rsidR="00C72706" w:rsidRPr="00C72706" w:rsidDel="00536C21">
          <w:rPr>
            <w:rFonts w:ascii="Arial" w:eastAsia="Times New Roman" w:hAnsi="Arial" w:cs="Arial"/>
            <w:color w:val="000000"/>
            <w:sz w:val="22"/>
          </w:rPr>
          <w:delText xml:space="preserve">One </w:delText>
        </w:r>
      </w:del>
      <w:r w:rsidR="00C72706" w:rsidRPr="00C72706">
        <w:rPr>
          <w:rFonts w:ascii="Arial" w:eastAsia="Times New Roman" w:hAnsi="Arial" w:cs="Arial"/>
          <w:color w:val="000000"/>
          <w:sz w:val="22"/>
        </w:rPr>
        <w:t>problem in my primary school math club’s entrance test</w:t>
      </w:r>
      <w:del w:id="10" w:author="Microsoft Office User" w:date="2022-11-28T20:23:00Z">
        <w:r w:rsidR="00C72706" w:rsidRPr="00C72706" w:rsidDel="00536C21">
          <w:rPr>
            <w:rFonts w:ascii="Arial" w:eastAsia="Times New Roman" w:hAnsi="Arial" w:cs="Arial"/>
            <w:color w:val="000000"/>
            <w:sz w:val="22"/>
          </w:rPr>
          <w:delText xml:space="preserve"> perplexed me</w:delText>
        </w:r>
      </w:del>
      <w:r w:rsidR="00C72706" w:rsidRPr="00C72706">
        <w:rPr>
          <w:rFonts w:ascii="Arial" w:eastAsia="Times New Roman" w:hAnsi="Arial" w:cs="Arial"/>
          <w:color w:val="000000"/>
          <w:sz w:val="22"/>
        </w:rPr>
        <w:t xml:space="preserve">. </w:t>
      </w:r>
      <w:del w:id="11" w:author="Microsoft Office User" w:date="2022-11-28T20:23:00Z">
        <w:r w:rsidR="00C72706" w:rsidRPr="00C72706" w:rsidDel="00536C21">
          <w:rPr>
            <w:rFonts w:ascii="Arial" w:eastAsia="Times New Roman" w:hAnsi="Arial" w:cs="Arial"/>
            <w:color w:val="000000"/>
            <w:sz w:val="22"/>
          </w:rPr>
          <w:delText xml:space="preserve">It </w:delText>
        </w:r>
      </w:del>
      <w:ins w:id="12" w:author="Microsoft Office User" w:date="2022-11-28T20:23:00Z">
        <w:r>
          <w:rPr>
            <w:rFonts w:ascii="Arial" w:eastAsia="Times New Roman" w:hAnsi="Arial" w:cs="Arial"/>
            <w:color w:val="000000"/>
            <w:sz w:val="22"/>
          </w:rPr>
          <w:t xml:space="preserve">What </w:t>
        </w:r>
      </w:ins>
      <w:del w:id="13" w:author="Microsoft Office User" w:date="2022-11-28T20:23:00Z">
        <w:r w:rsidR="00C72706" w:rsidRPr="00C72706" w:rsidDel="00536C21">
          <w:rPr>
            <w:rFonts w:ascii="Arial" w:eastAsia="Times New Roman" w:hAnsi="Arial" w:cs="Arial"/>
            <w:color w:val="000000"/>
            <w:sz w:val="22"/>
          </w:rPr>
          <w:delText xml:space="preserve">seems </w:delText>
        </w:r>
      </w:del>
      <w:ins w:id="14" w:author="Microsoft Office User" w:date="2022-11-28T20:23:00Z">
        <w:r>
          <w:rPr>
            <w:rFonts w:ascii="Arial" w:eastAsia="Times New Roman" w:hAnsi="Arial" w:cs="Arial"/>
            <w:color w:val="000000"/>
            <w:sz w:val="22"/>
          </w:rPr>
          <w:t>looked</w:t>
        </w:r>
        <w:r w:rsidRPr="00C72706">
          <w:rPr>
            <w:rFonts w:ascii="Arial" w:eastAsia="Times New Roman" w:hAnsi="Arial" w:cs="Arial"/>
            <w:color w:val="000000"/>
            <w:sz w:val="22"/>
          </w:rPr>
          <w:t xml:space="preserve"> </w:t>
        </w:r>
      </w:ins>
      <w:r w:rsidR="00C72706" w:rsidRPr="00C72706">
        <w:rPr>
          <w:rFonts w:ascii="Arial" w:eastAsia="Times New Roman" w:hAnsi="Arial" w:cs="Arial"/>
          <w:color w:val="000000"/>
          <w:sz w:val="22"/>
        </w:rPr>
        <w:t>like an easy addition problem</w:t>
      </w:r>
      <w:ins w:id="15" w:author="Microsoft Office User" w:date="2022-11-28T20:24:00Z">
        <w:r>
          <w:rPr>
            <w:rFonts w:ascii="Arial" w:eastAsia="Times New Roman" w:hAnsi="Arial" w:cs="Arial"/>
            <w:color w:val="000000"/>
            <w:sz w:val="22"/>
          </w:rPr>
          <w:t xml:space="preserve"> turned out a difficult feat:</w:t>
        </w:r>
      </w:ins>
      <w:del w:id="16" w:author="Microsoft Office User" w:date="2022-11-28T20:24:00Z">
        <w:r w:rsidR="00C72706" w:rsidRPr="00C72706" w:rsidDel="00536C21">
          <w:rPr>
            <w:rFonts w:ascii="Arial" w:eastAsia="Times New Roman" w:hAnsi="Arial" w:cs="Arial"/>
            <w:color w:val="000000"/>
            <w:sz w:val="22"/>
          </w:rPr>
          <w:delText>,</w:delText>
        </w:r>
      </w:del>
      <w:r w:rsidR="00C72706" w:rsidRPr="00C72706">
        <w:rPr>
          <w:rFonts w:ascii="Arial" w:eastAsia="Times New Roman" w:hAnsi="Arial" w:cs="Arial"/>
          <w:color w:val="000000"/>
          <w:sz w:val="22"/>
        </w:rPr>
        <w:t xml:space="preserve"> </w:t>
      </w:r>
      <w:ins w:id="17" w:author="Microsoft Office User" w:date="2022-11-28T20:24:00Z">
        <w:r>
          <w:rPr>
            <w:rFonts w:ascii="Arial" w:eastAsia="Times New Roman" w:hAnsi="Arial" w:cs="Arial"/>
            <w:color w:val="000000"/>
            <w:sz w:val="22"/>
          </w:rPr>
          <w:t xml:space="preserve">I had to </w:t>
        </w:r>
      </w:ins>
      <w:del w:id="18" w:author="Microsoft Office User" w:date="2022-11-28T20:24:00Z">
        <w:r w:rsidR="00C72706" w:rsidRPr="00C72706" w:rsidDel="00536C21">
          <w:rPr>
            <w:rFonts w:ascii="Arial" w:eastAsia="Times New Roman" w:hAnsi="Arial" w:cs="Arial"/>
            <w:color w:val="000000"/>
            <w:sz w:val="22"/>
          </w:rPr>
          <w:delText xml:space="preserve">but </w:delText>
        </w:r>
      </w:del>
      <w:r w:rsidR="00C72706" w:rsidRPr="00C72706">
        <w:rPr>
          <w:rFonts w:ascii="Arial" w:eastAsia="Times New Roman" w:hAnsi="Arial" w:cs="Arial"/>
          <w:color w:val="000000"/>
          <w:sz w:val="22"/>
        </w:rPr>
        <w:t>add</w:t>
      </w:r>
      <w:del w:id="19" w:author="Microsoft Office User" w:date="2022-11-28T20:24:00Z">
        <w:r w:rsidR="00C72706" w:rsidRPr="00C72706" w:rsidDel="00536C21">
          <w:rPr>
            <w:rFonts w:ascii="Arial" w:eastAsia="Times New Roman" w:hAnsi="Arial" w:cs="Arial"/>
            <w:color w:val="000000"/>
            <w:sz w:val="22"/>
          </w:rPr>
          <w:delText>ing</w:delText>
        </w:r>
      </w:del>
      <w:ins w:id="20" w:author="Microsoft Office User" w:date="2022-11-28T20:24:00Z">
        <w:r>
          <w:rPr>
            <w:rFonts w:ascii="Arial" w:eastAsia="Times New Roman" w:hAnsi="Arial" w:cs="Arial"/>
            <w:color w:val="000000"/>
            <w:sz w:val="22"/>
          </w:rPr>
          <w:t xml:space="preserve"> </w:t>
        </w:r>
      </w:ins>
      <w:del w:id="21" w:author="Microsoft Office User" w:date="2022-11-28T20:24:00Z">
        <w:r w:rsidR="00C72706" w:rsidRPr="00C72706" w:rsidDel="00536C21">
          <w:rPr>
            <w:rFonts w:ascii="Arial" w:eastAsia="Times New Roman" w:hAnsi="Arial" w:cs="Arial"/>
            <w:color w:val="000000"/>
            <w:sz w:val="22"/>
          </w:rPr>
          <w:delText xml:space="preserve"> </w:delText>
        </w:r>
      </w:del>
      <w:r w:rsidR="00C72706" w:rsidRPr="00C72706">
        <w:rPr>
          <w:rFonts w:ascii="Arial" w:eastAsia="Times New Roman" w:hAnsi="Arial" w:cs="Arial"/>
          <w:color w:val="000000"/>
          <w:sz w:val="22"/>
        </w:rPr>
        <w:t xml:space="preserve">all numbers from 1 </w:t>
      </w:r>
      <w:del w:id="22" w:author="Microsoft Office User" w:date="2022-11-28T20:25:00Z">
        <w:r w:rsidR="00C72706" w:rsidRPr="00C72706" w:rsidDel="00D36DA2">
          <w:rPr>
            <w:rFonts w:ascii="Arial" w:eastAsia="Times New Roman" w:hAnsi="Arial" w:cs="Arial"/>
            <w:color w:val="000000"/>
            <w:sz w:val="22"/>
          </w:rPr>
          <w:delText xml:space="preserve">up </w:delText>
        </w:r>
      </w:del>
      <w:r w:rsidR="00C72706" w:rsidRPr="00C72706">
        <w:rPr>
          <w:rFonts w:ascii="Arial" w:eastAsia="Times New Roman" w:hAnsi="Arial" w:cs="Arial"/>
          <w:color w:val="000000"/>
          <w:sz w:val="22"/>
        </w:rPr>
        <w:t>to 100</w:t>
      </w:r>
      <w:del w:id="23" w:author="Microsoft Office User" w:date="2022-11-28T20:24:00Z">
        <w:r w:rsidR="00C72706" w:rsidRPr="00C72706" w:rsidDel="00536C21">
          <w:rPr>
            <w:rFonts w:ascii="Arial" w:eastAsia="Times New Roman" w:hAnsi="Arial" w:cs="Arial"/>
            <w:color w:val="000000"/>
            <w:sz w:val="22"/>
          </w:rPr>
          <w:delText xml:space="preserve"> given a limited time was not easy at all</w:delText>
        </w:r>
      </w:del>
      <w:r w:rsidR="00C72706" w:rsidRPr="00C72706">
        <w:rPr>
          <w:rFonts w:ascii="Arial" w:eastAsia="Times New Roman" w:hAnsi="Arial" w:cs="Arial"/>
          <w:color w:val="000000"/>
          <w:sz w:val="22"/>
        </w:rPr>
        <w:t>. Luckily, I remember</w:t>
      </w:r>
      <w:ins w:id="24" w:author="Microsoft Office User" w:date="2022-11-28T20:24:00Z">
        <w:r>
          <w:rPr>
            <w:rFonts w:ascii="Arial" w:eastAsia="Times New Roman" w:hAnsi="Arial" w:cs="Arial"/>
            <w:color w:val="000000"/>
            <w:sz w:val="22"/>
          </w:rPr>
          <w:t>ed</w:t>
        </w:r>
      </w:ins>
      <w:r w:rsidR="00C72706" w:rsidRPr="00C72706">
        <w:rPr>
          <w:rFonts w:ascii="Arial" w:eastAsia="Times New Roman" w:hAnsi="Arial" w:cs="Arial"/>
          <w:color w:val="000000"/>
          <w:sz w:val="22"/>
        </w:rPr>
        <w:t xml:space="preserve"> the number that popped up after randomly adding all 1-100 when I was bored</w:t>
      </w:r>
      <w:ins w:id="25" w:author="Microsoft Office User" w:date="2022-11-28T20:24:00Z">
        <w:r w:rsidR="00D36DA2">
          <w:rPr>
            <w:rFonts w:ascii="Arial" w:eastAsia="Times New Roman" w:hAnsi="Arial" w:cs="Arial"/>
            <w:color w:val="000000"/>
            <w:sz w:val="22"/>
          </w:rPr>
          <w:t>:</w:t>
        </w:r>
      </w:ins>
      <w:del w:id="26" w:author="Microsoft Office User" w:date="2022-11-28T20:24:00Z">
        <w:r w:rsidR="00C72706" w:rsidRPr="00C72706" w:rsidDel="00D36DA2">
          <w:rPr>
            <w:rFonts w:ascii="Arial" w:eastAsia="Times New Roman" w:hAnsi="Arial" w:cs="Arial"/>
            <w:color w:val="000000"/>
            <w:sz w:val="22"/>
          </w:rPr>
          <w:delText>,</w:delText>
        </w:r>
      </w:del>
      <w:r w:rsidR="00C72706" w:rsidRPr="00C72706">
        <w:rPr>
          <w:rFonts w:ascii="Arial" w:eastAsia="Times New Roman" w:hAnsi="Arial" w:cs="Arial"/>
          <w:color w:val="000000"/>
          <w:sz w:val="22"/>
        </w:rPr>
        <w:t xml:space="preserve"> 5050</w:t>
      </w:r>
      <w:ins w:id="27" w:author="Microsoft Office User" w:date="2022-11-28T20:24:00Z">
        <w:r w:rsidR="00D36DA2">
          <w:rPr>
            <w:rFonts w:ascii="Arial" w:eastAsia="Times New Roman" w:hAnsi="Arial" w:cs="Arial"/>
            <w:color w:val="000000"/>
            <w:sz w:val="22"/>
          </w:rPr>
          <w:t>!</w:t>
        </w:r>
      </w:ins>
      <w:del w:id="28" w:author="Microsoft Office User" w:date="2022-11-28T20:24:00Z">
        <w:r w:rsidR="00C72706" w:rsidRPr="00C72706" w:rsidDel="00D36DA2">
          <w:rPr>
            <w:rFonts w:ascii="Arial" w:eastAsia="Times New Roman" w:hAnsi="Arial" w:cs="Arial"/>
            <w:color w:val="000000"/>
            <w:sz w:val="22"/>
          </w:rPr>
          <w:delText>.</w:delText>
        </w:r>
      </w:del>
      <w:r w:rsidR="00C72706" w:rsidRPr="00C72706">
        <w:rPr>
          <w:rFonts w:ascii="Arial" w:eastAsia="Times New Roman" w:hAnsi="Arial" w:cs="Arial"/>
          <w:color w:val="000000"/>
          <w:sz w:val="22"/>
        </w:rPr>
        <w:t xml:space="preserve"> Being accepted to this highl</w:t>
      </w:r>
      <w:ins w:id="29" w:author="Microsoft Office User" w:date="2022-11-28T20:25:00Z">
        <w:r w:rsidR="00183432">
          <w:rPr>
            <w:rFonts w:ascii="Arial" w:eastAsia="Times New Roman" w:hAnsi="Arial" w:cs="Arial"/>
            <w:color w:val="000000"/>
            <w:sz w:val="22"/>
          </w:rPr>
          <w:t>y</w:t>
        </w:r>
      </w:ins>
      <w:del w:id="30" w:author="Microsoft Office User" w:date="2022-11-28T20:25:00Z">
        <w:r w:rsidR="00C72706" w:rsidRPr="00C72706" w:rsidDel="00183432">
          <w:rPr>
            <w:rFonts w:ascii="Arial" w:eastAsia="Times New Roman" w:hAnsi="Arial" w:cs="Arial"/>
            <w:color w:val="000000"/>
            <w:sz w:val="22"/>
          </w:rPr>
          <w:delText>ight</w:delText>
        </w:r>
      </w:del>
      <w:r w:rsidR="00C72706" w:rsidRPr="00C72706">
        <w:rPr>
          <w:rFonts w:ascii="Arial" w:eastAsia="Times New Roman" w:hAnsi="Arial" w:cs="Arial"/>
          <w:color w:val="000000"/>
          <w:sz w:val="22"/>
        </w:rPr>
        <w:t xml:space="preserve"> selective math club </w:t>
      </w:r>
      <w:ins w:id="31" w:author="Microsoft Office User" w:date="2022-11-28T20:25:00Z">
        <w:r w:rsidR="00D36DA2">
          <w:rPr>
            <w:rFonts w:ascii="Arial" w:eastAsia="Times New Roman" w:hAnsi="Arial" w:cs="Arial"/>
            <w:color w:val="000000"/>
            <w:sz w:val="22"/>
          </w:rPr>
          <w:t xml:space="preserve">marked </w:t>
        </w:r>
      </w:ins>
      <w:del w:id="32" w:author="Microsoft Office User" w:date="2022-11-28T20:25:00Z">
        <w:r w:rsidR="00C72706" w:rsidRPr="00C72706" w:rsidDel="00D36DA2">
          <w:rPr>
            <w:rFonts w:ascii="Arial" w:eastAsia="Times New Roman" w:hAnsi="Arial" w:cs="Arial"/>
            <w:color w:val="000000"/>
            <w:sz w:val="22"/>
          </w:rPr>
          <w:delText>wa</w:delText>
        </w:r>
      </w:del>
      <w:del w:id="33" w:author="Microsoft Office User" w:date="2022-11-28T20:24:00Z">
        <w:r w:rsidR="00C72706" w:rsidRPr="00C72706" w:rsidDel="00D36DA2">
          <w:rPr>
            <w:rFonts w:ascii="Arial" w:eastAsia="Times New Roman" w:hAnsi="Arial" w:cs="Arial"/>
            <w:color w:val="000000"/>
            <w:sz w:val="22"/>
          </w:rPr>
          <w:delText xml:space="preserve">s just </w:delText>
        </w:r>
      </w:del>
      <w:r w:rsidR="00C72706" w:rsidRPr="00C72706">
        <w:rPr>
          <w:rFonts w:ascii="Arial" w:eastAsia="Times New Roman" w:hAnsi="Arial" w:cs="Arial"/>
          <w:color w:val="000000"/>
          <w:sz w:val="22"/>
        </w:rPr>
        <w:t>the beginning of my math journey. </w:t>
      </w:r>
    </w:p>
    <w:p w14:paraId="27DAC50B" w14:textId="77777777" w:rsidR="00C72706" w:rsidRPr="00C72706" w:rsidRDefault="00C72706" w:rsidP="00C72706">
      <w:pPr>
        <w:spacing w:line="240" w:lineRule="auto"/>
        <w:rPr>
          <w:rFonts w:ascii="Times New Roman" w:eastAsia="Times New Roman" w:hAnsi="Times New Roman" w:cs="Times New Roman"/>
          <w:szCs w:val="24"/>
        </w:rPr>
      </w:pPr>
    </w:p>
    <w:p w14:paraId="3CDADCB8" w14:textId="77777777" w:rsidR="007713D0" w:rsidRDefault="00C72706" w:rsidP="00C72706">
      <w:pPr>
        <w:spacing w:line="240" w:lineRule="auto"/>
        <w:rPr>
          <w:ins w:id="34" w:author="Microsoft Office User" w:date="2022-11-28T20:27:00Z"/>
          <w:rFonts w:ascii="Arial" w:eastAsia="Times New Roman" w:hAnsi="Arial" w:cs="Arial"/>
          <w:color w:val="000000"/>
          <w:sz w:val="22"/>
        </w:rPr>
      </w:pPr>
      <w:r w:rsidRPr="00C72706">
        <w:rPr>
          <w:rFonts w:ascii="Arial" w:eastAsia="Times New Roman" w:hAnsi="Arial" w:cs="Arial"/>
          <w:color w:val="000000"/>
          <w:sz w:val="22"/>
        </w:rPr>
        <w:t xml:space="preserve">Through this club, I realized that being good at math was more than just calculating accurately. Logical reasoning and efficiency </w:t>
      </w:r>
      <w:del w:id="35" w:author="Microsoft Office User" w:date="2022-11-28T20:25:00Z">
        <w:r w:rsidRPr="00C72706" w:rsidDel="00183432">
          <w:rPr>
            <w:rFonts w:ascii="Arial" w:eastAsia="Times New Roman" w:hAnsi="Arial" w:cs="Arial"/>
            <w:color w:val="000000"/>
            <w:sz w:val="22"/>
          </w:rPr>
          <w:delText xml:space="preserve">is </w:delText>
        </w:r>
      </w:del>
      <w:ins w:id="36" w:author="Microsoft Office User" w:date="2022-11-28T20:25:00Z">
        <w:r w:rsidR="00183432">
          <w:rPr>
            <w:rFonts w:ascii="Arial" w:eastAsia="Times New Roman" w:hAnsi="Arial" w:cs="Arial"/>
            <w:color w:val="000000"/>
            <w:sz w:val="22"/>
          </w:rPr>
          <w:t>are</w:t>
        </w:r>
        <w:r w:rsidR="00183432" w:rsidRPr="00C72706">
          <w:rPr>
            <w:rFonts w:ascii="Arial" w:eastAsia="Times New Roman" w:hAnsi="Arial" w:cs="Arial"/>
            <w:color w:val="000000"/>
            <w:sz w:val="22"/>
          </w:rPr>
          <w:t xml:space="preserve"> </w:t>
        </w:r>
      </w:ins>
      <w:r w:rsidRPr="00C72706">
        <w:rPr>
          <w:rFonts w:ascii="Arial" w:eastAsia="Times New Roman" w:hAnsi="Arial" w:cs="Arial"/>
          <w:color w:val="000000"/>
          <w:sz w:val="22"/>
        </w:rPr>
        <w:t xml:space="preserve">also crucial. </w:t>
      </w:r>
      <w:del w:id="37" w:author="Microsoft Office User" w:date="2022-11-28T20:26:00Z">
        <w:r w:rsidRPr="00C72706" w:rsidDel="00183432">
          <w:rPr>
            <w:rFonts w:ascii="Arial" w:eastAsia="Times New Roman" w:hAnsi="Arial" w:cs="Arial"/>
            <w:color w:val="000000"/>
            <w:sz w:val="22"/>
          </w:rPr>
          <w:delText>In hopes to</w:delText>
        </w:r>
      </w:del>
      <w:ins w:id="38" w:author="Microsoft Office User" w:date="2022-11-28T20:26:00Z">
        <w:r w:rsidR="00183432">
          <w:rPr>
            <w:rFonts w:ascii="Arial" w:eastAsia="Times New Roman" w:hAnsi="Arial" w:cs="Arial"/>
            <w:color w:val="000000"/>
            <w:sz w:val="22"/>
          </w:rPr>
          <w:t>Hoping to</w:t>
        </w:r>
      </w:ins>
      <w:r w:rsidRPr="00C72706">
        <w:rPr>
          <w:rFonts w:ascii="Arial" w:eastAsia="Times New Roman" w:hAnsi="Arial" w:cs="Arial"/>
          <w:color w:val="000000"/>
          <w:sz w:val="22"/>
        </w:rPr>
        <w:t xml:space="preserve"> </w:t>
      </w:r>
      <w:del w:id="39" w:author="Microsoft Office User" w:date="2022-11-28T20:26:00Z">
        <w:r w:rsidRPr="00C72706" w:rsidDel="00183432">
          <w:rPr>
            <w:rFonts w:ascii="Arial" w:eastAsia="Times New Roman" w:hAnsi="Arial" w:cs="Arial"/>
            <w:color w:val="000000"/>
            <w:sz w:val="22"/>
          </w:rPr>
          <w:delText>do well in</w:delText>
        </w:r>
      </w:del>
      <w:ins w:id="40" w:author="Microsoft Office User" w:date="2022-11-28T20:26:00Z">
        <w:r w:rsidR="00183432">
          <w:rPr>
            <w:rFonts w:ascii="Arial" w:eastAsia="Times New Roman" w:hAnsi="Arial" w:cs="Arial"/>
            <w:color w:val="000000"/>
            <w:sz w:val="22"/>
          </w:rPr>
          <w:t>master</w:t>
        </w:r>
      </w:ins>
      <w:r w:rsidRPr="00C72706">
        <w:rPr>
          <w:rFonts w:ascii="Arial" w:eastAsia="Times New Roman" w:hAnsi="Arial" w:cs="Arial"/>
          <w:color w:val="000000"/>
          <w:sz w:val="22"/>
        </w:rPr>
        <w:t xml:space="preserve"> all aspects of math, I decided to take extra math lessons </w:t>
      </w:r>
      <w:del w:id="41" w:author="Microsoft Office User" w:date="2022-11-28T20:27:00Z">
        <w:r w:rsidRPr="00C72706" w:rsidDel="00AB1465">
          <w:rPr>
            <w:rFonts w:ascii="Arial" w:eastAsia="Times New Roman" w:hAnsi="Arial" w:cs="Arial"/>
            <w:color w:val="000000"/>
            <w:sz w:val="22"/>
          </w:rPr>
          <w:delText xml:space="preserve">that </w:delText>
        </w:r>
      </w:del>
      <w:ins w:id="42" w:author="Microsoft Office User" w:date="2022-11-28T20:27:00Z">
        <w:r w:rsidR="00AB1465">
          <w:rPr>
            <w:rFonts w:ascii="Arial" w:eastAsia="Times New Roman" w:hAnsi="Arial" w:cs="Arial"/>
            <w:color w:val="000000"/>
            <w:sz w:val="22"/>
          </w:rPr>
          <w:t>to</w:t>
        </w:r>
        <w:r w:rsidR="00AB1465" w:rsidRPr="00C72706">
          <w:rPr>
            <w:rFonts w:ascii="Arial" w:eastAsia="Times New Roman" w:hAnsi="Arial" w:cs="Arial"/>
            <w:color w:val="000000"/>
            <w:sz w:val="22"/>
          </w:rPr>
          <w:t xml:space="preserve"> </w:t>
        </w:r>
      </w:ins>
      <w:r w:rsidRPr="00C72706">
        <w:rPr>
          <w:rFonts w:ascii="Arial" w:eastAsia="Times New Roman" w:hAnsi="Arial" w:cs="Arial"/>
          <w:color w:val="000000"/>
          <w:sz w:val="22"/>
        </w:rPr>
        <w:t xml:space="preserve">train my </w:t>
      </w:r>
      <w:del w:id="43" w:author="Microsoft Office User" w:date="2022-11-28T20:27:00Z">
        <w:r w:rsidRPr="00C72706" w:rsidDel="00AB1465">
          <w:rPr>
            <w:rFonts w:ascii="Arial" w:eastAsia="Times New Roman" w:hAnsi="Arial" w:cs="Arial"/>
            <w:color w:val="000000"/>
            <w:sz w:val="22"/>
          </w:rPr>
          <w:delText xml:space="preserve">logical </w:delText>
        </w:r>
      </w:del>
      <w:ins w:id="44" w:author="Microsoft Office User" w:date="2022-11-28T20:27:00Z">
        <w:r w:rsidR="00AB1465">
          <w:rPr>
            <w:rFonts w:ascii="Arial" w:eastAsia="Times New Roman" w:hAnsi="Arial" w:cs="Arial"/>
            <w:color w:val="000000"/>
            <w:sz w:val="22"/>
          </w:rPr>
          <w:t>deductive</w:t>
        </w:r>
        <w:r w:rsidR="00AB1465" w:rsidRPr="00C72706">
          <w:rPr>
            <w:rFonts w:ascii="Arial" w:eastAsia="Times New Roman" w:hAnsi="Arial" w:cs="Arial"/>
            <w:color w:val="000000"/>
            <w:sz w:val="22"/>
          </w:rPr>
          <w:t xml:space="preserve"> </w:t>
        </w:r>
      </w:ins>
      <w:r w:rsidRPr="00C72706">
        <w:rPr>
          <w:rFonts w:ascii="Arial" w:eastAsia="Times New Roman" w:hAnsi="Arial" w:cs="Arial"/>
          <w:color w:val="000000"/>
          <w:sz w:val="22"/>
        </w:rPr>
        <w:t>reasoning</w:t>
      </w:r>
      <w:ins w:id="45" w:author="Microsoft Office User" w:date="2022-11-28T20:27:00Z">
        <w:r w:rsidR="00AB1465">
          <w:rPr>
            <w:rFonts w:ascii="Arial" w:eastAsia="Times New Roman" w:hAnsi="Arial" w:cs="Arial"/>
            <w:color w:val="000000"/>
            <w:sz w:val="22"/>
          </w:rPr>
          <w:t xml:space="preserve"> skill</w:t>
        </w:r>
      </w:ins>
      <w:r w:rsidRPr="00C72706">
        <w:rPr>
          <w:rFonts w:ascii="Arial" w:eastAsia="Times New Roman" w:hAnsi="Arial" w:cs="Arial"/>
          <w:color w:val="000000"/>
          <w:sz w:val="22"/>
        </w:rPr>
        <w:t xml:space="preserve">. The more challenging the problem, the more passionate I became. </w:t>
      </w:r>
    </w:p>
    <w:p w14:paraId="7AE16F11" w14:textId="77777777" w:rsidR="007713D0" w:rsidRDefault="007713D0" w:rsidP="00C72706">
      <w:pPr>
        <w:spacing w:line="240" w:lineRule="auto"/>
        <w:rPr>
          <w:ins w:id="46" w:author="Microsoft Office User" w:date="2022-11-28T20:27:00Z"/>
          <w:rFonts w:ascii="Arial" w:eastAsia="Times New Roman" w:hAnsi="Arial" w:cs="Arial"/>
          <w:color w:val="000000"/>
          <w:sz w:val="22"/>
        </w:rPr>
      </w:pPr>
    </w:p>
    <w:p w14:paraId="0EC5FD0F" w14:textId="2EB05021" w:rsidR="00C72706" w:rsidRPr="00C72706" w:rsidRDefault="00C72706" w:rsidP="00C72706">
      <w:pPr>
        <w:spacing w:line="240" w:lineRule="auto"/>
        <w:rPr>
          <w:rFonts w:ascii="Times New Roman" w:eastAsia="Times New Roman" w:hAnsi="Times New Roman" w:cs="Times New Roman"/>
          <w:szCs w:val="24"/>
        </w:rPr>
      </w:pPr>
      <w:r w:rsidRPr="00C72706">
        <w:rPr>
          <w:rFonts w:ascii="Arial" w:eastAsia="Times New Roman" w:hAnsi="Arial" w:cs="Arial"/>
          <w:color w:val="000000"/>
          <w:sz w:val="22"/>
        </w:rPr>
        <w:t xml:space="preserve">I started </w:t>
      </w:r>
      <w:ins w:id="47" w:author="Microsoft Office User" w:date="2022-11-28T20:27:00Z">
        <w:r w:rsidR="007713D0">
          <w:rPr>
            <w:rFonts w:ascii="Arial" w:eastAsia="Times New Roman" w:hAnsi="Arial" w:cs="Arial"/>
            <w:color w:val="000000"/>
            <w:sz w:val="22"/>
          </w:rPr>
          <w:t xml:space="preserve">training and </w:t>
        </w:r>
      </w:ins>
      <w:r w:rsidRPr="00C72706">
        <w:rPr>
          <w:rFonts w:ascii="Arial" w:eastAsia="Times New Roman" w:hAnsi="Arial" w:cs="Arial"/>
          <w:color w:val="000000"/>
          <w:sz w:val="22"/>
        </w:rPr>
        <w:t>joining math competitions</w:t>
      </w:r>
      <w:del w:id="48" w:author="Microsoft Office User" w:date="2022-11-28T20:27:00Z">
        <w:r w:rsidRPr="00C72706" w:rsidDel="007713D0">
          <w:rPr>
            <w:rFonts w:ascii="Arial" w:eastAsia="Times New Roman" w:hAnsi="Arial" w:cs="Arial"/>
            <w:color w:val="000000"/>
            <w:sz w:val="22"/>
          </w:rPr>
          <w:delText xml:space="preserve"> and trained for it</w:delText>
        </w:r>
      </w:del>
      <w:r w:rsidRPr="00C72706">
        <w:rPr>
          <w:rFonts w:ascii="Arial" w:eastAsia="Times New Roman" w:hAnsi="Arial" w:cs="Arial"/>
          <w:color w:val="000000"/>
          <w:sz w:val="22"/>
        </w:rPr>
        <w:t xml:space="preserve">. After multiple participation awards, I finally </w:t>
      </w:r>
      <w:del w:id="49" w:author="Microsoft Office User" w:date="2022-11-28T20:28:00Z">
        <w:r w:rsidRPr="00C72706" w:rsidDel="007713D0">
          <w:rPr>
            <w:rFonts w:ascii="Arial" w:eastAsia="Times New Roman" w:hAnsi="Arial" w:cs="Arial"/>
            <w:color w:val="000000"/>
            <w:sz w:val="22"/>
          </w:rPr>
          <w:delText xml:space="preserve">did it. I </w:delText>
        </w:r>
      </w:del>
      <w:r w:rsidRPr="00C72706">
        <w:rPr>
          <w:rFonts w:ascii="Arial" w:eastAsia="Times New Roman" w:hAnsi="Arial" w:cs="Arial"/>
          <w:color w:val="000000"/>
          <w:sz w:val="22"/>
        </w:rPr>
        <w:t xml:space="preserve">won a bronze medal in the 2015 American Mathematics Olympiad. Solving logical problems </w:t>
      </w:r>
      <w:del w:id="50" w:author="Microsoft Office User" w:date="2022-11-28T20:28:00Z">
        <w:r w:rsidRPr="00C72706" w:rsidDel="007713D0">
          <w:rPr>
            <w:rFonts w:ascii="Arial" w:eastAsia="Times New Roman" w:hAnsi="Arial" w:cs="Arial"/>
            <w:color w:val="000000"/>
            <w:sz w:val="22"/>
          </w:rPr>
          <w:delText xml:space="preserve">became </w:delText>
        </w:r>
      </w:del>
      <w:ins w:id="51" w:author="Microsoft Office User" w:date="2022-11-28T20:28:00Z">
        <w:r w:rsidR="007713D0">
          <w:rPr>
            <w:rFonts w:ascii="Arial" w:eastAsia="Times New Roman" w:hAnsi="Arial" w:cs="Arial"/>
            <w:color w:val="000000"/>
            <w:sz w:val="22"/>
          </w:rPr>
          <w:t>was now</w:t>
        </w:r>
        <w:r w:rsidR="007713D0" w:rsidRPr="00C72706">
          <w:rPr>
            <w:rFonts w:ascii="Arial" w:eastAsia="Times New Roman" w:hAnsi="Arial" w:cs="Arial"/>
            <w:color w:val="000000"/>
            <w:sz w:val="22"/>
          </w:rPr>
          <w:t xml:space="preserve"> </w:t>
        </w:r>
      </w:ins>
      <w:r w:rsidRPr="00C72706">
        <w:rPr>
          <w:rFonts w:ascii="Arial" w:eastAsia="Times New Roman" w:hAnsi="Arial" w:cs="Arial"/>
          <w:color w:val="000000"/>
          <w:sz w:val="22"/>
        </w:rPr>
        <w:t xml:space="preserve">a hobby. Day and night, I would </w:t>
      </w:r>
      <w:del w:id="52" w:author="Microsoft Office User" w:date="2022-11-28T20:28:00Z">
        <w:r w:rsidRPr="00C72706" w:rsidDel="001A49F6">
          <w:rPr>
            <w:rFonts w:ascii="Arial" w:eastAsia="Times New Roman" w:hAnsi="Arial" w:cs="Arial"/>
            <w:color w:val="000000"/>
            <w:sz w:val="22"/>
          </w:rPr>
          <w:delText>work on problems on</w:delText>
        </w:r>
      </w:del>
      <w:ins w:id="53" w:author="Microsoft Office User" w:date="2022-11-28T20:28:00Z">
        <w:r w:rsidR="001A49F6">
          <w:rPr>
            <w:rFonts w:ascii="Arial" w:eastAsia="Times New Roman" w:hAnsi="Arial" w:cs="Arial"/>
            <w:color w:val="000000"/>
            <w:sz w:val="22"/>
          </w:rPr>
          <w:t>solve questions from</w:t>
        </w:r>
      </w:ins>
      <w:r w:rsidRPr="00C72706">
        <w:rPr>
          <w:rFonts w:ascii="Arial" w:eastAsia="Times New Roman" w:hAnsi="Arial" w:cs="Arial"/>
          <w:color w:val="000000"/>
          <w:sz w:val="22"/>
        </w:rPr>
        <w:t xml:space="preserve"> the Math Olympiad </w:t>
      </w:r>
      <w:del w:id="54" w:author="Microsoft Office User" w:date="2022-11-28T20:29:00Z">
        <w:r w:rsidRPr="00C72706" w:rsidDel="001A49F6">
          <w:rPr>
            <w:rFonts w:ascii="Arial" w:eastAsia="Times New Roman" w:hAnsi="Arial" w:cs="Arial"/>
            <w:color w:val="000000"/>
            <w:sz w:val="22"/>
          </w:rPr>
          <w:delText xml:space="preserve">Contest </w:delText>
        </w:r>
      </w:del>
      <w:r w:rsidRPr="00C72706">
        <w:rPr>
          <w:rFonts w:ascii="Arial" w:eastAsia="Times New Roman" w:hAnsi="Arial" w:cs="Arial"/>
          <w:color w:val="000000"/>
          <w:sz w:val="22"/>
        </w:rPr>
        <w:t xml:space="preserve">Problems book that I bought </w:t>
      </w:r>
      <w:del w:id="55" w:author="Microsoft Office User" w:date="2022-11-28T20:37:00Z">
        <w:r w:rsidRPr="00C72706" w:rsidDel="00170BC1">
          <w:rPr>
            <w:rFonts w:ascii="Arial" w:eastAsia="Times New Roman" w:hAnsi="Arial" w:cs="Arial"/>
            <w:color w:val="000000"/>
            <w:sz w:val="22"/>
          </w:rPr>
          <w:delText xml:space="preserve">in </w:delText>
        </w:r>
      </w:del>
      <w:ins w:id="56" w:author="Microsoft Office User" w:date="2022-11-28T20:37:00Z">
        <w:r w:rsidR="00170BC1">
          <w:rPr>
            <w:rFonts w:ascii="Arial" w:eastAsia="Times New Roman" w:hAnsi="Arial" w:cs="Arial"/>
            <w:color w:val="000000"/>
            <w:sz w:val="22"/>
          </w:rPr>
          <w:t>from</w:t>
        </w:r>
        <w:r w:rsidR="00170BC1" w:rsidRPr="00C72706">
          <w:rPr>
            <w:rFonts w:ascii="Arial" w:eastAsia="Times New Roman" w:hAnsi="Arial" w:cs="Arial"/>
            <w:color w:val="000000"/>
            <w:sz w:val="22"/>
          </w:rPr>
          <w:t xml:space="preserve"> </w:t>
        </w:r>
      </w:ins>
      <w:r w:rsidRPr="00C72706">
        <w:rPr>
          <w:rFonts w:ascii="Arial" w:eastAsia="Times New Roman" w:hAnsi="Arial" w:cs="Arial"/>
          <w:color w:val="000000"/>
          <w:sz w:val="22"/>
        </w:rPr>
        <w:t xml:space="preserve">a local bookstore. At school, I </w:t>
      </w:r>
      <w:del w:id="57" w:author="Microsoft Office User" w:date="2022-11-28T20:29:00Z">
        <w:r w:rsidRPr="00C72706" w:rsidDel="001A49F6">
          <w:rPr>
            <w:rFonts w:ascii="Arial" w:eastAsia="Times New Roman" w:hAnsi="Arial" w:cs="Arial"/>
            <w:color w:val="000000"/>
            <w:sz w:val="22"/>
          </w:rPr>
          <w:delText xml:space="preserve">would </w:delText>
        </w:r>
      </w:del>
      <w:r w:rsidRPr="00C72706">
        <w:rPr>
          <w:rFonts w:ascii="Arial" w:eastAsia="Times New Roman" w:hAnsi="Arial" w:cs="Arial"/>
          <w:color w:val="000000"/>
          <w:sz w:val="22"/>
        </w:rPr>
        <w:t>explore</w:t>
      </w:r>
      <w:ins w:id="58" w:author="Microsoft Office User" w:date="2022-11-28T20:29:00Z">
        <w:r w:rsidR="001A49F6">
          <w:rPr>
            <w:rFonts w:ascii="Arial" w:eastAsia="Times New Roman" w:hAnsi="Arial" w:cs="Arial"/>
            <w:color w:val="000000"/>
            <w:sz w:val="22"/>
          </w:rPr>
          <w:t>d</w:t>
        </w:r>
      </w:ins>
      <w:r w:rsidRPr="00C72706">
        <w:rPr>
          <w:rFonts w:ascii="Arial" w:eastAsia="Times New Roman" w:hAnsi="Arial" w:cs="Arial"/>
          <w:color w:val="000000"/>
          <w:sz w:val="22"/>
        </w:rPr>
        <w:t xml:space="preserve"> different </w:t>
      </w:r>
      <w:del w:id="59" w:author="Microsoft Office User" w:date="2022-11-28T20:37:00Z">
        <w:r w:rsidRPr="00C72706" w:rsidDel="00170BC1">
          <w:rPr>
            <w:rFonts w:ascii="Arial" w:eastAsia="Times New Roman" w:hAnsi="Arial" w:cs="Arial"/>
            <w:color w:val="000000"/>
            <w:sz w:val="22"/>
          </w:rPr>
          <w:delText xml:space="preserve">methods </w:delText>
        </w:r>
      </w:del>
      <w:ins w:id="60" w:author="Microsoft Office User" w:date="2022-11-28T20:37:00Z">
        <w:r w:rsidR="00170BC1">
          <w:rPr>
            <w:rFonts w:ascii="Arial" w:eastAsia="Times New Roman" w:hAnsi="Arial" w:cs="Arial"/>
            <w:color w:val="000000"/>
            <w:sz w:val="22"/>
          </w:rPr>
          <w:t>formulas</w:t>
        </w:r>
        <w:r w:rsidR="00170BC1" w:rsidRPr="00C72706">
          <w:rPr>
            <w:rFonts w:ascii="Arial" w:eastAsia="Times New Roman" w:hAnsi="Arial" w:cs="Arial"/>
            <w:color w:val="000000"/>
            <w:sz w:val="22"/>
          </w:rPr>
          <w:t xml:space="preserve"> </w:t>
        </w:r>
      </w:ins>
      <w:r w:rsidRPr="00C72706">
        <w:rPr>
          <w:rFonts w:ascii="Arial" w:eastAsia="Times New Roman" w:hAnsi="Arial" w:cs="Arial"/>
          <w:color w:val="000000"/>
          <w:sz w:val="22"/>
        </w:rPr>
        <w:t xml:space="preserve">than what </w:t>
      </w:r>
      <w:del w:id="61" w:author="Microsoft Office User" w:date="2022-11-28T20:29:00Z">
        <w:r w:rsidRPr="00C72706" w:rsidDel="001A49F6">
          <w:rPr>
            <w:rFonts w:ascii="Arial" w:eastAsia="Times New Roman" w:hAnsi="Arial" w:cs="Arial"/>
            <w:color w:val="000000"/>
            <w:sz w:val="22"/>
          </w:rPr>
          <w:delText>my teacher taught me, to solve a problem</w:delText>
        </w:r>
      </w:del>
      <w:ins w:id="62" w:author="Microsoft Office User" w:date="2022-11-28T20:29:00Z">
        <w:r w:rsidR="001A49F6">
          <w:rPr>
            <w:rFonts w:ascii="Arial" w:eastAsia="Times New Roman" w:hAnsi="Arial" w:cs="Arial"/>
            <w:color w:val="000000"/>
            <w:sz w:val="22"/>
          </w:rPr>
          <w:t>was taught in my classroom</w:t>
        </w:r>
      </w:ins>
      <w:r w:rsidRPr="00C72706">
        <w:rPr>
          <w:rFonts w:ascii="Arial" w:eastAsia="Times New Roman" w:hAnsi="Arial" w:cs="Arial"/>
          <w:color w:val="000000"/>
          <w:sz w:val="22"/>
        </w:rPr>
        <w:t>. As I grew older, I discovered th</w:t>
      </w:r>
      <w:ins w:id="63" w:author="Microsoft Office User" w:date="2022-11-28T20:30:00Z">
        <w:r w:rsidR="000F01BE">
          <w:rPr>
            <w:rFonts w:ascii="Arial" w:eastAsia="Times New Roman" w:hAnsi="Arial" w:cs="Arial"/>
            <w:color w:val="000000"/>
            <w:sz w:val="22"/>
          </w:rPr>
          <w:t>at math</w:t>
        </w:r>
      </w:ins>
      <w:del w:id="64" w:author="Microsoft Office User" w:date="2022-11-28T20:30:00Z">
        <w:r w:rsidRPr="00C72706" w:rsidDel="000F01BE">
          <w:rPr>
            <w:rFonts w:ascii="Arial" w:eastAsia="Times New Roman" w:hAnsi="Arial" w:cs="Arial"/>
            <w:color w:val="000000"/>
            <w:sz w:val="22"/>
          </w:rPr>
          <w:delText>e</w:delText>
        </w:r>
      </w:del>
      <w:r w:rsidRPr="00C72706">
        <w:rPr>
          <w:rFonts w:ascii="Arial" w:eastAsia="Times New Roman" w:hAnsi="Arial" w:cs="Arial"/>
          <w:color w:val="000000"/>
          <w:sz w:val="22"/>
        </w:rPr>
        <w:t xml:space="preserve"> </w:t>
      </w:r>
      <w:del w:id="65" w:author="Microsoft Office User" w:date="2022-11-28T20:30:00Z">
        <w:r w:rsidRPr="00C72706" w:rsidDel="000F01BE">
          <w:rPr>
            <w:rFonts w:ascii="Arial" w:eastAsia="Times New Roman" w:hAnsi="Arial" w:cs="Arial"/>
            <w:color w:val="000000"/>
            <w:sz w:val="22"/>
          </w:rPr>
          <w:delText xml:space="preserve">applications </w:delText>
        </w:r>
      </w:del>
      <w:ins w:id="66" w:author="Microsoft Office User" w:date="2022-11-28T20:30:00Z">
        <w:r w:rsidR="000F01BE">
          <w:rPr>
            <w:rFonts w:ascii="Arial" w:eastAsia="Times New Roman" w:hAnsi="Arial" w:cs="Arial"/>
            <w:color w:val="000000"/>
            <w:sz w:val="22"/>
          </w:rPr>
          <w:t>could be applied in variety of fields:</w:t>
        </w:r>
        <w:r w:rsidR="000F01BE" w:rsidRPr="00C72706">
          <w:rPr>
            <w:rFonts w:ascii="Arial" w:eastAsia="Times New Roman" w:hAnsi="Arial" w:cs="Arial"/>
            <w:color w:val="000000"/>
            <w:sz w:val="22"/>
          </w:rPr>
          <w:t xml:space="preserve"> </w:t>
        </w:r>
      </w:ins>
      <w:del w:id="67" w:author="Microsoft Office User" w:date="2022-11-28T20:30:00Z">
        <w:r w:rsidRPr="00C72706" w:rsidDel="000F01BE">
          <w:rPr>
            <w:rFonts w:ascii="Arial" w:eastAsia="Times New Roman" w:hAnsi="Arial" w:cs="Arial"/>
            <w:color w:val="000000"/>
            <w:sz w:val="22"/>
          </w:rPr>
          <w:delText xml:space="preserve">of math in real life such as </w:delText>
        </w:r>
      </w:del>
      <w:r w:rsidRPr="00C72706">
        <w:rPr>
          <w:rFonts w:ascii="Arial" w:eastAsia="Times New Roman" w:hAnsi="Arial" w:cs="Arial"/>
          <w:color w:val="000000"/>
          <w:sz w:val="22"/>
        </w:rPr>
        <w:t xml:space="preserve">finance, engineering, and computer science. </w:t>
      </w:r>
      <w:del w:id="68" w:author="Microsoft Office User" w:date="2022-11-28T20:30:00Z">
        <w:r w:rsidRPr="00C72706" w:rsidDel="000F01BE">
          <w:rPr>
            <w:rFonts w:ascii="Arial" w:eastAsia="Times New Roman" w:hAnsi="Arial" w:cs="Arial"/>
            <w:color w:val="000000"/>
            <w:sz w:val="22"/>
          </w:rPr>
          <w:delText>Out of these</w:delText>
        </w:r>
      </w:del>
      <w:ins w:id="69" w:author="Microsoft Office User" w:date="2022-11-28T20:30:00Z">
        <w:r w:rsidR="000F01BE">
          <w:rPr>
            <w:rFonts w:ascii="Arial" w:eastAsia="Times New Roman" w:hAnsi="Arial" w:cs="Arial"/>
            <w:color w:val="000000"/>
            <w:sz w:val="22"/>
          </w:rPr>
          <w:t>Among the</w:t>
        </w:r>
      </w:ins>
      <w:r w:rsidRPr="00C72706">
        <w:rPr>
          <w:rFonts w:ascii="Arial" w:eastAsia="Times New Roman" w:hAnsi="Arial" w:cs="Arial"/>
          <w:color w:val="000000"/>
          <w:sz w:val="22"/>
        </w:rPr>
        <w:t xml:space="preserve"> three, computer science </w:t>
      </w:r>
      <w:ins w:id="70" w:author="Microsoft Office User" w:date="2022-11-28T20:38:00Z">
        <w:r w:rsidR="00170BC1">
          <w:rPr>
            <w:rFonts w:ascii="Arial" w:eastAsia="Times New Roman" w:hAnsi="Arial" w:cs="Arial"/>
            <w:color w:val="000000"/>
            <w:sz w:val="22"/>
          </w:rPr>
          <w:t xml:space="preserve">instantly </w:t>
        </w:r>
      </w:ins>
      <w:del w:id="71" w:author="Microsoft Office User" w:date="2022-11-28T20:31:00Z">
        <w:r w:rsidRPr="00C72706" w:rsidDel="000F01BE">
          <w:rPr>
            <w:rFonts w:ascii="Arial" w:eastAsia="Times New Roman" w:hAnsi="Arial" w:cs="Arial"/>
            <w:color w:val="000000"/>
            <w:sz w:val="22"/>
          </w:rPr>
          <w:delText xml:space="preserve">stood out </w:delText>
        </w:r>
      </w:del>
      <w:del w:id="72" w:author="Microsoft Office User" w:date="2022-11-28T20:30:00Z">
        <w:r w:rsidRPr="00C72706" w:rsidDel="000F01BE">
          <w:rPr>
            <w:rFonts w:ascii="Arial" w:eastAsia="Times New Roman" w:hAnsi="Arial" w:cs="Arial"/>
            <w:color w:val="000000"/>
            <w:sz w:val="22"/>
          </w:rPr>
          <w:delText>to me</w:delText>
        </w:r>
      </w:del>
      <w:ins w:id="73" w:author="Microsoft Office User" w:date="2022-11-28T20:31:00Z">
        <w:r w:rsidR="000F01BE">
          <w:rPr>
            <w:rFonts w:ascii="Arial" w:eastAsia="Times New Roman" w:hAnsi="Arial" w:cs="Arial"/>
            <w:color w:val="000000"/>
            <w:sz w:val="22"/>
          </w:rPr>
          <w:t>captivated me</w:t>
        </w:r>
      </w:ins>
      <w:r w:rsidRPr="00C72706">
        <w:rPr>
          <w:rFonts w:ascii="Arial" w:eastAsia="Times New Roman" w:hAnsi="Arial" w:cs="Arial"/>
          <w:color w:val="000000"/>
          <w:sz w:val="22"/>
        </w:rPr>
        <w:t>. </w:t>
      </w:r>
    </w:p>
    <w:p w14:paraId="5C89D58E" w14:textId="77777777" w:rsidR="00C72706" w:rsidRPr="00C72706" w:rsidRDefault="00C72706" w:rsidP="00C72706">
      <w:pPr>
        <w:spacing w:line="240" w:lineRule="auto"/>
        <w:rPr>
          <w:rFonts w:ascii="Times New Roman" w:eastAsia="Times New Roman" w:hAnsi="Times New Roman" w:cs="Times New Roman"/>
          <w:szCs w:val="24"/>
        </w:rPr>
      </w:pPr>
    </w:p>
    <w:p w14:paraId="3CFEDC47" w14:textId="77777777" w:rsidR="00170BC1" w:rsidRDefault="00C72706" w:rsidP="00C72706">
      <w:pPr>
        <w:spacing w:line="240" w:lineRule="auto"/>
        <w:rPr>
          <w:ins w:id="74" w:author="Microsoft Office User" w:date="2022-11-28T20:38:00Z"/>
          <w:rFonts w:ascii="Arial" w:eastAsia="Times New Roman" w:hAnsi="Arial" w:cs="Arial"/>
          <w:color w:val="000000"/>
          <w:sz w:val="22"/>
        </w:rPr>
      </w:pPr>
      <w:r w:rsidRPr="00C72706">
        <w:rPr>
          <w:rFonts w:ascii="Arial" w:eastAsia="Times New Roman" w:hAnsi="Arial" w:cs="Arial"/>
          <w:color w:val="000000"/>
          <w:sz w:val="22"/>
        </w:rPr>
        <w:t xml:space="preserve">The baffling algorithms found in this field quenches my thirst for logical challenges. Coding started to excite me. </w:t>
      </w:r>
      <w:del w:id="75" w:author="Microsoft Office User" w:date="2022-11-28T20:31:00Z">
        <w:r w:rsidRPr="00C72706" w:rsidDel="00291C90">
          <w:rPr>
            <w:rFonts w:ascii="Arial" w:eastAsia="Times New Roman" w:hAnsi="Arial" w:cs="Arial"/>
            <w:color w:val="000000"/>
            <w:sz w:val="22"/>
          </w:rPr>
          <w:delText>Before I knew it, I was always trying</w:delText>
        </w:r>
      </w:del>
      <w:ins w:id="76" w:author="Microsoft Office User" w:date="2022-11-28T20:31:00Z">
        <w:r w:rsidR="00291C90">
          <w:rPr>
            <w:rFonts w:ascii="Arial" w:eastAsia="Times New Roman" w:hAnsi="Arial" w:cs="Arial"/>
            <w:color w:val="000000"/>
            <w:sz w:val="22"/>
          </w:rPr>
          <w:t>In addition</w:t>
        </w:r>
      </w:ins>
      <w:r w:rsidRPr="00C72706">
        <w:rPr>
          <w:rFonts w:ascii="Arial" w:eastAsia="Times New Roman" w:hAnsi="Arial" w:cs="Arial"/>
          <w:color w:val="000000"/>
          <w:sz w:val="22"/>
        </w:rPr>
        <w:t xml:space="preserve"> to simplify</w:t>
      </w:r>
      <w:ins w:id="77" w:author="Microsoft Office User" w:date="2022-11-28T20:32:00Z">
        <w:r w:rsidR="00291C90">
          <w:rPr>
            <w:rFonts w:ascii="Arial" w:eastAsia="Times New Roman" w:hAnsi="Arial" w:cs="Arial"/>
            <w:color w:val="000000"/>
            <w:sz w:val="22"/>
          </w:rPr>
          <w:t>ing</w:t>
        </w:r>
      </w:ins>
      <w:r w:rsidRPr="00C72706">
        <w:rPr>
          <w:rFonts w:ascii="Arial" w:eastAsia="Times New Roman" w:hAnsi="Arial" w:cs="Arial"/>
          <w:color w:val="000000"/>
          <w:sz w:val="22"/>
        </w:rPr>
        <w:t xml:space="preserve"> the algorithm in a code </w:t>
      </w:r>
      <w:del w:id="78" w:author="Microsoft Office User" w:date="2022-11-28T20:32:00Z">
        <w:r w:rsidRPr="00C72706" w:rsidDel="005E7A1C">
          <w:rPr>
            <w:rFonts w:ascii="Arial" w:eastAsia="Times New Roman" w:hAnsi="Arial" w:cs="Arial"/>
            <w:color w:val="000000"/>
            <w:sz w:val="22"/>
          </w:rPr>
          <w:delText>that my computer</w:delText>
        </w:r>
      </w:del>
      <w:ins w:id="79" w:author="Microsoft Office User" w:date="2022-11-28T20:32:00Z">
        <w:r w:rsidR="005E7A1C">
          <w:rPr>
            <w:rFonts w:ascii="Arial" w:eastAsia="Times New Roman" w:hAnsi="Arial" w:cs="Arial"/>
            <w:color w:val="000000"/>
            <w:sz w:val="22"/>
          </w:rPr>
          <w:t>taught by my computer</w:t>
        </w:r>
      </w:ins>
      <w:r w:rsidRPr="00C72706">
        <w:rPr>
          <w:rFonts w:ascii="Arial" w:eastAsia="Times New Roman" w:hAnsi="Arial" w:cs="Arial"/>
          <w:color w:val="000000"/>
          <w:sz w:val="22"/>
        </w:rPr>
        <w:t xml:space="preserve"> science teacher</w:t>
      </w:r>
      <w:ins w:id="80" w:author="Microsoft Office User" w:date="2022-11-28T20:32:00Z">
        <w:r w:rsidR="005E7A1C">
          <w:rPr>
            <w:rFonts w:ascii="Arial" w:eastAsia="Times New Roman" w:hAnsi="Arial" w:cs="Arial"/>
            <w:color w:val="000000"/>
            <w:sz w:val="22"/>
          </w:rPr>
          <w:t xml:space="preserve">, </w:t>
        </w:r>
      </w:ins>
      <w:del w:id="81" w:author="Microsoft Office User" w:date="2022-11-28T20:32:00Z">
        <w:r w:rsidRPr="00C72706" w:rsidDel="005E7A1C">
          <w:rPr>
            <w:rFonts w:ascii="Arial" w:eastAsia="Times New Roman" w:hAnsi="Arial" w:cs="Arial"/>
            <w:color w:val="000000"/>
            <w:sz w:val="22"/>
          </w:rPr>
          <w:delText xml:space="preserve"> taught me. </w:delText>
        </w:r>
      </w:del>
      <w:r w:rsidRPr="00C72706">
        <w:rPr>
          <w:rFonts w:ascii="Arial" w:eastAsia="Times New Roman" w:hAnsi="Arial" w:cs="Arial"/>
          <w:color w:val="000000"/>
          <w:sz w:val="22"/>
        </w:rPr>
        <w:t xml:space="preserve">I started exploring coding </w:t>
      </w:r>
      <w:del w:id="82" w:author="Microsoft Office User" w:date="2022-11-28T20:32:00Z">
        <w:r w:rsidRPr="00C72706" w:rsidDel="005E7A1C">
          <w:rPr>
            <w:rFonts w:ascii="Arial" w:eastAsia="Times New Roman" w:hAnsi="Arial" w:cs="Arial"/>
            <w:color w:val="000000"/>
            <w:sz w:val="22"/>
          </w:rPr>
          <w:delText>on my own outside of the classroom</w:delText>
        </w:r>
      </w:del>
      <w:ins w:id="83" w:author="Microsoft Office User" w:date="2022-11-28T20:32:00Z">
        <w:r w:rsidR="005E7A1C">
          <w:rPr>
            <w:rFonts w:ascii="Arial" w:eastAsia="Times New Roman" w:hAnsi="Arial" w:cs="Arial"/>
            <w:color w:val="000000"/>
            <w:sz w:val="22"/>
          </w:rPr>
          <w:t>in my free time</w:t>
        </w:r>
      </w:ins>
      <w:r w:rsidRPr="00C72706">
        <w:rPr>
          <w:rFonts w:ascii="Arial" w:eastAsia="Times New Roman" w:hAnsi="Arial" w:cs="Arial"/>
          <w:color w:val="000000"/>
          <w:sz w:val="22"/>
        </w:rPr>
        <w:t xml:space="preserve">. </w:t>
      </w:r>
      <w:ins w:id="84" w:author="Microsoft Office User" w:date="2022-11-28T20:34:00Z">
        <w:r w:rsidR="00180F3D">
          <w:rPr>
            <w:rFonts w:ascii="Arial" w:eastAsia="Times New Roman" w:hAnsi="Arial" w:cs="Arial"/>
            <w:color w:val="000000"/>
            <w:sz w:val="22"/>
          </w:rPr>
          <w:t>My interest culminated in the successful d</w:t>
        </w:r>
      </w:ins>
      <w:del w:id="85" w:author="Microsoft Office User" w:date="2022-11-28T20:34:00Z">
        <w:r w:rsidRPr="00C72706" w:rsidDel="00180F3D">
          <w:rPr>
            <w:rFonts w:ascii="Arial" w:eastAsia="Times New Roman" w:hAnsi="Arial" w:cs="Arial"/>
            <w:color w:val="000000"/>
            <w:sz w:val="22"/>
          </w:rPr>
          <w:delText>D</w:delText>
        </w:r>
      </w:del>
      <w:r w:rsidRPr="00C72706">
        <w:rPr>
          <w:rFonts w:ascii="Arial" w:eastAsia="Times New Roman" w:hAnsi="Arial" w:cs="Arial"/>
          <w:color w:val="000000"/>
          <w:sz w:val="22"/>
        </w:rPr>
        <w:t>evelop</w:t>
      </w:r>
      <w:ins w:id="86" w:author="Microsoft Office User" w:date="2022-11-28T20:34:00Z">
        <w:r w:rsidR="00180F3D">
          <w:rPr>
            <w:rFonts w:ascii="Arial" w:eastAsia="Times New Roman" w:hAnsi="Arial" w:cs="Arial"/>
            <w:color w:val="000000"/>
            <w:sz w:val="22"/>
          </w:rPr>
          <w:t>ment of</w:t>
        </w:r>
      </w:ins>
      <w:del w:id="87" w:author="Microsoft Office User" w:date="2022-11-28T20:34:00Z">
        <w:r w:rsidRPr="00C72706" w:rsidDel="00180F3D">
          <w:rPr>
            <w:rFonts w:ascii="Arial" w:eastAsia="Times New Roman" w:hAnsi="Arial" w:cs="Arial"/>
            <w:color w:val="000000"/>
            <w:sz w:val="22"/>
          </w:rPr>
          <w:delText>ing</w:delText>
        </w:r>
      </w:del>
      <w:r w:rsidRPr="00C72706">
        <w:rPr>
          <w:rFonts w:ascii="Arial" w:eastAsia="Times New Roman" w:hAnsi="Arial" w:cs="Arial"/>
          <w:color w:val="000000"/>
          <w:sz w:val="22"/>
        </w:rPr>
        <w:t xml:space="preserve"> my first ever website that allow</w:t>
      </w:r>
      <w:ins w:id="88" w:author="Microsoft Office User" w:date="2022-11-28T20:34:00Z">
        <w:r w:rsidR="00050836">
          <w:rPr>
            <w:rFonts w:ascii="Arial" w:eastAsia="Times New Roman" w:hAnsi="Arial" w:cs="Arial"/>
            <w:color w:val="000000"/>
            <w:sz w:val="22"/>
          </w:rPr>
          <w:t>ed</w:t>
        </w:r>
      </w:ins>
      <w:del w:id="89" w:author="Microsoft Office User" w:date="2022-11-28T20:34:00Z">
        <w:r w:rsidRPr="00C72706" w:rsidDel="00050836">
          <w:rPr>
            <w:rFonts w:ascii="Arial" w:eastAsia="Times New Roman" w:hAnsi="Arial" w:cs="Arial"/>
            <w:color w:val="000000"/>
            <w:sz w:val="22"/>
          </w:rPr>
          <w:delText>s</w:delText>
        </w:r>
      </w:del>
      <w:r w:rsidRPr="00C72706">
        <w:rPr>
          <w:rFonts w:ascii="Arial" w:eastAsia="Times New Roman" w:hAnsi="Arial" w:cs="Arial"/>
          <w:color w:val="000000"/>
          <w:sz w:val="22"/>
        </w:rPr>
        <w:t xml:space="preserve"> users to calculate their BMI and giving them a list of recommended foods</w:t>
      </w:r>
      <w:del w:id="90" w:author="Microsoft Office User" w:date="2022-11-28T20:35:00Z">
        <w:r w:rsidRPr="00C72706" w:rsidDel="00050836">
          <w:rPr>
            <w:rFonts w:ascii="Arial" w:eastAsia="Times New Roman" w:hAnsi="Arial" w:cs="Arial"/>
            <w:color w:val="000000"/>
            <w:sz w:val="22"/>
          </w:rPr>
          <w:delText xml:space="preserve"> really immersed me into the coding world</w:delText>
        </w:r>
      </w:del>
      <w:r w:rsidRPr="00C72706">
        <w:rPr>
          <w:rFonts w:ascii="Arial" w:eastAsia="Times New Roman" w:hAnsi="Arial" w:cs="Arial"/>
          <w:color w:val="000000"/>
          <w:sz w:val="22"/>
        </w:rPr>
        <w:t>. I got to experience first hand what developers feel when they’re coding, starting from planning, designing, coding, up to debugging.</w:t>
      </w:r>
      <w:ins w:id="91" w:author="Microsoft Office User" w:date="2022-11-28T20:35:00Z">
        <w:r w:rsidR="00050836">
          <w:rPr>
            <w:rFonts w:ascii="Arial" w:eastAsia="Times New Roman" w:hAnsi="Arial" w:cs="Arial"/>
            <w:color w:val="000000"/>
            <w:sz w:val="22"/>
          </w:rPr>
          <w:t xml:space="preserve"> </w:t>
        </w:r>
      </w:ins>
      <w:r w:rsidRPr="00C72706">
        <w:rPr>
          <w:rFonts w:ascii="Arial" w:eastAsia="Times New Roman" w:hAnsi="Arial" w:cs="Arial"/>
          <w:color w:val="000000"/>
          <w:sz w:val="22"/>
        </w:rPr>
        <w:t xml:space="preserve"> Although it gets stressful, the satisfaction I felt when </w:t>
      </w:r>
      <w:del w:id="92" w:author="Microsoft Office User" w:date="2022-11-28T20:35:00Z">
        <w:r w:rsidRPr="00C72706" w:rsidDel="001E47F4">
          <w:rPr>
            <w:rFonts w:ascii="Arial" w:eastAsia="Times New Roman" w:hAnsi="Arial" w:cs="Arial"/>
            <w:color w:val="000000"/>
            <w:sz w:val="22"/>
          </w:rPr>
          <w:delText xml:space="preserve">the </w:delText>
        </w:r>
      </w:del>
      <w:ins w:id="93" w:author="Microsoft Office User" w:date="2022-11-28T20:35:00Z">
        <w:r w:rsidR="001E47F4">
          <w:rPr>
            <w:rFonts w:ascii="Arial" w:eastAsia="Times New Roman" w:hAnsi="Arial" w:cs="Arial"/>
            <w:color w:val="000000"/>
            <w:sz w:val="22"/>
          </w:rPr>
          <w:t>my</w:t>
        </w:r>
        <w:r w:rsidR="001E47F4" w:rsidRPr="00C72706">
          <w:rPr>
            <w:rFonts w:ascii="Arial" w:eastAsia="Times New Roman" w:hAnsi="Arial" w:cs="Arial"/>
            <w:color w:val="000000"/>
            <w:sz w:val="22"/>
          </w:rPr>
          <w:t xml:space="preserve"> </w:t>
        </w:r>
      </w:ins>
      <w:r w:rsidRPr="00C72706">
        <w:rPr>
          <w:rFonts w:ascii="Arial" w:eastAsia="Times New Roman" w:hAnsi="Arial" w:cs="Arial"/>
          <w:color w:val="000000"/>
          <w:sz w:val="22"/>
        </w:rPr>
        <w:t xml:space="preserve">code works is what kept me going. </w:t>
      </w:r>
    </w:p>
    <w:p w14:paraId="1F0D25AC" w14:textId="77777777" w:rsidR="00170BC1" w:rsidRDefault="00170BC1" w:rsidP="00C72706">
      <w:pPr>
        <w:spacing w:line="240" w:lineRule="auto"/>
        <w:rPr>
          <w:ins w:id="94" w:author="Microsoft Office User" w:date="2022-11-28T20:38:00Z"/>
          <w:rFonts w:ascii="Arial" w:eastAsia="Times New Roman" w:hAnsi="Arial" w:cs="Arial"/>
          <w:color w:val="000000"/>
          <w:sz w:val="22"/>
        </w:rPr>
      </w:pPr>
    </w:p>
    <w:p w14:paraId="2ED28FC3" w14:textId="185564EA" w:rsidR="00C72706" w:rsidRPr="00C72706" w:rsidRDefault="00C72706" w:rsidP="00C72706">
      <w:pPr>
        <w:spacing w:line="240" w:lineRule="auto"/>
        <w:rPr>
          <w:rFonts w:ascii="Times New Roman" w:eastAsia="Times New Roman" w:hAnsi="Times New Roman" w:cs="Times New Roman"/>
          <w:szCs w:val="24"/>
        </w:rPr>
      </w:pPr>
      <w:commentRangeStart w:id="95"/>
      <w:r w:rsidRPr="00C72706">
        <w:rPr>
          <w:rFonts w:ascii="Arial" w:eastAsia="Times New Roman" w:hAnsi="Arial" w:cs="Arial"/>
          <w:color w:val="000000"/>
          <w:sz w:val="22"/>
        </w:rPr>
        <w:t xml:space="preserve">Seeing my devotion for coding and taking into account the fact that I wanted to get more exposure to coding, Brian </w:t>
      </w:r>
      <w:proofErr w:type="spellStart"/>
      <w:r w:rsidRPr="00C72706">
        <w:rPr>
          <w:rFonts w:ascii="Arial" w:eastAsia="Times New Roman" w:hAnsi="Arial" w:cs="Arial"/>
          <w:color w:val="000000"/>
          <w:sz w:val="22"/>
        </w:rPr>
        <w:t>Sumali</w:t>
      </w:r>
      <w:proofErr w:type="spellEnd"/>
      <w:r w:rsidRPr="00C72706">
        <w:rPr>
          <w:rFonts w:ascii="Arial" w:eastAsia="Times New Roman" w:hAnsi="Arial" w:cs="Arial"/>
          <w:color w:val="000000"/>
          <w:sz w:val="22"/>
        </w:rPr>
        <w:t xml:space="preserve">, Garuda Hacks’ managing director, decided to put me in-charge of Komodo Hacks’ (the </w:t>
      </w:r>
      <w:proofErr w:type="spellStart"/>
      <w:r w:rsidRPr="00C72706">
        <w:rPr>
          <w:rFonts w:ascii="Arial" w:eastAsia="Times New Roman" w:hAnsi="Arial" w:cs="Arial"/>
          <w:color w:val="000000"/>
          <w:sz w:val="22"/>
        </w:rPr>
        <w:t>highschool</w:t>
      </w:r>
      <w:proofErr w:type="spellEnd"/>
      <w:r w:rsidRPr="00C72706">
        <w:rPr>
          <w:rFonts w:ascii="Arial" w:eastAsia="Times New Roman" w:hAnsi="Arial" w:cs="Arial"/>
          <w:color w:val="000000"/>
          <w:sz w:val="22"/>
        </w:rPr>
        <w:t xml:space="preserve"> version) web development team where I lead a group of 4 into developing Komodo Hacks’ website. </w:t>
      </w:r>
    </w:p>
    <w:p w14:paraId="5EE20A3F" w14:textId="77777777" w:rsidR="00C72706" w:rsidRPr="00C72706" w:rsidRDefault="00C72706" w:rsidP="00C72706">
      <w:pPr>
        <w:spacing w:line="240" w:lineRule="auto"/>
        <w:rPr>
          <w:rFonts w:ascii="Times New Roman" w:eastAsia="Times New Roman" w:hAnsi="Times New Roman" w:cs="Times New Roman"/>
          <w:szCs w:val="24"/>
        </w:rPr>
      </w:pPr>
    </w:p>
    <w:p w14:paraId="20B00DFF" w14:textId="77777777" w:rsidR="00C72706" w:rsidRPr="00C72706" w:rsidRDefault="00C72706" w:rsidP="00C72706">
      <w:pPr>
        <w:spacing w:line="240" w:lineRule="auto"/>
        <w:rPr>
          <w:rFonts w:ascii="Times New Roman" w:eastAsia="Times New Roman" w:hAnsi="Times New Roman" w:cs="Times New Roman"/>
          <w:szCs w:val="24"/>
        </w:rPr>
      </w:pPr>
      <w:r w:rsidRPr="00C72706">
        <w:rPr>
          <w:rFonts w:ascii="Arial" w:eastAsia="Times New Roman" w:hAnsi="Arial" w:cs="Arial"/>
          <w:color w:val="000000"/>
          <w:sz w:val="22"/>
        </w:rPr>
        <w:t>Exploring more fields related to math and coding, I discovered data science. Despite the fact that my high school experience didn’t expose me to the data science field much yet, I can’t wait to focus and pursue my interest further in the University of California’s data science program. </w:t>
      </w:r>
    </w:p>
    <w:commentRangeEnd w:id="95"/>
    <w:p w14:paraId="7946911D" w14:textId="77777777" w:rsidR="0053294B" w:rsidRDefault="00393AF2">
      <w:pPr>
        <w:rPr>
          <w:ins w:id="96" w:author="Microsoft Office User" w:date="2022-11-28T20:47:00Z"/>
        </w:rPr>
      </w:pPr>
      <w:r>
        <w:rPr>
          <w:rStyle w:val="CommentReference"/>
        </w:rPr>
        <w:commentReference w:id="95"/>
      </w:r>
    </w:p>
    <w:p w14:paraId="694ECDF9" w14:textId="77777777" w:rsidR="006913E1" w:rsidRDefault="006913E1">
      <w:pPr>
        <w:rPr>
          <w:color w:val="2F5496" w:themeColor="accent1" w:themeShade="BF"/>
        </w:rPr>
      </w:pPr>
    </w:p>
    <w:p w14:paraId="6B48EA5D" w14:textId="4666B578" w:rsidR="00014749" w:rsidRPr="006913E1" w:rsidRDefault="00014749">
      <w:pPr>
        <w:rPr>
          <w:color w:val="2F5496" w:themeColor="accent1" w:themeShade="BF"/>
        </w:rPr>
      </w:pPr>
      <w:r w:rsidRPr="006913E1">
        <w:rPr>
          <w:color w:val="2F5496" w:themeColor="accent1" w:themeShade="BF"/>
        </w:rPr>
        <w:t>Hi Rebekah,</w:t>
      </w:r>
    </w:p>
    <w:p w14:paraId="79050B77" w14:textId="76888653" w:rsidR="00DF1EB4" w:rsidRPr="006913E1" w:rsidRDefault="00DF1EB4">
      <w:pPr>
        <w:rPr>
          <w:color w:val="2F5496" w:themeColor="accent1" w:themeShade="BF"/>
        </w:rPr>
      </w:pPr>
      <w:r w:rsidRPr="006913E1">
        <w:rPr>
          <w:color w:val="2F5496" w:themeColor="accent1" w:themeShade="BF"/>
        </w:rPr>
        <w:t>First of all, good job on creating an interesting hook</w:t>
      </w:r>
      <w:r w:rsidR="003D7669" w:rsidRPr="006913E1">
        <w:rPr>
          <w:color w:val="2F5496" w:themeColor="accent1" w:themeShade="BF"/>
        </w:rPr>
        <w:t xml:space="preserve"> in your first draft!</w:t>
      </w:r>
      <w:r w:rsidR="000E01D5" w:rsidRPr="006913E1">
        <w:rPr>
          <w:color w:val="2F5496" w:themeColor="accent1" w:themeShade="BF"/>
        </w:rPr>
        <w:t xml:space="preserve"> </w:t>
      </w:r>
      <w:r w:rsidR="003D7669" w:rsidRPr="006913E1">
        <w:rPr>
          <w:color w:val="2F5496" w:themeColor="accent1" w:themeShade="BF"/>
        </w:rPr>
        <w:t>Since</w:t>
      </w:r>
      <w:r w:rsidRPr="006913E1">
        <w:rPr>
          <w:color w:val="2F5496" w:themeColor="accent1" w:themeShade="BF"/>
        </w:rPr>
        <w:t xml:space="preserve"> the hook would work better </w:t>
      </w:r>
      <w:r w:rsidR="003A7523">
        <w:rPr>
          <w:color w:val="2F5496" w:themeColor="accent1" w:themeShade="BF"/>
        </w:rPr>
        <w:t>on its own</w:t>
      </w:r>
      <w:bookmarkStart w:id="97" w:name="_GoBack"/>
      <w:bookmarkEnd w:id="97"/>
      <w:r w:rsidRPr="006913E1">
        <w:rPr>
          <w:color w:val="2F5496" w:themeColor="accent1" w:themeShade="BF"/>
        </w:rPr>
        <w:t xml:space="preserve">, </w:t>
      </w:r>
      <w:r w:rsidR="000E01D5" w:rsidRPr="006913E1">
        <w:rPr>
          <w:color w:val="2F5496" w:themeColor="accent1" w:themeShade="BF"/>
        </w:rPr>
        <w:t>I separated it from the rest of your story.</w:t>
      </w:r>
    </w:p>
    <w:p w14:paraId="6A922CF1" w14:textId="77777777" w:rsidR="00265841" w:rsidRPr="006913E1" w:rsidRDefault="00265841">
      <w:pPr>
        <w:rPr>
          <w:color w:val="2F5496" w:themeColor="accent1" w:themeShade="BF"/>
        </w:rPr>
      </w:pPr>
    </w:p>
    <w:p w14:paraId="234868CA" w14:textId="5076CACA" w:rsidR="00487E06" w:rsidRPr="006913E1" w:rsidRDefault="000E01D5">
      <w:pPr>
        <w:rPr>
          <w:color w:val="2F5496" w:themeColor="accent1" w:themeShade="BF"/>
        </w:rPr>
      </w:pPr>
      <w:r w:rsidRPr="006913E1">
        <w:rPr>
          <w:color w:val="2F5496" w:themeColor="accent1" w:themeShade="BF"/>
        </w:rPr>
        <w:lastRenderedPageBreak/>
        <w:t>To help you understand the prompt better, t</w:t>
      </w:r>
      <w:r w:rsidR="008A1629" w:rsidRPr="006913E1">
        <w:rPr>
          <w:color w:val="2F5496" w:themeColor="accent1" w:themeShade="BF"/>
        </w:rPr>
        <w:t xml:space="preserve">he first thing you need to </w:t>
      </w:r>
      <w:r w:rsidRPr="006913E1">
        <w:rPr>
          <w:color w:val="2F5496" w:themeColor="accent1" w:themeShade="BF"/>
        </w:rPr>
        <w:t xml:space="preserve">note is </w:t>
      </w:r>
      <w:r w:rsidR="008A1629" w:rsidRPr="006913E1">
        <w:rPr>
          <w:color w:val="2F5496" w:themeColor="accent1" w:themeShade="BF"/>
        </w:rPr>
        <w:t xml:space="preserve">to come up with </w:t>
      </w:r>
      <w:r w:rsidR="008A1629" w:rsidRPr="006913E1">
        <w:rPr>
          <w:b/>
          <w:color w:val="2F5496" w:themeColor="accent1" w:themeShade="BF"/>
        </w:rPr>
        <w:t>ONE</w:t>
      </w:r>
      <w:r w:rsidR="008A1629" w:rsidRPr="006913E1">
        <w:rPr>
          <w:color w:val="2F5496" w:themeColor="accent1" w:themeShade="BF"/>
        </w:rPr>
        <w:t xml:space="preserve"> academic subject t</w:t>
      </w:r>
      <w:r w:rsidR="0018310A" w:rsidRPr="006913E1">
        <w:rPr>
          <w:color w:val="2F5496" w:themeColor="accent1" w:themeShade="BF"/>
        </w:rPr>
        <w:t>hat inspires you. In your essay though,</w:t>
      </w:r>
      <w:r w:rsidR="008A1629" w:rsidRPr="006913E1">
        <w:rPr>
          <w:color w:val="2F5496" w:themeColor="accent1" w:themeShade="BF"/>
        </w:rPr>
        <w:t xml:space="preserve"> you mention</w:t>
      </w:r>
      <w:r w:rsidR="0018310A" w:rsidRPr="006913E1">
        <w:rPr>
          <w:color w:val="2F5496" w:themeColor="accent1" w:themeShade="BF"/>
        </w:rPr>
        <w:t>ed</w:t>
      </w:r>
      <w:r w:rsidR="008A1629" w:rsidRPr="006913E1">
        <w:rPr>
          <w:color w:val="2F5496" w:themeColor="accent1" w:themeShade="BF"/>
        </w:rPr>
        <w:t xml:space="preserve"> three</w:t>
      </w:r>
      <w:r w:rsidR="0018310A" w:rsidRPr="006913E1">
        <w:rPr>
          <w:color w:val="2F5496" w:themeColor="accent1" w:themeShade="BF"/>
        </w:rPr>
        <w:t xml:space="preserve"> subjects</w:t>
      </w:r>
      <w:r w:rsidR="008A1629" w:rsidRPr="006913E1">
        <w:rPr>
          <w:color w:val="2F5496" w:themeColor="accent1" w:themeShade="BF"/>
        </w:rPr>
        <w:t>: math, computer science, and data science.</w:t>
      </w:r>
      <w:r w:rsidR="0018310A" w:rsidRPr="006913E1">
        <w:rPr>
          <w:color w:val="2F5496" w:themeColor="accent1" w:themeShade="BF"/>
        </w:rPr>
        <w:t xml:space="preserve"> A</w:t>
      </w:r>
      <w:r w:rsidR="00265841" w:rsidRPr="006913E1">
        <w:rPr>
          <w:color w:val="2F5496" w:themeColor="accent1" w:themeShade="BF"/>
        </w:rPr>
        <w:t xml:space="preserve">lthough all three </w:t>
      </w:r>
      <w:r w:rsidR="0018310A" w:rsidRPr="006913E1">
        <w:rPr>
          <w:color w:val="2F5496" w:themeColor="accent1" w:themeShade="BF"/>
        </w:rPr>
        <w:t>may be</w:t>
      </w:r>
      <w:r w:rsidR="00265841" w:rsidRPr="006913E1">
        <w:rPr>
          <w:color w:val="2F5496" w:themeColor="accent1" w:themeShade="BF"/>
        </w:rPr>
        <w:t xml:space="preserve"> interconnected, you </w:t>
      </w:r>
      <w:r w:rsidR="0018310A" w:rsidRPr="006913E1">
        <w:rPr>
          <w:color w:val="2F5496" w:themeColor="accent1" w:themeShade="BF"/>
        </w:rPr>
        <w:t xml:space="preserve">still </w:t>
      </w:r>
      <w:r w:rsidR="00265841" w:rsidRPr="006913E1">
        <w:rPr>
          <w:color w:val="2F5496" w:themeColor="accent1" w:themeShade="BF"/>
        </w:rPr>
        <w:t xml:space="preserve">need to decide on one you are most interested in. </w:t>
      </w:r>
    </w:p>
    <w:p w14:paraId="1E662520" w14:textId="77777777" w:rsidR="00487E06" w:rsidRPr="006913E1" w:rsidRDefault="00487E06">
      <w:pPr>
        <w:rPr>
          <w:color w:val="2F5496" w:themeColor="accent1" w:themeShade="BF"/>
        </w:rPr>
      </w:pPr>
    </w:p>
    <w:p w14:paraId="342CDBC1" w14:textId="37F7461E" w:rsidR="0049006B" w:rsidRPr="006913E1" w:rsidRDefault="0049006B">
      <w:pPr>
        <w:rPr>
          <w:color w:val="2F5496" w:themeColor="accent1" w:themeShade="BF"/>
        </w:rPr>
      </w:pPr>
      <w:r w:rsidRPr="006913E1">
        <w:rPr>
          <w:color w:val="2F5496" w:themeColor="accent1" w:themeShade="BF"/>
        </w:rPr>
        <w:t>Despite providing a transition from math to computer science, you’ve divided equal attention to both subjects, which may distract the admissions from seeing the one subject you love the most.</w:t>
      </w:r>
    </w:p>
    <w:p w14:paraId="2449CE4F" w14:textId="77777777" w:rsidR="0049006B" w:rsidRPr="006913E1" w:rsidRDefault="0049006B">
      <w:pPr>
        <w:rPr>
          <w:color w:val="2F5496" w:themeColor="accent1" w:themeShade="BF"/>
        </w:rPr>
      </w:pPr>
    </w:p>
    <w:p w14:paraId="44A96CED" w14:textId="06B04B0B" w:rsidR="008A1629" w:rsidRPr="006913E1" w:rsidRDefault="00487E06">
      <w:pPr>
        <w:rPr>
          <w:color w:val="2F5496" w:themeColor="accent1" w:themeShade="BF"/>
        </w:rPr>
      </w:pPr>
      <w:r w:rsidRPr="006913E1">
        <w:rPr>
          <w:color w:val="2F5496" w:themeColor="accent1" w:themeShade="BF"/>
        </w:rPr>
        <w:t>Since you used math as your hook</w:t>
      </w:r>
      <w:r w:rsidR="00877C46" w:rsidRPr="006913E1">
        <w:rPr>
          <w:color w:val="2F5496" w:themeColor="accent1" w:themeShade="BF"/>
        </w:rPr>
        <w:t xml:space="preserve"> and the majority of you</w:t>
      </w:r>
      <w:r w:rsidR="00670A53">
        <w:rPr>
          <w:color w:val="2F5496" w:themeColor="accent1" w:themeShade="BF"/>
        </w:rPr>
        <w:t>r</w:t>
      </w:r>
      <w:r w:rsidR="00877C46" w:rsidRPr="006913E1">
        <w:rPr>
          <w:color w:val="2F5496" w:themeColor="accent1" w:themeShade="BF"/>
        </w:rPr>
        <w:t xml:space="preserve"> content</w:t>
      </w:r>
      <w:r w:rsidRPr="006913E1">
        <w:rPr>
          <w:color w:val="2F5496" w:themeColor="accent1" w:themeShade="BF"/>
        </w:rPr>
        <w:t xml:space="preserve">, I suggest sticking with math </w:t>
      </w:r>
      <w:r w:rsidR="00877C46" w:rsidRPr="006913E1">
        <w:rPr>
          <w:color w:val="2F5496" w:themeColor="accent1" w:themeShade="BF"/>
        </w:rPr>
        <w:t>to answer this prompt</w:t>
      </w:r>
      <w:r w:rsidRPr="006913E1">
        <w:rPr>
          <w:color w:val="2F5496" w:themeColor="accent1" w:themeShade="BF"/>
        </w:rPr>
        <w:t xml:space="preserve">. </w:t>
      </w:r>
      <w:r w:rsidR="00866497" w:rsidRPr="006913E1">
        <w:rPr>
          <w:color w:val="2F5496" w:themeColor="accent1" w:themeShade="BF"/>
        </w:rPr>
        <w:t>B</w:t>
      </w:r>
      <w:r w:rsidR="00866497" w:rsidRPr="006913E1">
        <w:rPr>
          <w:color w:val="2F5496" w:themeColor="accent1" w:themeShade="BF"/>
        </w:rPr>
        <w:t>y pivot</w:t>
      </w:r>
      <w:r w:rsidR="00866497" w:rsidRPr="006913E1">
        <w:rPr>
          <w:color w:val="2F5496" w:themeColor="accent1" w:themeShade="BF"/>
        </w:rPr>
        <w:t xml:space="preserve">ing </w:t>
      </w:r>
      <w:r w:rsidR="00E31E77" w:rsidRPr="006913E1">
        <w:rPr>
          <w:color w:val="2F5496" w:themeColor="accent1" w:themeShade="BF"/>
        </w:rPr>
        <w:t>on math,</w:t>
      </w:r>
      <w:r w:rsidR="00866497" w:rsidRPr="006913E1">
        <w:rPr>
          <w:color w:val="2F5496" w:themeColor="accent1" w:themeShade="BF"/>
        </w:rPr>
        <w:t xml:space="preserve"> </w:t>
      </w:r>
      <w:r w:rsidR="00E31E77" w:rsidRPr="006913E1">
        <w:rPr>
          <w:color w:val="2F5496" w:themeColor="accent1" w:themeShade="BF"/>
        </w:rPr>
        <w:t>y</w:t>
      </w:r>
      <w:r w:rsidR="00A95C1C" w:rsidRPr="006913E1">
        <w:rPr>
          <w:color w:val="2F5496" w:themeColor="accent1" w:themeShade="BF"/>
        </w:rPr>
        <w:t xml:space="preserve">ou can revise the computer programming part </w:t>
      </w:r>
      <w:r w:rsidR="00877C46" w:rsidRPr="006913E1">
        <w:rPr>
          <w:color w:val="2F5496" w:themeColor="accent1" w:themeShade="BF"/>
        </w:rPr>
        <w:t>(5</w:t>
      </w:r>
      <w:r w:rsidR="00877C46" w:rsidRPr="006913E1">
        <w:rPr>
          <w:color w:val="2F5496" w:themeColor="accent1" w:themeShade="BF"/>
          <w:vertAlign w:val="superscript"/>
        </w:rPr>
        <w:t>th</w:t>
      </w:r>
      <w:r w:rsidR="00877C46" w:rsidRPr="006913E1">
        <w:rPr>
          <w:color w:val="2F5496" w:themeColor="accent1" w:themeShade="BF"/>
        </w:rPr>
        <w:t xml:space="preserve"> and 6</w:t>
      </w:r>
      <w:r w:rsidR="00877C46" w:rsidRPr="006913E1">
        <w:rPr>
          <w:color w:val="2F5496" w:themeColor="accent1" w:themeShade="BF"/>
          <w:vertAlign w:val="superscript"/>
        </w:rPr>
        <w:t>th</w:t>
      </w:r>
      <w:r w:rsidR="00E31E77" w:rsidRPr="006913E1">
        <w:rPr>
          <w:color w:val="2F5496" w:themeColor="accent1" w:themeShade="BF"/>
        </w:rPr>
        <w:t xml:space="preserve"> paragraphs)</w:t>
      </w:r>
      <w:r w:rsidR="00A95C1C" w:rsidRPr="006913E1">
        <w:rPr>
          <w:color w:val="2F5496" w:themeColor="accent1" w:themeShade="BF"/>
        </w:rPr>
        <w:t xml:space="preserve">. Surely, the algorithms in computer science require a lot of mathematical formulas, so you can </w:t>
      </w:r>
      <w:r w:rsidR="009B4EAB" w:rsidRPr="006913E1">
        <w:rPr>
          <w:color w:val="2F5496" w:themeColor="accent1" w:themeShade="BF"/>
        </w:rPr>
        <w:t>tell the admissions how working with codes help you rediscover another faucet of math that you enjoy. You realize that algorithms can become the foundation of a complex pr</w:t>
      </w:r>
      <w:r w:rsidRPr="006913E1">
        <w:rPr>
          <w:color w:val="2F5496" w:themeColor="accent1" w:themeShade="BF"/>
        </w:rPr>
        <w:t>oject used in real life: your website! This way, computer programming bec</w:t>
      </w:r>
      <w:r w:rsidR="00E31E77" w:rsidRPr="006913E1">
        <w:rPr>
          <w:color w:val="2F5496" w:themeColor="accent1" w:themeShade="BF"/>
        </w:rPr>
        <w:t>omes an interdisciplinary way of</w:t>
      </w:r>
      <w:r w:rsidRPr="006913E1">
        <w:rPr>
          <w:color w:val="2F5496" w:themeColor="accent1" w:themeShade="BF"/>
        </w:rPr>
        <w:t xml:space="preserve"> how you further your interest outside </w:t>
      </w:r>
      <w:r w:rsidR="00E31E77" w:rsidRPr="006913E1">
        <w:rPr>
          <w:color w:val="2F5496" w:themeColor="accent1" w:themeShade="BF"/>
        </w:rPr>
        <w:t xml:space="preserve">the </w:t>
      </w:r>
      <w:r w:rsidRPr="006913E1">
        <w:rPr>
          <w:color w:val="2F5496" w:themeColor="accent1" w:themeShade="BF"/>
        </w:rPr>
        <w:t xml:space="preserve">classroom. </w:t>
      </w:r>
    </w:p>
    <w:p w14:paraId="3E7C6545" w14:textId="77777777" w:rsidR="0049006B" w:rsidRPr="006913E1" w:rsidRDefault="0049006B">
      <w:pPr>
        <w:rPr>
          <w:color w:val="2F5496" w:themeColor="accent1" w:themeShade="BF"/>
        </w:rPr>
      </w:pPr>
    </w:p>
    <w:p w14:paraId="640D2C54" w14:textId="77777777" w:rsidR="006913E1" w:rsidRPr="006913E1" w:rsidRDefault="00920739">
      <w:pPr>
        <w:rPr>
          <w:color w:val="2F5496" w:themeColor="accent1" w:themeShade="BF"/>
        </w:rPr>
      </w:pPr>
      <w:r w:rsidRPr="006913E1">
        <w:rPr>
          <w:color w:val="2F5496" w:themeColor="accent1" w:themeShade="BF"/>
        </w:rPr>
        <w:t>If you’ve mentioned data science elsewhere in your other essays, I suggest you omit the data s</w:t>
      </w:r>
      <w:r w:rsidR="006913E1" w:rsidRPr="006913E1">
        <w:rPr>
          <w:color w:val="2F5496" w:themeColor="accent1" w:themeShade="BF"/>
        </w:rPr>
        <w:t xml:space="preserve">cience here </w:t>
      </w:r>
      <w:r w:rsidR="00423C80" w:rsidRPr="006913E1">
        <w:rPr>
          <w:color w:val="2F5496" w:themeColor="accent1" w:themeShade="BF"/>
        </w:rPr>
        <w:t>as your essay has word limit</w:t>
      </w:r>
      <w:r w:rsidR="006913E1" w:rsidRPr="006913E1">
        <w:rPr>
          <w:color w:val="2F5496" w:themeColor="accent1" w:themeShade="BF"/>
        </w:rPr>
        <w:t>,</w:t>
      </w:r>
      <w:r w:rsidR="00F8384C" w:rsidRPr="006913E1">
        <w:rPr>
          <w:color w:val="2F5496" w:themeColor="accent1" w:themeShade="BF"/>
        </w:rPr>
        <w:t xml:space="preserve"> and there might not be enough space to elaborate on the connection from math to data science.</w:t>
      </w:r>
      <w:r w:rsidR="00423C80" w:rsidRPr="006913E1">
        <w:rPr>
          <w:color w:val="2F5496" w:themeColor="accent1" w:themeShade="BF"/>
        </w:rPr>
        <w:t xml:space="preserve"> </w:t>
      </w:r>
    </w:p>
    <w:p w14:paraId="3049E3D6" w14:textId="5E61CEFE" w:rsidR="00920739" w:rsidRPr="006913E1" w:rsidRDefault="006913E1">
      <w:pPr>
        <w:rPr>
          <w:color w:val="2F5496" w:themeColor="accent1" w:themeShade="BF"/>
        </w:rPr>
      </w:pPr>
      <w:r w:rsidRPr="006913E1">
        <w:rPr>
          <w:color w:val="2F5496" w:themeColor="accent1" w:themeShade="BF"/>
        </w:rPr>
        <w:t>(</w:t>
      </w:r>
      <w:r w:rsidR="003D7669" w:rsidRPr="006913E1">
        <w:rPr>
          <w:i/>
          <w:color w:val="2F5496" w:themeColor="accent1" w:themeShade="BF"/>
        </w:rPr>
        <w:t>Alternatively</w:t>
      </w:r>
      <w:r w:rsidR="00FB646B" w:rsidRPr="006913E1">
        <w:rPr>
          <w:i/>
          <w:color w:val="2F5496" w:themeColor="accent1" w:themeShade="BF"/>
        </w:rPr>
        <w:t>, you can talk about how data science is another interdisciplinary way in applying your math knowledge</w:t>
      </w:r>
      <w:r w:rsidR="00F8384C" w:rsidRPr="006913E1">
        <w:rPr>
          <w:i/>
          <w:color w:val="2F5496" w:themeColor="accent1" w:themeShade="BF"/>
        </w:rPr>
        <w:t>, and how you are intereste</w:t>
      </w:r>
      <w:r w:rsidRPr="006913E1">
        <w:rPr>
          <w:i/>
          <w:color w:val="2F5496" w:themeColor="accent1" w:themeShade="BF"/>
        </w:rPr>
        <w:t>d in pursuing this major at UC – using this as your ending</w:t>
      </w:r>
      <w:r w:rsidRPr="006913E1">
        <w:rPr>
          <w:color w:val="2F5496" w:themeColor="accent1" w:themeShade="BF"/>
        </w:rPr>
        <w:t xml:space="preserve">). </w:t>
      </w:r>
    </w:p>
    <w:p w14:paraId="1B2EB994" w14:textId="77777777" w:rsidR="00265841" w:rsidRDefault="00265841">
      <w:pPr>
        <w:rPr>
          <w:color w:val="2F5496" w:themeColor="accent1" w:themeShade="BF"/>
        </w:rPr>
      </w:pPr>
    </w:p>
    <w:p w14:paraId="0F40B249" w14:textId="00DA99AF" w:rsidR="006913E1" w:rsidRDefault="006913E1">
      <w:pPr>
        <w:rPr>
          <w:color w:val="2F5496" w:themeColor="accent1" w:themeShade="BF"/>
        </w:rPr>
      </w:pPr>
      <w:r>
        <w:rPr>
          <w:color w:val="2F5496" w:themeColor="accent1" w:themeShade="BF"/>
        </w:rPr>
        <w:t xml:space="preserve">Good luck! </w:t>
      </w:r>
    </w:p>
    <w:p w14:paraId="4004526B" w14:textId="5D4674A3" w:rsidR="006913E1" w:rsidRPr="006913E1" w:rsidRDefault="006913E1">
      <w:pPr>
        <w:rPr>
          <w:color w:val="2F5496" w:themeColor="accent1" w:themeShade="BF"/>
        </w:rPr>
      </w:pPr>
      <w:r>
        <w:rPr>
          <w:color w:val="2F5496" w:themeColor="accent1" w:themeShade="BF"/>
        </w:rPr>
        <w:t>Melinda</w:t>
      </w:r>
    </w:p>
    <w:sectPr w:rsidR="006913E1" w:rsidRPr="006913E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5" w:author="Microsoft Office User" w:date="2022-11-28T20:44:00Z" w:initials="MOU">
    <w:p w14:paraId="2C6B5870" w14:textId="77777777" w:rsidR="004362DC" w:rsidRDefault="00393AF2">
      <w:pPr>
        <w:pStyle w:val="CommentText"/>
      </w:pPr>
      <w:r>
        <w:rPr>
          <w:rStyle w:val="CommentReference"/>
        </w:rPr>
        <w:annotationRef/>
      </w:r>
      <w:r w:rsidR="005E334F">
        <w:t>The addition of these two last paragraphs seem more like an afterthought. At the beginning, I thought that the subject you’re pa</w:t>
      </w:r>
      <w:r w:rsidR="004362DC">
        <w:t xml:space="preserve">ssionate about is math, and this subject led you to discover another passion: computer science. </w:t>
      </w:r>
    </w:p>
    <w:p w14:paraId="221A2B43" w14:textId="77777777" w:rsidR="004362DC" w:rsidRDefault="004362DC">
      <w:pPr>
        <w:pStyle w:val="CommentText"/>
      </w:pPr>
    </w:p>
    <w:p w14:paraId="7EB22768" w14:textId="14325DE6" w:rsidR="004362DC" w:rsidRDefault="004362DC">
      <w:pPr>
        <w:pStyle w:val="CommentText"/>
      </w:pPr>
      <w:r>
        <w:t xml:space="preserve">However, adding data science arbitrarily without relating it explicitly to math or computer science will confuse the admission officers. After all, they expect to see you exploring different faucets of one particular subject, but this </w:t>
      </w:r>
      <w:r w:rsidR="00014749">
        <w:t xml:space="preserve">essay gives them three.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B227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706"/>
    <w:rsid w:val="00014749"/>
    <w:rsid w:val="00050836"/>
    <w:rsid w:val="000E01D5"/>
    <w:rsid w:val="000F01BE"/>
    <w:rsid w:val="00170BC1"/>
    <w:rsid w:val="00180F3D"/>
    <w:rsid w:val="0018310A"/>
    <w:rsid w:val="00183432"/>
    <w:rsid w:val="001A49F6"/>
    <w:rsid w:val="001E47F4"/>
    <w:rsid w:val="001E6D23"/>
    <w:rsid w:val="00265841"/>
    <w:rsid w:val="00291C90"/>
    <w:rsid w:val="00393AF2"/>
    <w:rsid w:val="003A7523"/>
    <w:rsid w:val="003D7669"/>
    <w:rsid w:val="00423C80"/>
    <w:rsid w:val="004362DC"/>
    <w:rsid w:val="00487E06"/>
    <w:rsid w:val="0049006B"/>
    <w:rsid w:val="0053294B"/>
    <w:rsid w:val="00536C21"/>
    <w:rsid w:val="005E334F"/>
    <w:rsid w:val="005E7A1C"/>
    <w:rsid w:val="00670A53"/>
    <w:rsid w:val="006913E1"/>
    <w:rsid w:val="007713D0"/>
    <w:rsid w:val="00772BDD"/>
    <w:rsid w:val="00866497"/>
    <w:rsid w:val="00877C46"/>
    <w:rsid w:val="008A1629"/>
    <w:rsid w:val="008A3B3A"/>
    <w:rsid w:val="008C37D9"/>
    <w:rsid w:val="00920739"/>
    <w:rsid w:val="009B4EAB"/>
    <w:rsid w:val="00A95C1C"/>
    <w:rsid w:val="00AB1465"/>
    <w:rsid w:val="00BB6022"/>
    <w:rsid w:val="00C72706"/>
    <w:rsid w:val="00D36DA2"/>
    <w:rsid w:val="00D511DA"/>
    <w:rsid w:val="00DF1EB4"/>
    <w:rsid w:val="00E31E77"/>
    <w:rsid w:val="00F8384C"/>
    <w:rsid w:val="00F8785A"/>
    <w:rsid w:val="00FB646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4C6E"/>
  <w15:chartTrackingRefBased/>
  <w15:docId w15:val="{324CB673-5078-471C-BE15-821A7B060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D23"/>
    <w:pPr>
      <w:spacing w:after="0" w:line="276" w:lineRule="auto"/>
    </w:pPr>
    <w:rPr>
      <w:sz w:val="24"/>
    </w:rPr>
  </w:style>
  <w:style w:type="paragraph" w:styleId="Heading3">
    <w:name w:val="heading 3"/>
    <w:basedOn w:val="Normal"/>
    <w:link w:val="Heading3Char"/>
    <w:uiPriority w:val="9"/>
    <w:qFormat/>
    <w:rsid w:val="00C727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27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72706"/>
    <w:pPr>
      <w:spacing w:before="100"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536C2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6C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93AF2"/>
    <w:rPr>
      <w:sz w:val="18"/>
      <w:szCs w:val="18"/>
    </w:rPr>
  </w:style>
  <w:style w:type="paragraph" w:styleId="CommentText">
    <w:name w:val="annotation text"/>
    <w:basedOn w:val="Normal"/>
    <w:link w:val="CommentTextChar"/>
    <w:uiPriority w:val="99"/>
    <w:semiHidden/>
    <w:unhideWhenUsed/>
    <w:rsid w:val="00393AF2"/>
    <w:pPr>
      <w:spacing w:line="240" w:lineRule="auto"/>
    </w:pPr>
    <w:rPr>
      <w:szCs w:val="24"/>
    </w:rPr>
  </w:style>
  <w:style w:type="character" w:customStyle="1" w:styleId="CommentTextChar">
    <w:name w:val="Comment Text Char"/>
    <w:basedOn w:val="DefaultParagraphFont"/>
    <w:link w:val="CommentText"/>
    <w:uiPriority w:val="99"/>
    <w:semiHidden/>
    <w:rsid w:val="00393AF2"/>
    <w:rPr>
      <w:sz w:val="24"/>
      <w:szCs w:val="24"/>
    </w:rPr>
  </w:style>
  <w:style w:type="paragraph" w:styleId="CommentSubject">
    <w:name w:val="annotation subject"/>
    <w:basedOn w:val="CommentText"/>
    <w:next w:val="CommentText"/>
    <w:link w:val="CommentSubjectChar"/>
    <w:uiPriority w:val="99"/>
    <w:semiHidden/>
    <w:unhideWhenUsed/>
    <w:rsid w:val="00393AF2"/>
    <w:rPr>
      <w:b/>
      <w:bCs/>
      <w:sz w:val="20"/>
      <w:szCs w:val="20"/>
    </w:rPr>
  </w:style>
  <w:style w:type="character" w:customStyle="1" w:styleId="CommentSubjectChar">
    <w:name w:val="Comment Subject Char"/>
    <w:basedOn w:val="CommentTextChar"/>
    <w:link w:val="CommentSubject"/>
    <w:uiPriority w:val="99"/>
    <w:semiHidden/>
    <w:rsid w:val="00393A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16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756</Words>
  <Characters>4310</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Microsoft Office User</cp:lastModifiedBy>
  <cp:revision>5</cp:revision>
  <dcterms:created xsi:type="dcterms:W3CDTF">2022-11-28T14:16:00Z</dcterms:created>
  <dcterms:modified xsi:type="dcterms:W3CDTF">2022-11-28T14:19:00Z</dcterms:modified>
</cp:coreProperties>
</file>