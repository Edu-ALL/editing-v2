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F683A" w14:textId="58990235" w:rsidR="00343524" w:rsidRDefault="00215988">
      <w:pPr>
        <w:rPr>
          <w:b/>
          <w:bCs/>
          <w:sz w:val="28"/>
          <w:szCs w:val="28"/>
        </w:rPr>
      </w:pPr>
      <w:r w:rsidRPr="00486372">
        <w:rPr>
          <w:b/>
          <w:bCs/>
          <w:sz w:val="28"/>
          <w:szCs w:val="28"/>
        </w:rPr>
        <w:t>What attracted you most to this program (250 words or less)?</w:t>
      </w:r>
    </w:p>
    <w:p w14:paraId="1AAFA9D0" w14:textId="6A924FFC" w:rsidR="00C73186" w:rsidRPr="001E54B6" w:rsidRDefault="00073D17" w:rsidP="00D6136E">
      <w:pPr>
        <w:rPr>
          <w:sz w:val="24"/>
          <w:szCs w:val="24"/>
        </w:rPr>
      </w:pPr>
      <w:del w:id="0" w:author="Microsoft Office User" w:date="2023-03-05T00:59:00Z">
        <w:r w:rsidDel="00F379AB">
          <w:rPr>
            <w:sz w:val="24"/>
            <w:szCs w:val="24"/>
          </w:rPr>
          <w:delText>I think the</w:delText>
        </w:r>
      </w:del>
      <w:del w:id="1" w:author="Microsoft Office User" w:date="2023-03-05T01:00:00Z">
        <w:r w:rsidDel="00F379AB">
          <w:rPr>
            <w:sz w:val="24"/>
            <w:szCs w:val="24"/>
          </w:rPr>
          <w:delText xml:space="preserve"> future </w:delText>
        </w:r>
      </w:del>
      <w:del w:id="2" w:author="Microsoft Office User" w:date="2023-03-05T00:59:00Z">
        <w:r w:rsidDel="00F379AB">
          <w:rPr>
            <w:sz w:val="24"/>
            <w:szCs w:val="24"/>
          </w:rPr>
          <w:delText>will be</w:delText>
        </w:r>
      </w:del>
      <w:del w:id="3" w:author="Microsoft Office User" w:date="2023-03-05T01:00:00Z">
        <w:r w:rsidDel="00F379AB">
          <w:rPr>
            <w:sz w:val="24"/>
            <w:szCs w:val="24"/>
          </w:rPr>
          <w:delText xml:space="preserve"> digital, </w:delText>
        </w:r>
      </w:del>
      <w:del w:id="4" w:author="Microsoft Office User" w:date="2023-03-05T00:59:00Z">
        <w:r w:rsidDel="00F379AB">
          <w:rPr>
            <w:sz w:val="24"/>
            <w:szCs w:val="24"/>
          </w:rPr>
          <w:delText xml:space="preserve">so </w:delText>
        </w:r>
      </w:del>
      <w:del w:id="5" w:author="Microsoft Office User" w:date="2023-03-05T01:00:00Z">
        <w:r w:rsidDel="00F379AB">
          <w:rPr>
            <w:sz w:val="24"/>
            <w:szCs w:val="24"/>
          </w:rPr>
          <w:delText>those who cannot adapt will be left behind.</w:delText>
        </w:r>
        <w:r w:rsidR="003B0385" w:rsidDel="00F379AB">
          <w:rPr>
            <w:sz w:val="24"/>
            <w:szCs w:val="24"/>
          </w:rPr>
          <w:delText xml:space="preserve"> </w:delText>
        </w:r>
      </w:del>
      <w:r w:rsidR="003B0385">
        <w:rPr>
          <w:sz w:val="24"/>
          <w:szCs w:val="24"/>
        </w:rPr>
        <w:t>B</w:t>
      </w:r>
      <w:r w:rsidR="008D1B0B" w:rsidRPr="008D1B0B">
        <w:rPr>
          <w:sz w:val="24"/>
          <w:szCs w:val="24"/>
        </w:rPr>
        <w:t xml:space="preserve">y pursuing an MS in Technology Management degree at </w:t>
      </w:r>
      <w:ins w:id="6" w:author="Microsoft Office User" w:date="2023-03-05T01:05:00Z">
        <w:r w:rsidR="005F0AE7">
          <w:rPr>
            <w:sz w:val="24"/>
            <w:szCs w:val="24"/>
          </w:rPr>
          <w:t xml:space="preserve">the </w:t>
        </w:r>
      </w:ins>
      <w:r w:rsidR="008D1B0B" w:rsidRPr="008D1B0B">
        <w:rPr>
          <w:sz w:val="24"/>
          <w:szCs w:val="24"/>
        </w:rPr>
        <w:t xml:space="preserve">University of Columbia, </w:t>
      </w:r>
      <w:r w:rsidR="0013392D">
        <w:rPr>
          <w:sz w:val="24"/>
          <w:szCs w:val="24"/>
        </w:rPr>
        <w:t xml:space="preserve">I </w:t>
      </w:r>
      <w:r w:rsidR="00E41801">
        <w:rPr>
          <w:sz w:val="24"/>
          <w:szCs w:val="24"/>
        </w:rPr>
        <w:t>will</w:t>
      </w:r>
      <w:r w:rsidR="0013392D">
        <w:rPr>
          <w:sz w:val="24"/>
          <w:szCs w:val="24"/>
        </w:rPr>
        <w:t xml:space="preserve"> </w:t>
      </w:r>
      <w:ins w:id="7" w:author="Microsoft Office User" w:date="2023-03-01T22:07:00Z">
        <w:r w:rsidR="003B0385">
          <w:rPr>
            <w:sz w:val="24"/>
            <w:szCs w:val="24"/>
          </w:rPr>
          <w:t>have the opportunity to do the</w:t>
        </w:r>
      </w:ins>
      <w:r w:rsidR="008D1B0B" w:rsidRPr="008D1B0B">
        <w:rPr>
          <w:sz w:val="24"/>
          <w:szCs w:val="24"/>
        </w:rPr>
        <w:t xml:space="preserve"> </w:t>
      </w:r>
      <w:del w:id="8" w:author="Kevin K Salim" w:date="2023-02-27T19:20:00Z">
        <w:r w:rsidR="008D1B0B" w:rsidRPr="008D1B0B" w:rsidDel="00B7321C">
          <w:rPr>
            <w:sz w:val="24"/>
            <w:szCs w:val="24"/>
          </w:rPr>
          <w:delText xml:space="preserve">as TMGT PS5116 (Digital Strategy and Leadership) </w:delText>
        </w:r>
      </w:del>
      <w:ins w:id="9" w:author="Kevin K Salim" w:date="2023-02-27T19:20:00Z">
        <w:del w:id="10" w:author="Microsoft Office User" w:date="2023-03-01T22:07:00Z">
          <w:r w:rsidR="00B7321C" w:rsidDel="003B0385">
            <w:rPr>
              <w:sz w:val="24"/>
              <w:szCs w:val="24"/>
            </w:rPr>
            <w:delText xml:space="preserve">Technology Management </w:delText>
          </w:r>
        </w:del>
      </w:ins>
      <w:ins w:id="11" w:author="Microsoft Office User" w:date="2023-03-01T22:07:00Z">
        <w:r w:rsidR="003B0385">
          <w:rPr>
            <w:sz w:val="24"/>
            <w:szCs w:val="24"/>
          </w:rPr>
          <w:t>c</w:t>
        </w:r>
      </w:ins>
      <w:ins w:id="12" w:author="Kevin K Salim" w:date="2023-02-27T19:20:00Z">
        <w:del w:id="13" w:author="Microsoft Office User" w:date="2023-03-01T22:07:00Z">
          <w:r w:rsidR="00B7321C" w:rsidDel="003B0385">
            <w:rPr>
              <w:sz w:val="24"/>
              <w:szCs w:val="24"/>
            </w:rPr>
            <w:delText>C</w:delText>
          </w:r>
        </w:del>
        <w:r w:rsidR="00B7321C">
          <w:rPr>
            <w:sz w:val="24"/>
            <w:szCs w:val="24"/>
          </w:rPr>
          <w:t xml:space="preserve">apstone </w:t>
        </w:r>
      </w:ins>
      <w:ins w:id="14" w:author="Microsoft Office User" w:date="2023-03-01T22:07:00Z">
        <w:r w:rsidR="003B0385">
          <w:rPr>
            <w:sz w:val="24"/>
            <w:szCs w:val="24"/>
          </w:rPr>
          <w:t>p</w:t>
        </w:r>
      </w:ins>
      <w:ins w:id="15" w:author="Kevin K Salim" w:date="2023-02-27T19:20:00Z">
        <w:del w:id="16" w:author="Microsoft Office User" w:date="2023-03-01T22:07:00Z">
          <w:r w:rsidR="00B7321C" w:rsidDel="003B0385">
            <w:rPr>
              <w:sz w:val="24"/>
              <w:szCs w:val="24"/>
            </w:rPr>
            <w:delText>P</w:delText>
          </w:r>
        </w:del>
        <w:r w:rsidR="00B7321C">
          <w:rPr>
            <w:sz w:val="24"/>
            <w:szCs w:val="24"/>
          </w:rPr>
          <w:t xml:space="preserve">roject </w:t>
        </w:r>
      </w:ins>
      <w:r w:rsidR="0013392D">
        <w:rPr>
          <w:sz w:val="24"/>
          <w:szCs w:val="24"/>
        </w:rPr>
        <w:t xml:space="preserve">that </w:t>
      </w:r>
      <w:ins w:id="17" w:author="Microsoft Office User" w:date="2023-03-01T22:07:00Z">
        <w:r w:rsidR="003B0385">
          <w:rPr>
            <w:sz w:val="24"/>
            <w:szCs w:val="24"/>
          </w:rPr>
          <w:t xml:space="preserve">is highly lauded by Columbia alumni. </w:t>
        </w:r>
      </w:ins>
      <w:del w:id="18" w:author="Microsoft Office User" w:date="2023-03-01T22:07:00Z">
        <w:r w:rsidR="008D1B0B" w:rsidRPr="008D1B0B" w:rsidDel="00003C92">
          <w:rPr>
            <w:sz w:val="24"/>
            <w:szCs w:val="24"/>
          </w:rPr>
          <w:delText xml:space="preserve">will </w:delText>
        </w:r>
      </w:del>
      <w:ins w:id="19" w:author="Microsoft Office User" w:date="2023-03-01T22:07:00Z">
        <w:r w:rsidR="00003C92">
          <w:rPr>
            <w:sz w:val="24"/>
            <w:szCs w:val="24"/>
          </w:rPr>
          <w:t xml:space="preserve">I am planning to </w:t>
        </w:r>
      </w:ins>
      <w:ins w:id="20" w:author="Microsoft Office User" w:date="2023-03-01T22:10:00Z">
        <w:r w:rsidR="00D6136E">
          <w:rPr>
            <w:sz w:val="24"/>
            <w:szCs w:val="24"/>
          </w:rPr>
          <w:t>c</w:t>
        </w:r>
      </w:ins>
      <w:ins w:id="21" w:author="Microsoft Office User" w:date="2023-03-01T22:09:00Z">
        <w:r w:rsidR="00D6136E">
          <w:rPr>
            <w:sz w:val="24"/>
            <w:szCs w:val="24"/>
          </w:rPr>
          <w:t>reate</w:t>
        </w:r>
        <w:r w:rsidR="008E6918" w:rsidRPr="00AC6AB2">
          <w:rPr>
            <w:sz w:val="24"/>
            <w:szCs w:val="24"/>
          </w:rPr>
          <w:t xml:space="preserve"> a </w:t>
        </w:r>
        <w:r w:rsidR="008E6918">
          <w:rPr>
            <w:sz w:val="24"/>
            <w:szCs w:val="24"/>
          </w:rPr>
          <w:t xml:space="preserve">platform </w:t>
        </w:r>
      </w:ins>
      <w:del w:id="22" w:author="Microsoft Office User" w:date="2023-03-05T01:00:00Z">
        <w:r w:rsidR="00003667" w:rsidRPr="00AC6AB2" w:rsidDel="00A404D9">
          <w:rPr>
            <w:sz w:val="24"/>
            <w:szCs w:val="24"/>
          </w:rPr>
          <w:delText>like</w:delText>
        </w:r>
      </w:del>
      <w:ins w:id="23" w:author="Microsoft Office User" w:date="2023-03-05T01:00:00Z">
        <w:r w:rsidR="00A404D9">
          <w:rPr>
            <w:sz w:val="24"/>
            <w:szCs w:val="24"/>
          </w:rPr>
          <w:t>inspired by</w:t>
        </w:r>
        <w:r w:rsidR="00A404D9" w:rsidRPr="00AC6AB2">
          <w:rPr>
            <w:sz w:val="24"/>
            <w:szCs w:val="24"/>
          </w:rPr>
          <w:t xml:space="preserve"> </w:t>
        </w:r>
      </w:ins>
      <w:ins w:id="24" w:author="Microsoft Office User" w:date="2023-03-01T22:09:00Z">
        <w:r w:rsidR="008E6918" w:rsidRPr="00AC6AB2">
          <w:rPr>
            <w:sz w:val="24"/>
            <w:szCs w:val="24"/>
          </w:rPr>
          <w:t>LinkedIn</w:t>
        </w:r>
      </w:ins>
      <w:r w:rsidR="00003667">
        <w:rPr>
          <w:sz w:val="24"/>
          <w:szCs w:val="24"/>
        </w:rPr>
        <w:t xml:space="preserve"> called Blue</w:t>
      </w:r>
      <w:ins w:id="25" w:author="Microsoft Office User" w:date="2023-03-01T22:09:00Z">
        <w:r w:rsidR="005F0AE7">
          <w:rPr>
            <w:sz w:val="24"/>
            <w:szCs w:val="24"/>
          </w:rPr>
          <w:t xml:space="preserve"> for blue-</w:t>
        </w:r>
        <w:r w:rsidR="008E6918" w:rsidRPr="00AC6AB2">
          <w:rPr>
            <w:sz w:val="24"/>
            <w:szCs w:val="24"/>
          </w:rPr>
          <w:t>collar workers</w:t>
        </w:r>
        <w:r w:rsidR="008E6918">
          <w:rPr>
            <w:sz w:val="24"/>
            <w:szCs w:val="24"/>
          </w:rPr>
          <w:t>.</w:t>
        </w:r>
      </w:ins>
      <w:ins w:id="26" w:author="Microsoft Office User" w:date="2023-03-01T22:10:00Z">
        <w:r w:rsidR="00D6136E">
          <w:rPr>
            <w:sz w:val="24"/>
            <w:szCs w:val="24"/>
          </w:rPr>
          <w:t xml:space="preserve"> </w:t>
        </w:r>
      </w:ins>
      <w:commentRangeStart w:id="27"/>
      <w:ins w:id="28" w:author="Microsoft Office User" w:date="2023-03-01T22:11:00Z">
        <w:r w:rsidR="00D6136E" w:rsidRPr="001E54B6">
          <w:rPr>
            <w:sz w:val="24"/>
            <w:szCs w:val="24"/>
          </w:rPr>
          <w:t xml:space="preserve">With this </w:t>
        </w:r>
      </w:ins>
      <w:ins w:id="29" w:author="Microsoft Office User" w:date="2023-03-05T00:47:00Z">
        <w:r w:rsidR="009455F3">
          <w:rPr>
            <w:sz w:val="24"/>
            <w:szCs w:val="24"/>
          </w:rPr>
          <w:t>job board</w:t>
        </w:r>
      </w:ins>
      <w:ins w:id="30" w:author="Microsoft Office User" w:date="2023-03-01T22:11:00Z">
        <w:r w:rsidR="00D6136E" w:rsidRPr="001E54B6">
          <w:rPr>
            <w:sz w:val="24"/>
            <w:szCs w:val="24"/>
          </w:rPr>
          <w:t xml:space="preserve">, </w:t>
        </w:r>
      </w:ins>
      <w:ins w:id="31" w:author="Microsoft Office User" w:date="2023-03-05T00:46:00Z">
        <w:r w:rsidR="00B10C11">
          <w:rPr>
            <w:sz w:val="24"/>
            <w:szCs w:val="24"/>
          </w:rPr>
          <w:t xml:space="preserve">I hope to </w:t>
        </w:r>
      </w:ins>
      <w:ins w:id="32" w:author="Microsoft Office User" w:date="2023-03-05T01:01:00Z">
        <w:r w:rsidR="00A404D9">
          <w:rPr>
            <w:sz w:val="24"/>
            <w:szCs w:val="24"/>
          </w:rPr>
          <w:t>assist</w:t>
        </w:r>
      </w:ins>
      <w:ins w:id="33" w:author="Microsoft Office User" w:date="2023-03-01T22:11:00Z">
        <w:r w:rsidR="00D6136E" w:rsidRPr="001E54B6">
          <w:rPr>
            <w:sz w:val="24"/>
            <w:szCs w:val="24"/>
          </w:rPr>
          <w:t xml:space="preserve"> </w:t>
        </w:r>
      </w:ins>
      <w:r w:rsidR="00C73186" w:rsidRPr="001E54B6">
        <w:rPr>
          <w:sz w:val="24"/>
          <w:szCs w:val="24"/>
        </w:rPr>
        <w:t>low-income people</w:t>
      </w:r>
      <w:ins w:id="34" w:author="Microsoft Office User" w:date="2023-03-01T22:11:00Z">
        <w:r w:rsidR="00D6136E" w:rsidRPr="001E54B6">
          <w:rPr>
            <w:sz w:val="24"/>
            <w:szCs w:val="24"/>
          </w:rPr>
          <w:t xml:space="preserve"> </w:t>
        </w:r>
      </w:ins>
      <w:del w:id="35" w:author="Microsoft Office User" w:date="2023-03-05T00:47:00Z">
        <w:r w:rsidR="00C73186" w:rsidRPr="001E54B6" w:rsidDel="009455F3">
          <w:rPr>
            <w:sz w:val="24"/>
            <w:szCs w:val="24"/>
          </w:rPr>
          <w:delText>in finding</w:delText>
        </w:r>
      </w:del>
      <w:ins w:id="36" w:author="Microsoft Office User" w:date="2023-03-05T01:01:00Z">
        <w:r w:rsidR="00A404D9">
          <w:rPr>
            <w:sz w:val="24"/>
            <w:szCs w:val="24"/>
          </w:rPr>
          <w:t>in</w:t>
        </w:r>
      </w:ins>
      <w:ins w:id="37" w:author="Microsoft Office User" w:date="2023-03-05T00:47:00Z">
        <w:r w:rsidR="009455F3">
          <w:rPr>
            <w:sz w:val="24"/>
            <w:szCs w:val="24"/>
          </w:rPr>
          <w:t xml:space="preserve"> find</w:t>
        </w:r>
      </w:ins>
      <w:ins w:id="38" w:author="Microsoft Office User" w:date="2023-03-05T01:01:00Z">
        <w:r w:rsidR="00A404D9">
          <w:rPr>
            <w:sz w:val="24"/>
            <w:szCs w:val="24"/>
          </w:rPr>
          <w:t>ing</w:t>
        </w:r>
      </w:ins>
      <w:r w:rsidR="00C73186" w:rsidRPr="001E54B6">
        <w:rPr>
          <w:sz w:val="24"/>
          <w:szCs w:val="24"/>
        </w:rPr>
        <w:t xml:space="preserve"> </w:t>
      </w:r>
      <w:del w:id="39" w:author="Microsoft Office User" w:date="2023-03-05T00:46:00Z">
        <w:r w:rsidR="00C73186" w:rsidRPr="001E54B6" w:rsidDel="00B10C11">
          <w:rPr>
            <w:sz w:val="24"/>
            <w:szCs w:val="24"/>
          </w:rPr>
          <w:delText xml:space="preserve">job as </w:delText>
        </w:r>
      </w:del>
      <w:r w:rsidR="00C73186" w:rsidRPr="001E54B6">
        <w:rPr>
          <w:sz w:val="24"/>
          <w:szCs w:val="24"/>
        </w:rPr>
        <w:t xml:space="preserve">manual </w:t>
      </w:r>
      <w:del w:id="40" w:author="Microsoft Office User" w:date="2023-03-05T00:46:00Z">
        <w:r w:rsidR="00C73186" w:rsidRPr="001E54B6" w:rsidDel="00B10C11">
          <w:rPr>
            <w:sz w:val="24"/>
            <w:szCs w:val="24"/>
          </w:rPr>
          <w:delText>labour</w:delText>
        </w:r>
      </w:del>
      <w:ins w:id="41" w:author="Microsoft Office User" w:date="2023-03-05T00:46:00Z">
        <w:r w:rsidR="00B10C11">
          <w:rPr>
            <w:sz w:val="24"/>
            <w:szCs w:val="24"/>
          </w:rPr>
          <w:t>work</w:t>
        </w:r>
        <w:r w:rsidR="00B10C11" w:rsidRPr="001E54B6">
          <w:rPr>
            <w:sz w:val="24"/>
            <w:szCs w:val="24"/>
          </w:rPr>
          <w:t xml:space="preserve"> </w:t>
        </w:r>
      </w:ins>
      <w:ins w:id="42" w:author="Microsoft Office User" w:date="2023-03-05T01:01:00Z">
        <w:r w:rsidR="00A404D9">
          <w:rPr>
            <w:sz w:val="24"/>
            <w:szCs w:val="24"/>
          </w:rPr>
          <w:t>in a</w:t>
        </w:r>
      </w:ins>
      <w:ins w:id="43" w:author="Microsoft Office User" w:date="2023-03-01T22:11:00Z">
        <w:r w:rsidR="00A404D9">
          <w:rPr>
            <w:sz w:val="24"/>
            <w:szCs w:val="24"/>
          </w:rPr>
          <w:t xml:space="preserve"> quick</w:t>
        </w:r>
        <w:r w:rsidR="00D6136E" w:rsidRPr="001E54B6">
          <w:rPr>
            <w:sz w:val="24"/>
            <w:szCs w:val="24"/>
          </w:rPr>
          <w:t xml:space="preserve"> and intuitive</w:t>
        </w:r>
        <w:r w:rsidR="00A404D9">
          <w:rPr>
            <w:sz w:val="24"/>
            <w:szCs w:val="24"/>
          </w:rPr>
          <w:t xml:space="preserve"> manner</w:t>
        </w:r>
      </w:ins>
      <w:r w:rsidR="00C73186" w:rsidRPr="001E54B6">
        <w:rPr>
          <w:sz w:val="24"/>
          <w:szCs w:val="24"/>
        </w:rPr>
        <w:t xml:space="preserve">. </w:t>
      </w:r>
    </w:p>
    <w:commentRangeEnd w:id="27"/>
    <w:p w14:paraId="2086E2EB" w14:textId="0A135EC7" w:rsidR="005E61BA" w:rsidRPr="00627050" w:rsidRDefault="00A75052">
      <w:pPr>
        <w:rPr>
          <w:iCs/>
          <w:sz w:val="24"/>
          <w:szCs w:val="24"/>
        </w:rPr>
      </w:pPr>
      <w:r w:rsidRPr="00A75052">
        <w:rPr>
          <w:sz w:val="24"/>
          <w:szCs w:val="24"/>
        </w:rPr>
        <w:t xml:space="preserve">The capstone project will allow me to apply </w:t>
      </w:r>
      <w:del w:id="44" w:author="Microsoft Office User" w:date="2023-03-05T00:48:00Z">
        <w:r w:rsidRPr="00A75052" w:rsidDel="009455F3">
          <w:rPr>
            <w:sz w:val="24"/>
            <w:szCs w:val="24"/>
          </w:rPr>
          <w:delText xml:space="preserve">all </w:delText>
        </w:r>
      </w:del>
      <w:ins w:id="45" w:author="Microsoft Office User" w:date="2023-03-05T00:48:00Z">
        <w:r w:rsidR="009455F3">
          <w:rPr>
            <w:sz w:val="24"/>
            <w:szCs w:val="24"/>
          </w:rPr>
          <w:t>my newfound</w:t>
        </w:r>
        <w:r w:rsidR="009455F3" w:rsidRPr="00A75052">
          <w:rPr>
            <w:sz w:val="24"/>
            <w:szCs w:val="24"/>
          </w:rPr>
          <w:t xml:space="preserve"> </w:t>
        </w:r>
      </w:ins>
      <w:del w:id="46" w:author="Microsoft Office User" w:date="2023-03-05T00:48:00Z">
        <w:r w:rsidRPr="00A75052" w:rsidDel="009455F3">
          <w:rPr>
            <w:sz w:val="24"/>
            <w:szCs w:val="24"/>
          </w:rPr>
          <w:delText xml:space="preserve">the </w:delText>
        </w:r>
      </w:del>
      <w:r w:rsidRPr="00A75052">
        <w:rPr>
          <w:sz w:val="24"/>
          <w:szCs w:val="24"/>
        </w:rPr>
        <w:t>business and technological knowledge</w:t>
      </w:r>
      <w:ins w:id="47" w:author="Microsoft Office User" w:date="2023-03-05T01:01:00Z">
        <w:r w:rsidR="00DE58A9">
          <w:rPr>
            <w:sz w:val="24"/>
            <w:szCs w:val="24"/>
          </w:rPr>
          <w:t>. Through this project, I aspire</w:t>
        </w:r>
      </w:ins>
      <w:r w:rsidRPr="00A75052">
        <w:rPr>
          <w:sz w:val="24"/>
          <w:szCs w:val="24"/>
        </w:rPr>
        <w:t xml:space="preserve"> </w:t>
      </w:r>
      <w:del w:id="48" w:author="Microsoft Office User" w:date="2023-03-05T00:48:00Z">
        <w:r w:rsidRPr="00A75052" w:rsidDel="009455F3">
          <w:rPr>
            <w:sz w:val="24"/>
            <w:szCs w:val="24"/>
          </w:rPr>
          <w:delText xml:space="preserve">I gained during the program </w:delText>
        </w:r>
      </w:del>
      <w:r w:rsidRPr="00A75052">
        <w:rPr>
          <w:sz w:val="24"/>
          <w:szCs w:val="24"/>
        </w:rPr>
        <w:t>to create an interesting start-up concept that includes a business strategy, financial model, and investor presentation. The</w:t>
      </w:r>
      <w:ins w:id="49" w:author="Microsoft Office User" w:date="2023-03-05T00:48:00Z">
        <w:r w:rsidR="006933A1">
          <w:rPr>
            <w:sz w:val="24"/>
            <w:szCs w:val="24"/>
          </w:rPr>
          <w:t xml:space="preserve"> part I look forward </w:t>
        </w:r>
      </w:ins>
      <w:ins w:id="50" w:author="Microsoft Office User" w:date="2023-03-05T01:05:00Z">
        <w:r w:rsidR="005F0AE7">
          <w:rPr>
            <w:sz w:val="24"/>
            <w:szCs w:val="24"/>
          </w:rPr>
          <w:t xml:space="preserve">to </w:t>
        </w:r>
      </w:ins>
      <w:ins w:id="51" w:author="Microsoft Office User" w:date="2023-03-05T00:48:00Z">
        <w:r w:rsidR="006933A1">
          <w:rPr>
            <w:sz w:val="24"/>
            <w:szCs w:val="24"/>
          </w:rPr>
          <w:t>the most is the</w:t>
        </w:r>
      </w:ins>
      <w:del w:id="52" w:author="Microsoft Office User" w:date="2023-03-05T00:48:00Z">
        <w:r w:rsidR="00104538" w:rsidDel="006933A1">
          <w:rPr>
            <w:sz w:val="24"/>
            <w:szCs w:val="24"/>
          </w:rPr>
          <w:delText>re</w:delText>
        </w:r>
      </w:del>
      <w:r w:rsidR="00104538">
        <w:rPr>
          <w:sz w:val="24"/>
          <w:szCs w:val="24"/>
        </w:rPr>
        <w:t xml:space="preserve"> </w:t>
      </w:r>
      <w:del w:id="53" w:author="Microsoft Office User" w:date="2023-03-05T00:48:00Z">
        <w:r w:rsidR="00104538" w:rsidDel="006933A1">
          <w:rPr>
            <w:sz w:val="24"/>
            <w:szCs w:val="24"/>
          </w:rPr>
          <w:delText>will be a</w:delText>
        </w:r>
        <w:r w:rsidRPr="00A75052" w:rsidDel="006933A1">
          <w:rPr>
            <w:sz w:val="24"/>
            <w:szCs w:val="24"/>
          </w:rPr>
          <w:delText xml:space="preserve"> </w:delText>
        </w:r>
      </w:del>
      <w:r w:rsidRPr="00A75052">
        <w:rPr>
          <w:sz w:val="24"/>
          <w:szCs w:val="24"/>
        </w:rPr>
        <w:t>final presentation</w:t>
      </w:r>
      <w:ins w:id="54" w:author="Microsoft Office User" w:date="2023-03-05T01:04:00Z">
        <w:r w:rsidR="006C7980">
          <w:rPr>
            <w:sz w:val="24"/>
            <w:szCs w:val="24"/>
          </w:rPr>
          <w:t>,</w:t>
        </w:r>
      </w:ins>
      <w:r w:rsidRPr="00A75052">
        <w:rPr>
          <w:sz w:val="24"/>
          <w:szCs w:val="24"/>
        </w:rPr>
        <w:t xml:space="preserve"> </w:t>
      </w:r>
      <w:ins w:id="55" w:author="Microsoft Office User" w:date="2023-03-05T01:04:00Z">
        <w:r w:rsidR="006C7980">
          <w:rPr>
            <w:sz w:val="24"/>
            <w:szCs w:val="24"/>
          </w:rPr>
          <w:t xml:space="preserve">which </w:t>
        </w:r>
      </w:ins>
      <w:del w:id="56" w:author="Microsoft Office User" w:date="2023-03-05T01:04:00Z">
        <w:r w:rsidR="00104538" w:rsidDel="006C7980">
          <w:rPr>
            <w:sz w:val="24"/>
            <w:szCs w:val="24"/>
          </w:rPr>
          <w:delText xml:space="preserve">that will </w:delText>
        </w:r>
      </w:del>
      <w:r w:rsidR="00104538">
        <w:rPr>
          <w:sz w:val="24"/>
          <w:szCs w:val="24"/>
        </w:rPr>
        <w:t>allow</w:t>
      </w:r>
      <w:ins w:id="57" w:author="Microsoft Office User" w:date="2023-03-05T01:04:00Z">
        <w:r w:rsidR="006C7980">
          <w:rPr>
            <w:sz w:val="24"/>
            <w:szCs w:val="24"/>
          </w:rPr>
          <w:t>s</w:t>
        </w:r>
      </w:ins>
      <w:r w:rsidRPr="00A75052">
        <w:rPr>
          <w:sz w:val="24"/>
          <w:szCs w:val="24"/>
        </w:rPr>
        <w:t xml:space="preserve"> me to </w:t>
      </w:r>
      <w:del w:id="58" w:author="Microsoft Office User" w:date="2023-03-05T00:49:00Z">
        <w:r w:rsidRPr="00A75052" w:rsidDel="006933A1">
          <w:rPr>
            <w:sz w:val="24"/>
            <w:szCs w:val="24"/>
          </w:rPr>
          <w:delText xml:space="preserve">give </w:delText>
        </w:r>
      </w:del>
      <w:ins w:id="59" w:author="Microsoft Office User" w:date="2023-03-05T00:49:00Z">
        <w:r w:rsidR="006933A1">
          <w:rPr>
            <w:sz w:val="24"/>
            <w:szCs w:val="24"/>
          </w:rPr>
          <w:t>professionally pitch</w:t>
        </w:r>
        <w:r w:rsidR="006933A1" w:rsidRPr="00A75052">
          <w:rPr>
            <w:sz w:val="24"/>
            <w:szCs w:val="24"/>
          </w:rPr>
          <w:t xml:space="preserve"> </w:t>
        </w:r>
      </w:ins>
      <w:r w:rsidRPr="00A75052">
        <w:rPr>
          <w:sz w:val="24"/>
          <w:szCs w:val="24"/>
        </w:rPr>
        <w:t xml:space="preserve">the Blue </w:t>
      </w:r>
      <w:del w:id="60" w:author="Microsoft Office User" w:date="2023-03-05T00:49:00Z">
        <w:r w:rsidRPr="00A75052" w:rsidDel="006933A1">
          <w:rPr>
            <w:sz w:val="24"/>
            <w:szCs w:val="24"/>
          </w:rPr>
          <w:delText>professional pitch</w:delText>
        </w:r>
      </w:del>
      <w:ins w:id="61" w:author="Microsoft Office User" w:date="2023-03-05T00:49:00Z">
        <w:r w:rsidR="006933A1">
          <w:rPr>
            <w:sz w:val="24"/>
            <w:szCs w:val="24"/>
          </w:rPr>
          <w:t>platform to industry experts</w:t>
        </w:r>
      </w:ins>
      <w:r w:rsidRPr="00A75052">
        <w:rPr>
          <w:sz w:val="24"/>
          <w:szCs w:val="24"/>
        </w:rPr>
        <w:t xml:space="preserve"> </w:t>
      </w:r>
      <w:del w:id="62" w:author="Microsoft Office User" w:date="2023-03-05T00:49:00Z">
        <w:r w:rsidRPr="00A75052" w:rsidDel="006933A1">
          <w:rPr>
            <w:sz w:val="24"/>
            <w:szCs w:val="24"/>
          </w:rPr>
          <w:delText xml:space="preserve">under exam circumstances </w:delText>
        </w:r>
      </w:del>
      <w:r w:rsidRPr="00A75052">
        <w:rPr>
          <w:sz w:val="24"/>
          <w:szCs w:val="24"/>
        </w:rPr>
        <w:t xml:space="preserve">and address </w:t>
      </w:r>
      <w:ins w:id="63" w:author="Microsoft Office User" w:date="2023-03-05T00:49:00Z">
        <w:r w:rsidR="006933A1">
          <w:rPr>
            <w:sz w:val="24"/>
            <w:szCs w:val="24"/>
          </w:rPr>
          <w:t xml:space="preserve">their </w:t>
        </w:r>
      </w:ins>
      <w:r w:rsidRPr="00A75052">
        <w:rPr>
          <w:sz w:val="24"/>
          <w:szCs w:val="24"/>
        </w:rPr>
        <w:t>questions</w:t>
      </w:r>
      <w:ins w:id="64" w:author="Microsoft Office User" w:date="2023-03-05T00:49:00Z">
        <w:r w:rsidR="006C7980">
          <w:rPr>
            <w:sz w:val="24"/>
            <w:szCs w:val="24"/>
          </w:rPr>
          <w:t xml:space="preserve"> and feedback</w:t>
        </w:r>
      </w:ins>
      <w:del w:id="65" w:author="Microsoft Office User" w:date="2023-03-05T00:49:00Z">
        <w:r w:rsidRPr="00A75052" w:rsidDel="006933A1">
          <w:rPr>
            <w:sz w:val="24"/>
            <w:szCs w:val="24"/>
          </w:rPr>
          <w:delText xml:space="preserve"> from the experts</w:delText>
        </w:r>
      </w:del>
      <w:r w:rsidRPr="00A75052">
        <w:rPr>
          <w:sz w:val="24"/>
          <w:szCs w:val="24"/>
        </w:rPr>
        <w:t xml:space="preserve">. </w:t>
      </w:r>
      <w:ins w:id="66" w:author="Microsoft Office User" w:date="2023-03-05T00:51:00Z">
        <w:r w:rsidR="00EA2A62">
          <w:rPr>
            <w:sz w:val="24"/>
            <w:szCs w:val="24"/>
          </w:rPr>
          <w:t>M</w:t>
        </w:r>
      </w:ins>
      <w:del w:id="67" w:author="Microsoft Office User" w:date="2023-03-05T00:51:00Z">
        <w:r w:rsidR="00341964" w:rsidDel="00EA2A62">
          <w:rPr>
            <w:sz w:val="24"/>
            <w:szCs w:val="24"/>
          </w:rPr>
          <w:delText xml:space="preserve">I believe that all </w:delText>
        </w:r>
        <w:r w:rsidRPr="00A75052" w:rsidDel="00EA2A62">
          <w:rPr>
            <w:sz w:val="24"/>
            <w:szCs w:val="24"/>
          </w:rPr>
          <w:delText>of m</w:delText>
        </w:r>
      </w:del>
      <w:r w:rsidRPr="00A75052">
        <w:rPr>
          <w:sz w:val="24"/>
          <w:szCs w:val="24"/>
        </w:rPr>
        <w:t>y class learnings, together with individual reflecting sessions with the professor</w:t>
      </w:r>
      <w:ins w:id="68" w:author="Microsoft Office User" w:date="2023-03-05T00:50:00Z">
        <w:r w:rsidR="003F67E8">
          <w:rPr>
            <w:sz w:val="24"/>
            <w:szCs w:val="24"/>
          </w:rPr>
          <w:t>s</w:t>
        </w:r>
      </w:ins>
      <w:r w:rsidRPr="00A75052">
        <w:rPr>
          <w:sz w:val="24"/>
          <w:szCs w:val="24"/>
        </w:rPr>
        <w:t xml:space="preserve"> and TAs</w:t>
      </w:r>
      <w:r w:rsidR="00341964">
        <w:rPr>
          <w:sz w:val="24"/>
          <w:szCs w:val="24"/>
        </w:rPr>
        <w:t xml:space="preserve"> will </w:t>
      </w:r>
      <w:del w:id="69" w:author="Microsoft Office User" w:date="2023-03-05T00:50:00Z">
        <w:r w:rsidR="00341964" w:rsidRPr="00EA2A62" w:rsidDel="003F67E8">
          <w:rPr>
            <w:sz w:val="24"/>
            <w:szCs w:val="24"/>
          </w:rPr>
          <w:delText>undoubtedly</w:delText>
        </w:r>
        <w:r w:rsidR="00341964" w:rsidRPr="00D033DD" w:rsidDel="003F67E8">
          <w:rPr>
            <w:sz w:val="24"/>
            <w:szCs w:val="24"/>
          </w:rPr>
          <w:delText xml:space="preserve"> </w:delText>
        </w:r>
      </w:del>
      <w:del w:id="70" w:author="Microsoft Office User" w:date="2023-03-05T00:51:00Z">
        <w:r w:rsidR="00104538" w:rsidRPr="00D033DD" w:rsidDel="00EA2A62">
          <w:rPr>
            <w:sz w:val="24"/>
            <w:szCs w:val="24"/>
          </w:rPr>
          <w:delText>support</w:delText>
        </w:r>
      </w:del>
      <w:ins w:id="71" w:author="Microsoft Office User" w:date="2023-03-05T01:02:00Z">
        <w:r w:rsidR="00DE58A9">
          <w:rPr>
            <w:sz w:val="24"/>
            <w:szCs w:val="24"/>
          </w:rPr>
          <w:t>help</w:t>
        </w:r>
      </w:ins>
      <w:r w:rsidRPr="00A75052">
        <w:rPr>
          <w:sz w:val="24"/>
          <w:szCs w:val="24"/>
        </w:rPr>
        <w:t xml:space="preserve"> me </w:t>
      </w:r>
      <w:del w:id="72" w:author="Microsoft Office User" w:date="2023-03-05T01:02:00Z">
        <w:r w:rsidRPr="00A75052" w:rsidDel="00DE58A9">
          <w:rPr>
            <w:sz w:val="24"/>
            <w:szCs w:val="24"/>
          </w:rPr>
          <w:delText xml:space="preserve">in </w:delText>
        </w:r>
      </w:del>
      <w:r w:rsidRPr="00A75052">
        <w:rPr>
          <w:sz w:val="24"/>
          <w:szCs w:val="24"/>
        </w:rPr>
        <w:t>establish</w:t>
      </w:r>
      <w:del w:id="73" w:author="Microsoft Office User" w:date="2023-03-05T01:02:00Z">
        <w:r w:rsidRPr="00A75052" w:rsidDel="00DE58A9">
          <w:rPr>
            <w:sz w:val="24"/>
            <w:szCs w:val="24"/>
          </w:rPr>
          <w:delText>ing</w:delText>
        </w:r>
      </w:del>
      <w:r w:rsidRPr="00A75052">
        <w:rPr>
          <w:sz w:val="24"/>
          <w:szCs w:val="24"/>
        </w:rPr>
        <w:t xml:space="preserve"> a comprehensive and promising business strategy for the Blue platform</w:t>
      </w:r>
      <w:r w:rsidRPr="00A75052">
        <w:rPr>
          <w:iCs/>
          <w:sz w:val="24"/>
          <w:szCs w:val="24"/>
        </w:rPr>
        <w:t>.</w:t>
      </w:r>
      <w:ins w:id="74" w:author="Microsoft Office User" w:date="2023-03-01T22:11:00Z">
        <w:r w:rsidR="00D6136E" w:rsidRPr="00A75052">
          <w:rPr>
            <w:rStyle w:val="CommentReference"/>
            <w:iCs/>
          </w:rPr>
          <w:commentReference w:id="27"/>
        </w:r>
      </w:ins>
      <w:r w:rsidRPr="00A75052">
        <w:rPr>
          <w:iCs/>
          <w:sz w:val="24"/>
          <w:szCs w:val="24"/>
        </w:rPr>
        <w:t xml:space="preserve"> </w:t>
      </w:r>
      <w:r w:rsidR="00104538" w:rsidRPr="00104538">
        <w:rPr>
          <w:iCs/>
          <w:sz w:val="24"/>
          <w:szCs w:val="24"/>
        </w:rPr>
        <w:t xml:space="preserve">Furthermore, the startup lab at Columbia Business School and the startup bootcamp at Columbia Engineering </w:t>
      </w:r>
      <w:r w:rsidR="00104538">
        <w:rPr>
          <w:iCs/>
          <w:sz w:val="24"/>
          <w:szCs w:val="24"/>
        </w:rPr>
        <w:t xml:space="preserve">will </w:t>
      </w:r>
      <w:del w:id="75" w:author="Microsoft Office User" w:date="2023-03-05T00:52:00Z">
        <w:r w:rsidR="00104538" w:rsidDel="00D033DD">
          <w:rPr>
            <w:iCs/>
            <w:sz w:val="24"/>
            <w:szCs w:val="24"/>
          </w:rPr>
          <w:delText>give</w:delText>
        </w:r>
        <w:r w:rsidR="00104538" w:rsidRPr="00104538" w:rsidDel="00D033DD">
          <w:rPr>
            <w:iCs/>
            <w:sz w:val="24"/>
            <w:szCs w:val="24"/>
          </w:rPr>
          <w:delText xml:space="preserve"> further help and direction in</w:delText>
        </w:r>
      </w:del>
      <w:ins w:id="76" w:author="Microsoft Office User" w:date="2023-03-05T00:55:00Z">
        <w:r w:rsidR="002820B1">
          <w:rPr>
            <w:iCs/>
            <w:sz w:val="24"/>
            <w:szCs w:val="24"/>
          </w:rPr>
          <w:t>provide the necessary guidance</w:t>
        </w:r>
      </w:ins>
      <w:ins w:id="77" w:author="Microsoft Office User" w:date="2023-03-05T00:52:00Z">
        <w:r w:rsidR="00D033DD">
          <w:rPr>
            <w:iCs/>
            <w:sz w:val="24"/>
            <w:szCs w:val="24"/>
          </w:rPr>
          <w:t xml:space="preserve"> </w:t>
        </w:r>
      </w:ins>
      <w:ins w:id="78" w:author="Microsoft Office User" w:date="2023-03-05T00:55:00Z">
        <w:r w:rsidR="002820B1">
          <w:rPr>
            <w:iCs/>
            <w:sz w:val="24"/>
            <w:szCs w:val="24"/>
          </w:rPr>
          <w:t>for the</w:t>
        </w:r>
      </w:ins>
      <w:del w:id="79" w:author="Microsoft Office User" w:date="2023-03-05T00:55:00Z">
        <w:r w:rsidR="00104538" w:rsidRPr="00104538" w:rsidDel="002820B1">
          <w:rPr>
            <w:iCs/>
            <w:sz w:val="24"/>
            <w:szCs w:val="24"/>
          </w:rPr>
          <w:delText xml:space="preserve"> get</w:delText>
        </w:r>
      </w:del>
      <w:del w:id="80" w:author="Microsoft Office User" w:date="2023-03-05T00:53:00Z">
        <w:r w:rsidR="00104538" w:rsidRPr="00104538" w:rsidDel="00D033DD">
          <w:rPr>
            <w:iCs/>
            <w:sz w:val="24"/>
            <w:szCs w:val="24"/>
          </w:rPr>
          <w:delText>ting</w:delText>
        </w:r>
      </w:del>
      <w:del w:id="81" w:author="Microsoft Office User" w:date="2023-03-05T00:55:00Z">
        <w:r w:rsidR="00104538" w:rsidRPr="00104538" w:rsidDel="002820B1">
          <w:rPr>
            <w:iCs/>
            <w:sz w:val="24"/>
            <w:szCs w:val="24"/>
          </w:rPr>
          <w:delText xml:space="preserve"> my</w:delText>
        </w:r>
      </w:del>
      <w:r w:rsidR="00104538" w:rsidRPr="00104538">
        <w:rPr>
          <w:iCs/>
          <w:sz w:val="24"/>
          <w:szCs w:val="24"/>
        </w:rPr>
        <w:t xml:space="preserve"> </w:t>
      </w:r>
      <w:r w:rsidR="00341964">
        <w:rPr>
          <w:iCs/>
          <w:sz w:val="24"/>
          <w:szCs w:val="24"/>
        </w:rPr>
        <w:t>Blue platform</w:t>
      </w:r>
      <w:ins w:id="82" w:author="Microsoft Office User" w:date="2023-03-05T00:55:00Z">
        <w:r w:rsidR="002820B1">
          <w:rPr>
            <w:iCs/>
            <w:sz w:val="24"/>
            <w:szCs w:val="24"/>
          </w:rPr>
          <w:t xml:space="preserve">’s </w:t>
        </w:r>
      </w:ins>
      <w:del w:id="83" w:author="Microsoft Office User" w:date="2023-03-05T00:55:00Z">
        <w:r w:rsidR="00104538" w:rsidRPr="00104538" w:rsidDel="002820B1">
          <w:rPr>
            <w:iCs/>
            <w:sz w:val="24"/>
            <w:szCs w:val="24"/>
          </w:rPr>
          <w:delText xml:space="preserve"> </w:delText>
        </w:r>
        <w:r w:rsidR="00104538" w:rsidDel="002820B1">
          <w:rPr>
            <w:iCs/>
            <w:sz w:val="24"/>
            <w:szCs w:val="24"/>
          </w:rPr>
          <w:delText xml:space="preserve">to </w:delText>
        </w:r>
      </w:del>
      <w:r w:rsidR="00104538">
        <w:rPr>
          <w:iCs/>
          <w:sz w:val="24"/>
          <w:szCs w:val="24"/>
        </w:rPr>
        <w:t>launch</w:t>
      </w:r>
      <w:r w:rsidR="00104538" w:rsidRPr="00104538">
        <w:rPr>
          <w:iCs/>
          <w:sz w:val="24"/>
          <w:szCs w:val="24"/>
        </w:rPr>
        <w:t>.</w:t>
      </w:r>
      <w:r w:rsidR="00104538">
        <w:rPr>
          <w:iCs/>
          <w:sz w:val="24"/>
          <w:szCs w:val="24"/>
        </w:rPr>
        <w:t xml:space="preserve"> </w:t>
      </w:r>
      <w:ins w:id="84" w:author="Microsoft Office User" w:date="2023-03-05T00:55:00Z">
        <w:r w:rsidR="00627050">
          <w:rPr>
            <w:iCs/>
            <w:sz w:val="24"/>
            <w:szCs w:val="24"/>
          </w:rPr>
          <w:t>By attending this program,</w:t>
        </w:r>
      </w:ins>
      <w:ins w:id="85" w:author="Microsoft Office User" w:date="2023-03-05T00:56:00Z">
        <w:r w:rsidR="00627050">
          <w:rPr>
            <w:iCs/>
            <w:sz w:val="24"/>
            <w:szCs w:val="24"/>
          </w:rPr>
          <w:t xml:space="preserve"> </w:t>
        </w:r>
      </w:ins>
      <w:del w:id="86" w:author="Microsoft Office User" w:date="2023-03-01T22:13:00Z">
        <w:r w:rsidR="0013392D" w:rsidDel="008A41CD">
          <w:rPr>
            <w:sz w:val="24"/>
            <w:szCs w:val="24"/>
          </w:rPr>
          <w:delText xml:space="preserve">prepare me to </w:delText>
        </w:r>
        <w:r w:rsidR="00F347D4" w:rsidDel="008A41CD">
          <w:rPr>
            <w:sz w:val="24"/>
            <w:szCs w:val="24"/>
          </w:rPr>
          <w:delText>devise</w:delText>
        </w:r>
        <w:r w:rsidR="008D1B0B" w:rsidRPr="008D1B0B" w:rsidDel="008A41CD">
          <w:rPr>
            <w:sz w:val="24"/>
            <w:szCs w:val="24"/>
          </w:rPr>
          <w:delText xml:space="preserve"> </w:delText>
        </w:r>
        <w:r w:rsidR="00F347D4" w:rsidDel="008A41CD">
          <w:rPr>
            <w:sz w:val="24"/>
            <w:szCs w:val="24"/>
          </w:rPr>
          <w:delText>sustainable solution when</w:delText>
        </w:r>
        <w:r w:rsidR="008D1B0B" w:rsidRPr="008D1B0B" w:rsidDel="008A41CD">
          <w:rPr>
            <w:sz w:val="24"/>
            <w:szCs w:val="24"/>
          </w:rPr>
          <w:delText xml:space="preserve"> </w:delText>
        </w:r>
        <w:r w:rsidR="00F347D4" w:rsidDel="008A41CD">
          <w:rPr>
            <w:sz w:val="24"/>
            <w:szCs w:val="24"/>
          </w:rPr>
          <w:delText>facing</w:delText>
        </w:r>
        <w:r w:rsidR="008D1B0B" w:rsidRPr="008D1B0B" w:rsidDel="008A41CD">
          <w:rPr>
            <w:sz w:val="24"/>
            <w:szCs w:val="24"/>
          </w:rPr>
          <w:delText xml:space="preserve"> a business problem</w:delText>
        </w:r>
      </w:del>
      <w:commentRangeStart w:id="87"/>
      <w:commentRangeStart w:id="88"/>
      <w:del w:id="89" w:author="Kevin K Salim" w:date="2023-02-27T19:32:00Z">
        <w:r w:rsidR="00FD6E8B" w:rsidRPr="00FD6E8B" w:rsidDel="00AC6AB2">
          <w:rPr>
            <w:sz w:val="24"/>
            <w:szCs w:val="24"/>
          </w:rPr>
          <w:delText>t</w:delText>
        </w:r>
        <w:r w:rsidR="003B627B" w:rsidDel="00AC6AB2">
          <w:rPr>
            <w:sz w:val="24"/>
            <w:szCs w:val="24"/>
          </w:rPr>
          <w:delText xml:space="preserve">his </w:delText>
        </w:r>
        <w:r w:rsidR="00FD6E8B" w:rsidRPr="00FD6E8B" w:rsidDel="00AC6AB2">
          <w:rPr>
            <w:sz w:val="24"/>
            <w:szCs w:val="24"/>
          </w:rPr>
          <w:delText xml:space="preserve">class </w:delText>
        </w:r>
        <w:r w:rsidR="008D1B0B" w:rsidRPr="008D1B0B" w:rsidDel="00AC6AB2">
          <w:rPr>
            <w:sz w:val="24"/>
            <w:szCs w:val="24"/>
          </w:rPr>
          <w:delText xml:space="preserve">will </w:delText>
        </w:r>
        <w:r w:rsidR="00985BF9" w:rsidDel="00AC6AB2">
          <w:rPr>
            <w:sz w:val="24"/>
            <w:szCs w:val="24"/>
          </w:rPr>
          <w:delText xml:space="preserve">accommodate me with knowledge in </w:delText>
        </w:r>
        <w:r w:rsidR="008E21E2" w:rsidDel="00AC6AB2">
          <w:rPr>
            <w:sz w:val="24"/>
            <w:szCs w:val="24"/>
          </w:rPr>
          <w:delText>using technology for many business purposes</w:delText>
        </w:r>
        <w:r w:rsidR="00985BF9" w:rsidDel="00AC6AB2">
          <w:rPr>
            <w:sz w:val="24"/>
            <w:szCs w:val="24"/>
          </w:rPr>
          <w:delText xml:space="preserve"> </w:delText>
        </w:r>
        <w:r w:rsidR="008E21E2" w:rsidDel="00AC6AB2">
          <w:rPr>
            <w:sz w:val="24"/>
            <w:szCs w:val="24"/>
          </w:rPr>
          <w:delText xml:space="preserve">such as </w:delText>
        </w:r>
        <w:r w:rsidR="00985BF9" w:rsidDel="00AC6AB2">
          <w:rPr>
            <w:sz w:val="24"/>
            <w:szCs w:val="24"/>
          </w:rPr>
          <w:delText>making future investment, project, and innovation</w:delText>
        </w:r>
        <w:r w:rsidR="008D1B0B" w:rsidRPr="008D1B0B" w:rsidDel="00AC6AB2">
          <w:rPr>
            <w:sz w:val="24"/>
            <w:szCs w:val="24"/>
          </w:rPr>
          <w:delText xml:space="preserve"> using the latest technology in business. </w:delText>
        </w:r>
        <w:commentRangeEnd w:id="87"/>
        <w:r w:rsidR="001D197C" w:rsidDel="00AC6AB2">
          <w:rPr>
            <w:rStyle w:val="CommentReference"/>
          </w:rPr>
          <w:commentReference w:id="87"/>
        </w:r>
        <w:commentRangeStart w:id="90"/>
        <w:commentRangeEnd w:id="88"/>
        <w:r w:rsidR="00050F25" w:rsidRPr="008E685C" w:rsidDel="00AC6AB2">
          <w:rPr>
            <w:rStyle w:val="CommentReference"/>
            <w:strike/>
            <w:rPrChange w:id="91" w:author="Microsoft Office User" w:date="2023-02-23T15:14:00Z">
              <w:rPr>
                <w:rStyle w:val="CommentReference"/>
              </w:rPr>
            </w:rPrChange>
          </w:rPr>
          <w:commentReference w:id="88"/>
        </w:r>
        <w:r w:rsidR="008D1B0B" w:rsidRPr="008E685C" w:rsidDel="00AC6AB2">
          <w:rPr>
            <w:strike/>
            <w:sz w:val="24"/>
            <w:szCs w:val="24"/>
            <w:rPrChange w:id="92" w:author="Microsoft Office User" w:date="2023-02-23T15:14:00Z">
              <w:rPr>
                <w:sz w:val="24"/>
                <w:szCs w:val="24"/>
              </w:rPr>
            </w:rPrChange>
          </w:rPr>
          <w:delText xml:space="preserve">Acquiring those skillsets would be my short-term career goals since </w:delText>
        </w:r>
        <w:r w:rsidR="00904969" w:rsidRPr="008E685C" w:rsidDel="00AC6AB2">
          <w:rPr>
            <w:strike/>
            <w:sz w:val="24"/>
            <w:szCs w:val="24"/>
            <w:rPrChange w:id="93" w:author="Microsoft Office User" w:date="2023-02-23T15:14:00Z">
              <w:rPr>
                <w:sz w:val="24"/>
                <w:szCs w:val="24"/>
              </w:rPr>
            </w:rPrChange>
          </w:rPr>
          <w:delText>I am planning to digitalize my family business from a paper-based system to an ERP and digital system</w:delText>
        </w:r>
        <w:r w:rsidR="008D1B0B" w:rsidRPr="008E685C" w:rsidDel="00AC6AB2">
          <w:rPr>
            <w:strike/>
            <w:sz w:val="24"/>
            <w:szCs w:val="24"/>
            <w:rPrChange w:id="94" w:author="Microsoft Office User" w:date="2023-02-23T15:14:00Z">
              <w:rPr>
                <w:sz w:val="24"/>
                <w:szCs w:val="24"/>
              </w:rPr>
            </w:rPrChange>
          </w:rPr>
          <w:delText>.</w:delText>
        </w:r>
        <w:commentRangeEnd w:id="90"/>
        <w:r w:rsidR="008E685C" w:rsidDel="00AC6AB2">
          <w:rPr>
            <w:rStyle w:val="CommentReference"/>
          </w:rPr>
          <w:commentReference w:id="90"/>
        </w:r>
        <w:r w:rsidR="008D1B0B" w:rsidRPr="008D1B0B" w:rsidDel="00AC6AB2">
          <w:rPr>
            <w:sz w:val="24"/>
            <w:szCs w:val="24"/>
          </w:rPr>
          <w:delText xml:space="preserve"> MS Technology Management </w:delText>
        </w:r>
      </w:del>
      <w:del w:id="95" w:author="Kevin K Salim" w:date="2023-02-27T19:36:00Z">
        <w:r w:rsidR="008D1B0B" w:rsidRPr="008D1B0B" w:rsidDel="00AC6AB2">
          <w:rPr>
            <w:sz w:val="24"/>
            <w:szCs w:val="24"/>
          </w:rPr>
          <w:delText xml:space="preserve">will also equip me </w:delText>
        </w:r>
        <w:r w:rsidR="00F1166E" w:rsidDel="00AC6AB2">
          <w:rPr>
            <w:sz w:val="24"/>
            <w:szCs w:val="24"/>
          </w:rPr>
          <w:delText>in pursuing</w:delText>
        </w:r>
        <w:r w:rsidR="008D1B0B" w:rsidRPr="008D1B0B" w:rsidDel="00AC6AB2">
          <w:rPr>
            <w:sz w:val="24"/>
            <w:szCs w:val="24"/>
          </w:rPr>
          <w:delText xml:space="preserve"> my long-term career goal </w:delText>
        </w:r>
        <w:r w:rsidR="00904969" w:rsidDel="00AC6AB2">
          <w:rPr>
            <w:sz w:val="24"/>
            <w:szCs w:val="24"/>
          </w:rPr>
          <w:delText>which is</w:delText>
        </w:r>
        <w:r w:rsidR="008D1B0B" w:rsidRPr="008D1B0B" w:rsidDel="00AC6AB2">
          <w:rPr>
            <w:sz w:val="24"/>
            <w:szCs w:val="24"/>
          </w:rPr>
          <w:delText xml:space="preserve"> </w:delText>
        </w:r>
        <w:r w:rsidR="00904969" w:rsidDel="00AC6AB2">
          <w:rPr>
            <w:sz w:val="24"/>
            <w:szCs w:val="24"/>
          </w:rPr>
          <w:delText>creating a</w:delText>
        </w:r>
        <w:r w:rsidR="00904969" w:rsidRPr="00904969" w:rsidDel="00AC6AB2">
          <w:rPr>
            <w:sz w:val="24"/>
            <w:szCs w:val="24"/>
          </w:rPr>
          <w:delText xml:space="preserve"> start-up </w:delText>
        </w:r>
        <w:r w:rsidR="00904969" w:rsidDel="00AC6AB2">
          <w:rPr>
            <w:sz w:val="24"/>
            <w:szCs w:val="24"/>
          </w:rPr>
          <w:delText>company</w:delText>
        </w:r>
        <w:r w:rsidR="00904969" w:rsidRPr="00904969" w:rsidDel="00AC6AB2">
          <w:rPr>
            <w:sz w:val="24"/>
            <w:szCs w:val="24"/>
          </w:rPr>
          <w:delText xml:space="preserve"> similar to LinkedIn for blue collar workers instead of professional workers</w:delText>
        </w:r>
        <w:r w:rsidR="00904969" w:rsidDel="00AC6AB2">
          <w:rPr>
            <w:sz w:val="24"/>
            <w:szCs w:val="24"/>
          </w:rPr>
          <w:delText xml:space="preserve"> which</w:delText>
        </w:r>
        <w:r w:rsidR="00904969" w:rsidRPr="00904969" w:rsidDel="00AC6AB2">
          <w:rPr>
            <w:sz w:val="24"/>
            <w:szCs w:val="24"/>
          </w:rPr>
          <w:delText xml:space="preserve"> will </w:delText>
        </w:r>
        <w:r w:rsidR="00904969" w:rsidDel="00AC6AB2">
          <w:rPr>
            <w:sz w:val="24"/>
            <w:szCs w:val="24"/>
          </w:rPr>
          <w:delText>help</w:delText>
        </w:r>
        <w:r w:rsidR="00904969" w:rsidRPr="00904969" w:rsidDel="00AC6AB2">
          <w:rPr>
            <w:sz w:val="24"/>
            <w:szCs w:val="24"/>
          </w:rPr>
          <w:delText xml:space="preserve"> blue collar workers easier in finding jobs</w:delText>
        </w:r>
      </w:del>
      <w:ins w:id="96" w:author="Microsoft Office User" w:date="2023-02-23T15:15:00Z">
        <w:del w:id="97" w:author="Kevin K Salim" w:date="2023-02-27T19:36:00Z">
          <w:r w:rsidR="00EE79BA" w:rsidDel="00AC6AB2">
            <w:rPr>
              <w:sz w:val="24"/>
              <w:szCs w:val="24"/>
            </w:rPr>
            <w:delText>to help the labourers find steady projects</w:delText>
          </w:r>
        </w:del>
      </w:ins>
      <w:del w:id="98" w:author="Kevin K Salim" w:date="2023-02-27T19:36:00Z">
        <w:r w:rsidR="00904969" w:rsidRPr="00904969" w:rsidDel="00AC6AB2">
          <w:rPr>
            <w:sz w:val="24"/>
            <w:szCs w:val="24"/>
          </w:rPr>
          <w:delText>.</w:delText>
        </w:r>
        <w:r w:rsidR="00904969" w:rsidDel="00AC6AB2">
          <w:rPr>
            <w:sz w:val="24"/>
            <w:szCs w:val="24"/>
          </w:rPr>
          <w:delText xml:space="preserve"> </w:delText>
        </w:r>
      </w:del>
      <w:del w:id="99" w:author="Microsoft Office User" w:date="2023-02-23T15:15:00Z">
        <w:r w:rsidR="00AF6D0C" w:rsidDel="00EE79BA">
          <w:rPr>
            <w:sz w:val="24"/>
            <w:szCs w:val="24"/>
          </w:rPr>
          <w:delText xml:space="preserve">In addition, </w:delText>
        </w:r>
      </w:del>
      <w:ins w:id="100" w:author="Microsoft Office User" w:date="2023-02-23T15:15:00Z">
        <w:del w:id="101" w:author="Kevin K Salim" w:date="2023-02-27T19:39:00Z">
          <w:r w:rsidR="00EE79BA" w:rsidDel="00AC6AB2">
            <w:rPr>
              <w:sz w:val="24"/>
              <w:szCs w:val="24"/>
            </w:rPr>
            <w:delText>B</w:delText>
          </w:r>
        </w:del>
      </w:ins>
      <w:del w:id="102" w:author="Kevin K Salim" w:date="2023-02-27T19:39:00Z">
        <w:r w:rsidR="00AF6D0C" w:rsidDel="00AC6AB2">
          <w:rPr>
            <w:sz w:val="24"/>
            <w:szCs w:val="24"/>
          </w:rPr>
          <w:delText xml:space="preserve">by taking </w:delText>
        </w:r>
      </w:del>
      <w:ins w:id="103" w:author="Microsoft Office User" w:date="2023-02-23T15:15:00Z">
        <w:del w:id="104" w:author="Kevin K Salim" w:date="2023-02-27T19:39:00Z">
          <w:r w:rsidR="00EE79BA" w:rsidDel="00AC6AB2">
            <w:rPr>
              <w:sz w:val="24"/>
              <w:szCs w:val="24"/>
            </w:rPr>
            <w:delText xml:space="preserve">the </w:delText>
          </w:r>
        </w:del>
      </w:ins>
      <w:del w:id="105" w:author="Kevin K Salim" w:date="2023-02-27T19:39:00Z">
        <w:r w:rsidR="00AF6D0C" w:rsidDel="00AC6AB2">
          <w:rPr>
            <w:sz w:val="24"/>
            <w:szCs w:val="24"/>
          </w:rPr>
          <w:delText xml:space="preserve">Technology Management program, I can learn the </w:delText>
        </w:r>
      </w:del>
      <w:del w:id="106" w:author="Kevin K Salim" w:date="2023-02-27T19:38:00Z">
        <w:r w:rsidR="00AF6D0C" w:rsidDel="00AC6AB2">
          <w:rPr>
            <w:sz w:val="24"/>
            <w:szCs w:val="24"/>
          </w:rPr>
          <w:delText>knowledge</w:delText>
        </w:r>
      </w:del>
      <w:del w:id="107" w:author="Kevin K Salim" w:date="2023-02-27T19:39:00Z">
        <w:r w:rsidR="00AF6D0C" w:rsidDel="00AC6AB2">
          <w:rPr>
            <w:sz w:val="24"/>
            <w:szCs w:val="24"/>
          </w:rPr>
          <w:delText xml:space="preserve"> such as machine learning and use it to operate a company in a digital world selling service products like LinkedIn</w:delText>
        </w:r>
      </w:del>
      <w:del w:id="108" w:author="Microsoft Office User" w:date="2023-03-05T00:53:00Z">
        <w:r w:rsidR="00104538" w:rsidDel="00866218">
          <w:rPr>
            <w:sz w:val="24"/>
            <w:szCs w:val="24"/>
          </w:rPr>
          <w:delText>Having done this program</w:delText>
        </w:r>
      </w:del>
      <w:ins w:id="109" w:author="Kevin K Salim" w:date="2023-02-27T19:39:00Z">
        <w:del w:id="110" w:author="Microsoft Office User" w:date="2023-03-05T00:53:00Z">
          <w:r w:rsidR="00AC6AB2" w:rsidDel="00866218">
            <w:rPr>
              <w:sz w:val="24"/>
              <w:szCs w:val="24"/>
            </w:rPr>
            <w:delText xml:space="preserve">, </w:delText>
          </w:r>
        </w:del>
        <w:r w:rsidR="00AC6AB2">
          <w:rPr>
            <w:sz w:val="24"/>
            <w:szCs w:val="24"/>
          </w:rPr>
          <w:t xml:space="preserve">I believe I can </w:t>
        </w:r>
      </w:ins>
      <w:ins w:id="111" w:author="Kevin K Salim" w:date="2023-02-27T19:40:00Z">
        <w:del w:id="112" w:author="Microsoft Office User" w:date="2023-03-05T01:04:00Z">
          <w:r w:rsidR="00AC6AB2" w:rsidDel="006C7980">
            <w:rPr>
              <w:sz w:val="24"/>
              <w:szCs w:val="24"/>
            </w:rPr>
            <w:delText>get</w:delText>
          </w:r>
        </w:del>
      </w:ins>
      <w:ins w:id="113" w:author="Microsoft Office User" w:date="2023-03-05T01:04:00Z">
        <w:r w:rsidR="006C7980">
          <w:rPr>
            <w:sz w:val="24"/>
            <w:szCs w:val="24"/>
          </w:rPr>
          <w:t>gain</w:t>
        </w:r>
      </w:ins>
      <w:ins w:id="114" w:author="Kevin K Salim" w:date="2023-02-27T19:40:00Z">
        <w:r w:rsidR="00AC6AB2">
          <w:rPr>
            <w:sz w:val="24"/>
            <w:szCs w:val="24"/>
          </w:rPr>
          <w:t xml:space="preserve"> more knowledge </w:t>
        </w:r>
        <w:del w:id="115" w:author="Microsoft Office User" w:date="2023-03-05T00:56:00Z">
          <w:r w:rsidR="00AC6AB2" w:rsidDel="00627050">
            <w:rPr>
              <w:sz w:val="24"/>
              <w:szCs w:val="24"/>
            </w:rPr>
            <w:delText>abou</w:delText>
          </w:r>
        </w:del>
      </w:ins>
      <w:ins w:id="116" w:author="Kevin K Salim" w:date="2023-02-27T19:41:00Z">
        <w:del w:id="117" w:author="Microsoft Office User" w:date="2023-03-05T00:56:00Z">
          <w:r w:rsidR="00AC6AB2" w:rsidDel="00627050">
            <w:rPr>
              <w:sz w:val="24"/>
              <w:szCs w:val="24"/>
            </w:rPr>
            <w:delText xml:space="preserve">t this service </w:delText>
          </w:r>
        </w:del>
      </w:ins>
      <w:del w:id="118" w:author="Microsoft Office User" w:date="2023-03-05T00:56:00Z">
        <w:r w:rsidR="00104538" w:rsidDel="00627050">
          <w:rPr>
            <w:sz w:val="24"/>
            <w:szCs w:val="24"/>
          </w:rPr>
          <w:delText>industry and</w:delText>
        </w:r>
      </w:del>
      <w:ins w:id="119" w:author="Kevin K Salim" w:date="2023-02-27T19:41:00Z">
        <w:del w:id="120" w:author="Microsoft Office User" w:date="2023-03-05T00:56:00Z">
          <w:r w:rsidR="00AC6AB2" w:rsidDel="00627050">
            <w:rPr>
              <w:sz w:val="24"/>
              <w:szCs w:val="24"/>
            </w:rPr>
            <w:delText xml:space="preserve"> see whether</w:delText>
          </w:r>
        </w:del>
      </w:ins>
      <w:ins w:id="121" w:author="Microsoft Office User" w:date="2023-03-05T01:04:00Z">
        <w:r w:rsidR="006C7980">
          <w:rPr>
            <w:sz w:val="24"/>
            <w:szCs w:val="24"/>
          </w:rPr>
          <w:t>and</w:t>
        </w:r>
      </w:ins>
      <w:ins w:id="122" w:author="Microsoft Office User" w:date="2023-03-05T00:56:00Z">
        <w:r w:rsidR="00627050">
          <w:rPr>
            <w:sz w:val="24"/>
            <w:szCs w:val="24"/>
          </w:rPr>
          <w:t xml:space="preserve"> determine whether it is feasible to set up</w:t>
        </w:r>
      </w:ins>
      <w:ins w:id="123" w:author="Kevin K Salim" w:date="2023-02-27T19:41:00Z">
        <w:r w:rsidR="00AC6AB2">
          <w:rPr>
            <w:sz w:val="24"/>
            <w:szCs w:val="24"/>
          </w:rPr>
          <w:t xml:space="preserve"> this start-up company </w:t>
        </w:r>
        <w:del w:id="124" w:author="Microsoft Office User" w:date="2023-03-05T00:56:00Z">
          <w:r w:rsidR="00AC6AB2" w:rsidDel="00627050">
            <w:rPr>
              <w:sz w:val="24"/>
              <w:szCs w:val="24"/>
            </w:rPr>
            <w:delText xml:space="preserve">will be feasible to implement </w:delText>
          </w:r>
        </w:del>
        <w:r w:rsidR="00AC6AB2">
          <w:rPr>
            <w:sz w:val="24"/>
            <w:szCs w:val="24"/>
          </w:rPr>
          <w:t>in my home country</w:t>
        </w:r>
        <w:del w:id="125" w:author="Microsoft Office User" w:date="2023-03-05T00:56:00Z">
          <w:r w:rsidR="00AC6AB2" w:rsidDel="00627050">
            <w:rPr>
              <w:sz w:val="24"/>
              <w:szCs w:val="24"/>
            </w:rPr>
            <w:delText xml:space="preserve"> or not</w:delText>
          </w:r>
        </w:del>
      </w:ins>
      <w:r w:rsidR="00AF6D0C">
        <w:rPr>
          <w:sz w:val="24"/>
          <w:szCs w:val="24"/>
        </w:rPr>
        <w:t xml:space="preserve">. </w:t>
      </w:r>
    </w:p>
    <w:p w14:paraId="24279ECF" w14:textId="77777777" w:rsidR="005F0AE7" w:rsidRDefault="00AC6AB2">
      <w:pPr>
        <w:rPr>
          <w:ins w:id="126" w:author="Microsoft Office User" w:date="2023-03-05T01:05:00Z"/>
          <w:sz w:val="24"/>
          <w:szCs w:val="24"/>
        </w:rPr>
      </w:pPr>
      <w:ins w:id="127" w:author="Kevin K Salim" w:date="2023-02-27T19:42:00Z">
        <w:r>
          <w:rPr>
            <w:sz w:val="24"/>
            <w:szCs w:val="24"/>
          </w:rPr>
          <w:t>In conclusion</w:t>
        </w:r>
      </w:ins>
      <w:del w:id="128" w:author="Kevin K Salim" w:date="2023-02-27T19:42:00Z">
        <w:r w:rsidR="00777C3A" w:rsidRPr="00777C3A" w:rsidDel="00AC6AB2">
          <w:rPr>
            <w:sz w:val="24"/>
            <w:szCs w:val="24"/>
          </w:rPr>
          <w:delText>Furthermore</w:delText>
        </w:r>
      </w:del>
      <w:r w:rsidR="00777C3A" w:rsidRPr="00777C3A">
        <w:rPr>
          <w:sz w:val="24"/>
          <w:szCs w:val="24"/>
        </w:rPr>
        <w:t xml:space="preserve">, an MS in Technology Management program at Columbia University will be the defining experience </w:t>
      </w:r>
      <w:del w:id="129" w:author="Microsoft Office User" w:date="2023-03-05T00:57:00Z">
        <w:r w:rsidR="00777C3A" w:rsidRPr="00777C3A" w:rsidDel="00FF3212">
          <w:rPr>
            <w:sz w:val="24"/>
            <w:szCs w:val="24"/>
          </w:rPr>
          <w:delText>on which</w:delText>
        </w:r>
      </w:del>
      <w:ins w:id="130" w:author="Microsoft Office User" w:date="2023-03-05T01:04:00Z">
        <w:r w:rsidR="006C7980">
          <w:rPr>
            <w:sz w:val="24"/>
            <w:szCs w:val="24"/>
          </w:rPr>
          <w:t>that</w:t>
        </w:r>
      </w:ins>
      <w:ins w:id="131" w:author="Microsoft Office User" w:date="2023-03-05T00:59:00Z">
        <w:r w:rsidR="00A5027B">
          <w:rPr>
            <w:sz w:val="24"/>
            <w:szCs w:val="24"/>
          </w:rPr>
          <w:t xml:space="preserve"> </w:t>
        </w:r>
      </w:ins>
      <w:del w:id="132" w:author="Microsoft Office User" w:date="2023-03-05T00:58:00Z">
        <w:r w:rsidR="00777C3A" w:rsidRPr="00777C3A" w:rsidDel="00A5027B">
          <w:rPr>
            <w:sz w:val="24"/>
            <w:szCs w:val="24"/>
          </w:rPr>
          <w:delText xml:space="preserve"> I </w:delText>
        </w:r>
      </w:del>
      <w:commentRangeStart w:id="133"/>
      <w:del w:id="134" w:author="Microsoft Office User" w:date="2023-03-05T00:57:00Z">
        <w:r w:rsidR="00777C3A" w:rsidRPr="00777C3A" w:rsidDel="00FF3212">
          <w:rPr>
            <w:sz w:val="24"/>
            <w:szCs w:val="24"/>
          </w:rPr>
          <w:delText xml:space="preserve">will </w:delText>
        </w:r>
      </w:del>
      <w:del w:id="135" w:author="Microsoft Office User" w:date="2023-03-05T00:58:00Z">
        <w:r w:rsidR="00777C3A" w:rsidRPr="00777C3A" w:rsidDel="00A5027B">
          <w:rPr>
            <w:sz w:val="24"/>
            <w:szCs w:val="24"/>
          </w:rPr>
          <w:delText xml:space="preserve">build </w:delText>
        </w:r>
      </w:del>
      <w:del w:id="136" w:author="Microsoft Office User" w:date="2023-03-05T00:57:00Z">
        <w:r w:rsidR="00777C3A" w:rsidRPr="00777C3A" w:rsidDel="00FF3212">
          <w:rPr>
            <w:sz w:val="24"/>
            <w:szCs w:val="24"/>
          </w:rPr>
          <w:delText xml:space="preserve">my </w:delText>
        </w:r>
      </w:del>
      <w:del w:id="137" w:author="Microsoft Office User" w:date="2023-03-05T00:58:00Z">
        <w:r w:rsidR="00777C3A" w:rsidRPr="00777C3A" w:rsidDel="00A5027B">
          <w:rPr>
            <w:sz w:val="24"/>
            <w:szCs w:val="24"/>
          </w:rPr>
          <w:delText>entrepreneurship abilities</w:delText>
        </w:r>
        <w:commentRangeEnd w:id="133"/>
        <w:r w:rsidR="006E3636" w:rsidDel="00A5027B">
          <w:rPr>
            <w:rStyle w:val="CommentReference"/>
          </w:rPr>
          <w:commentReference w:id="133"/>
        </w:r>
        <w:r w:rsidR="00777C3A" w:rsidRPr="00777C3A" w:rsidDel="00A5027B">
          <w:rPr>
            <w:sz w:val="24"/>
            <w:szCs w:val="24"/>
          </w:rPr>
          <w:delText xml:space="preserve"> </w:delText>
        </w:r>
        <w:r w:rsidR="001E54B6" w:rsidDel="00A5027B">
          <w:rPr>
            <w:sz w:val="24"/>
            <w:szCs w:val="24"/>
          </w:rPr>
          <w:delText>through the capstone project and many other courses</w:delText>
        </w:r>
        <w:commentRangeStart w:id="138"/>
        <w:commentRangeStart w:id="139"/>
        <w:commentRangeStart w:id="140"/>
        <w:r w:rsidR="00777C3A" w:rsidRPr="00777C3A" w:rsidDel="00A5027B">
          <w:rPr>
            <w:sz w:val="24"/>
            <w:szCs w:val="24"/>
          </w:rPr>
          <w:delText>. More than just abilities in innovation and digital strategy, I feel this program</w:delText>
        </w:r>
      </w:del>
      <w:del w:id="141" w:author="Microsoft Office User" w:date="2023-03-05T00:59:00Z">
        <w:r w:rsidR="00777C3A" w:rsidRPr="00777C3A" w:rsidDel="00A5027B">
          <w:rPr>
            <w:sz w:val="24"/>
            <w:szCs w:val="24"/>
          </w:rPr>
          <w:delText xml:space="preserve"> </w:delText>
        </w:r>
      </w:del>
      <w:r w:rsidR="00777C3A" w:rsidRPr="00777C3A">
        <w:rPr>
          <w:sz w:val="24"/>
          <w:szCs w:val="24"/>
        </w:rPr>
        <w:t xml:space="preserve">will </w:t>
      </w:r>
      <w:del w:id="142" w:author="Microsoft Office User" w:date="2023-03-05T00:58:00Z">
        <w:r w:rsidR="00777C3A" w:rsidRPr="00777C3A" w:rsidDel="00A5027B">
          <w:rPr>
            <w:sz w:val="24"/>
            <w:szCs w:val="24"/>
          </w:rPr>
          <w:delText xml:space="preserve">teach </w:delText>
        </w:r>
      </w:del>
      <w:ins w:id="143" w:author="Microsoft Office User" w:date="2023-03-05T00:58:00Z">
        <w:r w:rsidR="00A5027B">
          <w:rPr>
            <w:sz w:val="24"/>
            <w:szCs w:val="24"/>
          </w:rPr>
          <w:t>prepare</w:t>
        </w:r>
        <w:r w:rsidR="00A5027B" w:rsidRPr="00777C3A">
          <w:rPr>
            <w:sz w:val="24"/>
            <w:szCs w:val="24"/>
          </w:rPr>
          <w:t xml:space="preserve"> </w:t>
        </w:r>
      </w:ins>
      <w:r w:rsidR="00777C3A" w:rsidRPr="00777C3A">
        <w:rPr>
          <w:sz w:val="24"/>
          <w:szCs w:val="24"/>
        </w:rPr>
        <w:t xml:space="preserve">me </w:t>
      </w:r>
      <w:del w:id="144" w:author="Microsoft Office User" w:date="2023-03-05T00:58:00Z">
        <w:r w:rsidR="00777C3A" w:rsidRPr="00777C3A" w:rsidDel="00A5027B">
          <w:rPr>
            <w:sz w:val="24"/>
            <w:szCs w:val="24"/>
          </w:rPr>
          <w:delText xml:space="preserve">how </w:delText>
        </w:r>
      </w:del>
      <w:r w:rsidR="00777C3A" w:rsidRPr="00777C3A">
        <w:rPr>
          <w:sz w:val="24"/>
          <w:szCs w:val="24"/>
        </w:rPr>
        <w:t>to succeed in a competitive corporate environment.</w:t>
      </w:r>
      <w:commentRangeEnd w:id="138"/>
      <w:r w:rsidR="00501B4F">
        <w:rPr>
          <w:rStyle w:val="CommentReference"/>
        </w:rPr>
        <w:commentReference w:id="138"/>
      </w:r>
      <w:commentRangeEnd w:id="139"/>
    </w:p>
    <w:p w14:paraId="7E304C76" w14:textId="77777777" w:rsidR="005F0AE7" w:rsidRDefault="005F0AE7">
      <w:pPr>
        <w:rPr>
          <w:ins w:id="145" w:author="Microsoft Office User" w:date="2023-03-05T01:05:00Z"/>
          <w:sz w:val="24"/>
          <w:szCs w:val="24"/>
        </w:rPr>
      </w:pPr>
    </w:p>
    <w:p w14:paraId="1DF24B5F" w14:textId="77777777" w:rsidR="005F0AE7" w:rsidRDefault="005F0AE7">
      <w:pPr>
        <w:rPr>
          <w:sz w:val="24"/>
          <w:szCs w:val="24"/>
        </w:rPr>
      </w:pPr>
      <w:r>
        <w:rPr>
          <w:sz w:val="24"/>
          <w:szCs w:val="24"/>
        </w:rPr>
        <w:t>FINAL DRAFT:</w:t>
      </w:r>
    </w:p>
    <w:p w14:paraId="50084F70" w14:textId="77777777" w:rsidR="005F0AE7" w:rsidRDefault="00F1166E">
      <w:pPr>
        <w:rPr>
          <w:sz w:val="24"/>
          <w:szCs w:val="24"/>
        </w:rPr>
      </w:pPr>
      <w:r>
        <w:rPr>
          <w:rStyle w:val="CommentReference"/>
        </w:rPr>
        <w:commentReference w:id="139"/>
      </w:r>
      <w:commentRangeEnd w:id="140"/>
    </w:p>
    <w:p w14:paraId="00F69C7A" w14:textId="75955EDE" w:rsidR="008D1B0B" w:rsidRDefault="005F0AE7">
      <w:pPr>
        <w:rPr>
          <w:sz w:val="24"/>
          <w:szCs w:val="24"/>
        </w:rPr>
      </w:pPr>
      <w:bookmarkStart w:id="146" w:name="_GoBack"/>
      <w:r>
        <w:rPr>
          <w:sz w:val="24"/>
          <w:szCs w:val="24"/>
        </w:rPr>
        <w:t xml:space="preserve">After your revision, </w:t>
      </w:r>
      <w:r w:rsidR="009D5B6A">
        <w:rPr>
          <w:sz w:val="24"/>
          <w:szCs w:val="24"/>
        </w:rPr>
        <w:t xml:space="preserve">there is now </w:t>
      </w:r>
      <w:r>
        <w:rPr>
          <w:sz w:val="24"/>
          <w:szCs w:val="24"/>
        </w:rPr>
        <w:t xml:space="preserve">a realistic reason </w:t>
      </w:r>
      <w:r w:rsidR="0054513A">
        <w:rPr>
          <w:sz w:val="24"/>
          <w:szCs w:val="24"/>
        </w:rPr>
        <w:t xml:space="preserve">why you're attracted to this program. By addressing the specific parts of the capstone project and tying it to your own goal, your essay </w:t>
      </w:r>
      <w:r w:rsidR="009D5B6A">
        <w:rPr>
          <w:sz w:val="24"/>
          <w:szCs w:val="24"/>
        </w:rPr>
        <w:t xml:space="preserve">now sounds more professional and personal. </w:t>
      </w:r>
      <w:r w:rsidR="00B33FA6">
        <w:rPr>
          <w:rStyle w:val="CommentReference"/>
        </w:rPr>
        <w:commentReference w:id="140"/>
      </w:r>
      <w:r w:rsidR="009D5B6A">
        <w:rPr>
          <w:sz w:val="24"/>
          <w:szCs w:val="24"/>
        </w:rPr>
        <w:t xml:space="preserve">Good job </w:t>
      </w:r>
      <w:r w:rsidR="009D5B6A" w:rsidRPr="009D5B6A">
        <w:rPr>
          <w:sz w:val="24"/>
          <w:szCs w:val="24"/>
        </w:rPr>
        <w:sym w:font="Wingdings" w:char="F04A"/>
      </w:r>
    </w:p>
    <w:p w14:paraId="185D346E" w14:textId="50E08E26" w:rsidR="005E1725" w:rsidRDefault="005E1725">
      <w:pPr>
        <w:rPr>
          <w:sz w:val="24"/>
          <w:szCs w:val="24"/>
        </w:rPr>
      </w:pPr>
      <w:r>
        <w:rPr>
          <w:sz w:val="24"/>
          <w:szCs w:val="24"/>
        </w:rPr>
        <w:t xml:space="preserve">I’ve edited some parts out to fit the word limit. </w:t>
      </w:r>
    </w:p>
    <w:p w14:paraId="54756F1B" w14:textId="4543176D" w:rsidR="006B2687" w:rsidRDefault="006B2687">
      <w:pPr>
        <w:rPr>
          <w:sz w:val="24"/>
          <w:szCs w:val="24"/>
        </w:rPr>
      </w:pPr>
      <w:r>
        <w:rPr>
          <w:sz w:val="24"/>
          <w:szCs w:val="24"/>
        </w:rPr>
        <w:t>Best,</w:t>
      </w:r>
    </w:p>
    <w:p w14:paraId="383430DB" w14:textId="39E69095" w:rsidR="006B2687" w:rsidRDefault="006B2687">
      <w:pPr>
        <w:rPr>
          <w:sz w:val="24"/>
          <w:szCs w:val="24"/>
        </w:rPr>
      </w:pPr>
      <w:r>
        <w:rPr>
          <w:sz w:val="24"/>
          <w:szCs w:val="24"/>
        </w:rPr>
        <w:t>Melinda</w:t>
      </w:r>
    </w:p>
    <w:bookmarkEnd w:id="146"/>
    <w:p w14:paraId="4AB10E91" w14:textId="77777777" w:rsidR="005E1725" w:rsidRDefault="005E1725">
      <w:pPr>
        <w:rPr>
          <w:sz w:val="24"/>
          <w:szCs w:val="24"/>
        </w:rPr>
      </w:pPr>
    </w:p>
    <w:p w14:paraId="59D9CEC7" w14:textId="77777777" w:rsidR="006F650B" w:rsidRPr="006F650B" w:rsidRDefault="006F650B" w:rsidP="006F650B">
      <w:pPr>
        <w:rPr>
          <w:b/>
          <w:color w:val="385623" w:themeColor="accent6" w:themeShade="80"/>
          <w:sz w:val="24"/>
          <w:szCs w:val="24"/>
        </w:rPr>
      </w:pPr>
      <w:r w:rsidRPr="006F650B">
        <w:rPr>
          <w:b/>
          <w:color w:val="385623" w:themeColor="accent6" w:themeShade="80"/>
          <w:sz w:val="24"/>
          <w:szCs w:val="24"/>
        </w:rPr>
        <w:t>DRAFT 3:</w:t>
      </w:r>
    </w:p>
    <w:p w14:paraId="2948DAC5" w14:textId="77777777" w:rsidR="00AC597C" w:rsidRDefault="00AC597C" w:rsidP="00AC597C">
      <w:pPr>
        <w:pStyle w:val="NormalWeb"/>
        <w:rPr>
          <w:color w:val="252525"/>
        </w:rPr>
      </w:pPr>
      <w:r>
        <w:rPr>
          <w:color w:val="252525"/>
        </w:rPr>
        <w:t>Hi Kev,</w:t>
      </w:r>
    </w:p>
    <w:p w14:paraId="6AFD7C59" w14:textId="77777777" w:rsidR="00AC597C" w:rsidRDefault="00AC597C" w:rsidP="00AC597C">
      <w:pPr>
        <w:pStyle w:val="NormalWeb"/>
        <w:rPr>
          <w:color w:val="252525"/>
        </w:rPr>
      </w:pPr>
      <w:r>
        <w:rPr>
          <w:color w:val="252525"/>
        </w:rPr>
        <w:t>The part where you write "</w:t>
      </w:r>
      <w:r>
        <w:rPr>
          <w:rStyle w:val="Emphasis"/>
          <w:color w:val="252525"/>
        </w:rPr>
        <w:t>technical, leadership, and communication skills required to identify, develop, and implement solutions within organizations" Moreover, in this class, students will select and critically assess a real-world challenge and develop an integrated digital transformation plan and solution</w:t>
      </w:r>
      <w:r>
        <w:rPr>
          <w:color w:val="252525"/>
        </w:rPr>
        <w:t xml:space="preserve">." </w:t>
      </w:r>
      <w:r>
        <w:rPr>
          <w:rStyle w:val="Strong"/>
          <w:color w:val="252525"/>
        </w:rPr>
        <w:t>is not yet paraphrased</w:t>
      </w:r>
      <w:r>
        <w:rPr>
          <w:color w:val="252525"/>
        </w:rPr>
        <w:t> from its original source.</w:t>
      </w:r>
    </w:p>
    <w:p w14:paraId="199858CC" w14:textId="77777777" w:rsidR="00AC597C" w:rsidRDefault="00AC597C" w:rsidP="00AC597C">
      <w:pPr>
        <w:pStyle w:val="NormalWeb"/>
        <w:rPr>
          <w:color w:val="252525"/>
        </w:rPr>
      </w:pPr>
      <w:r>
        <w:rPr>
          <w:color w:val="252525"/>
        </w:rPr>
        <w:lastRenderedPageBreak/>
        <w:t>Rather than re-writing what the capstone project is about, you should instead write about what you’re planning to do as your project, per my advice above.</w:t>
      </w:r>
    </w:p>
    <w:p w14:paraId="04934455" w14:textId="2E69D991" w:rsidR="00AC597C" w:rsidRDefault="00AC597C" w:rsidP="00AC597C">
      <w:pPr>
        <w:pStyle w:val="NormalWeb"/>
        <w:rPr>
          <w:color w:val="252525"/>
        </w:rPr>
      </w:pPr>
      <w:r>
        <w:rPr>
          <w:color w:val="252525"/>
        </w:rPr>
        <w:t>From what I’ve read on the Columbia website, this is what another alumnus mentioned for the capstone project:</w:t>
      </w:r>
    </w:p>
    <w:p w14:paraId="20B12987" w14:textId="77777777" w:rsidR="00AC597C" w:rsidRDefault="00AC597C" w:rsidP="00AC597C">
      <w:pPr>
        <w:pStyle w:val="NormalWeb"/>
        <w:rPr>
          <w:color w:val="252525"/>
        </w:rPr>
      </w:pPr>
      <w:r>
        <w:rPr>
          <w:color w:val="252525"/>
        </w:rPr>
        <w:t>"</w:t>
      </w:r>
      <w:r>
        <w:rPr>
          <w:rStyle w:val="Emphasis"/>
          <w:color w:val="252525"/>
        </w:rPr>
        <w:t>The opportunity to dedicate time to work on my business idea, receive feedback from investors and entrepreneurs, and validate it in the market was crucial for turning an idea into a successful startup</w:t>
      </w:r>
      <w:commentRangeStart w:id="147"/>
      <w:r>
        <w:rPr>
          <w:rStyle w:val="Emphasis"/>
          <w:color w:val="252525"/>
        </w:rPr>
        <w:t>. In addition, the added resources of the Columbia Business School’s startup lab and Columbia Engineering’s startup bootcamp provided additional support and guidance to bring my startup to launch</w:t>
      </w:r>
      <w:commentRangeEnd w:id="147"/>
      <w:r w:rsidR="007F1E98">
        <w:rPr>
          <w:rStyle w:val="CommentReference"/>
          <w:rFonts w:asciiTheme="minorHAnsi" w:hAnsiTheme="minorHAnsi" w:cstheme="minorBidi"/>
          <w:lang w:val="en-ID"/>
        </w:rPr>
        <w:commentReference w:id="147"/>
      </w:r>
      <w:r>
        <w:rPr>
          <w:rStyle w:val="Emphasis"/>
          <w:color w:val="252525"/>
        </w:rPr>
        <w:t>.</w:t>
      </w:r>
    </w:p>
    <w:p w14:paraId="4792DFCF" w14:textId="77777777" w:rsidR="00AC597C" w:rsidRDefault="00AC597C" w:rsidP="00AC597C">
      <w:pPr>
        <w:pStyle w:val="NormalWeb"/>
        <w:rPr>
          <w:color w:val="252525"/>
        </w:rPr>
      </w:pPr>
      <w:r>
        <w:rPr>
          <w:color w:val="252525"/>
        </w:rPr>
        <w:t>To avoid overlap with the other supplemental essay, it is best if you keep all the details of the capstone project in this essay.</w:t>
      </w:r>
    </w:p>
    <w:p w14:paraId="68A0D1C7" w14:textId="77777777" w:rsidR="00AC597C" w:rsidRDefault="00AC597C" w:rsidP="00AC597C">
      <w:pPr>
        <w:pStyle w:val="NormalWeb"/>
        <w:rPr>
          <w:color w:val="252525"/>
        </w:rPr>
      </w:pPr>
      <w:r>
        <w:rPr>
          <w:color w:val="252525"/>
        </w:rPr>
        <w:t>Before you submit, make sure that there is no overlap across all your essays and that everything is paraphrased from the original source. Without paraphrasing and rewriting it in your own voice, I’m afraid Columbia will consider it plagiarism.</w:t>
      </w:r>
    </w:p>
    <w:p w14:paraId="7C9CA75D" w14:textId="153270D1" w:rsidR="00AC597C" w:rsidRDefault="00F6439F" w:rsidP="00AC597C">
      <w:pPr>
        <w:pStyle w:val="NormalWeb"/>
        <w:rPr>
          <w:color w:val="252525"/>
        </w:rPr>
      </w:pPr>
      <w:r>
        <w:rPr>
          <w:color w:val="252525"/>
        </w:rPr>
        <w:t>Best,</w:t>
      </w:r>
    </w:p>
    <w:p w14:paraId="74E1CAEA" w14:textId="4B1EB481" w:rsidR="00F6439F" w:rsidRDefault="00F6439F" w:rsidP="00AC597C">
      <w:pPr>
        <w:pStyle w:val="NormalWeb"/>
        <w:rPr>
          <w:color w:val="252525"/>
        </w:rPr>
      </w:pPr>
      <w:r>
        <w:rPr>
          <w:color w:val="252525"/>
        </w:rPr>
        <w:t>Melinda</w:t>
      </w:r>
    </w:p>
    <w:p w14:paraId="20CDA674" w14:textId="77777777" w:rsidR="00AC597C" w:rsidRDefault="00AC597C" w:rsidP="00AC597C">
      <w:pPr>
        <w:pStyle w:val="NormalWeb"/>
        <w:rPr>
          <w:color w:val="252525"/>
        </w:rPr>
      </w:pPr>
      <w:r>
        <w:rPr>
          <w:color w:val="252525"/>
        </w:rPr>
        <w:t> </w:t>
      </w:r>
    </w:p>
    <w:p w14:paraId="0C7779CC" w14:textId="77777777" w:rsidR="00AC597C" w:rsidRDefault="00AC597C" w:rsidP="00AC597C">
      <w:pPr>
        <w:pStyle w:val="NormalWeb"/>
        <w:rPr>
          <w:color w:val="252525"/>
        </w:rPr>
      </w:pPr>
      <w:r>
        <w:rPr>
          <w:color w:val="252525"/>
        </w:rPr>
        <w:t> </w:t>
      </w:r>
    </w:p>
    <w:p w14:paraId="73219D4F" w14:textId="77777777" w:rsidR="00D17BC9" w:rsidRDefault="00D17BC9">
      <w:pPr>
        <w:rPr>
          <w:ins w:id="148" w:author="Microsoft Office User" w:date="2023-02-23T15:22:00Z"/>
          <w:sz w:val="24"/>
          <w:szCs w:val="24"/>
        </w:rPr>
      </w:pPr>
    </w:p>
    <w:p w14:paraId="20800636" w14:textId="0D923302" w:rsidR="00DD5106" w:rsidRDefault="00DD5106">
      <w:pPr>
        <w:rPr>
          <w:sz w:val="24"/>
          <w:szCs w:val="24"/>
        </w:rPr>
      </w:pPr>
      <w:r>
        <w:rPr>
          <w:sz w:val="24"/>
          <w:szCs w:val="24"/>
        </w:rPr>
        <w:t>DRAFT 2:</w:t>
      </w:r>
    </w:p>
    <w:p w14:paraId="26AB1D5D" w14:textId="6358FC09" w:rsidR="00DD5106" w:rsidRPr="001A49BB" w:rsidRDefault="00DD5106">
      <w:pPr>
        <w:rPr>
          <w:color w:val="7030A0"/>
          <w:sz w:val="24"/>
          <w:szCs w:val="24"/>
        </w:rPr>
      </w:pPr>
      <w:r w:rsidRPr="001A49BB">
        <w:rPr>
          <w:color w:val="7030A0"/>
          <w:sz w:val="24"/>
          <w:szCs w:val="24"/>
        </w:rPr>
        <w:t>Hi Kev,</w:t>
      </w:r>
    </w:p>
    <w:p w14:paraId="2B11C255" w14:textId="3D21D635" w:rsidR="00DD5106" w:rsidRPr="001A49BB" w:rsidRDefault="00DD5106">
      <w:pPr>
        <w:rPr>
          <w:color w:val="7030A0"/>
          <w:sz w:val="24"/>
          <w:szCs w:val="24"/>
        </w:rPr>
      </w:pPr>
      <w:r w:rsidRPr="001A49BB">
        <w:rPr>
          <w:color w:val="7030A0"/>
          <w:sz w:val="24"/>
          <w:szCs w:val="24"/>
        </w:rPr>
        <w:t>I see that you’ve revised most of the content. Now, we can see that it’</w:t>
      </w:r>
      <w:r w:rsidR="009B6C49" w:rsidRPr="001A49BB">
        <w:rPr>
          <w:color w:val="7030A0"/>
          <w:sz w:val="24"/>
          <w:szCs w:val="24"/>
        </w:rPr>
        <w:t xml:space="preserve">s a more direct answer to the prompt. </w:t>
      </w:r>
    </w:p>
    <w:p w14:paraId="0B3FB90F" w14:textId="4351B0BC" w:rsidR="00DD5106" w:rsidRPr="001A49BB" w:rsidRDefault="009B6C49">
      <w:pPr>
        <w:rPr>
          <w:color w:val="7030A0"/>
          <w:sz w:val="24"/>
          <w:szCs w:val="24"/>
        </w:rPr>
      </w:pPr>
      <w:r w:rsidRPr="001A49BB">
        <w:rPr>
          <w:color w:val="7030A0"/>
          <w:sz w:val="24"/>
          <w:szCs w:val="24"/>
        </w:rPr>
        <w:t>Since you’ve mentioned some of these parts in your PS, it is better to avoid repeating the same thing as this particular prompt only allows 250 words. After looking at the Columbia website for your MS program, I notice</w:t>
      </w:r>
      <w:r w:rsidR="001A49BB">
        <w:rPr>
          <w:color w:val="7030A0"/>
          <w:sz w:val="24"/>
          <w:szCs w:val="24"/>
        </w:rPr>
        <w:t>d</w:t>
      </w:r>
      <w:r w:rsidRPr="001A49BB">
        <w:rPr>
          <w:color w:val="7030A0"/>
          <w:sz w:val="24"/>
          <w:szCs w:val="24"/>
        </w:rPr>
        <w:t xml:space="preserve"> that almost all of the alumni mentioned the Capstone project as one of their most valued experiences doing the program. Why not use this one instead?</w:t>
      </w:r>
    </w:p>
    <w:p w14:paraId="16C42C46" w14:textId="6857801B" w:rsidR="009B6C49" w:rsidRPr="009B6C49" w:rsidRDefault="009B6C49" w:rsidP="009B6C49">
      <w:pPr>
        <w:spacing w:after="0" w:line="240" w:lineRule="auto"/>
        <w:rPr>
          <w:rFonts w:ascii="Times New Roman" w:eastAsia="Times New Roman" w:hAnsi="Times New Roman" w:cs="Times New Roman"/>
          <w:sz w:val="24"/>
          <w:szCs w:val="24"/>
          <w:lang w:val="en-US"/>
        </w:rPr>
      </w:pPr>
      <w:r>
        <w:rPr>
          <w:rFonts w:ascii="Roboto" w:eastAsia="Times New Roman" w:hAnsi="Roboto" w:cs="Times New Roman"/>
          <w:color w:val="363636"/>
          <w:sz w:val="24"/>
          <w:szCs w:val="24"/>
          <w:lang w:val="en-US"/>
        </w:rPr>
        <w:t>“</w:t>
      </w:r>
      <w:r w:rsidRPr="009B6C49">
        <w:rPr>
          <w:rFonts w:ascii="Roboto" w:eastAsia="Times New Roman" w:hAnsi="Roboto" w:cs="Times New Roman"/>
          <w:i/>
          <w:color w:val="363636"/>
          <w:sz w:val="24"/>
          <w:szCs w:val="24"/>
          <w:lang w:val="en-US"/>
        </w:rPr>
        <w:t>This course serves as the capstone project for the M.S. in Technology Management degree. The capstone project requires synthesis of program content applied to real-world challenges. Students select and critically assess a real-world challenge and opportunity and develop an integrated digital transformation plan and solution. The purpose of the course is to learn to develop and apply the technical, leadership, and communication skills required to identify, develop, and implement solutions within organizations.</w:t>
      </w:r>
      <w:r>
        <w:rPr>
          <w:rFonts w:ascii="Roboto" w:eastAsia="Times New Roman" w:hAnsi="Roboto" w:cs="Times New Roman"/>
          <w:color w:val="363636"/>
          <w:sz w:val="24"/>
          <w:szCs w:val="24"/>
          <w:lang w:val="en-US"/>
        </w:rPr>
        <w:t>”</w:t>
      </w:r>
    </w:p>
    <w:p w14:paraId="47057A71" w14:textId="77777777" w:rsidR="009B6C49" w:rsidRDefault="009B6C49">
      <w:pPr>
        <w:rPr>
          <w:sz w:val="24"/>
          <w:szCs w:val="24"/>
        </w:rPr>
      </w:pPr>
    </w:p>
    <w:p w14:paraId="79381A70" w14:textId="7D860635" w:rsidR="009B6C49" w:rsidRPr="001A49BB" w:rsidRDefault="002A04F1">
      <w:pPr>
        <w:rPr>
          <w:color w:val="7030A0"/>
          <w:sz w:val="24"/>
          <w:szCs w:val="24"/>
        </w:rPr>
      </w:pPr>
      <w:r w:rsidRPr="001A49BB">
        <w:rPr>
          <w:color w:val="7030A0"/>
          <w:sz w:val="24"/>
          <w:szCs w:val="24"/>
        </w:rPr>
        <w:lastRenderedPageBreak/>
        <w:t xml:space="preserve">Talk about what you’d like to do at the Capstone project (maybe you can do the LinkedIn blue collar one </w:t>
      </w:r>
      <w:r w:rsidR="00F87B74" w:rsidRPr="001A49BB">
        <w:rPr>
          <w:color w:val="7030A0"/>
          <w:sz w:val="24"/>
          <w:szCs w:val="24"/>
        </w:rPr>
        <w:t>to see whether it can be implemented in Indo later on?)</w:t>
      </w:r>
    </w:p>
    <w:p w14:paraId="216D69F1" w14:textId="0FB0F1AF" w:rsidR="00F87B74" w:rsidRPr="001A49BB" w:rsidRDefault="00F87B74">
      <w:pPr>
        <w:rPr>
          <w:color w:val="7030A0"/>
          <w:sz w:val="24"/>
          <w:szCs w:val="24"/>
        </w:rPr>
      </w:pPr>
      <w:r w:rsidRPr="001A49BB">
        <w:rPr>
          <w:color w:val="7030A0"/>
          <w:sz w:val="24"/>
          <w:szCs w:val="24"/>
        </w:rPr>
        <w:t>Here’s an example from a notable alumni about his capstone project:</w:t>
      </w:r>
    </w:p>
    <w:p w14:paraId="7990BA39" w14:textId="373C1F57" w:rsidR="00F87B74" w:rsidRPr="00F87B74" w:rsidRDefault="00F87B74" w:rsidP="00F87B74">
      <w:pPr>
        <w:pStyle w:val="NormalWeb"/>
        <w:spacing w:before="240" w:beforeAutospacing="0" w:after="240" w:afterAutospacing="0"/>
        <w:rPr>
          <w:rFonts w:ascii="Roboto" w:hAnsi="Roboto"/>
          <w:i/>
          <w:color w:val="363636"/>
        </w:rPr>
      </w:pPr>
      <w:r>
        <w:rPr>
          <w:rStyle w:val="Strong"/>
          <w:rFonts w:ascii="Roboto" w:hAnsi="Roboto"/>
          <w:color w:val="208280"/>
        </w:rPr>
        <w:t xml:space="preserve">How did the capstone project allow you to develop your start-up </w:t>
      </w:r>
      <w:proofErr w:type="spellStart"/>
      <w:r>
        <w:rPr>
          <w:rStyle w:val="Strong"/>
          <w:rFonts w:ascii="Roboto" w:hAnsi="Roboto"/>
          <w:color w:val="208280"/>
        </w:rPr>
        <w:t>BoxOrganizer</w:t>
      </w:r>
      <w:proofErr w:type="spellEnd"/>
      <w:r>
        <w:rPr>
          <w:rStyle w:val="Strong"/>
          <w:rFonts w:ascii="Roboto" w:hAnsi="Roboto"/>
          <w:color w:val="208280"/>
        </w:rPr>
        <w:t>?</w:t>
      </w:r>
      <w:r>
        <w:rPr>
          <w:rFonts w:ascii="Roboto" w:hAnsi="Roboto"/>
          <w:color w:val="363636"/>
        </w:rPr>
        <w:br/>
      </w:r>
      <w:r w:rsidRPr="00F87B74">
        <w:rPr>
          <w:rFonts w:ascii="Roboto" w:hAnsi="Roboto"/>
          <w:i/>
          <w:color w:val="363636"/>
        </w:rPr>
        <w:t xml:space="preserve">I co-created the technology start-up </w:t>
      </w:r>
      <w:proofErr w:type="spellStart"/>
      <w:r w:rsidRPr="00F87B74">
        <w:rPr>
          <w:rFonts w:ascii="Roboto" w:hAnsi="Roboto"/>
          <w:i/>
          <w:color w:val="363636"/>
        </w:rPr>
        <w:t>BoxOrganizer</w:t>
      </w:r>
      <w:proofErr w:type="spellEnd"/>
      <w:r w:rsidRPr="00F87B74">
        <w:rPr>
          <w:rFonts w:ascii="Roboto" w:hAnsi="Roboto"/>
          <w:i/>
          <w:color w:val="363636"/>
        </w:rPr>
        <w:t>, which is a connected inventory management system that provides a tool for small businesses and individuals to systematically manage their inventory and possessions. With this innovation, we are supporting our current 1,800 active monthly users to find what they are looking for more quickly and more intuitively than ever before!</w:t>
      </w:r>
    </w:p>
    <w:p w14:paraId="40452228" w14:textId="77777777" w:rsidR="00F87B74" w:rsidRPr="00F87B74" w:rsidRDefault="00F87B74" w:rsidP="00F87B74">
      <w:pPr>
        <w:pStyle w:val="NormalWeb"/>
        <w:spacing w:before="240" w:beforeAutospacing="0" w:after="0" w:afterAutospacing="0"/>
        <w:rPr>
          <w:rFonts w:ascii="Roboto" w:hAnsi="Roboto"/>
          <w:i/>
          <w:color w:val="363636"/>
        </w:rPr>
      </w:pPr>
      <w:r w:rsidRPr="00F87B74">
        <w:rPr>
          <w:rFonts w:ascii="Roboto" w:hAnsi="Roboto"/>
          <w:i/>
          <w:color w:val="363636"/>
        </w:rPr>
        <w:t xml:space="preserve">The capstone project allowed me to combine all of the business and technology knowledge I learned from the different courses in the program and develop an exciting start-up concept including a business plan, financial model, and investor presentation. The final presentation furthermore allowed me to present the </w:t>
      </w:r>
      <w:proofErr w:type="spellStart"/>
      <w:r w:rsidRPr="00F87B74">
        <w:rPr>
          <w:rFonts w:ascii="Roboto" w:hAnsi="Roboto"/>
          <w:i/>
          <w:color w:val="363636"/>
        </w:rPr>
        <w:t>BoxOrganizers</w:t>
      </w:r>
      <w:proofErr w:type="spellEnd"/>
      <w:r w:rsidRPr="00F87B74">
        <w:rPr>
          <w:rFonts w:ascii="Roboto" w:hAnsi="Roboto"/>
          <w:i/>
          <w:color w:val="363636"/>
        </w:rPr>
        <w:t xml:space="preserve"> professional pitch under exam conditions and to face the questions of experts. All those different learnings from class, in combination with individual reflective sessions with the professor and TAs, certainly helped significantly in my developing a strategic and promising business plan for the </w:t>
      </w:r>
      <w:proofErr w:type="spellStart"/>
      <w:r w:rsidRPr="00F87B74">
        <w:rPr>
          <w:rFonts w:ascii="Roboto" w:hAnsi="Roboto"/>
          <w:i/>
          <w:color w:val="363636"/>
        </w:rPr>
        <w:t>BoxOrganizer</w:t>
      </w:r>
      <w:proofErr w:type="spellEnd"/>
      <w:r w:rsidRPr="00F87B74">
        <w:rPr>
          <w:rFonts w:ascii="Roboto" w:hAnsi="Roboto"/>
          <w:i/>
          <w:color w:val="363636"/>
        </w:rPr>
        <w:t>.</w:t>
      </w:r>
    </w:p>
    <w:p w14:paraId="615186E5" w14:textId="77777777" w:rsidR="00F87B74" w:rsidRDefault="00F87B74">
      <w:pPr>
        <w:rPr>
          <w:sz w:val="24"/>
          <w:szCs w:val="24"/>
        </w:rPr>
      </w:pPr>
    </w:p>
    <w:p w14:paraId="188B1909" w14:textId="011C4BBC" w:rsidR="00F87B74" w:rsidRPr="001A49BB" w:rsidRDefault="00F87B74">
      <w:pPr>
        <w:rPr>
          <w:color w:val="7030A0"/>
          <w:sz w:val="24"/>
          <w:szCs w:val="24"/>
        </w:rPr>
      </w:pPr>
      <w:r w:rsidRPr="001A49BB">
        <w:rPr>
          <w:color w:val="7030A0"/>
          <w:sz w:val="24"/>
          <w:szCs w:val="24"/>
        </w:rPr>
        <w:t xml:space="preserve">By </w:t>
      </w:r>
      <w:r w:rsidR="001F2767" w:rsidRPr="001A49BB">
        <w:rPr>
          <w:color w:val="7030A0"/>
          <w:sz w:val="24"/>
          <w:szCs w:val="24"/>
        </w:rPr>
        <w:t>writing about what you’d do in the MS program</w:t>
      </w:r>
      <w:r w:rsidRPr="001A49BB">
        <w:rPr>
          <w:color w:val="7030A0"/>
          <w:sz w:val="24"/>
          <w:szCs w:val="24"/>
        </w:rPr>
        <w:t>, you’d appear as a candidate who is visionary</w:t>
      </w:r>
      <w:r w:rsidR="001F2767" w:rsidRPr="001A49BB">
        <w:rPr>
          <w:color w:val="7030A0"/>
          <w:sz w:val="24"/>
          <w:szCs w:val="24"/>
        </w:rPr>
        <w:t xml:space="preserve">, action-oriented, and diligent </w:t>
      </w:r>
      <w:r w:rsidR="001F2767" w:rsidRPr="001A49BB">
        <w:rPr>
          <w:color w:val="7030A0"/>
          <w:sz w:val="24"/>
          <w:szCs w:val="24"/>
        </w:rPr>
        <w:sym w:font="Wingdings" w:char="F04A"/>
      </w:r>
    </w:p>
    <w:p w14:paraId="271DC9CD" w14:textId="19C2E7DF" w:rsidR="001F2767" w:rsidRPr="001A49BB" w:rsidRDefault="001F2767">
      <w:pPr>
        <w:rPr>
          <w:color w:val="7030A0"/>
          <w:sz w:val="24"/>
          <w:szCs w:val="24"/>
        </w:rPr>
      </w:pPr>
      <w:r w:rsidRPr="001A49BB">
        <w:rPr>
          <w:color w:val="7030A0"/>
          <w:sz w:val="24"/>
          <w:szCs w:val="24"/>
        </w:rPr>
        <w:t>Best wishes,</w:t>
      </w:r>
    </w:p>
    <w:p w14:paraId="3CD385DB" w14:textId="65460A29" w:rsidR="001F2767" w:rsidRPr="001A49BB" w:rsidRDefault="001F2767">
      <w:pPr>
        <w:rPr>
          <w:color w:val="7030A0"/>
          <w:sz w:val="24"/>
          <w:szCs w:val="24"/>
        </w:rPr>
      </w:pPr>
      <w:r w:rsidRPr="001A49BB">
        <w:rPr>
          <w:color w:val="7030A0"/>
          <w:sz w:val="24"/>
          <w:szCs w:val="24"/>
        </w:rPr>
        <w:t>Melinda</w:t>
      </w:r>
    </w:p>
    <w:p w14:paraId="28918104" w14:textId="1E5F726D" w:rsidR="003256CC" w:rsidDel="003D2DEE" w:rsidRDefault="003256CC">
      <w:pPr>
        <w:rPr>
          <w:del w:id="149" w:author="Chiara Situmorang" w:date="2023-02-25T13:00:00Z"/>
          <w:color w:val="833C0B" w:themeColor="accent2" w:themeShade="80"/>
          <w:sz w:val="24"/>
          <w:szCs w:val="24"/>
        </w:rPr>
      </w:pPr>
    </w:p>
    <w:p w14:paraId="4EB57CE3" w14:textId="77777777" w:rsidR="003D2DEE" w:rsidRDefault="003D2DEE">
      <w:pPr>
        <w:rPr>
          <w:ins w:id="150" w:author="Chiara Situmorang" w:date="2023-02-25T13:00:00Z"/>
          <w:color w:val="833C0B" w:themeColor="accent2" w:themeShade="80"/>
          <w:sz w:val="24"/>
          <w:szCs w:val="24"/>
        </w:rPr>
      </w:pPr>
    </w:p>
    <w:p w14:paraId="5C35C1E8" w14:textId="7B959E99" w:rsidR="003D2DEE" w:rsidRPr="003D2DEE" w:rsidRDefault="003D2DEE">
      <w:pPr>
        <w:rPr>
          <w:ins w:id="151" w:author="Chiara Situmorang" w:date="2023-02-25T13:00:00Z"/>
          <w:rFonts w:ascii="Helvetica" w:hAnsi="Helvetica" w:cs="Helvetica"/>
          <w:sz w:val="24"/>
          <w:szCs w:val="24"/>
          <w:rPrChange w:id="152" w:author="Chiara Situmorang" w:date="2023-02-25T13:00:00Z">
            <w:rPr>
              <w:ins w:id="153" w:author="Chiara Situmorang" w:date="2023-02-25T13:00:00Z"/>
              <w:color w:val="833C0B" w:themeColor="accent2" w:themeShade="80"/>
              <w:sz w:val="24"/>
              <w:szCs w:val="24"/>
            </w:rPr>
          </w:rPrChange>
        </w:rPr>
      </w:pPr>
      <w:ins w:id="154" w:author="Chiara Situmorang" w:date="2023-02-25T13:00:00Z">
        <w:r w:rsidRPr="003D2DEE">
          <w:rPr>
            <w:rFonts w:ascii="Helvetica" w:hAnsi="Helvetica" w:cs="Helvetica"/>
            <w:sz w:val="24"/>
            <w:szCs w:val="24"/>
            <w:rPrChange w:id="155" w:author="Chiara Situmorang" w:date="2023-02-25T13:00:00Z">
              <w:rPr>
                <w:color w:val="833C0B" w:themeColor="accent2" w:themeShade="80"/>
                <w:sz w:val="24"/>
                <w:szCs w:val="24"/>
              </w:rPr>
            </w:rPrChange>
          </w:rPr>
          <w:t>Hi Kevin,</w:t>
        </w:r>
      </w:ins>
    </w:p>
    <w:p w14:paraId="4701E98D" w14:textId="531B78A0" w:rsidR="003D2DEE" w:rsidRPr="003D2DEE" w:rsidRDefault="003D2DEE">
      <w:pPr>
        <w:rPr>
          <w:ins w:id="156" w:author="Chiara Situmorang" w:date="2023-02-25T12:59:00Z"/>
          <w:color w:val="833C0B" w:themeColor="accent2" w:themeShade="80"/>
          <w:sz w:val="24"/>
          <w:szCs w:val="24"/>
          <w:rPrChange w:id="157" w:author="Chiara Situmorang" w:date="2023-02-25T13:00:00Z">
            <w:rPr>
              <w:ins w:id="158" w:author="Chiara Situmorang" w:date="2023-02-25T12:59:00Z"/>
              <w:rFonts w:ascii="Helvetica" w:hAnsi="Helvetica" w:cs="Helvetica"/>
              <w:color w:val="000000"/>
              <w:sz w:val="24"/>
              <w:szCs w:val="24"/>
              <w:lang w:val="en-US"/>
            </w:rPr>
          </w:rPrChange>
        </w:rPr>
      </w:pPr>
      <w:ins w:id="159" w:author="Chiara Situmorang" w:date="2023-02-25T12:57:00Z">
        <w:r>
          <w:rPr>
            <w:rFonts w:ascii="Helvetica" w:hAnsi="Helvetica" w:cs="Helvetica"/>
            <w:color w:val="000000"/>
            <w:sz w:val="24"/>
            <w:szCs w:val="24"/>
            <w:lang w:val="en-US"/>
          </w:rPr>
          <w:t xml:space="preserve">The same concern remains for me about the overlap amongst these essays. </w:t>
        </w:r>
      </w:ins>
      <w:ins w:id="160" w:author="Chiara Situmorang" w:date="2023-02-25T12:58:00Z">
        <w:r>
          <w:rPr>
            <w:rFonts w:ascii="Helvetica" w:hAnsi="Helvetica" w:cs="Helvetica"/>
            <w:color w:val="000000"/>
            <w:sz w:val="24"/>
            <w:szCs w:val="24"/>
            <w:lang w:val="en-US"/>
          </w:rPr>
          <w:t>I think it would be a good idea to follow Melinda’s idea about elaborating on your platform for blue collar workers to become your capstone project. Then you can mention certain professors and other resources</w:t>
        </w:r>
      </w:ins>
      <w:ins w:id="161" w:author="Chiara Situmorang" w:date="2023-02-25T12:59:00Z">
        <w:r>
          <w:rPr>
            <w:rFonts w:ascii="Helvetica" w:hAnsi="Helvetica" w:cs="Helvetica"/>
            <w:color w:val="000000"/>
            <w:sz w:val="24"/>
            <w:szCs w:val="24"/>
            <w:lang w:val="en-US"/>
          </w:rPr>
          <w:t xml:space="preserve"> unique to the program that can help improve or manifest your startup idea. </w:t>
        </w:r>
      </w:ins>
    </w:p>
    <w:p w14:paraId="0115E6D4" w14:textId="633E5167" w:rsidR="003D2DEE" w:rsidRDefault="003D2DEE">
      <w:pPr>
        <w:rPr>
          <w:ins w:id="162" w:author="Chiara Situmorang" w:date="2023-02-25T13:00:00Z"/>
          <w:rFonts w:ascii="Helvetica" w:hAnsi="Helvetica" w:cs="Helvetica"/>
          <w:color w:val="000000"/>
          <w:sz w:val="24"/>
          <w:szCs w:val="24"/>
          <w:lang w:val="en-US"/>
        </w:rPr>
      </w:pPr>
      <w:ins w:id="163" w:author="Chiara Situmorang" w:date="2023-02-25T13:00:00Z">
        <w:r>
          <w:rPr>
            <w:rFonts w:ascii="Helvetica" w:hAnsi="Helvetica" w:cs="Helvetica"/>
            <w:color w:val="000000"/>
            <w:sz w:val="24"/>
            <w:szCs w:val="24"/>
            <w:lang w:val="en-US"/>
          </w:rPr>
          <w:t>I suggest talking</w:t>
        </w:r>
      </w:ins>
      <w:ins w:id="164" w:author="Chiara Situmorang" w:date="2023-02-25T12:59:00Z">
        <w:r>
          <w:rPr>
            <w:rFonts w:ascii="Helvetica" w:hAnsi="Helvetica" w:cs="Helvetica"/>
            <w:color w:val="000000"/>
            <w:sz w:val="24"/>
            <w:szCs w:val="24"/>
            <w:lang w:val="en-US"/>
          </w:rPr>
          <w:t xml:space="preserve"> to your mentor about strategizing the content of these essays so that th</w:t>
        </w:r>
      </w:ins>
      <w:ins w:id="165" w:author="Chiara Situmorang" w:date="2023-02-25T13:00:00Z">
        <w:r>
          <w:rPr>
            <w:rFonts w:ascii="Helvetica" w:hAnsi="Helvetica" w:cs="Helvetica"/>
            <w:color w:val="000000"/>
            <w:sz w:val="24"/>
            <w:szCs w:val="24"/>
            <w:lang w:val="en-US"/>
          </w:rPr>
          <w:t>ey’re not repetitive.</w:t>
        </w:r>
      </w:ins>
    </w:p>
    <w:p w14:paraId="30C6D8FF" w14:textId="5CD88EDF" w:rsidR="003D2DEE" w:rsidRDefault="003D2DEE">
      <w:pPr>
        <w:rPr>
          <w:ins w:id="166" w:author="Chiara Situmorang" w:date="2023-02-25T13:00:00Z"/>
          <w:rFonts w:ascii="Helvetica" w:hAnsi="Helvetica" w:cs="Helvetica"/>
          <w:color w:val="000000"/>
          <w:sz w:val="24"/>
          <w:szCs w:val="24"/>
          <w:lang w:val="en-US"/>
        </w:rPr>
      </w:pPr>
      <w:ins w:id="167" w:author="Chiara Situmorang" w:date="2023-02-25T13:00:00Z">
        <w:r>
          <w:rPr>
            <w:rFonts w:ascii="Helvetica" w:hAnsi="Helvetica" w:cs="Helvetica"/>
            <w:color w:val="000000"/>
            <w:sz w:val="24"/>
            <w:szCs w:val="24"/>
            <w:lang w:val="en-US"/>
          </w:rPr>
          <w:t>Good luck,</w:t>
        </w:r>
      </w:ins>
    </w:p>
    <w:p w14:paraId="7AEDF85F" w14:textId="11071467" w:rsidR="003D2DEE" w:rsidRDefault="003D2DEE">
      <w:pPr>
        <w:rPr>
          <w:ins w:id="168" w:author="Kevin K Salim" w:date="2023-02-27T19:21:00Z"/>
          <w:rFonts w:ascii="Helvetica" w:hAnsi="Helvetica" w:cs="Helvetica"/>
          <w:color w:val="000000"/>
          <w:sz w:val="24"/>
          <w:szCs w:val="24"/>
          <w:lang w:val="en-US"/>
        </w:rPr>
      </w:pPr>
      <w:ins w:id="169" w:author="Chiara Situmorang" w:date="2023-02-25T13:00:00Z">
        <w:r>
          <w:rPr>
            <w:rFonts w:ascii="Helvetica" w:hAnsi="Helvetica" w:cs="Helvetica"/>
            <w:color w:val="000000"/>
            <w:sz w:val="24"/>
            <w:szCs w:val="24"/>
            <w:lang w:val="en-US"/>
          </w:rPr>
          <w:t>Chiara</w:t>
        </w:r>
      </w:ins>
    </w:p>
    <w:p w14:paraId="57A6804B" w14:textId="557B5F4A" w:rsidR="00B7321C" w:rsidRDefault="00B7321C">
      <w:pPr>
        <w:rPr>
          <w:ins w:id="170" w:author="Kevin K Salim" w:date="2023-02-27T19:21:00Z"/>
          <w:rFonts w:ascii="Helvetica" w:hAnsi="Helvetica" w:cs="Helvetica"/>
          <w:color w:val="000000"/>
          <w:sz w:val="24"/>
          <w:szCs w:val="24"/>
          <w:lang w:val="en-US"/>
        </w:rPr>
      </w:pPr>
    </w:p>
    <w:p w14:paraId="7903870D" w14:textId="73A2A412" w:rsidR="00B7321C" w:rsidRDefault="00B7321C">
      <w:pPr>
        <w:rPr>
          <w:ins w:id="171" w:author="Kevin K Salim" w:date="2023-02-27T19:21:00Z"/>
          <w:rFonts w:ascii="Helvetica" w:hAnsi="Helvetica" w:cs="Helvetica"/>
          <w:color w:val="000000"/>
          <w:sz w:val="24"/>
          <w:szCs w:val="24"/>
          <w:lang w:val="en-US"/>
        </w:rPr>
      </w:pPr>
      <w:ins w:id="172" w:author="Kevin K Salim" w:date="2023-02-27T19:21:00Z">
        <w:r>
          <w:rPr>
            <w:rFonts w:ascii="Helvetica" w:hAnsi="Helvetica" w:cs="Helvetica"/>
            <w:color w:val="000000"/>
            <w:sz w:val="24"/>
            <w:szCs w:val="24"/>
            <w:lang w:val="en-US"/>
          </w:rPr>
          <w:t>From Kevin:</w:t>
        </w:r>
      </w:ins>
    </w:p>
    <w:p w14:paraId="417D429F" w14:textId="189445F6" w:rsidR="00B7321C" w:rsidRPr="003D2DEE" w:rsidRDefault="00B7321C">
      <w:pPr>
        <w:rPr>
          <w:rFonts w:ascii="Helvetica" w:hAnsi="Helvetica" w:cs="Helvetica"/>
          <w:color w:val="000000"/>
          <w:sz w:val="24"/>
          <w:szCs w:val="24"/>
          <w:lang w:val="en-US"/>
          <w:rPrChange w:id="173" w:author="Chiara Situmorang" w:date="2023-02-25T13:00:00Z">
            <w:rPr>
              <w:color w:val="833C0B" w:themeColor="accent2" w:themeShade="80"/>
              <w:sz w:val="24"/>
              <w:szCs w:val="24"/>
            </w:rPr>
          </w:rPrChange>
        </w:rPr>
      </w:pPr>
      <w:ins w:id="174" w:author="Kevin K Salim" w:date="2023-02-27T19:21:00Z">
        <w:r>
          <w:rPr>
            <w:rFonts w:ascii="Helvetica" w:hAnsi="Helvetica" w:cs="Helvetica"/>
            <w:color w:val="000000"/>
            <w:sz w:val="24"/>
            <w:szCs w:val="24"/>
            <w:lang w:val="en-US"/>
          </w:rPr>
          <w:t>I think we can just say about one thing that attracted me the most out of this program and expand it from there</w:t>
        </w:r>
      </w:ins>
    </w:p>
    <w:sectPr w:rsidR="00B7321C" w:rsidRPr="003D2DE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7" w:author="Microsoft Office User" w:date="2023-03-01T22:11:00Z" w:initials="MOU">
    <w:p w14:paraId="0459E1FF" w14:textId="2F8D9A1F" w:rsidR="00D6136E" w:rsidRDefault="00D6136E">
      <w:pPr>
        <w:pStyle w:val="CommentText"/>
      </w:pPr>
      <w:r>
        <w:rPr>
          <w:rStyle w:val="CommentReference"/>
        </w:rPr>
        <w:annotationRef/>
      </w:r>
      <w:r>
        <w:t xml:space="preserve">Modify this to match your intended app. Make sure that you name your app for easier identification. </w:t>
      </w:r>
    </w:p>
  </w:comment>
  <w:comment w:id="87" w:author="Microsoft Office User" w:date="2023-02-10T11:38:00Z" w:initials="MOU">
    <w:p w14:paraId="23A78212" w14:textId="77777777" w:rsidR="00F1166E" w:rsidRDefault="001D197C">
      <w:pPr>
        <w:pStyle w:val="CommentText"/>
      </w:pPr>
      <w:r>
        <w:rPr>
          <w:rStyle w:val="CommentReference"/>
        </w:rPr>
        <w:annotationRef/>
      </w:r>
      <w:r w:rsidR="00F1166E">
        <w:t xml:space="preserve">This feels like it’s an overview of why you’re interested in the 2 classes rather than an in-depth personal reason why these classes will be imperative in your future. </w:t>
      </w:r>
    </w:p>
    <w:p w14:paraId="6C35A9FA" w14:textId="77777777" w:rsidR="00F1166E" w:rsidRDefault="00F1166E">
      <w:pPr>
        <w:pStyle w:val="CommentText"/>
      </w:pPr>
    </w:p>
    <w:p w14:paraId="61C6D9EC" w14:textId="77777777" w:rsidR="00F1166E" w:rsidRDefault="00F1166E">
      <w:pPr>
        <w:pStyle w:val="CommentText"/>
      </w:pPr>
      <w:r>
        <w:t>An example of a successful essay is this:</w:t>
      </w:r>
    </w:p>
    <w:p w14:paraId="24A3278D" w14:textId="77777777" w:rsidR="00F1166E" w:rsidRDefault="00F1166E">
      <w:pPr>
        <w:pStyle w:val="CommentText"/>
      </w:pPr>
      <w:r>
        <w:rPr>
          <w:color w:val="12263F"/>
        </w:rPr>
        <w:t>“At University A, through the student-led organization, Engineers for a Sustainable World, I can translate the knowledge gained from my classes into a concrete vision. I can design and implement hands-on sustainability projects around Atlanta and invent a water sanitation system for the on-site acquisition of clean water.” </w:t>
      </w:r>
    </w:p>
    <w:p w14:paraId="22310685" w14:textId="77777777" w:rsidR="00F1166E" w:rsidRDefault="00F1166E">
      <w:pPr>
        <w:pStyle w:val="CommentText"/>
      </w:pPr>
    </w:p>
    <w:p w14:paraId="7C950BE5" w14:textId="77777777" w:rsidR="00F1166E" w:rsidRDefault="00F1166E" w:rsidP="00F87B74">
      <w:pPr>
        <w:pStyle w:val="CommentText"/>
      </w:pPr>
      <w:r>
        <w:t xml:space="preserve">You can see that the above sample is catered to the student’s vision of how he wants to implement his newfound knowledge. </w:t>
      </w:r>
    </w:p>
  </w:comment>
  <w:comment w:id="88" w:author="Microsoft Office User" w:date="2023-02-23T15:10:00Z" w:initials="MOU">
    <w:p w14:paraId="7B4C02DB" w14:textId="6262CF1B" w:rsidR="00050F25" w:rsidRDefault="00050F25">
      <w:pPr>
        <w:pStyle w:val="CommentText"/>
      </w:pPr>
      <w:r>
        <w:rPr>
          <w:rStyle w:val="CommentReference"/>
        </w:rPr>
        <w:annotationRef/>
      </w:r>
      <w:r>
        <w:t xml:space="preserve">This is highly similar to your personal statement one. </w:t>
      </w:r>
    </w:p>
    <w:p w14:paraId="03B02F21" w14:textId="19A88C69" w:rsidR="00050F25" w:rsidRDefault="00050F25">
      <w:pPr>
        <w:pStyle w:val="CommentText"/>
      </w:pPr>
      <w:r>
        <w:t>How about including an association/alumni network/club you can join instead that will help you with your future goals?</w:t>
      </w:r>
    </w:p>
    <w:p w14:paraId="190CC32E" w14:textId="6E9E5EA9" w:rsidR="00050F25" w:rsidRDefault="00050F25">
      <w:pPr>
        <w:pStyle w:val="CommentText"/>
      </w:pPr>
      <w:r>
        <w:t xml:space="preserve">Mention something that is not yet discussed in your personal statement (Dr Craig etc). </w:t>
      </w:r>
    </w:p>
  </w:comment>
  <w:comment w:id="90" w:author="Microsoft Office User" w:date="2023-02-23T15:14:00Z" w:initials="MOU">
    <w:p w14:paraId="517E8FF4" w14:textId="6F80A0B0" w:rsidR="008E685C" w:rsidRDefault="008E685C">
      <w:pPr>
        <w:pStyle w:val="CommentText"/>
      </w:pPr>
      <w:r>
        <w:rPr>
          <w:rStyle w:val="CommentReference"/>
        </w:rPr>
        <w:annotationRef/>
      </w:r>
      <w:r>
        <w:t xml:space="preserve">This has been mentioned in your PS. </w:t>
      </w:r>
    </w:p>
  </w:comment>
  <w:comment w:id="133" w:author="Microsoft Office User" w:date="2023-02-23T15:21:00Z" w:initials="MOU">
    <w:p w14:paraId="7237C64F" w14:textId="352E837B" w:rsidR="006E3636" w:rsidRDefault="006E3636">
      <w:pPr>
        <w:pStyle w:val="CommentText"/>
      </w:pPr>
      <w:r>
        <w:rPr>
          <w:rStyle w:val="CommentReference"/>
        </w:rPr>
        <w:annotationRef/>
      </w:r>
      <w:r>
        <w:t>Maybe for this one, you can use the capstone project instead</w:t>
      </w:r>
    </w:p>
  </w:comment>
  <w:comment w:id="138" w:author="Microsoft Office User" w:date="2023-02-10T11:43:00Z" w:initials="MOU">
    <w:p w14:paraId="3BEA972E" w14:textId="53A91B77" w:rsidR="00501B4F" w:rsidRDefault="00501B4F">
      <w:pPr>
        <w:pStyle w:val="CommentText"/>
      </w:pPr>
      <w:r>
        <w:rPr>
          <w:rStyle w:val="CommentReference"/>
        </w:rPr>
        <w:annotationRef/>
      </w:r>
      <w:r>
        <w:t>How is this program different from that of other colleges?</w:t>
      </w:r>
    </w:p>
    <w:p w14:paraId="46EDF3B8" w14:textId="77777777" w:rsidR="00501B4F" w:rsidRDefault="00501B4F">
      <w:pPr>
        <w:pStyle w:val="CommentText"/>
      </w:pPr>
    </w:p>
    <w:p w14:paraId="533399E2" w14:textId="77777777" w:rsidR="00501B4F" w:rsidRDefault="00510650">
      <w:pPr>
        <w:pStyle w:val="CommentText"/>
      </w:pPr>
      <w:r>
        <w:t>Is there a professor you’d like to learn from? Alumni network you want to join?</w:t>
      </w:r>
    </w:p>
    <w:p w14:paraId="7E5279A1" w14:textId="77777777" w:rsidR="00510650" w:rsidRDefault="00510650">
      <w:pPr>
        <w:pStyle w:val="CommentText"/>
      </w:pPr>
    </w:p>
    <w:p w14:paraId="4EB932AE" w14:textId="77777777" w:rsidR="00510650" w:rsidRDefault="000B1812">
      <w:pPr>
        <w:pStyle w:val="CommentText"/>
      </w:pPr>
      <w:r>
        <w:t xml:space="preserve">Here’s a strong </w:t>
      </w:r>
      <w:r w:rsidR="00564142">
        <w:t>example:</w:t>
      </w:r>
    </w:p>
    <w:p w14:paraId="3B3F0778" w14:textId="4B1FC26C" w:rsidR="00564142" w:rsidRPr="00564142" w:rsidRDefault="00564142" w:rsidP="00564142">
      <w:pPr>
        <w:spacing w:after="0" w:line="240" w:lineRule="auto"/>
        <w:rPr>
          <w:rFonts w:ascii="Times New Roman" w:eastAsia="Times New Roman" w:hAnsi="Times New Roman" w:cs="Times New Roman"/>
          <w:sz w:val="24"/>
          <w:szCs w:val="24"/>
          <w:lang w:val="en-US"/>
        </w:rPr>
      </w:pPr>
      <w:r>
        <w:rPr>
          <w:rFonts w:ascii="Helvetica" w:eastAsia="Times New Roman" w:hAnsi="Helvetica" w:cs="Times New Roman"/>
          <w:color w:val="12263F"/>
          <w:sz w:val="24"/>
          <w:szCs w:val="24"/>
          <w:shd w:val="clear" w:color="auto" w:fill="F9FBFD"/>
          <w:lang w:val="en-US"/>
        </w:rPr>
        <w:t>“</w:t>
      </w:r>
      <w:r w:rsidRPr="00564142">
        <w:rPr>
          <w:rFonts w:ascii="Helvetica" w:eastAsia="Times New Roman" w:hAnsi="Helvetica" w:cs="Times New Roman"/>
          <w:color w:val="12263F"/>
          <w:sz w:val="24"/>
          <w:szCs w:val="24"/>
          <w:shd w:val="clear" w:color="auto" w:fill="F9FBFD"/>
          <w:lang w:val="en-US"/>
        </w:rPr>
        <w:t xml:space="preserve">Professor </w:t>
      </w:r>
      <w:r>
        <w:rPr>
          <w:rFonts w:ascii="Helvetica" w:eastAsia="Times New Roman" w:hAnsi="Helvetica" w:cs="Times New Roman"/>
          <w:color w:val="12263F"/>
          <w:sz w:val="24"/>
          <w:szCs w:val="24"/>
          <w:shd w:val="clear" w:color="auto" w:fill="F9FBFD"/>
          <w:lang w:val="en-US"/>
        </w:rPr>
        <w:t>ABC</w:t>
      </w:r>
      <w:r w:rsidRPr="00564142">
        <w:rPr>
          <w:rFonts w:ascii="Helvetica" w:eastAsia="Times New Roman" w:hAnsi="Helvetica" w:cs="Times New Roman"/>
          <w:color w:val="12263F"/>
          <w:sz w:val="24"/>
          <w:szCs w:val="24"/>
          <w:shd w:val="clear" w:color="auto" w:fill="F9FBFD"/>
          <w:lang w:val="en-US"/>
        </w:rPr>
        <w:t>’s brain-machine interfacing software means a lot to me. My uncle passed away from a freak accident after extensive paralysis because potential treatments were unaffordable. Exploring this revolutionary brain decoding software wouldn’t just involve me in cutting-edge artificial intelligence technology research, I’d be personally driven to ensure its success and accessibility.</w:t>
      </w:r>
      <w:r>
        <w:rPr>
          <w:rFonts w:ascii="Helvetica" w:eastAsia="Times New Roman" w:hAnsi="Helvetica" w:cs="Times New Roman"/>
          <w:color w:val="12263F"/>
          <w:sz w:val="24"/>
          <w:szCs w:val="24"/>
          <w:shd w:val="clear" w:color="auto" w:fill="F9FBFD"/>
          <w:lang w:val="en-US"/>
        </w:rPr>
        <w:t>”</w:t>
      </w:r>
      <w:r w:rsidRPr="00564142">
        <w:rPr>
          <w:rFonts w:ascii="Helvetica" w:eastAsia="Times New Roman" w:hAnsi="Helvetica" w:cs="Times New Roman"/>
          <w:color w:val="12263F"/>
          <w:sz w:val="24"/>
          <w:szCs w:val="24"/>
          <w:shd w:val="clear" w:color="auto" w:fill="F9FBFD"/>
          <w:lang w:val="en-US"/>
        </w:rPr>
        <w:t> </w:t>
      </w:r>
    </w:p>
    <w:p w14:paraId="1C728639" w14:textId="77777777" w:rsidR="00564142" w:rsidRDefault="00564142">
      <w:pPr>
        <w:pStyle w:val="CommentText"/>
      </w:pPr>
    </w:p>
    <w:p w14:paraId="60C7A181" w14:textId="60772C0E" w:rsidR="00564142" w:rsidRDefault="00564142">
      <w:pPr>
        <w:pStyle w:val="CommentText"/>
      </w:pPr>
      <w:r>
        <w:t xml:space="preserve">This student states the lesson he’s going to learn from a professor and also includes an anecdote that does not seem out of place. </w:t>
      </w:r>
    </w:p>
  </w:comment>
  <w:comment w:id="139" w:author="Kevin K Salim" w:date="2023-02-12T23:55:00Z" w:initials="KKS">
    <w:p w14:paraId="31E4BE45" w14:textId="77777777" w:rsidR="00F1166E" w:rsidRDefault="00F1166E" w:rsidP="00F87B74">
      <w:pPr>
        <w:pStyle w:val="CommentText"/>
      </w:pPr>
      <w:r>
        <w:rPr>
          <w:rStyle w:val="CommentReference"/>
        </w:rPr>
        <w:annotationRef/>
      </w:r>
      <w:r>
        <w:t>I don’t think the essay would be 250 words if I add this section to my essay</w:t>
      </w:r>
    </w:p>
  </w:comment>
  <w:comment w:id="140" w:author="Kevin K Salim" w:date="2023-02-12T23:58:00Z" w:initials="KKS">
    <w:p w14:paraId="7BBD0783" w14:textId="77777777" w:rsidR="00B33FA6" w:rsidRDefault="00B33FA6" w:rsidP="00F87B74">
      <w:pPr>
        <w:pStyle w:val="CommentText"/>
      </w:pPr>
      <w:r>
        <w:rPr>
          <w:rStyle w:val="CommentReference"/>
        </w:rPr>
        <w:annotationRef/>
      </w:r>
      <w:r>
        <w:t>Please let me know if you think it's possible to add up this section in this essay</w:t>
      </w:r>
    </w:p>
    <w:p w14:paraId="0ABD93E1" w14:textId="77777777" w:rsidR="006E3636" w:rsidRDefault="006E3636" w:rsidP="00F87B74">
      <w:pPr>
        <w:pStyle w:val="CommentText"/>
      </w:pPr>
    </w:p>
  </w:comment>
  <w:comment w:id="147" w:author="Microsoft Office User" w:date="2023-03-01T22:21:00Z" w:initials="MOU">
    <w:p w14:paraId="70856EF2" w14:textId="38590A9C" w:rsidR="007F1E98" w:rsidRDefault="007F1E98">
      <w:pPr>
        <w:pStyle w:val="CommentText"/>
      </w:pPr>
      <w:r>
        <w:rPr>
          <w:rStyle w:val="CommentReference"/>
        </w:rPr>
        <w:annotationRef/>
      </w:r>
      <w:r>
        <w:t xml:space="preserve">Paraphrase this as your ending/write something similar in your own voice regarding your personal goals.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59E1FF" w15:done="1"/>
  <w15:commentEx w15:paraId="7C950BE5" w15:done="1"/>
  <w15:commentEx w15:paraId="190CC32E" w15:done="0"/>
  <w15:commentEx w15:paraId="517E8FF4" w15:done="0"/>
  <w15:commentEx w15:paraId="7237C64F" w15:done="1"/>
  <w15:commentEx w15:paraId="60C7A181" w15:done="1"/>
  <w15:commentEx w15:paraId="31E4BE45" w15:paraIdParent="60C7A181" w15:done="1"/>
  <w15:commentEx w15:paraId="0ABD93E1" w15:paraIdParent="60C7A181" w15:done="1"/>
  <w15:commentEx w15:paraId="70856E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59E1FF" w16cid:durableId="27AB39D6"/>
  <w16cid:commentId w16cid:paraId="7C950BE5" w16cid:durableId="27A4820F"/>
  <w16cid:commentId w16cid:paraId="190CC32E" w16cid:durableId="27A48210"/>
  <w16cid:commentId w16cid:paraId="517E8FF4" w16cid:durableId="27A48211"/>
  <w16cid:commentId w16cid:paraId="7237C64F" w16cid:durableId="27A48212"/>
  <w16cid:commentId w16cid:paraId="60C7A181" w16cid:durableId="27A48213"/>
  <w16cid:commentId w16cid:paraId="31E4BE45" w16cid:durableId="27A48214"/>
  <w16cid:commentId w16cid:paraId="0ABD93E1" w16cid:durableId="27A48215"/>
  <w16cid:commentId w16cid:paraId="70856EF2" w16cid:durableId="27AB39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Kevin K Salim">
    <w15:presenceInfo w15:providerId="AD" w15:userId="S::salim050@umn.edu::f1292b05-5368-4268-bb3f-31e9ad21c3fe"/>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US" w:vendorID="64" w:dllVersion="6" w:nlCheck="1" w:checkStyle="0"/>
  <w:activeWritingStyle w:appName="MSWord" w:lang="en-ID" w:vendorID="64" w:dllVersion="0"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988"/>
    <w:rsid w:val="00003667"/>
    <w:rsid w:val="00003C92"/>
    <w:rsid w:val="00050F25"/>
    <w:rsid w:val="0007307D"/>
    <w:rsid w:val="0007361F"/>
    <w:rsid w:val="00073D17"/>
    <w:rsid w:val="000A75EE"/>
    <w:rsid w:val="000B1812"/>
    <w:rsid w:val="00104538"/>
    <w:rsid w:val="00124B08"/>
    <w:rsid w:val="0013392D"/>
    <w:rsid w:val="001A49BB"/>
    <w:rsid w:val="001B5784"/>
    <w:rsid w:val="001D197C"/>
    <w:rsid w:val="001E54B6"/>
    <w:rsid w:val="001F2767"/>
    <w:rsid w:val="00215988"/>
    <w:rsid w:val="00251A14"/>
    <w:rsid w:val="00262918"/>
    <w:rsid w:val="002820B1"/>
    <w:rsid w:val="002A04F1"/>
    <w:rsid w:val="002C293B"/>
    <w:rsid w:val="002C53E4"/>
    <w:rsid w:val="003256CC"/>
    <w:rsid w:val="00341964"/>
    <w:rsid w:val="00343524"/>
    <w:rsid w:val="003650A9"/>
    <w:rsid w:val="003728CF"/>
    <w:rsid w:val="003A7E05"/>
    <w:rsid w:val="003B0385"/>
    <w:rsid w:val="003B627B"/>
    <w:rsid w:val="003D2DEE"/>
    <w:rsid w:val="003F67E8"/>
    <w:rsid w:val="00486372"/>
    <w:rsid w:val="004A00C7"/>
    <w:rsid w:val="004E54CF"/>
    <w:rsid w:val="00501B4F"/>
    <w:rsid w:val="00510650"/>
    <w:rsid w:val="0054513A"/>
    <w:rsid w:val="00564142"/>
    <w:rsid w:val="005E1725"/>
    <w:rsid w:val="005E61BA"/>
    <w:rsid w:val="005F0AE7"/>
    <w:rsid w:val="00600CF1"/>
    <w:rsid w:val="00623A5B"/>
    <w:rsid w:val="00627050"/>
    <w:rsid w:val="006933A1"/>
    <w:rsid w:val="006A7F1C"/>
    <w:rsid w:val="006B2687"/>
    <w:rsid w:val="006C4C6D"/>
    <w:rsid w:val="006C7980"/>
    <w:rsid w:val="006E3636"/>
    <w:rsid w:val="006F650B"/>
    <w:rsid w:val="00777C3A"/>
    <w:rsid w:val="00797E5D"/>
    <w:rsid w:val="007F1E98"/>
    <w:rsid w:val="0080348C"/>
    <w:rsid w:val="00835762"/>
    <w:rsid w:val="008638BF"/>
    <w:rsid w:val="00866218"/>
    <w:rsid w:val="008A41CD"/>
    <w:rsid w:val="008D1B0B"/>
    <w:rsid w:val="008E21E2"/>
    <w:rsid w:val="008E685C"/>
    <w:rsid w:val="008E6918"/>
    <w:rsid w:val="008F3E62"/>
    <w:rsid w:val="00904969"/>
    <w:rsid w:val="009455F3"/>
    <w:rsid w:val="00970472"/>
    <w:rsid w:val="00985BF9"/>
    <w:rsid w:val="009B6C49"/>
    <w:rsid w:val="009D5B6A"/>
    <w:rsid w:val="00A404D9"/>
    <w:rsid w:val="00A5027B"/>
    <w:rsid w:val="00A75052"/>
    <w:rsid w:val="00AA31AB"/>
    <w:rsid w:val="00AC4B4F"/>
    <w:rsid w:val="00AC597C"/>
    <w:rsid w:val="00AC6AB2"/>
    <w:rsid w:val="00AF6D0C"/>
    <w:rsid w:val="00B10C11"/>
    <w:rsid w:val="00B33FA6"/>
    <w:rsid w:val="00B56EA0"/>
    <w:rsid w:val="00B7321C"/>
    <w:rsid w:val="00B9336B"/>
    <w:rsid w:val="00C274B2"/>
    <w:rsid w:val="00C476CE"/>
    <w:rsid w:val="00C73186"/>
    <w:rsid w:val="00CC52B1"/>
    <w:rsid w:val="00D033DD"/>
    <w:rsid w:val="00D17BC9"/>
    <w:rsid w:val="00D365AF"/>
    <w:rsid w:val="00D6136E"/>
    <w:rsid w:val="00D970AC"/>
    <w:rsid w:val="00DD5106"/>
    <w:rsid w:val="00DE58A9"/>
    <w:rsid w:val="00E41801"/>
    <w:rsid w:val="00E92910"/>
    <w:rsid w:val="00E97E74"/>
    <w:rsid w:val="00EA2A62"/>
    <w:rsid w:val="00EE79BA"/>
    <w:rsid w:val="00EF33CE"/>
    <w:rsid w:val="00EF62F6"/>
    <w:rsid w:val="00F1166E"/>
    <w:rsid w:val="00F347D4"/>
    <w:rsid w:val="00F379AB"/>
    <w:rsid w:val="00F6439F"/>
    <w:rsid w:val="00F7617A"/>
    <w:rsid w:val="00F87B74"/>
    <w:rsid w:val="00FD3F6A"/>
    <w:rsid w:val="00FD6E8B"/>
    <w:rsid w:val="00FF321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6493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A00C7"/>
    <w:rPr>
      <w:sz w:val="18"/>
      <w:szCs w:val="18"/>
    </w:rPr>
  </w:style>
  <w:style w:type="paragraph" w:styleId="CommentText">
    <w:name w:val="annotation text"/>
    <w:basedOn w:val="Normal"/>
    <w:link w:val="CommentTextChar"/>
    <w:uiPriority w:val="99"/>
    <w:unhideWhenUsed/>
    <w:rsid w:val="004A00C7"/>
    <w:pPr>
      <w:spacing w:line="240" w:lineRule="auto"/>
    </w:pPr>
    <w:rPr>
      <w:sz w:val="24"/>
      <w:szCs w:val="24"/>
    </w:rPr>
  </w:style>
  <w:style w:type="character" w:customStyle="1" w:styleId="CommentTextChar">
    <w:name w:val="Comment Text Char"/>
    <w:basedOn w:val="DefaultParagraphFont"/>
    <w:link w:val="CommentText"/>
    <w:uiPriority w:val="99"/>
    <w:rsid w:val="004A00C7"/>
    <w:rPr>
      <w:sz w:val="24"/>
      <w:szCs w:val="24"/>
    </w:rPr>
  </w:style>
  <w:style w:type="paragraph" w:styleId="CommentSubject">
    <w:name w:val="annotation subject"/>
    <w:basedOn w:val="CommentText"/>
    <w:next w:val="CommentText"/>
    <w:link w:val="CommentSubjectChar"/>
    <w:uiPriority w:val="99"/>
    <w:semiHidden/>
    <w:unhideWhenUsed/>
    <w:rsid w:val="004A00C7"/>
    <w:rPr>
      <w:b/>
      <w:bCs/>
      <w:sz w:val="20"/>
      <w:szCs w:val="20"/>
    </w:rPr>
  </w:style>
  <w:style w:type="character" w:customStyle="1" w:styleId="CommentSubjectChar">
    <w:name w:val="Comment Subject Char"/>
    <w:basedOn w:val="CommentTextChar"/>
    <w:link w:val="CommentSubject"/>
    <w:uiPriority w:val="99"/>
    <w:semiHidden/>
    <w:rsid w:val="004A00C7"/>
    <w:rPr>
      <w:b/>
      <w:bCs/>
      <w:sz w:val="20"/>
      <w:szCs w:val="20"/>
    </w:rPr>
  </w:style>
  <w:style w:type="paragraph" w:styleId="BalloonText">
    <w:name w:val="Balloon Text"/>
    <w:basedOn w:val="Normal"/>
    <w:link w:val="BalloonTextChar"/>
    <w:uiPriority w:val="99"/>
    <w:semiHidden/>
    <w:unhideWhenUsed/>
    <w:rsid w:val="004A00C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00C7"/>
    <w:rPr>
      <w:rFonts w:ascii="Times New Roman" w:hAnsi="Times New Roman" w:cs="Times New Roman"/>
      <w:sz w:val="18"/>
      <w:szCs w:val="18"/>
    </w:rPr>
  </w:style>
  <w:style w:type="paragraph" w:styleId="NormalWeb">
    <w:name w:val="Normal (Web)"/>
    <w:basedOn w:val="Normal"/>
    <w:uiPriority w:val="99"/>
    <w:semiHidden/>
    <w:unhideWhenUsed/>
    <w:rsid w:val="00F87B74"/>
    <w:pPr>
      <w:spacing w:before="100" w:beforeAutospacing="1" w:after="100" w:afterAutospacing="1" w:line="240" w:lineRule="auto"/>
    </w:pPr>
    <w:rPr>
      <w:rFonts w:ascii="Times New Roman" w:hAnsi="Times New Roman" w:cs="Times New Roman"/>
      <w:sz w:val="24"/>
      <w:szCs w:val="24"/>
      <w:lang w:val="en-US"/>
    </w:rPr>
  </w:style>
  <w:style w:type="character" w:styleId="Strong">
    <w:name w:val="Strong"/>
    <w:basedOn w:val="DefaultParagraphFont"/>
    <w:uiPriority w:val="22"/>
    <w:qFormat/>
    <w:rsid w:val="00F87B74"/>
    <w:rPr>
      <w:b/>
      <w:bCs/>
    </w:rPr>
  </w:style>
  <w:style w:type="paragraph" w:styleId="Revision">
    <w:name w:val="Revision"/>
    <w:hidden/>
    <w:uiPriority w:val="99"/>
    <w:semiHidden/>
    <w:rsid w:val="003D2DEE"/>
    <w:pPr>
      <w:spacing w:after="0" w:line="240" w:lineRule="auto"/>
    </w:pPr>
  </w:style>
  <w:style w:type="character" w:styleId="Emphasis">
    <w:name w:val="Emphasis"/>
    <w:basedOn w:val="DefaultParagraphFont"/>
    <w:uiPriority w:val="20"/>
    <w:qFormat/>
    <w:rsid w:val="00AC59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314846">
      <w:bodyDiv w:val="1"/>
      <w:marLeft w:val="0"/>
      <w:marRight w:val="0"/>
      <w:marTop w:val="0"/>
      <w:marBottom w:val="0"/>
      <w:divBdr>
        <w:top w:val="none" w:sz="0" w:space="0" w:color="auto"/>
        <w:left w:val="none" w:sz="0" w:space="0" w:color="auto"/>
        <w:bottom w:val="none" w:sz="0" w:space="0" w:color="auto"/>
        <w:right w:val="none" w:sz="0" w:space="0" w:color="auto"/>
      </w:divBdr>
    </w:div>
    <w:div w:id="935793095">
      <w:bodyDiv w:val="1"/>
      <w:marLeft w:val="0"/>
      <w:marRight w:val="0"/>
      <w:marTop w:val="0"/>
      <w:marBottom w:val="0"/>
      <w:divBdr>
        <w:top w:val="none" w:sz="0" w:space="0" w:color="auto"/>
        <w:left w:val="none" w:sz="0" w:space="0" w:color="auto"/>
        <w:bottom w:val="none" w:sz="0" w:space="0" w:color="auto"/>
        <w:right w:val="none" w:sz="0" w:space="0" w:color="auto"/>
      </w:divBdr>
    </w:div>
    <w:div w:id="1289355453">
      <w:bodyDiv w:val="1"/>
      <w:marLeft w:val="0"/>
      <w:marRight w:val="0"/>
      <w:marTop w:val="0"/>
      <w:marBottom w:val="0"/>
      <w:divBdr>
        <w:top w:val="none" w:sz="0" w:space="0" w:color="auto"/>
        <w:left w:val="none" w:sz="0" w:space="0" w:color="auto"/>
        <w:bottom w:val="none" w:sz="0" w:space="0" w:color="auto"/>
        <w:right w:val="none" w:sz="0" w:space="0" w:color="auto"/>
      </w:divBdr>
    </w:div>
    <w:div w:id="1378511427">
      <w:bodyDiv w:val="1"/>
      <w:marLeft w:val="0"/>
      <w:marRight w:val="0"/>
      <w:marTop w:val="0"/>
      <w:marBottom w:val="0"/>
      <w:divBdr>
        <w:top w:val="none" w:sz="0" w:space="0" w:color="auto"/>
        <w:left w:val="none" w:sz="0" w:space="0" w:color="auto"/>
        <w:bottom w:val="none" w:sz="0" w:space="0" w:color="auto"/>
        <w:right w:val="none" w:sz="0" w:space="0" w:color="auto"/>
      </w:divBdr>
    </w:div>
    <w:div w:id="1482310341">
      <w:bodyDiv w:val="1"/>
      <w:marLeft w:val="0"/>
      <w:marRight w:val="0"/>
      <w:marTop w:val="0"/>
      <w:marBottom w:val="0"/>
      <w:divBdr>
        <w:top w:val="none" w:sz="0" w:space="0" w:color="auto"/>
        <w:left w:val="none" w:sz="0" w:space="0" w:color="auto"/>
        <w:bottom w:val="none" w:sz="0" w:space="0" w:color="auto"/>
        <w:right w:val="none" w:sz="0" w:space="0" w:color="auto"/>
      </w:divBdr>
    </w:div>
    <w:div w:id="211262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9" Type="http://schemas.microsoft.com/office/2016/09/relationships/commentsIds" Target="commentsId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1209</Words>
  <Characters>6894</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 Salim</dc:creator>
  <cp:keywords/>
  <dc:description/>
  <cp:lastModifiedBy>Microsoft Office User</cp:lastModifiedBy>
  <cp:revision>2</cp:revision>
  <dcterms:created xsi:type="dcterms:W3CDTF">2023-03-04T18:09:00Z</dcterms:created>
  <dcterms:modified xsi:type="dcterms:W3CDTF">2023-03-04T18:09:00Z</dcterms:modified>
</cp:coreProperties>
</file>