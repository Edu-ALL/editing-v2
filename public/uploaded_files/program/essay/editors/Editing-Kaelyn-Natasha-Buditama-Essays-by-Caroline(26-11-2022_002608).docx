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18E5" w:rsidRDefault="00000000">
      <w:pPr>
        <w:pStyle w:val="Title"/>
        <w:shd w:val="clear" w:color="auto" w:fill="FAFAFA"/>
        <w:spacing w:after="240"/>
      </w:pPr>
      <w:bookmarkStart w:id="0" w:name="_dhz5ctsnq75h" w:colFirst="0" w:colLast="0"/>
      <w:bookmarkEnd w:id="0"/>
      <w:r>
        <w:t>UC - Personal Insight Questions</w:t>
      </w:r>
    </w:p>
    <w:p w14:paraId="00000002" w14:textId="77777777" w:rsidR="006918E5" w:rsidRDefault="00000000">
      <w:hyperlink r:id="rId6">
        <w:r>
          <w:rPr>
            <w:rFonts w:ascii="Calibri" w:eastAsia="Calibri" w:hAnsi="Calibri" w:cs="Calibri"/>
            <w:color w:val="1155CC"/>
            <w:sz w:val="24"/>
            <w:szCs w:val="24"/>
            <w:u w:val="single"/>
          </w:rPr>
          <w:t>https://admissions.berkeley.edu/apply-to-berkeley/freshmen/freshmen-requirements/</w:t>
        </w:r>
      </w:hyperlink>
    </w:p>
    <w:p w14:paraId="00000003" w14:textId="77777777" w:rsidR="006918E5" w:rsidRDefault="00000000">
      <w:pPr>
        <w:pStyle w:val="Heading4"/>
        <w:shd w:val="clear" w:color="auto" w:fill="FAFAFA"/>
        <w:spacing w:after="240"/>
        <w:rPr>
          <w:shd w:val="clear" w:color="auto" w:fill="FFF2CC"/>
        </w:rPr>
      </w:pPr>
      <w:bookmarkStart w:id="1" w:name="_pys9skmocdf9" w:colFirst="0" w:colLast="0"/>
      <w:bookmarkEnd w:id="1"/>
      <w:commentRangeStart w:id="2"/>
      <w:r>
        <w:t xml:space="preserve">1. </w:t>
      </w:r>
      <w:r>
        <w:rPr>
          <w:shd w:val="clear" w:color="auto" w:fill="FFF2CC"/>
        </w:rPr>
        <w:t>Describe an example of your leadership experience in which you have positively influenced others, helped resolve disputes or contributed to group efforts over time.  (</w:t>
      </w:r>
      <w:proofErr w:type="spellStart"/>
      <w:r>
        <w:rPr>
          <w:shd w:val="clear" w:color="auto" w:fill="FFF2CC"/>
        </w:rPr>
        <w:t>finlit</w:t>
      </w:r>
      <w:proofErr w:type="spellEnd"/>
      <w:r>
        <w:rPr>
          <w:shd w:val="clear" w:color="auto" w:fill="FFF2CC"/>
        </w:rPr>
        <w:t>)</w:t>
      </w:r>
      <w:commentRangeEnd w:id="2"/>
      <w:r>
        <w:commentReference w:id="2"/>
      </w:r>
    </w:p>
    <w:p w14:paraId="00000004" w14:textId="77777777" w:rsidR="006918E5" w:rsidRDefault="00000000">
      <w:pPr>
        <w:shd w:val="clear" w:color="auto" w:fill="FAFAFA"/>
        <w:spacing w:after="240"/>
        <w:rPr>
          <w:color w:val="4B4B4B"/>
          <w:sz w:val="24"/>
          <w:szCs w:val="24"/>
        </w:rPr>
      </w:pPr>
      <w:r>
        <w:rPr>
          <w:color w:val="4B4B4B"/>
          <w:sz w:val="24"/>
          <w:szCs w:val="24"/>
        </w:rPr>
        <w:t xml:space="preserve">Things to consider: A leadership role can mean more than just a title. It can mean being a mentor to others, acting as the person in charge of a specific task, or taking the lead role in organizing an event or project. Think about what you accomplished and what you learned from the experience. What were your responsibilities? </w:t>
      </w:r>
    </w:p>
    <w:p w14:paraId="00000005" w14:textId="77777777" w:rsidR="006918E5" w:rsidRDefault="00000000">
      <w:pPr>
        <w:shd w:val="clear" w:color="auto" w:fill="FAFAFA"/>
        <w:spacing w:after="240"/>
        <w:rPr>
          <w:color w:val="4B4B4B"/>
          <w:sz w:val="24"/>
          <w:szCs w:val="24"/>
        </w:rPr>
      </w:pPr>
      <w:r>
        <w:rPr>
          <w:color w:val="4B4B4B"/>
          <w:sz w:val="24"/>
          <w:szCs w:val="24"/>
        </w:rPr>
        <w:t xml:space="preserve">Did you lead a team? How did your experience change your perspective on leading others? Did you help to resolve an important dispute at your school, church, in your community or an organization? And your leadership role doesn’t necessarily have to be limited to school activities. For example, do you </w:t>
      </w:r>
      <w:proofErr w:type="gramStart"/>
      <w:r>
        <w:rPr>
          <w:color w:val="4B4B4B"/>
          <w:sz w:val="24"/>
          <w:szCs w:val="24"/>
        </w:rPr>
        <w:t>help out</w:t>
      </w:r>
      <w:proofErr w:type="gramEnd"/>
      <w:r>
        <w:rPr>
          <w:color w:val="4B4B4B"/>
          <w:sz w:val="24"/>
          <w:szCs w:val="24"/>
        </w:rPr>
        <w:t xml:space="preserve"> or take care of your family?</w:t>
      </w:r>
    </w:p>
    <w:p w14:paraId="00000006" w14:textId="0E7E7CFE" w:rsidR="006918E5" w:rsidDel="00D64041" w:rsidRDefault="00000000">
      <w:pPr>
        <w:rPr>
          <w:del w:id="3" w:author="Microsoft Office User" w:date="2022-11-25T11:24:00Z"/>
        </w:rPr>
      </w:pPr>
      <w:del w:id="4" w:author="Microsoft Office User" w:date="2022-11-25T11:24:00Z">
        <w:r w:rsidDel="00D64041">
          <w:delText xml:space="preserve">To me, leading my financial literacy team was more than a title. </w:delText>
        </w:r>
      </w:del>
    </w:p>
    <w:p w14:paraId="00000007" w14:textId="32B4634A" w:rsidR="006918E5" w:rsidRDefault="00000000">
      <w:r>
        <w:br/>
        <w:t xml:space="preserve">When I started my financial literacy program, I </w:t>
      </w:r>
      <w:del w:id="5" w:author="Microsoft Office User" w:date="2022-11-25T10:59:00Z">
        <w:r w:rsidDel="00EC75D7">
          <w:delText>had the intention</w:delText>
        </w:r>
      </w:del>
      <w:ins w:id="6" w:author="Microsoft Office User" w:date="2022-11-25T10:59:00Z">
        <w:r w:rsidR="00EC75D7">
          <w:t>inte</w:t>
        </w:r>
      </w:ins>
      <w:ins w:id="7" w:author="Microsoft Office User" w:date="2022-11-25T11:00:00Z">
        <w:r w:rsidR="00EC75D7">
          <w:t>nded on</w:t>
        </w:r>
      </w:ins>
      <w:r>
        <w:t xml:space="preserve"> </w:t>
      </w:r>
      <w:del w:id="8" w:author="Microsoft Office User" w:date="2022-11-25T11:00:00Z">
        <w:r w:rsidDel="00EC75D7">
          <w:delText xml:space="preserve">of </w:delText>
        </w:r>
      </w:del>
      <w:r>
        <w:t>educating</w:t>
      </w:r>
      <w:ins w:id="9" w:author="Microsoft Office User" w:date="2022-11-25T11:00:00Z">
        <w:r w:rsidR="00EC75D7">
          <w:t xml:space="preserve"> fellow</w:t>
        </w:r>
      </w:ins>
      <w:r>
        <w:t xml:space="preserve"> students on money management. </w:t>
      </w:r>
      <w:del w:id="10" w:author="Microsoft Office User" w:date="2022-11-25T11:07:00Z">
        <w:r w:rsidDel="00EC75D7">
          <w:delText>I delivered this project to over 200 students, while</w:delText>
        </w:r>
      </w:del>
      <w:ins w:id="11" w:author="Microsoft Office User" w:date="2022-11-25T11:07:00Z">
        <w:r w:rsidR="00EC75D7">
          <w:t>While</w:t>
        </w:r>
      </w:ins>
      <w:r>
        <w:t xml:space="preserve"> only having 2 months to prepare</w:t>
      </w:r>
      <w:del w:id="12" w:author="Microsoft Office User" w:date="2022-11-25T11:07:00Z">
        <w:r w:rsidDel="00EC75D7">
          <w:delText>. In doing this</w:delText>
        </w:r>
      </w:del>
      <w:r>
        <w:t xml:space="preserve">, I took the initiative to brainstorm </w:t>
      </w:r>
      <w:del w:id="13" w:author="Microsoft Office User" w:date="2022-11-25T11:07:00Z">
        <w:r w:rsidDel="00EC75D7">
          <w:delText>ideas</w:delText>
        </w:r>
      </w:del>
      <w:ins w:id="14" w:author="Microsoft Office User" w:date="2022-11-25T11:07:00Z">
        <w:r w:rsidR="00EC75D7">
          <w:t>the process,</w:t>
        </w:r>
        <w:r w:rsidR="00EC75D7">
          <w:t xml:space="preserve"> </w:t>
        </w:r>
      </w:ins>
      <w:del w:id="15" w:author="Microsoft Office User" w:date="2022-11-25T11:07:00Z">
        <w:r w:rsidDel="00EC75D7">
          <w:delText xml:space="preserve">, </w:delText>
        </w:r>
      </w:del>
      <w:r>
        <w:t>such as</w:t>
      </w:r>
      <w:del w:id="16" w:author="Microsoft Office User" w:date="2022-11-25T11:07:00Z">
        <w:r w:rsidDel="00EC75D7">
          <w:delText xml:space="preserve"> </w:delText>
        </w:r>
      </w:del>
      <w:ins w:id="17" w:author="Microsoft Office User" w:date="2022-11-25T11:07:00Z">
        <w:r w:rsidR="00EC75D7">
          <w:t xml:space="preserve"> clear delivery of my ideas</w:t>
        </w:r>
      </w:ins>
      <w:del w:id="18" w:author="Microsoft Office User" w:date="2022-11-25T11:07:00Z">
        <w:r w:rsidDel="00EC75D7">
          <w:delText>how to deliver such a topic to elementary kids</w:delText>
        </w:r>
      </w:del>
      <w:r>
        <w:t>.</w:t>
      </w:r>
      <w:del w:id="19" w:author="Microsoft Office User" w:date="2022-11-25T11:08:00Z">
        <w:r w:rsidDel="00EC75D7">
          <w:delText xml:space="preserve"> In addition,</w:delText>
        </w:r>
      </w:del>
      <w:r>
        <w:t xml:space="preserve"> I also </w:t>
      </w:r>
      <w:del w:id="20" w:author="Microsoft Office User" w:date="2022-11-25T11:08:00Z">
        <w:r w:rsidDel="00EC75D7">
          <w:delText>had to come</w:delText>
        </w:r>
      </w:del>
      <w:ins w:id="21" w:author="Microsoft Office User" w:date="2022-11-25T11:08:00Z">
        <w:r w:rsidR="00EC75D7">
          <w:t>came</w:t>
        </w:r>
      </w:ins>
      <w:r>
        <w:t xml:space="preserve"> up with interesting ways to get the students </w:t>
      </w:r>
      <w:del w:id="22" w:author="Microsoft Office User" w:date="2022-11-25T11:08:00Z">
        <w:r w:rsidDel="00EC75D7">
          <w:delText>to be engaging</w:delText>
        </w:r>
      </w:del>
      <w:ins w:id="23" w:author="Microsoft Office User" w:date="2022-11-25T11:08:00Z">
        <w:r w:rsidR="00EC75D7">
          <w:t xml:space="preserve">engaged by </w:t>
        </w:r>
      </w:ins>
      <w:del w:id="24" w:author="Microsoft Office User" w:date="2022-11-25T11:08:00Z">
        <w:r w:rsidDel="00EC75D7">
          <w:delText>, such as</w:delText>
        </w:r>
      </w:del>
      <w:ins w:id="25" w:author="Microsoft Office User" w:date="2022-11-25T11:08:00Z">
        <w:r w:rsidR="00EC75D7">
          <w:t>preparing</w:t>
        </w:r>
      </w:ins>
      <w:r>
        <w:t xml:space="preserve"> a drama and mini games. As a leader, I </w:t>
      </w:r>
      <w:del w:id="26" w:author="Microsoft Office User" w:date="2022-11-25T11:08:00Z">
        <w:r w:rsidDel="00EC75D7">
          <w:delText>had to manage</w:delText>
        </w:r>
      </w:del>
      <w:ins w:id="27" w:author="Microsoft Office User" w:date="2022-11-25T11:08:00Z">
        <w:r w:rsidR="00EC75D7">
          <w:t>managed</w:t>
        </w:r>
      </w:ins>
      <w:r>
        <w:t xml:space="preserve"> the </w:t>
      </w:r>
      <w:del w:id="28" w:author="Microsoft Office User" w:date="2022-11-25T11:09:00Z">
        <w:r w:rsidDel="00EC75D7">
          <w:delText xml:space="preserve">process </w:delText>
        </w:r>
      </w:del>
      <w:ins w:id="29" w:author="Microsoft Office User" w:date="2022-11-25T11:09:00Z">
        <w:r w:rsidR="00EC75D7">
          <w:t>balance</w:t>
        </w:r>
        <w:r w:rsidR="00EC75D7">
          <w:t xml:space="preserve"> </w:t>
        </w:r>
      </w:ins>
      <w:r>
        <w:t xml:space="preserve">of </w:t>
      </w:r>
      <w:del w:id="30" w:author="Microsoft Office User" w:date="2022-11-25T11:09:00Z">
        <w:r w:rsidDel="00EC75D7">
          <w:delText xml:space="preserve">collaborating </w:delText>
        </w:r>
      </w:del>
      <w:ins w:id="31" w:author="Microsoft Office User" w:date="2022-11-25T11:09:00Z">
        <w:r w:rsidR="00EC75D7">
          <w:t>being interactive</w:t>
        </w:r>
        <w:r w:rsidR="00EC75D7">
          <w:t xml:space="preserve"> </w:t>
        </w:r>
      </w:ins>
      <w:r>
        <w:t xml:space="preserve">with my group while respecting and building on </w:t>
      </w:r>
      <w:proofErr w:type="spellStart"/>
      <w:r>
        <w:t>each others’</w:t>
      </w:r>
      <w:proofErr w:type="spellEnd"/>
      <w:r>
        <w:t xml:space="preserve"> ideas</w:t>
      </w:r>
      <w:del w:id="32" w:author="Microsoft Office User" w:date="2022-11-25T11:11:00Z">
        <w:r w:rsidDel="00693FAE">
          <w:delText xml:space="preserve"> through a democratic leadership style</w:delText>
        </w:r>
      </w:del>
      <w:ins w:id="33" w:author="Microsoft Office User" w:date="2022-11-25T11:10:00Z">
        <w:r w:rsidR="00693FAE">
          <w:t>.</w:t>
        </w:r>
      </w:ins>
      <w:r>
        <w:t xml:space="preserve"> </w:t>
      </w:r>
      <w:del w:id="34" w:author="Microsoft Office User" w:date="2022-11-25T11:10:00Z">
        <w:r w:rsidDel="00693FAE">
          <w:delText xml:space="preserve">whilst </w:delText>
        </w:r>
      </w:del>
      <w:ins w:id="35" w:author="Microsoft Office User" w:date="2022-11-25T11:10:00Z">
        <w:r w:rsidR="00693FAE">
          <w:t>I wanted to</w:t>
        </w:r>
        <w:r w:rsidR="00693FAE">
          <w:t xml:space="preserve"> </w:t>
        </w:r>
      </w:ins>
      <w:r>
        <w:t>build</w:t>
      </w:r>
      <w:del w:id="36" w:author="Microsoft Office User" w:date="2022-11-25T11:10:00Z">
        <w:r w:rsidDel="00693FAE">
          <w:delText>ing</w:delText>
        </w:r>
      </w:del>
      <w:r>
        <w:t xml:space="preserve"> a culture </w:t>
      </w:r>
      <w:del w:id="37" w:author="Microsoft Office User" w:date="2022-11-25T11:11:00Z">
        <w:r w:rsidDel="00693FAE">
          <w:delText xml:space="preserve">in the team </w:delText>
        </w:r>
      </w:del>
      <w:del w:id="38" w:author="Microsoft Office User" w:date="2022-11-25T11:10:00Z">
        <w:r w:rsidDel="00693FAE">
          <w:delText>that is continuously chooses</w:delText>
        </w:r>
      </w:del>
      <w:ins w:id="39" w:author="Microsoft Office User" w:date="2022-11-25T11:10:00Z">
        <w:r w:rsidR="00693FAE">
          <w:t>that prioritizes</w:t>
        </w:r>
      </w:ins>
      <w:r>
        <w:t xml:space="preserve"> </w:t>
      </w:r>
      <w:del w:id="40" w:author="Microsoft Office User" w:date="2022-11-25T11:10:00Z">
        <w:r w:rsidDel="00693FAE">
          <w:delText xml:space="preserve">to provide </w:delText>
        </w:r>
      </w:del>
      <w:r>
        <w:t>quality over quantity</w:t>
      </w:r>
      <w:ins w:id="41" w:author="Microsoft Office User" w:date="2022-11-25T11:10:00Z">
        <w:r w:rsidR="00693FAE">
          <w:t xml:space="preserve"> by </w:t>
        </w:r>
      </w:ins>
      <w:del w:id="42" w:author="Microsoft Office User" w:date="2022-11-25T11:10:00Z">
        <w:r w:rsidDel="00693FAE">
          <w:delText>, such as how we chos</w:delText>
        </w:r>
      </w:del>
      <w:ins w:id="43" w:author="Microsoft Office User" w:date="2022-11-25T11:10:00Z">
        <w:r w:rsidR="00693FAE">
          <w:t>choosing</w:t>
        </w:r>
      </w:ins>
      <w:del w:id="44" w:author="Microsoft Office User" w:date="2022-11-25T11:10:00Z">
        <w:r w:rsidDel="00693FAE">
          <w:delText>e</w:delText>
        </w:r>
      </w:del>
      <w:r>
        <w:t xml:space="preserve"> to work on one section a wee</w:t>
      </w:r>
      <w:ins w:id="45" w:author="Microsoft Office User" w:date="2022-11-25T11:11:00Z">
        <w:r w:rsidR="00693FAE">
          <w:t xml:space="preserve">k </w:t>
        </w:r>
      </w:ins>
      <w:del w:id="46" w:author="Microsoft Office User" w:date="2022-11-25T11:10:00Z">
        <w:r w:rsidDel="00693FAE">
          <w:delText xml:space="preserve">k, </w:delText>
        </w:r>
      </w:del>
      <w:r>
        <w:t xml:space="preserve">and having other members check on our section </w:t>
      </w:r>
      <w:del w:id="47" w:author="Microsoft Office User" w:date="2022-11-25T11:11:00Z">
        <w:r w:rsidDel="00693FAE">
          <w:delText>every week</w:delText>
        </w:r>
      </w:del>
      <w:ins w:id="48" w:author="Microsoft Office User" w:date="2022-11-25T11:11:00Z">
        <w:r w:rsidR="00693FAE">
          <w:t>weekly</w:t>
        </w:r>
      </w:ins>
      <w:r>
        <w:t xml:space="preserve"> over </w:t>
      </w:r>
      <w:del w:id="49" w:author="Microsoft Office User" w:date="2022-11-25T11:10:00Z">
        <w:r w:rsidDel="00693FAE">
          <w:delText xml:space="preserve">a </w:delText>
        </w:r>
      </w:del>
      <w:r>
        <w:t>Zoom</w:t>
      </w:r>
      <w:del w:id="50" w:author="Microsoft Office User" w:date="2022-11-25T11:10:00Z">
        <w:r w:rsidDel="00693FAE">
          <w:delText xml:space="preserve"> call</w:delText>
        </w:r>
      </w:del>
      <w:r>
        <w:t>.</w:t>
      </w:r>
    </w:p>
    <w:p w14:paraId="00000008" w14:textId="77777777" w:rsidR="006918E5" w:rsidRDefault="006918E5"/>
    <w:p w14:paraId="00000009" w14:textId="1EF78FC9" w:rsidR="006918E5" w:rsidRDefault="00000000">
      <w:del w:id="51" w:author="Microsoft Office User" w:date="2022-11-25T11:11:00Z">
        <w:r w:rsidDel="00693FAE">
          <w:delText xml:space="preserve">Although </w:delText>
        </w:r>
      </w:del>
      <w:ins w:id="52" w:author="Microsoft Office User" w:date="2022-11-25T11:11:00Z">
        <w:r w:rsidR="00693FAE">
          <w:t>While</w:t>
        </w:r>
        <w:r w:rsidR="00693FAE">
          <w:t xml:space="preserve"> </w:t>
        </w:r>
      </w:ins>
      <w:r>
        <w:t xml:space="preserve">I </w:t>
      </w:r>
      <w:del w:id="53" w:author="Microsoft Office User" w:date="2022-11-25T11:11:00Z">
        <w:r w:rsidDel="00693FAE">
          <w:delText xml:space="preserve">lead </w:delText>
        </w:r>
      </w:del>
      <w:ins w:id="54" w:author="Microsoft Office User" w:date="2022-11-25T11:11:00Z">
        <w:r w:rsidR="00693FAE">
          <w:t>led</w:t>
        </w:r>
        <w:r w:rsidR="00693FAE">
          <w:t xml:space="preserve"> </w:t>
        </w:r>
      </w:ins>
      <w:r>
        <w:t xml:space="preserve">the team, the </w:t>
      </w:r>
      <w:del w:id="55" w:author="Microsoft Office User" w:date="2022-11-25T11:12:00Z">
        <w:r w:rsidDel="00693FAE">
          <w:delText xml:space="preserve">team </w:delText>
        </w:r>
      </w:del>
      <w:r>
        <w:t xml:space="preserve">members helped me grow as a leader. In one instance, I insisted upon </w:t>
      </w:r>
      <w:del w:id="56" w:author="Microsoft Office User" w:date="2022-11-25T11:12:00Z">
        <w:r w:rsidDel="00693FAE">
          <w:delText xml:space="preserve">my team members that I wanted to include </w:delText>
        </w:r>
      </w:del>
      <w:r>
        <w:t xml:space="preserve">an “investment” portion in our presentation. Despite my persistence, the members said </w:t>
      </w:r>
      <w:del w:id="57" w:author="Microsoft Office User" w:date="2022-11-25T11:12:00Z">
        <w:r w:rsidDel="00693FAE">
          <w:delText xml:space="preserve">that </w:delText>
        </w:r>
      </w:del>
      <w:r>
        <w:t xml:space="preserve">they </w:t>
      </w:r>
      <w:ins w:id="58" w:author="Microsoft Office User" w:date="2022-11-25T11:12:00Z">
        <w:r w:rsidR="00693FAE">
          <w:t xml:space="preserve">didn’t </w:t>
        </w:r>
      </w:ins>
      <w:r>
        <w:t>believe</w:t>
      </w:r>
      <w:del w:id="59" w:author="Microsoft Office User" w:date="2022-11-25T11:12:00Z">
        <w:r w:rsidDel="00693FAE">
          <w:delText>d</w:delText>
        </w:r>
      </w:del>
      <w:r>
        <w:t xml:space="preserve"> </w:t>
      </w:r>
      <w:del w:id="60" w:author="Microsoft Office User" w:date="2022-11-25T11:12:00Z">
        <w:r w:rsidDel="00693FAE">
          <w:delText>that it wouldn’t</w:delText>
        </w:r>
      </w:del>
      <w:ins w:id="61" w:author="Microsoft Office User" w:date="2022-11-25T11:13:00Z">
        <w:r w:rsidR="00693FAE">
          <w:t xml:space="preserve">it would be clear </w:t>
        </w:r>
      </w:ins>
      <w:del w:id="62" w:author="Microsoft Office User" w:date="2022-11-25T11:12:00Z">
        <w:r w:rsidDel="00693FAE">
          <w:delText xml:space="preserve"> </w:delText>
        </w:r>
      </w:del>
      <w:del w:id="63" w:author="Microsoft Office User" w:date="2022-11-25T11:13:00Z">
        <w:r w:rsidDel="00693FAE">
          <w:delText>tie together</w:delText>
        </w:r>
      </w:del>
      <w:del w:id="64" w:author="Microsoft Office User" w:date="2022-11-25T11:12:00Z">
        <w:r w:rsidDel="00693FAE">
          <w:delText>,</w:delText>
        </w:r>
      </w:del>
      <w:del w:id="65" w:author="Microsoft Office User" w:date="2022-11-25T11:13:00Z">
        <w:r w:rsidDel="00693FAE">
          <w:delText xml:space="preserve"> </w:delText>
        </w:r>
      </w:del>
      <w:r>
        <w:t xml:space="preserve">as we were teaching elementary kids. However, </w:t>
      </w:r>
      <w:del w:id="66" w:author="Microsoft Office User" w:date="2022-11-25T11:13:00Z">
        <w:r w:rsidDel="00693FAE">
          <w:delText>after finding a common ground through</w:delText>
        </w:r>
      </w:del>
      <w:ins w:id="67" w:author="Microsoft Office User" w:date="2022-11-25T11:13:00Z">
        <w:r w:rsidR="00693FAE">
          <w:t>a thorough</w:t>
        </w:r>
      </w:ins>
      <w:r>
        <w:t xml:space="preserve"> discussion, we </w:t>
      </w:r>
      <w:del w:id="68" w:author="Microsoft Office User" w:date="2022-11-25T11:13:00Z">
        <w:r w:rsidDel="00693FAE">
          <w:delText>decided it was best if instead of</w:delText>
        </w:r>
      </w:del>
      <w:ins w:id="69" w:author="Microsoft Office User" w:date="2022-11-25T11:13:00Z">
        <w:r w:rsidR="00693FAE">
          <w:t>to include a budgeting section instead.</w:t>
        </w:r>
      </w:ins>
      <w:del w:id="70" w:author="Microsoft Office User" w:date="2022-11-25T11:13:00Z">
        <w:r w:rsidDel="00693FAE">
          <w:delText xml:space="preserve"> an investment section, we replaced it with a budgeting section.</w:delText>
        </w:r>
      </w:del>
      <w:r>
        <w:t xml:space="preserve"> Through this, my team members helped me to learn the importance of understanding </w:t>
      </w:r>
      <w:del w:id="71" w:author="Microsoft Office User" w:date="2022-11-25T11:25:00Z">
        <w:r w:rsidDel="00D64041">
          <w:delText xml:space="preserve">others from a </w:delText>
        </w:r>
      </w:del>
      <w:r>
        <w:t>different perspective</w:t>
      </w:r>
      <w:ins w:id="72" w:author="Microsoft Office User" w:date="2022-11-25T11:25:00Z">
        <w:r w:rsidR="00D64041">
          <w:t>s</w:t>
        </w:r>
      </w:ins>
      <w:r>
        <w:t xml:space="preserve">, helping me become a </w:t>
      </w:r>
      <w:ins w:id="73" w:author="Microsoft Office User" w:date="2022-11-25T11:25:00Z">
        <w:r w:rsidR="00D64041">
          <w:t xml:space="preserve">more </w:t>
        </w:r>
        <w:proofErr w:type="spellStart"/>
        <w:r w:rsidR="00D64041">
          <w:t>emphathetic</w:t>
        </w:r>
        <w:proofErr w:type="spellEnd"/>
        <w:r w:rsidR="00D64041">
          <w:t xml:space="preserve"> </w:t>
        </w:r>
      </w:ins>
      <w:del w:id="74" w:author="Microsoft Office User" w:date="2022-11-25T11:25:00Z">
        <w:r w:rsidDel="00D64041">
          <w:delText xml:space="preserve">better </w:delText>
        </w:r>
      </w:del>
      <w:r>
        <w:t>leader.</w:t>
      </w:r>
    </w:p>
    <w:p w14:paraId="0000000A" w14:textId="77777777" w:rsidR="006918E5" w:rsidRDefault="006918E5"/>
    <w:p w14:paraId="0000000B" w14:textId="329C0EF6" w:rsidR="006918E5" w:rsidRDefault="00000000">
      <w:r>
        <w:t>As a result, we were able to successfully educate students on financial literacy in Jakarta and Maluku.</w:t>
      </w:r>
      <w:del w:id="75" w:author="Microsoft Office User" w:date="2022-11-25T11:26:00Z">
        <w:r w:rsidDel="00D64041">
          <w:delText xml:space="preserve"> Apart from this success,</w:delText>
        </w:r>
      </w:del>
      <w:r>
        <w:t xml:space="preserve"> I </w:t>
      </w:r>
      <w:ins w:id="76" w:author="Microsoft Office User" w:date="2022-11-25T11:26:00Z">
        <w:r w:rsidR="00D64041">
          <w:t xml:space="preserve">also </w:t>
        </w:r>
      </w:ins>
      <w:r>
        <w:t xml:space="preserve">learn the importance </w:t>
      </w:r>
      <w:del w:id="77" w:author="Microsoft Office User" w:date="2022-11-25T11:26:00Z">
        <w:r w:rsidDel="00D64041">
          <w:delText>of taking other people’s perspectives and blending it with mine, as opposed to having a one-dimensional outlook</w:delText>
        </w:r>
      </w:del>
      <w:ins w:id="78" w:author="Microsoft Office User" w:date="2022-11-25T11:26:00Z">
        <w:r w:rsidR="00D64041">
          <w:t>listening to others’ opinions to hear their perspective</w:t>
        </w:r>
      </w:ins>
      <w:r>
        <w:t xml:space="preserve">. </w:t>
      </w:r>
    </w:p>
    <w:p w14:paraId="0000000C" w14:textId="77777777" w:rsidR="006918E5" w:rsidRDefault="006918E5"/>
    <w:p w14:paraId="0000000D" w14:textId="65BAB85F" w:rsidR="006918E5" w:rsidRDefault="00000000">
      <w:pPr>
        <w:rPr>
          <w:ins w:id="79" w:author="Microsoft Office User" w:date="2022-11-25T11:33:00Z"/>
        </w:rPr>
      </w:pPr>
      <w:del w:id="80" w:author="Microsoft Office User" w:date="2022-11-25T11:29:00Z">
        <w:r w:rsidDel="00D64041">
          <w:delText xml:space="preserve">For me, my leadership in my financial literacy team has </w:delText>
        </w:r>
      </w:del>
      <w:ins w:id="81" w:author="Microsoft Office User" w:date="2022-11-25T11:30:00Z">
        <w:r w:rsidR="00D64041">
          <w:t>T</w:t>
        </w:r>
      </w:ins>
      <w:ins w:id="82" w:author="Microsoft Office User" w:date="2022-11-25T11:29:00Z">
        <w:r w:rsidR="00D64041">
          <w:t xml:space="preserve">his </w:t>
        </w:r>
      </w:ins>
      <w:ins w:id="83" w:author="Microsoft Office User" w:date="2022-11-25T11:30:00Z">
        <w:r w:rsidR="00D64041">
          <w:t xml:space="preserve">experience </w:t>
        </w:r>
      </w:ins>
      <w:r>
        <w:t xml:space="preserve">allowed me to grow into a better leader, one that </w:t>
      </w:r>
      <w:del w:id="84" w:author="Microsoft Office User" w:date="2022-11-25T11:30:00Z">
        <w:r w:rsidDel="00D64041">
          <w:delText xml:space="preserve">steps into other people’s shoes and takes into account different perspectives. </w:delText>
        </w:r>
      </w:del>
      <w:ins w:id="85" w:author="Microsoft Office User" w:date="2022-11-25T11:31:00Z">
        <w:r w:rsidR="00D64041">
          <w:t>sees the value in collaborative discussion.</w:t>
        </w:r>
      </w:ins>
    </w:p>
    <w:p w14:paraId="473FF4B8" w14:textId="03FE9C50" w:rsidR="001D64D1" w:rsidRDefault="001D64D1">
      <w:pPr>
        <w:rPr>
          <w:ins w:id="86" w:author="Microsoft Office User" w:date="2022-11-25T11:33:00Z"/>
        </w:rPr>
      </w:pPr>
    </w:p>
    <w:p w14:paraId="78B2478B" w14:textId="2918FC4F" w:rsidR="001D64D1" w:rsidRDefault="001D64D1">
      <w:pPr>
        <w:shd w:val="clear" w:color="auto" w:fill="FAFAFA"/>
        <w:spacing w:after="240"/>
      </w:pPr>
      <w:r>
        <w:t>Hi Kaelyn,</w:t>
      </w:r>
    </w:p>
    <w:p w14:paraId="13491058" w14:textId="33E0B420" w:rsidR="001D64D1" w:rsidRDefault="001D64D1">
      <w:pPr>
        <w:shd w:val="clear" w:color="auto" w:fill="FAFAFA"/>
        <w:spacing w:after="240"/>
      </w:pPr>
      <w:r>
        <w:lastRenderedPageBreak/>
        <w:t>It’s good that you have learned from others, but what about what others have gotten from your efforts? Did your students do anything that indicated that they grasped your ideas? Did your team members work better together because of your meetings and schedules?</w:t>
      </w:r>
    </w:p>
    <w:p w14:paraId="5358EC13" w14:textId="76444E3D" w:rsidR="001D64D1" w:rsidRDefault="001D64D1">
      <w:pPr>
        <w:shd w:val="clear" w:color="auto" w:fill="FAFAFA"/>
        <w:spacing w:after="240"/>
      </w:pPr>
      <w:r>
        <w:t>C.G.</w:t>
      </w:r>
    </w:p>
    <w:p w14:paraId="357A677B" w14:textId="77777777" w:rsidR="001D64D1" w:rsidRPr="001D64D1" w:rsidRDefault="001D64D1">
      <w:pPr>
        <w:shd w:val="clear" w:color="auto" w:fill="FAFAFA"/>
        <w:spacing w:after="240"/>
      </w:pPr>
    </w:p>
    <w:p w14:paraId="0000000F" w14:textId="77777777" w:rsidR="006918E5" w:rsidRDefault="006918E5">
      <w:pPr>
        <w:shd w:val="clear" w:color="auto" w:fill="FAFAFA"/>
        <w:spacing w:after="240"/>
        <w:rPr>
          <w:color w:val="4B4B4B"/>
          <w:sz w:val="24"/>
          <w:szCs w:val="24"/>
        </w:rPr>
      </w:pPr>
    </w:p>
    <w:p w14:paraId="00000029" w14:textId="77777777" w:rsidR="006918E5" w:rsidRDefault="006918E5">
      <w:pPr>
        <w:shd w:val="clear" w:color="auto" w:fill="FAFAFA"/>
        <w:spacing w:after="240"/>
        <w:rPr>
          <w:color w:val="4B4B4B"/>
          <w:sz w:val="24"/>
          <w:szCs w:val="24"/>
        </w:rPr>
      </w:pPr>
      <w:bookmarkStart w:id="87" w:name="_dl3rw9w22y1y" w:colFirst="0" w:colLast="0"/>
      <w:bookmarkEnd w:id="87"/>
    </w:p>
    <w:p w14:paraId="0000002A" w14:textId="77777777" w:rsidR="006918E5" w:rsidRDefault="00000000">
      <w:pPr>
        <w:pStyle w:val="Heading4"/>
        <w:shd w:val="clear" w:color="auto" w:fill="FAFAFA"/>
        <w:spacing w:after="240"/>
      </w:pPr>
      <w:bookmarkStart w:id="88" w:name="_m8s9ps5y1b3v" w:colFirst="0" w:colLast="0"/>
      <w:bookmarkEnd w:id="88"/>
      <w:commentRangeStart w:id="89"/>
      <w:r>
        <w:t xml:space="preserve">7. What have you done to make your school or your community a better place? (KOMIB)  </w:t>
      </w:r>
      <w:commentRangeEnd w:id="89"/>
      <w:r>
        <w:commentReference w:id="89"/>
      </w:r>
    </w:p>
    <w:p w14:paraId="0000002B" w14:textId="77777777" w:rsidR="006918E5" w:rsidRDefault="00000000">
      <w:pPr>
        <w:shd w:val="clear" w:color="auto" w:fill="FAFAFA"/>
        <w:spacing w:after="240"/>
        <w:rPr>
          <w:color w:val="4B4B4B"/>
          <w:sz w:val="24"/>
          <w:szCs w:val="24"/>
        </w:rPr>
      </w:pPr>
      <w:r>
        <w:rPr>
          <w:color w:val="4B4B4B"/>
          <w:sz w:val="24"/>
          <w:szCs w:val="24"/>
        </w:rPr>
        <w:t xml:space="preserve">Things to consider: Think of community as a term that can encompass a group, </w:t>
      </w:r>
      <w:proofErr w:type="gramStart"/>
      <w:r>
        <w:rPr>
          <w:color w:val="4B4B4B"/>
          <w:sz w:val="24"/>
          <w:szCs w:val="24"/>
        </w:rPr>
        <w:t>team</w:t>
      </w:r>
      <w:proofErr w:type="gramEnd"/>
      <w:r>
        <w:rPr>
          <w:color w:val="4B4B4B"/>
          <w:sz w:val="24"/>
          <w:szCs w:val="24"/>
        </w:rPr>
        <w:t xml:space="preserve"> or a place — like your high school, hometown or home. You can define community as you see fit, just make sure you talk about your role in that community. Was there a problem that you wanted to fix in your community?</w:t>
      </w:r>
    </w:p>
    <w:p w14:paraId="0000002C" w14:textId="77777777" w:rsidR="006918E5" w:rsidRDefault="00000000">
      <w:pPr>
        <w:shd w:val="clear" w:color="auto" w:fill="FAFAFA"/>
        <w:spacing w:after="240"/>
        <w:rPr>
          <w:color w:val="4B4B4B"/>
          <w:sz w:val="24"/>
          <w:szCs w:val="24"/>
        </w:rPr>
      </w:pPr>
      <w:r>
        <w:rPr>
          <w:color w:val="4B4B4B"/>
          <w:sz w:val="24"/>
          <w:szCs w:val="24"/>
        </w:rPr>
        <w:t>Why were you inspired to act? What did you learn from your effort? How did your actions benefit others, the wider community or both? Did you work alone or with others to initiate change in your community?</w:t>
      </w:r>
    </w:p>
    <w:p w14:paraId="0000002D" w14:textId="5EA00E69" w:rsidR="006918E5" w:rsidDel="00563D11" w:rsidRDefault="00000000" w:rsidP="00563D11">
      <w:pPr>
        <w:shd w:val="clear" w:color="auto" w:fill="FAFAFA"/>
        <w:spacing w:after="240"/>
        <w:rPr>
          <w:del w:id="90" w:author="Microsoft Office User" w:date="2022-11-25T11:46:00Z"/>
          <w:color w:val="4B4B4B"/>
          <w:sz w:val="24"/>
          <w:szCs w:val="24"/>
        </w:rPr>
        <w:pPrChange w:id="91" w:author="Microsoft Office User" w:date="2022-11-25T11:50:00Z">
          <w:pPr>
            <w:shd w:val="clear" w:color="auto" w:fill="FAFAFA"/>
            <w:spacing w:after="240"/>
          </w:pPr>
        </w:pPrChange>
      </w:pPr>
      <w:r>
        <w:rPr>
          <w:color w:val="4B4B4B"/>
          <w:sz w:val="24"/>
          <w:szCs w:val="24"/>
        </w:rPr>
        <w:t xml:space="preserve">Growing up in a third-world country, I often see young kids, starting from the ages of 5, begging in the streets </w:t>
      </w:r>
      <w:del w:id="92" w:author="Microsoft Office User" w:date="2022-11-25T11:46:00Z">
        <w:r w:rsidDel="00563D11">
          <w:rPr>
            <w:color w:val="4B4B4B"/>
            <w:sz w:val="24"/>
            <w:szCs w:val="24"/>
          </w:rPr>
          <w:delText xml:space="preserve">unsupervised </w:delText>
        </w:r>
      </w:del>
      <w:r>
        <w:rPr>
          <w:color w:val="4B4B4B"/>
          <w:sz w:val="24"/>
          <w:szCs w:val="24"/>
        </w:rPr>
        <w:t>for spare change</w:t>
      </w:r>
      <w:del w:id="93" w:author="Microsoft Office User" w:date="2022-11-25T11:50:00Z">
        <w:r w:rsidDel="00563D11">
          <w:rPr>
            <w:color w:val="4B4B4B"/>
            <w:sz w:val="24"/>
            <w:szCs w:val="24"/>
          </w:rPr>
          <w:delText>.</w:delText>
        </w:r>
      </w:del>
    </w:p>
    <w:p w14:paraId="0000002E" w14:textId="29E411D2" w:rsidR="006918E5" w:rsidRDefault="00000000" w:rsidP="00563D11">
      <w:pPr>
        <w:shd w:val="clear" w:color="auto" w:fill="FAFAFA"/>
        <w:spacing w:after="240"/>
        <w:rPr>
          <w:color w:val="4B4B4B"/>
          <w:sz w:val="24"/>
          <w:szCs w:val="24"/>
        </w:rPr>
      </w:pPr>
      <w:del w:id="94" w:author="Microsoft Office User" w:date="2022-11-25T11:46:00Z">
        <w:r w:rsidDel="00563D11">
          <w:rPr>
            <w:color w:val="4B4B4B"/>
            <w:sz w:val="24"/>
            <w:szCs w:val="24"/>
          </w:rPr>
          <w:delText>More often than not, p</w:delText>
        </w:r>
      </w:del>
      <w:del w:id="95" w:author="Microsoft Office User" w:date="2022-11-25T11:50:00Z">
        <w:r w:rsidDel="00563D11">
          <w:rPr>
            <w:color w:val="4B4B4B"/>
            <w:sz w:val="24"/>
            <w:szCs w:val="24"/>
          </w:rPr>
          <w:delText xml:space="preserve">arents would force their kids to roam around </w:delText>
        </w:r>
      </w:del>
      <w:del w:id="96" w:author="Microsoft Office User" w:date="2022-11-25T11:46:00Z">
        <w:r w:rsidDel="00563D11">
          <w:rPr>
            <w:color w:val="4B4B4B"/>
            <w:sz w:val="24"/>
            <w:szCs w:val="24"/>
          </w:rPr>
          <w:delText xml:space="preserve">red </w:delText>
        </w:r>
      </w:del>
      <w:del w:id="97" w:author="Microsoft Office User" w:date="2022-11-25T11:50:00Z">
        <w:r w:rsidDel="00563D11">
          <w:rPr>
            <w:color w:val="4B4B4B"/>
            <w:sz w:val="24"/>
            <w:szCs w:val="24"/>
          </w:rPr>
          <w:delText xml:space="preserve">lights or small </w:delText>
        </w:r>
      </w:del>
      <w:del w:id="98" w:author="Microsoft Office User" w:date="2022-11-25T11:46:00Z">
        <w:r w:rsidDel="00563D11">
          <w:rPr>
            <w:color w:val="4B4B4B"/>
            <w:sz w:val="24"/>
            <w:szCs w:val="24"/>
          </w:rPr>
          <w:delText xml:space="preserve">street </w:delText>
        </w:r>
      </w:del>
      <w:del w:id="99" w:author="Microsoft Office User" w:date="2022-11-25T11:50:00Z">
        <w:r w:rsidDel="00563D11">
          <w:rPr>
            <w:color w:val="4B4B4B"/>
            <w:sz w:val="24"/>
            <w:szCs w:val="24"/>
          </w:rPr>
          <w:delText xml:space="preserve">restaurants to </w:delText>
        </w:r>
      </w:del>
      <w:del w:id="100" w:author="Microsoft Office User" w:date="2022-11-25T11:46:00Z">
        <w:r w:rsidDel="00563D11">
          <w:rPr>
            <w:color w:val="4B4B4B"/>
            <w:sz w:val="24"/>
            <w:szCs w:val="24"/>
          </w:rPr>
          <w:delText>become beggars</w:delText>
        </w:r>
      </w:del>
      <w:r>
        <w:rPr>
          <w:color w:val="4B4B4B"/>
          <w:sz w:val="24"/>
          <w:szCs w:val="24"/>
        </w:rPr>
        <w:t xml:space="preserve">. In some </w:t>
      </w:r>
      <w:del w:id="101" w:author="Microsoft Office User" w:date="2022-11-25T11:50:00Z">
        <w:r w:rsidDel="00563D11">
          <w:rPr>
            <w:color w:val="4B4B4B"/>
            <w:sz w:val="24"/>
            <w:szCs w:val="24"/>
          </w:rPr>
          <w:delText xml:space="preserve">extreme </w:delText>
        </w:r>
      </w:del>
      <w:r>
        <w:rPr>
          <w:color w:val="4B4B4B"/>
          <w:sz w:val="24"/>
          <w:szCs w:val="24"/>
        </w:rPr>
        <w:t xml:space="preserve">cases, parents “rent” their babies to other adults to instill pity from </w:t>
      </w:r>
      <w:del w:id="102" w:author="Microsoft Office User" w:date="2022-11-25T11:50:00Z">
        <w:r w:rsidDel="00563D11">
          <w:rPr>
            <w:color w:val="4B4B4B"/>
            <w:sz w:val="24"/>
            <w:szCs w:val="24"/>
          </w:rPr>
          <w:delText xml:space="preserve">the </w:delText>
        </w:r>
      </w:del>
      <w:r>
        <w:rPr>
          <w:color w:val="4B4B4B"/>
          <w:sz w:val="24"/>
          <w:szCs w:val="24"/>
        </w:rPr>
        <w:t xml:space="preserve">affluent people when they beg for money. </w:t>
      </w:r>
      <w:del w:id="103" w:author="Microsoft Office User" w:date="2022-11-25T11:50:00Z">
        <w:r w:rsidDel="00563D11">
          <w:rPr>
            <w:color w:val="4B4B4B"/>
            <w:sz w:val="24"/>
            <w:szCs w:val="24"/>
          </w:rPr>
          <w:delText>This denies the basic human right of education.</w:delText>
        </w:r>
      </w:del>
      <w:ins w:id="104" w:author="Microsoft Office User" w:date="2022-11-25T11:50:00Z">
        <w:r w:rsidR="00563D11">
          <w:rPr>
            <w:color w:val="4B4B4B"/>
            <w:sz w:val="24"/>
            <w:szCs w:val="24"/>
          </w:rPr>
          <w:t xml:space="preserve">These children grow up with little to no </w:t>
        </w:r>
      </w:ins>
      <w:ins w:id="105" w:author="Microsoft Office User" w:date="2022-11-25T11:54:00Z">
        <w:r w:rsidR="00775E4E">
          <w:rPr>
            <w:color w:val="4B4B4B"/>
            <w:sz w:val="24"/>
            <w:szCs w:val="24"/>
          </w:rPr>
          <w:t>schooling</w:t>
        </w:r>
      </w:ins>
      <w:ins w:id="106" w:author="Microsoft Office User" w:date="2022-11-25T11:50:00Z">
        <w:r w:rsidR="00563D11">
          <w:rPr>
            <w:color w:val="4B4B4B"/>
            <w:sz w:val="24"/>
            <w:szCs w:val="24"/>
          </w:rPr>
          <w:t xml:space="preserve">. </w:t>
        </w:r>
      </w:ins>
    </w:p>
    <w:p w14:paraId="0000002F" w14:textId="6F746E54" w:rsidR="006918E5" w:rsidRDefault="00000000">
      <w:pPr>
        <w:shd w:val="clear" w:color="auto" w:fill="FAFAFA"/>
        <w:spacing w:after="240"/>
        <w:rPr>
          <w:color w:val="4B4B4B"/>
          <w:sz w:val="24"/>
          <w:szCs w:val="24"/>
        </w:rPr>
      </w:pPr>
      <w:r>
        <w:rPr>
          <w:color w:val="4B4B4B"/>
          <w:sz w:val="24"/>
          <w:szCs w:val="24"/>
        </w:rPr>
        <w:t>As a student, I decided to start a</w:t>
      </w:r>
      <w:ins w:id="107" w:author="Microsoft Office User" w:date="2022-11-25T11:54:00Z">
        <w:r w:rsidR="00563D11">
          <w:rPr>
            <w:color w:val="4B4B4B"/>
            <w:sz w:val="24"/>
            <w:szCs w:val="24"/>
          </w:rPr>
          <w:t xml:space="preserve">n </w:t>
        </w:r>
      </w:ins>
      <w:del w:id="108" w:author="Microsoft Office User" w:date="2022-11-25T11:54:00Z">
        <w:r w:rsidDel="00563D11">
          <w:rPr>
            <w:color w:val="4B4B4B"/>
            <w:sz w:val="24"/>
            <w:szCs w:val="24"/>
          </w:rPr>
          <w:delText xml:space="preserve"> </w:delText>
        </w:r>
      </w:del>
      <w:r>
        <w:rPr>
          <w:color w:val="4B4B4B"/>
          <w:sz w:val="24"/>
          <w:szCs w:val="24"/>
        </w:rPr>
        <w:t xml:space="preserve">NPO called KOMIB to provide kids with education, regardless of their </w:t>
      </w:r>
      <w:ins w:id="109" w:author="Microsoft Office User" w:date="2022-11-25T12:07:00Z">
        <w:r w:rsidR="00775E4E">
          <w:rPr>
            <w:color w:val="4B4B4B"/>
            <w:sz w:val="24"/>
            <w:szCs w:val="24"/>
          </w:rPr>
          <w:t xml:space="preserve">socioeconomic </w:t>
        </w:r>
      </w:ins>
      <w:r>
        <w:rPr>
          <w:color w:val="4B4B4B"/>
          <w:sz w:val="24"/>
          <w:szCs w:val="24"/>
        </w:rPr>
        <w:t>background</w:t>
      </w:r>
      <w:del w:id="110" w:author="Microsoft Office User" w:date="2022-11-25T12:07:00Z">
        <w:r w:rsidDel="00775E4E">
          <w:rPr>
            <w:color w:val="4B4B4B"/>
            <w:sz w:val="24"/>
            <w:szCs w:val="24"/>
          </w:rPr>
          <w:delText>, prior education, or living conditions</w:delText>
        </w:r>
      </w:del>
      <w:r>
        <w:rPr>
          <w:color w:val="4B4B4B"/>
          <w:sz w:val="24"/>
          <w:szCs w:val="24"/>
        </w:rPr>
        <w:t>. I visited Yayasan Al-</w:t>
      </w:r>
      <w:proofErr w:type="spellStart"/>
      <w:r>
        <w:rPr>
          <w:color w:val="4B4B4B"/>
          <w:sz w:val="24"/>
          <w:szCs w:val="24"/>
        </w:rPr>
        <w:t>Binyyah</w:t>
      </w:r>
      <w:proofErr w:type="spellEnd"/>
      <w:r>
        <w:rPr>
          <w:color w:val="4B4B4B"/>
          <w:sz w:val="24"/>
          <w:szCs w:val="24"/>
        </w:rPr>
        <w:t xml:space="preserve">, a foundation for orphans to teach </w:t>
      </w:r>
      <w:del w:id="111" w:author="Microsoft Office User" w:date="2022-11-25T12:07:00Z">
        <w:r w:rsidDel="00D502FB">
          <w:rPr>
            <w:color w:val="4B4B4B"/>
            <w:sz w:val="24"/>
            <w:szCs w:val="24"/>
          </w:rPr>
          <w:delText xml:space="preserve">about </w:delText>
        </w:r>
      </w:del>
      <w:r>
        <w:rPr>
          <w:color w:val="4B4B4B"/>
          <w:sz w:val="24"/>
          <w:szCs w:val="24"/>
        </w:rPr>
        <w:t xml:space="preserve">basic mathematics. </w:t>
      </w:r>
      <w:del w:id="112" w:author="Microsoft Office User" w:date="2022-11-25T12:08:00Z">
        <w:r w:rsidDel="00D502FB">
          <w:rPr>
            <w:color w:val="4B4B4B"/>
            <w:sz w:val="24"/>
            <w:szCs w:val="24"/>
          </w:rPr>
          <w:delText xml:space="preserve">Though some kids were as old as 12, they didn’t understand the concept of division. </w:delText>
        </w:r>
      </w:del>
      <w:ins w:id="113" w:author="Microsoft Office User" w:date="2022-11-25T12:08:00Z">
        <w:r w:rsidR="00D502FB">
          <w:rPr>
            <w:color w:val="4B4B4B"/>
            <w:sz w:val="24"/>
            <w:szCs w:val="24"/>
          </w:rPr>
          <w:t xml:space="preserve">I taught kids who were as old as twelve years old division, a concept they were unfamiliar with, </w:t>
        </w:r>
      </w:ins>
    </w:p>
    <w:p w14:paraId="00000030" w14:textId="466CB89C" w:rsidR="006918E5" w:rsidRDefault="00000000">
      <w:pPr>
        <w:shd w:val="clear" w:color="auto" w:fill="FAFAFA"/>
        <w:spacing w:after="240"/>
      </w:pPr>
      <w:r>
        <w:rPr>
          <w:color w:val="4B4B4B"/>
          <w:sz w:val="24"/>
          <w:szCs w:val="24"/>
        </w:rPr>
        <w:t xml:space="preserve">When </w:t>
      </w:r>
      <w:del w:id="114" w:author="Microsoft Office User" w:date="2022-11-25T12:08:00Z">
        <w:r w:rsidDel="00D502FB">
          <w:rPr>
            <w:color w:val="4B4B4B"/>
            <w:sz w:val="24"/>
            <w:szCs w:val="24"/>
          </w:rPr>
          <w:delText xml:space="preserve">talking </w:delText>
        </w:r>
      </w:del>
      <w:ins w:id="115" w:author="Microsoft Office User" w:date="2022-11-25T12:08:00Z">
        <w:r w:rsidR="00D502FB">
          <w:rPr>
            <w:color w:val="4B4B4B"/>
            <w:sz w:val="24"/>
            <w:szCs w:val="24"/>
          </w:rPr>
          <w:t>speaking</w:t>
        </w:r>
        <w:r w:rsidR="00D502FB">
          <w:rPr>
            <w:color w:val="4B4B4B"/>
            <w:sz w:val="24"/>
            <w:szCs w:val="24"/>
          </w:rPr>
          <w:t xml:space="preserve"> </w:t>
        </w:r>
      </w:ins>
      <w:r>
        <w:rPr>
          <w:color w:val="4B4B4B"/>
          <w:sz w:val="24"/>
          <w:szCs w:val="24"/>
        </w:rPr>
        <w:t xml:space="preserve">individually with them, I realized </w:t>
      </w:r>
      <w:del w:id="116" w:author="Microsoft Office User" w:date="2022-11-25T12:08:00Z">
        <w:r w:rsidDel="00D502FB">
          <w:rPr>
            <w:color w:val="4B4B4B"/>
            <w:sz w:val="24"/>
            <w:szCs w:val="24"/>
          </w:rPr>
          <w:delText>that they didn’t even care about math given their needs to make ends meet</w:delText>
        </w:r>
      </w:del>
      <w:ins w:id="117" w:author="Microsoft Office User" w:date="2022-11-25T12:08:00Z">
        <w:r w:rsidR="00D502FB">
          <w:rPr>
            <w:color w:val="4B4B4B"/>
            <w:sz w:val="24"/>
            <w:szCs w:val="24"/>
          </w:rPr>
          <w:t>math</w:t>
        </w:r>
      </w:ins>
      <w:ins w:id="118" w:author="Microsoft Office User" w:date="2022-11-25T12:09:00Z">
        <w:r w:rsidR="00D502FB">
          <w:rPr>
            <w:color w:val="4B4B4B"/>
            <w:sz w:val="24"/>
            <w:szCs w:val="24"/>
          </w:rPr>
          <w:t>ematics was the last of their concerns compared to survival.</w:t>
        </w:r>
      </w:ins>
      <w:del w:id="119" w:author="Microsoft Office User" w:date="2022-11-25T12:09:00Z">
        <w:r w:rsidDel="00D502FB">
          <w:rPr>
            <w:color w:val="4B4B4B"/>
            <w:sz w:val="24"/>
            <w:szCs w:val="24"/>
          </w:rPr>
          <w:delText>.</w:delText>
        </w:r>
      </w:del>
      <w:r>
        <w:rPr>
          <w:color w:val="4B4B4B"/>
          <w:sz w:val="24"/>
          <w:szCs w:val="24"/>
        </w:rPr>
        <w:t xml:space="preserve"> </w:t>
      </w:r>
      <w:r>
        <w:t>To motivate them, I designed activities that allow</w:t>
      </w:r>
      <w:ins w:id="120" w:author="Microsoft Office User" w:date="2022-11-25T12:09:00Z">
        <w:r w:rsidR="00D502FB">
          <w:t>ed</w:t>
        </w:r>
      </w:ins>
      <w:r>
        <w:t xml:space="preserve"> them to understand the importance </w:t>
      </w:r>
      <w:del w:id="121" w:author="Microsoft Office User" w:date="2022-11-25T12:09:00Z">
        <w:r w:rsidDel="00D502FB">
          <w:delText xml:space="preserve">of learning </w:delText>
        </w:r>
      </w:del>
      <w:r>
        <w:t>mathematics in a way that related to their conditions.</w:t>
      </w:r>
      <w:del w:id="122" w:author="Microsoft Office User" w:date="2022-11-25T12:10:00Z">
        <w:r w:rsidDel="00D502FB">
          <w:delText xml:space="preserve"> For instance,</w:delText>
        </w:r>
      </w:del>
      <w:r>
        <w:t xml:space="preserve"> I </w:t>
      </w:r>
      <w:del w:id="123" w:author="Microsoft Office User" w:date="2022-11-25T12:10:00Z">
        <w:r w:rsidDel="00D502FB">
          <w:delText xml:space="preserve">decided to </w:delText>
        </w:r>
      </w:del>
      <w:r>
        <w:t>bake</w:t>
      </w:r>
      <w:ins w:id="124" w:author="Microsoft Office User" w:date="2022-11-25T12:10:00Z">
        <w:r w:rsidR="00D502FB">
          <w:t xml:space="preserve">d </w:t>
        </w:r>
      </w:ins>
      <w:del w:id="125" w:author="Microsoft Office User" w:date="2022-11-25T12:10:00Z">
        <w:r w:rsidDel="00D502FB">
          <w:delText xml:space="preserve"> </w:delText>
        </w:r>
      </w:del>
      <w:r>
        <w:t>cookies with the class as most of the students cook to make a living</w:t>
      </w:r>
      <w:ins w:id="126" w:author="Microsoft Office User" w:date="2022-11-25T12:10:00Z">
        <w:r w:rsidR="00D502FB">
          <w:t>, and</w:t>
        </w:r>
      </w:ins>
      <w:del w:id="127" w:author="Microsoft Office User" w:date="2022-11-25T12:10:00Z">
        <w:r w:rsidDel="00D502FB">
          <w:delText>. I</w:delText>
        </w:r>
      </w:del>
      <w:r>
        <w:t xml:space="preserve"> divided the cookies </w:t>
      </w:r>
      <w:del w:id="128" w:author="Microsoft Office User" w:date="2022-11-25T12:10:00Z">
        <w:r w:rsidDel="00D502FB">
          <w:delText>to each student equally and taught</w:delText>
        </w:r>
      </w:del>
      <w:ins w:id="129" w:author="Microsoft Office User" w:date="2022-11-25T12:10:00Z">
        <w:r w:rsidR="00D502FB">
          <w:t>show</w:t>
        </w:r>
      </w:ins>
      <w:r>
        <w:t xml:space="preserve"> the concept of fraction</w:t>
      </w:r>
      <w:ins w:id="130" w:author="Microsoft Office User" w:date="2022-11-25T12:10:00Z">
        <w:r w:rsidR="00D502FB">
          <w:t>s</w:t>
        </w:r>
      </w:ins>
      <w:r>
        <w:t xml:space="preserve">. I saw many of them </w:t>
      </w:r>
      <w:del w:id="131" w:author="Microsoft Office User" w:date="2022-11-25T12:11:00Z">
        <w:r w:rsidDel="00D502FB">
          <w:delText xml:space="preserve">gave </w:delText>
        </w:r>
      </w:del>
      <w:ins w:id="132" w:author="Microsoft Office User" w:date="2022-11-25T12:11:00Z">
        <w:r w:rsidR="00D502FB">
          <w:t>give</w:t>
        </w:r>
        <w:r w:rsidR="00D502FB">
          <w:t xml:space="preserve"> </w:t>
        </w:r>
      </w:ins>
      <w:r>
        <w:t xml:space="preserve">me an Aha! look and started to ask about how to ensure people get a larger piece, which allowed me to teach them about multiplication. Over time, students became more and more </w:t>
      </w:r>
      <w:del w:id="133" w:author="Microsoft Office User" w:date="2022-11-25T12:11:00Z">
        <w:r w:rsidDel="00D502FB">
          <w:delText>participative</w:delText>
        </w:r>
      </w:del>
      <w:ins w:id="134" w:author="Microsoft Office User" w:date="2022-11-25T12:11:00Z">
        <w:r w:rsidR="00D502FB">
          <w:t>engaged and curious</w:t>
        </w:r>
      </w:ins>
      <w:r>
        <w:t xml:space="preserve">, even after we finished our sessions. </w:t>
      </w:r>
    </w:p>
    <w:p w14:paraId="00000031" w14:textId="77777777" w:rsidR="006918E5" w:rsidRDefault="006918E5">
      <w:pPr>
        <w:shd w:val="clear" w:color="auto" w:fill="FAFAFA"/>
        <w:spacing w:after="240"/>
      </w:pPr>
    </w:p>
    <w:p w14:paraId="00000032" w14:textId="77777777" w:rsidR="006918E5" w:rsidRDefault="00000000">
      <w:pPr>
        <w:shd w:val="clear" w:color="auto" w:fill="FAFAFA"/>
        <w:spacing w:after="240"/>
      </w:pPr>
      <w:r>
        <w:lastRenderedPageBreak/>
        <w:t xml:space="preserve">After one month, I had to bring more teacher volunteers as more students came to study. I expanded our lessons, and now, we teach over 500 kids a month, ranging from small classes with only 10 students to an entire cohort in some schools. Our past work and student testimonials helped me to reach out to more unequipped schools and foundations in Jakarta, Bogor, and Bandung to provide free math lessons. Going forward, I hope to expand our lesson materials to basic literacy and finance and reach more children in </w:t>
      </w:r>
      <w:commentRangeStart w:id="135"/>
      <w:r>
        <w:t>Indonesia</w:t>
      </w:r>
      <w:commentRangeEnd w:id="135"/>
      <w:r w:rsidR="00D502FB">
        <w:rPr>
          <w:rStyle w:val="CommentReference"/>
        </w:rPr>
        <w:commentReference w:id="135"/>
      </w:r>
      <w:r>
        <w:t>.</w:t>
      </w:r>
    </w:p>
    <w:p w14:paraId="7AA20243" w14:textId="531ED7B1" w:rsidR="00D502FB" w:rsidRDefault="00D502FB">
      <w:pPr>
        <w:shd w:val="clear" w:color="auto" w:fill="FAFAFA"/>
        <w:spacing w:after="240"/>
        <w:rPr>
          <w:color w:val="4B4B4B"/>
          <w:sz w:val="24"/>
          <w:szCs w:val="24"/>
        </w:rPr>
      </w:pPr>
    </w:p>
    <w:p w14:paraId="61457B4A" w14:textId="0959DA36" w:rsidR="00D502FB" w:rsidRDefault="00D502FB">
      <w:pPr>
        <w:shd w:val="clear" w:color="auto" w:fill="FAFAFA"/>
        <w:spacing w:after="240"/>
        <w:rPr>
          <w:rFonts w:ascii="Times" w:hAnsi="Times"/>
          <w:color w:val="4B4B4B"/>
          <w:sz w:val="24"/>
          <w:szCs w:val="24"/>
        </w:rPr>
      </w:pPr>
      <w:r w:rsidRPr="00D502FB">
        <w:rPr>
          <w:rFonts w:ascii="Times" w:hAnsi="Times"/>
          <w:color w:val="4B4B4B"/>
          <w:sz w:val="24"/>
          <w:szCs w:val="24"/>
        </w:rPr>
        <w:t>Hi Kaelyn,</w:t>
      </w:r>
    </w:p>
    <w:p w14:paraId="57150E53" w14:textId="15B22E88" w:rsidR="00D502FB" w:rsidRDefault="00D502FB">
      <w:pPr>
        <w:shd w:val="clear" w:color="auto" w:fill="FAFAFA"/>
        <w:spacing w:after="240"/>
        <w:rPr>
          <w:rFonts w:ascii="Times" w:hAnsi="Times"/>
          <w:color w:val="4B4B4B"/>
          <w:sz w:val="24"/>
          <w:szCs w:val="24"/>
        </w:rPr>
      </w:pPr>
      <w:r>
        <w:rPr>
          <w:rFonts w:ascii="Times" w:hAnsi="Times"/>
          <w:color w:val="4B4B4B"/>
          <w:sz w:val="24"/>
          <w:szCs w:val="24"/>
        </w:rPr>
        <w:t xml:space="preserve">Nice project that you’ve started! You connected your project to your community, providing a service that many are in dire need of. Since the prompts asks for how you made the community a better place, I would </w:t>
      </w:r>
      <w:r w:rsidR="00AD1139">
        <w:rPr>
          <w:rFonts w:ascii="Times" w:hAnsi="Times"/>
          <w:color w:val="4B4B4B"/>
          <w:sz w:val="24"/>
          <w:szCs w:val="24"/>
        </w:rPr>
        <w:t>elaborate more on how the children have benefitted from your lessons. Did you see them applying mathematics in real life? Are they more interested in education and learning now? Educational resources are even scarcer in some areas outside of Jakarta. Did the expansion of your project address this to some capacity?</w:t>
      </w:r>
    </w:p>
    <w:p w14:paraId="7E3E8A52" w14:textId="26A645A6" w:rsidR="00AD1139" w:rsidRDefault="00AD1139">
      <w:pPr>
        <w:shd w:val="clear" w:color="auto" w:fill="FAFAFA"/>
        <w:spacing w:after="240"/>
        <w:rPr>
          <w:rFonts w:ascii="Times" w:hAnsi="Times"/>
          <w:color w:val="4B4B4B"/>
          <w:sz w:val="24"/>
          <w:szCs w:val="24"/>
        </w:rPr>
      </w:pPr>
    </w:p>
    <w:p w14:paraId="53CABE08" w14:textId="508E2661" w:rsidR="00AD1139" w:rsidRPr="00D502FB" w:rsidRDefault="00AD1139">
      <w:pPr>
        <w:shd w:val="clear" w:color="auto" w:fill="FAFAFA"/>
        <w:spacing w:after="240"/>
        <w:rPr>
          <w:ins w:id="136" w:author="Microsoft Office User" w:date="2022-11-25T12:13:00Z"/>
          <w:rFonts w:ascii="Times" w:hAnsi="Times"/>
          <w:color w:val="4B4B4B"/>
          <w:sz w:val="24"/>
          <w:szCs w:val="24"/>
        </w:rPr>
      </w:pPr>
      <w:r>
        <w:rPr>
          <w:rFonts w:ascii="Times" w:hAnsi="Times"/>
          <w:color w:val="4B4B4B"/>
          <w:sz w:val="24"/>
          <w:szCs w:val="24"/>
        </w:rPr>
        <w:t xml:space="preserve">C.G. </w:t>
      </w:r>
    </w:p>
    <w:p w14:paraId="63036185" w14:textId="77777777" w:rsidR="00D502FB" w:rsidRPr="00D502FB" w:rsidRDefault="00D502FB">
      <w:pPr>
        <w:shd w:val="clear" w:color="auto" w:fill="FAFAFA"/>
        <w:spacing w:after="240"/>
        <w:rPr>
          <w:rFonts w:ascii="Times" w:hAnsi="Times"/>
          <w:color w:val="4B4B4B"/>
          <w:sz w:val="24"/>
          <w:szCs w:val="24"/>
        </w:rPr>
      </w:pPr>
    </w:p>
    <w:p w14:paraId="00000038" w14:textId="77777777" w:rsidR="006918E5" w:rsidRDefault="006918E5">
      <w:pPr>
        <w:rPr>
          <w:color w:val="4B4B4B"/>
          <w:sz w:val="24"/>
          <w:szCs w:val="24"/>
          <w:shd w:val="clear" w:color="auto" w:fill="FAFAFA"/>
        </w:rPr>
      </w:pPr>
    </w:p>
    <w:sectPr w:rsidR="006918E5">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vi Kasih" w:date="2022-11-25T05:16:00Z" w:initials="">
    <w:p w14:paraId="0000003B" w14:textId="77777777" w:rsidR="006918E5" w:rsidRDefault="00000000">
      <w:pPr>
        <w:widowControl w:val="0"/>
        <w:pBdr>
          <w:top w:val="nil"/>
          <w:left w:val="nil"/>
          <w:bottom w:val="nil"/>
          <w:right w:val="nil"/>
          <w:between w:val="nil"/>
        </w:pBdr>
        <w:spacing w:line="240" w:lineRule="auto"/>
        <w:rPr>
          <w:color w:val="000000"/>
        </w:rPr>
      </w:pPr>
      <w:r>
        <w:rPr>
          <w:color w:val="000000"/>
        </w:rPr>
        <w:t>send to essay editors</w:t>
      </w:r>
    </w:p>
  </w:comment>
  <w:comment w:id="89" w:author="Devi Kasih" w:date="2022-11-25T05:19:00Z" w:initials="">
    <w:p w14:paraId="0000003A" w14:textId="77777777" w:rsidR="006918E5" w:rsidRDefault="00000000">
      <w:pPr>
        <w:widowControl w:val="0"/>
        <w:pBdr>
          <w:top w:val="nil"/>
          <w:left w:val="nil"/>
          <w:bottom w:val="nil"/>
          <w:right w:val="nil"/>
          <w:between w:val="nil"/>
        </w:pBdr>
        <w:spacing w:line="240" w:lineRule="auto"/>
        <w:rPr>
          <w:color w:val="000000"/>
        </w:rPr>
      </w:pPr>
      <w:r>
        <w:rPr>
          <w:color w:val="000000"/>
        </w:rPr>
        <w:t>send to editors</w:t>
      </w:r>
    </w:p>
  </w:comment>
  <w:comment w:id="135" w:author="Microsoft Office User" w:date="2022-11-25T12:13:00Z" w:initials="MOU">
    <w:p w14:paraId="4301E818" w14:textId="77777777" w:rsidR="00D502FB" w:rsidRDefault="00D502FB" w:rsidP="00E833C4">
      <w:r>
        <w:rPr>
          <w:rStyle w:val="CommentReference"/>
        </w:rPr>
        <w:annotationRef/>
      </w:r>
      <w:r>
        <w:rPr>
          <w:sz w:val="20"/>
          <w:szCs w:val="20"/>
        </w:rPr>
        <w:t xml:space="preserve">Write more about the effect you have on the children.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B" w15:done="0"/>
  <w15:commentEx w15:paraId="0000003A" w15:done="0"/>
  <w15:commentEx w15:paraId="4301E8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2FD0" w16cex:dateUtc="2022-11-25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B" w16cid:durableId="272A88E1"/>
  <w16cid:commentId w16cid:paraId="0000003A" w16cid:durableId="272A88E4"/>
  <w16cid:commentId w16cid:paraId="4301E818" w16cid:durableId="272B2F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C100" w14:textId="77777777" w:rsidR="00E702DC" w:rsidRDefault="00E702DC">
      <w:pPr>
        <w:spacing w:line="240" w:lineRule="auto"/>
      </w:pPr>
      <w:r>
        <w:separator/>
      </w:r>
    </w:p>
  </w:endnote>
  <w:endnote w:type="continuationSeparator" w:id="0">
    <w:p w14:paraId="762DCF68" w14:textId="77777777" w:rsidR="00E702DC" w:rsidRDefault="00E70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2F32" w14:textId="77777777" w:rsidR="00E702DC" w:rsidRDefault="00E702DC">
      <w:pPr>
        <w:spacing w:line="240" w:lineRule="auto"/>
      </w:pPr>
      <w:r>
        <w:separator/>
      </w:r>
    </w:p>
  </w:footnote>
  <w:footnote w:type="continuationSeparator" w:id="0">
    <w:p w14:paraId="282C2F77" w14:textId="77777777" w:rsidR="00E702DC" w:rsidRDefault="00E70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6918E5" w:rsidRDefault="006918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8E5"/>
    <w:rsid w:val="001D64D1"/>
    <w:rsid w:val="00563D11"/>
    <w:rsid w:val="00633238"/>
    <w:rsid w:val="006918E5"/>
    <w:rsid w:val="00693FAE"/>
    <w:rsid w:val="006E7211"/>
    <w:rsid w:val="0073056D"/>
    <w:rsid w:val="00775E4E"/>
    <w:rsid w:val="00960FB2"/>
    <w:rsid w:val="00AD1139"/>
    <w:rsid w:val="00D502FB"/>
    <w:rsid w:val="00D64041"/>
    <w:rsid w:val="00E702DC"/>
    <w:rsid w:val="00EC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4150E"/>
  <w15:docId w15:val="{CC1CD215-B5A1-834F-8FF2-C72193D9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C75D7"/>
    <w:pPr>
      <w:spacing w:line="240" w:lineRule="auto"/>
    </w:pPr>
  </w:style>
  <w:style w:type="paragraph" w:styleId="CommentSubject">
    <w:name w:val="annotation subject"/>
    <w:basedOn w:val="CommentText"/>
    <w:next w:val="CommentText"/>
    <w:link w:val="CommentSubjectChar"/>
    <w:uiPriority w:val="99"/>
    <w:semiHidden/>
    <w:unhideWhenUsed/>
    <w:rsid w:val="00D502FB"/>
    <w:rPr>
      <w:b/>
      <w:bCs/>
    </w:rPr>
  </w:style>
  <w:style w:type="character" w:customStyle="1" w:styleId="CommentSubjectChar">
    <w:name w:val="Comment Subject Char"/>
    <w:basedOn w:val="CommentTextChar"/>
    <w:link w:val="CommentSubject"/>
    <w:uiPriority w:val="99"/>
    <w:semiHidden/>
    <w:rsid w:val="00D502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missions.berkeley.edu/apply-to-berkeley/freshmen/freshmen-requirements/" TargetMode="External"/><Relationship Id="rId11" Type="http://schemas.openxmlformats.org/officeDocument/2006/relationships/header" Target="header1.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2022-11-25T05:20:00Z</dcterms:created>
  <dcterms:modified xsi:type="dcterms:W3CDTF">2022-11-25T17:20:00Z</dcterms:modified>
</cp:coreProperties>
</file>