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675E" w14:textId="2A064A14" w:rsidR="006B7113" w:rsidRPr="006B7113" w:rsidRDefault="006B7113" w:rsidP="006B7113">
      <w:pPr>
        <w:spacing w:before="240" w:after="240"/>
        <w:outlineLvl w:val="0"/>
        <w:rPr>
          <w:rFonts w:ascii="Times New Roman" w:eastAsia="Times New Roman" w:hAnsi="Times New Roman" w:cs="Times New Roman"/>
          <w:b/>
          <w:bCs/>
          <w:kern w:val="36"/>
          <w:sz w:val="48"/>
          <w:szCs w:val="48"/>
        </w:rPr>
      </w:pPr>
      <w:r w:rsidRPr="006B7113">
        <w:rPr>
          <w:rFonts w:ascii="Arial" w:eastAsia="Times New Roman" w:hAnsi="Arial" w:cs="Arial"/>
          <w:b/>
          <w:bCs/>
          <w:color w:val="000000"/>
          <w:kern w:val="36"/>
          <w:sz w:val="28"/>
          <w:szCs w:val="28"/>
          <w:u w:val="single"/>
        </w:rPr>
        <w:t>Beyond what has already been shared in your application, what do you believe makes you stand out as a strong candidate for admissions to the University of California?</w:t>
      </w:r>
    </w:p>
    <w:p w14:paraId="42E03479" w14:textId="77777777" w:rsidR="006B7113" w:rsidRPr="006B7113" w:rsidRDefault="006B7113" w:rsidP="006B7113">
      <w:pPr>
        <w:rPr>
          <w:rFonts w:ascii="Times New Roman" w:eastAsia="Times New Roman" w:hAnsi="Times New Roman" w:cs="Times New Roman"/>
        </w:rPr>
      </w:pPr>
      <w:r w:rsidRPr="006B7113">
        <w:rPr>
          <w:rFonts w:ascii="Times New Roman" w:eastAsia="Times New Roman" w:hAnsi="Times New Roman" w:cs="Times New Roman"/>
          <w:color w:val="000000"/>
          <w:sz w:val="21"/>
          <w:szCs w:val="21"/>
          <w:shd w:val="clear" w:color="auto" w:fill="FFFFFF"/>
        </w:rPr>
        <w:t>"Beep, beep, beep! That’s the sound of my daily 8:00 a.m. wake-up alarm as I prepared for the market's opening. I immediately stimulated myself with a cup of coffee, while scrolling through my investments portfolio and the financial news. In utter disappointment, I realized my investments were down 30 %.</w:t>
      </w:r>
    </w:p>
    <w:p w14:paraId="2E49F00F" w14:textId="77777777" w:rsidR="006B7113" w:rsidRPr="006B7113" w:rsidRDefault="006B7113" w:rsidP="006B7113">
      <w:pPr>
        <w:rPr>
          <w:rFonts w:ascii="Times New Roman" w:eastAsia="Times New Roman" w:hAnsi="Times New Roman" w:cs="Times New Roman"/>
        </w:rPr>
      </w:pPr>
    </w:p>
    <w:p w14:paraId="658B2AB7" w14:textId="77777777" w:rsidR="006B7113" w:rsidRPr="006B7113" w:rsidRDefault="006B7113" w:rsidP="006B7113">
      <w:pPr>
        <w:rPr>
          <w:rFonts w:ascii="Times New Roman" w:eastAsia="Times New Roman" w:hAnsi="Times New Roman" w:cs="Times New Roman"/>
        </w:rPr>
      </w:pPr>
      <w:r w:rsidRPr="006B7113">
        <w:rPr>
          <w:rFonts w:ascii="Times New Roman" w:eastAsia="Times New Roman" w:hAnsi="Times New Roman" w:cs="Times New Roman"/>
          <w:color w:val="000000"/>
          <w:sz w:val="21"/>
          <w:szCs w:val="21"/>
          <w:shd w:val="clear" w:color="auto" w:fill="FFFFFF"/>
        </w:rPr>
        <w:t>My inexperienced trading intuition began to wonder: Maybe tomorrow it will rebound. Maybe tomorrow will be a better day, and I'll be able to recover my losses.</w:t>
      </w:r>
    </w:p>
    <w:p w14:paraId="26F2A252" w14:textId="77777777" w:rsidR="006B7113" w:rsidRPr="006B7113" w:rsidRDefault="006B7113" w:rsidP="006B7113">
      <w:pPr>
        <w:rPr>
          <w:rFonts w:ascii="Times New Roman" w:eastAsia="Times New Roman" w:hAnsi="Times New Roman" w:cs="Times New Roman"/>
        </w:rPr>
      </w:pPr>
    </w:p>
    <w:p w14:paraId="4549F696" w14:textId="77777777" w:rsidR="006B7113" w:rsidRPr="006B7113" w:rsidRDefault="006B7113" w:rsidP="006B7113">
      <w:pPr>
        <w:rPr>
          <w:rFonts w:ascii="Times New Roman" w:eastAsia="Times New Roman" w:hAnsi="Times New Roman" w:cs="Times New Roman"/>
        </w:rPr>
      </w:pPr>
      <w:r w:rsidRPr="006B7113">
        <w:rPr>
          <w:rFonts w:ascii="Times New Roman" w:eastAsia="Times New Roman" w:hAnsi="Times New Roman" w:cs="Times New Roman"/>
          <w:color w:val="000000"/>
          <w:sz w:val="21"/>
          <w:szCs w:val="21"/>
          <w:shd w:val="clear" w:color="auto" w:fill="FFFFFF"/>
        </w:rPr>
        <w:t>The following day, having been consumed by greed, the improbable happened. I realized that my intuition was completely wrong, and I was down even more. At an instant, panic and anxiety overcame me because I couldn't fathom losing this much in a short period. Because of how mentally destroyed I was, it finally sparked me to sell. </w:t>
      </w:r>
    </w:p>
    <w:p w14:paraId="4185A751" w14:textId="77777777" w:rsidR="006B7113" w:rsidRPr="006B7113" w:rsidRDefault="006B7113" w:rsidP="006B7113">
      <w:pPr>
        <w:rPr>
          <w:rFonts w:ascii="Times New Roman" w:eastAsia="Times New Roman" w:hAnsi="Times New Roman" w:cs="Times New Roman"/>
        </w:rPr>
      </w:pPr>
    </w:p>
    <w:p w14:paraId="3F70AB90" w14:textId="77777777" w:rsidR="006B7113" w:rsidRPr="006B7113" w:rsidRDefault="006B7113" w:rsidP="006B7113">
      <w:pPr>
        <w:rPr>
          <w:rFonts w:ascii="Times New Roman" w:eastAsia="Times New Roman" w:hAnsi="Times New Roman" w:cs="Times New Roman"/>
        </w:rPr>
      </w:pPr>
      <w:r w:rsidRPr="006B7113">
        <w:rPr>
          <w:rFonts w:ascii="Times New Roman" w:eastAsia="Times New Roman" w:hAnsi="Times New Roman" w:cs="Times New Roman"/>
          <w:color w:val="000000"/>
          <w:sz w:val="21"/>
          <w:szCs w:val="21"/>
          <w:shd w:val="clear" w:color="auto" w:fill="FFFFFF"/>
        </w:rPr>
        <w:t xml:space="preserve">Hadn’t I sold that day before, I would have only lost 30% of my portfolio. As I reflected on the actions that led to my decision not to sell, I discovered that my </w:t>
      </w:r>
      <w:commentRangeStart w:id="0"/>
      <w:r w:rsidRPr="006B7113">
        <w:rPr>
          <w:rFonts w:ascii="Times New Roman" w:eastAsia="Times New Roman" w:hAnsi="Times New Roman" w:cs="Times New Roman"/>
          <w:color w:val="000000"/>
          <w:sz w:val="21"/>
          <w:szCs w:val="21"/>
          <w:shd w:val="clear" w:color="auto" w:fill="FFFFFF"/>
        </w:rPr>
        <w:t>self-discipline and psychology are being manipulated</w:t>
      </w:r>
      <w:commentRangeEnd w:id="0"/>
      <w:r w:rsidR="008A4120">
        <w:rPr>
          <w:rStyle w:val="CommentReference"/>
        </w:rPr>
        <w:commentReference w:id="0"/>
      </w:r>
      <w:r w:rsidRPr="006B7113">
        <w:rPr>
          <w:rFonts w:ascii="Times New Roman" w:eastAsia="Times New Roman" w:hAnsi="Times New Roman" w:cs="Times New Roman"/>
          <w:color w:val="000000"/>
          <w:sz w:val="21"/>
          <w:szCs w:val="21"/>
          <w:shd w:val="clear" w:color="auto" w:fill="FFFFFF"/>
        </w:rPr>
        <w:t xml:space="preserve">. Hence, with my gullible and </w:t>
      </w:r>
      <w:commentRangeStart w:id="1"/>
      <w:r w:rsidRPr="006B7113">
        <w:rPr>
          <w:rFonts w:ascii="Times New Roman" w:eastAsia="Times New Roman" w:hAnsi="Times New Roman" w:cs="Times New Roman"/>
          <w:color w:val="000000"/>
          <w:sz w:val="21"/>
          <w:szCs w:val="21"/>
          <w:shd w:val="clear" w:color="auto" w:fill="FFFFFF"/>
        </w:rPr>
        <w:t xml:space="preserve">low-minded </w:t>
      </w:r>
      <w:commentRangeEnd w:id="1"/>
      <w:r w:rsidR="007352B4">
        <w:rPr>
          <w:rStyle w:val="CommentReference"/>
        </w:rPr>
        <w:commentReference w:id="1"/>
      </w:r>
      <w:r w:rsidRPr="006B7113">
        <w:rPr>
          <w:rFonts w:ascii="Times New Roman" w:eastAsia="Times New Roman" w:hAnsi="Times New Roman" w:cs="Times New Roman"/>
          <w:color w:val="000000"/>
          <w:sz w:val="21"/>
          <w:szCs w:val="21"/>
          <w:shd w:val="clear" w:color="auto" w:fill="FFFFFF"/>
        </w:rPr>
        <w:t>aspects, I realize that I have to be more disciplined. </w:t>
      </w:r>
    </w:p>
    <w:p w14:paraId="607284AF" w14:textId="77777777" w:rsidR="006B7113" w:rsidRPr="006B7113" w:rsidRDefault="006B7113" w:rsidP="006B7113">
      <w:pPr>
        <w:rPr>
          <w:rFonts w:ascii="Times New Roman" w:eastAsia="Times New Roman" w:hAnsi="Times New Roman" w:cs="Times New Roman"/>
        </w:rPr>
      </w:pPr>
    </w:p>
    <w:p w14:paraId="24591175" w14:textId="77777777" w:rsidR="006B7113" w:rsidRPr="006B7113" w:rsidRDefault="006B7113" w:rsidP="006B7113">
      <w:pPr>
        <w:rPr>
          <w:rFonts w:ascii="Times New Roman" w:eastAsia="Times New Roman" w:hAnsi="Times New Roman" w:cs="Times New Roman"/>
        </w:rPr>
      </w:pPr>
      <w:r w:rsidRPr="006B7113">
        <w:rPr>
          <w:rFonts w:ascii="Times New Roman" w:eastAsia="Times New Roman" w:hAnsi="Times New Roman" w:cs="Times New Roman"/>
          <w:color w:val="000000"/>
          <w:sz w:val="21"/>
          <w:szCs w:val="21"/>
          <w:shd w:val="clear" w:color="auto" w:fill="FFFFFF"/>
        </w:rPr>
        <w:t>Through my time of investing, I tend to take the losses and gains made as an opportunity to understand discipline and psychology. Understanding whether to take profit or stop loss at a particular point, and also diversifying my financial portfolio, are easy concepts that form a strong discipline in ourselves. Regardless of whether we are investing or living our lives, we must practice discipline so that we can make a choice before anything unexpected occurs.</w:t>
      </w:r>
    </w:p>
    <w:p w14:paraId="07FF6DDB" w14:textId="77777777" w:rsidR="006B7113" w:rsidRPr="006B7113" w:rsidRDefault="006B7113" w:rsidP="006B7113">
      <w:pPr>
        <w:rPr>
          <w:rFonts w:ascii="Times New Roman" w:eastAsia="Times New Roman" w:hAnsi="Times New Roman" w:cs="Times New Roman"/>
        </w:rPr>
      </w:pPr>
    </w:p>
    <w:p w14:paraId="6D260E72" w14:textId="77777777" w:rsidR="006B7113" w:rsidRPr="006B7113" w:rsidRDefault="006B7113" w:rsidP="006B7113">
      <w:pPr>
        <w:rPr>
          <w:rFonts w:ascii="Times New Roman" w:eastAsia="Times New Roman" w:hAnsi="Times New Roman" w:cs="Times New Roman"/>
        </w:rPr>
      </w:pPr>
      <w:r w:rsidRPr="006B7113">
        <w:rPr>
          <w:rFonts w:ascii="Times New Roman" w:eastAsia="Times New Roman" w:hAnsi="Times New Roman" w:cs="Times New Roman"/>
          <w:color w:val="000000"/>
          <w:sz w:val="21"/>
          <w:szCs w:val="21"/>
          <w:shd w:val="clear" w:color="auto" w:fill="FFFFFF"/>
        </w:rPr>
        <w:t>Similarly, I also realized that my critical thinking is being developed at this time. With so many uncertainties and high-stress situations, responding quickly with confidence helped me lay the groundwork for better problem-solving and decision-making.</w:t>
      </w:r>
    </w:p>
    <w:p w14:paraId="68052BD7" w14:textId="77777777" w:rsidR="006B7113" w:rsidRPr="006B7113" w:rsidRDefault="006B7113" w:rsidP="006B7113">
      <w:pPr>
        <w:rPr>
          <w:rFonts w:ascii="Times New Roman" w:eastAsia="Times New Roman" w:hAnsi="Times New Roman" w:cs="Times New Roman"/>
        </w:rPr>
      </w:pPr>
    </w:p>
    <w:p w14:paraId="296FBDD5" w14:textId="77777777" w:rsidR="006B7113" w:rsidRPr="006B7113" w:rsidRDefault="006B7113" w:rsidP="006B7113">
      <w:pPr>
        <w:rPr>
          <w:rFonts w:ascii="Times New Roman" w:eastAsia="Times New Roman" w:hAnsi="Times New Roman" w:cs="Times New Roman"/>
        </w:rPr>
      </w:pPr>
      <w:r w:rsidRPr="006B7113">
        <w:rPr>
          <w:rFonts w:ascii="Times New Roman" w:eastAsia="Times New Roman" w:hAnsi="Times New Roman" w:cs="Times New Roman"/>
          <w:color w:val="000000"/>
          <w:sz w:val="21"/>
          <w:szCs w:val="21"/>
          <w:shd w:val="clear" w:color="auto" w:fill="FFFFFF"/>
        </w:rPr>
        <w:t xml:space="preserve">As life can be as unpredictable and surprising as it may be, I appreciate how investing has helped me develop my discipline, psychology, and critical thinking skills, all of which apply to my life journey. One of which could contribute to my success at the University of California. </w:t>
      </w:r>
    </w:p>
    <w:p w14:paraId="3ED26F58" w14:textId="77777777" w:rsidR="006B7113" w:rsidRPr="006B7113" w:rsidRDefault="006B7113" w:rsidP="006B7113">
      <w:pPr>
        <w:rPr>
          <w:rFonts w:ascii="Times New Roman" w:eastAsia="Times New Roman" w:hAnsi="Times New Roman" w:cs="Times New Roman"/>
        </w:rPr>
      </w:pPr>
    </w:p>
    <w:p w14:paraId="3BF94B3C" w14:textId="1613936C" w:rsidR="007F2ECA" w:rsidRDefault="008F07B4">
      <w:pPr>
        <w:rPr>
          <w:ins w:id="2" w:author="Thalia Priscilla" w:date="2022-11-22T18:39:00Z"/>
        </w:rPr>
      </w:pPr>
      <w:ins w:id="3" w:author="Thalia Priscilla" w:date="2022-11-22T18:39:00Z">
        <w:r>
          <w:t>Hi Terence:</w:t>
        </w:r>
      </w:ins>
    </w:p>
    <w:p w14:paraId="080B4A50" w14:textId="4D051C41" w:rsidR="008F07B4" w:rsidRDefault="008F07B4">
      <w:pPr>
        <w:rPr>
          <w:ins w:id="4" w:author="Thalia Priscilla" w:date="2022-11-22T18:39:00Z"/>
        </w:rPr>
      </w:pPr>
    </w:p>
    <w:p w14:paraId="5819CAB8" w14:textId="57869E43" w:rsidR="008F07B4" w:rsidRDefault="008F07B4">
      <w:pPr>
        <w:rPr>
          <w:ins w:id="5" w:author="Thalia Priscilla" w:date="2022-11-22T18:39:00Z"/>
        </w:rPr>
      </w:pPr>
      <w:ins w:id="6" w:author="Thalia Priscilla" w:date="2022-11-22T18:39:00Z">
        <w:r>
          <w:t>This is a great topic to show your character</w:t>
        </w:r>
      </w:ins>
      <w:ins w:id="7" w:author="Thalia Priscilla" w:date="2022-11-22T18:59:00Z">
        <w:r w:rsidR="00267ABA">
          <w:t xml:space="preserve"> development.</w:t>
        </w:r>
      </w:ins>
      <w:ins w:id="8" w:author="Thalia Priscilla" w:date="2022-11-22T19:00:00Z">
        <w:r w:rsidR="00267ABA">
          <w:t xml:space="preserve"> I’m sure many people can relate to your experience in losing your investment!</w:t>
        </w:r>
      </w:ins>
    </w:p>
    <w:p w14:paraId="33E88F1C" w14:textId="0E91B440" w:rsidR="008F07B4" w:rsidRDefault="008F07B4">
      <w:pPr>
        <w:rPr>
          <w:ins w:id="9" w:author="Thalia Priscilla" w:date="2022-11-22T18:39:00Z"/>
        </w:rPr>
      </w:pPr>
    </w:p>
    <w:p w14:paraId="05006D81" w14:textId="7FF15AAB" w:rsidR="008F07B4" w:rsidRDefault="00267ABA">
      <w:pPr>
        <w:rPr>
          <w:ins w:id="10" w:author="Thalia Priscilla" w:date="2022-11-22T18:41:00Z"/>
        </w:rPr>
      </w:pPr>
      <w:ins w:id="11" w:author="Thalia Priscilla" w:date="2022-11-22T18:59:00Z">
        <w:r>
          <w:t xml:space="preserve">However, </w:t>
        </w:r>
      </w:ins>
      <w:ins w:id="12" w:author="Thalia Priscilla" w:date="2022-11-22T18:40:00Z">
        <w:r w:rsidR="008F07B4">
          <w:t>I think you need to be</w:t>
        </w:r>
      </w:ins>
      <w:ins w:id="13" w:author="Thalia Priscilla" w:date="2022-11-22T18:59:00Z">
        <w:r>
          <w:t xml:space="preserve"> very</w:t>
        </w:r>
      </w:ins>
      <w:ins w:id="14" w:author="Thalia Priscilla" w:date="2022-11-22T18:40:00Z">
        <w:r w:rsidR="008F07B4">
          <w:t xml:space="preserve"> clear on what you want to show the university. </w:t>
        </w:r>
      </w:ins>
      <w:ins w:id="15" w:author="Thalia Priscilla" w:date="2022-11-22T18:44:00Z">
        <w:r w:rsidR="008F07B4">
          <w:t xml:space="preserve">You repeatedly mention discipline, psychology, and critical thinking, but as the reader I’m not seeing concrete examples of what you mean by those aspects. </w:t>
        </w:r>
      </w:ins>
    </w:p>
    <w:p w14:paraId="63BB3C97" w14:textId="5E359737" w:rsidR="00DC6C15" w:rsidRDefault="00DC6C15">
      <w:pPr>
        <w:rPr>
          <w:ins w:id="16" w:author="Thalia Priscilla" w:date="2022-11-22T18:49:00Z"/>
        </w:rPr>
      </w:pPr>
    </w:p>
    <w:p w14:paraId="41CDDAD9" w14:textId="42CF3B9B" w:rsidR="00DC6C15" w:rsidRDefault="004A22AA">
      <w:pPr>
        <w:rPr>
          <w:ins w:id="17" w:author="Thalia Priscilla" w:date="2022-11-22T18:45:00Z"/>
        </w:rPr>
      </w:pPr>
      <w:ins w:id="18" w:author="Thalia Priscilla" w:date="2022-11-22T18:56:00Z">
        <w:r>
          <w:t xml:space="preserve">Considering the word limit, </w:t>
        </w:r>
      </w:ins>
      <w:ins w:id="19" w:author="Thalia Priscilla" w:date="2022-11-22T18:49:00Z">
        <w:r w:rsidR="00DC6C15">
          <w:t>I suggest focusing on</w:t>
        </w:r>
      </w:ins>
      <w:ins w:id="20" w:author="Thalia Priscilla" w:date="2022-11-22T18:59:00Z">
        <w:r w:rsidR="00267ABA">
          <w:t>ly on</w:t>
        </w:r>
      </w:ins>
      <w:ins w:id="21" w:author="Thalia Priscilla" w:date="2022-11-22T18:49:00Z">
        <w:r w:rsidR="00DC6C15">
          <w:t xml:space="preserve"> </w:t>
        </w:r>
        <w:r w:rsidR="00DC6C15" w:rsidRPr="004A22AA">
          <w:rPr>
            <w:b/>
            <w:bCs/>
          </w:rPr>
          <w:t>one trait</w:t>
        </w:r>
      </w:ins>
      <w:ins w:id="22" w:author="Thalia Priscilla" w:date="2022-11-22T18:57:00Z">
        <w:r w:rsidR="00267ABA">
          <w:rPr>
            <w:b/>
            <w:bCs/>
          </w:rPr>
          <w:t xml:space="preserve"> </w:t>
        </w:r>
        <w:r w:rsidR="00267ABA">
          <w:t>that you think you have strongly developed</w:t>
        </w:r>
      </w:ins>
      <w:ins w:id="23" w:author="Thalia Priscilla" w:date="2022-11-22T18:51:00Z">
        <w:r w:rsidR="004F084B">
          <w:t xml:space="preserve"> </w:t>
        </w:r>
      </w:ins>
      <w:ins w:id="24" w:author="Thalia Priscilla" w:date="2022-11-22T18:56:00Z">
        <w:r w:rsidR="00267ABA">
          <w:t xml:space="preserve">throughout </w:t>
        </w:r>
      </w:ins>
      <w:ins w:id="25" w:author="Thalia Priscilla" w:date="2022-11-22T18:57:00Z">
        <w:r w:rsidR="00267ABA">
          <w:t>your investing experience</w:t>
        </w:r>
      </w:ins>
      <w:ins w:id="26" w:author="Thalia Priscilla" w:date="2022-11-22T18:56:00Z">
        <w:r w:rsidR="00267ABA">
          <w:t xml:space="preserve"> </w:t>
        </w:r>
      </w:ins>
      <w:ins w:id="27" w:author="Thalia Priscilla" w:date="2022-11-22T18:51:00Z">
        <w:r w:rsidR="004F084B">
          <w:t xml:space="preserve">(it may be discipline, critical thinking, psychology, </w:t>
        </w:r>
      </w:ins>
      <w:ins w:id="28" w:author="Thalia Priscilla" w:date="2022-11-22T18:56:00Z">
        <w:r w:rsidR="00267ABA">
          <w:t>etc.</w:t>
        </w:r>
      </w:ins>
      <w:ins w:id="29" w:author="Thalia Priscilla" w:date="2022-11-22T18:52:00Z">
        <w:r w:rsidR="004F084B">
          <w:t>)</w:t>
        </w:r>
      </w:ins>
      <w:ins w:id="30" w:author="Thalia Priscilla" w:date="2022-11-22T18:57:00Z">
        <w:r w:rsidR="00267ABA">
          <w:t xml:space="preserve">, </w:t>
        </w:r>
      </w:ins>
      <w:ins w:id="31" w:author="Thalia Priscilla" w:date="2022-11-22T18:50:00Z">
        <w:r w:rsidR="004F084B">
          <w:t>rather than mentioning several vague ones without any e</w:t>
        </w:r>
      </w:ins>
      <w:ins w:id="32" w:author="Thalia Priscilla" w:date="2022-11-22T18:51:00Z">
        <w:r w:rsidR="004F084B">
          <w:t>vidence.</w:t>
        </w:r>
      </w:ins>
      <w:ins w:id="33" w:author="Thalia Priscilla" w:date="2022-11-22T18:57:00Z">
        <w:r w:rsidR="00267ABA">
          <w:t xml:space="preserve"> This will help the reader see that you’ve successfully developed that character through investing.</w:t>
        </w:r>
      </w:ins>
    </w:p>
    <w:p w14:paraId="71E1D160" w14:textId="289A8DC1" w:rsidR="008F07B4" w:rsidRDefault="008F07B4" w:rsidP="008F07B4">
      <w:pPr>
        <w:rPr>
          <w:ins w:id="34" w:author="Thalia Priscilla" w:date="2022-11-22T18:50:00Z"/>
        </w:rPr>
      </w:pPr>
    </w:p>
    <w:p w14:paraId="094B8827" w14:textId="2DD414E5" w:rsidR="00267ABA" w:rsidRDefault="00267ABA" w:rsidP="008F07B4">
      <w:pPr>
        <w:rPr>
          <w:ins w:id="35" w:author="Thalia Priscilla" w:date="2022-11-22T19:05:00Z"/>
        </w:rPr>
      </w:pPr>
      <w:ins w:id="36" w:author="Thalia Priscilla" w:date="2022-11-22T18:58:00Z">
        <w:r>
          <w:t>Now, using</w:t>
        </w:r>
      </w:ins>
      <w:ins w:id="37" w:author="Thalia Priscilla" w:date="2022-11-22T18:50:00Z">
        <w:r w:rsidR="004F084B">
          <w:t xml:space="preserve"> this one experience of losing your investment</w:t>
        </w:r>
      </w:ins>
      <w:ins w:id="38" w:author="Thalia Priscilla" w:date="2022-11-22T18:56:00Z">
        <w:r w:rsidR="004A22AA">
          <w:t>s</w:t>
        </w:r>
      </w:ins>
      <w:ins w:id="39" w:author="Thalia Priscilla" w:date="2022-11-22T18:58:00Z">
        <w:r>
          <w:t xml:space="preserve"> as a baseline</w:t>
        </w:r>
      </w:ins>
      <w:ins w:id="40" w:author="Thalia Priscilla" w:date="2022-11-22T19:06:00Z">
        <w:r w:rsidR="00035D84">
          <w:t>, I suggest structuring as follows</w:t>
        </w:r>
      </w:ins>
      <w:ins w:id="41" w:author="Thalia Priscilla" w:date="2022-11-22T19:07:00Z">
        <w:r w:rsidR="00035D84">
          <w:t xml:space="preserve"> (better to have one paragraph for each point in your outline to help you stick to your point)</w:t>
        </w:r>
      </w:ins>
      <w:ins w:id="42" w:author="Thalia Priscilla" w:date="2022-11-22T18:58:00Z">
        <w:r>
          <w:t>:</w:t>
        </w:r>
      </w:ins>
    </w:p>
    <w:p w14:paraId="77146E6B" w14:textId="330A3657" w:rsidR="00035D84" w:rsidRDefault="00035D84" w:rsidP="00035D84">
      <w:pPr>
        <w:pStyle w:val="ListParagraph"/>
        <w:numPr>
          <w:ilvl w:val="0"/>
          <w:numId w:val="4"/>
        </w:numPr>
        <w:rPr>
          <w:ins w:id="43" w:author="Thalia Priscilla" w:date="2022-11-22T19:06:00Z"/>
        </w:rPr>
      </w:pPr>
      <w:ins w:id="44" w:author="Thalia Priscilla" w:date="2022-11-22T19:05:00Z">
        <w:r>
          <w:t>Story of how you</w:t>
        </w:r>
      </w:ins>
      <w:ins w:id="45" w:author="Thalia Priscilla" w:date="2022-11-22T19:06:00Z">
        <w:r>
          <w:t xml:space="preserve"> lost your investment</w:t>
        </w:r>
      </w:ins>
    </w:p>
    <w:p w14:paraId="1CB71E55" w14:textId="76E35B7E" w:rsidR="00267ABA" w:rsidRDefault="00267ABA" w:rsidP="00267ABA">
      <w:pPr>
        <w:pStyle w:val="ListParagraph"/>
        <w:numPr>
          <w:ilvl w:val="0"/>
          <w:numId w:val="4"/>
        </w:numPr>
        <w:rPr>
          <w:ins w:id="46" w:author="Thalia Priscilla" w:date="2022-11-22T18:58:00Z"/>
        </w:rPr>
      </w:pPr>
      <w:ins w:id="47" w:author="Thalia Priscilla" w:date="2022-11-22T18:58:00Z">
        <w:r>
          <w:t>W</w:t>
        </w:r>
      </w:ins>
      <w:ins w:id="48" w:author="Thalia Priscilla" w:date="2022-11-22T18:50:00Z">
        <w:r w:rsidR="004F084B">
          <w:t xml:space="preserve">hat did you learn about that one character trait? </w:t>
        </w:r>
      </w:ins>
      <w:ins w:id="49" w:author="Thalia Priscilla" w:date="2022-11-22T19:01:00Z">
        <w:r w:rsidR="00553CFE">
          <w:t>Break down the experience</w:t>
        </w:r>
      </w:ins>
      <w:ins w:id="50" w:author="Thalia Priscilla" w:date="2022-11-22T19:06:00Z">
        <w:r w:rsidR="00035D84">
          <w:t xml:space="preserve"> of </w:t>
        </w:r>
      </w:ins>
      <w:ins w:id="51" w:author="Thalia Priscilla" w:date="2022-11-22T19:07:00Z">
        <w:r w:rsidR="00035D84">
          <w:t>losing your investment</w:t>
        </w:r>
      </w:ins>
      <w:ins w:id="52" w:author="Thalia Priscilla" w:date="2022-11-22T19:01:00Z">
        <w:r w:rsidR="00553CFE">
          <w:t>. How did you think you were supposed to act</w:t>
        </w:r>
      </w:ins>
      <w:ins w:id="53" w:author="Thalia Priscilla" w:date="2022-11-22T19:03:00Z">
        <w:r w:rsidR="00553CFE">
          <w:t xml:space="preserve"> using that character trait?</w:t>
        </w:r>
      </w:ins>
    </w:p>
    <w:p w14:paraId="4B60E0C5" w14:textId="7CB35407" w:rsidR="00267ABA" w:rsidRDefault="004F084B" w:rsidP="00553CFE">
      <w:pPr>
        <w:pStyle w:val="ListParagraph"/>
        <w:numPr>
          <w:ilvl w:val="0"/>
          <w:numId w:val="4"/>
        </w:numPr>
        <w:rPr>
          <w:ins w:id="54" w:author="Thalia Priscilla" w:date="2022-11-22T18:58:00Z"/>
        </w:rPr>
      </w:pPr>
      <w:ins w:id="55" w:author="Thalia Priscilla" w:date="2022-11-22T18:50:00Z">
        <w:r>
          <w:t>How did you apply that</w:t>
        </w:r>
      </w:ins>
      <w:ins w:id="56" w:author="Thalia Priscilla" w:date="2022-11-22T19:03:00Z">
        <w:r w:rsidR="00553CFE">
          <w:t xml:space="preserve"> character trait</w:t>
        </w:r>
      </w:ins>
      <w:ins w:id="57" w:author="Thalia Priscilla" w:date="2022-11-22T18:50:00Z">
        <w:r>
          <w:t xml:space="preserve"> to future invest</w:t>
        </w:r>
      </w:ins>
      <w:ins w:id="58" w:author="Thalia Priscilla" w:date="2022-11-22T18:59:00Z">
        <w:r w:rsidR="00267ABA">
          <w:t>ing experience</w:t>
        </w:r>
      </w:ins>
      <w:ins w:id="59" w:author="Thalia Priscilla" w:date="2022-11-22T18:50:00Z">
        <w:r>
          <w:t xml:space="preserve">? </w:t>
        </w:r>
      </w:ins>
      <w:ins w:id="60" w:author="Thalia Priscilla" w:date="2022-11-22T19:02:00Z">
        <w:r w:rsidR="00553CFE">
          <w:t xml:space="preserve">Show that you’ve developed this character trait. </w:t>
        </w:r>
      </w:ins>
      <w:ins w:id="61" w:author="Thalia Priscilla" w:date="2022-11-22T18:50:00Z">
        <w:r>
          <w:t xml:space="preserve">Did you succeed in applying what you’ve learned? </w:t>
        </w:r>
      </w:ins>
    </w:p>
    <w:p w14:paraId="4BD0BA96" w14:textId="77777777" w:rsidR="00035D84" w:rsidRDefault="004F084B" w:rsidP="00035D84">
      <w:pPr>
        <w:pStyle w:val="ListParagraph"/>
        <w:rPr>
          <w:ins w:id="62" w:author="Thalia Priscilla" w:date="2022-11-22T19:06:00Z"/>
        </w:rPr>
      </w:pPr>
      <w:ins w:id="63" w:author="Thalia Priscilla" w:date="2022-11-22T18:53:00Z">
        <w:r>
          <w:t xml:space="preserve">Success may not necessarily mean that </w:t>
        </w:r>
      </w:ins>
      <w:ins w:id="64" w:author="Thalia Priscilla" w:date="2022-11-22T18:54:00Z">
        <w:r>
          <w:t>instead of losing, you gain significantly in your investments. It may be that you deal with your losses</w:t>
        </w:r>
      </w:ins>
      <w:ins w:id="65" w:author="Thalia Priscilla" w:date="2022-11-22T18:55:00Z">
        <w:r>
          <w:t xml:space="preserve"> or gains</w:t>
        </w:r>
      </w:ins>
      <w:ins w:id="66" w:author="Thalia Priscilla" w:date="2022-11-22T18:54:00Z">
        <w:r>
          <w:t xml:space="preserve"> differently</w:t>
        </w:r>
      </w:ins>
      <w:ins w:id="67" w:author="Thalia Priscilla" w:date="2022-11-22T18:55:00Z">
        <w:r>
          <w:t xml:space="preserve">, or </w:t>
        </w:r>
        <w:r w:rsidR="004A22AA">
          <w:t xml:space="preserve">your perspective in investing changes (you mentioned greed being one of the driving force </w:t>
        </w:r>
      </w:ins>
      <w:ins w:id="68" w:author="Thalia Priscilla" w:date="2022-11-22T18:56:00Z">
        <w:r w:rsidR="004A22AA">
          <w:t>in your investment).</w:t>
        </w:r>
      </w:ins>
    </w:p>
    <w:p w14:paraId="6A438DC0" w14:textId="7F8BA134" w:rsidR="00267ABA" w:rsidRDefault="00267ABA" w:rsidP="00035D84">
      <w:pPr>
        <w:pStyle w:val="ListParagraph"/>
        <w:numPr>
          <w:ilvl w:val="0"/>
          <w:numId w:val="4"/>
        </w:numPr>
        <w:rPr>
          <w:ins w:id="69" w:author="Thalia Priscilla" w:date="2022-11-22T19:06:00Z"/>
        </w:rPr>
      </w:pPr>
      <w:ins w:id="70" w:author="Thalia Priscilla" w:date="2022-11-22T19:00:00Z">
        <w:r>
          <w:t>Finally you can conclude with showing how you have become this person that embodies this character trait through your experience in investing</w:t>
        </w:r>
      </w:ins>
      <w:ins w:id="71" w:author="Thalia Priscilla" w:date="2022-11-22T19:03:00Z">
        <w:r w:rsidR="00553CFE">
          <w:t xml:space="preserve"> and that you can implement this in life and your journey in university.</w:t>
        </w:r>
      </w:ins>
    </w:p>
    <w:p w14:paraId="32F5F919" w14:textId="32DA6B7F" w:rsidR="00267ABA" w:rsidRDefault="00267ABA" w:rsidP="00267ABA">
      <w:pPr>
        <w:rPr>
          <w:ins w:id="72" w:author="Thalia Priscilla" w:date="2022-11-22T19:00:00Z"/>
        </w:rPr>
      </w:pPr>
    </w:p>
    <w:p w14:paraId="005AB464" w14:textId="59FAA331" w:rsidR="00267ABA" w:rsidRDefault="00267ABA" w:rsidP="00267ABA">
      <w:ins w:id="73" w:author="Thalia Priscilla" w:date="2022-11-22T19:00:00Z">
        <w:r>
          <w:t>All the best!</w:t>
        </w:r>
      </w:ins>
    </w:p>
    <w:sectPr w:rsidR="00267AB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1-22T18:19:00Z" w:initials="TP">
    <w:p w14:paraId="643E00B6" w14:textId="6D9651CF" w:rsidR="00DF0B27" w:rsidRDefault="008A4120">
      <w:pPr>
        <w:pStyle w:val="CommentText"/>
      </w:pPr>
      <w:r>
        <w:rPr>
          <w:rStyle w:val="CommentReference"/>
        </w:rPr>
        <w:annotationRef/>
      </w:r>
      <w:r>
        <w:rPr>
          <w:rStyle w:val="CommentReference"/>
        </w:rPr>
        <w:annotationRef/>
      </w:r>
      <w:r w:rsidR="007352B4">
        <w:t xml:space="preserve">Can you elaborate on this? </w:t>
      </w:r>
      <w:r>
        <w:t>In what ways were you expecting to be more disciplined and how were you manipulated?</w:t>
      </w:r>
      <w:r w:rsidR="00DF0B27">
        <w:t xml:space="preserve"> </w:t>
      </w:r>
      <w:r w:rsidR="007352B4">
        <w:t>What steps did you think you were supposed to take?</w:t>
      </w:r>
    </w:p>
  </w:comment>
  <w:comment w:id="1" w:author="Thalia Priscilla" w:date="2022-11-22T18:36:00Z" w:initials="TP">
    <w:p w14:paraId="6C519437" w14:textId="39DC20EC" w:rsidR="007352B4" w:rsidRPr="007352B4" w:rsidRDefault="007352B4" w:rsidP="007352B4">
      <w:pPr>
        <w:pStyle w:val="CommentText"/>
      </w:pPr>
      <w:r>
        <w:rPr>
          <w:rStyle w:val="CommentReference"/>
        </w:rPr>
        <w:annotationRef/>
      </w:r>
      <w:r>
        <w:t xml:space="preserve">What do you mean to say here? Low-minded is defined as </w:t>
      </w:r>
      <w:r w:rsidRPr="007352B4">
        <w:rPr>
          <w:i/>
          <w:iCs/>
        </w:rPr>
        <w:t>’vulgar or sordid in mind or character</w:t>
      </w:r>
      <w:r w:rsidRPr="007352B4">
        <w:t>.</w:t>
      </w:r>
      <w:r>
        <w:t>’</w:t>
      </w:r>
    </w:p>
    <w:p w14:paraId="418F4780" w14:textId="2F58DB98" w:rsidR="007352B4" w:rsidRDefault="007352B4">
      <w:pPr>
        <w:pStyle w:val="CommentText"/>
      </w:pPr>
      <w:r>
        <w:t xml:space="preserve"> Maybe you want to use ‘inexperienced’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E00B6" w15:done="0"/>
  <w15:commentEx w15:paraId="418F47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79133" w16cex:dateUtc="2022-11-22T11:19:00Z"/>
  <w16cex:commentExtensible w16cex:durableId="27279543" w16cex:dateUtc="2022-11-22T1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E00B6" w16cid:durableId="27279133"/>
  <w16cid:commentId w16cid:paraId="418F4780" w16cid:durableId="272795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37860"/>
    <w:multiLevelType w:val="hybridMultilevel"/>
    <w:tmpl w:val="CA3E26D0"/>
    <w:lvl w:ilvl="0" w:tplc="E61A21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4B65CB"/>
    <w:multiLevelType w:val="hybridMultilevel"/>
    <w:tmpl w:val="0F023706"/>
    <w:lvl w:ilvl="0" w:tplc="41CE05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E6B3B"/>
    <w:multiLevelType w:val="multilevel"/>
    <w:tmpl w:val="1130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3330A8"/>
    <w:multiLevelType w:val="multilevel"/>
    <w:tmpl w:val="A772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13"/>
    <w:rsid w:val="00035D84"/>
    <w:rsid w:val="00185506"/>
    <w:rsid w:val="00267ABA"/>
    <w:rsid w:val="004A22AA"/>
    <w:rsid w:val="004F084B"/>
    <w:rsid w:val="00553CFE"/>
    <w:rsid w:val="0062459E"/>
    <w:rsid w:val="006B7113"/>
    <w:rsid w:val="007352B4"/>
    <w:rsid w:val="007F2ECA"/>
    <w:rsid w:val="008A4120"/>
    <w:rsid w:val="008F07B4"/>
    <w:rsid w:val="00BA0BB9"/>
    <w:rsid w:val="00DC6C15"/>
    <w:rsid w:val="00DF0B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658D110"/>
  <w15:chartTrackingRefBased/>
  <w15:docId w15:val="{78F9287F-6769-EB45-A956-BC2088A9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711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11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7113"/>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A0BB9"/>
  </w:style>
  <w:style w:type="character" w:styleId="CommentReference">
    <w:name w:val="annotation reference"/>
    <w:basedOn w:val="DefaultParagraphFont"/>
    <w:uiPriority w:val="99"/>
    <w:semiHidden/>
    <w:unhideWhenUsed/>
    <w:rsid w:val="008A4120"/>
    <w:rPr>
      <w:sz w:val="16"/>
      <w:szCs w:val="16"/>
    </w:rPr>
  </w:style>
  <w:style w:type="paragraph" w:styleId="CommentText">
    <w:name w:val="annotation text"/>
    <w:basedOn w:val="Normal"/>
    <w:link w:val="CommentTextChar"/>
    <w:uiPriority w:val="99"/>
    <w:semiHidden/>
    <w:unhideWhenUsed/>
    <w:rsid w:val="008A4120"/>
    <w:rPr>
      <w:sz w:val="20"/>
      <w:szCs w:val="20"/>
    </w:rPr>
  </w:style>
  <w:style w:type="character" w:customStyle="1" w:styleId="CommentTextChar">
    <w:name w:val="Comment Text Char"/>
    <w:basedOn w:val="DefaultParagraphFont"/>
    <w:link w:val="CommentText"/>
    <w:uiPriority w:val="99"/>
    <w:semiHidden/>
    <w:rsid w:val="008A4120"/>
    <w:rPr>
      <w:sz w:val="20"/>
      <w:szCs w:val="20"/>
    </w:rPr>
  </w:style>
  <w:style w:type="paragraph" w:styleId="CommentSubject">
    <w:name w:val="annotation subject"/>
    <w:basedOn w:val="CommentText"/>
    <w:next w:val="CommentText"/>
    <w:link w:val="CommentSubjectChar"/>
    <w:uiPriority w:val="99"/>
    <w:semiHidden/>
    <w:unhideWhenUsed/>
    <w:rsid w:val="008A4120"/>
    <w:rPr>
      <w:b/>
      <w:bCs/>
    </w:rPr>
  </w:style>
  <w:style w:type="character" w:customStyle="1" w:styleId="CommentSubjectChar">
    <w:name w:val="Comment Subject Char"/>
    <w:basedOn w:val="CommentTextChar"/>
    <w:link w:val="CommentSubject"/>
    <w:uiPriority w:val="99"/>
    <w:semiHidden/>
    <w:rsid w:val="008A4120"/>
    <w:rPr>
      <w:b/>
      <w:bCs/>
      <w:sz w:val="20"/>
      <w:szCs w:val="20"/>
    </w:rPr>
  </w:style>
  <w:style w:type="paragraph" w:styleId="ListParagraph">
    <w:name w:val="List Paragraph"/>
    <w:basedOn w:val="Normal"/>
    <w:uiPriority w:val="34"/>
    <w:qFormat/>
    <w:rsid w:val="00DC6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430450">
      <w:bodyDiv w:val="1"/>
      <w:marLeft w:val="0"/>
      <w:marRight w:val="0"/>
      <w:marTop w:val="0"/>
      <w:marBottom w:val="0"/>
      <w:divBdr>
        <w:top w:val="none" w:sz="0" w:space="0" w:color="auto"/>
        <w:left w:val="none" w:sz="0" w:space="0" w:color="auto"/>
        <w:bottom w:val="none" w:sz="0" w:space="0" w:color="auto"/>
        <w:right w:val="none" w:sz="0" w:space="0" w:color="auto"/>
      </w:divBdr>
    </w:div>
    <w:div w:id="737096758">
      <w:bodyDiv w:val="1"/>
      <w:marLeft w:val="0"/>
      <w:marRight w:val="0"/>
      <w:marTop w:val="0"/>
      <w:marBottom w:val="0"/>
      <w:divBdr>
        <w:top w:val="none" w:sz="0" w:space="0" w:color="auto"/>
        <w:left w:val="none" w:sz="0" w:space="0" w:color="auto"/>
        <w:bottom w:val="none" w:sz="0" w:space="0" w:color="auto"/>
        <w:right w:val="none" w:sz="0" w:space="0" w:color="auto"/>
      </w:divBdr>
      <w:divsChild>
        <w:div w:id="1130705534">
          <w:marLeft w:val="0"/>
          <w:marRight w:val="0"/>
          <w:marTop w:val="0"/>
          <w:marBottom w:val="0"/>
          <w:divBdr>
            <w:top w:val="none" w:sz="0" w:space="0" w:color="auto"/>
            <w:left w:val="none" w:sz="0" w:space="0" w:color="auto"/>
            <w:bottom w:val="none" w:sz="0" w:space="0" w:color="auto"/>
            <w:right w:val="none" w:sz="0" w:space="0" w:color="auto"/>
          </w:divBdr>
          <w:divsChild>
            <w:div w:id="1429157964">
              <w:marLeft w:val="0"/>
              <w:marRight w:val="0"/>
              <w:marTop w:val="0"/>
              <w:marBottom w:val="0"/>
              <w:divBdr>
                <w:top w:val="none" w:sz="0" w:space="0" w:color="auto"/>
                <w:left w:val="none" w:sz="0" w:space="0" w:color="auto"/>
                <w:bottom w:val="none" w:sz="0" w:space="0" w:color="auto"/>
                <w:right w:val="none" w:sz="0" w:space="0" w:color="auto"/>
              </w:divBdr>
              <w:divsChild>
                <w:div w:id="518934165">
                  <w:marLeft w:val="0"/>
                  <w:marRight w:val="0"/>
                  <w:marTop w:val="0"/>
                  <w:marBottom w:val="0"/>
                  <w:divBdr>
                    <w:top w:val="none" w:sz="0" w:space="0" w:color="auto"/>
                    <w:left w:val="none" w:sz="0" w:space="0" w:color="auto"/>
                    <w:bottom w:val="none" w:sz="0" w:space="0" w:color="auto"/>
                    <w:right w:val="none" w:sz="0" w:space="0" w:color="auto"/>
                  </w:divBdr>
                  <w:divsChild>
                    <w:div w:id="1134249626">
                      <w:marLeft w:val="300"/>
                      <w:marRight w:val="0"/>
                      <w:marTop w:val="0"/>
                      <w:marBottom w:val="0"/>
                      <w:divBdr>
                        <w:top w:val="none" w:sz="0" w:space="0" w:color="auto"/>
                        <w:left w:val="none" w:sz="0" w:space="0" w:color="auto"/>
                        <w:bottom w:val="none" w:sz="0" w:space="0" w:color="auto"/>
                        <w:right w:val="none" w:sz="0" w:space="0" w:color="auto"/>
                      </w:divBdr>
                      <w:divsChild>
                        <w:div w:id="2019387815">
                          <w:marLeft w:val="-300"/>
                          <w:marRight w:val="0"/>
                          <w:marTop w:val="0"/>
                          <w:marBottom w:val="0"/>
                          <w:divBdr>
                            <w:top w:val="none" w:sz="0" w:space="0" w:color="auto"/>
                            <w:left w:val="none" w:sz="0" w:space="0" w:color="auto"/>
                            <w:bottom w:val="none" w:sz="0" w:space="0" w:color="auto"/>
                            <w:right w:val="none" w:sz="0" w:space="0" w:color="auto"/>
                          </w:divBdr>
                          <w:divsChild>
                            <w:div w:id="1593081251">
                              <w:marLeft w:val="0"/>
                              <w:marRight w:val="0"/>
                              <w:marTop w:val="0"/>
                              <w:marBottom w:val="0"/>
                              <w:divBdr>
                                <w:top w:val="none" w:sz="0" w:space="0" w:color="auto"/>
                                <w:left w:val="none" w:sz="0" w:space="0" w:color="auto"/>
                                <w:bottom w:val="none" w:sz="0" w:space="0" w:color="auto"/>
                                <w:right w:val="none" w:sz="0" w:space="0" w:color="auto"/>
                              </w:divBdr>
                              <w:divsChild>
                                <w:div w:id="19433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483397">
      <w:bodyDiv w:val="1"/>
      <w:marLeft w:val="0"/>
      <w:marRight w:val="0"/>
      <w:marTop w:val="0"/>
      <w:marBottom w:val="0"/>
      <w:divBdr>
        <w:top w:val="none" w:sz="0" w:space="0" w:color="auto"/>
        <w:left w:val="none" w:sz="0" w:space="0" w:color="auto"/>
        <w:bottom w:val="none" w:sz="0" w:space="0" w:color="auto"/>
        <w:right w:val="none" w:sz="0" w:space="0" w:color="auto"/>
      </w:divBdr>
      <w:divsChild>
        <w:div w:id="447748214">
          <w:marLeft w:val="0"/>
          <w:marRight w:val="0"/>
          <w:marTop w:val="0"/>
          <w:marBottom w:val="0"/>
          <w:divBdr>
            <w:top w:val="none" w:sz="0" w:space="0" w:color="auto"/>
            <w:left w:val="none" w:sz="0" w:space="0" w:color="auto"/>
            <w:bottom w:val="none" w:sz="0" w:space="0" w:color="auto"/>
            <w:right w:val="none" w:sz="0" w:space="0" w:color="auto"/>
          </w:divBdr>
          <w:divsChild>
            <w:div w:id="2098135478">
              <w:marLeft w:val="0"/>
              <w:marRight w:val="0"/>
              <w:marTop w:val="0"/>
              <w:marBottom w:val="0"/>
              <w:divBdr>
                <w:top w:val="none" w:sz="0" w:space="0" w:color="auto"/>
                <w:left w:val="none" w:sz="0" w:space="0" w:color="auto"/>
                <w:bottom w:val="none" w:sz="0" w:space="0" w:color="auto"/>
                <w:right w:val="none" w:sz="0" w:space="0" w:color="auto"/>
              </w:divBdr>
              <w:divsChild>
                <w:div w:id="2027317929">
                  <w:marLeft w:val="0"/>
                  <w:marRight w:val="0"/>
                  <w:marTop w:val="0"/>
                  <w:marBottom w:val="0"/>
                  <w:divBdr>
                    <w:top w:val="none" w:sz="0" w:space="0" w:color="auto"/>
                    <w:left w:val="none" w:sz="0" w:space="0" w:color="auto"/>
                    <w:bottom w:val="none" w:sz="0" w:space="0" w:color="auto"/>
                    <w:right w:val="none" w:sz="0" w:space="0" w:color="auto"/>
                  </w:divBdr>
                  <w:divsChild>
                    <w:div w:id="904025487">
                      <w:marLeft w:val="300"/>
                      <w:marRight w:val="0"/>
                      <w:marTop w:val="0"/>
                      <w:marBottom w:val="0"/>
                      <w:divBdr>
                        <w:top w:val="none" w:sz="0" w:space="0" w:color="auto"/>
                        <w:left w:val="none" w:sz="0" w:space="0" w:color="auto"/>
                        <w:bottom w:val="none" w:sz="0" w:space="0" w:color="auto"/>
                        <w:right w:val="none" w:sz="0" w:space="0" w:color="auto"/>
                      </w:divBdr>
                      <w:divsChild>
                        <w:div w:id="1881556101">
                          <w:marLeft w:val="-300"/>
                          <w:marRight w:val="0"/>
                          <w:marTop w:val="0"/>
                          <w:marBottom w:val="0"/>
                          <w:divBdr>
                            <w:top w:val="none" w:sz="0" w:space="0" w:color="auto"/>
                            <w:left w:val="none" w:sz="0" w:space="0" w:color="auto"/>
                            <w:bottom w:val="none" w:sz="0" w:space="0" w:color="auto"/>
                            <w:right w:val="none" w:sz="0" w:space="0" w:color="auto"/>
                          </w:divBdr>
                          <w:divsChild>
                            <w:div w:id="1907492203">
                              <w:marLeft w:val="0"/>
                              <w:marRight w:val="0"/>
                              <w:marTop w:val="0"/>
                              <w:marBottom w:val="0"/>
                              <w:divBdr>
                                <w:top w:val="none" w:sz="0" w:space="0" w:color="auto"/>
                                <w:left w:val="none" w:sz="0" w:space="0" w:color="auto"/>
                                <w:bottom w:val="none" w:sz="0" w:space="0" w:color="auto"/>
                                <w:right w:val="none" w:sz="0" w:space="0" w:color="auto"/>
                              </w:divBdr>
                              <w:divsChild>
                                <w:div w:id="13138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5</cp:revision>
  <dcterms:created xsi:type="dcterms:W3CDTF">2022-11-21T08:35:00Z</dcterms:created>
  <dcterms:modified xsi:type="dcterms:W3CDTF">2022-11-22T12:07:00Z</dcterms:modified>
</cp:coreProperties>
</file>