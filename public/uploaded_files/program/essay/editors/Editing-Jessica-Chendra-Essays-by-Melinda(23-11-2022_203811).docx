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D82888" w14:textId="6888E125" w:rsidR="00A81D5D" w:rsidRDefault="00A81D5D" w:rsidP="00A81D5D">
      <w:pPr>
        <w:spacing w:after="0" w:line="240" w:lineRule="auto"/>
        <w:rPr>
          <w:rFonts w:ascii="Arial" w:hAnsi="Arial" w:cs="Arial"/>
          <w:b/>
          <w:bCs/>
          <w:color w:val="000000"/>
        </w:rPr>
      </w:pPr>
      <w:r>
        <w:rPr>
          <w:rFonts w:ascii="Arial" w:hAnsi="Arial" w:cs="Arial"/>
          <w:b/>
          <w:bCs/>
          <w:color w:val="000000"/>
        </w:rPr>
        <w:t>1. Describe an example of your leadership experience in which you have positively influenced others, helped resolve disputes or contributed to group efforts over time. (350 words)</w:t>
      </w:r>
    </w:p>
    <w:p w14:paraId="6B331101" w14:textId="77777777" w:rsidR="00A81D5D" w:rsidRDefault="00A81D5D" w:rsidP="00A81D5D">
      <w:pPr>
        <w:spacing w:after="0" w:line="240" w:lineRule="auto"/>
        <w:rPr>
          <w:rFonts w:ascii="Arial" w:eastAsia="Times New Roman" w:hAnsi="Arial" w:cs="Arial"/>
          <w:b/>
          <w:bCs/>
          <w:color w:val="000000"/>
          <w:sz w:val="24"/>
          <w:szCs w:val="24"/>
          <w:shd w:val="clear" w:color="auto" w:fill="FAFAFA"/>
          <w:lang w:eastAsia="en-ID"/>
        </w:rPr>
      </w:pPr>
    </w:p>
    <w:p w14:paraId="403DCE99" w14:textId="27225567" w:rsidR="00A81D5D" w:rsidRPr="00A81D5D" w:rsidRDefault="00A81D5D" w:rsidP="00A81D5D">
      <w:pPr>
        <w:spacing w:after="0" w:line="240" w:lineRule="auto"/>
        <w:rPr>
          <w:rFonts w:ascii="Times New Roman" w:eastAsia="Times New Roman" w:hAnsi="Times New Roman" w:cs="Times New Roman"/>
          <w:sz w:val="24"/>
          <w:szCs w:val="24"/>
          <w:lang w:eastAsia="en-ID"/>
        </w:rPr>
      </w:pPr>
      <w:r w:rsidRPr="00A81D5D">
        <w:rPr>
          <w:rFonts w:ascii="Arial" w:eastAsia="Times New Roman" w:hAnsi="Arial" w:cs="Arial"/>
          <w:b/>
          <w:bCs/>
          <w:color w:val="000000"/>
          <w:sz w:val="24"/>
          <w:szCs w:val="24"/>
          <w:shd w:val="clear" w:color="auto" w:fill="FAFAFA"/>
          <w:lang w:eastAsia="en-ID"/>
        </w:rPr>
        <w:t>DRAFT 2 </w:t>
      </w:r>
    </w:p>
    <w:p w14:paraId="1E2BAC1C" w14:textId="77777777" w:rsidR="00A81D5D" w:rsidRPr="00A81D5D" w:rsidRDefault="00A81D5D" w:rsidP="00A81D5D">
      <w:pPr>
        <w:spacing w:after="0" w:line="240" w:lineRule="auto"/>
        <w:rPr>
          <w:rFonts w:ascii="Times New Roman" w:eastAsia="Times New Roman" w:hAnsi="Times New Roman" w:cs="Times New Roman"/>
          <w:sz w:val="24"/>
          <w:szCs w:val="24"/>
          <w:lang w:eastAsia="en-ID"/>
        </w:rPr>
      </w:pPr>
    </w:p>
    <w:p w14:paraId="0C767090" w14:textId="5002F7B2" w:rsidR="00A81D5D" w:rsidRPr="00A81D5D" w:rsidRDefault="00A81D5D" w:rsidP="00024221">
      <w:pPr>
        <w:spacing w:after="0" w:line="240" w:lineRule="auto"/>
        <w:rPr>
          <w:rFonts w:ascii="Times New Roman" w:eastAsia="Times New Roman" w:hAnsi="Times New Roman" w:cs="Times New Roman"/>
          <w:sz w:val="24"/>
          <w:szCs w:val="24"/>
          <w:lang w:eastAsia="en-ID"/>
        </w:rPr>
      </w:pPr>
      <w:r w:rsidRPr="00A81D5D">
        <w:rPr>
          <w:rFonts w:ascii="Arial" w:eastAsia="Times New Roman" w:hAnsi="Arial" w:cs="Arial"/>
          <w:color w:val="000000"/>
          <w:sz w:val="24"/>
          <w:szCs w:val="24"/>
          <w:shd w:val="clear" w:color="auto" w:fill="FAFAFA"/>
          <w:lang w:eastAsia="en-ID"/>
        </w:rPr>
        <w:t>Silence. Pin-drop silence. That</w:t>
      </w:r>
      <w:ins w:id="0" w:author="Microsoft Office User" w:date="2022-11-23T17:01:00Z">
        <w:r w:rsidR="00024221">
          <w:rPr>
            <w:rFonts w:ascii="Arial" w:eastAsia="Times New Roman" w:hAnsi="Arial" w:cs="Arial"/>
            <w:color w:val="000000"/>
            <w:sz w:val="24"/>
            <w:szCs w:val="24"/>
            <w:shd w:val="clear" w:color="auto" w:fill="FAFAFA"/>
            <w:lang w:eastAsia="en-ID"/>
          </w:rPr>
          <w:t xml:space="preserve"> was</w:t>
        </w:r>
      </w:ins>
      <w:del w:id="1" w:author="Microsoft Office User" w:date="2022-11-23T17:01:00Z">
        <w:r w:rsidRPr="00A81D5D" w:rsidDel="00024221">
          <w:rPr>
            <w:rFonts w:ascii="Arial" w:eastAsia="Times New Roman" w:hAnsi="Arial" w:cs="Arial"/>
            <w:color w:val="000000"/>
            <w:sz w:val="24"/>
            <w:szCs w:val="24"/>
            <w:shd w:val="clear" w:color="auto" w:fill="FAFAFA"/>
            <w:lang w:eastAsia="en-ID"/>
          </w:rPr>
          <w:delText>’s</w:delText>
        </w:r>
      </w:del>
      <w:r w:rsidRPr="00A81D5D">
        <w:rPr>
          <w:rFonts w:ascii="Arial" w:eastAsia="Times New Roman" w:hAnsi="Arial" w:cs="Arial"/>
          <w:color w:val="000000"/>
          <w:sz w:val="24"/>
          <w:szCs w:val="24"/>
          <w:shd w:val="clear" w:color="auto" w:fill="FAFAFA"/>
          <w:lang w:eastAsia="en-ID"/>
        </w:rPr>
        <w:t xml:space="preserve"> </w:t>
      </w:r>
      <w:del w:id="2" w:author="Microsoft Office User" w:date="2022-11-23T17:01:00Z">
        <w:r w:rsidRPr="00A81D5D" w:rsidDel="00024221">
          <w:rPr>
            <w:rFonts w:ascii="Arial" w:eastAsia="Times New Roman" w:hAnsi="Arial" w:cs="Arial"/>
            <w:color w:val="000000"/>
            <w:sz w:val="24"/>
            <w:szCs w:val="24"/>
            <w:shd w:val="clear" w:color="auto" w:fill="FAFAFA"/>
            <w:lang w:eastAsia="en-ID"/>
          </w:rPr>
          <w:delText xml:space="preserve">all </w:delText>
        </w:r>
      </w:del>
      <w:ins w:id="3" w:author="Microsoft Office User" w:date="2022-11-23T17:01:00Z">
        <w:r w:rsidR="00024221">
          <w:rPr>
            <w:rFonts w:ascii="Arial" w:eastAsia="Times New Roman" w:hAnsi="Arial" w:cs="Arial"/>
            <w:color w:val="000000"/>
            <w:sz w:val="24"/>
            <w:szCs w:val="24"/>
            <w:shd w:val="clear" w:color="auto" w:fill="FAFAFA"/>
            <w:lang w:eastAsia="en-ID"/>
          </w:rPr>
          <w:t>how</w:t>
        </w:r>
        <w:r w:rsidR="00024221" w:rsidRPr="00A81D5D">
          <w:rPr>
            <w:rFonts w:ascii="Arial" w:eastAsia="Times New Roman" w:hAnsi="Arial" w:cs="Arial"/>
            <w:color w:val="000000"/>
            <w:sz w:val="24"/>
            <w:szCs w:val="24"/>
            <w:shd w:val="clear" w:color="auto" w:fill="FAFAFA"/>
            <w:lang w:eastAsia="en-ID"/>
          </w:rPr>
          <w:t xml:space="preserve"> </w:t>
        </w:r>
      </w:ins>
      <w:r w:rsidRPr="00A81D5D">
        <w:rPr>
          <w:rFonts w:ascii="Arial" w:eastAsia="Times New Roman" w:hAnsi="Arial" w:cs="Arial"/>
          <w:color w:val="000000"/>
          <w:sz w:val="24"/>
          <w:szCs w:val="24"/>
          <w:shd w:val="clear" w:color="auto" w:fill="FAFAFA"/>
          <w:lang w:eastAsia="en-ID"/>
        </w:rPr>
        <w:t xml:space="preserve">my first meeting as President of the Leo Club </w:t>
      </w:r>
      <w:del w:id="4" w:author="Microsoft Office User" w:date="2022-11-23T17:01:00Z">
        <w:r w:rsidRPr="00A81D5D" w:rsidDel="00024221">
          <w:rPr>
            <w:rFonts w:ascii="Arial" w:eastAsia="Times New Roman" w:hAnsi="Arial" w:cs="Arial"/>
            <w:color w:val="000000"/>
            <w:sz w:val="24"/>
            <w:szCs w:val="24"/>
            <w:shd w:val="clear" w:color="auto" w:fill="FAFAFA"/>
            <w:lang w:eastAsia="en-ID"/>
          </w:rPr>
          <w:delText>was</w:delText>
        </w:r>
      </w:del>
      <w:ins w:id="5" w:author="Microsoft Office User" w:date="2022-11-23T17:01:00Z">
        <w:r w:rsidR="00024221">
          <w:rPr>
            <w:rFonts w:ascii="Arial" w:eastAsia="Times New Roman" w:hAnsi="Arial" w:cs="Arial"/>
            <w:color w:val="000000"/>
            <w:sz w:val="24"/>
            <w:szCs w:val="24"/>
            <w:shd w:val="clear" w:color="auto" w:fill="FAFAFA"/>
            <w:lang w:eastAsia="en-ID"/>
          </w:rPr>
          <w:t>went</w:t>
        </w:r>
      </w:ins>
      <w:r w:rsidRPr="00A81D5D">
        <w:rPr>
          <w:rFonts w:ascii="Arial" w:eastAsia="Times New Roman" w:hAnsi="Arial" w:cs="Arial"/>
          <w:color w:val="000000"/>
          <w:sz w:val="24"/>
          <w:szCs w:val="24"/>
          <w:shd w:val="clear" w:color="auto" w:fill="FAFAFA"/>
          <w:lang w:eastAsia="en-ID"/>
        </w:rPr>
        <w:t>. </w:t>
      </w:r>
    </w:p>
    <w:p w14:paraId="60C3A848" w14:textId="77777777" w:rsidR="00024221" w:rsidRDefault="00024221" w:rsidP="00024221">
      <w:pPr>
        <w:spacing w:after="0" w:line="240" w:lineRule="auto"/>
        <w:rPr>
          <w:rFonts w:ascii="Arial" w:eastAsia="Times New Roman" w:hAnsi="Arial" w:cs="Arial"/>
          <w:color w:val="000000"/>
          <w:sz w:val="24"/>
          <w:szCs w:val="24"/>
          <w:shd w:val="clear" w:color="auto" w:fill="FAFAFA"/>
          <w:lang w:eastAsia="en-ID"/>
        </w:rPr>
      </w:pPr>
    </w:p>
    <w:p w14:paraId="36C8F53E" w14:textId="0A030D1D" w:rsidR="00A81D5D" w:rsidRPr="00A81D5D" w:rsidRDefault="00A81D5D" w:rsidP="00024221">
      <w:pPr>
        <w:spacing w:after="0" w:line="240" w:lineRule="auto"/>
        <w:rPr>
          <w:rFonts w:ascii="Times New Roman" w:eastAsia="Times New Roman" w:hAnsi="Times New Roman" w:cs="Times New Roman"/>
          <w:sz w:val="24"/>
          <w:szCs w:val="24"/>
          <w:lang w:eastAsia="en-ID"/>
        </w:rPr>
      </w:pPr>
      <w:r w:rsidRPr="00A81D5D">
        <w:rPr>
          <w:rFonts w:ascii="Arial" w:eastAsia="Times New Roman" w:hAnsi="Arial" w:cs="Arial"/>
          <w:color w:val="000000"/>
          <w:sz w:val="24"/>
          <w:szCs w:val="24"/>
          <w:shd w:val="clear" w:color="auto" w:fill="FAFAFA"/>
          <w:lang w:eastAsia="en-ID"/>
        </w:rPr>
        <w:t xml:space="preserve">We were strangers, </w:t>
      </w:r>
      <w:ins w:id="6" w:author="Microsoft Office User" w:date="2022-11-23T17:02:00Z">
        <w:r w:rsidR="00024221">
          <w:rPr>
            <w:rFonts w:ascii="Arial" w:eastAsia="Times New Roman" w:hAnsi="Arial" w:cs="Arial"/>
            <w:color w:val="000000"/>
            <w:sz w:val="24"/>
            <w:szCs w:val="24"/>
            <w:shd w:val="clear" w:color="auto" w:fill="FAFAFA"/>
            <w:lang w:eastAsia="en-ID"/>
          </w:rPr>
          <w:t xml:space="preserve">and </w:t>
        </w:r>
      </w:ins>
      <w:r w:rsidRPr="00A81D5D">
        <w:rPr>
          <w:rFonts w:ascii="Arial" w:eastAsia="Times New Roman" w:hAnsi="Arial" w:cs="Arial"/>
          <w:color w:val="000000"/>
          <w:sz w:val="24"/>
          <w:szCs w:val="24"/>
          <w:shd w:val="clear" w:color="auto" w:fill="FAFAFA"/>
          <w:lang w:eastAsia="en-ID"/>
        </w:rPr>
        <w:t xml:space="preserve">everything was online, which made things considerably harder. Offline, you couldn’t just be quiet when someone asked a question, but online life had made </w:t>
      </w:r>
      <w:del w:id="7" w:author="Microsoft Office User" w:date="2022-11-23T17:03:00Z">
        <w:r w:rsidRPr="00A81D5D" w:rsidDel="00024221">
          <w:rPr>
            <w:rFonts w:ascii="Arial" w:eastAsia="Times New Roman" w:hAnsi="Arial" w:cs="Arial"/>
            <w:color w:val="000000"/>
            <w:sz w:val="24"/>
            <w:szCs w:val="24"/>
            <w:shd w:val="clear" w:color="auto" w:fill="FAFAFA"/>
            <w:lang w:eastAsia="en-ID"/>
          </w:rPr>
          <w:delText xml:space="preserve">their </w:delText>
        </w:r>
      </w:del>
      <w:r w:rsidRPr="00A81D5D">
        <w:rPr>
          <w:rFonts w:ascii="Arial" w:eastAsia="Times New Roman" w:hAnsi="Arial" w:cs="Arial"/>
          <w:color w:val="000000"/>
          <w:sz w:val="24"/>
          <w:szCs w:val="24"/>
          <w:shd w:val="clear" w:color="auto" w:fill="FAFAFA"/>
          <w:lang w:eastAsia="en-ID"/>
        </w:rPr>
        <w:t xml:space="preserve">awkward </w:t>
      </w:r>
      <w:del w:id="8" w:author="Microsoft Office User" w:date="2022-11-23T17:03:00Z">
        <w:r w:rsidRPr="00A81D5D" w:rsidDel="00024221">
          <w:rPr>
            <w:rFonts w:ascii="Arial" w:eastAsia="Times New Roman" w:hAnsi="Arial" w:cs="Arial"/>
            <w:color w:val="000000"/>
            <w:sz w:val="24"/>
            <w:szCs w:val="24"/>
            <w:shd w:val="clear" w:color="auto" w:fill="FAFAFA"/>
            <w:lang w:eastAsia="en-ID"/>
          </w:rPr>
          <w:delText xml:space="preserve">gaps of </w:delText>
        </w:r>
      </w:del>
      <w:r w:rsidRPr="00A81D5D">
        <w:rPr>
          <w:rFonts w:ascii="Arial" w:eastAsia="Times New Roman" w:hAnsi="Arial" w:cs="Arial"/>
          <w:color w:val="000000"/>
          <w:sz w:val="24"/>
          <w:szCs w:val="24"/>
          <w:shd w:val="clear" w:color="auto" w:fill="FAFAFA"/>
          <w:lang w:eastAsia="en-ID"/>
        </w:rPr>
        <w:t>silence an acceptable answer. The meeting felt fruitless, and it had me rethinking everything I knew about social interactions. </w:t>
      </w:r>
    </w:p>
    <w:p w14:paraId="4D1BB549" w14:textId="77777777" w:rsidR="00024221" w:rsidRDefault="00024221" w:rsidP="00024221">
      <w:pPr>
        <w:spacing w:after="0" w:line="240" w:lineRule="auto"/>
        <w:rPr>
          <w:rFonts w:ascii="Arial" w:eastAsia="Times New Roman" w:hAnsi="Arial" w:cs="Arial"/>
          <w:color w:val="000000"/>
          <w:sz w:val="24"/>
          <w:szCs w:val="24"/>
          <w:shd w:val="clear" w:color="auto" w:fill="FAFAFA"/>
          <w:lang w:eastAsia="en-ID"/>
        </w:rPr>
      </w:pPr>
    </w:p>
    <w:p w14:paraId="56751673" w14:textId="3F0B23D0" w:rsidR="00A81D5D" w:rsidRPr="00A81D5D" w:rsidRDefault="00A81D5D" w:rsidP="00024221">
      <w:pPr>
        <w:spacing w:after="0" w:line="240" w:lineRule="auto"/>
        <w:rPr>
          <w:rFonts w:ascii="Times New Roman" w:eastAsia="Times New Roman" w:hAnsi="Times New Roman" w:cs="Times New Roman"/>
          <w:sz w:val="24"/>
          <w:szCs w:val="24"/>
          <w:lang w:eastAsia="en-ID"/>
        </w:rPr>
      </w:pPr>
      <w:r w:rsidRPr="00A81D5D">
        <w:rPr>
          <w:rFonts w:ascii="Arial" w:eastAsia="Times New Roman" w:hAnsi="Arial" w:cs="Arial"/>
          <w:color w:val="000000"/>
          <w:sz w:val="24"/>
          <w:szCs w:val="24"/>
          <w:shd w:val="clear" w:color="auto" w:fill="FAFAFA"/>
          <w:lang w:eastAsia="en-ID"/>
        </w:rPr>
        <w:t xml:space="preserve">Two or three meetings later, I was growing tired of my unrequited efforts and decided </w:t>
      </w:r>
      <w:r w:rsidR="00024221">
        <w:rPr>
          <w:rFonts w:ascii="Arial" w:eastAsia="Times New Roman" w:hAnsi="Arial" w:cs="Arial"/>
          <w:color w:val="000000"/>
          <w:sz w:val="24"/>
          <w:szCs w:val="24"/>
          <w:shd w:val="clear" w:color="auto" w:fill="FAFAFA"/>
          <w:lang w:eastAsia="en-ID"/>
        </w:rPr>
        <w:t>on</w:t>
      </w:r>
      <w:r w:rsidRPr="00A81D5D">
        <w:rPr>
          <w:rFonts w:ascii="Arial" w:eastAsia="Times New Roman" w:hAnsi="Arial" w:cs="Arial"/>
          <w:color w:val="000000"/>
          <w:sz w:val="24"/>
          <w:szCs w:val="24"/>
          <w:shd w:val="clear" w:color="auto" w:fill="FAFAFA"/>
          <w:lang w:eastAsia="en-ID"/>
        </w:rPr>
        <w:t xml:space="preserve"> another approach. I started asking them to send their responses through the chat instead, and lo and behold: interaction! I remember the </w:t>
      </w:r>
      <w:commentRangeStart w:id="9"/>
      <w:r w:rsidRPr="00A81D5D">
        <w:rPr>
          <w:rFonts w:ascii="Arial" w:eastAsia="Times New Roman" w:hAnsi="Arial" w:cs="Arial"/>
          <w:color w:val="000000"/>
          <w:sz w:val="24"/>
          <w:szCs w:val="24"/>
          <w:shd w:val="clear" w:color="auto" w:fill="FAFAFA"/>
          <w:lang w:eastAsia="en-ID"/>
        </w:rPr>
        <w:t>first message I got</w:t>
      </w:r>
      <w:commentRangeEnd w:id="9"/>
      <w:r w:rsidR="00024221">
        <w:rPr>
          <w:rStyle w:val="CommentReference"/>
        </w:rPr>
        <w:commentReference w:id="9"/>
      </w:r>
      <w:r w:rsidRPr="00A81D5D">
        <w:rPr>
          <w:rFonts w:ascii="Arial" w:eastAsia="Times New Roman" w:hAnsi="Arial" w:cs="Arial"/>
          <w:color w:val="000000"/>
          <w:sz w:val="24"/>
          <w:szCs w:val="24"/>
          <w:shd w:val="clear" w:color="auto" w:fill="FAFAFA"/>
          <w:lang w:eastAsia="en-ID"/>
        </w:rPr>
        <w:t xml:space="preserve">—the first </w:t>
      </w:r>
      <w:del w:id="10" w:author="Microsoft Office User" w:date="2022-11-23T17:07:00Z">
        <w:r w:rsidRPr="00A81D5D" w:rsidDel="00024221">
          <w:rPr>
            <w:rFonts w:ascii="Arial" w:eastAsia="Times New Roman" w:hAnsi="Arial" w:cs="Arial"/>
            <w:color w:val="000000"/>
            <w:sz w:val="24"/>
            <w:szCs w:val="24"/>
            <w:shd w:val="clear" w:color="auto" w:fill="FAFAFA"/>
            <w:lang w:eastAsia="en-ID"/>
          </w:rPr>
          <w:delText xml:space="preserve">time I got a </w:delText>
        </w:r>
      </w:del>
      <w:r w:rsidRPr="00A81D5D">
        <w:rPr>
          <w:rFonts w:ascii="Arial" w:eastAsia="Times New Roman" w:hAnsi="Arial" w:cs="Arial"/>
          <w:color w:val="000000"/>
          <w:sz w:val="24"/>
          <w:szCs w:val="24"/>
          <w:shd w:val="clear" w:color="auto" w:fill="FAFAFA"/>
          <w:lang w:eastAsia="en-ID"/>
        </w:rPr>
        <w:t xml:space="preserve">glimpse of </w:t>
      </w:r>
      <w:del w:id="11" w:author="Microsoft Office User" w:date="2022-11-23T17:07:00Z">
        <w:r w:rsidRPr="00A81D5D" w:rsidDel="00024221">
          <w:rPr>
            <w:rFonts w:ascii="Arial" w:eastAsia="Times New Roman" w:hAnsi="Arial" w:cs="Arial"/>
            <w:color w:val="000000"/>
            <w:sz w:val="24"/>
            <w:szCs w:val="24"/>
            <w:shd w:val="clear" w:color="auto" w:fill="FAFAFA"/>
            <w:lang w:eastAsia="en-ID"/>
          </w:rPr>
          <w:delText xml:space="preserve">their </w:delText>
        </w:r>
      </w:del>
      <w:ins w:id="12" w:author="Microsoft Office User" w:date="2022-11-23T17:07:00Z">
        <w:r w:rsidR="00024221">
          <w:rPr>
            <w:rFonts w:ascii="Arial" w:eastAsia="Times New Roman" w:hAnsi="Arial" w:cs="Arial"/>
            <w:color w:val="000000"/>
            <w:sz w:val="24"/>
            <w:szCs w:val="24"/>
            <w:shd w:val="clear" w:color="auto" w:fill="FAFAFA"/>
            <w:lang w:eastAsia="en-ID"/>
          </w:rPr>
          <w:t>into</w:t>
        </w:r>
        <w:r w:rsidR="00024221" w:rsidRPr="00A81D5D">
          <w:rPr>
            <w:rFonts w:ascii="Arial" w:eastAsia="Times New Roman" w:hAnsi="Arial" w:cs="Arial"/>
            <w:color w:val="000000"/>
            <w:sz w:val="24"/>
            <w:szCs w:val="24"/>
            <w:shd w:val="clear" w:color="auto" w:fill="FAFAFA"/>
            <w:lang w:eastAsia="en-ID"/>
          </w:rPr>
          <w:t xml:space="preserve"> </w:t>
        </w:r>
      </w:ins>
      <w:r w:rsidRPr="00A81D5D">
        <w:rPr>
          <w:rFonts w:ascii="Arial" w:eastAsia="Times New Roman" w:hAnsi="Arial" w:cs="Arial"/>
          <w:color w:val="000000"/>
          <w:sz w:val="24"/>
          <w:szCs w:val="24"/>
          <w:shd w:val="clear" w:color="auto" w:fill="FAFAFA"/>
          <w:lang w:eastAsia="en-ID"/>
        </w:rPr>
        <w:t>personalities. I was ecstatic. </w:t>
      </w:r>
    </w:p>
    <w:p w14:paraId="06E62589" w14:textId="77777777" w:rsidR="00024221" w:rsidRDefault="00024221" w:rsidP="00A81D5D">
      <w:pPr>
        <w:spacing w:after="0" w:line="240" w:lineRule="auto"/>
        <w:rPr>
          <w:rFonts w:ascii="Arial" w:eastAsia="Times New Roman" w:hAnsi="Arial" w:cs="Arial"/>
          <w:color w:val="000000"/>
          <w:sz w:val="24"/>
          <w:szCs w:val="24"/>
          <w:shd w:val="clear" w:color="auto" w:fill="FAFAFA"/>
          <w:lang w:eastAsia="en-ID"/>
        </w:rPr>
      </w:pPr>
    </w:p>
    <w:p w14:paraId="64EB2C31" w14:textId="02B57A6F" w:rsidR="00A81D5D" w:rsidRPr="00A81D5D" w:rsidRDefault="00A81D5D" w:rsidP="00A81D5D">
      <w:pPr>
        <w:spacing w:after="0" w:line="240" w:lineRule="auto"/>
        <w:rPr>
          <w:rFonts w:ascii="Times New Roman" w:eastAsia="Times New Roman" w:hAnsi="Times New Roman" w:cs="Times New Roman"/>
          <w:sz w:val="24"/>
          <w:szCs w:val="24"/>
          <w:lang w:eastAsia="en-ID"/>
        </w:rPr>
      </w:pPr>
      <w:r w:rsidRPr="00A81D5D">
        <w:rPr>
          <w:rFonts w:ascii="Arial" w:eastAsia="Times New Roman" w:hAnsi="Arial" w:cs="Arial"/>
          <w:color w:val="000000"/>
          <w:sz w:val="24"/>
          <w:szCs w:val="24"/>
          <w:shd w:val="clear" w:color="auto" w:fill="FAFAFA"/>
          <w:lang w:eastAsia="en-ID"/>
        </w:rPr>
        <w:t xml:space="preserve">Through the meetings, I texted them individually and got a general gist of those who were reserved or outgoing. From that, I figured out which method of communication was more comfortable for them. Some preferred a direct conversation and constant guidance throughout their task, </w:t>
      </w:r>
      <w:del w:id="13" w:author="Microsoft Office User" w:date="2022-11-23T17:04:00Z">
        <w:r w:rsidRPr="00A81D5D" w:rsidDel="00024221">
          <w:rPr>
            <w:rFonts w:ascii="Arial" w:eastAsia="Times New Roman" w:hAnsi="Arial" w:cs="Arial"/>
            <w:color w:val="000000"/>
            <w:sz w:val="24"/>
            <w:szCs w:val="24"/>
            <w:shd w:val="clear" w:color="auto" w:fill="FAFAFA"/>
            <w:lang w:eastAsia="en-ID"/>
          </w:rPr>
          <w:delText xml:space="preserve">and </w:delText>
        </w:r>
      </w:del>
      <w:ins w:id="14" w:author="Microsoft Office User" w:date="2022-11-23T17:04:00Z">
        <w:r w:rsidR="00024221">
          <w:rPr>
            <w:rFonts w:ascii="Arial" w:eastAsia="Times New Roman" w:hAnsi="Arial" w:cs="Arial"/>
            <w:color w:val="000000"/>
            <w:sz w:val="24"/>
            <w:szCs w:val="24"/>
            <w:shd w:val="clear" w:color="auto" w:fill="FAFAFA"/>
            <w:lang w:eastAsia="en-ID"/>
          </w:rPr>
          <w:t>while</w:t>
        </w:r>
        <w:r w:rsidR="00024221" w:rsidRPr="00A81D5D">
          <w:rPr>
            <w:rFonts w:ascii="Arial" w:eastAsia="Times New Roman" w:hAnsi="Arial" w:cs="Arial"/>
            <w:color w:val="000000"/>
            <w:sz w:val="24"/>
            <w:szCs w:val="24"/>
            <w:shd w:val="clear" w:color="auto" w:fill="FAFAFA"/>
            <w:lang w:eastAsia="en-ID"/>
          </w:rPr>
          <w:t xml:space="preserve"> </w:t>
        </w:r>
      </w:ins>
      <w:r w:rsidRPr="00A81D5D">
        <w:rPr>
          <w:rFonts w:ascii="Arial" w:eastAsia="Times New Roman" w:hAnsi="Arial" w:cs="Arial"/>
          <w:color w:val="000000"/>
          <w:sz w:val="24"/>
          <w:szCs w:val="24"/>
          <w:shd w:val="clear" w:color="auto" w:fill="FAFAFA"/>
          <w:lang w:eastAsia="en-ID"/>
        </w:rPr>
        <w:t xml:space="preserve">others simply needed approval through text. </w:t>
      </w:r>
      <w:commentRangeStart w:id="15"/>
      <w:r w:rsidRPr="00A81D5D">
        <w:rPr>
          <w:rFonts w:ascii="Arial" w:eastAsia="Times New Roman" w:hAnsi="Arial" w:cs="Arial"/>
          <w:color w:val="000000"/>
          <w:sz w:val="24"/>
          <w:szCs w:val="24"/>
          <w:shd w:val="clear" w:color="auto" w:fill="FAFAFA"/>
          <w:lang w:eastAsia="en-ID"/>
        </w:rPr>
        <w:t xml:space="preserve">Those who were closed off at the beginning, I had to cut short in meetings later on so we wouldn’t get </w:t>
      </w:r>
      <w:proofErr w:type="spellStart"/>
      <w:r w:rsidRPr="00A81D5D">
        <w:rPr>
          <w:rFonts w:ascii="Arial" w:eastAsia="Times New Roman" w:hAnsi="Arial" w:cs="Arial"/>
          <w:color w:val="000000"/>
          <w:sz w:val="24"/>
          <w:szCs w:val="24"/>
          <w:shd w:val="clear" w:color="auto" w:fill="FAFAFA"/>
          <w:lang w:eastAsia="en-ID"/>
        </w:rPr>
        <w:t>sidetracked</w:t>
      </w:r>
      <w:proofErr w:type="spellEnd"/>
      <w:r w:rsidRPr="00A81D5D">
        <w:rPr>
          <w:rFonts w:ascii="Arial" w:eastAsia="Times New Roman" w:hAnsi="Arial" w:cs="Arial"/>
          <w:color w:val="000000"/>
          <w:sz w:val="24"/>
          <w:szCs w:val="24"/>
          <w:shd w:val="clear" w:color="auto" w:fill="FAFAFA"/>
          <w:lang w:eastAsia="en-ID"/>
        </w:rPr>
        <w:t>. </w:t>
      </w:r>
      <w:commentRangeEnd w:id="15"/>
      <w:r w:rsidR="00024221">
        <w:rPr>
          <w:rStyle w:val="CommentReference"/>
        </w:rPr>
        <w:commentReference w:id="15"/>
      </w:r>
    </w:p>
    <w:p w14:paraId="5367A4A3" w14:textId="77777777" w:rsidR="00024221" w:rsidRDefault="00024221" w:rsidP="00A81D5D">
      <w:pPr>
        <w:spacing w:after="0" w:line="240" w:lineRule="auto"/>
        <w:rPr>
          <w:ins w:id="16" w:author="Microsoft Office User" w:date="2022-11-23T17:09:00Z"/>
          <w:rFonts w:ascii="Arial" w:eastAsia="Times New Roman" w:hAnsi="Arial" w:cs="Arial"/>
          <w:color w:val="000000"/>
          <w:sz w:val="24"/>
          <w:szCs w:val="24"/>
          <w:shd w:val="clear" w:color="auto" w:fill="FAFAFA"/>
          <w:lang w:eastAsia="en-ID"/>
        </w:rPr>
      </w:pPr>
    </w:p>
    <w:p w14:paraId="372A0636" w14:textId="4DD29098" w:rsidR="00024221" w:rsidRPr="00A81D5D" w:rsidRDefault="00024221" w:rsidP="00024221">
      <w:pPr>
        <w:spacing w:after="0" w:line="240" w:lineRule="auto"/>
        <w:rPr>
          <w:rFonts w:ascii="Times New Roman" w:eastAsia="Times New Roman" w:hAnsi="Times New Roman" w:cs="Times New Roman"/>
          <w:sz w:val="24"/>
          <w:szCs w:val="24"/>
          <w:lang w:eastAsia="en-ID"/>
        </w:rPr>
      </w:pPr>
      <w:moveToRangeStart w:id="17" w:author="Microsoft Office User" w:date="2022-11-23T17:09:00Z" w:name="move120115812"/>
      <w:moveTo w:id="18" w:author="Microsoft Office User" w:date="2022-11-23T17:09:00Z">
        <w:r w:rsidRPr="00E93295">
          <w:rPr>
            <w:rFonts w:ascii="Arial" w:eastAsia="Times New Roman" w:hAnsi="Arial" w:cs="Arial"/>
            <w:color w:val="000000"/>
            <w:sz w:val="24"/>
            <w:szCs w:val="24"/>
            <w:highlight w:val="yellow"/>
            <w:shd w:val="clear" w:color="auto" w:fill="FAFAFA"/>
            <w:lang w:eastAsia="en-ID"/>
          </w:rPr>
          <w:t xml:space="preserve">Towards the remaining seven months of my presidency, </w:t>
        </w:r>
        <w:del w:id="19" w:author="Microsoft Office User" w:date="2022-11-23T17:10:00Z">
          <w:r w:rsidRPr="00E93295" w:rsidDel="00024221">
            <w:rPr>
              <w:rFonts w:ascii="Arial" w:eastAsia="Times New Roman" w:hAnsi="Arial" w:cs="Arial"/>
              <w:color w:val="000000"/>
              <w:sz w:val="24"/>
              <w:szCs w:val="24"/>
              <w:highlight w:val="yellow"/>
              <w:shd w:val="clear" w:color="auto" w:fill="FAFAFA"/>
              <w:lang w:eastAsia="en-ID"/>
            </w:rPr>
            <w:delText>the</w:delText>
          </w:r>
        </w:del>
      </w:moveTo>
      <w:ins w:id="20" w:author="Microsoft Office User" w:date="2022-11-23T17:10:00Z">
        <w:r w:rsidRPr="00E93295">
          <w:rPr>
            <w:rFonts w:ascii="Arial" w:eastAsia="Times New Roman" w:hAnsi="Arial" w:cs="Arial"/>
            <w:color w:val="000000"/>
            <w:sz w:val="24"/>
            <w:szCs w:val="24"/>
            <w:highlight w:val="yellow"/>
            <w:shd w:val="clear" w:color="auto" w:fill="FAFAFA"/>
            <w:lang w:eastAsia="en-ID"/>
          </w:rPr>
          <w:t>my</w:t>
        </w:r>
      </w:ins>
      <w:moveTo w:id="21" w:author="Microsoft Office User" w:date="2022-11-23T17:09:00Z">
        <w:r w:rsidRPr="00E93295">
          <w:rPr>
            <w:rFonts w:ascii="Arial" w:eastAsia="Times New Roman" w:hAnsi="Arial" w:cs="Arial"/>
            <w:color w:val="000000"/>
            <w:sz w:val="24"/>
            <w:szCs w:val="24"/>
            <w:highlight w:val="yellow"/>
            <w:shd w:val="clear" w:color="auto" w:fill="FAFAFA"/>
            <w:lang w:eastAsia="en-ID"/>
          </w:rPr>
          <w:t xml:space="preserve"> team was fully involved. There was a constant exchange of ideas</w:t>
        </w:r>
      </w:moveTo>
      <w:ins w:id="22" w:author="Microsoft Office User" w:date="2022-11-23T17:10:00Z">
        <w:r w:rsidRPr="00E93295">
          <w:rPr>
            <w:rFonts w:ascii="Arial" w:eastAsia="Times New Roman" w:hAnsi="Arial" w:cs="Arial"/>
            <w:color w:val="000000"/>
            <w:sz w:val="24"/>
            <w:szCs w:val="24"/>
            <w:highlight w:val="yellow"/>
            <w:shd w:val="clear" w:color="auto" w:fill="FAFAFA"/>
            <w:lang w:eastAsia="en-ID"/>
          </w:rPr>
          <w:t>.</w:t>
        </w:r>
      </w:ins>
      <w:moveTo w:id="23" w:author="Microsoft Office User" w:date="2022-11-23T17:09:00Z">
        <w:del w:id="24" w:author="Microsoft Office User" w:date="2022-11-23T17:10:00Z">
          <w:r w:rsidRPr="00E93295" w:rsidDel="00024221">
            <w:rPr>
              <w:rFonts w:ascii="Arial" w:eastAsia="Times New Roman" w:hAnsi="Arial" w:cs="Arial"/>
              <w:color w:val="000000"/>
              <w:sz w:val="24"/>
              <w:szCs w:val="24"/>
              <w:highlight w:val="yellow"/>
              <w:shd w:val="clear" w:color="auto" w:fill="FAFAFA"/>
              <w:lang w:eastAsia="en-ID"/>
            </w:rPr>
            <w:delText>,</w:delText>
          </w:r>
        </w:del>
        <w:r w:rsidRPr="00E93295">
          <w:rPr>
            <w:rFonts w:ascii="Arial" w:eastAsia="Times New Roman" w:hAnsi="Arial" w:cs="Arial"/>
            <w:color w:val="000000"/>
            <w:sz w:val="24"/>
            <w:szCs w:val="24"/>
            <w:highlight w:val="yellow"/>
            <w:shd w:val="clear" w:color="auto" w:fill="FAFAFA"/>
            <w:lang w:eastAsia="en-ID"/>
          </w:rPr>
          <w:t xml:space="preserve"> </w:t>
        </w:r>
      </w:moveTo>
      <w:ins w:id="25" w:author="Microsoft Office User" w:date="2022-11-23T17:10:00Z">
        <w:r w:rsidRPr="00E93295">
          <w:rPr>
            <w:rFonts w:ascii="Arial" w:eastAsia="Times New Roman" w:hAnsi="Arial" w:cs="Arial"/>
            <w:color w:val="000000"/>
            <w:sz w:val="24"/>
            <w:szCs w:val="24"/>
            <w:highlight w:val="yellow"/>
            <w:shd w:val="clear" w:color="auto" w:fill="FAFAFA"/>
            <w:lang w:eastAsia="en-ID"/>
          </w:rPr>
          <w:t>E</w:t>
        </w:r>
      </w:ins>
      <w:moveTo w:id="26" w:author="Microsoft Office User" w:date="2022-11-23T17:09:00Z">
        <w:del w:id="27" w:author="Microsoft Office User" w:date="2022-11-23T17:10:00Z">
          <w:r w:rsidRPr="00E93295" w:rsidDel="00024221">
            <w:rPr>
              <w:rFonts w:ascii="Arial" w:eastAsia="Times New Roman" w:hAnsi="Arial" w:cs="Arial"/>
              <w:color w:val="000000"/>
              <w:sz w:val="24"/>
              <w:szCs w:val="24"/>
              <w:highlight w:val="yellow"/>
              <w:shd w:val="clear" w:color="auto" w:fill="FAFAFA"/>
              <w:lang w:eastAsia="en-ID"/>
            </w:rPr>
            <w:delText>e</w:delText>
          </w:r>
        </w:del>
        <w:r w:rsidRPr="00E93295">
          <w:rPr>
            <w:rFonts w:ascii="Arial" w:eastAsia="Times New Roman" w:hAnsi="Arial" w:cs="Arial"/>
            <w:color w:val="000000"/>
            <w:sz w:val="24"/>
            <w:szCs w:val="24"/>
            <w:highlight w:val="yellow"/>
            <w:shd w:val="clear" w:color="auto" w:fill="FAFAFA"/>
            <w:lang w:eastAsia="en-ID"/>
          </w:rPr>
          <w:t xml:space="preserve">veryone was taking initiative and </w:t>
        </w:r>
        <w:del w:id="28" w:author="Microsoft Office User" w:date="2022-11-23T17:11:00Z">
          <w:r w:rsidRPr="00E93295" w:rsidDel="00024221">
            <w:rPr>
              <w:rFonts w:ascii="Arial" w:eastAsia="Times New Roman" w:hAnsi="Arial" w:cs="Arial"/>
              <w:color w:val="000000"/>
              <w:sz w:val="24"/>
              <w:szCs w:val="24"/>
              <w:highlight w:val="yellow"/>
              <w:shd w:val="clear" w:color="auto" w:fill="FAFAFA"/>
              <w:lang w:eastAsia="en-ID"/>
            </w:rPr>
            <w:delText>even respectfully criticizing each other</w:delText>
          </w:r>
        </w:del>
      </w:moveTo>
      <w:ins w:id="29" w:author="Microsoft Office User" w:date="2022-11-23T17:11:00Z">
        <w:r w:rsidRPr="00E93295">
          <w:rPr>
            <w:rFonts w:ascii="Arial" w:eastAsia="Times New Roman" w:hAnsi="Arial" w:cs="Arial"/>
            <w:color w:val="000000"/>
            <w:sz w:val="24"/>
            <w:szCs w:val="24"/>
            <w:highlight w:val="yellow"/>
            <w:shd w:val="clear" w:color="auto" w:fill="FAFAFA"/>
            <w:lang w:eastAsia="en-ID"/>
          </w:rPr>
          <w:t>gave each other constructive criticism</w:t>
        </w:r>
      </w:ins>
      <w:moveTo w:id="30" w:author="Microsoft Office User" w:date="2022-11-23T17:09:00Z">
        <w:r w:rsidRPr="00E93295">
          <w:rPr>
            <w:rFonts w:ascii="Arial" w:eastAsia="Times New Roman" w:hAnsi="Arial" w:cs="Arial"/>
            <w:color w:val="000000"/>
            <w:sz w:val="24"/>
            <w:szCs w:val="24"/>
            <w:highlight w:val="yellow"/>
            <w:shd w:val="clear" w:color="auto" w:fill="FAFAFA"/>
            <w:lang w:eastAsia="en-ID"/>
          </w:rPr>
          <w:t xml:space="preserve">. Meetings became something I looked forward to, and it was astonishing to see </w:t>
        </w:r>
        <w:commentRangeStart w:id="31"/>
        <w:r w:rsidRPr="00E93295">
          <w:rPr>
            <w:rFonts w:ascii="Arial" w:eastAsia="Times New Roman" w:hAnsi="Arial" w:cs="Arial"/>
            <w:color w:val="000000"/>
            <w:sz w:val="24"/>
            <w:szCs w:val="24"/>
            <w:highlight w:val="yellow"/>
            <w:shd w:val="clear" w:color="auto" w:fill="FAFAFA"/>
            <w:lang w:eastAsia="en-ID"/>
          </w:rPr>
          <w:t>how far we’d come. Our struggles weren't for naught</w:t>
        </w:r>
      </w:moveTo>
      <w:ins w:id="32" w:author="Microsoft Office User" w:date="2022-11-23T17:11:00Z">
        <w:r w:rsidRPr="00E93295">
          <w:rPr>
            <w:rFonts w:ascii="Arial" w:eastAsia="Times New Roman" w:hAnsi="Arial" w:cs="Arial"/>
            <w:color w:val="000000"/>
            <w:sz w:val="24"/>
            <w:szCs w:val="24"/>
            <w:highlight w:val="yellow"/>
            <w:shd w:val="clear" w:color="auto" w:fill="FAFAFA"/>
            <w:lang w:eastAsia="en-ID"/>
          </w:rPr>
          <w:t xml:space="preserve"> since </w:t>
        </w:r>
      </w:ins>
      <w:moveTo w:id="33" w:author="Microsoft Office User" w:date="2022-11-23T17:09:00Z">
        <w:del w:id="34" w:author="Microsoft Office User" w:date="2022-11-23T17:11:00Z">
          <w:r w:rsidRPr="00E93295" w:rsidDel="00024221">
            <w:rPr>
              <w:rFonts w:ascii="Arial" w:eastAsia="Times New Roman" w:hAnsi="Arial" w:cs="Arial"/>
              <w:color w:val="000000"/>
              <w:sz w:val="24"/>
              <w:szCs w:val="24"/>
              <w:highlight w:val="yellow"/>
              <w:shd w:val="clear" w:color="auto" w:fill="FAFAFA"/>
              <w:lang w:eastAsia="en-ID"/>
            </w:rPr>
            <w:delText xml:space="preserve">, </w:delText>
          </w:r>
        </w:del>
        <w:r w:rsidRPr="00E93295">
          <w:rPr>
            <w:rFonts w:ascii="Arial" w:eastAsia="Times New Roman" w:hAnsi="Arial" w:cs="Arial"/>
            <w:color w:val="000000"/>
            <w:sz w:val="24"/>
            <w:szCs w:val="24"/>
            <w:highlight w:val="yellow"/>
            <w:shd w:val="clear" w:color="auto" w:fill="FAFAFA"/>
            <w:lang w:eastAsia="en-ID"/>
          </w:rPr>
          <w:t>at the end of the year</w:t>
        </w:r>
      </w:moveTo>
      <w:commentRangeEnd w:id="31"/>
      <w:r w:rsidRPr="00E93295">
        <w:rPr>
          <w:rStyle w:val="CommentReference"/>
          <w:highlight w:val="yellow"/>
        </w:rPr>
        <w:commentReference w:id="31"/>
      </w:r>
      <w:moveTo w:id="35" w:author="Microsoft Office User" w:date="2022-11-23T17:09:00Z">
        <w:r w:rsidRPr="00E93295">
          <w:rPr>
            <w:rFonts w:ascii="Arial" w:eastAsia="Times New Roman" w:hAnsi="Arial" w:cs="Arial"/>
            <w:color w:val="000000"/>
            <w:sz w:val="24"/>
            <w:szCs w:val="24"/>
            <w:highlight w:val="yellow"/>
            <w:shd w:val="clear" w:color="auto" w:fill="FAFAFA"/>
            <w:lang w:eastAsia="en-ID"/>
          </w:rPr>
          <w:t xml:space="preserve">, the district governor himself </w:t>
        </w:r>
        <w:del w:id="36" w:author="Microsoft Office User" w:date="2022-11-23T17:11:00Z">
          <w:r w:rsidRPr="00E93295" w:rsidDel="00024221">
            <w:rPr>
              <w:rFonts w:ascii="Arial" w:eastAsia="Times New Roman" w:hAnsi="Arial" w:cs="Arial"/>
              <w:color w:val="000000"/>
              <w:sz w:val="24"/>
              <w:szCs w:val="24"/>
              <w:highlight w:val="yellow"/>
              <w:shd w:val="clear" w:color="auto" w:fill="FAFAFA"/>
              <w:lang w:eastAsia="en-ID"/>
            </w:rPr>
            <w:delText xml:space="preserve">had </w:delText>
          </w:r>
        </w:del>
        <w:del w:id="37" w:author="Microsoft Office User" w:date="2022-11-23T17:12:00Z">
          <w:r w:rsidRPr="00E93295" w:rsidDel="00024221">
            <w:rPr>
              <w:rFonts w:ascii="Arial" w:eastAsia="Times New Roman" w:hAnsi="Arial" w:cs="Arial"/>
              <w:color w:val="000000"/>
              <w:sz w:val="24"/>
              <w:szCs w:val="24"/>
              <w:highlight w:val="yellow"/>
              <w:shd w:val="clear" w:color="auto" w:fill="FAFAFA"/>
              <w:lang w:eastAsia="en-ID"/>
            </w:rPr>
            <w:delText>awarded</w:delText>
          </w:r>
        </w:del>
      </w:moveTo>
      <w:proofErr w:type="spellStart"/>
      <w:ins w:id="38" w:author="Microsoft Office User" w:date="2022-11-23T17:12:00Z">
        <w:r w:rsidRPr="00E93295">
          <w:rPr>
            <w:rFonts w:ascii="Arial" w:eastAsia="Times New Roman" w:hAnsi="Arial" w:cs="Arial"/>
            <w:color w:val="000000"/>
            <w:sz w:val="24"/>
            <w:szCs w:val="24"/>
            <w:highlight w:val="yellow"/>
            <w:shd w:val="clear" w:color="auto" w:fill="FAFAFA"/>
            <w:lang w:eastAsia="en-ID"/>
          </w:rPr>
          <w:t>honored</w:t>
        </w:r>
      </w:ins>
      <w:proofErr w:type="spellEnd"/>
      <w:moveTo w:id="39" w:author="Microsoft Office User" w:date="2022-11-23T17:09:00Z">
        <w:r w:rsidRPr="00E93295">
          <w:rPr>
            <w:rFonts w:ascii="Arial" w:eastAsia="Times New Roman" w:hAnsi="Arial" w:cs="Arial"/>
            <w:color w:val="000000"/>
            <w:sz w:val="24"/>
            <w:szCs w:val="24"/>
            <w:highlight w:val="yellow"/>
            <w:shd w:val="clear" w:color="auto" w:fill="FAFAFA"/>
            <w:lang w:eastAsia="en-ID"/>
          </w:rPr>
          <w:t xml:space="preserve"> us </w:t>
        </w:r>
      </w:moveTo>
      <w:ins w:id="40" w:author="Microsoft Office User" w:date="2022-11-23T17:12:00Z">
        <w:r w:rsidRPr="00E93295">
          <w:rPr>
            <w:rFonts w:ascii="Arial" w:eastAsia="Times New Roman" w:hAnsi="Arial" w:cs="Arial"/>
            <w:color w:val="000000"/>
            <w:sz w:val="24"/>
            <w:szCs w:val="24"/>
            <w:highlight w:val="yellow"/>
            <w:shd w:val="clear" w:color="auto" w:fill="FAFAFA"/>
            <w:lang w:eastAsia="en-ID"/>
          </w:rPr>
          <w:t xml:space="preserve">with </w:t>
        </w:r>
      </w:ins>
      <w:moveTo w:id="41" w:author="Microsoft Office User" w:date="2022-11-23T17:09:00Z">
        <w:r w:rsidRPr="00E93295">
          <w:rPr>
            <w:rFonts w:ascii="Arial" w:eastAsia="Times New Roman" w:hAnsi="Arial" w:cs="Arial"/>
            <w:color w:val="000000"/>
            <w:sz w:val="24"/>
            <w:szCs w:val="24"/>
            <w:highlight w:val="yellow"/>
            <w:shd w:val="clear" w:color="auto" w:fill="FAFAFA"/>
            <w:lang w:eastAsia="en-ID"/>
          </w:rPr>
          <w:t>an “Outstanding Service” award.</w:t>
        </w:r>
        <w:r w:rsidRPr="00A81D5D">
          <w:rPr>
            <w:rFonts w:ascii="Arial" w:eastAsia="Times New Roman" w:hAnsi="Arial" w:cs="Arial"/>
            <w:color w:val="000000"/>
            <w:sz w:val="24"/>
            <w:szCs w:val="24"/>
            <w:shd w:val="clear" w:color="auto" w:fill="FAFAFA"/>
            <w:lang w:eastAsia="en-ID"/>
          </w:rPr>
          <w:t> </w:t>
        </w:r>
      </w:moveTo>
    </w:p>
    <w:moveToRangeEnd w:id="17"/>
    <w:p w14:paraId="01766C6B" w14:textId="77777777" w:rsidR="00024221" w:rsidRDefault="00024221" w:rsidP="00A81D5D">
      <w:pPr>
        <w:spacing w:after="0" w:line="240" w:lineRule="auto"/>
        <w:rPr>
          <w:rFonts w:ascii="Arial" w:eastAsia="Times New Roman" w:hAnsi="Arial" w:cs="Arial"/>
          <w:color w:val="000000"/>
          <w:sz w:val="24"/>
          <w:szCs w:val="24"/>
          <w:shd w:val="clear" w:color="auto" w:fill="FAFAFA"/>
          <w:lang w:eastAsia="en-ID"/>
        </w:rPr>
      </w:pPr>
    </w:p>
    <w:p w14:paraId="2D0B3BA7" w14:textId="76FFFB61" w:rsidR="00A81D5D" w:rsidRPr="00A81D5D" w:rsidRDefault="00A81D5D" w:rsidP="00A81D5D">
      <w:pPr>
        <w:spacing w:after="0" w:line="240" w:lineRule="auto"/>
        <w:rPr>
          <w:rFonts w:ascii="Times New Roman" w:eastAsia="Times New Roman" w:hAnsi="Times New Roman" w:cs="Times New Roman"/>
          <w:sz w:val="24"/>
          <w:szCs w:val="24"/>
          <w:lang w:eastAsia="en-ID"/>
        </w:rPr>
      </w:pPr>
      <w:r w:rsidRPr="00A81D5D">
        <w:rPr>
          <w:rFonts w:ascii="Arial" w:eastAsia="Times New Roman" w:hAnsi="Arial" w:cs="Arial"/>
          <w:color w:val="000000"/>
          <w:sz w:val="24"/>
          <w:szCs w:val="24"/>
          <w:shd w:val="clear" w:color="auto" w:fill="FAFAFA"/>
          <w:lang w:eastAsia="en-ID"/>
        </w:rPr>
        <w:t>Just like how a gardener would nurture their plants, there’s no one size fits all in leading a team</w:t>
      </w:r>
      <w:commentRangeStart w:id="42"/>
      <w:r w:rsidRPr="00A81D5D">
        <w:rPr>
          <w:rFonts w:ascii="Arial" w:eastAsia="Times New Roman" w:hAnsi="Arial" w:cs="Arial"/>
          <w:color w:val="000000"/>
          <w:sz w:val="24"/>
          <w:szCs w:val="24"/>
          <w:shd w:val="clear" w:color="auto" w:fill="FAFAFA"/>
          <w:lang w:eastAsia="en-ID"/>
        </w:rPr>
        <w:t>.</w:t>
      </w:r>
      <w:r w:rsidR="00E93295">
        <w:rPr>
          <w:rStyle w:val="CommentReference"/>
        </w:rPr>
        <w:t xml:space="preserve"> </w:t>
      </w:r>
      <w:ins w:id="43" w:author="Microsoft Office User" w:date="2022-11-23T20:29:00Z">
        <w:r w:rsidR="00E93295">
          <w:rPr>
            <w:rStyle w:val="CommentReference"/>
            <w:sz w:val="24"/>
            <w:szCs w:val="24"/>
          </w:rPr>
          <w:t xml:space="preserve">But, I learned that </w:t>
        </w:r>
        <w:r w:rsidR="00E93295" w:rsidRPr="00A81D5D">
          <w:rPr>
            <w:rFonts w:ascii="Arial" w:eastAsia="Times New Roman" w:hAnsi="Arial" w:cs="Arial"/>
            <w:color w:val="000000"/>
            <w:sz w:val="24"/>
            <w:szCs w:val="24"/>
            <w:shd w:val="clear" w:color="auto" w:fill="FAFAFA"/>
            <w:lang w:eastAsia="en-ID"/>
          </w:rPr>
          <w:t xml:space="preserve">part of </w:t>
        </w:r>
        <w:r w:rsidR="00E93295">
          <w:rPr>
            <w:rFonts w:ascii="Arial" w:eastAsia="Times New Roman" w:hAnsi="Arial" w:cs="Arial"/>
            <w:color w:val="000000"/>
            <w:sz w:val="24"/>
            <w:szCs w:val="24"/>
            <w:shd w:val="clear" w:color="auto" w:fill="FAFAFA"/>
            <w:lang w:eastAsia="en-ID"/>
          </w:rPr>
          <w:t>a good leader</w:t>
        </w:r>
        <w:r w:rsidR="00E93295" w:rsidRPr="00A81D5D">
          <w:rPr>
            <w:rFonts w:ascii="Arial" w:eastAsia="Times New Roman" w:hAnsi="Arial" w:cs="Arial"/>
            <w:color w:val="000000"/>
            <w:sz w:val="24"/>
            <w:szCs w:val="24"/>
            <w:shd w:val="clear" w:color="auto" w:fill="FAFAFA"/>
            <w:lang w:eastAsia="en-ID"/>
          </w:rPr>
          <w:t xml:space="preserve"> is being accommodating to </w:t>
        </w:r>
        <w:r w:rsidR="00E93295">
          <w:rPr>
            <w:rFonts w:ascii="Arial" w:eastAsia="Times New Roman" w:hAnsi="Arial" w:cs="Arial"/>
            <w:color w:val="000000"/>
            <w:sz w:val="24"/>
            <w:szCs w:val="24"/>
            <w:shd w:val="clear" w:color="auto" w:fill="FAFAFA"/>
            <w:lang w:eastAsia="en-ID"/>
          </w:rPr>
          <w:t>my</w:t>
        </w:r>
        <w:r w:rsidR="00E93295" w:rsidRPr="00A81D5D">
          <w:rPr>
            <w:rFonts w:ascii="Arial" w:eastAsia="Times New Roman" w:hAnsi="Arial" w:cs="Arial"/>
            <w:color w:val="000000"/>
            <w:sz w:val="24"/>
            <w:szCs w:val="24"/>
            <w:shd w:val="clear" w:color="auto" w:fill="FAFAFA"/>
            <w:lang w:eastAsia="en-ID"/>
          </w:rPr>
          <w:t xml:space="preserve"> team and establishing an environment that would allow them to work to their full potential. </w:t>
        </w:r>
      </w:ins>
      <w:r w:rsidR="00E93295" w:rsidRPr="00A81D5D">
        <w:rPr>
          <w:rFonts w:ascii="Times New Roman" w:eastAsia="Times New Roman" w:hAnsi="Times New Roman" w:cs="Times New Roman"/>
          <w:sz w:val="24"/>
          <w:szCs w:val="24"/>
          <w:lang w:eastAsia="en-ID"/>
        </w:rPr>
        <w:t xml:space="preserve"> </w:t>
      </w:r>
      <w:commentRangeEnd w:id="42"/>
      <w:r w:rsidR="00E93295">
        <w:rPr>
          <w:rStyle w:val="CommentReference"/>
        </w:rPr>
        <w:commentReference w:id="42"/>
      </w:r>
    </w:p>
    <w:p w14:paraId="5CCE174D" w14:textId="77777777" w:rsidR="00024221" w:rsidRDefault="00024221" w:rsidP="00A81D5D">
      <w:pPr>
        <w:spacing w:after="0" w:line="240" w:lineRule="auto"/>
        <w:rPr>
          <w:rFonts w:ascii="Arial" w:eastAsia="Times New Roman" w:hAnsi="Arial" w:cs="Arial"/>
          <w:color w:val="000000"/>
          <w:sz w:val="24"/>
          <w:szCs w:val="24"/>
          <w:shd w:val="clear" w:color="auto" w:fill="FAFAFA"/>
          <w:lang w:eastAsia="en-ID"/>
        </w:rPr>
      </w:pPr>
    </w:p>
    <w:p w14:paraId="22FC4611" w14:textId="04EFE024" w:rsidR="00A81D5D" w:rsidRPr="00E93295" w:rsidDel="00024221" w:rsidRDefault="00A81D5D" w:rsidP="00A81D5D">
      <w:pPr>
        <w:spacing w:after="0" w:line="240" w:lineRule="auto"/>
        <w:rPr>
          <w:rFonts w:ascii="Times New Roman" w:eastAsia="Times New Roman" w:hAnsi="Times New Roman" w:cs="Times New Roman"/>
          <w:strike/>
          <w:sz w:val="24"/>
          <w:szCs w:val="24"/>
          <w:lang w:eastAsia="en-ID"/>
          <w:rPrChange w:id="44" w:author="Microsoft Office User" w:date="2022-11-23T20:30:00Z">
            <w:rPr>
              <w:rFonts w:ascii="Times New Roman" w:eastAsia="Times New Roman" w:hAnsi="Times New Roman" w:cs="Times New Roman"/>
              <w:sz w:val="24"/>
              <w:szCs w:val="24"/>
              <w:lang w:eastAsia="en-ID"/>
            </w:rPr>
          </w:rPrChange>
        </w:rPr>
      </w:pPr>
      <w:moveFromRangeStart w:id="45" w:author="Microsoft Office User" w:date="2022-11-23T17:09:00Z" w:name="move120115812"/>
      <w:moveFrom w:id="46" w:author="Microsoft Office User" w:date="2022-11-23T17:09:00Z">
        <w:r w:rsidRPr="00E93295" w:rsidDel="00024221">
          <w:rPr>
            <w:rFonts w:ascii="Arial" w:eastAsia="Times New Roman" w:hAnsi="Arial" w:cs="Arial"/>
            <w:strike/>
            <w:color w:val="000000"/>
            <w:sz w:val="24"/>
            <w:szCs w:val="24"/>
            <w:shd w:val="clear" w:color="auto" w:fill="FAFAFA"/>
            <w:lang w:eastAsia="en-ID"/>
            <w:rPrChange w:id="47" w:author="Microsoft Office User" w:date="2022-11-23T20:30:00Z">
              <w:rPr>
                <w:rFonts w:ascii="Arial" w:eastAsia="Times New Roman" w:hAnsi="Arial" w:cs="Arial"/>
                <w:color w:val="000000"/>
                <w:sz w:val="24"/>
                <w:szCs w:val="24"/>
                <w:shd w:val="clear" w:color="auto" w:fill="FAFAFA"/>
                <w:lang w:eastAsia="en-ID"/>
              </w:rPr>
            </w:rPrChange>
          </w:rPr>
          <w:t>Towards the remaining seven months of my presidency, the team was fully involved. There was a constant exchange of ideas, everyone was taking initiative and even respectfully criticizing each other. Meetings became something I looked forward to, and it was astonishing to see how far we’d come. Our struggles weren't for naught, at the end of the year, the district governor himself had awarded us an “Outstanding Service” award. </w:t>
        </w:r>
      </w:moveFrom>
    </w:p>
    <w:moveFromRangeEnd w:id="45"/>
    <w:p w14:paraId="3F3766BA" w14:textId="753DBE9B" w:rsidR="00024221" w:rsidRPr="00E93295" w:rsidDel="00024221" w:rsidRDefault="00024221" w:rsidP="00A81D5D">
      <w:pPr>
        <w:spacing w:after="0" w:line="240" w:lineRule="auto"/>
        <w:rPr>
          <w:del w:id="48" w:author="Microsoft Office User" w:date="2022-11-23T17:12:00Z"/>
          <w:rFonts w:ascii="Arial" w:eastAsia="Times New Roman" w:hAnsi="Arial" w:cs="Arial"/>
          <w:strike/>
          <w:color w:val="000000"/>
          <w:sz w:val="24"/>
          <w:szCs w:val="24"/>
          <w:shd w:val="clear" w:color="auto" w:fill="FAFAFA"/>
          <w:lang w:eastAsia="en-ID"/>
          <w:rPrChange w:id="49" w:author="Microsoft Office User" w:date="2022-11-23T20:30:00Z">
            <w:rPr>
              <w:del w:id="50" w:author="Microsoft Office User" w:date="2022-11-23T17:12:00Z"/>
              <w:rFonts w:ascii="Arial" w:eastAsia="Times New Roman" w:hAnsi="Arial" w:cs="Arial"/>
              <w:color w:val="000000"/>
              <w:sz w:val="24"/>
              <w:szCs w:val="24"/>
              <w:shd w:val="clear" w:color="auto" w:fill="FAFAFA"/>
              <w:lang w:eastAsia="en-ID"/>
            </w:rPr>
          </w:rPrChange>
        </w:rPr>
      </w:pPr>
    </w:p>
    <w:p w14:paraId="4318D032" w14:textId="7446E408" w:rsidR="00A81D5D" w:rsidRPr="00E93295" w:rsidRDefault="00A81D5D" w:rsidP="00A81D5D">
      <w:pPr>
        <w:spacing w:after="0" w:line="240" w:lineRule="auto"/>
        <w:rPr>
          <w:rFonts w:ascii="Times New Roman" w:eastAsia="Times New Roman" w:hAnsi="Times New Roman" w:cs="Times New Roman"/>
          <w:strike/>
          <w:sz w:val="24"/>
          <w:szCs w:val="24"/>
          <w:lang w:eastAsia="en-ID"/>
          <w:rPrChange w:id="51" w:author="Microsoft Office User" w:date="2022-11-23T20:30:00Z">
            <w:rPr>
              <w:rFonts w:ascii="Times New Roman" w:eastAsia="Times New Roman" w:hAnsi="Times New Roman" w:cs="Times New Roman"/>
              <w:sz w:val="24"/>
              <w:szCs w:val="24"/>
              <w:lang w:eastAsia="en-ID"/>
            </w:rPr>
          </w:rPrChange>
        </w:rPr>
      </w:pPr>
      <w:del w:id="52" w:author="Microsoft Office User" w:date="2022-11-23T17:09:00Z">
        <w:r w:rsidRPr="00E93295" w:rsidDel="00024221">
          <w:rPr>
            <w:rFonts w:ascii="Arial" w:eastAsia="Times New Roman" w:hAnsi="Arial" w:cs="Arial"/>
            <w:strike/>
            <w:color w:val="000000"/>
            <w:sz w:val="24"/>
            <w:szCs w:val="24"/>
            <w:shd w:val="clear" w:color="auto" w:fill="FAFAFA"/>
            <w:lang w:eastAsia="en-ID"/>
            <w:rPrChange w:id="53" w:author="Microsoft Office User" w:date="2022-11-23T20:30:00Z">
              <w:rPr>
                <w:rFonts w:ascii="Arial" w:eastAsia="Times New Roman" w:hAnsi="Arial" w:cs="Arial"/>
                <w:color w:val="000000"/>
                <w:sz w:val="24"/>
                <w:szCs w:val="24"/>
                <w:shd w:val="clear" w:color="auto" w:fill="FAFAFA"/>
                <w:lang w:eastAsia="en-ID"/>
              </w:rPr>
            </w:rPrChange>
          </w:rPr>
          <w:delText>Our effort</w:delText>
        </w:r>
      </w:del>
      <w:ins w:id="54" w:author="Microsoft Office User" w:date="2022-11-23T17:09:00Z">
        <w:r w:rsidR="00024221" w:rsidRPr="00E93295">
          <w:rPr>
            <w:rFonts w:ascii="Arial" w:eastAsia="Times New Roman" w:hAnsi="Arial" w:cs="Arial"/>
            <w:strike/>
            <w:color w:val="000000"/>
            <w:sz w:val="24"/>
            <w:szCs w:val="24"/>
            <w:shd w:val="clear" w:color="auto" w:fill="FAFAFA"/>
            <w:lang w:eastAsia="en-ID"/>
            <w:rPrChange w:id="55" w:author="Microsoft Office User" w:date="2022-11-23T20:30:00Z">
              <w:rPr>
                <w:rFonts w:ascii="Arial" w:eastAsia="Times New Roman" w:hAnsi="Arial" w:cs="Arial"/>
                <w:color w:val="000000"/>
                <w:sz w:val="24"/>
                <w:szCs w:val="24"/>
                <w:shd w:val="clear" w:color="auto" w:fill="FAFAFA"/>
                <w:lang w:eastAsia="en-ID"/>
              </w:rPr>
            </w:rPrChange>
          </w:rPr>
          <w:t>Fortunately, my seeds</w:t>
        </w:r>
      </w:ins>
      <w:r w:rsidRPr="00E93295">
        <w:rPr>
          <w:rFonts w:ascii="Arial" w:eastAsia="Times New Roman" w:hAnsi="Arial" w:cs="Arial"/>
          <w:strike/>
          <w:color w:val="000000"/>
          <w:sz w:val="24"/>
          <w:szCs w:val="24"/>
          <w:shd w:val="clear" w:color="auto" w:fill="FAFAFA"/>
          <w:lang w:eastAsia="en-ID"/>
          <w:rPrChange w:id="56" w:author="Microsoft Office User" w:date="2022-11-23T20:30:00Z">
            <w:rPr>
              <w:rFonts w:ascii="Arial" w:eastAsia="Times New Roman" w:hAnsi="Arial" w:cs="Arial"/>
              <w:color w:val="000000"/>
              <w:sz w:val="24"/>
              <w:szCs w:val="24"/>
              <w:shd w:val="clear" w:color="auto" w:fill="FAFAFA"/>
              <w:lang w:eastAsia="en-ID"/>
            </w:rPr>
          </w:rPrChange>
        </w:rPr>
        <w:t xml:space="preserve"> had bor</w:t>
      </w:r>
      <w:ins w:id="57" w:author="Microsoft Office User" w:date="2022-11-23T17:09:00Z">
        <w:r w:rsidR="00024221" w:rsidRPr="00E93295">
          <w:rPr>
            <w:rFonts w:ascii="Arial" w:eastAsia="Times New Roman" w:hAnsi="Arial" w:cs="Arial"/>
            <w:strike/>
            <w:color w:val="000000"/>
            <w:sz w:val="24"/>
            <w:szCs w:val="24"/>
            <w:shd w:val="clear" w:color="auto" w:fill="FAFAFA"/>
            <w:lang w:eastAsia="en-ID"/>
            <w:rPrChange w:id="58" w:author="Microsoft Office User" w:date="2022-11-23T20:30:00Z">
              <w:rPr>
                <w:rFonts w:ascii="Arial" w:eastAsia="Times New Roman" w:hAnsi="Arial" w:cs="Arial"/>
                <w:color w:val="000000"/>
                <w:sz w:val="24"/>
                <w:szCs w:val="24"/>
                <w:shd w:val="clear" w:color="auto" w:fill="FAFAFA"/>
                <w:lang w:eastAsia="en-ID"/>
              </w:rPr>
            </w:rPrChange>
          </w:rPr>
          <w:t>n</w:t>
        </w:r>
      </w:ins>
      <w:r w:rsidRPr="00E93295">
        <w:rPr>
          <w:rFonts w:ascii="Arial" w:eastAsia="Times New Roman" w:hAnsi="Arial" w:cs="Arial"/>
          <w:strike/>
          <w:color w:val="000000"/>
          <w:sz w:val="24"/>
          <w:szCs w:val="24"/>
          <w:shd w:val="clear" w:color="auto" w:fill="FAFAFA"/>
          <w:lang w:eastAsia="en-ID"/>
          <w:rPrChange w:id="59" w:author="Microsoft Office User" w:date="2022-11-23T20:30:00Z">
            <w:rPr>
              <w:rFonts w:ascii="Arial" w:eastAsia="Times New Roman" w:hAnsi="Arial" w:cs="Arial"/>
              <w:color w:val="000000"/>
              <w:sz w:val="24"/>
              <w:szCs w:val="24"/>
              <w:shd w:val="clear" w:color="auto" w:fill="FAFAFA"/>
              <w:lang w:eastAsia="en-ID"/>
            </w:rPr>
          </w:rPrChange>
        </w:rPr>
        <w:t>e fruit.</w:t>
      </w:r>
    </w:p>
    <w:p w14:paraId="6B516DEE" w14:textId="77777777" w:rsidR="00E34CFC" w:rsidRDefault="00E34CFC"/>
    <w:p w14:paraId="47A16AEC" w14:textId="38D881E5" w:rsidR="00E93295" w:rsidRDefault="00E93295">
      <w:r>
        <w:t xml:space="preserve">Hi Jess! </w:t>
      </w:r>
    </w:p>
    <w:p w14:paraId="41AF1E01" w14:textId="74E396E0" w:rsidR="00E93295" w:rsidRDefault="00E93295">
      <w:r>
        <w:t>Congratulations on the award! It seems that you’ve done a great job leading your Leo Club. I think that your essay can really benefit if you can be more explicit with your contributions to the club. The admissions officers want to see a time when your leadership truly mattered to the club, so consider telling us more about your roles other than chatting them personally. I’ve left specific comments so that you can elaborate on several parts, and here are some questions that you can answer throughout your essay:</w:t>
      </w:r>
    </w:p>
    <w:p w14:paraId="424F5129" w14:textId="64EF6BE0" w:rsidR="00E93295" w:rsidRDefault="00E93295" w:rsidP="00E93295">
      <w:pPr>
        <w:pStyle w:val="ListParagraph"/>
        <w:numPr>
          <w:ilvl w:val="0"/>
          <w:numId w:val="1"/>
        </w:numPr>
      </w:pPr>
      <w:r>
        <w:t>What is the Leo Club? Why does leading the club well matter to you?</w:t>
      </w:r>
    </w:p>
    <w:p w14:paraId="2D956399" w14:textId="571ABAC0" w:rsidR="00E93295" w:rsidRDefault="00E93295" w:rsidP="00E93295">
      <w:pPr>
        <w:pStyle w:val="ListParagraph"/>
        <w:numPr>
          <w:ilvl w:val="0"/>
          <w:numId w:val="1"/>
        </w:numPr>
      </w:pPr>
      <w:r>
        <w:lastRenderedPageBreak/>
        <w:t>What was the old approach? How was the online meeting at the beginning?</w:t>
      </w:r>
    </w:p>
    <w:p w14:paraId="05CB57AE" w14:textId="66038A74" w:rsidR="00E93295" w:rsidRDefault="00E93295" w:rsidP="00E93295">
      <w:pPr>
        <w:pStyle w:val="ListParagraph"/>
        <w:numPr>
          <w:ilvl w:val="0"/>
          <w:numId w:val="1"/>
        </w:numPr>
      </w:pPr>
      <w:r>
        <w:t>What responses did your members give you? What was your project that won the award?</w:t>
      </w:r>
    </w:p>
    <w:p w14:paraId="377B2D3E" w14:textId="5E7DFFCA" w:rsidR="00E93295" w:rsidRDefault="00E93295" w:rsidP="00E93295">
      <w:pPr>
        <w:pStyle w:val="ListParagraph"/>
        <w:numPr>
          <w:ilvl w:val="0"/>
          <w:numId w:val="1"/>
        </w:numPr>
      </w:pPr>
      <w:r>
        <w:t xml:space="preserve">What other initiatives did you take other than chatting them? </w:t>
      </w:r>
    </w:p>
    <w:p w14:paraId="4FDFF9C6" w14:textId="57891B2C" w:rsidR="00E93295" w:rsidRDefault="00E93295" w:rsidP="00E93295">
      <w:pPr>
        <w:pStyle w:val="ListParagraph"/>
        <w:numPr>
          <w:ilvl w:val="0"/>
          <w:numId w:val="1"/>
        </w:numPr>
      </w:pPr>
      <w:r>
        <w:t xml:space="preserve">In the paragraph highlighted yellow, I can see some </w:t>
      </w:r>
      <w:bookmarkStart w:id="60" w:name="_GoBack"/>
      <w:bookmarkEnd w:id="60"/>
      <w:r>
        <w:t>change in your team dynamics. What were your roles here? How did you get them to take initiative and involved in the club?</w:t>
      </w:r>
    </w:p>
    <w:p w14:paraId="3F393971" w14:textId="2B872CD8" w:rsidR="00E93295" w:rsidRDefault="00E93295" w:rsidP="00E93295">
      <w:r>
        <w:t xml:space="preserve">Adding these key details would help clarify your work ethic and achievements during your presidency. </w:t>
      </w:r>
    </w:p>
    <w:p w14:paraId="31C71D14" w14:textId="77777777" w:rsidR="00E93295" w:rsidRDefault="00E93295" w:rsidP="00E93295"/>
    <w:p w14:paraId="18D26307" w14:textId="1669FDCD" w:rsidR="00E93295" w:rsidRDefault="00E93295" w:rsidP="00E93295">
      <w:r>
        <w:t>Best wishes,</w:t>
      </w:r>
    </w:p>
    <w:p w14:paraId="0C724266" w14:textId="5E01AFFA" w:rsidR="00E93295" w:rsidRDefault="00E93295" w:rsidP="00E93295">
      <w:pPr>
        <w:rPr>
          <w:ins w:id="61" w:author="Microsoft Office User" w:date="2022-11-23T20:30:00Z"/>
        </w:rPr>
      </w:pPr>
      <w:r>
        <w:t>Melinda</w:t>
      </w:r>
    </w:p>
    <w:p w14:paraId="7E00B1E4" w14:textId="77777777" w:rsidR="00E93295" w:rsidRDefault="00E93295"/>
    <w:p w14:paraId="0840CBD6" w14:textId="77777777" w:rsidR="00E93295" w:rsidRDefault="00E93295"/>
    <w:sectPr w:rsidR="00E9329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Microsoft Office User" w:date="2022-11-23T17:07:00Z" w:initials="Office">
    <w:p w14:paraId="5E995D2F" w14:textId="4AE6FE10" w:rsidR="00024221" w:rsidRDefault="00024221">
      <w:pPr>
        <w:pStyle w:val="CommentText"/>
      </w:pPr>
      <w:r>
        <w:rPr>
          <w:rStyle w:val="CommentReference"/>
        </w:rPr>
        <w:annotationRef/>
      </w:r>
      <w:r>
        <w:t xml:space="preserve">Was it a comment? A question? How did you get a glimpse of their personality from this chat? </w:t>
      </w:r>
    </w:p>
  </w:comment>
  <w:comment w:id="15" w:author="Microsoft Office User" w:date="2022-11-23T17:04:00Z" w:initials="Office">
    <w:p w14:paraId="6FEF216E" w14:textId="0AB9F516" w:rsidR="00024221" w:rsidRDefault="00024221">
      <w:pPr>
        <w:pStyle w:val="CommentText"/>
      </w:pPr>
      <w:r>
        <w:rPr>
          <w:rStyle w:val="CommentReference"/>
        </w:rPr>
        <w:annotationRef/>
      </w:r>
      <w:r>
        <w:t xml:space="preserve">After my constant communication with them, even the quiet members participated so enthusiastically that I had to remind them sometimes to avoid getting side tracked. </w:t>
      </w:r>
    </w:p>
  </w:comment>
  <w:comment w:id="31" w:author="Microsoft Office User" w:date="2022-11-23T17:14:00Z" w:initials="Office">
    <w:p w14:paraId="2969B177" w14:textId="19A220B6" w:rsidR="00024221" w:rsidRDefault="00024221">
      <w:pPr>
        <w:pStyle w:val="CommentText"/>
      </w:pPr>
      <w:r>
        <w:rPr>
          <w:rStyle w:val="CommentReference"/>
        </w:rPr>
        <w:annotationRef/>
      </w:r>
      <w:r>
        <w:t xml:space="preserve">This could benefit from more explicit details. What is the Leo Club? What was the award for? </w:t>
      </w:r>
    </w:p>
  </w:comment>
  <w:comment w:id="42" w:author="Microsoft Office User" w:date="2022-11-23T20:31:00Z" w:initials="Office">
    <w:p w14:paraId="522EC6D9" w14:textId="1B1C0D09" w:rsidR="00E93295" w:rsidRDefault="00E93295">
      <w:pPr>
        <w:pStyle w:val="CommentText"/>
      </w:pPr>
      <w:r>
        <w:rPr>
          <w:rStyle w:val="CommentReference"/>
        </w:rPr>
        <w:annotationRef/>
      </w:r>
      <w:r>
        <w:t>“Being a good leader is not always about……., but I learned that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995D2F" w15:done="0"/>
  <w15:commentEx w15:paraId="6FEF216E" w15:done="0"/>
  <w15:commentEx w15:paraId="2969B177" w15:done="0"/>
  <w15:commentEx w15:paraId="522EC6D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A1267E"/>
    <w:multiLevelType w:val="hybridMultilevel"/>
    <w:tmpl w:val="313AD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D5D"/>
    <w:rsid w:val="00024221"/>
    <w:rsid w:val="00A81D5D"/>
    <w:rsid w:val="00E34CFC"/>
    <w:rsid w:val="00E9329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AC8EA"/>
  <w15:chartTrackingRefBased/>
  <w15:docId w15:val="{8FD6BAA4-AE2F-4B6A-AF4F-92773BBE9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D5D"/>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apple-tab-span">
    <w:name w:val="apple-tab-span"/>
    <w:basedOn w:val="DefaultParagraphFont"/>
    <w:rsid w:val="00A81D5D"/>
  </w:style>
  <w:style w:type="paragraph" w:styleId="ListParagraph">
    <w:name w:val="List Paragraph"/>
    <w:basedOn w:val="Normal"/>
    <w:uiPriority w:val="34"/>
    <w:qFormat/>
    <w:rsid w:val="00A81D5D"/>
    <w:pPr>
      <w:ind w:left="720"/>
      <w:contextualSpacing/>
    </w:pPr>
  </w:style>
  <w:style w:type="paragraph" w:styleId="BalloonText">
    <w:name w:val="Balloon Text"/>
    <w:basedOn w:val="Normal"/>
    <w:link w:val="BalloonTextChar"/>
    <w:uiPriority w:val="99"/>
    <w:semiHidden/>
    <w:unhideWhenUsed/>
    <w:rsid w:val="0002422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422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024221"/>
    <w:rPr>
      <w:sz w:val="18"/>
      <w:szCs w:val="18"/>
    </w:rPr>
  </w:style>
  <w:style w:type="paragraph" w:styleId="CommentText">
    <w:name w:val="annotation text"/>
    <w:basedOn w:val="Normal"/>
    <w:link w:val="CommentTextChar"/>
    <w:uiPriority w:val="99"/>
    <w:semiHidden/>
    <w:unhideWhenUsed/>
    <w:rsid w:val="00024221"/>
    <w:pPr>
      <w:spacing w:line="240" w:lineRule="auto"/>
    </w:pPr>
    <w:rPr>
      <w:sz w:val="24"/>
      <w:szCs w:val="24"/>
    </w:rPr>
  </w:style>
  <w:style w:type="character" w:customStyle="1" w:styleId="CommentTextChar">
    <w:name w:val="Comment Text Char"/>
    <w:basedOn w:val="DefaultParagraphFont"/>
    <w:link w:val="CommentText"/>
    <w:uiPriority w:val="99"/>
    <w:semiHidden/>
    <w:rsid w:val="00024221"/>
    <w:rPr>
      <w:sz w:val="24"/>
      <w:szCs w:val="24"/>
    </w:rPr>
  </w:style>
  <w:style w:type="paragraph" w:styleId="CommentSubject">
    <w:name w:val="annotation subject"/>
    <w:basedOn w:val="CommentText"/>
    <w:next w:val="CommentText"/>
    <w:link w:val="CommentSubjectChar"/>
    <w:uiPriority w:val="99"/>
    <w:semiHidden/>
    <w:unhideWhenUsed/>
    <w:rsid w:val="00024221"/>
    <w:rPr>
      <w:b/>
      <w:bCs/>
      <w:sz w:val="20"/>
      <w:szCs w:val="20"/>
    </w:rPr>
  </w:style>
  <w:style w:type="character" w:customStyle="1" w:styleId="CommentSubjectChar">
    <w:name w:val="Comment Subject Char"/>
    <w:basedOn w:val="CommentTextChar"/>
    <w:link w:val="CommentSubject"/>
    <w:uiPriority w:val="99"/>
    <w:semiHidden/>
    <w:rsid w:val="00024221"/>
    <w:rPr>
      <w:b/>
      <w:bCs/>
      <w:sz w:val="20"/>
      <w:szCs w:val="20"/>
    </w:rPr>
  </w:style>
  <w:style w:type="paragraph" w:styleId="Revision">
    <w:name w:val="Revision"/>
    <w:hidden/>
    <w:uiPriority w:val="99"/>
    <w:semiHidden/>
    <w:rsid w:val="00E932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080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561</Words>
  <Characters>3198</Characters>
  <Application>Microsoft Macintosh Word</Application>
  <DocSecurity>0</DocSecurity>
  <Lines>26</Lines>
  <Paragraphs>7</Paragraphs>
  <ScaleCrop>false</ScaleCrop>
  <Company/>
  <LinksUpToDate>false</LinksUpToDate>
  <CharactersWithSpaces>3752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Microsoft Office User</cp:lastModifiedBy>
  <cp:revision>3</cp:revision>
  <dcterms:created xsi:type="dcterms:W3CDTF">2022-11-23T10:15:00Z</dcterms:created>
  <dcterms:modified xsi:type="dcterms:W3CDTF">2022-11-23T13:37:00Z</dcterms:modified>
</cp:coreProperties>
</file>