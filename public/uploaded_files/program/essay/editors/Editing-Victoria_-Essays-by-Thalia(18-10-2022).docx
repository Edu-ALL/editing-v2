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3D10E890"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38790CB8" w14:textId="7777777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w:t>
      </w:r>
    </w:p>
    <w:p w14:paraId="16E9CBC2" w14:textId="77777777" w:rsidR="000C40DF" w:rsidRPr="000C40DF" w:rsidRDefault="000C40DF" w:rsidP="000C40DF">
      <w:pPr>
        <w:rPr>
          <w:rFonts w:ascii="Times New Roman" w:eastAsia="Times New Roman" w:hAnsi="Times New Roman" w:cs="Times New Roman"/>
        </w:rPr>
      </w:pPr>
    </w:p>
    <w:p w14:paraId="223A8DF2" w14:textId="336EC2A2" w:rsidR="000C40DF" w:rsidRPr="000C40DF" w:rsidRDefault="000C40DF" w:rsidP="000C40DF">
      <w:pPr>
        <w:rPr>
          <w:rFonts w:ascii="Times New Roman" w:eastAsia="Times New Roman" w:hAnsi="Times New Roman" w:cs="Times New Roman"/>
        </w:rPr>
      </w:pPr>
      <w:commentRangeStart w:id="0"/>
      <w:del w:id="1" w:author="Thalia Priscilla" w:date="2022-10-18T13:52:00Z">
        <w:r w:rsidRPr="000C40DF" w:rsidDel="00F35564">
          <w:rPr>
            <w:rFonts w:ascii="Arial" w:eastAsia="Times New Roman" w:hAnsi="Arial" w:cs="Arial"/>
            <w:color w:val="000000"/>
            <w:sz w:val="22"/>
            <w:szCs w:val="22"/>
          </w:rPr>
          <w:delText>But, o</w:delText>
        </w:r>
      </w:del>
      <w:ins w:id="2" w:author="Thalia Priscilla" w:date="2022-10-18T13:52:00Z">
        <w:r w:rsidR="00F35564">
          <w:rPr>
            <w:rFonts w:ascii="Arial" w:eastAsia="Times New Roman" w:hAnsi="Arial" w:cs="Arial"/>
            <w:color w:val="000000"/>
            <w:sz w:val="22"/>
            <w:szCs w:val="22"/>
          </w:rPr>
          <w:t>O</w:t>
        </w:r>
      </w:ins>
      <w:r w:rsidRPr="000C40DF">
        <w:rPr>
          <w:rFonts w:ascii="Arial" w:eastAsia="Times New Roman" w:hAnsi="Arial" w:cs="Arial"/>
          <w:color w:val="000000"/>
          <w:sz w:val="22"/>
          <w:szCs w:val="22"/>
        </w:rPr>
        <w:t>f course, learning new things isn’t easy</w:t>
      </w:r>
      <w:ins w:id="3" w:author="Thalia Priscilla" w:date="2022-10-18T13:58:00Z">
        <w:r w:rsidR="00371F01">
          <w:rPr>
            <w:rFonts w:ascii="Arial" w:eastAsia="Times New Roman" w:hAnsi="Arial" w:cs="Arial"/>
            <w:color w:val="000000"/>
            <w:sz w:val="22"/>
            <w:szCs w:val="22"/>
          </w:rPr>
          <w:t>,</w:t>
        </w:r>
      </w:ins>
      <w:r w:rsidRPr="000C40DF">
        <w:rPr>
          <w:rFonts w:ascii="Arial" w:eastAsia="Times New Roman" w:hAnsi="Arial" w:cs="Arial"/>
          <w:color w:val="000000"/>
          <w:sz w:val="22"/>
          <w:szCs w:val="22"/>
        </w:rPr>
        <w:t xml:space="preserve"> especially when your teacher doesn’t speak </w:t>
      </w:r>
      <w:del w:id="4" w:author="Thalia Priscilla" w:date="2022-10-18T14:02:00Z">
        <w:r w:rsidRPr="000C40DF" w:rsidDel="00C40EA5">
          <w:rPr>
            <w:rFonts w:ascii="Arial" w:eastAsia="Times New Roman" w:hAnsi="Arial" w:cs="Arial"/>
            <w:color w:val="000000"/>
            <w:sz w:val="22"/>
            <w:szCs w:val="22"/>
          </w:rPr>
          <w:delText>the same language as you</w:delText>
        </w:r>
      </w:del>
      <w:ins w:id="5" w:author="Thalia Priscilla" w:date="2022-10-18T14:02:00Z">
        <w:r w:rsidR="00C40EA5">
          <w:rPr>
            <w:rFonts w:ascii="Arial" w:eastAsia="Times New Roman" w:hAnsi="Arial" w:cs="Arial"/>
            <w:color w:val="000000"/>
            <w:sz w:val="22"/>
            <w:szCs w:val="22"/>
          </w:rPr>
          <w:t>your lang</w:t>
        </w:r>
      </w:ins>
      <w:ins w:id="6" w:author="Thalia Priscilla" w:date="2022-10-18T14:03:00Z">
        <w:r w:rsidR="00C40EA5">
          <w:rPr>
            <w:rFonts w:ascii="Arial" w:eastAsia="Times New Roman" w:hAnsi="Arial" w:cs="Arial"/>
            <w:color w:val="000000"/>
            <w:sz w:val="22"/>
            <w:szCs w:val="22"/>
          </w:rPr>
          <w:t>uage</w:t>
        </w:r>
      </w:ins>
      <w:r w:rsidRPr="000C40DF">
        <w:rPr>
          <w:rFonts w:ascii="Arial" w:eastAsia="Times New Roman" w:hAnsi="Arial" w:cs="Arial"/>
          <w:color w:val="000000"/>
          <w:sz w:val="22"/>
          <w:szCs w:val="22"/>
        </w:rPr>
        <w:t xml:space="preserve">. </w:t>
      </w:r>
      <w:proofErr w:type="spellStart"/>
      <w:r w:rsidRPr="000C40DF">
        <w:rPr>
          <w:rFonts w:ascii="Arial" w:eastAsia="Times New Roman" w:hAnsi="Arial" w:cs="Arial"/>
          <w:color w:val="000000"/>
          <w:sz w:val="22"/>
          <w:szCs w:val="22"/>
        </w:rPr>
        <w:t>Gui</w:t>
      </w:r>
      <w:proofErr w:type="spellEnd"/>
      <w:r w:rsidRPr="000C40DF">
        <w:rPr>
          <w:rFonts w:ascii="Arial" w:eastAsia="Times New Roman" w:hAnsi="Arial" w:cs="Arial"/>
          <w:color w:val="000000"/>
          <w:sz w:val="22"/>
          <w:szCs w:val="22"/>
        </w:rPr>
        <w:t xml:space="preserve"> Lao Shi would simply move my hands to match the techniques and correct my form, allowing me to be part of the Chinese orchestra</w:t>
      </w:r>
      <w:commentRangeEnd w:id="0"/>
      <w:r w:rsidR="001B506E">
        <w:rPr>
          <w:rStyle w:val="CommentReference"/>
        </w:rPr>
        <w:commentReference w:id="0"/>
      </w:r>
      <w:r w:rsidRPr="000C40DF">
        <w:rPr>
          <w:rFonts w:ascii="Arial" w:eastAsia="Times New Roman" w:hAnsi="Arial" w:cs="Arial"/>
          <w:color w:val="000000"/>
          <w:sz w:val="22"/>
          <w:szCs w:val="22"/>
        </w:rPr>
        <w:t>. The fact that I could play this instrument, as well as be able to play some of my favourite songs on it, made me feel ecstatic.</w:t>
      </w:r>
    </w:p>
    <w:p w14:paraId="3B6446CB" w14:textId="77777777" w:rsidR="000C40DF" w:rsidRPr="000C40DF" w:rsidRDefault="000C40DF" w:rsidP="000C40DF">
      <w:pPr>
        <w:rPr>
          <w:rFonts w:ascii="Times New Roman" w:eastAsia="Times New Roman" w:hAnsi="Times New Roman" w:cs="Times New Roman"/>
        </w:rPr>
      </w:pPr>
    </w:p>
    <w:p w14:paraId="10FCB756" w14:textId="21478D88"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As my dream seem</w:t>
      </w:r>
      <w:ins w:id="7" w:author="Thalia Priscilla" w:date="2022-10-18T13:46:00Z">
        <w:r w:rsidR="002A75F6">
          <w:rPr>
            <w:rFonts w:ascii="Arial" w:eastAsia="Times New Roman" w:hAnsi="Arial" w:cs="Arial"/>
            <w:color w:val="000000"/>
            <w:sz w:val="22"/>
            <w:szCs w:val="22"/>
          </w:rPr>
          <w:t>ed</w:t>
        </w:r>
      </w:ins>
      <w:del w:id="8" w:author="Thalia Priscilla" w:date="2022-10-18T13:46:00Z">
        <w:r w:rsidRPr="000C40DF" w:rsidDel="002A75F6">
          <w:rPr>
            <w:rFonts w:ascii="Arial" w:eastAsia="Times New Roman" w:hAnsi="Arial" w:cs="Arial"/>
            <w:color w:val="000000"/>
            <w:sz w:val="22"/>
            <w:szCs w:val="22"/>
          </w:rPr>
          <w:delText>s</w:delText>
        </w:r>
      </w:del>
      <w:r w:rsidRPr="000C40DF">
        <w:rPr>
          <w:rFonts w:ascii="Arial" w:eastAsia="Times New Roman" w:hAnsi="Arial" w:cs="Arial"/>
          <w:color w:val="000000"/>
          <w:sz w:val="22"/>
          <w:szCs w:val="22"/>
        </w:rPr>
        <w:t xml:space="preserve"> to </w:t>
      </w:r>
      <w:ins w:id="9" w:author="Thalia Priscilla" w:date="2022-10-18T13:47:00Z">
        <w:r w:rsidR="002A75F6">
          <w:rPr>
            <w:rFonts w:ascii="Arial" w:eastAsia="Times New Roman" w:hAnsi="Arial" w:cs="Arial"/>
            <w:color w:val="000000"/>
            <w:sz w:val="22"/>
            <w:szCs w:val="22"/>
          </w:rPr>
          <w:t xml:space="preserve">be </w:t>
        </w:r>
      </w:ins>
      <w:r w:rsidRPr="000C40DF">
        <w:rPr>
          <w:rFonts w:ascii="Arial" w:eastAsia="Times New Roman" w:hAnsi="Arial" w:cs="Arial"/>
          <w:color w:val="000000"/>
          <w:sz w:val="22"/>
          <w:szCs w:val="22"/>
        </w:rPr>
        <w:t>go</w:t>
      </w:r>
      <w:ins w:id="10" w:author="Thalia Priscilla" w:date="2022-10-18T13:47:00Z">
        <w:r w:rsidR="002A75F6">
          <w:rPr>
            <w:rFonts w:ascii="Arial" w:eastAsia="Times New Roman" w:hAnsi="Arial" w:cs="Arial"/>
            <w:color w:val="000000"/>
            <w:sz w:val="22"/>
            <w:szCs w:val="22"/>
          </w:rPr>
          <w:t>ing</w:t>
        </w:r>
      </w:ins>
      <w:r w:rsidRPr="000C40DF">
        <w:rPr>
          <w:rFonts w:ascii="Arial" w:eastAsia="Times New Roman" w:hAnsi="Arial" w:cs="Arial"/>
          <w:color w:val="000000"/>
          <w:sz w:val="22"/>
          <w:szCs w:val="22"/>
        </w:rPr>
        <w:t xml:space="preserve"> smoothly, COVID-19 happened. I simply couldn't grasp all of the new techniques being taught through Zoom sessions. Music class became my dreaded weekly lesson, where all of my frustrations would coalesce and my motivation to perform well would vanish. I truly believed guzheng was a waste of time and considered giving up.</w:t>
      </w:r>
    </w:p>
    <w:p w14:paraId="4A120CB3" w14:textId="77777777" w:rsidR="000C40DF" w:rsidRPr="000C40DF" w:rsidRDefault="000C40DF" w:rsidP="000C40DF">
      <w:pPr>
        <w:rPr>
          <w:rFonts w:ascii="Times New Roman" w:eastAsia="Times New Roman" w:hAnsi="Times New Roman" w:cs="Times New Roman"/>
        </w:rPr>
      </w:pPr>
    </w:p>
    <w:p w14:paraId="317DFA2E" w14:textId="621A84E5"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 xml:space="preserve">But, I made the decision to avoid giving up since it would be such a waste of the time and effort I had invested in over the previous four years. At this point, my life skills teacher introduced me to the </w:t>
      </w:r>
      <w:commentRangeStart w:id="11"/>
      <w:r w:rsidRPr="000C40DF">
        <w:rPr>
          <w:rFonts w:ascii="Arial" w:eastAsia="Times New Roman" w:hAnsi="Arial" w:cs="Arial"/>
          <w:color w:val="000000"/>
          <w:sz w:val="22"/>
          <w:szCs w:val="22"/>
        </w:rPr>
        <w:t>Gibbs Reflecti</w:t>
      </w:r>
      <w:ins w:id="12" w:author="Thalia Priscilla" w:date="2022-10-18T13:53:00Z">
        <w:r w:rsidR="00F35564">
          <w:rPr>
            <w:rFonts w:ascii="Arial" w:eastAsia="Times New Roman" w:hAnsi="Arial" w:cs="Arial"/>
            <w:color w:val="000000"/>
            <w:sz w:val="22"/>
            <w:szCs w:val="22"/>
          </w:rPr>
          <w:t>ve</w:t>
        </w:r>
      </w:ins>
      <w:del w:id="13" w:author="Thalia Priscilla" w:date="2022-10-18T13:53:00Z">
        <w:r w:rsidRPr="000C40DF" w:rsidDel="00F35564">
          <w:rPr>
            <w:rFonts w:ascii="Arial" w:eastAsia="Times New Roman" w:hAnsi="Arial" w:cs="Arial"/>
            <w:color w:val="000000"/>
            <w:sz w:val="22"/>
            <w:szCs w:val="22"/>
          </w:rPr>
          <w:delText>on</w:delText>
        </w:r>
      </w:del>
      <w:r w:rsidRPr="000C40DF">
        <w:rPr>
          <w:rFonts w:ascii="Arial" w:eastAsia="Times New Roman" w:hAnsi="Arial" w:cs="Arial"/>
          <w:color w:val="000000"/>
          <w:sz w:val="22"/>
          <w:szCs w:val="22"/>
        </w:rPr>
        <w:t xml:space="preserve"> </w:t>
      </w:r>
      <w:ins w:id="14" w:author="Thalia Priscilla" w:date="2022-10-18T13:53:00Z">
        <w:r w:rsidR="00F35564">
          <w:rPr>
            <w:rFonts w:ascii="Arial" w:eastAsia="Times New Roman" w:hAnsi="Arial" w:cs="Arial"/>
            <w:color w:val="000000"/>
            <w:sz w:val="22"/>
            <w:szCs w:val="22"/>
          </w:rPr>
          <w:t>C</w:t>
        </w:r>
      </w:ins>
      <w:del w:id="15" w:author="Thalia Priscilla" w:date="2022-10-18T13:53:00Z">
        <w:r w:rsidRPr="000C40DF" w:rsidDel="00F35564">
          <w:rPr>
            <w:rFonts w:ascii="Arial" w:eastAsia="Times New Roman" w:hAnsi="Arial" w:cs="Arial"/>
            <w:color w:val="000000"/>
            <w:sz w:val="22"/>
            <w:szCs w:val="22"/>
          </w:rPr>
          <w:delText>c</w:delText>
        </w:r>
      </w:del>
      <w:r w:rsidRPr="000C40DF">
        <w:rPr>
          <w:rFonts w:ascii="Arial" w:eastAsia="Times New Roman" w:hAnsi="Arial" w:cs="Arial"/>
          <w:color w:val="000000"/>
          <w:sz w:val="22"/>
          <w:szCs w:val="22"/>
        </w:rPr>
        <w:t>ycle</w:t>
      </w:r>
      <w:commentRangeEnd w:id="11"/>
      <w:r w:rsidR="00807870">
        <w:rPr>
          <w:rStyle w:val="CommentReference"/>
        </w:rPr>
        <w:commentReference w:id="11"/>
      </w:r>
      <w:r w:rsidRPr="000C40DF">
        <w:rPr>
          <w:rFonts w:ascii="Arial" w:eastAsia="Times New Roman" w:hAnsi="Arial" w:cs="Arial"/>
          <w:color w:val="000000"/>
          <w:sz w:val="22"/>
          <w:szCs w:val="22"/>
        </w:rPr>
        <w:t>, a framework that assists individuals in identifying their areas of improvement, and actions they can take to learn from their experiences.</w:t>
      </w:r>
    </w:p>
    <w:p w14:paraId="48F397AB" w14:textId="77777777" w:rsidR="000C40DF" w:rsidRPr="000C40DF" w:rsidRDefault="000C40DF" w:rsidP="000C40DF">
      <w:pPr>
        <w:rPr>
          <w:rFonts w:ascii="Times New Roman" w:eastAsia="Times New Roman" w:hAnsi="Times New Roman" w:cs="Times New Roman"/>
        </w:rPr>
      </w:pPr>
    </w:p>
    <w:p w14:paraId="440E569C" w14:textId="33D5A7B3" w:rsidR="000C40DF" w:rsidRPr="000C40DF" w:rsidRDefault="000C40DF" w:rsidP="000C40DF">
      <w:pPr>
        <w:rPr>
          <w:rFonts w:ascii="Times New Roman" w:eastAsia="Times New Roman" w:hAnsi="Times New Roman" w:cs="Times New Roman"/>
        </w:rPr>
      </w:pPr>
      <w:commentRangeStart w:id="16"/>
      <w:r w:rsidRPr="000C40DF">
        <w:rPr>
          <w:rFonts w:ascii="Arial" w:eastAsia="Times New Roman" w:hAnsi="Arial" w:cs="Arial"/>
          <w:color w:val="000000"/>
          <w:sz w:val="22"/>
          <w:szCs w:val="22"/>
        </w:rPr>
        <w:t xml:space="preserve">“If </w:t>
      </w:r>
      <w:del w:id="17" w:author="Thalia Priscilla" w:date="2022-10-18T13:59:00Z">
        <w:r w:rsidRPr="000C40DF" w:rsidDel="00371F01">
          <w:rPr>
            <w:rFonts w:ascii="Arial" w:eastAsia="Times New Roman" w:hAnsi="Arial" w:cs="Arial"/>
            <w:color w:val="000000"/>
            <w:sz w:val="22"/>
            <w:szCs w:val="22"/>
          </w:rPr>
          <w:delText xml:space="preserve">the </w:delText>
        </w:r>
      </w:del>
      <w:r w:rsidRPr="000C40DF">
        <w:rPr>
          <w:rFonts w:ascii="Arial" w:eastAsia="Times New Roman" w:hAnsi="Arial" w:cs="Arial"/>
          <w:color w:val="000000"/>
          <w:sz w:val="22"/>
          <w:szCs w:val="22"/>
        </w:rPr>
        <w:t xml:space="preserve">language barrier is the main issue,” I thought, “isn't it something that I can overcome? Can't I just put in more effort and devote more time to learning Chinese and practising instead of complaining about my situation? Am I really going to give up now that I've come this far </w:t>
      </w:r>
      <w:del w:id="18" w:author="Thalia Priscilla" w:date="2022-10-18T13:59:00Z">
        <w:r w:rsidRPr="000C40DF" w:rsidDel="00371F01">
          <w:rPr>
            <w:rFonts w:ascii="Arial" w:eastAsia="Times New Roman" w:hAnsi="Arial" w:cs="Arial"/>
            <w:color w:val="000000"/>
            <w:sz w:val="22"/>
            <w:szCs w:val="22"/>
          </w:rPr>
          <w:delText xml:space="preserve">in learning guzheng </w:delText>
        </w:r>
      </w:del>
      <w:r w:rsidRPr="000C40DF">
        <w:rPr>
          <w:rFonts w:ascii="Arial" w:eastAsia="Times New Roman" w:hAnsi="Arial" w:cs="Arial"/>
          <w:color w:val="000000"/>
          <w:sz w:val="22"/>
          <w:szCs w:val="22"/>
        </w:rPr>
        <w:t>and throw away all the hard work I've put in over the years?”</w:t>
      </w:r>
      <w:commentRangeEnd w:id="16"/>
      <w:r w:rsidR="001B506E">
        <w:rPr>
          <w:rStyle w:val="CommentReference"/>
        </w:rPr>
        <w:commentReference w:id="16"/>
      </w:r>
      <w:r w:rsidRPr="000C40DF">
        <w:rPr>
          <w:rFonts w:ascii="Arial" w:eastAsia="Times New Roman" w:hAnsi="Arial" w:cs="Arial"/>
          <w:color w:val="000000"/>
          <w:sz w:val="22"/>
          <w:szCs w:val="22"/>
        </w:rPr>
        <w:t xml:space="preserve"> I asked myself. My reflection sessions provided me with the motivation I needed to </w:t>
      </w:r>
      <w:ins w:id="19" w:author="Thalia Priscilla" w:date="2022-10-18T13:54:00Z">
        <w:r w:rsidR="00F35564">
          <w:rPr>
            <w:rFonts w:ascii="Arial" w:eastAsia="Times New Roman" w:hAnsi="Arial" w:cs="Arial"/>
            <w:color w:val="000000"/>
            <w:sz w:val="22"/>
            <w:szCs w:val="22"/>
          </w:rPr>
          <w:t xml:space="preserve">practice </w:t>
        </w:r>
      </w:ins>
      <w:del w:id="20" w:author="Thalia Priscilla" w:date="2022-10-18T13:53:00Z">
        <w:r w:rsidRPr="000C40DF" w:rsidDel="00F35564">
          <w:rPr>
            <w:rFonts w:ascii="Arial" w:eastAsia="Times New Roman" w:hAnsi="Arial" w:cs="Arial"/>
            <w:color w:val="000000"/>
            <w:sz w:val="22"/>
            <w:szCs w:val="22"/>
          </w:rPr>
          <w:delText xml:space="preserve">begin </w:delText>
        </w:r>
      </w:del>
      <w:del w:id="21" w:author="Thalia Priscilla" w:date="2022-10-18T13:54:00Z">
        <w:r w:rsidRPr="000C40DF" w:rsidDel="00F35564">
          <w:rPr>
            <w:rFonts w:ascii="Arial" w:eastAsia="Times New Roman" w:hAnsi="Arial" w:cs="Arial"/>
            <w:color w:val="000000"/>
            <w:sz w:val="22"/>
            <w:szCs w:val="22"/>
          </w:rPr>
          <w:delText xml:space="preserve">practising </w:delText>
        </w:r>
      </w:del>
      <w:r w:rsidRPr="000C40DF">
        <w:rPr>
          <w:rFonts w:ascii="Arial" w:eastAsia="Times New Roman" w:hAnsi="Arial" w:cs="Arial"/>
          <w:color w:val="000000"/>
          <w:sz w:val="22"/>
          <w:szCs w:val="22"/>
        </w:rPr>
        <w:t xml:space="preserve">harder despite </w:t>
      </w:r>
      <w:del w:id="22" w:author="Thalia Priscilla" w:date="2022-10-18T13:54:00Z">
        <w:r w:rsidRPr="000C40DF" w:rsidDel="00F35564">
          <w:rPr>
            <w:rFonts w:ascii="Arial" w:eastAsia="Times New Roman" w:hAnsi="Arial" w:cs="Arial"/>
            <w:color w:val="000000"/>
            <w:sz w:val="22"/>
            <w:szCs w:val="22"/>
          </w:rPr>
          <w:delText xml:space="preserve">all of the </w:delText>
        </w:r>
      </w:del>
      <w:r w:rsidRPr="000C40DF">
        <w:rPr>
          <w:rFonts w:ascii="Arial" w:eastAsia="Times New Roman" w:hAnsi="Arial" w:cs="Arial"/>
          <w:color w:val="000000"/>
          <w:sz w:val="22"/>
          <w:szCs w:val="22"/>
        </w:rPr>
        <w:t>underlying barriers.</w:t>
      </w:r>
    </w:p>
    <w:p w14:paraId="751D7031" w14:textId="77777777" w:rsidR="000C40DF" w:rsidRPr="000C40DF" w:rsidRDefault="000C40DF" w:rsidP="000C40DF">
      <w:pPr>
        <w:rPr>
          <w:rFonts w:ascii="Times New Roman" w:eastAsia="Times New Roman" w:hAnsi="Times New Roman" w:cs="Times New Roman"/>
        </w:rPr>
      </w:pPr>
      <w:r w:rsidRPr="000C40DF">
        <w:rPr>
          <w:rFonts w:ascii="Times New Roman" w:eastAsia="Times New Roman" w:hAnsi="Times New Roman" w:cs="Times New Roman"/>
          <w:color w:val="000000"/>
          <w:sz w:val="22"/>
          <w:szCs w:val="22"/>
        </w:rPr>
        <w:t> </w:t>
      </w:r>
    </w:p>
    <w:p w14:paraId="0565F99F" w14:textId="735A381F"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Ever since</w:t>
      </w:r>
      <w:ins w:id="23" w:author="Thalia Priscilla" w:date="2022-10-18T11:00:00Z">
        <w:r w:rsidR="007F2D0F">
          <w:rPr>
            <w:rFonts w:ascii="Arial" w:eastAsia="Times New Roman" w:hAnsi="Arial" w:cs="Arial"/>
            <w:color w:val="000000"/>
            <w:sz w:val="22"/>
            <w:szCs w:val="22"/>
          </w:rPr>
          <w:t xml:space="preserve"> then</w:t>
        </w:r>
      </w:ins>
      <w:r w:rsidRPr="000C40DF">
        <w:rPr>
          <w:rFonts w:ascii="Arial" w:eastAsia="Times New Roman" w:hAnsi="Arial" w:cs="Arial"/>
          <w:color w:val="000000"/>
          <w:sz w:val="22"/>
          <w:szCs w:val="22"/>
        </w:rPr>
        <w:t xml:space="preserve">, I resolved to devote more time and effort to learning the instrument. </w:t>
      </w:r>
      <w:del w:id="24" w:author="Thalia Priscilla" w:date="2022-10-18T13:43:00Z">
        <w:r w:rsidRPr="000C40DF" w:rsidDel="001B506E">
          <w:rPr>
            <w:rFonts w:ascii="Arial" w:eastAsia="Times New Roman" w:hAnsi="Arial" w:cs="Arial"/>
            <w:color w:val="000000"/>
            <w:sz w:val="22"/>
            <w:szCs w:val="22"/>
          </w:rPr>
          <w:delText xml:space="preserve">Putting </w:delText>
        </w:r>
      </w:del>
      <w:ins w:id="25" w:author="Thalia Priscilla" w:date="2022-10-18T13:43:00Z">
        <w:r w:rsidR="001B506E">
          <w:rPr>
            <w:rFonts w:ascii="Arial" w:eastAsia="Times New Roman" w:hAnsi="Arial" w:cs="Arial"/>
            <w:color w:val="000000"/>
            <w:sz w:val="22"/>
            <w:szCs w:val="22"/>
          </w:rPr>
          <w:t>I also put</w:t>
        </w:r>
        <w:r w:rsidR="001B506E" w:rsidRPr="000C40DF">
          <w:rPr>
            <w:rFonts w:ascii="Arial" w:eastAsia="Times New Roman" w:hAnsi="Arial" w:cs="Arial"/>
            <w:color w:val="000000"/>
            <w:sz w:val="22"/>
            <w:szCs w:val="22"/>
          </w:rPr>
          <w:t xml:space="preserve"> </w:t>
        </w:r>
      </w:ins>
      <w:r w:rsidRPr="000C40DF">
        <w:rPr>
          <w:rFonts w:ascii="Arial" w:eastAsia="Times New Roman" w:hAnsi="Arial" w:cs="Arial"/>
          <w:color w:val="000000"/>
          <w:sz w:val="22"/>
          <w:szCs w:val="22"/>
        </w:rPr>
        <w:t xml:space="preserve">hours and hours of hard work into learning Chinese textbooks and flashcards to understand my instructor, specific guzheng terminology, and increasing my practice time. </w:t>
      </w:r>
      <w:del w:id="26" w:author="Thalia Priscilla" w:date="2022-10-18T11:10:00Z">
        <w:r w:rsidRPr="000C40DF" w:rsidDel="00D77F13">
          <w:rPr>
            <w:rFonts w:ascii="Arial" w:eastAsia="Times New Roman" w:hAnsi="Arial" w:cs="Arial"/>
            <w:color w:val="000000"/>
            <w:sz w:val="22"/>
            <w:szCs w:val="22"/>
          </w:rPr>
          <w:delText>It would be inaccurate to say that t</w:delText>
        </w:r>
      </w:del>
      <w:ins w:id="27" w:author="Thalia Priscilla" w:date="2022-10-18T11:10:00Z">
        <w:r w:rsidR="00D77F13">
          <w:rPr>
            <w:rFonts w:ascii="Arial" w:eastAsia="Times New Roman" w:hAnsi="Arial" w:cs="Arial"/>
            <w:color w:val="000000"/>
            <w:sz w:val="22"/>
            <w:szCs w:val="22"/>
          </w:rPr>
          <w:t>T</w:t>
        </w:r>
      </w:ins>
      <w:r w:rsidRPr="000C40DF">
        <w:rPr>
          <w:rFonts w:ascii="Arial" w:eastAsia="Times New Roman" w:hAnsi="Arial" w:cs="Arial"/>
          <w:color w:val="000000"/>
          <w:sz w:val="22"/>
          <w:szCs w:val="22"/>
        </w:rPr>
        <w:t xml:space="preserve">he path was </w:t>
      </w:r>
      <w:ins w:id="28" w:author="Thalia Priscilla" w:date="2022-10-18T11:10:00Z">
        <w:r w:rsidR="00D77F13">
          <w:rPr>
            <w:rFonts w:ascii="Arial" w:eastAsia="Times New Roman" w:hAnsi="Arial" w:cs="Arial"/>
            <w:color w:val="000000"/>
            <w:sz w:val="22"/>
            <w:szCs w:val="22"/>
          </w:rPr>
          <w:t xml:space="preserve">not </w:t>
        </w:r>
      </w:ins>
      <w:r w:rsidRPr="000C40DF">
        <w:rPr>
          <w:rFonts w:ascii="Arial" w:eastAsia="Times New Roman" w:hAnsi="Arial" w:cs="Arial"/>
          <w:color w:val="000000"/>
          <w:sz w:val="22"/>
          <w:szCs w:val="22"/>
        </w:rPr>
        <w:t xml:space="preserve">always smooth, but I believed that the sense of accomplishment </w:t>
      </w:r>
      <w:ins w:id="29" w:author="Thalia Priscilla" w:date="2022-10-18T13:45:00Z">
        <w:r w:rsidR="001B506E">
          <w:rPr>
            <w:rFonts w:ascii="Arial" w:eastAsia="Times New Roman" w:hAnsi="Arial" w:cs="Arial"/>
            <w:color w:val="000000"/>
            <w:sz w:val="22"/>
            <w:szCs w:val="22"/>
          </w:rPr>
          <w:t xml:space="preserve">to come </w:t>
        </w:r>
      </w:ins>
      <w:del w:id="30" w:author="Thalia Priscilla" w:date="2022-10-18T13:45:00Z">
        <w:r w:rsidRPr="000C40DF" w:rsidDel="001B506E">
          <w:rPr>
            <w:rFonts w:ascii="Arial" w:eastAsia="Times New Roman" w:hAnsi="Arial" w:cs="Arial"/>
            <w:color w:val="000000"/>
            <w:sz w:val="22"/>
            <w:szCs w:val="22"/>
          </w:rPr>
          <w:delText xml:space="preserve">that I’ll receive by the end </w:delText>
        </w:r>
      </w:del>
      <w:r w:rsidRPr="000C40DF">
        <w:rPr>
          <w:rFonts w:ascii="Arial" w:eastAsia="Times New Roman" w:hAnsi="Arial" w:cs="Arial"/>
          <w:color w:val="000000"/>
          <w:sz w:val="22"/>
          <w:szCs w:val="22"/>
        </w:rPr>
        <w:t>would make all the effort worthwhile. Two years later, I managed to get a solo performance. I was on cloud nine: I immediately called my grandparents and invited them to come watch my solo performance. </w:t>
      </w:r>
    </w:p>
    <w:p w14:paraId="3425F8F1" w14:textId="77777777" w:rsidR="000C40DF" w:rsidRPr="000C40DF" w:rsidRDefault="000C40DF" w:rsidP="000C40DF">
      <w:pPr>
        <w:rPr>
          <w:rFonts w:ascii="Times New Roman" w:eastAsia="Times New Roman" w:hAnsi="Times New Roman" w:cs="Times New Roman"/>
        </w:rPr>
      </w:pPr>
      <w:r w:rsidRPr="000C40DF">
        <w:rPr>
          <w:rFonts w:ascii="Times New Roman" w:eastAsia="Times New Roman" w:hAnsi="Times New Roman" w:cs="Times New Roman"/>
          <w:color w:val="000000"/>
          <w:sz w:val="22"/>
          <w:szCs w:val="22"/>
        </w:rPr>
        <w:t> </w:t>
      </w:r>
    </w:p>
    <w:p w14:paraId="2FCC0786" w14:textId="50D0F0A7"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 xml:space="preserve">On D-day, I walked out and stood in the middle of the humongous stage with that fluttery nervous stomach feeling. In the corner of my eyes, I </w:t>
      </w:r>
      <w:del w:id="31" w:author="Thalia Priscilla" w:date="2022-10-18T13:55:00Z">
        <w:r w:rsidRPr="000C40DF" w:rsidDel="00F35564">
          <w:rPr>
            <w:rFonts w:ascii="Arial" w:eastAsia="Times New Roman" w:hAnsi="Arial" w:cs="Arial"/>
            <w:color w:val="000000"/>
            <w:sz w:val="22"/>
            <w:szCs w:val="22"/>
          </w:rPr>
          <w:delText>could see</w:delText>
        </w:r>
      </w:del>
      <w:ins w:id="32" w:author="Thalia Priscilla" w:date="2022-10-18T13:55:00Z">
        <w:r w:rsidR="00F35564">
          <w:rPr>
            <w:rFonts w:ascii="Arial" w:eastAsia="Times New Roman" w:hAnsi="Arial" w:cs="Arial"/>
            <w:color w:val="000000"/>
            <w:sz w:val="22"/>
            <w:szCs w:val="22"/>
          </w:rPr>
          <w:t>saw</w:t>
        </w:r>
      </w:ins>
      <w:r w:rsidRPr="000C40DF">
        <w:rPr>
          <w:rFonts w:ascii="Arial" w:eastAsia="Times New Roman" w:hAnsi="Arial" w:cs="Arial"/>
          <w:color w:val="000000"/>
          <w:sz w:val="22"/>
          <w:szCs w:val="22"/>
        </w:rPr>
        <w:t xml:space="preserve"> my grandparents cheering me on, which </w:t>
      </w:r>
      <w:del w:id="33" w:author="Thalia Priscilla" w:date="2022-10-18T13:46:00Z">
        <w:r w:rsidRPr="000C40DF" w:rsidDel="002A75F6">
          <w:rPr>
            <w:rFonts w:ascii="Arial" w:eastAsia="Times New Roman" w:hAnsi="Arial" w:cs="Arial"/>
            <w:color w:val="000000"/>
            <w:sz w:val="22"/>
            <w:szCs w:val="22"/>
          </w:rPr>
          <w:delText>gave me all the calmness that I needed</w:delText>
        </w:r>
      </w:del>
      <w:ins w:id="34" w:author="Thalia Priscilla" w:date="2022-10-18T13:46:00Z">
        <w:r w:rsidR="002A75F6">
          <w:rPr>
            <w:rFonts w:ascii="Arial" w:eastAsia="Times New Roman" w:hAnsi="Arial" w:cs="Arial"/>
            <w:color w:val="000000"/>
            <w:sz w:val="22"/>
            <w:szCs w:val="22"/>
          </w:rPr>
          <w:t>calmed me down</w:t>
        </w:r>
      </w:ins>
      <w:r w:rsidRPr="000C40DF">
        <w:rPr>
          <w:rFonts w:ascii="Arial" w:eastAsia="Times New Roman" w:hAnsi="Arial" w:cs="Arial"/>
          <w:color w:val="000000"/>
          <w:sz w:val="22"/>
          <w:szCs w:val="22"/>
        </w:rPr>
        <w:t>. I plucked my first note, and the sound echoed throughout the concert hall. The rest of the song went off without a hitch, with no major blunders or nerve-racking moments.</w:t>
      </w:r>
    </w:p>
    <w:p w14:paraId="41496E94" w14:textId="77777777" w:rsidR="000C40DF" w:rsidRPr="000C40DF" w:rsidRDefault="000C40DF" w:rsidP="000C40DF">
      <w:pPr>
        <w:rPr>
          <w:rFonts w:ascii="Times New Roman" w:eastAsia="Times New Roman" w:hAnsi="Times New Roman" w:cs="Times New Roman"/>
        </w:rPr>
      </w:pPr>
      <w:r w:rsidRPr="000C40DF">
        <w:rPr>
          <w:rFonts w:ascii="Times New Roman" w:eastAsia="Times New Roman" w:hAnsi="Times New Roman" w:cs="Times New Roman"/>
          <w:color w:val="000000"/>
          <w:sz w:val="22"/>
          <w:szCs w:val="22"/>
        </w:rPr>
        <w:t> </w:t>
      </w:r>
    </w:p>
    <w:p w14:paraId="392407DF" w14:textId="629AF5C0" w:rsidR="000C40DF" w:rsidRPr="000C40DF" w:rsidRDefault="000C40DF" w:rsidP="000C40DF">
      <w:pPr>
        <w:rPr>
          <w:rFonts w:ascii="Times New Roman" w:eastAsia="Times New Roman" w:hAnsi="Times New Roman" w:cs="Times New Roman"/>
        </w:rPr>
      </w:pPr>
      <w:r w:rsidRPr="000C40DF">
        <w:rPr>
          <w:rFonts w:ascii="Arial" w:eastAsia="Times New Roman" w:hAnsi="Arial" w:cs="Arial"/>
          <w:color w:val="000000"/>
          <w:sz w:val="22"/>
          <w:szCs w:val="22"/>
        </w:rPr>
        <w:t xml:space="preserve">At the end of the day, seeing my grandparents smiling, clapping their hands and being proud of me was worth all </w:t>
      </w:r>
      <w:del w:id="35" w:author="Thalia Priscilla" w:date="2022-10-18T14:00:00Z">
        <w:r w:rsidRPr="000C40DF" w:rsidDel="00371F01">
          <w:rPr>
            <w:rFonts w:ascii="Arial" w:eastAsia="Times New Roman" w:hAnsi="Arial" w:cs="Arial"/>
            <w:color w:val="000000"/>
            <w:sz w:val="22"/>
            <w:szCs w:val="22"/>
          </w:rPr>
          <w:delText xml:space="preserve">the </w:delText>
        </w:r>
      </w:del>
      <w:ins w:id="36" w:author="Thalia Priscilla" w:date="2022-10-18T14:00:00Z">
        <w:r w:rsidR="00371F01">
          <w:rPr>
            <w:rFonts w:ascii="Arial" w:eastAsia="Times New Roman" w:hAnsi="Arial" w:cs="Arial"/>
            <w:color w:val="000000"/>
            <w:sz w:val="22"/>
            <w:szCs w:val="22"/>
          </w:rPr>
          <w:t>m</w:t>
        </w:r>
      </w:ins>
      <w:ins w:id="37" w:author="Thalia Priscilla" w:date="2022-10-18T14:01:00Z">
        <w:r w:rsidR="00371F01">
          <w:rPr>
            <w:rFonts w:ascii="Arial" w:eastAsia="Times New Roman" w:hAnsi="Arial" w:cs="Arial"/>
            <w:color w:val="000000"/>
            <w:sz w:val="22"/>
            <w:szCs w:val="22"/>
          </w:rPr>
          <w:t>y</w:t>
        </w:r>
      </w:ins>
      <w:ins w:id="38" w:author="Thalia Priscilla" w:date="2022-10-18T14:00:00Z">
        <w:r w:rsidR="00371F01" w:rsidRPr="000C40DF">
          <w:rPr>
            <w:rFonts w:ascii="Arial" w:eastAsia="Times New Roman" w:hAnsi="Arial" w:cs="Arial"/>
            <w:color w:val="000000"/>
            <w:sz w:val="22"/>
            <w:szCs w:val="22"/>
          </w:rPr>
          <w:t xml:space="preserve"> </w:t>
        </w:r>
      </w:ins>
      <w:r w:rsidRPr="000C40DF">
        <w:rPr>
          <w:rFonts w:ascii="Arial" w:eastAsia="Times New Roman" w:hAnsi="Arial" w:cs="Arial"/>
          <w:color w:val="000000"/>
          <w:sz w:val="22"/>
          <w:szCs w:val="22"/>
        </w:rPr>
        <w:t xml:space="preserve">tears and effort </w:t>
      </w:r>
      <w:del w:id="39" w:author="Thalia Priscilla" w:date="2022-10-18T13:50:00Z">
        <w:r w:rsidRPr="000C40DF" w:rsidDel="002A75F6">
          <w:rPr>
            <w:rFonts w:ascii="Arial" w:eastAsia="Times New Roman" w:hAnsi="Arial" w:cs="Arial"/>
            <w:color w:val="000000"/>
            <w:sz w:val="22"/>
            <w:szCs w:val="22"/>
          </w:rPr>
          <w:delText>inputted for this</w:delText>
        </w:r>
      </w:del>
      <w:r w:rsidRPr="000C40DF">
        <w:rPr>
          <w:rFonts w:ascii="Arial" w:eastAsia="Times New Roman" w:hAnsi="Arial" w:cs="Arial"/>
          <w:color w:val="000000"/>
          <w:sz w:val="22"/>
          <w:szCs w:val="22"/>
        </w:rPr>
        <w:t xml:space="preserve">. My grandmother is not a very </w:t>
      </w:r>
      <w:r w:rsidRPr="000C40DF">
        <w:rPr>
          <w:rFonts w:ascii="Arial" w:eastAsia="Times New Roman" w:hAnsi="Arial" w:cs="Arial"/>
          <w:color w:val="000000"/>
          <w:sz w:val="22"/>
          <w:szCs w:val="22"/>
        </w:rPr>
        <w:lastRenderedPageBreak/>
        <w:t xml:space="preserve">expressive person, so the moment </w:t>
      </w:r>
      <w:del w:id="40" w:author="Thalia Priscilla" w:date="2022-10-18T14:01:00Z">
        <w:r w:rsidRPr="000C40DF" w:rsidDel="00371F01">
          <w:rPr>
            <w:rFonts w:ascii="Arial" w:eastAsia="Times New Roman" w:hAnsi="Arial" w:cs="Arial"/>
            <w:color w:val="000000"/>
            <w:sz w:val="22"/>
            <w:szCs w:val="22"/>
          </w:rPr>
          <w:delText xml:space="preserve">when </w:delText>
        </w:r>
      </w:del>
      <w:r w:rsidRPr="000C40DF">
        <w:rPr>
          <w:rFonts w:ascii="Arial" w:eastAsia="Times New Roman" w:hAnsi="Arial" w:cs="Arial"/>
          <w:color w:val="000000"/>
          <w:sz w:val="22"/>
          <w:szCs w:val="22"/>
        </w:rPr>
        <w:t xml:space="preserve">she said, "I'm really impressed by you," and </w:t>
      </w:r>
      <w:del w:id="41" w:author="Thalia Priscilla" w:date="2022-10-18T13:51:00Z">
        <w:r w:rsidRPr="000C40DF" w:rsidDel="002A75F6">
          <w:rPr>
            <w:rFonts w:ascii="Arial" w:eastAsia="Times New Roman" w:hAnsi="Arial" w:cs="Arial"/>
            <w:color w:val="000000"/>
            <w:sz w:val="22"/>
            <w:szCs w:val="22"/>
          </w:rPr>
          <w:delText xml:space="preserve">then </w:delText>
        </w:r>
      </w:del>
      <w:r w:rsidRPr="000C40DF">
        <w:rPr>
          <w:rFonts w:ascii="Arial" w:eastAsia="Times New Roman" w:hAnsi="Arial" w:cs="Arial"/>
          <w:color w:val="000000"/>
          <w:sz w:val="22"/>
          <w:szCs w:val="22"/>
        </w:rPr>
        <w:t>proceeded to prepare her specialty</w:t>
      </w:r>
      <w:ins w:id="42" w:author="Thalia Priscilla" w:date="2022-10-18T14:01:00Z">
        <w:r w:rsidR="00371F01">
          <w:rPr>
            <w:rFonts w:ascii="Arial" w:eastAsia="Times New Roman" w:hAnsi="Arial" w:cs="Arial"/>
            <w:color w:val="000000"/>
            <w:sz w:val="22"/>
            <w:szCs w:val="22"/>
          </w:rPr>
          <w:t xml:space="preserve"> dish</w:t>
        </w:r>
      </w:ins>
      <w:r w:rsidRPr="000C40DF">
        <w:rPr>
          <w:rFonts w:ascii="Arial" w:eastAsia="Times New Roman" w:hAnsi="Arial" w:cs="Arial"/>
          <w:color w:val="000000"/>
          <w:sz w:val="22"/>
          <w:szCs w:val="22"/>
        </w:rPr>
        <w:t xml:space="preserve">, </w:t>
      </w:r>
      <w:proofErr w:type="spellStart"/>
      <w:r w:rsidRPr="000C40DF">
        <w:rPr>
          <w:rFonts w:ascii="Arial" w:eastAsia="Times New Roman" w:hAnsi="Arial" w:cs="Arial"/>
          <w:color w:val="000000"/>
          <w:sz w:val="22"/>
          <w:szCs w:val="22"/>
        </w:rPr>
        <w:t>mishua</w:t>
      </w:r>
      <w:proofErr w:type="spellEnd"/>
      <w:r w:rsidRPr="000C40DF">
        <w:rPr>
          <w:rFonts w:ascii="Arial" w:eastAsia="Times New Roman" w:hAnsi="Arial" w:cs="Arial"/>
          <w:color w:val="000000"/>
          <w:sz w:val="22"/>
          <w:szCs w:val="22"/>
        </w:rPr>
        <w:t>, is one that will always hold a special place in my heart.</w:t>
      </w:r>
    </w:p>
    <w:p w14:paraId="364EC344" w14:textId="77777777" w:rsidR="000C40DF" w:rsidRPr="000C40DF" w:rsidRDefault="000C40DF" w:rsidP="000C40DF">
      <w:pPr>
        <w:rPr>
          <w:rFonts w:ascii="Times New Roman" w:eastAsia="Times New Roman" w:hAnsi="Times New Roman" w:cs="Times New Roman"/>
        </w:rPr>
      </w:pPr>
    </w:p>
    <w:p w14:paraId="06A5C599" w14:textId="2A93D1D6" w:rsidR="000C40DF" w:rsidDel="001E0320" w:rsidRDefault="000C40DF" w:rsidP="00730298">
      <w:pPr>
        <w:rPr>
          <w:del w:id="43" w:author="Thalia Priscilla" w:date="2022-10-18T14:03:00Z"/>
          <w:rFonts w:ascii="Arial" w:eastAsia="Times New Roman" w:hAnsi="Arial" w:cs="Arial"/>
          <w:color w:val="000000"/>
          <w:sz w:val="22"/>
          <w:szCs w:val="22"/>
        </w:rPr>
      </w:pPr>
      <w:r w:rsidRPr="000C40DF">
        <w:rPr>
          <w:rFonts w:ascii="Arial" w:eastAsia="Times New Roman" w:hAnsi="Arial" w:cs="Arial"/>
          <w:color w:val="000000"/>
          <w:sz w:val="22"/>
          <w:szCs w:val="22"/>
        </w:rPr>
        <w:t xml:space="preserve">Throughout my guzheng journey, I realised that </w:t>
      </w:r>
      <w:commentRangeStart w:id="44"/>
      <w:r w:rsidRPr="000C40DF">
        <w:rPr>
          <w:rFonts w:ascii="Arial" w:eastAsia="Times New Roman" w:hAnsi="Arial" w:cs="Arial"/>
          <w:color w:val="000000"/>
          <w:sz w:val="22"/>
          <w:szCs w:val="22"/>
        </w:rPr>
        <w:t>challenges come pre-packaged with life lessons</w:t>
      </w:r>
      <w:commentRangeEnd w:id="44"/>
      <w:r w:rsidR="00F35564">
        <w:rPr>
          <w:rStyle w:val="CommentReference"/>
        </w:rPr>
        <w:commentReference w:id="44"/>
      </w:r>
      <w:r w:rsidRPr="000C40DF">
        <w:rPr>
          <w:rFonts w:ascii="Arial" w:eastAsia="Times New Roman" w:hAnsi="Arial" w:cs="Arial"/>
          <w:color w:val="000000"/>
          <w:sz w:val="22"/>
          <w:szCs w:val="22"/>
        </w:rPr>
        <w:t xml:space="preserve">. I need to constantly recognize the value in setbacks, learn from them, and have a positive outlook. Now, if I’m faced with challenging situations, like when I was given the responsibility to create monthly reports to </w:t>
      </w:r>
      <w:del w:id="45" w:author="Thalia Priscilla" w:date="2022-10-18T14:05:00Z">
        <w:r w:rsidRPr="000C40DF" w:rsidDel="00C40EA5">
          <w:rPr>
            <w:rFonts w:ascii="Arial" w:eastAsia="Times New Roman" w:hAnsi="Arial" w:cs="Arial"/>
            <w:color w:val="000000"/>
            <w:sz w:val="22"/>
            <w:szCs w:val="22"/>
          </w:rPr>
          <w:delText>be sent</w:delText>
        </w:r>
      </w:del>
      <w:ins w:id="46" w:author="Thalia Priscilla" w:date="2022-10-18T14:05:00Z">
        <w:r w:rsidR="00C40EA5">
          <w:rPr>
            <w:rFonts w:ascii="Arial" w:eastAsia="Times New Roman" w:hAnsi="Arial" w:cs="Arial"/>
            <w:color w:val="000000"/>
            <w:sz w:val="22"/>
            <w:szCs w:val="22"/>
          </w:rPr>
          <w:t>send</w:t>
        </w:r>
      </w:ins>
      <w:r w:rsidRPr="000C40DF">
        <w:rPr>
          <w:rFonts w:ascii="Arial" w:eastAsia="Times New Roman" w:hAnsi="Arial" w:cs="Arial"/>
          <w:color w:val="000000"/>
          <w:sz w:val="22"/>
          <w:szCs w:val="22"/>
        </w:rPr>
        <w:t xml:space="preserve"> to the Leo Club district officers</w:t>
      </w:r>
      <w:ins w:id="47" w:author="Thalia Priscilla" w:date="2022-10-18T14:05:00Z">
        <w:r w:rsidR="00C40EA5">
          <w:rPr>
            <w:rFonts w:ascii="Arial" w:eastAsia="Times New Roman" w:hAnsi="Arial" w:cs="Arial"/>
            <w:color w:val="000000"/>
            <w:sz w:val="22"/>
            <w:szCs w:val="22"/>
          </w:rPr>
          <w:t>, of</w:t>
        </w:r>
      </w:ins>
      <w:r w:rsidRPr="000C40DF">
        <w:rPr>
          <w:rFonts w:ascii="Arial" w:eastAsia="Times New Roman" w:hAnsi="Arial" w:cs="Arial"/>
          <w:color w:val="000000"/>
          <w:sz w:val="22"/>
          <w:szCs w:val="22"/>
        </w:rPr>
        <w:t xml:space="preserve"> which I had no previous understanding</w:t>
      </w:r>
      <w:del w:id="48" w:author="Thalia Priscilla" w:date="2022-10-18T14:06:00Z">
        <w:r w:rsidRPr="000C40DF" w:rsidDel="00C40EA5">
          <w:rPr>
            <w:rFonts w:ascii="Arial" w:eastAsia="Times New Roman" w:hAnsi="Arial" w:cs="Arial"/>
            <w:color w:val="000000"/>
            <w:sz w:val="22"/>
            <w:szCs w:val="22"/>
          </w:rPr>
          <w:delText xml:space="preserve"> </w:delText>
        </w:r>
      </w:del>
      <w:del w:id="49" w:author="Thalia Priscilla" w:date="2022-10-18T14:03:00Z">
        <w:r w:rsidRPr="000C40DF" w:rsidDel="00C40EA5">
          <w:rPr>
            <w:rFonts w:ascii="Arial" w:eastAsia="Times New Roman" w:hAnsi="Arial" w:cs="Arial"/>
            <w:color w:val="000000"/>
            <w:sz w:val="22"/>
            <w:szCs w:val="22"/>
          </w:rPr>
          <w:delText>on how to do</w:delText>
        </w:r>
      </w:del>
      <w:r w:rsidRPr="000C40DF">
        <w:rPr>
          <w:rFonts w:ascii="Arial" w:eastAsia="Times New Roman" w:hAnsi="Arial" w:cs="Arial"/>
          <w:color w:val="000000"/>
          <w:sz w:val="22"/>
          <w:szCs w:val="22"/>
        </w:rPr>
        <w:t xml:space="preserve">, I don’t simply give up. Instead, I approached my seniors and asked them to assist me. </w:t>
      </w:r>
    </w:p>
    <w:p w14:paraId="63784625" w14:textId="1827E45E" w:rsidR="001E0320" w:rsidRDefault="001E0320" w:rsidP="000C40DF">
      <w:pPr>
        <w:rPr>
          <w:ins w:id="50" w:author="Thalia Priscilla" w:date="2022-10-18T14:09:00Z"/>
          <w:rFonts w:ascii="Arial" w:eastAsia="Times New Roman" w:hAnsi="Arial" w:cs="Arial"/>
          <w:color w:val="000000"/>
          <w:sz w:val="22"/>
          <w:szCs w:val="22"/>
        </w:rPr>
      </w:pPr>
    </w:p>
    <w:p w14:paraId="4D70A557" w14:textId="77777777" w:rsidR="001E0320" w:rsidRPr="000C40DF" w:rsidRDefault="001E0320" w:rsidP="000C40DF">
      <w:pPr>
        <w:rPr>
          <w:ins w:id="51" w:author="Thalia Priscilla" w:date="2022-10-18T14:09:00Z"/>
          <w:rFonts w:ascii="Times New Roman" w:eastAsia="Times New Roman" w:hAnsi="Times New Roman" w:cs="Times New Roman"/>
        </w:rPr>
      </w:pPr>
    </w:p>
    <w:p w14:paraId="209A3369" w14:textId="4F7E961F" w:rsidR="000C40DF" w:rsidRPr="000C40DF" w:rsidDel="00D77F13" w:rsidRDefault="000C40DF" w:rsidP="000C40DF">
      <w:pPr>
        <w:rPr>
          <w:del w:id="52" w:author="Thalia Priscilla" w:date="2022-10-18T11:13:00Z"/>
          <w:rFonts w:ascii="Times New Roman" w:eastAsia="Times New Roman" w:hAnsi="Times New Roman" w:cs="Times New Roman"/>
        </w:rPr>
      </w:pPr>
    </w:p>
    <w:p w14:paraId="7EEFF599" w14:textId="465200C6" w:rsidR="009C5DB3" w:rsidRPr="009C5DB3" w:rsidDel="00D77F13" w:rsidRDefault="009C5DB3" w:rsidP="009C5DB3">
      <w:pPr>
        <w:rPr>
          <w:del w:id="53" w:author="Thalia Priscilla" w:date="2022-10-18T11:13:00Z"/>
          <w:rFonts w:ascii="Times New Roman" w:eastAsia="Times New Roman" w:hAnsi="Times New Roman" w:cs="Times New Roman"/>
        </w:rPr>
      </w:pPr>
    </w:p>
    <w:p w14:paraId="7C71BBD6" w14:textId="493E4965" w:rsidR="00730298" w:rsidDel="00C40EA5" w:rsidRDefault="00C40EA5" w:rsidP="00730298">
      <w:pPr>
        <w:rPr>
          <w:del w:id="54" w:author="Thalia Priscilla" w:date="2022-10-18T11:13:00Z"/>
        </w:rPr>
      </w:pPr>
      <w:ins w:id="55" w:author="Thalia Priscilla" w:date="2022-10-18T14:07:00Z">
        <w:r>
          <w:t>Dear Victoria:</w:t>
        </w:r>
      </w:ins>
    </w:p>
    <w:p w14:paraId="75927623" w14:textId="5103CE8D" w:rsidR="00C40EA5" w:rsidRDefault="00C40EA5" w:rsidP="00730298">
      <w:pPr>
        <w:rPr>
          <w:ins w:id="56" w:author="Thalia Priscilla" w:date="2022-10-18T14:07:00Z"/>
        </w:rPr>
      </w:pPr>
    </w:p>
    <w:p w14:paraId="2B368CF8" w14:textId="519A8531" w:rsidR="00E253AD" w:rsidRDefault="00C40EA5">
      <w:pPr>
        <w:rPr>
          <w:ins w:id="57" w:author="Thalia Priscilla" w:date="2022-10-18T14:14:00Z"/>
        </w:rPr>
      </w:pPr>
      <w:ins w:id="58" w:author="Thalia Priscilla" w:date="2022-10-18T14:07:00Z">
        <w:r>
          <w:t>Great story and reflection!</w:t>
        </w:r>
      </w:ins>
    </w:p>
    <w:p w14:paraId="2FF48BD1" w14:textId="16D6BB0C" w:rsidR="006D265A" w:rsidRDefault="006D265A">
      <w:pPr>
        <w:rPr>
          <w:ins w:id="59" w:author="Thalia Priscilla" w:date="2022-10-18T14:14:00Z"/>
        </w:rPr>
      </w:pPr>
    </w:p>
    <w:p w14:paraId="46D2798D" w14:textId="70C08155" w:rsidR="006D265A" w:rsidRDefault="006D265A">
      <w:pPr>
        <w:rPr>
          <w:ins w:id="60" w:author="Thalia Priscilla" w:date="2022-10-18T14:19:00Z"/>
        </w:rPr>
      </w:pPr>
      <w:ins w:id="61" w:author="Thalia Priscilla" w:date="2022-10-18T14:15:00Z">
        <w:r>
          <w:t xml:space="preserve">My suggestion would be to go over the grammar once again and </w:t>
        </w:r>
      </w:ins>
      <w:ins w:id="62" w:author="Thalia Priscilla" w:date="2022-10-18T14:17:00Z">
        <w:r>
          <w:t>use more concise wording where possible. T</w:t>
        </w:r>
      </w:ins>
      <w:ins w:id="63" w:author="Thalia Priscilla" w:date="2022-10-18T14:18:00Z">
        <w:r>
          <w:t xml:space="preserve">o stick with word count, pay attention to redundancies in word choice, avoid excessive use of prepositions, and </w:t>
        </w:r>
      </w:ins>
      <w:ins w:id="64" w:author="Thalia Priscilla" w:date="2022-10-18T14:19:00Z">
        <w:r w:rsidR="00F55908">
          <w:t>combine sentences with similar meanings.</w:t>
        </w:r>
      </w:ins>
    </w:p>
    <w:p w14:paraId="7CE3118D" w14:textId="1E36A59B" w:rsidR="00F55908" w:rsidRDefault="00F55908">
      <w:pPr>
        <w:rPr>
          <w:ins w:id="65" w:author="Thalia Priscilla" w:date="2022-10-18T14:19:00Z"/>
        </w:rPr>
      </w:pPr>
    </w:p>
    <w:p w14:paraId="5F72916A" w14:textId="77777777" w:rsidR="00F55908" w:rsidRDefault="00F55908">
      <w:pPr>
        <w:rPr>
          <w:ins w:id="66" w:author="Thalia Priscilla" w:date="2022-10-18T14:19:00Z"/>
        </w:rPr>
      </w:pPr>
      <w:ins w:id="67" w:author="Thalia Priscilla" w:date="2022-10-18T14:19:00Z">
        <w:r>
          <w:t xml:space="preserve">Overall your essay is near good-to-go, structure wise it is clear; each paragraph conveys what you intend to. </w:t>
        </w:r>
      </w:ins>
    </w:p>
    <w:p w14:paraId="31AB7B91" w14:textId="77777777" w:rsidR="00F55908" w:rsidRDefault="00F55908">
      <w:pPr>
        <w:rPr>
          <w:ins w:id="68" w:author="Thalia Priscilla" w:date="2022-10-18T14:19:00Z"/>
        </w:rPr>
      </w:pPr>
    </w:p>
    <w:p w14:paraId="317BE6E1" w14:textId="451E2CDA" w:rsidR="00F55908" w:rsidRDefault="00F55908">
      <w:pPr>
        <w:rPr>
          <w:ins w:id="69" w:author="Thalia Priscilla" w:date="2022-10-18T14:19:00Z"/>
        </w:rPr>
      </w:pPr>
      <w:ins w:id="70" w:author="Thalia Priscilla" w:date="2022-10-18T14:19:00Z">
        <w:r>
          <w:t>All the best!</w:t>
        </w:r>
      </w:ins>
    </w:p>
    <w:p w14:paraId="33161ABB" w14:textId="720C45EE" w:rsidR="00F55908" w:rsidRDefault="00F55908">
      <w:pPr>
        <w:rPr>
          <w:ins w:id="71" w:author="Thalia Priscilla" w:date="2022-10-18T14:19:00Z"/>
        </w:rPr>
      </w:pPr>
    </w:p>
    <w:p w14:paraId="5BE3BF09" w14:textId="6A47222B" w:rsidR="00F55908" w:rsidRDefault="00F55908">
      <w:ins w:id="72" w:author="Thalia Priscilla" w:date="2022-10-18T14:19:00Z">
        <w:r>
          <w:t>Thalia</w:t>
        </w:r>
      </w:ins>
    </w:p>
    <w:sectPr w:rsidR="00F5590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8T13:41:00Z" w:initials="TP">
    <w:p w14:paraId="23677B8C" w14:textId="776BACAD" w:rsidR="001B506E" w:rsidRDefault="001B506E">
      <w:pPr>
        <w:pStyle w:val="CommentText"/>
      </w:pPr>
      <w:r>
        <w:rPr>
          <w:rStyle w:val="CommentReference"/>
        </w:rPr>
        <w:annotationRef/>
      </w:r>
      <w:r>
        <w:t>Nice showcase of challenge!</w:t>
      </w:r>
    </w:p>
  </w:comment>
  <w:comment w:id="11" w:author="Thalia Priscilla" w:date="2022-10-18T11:52:00Z" w:initials="TP">
    <w:p w14:paraId="63F44EA6" w14:textId="4745E2AB" w:rsidR="00807870" w:rsidRDefault="00807870">
      <w:pPr>
        <w:pStyle w:val="CommentText"/>
      </w:pPr>
      <w:r>
        <w:rPr>
          <w:rStyle w:val="CommentReference"/>
        </w:rPr>
        <w:annotationRef/>
      </w:r>
      <w:r>
        <w:t>Do you mean the Gibbs Reflective Cycle?</w:t>
      </w:r>
    </w:p>
  </w:comment>
  <w:comment w:id="16" w:author="Thalia Priscilla" w:date="2022-10-18T13:42:00Z" w:initials="TP">
    <w:p w14:paraId="1BC74A93" w14:textId="29815BDC" w:rsidR="001B506E" w:rsidRDefault="001B506E">
      <w:pPr>
        <w:pStyle w:val="CommentText"/>
      </w:pPr>
      <w:r>
        <w:rPr>
          <w:rStyle w:val="CommentReference"/>
        </w:rPr>
        <w:annotationRef/>
      </w:r>
      <w:r>
        <w:t>Great inner dialogue.</w:t>
      </w:r>
    </w:p>
  </w:comment>
  <w:comment w:id="44" w:author="Thalia Priscilla" w:date="2022-10-18T13:51:00Z" w:initials="TP">
    <w:p w14:paraId="37D93645" w14:textId="19BE7E95" w:rsidR="00F35564" w:rsidRDefault="00F35564">
      <w:pPr>
        <w:pStyle w:val="CommentText"/>
      </w:pPr>
      <w:r>
        <w:rPr>
          <w:rStyle w:val="CommentReference"/>
        </w:rPr>
        <w:annotationRef/>
      </w:r>
      <w:r>
        <w:t>Awesome reflection.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77B8C" w15:done="0"/>
  <w15:commentEx w15:paraId="63F44EA6" w15:done="0"/>
  <w15:commentEx w15:paraId="1BC74A93" w15:done="0"/>
  <w15:commentEx w15:paraId="37D93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2B7E" w16cex:dateUtc="2022-10-18T06:41:00Z"/>
  <w16cex:commentExtensible w16cex:durableId="26F91213" w16cex:dateUtc="2022-10-18T04:52:00Z"/>
  <w16cex:commentExtensible w16cex:durableId="26F92BCD" w16cex:dateUtc="2022-10-18T06:42:00Z"/>
  <w16cex:commentExtensible w16cex:durableId="26F92DEB" w16cex:dateUtc="2022-10-18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77B8C" w16cid:durableId="26F92B7E"/>
  <w16cid:commentId w16cid:paraId="63F44EA6" w16cid:durableId="26F91213"/>
  <w16cid:commentId w16cid:paraId="1BC74A93" w16cid:durableId="26F92BCD"/>
  <w16cid:commentId w16cid:paraId="37D93645" w16cid:durableId="26F92D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0C40DF"/>
    <w:rsid w:val="00185506"/>
    <w:rsid w:val="001B506E"/>
    <w:rsid w:val="001E0320"/>
    <w:rsid w:val="002A75F6"/>
    <w:rsid w:val="00371F01"/>
    <w:rsid w:val="0062459E"/>
    <w:rsid w:val="006D265A"/>
    <w:rsid w:val="00730298"/>
    <w:rsid w:val="007F2D0F"/>
    <w:rsid w:val="00807870"/>
    <w:rsid w:val="00991F7E"/>
    <w:rsid w:val="009C5DB3"/>
    <w:rsid w:val="00AA546F"/>
    <w:rsid w:val="00C0156D"/>
    <w:rsid w:val="00C36E17"/>
    <w:rsid w:val="00C40EA5"/>
    <w:rsid w:val="00D77F13"/>
    <w:rsid w:val="00E253AD"/>
    <w:rsid w:val="00F35564"/>
    <w:rsid w:val="00F55908"/>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F2D0F"/>
  </w:style>
  <w:style w:type="character" w:styleId="CommentReference">
    <w:name w:val="annotation reference"/>
    <w:basedOn w:val="DefaultParagraphFont"/>
    <w:uiPriority w:val="99"/>
    <w:semiHidden/>
    <w:unhideWhenUsed/>
    <w:rsid w:val="00807870"/>
    <w:rPr>
      <w:sz w:val="16"/>
      <w:szCs w:val="16"/>
    </w:rPr>
  </w:style>
  <w:style w:type="paragraph" w:styleId="CommentText">
    <w:name w:val="annotation text"/>
    <w:basedOn w:val="Normal"/>
    <w:link w:val="CommentTextChar"/>
    <w:uiPriority w:val="99"/>
    <w:semiHidden/>
    <w:unhideWhenUsed/>
    <w:rsid w:val="00807870"/>
    <w:rPr>
      <w:sz w:val="20"/>
      <w:szCs w:val="20"/>
    </w:rPr>
  </w:style>
  <w:style w:type="character" w:customStyle="1" w:styleId="CommentTextChar">
    <w:name w:val="Comment Text Char"/>
    <w:basedOn w:val="DefaultParagraphFont"/>
    <w:link w:val="CommentText"/>
    <w:uiPriority w:val="99"/>
    <w:semiHidden/>
    <w:rsid w:val="00807870"/>
    <w:rPr>
      <w:sz w:val="20"/>
      <w:szCs w:val="20"/>
    </w:rPr>
  </w:style>
  <w:style w:type="paragraph" w:styleId="CommentSubject">
    <w:name w:val="annotation subject"/>
    <w:basedOn w:val="CommentText"/>
    <w:next w:val="CommentText"/>
    <w:link w:val="CommentSubjectChar"/>
    <w:uiPriority w:val="99"/>
    <w:semiHidden/>
    <w:unhideWhenUsed/>
    <w:rsid w:val="00807870"/>
    <w:rPr>
      <w:b/>
      <w:bCs/>
    </w:rPr>
  </w:style>
  <w:style w:type="character" w:customStyle="1" w:styleId="CommentSubjectChar">
    <w:name w:val="Comment Subject Char"/>
    <w:basedOn w:val="CommentTextChar"/>
    <w:link w:val="CommentSubject"/>
    <w:uiPriority w:val="99"/>
    <w:semiHidden/>
    <w:rsid w:val="008078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82371">
      <w:bodyDiv w:val="1"/>
      <w:marLeft w:val="0"/>
      <w:marRight w:val="0"/>
      <w:marTop w:val="0"/>
      <w:marBottom w:val="0"/>
      <w:divBdr>
        <w:top w:val="none" w:sz="0" w:space="0" w:color="auto"/>
        <w:left w:val="none" w:sz="0" w:space="0" w:color="auto"/>
        <w:bottom w:val="none" w:sz="0" w:space="0" w:color="auto"/>
        <w:right w:val="none" w:sz="0" w:space="0" w:color="auto"/>
      </w:divBdr>
    </w:div>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594120344">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10</cp:revision>
  <dcterms:created xsi:type="dcterms:W3CDTF">2022-09-22T09:18:00Z</dcterms:created>
  <dcterms:modified xsi:type="dcterms:W3CDTF">2022-10-18T07:19:00Z</dcterms:modified>
</cp:coreProperties>
</file>