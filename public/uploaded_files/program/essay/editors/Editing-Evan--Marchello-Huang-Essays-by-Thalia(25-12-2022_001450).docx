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C4BA" w14:textId="77777777" w:rsidR="007302A2" w:rsidRDefault="007302A2" w:rsidP="007302A2">
      <w:pPr>
        <w:shd w:val="clear" w:color="auto" w:fill="F0F0F0"/>
        <w:spacing w:before="360" w:after="360" w:line="312" w:lineRule="auto"/>
        <w:rPr>
          <w:color w:val="383838"/>
          <w:sz w:val="28"/>
          <w:szCs w:val="28"/>
        </w:rPr>
      </w:pPr>
      <w:r>
        <w:rPr>
          <w:color w:val="383838"/>
          <w:sz w:val="28"/>
          <w:szCs w:val="28"/>
        </w:rPr>
        <w:t>Student’s name: Jove</w:t>
      </w:r>
    </w:p>
    <w:p w14:paraId="131A7FCE" w14:textId="449DCD31" w:rsidR="0041059D" w:rsidRDefault="00907F86">
      <w:pPr>
        <w:shd w:val="clear" w:color="auto" w:fill="F0F0F0"/>
        <w:spacing w:before="360" w:after="360" w:line="312" w:lineRule="auto"/>
        <w:jc w:val="center"/>
        <w:rPr>
          <w:color w:val="383838"/>
          <w:sz w:val="28"/>
          <w:szCs w:val="28"/>
        </w:rPr>
      </w:pPr>
      <w:r>
        <w:rPr>
          <w:color w:val="383838"/>
          <w:sz w:val="28"/>
          <w:szCs w:val="28"/>
        </w:rPr>
        <w:t>In 300 words or less, help us understand how you might engage specific resources, opportunities, and/or communities here. We are curious about what these specifics are, as well as how they may enrich your time at Northwestern and beyond.</w:t>
      </w:r>
    </w:p>
    <w:p w14:paraId="131A7FCF" w14:textId="77777777" w:rsidR="0041059D" w:rsidRDefault="0041059D">
      <w:pPr>
        <w:jc w:val="both"/>
      </w:pPr>
    </w:p>
    <w:p w14:paraId="131A7FD0" w14:textId="77777777" w:rsidR="0041059D" w:rsidRDefault="0041059D">
      <w:pPr>
        <w:ind w:firstLine="720"/>
        <w:jc w:val="both"/>
      </w:pPr>
    </w:p>
    <w:p w14:paraId="131A7FD1" w14:textId="2D91D329" w:rsidR="0041059D" w:rsidRDefault="00907F86">
      <w:pPr>
        <w:ind w:firstLine="720"/>
        <w:jc w:val="both"/>
      </w:pPr>
      <w:r>
        <w:t xml:space="preserve">Cognitive science is a subject that intrigues me, and I’ve furthered this interest in various ways. I’ve signed up for online data science courses and even immersed myself in machine learning by doing a 4000-word research paper on predicting random generators using linear regression. </w:t>
      </w:r>
      <w:commentRangeStart w:id="0"/>
      <w:del w:id="1" w:author="Thalia Priscilla" w:date="2022-12-25T00:12:00Z">
        <w:r w:rsidDel="00AE72BA">
          <w:delText>Besides the quantitative side of cognitive science, I also touched on other branches of cognitive science such as psychology, anthropology, and neuroscience</w:delText>
        </w:r>
        <w:commentRangeEnd w:id="0"/>
        <w:r w:rsidR="00FF7B8A" w:rsidDel="00AE72BA">
          <w:rPr>
            <w:rStyle w:val="CommentReference"/>
          </w:rPr>
          <w:commentReference w:id="0"/>
        </w:r>
        <w:r w:rsidDel="00AE72BA">
          <w:delText xml:space="preserve">. </w:delText>
        </w:r>
      </w:del>
      <w:r>
        <w:t xml:space="preserve">Through teaching </w:t>
      </w:r>
      <w:proofErr w:type="gramStart"/>
      <w:r>
        <w:t>sessions</w:t>
      </w:r>
      <w:proofErr w:type="gramEnd"/>
      <w:r>
        <w:t xml:space="preserve"> I was involved in as president of </w:t>
      </w:r>
      <w:proofErr w:type="spellStart"/>
      <w:r>
        <w:t>GenDigital</w:t>
      </w:r>
      <w:proofErr w:type="spellEnd"/>
      <w:r>
        <w:t xml:space="preserve"> Academy, an NGO focusing on spreading digital literacy across children in Indonesia, I get to understand how different kids have unique capabilities. I endeavored to understand the inner workings of children's minds and behaviors.</w:t>
      </w:r>
      <w:ins w:id="2" w:author="Thalia Priscilla" w:date="2022-12-25T00:12:00Z">
        <w:r w:rsidR="00AE72BA" w:rsidDel="00AE72BA">
          <w:t xml:space="preserve"> </w:t>
        </w:r>
      </w:ins>
      <w:del w:id="3" w:author="Thalia Priscilla" w:date="2022-12-25T00:12:00Z">
        <w:r w:rsidDel="00AE72BA">
          <w:delText xml:space="preserve"> </w:delText>
        </w:r>
        <w:commentRangeStart w:id="4"/>
        <w:r w:rsidDel="00AE72BA">
          <w:delText xml:space="preserve">I was also introduced to the linguistics side of cognitive science when using different language styles for various children, such as adjusting language difficulty and sternness based on the personality of the children. </w:delText>
        </w:r>
        <w:commentRangeEnd w:id="4"/>
        <w:r w:rsidR="00FF7B8A" w:rsidDel="00AE72BA">
          <w:rPr>
            <w:rStyle w:val="CommentReference"/>
          </w:rPr>
          <w:commentReference w:id="4"/>
        </w:r>
      </w:del>
      <w:r>
        <w:t>Hence, I aspire to become a learning scientist who understands students individually and make data-driven decision to create an engaging learning environment and culturally responsive teaching that can boost student’s participation and un</w:t>
      </w:r>
      <w:ins w:id="5" w:author="Thalia Priscilla" w:date="2022-12-24T12:59:00Z">
        <w:r w:rsidR="00031AD7">
          <w:t>d</w:t>
        </w:r>
      </w:ins>
      <w:r>
        <w:t>erstanding.</w:t>
      </w:r>
    </w:p>
    <w:p w14:paraId="131A7FD2" w14:textId="77777777" w:rsidR="0041059D" w:rsidRDefault="0041059D">
      <w:pPr>
        <w:ind w:firstLine="720"/>
        <w:jc w:val="both"/>
      </w:pPr>
    </w:p>
    <w:p w14:paraId="131A7FD3" w14:textId="06DDA78C" w:rsidR="0041059D" w:rsidRDefault="00907F86">
      <w:pPr>
        <w:ind w:firstLine="720"/>
        <w:jc w:val="both"/>
      </w:pPr>
      <w:r>
        <w:t>Northwestern’s Cognitive Science courses cover almost all the branches under the interdisciplinary field from computer programming to studying the innerworkings of the human brain. This</w:t>
      </w:r>
      <w:ins w:id="6" w:author="Thalia Priscilla" w:date="2022-12-24T13:00:00Z">
        <w:r w:rsidR="00031AD7">
          <w:t xml:space="preserve"> wi</w:t>
        </w:r>
      </w:ins>
      <w:del w:id="7" w:author="Thalia Priscilla" w:date="2022-12-24T13:00:00Z">
        <w:r w:rsidDel="00031AD7">
          <w:delText>’</w:delText>
        </w:r>
      </w:del>
      <w:r>
        <w:t>ll allow me to delve into different branches of this broad interd</w:t>
      </w:r>
      <w:ins w:id="8" w:author="Thalia Priscilla" w:date="2022-12-24T13:03:00Z">
        <w:r w:rsidR="00FF7B8A">
          <w:t>i</w:t>
        </w:r>
      </w:ins>
      <w:r>
        <w:t>s</w:t>
      </w:r>
      <w:del w:id="9" w:author="Thalia Priscilla" w:date="2022-12-24T13:03:00Z">
        <w:r w:rsidDel="00FF7B8A">
          <w:delText>i</w:delText>
        </w:r>
      </w:del>
      <w:r>
        <w:t>c</w:t>
      </w:r>
      <w:ins w:id="10" w:author="Thalia Priscilla" w:date="2022-12-24T13:04:00Z">
        <w:r w:rsidR="00FF7B8A">
          <w:t>i</w:t>
        </w:r>
      </w:ins>
      <w:r>
        <w:t>plinary field and help consolidate my decision on what I want to specialize deeper in. I’m particularly interested in PHIL 225-0 course about Minds and Machines</w:t>
      </w:r>
      <w:ins w:id="11" w:author="Thalia Priscilla" w:date="2022-12-25T00:11:00Z">
        <w:r w:rsidR="00AE72BA">
          <w:t>.</w:t>
        </w:r>
      </w:ins>
      <w:del w:id="12" w:author="Thalia Priscilla" w:date="2022-12-25T00:11:00Z">
        <w:r w:rsidDel="00AE72BA">
          <w:delText>,</w:delText>
        </w:r>
      </w:del>
      <w:r>
        <w:t xml:space="preserve"> </w:t>
      </w:r>
      <w:del w:id="13" w:author="Thalia Priscilla" w:date="2022-12-25T00:12:00Z">
        <w:r w:rsidDel="00AE72BA">
          <w:delText>because</w:delText>
        </w:r>
      </w:del>
      <w:del w:id="14" w:author="Thalia Priscilla" w:date="2022-12-25T00:11:00Z">
        <w:r w:rsidDel="00AE72BA">
          <w:delText xml:space="preserve"> during </w:delText>
        </w:r>
      </w:del>
      <w:del w:id="15" w:author="Thalia Priscilla" w:date="2022-12-24T13:00:00Z">
        <w:r w:rsidDel="00031AD7">
          <w:delText xml:space="preserve">the </w:delText>
        </w:r>
      </w:del>
      <w:del w:id="16" w:author="Thalia Priscilla" w:date="2022-12-25T00:11:00Z">
        <w:r w:rsidDel="00AE72BA">
          <w:delText>teaching sessions, I always tr</w:delText>
        </w:r>
      </w:del>
      <w:del w:id="17" w:author="Thalia Priscilla" w:date="2022-12-24T13:00:00Z">
        <w:r w:rsidDel="00031AD7">
          <w:delText>ied</w:delText>
        </w:r>
      </w:del>
      <w:del w:id="18" w:author="Thalia Priscilla" w:date="2022-12-25T00:11:00Z">
        <w:r w:rsidDel="00AE72BA">
          <w:delText xml:space="preserve"> to create an engaging learning environment and culturally responsive teaching that can boost student’s participation and understanding, however </w:delText>
        </w:r>
      </w:del>
      <w:del w:id="19" w:author="Thalia Priscilla" w:date="2022-12-25T00:12:00Z">
        <w:r w:rsidDel="00AE72BA">
          <w:delText xml:space="preserve">my knowledge on human intelligence and their cognitive abilities are limited. </w:delText>
        </w:r>
      </w:del>
      <w:r>
        <w:t xml:space="preserve">I believe that by studying the correlation between machine intelligence and human intelligence, I can learn the limitations of human intelligence and how I can leverage machine intelligence to increase learning efficiency of human and covering up for their limitations. </w:t>
      </w:r>
      <w:commentRangeStart w:id="20"/>
      <w:r>
        <w:t>Outside of class I believe that student clubs like DISC would help me expand my connections and continue to pursue my interest in using technology to make positive impact on society, something I’ve been doing as a high</w:t>
      </w:r>
      <w:ins w:id="21" w:author="Thalia Priscilla" w:date="2022-12-24T23:51:00Z">
        <w:r w:rsidR="0075273A">
          <w:t xml:space="preserve"> </w:t>
        </w:r>
      </w:ins>
      <w:r>
        <w:t xml:space="preserve">school student in </w:t>
      </w:r>
      <w:proofErr w:type="spellStart"/>
      <w:r>
        <w:t>GenDigital</w:t>
      </w:r>
      <w:proofErr w:type="spellEnd"/>
      <w:r>
        <w:t xml:space="preserve">. </w:t>
      </w:r>
      <w:commentRangeEnd w:id="20"/>
      <w:r w:rsidR="004D18B4">
        <w:rPr>
          <w:rStyle w:val="CommentReference"/>
        </w:rPr>
        <w:commentReference w:id="20"/>
      </w:r>
    </w:p>
    <w:p w14:paraId="131A7FD4" w14:textId="77777777" w:rsidR="0041059D" w:rsidRDefault="0041059D">
      <w:pPr>
        <w:ind w:firstLine="720"/>
        <w:jc w:val="both"/>
      </w:pPr>
    </w:p>
    <w:p w14:paraId="131A7FD5" w14:textId="34703794" w:rsidR="0041059D" w:rsidRDefault="00FF7B8A" w:rsidP="00FF7B8A">
      <w:pPr>
        <w:jc w:val="both"/>
        <w:rPr>
          <w:ins w:id="22" w:author="Thalia Priscilla" w:date="2022-12-24T13:06:00Z"/>
        </w:rPr>
      </w:pPr>
      <w:ins w:id="23" w:author="Thalia Priscilla" w:date="2022-12-24T13:06:00Z">
        <w:r>
          <w:t xml:space="preserve">Hi Jove: </w:t>
        </w:r>
      </w:ins>
    </w:p>
    <w:p w14:paraId="00C5C961" w14:textId="01E0B721" w:rsidR="00FF7B8A" w:rsidRDefault="00FF7B8A" w:rsidP="00FF7B8A">
      <w:pPr>
        <w:jc w:val="both"/>
        <w:rPr>
          <w:ins w:id="24" w:author="Thalia Priscilla" w:date="2022-12-25T00:05:00Z"/>
        </w:rPr>
      </w:pPr>
    </w:p>
    <w:p w14:paraId="18CB778C" w14:textId="4C948891" w:rsidR="005C2C31" w:rsidRDefault="005C2C31" w:rsidP="00FF7B8A">
      <w:pPr>
        <w:jc w:val="both"/>
        <w:rPr>
          <w:ins w:id="25" w:author="Thalia Priscilla" w:date="2022-12-25T00:13:00Z"/>
        </w:rPr>
      </w:pPr>
      <w:ins w:id="26" w:author="Thalia Priscilla" w:date="2022-12-25T00:05:00Z">
        <w:r>
          <w:lastRenderedPageBreak/>
          <w:t>I think it</w:t>
        </w:r>
      </w:ins>
      <w:ins w:id="27" w:author="Thalia Priscilla" w:date="2022-12-25T00:06:00Z">
        <w:r>
          <w:t xml:space="preserve">’s great that you want to give a background on how you decided </w:t>
        </w:r>
      </w:ins>
      <w:ins w:id="28" w:author="Thalia Priscilla" w:date="2022-12-25T00:07:00Z">
        <w:r>
          <w:t>to pursue Cognitive Science.</w:t>
        </w:r>
        <w:r w:rsidR="004D18B4">
          <w:t xml:space="preserve"> However, considering the prompt</w:t>
        </w:r>
      </w:ins>
      <w:ins w:id="29" w:author="Thalia Priscilla" w:date="2022-12-25T00:13:00Z">
        <w:r w:rsidR="009D14B1">
          <w:t xml:space="preserve"> and word count</w:t>
        </w:r>
      </w:ins>
      <w:ins w:id="30" w:author="Thalia Priscilla" w:date="2022-12-25T00:07:00Z">
        <w:r w:rsidR="004D18B4">
          <w:t xml:space="preserve">, I would </w:t>
        </w:r>
      </w:ins>
      <w:ins w:id="31" w:author="Thalia Priscilla" w:date="2022-12-25T00:08:00Z">
        <w:r w:rsidR="004D18B4">
          <w:t xml:space="preserve">cut the first para by half </w:t>
        </w:r>
      </w:ins>
      <w:ins w:id="32" w:author="Thalia Priscilla" w:date="2022-12-25T00:13:00Z">
        <w:r w:rsidR="00F44AAB">
          <w:t>(</w:t>
        </w:r>
      </w:ins>
      <w:ins w:id="33" w:author="Thalia Priscilla" w:date="2022-12-25T00:14:00Z">
        <w:r w:rsidR="00F44AAB">
          <w:t xml:space="preserve">suggestion above) </w:t>
        </w:r>
      </w:ins>
      <w:ins w:id="34" w:author="Thalia Priscilla" w:date="2022-12-25T00:08:00Z">
        <w:r w:rsidR="004D18B4">
          <w:t xml:space="preserve">and only briefly give background on how you came to pursue your intended major. I would also </w:t>
        </w:r>
      </w:ins>
      <w:ins w:id="35" w:author="Thalia Priscilla" w:date="2022-12-25T00:10:00Z">
        <w:r w:rsidR="00AE72BA">
          <w:t>elaborate a bit on out-of-class activities and add a conclusion.</w:t>
        </w:r>
      </w:ins>
    </w:p>
    <w:p w14:paraId="3AE0A251" w14:textId="56BFE008" w:rsidR="009D14B1" w:rsidRDefault="009D14B1" w:rsidP="00FF7B8A">
      <w:pPr>
        <w:jc w:val="both"/>
        <w:rPr>
          <w:ins w:id="36" w:author="Thalia Priscilla" w:date="2022-12-25T00:13:00Z"/>
        </w:rPr>
      </w:pPr>
    </w:p>
    <w:p w14:paraId="1A026E3F" w14:textId="05FCF4AB" w:rsidR="009D14B1" w:rsidRDefault="009D14B1" w:rsidP="00FF7B8A">
      <w:pPr>
        <w:jc w:val="both"/>
        <w:rPr>
          <w:ins w:id="37" w:author="Thalia Priscilla" w:date="2022-12-24T13:06:00Z"/>
        </w:rPr>
      </w:pPr>
      <w:ins w:id="38" w:author="Thalia Priscilla" w:date="2022-12-25T00:13:00Z">
        <w:r>
          <w:t>All the best!</w:t>
        </w:r>
      </w:ins>
    </w:p>
    <w:p w14:paraId="2A4CFC26" w14:textId="77777777" w:rsidR="00FF7B8A" w:rsidRDefault="00FF7B8A" w:rsidP="00FF7B8A">
      <w:pPr>
        <w:jc w:val="both"/>
      </w:pPr>
    </w:p>
    <w:sectPr w:rsidR="00FF7B8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4T13:01:00Z" w:initials="TP">
    <w:p w14:paraId="40903783" w14:textId="6A6D3272" w:rsidR="00FF7B8A" w:rsidRDefault="00FF7B8A">
      <w:pPr>
        <w:pStyle w:val="CommentText"/>
      </w:pPr>
      <w:r>
        <w:rPr>
          <w:rStyle w:val="CommentReference"/>
        </w:rPr>
        <w:annotationRef/>
      </w:r>
      <w:r>
        <w:t>Considering the word count I suggest taking this out.</w:t>
      </w:r>
    </w:p>
  </w:comment>
  <w:comment w:id="4" w:author="Thalia Priscilla" w:date="2022-12-24T13:03:00Z" w:initials="TP">
    <w:p w14:paraId="05FED7CC" w14:textId="060AF9DA" w:rsidR="00FF7B8A" w:rsidRDefault="00FF7B8A">
      <w:pPr>
        <w:pStyle w:val="CommentText"/>
      </w:pPr>
      <w:r>
        <w:rPr>
          <w:rStyle w:val="CommentReference"/>
        </w:rPr>
        <w:annotationRef/>
      </w:r>
      <w:r w:rsidR="004D18B4">
        <w:t>I would also take this out if not crucial.</w:t>
      </w:r>
    </w:p>
  </w:comment>
  <w:comment w:id="20" w:author="Thalia Priscilla" w:date="2022-12-25T00:09:00Z" w:initials="TP">
    <w:p w14:paraId="660BD70B" w14:textId="7E9FCEC4" w:rsidR="004D18B4" w:rsidRDefault="004D18B4">
      <w:pPr>
        <w:pStyle w:val="CommentText"/>
      </w:pPr>
      <w:r>
        <w:rPr>
          <w:rStyle w:val="CommentReference"/>
        </w:rPr>
        <w:annotationRef/>
      </w:r>
      <w:r>
        <w:t>I think you can expand more on this</w:t>
      </w:r>
      <w:r w:rsidR="00AE72BA">
        <w:t xml:space="preserve"> and add a concluding sentence that summarizes your expectation of studying at Northwestern.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903783" w15:done="0"/>
  <w15:commentEx w15:paraId="05FED7CC" w15:done="0"/>
  <w15:commentEx w15:paraId="660BD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76C4" w16cex:dateUtc="2022-12-24T06:01:00Z"/>
  <w16cex:commentExtensible w16cex:durableId="2751770A" w16cex:dateUtc="2022-12-24T06:03:00Z"/>
  <w16cex:commentExtensible w16cex:durableId="27521332" w16cex:dateUtc="2022-12-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03783" w16cid:durableId="275176C4"/>
  <w16cid:commentId w16cid:paraId="05FED7CC" w16cid:durableId="2751770A"/>
  <w16cid:commentId w16cid:paraId="660BD70B" w16cid:durableId="275213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9D"/>
    <w:rsid w:val="00031AD7"/>
    <w:rsid w:val="0032640F"/>
    <w:rsid w:val="0041059D"/>
    <w:rsid w:val="004D18B4"/>
    <w:rsid w:val="005C2C31"/>
    <w:rsid w:val="007302A2"/>
    <w:rsid w:val="0075273A"/>
    <w:rsid w:val="00907F86"/>
    <w:rsid w:val="009D14B1"/>
    <w:rsid w:val="00AE72BA"/>
    <w:rsid w:val="00F44AAB"/>
    <w:rsid w:val="00FF7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7FCE"/>
  <w15:docId w15:val="{101AE2B1-8C10-456A-AD38-FDF7B95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31AD7"/>
    <w:pPr>
      <w:spacing w:line="240" w:lineRule="auto"/>
    </w:pPr>
  </w:style>
  <w:style w:type="character" w:styleId="CommentReference">
    <w:name w:val="annotation reference"/>
    <w:basedOn w:val="DefaultParagraphFont"/>
    <w:uiPriority w:val="99"/>
    <w:semiHidden/>
    <w:unhideWhenUsed/>
    <w:rsid w:val="00031AD7"/>
    <w:rPr>
      <w:sz w:val="16"/>
      <w:szCs w:val="16"/>
    </w:rPr>
  </w:style>
  <w:style w:type="paragraph" w:styleId="CommentText">
    <w:name w:val="annotation text"/>
    <w:basedOn w:val="Normal"/>
    <w:link w:val="CommentTextChar"/>
    <w:uiPriority w:val="99"/>
    <w:semiHidden/>
    <w:unhideWhenUsed/>
    <w:rsid w:val="00031AD7"/>
    <w:pPr>
      <w:spacing w:line="240" w:lineRule="auto"/>
    </w:pPr>
    <w:rPr>
      <w:sz w:val="20"/>
      <w:szCs w:val="20"/>
    </w:rPr>
  </w:style>
  <w:style w:type="character" w:customStyle="1" w:styleId="CommentTextChar">
    <w:name w:val="Comment Text Char"/>
    <w:basedOn w:val="DefaultParagraphFont"/>
    <w:link w:val="CommentText"/>
    <w:uiPriority w:val="99"/>
    <w:semiHidden/>
    <w:rsid w:val="00031AD7"/>
    <w:rPr>
      <w:sz w:val="20"/>
      <w:szCs w:val="20"/>
    </w:rPr>
  </w:style>
  <w:style w:type="paragraph" w:styleId="CommentSubject">
    <w:name w:val="annotation subject"/>
    <w:basedOn w:val="CommentText"/>
    <w:next w:val="CommentText"/>
    <w:link w:val="CommentSubjectChar"/>
    <w:uiPriority w:val="99"/>
    <w:semiHidden/>
    <w:unhideWhenUsed/>
    <w:rsid w:val="00031AD7"/>
    <w:rPr>
      <w:b/>
      <w:bCs/>
    </w:rPr>
  </w:style>
  <w:style w:type="character" w:customStyle="1" w:styleId="CommentSubjectChar">
    <w:name w:val="Comment Subject Char"/>
    <w:basedOn w:val="CommentTextChar"/>
    <w:link w:val="CommentSubject"/>
    <w:uiPriority w:val="99"/>
    <w:semiHidden/>
    <w:rsid w:val="00031A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506</Words>
  <Characters>2583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Thalia Priscilla</cp:lastModifiedBy>
  <cp:revision>7</cp:revision>
  <dcterms:created xsi:type="dcterms:W3CDTF">2022-12-22T04:45:00Z</dcterms:created>
  <dcterms:modified xsi:type="dcterms:W3CDTF">2022-12-24T17:14:00Z</dcterms:modified>
</cp:coreProperties>
</file>