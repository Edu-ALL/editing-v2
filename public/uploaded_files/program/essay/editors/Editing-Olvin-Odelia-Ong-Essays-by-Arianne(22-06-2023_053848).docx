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5891" w:rsidRDefault="00000000">
      <w:pPr>
        <w:pBdr>
          <w:top w:val="none" w:sz="0" w:space="0" w:color="D9D9E3"/>
          <w:left w:val="none" w:sz="0" w:space="0" w:color="D9D9E3"/>
          <w:bottom w:val="none" w:sz="0" w:space="0" w:color="D9D9E3"/>
          <w:right w:val="none" w:sz="0" w:space="0" w:color="D9D9E3"/>
          <w:between w:val="none" w:sz="0" w:space="0" w:color="D9D9E3"/>
        </w:pBdr>
        <w:spacing w:after="300"/>
        <w:jc w:val="center"/>
        <w:rPr>
          <w:sz w:val="24"/>
          <w:szCs w:val="24"/>
        </w:rPr>
      </w:pPr>
      <w:r>
        <w:rPr>
          <w:b/>
          <w:sz w:val="24"/>
          <w:szCs w:val="24"/>
        </w:rPr>
        <w:t>My Journey to Business Finance</w:t>
      </w:r>
    </w:p>
    <w:p w14:paraId="00000002" w14:textId="77777777" w:rsidR="008F589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ind w:firstLine="720"/>
        <w:jc w:val="both"/>
        <w:rPr>
          <w:sz w:val="24"/>
          <w:szCs w:val="24"/>
        </w:rPr>
      </w:pPr>
      <w:commentRangeStart w:id="0"/>
      <w:r>
        <w:rPr>
          <w:sz w:val="24"/>
          <w:szCs w:val="24"/>
        </w:rPr>
        <w:t>In the world of basketball, I have found not only an outlet for my passion but also a profound source of inspiration. The court has taught me discipline, perseverance, and the power of teamwork. Beyond the game, however, lies my innate desire to make a difference in the lives of others. As I reflect upon my journey, it becomes clear that my passion for basketball and my exceptional communication skills have shaped my caring nature and ignited a deep-rooted drive to help those in need. It is with this compassion, combined with my interest in business finance, that I aim to pursue a major that will empower me to create positive change in the world.</w:t>
      </w:r>
      <w:commentRangeEnd w:id="0"/>
      <w:r w:rsidR="00030664">
        <w:rPr>
          <w:rStyle w:val="CommentReference"/>
        </w:rPr>
        <w:commentReference w:id="0"/>
      </w:r>
    </w:p>
    <w:p w14:paraId="00000003" w14:textId="77777777" w:rsidR="008F589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ind w:firstLine="720"/>
        <w:jc w:val="both"/>
        <w:rPr>
          <w:sz w:val="24"/>
          <w:szCs w:val="24"/>
        </w:rPr>
      </w:pPr>
      <w:r>
        <w:rPr>
          <w:sz w:val="24"/>
          <w:szCs w:val="24"/>
        </w:rPr>
        <w:t xml:space="preserve">Basketball transcends barriers, uniting individuals from diverse backgrounds under a common love for the game. Through countless hours of practice, I have experienced </w:t>
      </w:r>
      <w:proofErr w:type="spellStart"/>
      <w:r>
        <w:rPr>
          <w:sz w:val="24"/>
          <w:szCs w:val="24"/>
        </w:rPr>
        <w:t>firsthand</w:t>
      </w:r>
      <w:proofErr w:type="spellEnd"/>
      <w:r>
        <w:rPr>
          <w:sz w:val="24"/>
          <w:szCs w:val="24"/>
        </w:rPr>
        <w:t xml:space="preserve"> the remarkable power of teamwork and collaboration. I have witnessed the transformative impact of effective communication, both on and off the court. These experiences have not only cultivated my ability to connect with people but have also fostered empathy and compassion within me. As I move forward, I am driven to channel these qualities into my academic and professional pursuits, leveraging them to uplift and support those who are in need.</w:t>
      </w:r>
    </w:p>
    <w:p w14:paraId="00000004" w14:textId="77777777" w:rsidR="008F589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ind w:firstLine="720"/>
        <w:jc w:val="both"/>
        <w:rPr>
          <w:sz w:val="24"/>
          <w:szCs w:val="24"/>
        </w:rPr>
      </w:pPr>
      <w:commentRangeStart w:id="1"/>
      <w:r>
        <w:rPr>
          <w:sz w:val="24"/>
          <w:szCs w:val="24"/>
        </w:rPr>
        <w:t>My desire to make a positive impact extends far beyond the basketball court. I</w:t>
      </w:r>
      <w:commentRangeEnd w:id="1"/>
      <w:r w:rsidR="001C1303">
        <w:rPr>
          <w:rStyle w:val="CommentReference"/>
        </w:rPr>
        <w:commentReference w:id="1"/>
      </w:r>
      <w:r>
        <w:rPr>
          <w:sz w:val="24"/>
          <w:szCs w:val="24"/>
        </w:rPr>
        <w:t xml:space="preserve"> have always been deeply committed to serving others, and my caring nature has become an integral part of who I am. Whether it be volunteering at local shelters, organizing fundraising events, or participating in community service initiatives, </w:t>
      </w:r>
      <w:commentRangeStart w:id="2"/>
      <w:r>
        <w:rPr>
          <w:sz w:val="24"/>
          <w:szCs w:val="24"/>
        </w:rPr>
        <w:t xml:space="preserve">I have consistently sought opportunities to make a difference in the lives of those facing adversity. Through these experiences, I have come to understand the importance of compassion, listening, and offering support. </w:t>
      </w:r>
      <w:commentRangeEnd w:id="2"/>
      <w:r w:rsidR="001C1303">
        <w:rPr>
          <w:rStyle w:val="CommentReference"/>
        </w:rPr>
        <w:commentReference w:id="2"/>
      </w:r>
      <w:r>
        <w:rPr>
          <w:sz w:val="24"/>
          <w:szCs w:val="24"/>
        </w:rPr>
        <w:t>I am eager to apply these qualities to the field of business finance, where I believe I can have a meaningful and lasting impact on individuals and communities.</w:t>
      </w:r>
    </w:p>
    <w:p w14:paraId="00000005" w14:textId="77777777" w:rsidR="008F589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ind w:firstLine="720"/>
        <w:jc w:val="both"/>
        <w:rPr>
          <w:sz w:val="24"/>
          <w:szCs w:val="24"/>
        </w:rPr>
      </w:pPr>
      <w:commentRangeStart w:id="3"/>
      <w:r>
        <w:rPr>
          <w:sz w:val="24"/>
          <w:szCs w:val="24"/>
        </w:rPr>
        <w:t xml:space="preserve">The world of business finance presents a unique opportunity to combine my passion for basketball, strong communication skills, and caring nature. </w:t>
      </w:r>
      <w:commentRangeEnd w:id="3"/>
      <w:r w:rsidR="00E458F6">
        <w:rPr>
          <w:rStyle w:val="CommentReference"/>
        </w:rPr>
        <w:commentReference w:id="3"/>
      </w:r>
      <w:r>
        <w:rPr>
          <w:sz w:val="24"/>
          <w:szCs w:val="24"/>
        </w:rPr>
        <w:t xml:space="preserve">By pursuing a major in business finance, I aim to equip myself with the knowledge and skills necessary to address the financial challenges faced by individuals and organizations alike. I envision a future where I can leverage my financial acumen to create innovative </w:t>
      </w:r>
      <w:r>
        <w:rPr>
          <w:sz w:val="24"/>
          <w:szCs w:val="24"/>
        </w:rPr>
        <w:lastRenderedPageBreak/>
        <w:t>solutions that empower those in need, whether it be through providing financial literacy education, supporting underserved communities, or enabling access to capital for small businesses. With an understanding of the interplay between finance and social impact, I aspire to be a catalyst for change and contribute to a more equitable and prosperous society.</w:t>
      </w:r>
    </w:p>
    <w:p w14:paraId="00000006" w14:textId="77777777" w:rsidR="008F589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ind w:firstLine="720"/>
        <w:jc w:val="both"/>
        <w:rPr>
          <w:sz w:val="24"/>
          <w:szCs w:val="24"/>
        </w:rPr>
      </w:pPr>
      <w:commentRangeStart w:id="4"/>
      <w:r>
        <w:rPr>
          <w:sz w:val="24"/>
          <w:szCs w:val="24"/>
        </w:rPr>
        <w:t xml:space="preserve">As I embark on this transformative journey, I carry with me the invaluable lessons I have learned from basketball, the strength of my communication skills, and my unwavering dedication to helping others. </w:t>
      </w:r>
      <w:commentRangeEnd w:id="4"/>
      <w:r w:rsidR="001C1303">
        <w:rPr>
          <w:rStyle w:val="CommentReference"/>
        </w:rPr>
        <w:commentReference w:id="4"/>
      </w:r>
      <w:r>
        <w:rPr>
          <w:sz w:val="24"/>
          <w:szCs w:val="24"/>
        </w:rPr>
        <w:t xml:space="preserve">Through my major in business finance, I hope to leverage my passion, empathy, and financial acumen to make a lasting difference in the lives of individuals and communities. Just as basketball has united people on the court, I believe that business finance has the power to bridge gaps, empower the underserved, and create a better future for all. I am excited and ready to embark on this path, </w:t>
      </w:r>
      <w:proofErr w:type="spellStart"/>
      <w:r>
        <w:rPr>
          <w:sz w:val="24"/>
          <w:szCs w:val="24"/>
        </w:rPr>
        <w:t>fueled</w:t>
      </w:r>
      <w:proofErr w:type="spellEnd"/>
      <w:r>
        <w:rPr>
          <w:sz w:val="24"/>
          <w:szCs w:val="24"/>
        </w:rPr>
        <w:t xml:space="preserve"> by a burning desire to make a positive impact in the world.</w:t>
      </w:r>
    </w:p>
    <w:p w14:paraId="00000007" w14:textId="0500932A" w:rsidR="008F5891" w:rsidRDefault="00E458F6">
      <w:pPr>
        <w:rPr>
          <w:ins w:id="5" w:author="Author"/>
        </w:rPr>
      </w:pPr>
      <w:ins w:id="6" w:author="Author">
        <w:r>
          <w:t>Dear Stephanie,</w:t>
        </w:r>
      </w:ins>
    </w:p>
    <w:p w14:paraId="1E86B6A9" w14:textId="77777777" w:rsidR="00E458F6" w:rsidRDefault="00E458F6">
      <w:pPr>
        <w:rPr>
          <w:ins w:id="7" w:author="Author"/>
        </w:rPr>
      </w:pPr>
    </w:p>
    <w:p w14:paraId="64FED5F4" w14:textId="5A75218A" w:rsidR="003D049A" w:rsidRDefault="00E458F6">
      <w:pPr>
        <w:rPr>
          <w:ins w:id="8" w:author="Author"/>
        </w:rPr>
      </w:pPr>
      <w:ins w:id="9" w:author="Author">
        <w:r>
          <w:t>You’ve made a good attempt at your first draft. However, I have several suggestions on how you can improve your content and structure further.</w:t>
        </w:r>
      </w:ins>
    </w:p>
    <w:p w14:paraId="39F7443F" w14:textId="04723461" w:rsidR="003D049A" w:rsidRDefault="003D049A" w:rsidP="003D049A">
      <w:pPr>
        <w:widowControl w:val="0"/>
        <w:pBdr>
          <w:top w:val="nil"/>
          <w:left w:val="nil"/>
          <w:bottom w:val="nil"/>
          <w:right w:val="nil"/>
          <w:between w:val="nil"/>
        </w:pBdr>
        <w:spacing w:before="302" w:line="264" w:lineRule="auto"/>
        <w:ind w:left="9" w:right="32" w:firstLine="5"/>
        <w:rPr>
          <w:ins w:id="10" w:author="Author"/>
          <w:color w:val="000000"/>
        </w:rPr>
      </w:pPr>
      <w:ins w:id="11" w:author="Author">
        <w:r>
          <w:rPr>
            <w:color w:val="000000"/>
          </w:rPr>
          <w:t xml:space="preserve">First, remember – </w:t>
        </w:r>
        <w:r w:rsidRPr="004D662B">
          <w:rPr>
            <w:color w:val="000000"/>
          </w:rPr>
          <w:t>the goal here is to retell a story that showcases your personal growth</w:t>
        </w:r>
        <w:r>
          <w:rPr>
            <w:color w:val="000000"/>
          </w:rPr>
          <w:t>. It’s better to focus on a single story</w:t>
        </w:r>
        <w:r>
          <w:rPr>
            <w:color w:val="000000"/>
          </w:rPr>
          <w:t xml:space="preserve"> or core value</w:t>
        </w:r>
        <w:r>
          <w:rPr>
            <w:color w:val="000000"/>
          </w:rPr>
          <w:t>, and to t</w:t>
        </w:r>
        <w:r w:rsidRPr="004D662B">
          <w:rPr>
            <w:color w:val="000000"/>
          </w:rPr>
          <w:t>ake the reader step-by-step through this story, by structuring it as follows:</w:t>
        </w:r>
        <w:r>
          <w:rPr>
            <w:color w:val="000000"/>
          </w:rPr>
          <w:t xml:space="preserve"> </w:t>
        </w:r>
      </w:ins>
    </w:p>
    <w:p w14:paraId="5E01EAA5" w14:textId="199F0595" w:rsidR="003D049A" w:rsidRDefault="003D049A" w:rsidP="003D049A">
      <w:pPr>
        <w:pStyle w:val="ListParagraph"/>
        <w:widowControl w:val="0"/>
        <w:numPr>
          <w:ilvl w:val="0"/>
          <w:numId w:val="1"/>
        </w:numPr>
        <w:pBdr>
          <w:top w:val="nil"/>
          <w:left w:val="nil"/>
          <w:bottom w:val="nil"/>
          <w:right w:val="nil"/>
          <w:between w:val="nil"/>
        </w:pBdr>
        <w:spacing w:before="302" w:line="264" w:lineRule="auto"/>
        <w:ind w:right="32"/>
        <w:rPr>
          <w:ins w:id="12" w:author="Author"/>
          <w:color w:val="000000"/>
        </w:rPr>
      </w:pPr>
      <w:ins w:id="13" w:author="Author">
        <w:r w:rsidRPr="00DB5AE3">
          <w:rPr>
            <w:color w:val="000000"/>
          </w:rPr>
          <w:t xml:space="preserve">Set up your background —&gt; this usually makes up your first paragraph. Tell us about who you are, </w:t>
        </w:r>
        <w:del w:id="14" w:author="Author">
          <w:r w:rsidDel="00A618D7">
            <w:rPr>
              <w:color w:val="000000"/>
            </w:rPr>
            <w:delText xml:space="preserve">your fear of failure, </w:delText>
          </w:r>
        </w:del>
        <w:r>
          <w:rPr>
            <w:color w:val="000000"/>
          </w:rPr>
          <w:t>and the beginning of your story of personal growth</w:t>
        </w:r>
        <w:r>
          <w:rPr>
            <w:color w:val="000000"/>
          </w:rPr>
          <w:t>.</w:t>
        </w:r>
      </w:ins>
    </w:p>
    <w:p w14:paraId="0A9399E8" w14:textId="513D918F" w:rsidR="003D049A" w:rsidRDefault="003D049A" w:rsidP="003D049A">
      <w:pPr>
        <w:pStyle w:val="ListParagraph"/>
        <w:widowControl w:val="0"/>
        <w:numPr>
          <w:ilvl w:val="0"/>
          <w:numId w:val="1"/>
        </w:numPr>
        <w:pBdr>
          <w:top w:val="nil"/>
          <w:left w:val="nil"/>
          <w:bottom w:val="nil"/>
          <w:right w:val="nil"/>
          <w:between w:val="nil"/>
        </w:pBdr>
        <w:spacing w:before="302" w:line="264" w:lineRule="auto"/>
        <w:ind w:right="32"/>
        <w:rPr>
          <w:ins w:id="15" w:author="Author"/>
          <w:color w:val="000000"/>
        </w:rPr>
      </w:pPr>
      <w:ins w:id="16" w:author="Author">
        <w:r w:rsidRPr="00DB5AE3">
          <w:rPr>
            <w:color w:val="000000"/>
          </w:rPr>
          <w:t xml:space="preserve">Set up the conflict or build-up —&gt; this makes up the following paragraphs. </w:t>
        </w:r>
        <w:r>
          <w:rPr>
            <w:color w:val="000000"/>
          </w:rPr>
          <w:t>What obstacles prevented you from achieving your personal growth?</w:t>
        </w:r>
      </w:ins>
    </w:p>
    <w:p w14:paraId="5B840437" w14:textId="4EF04E12" w:rsidR="003D049A" w:rsidRDefault="003D049A" w:rsidP="003D049A">
      <w:pPr>
        <w:pStyle w:val="ListParagraph"/>
        <w:widowControl w:val="0"/>
        <w:numPr>
          <w:ilvl w:val="0"/>
          <w:numId w:val="1"/>
        </w:numPr>
        <w:pBdr>
          <w:top w:val="nil"/>
          <w:left w:val="nil"/>
          <w:bottom w:val="nil"/>
          <w:right w:val="nil"/>
          <w:between w:val="nil"/>
        </w:pBdr>
        <w:spacing w:before="302" w:line="264" w:lineRule="auto"/>
        <w:ind w:right="32"/>
        <w:rPr>
          <w:ins w:id="17" w:author="Author"/>
          <w:color w:val="000000"/>
        </w:rPr>
      </w:pPr>
      <w:ins w:id="18" w:author="Author">
        <w:r>
          <w:rPr>
            <w:color w:val="000000"/>
          </w:rPr>
          <w:t>Achieving y</w:t>
        </w:r>
        <w:r w:rsidRPr="00DB5AE3">
          <w:rPr>
            <w:color w:val="000000"/>
          </w:rPr>
          <w:t xml:space="preserve">our </w:t>
        </w:r>
        <w:r>
          <w:rPr>
            <w:color w:val="000000"/>
          </w:rPr>
          <w:t>personal growth</w:t>
        </w:r>
        <w:r w:rsidRPr="00DB5AE3">
          <w:rPr>
            <w:color w:val="000000"/>
          </w:rPr>
          <w:t xml:space="preserve">, and plans for the future —&gt; this makes up your final few paragraphs. What </w:t>
        </w:r>
        <w:r>
          <w:rPr>
            <w:color w:val="000000"/>
          </w:rPr>
          <w:t>lessons</w:t>
        </w:r>
        <w:r w:rsidRPr="00DB5AE3">
          <w:rPr>
            <w:color w:val="000000"/>
          </w:rPr>
          <w:t xml:space="preserve"> did you learn</w:t>
        </w:r>
        <w:r>
          <w:rPr>
            <w:color w:val="000000"/>
          </w:rPr>
          <w:t xml:space="preserve"> through this experience?</w:t>
        </w:r>
        <w:r w:rsidRPr="00DB5AE3">
          <w:rPr>
            <w:color w:val="000000"/>
          </w:rPr>
          <w:t xml:space="preserve"> </w:t>
        </w:r>
        <w:r>
          <w:rPr>
            <w:color w:val="000000"/>
          </w:rPr>
          <w:t>H</w:t>
        </w:r>
        <w:r w:rsidRPr="00DB5AE3">
          <w:rPr>
            <w:color w:val="000000"/>
          </w:rPr>
          <w:t xml:space="preserve">ow will you utilize </w:t>
        </w:r>
        <w:r>
          <w:rPr>
            <w:color w:val="000000"/>
          </w:rPr>
          <w:t>these lessons</w:t>
        </w:r>
        <w:r w:rsidRPr="00DB5AE3">
          <w:rPr>
            <w:color w:val="000000"/>
          </w:rPr>
          <w:t xml:space="preserve"> in the future?</w:t>
        </w:r>
      </w:ins>
    </w:p>
    <w:p w14:paraId="1B1C90D9" w14:textId="13034FCD" w:rsidR="00D436A5" w:rsidRDefault="00D436A5" w:rsidP="00D436A5">
      <w:pPr>
        <w:widowControl w:val="0"/>
        <w:pBdr>
          <w:top w:val="nil"/>
          <w:left w:val="nil"/>
          <w:bottom w:val="nil"/>
          <w:right w:val="nil"/>
          <w:between w:val="nil"/>
        </w:pBdr>
        <w:spacing w:before="302" w:line="264" w:lineRule="auto"/>
        <w:ind w:right="32"/>
        <w:rPr>
          <w:ins w:id="19" w:author="Author"/>
          <w:color w:val="000000"/>
        </w:rPr>
      </w:pPr>
      <w:ins w:id="20" w:author="Author">
        <w:r>
          <w:rPr>
            <w:color w:val="000000"/>
          </w:rPr>
          <w:t xml:space="preserve">Second, </w:t>
        </w:r>
        <w:r>
          <w:rPr>
            <w:color w:val="000000"/>
          </w:rPr>
          <w:t xml:space="preserve">your essay currently contains a lot of </w:t>
        </w:r>
        <w:r>
          <w:rPr>
            <w:i/>
            <w:iCs/>
            <w:color w:val="000000"/>
          </w:rPr>
          <w:t>telling</w:t>
        </w:r>
        <w:r>
          <w:rPr>
            <w:color w:val="000000"/>
          </w:rPr>
          <w:t xml:space="preserve">, and not enough </w:t>
        </w:r>
        <w:r>
          <w:rPr>
            <w:i/>
            <w:iCs/>
            <w:color w:val="000000"/>
          </w:rPr>
          <w:t>showing</w:t>
        </w:r>
        <w:r>
          <w:rPr>
            <w:color w:val="000000"/>
          </w:rPr>
          <w:t xml:space="preserve">. </w:t>
        </w:r>
        <w:r>
          <w:rPr>
            <w:color w:val="000000"/>
          </w:rPr>
          <w:t>For example, i</w:t>
        </w:r>
        <w:r>
          <w:rPr>
            <w:color w:val="000000"/>
          </w:rPr>
          <w:t>n every paragraph, you’ve repeated that “</w:t>
        </w:r>
        <w:r>
          <w:rPr>
            <w:color w:val="000000"/>
          </w:rPr>
          <w:t>basketball has given you invaluable communication skills, passion, and a caring nature</w:t>
        </w:r>
        <w:r>
          <w:rPr>
            <w:color w:val="000000"/>
          </w:rPr>
          <w:t xml:space="preserve">”. However, you haven’t </w:t>
        </w:r>
        <w:r>
          <w:rPr>
            <w:i/>
            <w:iCs/>
            <w:color w:val="000000"/>
          </w:rPr>
          <w:t>shown</w:t>
        </w:r>
        <w:r>
          <w:rPr>
            <w:color w:val="000000"/>
          </w:rPr>
          <w:t xml:space="preserve"> how basketball taught you any of this, or how you’ve practiced it through your actions. Be more descriptive to help the reader relate to your perspective.</w:t>
        </w:r>
      </w:ins>
    </w:p>
    <w:p w14:paraId="6458831C" w14:textId="27CE3B00" w:rsidR="00D436A5" w:rsidRDefault="00D436A5" w:rsidP="00D436A5">
      <w:pPr>
        <w:widowControl w:val="0"/>
        <w:pBdr>
          <w:top w:val="nil"/>
          <w:left w:val="nil"/>
          <w:bottom w:val="nil"/>
          <w:right w:val="nil"/>
          <w:between w:val="nil"/>
        </w:pBdr>
        <w:spacing w:before="302" w:line="264" w:lineRule="auto"/>
        <w:ind w:right="32"/>
        <w:rPr>
          <w:ins w:id="21" w:author="Author"/>
          <w:color w:val="000000"/>
        </w:rPr>
      </w:pPr>
      <w:ins w:id="22" w:author="Author">
        <w:r>
          <w:rPr>
            <w:color w:val="000000"/>
          </w:rPr>
          <w:t xml:space="preserve">Finally, make sure you have a central theme throughout your whole essay. You’ve mentioned (1) basketball, (2) community service, and (3) business finance, but you haven’t drawn a </w:t>
        </w:r>
        <w:del w:id="23" w:author="Author">
          <w:r w:rsidDel="00F331DD">
            <w:rPr>
              <w:color w:val="000000"/>
            </w:rPr>
            <w:delText>clear</w:delText>
          </w:r>
        </w:del>
        <w:r w:rsidR="00F331DD">
          <w:rPr>
            <w:color w:val="000000"/>
          </w:rPr>
          <w:t>convincing</w:t>
        </w:r>
        <w:r>
          <w:rPr>
            <w:color w:val="000000"/>
          </w:rPr>
          <w:t xml:space="preserve"> correlation between these three subjects. It would be better for you to focus on just one</w:t>
        </w:r>
        <w:del w:id="24" w:author="Author">
          <w:r w:rsidDel="001B693C">
            <w:rPr>
              <w:color w:val="000000"/>
            </w:rPr>
            <w:delText>,</w:delText>
          </w:r>
        </w:del>
        <w:r>
          <w:rPr>
            <w:color w:val="000000"/>
          </w:rPr>
          <w:t xml:space="preserve"> and exploring that one deeper.</w:t>
        </w:r>
      </w:ins>
    </w:p>
    <w:p w14:paraId="6FA6CD6A" w14:textId="77777777" w:rsidR="00D436A5" w:rsidRDefault="00D436A5" w:rsidP="00D436A5">
      <w:pPr>
        <w:widowControl w:val="0"/>
        <w:pBdr>
          <w:top w:val="nil"/>
          <w:left w:val="nil"/>
          <w:bottom w:val="nil"/>
          <w:right w:val="nil"/>
          <w:between w:val="nil"/>
        </w:pBdr>
        <w:spacing w:before="302" w:line="264" w:lineRule="auto"/>
        <w:ind w:right="32"/>
        <w:rPr>
          <w:ins w:id="25" w:author="Author"/>
          <w:color w:val="000000"/>
        </w:rPr>
      </w:pPr>
    </w:p>
    <w:p w14:paraId="7C99D3DE" w14:textId="0222E55A" w:rsidR="00D436A5" w:rsidRDefault="00D436A5" w:rsidP="00D436A5">
      <w:pPr>
        <w:widowControl w:val="0"/>
        <w:pBdr>
          <w:top w:val="nil"/>
          <w:left w:val="nil"/>
          <w:bottom w:val="nil"/>
          <w:right w:val="nil"/>
          <w:between w:val="nil"/>
        </w:pBdr>
        <w:spacing w:line="264" w:lineRule="auto"/>
        <w:ind w:right="32"/>
        <w:rPr>
          <w:ins w:id="26" w:author="Author"/>
          <w:color w:val="000000"/>
        </w:rPr>
        <w:pPrChange w:id="27" w:author="Author">
          <w:pPr>
            <w:widowControl w:val="0"/>
            <w:pBdr>
              <w:top w:val="nil"/>
              <w:left w:val="nil"/>
              <w:bottom w:val="nil"/>
              <w:right w:val="nil"/>
              <w:between w:val="nil"/>
            </w:pBdr>
            <w:spacing w:before="302" w:line="264" w:lineRule="auto"/>
            <w:ind w:right="32"/>
          </w:pPr>
        </w:pPrChange>
      </w:pPr>
      <w:ins w:id="28" w:author="Author">
        <w:r>
          <w:rPr>
            <w:color w:val="000000"/>
          </w:rPr>
          <w:t>Keep it up.</w:t>
        </w:r>
      </w:ins>
    </w:p>
    <w:p w14:paraId="4E293AEE" w14:textId="77777777" w:rsidR="00D436A5" w:rsidRDefault="00D436A5" w:rsidP="00D436A5">
      <w:pPr>
        <w:widowControl w:val="0"/>
        <w:pBdr>
          <w:top w:val="nil"/>
          <w:left w:val="nil"/>
          <w:bottom w:val="nil"/>
          <w:right w:val="nil"/>
          <w:between w:val="nil"/>
        </w:pBdr>
        <w:spacing w:line="264" w:lineRule="auto"/>
        <w:ind w:right="32"/>
        <w:rPr>
          <w:ins w:id="29" w:author="Author"/>
          <w:color w:val="000000"/>
        </w:rPr>
        <w:pPrChange w:id="30" w:author="Author">
          <w:pPr>
            <w:widowControl w:val="0"/>
            <w:pBdr>
              <w:top w:val="nil"/>
              <w:left w:val="nil"/>
              <w:bottom w:val="nil"/>
              <w:right w:val="nil"/>
              <w:between w:val="nil"/>
            </w:pBdr>
            <w:spacing w:before="302" w:line="264" w:lineRule="auto"/>
            <w:ind w:right="32"/>
          </w:pPr>
        </w:pPrChange>
      </w:pPr>
    </w:p>
    <w:p w14:paraId="3F43DA49" w14:textId="0FABD579" w:rsidR="00D436A5" w:rsidRDefault="00D436A5" w:rsidP="00D436A5">
      <w:pPr>
        <w:widowControl w:val="0"/>
        <w:pBdr>
          <w:top w:val="nil"/>
          <w:left w:val="nil"/>
          <w:bottom w:val="nil"/>
          <w:right w:val="nil"/>
          <w:between w:val="nil"/>
        </w:pBdr>
        <w:spacing w:line="264" w:lineRule="auto"/>
        <w:ind w:right="32"/>
        <w:rPr>
          <w:ins w:id="31" w:author="Author"/>
          <w:color w:val="000000"/>
        </w:rPr>
        <w:pPrChange w:id="32" w:author="Author">
          <w:pPr>
            <w:widowControl w:val="0"/>
            <w:pBdr>
              <w:top w:val="nil"/>
              <w:left w:val="nil"/>
              <w:bottom w:val="nil"/>
              <w:right w:val="nil"/>
              <w:between w:val="nil"/>
            </w:pBdr>
            <w:spacing w:before="302" w:line="264" w:lineRule="auto"/>
            <w:ind w:right="32"/>
          </w:pPr>
        </w:pPrChange>
      </w:pPr>
      <w:ins w:id="33" w:author="Author">
        <w:r>
          <w:rPr>
            <w:color w:val="000000"/>
          </w:rPr>
          <w:t>All the best,</w:t>
        </w:r>
      </w:ins>
    </w:p>
    <w:p w14:paraId="292CD509" w14:textId="77777777" w:rsidR="00D436A5" w:rsidRDefault="00D436A5" w:rsidP="00D436A5">
      <w:pPr>
        <w:widowControl w:val="0"/>
        <w:pBdr>
          <w:top w:val="nil"/>
          <w:left w:val="nil"/>
          <w:bottom w:val="nil"/>
          <w:right w:val="nil"/>
          <w:between w:val="nil"/>
        </w:pBdr>
        <w:spacing w:line="264" w:lineRule="auto"/>
        <w:ind w:right="32"/>
        <w:rPr>
          <w:ins w:id="34" w:author="Author"/>
          <w:color w:val="000000"/>
        </w:rPr>
        <w:pPrChange w:id="35" w:author="Author">
          <w:pPr>
            <w:widowControl w:val="0"/>
            <w:pBdr>
              <w:top w:val="nil"/>
              <w:left w:val="nil"/>
              <w:bottom w:val="nil"/>
              <w:right w:val="nil"/>
              <w:between w:val="nil"/>
            </w:pBdr>
            <w:spacing w:before="302" w:line="264" w:lineRule="auto"/>
            <w:ind w:right="32"/>
          </w:pPr>
        </w:pPrChange>
      </w:pPr>
    </w:p>
    <w:p w14:paraId="56636270" w14:textId="0190C045" w:rsidR="00D436A5" w:rsidRDefault="00D436A5" w:rsidP="00D436A5">
      <w:pPr>
        <w:widowControl w:val="0"/>
        <w:pBdr>
          <w:top w:val="nil"/>
          <w:left w:val="nil"/>
          <w:bottom w:val="nil"/>
          <w:right w:val="nil"/>
          <w:between w:val="nil"/>
        </w:pBdr>
        <w:spacing w:line="264" w:lineRule="auto"/>
        <w:ind w:right="32"/>
        <w:rPr>
          <w:ins w:id="36" w:author="Author"/>
          <w:color w:val="000000"/>
        </w:rPr>
        <w:pPrChange w:id="37" w:author="Author">
          <w:pPr>
            <w:widowControl w:val="0"/>
            <w:pBdr>
              <w:top w:val="nil"/>
              <w:left w:val="nil"/>
              <w:bottom w:val="nil"/>
              <w:right w:val="nil"/>
              <w:between w:val="nil"/>
            </w:pBdr>
            <w:spacing w:before="302" w:line="264" w:lineRule="auto"/>
            <w:ind w:right="32"/>
          </w:pPr>
        </w:pPrChange>
      </w:pPr>
      <w:ins w:id="38" w:author="Author">
        <w:r>
          <w:rPr>
            <w:color w:val="000000"/>
          </w:rPr>
          <w:t>Arianne</w:t>
        </w:r>
      </w:ins>
    </w:p>
    <w:p w14:paraId="44CF0B10" w14:textId="28BF0EED" w:rsidR="00D436A5" w:rsidRPr="00D436A5" w:rsidRDefault="00D436A5" w:rsidP="00D436A5">
      <w:pPr>
        <w:widowControl w:val="0"/>
        <w:pBdr>
          <w:top w:val="nil"/>
          <w:left w:val="nil"/>
          <w:bottom w:val="nil"/>
          <w:right w:val="nil"/>
          <w:between w:val="nil"/>
        </w:pBdr>
        <w:spacing w:line="264" w:lineRule="auto"/>
        <w:ind w:right="32"/>
        <w:rPr>
          <w:ins w:id="39" w:author="Author"/>
          <w:color w:val="000000"/>
          <w:rPrChange w:id="40" w:author="Author">
            <w:rPr>
              <w:ins w:id="41" w:author="Author"/>
            </w:rPr>
          </w:rPrChange>
        </w:rPr>
        <w:pPrChange w:id="42" w:author="Author">
          <w:pPr>
            <w:pStyle w:val="ListParagraph"/>
            <w:widowControl w:val="0"/>
            <w:numPr>
              <w:numId w:val="1"/>
            </w:numPr>
            <w:pBdr>
              <w:top w:val="nil"/>
              <w:left w:val="nil"/>
              <w:bottom w:val="nil"/>
              <w:right w:val="nil"/>
              <w:between w:val="nil"/>
            </w:pBdr>
            <w:spacing w:before="302" w:line="264" w:lineRule="auto"/>
            <w:ind w:left="734" w:right="32" w:hanging="360"/>
          </w:pPr>
        </w:pPrChange>
      </w:pPr>
      <w:proofErr w:type="spellStart"/>
      <w:ins w:id="43" w:author="Author">
        <w:r>
          <w:rPr>
            <w:color w:val="000000"/>
          </w:rPr>
          <w:t>ALL-in</w:t>
        </w:r>
        <w:proofErr w:type="spellEnd"/>
        <w:r>
          <w:rPr>
            <w:color w:val="000000"/>
          </w:rPr>
          <w:t xml:space="preserve"> Essay Editor</w:t>
        </w:r>
      </w:ins>
    </w:p>
    <w:p w14:paraId="4033CA6E" w14:textId="77777777" w:rsidR="003D049A" w:rsidRDefault="003D049A"/>
    <w:sectPr w:rsidR="003D049A">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4C9D4103" w14:textId="77777777" w:rsidR="007D6190" w:rsidRDefault="00030664" w:rsidP="003D0D11">
      <w:r>
        <w:rPr>
          <w:rStyle w:val="CommentReference"/>
        </w:rPr>
        <w:annotationRef/>
      </w:r>
      <w:r w:rsidR="007D6190">
        <w:rPr>
          <w:sz w:val="20"/>
          <w:szCs w:val="20"/>
        </w:rPr>
        <w:t>You’ve showcased a bit of your background here, but it can be improved upon further.</w:t>
      </w:r>
      <w:r w:rsidR="007D6190">
        <w:rPr>
          <w:sz w:val="20"/>
          <w:szCs w:val="20"/>
        </w:rPr>
        <w:cr/>
      </w:r>
      <w:r w:rsidR="007D6190">
        <w:rPr>
          <w:sz w:val="20"/>
          <w:szCs w:val="20"/>
        </w:rPr>
        <w:cr/>
        <w:t xml:space="preserve">Since your essay is about </w:t>
      </w:r>
      <w:r w:rsidR="007D6190">
        <w:rPr>
          <w:b/>
          <w:bCs/>
          <w:sz w:val="20"/>
          <w:szCs w:val="20"/>
        </w:rPr>
        <w:t>personal growth</w:t>
      </w:r>
      <w:r w:rsidR="007D6190">
        <w:rPr>
          <w:sz w:val="20"/>
          <w:szCs w:val="20"/>
        </w:rPr>
        <w:t xml:space="preserve">, the starting point of your essay should showcase your background/views </w:t>
      </w:r>
      <w:r w:rsidR="007D6190">
        <w:rPr>
          <w:sz w:val="20"/>
          <w:szCs w:val="20"/>
          <w:u w:val="single"/>
        </w:rPr>
        <w:t>before</w:t>
      </w:r>
      <w:r w:rsidR="007D6190">
        <w:rPr>
          <w:sz w:val="20"/>
          <w:szCs w:val="20"/>
        </w:rPr>
        <w:t xml:space="preserve"> you went through your journey of personal growth.</w:t>
      </w:r>
    </w:p>
  </w:comment>
  <w:comment w:id="1" w:author="Author" w:initials="A">
    <w:p w14:paraId="261FA8B3" w14:textId="077F19A7" w:rsidR="001C1303" w:rsidRDefault="001C1303" w:rsidP="004B56FD">
      <w:r>
        <w:rPr>
          <w:rStyle w:val="CommentReference"/>
        </w:rPr>
        <w:annotationRef/>
      </w:r>
      <w:r>
        <w:rPr>
          <w:color w:val="000000"/>
          <w:sz w:val="20"/>
          <w:szCs w:val="20"/>
        </w:rPr>
        <w:t>How does your experience with basketball tie into your caring nature, and to business finance?</w:t>
      </w:r>
    </w:p>
    <w:p w14:paraId="2797B11F" w14:textId="77777777" w:rsidR="001C1303" w:rsidRDefault="001C1303" w:rsidP="004B56FD"/>
    <w:p w14:paraId="1B5E012E" w14:textId="77777777" w:rsidR="001C1303" w:rsidRDefault="001C1303" w:rsidP="004B56FD">
      <w:r>
        <w:rPr>
          <w:color w:val="000000"/>
          <w:sz w:val="20"/>
          <w:szCs w:val="20"/>
        </w:rPr>
        <w:t>I think you’ve introduced three different topics or subjects that don’t necessarily have any relation to each other throughout your essay.</w:t>
      </w:r>
    </w:p>
  </w:comment>
  <w:comment w:id="2" w:author="Author" w:initials="A">
    <w:p w14:paraId="6F1D70B9" w14:textId="77777777" w:rsidR="001C1303" w:rsidRDefault="001C1303" w:rsidP="00207964">
      <w:r>
        <w:rPr>
          <w:rStyle w:val="CommentReference"/>
        </w:rPr>
        <w:annotationRef/>
      </w:r>
      <w:r>
        <w:rPr>
          <w:color w:val="000000"/>
          <w:sz w:val="20"/>
          <w:szCs w:val="20"/>
        </w:rPr>
        <w:t xml:space="preserve">Tell us more about these experiences. </w:t>
      </w:r>
      <w:r>
        <w:rPr>
          <w:b/>
          <w:bCs/>
          <w:color w:val="000000"/>
          <w:sz w:val="20"/>
          <w:szCs w:val="20"/>
        </w:rPr>
        <w:t>Show</w:t>
      </w:r>
      <w:r>
        <w:rPr>
          <w:color w:val="000000"/>
          <w:sz w:val="20"/>
          <w:szCs w:val="20"/>
        </w:rPr>
        <w:t xml:space="preserve">, more than </w:t>
      </w:r>
      <w:r>
        <w:rPr>
          <w:b/>
          <w:bCs/>
          <w:color w:val="000000"/>
          <w:sz w:val="20"/>
          <w:szCs w:val="20"/>
        </w:rPr>
        <w:t>tell</w:t>
      </w:r>
      <w:r>
        <w:rPr>
          <w:color w:val="000000"/>
          <w:sz w:val="20"/>
          <w:szCs w:val="20"/>
        </w:rPr>
        <w:t xml:space="preserve">. </w:t>
      </w:r>
    </w:p>
    <w:p w14:paraId="577A66B6" w14:textId="77777777" w:rsidR="001C1303" w:rsidRDefault="001C1303" w:rsidP="00207964"/>
    <w:p w14:paraId="54E747C8" w14:textId="77777777" w:rsidR="001C1303" w:rsidRDefault="001C1303" w:rsidP="00207964">
      <w:r>
        <w:rPr>
          <w:color w:val="000000"/>
          <w:sz w:val="20"/>
          <w:szCs w:val="20"/>
        </w:rPr>
        <w:t>Show us the events that led to your understanding of the importance of compassion, listening, etc., instead of telling us about it without any details.</w:t>
      </w:r>
    </w:p>
  </w:comment>
  <w:comment w:id="3" w:author="Author" w:initials="A">
    <w:p w14:paraId="196F614B" w14:textId="77777777" w:rsidR="00E458F6" w:rsidRDefault="00E458F6" w:rsidP="00573F31">
      <w:r>
        <w:rPr>
          <w:rStyle w:val="CommentReference"/>
        </w:rPr>
        <w:annotationRef/>
      </w:r>
      <w:r>
        <w:rPr>
          <w:color w:val="000000"/>
          <w:sz w:val="20"/>
          <w:szCs w:val="20"/>
        </w:rPr>
        <w:t>Be careful not to sound too repetitive. I think you’ve already mentioned (in various paragraphs before this) how basketball had provided you with passion, communication skills, and a caring nature.</w:t>
      </w:r>
    </w:p>
    <w:p w14:paraId="60F437C3" w14:textId="77777777" w:rsidR="00E458F6" w:rsidRDefault="00E458F6" w:rsidP="00573F31"/>
    <w:p w14:paraId="2D68F13C" w14:textId="77777777" w:rsidR="00E458F6" w:rsidRDefault="00E458F6" w:rsidP="00573F31">
      <w:r>
        <w:rPr>
          <w:color w:val="000000"/>
          <w:sz w:val="20"/>
          <w:szCs w:val="20"/>
        </w:rPr>
        <w:t>Instead of trying to convince the reader through repetition, you could instead show us how the sport had taught you these values, or if there were any specific events while playing basketball that led you to learn them.</w:t>
      </w:r>
    </w:p>
  </w:comment>
  <w:comment w:id="4" w:author="Author" w:initials="A">
    <w:p w14:paraId="305EB794" w14:textId="2E30757A" w:rsidR="001C1303" w:rsidRDefault="001C1303" w:rsidP="00EF175F">
      <w:r>
        <w:rPr>
          <w:rStyle w:val="CommentReference"/>
        </w:rPr>
        <w:annotationRef/>
      </w:r>
      <w:r>
        <w:rPr>
          <w:color w:val="000000"/>
          <w:sz w:val="20"/>
          <w:szCs w:val="20"/>
        </w:rPr>
        <w:t xml:space="preserve">Are these the core values (dedication, strength in communication, passion, empathy, etc.) that you’ve gained through your personal growth story? </w:t>
      </w:r>
    </w:p>
    <w:p w14:paraId="3CB583CE" w14:textId="77777777" w:rsidR="001C1303" w:rsidRDefault="001C1303" w:rsidP="00EF175F"/>
    <w:p w14:paraId="1A8E43EA" w14:textId="77777777" w:rsidR="001C1303" w:rsidRDefault="001C1303" w:rsidP="00EF175F">
      <w:r>
        <w:rPr>
          <w:color w:val="000000"/>
          <w:sz w:val="20"/>
          <w:szCs w:val="20"/>
        </w:rPr>
        <w:t>It would be better to just focus on one or two of these, and center your essay around them. Tell use what events (perhaps during your time playing basketball) led to you gaining these values.</w:t>
      </w:r>
    </w:p>
    <w:p w14:paraId="5ED025D2" w14:textId="77777777" w:rsidR="001C1303" w:rsidRDefault="001C1303" w:rsidP="00EF175F"/>
    <w:p w14:paraId="55D7924C" w14:textId="77777777" w:rsidR="001C1303" w:rsidRDefault="001C1303" w:rsidP="00EF175F">
      <w:r>
        <w:rPr>
          <w:color w:val="000000"/>
          <w:sz w:val="20"/>
          <w:szCs w:val="20"/>
        </w:rPr>
        <w:t>As your closing, you can then showcase how these values may help you in achieving your future goals.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9D4103" w15:done="0"/>
  <w15:commentEx w15:paraId="1B5E012E" w15:done="0"/>
  <w15:commentEx w15:paraId="54E747C8" w15:done="0"/>
  <w15:commentEx w15:paraId="2D68F13C" w15:done="0"/>
  <w15:commentEx w15:paraId="55D792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9D4103" w16cid:durableId="283E5DD5"/>
  <w16cid:commentId w16cid:paraId="1B5E012E" w16cid:durableId="283E5E75"/>
  <w16cid:commentId w16cid:paraId="54E747C8" w16cid:durableId="283E6061"/>
  <w16cid:commentId w16cid:paraId="2D68F13C" w16cid:durableId="283E6128"/>
  <w16cid:commentId w16cid:paraId="55D7924C" w16cid:durableId="283E5F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873C4"/>
    <w:multiLevelType w:val="hybridMultilevel"/>
    <w:tmpl w:val="E474F944"/>
    <w:lvl w:ilvl="0" w:tplc="0409000F">
      <w:start w:val="1"/>
      <w:numFmt w:val="decimal"/>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num w:numId="1" w16cid:durableId="1923178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891"/>
    <w:rsid w:val="00030664"/>
    <w:rsid w:val="001B693C"/>
    <w:rsid w:val="001C1303"/>
    <w:rsid w:val="00267CF0"/>
    <w:rsid w:val="003D049A"/>
    <w:rsid w:val="007D6190"/>
    <w:rsid w:val="008F5891"/>
    <w:rsid w:val="00A618D7"/>
    <w:rsid w:val="00B658A2"/>
    <w:rsid w:val="00D436A5"/>
    <w:rsid w:val="00E23E00"/>
    <w:rsid w:val="00E458F6"/>
    <w:rsid w:val="00F331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E0E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B658A2"/>
    <w:pPr>
      <w:spacing w:line="240" w:lineRule="auto"/>
    </w:pPr>
  </w:style>
  <w:style w:type="character" w:styleId="CommentReference">
    <w:name w:val="annotation reference"/>
    <w:basedOn w:val="DefaultParagraphFont"/>
    <w:uiPriority w:val="99"/>
    <w:semiHidden/>
    <w:unhideWhenUsed/>
    <w:rsid w:val="00030664"/>
    <w:rPr>
      <w:sz w:val="16"/>
      <w:szCs w:val="16"/>
    </w:rPr>
  </w:style>
  <w:style w:type="paragraph" w:styleId="CommentText">
    <w:name w:val="annotation text"/>
    <w:basedOn w:val="Normal"/>
    <w:link w:val="CommentTextChar"/>
    <w:uiPriority w:val="99"/>
    <w:semiHidden/>
    <w:unhideWhenUsed/>
    <w:rsid w:val="00030664"/>
    <w:pPr>
      <w:spacing w:line="240" w:lineRule="auto"/>
    </w:pPr>
    <w:rPr>
      <w:sz w:val="20"/>
      <w:szCs w:val="20"/>
    </w:rPr>
  </w:style>
  <w:style w:type="character" w:customStyle="1" w:styleId="CommentTextChar">
    <w:name w:val="Comment Text Char"/>
    <w:basedOn w:val="DefaultParagraphFont"/>
    <w:link w:val="CommentText"/>
    <w:uiPriority w:val="99"/>
    <w:semiHidden/>
    <w:rsid w:val="00030664"/>
    <w:rPr>
      <w:sz w:val="20"/>
      <w:szCs w:val="20"/>
    </w:rPr>
  </w:style>
  <w:style w:type="paragraph" w:styleId="CommentSubject">
    <w:name w:val="annotation subject"/>
    <w:basedOn w:val="CommentText"/>
    <w:next w:val="CommentText"/>
    <w:link w:val="CommentSubjectChar"/>
    <w:uiPriority w:val="99"/>
    <w:semiHidden/>
    <w:unhideWhenUsed/>
    <w:rsid w:val="00030664"/>
    <w:rPr>
      <w:b/>
      <w:bCs/>
    </w:rPr>
  </w:style>
  <w:style w:type="character" w:customStyle="1" w:styleId="CommentSubjectChar">
    <w:name w:val="Comment Subject Char"/>
    <w:basedOn w:val="CommentTextChar"/>
    <w:link w:val="CommentSubject"/>
    <w:uiPriority w:val="99"/>
    <w:semiHidden/>
    <w:rsid w:val="00030664"/>
    <w:rPr>
      <w:b/>
      <w:bCs/>
      <w:sz w:val="20"/>
      <w:szCs w:val="20"/>
    </w:rPr>
  </w:style>
  <w:style w:type="paragraph" w:styleId="ListParagraph">
    <w:name w:val="List Paragraph"/>
    <w:basedOn w:val="Normal"/>
    <w:uiPriority w:val="34"/>
    <w:qFormat/>
    <w:rsid w:val="003D049A"/>
    <w:pPr>
      <w:ind w:left="720"/>
      <w:contextualSpacing/>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835</Words>
  <Characters>4304</Characters>
  <Application>Microsoft Office Word</Application>
  <DocSecurity>0</DocSecurity>
  <Lines>79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2023-06-21T21:23:00Z</dcterms:created>
  <dcterms:modified xsi:type="dcterms:W3CDTF">2023-06-21T22:34:00Z</dcterms:modified>
</cp:coreProperties>
</file>