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DC592" w14:textId="7C5DD45F" w:rsidR="00767F75" w:rsidRPr="00EB51EB" w:rsidRDefault="00767F75" w:rsidP="00EB51E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 xml:space="preserve">"Interruption!" said my late grandfather and political inspiration during </w:t>
      </w:r>
      <w:ins w:id="0" w:author="Thalia Priscilla" w:date="2023-01-10T15:31:00Z">
        <w:r w:rsidR="00E6541A">
          <w:rPr>
            <w:rStyle w:val="normaltextrun"/>
            <w:rFonts w:ascii="Calibri" w:hAnsi="Calibri" w:cs="Calibri"/>
            <w:sz w:val="22"/>
            <w:szCs w:val="22"/>
            <w:lang w:val="en-GB"/>
          </w:rPr>
          <w:t xml:space="preserve">the Indonesian President </w:t>
        </w:r>
      </w:ins>
      <w:r>
        <w:rPr>
          <w:rStyle w:val="normaltextrun"/>
          <w:rFonts w:ascii="Calibri" w:hAnsi="Calibri" w:cs="Calibri"/>
          <w:sz w:val="22"/>
          <w:szCs w:val="22"/>
          <w:lang w:val="en-GB"/>
        </w:rPr>
        <w:t xml:space="preserve">Suharto's dictatorial regime (1967-1998) in the people's consultative assembly, where interruptions were prohibited. </w:t>
      </w:r>
      <w:r w:rsidR="00BE59A4">
        <w:rPr>
          <w:rStyle w:val="normaltextrun"/>
          <w:rFonts w:ascii="Calibri" w:hAnsi="Calibri" w:cs="Calibri"/>
          <w:sz w:val="22"/>
          <w:szCs w:val="22"/>
          <w:lang w:val="en-GB"/>
        </w:rPr>
        <w:t xml:space="preserve">His ability to </w:t>
      </w:r>
      <w:del w:id="1" w:author="Thalia Priscilla" w:date="2023-01-10T15:31:00Z">
        <w:r w:rsidR="00BE59A4" w:rsidDel="00E6541A">
          <w:rPr>
            <w:rStyle w:val="normaltextrun"/>
            <w:rFonts w:ascii="Calibri" w:hAnsi="Calibri" w:cs="Calibri"/>
            <w:sz w:val="22"/>
            <w:szCs w:val="22"/>
            <w:lang w:val="en-GB"/>
          </w:rPr>
          <w:delText xml:space="preserve">vocal </w:delText>
        </w:r>
      </w:del>
      <w:ins w:id="2" w:author="Thalia Priscilla" w:date="2023-01-10T15:31:00Z">
        <w:r w:rsidR="00E6541A">
          <w:rPr>
            <w:rStyle w:val="normaltextrun"/>
            <w:rFonts w:ascii="Calibri" w:hAnsi="Calibri" w:cs="Calibri"/>
            <w:sz w:val="22"/>
            <w:szCs w:val="22"/>
            <w:lang w:val="en-GB"/>
          </w:rPr>
          <w:t xml:space="preserve">voice </w:t>
        </w:r>
      </w:ins>
      <w:r w:rsidR="00BE59A4">
        <w:rPr>
          <w:rStyle w:val="normaltextrun"/>
          <w:rFonts w:ascii="Calibri" w:hAnsi="Calibri" w:cs="Calibri"/>
          <w:sz w:val="22"/>
          <w:szCs w:val="22"/>
          <w:lang w:val="en-GB"/>
        </w:rPr>
        <w:t xml:space="preserve">what is right </w:t>
      </w:r>
      <w:r w:rsidR="00B26A8E">
        <w:rPr>
          <w:rStyle w:val="normaltextrun"/>
          <w:rFonts w:ascii="Calibri" w:hAnsi="Calibri" w:cs="Calibri"/>
          <w:sz w:val="22"/>
          <w:szCs w:val="22"/>
          <w:lang w:val="en-GB"/>
        </w:rPr>
        <w:t xml:space="preserve">and </w:t>
      </w:r>
      <w:del w:id="3" w:author="Thalia Priscilla" w:date="2023-01-11T15:57:00Z">
        <w:r w:rsidR="006452AC" w:rsidDel="00B943FC">
          <w:rPr>
            <w:rStyle w:val="normaltextrun"/>
            <w:rFonts w:ascii="Calibri" w:hAnsi="Calibri" w:cs="Calibri"/>
            <w:sz w:val="22"/>
            <w:szCs w:val="22"/>
            <w:lang w:val="en-GB"/>
          </w:rPr>
          <w:delText>mak</w:delText>
        </w:r>
        <w:r w:rsidR="00B26A8E" w:rsidDel="00B943FC">
          <w:rPr>
            <w:rStyle w:val="normaltextrun"/>
            <w:rFonts w:ascii="Calibri" w:hAnsi="Calibri" w:cs="Calibri"/>
            <w:sz w:val="22"/>
            <w:szCs w:val="22"/>
            <w:lang w:val="en-GB"/>
          </w:rPr>
          <w:delText xml:space="preserve">ing </w:delText>
        </w:r>
        <w:r w:rsidR="006452AC" w:rsidDel="00B943FC">
          <w:rPr>
            <w:rStyle w:val="normaltextrun"/>
            <w:rFonts w:ascii="Calibri" w:hAnsi="Calibri" w:cs="Calibri"/>
            <w:sz w:val="22"/>
            <w:szCs w:val="22"/>
            <w:lang w:val="en-GB"/>
          </w:rPr>
          <w:delText>his mark</w:delText>
        </w:r>
        <w:r w:rsidR="00B26A8E" w:rsidDel="00B943FC">
          <w:rPr>
            <w:rStyle w:val="normaltextrun"/>
            <w:rFonts w:ascii="Calibri" w:hAnsi="Calibri" w:cs="Calibri"/>
            <w:sz w:val="22"/>
            <w:szCs w:val="22"/>
            <w:lang w:val="en-GB"/>
          </w:rPr>
          <w:delText xml:space="preserve"> </w:delText>
        </w:r>
        <w:r w:rsidR="006452AC" w:rsidDel="00B943FC">
          <w:rPr>
            <w:rStyle w:val="normaltextrun"/>
            <w:rFonts w:ascii="Calibri" w:hAnsi="Calibri" w:cs="Calibri"/>
            <w:sz w:val="22"/>
            <w:szCs w:val="22"/>
            <w:lang w:val="en-GB"/>
          </w:rPr>
          <w:delText xml:space="preserve">by </w:delText>
        </w:r>
      </w:del>
      <w:r w:rsidR="006452AC">
        <w:rPr>
          <w:rStyle w:val="normaltextrun"/>
          <w:rFonts w:ascii="Calibri" w:hAnsi="Calibri" w:cs="Calibri"/>
          <w:sz w:val="22"/>
          <w:szCs w:val="22"/>
          <w:lang w:val="en-GB"/>
        </w:rPr>
        <w:t xml:space="preserve">fighting </w:t>
      </w:r>
      <w:del w:id="4" w:author="Thalia Priscilla" w:date="2023-01-11T15:58:00Z">
        <w:r w:rsidR="00A773EA" w:rsidDel="00B943FC">
          <w:rPr>
            <w:rStyle w:val="normaltextrun"/>
            <w:rFonts w:ascii="Calibri" w:hAnsi="Calibri" w:cs="Calibri"/>
            <w:sz w:val="22"/>
            <w:szCs w:val="22"/>
            <w:lang w:val="en-GB"/>
          </w:rPr>
          <w:delText>against</w:delText>
        </w:r>
        <w:r w:rsidR="006452AC" w:rsidDel="00B943FC">
          <w:rPr>
            <w:rStyle w:val="normaltextrun"/>
            <w:rFonts w:ascii="Calibri" w:hAnsi="Calibri" w:cs="Calibri"/>
            <w:sz w:val="22"/>
            <w:szCs w:val="22"/>
            <w:lang w:val="en-GB"/>
          </w:rPr>
          <w:delText xml:space="preserve"> </w:delText>
        </w:r>
      </w:del>
      <w:r w:rsidR="006452AC">
        <w:rPr>
          <w:rStyle w:val="normaltextrun"/>
          <w:rFonts w:ascii="Calibri" w:hAnsi="Calibri" w:cs="Calibri"/>
          <w:sz w:val="22"/>
          <w:szCs w:val="22"/>
          <w:lang w:val="en-GB"/>
        </w:rPr>
        <w:t>injustice</w:t>
      </w:r>
      <w:del w:id="5" w:author="Thalia Priscilla" w:date="2023-01-11T15:58:00Z">
        <w:r w:rsidR="00A773EA" w:rsidDel="00B943FC">
          <w:rPr>
            <w:rStyle w:val="normaltextrun"/>
            <w:rFonts w:ascii="Calibri" w:hAnsi="Calibri" w:cs="Calibri"/>
            <w:sz w:val="22"/>
            <w:szCs w:val="22"/>
            <w:lang w:val="en-GB"/>
          </w:rPr>
          <w:delText>s</w:delText>
        </w:r>
      </w:del>
      <w:r w:rsidR="00A07814">
        <w:rPr>
          <w:rStyle w:val="normaltextrun"/>
          <w:rFonts w:ascii="Calibri" w:hAnsi="Calibri" w:cs="Calibri"/>
          <w:sz w:val="22"/>
          <w:szCs w:val="22"/>
          <w:lang w:val="en-GB"/>
        </w:rPr>
        <w:t xml:space="preserve"> despite going against the system</w:t>
      </w:r>
      <w:r w:rsidR="006452AC">
        <w:rPr>
          <w:rStyle w:val="normaltextrun"/>
          <w:rFonts w:ascii="Calibri" w:hAnsi="Calibri" w:cs="Calibri"/>
          <w:sz w:val="22"/>
          <w:szCs w:val="22"/>
          <w:lang w:val="en-GB"/>
        </w:rPr>
        <w:t xml:space="preserve"> </w:t>
      </w:r>
      <w:r>
        <w:rPr>
          <w:rStyle w:val="normaltextrun"/>
          <w:rFonts w:ascii="Calibri" w:hAnsi="Calibri" w:cs="Calibri"/>
          <w:sz w:val="22"/>
          <w:szCs w:val="22"/>
          <w:lang w:val="en-GB"/>
        </w:rPr>
        <w:t xml:space="preserve">made me eager to uphold what </w:t>
      </w:r>
      <w:del w:id="6" w:author="Thalia Priscilla" w:date="2023-01-11T15:57:00Z">
        <w:r w:rsidDel="00B943FC">
          <w:rPr>
            <w:rStyle w:val="normaltextrun"/>
            <w:rFonts w:ascii="Calibri" w:hAnsi="Calibri" w:cs="Calibri"/>
            <w:sz w:val="22"/>
            <w:szCs w:val="22"/>
            <w:lang w:val="en-GB"/>
          </w:rPr>
          <w:delText>my grandfather</w:delText>
        </w:r>
      </w:del>
      <w:ins w:id="7" w:author="Thalia Priscilla" w:date="2023-01-11T15:58:00Z">
        <w:r w:rsidR="00B943FC">
          <w:rPr>
            <w:rStyle w:val="normaltextrun"/>
            <w:rFonts w:ascii="Calibri" w:hAnsi="Calibri" w:cs="Calibri"/>
            <w:sz w:val="22"/>
            <w:szCs w:val="22"/>
            <w:lang w:val="en-GB"/>
          </w:rPr>
          <w:t>he</w:t>
        </w:r>
      </w:ins>
      <w:r>
        <w:rPr>
          <w:rStyle w:val="normaltextrun"/>
          <w:rFonts w:ascii="Calibri" w:hAnsi="Calibri" w:cs="Calibri"/>
          <w:sz w:val="22"/>
          <w:szCs w:val="22"/>
          <w:lang w:val="en-GB"/>
        </w:rPr>
        <w:t xml:space="preserve"> instilled: Politics is sacred</w:t>
      </w:r>
      <w:r w:rsidR="00B67F5A">
        <w:rPr>
          <w:rStyle w:val="normaltextrun"/>
          <w:rFonts w:ascii="Calibri" w:hAnsi="Calibri" w:cs="Calibri"/>
          <w:sz w:val="22"/>
          <w:szCs w:val="22"/>
          <w:lang w:val="en-GB"/>
        </w:rPr>
        <w:t>.</w:t>
      </w:r>
      <w:r w:rsidR="00A773EA">
        <w:rPr>
          <w:rStyle w:val="normaltextrun"/>
          <w:rFonts w:ascii="Calibri" w:hAnsi="Calibri" w:cs="Calibri"/>
          <w:sz w:val="22"/>
          <w:szCs w:val="22"/>
          <w:lang w:val="en-GB"/>
        </w:rPr>
        <w:t xml:space="preserve"> To continue his </w:t>
      </w:r>
      <w:r w:rsidR="00A773EA" w:rsidRPr="00EB51EB">
        <w:rPr>
          <w:rStyle w:val="normaltextrun"/>
          <w:rFonts w:ascii="Calibri" w:hAnsi="Calibri" w:cs="Calibri"/>
          <w:color w:val="000000" w:themeColor="text1"/>
          <w:sz w:val="22"/>
          <w:szCs w:val="22"/>
          <w:lang w:val="en-GB"/>
        </w:rPr>
        <w:t xml:space="preserve">legacy, </w:t>
      </w:r>
      <w:commentRangeStart w:id="8"/>
      <w:r w:rsidR="00A773EA" w:rsidRPr="00EB51EB">
        <w:rPr>
          <w:rStyle w:val="normaltextrun"/>
          <w:rFonts w:ascii="Calibri" w:hAnsi="Calibri" w:cs="Calibri"/>
          <w:color w:val="000000" w:themeColor="text1"/>
          <w:sz w:val="22"/>
          <w:szCs w:val="22"/>
          <w:lang w:val="en-GB"/>
        </w:rPr>
        <w:t xml:space="preserve">I hope to establish </w:t>
      </w:r>
      <w:del w:id="9" w:author="Thalia Priscilla" w:date="2023-01-11T16:14:00Z">
        <w:r w:rsidR="00A773EA" w:rsidRPr="00EB51EB" w:rsidDel="006502B1">
          <w:rPr>
            <w:rStyle w:val="normaltextrun"/>
            <w:rFonts w:ascii="Calibri" w:hAnsi="Calibri" w:cs="Calibri"/>
            <w:color w:val="000000" w:themeColor="text1"/>
            <w:sz w:val="22"/>
            <w:szCs w:val="22"/>
            <w:lang w:val="en-GB"/>
          </w:rPr>
          <w:delText xml:space="preserve">my own political research and path </w:delText>
        </w:r>
        <w:r w:rsidR="0006412E" w:rsidRPr="00EB51EB" w:rsidDel="006502B1">
          <w:rPr>
            <w:rStyle w:val="normaltextrun"/>
            <w:rFonts w:ascii="Calibri" w:hAnsi="Calibri" w:cs="Calibri"/>
            <w:color w:val="000000" w:themeColor="text1"/>
            <w:sz w:val="22"/>
            <w:szCs w:val="22"/>
            <w:lang w:val="en-GB"/>
          </w:rPr>
          <w:delText xml:space="preserve">by </w:delText>
        </w:r>
      </w:del>
      <w:del w:id="10" w:author="Thalia Priscilla" w:date="2023-01-11T16:15:00Z">
        <w:r w:rsidR="00EB51EB" w:rsidRPr="00EB51EB" w:rsidDel="006502B1">
          <w:rPr>
            <w:rStyle w:val="normaltextrun"/>
            <w:rFonts w:ascii="Calibri" w:hAnsi="Calibri" w:cs="Calibri"/>
            <w:color w:val="000000" w:themeColor="text1"/>
            <w:sz w:val="22"/>
            <w:szCs w:val="22"/>
            <w:lang w:val="en-GB"/>
          </w:rPr>
          <w:delText>construct</w:delText>
        </w:r>
      </w:del>
      <w:del w:id="11" w:author="Thalia Priscilla" w:date="2023-01-11T16:14:00Z">
        <w:r w:rsidR="00EB51EB" w:rsidRPr="00EB51EB" w:rsidDel="006502B1">
          <w:rPr>
            <w:rStyle w:val="normaltextrun"/>
            <w:rFonts w:ascii="Calibri" w:hAnsi="Calibri" w:cs="Calibri"/>
            <w:color w:val="000000" w:themeColor="text1"/>
            <w:sz w:val="22"/>
            <w:szCs w:val="22"/>
            <w:lang w:val="en-GB"/>
          </w:rPr>
          <w:delText>ing</w:delText>
        </w:r>
      </w:del>
      <w:del w:id="12" w:author="Thalia Priscilla" w:date="2023-01-11T16:19:00Z">
        <w:r w:rsidR="00EB51EB" w:rsidRPr="00EB51EB" w:rsidDel="00E4506F">
          <w:rPr>
            <w:rStyle w:val="normaltextrun"/>
            <w:rFonts w:ascii="Calibri" w:hAnsi="Calibri" w:cs="Calibri"/>
            <w:color w:val="000000" w:themeColor="text1"/>
            <w:sz w:val="22"/>
            <w:szCs w:val="22"/>
            <w:lang w:val="en-GB"/>
          </w:rPr>
          <w:delText xml:space="preserve"> </w:delText>
        </w:r>
      </w:del>
      <w:r w:rsidR="00A773EA" w:rsidRPr="00EB51EB">
        <w:rPr>
          <w:rStyle w:val="normaltextrun"/>
          <w:rFonts w:ascii="Calibri" w:hAnsi="Calibri" w:cs="Calibri"/>
          <w:color w:val="000000" w:themeColor="text1"/>
          <w:sz w:val="22"/>
          <w:szCs w:val="22"/>
          <w:lang w:val="en-GB"/>
        </w:rPr>
        <w:t>a new positive political nuance</w:t>
      </w:r>
      <w:r w:rsidR="00EB51EB">
        <w:rPr>
          <w:rStyle w:val="normaltextrun"/>
          <w:rFonts w:ascii="Calibri" w:hAnsi="Calibri" w:cs="Calibri"/>
          <w:color w:val="000000" w:themeColor="text1"/>
          <w:sz w:val="22"/>
          <w:szCs w:val="22"/>
          <w:lang w:val="en-GB"/>
        </w:rPr>
        <w:t xml:space="preserve"> by integrating political studies and ideologies from foreign countries with Indonesia’s</w:t>
      </w:r>
      <w:commentRangeEnd w:id="8"/>
      <w:r w:rsidR="007841C9">
        <w:rPr>
          <w:rStyle w:val="CommentReference"/>
          <w:rFonts w:asciiTheme="minorHAnsi" w:eastAsiaTheme="minorHAnsi" w:hAnsiTheme="minorHAnsi" w:cstheme="minorBidi"/>
        </w:rPr>
        <w:commentReference w:id="8"/>
      </w:r>
      <w:r w:rsidR="00EB51EB">
        <w:rPr>
          <w:rStyle w:val="normaltextrun"/>
          <w:rFonts w:ascii="Calibri" w:hAnsi="Calibri" w:cs="Calibri"/>
          <w:color w:val="000000" w:themeColor="text1"/>
          <w:sz w:val="22"/>
          <w:szCs w:val="22"/>
          <w:lang w:val="en-GB"/>
        </w:rPr>
        <w:t xml:space="preserve">.  </w:t>
      </w:r>
    </w:p>
    <w:p w14:paraId="19812405" w14:textId="77777777" w:rsidR="00767F75" w:rsidRPr="00EB51EB" w:rsidRDefault="00767F75" w:rsidP="00767F75">
      <w:pPr>
        <w:pStyle w:val="paragraph"/>
        <w:spacing w:before="0" w:beforeAutospacing="0" w:after="0" w:afterAutospacing="0"/>
        <w:textAlignment w:val="baseline"/>
        <w:rPr>
          <w:rFonts w:ascii="Segoe UI" w:hAnsi="Segoe UI" w:cs="Segoe UI"/>
          <w:color w:val="000000" w:themeColor="text1"/>
          <w:sz w:val="18"/>
          <w:szCs w:val="18"/>
        </w:rPr>
      </w:pPr>
      <w:r w:rsidRPr="00EB51EB">
        <w:rPr>
          <w:rStyle w:val="normaltextrun"/>
          <w:rFonts w:ascii="Calibri" w:hAnsi="Calibri" w:cs="Calibri"/>
          <w:color w:val="000000" w:themeColor="text1"/>
          <w:sz w:val="22"/>
          <w:szCs w:val="22"/>
          <w:lang w:val="en-GB"/>
        </w:rPr>
        <w:t> </w:t>
      </w:r>
      <w:r w:rsidRPr="00EB51EB">
        <w:rPr>
          <w:rStyle w:val="eop"/>
          <w:rFonts w:ascii="Calibri" w:hAnsi="Calibri" w:cs="Calibri"/>
          <w:color w:val="000000" w:themeColor="text1"/>
          <w:sz w:val="22"/>
          <w:szCs w:val="22"/>
        </w:rPr>
        <w:t> </w:t>
      </w:r>
    </w:p>
    <w:p w14:paraId="6BC1A517" w14:textId="18C0766D" w:rsidR="00E6541A" w:rsidRDefault="00767F75" w:rsidP="00EB51EB">
      <w:pPr>
        <w:pStyle w:val="paragraph"/>
        <w:spacing w:before="0" w:beforeAutospacing="0" w:after="0" w:afterAutospacing="0"/>
        <w:textAlignment w:val="baseline"/>
        <w:rPr>
          <w:ins w:id="13" w:author="Thalia Priscilla" w:date="2023-01-10T16:00:00Z"/>
          <w:rStyle w:val="normaltextrun"/>
          <w:rFonts w:ascii="Calibri" w:hAnsi="Calibri" w:cs="Calibri"/>
          <w:sz w:val="22"/>
          <w:szCs w:val="22"/>
          <w:lang w:val="en-GB"/>
        </w:rPr>
      </w:pPr>
      <w:r>
        <w:rPr>
          <w:rStyle w:val="normaltextrun"/>
          <w:rFonts w:ascii="Calibri" w:hAnsi="Calibri" w:cs="Calibri"/>
          <w:sz w:val="22"/>
          <w:szCs w:val="22"/>
          <w:lang w:val="en-GB"/>
        </w:rPr>
        <w:t>I was privileged to interview Joko Widodo, Indonesia's current president, for an independent research project</w:t>
      </w:r>
      <w:ins w:id="14" w:author="Thalia Priscilla" w:date="2023-01-11T15:42:00Z">
        <w:r w:rsidR="007841C9">
          <w:rPr>
            <w:rStyle w:val="normaltextrun"/>
            <w:rFonts w:ascii="Calibri" w:hAnsi="Calibri" w:cs="Calibri"/>
            <w:sz w:val="22"/>
            <w:szCs w:val="22"/>
            <w:lang w:val="en-GB"/>
          </w:rPr>
          <w:t>,</w:t>
        </w:r>
      </w:ins>
      <w:r>
        <w:rPr>
          <w:rStyle w:val="normaltextrun"/>
          <w:rFonts w:ascii="Calibri" w:hAnsi="Calibri" w:cs="Calibri"/>
          <w:sz w:val="22"/>
          <w:szCs w:val="22"/>
          <w:lang w:val="en-GB"/>
        </w:rPr>
        <w:t xml:space="preserve"> where I learned the importance of a</w:t>
      </w:r>
      <w:ins w:id="15" w:author="Thalia Priscilla" w:date="2023-01-11T15:42:00Z">
        <w:r w:rsidR="007841C9">
          <w:rPr>
            <w:rStyle w:val="normaltextrun"/>
            <w:rFonts w:ascii="Calibri" w:hAnsi="Calibri" w:cs="Calibri"/>
            <w:sz w:val="22"/>
            <w:szCs w:val="22"/>
            <w:lang w:val="en-GB"/>
          </w:rPr>
          <w:t>n</w:t>
        </w:r>
      </w:ins>
      <w:ins w:id="16" w:author="Thalia Priscilla" w:date="2023-01-11T15:43:00Z">
        <w:r w:rsidR="007841C9">
          <w:rPr>
            <w:rStyle w:val="normaltextrun"/>
            <w:rFonts w:ascii="Calibri" w:hAnsi="Calibri" w:cs="Calibri"/>
            <w:sz w:val="22"/>
            <w:szCs w:val="22"/>
            <w:lang w:val="en-GB"/>
          </w:rPr>
          <w:t xml:space="preserve"> orderly</w:t>
        </w:r>
      </w:ins>
      <w:r>
        <w:rPr>
          <w:rStyle w:val="normaltextrun"/>
          <w:rFonts w:ascii="Calibri" w:hAnsi="Calibri" w:cs="Calibri"/>
          <w:sz w:val="22"/>
          <w:szCs w:val="22"/>
          <w:lang w:val="en-GB"/>
        </w:rPr>
        <w:t xml:space="preserve"> system in a government</w:t>
      </w:r>
      <w:del w:id="17" w:author="Thalia Priscilla" w:date="2023-01-11T15:43:00Z">
        <w:r w:rsidDel="007841C9">
          <w:rPr>
            <w:rStyle w:val="normaltextrun"/>
            <w:rFonts w:ascii="Calibri" w:hAnsi="Calibri" w:cs="Calibri"/>
            <w:sz w:val="22"/>
            <w:szCs w:val="22"/>
            <w:lang w:val="en-GB"/>
          </w:rPr>
          <w:delText xml:space="preserve"> to keep order</w:delText>
        </w:r>
      </w:del>
      <w:r>
        <w:rPr>
          <w:rStyle w:val="normaltextrun"/>
          <w:rFonts w:ascii="Calibri" w:hAnsi="Calibri" w:cs="Calibri"/>
          <w:sz w:val="22"/>
          <w:szCs w:val="22"/>
          <w:lang w:val="en-GB"/>
        </w:rPr>
        <w:t xml:space="preserve">. I extended my study to examine how his rival, Prabowo Subianto, joined his ministerial cabinet through a psychological lens. I </w:t>
      </w:r>
      <w:r w:rsidR="00A2500C">
        <w:rPr>
          <w:rStyle w:val="normaltextrun"/>
          <w:rFonts w:ascii="Calibri" w:hAnsi="Calibri" w:cs="Calibri"/>
          <w:sz w:val="22"/>
          <w:szCs w:val="22"/>
          <w:lang w:val="en-GB"/>
        </w:rPr>
        <w:t xml:space="preserve">unveiled </w:t>
      </w:r>
      <w:r>
        <w:rPr>
          <w:rStyle w:val="normaltextrun"/>
          <w:rFonts w:ascii="Calibri" w:hAnsi="Calibri" w:cs="Calibri"/>
          <w:sz w:val="22"/>
          <w:szCs w:val="22"/>
          <w:lang w:val="en-GB"/>
        </w:rPr>
        <w:t>that despite their differences in political ideology</w:t>
      </w:r>
      <w:r w:rsidR="00716C57">
        <w:rPr>
          <w:rStyle w:val="normaltextrun"/>
          <w:rFonts w:ascii="Calibri" w:hAnsi="Calibri" w:cs="Calibri"/>
          <w:sz w:val="22"/>
          <w:szCs w:val="22"/>
          <w:lang w:val="en-GB"/>
        </w:rPr>
        <w:t xml:space="preserve"> (individualistic)</w:t>
      </w:r>
      <w:r>
        <w:rPr>
          <w:rStyle w:val="normaltextrun"/>
          <w:rFonts w:ascii="Calibri" w:hAnsi="Calibri" w:cs="Calibri"/>
          <w:sz w:val="22"/>
          <w:szCs w:val="22"/>
          <w:lang w:val="en-GB"/>
        </w:rPr>
        <w:t xml:space="preserve"> they shared a mutual interest in upholding Pancasil</w:t>
      </w:r>
      <w:r w:rsidR="00716C57">
        <w:rPr>
          <w:rStyle w:val="normaltextrun"/>
          <w:rFonts w:ascii="Calibri" w:hAnsi="Calibri" w:cs="Calibri"/>
          <w:sz w:val="22"/>
          <w:szCs w:val="22"/>
          <w:lang w:val="en-GB"/>
        </w:rPr>
        <w:t>a (collectivistic)</w:t>
      </w:r>
      <w:r>
        <w:rPr>
          <w:rStyle w:val="normaltextrun"/>
          <w:rFonts w:ascii="Calibri" w:hAnsi="Calibri" w:cs="Calibri"/>
          <w:sz w:val="22"/>
          <w:szCs w:val="22"/>
          <w:lang w:val="en-GB"/>
        </w:rPr>
        <w:t xml:space="preserve">, Indonesia’s </w:t>
      </w:r>
      <w:del w:id="18" w:author="Thalia Priscilla" w:date="2023-01-10T15:42:00Z">
        <w:r w:rsidDel="00E6541A">
          <w:rPr>
            <w:rStyle w:val="normaltextrun"/>
            <w:rFonts w:ascii="Calibri" w:hAnsi="Calibri" w:cs="Calibri"/>
            <w:sz w:val="22"/>
            <w:szCs w:val="22"/>
            <w:lang w:val="en-GB"/>
          </w:rPr>
          <w:delText>statutory law</w:delText>
        </w:r>
      </w:del>
      <w:ins w:id="19" w:author="Thalia Priscilla" w:date="2023-01-10T15:42:00Z">
        <w:r w:rsidR="00E6541A">
          <w:rPr>
            <w:rStyle w:val="normaltextrun"/>
            <w:rFonts w:ascii="Calibri" w:hAnsi="Calibri" w:cs="Calibri"/>
            <w:sz w:val="22"/>
            <w:szCs w:val="22"/>
            <w:lang w:val="en-GB"/>
          </w:rPr>
          <w:t>national philosophy</w:t>
        </w:r>
      </w:ins>
      <w:ins w:id="20" w:author="Thalia Priscilla" w:date="2023-01-11T15:43:00Z">
        <w:r w:rsidR="007841C9">
          <w:rPr>
            <w:rStyle w:val="normaltextrun"/>
            <w:rFonts w:ascii="Calibri" w:hAnsi="Calibri" w:cs="Calibri"/>
            <w:sz w:val="22"/>
            <w:szCs w:val="22"/>
            <w:lang w:val="en-GB"/>
          </w:rPr>
          <w:t xml:space="preserve">; </w:t>
        </w:r>
      </w:ins>
      <w:del w:id="21" w:author="Thalia Priscilla" w:date="2023-01-11T15:43:00Z">
        <w:r w:rsidDel="007841C9">
          <w:rPr>
            <w:rStyle w:val="normaltextrun"/>
            <w:rFonts w:ascii="Calibri" w:hAnsi="Calibri" w:cs="Calibri"/>
            <w:sz w:val="22"/>
            <w:szCs w:val="22"/>
            <w:lang w:val="en-GB"/>
          </w:rPr>
          <w:delText xml:space="preserve"> which is </w:delText>
        </w:r>
      </w:del>
      <w:r>
        <w:rPr>
          <w:rStyle w:val="normaltextrun"/>
          <w:rFonts w:ascii="Calibri" w:hAnsi="Calibri" w:cs="Calibri"/>
          <w:sz w:val="22"/>
          <w:szCs w:val="22"/>
          <w:lang w:val="en-GB"/>
        </w:rPr>
        <w:t xml:space="preserve">an ideal portrayal of a representative democracy. The study gained me recognition from executives of Indonesian think tanks and a seat in critical conversations. </w:t>
      </w:r>
      <w:commentRangeStart w:id="22"/>
      <w:del w:id="23" w:author="Thalia Priscilla" w:date="2023-01-11T15:54:00Z">
        <w:r w:rsidDel="00B943FC">
          <w:rPr>
            <w:rStyle w:val="normaltextrun"/>
            <w:rFonts w:ascii="Calibri" w:hAnsi="Calibri" w:cs="Calibri"/>
            <w:sz w:val="22"/>
            <w:szCs w:val="22"/>
            <w:lang w:val="en-GB"/>
          </w:rPr>
          <w:delText>My ability to contextualize and observe was valued in discussions</w:delText>
        </w:r>
        <w:r w:rsidR="00A07814" w:rsidDel="00B943FC">
          <w:rPr>
            <w:rStyle w:val="normaltextrun"/>
            <w:rFonts w:ascii="Calibri" w:hAnsi="Calibri" w:cs="Calibri"/>
            <w:sz w:val="22"/>
            <w:szCs w:val="22"/>
            <w:lang w:val="en-GB"/>
          </w:rPr>
          <w:delText>, for instance, when</w:delText>
        </w:r>
      </w:del>
      <w:del w:id="24" w:author="Thalia Priscilla" w:date="2023-01-11T15:55:00Z">
        <w:r w:rsidR="00A07814" w:rsidDel="00B943FC">
          <w:rPr>
            <w:rStyle w:val="normaltextrun"/>
            <w:rFonts w:ascii="Calibri" w:hAnsi="Calibri" w:cs="Calibri"/>
            <w:sz w:val="22"/>
            <w:szCs w:val="22"/>
            <w:lang w:val="en-GB"/>
          </w:rPr>
          <w:delText xml:space="preserve"> discussing the recent government decision to raise fuel prices due to inflation</w:delText>
        </w:r>
        <w:r w:rsidR="00561FC2" w:rsidDel="00B943FC">
          <w:rPr>
            <w:rStyle w:val="normaltextrun"/>
            <w:rFonts w:ascii="Calibri" w:hAnsi="Calibri" w:cs="Calibri"/>
            <w:sz w:val="22"/>
            <w:szCs w:val="22"/>
            <w:lang w:val="en-GB"/>
          </w:rPr>
          <w:delText>, I suggested that government should subsidiz</w:delText>
        </w:r>
        <w:r w:rsidR="004B63E1" w:rsidDel="00B943FC">
          <w:rPr>
            <w:rStyle w:val="normaltextrun"/>
            <w:rFonts w:ascii="Calibri" w:hAnsi="Calibri" w:cs="Calibri"/>
            <w:sz w:val="22"/>
            <w:szCs w:val="22"/>
            <w:lang w:val="en-GB"/>
          </w:rPr>
          <w:delText xml:space="preserve">e </w:delText>
        </w:r>
        <w:r w:rsidR="00561FC2" w:rsidDel="00B943FC">
          <w:rPr>
            <w:rStyle w:val="normaltextrun"/>
            <w:rFonts w:ascii="Calibri" w:hAnsi="Calibri" w:cs="Calibri"/>
            <w:sz w:val="22"/>
            <w:szCs w:val="22"/>
            <w:lang w:val="en-GB"/>
          </w:rPr>
          <w:delText xml:space="preserve">programmes that benefit the citizens welfare to ease the burden, and this was taken in account positively. </w:delText>
        </w:r>
      </w:del>
      <w:commentRangeEnd w:id="22"/>
      <w:r w:rsidR="00B943FC">
        <w:rPr>
          <w:rStyle w:val="CommentReference"/>
          <w:rFonts w:asciiTheme="minorHAnsi" w:eastAsiaTheme="minorHAnsi" w:hAnsiTheme="minorHAnsi" w:cstheme="minorBidi"/>
        </w:rPr>
        <w:commentReference w:id="22"/>
      </w:r>
    </w:p>
    <w:p w14:paraId="64AE89E9" w14:textId="77777777" w:rsidR="00E6541A" w:rsidRDefault="00E6541A" w:rsidP="00EB51EB">
      <w:pPr>
        <w:pStyle w:val="paragraph"/>
        <w:spacing w:before="0" w:beforeAutospacing="0" w:after="0" w:afterAutospacing="0"/>
        <w:textAlignment w:val="baseline"/>
        <w:rPr>
          <w:ins w:id="25" w:author="Thalia Priscilla" w:date="2023-01-10T16:00:00Z"/>
          <w:rStyle w:val="normaltextrun"/>
          <w:rFonts w:ascii="Calibri" w:hAnsi="Calibri" w:cs="Calibri"/>
          <w:sz w:val="22"/>
          <w:szCs w:val="22"/>
          <w:lang w:val="en-GB"/>
        </w:rPr>
      </w:pPr>
    </w:p>
    <w:p w14:paraId="36CB3816" w14:textId="4144E885" w:rsidR="00767F75" w:rsidRDefault="00767F75" w:rsidP="00EB51EB">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GB"/>
        </w:rPr>
        <w:t xml:space="preserve">I was </w:t>
      </w:r>
      <w:r w:rsidR="00CA65DA">
        <w:rPr>
          <w:rStyle w:val="normaltextrun"/>
          <w:rFonts w:ascii="Calibri" w:hAnsi="Calibri" w:cs="Calibri"/>
          <w:sz w:val="22"/>
          <w:szCs w:val="22"/>
          <w:lang w:val="en-GB"/>
        </w:rPr>
        <w:t xml:space="preserve">also </w:t>
      </w:r>
      <w:r>
        <w:rPr>
          <w:rStyle w:val="normaltextrun"/>
          <w:rFonts w:ascii="Calibri" w:hAnsi="Calibri" w:cs="Calibri"/>
          <w:sz w:val="22"/>
          <w:szCs w:val="22"/>
          <w:lang w:val="en-GB"/>
        </w:rPr>
        <w:t>one of the editors and sole advisor for a member of the parliament</w:t>
      </w:r>
      <w:ins w:id="26" w:author="Thalia Priscilla" w:date="2023-01-11T15:56:00Z">
        <w:r w:rsidR="00B943FC">
          <w:rPr>
            <w:rStyle w:val="normaltextrun"/>
            <w:rFonts w:ascii="Calibri" w:hAnsi="Calibri" w:cs="Calibri"/>
            <w:sz w:val="22"/>
            <w:szCs w:val="22"/>
            <w:lang w:val="en-GB"/>
          </w:rPr>
          <w:t>’s</w:t>
        </w:r>
      </w:ins>
      <w:r>
        <w:rPr>
          <w:rStyle w:val="normaltextrun"/>
          <w:rFonts w:ascii="Calibri" w:hAnsi="Calibri" w:cs="Calibri"/>
          <w:sz w:val="22"/>
          <w:szCs w:val="22"/>
          <w:lang w:val="en-GB"/>
        </w:rPr>
        <w:t xml:space="preserve"> book called 'Diplomasi parliamen dan Politik Luar Negeri R.' Again, we used psychological theories to inspect motives behind Indonesia's foreign policy; how democracy was first introduced</w:t>
      </w:r>
      <w:del w:id="27" w:author="Thalia Priscilla" w:date="2023-01-11T15:56:00Z">
        <w:r w:rsidDel="00B943FC">
          <w:rPr>
            <w:rStyle w:val="normaltextrun"/>
            <w:rFonts w:ascii="Calibri" w:hAnsi="Calibri" w:cs="Calibri"/>
            <w:sz w:val="22"/>
            <w:szCs w:val="22"/>
            <w:lang w:val="en-GB"/>
          </w:rPr>
          <w:delText>,</w:delText>
        </w:r>
      </w:del>
      <w:r>
        <w:rPr>
          <w:rStyle w:val="normaltextrun"/>
          <w:rFonts w:ascii="Calibri" w:hAnsi="Calibri" w:cs="Calibri"/>
          <w:sz w:val="22"/>
          <w:szCs w:val="22"/>
          <w:lang w:val="en-GB"/>
        </w:rPr>
        <w:t xml:space="preserve"> and its progression</w:t>
      </w:r>
      <w:del w:id="28" w:author="Thalia Priscilla" w:date="2023-01-11T15:56:00Z">
        <w:r w:rsidDel="00B943FC">
          <w:rPr>
            <w:rStyle w:val="normaltextrun"/>
            <w:rFonts w:ascii="Calibri" w:hAnsi="Calibri" w:cs="Calibri"/>
            <w:sz w:val="22"/>
            <w:szCs w:val="22"/>
            <w:lang w:val="en-GB"/>
          </w:rPr>
          <w:delText xml:space="preserve"> as a result</w:delText>
        </w:r>
      </w:del>
      <w:r w:rsidRPr="00EB51EB">
        <w:rPr>
          <w:rStyle w:val="normaltextrun"/>
          <w:rFonts w:ascii="Calibri" w:hAnsi="Calibri" w:cs="Calibri"/>
          <w:color w:val="000000" w:themeColor="text1"/>
          <w:sz w:val="22"/>
          <w:szCs w:val="22"/>
          <w:lang w:val="en-GB"/>
        </w:rPr>
        <w:t xml:space="preserve">. </w:t>
      </w:r>
      <w:del w:id="29" w:author="Thalia Priscilla" w:date="2023-01-11T15:56:00Z">
        <w:r w:rsidR="005913BA" w:rsidRPr="00EB51EB" w:rsidDel="00B943FC">
          <w:rPr>
            <w:rStyle w:val="normaltextrun"/>
            <w:rFonts w:ascii="Calibri" w:hAnsi="Calibri" w:cs="Calibri"/>
            <w:color w:val="000000" w:themeColor="text1"/>
            <w:sz w:val="22"/>
            <w:szCs w:val="22"/>
            <w:lang w:val="en-GB"/>
          </w:rPr>
          <w:delText>From t</w:delText>
        </w:r>
      </w:del>
      <w:ins w:id="30" w:author="Thalia Priscilla" w:date="2023-01-11T15:56:00Z">
        <w:r w:rsidR="00B943FC">
          <w:rPr>
            <w:rStyle w:val="normaltextrun"/>
            <w:rFonts w:ascii="Calibri" w:hAnsi="Calibri" w:cs="Calibri"/>
            <w:color w:val="000000" w:themeColor="text1"/>
            <w:sz w:val="22"/>
            <w:szCs w:val="22"/>
            <w:lang w:val="en-GB"/>
          </w:rPr>
          <w:t>T</w:t>
        </w:r>
      </w:ins>
      <w:r w:rsidR="005913BA" w:rsidRPr="00EB51EB">
        <w:rPr>
          <w:rStyle w:val="normaltextrun"/>
          <w:rFonts w:ascii="Calibri" w:hAnsi="Calibri" w:cs="Calibri"/>
          <w:color w:val="000000" w:themeColor="text1"/>
          <w:sz w:val="22"/>
          <w:szCs w:val="22"/>
          <w:lang w:val="en-GB"/>
        </w:rPr>
        <w:t>hese experiences</w:t>
      </w:r>
      <w:ins w:id="31" w:author="Thalia Priscilla" w:date="2023-01-11T15:56:00Z">
        <w:r w:rsidR="00B943FC">
          <w:rPr>
            <w:rStyle w:val="normaltextrun"/>
            <w:rFonts w:ascii="Calibri" w:hAnsi="Calibri" w:cs="Calibri"/>
            <w:color w:val="000000" w:themeColor="text1"/>
            <w:sz w:val="22"/>
            <w:szCs w:val="22"/>
            <w:lang w:val="en-GB"/>
          </w:rPr>
          <w:t xml:space="preserve"> shifted</w:t>
        </w:r>
      </w:ins>
      <w:del w:id="32" w:author="Thalia Priscilla" w:date="2023-01-11T15:56:00Z">
        <w:r w:rsidR="005913BA" w:rsidRPr="00EB51EB" w:rsidDel="00B943FC">
          <w:rPr>
            <w:rStyle w:val="normaltextrun"/>
            <w:rFonts w:ascii="Calibri" w:hAnsi="Calibri" w:cs="Calibri"/>
            <w:color w:val="000000" w:themeColor="text1"/>
            <w:sz w:val="22"/>
            <w:szCs w:val="22"/>
            <w:lang w:val="en-GB"/>
          </w:rPr>
          <w:delText>,</w:delText>
        </w:r>
      </w:del>
      <w:r w:rsidR="005913BA" w:rsidRPr="00EB51EB">
        <w:rPr>
          <w:rStyle w:val="normaltextrun"/>
          <w:rFonts w:ascii="Calibri" w:hAnsi="Calibri" w:cs="Calibri"/>
          <w:color w:val="000000" w:themeColor="text1"/>
          <w:sz w:val="22"/>
          <w:szCs w:val="22"/>
          <w:lang w:val="en-GB"/>
        </w:rPr>
        <w:t xml:space="preserve"> my view of politics</w:t>
      </w:r>
      <w:ins w:id="33" w:author="Thalia Priscilla" w:date="2023-01-11T15:56:00Z">
        <w:r w:rsidR="00B943FC">
          <w:rPr>
            <w:rStyle w:val="normaltextrun"/>
            <w:rFonts w:ascii="Calibri" w:hAnsi="Calibri" w:cs="Calibri"/>
            <w:color w:val="000000" w:themeColor="text1"/>
            <w:sz w:val="22"/>
            <w:szCs w:val="22"/>
            <w:lang w:val="en-GB"/>
          </w:rPr>
          <w:t>,</w:t>
        </w:r>
      </w:ins>
      <w:r w:rsidR="005913BA" w:rsidRPr="00EB51EB">
        <w:rPr>
          <w:rStyle w:val="normaltextrun"/>
          <w:rFonts w:ascii="Calibri" w:hAnsi="Calibri" w:cs="Calibri"/>
          <w:color w:val="000000" w:themeColor="text1"/>
          <w:sz w:val="22"/>
          <w:szCs w:val="22"/>
          <w:lang w:val="en-GB"/>
        </w:rPr>
        <w:t xml:space="preserve"> </w:t>
      </w:r>
      <w:del w:id="34" w:author="Thalia Priscilla" w:date="2023-01-11T15:56:00Z">
        <w:r w:rsidR="005913BA" w:rsidRPr="00EB51EB" w:rsidDel="00B943FC">
          <w:rPr>
            <w:rStyle w:val="normaltextrun"/>
            <w:rFonts w:ascii="Calibri" w:hAnsi="Calibri" w:cs="Calibri"/>
            <w:color w:val="000000" w:themeColor="text1"/>
            <w:sz w:val="22"/>
            <w:szCs w:val="22"/>
            <w:lang w:val="en-GB"/>
          </w:rPr>
          <w:delText xml:space="preserve">has changed </w:delText>
        </w:r>
        <w:r w:rsidR="004B63E1" w:rsidRPr="00EB51EB" w:rsidDel="00B943FC">
          <w:rPr>
            <w:rStyle w:val="normaltextrun"/>
            <w:rFonts w:ascii="Calibri" w:hAnsi="Calibri" w:cs="Calibri"/>
            <w:color w:val="000000" w:themeColor="text1"/>
            <w:sz w:val="22"/>
            <w:szCs w:val="22"/>
            <w:lang w:val="en-GB"/>
          </w:rPr>
          <w:delText xml:space="preserve">because of my </w:delText>
        </w:r>
      </w:del>
      <w:r w:rsidR="004B63E1" w:rsidRPr="00EB51EB">
        <w:rPr>
          <w:rStyle w:val="normaltextrun"/>
          <w:rFonts w:ascii="Calibri" w:hAnsi="Calibri" w:cs="Calibri"/>
          <w:color w:val="000000" w:themeColor="text1"/>
          <w:sz w:val="22"/>
          <w:szCs w:val="22"/>
          <w:lang w:val="en-GB"/>
        </w:rPr>
        <w:t>discover</w:t>
      </w:r>
      <w:ins w:id="35" w:author="Thalia Priscilla" w:date="2023-01-11T15:56:00Z">
        <w:r w:rsidR="00B943FC">
          <w:rPr>
            <w:rStyle w:val="normaltextrun"/>
            <w:rFonts w:ascii="Calibri" w:hAnsi="Calibri" w:cs="Calibri"/>
            <w:color w:val="000000" w:themeColor="text1"/>
            <w:sz w:val="22"/>
            <w:szCs w:val="22"/>
            <w:lang w:val="en-GB"/>
          </w:rPr>
          <w:t>ing</w:t>
        </w:r>
      </w:ins>
      <w:del w:id="36" w:author="Thalia Priscilla" w:date="2023-01-11T15:56:00Z">
        <w:r w:rsidR="004B63E1" w:rsidRPr="00EB51EB" w:rsidDel="00B943FC">
          <w:rPr>
            <w:rStyle w:val="normaltextrun"/>
            <w:rFonts w:ascii="Calibri" w:hAnsi="Calibri" w:cs="Calibri"/>
            <w:color w:val="000000" w:themeColor="text1"/>
            <w:sz w:val="22"/>
            <w:szCs w:val="22"/>
            <w:lang w:val="en-GB"/>
          </w:rPr>
          <w:delText>y</w:delText>
        </w:r>
      </w:del>
      <w:r w:rsidR="005913BA" w:rsidRPr="00EB51EB">
        <w:rPr>
          <w:rStyle w:val="normaltextrun"/>
          <w:rFonts w:ascii="Calibri" w:hAnsi="Calibri" w:cs="Calibri"/>
          <w:color w:val="000000" w:themeColor="text1"/>
          <w:sz w:val="22"/>
          <w:szCs w:val="22"/>
          <w:lang w:val="en-GB"/>
        </w:rPr>
        <w:t xml:space="preserve"> that </w:t>
      </w:r>
      <w:commentRangeStart w:id="37"/>
      <w:r w:rsidR="005913BA" w:rsidRPr="00EB51EB">
        <w:rPr>
          <w:rStyle w:val="normaltextrun"/>
          <w:rFonts w:ascii="Calibri" w:hAnsi="Calibri" w:cs="Calibri"/>
          <w:color w:val="000000" w:themeColor="text1"/>
          <w:sz w:val="22"/>
          <w:szCs w:val="22"/>
          <w:lang w:val="en-GB"/>
        </w:rPr>
        <w:t>politics is not just a subject within its realm but one that integrates others to magnify its</w:t>
      </w:r>
      <w:r w:rsidR="00CA725E" w:rsidRPr="00EB51EB">
        <w:rPr>
          <w:rStyle w:val="normaltextrun"/>
          <w:rFonts w:ascii="Calibri" w:hAnsi="Calibri" w:cs="Calibri"/>
          <w:color w:val="000000" w:themeColor="text1"/>
          <w:sz w:val="22"/>
          <w:szCs w:val="22"/>
          <w:lang w:val="en-GB"/>
        </w:rPr>
        <w:t xml:space="preserve"> own</w:t>
      </w:r>
      <w:commentRangeEnd w:id="37"/>
      <w:r w:rsidR="00072B00">
        <w:rPr>
          <w:rStyle w:val="CommentReference"/>
          <w:rFonts w:asciiTheme="minorHAnsi" w:eastAsiaTheme="minorHAnsi" w:hAnsiTheme="minorHAnsi" w:cstheme="minorBidi"/>
        </w:rPr>
        <w:commentReference w:id="37"/>
      </w:r>
      <w:r w:rsidR="00CA725E" w:rsidRPr="00EB51EB">
        <w:rPr>
          <w:rStyle w:val="normaltextrun"/>
          <w:rFonts w:ascii="Calibri" w:hAnsi="Calibri" w:cs="Calibri"/>
          <w:color w:val="000000" w:themeColor="text1"/>
          <w:sz w:val="22"/>
          <w:szCs w:val="22"/>
          <w:lang w:val="en-GB"/>
        </w:rPr>
        <w:t>. This enhanced my political literacy</w:t>
      </w:r>
      <w:r w:rsidR="004B63E1" w:rsidRPr="00EB51EB">
        <w:rPr>
          <w:rStyle w:val="normaltextrun"/>
          <w:rFonts w:ascii="Calibri" w:hAnsi="Calibri" w:cs="Calibri"/>
          <w:color w:val="000000" w:themeColor="text1"/>
          <w:sz w:val="22"/>
          <w:szCs w:val="22"/>
          <w:lang w:val="en-GB"/>
        </w:rPr>
        <w:t xml:space="preserve"> </w:t>
      </w:r>
      <w:r w:rsidR="00635FB8" w:rsidRPr="00EB51EB">
        <w:rPr>
          <w:rStyle w:val="normaltextrun"/>
          <w:rFonts w:ascii="Calibri" w:hAnsi="Calibri" w:cs="Calibri"/>
          <w:color w:val="000000" w:themeColor="text1"/>
          <w:sz w:val="22"/>
          <w:szCs w:val="22"/>
          <w:lang w:val="en-GB"/>
        </w:rPr>
        <w:t xml:space="preserve">and made me </w:t>
      </w:r>
      <w:r w:rsidR="00CA725E" w:rsidRPr="00EB51EB">
        <w:rPr>
          <w:rStyle w:val="normaltextrun"/>
          <w:rFonts w:ascii="Calibri" w:hAnsi="Calibri" w:cs="Calibri"/>
          <w:color w:val="000000" w:themeColor="text1"/>
          <w:sz w:val="22"/>
          <w:szCs w:val="22"/>
          <w:lang w:val="en-GB"/>
        </w:rPr>
        <w:t>understand political matter</w:t>
      </w:r>
      <w:r w:rsidR="00635FB8" w:rsidRPr="00EB51EB">
        <w:rPr>
          <w:rStyle w:val="normaltextrun"/>
          <w:rFonts w:ascii="Calibri" w:hAnsi="Calibri" w:cs="Calibri"/>
          <w:color w:val="000000" w:themeColor="text1"/>
          <w:sz w:val="22"/>
          <w:szCs w:val="22"/>
          <w:lang w:val="en-GB"/>
        </w:rPr>
        <w:t>s</w:t>
      </w:r>
      <w:r w:rsidR="00CA725E" w:rsidRPr="00EB51EB">
        <w:rPr>
          <w:rStyle w:val="normaltextrun"/>
          <w:rFonts w:ascii="Calibri" w:hAnsi="Calibri" w:cs="Calibri"/>
          <w:color w:val="000000" w:themeColor="text1"/>
          <w:sz w:val="22"/>
          <w:szCs w:val="22"/>
          <w:lang w:val="en-GB"/>
        </w:rPr>
        <w:t xml:space="preserve"> </w:t>
      </w:r>
      <w:r w:rsidR="004B63E1" w:rsidRPr="00EB51EB">
        <w:rPr>
          <w:rStyle w:val="normaltextrun"/>
          <w:rFonts w:ascii="Calibri" w:hAnsi="Calibri" w:cs="Calibri"/>
          <w:color w:val="000000" w:themeColor="text1"/>
          <w:sz w:val="22"/>
          <w:szCs w:val="22"/>
          <w:lang w:val="en-GB"/>
        </w:rPr>
        <w:t xml:space="preserve">in a pragmatic and </w:t>
      </w:r>
      <w:r w:rsidR="00635FB8" w:rsidRPr="00EB51EB">
        <w:rPr>
          <w:rStyle w:val="normaltextrun"/>
          <w:rFonts w:ascii="Calibri" w:hAnsi="Calibri" w:cs="Calibri"/>
          <w:color w:val="000000" w:themeColor="text1"/>
          <w:sz w:val="22"/>
          <w:szCs w:val="22"/>
          <w:lang w:val="en-GB"/>
        </w:rPr>
        <w:t>calculative</w:t>
      </w:r>
      <w:r w:rsidR="004B63E1" w:rsidRPr="00EB51EB">
        <w:rPr>
          <w:rStyle w:val="normaltextrun"/>
          <w:rFonts w:ascii="Calibri" w:hAnsi="Calibri" w:cs="Calibri"/>
          <w:color w:val="000000" w:themeColor="text1"/>
          <w:sz w:val="22"/>
          <w:szCs w:val="22"/>
          <w:lang w:val="en-GB"/>
        </w:rPr>
        <w:t xml:space="preserve"> approach. </w:t>
      </w:r>
      <w:del w:id="38" w:author="Thalia Priscilla" w:date="2023-01-11T15:36:00Z">
        <w:r w:rsidR="004B63E1" w:rsidRPr="00EB51EB" w:rsidDel="001D3410">
          <w:rPr>
            <w:rStyle w:val="normaltextrun"/>
            <w:rFonts w:ascii="Calibri" w:hAnsi="Calibri" w:cs="Calibri"/>
            <w:color w:val="000000" w:themeColor="text1"/>
            <w:sz w:val="22"/>
            <w:szCs w:val="22"/>
            <w:lang w:val="en-GB"/>
          </w:rPr>
          <w:delText xml:space="preserve">I </w:delText>
        </w:r>
        <w:r w:rsidR="00CA725E" w:rsidRPr="00EB51EB" w:rsidDel="001D3410">
          <w:rPr>
            <w:rStyle w:val="normaltextrun"/>
            <w:rFonts w:ascii="Calibri" w:hAnsi="Calibri" w:cs="Calibri"/>
            <w:color w:val="000000" w:themeColor="text1"/>
            <w:sz w:val="22"/>
            <w:szCs w:val="22"/>
            <w:lang w:val="en-GB"/>
          </w:rPr>
          <w:delText>also le</w:delText>
        </w:r>
        <w:r w:rsidR="00B15154" w:rsidRPr="00EB51EB" w:rsidDel="001D3410">
          <w:rPr>
            <w:rStyle w:val="normaltextrun"/>
            <w:rFonts w:ascii="Calibri" w:hAnsi="Calibri" w:cs="Calibri"/>
            <w:color w:val="000000" w:themeColor="text1"/>
            <w:sz w:val="22"/>
            <w:szCs w:val="22"/>
            <w:lang w:val="en-GB"/>
          </w:rPr>
          <w:delText xml:space="preserve">arned to </w:delText>
        </w:r>
        <w:r w:rsidR="00635FB8" w:rsidRPr="00EB51EB" w:rsidDel="001D3410">
          <w:rPr>
            <w:rStyle w:val="normaltextrun"/>
            <w:rFonts w:ascii="Calibri" w:hAnsi="Calibri" w:cs="Calibri"/>
            <w:color w:val="000000" w:themeColor="text1"/>
            <w:sz w:val="22"/>
            <w:szCs w:val="22"/>
            <w:lang w:val="en-GB"/>
          </w:rPr>
          <w:delText>not only assess issues but also provide solution</w:delText>
        </w:r>
        <w:r w:rsidR="00B15154" w:rsidRPr="00EB51EB" w:rsidDel="001D3410">
          <w:rPr>
            <w:rStyle w:val="normaltextrun"/>
            <w:rFonts w:ascii="Calibri" w:hAnsi="Calibri" w:cs="Calibri"/>
            <w:color w:val="000000" w:themeColor="text1"/>
            <w:sz w:val="22"/>
            <w:szCs w:val="22"/>
            <w:lang w:val="en-GB"/>
          </w:rPr>
          <w:delText xml:space="preserve"> </w:delText>
        </w:r>
        <w:r w:rsidR="00635FB8" w:rsidRPr="00EB51EB" w:rsidDel="001D3410">
          <w:rPr>
            <w:rStyle w:val="normaltextrun"/>
            <w:rFonts w:ascii="Calibri" w:hAnsi="Calibri" w:cs="Calibri"/>
            <w:color w:val="000000" w:themeColor="text1"/>
            <w:sz w:val="22"/>
            <w:szCs w:val="22"/>
            <w:lang w:val="en-GB"/>
          </w:rPr>
          <w:delText xml:space="preserve">that </w:delText>
        </w:r>
        <w:r w:rsidR="00B15154" w:rsidRPr="00EB51EB" w:rsidDel="001D3410">
          <w:rPr>
            <w:rStyle w:val="normaltextrun"/>
            <w:rFonts w:ascii="Calibri" w:hAnsi="Calibri" w:cs="Calibri"/>
            <w:color w:val="000000" w:themeColor="text1"/>
            <w:sz w:val="22"/>
            <w:szCs w:val="22"/>
            <w:lang w:val="en-GB"/>
          </w:rPr>
          <w:delText>account</w:delText>
        </w:r>
        <w:r w:rsidR="00635FB8" w:rsidRPr="00EB51EB" w:rsidDel="001D3410">
          <w:rPr>
            <w:rStyle w:val="normaltextrun"/>
            <w:rFonts w:ascii="Calibri" w:hAnsi="Calibri" w:cs="Calibri"/>
            <w:color w:val="000000" w:themeColor="text1"/>
            <w:sz w:val="22"/>
            <w:szCs w:val="22"/>
            <w:lang w:val="en-GB"/>
          </w:rPr>
          <w:delText xml:space="preserve">s </w:delText>
        </w:r>
        <w:r w:rsidR="00B15154" w:rsidRPr="00EB51EB" w:rsidDel="001D3410">
          <w:rPr>
            <w:rStyle w:val="normaltextrun"/>
            <w:rFonts w:ascii="Calibri" w:hAnsi="Calibri" w:cs="Calibri"/>
            <w:color w:val="000000" w:themeColor="text1"/>
            <w:sz w:val="22"/>
            <w:szCs w:val="22"/>
            <w:lang w:val="en-GB"/>
          </w:rPr>
          <w:delText xml:space="preserve">all factors </w:delText>
        </w:r>
        <w:r w:rsidR="00635FB8" w:rsidRPr="00EB51EB" w:rsidDel="001D3410">
          <w:rPr>
            <w:rStyle w:val="normaltextrun"/>
            <w:rFonts w:ascii="Calibri" w:hAnsi="Calibri" w:cs="Calibri"/>
            <w:color w:val="000000" w:themeColor="text1"/>
            <w:sz w:val="22"/>
            <w:szCs w:val="22"/>
            <w:lang w:val="en-GB"/>
          </w:rPr>
          <w:delText>and the</w:delText>
        </w:r>
        <w:r w:rsidR="00B15154" w:rsidRPr="00EB51EB" w:rsidDel="001D3410">
          <w:rPr>
            <w:rStyle w:val="normaltextrun"/>
            <w:rFonts w:ascii="Calibri" w:hAnsi="Calibri" w:cs="Calibri"/>
            <w:color w:val="000000" w:themeColor="text1"/>
            <w:sz w:val="22"/>
            <w:szCs w:val="22"/>
            <w:lang w:val="en-GB"/>
          </w:rPr>
          <w:delText xml:space="preserve"> unintended consequences.</w:delText>
        </w:r>
        <w:r w:rsidR="0006412E" w:rsidDel="001D3410">
          <w:rPr>
            <w:rStyle w:val="normaltextrun"/>
            <w:rFonts w:ascii="Calibri" w:hAnsi="Calibri" w:cs="Calibri"/>
            <w:color w:val="FF0000"/>
            <w:sz w:val="22"/>
            <w:szCs w:val="22"/>
            <w:lang w:val="en-GB"/>
          </w:rPr>
          <w:delText xml:space="preserve"> </w:delText>
        </w:r>
      </w:del>
    </w:p>
    <w:p w14:paraId="43B7F9E7" w14:textId="77777777" w:rsidR="00EB51EB" w:rsidRPr="00EB51EB" w:rsidRDefault="00EB51EB" w:rsidP="00913835">
      <w:pPr>
        <w:pStyle w:val="paragraph"/>
        <w:spacing w:before="0" w:beforeAutospacing="0" w:after="0" w:afterAutospacing="0"/>
        <w:textAlignment w:val="baseline"/>
        <w:rPr>
          <w:rFonts w:asciiTheme="minorHAnsi" w:hAnsiTheme="minorHAnsi" w:cstheme="minorHAnsi"/>
          <w:sz w:val="18"/>
          <w:szCs w:val="18"/>
        </w:rPr>
      </w:pPr>
    </w:p>
    <w:p w14:paraId="7E5B7BE2" w14:textId="421B2EC7" w:rsidR="0072501C" w:rsidRPr="00EB51EB" w:rsidRDefault="00EB51EB" w:rsidP="00913835">
      <w:pPr>
        <w:pStyle w:val="paragraph"/>
        <w:spacing w:before="0" w:beforeAutospacing="0" w:after="0" w:afterAutospacing="0"/>
        <w:textAlignment w:val="baseline"/>
        <w:rPr>
          <w:rStyle w:val="normaltextrun"/>
          <w:rFonts w:asciiTheme="minorHAnsi" w:hAnsiTheme="minorHAnsi" w:cstheme="minorHAnsi"/>
          <w:sz w:val="22"/>
          <w:szCs w:val="22"/>
        </w:rPr>
      </w:pPr>
      <w:del w:id="39" w:author="Thalia Priscilla" w:date="2023-01-11T15:37:00Z">
        <w:r w:rsidRPr="00EB51EB" w:rsidDel="001D3410">
          <w:rPr>
            <w:rFonts w:asciiTheme="minorHAnsi" w:hAnsiTheme="minorHAnsi" w:cstheme="minorHAnsi"/>
            <w:sz w:val="22"/>
            <w:szCs w:val="22"/>
          </w:rPr>
          <w:delText xml:space="preserve">After witnessing a </w:delText>
        </w:r>
        <w:r w:rsidDel="001D3410">
          <w:rPr>
            <w:rFonts w:asciiTheme="minorHAnsi" w:hAnsiTheme="minorHAnsi" w:cstheme="minorHAnsi"/>
            <w:sz w:val="22"/>
            <w:szCs w:val="22"/>
          </w:rPr>
          <w:delText>P</w:delText>
        </w:r>
        <w:r w:rsidRPr="00EB51EB" w:rsidDel="001D3410">
          <w:rPr>
            <w:rFonts w:asciiTheme="minorHAnsi" w:hAnsiTheme="minorHAnsi" w:cstheme="minorHAnsi"/>
            <w:sz w:val="22"/>
            <w:szCs w:val="22"/>
          </w:rPr>
          <w:delText>ro-Palestine rally outside of the US embassy from my car, I started researching on the Israeli-Palestinian conflict</w:delText>
        </w:r>
        <w:r w:rsidDel="001D3410">
          <w:rPr>
            <w:rFonts w:asciiTheme="minorHAnsi" w:hAnsiTheme="minorHAnsi" w:cstheme="minorHAnsi"/>
            <w:sz w:val="22"/>
            <w:szCs w:val="22"/>
          </w:rPr>
          <w:delText>.</w:delText>
        </w:r>
        <w:r w:rsidRPr="00EB51EB" w:rsidDel="001D3410">
          <w:rPr>
            <w:rFonts w:asciiTheme="minorHAnsi" w:hAnsiTheme="minorHAnsi" w:cstheme="minorHAnsi"/>
            <w:sz w:val="22"/>
            <w:szCs w:val="22"/>
          </w:rPr>
          <w:delText xml:space="preserve"> </w:delText>
        </w:r>
      </w:del>
      <w:r>
        <w:rPr>
          <w:rFonts w:asciiTheme="minorHAnsi" w:hAnsiTheme="minorHAnsi" w:cstheme="minorHAnsi"/>
          <w:sz w:val="22"/>
          <w:szCs w:val="22"/>
        </w:rPr>
        <w:t>E</w:t>
      </w:r>
      <w:r w:rsidRPr="00EB51EB">
        <w:rPr>
          <w:rFonts w:asciiTheme="minorHAnsi" w:hAnsiTheme="minorHAnsi" w:cstheme="minorHAnsi"/>
          <w:sz w:val="22"/>
          <w:szCs w:val="22"/>
        </w:rPr>
        <w:t xml:space="preserve">xploring the </w:t>
      </w:r>
      <w:r>
        <w:rPr>
          <w:rFonts w:asciiTheme="minorHAnsi" w:hAnsiTheme="minorHAnsi" w:cstheme="minorHAnsi"/>
          <w:sz w:val="22"/>
          <w:szCs w:val="22"/>
        </w:rPr>
        <w:t xml:space="preserve">US foreign policy made me understand that USA’s interest in the Israeli Palestinian conflict comes from their shared commitment of democracy and regional security, which ties back to the findings of my study that mutual belief of </w:t>
      </w:r>
      <w:del w:id="40" w:author="Thalia Priscilla" w:date="2023-01-11T16:20:00Z">
        <w:r w:rsidDel="000E229D">
          <w:rPr>
            <w:rFonts w:asciiTheme="minorHAnsi" w:hAnsiTheme="minorHAnsi" w:cstheme="minorHAnsi"/>
            <w:sz w:val="22"/>
            <w:szCs w:val="22"/>
          </w:rPr>
          <w:delText xml:space="preserve">the </w:delText>
        </w:r>
      </w:del>
      <w:r>
        <w:rPr>
          <w:rFonts w:asciiTheme="minorHAnsi" w:hAnsiTheme="minorHAnsi" w:cstheme="minorHAnsi"/>
          <w:sz w:val="22"/>
          <w:szCs w:val="22"/>
        </w:rPr>
        <w:t xml:space="preserve">society surpasses individualistic values. I </w:t>
      </w:r>
      <w:r w:rsidR="00767F75" w:rsidRPr="00EB51EB">
        <w:rPr>
          <w:rStyle w:val="normaltextrun"/>
          <w:rFonts w:asciiTheme="minorHAnsi" w:hAnsiTheme="minorHAnsi" w:cstheme="minorHAnsi"/>
          <w:sz w:val="22"/>
          <w:szCs w:val="22"/>
          <w:lang w:val="en-GB"/>
        </w:rPr>
        <w:t>continued my</w:t>
      </w:r>
      <w:r w:rsidR="00767F75" w:rsidRPr="00EB51EB">
        <w:rPr>
          <w:rStyle w:val="normaltextrun"/>
          <w:rFonts w:asciiTheme="minorHAnsi" w:hAnsiTheme="minorHAnsi" w:cstheme="minorHAnsi"/>
          <w:color w:val="FF0000"/>
          <w:sz w:val="22"/>
          <w:szCs w:val="22"/>
          <w:lang w:val="en-GB"/>
        </w:rPr>
        <w:t xml:space="preserve"> </w:t>
      </w:r>
      <w:r w:rsidR="0006412E" w:rsidRPr="00EB51EB">
        <w:rPr>
          <w:rStyle w:val="normaltextrun"/>
          <w:rFonts w:asciiTheme="minorHAnsi" w:hAnsiTheme="minorHAnsi" w:cstheme="minorHAnsi"/>
          <w:sz w:val="22"/>
          <w:szCs w:val="22"/>
          <w:lang w:val="en-GB"/>
        </w:rPr>
        <w:t>investigation</w:t>
      </w:r>
      <w:r w:rsidR="00767F75" w:rsidRPr="00EB51EB">
        <w:rPr>
          <w:rStyle w:val="normaltextrun"/>
          <w:rFonts w:asciiTheme="minorHAnsi" w:hAnsiTheme="minorHAnsi" w:cstheme="minorHAnsi"/>
          <w:sz w:val="22"/>
          <w:szCs w:val="22"/>
          <w:lang w:val="en-GB"/>
        </w:rPr>
        <w:t xml:space="preserve"> in the Oxford University-led international politics summer program</w:t>
      </w:r>
      <w:ins w:id="41" w:author="Thalia Priscilla" w:date="2023-01-11T16:08:00Z">
        <w:r w:rsidR="004C79B8">
          <w:rPr>
            <w:rStyle w:val="normaltextrun"/>
            <w:rFonts w:asciiTheme="minorHAnsi" w:hAnsiTheme="minorHAnsi" w:cstheme="minorHAnsi"/>
            <w:sz w:val="22"/>
            <w:szCs w:val="22"/>
            <w:lang w:val="en-GB"/>
          </w:rPr>
          <w:t>.</w:t>
        </w:r>
      </w:ins>
      <w:ins w:id="42" w:author="Thalia Priscilla" w:date="2023-01-11T16:07:00Z">
        <w:r w:rsidR="004C79B8">
          <w:rPr>
            <w:rStyle w:val="normaltextrun"/>
            <w:rFonts w:asciiTheme="minorHAnsi" w:hAnsiTheme="minorHAnsi" w:cstheme="minorHAnsi"/>
            <w:sz w:val="22"/>
            <w:szCs w:val="22"/>
            <w:lang w:val="en-GB"/>
          </w:rPr>
          <w:t xml:space="preserve"> </w:t>
        </w:r>
      </w:ins>
      <w:del w:id="43" w:author="Thalia Priscilla" w:date="2023-01-11T16:22:00Z">
        <w:r w:rsidR="00767F75" w:rsidRPr="00EB51EB" w:rsidDel="000E229D">
          <w:rPr>
            <w:rStyle w:val="normaltextrun"/>
            <w:rFonts w:asciiTheme="minorHAnsi" w:hAnsiTheme="minorHAnsi" w:cstheme="minorHAnsi"/>
            <w:sz w:val="22"/>
            <w:szCs w:val="22"/>
            <w:lang w:val="en-GB"/>
          </w:rPr>
          <w:delText xml:space="preserve"> </w:delText>
        </w:r>
      </w:del>
      <w:del w:id="44" w:author="Thalia Priscilla" w:date="2023-01-11T15:59:00Z">
        <w:r w:rsidR="00767F75" w:rsidRPr="00EB51EB" w:rsidDel="00163FD8">
          <w:rPr>
            <w:rStyle w:val="normaltextrun"/>
            <w:rFonts w:asciiTheme="minorHAnsi" w:hAnsiTheme="minorHAnsi" w:cstheme="minorHAnsi"/>
            <w:sz w:val="22"/>
            <w:szCs w:val="22"/>
            <w:lang w:val="en-GB"/>
          </w:rPr>
          <w:delText>I participated in</w:delText>
        </w:r>
        <w:r w:rsidRPr="00EB51EB" w:rsidDel="00163FD8">
          <w:rPr>
            <w:rStyle w:val="normaltextrun"/>
            <w:rFonts w:asciiTheme="minorHAnsi" w:hAnsiTheme="minorHAnsi" w:cstheme="minorHAnsi"/>
            <w:sz w:val="22"/>
            <w:szCs w:val="22"/>
            <w:lang w:val="en-GB"/>
          </w:rPr>
          <w:delText xml:space="preserve"> </w:delText>
        </w:r>
      </w:del>
      <w:del w:id="45" w:author="Thalia Priscilla" w:date="2023-01-11T16:08:00Z">
        <w:r w:rsidRPr="00EB51EB" w:rsidDel="004C79B8">
          <w:rPr>
            <w:rStyle w:val="normaltextrun"/>
            <w:rFonts w:asciiTheme="minorHAnsi" w:hAnsiTheme="minorHAnsi" w:cstheme="minorHAnsi"/>
            <w:sz w:val="22"/>
            <w:szCs w:val="22"/>
            <w:lang w:val="en-GB"/>
          </w:rPr>
          <w:delText xml:space="preserve">where </w:delText>
        </w:r>
      </w:del>
      <w:ins w:id="46" w:author="Thalia Priscilla" w:date="2023-01-11T16:08:00Z">
        <w:r w:rsidR="004C79B8">
          <w:rPr>
            <w:rStyle w:val="normaltextrun"/>
            <w:rFonts w:asciiTheme="minorHAnsi" w:hAnsiTheme="minorHAnsi" w:cstheme="minorHAnsi"/>
            <w:sz w:val="22"/>
            <w:szCs w:val="22"/>
            <w:lang w:val="en-GB"/>
          </w:rPr>
          <w:t>Here</w:t>
        </w:r>
        <w:r w:rsidR="004C79B8" w:rsidRPr="00EB51EB">
          <w:rPr>
            <w:rStyle w:val="normaltextrun"/>
            <w:rFonts w:asciiTheme="minorHAnsi" w:hAnsiTheme="minorHAnsi" w:cstheme="minorHAnsi"/>
            <w:sz w:val="22"/>
            <w:szCs w:val="22"/>
            <w:lang w:val="en-GB"/>
          </w:rPr>
          <w:t xml:space="preserve"> </w:t>
        </w:r>
      </w:ins>
      <w:r w:rsidR="00767F75" w:rsidRPr="00EB51EB">
        <w:rPr>
          <w:rStyle w:val="normaltextrun"/>
          <w:rFonts w:asciiTheme="minorHAnsi" w:hAnsiTheme="minorHAnsi" w:cstheme="minorHAnsi"/>
          <w:sz w:val="22"/>
          <w:szCs w:val="22"/>
          <w:lang w:val="en-GB"/>
        </w:rPr>
        <w:t xml:space="preserve">I discovered that the </w:t>
      </w:r>
      <w:del w:id="47" w:author="Thalia Priscilla" w:date="2023-01-11T16:21:00Z">
        <w:r w:rsidR="00767F75" w:rsidRPr="00EB51EB" w:rsidDel="000E229D">
          <w:rPr>
            <w:rStyle w:val="normaltextrun"/>
            <w:rFonts w:asciiTheme="minorHAnsi" w:hAnsiTheme="minorHAnsi" w:cstheme="minorHAnsi"/>
            <w:sz w:val="22"/>
            <w:szCs w:val="22"/>
            <w:lang w:val="en-GB"/>
          </w:rPr>
          <w:delText xml:space="preserve">Israeli-Palestinian </w:delText>
        </w:r>
      </w:del>
      <w:r w:rsidR="00767F75" w:rsidRPr="00EB51EB">
        <w:rPr>
          <w:rStyle w:val="normaltextrun"/>
          <w:rFonts w:asciiTheme="minorHAnsi" w:hAnsiTheme="minorHAnsi" w:cstheme="minorHAnsi"/>
          <w:sz w:val="22"/>
          <w:szCs w:val="22"/>
          <w:lang w:val="en-GB"/>
        </w:rPr>
        <w:t>conflict is much more complex than the common media portrayal</w:t>
      </w:r>
      <w:ins w:id="48" w:author="Thalia Priscilla" w:date="2023-01-11T16:22:00Z">
        <w:r w:rsidR="000E229D">
          <w:rPr>
            <w:rStyle w:val="normaltextrun"/>
            <w:rFonts w:asciiTheme="minorHAnsi" w:hAnsiTheme="minorHAnsi" w:cstheme="minorHAnsi"/>
            <w:sz w:val="22"/>
            <w:szCs w:val="22"/>
            <w:lang w:val="en-GB"/>
          </w:rPr>
          <w:t xml:space="preserve"> of it</w:t>
        </w:r>
      </w:ins>
      <w:ins w:id="49" w:author="Thalia Priscilla" w:date="2023-01-11T16:21:00Z">
        <w:r w:rsidR="000E229D">
          <w:rPr>
            <w:rStyle w:val="normaltextrun"/>
            <w:rFonts w:asciiTheme="minorHAnsi" w:hAnsiTheme="minorHAnsi" w:cstheme="minorHAnsi"/>
            <w:sz w:val="22"/>
            <w:szCs w:val="22"/>
            <w:lang w:val="en-GB"/>
          </w:rPr>
          <w:t xml:space="preserve"> having</w:t>
        </w:r>
      </w:ins>
      <w:r w:rsidR="00767F75" w:rsidRPr="00EB51EB">
        <w:rPr>
          <w:rStyle w:val="normaltextrun"/>
          <w:rFonts w:asciiTheme="minorHAnsi" w:hAnsiTheme="minorHAnsi" w:cstheme="minorHAnsi"/>
          <w:sz w:val="22"/>
          <w:szCs w:val="22"/>
          <w:lang w:val="en-GB"/>
        </w:rPr>
        <w:t xml:space="preserve"> </w:t>
      </w:r>
      <w:del w:id="50" w:author="Thalia Priscilla" w:date="2023-01-11T16:21:00Z">
        <w:r w:rsidR="00767F75" w:rsidRPr="00EB51EB" w:rsidDel="000E229D">
          <w:rPr>
            <w:rStyle w:val="normaltextrun"/>
            <w:rFonts w:asciiTheme="minorHAnsi" w:hAnsiTheme="minorHAnsi" w:cstheme="minorHAnsi"/>
            <w:sz w:val="22"/>
            <w:szCs w:val="22"/>
            <w:lang w:val="en-GB"/>
          </w:rPr>
          <w:delText xml:space="preserve">of </w:delText>
        </w:r>
      </w:del>
      <w:del w:id="51" w:author="Thalia Priscilla" w:date="2023-01-11T16:07:00Z">
        <w:r w:rsidR="00767F75" w:rsidRPr="00EB51EB" w:rsidDel="004C79B8">
          <w:rPr>
            <w:rStyle w:val="normaltextrun"/>
            <w:rFonts w:asciiTheme="minorHAnsi" w:hAnsiTheme="minorHAnsi" w:cstheme="minorHAnsi"/>
            <w:sz w:val="22"/>
            <w:szCs w:val="22"/>
            <w:lang w:val="en-GB"/>
          </w:rPr>
          <w:delText>the conflict</w:delText>
        </w:r>
      </w:del>
      <w:del w:id="52" w:author="Thalia Priscilla" w:date="2023-01-11T16:21:00Z">
        <w:r w:rsidR="00767F75" w:rsidRPr="00EB51EB" w:rsidDel="000E229D">
          <w:rPr>
            <w:rStyle w:val="normaltextrun"/>
            <w:rFonts w:asciiTheme="minorHAnsi" w:hAnsiTheme="minorHAnsi" w:cstheme="minorHAnsi"/>
            <w:sz w:val="22"/>
            <w:szCs w:val="22"/>
            <w:lang w:val="en-GB"/>
          </w:rPr>
          <w:delText xml:space="preserve"> </w:delText>
        </w:r>
      </w:del>
      <w:del w:id="53" w:author="Thalia Priscilla" w:date="2023-01-11T16:07:00Z">
        <w:r w:rsidR="00767F75" w:rsidRPr="00EB51EB" w:rsidDel="004C79B8">
          <w:rPr>
            <w:rStyle w:val="normaltextrun"/>
            <w:rFonts w:asciiTheme="minorHAnsi" w:hAnsiTheme="minorHAnsi" w:cstheme="minorHAnsi"/>
            <w:sz w:val="22"/>
            <w:szCs w:val="22"/>
            <w:lang w:val="en-GB"/>
          </w:rPr>
          <w:delText xml:space="preserve">being </w:delText>
        </w:r>
      </w:del>
      <w:r w:rsidR="00767F75" w:rsidRPr="00EB51EB">
        <w:rPr>
          <w:rStyle w:val="normaltextrun"/>
          <w:rFonts w:asciiTheme="minorHAnsi" w:hAnsiTheme="minorHAnsi" w:cstheme="minorHAnsi"/>
          <w:sz w:val="22"/>
          <w:szCs w:val="22"/>
          <w:lang w:val="en-GB"/>
        </w:rPr>
        <w:t>solely a religious root</w:t>
      </w:r>
      <w:del w:id="54" w:author="Thalia Priscilla" w:date="2023-01-11T16:08:00Z">
        <w:r w:rsidR="00767F75" w:rsidRPr="00EB51EB" w:rsidDel="004C79B8">
          <w:rPr>
            <w:rStyle w:val="normaltextrun"/>
            <w:rFonts w:asciiTheme="minorHAnsi" w:hAnsiTheme="minorHAnsi" w:cstheme="minorHAnsi"/>
            <w:sz w:val="22"/>
            <w:szCs w:val="22"/>
            <w:lang w:val="en-GB"/>
          </w:rPr>
          <w:delText xml:space="preserve"> issue</w:delText>
        </w:r>
      </w:del>
      <w:ins w:id="55" w:author="Thalia Priscilla" w:date="2023-01-11T16:22:00Z">
        <w:r w:rsidR="000E229D">
          <w:rPr>
            <w:rStyle w:val="normaltextrun"/>
            <w:rFonts w:asciiTheme="minorHAnsi" w:hAnsiTheme="minorHAnsi" w:cstheme="minorHAnsi"/>
            <w:sz w:val="22"/>
            <w:szCs w:val="22"/>
            <w:lang w:val="en-GB"/>
          </w:rPr>
          <w:t>;</w:t>
        </w:r>
      </w:ins>
      <w:del w:id="56" w:author="Thalia Priscilla" w:date="2023-01-11T16:21:00Z">
        <w:r w:rsidR="00767F75" w:rsidRPr="00EB51EB" w:rsidDel="000E229D">
          <w:rPr>
            <w:rStyle w:val="normaltextrun"/>
            <w:rFonts w:asciiTheme="minorHAnsi" w:hAnsiTheme="minorHAnsi" w:cstheme="minorHAnsi"/>
            <w:sz w:val="22"/>
            <w:szCs w:val="22"/>
            <w:lang w:val="en-GB"/>
          </w:rPr>
          <w:delText>,</w:delText>
        </w:r>
      </w:del>
      <w:r w:rsidR="00767F75" w:rsidRPr="00EB51EB">
        <w:rPr>
          <w:rStyle w:val="normaltextrun"/>
          <w:rFonts w:asciiTheme="minorHAnsi" w:hAnsiTheme="minorHAnsi" w:cstheme="minorHAnsi"/>
          <w:sz w:val="22"/>
          <w:szCs w:val="22"/>
          <w:lang w:val="en-GB"/>
        </w:rPr>
        <w:t xml:space="preserve"> </w:t>
      </w:r>
      <w:ins w:id="57" w:author="Thalia Priscilla" w:date="2023-01-11T16:22:00Z">
        <w:r w:rsidR="000E229D">
          <w:rPr>
            <w:rStyle w:val="normaltextrun"/>
            <w:rFonts w:asciiTheme="minorHAnsi" w:hAnsiTheme="minorHAnsi" w:cstheme="minorHAnsi"/>
            <w:sz w:val="22"/>
            <w:szCs w:val="22"/>
            <w:lang w:val="en-GB"/>
          </w:rPr>
          <w:t>that</w:t>
        </w:r>
      </w:ins>
      <w:del w:id="58" w:author="Thalia Priscilla" w:date="2023-01-11T16:22:00Z">
        <w:r w:rsidR="00767F75" w:rsidRPr="00EB51EB" w:rsidDel="000E229D">
          <w:rPr>
            <w:rStyle w:val="normaltextrun"/>
            <w:rFonts w:asciiTheme="minorHAnsi" w:hAnsiTheme="minorHAnsi" w:cstheme="minorHAnsi"/>
            <w:sz w:val="22"/>
            <w:szCs w:val="22"/>
            <w:lang w:val="en-GB"/>
          </w:rPr>
          <w:delText>as</w:delText>
        </w:r>
      </w:del>
      <w:r w:rsidR="00767F75" w:rsidRPr="00EB51EB">
        <w:rPr>
          <w:rStyle w:val="normaltextrun"/>
          <w:rFonts w:asciiTheme="minorHAnsi" w:hAnsiTheme="minorHAnsi" w:cstheme="minorHAnsi"/>
          <w:sz w:val="22"/>
          <w:szCs w:val="22"/>
          <w:lang w:val="en-GB"/>
        </w:rPr>
        <w:t xml:space="preserve"> there are other contributing factors, such as land territory. </w:t>
      </w:r>
    </w:p>
    <w:p w14:paraId="081167CF" w14:textId="77777777" w:rsidR="00EB51EB" w:rsidRPr="00EB51EB" w:rsidRDefault="00EB51EB" w:rsidP="00913835">
      <w:pPr>
        <w:pStyle w:val="paragraph"/>
        <w:spacing w:before="0" w:beforeAutospacing="0" w:after="0" w:afterAutospacing="0"/>
        <w:textAlignment w:val="baseline"/>
        <w:rPr>
          <w:rFonts w:ascii="Calibri" w:hAnsi="Calibri" w:cs="Calibri"/>
          <w:sz w:val="22"/>
          <w:szCs w:val="22"/>
          <w:lang w:val="en-GB"/>
        </w:rPr>
      </w:pPr>
    </w:p>
    <w:p w14:paraId="54E27AC5" w14:textId="6C9173EB" w:rsidR="00767F75" w:rsidRPr="00EB51EB" w:rsidRDefault="00767F75" w:rsidP="00767F75">
      <w:pPr>
        <w:pStyle w:val="paragraph"/>
        <w:spacing w:before="0" w:beforeAutospacing="0" w:after="0" w:afterAutospacing="0"/>
        <w:textAlignment w:val="baseline"/>
        <w:rPr>
          <w:rFonts w:ascii="Calibri" w:hAnsi="Calibri" w:cs="Calibri"/>
          <w:color w:val="000000" w:themeColor="text1"/>
          <w:sz w:val="22"/>
          <w:szCs w:val="22"/>
          <w:lang w:val="en-GB"/>
        </w:rPr>
      </w:pPr>
      <w:commentRangeStart w:id="59"/>
      <w:del w:id="60" w:author="Thalia Priscilla" w:date="2023-01-11T15:40:00Z">
        <w:r w:rsidDel="001D3410">
          <w:rPr>
            <w:rStyle w:val="normaltextrun"/>
            <w:rFonts w:ascii="Calibri" w:hAnsi="Calibri" w:cs="Calibri"/>
            <w:sz w:val="22"/>
            <w:szCs w:val="22"/>
            <w:lang w:val="en-GB"/>
          </w:rPr>
          <w:delText xml:space="preserve">I was chosen to represent North Korea at the London International Model United Nations (LIMUN) Conference. </w:delText>
        </w:r>
      </w:del>
      <w:del w:id="61" w:author="Thalia Priscilla" w:date="2023-01-11T15:38:00Z">
        <w:r w:rsidR="00EB51EB" w:rsidDel="001D3410">
          <w:rPr>
            <w:rStyle w:val="normaltextrun"/>
            <w:rFonts w:ascii="Calibri" w:hAnsi="Calibri" w:cs="Calibri"/>
            <w:sz w:val="22"/>
            <w:szCs w:val="22"/>
            <w:lang w:val="en-GB"/>
          </w:rPr>
          <w:delText>I believe LIMUN would make me understand diplomatic processes a</w:delText>
        </w:r>
      </w:del>
      <w:del w:id="62" w:author="Thalia Priscilla" w:date="2023-01-11T15:40:00Z">
        <w:r w:rsidR="00EB51EB" w:rsidDel="001D3410">
          <w:rPr>
            <w:rStyle w:val="normaltextrun"/>
            <w:rFonts w:ascii="Calibri" w:hAnsi="Calibri" w:cs="Calibri"/>
            <w:sz w:val="22"/>
            <w:szCs w:val="22"/>
            <w:lang w:val="en-GB"/>
          </w:rPr>
          <w:delText xml:space="preserve">s the world is increasingly becoming interdependent with one another </w:delText>
        </w:r>
      </w:del>
      <w:ins w:id="63" w:author="Thalia Priscilla" w:date="2023-01-11T15:41:00Z">
        <w:r w:rsidR="001D3410">
          <w:rPr>
            <w:rStyle w:val="normaltextrun"/>
            <w:rFonts w:ascii="Calibri" w:hAnsi="Calibri" w:cs="Calibri"/>
            <w:sz w:val="22"/>
            <w:szCs w:val="22"/>
            <w:lang w:val="en-GB"/>
          </w:rPr>
          <w:t>I</w:t>
        </w:r>
      </w:ins>
      <w:ins w:id="64" w:author="Thalia Priscilla" w:date="2023-01-11T15:59:00Z">
        <w:r w:rsidR="00163FD8">
          <w:rPr>
            <w:rStyle w:val="normaltextrun"/>
            <w:rFonts w:ascii="Calibri" w:hAnsi="Calibri" w:cs="Calibri"/>
            <w:sz w:val="22"/>
            <w:szCs w:val="22"/>
            <w:lang w:val="en-GB"/>
          </w:rPr>
          <w:t xml:space="preserve"> also</w:t>
        </w:r>
      </w:ins>
      <w:ins w:id="65" w:author="Thalia Priscilla" w:date="2023-01-11T15:41:00Z">
        <w:r w:rsidR="001D3410">
          <w:rPr>
            <w:rStyle w:val="normaltextrun"/>
            <w:rFonts w:ascii="Calibri" w:hAnsi="Calibri" w:cs="Calibri"/>
            <w:sz w:val="22"/>
            <w:szCs w:val="22"/>
            <w:lang w:val="en-GB"/>
          </w:rPr>
          <w:t xml:space="preserve"> participated</w:t>
        </w:r>
      </w:ins>
      <w:ins w:id="66" w:author="Thalia Priscilla" w:date="2023-01-11T15:40:00Z">
        <w:r w:rsidR="001D3410">
          <w:rPr>
            <w:rStyle w:val="normaltextrun"/>
            <w:rFonts w:ascii="Calibri" w:hAnsi="Calibri" w:cs="Calibri"/>
            <w:sz w:val="22"/>
            <w:szCs w:val="22"/>
            <w:lang w:val="en-GB"/>
          </w:rPr>
          <w:t xml:space="preserve"> in the</w:t>
        </w:r>
      </w:ins>
      <w:del w:id="67" w:author="Thalia Priscilla" w:date="2023-01-11T15:38:00Z">
        <w:r w:rsidR="00EB51EB" w:rsidDel="001D3410">
          <w:rPr>
            <w:rStyle w:val="normaltextrun"/>
            <w:rFonts w:ascii="Calibri" w:hAnsi="Calibri" w:cs="Calibri"/>
            <w:sz w:val="22"/>
            <w:szCs w:val="22"/>
            <w:lang w:val="en-GB"/>
          </w:rPr>
          <w:delText>which would be transferable</w:delText>
        </w:r>
      </w:del>
      <w:ins w:id="68" w:author="Thalia Priscilla" w:date="2023-01-11T15:40:00Z">
        <w:r w:rsidR="001D3410" w:rsidRPr="001D3410">
          <w:rPr>
            <w:rStyle w:val="normaltextrun"/>
            <w:rFonts w:ascii="Calibri" w:hAnsi="Calibri" w:cs="Calibri"/>
            <w:sz w:val="22"/>
            <w:szCs w:val="22"/>
            <w:lang w:val="en-GB"/>
          </w:rPr>
          <w:t xml:space="preserve"> </w:t>
        </w:r>
        <w:r w:rsidR="001D3410">
          <w:rPr>
            <w:rStyle w:val="normaltextrun"/>
            <w:rFonts w:ascii="Calibri" w:hAnsi="Calibri" w:cs="Calibri"/>
            <w:sz w:val="22"/>
            <w:szCs w:val="22"/>
            <w:lang w:val="en-GB"/>
          </w:rPr>
          <w:t>London International Model United Nations (LIMUN) Conference</w:t>
        </w:r>
      </w:ins>
      <w:ins w:id="69" w:author="Thalia Priscilla" w:date="2023-01-11T16:00:00Z">
        <w:r w:rsidR="00163FD8">
          <w:rPr>
            <w:rStyle w:val="normaltextrun"/>
            <w:rFonts w:ascii="Calibri" w:hAnsi="Calibri" w:cs="Calibri"/>
            <w:sz w:val="22"/>
            <w:szCs w:val="22"/>
            <w:lang w:val="en-GB"/>
          </w:rPr>
          <w:t>, where I</w:t>
        </w:r>
      </w:ins>
      <w:del w:id="70" w:author="Thalia Priscilla" w:date="2023-01-11T15:40:00Z">
        <w:r w:rsidR="00EB51EB" w:rsidDel="001D3410">
          <w:rPr>
            <w:rStyle w:val="normaltextrun"/>
            <w:rFonts w:ascii="Calibri" w:hAnsi="Calibri" w:cs="Calibri"/>
            <w:sz w:val="22"/>
            <w:szCs w:val="22"/>
            <w:lang w:val="en-GB"/>
          </w:rPr>
          <w:delText xml:space="preserve"> when talking</w:delText>
        </w:r>
      </w:del>
      <w:del w:id="71" w:author="Thalia Priscilla" w:date="2023-01-11T15:41:00Z">
        <w:r w:rsidR="00EB51EB" w:rsidDel="001D3410">
          <w:rPr>
            <w:rStyle w:val="normaltextrun"/>
            <w:rFonts w:ascii="Calibri" w:hAnsi="Calibri" w:cs="Calibri"/>
            <w:sz w:val="22"/>
            <w:szCs w:val="22"/>
            <w:lang w:val="en-GB"/>
          </w:rPr>
          <w:delText xml:space="preserve"> in international forums and congress </w:delText>
        </w:r>
      </w:del>
      <w:del w:id="72" w:author="Thalia Priscilla" w:date="2023-01-11T15:38:00Z">
        <w:r w:rsidR="00EB51EB" w:rsidDel="001D3410">
          <w:rPr>
            <w:rStyle w:val="normaltextrun"/>
            <w:rFonts w:ascii="Calibri" w:hAnsi="Calibri" w:cs="Calibri"/>
            <w:sz w:val="22"/>
            <w:szCs w:val="22"/>
            <w:lang w:val="en-GB"/>
          </w:rPr>
          <w:delText>later</w:delText>
        </w:r>
      </w:del>
      <w:del w:id="73" w:author="Thalia Priscilla" w:date="2023-01-11T15:41:00Z">
        <w:r w:rsidR="00EB51EB" w:rsidDel="001D3410">
          <w:rPr>
            <w:rStyle w:val="normaltextrun"/>
            <w:rFonts w:ascii="Calibri" w:hAnsi="Calibri" w:cs="Calibri"/>
            <w:sz w:val="22"/>
            <w:szCs w:val="22"/>
            <w:lang w:val="en-GB"/>
          </w:rPr>
          <w:delText xml:space="preserve">. </w:delText>
        </w:r>
      </w:del>
      <w:del w:id="74" w:author="Thalia Priscilla" w:date="2023-01-11T16:00:00Z">
        <w:r w:rsidDel="00163FD8">
          <w:rPr>
            <w:rStyle w:val="normaltextrun"/>
            <w:rFonts w:ascii="Calibri" w:hAnsi="Calibri" w:cs="Calibri"/>
            <w:sz w:val="22"/>
            <w:szCs w:val="22"/>
            <w:lang w:val="en-GB"/>
          </w:rPr>
          <w:delText>My role involved</w:delText>
        </w:r>
      </w:del>
      <w:r>
        <w:rPr>
          <w:rStyle w:val="normaltextrun"/>
          <w:rFonts w:ascii="Calibri" w:hAnsi="Calibri" w:cs="Calibri"/>
          <w:sz w:val="22"/>
          <w:szCs w:val="22"/>
          <w:lang w:val="en-GB"/>
        </w:rPr>
        <w:t xml:space="preserve"> research</w:t>
      </w:r>
      <w:ins w:id="75" w:author="Thalia Priscilla" w:date="2023-01-11T16:00:00Z">
        <w:r w:rsidR="00163FD8">
          <w:rPr>
            <w:rStyle w:val="normaltextrun"/>
            <w:rFonts w:ascii="Calibri" w:hAnsi="Calibri" w:cs="Calibri"/>
            <w:sz w:val="22"/>
            <w:szCs w:val="22"/>
            <w:lang w:val="en-GB"/>
          </w:rPr>
          <w:t>ed</w:t>
        </w:r>
      </w:ins>
      <w:del w:id="76" w:author="Thalia Priscilla" w:date="2023-01-11T16:00:00Z">
        <w:r w:rsidDel="00163FD8">
          <w:rPr>
            <w:rStyle w:val="normaltextrun"/>
            <w:rFonts w:ascii="Calibri" w:hAnsi="Calibri" w:cs="Calibri"/>
            <w:sz w:val="22"/>
            <w:szCs w:val="22"/>
            <w:lang w:val="en-GB"/>
          </w:rPr>
          <w:delText>ing</w:delText>
        </w:r>
      </w:del>
      <w:r>
        <w:rPr>
          <w:rStyle w:val="normaltextrun"/>
          <w:rFonts w:ascii="Calibri" w:hAnsi="Calibri" w:cs="Calibri"/>
          <w:sz w:val="22"/>
          <w:szCs w:val="22"/>
          <w:lang w:val="en-GB"/>
        </w:rPr>
        <w:t xml:space="preserve"> and discuss</w:t>
      </w:r>
      <w:ins w:id="77" w:author="Thalia Priscilla" w:date="2023-01-11T16:00:00Z">
        <w:r w:rsidR="00163FD8">
          <w:rPr>
            <w:rStyle w:val="normaltextrun"/>
            <w:rFonts w:ascii="Calibri" w:hAnsi="Calibri" w:cs="Calibri"/>
            <w:sz w:val="22"/>
            <w:szCs w:val="22"/>
            <w:lang w:val="en-GB"/>
          </w:rPr>
          <w:t>ed</w:t>
        </w:r>
      </w:ins>
      <w:del w:id="78" w:author="Thalia Priscilla" w:date="2023-01-11T16:00:00Z">
        <w:r w:rsidDel="00163FD8">
          <w:rPr>
            <w:rStyle w:val="normaltextrun"/>
            <w:rFonts w:ascii="Calibri" w:hAnsi="Calibri" w:cs="Calibri"/>
            <w:sz w:val="22"/>
            <w:szCs w:val="22"/>
            <w:lang w:val="en-GB"/>
          </w:rPr>
          <w:delText>ing</w:delText>
        </w:r>
      </w:del>
      <w:r>
        <w:rPr>
          <w:rStyle w:val="normaltextrun"/>
          <w:rFonts w:ascii="Calibri" w:hAnsi="Calibri" w:cs="Calibri"/>
          <w:sz w:val="22"/>
          <w:szCs w:val="22"/>
          <w:lang w:val="en-GB"/>
        </w:rPr>
        <w:t xml:space="preserve"> threats from cyberspace</w:t>
      </w:r>
      <w:del w:id="79" w:author="Thalia Priscilla" w:date="2023-01-11T16:04:00Z">
        <w:r w:rsidDel="004C79B8">
          <w:rPr>
            <w:rStyle w:val="normaltextrun"/>
            <w:rFonts w:ascii="Calibri" w:hAnsi="Calibri" w:cs="Calibri"/>
            <w:sz w:val="22"/>
            <w:szCs w:val="22"/>
            <w:lang w:val="en-GB"/>
          </w:rPr>
          <w:delText xml:space="preserve"> with fellow delegates</w:delText>
        </w:r>
      </w:del>
      <w:del w:id="80" w:author="Thalia Priscilla" w:date="2023-01-11T15:39:00Z">
        <w:r w:rsidDel="001D3410">
          <w:rPr>
            <w:rStyle w:val="normaltextrun"/>
            <w:rFonts w:ascii="Calibri" w:hAnsi="Calibri" w:cs="Calibri"/>
            <w:sz w:val="22"/>
            <w:szCs w:val="22"/>
            <w:lang w:val="en-GB"/>
          </w:rPr>
          <w:delText xml:space="preserve">; in the </w:delText>
        </w:r>
        <w:r w:rsidRPr="00EB51EB" w:rsidDel="001D3410">
          <w:rPr>
            <w:rStyle w:val="normaltextrun"/>
            <w:rFonts w:ascii="Calibri" w:hAnsi="Calibri" w:cs="Calibri"/>
            <w:sz w:val="22"/>
            <w:szCs w:val="22"/>
            <w:lang w:val="en-GB"/>
          </w:rPr>
          <w:delText>scenario, we had to find a collective solution that married with the theme of 'Peace and Security'</w:delText>
        </w:r>
      </w:del>
      <w:r w:rsidRPr="00EB51EB">
        <w:rPr>
          <w:rStyle w:val="normaltextrun"/>
          <w:rFonts w:ascii="Calibri" w:hAnsi="Calibri" w:cs="Calibri"/>
          <w:sz w:val="22"/>
          <w:szCs w:val="22"/>
          <w:lang w:val="en-GB"/>
        </w:rPr>
        <w:t xml:space="preserve">. </w:t>
      </w:r>
      <w:del w:id="81" w:author="Thalia Priscilla" w:date="2023-01-11T15:39:00Z">
        <w:r w:rsidRPr="00EB51EB" w:rsidDel="001D3410">
          <w:rPr>
            <w:rStyle w:val="normaltextrun"/>
            <w:rFonts w:ascii="Calibri" w:hAnsi="Calibri" w:cs="Calibri"/>
            <w:sz w:val="22"/>
            <w:szCs w:val="22"/>
            <w:lang w:val="en-GB"/>
          </w:rPr>
          <w:delText xml:space="preserve">Recognizing the need for international collaboration in finding solutions to global problems </w:delText>
        </w:r>
      </w:del>
      <w:ins w:id="82" w:author="Thalia Priscilla" w:date="2023-01-11T15:39:00Z">
        <w:r w:rsidR="001D3410">
          <w:rPr>
            <w:rStyle w:val="normaltextrun"/>
            <w:rFonts w:ascii="Calibri" w:hAnsi="Calibri" w:cs="Calibri"/>
            <w:sz w:val="22"/>
            <w:szCs w:val="22"/>
            <w:lang w:val="en-GB"/>
          </w:rPr>
          <w:t xml:space="preserve">This </w:t>
        </w:r>
      </w:ins>
      <w:r w:rsidRPr="00EB51EB">
        <w:rPr>
          <w:rStyle w:val="normaltextrun"/>
          <w:rFonts w:ascii="Calibri" w:hAnsi="Calibri" w:cs="Calibri"/>
          <w:sz w:val="22"/>
          <w:szCs w:val="22"/>
          <w:lang w:val="en-GB"/>
        </w:rPr>
        <w:t xml:space="preserve">made </w:t>
      </w:r>
      <w:r w:rsidRPr="00EB51EB">
        <w:rPr>
          <w:rStyle w:val="normaltextrun"/>
          <w:rFonts w:ascii="Calibri" w:hAnsi="Calibri" w:cs="Calibri"/>
          <w:color w:val="000000" w:themeColor="text1"/>
          <w:sz w:val="22"/>
          <w:szCs w:val="22"/>
          <w:lang w:val="en-GB"/>
        </w:rPr>
        <w:t xml:space="preserve">me reminisce about my dear friend, Miguel Panduwinata, whose life was lost in the downing of flight MH17 in 2014. </w:t>
      </w:r>
      <w:del w:id="83" w:author="Thalia Priscilla" w:date="2023-01-11T14:48:00Z">
        <w:r w:rsidRPr="00EB51EB" w:rsidDel="001D1FE0">
          <w:rPr>
            <w:rStyle w:val="normaltextrun"/>
            <w:rFonts w:ascii="Calibri" w:hAnsi="Calibri" w:cs="Calibri"/>
            <w:color w:val="000000" w:themeColor="text1"/>
            <w:sz w:val="22"/>
            <w:szCs w:val="22"/>
            <w:lang w:val="en-GB"/>
          </w:rPr>
          <w:delText xml:space="preserve">I thought about </w:delText>
        </w:r>
      </w:del>
      <w:ins w:id="84" w:author="Thalia Priscilla" w:date="2023-01-11T15:39:00Z">
        <w:r w:rsidR="001D3410">
          <w:rPr>
            <w:rStyle w:val="normaltextrun"/>
            <w:rFonts w:ascii="Calibri" w:hAnsi="Calibri" w:cs="Calibri"/>
            <w:color w:val="000000" w:themeColor="text1"/>
            <w:sz w:val="22"/>
            <w:szCs w:val="22"/>
            <w:lang w:val="en-GB"/>
          </w:rPr>
          <w:t>T</w:t>
        </w:r>
      </w:ins>
      <w:ins w:id="85" w:author="Thalia Priscilla" w:date="2023-01-11T16:01:00Z">
        <w:r w:rsidR="00163FD8">
          <w:rPr>
            <w:rStyle w:val="normaltextrun"/>
            <w:rFonts w:ascii="Calibri" w:hAnsi="Calibri" w:cs="Calibri"/>
            <w:color w:val="000000" w:themeColor="text1"/>
            <w:sz w:val="22"/>
            <w:szCs w:val="22"/>
            <w:lang w:val="en-GB"/>
          </w:rPr>
          <w:t>hrough t</w:t>
        </w:r>
      </w:ins>
      <w:del w:id="86" w:author="Thalia Priscilla" w:date="2023-01-11T15:39:00Z">
        <w:r w:rsidRPr="00EB51EB" w:rsidDel="001D3410">
          <w:rPr>
            <w:rStyle w:val="normaltextrun"/>
            <w:rFonts w:ascii="Calibri" w:hAnsi="Calibri" w:cs="Calibri"/>
            <w:color w:val="000000" w:themeColor="text1"/>
            <w:sz w:val="22"/>
            <w:szCs w:val="22"/>
            <w:lang w:val="en-GB"/>
          </w:rPr>
          <w:delText>t</w:delText>
        </w:r>
      </w:del>
      <w:r w:rsidRPr="00EB51EB">
        <w:rPr>
          <w:rStyle w:val="normaltextrun"/>
          <w:rFonts w:ascii="Calibri" w:hAnsi="Calibri" w:cs="Calibri"/>
          <w:color w:val="000000" w:themeColor="text1"/>
          <w:sz w:val="22"/>
          <w:szCs w:val="22"/>
          <w:lang w:val="en-GB"/>
        </w:rPr>
        <w:t>he book</w:t>
      </w:r>
      <w:del w:id="87" w:author="Thalia Priscilla" w:date="2023-01-11T15:41:00Z">
        <w:r w:rsidRPr="00EB51EB" w:rsidDel="001D3410">
          <w:rPr>
            <w:rStyle w:val="normaltextrun"/>
            <w:rFonts w:ascii="Calibri" w:hAnsi="Calibri" w:cs="Calibri"/>
            <w:color w:val="000000" w:themeColor="text1"/>
            <w:sz w:val="22"/>
            <w:szCs w:val="22"/>
            <w:lang w:val="en-GB"/>
          </w:rPr>
          <w:delText>,</w:delText>
        </w:r>
      </w:del>
      <w:r w:rsidRPr="00EB51EB">
        <w:rPr>
          <w:rStyle w:val="normaltextrun"/>
          <w:rFonts w:ascii="Calibri" w:hAnsi="Calibri" w:cs="Calibri"/>
          <w:color w:val="000000" w:themeColor="text1"/>
          <w:sz w:val="22"/>
          <w:szCs w:val="22"/>
          <w:lang w:val="en-GB"/>
        </w:rPr>
        <w:t xml:space="preserve"> 'Bellingcat,' </w:t>
      </w:r>
      <w:del w:id="88" w:author="Thalia Priscilla" w:date="2023-01-11T15:39:00Z">
        <w:r w:rsidRPr="00EB51EB" w:rsidDel="001D3410">
          <w:rPr>
            <w:rStyle w:val="normaltextrun"/>
            <w:rFonts w:ascii="Calibri" w:hAnsi="Calibri" w:cs="Calibri"/>
            <w:color w:val="000000" w:themeColor="text1"/>
            <w:sz w:val="22"/>
            <w:szCs w:val="22"/>
            <w:lang w:val="en-GB"/>
          </w:rPr>
          <w:delText xml:space="preserve">which </w:delText>
        </w:r>
      </w:del>
      <w:ins w:id="89" w:author="Thalia Priscilla" w:date="2023-01-11T16:01:00Z">
        <w:r w:rsidR="00163FD8">
          <w:rPr>
            <w:rStyle w:val="normaltextrun"/>
            <w:rFonts w:ascii="Calibri" w:hAnsi="Calibri" w:cs="Calibri"/>
            <w:color w:val="000000" w:themeColor="text1"/>
            <w:sz w:val="22"/>
            <w:szCs w:val="22"/>
            <w:lang w:val="en-GB"/>
          </w:rPr>
          <w:t xml:space="preserve">I learned </w:t>
        </w:r>
      </w:ins>
      <w:del w:id="90" w:author="Thalia Priscilla" w:date="2023-01-11T16:01:00Z">
        <w:r w:rsidRPr="00EB51EB" w:rsidDel="00163FD8">
          <w:rPr>
            <w:rStyle w:val="normaltextrun"/>
            <w:rFonts w:ascii="Calibri" w:hAnsi="Calibri" w:cs="Calibri"/>
            <w:color w:val="000000" w:themeColor="text1"/>
            <w:sz w:val="22"/>
            <w:szCs w:val="22"/>
            <w:lang w:val="en-GB"/>
          </w:rPr>
          <w:delText xml:space="preserve">discusses </w:delText>
        </w:r>
      </w:del>
      <w:r w:rsidRPr="00EB51EB">
        <w:rPr>
          <w:rStyle w:val="normaltextrun"/>
          <w:rFonts w:ascii="Calibri" w:hAnsi="Calibri" w:cs="Calibri"/>
          <w:color w:val="000000" w:themeColor="text1"/>
          <w:sz w:val="22"/>
          <w:szCs w:val="22"/>
          <w:lang w:val="en-GB"/>
        </w:rPr>
        <w:t xml:space="preserve">how the global intelligence network uses open-source data to carry out international investigations. </w:t>
      </w:r>
      <w:del w:id="91" w:author="Thalia Priscilla" w:date="2023-01-11T16:00:00Z">
        <w:r w:rsidRPr="00EB51EB" w:rsidDel="00163FD8">
          <w:rPr>
            <w:rStyle w:val="normaltextrun"/>
            <w:rFonts w:ascii="Calibri" w:hAnsi="Calibri" w:cs="Calibri"/>
            <w:color w:val="000000" w:themeColor="text1"/>
            <w:sz w:val="22"/>
            <w:szCs w:val="22"/>
            <w:lang w:val="en-GB"/>
          </w:rPr>
          <w:delText>The book</w:delText>
        </w:r>
      </w:del>
      <w:del w:id="92" w:author="Thalia Priscilla" w:date="2023-01-11T16:05:00Z">
        <w:r w:rsidRPr="00EB51EB" w:rsidDel="004C79B8">
          <w:rPr>
            <w:rStyle w:val="normaltextrun"/>
            <w:rFonts w:ascii="Calibri" w:hAnsi="Calibri" w:cs="Calibri"/>
            <w:color w:val="000000" w:themeColor="text1"/>
            <w:sz w:val="22"/>
            <w:szCs w:val="22"/>
            <w:lang w:val="en-GB"/>
          </w:rPr>
          <w:delText xml:space="preserve"> gave me solace </w:delText>
        </w:r>
      </w:del>
      <w:del w:id="93" w:author="Thalia Priscilla" w:date="2023-01-11T16:01:00Z">
        <w:r w:rsidRPr="00EB51EB" w:rsidDel="00163FD8">
          <w:rPr>
            <w:rStyle w:val="normaltextrun"/>
            <w:rFonts w:ascii="Calibri" w:hAnsi="Calibri" w:cs="Calibri"/>
            <w:color w:val="000000" w:themeColor="text1"/>
            <w:sz w:val="22"/>
            <w:szCs w:val="22"/>
            <w:lang w:val="en-GB"/>
          </w:rPr>
          <w:delText>as it simplified</w:delText>
        </w:r>
      </w:del>
      <w:del w:id="94" w:author="Thalia Priscilla" w:date="2023-01-11T16:05:00Z">
        <w:r w:rsidRPr="00EB51EB" w:rsidDel="004C79B8">
          <w:rPr>
            <w:rStyle w:val="normaltextrun"/>
            <w:rFonts w:ascii="Calibri" w:hAnsi="Calibri" w:cs="Calibri"/>
            <w:color w:val="000000" w:themeColor="text1"/>
            <w:sz w:val="22"/>
            <w:szCs w:val="22"/>
            <w:lang w:val="en-GB"/>
          </w:rPr>
          <w:delText xml:space="preserve"> what happened</w:delText>
        </w:r>
      </w:del>
      <w:del w:id="95" w:author="Thalia Priscilla" w:date="2023-01-11T16:02:00Z">
        <w:r w:rsidRPr="00EB51EB" w:rsidDel="00163FD8">
          <w:rPr>
            <w:rStyle w:val="normaltextrun"/>
            <w:rFonts w:ascii="Calibri" w:hAnsi="Calibri" w:cs="Calibri"/>
            <w:color w:val="000000" w:themeColor="text1"/>
            <w:sz w:val="22"/>
            <w:szCs w:val="22"/>
            <w:lang w:val="en-GB"/>
          </w:rPr>
          <w:delText xml:space="preserve"> based on the evidence</w:delText>
        </w:r>
      </w:del>
      <w:del w:id="96" w:author="Thalia Priscilla" w:date="2023-01-11T16:05:00Z">
        <w:r w:rsidRPr="00EB51EB" w:rsidDel="004C79B8">
          <w:rPr>
            <w:rStyle w:val="normaltextrun"/>
            <w:rFonts w:ascii="Calibri" w:hAnsi="Calibri" w:cs="Calibri"/>
            <w:color w:val="000000" w:themeColor="text1"/>
            <w:sz w:val="22"/>
            <w:szCs w:val="22"/>
            <w:lang w:val="en-GB"/>
          </w:rPr>
          <w:delText xml:space="preserve"> </w:delText>
        </w:r>
      </w:del>
      <w:del w:id="97" w:author="Thalia Priscilla" w:date="2023-01-11T16:02:00Z">
        <w:r w:rsidRPr="00EB51EB" w:rsidDel="00163FD8">
          <w:rPr>
            <w:rStyle w:val="normaltextrun"/>
            <w:rFonts w:ascii="Calibri" w:hAnsi="Calibri" w:cs="Calibri"/>
            <w:color w:val="000000" w:themeColor="text1"/>
            <w:sz w:val="22"/>
            <w:szCs w:val="22"/>
            <w:lang w:val="en-GB"/>
          </w:rPr>
          <w:delText xml:space="preserve">- </w:delText>
        </w:r>
      </w:del>
      <w:ins w:id="98" w:author="Thalia Priscilla" w:date="2023-01-11T16:05:00Z">
        <w:r w:rsidR="004C79B8">
          <w:rPr>
            <w:rStyle w:val="normaltextrun"/>
            <w:rFonts w:ascii="Calibri" w:hAnsi="Calibri" w:cs="Calibri"/>
            <w:color w:val="000000" w:themeColor="text1"/>
            <w:sz w:val="22"/>
            <w:szCs w:val="22"/>
            <w:lang w:val="en-GB"/>
          </w:rPr>
          <w:t>H</w:t>
        </w:r>
      </w:ins>
      <w:del w:id="99" w:author="Thalia Priscilla" w:date="2023-01-11T16:05:00Z">
        <w:r w:rsidRPr="00EB51EB" w:rsidDel="004C79B8">
          <w:rPr>
            <w:rStyle w:val="normaltextrun"/>
            <w:rFonts w:ascii="Calibri" w:hAnsi="Calibri" w:cs="Calibri"/>
            <w:color w:val="000000" w:themeColor="text1"/>
            <w:sz w:val="22"/>
            <w:szCs w:val="22"/>
            <w:lang w:val="en-GB"/>
          </w:rPr>
          <w:delText>h</w:delText>
        </w:r>
      </w:del>
      <w:r w:rsidRPr="00EB51EB">
        <w:rPr>
          <w:rStyle w:val="normaltextrun"/>
          <w:rFonts w:ascii="Calibri" w:hAnsi="Calibri" w:cs="Calibri"/>
          <w:color w:val="000000" w:themeColor="text1"/>
          <w:sz w:val="22"/>
          <w:szCs w:val="22"/>
          <w:lang w:val="en-GB"/>
        </w:rPr>
        <w:t xml:space="preserve">aving access to publicly available data allowed Bellingcat to investigate and reveal the truth </w:t>
      </w:r>
      <w:del w:id="100" w:author="Thalia Priscilla" w:date="2023-01-11T14:56:00Z">
        <w:r w:rsidRPr="00EB51EB" w:rsidDel="00517FAC">
          <w:rPr>
            <w:rStyle w:val="normaltextrun"/>
            <w:rFonts w:ascii="Calibri" w:hAnsi="Calibri" w:cs="Calibri"/>
            <w:color w:val="000000" w:themeColor="text1"/>
            <w:sz w:val="22"/>
            <w:szCs w:val="22"/>
            <w:lang w:val="en-GB"/>
          </w:rPr>
          <w:delText xml:space="preserve">about what happened </w:delText>
        </w:r>
      </w:del>
      <w:r w:rsidRPr="00EB51EB">
        <w:rPr>
          <w:rStyle w:val="normaltextrun"/>
          <w:rFonts w:ascii="Calibri" w:hAnsi="Calibri" w:cs="Calibri"/>
          <w:color w:val="000000" w:themeColor="text1"/>
          <w:sz w:val="22"/>
          <w:szCs w:val="22"/>
          <w:lang w:val="en-GB"/>
        </w:rPr>
        <w:t xml:space="preserve">after seven years. </w:t>
      </w:r>
      <w:del w:id="101" w:author="Thalia Priscilla" w:date="2023-01-11T16:02:00Z">
        <w:r w:rsidRPr="00EB51EB" w:rsidDel="00163FD8">
          <w:rPr>
            <w:rStyle w:val="normaltextrun"/>
            <w:rFonts w:ascii="Calibri" w:hAnsi="Calibri" w:cs="Calibri"/>
            <w:color w:val="000000" w:themeColor="text1"/>
            <w:sz w:val="22"/>
            <w:szCs w:val="22"/>
            <w:lang w:val="en-GB"/>
          </w:rPr>
          <w:delText xml:space="preserve">I thought about this </w:delText>
        </w:r>
      </w:del>
      <w:ins w:id="102" w:author="Thalia Priscilla" w:date="2023-01-11T16:03:00Z">
        <w:r w:rsidR="00163FD8">
          <w:rPr>
            <w:rStyle w:val="normaltextrun"/>
            <w:rFonts w:ascii="Calibri" w:hAnsi="Calibri" w:cs="Calibri"/>
            <w:color w:val="000000" w:themeColor="text1"/>
            <w:sz w:val="22"/>
            <w:szCs w:val="22"/>
            <w:lang w:val="en-GB"/>
          </w:rPr>
          <w:lastRenderedPageBreak/>
          <w:t>In</w:t>
        </w:r>
      </w:ins>
      <w:del w:id="103" w:author="Thalia Priscilla" w:date="2023-01-11T16:02:00Z">
        <w:r w:rsidRPr="00EB51EB" w:rsidDel="00163FD8">
          <w:rPr>
            <w:rStyle w:val="normaltextrun"/>
            <w:rFonts w:ascii="Calibri" w:hAnsi="Calibri" w:cs="Calibri"/>
            <w:color w:val="000000" w:themeColor="text1"/>
            <w:sz w:val="22"/>
            <w:szCs w:val="22"/>
            <w:lang w:val="en-GB"/>
          </w:rPr>
          <w:delText>d</w:delText>
        </w:r>
      </w:del>
      <w:del w:id="104" w:author="Thalia Priscilla" w:date="2023-01-11T16:03:00Z">
        <w:r w:rsidRPr="00EB51EB" w:rsidDel="00163FD8">
          <w:rPr>
            <w:rStyle w:val="normaltextrun"/>
            <w:rFonts w:ascii="Calibri" w:hAnsi="Calibri" w:cs="Calibri"/>
            <w:color w:val="000000" w:themeColor="text1"/>
            <w:sz w:val="22"/>
            <w:szCs w:val="22"/>
            <w:lang w:val="en-GB"/>
          </w:rPr>
          <w:delText>uring</w:delText>
        </w:r>
      </w:del>
      <w:r w:rsidRPr="00EB51EB">
        <w:rPr>
          <w:rStyle w:val="normaltextrun"/>
          <w:rFonts w:ascii="Calibri" w:hAnsi="Calibri" w:cs="Calibri"/>
          <w:color w:val="000000" w:themeColor="text1"/>
          <w:sz w:val="22"/>
          <w:szCs w:val="22"/>
          <w:lang w:val="en-GB"/>
        </w:rPr>
        <w:t xml:space="preserve"> my LIMUN experience</w:t>
      </w:r>
      <w:ins w:id="105" w:author="Thalia Priscilla" w:date="2023-01-11T16:02:00Z">
        <w:r w:rsidR="00163FD8">
          <w:rPr>
            <w:rStyle w:val="normaltextrun"/>
            <w:rFonts w:ascii="Calibri" w:hAnsi="Calibri" w:cs="Calibri"/>
            <w:color w:val="000000" w:themeColor="text1"/>
            <w:sz w:val="22"/>
            <w:szCs w:val="22"/>
            <w:lang w:val="en-GB"/>
          </w:rPr>
          <w:t xml:space="preserve">, </w:t>
        </w:r>
      </w:ins>
      <w:del w:id="106" w:author="Thalia Priscilla" w:date="2023-01-11T16:02:00Z">
        <w:r w:rsidRPr="00EB51EB" w:rsidDel="00163FD8">
          <w:rPr>
            <w:rStyle w:val="normaltextrun"/>
            <w:rFonts w:ascii="Calibri" w:hAnsi="Calibri" w:cs="Calibri"/>
            <w:color w:val="000000" w:themeColor="text1"/>
            <w:sz w:val="22"/>
            <w:szCs w:val="22"/>
            <w:lang w:val="en-GB"/>
          </w:rPr>
          <w:delText>.</w:delText>
        </w:r>
      </w:del>
      <w:del w:id="107" w:author="Thalia Priscilla" w:date="2023-01-11T16:03:00Z">
        <w:r w:rsidRPr="00EB51EB" w:rsidDel="00163FD8">
          <w:rPr>
            <w:rStyle w:val="normaltextrun"/>
            <w:rFonts w:ascii="Calibri" w:hAnsi="Calibri" w:cs="Calibri"/>
            <w:color w:val="000000" w:themeColor="text1"/>
            <w:sz w:val="22"/>
            <w:szCs w:val="22"/>
            <w:lang w:val="en-GB"/>
          </w:rPr>
          <w:delText xml:space="preserve"> </w:delText>
        </w:r>
        <w:r w:rsidR="00BC4AD3" w:rsidRPr="00EB51EB" w:rsidDel="00163FD8">
          <w:rPr>
            <w:rStyle w:val="normaltextrun"/>
            <w:rFonts w:ascii="Calibri" w:hAnsi="Calibri" w:cs="Calibri"/>
            <w:color w:val="000000" w:themeColor="text1"/>
            <w:sz w:val="22"/>
            <w:szCs w:val="22"/>
            <w:lang w:val="en-GB"/>
          </w:rPr>
          <w:delText>C</w:delText>
        </w:r>
      </w:del>
      <w:ins w:id="108" w:author="Thalia Priscilla" w:date="2023-01-11T16:03:00Z">
        <w:r w:rsidR="00163FD8">
          <w:rPr>
            <w:rStyle w:val="normaltextrun"/>
            <w:rFonts w:ascii="Calibri" w:hAnsi="Calibri" w:cs="Calibri"/>
            <w:color w:val="000000" w:themeColor="text1"/>
            <w:sz w:val="22"/>
            <w:szCs w:val="22"/>
            <w:lang w:val="en-GB"/>
          </w:rPr>
          <w:t>c</w:t>
        </w:r>
      </w:ins>
      <w:r w:rsidR="00BC4AD3" w:rsidRPr="00EB51EB">
        <w:rPr>
          <w:rStyle w:val="normaltextrun"/>
          <w:rFonts w:ascii="Calibri" w:hAnsi="Calibri" w:cs="Calibri"/>
          <w:color w:val="000000" w:themeColor="text1"/>
          <w:sz w:val="22"/>
          <w:szCs w:val="22"/>
          <w:lang w:val="en-GB"/>
        </w:rPr>
        <w:t xml:space="preserve">ontrary to nationalizing cyberspace, </w:t>
      </w:r>
      <w:del w:id="109" w:author="Thalia Priscilla" w:date="2023-01-11T16:09:00Z">
        <w:r w:rsidR="00BC4AD3" w:rsidRPr="00EB51EB" w:rsidDel="004C79B8">
          <w:rPr>
            <w:rStyle w:val="normaltextrun"/>
            <w:rFonts w:ascii="Calibri" w:hAnsi="Calibri" w:cs="Calibri"/>
            <w:color w:val="000000" w:themeColor="text1"/>
            <w:sz w:val="22"/>
            <w:szCs w:val="22"/>
            <w:lang w:val="en-GB"/>
          </w:rPr>
          <w:delText xml:space="preserve">the resolution </w:delText>
        </w:r>
      </w:del>
      <w:r w:rsidR="00BC4AD3" w:rsidRPr="00EB51EB">
        <w:rPr>
          <w:rStyle w:val="normaltextrun"/>
          <w:rFonts w:ascii="Calibri" w:hAnsi="Calibri" w:cs="Calibri"/>
          <w:color w:val="000000" w:themeColor="text1"/>
          <w:sz w:val="22"/>
          <w:szCs w:val="22"/>
          <w:lang w:val="en-GB"/>
        </w:rPr>
        <w:t>I proposed</w:t>
      </w:r>
      <w:ins w:id="110" w:author="Thalia Priscilla" w:date="2023-01-11T16:09:00Z">
        <w:r w:rsidR="004C79B8">
          <w:rPr>
            <w:rStyle w:val="normaltextrun"/>
            <w:rFonts w:ascii="Calibri" w:hAnsi="Calibri" w:cs="Calibri"/>
            <w:color w:val="000000" w:themeColor="text1"/>
            <w:sz w:val="22"/>
            <w:szCs w:val="22"/>
            <w:lang w:val="en-GB"/>
          </w:rPr>
          <w:t xml:space="preserve"> a resolution</w:t>
        </w:r>
      </w:ins>
      <w:r w:rsidR="00BC4AD3" w:rsidRPr="00EB51EB">
        <w:rPr>
          <w:rStyle w:val="normaltextrun"/>
          <w:rFonts w:ascii="Calibri" w:hAnsi="Calibri" w:cs="Calibri"/>
          <w:color w:val="000000" w:themeColor="text1"/>
          <w:sz w:val="22"/>
          <w:szCs w:val="22"/>
          <w:lang w:val="en-GB"/>
        </w:rPr>
        <w:t xml:space="preserve"> to reinstitute peace,</w:t>
      </w:r>
      <w:ins w:id="111" w:author="Thalia Priscilla" w:date="2023-01-11T16:09:00Z">
        <w:r w:rsidR="004C79B8">
          <w:rPr>
            <w:rStyle w:val="normaltextrun"/>
            <w:rFonts w:ascii="Calibri" w:hAnsi="Calibri" w:cs="Calibri"/>
            <w:color w:val="000000" w:themeColor="text1"/>
            <w:sz w:val="22"/>
            <w:szCs w:val="22"/>
            <w:lang w:val="en-GB"/>
          </w:rPr>
          <w:t xml:space="preserve"> where</w:t>
        </w:r>
      </w:ins>
      <w:r w:rsidR="00BC4AD3" w:rsidRPr="00EB51EB">
        <w:rPr>
          <w:rStyle w:val="normaltextrun"/>
          <w:rFonts w:ascii="Calibri" w:hAnsi="Calibri" w:cs="Calibri"/>
          <w:color w:val="000000" w:themeColor="text1"/>
          <w:sz w:val="22"/>
          <w:szCs w:val="22"/>
          <w:lang w:val="en-GB"/>
        </w:rPr>
        <w:t xml:space="preserve"> cyberspace intelligence should be transparent, and information should be exchanged between countries</w:t>
      </w:r>
      <w:r w:rsidR="00EB51EB" w:rsidRPr="00EB51EB">
        <w:rPr>
          <w:rStyle w:val="normaltextrun"/>
          <w:rFonts w:ascii="Calibri" w:hAnsi="Calibri" w:cs="Calibri"/>
          <w:color w:val="000000" w:themeColor="text1"/>
          <w:sz w:val="22"/>
          <w:szCs w:val="22"/>
          <w:lang w:val="en-GB"/>
        </w:rPr>
        <w:t>.</w:t>
      </w:r>
      <w:commentRangeEnd w:id="59"/>
      <w:r w:rsidR="00B07C77">
        <w:rPr>
          <w:rStyle w:val="CommentReference"/>
          <w:rFonts w:asciiTheme="minorHAnsi" w:eastAsiaTheme="minorHAnsi" w:hAnsiTheme="minorHAnsi" w:cstheme="minorBidi"/>
        </w:rPr>
        <w:commentReference w:id="59"/>
      </w:r>
    </w:p>
    <w:p w14:paraId="0F8CC87D" w14:textId="77777777" w:rsidR="00767F75" w:rsidRPr="00EB51EB" w:rsidRDefault="00767F75" w:rsidP="00767F75">
      <w:pPr>
        <w:pStyle w:val="paragraph"/>
        <w:spacing w:before="0" w:beforeAutospacing="0" w:after="0" w:afterAutospacing="0"/>
        <w:textAlignment w:val="baseline"/>
        <w:rPr>
          <w:rFonts w:ascii="Segoe UI" w:hAnsi="Segoe UI" w:cs="Segoe UI"/>
          <w:color w:val="000000" w:themeColor="text1"/>
          <w:sz w:val="18"/>
          <w:szCs w:val="18"/>
        </w:rPr>
      </w:pPr>
      <w:r w:rsidRPr="00EB51EB">
        <w:rPr>
          <w:rStyle w:val="normaltextrun"/>
          <w:rFonts w:ascii="Calibri" w:hAnsi="Calibri" w:cs="Calibri"/>
          <w:color w:val="000000" w:themeColor="text1"/>
          <w:sz w:val="22"/>
          <w:szCs w:val="22"/>
          <w:lang w:val="en-GB"/>
        </w:rPr>
        <w:t> </w:t>
      </w:r>
      <w:r w:rsidRPr="00EB51EB">
        <w:rPr>
          <w:rStyle w:val="eop"/>
          <w:rFonts w:ascii="Calibri" w:hAnsi="Calibri" w:cs="Calibri"/>
          <w:color w:val="000000" w:themeColor="text1"/>
          <w:sz w:val="22"/>
          <w:szCs w:val="22"/>
        </w:rPr>
        <w:t> </w:t>
      </w:r>
    </w:p>
    <w:p w14:paraId="15135C2A" w14:textId="0505F0C1" w:rsidR="00005640" w:rsidRDefault="00767F75" w:rsidP="00767F75">
      <w:pPr>
        <w:pStyle w:val="paragraph"/>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 xml:space="preserve">During my gap year, I co-founded a thrift shop called Velvet Youth Club (VYC) and started a project on how to distribute food waste through an app. I learned how to collaborate and communicate with charitable organizations to support cancer survivors, animal shelters, and COVID-19 frontlines. </w:t>
      </w:r>
      <w:commentRangeStart w:id="112"/>
      <w:r w:rsidR="00EB51EB">
        <w:rPr>
          <w:rStyle w:val="normaltextrun"/>
          <w:rFonts w:ascii="Calibri" w:hAnsi="Calibri" w:cs="Calibri"/>
          <w:sz w:val="22"/>
          <w:szCs w:val="22"/>
          <w:lang w:val="en-GB"/>
        </w:rPr>
        <w:t xml:space="preserve">Through these experiences, I have become a better communicator, collaborator and a confident person which are attributes I will take in student organizations I will partake in university. </w:t>
      </w:r>
      <w:commentRangeEnd w:id="112"/>
      <w:r w:rsidR="00517FAC">
        <w:rPr>
          <w:rStyle w:val="CommentReference"/>
          <w:rFonts w:asciiTheme="minorHAnsi" w:eastAsiaTheme="minorHAnsi" w:hAnsiTheme="minorHAnsi" w:cstheme="minorBidi"/>
        </w:rPr>
        <w:commentReference w:id="112"/>
      </w:r>
    </w:p>
    <w:p w14:paraId="3E8EF836" w14:textId="77777777" w:rsidR="00005640" w:rsidRDefault="00005640" w:rsidP="00767F75">
      <w:pPr>
        <w:pStyle w:val="paragraph"/>
        <w:spacing w:before="0" w:beforeAutospacing="0" w:after="0" w:afterAutospacing="0"/>
        <w:textAlignment w:val="baseline"/>
        <w:rPr>
          <w:rStyle w:val="normaltextrun"/>
          <w:rFonts w:ascii="Calibri" w:hAnsi="Calibri" w:cs="Calibri"/>
          <w:sz w:val="22"/>
          <w:szCs w:val="22"/>
          <w:lang w:val="en-GB"/>
        </w:rPr>
      </w:pPr>
    </w:p>
    <w:p w14:paraId="254C89CF" w14:textId="08214C22" w:rsidR="00635FB8" w:rsidRDefault="00767F75" w:rsidP="00EB51EB">
      <w:pPr>
        <w:pStyle w:val="paragraph"/>
        <w:spacing w:before="0" w:beforeAutospacing="0" w:after="0" w:afterAutospacing="0"/>
        <w:textAlignment w:val="baseline"/>
        <w:rPr>
          <w:ins w:id="113" w:author="Thalia Priscilla" w:date="2023-01-10T16:11:00Z"/>
          <w:rStyle w:val="normaltextrun"/>
          <w:rFonts w:ascii="Calibri" w:hAnsi="Calibri" w:cs="Calibri"/>
          <w:sz w:val="22"/>
          <w:szCs w:val="22"/>
          <w:lang w:val="en-GB"/>
        </w:rPr>
      </w:pPr>
      <w:commentRangeStart w:id="114"/>
      <w:r>
        <w:rPr>
          <w:rStyle w:val="normaltextrun"/>
          <w:rFonts w:ascii="Calibri" w:hAnsi="Calibri" w:cs="Calibri"/>
          <w:sz w:val="22"/>
          <w:szCs w:val="22"/>
          <w:lang w:val="en-GB"/>
        </w:rPr>
        <w:t xml:space="preserve">Through the holistic insights, depth of knowledge, and research skills I will gain during my undergraduate study, I plan to continue my good work in preparation </w:t>
      </w:r>
      <w:del w:id="115" w:author="Thalia Priscilla" w:date="2023-01-11T16:16:00Z">
        <w:r w:rsidDel="00E4506F">
          <w:rPr>
            <w:rStyle w:val="normaltextrun"/>
            <w:rFonts w:ascii="Calibri" w:hAnsi="Calibri" w:cs="Calibri"/>
            <w:sz w:val="22"/>
            <w:szCs w:val="22"/>
            <w:lang w:val="en-GB"/>
          </w:rPr>
          <w:delText xml:space="preserve">for </w:delText>
        </w:r>
      </w:del>
      <w:ins w:id="116" w:author="Thalia Priscilla" w:date="2023-01-11T16:16:00Z">
        <w:r w:rsidR="00E4506F">
          <w:rPr>
            <w:rStyle w:val="normaltextrun"/>
            <w:rFonts w:ascii="Calibri" w:hAnsi="Calibri" w:cs="Calibri"/>
            <w:sz w:val="22"/>
            <w:szCs w:val="22"/>
            <w:lang w:val="en-GB"/>
          </w:rPr>
          <w:t xml:space="preserve">to </w:t>
        </w:r>
      </w:ins>
      <w:r>
        <w:rPr>
          <w:rStyle w:val="normaltextrun"/>
          <w:rFonts w:ascii="Calibri" w:hAnsi="Calibri" w:cs="Calibri"/>
          <w:sz w:val="22"/>
          <w:szCs w:val="22"/>
          <w:lang w:val="en-GB"/>
        </w:rPr>
        <w:t>becom</w:t>
      </w:r>
      <w:ins w:id="117" w:author="Thalia Priscilla" w:date="2023-01-11T16:16:00Z">
        <w:r w:rsidR="00E4506F">
          <w:rPr>
            <w:rStyle w:val="normaltextrun"/>
            <w:rFonts w:ascii="Calibri" w:hAnsi="Calibri" w:cs="Calibri"/>
            <w:sz w:val="22"/>
            <w:szCs w:val="22"/>
            <w:lang w:val="en-GB"/>
          </w:rPr>
          <w:t>e</w:t>
        </w:r>
      </w:ins>
      <w:del w:id="118" w:author="Thalia Priscilla" w:date="2023-01-11T16:16:00Z">
        <w:r w:rsidDel="00E4506F">
          <w:rPr>
            <w:rStyle w:val="normaltextrun"/>
            <w:rFonts w:ascii="Calibri" w:hAnsi="Calibri" w:cs="Calibri"/>
            <w:sz w:val="22"/>
            <w:szCs w:val="22"/>
            <w:lang w:val="en-GB"/>
          </w:rPr>
          <w:delText>ing</w:delText>
        </w:r>
      </w:del>
      <w:r>
        <w:rPr>
          <w:rStyle w:val="normaltextrun"/>
          <w:rFonts w:ascii="Calibri" w:hAnsi="Calibri" w:cs="Calibri"/>
          <w:sz w:val="22"/>
          <w:szCs w:val="22"/>
          <w:lang w:val="en-GB"/>
        </w:rPr>
        <w:t xml:space="preserve"> an advocate of change in restoring political sacredness </w:t>
      </w:r>
      <w:r w:rsidR="00BC4AD3">
        <w:rPr>
          <w:rStyle w:val="normaltextrun"/>
          <w:rFonts w:ascii="Calibri" w:hAnsi="Calibri" w:cs="Calibri"/>
          <w:sz w:val="22"/>
          <w:szCs w:val="22"/>
          <w:lang w:val="en-GB"/>
        </w:rPr>
        <w:t>and strengthening international relations</w:t>
      </w:r>
      <w:r w:rsidR="00EB51EB">
        <w:rPr>
          <w:rStyle w:val="normaltextrun"/>
          <w:rFonts w:ascii="Calibri" w:hAnsi="Calibri" w:cs="Calibri"/>
          <w:sz w:val="22"/>
          <w:szCs w:val="22"/>
          <w:lang w:val="en-GB"/>
        </w:rPr>
        <w:t xml:space="preserve"> by upholding moral value and reforming the systematic flaws in Indonesia’s system by adopting better and proven systems from other countries. </w:t>
      </w:r>
      <w:commentRangeEnd w:id="114"/>
      <w:r w:rsidR="004C79B8">
        <w:rPr>
          <w:rStyle w:val="CommentReference"/>
          <w:rFonts w:asciiTheme="minorHAnsi" w:eastAsiaTheme="minorHAnsi" w:hAnsiTheme="minorHAnsi" w:cstheme="minorBidi"/>
        </w:rPr>
        <w:commentReference w:id="114"/>
      </w:r>
    </w:p>
    <w:p w14:paraId="7EF1CEB2" w14:textId="1D9377A1" w:rsidR="00E6541A" w:rsidRDefault="00E6541A" w:rsidP="00EB51EB">
      <w:pPr>
        <w:pStyle w:val="paragraph"/>
        <w:spacing w:before="0" w:beforeAutospacing="0" w:after="0" w:afterAutospacing="0"/>
        <w:textAlignment w:val="baseline"/>
        <w:rPr>
          <w:ins w:id="119" w:author="Thalia Priscilla" w:date="2023-01-10T16:11:00Z"/>
          <w:rStyle w:val="normaltextrun"/>
          <w:rFonts w:ascii="Calibri" w:hAnsi="Calibri" w:cs="Calibri"/>
          <w:sz w:val="22"/>
          <w:szCs w:val="22"/>
          <w:lang w:val="en-GB"/>
        </w:rPr>
      </w:pPr>
    </w:p>
    <w:p w14:paraId="3D6123CB" w14:textId="4F7906C6" w:rsidR="00E6541A" w:rsidRPr="00EB51EB" w:rsidRDefault="00E6541A" w:rsidP="00EB51EB">
      <w:pPr>
        <w:pStyle w:val="paragraph"/>
        <w:spacing w:before="0" w:beforeAutospacing="0" w:after="0" w:afterAutospacing="0"/>
        <w:textAlignment w:val="baseline"/>
        <w:rPr>
          <w:rFonts w:ascii="Segoe UI" w:hAnsi="Segoe UI" w:cs="Segoe UI"/>
          <w:sz w:val="18"/>
          <w:szCs w:val="18"/>
        </w:rPr>
      </w:pPr>
    </w:p>
    <w:sectPr w:rsidR="00E6541A" w:rsidRPr="00EB51EB" w:rsidSect="000B185E">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Thalia Priscilla" w:date="2023-01-11T15:42:00Z" w:initials="TP">
    <w:p w14:paraId="7D84144F" w14:textId="0DAFB088" w:rsidR="007841C9" w:rsidRDefault="007841C9">
      <w:pPr>
        <w:pStyle w:val="CommentText"/>
      </w:pPr>
      <w:r>
        <w:rPr>
          <w:rStyle w:val="CommentReference"/>
        </w:rPr>
        <w:annotationRef/>
      </w:r>
      <w:r>
        <w:t>I suggest simplifying</w:t>
      </w:r>
      <w:r w:rsidR="00E4506F">
        <w:t xml:space="preserve"> like so</w:t>
      </w:r>
      <w:r>
        <w:t xml:space="preserve"> to make your objective more concise</w:t>
      </w:r>
      <w:r w:rsidR="006502B1">
        <w:t xml:space="preserve">, as it’s currently a little vague. </w:t>
      </w:r>
    </w:p>
  </w:comment>
  <w:comment w:id="22" w:author="Thalia Priscilla" w:date="2023-01-11T15:55:00Z" w:initials="TP">
    <w:p w14:paraId="14B533E4" w14:textId="7104654C" w:rsidR="00B943FC" w:rsidRDefault="00B943FC">
      <w:pPr>
        <w:pStyle w:val="CommentText"/>
      </w:pPr>
      <w:r>
        <w:rPr>
          <w:rStyle w:val="CommentReference"/>
        </w:rPr>
        <w:annotationRef/>
      </w:r>
      <w:r>
        <w:rPr>
          <w:rStyle w:val="CommentReference"/>
        </w:rPr>
        <w:annotationRef/>
      </w:r>
      <w:r>
        <w:t>Suggest deleting for word count.</w:t>
      </w:r>
    </w:p>
  </w:comment>
  <w:comment w:id="37" w:author="Thalia Priscilla" w:date="2023-01-11T15:17:00Z" w:initials="TP">
    <w:p w14:paraId="698D717E" w14:textId="4EA47685" w:rsidR="00072B00" w:rsidRDefault="00072B00">
      <w:pPr>
        <w:pStyle w:val="CommentText"/>
      </w:pPr>
      <w:r>
        <w:rPr>
          <w:rStyle w:val="CommentReference"/>
        </w:rPr>
        <w:annotationRef/>
      </w:r>
      <w:r>
        <w:rPr>
          <w:rStyle w:val="CommentReference"/>
        </w:rPr>
        <w:annotationRef/>
      </w:r>
      <w:r>
        <w:rPr>
          <w:rStyle w:val="CommentReference"/>
        </w:rPr>
        <w:t xml:space="preserve">I think this is a good point to </w:t>
      </w:r>
      <w:r w:rsidR="006502B1">
        <w:rPr>
          <w:rStyle w:val="CommentReference"/>
        </w:rPr>
        <w:t xml:space="preserve">restate and </w:t>
      </w:r>
      <w:r w:rsidR="005E5C64">
        <w:rPr>
          <w:rStyle w:val="CommentReference"/>
        </w:rPr>
        <w:t xml:space="preserve">integrate </w:t>
      </w:r>
      <w:r>
        <w:rPr>
          <w:rStyle w:val="CommentReference"/>
        </w:rPr>
        <w:t xml:space="preserve">in the </w:t>
      </w:r>
      <w:r w:rsidR="006502B1">
        <w:rPr>
          <w:rStyle w:val="CommentReference"/>
        </w:rPr>
        <w:t>concluding para</w:t>
      </w:r>
      <w:r>
        <w:rPr>
          <w:rStyle w:val="CommentReference"/>
        </w:rPr>
        <w:t>.</w:t>
      </w:r>
    </w:p>
  </w:comment>
  <w:comment w:id="59" w:author="Thalia Priscilla" w:date="2023-01-11T16:25:00Z" w:initials="TP">
    <w:p w14:paraId="53C9BE20" w14:textId="52FEC260" w:rsidR="00B07C77" w:rsidRDefault="00B07C77">
      <w:pPr>
        <w:pStyle w:val="CommentText"/>
      </w:pPr>
      <w:r>
        <w:rPr>
          <w:rStyle w:val="CommentReference"/>
        </w:rPr>
        <w:annotationRef/>
      </w:r>
      <w:r>
        <w:rPr>
          <w:rStyle w:val="CommentReference"/>
        </w:rPr>
        <w:annotationRef/>
      </w:r>
      <w:r>
        <w:t>I think it’s good to tie in your personal experience here – but I would reduce the word count of this para by half considering the word count. Here is my suggestion on what to cut.</w:t>
      </w:r>
    </w:p>
  </w:comment>
  <w:comment w:id="112" w:author="Thalia Priscilla" w:date="2023-01-11T14:57:00Z" w:initials="TP">
    <w:p w14:paraId="0C238316" w14:textId="38709693" w:rsidR="00517FAC" w:rsidRDefault="00517FAC">
      <w:pPr>
        <w:pStyle w:val="CommentText"/>
      </w:pPr>
      <w:r>
        <w:rPr>
          <w:rStyle w:val="CommentReference"/>
        </w:rPr>
        <w:annotationRef/>
      </w:r>
      <w:r>
        <w:rPr>
          <w:rStyle w:val="CommentReference"/>
        </w:rPr>
        <w:annotationRef/>
      </w:r>
      <w:r w:rsidR="00072B00">
        <w:t>You</w:t>
      </w:r>
      <w:r>
        <w:t xml:space="preserve"> can also tie in how your view of politics permeate into your personal life – how your well-rounded personality and experiences (outside of politics) are necessary not only for you to thrive in university, but also for your career in politics</w:t>
      </w:r>
      <w:r w:rsidR="00072B00">
        <w:t>.</w:t>
      </w:r>
    </w:p>
  </w:comment>
  <w:comment w:id="114" w:author="Thalia Priscilla" w:date="2023-01-11T16:05:00Z" w:initials="TP">
    <w:p w14:paraId="516AAFBC" w14:textId="633F1899" w:rsidR="004C79B8" w:rsidRDefault="004C79B8">
      <w:pPr>
        <w:pStyle w:val="CommentText"/>
      </w:pPr>
      <w:r>
        <w:rPr>
          <w:rStyle w:val="CommentReference"/>
        </w:rPr>
        <w:annotationRef/>
      </w:r>
      <w:r>
        <w:t>This is a run-on. Suggest shortening by half</w:t>
      </w:r>
      <w:r w:rsidR="006502B1">
        <w:t xml:space="preserve"> and make it more concise.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84144F" w15:done="0"/>
  <w15:commentEx w15:paraId="14B533E4" w15:done="0"/>
  <w15:commentEx w15:paraId="698D717E" w15:done="0"/>
  <w15:commentEx w15:paraId="53C9BE20" w15:done="0"/>
  <w15:commentEx w15:paraId="0C238316" w15:done="0"/>
  <w15:commentEx w15:paraId="516AAF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95763" w16cex:dateUtc="2023-01-11T08:42:00Z"/>
  <w16cex:commentExtensible w16cex:durableId="27695A8D" w16cex:dateUtc="2023-01-11T08:55:00Z"/>
  <w16cex:commentExtensible w16cex:durableId="27695195" w16cex:dateUtc="2023-01-11T08:17:00Z"/>
  <w16cex:commentExtensible w16cex:durableId="2769617C" w16cex:dateUtc="2023-01-11T09:25:00Z"/>
  <w16cex:commentExtensible w16cex:durableId="27694CE0" w16cex:dateUtc="2023-01-11T07:57:00Z"/>
  <w16cex:commentExtensible w16cex:durableId="27695CCF" w16cex:dateUtc="2023-01-11T09: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84144F" w16cid:durableId="27695763"/>
  <w16cid:commentId w16cid:paraId="14B533E4" w16cid:durableId="27695A8D"/>
  <w16cid:commentId w16cid:paraId="698D717E" w16cid:durableId="27695195"/>
  <w16cid:commentId w16cid:paraId="53C9BE20" w16cid:durableId="2769617C"/>
  <w16cid:commentId w16cid:paraId="0C238316" w16cid:durableId="27694CE0"/>
  <w16cid:commentId w16cid:paraId="516AAFBC" w16cid:durableId="27695C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oNotDisplayPageBoundarie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F75"/>
    <w:rsid w:val="00005640"/>
    <w:rsid w:val="00044682"/>
    <w:rsid w:val="0006412E"/>
    <w:rsid w:val="00072B00"/>
    <w:rsid w:val="000B185E"/>
    <w:rsid w:val="000E229D"/>
    <w:rsid w:val="00163FD8"/>
    <w:rsid w:val="001D1FE0"/>
    <w:rsid w:val="001D3410"/>
    <w:rsid w:val="0031049F"/>
    <w:rsid w:val="003329AE"/>
    <w:rsid w:val="004526E0"/>
    <w:rsid w:val="004B63E1"/>
    <w:rsid w:val="004C393B"/>
    <w:rsid w:val="004C79B8"/>
    <w:rsid w:val="00517FAC"/>
    <w:rsid w:val="00561FC2"/>
    <w:rsid w:val="005913BA"/>
    <w:rsid w:val="005E5C64"/>
    <w:rsid w:val="0063024A"/>
    <w:rsid w:val="00635FB8"/>
    <w:rsid w:val="006452AC"/>
    <w:rsid w:val="006502B1"/>
    <w:rsid w:val="006A1ACA"/>
    <w:rsid w:val="006A5280"/>
    <w:rsid w:val="00716C57"/>
    <w:rsid w:val="0072501C"/>
    <w:rsid w:val="00767F75"/>
    <w:rsid w:val="007841C9"/>
    <w:rsid w:val="007C7B46"/>
    <w:rsid w:val="007D7798"/>
    <w:rsid w:val="00913835"/>
    <w:rsid w:val="00923718"/>
    <w:rsid w:val="00A07814"/>
    <w:rsid w:val="00A2500C"/>
    <w:rsid w:val="00A53174"/>
    <w:rsid w:val="00A773EA"/>
    <w:rsid w:val="00AE2897"/>
    <w:rsid w:val="00B07C77"/>
    <w:rsid w:val="00B15154"/>
    <w:rsid w:val="00B26A8E"/>
    <w:rsid w:val="00B67F5A"/>
    <w:rsid w:val="00B943FC"/>
    <w:rsid w:val="00BC4AD3"/>
    <w:rsid w:val="00BE59A4"/>
    <w:rsid w:val="00C12E72"/>
    <w:rsid w:val="00C243E9"/>
    <w:rsid w:val="00C37FA1"/>
    <w:rsid w:val="00C71D18"/>
    <w:rsid w:val="00CA65DA"/>
    <w:rsid w:val="00CA725E"/>
    <w:rsid w:val="00CD67AC"/>
    <w:rsid w:val="00D167BB"/>
    <w:rsid w:val="00D25561"/>
    <w:rsid w:val="00D64370"/>
    <w:rsid w:val="00E4506F"/>
    <w:rsid w:val="00E6541A"/>
    <w:rsid w:val="00EB51EB"/>
    <w:rsid w:val="00F72DA7"/>
    <w:rsid w:val="00FF4B8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2427B"/>
  <w15:docId w15:val="{14529A7A-1048-474B-8112-F986D3EC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67F75"/>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67F75"/>
  </w:style>
  <w:style w:type="character" w:customStyle="1" w:styleId="eop">
    <w:name w:val="eop"/>
    <w:basedOn w:val="DefaultParagraphFont"/>
    <w:rsid w:val="00767F75"/>
  </w:style>
  <w:style w:type="character" w:styleId="CommentReference">
    <w:name w:val="annotation reference"/>
    <w:basedOn w:val="DefaultParagraphFont"/>
    <w:uiPriority w:val="99"/>
    <w:semiHidden/>
    <w:unhideWhenUsed/>
    <w:rsid w:val="00C37FA1"/>
    <w:rPr>
      <w:sz w:val="16"/>
      <w:szCs w:val="16"/>
    </w:rPr>
  </w:style>
  <w:style w:type="paragraph" w:styleId="Revision">
    <w:name w:val="Revision"/>
    <w:hidden/>
    <w:uiPriority w:val="99"/>
    <w:semiHidden/>
    <w:rsid w:val="00E6541A"/>
  </w:style>
  <w:style w:type="paragraph" w:styleId="CommentText">
    <w:name w:val="annotation text"/>
    <w:basedOn w:val="Normal"/>
    <w:link w:val="CommentTextChar"/>
    <w:uiPriority w:val="99"/>
    <w:semiHidden/>
    <w:unhideWhenUsed/>
    <w:rsid w:val="00E6541A"/>
    <w:rPr>
      <w:sz w:val="20"/>
      <w:szCs w:val="20"/>
    </w:rPr>
  </w:style>
  <w:style w:type="character" w:customStyle="1" w:styleId="CommentTextChar">
    <w:name w:val="Comment Text Char"/>
    <w:basedOn w:val="DefaultParagraphFont"/>
    <w:link w:val="CommentText"/>
    <w:uiPriority w:val="99"/>
    <w:semiHidden/>
    <w:rsid w:val="00E6541A"/>
    <w:rPr>
      <w:sz w:val="20"/>
      <w:szCs w:val="20"/>
    </w:rPr>
  </w:style>
  <w:style w:type="paragraph" w:styleId="CommentSubject">
    <w:name w:val="annotation subject"/>
    <w:basedOn w:val="CommentText"/>
    <w:next w:val="CommentText"/>
    <w:link w:val="CommentSubjectChar"/>
    <w:uiPriority w:val="99"/>
    <w:semiHidden/>
    <w:unhideWhenUsed/>
    <w:rsid w:val="00E6541A"/>
    <w:rPr>
      <w:b/>
      <w:bCs/>
    </w:rPr>
  </w:style>
  <w:style w:type="character" w:customStyle="1" w:styleId="CommentSubjectChar">
    <w:name w:val="Comment Subject Char"/>
    <w:basedOn w:val="CommentTextChar"/>
    <w:link w:val="CommentSubject"/>
    <w:uiPriority w:val="99"/>
    <w:semiHidden/>
    <w:rsid w:val="00E654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49224">
      <w:bodyDiv w:val="1"/>
      <w:marLeft w:val="0"/>
      <w:marRight w:val="0"/>
      <w:marTop w:val="0"/>
      <w:marBottom w:val="0"/>
      <w:divBdr>
        <w:top w:val="none" w:sz="0" w:space="0" w:color="auto"/>
        <w:left w:val="none" w:sz="0" w:space="0" w:color="auto"/>
        <w:bottom w:val="none" w:sz="0" w:space="0" w:color="auto"/>
        <w:right w:val="none" w:sz="0" w:space="0" w:color="auto"/>
      </w:divBdr>
    </w:div>
    <w:div w:id="339700947">
      <w:bodyDiv w:val="1"/>
      <w:marLeft w:val="0"/>
      <w:marRight w:val="0"/>
      <w:marTop w:val="0"/>
      <w:marBottom w:val="0"/>
      <w:divBdr>
        <w:top w:val="none" w:sz="0" w:space="0" w:color="auto"/>
        <w:left w:val="none" w:sz="0" w:space="0" w:color="auto"/>
        <w:bottom w:val="none" w:sz="0" w:space="0" w:color="auto"/>
        <w:right w:val="none" w:sz="0" w:space="0" w:color="auto"/>
      </w:divBdr>
    </w:div>
    <w:div w:id="347870127">
      <w:bodyDiv w:val="1"/>
      <w:marLeft w:val="0"/>
      <w:marRight w:val="0"/>
      <w:marTop w:val="0"/>
      <w:marBottom w:val="0"/>
      <w:divBdr>
        <w:top w:val="none" w:sz="0" w:space="0" w:color="auto"/>
        <w:left w:val="none" w:sz="0" w:space="0" w:color="auto"/>
        <w:bottom w:val="none" w:sz="0" w:space="0" w:color="auto"/>
        <w:right w:val="none" w:sz="0" w:space="0" w:color="auto"/>
      </w:divBdr>
      <w:divsChild>
        <w:div w:id="666052296">
          <w:marLeft w:val="0"/>
          <w:marRight w:val="0"/>
          <w:marTop w:val="0"/>
          <w:marBottom w:val="0"/>
          <w:divBdr>
            <w:top w:val="none" w:sz="0" w:space="0" w:color="auto"/>
            <w:left w:val="none" w:sz="0" w:space="0" w:color="auto"/>
            <w:bottom w:val="none" w:sz="0" w:space="0" w:color="auto"/>
            <w:right w:val="none" w:sz="0" w:space="0" w:color="auto"/>
          </w:divBdr>
        </w:div>
        <w:div w:id="1187715271">
          <w:marLeft w:val="0"/>
          <w:marRight w:val="0"/>
          <w:marTop w:val="0"/>
          <w:marBottom w:val="0"/>
          <w:divBdr>
            <w:top w:val="none" w:sz="0" w:space="0" w:color="auto"/>
            <w:left w:val="none" w:sz="0" w:space="0" w:color="auto"/>
            <w:bottom w:val="none" w:sz="0" w:space="0" w:color="auto"/>
            <w:right w:val="none" w:sz="0" w:space="0" w:color="auto"/>
          </w:divBdr>
          <w:divsChild>
            <w:div w:id="975376657">
              <w:marLeft w:val="0"/>
              <w:marRight w:val="0"/>
              <w:marTop w:val="0"/>
              <w:marBottom w:val="0"/>
              <w:divBdr>
                <w:top w:val="none" w:sz="0" w:space="0" w:color="auto"/>
                <w:left w:val="none" w:sz="0" w:space="0" w:color="auto"/>
                <w:bottom w:val="none" w:sz="0" w:space="0" w:color="auto"/>
                <w:right w:val="none" w:sz="0" w:space="0" w:color="auto"/>
              </w:divBdr>
              <w:divsChild>
                <w:div w:id="344795224">
                  <w:marLeft w:val="0"/>
                  <w:marRight w:val="0"/>
                  <w:marTop w:val="0"/>
                  <w:marBottom w:val="0"/>
                  <w:divBdr>
                    <w:top w:val="none" w:sz="0" w:space="0" w:color="auto"/>
                    <w:left w:val="none" w:sz="0" w:space="0" w:color="auto"/>
                    <w:bottom w:val="none" w:sz="0" w:space="0" w:color="auto"/>
                    <w:right w:val="none" w:sz="0" w:space="0" w:color="auto"/>
                  </w:divBdr>
                  <w:divsChild>
                    <w:div w:id="1085029341">
                      <w:marLeft w:val="0"/>
                      <w:marRight w:val="0"/>
                      <w:marTop w:val="0"/>
                      <w:marBottom w:val="0"/>
                      <w:divBdr>
                        <w:top w:val="none" w:sz="0" w:space="0" w:color="auto"/>
                        <w:left w:val="none" w:sz="0" w:space="0" w:color="auto"/>
                        <w:bottom w:val="none" w:sz="0" w:space="0" w:color="auto"/>
                        <w:right w:val="none" w:sz="0" w:space="0" w:color="auto"/>
                      </w:divBdr>
                      <w:divsChild>
                        <w:div w:id="175190668">
                          <w:marLeft w:val="0"/>
                          <w:marRight w:val="0"/>
                          <w:marTop w:val="0"/>
                          <w:marBottom w:val="0"/>
                          <w:divBdr>
                            <w:top w:val="none" w:sz="0" w:space="0" w:color="auto"/>
                            <w:left w:val="none" w:sz="0" w:space="0" w:color="auto"/>
                            <w:bottom w:val="none" w:sz="0" w:space="0" w:color="auto"/>
                            <w:right w:val="none" w:sz="0" w:space="0" w:color="auto"/>
                          </w:divBdr>
                          <w:divsChild>
                            <w:div w:id="126330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376001">
      <w:bodyDiv w:val="1"/>
      <w:marLeft w:val="0"/>
      <w:marRight w:val="0"/>
      <w:marTop w:val="0"/>
      <w:marBottom w:val="0"/>
      <w:divBdr>
        <w:top w:val="none" w:sz="0" w:space="0" w:color="auto"/>
        <w:left w:val="none" w:sz="0" w:space="0" w:color="auto"/>
        <w:bottom w:val="none" w:sz="0" w:space="0" w:color="auto"/>
        <w:right w:val="none" w:sz="0" w:space="0" w:color="auto"/>
      </w:divBdr>
    </w:div>
    <w:div w:id="591663245">
      <w:bodyDiv w:val="1"/>
      <w:marLeft w:val="0"/>
      <w:marRight w:val="0"/>
      <w:marTop w:val="0"/>
      <w:marBottom w:val="0"/>
      <w:divBdr>
        <w:top w:val="none" w:sz="0" w:space="0" w:color="auto"/>
        <w:left w:val="none" w:sz="0" w:space="0" w:color="auto"/>
        <w:bottom w:val="none" w:sz="0" w:space="0" w:color="auto"/>
        <w:right w:val="none" w:sz="0" w:space="0" w:color="auto"/>
      </w:divBdr>
      <w:divsChild>
        <w:div w:id="336230062">
          <w:marLeft w:val="0"/>
          <w:marRight w:val="0"/>
          <w:marTop w:val="0"/>
          <w:marBottom w:val="0"/>
          <w:divBdr>
            <w:top w:val="none" w:sz="0" w:space="0" w:color="auto"/>
            <w:left w:val="none" w:sz="0" w:space="0" w:color="auto"/>
            <w:bottom w:val="none" w:sz="0" w:space="0" w:color="auto"/>
            <w:right w:val="none" w:sz="0" w:space="0" w:color="auto"/>
          </w:divBdr>
        </w:div>
        <w:div w:id="587889887">
          <w:marLeft w:val="0"/>
          <w:marRight w:val="0"/>
          <w:marTop w:val="0"/>
          <w:marBottom w:val="0"/>
          <w:divBdr>
            <w:top w:val="none" w:sz="0" w:space="0" w:color="auto"/>
            <w:left w:val="none" w:sz="0" w:space="0" w:color="auto"/>
            <w:bottom w:val="none" w:sz="0" w:space="0" w:color="auto"/>
            <w:right w:val="none" w:sz="0" w:space="0" w:color="auto"/>
          </w:divBdr>
        </w:div>
        <w:div w:id="768892176">
          <w:marLeft w:val="0"/>
          <w:marRight w:val="0"/>
          <w:marTop w:val="0"/>
          <w:marBottom w:val="0"/>
          <w:divBdr>
            <w:top w:val="none" w:sz="0" w:space="0" w:color="auto"/>
            <w:left w:val="none" w:sz="0" w:space="0" w:color="auto"/>
            <w:bottom w:val="none" w:sz="0" w:space="0" w:color="auto"/>
            <w:right w:val="none" w:sz="0" w:space="0" w:color="auto"/>
          </w:divBdr>
        </w:div>
        <w:div w:id="972714978">
          <w:marLeft w:val="0"/>
          <w:marRight w:val="0"/>
          <w:marTop w:val="0"/>
          <w:marBottom w:val="0"/>
          <w:divBdr>
            <w:top w:val="none" w:sz="0" w:space="0" w:color="auto"/>
            <w:left w:val="none" w:sz="0" w:space="0" w:color="auto"/>
            <w:bottom w:val="none" w:sz="0" w:space="0" w:color="auto"/>
            <w:right w:val="none" w:sz="0" w:space="0" w:color="auto"/>
          </w:divBdr>
        </w:div>
        <w:div w:id="1153986394">
          <w:marLeft w:val="0"/>
          <w:marRight w:val="0"/>
          <w:marTop w:val="0"/>
          <w:marBottom w:val="0"/>
          <w:divBdr>
            <w:top w:val="none" w:sz="0" w:space="0" w:color="auto"/>
            <w:left w:val="none" w:sz="0" w:space="0" w:color="auto"/>
            <w:bottom w:val="none" w:sz="0" w:space="0" w:color="auto"/>
            <w:right w:val="none" w:sz="0" w:space="0" w:color="auto"/>
          </w:divBdr>
        </w:div>
        <w:div w:id="1410273937">
          <w:marLeft w:val="0"/>
          <w:marRight w:val="0"/>
          <w:marTop w:val="0"/>
          <w:marBottom w:val="0"/>
          <w:divBdr>
            <w:top w:val="none" w:sz="0" w:space="0" w:color="auto"/>
            <w:left w:val="none" w:sz="0" w:space="0" w:color="auto"/>
            <w:bottom w:val="none" w:sz="0" w:space="0" w:color="auto"/>
            <w:right w:val="none" w:sz="0" w:space="0" w:color="auto"/>
          </w:divBdr>
        </w:div>
        <w:div w:id="1559591277">
          <w:marLeft w:val="0"/>
          <w:marRight w:val="0"/>
          <w:marTop w:val="0"/>
          <w:marBottom w:val="0"/>
          <w:divBdr>
            <w:top w:val="none" w:sz="0" w:space="0" w:color="auto"/>
            <w:left w:val="none" w:sz="0" w:space="0" w:color="auto"/>
            <w:bottom w:val="none" w:sz="0" w:space="0" w:color="auto"/>
            <w:right w:val="none" w:sz="0" w:space="0" w:color="auto"/>
          </w:divBdr>
        </w:div>
        <w:div w:id="1683969473">
          <w:marLeft w:val="0"/>
          <w:marRight w:val="0"/>
          <w:marTop w:val="0"/>
          <w:marBottom w:val="0"/>
          <w:divBdr>
            <w:top w:val="none" w:sz="0" w:space="0" w:color="auto"/>
            <w:left w:val="none" w:sz="0" w:space="0" w:color="auto"/>
            <w:bottom w:val="none" w:sz="0" w:space="0" w:color="auto"/>
            <w:right w:val="none" w:sz="0" w:space="0" w:color="auto"/>
          </w:divBdr>
        </w:div>
        <w:div w:id="1757558501">
          <w:marLeft w:val="0"/>
          <w:marRight w:val="0"/>
          <w:marTop w:val="0"/>
          <w:marBottom w:val="0"/>
          <w:divBdr>
            <w:top w:val="none" w:sz="0" w:space="0" w:color="auto"/>
            <w:left w:val="none" w:sz="0" w:space="0" w:color="auto"/>
            <w:bottom w:val="none" w:sz="0" w:space="0" w:color="auto"/>
            <w:right w:val="none" w:sz="0" w:space="0" w:color="auto"/>
          </w:divBdr>
        </w:div>
        <w:div w:id="1821579890">
          <w:marLeft w:val="0"/>
          <w:marRight w:val="0"/>
          <w:marTop w:val="0"/>
          <w:marBottom w:val="0"/>
          <w:divBdr>
            <w:top w:val="none" w:sz="0" w:space="0" w:color="auto"/>
            <w:left w:val="none" w:sz="0" w:space="0" w:color="auto"/>
            <w:bottom w:val="none" w:sz="0" w:space="0" w:color="auto"/>
            <w:right w:val="none" w:sz="0" w:space="0" w:color="auto"/>
          </w:divBdr>
        </w:div>
        <w:div w:id="1996496911">
          <w:marLeft w:val="0"/>
          <w:marRight w:val="0"/>
          <w:marTop w:val="0"/>
          <w:marBottom w:val="0"/>
          <w:divBdr>
            <w:top w:val="none" w:sz="0" w:space="0" w:color="auto"/>
            <w:left w:val="none" w:sz="0" w:space="0" w:color="auto"/>
            <w:bottom w:val="none" w:sz="0" w:space="0" w:color="auto"/>
            <w:right w:val="none" w:sz="0" w:space="0" w:color="auto"/>
          </w:divBdr>
        </w:div>
        <w:div w:id="2028870353">
          <w:marLeft w:val="0"/>
          <w:marRight w:val="0"/>
          <w:marTop w:val="0"/>
          <w:marBottom w:val="0"/>
          <w:divBdr>
            <w:top w:val="none" w:sz="0" w:space="0" w:color="auto"/>
            <w:left w:val="none" w:sz="0" w:space="0" w:color="auto"/>
            <w:bottom w:val="none" w:sz="0" w:space="0" w:color="auto"/>
            <w:right w:val="none" w:sz="0" w:space="0" w:color="auto"/>
          </w:divBdr>
        </w:div>
        <w:div w:id="2089305056">
          <w:marLeft w:val="0"/>
          <w:marRight w:val="0"/>
          <w:marTop w:val="0"/>
          <w:marBottom w:val="0"/>
          <w:divBdr>
            <w:top w:val="none" w:sz="0" w:space="0" w:color="auto"/>
            <w:left w:val="none" w:sz="0" w:space="0" w:color="auto"/>
            <w:bottom w:val="none" w:sz="0" w:space="0" w:color="auto"/>
            <w:right w:val="none" w:sz="0" w:space="0" w:color="auto"/>
          </w:divBdr>
        </w:div>
      </w:divsChild>
    </w:div>
    <w:div w:id="6117917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822</Words>
  <Characters>4774</Characters>
  <Application>Microsoft Office Word</Application>
  <DocSecurity>0</DocSecurity>
  <Lines>73</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Gita Cempaka Amaris Berliana</dc:creator>
  <cp:keywords/>
  <dc:description/>
  <cp:lastModifiedBy>Thalia Priscilla</cp:lastModifiedBy>
  <cp:revision>7</cp:revision>
  <dcterms:created xsi:type="dcterms:W3CDTF">2023-01-09T02:20:00Z</dcterms:created>
  <dcterms:modified xsi:type="dcterms:W3CDTF">2023-01-11T09:25:00Z</dcterms:modified>
</cp:coreProperties>
</file>