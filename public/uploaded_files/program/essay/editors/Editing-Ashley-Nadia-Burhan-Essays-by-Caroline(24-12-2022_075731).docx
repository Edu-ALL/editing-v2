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94F3A" w:rsidRDefault="00000000">
      <w:pPr>
        <w:rPr>
          <w:color w:val="FF0000"/>
        </w:rPr>
      </w:pPr>
      <w:r>
        <w:rPr>
          <w:color w:val="FF0000"/>
        </w:rPr>
        <w:t>Draft 2</w:t>
      </w:r>
    </w:p>
    <w:p w14:paraId="00000002" w14:textId="77777777" w:rsidR="00F94F3A" w:rsidRDefault="00F94F3A"/>
    <w:p w14:paraId="00000003" w14:textId="07A83CD0" w:rsidR="00F94F3A" w:rsidRDefault="00000000">
      <w:r>
        <w:t xml:space="preserve">My desire to pursue Biomedical Engineering started off with the search to cure a stinging indigestion at eight years old, which </w:t>
      </w:r>
      <w:del w:id="0" w:author="Microsoft Office User" w:date="2022-12-23T16:21:00Z">
        <w:r w:rsidDel="00F708D3">
          <w:delText xml:space="preserve">eventually </w:delText>
        </w:r>
      </w:del>
      <w:r>
        <w:t xml:space="preserve">blossomed to </w:t>
      </w:r>
      <w:del w:id="1" w:author="Microsoft Office User" w:date="2022-12-23T16:21:00Z">
        <w:r w:rsidDel="00F708D3">
          <w:delText xml:space="preserve">the </w:delText>
        </w:r>
      </w:del>
      <w:r>
        <w:t xml:space="preserve">fascination in </w:t>
      </w:r>
      <w:del w:id="2" w:author="Microsoft Office User" w:date="2022-12-23T16:35:00Z">
        <w:r w:rsidDel="00F708D3">
          <w:delText xml:space="preserve">stem cell research and </w:delText>
        </w:r>
      </w:del>
      <w:r>
        <w:t xml:space="preserve">regenerative medicine. This curiosity </w:t>
      </w:r>
      <w:del w:id="3" w:author="Microsoft Office User" w:date="2022-12-23T16:35:00Z">
        <w:r w:rsidDel="009A5901">
          <w:delText xml:space="preserve">of mine </w:delText>
        </w:r>
      </w:del>
      <w:r>
        <w:t xml:space="preserve">led me to explore nitrites as cancerous substances in vegetables for my </w:t>
      </w:r>
      <w:del w:id="4" w:author="Microsoft Office User" w:date="2022-12-23T16:35:00Z">
        <w:r w:rsidDel="009A5901">
          <w:delText xml:space="preserve">4000 word </w:delText>
        </w:r>
      </w:del>
      <w:r>
        <w:t xml:space="preserve">IB extended essay, </w:t>
      </w:r>
      <w:del w:id="5" w:author="Microsoft Office User" w:date="2022-12-23T16:35:00Z">
        <w:r w:rsidDel="009A5901">
          <w:delText>however as a highschool student, my knowledge on the matter is still limited</w:delText>
        </w:r>
      </w:del>
      <w:ins w:id="6" w:author="Microsoft Office User" w:date="2022-12-23T16:35:00Z">
        <w:r w:rsidR="009A5901">
          <w:t>a start to my journey</w:t>
        </w:r>
      </w:ins>
      <w:r>
        <w:t xml:space="preserve">. </w:t>
      </w:r>
    </w:p>
    <w:p w14:paraId="00000004" w14:textId="77777777" w:rsidR="00F94F3A" w:rsidRDefault="00F94F3A"/>
    <w:p w14:paraId="00000005" w14:textId="51C9FEC2" w:rsidR="00F94F3A" w:rsidRDefault="00000000">
      <w:del w:id="7" w:author="Microsoft Office User" w:date="2022-12-23T16:36:00Z">
        <w:r w:rsidDel="009A5901">
          <w:delText xml:space="preserve">As I was seeking out future opportunities to further my engagement in the field, I came across Boston University’s Biomedical Engineering degree. I knew </w:delText>
        </w:r>
      </w:del>
      <w:r>
        <w:t xml:space="preserve">BU is the best fit for me </w:t>
      </w:r>
      <w:del w:id="8" w:author="Microsoft Office User" w:date="2022-12-23T16:36:00Z">
        <w:r w:rsidDel="009A5901">
          <w:delText xml:space="preserve">knowing </w:delText>
        </w:r>
      </w:del>
      <w:ins w:id="9" w:author="Microsoft Office User" w:date="2022-12-23T16:36:00Z">
        <w:r w:rsidR="009A5901">
          <w:t>because</w:t>
        </w:r>
        <w:r w:rsidR="009A5901">
          <w:t xml:space="preserve"> </w:t>
        </w:r>
        <w:r w:rsidR="009A5901">
          <w:t xml:space="preserve">of its offering in </w:t>
        </w:r>
      </w:ins>
      <w:del w:id="10" w:author="Microsoft Office User" w:date="2022-12-23T16:36:00Z">
        <w:r w:rsidDel="009A5901">
          <w:delText xml:space="preserve">that elective and </w:delText>
        </w:r>
      </w:del>
      <w:r>
        <w:t xml:space="preserve">specialized concentration in Nanotechnology </w:t>
      </w:r>
      <w:del w:id="11" w:author="Microsoft Office User" w:date="2022-12-23T16:36:00Z">
        <w:r w:rsidDel="009A5901">
          <w:delText>are offered on top of the main degree</w:delText>
        </w:r>
      </w:del>
      <w:r>
        <w:t>, an area starting to revolutionize medicine</w:t>
      </w:r>
      <w:del w:id="12" w:author="Microsoft Office User" w:date="2022-12-23T16:37:00Z">
        <w:r w:rsidDel="009A5901">
          <w:delText>, as well as one that taps into the interest I’ve mentioned</w:delText>
        </w:r>
      </w:del>
      <w:r>
        <w:t>.</w:t>
      </w:r>
      <w:ins w:id="13" w:author="Microsoft Office User" w:date="2022-12-23T16:37:00Z">
        <w:r w:rsidR="009A5901">
          <w:t xml:space="preserve"> I am also especially inspired </w:t>
        </w:r>
      </w:ins>
      <w:ins w:id="14" w:author="Microsoft Office User" w:date="2022-12-23T16:38:00Z">
        <w:r w:rsidR="009A5901">
          <w:t>by</w:t>
        </w:r>
      </w:ins>
      <w:ins w:id="15" w:author="Microsoft Office User" w:date="2022-12-23T16:37:00Z">
        <w:r w:rsidR="009A5901">
          <w:t xml:space="preserve"> </w:t>
        </w:r>
      </w:ins>
      <w:del w:id="16" w:author="Microsoft Office User" w:date="2022-12-23T16:37:00Z">
        <w:r w:rsidDel="009A5901">
          <w:delText xml:space="preserve"> After some exploring,</w:delText>
        </w:r>
      </w:del>
      <w:r>
        <w:t xml:space="preserve"> </w:t>
      </w:r>
      <w:del w:id="17" w:author="Microsoft Office User" w:date="2022-12-23T16:37:00Z">
        <w:r w:rsidDel="009A5901">
          <w:delText xml:space="preserve">I also stumbled upon </w:delText>
        </w:r>
      </w:del>
      <w:r>
        <w:t>Professor Dr. Christopher Chen</w:t>
      </w:r>
      <w:ins w:id="18" w:author="Microsoft Office User" w:date="2022-12-23T16:37:00Z">
        <w:r w:rsidR="009A5901">
          <w:t>’s</w:t>
        </w:r>
      </w:ins>
      <w:del w:id="19" w:author="Microsoft Office User" w:date="2022-12-23T16:37:00Z">
        <w:r w:rsidDel="009A5901">
          <w:delText>. While it’s evident that he’s a promising instructor according to his educational prowess, I was deeply infatuated with his</w:delText>
        </w:r>
      </w:del>
      <w:r>
        <w:t xml:space="preserve"> Tissue Therapeutics technology</w:t>
      </w:r>
      <w:del w:id="20" w:author="Microsoft Office User" w:date="2022-12-23T16:37:00Z">
        <w:r w:rsidDel="009A5901">
          <w:delText>. This novel technology involving the programming of cells and tissues to repair diseased organs</w:delText>
        </w:r>
      </w:del>
      <w:ins w:id="21" w:author="Microsoft Office User" w:date="2022-12-23T16:38:00Z">
        <w:r w:rsidR="009A5901">
          <w:t xml:space="preserve">, which I believe saves lives. </w:t>
        </w:r>
      </w:ins>
      <w:del w:id="22" w:author="Microsoft Office User" w:date="2022-12-23T16:38:00Z">
        <w:r w:rsidDel="009A5901">
          <w:delText xml:space="preserve"> is </w:delText>
        </w:r>
      </w:del>
      <w:del w:id="23" w:author="Microsoft Office User" w:date="2022-12-23T16:37:00Z">
        <w:r w:rsidDel="009A5901">
          <w:delText xml:space="preserve">one </w:delText>
        </w:r>
      </w:del>
      <w:del w:id="24" w:author="Microsoft Office User" w:date="2022-12-23T16:38:00Z">
        <w:r w:rsidDel="009A5901">
          <w:delText>I am especially inspired by, convincing me that this is what I aim for to contribute in saving lives.</w:delText>
        </w:r>
      </w:del>
    </w:p>
    <w:p w14:paraId="00000006" w14:textId="77777777" w:rsidR="00F94F3A" w:rsidRDefault="00F94F3A"/>
    <w:p w14:paraId="00000007" w14:textId="0E693CEB" w:rsidR="00F94F3A" w:rsidRDefault="00000000">
      <w:pPr>
        <w:rPr>
          <w:ins w:id="25" w:author="Microsoft Office User" w:date="2022-12-23T16:39:00Z"/>
        </w:rPr>
      </w:pPr>
      <w:r>
        <w:t xml:space="preserve">All these </w:t>
      </w:r>
      <w:del w:id="26" w:author="Microsoft Office User" w:date="2022-12-23T16:38:00Z">
        <w:r w:rsidDel="009A5901">
          <w:delText xml:space="preserve">have </w:delText>
        </w:r>
      </w:del>
      <w:ins w:id="27" w:author="Microsoft Office User" w:date="2022-12-23T16:38:00Z">
        <w:r w:rsidR="009A5901">
          <w:t>opportunities</w:t>
        </w:r>
        <w:r w:rsidR="009A5901">
          <w:t xml:space="preserve"> </w:t>
        </w:r>
      </w:ins>
      <w:del w:id="28" w:author="Microsoft Office User" w:date="2022-12-23T16:38:00Z">
        <w:r w:rsidDel="009A5901">
          <w:delText>proven to</w:delText>
        </w:r>
      </w:del>
      <w:r>
        <w:t xml:space="preserve"> fulfill</w:t>
      </w:r>
      <w:ins w:id="29" w:author="Microsoft Office User" w:date="2022-12-23T16:38:00Z">
        <w:r w:rsidR="009A5901">
          <w:t xml:space="preserve"> BU’s </w:t>
        </w:r>
      </w:ins>
      <w:del w:id="30" w:author="Microsoft Office User" w:date="2022-12-23T16:38:00Z">
        <w:r w:rsidDel="009A5901">
          <w:delText xml:space="preserve"> a</w:delText>
        </w:r>
      </w:del>
      <w:r>
        <w:t xml:space="preserve"> core mission </w:t>
      </w:r>
      <w:del w:id="31" w:author="Microsoft Office User" w:date="2022-12-23T16:38:00Z">
        <w:r w:rsidDel="009A5901">
          <w:delText xml:space="preserve">of BU </w:delText>
        </w:r>
      </w:del>
      <w:r>
        <w:t xml:space="preserve">that I </w:t>
      </w:r>
      <w:del w:id="32" w:author="Microsoft Office User" w:date="2022-12-23T16:38:00Z">
        <w:r w:rsidDel="009A5901">
          <w:delText xml:space="preserve">particularly </w:delText>
        </w:r>
      </w:del>
      <w:proofErr w:type="gramStart"/>
      <w:r>
        <w:t>value :</w:t>
      </w:r>
      <w:proofErr w:type="gramEnd"/>
      <w:r>
        <w:t xml:space="preserve"> innovation in education and research and </w:t>
      </w:r>
      <w:del w:id="33" w:author="Microsoft Office User" w:date="2022-12-23T16:39:00Z">
        <w:r w:rsidDel="009A5901">
          <w:delText xml:space="preserve">generating </w:delText>
        </w:r>
      </w:del>
      <w:ins w:id="34" w:author="Microsoft Office User" w:date="2022-12-23T16:39:00Z">
        <w:r w:rsidR="009A5901">
          <w:t>discovering</w:t>
        </w:r>
        <w:r w:rsidR="009A5901">
          <w:t xml:space="preserve"> </w:t>
        </w:r>
      </w:ins>
      <w:r>
        <w:t xml:space="preserve">new knowledge to benefit society. Therefore, I am confident that BU will assist and advance my passion and career in the field of cancer (cell) research and medicinal technology. </w:t>
      </w:r>
    </w:p>
    <w:p w14:paraId="7652B20C" w14:textId="2145D84B" w:rsidR="009A5901" w:rsidRDefault="009A5901">
      <w:pPr>
        <w:rPr>
          <w:ins w:id="35" w:author="Microsoft Office User" w:date="2022-12-23T16:39:00Z"/>
        </w:rPr>
      </w:pPr>
    </w:p>
    <w:p w14:paraId="0F876F05" w14:textId="77777777" w:rsidR="009A5901" w:rsidRDefault="009A5901"/>
    <w:p w14:paraId="00000008" w14:textId="251BA29F" w:rsidR="00F94F3A" w:rsidDel="009A5901" w:rsidRDefault="009A5901">
      <w:pPr>
        <w:rPr>
          <w:del w:id="36" w:author="Microsoft Office User" w:date="2022-12-23T16:39:00Z"/>
        </w:rPr>
      </w:pPr>
      <w:ins w:id="37" w:author="Microsoft Office User" w:date="2022-12-23T16:39:00Z">
        <w:r>
          <w:t>Include more things about student life/culture, organizations in the school, internships or fellowships at the school</w:t>
        </w:r>
      </w:ins>
      <w:ins w:id="38" w:author="Microsoft Office User" w:date="2022-12-23T16:40:00Z">
        <w:r>
          <w:t xml:space="preserve"> that will make this essay more holistic. </w:t>
        </w:r>
      </w:ins>
    </w:p>
    <w:p w14:paraId="00000009" w14:textId="51C537AA" w:rsidR="00F94F3A" w:rsidRDefault="00F94F3A"/>
    <w:p w14:paraId="0000000A" w14:textId="77777777" w:rsidR="00F94F3A" w:rsidRDefault="00F94F3A"/>
    <w:p w14:paraId="0000000B" w14:textId="77777777" w:rsidR="00F94F3A" w:rsidRDefault="00F94F3A">
      <w:pPr>
        <w:rPr>
          <w:color w:val="FF0000"/>
        </w:rPr>
      </w:pPr>
    </w:p>
    <w:p w14:paraId="0000000C" w14:textId="77777777" w:rsidR="00F94F3A" w:rsidRDefault="00F94F3A">
      <w:pPr>
        <w:rPr>
          <w:color w:val="FF0000"/>
        </w:rPr>
      </w:pPr>
    </w:p>
    <w:p w14:paraId="0000000D" w14:textId="77777777" w:rsidR="00F94F3A" w:rsidRDefault="00000000">
      <w:pPr>
        <w:rPr>
          <w:color w:val="FF0000"/>
        </w:rPr>
      </w:pPr>
      <w:r>
        <w:rPr>
          <w:color w:val="FF0000"/>
        </w:rPr>
        <w:t xml:space="preserve">Draft 1 </w:t>
      </w:r>
    </w:p>
    <w:p w14:paraId="0000000E" w14:textId="77777777" w:rsidR="00F94F3A" w:rsidRDefault="00F94F3A"/>
    <w:p w14:paraId="0000000F" w14:textId="77777777" w:rsidR="00F94F3A" w:rsidRDefault="00000000">
      <w:r>
        <w:t xml:space="preserve">My interest in Biomedical Engineering developed as early as eight. It started off with the search to cure a stinging indigestion, which eventually blossomed to the fascination in stem cell research and regenerative medicine. This curiosity of mine led me to explore nitrites as cancerous substances in vegetables for my </w:t>
      </w:r>
      <w:proofErr w:type="gramStart"/>
      <w:r>
        <w:t>4000 word</w:t>
      </w:r>
      <w:proofErr w:type="gramEnd"/>
      <w:r>
        <w:t xml:space="preserve"> IB extended essay, however as a </w:t>
      </w:r>
      <w:proofErr w:type="spellStart"/>
      <w:r>
        <w:t>highschool</w:t>
      </w:r>
      <w:proofErr w:type="spellEnd"/>
      <w:r>
        <w:t xml:space="preserve"> student, my scope and knowledge on the field is still, quite frankly, limited. This eagerness of being involved in the subject is also not merely fueled by the interest of knowledge, but a personal urge to help those who too have gone through loss of loved ones due to uncanny diseases such as cancer, which occurred with my grandmother who has lost the battle against lung cancer.</w:t>
      </w:r>
    </w:p>
    <w:p w14:paraId="00000010" w14:textId="77777777" w:rsidR="00F94F3A" w:rsidRDefault="00F94F3A"/>
    <w:p w14:paraId="00000011" w14:textId="77777777" w:rsidR="00F94F3A" w:rsidRDefault="00000000">
      <w:commentRangeStart w:id="39"/>
      <w:r>
        <w:t>As I was seeking out future opportunities to further my engagement in the field,</w:t>
      </w:r>
      <w:commentRangeEnd w:id="39"/>
      <w:r>
        <w:commentReference w:id="39"/>
      </w:r>
      <w:r>
        <w:t xml:space="preserve"> I stumbled upon one of Boston University’s Professor Dr. Christopher Chen and from then on knew he is someone I’d want to work with one day. While it’s evident that he’d be a promising instructor from his educational prowess, I was deeply infatuated with his Tissue Therapeutics project. </w:t>
      </w:r>
      <w:commentRangeStart w:id="40"/>
      <w:r>
        <w:t xml:space="preserve">This project, along with other research within his lab, has proven to fulfill a core mission of Boston University that I particularly </w:t>
      </w:r>
      <w:proofErr w:type="gramStart"/>
      <w:r>
        <w:t>admire:</w:t>
      </w:r>
      <w:proofErr w:type="gramEnd"/>
      <w:r>
        <w:t xml:space="preserve"> innovation in education and research and generating new knowledge to benefit society.</w:t>
      </w:r>
      <w:commentRangeEnd w:id="40"/>
      <w:r>
        <w:commentReference w:id="40"/>
      </w:r>
    </w:p>
    <w:p w14:paraId="00000012" w14:textId="77777777" w:rsidR="00F94F3A" w:rsidRDefault="00F94F3A"/>
    <w:p w14:paraId="00000013" w14:textId="77777777" w:rsidR="00F94F3A" w:rsidRDefault="00000000">
      <w:r>
        <w:t xml:space="preserve">Due to all this, I am confident that BU will assist and advance my passion and career in the field of cancer (cell) research and medicinal technology. </w:t>
      </w:r>
    </w:p>
    <w:p w14:paraId="00000014" w14:textId="77777777" w:rsidR="00F94F3A" w:rsidRDefault="00F94F3A"/>
    <w:p w14:paraId="00000015" w14:textId="77777777" w:rsidR="00F94F3A" w:rsidRDefault="00F94F3A"/>
    <w:p w14:paraId="00000016" w14:textId="77777777" w:rsidR="00F94F3A" w:rsidRDefault="00000000">
      <w:hyperlink r:id="rId9">
        <w:r>
          <w:rPr>
            <w:color w:val="1155CC"/>
            <w:u w:val="single"/>
          </w:rPr>
          <w:t>BU Biomed Undergrad Courses</w:t>
        </w:r>
      </w:hyperlink>
    </w:p>
    <w:p w14:paraId="00000017" w14:textId="77777777" w:rsidR="00F94F3A" w:rsidRDefault="00000000">
      <w:hyperlink r:id="rId10">
        <w:r>
          <w:rPr>
            <w:color w:val="1155CC"/>
            <w:u w:val="single"/>
          </w:rPr>
          <w:t>https://www.bu.edu/eng/files/2022/08/BME-2025.pdf</w:t>
        </w:r>
      </w:hyperlink>
      <w:r>
        <w:t xml:space="preserve"> </w:t>
      </w:r>
    </w:p>
    <w:p w14:paraId="00000018" w14:textId="77777777" w:rsidR="00F94F3A" w:rsidRDefault="00000000">
      <w:hyperlink r:id="rId11">
        <w:r>
          <w:rPr>
            <w:color w:val="1155CC"/>
            <w:u w:val="single"/>
          </w:rPr>
          <w:t>BU concentration in Nanotech</w:t>
        </w:r>
      </w:hyperlink>
    </w:p>
    <w:p w14:paraId="00000019" w14:textId="77777777" w:rsidR="00F94F3A" w:rsidRDefault="00000000">
      <w:hyperlink r:id="rId12">
        <w:proofErr w:type="spellStart"/>
        <w:r>
          <w:rPr>
            <w:color w:val="1155CC"/>
            <w:u w:val="single"/>
          </w:rPr>
          <w:t>BUnano</w:t>
        </w:r>
        <w:proofErr w:type="spellEnd"/>
      </w:hyperlink>
    </w:p>
    <w:p w14:paraId="0000001A" w14:textId="77777777" w:rsidR="00F94F3A" w:rsidRDefault="00000000">
      <w:hyperlink r:id="rId13">
        <w:r>
          <w:rPr>
            <w:color w:val="1155CC"/>
            <w:u w:val="single"/>
          </w:rPr>
          <w:t>https://www.chrischenlab.com/</w:t>
        </w:r>
      </w:hyperlink>
      <w:r>
        <w:t xml:space="preserve"> </w:t>
      </w:r>
    </w:p>
    <w:p w14:paraId="0000001B" w14:textId="77777777" w:rsidR="00F94F3A" w:rsidRDefault="00000000">
      <w:hyperlink r:id="rId14">
        <w:r>
          <w:rPr>
            <w:color w:val="1155CC"/>
            <w:u w:val="single"/>
          </w:rPr>
          <w:t>https://www.bu.edu/eng/2022/05/17/biotech-developing-tissue-therapeutics-to-treat-diseased-organs-launches-from-bu-and-mit-labs/</w:t>
        </w:r>
      </w:hyperlink>
      <w:r>
        <w:t xml:space="preserve"> </w:t>
      </w:r>
    </w:p>
    <w:p w14:paraId="0000001C" w14:textId="77777777" w:rsidR="00F94F3A" w:rsidRDefault="00F94F3A"/>
    <w:sectPr w:rsidR="00F94F3A">
      <w:head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Sharon ALL-in" w:date="2022-12-19T09:23:00Z" w:initials="">
    <w:p w14:paraId="0000001E" w14:textId="77777777" w:rsidR="00F94F3A" w:rsidRDefault="00000000">
      <w:pPr>
        <w:widowControl w:val="0"/>
        <w:pBdr>
          <w:top w:val="nil"/>
          <w:left w:val="nil"/>
          <w:bottom w:val="nil"/>
          <w:right w:val="nil"/>
          <w:between w:val="nil"/>
        </w:pBdr>
        <w:spacing w:line="240" w:lineRule="auto"/>
        <w:rPr>
          <w:color w:val="000000"/>
        </w:rPr>
      </w:pPr>
      <w:r>
        <w:rPr>
          <w:color w:val="000000"/>
        </w:rPr>
        <w:t>Before talking about the people/faculty members, maybe u can talk first about the courses?</w:t>
      </w:r>
    </w:p>
  </w:comment>
  <w:comment w:id="40" w:author="Sharon ALL-in" w:date="2022-12-19T10:59:00Z" w:initials="">
    <w:p w14:paraId="0000001F" w14:textId="77777777" w:rsidR="00F94F3A" w:rsidRDefault="00000000">
      <w:pPr>
        <w:widowControl w:val="0"/>
        <w:pBdr>
          <w:top w:val="nil"/>
          <w:left w:val="nil"/>
          <w:bottom w:val="nil"/>
          <w:right w:val="nil"/>
          <w:between w:val="nil"/>
        </w:pBdr>
        <w:spacing w:line="240" w:lineRule="auto"/>
        <w:rPr>
          <w:color w:val="000000"/>
        </w:rPr>
      </w:pPr>
      <w:r>
        <w:rPr>
          <w:color w:val="000000"/>
        </w:rPr>
        <w:t>coba more specific: any particular facilities maybe yg u wanna make use of (related to research/this lab)? benefit society --&gt; any outreach/community service programs ga yg u can participate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1E" w15:done="0"/>
  <w15:commentEx w15:paraId="000000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1E" w16cid:durableId="2750483F"/>
  <w16cid:commentId w16cid:paraId="0000001F" w16cid:durableId="275048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92CA1" w14:textId="77777777" w:rsidR="00162491" w:rsidRDefault="00162491">
      <w:pPr>
        <w:spacing w:line="240" w:lineRule="auto"/>
      </w:pPr>
      <w:r>
        <w:separator/>
      </w:r>
    </w:p>
  </w:endnote>
  <w:endnote w:type="continuationSeparator" w:id="0">
    <w:p w14:paraId="2B082BC0" w14:textId="77777777" w:rsidR="00162491" w:rsidRDefault="001624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8B413" w14:textId="77777777" w:rsidR="00162491" w:rsidRDefault="00162491">
      <w:pPr>
        <w:spacing w:line="240" w:lineRule="auto"/>
      </w:pPr>
      <w:r>
        <w:separator/>
      </w:r>
    </w:p>
  </w:footnote>
  <w:footnote w:type="continuationSeparator" w:id="0">
    <w:p w14:paraId="517D51F3" w14:textId="77777777" w:rsidR="00162491" w:rsidRDefault="001624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D" w14:textId="77777777" w:rsidR="00F94F3A" w:rsidRDefault="00000000">
    <w:pPr>
      <w:spacing w:after="60" w:line="360" w:lineRule="auto"/>
    </w:pPr>
    <w:r>
      <w:rPr>
        <w:color w:val="222222"/>
      </w:rPr>
      <w:t xml:space="preserve">What about being a student at Boston University most excites you? </w:t>
    </w:r>
    <w:r>
      <w:rPr>
        <w:color w:val="E00029"/>
      </w:rPr>
      <w:t>* (max 250 words)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F3A"/>
    <w:rsid w:val="00162491"/>
    <w:rsid w:val="009A5901"/>
    <w:rsid w:val="00F708D3"/>
    <w:rsid w:val="00F9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C8830D"/>
  <w15:docId w15:val="{4AF7ABBF-2F36-4349-A86E-A343CD9E7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F708D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chrischenlab.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www.bu.edu/nano-bu/"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www.bu.edu/eng/academics/explore-degree-programs/concentration-in-nanotechnology/"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bu.edu/eng/files/2022/08/BME-2025.pdf" TargetMode="External"/><Relationship Id="rId4" Type="http://schemas.openxmlformats.org/officeDocument/2006/relationships/footnotes" Target="footnotes.xml"/><Relationship Id="rId9" Type="http://schemas.openxmlformats.org/officeDocument/2006/relationships/hyperlink" Target="https://www.bu.edu/eng/academics/departments-and-divisions/biomedical-engineering/department-resources/current-students/undergraduate-resources/course-information/" TargetMode="External"/><Relationship Id="rId14" Type="http://schemas.openxmlformats.org/officeDocument/2006/relationships/hyperlink" Target="https://www.bu.edu/eng/2022/05/17/biotech-developing-tissue-therapeutics-to-treat-diseased-organs-launches-from-bu-and-mit-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2022-12-23T23:31:00Z</dcterms:created>
  <dcterms:modified xsi:type="dcterms:W3CDTF">2022-12-24T00:42:00Z</dcterms:modified>
</cp:coreProperties>
</file>