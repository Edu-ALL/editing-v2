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F796B" w14:textId="19760D3B" w:rsidR="007154B2" w:rsidRPr="007154B2" w:rsidRDefault="007154B2" w:rsidP="007154B2">
      <w:pPr>
        <w:spacing w:before="400" w:after="120"/>
        <w:outlineLvl w:val="0"/>
        <w:rPr>
          <w:rFonts w:ascii="Times New Roman" w:eastAsia="Times New Roman" w:hAnsi="Times New Roman" w:cs="Times New Roman"/>
          <w:b/>
          <w:bCs/>
          <w:kern w:val="36"/>
          <w:sz w:val="48"/>
          <w:szCs w:val="48"/>
        </w:rPr>
      </w:pPr>
      <w:r w:rsidRPr="007154B2">
        <w:rPr>
          <w:rFonts w:ascii="Arial" w:eastAsia="Times New Roman" w:hAnsi="Arial" w:cs="Arial"/>
          <w:b/>
          <w:bCs/>
          <w:color w:val="000000"/>
          <w:kern w:val="36"/>
          <w:sz w:val="22"/>
          <w:szCs w:val="22"/>
        </w:rPr>
        <w:t>5. Describe the most significant challenge you have faced and the steps you have taken to overcome this challenge. How has this challenge affected your academic achievement?</w:t>
      </w:r>
      <w:r>
        <w:rPr>
          <w:rFonts w:ascii="Arial" w:eastAsia="Times New Roman" w:hAnsi="Arial" w:cs="Arial"/>
          <w:b/>
          <w:bCs/>
          <w:color w:val="000000"/>
          <w:kern w:val="36"/>
          <w:sz w:val="22"/>
          <w:szCs w:val="22"/>
        </w:rPr>
        <w:t xml:space="preserve"> (350 words)</w:t>
      </w:r>
      <w:bookmarkStart w:id="0" w:name="_GoBack"/>
      <w:bookmarkEnd w:id="0"/>
    </w:p>
    <w:p w14:paraId="57C1D337" w14:textId="77777777" w:rsidR="007154B2" w:rsidRPr="007154B2" w:rsidRDefault="007154B2" w:rsidP="007154B2">
      <w:pPr>
        <w:rPr>
          <w:rFonts w:ascii="Times New Roman" w:eastAsia="Times New Roman" w:hAnsi="Times New Roman" w:cs="Times New Roman"/>
        </w:rPr>
      </w:pPr>
    </w:p>
    <w:p w14:paraId="41D0BA8C" w14:textId="5BB5ED4A"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My “90” was never anything compared to my brother’s “97”</w:t>
      </w:r>
      <w:del w:id="1" w:author="Microsoft Office User" w:date="2022-11-21T15:43:00Z">
        <w:r w:rsidRPr="007154B2" w:rsidDel="00D64BAA">
          <w:rPr>
            <w:rFonts w:ascii="Arial" w:eastAsia="Times New Roman" w:hAnsi="Arial" w:cs="Arial"/>
            <w:color w:val="000000"/>
            <w:sz w:val="22"/>
            <w:szCs w:val="22"/>
          </w:rPr>
          <w:delText>. In no way was it bad, it was good, just not good enough</w:delText>
        </w:r>
      </w:del>
      <w:r w:rsidRPr="007154B2">
        <w:rPr>
          <w:rFonts w:ascii="Arial" w:eastAsia="Times New Roman" w:hAnsi="Arial" w:cs="Arial"/>
          <w:color w:val="000000"/>
          <w:sz w:val="22"/>
          <w:szCs w:val="22"/>
        </w:rPr>
        <w:t xml:space="preserve">. Growing up, math was my biggest enemy. </w:t>
      </w:r>
      <w:del w:id="2" w:author="Microsoft Office User" w:date="2022-11-21T15:44:00Z">
        <w:r w:rsidRPr="007154B2" w:rsidDel="00D64BAA">
          <w:rPr>
            <w:rFonts w:ascii="Arial" w:eastAsia="Times New Roman" w:hAnsi="Arial" w:cs="Arial"/>
            <w:color w:val="000000"/>
            <w:sz w:val="22"/>
            <w:szCs w:val="22"/>
          </w:rPr>
          <w:delText>Not realizing</w:delText>
        </w:r>
      </w:del>
      <w:ins w:id="3" w:author="Microsoft Office User" w:date="2022-11-21T15:44:00Z">
        <w:r w:rsidR="00D64BAA">
          <w:rPr>
            <w:rFonts w:ascii="Arial" w:eastAsia="Times New Roman" w:hAnsi="Arial" w:cs="Arial"/>
            <w:color w:val="000000"/>
            <w:sz w:val="22"/>
            <w:szCs w:val="22"/>
          </w:rPr>
          <w:t>Unaware</w:t>
        </w:r>
      </w:ins>
      <w:r w:rsidRPr="007154B2">
        <w:rPr>
          <w:rFonts w:ascii="Arial" w:eastAsia="Times New Roman" w:hAnsi="Arial" w:cs="Arial"/>
          <w:color w:val="000000"/>
          <w:sz w:val="22"/>
          <w:szCs w:val="22"/>
        </w:rPr>
        <w:t xml:space="preserve"> I was </w:t>
      </w:r>
      <w:del w:id="4" w:author="Microsoft Office User" w:date="2022-11-21T15:45:00Z">
        <w:r w:rsidRPr="007154B2" w:rsidDel="00D64BAA">
          <w:rPr>
            <w:rFonts w:ascii="Arial" w:eastAsia="Times New Roman" w:hAnsi="Arial" w:cs="Arial"/>
            <w:color w:val="000000"/>
            <w:sz w:val="22"/>
            <w:szCs w:val="22"/>
          </w:rPr>
          <w:delText xml:space="preserve">perfectly </w:delText>
        </w:r>
      </w:del>
      <w:r w:rsidRPr="007154B2">
        <w:rPr>
          <w:rFonts w:ascii="Arial" w:eastAsia="Times New Roman" w:hAnsi="Arial" w:cs="Arial"/>
          <w:color w:val="000000"/>
          <w:sz w:val="22"/>
          <w:szCs w:val="22"/>
        </w:rPr>
        <w:t xml:space="preserve">capable academically, my downward spiral began by constantly comparing myself to my elder brother. I cast away math </w:t>
      </w:r>
      <w:del w:id="5" w:author="Microsoft Office User" w:date="2022-11-21T15:44:00Z">
        <w:r w:rsidRPr="007154B2" w:rsidDel="00D64BAA">
          <w:rPr>
            <w:rFonts w:ascii="Arial" w:eastAsia="Times New Roman" w:hAnsi="Arial" w:cs="Arial"/>
            <w:color w:val="000000"/>
            <w:sz w:val="22"/>
            <w:szCs w:val="22"/>
          </w:rPr>
          <w:delText xml:space="preserve">just </w:delText>
        </w:r>
      </w:del>
      <w:r w:rsidRPr="007154B2">
        <w:rPr>
          <w:rFonts w:ascii="Arial" w:eastAsia="Times New Roman" w:hAnsi="Arial" w:cs="Arial"/>
          <w:color w:val="000000"/>
          <w:sz w:val="22"/>
          <w:szCs w:val="22"/>
        </w:rPr>
        <w:t xml:space="preserve">because I felt I wasn’t good enough, and </w:t>
      </w:r>
      <w:commentRangeStart w:id="6"/>
      <w:r w:rsidRPr="007154B2">
        <w:rPr>
          <w:rFonts w:ascii="Arial" w:eastAsia="Times New Roman" w:hAnsi="Arial" w:cs="Arial"/>
          <w:color w:val="000000"/>
          <w:sz w:val="22"/>
          <w:szCs w:val="22"/>
        </w:rPr>
        <w:t>my grades became a reflection of my decline in efforts. </w:t>
      </w:r>
      <w:commentRangeEnd w:id="6"/>
      <w:r w:rsidR="00D64BAA">
        <w:rPr>
          <w:rStyle w:val="CommentReference"/>
        </w:rPr>
        <w:commentReference w:id="6"/>
      </w:r>
    </w:p>
    <w:p w14:paraId="7F917754"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 xml:space="preserve">But the years went by, and the growing pressures of getting into a good school and building a good future made academics my main priority. I was forced to get back into math, not to be on par with my brother, but for my own survival. </w:t>
      </w:r>
      <w:commentRangeStart w:id="7"/>
      <w:r w:rsidRPr="007154B2">
        <w:rPr>
          <w:rFonts w:ascii="Arial" w:eastAsia="Times New Roman" w:hAnsi="Arial" w:cs="Arial"/>
          <w:color w:val="000000"/>
          <w:sz w:val="22"/>
          <w:szCs w:val="22"/>
        </w:rPr>
        <w:t>There was that constant fear in the back of my mind, one that made me put down my calculator more times than I would’ve liked. Frustration would eat me up, as I stood there stagnant struggling through the problems my brother would breeze through. </w:t>
      </w:r>
      <w:commentRangeEnd w:id="7"/>
      <w:r w:rsidR="00D64BAA">
        <w:rPr>
          <w:rStyle w:val="CommentReference"/>
        </w:rPr>
        <w:commentReference w:id="7"/>
      </w:r>
    </w:p>
    <w:p w14:paraId="0A9BD5FE" w14:textId="05479B65"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 </w:t>
      </w:r>
      <w:commentRangeStart w:id="8"/>
      <w:r w:rsidRPr="007154B2">
        <w:rPr>
          <w:rFonts w:ascii="Arial" w:eastAsia="Times New Roman" w:hAnsi="Arial" w:cs="Arial"/>
          <w:color w:val="000000"/>
          <w:sz w:val="22"/>
          <w:szCs w:val="22"/>
        </w:rPr>
        <w:t>Yet, I never let it swallow me whole. I stand forever grateful that I was able to strive through that phase.</w:t>
      </w:r>
      <w:commentRangeEnd w:id="8"/>
      <w:r w:rsidR="00D64BAA">
        <w:rPr>
          <w:rStyle w:val="CommentReference"/>
        </w:rPr>
        <w:commentReference w:id="8"/>
      </w:r>
      <w:r w:rsidRPr="007154B2">
        <w:rPr>
          <w:rFonts w:ascii="Arial" w:eastAsia="Times New Roman" w:hAnsi="Arial" w:cs="Arial"/>
          <w:color w:val="000000"/>
          <w:sz w:val="22"/>
          <w:szCs w:val="22"/>
        </w:rPr>
        <w:t xml:space="preserve"> </w:t>
      </w:r>
      <w:del w:id="9" w:author="Microsoft Office User" w:date="2022-11-21T15:54:00Z">
        <w:r w:rsidRPr="007154B2" w:rsidDel="00D64BAA">
          <w:rPr>
            <w:rFonts w:ascii="Arial" w:eastAsia="Times New Roman" w:hAnsi="Arial" w:cs="Arial"/>
            <w:color w:val="000000"/>
            <w:sz w:val="22"/>
            <w:szCs w:val="22"/>
          </w:rPr>
          <w:delText xml:space="preserve">Forcing </w:delText>
        </w:r>
      </w:del>
      <w:ins w:id="10" w:author="Microsoft Office User" w:date="2022-11-21T15:54:00Z">
        <w:r w:rsidR="00D64BAA">
          <w:rPr>
            <w:rFonts w:ascii="Arial" w:eastAsia="Times New Roman" w:hAnsi="Arial" w:cs="Arial"/>
            <w:color w:val="000000"/>
            <w:sz w:val="22"/>
            <w:szCs w:val="22"/>
          </w:rPr>
          <w:t>I forced</w:t>
        </w:r>
        <w:r w:rsidR="00D64BAA" w:rsidRPr="007154B2">
          <w:rPr>
            <w:rFonts w:ascii="Arial" w:eastAsia="Times New Roman" w:hAnsi="Arial" w:cs="Arial"/>
            <w:color w:val="000000"/>
            <w:sz w:val="22"/>
            <w:szCs w:val="22"/>
          </w:rPr>
          <w:t xml:space="preserve"> </w:t>
        </w:r>
      </w:ins>
      <w:r w:rsidRPr="007154B2">
        <w:rPr>
          <w:rFonts w:ascii="Arial" w:eastAsia="Times New Roman" w:hAnsi="Arial" w:cs="Arial"/>
          <w:color w:val="000000"/>
          <w:sz w:val="22"/>
          <w:szCs w:val="22"/>
        </w:rPr>
        <w:t>myself to ask questions in math classes, watch</w:t>
      </w:r>
      <w:ins w:id="11" w:author="Microsoft Office User" w:date="2022-11-21T15:54:00Z">
        <w:r w:rsidR="00D64BAA">
          <w:rPr>
            <w:rFonts w:ascii="Arial" w:eastAsia="Times New Roman" w:hAnsi="Arial" w:cs="Arial"/>
            <w:color w:val="000000"/>
            <w:sz w:val="22"/>
            <w:szCs w:val="22"/>
          </w:rPr>
          <w:t>ed</w:t>
        </w:r>
      </w:ins>
      <w:del w:id="12" w:author="Microsoft Office User" w:date="2022-11-21T15:54:00Z">
        <w:r w:rsidRPr="007154B2" w:rsidDel="00D64BAA">
          <w:rPr>
            <w:rFonts w:ascii="Arial" w:eastAsia="Times New Roman" w:hAnsi="Arial" w:cs="Arial"/>
            <w:color w:val="000000"/>
            <w:sz w:val="22"/>
            <w:szCs w:val="22"/>
          </w:rPr>
          <w:delText>ing</w:delText>
        </w:r>
      </w:del>
      <w:r w:rsidRPr="007154B2">
        <w:rPr>
          <w:rFonts w:ascii="Arial" w:eastAsia="Times New Roman" w:hAnsi="Arial" w:cs="Arial"/>
          <w:color w:val="000000"/>
          <w:sz w:val="22"/>
          <w:szCs w:val="22"/>
        </w:rPr>
        <w:t xml:space="preserve"> Khan Academy for hours on end, </w:t>
      </w:r>
      <w:del w:id="13" w:author="Microsoft Office User" w:date="2022-11-21T15:54:00Z">
        <w:r w:rsidRPr="007154B2" w:rsidDel="00D64BAA">
          <w:rPr>
            <w:rFonts w:ascii="Arial" w:eastAsia="Times New Roman" w:hAnsi="Arial" w:cs="Arial"/>
            <w:color w:val="000000"/>
            <w:sz w:val="22"/>
            <w:szCs w:val="22"/>
          </w:rPr>
          <w:delText xml:space="preserve">to </w:delText>
        </w:r>
      </w:del>
      <w:ins w:id="14" w:author="Microsoft Office User" w:date="2022-11-21T15:54:00Z">
        <w:r w:rsidR="00D64BAA">
          <w:rPr>
            <w:rFonts w:ascii="Arial" w:eastAsia="Times New Roman" w:hAnsi="Arial" w:cs="Arial"/>
            <w:color w:val="000000"/>
            <w:sz w:val="22"/>
            <w:szCs w:val="22"/>
          </w:rPr>
          <w:t>and</w:t>
        </w:r>
        <w:r w:rsidR="00D64BAA" w:rsidRPr="007154B2">
          <w:rPr>
            <w:rFonts w:ascii="Arial" w:eastAsia="Times New Roman" w:hAnsi="Arial" w:cs="Arial"/>
            <w:color w:val="000000"/>
            <w:sz w:val="22"/>
            <w:szCs w:val="22"/>
          </w:rPr>
          <w:t xml:space="preserve"> </w:t>
        </w:r>
      </w:ins>
      <w:r w:rsidRPr="007154B2">
        <w:rPr>
          <w:rFonts w:ascii="Arial" w:eastAsia="Times New Roman" w:hAnsi="Arial" w:cs="Arial"/>
          <w:color w:val="000000"/>
          <w:sz w:val="22"/>
          <w:szCs w:val="22"/>
        </w:rPr>
        <w:t>even as</w:t>
      </w:r>
      <w:ins w:id="15" w:author="Microsoft Office User" w:date="2022-11-21T15:54:00Z">
        <w:r w:rsidR="00D64BAA">
          <w:rPr>
            <w:rFonts w:ascii="Arial" w:eastAsia="Times New Roman" w:hAnsi="Arial" w:cs="Arial"/>
            <w:color w:val="000000"/>
            <w:sz w:val="22"/>
            <w:szCs w:val="22"/>
          </w:rPr>
          <w:t>ked</w:t>
        </w:r>
      </w:ins>
      <w:del w:id="16" w:author="Microsoft Office User" w:date="2022-11-21T15:54:00Z">
        <w:r w:rsidRPr="007154B2" w:rsidDel="00D64BAA">
          <w:rPr>
            <w:rFonts w:ascii="Arial" w:eastAsia="Times New Roman" w:hAnsi="Arial" w:cs="Arial"/>
            <w:color w:val="000000"/>
            <w:sz w:val="22"/>
            <w:szCs w:val="22"/>
          </w:rPr>
          <w:delText>king</w:delText>
        </w:r>
      </w:del>
      <w:r w:rsidRPr="007154B2">
        <w:rPr>
          <w:rFonts w:ascii="Arial" w:eastAsia="Times New Roman" w:hAnsi="Arial" w:cs="Arial"/>
          <w:color w:val="000000"/>
          <w:sz w:val="22"/>
          <w:szCs w:val="22"/>
        </w:rPr>
        <w:t xml:space="preserve"> my own brother for help</w:t>
      </w:r>
      <w:commentRangeStart w:id="17"/>
      <w:r w:rsidRPr="007154B2">
        <w:rPr>
          <w:rFonts w:ascii="Arial" w:eastAsia="Times New Roman" w:hAnsi="Arial" w:cs="Arial"/>
          <w:color w:val="000000"/>
          <w:sz w:val="22"/>
          <w:szCs w:val="22"/>
        </w:rPr>
        <w:t>. Even though it felt like I abandoned my pride, deep down I knew it was for the greater good.</w:t>
      </w:r>
      <w:commentRangeEnd w:id="17"/>
      <w:r w:rsidR="00D64BAA">
        <w:rPr>
          <w:rStyle w:val="CommentReference"/>
        </w:rPr>
        <w:commentReference w:id="17"/>
      </w:r>
    </w:p>
    <w:p w14:paraId="176D2A26" w14:textId="081C2602" w:rsidR="007154B2" w:rsidRPr="007154B2" w:rsidRDefault="007154B2" w:rsidP="007154B2">
      <w:pPr>
        <w:ind w:firstLine="720"/>
        <w:rPr>
          <w:rFonts w:ascii="Times New Roman" w:eastAsia="Times New Roman" w:hAnsi="Times New Roman" w:cs="Times New Roman"/>
        </w:rPr>
      </w:pPr>
      <w:del w:id="18" w:author="Microsoft Office User" w:date="2022-11-21T15:58:00Z">
        <w:r w:rsidRPr="007154B2" w:rsidDel="00D64BAA">
          <w:rPr>
            <w:rFonts w:ascii="Arial" w:eastAsia="Times New Roman" w:hAnsi="Arial" w:cs="Arial"/>
            <w:color w:val="000000"/>
            <w:sz w:val="22"/>
            <w:szCs w:val="22"/>
          </w:rPr>
          <w:delText>To realize</w:delText>
        </w:r>
      </w:del>
      <w:ins w:id="19" w:author="Microsoft Office User" w:date="2022-11-21T15:58:00Z">
        <w:r w:rsidR="00D64BAA">
          <w:rPr>
            <w:rFonts w:ascii="Arial" w:eastAsia="Times New Roman" w:hAnsi="Arial" w:cs="Arial"/>
            <w:color w:val="000000"/>
            <w:sz w:val="22"/>
            <w:szCs w:val="22"/>
          </w:rPr>
          <w:t>Realizing</w:t>
        </w:r>
      </w:ins>
      <w:r w:rsidRPr="007154B2">
        <w:rPr>
          <w:rFonts w:ascii="Arial" w:eastAsia="Times New Roman" w:hAnsi="Arial" w:cs="Arial"/>
          <w:color w:val="000000"/>
          <w:sz w:val="22"/>
          <w:szCs w:val="22"/>
        </w:rPr>
        <w:t xml:space="preserve"> that math was understood through practice and not raw talent</w:t>
      </w:r>
      <w:ins w:id="20" w:author="Microsoft Office User" w:date="2022-11-21T15:46:00Z">
        <w:r w:rsidR="00D64BAA">
          <w:rPr>
            <w:rFonts w:ascii="Arial" w:eastAsia="Times New Roman" w:hAnsi="Arial" w:cs="Arial"/>
            <w:color w:val="000000"/>
            <w:sz w:val="22"/>
            <w:szCs w:val="22"/>
          </w:rPr>
          <w:t>,</w:t>
        </w:r>
      </w:ins>
      <w:del w:id="21" w:author="Microsoft Office User" w:date="2022-11-21T15:46:00Z">
        <w:r w:rsidRPr="007154B2" w:rsidDel="00D64BAA">
          <w:rPr>
            <w:rFonts w:ascii="Arial" w:eastAsia="Times New Roman" w:hAnsi="Arial" w:cs="Arial"/>
            <w:color w:val="000000"/>
            <w:sz w:val="22"/>
            <w:szCs w:val="22"/>
          </w:rPr>
          <w:delText>.</w:delText>
        </w:r>
      </w:del>
      <w:r w:rsidRPr="007154B2">
        <w:rPr>
          <w:rFonts w:ascii="Arial" w:eastAsia="Times New Roman" w:hAnsi="Arial" w:cs="Arial"/>
          <w:color w:val="000000"/>
          <w:sz w:val="22"/>
          <w:szCs w:val="22"/>
        </w:rPr>
        <w:t xml:space="preserve"> I found myself deeply engrossed in equations</w:t>
      </w:r>
      <w:ins w:id="22" w:author="Microsoft Office User" w:date="2022-11-21T15:46:00Z">
        <w:r w:rsidR="00D64BAA">
          <w:rPr>
            <w:rFonts w:ascii="Arial" w:eastAsia="Times New Roman" w:hAnsi="Arial" w:cs="Arial"/>
            <w:color w:val="000000"/>
            <w:sz w:val="22"/>
            <w:szCs w:val="22"/>
          </w:rPr>
          <w:t>.</w:t>
        </w:r>
      </w:ins>
      <w:del w:id="23" w:author="Microsoft Office User" w:date="2022-11-21T15:46:00Z">
        <w:r w:rsidRPr="007154B2" w:rsidDel="00D64BAA">
          <w:rPr>
            <w:rFonts w:ascii="Arial" w:eastAsia="Times New Roman" w:hAnsi="Arial" w:cs="Arial"/>
            <w:color w:val="000000"/>
            <w:sz w:val="22"/>
            <w:szCs w:val="22"/>
          </w:rPr>
          <w:delText xml:space="preserve">, </w:delText>
        </w:r>
      </w:del>
      <w:ins w:id="24" w:author="Microsoft Office User" w:date="2022-11-21T15:47:00Z">
        <w:r w:rsidR="00D64BAA">
          <w:rPr>
            <w:rFonts w:ascii="Arial" w:eastAsia="Times New Roman" w:hAnsi="Arial" w:cs="Arial"/>
            <w:color w:val="000000"/>
            <w:sz w:val="22"/>
            <w:szCs w:val="22"/>
          </w:rPr>
          <w:t xml:space="preserve"> </w:t>
        </w:r>
      </w:ins>
      <w:del w:id="25" w:author="Microsoft Office User" w:date="2022-11-21T15:47:00Z">
        <w:r w:rsidRPr="007154B2" w:rsidDel="00D64BAA">
          <w:rPr>
            <w:rFonts w:ascii="Arial" w:eastAsia="Times New Roman" w:hAnsi="Arial" w:cs="Arial"/>
            <w:color w:val="000000"/>
            <w:sz w:val="22"/>
            <w:szCs w:val="22"/>
          </w:rPr>
          <w:delText xml:space="preserve">I </w:delText>
        </w:r>
      </w:del>
      <w:del w:id="26" w:author="Microsoft Office User" w:date="2022-11-21T15:46:00Z">
        <w:r w:rsidRPr="007154B2" w:rsidDel="00D64BAA">
          <w:rPr>
            <w:rFonts w:ascii="Arial" w:eastAsia="Times New Roman" w:hAnsi="Arial" w:cs="Arial"/>
            <w:color w:val="000000"/>
            <w:sz w:val="22"/>
            <w:szCs w:val="22"/>
          </w:rPr>
          <w:delText xml:space="preserve">had </w:delText>
        </w:r>
      </w:del>
      <w:del w:id="27" w:author="Microsoft Office User" w:date="2022-11-21T15:47:00Z">
        <w:r w:rsidRPr="007154B2" w:rsidDel="00D64BAA">
          <w:rPr>
            <w:rFonts w:ascii="Arial" w:eastAsia="Times New Roman" w:hAnsi="Arial" w:cs="Arial"/>
            <w:color w:val="000000"/>
            <w:sz w:val="22"/>
            <w:szCs w:val="22"/>
          </w:rPr>
          <w:delText xml:space="preserve">sat </w:delText>
        </w:r>
      </w:del>
      <w:del w:id="28" w:author="Microsoft Office User" w:date="2022-11-21T15:46:00Z">
        <w:r w:rsidRPr="007154B2" w:rsidDel="00D64BAA">
          <w:rPr>
            <w:rFonts w:ascii="Arial" w:eastAsia="Times New Roman" w:hAnsi="Arial" w:cs="Arial"/>
            <w:color w:val="000000"/>
            <w:sz w:val="22"/>
            <w:szCs w:val="22"/>
          </w:rPr>
          <w:delText xml:space="preserve">there </w:delText>
        </w:r>
      </w:del>
      <w:del w:id="29" w:author="Microsoft Office User" w:date="2022-11-21T15:47:00Z">
        <w:r w:rsidRPr="007154B2" w:rsidDel="00D64BAA">
          <w:rPr>
            <w:rFonts w:ascii="Arial" w:eastAsia="Times New Roman" w:hAnsi="Arial" w:cs="Arial"/>
            <w:color w:val="000000"/>
            <w:sz w:val="22"/>
            <w:szCs w:val="22"/>
          </w:rPr>
          <w:delText xml:space="preserve">doing math for three hours, enjoying it. Enjoying how </w:delText>
        </w:r>
      </w:del>
      <w:ins w:id="30" w:author="Microsoft Office User" w:date="2022-11-21T15:47:00Z">
        <w:r w:rsidR="00D64BAA">
          <w:rPr>
            <w:rFonts w:ascii="Arial" w:eastAsia="Times New Roman" w:hAnsi="Arial" w:cs="Arial"/>
            <w:color w:val="000000"/>
            <w:sz w:val="22"/>
            <w:szCs w:val="22"/>
          </w:rPr>
          <w:t>S</w:t>
        </w:r>
      </w:ins>
      <w:del w:id="31" w:author="Microsoft Office User" w:date="2022-11-21T15:47:00Z">
        <w:r w:rsidRPr="007154B2" w:rsidDel="00D64BAA">
          <w:rPr>
            <w:rFonts w:ascii="Arial" w:eastAsia="Times New Roman" w:hAnsi="Arial" w:cs="Arial"/>
            <w:color w:val="000000"/>
            <w:sz w:val="22"/>
            <w:szCs w:val="22"/>
          </w:rPr>
          <w:delText>s</w:delText>
        </w:r>
      </w:del>
      <w:r w:rsidRPr="007154B2">
        <w:rPr>
          <w:rFonts w:ascii="Arial" w:eastAsia="Times New Roman" w:hAnsi="Arial" w:cs="Arial"/>
          <w:color w:val="000000"/>
          <w:sz w:val="22"/>
          <w:szCs w:val="22"/>
        </w:rPr>
        <w:t xml:space="preserve">olving a question in one go </w:t>
      </w:r>
      <w:del w:id="32" w:author="Microsoft Office User" w:date="2022-11-21T15:47:00Z">
        <w:r w:rsidRPr="007154B2" w:rsidDel="00D64BAA">
          <w:rPr>
            <w:rFonts w:ascii="Arial" w:eastAsia="Times New Roman" w:hAnsi="Arial" w:cs="Arial"/>
            <w:color w:val="000000"/>
            <w:sz w:val="22"/>
            <w:szCs w:val="22"/>
          </w:rPr>
          <w:delText>made me feel</w:delText>
        </w:r>
      </w:del>
      <w:ins w:id="33" w:author="Microsoft Office User" w:date="2022-11-21T15:47:00Z">
        <w:r w:rsidR="00D64BAA">
          <w:rPr>
            <w:rFonts w:ascii="Arial" w:eastAsia="Times New Roman" w:hAnsi="Arial" w:cs="Arial"/>
            <w:color w:val="000000"/>
            <w:sz w:val="22"/>
            <w:szCs w:val="22"/>
          </w:rPr>
          <w:t>was exhilarating</w:t>
        </w:r>
      </w:ins>
      <w:r w:rsidRPr="007154B2">
        <w:rPr>
          <w:rFonts w:ascii="Arial" w:eastAsia="Times New Roman" w:hAnsi="Arial" w:cs="Arial"/>
          <w:color w:val="000000"/>
          <w:sz w:val="22"/>
          <w:szCs w:val="22"/>
        </w:rPr>
        <w:t xml:space="preserve">, and </w:t>
      </w:r>
      <w:del w:id="34" w:author="Microsoft Office User" w:date="2022-11-21T15:55:00Z">
        <w:r w:rsidRPr="007154B2" w:rsidDel="00D64BAA">
          <w:rPr>
            <w:rFonts w:ascii="Arial" w:eastAsia="Times New Roman" w:hAnsi="Arial" w:cs="Arial"/>
            <w:color w:val="000000"/>
            <w:sz w:val="22"/>
            <w:szCs w:val="22"/>
          </w:rPr>
          <w:delText xml:space="preserve">the </w:delText>
        </w:r>
      </w:del>
      <w:ins w:id="35" w:author="Microsoft Office User" w:date="2022-11-21T15:55:00Z">
        <w:r w:rsidR="00D64BAA">
          <w:rPr>
            <w:rFonts w:ascii="Arial" w:eastAsia="Times New Roman" w:hAnsi="Arial" w:cs="Arial"/>
            <w:color w:val="000000"/>
            <w:sz w:val="22"/>
            <w:szCs w:val="22"/>
          </w:rPr>
          <w:t>my</w:t>
        </w:r>
        <w:r w:rsidR="00D64BAA" w:rsidRPr="007154B2">
          <w:rPr>
            <w:rFonts w:ascii="Arial" w:eastAsia="Times New Roman" w:hAnsi="Arial" w:cs="Arial"/>
            <w:color w:val="000000"/>
            <w:sz w:val="22"/>
            <w:szCs w:val="22"/>
          </w:rPr>
          <w:t xml:space="preserve"> </w:t>
        </w:r>
      </w:ins>
      <w:r w:rsidRPr="007154B2">
        <w:rPr>
          <w:rFonts w:ascii="Arial" w:eastAsia="Times New Roman" w:hAnsi="Arial" w:cs="Arial"/>
          <w:color w:val="000000"/>
          <w:sz w:val="22"/>
          <w:szCs w:val="22"/>
        </w:rPr>
        <w:t xml:space="preserve">struggle </w:t>
      </w:r>
      <w:del w:id="36" w:author="Microsoft Office User" w:date="2022-11-21T15:55:00Z">
        <w:r w:rsidRPr="007154B2" w:rsidDel="00D64BAA">
          <w:rPr>
            <w:rFonts w:ascii="Arial" w:eastAsia="Times New Roman" w:hAnsi="Arial" w:cs="Arial"/>
            <w:color w:val="000000"/>
            <w:sz w:val="22"/>
            <w:szCs w:val="22"/>
          </w:rPr>
          <w:delText xml:space="preserve">it took </w:delText>
        </w:r>
      </w:del>
      <w:r w:rsidRPr="007154B2">
        <w:rPr>
          <w:rFonts w:ascii="Arial" w:eastAsia="Times New Roman" w:hAnsi="Arial" w:cs="Arial"/>
          <w:color w:val="000000"/>
          <w:sz w:val="22"/>
          <w:szCs w:val="22"/>
        </w:rPr>
        <w:t xml:space="preserve">to get </w:t>
      </w:r>
      <w:del w:id="37" w:author="Microsoft Office User" w:date="2022-11-21T15:47:00Z">
        <w:r w:rsidRPr="007154B2" w:rsidDel="00D64BAA">
          <w:rPr>
            <w:rFonts w:ascii="Arial" w:eastAsia="Times New Roman" w:hAnsi="Arial" w:cs="Arial"/>
            <w:color w:val="000000"/>
            <w:sz w:val="22"/>
            <w:szCs w:val="22"/>
          </w:rPr>
          <w:delText xml:space="preserve">there </w:delText>
        </w:r>
      </w:del>
      <w:ins w:id="38" w:author="Microsoft Office User" w:date="2022-11-21T15:47:00Z">
        <w:r w:rsidR="00D64BAA">
          <w:rPr>
            <w:rFonts w:ascii="Arial" w:eastAsia="Times New Roman" w:hAnsi="Arial" w:cs="Arial"/>
            <w:color w:val="000000"/>
            <w:sz w:val="22"/>
            <w:szCs w:val="22"/>
          </w:rPr>
          <w:t>the answers</w:t>
        </w:r>
        <w:r w:rsidR="00D64BAA" w:rsidRPr="007154B2">
          <w:rPr>
            <w:rFonts w:ascii="Arial" w:eastAsia="Times New Roman" w:hAnsi="Arial" w:cs="Arial"/>
            <w:color w:val="000000"/>
            <w:sz w:val="22"/>
            <w:szCs w:val="22"/>
          </w:rPr>
          <w:t xml:space="preserve"> </w:t>
        </w:r>
      </w:ins>
      <w:r w:rsidRPr="007154B2">
        <w:rPr>
          <w:rFonts w:ascii="Arial" w:eastAsia="Times New Roman" w:hAnsi="Arial" w:cs="Arial"/>
          <w:color w:val="000000"/>
          <w:sz w:val="22"/>
          <w:szCs w:val="22"/>
        </w:rPr>
        <w:t>only amplified that addicting feeling. The electrifying feeling when I saw that “A” in my report card for the first time in years</w:t>
      </w:r>
      <w:ins w:id="39" w:author="Microsoft Office User" w:date="2022-11-21T15:47:00Z">
        <w:r w:rsidR="00D64BAA">
          <w:rPr>
            <w:rFonts w:ascii="Arial" w:eastAsia="Times New Roman" w:hAnsi="Arial" w:cs="Arial"/>
            <w:color w:val="000000"/>
            <w:sz w:val="22"/>
            <w:szCs w:val="22"/>
          </w:rPr>
          <w:t xml:space="preserve"> was incomparable</w:t>
        </w:r>
      </w:ins>
      <w:del w:id="40" w:author="Microsoft Office User" w:date="2022-11-21T15:47:00Z">
        <w:r w:rsidRPr="007154B2" w:rsidDel="00D64BAA">
          <w:rPr>
            <w:rFonts w:ascii="Arial" w:eastAsia="Times New Roman" w:hAnsi="Arial" w:cs="Arial"/>
            <w:color w:val="000000"/>
            <w:sz w:val="22"/>
            <w:szCs w:val="22"/>
          </w:rPr>
          <w:delText>, nothing could ever compare</w:delText>
        </w:r>
      </w:del>
      <w:r w:rsidRPr="007154B2">
        <w:rPr>
          <w:rFonts w:ascii="Arial" w:eastAsia="Times New Roman" w:hAnsi="Arial" w:cs="Arial"/>
          <w:color w:val="000000"/>
          <w:sz w:val="22"/>
          <w:szCs w:val="22"/>
        </w:rPr>
        <w:t>. </w:t>
      </w:r>
    </w:p>
    <w:p w14:paraId="51F6A21C" w14:textId="5E394E21" w:rsidR="007154B2" w:rsidRPr="007154B2" w:rsidRDefault="00D64BAA" w:rsidP="007154B2">
      <w:pPr>
        <w:ind w:firstLine="720"/>
        <w:rPr>
          <w:rFonts w:ascii="Times New Roman" w:eastAsia="Times New Roman" w:hAnsi="Times New Roman" w:cs="Times New Roman"/>
        </w:rPr>
      </w:pPr>
      <w:ins w:id="41" w:author="Microsoft Office User" w:date="2022-11-21T15:57:00Z">
        <w:r>
          <w:rPr>
            <w:rFonts w:ascii="Arial" w:eastAsia="Times New Roman" w:hAnsi="Arial" w:cs="Arial"/>
            <w:color w:val="000000"/>
            <w:sz w:val="22"/>
            <w:szCs w:val="22"/>
          </w:rPr>
          <w:t xml:space="preserve">All this time, </w:t>
        </w:r>
      </w:ins>
      <w:r w:rsidR="007154B2" w:rsidRPr="007154B2">
        <w:rPr>
          <w:rFonts w:ascii="Arial" w:eastAsia="Times New Roman" w:hAnsi="Arial" w:cs="Arial"/>
          <w:color w:val="000000"/>
          <w:sz w:val="22"/>
          <w:szCs w:val="22"/>
        </w:rPr>
        <w:t>I was my own limiting factor</w:t>
      </w:r>
      <w:del w:id="42" w:author="Microsoft Office User" w:date="2022-11-21T15:57:00Z">
        <w:r w:rsidR="007154B2" w:rsidRPr="007154B2" w:rsidDel="00D64BAA">
          <w:rPr>
            <w:rFonts w:ascii="Arial" w:eastAsia="Times New Roman" w:hAnsi="Arial" w:cs="Arial"/>
            <w:color w:val="000000"/>
            <w:sz w:val="22"/>
            <w:szCs w:val="22"/>
          </w:rPr>
          <w:delText>, not just in math, but in multiple aspects of</w:delText>
        </w:r>
      </w:del>
      <w:ins w:id="43" w:author="Microsoft Office User" w:date="2022-11-21T15:56:00Z">
        <w:r>
          <w:rPr>
            <w:rFonts w:ascii="Arial" w:eastAsia="Times New Roman" w:hAnsi="Arial" w:cs="Arial"/>
            <w:color w:val="000000"/>
            <w:sz w:val="22"/>
            <w:szCs w:val="22"/>
          </w:rPr>
          <w:t xml:space="preserve">. </w:t>
        </w:r>
      </w:ins>
      <w:del w:id="44" w:author="Microsoft Office User" w:date="2022-11-21T15:56:00Z">
        <w:r w:rsidR="007154B2" w:rsidRPr="007154B2" w:rsidDel="00D64BAA">
          <w:rPr>
            <w:rFonts w:ascii="Arial" w:eastAsia="Times New Roman" w:hAnsi="Arial" w:cs="Arial"/>
            <w:color w:val="000000"/>
            <w:sz w:val="22"/>
            <w:szCs w:val="22"/>
          </w:rPr>
          <w:delText xml:space="preserve"> life</w:delText>
        </w:r>
      </w:del>
      <w:del w:id="45" w:author="Microsoft Office User" w:date="2022-11-21T15:48:00Z">
        <w:r w:rsidR="007154B2" w:rsidRPr="007154B2" w:rsidDel="00D64BAA">
          <w:rPr>
            <w:rFonts w:ascii="Arial" w:eastAsia="Times New Roman" w:hAnsi="Arial" w:cs="Arial"/>
            <w:color w:val="000000"/>
            <w:sz w:val="22"/>
            <w:szCs w:val="22"/>
          </w:rPr>
          <w:delText>.</w:delText>
        </w:r>
      </w:del>
      <w:del w:id="46" w:author="Microsoft Office User" w:date="2022-11-21T15:56:00Z">
        <w:r w:rsidR="007154B2" w:rsidRPr="007154B2" w:rsidDel="00D64BAA">
          <w:rPr>
            <w:rFonts w:ascii="Arial" w:eastAsia="Times New Roman" w:hAnsi="Arial" w:cs="Arial"/>
            <w:color w:val="000000"/>
            <w:sz w:val="22"/>
            <w:szCs w:val="22"/>
          </w:rPr>
          <w:delText xml:space="preserve"> </w:delText>
        </w:r>
      </w:del>
      <w:del w:id="47" w:author="Microsoft Office User" w:date="2022-11-21T15:48:00Z">
        <w:r w:rsidR="007154B2" w:rsidRPr="007154B2" w:rsidDel="00D64BAA">
          <w:rPr>
            <w:rFonts w:ascii="Arial" w:eastAsia="Times New Roman" w:hAnsi="Arial" w:cs="Arial"/>
            <w:color w:val="000000"/>
            <w:sz w:val="22"/>
            <w:szCs w:val="22"/>
          </w:rPr>
          <w:delText>N</w:delText>
        </w:r>
      </w:del>
      <w:del w:id="48" w:author="Microsoft Office User" w:date="2022-11-21T15:56:00Z">
        <w:r w:rsidR="007154B2" w:rsidRPr="007154B2" w:rsidDel="00D64BAA">
          <w:rPr>
            <w:rFonts w:ascii="Arial" w:eastAsia="Times New Roman" w:hAnsi="Arial" w:cs="Arial"/>
            <w:color w:val="000000"/>
            <w:sz w:val="22"/>
            <w:szCs w:val="22"/>
          </w:rPr>
          <w:delText xml:space="preserve">ot doing things because I would be the only one to do it, or never doing anything anyone deemed as  “hard” because I felt like I couldn’t do it.  It took some pitfalls for a change in mindset, </w:delText>
        </w:r>
      </w:del>
      <w:ins w:id="49" w:author="Microsoft Office User" w:date="2022-11-21T15:56:00Z">
        <w:r>
          <w:rPr>
            <w:rFonts w:ascii="Arial" w:eastAsia="Times New Roman" w:hAnsi="Arial" w:cs="Arial"/>
            <w:color w:val="000000"/>
            <w:sz w:val="22"/>
            <w:szCs w:val="22"/>
          </w:rPr>
          <w:t>J</w:t>
        </w:r>
      </w:ins>
      <w:del w:id="50" w:author="Microsoft Office User" w:date="2022-11-21T15:56:00Z">
        <w:r w:rsidR="007154B2" w:rsidRPr="007154B2" w:rsidDel="00D64BAA">
          <w:rPr>
            <w:rFonts w:ascii="Arial" w:eastAsia="Times New Roman" w:hAnsi="Arial" w:cs="Arial"/>
            <w:color w:val="000000"/>
            <w:sz w:val="22"/>
            <w:szCs w:val="22"/>
          </w:rPr>
          <w:delText>j</w:delText>
        </w:r>
      </w:del>
      <w:r w:rsidR="007154B2" w:rsidRPr="007154B2">
        <w:rPr>
          <w:rFonts w:ascii="Arial" w:eastAsia="Times New Roman" w:hAnsi="Arial" w:cs="Arial"/>
          <w:color w:val="000000"/>
          <w:sz w:val="22"/>
          <w:szCs w:val="22"/>
        </w:rPr>
        <w:t xml:space="preserve">ust because I wasn’t </w:t>
      </w:r>
      <w:del w:id="51" w:author="Microsoft Office User" w:date="2022-11-21T15:56:00Z">
        <w:r w:rsidR="007154B2" w:rsidRPr="007154B2" w:rsidDel="00D64BAA">
          <w:rPr>
            <w:rFonts w:ascii="Arial" w:eastAsia="Times New Roman" w:hAnsi="Arial" w:cs="Arial"/>
            <w:color w:val="000000"/>
            <w:sz w:val="22"/>
            <w:szCs w:val="22"/>
          </w:rPr>
          <w:delText>“</w:delText>
        </w:r>
      </w:del>
      <w:r w:rsidR="007154B2" w:rsidRPr="007154B2">
        <w:rPr>
          <w:rFonts w:ascii="Arial" w:eastAsia="Times New Roman" w:hAnsi="Arial" w:cs="Arial"/>
          <w:color w:val="000000"/>
          <w:sz w:val="22"/>
          <w:szCs w:val="22"/>
        </w:rPr>
        <w:t xml:space="preserve">as good as </w:t>
      </w:r>
      <w:del w:id="52" w:author="Microsoft Office User" w:date="2022-11-21T15:56:00Z">
        <w:r w:rsidR="007154B2" w:rsidRPr="007154B2" w:rsidDel="00D64BAA">
          <w:rPr>
            <w:rFonts w:ascii="Arial" w:eastAsia="Times New Roman" w:hAnsi="Arial" w:cs="Arial"/>
            <w:color w:val="000000"/>
            <w:sz w:val="22"/>
            <w:szCs w:val="22"/>
          </w:rPr>
          <w:delText>them</w:delText>
        </w:r>
      </w:del>
      <w:ins w:id="53" w:author="Microsoft Office User" w:date="2022-11-21T15:56:00Z">
        <w:r>
          <w:rPr>
            <w:rFonts w:ascii="Arial" w:eastAsia="Times New Roman" w:hAnsi="Arial" w:cs="Arial"/>
            <w:color w:val="000000"/>
            <w:sz w:val="22"/>
            <w:szCs w:val="22"/>
          </w:rPr>
          <w:t>others</w:t>
        </w:r>
      </w:ins>
      <w:del w:id="54" w:author="Microsoft Office User" w:date="2022-11-21T15:56:00Z">
        <w:r w:rsidR="007154B2" w:rsidRPr="007154B2" w:rsidDel="00D64BAA">
          <w:rPr>
            <w:rFonts w:ascii="Arial" w:eastAsia="Times New Roman" w:hAnsi="Arial" w:cs="Arial"/>
            <w:color w:val="000000"/>
            <w:sz w:val="22"/>
            <w:szCs w:val="22"/>
          </w:rPr>
          <w:delText>”</w:delText>
        </w:r>
      </w:del>
      <w:r w:rsidR="007154B2" w:rsidRPr="007154B2">
        <w:rPr>
          <w:rFonts w:ascii="Arial" w:eastAsia="Times New Roman" w:hAnsi="Arial" w:cs="Arial"/>
          <w:color w:val="000000"/>
          <w:sz w:val="22"/>
          <w:szCs w:val="22"/>
        </w:rPr>
        <w:t xml:space="preserve"> doesn’t mean I was inadequate. I was good enough in my own way. My grades gradually improved and I was content with </w:t>
      </w:r>
      <w:del w:id="55" w:author="Microsoft Office User" w:date="2022-11-21T15:57:00Z">
        <w:r w:rsidR="007154B2" w:rsidRPr="007154B2" w:rsidDel="00D64BAA">
          <w:rPr>
            <w:rFonts w:ascii="Arial" w:eastAsia="Times New Roman" w:hAnsi="Arial" w:cs="Arial"/>
            <w:color w:val="000000"/>
            <w:sz w:val="22"/>
            <w:szCs w:val="22"/>
          </w:rPr>
          <w:delText>where I was</w:delText>
        </w:r>
      </w:del>
      <w:ins w:id="56" w:author="Microsoft Office User" w:date="2022-11-21T15:57:00Z">
        <w:r>
          <w:rPr>
            <w:rFonts w:ascii="Arial" w:eastAsia="Times New Roman" w:hAnsi="Arial" w:cs="Arial"/>
            <w:color w:val="000000"/>
            <w:sz w:val="22"/>
            <w:szCs w:val="22"/>
          </w:rPr>
          <w:t>my results</w:t>
        </w:r>
      </w:ins>
      <w:r w:rsidR="007154B2" w:rsidRPr="007154B2">
        <w:rPr>
          <w:rFonts w:ascii="Arial" w:eastAsia="Times New Roman" w:hAnsi="Arial" w:cs="Arial"/>
          <w:color w:val="000000"/>
          <w:sz w:val="22"/>
          <w:szCs w:val="22"/>
        </w:rPr>
        <w:t>. </w:t>
      </w:r>
    </w:p>
    <w:p w14:paraId="7DB5EFC0" w14:textId="577739F4"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 xml:space="preserve">Though comparison occasionally slips through the cracks, I remind myself of my journey with math, and tell myself that the only person I should be outdoing is </w:t>
      </w:r>
      <w:ins w:id="57" w:author="Microsoft Office User" w:date="2022-11-21T15:57:00Z">
        <w:r w:rsidR="00D64BAA">
          <w:rPr>
            <w:rFonts w:ascii="Arial" w:eastAsia="Times New Roman" w:hAnsi="Arial" w:cs="Arial"/>
            <w:color w:val="000000"/>
            <w:sz w:val="22"/>
            <w:szCs w:val="22"/>
          </w:rPr>
          <w:t xml:space="preserve">the past </w:t>
        </w:r>
      </w:ins>
      <w:r w:rsidRPr="007154B2">
        <w:rPr>
          <w:rFonts w:ascii="Arial" w:eastAsia="Times New Roman" w:hAnsi="Arial" w:cs="Arial"/>
          <w:color w:val="000000"/>
          <w:sz w:val="22"/>
          <w:szCs w:val="22"/>
        </w:rPr>
        <w:t xml:space="preserve">me. </w:t>
      </w:r>
    </w:p>
    <w:p w14:paraId="47BB81F3" w14:textId="77777777" w:rsidR="007154B2" w:rsidDel="00F74853" w:rsidRDefault="007154B2">
      <w:pPr>
        <w:rPr>
          <w:del w:id="58" w:author="Microsoft Office User" w:date="2022-11-21T16:03:00Z"/>
        </w:rPr>
      </w:pPr>
    </w:p>
    <w:p w14:paraId="248D2668" w14:textId="77777777" w:rsidR="00F74853" w:rsidRDefault="00F74853" w:rsidP="007154B2">
      <w:pPr>
        <w:rPr>
          <w:ins w:id="59" w:author="Microsoft Office User" w:date="2022-11-21T16:03:00Z"/>
        </w:rPr>
      </w:pPr>
    </w:p>
    <w:p w14:paraId="560718E8" w14:textId="3BDCA34A" w:rsidR="00F74853" w:rsidRPr="00F74853" w:rsidRDefault="00F74853" w:rsidP="007154B2">
      <w:pPr>
        <w:rPr>
          <w:rFonts w:eastAsia="Times New Roman" w:cs="Times New Roman"/>
          <w:color w:val="2F5496" w:themeColor="accent1" w:themeShade="BF"/>
        </w:rPr>
      </w:pPr>
      <w:r w:rsidRPr="00F74853">
        <w:rPr>
          <w:rFonts w:eastAsia="Times New Roman" w:cs="Times New Roman"/>
          <w:color w:val="2F5496" w:themeColor="accent1" w:themeShade="BF"/>
        </w:rPr>
        <w:t>Hi Amanda,</w:t>
      </w:r>
    </w:p>
    <w:p w14:paraId="648D9D43" w14:textId="77777777" w:rsidR="00F74853" w:rsidRPr="00F74853" w:rsidRDefault="00F74853" w:rsidP="007154B2">
      <w:pPr>
        <w:rPr>
          <w:rFonts w:eastAsia="Times New Roman" w:cs="Times New Roman"/>
          <w:color w:val="2F5496" w:themeColor="accent1" w:themeShade="BF"/>
        </w:rPr>
      </w:pPr>
      <w:r w:rsidRPr="00F74853">
        <w:rPr>
          <w:rFonts w:eastAsia="Times New Roman" w:cs="Times New Roman"/>
          <w:color w:val="2F5496" w:themeColor="accent1" w:themeShade="BF"/>
        </w:rPr>
        <w:t xml:space="preserve">You’ve chosen a relatable topic about sibling rivalry and how you’ve successfully overcome your struggles. The steps that you did to improve yourself was also written in sequence, which made it quite easy to follow. </w:t>
      </w:r>
    </w:p>
    <w:p w14:paraId="008E7340" w14:textId="77777777" w:rsidR="00F74853" w:rsidRPr="00F74853" w:rsidRDefault="00F74853" w:rsidP="007154B2">
      <w:pPr>
        <w:rPr>
          <w:rFonts w:eastAsia="Times New Roman" w:cs="Times New Roman"/>
          <w:color w:val="2F5496" w:themeColor="accent1" w:themeShade="BF"/>
        </w:rPr>
      </w:pPr>
    </w:p>
    <w:p w14:paraId="48286ADC" w14:textId="77777777" w:rsidR="00F74853" w:rsidRPr="00F74853" w:rsidRDefault="00F74853" w:rsidP="007154B2">
      <w:pPr>
        <w:rPr>
          <w:rFonts w:eastAsia="Times New Roman" w:cs="Times New Roman"/>
          <w:color w:val="2F5496" w:themeColor="accent1" w:themeShade="BF"/>
        </w:rPr>
      </w:pPr>
      <w:r w:rsidRPr="00F74853">
        <w:rPr>
          <w:rFonts w:eastAsia="Times New Roman" w:cs="Times New Roman"/>
          <w:color w:val="2F5496" w:themeColor="accent1" w:themeShade="BF"/>
        </w:rPr>
        <w:t>However, I feel that you spent too much focus on the sibling rivalry part in the first and second paragraph. To make your essay clearer, try splitting it into three segments.</w:t>
      </w:r>
    </w:p>
    <w:p w14:paraId="5DDA7A1A" w14:textId="77777777" w:rsidR="00F74853" w:rsidRPr="00F74853" w:rsidRDefault="00F74853" w:rsidP="007154B2">
      <w:pPr>
        <w:rPr>
          <w:rFonts w:eastAsia="Times New Roman" w:cs="Times New Roman"/>
          <w:color w:val="2F5496" w:themeColor="accent1" w:themeShade="BF"/>
        </w:rPr>
      </w:pPr>
    </w:p>
    <w:p w14:paraId="00A6B50D" w14:textId="23C42404" w:rsidR="00F74853" w:rsidRPr="00F74853" w:rsidRDefault="00F74853" w:rsidP="00F74853">
      <w:pPr>
        <w:pStyle w:val="ListParagraph"/>
        <w:numPr>
          <w:ilvl w:val="0"/>
          <w:numId w:val="2"/>
        </w:numPr>
        <w:rPr>
          <w:rFonts w:eastAsia="Times New Roman" w:cs="Times New Roman"/>
          <w:color w:val="2F5496" w:themeColor="accent1" w:themeShade="BF"/>
        </w:rPr>
      </w:pPr>
      <w:r w:rsidRPr="00F74853">
        <w:rPr>
          <w:rFonts w:eastAsia="Times New Roman" w:cs="Times New Roman"/>
          <w:color w:val="2F5496" w:themeColor="accent1" w:themeShade="BF"/>
        </w:rPr>
        <w:t>The Challenge: In one paragraph, talk about why you felt insecure and why you constantly compared your score to your brother’s. This resulted in you putting less effort and decline in grades. The challenge would be why you needed to improve your score. (see comments above)</w:t>
      </w:r>
    </w:p>
    <w:p w14:paraId="24499B9B" w14:textId="16CB37CF" w:rsidR="00F74853" w:rsidRPr="00F74853" w:rsidRDefault="00F74853" w:rsidP="00F74853">
      <w:pPr>
        <w:pStyle w:val="CommentText"/>
        <w:numPr>
          <w:ilvl w:val="0"/>
          <w:numId w:val="2"/>
        </w:numPr>
        <w:rPr>
          <w:color w:val="2F5496" w:themeColor="accent1" w:themeShade="BF"/>
        </w:rPr>
      </w:pPr>
      <w:r w:rsidRPr="00F74853">
        <w:rPr>
          <w:rFonts w:eastAsia="Times New Roman" w:cs="Times New Roman"/>
          <w:color w:val="2F5496" w:themeColor="accent1" w:themeShade="BF"/>
        </w:rPr>
        <w:t xml:space="preserve">What You Did: This is the part that is the highlight of your essay, so spend more time elaborating on your self reflection. There are some questions to help you answer this section. </w:t>
      </w:r>
    </w:p>
    <w:p w14:paraId="4C756B38" w14:textId="47719340" w:rsidR="00F74853" w:rsidRPr="00F74853" w:rsidRDefault="00F74853" w:rsidP="00F74853">
      <w:pPr>
        <w:pStyle w:val="CommentText"/>
        <w:ind w:left="720"/>
        <w:rPr>
          <w:color w:val="2F5496" w:themeColor="accent1" w:themeShade="BF"/>
        </w:rPr>
      </w:pPr>
      <w:r w:rsidRPr="00F74853">
        <w:rPr>
          <w:rFonts w:eastAsia="Times New Roman" w:cs="Times New Roman"/>
          <w:color w:val="2F5496" w:themeColor="accent1" w:themeShade="BF"/>
        </w:rPr>
        <w:t>-</w:t>
      </w:r>
      <w:r w:rsidRPr="00F74853">
        <w:rPr>
          <w:color w:val="2F5496" w:themeColor="accent1" w:themeShade="BF"/>
        </w:rPr>
        <w:t xml:space="preserve">What made you strive despite your struggle? </w:t>
      </w:r>
    </w:p>
    <w:p w14:paraId="71057D0A" w14:textId="57651020" w:rsidR="00F74853" w:rsidRPr="00F74853" w:rsidRDefault="00F74853" w:rsidP="00F74853">
      <w:pPr>
        <w:pStyle w:val="CommentText"/>
        <w:ind w:left="720"/>
        <w:rPr>
          <w:color w:val="2F5496" w:themeColor="accent1" w:themeShade="BF"/>
        </w:rPr>
      </w:pPr>
      <w:r w:rsidRPr="00F74853">
        <w:rPr>
          <w:color w:val="2F5496" w:themeColor="accent1" w:themeShade="BF"/>
        </w:rPr>
        <w:t>-</w:t>
      </w:r>
      <w:r w:rsidRPr="00F74853">
        <w:rPr>
          <w:color w:val="2F5496" w:themeColor="accent1" w:themeShade="BF"/>
        </w:rPr>
        <w:t xml:space="preserve">What was your inner strength that gave you the motivation to study? </w:t>
      </w:r>
      <w:r w:rsidRPr="00F74853">
        <w:rPr>
          <w:color w:val="2F5496" w:themeColor="accent1" w:themeShade="BF"/>
        </w:rPr>
        <w:t>(rather than wanting to be better than your brother, did you have a specific goal in mind such as getting into a top school to pursue your dream?)</w:t>
      </w:r>
    </w:p>
    <w:p w14:paraId="203CF599" w14:textId="1846CBA6" w:rsidR="00F74853" w:rsidRPr="00F74853" w:rsidRDefault="00F74853" w:rsidP="00F74853">
      <w:pPr>
        <w:pStyle w:val="CommentText"/>
        <w:numPr>
          <w:ilvl w:val="0"/>
          <w:numId w:val="2"/>
        </w:numPr>
        <w:rPr>
          <w:color w:val="2F5496" w:themeColor="accent1" w:themeShade="BF"/>
        </w:rPr>
      </w:pPr>
      <w:r w:rsidRPr="00F74853">
        <w:rPr>
          <w:color w:val="2F5496" w:themeColor="accent1" w:themeShade="BF"/>
        </w:rPr>
        <w:t xml:space="preserve">What You Learned: This part is quite well written. There is a clear inner reflection of wanting to be better than the previous “you.” To make your values easier to read, </w:t>
      </w:r>
      <w:r w:rsidRPr="00F74853">
        <w:rPr>
          <w:color w:val="2F5496" w:themeColor="accent1" w:themeShade="BF"/>
        </w:rPr>
        <w:lastRenderedPageBreak/>
        <w:t xml:space="preserve">talk about how being self-critical only wore you down, but how acknowledging yourself helped you love yourself more and maybe improve the relationship between you and your loved ones. </w:t>
      </w:r>
    </w:p>
    <w:p w14:paraId="0D28CB22" w14:textId="77777777" w:rsidR="00F74853" w:rsidRDefault="00F74853" w:rsidP="00F74853">
      <w:pPr>
        <w:pStyle w:val="CommentText"/>
        <w:ind w:left="720"/>
        <w:rPr>
          <w:color w:val="2F5496" w:themeColor="accent1" w:themeShade="BF"/>
        </w:rPr>
      </w:pPr>
    </w:p>
    <w:p w14:paraId="6EFF6450" w14:textId="73FEFE51" w:rsidR="00F74853" w:rsidRDefault="00F74853" w:rsidP="00F74853">
      <w:pPr>
        <w:pStyle w:val="CommentText"/>
        <w:ind w:left="720"/>
        <w:rPr>
          <w:color w:val="2F5496" w:themeColor="accent1" w:themeShade="BF"/>
        </w:rPr>
      </w:pPr>
      <w:r>
        <w:rPr>
          <w:color w:val="2F5496" w:themeColor="accent1" w:themeShade="BF"/>
        </w:rPr>
        <w:t>Best wishes,</w:t>
      </w:r>
    </w:p>
    <w:p w14:paraId="56B83611" w14:textId="186F68F5" w:rsidR="00F74853" w:rsidRPr="00F74853" w:rsidRDefault="00F74853" w:rsidP="00F74853">
      <w:pPr>
        <w:pStyle w:val="CommentText"/>
        <w:ind w:left="720"/>
        <w:rPr>
          <w:color w:val="2F5496" w:themeColor="accent1" w:themeShade="BF"/>
        </w:rPr>
      </w:pPr>
      <w:r>
        <w:rPr>
          <w:color w:val="2F5496" w:themeColor="accent1" w:themeShade="BF"/>
        </w:rPr>
        <w:t>Melinda</w:t>
      </w:r>
    </w:p>
    <w:p w14:paraId="4FB311F1" w14:textId="0A0066D3" w:rsidR="00F74853" w:rsidRPr="00F74853" w:rsidRDefault="00F74853" w:rsidP="00F74853">
      <w:pPr>
        <w:pStyle w:val="ListParagraph"/>
        <w:rPr>
          <w:ins w:id="60" w:author="Microsoft Office User" w:date="2022-11-21T16:03:00Z"/>
          <w:rFonts w:eastAsia="Times New Roman" w:cs="Times New Roman"/>
          <w:color w:val="2F5496" w:themeColor="accent1" w:themeShade="BF"/>
        </w:rPr>
      </w:pPr>
    </w:p>
    <w:p w14:paraId="6B816695" w14:textId="77777777" w:rsidR="00712763" w:rsidRPr="00F74853" w:rsidRDefault="00F74853">
      <w:pPr>
        <w:rPr>
          <w:color w:val="2F5496" w:themeColor="accent1" w:themeShade="BF"/>
        </w:rPr>
      </w:pPr>
    </w:p>
    <w:sectPr w:rsidR="00712763" w:rsidRPr="00F74853" w:rsidSect="00281A74">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Office User" w:date="2022-11-21T15:49:00Z" w:initials="Office">
    <w:p w14:paraId="46829EC8" w14:textId="01E033E2" w:rsidR="00D64BAA" w:rsidRDefault="00D64BAA">
      <w:pPr>
        <w:pStyle w:val="CommentText"/>
      </w:pPr>
      <w:r>
        <w:rPr>
          <w:rStyle w:val="CommentReference"/>
        </w:rPr>
        <w:annotationRef/>
      </w:r>
      <w:r>
        <w:t xml:space="preserve">I think this part could use some more details. Giving an estimate of what you scored during this time (A to B/C grade, for instance) would build up the momentum better for the turnaround. </w:t>
      </w:r>
    </w:p>
  </w:comment>
  <w:comment w:id="7" w:author="Microsoft Office User" w:date="2022-11-21T15:51:00Z" w:initials="Office">
    <w:p w14:paraId="11330D57" w14:textId="6DFEFE37" w:rsidR="00D64BAA" w:rsidRDefault="00D64BAA">
      <w:pPr>
        <w:pStyle w:val="CommentText"/>
      </w:pPr>
      <w:r>
        <w:rPr>
          <w:rStyle w:val="CommentReference"/>
        </w:rPr>
        <w:annotationRef/>
      </w:r>
      <w:r>
        <w:t xml:space="preserve">This can be replaced by elaboration on the survival part. You can write about how the decline in your grades left you fearing that you would not be able to attend your dream school or learn your desired major instead.  </w:t>
      </w:r>
    </w:p>
  </w:comment>
  <w:comment w:id="8" w:author="Microsoft Office User" w:date="2022-11-21T15:53:00Z" w:initials="Office">
    <w:p w14:paraId="12840C4B" w14:textId="77777777" w:rsidR="00D64BAA" w:rsidRDefault="00D64BAA">
      <w:pPr>
        <w:pStyle w:val="CommentText"/>
      </w:pPr>
      <w:r>
        <w:rPr>
          <w:rStyle w:val="CommentReference"/>
        </w:rPr>
        <w:annotationRef/>
      </w:r>
      <w:r>
        <w:t xml:space="preserve">This is another part that would be stronger with more self-reflection. </w:t>
      </w:r>
    </w:p>
    <w:p w14:paraId="1B06E083" w14:textId="77777777" w:rsidR="00D64BAA" w:rsidRDefault="00D64BAA" w:rsidP="00D64BAA">
      <w:pPr>
        <w:pStyle w:val="CommentText"/>
        <w:numPr>
          <w:ilvl w:val="0"/>
          <w:numId w:val="1"/>
        </w:numPr>
      </w:pPr>
      <w:r>
        <w:t xml:space="preserve">What made you strive despite your struggle? </w:t>
      </w:r>
    </w:p>
    <w:p w14:paraId="6A6B7618" w14:textId="71DFAF5E" w:rsidR="00D64BAA" w:rsidRDefault="00D64BAA" w:rsidP="00D64BAA">
      <w:pPr>
        <w:pStyle w:val="CommentText"/>
        <w:numPr>
          <w:ilvl w:val="0"/>
          <w:numId w:val="1"/>
        </w:numPr>
      </w:pPr>
      <w:r>
        <w:t xml:space="preserve">What was your inner strength that gave you the motivation to study? </w:t>
      </w:r>
    </w:p>
  </w:comment>
  <w:comment w:id="17" w:author="Microsoft Office User" w:date="2022-11-21T15:58:00Z" w:initials="Office">
    <w:p w14:paraId="3AEAC669" w14:textId="77777777" w:rsidR="00D64BAA" w:rsidRDefault="00D64BAA">
      <w:pPr>
        <w:pStyle w:val="CommentText"/>
      </w:pPr>
      <w:r>
        <w:rPr>
          <w:rStyle w:val="CommentReference"/>
        </w:rPr>
        <w:annotationRef/>
      </w:r>
      <w:r>
        <w:t xml:space="preserve">This can be replaced with another step you did to overcome your struggle with math. </w:t>
      </w:r>
    </w:p>
    <w:p w14:paraId="13F72A0C" w14:textId="5BCA8003" w:rsidR="00D64BAA" w:rsidRDefault="00D64BAA">
      <w:pPr>
        <w:pStyle w:val="CommentText"/>
      </w:pPr>
      <w:r>
        <w:t xml:space="preserve">For instance, you set aside three hours for daily math practice.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829EC8" w15:done="0"/>
  <w15:commentEx w15:paraId="11330D57" w15:done="0"/>
  <w15:commentEx w15:paraId="6A6B7618" w15:done="0"/>
  <w15:commentEx w15:paraId="13F72A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00DA7"/>
    <w:multiLevelType w:val="hybridMultilevel"/>
    <w:tmpl w:val="1A1E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B66BB"/>
    <w:multiLevelType w:val="hybridMultilevel"/>
    <w:tmpl w:val="75F8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B2"/>
    <w:rsid w:val="00000032"/>
    <w:rsid w:val="00025D55"/>
    <w:rsid w:val="00042C86"/>
    <w:rsid w:val="00067311"/>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E2809"/>
    <w:rsid w:val="003076AC"/>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154B2"/>
    <w:rsid w:val="00722845"/>
    <w:rsid w:val="007550B5"/>
    <w:rsid w:val="00755ECE"/>
    <w:rsid w:val="007A456B"/>
    <w:rsid w:val="007F698C"/>
    <w:rsid w:val="00842052"/>
    <w:rsid w:val="0084311D"/>
    <w:rsid w:val="00867215"/>
    <w:rsid w:val="008678D3"/>
    <w:rsid w:val="008778A1"/>
    <w:rsid w:val="0089658A"/>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4BAA"/>
    <w:rsid w:val="00D67B02"/>
    <w:rsid w:val="00D855CB"/>
    <w:rsid w:val="00D965F9"/>
    <w:rsid w:val="00DA63A9"/>
    <w:rsid w:val="00DB1E4E"/>
    <w:rsid w:val="00DE7674"/>
    <w:rsid w:val="00E33754"/>
    <w:rsid w:val="00E95CAF"/>
    <w:rsid w:val="00EA125E"/>
    <w:rsid w:val="00EA251A"/>
    <w:rsid w:val="00EF58C3"/>
    <w:rsid w:val="00F121C5"/>
    <w:rsid w:val="00F74853"/>
    <w:rsid w:val="00F81C08"/>
    <w:rsid w:val="00F90192"/>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FB7A7E"/>
  <w15:chartTrackingRefBased/>
  <w15:docId w15:val="{614B9AD4-F67E-774C-B66C-848545C6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54B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54B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64B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4BA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64BAA"/>
    <w:rPr>
      <w:sz w:val="18"/>
      <w:szCs w:val="18"/>
    </w:rPr>
  </w:style>
  <w:style w:type="paragraph" w:styleId="CommentText">
    <w:name w:val="annotation text"/>
    <w:basedOn w:val="Normal"/>
    <w:link w:val="CommentTextChar"/>
    <w:uiPriority w:val="99"/>
    <w:semiHidden/>
    <w:unhideWhenUsed/>
    <w:rsid w:val="00D64BAA"/>
  </w:style>
  <w:style w:type="character" w:customStyle="1" w:styleId="CommentTextChar">
    <w:name w:val="Comment Text Char"/>
    <w:basedOn w:val="DefaultParagraphFont"/>
    <w:link w:val="CommentText"/>
    <w:uiPriority w:val="99"/>
    <w:semiHidden/>
    <w:rsid w:val="00D64BAA"/>
  </w:style>
  <w:style w:type="paragraph" w:styleId="CommentSubject">
    <w:name w:val="annotation subject"/>
    <w:basedOn w:val="CommentText"/>
    <w:next w:val="CommentText"/>
    <w:link w:val="CommentSubjectChar"/>
    <w:uiPriority w:val="99"/>
    <w:semiHidden/>
    <w:unhideWhenUsed/>
    <w:rsid w:val="00D64BAA"/>
    <w:rPr>
      <w:b/>
      <w:bCs/>
      <w:sz w:val="20"/>
      <w:szCs w:val="20"/>
    </w:rPr>
  </w:style>
  <w:style w:type="character" w:customStyle="1" w:styleId="CommentSubjectChar">
    <w:name w:val="Comment Subject Char"/>
    <w:basedOn w:val="CommentTextChar"/>
    <w:link w:val="CommentSubject"/>
    <w:uiPriority w:val="99"/>
    <w:semiHidden/>
    <w:rsid w:val="00D64BAA"/>
    <w:rPr>
      <w:b/>
      <w:bCs/>
      <w:sz w:val="20"/>
      <w:szCs w:val="20"/>
    </w:rPr>
  </w:style>
  <w:style w:type="paragraph" w:styleId="ListParagraph">
    <w:name w:val="List Paragraph"/>
    <w:basedOn w:val="Normal"/>
    <w:uiPriority w:val="34"/>
    <w:qFormat/>
    <w:rsid w:val="00F7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609</Words>
  <Characters>3472</Characters>
  <Application>Microsoft Macintosh Word</Application>
  <DocSecurity>0</DocSecurity>
  <Lines>28</Lines>
  <Paragraphs>8</Paragraphs>
  <ScaleCrop>false</ScaleCrop>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Microsoft Office User</cp:lastModifiedBy>
  <cp:revision>3</cp:revision>
  <dcterms:created xsi:type="dcterms:W3CDTF">2022-11-21T09:00:00Z</dcterms:created>
  <dcterms:modified xsi:type="dcterms:W3CDTF">2022-11-21T09:22:00Z</dcterms:modified>
</cp:coreProperties>
</file>