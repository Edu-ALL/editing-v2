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043DC4B8" w14:textId="50B07779" w:rsidR="00C1418D" w:rsidRDefault="00C1418D" w:rsidP="00C1418D">
      <w:pPr>
        <w:spacing w:line="276" w:lineRule="auto"/>
        <w:jc w:val="both"/>
        <w:rPr>
          <w:rFonts w:ascii="Times New Roman" w:eastAsia="Times New Roman" w:hAnsi="Times New Roman" w:cs="Times New Roman"/>
        </w:rPr>
      </w:pPr>
    </w:p>
    <w:p w14:paraId="13084358" w14:textId="3E3FB773" w:rsidR="00C1418D" w:rsidRPr="00C1418D" w:rsidRDefault="00C1418D" w:rsidP="00C1418D">
      <w:pPr>
        <w:spacing w:line="276" w:lineRule="auto"/>
        <w:ind w:firstLine="720"/>
        <w:jc w:val="both"/>
        <w:rPr>
          <w:rFonts w:ascii="Times New Roman" w:eastAsia="Times New Roman" w:hAnsi="Times New Roman" w:cs="Times New Roman"/>
        </w:rPr>
      </w:pPr>
      <w:del w:id="0" w:author="Microsoft Office User" w:date="2023-01-10T23:34:00Z">
        <w:r w:rsidRPr="00C1418D" w:rsidDel="0066740E">
          <w:rPr>
            <w:rFonts w:ascii="Times New Roman" w:eastAsia="Times New Roman" w:hAnsi="Times New Roman" w:cs="Times New Roman"/>
            <w:color w:val="000000"/>
          </w:rPr>
          <w:delText xml:space="preserve">From a young age, </w:delText>
        </w:r>
      </w:del>
      <w:r w:rsidRPr="00C1418D">
        <w:rPr>
          <w:rFonts w:ascii="Times New Roman" w:eastAsia="Times New Roman" w:hAnsi="Times New Roman" w:cs="Times New Roman"/>
          <w:color w:val="000000"/>
        </w:rPr>
        <w:t xml:space="preserve">I have always </w:t>
      </w:r>
      <w:del w:id="1" w:author="Microsoft Office User" w:date="2023-01-10T23:33:00Z">
        <w:r w:rsidRPr="00C1418D" w:rsidDel="0066740E">
          <w:rPr>
            <w:rFonts w:ascii="Times New Roman" w:eastAsia="Times New Roman" w:hAnsi="Times New Roman" w:cs="Times New Roman"/>
            <w:color w:val="000000"/>
          </w:rPr>
          <w:delText xml:space="preserve">liked </w:delText>
        </w:r>
      </w:del>
      <w:ins w:id="2" w:author="Microsoft Office User" w:date="2023-01-10T23:33:00Z">
        <w:r w:rsidR="0066740E">
          <w:rPr>
            <w:rFonts w:ascii="Times New Roman" w:eastAsia="Times New Roman" w:hAnsi="Times New Roman" w:cs="Times New Roman"/>
            <w:color w:val="000000"/>
          </w:rPr>
          <w:t>enjoyed</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and excelled at mathematics and sports, </w:t>
      </w:r>
      <w:del w:id="3" w:author="Microsoft Office User" w:date="2023-01-10T23:34:00Z">
        <w:r w:rsidRPr="00C1418D" w:rsidDel="0066740E">
          <w:rPr>
            <w:rFonts w:ascii="Times New Roman" w:eastAsia="Times New Roman" w:hAnsi="Times New Roman" w:cs="Times New Roman"/>
            <w:color w:val="000000"/>
          </w:rPr>
          <w:delText xml:space="preserve">now </w:delText>
        </w:r>
      </w:del>
      <w:r w:rsidRPr="00C1418D">
        <w:rPr>
          <w:rFonts w:ascii="Times New Roman" w:eastAsia="Times New Roman" w:hAnsi="Times New Roman" w:cs="Times New Roman"/>
          <w:color w:val="000000"/>
        </w:rPr>
        <w:t>currently being a part of my school’s basketball team and math club. With my</w:t>
      </w:r>
      <w:ins w:id="4" w:author="Microsoft Office User" w:date="2023-01-10T23:34:00Z">
        <w:r w:rsidR="0066740E">
          <w:rPr>
            <w:rFonts w:ascii="Times New Roman" w:eastAsia="Times New Roman" w:hAnsi="Times New Roman" w:cs="Times New Roman"/>
            <w:color w:val="000000"/>
          </w:rPr>
          <w:t xml:space="preserve"> </w:t>
        </w:r>
      </w:ins>
      <w:del w:id="5" w:author="Microsoft Office User" w:date="2023-01-10T23:34:00Z">
        <w:r w:rsidRPr="00C1418D" w:rsidDel="0066740E">
          <w:rPr>
            <w:rFonts w:ascii="Times New Roman" w:eastAsia="Times New Roman" w:hAnsi="Times New Roman" w:cs="Times New Roman"/>
            <w:color w:val="000000"/>
          </w:rPr>
          <w:delText xml:space="preserve"> own future in </w:delText>
        </w:r>
      </w:del>
      <w:r w:rsidRPr="00C1418D">
        <w:rPr>
          <w:rFonts w:ascii="Times New Roman" w:eastAsia="Times New Roman" w:hAnsi="Times New Roman" w:cs="Times New Roman"/>
          <w:color w:val="000000"/>
        </w:rPr>
        <w:t xml:space="preserve">higher education not so far away, it </w:t>
      </w:r>
      <w:del w:id="6" w:author="Microsoft Office User" w:date="2023-01-10T23:34:00Z">
        <w:r w:rsidRPr="00C1418D" w:rsidDel="0066740E">
          <w:rPr>
            <w:rFonts w:ascii="Times New Roman" w:eastAsia="Times New Roman" w:hAnsi="Times New Roman" w:cs="Times New Roman"/>
            <w:color w:val="000000"/>
          </w:rPr>
          <w:delText xml:space="preserve">leaves </w:delText>
        </w:r>
      </w:del>
      <w:ins w:id="7" w:author="Microsoft Office User" w:date="2023-01-10T23:34:00Z">
        <w:r w:rsidR="0066740E">
          <w:rPr>
            <w:rFonts w:ascii="Times New Roman" w:eastAsia="Times New Roman" w:hAnsi="Times New Roman" w:cs="Times New Roman"/>
            <w:color w:val="000000"/>
          </w:rPr>
          <w:t>left</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me wondering if there were majors with both my interests. </w:t>
      </w:r>
      <w:del w:id="8" w:author="Microsoft Office User" w:date="2023-01-10T23:34:00Z">
        <w:r w:rsidRPr="00C1418D" w:rsidDel="0066740E">
          <w:rPr>
            <w:rFonts w:ascii="Times New Roman" w:eastAsia="Times New Roman" w:hAnsi="Times New Roman" w:cs="Times New Roman"/>
            <w:color w:val="000000"/>
          </w:rPr>
          <w:delText xml:space="preserve">Yet with extensive research, </w:delText>
        </w:r>
      </w:del>
      <w:r w:rsidRPr="00C1418D">
        <w:rPr>
          <w:rFonts w:ascii="Times New Roman" w:eastAsia="Times New Roman" w:hAnsi="Times New Roman" w:cs="Times New Roman"/>
          <w:color w:val="000000"/>
        </w:rPr>
        <w:t>I wasn’t able to find any until Formula 1 came into my life. My curiosity</w:t>
      </w:r>
      <w:ins w:id="9" w:author="Microsoft Office User" w:date="2023-01-10T23:35:00Z">
        <w:r w:rsidR="0066740E">
          <w:rPr>
            <w:rFonts w:ascii="Times New Roman" w:eastAsia="Times New Roman" w:hAnsi="Times New Roman" w:cs="Times New Roman"/>
            <w:color w:val="000000"/>
          </w:rPr>
          <w:t xml:space="preserve"> </w:t>
        </w:r>
      </w:ins>
      <w:del w:id="10" w:author="Microsoft Office User" w:date="2023-01-10T23:35:00Z">
        <w:r w:rsidRPr="00C1418D" w:rsidDel="0066740E">
          <w:rPr>
            <w:rFonts w:ascii="Times New Roman" w:eastAsia="Times New Roman" w:hAnsi="Times New Roman" w:cs="Times New Roman"/>
            <w:color w:val="000000"/>
          </w:rPr>
          <w:delText xml:space="preserve"> </w:delText>
        </w:r>
      </w:del>
      <w:del w:id="11" w:author="Microsoft Office User" w:date="2023-01-10T23:34:00Z">
        <w:r w:rsidRPr="00C1418D" w:rsidDel="0066740E">
          <w:rPr>
            <w:rFonts w:ascii="Times New Roman" w:eastAsia="Times New Roman" w:hAnsi="Times New Roman" w:cs="Times New Roman"/>
            <w:color w:val="000000"/>
          </w:rPr>
          <w:delText xml:space="preserve">towards Formula 1 </w:delText>
        </w:r>
      </w:del>
      <w:r w:rsidRPr="00C1418D">
        <w:rPr>
          <w:rFonts w:ascii="Times New Roman" w:eastAsia="Times New Roman" w:hAnsi="Times New Roman" w:cs="Times New Roman"/>
          <w:color w:val="000000"/>
        </w:rPr>
        <w:t xml:space="preserve">led to me spending my weekends watching free practices, </w:t>
      </w:r>
      <w:proofErr w:type="spellStart"/>
      <w:r w:rsidRPr="00C1418D">
        <w:rPr>
          <w:rFonts w:ascii="Times New Roman" w:eastAsia="Times New Roman" w:hAnsi="Times New Roman" w:cs="Times New Roman"/>
          <w:color w:val="000000"/>
        </w:rPr>
        <w:t>qualifyings</w:t>
      </w:r>
      <w:proofErr w:type="spellEnd"/>
      <w:r w:rsidRPr="00C1418D">
        <w:rPr>
          <w:rFonts w:ascii="Times New Roman" w:eastAsia="Times New Roman" w:hAnsi="Times New Roman" w:cs="Times New Roman"/>
          <w:color w:val="000000"/>
        </w:rPr>
        <w:t xml:space="preserve">, races, and eventually their documentary found on Netflix called Drive to Survive. The series </w:t>
      </w:r>
      <w:del w:id="12" w:author="Microsoft Office User" w:date="2023-01-10T23:37:00Z">
        <w:r w:rsidRPr="00C1418D" w:rsidDel="0066740E">
          <w:rPr>
            <w:rFonts w:ascii="Times New Roman" w:eastAsia="Times New Roman" w:hAnsi="Times New Roman" w:cs="Times New Roman"/>
            <w:color w:val="000000"/>
          </w:rPr>
          <w:delText>showcases a behind-the-scenes look at the drivers and races throughout the season, giving viewers exclusive and intimate access to the on- and off-track lives of drivers, managers, and team owners. Despite this, what stuck out to me the most were the scenes where</w:delText>
        </w:r>
      </w:del>
      <w:ins w:id="13" w:author="Microsoft Office User" w:date="2023-01-10T23:37:00Z">
        <w:r w:rsidR="0066740E">
          <w:rPr>
            <w:rFonts w:ascii="Times New Roman" w:eastAsia="Times New Roman" w:hAnsi="Times New Roman" w:cs="Times New Roman"/>
            <w:color w:val="000000"/>
          </w:rPr>
          <w:t>showed</w:t>
        </w:r>
      </w:ins>
      <w:r w:rsidRPr="00C1418D">
        <w:rPr>
          <w:rFonts w:ascii="Times New Roman" w:eastAsia="Times New Roman" w:hAnsi="Times New Roman" w:cs="Times New Roman"/>
          <w:color w:val="000000"/>
        </w:rPr>
        <w:t xml:space="preserve"> the team look</w:t>
      </w:r>
      <w:ins w:id="14" w:author="Microsoft Office User" w:date="2023-01-10T23:37:00Z">
        <w:r w:rsidR="0066740E">
          <w:rPr>
            <w:rFonts w:ascii="Times New Roman" w:eastAsia="Times New Roman" w:hAnsi="Times New Roman" w:cs="Times New Roman"/>
            <w:color w:val="000000"/>
          </w:rPr>
          <w:t xml:space="preserve">ing </w:t>
        </w:r>
      </w:ins>
      <w:del w:id="15" w:author="Microsoft Office User" w:date="2023-01-10T23:37:00Z">
        <w:r w:rsidRPr="00C1418D" w:rsidDel="0066740E">
          <w:rPr>
            <w:rFonts w:ascii="Times New Roman" w:eastAsia="Times New Roman" w:hAnsi="Times New Roman" w:cs="Times New Roman"/>
            <w:color w:val="000000"/>
          </w:rPr>
          <w:delText xml:space="preserve">ed </w:delText>
        </w:r>
      </w:del>
      <w:r w:rsidRPr="00C1418D">
        <w:rPr>
          <w:rFonts w:ascii="Times New Roman" w:eastAsia="Times New Roman" w:hAnsi="Times New Roman" w:cs="Times New Roman"/>
          <w:color w:val="000000"/>
        </w:rPr>
        <w:t xml:space="preserve">over data together, discussing and </w:t>
      </w:r>
      <w:proofErr w:type="spellStart"/>
      <w:r w:rsidRPr="00C1418D">
        <w:rPr>
          <w:rFonts w:ascii="Times New Roman" w:eastAsia="Times New Roman" w:hAnsi="Times New Roman" w:cs="Times New Roman"/>
          <w:color w:val="000000"/>
        </w:rPr>
        <w:t>analyzing</w:t>
      </w:r>
      <w:proofErr w:type="spellEnd"/>
      <w:r w:rsidRPr="00C1418D">
        <w:rPr>
          <w:rFonts w:ascii="Times New Roman" w:eastAsia="Times New Roman" w:hAnsi="Times New Roman" w:cs="Times New Roman"/>
          <w:color w:val="000000"/>
        </w:rPr>
        <w:t xml:space="preserve"> </w:t>
      </w:r>
      <w:del w:id="16" w:author="Microsoft Office User" w:date="2023-01-10T23:37:00Z">
        <w:r w:rsidRPr="00C1418D" w:rsidDel="0066740E">
          <w:rPr>
            <w:rFonts w:ascii="Times New Roman" w:eastAsia="Times New Roman" w:hAnsi="Times New Roman" w:cs="Times New Roman"/>
            <w:color w:val="000000"/>
          </w:rPr>
          <w:delText xml:space="preserve">to see </w:delText>
        </w:r>
      </w:del>
      <w:r w:rsidRPr="00C1418D">
        <w:rPr>
          <w:rFonts w:ascii="Times New Roman" w:eastAsia="Times New Roman" w:hAnsi="Times New Roman" w:cs="Times New Roman"/>
          <w:color w:val="000000"/>
        </w:rPr>
        <w:t xml:space="preserve">what is to be improved. </w:t>
      </w:r>
      <w:del w:id="17" w:author="Microsoft Office User" w:date="2023-01-10T23:38:00Z">
        <w:r w:rsidRPr="00C1418D" w:rsidDel="0066740E">
          <w:rPr>
            <w:rFonts w:ascii="Times New Roman" w:eastAsia="Times New Roman" w:hAnsi="Times New Roman" w:cs="Times New Roman"/>
            <w:color w:val="000000"/>
          </w:rPr>
          <w:delText xml:space="preserve">This led to the breakthrough of me finding out about </w:delText>
        </w:r>
      </w:del>
      <w:ins w:id="18" w:author="Microsoft Office User" w:date="2023-01-10T23:38:00Z">
        <w:r w:rsidR="0066740E">
          <w:rPr>
            <w:rFonts w:ascii="Times New Roman" w:eastAsia="Times New Roman" w:hAnsi="Times New Roman" w:cs="Times New Roman"/>
            <w:color w:val="000000"/>
          </w:rPr>
          <w:t xml:space="preserve">I then discovered </w:t>
        </w:r>
      </w:ins>
      <w:r w:rsidRPr="00C1418D">
        <w:rPr>
          <w:rFonts w:ascii="Times New Roman" w:eastAsia="Times New Roman" w:hAnsi="Times New Roman" w:cs="Times New Roman"/>
          <w:color w:val="000000"/>
        </w:rPr>
        <w:t>the world of sports analytics and statistics.</w:t>
      </w:r>
    </w:p>
    <w:p w14:paraId="3F0C4F5A" w14:textId="14467899" w:rsidR="00C1418D" w:rsidRPr="00C1418D" w:rsidRDefault="00C1418D" w:rsidP="00C1418D">
      <w:pPr>
        <w:spacing w:line="276" w:lineRule="auto"/>
        <w:ind w:firstLine="720"/>
        <w:jc w:val="both"/>
        <w:rPr>
          <w:rFonts w:ascii="Times New Roman" w:eastAsia="Times New Roman" w:hAnsi="Times New Roman" w:cs="Times New Roman"/>
        </w:rPr>
      </w:pPr>
      <w:del w:id="19" w:author="Microsoft Office User" w:date="2023-01-10T23:38:00Z">
        <w:r w:rsidRPr="00C1418D" w:rsidDel="0066740E">
          <w:rPr>
            <w:rFonts w:ascii="Times New Roman" w:eastAsia="Times New Roman" w:hAnsi="Times New Roman" w:cs="Times New Roman"/>
            <w:color w:val="000000"/>
          </w:rPr>
          <w:delText>In 2022</w:delText>
        </w:r>
      </w:del>
      <w:ins w:id="20" w:author="Microsoft Office User" w:date="2023-01-10T23:38:00Z">
        <w:r w:rsidR="0066740E">
          <w:rPr>
            <w:rFonts w:ascii="Times New Roman" w:eastAsia="Times New Roman" w:hAnsi="Times New Roman" w:cs="Times New Roman"/>
            <w:color w:val="000000"/>
          </w:rPr>
          <w:t>I found</w:t>
        </w:r>
      </w:ins>
      <w:del w:id="21" w:author="Microsoft Office User" w:date="2023-01-10T23:38: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my </w:t>
      </w:r>
      <w:proofErr w:type="spellStart"/>
      <w:r w:rsidRPr="00C1418D">
        <w:rPr>
          <w:rFonts w:ascii="Times New Roman" w:eastAsia="Times New Roman" w:hAnsi="Times New Roman" w:cs="Times New Roman"/>
          <w:color w:val="000000"/>
        </w:rPr>
        <w:t>favorite</w:t>
      </w:r>
      <w:proofErr w:type="spellEnd"/>
      <w:r w:rsidRPr="00C1418D">
        <w:rPr>
          <w:rFonts w:ascii="Times New Roman" w:eastAsia="Times New Roman" w:hAnsi="Times New Roman" w:cs="Times New Roman"/>
          <w:color w:val="000000"/>
        </w:rPr>
        <w:t xml:space="preserve"> sports teams have yet to succeed in winning</w:t>
      </w:r>
      <w:del w:id="22" w:author="Microsoft Office User" w:date="2023-01-10T23:38: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despite having all the chances to win. </w:t>
      </w:r>
      <w:del w:id="23" w:author="Microsoft Office User" w:date="2023-01-10T23:38:00Z">
        <w:r w:rsidRPr="00C1418D" w:rsidDel="0066740E">
          <w:rPr>
            <w:rFonts w:ascii="Times New Roman" w:eastAsia="Times New Roman" w:hAnsi="Times New Roman" w:cs="Times New Roman"/>
            <w:color w:val="000000"/>
          </w:rPr>
          <w:delText xml:space="preserve">Like, for example, </w:delText>
        </w:r>
      </w:del>
      <w:r w:rsidRPr="00C1418D">
        <w:rPr>
          <w:rFonts w:ascii="Times New Roman" w:eastAsia="Times New Roman" w:hAnsi="Times New Roman" w:cs="Times New Roman"/>
          <w:color w:val="000000"/>
        </w:rPr>
        <w:t xml:space="preserve">Ferrari </w:t>
      </w:r>
      <w:del w:id="24" w:author="Microsoft Office User" w:date="2023-01-10T23:38:00Z">
        <w:r w:rsidRPr="00C1418D" w:rsidDel="0066740E">
          <w:rPr>
            <w:rFonts w:ascii="Times New Roman" w:eastAsia="Times New Roman" w:hAnsi="Times New Roman" w:cs="Times New Roman"/>
            <w:color w:val="000000"/>
          </w:rPr>
          <w:delText xml:space="preserve">finishing </w:delText>
        </w:r>
      </w:del>
      <w:ins w:id="25" w:author="Microsoft Office User" w:date="2023-01-10T23:38:00Z">
        <w:r w:rsidR="0066740E">
          <w:rPr>
            <w:rFonts w:ascii="Times New Roman" w:eastAsia="Times New Roman" w:hAnsi="Times New Roman" w:cs="Times New Roman"/>
            <w:color w:val="000000"/>
          </w:rPr>
          <w:t>finished</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second in the Constructor Standings behind Red Bull with </w:t>
      </w:r>
      <w:ins w:id="26" w:author="Microsoft Office User" w:date="2023-01-10T23:38:00Z">
        <w:r w:rsidR="0066740E">
          <w:rPr>
            <w:rFonts w:ascii="Times New Roman" w:eastAsia="Times New Roman" w:hAnsi="Times New Roman" w:cs="Times New Roman"/>
            <w:color w:val="000000"/>
          </w:rPr>
          <w:t xml:space="preserve">a </w:t>
        </w:r>
      </w:ins>
      <w:r w:rsidRPr="00C1418D">
        <w:rPr>
          <w:rFonts w:ascii="Times New Roman" w:eastAsia="Times New Roman" w:hAnsi="Times New Roman" w:cs="Times New Roman"/>
          <w:color w:val="000000"/>
        </w:rPr>
        <w:t>205 point</w:t>
      </w:r>
      <w:del w:id="27" w:author="Microsoft Office User" w:date="2023-01-10T23:38:00Z">
        <w:r w:rsidRPr="00C1418D" w:rsidDel="0066740E">
          <w:rPr>
            <w:rFonts w:ascii="Times New Roman" w:eastAsia="Times New Roman" w:hAnsi="Times New Roman" w:cs="Times New Roman"/>
            <w:color w:val="000000"/>
          </w:rPr>
          <w:delText>s</w:delText>
        </w:r>
      </w:del>
      <w:r w:rsidRPr="00C1418D">
        <w:rPr>
          <w:rFonts w:ascii="Times New Roman" w:eastAsia="Times New Roman" w:hAnsi="Times New Roman" w:cs="Times New Roman"/>
          <w:color w:val="000000"/>
        </w:rPr>
        <w:t xml:space="preserve"> difference despite </w:t>
      </w:r>
      <w:ins w:id="28" w:author="Microsoft Office User" w:date="2023-01-10T23:39:00Z">
        <w:r w:rsidR="0066740E">
          <w:rPr>
            <w:rFonts w:ascii="Times New Roman" w:eastAsia="Times New Roman" w:hAnsi="Times New Roman" w:cs="Times New Roman"/>
            <w:color w:val="000000"/>
          </w:rPr>
          <w:t>amazing</w:t>
        </w:r>
      </w:ins>
      <w:del w:id="29" w:author="Microsoft Office User" w:date="2023-01-10T23:38:00Z">
        <w:r w:rsidRPr="00C1418D" w:rsidDel="0066740E">
          <w:rPr>
            <w:rFonts w:ascii="Times New Roman" w:eastAsia="Times New Roman" w:hAnsi="Times New Roman" w:cs="Times New Roman"/>
            <w:color w:val="000000"/>
          </w:rPr>
          <w:delText>their</w:delText>
        </w:r>
      </w:del>
      <w:r w:rsidRPr="00C1418D">
        <w:rPr>
          <w:rFonts w:ascii="Times New Roman" w:eastAsia="Times New Roman" w:hAnsi="Times New Roman" w:cs="Times New Roman"/>
          <w:color w:val="000000"/>
        </w:rPr>
        <w:t xml:space="preserve"> </w:t>
      </w:r>
      <w:del w:id="30" w:author="Microsoft Office User" w:date="2023-01-10T23:39:00Z">
        <w:r w:rsidRPr="00C1418D" w:rsidDel="0066740E">
          <w:rPr>
            <w:rFonts w:ascii="Times New Roman" w:eastAsia="Times New Roman" w:hAnsi="Times New Roman" w:cs="Times New Roman"/>
            <w:color w:val="000000"/>
          </w:rPr>
          <w:delText xml:space="preserve">first few amazing </w:delText>
        </w:r>
      </w:del>
      <w:r w:rsidRPr="00C1418D">
        <w:rPr>
          <w:rFonts w:ascii="Times New Roman" w:eastAsia="Times New Roman" w:hAnsi="Times New Roman" w:cs="Times New Roman"/>
          <w:color w:val="000000"/>
        </w:rPr>
        <w:t xml:space="preserve">races during the start of the F1 season, </w:t>
      </w:r>
      <w:del w:id="31" w:author="Microsoft Office User" w:date="2023-01-10T23:39:00Z">
        <w:r w:rsidRPr="00C1418D" w:rsidDel="0066740E">
          <w:rPr>
            <w:rFonts w:ascii="Times New Roman" w:eastAsia="Times New Roman" w:hAnsi="Times New Roman" w:cs="Times New Roman"/>
            <w:color w:val="000000"/>
          </w:rPr>
          <w:delText xml:space="preserve">or </w:delText>
        </w:r>
      </w:del>
      <w:ins w:id="32" w:author="Microsoft Office User" w:date="2023-01-10T23:39:00Z">
        <w:r w:rsidR="0066740E">
          <w:rPr>
            <w:rFonts w:ascii="Times New Roman" w:eastAsia="Times New Roman" w:hAnsi="Times New Roman" w:cs="Times New Roman"/>
            <w:color w:val="000000"/>
          </w:rPr>
          <w:t>and</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Spain </w:t>
      </w:r>
      <w:del w:id="33" w:author="Microsoft Office User" w:date="2023-01-10T23:39:00Z">
        <w:r w:rsidRPr="00C1418D" w:rsidDel="0066740E">
          <w:rPr>
            <w:rFonts w:ascii="Times New Roman" w:eastAsia="Times New Roman" w:hAnsi="Times New Roman" w:cs="Times New Roman"/>
            <w:color w:val="000000"/>
          </w:rPr>
          <w:delText xml:space="preserve">losing </w:delText>
        </w:r>
      </w:del>
      <w:ins w:id="34" w:author="Microsoft Office User" w:date="2023-01-10T23:39:00Z">
        <w:r w:rsidR="0066740E">
          <w:rPr>
            <w:rFonts w:ascii="Times New Roman" w:eastAsia="Times New Roman" w:hAnsi="Times New Roman" w:cs="Times New Roman"/>
            <w:color w:val="000000"/>
          </w:rPr>
          <w:t>lost</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to Morocco in round 16 of the World Cup with 3-0 on penalties </w:t>
      </w:r>
      <w:del w:id="35" w:author="Microsoft Office User" w:date="2023-01-10T23:39:00Z">
        <w:r w:rsidRPr="00C1418D" w:rsidDel="0066740E">
          <w:rPr>
            <w:rFonts w:ascii="Times New Roman" w:eastAsia="Times New Roman" w:hAnsi="Times New Roman" w:cs="Times New Roman"/>
            <w:color w:val="000000"/>
          </w:rPr>
          <w:delText>even though</w:delText>
        </w:r>
      </w:del>
      <w:ins w:id="36" w:author="Microsoft Office User" w:date="2023-01-10T23:39:00Z">
        <w:r w:rsidR="0066740E">
          <w:rPr>
            <w:rFonts w:ascii="Times New Roman" w:eastAsia="Times New Roman" w:hAnsi="Times New Roman" w:cs="Times New Roman"/>
            <w:color w:val="000000"/>
          </w:rPr>
          <w:t>despite</w:t>
        </w:r>
      </w:ins>
      <w:r w:rsidRPr="00C1418D">
        <w:rPr>
          <w:rFonts w:ascii="Times New Roman" w:eastAsia="Times New Roman" w:hAnsi="Times New Roman" w:cs="Times New Roman"/>
          <w:color w:val="000000"/>
        </w:rPr>
        <w:t xml:space="preserve"> their first game being a huge success with a 7-0 win against Costa Rica. </w:t>
      </w:r>
      <w:del w:id="37" w:author="Microsoft Office User" w:date="2023-01-10T23:40:00Z">
        <w:r w:rsidRPr="00C1418D" w:rsidDel="0066740E">
          <w:rPr>
            <w:rFonts w:ascii="Times New Roman" w:eastAsia="Times New Roman" w:hAnsi="Times New Roman" w:cs="Times New Roman"/>
            <w:color w:val="000000"/>
          </w:rPr>
          <w:delText>Hearing these</w:delText>
        </w:r>
      </w:del>
      <w:ins w:id="38" w:author="Microsoft Office User" w:date="2023-01-10T23:40:00Z">
        <w:r w:rsidR="0066740E">
          <w:rPr>
            <w:rFonts w:ascii="Times New Roman" w:eastAsia="Times New Roman" w:hAnsi="Times New Roman" w:cs="Times New Roman"/>
            <w:color w:val="000000"/>
          </w:rPr>
          <w:t>These unexplained</w:t>
        </w:r>
      </w:ins>
      <w:r w:rsidRPr="00C1418D">
        <w:rPr>
          <w:rFonts w:ascii="Times New Roman" w:eastAsia="Times New Roman" w:hAnsi="Times New Roman" w:cs="Times New Roman"/>
          <w:color w:val="000000"/>
        </w:rPr>
        <w:t xml:space="preserve"> results made me frustrated, </w:t>
      </w:r>
      <w:ins w:id="39" w:author="Microsoft Office User" w:date="2023-01-10T23:40:00Z">
        <w:r w:rsidR="0066740E">
          <w:rPr>
            <w:rFonts w:ascii="Times New Roman" w:eastAsia="Times New Roman" w:hAnsi="Times New Roman" w:cs="Times New Roman"/>
            <w:color w:val="000000"/>
          </w:rPr>
          <w:t xml:space="preserve">making me </w:t>
        </w:r>
      </w:ins>
      <w:r w:rsidRPr="00C1418D">
        <w:rPr>
          <w:rFonts w:ascii="Times New Roman" w:eastAsia="Times New Roman" w:hAnsi="Times New Roman" w:cs="Times New Roman"/>
          <w:color w:val="000000"/>
        </w:rPr>
        <w:t>wish</w:t>
      </w:r>
      <w:del w:id="40" w:author="Microsoft Office User" w:date="2023-01-10T23:40:00Z">
        <w:r w:rsidRPr="00C1418D" w:rsidDel="0066740E">
          <w:rPr>
            <w:rFonts w:ascii="Times New Roman" w:eastAsia="Times New Roman" w:hAnsi="Times New Roman" w:cs="Times New Roman"/>
            <w:color w:val="000000"/>
          </w:rPr>
          <w:delText>ing</w:delText>
        </w:r>
      </w:del>
      <w:r w:rsidRPr="00C1418D">
        <w:rPr>
          <w:rFonts w:ascii="Times New Roman" w:eastAsia="Times New Roman" w:hAnsi="Times New Roman" w:cs="Times New Roman"/>
          <w:color w:val="000000"/>
        </w:rPr>
        <w:t xml:space="preserve"> </w:t>
      </w:r>
      <w:del w:id="41" w:author="Microsoft Office User" w:date="2023-01-10T23:40:00Z">
        <w:r w:rsidRPr="00C1418D" w:rsidDel="0066740E">
          <w:rPr>
            <w:rFonts w:ascii="Times New Roman" w:eastAsia="Times New Roman" w:hAnsi="Times New Roman" w:cs="Times New Roman"/>
            <w:color w:val="000000"/>
          </w:rPr>
          <w:delText>that I had understood how these outcomes happened and</w:delText>
        </w:r>
      </w:del>
      <w:ins w:id="42" w:author="Microsoft Office User" w:date="2023-01-10T23:40:00Z">
        <w:r w:rsidR="0066740E">
          <w:rPr>
            <w:rFonts w:ascii="Times New Roman" w:eastAsia="Times New Roman" w:hAnsi="Times New Roman" w:cs="Times New Roman"/>
            <w:color w:val="000000"/>
          </w:rPr>
          <w:t>I understood</w:t>
        </w:r>
      </w:ins>
      <w:r w:rsidRPr="00C1418D">
        <w:rPr>
          <w:rFonts w:ascii="Times New Roman" w:eastAsia="Times New Roman" w:hAnsi="Times New Roman" w:cs="Times New Roman"/>
          <w:color w:val="000000"/>
        </w:rPr>
        <w:t xml:space="preserve"> how it could’ve been prevented. </w:t>
      </w:r>
    </w:p>
    <w:p w14:paraId="564CF501" w14:textId="2FE0BD89" w:rsidR="00C1418D" w:rsidRDefault="00C1418D" w:rsidP="00C1418D">
      <w:pPr>
        <w:spacing w:line="276" w:lineRule="auto"/>
        <w:ind w:firstLine="720"/>
        <w:jc w:val="both"/>
        <w:rPr>
          <w:ins w:id="43" w:author="Microsoft Office User" w:date="2023-01-10T23:45:00Z"/>
          <w:rFonts w:ascii="Times New Roman" w:eastAsia="Times New Roman" w:hAnsi="Times New Roman" w:cs="Times New Roman"/>
          <w:color w:val="000000"/>
        </w:rPr>
      </w:pPr>
      <w:r w:rsidRPr="00C1418D">
        <w:rPr>
          <w:rFonts w:ascii="Times New Roman" w:eastAsia="Times New Roman" w:hAnsi="Times New Roman" w:cs="Times New Roman"/>
          <w:color w:val="000000"/>
        </w:rPr>
        <w:t xml:space="preserve">Being able to work in the sports business industry is something </w:t>
      </w:r>
      <w:del w:id="44" w:author="Microsoft Office User" w:date="2023-01-10T23:41:00Z">
        <w:r w:rsidRPr="00C1418D" w:rsidDel="0066740E">
          <w:rPr>
            <w:rFonts w:ascii="Times New Roman" w:eastAsia="Times New Roman" w:hAnsi="Times New Roman" w:cs="Times New Roman"/>
            <w:color w:val="000000"/>
          </w:rPr>
          <w:delText xml:space="preserve">only </w:delText>
        </w:r>
      </w:del>
      <w:r w:rsidRPr="00C1418D">
        <w:rPr>
          <w:rFonts w:ascii="Times New Roman" w:eastAsia="Times New Roman" w:hAnsi="Times New Roman" w:cs="Times New Roman"/>
          <w:color w:val="000000"/>
        </w:rPr>
        <w:t xml:space="preserve">I </w:t>
      </w:r>
      <w:del w:id="45" w:author="Microsoft Office User" w:date="2023-01-10T23:41:00Z">
        <w:r w:rsidRPr="00C1418D" w:rsidDel="0066740E">
          <w:rPr>
            <w:rFonts w:ascii="Times New Roman" w:eastAsia="Times New Roman" w:hAnsi="Times New Roman" w:cs="Times New Roman"/>
            <w:color w:val="000000"/>
          </w:rPr>
          <w:delText>could ever</w:delText>
        </w:r>
      </w:del>
      <w:ins w:id="46" w:author="Microsoft Office User" w:date="2023-01-10T23:41:00Z">
        <w:r w:rsidR="0066740E">
          <w:rPr>
            <w:rFonts w:ascii="Times New Roman" w:eastAsia="Times New Roman" w:hAnsi="Times New Roman" w:cs="Times New Roman"/>
            <w:color w:val="000000"/>
          </w:rPr>
          <w:t>have always</w:t>
        </w:r>
      </w:ins>
      <w:r w:rsidRPr="00C1418D">
        <w:rPr>
          <w:rFonts w:ascii="Times New Roman" w:eastAsia="Times New Roman" w:hAnsi="Times New Roman" w:cs="Times New Roman"/>
          <w:color w:val="000000"/>
        </w:rPr>
        <w:t xml:space="preserve"> dream</w:t>
      </w:r>
      <w:ins w:id="47" w:author="Microsoft Office User" w:date="2023-01-10T23:41:00Z">
        <w:r w:rsidR="0066740E">
          <w:rPr>
            <w:rFonts w:ascii="Times New Roman" w:eastAsia="Times New Roman" w:hAnsi="Times New Roman" w:cs="Times New Roman"/>
            <w:color w:val="000000"/>
          </w:rPr>
          <w:t>ed</w:t>
        </w:r>
      </w:ins>
      <w:r w:rsidRPr="00C1418D">
        <w:rPr>
          <w:rFonts w:ascii="Times New Roman" w:eastAsia="Times New Roman" w:hAnsi="Times New Roman" w:cs="Times New Roman"/>
          <w:color w:val="000000"/>
        </w:rPr>
        <w:t xml:space="preserve"> about. With the experience I would gain from the Wharton Moneyball Academy, I can implement what I’ve learned </w:t>
      </w:r>
      <w:del w:id="48" w:author="Microsoft Office User" w:date="2023-01-10T23:42:00Z">
        <w:r w:rsidRPr="00C1418D" w:rsidDel="0066740E">
          <w:rPr>
            <w:rFonts w:ascii="Times New Roman" w:eastAsia="Times New Roman" w:hAnsi="Times New Roman" w:cs="Times New Roman"/>
            <w:color w:val="000000"/>
          </w:rPr>
          <w:delText xml:space="preserve">and understand </w:delText>
        </w:r>
      </w:del>
      <w:r w:rsidRPr="00C1418D">
        <w:rPr>
          <w:rFonts w:ascii="Times New Roman" w:eastAsia="Times New Roman" w:hAnsi="Times New Roman" w:cs="Times New Roman"/>
          <w:color w:val="000000"/>
        </w:rPr>
        <w:t xml:space="preserve">towards </w:t>
      </w:r>
      <w:del w:id="49" w:author="Microsoft Office User" w:date="2023-01-10T23:42:00Z">
        <w:r w:rsidRPr="00C1418D" w:rsidDel="0066740E">
          <w:rPr>
            <w:rFonts w:ascii="Times New Roman" w:eastAsia="Times New Roman" w:hAnsi="Times New Roman" w:cs="Times New Roman"/>
            <w:color w:val="000000"/>
          </w:rPr>
          <w:delText xml:space="preserve">turning my own dream into a reality. In this program, I am not only provided with the opportunity to </w:delText>
        </w:r>
      </w:del>
      <w:r w:rsidRPr="00C1418D">
        <w:rPr>
          <w:rFonts w:ascii="Times New Roman" w:eastAsia="Times New Roman" w:hAnsi="Times New Roman" w:cs="Times New Roman"/>
          <w:color w:val="000000"/>
        </w:rPr>
        <w:t>learn</w:t>
      </w:r>
      <w:ins w:id="50" w:author="Microsoft Office User" w:date="2023-01-10T23:42:00Z">
        <w:r w:rsidR="0066740E">
          <w:rPr>
            <w:rFonts w:ascii="Times New Roman" w:eastAsia="Times New Roman" w:hAnsi="Times New Roman" w:cs="Times New Roman"/>
            <w:color w:val="000000"/>
          </w:rPr>
          <w:t>ing</w:t>
        </w:r>
      </w:ins>
      <w:r w:rsidRPr="00C1418D">
        <w:rPr>
          <w:rFonts w:ascii="Times New Roman" w:eastAsia="Times New Roman" w:hAnsi="Times New Roman" w:cs="Times New Roman"/>
          <w:color w:val="000000"/>
        </w:rPr>
        <w:t xml:space="preserve"> how to work in the industry</w:t>
      </w:r>
      <w:del w:id="51" w:author="Microsoft Office User" w:date="2023-01-10T23:42: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w:t>
      </w:r>
      <w:del w:id="52" w:author="Microsoft Office User" w:date="2023-01-10T23:42:00Z">
        <w:r w:rsidRPr="00C1418D" w:rsidDel="0066740E">
          <w:rPr>
            <w:rFonts w:ascii="Times New Roman" w:eastAsia="Times New Roman" w:hAnsi="Times New Roman" w:cs="Times New Roman"/>
            <w:color w:val="000000"/>
          </w:rPr>
          <w:delText xml:space="preserve">but </w:delText>
        </w:r>
      </w:del>
      <w:ins w:id="53" w:author="Microsoft Office User" w:date="2023-01-10T23:42:00Z">
        <w:r w:rsidR="0066740E">
          <w:rPr>
            <w:rFonts w:ascii="Times New Roman" w:eastAsia="Times New Roman" w:hAnsi="Times New Roman" w:cs="Times New Roman"/>
            <w:color w:val="000000"/>
          </w:rPr>
          <w:t>and</w:t>
        </w:r>
        <w:r w:rsidR="0066740E" w:rsidRPr="00C1418D">
          <w:rPr>
            <w:rFonts w:ascii="Times New Roman" w:eastAsia="Times New Roman" w:hAnsi="Times New Roman" w:cs="Times New Roman"/>
            <w:color w:val="000000"/>
          </w:rPr>
          <w:t xml:space="preserve"> </w:t>
        </w:r>
      </w:ins>
      <w:del w:id="54" w:author="Microsoft Office User" w:date="2023-01-10T23:42:00Z">
        <w:r w:rsidRPr="00C1418D" w:rsidDel="0066740E">
          <w:rPr>
            <w:rFonts w:ascii="Times New Roman" w:eastAsia="Times New Roman" w:hAnsi="Times New Roman" w:cs="Times New Roman"/>
            <w:color w:val="000000"/>
          </w:rPr>
          <w:delText xml:space="preserve">also </w:delText>
        </w:r>
      </w:del>
      <w:r w:rsidRPr="00C1418D">
        <w:rPr>
          <w:rFonts w:ascii="Times New Roman" w:eastAsia="Times New Roman" w:hAnsi="Times New Roman" w:cs="Times New Roman"/>
          <w:color w:val="000000"/>
        </w:rPr>
        <w:t xml:space="preserve">produce profound sports </w:t>
      </w:r>
      <w:del w:id="55" w:author="Microsoft Office User" w:date="2023-01-10T23:43:00Z">
        <w:r w:rsidRPr="00C1418D" w:rsidDel="0066740E">
          <w:rPr>
            <w:rFonts w:ascii="Times New Roman" w:eastAsia="Times New Roman" w:hAnsi="Times New Roman" w:cs="Times New Roman"/>
            <w:color w:val="000000"/>
          </w:rPr>
          <w:delText>discoveries</w:delText>
        </w:r>
      </w:del>
      <w:ins w:id="56" w:author="Microsoft Office User" w:date="2023-01-10T23:43:00Z">
        <w:r w:rsidR="0066740E" w:rsidRPr="00C1418D">
          <w:rPr>
            <w:rFonts w:ascii="Times New Roman" w:eastAsia="Times New Roman" w:hAnsi="Times New Roman" w:cs="Times New Roman"/>
            <w:color w:val="000000"/>
          </w:rPr>
          <w:t>discoveries</w:t>
        </w:r>
        <w:r w:rsidR="0066740E">
          <w:rPr>
            <w:rFonts w:ascii="Times New Roman" w:eastAsia="Times New Roman" w:hAnsi="Times New Roman" w:cs="Times New Roman"/>
            <w:color w:val="000000"/>
          </w:rPr>
          <w:t>, focusing</w:t>
        </w:r>
      </w:ins>
      <w:ins w:id="57" w:author="Microsoft Office User" w:date="2023-01-10T23:42:00Z">
        <w:r w:rsidR="0066740E">
          <w:rPr>
            <w:rFonts w:ascii="Times New Roman" w:eastAsia="Times New Roman" w:hAnsi="Times New Roman" w:cs="Times New Roman"/>
            <w:color w:val="000000"/>
          </w:rPr>
          <w:t xml:space="preserve"> </w:t>
        </w:r>
      </w:ins>
      <w:ins w:id="58" w:author="Microsoft Office User" w:date="2023-01-10T23:44:00Z">
        <w:r w:rsidR="0066740E">
          <w:rPr>
            <w:rFonts w:ascii="Times New Roman" w:eastAsia="Times New Roman" w:hAnsi="Times New Roman" w:cs="Times New Roman"/>
            <w:color w:val="000000"/>
          </w:rPr>
          <w:t>on</w:t>
        </w:r>
      </w:ins>
      <w:ins w:id="59" w:author="Microsoft Office User" w:date="2023-01-10T23:42:00Z">
        <w:r w:rsidR="0066740E">
          <w:rPr>
            <w:rFonts w:ascii="Times New Roman" w:eastAsia="Times New Roman" w:hAnsi="Times New Roman" w:cs="Times New Roman"/>
            <w:color w:val="000000"/>
          </w:rPr>
          <w:t xml:space="preserve"> </w:t>
        </w:r>
      </w:ins>
      <w:del w:id="60" w:author="Microsoft Office User" w:date="2023-01-10T23:42:00Z">
        <w:r w:rsidRPr="00C1418D" w:rsidDel="0066740E">
          <w:rPr>
            <w:rFonts w:ascii="Times New Roman" w:eastAsia="Times New Roman" w:hAnsi="Times New Roman" w:cs="Times New Roman"/>
            <w:color w:val="000000"/>
          </w:rPr>
          <w:delText xml:space="preserve"> with a focus to </w:delText>
        </w:r>
      </w:del>
      <w:r w:rsidRPr="00C1418D">
        <w:rPr>
          <w:rFonts w:ascii="Times New Roman" w:eastAsia="Times New Roman" w:hAnsi="Times New Roman" w:cs="Times New Roman"/>
          <w:color w:val="000000"/>
        </w:rPr>
        <w:t>develop</w:t>
      </w:r>
      <w:ins w:id="61" w:author="Microsoft Office User" w:date="2023-01-10T23:42:00Z">
        <w:r w:rsidR="0066740E">
          <w:rPr>
            <w:rFonts w:ascii="Times New Roman" w:eastAsia="Times New Roman" w:hAnsi="Times New Roman" w:cs="Times New Roman"/>
            <w:color w:val="000000"/>
          </w:rPr>
          <w:t>ing</w:t>
        </w:r>
      </w:ins>
      <w:r w:rsidRPr="00C1418D">
        <w:rPr>
          <w:rFonts w:ascii="Times New Roman" w:eastAsia="Times New Roman" w:hAnsi="Times New Roman" w:cs="Times New Roman"/>
          <w:color w:val="000000"/>
        </w:rPr>
        <w:t xml:space="preserve"> data-driven decision-making skills. With</w:t>
      </w:r>
      <w:del w:id="62" w:author="Microsoft Office User" w:date="2023-01-10T23:44:00Z">
        <w:r w:rsidRPr="00C1418D" w:rsidDel="0066740E">
          <w:rPr>
            <w:rFonts w:ascii="Times New Roman" w:eastAsia="Times New Roman" w:hAnsi="Times New Roman" w:cs="Times New Roman"/>
            <w:color w:val="000000"/>
          </w:rPr>
          <w:delText xml:space="preserve"> </w:delText>
        </w:r>
      </w:del>
      <w:ins w:id="63" w:author="Microsoft Office User" w:date="2023-01-10T23:44:00Z">
        <w:r w:rsidR="0066740E">
          <w:rPr>
            <w:rFonts w:ascii="Times New Roman" w:eastAsia="Times New Roman" w:hAnsi="Times New Roman" w:cs="Times New Roman"/>
            <w:color w:val="000000"/>
          </w:rPr>
          <w:t xml:space="preserve"> (is there anything else you can add about the offerings in the program? Put them down here)</w:t>
        </w:r>
      </w:ins>
      <w:del w:id="64" w:author="Microsoft Office User" w:date="2023-01-10T23:44:00Z">
        <w:r w:rsidRPr="00C1418D" w:rsidDel="0066740E">
          <w:rPr>
            <w:rFonts w:ascii="Times New Roman" w:eastAsia="Times New Roman" w:hAnsi="Times New Roman" w:cs="Times New Roman"/>
            <w:color w:val="000000"/>
          </w:rPr>
          <w:delText>learning the statistical concepts and programming used</w:delText>
        </w:r>
      </w:del>
      <w:r w:rsidRPr="00C1418D">
        <w:rPr>
          <w:rFonts w:ascii="Times New Roman" w:eastAsia="Times New Roman" w:hAnsi="Times New Roman" w:cs="Times New Roman"/>
          <w:color w:val="000000"/>
        </w:rPr>
        <w:t xml:space="preserve">, I hope to not only </w:t>
      </w:r>
      <w:del w:id="65" w:author="Microsoft Office User" w:date="2023-01-10T23:44:00Z">
        <w:r w:rsidRPr="00C1418D" w:rsidDel="0066740E">
          <w:rPr>
            <w:rFonts w:ascii="Times New Roman" w:eastAsia="Times New Roman" w:hAnsi="Times New Roman" w:cs="Times New Roman"/>
            <w:color w:val="000000"/>
          </w:rPr>
          <w:delText xml:space="preserve">be able to </w:delText>
        </w:r>
      </w:del>
      <w:r w:rsidRPr="00C1418D">
        <w:rPr>
          <w:rFonts w:ascii="Times New Roman" w:eastAsia="Times New Roman" w:hAnsi="Times New Roman" w:cs="Times New Roman"/>
          <w:color w:val="000000"/>
        </w:rPr>
        <w:t xml:space="preserve">make my </w:t>
      </w:r>
      <w:del w:id="66" w:author="Microsoft Office User" w:date="2023-01-10T23:44:00Z">
        <w:r w:rsidRPr="00C1418D" w:rsidDel="0066740E">
          <w:rPr>
            <w:rFonts w:ascii="Times New Roman" w:eastAsia="Times New Roman" w:hAnsi="Times New Roman" w:cs="Times New Roman"/>
            <w:color w:val="000000"/>
          </w:rPr>
          <w:delText xml:space="preserve">own </w:delText>
        </w:r>
      </w:del>
      <w:r w:rsidRPr="00C1418D">
        <w:rPr>
          <w:rFonts w:ascii="Times New Roman" w:eastAsia="Times New Roman" w:hAnsi="Times New Roman" w:cs="Times New Roman"/>
          <w:color w:val="000000"/>
        </w:rPr>
        <w:t>dream come to life, but to help innovate technology to further advance the world of sports analytics.</w:t>
      </w:r>
    </w:p>
    <w:p w14:paraId="0C1CADBB" w14:textId="12345234" w:rsidR="0066740E" w:rsidRDefault="0066740E" w:rsidP="0066740E">
      <w:pPr>
        <w:spacing w:line="276" w:lineRule="auto"/>
        <w:jc w:val="both"/>
        <w:rPr>
          <w:ins w:id="67" w:author="Microsoft Office User" w:date="2023-01-10T23:45:00Z"/>
          <w:rFonts w:ascii="Times New Roman" w:eastAsia="Times New Roman" w:hAnsi="Times New Roman" w:cs="Times New Roman"/>
          <w:color w:val="000000"/>
        </w:rPr>
      </w:pPr>
    </w:p>
    <w:p w14:paraId="7C42484A" w14:textId="15DC2FF4" w:rsidR="0066740E" w:rsidRDefault="0066740E" w:rsidP="0066740E">
      <w:pPr>
        <w:spacing w:line="276" w:lineRule="auto"/>
        <w:jc w:val="both"/>
        <w:rPr>
          <w:ins w:id="68" w:author="Microsoft Office User" w:date="2023-01-10T23:45:00Z"/>
          <w:rFonts w:ascii="Times New Roman" w:eastAsia="Times New Roman" w:hAnsi="Times New Roman" w:cs="Times New Roman"/>
          <w:color w:val="000000"/>
        </w:rPr>
      </w:pPr>
    </w:p>
    <w:p w14:paraId="3B285ADD" w14:textId="1728CF92" w:rsidR="0066740E" w:rsidRPr="00C1418D" w:rsidRDefault="0066740E" w:rsidP="0066740E">
      <w:pPr>
        <w:spacing w:line="276" w:lineRule="auto"/>
        <w:jc w:val="both"/>
        <w:rPr>
          <w:rFonts w:ascii="Times New Roman" w:eastAsia="Times New Roman" w:hAnsi="Times New Roman" w:cs="Times New Roman"/>
        </w:rPr>
        <w:pPrChange w:id="69" w:author="Microsoft Office User" w:date="2023-01-10T23:45:00Z">
          <w:pPr>
            <w:spacing w:line="276" w:lineRule="auto"/>
            <w:ind w:firstLine="720"/>
            <w:jc w:val="both"/>
          </w:pPr>
        </w:pPrChange>
      </w:pPr>
      <w:ins w:id="70" w:author="Microsoft Office User" w:date="2023-01-10T23:45:00Z">
        <w:r>
          <w:rPr>
            <w:rFonts w:ascii="Times New Roman" w:eastAsia="Times New Roman" w:hAnsi="Times New Roman" w:cs="Times New Roman"/>
            <w:color w:val="000000"/>
          </w:rPr>
          <w:t xml:space="preserve">Do you have any more specific things about the academy and program that can be added? If so, please add them at the end paragraph. Make sure you relate the things you </w:t>
        </w:r>
      </w:ins>
      <w:ins w:id="71" w:author="Microsoft Office User" w:date="2023-01-10T23:46:00Z">
        <w:r>
          <w:rPr>
            <w:rFonts w:ascii="Times New Roman" w:eastAsia="Times New Roman" w:hAnsi="Times New Roman" w:cs="Times New Roman"/>
            <w:color w:val="000000"/>
          </w:rPr>
          <w:t xml:space="preserve">mentioned to how you plan to use what you’ve learned. Career or academic interests? Innovative idea? Etc.. </w:t>
        </w:r>
      </w:ins>
    </w:p>
    <w:p w14:paraId="616001E0" w14:textId="77777777" w:rsidR="00C1418D" w:rsidRPr="00C1418D" w:rsidRDefault="00C1418D" w:rsidP="00C1418D">
      <w:pPr>
        <w:spacing w:line="276" w:lineRule="auto"/>
        <w:rPr>
          <w:rFonts w:ascii="Times New Roman" w:eastAsia="Times New Roman" w:hAnsi="Times New Roman" w:cs="Times New Roman"/>
        </w:rPr>
      </w:pPr>
    </w:p>
    <w:p w14:paraId="1CE43261" w14:textId="77777777" w:rsidR="00C1418D" w:rsidRPr="000C33DF" w:rsidRDefault="00C1418D" w:rsidP="00C1418D">
      <w:pPr>
        <w:spacing w:line="276" w:lineRule="auto"/>
        <w:jc w:val="both"/>
        <w:rPr>
          <w:rFonts w:ascii="Times New Roman" w:eastAsia="Times New Roman" w:hAnsi="Times New Roman" w:cs="Times New Roman"/>
        </w:rPr>
      </w:pP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66740E"/>
    <w:rsid w:val="00C141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6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9653">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F62B5-02A4-B048-8BB5-0C8D3D6A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2022-12-21T10:13:00Z</dcterms:created>
  <dcterms:modified xsi:type="dcterms:W3CDTF">2023-01-11T07:46:00Z</dcterms:modified>
</cp:coreProperties>
</file>