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E8BD70" w14:textId="77777777" w:rsidR="000F19E5" w:rsidRPr="000F19E5" w:rsidRDefault="000F19E5" w:rsidP="000F19E5">
      <w:pPr>
        <w:spacing w:after="220"/>
        <w:rPr>
          <w:rFonts w:ascii="Times New Roman" w:eastAsia="Times New Roman" w:hAnsi="Times New Roman" w:cs="Times New Roman"/>
        </w:rPr>
      </w:pPr>
      <w:r w:rsidRPr="000F19E5">
        <w:rPr>
          <w:rFonts w:ascii="Arial" w:eastAsia="Times New Roman" w:hAnsi="Arial" w:cs="Arial"/>
          <w:b/>
          <w:bCs/>
          <w:color w:val="333333"/>
        </w:rPr>
        <w:t>1. Tell us about one activity or personal goal you have worked on in the past year. How did you approach it, what was the outcome, and what impact did it have on you and those around you? (200 words maximum)</w:t>
      </w:r>
    </w:p>
    <w:p w14:paraId="6FB823A9" w14:textId="77777777" w:rsidR="000F19E5" w:rsidRPr="000F19E5" w:rsidRDefault="000F19E5" w:rsidP="000F19E5">
      <w:pPr>
        <w:rPr>
          <w:rFonts w:ascii="Times New Roman" w:eastAsia="Times New Roman" w:hAnsi="Times New Roman" w:cs="Times New Roman"/>
        </w:rPr>
      </w:pPr>
      <w:commentRangeStart w:id="0"/>
      <w:r w:rsidRPr="000F19E5">
        <w:rPr>
          <w:rFonts w:ascii="Arial" w:eastAsia="Times New Roman" w:hAnsi="Arial" w:cs="Arial"/>
          <w:color w:val="333333"/>
          <w:sz w:val="22"/>
          <w:szCs w:val="22"/>
          <w:shd w:val="clear" w:color="auto" w:fill="FFFFFF"/>
        </w:rPr>
        <w:t xml:space="preserve">Introduced to a community service in Kei Island, a remote island in Maluku, Indonesia by my dad, I willingly signed up. </w:t>
      </w:r>
      <w:commentRangeEnd w:id="0"/>
      <w:r w:rsidR="00B30D9A">
        <w:rPr>
          <w:rStyle w:val="CommentReference"/>
        </w:rPr>
        <w:commentReference w:id="0"/>
      </w:r>
      <w:r w:rsidRPr="000F19E5">
        <w:rPr>
          <w:rFonts w:ascii="Arial" w:eastAsia="Times New Roman" w:hAnsi="Arial" w:cs="Arial"/>
          <w:color w:val="333333"/>
          <w:sz w:val="22"/>
          <w:szCs w:val="22"/>
          <w:shd w:val="clear" w:color="auto" w:fill="FFFFFF"/>
        </w:rPr>
        <w:t xml:space="preserve">After a briefing with Dr Vanessa, head of the </w:t>
      </w:r>
      <w:proofErr w:type="spellStart"/>
      <w:r w:rsidRPr="000F19E5">
        <w:rPr>
          <w:rFonts w:ascii="Arial" w:eastAsia="Times New Roman" w:hAnsi="Arial" w:cs="Arial"/>
          <w:color w:val="333333"/>
          <w:sz w:val="22"/>
          <w:szCs w:val="22"/>
          <w:shd w:val="clear" w:color="auto" w:fill="FFFFFF"/>
        </w:rPr>
        <w:t>doctorSHARE</w:t>
      </w:r>
      <w:proofErr w:type="spellEnd"/>
      <w:r w:rsidRPr="000F19E5">
        <w:rPr>
          <w:rFonts w:ascii="Arial" w:eastAsia="Times New Roman" w:hAnsi="Arial" w:cs="Arial"/>
          <w:color w:val="333333"/>
          <w:sz w:val="22"/>
          <w:szCs w:val="22"/>
          <w:shd w:val="clear" w:color="auto" w:fill="FFFFFF"/>
        </w:rPr>
        <w:t xml:space="preserve"> compound, I was told that their water contained white residues.</w:t>
      </w:r>
    </w:p>
    <w:p w14:paraId="063D1085" w14:textId="77777777" w:rsidR="000F19E5" w:rsidRPr="000F19E5" w:rsidRDefault="000F19E5" w:rsidP="000F19E5">
      <w:pPr>
        <w:rPr>
          <w:rFonts w:ascii="Times New Roman" w:eastAsia="Times New Roman" w:hAnsi="Times New Roman" w:cs="Times New Roman"/>
        </w:rPr>
      </w:pPr>
      <w:r w:rsidRPr="000F19E5">
        <w:rPr>
          <w:rFonts w:ascii="Times New Roman" w:eastAsia="Times New Roman" w:hAnsi="Times New Roman" w:cs="Times New Roman"/>
          <w:color w:val="333333"/>
          <w:sz w:val="22"/>
          <w:szCs w:val="22"/>
        </w:rPr>
        <w:t> </w:t>
      </w:r>
    </w:p>
    <w:p w14:paraId="6FAF772F" w14:textId="77777777" w:rsidR="000F19E5" w:rsidRPr="000F19E5" w:rsidRDefault="000F19E5" w:rsidP="000F19E5">
      <w:pPr>
        <w:rPr>
          <w:rFonts w:ascii="Times New Roman" w:eastAsia="Times New Roman" w:hAnsi="Times New Roman" w:cs="Times New Roman"/>
        </w:rPr>
      </w:pPr>
      <w:r w:rsidRPr="000F19E5">
        <w:rPr>
          <w:rFonts w:ascii="Arial" w:eastAsia="Times New Roman" w:hAnsi="Arial" w:cs="Arial"/>
          <w:color w:val="333333"/>
          <w:sz w:val="22"/>
          <w:szCs w:val="22"/>
          <w:shd w:val="clear" w:color="auto" w:fill="FFFFFF"/>
        </w:rPr>
        <w:t xml:space="preserve">Asking for several </w:t>
      </w:r>
      <w:proofErr w:type="spellStart"/>
      <w:r w:rsidRPr="000F19E5">
        <w:rPr>
          <w:rFonts w:ascii="Arial" w:eastAsia="Times New Roman" w:hAnsi="Arial" w:cs="Arial"/>
          <w:color w:val="333333"/>
          <w:sz w:val="22"/>
          <w:szCs w:val="22"/>
          <w:shd w:val="clear" w:color="auto" w:fill="FFFFFF"/>
        </w:rPr>
        <w:t>liters</w:t>
      </w:r>
      <w:proofErr w:type="spellEnd"/>
      <w:r w:rsidRPr="000F19E5">
        <w:rPr>
          <w:rFonts w:ascii="Arial" w:eastAsia="Times New Roman" w:hAnsi="Arial" w:cs="Arial"/>
          <w:color w:val="333333"/>
          <w:sz w:val="22"/>
          <w:szCs w:val="22"/>
          <w:shd w:val="clear" w:color="auto" w:fill="FFFFFF"/>
        </w:rPr>
        <w:t xml:space="preserve"> of water to be sent to Jakarta and bringing it to the Indonesian Government’s water testing facility, I found out that the water contained relatively high levels of calcium carbonate. I immediately thought of making a water filter and consulted with a water specialist to ask for his advice on the layers.</w:t>
      </w:r>
    </w:p>
    <w:p w14:paraId="397C411B" w14:textId="77777777" w:rsidR="000F19E5" w:rsidRPr="000F19E5" w:rsidRDefault="000F19E5" w:rsidP="000F19E5">
      <w:pPr>
        <w:rPr>
          <w:rFonts w:ascii="Times New Roman" w:eastAsia="Times New Roman" w:hAnsi="Times New Roman" w:cs="Times New Roman"/>
        </w:rPr>
      </w:pPr>
      <w:r w:rsidRPr="000F19E5">
        <w:rPr>
          <w:rFonts w:ascii="Times New Roman" w:eastAsia="Times New Roman" w:hAnsi="Times New Roman" w:cs="Times New Roman"/>
          <w:color w:val="333333"/>
          <w:sz w:val="22"/>
          <w:szCs w:val="22"/>
        </w:rPr>
        <w:t> </w:t>
      </w:r>
    </w:p>
    <w:p w14:paraId="6EDA8C89" w14:textId="77777777" w:rsidR="000F19E5" w:rsidRPr="000F19E5" w:rsidRDefault="000F19E5" w:rsidP="000F19E5">
      <w:pPr>
        <w:rPr>
          <w:rFonts w:ascii="Times New Roman" w:eastAsia="Times New Roman" w:hAnsi="Times New Roman" w:cs="Times New Roman"/>
        </w:rPr>
      </w:pPr>
      <w:r w:rsidRPr="000F19E5">
        <w:rPr>
          <w:rFonts w:ascii="Arial" w:eastAsia="Times New Roman" w:hAnsi="Arial" w:cs="Arial"/>
          <w:color w:val="333333"/>
          <w:sz w:val="22"/>
          <w:szCs w:val="22"/>
          <w:shd w:val="clear" w:color="auto" w:fill="FFFFFF"/>
        </w:rPr>
        <w:t>I spent several weeks prototyping the filter and testing it out on Kei Island’s water sample. When the filtered water was retested in the lab, the percentage of contaminants decreased. In order to distribute it to the locals when I get there, I made a brief instruction manual on how to make the water filter.</w:t>
      </w:r>
    </w:p>
    <w:p w14:paraId="514E5AE8" w14:textId="77777777" w:rsidR="000F19E5" w:rsidRPr="000F19E5" w:rsidRDefault="000F19E5" w:rsidP="000F19E5">
      <w:pPr>
        <w:rPr>
          <w:rFonts w:ascii="Times New Roman" w:eastAsia="Times New Roman" w:hAnsi="Times New Roman" w:cs="Times New Roman"/>
        </w:rPr>
      </w:pPr>
      <w:r w:rsidRPr="000F19E5">
        <w:rPr>
          <w:rFonts w:ascii="Times New Roman" w:eastAsia="Times New Roman" w:hAnsi="Times New Roman" w:cs="Times New Roman"/>
          <w:color w:val="333333"/>
          <w:sz w:val="22"/>
          <w:szCs w:val="22"/>
        </w:rPr>
        <w:t> </w:t>
      </w:r>
    </w:p>
    <w:p w14:paraId="460248ED" w14:textId="77777777" w:rsidR="000F19E5" w:rsidRPr="000F19E5" w:rsidRDefault="000F19E5" w:rsidP="000F19E5">
      <w:pPr>
        <w:rPr>
          <w:rFonts w:ascii="Times New Roman" w:eastAsia="Times New Roman" w:hAnsi="Times New Roman" w:cs="Times New Roman"/>
        </w:rPr>
      </w:pPr>
      <w:commentRangeStart w:id="1"/>
      <w:r w:rsidRPr="000F19E5">
        <w:rPr>
          <w:rFonts w:ascii="Arial" w:eastAsia="Times New Roman" w:hAnsi="Arial" w:cs="Arial"/>
          <w:color w:val="333333"/>
          <w:sz w:val="22"/>
          <w:szCs w:val="22"/>
          <w:shd w:val="clear" w:color="auto" w:fill="FFFFFF"/>
        </w:rPr>
        <w:t xml:space="preserve">Upon reaching the island, I conducted a demonstration on how to build a scaled-down model to the residents of the </w:t>
      </w:r>
      <w:proofErr w:type="spellStart"/>
      <w:r w:rsidRPr="000F19E5">
        <w:rPr>
          <w:rFonts w:ascii="Arial" w:eastAsia="Times New Roman" w:hAnsi="Arial" w:cs="Arial"/>
          <w:color w:val="333333"/>
          <w:sz w:val="22"/>
          <w:szCs w:val="22"/>
          <w:shd w:val="clear" w:color="auto" w:fill="FFFFFF"/>
        </w:rPr>
        <w:t>doctorSHARE</w:t>
      </w:r>
      <w:proofErr w:type="spellEnd"/>
      <w:r w:rsidRPr="000F19E5">
        <w:rPr>
          <w:rFonts w:ascii="Arial" w:eastAsia="Times New Roman" w:hAnsi="Arial" w:cs="Arial"/>
          <w:color w:val="333333"/>
          <w:sz w:val="22"/>
          <w:szCs w:val="22"/>
          <w:shd w:val="clear" w:color="auto" w:fill="FFFFFF"/>
        </w:rPr>
        <w:t xml:space="preserve"> compound and a few boarding school seniors and encouraged them to teach it throughout the island. </w:t>
      </w:r>
      <w:commentRangeEnd w:id="1"/>
      <w:r w:rsidR="00EC701C">
        <w:rPr>
          <w:rStyle w:val="CommentReference"/>
        </w:rPr>
        <w:commentReference w:id="1"/>
      </w:r>
    </w:p>
    <w:p w14:paraId="60B49359" w14:textId="77777777" w:rsidR="000F19E5" w:rsidRPr="000F19E5" w:rsidRDefault="000F19E5" w:rsidP="000F19E5">
      <w:pPr>
        <w:rPr>
          <w:rFonts w:ascii="Times New Roman" w:eastAsia="Times New Roman" w:hAnsi="Times New Roman" w:cs="Times New Roman"/>
        </w:rPr>
      </w:pPr>
      <w:r w:rsidRPr="000F19E5">
        <w:rPr>
          <w:rFonts w:ascii="Times New Roman" w:eastAsia="Times New Roman" w:hAnsi="Times New Roman" w:cs="Times New Roman"/>
          <w:color w:val="333333"/>
          <w:sz w:val="22"/>
          <w:szCs w:val="22"/>
        </w:rPr>
        <w:t> </w:t>
      </w:r>
    </w:p>
    <w:p w14:paraId="0A85A2B7" w14:textId="77777777" w:rsidR="000F19E5" w:rsidRPr="000F19E5" w:rsidRDefault="000F19E5" w:rsidP="000F19E5">
      <w:pPr>
        <w:rPr>
          <w:rFonts w:ascii="Times New Roman" w:eastAsia="Times New Roman" w:hAnsi="Times New Roman" w:cs="Times New Roman"/>
        </w:rPr>
      </w:pPr>
      <w:commentRangeStart w:id="2"/>
      <w:r w:rsidRPr="000F19E5">
        <w:rPr>
          <w:rFonts w:ascii="Arial" w:eastAsia="Times New Roman" w:hAnsi="Arial" w:cs="Arial"/>
          <w:color w:val="333333"/>
          <w:sz w:val="22"/>
          <w:szCs w:val="22"/>
          <w:shd w:val="clear" w:color="auto" w:fill="FFFFFF"/>
        </w:rPr>
        <w:t xml:space="preserve">Currently, the residents of the </w:t>
      </w:r>
      <w:proofErr w:type="spellStart"/>
      <w:r w:rsidRPr="000F19E5">
        <w:rPr>
          <w:rFonts w:ascii="Arial" w:eastAsia="Times New Roman" w:hAnsi="Arial" w:cs="Arial"/>
          <w:color w:val="333333"/>
          <w:sz w:val="22"/>
          <w:szCs w:val="22"/>
          <w:shd w:val="clear" w:color="auto" w:fill="FFFFFF"/>
        </w:rPr>
        <w:t>doctorSHARE</w:t>
      </w:r>
      <w:proofErr w:type="spellEnd"/>
      <w:r w:rsidRPr="000F19E5">
        <w:rPr>
          <w:rFonts w:ascii="Arial" w:eastAsia="Times New Roman" w:hAnsi="Arial" w:cs="Arial"/>
          <w:color w:val="333333"/>
          <w:sz w:val="22"/>
          <w:szCs w:val="22"/>
          <w:shd w:val="clear" w:color="auto" w:fill="FFFFFF"/>
        </w:rPr>
        <w:t xml:space="preserve"> area are building their own water filter and the students are presenting this idea starting from their school and their nearby areas. </w:t>
      </w:r>
      <w:commentRangeEnd w:id="2"/>
      <w:r w:rsidR="001213A1">
        <w:rPr>
          <w:rStyle w:val="CommentReference"/>
        </w:rPr>
        <w:commentReference w:id="2"/>
      </w:r>
    </w:p>
    <w:p w14:paraId="43BFF0BD" w14:textId="77777777" w:rsidR="000F19E5" w:rsidRPr="000F19E5" w:rsidRDefault="000F19E5" w:rsidP="000F19E5">
      <w:pPr>
        <w:rPr>
          <w:rFonts w:ascii="Times New Roman" w:eastAsia="Times New Roman" w:hAnsi="Times New Roman" w:cs="Times New Roman"/>
        </w:rPr>
      </w:pPr>
    </w:p>
    <w:p w14:paraId="35836D95" w14:textId="77777777" w:rsidR="000F19E5" w:rsidRPr="000F19E5" w:rsidRDefault="000F19E5" w:rsidP="000F19E5">
      <w:pPr>
        <w:rPr>
          <w:rFonts w:ascii="Times New Roman" w:eastAsia="Times New Roman" w:hAnsi="Times New Roman" w:cs="Times New Roman"/>
        </w:rPr>
      </w:pPr>
      <w:commentRangeStart w:id="3"/>
      <w:r w:rsidRPr="000F19E5">
        <w:rPr>
          <w:rFonts w:ascii="Arial" w:eastAsia="Times New Roman" w:hAnsi="Arial" w:cs="Arial"/>
          <w:color w:val="333333"/>
          <w:sz w:val="22"/>
          <w:szCs w:val="22"/>
          <w:shd w:val="clear" w:color="auto" w:fill="FFFFFF"/>
        </w:rPr>
        <w:t>In the end, not only did I get more understanding about water safety, but I also felt self-accomplished  for being able to help Kei Island with its water issues, even though the impact may not yet be very significant.</w:t>
      </w:r>
      <w:commentRangeEnd w:id="3"/>
      <w:r w:rsidR="004D1023">
        <w:rPr>
          <w:rStyle w:val="CommentReference"/>
        </w:rPr>
        <w:commentReference w:id="3"/>
      </w:r>
    </w:p>
    <w:p w14:paraId="0E0FCEB0" w14:textId="77777777" w:rsidR="000F19E5" w:rsidRPr="000F19E5" w:rsidRDefault="000F19E5" w:rsidP="000F19E5">
      <w:pPr>
        <w:rPr>
          <w:rFonts w:ascii="Times New Roman" w:eastAsia="Times New Roman" w:hAnsi="Times New Roman" w:cs="Times New Roman"/>
        </w:rPr>
      </w:pPr>
    </w:p>
    <w:p w14:paraId="1EC64B92" w14:textId="77777777" w:rsidR="00971254" w:rsidRPr="00971254" w:rsidRDefault="00971254" w:rsidP="00971254">
      <w:pPr>
        <w:rPr>
          <w:rFonts w:ascii="Times New Roman" w:eastAsia="Times New Roman" w:hAnsi="Times New Roman" w:cs="Times New Roman"/>
        </w:rPr>
      </w:pPr>
    </w:p>
    <w:p w14:paraId="23160352" w14:textId="77777777" w:rsidR="000F19E5" w:rsidRPr="000F19E5" w:rsidRDefault="000F19E5" w:rsidP="000F19E5">
      <w:pPr>
        <w:spacing w:after="220"/>
        <w:rPr>
          <w:rFonts w:ascii="Times New Roman" w:eastAsia="Times New Roman" w:hAnsi="Times New Roman" w:cs="Times New Roman"/>
        </w:rPr>
      </w:pPr>
      <w:r w:rsidRPr="000F19E5">
        <w:rPr>
          <w:rFonts w:ascii="Arial" w:eastAsia="Times New Roman" w:hAnsi="Arial" w:cs="Arial"/>
          <w:b/>
          <w:bCs/>
          <w:color w:val="333333"/>
        </w:rPr>
        <w:t>3. We all have challenges that we have to work to overcome. What is something you have struggled with, and how have you addressed it? (200 words maximum)</w:t>
      </w:r>
    </w:p>
    <w:p w14:paraId="1E8A2F8B" w14:textId="77777777" w:rsidR="000F19E5" w:rsidRPr="000F19E5" w:rsidRDefault="000F19E5" w:rsidP="000F19E5">
      <w:pPr>
        <w:rPr>
          <w:rFonts w:ascii="Times New Roman" w:eastAsia="Times New Roman" w:hAnsi="Times New Roman" w:cs="Times New Roman"/>
        </w:rPr>
      </w:pPr>
      <w:r w:rsidRPr="000F19E5">
        <w:rPr>
          <w:rFonts w:ascii="Arial" w:eastAsia="Times New Roman" w:hAnsi="Arial" w:cs="Arial"/>
          <w:color w:val="000000"/>
          <w:sz w:val="22"/>
          <w:szCs w:val="22"/>
        </w:rPr>
        <w:t>My interest in guzheng, known as the Chinese harp, started during the instrument exhibition at my school. From the right hand's string-plucking to the left hand's pushing of the string to alter the pitch and generate vibrato, everything about how it was performed screamed elegance.</w:t>
      </w:r>
    </w:p>
    <w:p w14:paraId="364E974D" w14:textId="77777777" w:rsidR="000F19E5" w:rsidRPr="000F19E5" w:rsidRDefault="000F19E5" w:rsidP="000F19E5">
      <w:pPr>
        <w:rPr>
          <w:rFonts w:ascii="Times New Roman" w:eastAsia="Times New Roman" w:hAnsi="Times New Roman" w:cs="Times New Roman"/>
        </w:rPr>
      </w:pPr>
    </w:p>
    <w:p w14:paraId="000F3A78" w14:textId="77777777" w:rsidR="000F19E5" w:rsidRPr="000F19E5" w:rsidRDefault="000F19E5" w:rsidP="000F19E5">
      <w:pPr>
        <w:rPr>
          <w:rFonts w:ascii="Times New Roman" w:eastAsia="Times New Roman" w:hAnsi="Times New Roman" w:cs="Times New Roman"/>
        </w:rPr>
      </w:pPr>
      <w:r w:rsidRPr="000F19E5">
        <w:rPr>
          <w:rFonts w:ascii="Arial" w:eastAsia="Times New Roman" w:hAnsi="Arial" w:cs="Arial"/>
          <w:color w:val="000000"/>
          <w:sz w:val="22"/>
          <w:szCs w:val="22"/>
        </w:rPr>
        <w:t>Of course, learning new things isn’t easy, especially when your teacher doesn’t speak your language. To add on to this, COVID-19 happened. I simply couldn't grasp any of the techniques being taught through Zoom. Music class became my dreaded weekly lesson, where all of my frustrations would coalesce and my motivation to perform well would vanish. </w:t>
      </w:r>
    </w:p>
    <w:p w14:paraId="6342CABC" w14:textId="77777777" w:rsidR="000F19E5" w:rsidRPr="000F19E5" w:rsidRDefault="000F19E5" w:rsidP="000F19E5">
      <w:pPr>
        <w:rPr>
          <w:rFonts w:ascii="Times New Roman" w:eastAsia="Times New Roman" w:hAnsi="Times New Roman" w:cs="Times New Roman"/>
        </w:rPr>
      </w:pPr>
      <w:r w:rsidRPr="000F19E5">
        <w:rPr>
          <w:rFonts w:ascii="Times New Roman" w:eastAsia="Times New Roman" w:hAnsi="Times New Roman" w:cs="Times New Roman"/>
          <w:color w:val="000000"/>
          <w:sz w:val="22"/>
          <w:szCs w:val="22"/>
        </w:rPr>
        <w:t> </w:t>
      </w:r>
    </w:p>
    <w:p w14:paraId="14687088" w14:textId="77777777" w:rsidR="000F19E5" w:rsidRPr="000F19E5" w:rsidRDefault="000F19E5" w:rsidP="000F19E5">
      <w:pPr>
        <w:rPr>
          <w:rFonts w:ascii="Times New Roman" w:eastAsia="Times New Roman" w:hAnsi="Times New Roman" w:cs="Times New Roman"/>
        </w:rPr>
      </w:pPr>
      <w:r w:rsidRPr="000F19E5">
        <w:rPr>
          <w:rFonts w:ascii="Arial" w:eastAsia="Times New Roman" w:hAnsi="Arial" w:cs="Arial"/>
          <w:color w:val="000000"/>
          <w:sz w:val="22"/>
          <w:szCs w:val="22"/>
        </w:rPr>
        <w:t>At this point, my life skills teacher introduced me to the Gibbs Reflective Cycle</w:t>
      </w:r>
      <w:r w:rsidRPr="000F19E5">
        <w:rPr>
          <w:rFonts w:ascii="Calibri" w:eastAsia="Times New Roman" w:hAnsi="Calibri" w:cs="Calibri"/>
          <w:color w:val="000000"/>
          <w:sz w:val="16"/>
          <w:szCs w:val="16"/>
        </w:rPr>
        <w:t>,</w:t>
      </w:r>
      <w:r w:rsidRPr="000F19E5">
        <w:rPr>
          <w:rFonts w:ascii="Arial" w:eastAsia="Times New Roman" w:hAnsi="Arial" w:cs="Arial"/>
          <w:color w:val="000000"/>
          <w:sz w:val="22"/>
          <w:szCs w:val="22"/>
        </w:rPr>
        <w:t xml:space="preserve"> a framework that assists individuals in identifying their areas of improvement, and actions they can take to learn from their experiences.</w:t>
      </w:r>
    </w:p>
    <w:p w14:paraId="05B1D78B" w14:textId="77777777" w:rsidR="000F19E5" w:rsidRPr="000F19E5" w:rsidRDefault="000F19E5" w:rsidP="000F19E5">
      <w:pPr>
        <w:rPr>
          <w:rFonts w:ascii="Times New Roman" w:eastAsia="Times New Roman" w:hAnsi="Times New Roman" w:cs="Times New Roman"/>
        </w:rPr>
      </w:pPr>
      <w:r w:rsidRPr="000F19E5">
        <w:rPr>
          <w:rFonts w:ascii="Times New Roman" w:eastAsia="Times New Roman" w:hAnsi="Times New Roman" w:cs="Times New Roman"/>
          <w:color w:val="000000"/>
          <w:sz w:val="22"/>
          <w:szCs w:val="22"/>
        </w:rPr>
        <w:t> </w:t>
      </w:r>
    </w:p>
    <w:p w14:paraId="12A6A393" w14:textId="77777777" w:rsidR="000F19E5" w:rsidRPr="000F19E5" w:rsidRDefault="000F19E5" w:rsidP="000F19E5">
      <w:pPr>
        <w:rPr>
          <w:rFonts w:ascii="Times New Roman" w:eastAsia="Times New Roman" w:hAnsi="Times New Roman" w:cs="Times New Roman"/>
        </w:rPr>
      </w:pPr>
      <w:r w:rsidRPr="000F19E5">
        <w:rPr>
          <w:rFonts w:ascii="Arial" w:eastAsia="Times New Roman" w:hAnsi="Arial" w:cs="Arial"/>
          <w:color w:val="000000"/>
          <w:sz w:val="22"/>
          <w:szCs w:val="22"/>
        </w:rPr>
        <w:t>“If language barrier is the main issue,” I thought, “isn't it something that I can overcome? Can't I just put in more effort and devote more time to learning Chinese and practicing instead of complaining about my situation?” I asked myself. </w:t>
      </w:r>
    </w:p>
    <w:p w14:paraId="1DDDFB19" w14:textId="77777777" w:rsidR="000F19E5" w:rsidRPr="000F19E5" w:rsidRDefault="000F19E5" w:rsidP="000F19E5">
      <w:pPr>
        <w:rPr>
          <w:rFonts w:ascii="Times New Roman" w:eastAsia="Times New Roman" w:hAnsi="Times New Roman" w:cs="Times New Roman"/>
        </w:rPr>
      </w:pPr>
    </w:p>
    <w:p w14:paraId="67F6A680" w14:textId="77777777" w:rsidR="000F19E5" w:rsidRPr="000F19E5" w:rsidRDefault="000F19E5" w:rsidP="000F19E5">
      <w:pPr>
        <w:rPr>
          <w:rFonts w:ascii="Times New Roman" w:eastAsia="Times New Roman" w:hAnsi="Times New Roman" w:cs="Times New Roman"/>
        </w:rPr>
      </w:pPr>
      <w:commentRangeStart w:id="4"/>
      <w:r w:rsidRPr="000F19E5">
        <w:rPr>
          <w:rFonts w:ascii="Arial" w:eastAsia="Times New Roman" w:hAnsi="Arial" w:cs="Arial"/>
          <w:color w:val="000000"/>
          <w:sz w:val="22"/>
          <w:szCs w:val="22"/>
        </w:rPr>
        <w:lastRenderedPageBreak/>
        <w:t xml:space="preserve">Ever since then, I resolved to devote more time and effort into learning the instrument. I also put in hours and hours of hard work into learning Chinese textbooks and flashcards to understand my instructor, specific guzheng terminology, and increasing my practice time. Rewardingly, I managed to get a solo performance two years later. </w:t>
      </w:r>
      <w:commentRangeEnd w:id="4"/>
      <w:r w:rsidR="00826D0E">
        <w:rPr>
          <w:rStyle w:val="CommentReference"/>
        </w:rPr>
        <w:commentReference w:id="4"/>
      </w:r>
    </w:p>
    <w:p w14:paraId="7C5E7415" w14:textId="77777777" w:rsidR="000F19E5" w:rsidRPr="000F19E5" w:rsidRDefault="000F19E5" w:rsidP="000F19E5">
      <w:pPr>
        <w:rPr>
          <w:rFonts w:ascii="Times New Roman" w:eastAsia="Times New Roman" w:hAnsi="Times New Roman" w:cs="Times New Roman"/>
        </w:rPr>
      </w:pPr>
    </w:p>
    <w:p w14:paraId="0818E343" w14:textId="4E9845EF" w:rsidR="00B92100" w:rsidRDefault="00B92100"/>
    <w:p w14:paraId="099F70FC" w14:textId="77777777" w:rsidR="000F19E5" w:rsidRPr="000F19E5" w:rsidRDefault="000F19E5" w:rsidP="000F19E5">
      <w:pPr>
        <w:spacing w:after="220"/>
        <w:rPr>
          <w:rFonts w:ascii="Times New Roman" w:eastAsia="Times New Roman" w:hAnsi="Times New Roman" w:cs="Times New Roman"/>
        </w:rPr>
      </w:pPr>
      <w:r w:rsidRPr="000F19E5">
        <w:rPr>
          <w:rFonts w:ascii="Arial" w:eastAsia="Times New Roman" w:hAnsi="Arial" w:cs="Arial"/>
          <w:b/>
          <w:bCs/>
          <w:color w:val="333333"/>
        </w:rPr>
        <w:t>4. Tell us about a time when you helped someone. Who were they, what help did you provide and what was the outcome? (200 words maximum)</w:t>
      </w:r>
    </w:p>
    <w:p w14:paraId="44BE1F4E" w14:textId="77777777" w:rsidR="000F19E5" w:rsidRPr="000F19E5" w:rsidRDefault="000F19E5" w:rsidP="000F19E5">
      <w:pPr>
        <w:rPr>
          <w:rFonts w:ascii="Times New Roman" w:eastAsia="Times New Roman" w:hAnsi="Times New Roman" w:cs="Times New Roman"/>
        </w:rPr>
      </w:pPr>
      <w:r w:rsidRPr="000F19E5">
        <w:rPr>
          <w:rFonts w:ascii="Arial" w:eastAsia="Times New Roman" w:hAnsi="Arial" w:cs="Arial"/>
          <w:color w:val="000000"/>
          <w:sz w:val="22"/>
          <w:szCs w:val="22"/>
        </w:rPr>
        <w:t>During grade 10, I decided to volunteer for a buddy tutor program, a program which pairs up volunteers with struggling students to help them with specific subjects. I was assigned to a grade 9 student, Darren, for the subject of biology. </w:t>
      </w:r>
    </w:p>
    <w:p w14:paraId="4CC3D02C" w14:textId="77777777" w:rsidR="000F19E5" w:rsidRPr="000F19E5" w:rsidRDefault="000F19E5" w:rsidP="000F19E5">
      <w:pPr>
        <w:rPr>
          <w:rFonts w:ascii="Times New Roman" w:eastAsia="Times New Roman" w:hAnsi="Times New Roman" w:cs="Times New Roman"/>
        </w:rPr>
      </w:pPr>
    </w:p>
    <w:p w14:paraId="0F1603DA" w14:textId="77777777" w:rsidR="000F19E5" w:rsidRPr="000F19E5" w:rsidRDefault="000F19E5" w:rsidP="000F19E5">
      <w:pPr>
        <w:rPr>
          <w:rFonts w:ascii="Times New Roman" w:eastAsia="Times New Roman" w:hAnsi="Times New Roman" w:cs="Times New Roman"/>
        </w:rPr>
      </w:pPr>
      <w:commentRangeStart w:id="5"/>
      <w:r w:rsidRPr="000F19E5">
        <w:rPr>
          <w:rFonts w:ascii="Arial" w:eastAsia="Times New Roman" w:hAnsi="Arial" w:cs="Arial"/>
          <w:color w:val="000000"/>
          <w:sz w:val="22"/>
          <w:szCs w:val="22"/>
        </w:rPr>
        <w:t xml:space="preserve">At first, the meetings started off a little awkward as we were unfamiliar with each other, he would always hesitate to ask questions. </w:t>
      </w:r>
      <w:proofErr w:type="spellStart"/>
      <w:r w:rsidRPr="000F19E5">
        <w:rPr>
          <w:rFonts w:ascii="Arial" w:eastAsia="Times New Roman" w:hAnsi="Arial" w:cs="Arial"/>
          <w:color w:val="000000"/>
          <w:sz w:val="22"/>
          <w:szCs w:val="22"/>
        </w:rPr>
        <w:t>Hence,often</w:t>
      </w:r>
      <w:proofErr w:type="spellEnd"/>
      <w:r w:rsidRPr="000F19E5">
        <w:rPr>
          <w:rFonts w:ascii="Arial" w:eastAsia="Times New Roman" w:hAnsi="Arial" w:cs="Arial"/>
          <w:color w:val="000000"/>
          <w:sz w:val="22"/>
          <w:szCs w:val="22"/>
        </w:rPr>
        <w:t xml:space="preserve"> begin the meetings with small talks, starting by asking how his day was and cracking a few jokes here and there. </w:t>
      </w:r>
      <w:commentRangeEnd w:id="5"/>
      <w:r w:rsidR="00826D0E">
        <w:rPr>
          <w:rStyle w:val="CommentReference"/>
        </w:rPr>
        <w:commentReference w:id="5"/>
      </w:r>
    </w:p>
    <w:p w14:paraId="5A9E69D5" w14:textId="77777777" w:rsidR="000F19E5" w:rsidRPr="000F19E5" w:rsidRDefault="000F19E5" w:rsidP="000F19E5">
      <w:pPr>
        <w:rPr>
          <w:rFonts w:ascii="Times New Roman" w:eastAsia="Times New Roman" w:hAnsi="Times New Roman" w:cs="Times New Roman"/>
        </w:rPr>
      </w:pPr>
    </w:p>
    <w:p w14:paraId="0A4EED98" w14:textId="77777777" w:rsidR="000F19E5" w:rsidRPr="000F19E5" w:rsidRDefault="000F19E5" w:rsidP="000F19E5">
      <w:pPr>
        <w:rPr>
          <w:rFonts w:ascii="Times New Roman" w:eastAsia="Times New Roman" w:hAnsi="Times New Roman" w:cs="Times New Roman"/>
        </w:rPr>
      </w:pPr>
      <w:commentRangeStart w:id="6"/>
      <w:r w:rsidRPr="000F19E5">
        <w:rPr>
          <w:rFonts w:ascii="Arial" w:eastAsia="Times New Roman" w:hAnsi="Arial" w:cs="Arial"/>
          <w:color w:val="000000"/>
          <w:sz w:val="22"/>
          <w:szCs w:val="22"/>
        </w:rPr>
        <w:t>Meeting once or twice a week, I would assist him for the upcoming exams: helping him with homework</w:t>
      </w:r>
      <w:del w:id="7" w:author="Thalia Priscilla" w:date="2022-11-04T22:36:00Z">
        <w:r w:rsidRPr="000F19E5" w:rsidDel="00EC701C">
          <w:rPr>
            <w:rFonts w:ascii="Arial" w:eastAsia="Times New Roman" w:hAnsi="Arial" w:cs="Arial"/>
            <w:color w:val="000000"/>
            <w:sz w:val="22"/>
            <w:szCs w:val="22"/>
          </w:rPr>
          <w:delText>s</w:delText>
        </w:r>
      </w:del>
      <w:r w:rsidRPr="000F19E5">
        <w:rPr>
          <w:rFonts w:ascii="Arial" w:eastAsia="Times New Roman" w:hAnsi="Arial" w:cs="Arial"/>
          <w:color w:val="000000"/>
          <w:sz w:val="22"/>
          <w:szCs w:val="22"/>
        </w:rPr>
        <w:t>, discussing the teacher’s materials or notes before the class, sharing and discussing potential test or quiz problems. To go to the extent, I would usually provide my personal study notes for his personal review sessions.  </w:t>
      </w:r>
      <w:commentRangeEnd w:id="6"/>
      <w:r w:rsidR="00826D0E">
        <w:rPr>
          <w:rStyle w:val="CommentReference"/>
        </w:rPr>
        <w:commentReference w:id="6"/>
      </w:r>
    </w:p>
    <w:p w14:paraId="10FD9233" w14:textId="77777777" w:rsidR="000F19E5" w:rsidRPr="000F19E5" w:rsidRDefault="000F19E5" w:rsidP="000F19E5">
      <w:pPr>
        <w:rPr>
          <w:rFonts w:ascii="Times New Roman" w:eastAsia="Times New Roman" w:hAnsi="Times New Roman" w:cs="Times New Roman"/>
        </w:rPr>
      </w:pPr>
    </w:p>
    <w:p w14:paraId="6ADE67EC" w14:textId="06C5D81C" w:rsidR="000F19E5" w:rsidRPr="000F19E5" w:rsidRDefault="000F19E5" w:rsidP="000F19E5">
      <w:pPr>
        <w:rPr>
          <w:rFonts w:ascii="Times New Roman" w:eastAsia="Times New Roman" w:hAnsi="Times New Roman" w:cs="Times New Roman"/>
        </w:rPr>
      </w:pPr>
      <w:r w:rsidRPr="000F19E5">
        <w:rPr>
          <w:rFonts w:ascii="Arial" w:eastAsia="Times New Roman" w:hAnsi="Arial" w:cs="Arial"/>
          <w:color w:val="000000"/>
          <w:sz w:val="22"/>
          <w:szCs w:val="22"/>
        </w:rPr>
        <w:t>By the course of a few months, he would inform me that his grades were progressively getting better.</w:t>
      </w:r>
      <w:del w:id="8" w:author="Thalia Priscilla" w:date="2022-11-04T22:37:00Z">
        <w:r w:rsidRPr="000F19E5" w:rsidDel="00EC701C">
          <w:rPr>
            <w:rFonts w:ascii="Arial" w:eastAsia="Times New Roman" w:hAnsi="Arial" w:cs="Arial"/>
            <w:color w:val="000000"/>
            <w:sz w:val="22"/>
            <w:szCs w:val="22"/>
          </w:rPr>
          <w:delText xml:space="preserve"> </w:delText>
        </w:r>
        <w:commentRangeStart w:id="9"/>
        <w:r w:rsidRPr="000F19E5" w:rsidDel="00EC701C">
          <w:rPr>
            <w:rFonts w:ascii="Arial" w:eastAsia="Times New Roman" w:hAnsi="Arial" w:cs="Arial"/>
            <w:color w:val="000000"/>
            <w:sz w:val="22"/>
            <w:szCs w:val="22"/>
          </w:rPr>
          <w:delText>Although it may not be perfect yet, what’s important is that there were improvements</w:delText>
        </w:r>
      </w:del>
      <w:r w:rsidRPr="000F19E5">
        <w:rPr>
          <w:rFonts w:ascii="Arial" w:eastAsia="Times New Roman" w:hAnsi="Arial" w:cs="Arial"/>
          <w:color w:val="000000"/>
          <w:sz w:val="22"/>
          <w:szCs w:val="22"/>
        </w:rPr>
        <w:t>.</w:t>
      </w:r>
      <w:commentRangeEnd w:id="9"/>
      <w:r w:rsidR="00EC701C">
        <w:rPr>
          <w:rStyle w:val="CommentReference"/>
        </w:rPr>
        <w:commentReference w:id="9"/>
      </w:r>
    </w:p>
    <w:p w14:paraId="7145A7D1" w14:textId="77777777" w:rsidR="000F19E5" w:rsidRPr="000F19E5" w:rsidRDefault="000F19E5" w:rsidP="000F19E5">
      <w:pPr>
        <w:rPr>
          <w:rFonts w:ascii="Times New Roman" w:eastAsia="Times New Roman" w:hAnsi="Times New Roman" w:cs="Times New Roman"/>
        </w:rPr>
      </w:pPr>
    </w:p>
    <w:p w14:paraId="1843EA19" w14:textId="77777777" w:rsidR="000F19E5" w:rsidRPr="000F19E5" w:rsidRDefault="000F19E5" w:rsidP="000F19E5">
      <w:pPr>
        <w:rPr>
          <w:rFonts w:ascii="Times New Roman" w:eastAsia="Times New Roman" w:hAnsi="Times New Roman" w:cs="Times New Roman"/>
        </w:rPr>
      </w:pPr>
      <w:r w:rsidRPr="000F19E5">
        <w:rPr>
          <w:rFonts w:ascii="Arial" w:eastAsia="Times New Roman" w:hAnsi="Arial" w:cs="Arial"/>
          <w:color w:val="000000"/>
          <w:sz w:val="22"/>
          <w:szCs w:val="22"/>
        </w:rPr>
        <w:t xml:space="preserve">I experienced an inner </w:t>
      </w:r>
      <w:proofErr w:type="spellStart"/>
      <w:r w:rsidRPr="000F19E5">
        <w:rPr>
          <w:rFonts w:ascii="Arial" w:eastAsia="Times New Roman" w:hAnsi="Arial" w:cs="Arial"/>
          <w:color w:val="000000"/>
          <w:sz w:val="22"/>
          <w:szCs w:val="22"/>
        </w:rPr>
        <w:t>fulfillment</w:t>
      </w:r>
      <w:proofErr w:type="spellEnd"/>
      <w:r w:rsidRPr="000F19E5">
        <w:rPr>
          <w:rFonts w:ascii="Arial" w:eastAsia="Times New Roman" w:hAnsi="Arial" w:cs="Arial"/>
          <w:color w:val="000000"/>
          <w:sz w:val="22"/>
          <w:szCs w:val="22"/>
        </w:rPr>
        <w:t xml:space="preserve"> when I learned that I was genuinely contributing to his academic improvement. This encouraged me to reapply for the buddy tutor program in grade 11, where I tutored students in chemistry and mathematics. </w:t>
      </w:r>
      <w:commentRangeStart w:id="10"/>
      <w:r w:rsidRPr="000F19E5">
        <w:rPr>
          <w:rFonts w:ascii="Arial" w:eastAsia="Times New Roman" w:hAnsi="Arial" w:cs="Arial"/>
          <w:color w:val="000000"/>
          <w:sz w:val="22"/>
          <w:szCs w:val="22"/>
        </w:rPr>
        <w:t>In my opinion, helping others not only improves the world, but also helps me develop as a person.</w:t>
      </w:r>
      <w:commentRangeEnd w:id="10"/>
      <w:r w:rsidR="0001735D">
        <w:rPr>
          <w:rStyle w:val="CommentReference"/>
        </w:rPr>
        <w:commentReference w:id="10"/>
      </w:r>
    </w:p>
    <w:p w14:paraId="00788D97" w14:textId="77777777" w:rsidR="000F19E5" w:rsidRPr="000F19E5" w:rsidRDefault="000F19E5" w:rsidP="000F19E5">
      <w:pPr>
        <w:rPr>
          <w:rFonts w:ascii="Times New Roman" w:eastAsia="Times New Roman" w:hAnsi="Times New Roman" w:cs="Times New Roman"/>
        </w:rPr>
      </w:pPr>
    </w:p>
    <w:p w14:paraId="42BFC8DA" w14:textId="77777777" w:rsidR="000F19E5" w:rsidRDefault="000F19E5"/>
    <w:sectPr w:rsidR="000F19E5">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Thalia Priscilla" w:date="2022-11-04T22:27:00Z" w:initials="TP">
    <w:p w14:paraId="178F4FEA" w14:textId="58FB4E92" w:rsidR="00B30D9A" w:rsidRDefault="00B30D9A">
      <w:pPr>
        <w:pStyle w:val="CommentText"/>
      </w:pPr>
      <w:r>
        <w:rPr>
          <w:rStyle w:val="CommentReference"/>
        </w:rPr>
        <w:annotationRef/>
      </w:r>
      <w:r>
        <w:t>I think it’s better to introduce what the community service was about (the water issue) here.</w:t>
      </w:r>
    </w:p>
  </w:comment>
  <w:comment w:id="1" w:author="Thalia Priscilla" w:date="2022-11-04T22:33:00Z" w:initials="TP">
    <w:p w14:paraId="2190692D" w14:textId="0A809C46" w:rsidR="00EC701C" w:rsidRDefault="00EC701C">
      <w:pPr>
        <w:pStyle w:val="CommentText"/>
      </w:pPr>
      <w:r>
        <w:rPr>
          <w:rStyle w:val="CommentReference"/>
        </w:rPr>
        <w:annotationRef/>
      </w:r>
      <w:r>
        <w:t>Did you encounter any problems or challenges? It would be good to show if any in this story. If not, you can share any noteworthy or memorable encounters you can highlight.</w:t>
      </w:r>
    </w:p>
  </w:comment>
  <w:comment w:id="2" w:author="Thalia Priscilla" w:date="2022-11-04T22:59:00Z" w:initials="TP">
    <w:p w14:paraId="2D085F61" w14:textId="297E54AF" w:rsidR="001213A1" w:rsidRDefault="001213A1">
      <w:pPr>
        <w:pStyle w:val="CommentText"/>
      </w:pPr>
      <w:r>
        <w:rPr>
          <w:rStyle w:val="CommentReference"/>
        </w:rPr>
        <w:annotationRef/>
      </w:r>
      <w:r>
        <w:t>Do you think this was a positive impact for the people in the community? If yes, I think you can show highlight this part and show more depth of emotions here.</w:t>
      </w:r>
    </w:p>
  </w:comment>
  <w:comment w:id="3" w:author="Thalia Priscilla" w:date="2022-11-04T21:30:00Z" w:initials="TP">
    <w:p w14:paraId="242B0373" w14:textId="58724C00" w:rsidR="004D1023" w:rsidRDefault="004D1023">
      <w:pPr>
        <w:pStyle w:val="CommentText"/>
      </w:pPr>
      <w:r>
        <w:rPr>
          <w:rStyle w:val="CommentReference"/>
        </w:rPr>
        <w:annotationRef/>
      </w:r>
      <w:r w:rsidR="001213A1">
        <w:t xml:space="preserve">It’s good to feel accomplished. Beyond that however, did it help you to think about what you want to pursue in the future? </w:t>
      </w:r>
    </w:p>
  </w:comment>
  <w:comment w:id="4" w:author="Thalia Priscilla" w:date="2022-11-04T22:51:00Z" w:initials="TP">
    <w:p w14:paraId="02047DDF" w14:textId="428FC267" w:rsidR="00826D0E" w:rsidRDefault="00826D0E">
      <w:pPr>
        <w:pStyle w:val="CommentText"/>
      </w:pPr>
      <w:r>
        <w:rPr>
          <w:rStyle w:val="CommentReference"/>
        </w:rPr>
        <w:annotationRef/>
      </w:r>
      <w:r>
        <w:rPr>
          <w:rStyle w:val="CommentReference"/>
        </w:rPr>
        <w:t>What did you learn from this experience exactly?</w:t>
      </w:r>
    </w:p>
  </w:comment>
  <w:comment w:id="5" w:author="Thalia Priscilla" w:date="2022-11-04T22:51:00Z" w:initials="TP">
    <w:p w14:paraId="521D6C00" w14:textId="459FD4FB" w:rsidR="00826D0E" w:rsidRDefault="00826D0E">
      <w:pPr>
        <w:pStyle w:val="CommentText"/>
      </w:pPr>
      <w:r>
        <w:rPr>
          <w:rStyle w:val="CommentReference"/>
        </w:rPr>
        <w:annotationRef/>
      </w:r>
      <w:r>
        <w:rPr>
          <w:rStyle w:val="CommentReference"/>
        </w:rPr>
        <w:t>I think you can show more depth of emotions in your challenge here.</w:t>
      </w:r>
    </w:p>
  </w:comment>
  <w:comment w:id="6" w:author="Thalia Priscilla" w:date="2022-11-04T22:52:00Z" w:initials="TP">
    <w:p w14:paraId="4BC5B69F" w14:textId="6B0ECC75" w:rsidR="00826D0E" w:rsidRDefault="00826D0E">
      <w:pPr>
        <w:pStyle w:val="CommentText"/>
      </w:pPr>
      <w:r>
        <w:rPr>
          <w:rStyle w:val="CommentReference"/>
        </w:rPr>
        <w:annotationRef/>
      </w:r>
      <w:r>
        <w:t>Was there anything interesting or noteworthy to highlight in this experience?</w:t>
      </w:r>
      <w:r w:rsidR="00E66E08">
        <w:t xml:space="preserve"> You can highlight it </w:t>
      </w:r>
      <w:r w:rsidR="00E66E08">
        <w:t>here.</w:t>
      </w:r>
    </w:p>
  </w:comment>
  <w:comment w:id="9" w:author="Thalia Priscilla" w:date="2022-11-04T22:36:00Z" w:initials="TP">
    <w:p w14:paraId="651C96B4" w14:textId="4B75693F" w:rsidR="00EC701C" w:rsidRDefault="00EC701C">
      <w:pPr>
        <w:pStyle w:val="CommentText"/>
      </w:pPr>
      <w:r>
        <w:rPr>
          <w:rStyle w:val="CommentReference"/>
        </w:rPr>
        <w:annotationRef/>
      </w:r>
      <w:r>
        <w:t>I think this can be excluded.</w:t>
      </w:r>
    </w:p>
  </w:comment>
  <w:comment w:id="10" w:author="Thalia Priscilla" w:date="2022-11-04T22:38:00Z" w:initials="TP">
    <w:p w14:paraId="7FA87ED3" w14:textId="5A4A7CD5" w:rsidR="0001735D" w:rsidRDefault="0001735D">
      <w:pPr>
        <w:pStyle w:val="CommentText"/>
      </w:pPr>
      <w:r>
        <w:rPr>
          <w:rStyle w:val="CommentReference"/>
        </w:rPr>
        <w:annotationRef/>
      </w:r>
      <w:r w:rsidR="006D42E4">
        <w:t xml:space="preserve">Can you be more specific as to how this helped the world and how you develop? In what area? </w:t>
      </w:r>
      <w:r w:rsidR="0096077E">
        <w:t>What did you learn from this experience?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78F4FEA" w15:done="0"/>
  <w15:commentEx w15:paraId="2190692D" w15:done="0"/>
  <w15:commentEx w15:paraId="2D085F61" w15:done="0"/>
  <w15:commentEx w15:paraId="242B0373" w15:done="0"/>
  <w15:commentEx w15:paraId="02047DDF" w15:done="0"/>
  <w15:commentEx w15:paraId="521D6C00" w15:done="0"/>
  <w15:commentEx w15:paraId="4BC5B69F" w15:done="0"/>
  <w15:commentEx w15:paraId="651C96B4" w15:done="0"/>
  <w15:commentEx w15:paraId="7FA87ED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101065" w16cex:dateUtc="2022-11-04T15:27:00Z"/>
  <w16cex:commentExtensible w16cex:durableId="271011C8" w16cex:dateUtc="2022-11-04T15:33:00Z"/>
  <w16cex:commentExtensible w16cex:durableId="271017C1" w16cex:dateUtc="2022-11-04T15:59:00Z"/>
  <w16cex:commentExtensible w16cex:durableId="27100307" w16cex:dateUtc="2022-11-04T14:30:00Z"/>
  <w16cex:commentExtensible w16cex:durableId="271015E0" w16cex:dateUtc="2022-11-04T15:51:00Z"/>
  <w16cex:commentExtensible w16cex:durableId="2710160F" w16cex:dateUtc="2022-11-04T15:51:00Z"/>
  <w16cex:commentExtensible w16cex:durableId="2710163B" w16cex:dateUtc="2022-11-04T15:52:00Z"/>
  <w16cex:commentExtensible w16cex:durableId="2710128B" w16cex:dateUtc="2022-11-04T15:36:00Z"/>
  <w16cex:commentExtensible w16cex:durableId="271012FF" w16cex:dateUtc="2022-11-04T15:3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78F4FEA" w16cid:durableId="27101065"/>
  <w16cid:commentId w16cid:paraId="2190692D" w16cid:durableId="271011C8"/>
  <w16cid:commentId w16cid:paraId="2D085F61" w16cid:durableId="271017C1"/>
  <w16cid:commentId w16cid:paraId="242B0373" w16cid:durableId="27100307"/>
  <w16cid:commentId w16cid:paraId="02047DDF" w16cid:durableId="271015E0"/>
  <w16cid:commentId w16cid:paraId="521D6C00" w16cid:durableId="2710160F"/>
  <w16cid:commentId w16cid:paraId="4BC5B69F" w16cid:durableId="2710163B"/>
  <w16cid:commentId w16cid:paraId="651C96B4" w16cid:durableId="2710128B"/>
  <w16cid:commentId w16cid:paraId="7FA87ED3" w16cid:durableId="271012F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halia Priscilla">
    <w15:presenceInfo w15:providerId="Windows Live" w15:userId="6ff7e8b338d2054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1254"/>
    <w:rsid w:val="0001735D"/>
    <w:rsid w:val="000F19E5"/>
    <w:rsid w:val="001213A1"/>
    <w:rsid w:val="00185506"/>
    <w:rsid w:val="003D6FD0"/>
    <w:rsid w:val="004D1023"/>
    <w:rsid w:val="0062459E"/>
    <w:rsid w:val="006D42E4"/>
    <w:rsid w:val="00826D0E"/>
    <w:rsid w:val="0096077E"/>
    <w:rsid w:val="00971254"/>
    <w:rsid w:val="00B30D9A"/>
    <w:rsid w:val="00B92100"/>
    <w:rsid w:val="00E66E08"/>
    <w:rsid w:val="00EC701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03C70FFB"/>
  <w15:chartTrackingRefBased/>
  <w15:docId w15:val="{21A64F3E-17F1-5B42-A1DE-9042533677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71254"/>
    <w:pPr>
      <w:spacing w:before="100" w:beforeAutospacing="1" w:after="100" w:afterAutospacing="1"/>
    </w:pPr>
    <w:rPr>
      <w:rFonts w:ascii="Times New Roman" w:eastAsia="Times New Roman" w:hAnsi="Times New Roman" w:cs="Times New Roman"/>
    </w:rPr>
  </w:style>
  <w:style w:type="paragraph" w:styleId="Revision">
    <w:name w:val="Revision"/>
    <w:hidden/>
    <w:uiPriority w:val="99"/>
    <w:semiHidden/>
    <w:rsid w:val="004D1023"/>
  </w:style>
  <w:style w:type="character" w:styleId="CommentReference">
    <w:name w:val="annotation reference"/>
    <w:basedOn w:val="DefaultParagraphFont"/>
    <w:uiPriority w:val="99"/>
    <w:semiHidden/>
    <w:unhideWhenUsed/>
    <w:rsid w:val="004D1023"/>
    <w:rPr>
      <w:sz w:val="16"/>
      <w:szCs w:val="16"/>
    </w:rPr>
  </w:style>
  <w:style w:type="paragraph" w:styleId="CommentText">
    <w:name w:val="annotation text"/>
    <w:basedOn w:val="Normal"/>
    <w:link w:val="CommentTextChar"/>
    <w:uiPriority w:val="99"/>
    <w:semiHidden/>
    <w:unhideWhenUsed/>
    <w:rsid w:val="004D1023"/>
    <w:rPr>
      <w:sz w:val="20"/>
      <w:szCs w:val="20"/>
    </w:rPr>
  </w:style>
  <w:style w:type="character" w:customStyle="1" w:styleId="CommentTextChar">
    <w:name w:val="Comment Text Char"/>
    <w:basedOn w:val="DefaultParagraphFont"/>
    <w:link w:val="CommentText"/>
    <w:uiPriority w:val="99"/>
    <w:semiHidden/>
    <w:rsid w:val="004D1023"/>
    <w:rPr>
      <w:sz w:val="20"/>
      <w:szCs w:val="20"/>
    </w:rPr>
  </w:style>
  <w:style w:type="paragraph" w:styleId="CommentSubject">
    <w:name w:val="annotation subject"/>
    <w:basedOn w:val="CommentText"/>
    <w:next w:val="CommentText"/>
    <w:link w:val="CommentSubjectChar"/>
    <w:uiPriority w:val="99"/>
    <w:semiHidden/>
    <w:unhideWhenUsed/>
    <w:rsid w:val="004D1023"/>
    <w:rPr>
      <w:b/>
      <w:bCs/>
    </w:rPr>
  </w:style>
  <w:style w:type="character" w:customStyle="1" w:styleId="CommentSubjectChar">
    <w:name w:val="Comment Subject Char"/>
    <w:basedOn w:val="CommentTextChar"/>
    <w:link w:val="CommentSubject"/>
    <w:uiPriority w:val="99"/>
    <w:semiHidden/>
    <w:rsid w:val="004D102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636799">
      <w:bodyDiv w:val="1"/>
      <w:marLeft w:val="0"/>
      <w:marRight w:val="0"/>
      <w:marTop w:val="0"/>
      <w:marBottom w:val="0"/>
      <w:divBdr>
        <w:top w:val="none" w:sz="0" w:space="0" w:color="auto"/>
        <w:left w:val="none" w:sz="0" w:space="0" w:color="auto"/>
        <w:bottom w:val="none" w:sz="0" w:space="0" w:color="auto"/>
        <w:right w:val="none" w:sz="0" w:space="0" w:color="auto"/>
      </w:divBdr>
    </w:div>
    <w:div w:id="186332958">
      <w:bodyDiv w:val="1"/>
      <w:marLeft w:val="0"/>
      <w:marRight w:val="0"/>
      <w:marTop w:val="0"/>
      <w:marBottom w:val="0"/>
      <w:divBdr>
        <w:top w:val="none" w:sz="0" w:space="0" w:color="auto"/>
        <w:left w:val="none" w:sz="0" w:space="0" w:color="auto"/>
        <w:bottom w:val="none" w:sz="0" w:space="0" w:color="auto"/>
        <w:right w:val="none" w:sz="0" w:space="0" w:color="auto"/>
      </w:divBdr>
    </w:div>
    <w:div w:id="1250576631">
      <w:bodyDiv w:val="1"/>
      <w:marLeft w:val="0"/>
      <w:marRight w:val="0"/>
      <w:marTop w:val="0"/>
      <w:marBottom w:val="0"/>
      <w:divBdr>
        <w:top w:val="none" w:sz="0" w:space="0" w:color="auto"/>
        <w:left w:val="none" w:sz="0" w:space="0" w:color="auto"/>
        <w:bottom w:val="none" w:sz="0" w:space="0" w:color="auto"/>
        <w:right w:val="none" w:sz="0" w:space="0" w:color="auto"/>
      </w:divBdr>
    </w:div>
    <w:div w:id="1421752216">
      <w:bodyDiv w:val="1"/>
      <w:marLeft w:val="0"/>
      <w:marRight w:val="0"/>
      <w:marTop w:val="0"/>
      <w:marBottom w:val="0"/>
      <w:divBdr>
        <w:top w:val="none" w:sz="0" w:space="0" w:color="auto"/>
        <w:left w:val="none" w:sz="0" w:space="0" w:color="auto"/>
        <w:bottom w:val="none" w:sz="0" w:space="0" w:color="auto"/>
        <w:right w:val="none" w:sz="0" w:space="0" w:color="auto"/>
      </w:divBdr>
    </w:div>
    <w:div w:id="1478298674">
      <w:bodyDiv w:val="1"/>
      <w:marLeft w:val="0"/>
      <w:marRight w:val="0"/>
      <w:marTop w:val="0"/>
      <w:marBottom w:val="0"/>
      <w:divBdr>
        <w:top w:val="none" w:sz="0" w:space="0" w:color="auto"/>
        <w:left w:val="none" w:sz="0" w:space="0" w:color="auto"/>
        <w:bottom w:val="none" w:sz="0" w:space="0" w:color="auto"/>
        <w:right w:val="none" w:sz="0" w:space="0" w:color="auto"/>
      </w:divBdr>
    </w:div>
    <w:div w:id="1644771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2</Pages>
  <Words>719</Words>
  <Characters>4101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Thalia Priscilla</cp:lastModifiedBy>
  <cp:revision>7</cp:revision>
  <dcterms:created xsi:type="dcterms:W3CDTF">2022-11-02T04:26:00Z</dcterms:created>
  <dcterms:modified xsi:type="dcterms:W3CDTF">2022-11-04T16:03:00Z</dcterms:modified>
</cp:coreProperties>
</file>