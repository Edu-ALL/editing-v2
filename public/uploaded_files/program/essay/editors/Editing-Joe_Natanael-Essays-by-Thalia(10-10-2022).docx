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D276B" w14:textId="77777777" w:rsidR="00BC04B3" w:rsidRPr="00BC04B3" w:rsidRDefault="00BC04B3" w:rsidP="00BC04B3">
      <w:pPr>
        <w:rPr>
          <w:rFonts w:ascii="Times New Roman" w:eastAsia="Times New Roman" w:hAnsi="Times New Roman" w:cs="Times New Roman"/>
        </w:rPr>
      </w:pPr>
      <w:r w:rsidRPr="00BC04B3">
        <w:rPr>
          <w:rFonts w:ascii="Arial" w:eastAsia="Times New Roman" w:hAnsi="Arial" w:cs="Arial"/>
          <w:b/>
          <w:bCs/>
          <w:color w:val="000000"/>
          <w:sz w:val="22"/>
          <w:szCs w:val="22"/>
        </w:rPr>
        <w:t>Why this major? (250-300)</w:t>
      </w:r>
    </w:p>
    <w:p w14:paraId="3CB42307" w14:textId="77777777" w:rsidR="00BC04B3" w:rsidRDefault="00BC04B3" w:rsidP="00BC04B3">
      <w:pPr>
        <w:ind w:firstLine="720"/>
        <w:rPr>
          <w:rFonts w:ascii="Arial" w:eastAsia="Times New Roman" w:hAnsi="Arial" w:cs="Arial"/>
          <w:color w:val="000000"/>
          <w:sz w:val="22"/>
          <w:szCs w:val="22"/>
        </w:rPr>
      </w:pPr>
    </w:p>
    <w:p w14:paraId="397E0518" w14:textId="407AA90D" w:rsidR="00BC04B3" w:rsidRPr="00BC04B3" w:rsidRDefault="00BC04B3" w:rsidP="00BC04B3">
      <w:pPr>
        <w:ind w:firstLine="720"/>
        <w:rPr>
          <w:rFonts w:ascii="Times New Roman" w:eastAsia="Times New Roman" w:hAnsi="Times New Roman" w:cs="Times New Roman"/>
        </w:rPr>
      </w:pPr>
      <w:r w:rsidRPr="00BC04B3">
        <w:rPr>
          <w:rFonts w:ascii="Arial" w:eastAsia="Times New Roman" w:hAnsi="Arial" w:cs="Arial"/>
          <w:color w:val="000000"/>
          <w:sz w:val="22"/>
          <w:szCs w:val="22"/>
        </w:rPr>
        <w:t>“NOW SHOWING”</w:t>
      </w:r>
    </w:p>
    <w:p w14:paraId="32963FAA" w14:textId="77777777" w:rsidR="00BC04B3" w:rsidRPr="00BC04B3" w:rsidRDefault="00BC04B3" w:rsidP="00BC04B3">
      <w:pPr>
        <w:ind w:firstLine="720"/>
        <w:rPr>
          <w:rFonts w:ascii="Times New Roman" w:eastAsia="Times New Roman" w:hAnsi="Times New Roman" w:cs="Times New Roman"/>
        </w:rPr>
      </w:pPr>
      <w:r w:rsidRPr="00BC04B3">
        <w:rPr>
          <w:rFonts w:ascii="Arial" w:eastAsia="Times New Roman" w:hAnsi="Arial" w:cs="Arial"/>
          <w:color w:val="000000"/>
          <w:sz w:val="22"/>
          <w:szCs w:val="22"/>
        </w:rPr>
        <w:t>“Transformers: Age Of Extinction”</w:t>
      </w:r>
    </w:p>
    <w:p w14:paraId="49151D59" w14:textId="04BD93AB" w:rsidR="00BC04B3" w:rsidRPr="00BC04B3" w:rsidRDefault="00BC04B3" w:rsidP="00BC04B3">
      <w:pPr>
        <w:rPr>
          <w:rFonts w:ascii="Times New Roman" w:eastAsia="Times New Roman" w:hAnsi="Times New Roman" w:cs="Times New Roman"/>
        </w:rPr>
      </w:pPr>
      <w:r w:rsidRPr="00BC04B3">
        <w:rPr>
          <w:rFonts w:ascii="Arial" w:eastAsia="Times New Roman" w:hAnsi="Arial" w:cs="Arial"/>
          <w:color w:val="000000"/>
          <w:sz w:val="22"/>
          <w:szCs w:val="22"/>
        </w:rPr>
        <w:tab/>
        <w:t xml:space="preserve">In 2014, I left the </w:t>
      </w:r>
      <w:proofErr w:type="spellStart"/>
      <w:r w:rsidRPr="00BC04B3">
        <w:rPr>
          <w:rFonts w:ascii="Arial" w:eastAsia="Times New Roman" w:hAnsi="Arial" w:cs="Arial"/>
          <w:color w:val="000000"/>
          <w:sz w:val="22"/>
          <w:szCs w:val="22"/>
        </w:rPr>
        <w:t>theater</w:t>
      </w:r>
      <w:proofErr w:type="spellEnd"/>
      <w:r w:rsidRPr="00BC04B3">
        <w:rPr>
          <w:rFonts w:ascii="Arial" w:eastAsia="Times New Roman" w:hAnsi="Arial" w:cs="Arial"/>
          <w:color w:val="000000"/>
          <w:sz w:val="22"/>
          <w:szCs w:val="22"/>
        </w:rPr>
        <w:t xml:space="preserve"> with a newfound interest: Robots. The aftermath caused my </w:t>
      </w:r>
      <w:r w:rsidR="005E2434" w:rsidRPr="00BC04B3">
        <w:rPr>
          <w:rFonts w:ascii="Arial" w:eastAsia="Times New Roman" w:hAnsi="Arial" w:cs="Arial"/>
          <w:color w:val="000000"/>
          <w:sz w:val="22"/>
          <w:szCs w:val="22"/>
        </w:rPr>
        <w:t>YouTube</w:t>
      </w:r>
      <w:r w:rsidRPr="00BC04B3">
        <w:rPr>
          <w:rFonts w:ascii="Arial" w:eastAsia="Times New Roman" w:hAnsi="Arial" w:cs="Arial"/>
          <w:color w:val="000000"/>
          <w:sz w:val="22"/>
          <w:szCs w:val="22"/>
        </w:rPr>
        <w:t xml:space="preserve"> feed to be bombarded with transformer clips and robotics related videos. This led to me stumbling across a video on Boston Dynamic’s autonomous humanoid robot, Atlas. Being only 9 years old, I couldn’t possibly fathom the complexity behind the robot. As it walked, jumped, and balanced with one foot, I didn’t even question it. Like others, I could only watch, be amazed, and go on with my day. </w:t>
      </w:r>
    </w:p>
    <w:p w14:paraId="4A13A8D6" w14:textId="77777777" w:rsidR="00BC04B3" w:rsidRPr="00BC04B3" w:rsidRDefault="00BC04B3" w:rsidP="00BC04B3">
      <w:pPr>
        <w:rPr>
          <w:rFonts w:ascii="Times New Roman" w:eastAsia="Times New Roman" w:hAnsi="Times New Roman" w:cs="Times New Roman"/>
        </w:rPr>
      </w:pPr>
      <w:r w:rsidRPr="00BC04B3">
        <w:rPr>
          <w:rFonts w:ascii="Arial" w:eastAsia="Times New Roman" w:hAnsi="Arial" w:cs="Arial"/>
          <w:color w:val="000000"/>
          <w:sz w:val="22"/>
          <w:szCs w:val="22"/>
        </w:rPr>
        <w:tab/>
        <w:t xml:space="preserve">Last summer, I interned at </w:t>
      </w:r>
      <w:proofErr w:type="spellStart"/>
      <w:r w:rsidRPr="00BC04B3">
        <w:rPr>
          <w:rFonts w:ascii="Arial" w:eastAsia="Times New Roman" w:hAnsi="Arial" w:cs="Arial"/>
          <w:color w:val="000000"/>
          <w:sz w:val="22"/>
          <w:szCs w:val="22"/>
        </w:rPr>
        <w:t>Sinar</w:t>
      </w:r>
      <w:proofErr w:type="spellEnd"/>
      <w:r w:rsidRPr="00BC04B3">
        <w:rPr>
          <w:rFonts w:ascii="Arial" w:eastAsia="Times New Roman" w:hAnsi="Arial" w:cs="Arial"/>
          <w:color w:val="000000"/>
          <w:sz w:val="22"/>
          <w:szCs w:val="22"/>
        </w:rPr>
        <w:t xml:space="preserve"> Himalaya where I learnt about the computer systems they use and assisted in setting up their website. What surprised me the most during my time there was not only how prevalent software was in their operation but also the complexity and depth behind it. For a company specializing in selling baking machinery, I didn’t expect virtual servers and large </w:t>
      </w:r>
      <w:proofErr w:type="spellStart"/>
      <w:r w:rsidRPr="00BC04B3">
        <w:rPr>
          <w:rFonts w:ascii="Arial" w:eastAsia="Times New Roman" w:hAnsi="Arial" w:cs="Arial"/>
          <w:color w:val="000000"/>
          <w:sz w:val="22"/>
          <w:szCs w:val="22"/>
        </w:rPr>
        <w:t>softwares</w:t>
      </w:r>
      <w:proofErr w:type="spellEnd"/>
      <w:r w:rsidRPr="00BC04B3">
        <w:rPr>
          <w:rFonts w:ascii="Arial" w:eastAsia="Times New Roman" w:hAnsi="Arial" w:cs="Arial"/>
          <w:color w:val="000000"/>
          <w:sz w:val="22"/>
          <w:szCs w:val="22"/>
        </w:rPr>
        <w:t xml:space="preserve"> like Dynamic AX to be involved. There was more than what met the eye.</w:t>
      </w:r>
    </w:p>
    <w:p w14:paraId="6F40FAD9" w14:textId="77777777" w:rsidR="00BC04B3" w:rsidRPr="00BC04B3" w:rsidRDefault="00BC04B3" w:rsidP="00BC04B3">
      <w:pPr>
        <w:rPr>
          <w:rFonts w:ascii="Times New Roman" w:eastAsia="Times New Roman" w:hAnsi="Times New Roman" w:cs="Times New Roman"/>
        </w:rPr>
      </w:pPr>
      <w:r w:rsidRPr="00BC04B3">
        <w:rPr>
          <w:rFonts w:ascii="Arial" w:eastAsia="Times New Roman" w:hAnsi="Arial" w:cs="Arial"/>
          <w:color w:val="000000"/>
          <w:sz w:val="22"/>
          <w:szCs w:val="22"/>
        </w:rPr>
        <w:tab/>
      </w:r>
      <w:commentRangeStart w:id="0"/>
      <w:r w:rsidRPr="00BC04B3">
        <w:rPr>
          <w:rFonts w:ascii="Arial" w:eastAsia="Times New Roman" w:hAnsi="Arial" w:cs="Arial"/>
          <w:color w:val="000000"/>
          <w:sz w:val="22"/>
          <w:szCs w:val="22"/>
        </w:rPr>
        <w:t xml:space="preserve">I realized this was the same for Atlas and also our brain and intelligence. I seem to take for granted basic functionalities such as regaining our footing when pushed or jumping and landing which will be extremely difficult for a humanoid robot to do. </w:t>
      </w:r>
      <w:commentRangeEnd w:id="0"/>
      <w:r w:rsidR="002248F7">
        <w:rPr>
          <w:rStyle w:val="CommentReference"/>
        </w:rPr>
        <w:commentReference w:id="0"/>
      </w:r>
      <w:r w:rsidRPr="00BC04B3">
        <w:rPr>
          <w:rFonts w:ascii="Arial" w:eastAsia="Times New Roman" w:hAnsi="Arial" w:cs="Arial"/>
          <w:color w:val="000000"/>
          <w:sz w:val="22"/>
          <w:szCs w:val="22"/>
        </w:rPr>
        <w:t>How did they do it?  How did they incorporate human characteristics into their robots? I wanted to know more. </w:t>
      </w:r>
    </w:p>
    <w:p w14:paraId="2AE44042" w14:textId="77777777" w:rsidR="00BC04B3" w:rsidRPr="00BC04B3" w:rsidRDefault="00BC04B3" w:rsidP="00BC04B3">
      <w:pPr>
        <w:ind w:firstLine="720"/>
        <w:rPr>
          <w:rFonts w:ascii="Times New Roman" w:eastAsia="Times New Roman" w:hAnsi="Times New Roman" w:cs="Times New Roman"/>
        </w:rPr>
      </w:pPr>
      <w:commentRangeStart w:id="1"/>
      <w:r w:rsidRPr="00BC04B3">
        <w:rPr>
          <w:rFonts w:ascii="Arial" w:eastAsia="Times New Roman" w:hAnsi="Arial" w:cs="Arial"/>
          <w:color w:val="000000"/>
          <w:sz w:val="22"/>
          <w:szCs w:val="22"/>
        </w:rPr>
        <w:t xml:space="preserve">Through studying computer science, I can explore my interest in Artificial intelligence and its many subfields (e.g. Machine learning, Natural language processor). I'm especially interested in the Bioinformatics and Intelligent robot research area at UT Austin as I can study topics like neural networks and cognitive science to understand how we can translate human </w:t>
      </w:r>
      <w:proofErr w:type="spellStart"/>
      <w:r w:rsidRPr="00BC04B3">
        <w:rPr>
          <w:rFonts w:ascii="Arial" w:eastAsia="Times New Roman" w:hAnsi="Arial" w:cs="Arial"/>
          <w:color w:val="000000"/>
          <w:sz w:val="22"/>
          <w:szCs w:val="22"/>
        </w:rPr>
        <w:t>behavior</w:t>
      </w:r>
      <w:proofErr w:type="spellEnd"/>
      <w:r w:rsidRPr="00BC04B3">
        <w:rPr>
          <w:rFonts w:ascii="Arial" w:eastAsia="Times New Roman" w:hAnsi="Arial" w:cs="Arial"/>
          <w:color w:val="000000"/>
          <w:sz w:val="22"/>
          <w:szCs w:val="22"/>
        </w:rPr>
        <w:t xml:space="preserve"> to insightful data for prosthetics and autonomous robots. </w:t>
      </w:r>
      <w:commentRangeEnd w:id="1"/>
      <w:r w:rsidR="002248F7">
        <w:rPr>
          <w:rStyle w:val="CommentReference"/>
        </w:rPr>
        <w:commentReference w:id="1"/>
      </w:r>
    </w:p>
    <w:p w14:paraId="1181ED56" w14:textId="77777777" w:rsidR="00BC04B3" w:rsidRPr="00BC04B3" w:rsidRDefault="00BC04B3" w:rsidP="00BC04B3">
      <w:pPr>
        <w:rPr>
          <w:rFonts w:ascii="Times New Roman" w:eastAsia="Times New Roman" w:hAnsi="Times New Roman" w:cs="Times New Roman"/>
        </w:rPr>
      </w:pPr>
    </w:p>
    <w:p w14:paraId="6D8045ED" w14:textId="1A937F9C" w:rsidR="00231036" w:rsidRDefault="002248F7">
      <w:pPr>
        <w:rPr>
          <w:ins w:id="2" w:author="Thalia Priscilla" w:date="2022-10-10T14:48:00Z"/>
        </w:rPr>
      </w:pPr>
      <w:ins w:id="3" w:author="Thalia Priscilla" w:date="2022-10-10T14:48:00Z">
        <w:r>
          <w:t>Dear Joe:</w:t>
        </w:r>
      </w:ins>
    </w:p>
    <w:p w14:paraId="27934AA1" w14:textId="58A2DCDA" w:rsidR="002248F7" w:rsidRDefault="002248F7">
      <w:pPr>
        <w:rPr>
          <w:ins w:id="4" w:author="Thalia Priscilla" w:date="2022-10-10T14:48:00Z"/>
        </w:rPr>
      </w:pPr>
    </w:p>
    <w:p w14:paraId="7AFF7347" w14:textId="153B7352" w:rsidR="002248F7" w:rsidRDefault="002248F7">
      <w:pPr>
        <w:rPr>
          <w:ins w:id="5" w:author="Thalia Priscilla" w:date="2022-10-10T15:06:00Z"/>
        </w:rPr>
      </w:pPr>
      <w:ins w:id="6" w:author="Thalia Priscilla" w:date="2022-10-10T15:06:00Z">
        <w:r>
          <w:t xml:space="preserve">A nearly polished essay, well done! </w:t>
        </w:r>
      </w:ins>
    </w:p>
    <w:p w14:paraId="25CCF26A" w14:textId="59100F52" w:rsidR="00D16FF3" w:rsidRDefault="00D16FF3">
      <w:pPr>
        <w:rPr>
          <w:ins w:id="7" w:author="Thalia Priscilla" w:date="2022-10-10T15:07:00Z"/>
        </w:rPr>
      </w:pPr>
    </w:p>
    <w:p w14:paraId="76E92202" w14:textId="2FDD7808" w:rsidR="002248F7" w:rsidRDefault="002248F7">
      <w:pPr>
        <w:rPr>
          <w:ins w:id="8" w:author="Thalia Priscilla" w:date="2022-10-10T15:09:00Z"/>
        </w:rPr>
      </w:pPr>
      <w:ins w:id="9" w:author="Thalia Priscilla" w:date="2022-10-10T15:06:00Z">
        <w:r>
          <w:t xml:space="preserve">My suggestion </w:t>
        </w:r>
        <w:r w:rsidR="00D16FF3">
          <w:t>would be to</w:t>
        </w:r>
      </w:ins>
      <w:ins w:id="10" w:author="Thalia Priscilla" w:date="2022-10-10T15:07:00Z">
        <w:r w:rsidR="00D16FF3">
          <w:t xml:space="preserve"> </w:t>
        </w:r>
      </w:ins>
      <w:ins w:id="11" w:author="Thalia Priscilla" w:date="2022-10-10T15:06:00Z">
        <w:r w:rsidR="00D16FF3">
          <w:t>relate your interest in robotics</w:t>
        </w:r>
      </w:ins>
      <w:ins w:id="12" w:author="Thalia Priscilla" w:date="2022-10-10T15:07:00Z">
        <w:r w:rsidR="00D16FF3">
          <w:t xml:space="preserve"> and your major to what you plan to do with this degree.</w:t>
        </w:r>
      </w:ins>
      <w:ins w:id="13" w:author="Thalia Priscilla" w:date="2022-10-10T15:08:00Z">
        <w:r w:rsidR="00D16FF3">
          <w:t xml:space="preserve"> Although the prompt doesn’t specifically ask to address this, </w:t>
        </w:r>
      </w:ins>
      <w:ins w:id="14" w:author="Thalia Priscilla" w:date="2022-10-10T15:09:00Z">
        <w:r w:rsidR="00D16FF3">
          <w:t xml:space="preserve">it would be helpful for the reader </w:t>
        </w:r>
      </w:ins>
      <w:ins w:id="15" w:author="Thalia Priscilla" w:date="2022-10-10T15:08:00Z">
        <w:r w:rsidR="00D16FF3">
          <w:t xml:space="preserve">to know that you have a bigger picture in mind </w:t>
        </w:r>
      </w:ins>
      <w:ins w:id="16" w:author="Thalia Priscilla" w:date="2022-10-10T15:09:00Z">
        <w:r w:rsidR="00D16FF3">
          <w:t>through</w:t>
        </w:r>
      </w:ins>
      <w:ins w:id="17" w:author="Thalia Priscilla" w:date="2022-10-10T15:08:00Z">
        <w:r w:rsidR="00D16FF3">
          <w:t xml:space="preserve"> pursuing your</w:t>
        </w:r>
      </w:ins>
      <w:ins w:id="18" w:author="Thalia Priscilla" w:date="2022-10-10T15:09:00Z">
        <w:r w:rsidR="00D16FF3">
          <w:t xml:space="preserve"> education.</w:t>
        </w:r>
      </w:ins>
      <w:ins w:id="19" w:author="Thalia Priscilla" w:date="2022-10-10T15:08:00Z">
        <w:r w:rsidR="00D16FF3">
          <w:t xml:space="preserve"> </w:t>
        </w:r>
      </w:ins>
    </w:p>
    <w:p w14:paraId="5E52A6FE" w14:textId="678018AB" w:rsidR="00D16FF3" w:rsidRDefault="00D16FF3">
      <w:pPr>
        <w:rPr>
          <w:ins w:id="20" w:author="Thalia Priscilla" w:date="2022-10-10T15:09:00Z"/>
        </w:rPr>
      </w:pPr>
    </w:p>
    <w:p w14:paraId="383F4152" w14:textId="20CB13A1" w:rsidR="00D16FF3" w:rsidRDefault="00D16FF3">
      <w:pPr>
        <w:rPr>
          <w:ins w:id="21" w:author="Thalia Priscilla" w:date="2022-10-10T15:09:00Z"/>
        </w:rPr>
      </w:pPr>
      <w:ins w:id="22" w:author="Thalia Priscilla" w:date="2022-10-10T15:09:00Z">
        <w:r>
          <w:t>All the best!</w:t>
        </w:r>
      </w:ins>
    </w:p>
    <w:p w14:paraId="29BCC621" w14:textId="2F0532EB" w:rsidR="00D16FF3" w:rsidRDefault="00D16FF3">
      <w:pPr>
        <w:rPr>
          <w:ins w:id="23" w:author="Thalia Priscilla" w:date="2022-10-10T15:09:00Z"/>
        </w:rPr>
      </w:pPr>
    </w:p>
    <w:p w14:paraId="757F2F72" w14:textId="531AE312" w:rsidR="00D16FF3" w:rsidRDefault="00D16FF3">
      <w:ins w:id="24" w:author="Thalia Priscilla" w:date="2022-10-10T15:09:00Z">
        <w:r>
          <w:t>Thalia</w:t>
        </w:r>
      </w:ins>
    </w:p>
    <w:sectPr w:rsidR="00D16FF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2-10-10T14:47:00Z" w:initials="TP">
    <w:p w14:paraId="086F397B" w14:textId="72AEF4EF" w:rsidR="002248F7" w:rsidRDefault="002248F7">
      <w:pPr>
        <w:pStyle w:val="CommentText"/>
      </w:pPr>
      <w:r>
        <w:rPr>
          <w:rStyle w:val="CommentReference"/>
        </w:rPr>
        <w:annotationRef/>
      </w:r>
      <w:r>
        <w:t>Intriguing point!</w:t>
      </w:r>
    </w:p>
  </w:comment>
  <w:comment w:id="1" w:author="Thalia Priscilla" w:date="2022-10-10T14:45:00Z" w:initials="TP">
    <w:p w14:paraId="20460BAE" w14:textId="387C0241" w:rsidR="002248F7" w:rsidRDefault="002248F7">
      <w:pPr>
        <w:pStyle w:val="CommentText"/>
      </w:pPr>
      <w:r>
        <w:rPr>
          <w:rStyle w:val="CommentReference"/>
        </w:rPr>
        <w:annotationRef/>
      </w:r>
      <w:r>
        <w:t xml:space="preserve">Perhaps relate this to your bigger purpose – what do you see yourself doing with this knowledge in the future?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6F397B" w15:done="0"/>
  <w15:commentEx w15:paraId="20460B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EAF0E" w16cex:dateUtc="2022-10-10T07:47:00Z"/>
  <w16cex:commentExtensible w16cex:durableId="26EEAE9A" w16cex:dateUtc="2022-10-10T07: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6F397B" w16cid:durableId="26EEAF0E"/>
  <w16cid:commentId w16cid:paraId="20460BAE" w16cid:durableId="26EEAE9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4B3"/>
    <w:rsid w:val="00185506"/>
    <w:rsid w:val="002248F7"/>
    <w:rsid w:val="00231036"/>
    <w:rsid w:val="005E2434"/>
    <w:rsid w:val="0062459E"/>
    <w:rsid w:val="00BC04B3"/>
    <w:rsid w:val="00D16FF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6E35D8C"/>
  <w15:chartTrackingRefBased/>
  <w15:docId w15:val="{511CBDA6-E93A-7247-8D3F-132D0C916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04B3"/>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BC04B3"/>
  </w:style>
  <w:style w:type="character" w:styleId="CommentReference">
    <w:name w:val="annotation reference"/>
    <w:basedOn w:val="DefaultParagraphFont"/>
    <w:uiPriority w:val="99"/>
    <w:semiHidden/>
    <w:unhideWhenUsed/>
    <w:rsid w:val="002248F7"/>
    <w:rPr>
      <w:sz w:val="16"/>
      <w:szCs w:val="16"/>
    </w:rPr>
  </w:style>
  <w:style w:type="paragraph" w:styleId="CommentText">
    <w:name w:val="annotation text"/>
    <w:basedOn w:val="Normal"/>
    <w:link w:val="CommentTextChar"/>
    <w:uiPriority w:val="99"/>
    <w:semiHidden/>
    <w:unhideWhenUsed/>
    <w:rsid w:val="002248F7"/>
    <w:rPr>
      <w:sz w:val="20"/>
      <w:szCs w:val="20"/>
    </w:rPr>
  </w:style>
  <w:style w:type="character" w:customStyle="1" w:styleId="CommentTextChar">
    <w:name w:val="Comment Text Char"/>
    <w:basedOn w:val="DefaultParagraphFont"/>
    <w:link w:val="CommentText"/>
    <w:uiPriority w:val="99"/>
    <w:semiHidden/>
    <w:rsid w:val="002248F7"/>
    <w:rPr>
      <w:sz w:val="20"/>
      <w:szCs w:val="20"/>
    </w:rPr>
  </w:style>
  <w:style w:type="paragraph" w:styleId="CommentSubject">
    <w:name w:val="annotation subject"/>
    <w:basedOn w:val="CommentText"/>
    <w:next w:val="CommentText"/>
    <w:link w:val="CommentSubjectChar"/>
    <w:uiPriority w:val="99"/>
    <w:semiHidden/>
    <w:unhideWhenUsed/>
    <w:rsid w:val="002248F7"/>
    <w:rPr>
      <w:b/>
      <w:bCs/>
    </w:rPr>
  </w:style>
  <w:style w:type="character" w:customStyle="1" w:styleId="CommentSubjectChar">
    <w:name w:val="Comment Subject Char"/>
    <w:basedOn w:val="CommentTextChar"/>
    <w:link w:val="CommentSubject"/>
    <w:uiPriority w:val="99"/>
    <w:semiHidden/>
    <w:rsid w:val="002248F7"/>
    <w:rPr>
      <w:b/>
      <w:bCs/>
      <w:sz w:val="20"/>
      <w:szCs w:val="20"/>
    </w:rPr>
  </w:style>
  <w:style w:type="paragraph" w:styleId="Revision">
    <w:name w:val="Revision"/>
    <w:hidden/>
    <w:uiPriority w:val="99"/>
    <w:semiHidden/>
    <w:rsid w:val="002248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124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Thalia Priscilla</cp:lastModifiedBy>
  <cp:revision>2</cp:revision>
  <dcterms:created xsi:type="dcterms:W3CDTF">2022-10-06T08:19:00Z</dcterms:created>
  <dcterms:modified xsi:type="dcterms:W3CDTF">2022-10-10T08:09:00Z</dcterms:modified>
</cp:coreProperties>
</file>