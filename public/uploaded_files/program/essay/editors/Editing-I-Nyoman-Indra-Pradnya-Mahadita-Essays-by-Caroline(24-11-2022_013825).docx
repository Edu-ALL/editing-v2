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61A98AA5" w:rsidR="007F2ECA" w:rsidRDefault="003C7714">
      <w:pPr>
        <w:rPr>
          <w:rFonts w:ascii="Arial" w:hAnsi="Arial" w:cs="Arial"/>
          <w:b/>
          <w:bCs/>
          <w:color w:val="000000"/>
          <w:u w:val="single"/>
        </w:rPr>
      </w:pPr>
      <w:r>
        <w:rPr>
          <w:rFonts w:ascii="Arial" w:hAnsi="Arial" w:cs="Arial"/>
          <w:b/>
          <w:bCs/>
          <w:color w:val="000000"/>
          <w:u w:val="single"/>
        </w:rPr>
        <w:t>Every person has a creative side, and it can be expressed in many ways: problem solving, original and innovative thinking, and artistically, to name a few. Describe how you express your creative side.</w:t>
      </w:r>
      <w:r w:rsidR="00C54C60">
        <w:rPr>
          <w:rFonts w:ascii="Arial" w:hAnsi="Arial" w:cs="Arial"/>
          <w:b/>
          <w:bCs/>
          <w:color w:val="000000"/>
          <w:u w:val="single"/>
        </w:rPr>
        <w:t xml:space="preserve"> (350 words)</w:t>
      </w:r>
    </w:p>
    <w:p w14:paraId="08DB9BE3" w14:textId="6BF80C1C" w:rsidR="00F06802" w:rsidRDefault="00F06802">
      <w:pPr>
        <w:rPr>
          <w:rFonts w:ascii="Arial" w:hAnsi="Arial" w:cs="Arial"/>
          <w:b/>
          <w:bCs/>
          <w:color w:val="000000"/>
          <w:u w:val="single"/>
        </w:rPr>
      </w:pPr>
    </w:p>
    <w:p w14:paraId="1AA34B43"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The warm, resonant, metallic sound, ringing around the common area of the temple, you would be sure that it was the gamelan. </w:t>
      </w:r>
    </w:p>
    <w:p w14:paraId="058B0C1B" w14:textId="77777777" w:rsidR="00320A4F" w:rsidRPr="00320A4F" w:rsidRDefault="00320A4F" w:rsidP="00320A4F">
      <w:pPr>
        <w:rPr>
          <w:rFonts w:ascii="Times New Roman" w:eastAsia="Times New Roman" w:hAnsi="Times New Roman" w:cs="Times New Roman"/>
        </w:rPr>
      </w:pPr>
    </w:p>
    <w:p w14:paraId="425C1537" w14:textId="14BFB15C"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 xml:space="preserve">I still remember that every Sunday when I was a kid, my dad always took me to Gamelan practice. He would let me hit random notes on the gamelan, which </w:t>
      </w:r>
      <w:del w:id="0" w:author="Microsoft Office User" w:date="2022-11-23T12:45:00Z">
        <w:r w:rsidRPr="00320A4F" w:rsidDel="0005683B">
          <w:rPr>
            <w:rFonts w:ascii="Arial" w:eastAsia="Times New Roman" w:hAnsi="Arial" w:cs="Arial"/>
            <w:color w:val="000000"/>
            <w:sz w:val="22"/>
            <w:szCs w:val="22"/>
          </w:rPr>
          <w:delText xml:space="preserve">possibly </w:delText>
        </w:r>
      </w:del>
      <w:ins w:id="1" w:author="Microsoft Office User" w:date="2022-11-23T12:45:00Z">
        <w:r w:rsidR="0005683B">
          <w:rPr>
            <w:rFonts w:ascii="Arial" w:eastAsia="Times New Roman" w:hAnsi="Arial" w:cs="Arial"/>
            <w:color w:val="000000"/>
            <w:sz w:val="22"/>
            <w:szCs w:val="22"/>
          </w:rPr>
          <w:t>likely</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 xml:space="preserve">annoyed other people. Though at that time I didn’t know what the instrument was, it developed my </w:t>
      </w:r>
      <w:del w:id="2" w:author="Microsoft Office User" w:date="2022-11-23T12:46:00Z">
        <w:r w:rsidRPr="00320A4F" w:rsidDel="0005683B">
          <w:rPr>
            <w:rFonts w:ascii="Arial" w:eastAsia="Times New Roman" w:hAnsi="Arial" w:cs="Arial"/>
            <w:color w:val="000000"/>
            <w:sz w:val="22"/>
            <w:szCs w:val="22"/>
          </w:rPr>
          <w:delText xml:space="preserve">creative </w:delText>
        </w:r>
      </w:del>
      <w:ins w:id="3" w:author="Microsoft Office User" w:date="2022-11-23T12:46:00Z">
        <w:r w:rsidR="0005683B">
          <w:rPr>
            <w:rFonts w:ascii="Arial" w:eastAsia="Times New Roman" w:hAnsi="Arial" w:cs="Arial"/>
            <w:color w:val="000000"/>
            <w:sz w:val="22"/>
            <w:szCs w:val="22"/>
          </w:rPr>
          <w:t>artistic</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 xml:space="preserve">side </w:t>
      </w:r>
      <w:del w:id="4" w:author="Microsoft Office User" w:date="2022-11-23T12:46:00Z">
        <w:r w:rsidRPr="00320A4F" w:rsidDel="0005683B">
          <w:rPr>
            <w:rFonts w:ascii="Arial" w:eastAsia="Times New Roman" w:hAnsi="Arial" w:cs="Arial"/>
            <w:color w:val="000000"/>
            <w:sz w:val="22"/>
            <w:szCs w:val="22"/>
          </w:rPr>
          <w:delText xml:space="preserve">artistically </w:delText>
        </w:r>
      </w:del>
      <w:r w:rsidRPr="00320A4F">
        <w:rPr>
          <w:rFonts w:ascii="Arial" w:eastAsia="Times New Roman" w:hAnsi="Arial" w:cs="Arial"/>
          <w:color w:val="000000"/>
          <w:sz w:val="22"/>
          <w:szCs w:val="22"/>
        </w:rPr>
        <w:t>as I got used to the notes, and hymns which further my interest in Gamelan since</w:t>
      </w:r>
      <w:del w:id="5" w:author="Microsoft Office User" w:date="2022-11-23T12:46:00Z">
        <w:r w:rsidRPr="00320A4F" w:rsidDel="0005683B">
          <w:rPr>
            <w:rFonts w:ascii="Arial" w:eastAsia="Times New Roman" w:hAnsi="Arial" w:cs="Arial"/>
            <w:color w:val="000000"/>
            <w:sz w:val="22"/>
            <w:szCs w:val="22"/>
          </w:rPr>
          <w:delText xml:space="preserve"> then</w:delText>
        </w:r>
      </w:del>
      <w:r w:rsidRPr="00320A4F">
        <w:rPr>
          <w:rFonts w:ascii="Arial" w:eastAsia="Times New Roman" w:hAnsi="Arial" w:cs="Arial"/>
          <w:color w:val="000000"/>
          <w:sz w:val="22"/>
          <w:szCs w:val="22"/>
        </w:rPr>
        <w:t>. </w:t>
      </w:r>
    </w:p>
    <w:p w14:paraId="61A6BBAA" w14:textId="77777777" w:rsidR="00320A4F" w:rsidRPr="00320A4F" w:rsidRDefault="00320A4F" w:rsidP="00320A4F">
      <w:pPr>
        <w:rPr>
          <w:rFonts w:ascii="Times New Roman" w:eastAsia="Times New Roman" w:hAnsi="Times New Roman" w:cs="Times New Roman"/>
        </w:rPr>
      </w:pPr>
    </w:p>
    <w:p w14:paraId="547A5D0C" w14:textId="266EED68"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I always mimicked the soothing yet powerful tone when I’m nervous; It made me feel powerful</w:t>
      </w:r>
      <w:ins w:id="6" w:author="Microsoft Office User" w:date="2022-11-23T12:46:00Z">
        <w:r w:rsidR="0005683B">
          <w:rPr>
            <w:rFonts w:ascii="Arial" w:eastAsia="Times New Roman" w:hAnsi="Arial" w:cs="Arial"/>
            <w:color w:val="000000"/>
            <w:sz w:val="22"/>
            <w:szCs w:val="22"/>
          </w:rPr>
          <w:t xml:space="preserve"> </w:t>
        </w:r>
      </w:ins>
      <w:del w:id="7" w:author="Microsoft Office User" w:date="2022-11-23T12:46:00Z">
        <w:r w:rsidRPr="00320A4F" w:rsidDel="0005683B">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and in control. </w:t>
      </w:r>
    </w:p>
    <w:p w14:paraId="75506B99" w14:textId="77777777" w:rsidR="00320A4F" w:rsidRPr="00320A4F" w:rsidRDefault="00320A4F" w:rsidP="00320A4F">
      <w:pPr>
        <w:rPr>
          <w:rFonts w:ascii="Times New Roman" w:eastAsia="Times New Roman" w:hAnsi="Times New Roman" w:cs="Times New Roman"/>
        </w:rPr>
      </w:pPr>
    </w:p>
    <w:p w14:paraId="293CCF69" w14:textId="3F2EEDAD"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 xml:space="preserve">I thought every Balinese youth experienced the same thing with their Gamelan, but I was wrong. Most </w:t>
      </w:r>
      <w:del w:id="8" w:author="Microsoft Office User" w:date="2022-11-23T12:47:00Z">
        <w:r w:rsidRPr="00320A4F" w:rsidDel="0005683B">
          <w:rPr>
            <w:rFonts w:ascii="Arial" w:eastAsia="Times New Roman" w:hAnsi="Arial" w:cs="Arial"/>
            <w:color w:val="000000"/>
            <w:sz w:val="22"/>
            <w:szCs w:val="22"/>
          </w:rPr>
          <w:delText>Balinese youths</w:delText>
        </w:r>
      </w:del>
      <w:ins w:id="9" w:author="Microsoft Office User" w:date="2022-11-23T12:47:00Z">
        <w:r w:rsidR="0005683B">
          <w:rPr>
            <w:rFonts w:ascii="Arial" w:eastAsia="Times New Roman" w:hAnsi="Arial" w:cs="Arial"/>
            <w:color w:val="000000"/>
            <w:sz w:val="22"/>
            <w:szCs w:val="22"/>
          </w:rPr>
          <w:t>of us</w:t>
        </w:r>
      </w:ins>
      <w:r w:rsidRPr="00320A4F">
        <w:rPr>
          <w:rFonts w:ascii="Arial" w:eastAsia="Times New Roman" w:hAnsi="Arial" w:cs="Arial"/>
          <w:color w:val="000000"/>
          <w:sz w:val="22"/>
          <w:szCs w:val="22"/>
        </w:rPr>
        <w:t xml:space="preserve"> lose touch with the instrument</w:t>
      </w:r>
      <w:del w:id="10" w:author="Microsoft Office User" w:date="2022-11-23T12:47:00Z">
        <w:r w:rsidRPr="00320A4F" w:rsidDel="0005683B">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as they view it as something insignificant to their lives. They </w:t>
      </w:r>
      <w:del w:id="11" w:author="Microsoft Office User" w:date="2022-11-23T12:50:00Z">
        <w:r w:rsidRPr="00320A4F" w:rsidDel="0005683B">
          <w:rPr>
            <w:rFonts w:ascii="Arial" w:eastAsia="Times New Roman" w:hAnsi="Arial" w:cs="Arial"/>
            <w:color w:val="000000"/>
            <w:sz w:val="22"/>
            <w:szCs w:val="22"/>
          </w:rPr>
          <w:delText xml:space="preserve">would </w:delText>
        </w:r>
      </w:del>
      <w:r w:rsidRPr="00320A4F">
        <w:rPr>
          <w:rFonts w:ascii="Arial" w:eastAsia="Times New Roman" w:hAnsi="Arial" w:cs="Arial"/>
          <w:color w:val="000000"/>
          <w:sz w:val="22"/>
          <w:szCs w:val="22"/>
        </w:rPr>
        <w:t>skip</w:t>
      </w:r>
      <w:ins w:id="12" w:author="Microsoft Office User" w:date="2022-11-23T12:50:00Z">
        <w:r w:rsidR="0005683B">
          <w:rPr>
            <w:rFonts w:ascii="Arial" w:eastAsia="Times New Roman" w:hAnsi="Arial" w:cs="Arial"/>
            <w:color w:val="000000"/>
            <w:sz w:val="22"/>
            <w:szCs w:val="22"/>
          </w:rPr>
          <w:t>ped</w:t>
        </w:r>
      </w:ins>
      <w:r w:rsidRPr="00320A4F">
        <w:rPr>
          <w:rFonts w:ascii="Arial" w:eastAsia="Times New Roman" w:hAnsi="Arial" w:cs="Arial"/>
          <w:color w:val="000000"/>
          <w:sz w:val="22"/>
          <w:szCs w:val="22"/>
        </w:rPr>
        <w:t xml:space="preserve"> practice because the thought of rehearsing </w:t>
      </w:r>
      <w:ins w:id="13" w:author="Microsoft Office User" w:date="2022-11-23T12:48:00Z">
        <w:r w:rsidR="0005683B">
          <w:rPr>
            <w:rFonts w:ascii="Arial" w:eastAsia="Times New Roman" w:hAnsi="Arial" w:cs="Arial"/>
            <w:color w:val="000000"/>
            <w:sz w:val="22"/>
            <w:szCs w:val="22"/>
          </w:rPr>
          <w:t xml:space="preserve">with </w:t>
        </w:r>
      </w:ins>
      <w:del w:id="14" w:author="Microsoft Office User" w:date="2022-11-23T12:47:00Z">
        <w:r w:rsidRPr="00320A4F" w:rsidDel="0005683B">
          <w:rPr>
            <w:rFonts w:ascii="Arial" w:eastAsia="Times New Roman" w:hAnsi="Arial" w:cs="Arial"/>
            <w:color w:val="000000"/>
            <w:sz w:val="22"/>
            <w:szCs w:val="22"/>
          </w:rPr>
          <w:delText>gamelan being</w:delText>
        </w:r>
      </w:del>
      <w:ins w:id="15" w:author="Microsoft Office User" w:date="2022-11-23T12:47:00Z">
        <w:r w:rsidR="0005683B">
          <w:rPr>
            <w:rFonts w:ascii="Arial" w:eastAsia="Times New Roman" w:hAnsi="Arial" w:cs="Arial"/>
            <w:color w:val="000000"/>
            <w:sz w:val="22"/>
            <w:szCs w:val="22"/>
          </w:rPr>
          <w:t>the complex instrument</w:t>
        </w:r>
      </w:ins>
      <w:r w:rsidRPr="00320A4F">
        <w:rPr>
          <w:rFonts w:ascii="Arial" w:eastAsia="Times New Roman" w:hAnsi="Arial" w:cs="Arial"/>
          <w:color w:val="000000"/>
          <w:sz w:val="22"/>
          <w:szCs w:val="22"/>
        </w:rPr>
        <w:t xml:space="preserve"> </w:t>
      </w:r>
      <w:del w:id="16" w:author="Microsoft Office User" w:date="2022-11-23T12:47:00Z">
        <w:r w:rsidRPr="00320A4F" w:rsidDel="0005683B">
          <w:rPr>
            <w:rFonts w:ascii="Arial" w:eastAsia="Times New Roman" w:hAnsi="Arial" w:cs="Arial"/>
            <w:color w:val="000000"/>
            <w:sz w:val="22"/>
            <w:szCs w:val="22"/>
          </w:rPr>
          <w:delText xml:space="preserve">difficult and complex </w:delText>
        </w:r>
      </w:del>
      <w:del w:id="17" w:author="Microsoft Office User" w:date="2022-11-23T12:48:00Z">
        <w:r w:rsidRPr="00320A4F" w:rsidDel="0005683B">
          <w:rPr>
            <w:rFonts w:ascii="Arial" w:eastAsia="Times New Roman" w:hAnsi="Arial" w:cs="Arial"/>
            <w:color w:val="000000"/>
            <w:sz w:val="22"/>
            <w:szCs w:val="22"/>
          </w:rPr>
          <w:delText>overtook</w:delText>
        </w:r>
      </w:del>
      <w:ins w:id="18" w:author="Microsoft Office User" w:date="2022-11-23T12:48:00Z">
        <w:r w:rsidR="0005683B">
          <w:rPr>
            <w:rFonts w:ascii="Arial" w:eastAsia="Times New Roman" w:hAnsi="Arial" w:cs="Arial"/>
            <w:color w:val="000000"/>
            <w:sz w:val="22"/>
            <w:szCs w:val="22"/>
          </w:rPr>
          <w:t>overwhelmed</w:t>
        </w:r>
      </w:ins>
      <w:r w:rsidRPr="00320A4F">
        <w:rPr>
          <w:rFonts w:ascii="Arial" w:eastAsia="Times New Roman" w:hAnsi="Arial" w:cs="Arial"/>
          <w:color w:val="000000"/>
          <w:sz w:val="22"/>
          <w:szCs w:val="22"/>
        </w:rPr>
        <w:t xml:space="preserve"> them, but I </w:t>
      </w:r>
      <w:del w:id="19" w:author="Microsoft Office User" w:date="2022-11-23T12:50:00Z">
        <w:r w:rsidRPr="00320A4F" w:rsidDel="0005683B">
          <w:rPr>
            <w:rFonts w:ascii="Arial" w:eastAsia="Times New Roman" w:hAnsi="Arial" w:cs="Arial"/>
            <w:color w:val="000000"/>
            <w:sz w:val="22"/>
            <w:szCs w:val="22"/>
          </w:rPr>
          <w:delText xml:space="preserve">am </w:delText>
        </w:r>
      </w:del>
      <w:ins w:id="20" w:author="Microsoft Office User" w:date="2022-11-23T12:50:00Z">
        <w:r w:rsidR="0005683B">
          <w:rPr>
            <w:rFonts w:ascii="Arial" w:eastAsia="Times New Roman" w:hAnsi="Arial" w:cs="Arial"/>
            <w:color w:val="000000"/>
            <w:sz w:val="22"/>
            <w:szCs w:val="22"/>
          </w:rPr>
          <w:t>was</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the opposite. I think Gamelan should be preserved</w:t>
      </w:r>
      <w:ins w:id="21" w:author="Microsoft Office User" w:date="2022-11-23T12:50:00Z">
        <w:r w:rsidR="0005683B">
          <w:rPr>
            <w:rFonts w:ascii="Arial" w:eastAsia="Times New Roman" w:hAnsi="Arial" w:cs="Arial"/>
            <w:color w:val="000000"/>
            <w:sz w:val="22"/>
            <w:szCs w:val="22"/>
          </w:rPr>
          <w:t>,</w:t>
        </w:r>
      </w:ins>
      <w:ins w:id="22" w:author="Microsoft Office User" w:date="2022-11-23T12:51:00Z">
        <w:r w:rsidR="0005683B">
          <w:rPr>
            <w:rFonts w:ascii="Arial" w:eastAsia="Times New Roman" w:hAnsi="Arial" w:cs="Arial"/>
            <w:color w:val="000000"/>
            <w:sz w:val="22"/>
            <w:szCs w:val="22"/>
          </w:rPr>
          <w:t xml:space="preserve"> </w:t>
        </w:r>
      </w:ins>
      <w:del w:id="23" w:author="Microsoft Office User" w:date="2022-11-23T12:50:00Z">
        <w:r w:rsidRPr="00320A4F" w:rsidDel="0005683B">
          <w:rPr>
            <w:rFonts w:ascii="Arial" w:eastAsia="Times New Roman" w:hAnsi="Arial" w:cs="Arial"/>
            <w:color w:val="000000"/>
            <w:sz w:val="22"/>
            <w:szCs w:val="22"/>
          </w:rPr>
          <w:delText xml:space="preserve"> as it is significant</w:delText>
        </w:r>
      </w:del>
      <w:ins w:id="24" w:author="Microsoft Office User" w:date="2022-11-23T12:51:00Z">
        <w:r w:rsidR="0005683B">
          <w:rPr>
            <w:rFonts w:ascii="Arial" w:eastAsia="Times New Roman" w:hAnsi="Arial" w:cs="Arial"/>
            <w:color w:val="000000"/>
            <w:sz w:val="22"/>
            <w:szCs w:val="22"/>
          </w:rPr>
          <w:t>pivotal</w:t>
        </w:r>
      </w:ins>
      <w:r w:rsidRPr="00320A4F">
        <w:rPr>
          <w:rFonts w:ascii="Arial" w:eastAsia="Times New Roman" w:hAnsi="Arial" w:cs="Arial"/>
          <w:color w:val="000000"/>
          <w:sz w:val="22"/>
          <w:szCs w:val="22"/>
        </w:rPr>
        <w:t xml:space="preserve"> to </w:t>
      </w:r>
      <w:del w:id="25" w:author="Microsoft Office User" w:date="2022-11-23T12:51:00Z">
        <w:r w:rsidRPr="00320A4F" w:rsidDel="0005683B">
          <w:rPr>
            <w:rFonts w:ascii="Arial" w:eastAsia="Times New Roman" w:hAnsi="Arial" w:cs="Arial"/>
            <w:color w:val="000000"/>
            <w:sz w:val="22"/>
            <w:szCs w:val="22"/>
          </w:rPr>
          <w:delText xml:space="preserve">the </w:delText>
        </w:r>
      </w:del>
      <w:r w:rsidRPr="00320A4F">
        <w:rPr>
          <w:rFonts w:ascii="Arial" w:eastAsia="Times New Roman" w:hAnsi="Arial" w:cs="Arial"/>
          <w:color w:val="000000"/>
          <w:sz w:val="22"/>
          <w:szCs w:val="22"/>
        </w:rPr>
        <w:t>Balinese culture</w:t>
      </w:r>
      <w:ins w:id="26" w:author="Microsoft Office User" w:date="2022-11-23T12:51:00Z">
        <w:r w:rsidR="0005683B">
          <w:rPr>
            <w:rFonts w:ascii="Arial" w:eastAsia="Times New Roman" w:hAnsi="Arial" w:cs="Arial"/>
            <w:color w:val="000000"/>
            <w:sz w:val="22"/>
            <w:szCs w:val="22"/>
          </w:rPr>
          <w:t>,</w:t>
        </w:r>
      </w:ins>
      <w:del w:id="27" w:author="Microsoft Office User" w:date="2022-11-23T12:51:00Z">
        <w:r w:rsidRPr="00320A4F" w:rsidDel="0005683B">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it is our legacy in the arts. </w:t>
      </w:r>
      <w:del w:id="28" w:author="Microsoft Office User" w:date="2022-11-23T12:52:00Z">
        <w:r w:rsidRPr="00320A4F" w:rsidDel="0005683B">
          <w:rPr>
            <w:rFonts w:ascii="Arial" w:eastAsia="Times New Roman" w:hAnsi="Arial" w:cs="Arial"/>
            <w:color w:val="000000"/>
            <w:sz w:val="22"/>
            <w:szCs w:val="22"/>
          </w:rPr>
          <w:delText>This led me</w:delText>
        </w:r>
      </w:del>
      <w:ins w:id="29" w:author="Microsoft Office User" w:date="2022-11-23T12:52:00Z">
        <w:r w:rsidR="0005683B">
          <w:rPr>
            <w:rFonts w:ascii="Arial" w:eastAsia="Times New Roman" w:hAnsi="Arial" w:cs="Arial"/>
            <w:color w:val="000000"/>
            <w:sz w:val="22"/>
            <w:szCs w:val="22"/>
          </w:rPr>
          <w:t>I was</w:t>
        </w:r>
      </w:ins>
      <w:r w:rsidRPr="00320A4F">
        <w:rPr>
          <w:rFonts w:ascii="Arial" w:eastAsia="Times New Roman" w:hAnsi="Arial" w:cs="Arial"/>
          <w:color w:val="000000"/>
          <w:sz w:val="22"/>
          <w:szCs w:val="22"/>
        </w:rPr>
        <w:t xml:space="preserve"> on a journey to utilize my creativity</w:t>
      </w:r>
      <w:ins w:id="30" w:author="Microsoft Office User" w:date="2022-11-23T12:52:00Z">
        <w:r w:rsidR="0005683B">
          <w:rPr>
            <w:rFonts w:ascii="Arial" w:eastAsia="Times New Roman" w:hAnsi="Arial" w:cs="Arial"/>
            <w:color w:val="000000"/>
            <w:sz w:val="22"/>
            <w:szCs w:val="22"/>
          </w:rPr>
          <w:t xml:space="preserve"> </w:t>
        </w:r>
      </w:ins>
      <w:del w:id="31" w:author="Microsoft Office User" w:date="2022-11-23T12:52:00Z">
        <w:r w:rsidRPr="00320A4F" w:rsidDel="0005683B">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 xml:space="preserve">while expressing </w:t>
      </w:r>
      <w:del w:id="32" w:author="Microsoft Office User" w:date="2022-11-23T12:52:00Z">
        <w:r w:rsidRPr="00320A4F" w:rsidDel="0005683B">
          <w:rPr>
            <w:rFonts w:ascii="Arial" w:eastAsia="Times New Roman" w:hAnsi="Arial" w:cs="Arial"/>
            <w:color w:val="000000"/>
            <w:sz w:val="22"/>
            <w:szCs w:val="22"/>
          </w:rPr>
          <w:delText xml:space="preserve">what my culture has </w:delText>
        </w:r>
      </w:del>
      <w:r w:rsidRPr="00320A4F">
        <w:rPr>
          <w:rFonts w:ascii="Arial" w:eastAsia="Times New Roman" w:hAnsi="Arial" w:cs="Arial"/>
          <w:color w:val="000000"/>
          <w:sz w:val="22"/>
          <w:szCs w:val="22"/>
        </w:rPr>
        <w:t>the best</w:t>
      </w:r>
      <w:ins w:id="33" w:author="Microsoft Office User" w:date="2022-11-23T12:52:00Z">
        <w:r w:rsidR="0005683B">
          <w:rPr>
            <w:rFonts w:ascii="Arial" w:eastAsia="Times New Roman" w:hAnsi="Arial" w:cs="Arial"/>
            <w:color w:val="000000"/>
            <w:sz w:val="22"/>
            <w:szCs w:val="22"/>
          </w:rPr>
          <w:t xml:space="preserve"> my culture</w:t>
        </w:r>
      </w:ins>
      <w:r w:rsidRPr="00320A4F">
        <w:rPr>
          <w:rFonts w:ascii="Arial" w:eastAsia="Times New Roman" w:hAnsi="Arial" w:cs="Arial"/>
          <w:color w:val="000000"/>
          <w:sz w:val="22"/>
          <w:szCs w:val="22"/>
        </w:rPr>
        <w:t xml:space="preserve"> </w:t>
      </w:r>
      <w:ins w:id="34" w:author="Microsoft Office User" w:date="2022-11-23T12:52:00Z">
        <w:r w:rsidR="0005683B">
          <w:rPr>
            <w:rFonts w:ascii="Arial" w:eastAsia="Times New Roman" w:hAnsi="Arial" w:cs="Arial"/>
            <w:color w:val="000000"/>
            <w:sz w:val="22"/>
            <w:szCs w:val="22"/>
          </w:rPr>
          <w:t xml:space="preserve">has </w:t>
        </w:r>
      </w:ins>
      <w:r w:rsidRPr="00320A4F">
        <w:rPr>
          <w:rFonts w:ascii="Arial" w:eastAsia="Times New Roman" w:hAnsi="Arial" w:cs="Arial"/>
          <w:color w:val="000000"/>
          <w:sz w:val="22"/>
          <w:szCs w:val="22"/>
        </w:rPr>
        <w:t>to offer. </w:t>
      </w:r>
    </w:p>
    <w:p w14:paraId="1CEDA851" w14:textId="77777777" w:rsidR="00320A4F" w:rsidRPr="00320A4F" w:rsidRDefault="00320A4F" w:rsidP="00320A4F">
      <w:pPr>
        <w:rPr>
          <w:rFonts w:ascii="Times New Roman" w:eastAsia="Times New Roman" w:hAnsi="Times New Roman" w:cs="Times New Roman"/>
        </w:rPr>
      </w:pPr>
    </w:p>
    <w:p w14:paraId="645EF59A" w14:textId="7D77F0C2" w:rsidR="00320A4F" w:rsidRPr="00320A4F" w:rsidRDefault="00320A4F" w:rsidP="00320A4F">
      <w:pPr>
        <w:spacing w:line="480" w:lineRule="auto"/>
        <w:jc w:val="both"/>
        <w:rPr>
          <w:rFonts w:ascii="Times New Roman" w:eastAsia="Times New Roman" w:hAnsi="Times New Roman" w:cs="Times New Roman"/>
        </w:rPr>
      </w:pPr>
      <w:del w:id="35" w:author="Microsoft Office User" w:date="2022-11-23T12:52:00Z">
        <w:r w:rsidRPr="00320A4F" w:rsidDel="0005683B">
          <w:rPr>
            <w:rFonts w:ascii="Arial" w:eastAsia="Times New Roman" w:hAnsi="Arial" w:cs="Arial"/>
            <w:color w:val="000000"/>
            <w:sz w:val="22"/>
            <w:szCs w:val="22"/>
          </w:rPr>
          <w:delText xml:space="preserve">Together </w:delText>
        </w:r>
      </w:del>
      <w:ins w:id="36" w:author="Microsoft Office User" w:date="2022-11-23T12:52:00Z">
        <w:r w:rsidR="0005683B">
          <w:rPr>
            <w:rFonts w:ascii="Arial" w:eastAsia="Times New Roman" w:hAnsi="Arial" w:cs="Arial"/>
            <w:color w:val="000000"/>
            <w:sz w:val="22"/>
            <w:szCs w:val="22"/>
          </w:rPr>
          <w:t>With</w:t>
        </w:r>
      </w:ins>
      <w:del w:id="37" w:author="Microsoft Office User" w:date="2022-11-23T12:53:00Z">
        <w:r w:rsidRPr="00320A4F" w:rsidDel="0005683B">
          <w:rPr>
            <w:rFonts w:ascii="Arial" w:eastAsia="Times New Roman" w:hAnsi="Arial" w:cs="Arial"/>
            <w:color w:val="000000"/>
            <w:sz w:val="22"/>
            <w:szCs w:val="22"/>
          </w:rPr>
          <w:delText>with</w:delText>
        </w:r>
      </w:del>
      <w:r w:rsidRPr="00320A4F">
        <w:rPr>
          <w:rFonts w:ascii="Arial" w:eastAsia="Times New Roman" w:hAnsi="Arial" w:cs="Arial"/>
          <w:color w:val="000000"/>
          <w:sz w:val="22"/>
          <w:szCs w:val="22"/>
        </w:rPr>
        <w:t xml:space="preserve"> my dad’s friends in the local Hindu community, we formed a </w:t>
      </w:r>
      <w:del w:id="38" w:author="Microsoft Office User" w:date="2022-11-23T12:59:00Z">
        <w:r w:rsidRPr="00320A4F" w:rsidDel="003B69D8">
          <w:rPr>
            <w:rFonts w:ascii="Arial" w:eastAsia="Times New Roman" w:hAnsi="Arial" w:cs="Arial"/>
            <w:color w:val="000000"/>
            <w:sz w:val="22"/>
            <w:szCs w:val="22"/>
          </w:rPr>
          <w:delText xml:space="preserve">new </w:delText>
        </w:r>
      </w:del>
      <w:r w:rsidRPr="00320A4F">
        <w:rPr>
          <w:rFonts w:ascii="Arial" w:eastAsia="Times New Roman" w:hAnsi="Arial" w:cs="Arial"/>
          <w:color w:val="000000"/>
          <w:sz w:val="22"/>
          <w:szCs w:val="22"/>
        </w:rPr>
        <w:t>group</w:t>
      </w:r>
      <w:ins w:id="39" w:author="Microsoft Office User" w:date="2022-11-23T12:59:00Z">
        <w:r w:rsidR="003B69D8">
          <w:rPr>
            <w:rFonts w:ascii="Arial" w:eastAsia="Times New Roman" w:hAnsi="Arial" w:cs="Arial"/>
            <w:color w:val="000000"/>
            <w:sz w:val="22"/>
            <w:szCs w:val="22"/>
          </w:rPr>
          <w:t xml:space="preserve"> </w:t>
        </w:r>
      </w:ins>
      <w:del w:id="40" w:author="Microsoft Office User" w:date="2022-11-23T12:59:00Z">
        <w:r w:rsidRPr="00320A4F" w:rsidDel="003B69D8">
          <w:rPr>
            <w:rFonts w:ascii="Arial" w:eastAsia="Times New Roman" w:hAnsi="Arial" w:cs="Arial"/>
            <w:color w:val="000000"/>
            <w:sz w:val="22"/>
            <w:szCs w:val="22"/>
          </w:rPr>
          <w:delText>, consisting o</w:delText>
        </w:r>
      </w:del>
      <w:ins w:id="41" w:author="Microsoft Office User" w:date="2022-11-23T12:59:00Z">
        <w:r w:rsidR="003B69D8">
          <w:rPr>
            <w:rFonts w:ascii="Arial" w:eastAsia="Times New Roman" w:hAnsi="Arial" w:cs="Arial"/>
            <w:color w:val="000000"/>
            <w:sz w:val="22"/>
            <w:szCs w:val="22"/>
          </w:rPr>
          <w:t xml:space="preserve">with </w:t>
        </w:r>
      </w:ins>
      <w:del w:id="42" w:author="Microsoft Office User" w:date="2022-11-23T12:59:00Z">
        <w:r w:rsidRPr="00320A4F" w:rsidDel="003B69D8">
          <w:rPr>
            <w:rFonts w:ascii="Arial" w:eastAsia="Times New Roman" w:hAnsi="Arial" w:cs="Arial"/>
            <w:color w:val="000000"/>
            <w:sz w:val="22"/>
            <w:szCs w:val="22"/>
          </w:rPr>
          <w:delText>f me</w:delText>
        </w:r>
      </w:del>
      <w:ins w:id="43" w:author="Microsoft Office User" w:date="2022-11-23T12:59:00Z">
        <w:r w:rsidR="003B69D8">
          <w:rPr>
            <w:rFonts w:ascii="Arial" w:eastAsia="Times New Roman" w:hAnsi="Arial" w:cs="Arial"/>
            <w:color w:val="000000"/>
            <w:sz w:val="22"/>
            <w:szCs w:val="22"/>
          </w:rPr>
          <w:t xml:space="preserve">myself </w:t>
        </w:r>
      </w:ins>
      <w:del w:id="44" w:author="Microsoft Office User" w:date="2022-11-23T12:59:00Z">
        <w:r w:rsidRPr="00320A4F" w:rsidDel="003B69D8">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as the youngest player</w:t>
      </w:r>
      <w:del w:id="45" w:author="Microsoft Office User" w:date="2022-11-23T12:59:00Z">
        <w:r w:rsidRPr="00320A4F" w:rsidDel="003B69D8">
          <w:rPr>
            <w:rFonts w:ascii="Arial" w:eastAsia="Times New Roman" w:hAnsi="Arial" w:cs="Arial"/>
            <w:color w:val="000000"/>
            <w:sz w:val="22"/>
            <w:szCs w:val="22"/>
          </w:rPr>
          <w:delText>, and a bunch of my dad’s friends</w:delText>
        </w:r>
      </w:del>
      <w:r w:rsidRPr="00320A4F">
        <w:rPr>
          <w:rFonts w:ascii="Arial" w:eastAsia="Times New Roman" w:hAnsi="Arial" w:cs="Arial"/>
          <w:color w:val="000000"/>
          <w:sz w:val="22"/>
          <w:szCs w:val="22"/>
        </w:rPr>
        <w:t xml:space="preserve">. We created new versions of </w:t>
      </w:r>
      <w:del w:id="46" w:author="Microsoft Office User" w:date="2022-11-23T12:59:00Z">
        <w:r w:rsidRPr="00320A4F" w:rsidDel="003B69D8">
          <w:rPr>
            <w:rFonts w:ascii="Arial" w:eastAsia="Times New Roman" w:hAnsi="Arial" w:cs="Arial"/>
            <w:color w:val="000000"/>
            <w:sz w:val="22"/>
            <w:szCs w:val="22"/>
          </w:rPr>
          <w:delText xml:space="preserve">existing </w:delText>
        </w:r>
      </w:del>
      <w:ins w:id="47" w:author="Microsoft Office User" w:date="2022-11-23T12:59:00Z">
        <w:r w:rsidR="003B69D8">
          <w:rPr>
            <w:rFonts w:ascii="Arial" w:eastAsia="Times New Roman" w:hAnsi="Arial" w:cs="Arial"/>
            <w:color w:val="000000"/>
            <w:sz w:val="22"/>
            <w:szCs w:val="22"/>
          </w:rPr>
          <w:t>iconic</w:t>
        </w:r>
        <w:r w:rsidR="003B69D8"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pieces</w:t>
      </w:r>
      <w:ins w:id="48" w:author="Microsoft Office User" w:date="2022-11-23T12:59:00Z">
        <w:r w:rsidR="003B69D8">
          <w:rPr>
            <w:rFonts w:ascii="Arial" w:eastAsia="Times New Roman" w:hAnsi="Arial" w:cs="Arial"/>
            <w:color w:val="000000"/>
            <w:sz w:val="22"/>
            <w:szCs w:val="22"/>
          </w:rPr>
          <w:t>,</w:t>
        </w:r>
      </w:ins>
      <w:del w:id="49" w:author="Microsoft Office User" w:date="2022-11-23T12:59:00Z">
        <w:r w:rsidRPr="00320A4F" w:rsidDel="003B69D8">
          <w:rPr>
            <w:rFonts w:ascii="Arial" w:eastAsia="Times New Roman" w:hAnsi="Arial" w:cs="Arial"/>
            <w:color w:val="000000"/>
            <w:sz w:val="22"/>
            <w:szCs w:val="22"/>
          </w:rPr>
          <w:delText xml:space="preserve"> by</w:delText>
        </w:r>
      </w:del>
      <w:r w:rsidRPr="00320A4F">
        <w:rPr>
          <w:rFonts w:ascii="Arial" w:eastAsia="Times New Roman" w:hAnsi="Arial" w:cs="Arial"/>
          <w:color w:val="000000"/>
          <w:sz w:val="22"/>
          <w:szCs w:val="22"/>
        </w:rPr>
        <w:t xml:space="preserve"> simplifying the notes</w:t>
      </w:r>
      <w:ins w:id="50" w:author="Microsoft Office User" w:date="2022-11-23T12:59:00Z">
        <w:r w:rsidR="003B69D8">
          <w:rPr>
            <w:rFonts w:ascii="Arial" w:eastAsia="Times New Roman" w:hAnsi="Arial" w:cs="Arial"/>
            <w:color w:val="000000"/>
            <w:sz w:val="22"/>
            <w:szCs w:val="22"/>
          </w:rPr>
          <w:t xml:space="preserve"> to </w:t>
        </w:r>
      </w:ins>
      <w:del w:id="51" w:author="Microsoft Office User" w:date="2022-11-23T12:59:00Z">
        <w:r w:rsidRPr="00320A4F" w:rsidDel="003B69D8">
          <w:rPr>
            <w:rFonts w:ascii="Arial" w:eastAsia="Times New Roman" w:hAnsi="Arial" w:cs="Arial"/>
            <w:color w:val="000000"/>
            <w:sz w:val="22"/>
            <w:szCs w:val="22"/>
          </w:rPr>
          <w:delText xml:space="preserve">, such </w:delText>
        </w:r>
      </w:del>
      <w:del w:id="52" w:author="Microsoft Office User" w:date="2022-11-23T13:00:00Z">
        <w:r w:rsidRPr="00320A4F" w:rsidDel="003B69D8">
          <w:rPr>
            <w:rFonts w:ascii="Arial" w:eastAsia="Times New Roman" w:hAnsi="Arial" w:cs="Arial"/>
            <w:color w:val="000000"/>
            <w:sz w:val="22"/>
            <w:szCs w:val="22"/>
          </w:rPr>
          <w:delText xml:space="preserve">as </w:delText>
        </w:r>
      </w:del>
      <w:r w:rsidRPr="00320A4F">
        <w:rPr>
          <w:rFonts w:ascii="Arial" w:eastAsia="Times New Roman" w:hAnsi="Arial" w:cs="Arial"/>
          <w:color w:val="000000"/>
          <w:sz w:val="22"/>
          <w:szCs w:val="22"/>
        </w:rPr>
        <w:t>“Merah Putih” and “Hujan Emas”. Some might argue that simplifying original pieces removes the authenticity</w:t>
      </w:r>
      <w:ins w:id="53" w:author="Microsoft Office User" w:date="2022-11-23T13:00:00Z">
        <w:r w:rsidR="003B69D8">
          <w:rPr>
            <w:rFonts w:ascii="Arial" w:eastAsia="Times New Roman" w:hAnsi="Arial" w:cs="Arial"/>
            <w:color w:val="000000"/>
            <w:sz w:val="22"/>
            <w:szCs w:val="22"/>
          </w:rPr>
          <w:t xml:space="preserve">, but </w:t>
        </w:r>
      </w:ins>
      <w:del w:id="54" w:author="Microsoft Office User" w:date="2022-11-23T13:00:00Z">
        <w:r w:rsidRPr="00320A4F" w:rsidDel="003B69D8">
          <w:rPr>
            <w:rFonts w:ascii="Arial" w:eastAsia="Times New Roman" w:hAnsi="Arial" w:cs="Arial"/>
            <w:color w:val="000000"/>
            <w:sz w:val="22"/>
            <w:szCs w:val="22"/>
          </w:rPr>
          <w:delText xml:space="preserve">. However, based on </w:delText>
        </w:r>
      </w:del>
      <w:r w:rsidRPr="00320A4F">
        <w:rPr>
          <w:rFonts w:ascii="Arial" w:eastAsia="Times New Roman" w:hAnsi="Arial" w:cs="Arial"/>
          <w:color w:val="000000"/>
          <w:sz w:val="22"/>
          <w:szCs w:val="22"/>
        </w:rPr>
        <w:t xml:space="preserve">our </w:t>
      </w:r>
      <w:del w:id="55" w:author="Microsoft Office User" w:date="2022-11-23T13:00:00Z">
        <w:r w:rsidRPr="00320A4F" w:rsidDel="003B69D8">
          <w:rPr>
            <w:rFonts w:ascii="Arial" w:eastAsia="Times New Roman" w:hAnsi="Arial" w:cs="Arial"/>
            <w:color w:val="000000"/>
            <w:sz w:val="22"/>
            <w:szCs w:val="22"/>
          </w:rPr>
          <w:delText xml:space="preserve">past </w:delText>
        </w:r>
      </w:del>
      <w:r w:rsidRPr="00320A4F">
        <w:rPr>
          <w:rFonts w:ascii="Arial" w:eastAsia="Times New Roman" w:hAnsi="Arial" w:cs="Arial"/>
          <w:color w:val="000000"/>
          <w:sz w:val="22"/>
          <w:szCs w:val="22"/>
        </w:rPr>
        <w:t>performances</w:t>
      </w:r>
      <w:ins w:id="56" w:author="Microsoft Office User" w:date="2022-11-23T13:00:00Z">
        <w:r w:rsidR="003B69D8">
          <w:rPr>
            <w:rFonts w:ascii="Arial" w:eastAsia="Times New Roman" w:hAnsi="Arial" w:cs="Arial"/>
            <w:color w:val="000000"/>
            <w:sz w:val="22"/>
            <w:szCs w:val="22"/>
          </w:rPr>
          <w:t xml:space="preserve"> made them</w:t>
        </w:r>
      </w:ins>
      <w:del w:id="57" w:author="Microsoft Office User" w:date="2022-11-23T13:00:00Z">
        <w:r w:rsidRPr="00320A4F" w:rsidDel="003B69D8">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w:t>
      </w:r>
      <w:del w:id="58" w:author="Microsoft Office User" w:date="2022-11-23T13:00:00Z">
        <w:r w:rsidRPr="00320A4F" w:rsidDel="003B69D8">
          <w:rPr>
            <w:rFonts w:ascii="Arial" w:eastAsia="Times New Roman" w:hAnsi="Arial" w:cs="Arial"/>
            <w:color w:val="000000"/>
            <w:sz w:val="22"/>
            <w:szCs w:val="22"/>
          </w:rPr>
          <w:delText xml:space="preserve">the simplified version sounded </w:delText>
        </w:r>
      </w:del>
      <w:r w:rsidRPr="00320A4F">
        <w:rPr>
          <w:rFonts w:ascii="Arial" w:eastAsia="Times New Roman" w:hAnsi="Arial" w:cs="Arial"/>
          <w:color w:val="000000"/>
          <w:sz w:val="22"/>
          <w:szCs w:val="22"/>
        </w:rPr>
        <w:t>more relaxed and fit</w:t>
      </w:r>
      <w:del w:id="59" w:author="Microsoft Office User" w:date="2022-11-23T13:00:00Z">
        <w:r w:rsidRPr="00320A4F" w:rsidDel="003B69D8">
          <w:rPr>
            <w:rFonts w:ascii="Arial" w:eastAsia="Times New Roman" w:hAnsi="Arial" w:cs="Arial"/>
            <w:color w:val="000000"/>
            <w:sz w:val="22"/>
            <w:szCs w:val="22"/>
          </w:rPr>
          <w:delText>s</w:delText>
        </w:r>
      </w:del>
      <w:r w:rsidRPr="00320A4F">
        <w:rPr>
          <w:rFonts w:ascii="Arial" w:eastAsia="Times New Roman" w:hAnsi="Arial" w:cs="Arial"/>
          <w:color w:val="000000"/>
          <w:sz w:val="22"/>
          <w:szCs w:val="22"/>
        </w:rPr>
        <w:t xml:space="preserve"> into almost every occasion. </w:t>
      </w:r>
    </w:p>
    <w:p w14:paraId="2A010E68" w14:textId="77777777" w:rsidR="00320A4F" w:rsidRPr="00320A4F" w:rsidRDefault="00320A4F" w:rsidP="00320A4F">
      <w:pPr>
        <w:rPr>
          <w:rFonts w:ascii="Times New Roman" w:eastAsia="Times New Roman" w:hAnsi="Times New Roman" w:cs="Times New Roman"/>
        </w:rPr>
      </w:pPr>
    </w:p>
    <w:p w14:paraId="0592701F" w14:textId="0EF31C76" w:rsidR="00320A4F" w:rsidRDefault="003B69D8" w:rsidP="00320A4F">
      <w:pPr>
        <w:spacing w:line="480" w:lineRule="auto"/>
        <w:jc w:val="both"/>
        <w:rPr>
          <w:rFonts w:ascii="Arial" w:eastAsia="Times New Roman" w:hAnsi="Arial" w:cs="Arial"/>
          <w:color w:val="000000"/>
          <w:sz w:val="22"/>
          <w:szCs w:val="22"/>
        </w:rPr>
      </w:pPr>
      <w:ins w:id="60" w:author="Microsoft Office User" w:date="2022-11-23T13:00:00Z">
        <w:r>
          <w:rPr>
            <w:rFonts w:ascii="Arial" w:eastAsia="Times New Roman" w:hAnsi="Arial" w:cs="Arial"/>
            <w:color w:val="000000"/>
            <w:sz w:val="22"/>
            <w:szCs w:val="22"/>
          </w:rPr>
          <w:t xml:space="preserve">Our </w:t>
        </w:r>
      </w:ins>
      <w:del w:id="61" w:author="Microsoft Office User" w:date="2022-11-23T13:00:00Z">
        <w:r w:rsidR="00320A4F" w:rsidRPr="00320A4F" w:rsidDel="003B69D8">
          <w:rPr>
            <w:rFonts w:ascii="Arial" w:eastAsia="Times New Roman" w:hAnsi="Arial" w:cs="Arial"/>
            <w:color w:val="000000"/>
            <w:sz w:val="22"/>
            <w:szCs w:val="22"/>
          </w:rPr>
          <w:delText xml:space="preserve">Not only that, our </w:delText>
        </w:r>
      </w:del>
      <w:r w:rsidR="00320A4F" w:rsidRPr="00320A4F">
        <w:rPr>
          <w:rFonts w:ascii="Arial" w:eastAsia="Times New Roman" w:hAnsi="Arial" w:cs="Arial"/>
          <w:color w:val="000000"/>
          <w:sz w:val="22"/>
          <w:szCs w:val="22"/>
        </w:rPr>
        <w:t>group also published past performances on social media</w:t>
      </w:r>
      <w:ins w:id="62" w:author="Microsoft Office User" w:date="2022-11-23T13:00:00Z">
        <w:r>
          <w:rPr>
            <w:rFonts w:ascii="Arial" w:eastAsia="Times New Roman" w:hAnsi="Arial" w:cs="Arial"/>
            <w:color w:val="000000"/>
            <w:sz w:val="22"/>
            <w:szCs w:val="22"/>
          </w:rPr>
          <w:t xml:space="preserve"> </w:t>
        </w:r>
      </w:ins>
      <w:del w:id="63" w:author="Microsoft Office User" w:date="2022-11-23T13:00:00Z">
        <w:r w:rsidR="00320A4F" w:rsidRPr="00320A4F" w:rsidDel="003B69D8">
          <w:rPr>
            <w:rFonts w:ascii="Arial" w:eastAsia="Times New Roman" w:hAnsi="Arial" w:cs="Arial"/>
            <w:color w:val="000000"/>
            <w:sz w:val="22"/>
            <w:szCs w:val="22"/>
          </w:rPr>
          <w:delText xml:space="preserve">, </w:delText>
        </w:r>
      </w:del>
      <w:r w:rsidR="00320A4F" w:rsidRPr="00320A4F">
        <w:rPr>
          <w:rFonts w:ascii="Arial" w:eastAsia="Times New Roman" w:hAnsi="Arial" w:cs="Arial"/>
          <w:color w:val="000000"/>
          <w:sz w:val="22"/>
          <w:szCs w:val="22"/>
        </w:rPr>
        <w:t xml:space="preserve">and created after-school lessons for </w:t>
      </w:r>
      <w:del w:id="64" w:author="Microsoft Office User" w:date="2022-11-23T13:01:00Z">
        <w:r w:rsidR="00320A4F" w:rsidRPr="00320A4F" w:rsidDel="003B69D8">
          <w:rPr>
            <w:rFonts w:ascii="Arial" w:eastAsia="Times New Roman" w:hAnsi="Arial" w:cs="Arial"/>
            <w:color w:val="000000"/>
            <w:sz w:val="22"/>
            <w:szCs w:val="22"/>
          </w:rPr>
          <w:delText>youngsters</w:delText>
        </w:r>
      </w:del>
      <w:ins w:id="65" w:author="Microsoft Office User" w:date="2022-11-23T13:01:00Z">
        <w:r>
          <w:rPr>
            <w:rFonts w:ascii="Arial" w:eastAsia="Times New Roman" w:hAnsi="Arial" w:cs="Arial"/>
            <w:color w:val="000000"/>
            <w:sz w:val="22"/>
            <w:szCs w:val="22"/>
          </w:rPr>
          <w:t>young people</w:t>
        </w:r>
      </w:ins>
      <w:r w:rsidR="00320A4F" w:rsidRPr="00320A4F">
        <w:rPr>
          <w:rFonts w:ascii="Arial" w:eastAsia="Times New Roman" w:hAnsi="Arial" w:cs="Arial"/>
          <w:color w:val="000000"/>
          <w:sz w:val="22"/>
          <w:szCs w:val="22"/>
        </w:rPr>
        <w:t xml:space="preserve">. That way, we </w:t>
      </w:r>
      <w:del w:id="66" w:author="Microsoft Office User" w:date="2022-11-23T13:01:00Z">
        <w:r w:rsidR="00320A4F" w:rsidRPr="00320A4F" w:rsidDel="003B69D8">
          <w:rPr>
            <w:rFonts w:ascii="Arial" w:eastAsia="Times New Roman" w:hAnsi="Arial" w:cs="Arial"/>
            <w:color w:val="000000"/>
            <w:sz w:val="22"/>
            <w:szCs w:val="22"/>
          </w:rPr>
          <w:delText xml:space="preserve">could </w:delText>
        </w:r>
      </w:del>
      <w:ins w:id="67" w:author="Microsoft Office User" w:date="2022-11-23T13:01:00Z">
        <w:r>
          <w:rPr>
            <w:rFonts w:ascii="Arial" w:eastAsia="Times New Roman" w:hAnsi="Arial" w:cs="Arial"/>
            <w:color w:val="000000"/>
            <w:sz w:val="22"/>
            <w:szCs w:val="22"/>
          </w:rPr>
          <w:t>can</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convince the youth that Gamelan is something worth</w:t>
      </w:r>
      <w:ins w:id="68" w:author="Microsoft Office User" w:date="2022-11-23T13:02:00Z">
        <w:r>
          <w:rPr>
            <w:rFonts w:ascii="Arial" w:eastAsia="Times New Roman" w:hAnsi="Arial" w:cs="Arial"/>
            <w:color w:val="000000"/>
            <w:sz w:val="22"/>
            <w:szCs w:val="22"/>
          </w:rPr>
          <w:t xml:space="preserve"> it</w:t>
        </w:r>
      </w:ins>
      <w:del w:id="69" w:author="Microsoft Office User" w:date="2022-11-23T13:02:00Z">
        <w:r w:rsidR="00320A4F" w:rsidRPr="00320A4F" w:rsidDel="003B69D8">
          <w:rPr>
            <w:rFonts w:ascii="Arial" w:eastAsia="Times New Roman" w:hAnsi="Arial" w:cs="Arial"/>
            <w:color w:val="000000"/>
            <w:sz w:val="22"/>
            <w:szCs w:val="22"/>
          </w:rPr>
          <w:delText xml:space="preserve"> spending time on</w:delText>
        </w:r>
      </w:del>
      <w:r w:rsidR="00320A4F" w:rsidRPr="00320A4F">
        <w:rPr>
          <w:rFonts w:ascii="Arial" w:eastAsia="Times New Roman" w:hAnsi="Arial" w:cs="Arial"/>
          <w:color w:val="000000"/>
          <w:sz w:val="22"/>
          <w:szCs w:val="22"/>
        </w:rPr>
        <w:t xml:space="preserve">. We show the reasons why </w:t>
      </w:r>
      <w:del w:id="70" w:author="Microsoft Office User" w:date="2022-11-23T13:02:00Z">
        <w:r w:rsidR="00320A4F" w:rsidRPr="00320A4F" w:rsidDel="003B69D8">
          <w:rPr>
            <w:rFonts w:ascii="Arial" w:eastAsia="Times New Roman" w:hAnsi="Arial" w:cs="Arial"/>
            <w:color w:val="000000"/>
            <w:sz w:val="22"/>
            <w:szCs w:val="22"/>
          </w:rPr>
          <w:delText xml:space="preserve">youngsters </w:delText>
        </w:r>
      </w:del>
      <w:ins w:id="71" w:author="Microsoft Office User" w:date="2022-11-23T13:02:00Z">
        <w:r>
          <w:rPr>
            <w:rFonts w:ascii="Arial" w:eastAsia="Times New Roman" w:hAnsi="Arial" w:cs="Arial"/>
            <w:color w:val="000000"/>
            <w:sz w:val="22"/>
            <w:szCs w:val="22"/>
          </w:rPr>
          <w:t>they</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 xml:space="preserve">should be proud of their cultural background and </w:t>
      </w:r>
      <w:del w:id="72" w:author="Microsoft Office User" w:date="2022-11-23T13:02:00Z">
        <w:r w:rsidR="00320A4F" w:rsidRPr="00320A4F" w:rsidDel="003B69D8">
          <w:rPr>
            <w:rFonts w:ascii="Arial" w:eastAsia="Times New Roman" w:hAnsi="Arial" w:cs="Arial"/>
            <w:color w:val="000000"/>
            <w:sz w:val="22"/>
            <w:szCs w:val="22"/>
          </w:rPr>
          <w:delText xml:space="preserve">revive </w:delText>
        </w:r>
      </w:del>
      <w:ins w:id="73" w:author="Microsoft Office User" w:date="2022-11-23T13:02:00Z">
        <w:r>
          <w:rPr>
            <w:rFonts w:ascii="Arial" w:eastAsia="Times New Roman" w:hAnsi="Arial" w:cs="Arial"/>
            <w:color w:val="000000"/>
            <w:sz w:val="22"/>
            <w:szCs w:val="22"/>
          </w:rPr>
          <w:t>sustain</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 xml:space="preserve">the </w:t>
      </w:r>
      <w:r w:rsidR="00320A4F" w:rsidRPr="00320A4F">
        <w:rPr>
          <w:rFonts w:ascii="Arial" w:eastAsia="Times New Roman" w:hAnsi="Arial" w:cs="Arial"/>
          <w:color w:val="000000"/>
          <w:sz w:val="22"/>
          <w:szCs w:val="22"/>
        </w:rPr>
        <w:lastRenderedPageBreak/>
        <w:t xml:space="preserve">instrument's legacy. By contributing some of my artistic skills, I can express my creative side for the benefit of my community. </w:t>
      </w:r>
    </w:p>
    <w:p w14:paraId="71E99E1D" w14:textId="095C158D" w:rsidR="003B69D8" w:rsidRDefault="003B69D8" w:rsidP="00320A4F">
      <w:pPr>
        <w:spacing w:line="480" w:lineRule="auto"/>
        <w:jc w:val="both"/>
        <w:rPr>
          <w:rFonts w:ascii="Arial" w:eastAsia="Times New Roman" w:hAnsi="Arial" w:cs="Arial"/>
          <w:color w:val="000000"/>
          <w:sz w:val="22"/>
          <w:szCs w:val="22"/>
        </w:rPr>
      </w:pPr>
    </w:p>
    <w:p w14:paraId="2CB3710E" w14:textId="50695008" w:rsidR="003B69D8" w:rsidRDefault="003B69D8" w:rsidP="00320A4F">
      <w:pPr>
        <w:spacing w:line="480" w:lineRule="auto"/>
        <w:jc w:val="both"/>
        <w:rPr>
          <w:rFonts w:ascii="Garamond" w:eastAsia="Times New Roman" w:hAnsi="Garamond" w:cs="Times New Roman"/>
        </w:rPr>
      </w:pPr>
      <w:r>
        <w:rPr>
          <w:rFonts w:ascii="Garamond" w:eastAsia="Times New Roman" w:hAnsi="Garamond" w:cs="Times New Roman"/>
        </w:rPr>
        <w:t xml:space="preserve">Hi I Nyoman, </w:t>
      </w:r>
    </w:p>
    <w:p w14:paraId="73302E5A" w14:textId="082A41D0" w:rsidR="003B69D8" w:rsidRDefault="003B69D8" w:rsidP="00320A4F">
      <w:pPr>
        <w:spacing w:line="480" w:lineRule="auto"/>
        <w:jc w:val="both"/>
        <w:rPr>
          <w:rFonts w:ascii="Garamond" w:eastAsia="Times New Roman" w:hAnsi="Garamond" w:cs="Times New Roman"/>
        </w:rPr>
      </w:pPr>
      <w:r>
        <w:rPr>
          <w:rFonts w:ascii="Garamond" w:eastAsia="Times New Roman" w:hAnsi="Garamond" w:cs="Times New Roman"/>
        </w:rPr>
        <w:t xml:space="preserve">Seriously great story and cause. You explained your pursuit in maintain your culture’s legacy and that is something </w:t>
      </w:r>
      <w:r w:rsidR="00F3004E">
        <w:rPr>
          <w:rFonts w:ascii="Garamond" w:eastAsia="Times New Roman" w:hAnsi="Garamond" w:cs="Times New Roman"/>
        </w:rPr>
        <w:t xml:space="preserve">that will touch people. I think you can amplify this essay by talking a little bit about diminishing culture due to globalization. We have access to so much “internet culture” and western media that we tend to deprioritize our own. This does not have to be long at all, just two sentences or so. You can do this at the beginning of the essay  when you are explaining why you are so dedicated to the instrument when your peers are not, and tie it back again at the end. </w:t>
      </w:r>
    </w:p>
    <w:p w14:paraId="582B81CE" w14:textId="181FB359" w:rsidR="00F3004E" w:rsidRDefault="00F3004E" w:rsidP="00320A4F">
      <w:pPr>
        <w:spacing w:line="480" w:lineRule="auto"/>
        <w:jc w:val="both"/>
        <w:rPr>
          <w:rFonts w:ascii="Garamond" w:eastAsia="Times New Roman" w:hAnsi="Garamond" w:cs="Times New Roman"/>
        </w:rPr>
      </w:pPr>
    </w:p>
    <w:p w14:paraId="13302C4F" w14:textId="337F734E" w:rsidR="00F3004E" w:rsidRPr="003B69D8" w:rsidRDefault="00F3004E" w:rsidP="00320A4F">
      <w:pPr>
        <w:spacing w:line="480" w:lineRule="auto"/>
        <w:jc w:val="both"/>
        <w:rPr>
          <w:rFonts w:ascii="Garamond" w:eastAsia="Times New Roman" w:hAnsi="Garamond" w:cs="Times New Roman"/>
        </w:rPr>
      </w:pPr>
      <w:r>
        <w:rPr>
          <w:rFonts w:ascii="Garamond" w:eastAsia="Times New Roman" w:hAnsi="Garamond" w:cs="Times New Roman"/>
        </w:rPr>
        <w:t xml:space="preserve">C.G. </w:t>
      </w:r>
    </w:p>
    <w:p w14:paraId="5DE3FB8C" w14:textId="77777777" w:rsidR="00320A4F" w:rsidRPr="00320A4F" w:rsidRDefault="00320A4F" w:rsidP="00320A4F">
      <w:pPr>
        <w:rPr>
          <w:rFonts w:ascii="Times New Roman" w:eastAsia="Times New Roman" w:hAnsi="Times New Roman" w:cs="Times New Roman"/>
        </w:rPr>
      </w:pPr>
    </w:p>
    <w:p w14:paraId="780F62B8" w14:textId="77777777" w:rsidR="003C7714" w:rsidRPr="003C7714" w:rsidRDefault="003C7714" w:rsidP="003C7714">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05683B"/>
    <w:rsid w:val="00185506"/>
    <w:rsid w:val="00320A4F"/>
    <w:rsid w:val="003B69D8"/>
    <w:rsid w:val="003C7714"/>
    <w:rsid w:val="0062459E"/>
    <w:rsid w:val="007F2ECA"/>
    <w:rsid w:val="00C54C60"/>
    <w:rsid w:val="00F06802"/>
    <w:rsid w:val="00F3004E"/>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5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3976">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2022-11-18T09:33:00Z</dcterms:created>
  <dcterms:modified xsi:type="dcterms:W3CDTF">2022-11-23T18:15:00Z</dcterms:modified>
</cp:coreProperties>
</file>