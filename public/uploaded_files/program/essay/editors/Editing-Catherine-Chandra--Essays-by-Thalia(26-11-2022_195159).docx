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F6D7" w14:textId="61384710" w:rsidR="00E12B1C" w:rsidRPr="00E12B1C" w:rsidRDefault="00E12B1C" w:rsidP="00E12B1C">
      <w:pPr>
        <w:shd w:val="clear" w:color="auto" w:fill="FFFFFF"/>
        <w:spacing w:before="320" w:after="0" w:line="240" w:lineRule="auto"/>
        <w:jc w:val="both"/>
        <w:outlineLvl w:val="2"/>
        <w:rPr>
          <w:rFonts w:ascii="Times New Roman" w:eastAsia="Times New Roman" w:hAnsi="Times New Roman" w:cs="Times New Roman"/>
          <w:b/>
          <w:bCs/>
          <w:sz w:val="27"/>
          <w:szCs w:val="27"/>
          <w:lang w:eastAsia="en-ID"/>
        </w:rPr>
      </w:pPr>
      <w:r w:rsidRPr="00E12B1C">
        <w:rPr>
          <w:rFonts w:ascii="Arial" w:eastAsia="Times New Roman" w:hAnsi="Arial" w:cs="Arial"/>
          <w:b/>
          <w:bCs/>
          <w:color w:val="000000"/>
          <w:lang w:eastAsia="en-ID"/>
        </w:rPr>
        <w:t>UT-AUSTIN ESSAY (REQUIRED)</w:t>
      </w:r>
    </w:p>
    <w:p w14:paraId="7D6A4741" w14:textId="77777777" w:rsidR="00E12B1C" w:rsidRPr="00E12B1C" w:rsidRDefault="00E12B1C" w:rsidP="00E12B1C">
      <w:pPr>
        <w:shd w:val="clear" w:color="auto" w:fill="FFFFFF"/>
        <w:spacing w:after="0" w:line="240" w:lineRule="auto"/>
        <w:jc w:val="both"/>
        <w:outlineLvl w:val="2"/>
        <w:rPr>
          <w:rFonts w:ascii="Times New Roman" w:eastAsia="Times New Roman" w:hAnsi="Times New Roman" w:cs="Times New Roman"/>
          <w:b/>
          <w:bCs/>
          <w:sz w:val="27"/>
          <w:szCs w:val="27"/>
          <w:lang w:eastAsia="en-ID"/>
        </w:rPr>
      </w:pPr>
      <w:r w:rsidRPr="00E12B1C">
        <w:rPr>
          <w:rFonts w:ascii="Arial" w:eastAsia="Times New Roman" w:hAnsi="Arial" w:cs="Arial"/>
          <w:b/>
          <w:bCs/>
          <w:color w:val="000000"/>
          <w:lang w:eastAsia="en-ID"/>
        </w:rPr>
        <w:t xml:space="preserve">Note: This is the only long essay UT-Austin requires. </w:t>
      </w:r>
      <w:r w:rsidRPr="00E12B1C">
        <w:rPr>
          <w:rFonts w:ascii="Arial" w:eastAsia="Times New Roman" w:hAnsi="Arial" w:cs="Arial"/>
          <w:b/>
          <w:bCs/>
          <w:i/>
          <w:iCs/>
          <w:color w:val="000000"/>
          <w:lang w:eastAsia="en-ID"/>
        </w:rPr>
        <w:t>We do not require any of the Common App Personal Essays.</w:t>
      </w:r>
      <w:r w:rsidRPr="00E12B1C">
        <w:rPr>
          <w:rFonts w:ascii="Arial" w:eastAsia="Times New Roman" w:hAnsi="Arial" w:cs="Arial"/>
          <w:b/>
          <w:bCs/>
          <w:color w:val="000000"/>
          <w:lang w:eastAsia="en-ID"/>
        </w:rPr>
        <w:t xml:space="preserve"> Common App Personal Essays will not be used in our holistic review process. </w:t>
      </w:r>
    </w:p>
    <w:p w14:paraId="713C8ECF" w14:textId="77777777" w:rsidR="00E12B1C" w:rsidRPr="00E12B1C" w:rsidRDefault="00E12B1C" w:rsidP="00E12B1C">
      <w:pPr>
        <w:shd w:val="clear" w:color="auto" w:fill="FFFFFF"/>
        <w:spacing w:after="0" w:line="240" w:lineRule="auto"/>
        <w:jc w:val="both"/>
        <w:outlineLvl w:val="2"/>
        <w:rPr>
          <w:rFonts w:ascii="Times New Roman" w:eastAsia="Times New Roman" w:hAnsi="Times New Roman" w:cs="Times New Roman"/>
          <w:b/>
          <w:bCs/>
          <w:sz w:val="27"/>
          <w:szCs w:val="27"/>
          <w:lang w:eastAsia="en-ID"/>
        </w:rPr>
      </w:pPr>
      <w:r w:rsidRPr="00E12B1C">
        <w:rPr>
          <w:rFonts w:ascii="Arial" w:eastAsia="Times New Roman" w:hAnsi="Arial" w:cs="Arial"/>
          <w:b/>
          <w:bCs/>
          <w:color w:val="000000"/>
          <w:lang w:eastAsia="en-ID"/>
        </w:rPr>
        <w:t>Tell us your story. What unique opportunities or challenges have you experienced throughout your high school career that have shaped who you are today?</w:t>
      </w:r>
    </w:p>
    <w:p w14:paraId="3B3F8154" w14:textId="77777777" w:rsidR="00E12B1C" w:rsidRPr="00E12B1C" w:rsidRDefault="00E12B1C" w:rsidP="00E12B1C">
      <w:pPr>
        <w:shd w:val="clear" w:color="auto" w:fill="FFFFFF"/>
        <w:spacing w:after="0" w:line="240" w:lineRule="auto"/>
        <w:jc w:val="both"/>
        <w:outlineLvl w:val="2"/>
        <w:rPr>
          <w:rFonts w:ascii="Times New Roman" w:eastAsia="Times New Roman" w:hAnsi="Times New Roman" w:cs="Times New Roman"/>
          <w:b/>
          <w:bCs/>
          <w:sz w:val="27"/>
          <w:szCs w:val="27"/>
          <w:lang w:eastAsia="en-ID"/>
        </w:rPr>
      </w:pPr>
      <w:r w:rsidRPr="00E12B1C">
        <w:rPr>
          <w:rFonts w:ascii="Arial" w:eastAsia="Times New Roman" w:hAnsi="Arial" w:cs="Arial"/>
          <w:b/>
          <w:bCs/>
          <w:color w:val="000000"/>
          <w:lang w:eastAsia="en-ID"/>
        </w:rPr>
        <w:t>Please keep your essay between 500–700 words (typically two to three paragraphs)</w:t>
      </w:r>
    </w:p>
    <w:p w14:paraId="0E513D2C" w14:textId="77777777" w:rsidR="00E12B1C" w:rsidRPr="00E12B1C" w:rsidRDefault="00E12B1C" w:rsidP="00E12B1C">
      <w:pPr>
        <w:shd w:val="clear" w:color="auto" w:fill="FFFFFF"/>
        <w:spacing w:after="0" w:line="240" w:lineRule="auto"/>
        <w:jc w:val="both"/>
        <w:rPr>
          <w:rFonts w:ascii="Times New Roman" w:eastAsia="Times New Roman" w:hAnsi="Times New Roman" w:cs="Times New Roman"/>
          <w:sz w:val="24"/>
          <w:szCs w:val="24"/>
          <w:lang w:eastAsia="en-ID"/>
        </w:rPr>
      </w:pPr>
      <w:r w:rsidRPr="00E12B1C">
        <w:rPr>
          <w:rFonts w:ascii="Times New Roman" w:eastAsia="Times New Roman" w:hAnsi="Times New Roman" w:cs="Times New Roman"/>
          <w:sz w:val="24"/>
          <w:szCs w:val="24"/>
          <w:lang w:eastAsia="en-ID"/>
        </w:rPr>
        <w:t> </w:t>
      </w:r>
    </w:p>
    <w:p w14:paraId="5DA489AA"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DRAFT 4</w:t>
      </w:r>
    </w:p>
    <w:p w14:paraId="0C421FF1"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5FD02A94"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A text message read "Cat, I need to talk about the rubrics and concept of the competition." My smile vanished, and my heart started beating out of my chest.</w:t>
      </w:r>
    </w:p>
    <w:p w14:paraId="4FFE5B49"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6C00F275" w14:textId="6DE39AE1"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Being the lead organizer for the school’s 3</w:t>
      </w:r>
      <w:ins w:id="0" w:author="Thalia Priscilla" w:date="2022-11-26T19:12:00Z">
        <w:r w:rsidR="009C01FE">
          <w:rPr>
            <w:rFonts w:ascii="Calibri" w:eastAsia="Times New Roman" w:hAnsi="Calibri" w:cs="Calibri"/>
            <w:color w:val="000000"/>
            <w:lang w:eastAsia="en-ID"/>
          </w:rPr>
          <w:t>-</w:t>
        </w:r>
      </w:ins>
      <w:del w:id="1" w:author="Thalia Priscilla" w:date="2022-11-26T19:12:00Z">
        <w:r w:rsidRPr="00E12B1C" w:rsidDel="009C01FE">
          <w:rPr>
            <w:rFonts w:ascii="Calibri" w:eastAsia="Times New Roman" w:hAnsi="Calibri" w:cs="Calibri"/>
            <w:color w:val="000000"/>
            <w:lang w:eastAsia="en-ID"/>
          </w:rPr>
          <w:delText xml:space="preserve"> </w:delText>
        </w:r>
      </w:del>
      <w:r w:rsidRPr="00E12B1C">
        <w:rPr>
          <w:rFonts w:ascii="Calibri" w:eastAsia="Times New Roman" w:hAnsi="Calibri" w:cs="Calibri"/>
          <w:color w:val="000000"/>
          <w:lang w:eastAsia="en-ID"/>
        </w:rPr>
        <w:t>day</w:t>
      </w:r>
      <w:del w:id="2" w:author="Thalia Priscilla" w:date="2022-11-26T19:12:00Z">
        <w:r w:rsidRPr="00E12B1C" w:rsidDel="009C01FE">
          <w:rPr>
            <w:rFonts w:ascii="Calibri" w:eastAsia="Times New Roman" w:hAnsi="Calibri" w:cs="Calibri"/>
            <w:color w:val="000000"/>
            <w:lang w:eastAsia="en-ID"/>
          </w:rPr>
          <w:delText>s</w:delText>
        </w:r>
      </w:del>
      <w:r w:rsidRPr="00E12B1C">
        <w:rPr>
          <w:rFonts w:ascii="Calibri" w:eastAsia="Times New Roman" w:hAnsi="Calibri" w:cs="Calibri"/>
          <w:color w:val="000000"/>
          <w:lang w:eastAsia="en-ID"/>
        </w:rPr>
        <w:t xml:space="preserve"> end-of-year event, with each day consisting of different competitions and activities for 1,000 students was challenging. The judge, who was my teacher, called to tell me that she disapproved of the existing rubrics and concepts. With two days remaining, I had to fix the last-minute changes by myself because, previously, I only delegated menial and trivial tasks to my team members</w:t>
      </w:r>
      <w:del w:id="3" w:author="Thalia Priscilla" w:date="2022-11-26T19:21:00Z">
        <w:r w:rsidRPr="00E12B1C" w:rsidDel="00873FF9">
          <w:rPr>
            <w:rFonts w:ascii="Calibri" w:eastAsia="Times New Roman" w:hAnsi="Calibri" w:cs="Calibri"/>
            <w:color w:val="000000"/>
            <w:lang w:eastAsia="en-ID"/>
          </w:rPr>
          <w:delText xml:space="preserve"> </w:delText>
        </w:r>
      </w:del>
      <w:del w:id="4" w:author="Thalia Priscilla" w:date="2022-11-26T19:13:00Z">
        <w:r w:rsidRPr="00E12B1C" w:rsidDel="009C01FE">
          <w:rPr>
            <w:rFonts w:ascii="Calibri" w:eastAsia="Times New Roman" w:hAnsi="Calibri" w:cs="Calibri"/>
            <w:color w:val="000000"/>
            <w:lang w:eastAsia="en-ID"/>
          </w:rPr>
          <w:delText xml:space="preserve">and </w:delText>
        </w:r>
      </w:del>
      <w:del w:id="5" w:author="Thalia Priscilla" w:date="2022-11-26T19:21:00Z">
        <w:r w:rsidRPr="00E12B1C" w:rsidDel="00873FF9">
          <w:rPr>
            <w:rFonts w:ascii="Calibri" w:eastAsia="Times New Roman" w:hAnsi="Calibri" w:cs="Calibri"/>
            <w:color w:val="000000"/>
            <w:lang w:eastAsia="en-ID"/>
          </w:rPr>
          <w:delText>not the high-stake tasks</w:delText>
        </w:r>
      </w:del>
      <w:r w:rsidRPr="00E12B1C">
        <w:rPr>
          <w:rFonts w:ascii="Calibri" w:eastAsia="Times New Roman" w:hAnsi="Calibri" w:cs="Calibri"/>
          <w:color w:val="000000"/>
          <w:lang w:eastAsia="en-ID"/>
        </w:rPr>
        <w:t>. Now, I had to face the consequences of working alone, because</w:t>
      </w:r>
      <w:ins w:id="6" w:author="Thalia Priscilla" w:date="2022-11-26T19:21:00Z">
        <w:r w:rsidR="00873FF9">
          <w:rPr>
            <w:rFonts w:ascii="Calibri" w:eastAsia="Times New Roman" w:hAnsi="Calibri" w:cs="Calibri"/>
            <w:color w:val="000000"/>
            <w:lang w:eastAsia="en-ID"/>
          </w:rPr>
          <w:t xml:space="preserve"> there was not enough time to</w:t>
        </w:r>
      </w:ins>
      <w:r w:rsidRPr="00E12B1C">
        <w:rPr>
          <w:rFonts w:ascii="Calibri" w:eastAsia="Times New Roman" w:hAnsi="Calibri" w:cs="Calibri"/>
          <w:color w:val="000000"/>
          <w:lang w:eastAsia="en-ID"/>
        </w:rPr>
        <w:t xml:space="preserve"> reach</w:t>
      </w:r>
      <w:del w:id="7" w:author="Thalia Priscilla" w:date="2022-11-26T19:21:00Z">
        <w:r w:rsidRPr="00E12B1C" w:rsidDel="00873FF9">
          <w:rPr>
            <w:rFonts w:ascii="Calibri" w:eastAsia="Times New Roman" w:hAnsi="Calibri" w:cs="Calibri"/>
            <w:color w:val="000000"/>
            <w:lang w:eastAsia="en-ID"/>
          </w:rPr>
          <w:delText>ing</w:delText>
        </w:r>
      </w:del>
      <w:r w:rsidRPr="00E12B1C">
        <w:rPr>
          <w:rFonts w:ascii="Calibri" w:eastAsia="Times New Roman" w:hAnsi="Calibri" w:cs="Calibri"/>
          <w:color w:val="000000"/>
          <w:lang w:eastAsia="en-ID"/>
        </w:rPr>
        <w:t xml:space="preserve"> out to team members </w:t>
      </w:r>
      <w:del w:id="8" w:author="Thalia Priscilla" w:date="2022-11-26T19:22:00Z">
        <w:r w:rsidRPr="00E12B1C" w:rsidDel="00873FF9">
          <w:rPr>
            <w:rFonts w:ascii="Calibri" w:eastAsia="Times New Roman" w:hAnsi="Calibri" w:cs="Calibri"/>
            <w:color w:val="000000"/>
            <w:lang w:eastAsia="en-ID"/>
          </w:rPr>
          <w:delText xml:space="preserve">at this time </w:delText>
        </w:r>
      </w:del>
      <w:del w:id="9" w:author="Thalia Priscilla" w:date="2022-11-26T19:21:00Z">
        <w:r w:rsidRPr="00E12B1C" w:rsidDel="00873FF9">
          <w:rPr>
            <w:rFonts w:ascii="Calibri" w:eastAsia="Times New Roman" w:hAnsi="Calibri" w:cs="Calibri"/>
            <w:color w:val="000000"/>
            <w:lang w:eastAsia="en-ID"/>
          </w:rPr>
          <w:delText xml:space="preserve">and </w:delText>
        </w:r>
      </w:del>
      <w:ins w:id="10" w:author="Thalia Priscilla" w:date="2022-11-26T19:21:00Z">
        <w:r w:rsidR="00873FF9">
          <w:rPr>
            <w:rFonts w:ascii="Calibri" w:eastAsia="Times New Roman" w:hAnsi="Calibri" w:cs="Calibri"/>
            <w:color w:val="000000"/>
            <w:lang w:eastAsia="en-ID"/>
          </w:rPr>
          <w:t>to</w:t>
        </w:r>
        <w:r w:rsidR="00873FF9" w:rsidRPr="00E12B1C">
          <w:rPr>
            <w:rFonts w:ascii="Calibri" w:eastAsia="Times New Roman" w:hAnsi="Calibri" w:cs="Calibri"/>
            <w:color w:val="000000"/>
            <w:lang w:eastAsia="en-ID"/>
          </w:rPr>
          <w:t xml:space="preserve"> </w:t>
        </w:r>
      </w:ins>
      <w:del w:id="11" w:author="Thalia Priscilla" w:date="2022-11-26T19:22:00Z">
        <w:r w:rsidRPr="00E12B1C" w:rsidDel="00873FF9">
          <w:rPr>
            <w:rFonts w:ascii="Calibri" w:eastAsia="Times New Roman" w:hAnsi="Calibri" w:cs="Calibri"/>
            <w:color w:val="000000"/>
            <w:lang w:eastAsia="en-ID"/>
          </w:rPr>
          <w:delText>explain</w:delText>
        </w:r>
      </w:del>
      <w:del w:id="12" w:author="Thalia Priscilla" w:date="2022-11-26T19:21:00Z">
        <w:r w:rsidRPr="00E12B1C" w:rsidDel="00873FF9">
          <w:rPr>
            <w:rFonts w:ascii="Calibri" w:eastAsia="Times New Roman" w:hAnsi="Calibri" w:cs="Calibri"/>
            <w:color w:val="000000"/>
            <w:lang w:eastAsia="en-ID"/>
          </w:rPr>
          <w:delText>ing</w:delText>
        </w:r>
      </w:del>
      <w:del w:id="13" w:author="Thalia Priscilla" w:date="2022-11-26T19:22:00Z">
        <w:r w:rsidRPr="00E12B1C" w:rsidDel="00873FF9">
          <w:rPr>
            <w:rFonts w:ascii="Calibri" w:eastAsia="Times New Roman" w:hAnsi="Calibri" w:cs="Calibri"/>
            <w:color w:val="000000"/>
            <w:lang w:eastAsia="en-ID"/>
          </w:rPr>
          <w:delText xml:space="preserve"> everything </w:delText>
        </w:r>
      </w:del>
      <w:del w:id="14" w:author="Thalia Priscilla" w:date="2022-11-26T19:13:00Z">
        <w:r w:rsidRPr="00E12B1C" w:rsidDel="009C01FE">
          <w:rPr>
            <w:rFonts w:ascii="Calibri" w:eastAsia="Times New Roman" w:hAnsi="Calibri" w:cs="Calibri"/>
            <w:color w:val="000000"/>
            <w:lang w:eastAsia="en-ID"/>
          </w:rPr>
          <w:delText xml:space="preserve">that needed to be done </w:delText>
        </w:r>
      </w:del>
      <w:del w:id="15" w:author="Thalia Priscilla" w:date="2022-11-26T19:22:00Z">
        <w:r w:rsidRPr="00E12B1C" w:rsidDel="00873FF9">
          <w:rPr>
            <w:rFonts w:ascii="Calibri" w:eastAsia="Times New Roman" w:hAnsi="Calibri" w:cs="Calibri"/>
            <w:color w:val="000000"/>
            <w:lang w:eastAsia="en-ID"/>
          </w:rPr>
          <w:delText>would just waste more time</w:delText>
        </w:r>
      </w:del>
      <w:ins w:id="16" w:author="Thalia Priscilla" w:date="2022-11-26T19:22:00Z">
        <w:r w:rsidR="00873FF9">
          <w:rPr>
            <w:rFonts w:ascii="Calibri" w:eastAsia="Times New Roman" w:hAnsi="Calibri" w:cs="Calibri"/>
            <w:color w:val="000000"/>
            <w:lang w:eastAsia="en-ID"/>
          </w:rPr>
          <w:t>render instructions</w:t>
        </w:r>
      </w:ins>
      <w:r w:rsidRPr="00E12B1C">
        <w:rPr>
          <w:rFonts w:ascii="Calibri" w:eastAsia="Times New Roman" w:hAnsi="Calibri" w:cs="Calibri"/>
          <w:color w:val="000000"/>
          <w:lang w:eastAsia="en-ID"/>
        </w:rPr>
        <w:t xml:space="preserve">. I didn’t sleep during those two days. I was lucky that the miscommunication </w:t>
      </w:r>
      <w:del w:id="17" w:author="Thalia Priscilla" w:date="2022-11-26T19:36:00Z">
        <w:r w:rsidRPr="00E12B1C" w:rsidDel="004B66CA">
          <w:rPr>
            <w:rFonts w:ascii="Calibri" w:eastAsia="Times New Roman" w:hAnsi="Calibri" w:cs="Calibri"/>
            <w:color w:val="000000"/>
            <w:lang w:eastAsia="en-ID"/>
          </w:rPr>
          <w:delText xml:space="preserve">issue </w:delText>
        </w:r>
      </w:del>
      <w:r w:rsidRPr="00E12B1C">
        <w:rPr>
          <w:rFonts w:ascii="Calibri" w:eastAsia="Times New Roman" w:hAnsi="Calibri" w:cs="Calibri"/>
          <w:color w:val="000000"/>
          <w:lang w:eastAsia="en-ID"/>
        </w:rPr>
        <w:t>didn’t impact the event, but this led me to feel</w:t>
      </w:r>
      <w:ins w:id="18" w:author="Thalia Priscilla" w:date="2022-11-26T19:13:00Z">
        <w:r w:rsidR="009C01FE">
          <w:rPr>
            <w:rFonts w:ascii="Calibri" w:eastAsia="Times New Roman" w:hAnsi="Calibri" w:cs="Calibri"/>
            <w:color w:val="000000"/>
            <w:lang w:eastAsia="en-ID"/>
          </w:rPr>
          <w:t>ing</w:t>
        </w:r>
      </w:ins>
      <w:r w:rsidRPr="00E12B1C">
        <w:rPr>
          <w:rFonts w:ascii="Calibri" w:eastAsia="Times New Roman" w:hAnsi="Calibri" w:cs="Calibri"/>
          <w:color w:val="000000"/>
          <w:lang w:eastAsia="en-ID"/>
        </w:rPr>
        <w:t xml:space="preserve"> stressed and pressured – a memorable personal struggle for someone who likes </w:t>
      </w:r>
      <w:del w:id="19" w:author="Thalia Priscilla" w:date="2022-11-26T19:23:00Z">
        <w:r w:rsidRPr="00E12B1C" w:rsidDel="00873FF9">
          <w:rPr>
            <w:rFonts w:ascii="Calibri" w:eastAsia="Times New Roman" w:hAnsi="Calibri" w:cs="Calibri"/>
            <w:color w:val="000000"/>
            <w:lang w:eastAsia="en-ID"/>
          </w:rPr>
          <w:delText xml:space="preserve">to </w:delText>
        </w:r>
      </w:del>
      <w:r w:rsidRPr="00E12B1C">
        <w:rPr>
          <w:rFonts w:ascii="Calibri" w:eastAsia="Times New Roman" w:hAnsi="Calibri" w:cs="Calibri"/>
          <w:color w:val="000000"/>
          <w:lang w:eastAsia="en-ID"/>
        </w:rPr>
        <w:t>work</w:t>
      </w:r>
      <w:ins w:id="20" w:author="Thalia Priscilla" w:date="2022-11-26T19:23:00Z">
        <w:r w:rsidR="00873FF9">
          <w:rPr>
            <w:rFonts w:ascii="Calibri" w:eastAsia="Times New Roman" w:hAnsi="Calibri" w:cs="Calibri"/>
            <w:color w:val="000000"/>
            <w:lang w:eastAsia="en-ID"/>
          </w:rPr>
          <w:t>ing</w:t>
        </w:r>
      </w:ins>
      <w:r w:rsidRPr="00E12B1C">
        <w:rPr>
          <w:rFonts w:ascii="Calibri" w:eastAsia="Times New Roman" w:hAnsi="Calibri" w:cs="Calibri"/>
          <w:color w:val="000000"/>
          <w:lang w:eastAsia="en-ID"/>
        </w:rPr>
        <w:t xml:space="preserve"> independently. </w:t>
      </w:r>
    </w:p>
    <w:p w14:paraId="7B6264C4"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08C0B38F" w14:textId="147D5CBA"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 xml:space="preserve">After the event, I </w:t>
      </w:r>
      <w:del w:id="21" w:author="Thalia Priscilla" w:date="2022-11-26T19:23:00Z">
        <w:r w:rsidRPr="00E12B1C" w:rsidDel="00873FF9">
          <w:rPr>
            <w:rFonts w:ascii="Calibri" w:eastAsia="Times New Roman" w:hAnsi="Calibri" w:cs="Calibri"/>
            <w:color w:val="000000"/>
            <w:lang w:eastAsia="en-ID"/>
          </w:rPr>
          <w:delText>tried reflecting</w:delText>
        </w:r>
      </w:del>
      <w:ins w:id="22" w:author="Thalia Priscilla" w:date="2022-11-26T19:23:00Z">
        <w:r w:rsidR="00873FF9">
          <w:rPr>
            <w:rFonts w:ascii="Calibri" w:eastAsia="Times New Roman" w:hAnsi="Calibri" w:cs="Calibri"/>
            <w:color w:val="000000"/>
            <w:lang w:eastAsia="en-ID"/>
          </w:rPr>
          <w:t>reflected</w:t>
        </w:r>
      </w:ins>
      <w:r w:rsidRPr="00E12B1C">
        <w:rPr>
          <w:rFonts w:ascii="Calibri" w:eastAsia="Times New Roman" w:hAnsi="Calibri" w:cs="Calibri"/>
          <w:color w:val="000000"/>
          <w:lang w:eastAsia="en-ID"/>
        </w:rPr>
        <w:t xml:space="preserve"> on everything that went wrong. Could it </w:t>
      </w:r>
      <w:ins w:id="23" w:author="Thalia Priscilla" w:date="2022-11-26T19:23:00Z">
        <w:r w:rsidR="00873FF9">
          <w:rPr>
            <w:rFonts w:ascii="Calibri" w:eastAsia="Times New Roman" w:hAnsi="Calibri" w:cs="Calibri"/>
            <w:color w:val="000000"/>
            <w:lang w:eastAsia="en-ID"/>
          </w:rPr>
          <w:t xml:space="preserve">have </w:t>
        </w:r>
      </w:ins>
      <w:r w:rsidRPr="00E12B1C">
        <w:rPr>
          <w:rFonts w:ascii="Calibri" w:eastAsia="Times New Roman" w:hAnsi="Calibri" w:cs="Calibri"/>
          <w:color w:val="000000"/>
          <w:lang w:eastAsia="en-ID"/>
        </w:rPr>
        <w:t>be</w:t>
      </w:r>
      <w:ins w:id="24" w:author="Thalia Priscilla" w:date="2022-11-26T19:23:00Z">
        <w:r w:rsidR="00873FF9">
          <w:rPr>
            <w:rFonts w:ascii="Calibri" w:eastAsia="Times New Roman" w:hAnsi="Calibri" w:cs="Calibri"/>
            <w:color w:val="000000"/>
            <w:lang w:eastAsia="en-ID"/>
          </w:rPr>
          <w:t>en</w:t>
        </w:r>
      </w:ins>
      <w:r w:rsidRPr="00E12B1C">
        <w:rPr>
          <w:rFonts w:ascii="Calibri" w:eastAsia="Times New Roman" w:hAnsi="Calibri" w:cs="Calibri"/>
          <w:color w:val="000000"/>
          <w:lang w:eastAsia="en-ID"/>
        </w:rPr>
        <w:t xml:space="preserve"> prevented if I had delegated more and shared every process with my teammates? This constantly </w:t>
      </w:r>
      <w:del w:id="25" w:author="Thalia Priscilla" w:date="2022-11-26T19:15:00Z">
        <w:r w:rsidRPr="00E12B1C" w:rsidDel="009C01FE">
          <w:rPr>
            <w:rFonts w:ascii="Calibri" w:eastAsia="Times New Roman" w:hAnsi="Calibri" w:cs="Calibri"/>
            <w:color w:val="000000"/>
            <w:lang w:eastAsia="en-ID"/>
          </w:rPr>
          <w:delText xml:space="preserve">runs </w:delText>
        </w:r>
      </w:del>
      <w:ins w:id="26" w:author="Thalia Priscilla" w:date="2022-11-26T19:15:00Z">
        <w:r w:rsidR="009C01FE">
          <w:rPr>
            <w:rFonts w:ascii="Calibri" w:eastAsia="Times New Roman" w:hAnsi="Calibri" w:cs="Calibri"/>
            <w:color w:val="000000"/>
            <w:lang w:eastAsia="en-ID"/>
          </w:rPr>
          <w:t>ran</w:t>
        </w:r>
        <w:r w:rsidR="009C01FE" w:rsidRPr="00E12B1C">
          <w:rPr>
            <w:rFonts w:ascii="Calibri" w:eastAsia="Times New Roman" w:hAnsi="Calibri" w:cs="Calibri"/>
            <w:color w:val="000000"/>
            <w:lang w:eastAsia="en-ID"/>
          </w:rPr>
          <w:t xml:space="preserve"> </w:t>
        </w:r>
      </w:ins>
      <w:r w:rsidRPr="00E12B1C">
        <w:rPr>
          <w:rFonts w:ascii="Calibri" w:eastAsia="Times New Roman" w:hAnsi="Calibri" w:cs="Calibri"/>
          <w:color w:val="000000"/>
          <w:lang w:eastAsia="en-ID"/>
        </w:rPr>
        <w:t>through my mind. In all group projects, I</w:t>
      </w:r>
      <w:ins w:id="27" w:author="Thalia Priscilla" w:date="2022-11-26T19:15:00Z">
        <w:r w:rsidR="009C01FE">
          <w:rPr>
            <w:rFonts w:ascii="Calibri" w:eastAsia="Times New Roman" w:hAnsi="Calibri" w:cs="Calibri"/>
            <w:color w:val="000000"/>
            <w:lang w:eastAsia="en-ID"/>
          </w:rPr>
          <w:t xml:space="preserve"> </w:t>
        </w:r>
      </w:ins>
      <w:ins w:id="28" w:author="Thalia Priscilla" w:date="2022-11-26T19:23:00Z">
        <w:r w:rsidR="00873FF9">
          <w:rPr>
            <w:rFonts w:ascii="Calibri" w:eastAsia="Times New Roman" w:hAnsi="Calibri" w:cs="Calibri"/>
            <w:color w:val="000000"/>
            <w:lang w:eastAsia="en-ID"/>
          </w:rPr>
          <w:t>was</w:t>
        </w:r>
      </w:ins>
      <w:del w:id="29" w:author="Thalia Priscilla" w:date="2022-11-26T19:15:00Z">
        <w:r w:rsidRPr="00E12B1C" w:rsidDel="009C01FE">
          <w:rPr>
            <w:rFonts w:ascii="Calibri" w:eastAsia="Times New Roman" w:hAnsi="Calibri" w:cs="Calibri"/>
            <w:color w:val="000000"/>
            <w:lang w:eastAsia="en-ID"/>
          </w:rPr>
          <w:delText>’ve</w:delText>
        </w:r>
      </w:del>
      <w:r w:rsidRPr="00E12B1C">
        <w:rPr>
          <w:rFonts w:ascii="Calibri" w:eastAsia="Times New Roman" w:hAnsi="Calibri" w:cs="Calibri"/>
          <w:color w:val="000000"/>
          <w:lang w:eastAsia="en-ID"/>
        </w:rPr>
        <w:t xml:space="preserve"> always </w:t>
      </w:r>
      <w:del w:id="30" w:author="Thalia Priscilla" w:date="2022-11-26T19:23:00Z">
        <w:r w:rsidRPr="00E12B1C" w:rsidDel="00873FF9">
          <w:rPr>
            <w:rFonts w:ascii="Calibri" w:eastAsia="Times New Roman" w:hAnsi="Calibri" w:cs="Calibri"/>
            <w:color w:val="000000"/>
            <w:lang w:eastAsia="en-ID"/>
          </w:rPr>
          <w:delText xml:space="preserve">been </w:delText>
        </w:r>
      </w:del>
      <w:r w:rsidRPr="00E12B1C">
        <w:rPr>
          <w:rFonts w:ascii="Calibri" w:eastAsia="Times New Roman" w:hAnsi="Calibri" w:cs="Calibri"/>
          <w:color w:val="000000"/>
          <w:lang w:eastAsia="en-ID"/>
        </w:rPr>
        <w:t>chosen as the leader</w:t>
      </w:r>
      <w:ins w:id="31" w:author="Thalia Priscilla" w:date="2022-11-26T19:14:00Z">
        <w:r w:rsidR="009C01FE">
          <w:rPr>
            <w:rFonts w:ascii="Calibri" w:eastAsia="Times New Roman" w:hAnsi="Calibri" w:cs="Calibri"/>
            <w:color w:val="000000"/>
            <w:lang w:eastAsia="en-ID"/>
          </w:rPr>
          <w:t>,</w:t>
        </w:r>
      </w:ins>
      <w:r w:rsidRPr="00E12B1C">
        <w:rPr>
          <w:rFonts w:ascii="Calibri" w:eastAsia="Times New Roman" w:hAnsi="Calibri" w:cs="Calibri"/>
          <w:color w:val="000000"/>
          <w:lang w:eastAsia="en-ID"/>
        </w:rPr>
        <w:t xml:space="preserve"> </w:t>
      </w:r>
      <w:del w:id="32" w:author="Thalia Priscilla" w:date="2022-11-26T19:14:00Z">
        <w:r w:rsidRPr="00E12B1C" w:rsidDel="009C01FE">
          <w:rPr>
            <w:rFonts w:ascii="Calibri" w:eastAsia="Times New Roman" w:hAnsi="Calibri" w:cs="Calibri"/>
            <w:color w:val="000000"/>
            <w:lang w:eastAsia="en-ID"/>
          </w:rPr>
          <w:delText xml:space="preserve">of a group </w:delText>
        </w:r>
      </w:del>
      <w:r w:rsidRPr="00E12B1C">
        <w:rPr>
          <w:rFonts w:ascii="Calibri" w:eastAsia="Times New Roman" w:hAnsi="Calibri" w:cs="Calibri"/>
          <w:color w:val="000000"/>
          <w:lang w:eastAsia="en-ID"/>
        </w:rPr>
        <w:t>but I prefer working independently because it’s quicker and more efficient. I consider delegating and explaining plans to my members as a setback</w:t>
      </w:r>
      <w:ins w:id="33" w:author="Thalia Priscilla" w:date="2022-11-26T19:15:00Z">
        <w:r w:rsidR="000A39F8">
          <w:rPr>
            <w:rFonts w:ascii="Calibri" w:eastAsia="Times New Roman" w:hAnsi="Calibri" w:cs="Calibri"/>
            <w:color w:val="000000"/>
            <w:lang w:eastAsia="en-ID"/>
          </w:rPr>
          <w:t>.</w:t>
        </w:r>
      </w:ins>
      <w:r w:rsidRPr="00E12B1C">
        <w:rPr>
          <w:rFonts w:ascii="Calibri" w:eastAsia="Times New Roman" w:hAnsi="Calibri" w:cs="Calibri"/>
          <w:color w:val="000000"/>
          <w:lang w:eastAsia="en-ID"/>
        </w:rPr>
        <w:t xml:space="preserve"> </w:t>
      </w:r>
      <w:del w:id="34" w:author="Thalia Priscilla" w:date="2022-11-26T19:15:00Z">
        <w:r w:rsidRPr="00E12B1C" w:rsidDel="000A39F8">
          <w:rPr>
            <w:rFonts w:ascii="Calibri" w:eastAsia="Times New Roman" w:hAnsi="Calibri" w:cs="Calibri"/>
            <w:color w:val="000000"/>
            <w:lang w:eastAsia="en-ID"/>
          </w:rPr>
          <w:delText>and w</w:delText>
        </w:r>
      </w:del>
      <w:ins w:id="35" w:author="Thalia Priscilla" w:date="2022-11-26T19:15:00Z">
        <w:r w:rsidR="000A39F8">
          <w:rPr>
            <w:rFonts w:ascii="Calibri" w:eastAsia="Times New Roman" w:hAnsi="Calibri" w:cs="Calibri"/>
            <w:color w:val="000000"/>
            <w:lang w:eastAsia="en-ID"/>
          </w:rPr>
          <w:t>W</w:t>
        </w:r>
      </w:ins>
      <w:r w:rsidRPr="00E12B1C">
        <w:rPr>
          <w:rFonts w:ascii="Calibri" w:eastAsia="Times New Roman" w:hAnsi="Calibri" w:cs="Calibri"/>
          <w:color w:val="000000"/>
          <w:lang w:eastAsia="en-ID"/>
        </w:rPr>
        <w:t>ith that mindset, things just ended up backfiring. Since then, I remember promising myself that I will start doing things differently</w:t>
      </w:r>
      <w:del w:id="36" w:author="Thalia Priscilla" w:date="2022-11-26T19:24:00Z">
        <w:r w:rsidRPr="00E12B1C" w:rsidDel="00873FF9">
          <w:rPr>
            <w:rFonts w:ascii="Calibri" w:eastAsia="Times New Roman" w:hAnsi="Calibri" w:cs="Calibri"/>
            <w:color w:val="000000"/>
            <w:lang w:eastAsia="en-ID"/>
          </w:rPr>
          <w:delText>,</w:delText>
        </w:r>
      </w:del>
      <w:r w:rsidRPr="00E12B1C">
        <w:rPr>
          <w:rFonts w:ascii="Calibri" w:eastAsia="Times New Roman" w:hAnsi="Calibri" w:cs="Calibri"/>
          <w:color w:val="000000"/>
          <w:lang w:eastAsia="en-ID"/>
        </w:rPr>
        <w:t xml:space="preserve"> by changing how I lead and guide my members.</w:t>
      </w:r>
    </w:p>
    <w:p w14:paraId="63B52E44"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38BCE52F" w14:textId="283FCC6A"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A few months later</w:t>
      </w:r>
      <w:ins w:id="37" w:author="Thalia Priscilla" w:date="2022-11-26T19:24:00Z">
        <w:r w:rsidR="00873FF9" w:rsidRPr="00873FF9">
          <w:rPr>
            <w:rFonts w:ascii="Calibri" w:eastAsia="Times New Roman" w:hAnsi="Calibri" w:cs="Calibri"/>
            <w:color w:val="000000"/>
            <w:lang w:eastAsia="en-ID"/>
          </w:rPr>
          <w:t xml:space="preserve"> </w:t>
        </w:r>
        <w:r w:rsidR="00873FF9" w:rsidRPr="00E12B1C">
          <w:rPr>
            <w:rFonts w:ascii="Calibri" w:eastAsia="Times New Roman" w:hAnsi="Calibri" w:cs="Calibri"/>
            <w:color w:val="000000"/>
            <w:lang w:eastAsia="en-ID"/>
          </w:rPr>
          <w:t>in my new school</w:t>
        </w:r>
      </w:ins>
      <w:r w:rsidRPr="00E12B1C">
        <w:rPr>
          <w:rFonts w:ascii="Calibri" w:eastAsia="Times New Roman" w:hAnsi="Calibri" w:cs="Calibri"/>
          <w:color w:val="000000"/>
          <w:lang w:eastAsia="en-ID"/>
        </w:rPr>
        <w:t>, I organized a Walkathon</w:t>
      </w:r>
      <w:ins w:id="38" w:author="Thalia Priscilla" w:date="2022-11-26T19:24:00Z">
        <w:r w:rsidR="00873FF9">
          <w:rPr>
            <w:rFonts w:ascii="Calibri" w:eastAsia="Times New Roman" w:hAnsi="Calibri" w:cs="Calibri"/>
            <w:color w:val="000000"/>
            <w:lang w:eastAsia="en-ID"/>
          </w:rPr>
          <w:t>. It was</w:t>
        </w:r>
      </w:ins>
      <w:del w:id="39" w:author="Thalia Priscilla" w:date="2022-11-26T19:24:00Z">
        <w:r w:rsidRPr="00E12B1C" w:rsidDel="00873FF9">
          <w:rPr>
            <w:rFonts w:ascii="Calibri" w:eastAsia="Times New Roman" w:hAnsi="Calibri" w:cs="Calibri"/>
            <w:color w:val="000000"/>
            <w:lang w:eastAsia="en-ID"/>
          </w:rPr>
          <w:delText>,</w:delText>
        </w:r>
      </w:del>
      <w:r w:rsidRPr="00E12B1C">
        <w:rPr>
          <w:rFonts w:ascii="Calibri" w:eastAsia="Times New Roman" w:hAnsi="Calibri" w:cs="Calibri"/>
          <w:color w:val="000000"/>
          <w:lang w:eastAsia="en-ID"/>
        </w:rPr>
        <w:t xml:space="preserve"> a fundraising event</w:t>
      </w:r>
      <w:ins w:id="40" w:author="Thalia Priscilla" w:date="2022-11-26T16:44:00Z">
        <w:r w:rsidR="00A7382F">
          <w:rPr>
            <w:rFonts w:ascii="Calibri" w:eastAsia="Times New Roman" w:hAnsi="Calibri" w:cs="Calibri"/>
            <w:color w:val="000000"/>
            <w:lang w:eastAsia="en-ID"/>
          </w:rPr>
          <w:t xml:space="preserve"> </w:t>
        </w:r>
      </w:ins>
      <w:commentRangeStart w:id="41"/>
      <w:ins w:id="42" w:author="Thalia Priscilla" w:date="2022-11-26T16:43:00Z">
        <w:r w:rsidR="00A433BE">
          <w:rPr>
            <w:rFonts w:ascii="Calibri" w:eastAsia="Times New Roman" w:hAnsi="Calibri" w:cs="Calibri"/>
            <w:color w:val="000000"/>
            <w:lang w:eastAsia="en-ID"/>
          </w:rPr>
          <w:t xml:space="preserve">for </w:t>
        </w:r>
        <w:r w:rsidR="00A433BE" w:rsidRPr="00E12B1C">
          <w:rPr>
            <w:rFonts w:ascii="Calibri" w:eastAsia="Times New Roman" w:hAnsi="Calibri" w:cs="Calibri"/>
            <w:color w:val="000000"/>
            <w:lang w:eastAsia="en-ID"/>
          </w:rPr>
          <w:t>underprivileged children to receive access to proper education</w:t>
        </w:r>
        <w:r w:rsidR="00A7382F">
          <w:rPr>
            <w:rFonts w:ascii="Calibri" w:eastAsia="Times New Roman" w:hAnsi="Calibri" w:cs="Calibri"/>
            <w:color w:val="000000"/>
            <w:lang w:eastAsia="en-ID"/>
          </w:rPr>
          <w:t xml:space="preserve"> through the </w:t>
        </w:r>
        <w:proofErr w:type="spellStart"/>
        <w:r w:rsidR="00A7382F">
          <w:rPr>
            <w:rFonts w:ascii="Calibri" w:eastAsia="Times New Roman" w:hAnsi="Calibri" w:cs="Calibri"/>
            <w:color w:val="000000"/>
            <w:lang w:eastAsia="en-ID"/>
          </w:rPr>
          <w:t>Hoshizora</w:t>
        </w:r>
        <w:proofErr w:type="spellEnd"/>
        <w:r w:rsidR="00A7382F">
          <w:rPr>
            <w:rFonts w:ascii="Calibri" w:eastAsia="Times New Roman" w:hAnsi="Calibri" w:cs="Calibri"/>
            <w:color w:val="000000"/>
            <w:lang w:eastAsia="en-ID"/>
          </w:rPr>
          <w:t xml:space="preserve"> foundation.</w:t>
        </w:r>
      </w:ins>
      <w:r w:rsidRPr="00E12B1C">
        <w:rPr>
          <w:rFonts w:ascii="Calibri" w:eastAsia="Times New Roman" w:hAnsi="Calibri" w:cs="Calibri"/>
          <w:color w:val="000000"/>
          <w:lang w:eastAsia="en-ID"/>
        </w:rPr>
        <w:t xml:space="preserve"> </w:t>
      </w:r>
      <w:commentRangeEnd w:id="41"/>
      <w:r w:rsidR="00A7382F">
        <w:rPr>
          <w:rStyle w:val="CommentReference"/>
        </w:rPr>
        <w:commentReference w:id="41"/>
      </w:r>
      <w:del w:id="43" w:author="Thalia Priscilla" w:date="2022-11-26T16:43:00Z">
        <w:r w:rsidRPr="00E12B1C" w:rsidDel="00A7382F">
          <w:rPr>
            <w:rFonts w:ascii="Calibri" w:eastAsia="Times New Roman" w:hAnsi="Calibri" w:cs="Calibri"/>
            <w:color w:val="000000"/>
            <w:lang w:eastAsia="en-ID"/>
          </w:rPr>
          <w:delText>with a</w:delText>
        </w:r>
      </w:del>
      <w:ins w:id="44" w:author="Thalia Priscilla" w:date="2022-11-26T16:43:00Z">
        <w:r w:rsidR="00A7382F">
          <w:rPr>
            <w:rFonts w:ascii="Calibri" w:eastAsia="Times New Roman" w:hAnsi="Calibri" w:cs="Calibri"/>
            <w:color w:val="000000"/>
            <w:lang w:eastAsia="en-ID"/>
          </w:rPr>
          <w:t>The</w:t>
        </w:r>
      </w:ins>
      <w:r w:rsidRPr="00E12B1C">
        <w:rPr>
          <w:rFonts w:ascii="Calibri" w:eastAsia="Times New Roman" w:hAnsi="Calibri" w:cs="Calibri"/>
          <w:color w:val="000000"/>
          <w:lang w:eastAsia="en-ID"/>
        </w:rPr>
        <w:t xml:space="preserve"> goal</w:t>
      </w:r>
      <w:ins w:id="45" w:author="Thalia Priscilla" w:date="2022-11-26T16:43:00Z">
        <w:r w:rsidR="00A7382F">
          <w:rPr>
            <w:rFonts w:ascii="Calibri" w:eastAsia="Times New Roman" w:hAnsi="Calibri" w:cs="Calibri"/>
            <w:color w:val="000000"/>
            <w:lang w:eastAsia="en-ID"/>
          </w:rPr>
          <w:t xml:space="preserve"> was</w:t>
        </w:r>
      </w:ins>
      <w:r w:rsidRPr="00E12B1C">
        <w:rPr>
          <w:rFonts w:ascii="Calibri" w:eastAsia="Times New Roman" w:hAnsi="Calibri" w:cs="Calibri"/>
          <w:color w:val="000000"/>
          <w:lang w:eastAsia="en-ID"/>
        </w:rPr>
        <w:t xml:space="preserve"> to raise $9,000 </w:t>
      </w:r>
      <w:del w:id="46" w:author="Thalia Priscilla" w:date="2022-11-26T16:44:00Z">
        <w:r w:rsidRPr="00E12B1C" w:rsidDel="00A7382F">
          <w:rPr>
            <w:rFonts w:ascii="Calibri" w:eastAsia="Times New Roman" w:hAnsi="Calibri" w:cs="Calibri"/>
            <w:color w:val="000000"/>
            <w:lang w:eastAsia="en-ID"/>
          </w:rPr>
          <w:delText>in my new school that gathers donations</w:delText>
        </w:r>
      </w:del>
      <w:del w:id="47" w:author="Thalia Priscilla" w:date="2022-11-26T16:46:00Z">
        <w:r w:rsidRPr="00E12B1C" w:rsidDel="00A7382F">
          <w:rPr>
            <w:rFonts w:ascii="Calibri" w:eastAsia="Times New Roman" w:hAnsi="Calibri" w:cs="Calibri"/>
            <w:color w:val="000000"/>
            <w:lang w:eastAsia="en-ID"/>
          </w:rPr>
          <w:delText xml:space="preserve"> </w:delText>
        </w:r>
      </w:del>
      <w:r w:rsidRPr="00E12B1C">
        <w:rPr>
          <w:rFonts w:ascii="Calibri" w:eastAsia="Times New Roman" w:hAnsi="Calibri" w:cs="Calibri"/>
          <w:color w:val="000000"/>
          <w:lang w:eastAsia="en-ID"/>
        </w:rPr>
        <w:t xml:space="preserve">from students, teachers, and staff encouraging their families and friends to pledge a fixed amount of money for each </w:t>
      </w:r>
      <w:proofErr w:type="spellStart"/>
      <w:r w:rsidRPr="00E12B1C">
        <w:rPr>
          <w:rFonts w:ascii="Calibri" w:eastAsia="Times New Roman" w:hAnsi="Calibri" w:cs="Calibri"/>
          <w:color w:val="000000"/>
          <w:lang w:eastAsia="en-ID"/>
        </w:rPr>
        <w:t>kilometer</w:t>
      </w:r>
      <w:proofErr w:type="spellEnd"/>
      <w:r w:rsidRPr="00E12B1C">
        <w:rPr>
          <w:rFonts w:ascii="Calibri" w:eastAsia="Times New Roman" w:hAnsi="Calibri" w:cs="Calibri"/>
          <w:color w:val="000000"/>
          <w:lang w:eastAsia="en-ID"/>
        </w:rPr>
        <w:t xml:space="preserve"> they walk.</w:t>
      </w:r>
      <w:ins w:id="48" w:author="Thalia Priscilla" w:date="2022-11-26T16:44:00Z">
        <w:r w:rsidR="00A7382F" w:rsidRPr="00E12B1C">
          <w:rPr>
            <w:rFonts w:ascii="Times New Roman" w:eastAsia="Times New Roman" w:hAnsi="Times New Roman" w:cs="Times New Roman"/>
            <w:sz w:val="24"/>
            <w:szCs w:val="24"/>
            <w:lang w:eastAsia="en-ID"/>
          </w:rPr>
          <w:t xml:space="preserve"> </w:t>
        </w:r>
      </w:ins>
    </w:p>
    <w:p w14:paraId="41B106EE"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3F639D8C"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 xml:space="preserve">This time, I knew I wanted to lead in an inclusive leadership style, different from the events I organized before. I began with distributing tasks based on the willingness and skill set of each member, ensuring they knew their tasks thoroughly. </w:t>
      </w:r>
      <w:commentRangeStart w:id="49"/>
      <w:r w:rsidRPr="00E12B1C">
        <w:rPr>
          <w:rFonts w:ascii="Calibri" w:eastAsia="Times New Roman" w:hAnsi="Calibri" w:cs="Calibri"/>
          <w:color w:val="000000"/>
          <w:lang w:eastAsia="en-ID"/>
        </w:rPr>
        <w:t>Apart from this, I started trusting my members with the hopes that collaboration would reduce each person’s workload and encourage members’ participation.</w:t>
      </w:r>
      <w:commentRangeEnd w:id="49"/>
      <w:r w:rsidR="000A39F8">
        <w:rPr>
          <w:rStyle w:val="CommentReference"/>
        </w:rPr>
        <w:commentReference w:id="49"/>
      </w:r>
    </w:p>
    <w:p w14:paraId="6B9FC977"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6C00D09D" w14:textId="766FA5A9"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commentRangeStart w:id="50"/>
      <w:r w:rsidRPr="00E12B1C">
        <w:rPr>
          <w:rFonts w:ascii="Calibri" w:eastAsia="Times New Roman" w:hAnsi="Calibri" w:cs="Calibri"/>
          <w:color w:val="000000"/>
          <w:lang w:eastAsia="en-ID"/>
        </w:rPr>
        <w:t>During the daily meetings, I made it a habit to ask my members for ideas and opinions to encourage team engagement and participation</w:t>
      </w:r>
      <w:ins w:id="51" w:author="Thalia Priscilla" w:date="2022-11-26T19:30:00Z">
        <w:r w:rsidR="005619BF">
          <w:rPr>
            <w:rFonts w:ascii="Calibri" w:eastAsia="Times New Roman" w:hAnsi="Calibri" w:cs="Calibri"/>
            <w:color w:val="000000"/>
            <w:lang w:eastAsia="en-ID"/>
          </w:rPr>
          <w:t xml:space="preserve"> and</w:t>
        </w:r>
      </w:ins>
      <w:r w:rsidRPr="00E12B1C">
        <w:rPr>
          <w:rFonts w:ascii="Calibri" w:eastAsia="Times New Roman" w:hAnsi="Calibri" w:cs="Calibri"/>
          <w:color w:val="000000"/>
          <w:lang w:eastAsia="en-ID"/>
        </w:rPr>
        <w:t xml:space="preserve"> to seek their unique ideas that I would have never come up with if I was working alone. </w:t>
      </w:r>
      <w:del w:id="52" w:author="Thalia Priscilla" w:date="2022-11-26T19:30:00Z">
        <w:r w:rsidRPr="00E12B1C" w:rsidDel="005619BF">
          <w:rPr>
            <w:rFonts w:ascii="Calibri" w:eastAsia="Times New Roman" w:hAnsi="Calibri" w:cs="Calibri"/>
            <w:color w:val="000000"/>
            <w:lang w:eastAsia="en-ID"/>
          </w:rPr>
          <w:delText>For instance</w:delText>
        </w:r>
      </w:del>
      <w:ins w:id="53" w:author="Thalia Priscilla" w:date="2022-11-26T19:30:00Z">
        <w:r w:rsidR="005619BF">
          <w:rPr>
            <w:rFonts w:ascii="Calibri" w:eastAsia="Times New Roman" w:hAnsi="Calibri" w:cs="Calibri"/>
            <w:color w:val="000000"/>
            <w:lang w:eastAsia="en-ID"/>
          </w:rPr>
          <w:t>As a result</w:t>
        </w:r>
      </w:ins>
      <w:r w:rsidRPr="00E12B1C">
        <w:rPr>
          <w:rFonts w:ascii="Calibri" w:eastAsia="Times New Roman" w:hAnsi="Calibri" w:cs="Calibri"/>
          <w:color w:val="000000"/>
          <w:lang w:eastAsia="en-ID"/>
        </w:rPr>
        <w:t>,</w:t>
      </w:r>
      <w:ins w:id="54" w:author="Thalia Priscilla" w:date="2022-11-26T19:31:00Z">
        <w:r w:rsidR="005619BF">
          <w:rPr>
            <w:rFonts w:ascii="Calibri" w:eastAsia="Times New Roman" w:hAnsi="Calibri" w:cs="Calibri"/>
            <w:color w:val="000000"/>
            <w:lang w:eastAsia="en-ID"/>
          </w:rPr>
          <w:t xml:space="preserve"> I received a</w:t>
        </w:r>
      </w:ins>
      <w:r w:rsidRPr="00E12B1C">
        <w:rPr>
          <w:rFonts w:ascii="Calibri" w:eastAsia="Times New Roman" w:hAnsi="Calibri" w:cs="Calibri"/>
          <w:color w:val="000000"/>
          <w:lang w:eastAsia="en-ID"/>
        </w:rPr>
        <w:t xml:space="preserve"> </w:t>
      </w:r>
      <w:del w:id="55" w:author="Thalia Priscilla" w:date="2022-11-26T19:31:00Z">
        <w:r w:rsidRPr="00E12B1C" w:rsidDel="005619BF">
          <w:rPr>
            <w:rFonts w:ascii="Calibri" w:eastAsia="Times New Roman" w:hAnsi="Calibri" w:cs="Calibri"/>
            <w:color w:val="000000"/>
            <w:lang w:eastAsia="en-ID"/>
          </w:rPr>
          <w:delText xml:space="preserve">their </w:delText>
        </w:r>
      </w:del>
      <w:r w:rsidRPr="00E12B1C">
        <w:rPr>
          <w:rFonts w:ascii="Calibri" w:eastAsia="Times New Roman" w:hAnsi="Calibri" w:cs="Calibri"/>
          <w:color w:val="000000"/>
          <w:lang w:eastAsia="en-ID"/>
        </w:rPr>
        <w:t xml:space="preserve">suggestion </w:t>
      </w:r>
      <w:ins w:id="56" w:author="Thalia Priscilla" w:date="2022-11-26T19:31:00Z">
        <w:r w:rsidR="005619BF">
          <w:rPr>
            <w:rFonts w:ascii="Calibri" w:eastAsia="Times New Roman" w:hAnsi="Calibri" w:cs="Calibri"/>
            <w:color w:val="000000"/>
            <w:lang w:eastAsia="en-ID"/>
          </w:rPr>
          <w:t>to</w:t>
        </w:r>
      </w:ins>
      <w:del w:id="57" w:author="Thalia Priscilla" w:date="2022-11-26T19:31:00Z">
        <w:r w:rsidRPr="00E12B1C" w:rsidDel="005619BF">
          <w:rPr>
            <w:rFonts w:ascii="Calibri" w:eastAsia="Times New Roman" w:hAnsi="Calibri" w:cs="Calibri"/>
            <w:color w:val="000000"/>
            <w:lang w:eastAsia="en-ID"/>
          </w:rPr>
          <w:delText>of</w:delText>
        </w:r>
      </w:del>
      <w:r w:rsidRPr="00E12B1C">
        <w:rPr>
          <w:rFonts w:ascii="Calibri" w:eastAsia="Times New Roman" w:hAnsi="Calibri" w:cs="Calibri"/>
          <w:color w:val="000000"/>
          <w:lang w:eastAsia="en-ID"/>
        </w:rPr>
        <w:t xml:space="preserve"> incorporat</w:t>
      </w:r>
      <w:ins w:id="58" w:author="Thalia Priscilla" w:date="2022-11-26T19:31:00Z">
        <w:r w:rsidR="005619BF">
          <w:rPr>
            <w:rFonts w:ascii="Calibri" w:eastAsia="Times New Roman" w:hAnsi="Calibri" w:cs="Calibri"/>
            <w:color w:val="000000"/>
            <w:lang w:eastAsia="en-ID"/>
          </w:rPr>
          <w:t>e</w:t>
        </w:r>
      </w:ins>
      <w:del w:id="59" w:author="Thalia Priscilla" w:date="2022-11-26T19:31:00Z">
        <w:r w:rsidRPr="00E12B1C" w:rsidDel="005619BF">
          <w:rPr>
            <w:rFonts w:ascii="Calibri" w:eastAsia="Times New Roman" w:hAnsi="Calibri" w:cs="Calibri"/>
            <w:color w:val="000000"/>
            <w:lang w:eastAsia="en-ID"/>
          </w:rPr>
          <w:delText>ing</w:delText>
        </w:r>
      </w:del>
      <w:r w:rsidRPr="00E12B1C">
        <w:rPr>
          <w:rFonts w:ascii="Calibri" w:eastAsia="Times New Roman" w:hAnsi="Calibri" w:cs="Calibri"/>
          <w:color w:val="000000"/>
          <w:lang w:eastAsia="en-ID"/>
        </w:rPr>
        <w:t xml:space="preserve"> interviews with </w:t>
      </w:r>
      <w:proofErr w:type="spellStart"/>
      <w:r w:rsidRPr="00E12B1C">
        <w:rPr>
          <w:rFonts w:ascii="Calibri" w:eastAsia="Times New Roman" w:hAnsi="Calibri" w:cs="Calibri"/>
          <w:color w:val="000000"/>
          <w:lang w:eastAsia="en-ID"/>
        </w:rPr>
        <w:t>Hoshizora’s</w:t>
      </w:r>
      <w:proofErr w:type="spellEnd"/>
      <w:r w:rsidRPr="00E12B1C">
        <w:rPr>
          <w:rFonts w:ascii="Calibri" w:eastAsia="Times New Roman" w:hAnsi="Calibri" w:cs="Calibri"/>
          <w:color w:val="000000"/>
          <w:lang w:eastAsia="en-ID"/>
        </w:rPr>
        <w:t xml:space="preserve"> children into the promotional video</w:t>
      </w:r>
      <w:ins w:id="60" w:author="Thalia Priscilla" w:date="2022-11-26T19:31:00Z">
        <w:r w:rsidR="005619BF">
          <w:rPr>
            <w:rFonts w:ascii="Calibri" w:eastAsia="Times New Roman" w:hAnsi="Calibri" w:cs="Calibri"/>
            <w:color w:val="000000"/>
            <w:lang w:eastAsia="en-ID"/>
          </w:rPr>
          <w:t>.</w:t>
        </w:r>
      </w:ins>
      <w:r w:rsidRPr="00E12B1C">
        <w:rPr>
          <w:rFonts w:ascii="Calibri" w:eastAsia="Times New Roman" w:hAnsi="Calibri" w:cs="Calibri"/>
          <w:color w:val="000000"/>
          <w:lang w:eastAsia="en-ID"/>
        </w:rPr>
        <w:t xml:space="preserve"> </w:t>
      </w:r>
      <w:ins w:id="61" w:author="Thalia Priscilla" w:date="2022-11-26T19:31:00Z">
        <w:r w:rsidR="004B66CA">
          <w:rPr>
            <w:rFonts w:ascii="Calibri" w:eastAsia="Times New Roman" w:hAnsi="Calibri" w:cs="Calibri"/>
            <w:color w:val="000000"/>
            <w:lang w:eastAsia="en-ID"/>
          </w:rPr>
          <w:t xml:space="preserve">It </w:t>
        </w:r>
      </w:ins>
      <w:r w:rsidRPr="00E12B1C">
        <w:rPr>
          <w:rFonts w:ascii="Calibri" w:eastAsia="Times New Roman" w:hAnsi="Calibri" w:cs="Calibri"/>
          <w:color w:val="000000"/>
          <w:lang w:eastAsia="en-ID"/>
        </w:rPr>
        <w:t>was an interesting idea that could significantly encourage participation because it shows the audience, the children who would be benefitting from the fundraiser. </w:t>
      </w:r>
      <w:commentRangeEnd w:id="50"/>
      <w:r w:rsidR="004B66CA">
        <w:rPr>
          <w:rStyle w:val="CommentReference"/>
        </w:rPr>
        <w:commentReference w:id="50"/>
      </w:r>
    </w:p>
    <w:p w14:paraId="765016EF"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798CD16C" w14:textId="2C7D1821"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lastRenderedPageBreak/>
        <w:t xml:space="preserve">At the end of the event, we had more than 100 participants joining and raised a total of $9,200 </w:t>
      </w:r>
      <w:del w:id="62" w:author="Thalia Priscilla" w:date="2022-11-26T16:44:00Z">
        <w:r w:rsidRPr="00E12B1C" w:rsidDel="00A7382F">
          <w:rPr>
            <w:rFonts w:ascii="Calibri" w:eastAsia="Times New Roman" w:hAnsi="Calibri" w:cs="Calibri"/>
            <w:color w:val="000000"/>
            <w:lang w:eastAsia="en-ID"/>
          </w:rPr>
          <w:delText xml:space="preserve">for the Hoshizora foundation </w:delText>
        </w:r>
      </w:del>
      <w:r w:rsidRPr="00E12B1C">
        <w:rPr>
          <w:rFonts w:ascii="Calibri" w:eastAsia="Times New Roman" w:hAnsi="Calibri" w:cs="Calibri"/>
          <w:color w:val="000000"/>
          <w:lang w:eastAsia="en-ID"/>
        </w:rPr>
        <w:t>which helped transform the lives of 80+ underprivileged children</w:t>
      </w:r>
      <w:del w:id="63" w:author="Thalia Priscilla" w:date="2022-11-26T16:44:00Z">
        <w:r w:rsidRPr="00E12B1C" w:rsidDel="00A7382F">
          <w:rPr>
            <w:rFonts w:ascii="Calibri" w:eastAsia="Times New Roman" w:hAnsi="Calibri" w:cs="Calibri"/>
            <w:color w:val="000000"/>
            <w:lang w:eastAsia="en-ID"/>
          </w:rPr>
          <w:delText xml:space="preserve"> to receive access to proper education</w:delText>
        </w:r>
      </w:del>
      <w:r w:rsidRPr="00E12B1C">
        <w:rPr>
          <w:rFonts w:ascii="Calibri" w:eastAsia="Times New Roman" w:hAnsi="Calibri" w:cs="Calibri"/>
          <w:color w:val="000000"/>
          <w:lang w:eastAsia="en-ID"/>
        </w:rPr>
        <w:t>. Although it had been an intensive and energy-draining event, none of my members regretted being a part of this fundraiser</w:t>
      </w:r>
      <w:ins w:id="64" w:author="Thalia Priscilla" w:date="2022-11-26T19:25:00Z">
        <w:r w:rsidR="00873FF9">
          <w:rPr>
            <w:rFonts w:ascii="Calibri" w:eastAsia="Times New Roman" w:hAnsi="Calibri" w:cs="Calibri"/>
            <w:color w:val="000000"/>
            <w:lang w:eastAsia="en-ID"/>
          </w:rPr>
          <w:t>.</w:t>
        </w:r>
      </w:ins>
      <w:r w:rsidRPr="00E12B1C">
        <w:rPr>
          <w:rFonts w:ascii="Calibri" w:eastAsia="Times New Roman" w:hAnsi="Calibri" w:cs="Calibri"/>
          <w:color w:val="000000"/>
          <w:lang w:eastAsia="en-ID"/>
        </w:rPr>
        <w:t xml:space="preserve"> </w:t>
      </w:r>
      <w:del w:id="65" w:author="Thalia Priscilla" w:date="2022-11-26T19:26:00Z">
        <w:r w:rsidRPr="00E12B1C" w:rsidDel="00873FF9">
          <w:rPr>
            <w:rFonts w:ascii="Calibri" w:eastAsia="Times New Roman" w:hAnsi="Calibri" w:cs="Calibri"/>
            <w:color w:val="000000"/>
            <w:lang w:eastAsia="en-ID"/>
          </w:rPr>
          <w:delText xml:space="preserve">because </w:delText>
        </w:r>
      </w:del>
      <w:commentRangeStart w:id="66"/>
      <w:ins w:id="67" w:author="Thalia Priscilla" w:date="2022-11-26T19:26:00Z">
        <w:r w:rsidR="00873FF9">
          <w:rPr>
            <w:rFonts w:ascii="Calibri" w:eastAsia="Times New Roman" w:hAnsi="Calibri" w:cs="Calibri"/>
            <w:color w:val="000000"/>
            <w:lang w:eastAsia="en-ID"/>
          </w:rPr>
          <w:t>They realized that</w:t>
        </w:r>
        <w:r w:rsidR="00873FF9" w:rsidRPr="00E12B1C">
          <w:rPr>
            <w:rFonts w:ascii="Calibri" w:eastAsia="Times New Roman" w:hAnsi="Calibri" w:cs="Calibri"/>
            <w:color w:val="000000"/>
            <w:lang w:eastAsia="en-ID"/>
          </w:rPr>
          <w:t xml:space="preserve"> </w:t>
        </w:r>
      </w:ins>
      <w:r w:rsidRPr="00E12B1C">
        <w:rPr>
          <w:rFonts w:ascii="Calibri" w:eastAsia="Times New Roman" w:hAnsi="Calibri" w:cs="Calibri"/>
          <w:color w:val="000000"/>
          <w:lang w:eastAsia="en-ID"/>
        </w:rPr>
        <w:t>their hard work helped enact a small positive impact within our community.</w:t>
      </w:r>
      <w:commentRangeEnd w:id="66"/>
      <w:r w:rsidR="005619BF">
        <w:rPr>
          <w:rStyle w:val="CommentReference"/>
        </w:rPr>
        <w:commentReference w:id="66"/>
      </w:r>
    </w:p>
    <w:p w14:paraId="2A4B0D27"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1C4460D2" w14:textId="5A586F05"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commentRangeStart w:id="68"/>
      <w:r w:rsidRPr="00E12B1C">
        <w:rPr>
          <w:rFonts w:ascii="Calibri" w:eastAsia="Times New Roman" w:hAnsi="Calibri" w:cs="Calibri"/>
          <w:color w:val="000000"/>
          <w:lang w:eastAsia="en-ID"/>
        </w:rPr>
        <w:t xml:space="preserve">From this experience, I learned how to become a leader who respects, listens, delegates, and communicates with their members well. A poorly organized and mismanaged factory would </w:t>
      </w:r>
      <w:del w:id="69" w:author="Thalia Priscilla" w:date="2022-11-26T19:08:00Z">
        <w:r w:rsidRPr="00E12B1C" w:rsidDel="003051C8">
          <w:rPr>
            <w:rFonts w:ascii="Calibri" w:eastAsia="Times New Roman" w:hAnsi="Calibri" w:cs="Calibri"/>
            <w:color w:val="000000"/>
            <w:lang w:eastAsia="en-ID"/>
          </w:rPr>
          <w:delText xml:space="preserve">never result in a well-synchronized production because it often </w:delText>
        </w:r>
      </w:del>
      <w:r w:rsidRPr="00E12B1C">
        <w:rPr>
          <w:rFonts w:ascii="Calibri" w:eastAsia="Times New Roman" w:hAnsi="Calibri" w:cs="Calibri"/>
          <w:color w:val="000000"/>
          <w:lang w:eastAsia="en-ID"/>
        </w:rPr>
        <w:t>result</w:t>
      </w:r>
      <w:del w:id="70" w:author="Thalia Priscilla" w:date="2022-11-26T19:08:00Z">
        <w:r w:rsidRPr="00E12B1C" w:rsidDel="003051C8">
          <w:rPr>
            <w:rFonts w:ascii="Calibri" w:eastAsia="Times New Roman" w:hAnsi="Calibri" w:cs="Calibri"/>
            <w:color w:val="000000"/>
            <w:lang w:eastAsia="en-ID"/>
          </w:rPr>
          <w:delText>s</w:delText>
        </w:r>
      </w:del>
      <w:r w:rsidRPr="00E12B1C">
        <w:rPr>
          <w:rFonts w:ascii="Calibri" w:eastAsia="Times New Roman" w:hAnsi="Calibri" w:cs="Calibri"/>
          <w:color w:val="000000"/>
          <w:lang w:eastAsia="en-ID"/>
        </w:rPr>
        <w:t xml:space="preserve"> in </w:t>
      </w:r>
      <w:del w:id="71" w:author="Thalia Priscilla" w:date="2022-11-26T19:09:00Z">
        <w:r w:rsidRPr="00E12B1C" w:rsidDel="003051C8">
          <w:rPr>
            <w:rFonts w:ascii="Calibri" w:eastAsia="Times New Roman" w:hAnsi="Calibri" w:cs="Calibri"/>
            <w:color w:val="000000"/>
            <w:lang w:eastAsia="en-ID"/>
          </w:rPr>
          <w:delText xml:space="preserve">a </w:delText>
        </w:r>
      </w:del>
      <w:r w:rsidRPr="00E12B1C">
        <w:rPr>
          <w:rFonts w:ascii="Calibri" w:eastAsia="Times New Roman" w:hAnsi="Calibri" w:cs="Calibri"/>
          <w:color w:val="000000"/>
          <w:lang w:eastAsia="en-ID"/>
        </w:rPr>
        <w:t xml:space="preserve">poor </w:t>
      </w:r>
      <w:del w:id="72" w:author="Thalia Priscilla" w:date="2022-11-26T19:08:00Z">
        <w:r w:rsidRPr="00E12B1C" w:rsidDel="003051C8">
          <w:rPr>
            <w:rFonts w:ascii="Calibri" w:eastAsia="Times New Roman" w:hAnsi="Calibri" w:cs="Calibri"/>
            <w:color w:val="000000"/>
            <w:lang w:eastAsia="en-ID"/>
          </w:rPr>
          <w:delText xml:space="preserve">outcome of </w:delText>
        </w:r>
      </w:del>
      <w:r w:rsidRPr="00E12B1C">
        <w:rPr>
          <w:rFonts w:ascii="Calibri" w:eastAsia="Times New Roman" w:hAnsi="Calibri" w:cs="Calibri"/>
          <w:color w:val="000000"/>
          <w:lang w:eastAsia="en-ID"/>
        </w:rPr>
        <w:t>work output</w:t>
      </w:r>
      <w:del w:id="73" w:author="Thalia Priscilla" w:date="2022-11-26T19:07:00Z">
        <w:r w:rsidRPr="00E12B1C" w:rsidDel="003051C8">
          <w:rPr>
            <w:rFonts w:ascii="Calibri" w:eastAsia="Times New Roman" w:hAnsi="Calibri" w:cs="Calibri"/>
            <w:color w:val="000000"/>
            <w:lang w:eastAsia="en-ID"/>
          </w:rPr>
          <w:delText>,</w:delText>
        </w:r>
      </w:del>
      <w:del w:id="74" w:author="Thalia Priscilla" w:date="2022-11-26T19:06:00Z">
        <w:r w:rsidRPr="00E12B1C" w:rsidDel="003051C8">
          <w:rPr>
            <w:rFonts w:ascii="Calibri" w:eastAsia="Times New Roman" w:hAnsi="Calibri" w:cs="Calibri"/>
            <w:color w:val="000000"/>
            <w:lang w:eastAsia="en-ID"/>
          </w:rPr>
          <w:delText xml:space="preserve"> and I believe it goes the same way with becoming a leader</w:delText>
        </w:r>
      </w:del>
      <w:r w:rsidRPr="00E12B1C">
        <w:rPr>
          <w:rFonts w:ascii="Calibri" w:eastAsia="Times New Roman" w:hAnsi="Calibri" w:cs="Calibri"/>
          <w:color w:val="000000"/>
          <w:lang w:eastAsia="en-ID"/>
        </w:rPr>
        <w:t xml:space="preserve">. Like a factory, </w:t>
      </w:r>
      <w:del w:id="75" w:author="Thalia Priscilla" w:date="2022-11-26T19:10:00Z">
        <w:r w:rsidRPr="00E12B1C" w:rsidDel="003051C8">
          <w:rPr>
            <w:rFonts w:ascii="Calibri" w:eastAsia="Times New Roman" w:hAnsi="Calibri" w:cs="Calibri"/>
            <w:color w:val="000000"/>
            <w:lang w:eastAsia="en-ID"/>
          </w:rPr>
          <w:delText>having an</w:delText>
        </w:r>
      </w:del>
      <w:ins w:id="76" w:author="Thalia Priscilla" w:date="2022-11-26T19:10:00Z">
        <w:r w:rsidR="003051C8">
          <w:rPr>
            <w:rFonts w:ascii="Calibri" w:eastAsia="Times New Roman" w:hAnsi="Calibri" w:cs="Calibri"/>
            <w:color w:val="000000"/>
            <w:lang w:eastAsia="en-ID"/>
          </w:rPr>
          <w:t>my</w:t>
        </w:r>
      </w:ins>
      <w:r w:rsidRPr="00E12B1C">
        <w:rPr>
          <w:rFonts w:ascii="Calibri" w:eastAsia="Times New Roman" w:hAnsi="Calibri" w:cs="Calibri"/>
          <w:color w:val="000000"/>
          <w:lang w:eastAsia="en-ID"/>
        </w:rPr>
        <w:t xml:space="preserve"> exclusive leadership style</w:t>
      </w:r>
      <w:ins w:id="77" w:author="Thalia Priscilla" w:date="2022-11-26T19:09:00Z">
        <w:r w:rsidR="003051C8">
          <w:rPr>
            <w:rFonts w:ascii="Calibri" w:eastAsia="Times New Roman" w:hAnsi="Calibri" w:cs="Calibri"/>
            <w:color w:val="000000"/>
            <w:lang w:eastAsia="en-ID"/>
          </w:rPr>
          <w:t xml:space="preserve"> discourages my members</w:t>
        </w:r>
        <w:r w:rsidR="003051C8" w:rsidRPr="003051C8">
          <w:rPr>
            <w:rFonts w:ascii="Calibri" w:eastAsia="Times New Roman" w:hAnsi="Calibri" w:cs="Calibri"/>
            <w:color w:val="000000"/>
            <w:lang w:eastAsia="en-ID"/>
          </w:rPr>
          <w:t xml:space="preserve"> </w:t>
        </w:r>
        <w:r w:rsidR="003051C8" w:rsidRPr="00E12B1C">
          <w:rPr>
            <w:rFonts w:ascii="Calibri" w:eastAsia="Times New Roman" w:hAnsi="Calibri" w:cs="Calibri"/>
            <w:color w:val="000000"/>
            <w:lang w:eastAsia="en-ID"/>
          </w:rPr>
          <w:t>from contributing to the team</w:t>
        </w:r>
        <w:r w:rsidR="003051C8">
          <w:rPr>
            <w:rFonts w:ascii="Calibri" w:eastAsia="Times New Roman" w:hAnsi="Calibri" w:cs="Calibri"/>
            <w:color w:val="000000"/>
            <w:lang w:eastAsia="en-ID"/>
          </w:rPr>
          <w:t>, which</w:t>
        </w:r>
      </w:ins>
      <w:r w:rsidRPr="00E12B1C">
        <w:rPr>
          <w:rFonts w:ascii="Calibri" w:eastAsia="Times New Roman" w:hAnsi="Calibri" w:cs="Calibri"/>
          <w:color w:val="000000"/>
          <w:lang w:eastAsia="en-ID"/>
        </w:rPr>
        <w:t xml:space="preserve"> impacts </w:t>
      </w:r>
      <w:del w:id="78" w:author="Thalia Priscilla" w:date="2022-11-26T19:10:00Z">
        <w:r w:rsidRPr="00E12B1C" w:rsidDel="003051C8">
          <w:rPr>
            <w:rFonts w:ascii="Calibri" w:eastAsia="Times New Roman" w:hAnsi="Calibri" w:cs="Calibri"/>
            <w:color w:val="000000"/>
            <w:lang w:eastAsia="en-ID"/>
          </w:rPr>
          <w:delText xml:space="preserve">the </w:delText>
        </w:r>
      </w:del>
      <w:ins w:id="79" w:author="Thalia Priscilla" w:date="2022-11-26T19:10:00Z">
        <w:r w:rsidR="003051C8">
          <w:rPr>
            <w:rFonts w:ascii="Calibri" w:eastAsia="Times New Roman" w:hAnsi="Calibri" w:cs="Calibri"/>
            <w:color w:val="000000"/>
            <w:lang w:eastAsia="en-ID"/>
          </w:rPr>
          <w:t>our</w:t>
        </w:r>
        <w:r w:rsidR="003051C8" w:rsidRPr="00E12B1C">
          <w:rPr>
            <w:rFonts w:ascii="Calibri" w:eastAsia="Times New Roman" w:hAnsi="Calibri" w:cs="Calibri"/>
            <w:color w:val="000000"/>
            <w:lang w:eastAsia="en-ID"/>
          </w:rPr>
          <w:t xml:space="preserve"> </w:t>
        </w:r>
      </w:ins>
      <w:del w:id="80" w:author="Thalia Priscilla" w:date="2022-11-26T19:09:00Z">
        <w:r w:rsidRPr="00E12B1C" w:rsidDel="003051C8">
          <w:rPr>
            <w:rFonts w:ascii="Calibri" w:eastAsia="Times New Roman" w:hAnsi="Calibri" w:cs="Calibri"/>
            <w:color w:val="000000"/>
            <w:lang w:eastAsia="en-ID"/>
          </w:rPr>
          <w:delText xml:space="preserve">results of the </w:delText>
        </w:r>
      </w:del>
      <w:r w:rsidRPr="00E12B1C">
        <w:rPr>
          <w:rFonts w:ascii="Calibri" w:eastAsia="Times New Roman" w:hAnsi="Calibri" w:cs="Calibri"/>
          <w:color w:val="000000"/>
          <w:lang w:eastAsia="en-ID"/>
        </w:rPr>
        <w:t>work output</w:t>
      </w:r>
      <w:del w:id="81" w:author="Thalia Priscilla" w:date="2022-11-26T19:09:00Z">
        <w:r w:rsidRPr="00E12B1C" w:rsidDel="003051C8">
          <w:rPr>
            <w:rFonts w:ascii="Calibri" w:eastAsia="Times New Roman" w:hAnsi="Calibri" w:cs="Calibri"/>
            <w:color w:val="000000"/>
            <w:lang w:eastAsia="en-ID"/>
          </w:rPr>
          <w:delText xml:space="preserve"> by discouraging my team members from contributing to the team</w:delText>
        </w:r>
      </w:del>
      <w:r w:rsidRPr="00E12B1C">
        <w:rPr>
          <w:rFonts w:ascii="Calibri" w:eastAsia="Times New Roman" w:hAnsi="Calibri" w:cs="Calibri"/>
          <w:color w:val="000000"/>
          <w:lang w:eastAsia="en-ID"/>
        </w:rPr>
        <w:t>.</w:t>
      </w:r>
      <w:ins w:id="82" w:author="Thalia Priscilla" w:date="2022-11-26T19:11:00Z">
        <w:r w:rsidR="009C01FE">
          <w:rPr>
            <w:rFonts w:ascii="Calibri" w:eastAsia="Times New Roman" w:hAnsi="Calibri" w:cs="Calibri"/>
            <w:color w:val="000000"/>
            <w:lang w:eastAsia="en-ID"/>
          </w:rPr>
          <w:t xml:space="preserve"> </w:t>
        </w:r>
      </w:ins>
      <w:del w:id="83" w:author="Thalia Priscilla" w:date="2022-11-26T19:11:00Z">
        <w:r w:rsidRPr="00E12B1C" w:rsidDel="009C01FE">
          <w:rPr>
            <w:rFonts w:ascii="Calibri" w:eastAsia="Times New Roman" w:hAnsi="Calibri" w:cs="Calibri"/>
            <w:color w:val="000000"/>
            <w:lang w:eastAsia="en-ID"/>
          </w:rPr>
          <w:delText xml:space="preserve"> I can now comprehend the bigger picture of what a leader should be and how </w:delText>
        </w:r>
      </w:del>
      <w:del w:id="84" w:author="Thalia Priscilla" w:date="2022-11-26T19:10:00Z">
        <w:r w:rsidRPr="00E12B1C" w:rsidDel="009C01FE">
          <w:rPr>
            <w:rFonts w:ascii="Calibri" w:eastAsia="Times New Roman" w:hAnsi="Calibri" w:cs="Calibri"/>
            <w:color w:val="000000"/>
            <w:lang w:eastAsia="en-ID"/>
          </w:rPr>
          <w:delText xml:space="preserve">a leader can </w:delText>
        </w:r>
      </w:del>
      <w:del w:id="85" w:author="Thalia Priscilla" w:date="2022-11-26T19:11:00Z">
        <w:r w:rsidRPr="00E12B1C" w:rsidDel="009C01FE">
          <w:rPr>
            <w:rFonts w:ascii="Calibri" w:eastAsia="Times New Roman" w:hAnsi="Calibri" w:cs="Calibri"/>
            <w:color w:val="000000"/>
            <w:lang w:eastAsia="en-ID"/>
          </w:rPr>
          <w:delText xml:space="preserve">pave the path forward. </w:delText>
        </w:r>
      </w:del>
      <w:ins w:id="86" w:author="Thalia Priscilla" w:date="2022-11-26T19:38:00Z">
        <w:r w:rsidR="00B751A7">
          <w:rPr>
            <w:rFonts w:ascii="Calibri" w:eastAsia="Times New Roman" w:hAnsi="Calibri" w:cs="Calibri"/>
            <w:color w:val="000000"/>
            <w:lang w:eastAsia="en-ID"/>
          </w:rPr>
          <w:t>T</w:t>
        </w:r>
      </w:ins>
      <w:ins w:id="87" w:author="Thalia Priscilla" w:date="2022-11-26T19:37:00Z">
        <w:r w:rsidR="00B751A7">
          <w:rPr>
            <w:rFonts w:ascii="Calibri" w:eastAsia="Times New Roman" w:hAnsi="Calibri" w:cs="Calibri"/>
            <w:color w:val="000000"/>
            <w:lang w:eastAsia="en-ID"/>
          </w:rPr>
          <w:t>he bigger picture of l</w:t>
        </w:r>
      </w:ins>
      <w:del w:id="88" w:author="Thalia Priscilla" w:date="2022-11-26T19:37:00Z">
        <w:r w:rsidRPr="00E12B1C" w:rsidDel="00B751A7">
          <w:rPr>
            <w:rFonts w:ascii="Calibri" w:eastAsia="Times New Roman" w:hAnsi="Calibri" w:cs="Calibri"/>
            <w:color w:val="000000"/>
            <w:lang w:eastAsia="en-ID"/>
          </w:rPr>
          <w:delText>L</w:delText>
        </w:r>
      </w:del>
      <w:r w:rsidRPr="00E12B1C">
        <w:rPr>
          <w:rFonts w:ascii="Calibri" w:eastAsia="Times New Roman" w:hAnsi="Calibri" w:cs="Calibri"/>
          <w:color w:val="000000"/>
          <w:lang w:eastAsia="en-ID"/>
        </w:rPr>
        <w:t xml:space="preserve">eadership </w:t>
      </w:r>
      <w:del w:id="89" w:author="Thalia Priscilla" w:date="2022-11-26T19:06:00Z">
        <w:r w:rsidRPr="00E12B1C" w:rsidDel="003051C8">
          <w:rPr>
            <w:rFonts w:ascii="Calibri" w:eastAsia="Times New Roman" w:hAnsi="Calibri" w:cs="Calibri"/>
            <w:color w:val="000000"/>
            <w:lang w:eastAsia="en-ID"/>
          </w:rPr>
          <w:delText xml:space="preserve">holds great importance </w:delText>
        </w:r>
      </w:del>
      <w:del w:id="90" w:author="Thalia Priscilla" w:date="2022-11-26T19:37:00Z">
        <w:r w:rsidRPr="00E12B1C" w:rsidDel="00B751A7">
          <w:rPr>
            <w:rFonts w:ascii="Calibri" w:eastAsia="Times New Roman" w:hAnsi="Calibri" w:cs="Calibri"/>
            <w:color w:val="000000"/>
            <w:lang w:eastAsia="en-ID"/>
          </w:rPr>
          <w:delText xml:space="preserve">for me </w:delText>
        </w:r>
      </w:del>
      <w:del w:id="91" w:author="Thalia Priscilla" w:date="2022-11-26T19:06:00Z">
        <w:r w:rsidRPr="00E12B1C" w:rsidDel="003051C8">
          <w:rPr>
            <w:rFonts w:ascii="Calibri" w:eastAsia="Times New Roman" w:hAnsi="Calibri" w:cs="Calibri"/>
            <w:color w:val="000000"/>
            <w:lang w:eastAsia="en-ID"/>
          </w:rPr>
          <w:delText>because it’s</w:delText>
        </w:r>
      </w:del>
      <w:ins w:id="92" w:author="Thalia Priscilla" w:date="2022-11-26T19:06:00Z">
        <w:r w:rsidR="003051C8">
          <w:rPr>
            <w:rFonts w:ascii="Calibri" w:eastAsia="Times New Roman" w:hAnsi="Calibri" w:cs="Calibri"/>
            <w:color w:val="000000"/>
            <w:lang w:eastAsia="en-ID"/>
          </w:rPr>
          <w:t>is</w:t>
        </w:r>
      </w:ins>
      <w:r w:rsidRPr="00E12B1C">
        <w:rPr>
          <w:rFonts w:ascii="Calibri" w:eastAsia="Times New Roman" w:hAnsi="Calibri" w:cs="Calibri"/>
          <w:color w:val="000000"/>
          <w:lang w:eastAsia="en-ID"/>
        </w:rPr>
        <w:t xml:space="preserve"> about positively influencing the people around me to reach greater heights. Now, I aspire to become a leader who can help provide guidance, resolve conflicts and establish a clear vision for the team; all components needed to achieve excellent work output. </w:t>
      </w:r>
      <w:commentRangeEnd w:id="68"/>
      <w:r w:rsidR="00763B3E">
        <w:rPr>
          <w:rStyle w:val="CommentReference"/>
        </w:rPr>
        <w:commentReference w:id="68"/>
      </w:r>
    </w:p>
    <w:p w14:paraId="17ECBDC5" w14:textId="0707E667" w:rsidR="000F5B54" w:rsidRDefault="000F5B54">
      <w:pPr>
        <w:rPr>
          <w:ins w:id="93" w:author="Thalia Priscilla" w:date="2022-11-26T16:46:00Z"/>
        </w:rPr>
      </w:pPr>
    </w:p>
    <w:p w14:paraId="0A14AB18" w14:textId="2175B64F" w:rsidR="004B66CA" w:rsidRDefault="00BD39DE">
      <w:ins w:id="94" w:author="Thalia Priscilla" w:date="2022-11-26T19:42:00Z">
        <w:r>
          <w:t>1 hour</w:t>
        </w:r>
      </w:ins>
    </w:p>
    <w:sectPr w:rsidR="004B66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Thalia Priscilla" w:date="2022-11-26T16:47:00Z" w:initials="TP">
    <w:p w14:paraId="14DB1935" w14:textId="293A0301" w:rsidR="00A7382F" w:rsidRDefault="00A7382F">
      <w:pPr>
        <w:pStyle w:val="CommentText"/>
      </w:pPr>
      <w:r>
        <w:rPr>
          <w:rStyle w:val="CommentReference"/>
        </w:rPr>
        <w:annotationRef/>
      </w:r>
      <w:r>
        <w:rPr>
          <w:rStyle w:val="CommentReference"/>
        </w:rPr>
        <w:annotationRef/>
      </w:r>
      <w:r>
        <w:rPr>
          <w:rStyle w:val="CommentReference"/>
        </w:rPr>
        <w:t xml:space="preserve">I </w:t>
      </w:r>
      <w:r w:rsidR="008D3C59">
        <w:rPr>
          <w:rStyle w:val="CommentReference"/>
        </w:rPr>
        <w:t>think you have to introduce</w:t>
      </w:r>
      <w:r>
        <w:rPr>
          <w:rStyle w:val="CommentReference"/>
        </w:rPr>
        <w:t xml:space="preserve"> the </w:t>
      </w:r>
      <w:proofErr w:type="spellStart"/>
      <w:r>
        <w:rPr>
          <w:rStyle w:val="CommentReference"/>
        </w:rPr>
        <w:t>Hoshizora</w:t>
      </w:r>
      <w:proofErr w:type="spellEnd"/>
      <w:r>
        <w:rPr>
          <w:rStyle w:val="CommentReference"/>
        </w:rPr>
        <w:t xml:space="preserve"> foundation here because you </w:t>
      </w:r>
      <w:r w:rsidR="008D3C59">
        <w:rPr>
          <w:rStyle w:val="CommentReference"/>
        </w:rPr>
        <w:t>refer to</w:t>
      </w:r>
      <w:r>
        <w:rPr>
          <w:rStyle w:val="CommentReference"/>
        </w:rPr>
        <w:t xml:space="preserve"> </w:t>
      </w:r>
      <w:proofErr w:type="spellStart"/>
      <w:r>
        <w:rPr>
          <w:rStyle w:val="CommentReference"/>
        </w:rPr>
        <w:t>Hoshizora</w:t>
      </w:r>
      <w:proofErr w:type="spellEnd"/>
      <w:r>
        <w:rPr>
          <w:rStyle w:val="CommentReference"/>
        </w:rPr>
        <w:t xml:space="preserve"> in the 6</w:t>
      </w:r>
      <w:r w:rsidRPr="00A7382F">
        <w:rPr>
          <w:rStyle w:val="CommentReference"/>
          <w:vertAlign w:val="superscript"/>
        </w:rPr>
        <w:t>th</w:t>
      </w:r>
      <w:r>
        <w:rPr>
          <w:rStyle w:val="CommentReference"/>
        </w:rPr>
        <w:t xml:space="preserve"> paragrap</w:t>
      </w:r>
      <w:r w:rsidR="008D3C59">
        <w:rPr>
          <w:rStyle w:val="CommentReference"/>
        </w:rPr>
        <w:t>h with no context.</w:t>
      </w:r>
    </w:p>
  </w:comment>
  <w:comment w:id="49" w:author="Thalia Priscilla" w:date="2022-11-26T19:16:00Z" w:initials="TP">
    <w:p w14:paraId="1C0F8215" w14:textId="12414DC4" w:rsidR="000A39F8" w:rsidRDefault="000A39F8">
      <w:pPr>
        <w:pStyle w:val="CommentText"/>
      </w:pPr>
      <w:r>
        <w:rPr>
          <w:rStyle w:val="CommentReference"/>
        </w:rPr>
        <w:annotationRef/>
      </w:r>
      <w:r>
        <w:rPr>
          <w:rStyle w:val="CommentReference"/>
        </w:rPr>
        <w:t>Was it hard for you to implement a style that went against your natural inclinations? I would briefly mention how you dealt with this transition.</w:t>
      </w:r>
    </w:p>
  </w:comment>
  <w:comment w:id="50" w:author="Thalia Priscilla" w:date="2022-11-26T19:35:00Z" w:initials="TP">
    <w:p w14:paraId="52EDC3BE" w14:textId="77777777" w:rsidR="004B66CA" w:rsidRDefault="004B66CA" w:rsidP="004B66CA">
      <w:pPr>
        <w:pStyle w:val="CommentText"/>
      </w:pPr>
      <w:r>
        <w:rPr>
          <w:rStyle w:val="CommentReference"/>
        </w:rPr>
        <w:annotationRef/>
      </w:r>
      <w:r>
        <w:rPr>
          <w:rStyle w:val="CommentReference"/>
        </w:rPr>
        <w:annotationRef/>
      </w:r>
      <w:r>
        <w:t>I suggest turning this into a conversation if possible, to provide variety to your writing style.</w:t>
      </w:r>
    </w:p>
    <w:p w14:paraId="68C16C99" w14:textId="0F79A5EF" w:rsidR="004B66CA" w:rsidRDefault="004B66CA">
      <w:pPr>
        <w:pStyle w:val="CommentText"/>
      </w:pPr>
      <w:r>
        <w:t>How did your team member react to your accepting their idea?</w:t>
      </w:r>
    </w:p>
  </w:comment>
  <w:comment w:id="66" w:author="Thalia Priscilla" w:date="2022-11-26T19:26:00Z" w:initials="TP">
    <w:p w14:paraId="5D56A125" w14:textId="4DF81120" w:rsidR="005619BF" w:rsidRDefault="005619BF">
      <w:pPr>
        <w:pStyle w:val="CommentText"/>
      </w:pPr>
      <w:r>
        <w:rPr>
          <w:rStyle w:val="CommentReference"/>
        </w:rPr>
        <w:annotationRef/>
      </w:r>
      <w:r>
        <w:t>Can you show one of the feedback you received from your team member? Maybe a text message or a remark that displays this reaction.</w:t>
      </w:r>
    </w:p>
  </w:comment>
  <w:comment w:id="68" w:author="ALL-in Eduspace" w:date="2022-11-24T09:01:00Z" w:initials="AiE">
    <w:p w14:paraId="576CEEC8" w14:textId="139FEF8F" w:rsidR="00763B3E" w:rsidRDefault="00763B3E">
      <w:pPr>
        <w:pStyle w:val="CommentText"/>
      </w:pPr>
      <w:r>
        <w:rPr>
          <w:rStyle w:val="CommentReference"/>
        </w:rPr>
        <w:annotationRef/>
      </w:r>
      <w:r>
        <w:t>Need help to make the ending punchier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DB1935" w15:done="0"/>
  <w15:commentEx w15:paraId="1C0F8215" w15:done="0"/>
  <w15:commentEx w15:paraId="68C16C99" w15:done="0"/>
  <w15:commentEx w15:paraId="5D56A125" w15:done="0"/>
  <w15:commentEx w15:paraId="576CEE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C1B3" w16cex:dateUtc="2022-11-26T09:47:00Z"/>
  <w16cex:commentExtensible w16cex:durableId="272CE495" w16cex:dateUtc="2022-11-26T12:16:00Z"/>
  <w16cex:commentExtensible w16cex:durableId="272CE903" w16cex:dateUtc="2022-11-26T12:35:00Z"/>
  <w16cex:commentExtensible w16cex:durableId="272CE6E8" w16cex:dateUtc="2022-11-26T12:26:00Z"/>
  <w16cex:commentExtensible w16cex:durableId="2729B169" w16cex:dateUtc="2022-11-24T0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DB1935" w16cid:durableId="272CC1B3"/>
  <w16cid:commentId w16cid:paraId="1C0F8215" w16cid:durableId="272CE495"/>
  <w16cid:commentId w16cid:paraId="68C16C99" w16cid:durableId="272CE903"/>
  <w16cid:commentId w16cid:paraId="5D56A125" w16cid:durableId="272CE6E8"/>
  <w16cid:commentId w16cid:paraId="576CEEC8" w16cid:durableId="2729B1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1C"/>
    <w:rsid w:val="000A39F8"/>
    <w:rsid w:val="000F5B54"/>
    <w:rsid w:val="003051C8"/>
    <w:rsid w:val="004B66CA"/>
    <w:rsid w:val="005619BF"/>
    <w:rsid w:val="00763B3E"/>
    <w:rsid w:val="00873FF9"/>
    <w:rsid w:val="008D3C59"/>
    <w:rsid w:val="009A5CF3"/>
    <w:rsid w:val="009C01FE"/>
    <w:rsid w:val="00A433BE"/>
    <w:rsid w:val="00A7382F"/>
    <w:rsid w:val="00B751A7"/>
    <w:rsid w:val="00BD39DE"/>
    <w:rsid w:val="00E12B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75AD"/>
  <w15:chartTrackingRefBased/>
  <w15:docId w15:val="{827E9264-61C7-4B0D-AA8B-A06CE793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2B1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2B1C"/>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12B1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763B3E"/>
    <w:rPr>
      <w:sz w:val="16"/>
      <w:szCs w:val="16"/>
    </w:rPr>
  </w:style>
  <w:style w:type="paragraph" w:styleId="CommentText">
    <w:name w:val="annotation text"/>
    <w:basedOn w:val="Normal"/>
    <w:link w:val="CommentTextChar"/>
    <w:uiPriority w:val="99"/>
    <w:semiHidden/>
    <w:unhideWhenUsed/>
    <w:rsid w:val="00763B3E"/>
    <w:pPr>
      <w:spacing w:line="240" w:lineRule="auto"/>
    </w:pPr>
    <w:rPr>
      <w:sz w:val="20"/>
      <w:szCs w:val="20"/>
    </w:rPr>
  </w:style>
  <w:style w:type="character" w:customStyle="1" w:styleId="CommentTextChar">
    <w:name w:val="Comment Text Char"/>
    <w:basedOn w:val="DefaultParagraphFont"/>
    <w:link w:val="CommentText"/>
    <w:uiPriority w:val="99"/>
    <w:semiHidden/>
    <w:rsid w:val="00763B3E"/>
    <w:rPr>
      <w:sz w:val="20"/>
      <w:szCs w:val="20"/>
    </w:rPr>
  </w:style>
  <w:style w:type="paragraph" w:styleId="CommentSubject">
    <w:name w:val="annotation subject"/>
    <w:basedOn w:val="CommentText"/>
    <w:next w:val="CommentText"/>
    <w:link w:val="CommentSubjectChar"/>
    <w:uiPriority w:val="99"/>
    <w:semiHidden/>
    <w:unhideWhenUsed/>
    <w:rsid w:val="00763B3E"/>
    <w:rPr>
      <w:b/>
      <w:bCs/>
    </w:rPr>
  </w:style>
  <w:style w:type="character" w:customStyle="1" w:styleId="CommentSubjectChar">
    <w:name w:val="Comment Subject Char"/>
    <w:basedOn w:val="CommentTextChar"/>
    <w:link w:val="CommentSubject"/>
    <w:uiPriority w:val="99"/>
    <w:semiHidden/>
    <w:rsid w:val="00763B3E"/>
    <w:rPr>
      <w:b/>
      <w:bCs/>
      <w:sz w:val="20"/>
      <w:szCs w:val="20"/>
    </w:rPr>
  </w:style>
  <w:style w:type="paragraph" w:styleId="Revision">
    <w:name w:val="Revision"/>
    <w:hidden/>
    <w:uiPriority w:val="99"/>
    <w:semiHidden/>
    <w:rsid w:val="00A433BE"/>
    <w:pPr>
      <w:spacing w:after="0" w:line="240" w:lineRule="auto"/>
    </w:pPr>
  </w:style>
  <w:style w:type="paragraph" w:styleId="ListParagraph">
    <w:name w:val="List Paragraph"/>
    <w:basedOn w:val="Normal"/>
    <w:uiPriority w:val="34"/>
    <w:qFormat/>
    <w:rsid w:val="00A7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5</cp:revision>
  <dcterms:created xsi:type="dcterms:W3CDTF">2022-11-24T01:53:00Z</dcterms:created>
  <dcterms:modified xsi:type="dcterms:W3CDTF">2022-11-26T12:42:00Z</dcterms:modified>
</cp:coreProperties>
</file>