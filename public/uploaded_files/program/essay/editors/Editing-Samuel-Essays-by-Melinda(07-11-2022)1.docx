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766FBE02" w14:textId="23061339"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 xml:space="preserve">“Ding dong.” The bell chimes as you press </w:t>
      </w:r>
      <w:r w:rsidRPr="00E20550">
        <w:rPr>
          <w:rFonts w:ascii="Arial" w:eastAsia="Times New Roman" w:hAnsi="Arial" w:cs="Arial"/>
          <w:strike/>
          <w:color w:val="000000"/>
          <w:sz w:val="22"/>
          <w:szCs w:val="22"/>
          <w:rPrChange w:id="0" w:author="Microsoft Office User" w:date="2022-11-07T20:33:00Z">
            <w:rPr>
              <w:rFonts w:ascii="Arial" w:eastAsia="Times New Roman" w:hAnsi="Arial" w:cs="Arial"/>
              <w:color w:val="000000"/>
              <w:sz w:val="22"/>
              <w:szCs w:val="22"/>
            </w:rPr>
          </w:rPrChange>
        </w:rPr>
        <w:t>on</w:t>
      </w:r>
      <w:r w:rsidRPr="00D02789">
        <w:rPr>
          <w:rFonts w:ascii="Arial" w:eastAsia="Times New Roman" w:hAnsi="Arial" w:cs="Arial"/>
          <w:color w:val="000000"/>
          <w:sz w:val="22"/>
          <w:szCs w:val="22"/>
        </w:rPr>
        <w:t xml:space="preserve"> your imaginary door bell. Pushing the front door open, a rustic styled living room is revealed. As you admire the sun rays hitting the living room, your eyes </w:t>
      </w:r>
      <w:del w:id="1" w:author="Microsoft Office User" w:date="2022-11-07T20:32:00Z">
        <w:r w:rsidRPr="00D02789" w:rsidDel="00E20550">
          <w:rPr>
            <w:rFonts w:ascii="Arial" w:eastAsia="Times New Roman" w:hAnsi="Arial" w:cs="Arial"/>
            <w:color w:val="000000"/>
            <w:sz w:val="22"/>
            <w:szCs w:val="22"/>
          </w:rPr>
          <w:delText xml:space="preserve">spotted </w:delText>
        </w:r>
      </w:del>
      <w:ins w:id="2" w:author="Microsoft Office User" w:date="2022-11-07T20:32:00Z">
        <w:r w:rsidR="00E20550">
          <w:rPr>
            <w:rFonts w:ascii="Arial" w:eastAsia="Times New Roman" w:hAnsi="Arial" w:cs="Arial"/>
            <w:color w:val="000000"/>
            <w:sz w:val="22"/>
            <w:szCs w:val="22"/>
          </w:rPr>
          <w:t>spot</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an off-sized dining area. After marking things you like and dislike, you </w:t>
      </w:r>
      <w:del w:id="3" w:author="Microsoft Office User" w:date="2022-11-07T20:32:00Z">
        <w:r w:rsidRPr="00D02789" w:rsidDel="00E20550">
          <w:rPr>
            <w:rFonts w:ascii="Arial" w:eastAsia="Times New Roman" w:hAnsi="Arial" w:cs="Arial"/>
            <w:color w:val="000000"/>
            <w:sz w:val="22"/>
            <w:szCs w:val="22"/>
          </w:rPr>
          <w:delText xml:space="preserve">turned </w:delText>
        </w:r>
      </w:del>
      <w:ins w:id="4" w:author="Microsoft Office User" w:date="2022-11-07T20:32:00Z">
        <w:r w:rsidR="00E20550">
          <w:rPr>
            <w:rFonts w:ascii="Arial" w:eastAsia="Times New Roman" w:hAnsi="Arial" w:cs="Arial"/>
            <w:color w:val="000000"/>
            <w:sz w:val="22"/>
            <w:szCs w:val="22"/>
          </w:rPr>
          <w:t>turn</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off your </w:t>
      </w:r>
      <w:del w:id="5" w:author="Microsoft Office User" w:date="2022-11-07T20:32:00Z">
        <w:r w:rsidRPr="00D02789" w:rsidDel="00E20550">
          <w:rPr>
            <w:rFonts w:ascii="Arial" w:eastAsia="Times New Roman" w:hAnsi="Arial" w:cs="Arial"/>
            <w:color w:val="000000"/>
            <w:sz w:val="22"/>
            <w:szCs w:val="22"/>
          </w:rPr>
          <w:delText xml:space="preserve">vr </w:delText>
        </w:r>
      </w:del>
      <w:ins w:id="6" w:author="Microsoft Office User" w:date="2022-11-07T20:32:00Z">
        <w:r w:rsidR="00E20550">
          <w:rPr>
            <w:rFonts w:ascii="Arial" w:eastAsia="Times New Roman" w:hAnsi="Arial" w:cs="Arial"/>
            <w:color w:val="000000"/>
            <w:sz w:val="22"/>
            <w:szCs w:val="22"/>
          </w:rPr>
          <w:t>VR</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glasses and </w:t>
      </w:r>
      <w:del w:id="7" w:author="Microsoft Office User" w:date="2022-11-07T20:32:00Z">
        <w:r w:rsidRPr="00D02789" w:rsidDel="00E20550">
          <w:rPr>
            <w:rFonts w:ascii="Arial" w:eastAsia="Times New Roman" w:hAnsi="Arial" w:cs="Arial"/>
            <w:color w:val="000000"/>
            <w:sz w:val="22"/>
            <w:szCs w:val="22"/>
          </w:rPr>
          <w:delText xml:space="preserve">submitted </w:delText>
        </w:r>
      </w:del>
      <w:ins w:id="8" w:author="Microsoft Office User" w:date="2022-11-07T20:32:00Z">
        <w:r w:rsidR="00E20550">
          <w:rPr>
            <w:rFonts w:ascii="Arial" w:eastAsia="Times New Roman" w:hAnsi="Arial" w:cs="Arial"/>
            <w:color w:val="000000"/>
            <w:sz w:val="22"/>
            <w:szCs w:val="22"/>
          </w:rPr>
          <w:t>submit</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those markings to your architect for revision. This is how I </w:t>
      </w:r>
      <w:del w:id="9" w:author="Microsoft Office User" w:date="2022-11-07T20:33:00Z">
        <w:r w:rsidRPr="00D02789" w:rsidDel="00E20550">
          <w:rPr>
            <w:rFonts w:ascii="Arial" w:eastAsia="Times New Roman" w:hAnsi="Arial" w:cs="Arial"/>
            <w:color w:val="000000"/>
            <w:sz w:val="22"/>
            <w:szCs w:val="22"/>
          </w:rPr>
          <w:delText xml:space="preserve">envisioned </w:delText>
        </w:r>
      </w:del>
      <w:ins w:id="10" w:author="Microsoft Office User" w:date="2022-11-07T20:33:00Z">
        <w:r w:rsidR="00E20550">
          <w:rPr>
            <w:rFonts w:ascii="Arial" w:eastAsia="Times New Roman" w:hAnsi="Arial" w:cs="Arial"/>
            <w:color w:val="000000"/>
            <w:sz w:val="22"/>
            <w:szCs w:val="22"/>
          </w:rPr>
          <w:t>envision</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house plan presentations in the future. But that all still seems far fetched.</w:t>
      </w:r>
    </w:p>
    <w:p w14:paraId="37D94897" w14:textId="77777777" w:rsidR="00D02789" w:rsidRPr="00D02789" w:rsidRDefault="00D02789" w:rsidP="00D02789">
      <w:pPr>
        <w:rPr>
          <w:rFonts w:ascii="Times New Roman" w:eastAsia="Times New Roman" w:hAnsi="Times New Roman" w:cs="Times New Roman"/>
        </w:rPr>
      </w:pPr>
    </w:p>
    <w:p w14:paraId="25C2980E"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 xml:space="preserve">When I did an internship in an architecture firm, I realized just how inefficient  architectural plan presentations currently are. Clients are forced to visualize 3D geometrics from several 2D CAD blueprints, </w:t>
      </w:r>
      <w:commentRangeStart w:id="11"/>
      <w:r w:rsidRPr="00D02789">
        <w:rPr>
          <w:rFonts w:ascii="Arial" w:eastAsia="Times New Roman" w:hAnsi="Arial" w:cs="Arial"/>
          <w:color w:val="000000"/>
          <w:sz w:val="22"/>
          <w:szCs w:val="22"/>
        </w:rPr>
        <w:t xml:space="preserve">relying solely on their amateurish estimations when imagining measurements. </w:t>
      </w:r>
      <w:commentRangeEnd w:id="11"/>
      <w:r w:rsidR="00E20550">
        <w:rPr>
          <w:rStyle w:val="CommentReference"/>
        </w:rPr>
        <w:commentReference w:id="11"/>
      </w:r>
      <w:r w:rsidRPr="00D02789">
        <w:rPr>
          <w:rFonts w:ascii="Arial" w:eastAsia="Times New Roman" w:hAnsi="Arial" w:cs="Arial"/>
          <w:color w:val="000000"/>
          <w:sz w:val="22"/>
          <w:szCs w:val="22"/>
        </w:rPr>
        <w:t>Therefore</w:t>
      </w:r>
      <w:commentRangeStart w:id="12"/>
      <w:r w:rsidRPr="00D02789">
        <w:rPr>
          <w:rFonts w:ascii="Arial" w:eastAsia="Times New Roman" w:hAnsi="Arial" w:cs="Arial"/>
          <w:color w:val="000000"/>
          <w:sz w:val="22"/>
          <w:szCs w:val="22"/>
        </w:rPr>
        <w:t xml:space="preserve">, I dream to create a software that implements virtual and augmented reality technologies to architecture plan presentations. </w:t>
      </w:r>
      <w:commentRangeEnd w:id="12"/>
      <w:r w:rsidR="00E20550">
        <w:rPr>
          <w:rStyle w:val="CommentReference"/>
        </w:rPr>
        <w:commentReference w:id="12"/>
      </w:r>
      <w:r w:rsidRPr="00D02789">
        <w:rPr>
          <w:rFonts w:ascii="Arial" w:eastAsia="Times New Roman" w:hAnsi="Arial" w:cs="Arial"/>
          <w:color w:val="000000"/>
          <w:sz w:val="22"/>
          <w:szCs w:val="22"/>
        </w:rPr>
        <w:t>A fully immersive 3D simulation would allow the client to realistically visualize their house, taking account of aspects that previously can't be interpreted from a 2D blueprint.</w:t>
      </w:r>
    </w:p>
    <w:p w14:paraId="35502AB3" w14:textId="77777777" w:rsidR="00D02789" w:rsidRPr="00D02789" w:rsidRDefault="00D02789" w:rsidP="00D02789">
      <w:pPr>
        <w:rPr>
          <w:rFonts w:ascii="Times New Roman" w:eastAsia="Times New Roman" w:hAnsi="Times New Roman" w:cs="Times New Roman"/>
        </w:rPr>
      </w:pPr>
    </w:p>
    <w:p w14:paraId="5F82F828"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To achieve this dream, I will enroll in UT Austin’s computer science major, taking electives on computer graphics to better understand human-machine communication through imagery, and software engineering to learn the fundamentals of creating functional software</w:t>
      </w:r>
      <w:commentRangeStart w:id="13"/>
      <w:r w:rsidRPr="00D02789">
        <w:rPr>
          <w:rFonts w:ascii="Arial" w:eastAsia="Times New Roman" w:hAnsi="Arial" w:cs="Arial"/>
          <w:color w:val="000000"/>
          <w:sz w:val="22"/>
          <w:szCs w:val="22"/>
        </w:rPr>
        <w:t>. I would also take a minor in studio art, taking courses on 3D Modeling and Texturing to understand the necessary features needed in a software for 3D modeling</w:t>
      </w:r>
      <w:commentRangeEnd w:id="13"/>
      <w:r w:rsidR="00E20550">
        <w:rPr>
          <w:rStyle w:val="CommentReference"/>
        </w:rPr>
        <w:commentReference w:id="13"/>
      </w:r>
      <w:r w:rsidRPr="00D02789">
        <w:rPr>
          <w:rFonts w:ascii="Arial" w:eastAsia="Times New Roman" w:hAnsi="Arial" w:cs="Arial"/>
          <w:color w:val="000000"/>
          <w:sz w:val="22"/>
          <w:szCs w:val="22"/>
        </w:rPr>
        <w:t xml:space="preserve">. I could make use of the VR/AR testing equipment available in the Reality Lab and Vislab: Microsoft Hololens, Oculus Rift, and  nVisor SX111 to conduct simulations for the 3D software. </w:t>
      </w:r>
      <w:commentRangeStart w:id="14"/>
      <w:r w:rsidRPr="00D02789">
        <w:rPr>
          <w:rFonts w:ascii="Arial" w:eastAsia="Times New Roman" w:hAnsi="Arial" w:cs="Arial"/>
          <w:color w:val="000000"/>
          <w:sz w:val="22"/>
          <w:szCs w:val="22"/>
        </w:rPr>
        <w:t>I will also participate in the Longhorn Startup or Austin Technology Incubator program to get my technological innovation mentored and fostered by successful professors while developing my entrepreneurial skills</w:t>
      </w:r>
      <w:commentRangeEnd w:id="14"/>
      <w:r w:rsidR="00E20550">
        <w:rPr>
          <w:rStyle w:val="CommentReference"/>
        </w:rPr>
        <w:commentReference w:id="14"/>
      </w:r>
      <w:r w:rsidRPr="00D02789">
        <w:rPr>
          <w:rFonts w:ascii="Arial" w:eastAsia="Times New Roman" w:hAnsi="Arial" w:cs="Arial"/>
          <w:color w:val="000000"/>
          <w:sz w:val="22"/>
          <w:szCs w:val="22"/>
        </w:rPr>
        <w:t>.</w:t>
      </w:r>
    </w:p>
    <w:p w14:paraId="3E76FC49" w14:textId="77777777" w:rsidR="00D02789" w:rsidRPr="00D02789" w:rsidRDefault="00D02789" w:rsidP="00D02789">
      <w:pPr>
        <w:rPr>
          <w:rFonts w:ascii="Times New Roman" w:eastAsia="Times New Roman" w:hAnsi="Times New Roman" w:cs="Times New Roman"/>
        </w:rPr>
      </w:pPr>
    </w:p>
    <w:p w14:paraId="09FDC894" w14:textId="033086D7" w:rsidR="00E20550" w:rsidRDefault="00E20550" w:rsidP="00E20550">
      <w:pPr>
        <w:jc w:val="both"/>
        <w:rPr>
          <w:rFonts w:ascii="Times New Roman" w:eastAsia="Times New Roman" w:hAnsi="Times New Roman" w:cs="Times New Roman"/>
        </w:rPr>
      </w:pPr>
      <w:r>
        <w:rPr>
          <w:rFonts w:ascii="Times New Roman" w:eastAsia="Times New Roman" w:hAnsi="Times New Roman" w:cs="Times New Roman"/>
        </w:rPr>
        <w:t xml:space="preserve">Hi Sam! </w:t>
      </w:r>
    </w:p>
    <w:p w14:paraId="33C40CEC" w14:textId="77777777" w:rsidR="00E20550" w:rsidRDefault="00E20550" w:rsidP="00E20550">
      <w:pPr>
        <w:jc w:val="both"/>
        <w:rPr>
          <w:rFonts w:ascii="Times New Roman" w:eastAsia="Times New Roman" w:hAnsi="Times New Roman" w:cs="Times New Roman"/>
        </w:rPr>
      </w:pPr>
    </w:p>
    <w:p w14:paraId="2EE6CA01" w14:textId="1D155330" w:rsidR="00E20550" w:rsidRDefault="00E20550" w:rsidP="00E20550">
      <w:pPr>
        <w:jc w:val="both"/>
        <w:rPr>
          <w:rFonts w:ascii="Times New Roman" w:eastAsia="Times New Roman" w:hAnsi="Times New Roman" w:cs="Times New Roman"/>
        </w:rPr>
      </w:pPr>
      <w:r>
        <w:rPr>
          <w:rFonts w:ascii="Times New Roman" w:eastAsia="Times New Roman" w:hAnsi="Times New Roman" w:cs="Times New Roman"/>
        </w:rPr>
        <w:t xml:space="preserve">What an interesting intro </w:t>
      </w:r>
      <w:r w:rsidRPr="00E20550">
        <w:rPr>
          <w:rFonts w:ascii="Times New Roman" w:eastAsia="Times New Roman" w:hAnsi="Times New Roman" w:cs="Times New Roman"/>
        </w:rPr>
        <w:sym w:font="Wingdings" w:char="F04A"/>
      </w:r>
      <w:r>
        <w:rPr>
          <w:rFonts w:ascii="Times New Roman" w:eastAsia="Times New Roman" w:hAnsi="Times New Roman" w:cs="Times New Roman"/>
        </w:rPr>
        <w:t xml:space="preserve"> I see that you’ve put a lot of thoughts and done your research as your goal is quite specific, which is good! </w:t>
      </w:r>
    </w:p>
    <w:p w14:paraId="68F302E6" w14:textId="77777777" w:rsidR="00E477E3" w:rsidRDefault="00E477E3" w:rsidP="00E20550">
      <w:pPr>
        <w:jc w:val="both"/>
        <w:rPr>
          <w:rFonts w:ascii="Times New Roman" w:eastAsia="Times New Roman" w:hAnsi="Times New Roman" w:cs="Times New Roman"/>
        </w:rPr>
      </w:pPr>
    </w:p>
    <w:p w14:paraId="6432AA4B" w14:textId="77777777"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It is good that you start with identifying a problem you want to fix, but this part can be better if you can mention specific pain points that you want to address later on. As of now, you’ve mentioned the limitations that current presentations have. However, you can strengthen this part by clarifying the benefits that clients can get from your future software. What can 3D immersive simulation help them do? Will your software bring financial/environmental/social benefit?</w:t>
      </w:r>
    </w:p>
    <w:p w14:paraId="7CEFBD52" w14:textId="77777777" w:rsidR="00E477E3" w:rsidRDefault="00E477E3" w:rsidP="00E20550">
      <w:pPr>
        <w:jc w:val="both"/>
        <w:rPr>
          <w:rFonts w:ascii="Times New Roman" w:eastAsia="Times New Roman" w:hAnsi="Times New Roman" w:cs="Times New Roman"/>
        </w:rPr>
      </w:pPr>
    </w:p>
    <w:p w14:paraId="6826688E" w14:textId="03B54477"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 xml:space="preserve">Your last paragraph is well researched as you’ve mentioned specific opportunities and demonstrated your knowledge of the university. However, the part where you want to use this education is still unclear. </w:t>
      </w:r>
    </w:p>
    <w:p w14:paraId="44964A91" w14:textId="77777777" w:rsidR="00E20550" w:rsidRDefault="00E20550" w:rsidP="00E20550">
      <w:pPr>
        <w:jc w:val="both"/>
        <w:rPr>
          <w:rFonts w:ascii="Times New Roman" w:eastAsia="Times New Roman" w:hAnsi="Times New Roman" w:cs="Times New Roman"/>
        </w:rPr>
      </w:pPr>
    </w:p>
    <w:p w14:paraId="2C827E87" w14:textId="04863375"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 xml:space="preserve">These are some questions to help you clarify some parts in your essay: </w:t>
      </w:r>
    </w:p>
    <w:p w14:paraId="59E979C0" w14:textId="05D5F384" w:rsidR="00E477E3" w:rsidRDefault="00E477E3" w:rsidP="00E477E3">
      <w:pPr>
        <w:pStyle w:val="ListParagraph"/>
        <w:numPr>
          <w:ilvl w:val="0"/>
          <w:numId w:val="1"/>
        </w:numPr>
        <w:jc w:val="both"/>
        <w:rPr>
          <w:rFonts w:ascii="Times New Roman" w:eastAsia="Times New Roman" w:hAnsi="Times New Roman" w:cs="Times New Roman"/>
        </w:rPr>
      </w:pPr>
      <w:r w:rsidRPr="00E477E3">
        <w:rPr>
          <w:rFonts w:ascii="Times New Roman" w:eastAsia="Times New Roman" w:hAnsi="Times New Roman" w:cs="Times New Roman"/>
        </w:rPr>
        <w:t xml:space="preserve">Think about why you’ve chosen to make a 3D software. What core values have guided you to this goal? </w:t>
      </w:r>
    </w:p>
    <w:p w14:paraId="372D39DE" w14:textId="79944404" w:rsidR="00E477E3" w:rsidRDefault="00E477E3" w:rsidP="00E477E3">
      <w:pPr>
        <w:pStyle w:val="ListParagraph"/>
        <w:numPr>
          <w:ilvl w:val="0"/>
          <w:numId w:val="1"/>
        </w:numPr>
        <w:jc w:val="both"/>
        <w:rPr>
          <w:rFonts w:ascii="Times New Roman" w:eastAsia="Times New Roman" w:hAnsi="Times New Roman" w:cs="Times New Roman"/>
          <w:lang w:val="en-US"/>
        </w:rPr>
      </w:pPr>
      <w:r w:rsidRPr="00E477E3">
        <w:rPr>
          <w:rFonts w:ascii="Times New Roman" w:eastAsia="Times New Roman" w:hAnsi="Times New Roman" w:cs="Times New Roman"/>
          <w:lang w:val="en-US"/>
        </w:rPr>
        <w:t xml:space="preserve">What contributions can </w:t>
      </w:r>
      <w:r>
        <w:rPr>
          <w:rFonts w:ascii="Times New Roman" w:eastAsia="Times New Roman" w:hAnsi="Times New Roman" w:cs="Times New Roman"/>
          <w:lang w:val="en-US"/>
        </w:rPr>
        <w:t>you personally</w:t>
      </w:r>
      <w:r w:rsidRPr="00E477E3">
        <w:rPr>
          <w:rFonts w:ascii="Times New Roman" w:eastAsia="Times New Roman" w:hAnsi="Times New Roman" w:cs="Times New Roman"/>
          <w:lang w:val="en-US"/>
        </w:rPr>
        <w:t xml:space="preserve"> make to </w:t>
      </w:r>
      <w:r>
        <w:rPr>
          <w:rFonts w:ascii="Times New Roman" w:eastAsia="Times New Roman" w:hAnsi="Times New Roman" w:cs="Times New Roman"/>
          <w:lang w:val="en-US"/>
        </w:rPr>
        <w:t>your</w:t>
      </w:r>
      <w:r w:rsidRPr="00E477E3">
        <w:rPr>
          <w:rFonts w:ascii="Times New Roman" w:eastAsia="Times New Roman" w:hAnsi="Times New Roman" w:cs="Times New Roman"/>
          <w:lang w:val="en-US"/>
        </w:rPr>
        <w:t xml:space="preserve"> communities—and how </w:t>
      </w:r>
      <w:r>
        <w:rPr>
          <w:rFonts w:ascii="Times New Roman" w:eastAsia="Times New Roman" w:hAnsi="Times New Roman" w:cs="Times New Roman"/>
          <w:lang w:val="en-US"/>
        </w:rPr>
        <w:t>do</w:t>
      </w:r>
      <w:r w:rsidRPr="00E477E3">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all the classes, electives, and program help you achieve your goal? </w:t>
      </w:r>
    </w:p>
    <w:p w14:paraId="4671F917" w14:textId="5C32844B" w:rsidR="00E477E3" w:rsidRDefault="00E477E3" w:rsidP="00E477E3">
      <w:pPr>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Best wishes,</w:t>
      </w:r>
    </w:p>
    <w:p w14:paraId="1218CB0E" w14:textId="213C06BE" w:rsidR="00E477E3" w:rsidRDefault="00E477E3" w:rsidP="00E477E3">
      <w:pPr>
        <w:jc w:val="both"/>
        <w:rPr>
          <w:rFonts w:ascii="Times New Roman" w:eastAsia="Times New Roman" w:hAnsi="Times New Roman" w:cs="Times New Roman"/>
          <w:lang w:val="en-US"/>
        </w:rPr>
      </w:pPr>
      <w:r>
        <w:rPr>
          <w:rFonts w:ascii="Times New Roman" w:eastAsia="Times New Roman" w:hAnsi="Times New Roman" w:cs="Times New Roman"/>
          <w:lang w:val="en-US"/>
        </w:rPr>
        <w:t>Melinda</w:t>
      </w:r>
    </w:p>
    <w:p w14:paraId="5B568513" w14:textId="77777777" w:rsidR="00E477E3" w:rsidRPr="00E477E3" w:rsidRDefault="00E477E3" w:rsidP="00E477E3">
      <w:pPr>
        <w:jc w:val="both"/>
        <w:rPr>
          <w:rFonts w:ascii="Times New Roman" w:eastAsia="Times New Roman" w:hAnsi="Times New Roman" w:cs="Times New Roman"/>
          <w:lang w:val="en-US"/>
        </w:rPr>
      </w:pPr>
    </w:p>
    <w:p w14:paraId="39423743" w14:textId="77777777" w:rsidR="00E477E3" w:rsidRPr="00E477E3" w:rsidRDefault="00E477E3" w:rsidP="00E477E3">
      <w:pPr>
        <w:pStyle w:val="ListParagraph"/>
        <w:jc w:val="both"/>
        <w:rPr>
          <w:rFonts w:ascii="Times New Roman" w:eastAsia="Times New Roman" w:hAnsi="Times New Roman" w:cs="Times New Roman"/>
        </w:rPr>
      </w:pPr>
    </w:p>
    <w:p w14:paraId="4986BEC1" w14:textId="77777777" w:rsidR="00E477E3" w:rsidRPr="00E20550" w:rsidRDefault="00E477E3" w:rsidP="00E20550">
      <w:pPr>
        <w:jc w:val="both"/>
        <w:rPr>
          <w:rFonts w:ascii="Times New Roman" w:eastAsia="Times New Roman" w:hAnsi="Times New Roman" w:cs="Times New Roman"/>
        </w:rPr>
      </w:pPr>
    </w:p>
    <w:p w14:paraId="54B77D55" w14:textId="77777777" w:rsidR="00E20550" w:rsidRPr="00E20550" w:rsidRDefault="00E20550" w:rsidP="00E20550">
      <w:pPr>
        <w:jc w:val="both"/>
        <w:rPr>
          <w:rFonts w:ascii="Times New Roman" w:eastAsia="Times New Roman" w:hAnsi="Times New Roman" w:cs="Times New Roman"/>
        </w:rPr>
      </w:pPr>
    </w:p>
    <w:p w14:paraId="7FE3B290" w14:textId="77777777" w:rsidR="00E20550" w:rsidRPr="00E20550" w:rsidRDefault="00E20550" w:rsidP="00E20550">
      <w:pPr>
        <w:jc w:val="both"/>
        <w:rPr>
          <w:rFonts w:ascii="Times New Roman" w:eastAsia="Times New Roman" w:hAnsi="Times New Roman" w:cs="Times New Roman"/>
        </w:rPr>
      </w:pPr>
    </w:p>
    <w:p w14:paraId="5D462EA1" w14:textId="77777777" w:rsidR="00E20550" w:rsidRPr="00E20550" w:rsidRDefault="00E20550" w:rsidP="00E20550">
      <w:pPr>
        <w:jc w:val="both"/>
        <w:rPr>
          <w:rFonts w:ascii="Times New Roman" w:eastAsia="Times New Roman" w:hAnsi="Times New Roman" w:cs="Times New Roman"/>
        </w:rPr>
      </w:pPr>
    </w:p>
    <w:p w14:paraId="6877BB1D" w14:textId="77777777" w:rsidR="00E20550" w:rsidRPr="00E20550" w:rsidRDefault="00E20550" w:rsidP="00E20550">
      <w:pPr>
        <w:jc w:val="both"/>
        <w:rPr>
          <w:rFonts w:ascii="Times New Roman" w:eastAsia="Times New Roman" w:hAnsi="Times New Roman" w:cs="Times New Roman"/>
        </w:rPr>
      </w:pPr>
    </w:p>
    <w:p w14:paraId="73439314" w14:textId="77777777" w:rsidR="00E20550" w:rsidRPr="00E20550" w:rsidRDefault="00E20550" w:rsidP="00E20550">
      <w:pPr>
        <w:jc w:val="both"/>
        <w:rPr>
          <w:rFonts w:ascii="Times New Roman" w:eastAsia="Times New Roman" w:hAnsi="Times New Roman" w:cs="Times New Roman"/>
        </w:rPr>
      </w:pPr>
    </w:p>
    <w:p w14:paraId="026E6A71" w14:textId="77777777" w:rsidR="00E20550" w:rsidRPr="00E20550" w:rsidRDefault="00E20550" w:rsidP="00E20550">
      <w:pPr>
        <w:jc w:val="both"/>
        <w:rPr>
          <w:rFonts w:ascii="Times New Roman" w:eastAsia="Times New Roman" w:hAnsi="Times New Roman" w:cs="Times New Roman"/>
        </w:rPr>
      </w:pPr>
    </w:p>
    <w:p w14:paraId="60F63469" w14:textId="77777777" w:rsidR="00E20550" w:rsidRPr="00E20550" w:rsidRDefault="00E20550" w:rsidP="00E20550">
      <w:pPr>
        <w:jc w:val="both"/>
        <w:rPr>
          <w:rFonts w:ascii="Times New Roman" w:eastAsia="Times New Roman" w:hAnsi="Times New Roman" w:cs="Times New Roman"/>
        </w:rPr>
      </w:pPr>
    </w:p>
    <w:p w14:paraId="0FBEB076" w14:textId="77777777" w:rsidR="00E20550" w:rsidRDefault="00E20550" w:rsidP="00E20550">
      <w:pPr>
        <w:jc w:val="both"/>
        <w:rPr>
          <w:rFonts w:ascii="Times New Roman" w:eastAsia="Times New Roman" w:hAnsi="Times New Roman" w:cs="Times New Roman"/>
        </w:rPr>
      </w:pPr>
    </w:p>
    <w:p w14:paraId="625C3714" w14:textId="77777777" w:rsidR="00E20550" w:rsidRPr="00E20550" w:rsidRDefault="00E20550" w:rsidP="00E20550">
      <w:pPr>
        <w:jc w:val="both"/>
        <w:rPr>
          <w:rFonts w:ascii="Times New Roman" w:eastAsia="Times New Roman" w:hAnsi="Times New Roman" w:cs="Times New Roman"/>
          <w:lang w:val="en-US"/>
        </w:rPr>
      </w:pPr>
    </w:p>
    <w:p w14:paraId="21FF6200" w14:textId="77777777" w:rsidR="00E20550" w:rsidRPr="00E20550" w:rsidRDefault="00E20550" w:rsidP="00E20550">
      <w:pPr>
        <w:jc w:val="both"/>
        <w:rPr>
          <w:rFonts w:ascii="Times New Roman" w:eastAsia="Times New Roman" w:hAnsi="Times New Roman" w:cs="Times New Roman"/>
          <w:lang w:val="en-US"/>
        </w:rPr>
      </w:pPr>
    </w:p>
    <w:p w14:paraId="5D5F5D82" w14:textId="595EA702" w:rsidR="00E20550" w:rsidRPr="00E20550" w:rsidRDefault="00E20550" w:rsidP="00E20550">
      <w:pPr>
        <w:jc w:val="both"/>
        <w:rPr>
          <w:rFonts w:ascii="Times New Roman" w:eastAsia="Times New Roman" w:hAnsi="Times New Roman" w:cs="Times New Roman"/>
          <w:lang w:val="en-US"/>
        </w:rPr>
      </w:pPr>
      <w:bookmarkStart w:id="15" w:name="_GoBack"/>
      <w:bookmarkEnd w:id="15"/>
    </w:p>
    <w:p w14:paraId="2A6D786D" w14:textId="77777777" w:rsidR="00E20550" w:rsidRPr="00274D0F" w:rsidRDefault="00E20550" w:rsidP="00E20550">
      <w:pPr>
        <w:jc w:val="both"/>
        <w:rPr>
          <w:rFonts w:ascii="Times New Roman" w:eastAsia="Times New Roman" w:hAnsi="Times New Roman" w:cs="Times New Roman"/>
        </w:rPr>
      </w:pPr>
    </w:p>
    <w:sectPr w:rsidR="00E20550"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User" w:date="2022-11-07T20:36:00Z" w:initials="Office">
    <w:p w14:paraId="52A7FF6A" w14:textId="77777777" w:rsidR="00E20550" w:rsidRDefault="00E20550">
      <w:pPr>
        <w:pStyle w:val="CommentText"/>
      </w:pPr>
      <w:r>
        <w:rPr>
          <w:rStyle w:val="CommentReference"/>
        </w:rPr>
        <w:annotationRef/>
      </w:r>
      <w:r>
        <w:t xml:space="preserve">It is good that you notice current problem while doing the internship. This part can be better if you can include the pain point of these clients having to rely on their imagined measurements. </w:t>
      </w:r>
    </w:p>
    <w:p w14:paraId="0512F384" w14:textId="77777777" w:rsidR="00E20550" w:rsidRDefault="00E20550">
      <w:pPr>
        <w:pStyle w:val="CommentText"/>
      </w:pPr>
    </w:p>
    <w:p w14:paraId="00A28B81" w14:textId="11FE65CB" w:rsidR="00E20550" w:rsidRDefault="00E20550">
      <w:pPr>
        <w:pStyle w:val="CommentText"/>
      </w:pPr>
      <w:r>
        <w:t>Why are these still not good?</w:t>
      </w:r>
    </w:p>
    <w:p w14:paraId="508A9CD4" w14:textId="77777777" w:rsidR="00E20550" w:rsidRDefault="00E20550">
      <w:pPr>
        <w:pStyle w:val="CommentText"/>
      </w:pPr>
      <w:r>
        <w:t xml:space="preserve">What will your software do? </w:t>
      </w:r>
    </w:p>
    <w:p w14:paraId="6320B5D5" w14:textId="70AF5B30" w:rsidR="00E20550" w:rsidRDefault="00E20550">
      <w:pPr>
        <w:pStyle w:val="CommentText"/>
      </w:pPr>
      <w:r>
        <w:t xml:space="preserve">Will your software help cut cost or something else? </w:t>
      </w:r>
    </w:p>
  </w:comment>
  <w:comment w:id="12" w:author="Microsoft Office User" w:date="2022-11-07T20:34:00Z" w:initials="Office">
    <w:p w14:paraId="7CB2C0CB" w14:textId="3924D1FC" w:rsidR="00E20550" w:rsidRDefault="00E20550">
      <w:pPr>
        <w:pStyle w:val="CommentText"/>
      </w:pPr>
      <w:r>
        <w:rPr>
          <w:rStyle w:val="CommentReference"/>
        </w:rPr>
        <w:annotationRef/>
      </w:r>
      <w:r>
        <w:t>This is good as your reflection on how you want to leave your impact is quite specific.</w:t>
      </w:r>
    </w:p>
  </w:comment>
  <w:comment w:id="13" w:author="Microsoft Office User" w:date="2022-11-07T20:38:00Z" w:initials="Office">
    <w:p w14:paraId="31BED46B" w14:textId="6982B093" w:rsidR="00E20550" w:rsidRDefault="00E20550">
      <w:pPr>
        <w:pStyle w:val="CommentText"/>
      </w:pPr>
      <w:r>
        <w:rPr>
          <w:rStyle w:val="CommentReference"/>
        </w:rPr>
        <w:annotationRef/>
      </w:r>
      <w:r>
        <w:t xml:space="preserve">It shows that you’ve done your research about what you want to learn at UT Austin. </w:t>
      </w:r>
    </w:p>
  </w:comment>
  <w:comment w:id="14" w:author="Microsoft Office User" w:date="2022-11-07T20:40:00Z" w:initials="Office">
    <w:p w14:paraId="6A6BE7B4" w14:textId="407257C3" w:rsidR="00E20550" w:rsidRDefault="00E20550">
      <w:pPr>
        <w:pStyle w:val="CommentText"/>
      </w:pPr>
      <w:r>
        <w:rPr>
          <w:rStyle w:val="CommentReference"/>
        </w:rPr>
        <w:annotationRef/>
      </w:r>
      <w:r>
        <w:t>How can this education help you contribute to the architecture community and beyond?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0B5D5" w15:done="0"/>
  <w15:commentEx w15:paraId="7CB2C0CB" w15:done="0"/>
  <w15:commentEx w15:paraId="31BED46B" w15:done="0"/>
  <w15:commentEx w15:paraId="6A6BE7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A1D13"/>
    <w:multiLevelType w:val="hybridMultilevel"/>
    <w:tmpl w:val="DAC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0F"/>
    <w:rsid w:val="00181D6E"/>
    <w:rsid w:val="00185506"/>
    <w:rsid w:val="002256B3"/>
    <w:rsid w:val="00274D0F"/>
    <w:rsid w:val="00341F6A"/>
    <w:rsid w:val="0062459E"/>
    <w:rsid w:val="00D02789"/>
    <w:rsid w:val="00E20550"/>
    <w:rsid w:val="00E477E3"/>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20550"/>
  </w:style>
  <w:style w:type="character" w:styleId="CommentReference">
    <w:name w:val="annotation reference"/>
    <w:basedOn w:val="DefaultParagraphFont"/>
    <w:uiPriority w:val="99"/>
    <w:semiHidden/>
    <w:unhideWhenUsed/>
    <w:rsid w:val="00E20550"/>
    <w:rPr>
      <w:sz w:val="18"/>
      <w:szCs w:val="18"/>
    </w:rPr>
  </w:style>
  <w:style w:type="paragraph" w:styleId="CommentText">
    <w:name w:val="annotation text"/>
    <w:basedOn w:val="Normal"/>
    <w:link w:val="CommentTextChar"/>
    <w:uiPriority w:val="99"/>
    <w:semiHidden/>
    <w:unhideWhenUsed/>
    <w:rsid w:val="00E20550"/>
  </w:style>
  <w:style w:type="character" w:customStyle="1" w:styleId="CommentTextChar">
    <w:name w:val="Comment Text Char"/>
    <w:basedOn w:val="DefaultParagraphFont"/>
    <w:link w:val="CommentText"/>
    <w:uiPriority w:val="99"/>
    <w:semiHidden/>
    <w:rsid w:val="00E20550"/>
  </w:style>
  <w:style w:type="paragraph" w:styleId="CommentSubject">
    <w:name w:val="annotation subject"/>
    <w:basedOn w:val="CommentText"/>
    <w:next w:val="CommentText"/>
    <w:link w:val="CommentSubjectChar"/>
    <w:uiPriority w:val="99"/>
    <w:semiHidden/>
    <w:unhideWhenUsed/>
    <w:rsid w:val="00E20550"/>
    <w:rPr>
      <w:b/>
      <w:bCs/>
      <w:sz w:val="20"/>
      <w:szCs w:val="20"/>
    </w:rPr>
  </w:style>
  <w:style w:type="character" w:customStyle="1" w:styleId="CommentSubjectChar">
    <w:name w:val="Comment Subject Char"/>
    <w:basedOn w:val="CommentTextChar"/>
    <w:link w:val="CommentSubject"/>
    <w:uiPriority w:val="99"/>
    <w:semiHidden/>
    <w:rsid w:val="00E20550"/>
    <w:rPr>
      <w:b/>
      <w:bCs/>
      <w:sz w:val="20"/>
      <w:szCs w:val="20"/>
    </w:rPr>
  </w:style>
  <w:style w:type="paragraph" w:styleId="BalloonText">
    <w:name w:val="Balloon Text"/>
    <w:basedOn w:val="Normal"/>
    <w:link w:val="BalloonTextChar"/>
    <w:uiPriority w:val="99"/>
    <w:semiHidden/>
    <w:unhideWhenUsed/>
    <w:rsid w:val="00E20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550"/>
    <w:rPr>
      <w:rFonts w:ascii="Times New Roman" w:hAnsi="Times New Roman" w:cs="Times New Roman"/>
      <w:sz w:val="18"/>
      <w:szCs w:val="18"/>
    </w:rPr>
  </w:style>
  <w:style w:type="paragraph" w:styleId="ListParagraph">
    <w:name w:val="List Paragraph"/>
    <w:basedOn w:val="Normal"/>
    <w:uiPriority w:val="34"/>
    <w:qFormat/>
    <w:rsid w:val="00E4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758873624">
      <w:bodyDiv w:val="1"/>
      <w:marLeft w:val="0"/>
      <w:marRight w:val="0"/>
      <w:marTop w:val="0"/>
      <w:marBottom w:val="0"/>
      <w:divBdr>
        <w:top w:val="none" w:sz="0" w:space="0" w:color="auto"/>
        <w:left w:val="none" w:sz="0" w:space="0" w:color="auto"/>
        <w:bottom w:val="none" w:sz="0" w:space="0" w:color="auto"/>
        <w:right w:val="none" w:sz="0" w:space="0" w:color="auto"/>
      </w:divBdr>
    </w:div>
    <w:div w:id="1123573944">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4248073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18675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2859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2022-11-07T13:51:00Z</dcterms:created>
  <dcterms:modified xsi:type="dcterms:W3CDTF">2022-11-07T13:51:00Z</dcterms:modified>
</cp:coreProperties>
</file>