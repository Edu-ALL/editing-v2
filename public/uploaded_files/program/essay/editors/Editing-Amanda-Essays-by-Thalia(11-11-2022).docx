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10F4" w14:textId="7E69878B" w:rsidR="00DB56B5" w:rsidRPr="00DB56B5" w:rsidRDefault="00DB56B5" w:rsidP="00DB56B5">
      <w:pPr>
        <w:rPr>
          <w:rFonts w:ascii="Times New Roman" w:eastAsia="Times New Roman" w:hAnsi="Times New Roman" w:cs="Times New Roman"/>
        </w:rPr>
      </w:pPr>
      <w:r w:rsidRPr="00DB56B5">
        <w:rPr>
          <w:rFonts w:ascii="Arial" w:eastAsia="Times New Roman" w:hAnsi="Arial" w:cs="Arial"/>
          <w:b/>
          <w:bCs/>
          <w:color w:val="000000"/>
          <w:sz w:val="22"/>
          <w:szCs w:val="22"/>
        </w:rPr>
        <w:t>Tell a story from your life, describing an experience that either demonstrates your character or helped to shape it.</w:t>
      </w:r>
      <w:r>
        <w:rPr>
          <w:rFonts w:ascii="Arial" w:eastAsia="Times New Roman" w:hAnsi="Arial" w:cs="Arial"/>
          <w:b/>
          <w:bCs/>
          <w:color w:val="000000"/>
          <w:sz w:val="22"/>
          <w:szCs w:val="22"/>
        </w:rPr>
        <w:t xml:space="preserve"> (650 words)</w:t>
      </w:r>
    </w:p>
    <w:p w14:paraId="67A963FD" w14:textId="77777777" w:rsidR="00DB56B5" w:rsidRPr="00DB56B5" w:rsidRDefault="00DB56B5" w:rsidP="00DB56B5">
      <w:pPr>
        <w:rPr>
          <w:rFonts w:ascii="Times New Roman" w:eastAsia="Times New Roman" w:hAnsi="Times New Roman" w:cs="Times New Roman"/>
        </w:rPr>
      </w:pPr>
    </w:p>
    <w:p w14:paraId="686DCAC8" w14:textId="77777777" w:rsidR="00DB56B5" w:rsidRPr="00DB56B5" w:rsidRDefault="00DB56B5" w:rsidP="00DB56B5">
      <w:pPr>
        <w:spacing w:after="120"/>
        <w:ind w:firstLine="720"/>
        <w:rPr>
          <w:rFonts w:ascii="Times New Roman" w:eastAsia="Times New Roman" w:hAnsi="Times New Roman" w:cs="Times New Roman"/>
        </w:rPr>
      </w:pPr>
      <w:commentRangeStart w:id="0"/>
      <w:r w:rsidRPr="00DB56B5">
        <w:rPr>
          <w:rFonts w:ascii="Arial" w:eastAsia="Times New Roman" w:hAnsi="Arial" w:cs="Arial"/>
          <w:color w:val="000000"/>
          <w:sz w:val="22"/>
          <w:szCs w:val="22"/>
        </w:rPr>
        <w:t>I remember being on the phone with my vice, rereading the invitations for the nth time while he revised the rundown of the inauguration in the background. Nothing could have prepared me for the stress of organizing my own inauguration as president of the Leo Club.</w:t>
      </w:r>
      <w:commentRangeEnd w:id="0"/>
      <w:r w:rsidR="00B475C6">
        <w:rPr>
          <w:rStyle w:val="CommentReference"/>
        </w:rPr>
        <w:commentReference w:id="0"/>
      </w:r>
    </w:p>
    <w:p w14:paraId="57094DBF" w14:textId="07A3BCFD"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 xml:space="preserve">The previous president was elected during the peak of the pandemic, at a point where no one had really adjusted to online life yet. </w:t>
      </w:r>
      <w:del w:id="1" w:author="Thalia Priscilla" w:date="2022-11-11T18:22:00Z">
        <w:r w:rsidRPr="00DB56B5" w:rsidDel="00B475C6">
          <w:rPr>
            <w:rFonts w:ascii="Arial" w:eastAsia="Times New Roman" w:hAnsi="Arial" w:cs="Arial"/>
            <w:color w:val="000000"/>
            <w:sz w:val="22"/>
            <w:szCs w:val="22"/>
          </w:rPr>
          <w:delText>So h</w:delText>
        </w:r>
      </w:del>
      <w:ins w:id="2" w:author="Thalia Priscilla" w:date="2022-11-11T18:22:00Z">
        <w:r w:rsidR="00B475C6">
          <w:rPr>
            <w:rFonts w:ascii="Arial" w:eastAsia="Times New Roman" w:hAnsi="Arial" w:cs="Arial"/>
            <w:color w:val="000000"/>
            <w:sz w:val="22"/>
            <w:szCs w:val="22"/>
          </w:rPr>
          <w:t>H</w:t>
        </w:r>
      </w:ins>
      <w:r w:rsidRPr="00DB56B5">
        <w:rPr>
          <w:rFonts w:ascii="Arial" w:eastAsia="Times New Roman" w:hAnsi="Arial" w:cs="Arial"/>
          <w:color w:val="000000"/>
          <w:sz w:val="22"/>
          <w:szCs w:val="22"/>
        </w:rPr>
        <w:t>e never had his inauguration, and unfortunately, this meant he could not help me with mine. This was the first event I held as president, and at my school, the inauguration was a big deal. There were traditions I had to follow, strangers I had to invite, a team I suddenly had to get to know, and only two weeks to prepare. An impending sense of doom loomed over me as I asked myself if I did the right thing accepting the position. </w:t>
      </w:r>
      <w:ins w:id="3" w:author="Thalia Priscilla" w:date="2022-11-11T18:28:00Z">
        <w:r w:rsidR="00233BF9">
          <w:rPr>
            <w:rFonts w:ascii="Arial" w:eastAsia="Times New Roman" w:hAnsi="Arial" w:cs="Arial"/>
            <w:color w:val="000000"/>
            <w:sz w:val="22"/>
            <w:szCs w:val="22"/>
          </w:rPr>
          <w:t>Even so, this was an opportunity I refused to give up on.</w:t>
        </w:r>
      </w:ins>
    </w:p>
    <w:p w14:paraId="1AF8723A" w14:textId="2447A2E6" w:rsidR="00DB56B5" w:rsidRPr="00DB56B5" w:rsidRDefault="00DB56B5" w:rsidP="00DB56B5">
      <w:pPr>
        <w:spacing w:after="120"/>
        <w:ind w:firstLine="720"/>
        <w:rPr>
          <w:rFonts w:ascii="Times New Roman" w:eastAsia="Times New Roman" w:hAnsi="Times New Roman" w:cs="Times New Roman"/>
        </w:rPr>
      </w:pPr>
      <w:commentRangeStart w:id="4"/>
      <w:del w:id="5" w:author="Thalia Priscilla" w:date="2022-11-11T18:20:00Z">
        <w:r w:rsidRPr="00DB56B5" w:rsidDel="00B475C6">
          <w:rPr>
            <w:rFonts w:ascii="Arial" w:eastAsia="Times New Roman" w:hAnsi="Arial" w:cs="Arial"/>
            <w:color w:val="000000"/>
            <w:sz w:val="22"/>
            <w:szCs w:val="22"/>
          </w:rPr>
          <w:delText>At the peak of my anxiety, a memory of my younger self resurfaced: little me in the audience, watching intently as my senior was inaugurated as president. My heart had enough admiration to go into cardiac arrest. With that came a sense of longing, wanting so badly to be like them one day, and this was my opportunity. An opportunity I refused to give up on.  </w:delText>
        </w:r>
      </w:del>
      <w:commentRangeEnd w:id="4"/>
      <w:r w:rsidR="00B475C6">
        <w:rPr>
          <w:rStyle w:val="CommentReference"/>
        </w:rPr>
        <w:commentReference w:id="4"/>
      </w:r>
    </w:p>
    <w:p w14:paraId="4842ECBE" w14:textId="35FEEC3D" w:rsidR="00DB56B5" w:rsidRPr="00DB56B5" w:rsidRDefault="00B475C6" w:rsidP="00DB56B5">
      <w:pPr>
        <w:spacing w:after="120"/>
        <w:ind w:firstLine="720"/>
        <w:rPr>
          <w:rFonts w:ascii="Times New Roman" w:eastAsia="Times New Roman" w:hAnsi="Times New Roman" w:cs="Times New Roman"/>
        </w:rPr>
      </w:pPr>
      <w:moveToRangeStart w:id="6" w:author="Thalia Priscilla" w:date="2022-11-11T18:22:00Z" w:name="move119083380"/>
      <w:moveTo w:id="7" w:author="Thalia Priscilla" w:date="2022-11-11T18:22:00Z">
        <w:r w:rsidRPr="00DB56B5">
          <w:rPr>
            <w:rFonts w:ascii="Arial" w:eastAsia="Times New Roman" w:hAnsi="Arial" w:cs="Arial"/>
            <w:color w:val="000000"/>
            <w:sz w:val="22"/>
            <w:szCs w:val="22"/>
          </w:rPr>
          <w:t>I usually had a knack for becoming quick friends with strangers</w:t>
        </w:r>
      </w:moveTo>
      <w:ins w:id="8" w:author="Thalia Priscilla" w:date="2022-11-11T18:28:00Z">
        <w:r w:rsidR="00233BF9">
          <w:rPr>
            <w:rFonts w:ascii="Arial" w:eastAsia="Times New Roman" w:hAnsi="Arial" w:cs="Arial"/>
            <w:color w:val="000000"/>
            <w:sz w:val="22"/>
            <w:szCs w:val="22"/>
          </w:rPr>
          <w:t>, but not this time.</w:t>
        </w:r>
      </w:ins>
      <w:moveTo w:id="9" w:author="Thalia Priscilla" w:date="2022-11-11T18:22:00Z">
        <w:del w:id="10" w:author="Thalia Priscilla" w:date="2022-11-11T18:28:00Z">
          <w:r w:rsidRPr="00DB56B5" w:rsidDel="00233BF9">
            <w:rPr>
              <w:rFonts w:ascii="Arial" w:eastAsia="Times New Roman" w:hAnsi="Arial" w:cs="Arial"/>
              <w:color w:val="000000"/>
              <w:sz w:val="22"/>
              <w:szCs w:val="22"/>
            </w:rPr>
            <w:delText>.</w:delText>
          </w:r>
        </w:del>
        <w:r w:rsidRPr="00DB56B5">
          <w:rPr>
            <w:rFonts w:ascii="Arial" w:eastAsia="Times New Roman" w:hAnsi="Arial" w:cs="Arial"/>
            <w:color w:val="000000"/>
            <w:sz w:val="22"/>
            <w:szCs w:val="22"/>
          </w:rPr>
          <w:t xml:space="preserve"> </w:t>
        </w:r>
      </w:moveTo>
      <w:moveToRangeEnd w:id="6"/>
      <w:r w:rsidR="00DB56B5" w:rsidRPr="00DB56B5">
        <w:rPr>
          <w:rFonts w:ascii="Arial" w:eastAsia="Times New Roman" w:hAnsi="Arial" w:cs="Arial"/>
          <w:color w:val="000000"/>
          <w:sz w:val="22"/>
          <w:szCs w:val="22"/>
        </w:rPr>
        <w:t>I clearly recall the first meeting I ever held with my team—the deafening silence every time I asked a question, the occasional nod of “I want this meeting to end.”</w:t>
      </w:r>
      <w:moveFromRangeStart w:id="11" w:author="Thalia Priscilla" w:date="2022-11-11T18:22:00Z" w:name="move119083380"/>
      <w:moveFrom w:id="12" w:author="Thalia Priscilla" w:date="2022-11-11T18:22:00Z">
        <w:r w:rsidR="00DB56B5" w:rsidRPr="00DB56B5" w:rsidDel="00B475C6">
          <w:rPr>
            <w:rFonts w:ascii="Arial" w:eastAsia="Times New Roman" w:hAnsi="Arial" w:cs="Arial"/>
            <w:color w:val="000000"/>
            <w:sz w:val="22"/>
            <w:szCs w:val="22"/>
          </w:rPr>
          <w:t xml:space="preserve"> I usually had a knack for becoming quick friends with strangers.</w:t>
        </w:r>
      </w:moveFrom>
      <w:moveFromRangeEnd w:id="11"/>
      <w:r w:rsidR="00DB56B5" w:rsidRPr="00DB56B5">
        <w:rPr>
          <w:rFonts w:ascii="Arial" w:eastAsia="Times New Roman" w:hAnsi="Arial" w:cs="Arial"/>
          <w:color w:val="000000"/>
          <w:sz w:val="22"/>
          <w:szCs w:val="22"/>
        </w:rPr>
        <w:t xml:space="preserve"> </w:t>
      </w:r>
      <w:commentRangeStart w:id="13"/>
      <w:r w:rsidR="00DB56B5" w:rsidRPr="00DB56B5">
        <w:rPr>
          <w:rFonts w:ascii="Arial" w:eastAsia="Times New Roman" w:hAnsi="Arial" w:cs="Arial"/>
          <w:color w:val="000000"/>
          <w:sz w:val="22"/>
          <w:szCs w:val="22"/>
        </w:rPr>
        <w:t>Getting to know the team online was a whole different ball game that had me Googling “ ice breakers” and “ways to get your team to bond” for over 3 hours. </w:t>
      </w:r>
      <w:commentRangeEnd w:id="13"/>
      <w:r w:rsidR="00984422">
        <w:rPr>
          <w:rStyle w:val="CommentReference"/>
        </w:rPr>
        <w:commentReference w:id="13"/>
      </w:r>
    </w:p>
    <w:p w14:paraId="4A810E6A" w14:textId="4E99598F" w:rsidR="00DB56B5" w:rsidRPr="00DB56B5" w:rsidRDefault="00DB56B5" w:rsidP="00DB56B5">
      <w:pPr>
        <w:spacing w:after="120"/>
        <w:ind w:firstLine="720"/>
        <w:rPr>
          <w:rFonts w:ascii="Times New Roman" w:eastAsia="Times New Roman" w:hAnsi="Times New Roman" w:cs="Times New Roman"/>
        </w:rPr>
      </w:pPr>
      <w:commentRangeStart w:id="14"/>
      <w:r w:rsidRPr="00DB56B5">
        <w:rPr>
          <w:rFonts w:ascii="Arial" w:eastAsia="Times New Roman" w:hAnsi="Arial" w:cs="Arial"/>
          <w:color w:val="000000"/>
          <w:sz w:val="22"/>
          <w:szCs w:val="22"/>
        </w:rPr>
        <w:t xml:space="preserve">Determined to at least show a sense of capability, I awkwardly introduced myself to seniors who were past presidents and asked them for any old document or advice that would help me organize this event. </w:t>
      </w:r>
      <w:del w:id="15" w:author="Thalia Priscilla" w:date="2022-11-11T17:36:00Z">
        <w:r w:rsidRPr="00DB56B5" w:rsidDel="005179B8">
          <w:rPr>
            <w:rFonts w:ascii="Arial" w:eastAsia="Times New Roman" w:hAnsi="Arial" w:cs="Arial"/>
            <w:color w:val="000000"/>
            <w:sz w:val="22"/>
            <w:szCs w:val="22"/>
          </w:rPr>
          <w:delText xml:space="preserve">Then to </w:delText>
        </w:r>
      </w:del>
      <w:ins w:id="16" w:author="Thalia Priscilla" w:date="2022-11-11T17:36:00Z">
        <w:r w:rsidR="005179B8">
          <w:rPr>
            <w:rFonts w:ascii="Arial" w:eastAsia="Times New Roman" w:hAnsi="Arial" w:cs="Arial"/>
            <w:color w:val="000000"/>
            <w:sz w:val="22"/>
            <w:szCs w:val="22"/>
          </w:rPr>
          <w:t>A</w:t>
        </w:r>
      </w:ins>
      <w:del w:id="17" w:author="Thalia Priscilla" w:date="2022-11-11T17:36:00Z">
        <w:r w:rsidRPr="00DB56B5" w:rsidDel="005179B8">
          <w:rPr>
            <w:rFonts w:ascii="Arial" w:eastAsia="Times New Roman" w:hAnsi="Arial" w:cs="Arial"/>
            <w:color w:val="000000"/>
            <w:sz w:val="22"/>
            <w:szCs w:val="22"/>
          </w:rPr>
          <w:delText>a</w:delText>
        </w:r>
      </w:del>
      <w:r w:rsidRPr="00DB56B5">
        <w:rPr>
          <w:rFonts w:ascii="Arial" w:eastAsia="Times New Roman" w:hAnsi="Arial" w:cs="Arial"/>
          <w:color w:val="000000"/>
          <w:sz w:val="22"/>
          <w:szCs w:val="22"/>
        </w:rPr>
        <w:t>sk</w:t>
      </w:r>
      <w:ins w:id="18" w:author="Thalia Priscilla" w:date="2022-11-11T17:36:00Z">
        <w:r w:rsidR="005179B8">
          <w:rPr>
            <w:rFonts w:ascii="Arial" w:eastAsia="Times New Roman" w:hAnsi="Arial" w:cs="Arial"/>
            <w:color w:val="000000"/>
            <w:sz w:val="22"/>
            <w:szCs w:val="22"/>
          </w:rPr>
          <w:t>ing</w:t>
        </w:r>
      </w:ins>
      <w:r w:rsidRPr="00DB56B5">
        <w:rPr>
          <w:rFonts w:ascii="Arial" w:eastAsia="Times New Roman" w:hAnsi="Arial" w:cs="Arial"/>
          <w:color w:val="000000"/>
          <w:sz w:val="22"/>
          <w:szCs w:val="22"/>
        </w:rPr>
        <w:t xml:space="preserve"> </w:t>
      </w:r>
      <w:proofErr w:type="spellStart"/>
      <w:r w:rsidRPr="00DB56B5">
        <w:rPr>
          <w:rFonts w:ascii="Arial" w:eastAsia="Times New Roman" w:hAnsi="Arial" w:cs="Arial"/>
          <w:color w:val="000000"/>
          <w:sz w:val="22"/>
          <w:szCs w:val="22"/>
        </w:rPr>
        <w:t>neighboring</w:t>
      </w:r>
      <w:proofErr w:type="spellEnd"/>
      <w:r w:rsidRPr="00DB56B5">
        <w:rPr>
          <w:rFonts w:ascii="Arial" w:eastAsia="Times New Roman" w:hAnsi="Arial" w:cs="Arial"/>
          <w:color w:val="000000"/>
          <w:sz w:val="22"/>
          <w:szCs w:val="22"/>
        </w:rPr>
        <w:t xml:space="preserve"> clubs for the contacts of the higher ups who were mandatory witnesses for the inauguration</w:t>
      </w:r>
      <w:del w:id="19" w:author="Thalia Priscilla" w:date="2022-11-11T17:36:00Z">
        <w:r w:rsidRPr="00DB56B5" w:rsidDel="005179B8">
          <w:rPr>
            <w:rFonts w:ascii="Arial" w:eastAsia="Times New Roman" w:hAnsi="Arial" w:cs="Arial"/>
            <w:color w:val="000000"/>
            <w:sz w:val="22"/>
            <w:szCs w:val="22"/>
          </w:rPr>
          <w:delText>,</w:delText>
        </w:r>
      </w:del>
      <w:r w:rsidRPr="00DB56B5">
        <w:rPr>
          <w:rFonts w:ascii="Arial" w:eastAsia="Times New Roman" w:hAnsi="Arial" w:cs="Arial"/>
          <w:color w:val="000000"/>
          <w:sz w:val="22"/>
          <w:szCs w:val="22"/>
        </w:rPr>
        <w:t xml:space="preserve"> was especially difficult since the people in these specific positions would change every year</w:t>
      </w:r>
      <w:commentRangeEnd w:id="14"/>
      <w:r w:rsidR="00B475C6">
        <w:rPr>
          <w:rStyle w:val="CommentReference"/>
        </w:rPr>
        <w:commentReference w:id="14"/>
      </w:r>
      <w:r w:rsidRPr="00DB56B5">
        <w:rPr>
          <w:rFonts w:ascii="Arial" w:eastAsia="Times New Roman" w:hAnsi="Arial" w:cs="Arial"/>
          <w:color w:val="000000"/>
          <w:sz w:val="22"/>
          <w:szCs w:val="22"/>
        </w:rPr>
        <w:t xml:space="preserve">. </w:t>
      </w:r>
      <w:commentRangeStart w:id="20"/>
      <w:r w:rsidRPr="00DB56B5">
        <w:rPr>
          <w:rFonts w:ascii="Arial" w:eastAsia="Times New Roman" w:hAnsi="Arial" w:cs="Arial"/>
          <w:color w:val="000000"/>
          <w:sz w:val="22"/>
          <w:szCs w:val="22"/>
        </w:rPr>
        <w:t xml:space="preserve">Once we had everyone on the list, it was time to send the invitations, something that filled my secretary with so much anxiety that I had to tell her that it would be okay, even though I was scared beyond belief myself. </w:t>
      </w:r>
      <w:commentRangeEnd w:id="20"/>
      <w:r w:rsidR="00F263CE">
        <w:rPr>
          <w:rStyle w:val="CommentReference"/>
        </w:rPr>
        <w:commentReference w:id="20"/>
      </w:r>
      <w:commentRangeStart w:id="21"/>
      <w:r w:rsidRPr="00DB56B5">
        <w:rPr>
          <w:rFonts w:ascii="Arial" w:eastAsia="Times New Roman" w:hAnsi="Arial" w:cs="Arial"/>
          <w:color w:val="000000"/>
          <w:sz w:val="22"/>
          <w:szCs w:val="22"/>
        </w:rPr>
        <w:t>The only silver lining would be the late night meetings we had, altering the old run downs so that it’d fit an online setting, letting out our frustration about unanswered emails and laughing it out for hours on end. The group had become a team. </w:t>
      </w:r>
      <w:commentRangeEnd w:id="21"/>
      <w:r w:rsidR="005179B8">
        <w:rPr>
          <w:rStyle w:val="CommentReference"/>
        </w:rPr>
        <w:commentReference w:id="21"/>
      </w:r>
    </w:p>
    <w:p w14:paraId="5412C6BB"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The actual inauguration was far from ideal. Having to look calm and collected as the event went on, but replying to texts and emergency calls behind the scenes was an experience I hope to never repeat. But most of the things that happened were out of our control, things we’d never expect. </w:t>
      </w:r>
    </w:p>
    <w:p w14:paraId="6F5EE60C" w14:textId="77777777" w:rsidR="00DB56B5" w:rsidRPr="00DB56B5" w:rsidRDefault="00DB56B5" w:rsidP="00DB56B5">
      <w:pPr>
        <w:spacing w:after="120"/>
        <w:ind w:firstLine="720"/>
        <w:rPr>
          <w:rFonts w:ascii="Times New Roman" w:eastAsia="Times New Roman" w:hAnsi="Times New Roman" w:cs="Times New Roman"/>
        </w:rPr>
      </w:pPr>
      <w:r w:rsidRPr="00DB56B5">
        <w:rPr>
          <w:rFonts w:ascii="Arial" w:eastAsia="Times New Roman" w:hAnsi="Arial" w:cs="Arial"/>
          <w:color w:val="000000"/>
          <w:sz w:val="22"/>
          <w:szCs w:val="22"/>
        </w:rPr>
        <w:t> </w:t>
      </w:r>
      <w:commentRangeStart w:id="22"/>
      <w:r w:rsidRPr="00DB56B5">
        <w:rPr>
          <w:rFonts w:ascii="Arial" w:eastAsia="Times New Roman" w:hAnsi="Arial" w:cs="Arial"/>
          <w:color w:val="000000"/>
          <w:sz w:val="22"/>
          <w:szCs w:val="22"/>
        </w:rPr>
        <w:t>Putting up a brave front and having to be a pillar that guided others when I was constantly doubting my every decision</w:t>
      </w:r>
      <w:del w:id="23" w:author="Thalia Priscilla" w:date="2022-11-11T17:36:00Z">
        <w:r w:rsidRPr="00DB56B5" w:rsidDel="005179B8">
          <w:rPr>
            <w:rFonts w:ascii="Arial" w:eastAsia="Times New Roman" w:hAnsi="Arial" w:cs="Arial"/>
            <w:color w:val="000000"/>
            <w:sz w:val="22"/>
            <w:szCs w:val="22"/>
          </w:rPr>
          <w:delText>,</w:delText>
        </w:r>
      </w:del>
      <w:r w:rsidRPr="00DB56B5">
        <w:rPr>
          <w:rFonts w:ascii="Arial" w:eastAsia="Times New Roman" w:hAnsi="Arial" w:cs="Arial"/>
          <w:color w:val="000000"/>
          <w:sz w:val="22"/>
          <w:szCs w:val="22"/>
        </w:rPr>
        <w:t xml:space="preserve"> made me realize I was more capable and adaptive than I thought</w:t>
      </w:r>
      <w:commentRangeEnd w:id="22"/>
      <w:r w:rsidR="00DA271B">
        <w:rPr>
          <w:rStyle w:val="CommentReference"/>
        </w:rPr>
        <w:commentReference w:id="22"/>
      </w:r>
      <w:r w:rsidRPr="00DB56B5">
        <w:rPr>
          <w:rFonts w:ascii="Arial" w:eastAsia="Times New Roman" w:hAnsi="Arial" w:cs="Arial"/>
          <w:color w:val="000000"/>
          <w:sz w:val="22"/>
          <w:szCs w:val="22"/>
        </w:rPr>
        <w:t xml:space="preserve">. </w:t>
      </w:r>
      <w:commentRangeStart w:id="24"/>
      <w:r w:rsidRPr="00DB56B5">
        <w:rPr>
          <w:rFonts w:ascii="Arial" w:eastAsia="Times New Roman" w:hAnsi="Arial" w:cs="Arial"/>
          <w:color w:val="000000"/>
          <w:sz w:val="22"/>
          <w:szCs w:val="22"/>
        </w:rPr>
        <w:t>Driven by the need to prove myself as a leader, working through immense fear and anxiety, I was able to communicate to people of different ages and backgrounds, working under stressful conditions before and during the event, and adjust so that the event ran as smoothly as possible. The inauguration ignited a new spark of confidence within me.</w:t>
      </w:r>
      <w:commentRangeEnd w:id="24"/>
      <w:r w:rsidR="00D46197">
        <w:rPr>
          <w:rStyle w:val="CommentReference"/>
        </w:rPr>
        <w:commentReference w:id="24"/>
      </w:r>
    </w:p>
    <w:p w14:paraId="26AC4CB4" w14:textId="7740AE94" w:rsidR="00DB56B5" w:rsidRDefault="00DB56B5" w:rsidP="00DB56B5">
      <w:pPr>
        <w:spacing w:after="120"/>
        <w:ind w:firstLine="720"/>
        <w:rPr>
          <w:ins w:id="25" w:author="Thalia Priscilla" w:date="2022-11-11T15:57:00Z"/>
          <w:rFonts w:ascii="Arial" w:eastAsia="Times New Roman" w:hAnsi="Arial" w:cs="Arial"/>
          <w:color w:val="000000"/>
          <w:sz w:val="22"/>
          <w:szCs w:val="22"/>
        </w:rPr>
      </w:pPr>
      <w:commentRangeStart w:id="26"/>
      <w:r w:rsidRPr="00DB56B5">
        <w:rPr>
          <w:rFonts w:ascii="Arial" w:eastAsia="Times New Roman" w:hAnsi="Arial" w:cs="Arial"/>
          <w:color w:val="000000"/>
          <w:sz w:val="22"/>
          <w:szCs w:val="22"/>
        </w:rPr>
        <w:t xml:space="preserve">The confidence wasn’t for nothing, </w:t>
      </w:r>
      <w:commentRangeEnd w:id="26"/>
      <w:r w:rsidR="00233BF9">
        <w:rPr>
          <w:rStyle w:val="CommentReference"/>
        </w:rPr>
        <w:commentReference w:id="26"/>
      </w:r>
      <w:r w:rsidRPr="00DB56B5">
        <w:rPr>
          <w:rFonts w:ascii="Arial" w:eastAsia="Times New Roman" w:hAnsi="Arial" w:cs="Arial"/>
          <w:color w:val="000000"/>
          <w:sz w:val="22"/>
          <w:szCs w:val="22"/>
        </w:rPr>
        <w:t xml:space="preserve">at the end of my presidency, the District Governor awarded us an “Outstanding Service Award”, the first one my school had received in years. We were in awe. </w:t>
      </w:r>
      <w:commentRangeStart w:id="27"/>
      <w:r w:rsidRPr="00DB56B5">
        <w:rPr>
          <w:rFonts w:ascii="Arial" w:eastAsia="Times New Roman" w:hAnsi="Arial" w:cs="Arial"/>
          <w:color w:val="000000"/>
          <w:sz w:val="22"/>
          <w:szCs w:val="22"/>
        </w:rPr>
        <w:t>The whole time we thought we were lacking and behind, massive underachievers compared to other clubs in the district, yet there it stood, small but proud, a physical manifestation of a year of struggles and victories. </w:t>
      </w:r>
      <w:commentRangeEnd w:id="27"/>
      <w:r w:rsidR="00DA271B">
        <w:rPr>
          <w:rStyle w:val="CommentReference"/>
        </w:rPr>
        <w:commentReference w:id="27"/>
      </w:r>
    </w:p>
    <w:p w14:paraId="077664B9" w14:textId="6402B18C" w:rsidR="00EE5B92" w:rsidRDefault="00EE5B92" w:rsidP="00DB56B5">
      <w:pPr>
        <w:spacing w:after="120"/>
        <w:ind w:firstLine="720"/>
        <w:rPr>
          <w:ins w:id="28" w:author="Thalia Priscilla" w:date="2022-11-11T15:57:00Z"/>
          <w:rFonts w:ascii="Arial" w:eastAsia="Times New Roman" w:hAnsi="Arial" w:cs="Arial"/>
          <w:color w:val="000000"/>
          <w:sz w:val="22"/>
          <w:szCs w:val="22"/>
        </w:rPr>
      </w:pPr>
    </w:p>
    <w:p w14:paraId="5662255E" w14:textId="31F3634E" w:rsidR="00EE5B92" w:rsidRDefault="00EE5B92" w:rsidP="00DB56B5">
      <w:pPr>
        <w:spacing w:after="120"/>
        <w:ind w:firstLine="720"/>
        <w:rPr>
          <w:ins w:id="29" w:author="Thalia Priscilla" w:date="2022-11-11T17:53:00Z"/>
          <w:rFonts w:ascii="Arial" w:eastAsia="Times New Roman" w:hAnsi="Arial" w:cs="Arial"/>
          <w:color w:val="000000"/>
          <w:sz w:val="22"/>
          <w:szCs w:val="22"/>
        </w:rPr>
      </w:pPr>
      <w:ins w:id="30" w:author="Thalia Priscilla" w:date="2022-11-11T15:57:00Z">
        <w:r>
          <w:rPr>
            <w:rFonts w:ascii="Arial" w:eastAsia="Times New Roman" w:hAnsi="Arial" w:cs="Arial"/>
            <w:color w:val="000000"/>
            <w:sz w:val="22"/>
            <w:szCs w:val="22"/>
          </w:rPr>
          <w:lastRenderedPageBreak/>
          <w:t>Hi Chika:</w:t>
        </w:r>
      </w:ins>
    </w:p>
    <w:p w14:paraId="613584C5" w14:textId="051CE05D" w:rsidR="00DA271B" w:rsidRDefault="00DA271B" w:rsidP="00DB56B5">
      <w:pPr>
        <w:spacing w:after="120"/>
        <w:ind w:firstLine="720"/>
        <w:rPr>
          <w:ins w:id="31" w:author="Thalia Priscilla" w:date="2022-11-11T17:53:00Z"/>
          <w:rFonts w:ascii="Arial" w:eastAsia="Times New Roman" w:hAnsi="Arial" w:cs="Arial"/>
          <w:color w:val="000000"/>
          <w:sz w:val="22"/>
          <w:szCs w:val="22"/>
        </w:rPr>
      </w:pPr>
    </w:p>
    <w:p w14:paraId="101FE5D2" w14:textId="470FAE96" w:rsidR="00DA271B" w:rsidRDefault="00DA271B" w:rsidP="008D552C">
      <w:pPr>
        <w:spacing w:after="120"/>
        <w:ind w:firstLine="720"/>
        <w:rPr>
          <w:ins w:id="32" w:author="Thalia Priscilla" w:date="2022-11-11T17:55:00Z"/>
          <w:rFonts w:ascii="Arial" w:eastAsia="Times New Roman" w:hAnsi="Arial" w:cs="Arial"/>
          <w:color w:val="000000"/>
          <w:sz w:val="22"/>
          <w:szCs w:val="22"/>
        </w:rPr>
      </w:pPr>
      <w:ins w:id="33" w:author="Thalia Priscilla" w:date="2022-11-11T17:54:00Z">
        <w:r>
          <w:rPr>
            <w:rFonts w:ascii="Arial" w:eastAsia="Times New Roman" w:hAnsi="Arial" w:cs="Arial"/>
            <w:color w:val="000000"/>
            <w:sz w:val="22"/>
            <w:szCs w:val="22"/>
          </w:rPr>
          <w:t>Y</w:t>
        </w:r>
      </w:ins>
      <w:ins w:id="34" w:author="Thalia Priscilla" w:date="2022-11-11T17:53:00Z">
        <w:r>
          <w:rPr>
            <w:rFonts w:ascii="Arial" w:eastAsia="Times New Roman" w:hAnsi="Arial" w:cs="Arial"/>
            <w:color w:val="000000"/>
            <w:sz w:val="22"/>
            <w:szCs w:val="22"/>
          </w:rPr>
          <w:t xml:space="preserve">our experience shows how </w:t>
        </w:r>
      </w:ins>
      <w:ins w:id="35" w:author="Thalia Priscilla" w:date="2022-11-11T17:54:00Z">
        <w:r>
          <w:rPr>
            <w:rFonts w:ascii="Arial" w:eastAsia="Times New Roman" w:hAnsi="Arial" w:cs="Arial"/>
            <w:color w:val="000000"/>
            <w:sz w:val="22"/>
            <w:szCs w:val="22"/>
          </w:rPr>
          <w:t xml:space="preserve">much you have learned as a leader and I definitely can see your heart in leading others! </w:t>
        </w:r>
      </w:ins>
    </w:p>
    <w:p w14:paraId="3DCEF72D" w14:textId="16215AAE" w:rsidR="00DA271B" w:rsidRDefault="004879BA" w:rsidP="00DB56B5">
      <w:pPr>
        <w:spacing w:after="120"/>
        <w:ind w:firstLine="720"/>
        <w:rPr>
          <w:ins w:id="36" w:author="Thalia Priscilla" w:date="2022-11-11T18:09:00Z"/>
          <w:rFonts w:ascii="Arial" w:eastAsia="Times New Roman" w:hAnsi="Arial" w:cs="Arial"/>
          <w:color w:val="000000"/>
          <w:sz w:val="22"/>
          <w:szCs w:val="22"/>
        </w:rPr>
      </w:pPr>
      <w:ins w:id="37" w:author="Thalia Priscilla" w:date="2022-11-11T17:57:00Z">
        <w:r>
          <w:rPr>
            <w:rFonts w:ascii="Arial" w:eastAsia="Times New Roman" w:hAnsi="Arial" w:cs="Arial"/>
            <w:color w:val="000000"/>
            <w:sz w:val="22"/>
            <w:szCs w:val="22"/>
          </w:rPr>
          <w:t xml:space="preserve">I understand that </w:t>
        </w:r>
      </w:ins>
      <w:ins w:id="38" w:author="Thalia Priscilla" w:date="2022-11-11T18:06:00Z">
        <w:r w:rsidR="008D552C">
          <w:rPr>
            <w:rFonts w:ascii="Arial" w:eastAsia="Times New Roman" w:hAnsi="Arial" w:cs="Arial"/>
            <w:color w:val="000000"/>
            <w:sz w:val="22"/>
            <w:szCs w:val="22"/>
          </w:rPr>
          <w:t xml:space="preserve">in </w:t>
        </w:r>
      </w:ins>
      <w:ins w:id="39" w:author="Thalia Priscilla" w:date="2022-11-11T18:10:00Z">
        <w:r w:rsidR="008D552C">
          <w:rPr>
            <w:rFonts w:ascii="Arial" w:eastAsia="Times New Roman" w:hAnsi="Arial" w:cs="Arial"/>
            <w:color w:val="000000"/>
            <w:sz w:val="22"/>
            <w:szCs w:val="22"/>
          </w:rPr>
          <w:t xml:space="preserve">telling </w:t>
        </w:r>
        <w:r w:rsidR="00A14C0E">
          <w:rPr>
            <w:rFonts w:ascii="Arial" w:eastAsia="Times New Roman" w:hAnsi="Arial" w:cs="Arial"/>
            <w:color w:val="000000"/>
            <w:sz w:val="22"/>
            <w:szCs w:val="22"/>
          </w:rPr>
          <w:t>the story of our own character growth</w:t>
        </w:r>
      </w:ins>
      <w:ins w:id="40" w:author="Thalia Priscilla" w:date="2022-11-11T18:06:00Z">
        <w:r w:rsidR="008D552C">
          <w:rPr>
            <w:rFonts w:ascii="Arial" w:eastAsia="Times New Roman" w:hAnsi="Arial" w:cs="Arial"/>
            <w:color w:val="000000"/>
            <w:sz w:val="22"/>
            <w:szCs w:val="22"/>
          </w:rPr>
          <w:t xml:space="preserve">, </w:t>
        </w:r>
      </w:ins>
      <w:ins w:id="41" w:author="Thalia Priscilla" w:date="2022-11-11T18:07:00Z">
        <w:r w:rsidR="008D552C">
          <w:rPr>
            <w:rFonts w:ascii="Arial" w:eastAsia="Times New Roman" w:hAnsi="Arial" w:cs="Arial"/>
            <w:color w:val="000000"/>
            <w:sz w:val="22"/>
            <w:szCs w:val="22"/>
          </w:rPr>
          <w:t xml:space="preserve">it’s natural to show things from our perspective. However, I think your story has shown </w:t>
        </w:r>
      </w:ins>
      <w:ins w:id="42" w:author="Thalia Priscilla" w:date="2022-11-11T18:15:00Z">
        <w:r w:rsidR="00A175F3">
          <w:rPr>
            <w:rFonts w:ascii="Arial" w:eastAsia="Times New Roman" w:hAnsi="Arial" w:cs="Arial"/>
            <w:color w:val="000000"/>
            <w:sz w:val="22"/>
            <w:szCs w:val="22"/>
          </w:rPr>
          <w:t>your growth</w:t>
        </w:r>
      </w:ins>
      <w:ins w:id="43" w:author="Thalia Priscilla" w:date="2022-11-11T18:07:00Z">
        <w:r w:rsidR="008D552C">
          <w:rPr>
            <w:rFonts w:ascii="Arial" w:eastAsia="Times New Roman" w:hAnsi="Arial" w:cs="Arial"/>
            <w:color w:val="000000"/>
            <w:sz w:val="22"/>
            <w:szCs w:val="22"/>
          </w:rPr>
          <w:t xml:space="preserve"> in your service to others</w:t>
        </w:r>
      </w:ins>
      <w:ins w:id="44" w:author="Thalia Priscilla" w:date="2022-11-11T18:08:00Z">
        <w:r w:rsidR="008D552C">
          <w:rPr>
            <w:rFonts w:ascii="Arial" w:eastAsia="Times New Roman" w:hAnsi="Arial" w:cs="Arial"/>
            <w:color w:val="000000"/>
            <w:sz w:val="22"/>
            <w:szCs w:val="22"/>
          </w:rPr>
          <w:t>. That is no small feat!</w:t>
        </w:r>
      </w:ins>
      <w:ins w:id="45" w:author="Thalia Priscilla" w:date="2022-11-11T18:09:00Z">
        <w:r w:rsidR="008D552C">
          <w:rPr>
            <w:rFonts w:ascii="Arial" w:eastAsia="Times New Roman" w:hAnsi="Arial" w:cs="Arial"/>
            <w:color w:val="000000"/>
            <w:sz w:val="22"/>
            <w:szCs w:val="22"/>
          </w:rPr>
          <w:t xml:space="preserve"> I would love to see more on how your character growth throughout this experience has impacted others, especially those you lead. </w:t>
        </w:r>
      </w:ins>
    </w:p>
    <w:p w14:paraId="10C584CE" w14:textId="28FCBFEA" w:rsidR="008D552C" w:rsidRDefault="00A14C0E" w:rsidP="00DB56B5">
      <w:pPr>
        <w:spacing w:after="120"/>
        <w:ind w:firstLine="720"/>
        <w:rPr>
          <w:ins w:id="46" w:author="Thalia Priscilla" w:date="2022-11-11T18:10:00Z"/>
          <w:rFonts w:ascii="Arial" w:eastAsia="Times New Roman" w:hAnsi="Arial" w:cs="Arial"/>
          <w:color w:val="000000"/>
          <w:sz w:val="22"/>
          <w:szCs w:val="22"/>
        </w:rPr>
      </w:pPr>
      <w:ins w:id="47" w:author="Thalia Priscilla" w:date="2022-11-11T18:10:00Z">
        <w:r>
          <w:rPr>
            <w:rFonts w:ascii="Arial" w:eastAsia="Times New Roman" w:hAnsi="Arial" w:cs="Arial"/>
            <w:color w:val="000000"/>
            <w:sz w:val="22"/>
            <w:szCs w:val="22"/>
          </w:rPr>
          <w:t>I suggest structuring the essay as follows:</w:t>
        </w:r>
      </w:ins>
    </w:p>
    <w:p w14:paraId="035B34D3" w14:textId="2A86DDC9" w:rsidR="00A14C0E" w:rsidRDefault="00A14C0E" w:rsidP="00A14C0E">
      <w:pPr>
        <w:pStyle w:val="ListParagraph"/>
        <w:numPr>
          <w:ilvl w:val="0"/>
          <w:numId w:val="1"/>
        </w:numPr>
        <w:spacing w:after="120"/>
        <w:rPr>
          <w:ins w:id="48" w:author="Thalia Priscilla" w:date="2022-11-11T18:11:00Z"/>
          <w:rFonts w:ascii="Arial" w:eastAsia="Times New Roman" w:hAnsi="Arial" w:cs="Arial"/>
          <w:color w:val="000000"/>
          <w:sz w:val="22"/>
          <w:szCs w:val="22"/>
        </w:rPr>
      </w:pPr>
      <w:ins w:id="49" w:author="Thalia Priscilla" w:date="2022-11-11T18:11:00Z">
        <w:r>
          <w:rPr>
            <w:rFonts w:ascii="Arial" w:eastAsia="Times New Roman" w:hAnsi="Arial" w:cs="Arial"/>
            <w:color w:val="000000"/>
            <w:sz w:val="22"/>
            <w:szCs w:val="22"/>
          </w:rPr>
          <w:t>The challenge of having no guidance for your inauguration</w:t>
        </w:r>
      </w:ins>
    </w:p>
    <w:p w14:paraId="12F72E15" w14:textId="4FFA4A9E" w:rsidR="00A14C0E" w:rsidRDefault="00A14C0E" w:rsidP="00A14C0E">
      <w:pPr>
        <w:pStyle w:val="ListParagraph"/>
        <w:numPr>
          <w:ilvl w:val="0"/>
          <w:numId w:val="1"/>
        </w:numPr>
        <w:spacing w:after="120"/>
        <w:rPr>
          <w:ins w:id="50" w:author="Thalia Priscilla" w:date="2022-11-11T18:12:00Z"/>
          <w:rFonts w:ascii="Arial" w:eastAsia="Times New Roman" w:hAnsi="Arial" w:cs="Arial"/>
          <w:color w:val="000000"/>
          <w:sz w:val="22"/>
          <w:szCs w:val="22"/>
        </w:rPr>
      </w:pPr>
      <w:ins w:id="51" w:author="Thalia Priscilla" w:date="2022-11-11T18:12:00Z">
        <w:r>
          <w:rPr>
            <w:rFonts w:ascii="Arial" w:eastAsia="Times New Roman" w:hAnsi="Arial" w:cs="Arial"/>
            <w:color w:val="000000"/>
            <w:sz w:val="22"/>
            <w:szCs w:val="22"/>
          </w:rPr>
          <w:t>How hard it was to establish teamwork online</w:t>
        </w:r>
      </w:ins>
    </w:p>
    <w:p w14:paraId="500D81F7" w14:textId="56B5AE10" w:rsidR="00A14C0E" w:rsidRDefault="00A14C0E" w:rsidP="00A14C0E">
      <w:pPr>
        <w:pStyle w:val="ListParagraph"/>
        <w:numPr>
          <w:ilvl w:val="0"/>
          <w:numId w:val="1"/>
        </w:numPr>
        <w:spacing w:after="120"/>
        <w:rPr>
          <w:ins w:id="52" w:author="Thalia Priscilla" w:date="2022-11-11T18:12:00Z"/>
          <w:rFonts w:ascii="Arial" w:eastAsia="Times New Roman" w:hAnsi="Arial" w:cs="Arial"/>
          <w:color w:val="000000"/>
          <w:sz w:val="22"/>
          <w:szCs w:val="22"/>
        </w:rPr>
      </w:pPr>
      <w:ins w:id="53" w:author="Thalia Priscilla" w:date="2022-11-11T18:12:00Z">
        <w:r>
          <w:rPr>
            <w:rFonts w:ascii="Arial" w:eastAsia="Times New Roman" w:hAnsi="Arial" w:cs="Arial"/>
            <w:color w:val="000000"/>
            <w:sz w:val="22"/>
            <w:szCs w:val="22"/>
          </w:rPr>
          <w:t>The struggles of organizing the event itself</w:t>
        </w:r>
      </w:ins>
      <w:ins w:id="54" w:author="Thalia Priscilla" w:date="2022-11-11T18:16:00Z">
        <w:r w:rsidR="00A175F3">
          <w:rPr>
            <w:rFonts w:ascii="Arial" w:eastAsia="Times New Roman" w:hAnsi="Arial" w:cs="Arial"/>
            <w:color w:val="000000"/>
            <w:sz w:val="22"/>
            <w:szCs w:val="22"/>
          </w:rPr>
          <w:t>, contrasting how teamwork positively evolved</w:t>
        </w:r>
      </w:ins>
    </w:p>
    <w:p w14:paraId="0F30F252" w14:textId="2BEC37F0" w:rsidR="00A14C0E" w:rsidRDefault="00A14C0E" w:rsidP="00A14C0E">
      <w:pPr>
        <w:pStyle w:val="ListParagraph"/>
        <w:numPr>
          <w:ilvl w:val="0"/>
          <w:numId w:val="1"/>
        </w:numPr>
        <w:spacing w:after="120"/>
        <w:rPr>
          <w:ins w:id="55" w:author="Thalia Priscilla" w:date="2022-11-11T18:13:00Z"/>
          <w:rFonts w:ascii="Arial" w:eastAsia="Times New Roman" w:hAnsi="Arial" w:cs="Arial"/>
          <w:color w:val="000000"/>
          <w:sz w:val="22"/>
          <w:szCs w:val="22"/>
        </w:rPr>
      </w:pPr>
      <w:ins w:id="56" w:author="Thalia Priscilla" w:date="2022-11-11T18:12:00Z">
        <w:r>
          <w:rPr>
            <w:rFonts w:ascii="Arial" w:eastAsia="Times New Roman" w:hAnsi="Arial" w:cs="Arial"/>
            <w:color w:val="000000"/>
            <w:sz w:val="22"/>
            <w:szCs w:val="22"/>
          </w:rPr>
          <w:t xml:space="preserve">How </w:t>
        </w:r>
      </w:ins>
      <w:ins w:id="57" w:author="Thalia Priscilla" w:date="2022-11-11T18:13:00Z">
        <w:r>
          <w:rPr>
            <w:rFonts w:ascii="Arial" w:eastAsia="Times New Roman" w:hAnsi="Arial" w:cs="Arial"/>
            <w:color w:val="000000"/>
            <w:sz w:val="22"/>
            <w:szCs w:val="22"/>
          </w:rPr>
          <w:t xml:space="preserve">you handled the event, how </w:t>
        </w:r>
      </w:ins>
      <w:ins w:id="58" w:author="Thalia Priscilla" w:date="2022-11-11T18:16:00Z">
        <w:r w:rsidR="00A175F3">
          <w:rPr>
            <w:rFonts w:ascii="Arial" w:eastAsia="Times New Roman" w:hAnsi="Arial" w:cs="Arial"/>
            <w:color w:val="000000"/>
            <w:sz w:val="22"/>
            <w:szCs w:val="22"/>
          </w:rPr>
          <w:t xml:space="preserve">your team </w:t>
        </w:r>
      </w:ins>
      <w:ins w:id="59" w:author="Thalia Priscilla" w:date="2022-11-11T18:17:00Z">
        <w:r w:rsidR="00A175F3">
          <w:rPr>
            <w:rFonts w:ascii="Arial" w:eastAsia="Times New Roman" w:hAnsi="Arial" w:cs="Arial"/>
            <w:color w:val="000000"/>
            <w:sz w:val="22"/>
            <w:szCs w:val="22"/>
          </w:rPr>
          <w:t>was affected by your leadership</w:t>
        </w:r>
      </w:ins>
    </w:p>
    <w:p w14:paraId="7960AFF8" w14:textId="58266759" w:rsidR="00A14C0E" w:rsidRPr="000F56A0" w:rsidRDefault="00A14C0E" w:rsidP="000F56A0">
      <w:pPr>
        <w:pStyle w:val="ListParagraph"/>
        <w:numPr>
          <w:ilvl w:val="0"/>
          <w:numId w:val="1"/>
        </w:numPr>
        <w:spacing w:after="120"/>
        <w:rPr>
          <w:ins w:id="60" w:author="Thalia Priscilla" w:date="2022-11-11T18:29:00Z"/>
          <w:rFonts w:ascii="Arial" w:eastAsia="Times New Roman" w:hAnsi="Arial" w:cs="Arial"/>
          <w:color w:val="000000"/>
          <w:sz w:val="22"/>
          <w:szCs w:val="22"/>
        </w:rPr>
      </w:pPr>
      <w:ins w:id="61" w:author="Thalia Priscilla" w:date="2022-11-11T18:13:00Z">
        <w:r>
          <w:rPr>
            <w:rFonts w:ascii="Arial" w:eastAsia="Times New Roman" w:hAnsi="Arial" w:cs="Arial"/>
            <w:color w:val="000000"/>
            <w:sz w:val="22"/>
            <w:szCs w:val="22"/>
          </w:rPr>
          <w:t>What you learned, how it impacted your team, and the cherry on top (the recognition</w:t>
        </w:r>
      </w:ins>
      <w:ins w:id="62" w:author="Thalia Priscilla" w:date="2022-11-11T18:14:00Z">
        <w:r>
          <w:rPr>
            <w:rFonts w:ascii="Arial" w:eastAsia="Times New Roman" w:hAnsi="Arial" w:cs="Arial"/>
            <w:color w:val="000000"/>
            <w:sz w:val="22"/>
            <w:szCs w:val="22"/>
          </w:rPr>
          <w:t xml:space="preserve"> your team received through the award)</w:t>
        </w:r>
      </w:ins>
    </w:p>
    <w:p w14:paraId="13C2D622" w14:textId="1A1E2843" w:rsidR="000F56A0" w:rsidRDefault="00332FA3" w:rsidP="00A14C0E">
      <w:pPr>
        <w:spacing w:after="120"/>
        <w:rPr>
          <w:ins w:id="63" w:author="Thalia Priscilla" w:date="2022-11-11T18:17:00Z"/>
          <w:rFonts w:ascii="Arial" w:eastAsia="Times New Roman" w:hAnsi="Arial" w:cs="Arial"/>
          <w:color w:val="000000"/>
          <w:sz w:val="22"/>
          <w:szCs w:val="22"/>
        </w:rPr>
      </w:pPr>
      <w:ins w:id="64" w:author="Thalia Priscilla" w:date="2022-11-11T18:29:00Z">
        <w:r>
          <w:rPr>
            <w:rFonts w:ascii="Arial" w:eastAsia="Times New Roman" w:hAnsi="Arial" w:cs="Arial"/>
            <w:color w:val="000000"/>
            <w:sz w:val="22"/>
            <w:szCs w:val="22"/>
          </w:rPr>
          <w:t xml:space="preserve">In </w:t>
        </w:r>
        <w:r w:rsidR="000F56A0">
          <w:rPr>
            <w:rFonts w:ascii="Arial" w:eastAsia="Times New Roman" w:hAnsi="Arial" w:cs="Arial"/>
            <w:color w:val="000000"/>
            <w:sz w:val="22"/>
            <w:szCs w:val="22"/>
          </w:rPr>
          <w:t xml:space="preserve">structuring sentences, </w:t>
        </w:r>
      </w:ins>
      <w:ins w:id="65" w:author="Thalia Priscilla" w:date="2022-11-11T18:30:00Z">
        <w:r w:rsidR="000F56A0">
          <w:rPr>
            <w:rFonts w:ascii="Arial" w:eastAsia="Times New Roman" w:hAnsi="Arial" w:cs="Arial"/>
            <w:color w:val="000000"/>
            <w:sz w:val="22"/>
            <w:szCs w:val="22"/>
          </w:rPr>
          <w:t>it’s better to use shorter sentences where possible and avoid redundancy. It’s harder for the reader to grasp the point of your story and relate to it when the writi</w:t>
        </w:r>
      </w:ins>
      <w:ins w:id="66" w:author="Thalia Priscilla" w:date="2022-11-11T18:31:00Z">
        <w:r w:rsidR="000F56A0">
          <w:rPr>
            <w:rFonts w:ascii="Arial" w:eastAsia="Times New Roman" w:hAnsi="Arial" w:cs="Arial"/>
            <w:color w:val="000000"/>
            <w:sz w:val="22"/>
            <w:szCs w:val="22"/>
          </w:rPr>
          <w:t>ng is verbose. Use more concise wording, being very intentional with the focus of each paragraph</w:t>
        </w:r>
      </w:ins>
      <w:ins w:id="67" w:author="Thalia Priscilla" w:date="2022-11-11T18:32:00Z">
        <w:r w:rsidR="000F56A0">
          <w:rPr>
            <w:rFonts w:ascii="Arial" w:eastAsia="Times New Roman" w:hAnsi="Arial" w:cs="Arial"/>
            <w:color w:val="000000"/>
            <w:sz w:val="22"/>
            <w:szCs w:val="22"/>
          </w:rPr>
          <w:t xml:space="preserve"> and sentence</w:t>
        </w:r>
      </w:ins>
      <w:ins w:id="68" w:author="Thalia Priscilla" w:date="2022-11-11T18:31:00Z">
        <w:r w:rsidR="000F56A0">
          <w:rPr>
            <w:rFonts w:ascii="Arial" w:eastAsia="Times New Roman" w:hAnsi="Arial" w:cs="Arial"/>
            <w:color w:val="000000"/>
            <w:sz w:val="22"/>
            <w:szCs w:val="22"/>
          </w:rPr>
          <w:t>, going back to your outline throughout the writing process.</w:t>
        </w:r>
      </w:ins>
    </w:p>
    <w:p w14:paraId="439FF0B1" w14:textId="4E62601A" w:rsidR="00A175F3" w:rsidRDefault="00A175F3" w:rsidP="00A14C0E">
      <w:pPr>
        <w:spacing w:after="120"/>
        <w:rPr>
          <w:ins w:id="69" w:author="Thalia Priscilla" w:date="2022-11-11T18:14:00Z"/>
          <w:rFonts w:ascii="Arial" w:eastAsia="Times New Roman" w:hAnsi="Arial" w:cs="Arial"/>
          <w:color w:val="000000"/>
          <w:sz w:val="22"/>
          <w:szCs w:val="22"/>
        </w:rPr>
      </w:pPr>
      <w:ins w:id="70" w:author="Thalia Priscilla" w:date="2022-11-11T18:17:00Z">
        <w:r>
          <w:rPr>
            <w:rFonts w:ascii="Arial" w:eastAsia="Times New Roman" w:hAnsi="Arial" w:cs="Arial"/>
            <w:color w:val="000000"/>
            <w:sz w:val="22"/>
            <w:szCs w:val="22"/>
          </w:rPr>
          <w:t>All the best!</w:t>
        </w:r>
      </w:ins>
    </w:p>
    <w:p w14:paraId="50391982" w14:textId="77777777" w:rsidR="00A14C0E" w:rsidRPr="00A14C0E" w:rsidRDefault="00A14C0E" w:rsidP="00A14C0E">
      <w:pPr>
        <w:spacing w:after="120"/>
        <w:rPr>
          <w:ins w:id="71" w:author="Thalia Priscilla" w:date="2022-11-11T15:57:00Z"/>
          <w:rFonts w:ascii="Arial" w:eastAsia="Times New Roman" w:hAnsi="Arial" w:cs="Arial"/>
          <w:color w:val="000000"/>
          <w:sz w:val="22"/>
          <w:szCs w:val="22"/>
        </w:rPr>
      </w:pPr>
    </w:p>
    <w:p w14:paraId="49DF733A" w14:textId="77777777" w:rsidR="00EE5B92" w:rsidRPr="00DB56B5" w:rsidRDefault="00EE5B92" w:rsidP="00DB56B5">
      <w:pPr>
        <w:spacing w:after="120"/>
        <w:ind w:firstLine="720"/>
        <w:rPr>
          <w:rFonts w:ascii="Times New Roman" w:eastAsia="Times New Roman" w:hAnsi="Times New Roman" w:cs="Times New Roman"/>
        </w:rPr>
      </w:pPr>
    </w:p>
    <w:p w14:paraId="3B07500F" w14:textId="77777777" w:rsidR="00DB56B5" w:rsidRPr="00DB56B5" w:rsidRDefault="00DB56B5" w:rsidP="00DB56B5">
      <w:pPr>
        <w:rPr>
          <w:rFonts w:ascii="Times New Roman" w:eastAsia="Times New Roman" w:hAnsi="Times New Roman" w:cs="Times New Roman"/>
        </w:rPr>
      </w:pPr>
    </w:p>
    <w:p w14:paraId="300FA8F3" w14:textId="77777777" w:rsidR="00712763" w:rsidRDefault="00B85AC7"/>
    <w:sectPr w:rsidR="00712763" w:rsidSect="00281A74">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11T18:20:00Z" w:initials="TP">
    <w:p w14:paraId="0D335124" w14:textId="41B6AE85" w:rsidR="00B475C6" w:rsidRDefault="00B475C6">
      <w:pPr>
        <w:pStyle w:val="CommentText"/>
      </w:pPr>
      <w:r>
        <w:rPr>
          <w:rStyle w:val="CommentReference"/>
        </w:rPr>
        <w:annotationRef/>
      </w:r>
      <w:r>
        <w:t>I think you can make this a more concise hook. Can you mention a conversation? Use more visual or auditory imagery?</w:t>
      </w:r>
    </w:p>
  </w:comment>
  <w:comment w:id="4" w:author="Thalia Priscilla" w:date="2022-11-11T18:22:00Z" w:initials="TP">
    <w:p w14:paraId="614221F6" w14:textId="50C7D44E" w:rsidR="00B475C6" w:rsidRDefault="00B475C6">
      <w:pPr>
        <w:pStyle w:val="CommentText"/>
      </w:pPr>
      <w:r>
        <w:rPr>
          <w:rStyle w:val="CommentReference"/>
        </w:rPr>
        <w:annotationRef/>
      </w:r>
      <w:r>
        <w:t>I suggest eliminating this part</w:t>
      </w:r>
      <w:r w:rsidR="00233BF9">
        <w:t xml:space="preserve"> since you’ve shown your worries in the previous paragraph.</w:t>
      </w:r>
    </w:p>
  </w:comment>
  <w:comment w:id="13" w:author="Thalia Priscilla" w:date="2022-11-11T16:07:00Z" w:initials="TP">
    <w:p w14:paraId="603C5E61" w14:textId="7A66F992" w:rsidR="00984422" w:rsidRDefault="00984422">
      <w:pPr>
        <w:pStyle w:val="CommentText"/>
      </w:pPr>
      <w:r>
        <w:rPr>
          <w:rStyle w:val="CommentReference"/>
        </w:rPr>
        <w:annotationRef/>
      </w:r>
      <w:r w:rsidR="005179B8">
        <w:t>Great picture of a very relatable struggle.</w:t>
      </w:r>
    </w:p>
  </w:comment>
  <w:comment w:id="14" w:author="Thalia Priscilla" w:date="2022-11-11T18:24:00Z" w:initials="TP">
    <w:p w14:paraId="7DC01300" w14:textId="73F6F732" w:rsidR="00B475C6" w:rsidRDefault="00B475C6">
      <w:pPr>
        <w:pStyle w:val="CommentText"/>
      </w:pPr>
      <w:r>
        <w:rPr>
          <w:rStyle w:val="CommentReference"/>
        </w:rPr>
        <w:annotationRef/>
      </w:r>
      <w:r>
        <w:t>I think this part needs to be summarized to be more straightforward.</w:t>
      </w:r>
    </w:p>
  </w:comment>
  <w:comment w:id="20" w:author="Thalia Priscilla" w:date="2022-11-11T17:47:00Z" w:initials="TP">
    <w:p w14:paraId="348DC6FE" w14:textId="0A11A13F" w:rsidR="00F263CE" w:rsidRDefault="00F263CE">
      <w:pPr>
        <w:pStyle w:val="CommentText"/>
      </w:pPr>
      <w:r>
        <w:rPr>
          <w:rStyle w:val="CommentReference"/>
        </w:rPr>
        <w:annotationRef/>
      </w:r>
      <w:r w:rsidR="00233BF9">
        <w:t>T</w:t>
      </w:r>
      <w:r>
        <w:t xml:space="preserve">his is a great display of empathy. </w:t>
      </w:r>
    </w:p>
  </w:comment>
  <w:comment w:id="21" w:author="Thalia Priscilla" w:date="2022-11-11T17:37:00Z" w:initials="TP">
    <w:p w14:paraId="0BAD77D4" w14:textId="2DE952AA" w:rsidR="005179B8" w:rsidRDefault="005179B8">
      <w:pPr>
        <w:pStyle w:val="CommentText"/>
      </w:pPr>
      <w:r>
        <w:rPr>
          <w:rStyle w:val="CommentReference"/>
        </w:rPr>
        <w:annotationRef/>
      </w:r>
      <w:r>
        <w:rPr>
          <w:rStyle w:val="CommentReference"/>
        </w:rPr>
        <w:t xml:space="preserve">This is </w:t>
      </w:r>
      <w:r w:rsidR="00D46197">
        <w:rPr>
          <w:rStyle w:val="CommentReference"/>
        </w:rPr>
        <w:t>a</w:t>
      </w:r>
      <w:r w:rsidR="00F263CE">
        <w:rPr>
          <w:rStyle w:val="CommentReference"/>
        </w:rPr>
        <w:t xml:space="preserve"> very important </w:t>
      </w:r>
      <w:r w:rsidR="00D46197">
        <w:rPr>
          <w:rStyle w:val="CommentReference"/>
        </w:rPr>
        <w:t>part that I feel should not be overlooked. I suggest rewording this sentence</w:t>
      </w:r>
      <w:r w:rsidR="00F263CE">
        <w:rPr>
          <w:rStyle w:val="CommentReference"/>
        </w:rPr>
        <w:t xml:space="preserve"> positively. You can highlight</w:t>
      </w:r>
      <w:r w:rsidR="00D46197">
        <w:rPr>
          <w:rStyle w:val="CommentReference"/>
        </w:rPr>
        <w:t xml:space="preserve"> how despite all the struggles you and the team have been facing, you’ve grown and bonded to become a team.</w:t>
      </w:r>
      <w:r w:rsidR="00F263CE">
        <w:rPr>
          <w:rStyle w:val="CommentReference"/>
        </w:rPr>
        <w:t xml:space="preserve"> </w:t>
      </w:r>
    </w:p>
  </w:comment>
  <w:comment w:id="22" w:author="Thalia Priscilla" w:date="2022-11-11T17:53:00Z" w:initials="TP">
    <w:p w14:paraId="576C97A6" w14:textId="77F87B4C" w:rsidR="00DA271B" w:rsidRDefault="00DA271B">
      <w:pPr>
        <w:pStyle w:val="CommentText"/>
      </w:pPr>
      <w:r>
        <w:rPr>
          <w:rStyle w:val="CommentReference"/>
        </w:rPr>
        <w:annotationRef/>
      </w:r>
      <w:r w:rsidR="004879BA">
        <w:rPr>
          <w:rStyle w:val="CommentReference"/>
        </w:rPr>
        <w:t xml:space="preserve">I think being a ‘pillar’ is a very fitting picture. You can definitely touch on that in </w:t>
      </w:r>
      <w:r w:rsidR="008D552C">
        <w:rPr>
          <w:rStyle w:val="CommentReference"/>
        </w:rPr>
        <w:t xml:space="preserve">the next </w:t>
      </w:r>
      <w:r w:rsidR="00A175F3">
        <w:rPr>
          <w:rStyle w:val="CommentReference"/>
        </w:rPr>
        <w:t>parts, where appropriate,</w:t>
      </w:r>
      <w:r w:rsidR="008D552C">
        <w:rPr>
          <w:rStyle w:val="CommentReference"/>
        </w:rPr>
        <w:t xml:space="preserve"> </w:t>
      </w:r>
      <w:r w:rsidR="004879BA">
        <w:rPr>
          <w:rStyle w:val="CommentReference"/>
        </w:rPr>
        <w:t xml:space="preserve">to also </w:t>
      </w:r>
      <w:r w:rsidR="008D552C">
        <w:rPr>
          <w:rStyle w:val="CommentReference"/>
        </w:rPr>
        <w:t>show</w:t>
      </w:r>
      <w:r w:rsidR="004879BA">
        <w:rPr>
          <w:rStyle w:val="CommentReference"/>
        </w:rPr>
        <w:t xml:space="preserve"> </w:t>
      </w:r>
      <w:r w:rsidR="008D552C">
        <w:rPr>
          <w:rStyle w:val="CommentReference"/>
        </w:rPr>
        <w:t>how</w:t>
      </w:r>
      <w:r w:rsidR="004879BA">
        <w:rPr>
          <w:rStyle w:val="CommentReference"/>
        </w:rPr>
        <w:t xml:space="preserve"> your character growth </w:t>
      </w:r>
      <w:r w:rsidR="008D552C">
        <w:rPr>
          <w:rStyle w:val="CommentReference"/>
        </w:rPr>
        <w:t>affect</w:t>
      </w:r>
      <w:r w:rsidR="004879BA">
        <w:rPr>
          <w:rStyle w:val="CommentReference"/>
        </w:rPr>
        <w:t xml:space="preserve"> those you lead.</w:t>
      </w:r>
    </w:p>
  </w:comment>
  <w:comment w:id="24" w:author="Thalia Priscilla" w:date="2022-11-11T17:43:00Z" w:initials="TP">
    <w:p w14:paraId="6A6BB0C0" w14:textId="02F189BA" w:rsidR="00D46197" w:rsidRDefault="00D46197">
      <w:pPr>
        <w:pStyle w:val="CommentText"/>
      </w:pPr>
      <w:r>
        <w:rPr>
          <w:rStyle w:val="CommentReference"/>
        </w:rPr>
        <w:annotationRef/>
      </w:r>
      <w:r>
        <w:t xml:space="preserve">What about the teamwork that you achieved during this process? I think you can </w:t>
      </w:r>
      <w:r w:rsidR="00F263CE">
        <w:t xml:space="preserve">also </w:t>
      </w:r>
      <w:r>
        <w:t xml:space="preserve">highlight how leadership is not only about the leader, it’s also about </w:t>
      </w:r>
      <w:r w:rsidR="00F263CE">
        <w:t>the team being lead.</w:t>
      </w:r>
      <w:r>
        <w:t xml:space="preserve"> </w:t>
      </w:r>
    </w:p>
    <w:p w14:paraId="76D4A1D9" w14:textId="77777777" w:rsidR="00D46197" w:rsidRDefault="00D46197">
      <w:pPr>
        <w:pStyle w:val="CommentText"/>
      </w:pPr>
    </w:p>
    <w:p w14:paraId="116D930A" w14:textId="1637BAF0" w:rsidR="00D46197" w:rsidRDefault="00F263CE">
      <w:pPr>
        <w:pStyle w:val="CommentText"/>
      </w:pPr>
      <w:r>
        <w:t xml:space="preserve">What exactly about the process and leading others that sparked confidence within you? </w:t>
      </w:r>
      <w:r w:rsidR="008D552C">
        <w:t>How did it affect them?</w:t>
      </w:r>
    </w:p>
  </w:comment>
  <w:comment w:id="26" w:author="Thalia Priscilla" w:date="2022-11-11T18:25:00Z" w:initials="TP">
    <w:p w14:paraId="25B1A3AC" w14:textId="31CF036C" w:rsidR="00233BF9" w:rsidRDefault="00233BF9">
      <w:pPr>
        <w:pStyle w:val="CommentText"/>
      </w:pPr>
      <w:r>
        <w:rPr>
          <w:rStyle w:val="CommentReference"/>
        </w:rPr>
        <w:annotationRef/>
      </w:r>
      <w:r>
        <w:t xml:space="preserve">I would refrain from focusing this on ‘your confidence’ to avoid crediting this award to yourself. </w:t>
      </w:r>
      <w:r w:rsidR="00DC0384">
        <w:t>Perhaps</w:t>
      </w:r>
      <w:r>
        <w:t xml:space="preserve"> focus on how this is a team achievement</w:t>
      </w:r>
      <w:r w:rsidR="00B85AC7">
        <w:t xml:space="preserve"> </w:t>
      </w:r>
      <w:r w:rsidR="00B85AC7">
        <w:t>instead.</w:t>
      </w:r>
    </w:p>
  </w:comment>
  <w:comment w:id="27" w:author="Thalia Priscilla" w:date="2022-11-11T17:50:00Z" w:initials="TP">
    <w:p w14:paraId="74349BE4" w14:textId="45610FFE" w:rsidR="00DA271B" w:rsidRDefault="00DA271B" w:rsidP="00DA271B">
      <w:pPr>
        <w:pStyle w:val="CommentText"/>
      </w:pPr>
      <w:r>
        <w:rPr>
          <w:rStyle w:val="CommentReference"/>
        </w:rPr>
        <w:annotationRef/>
      </w:r>
      <w:r>
        <w:rPr>
          <w:rStyle w:val="CommentReference"/>
        </w:rPr>
        <w:annotationRef/>
      </w:r>
      <w:r>
        <w:t xml:space="preserve">I think </w:t>
      </w:r>
      <w:r w:rsidR="004879BA">
        <w:t>in</w:t>
      </w:r>
      <w:r>
        <w:t xml:space="preserve"> </w:t>
      </w:r>
      <w:r w:rsidR="004879BA">
        <w:t>telling</w:t>
      </w:r>
      <w:r>
        <w:t xml:space="preserve"> how you got acknowledgment for your efforts, you </w:t>
      </w:r>
      <w:r w:rsidR="00A175F3">
        <w:t>need to</w:t>
      </w:r>
      <w:r>
        <w:t xml:space="preserve"> </w:t>
      </w:r>
      <w:r w:rsidR="004879BA">
        <w:t>explicitly</w:t>
      </w:r>
      <w:r>
        <w:t xml:space="preserve"> </w:t>
      </w:r>
      <w:r w:rsidR="004879BA">
        <w:t>mention</w:t>
      </w:r>
      <w:r>
        <w:t xml:space="preserve"> how this experience has shaped your character</w:t>
      </w:r>
      <w:r w:rsidR="004879BA">
        <w:t>.</w:t>
      </w:r>
    </w:p>
    <w:p w14:paraId="21B83745" w14:textId="77777777" w:rsidR="00DA271B" w:rsidRDefault="00DA271B" w:rsidP="00DA271B">
      <w:pPr>
        <w:pStyle w:val="CommentText"/>
      </w:pPr>
    </w:p>
    <w:p w14:paraId="33384CAF" w14:textId="635D65B2" w:rsidR="00DA271B" w:rsidRDefault="00DA271B">
      <w:pPr>
        <w:pStyle w:val="CommentText"/>
      </w:pPr>
      <w:r>
        <w:t>What did you learn from this experience? You can consider doing a mini reflection on your initial state prior to this experience</w:t>
      </w:r>
      <w:r w:rsidR="004879BA">
        <w:t xml:space="preserve"> (going back and maybe mentioning something from your intro)</w:t>
      </w:r>
      <w:r>
        <w:t xml:space="preserve"> and showing how far you’ve 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35124" w15:done="0"/>
  <w15:commentEx w15:paraId="614221F6" w15:done="0"/>
  <w15:commentEx w15:paraId="603C5E61" w15:done="0"/>
  <w15:commentEx w15:paraId="7DC01300" w15:done="0"/>
  <w15:commentEx w15:paraId="348DC6FE" w15:done="0"/>
  <w15:commentEx w15:paraId="0BAD77D4" w15:done="0"/>
  <w15:commentEx w15:paraId="576C97A6" w15:done="0"/>
  <w15:commentEx w15:paraId="116D930A" w15:done="0"/>
  <w15:commentEx w15:paraId="25B1A3AC" w15:done="0"/>
  <w15:commentEx w15:paraId="33384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10F6" w16cex:dateUtc="2022-11-11T11:20:00Z"/>
  <w16cex:commentExtensible w16cex:durableId="27191157" w16cex:dateUtc="2022-11-11T11:22:00Z"/>
  <w16cex:commentExtensible w16cex:durableId="2718F1B3" w16cex:dateUtc="2022-11-11T09:07:00Z"/>
  <w16cex:commentExtensible w16cex:durableId="271911D4" w16cex:dateUtc="2022-11-11T11:24:00Z"/>
  <w16cex:commentExtensible w16cex:durableId="27190943" w16cex:dateUtc="2022-11-11T10:47:00Z"/>
  <w16cex:commentExtensible w16cex:durableId="271906C1" w16cex:dateUtc="2022-11-11T10:37:00Z"/>
  <w16cex:commentExtensible w16cex:durableId="27190A7C" w16cex:dateUtc="2022-11-11T10:53:00Z"/>
  <w16cex:commentExtensible w16cex:durableId="2719082B" w16cex:dateUtc="2022-11-11T10:43:00Z"/>
  <w16cex:commentExtensible w16cex:durableId="2719121C" w16cex:dateUtc="2022-11-11T11:25:00Z"/>
  <w16cex:commentExtensible w16cex:durableId="271909FA" w16cex:dateUtc="2022-11-11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35124" w16cid:durableId="271910F6"/>
  <w16cid:commentId w16cid:paraId="614221F6" w16cid:durableId="27191157"/>
  <w16cid:commentId w16cid:paraId="603C5E61" w16cid:durableId="2718F1B3"/>
  <w16cid:commentId w16cid:paraId="7DC01300" w16cid:durableId="271911D4"/>
  <w16cid:commentId w16cid:paraId="348DC6FE" w16cid:durableId="27190943"/>
  <w16cid:commentId w16cid:paraId="0BAD77D4" w16cid:durableId="271906C1"/>
  <w16cid:commentId w16cid:paraId="576C97A6" w16cid:durableId="27190A7C"/>
  <w16cid:commentId w16cid:paraId="116D930A" w16cid:durableId="2719082B"/>
  <w16cid:commentId w16cid:paraId="25B1A3AC" w16cid:durableId="2719121C"/>
  <w16cid:commentId w16cid:paraId="33384CAF" w16cid:durableId="271909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FAD"/>
    <w:multiLevelType w:val="hybridMultilevel"/>
    <w:tmpl w:val="982ECC7C"/>
    <w:lvl w:ilvl="0" w:tplc="E5745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B5"/>
    <w:rsid w:val="00000032"/>
    <w:rsid w:val="00025D55"/>
    <w:rsid w:val="00042C86"/>
    <w:rsid w:val="00067311"/>
    <w:rsid w:val="00083540"/>
    <w:rsid w:val="00087183"/>
    <w:rsid w:val="00087A94"/>
    <w:rsid w:val="00097540"/>
    <w:rsid w:val="000A1FF9"/>
    <w:rsid w:val="000C18F3"/>
    <w:rsid w:val="000D5EAB"/>
    <w:rsid w:val="000F1B69"/>
    <w:rsid w:val="000F56A0"/>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33BF9"/>
    <w:rsid w:val="00266CA2"/>
    <w:rsid w:val="00281A74"/>
    <w:rsid w:val="002E2809"/>
    <w:rsid w:val="003076AC"/>
    <w:rsid w:val="00332FA3"/>
    <w:rsid w:val="00334809"/>
    <w:rsid w:val="00361042"/>
    <w:rsid w:val="0036213C"/>
    <w:rsid w:val="0037315D"/>
    <w:rsid w:val="0037671F"/>
    <w:rsid w:val="003849DD"/>
    <w:rsid w:val="00385DEA"/>
    <w:rsid w:val="00390619"/>
    <w:rsid w:val="003B29AB"/>
    <w:rsid w:val="003E2245"/>
    <w:rsid w:val="003F0C39"/>
    <w:rsid w:val="00413D78"/>
    <w:rsid w:val="004239F9"/>
    <w:rsid w:val="00463E1B"/>
    <w:rsid w:val="0048172A"/>
    <w:rsid w:val="00482DB7"/>
    <w:rsid w:val="004879BA"/>
    <w:rsid w:val="004D6D9A"/>
    <w:rsid w:val="005179B8"/>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22845"/>
    <w:rsid w:val="007550B5"/>
    <w:rsid w:val="00755ECE"/>
    <w:rsid w:val="007A456B"/>
    <w:rsid w:val="007F698C"/>
    <w:rsid w:val="00842052"/>
    <w:rsid w:val="0084311D"/>
    <w:rsid w:val="00867215"/>
    <w:rsid w:val="008678D3"/>
    <w:rsid w:val="008778A1"/>
    <w:rsid w:val="0089658A"/>
    <w:rsid w:val="008B0CDA"/>
    <w:rsid w:val="008C397C"/>
    <w:rsid w:val="008D552C"/>
    <w:rsid w:val="009128EB"/>
    <w:rsid w:val="0093615A"/>
    <w:rsid w:val="00964ECD"/>
    <w:rsid w:val="00984422"/>
    <w:rsid w:val="00A14C0E"/>
    <w:rsid w:val="00A175F3"/>
    <w:rsid w:val="00A25EDF"/>
    <w:rsid w:val="00A32F5B"/>
    <w:rsid w:val="00A361A5"/>
    <w:rsid w:val="00A445B3"/>
    <w:rsid w:val="00A44F68"/>
    <w:rsid w:val="00A579A6"/>
    <w:rsid w:val="00A705A0"/>
    <w:rsid w:val="00A74491"/>
    <w:rsid w:val="00A83FC8"/>
    <w:rsid w:val="00A92510"/>
    <w:rsid w:val="00AB2686"/>
    <w:rsid w:val="00AE0CB7"/>
    <w:rsid w:val="00B311D9"/>
    <w:rsid w:val="00B475C6"/>
    <w:rsid w:val="00B6371A"/>
    <w:rsid w:val="00B85AC7"/>
    <w:rsid w:val="00BB049D"/>
    <w:rsid w:val="00BE76B7"/>
    <w:rsid w:val="00C0067D"/>
    <w:rsid w:val="00C27036"/>
    <w:rsid w:val="00C61458"/>
    <w:rsid w:val="00C62A8C"/>
    <w:rsid w:val="00C65938"/>
    <w:rsid w:val="00C81864"/>
    <w:rsid w:val="00CA79A2"/>
    <w:rsid w:val="00CC7F25"/>
    <w:rsid w:val="00D06D68"/>
    <w:rsid w:val="00D42B86"/>
    <w:rsid w:val="00D46197"/>
    <w:rsid w:val="00D67B02"/>
    <w:rsid w:val="00D855CB"/>
    <w:rsid w:val="00D965F9"/>
    <w:rsid w:val="00DA271B"/>
    <w:rsid w:val="00DA63A9"/>
    <w:rsid w:val="00DB1E4E"/>
    <w:rsid w:val="00DB56B5"/>
    <w:rsid w:val="00DC0384"/>
    <w:rsid w:val="00DE7674"/>
    <w:rsid w:val="00E33754"/>
    <w:rsid w:val="00E95CAF"/>
    <w:rsid w:val="00EA125E"/>
    <w:rsid w:val="00EA251A"/>
    <w:rsid w:val="00EE5B92"/>
    <w:rsid w:val="00EF58C3"/>
    <w:rsid w:val="00F121C5"/>
    <w:rsid w:val="00F263CE"/>
    <w:rsid w:val="00F81C08"/>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E569898"/>
  <w15:chartTrackingRefBased/>
  <w15:docId w15:val="{935872A2-FD76-F345-A9CC-2E9B7569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6B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E5B92"/>
  </w:style>
  <w:style w:type="character" w:styleId="CommentReference">
    <w:name w:val="annotation reference"/>
    <w:basedOn w:val="DefaultParagraphFont"/>
    <w:uiPriority w:val="99"/>
    <w:semiHidden/>
    <w:unhideWhenUsed/>
    <w:rsid w:val="00984422"/>
    <w:rPr>
      <w:sz w:val="16"/>
      <w:szCs w:val="16"/>
    </w:rPr>
  </w:style>
  <w:style w:type="paragraph" w:styleId="CommentText">
    <w:name w:val="annotation text"/>
    <w:basedOn w:val="Normal"/>
    <w:link w:val="CommentTextChar"/>
    <w:uiPriority w:val="99"/>
    <w:semiHidden/>
    <w:unhideWhenUsed/>
    <w:rsid w:val="00984422"/>
    <w:rPr>
      <w:sz w:val="20"/>
      <w:szCs w:val="20"/>
    </w:rPr>
  </w:style>
  <w:style w:type="character" w:customStyle="1" w:styleId="CommentTextChar">
    <w:name w:val="Comment Text Char"/>
    <w:basedOn w:val="DefaultParagraphFont"/>
    <w:link w:val="CommentText"/>
    <w:uiPriority w:val="99"/>
    <w:semiHidden/>
    <w:rsid w:val="00984422"/>
    <w:rPr>
      <w:sz w:val="20"/>
      <w:szCs w:val="20"/>
    </w:rPr>
  </w:style>
  <w:style w:type="paragraph" w:styleId="CommentSubject">
    <w:name w:val="annotation subject"/>
    <w:basedOn w:val="CommentText"/>
    <w:next w:val="CommentText"/>
    <w:link w:val="CommentSubjectChar"/>
    <w:uiPriority w:val="99"/>
    <w:semiHidden/>
    <w:unhideWhenUsed/>
    <w:rsid w:val="00984422"/>
    <w:rPr>
      <w:b/>
      <w:bCs/>
    </w:rPr>
  </w:style>
  <w:style w:type="character" w:customStyle="1" w:styleId="CommentSubjectChar">
    <w:name w:val="Comment Subject Char"/>
    <w:basedOn w:val="CommentTextChar"/>
    <w:link w:val="CommentSubject"/>
    <w:uiPriority w:val="99"/>
    <w:semiHidden/>
    <w:rsid w:val="00984422"/>
    <w:rPr>
      <w:b/>
      <w:bCs/>
      <w:sz w:val="20"/>
      <w:szCs w:val="20"/>
    </w:rPr>
  </w:style>
  <w:style w:type="paragraph" w:styleId="ListParagraph">
    <w:name w:val="List Paragraph"/>
    <w:basedOn w:val="Normal"/>
    <w:uiPriority w:val="34"/>
    <w:qFormat/>
    <w:rsid w:val="00A14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Thalia Priscilla</cp:lastModifiedBy>
  <cp:revision>6</cp:revision>
  <dcterms:created xsi:type="dcterms:W3CDTF">2022-11-10T15:13:00Z</dcterms:created>
  <dcterms:modified xsi:type="dcterms:W3CDTF">2022-11-11T11:32:00Z</dcterms:modified>
</cp:coreProperties>
</file>