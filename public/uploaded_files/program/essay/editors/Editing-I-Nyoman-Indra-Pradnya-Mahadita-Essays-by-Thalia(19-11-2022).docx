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7F70" w14:textId="78234B59" w:rsidR="007F2ECA" w:rsidRDefault="00F25BD4">
      <w:pPr>
        <w:rPr>
          <w:rFonts w:ascii="Arial" w:hAnsi="Arial" w:cs="Arial"/>
          <w:b/>
          <w:bCs/>
          <w:color w:val="000000"/>
          <w:u w:val="single"/>
        </w:rPr>
      </w:pPr>
      <w:r>
        <w:rPr>
          <w:rFonts w:ascii="Arial" w:hAnsi="Arial" w:cs="Arial"/>
          <w:b/>
          <w:bCs/>
          <w:i/>
          <w:iCs/>
          <w:color w:val="000000"/>
          <w:u w:val="single"/>
        </w:rPr>
        <w:t>Think about an academic subject that inspires you. Describe how you have furthered this interest inside and/or outside of the classroom.</w:t>
      </w:r>
      <w:r>
        <w:rPr>
          <w:rFonts w:ascii="Arial" w:hAnsi="Arial" w:cs="Arial"/>
          <w:b/>
          <w:bCs/>
          <w:color w:val="000000"/>
          <w:u w:val="single"/>
        </w:rPr>
        <w:t xml:space="preserve"> </w:t>
      </w:r>
      <w:r w:rsidR="00C54C60">
        <w:rPr>
          <w:rFonts w:ascii="Arial" w:hAnsi="Arial" w:cs="Arial"/>
          <w:b/>
          <w:bCs/>
          <w:color w:val="000000"/>
          <w:u w:val="single"/>
        </w:rPr>
        <w:t>(350 words)</w:t>
      </w:r>
    </w:p>
    <w:p w14:paraId="08DB9BE3" w14:textId="6BF80C1C" w:rsidR="00F06802" w:rsidRDefault="00F06802">
      <w:pPr>
        <w:rPr>
          <w:rFonts w:ascii="Arial" w:hAnsi="Arial" w:cs="Arial"/>
          <w:b/>
          <w:bCs/>
          <w:color w:val="000000"/>
          <w:u w:val="single"/>
        </w:rPr>
      </w:pPr>
    </w:p>
    <w:p w14:paraId="35D92FAC" w14:textId="45BDE315" w:rsidR="00F25BD4" w:rsidRPr="00F25BD4" w:rsidRDefault="00F25BD4" w:rsidP="00F25BD4">
      <w:pPr>
        <w:spacing w:line="480" w:lineRule="auto"/>
        <w:jc w:val="both"/>
        <w:rPr>
          <w:rFonts w:ascii="Times New Roman" w:eastAsia="Times New Roman" w:hAnsi="Times New Roman" w:cs="Times New Roman"/>
        </w:rPr>
      </w:pPr>
      <w:r w:rsidRPr="00F25BD4">
        <w:rPr>
          <w:rFonts w:ascii="Arial" w:eastAsia="Times New Roman" w:hAnsi="Arial" w:cs="Arial"/>
          <w:color w:val="000000"/>
          <w:sz w:val="22"/>
          <w:szCs w:val="22"/>
          <w:shd w:val="clear" w:color="auto" w:fill="FFFFFF"/>
        </w:rPr>
        <w:t xml:space="preserve">Physics has been my </w:t>
      </w:r>
      <w:proofErr w:type="spellStart"/>
      <w:r w:rsidRPr="00F25BD4">
        <w:rPr>
          <w:rFonts w:ascii="Arial" w:eastAsia="Times New Roman" w:hAnsi="Arial" w:cs="Arial"/>
          <w:color w:val="000000"/>
          <w:sz w:val="22"/>
          <w:szCs w:val="22"/>
          <w:shd w:val="clear" w:color="auto" w:fill="FFFFFF"/>
        </w:rPr>
        <w:t>favorite</w:t>
      </w:r>
      <w:proofErr w:type="spellEnd"/>
      <w:r w:rsidRPr="00F25BD4">
        <w:rPr>
          <w:rFonts w:ascii="Arial" w:eastAsia="Times New Roman" w:hAnsi="Arial" w:cs="Arial"/>
          <w:color w:val="000000"/>
          <w:sz w:val="22"/>
          <w:szCs w:val="22"/>
          <w:shd w:val="clear" w:color="auto" w:fill="FFFFFF"/>
        </w:rPr>
        <w:t xml:space="preserve"> subject for a long time. The concepts discussed often don't need any extensive memorization, and it requires logical thinking, which I prefer compared to imaginative thinking. One topic that I’m still intrigued by is aerodynamics. I was intrigued by the simplicity of the laws of aerodynamics, as it is applicable in the field</w:t>
      </w:r>
      <w:ins w:id="0" w:author="Thalia Priscilla" w:date="2022-11-19T22:32:00Z">
        <w:r w:rsidR="00B64D0D">
          <w:rPr>
            <w:rFonts w:ascii="Arial" w:eastAsia="Times New Roman" w:hAnsi="Arial" w:cs="Arial"/>
            <w:color w:val="000000"/>
            <w:sz w:val="22"/>
            <w:szCs w:val="22"/>
            <w:shd w:val="clear" w:color="auto" w:fill="FFFFFF"/>
          </w:rPr>
          <w:t>s</w:t>
        </w:r>
      </w:ins>
      <w:r w:rsidRPr="00F25BD4">
        <w:rPr>
          <w:rFonts w:ascii="Arial" w:eastAsia="Times New Roman" w:hAnsi="Arial" w:cs="Arial"/>
          <w:color w:val="000000"/>
          <w:sz w:val="22"/>
          <w:szCs w:val="22"/>
          <w:shd w:val="clear" w:color="auto" w:fill="FFFFFF"/>
        </w:rPr>
        <w:t xml:space="preserve"> I love the most</w:t>
      </w:r>
      <w:ins w:id="1" w:author="Thalia Priscilla" w:date="2022-11-19T22:32:00Z">
        <w:r w:rsidR="00B64D0D">
          <w:rPr>
            <w:rFonts w:ascii="Arial" w:eastAsia="Times New Roman" w:hAnsi="Arial" w:cs="Arial"/>
            <w:color w:val="000000"/>
            <w:sz w:val="22"/>
            <w:szCs w:val="22"/>
            <w:shd w:val="clear" w:color="auto" w:fill="FFFFFF"/>
          </w:rPr>
          <w:t>:</w:t>
        </w:r>
      </w:ins>
      <w:del w:id="2" w:author="Thalia Priscilla" w:date="2022-11-19T22:32:00Z">
        <w:r w:rsidRPr="00F25BD4" w:rsidDel="00B64D0D">
          <w:rPr>
            <w:rFonts w:ascii="Arial" w:eastAsia="Times New Roman" w:hAnsi="Arial" w:cs="Arial"/>
            <w:color w:val="000000"/>
            <w:sz w:val="22"/>
            <w:szCs w:val="22"/>
            <w:shd w:val="clear" w:color="auto" w:fill="FFFFFF"/>
          </w:rPr>
          <w:delText>,</w:delText>
        </w:r>
      </w:del>
      <w:r w:rsidRPr="00F25BD4">
        <w:rPr>
          <w:rFonts w:ascii="Arial" w:eastAsia="Times New Roman" w:hAnsi="Arial" w:cs="Arial"/>
          <w:color w:val="000000"/>
          <w:sz w:val="22"/>
          <w:szCs w:val="22"/>
          <w:shd w:val="clear" w:color="auto" w:fill="FFFFFF"/>
        </w:rPr>
        <w:t xml:space="preserve"> motorsport and aerospace. </w:t>
      </w:r>
    </w:p>
    <w:p w14:paraId="6806A203" w14:textId="77777777" w:rsidR="00F25BD4" w:rsidRPr="00F25BD4" w:rsidRDefault="00F25BD4" w:rsidP="00F25BD4">
      <w:pPr>
        <w:rPr>
          <w:rFonts w:ascii="Times New Roman" w:eastAsia="Times New Roman" w:hAnsi="Times New Roman" w:cs="Times New Roman"/>
        </w:rPr>
      </w:pPr>
    </w:p>
    <w:p w14:paraId="618246B2" w14:textId="77777777" w:rsidR="00F25BD4" w:rsidRPr="00F25BD4" w:rsidRDefault="00F25BD4" w:rsidP="00F25BD4">
      <w:pPr>
        <w:spacing w:line="480" w:lineRule="auto"/>
        <w:jc w:val="both"/>
        <w:rPr>
          <w:rFonts w:ascii="Times New Roman" w:eastAsia="Times New Roman" w:hAnsi="Times New Roman" w:cs="Times New Roman"/>
        </w:rPr>
      </w:pPr>
      <w:r w:rsidRPr="00F25BD4">
        <w:rPr>
          <w:rFonts w:ascii="Arial" w:eastAsia="Times New Roman" w:hAnsi="Arial" w:cs="Arial"/>
          <w:color w:val="000000"/>
          <w:sz w:val="22"/>
          <w:szCs w:val="22"/>
          <w:shd w:val="clear" w:color="auto" w:fill="FFFFFF"/>
        </w:rPr>
        <w:t xml:space="preserve">In class, I glued my eyes to the whiteboard as my teacher explained how airplanes require thrust to generate lift, and how race cars needed drag to handle the corners. It is indeed my most </w:t>
      </w:r>
      <w:proofErr w:type="spellStart"/>
      <w:r w:rsidRPr="00F25BD4">
        <w:rPr>
          <w:rFonts w:ascii="Arial" w:eastAsia="Times New Roman" w:hAnsi="Arial" w:cs="Arial"/>
          <w:color w:val="000000"/>
          <w:sz w:val="22"/>
          <w:szCs w:val="22"/>
          <w:shd w:val="clear" w:color="auto" w:fill="FFFFFF"/>
        </w:rPr>
        <w:t>favorite</w:t>
      </w:r>
      <w:proofErr w:type="spellEnd"/>
      <w:r w:rsidRPr="00F25BD4">
        <w:rPr>
          <w:rFonts w:ascii="Arial" w:eastAsia="Times New Roman" w:hAnsi="Arial" w:cs="Arial"/>
          <w:color w:val="000000"/>
          <w:sz w:val="22"/>
          <w:szCs w:val="22"/>
          <w:shd w:val="clear" w:color="auto" w:fill="FFFFFF"/>
        </w:rPr>
        <w:t xml:space="preserve"> topic, so much in fact that on my </w:t>
      </w:r>
      <w:commentRangeStart w:id="3"/>
      <w:r w:rsidRPr="00F25BD4">
        <w:rPr>
          <w:rFonts w:ascii="Arial" w:eastAsia="Times New Roman" w:hAnsi="Arial" w:cs="Arial"/>
          <w:color w:val="000000"/>
          <w:sz w:val="22"/>
          <w:szCs w:val="22"/>
          <w:shd w:val="clear" w:color="auto" w:fill="FFFFFF"/>
        </w:rPr>
        <w:t>IA</w:t>
      </w:r>
      <w:commentRangeEnd w:id="3"/>
      <w:r w:rsidR="00B64D0D">
        <w:rPr>
          <w:rStyle w:val="CommentReference"/>
        </w:rPr>
        <w:commentReference w:id="3"/>
      </w:r>
      <w:r w:rsidRPr="00F25BD4">
        <w:rPr>
          <w:rFonts w:ascii="Arial" w:eastAsia="Times New Roman" w:hAnsi="Arial" w:cs="Arial"/>
          <w:color w:val="000000"/>
          <w:sz w:val="22"/>
          <w:szCs w:val="22"/>
          <w:shd w:val="clear" w:color="auto" w:fill="FFFFFF"/>
        </w:rPr>
        <w:t xml:space="preserve"> project, I chose to do this topic. Unlike other subject’s IA, I dove into real research journals to find out how a car's wing can affect the downforce generated, and it inspired me to create a small-scale version of a wind-tunnel, where I used my miniature car and measured how a certain spoiler size pushes the car downwards. </w:t>
      </w:r>
    </w:p>
    <w:p w14:paraId="5DDF134C" w14:textId="77777777" w:rsidR="00F25BD4" w:rsidRPr="00F25BD4" w:rsidRDefault="00F25BD4" w:rsidP="00F25BD4">
      <w:pPr>
        <w:rPr>
          <w:rFonts w:ascii="Times New Roman" w:eastAsia="Times New Roman" w:hAnsi="Times New Roman" w:cs="Times New Roman"/>
        </w:rPr>
      </w:pPr>
    </w:p>
    <w:p w14:paraId="51F43562" w14:textId="519E1E89" w:rsidR="00F25BD4" w:rsidRPr="00F25BD4" w:rsidRDefault="00F25BD4" w:rsidP="00F25BD4">
      <w:pPr>
        <w:spacing w:line="480" w:lineRule="auto"/>
        <w:jc w:val="both"/>
        <w:rPr>
          <w:rFonts w:ascii="Times New Roman" w:eastAsia="Times New Roman" w:hAnsi="Times New Roman" w:cs="Times New Roman"/>
        </w:rPr>
      </w:pPr>
      <w:r w:rsidRPr="00F25BD4">
        <w:rPr>
          <w:rFonts w:ascii="Arial" w:eastAsia="Times New Roman" w:hAnsi="Arial" w:cs="Arial"/>
          <w:color w:val="000000"/>
          <w:sz w:val="22"/>
          <w:szCs w:val="22"/>
          <w:shd w:val="clear" w:color="auto" w:fill="FFFFFF"/>
        </w:rPr>
        <w:t xml:space="preserve">Physics does not only attract my love for aerodynamics, it also develops my passion for automobiles and motorcycles. I watched </w:t>
      </w:r>
      <w:ins w:id="4" w:author="Thalia Priscilla" w:date="2022-11-19T22:29:00Z">
        <w:r w:rsidR="00B64D0D">
          <w:rPr>
            <w:rFonts w:ascii="Arial" w:eastAsia="Times New Roman" w:hAnsi="Arial" w:cs="Arial"/>
            <w:color w:val="000000"/>
            <w:sz w:val="22"/>
            <w:szCs w:val="22"/>
            <w:shd w:val="clear" w:color="auto" w:fill="FFFFFF"/>
          </w:rPr>
          <w:t>Y</w:t>
        </w:r>
      </w:ins>
      <w:del w:id="5" w:author="Thalia Priscilla" w:date="2022-11-19T22:29:00Z">
        <w:r w:rsidRPr="00F25BD4" w:rsidDel="00B64D0D">
          <w:rPr>
            <w:rFonts w:ascii="Arial" w:eastAsia="Times New Roman" w:hAnsi="Arial" w:cs="Arial"/>
            <w:color w:val="000000"/>
            <w:sz w:val="22"/>
            <w:szCs w:val="22"/>
            <w:shd w:val="clear" w:color="auto" w:fill="FFFFFF"/>
          </w:rPr>
          <w:delText>y</w:delText>
        </w:r>
      </w:del>
      <w:r w:rsidRPr="00F25BD4">
        <w:rPr>
          <w:rFonts w:ascii="Arial" w:eastAsia="Times New Roman" w:hAnsi="Arial" w:cs="Arial"/>
          <w:color w:val="000000"/>
          <w:sz w:val="22"/>
          <w:szCs w:val="22"/>
          <w:shd w:val="clear" w:color="auto" w:fill="FFFFFF"/>
        </w:rPr>
        <w:t>ou</w:t>
      </w:r>
      <w:ins w:id="6" w:author="Thalia Priscilla" w:date="2022-11-19T22:29:00Z">
        <w:r w:rsidR="00B64D0D">
          <w:rPr>
            <w:rFonts w:ascii="Arial" w:eastAsia="Times New Roman" w:hAnsi="Arial" w:cs="Arial"/>
            <w:color w:val="000000"/>
            <w:sz w:val="22"/>
            <w:szCs w:val="22"/>
            <w:shd w:val="clear" w:color="auto" w:fill="FFFFFF"/>
          </w:rPr>
          <w:t>T</w:t>
        </w:r>
      </w:ins>
      <w:del w:id="7" w:author="Thalia Priscilla" w:date="2022-11-19T22:29:00Z">
        <w:r w:rsidRPr="00F25BD4" w:rsidDel="00B64D0D">
          <w:rPr>
            <w:rFonts w:ascii="Arial" w:eastAsia="Times New Roman" w:hAnsi="Arial" w:cs="Arial"/>
            <w:color w:val="000000"/>
            <w:sz w:val="22"/>
            <w:szCs w:val="22"/>
            <w:shd w:val="clear" w:color="auto" w:fill="FFFFFF"/>
          </w:rPr>
          <w:delText>t</w:delText>
        </w:r>
      </w:del>
      <w:r w:rsidRPr="00F25BD4">
        <w:rPr>
          <w:rFonts w:ascii="Arial" w:eastAsia="Times New Roman" w:hAnsi="Arial" w:cs="Arial"/>
          <w:color w:val="000000"/>
          <w:sz w:val="22"/>
          <w:szCs w:val="22"/>
          <w:shd w:val="clear" w:color="auto" w:fill="FFFFFF"/>
        </w:rPr>
        <w:t>ube videos from Driver61 and Donut Media, which expanded my knowledge on how aerodynamics play a role in race cars. I also applied some of the things I learned from class and outside in my daily life. When riding my motorcycle, I like to lower my back and head so I can go faster. I believed what I did could lower the drag of the motorcycle. Though it may sound ridiculous, I really am fascinated to see how physics plays a role in our daily lives, whether directly or indirectly. </w:t>
      </w:r>
    </w:p>
    <w:p w14:paraId="20B0C439" w14:textId="77777777" w:rsidR="00F25BD4" w:rsidRPr="00F25BD4" w:rsidRDefault="00F25BD4" w:rsidP="00F25BD4">
      <w:pPr>
        <w:rPr>
          <w:rFonts w:ascii="Times New Roman" w:eastAsia="Times New Roman" w:hAnsi="Times New Roman" w:cs="Times New Roman"/>
        </w:rPr>
      </w:pPr>
    </w:p>
    <w:p w14:paraId="25F5744D" w14:textId="7694EDC1" w:rsidR="00F06802" w:rsidRDefault="00F25BD4" w:rsidP="00F25BD4">
      <w:pPr>
        <w:spacing w:line="480" w:lineRule="auto"/>
        <w:jc w:val="both"/>
        <w:rPr>
          <w:ins w:id="8" w:author="Thalia Priscilla" w:date="2022-11-19T22:33:00Z"/>
          <w:rFonts w:ascii="Arial" w:eastAsia="Times New Roman" w:hAnsi="Arial" w:cs="Arial"/>
          <w:color w:val="000000"/>
          <w:sz w:val="22"/>
          <w:szCs w:val="22"/>
          <w:shd w:val="clear" w:color="auto" w:fill="FFFFFF"/>
        </w:rPr>
      </w:pPr>
      <w:r w:rsidRPr="00F25BD4">
        <w:rPr>
          <w:rFonts w:ascii="Arial" w:eastAsia="Times New Roman" w:hAnsi="Arial" w:cs="Arial"/>
          <w:color w:val="000000"/>
          <w:sz w:val="22"/>
          <w:szCs w:val="22"/>
          <w:shd w:val="clear" w:color="auto" w:fill="FFFFFF"/>
        </w:rPr>
        <w:t>In the future, I really want to expand my knowledge about aerodynamics</w:t>
      </w:r>
      <w:del w:id="9" w:author="Thalia Priscilla" w:date="2022-11-19T22:34:00Z">
        <w:r w:rsidRPr="00F25BD4" w:rsidDel="00B64D0D">
          <w:rPr>
            <w:rFonts w:ascii="Arial" w:eastAsia="Times New Roman" w:hAnsi="Arial" w:cs="Arial"/>
            <w:color w:val="000000"/>
            <w:sz w:val="22"/>
            <w:szCs w:val="22"/>
            <w:shd w:val="clear" w:color="auto" w:fill="FFFFFF"/>
          </w:rPr>
          <w:delText>,</w:delText>
        </w:r>
      </w:del>
      <w:r w:rsidRPr="00F25BD4">
        <w:rPr>
          <w:rFonts w:ascii="Arial" w:eastAsia="Times New Roman" w:hAnsi="Arial" w:cs="Arial"/>
          <w:color w:val="000000"/>
          <w:sz w:val="22"/>
          <w:szCs w:val="22"/>
          <w:shd w:val="clear" w:color="auto" w:fill="FFFFFF"/>
        </w:rPr>
        <w:t xml:space="preserve"> and further develop my interest in physics</w:t>
      </w:r>
      <w:ins w:id="10" w:author="Thalia Priscilla" w:date="2022-11-19T22:34:00Z">
        <w:r w:rsidR="00BA7C2A">
          <w:rPr>
            <w:rFonts w:ascii="Arial" w:eastAsia="Times New Roman" w:hAnsi="Arial" w:cs="Arial"/>
            <w:color w:val="000000"/>
            <w:sz w:val="22"/>
            <w:szCs w:val="22"/>
            <w:shd w:val="clear" w:color="auto" w:fill="FFFFFF"/>
          </w:rPr>
          <w:t>.</w:t>
        </w:r>
      </w:ins>
      <w:del w:id="11" w:author="Thalia Priscilla" w:date="2022-11-19T22:34:00Z">
        <w:r w:rsidRPr="00F25BD4" w:rsidDel="00B64D0D">
          <w:rPr>
            <w:rFonts w:ascii="Arial" w:eastAsia="Times New Roman" w:hAnsi="Arial" w:cs="Arial"/>
            <w:color w:val="000000"/>
            <w:sz w:val="22"/>
            <w:szCs w:val="22"/>
            <w:shd w:val="clear" w:color="auto" w:fill="FFFFFF"/>
          </w:rPr>
          <w:delText>,</w:delText>
        </w:r>
      </w:del>
      <w:r w:rsidRPr="00F25BD4">
        <w:rPr>
          <w:rFonts w:ascii="Arial" w:eastAsia="Times New Roman" w:hAnsi="Arial" w:cs="Arial"/>
          <w:color w:val="000000"/>
          <w:sz w:val="22"/>
          <w:szCs w:val="22"/>
          <w:shd w:val="clear" w:color="auto" w:fill="FFFFFF"/>
        </w:rPr>
        <w:t xml:space="preserve"> </w:t>
      </w:r>
      <w:ins w:id="12" w:author="Thalia Priscilla" w:date="2022-11-19T22:35:00Z">
        <w:r w:rsidR="00BA7C2A">
          <w:rPr>
            <w:rFonts w:ascii="Arial" w:eastAsia="Times New Roman" w:hAnsi="Arial" w:cs="Arial"/>
            <w:color w:val="000000"/>
            <w:sz w:val="22"/>
            <w:szCs w:val="22"/>
            <w:shd w:val="clear" w:color="auto" w:fill="FFFFFF"/>
          </w:rPr>
          <w:t xml:space="preserve">I will do so </w:t>
        </w:r>
      </w:ins>
      <w:r w:rsidRPr="00F25BD4">
        <w:rPr>
          <w:rFonts w:ascii="Arial" w:eastAsia="Times New Roman" w:hAnsi="Arial" w:cs="Arial"/>
          <w:color w:val="000000"/>
          <w:sz w:val="22"/>
          <w:szCs w:val="22"/>
          <w:shd w:val="clear" w:color="auto" w:fill="FFFFFF"/>
        </w:rPr>
        <w:t>through participating in research projects related to motorsport</w:t>
      </w:r>
      <w:del w:id="13" w:author="Thalia Priscilla" w:date="2022-11-19T22:35:00Z">
        <w:r w:rsidRPr="00F25BD4" w:rsidDel="00BA7C2A">
          <w:rPr>
            <w:rFonts w:ascii="Arial" w:eastAsia="Times New Roman" w:hAnsi="Arial" w:cs="Arial"/>
            <w:color w:val="000000"/>
            <w:sz w:val="22"/>
            <w:szCs w:val="22"/>
            <w:shd w:val="clear" w:color="auto" w:fill="FFFFFF"/>
          </w:rPr>
          <w:delText>,</w:delText>
        </w:r>
      </w:del>
      <w:r w:rsidRPr="00F25BD4">
        <w:rPr>
          <w:rFonts w:ascii="Arial" w:eastAsia="Times New Roman" w:hAnsi="Arial" w:cs="Arial"/>
          <w:color w:val="000000"/>
          <w:sz w:val="22"/>
          <w:szCs w:val="22"/>
          <w:shd w:val="clear" w:color="auto" w:fill="FFFFFF"/>
        </w:rPr>
        <w:t xml:space="preserve"> and </w:t>
      </w:r>
      <w:del w:id="14" w:author="Thalia Priscilla" w:date="2022-11-19T22:35:00Z">
        <w:r w:rsidRPr="00F25BD4" w:rsidDel="00BA7C2A">
          <w:rPr>
            <w:rFonts w:ascii="Arial" w:eastAsia="Times New Roman" w:hAnsi="Arial" w:cs="Arial"/>
            <w:color w:val="000000"/>
            <w:sz w:val="22"/>
            <w:szCs w:val="22"/>
            <w:shd w:val="clear" w:color="auto" w:fill="FFFFFF"/>
          </w:rPr>
          <w:delText xml:space="preserve">might as well </w:delText>
        </w:r>
      </w:del>
      <w:r w:rsidRPr="00F25BD4">
        <w:rPr>
          <w:rFonts w:ascii="Arial" w:eastAsia="Times New Roman" w:hAnsi="Arial" w:cs="Arial"/>
          <w:color w:val="000000"/>
          <w:sz w:val="22"/>
          <w:szCs w:val="22"/>
          <w:shd w:val="clear" w:color="auto" w:fill="FFFFFF"/>
        </w:rPr>
        <w:t>try to make my own race car. My ambition is inspired by physics, and I could not wait to explore this subject further. </w:t>
      </w:r>
    </w:p>
    <w:p w14:paraId="7AA1318D" w14:textId="7D0B3F3A" w:rsidR="00B64D0D" w:rsidRDefault="00B64D0D" w:rsidP="00F25BD4">
      <w:pPr>
        <w:spacing w:line="480" w:lineRule="auto"/>
        <w:jc w:val="both"/>
        <w:rPr>
          <w:ins w:id="15" w:author="Thalia Priscilla" w:date="2022-11-19T22:33:00Z"/>
          <w:rFonts w:ascii="Arial" w:eastAsia="Times New Roman" w:hAnsi="Arial" w:cs="Arial"/>
          <w:color w:val="000000"/>
          <w:sz w:val="22"/>
          <w:szCs w:val="22"/>
          <w:shd w:val="clear" w:color="auto" w:fill="FFFFFF"/>
        </w:rPr>
      </w:pPr>
    </w:p>
    <w:p w14:paraId="33859A31" w14:textId="3D737C8C" w:rsidR="00B64D0D" w:rsidRDefault="00B64D0D" w:rsidP="00F25BD4">
      <w:pPr>
        <w:spacing w:line="480" w:lineRule="auto"/>
        <w:jc w:val="both"/>
        <w:rPr>
          <w:ins w:id="16" w:author="Thalia Priscilla" w:date="2022-11-19T22:33:00Z"/>
          <w:rFonts w:ascii="Arial" w:eastAsia="Times New Roman" w:hAnsi="Arial" w:cs="Arial"/>
          <w:color w:val="000000"/>
          <w:sz w:val="22"/>
          <w:szCs w:val="22"/>
          <w:shd w:val="clear" w:color="auto" w:fill="FFFFFF"/>
        </w:rPr>
      </w:pPr>
      <w:ins w:id="17" w:author="Thalia Priscilla" w:date="2022-11-19T22:33:00Z">
        <w:r>
          <w:rPr>
            <w:rFonts w:ascii="Arial" w:eastAsia="Times New Roman" w:hAnsi="Arial" w:cs="Arial"/>
            <w:color w:val="000000"/>
            <w:sz w:val="22"/>
            <w:szCs w:val="22"/>
            <w:shd w:val="clear" w:color="auto" w:fill="FFFFFF"/>
          </w:rPr>
          <w:t>Hi Indra:</w:t>
        </w:r>
      </w:ins>
    </w:p>
    <w:p w14:paraId="4A0C1F91" w14:textId="411BFB34" w:rsidR="00B64D0D" w:rsidRDefault="00B64D0D" w:rsidP="00F25BD4">
      <w:pPr>
        <w:spacing w:line="480" w:lineRule="auto"/>
        <w:jc w:val="both"/>
        <w:rPr>
          <w:ins w:id="18" w:author="Thalia Priscilla" w:date="2022-11-19T22:33:00Z"/>
          <w:rFonts w:ascii="Arial" w:eastAsia="Times New Roman" w:hAnsi="Arial" w:cs="Arial"/>
          <w:color w:val="000000"/>
          <w:sz w:val="22"/>
          <w:szCs w:val="22"/>
          <w:shd w:val="clear" w:color="auto" w:fill="FFFFFF"/>
        </w:rPr>
      </w:pPr>
      <w:ins w:id="19" w:author="Thalia Priscilla" w:date="2022-11-19T22:33:00Z">
        <w:r>
          <w:rPr>
            <w:rFonts w:ascii="Arial" w:eastAsia="Times New Roman" w:hAnsi="Arial" w:cs="Arial"/>
            <w:color w:val="000000"/>
            <w:sz w:val="22"/>
            <w:szCs w:val="22"/>
            <w:shd w:val="clear" w:color="auto" w:fill="FFFFFF"/>
          </w:rPr>
          <w:t>I think this is</w:t>
        </w:r>
      </w:ins>
      <w:ins w:id="20" w:author="Thalia Priscilla" w:date="2022-11-19T22:34:00Z">
        <w:r>
          <w:rPr>
            <w:rFonts w:ascii="Arial" w:eastAsia="Times New Roman" w:hAnsi="Arial" w:cs="Arial"/>
            <w:color w:val="000000"/>
            <w:sz w:val="22"/>
            <w:szCs w:val="22"/>
            <w:shd w:val="clear" w:color="auto" w:fill="FFFFFF"/>
          </w:rPr>
          <w:t xml:space="preserve"> almost </w:t>
        </w:r>
      </w:ins>
      <w:ins w:id="21" w:author="Thalia Priscilla" w:date="2022-11-19T22:33:00Z">
        <w:r>
          <w:rPr>
            <w:rFonts w:ascii="Arial" w:eastAsia="Times New Roman" w:hAnsi="Arial" w:cs="Arial"/>
            <w:color w:val="000000"/>
            <w:sz w:val="22"/>
            <w:szCs w:val="22"/>
            <w:shd w:val="clear" w:color="auto" w:fill="FFFFFF"/>
          </w:rPr>
          <w:t>good to go! Love seeing your passion for physics.</w:t>
        </w:r>
      </w:ins>
    </w:p>
    <w:p w14:paraId="4658ADA2" w14:textId="04EDDDA4" w:rsidR="00B64D0D" w:rsidRPr="00F25BD4" w:rsidRDefault="00B64D0D" w:rsidP="00F25BD4">
      <w:pPr>
        <w:spacing w:line="480" w:lineRule="auto"/>
        <w:jc w:val="both"/>
        <w:rPr>
          <w:rFonts w:ascii="Times New Roman" w:eastAsia="Times New Roman" w:hAnsi="Times New Roman" w:cs="Times New Roman"/>
        </w:rPr>
      </w:pPr>
      <w:ins w:id="22" w:author="Thalia Priscilla" w:date="2022-11-19T22:33:00Z">
        <w:r>
          <w:rPr>
            <w:rFonts w:ascii="Arial" w:eastAsia="Times New Roman" w:hAnsi="Arial" w:cs="Arial"/>
            <w:color w:val="000000"/>
            <w:sz w:val="22"/>
            <w:szCs w:val="22"/>
            <w:shd w:val="clear" w:color="auto" w:fill="FFFFFF"/>
          </w:rPr>
          <w:t>All the best!</w:t>
        </w:r>
      </w:ins>
    </w:p>
    <w:sectPr w:rsidR="00B64D0D" w:rsidRPr="00F25BD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alia Priscilla" w:date="2022-11-19T22:29:00Z" w:initials="TP">
    <w:p w14:paraId="4C3DA6A0" w14:textId="34626AA0" w:rsidR="00B64D0D" w:rsidRDefault="00B64D0D">
      <w:pPr>
        <w:pStyle w:val="CommentText"/>
      </w:pPr>
      <w:r>
        <w:rPr>
          <w:rStyle w:val="CommentReference"/>
        </w:rPr>
        <w:annotationRef/>
      </w:r>
      <w:r>
        <w:t>I think you need to elaborate this abbreviation for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DA6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D75D" w16cex:dateUtc="2022-11-19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DA6A0" w16cid:durableId="2723D7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B9"/>
    <w:rsid w:val="00185506"/>
    <w:rsid w:val="003C7714"/>
    <w:rsid w:val="0062459E"/>
    <w:rsid w:val="007F2ECA"/>
    <w:rsid w:val="00B64D0D"/>
    <w:rsid w:val="00BA7C2A"/>
    <w:rsid w:val="00C54C60"/>
    <w:rsid w:val="00F06802"/>
    <w:rsid w:val="00F25BD4"/>
    <w:rsid w:val="00F902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ACEC546"/>
  <w15:chartTrackingRefBased/>
  <w15:docId w15:val="{5B056CDA-40C5-0849-8FC7-FB5FAFDF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0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64D0D"/>
  </w:style>
  <w:style w:type="character" w:styleId="CommentReference">
    <w:name w:val="annotation reference"/>
    <w:basedOn w:val="DefaultParagraphFont"/>
    <w:uiPriority w:val="99"/>
    <w:semiHidden/>
    <w:unhideWhenUsed/>
    <w:rsid w:val="00B64D0D"/>
    <w:rPr>
      <w:sz w:val="16"/>
      <w:szCs w:val="16"/>
    </w:rPr>
  </w:style>
  <w:style w:type="paragraph" w:styleId="CommentText">
    <w:name w:val="annotation text"/>
    <w:basedOn w:val="Normal"/>
    <w:link w:val="CommentTextChar"/>
    <w:uiPriority w:val="99"/>
    <w:semiHidden/>
    <w:unhideWhenUsed/>
    <w:rsid w:val="00B64D0D"/>
    <w:rPr>
      <w:sz w:val="20"/>
      <w:szCs w:val="20"/>
    </w:rPr>
  </w:style>
  <w:style w:type="character" w:customStyle="1" w:styleId="CommentTextChar">
    <w:name w:val="Comment Text Char"/>
    <w:basedOn w:val="DefaultParagraphFont"/>
    <w:link w:val="CommentText"/>
    <w:uiPriority w:val="99"/>
    <w:semiHidden/>
    <w:rsid w:val="00B64D0D"/>
    <w:rPr>
      <w:sz w:val="20"/>
      <w:szCs w:val="20"/>
    </w:rPr>
  </w:style>
  <w:style w:type="paragraph" w:styleId="CommentSubject">
    <w:name w:val="annotation subject"/>
    <w:basedOn w:val="CommentText"/>
    <w:next w:val="CommentText"/>
    <w:link w:val="CommentSubjectChar"/>
    <w:uiPriority w:val="99"/>
    <w:semiHidden/>
    <w:unhideWhenUsed/>
    <w:rsid w:val="00B64D0D"/>
    <w:rPr>
      <w:b/>
      <w:bCs/>
    </w:rPr>
  </w:style>
  <w:style w:type="character" w:customStyle="1" w:styleId="CommentSubjectChar">
    <w:name w:val="Comment Subject Char"/>
    <w:basedOn w:val="CommentTextChar"/>
    <w:link w:val="CommentSubject"/>
    <w:uiPriority w:val="99"/>
    <w:semiHidden/>
    <w:rsid w:val="00B64D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413885">
      <w:bodyDiv w:val="1"/>
      <w:marLeft w:val="0"/>
      <w:marRight w:val="0"/>
      <w:marTop w:val="0"/>
      <w:marBottom w:val="0"/>
      <w:divBdr>
        <w:top w:val="none" w:sz="0" w:space="0" w:color="auto"/>
        <w:left w:val="none" w:sz="0" w:space="0" w:color="auto"/>
        <w:bottom w:val="none" w:sz="0" w:space="0" w:color="auto"/>
        <w:right w:val="none" w:sz="0" w:space="0" w:color="auto"/>
      </w:divBdr>
    </w:div>
    <w:div w:id="1837646329">
      <w:bodyDiv w:val="1"/>
      <w:marLeft w:val="0"/>
      <w:marRight w:val="0"/>
      <w:marTop w:val="0"/>
      <w:marBottom w:val="0"/>
      <w:divBdr>
        <w:top w:val="none" w:sz="0" w:space="0" w:color="auto"/>
        <w:left w:val="none" w:sz="0" w:space="0" w:color="auto"/>
        <w:bottom w:val="none" w:sz="0" w:space="0" w:color="auto"/>
        <w:right w:val="none" w:sz="0" w:space="0" w:color="auto"/>
      </w:divBdr>
    </w:div>
    <w:div w:id="193346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6</cp:revision>
  <dcterms:created xsi:type="dcterms:W3CDTF">2022-11-18T09:33:00Z</dcterms:created>
  <dcterms:modified xsi:type="dcterms:W3CDTF">2022-11-19T15:37:00Z</dcterms:modified>
</cp:coreProperties>
</file>