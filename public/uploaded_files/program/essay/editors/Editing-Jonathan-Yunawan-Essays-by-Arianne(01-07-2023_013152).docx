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96A1F" w:rsidRDefault="00000000">
      <w:pPr>
        <w:spacing w:after="120"/>
        <w:rPr>
          <w:rFonts w:ascii="Roboto" w:eastAsia="Roboto" w:hAnsi="Roboto" w:cs="Roboto"/>
          <w:b/>
        </w:rPr>
      </w:pPr>
      <w:r>
        <w:rPr>
          <w:rFonts w:ascii="Roboto" w:eastAsia="Roboto" w:hAnsi="Roboto" w:cs="Roboto"/>
          <w:b/>
        </w:rPr>
        <w:t>The lessons we take from obstacles we encounter can be fundamental to later success. Recount a time when you faced a challenge, setback, or failure. How did it affect you, and what did you learn from the experience?</w:t>
      </w:r>
    </w:p>
    <w:p w14:paraId="00000002" w14:textId="77777777" w:rsidR="00896A1F" w:rsidRDefault="00896A1F">
      <w:pPr>
        <w:spacing w:after="120"/>
        <w:rPr>
          <w:rFonts w:ascii="Roboto" w:eastAsia="Roboto" w:hAnsi="Roboto" w:cs="Roboto"/>
        </w:rPr>
      </w:pPr>
    </w:p>
    <w:p w14:paraId="00000003" w14:textId="77777777" w:rsidR="00896A1F" w:rsidRDefault="00000000">
      <w:pPr>
        <w:spacing w:after="120"/>
        <w:rPr>
          <w:rFonts w:ascii="Roboto" w:eastAsia="Roboto" w:hAnsi="Roboto" w:cs="Roboto"/>
        </w:rPr>
      </w:pPr>
      <w:r>
        <w:rPr>
          <w:rFonts w:ascii="Roboto" w:eastAsia="Roboto" w:hAnsi="Roboto" w:cs="Roboto"/>
        </w:rPr>
        <w:t xml:space="preserve">At the beginning of last academic year, I took part in my school’s three-day secondary orientation as a Runner and organised an upscaled version of battleship. The scaled-up battleship game was unlike anything I had ever had the chance to organise and plan, raffia string used to map out the grid on grass and a large tarp and poles used to separate and block the view of the opposing teams. The participating members were chatting rowdily, refusing to settle down, and an eighth grader was kicking up the raffia string, messing up the battleship grid. </w:t>
      </w:r>
    </w:p>
    <w:p w14:paraId="00000004" w14:textId="77777777" w:rsidR="00896A1F" w:rsidRDefault="00896A1F">
      <w:pPr>
        <w:spacing w:after="120"/>
        <w:rPr>
          <w:rFonts w:ascii="Roboto" w:eastAsia="Roboto" w:hAnsi="Roboto" w:cs="Roboto"/>
        </w:rPr>
      </w:pPr>
    </w:p>
    <w:p w14:paraId="00000005" w14:textId="4C0095B4" w:rsidR="00896A1F" w:rsidRDefault="00000000">
      <w:pPr>
        <w:spacing w:after="120"/>
        <w:rPr>
          <w:rFonts w:ascii="Roboto" w:eastAsia="Roboto" w:hAnsi="Roboto" w:cs="Roboto"/>
        </w:rPr>
      </w:pPr>
      <w:r>
        <w:rPr>
          <w:rFonts w:ascii="Roboto" w:eastAsia="Roboto" w:hAnsi="Roboto" w:cs="Roboto"/>
        </w:rPr>
        <w:t xml:space="preserve">Situations like these were commonplace during the orientation games, and it became increasingly frustrating to deal with them as the number of occurrences kept rising. </w:t>
      </w:r>
      <w:commentRangeStart w:id="0"/>
      <w:r>
        <w:rPr>
          <w:rFonts w:ascii="Roboto" w:eastAsia="Roboto" w:hAnsi="Roboto" w:cs="Roboto"/>
        </w:rPr>
        <w:t>These situations were also quite high-pressure, as when something went wrong, they all turned to me, and to be completely honest, throughout my life, my people skil</w:t>
      </w:r>
      <w:ins w:id="1" w:author="Author">
        <w:r w:rsidR="002D0228">
          <w:rPr>
            <w:rFonts w:ascii="Roboto" w:eastAsia="Roboto" w:hAnsi="Roboto" w:cs="Roboto"/>
          </w:rPr>
          <w:t>l</w:t>
        </w:r>
      </w:ins>
      <w:r>
        <w:rPr>
          <w:rFonts w:ascii="Roboto" w:eastAsia="Roboto" w:hAnsi="Roboto" w:cs="Roboto"/>
        </w:rPr>
        <w:t xml:space="preserve">s were never the best, and though it’s improved significantly these past few years, I still sometimes struggle with intense social situations where expectations are high, so my experience as a Runner was definitely challenging, and at times I felt like I wouldn’t be able to resolve the issues I came across. </w:t>
      </w:r>
      <w:commentRangeEnd w:id="0"/>
      <w:r w:rsidR="00B81221">
        <w:rPr>
          <w:rStyle w:val="CommentReference"/>
        </w:rPr>
        <w:commentReference w:id="0"/>
      </w:r>
      <w:r>
        <w:rPr>
          <w:rFonts w:ascii="Roboto" w:eastAsia="Roboto" w:hAnsi="Roboto" w:cs="Roboto"/>
        </w:rPr>
        <w:t xml:space="preserve">But through stressing out over it with my partner, and putting our heads together to think of a way to solve it, </w:t>
      </w:r>
      <w:commentRangeStart w:id="2"/>
      <w:r>
        <w:rPr>
          <w:rFonts w:ascii="Roboto" w:eastAsia="Roboto" w:hAnsi="Roboto" w:cs="Roboto"/>
        </w:rPr>
        <w:t>we were able to solve any issue that came our way</w:t>
      </w:r>
      <w:commentRangeEnd w:id="2"/>
      <w:r w:rsidR="005C1345">
        <w:rPr>
          <w:rStyle w:val="CommentReference"/>
        </w:rPr>
        <w:commentReference w:id="2"/>
      </w:r>
      <w:r>
        <w:rPr>
          <w:rFonts w:ascii="Roboto" w:eastAsia="Roboto" w:hAnsi="Roboto" w:cs="Roboto"/>
        </w:rPr>
        <w:t xml:space="preserve">. This experience really helped me to develop my problem-solving and leadership skills, as well as help me to stay calm under pressure and be able to think of solutions to problems quickly and on the spot. </w:t>
      </w:r>
    </w:p>
    <w:p w14:paraId="00000006" w14:textId="77777777" w:rsidR="00896A1F" w:rsidRDefault="00896A1F">
      <w:pPr>
        <w:spacing w:after="120"/>
        <w:rPr>
          <w:rFonts w:ascii="Roboto" w:eastAsia="Roboto" w:hAnsi="Roboto" w:cs="Roboto"/>
        </w:rPr>
      </w:pPr>
    </w:p>
    <w:p w14:paraId="00000007" w14:textId="77777777" w:rsidR="00896A1F" w:rsidRDefault="00000000">
      <w:pPr>
        <w:spacing w:after="120"/>
        <w:rPr>
          <w:rFonts w:ascii="Roboto" w:eastAsia="Roboto" w:hAnsi="Roboto" w:cs="Roboto"/>
        </w:rPr>
      </w:pPr>
      <w:r>
        <w:rPr>
          <w:rFonts w:ascii="Roboto" w:eastAsia="Roboto" w:hAnsi="Roboto" w:cs="Roboto"/>
        </w:rPr>
        <w:t xml:space="preserve">I initially signed up for the role of Runner because recently I’ve been trying more to step outside of my comfort zone, </w:t>
      </w:r>
      <w:commentRangeStart w:id="3"/>
      <w:r>
        <w:rPr>
          <w:rFonts w:ascii="Roboto" w:eastAsia="Roboto" w:hAnsi="Roboto" w:cs="Roboto"/>
        </w:rPr>
        <w:t xml:space="preserve">because leading up to around last year I never really did that, and I only stuck to things that I was used to and never pushed myself to try new experiences and try new things. </w:t>
      </w:r>
      <w:commentRangeEnd w:id="3"/>
      <w:r w:rsidR="005C1345">
        <w:rPr>
          <w:rStyle w:val="CommentReference"/>
        </w:rPr>
        <w:commentReference w:id="3"/>
      </w:r>
      <w:r>
        <w:rPr>
          <w:rFonts w:ascii="Roboto" w:eastAsia="Roboto" w:hAnsi="Roboto" w:cs="Roboto"/>
        </w:rPr>
        <w:t xml:space="preserve">Once I realised that, I started to push myself, signing up for more competitions, volunteering for more roles at my school, as well as spending time with people that I previously wasn’t really close to. I think that trying these things has made me more open to new perspectives, and made me realise that staying </w:t>
      </w:r>
      <w:commentRangeStart w:id="4"/>
      <w:r>
        <w:rPr>
          <w:rFonts w:ascii="Roboto" w:eastAsia="Roboto" w:hAnsi="Roboto" w:cs="Roboto"/>
        </w:rPr>
        <w:t>in a closed off bubble hinders self-growth and keeps me the way I am forever.</w:t>
      </w:r>
      <w:commentRangeEnd w:id="4"/>
      <w:r w:rsidR="005C1345">
        <w:rPr>
          <w:rStyle w:val="CommentReference"/>
        </w:rPr>
        <w:commentReference w:id="4"/>
      </w:r>
    </w:p>
    <w:p w14:paraId="00000008" w14:textId="77777777" w:rsidR="00896A1F" w:rsidRDefault="00896A1F">
      <w:pPr>
        <w:spacing w:after="120"/>
        <w:rPr>
          <w:rFonts w:ascii="Roboto" w:eastAsia="Roboto" w:hAnsi="Roboto" w:cs="Roboto"/>
        </w:rPr>
      </w:pPr>
    </w:p>
    <w:p w14:paraId="00000009" w14:textId="77777777" w:rsidR="00896A1F" w:rsidRDefault="00000000">
      <w:pPr>
        <w:spacing w:after="120"/>
        <w:rPr>
          <w:rFonts w:ascii="Roboto" w:eastAsia="Roboto" w:hAnsi="Roboto" w:cs="Roboto"/>
        </w:rPr>
      </w:pPr>
      <w:commentRangeStart w:id="5"/>
      <w:r>
        <w:rPr>
          <w:rFonts w:ascii="Roboto" w:eastAsia="Roboto" w:hAnsi="Roboto" w:cs="Roboto"/>
        </w:rPr>
        <w:t>As a side note, I harbour no ill will towards those who made the games I was in charge of a tad bit chaotic, it was , after all, in the spirit of our school’s orientation to be chaotic and have fun with your friends, and I am grateful for the lessons that I was able to learn from the experience, and will continue to make use of what I learned moving forward.</w:t>
      </w:r>
      <w:commentRangeEnd w:id="5"/>
      <w:r w:rsidR="005C1345">
        <w:rPr>
          <w:rStyle w:val="CommentReference"/>
        </w:rPr>
        <w:commentReference w:id="5"/>
      </w:r>
    </w:p>
    <w:p w14:paraId="0000000A" w14:textId="77777777" w:rsidR="00896A1F" w:rsidRDefault="00896A1F">
      <w:pPr>
        <w:spacing w:after="120"/>
        <w:rPr>
          <w:rFonts w:ascii="Roboto" w:eastAsia="Roboto" w:hAnsi="Roboto" w:cs="Roboto"/>
        </w:rPr>
      </w:pPr>
    </w:p>
    <w:p w14:paraId="0000000B" w14:textId="77777777" w:rsidR="00896A1F" w:rsidRDefault="00000000">
      <w:pPr>
        <w:spacing w:after="120"/>
        <w:rPr>
          <w:rFonts w:ascii="Roboto" w:eastAsia="Roboto" w:hAnsi="Roboto" w:cs="Roboto"/>
          <w:b/>
          <w:color w:val="333333"/>
          <w:highlight w:val="white"/>
        </w:rPr>
      </w:pPr>
      <w:r>
        <w:rPr>
          <w:rFonts w:ascii="Roboto" w:eastAsia="Roboto" w:hAnsi="Roboto" w:cs="Roboto"/>
          <w:b/>
          <w:color w:val="333333"/>
          <w:highlight w:val="white"/>
        </w:rPr>
        <w:t>Some students have a background, identity, interest, or talent that is so meaningful they believe their application would be incomplete without it. If this sounds like you, then please share your story.</w:t>
      </w:r>
    </w:p>
    <w:p w14:paraId="0000000C" w14:textId="77777777" w:rsidR="00896A1F" w:rsidRDefault="00896A1F">
      <w:pPr>
        <w:spacing w:after="120"/>
        <w:rPr>
          <w:rFonts w:ascii="Roboto" w:eastAsia="Roboto" w:hAnsi="Roboto" w:cs="Roboto"/>
          <w:b/>
          <w:color w:val="333333"/>
          <w:highlight w:val="white"/>
        </w:rPr>
      </w:pPr>
    </w:p>
    <w:p w14:paraId="0000000D" w14:textId="77777777" w:rsidR="00896A1F" w:rsidRDefault="00000000">
      <w:pPr>
        <w:spacing w:after="120"/>
        <w:rPr>
          <w:rFonts w:ascii="Roboto" w:eastAsia="Roboto" w:hAnsi="Roboto" w:cs="Roboto"/>
          <w:color w:val="333333"/>
          <w:highlight w:val="white"/>
        </w:rPr>
      </w:pPr>
      <w:r>
        <w:rPr>
          <w:rFonts w:ascii="Roboto" w:eastAsia="Roboto" w:hAnsi="Roboto" w:cs="Roboto"/>
          <w:color w:val="333333"/>
          <w:highlight w:val="white"/>
        </w:rPr>
        <w:lastRenderedPageBreak/>
        <w:t xml:space="preserve">A while ago, someone I know told me to write my college application essay about my dad, and at first, I didn’t want to because I thought it would be exploitative and wrong to take his passing and use it to my advantage as a sob story. </w:t>
      </w:r>
      <w:commentRangeStart w:id="6"/>
      <w:r>
        <w:rPr>
          <w:rFonts w:ascii="Roboto" w:eastAsia="Roboto" w:hAnsi="Roboto" w:cs="Roboto"/>
          <w:color w:val="333333"/>
          <w:highlight w:val="white"/>
        </w:rPr>
        <w:t>But to me, his passing is really so much more than a sob story, and I think that without first knowing about him, you wouldn’t really be able to know me.</w:t>
      </w:r>
      <w:commentRangeEnd w:id="6"/>
      <w:r w:rsidR="002C605C">
        <w:rPr>
          <w:rStyle w:val="CommentReference"/>
        </w:rPr>
        <w:commentReference w:id="6"/>
      </w:r>
    </w:p>
    <w:p w14:paraId="0000000E" w14:textId="77777777" w:rsidR="00896A1F" w:rsidRDefault="00896A1F">
      <w:pPr>
        <w:spacing w:after="120"/>
        <w:rPr>
          <w:rFonts w:ascii="Roboto" w:eastAsia="Roboto" w:hAnsi="Roboto" w:cs="Roboto"/>
          <w:color w:val="333333"/>
          <w:highlight w:val="white"/>
        </w:rPr>
      </w:pPr>
    </w:p>
    <w:p w14:paraId="0000000F" w14:textId="77777777" w:rsidR="00896A1F" w:rsidRDefault="00000000">
      <w:pPr>
        <w:spacing w:after="120"/>
        <w:rPr>
          <w:rFonts w:ascii="Roboto" w:eastAsia="Roboto" w:hAnsi="Roboto" w:cs="Roboto"/>
          <w:color w:val="333333"/>
          <w:highlight w:val="white"/>
        </w:rPr>
      </w:pPr>
      <w:r>
        <w:rPr>
          <w:rFonts w:ascii="Roboto" w:eastAsia="Roboto" w:hAnsi="Roboto" w:cs="Roboto"/>
          <w:color w:val="333333"/>
          <w:highlight w:val="white"/>
        </w:rPr>
        <w:t>I was 14 when he passed away, my family and I were on vacation in Bali when the tides got stronger and stronger and eventually he was swept away with my youngest brother. My brother lived, thanks to my father, and it was on that day I lost one of the people that I love most. However, this essay won’t be focusing on how he died, but rather on how he lived his life every day, and how he loved me and my family so much and was willing to give us the world, this is his story.</w:t>
      </w:r>
    </w:p>
    <w:p w14:paraId="00000010" w14:textId="77777777" w:rsidR="00896A1F" w:rsidRDefault="00896A1F">
      <w:pPr>
        <w:spacing w:after="120"/>
        <w:rPr>
          <w:rFonts w:ascii="Roboto" w:eastAsia="Roboto" w:hAnsi="Roboto" w:cs="Roboto"/>
          <w:color w:val="333333"/>
          <w:highlight w:val="white"/>
        </w:rPr>
      </w:pPr>
    </w:p>
    <w:p w14:paraId="00000011" w14:textId="77777777" w:rsidR="00896A1F" w:rsidRDefault="00000000">
      <w:pPr>
        <w:spacing w:after="120"/>
        <w:rPr>
          <w:rFonts w:ascii="Roboto" w:eastAsia="Roboto" w:hAnsi="Roboto" w:cs="Roboto"/>
          <w:color w:val="333333"/>
          <w:highlight w:val="white"/>
        </w:rPr>
      </w:pPr>
      <w:r>
        <w:rPr>
          <w:rFonts w:ascii="Roboto" w:eastAsia="Roboto" w:hAnsi="Roboto" w:cs="Roboto"/>
          <w:color w:val="333333"/>
          <w:highlight w:val="white"/>
        </w:rPr>
        <w:t xml:space="preserve">My father was a kind person, everyone he came across and got to know loved him, and he never failed to make a friend anywhere he went. I realised this at the funeral home, when hundreds of people showed up over the three days we were there, and it made me realise how many people’s lives he had impacted and what kind of person he really was. </w:t>
      </w:r>
    </w:p>
    <w:p w14:paraId="00000012" w14:textId="77777777" w:rsidR="00896A1F" w:rsidRDefault="00896A1F">
      <w:pPr>
        <w:spacing w:after="120"/>
        <w:rPr>
          <w:rFonts w:ascii="Roboto" w:eastAsia="Roboto" w:hAnsi="Roboto" w:cs="Roboto"/>
          <w:color w:val="333333"/>
          <w:highlight w:val="white"/>
        </w:rPr>
      </w:pPr>
    </w:p>
    <w:p w14:paraId="00000013" w14:textId="77777777" w:rsidR="00896A1F" w:rsidRDefault="00000000">
      <w:pPr>
        <w:spacing w:after="120"/>
        <w:rPr>
          <w:rFonts w:ascii="Roboto" w:eastAsia="Roboto" w:hAnsi="Roboto" w:cs="Roboto"/>
          <w:color w:val="333333"/>
          <w:highlight w:val="white"/>
        </w:rPr>
      </w:pPr>
      <w:commentRangeStart w:id="7"/>
      <w:r>
        <w:rPr>
          <w:rFonts w:ascii="Roboto" w:eastAsia="Roboto" w:hAnsi="Roboto" w:cs="Roboto"/>
          <w:color w:val="333333"/>
          <w:highlight w:val="white"/>
        </w:rPr>
        <w:t>From him, I learned what it truly meant to help others, and what it meant to love your family. Every day, I look back at my time spent with him and learn new things. He helped to shape the person that I am today, and without him I doubt that I would have been able to achieve and do the things that I have. I learned important life lessons from him, including working hard for not only the good of yourself, but to help those around you as well.</w:t>
      </w:r>
      <w:commentRangeEnd w:id="7"/>
      <w:r w:rsidR="006B058D">
        <w:rPr>
          <w:rStyle w:val="CommentReference"/>
        </w:rPr>
        <w:commentReference w:id="7"/>
      </w:r>
    </w:p>
    <w:p w14:paraId="00000014" w14:textId="77777777" w:rsidR="00896A1F" w:rsidRDefault="00896A1F">
      <w:pPr>
        <w:spacing w:after="120"/>
        <w:rPr>
          <w:rFonts w:ascii="Roboto" w:eastAsia="Roboto" w:hAnsi="Roboto" w:cs="Roboto"/>
          <w:color w:val="333333"/>
          <w:highlight w:val="white"/>
        </w:rPr>
      </w:pPr>
    </w:p>
    <w:p w14:paraId="00000015" w14:textId="77777777" w:rsidR="00896A1F" w:rsidRDefault="00000000">
      <w:pPr>
        <w:spacing w:after="120"/>
        <w:rPr>
          <w:rFonts w:ascii="Roboto" w:eastAsia="Roboto" w:hAnsi="Roboto" w:cs="Roboto"/>
          <w:color w:val="333333"/>
          <w:highlight w:val="white"/>
        </w:rPr>
      </w:pPr>
      <w:commentRangeStart w:id="8"/>
      <w:r>
        <w:rPr>
          <w:rFonts w:ascii="Roboto" w:eastAsia="Roboto" w:hAnsi="Roboto" w:cs="Roboto"/>
          <w:color w:val="333333"/>
          <w:highlight w:val="white"/>
        </w:rPr>
        <w:t>Without him now, I’ve had to take up additional responsibilities around the house. My mom is now the primary provider, and as such her schedule has become a lot busier. I’ve had to help her take care of my two brothers, as well as my grandfather and grandmother, and I’ve had to learn how to do things on my own, without any external assistance. Doing this has taught me a lot about responsibility, as well as independence, both of which would help me greatly when I eventually move out of my house and live on my own.</w:t>
      </w:r>
      <w:commentRangeEnd w:id="8"/>
      <w:r w:rsidR="00EF3F11">
        <w:rPr>
          <w:rStyle w:val="CommentReference"/>
        </w:rPr>
        <w:commentReference w:id="8"/>
      </w:r>
    </w:p>
    <w:p w14:paraId="00000016" w14:textId="77777777" w:rsidR="00896A1F" w:rsidRDefault="00896A1F">
      <w:pPr>
        <w:spacing w:after="120"/>
        <w:rPr>
          <w:rFonts w:ascii="Roboto" w:eastAsia="Roboto" w:hAnsi="Roboto" w:cs="Roboto"/>
          <w:color w:val="333333"/>
          <w:highlight w:val="white"/>
        </w:rPr>
      </w:pPr>
    </w:p>
    <w:p w14:paraId="00000017" w14:textId="77777777" w:rsidR="00896A1F" w:rsidRDefault="00896A1F">
      <w:pPr>
        <w:spacing w:after="120"/>
        <w:rPr>
          <w:rFonts w:ascii="Roboto" w:eastAsia="Roboto" w:hAnsi="Roboto" w:cs="Roboto"/>
          <w:color w:val="333333"/>
          <w:highlight w:val="white"/>
        </w:rPr>
      </w:pPr>
    </w:p>
    <w:p w14:paraId="00000018" w14:textId="4E2D59F8" w:rsidR="00896A1F" w:rsidRDefault="006B058D">
      <w:pPr>
        <w:spacing w:after="120"/>
        <w:rPr>
          <w:ins w:id="9" w:author="Author"/>
          <w:rFonts w:ascii="Roboto" w:eastAsia="Roboto" w:hAnsi="Roboto" w:cs="Roboto"/>
          <w:color w:val="333333"/>
          <w:highlight w:val="white"/>
        </w:rPr>
      </w:pPr>
      <w:ins w:id="10" w:author="Author">
        <w:r>
          <w:rPr>
            <w:rFonts w:ascii="Roboto" w:eastAsia="Roboto" w:hAnsi="Roboto" w:cs="Roboto"/>
            <w:color w:val="333333"/>
            <w:highlight w:val="white"/>
          </w:rPr>
          <w:t xml:space="preserve">Dear Jonathan, </w:t>
        </w:r>
      </w:ins>
    </w:p>
    <w:p w14:paraId="71EF8847" w14:textId="4924AE0E" w:rsidR="006B058D" w:rsidDel="006B058D" w:rsidRDefault="006B058D">
      <w:pPr>
        <w:spacing w:after="120"/>
        <w:rPr>
          <w:del w:id="11" w:author="Author"/>
          <w:rFonts w:ascii="Roboto" w:eastAsia="Roboto" w:hAnsi="Roboto" w:cs="Roboto"/>
          <w:color w:val="333333"/>
          <w:highlight w:val="white"/>
        </w:rPr>
      </w:pPr>
    </w:p>
    <w:p w14:paraId="17BBF168" w14:textId="77777777" w:rsidR="006B058D" w:rsidRDefault="006B058D">
      <w:pPr>
        <w:spacing w:after="120"/>
        <w:rPr>
          <w:ins w:id="12" w:author="Author"/>
          <w:rFonts w:ascii="Roboto" w:eastAsia="Roboto" w:hAnsi="Roboto" w:cs="Roboto"/>
          <w:color w:val="333333"/>
          <w:highlight w:val="white"/>
        </w:rPr>
      </w:pPr>
    </w:p>
    <w:p w14:paraId="397DA96A" w14:textId="607846E5" w:rsidR="006B058D" w:rsidRDefault="006B058D">
      <w:pPr>
        <w:spacing w:after="120"/>
        <w:rPr>
          <w:ins w:id="13" w:author="Author"/>
          <w:rFonts w:ascii="Roboto" w:eastAsia="Roboto" w:hAnsi="Roboto" w:cs="Roboto"/>
          <w:color w:val="333333"/>
          <w:highlight w:val="white"/>
        </w:rPr>
      </w:pPr>
      <w:ins w:id="14" w:author="Author">
        <w:r>
          <w:rPr>
            <w:rFonts w:ascii="Roboto" w:eastAsia="Roboto" w:hAnsi="Roboto" w:cs="Roboto"/>
            <w:color w:val="333333"/>
            <w:highlight w:val="white"/>
          </w:rPr>
          <w:t>Your essays are quite good starts. Both have the potential to be quite unique, memorable stories. I have a few notes on how you can improve them further, as laid out below.</w:t>
        </w:r>
      </w:ins>
    </w:p>
    <w:p w14:paraId="05797897" w14:textId="77777777" w:rsidR="006B058D" w:rsidRDefault="006B058D">
      <w:pPr>
        <w:spacing w:after="120"/>
        <w:rPr>
          <w:ins w:id="15" w:author="Author"/>
          <w:rFonts w:ascii="Roboto" w:eastAsia="Roboto" w:hAnsi="Roboto" w:cs="Roboto"/>
          <w:color w:val="333333"/>
          <w:highlight w:val="white"/>
        </w:rPr>
      </w:pPr>
    </w:p>
    <w:p w14:paraId="3CF82BC1" w14:textId="5B52C842" w:rsidR="006B058D" w:rsidRDefault="006B058D">
      <w:pPr>
        <w:spacing w:after="120"/>
        <w:rPr>
          <w:ins w:id="16" w:author="Author"/>
          <w:rFonts w:ascii="Roboto" w:eastAsia="Roboto" w:hAnsi="Roboto" w:cs="Roboto"/>
          <w:color w:val="333333"/>
          <w:highlight w:val="white"/>
        </w:rPr>
      </w:pPr>
      <w:ins w:id="17" w:author="Author">
        <w:r>
          <w:rPr>
            <w:rFonts w:ascii="Roboto" w:eastAsia="Roboto" w:hAnsi="Roboto" w:cs="Roboto"/>
            <w:color w:val="333333"/>
            <w:highlight w:val="white"/>
          </w:rPr>
          <w:t>First</w:t>
        </w:r>
        <w:r w:rsidR="00A44815">
          <w:rPr>
            <w:rFonts w:ascii="Roboto" w:eastAsia="Roboto" w:hAnsi="Roboto" w:cs="Roboto"/>
            <w:color w:val="333333"/>
            <w:highlight w:val="white"/>
          </w:rPr>
          <w:t xml:space="preserve"> –</w:t>
        </w:r>
        <w:r>
          <w:rPr>
            <w:rFonts w:ascii="Roboto" w:eastAsia="Roboto" w:hAnsi="Roboto" w:cs="Roboto"/>
            <w:color w:val="333333"/>
            <w:highlight w:val="white"/>
          </w:rPr>
          <w:t xml:space="preserve"> for both essays</w:t>
        </w:r>
        <w:r w:rsidR="00A44815">
          <w:rPr>
            <w:rFonts w:ascii="Roboto" w:eastAsia="Roboto" w:hAnsi="Roboto" w:cs="Roboto"/>
            <w:color w:val="333333"/>
            <w:highlight w:val="white"/>
          </w:rPr>
          <w:t>,</w:t>
        </w:r>
        <w:r>
          <w:rPr>
            <w:rFonts w:ascii="Roboto" w:eastAsia="Roboto" w:hAnsi="Roboto" w:cs="Roboto"/>
            <w:color w:val="333333"/>
            <w:highlight w:val="white"/>
          </w:rPr>
          <w:t xml:space="preserve"> I suggest adding more </w:t>
        </w:r>
        <w:r>
          <w:rPr>
            <w:rFonts w:ascii="Roboto" w:eastAsia="Roboto" w:hAnsi="Roboto" w:cs="Roboto"/>
            <w:b/>
            <w:bCs/>
            <w:color w:val="333333"/>
            <w:highlight w:val="white"/>
          </w:rPr>
          <w:t>description</w:t>
        </w:r>
        <w:r>
          <w:rPr>
            <w:rFonts w:ascii="Roboto" w:eastAsia="Roboto" w:hAnsi="Roboto" w:cs="Roboto"/>
            <w:color w:val="333333"/>
            <w:highlight w:val="white"/>
          </w:rPr>
          <w:t xml:space="preserve"> to your stories. Don’t just summarize your experiences, take us </w:t>
        </w:r>
        <w:r>
          <w:rPr>
            <w:rFonts w:ascii="Roboto" w:eastAsia="Roboto" w:hAnsi="Roboto" w:cs="Roboto"/>
            <w:b/>
            <w:bCs/>
            <w:color w:val="333333"/>
            <w:highlight w:val="white"/>
          </w:rPr>
          <w:t>through them</w:t>
        </w:r>
        <w:r>
          <w:rPr>
            <w:rFonts w:ascii="Roboto" w:eastAsia="Roboto" w:hAnsi="Roboto" w:cs="Roboto"/>
            <w:color w:val="333333"/>
            <w:highlight w:val="white"/>
          </w:rPr>
          <w:t xml:space="preserve">. </w:t>
        </w:r>
        <w:r w:rsidR="00A44815">
          <w:rPr>
            <w:rFonts w:ascii="Roboto" w:eastAsia="Roboto" w:hAnsi="Roboto" w:cs="Roboto"/>
            <w:color w:val="333333"/>
            <w:highlight w:val="white"/>
          </w:rPr>
          <w:t>Tell us about</w:t>
        </w:r>
        <w:r>
          <w:rPr>
            <w:rFonts w:ascii="Roboto" w:eastAsia="Roboto" w:hAnsi="Roboto" w:cs="Roboto"/>
            <w:color w:val="333333"/>
            <w:highlight w:val="white"/>
          </w:rPr>
          <w:t xml:space="preserve"> your time as a Runner. For example, how you left your comfort zone to sign up for the position; what problems you faced and how you </w:t>
        </w:r>
        <w:r>
          <w:rPr>
            <w:rFonts w:ascii="Roboto" w:eastAsia="Roboto" w:hAnsi="Roboto" w:cs="Roboto"/>
            <w:color w:val="333333"/>
            <w:highlight w:val="white"/>
          </w:rPr>
          <w:lastRenderedPageBreak/>
          <w:t xml:space="preserve">solved them; and what values you’ve learned </w:t>
        </w:r>
        <w:r w:rsidR="00A44815">
          <w:rPr>
            <w:rFonts w:ascii="Roboto" w:eastAsia="Roboto" w:hAnsi="Roboto" w:cs="Roboto"/>
            <w:color w:val="333333"/>
            <w:highlight w:val="white"/>
          </w:rPr>
          <w:t xml:space="preserve">and practiced </w:t>
        </w:r>
        <w:r>
          <w:rPr>
            <w:rFonts w:ascii="Roboto" w:eastAsia="Roboto" w:hAnsi="Roboto" w:cs="Roboto"/>
            <w:color w:val="333333"/>
            <w:highlight w:val="white"/>
          </w:rPr>
          <w:t>along the way. Walk the reader through it</w:t>
        </w:r>
        <w:r w:rsidR="00860872">
          <w:rPr>
            <w:rFonts w:ascii="Roboto" w:eastAsia="Roboto" w:hAnsi="Roboto" w:cs="Roboto"/>
            <w:color w:val="333333"/>
            <w:highlight w:val="white"/>
          </w:rPr>
          <w:t>,</w:t>
        </w:r>
        <w:r>
          <w:rPr>
            <w:rFonts w:ascii="Roboto" w:eastAsia="Roboto" w:hAnsi="Roboto" w:cs="Roboto"/>
            <w:color w:val="333333"/>
            <w:highlight w:val="white"/>
          </w:rPr>
          <w:t xml:space="preserve"> </w:t>
        </w:r>
        <w:r w:rsidRPr="00860872">
          <w:rPr>
            <w:rFonts w:ascii="Roboto" w:eastAsia="Roboto" w:hAnsi="Roboto" w:cs="Roboto"/>
            <w:b/>
            <w:bCs/>
            <w:color w:val="333333"/>
            <w:highlight w:val="white"/>
            <w:rPrChange w:id="18" w:author="Author">
              <w:rPr>
                <w:rFonts w:ascii="Roboto" w:eastAsia="Roboto" w:hAnsi="Roboto" w:cs="Roboto"/>
                <w:color w:val="333333"/>
                <w:highlight w:val="white"/>
              </w:rPr>
            </w:rPrChange>
          </w:rPr>
          <w:t>sce</w:t>
        </w:r>
        <w:r w:rsidR="00A44815" w:rsidRPr="00860872">
          <w:rPr>
            <w:rFonts w:ascii="Roboto" w:eastAsia="Roboto" w:hAnsi="Roboto" w:cs="Roboto"/>
            <w:b/>
            <w:bCs/>
            <w:color w:val="333333"/>
            <w:highlight w:val="white"/>
            <w:rPrChange w:id="19" w:author="Author">
              <w:rPr>
                <w:rFonts w:ascii="Roboto" w:eastAsia="Roboto" w:hAnsi="Roboto" w:cs="Roboto"/>
                <w:color w:val="333333"/>
                <w:highlight w:val="white"/>
              </w:rPr>
            </w:rPrChange>
          </w:rPr>
          <w:t>ne by scene</w:t>
        </w:r>
        <w:r w:rsidR="00A44815">
          <w:rPr>
            <w:rFonts w:ascii="Roboto" w:eastAsia="Roboto" w:hAnsi="Roboto" w:cs="Roboto"/>
            <w:color w:val="333333"/>
            <w:highlight w:val="white"/>
          </w:rPr>
          <w:t xml:space="preserve">, so we can see </w:t>
        </w:r>
        <w:proofErr w:type="spellStart"/>
        <w:r w:rsidR="00A44815">
          <w:rPr>
            <w:rFonts w:ascii="Roboto" w:eastAsia="Roboto" w:hAnsi="Roboto" w:cs="Roboto"/>
            <w:color w:val="333333"/>
            <w:highlight w:val="white"/>
          </w:rPr>
          <w:t>firsthand</w:t>
        </w:r>
        <w:proofErr w:type="spellEnd"/>
        <w:r w:rsidR="00A44815">
          <w:rPr>
            <w:rFonts w:ascii="Roboto" w:eastAsia="Roboto" w:hAnsi="Roboto" w:cs="Roboto"/>
            <w:color w:val="333333"/>
            <w:highlight w:val="white"/>
          </w:rPr>
          <w:t xml:space="preserve"> what you went through (and how you felt).</w:t>
        </w:r>
      </w:ins>
    </w:p>
    <w:p w14:paraId="4C0A1C75" w14:textId="77777777" w:rsidR="00A44815" w:rsidRDefault="00A44815">
      <w:pPr>
        <w:spacing w:after="120"/>
        <w:rPr>
          <w:ins w:id="20" w:author="Author"/>
          <w:rFonts w:ascii="Roboto" w:eastAsia="Roboto" w:hAnsi="Roboto" w:cs="Roboto"/>
          <w:color w:val="333333"/>
          <w:highlight w:val="white"/>
        </w:rPr>
      </w:pPr>
    </w:p>
    <w:p w14:paraId="1D381BFB" w14:textId="406CDA22" w:rsidR="002A26A9" w:rsidRDefault="00A44815">
      <w:pPr>
        <w:spacing w:after="120"/>
        <w:rPr>
          <w:ins w:id="21" w:author="Author"/>
          <w:rFonts w:ascii="Roboto" w:eastAsia="Roboto" w:hAnsi="Roboto" w:cs="Roboto"/>
          <w:color w:val="333333"/>
          <w:highlight w:val="white"/>
        </w:rPr>
      </w:pPr>
      <w:ins w:id="22" w:author="Author">
        <w:r>
          <w:rPr>
            <w:rFonts w:ascii="Roboto" w:eastAsia="Roboto" w:hAnsi="Roboto" w:cs="Roboto"/>
            <w:color w:val="333333"/>
            <w:highlight w:val="white"/>
          </w:rPr>
          <w:t>Second – for your first essay, since you need to showcase your personal growth through your story, you should begin your essay with a “</w:t>
        </w:r>
        <w:r w:rsidRPr="00860872">
          <w:rPr>
            <w:rFonts w:ascii="Roboto" w:eastAsia="Roboto" w:hAnsi="Roboto" w:cs="Roboto"/>
            <w:b/>
            <w:bCs/>
            <w:color w:val="333333"/>
            <w:highlight w:val="white"/>
            <w:rPrChange w:id="23" w:author="Author">
              <w:rPr>
                <w:rFonts w:ascii="Roboto" w:eastAsia="Roboto" w:hAnsi="Roboto" w:cs="Roboto"/>
                <w:color w:val="333333"/>
                <w:highlight w:val="white"/>
              </w:rPr>
            </w:rPrChange>
          </w:rPr>
          <w:t>starting point</w:t>
        </w:r>
        <w:r>
          <w:rPr>
            <w:rFonts w:ascii="Roboto" w:eastAsia="Roboto" w:hAnsi="Roboto" w:cs="Roboto"/>
            <w:color w:val="333333"/>
            <w:highlight w:val="white"/>
          </w:rPr>
          <w:t xml:space="preserve">” – in other words, how you were </w:t>
        </w:r>
        <w:r>
          <w:rPr>
            <w:rFonts w:ascii="Roboto" w:eastAsia="Roboto" w:hAnsi="Roboto" w:cs="Roboto"/>
            <w:i/>
            <w:iCs/>
            <w:color w:val="333333"/>
            <w:highlight w:val="white"/>
          </w:rPr>
          <w:t>before</w:t>
        </w:r>
        <w:r>
          <w:rPr>
            <w:rFonts w:ascii="Roboto" w:eastAsia="Roboto" w:hAnsi="Roboto" w:cs="Roboto"/>
            <w:color w:val="333333"/>
            <w:highlight w:val="white"/>
          </w:rPr>
          <w:t xml:space="preserve"> your growth. What were your views</w:t>
        </w:r>
        <w:r w:rsidR="002A26A9">
          <w:rPr>
            <w:rFonts w:ascii="Roboto" w:eastAsia="Roboto" w:hAnsi="Roboto" w:cs="Roboto"/>
            <w:color w:val="333333"/>
            <w:highlight w:val="white"/>
          </w:rPr>
          <w:t xml:space="preserve"> and values like back then? What prevented you from growing as a person? (For instance, your reluctance to step out of your comfort zone?) Once you’ve established a starting point, your growth will be clearer to the reader.</w:t>
        </w:r>
      </w:ins>
    </w:p>
    <w:p w14:paraId="163821A5" w14:textId="77777777" w:rsidR="002A26A9" w:rsidRDefault="002A26A9">
      <w:pPr>
        <w:spacing w:after="120"/>
        <w:rPr>
          <w:ins w:id="24" w:author="Author"/>
          <w:rFonts w:ascii="Roboto" w:eastAsia="Roboto" w:hAnsi="Roboto" w:cs="Roboto"/>
          <w:color w:val="333333"/>
          <w:highlight w:val="white"/>
        </w:rPr>
      </w:pPr>
    </w:p>
    <w:p w14:paraId="5ACFD26F" w14:textId="5F078D56" w:rsidR="002A26A9" w:rsidRDefault="002A26A9">
      <w:pPr>
        <w:spacing w:after="120"/>
        <w:rPr>
          <w:ins w:id="25" w:author="Author"/>
          <w:rFonts w:ascii="Roboto" w:eastAsia="Roboto" w:hAnsi="Roboto" w:cs="Roboto"/>
          <w:color w:val="333333"/>
          <w:highlight w:val="white"/>
        </w:rPr>
      </w:pPr>
      <w:ins w:id="26" w:author="Author">
        <w:r>
          <w:rPr>
            <w:rFonts w:ascii="Roboto" w:eastAsia="Roboto" w:hAnsi="Roboto" w:cs="Roboto"/>
            <w:color w:val="333333"/>
            <w:highlight w:val="white"/>
          </w:rPr>
          <w:t xml:space="preserve">Finally – for your second essay, as difficult it may be to recount, the key to telling a story of loss is to tell the reader how that loss has </w:t>
        </w:r>
        <w:r>
          <w:rPr>
            <w:rFonts w:ascii="Roboto" w:eastAsia="Roboto" w:hAnsi="Roboto" w:cs="Roboto"/>
            <w:b/>
            <w:bCs/>
            <w:color w:val="333333"/>
            <w:highlight w:val="white"/>
          </w:rPr>
          <w:t>impacted</w:t>
        </w:r>
        <w:r>
          <w:rPr>
            <w:rFonts w:ascii="Roboto" w:eastAsia="Roboto" w:hAnsi="Roboto" w:cs="Roboto"/>
            <w:color w:val="333333"/>
            <w:highlight w:val="white"/>
          </w:rPr>
          <w:t xml:space="preserve"> you, and how you’ve </w:t>
        </w:r>
        <w:r>
          <w:rPr>
            <w:rFonts w:ascii="Roboto" w:eastAsia="Roboto" w:hAnsi="Roboto" w:cs="Roboto"/>
            <w:b/>
            <w:bCs/>
            <w:color w:val="333333"/>
            <w:highlight w:val="white"/>
          </w:rPr>
          <w:t>grown from it</w:t>
        </w:r>
        <w:r>
          <w:rPr>
            <w:rFonts w:ascii="Roboto" w:eastAsia="Roboto" w:hAnsi="Roboto" w:cs="Roboto"/>
            <w:color w:val="333333"/>
            <w:highlight w:val="white"/>
          </w:rPr>
          <w:t>. What were your experiences like following your father’s passing? How and in what situations did you learn to implement the lessons that your father has taught you growing up? Did grief play a part in any of it?</w:t>
        </w:r>
      </w:ins>
    </w:p>
    <w:p w14:paraId="3FCF1B29" w14:textId="77777777" w:rsidR="002A26A9" w:rsidRDefault="002A26A9">
      <w:pPr>
        <w:spacing w:after="120"/>
        <w:rPr>
          <w:ins w:id="27" w:author="Author"/>
          <w:rFonts w:ascii="Roboto" w:eastAsia="Roboto" w:hAnsi="Roboto" w:cs="Roboto"/>
          <w:color w:val="333333"/>
          <w:highlight w:val="white"/>
        </w:rPr>
      </w:pPr>
    </w:p>
    <w:p w14:paraId="695CE7AF" w14:textId="689C7083" w:rsidR="002A26A9" w:rsidRDefault="002A26A9">
      <w:pPr>
        <w:spacing w:after="120"/>
        <w:rPr>
          <w:ins w:id="28" w:author="Author"/>
          <w:rFonts w:ascii="Roboto" w:eastAsia="Roboto" w:hAnsi="Roboto" w:cs="Roboto"/>
          <w:color w:val="333333"/>
          <w:highlight w:val="white"/>
        </w:rPr>
      </w:pPr>
      <w:ins w:id="29" w:author="Author">
        <w:r>
          <w:rPr>
            <w:rFonts w:ascii="Roboto" w:eastAsia="Roboto" w:hAnsi="Roboto" w:cs="Roboto"/>
            <w:color w:val="333333"/>
            <w:highlight w:val="white"/>
          </w:rPr>
          <w:t>With these points in mind, your essays are already on the right track. Keep it up!</w:t>
        </w:r>
      </w:ins>
    </w:p>
    <w:p w14:paraId="6F9F2312" w14:textId="37EEFC71" w:rsidR="002A26A9" w:rsidRDefault="002A26A9">
      <w:pPr>
        <w:spacing w:after="120"/>
        <w:rPr>
          <w:ins w:id="30" w:author="Author"/>
          <w:rFonts w:ascii="Roboto" w:eastAsia="Roboto" w:hAnsi="Roboto" w:cs="Roboto"/>
          <w:color w:val="333333"/>
          <w:highlight w:val="white"/>
        </w:rPr>
      </w:pPr>
    </w:p>
    <w:p w14:paraId="0FE4EA9D" w14:textId="606C5C64" w:rsidR="002A26A9" w:rsidRDefault="002A26A9">
      <w:pPr>
        <w:spacing w:after="120"/>
        <w:rPr>
          <w:ins w:id="31" w:author="Author"/>
          <w:rFonts w:ascii="Roboto" w:eastAsia="Roboto" w:hAnsi="Roboto" w:cs="Roboto"/>
          <w:color w:val="333333"/>
          <w:highlight w:val="white"/>
        </w:rPr>
      </w:pPr>
      <w:ins w:id="32" w:author="Author">
        <w:r>
          <w:rPr>
            <w:rFonts w:ascii="Roboto" w:eastAsia="Roboto" w:hAnsi="Roboto" w:cs="Roboto"/>
            <w:color w:val="333333"/>
            <w:highlight w:val="white"/>
          </w:rPr>
          <w:t>All the best,</w:t>
        </w:r>
      </w:ins>
    </w:p>
    <w:p w14:paraId="1650DAE2" w14:textId="77777777" w:rsidR="002A26A9" w:rsidRDefault="002A26A9">
      <w:pPr>
        <w:spacing w:after="120"/>
        <w:rPr>
          <w:ins w:id="33" w:author="Author"/>
          <w:rFonts w:ascii="Roboto" w:eastAsia="Roboto" w:hAnsi="Roboto" w:cs="Roboto"/>
          <w:color w:val="333333"/>
          <w:highlight w:val="white"/>
        </w:rPr>
      </w:pPr>
    </w:p>
    <w:p w14:paraId="62638D88" w14:textId="7E610A4D" w:rsidR="002A26A9" w:rsidRDefault="002A26A9">
      <w:pPr>
        <w:spacing w:after="120"/>
        <w:rPr>
          <w:ins w:id="34" w:author="Author"/>
          <w:rFonts w:ascii="Roboto" w:eastAsia="Roboto" w:hAnsi="Roboto" w:cs="Roboto"/>
          <w:color w:val="333333"/>
          <w:highlight w:val="white"/>
        </w:rPr>
      </w:pPr>
      <w:ins w:id="35" w:author="Author">
        <w:r>
          <w:rPr>
            <w:rFonts w:ascii="Roboto" w:eastAsia="Roboto" w:hAnsi="Roboto" w:cs="Roboto"/>
            <w:color w:val="333333"/>
            <w:highlight w:val="white"/>
          </w:rPr>
          <w:t>Arianne</w:t>
        </w:r>
      </w:ins>
    </w:p>
    <w:p w14:paraId="32A99C43" w14:textId="5DA35BC9" w:rsidR="002A26A9" w:rsidRPr="002A26A9" w:rsidRDefault="002A26A9">
      <w:pPr>
        <w:spacing w:after="120"/>
        <w:rPr>
          <w:ins w:id="36" w:author="Author"/>
          <w:rFonts w:ascii="Roboto" w:eastAsia="Roboto" w:hAnsi="Roboto" w:cs="Roboto"/>
          <w:color w:val="333333"/>
          <w:highlight w:val="white"/>
        </w:rPr>
      </w:pPr>
      <w:proofErr w:type="spellStart"/>
      <w:ins w:id="37" w:author="Author">
        <w:r>
          <w:rPr>
            <w:rFonts w:ascii="Roboto" w:eastAsia="Roboto" w:hAnsi="Roboto" w:cs="Roboto"/>
            <w:color w:val="333333"/>
            <w:highlight w:val="white"/>
          </w:rPr>
          <w:t>ALL-in</w:t>
        </w:r>
        <w:proofErr w:type="spellEnd"/>
        <w:r>
          <w:rPr>
            <w:rFonts w:ascii="Roboto" w:eastAsia="Roboto" w:hAnsi="Roboto" w:cs="Roboto"/>
            <w:color w:val="333333"/>
            <w:highlight w:val="white"/>
          </w:rPr>
          <w:t xml:space="preserve"> Essay Editor</w:t>
        </w:r>
      </w:ins>
    </w:p>
    <w:p w14:paraId="00000019" w14:textId="77777777" w:rsidR="00896A1F" w:rsidRDefault="00896A1F">
      <w:pPr>
        <w:spacing w:after="120"/>
        <w:rPr>
          <w:rFonts w:ascii="Roboto" w:eastAsia="Roboto" w:hAnsi="Roboto" w:cs="Roboto"/>
          <w:color w:val="333333"/>
          <w:highlight w:val="white"/>
        </w:rPr>
      </w:pPr>
    </w:p>
    <w:p w14:paraId="0000001A" w14:textId="77777777" w:rsidR="00896A1F" w:rsidRDefault="00896A1F">
      <w:pPr>
        <w:spacing w:after="120"/>
        <w:rPr>
          <w:rFonts w:ascii="Roboto" w:eastAsia="Roboto" w:hAnsi="Roboto" w:cs="Roboto"/>
          <w:color w:val="333333"/>
          <w:highlight w:val="white"/>
        </w:rPr>
      </w:pPr>
    </w:p>
    <w:p w14:paraId="0000001B" w14:textId="77777777" w:rsidR="00896A1F" w:rsidRDefault="00896A1F">
      <w:pPr>
        <w:spacing w:after="120"/>
        <w:rPr>
          <w:rFonts w:ascii="Roboto" w:eastAsia="Roboto" w:hAnsi="Roboto" w:cs="Roboto"/>
          <w:color w:val="333333"/>
          <w:highlight w:val="white"/>
        </w:rPr>
      </w:pPr>
    </w:p>
    <w:sectPr w:rsidR="00896A1F">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739571B" w14:textId="77777777" w:rsidR="00B81221" w:rsidRDefault="00B81221" w:rsidP="00386BC9">
      <w:r>
        <w:rPr>
          <w:rStyle w:val="CommentReference"/>
        </w:rPr>
        <w:annotationRef/>
      </w:r>
      <w:r>
        <w:rPr>
          <w:color w:val="000000"/>
          <w:sz w:val="20"/>
          <w:szCs w:val="20"/>
        </w:rPr>
        <w:t>This sentence might be a bit too long-winded. Try to tell your story in parts.</w:t>
      </w:r>
    </w:p>
    <w:p w14:paraId="2DCF7C9A" w14:textId="77777777" w:rsidR="00B81221" w:rsidRDefault="00B81221" w:rsidP="00386BC9"/>
    <w:p w14:paraId="0BEBF8F7" w14:textId="77777777" w:rsidR="00B81221" w:rsidRDefault="00B81221" w:rsidP="00386BC9">
      <w:r>
        <w:rPr>
          <w:color w:val="000000"/>
          <w:sz w:val="20"/>
          <w:szCs w:val="20"/>
        </w:rPr>
        <w:t>Furthermore, there are a lot of points here that you can elaborate further on. For example:</w:t>
      </w:r>
    </w:p>
    <w:p w14:paraId="76BAC71C" w14:textId="77777777" w:rsidR="00B81221" w:rsidRDefault="00B81221" w:rsidP="00386BC9"/>
    <w:p w14:paraId="767583E4" w14:textId="77777777" w:rsidR="00B81221" w:rsidRDefault="00B81221" w:rsidP="00386BC9">
      <w:r>
        <w:rPr>
          <w:i/>
          <w:iCs/>
          <w:color w:val="000000"/>
          <w:sz w:val="20"/>
          <w:szCs w:val="20"/>
        </w:rPr>
        <w:t>“my people skills were never the best, and though it’s improved significantly…</w:t>
      </w:r>
      <w:r>
        <w:rPr>
          <w:color w:val="000000"/>
          <w:sz w:val="20"/>
          <w:szCs w:val="20"/>
        </w:rPr>
        <w:t xml:space="preserve">” —&gt; can you </w:t>
      </w:r>
      <w:r>
        <w:rPr>
          <w:b/>
          <w:bCs/>
          <w:color w:val="000000"/>
          <w:sz w:val="20"/>
          <w:szCs w:val="20"/>
        </w:rPr>
        <w:t>show</w:t>
      </w:r>
      <w:r>
        <w:rPr>
          <w:color w:val="000000"/>
          <w:sz w:val="20"/>
          <w:szCs w:val="20"/>
        </w:rPr>
        <w:t xml:space="preserve"> us examples of situations where you felt like your people skills were lacking? And can you show us examples of how you’ve improved them?</w:t>
      </w:r>
    </w:p>
    <w:p w14:paraId="1551B273" w14:textId="77777777" w:rsidR="00B81221" w:rsidRDefault="00B81221" w:rsidP="00386BC9"/>
    <w:p w14:paraId="7A37998D" w14:textId="77777777" w:rsidR="00B81221" w:rsidRDefault="00B81221" w:rsidP="00386BC9">
      <w:r>
        <w:rPr>
          <w:i/>
          <w:iCs/>
          <w:color w:val="000000"/>
          <w:sz w:val="20"/>
          <w:szCs w:val="20"/>
        </w:rPr>
        <w:t xml:space="preserve">“At times I felt like I wouldn’t be able to resolve the issues I came across.” </w:t>
      </w:r>
      <w:r>
        <w:rPr>
          <w:color w:val="000000"/>
          <w:sz w:val="20"/>
          <w:szCs w:val="20"/>
        </w:rPr>
        <w:t>—&gt; Can you tell us more about these issues? What challenges did you face during your time as a Runner?</w:t>
      </w:r>
    </w:p>
    <w:p w14:paraId="1063B392" w14:textId="77777777" w:rsidR="00B81221" w:rsidRDefault="00B81221" w:rsidP="00386BC9"/>
  </w:comment>
  <w:comment w:id="2" w:author="Author" w:initials="A">
    <w:p w14:paraId="795304EF" w14:textId="77777777" w:rsidR="005C1345" w:rsidRDefault="005C1345" w:rsidP="007C7BDB">
      <w:r>
        <w:rPr>
          <w:rStyle w:val="CommentReference"/>
        </w:rPr>
        <w:annotationRef/>
      </w:r>
      <w:r>
        <w:rPr>
          <w:sz w:val="20"/>
          <w:szCs w:val="20"/>
        </w:rPr>
        <w:t xml:space="preserve">Continuing the comment above — how did you end up solving the issues that came your way? </w:t>
      </w:r>
      <w:r>
        <w:rPr>
          <w:sz w:val="20"/>
          <w:szCs w:val="20"/>
        </w:rPr>
        <w:cr/>
      </w:r>
      <w:r>
        <w:rPr>
          <w:sz w:val="20"/>
          <w:szCs w:val="20"/>
        </w:rPr>
        <w:cr/>
        <w:t xml:space="preserve">It’s better to be more descriptive and detailed with your story. </w:t>
      </w:r>
      <w:r>
        <w:rPr>
          <w:b/>
          <w:bCs/>
          <w:sz w:val="20"/>
          <w:szCs w:val="20"/>
        </w:rPr>
        <w:t>Show</w:t>
      </w:r>
      <w:r>
        <w:rPr>
          <w:sz w:val="20"/>
          <w:szCs w:val="20"/>
        </w:rPr>
        <w:t xml:space="preserve">, instead of </w:t>
      </w:r>
      <w:r>
        <w:rPr>
          <w:b/>
          <w:bCs/>
          <w:sz w:val="20"/>
          <w:szCs w:val="20"/>
        </w:rPr>
        <w:t>tell</w:t>
      </w:r>
      <w:r>
        <w:rPr>
          <w:sz w:val="20"/>
          <w:szCs w:val="20"/>
        </w:rPr>
        <w:t xml:space="preserve">. </w:t>
      </w:r>
      <w:r>
        <w:rPr>
          <w:sz w:val="20"/>
          <w:szCs w:val="20"/>
        </w:rPr>
        <w:cr/>
      </w:r>
      <w:r>
        <w:rPr>
          <w:sz w:val="20"/>
          <w:szCs w:val="20"/>
        </w:rPr>
        <w:cr/>
      </w:r>
      <w:r>
        <w:rPr>
          <w:i/>
          <w:iCs/>
          <w:sz w:val="20"/>
          <w:szCs w:val="20"/>
        </w:rPr>
        <w:t>Show</w:t>
      </w:r>
      <w:r>
        <w:rPr>
          <w:sz w:val="20"/>
          <w:szCs w:val="20"/>
        </w:rPr>
        <w:t xml:space="preserve"> us scenes of how your story played out, what you did, and how you felt, instead of only </w:t>
      </w:r>
      <w:r>
        <w:rPr>
          <w:i/>
          <w:iCs/>
          <w:sz w:val="20"/>
          <w:szCs w:val="20"/>
        </w:rPr>
        <w:t>telling</w:t>
      </w:r>
      <w:r>
        <w:rPr>
          <w:sz w:val="20"/>
          <w:szCs w:val="20"/>
        </w:rPr>
        <w:t xml:space="preserve"> us, “we solved any issue that came our way.” without any elaboration. </w:t>
      </w:r>
    </w:p>
    <w:p w14:paraId="00F14747" w14:textId="77777777" w:rsidR="005C1345" w:rsidRDefault="005C1345" w:rsidP="007C7BDB"/>
    <w:p w14:paraId="6FC63DDD" w14:textId="77777777" w:rsidR="005C1345" w:rsidRDefault="005C1345" w:rsidP="007C7BDB">
      <w:r>
        <w:rPr>
          <w:sz w:val="20"/>
          <w:szCs w:val="20"/>
        </w:rPr>
        <w:t>This way, the reader can see for themselves that you’ve developed leadership and problem-solving skills.</w:t>
      </w:r>
    </w:p>
  </w:comment>
  <w:comment w:id="3" w:author="Author" w:initials="A">
    <w:p w14:paraId="6216DA4B" w14:textId="77777777" w:rsidR="005C1345" w:rsidRDefault="005C1345" w:rsidP="007A37E9">
      <w:r>
        <w:rPr>
          <w:rStyle w:val="CommentReference"/>
        </w:rPr>
        <w:annotationRef/>
      </w:r>
      <w:r>
        <w:rPr>
          <w:color w:val="000000"/>
          <w:sz w:val="20"/>
          <w:szCs w:val="20"/>
        </w:rPr>
        <w:t>Give us more context and details about this. How did you only stick to things you were used to? For example, did you avoid signing up for big committees or projects?</w:t>
      </w:r>
    </w:p>
  </w:comment>
  <w:comment w:id="4" w:author="Author" w:initials="A">
    <w:p w14:paraId="02BDBFEC" w14:textId="77777777" w:rsidR="005C1345" w:rsidRDefault="005C1345" w:rsidP="00DC496C">
      <w:r>
        <w:rPr>
          <w:rStyle w:val="CommentReference"/>
        </w:rPr>
        <w:annotationRef/>
      </w:r>
      <w:r>
        <w:rPr>
          <w:color w:val="000000"/>
          <w:sz w:val="20"/>
          <w:szCs w:val="20"/>
        </w:rPr>
        <w:t xml:space="preserve">Telling us more about how you “stayed in a closed-off bubble” and how it “hindered your self-growth”. </w:t>
      </w:r>
    </w:p>
    <w:p w14:paraId="44787B53" w14:textId="77777777" w:rsidR="005C1345" w:rsidRDefault="005C1345" w:rsidP="00DC496C"/>
    <w:p w14:paraId="76D04953" w14:textId="77777777" w:rsidR="005C1345" w:rsidRDefault="005C1345" w:rsidP="00DC496C">
      <w:r>
        <w:rPr>
          <w:color w:val="000000"/>
          <w:sz w:val="20"/>
          <w:szCs w:val="20"/>
        </w:rPr>
        <w:t>For example, were you unable to make new friends or experience new things? Did you gain a new appreciation for the projects that you volunteered for?</w:t>
      </w:r>
    </w:p>
  </w:comment>
  <w:comment w:id="5" w:author="Author" w:initials="A">
    <w:p w14:paraId="0217B3A0" w14:textId="77777777" w:rsidR="00EF3F11" w:rsidRDefault="005C1345" w:rsidP="00107AD9">
      <w:r>
        <w:rPr>
          <w:rStyle w:val="CommentReference"/>
        </w:rPr>
        <w:annotationRef/>
      </w:r>
      <w:r w:rsidR="00EF3F11">
        <w:rPr>
          <w:sz w:val="20"/>
          <w:szCs w:val="20"/>
        </w:rPr>
        <w:t xml:space="preserve">In the last stretch of your essay, this is where you should discuss </w:t>
      </w:r>
      <w:r w:rsidR="00EF3F11">
        <w:rPr>
          <w:b/>
          <w:bCs/>
          <w:sz w:val="20"/>
          <w:szCs w:val="20"/>
        </w:rPr>
        <w:t>how you’ve grown</w:t>
      </w:r>
      <w:r w:rsidR="00EF3F11">
        <w:rPr>
          <w:sz w:val="20"/>
          <w:szCs w:val="20"/>
        </w:rPr>
        <w:t xml:space="preserve">, and how you </w:t>
      </w:r>
      <w:r w:rsidR="00EF3F11">
        <w:rPr>
          <w:b/>
          <w:bCs/>
          <w:sz w:val="20"/>
          <w:szCs w:val="20"/>
        </w:rPr>
        <w:t>plan to</w:t>
      </w:r>
      <w:r w:rsidR="00EF3F11">
        <w:rPr>
          <w:sz w:val="20"/>
          <w:szCs w:val="20"/>
        </w:rPr>
        <w:t xml:space="preserve"> </w:t>
      </w:r>
      <w:r w:rsidR="00EF3F11">
        <w:rPr>
          <w:b/>
          <w:bCs/>
          <w:sz w:val="20"/>
          <w:szCs w:val="20"/>
        </w:rPr>
        <w:t>grow even further</w:t>
      </w:r>
      <w:r w:rsidR="00EF3F11">
        <w:rPr>
          <w:sz w:val="20"/>
          <w:szCs w:val="20"/>
        </w:rPr>
        <w:t>.</w:t>
      </w:r>
      <w:r w:rsidR="00EF3F11">
        <w:rPr>
          <w:sz w:val="20"/>
          <w:szCs w:val="20"/>
        </w:rPr>
        <w:cr/>
      </w:r>
      <w:r w:rsidR="00EF3F11">
        <w:rPr>
          <w:sz w:val="20"/>
          <w:szCs w:val="20"/>
        </w:rPr>
        <w:cr/>
        <w:t xml:space="preserve">You can even touch upon the following: </w:t>
      </w:r>
      <w:r w:rsidR="00EF3F11">
        <w:rPr>
          <w:sz w:val="20"/>
          <w:szCs w:val="20"/>
        </w:rPr>
        <w:cr/>
        <w:t>- What else do you plan to achieve in the future?</w:t>
      </w:r>
      <w:r w:rsidR="00EF3F11">
        <w:rPr>
          <w:sz w:val="20"/>
          <w:szCs w:val="20"/>
        </w:rPr>
        <w:cr/>
        <w:t xml:space="preserve">- How will what you’ve learned help you in achieving your future plans? </w:t>
      </w:r>
    </w:p>
  </w:comment>
  <w:comment w:id="6" w:author="Author" w:initials="A">
    <w:p w14:paraId="730B2CDA" w14:textId="74151FEB" w:rsidR="002C605C" w:rsidRDefault="002C605C" w:rsidP="007F0A1F">
      <w:r>
        <w:rPr>
          <w:rStyle w:val="CommentReference"/>
        </w:rPr>
        <w:annotationRef/>
      </w:r>
      <w:r>
        <w:rPr>
          <w:color w:val="000000"/>
          <w:sz w:val="20"/>
          <w:szCs w:val="20"/>
        </w:rPr>
        <w:t xml:space="preserve">I think you could add more background here, to help the reader empathize with your feelings even more. </w:t>
      </w:r>
    </w:p>
    <w:p w14:paraId="0EC4A800" w14:textId="77777777" w:rsidR="002C605C" w:rsidRDefault="002C605C" w:rsidP="007F0A1F"/>
    <w:p w14:paraId="74A8BC79" w14:textId="77777777" w:rsidR="002C605C" w:rsidRDefault="002C605C" w:rsidP="007F0A1F">
      <w:r>
        <w:rPr>
          <w:color w:val="000000"/>
          <w:sz w:val="20"/>
          <w:szCs w:val="20"/>
        </w:rPr>
        <w:t xml:space="preserve">Instead of simply </w:t>
      </w:r>
      <w:r>
        <w:rPr>
          <w:i/>
          <w:iCs/>
          <w:color w:val="000000"/>
          <w:sz w:val="20"/>
          <w:szCs w:val="20"/>
        </w:rPr>
        <w:t xml:space="preserve">telling </w:t>
      </w:r>
      <w:r>
        <w:rPr>
          <w:color w:val="000000"/>
          <w:sz w:val="20"/>
          <w:szCs w:val="20"/>
        </w:rPr>
        <w:t xml:space="preserve">the reader “you need to know”, you can try taking the reader through </w:t>
      </w:r>
      <w:r>
        <w:rPr>
          <w:b/>
          <w:bCs/>
          <w:color w:val="000000"/>
          <w:sz w:val="20"/>
          <w:szCs w:val="20"/>
        </w:rPr>
        <w:t>how</w:t>
      </w:r>
      <w:r>
        <w:rPr>
          <w:color w:val="000000"/>
          <w:sz w:val="20"/>
          <w:szCs w:val="20"/>
        </w:rPr>
        <w:t xml:space="preserve"> you came to the </w:t>
      </w:r>
      <w:r>
        <w:rPr>
          <w:b/>
          <w:bCs/>
          <w:color w:val="000000"/>
          <w:sz w:val="20"/>
          <w:szCs w:val="20"/>
        </w:rPr>
        <w:t>realization</w:t>
      </w:r>
      <w:r>
        <w:rPr>
          <w:color w:val="000000"/>
          <w:sz w:val="20"/>
          <w:szCs w:val="20"/>
        </w:rPr>
        <w:t xml:space="preserve"> that his story was necessary to tell.</w:t>
      </w:r>
    </w:p>
  </w:comment>
  <w:comment w:id="7" w:author="Author" w:initials="A">
    <w:p w14:paraId="319F984B" w14:textId="77777777" w:rsidR="006B058D" w:rsidRDefault="006B058D" w:rsidP="003764DB">
      <w:r>
        <w:rPr>
          <w:rStyle w:val="CommentReference"/>
        </w:rPr>
        <w:annotationRef/>
      </w:r>
      <w:r>
        <w:rPr>
          <w:sz w:val="20"/>
          <w:szCs w:val="20"/>
        </w:rPr>
        <w:t xml:space="preserve">To repeat my comments in your first essay, there are a lot of interesting points here that could use more elaboration. </w:t>
      </w:r>
      <w:r>
        <w:rPr>
          <w:sz w:val="20"/>
          <w:szCs w:val="20"/>
        </w:rPr>
        <w:cr/>
      </w:r>
      <w:r>
        <w:rPr>
          <w:sz w:val="20"/>
          <w:szCs w:val="20"/>
        </w:rPr>
        <w:cr/>
      </w:r>
      <w:r>
        <w:rPr>
          <w:i/>
          <w:iCs/>
          <w:sz w:val="20"/>
          <w:szCs w:val="20"/>
        </w:rPr>
        <w:t>“Without him, I doubt that I would have been able to achieve and do the things that I have. I learned important life lessons from him”</w:t>
      </w:r>
      <w:r>
        <w:rPr>
          <w:sz w:val="20"/>
          <w:szCs w:val="20"/>
        </w:rPr>
        <w:t xml:space="preserve"> —&gt; Could you show us an example of an incident where you’ve practiced the lessons that he taught you? Or something you’ve achieved because of the things you’ve learned?</w:t>
      </w:r>
    </w:p>
  </w:comment>
  <w:comment w:id="8" w:author="Author" w:initials="A">
    <w:p w14:paraId="2F6798ED" w14:textId="51D239CA" w:rsidR="00EF3F11" w:rsidRDefault="00EF3F11" w:rsidP="00071F01">
      <w:r>
        <w:rPr>
          <w:rStyle w:val="CommentReference"/>
        </w:rPr>
        <w:annotationRef/>
      </w:r>
      <w:r>
        <w:rPr>
          <w:color w:val="000000"/>
          <w:sz w:val="20"/>
          <w:szCs w:val="20"/>
        </w:rPr>
        <w:t xml:space="preserve">I believe this should be the focus of your essay — the </w:t>
      </w:r>
      <w:r>
        <w:rPr>
          <w:b/>
          <w:bCs/>
          <w:color w:val="000000"/>
          <w:sz w:val="20"/>
          <w:szCs w:val="20"/>
        </w:rPr>
        <w:t>impact</w:t>
      </w:r>
      <w:r>
        <w:rPr>
          <w:color w:val="000000"/>
          <w:sz w:val="20"/>
          <w:szCs w:val="20"/>
        </w:rPr>
        <w:t xml:space="preserve"> that your father’s passing has brought about in your life, and the </w:t>
      </w:r>
      <w:r>
        <w:rPr>
          <w:b/>
          <w:bCs/>
          <w:color w:val="000000"/>
          <w:sz w:val="20"/>
          <w:szCs w:val="20"/>
        </w:rPr>
        <w:t>lessons</w:t>
      </w:r>
      <w:r>
        <w:rPr>
          <w:color w:val="000000"/>
          <w:sz w:val="20"/>
          <w:szCs w:val="20"/>
        </w:rPr>
        <w:t xml:space="preserve"> he had taught you that has helped you / will help you in the future.</w:t>
      </w:r>
    </w:p>
    <w:p w14:paraId="34629856" w14:textId="77777777" w:rsidR="00EF3F11" w:rsidRDefault="00EF3F11" w:rsidP="00071F01"/>
    <w:p w14:paraId="457AE5B9" w14:textId="77777777" w:rsidR="00EF3F11" w:rsidRDefault="00EF3F11" w:rsidP="00071F01">
      <w:r>
        <w:rPr>
          <w:color w:val="000000"/>
          <w:sz w:val="20"/>
          <w:szCs w:val="20"/>
        </w:rPr>
        <w:t>You’ve mentioned how you’ve gained a lot more responsibilities since his passing. Has his kindness, his hard-working nature, and his love for his family helped you overcome this in any way?</w:t>
      </w:r>
    </w:p>
    <w:p w14:paraId="16CBB2D1" w14:textId="77777777" w:rsidR="00EF3F11" w:rsidRDefault="00EF3F11" w:rsidP="00071F01"/>
    <w:p w14:paraId="214A03EB" w14:textId="77777777" w:rsidR="00EF3F11" w:rsidRDefault="00EF3F11" w:rsidP="00071F01">
      <w:r>
        <w:rPr>
          <w:color w:val="000000"/>
          <w:sz w:val="20"/>
          <w:szCs w:val="20"/>
        </w:rPr>
        <w:t>How has going through this grief – and remembering everything your father has done in life – changed you for the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3B392" w15:done="0"/>
  <w15:commentEx w15:paraId="6FC63DDD" w15:done="0"/>
  <w15:commentEx w15:paraId="6216DA4B" w15:done="0"/>
  <w15:commentEx w15:paraId="76D04953" w15:done="0"/>
  <w15:commentEx w15:paraId="0217B3A0" w15:done="0"/>
  <w15:commentEx w15:paraId="74A8BC79" w15:done="0"/>
  <w15:commentEx w15:paraId="319F984B" w15:done="0"/>
  <w15:commentEx w15:paraId="214A03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3B392" w16cid:durableId="2849FD5A"/>
  <w16cid:commentId w16cid:paraId="6FC63DDD" w16cid:durableId="2849FE40"/>
  <w16cid:commentId w16cid:paraId="6216DA4B" w16cid:durableId="2849FED8"/>
  <w16cid:commentId w16cid:paraId="76D04953" w16cid:durableId="2849FF5A"/>
  <w16cid:commentId w16cid:paraId="0217B3A0" w16cid:durableId="284A002C"/>
  <w16cid:commentId w16cid:paraId="74A8BC79" w16cid:durableId="284A025A"/>
  <w16cid:commentId w16cid:paraId="319F984B" w16cid:durableId="284A0559"/>
  <w16cid:commentId w16cid:paraId="214A03EB" w16cid:durableId="284A0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096C" w14:textId="77777777" w:rsidR="003B6BC6" w:rsidRDefault="003B6BC6" w:rsidP="0055005B">
      <w:pPr>
        <w:spacing w:line="240" w:lineRule="auto"/>
      </w:pPr>
      <w:r>
        <w:separator/>
      </w:r>
    </w:p>
  </w:endnote>
  <w:endnote w:type="continuationSeparator" w:id="0">
    <w:p w14:paraId="64E392CE" w14:textId="77777777" w:rsidR="003B6BC6" w:rsidRDefault="003B6BC6" w:rsidP="00550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57BD" w14:textId="77777777" w:rsidR="0055005B" w:rsidRDefault="00550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AA86" w14:textId="77777777" w:rsidR="0055005B" w:rsidRDefault="005500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C8D1" w14:textId="77777777" w:rsidR="0055005B" w:rsidRDefault="00550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E6B1" w14:textId="77777777" w:rsidR="003B6BC6" w:rsidRDefault="003B6BC6" w:rsidP="0055005B">
      <w:pPr>
        <w:spacing w:line="240" w:lineRule="auto"/>
      </w:pPr>
      <w:r>
        <w:separator/>
      </w:r>
    </w:p>
  </w:footnote>
  <w:footnote w:type="continuationSeparator" w:id="0">
    <w:p w14:paraId="280C7F3B" w14:textId="77777777" w:rsidR="003B6BC6" w:rsidRDefault="003B6BC6" w:rsidP="00550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200A" w14:textId="77777777" w:rsidR="0055005B" w:rsidRDefault="005500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085A" w14:textId="77777777" w:rsidR="0055005B" w:rsidRDefault="005500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B244" w14:textId="77777777" w:rsidR="0055005B" w:rsidRDefault="005500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1F"/>
    <w:rsid w:val="002A26A9"/>
    <w:rsid w:val="002C605C"/>
    <w:rsid w:val="002D0228"/>
    <w:rsid w:val="003B6BC6"/>
    <w:rsid w:val="0055005B"/>
    <w:rsid w:val="005C1345"/>
    <w:rsid w:val="006B058D"/>
    <w:rsid w:val="00860872"/>
    <w:rsid w:val="00896A1F"/>
    <w:rsid w:val="00A44815"/>
    <w:rsid w:val="00B81221"/>
    <w:rsid w:val="00EF3F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8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005B"/>
    <w:pPr>
      <w:tabs>
        <w:tab w:val="center" w:pos="4680"/>
        <w:tab w:val="right" w:pos="9360"/>
      </w:tabs>
      <w:spacing w:line="240" w:lineRule="auto"/>
    </w:pPr>
  </w:style>
  <w:style w:type="character" w:customStyle="1" w:styleId="HeaderChar">
    <w:name w:val="Header Char"/>
    <w:basedOn w:val="DefaultParagraphFont"/>
    <w:link w:val="Header"/>
    <w:uiPriority w:val="99"/>
    <w:rsid w:val="0055005B"/>
  </w:style>
  <w:style w:type="paragraph" w:styleId="Footer">
    <w:name w:val="footer"/>
    <w:basedOn w:val="Normal"/>
    <w:link w:val="FooterChar"/>
    <w:uiPriority w:val="99"/>
    <w:unhideWhenUsed/>
    <w:rsid w:val="0055005B"/>
    <w:pPr>
      <w:tabs>
        <w:tab w:val="center" w:pos="4680"/>
        <w:tab w:val="right" w:pos="9360"/>
      </w:tabs>
      <w:spacing w:line="240" w:lineRule="auto"/>
    </w:pPr>
  </w:style>
  <w:style w:type="character" w:customStyle="1" w:styleId="FooterChar">
    <w:name w:val="Footer Char"/>
    <w:basedOn w:val="DefaultParagraphFont"/>
    <w:link w:val="Footer"/>
    <w:uiPriority w:val="99"/>
    <w:rsid w:val="0055005B"/>
  </w:style>
  <w:style w:type="paragraph" w:styleId="Revision">
    <w:name w:val="Revision"/>
    <w:hidden/>
    <w:uiPriority w:val="99"/>
    <w:semiHidden/>
    <w:rsid w:val="0055005B"/>
    <w:pPr>
      <w:spacing w:line="240" w:lineRule="auto"/>
    </w:pPr>
  </w:style>
  <w:style w:type="character" w:styleId="CommentReference">
    <w:name w:val="annotation reference"/>
    <w:basedOn w:val="DefaultParagraphFont"/>
    <w:uiPriority w:val="99"/>
    <w:semiHidden/>
    <w:unhideWhenUsed/>
    <w:rsid w:val="00B81221"/>
    <w:rPr>
      <w:sz w:val="16"/>
      <w:szCs w:val="16"/>
    </w:rPr>
  </w:style>
  <w:style w:type="paragraph" w:styleId="CommentText">
    <w:name w:val="annotation text"/>
    <w:basedOn w:val="Normal"/>
    <w:link w:val="CommentTextChar"/>
    <w:uiPriority w:val="99"/>
    <w:semiHidden/>
    <w:unhideWhenUsed/>
    <w:rsid w:val="00B81221"/>
    <w:pPr>
      <w:spacing w:line="240" w:lineRule="auto"/>
    </w:pPr>
    <w:rPr>
      <w:sz w:val="20"/>
      <w:szCs w:val="20"/>
    </w:rPr>
  </w:style>
  <w:style w:type="character" w:customStyle="1" w:styleId="CommentTextChar">
    <w:name w:val="Comment Text Char"/>
    <w:basedOn w:val="DefaultParagraphFont"/>
    <w:link w:val="CommentText"/>
    <w:uiPriority w:val="99"/>
    <w:semiHidden/>
    <w:rsid w:val="00B81221"/>
    <w:rPr>
      <w:sz w:val="20"/>
      <w:szCs w:val="20"/>
    </w:rPr>
  </w:style>
  <w:style w:type="paragraph" w:styleId="CommentSubject">
    <w:name w:val="annotation subject"/>
    <w:basedOn w:val="CommentText"/>
    <w:next w:val="CommentText"/>
    <w:link w:val="CommentSubjectChar"/>
    <w:uiPriority w:val="99"/>
    <w:semiHidden/>
    <w:unhideWhenUsed/>
    <w:rsid w:val="00B81221"/>
    <w:rPr>
      <w:b/>
      <w:bCs/>
    </w:rPr>
  </w:style>
  <w:style w:type="character" w:customStyle="1" w:styleId="CommentSubjectChar">
    <w:name w:val="Comment Subject Char"/>
    <w:basedOn w:val="CommentTextChar"/>
    <w:link w:val="CommentSubject"/>
    <w:uiPriority w:val="99"/>
    <w:semiHidden/>
    <w:rsid w:val="00B8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2023-06-30T15:26:00Z</dcterms:created>
  <dcterms:modified xsi:type="dcterms:W3CDTF">2023-06-30T18:23:00Z</dcterms:modified>
</cp:coreProperties>
</file>