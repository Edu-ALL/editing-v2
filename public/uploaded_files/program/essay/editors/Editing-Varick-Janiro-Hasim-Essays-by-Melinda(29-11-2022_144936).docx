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A136C26" w:rsidR="002C5732" w:rsidRPr="0018731C" w:rsidRDefault="00542F83">
      <w:pPr>
        <w:rPr>
          <w:rFonts w:asciiTheme="minorHAnsi" w:hAnsiTheme="minorHAnsi"/>
          <w:b/>
          <w:sz w:val="24"/>
          <w:szCs w:val="24"/>
        </w:rPr>
      </w:pPr>
      <w:r w:rsidRPr="0018731C">
        <w:rPr>
          <w:rFonts w:asciiTheme="minorHAnsi" w:hAnsiTheme="minorHAnsi"/>
          <w:b/>
          <w:sz w:val="24"/>
          <w:szCs w:val="24"/>
        </w:rPr>
        <w:t>Describe an example of your leadership experience in which you have positively influenced others, helped resolve disputes, or contributed to group efforts over time. (350 words)</w:t>
      </w:r>
      <w:r w:rsidR="008A55CC">
        <w:rPr>
          <w:rFonts w:asciiTheme="minorHAnsi" w:hAnsiTheme="minorHAnsi"/>
          <w:b/>
          <w:sz w:val="24"/>
          <w:szCs w:val="24"/>
        </w:rPr>
        <w:t xml:space="preserve"> – </w:t>
      </w:r>
      <w:r w:rsidR="008A55CC" w:rsidRPr="008A55CC">
        <w:rPr>
          <w:rFonts w:asciiTheme="minorHAnsi" w:hAnsiTheme="minorHAnsi"/>
          <w:b/>
          <w:sz w:val="24"/>
          <w:szCs w:val="24"/>
          <w:highlight w:val="yellow"/>
        </w:rPr>
        <w:t>335 words</w:t>
      </w:r>
    </w:p>
    <w:p w14:paraId="4C20A328" w14:textId="77777777" w:rsidR="0018731C" w:rsidRDefault="0018731C" w:rsidP="0018731C">
      <w:pPr>
        <w:jc w:val="both"/>
        <w:rPr>
          <w:rFonts w:asciiTheme="minorHAnsi" w:eastAsia="Roboto" w:hAnsiTheme="minorHAnsi" w:cs="Roboto"/>
          <w:sz w:val="24"/>
          <w:szCs w:val="24"/>
          <w:highlight w:val="white"/>
        </w:rPr>
      </w:pPr>
    </w:p>
    <w:p w14:paraId="00000002" w14:textId="39EA4711" w:rsidR="002C5732" w:rsidRPr="0018731C" w:rsidRDefault="00542F83" w:rsidP="0018731C">
      <w:pPr>
        <w:jc w:val="both"/>
        <w:rPr>
          <w:rFonts w:asciiTheme="minorHAnsi" w:eastAsia="Roboto" w:hAnsiTheme="minorHAnsi" w:cs="Roboto"/>
          <w:sz w:val="24"/>
          <w:szCs w:val="24"/>
          <w:highlight w:val="white"/>
        </w:rPr>
      </w:pPr>
      <w:del w:id="0" w:author="Microsoft Office User" w:date="2022-11-29T13:14:00Z">
        <w:r w:rsidRPr="0018731C" w:rsidDel="00BF1C68">
          <w:rPr>
            <w:rFonts w:asciiTheme="minorHAnsi" w:eastAsia="Roboto" w:hAnsiTheme="minorHAnsi" w:cs="Roboto"/>
            <w:sz w:val="24"/>
            <w:szCs w:val="24"/>
            <w:highlight w:val="white"/>
          </w:rPr>
          <w:delText xml:space="preserve">I’m </w:delText>
        </w:r>
        <w:r w:rsidRPr="0018731C" w:rsidDel="00BF1C68">
          <w:rPr>
            <w:rFonts w:asciiTheme="minorHAnsi" w:eastAsia="Roboto" w:hAnsiTheme="minorHAnsi" w:cs="Roboto"/>
            <w:sz w:val="24"/>
            <w:szCs w:val="24"/>
            <w:highlight w:val="white"/>
          </w:rPr>
          <w:delText>the</w:delText>
        </w:r>
      </w:del>
      <w:ins w:id="1" w:author="Microsoft Office User" w:date="2022-11-29T13:14:00Z">
        <w:r w:rsidR="00BF1C68">
          <w:rPr>
            <w:rFonts w:asciiTheme="minorHAnsi" w:eastAsia="Roboto" w:hAnsiTheme="minorHAnsi" w:cs="Roboto"/>
            <w:sz w:val="24"/>
            <w:szCs w:val="24"/>
            <w:highlight w:val="white"/>
          </w:rPr>
          <w:t>My most defining leadership moment was when I was appointed as the</w:t>
        </w:r>
      </w:ins>
      <w:r w:rsidRPr="0018731C">
        <w:rPr>
          <w:rFonts w:asciiTheme="minorHAnsi" w:eastAsia="Roboto" w:hAnsiTheme="minorHAnsi" w:cs="Roboto"/>
          <w:sz w:val="24"/>
          <w:szCs w:val="24"/>
          <w:highlight w:val="white"/>
        </w:rPr>
        <w:t xml:space="preserve"> </w:t>
      </w:r>
      <w:ins w:id="2" w:author="Microsoft Office User" w:date="2022-11-29T12:59:00Z">
        <w:r w:rsidR="00520ED7">
          <w:rPr>
            <w:rFonts w:asciiTheme="minorHAnsi" w:eastAsia="Roboto" w:hAnsiTheme="minorHAnsi" w:cs="Roboto"/>
            <w:sz w:val="24"/>
            <w:szCs w:val="24"/>
            <w:highlight w:val="white"/>
          </w:rPr>
          <w:t>p</w:t>
        </w:r>
      </w:ins>
      <w:del w:id="3" w:author="Microsoft Office User" w:date="2022-11-29T12:59:00Z">
        <w:r w:rsidRPr="0018731C" w:rsidDel="00520ED7">
          <w:rPr>
            <w:rFonts w:asciiTheme="minorHAnsi" w:eastAsia="Roboto" w:hAnsiTheme="minorHAnsi" w:cs="Roboto"/>
            <w:sz w:val="24"/>
            <w:szCs w:val="24"/>
            <w:highlight w:val="white"/>
          </w:rPr>
          <w:delText>P</w:delText>
        </w:r>
      </w:del>
      <w:r w:rsidRPr="0018731C">
        <w:rPr>
          <w:rFonts w:asciiTheme="minorHAnsi" w:eastAsia="Roboto" w:hAnsiTheme="minorHAnsi" w:cs="Roboto"/>
          <w:sz w:val="24"/>
          <w:szCs w:val="24"/>
          <w:highlight w:val="white"/>
        </w:rPr>
        <w:t xml:space="preserve">resident of </w:t>
      </w:r>
      <w:proofErr w:type="spellStart"/>
      <w:r w:rsidRPr="0018731C">
        <w:rPr>
          <w:rFonts w:asciiTheme="minorHAnsi" w:eastAsia="Roboto" w:hAnsiTheme="minorHAnsi" w:cs="Roboto"/>
          <w:sz w:val="24"/>
          <w:szCs w:val="24"/>
          <w:highlight w:val="white"/>
        </w:rPr>
        <w:t>Misi</w:t>
      </w:r>
      <w:proofErr w:type="spellEnd"/>
      <w:r w:rsidRPr="0018731C">
        <w:rPr>
          <w:rFonts w:asciiTheme="minorHAnsi" w:eastAsia="Roboto" w:hAnsiTheme="minorHAnsi" w:cs="Roboto"/>
          <w:sz w:val="24"/>
          <w:szCs w:val="24"/>
          <w:highlight w:val="white"/>
        </w:rPr>
        <w:t xml:space="preserve"> </w:t>
      </w:r>
      <w:proofErr w:type="spellStart"/>
      <w:r w:rsidRPr="0018731C">
        <w:rPr>
          <w:rFonts w:asciiTheme="minorHAnsi" w:eastAsia="Roboto" w:hAnsiTheme="minorHAnsi" w:cs="Roboto"/>
          <w:sz w:val="24"/>
          <w:szCs w:val="24"/>
          <w:highlight w:val="white"/>
        </w:rPr>
        <w:t>Gizi</w:t>
      </w:r>
      <w:proofErr w:type="spellEnd"/>
      <w:r w:rsidRPr="0018731C">
        <w:rPr>
          <w:rFonts w:asciiTheme="minorHAnsi" w:eastAsia="Roboto" w:hAnsiTheme="minorHAnsi" w:cs="Roboto"/>
          <w:sz w:val="24"/>
          <w:szCs w:val="24"/>
          <w:highlight w:val="white"/>
        </w:rPr>
        <w:t xml:space="preserve">, a CAS Project to organize a food bank for more than 650 people. </w:t>
      </w:r>
      <w:ins w:id="4" w:author="Microsoft Office User" w:date="2022-11-29T13:01:00Z">
        <w:r w:rsidR="00736FFB">
          <w:rPr>
            <w:rFonts w:asciiTheme="minorHAnsi" w:eastAsia="Roboto" w:hAnsiTheme="minorHAnsi" w:cs="Roboto"/>
            <w:sz w:val="24"/>
            <w:szCs w:val="24"/>
            <w:highlight w:val="white"/>
          </w:rPr>
          <w:t xml:space="preserve">During the pandemic, I had </w:t>
        </w:r>
      </w:ins>
      <w:del w:id="5" w:author="Microsoft Office User" w:date="2022-11-29T12:58:00Z">
        <w:r w:rsidRPr="0018731C" w:rsidDel="0018731C">
          <w:rPr>
            <w:rFonts w:asciiTheme="minorHAnsi" w:eastAsia="Roboto" w:hAnsiTheme="minorHAnsi" w:cs="Roboto"/>
            <w:sz w:val="24"/>
            <w:szCs w:val="24"/>
            <w:highlight w:val="white"/>
          </w:rPr>
          <w:delText xml:space="preserve">The </w:delText>
        </w:r>
      </w:del>
      <w:del w:id="6" w:author="Microsoft Office User" w:date="2022-11-29T13:01:00Z">
        <w:r w:rsidRPr="0018731C" w:rsidDel="00736FFB">
          <w:rPr>
            <w:rFonts w:asciiTheme="minorHAnsi" w:eastAsia="Roboto" w:hAnsiTheme="minorHAnsi" w:cs="Roboto"/>
            <w:sz w:val="24"/>
            <w:szCs w:val="24"/>
            <w:highlight w:val="white"/>
          </w:rPr>
          <w:delText xml:space="preserve">biggest challenge was </w:delText>
        </w:r>
      </w:del>
      <w:del w:id="7" w:author="Microsoft Office User" w:date="2022-11-29T12:58:00Z">
        <w:r w:rsidRPr="0018731C" w:rsidDel="0018731C">
          <w:rPr>
            <w:rFonts w:asciiTheme="minorHAnsi" w:eastAsia="Roboto" w:hAnsiTheme="minorHAnsi" w:cs="Roboto"/>
            <w:sz w:val="24"/>
            <w:szCs w:val="24"/>
            <w:highlight w:val="white"/>
          </w:rPr>
          <w:delText>being forced</w:delText>
        </w:r>
      </w:del>
      <w:del w:id="8" w:author="Microsoft Office User" w:date="2022-11-29T13:01:00Z">
        <w:r w:rsidRPr="0018731C" w:rsidDel="00736FFB">
          <w:rPr>
            <w:rFonts w:asciiTheme="minorHAnsi" w:eastAsia="Roboto" w:hAnsiTheme="minorHAnsi" w:cs="Roboto"/>
            <w:sz w:val="24"/>
            <w:szCs w:val="24"/>
            <w:highlight w:val="white"/>
          </w:rPr>
          <w:delText xml:space="preserve"> </w:delText>
        </w:r>
      </w:del>
      <w:r w:rsidRPr="0018731C">
        <w:rPr>
          <w:rFonts w:asciiTheme="minorHAnsi" w:eastAsia="Roboto" w:hAnsiTheme="minorHAnsi" w:cs="Roboto"/>
          <w:sz w:val="24"/>
          <w:szCs w:val="24"/>
          <w:highlight w:val="white"/>
        </w:rPr>
        <w:t>to lead a big group of 60 people in ten divisions remotely</w:t>
      </w:r>
      <w:ins w:id="9" w:author="Microsoft Office User" w:date="2022-11-29T13:01:00Z">
        <w:r w:rsidR="00736FFB">
          <w:rPr>
            <w:rFonts w:asciiTheme="minorHAnsi" w:eastAsia="Roboto" w:hAnsiTheme="minorHAnsi" w:cs="Roboto"/>
            <w:sz w:val="24"/>
            <w:szCs w:val="24"/>
            <w:highlight w:val="white"/>
          </w:rPr>
          <w:t xml:space="preserve">. Since we had to meet fully online, </w:t>
        </w:r>
      </w:ins>
      <w:del w:id="10" w:author="Microsoft Office User" w:date="2022-11-29T13:01:00Z">
        <w:r w:rsidRPr="0018731C" w:rsidDel="00736FFB">
          <w:rPr>
            <w:rFonts w:asciiTheme="minorHAnsi" w:eastAsia="Roboto" w:hAnsiTheme="minorHAnsi" w:cs="Roboto"/>
            <w:sz w:val="24"/>
            <w:szCs w:val="24"/>
            <w:highlight w:val="white"/>
          </w:rPr>
          <w:delText xml:space="preserve"> </w:delText>
        </w:r>
        <w:r w:rsidRPr="0018731C" w:rsidDel="00736FFB">
          <w:rPr>
            <w:rFonts w:asciiTheme="minorHAnsi" w:eastAsia="Roboto" w:hAnsiTheme="minorHAnsi" w:cs="Roboto"/>
            <w:sz w:val="24"/>
            <w:szCs w:val="24"/>
            <w:highlight w:val="white"/>
          </w:rPr>
          <w:delText xml:space="preserve">due to the pandemic. </w:delText>
        </w:r>
      </w:del>
      <w:ins w:id="11" w:author="Microsoft Office User" w:date="2022-11-29T13:02:00Z">
        <w:r w:rsidR="00736FFB">
          <w:rPr>
            <w:rFonts w:asciiTheme="minorHAnsi" w:eastAsia="Roboto" w:hAnsiTheme="minorHAnsi" w:cs="Roboto"/>
            <w:sz w:val="24"/>
            <w:szCs w:val="24"/>
            <w:highlight w:val="white"/>
          </w:rPr>
          <w:t>t</w:t>
        </w:r>
      </w:ins>
      <w:del w:id="12" w:author="Microsoft Office User" w:date="2022-11-29T13:02:00Z">
        <w:r w:rsidRPr="0018731C" w:rsidDel="00736FFB">
          <w:rPr>
            <w:rFonts w:asciiTheme="minorHAnsi" w:eastAsia="Roboto" w:hAnsiTheme="minorHAnsi" w:cs="Roboto"/>
            <w:sz w:val="24"/>
            <w:szCs w:val="24"/>
            <w:highlight w:val="white"/>
          </w:rPr>
          <w:delText>T</w:delText>
        </w:r>
      </w:del>
      <w:r w:rsidRPr="0018731C">
        <w:rPr>
          <w:rFonts w:asciiTheme="minorHAnsi" w:eastAsia="Roboto" w:hAnsiTheme="minorHAnsi" w:cs="Roboto"/>
          <w:sz w:val="24"/>
          <w:szCs w:val="24"/>
          <w:highlight w:val="white"/>
        </w:rPr>
        <w:t xml:space="preserve">he </w:t>
      </w:r>
      <w:del w:id="13" w:author="Microsoft Office User" w:date="2022-11-29T13:02:00Z">
        <w:r w:rsidRPr="0018731C" w:rsidDel="00736FFB">
          <w:rPr>
            <w:rFonts w:asciiTheme="minorHAnsi" w:eastAsia="Roboto" w:hAnsiTheme="minorHAnsi" w:cs="Roboto"/>
            <w:sz w:val="24"/>
            <w:szCs w:val="24"/>
            <w:highlight w:val="white"/>
          </w:rPr>
          <w:delText>whole cohort couldn’t meet in person unti</w:delText>
        </w:r>
        <w:r w:rsidRPr="0018731C" w:rsidDel="00736FFB">
          <w:rPr>
            <w:rFonts w:asciiTheme="minorHAnsi" w:eastAsia="Roboto" w:hAnsiTheme="minorHAnsi" w:cs="Roboto"/>
            <w:sz w:val="24"/>
            <w:szCs w:val="24"/>
            <w:highlight w:val="white"/>
          </w:rPr>
          <w:delText>l the actual day of our service</w:delText>
        </w:r>
      </w:del>
      <w:del w:id="14" w:author="Microsoft Office User" w:date="2022-11-29T12:59:00Z">
        <w:r w:rsidRPr="0018731C" w:rsidDel="00520ED7">
          <w:rPr>
            <w:rFonts w:asciiTheme="minorHAnsi" w:eastAsia="Roboto" w:hAnsiTheme="minorHAnsi" w:cs="Roboto"/>
            <w:sz w:val="24"/>
            <w:szCs w:val="24"/>
            <w:highlight w:val="white"/>
          </w:rPr>
          <w:delText>.</w:delText>
        </w:r>
        <w:r w:rsidRPr="0018731C" w:rsidDel="00520ED7">
          <w:rPr>
            <w:rFonts w:asciiTheme="minorHAnsi" w:eastAsia="Roboto" w:hAnsiTheme="minorHAnsi" w:cs="Roboto"/>
            <w:sz w:val="24"/>
            <w:szCs w:val="24"/>
            <w:highlight w:val="white"/>
          </w:rPr>
          <w:delText xml:space="preserve"> </w:delText>
        </w:r>
        <w:r w:rsidRPr="0018731C" w:rsidDel="00520ED7">
          <w:rPr>
            <w:rFonts w:asciiTheme="minorHAnsi" w:eastAsia="Roboto" w:hAnsiTheme="minorHAnsi" w:cs="Roboto"/>
            <w:sz w:val="24"/>
            <w:szCs w:val="24"/>
            <w:highlight w:val="white"/>
          </w:rPr>
          <w:delText xml:space="preserve">Not being able to directly meet each other </w:delText>
        </w:r>
      </w:del>
      <w:del w:id="15" w:author="Microsoft Office User" w:date="2022-11-29T13:02:00Z">
        <w:r w:rsidRPr="0018731C" w:rsidDel="00736FFB">
          <w:rPr>
            <w:rFonts w:asciiTheme="minorHAnsi" w:eastAsia="Roboto" w:hAnsiTheme="minorHAnsi" w:cs="Roboto"/>
            <w:sz w:val="24"/>
            <w:szCs w:val="24"/>
            <w:highlight w:val="white"/>
          </w:rPr>
          <w:delText xml:space="preserve">hampered the </w:delText>
        </w:r>
      </w:del>
      <w:r w:rsidRPr="0018731C">
        <w:rPr>
          <w:rFonts w:asciiTheme="minorHAnsi" w:eastAsia="Roboto" w:hAnsiTheme="minorHAnsi" w:cs="Roboto"/>
          <w:sz w:val="24"/>
          <w:szCs w:val="24"/>
          <w:highlight w:val="white"/>
        </w:rPr>
        <w:t xml:space="preserve">working ability of the whole </w:t>
      </w:r>
      <w:del w:id="16" w:author="Microsoft Office User" w:date="2022-11-29T13:02:00Z">
        <w:r w:rsidRPr="0018731C" w:rsidDel="00736FFB">
          <w:rPr>
            <w:rFonts w:asciiTheme="minorHAnsi" w:eastAsia="Roboto" w:hAnsiTheme="minorHAnsi" w:cs="Roboto"/>
            <w:sz w:val="24"/>
            <w:szCs w:val="24"/>
            <w:highlight w:val="white"/>
          </w:rPr>
          <w:delText>organization</w:delText>
        </w:r>
      </w:del>
      <w:ins w:id="17" w:author="Microsoft Office User" w:date="2022-11-29T13:02:00Z">
        <w:r w:rsidR="00736FFB">
          <w:rPr>
            <w:rFonts w:asciiTheme="minorHAnsi" w:eastAsia="Roboto" w:hAnsiTheme="minorHAnsi" w:cs="Roboto"/>
            <w:sz w:val="24"/>
            <w:szCs w:val="24"/>
            <w:highlight w:val="white"/>
          </w:rPr>
          <w:t>organization was hampered</w:t>
        </w:r>
      </w:ins>
      <w:r w:rsidRPr="0018731C">
        <w:rPr>
          <w:rFonts w:asciiTheme="minorHAnsi" w:eastAsia="Roboto" w:hAnsiTheme="minorHAnsi" w:cs="Roboto"/>
          <w:sz w:val="24"/>
          <w:szCs w:val="24"/>
          <w:highlight w:val="white"/>
        </w:rPr>
        <w:t xml:space="preserve">. Members were demotivated </w:t>
      </w:r>
      <w:del w:id="18" w:author="Microsoft Office User" w:date="2022-11-29T13:02:00Z">
        <w:r w:rsidRPr="0018731C" w:rsidDel="0042083F">
          <w:rPr>
            <w:rFonts w:asciiTheme="minorHAnsi" w:eastAsia="Roboto" w:hAnsiTheme="minorHAnsi" w:cs="Roboto"/>
            <w:sz w:val="24"/>
            <w:szCs w:val="24"/>
            <w:highlight w:val="white"/>
          </w:rPr>
          <w:delText xml:space="preserve">since </w:delText>
        </w:r>
      </w:del>
      <w:ins w:id="19" w:author="Microsoft Office User" w:date="2022-11-29T13:02:00Z">
        <w:r w:rsidR="0042083F">
          <w:rPr>
            <w:rFonts w:asciiTheme="minorHAnsi" w:eastAsia="Roboto" w:hAnsiTheme="minorHAnsi" w:cs="Roboto"/>
            <w:sz w:val="24"/>
            <w:szCs w:val="24"/>
            <w:highlight w:val="white"/>
          </w:rPr>
          <w:t>because</w:t>
        </w:r>
        <w:r w:rsidR="0042083F"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there wasn’t a sense of togetherness</w:t>
      </w:r>
      <w:ins w:id="20" w:author="Microsoft Office User" w:date="2022-11-29T13:02:00Z">
        <w:r w:rsidR="0042083F">
          <w:rPr>
            <w:rFonts w:asciiTheme="minorHAnsi" w:eastAsia="Roboto" w:hAnsiTheme="minorHAnsi" w:cs="Roboto"/>
            <w:sz w:val="24"/>
            <w:szCs w:val="24"/>
            <w:highlight w:val="white"/>
          </w:rPr>
          <w:t>, and</w:t>
        </w:r>
      </w:ins>
      <w:del w:id="21" w:author="Microsoft Office User" w:date="2022-11-29T13:02:00Z">
        <w:r w:rsidRPr="0018731C" w:rsidDel="0042083F">
          <w:rPr>
            <w:rFonts w:asciiTheme="minorHAnsi" w:eastAsia="Roboto" w:hAnsiTheme="minorHAnsi" w:cs="Roboto"/>
            <w:sz w:val="24"/>
            <w:szCs w:val="24"/>
            <w:highlight w:val="white"/>
          </w:rPr>
          <w:delText>;</w:delText>
        </w:r>
      </w:del>
      <w:r w:rsidRPr="0018731C">
        <w:rPr>
          <w:rFonts w:asciiTheme="minorHAnsi" w:eastAsia="Roboto" w:hAnsiTheme="minorHAnsi" w:cs="Roboto"/>
          <w:sz w:val="24"/>
          <w:szCs w:val="24"/>
          <w:highlight w:val="white"/>
        </w:rPr>
        <w:t xml:space="preserve"> </w:t>
      </w:r>
      <w:ins w:id="22" w:author="Microsoft Office User" w:date="2022-11-29T13:00:00Z">
        <w:r w:rsidR="00671982">
          <w:rPr>
            <w:rFonts w:asciiTheme="minorHAnsi" w:eastAsia="Roboto" w:hAnsiTheme="minorHAnsi" w:cs="Roboto"/>
            <w:sz w:val="24"/>
            <w:szCs w:val="24"/>
            <w:highlight w:val="white"/>
          </w:rPr>
          <w:t>i</w:t>
        </w:r>
      </w:ins>
      <w:del w:id="23" w:author="Microsoft Office User" w:date="2022-11-29T13:00:00Z">
        <w:r w:rsidRPr="0018731C" w:rsidDel="00671982">
          <w:rPr>
            <w:rFonts w:asciiTheme="minorHAnsi" w:eastAsia="Roboto" w:hAnsiTheme="minorHAnsi" w:cs="Roboto"/>
            <w:sz w:val="24"/>
            <w:szCs w:val="24"/>
            <w:highlight w:val="white"/>
          </w:rPr>
          <w:delText>I</w:delText>
        </w:r>
      </w:del>
      <w:r w:rsidRPr="0018731C">
        <w:rPr>
          <w:rFonts w:asciiTheme="minorHAnsi" w:eastAsia="Roboto" w:hAnsiTheme="minorHAnsi" w:cs="Roboto"/>
          <w:sz w:val="24"/>
          <w:szCs w:val="24"/>
          <w:highlight w:val="white"/>
        </w:rPr>
        <w:t xml:space="preserve">t was hard </w:t>
      </w:r>
      <w:ins w:id="24" w:author="Microsoft Office User" w:date="2022-11-29T13:02:00Z">
        <w:r w:rsidR="0042083F">
          <w:rPr>
            <w:rFonts w:asciiTheme="minorHAnsi" w:eastAsia="Roboto" w:hAnsiTheme="minorHAnsi" w:cs="Roboto"/>
            <w:sz w:val="24"/>
            <w:szCs w:val="24"/>
            <w:highlight w:val="white"/>
          </w:rPr>
          <w:t xml:space="preserve">for me </w:t>
        </w:r>
      </w:ins>
      <w:r w:rsidRPr="0018731C">
        <w:rPr>
          <w:rFonts w:asciiTheme="minorHAnsi" w:eastAsia="Roboto" w:hAnsiTheme="minorHAnsi" w:cs="Roboto"/>
          <w:sz w:val="24"/>
          <w:szCs w:val="24"/>
          <w:highlight w:val="white"/>
        </w:rPr>
        <w:t xml:space="preserve">to supervise each </w:t>
      </w:r>
      <w:del w:id="25" w:author="Microsoft Office User" w:date="2022-11-29T13:00:00Z">
        <w:r w:rsidRPr="0018731C" w:rsidDel="00671982">
          <w:rPr>
            <w:rFonts w:asciiTheme="minorHAnsi" w:eastAsia="Roboto" w:hAnsiTheme="minorHAnsi" w:cs="Roboto"/>
            <w:sz w:val="24"/>
            <w:szCs w:val="24"/>
            <w:highlight w:val="white"/>
          </w:rPr>
          <w:delText xml:space="preserve">student's </w:delText>
        </w:r>
      </w:del>
      <w:ins w:id="26" w:author="Microsoft Office User" w:date="2022-11-29T13:00:00Z">
        <w:r w:rsidR="00671982">
          <w:rPr>
            <w:rFonts w:asciiTheme="minorHAnsi" w:eastAsia="Roboto" w:hAnsiTheme="minorHAnsi" w:cs="Roboto"/>
            <w:sz w:val="24"/>
            <w:szCs w:val="24"/>
            <w:highlight w:val="white"/>
          </w:rPr>
          <w:t>member’s</w:t>
        </w:r>
        <w:r w:rsidR="00671982"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work</w:t>
      </w:r>
      <w:ins w:id="27" w:author="Microsoft Office User" w:date="2022-11-29T13:00:00Z">
        <w:r w:rsidR="00671982">
          <w:rPr>
            <w:rFonts w:asciiTheme="minorHAnsi" w:eastAsia="Roboto" w:hAnsiTheme="minorHAnsi" w:cs="Roboto"/>
            <w:sz w:val="24"/>
            <w:szCs w:val="24"/>
            <w:highlight w:val="white"/>
          </w:rPr>
          <w:t>.</w:t>
        </w:r>
      </w:ins>
      <w:del w:id="28" w:author="Microsoft Office User" w:date="2022-11-29T13:00:00Z">
        <w:r w:rsidRPr="0018731C" w:rsidDel="00671982">
          <w:rPr>
            <w:rFonts w:asciiTheme="minorHAnsi" w:eastAsia="Roboto" w:hAnsiTheme="minorHAnsi" w:cs="Roboto"/>
            <w:sz w:val="24"/>
            <w:szCs w:val="24"/>
            <w:highlight w:val="white"/>
          </w:rPr>
          <w:delText>;</w:delText>
        </w:r>
      </w:del>
      <w:r w:rsidRPr="0018731C">
        <w:rPr>
          <w:rFonts w:asciiTheme="minorHAnsi" w:eastAsia="Roboto" w:hAnsiTheme="minorHAnsi" w:cs="Roboto"/>
          <w:sz w:val="24"/>
          <w:szCs w:val="24"/>
          <w:highlight w:val="white"/>
        </w:rPr>
        <w:t xml:space="preserve"> Disagreem</w:t>
      </w:r>
      <w:r w:rsidRPr="0018731C">
        <w:rPr>
          <w:rFonts w:asciiTheme="minorHAnsi" w:eastAsia="Roboto" w:hAnsiTheme="minorHAnsi" w:cs="Roboto"/>
          <w:sz w:val="24"/>
          <w:szCs w:val="24"/>
          <w:highlight w:val="white"/>
        </w:rPr>
        <w:t xml:space="preserve">ents between peers became more burdensome as issues couldn’t be resolved quickly. As a result, tasks were completed </w:t>
      </w:r>
      <w:del w:id="29" w:author="Microsoft Office User" w:date="2022-11-29T13:16:00Z">
        <w:r w:rsidRPr="0018731C" w:rsidDel="00A25481">
          <w:rPr>
            <w:rFonts w:asciiTheme="minorHAnsi" w:eastAsia="Roboto" w:hAnsiTheme="minorHAnsi" w:cs="Roboto"/>
            <w:sz w:val="24"/>
            <w:szCs w:val="24"/>
            <w:highlight w:val="white"/>
          </w:rPr>
          <w:delText>longer</w:delText>
        </w:r>
      </w:del>
      <w:ins w:id="30" w:author="Microsoft Office User" w:date="2022-11-29T13:16:00Z">
        <w:r w:rsidR="00A25481">
          <w:rPr>
            <w:rFonts w:asciiTheme="minorHAnsi" w:eastAsia="Roboto" w:hAnsiTheme="minorHAnsi" w:cs="Roboto"/>
            <w:sz w:val="24"/>
            <w:szCs w:val="24"/>
            <w:highlight w:val="white"/>
          </w:rPr>
          <w:t>inefficiently</w:t>
        </w:r>
      </w:ins>
      <w:r w:rsidRPr="0018731C">
        <w:rPr>
          <w:rFonts w:asciiTheme="minorHAnsi" w:eastAsia="Roboto" w:hAnsiTheme="minorHAnsi" w:cs="Roboto"/>
          <w:sz w:val="24"/>
          <w:szCs w:val="24"/>
          <w:highlight w:val="white"/>
        </w:rPr>
        <w:t xml:space="preserve">, and the whole </w:t>
      </w:r>
      <w:del w:id="31" w:author="Microsoft Office User" w:date="2022-11-29T13:03:00Z">
        <w:r w:rsidRPr="0018731C" w:rsidDel="0042083F">
          <w:rPr>
            <w:rFonts w:asciiTheme="minorHAnsi" w:eastAsia="Roboto" w:hAnsiTheme="minorHAnsi" w:cs="Roboto"/>
            <w:sz w:val="24"/>
            <w:szCs w:val="24"/>
            <w:highlight w:val="white"/>
          </w:rPr>
          <w:delText>project was harder to accomplish</w:delText>
        </w:r>
      </w:del>
      <w:ins w:id="32" w:author="Microsoft Office User" w:date="2022-11-29T13:03:00Z">
        <w:r w:rsidR="00A25481">
          <w:rPr>
            <w:rFonts w:asciiTheme="minorHAnsi" w:eastAsia="Roboto" w:hAnsiTheme="minorHAnsi" w:cs="Roboto"/>
            <w:sz w:val="24"/>
            <w:szCs w:val="24"/>
            <w:highlight w:val="white"/>
          </w:rPr>
          <w:t>progress wasn</w:t>
        </w:r>
      </w:ins>
      <w:ins w:id="33" w:author="Microsoft Office User" w:date="2022-11-29T13:16:00Z">
        <w:r w:rsidR="00A25481">
          <w:rPr>
            <w:rFonts w:asciiTheme="minorHAnsi" w:eastAsia="Roboto" w:hAnsiTheme="minorHAnsi" w:cs="Roboto"/>
            <w:sz w:val="24"/>
            <w:szCs w:val="24"/>
            <w:highlight w:val="white"/>
          </w:rPr>
          <w:t>’</w:t>
        </w:r>
      </w:ins>
      <w:ins w:id="34" w:author="Microsoft Office User" w:date="2022-11-29T13:03:00Z">
        <w:r w:rsidR="0042083F">
          <w:rPr>
            <w:rFonts w:asciiTheme="minorHAnsi" w:eastAsia="Roboto" w:hAnsiTheme="minorHAnsi" w:cs="Roboto"/>
            <w:sz w:val="24"/>
            <w:szCs w:val="24"/>
            <w:highlight w:val="white"/>
          </w:rPr>
          <w:t>t smooth sailing</w:t>
        </w:r>
      </w:ins>
      <w:r w:rsidRPr="0018731C">
        <w:rPr>
          <w:rFonts w:asciiTheme="minorHAnsi" w:eastAsia="Roboto" w:hAnsiTheme="minorHAnsi" w:cs="Roboto"/>
          <w:sz w:val="24"/>
          <w:szCs w:val="24"/>
          <w:highlight w:val="white"/>
        </w:rPr>
        <w:t>.</w:t>
      </w:r>
    </w:p>
    <w:p w14:paraId="1B20045C" w14:textId="77777777" w:rsidR="0018731C" w:rsidRDefault="0018731C" w:rsidP="0018731C">
      <w:pPr>
        <w:jc w:val="both"/>
        <w:rPr>
          <w:rFonts w:asciiTheme="minorHAnsi" w:eastAsia="Roboto" w:hAnsiTheme="minorHAnsi" w:cs="Roboto"/>
          <w:sz w:val="24"/>
          <w:szCs w:val="24"/>
          <w:highlight w:val="white"/>
        </w:rPr>
      </w:pPr>
    </w:p>
    <w:p w14:paraId="499A8BFE" w14:textId="77777777" w:rsidR="00407266" w:rsidRDefault="0042083F" w:rsidP="0018731C">
      <w:pPr>
        <w:jc w:val="both"/>
        <w:rPr>
          <w:ins w:id="35" w:author="Microsoft Office User" w:date="2022-11-29T13:17:00Z"/>
          <w:rFonts w:asciiTheme="minorHAnsi" w:eastAsia="Roboto" w:hAnsiTheme="minorHAnsi" w:cs="Roboto"/>
          <w:sz w:val="24"/>
          <w:szCs w:val="24"/>
          <w:highlight w:val="white"/>
        </w:rPr>
      </w:pPr>
      <w:ins w:id="36" w:author="Microsoft Office User" w:date="2022-11-29T13:03:00Z">
        <w:r>
          <w:rPr>
            <w:rFonts w:asciiTheme="minorHAnsi" w:eastAsia="Roboto" w:hAnsiTheme="minorHAnsi" w:cs="Roboto"/>
            <w:sz w:val="24"/>
            <w:szCs w:val="24"/>
            <w:highlight w:val="white"/>
          </w:rPr>
          <w:t>The f</w:t>
        </w:r>
      </w:ins>
      <w:del w:id="37" w:author="Microsoft Office User" w:date="2022-11-29T13:03:00Z">
        <w:r w:rsidR="00542F83" w:rsidRPr="0018731C" w:rsidDel="0042083F">
          <w:rPr>
            <w:rFonts w:asciiTheme="minorHAnsi" w:eastAsia="Roboto" w:hAnsiTheme="minorHAnsi" w:cs="Roboto"/>
            <w:sz w:val="24"/>
            <w:szCs w:val="24"/>
            <w:highlight w:val="white"/>
          </w:rPr>
          <w:delText>F</w:delText>
        </w:r>
      </w:del>
      <w:r w:rsidR="00542F83" w:rsidRPr="0018731C">
        <w:rPr>
          <w:rFonts w:asciiTheme="minorHAnsi" w:eastAsia="Roboto" w:hAnsiTheme="minorHAnsi" w:cs="Roboto"/>
          <w:sz w:val="24"/>
          <w:szCs w:val="24"/>
          <w:highlight w:val="white"/>
        </w:rPr>
        <w:t>irst</w:t>
      </w:r>
      <w:ins w:id="38" w:author="Microsoft Office User" w:date="2022-11-29T13:03:00Z">
        <w:r>
          <w:rPr>
            <w:rFonts w:asciiTheme="minorHAnsi" w:eastAsia="Roboto" w:hAnsiTheme="minorHAnsi" w:cs="Roboto"/>
            <w:sz w:val="24"/>
            <w:szCs w:val="24"/>
            <w:highlight w:val="white"/>
          </w:rPr>
          <w:t xml:space="preserve"> thing I did</w:t>
        </w:r>
      </w:ins>
      <w:del w:id="39" w:author="Microsoft Office User" w:date="2022-11-29T13:03:00Z">
        <w:r w:rsidR="00542F83" w:rsidRPr="0018731C" w:rsidDel="0042083F">
          <w:rPr>
            <w:rFonts w:asciiTheme="minorHAnsi" w:eastAsia="Roboto" w:hAnsiTheme="minorHAnsi" w:cs="Roboto"/>
            <w:sz w:val="24"/>
            <w:szCs w:val="24"/>
            <w:highlight w:val="white"/>
          </w:rPr>
          <w:delText>,</w:delText>
        </w:r>
      </w:del>
      <w:r w:rsidR="00542F83" w:rsidRPr="0018731C">
        <w:rPr>
          <w:rFonts w:asciiTheme="minorHAnsi" w:eastAsia="Roboto" w:hAnsiTheme="minorHAnsi" w:cs="Roboto"/>
          <w:sz w:val="24"/>
          <w:szCs w:val="24"/>
          <w:highlight w:val="white"/>
        </w:rPr>
        <w:t xml:space="preserve"> </w:t>
      </w:r>
      <w:del w:id="40" w:author="Microsoft Office User" w:date="2022-11-29T13:03:00Z">
        <w:r w:rsidR="00542F83" w:rsidRPr="0018731C" w:rsidDel="0042083F">
          <w:rPr>
            <w:rFonts w:asciiTheme="minorHAnsi" w:eastAsia="Roboto" w:hAnsiTheme="minorHAnsi" w:cs="Roboto"/>
            <w:sz w:val="24"/>
            <w:szCs w:val="24"/>
            <w:highlight w:val="white"/>
          </w:rPr>
          <w:delText xml:space="preserve">I tried </w:delText>
        </w:r>
      </w:del>
      <w:r w:rsidR="00542F83" w:rsidRPr="0018731C">
        <w:rPr>
          <w:rFonts w:asciiTheme="minorHAnsi" w:eastAsia="Roboto" w:hAnsiTheme="minorHAnsi" w:cs="Roboto"/>
          <w:sz w:val="24"/>
          <w:szCs w:val="24"/>
          <w:highlight w:val="white"/>
        </w:rPr>
        <w:t xml:space="preserve">to make the online working environment more effective </w:t>
      </w:r>
      <w:ins w:id="41" w:author="Microsoft Office User" w:date="2022-11-29T13:03:00Z">
        <w:r>
          <w:rPr>
            <w:rFonts w:asciiTheme="minorHAnsi" w:eastAsia="Roboto" w:hAnsiTheme="minorHAnsi" w:cs="Roboto"/>
            <w:sz w:val="24"/>
            <w:szCs w:val="24"/>
            <w:highlight w:val="white"/>
          </w:rPr>
          <w:t xml:space="preserve">was </w:t>
        </w:r>
      </w:ins>
      <w:r w:rsidR="00542F83" w:rsidRPr="0018731C">
        <w:rPr>
          <w:rFonts w:asciiTheme="minorHAnsi" w:eastAsia="Roboto" w:hAnsiTheme="minorHAnsi" w:cs="Roboto"/>
          <w:sz w:val="24"/>
          <w:szCs w:val="24"/>
          <w:highlight w:val="white"/>
        </w:rPr>
        <w:t>through the use</w:t>
      </w:r>
      <w:r w:rsidR="00542F83" w:rsidRPr="0018731C">
        <w:rPr>
          <w:rFonts w:asciiTheme="minorHAnsi" w:eastAsia="Roboto" w:hAnsiTheme="minorHAnsi" w:cs="Roboto"/>
          <w:sz w:val="24"/>
          <w:szCs w:val="24"/>
          <w:highlight w:val="white"/>
        </w:rPr>
        <w:t xml:space="preserve"> of collaborative apps</w:t>
      </w:r>
      <w:ins w:id="42" w:author="Microsoft Office User" w:date="2022-11-29T13:04:00Z">
        <w:r w:rsidR="0065624C">
          <w:rPr>
            <w:rFonts w:asciiTheme="minorHAnsi" w:eastAsia="Roboto" w:hAnsiTheme="minorHAnsi" w:cs="Roboto"/>
            <w:sz w:val="24"/>
            <w:szCs w:val="24"/>
            <w:highlight w:val="white"/>
          </w:rPr>
          <w:t xml:space="preserve">, such as </w:t>
        </w:r>
      </w:ins>
      <w:del w:id="43" w:author="Microsoft Office User" w:date="2022-11-29T13:04:00Z">
        <w:r w:rsidR="00542F83" w:rsidRPr="0018731C" w:rsidDel="0065624C">
          <w:rPr>
            <w:rFonts w:asciiTheme="minorHAnsi" w:eastAsia="Roboto" w:hAnsiTheme="minorHAnsi" w:cs="Roboto"/>
            <w:sz w:val="24"/>
            <w:szCs w:val="24"/>
            <w:highlight w:val="white"/>
          </w:rPr>
          <w:delText xml:space="preserve"> </w:delText>
        </w:r>
      </w:del>
      <w:del w:id="44" w:author="Microsoft Office User" w:date="2022-11-29T13:03:00Z">
        <w:r w:rsidR="00542F83" w:rsidRPr="0018731C" w:rsidDel="0065624C">
          <w:rPr>
            <w:rFonts w:asciiTheme="minorHAnsi" w:eastAsia="Roboto" w:hAnsiTheme="minorHAnsi" w:cs="Roboto"/>
            <w:sz w:val="24"/>
            <w:szCs w:val="24"/>
            <w:highlight w:val="white"/>
          </w:rPr>
          <w:delText xml:space="preserve">like </w:delText>
        </w:r>
      </w:del>
      <w:r w:rsidR="00542F83" w:rsidRPr="0018731C">
        <w:rPr>
          <w:rFonts w:asciiTheme="minorHAnsi" w:eastAsia="Roboto" w:hAnsiTheme="minorHAnsi" w:cs="Roboto"/>
          <w:sz w:val="24"/>
          <w:szCs w:val="24"/>
          <w:highlight w:val="white"/>
        </w:rPr>
        <w:t xml:space="preserve">Google Docs, Sheets, and Meet. However, </w:t>
      </w:r>
      <w:ins w:id="45" w:author="Microsoft Office User" w:date="2022-11-29T13:16:00Z">
        <w:r w:rsidR="00A25481">
          <w:rPr>
            <w:rFonts w:asciiTheme="minorHAnsi" w:eastAsia="Roboto" w:hAnsiTheme="minorHAnsi" w:cs="Roboto"/>
            <w:sz w:val="24"/>
            <w:szCs w:val="24"/>
            <w:highlight w:val="white"/>
          </w:rPr>
          <w:t xml:space="preserve">the </w:t>
        </w:r>
      </w:ins>
      <w:del w:id="46" w:author="Microsoft Office User" w:date="2022-11-29T13:04:00Z">
        <w:r w:rsidR="00542F83" w:rsidRPr="0018731C" w:rsidDel="0065624C">
          <w:rPr>
            <w:rFonts w:asciiTheme="minorHAnsi" w:eastAsia="Roboto" w:hAnsiTheme="minorHAnsi" w:cs="Roboto"/>
            <w:sz w:val="24"/>
            <w:szCs w:val="24"/>
            <w:highlight w:val="white"/>
          </w:rPr>
          <w:delText>it was still hard</w:delText>
        </w:r>
      </w:del>
      <w:ins w:id="47" w:author="Microsoft Office User" w:date="2022-11-29T13:04:00Z">
        <w:r w:rsidR="0065624C">
          <w:rPr>
            <w:rFonts w:asciiTheme="minorHAnsi" w:eastAsia="Roboto" w:hAnsiTheme="minorHAnsi" w:cs="Roboto"/>
            <w:sz w:val="24"/>
            <w:szCs w:val="24"/>
            <w:highlight w:val="white"/>
          </w:rPr>
          <w:t xml:space="preserve">attendance was still below target since many </w:t>
        </w:r>
      </w:ins>
      <w:ins w:id="48" w:author="Microsoft Office User" w:date="2022-11-29T13:05:00Z">
        <w:r w:rsidR="0065624C">
          <w:rPr>
            <w:rFonts w:asciiTheme="minorHAnsi" w:eastAsia="Roboto" w:hAnsiTheme="minorHAnsi" w:cs="Roboto"/>
            <w:sz w:val="24"/>
            <w:szCs w:val="24"/>
            <w:highlight w:val="white"/>
          </w:rPr>
          <w:t>disliked</w:t>
        </w:r>
      </w:ins>
      <w:ins w:id="49" w:author="Microsoft Office User" w:date="2022-11-29T13:04:00Z">
        <w:r w:rsidR="0065624C">
          <w:rPr>
            <w:rFonts w:asciiTheme="minorHAnsi" w:eastAsia="Roboto" w:hAnsiTheme="minorHAnsi" w:cs="Roboto"/>
            <w:sz w:val="24"/>
            <w:szCs w:val="24"/>
            <w:highlight w:val="white"/>
          </w:rPr>
          <w:t xml:space="preserve"> online meeting</w:t>
        </w:r>
      </w:ins>
      <w:ins w:id="50" w:author="Microsoft Office User" w:date="2022-11-29T13:05:00Z">
        <w:r w:rsidR="0065624C">
          <w:rPr>
            <w:rFonts w:asciiTheme="minorHAnsi" w:eastAsia="Roboto" w:hAnsiTheme="minorHAnsi" w:cs="Roboto"/>
            <w:sz w:val="24"/>
            <w:szCs w:val="24"/>
            <w:highlight w:val="white"/>
          </w:rPr>
          <w:t>s</w:t>
        </w:r>
      </w:ins>
      <w:ins w:id="51" w:author="Microsoft Office User" w:date="2022-11-29T13:04:00Z">
        <w:r w:rsidR="0065624C">
          <w:rPr>
            <w:rFonts w:asciiTheme="minorHAnsi" w:eastAsia="Roboto" w:hAnsiTheme="minorHAnsi" w:cs="Roboto"/>
            <w:sz w:val="24"/>
            <w:szCs w:val="24"/>
            <w:highlight w:val="white"/>
          </w:rPr>
          <w:t>.</w:t>
        </w:r>
      </w:ins>
      <w:del w:id="52" w:author="Microsoft Office User" w:date="2022-11-29T13:04:00Z">
        <w:r w:rsidR="00542F83" w:rsidRPr="0018731C" w:rsidDel="0065624C">
          <w:rPr>
            <w:rFonts w:asciiTheme="minorHAnsi" w:eastAsia="Roboto" w:hAnsiTheme="minorHAnsi" w:cs="Roboto"/>
            <w:sz w:val="24"/>
            <w:szCs w:val="24"/>
            <w:highlight w:val="white"/>
          </w:rPr>
          <w:delText xml:space="preserve"> </w:delText>
        </w:r>
        <w:r w:rsidR="00542F83" w:rsidRPr="0018731C" w:rsidDel="0065624C">
          <w:rPr>
            <w:rFonts w:asciiTheme="minorHAnsi" w:eastAsia="Roboto" w:hAnsiTheme="minorHAnsi" w:cs="Roboto"/>
            <w:sz w:val="24"/>
            <w:szCs w:val="24"/>
            <w:highlight w:val="white"/>
          </w:rPr>
          <w:delText>to get everybody online since there was nothing pushing them to do so</w:delText>
        </w:r>
        <w:r w:rsidR="00542F83" w:rsidRPr="0018731C" w:rsidDel="0065624C">
          <w:rPr>
            <w:rFonts w:asciiTheme="minorHAnsi" w:eastAsia="Roboto" w:hAnsiTheme="minorHAnsi" w:cs="Roboto"/>
            <w:sz w:val="24"/>
            <w:szCs w:val="24"/>
            <w:highlight w:val="white"/>
          </w:rPr>
          <w:delText>.</w:delText>
        </w:r>
      </w:del>
      <w:r w:rsidR="00542F83" w:rsidRPr="0018731C">
        <w:rPr>
          <w:rFonts w:asciiTheme="minorHAnsi" w:eastAsia="Roboto" w:hAnsiTheme="minorHAnsi" w:cs="Roboto"/>
          <w:sz w:val="24"/>
          <w:szCs w:val="24"/>
          <w:highlight w:val="white"/>
        </w:rPr>
        <w:t xml:space="preserve"> So, </w:t>
      </w:r>
      <w:del w:id="53" w:author="Microsoft Office User" w:date="2022-11-29T13:05:00Z">
        <w:r w:rsidR="00542F83" w:rsidRPr="0018731C" w:rsidDel="0065624C">
          <w:rPr>
            <w:rFonts w:asciiTheme="minorHAnsi" w:eastAsia="Roboto" w:hAnsiTheme="minorHAnsi" w:cs="Roboto"/>
            <w:sz w:val="24"/>
            <w:szCs w:val="24"/>
            <w:highlight w:val="white"/>
          </w:rPr>
          <w:delText xml:space="preserve">then </w:delText>
        </w:r>
      </w:del>
      <w:r w:rsidR="00542F83" w:rsidRPr="0018731C">
        <w:rPr>
          <w:rFonts w:asciiTheme="minorHAnsi" w:eastAsia="Roboto" w:hAnsiTheme="minorHAnsi" w:cs="Roboto"/>
          <w:sz w:val="24"/>
          <w:szCs w:val="24"/>
          <w:highlight w:val="white"/>
        </w:rPr>
        <w:t xml:space="preserve">I tried to </w:t>
      </w:r>
      <w:del w:id="54" w:author="Microsoft Office User" w:date="2022-11-29T13:05:00Z">
        <w:r w:rsidR="00542F83" w:rsidRPr="0018731C" w:rsidDel="0065624C">
          <w:rPr>
            <w:rFonts w:asciiTheme="minorHAnsi" w:eastAsia="Roboto" w:hAnsiTheme="minorHAnsi" w:cs="Roboto"/>
            <w:sz w:val="24"/>
            <w:szCs w:val="24"/>
            <w:highlight w:val="white"/>
          </w:rPr>
          <w:delText xml:space="preserve">improve </w:delText>
        </w:r>
      </w:del>
      <w:ins w:id="55" w:author="Microsoft Office User" w:date="2022-11-29T13:05:00Z">
        <w:r w:rsidR="0065624C">
          <w:rPr>
            <w:rFonts w:asciiTheme="minorHAnsi" w:eastAsia="Roboto" w:hAnsiTheme="minorHAnsi" w:cs="Roboto"/>
            <w:sz w:val="24"/>
            <w:szCs w:val="24"/>
            <w:highlight w:val="white"/>
          </w:rPr>
          <w:t>boost</w:t>
        </w:r>
        <w:r w:rsidR="0065624C" w:rsidRPr="0018731C">
          <w:rPr>
            <w:rFonts w:asciiTheme="minorHAnsi" w:eastAsia="Roboto" w:hAnsiTheme="minorHAnsi" w:cs="Roboto"/>
            <w:sz w:val="24"/>
            <w:szCs w:val="24"/>
            <w:highlight w:val="white"/>
          </w:rPr>
          <w:t xml:space="preserve"> </w:t>
        </w:r>
      </w:ins>
      <w:del w:id="56" w:author="Microsoft Office User" w:date="2022-11-29T13:05:00Z">
        <w:r w:rsidR="00542F83" w:rsidRPr="0018731C" w:rsidDel="00B70861">
          <w:rPr>
            <w:rFonts w:asciiTheme="minorHAnsi" w:eastAsia="Roboto" w:hAnsiTheme="minorHAnsi" w:cs="Roboto"/>
            <w:sz w:val="24"/>
            <w:szCs w:val="24"/>
            <w:highlight w:val="white"/>
          </w:rPr>
          <w:delText xml:space="preserve">motivation </w:delText>
        </w:r>
      </w:del>
      <w:ins w:id="57" w:author="Microsoft Office User" w:date="2022-11-29T13:05:00Z">
        <w:r w:rsidR="00B70861">
          <w:rPr>
            <w:rFonts w:asciiTheme="minorHAnsi" w:eastAsia="Roboto" w:hAnsiTheme="minorHAnsi" w:cs="Roboto"/>
            <w:sz w:val="24"/>
            <w:szCs w:val="24"/>
            <w:highlight w:val="white"/>
          </w:rPr>
          <w:t>the groups’ morale</w:t>
        </w:r>
        <w:r w:rsidR="00B70861" w:rsidRPr="0018731C">
          <w:rPr>
            <w:rFonts w:asciiTheme="minorHAnsi" w:eastAsia="Roboto" w:hAnsiTheme="minorHAnsi" w:cs="Roboto"/>
            <w:sz w:val="24"/>
            <w:szCs w:val="24"/>
            <w:highlight w:val="white"/>
          </w:rPr>
          <w:t xml:space="preserve"> </w:t>
        </w:r>
      </w:ins>
      <w:r w:rsidR="00542F83" w:rsidRPr="0018731C">
        <w:rPr>
          <w:rFonts w:asciiTheme="minorHAnsi" w:eastAsia="Roboto" w:hAnsiTheme="minorHAnsi" w:cs="Roboto"/>
          <w:sz w:val="24"/>
          <w:szCs w:val="24"/>
          <w:highlight w:val="white"/>
        </w:rPr>
        <w:t xml:space="preserve">by encouraging each head to </w:t>
      </w:r>
      <w:del w:id="58" w:author="Microsoft Office User" w:date="2022-11-29T13:06:00Z">
        <w:r w:rsidR="00542F83" w:rsidRPr="0018731C" w:rsidDel="00B70861">
          <w:rPr>
            <w:rFonts w:asciiTheme="minorHAnsi" w:eastAsia="Roboto" w:hAnsiTheme="minorHAnsi" w:cs="Roboto"/>
            <w:sz w:val="24"/>
            <w:szCs w:val="24"/>
            <w:highlight w:val="white"/>
          </w:rPr>
          <w:delText xml:space="preserve">divide the workload among their </w:delText>
        </w:r>
        <w:r w:rsidR="00542F83" w:rsidRPr="0018731C" w:rsidDel="00B70861">
          <w:rPr>
            <w:rFonts w:asciiTheme="minorHAnsi" w:eastAsia="Roboto" w:hAnsiTheme="minorHAnsi" w:cs="Roboto"/>
            <w:sz w:val="24"/>
            <w:szCs w:val="24"/>
            <w:highlight w:val="white"/>
          </w:rPr>
          <w:delText xml:space="preserve">members to give each </w:delText>
        </w:r>
      </w:del>
      <w:del w:id="59" w:author="Microsoft Office User" w:date="2022-11-29T13:05:00Z">
        <w:r w:rsidR="00542F83" w:rsidRPr="0018731C" w:rsidDel="00B70861">
          <w:rPr>
            <w:rFonts w:asciiTheme="minorHAnsi" w:eastAsia="Roboto" w:hAnsiTheme="minorHAnsi" w:cs="Roboto"/>
            <w:sz w:val="24"/>
            <w:szCs w:val="24"/>
            <w:highlight w:val="white"/>
          </w:rPr>
          <w:delText xml:space="preserve">additional </w:delText>
        </w:r>
      </w:del>
      <w:del w:id="60" w:author="Microsoft Office User" w:date="2022-11-29T13:06:00Z">
        <w:r w:rsidR="00542F83" w:rsidRPr="0018731C" w:rsidDel="00B70861">
          <w:rPr>
            <w:rFonts w:asciiTheme="minorHAnsi" w:eastAsia="Roboto" w:hAnsiTheme="minorHAnsi" w:cs="Roboto"/>
            <w:sz w:val="24"/>
            <w:szCs w:val="24"/>
            <w:highlight w:val="white"/>
          </w:rPr>
          <w:delText>responsibility</w:delText>
        </w:r>
      </w:del>
      <w:ins w:id="61" w:author="Microsoft Office User" w:date="2022-11-29T13:06:00Z">
        <w:r w:rsidR="00B70861">
          <w:rPr>
            <w:rFonts w:asciiTheme="minorHAnsi" w:eastAsia="Roboto" w:hAnsiTheme="minorHAnsi" w:cs="Roboto"/>
            <w:sz w:val="24"/>
            <w:szCs w:val="24"/>
            <w:highlight w:val="white"/>
          </w:rPr>
          <w:t xml:space="preserve">assign </w:t>
        </w:r>
        <w:r w:rsidR="00907757">
          <w:rPr>
            <w:rFonts w:asciiTheme="minorHAnsi" w:eastAsia="Roboto" w:hAnsiTheme="minorHAnsi" w:cs="Roboto"/>
            <w:sz w:val="24"/>
            <w:szCs w:val="24"/>
            <w:highlight w:val="white"/>
          </w:rPr>
          <w:t>each</w:t>
        </w:r>
        <w:r w:rsidR="00B70861">
          <w:rPr>
            <w:rFonts w:asciiTheme="minorHAnsi" w:eastAsia="Roboto" w:hAnsiTheme="minorHAnsi" w:cs="Roboto"/>
            <w:sz w:val="24"/>
            <w:szCs w:val="24"/>
            <w:highlight w:val="white"/>
          </w:rPr>
          <w:t xml:space="preserve"> </w:t>
        </w:r>
        <w:r w:rsidR="00A25481">
          <w:rPr>
            <w:rFonts w:asciiTheme="minorHAnsi" w:eastAsia="Roboto" w:hAnsiTheme="minorHAnsi" w:cs="Roboto"/>
            <w:sz w:val="24"/>
            <w:szCs w:val="24"/>
            <w:highlight w:val="white"/>
          </w:rPr>
          <w:t>member</w:t>
        </w:r>
        <w:r w:rsidR="00907757">
          <w:rPr>
            <w:rFonts w:asciiTheme="minorHAnsi" w:eastAsia="Roboto" w:hAnsiTheme="minorHAnsi" w:cs="Roboto"/>
            <w:sz w:val="24"/>
            <w:szCs w:val="24"/>
            <w:highlight w:val="white"/>
          </w:rPr>
          <w:t xml:space="preserve"> with duties</w:t>
        </w:r>
      </w:ins>
      <w:r w:rsidR="00542F83" w:rsidRPr="0018731C">
        <w:rPr>
          <w:rFonts w:asciiTheme="minorHAnsi" w:eastAsia="Roboto" w:hAnsiTheme="minorHAnsi" w:cs="Roboto"/>
          <w:sz w:val="24"/>
          <w:szCs w:val="24"/>
          <w:highlight w:val="white"/>
        </w:rPr>
        <w:t xml:space="preserve">. In the beginning, work was still slow, but as their responsibility grew over time, each member’s sense of pride made them put in more effort in completing their tasks to showcase their competency, </w:t>
      </w:r>
      <w:del w:id="62" w:author="Microsoft Office User" w:date="2022-11-29T13:17:00Z">
        <w:r w:rsidR="00542F83" w:rsidRPr="0018731C" w:rsidDel="00407266">
          <w:rPr>
            <w:rFonts w:asciiTheme="minorHAnsi" w:eastAsia="Roboto" w:hAnsiTheme="minorHAnsi" w:cs="Roboto"/>
            <w:sz w:val="24"/>
            <w:szCs w:val="24"/>
            <w:highlight w:val="white"/>
          </w:rPr>
          <w:delText>and it</w:delText>
        </w:r>
      </w:del>
      <w:ins w:id="63" w:author="Microsoft Office User" w:date="2022-11-29T13:17:00Z">
        <w:r w:rsidR="00407266">
          <w:rPr>
            <w:rFonts w:asciiTheme="minorHAnsi" w:eastAsia="Roboto" w:hAnsiTheme="minorHAnsi" w:cs="Roboto"/>
            <w:sz w:val="24"/>
            <w:szCs w:val="24"/>
            <w:highlight w:val="white"/>
          </w:rPr>
          <w:t>which</w:t>
        </w:r>
      </w:ins>
      <w:r w:rsidR="00542F83" w:rsidRPr="0018731C">
        <w:rPr>
          <w:rFonts w:asciiTheme="minorHAnsi" w:eastAsia="Roboto" w:hAnsiTheme="minorHAnsi" w:cs="Roboto"/>
          <w:sz w:val="24"/>
          <w:szCs w:val="24"/>
          <w:highlight w:val="white"/>
        </w:rPr>
        <w:t xml:space="preserve"> succ</w:t>
      </w:r>
      <w:r w:rsidR="00542F83" w:rsidRPr="0018731C">
        <w:rPr>
          <w:rFonts w:asciiTheme="minorHAnsi" w:eastAsia="Roboto" w:hAnsiTheme="minorHAnsi" w:cs="Roboto"/>
          <w:sz w:val="24"/>
          <w:szCs w:val="24"/>
          <w:highlight w:val="white"/>
        </w:rPr>
        <w:t xml:space="preserve">essfully boosted our output. </w:t>
      </w:r>
    </w:p>
    <w:p w14:paraId="23D4E89D" w14:textId="77777777" w:rsidR="00407266" w:rsidRDefault="00407266" w:rsidP="0018731C">
      <w:pPr>
        <w:jc w:val="both"/>
        <w:rPr>
          <w:ins w:id="64" w:author="Microsoft Office User" w:date="2022-11-29T13:17:00Z"/>
          <w:rFonts w:asciiTheme="minorHAnsi" w:eastAsia="Roboto" w:hAnsiTheme="minorHAnsi" w:cs="Roboto"/>
          <w:sz w:val="24"/>
          <w:szCs w:val="24"/>
          <w:highlight w:val="white"/>
        </w:rPr>
      </w:pPr>
    </w:p>
    <w:p w14:paraId="00000003" w14:textId="0FBDDC38" w:rsidR="002C5732" w:rsidRPr="0018731C" w:rsidRDefault="00542F83" w:rsidP="0018731C">
      <w:pPr>
        <w:jc w:val="both"/>
        <w:rPr>
          <w:rFonts w:asciiTheme="minorHAnsi" w:eastAsia="Roboto" w:hAnsiTheme="minorHAnsi" w:cs="Roboto"/>
          <w:sz w:val="24"/>
          <w:szCs w:val="24"/>
          <w:highlight w:val="white"/>
        </w:rPr>
      </w:pPr>
      <w:r w:rsidRPr="0018731C">
        <w:rPr>
          <w:rFonts w:asciiTheme="minorHAnsi" w:eastAsia="Roboto" w:hAnsiTheme="minorHAnsi" w:cs="Roboto"/>
          <w:sz w:val="24"/>
          <w:szCs w:val="24"/>
          <w:highlight w:val="white"/>
        </w:rPr>
        <w:t xml:space="preserve">I </w:t>
      </w:r>
      <w:del w:id="65" w:author="Microsoft Office User" w:date="2022-11-29T13:17:00Z">
        <w:r w:rsidRPr="0018731C" w:rsidDel="00407266">
          <w:rPr>
            <w:rFonts w:asciiTheme="minorHAnsi" w:eastAsia="Roboto" w:hAnsiTheme="minorHAnsi" w:cs="Roboto"/>
            <w:sz w:val="24"/>
            <w:szCs w:val="24"/>
            <w:highlight w:val="white"/>
          </w:rPr>
          <w:delText xml:space="preserve">understood </w:delText>
        </w:r>
      </w:del>
      <w:ins w:id="66" w:author="Microsoft Office User" w:date="2022-11-29T13:17:00Z">
        <w:r w:rsidR="00407266">
          <w:rPr>
            <w:rFonts w:asciiTheme="minorHAnsi" w:eastAsia="Roboto" w:hAnsiTheme="minorHAnsi" w:cs="Roboto"/>
            <w:sz w:val="24"/>
            <w:szCs w:val="24"/>
            <w:highlight w:val="white"/>
          </w:rPr>
          <w:t>realized</w:t>
        </w:r>
        <w:r w:rsidR="00407266"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how disagreements </w:t>
      </w:r>
      <w:del w:id="67" w:author="Microsoft Office User" w:date="2022-11-29T13:18:00Z">
        <w:r w:rsidRPr="0018731C" w:rsidDel="00A322F7">
          <w:rPr>
            <w:rFonts w:asciiTheme="minorHAnsi" w:eastAsia="Roboto" w:hAnsiTheme="minorHAnsi" w:cs="Roboto"/>
            <w:sz w:val="24"/>
            <w:szCs w:val="24"/>
            <w:highlight w:val="white"/>
          </w:rPr>
          <w:delText xml:space="preserve">can </w:delText>
        </w:r>
      </w:del>
      <w:ins w:id="68" w:author="Microsoft Office User" w:date="2022-11-29T13:18:00Z">
        <w:r w:rsidR="00A322F7">
          <w:rPr>
            <w:rFonts w:asciiTheme="minorHAnsi" w:eastAsia="Roboto" w:hAnsiTheme="minorHAnsi" w:cs="Roboto"/>
            <w:sz w:val="24"/>
            <w:szCs w:val="24"/>
            <w:highlight w:val="white"/>
          </w:rPr>
          <w:t>could</w:t>
        </w:r>
        <w:r w:rsidR="00A322F7"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damage solidarity in </w:t>
      </w:r>
      <w:del w:id="69" w:author="Microsoft Office User" w:date="2022-11-29T13:08:00Z">
        <w:r w:rsidRPr="0018731C" w:rsidDel="00A50FEE">
          <w:rPr>
            <w:rFonts w:asciiTheme="minorHAnsi" w:eastAsia="Roboto" w:hAnsiTheme="minorHAnsi" w:cs="Roboto"/>
            <w:sz w:val="24"/>
            <w:szCs w:val="24"/>
            <w:highlight w:val="white"/>
          </w:rPr>
          <w:delText xml:space="preserve">the </w:delText>
        </w:r>
      </w:del>
      <w:r w:rsidRPr="0018731C">
        <w:rPr>
          <w:rFonts w:asciiTheme="minorHAnsi" w:eastAsia="Roboto" w:hAnsiTheme="minorHAnsi" w:cs="Roboto"/>
          <w:sz w:val="24"/>
          <w:szCs w:val="24"/>
          <w:highlight w:val="white"/>
        </w:rPr>
        <w:t>organization</w:t>
      </w:r>
      <w:ins w:id="70" w:author="Microsoft Office User" w:date="2022-11-29T13:08:00Z">
        <w:r w:rsidR="00A50FEE">
          <w:rPr>
            <w:rFonts w:asciiTheme="minorHAnsi" w:eastAsia="Roboto" w:hAnsiTheme="minorHAnsi" w:cs="Roboto"/>
            <w:sz w:val="24"/>
            <w:szCs w:val="24"/>
            <w:highlight w:val="white"/>
          </w:rPr>
          <w:t>s</w:t>
        </w:r>
      </w:ins>
      <w:ins w:id="71" w:author="Microsoft Office User" w:date="2022-11-29T13:17:00Z">
        <w:r w:rsidR="00407266">
          <w:rPr>
            <w:rFonts w:asciiTheme="minorHAnsi" w:eastAsia="Roboto" w:hAnsiTheme="minorHAnsi" w:cs="Roboto"/>
            <w:sz w:val="24"/>
            <w:szCs w:val="24"/>
            <w:highlight w:val="white"/>
          </w:rPr>
          <w:t>,</w:t>
        </w:r>
      </w:ins>
      <w:ins w:id="72" w:author="Microsoft Office User" w:date="2022-11-29T13:08:00Z">
        <w:r w:rsidR="00A50FEE">
          <w:rPr>
            <w:rFonts w:asciiTheme="minorHAnsi" w:eastAsia="Roboto" w:hAnsiTheme="minorHAnsi" w:cs="Roboto"/>
            <w:sz w:val="24"/>
            <w:szCs w:val="24"/>
            <w:highlight w:val="white"/>
          </w:rPr>
          <w:t xml:space="preserve"> </w:t>
        </w:r>
      </w:ins>
      <w:del w:id="73" w:author="Microsoft Office User" w:date="2022-11-29T13:08:00Z">
        <w:r w:rsidRPr="0018731C" w:rsidDel="00A50FEE">
          <w:rPr>
            <w:rFonts w:asciiTheme="minorHAnsi" w:eastAsia="Roboto" w:hAnsiTheme="minorHAnsi" w:cs="Roboto"/>
            <w:sz w:val="24"/>
            <w:szCs w:val="24"/>
            <w:highlight w:val="white"/>
          </w:rPr>
          <w:delText>,</w:delText>
        </w:r>
        <w:r w:rsidRPr="0018731C" w:rsidDel="00A50FEE">
          <w:rPr>
            <w:rFonts w:asciiTheme="minorHAnsi" w:eastAsia="Roboto" w:hAnsiTheme="minorHAnsi" w:cs="Roboto"/>
            <w:sz w:val="24"/>
            <w:szCs w:val="24"/>
            <w:highlight w:val="white"/>
          </w:rPr>
          <w:delText xml:space="preserve"> </w:delText>
        </w:r>
      </w:del>
      <w:r w:rsidRPr="0018731C">
        <w:rPr>
          <w:rFonts w:asciiTheme="minorHAnsi" w:eastAsia="Roboto" w:hAnsiTheme="minorHAnsi" w:cs="Roboto"/>
          <w:sz w:val="24"/>
          <w:szCs w:val="24"/>
          <w:highlight w:val="white"/>
        </w:rPr>
        <w:t xml:space="preserve">but </w:t>
      </w:r>
      <w:del w:id="74" w:author="Microsoft Office User" w:date="2022-11-29T13:08:00Z">
        <w:r w:rsidRPr="0018731C" w:rsidDel="00A50FEE">
          <w:rPr>
            <w:rFonts w:asciiTheme="minorHAnsi" w:eastAsia="Roboto" w:hAnsiTheme="minorHAnsi" w:cs="Roboto"/>
            <w:sz w:val="24"/>
            <w:szCs w:val="24"/>
            <w:highlight w:val="white"/>
          </w:rPr>
          <w:delText>a</w:delText>
        </w:r>
        <w:r w:rsidRPr="0018731C" w:rsidDel="00A50FEE">
          <w:rPr>
            <w:rFonts w:asciiTheme="minorHAnsi" w:eastAsia="Roboto" w:hAnsiTheme="minorHAnsi" w:cs="Roboto"/>
            <w:sz w:val="24"/>
            <w:szCs w:val="24"/>
            <w:highlight w:val="white"/>
          </w:rPr>
          <w:delText>l</w:delText>
        </w:r>
        <w:r w:rsidRPr="0018731C" w:rsidDel="00A50FEE">
          <w:rPr>
            <w:rFonts w:asciiTheme="minorHAnsi" w:eastAsia="Roboto" w:hAnsiTheme="minorHAnsi" w:cs="Roboto"/>
            <w:sz w:val="24"/>
            <w:szCs w:val="24"/>
            <w:highlight w:val="white"/>
          </w:rPr>
          <w:delText>s</w:delText>
        </w:r>
        <w:r w:rsidRPr="0018731C" w:rsidDel="00A50FEE">
          <w:rPr>
            <w:rFonts w:asciiTheme="minorHAnsi" w:eastAsia="Roboto" w:hAnsiTheme="minorHAnsi" w:cs="Roboto"/>
            <w:sz w:val="24"/>
            <w:szCs w:val="24"/>
            <w:highlight w:val="white"/>
          </w:rPr>
          <w:delText>o</w:delText>
        </w:r>
        <w:r w:rsidRPr="0018731C" w:rsidDel="00A50FEE">
          <w:rPr>
            <w:rFonts w:asciiTheme="minorHAnsi" w:eastAsia="Roboto" w:hAnsiTheme="minorHAnsi" w:cs="Roboto"/>
            <w:sz w:val="24"/>
            <w:szCs w:val="24"/>
            <w:highlight w:val="white"/>
          </w:rPr>
          <w:delText xml:space="preserve"> </w:delText>
        </w:r>
        <w:r w:rsidRPr="0018731C" w:rsidDel="00A50FEE">
          <w:rPr>
            <w:rFonts w:asciiTheme="minorHAnsi" w:eastAsia="Roboto" w:hAnsiTheme="minorHAnsi" w:cs="Roboto"/>
            <w:sz w:val="24"/>
            <w:szCs w:val="24"/>
            <w:highlight w:val="white"/>
          </w:rPr>
          <w:delText xml:space="preserve">how </w:delText>
        </w:r>
        <w:r w:rsidRPr="0018731C" w:rsidDel="00DC4EB2">
          <w:rPr>
            <w:rFonts w:asciiTheme="minorHAnsi" w:eastAsia="Roboto" w:hAnsiTheme="minorHAnsi" w:cs="Roboto"/>
            <w:sz w:val="24"/>
            <w:szCs w:val="24"/>
            <w:highlight w:val="white"/>
          </w:rPr>
          <w:delText>they</w:delText>
        </w:r>
      </w:del>
      <w:ins w:id="75" w:author="Microsoft Office User" w:date="2022-11-29T13:08:00Z">
        <w:r w:rsidR="00DC4EB2">
          <w:rPr>
            <w:rFonts w:asciiTheme="minorHAnsi" w:eastAsia="Roboto" w:hAnsiTheme="minorHAnsi" w:cs="Roboto"/>
            <w:sz w:val="24"/>
            <w:szCs w:val="24"/>
            <w:highlight w:val="white"/>
          </w:rPr>
          <w:t>differences</w:t>
        </w:r>
      </w:ins>
      <w:r w:rsidRPr="0018731C">
        <w:rPr>
          <w:rFonts w:asciiTheme="minorHAnsi" w:eastAsia="Roboto" w:hAnsiTheme="minorHAnsi" w:cs="Roboto"/>
          <w:sz w:val="24"/>
          <w:szCs w:val="24"/>
          <w:highlight w:val="white"/>
        </w:rPr>
        <w:t xml:space="preserve"> </w:t>
      </w:r>
      <w:del w:id="76" w:author="Microsoft Office User" w:date="2022-11-29T13:18:00Z">
        <w:r w:rsidRPr="0018731C" w:rsidDel="00A322F7">
          <w:rPr>
            <w:rFonts w:asciiTheme="minorHAnsi" w:eastAsia="Roboto" w:hAnsiTheme="minorHAnsi" w:cs="Roboto"/>
            <w:sz w:val="24"/>
            <w:szCs w:val="24"/>
            <w:highlight w:val="white"/>
          </w:rPr>
          <w:delText xml:space="preserve">can </w:delText>
        </w:r>
      </w:del>
      <w:ins w:id="77" w:author="Microsoft Office User" w:date="2022-11-29T13:18:00Z">
        <w:r w:rsidR="00A322F7">
          <w:rPr>
            <w:rFonts w:asciiTheme="minorHAnsi" w:eastAsia="Roboto" w:hAnsiTheme="minorHAnsi" w:cs="Roboto"/>
            <w:sz w:val="24"/>
            <w:szCs w:val="24"/>
            <w:highlight w:val="white"/>
          </w:rPr>
          <w:t>could</w:t>
        </w:r>
        <w:r w:rsidR="00A322F7" w:rsidRPr="0018731C">
          <w:rPr>
            <w:rFonts w:asciiTheme="minorHAnsi" w:eastAsia="Roboto" w:hAnsiTheme="minorHAnsi" w:cs="Roboto"/>
            <w:sz w:val="24"/>
            <w:szCs w:val="24"/>
            <w:highlight w:val="white"/>
          </w:rPr>
          <w:t xml:space="preserve"> </w:t>
        </w:r>
      </w:ins>
      <w:ins w:id="78" w:author="Microsoft Office User" w:date="2022-11-29T13:09:00Z">
        <w:r w:rsidR="00DC4EB2">
          <w:rPr>
            <w:rFonts w:asciiTheme="minorHAnsi" w:eastAsia="Roboto" w:hAnsiTheme="minorHAnsi" w:cs="Roboto"/>
            <w:sz w:val="24"/>
            <w:szCs w:val="24"/>
            <w:highlight w:val="white"/>
          </w:rPr>
          <w:t xml:space="preserve">also </w:t>
        </w:r>
      </w:ins>
      <w:r w:rsidRPr="0018731C">
        <w:rPr>
          <w:rFonts w:asciiTheme="minorHAnsi" w:eastAsia="Roboto" w:hAnsiTheme="minorHAnsi" w:cs="Roboto"/>
          <w:sz w:val="24"/>
          <w:szCs w:val="24"/>
          <w:highlight w:val="white"/>
        </w:rPr>
        <w:t xml:space="preserve">lead to growth. Even though </w:t>
      </w:r>
      <w:del w:id="79" w:author="Microsoft Office User" w:date="2022-11-29T13:09:00Z">
        <w:r w:rsidRPr="0018731C" w:rsidDel="00DC4EB2">
          <w:rPr>
            <w:rFonts w:asciiTheme="minorHAnsi" w:eastAsia="Roboto" w:hAnsiTheme="minorHAnsi" w:cs="Roboto"/>
            <w:sz w:val="24"/>
            <w:szCs w:val="24"/>
            <w:highlight w:val="white"/>
          </w:rPr>
          <w:delText>slight disagreements</w:delText>
        </w:r>
      </w:del>
      <w:ins w:id="80" w:author="Microsoft Office User" w:date="2022-11-29T13:09:00Z">
        <w:r w:rsidR="00DC4EB2">
          <w:rPr>
            <w:rFonts w:asciiTheme="minorHAnsi" w:eastAsia="Roboto" w:hAnsiTheme="minorHAnsi" w:cs="Roboto"/>
            <w:sz w:val="24"/>
            <w:szCs w:val="24"/>
            <w:highlight w:val="white"/>
          </w:rPr>
          <w:t>squabbles</w:t>
        </w:r>
      </w:ins>
      <w:r w:rsidRPr="0018731C">
        <w:rPr>
          <w:rFonts w:asciiTheme="minorHAnsi" w:eastAsia="Roboto" w:hAnsiTheme="minorHAnsi" w:cs="Roboto"/>
          <w:sz w:val="24"/>
          <w:szCs w:val="24"/>
          <w:highlight w:val="white"/>
        </w:rPr>
        <w:t xml:space="preserve"> </w:t>
      </w:r>
      <w:del w:id="81" w:author="Microsoft Office User" w:date="2022-11-29T13:09:00Z">
        <w:r w:rsidRPr="0018731C" w:rsidDel="00DC4EB2">
          <w:rPr>
            <w:rFonts w:asciiTheme="minorHAnsi" w:eastAsia="Roboto" w:hAnsiTheme="minorHAnsi" w:cs="Roboto"/>
            <w:sz w:val="24"/>
            <w:szCs w:val="24"/>
            <w:highlight w:val="white"/>
          </w:rPr>
          <w:delText xml:space="preserve">may </w:delText>
        </w:r>
      </w:del>
      <w:ins w:id="82" w:author="Microsoft Office User" w:date="2022-11-29T13:09:00Z">
        <w:r w:rsidR="00DC4EB2">
          <w:rPr>
            <w:rFonts w:asciiTheme="minorHAnsi" w:eastAsia="Roboto" w:hAnsiTheme="minorHAnsi" w:cs="Roboto"/>
            <w:sz w:val="24"/>
            <w:szCs w:val="24"/>
            <w:highlight w:val="white"/>
          </w:rPr>
          <w:t>might</w:t>
        </w:r>
        <w:r w:rsidR="00DC4EB2"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occur, I encouraged members to share </w:t>
      </w:r>
      <w:del w:id="83" w:author="Microsoft Office User" w:date="2022-11-29T13:18:00Z">
        <w:r w:rsidRPr="0018731C" w:rsidDel="00A322F7">
          <w:rPr>
            <w:rFonts w:asciiTheme="minorHAnsi" w:eastAsia="Roboto" w:hAnsiTheme="minorHAnsi" w:cs="Roboto"/>
            <w:sz w:val="24"/>
            <w:szCs w:val="24"/>
            <w:highlight w:val="white"/>
          </w:rPr>
          <w:delText xml:space="preserve">inputs </w:delText>
        </w:r>
      </w:del>
      <w:ins w:id="84" w:author="Microsoft Office User" w:date="2022-11-29T13:18:00Z">
        <w:r w:rsidR="00A322F7">
          <w:rPr>
            <w:rFonts w:asciiTheme="minorHAnsi" w:eastAsia="Roboto" w:hAnsiTheme="minorHAnsi" w:cs="Roboto"/>
            <w:sz w:val="24"/>
            <w:szCs w:val="24"/>
            <w:highlight w:val="white"/>
          </w:rPr>
          <w:t>their thoughts</w:t>
        </w:r>
        <w:r w:rsidR="00A322F7"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with their leaders. </w:t>
      </w:r>
      <w:del w:id="85" w:author="Microsoft Office User" w:date="2022-11-29T13:10:00Z">
        <w:r w:rsidRPr="0018731C" w:rsidDel="00F04D4A">
          <w:rPr>
            <w:rFonts w:asciiTheme="minorHAnsi" w:eastAsia="Roboto" w:hAnsiTheme="minorHAnsi" w:cs="Roboto"/>
            <w:sz w:val="24"/>
            <w:szCs w:val="24"/>
            <w:highlight w:val="white"/>
          </w:rPr>
          <w:delText xml:space="preserve">This </w:delText>
        </w:r>
      </w:del>
      <w:ins w:id="86" w:author="Microsoft Office User" w:date="2022-11-29T13:10:00Z">
        <w:r w:rsidR="00F04D4A">
          <w:rPr>
            <w:rFonts w:asciiTheme="minorHAnsi" w:eastAsia="Roboto" w:hAnsiTheme="minorHAnsi" w:cs="Roboto"/>
            <w:sz w:val="24"/>
            <w:szCs w:val="24"/>
            <w:highlight w:val="white"/>
          </w:rPr>
          <w:t>These open meetings</w:t>
        </w:r>
        <w:r w:rsidR="00F04D4A"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sparked </w:t>
      </w:r>
      <w:del w:id="87" w:author="Microsoft Office User" w:date="2022-11-29T13:09:00Z">
        <w:r w:rsidRPr="0018731C" w:rsidDel="00F04D4A">
          <w:rPr>
            <w:rFonts w:asciiTheme="minorHAnsi" w:eastAsia="Roboto" w:hAnsiTheme="minorHAnsi" w:cs="Roboto"/>
            <w:sz w:val="24"/>
            <w:szCs w:val="24"/>
            <w:highlight w:val="white"/>
          </w:rPr>
          <w:delText>u</w:delText>
        </w:r>
        <w:r w:rsidRPr="0018731C" w:rsidDel="00F04D4A">
          <w:rPr>
            <w:rFonts w:asciiTheme="minorHAnsi" w:eastAsia="Roboto" w:hAnsiTheme="minorHAnsi" w:cs="Roboto"/>
            <w:sz w:val="24"/>
            <w:szCs w:val="24"/>
            <w:highlight w:val="white"/>
          </w:rPr>
          <w:delText xml:space="preserve">p </w:delText>
        </w:r>
      </w:del>
      <w:r w:rsidRPr="0018731C">
        <w:rPr>
          <w:rFonts w:asciiTheme="minorHAnsi" w:eastAsia="Roboto" w:hAnsiTheme="minorHAnsi" w:cs="Roboto"/>
          <w:sz w:val="24"/>
          <w:szCs w:val="24"/>
          <w:highlight w:val="white"/>
        </w:rPr>
        <w:t>valuable discussions that le</w:t>
      </w:r>
      <w:del w:id="88" w:author="Microsoft Office User" w:date="2022-11-29T13:10:00Z">
        <w:r w:rsidRPr="0018731C" w:rsidDel="00F04D4A">
          <w:rPr>
            <w:rFonts w:asciiTheme="minorHAnsi" w:eastAsia="Roboto" w:hAnsiTheme="minorHAnsi" w:cs="Roboto"/>
            <w:sz w:val="24"/>
            <w:szCs w:val="24"/>
            <w:highlight w:val="white"/>
          </w:rPr>
          <w:delText>a</w:delText>
        </w:r>
      </w:del>
      <w:r w:rsidRPr="0018731C">
        <w:rPr>
          <w:rFonts w:asciiTheme="minorHAnsi" w:eastAsia="Roboto" w:hAnsiTheme="minorHAnsi" w:cs="Roboto"/>
          <w:sz w:val="24"/>
          <w:szCs w:val="24"/>
          <w:highlight w:val="white"/>
        </w:rPr>
        <w:t xml:space="preserve">d to innovative ideas, </w:t>
      </w:r>
      <w:del w:id="89" w:author="Microsoft Office User" w:date="2022-11-29T13:10:00Z">
        <w:r w:rsidRPr="0018731C" w:rsidDel="00F04D4A">
          <w:rPr>
            <w:rFonts w:asciiTheme="minorHAnsi" w:eastAsia="Roboto" w:hAnsiTheme="minorHAnsi" w:cs="Roboto"/>
            <w:sz w:val="24"/>
            <w:szCs w:val="24"/>
            <w:highlight w:val="white"/>
          </w:rPr>
          <w:delText xml:space="preserve">which </w:delText>
        </w:r>
      </w:del>
      <w:ins w:id="90" w:author="Microsoft Office User" w:date="2022-11-29T13:10:00Z">
        <w:r w:rsidR="00CF4F2F">
          <w:rPr>
            <w:rFonts w:asciiTheme="minorHAnsi" w:eastAsia="Roboto" w:hAnsiTheme="minorHAnsi" w:cs="Roboto"/>
            <w:sz w:val="24"/>
            <w:szCs w:val="24"/>
            <w:highlight w:val="white"/>
          </w:rPr>
          <w:t>which helped me</w:t>
        </w:r>
      </w:ins>
      <w:del w:id="91" w:author="Microsoft Office User" w:date="2022-11-29T13:10:00Z">
        <w:r w:rsidRPr="0018731C" w:rsidDel="00F04D4A">
          <w:rPr>
            <w:rFonts w:asciiTheme="minorHAnsi" w:eastAsia="Roboto" w:hAnsiTheme="minorHAnsi" w:cs="Roboto"/>
            <w:sz w:val="24"/>
            <w:szCs w:val="24"/>
            <w:highlight w:val="white"/>
          </w:rPr>
          <w:delText>helped me</w:delText>
        </w:r>
      </w:del>
      <w:r w:rsidRPr="0018731C">
        <w:rPr>
          <w:rFonts w:asciiTheme="minorHAnsi" w:eastAsia="Roboto" w:hAnsiTheme="minorHAnsi" w:cs="Roboto"/>
          <w:sz w:val="24"/>
          <w:szCs w:val="24"/>
          <w:highlight w:val="white"/>
        </w:rPr>
        <w:t xml:space="preserve"> strategize the project’s direction</w:t>
      </w:r>
      <w:ins w:id="92" w:author="Microsoft Office User" w:date="2022-11-29T13:11:00Z">
        <w:r w:rsidR="00CF4F2F">
          <w:rPr>
            <w:rFonts w:asciiTheme="minorHAnsi" w:eastAsia="Roboto" w:hAnsiTheme="minorHAnsi" w:cs="Roboto"/>
            <w:sz w:val="24"/>
            <w:szCs w:val="24"/>
            <w:highlight w:val="white"/>
          </w:rPr>
          <w:t xml:space="preserve"> more </w:t>
        </w:r>
      </w:ins>
      <w:ins w:id="93" w:author="Microsoft Office User" w:date="2022-11-29T13:16:00Z">
        <w:r w:rsidR="00A25481">
          <w:rPr>
            <w:rFonts w:asciiTheme="minorHAnsi" w:eastAsia="Roboto" w:hAnsiTheme="minorHAnsi" w:cs="Roboto"/>
            <w:sz w:val="24"/>
            <w:szCs w:val="24"/>
            <w:highlight w:val="white"/>
          </w:rPr>
          <w:t>efficiently</w:t>
        </w:r>
      </w:ins>
      <w:r w:rsidRPr="0018731C">
        <w:rPr>
          <w:rFonts w:asciiTheme="minorHAnsi" w:eastAsia="Roboto" w:hAnsiTheme="minorHAnsi" w:cs="Roboto"/>
          <w:sz w:val="24"/>
          <w:szCs w:val="24"/>
          <w:highlight w:val="white"/>
        </w:rPr>
        <w:t>.</w:t>
      </w:r>
    </w:p>
    <w:p w14:paraId="3653F432" w14:textId="77777777" w:rsidR="0018731C" w:rsidRDefault="0018731C" w:rsidP="0018731C">
      <w:pPr>
        <w:jc w:val="both"/>
        <w:rPr>
          <w:rFonts w:asciiTheme="minorHAnsi" w:eastAsia="Roboto" w:hAnsiTheme="minorHAnsi" w:cs="Roboto"/>
          <w:sz w:val="24"/>
          <w:szCs w:val="24"/>
          <w:highlight w:val="white"/>
        </w:rPr>
      </w:pPr>
    </w:p>
    <w:p w14:paraId="00000004" w14:textId="117BEDE5" w:rsidR="002C5732" w:rsidRPr="0018731C" w:rsidRDefault="00542F83" w:rsidP="0018731C">
      <w:pPr>
        <w:jc w:val="both"/>
        <w:rPr>
          <w:rFonts w:asciiTheme="minorHAnsi" w:eastAsia="Roboto" w:hAnsiTheme="minorHAnsi" w:cs="Roboto"/>
          <w:sz w:val="24"/>
          <w:szCs w:val="24"/>
          <w:highlight w:val="white"/>
        </w:rPr>
      </w:pPr>
      <w:r w:rsidRPr="0018731C">
        <w:rPr>
          <w:rFonts w:asciiTheme="minorHAnsi" w:eastAsia="Roboto" w:hAnsiTheme="minorHAnsi" w:cs="Roboto"/>
          <w:sz w:val="24"/>
          <w:szCs w:val="24"/>
          <w:highlight w:val="white"/>
        </w:rPr>
        <w:t xml:space="preserve">Through this experience, I </w:t>
      </w:r>
      <w:del w:id="94" w:author="Microsoft Office User" w:date="2022-11-29T13:18:00Z">
        <w:r w:rsidRPr="0018731C" w:rsidDel="00A322F7">
          <w:rPr>
            <w:rFonts w:asciiTheme="minorHAnsi" w:eastAsia="Roboto" w:hAnsiTheme="minorHAnsi" w:cs="Roboto"/>
            <w:sz w:val="24"/>
            <w:szCs w:val="24"/>
            <w:highlight w:val="white"/>
          </w:rPr>
          <w:delText xml:space="preserve">realized </w:delText>
        </w:r>
      </w:del>
      <w:ins w:id="95" w:author="Microsoft Office User" w:date="2022-11-29T13:18:00Z">
        <w:r w:rsidR="00A322F7">
          <w:rPr>
            <w:rFonts w:asciiTheme="minorHAnsi" w:eastAsia="Roboto" w:hAnsiTheme="minorHAnsi" w:cs="Roboto"/>
            <w:sz w:val="24"/>
            <w:szCs w:val="24"/>
            <w:highlight w:val="white"/>
          </w:rPr>
          <w:t>became aware of</w:t>
        </w:r>
        <w:r w:rsidR="00A322F7"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the true extent of my leadership capabilities.  Every leade</w:t>
      </w:r>
      <w:ins w:id="96" w:author="Microsoft Office User" w:date="2022-11-29T13:18:00Z">
        <w:r w:rsidR="00A322F7">
          <w:rPr>
            <w:rFonts w:asciiTheme="minorHAnsi" w:eastAsia="Roboto" w:hAnsiTheme="minorHAnsi" w:cs="Roboto"/>
            <w:sz w:val="24"/>
            <w:szCs w:val="24"/>
            <w:highlight w:val="white"/>
          </w:rPr>
          <w:t>r</w:t>
        </w:r>
      </w:ins>
      <w:del w:id="97" w:author="Microsoft Office User" w:date="2022-11-29T13:18:00Z">
        <w:r w:rsidRPr="0018731C" w:rsidDel="00A322F7">
          <w:rPr>
            <w:rFonts w:asciiTheme="minorHAnsi" w:eastAsia="Roboto" w:hAnsiTheme="minorHAnsi" w:cs="Roboto"/>
            <w:sz w:val="24"/>
            <w:szCs w:val="24"/>
            <w:highlight w:val="white"/>
          </w:rPr>
          <w:delText>r</w:delText>
        </w:r>
        <w:r w:rsidRPr="0018731C" w:rsidDel="00A322F7">
          <w:rPr>
            <w:rFonts w:asciiTheme="minorHAnsi" w:eastAsia="Roboto" w:hAnsiTheme="minorHAnsi" w:cs="Roboto"/>
            <w:sz w:val="24"/>
            <w:szCs w:val="24"/>
            <w:highlight w:val="white"/>
          </w:rPr>
          <w:delText>s</w:delText>
        </w:r>
        <w:r w:rsidRPr="0018731C" w:rsidDel="00A322F7">
          <w:rPr>
            <w:rFonts w:asciiTheme="minorHAnsi" w:eastAsia="Roboto" w:hAnsiTheme="minorHAnsi" w:cs="Roboto"/>
            <w:sz w:val="24"/>
            <w:szCs w:val="24"/>
            <w:highlight w:val="white"/>
          </w:rPr>
          <w:delText>h</w:delText>
        </w:r>
        <w:r w:rsidRPr="0018731C" w:rsidDel="00A322F7">
          <w:rPr>
            <w:rFonts w:asciiTheme="minorHAnsi" w:eastAsia="Roboto" w:hAnsiTheme="minorHAnsi" w:cs="Roboto"/>
            <w:sz w:val="24"/>
            <w:szCs w:val="24"/>
            <w:highlight w:val="white"/>
          </w:rPr>
          <w:delText>i</w:delText>
        </w:r>
        <w:r w:rsidRPr="0018731C" w:rsidDel="00A322F7">
          <w:rPr>
            <w:rFonts w:asciiTheme="minorHAnsi" w:eastAsia="Roboto" w:hAnsiTheme="minorHAnsi" w:cs="Roboto"/>
            <w:sz w:val="24"/>
            <w:szCs w:val="24"/>
            <w:highlight w:val="white"/>
          </w:rPr>
          <w:delText>p</w:delText>
        </w:r>
      </w:del>
      <w:r w:rsidRPr="0018731C">
        <w:rPr>
          <w:rFonts w:asciiTheme="minorHAnsi" w:eastAsia="Roboto" w:hAnsiTheme="minorHAnsi" w:cs="Roboto"/>
          <w:sz w:val="24"/>
          <w:szCs w:val="24"/>
          <w:highlight w:val="white"/>
        </w:rPr>
        <w:t xml:space="preserve"> </w:t>
      </w:r>
      <w:del w:id="98" w:author="Microsoft Office User" w:date="2022-11-29T13:19:00Z">
        <w:r w:rsidRPr="0018731C" w:rsidDel="00A322F7">
          <w:rPr>
            <w:rFonts w:asciiTheme="minorHAnsi" w:eastAsia="Roboto" w:hAnsiTheme="minorHAnsi" w:cs="Roboto"/>
            <w:sz w:val="24"/>
            <w:szCs w:val="24"/>
            <w:highlight w:val="white"/>
          </w:rPr>
          <w:delText xml:space="preserve">experience </w:delText>
        </w:r>
      </w:del>
      <w:r w:rsidRPr="0018731C">
        <w:rPr>
          <w:rFonts w:asciiTheme="minorHAnsi" w:eastAsia="Roboto" w:hAnsiTheme="minorHAnsi" w:cs="Roboto"/>
          <w:sz w:val="24"/>
          <w:szCs w:val="24"/>
          <w:highlight w:val="white"/>
        </w:rPr>
        <w:t xml:space="preserve">has </w:t>
      </w:r>
      <w:del w:id="99" w:author="Microsoft Office User" w:date="2022-11-29T13:19:00Z">
        <w:r w:rsidRPr="0018731C" w:rsidDel="00A322F7">
          <w:rPr>
            <w:rFonts w:asciiTheme="minorHAnsi" w:eastAsia="Roboto" w:hAnsiTheme="minorHAnsi" w:cs="Roboto"/>
            <w:sz w:val="24"/>
            <w:szCs w:val="24"/>
            <w:highlight w:val="white"/>
          </w:rPr>
          <w:delText xml:space="preserve">its </w:delText>
        </w:r>
      </w:del>
      <w:ins w:id="100" w:author="Microsoft Office User" w:date="2022-11-29T13:19:00Z">
        <w:r w:rsidR="00A322F7">
          <w:rPr>
            <w:rFonts w:asciiTheme="minorHAnsi" w:eastAsia="Roboto" w:hAnsiTheme="minorHAnsi" w:cs="Roboto"/>
            <w:sz w:val="24"/>
            <w:szCs w:val="24"/>
            <w:highlight w:val="white"/>
          </w:rPr>
          <w:t>their</w:t>
        </w:r>
        <w:r w:rsidR="00A322F7"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own </w:t>
      </w:r>
      <w:del w:id="101" w:author="Microsoft Office User" w:date="2022-11-29T13:19:00Z">
        <w:r w:rsidRPr="0018731C" w:rsidDel="008555D1">
          <w:rPr>
            <w:rFonts w:asciiTheme="minorHAnsi" w:eastAsia="Roboto" w:hAnsiTheme="minorHAnsi" w:cs="Roboto"/>
            <w:sz w:val="24"/>
            <w:szCs w:val="24"/>
            <w:highlight w:val="white"/>
          </w:rPr>
          <w:delText>difficulties</w:delText>
        </w:r>
      </w:del>
      <w:ins w:id="102" w:author="Microsoft Office User" w:date="2022-11-29T13:19:00Z">
        <w:r w:rsidR="008555D1">
          <w:rPr>
            <w:rFonts w:asciiTheme="minorHAnsi" w:eastAsia="Roboto" w:hAnsiTheme="minorHAnsi" w:cs="Roboto"/>
            <w:sz w:val="24"/>
            <w:szCs w:val="24"/>
            <w:highlight w:val="white"/>
          </w:rPr>
          <w:t>struggles</w:t>
        </w:r>
      </w:ins>
      <w:r w:rsidRPr="0018731C">
        <w:rPr>
          <w:rFonts w:asciiTheme="minorHAnsi" w:eastAsia="Roboto" w:hAnsiTheme="minorHAnsi" w:cs="Roboto"/>
          <w:sz w:val="24"/>
          <w:szCs w:val="24"/>
          <w:highlight w:val="white"/>
        </w:rPr>
        <w:t>, especially w</w:t>
      </w:r>
      <w:r w:rsidRPr="0018731C">
        <w:rPr>
          <w:rFonts w:asciiTheme="minorHAnsi" w:eastAsia="Roboto" w:hAnsiTheme="minorHAnsi" w:cs="Roboto"/>
          <w:sz w:val="24"/>
          <w:szCs w:val="24"/>
          <w:highlight w:val="white"/>
        </w:rPr>
        <w:t xml:space="preserve">hen working with new groups of people. It is up to </w:t>
      </w:r>
      <w:ins w:id="103" w:author="Microsoft Office User" w:date="2022-11-29T13:11:00Z">
        <w:r w:rsidR="00CF4F2F">
          <w:rPr>
            <w:rFonts w:asciiTheme="minorHAnsi" w:eastAsia="Roboto" w:hAnsiTheme="minorHAnsi" w:cs="Roboto"/>
            <w:sz w:val="24"/>
            <w:szCs w:val="24"/>
            <w:highlight w:val="white"/>
          </w:rPr>
          <w:t>the</w:t>
        </w:r>
      </w:ins>
      <w:del w:id="104" w:author="Microsoft Office User" w:date="2022-11-29T13:11:00Z">
        <w:r w:rsidRPr="0018731C" w:rsidDel="00CF4F2F">
          <w:rPr>
            <w:rFonts w:asciiTheme="minorHAnsi" w:eastAsia="Roboto" w:hAnsiTheme="minorHAnsi" w:cs="Roboto"/>
            <w:sz w:val="24"/>
            <w:szCs w:val="24"/>
            <w:highlight w:val="white"/>
          </w:rPr>
          <w:delText>a</w:delText>
        </w:r>
      </w:del>
      <w:r w:rsidRPr="0018731C">
        <w:rPr>
          <w:rFonts w:asciiTheme="minorHAnsi" w:eastAsia="Roboto" w:hAnsiTheme="minorHAnsi" w:cs="Roboto"/>
          <w:sz w:val="24"/>
          <w:szCs w:val="24"/>
          <w:highlight w:val="white"/>
        </w:rPr>
        <w:t xml:space="preserve"> leader</w:t>
      </w:r>
      <w:ins w:id="105" w:author="Microsoft Office User" w:date="2022-11-29T13:11:00Z">
        <w:r w:rsidR="00CF4F2F">
          <w:rPr>
            <w:rFonts w:asciiTheme="minorHAnsi" w:eastAsia="Roboto" w:hAnsiTheme="minorHAnsi" w:cs="Roboto"/>
            <w:sz w:val="24"/>
            <w:szCs w:val="24"/>
            <w:highlight w:val="white"/>
          </w:rPr>
          <w:t>s</w:t>
        </w:r>
      </w:ins>
      <w:r w:rsidRPr="0018731C">
        <w:rPr>
          <w:rFonts w:asciiTheme="minorHAnsi" w:eastAsia="Roboto" w:hAnsiTheme="minorHAnsi" w:cs="Roboto"/>
          <w:sz w:val="24"/>
          <w:szCs w:val="24"/>
          <w:highlight w:val="white"/>
        </w:rPr>
        <w:t xml:space="preserve"> to adjust their leadership style, </w:t>
      </w:r>
      <w:del w:id="106" w:author="Microsoft Office User" w:date="2022-11-29T13:11:00Z">
        <w:r w:rsidRPr="0018731C" w:rsidDel="00695078">
          <w:rPr>
            <w:rFonts w:asciiTheme="minorHAnsi" w:eastAsia="Roboto" w:hAnsiTheme="minorHAnsi" w:cs="Roboto"/>
            <w:sz w:val="24"/>
            <w:szCs w:val="24"/>
            <w:highlight w:val="white"/>
          </w:rPr>
          <w:delText xml:space="preserve">which </w:delText>
        </w:r>
      </w:del>
      <w:ins w:id="107" w:author="Microsoft Office User" w:date="2022-11-29T13:11:00Z">
        <w:r w:rsidR="00695078">
          <w:rPr>
            <w:rFonts w:asciiTheme="minorHAnsi" w:eastAsia="Roboto" w:hAnsiTheme="minorHAnsi" w:cs="Roboto"/>
            <w:sz w:val="24"/>
            <w:szCs w:val="24"/>
            <w:highlight w:val="white"/>
          </w:rPr>
          <w:t>and</w:t>
        </w:r>
        <w:r w:rsidR="00695078"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I did </w:t>
      </w:r>
      <w:del w:id="108" w:author="Microsoft Office User" w:date="2022-11-29T13:11:00Z">
        <w:r w:rsidRPr="0018731C" w:rsidDel="00695078">
          <w:rPr>
            <w:rFonts w:asciiTheme="minorHAnsi" w:eastAsia="Roboto" w:hAnsiTheme="minorHAnsi" w:cs="Roboto"/>
            <w:sz w:val="24"/>
            <w:szCs w:val="24"/>
            <w:highlight w:val="white"/>
          </w:rPr>
          <w:delText xml:space="preserve">by </w:delText>
        </w:r>
      </w:del>
      <w:ins w:id="109" w:author="Microsoft Office User" w:date="2022-11-29T13:11:00Z">
        <w:r w:rsidR="00695078">
          <w:rPr>
            <w:rFonts w:asciiTheme="minorHAnsi" w:eastAsia="Roboto" w:hAnsiTheme="minorHAnsi" w:cs="Roboto"/>
            <w:sz w:val="24"/>
            <w:szCs w:val="24"/>
            <w:highlight w:val="white"/>
          </w:rPr>
          <w:t>so by</w:t>
        </w:r>
        <w:r w:rsidR="00695078"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putting more trust in my team members rather than leading autocratically. The </w:t>
      </w:r>
      <w:ins w:id="110" w:author="Microsoft Office User" w:date="2022-11-29T13:12:00Z">
        <w:r w:rsidR="00695078">
          <w:rPr>
            <w:rFonts w:asciiTheme="minorHAnsi" w:eastAsia="Roboto" w:hAnsiTheme="minorHAnsi" w:cs="Roboto"/>
            <w:sz w:val="24"/>
            <w:szCs w:val="24"/>
            <w:highlight w:val="white"/>
          </w:rPr>
          <w:t xml:space="preserve">members’ </w:t>
        </w:r>
      </w:ins>
      <w:r w:rsidRPr="0018731C">
        <w:rPr>
          <w:rFonts w:asciiTheme="minorHAnsi" w:eastAsia="Roboto" w:hAnsiTheme="minorHAnsi" w:cs="Roboto"/>
          <w:sz w:val="24"/>
          <w:szCs w:val="24"/>
          <w:highlight w:val="white"/>
        </w:rPr>
        <w:t>trust in my leadership inspired me to change from being a passive per</w:t>
      </w:r>
      <w:r w:rsidRPr="0018731C">
        <w:rPr>
          <w:rFonts w:asciiTheme="minorHAnsi" w:eastAsia="Roboto" w:hAnsiTheme="minorHAnsi" w:cs="Roboto"/>
          <w:sz w:val="24"/>
          <w:szCs w:val="24"/>
          <w:highlight w:val="white"/>
        </w:rPr>
        <w:t xml:space="preserve">son </w:t>
      </w:r>
      <w:ins w:id="111" w:author="Microsoft Office User" w:date="2022-11-29T13:13:00Z">
        <w:r w:rsidR="0023346E">
          <w:rPr>
            <w:rFonts w:asciiTheme="minorHAnsi" w:eastAsia="Roboto" w:hAnsiTheme="minorHAnsi" w:cs="Roboto"/>
            <w:sz w:val="24"/>
            <w:szCs w:val="24"/>
            <w:highlight w:val="white"/>
          </w:rPr>
          <w:t>in</w:t>
        </w:r>
      </w:ins>
      <w:r w:rsidRPr="0018731C">
        <w:rPr>
          <w:rFonts w:asciiTheme="minorHAnsi" w:eastAsia="Roboto" w:hAnsiTheme="minorHAnsi" w:cs="Roboto"/>
          <w:sz w:val="24"/>
          <w:szCs w:val="24"/>
          <w:highlight w:val="white"/>
        </w:rPr>
        <w:t xml:space="preserve">to one </w:t>
      </w:r>
      <w:del w:id="112" w:author="Microsoft Office User" w:date="2022-11-29T13:21:00Z">
        <w:r w:rsidRPr="0018731C" w:rsidDel="00651413">
          <w:rPr>
            <w:rFonts w:asciiTheme="minorHAnsi" w:eastAsia="Roboto" w:hAnsiTheme="minorHAnsi" w:cs="Roboto"/>
            <w:sz w:val="24"/>
            <w:szCs w:val="24"/>
            <w:highlight w:val="white"/>
          </w:rPr>
          <w:delText>with a burning desire</w:delText>
        </w:r>
      </w:del>
      <w:ins w:id="113" w:author="Microsoft Office User" w:date="2022-11-29T13:21:00Z">
        <w:r w:rsidR="00651413">
          <w:rPr>
            <w:rFonts w:asciiTheme="minorHAnsi" w:eastAsia="Roboto" w:hAnsiTheme="minorHAnsi" w:cs="Roboto"/>
            <w:sz w:val="24"/>
            <w:szCs w:val="24"/>
            <w:highlight w:val="white"/>
          </w:rPr>
          <w:t>who’s passionate</w:t>
        </w:r>
      </w:ins>
      <w:r w:rsidRPr="0018731C">
        <w:rPr>
          <w:rFonts w:asciiTheme="minorHAnsi" w:eastAsia="Roboto" w:hAnsiTheme="minorHAnsi" w:cs="Roboto"/>
          <w:sz w:val="24"/>
          <w:szCs w:val="24"/>
          <w:highlight w:val="white"/>
        </w:rPr>
        <w:t xml:space="preserve"> to lead and </w:t>
      </w:r>
      <w:del w:id="114" w:author="Microsoft Office User" w:date="2022-11-29T13:14:00Z">
        <w:r w:rsidRPr="0018731C" w:rsidDel="00BF1C68">
          <w:rPr>
            <w:rFonts w:asciiTheme="minorHAnsi" w:eastAsia="Roboto" w:hAnsiTheme="minorHAnsi" w:cs="Roboto"/>
            <w:sz w:val="24"/>
            <w:szCs w:val="24"/>
            <w:highlight w:val="white"/>
          </w:rPr>
          <w:delText>make an impact on</w:delText>
        </w:r>
      </w:del>
      <w:ins w:id="115" w:author="Microsoft Office User" w:date="2022-11-29T13:14:00Z">
        <w:r w:rsidR="00BF1C68">
          <w:rPr>
            <w:rFonts w:asciiTheme="minorHAnsi" w:eastAsia="Roboto" w:hAnsiTheme="minorHAnsi" w:cs="Roboto"/>
            <w:sz w:val="24"/>
            <w:szCs w:val="24"/>
            <w:highlight w:val="white"/>
          </w:rPr>
          <w:t>positively influence</w:t>
        </w:r>
      </w:ins>
      <w:r w:rsidRPr="0018731C">
        <w:rPr>
          <w:rFonts w:asciiTheme="minorHAnsi" w:eastAsia="Roboto" w:hAnsiTheme="minorHAnsi" w:cs="Roboto"/>
          <w:sz w:val="24"/>
          <w:szCs w:val="24"/>
          <w:highlight w:val="white"/>
        </w:rPr>
        <w:t xml:space="preserve"> others.</w:t>
      </w:r>
    </w:p>
    <w:p w14:paraId="00000005" w14:textId="77777777" w:rsidR="002C5732" w:rsidRPr="0018731C" w:rsidRDefault="002C5732">
      <w:pPr>
        <w:ind w:firstLine="720"/>
        <w:jc w:val="both"/>
        <w:rPr>
          <w:rFonts w:asciiTheme="minorHAnsi" w:eastAsia="Roboto" w:hAnsiTheme="minorHAnsi" w:cs="Roboto"/>
          <w:sz w:val="24"/>
          <w:szCs w:val="24"/>
          <w:highlight w:val="white"/>
        </w:rPr>
      </w:pPr>
    </w:p>
    <w:p w14:paraId="7348DD9B" w14:textId="0AB1456D" w:rsidR="00FE5BB2" w:rsidRPr="0018731C" w:rsidRDefault="00542F83" w:rsidP="00FE5BB2">
      <w:pPr>
        <w:rPr>
          <w:ins w:id="116" w:author="Microsoft Office User" w:date="2022-11-29T13:49:00Z"/>
          <w:rFonts w:asciiTheme="minorHAnsi" w:hAnsiTheme="minorHAnsi"/>
          <w:b/>
          <w:sz w:val="24"/>
          <w:szCs w:val="24"/>
        </w:rPr>
      </w:pPr>
      <w:r w:rsidRPr="0018731C">
        <w:rPr>
          <w:rFonts w:asciiTheme="minorHAnsi" w:hAnsiTheme="minorHAnsi"/>
          <w:b/>
          <w:sz w:val="24"/>
          <w:szCs w:val="24"/>
        </w:rPr>
        <w:t>Every person has a creative side, and it can be expressed in many ways: problem solving, original and innovative thinking, and artistically, to name a few. Describe how you express you</w:t>
      </w:r>
      <w:r w:rsidRPr="0018731C">
        <w:rPr>
          <w:rFonts w:asciiTheme="minorHAnsi" w:hAnsiTheme="minorHAnsi"/>
          <w:b/>
          <w:sz w:val="24"/>
          <w:szCs w:val="24"/>
        </w:rPr>
        <w:t>r creative side.</w:t>
      </w:r>
      <w:ins w:id="117" w:author="Microsoft Office User" w:date="2022-11-29T13:49:00Z">
        <w:r w:rsidR="00FE5BB2">
          <w:rPr>
            <w:rFonts w:asciiTheme="minorHAnsi" w:hAnsiTheme="minorHAnsi"/>
            <w:b/>
            <w:sz w:val="24"/>
            <w:szCs w:val="24"/>
          </w:rPr>
          <w:t xml:space="preserve"> </w:t>
        </w:r>
        <w:r w:rsidR="00FE5BB2">
          <w:rPr>
            <w:rFonts w:asciiTheme="minorHAnsi" w:hAnsiTheme="minorHAnsi"/>
            <w:b/>
            <w:sz w:val="24"/>
            <w:szCs w:val="24"/>
            <w:highlight w:val="yellow"/>
          </w:rPr>
          <w:t>339</w:t>
        </w:r>
        <w:r w:rsidR="00FE5BB2" w:rsidRPr="008A55CC">
          <w:rPr>
            <w:rFonts w:asciiTheme="minorHAnsi" w:hAnsiTheme="minorHAnsi"/>
            <w:b/>
            <w:sz w:val="24"/>
            <w:szCs w:val="24"/>
            <w:highlight w:val="yellow"/>
          </w:rPr>
          <w:t xml:space="preserve"> words</w:t>
        </w:r>
      </w:ins>
    </w:p>
    <w:p w14:paraId="00000006" w14:textId="20EB05C3" w:rsidR="002C5732" w:rsidRPr="0018731C" w:rsidRDefault="002C5732">
      <w:pPr>
        <w:rPr>
          <w:rFonts w:asciiTheme="minorHAnsi" w:hAnsiTheme="minorHAnsi"/>
          <w:b/>
          <w:sz w:val="24"/>
          <w:szCs w:val="24"/>
        </w:rPr>
      </w:pPr>
    </w:p>
    <w:p w14:paraId="2B4A83F1" w14:textId="77777777" w:rsidR="008A55CC" w:rsidRDefault="008A55CC">
      <w:pPr>
        <w:jc w:val="both"/>
        <w:rPr>
          <w:rFonts w:asciiTheme="minorHAnsi" w:hAnsiTheme="minorHAnsi"/>
          <w:sz w:val="24"/>
          <w:szCs w:val="24"/>
        </w:rPr>
      </w:pPr>
    </w:p>
    <w:p w14:paraId="42A7A676" w14:textId="1C0335F5" w:rsidR="00A85BAE" w:rsidRDefault="00634002" w:rsidP="008A55CC">
      <w:pPr>
        <w:jc w:val="both"/>
        <w:rPr>
          <w:ins w:id="118" w:author="Microsoft Office User" w:date="2022-11-29T13:26:00Z"/>
          <w:rFonts w:asciiTheme="minorHAnsi" w:hAnsiTheme="minorHAnsi"/>
          <w:sz w:val="24"/>
          <w:szCs w:val="24"/>
        </w:rPr>
      </w:pPr>
      <w:ins w:id="119" w:author="Microsoft Office User" w:date="2022-11-29T13:24:00Z">
        <w:r>
          <w:rPr>
            <w:rFonts w:asciiTheme="minorHAnsi" w:hAnsiTheme="minorHAnsi"/>
            <w:sz w:val="24"/>
            <w:szCs w:val="24"/>
          </w:rPr>
          <w:t>M</w:t>
        </w:r>
      </w:ins>
      <w:del w:id="120" w:author="Microsoft Office User" w:date="2022-11-29T13:24:00Z">
        <w:r w:rsidR="00542F83" w:rsidRPr="0018731C" w:rsidDel="00634002">
          <w:rPr>
            <w:rFonts w:asciiTheme="minorHAnsi" w:hAnsiTheme="minorHAnsi"/>
            <w:sz w:val="24"/>
            <w:szCs w:val="24"/>
          </w:rPr>
          <w:delText>I’ve expressed my identity, ideas, and creativity through m</w:delText>
        </w:r>
      </w:del>
      <w:r w:rsidR="00542F83" w:rsidRPr="0018731C">
        <w:rPr>
          <w:rFonts w:asciiTheme="minorHAnsi" w:hAnsiTheme="minorHAnsi"/>
          <w:sz w:val="24"/>
          <w:szCs w:val="24"/>
        </w:rPr>
        <w:t>y food blog, Stuck With Foods</w:t>
      </w:r>
      <w:ins w:id="121" w:author="Microsoft Office User" w:date="2022-11-29T13:24:00Z">
        <w:r>
          <w:rPr>
            <w:rFonts w:asciiTheme="minorHAnsi" w:hAnsiTheme="minorHAnsi"/>
            <w:sz w:val="24"/>
            <w:szCs w:val="24"/>
          </w:rPr>
          <w:t>, is my pride and joy.</w:t>
        </w:r>
      </w:ins>
      <w:del w:id="122" w:author="Microsoft Office User" w:date="2022-11-29T13:24:00Z">
        <w:r w:rsidR="00542F83" w:rsidRPr="0018731C" w:rsidDel="00634002">
          <w:rPr>
            <w:rFonts w:asciiTheme="minorHAnsi" w:hAnsiTheme="minorHAnsi"/>
            <w:sz w:val="24"/>
            <w:szCs w:val="24"/>
          </w:rPr>
          <w:delText>.</w:delText>
        </w:r>
      </w:del>
      <w:r w:rsidR="00542F83" w:rsidRPr="0018731C">
        <w:rPr>
          <w:rFonts w:asciiTheme="minorHAnsi" w:hAnsiTheme="minorHAnsi"/>
          <w:sz w:val="24"/>
          <w:szCs w:val="24"/>
        </w:rPr>
        <w:t xml:space="preserve"> It is a digital food blog on Instagram featuring 12+ recipes from </w:t>
      </w:r>
      <w:del w:id="123" w:author="Microsoft Office User" w:date="2022-11-29T13:30:00Z">
        <w:r w:rsidR="00542F83" w:rsidRPr="0018731C" w:rsidDel="00481D34">
          <w:rPr>
            <w:rFonts w:asciiTheme="minorHAnsi" w:hAnsiTheme="minorHAnsi"/>
            <w:sz w:val="24"/>
            <w:szCs w:val="24"/>
          </w:rPr>
          <w:delText xml:space="preserve">different </w:delText>
        </w:r>
      </w:del>
      <w:ins w:id="124" w:author="Microsoft Office User" w:date="2022-11-29T13:30:00Z">
        <w:r w:rsidR="00481D34">
          <w:rPr>
            <w:rFonts w:asciiTheme="minorHAnsi" w:hAnsiTheme="minorHAnsi"/>
            <w:sz w:val="24"/>
            <w:szCs w:val="24"/>
          </w:rPr>
          <w:t>various</w:t>
        </w:r>
        <w:r w:rsidR="00481D34" w:rsidRPr="0018731C">
          <w:rPr>
            <w:rFonts w:asciiTheme="minorHAnsi" w:hAnsiTheme="minorHAnsi"/>
            <w:sz w:val="24"/>
            <w:szCs w:val="24"/>
          </w:rPr>
          <w:t xml:space="preserve"> </w:t>
        </w:r>
      </w:ins>
      <w:r w:rsidR="00542F83" w:rsidRPr="0018731C">
        <w:rPr>
          <w:rFonts w:asciiTheme="minorHAnsi" w:hAnsiTheme="minorHAnsi"/>
          <w:sz w:val="24"/>
          <w:szCs w:val="24"/>
        </w:rPr>
        <w:t xml:space="preserve">cuisines that caught my interest. </w:t>
      </w:r>
      <w:ins w:id="125" w:author="Microsoft Office User" w:date="2022-11-29T13:25:00Z">
        <w:r w:rsidR="006C45F4">
          <w:rPr>
            <w:rFonts w:asciiTheme="minorHAnsi" w:hAnsiTheme="minorHAnsi"/>
            <w:sz w:val="24"/>
            <w:szCs w:val="24"/>
          </w:rPr>
          <w:t xml:space="preserve">Although it was tough </w:t>
        </w:r>
        <w:r w:rsidR="006C45F4">
          <w:rPr>
            <w:rFonts w:asciiTheme="minorHAnsi" w:hAnsiTheme="minorHAnsi"/>
            <w:sz w:val="24"/>
            <w:szCs w:val="24"/>
          </w:rPr>
          <w:lastRenderedPageBreak/>
          <w:t xml:space="preserve">to set up this blog at the beginning </w:t>
        </w:r>
      </w:ins>
      <w:ins w:id="126" w:author="Microsoft Office User" w:date="2022-11-29T13:29:00Z">
        <w:r w:rsidR="003B3DF9">
          <w:rPr>
            <w:rFonts w:asciiTheme="minorHAnsi" w:hAnsiTheme="minorHAnsi"/>
            <w:sz w:val="24"/>
            <w:szCs w:val="24"/>
          </w:rPr>
          <w:t>with</w:t>
        </w:r>
      </w:ins>
      <w:ins w:id="127" w:author="Microsoft Office User" w:date="2022-11-29T13:25:00Z">
        <w:r w:rsidR="006C45F4">
          <w:rPr>
            <w:rFonts w:asciiTheme="minorHAnsi" w:hAnsiTheme="minorHAnsi"/>
            <w:sz w:val="24"/>
            <w:szCs w:val="24"/>
          </w:rPr>
          <w:t xml:space="preserve"> </w:t>
        </w:r>
      </w:ins>
      <w:ins w:id="128" w:author="Microsoft Office User" w:date="2022-11-29T13:30:00Z">
        <w:r w:rsidR="00481D34">
          <w:rPr>
            <w:rFonts w:asciiTheme="minorHAnsi" w:hAnsiTheme="minorHAnsi"/>
            <w:sz w:val="24"/>
            <w:szCs w:val="24"/>
          </w:rPr>
          <w:t xml:space="preserve">my </w:t>
        </w:r>
      </w:ins>
      <w:ins w:id="129" w:author="Microsoft Office User" w:date="2022-11-29T13:25:00Z">
        <w:r w:rsidR="00A85BAE">
          <w:rPr>
            <w:rFonts w:asciiTheme="minorHAnsi" w:hAnsiTheme="minorHAnsi"/>
            <w:sz w:val="24"/>
            <w:szCs w:val="24"/>
          </w:rPr>
          <w:t xml:space="preserve">zero experience in both cooking or blogging, </w:t>
        </w:r>
      </w:ins>
      <w:ins w:id="130" w:author="Microsoft Office User" w:date="2022-11-29T13:26:00Z">
        <w:r w:rsidR="00A85BAE">
          <w:rPr>
            <w:rFonts w:asciiTheme="minorHAnsi" w:hAnsiTheme="minorHAnsi"/>
            <w:sz w:val="24"/>
            <w:szCs w:val="24"/>
          </w:rPr>
          <w:t>c</w:t>
        </w:r>
      </w:ins>
      <w:del w:id="131" w:author="Microsoft Office User" w:date="2022-11-29T13:25:00Z">
        <w:r w:rsidR="00542F83" w:rsidRPr="0018731C" w:rsidDel="00A85BAE">
          <w:rPr>
            <w:rFonts w:asciiTheme="minorHAnsi" w:hAnsiTheme="minorHAnsi"/>
            <w:sz w:val="24"/>
            <w:szCs w:val="24"/>
          </w:rPr>
          <w:delText>C</w:delText>
        </w:r>
      </w:del>
      <w:r w:rsidR="00542F83" w:rsidRPr="0018731C">
        <w:rPr>
          <w:rFonts w:asciiTheme="minorHAnsi" w:hAnsiTheme="minorHAnsi"/>
          <w:sz w:val="24"/>
          <w:szCs w:val="24"/>
        </w:rPr>
        <w:t xml:space="preserve">urating the food blog </w:t>
      </w:r>
      <w:ins w:id="132" w:author="Microsoft Office User" w:date="2022-11-29T13:30:00Z">
        <w:r w:rsidR="00481D34">
          <w:rPr>
            <w:rFonts w:asciiTheme="minorHAnsi" w:hAnsiTheme="minorHAnsi"/>
            <w:sz w:val="24"/>
            <w:szCs w:val="24"/>
          </w:rPr>
          <w:t xml:space="preserve">truly </w:t>
        </w:r>
      </w:ins>
      <w:r w:rsidR="00542F83" w:rsidRPr="0018731C">
        <w:rPr>
          <w:rFonts w:asciiTheme="minorHAnsi" w:hAnsiTheme="minorHAnsi"/>
          <w:sz w:val="24"/>
          <w:szCs w:val="24"/>
        </w:rPr>
        <w:t>allowed me to e</w:t>
      </w:r>
      <w:r w:rsidR="00542F83" w:rsidRPr="0018731C">
        <w:rPr>
          <w:rFonts w:asciiTheme="minorHAnsi" w:hAnsiTheme="minorHAnsi"/>
          <w:sz w:val="24"/>
          <w:szCs w:val="24"/>
        </w:rPr>
        <w:t>xplore my passion for food</w:t>
      </w:r>
      <w:ins w:id="133" w:author="Microsoft Office User" w:date="2022-11-29T13:26:00Z">
        <w:r w:rsidR="00A85BAE">
          <w:rPr>
            <w:rFonts w:asciiTheme="minorHAnsi" w:hAnsiTheme="minorHAnsi"/>
            <w:sz w:val="24"/>
            <w:szCs w:val="24"/>
          </w:rPr>
          <w:t xml:space="preserve">. </w:t>
        </w:r>
      </w:ins>
      <w:del w:id="134" w:author="Microsoft Office User" w:date="2022-11-29T13:26:00Z">
        <w:r w:rsidR="00542F83" w:rsidRPr="0018731C" w:rsidDel="00A85BAE">
          <w:rPr>
            <w:rFonts w:asciiTheme="minorHAnsi" w:hAnsiTheme="minorHAnsi"/>
            <w:sz w:val="24"/>
            <w:szCs w:val="24"/>
          </w:rPr>
          <w:delText>,</w:delText>
        </w:r>
        <w:r w:rsidR="00542F83" w:rsidRPr="0018731C" w:rsidDel="00A85BAE">
          <w:rPr>
            <w:rFonts w:asciiTheme="minorHAnsi" w:hAnsiTheme="minorHAnsi"/>
            <w:sz w:val="24"/>
            <w:szCs w:val="24"/>
          </w:rPr>
          <w:delText xml:space="preserve"> </w:delText>
        </w:r>
        <w:r w:rsidR="00542F83" w:rsidRPr="0018731C" w:rsidDel="00A85BAE">
          <w:rPr>
            <w:rFonts w:asciiTheme="minorHAnsi" w:hAnsiTheme="minorHAnsi"/>
            <w:sz w:val="24"/>
            <w:szCs w:val="24"/>
          </w:rPr>
          <w:delText xml:space="preserve">which was a hobby I always experimented with. </w:delText>
        </w:r>
      </w:del>
    </w:p>
    <w:p w14:paraId="00000007" w14:textId="34A9C998" w:rsidR="002C5732" w:rsidRPr="0018731C" w:rsidDel="00A85BAE" w:rsidRDefault="00542F83">
      <w:pPr>
        <w:jc w:val="both"/>
        <w:rPr>
          <w:del w:id="135" w:author="Microsoft Office User" w:date="2022-11-29T13:26:00Z"/>
          <w:rFonts w:asciiTheme="minorHAnsi" w:hAnsiTheme="minorHAnsi"/>
          <w:sz w:val="24"/>
          <w:szCs w:val="24"/>
        </w:rPr>
      </w:pPr>
      <w:del w:id="136" w:author="Microsoft Office User" w:date="2022-11-29T13:26:00Z">
        <w:r w:rsidRPr="0018731C" w:rsidDel="00A85BAE">
          <w:rPr>
            <w:rFonts w:asciiTheme="minorHAnsi" w:hAnsiTheme="minorHAnsi"/>
            <w:sz w:val="24"/>
            <w:szCs w:val="24"/>
          </w:rPr>
          <w:delText xml:space="preserve">However, it was tough at the beginning considering I had no experience in cooking, or even creating a food blog. </w:delText>
        </w:r>
      </w:del>
    </w:p>
    <w:p w14:paraId="64B48C84" w14:textId="77777777" w:rsidR="008A55CC" w:rsidRDefault="008A55CC" w:rsidP="008A55CC">
      <w:pPr>
        <w:jc w:val="both"/>
        <w:rPr>
          <w:rFonts w:asciiTheme="minorHAnsi" w:hAnsiTheme="minorHAnsi"/>
          <w:sz w:val="24"/>
          <w:szCs w:val="24"/>
        </w:rPr>
      </w:pPr>
    </w:p>
    <w:p w14:paraId="00000008" w14:textId="651FD0A3" w:rsidR="002C5732" w:rsidRPr="0018731C" w:rsidRDefault="00542F83" w:rsidP="008A55CC">
      <w:pPr>
        <w:jc w:val="both"/>
        <w:rPr>
          <w:rFonts w:asciiTheme="minorHAnsi" w:hAnsiTheme="minorHAnsi"/>
          <w:sz w:val="24"/>
          <w:szCs w:val="24"/>
        </w:rPr>
      </w:pPr>
      <w:r w:rsidRPr="0018731C">
        <w:rPr>
          <w:rFonts w:asciiTheme="minorHAnsi" w:hAnsiTheme="minorHAnsi"/>
          <w:sz w:val="24"/>
          <w:szCs w:val="24"/>
        </w:rPr>
        <w:t xml:space="preserve">Watching </w:t>
      </w:r>
      <w:ins w:id="137" w:author="Microsoft Office User" w:date="2022-11-29T13:30:00Z">
        <w:r w:rsidR="000067E5">
          <w:rPr>
            <w:rFonts w:asciiTheme="minorHAnsi" w:hAnsiTheme="minorHAnsi"/>
            <w:sz w:val="24"/>
            <w:szCs w:val="24"/>
          </w:rPr>
          <w:t xml:space="preserve">YouTube </w:t>
        </w:r>
      </w:ins>
      <w:r w:rsidRPr="0018731C">
        <w:rPr>
          <w:rFonts w:asciiTheme="minorHAnsi" w:hAnsiTheme="minorHAnsi"/>
          <w:sz w:val="24"/>
          <w:szCs w:val="24"/>
        </w:rPr>
        <w:t xml:space="preserve">cooking tutorial videos </w:t>
      </w:r>
      <w:del w:id="138" w:author="Microsoft Office User" w:date="2022-11-29T13:31:00Z">
        <w:r w:rsidRPr="0018731C" w:rsidDel="000067E5">
          <w:rPr>
            <w:rFonts w:asciiTheme="minorHAnsi" w:hAnsiTheme="minorHAnsi"/>
            <w:sz w:val="24"/>
            <w:szCs w:val="24"/>
          </w:rPr>
          <w:delText>on YouTube</w:delText>
        </w:r>
      </w:del>
      <w:del w:id="139" w:author="Microsoft Office User" w:date="2022-11-29T13:30:00Z">
        <w:r w:rsidRPr="0018731C" w:rsidDel="000067E5">
          <w:rPr>
            <w:rFonts w:asciiTheme="minorHAnsi" w:hAnsiTheme="minorHAnsi"/>
            <w:sz w:val="24"/>
            <w:szCs w:val="24"/>
          </w:rPr>
          <w:delText>,</w:delText>
        </w:r>
      </w:del>
      <w:del w:id="140" w:author="Microsoft Office User" w:date="2022-11-29T13:31:00Z">
        <w:r w:rsidRPr="0018731C" w:rsidDel="000067E5">
          <w:rPr>
            <w:rFonts w:asciiTheme="minorHAnsi" w:hAnsiTheme="minorHAnsi"/>
            <w:sz w:val="24"/>
            <w:szCs w:val="24"/>
          </w:rPr>
          <w:delText xml:space="preserve"> </w:delText>
        </w:r>
      </w:del>
      <w:r w:rsidRPr="0018731C">
        <w:rPr>
          <w:rFonts w:asciiTheme="minorHAnsi" w:hAnsiTheme="minorHAnsi"/>
          <w:sz w:val="24"/>
          <w:szCs w:val="24"/>
        </w:rPr>
        <w:t>and observing my mom co</w:t>
      </w:r>
      <w:r w:rsidRPr="0018731C">
        <w:rPr>
          <w:rFonts w:asciiTheme="minorHAnsi" w:hAnsiTheme="minorHAnsi"/>
          <w:sz w:val="24"/>
          <w:szCs w:val="24"/>
        </w:rPr>
        <w:t xml:space="preserve">ok daily helped me understand the versatility of food. </w:t>
      </w:r>
      <w:ins w:id="141" w:author="Microsoft Office User" w:date="2022-11-29T13:32:00Z">
        <w:r w:rsidR="00BF090E">
          <w:rPr>
            <w:rFonts w:asciiTheme="minorHAnsi" w:hAnsiTheme="minorHAnsi"/>
            <w:sz w:val="24"/>
            <w:szCs w:val="24"/>
          </w:rPr>
          <w:t>After r</w:t>
        </w:r>
      </w:ins>
      <w:del w:id="142" w:author="Microsoft Office User" w:date="2022-11-29T13:32:00Z">
        <w:r w:rsidRPr="0018731C" w:rsidDel="00BF090E">
          <w:rPr>
            <w:rFonts w:asciiTheme="minorHAnsi" w:hAnsiTheme="minorHAnsi"/>
            <w:sz w:val="24"/>
            <w:szCs w:val="24"/>
          </w:rPr>
          <w:delText>R</w:delText>
        </w:r>
      </w:del>
      <w:r w:rsidRPr="0018731C">
        <w:rPr>
          <w:rFonts w:asciiTheme="minorHAnsi" w:hAnsiTheme="minorHAnsi"/>
          <w:sz w:val="24"/>
          <w:szCs w:val="24"/>
        </w:rPr>
        <w:t>esearching different cuisines for my blog</w:t>
      </w:r>
      <w:ins w:id="143" w:author="Microsoft Office User" w:date="2022-11-29T13:32:00Z">
        <w:r w:rsidR="00BF090E">
          <w:rPr>
            <w:rFonts w:asciiTheme="minorHAnsi" w:hAnsiTheme="minorHAnsi"/>
            <w:sz w:val="24"/>
            <w:szCs w:val="24"/>
          </w:rPr>
          <w:t xml:space="preserve">, I was </w:t>
        </w:r>
      </w:ins>
      <w:r w:rsidRPr="0018731C">
        <w:rPr>
          <w:rFonts w:asciiTheme="minorHAnsi" w:hAnsiTheme="minorHAnsi"/>
          <w:sz w:val="24"/>
          <w:szCs w:val="24"/>
        </w:rPr>
        <w:t xml:space="preserve"> exposed </w:t>
      </w:r>
      <w:del w:id="144" w:author="Microsoft Office User" w:date="2022-11-29T13:32:00Z">
        <w:r w:rsidRPr="0018731C" w:rsidDel="00BF090E">
          <w:rPr>
            <w:rFonts w:asciiTheme="minorHAnsi" w:hAnsiTheme="minorHAnsi"/>
            <w:sz w:val="24"/>
            <w:szCs w:val="24"/>
          </w:rPr>
          <w:delText xml:space="preserve">me </w:delText>
        </w:r>
      </w:del>
      <w:r w:rsidRPr="0018731C">
        <w:rPr>
          <w:rFonts w:asciiTheme="minorHAnsi" w:hAnsiTheme="minorHAnsi"/>
          <w:sz w:val="24"/>
          <w:szCs w:val="24"/>
        </w:rPr>
        <w:t xml:space="preserve">to different cultures and </w:t>
      </w:r>
      <w:del w:id="145" w:author="Microsoft Office User" w:date="2022-11-29T13:32:00Z">
        <w:r w:rsidRPr="0018731C" w:rsidDel="00BF090E">
          <w:rPr>
            <w:rFonts w:asciiTheme="minorHAnsi" w:hAnsiTheme="minorHAnsi"/>
            <w:sz w:val="24"/>
            <w:szCs w:val="24"/>
          </w:rPr>
          <w:delText xml:space="preserve">different </w:delText>
        </w:r>
      </w:del>
      <w:r w:rsidRPr="0018731C">
        <w:rPr>
          <w:rFonts w:asciiTheme="minorHAnsi" w:hAnsiTheme="minorHAnsi"/>
          <w:sz w:val="24"/>
          <w:szCs w:val="24"/>
        </w:rPr>
        <w:t xml:space="preserve">techniques in cooking. I </w:t>
      </w:r>
      <w:ins w:id="146" w:author="Microsoft Office User" w:date="2022-11-29T13:32:00Z">
        <w:r w:rsidR="00BF090E">
          <w:rPr>
            <w:rFonts w:asciiTheme="minorHAnsi" w:hAnsiTheme="minorHAnsi"/>
            <w:sz w:val="24"/>
            <w:szCs w:val="24"/>
          </w:rPr>
          <w:t xml:space="preserve">then </w:t>
        </w:r>
      </w:ins>
      <w:r w:rsidRPr="0018731C">
        <w:rPr>
          <w:rFonts w:asciiTheme="minorHAnsi" w:hAnsiTheme="minorHAnsi"/>
          <w:sz w:val="24"/>
          <w:szCs w:val="24"/>
        </w:rPr>
        <w:t>experimented</w:t>
      </w:r>
      <w:ins w:id="147" w:author="Microsoft Office User" w:date="2022-11-29T13:32:00Z">
        <w:r w:rsidR="00237524">
          <w:rPr>
            <w:rFonts w:asciiTheme="minorHAnsi" w:hAnsiTheme="minorHAnsi"/>
            <w:sz w:val="24"/>
            <w:szCs w:val="24"/>
          </w:rPr>
          <w:t xml:space="preserve"> </w:t>
        </w:r>
      </w:ins>
      <w:del w:id="148" w:author="Microsoft Office User" w:date="2022-11-29T13:32:00Z">
        <w:r w:rsidRPr="0018731C" w:rsidDel="005C3B4F">
          <w:rPr>
            <w:rFonts w:asciiTheme="minorHAnsi" w:hAnsiTheme="minorHAnsi"/>
            <w:sz w:val="24"/>
            <w:szCs w:val="24"/>
          </w:rPr>
          <w:delText xml:space="preserve"> </w:delText>
        </w:r>
        <w:r w:rsidRPr="0018731C" w:rsidDel="005C3B4F">
          <w:rPr>
            <w:rFonts w:asciiTheme="minorHAnsi" w:hAnsiTheme="minorHAnsi"/>
            <w:sz w:val="24"/>
            <w:szCs w:val="24"/>
          </w:rPr>
          <w:delText xml:space="preserve">with </w:delText>
        </w:r>
      </w:del>
      <w:r w:rsidRPr="0018731C">
        <w:rPr>
          <w:rFonts w:asciiTheme="minorHAnsi" w:hAnsiTheme="minorHAnsi"/>
          <w:sz w:val="24"/>
          <w:szCs w:val="24"/>
        </w:rPr>
        <w:t xml:space="preserve">cooking Indonesian, Korean, and Japanese cuisines among many others </w:t>
      </w:r>
      <w:del w:id="149" w:author="Microsoft Office User" w:date="2022-11-29T13:33:00Z">
        <w:r w:rsidRPr="0018731C" w:rsidDel="005C3B4F">
          <w:rPr>
            <w:rFonts w:asciiTheme="minorHAnsi" w:hAnsiTheme="minorHAnsi"/>
            <w:sz w:val="24"/>
            <w:szCs w:val="24"/>
          </w:rPr>
          <w:delText>that helped me</w:delText>
        </w:r>
      </w:del>
      <w:ins w:id="150" w:author="Microsoft Office User" w:date="2022-11-29T13:33:00Z">
        <w:r w:rsidR="005C3B4F">
          <w:rPr>
            <w:rFonts w:asciiTheme="minorHAnsi" w:hAnsiTheme="minorHAnsi"/>
            <w:sz w:val="24"/>
            <w:szCs w:val="24"/>
          </w:rPr>
          <w:t>to</w:t>
        </w:r>
      </w:ins>
      <w:r w:rsidRPr="0018731C">
        <w:rPr>
          <w:rFonts w:asciiTheme="minorHAnsi" w:hAnsiTheme="minorHAnsi"/>
          <w:sz w:val="24"/>
          <w:szCs w:val="24"/>
        </w:rPr>
        <w:t xml:space="preserve"> decide which dishes </w:t>
      </w:r>
      <w:del w:id="151" w:author="Microsoft Office User" w:date="2022-11-29T13:33:00Z">
        <w:r w:rsidRPr="0018731C" w:rsidDel="005C3B4F">
          <w:rPr>
            <w:rFonts w:asciiTheme="minorHAnsi" w:hAnsiTheme="minorHAnsi"/>
            <w:sz w:val="24"/>
            <w:szCs w:val="24"/>
          </w:rPr>
          <w:delText xml:space="preserve">would </w:delText>
        </w:r>
      </w:del>
      <w:ins w:id="152" w:author="Microsoft Office User" w:date="2022-11-29T13:33:00Z">
        <w:r w:rsidR="005C3B4F">
          <w:rPr>
            <w:rFonts w:asciiTheme="minorHAnsi" w:hAnsiTheme="minorHAnsi"/>
            <w:sz w:val="24"/>
            <w:szCs w:val="24"/>
          </w:rPr>
          <w:t>to</w:t>
        </w:r>
        <w:r w:rsidR="005C3B4F" w:rsidRPr="0018731C">
          <w:rPr>
            <w:rFonts w:asciiTheme="minorHAnsi" w:hAnsiTheme="minorHAnsi"/>
            <w:sz w:val="24"/>
            <w:szCs w:val="24"/>
          </w:rPr>
          <w:t xml:space="preserve"> </w:t>
        </w:r>
      </w:ins>
      <w:del w:id="153" w:author="Microsoft Office User" w:date="2022-11-29T13:33:00Z">
        <w:r w:rsidRPr="0018731C" w:rsidDel="005C3B4F">
          <w:rPr>
            <w:rFonts w:asciiTheme="minorHAnsi" w:hAnsiTheme="minorHAnsi"/>
            <w:sz w:val="24"/>
            <w:szCs w:val="24"/>
          </w:rPr>
          <w:delText xml:space="preserve">be </w:delText>
        </w:r>
      </w:del>
      <w:r w:rsidRPr="0018731C">
        <w:rPr>
          <w:rFonts w:asciiTheme="minorHAnsi" w:hAnsiTheme="minorHAnsi"/>
          <w:sz w:val="24"/>
          <w:szCs w:val="24"/>
        </w:rPr>
        <w:t>feature</w:t>
      </w:r>
      <w:del w:id="154" w:author="Microsoft Office User" w:date="2022-11-29T13:33:00Z">
        <w:r w:rsidRPr="0018731C" w:rsidDel="005C3B4F">
          <w:rPr>
            <w:rFonts w:asciiTheme="minorHAnsi" w:hAnsiTheme="minorHAnsi"/>
            <w:sz w:val="24"/>
            <w:szCs w:val="24"/>
          </w:rPr>
          <w:delText>d</w:delText>
        </w:r>
      </w:del>
      <w:r w:rsidRPr="0018731C">
        <w:rPr>
          <w:rFonts w:asciiTheme="minorHAnsi" w:hAnsiTheme="minorHAnsi"/>
          <w:sz w:val="24"/>
          <w:szCs w:val="24"/>
        </w:rPr>
        <w:t xml:space="preserve">. In creating the 12 recipes for each dish, I tried </w:t>
      </w:r>
      <w:ins w:id="155" w:author="Microsoft Office User" w:date="2022-11-29T13:33:00Z">
        <w:r w:rsidR="00237524">
          <w:rPr>
            <w:rFonts w:asciiTheme="minorHAnsi" w:hAnsiTheme="minorHAnsi"/>
            <w:sz w:val="24"/>
            <w:szCs w:val="24"/>
          </w:rPr>
          <w:t>switching up</w:t>
        </w:r>
        <w:r w:rsidR="005C3B4F">
          <w:rPr>
            <w:rFonts w:asciiTheme="minorHAnsi" w:hAnsiTheme="minorHAnsi"/>
            <w:sz w:val="24"/>
            <w:szCs w:val="24"/>
          </w:rPr>
          <w:t xml:space="preserve"> </w:t>
        </w:r>
      </w:ins>
      <w:del w:id="156" w:author="Microsoft Office User" w:date="2022-11-29T13:33:00Z">
        <w:r w:rsidRPr="0018731C" w:rsidDel="005C3B4F">
          <w:rPr>
            <w:rFonts w:asciiTheme="minorHAnsi" w:hAnsiTheme="minorHAnsi"/>
            <w:sz w:val="24"/>
            <w:szCs w:val="24"/>
          </w:rPr>
          <w:delText xml:space="preserve">different </w:delText>
        </w:r>
      </w:del>
      <w:r w:rsidRPr="0018731C">
        <w:rPr>
          <w:rFonts w:asciiTheme="minorHAnsi" w:hAnsiTheme="minorHAnsi"/>
          <w:sz w:val="24"/>
          <w:szCs w:val="24"/>
        </w:rPr>
        <w:t xml:space="preserve">combinations of ingredients and their quantities to achieve the desired flavors. When I first tried cooking my version of </w:t>
      </w:r>
      <w:del w:id="157" w:author="Microsoft Office User" w:date="2022-11-29T13:34:00Z">
        <w:r w:rsidRPr="0018731C" w:rsidDel="00237524">
          <w:rPr>
            <w:rFonts w:asciiTheme="minorHAnsi" w:hAnsiTheme="minorHAnsi"/>
            <w:sz w:val="24"/>
            <w:szCs w:val="24"/>
          </w:rPr>
          <w:delText>a</w:delText>
        </w:r>
        <w:r w:rsidRPr="0018731C" w:rsidDel="00237524">
          <w:rPr>
            <w:rFonts w:asciiTheme="minorHAnsi" w:hAnsiTheme="minorHAnsi"/>
            <w:sz w:val="24"/>
            <w:szCs w:val="24"/>
          </w:rPr>
          <w:delText xml:space="preserve"> </w:delText>
        </w:r>
      </w:del>
      <w:ins w:id="158" w:author="Microsoft Office User" w:date="2022-11-29T13:34:00Z">
        <w:r w:rsidR="00237524" w:rsidRPr="00237524">
          <w:rPr>
            <w:rFonts w:asciiTheme="minorHAnsi" w:hAnsiTheme="minorHAnsi"/>
            <w:i/>
            <w:sz w:val="24"/>
            <w:szCs w:val="24"/>
            <w:rPrChange w:id="159" w:author="Microsoft Office User" w:date="2022-11-29T13:34:00Z">
              <w:rPr>
                <w:rFonts w:asciiTheme="minorHAnsi" w:hAnsiTheme="minorHAnsi"/>
                <w:sz w:val="24"/>
                <w:szCs w:val="24"/>
              </w:rPr>
            </w:rPrChange>
          </w:rPr>
          <w:t>k</w:t>
        </w:r>
      </w:ins>
      <w:del w:id="160" w:author="Microsoft Office User" w:date="2022-11-29T13:34:00Z">
        <w:r w:rsidRPr="00237524" w:rsidDel="00237524">
          <w:rPr>
            <w:rFonts w:asciiTheme="minorHAnsi" w:hAnsiTheme="minorHAnsi"/>
            <w:i/>
            <w:sz w:val="24"/>
            <w:szCs w:val="24"/>
            <w:rPrChange w:id="161" w:author="Microsoft Office User" w:date="2022-11-29T13:34:00Z">
              <w:rPr>
                <w:rFonts w:asciiTheme="minorHAnsi" w:hAnsiTheme="minorHAnsi"/>
                <w:sz w:val="24"/>
                <w:szCs w:val="24"/>
              </w:rPr>
            </w:rPrChange>
          </w:rPr>
          <w:delText>K</w:delText>
        </w:r>
      </w:del>
      <w:r w:rsidRPr="00237524">
        <w:rPr>
          <w:rFonts w:asciiTheme="minorHAnsi" w:hAnsiTheme="minorHAnsi"/>
          <w:i/>
          <w:sz w:val="24"/>
          <w:szCs w:val="24"/>
          <w:rPrChange w:id="162" w:author="Microsoft Office User" w:date="2022-11-29T13:34:00Z">
            <w:rPr>
              <w:rFonts w:asciiTheme="minorHAnsi" w:hAnsiTheme="minorHAnsi"/>
              <w:sz w:val="24"/>
              <w:szCs w:val="24"/>
            </w:rPr>
          </w:rPrChange>
        </w:rPr>
        <w:t>imchi</w:t>
      </w:r>
      <w:r w:rsidRPr="0018731C">
        <w:rPr>
          <w:rFonts w:asciiTheme="minorHAnsi" w:hAnsiTheme="minorHAnsi"/>
          <w:sz w:val="24"/>
          <w:szCs w:val="24"/>
        </w:rPr>
        <w:t xml:space="preserve"> </w:t>
      </w:r>
      <w:ins w:id="163" w:author="Microsoft Office User" w:date="2022-11-29T13:34:00Z">
        <w:r w:rsidR="00237524">
          <w:rPr>
            <w:rFonts w:asciiTheme="minorHAnsi" w:hAnsiTheme="minorHAnsi"/>
            <w:sz w:val="24"/>
            <w:szCs w:val="24"/>
          </w:rPr>
          <w:t>s</w:t>
        </w:r>
      </w:ins>
      <w:del w:id="164" w:author="Microsoft Office User" w:date="2022-11-29T13:34:00Z">
        <w:r w:rsidRPr="0018731C" w:rsidDel="00237524">
          <w:rPr>
            <w:rFonts w:asciiTheme="minorHAnsi" w:hAnsiTheme="minorHAnsi"/>
            <w:sz w:val="24"/>
            <w:szCs w:val="24"/>
          </w:rPr>
          <w:delText>S</w:delText>
        </w:r>
      </w:del>
      <w:r w:rsidRPr="0018731C">
        <w:rPr>
          <w:rFonts w:asciiTheme="minorHAnsi" w:hAnsiTheme="minorHAnsi"/>
          <w:sz w:val="24"/>
          <w:szCs w:val="24"/>
        </w:rPr>
        <w:t>tew, I put</w:t>
      </w:r>
      <w:r w:rsidRPr="0018731C">
        <w:rPr>
          <w:rFonts w:asciiTheme="minorHAnsi" w:hAnsiTheme="minorHAnsi"/>
          <w:sz w:val="24"/>
          <w:szCs w:val="24"/>
        </w:rPr>
        <w:t xml:space="preserve"> an equal amount of kimchi and chili paste to achieve a balance of sourness and </w:t>
      </w:r>
      <w:del w:id="165" w:author="Microsoft Office User" w:date="2022-11-29T13:37:00Z">
        <w:r w:rsidRPr="0018731C" w:rsidDel="006E28A7">
          <w:rPr>
            <w:rFonts w:asciiTheme="minorHAnsi" w:hAnsiTheme="minorHAnsi"/>
            <w:sz w:val="24"/>
            <w:szCs w:val="24"/>
          </w:rPr>
          <w:delText>savor</w:delText>
        </w:r>
      </w:del>
      <w:ins w:id="166" w:author="Microsoft Office User" w:date="2022-11-29T13:37:00Z">
        <w:r w:rsidR="006E28A7">
          <w:rPr>
            <w:rFonts w:asciiTheme="minorHAnsi" w:hAnsiTheme="minorHAnsi"/>
            <w:sz w:val="24"/>
            <w:szCs w:val="24"/>
          </w:rPr>
          <w:t>zest</w:t>
        </w:r>
      </w:ins>
      <w:r w:rsidRPr="0018731C">
        <w:rPr>
          <w:rFonts w:asciiTheme="minorHAnsi" w:hAnsiTheme="minorHAnsi"/>
          <w:sz w:val="24"/>
          <w:szCs w:val="24"/>
        </w:rPr>
        <w:t xml:space="preserve">. However, the </w:t>
      </w:r>
      <w:del w:id="167" w:author="Microsoft Office User" w:date="2022-11-29T13:37:00Z">
        <w:r w:rsidRPr="0018731C" w:rsidDel="006E28A7">
          <w:rPr>
            <w:rFonts w:asciiTheme="minorHAnsi" w:hAnsiTheme="minorHAnsi"/>
            <w:sz w:val="24"/>
            <w:szCs w:val="24"/>
          </w:rPr>
          <w:delText xml:space="preserve">flavor </w:delText>
        </w:r>
      </w:del>
      <w:ins w:id="168" w:author="Microsoft Office User" w:date="2022-11-29T13:37:00Z">
        <w:r w:rsidR="006E28A7">
          <w:rPr>
            <w:rFonts w:asciiTheme="minorHAnsi" w:hAnsiTheme="minorHAnsi"/>
            <w:sz w:val="24"/>
            <w:szCs w:val="24"/>
          </w:rPr>
          <w:t>result</w:t>
        </w:r>
        <w:r w:rsidR="006E28A7" w:rsidRPr="0018731C">
          <w:rPr>
            <w:rFonts w:asciiTheme="minorHAnsi" w:hAnsiTheme="minorHAnsi"/>
            <w:sz w:val="24"/>
            <w:szCs w:val="24"/>
          </w:rPr>
          <w:t xml:space="preserve"> </w:t>
        </w:r>
      </w:ins>
      <w:del w:id="169" w:author="Microsoft Office User" w:date="2022-11-29T13:34:00Z">
        <w:r w:rsidRPr="0018731C" w:rsidDel="00237524">
          <w:rPr>
            <w:rFonts w:asciiTheme="minorHAnsi" w:hAnsiTheme="minorHAnsi"/>
            <w:sz w:val="24"/>
            <w:szCs w:val="24"/>
          </w:rPr>
          <w:delText>wasn’t as umami as I desire</w:delText>
        </w:r>
      </w:del>
      <w:ins w:id="170" w:author="Microsoft Office User" w:date="2022-11-29T13:35:00Z">
        <w:r w:rsidR="00CA1663">
          <w:rPr>
            <w:rFonts w:asciiTheme="minorHAnsi" w:hAnsiTheme="minorHAnsi"/>
            <w:sz w:val="24"/>
            <w:szCs w:val="24"/>
          </w:rPr>
          <w:t>was not impressive</w:t>
        </w:r>
      </w:ins>
      <w:del w:id="171" w:author="Microsoft Office User" w:date="2022-11-29T13:34:00Z">
        <w:r w:rsidRPr="0018731C" w:rsidDel="00237524">
          <w:rPr>
            <w:rFonts w:asciiTheme="minorHAnsi" w:hAnsiTheme="minorHAnsi"/>
            <w:sz w:val="24"/>
            <w:szCs w:val="24"/>
          </w:rPr>
          <w:delText>d</w:delText>
        </w:r>
      </w:del>
      <w:r w:rsidRPr="0018731C">
        <w:rPr>
          <w:rFonts w:asciiTheme="minorHAnsi" w:hAnsiTheme="minorHAnsi"/>
          <w:sz w:val="24"/>
          <w:szCs w:val="24"/>
        </w:rPr>
        <w:t xml:space="preserve">. Turns out, </w:t>
      </w:r>
      <w:del w:id="172" w:author="Microsoft Office User" w:date="2022-11-29T13:35:00Z">
        <w:r w:rsidRPr="0018731C" w:rsidDel="00CA1663">
          <w:rPr>
            <w:rFonts w:asciiTheme="minorHAnsi" w:hAnsiTheme="minorHAnsi"/>
            <w:sz w:val="24"/>
            <w:szCs w:val="24"/>
          </w:rPr>
          <w:delText xml:space="preserve">I decided to add </w:delText>
        </w:r>
      </w:del>
      <w:r w:rsidRPr="0018731C">
        <w:rPr>
          <w:rFonts w:asciiTheme="minorHAnsi" w:hAnsiTheme="minorHAnsi"/>
          <w:sz w:val="24"/>
          <w:szCs w:val="24"/>
        </w:rPr>
        <w:t xml:space="preserve">sugar </w:t>
      </w:r>
      <w:del w:id="173" w:author="Microsoft Office User" w:date="2022-11-29T13:35:00Z">
        <w:r w:rsidRPr="0018731C" w:rsidDel="00CA1663">
          <w:rPr>
            <w:rFonts w:asciiTheme="minorHAnsi" w:hAnsiTheme="minorHAnsi"/>
            <w:sz w:val="24"/>
            <w:szCs w:val="24"/>
          </w:rPr>
          <w:delText xml:space="preserve">which </w:delText>
        </w:r>
      </w:del>
      <w:r w:rsidRPr="0018731C">
        <w:rPr>
          <w:rFonts w:asciiTheme="minorHAnsi" w:hAnsiTheme="minorHAnsi"/>
          <w:sz w:val="24"/>
          <w:szCs w:val="24"/>
        </w:rPr>
        <w:t xml:space="preserve">was </w:t>
      </w:r>
      <w:del w:id="174" w:author="Microsoft Office User" w:date="2022-11-29T13:35:00Z">
        <w:r w:rsidRPr="0018731C" w:rsidDel="00CA1663">
          <w:rPr>
            <w:rFonts w:asciiTheme="minorHAnsi" w:hAnsiTheme="minorHAnsi"/>
            <w:sz w:val="24"/>
            <w:szCs w:val="24"/>
          </w:rPr>
          <w:delText>an ingredient</w:delText>
        </w:r>
      </w:del>
      <w:ins w:id="175" w:author="Microsoft Office User" w:date="2022-11-29T13:35:00Z">
        <w:r w:rsidR="00CA1663">
          <w:rPr>
            <w:rFonts w:asciiTheme="minorHAnsi" w:hAnsiTheme="minorHAnsi"/>
            <w:sz w:val="24"/>
            <w:szCs w:val="24"/>
          </w:rPr>
          <w:t>the key!</w:t>
        </w:r>
      </w:ins>
      <w:r w:rsidRPr="0018731C">
        <w:rPr>
          <w:rFonts w:asciiTheme="minorHAnsi" w:hAnsiTheme="minorHAnsi"/>
          <w:sz w:val="24"/>
          <w:szCs w:val="24"/>
        </w:rPr>
        <w:t xml:space="preserve"> </w:t>
      </w:r>
      <w:ins w:id="176" w:author="Microsoft Office User" w:date="2022-11-29T13:35:00Z">
        <w:r w:rsidR="00CA1663">
          <w:rPr>
            <w:rFonts w:asciiTheme="minorHAnsi" w:hAnsiTheme="minorHAnsi"/>
            <w:sz w:val="24"/>
            <w:szCs w:val="24"/>
          </w:rPr>
          <w:t xml:space="preserve">Though it is </w:t>
        </w:r>
      </w:ins>
      <w:r w:rsidRPr="0018731C">
        <w:rPr>
          <w:rFonts w:asciiTheme="minorHAnsi" w:hAnsiTheme="minorHAnsi"/>
          <w:sz w:val="24"/>
          <w:szCs w:val="24"/>
        </w:rPr>
        <w:t>rarely used in this dish</w:t>
      </w:r>
      <w:ins w:id="177" w:author="Microsoft Office User" w:date="2022-11-29T13:35:00Z">
        <w:r w:rsidR="00CA1663">
          <w:rPr>
            <w:rFonts w:asciiTheme="minorHAnsi" w:hAnsiTheme="minorHAnsi"/>
            <w:sz w:val="24"/>
            <w:szCs w:val="24"/>
          </w:rPr>
          <w:t xml:space="preserve">, </w:t>
        </w:r>
      </w:ins>
      <w:del w:id="178" w:author="Microsoft Office User" w:date="2022-11-29T13:35:00Z">
        <w:r w:rsidRPr="0018731C" w:rsidDel="00CA1663">
          <w:rPr>
            <w:rFonts w:asciiTheme="minorHAnsi" w:hAnsiTheme="minorHAnsi"/>
            <w:sz w:val="24"/>
            <w:szCs w:val="24"/>
          </w:rPr>
          <w:delText>.</w:delText>
        </w:r>
        <w:r w:rsidRPr="0018731C" w:rsidDel="00CA1663">
          <w:rPr>
            <w:rFonts w:asciiTheme="minorHAnsi" w:hAnsiTheme="minorHAnsi"/>
            <w:sz w:val="24"/>
            <w:szCs w:val="24"/>
          </w:rPr>
          <w:delText xml:space="preserve"> </w:delText>
        </w:r>
      </w:del>
      <w:ins w:id="179" w:author="Microsoft Office User" w:date="2022-11-29T13:35:00Z">
        <w:r w:rsidR="00CA1663">
          <w:rPr>
            <w:rFonts w:asciiTheme="minorHAnsi" w:hAnsiTheme="minorHAnsi"/>
            <w:sz w:val="24"/>
            <w:szCs w:val="24"/>
          </w:rPr>
          <w:t>t</w:t>
        </w:r>
      </w:ins>
      <w:del w:id="180" w:author="Microsoft Office User" w:date="2022-11-29T13:35:00Z">
        <w:r w:rsidRPr="0018731C" w:rsidDel="00CA1663">
          <w:rPr>
            <w:rFonts w:asciiTheme="minorHAnsi" w:hAnsiTheme="minorHAnsi"/>
            <w:sz w:val="24"/>
            <w:szCs w:val="24"/>
          </w:rPr>
          <w:delText>T</w:delText>
        </w:r>
      </w:del>
      <w:r w:rsidRPr="0018731C">
        <w:rPr>
          <w:rFonts w:asciiTheme="minorHAnsi" w:hAnsiTheme="minorHAnsi"/>
          <w:sz w:val="24"/>
          <w:szCs w:val="24"/>
        </w:rPr>
        <w:t>he combination of sugar’s sweetnes</w:t>
      </w:r>
      <w:r w:rsidRPr="0018731C">
        <w:rPr>
          <w:rFonts w:asciiTheme="minorHAnsi" w:hAnsiTheme="minorHAnsi"/>
          <w:sz w:val="24"/>
          <w:szCs w:val="24"/>
        </w:rPr>
        <w:t xml:space="preserve">s, </w:t>
      </w:r>
      <w:r w:rsidRPr="00CA1663">
        <w:rPr>
          <w:rFonts w:asciiTheme="minorHAnsi" w:hAnsiTheme="minorHAnsi"/>
          <w:i/>
          <w:sz w:val="24"/>
          <w:szCs w:val="24"/>
          <w:rPrChange w:id="181" w:author="Microsoft Office User" w:date="2022-11-29T13:35:00Z">
            <w:rPr>
              <w:rFonts w:asciiTheme="minorHAnsi" w:hAnsiTheme="minorHAnsi"/>
              <w:sz w:val="24"/>
              <w:szCs w:val="24"/>
            </w:rPr>
          </w:rPrChange>
        </w:rPr>
        <w:t>kimchi’s</w:t>
      </w:r>
      <w:r w:rsidRPr="0018731C">
        <w:rPr>
          <w:rFonts w:asciiTheme="minorHAnsi" w:hAnsiTheme="minorHAnsi"/>
          <w:sz w:val="24"/>
          <w:szCs w:val="24"/>
        </w:rPr>
        <w:t xml:space="preserve"> sourness, and the chili paste’s </w:t>
      </w:r>
      <w:del w:id="182" w:author="Microsoft Office User" w:date="2022-11-29T13:36:00Z">
        <w:r w:rsidRPr="0018731C" w:rsidDel="00CA1663">
          <w:rPr>
            <w:rFonts w:asciiTheme="minorHAnsi" w:hAnsiTheme="minorHAnsi"/>
            <w:sz w:val="24"/>
            <w:szCs w:val="24"/>
          </w:rPr>
          <w:delText>savoriness</w:delText>
        </w:r>
      </w:del>
      <w:ins w:id="183" w:author="Microsoft Office User" w:date="2022-11-29T13:36:00Z">
        <w:r w:rsidR="00CA1663" w:rsidRPr="0018731C">
          <w:rPr>
            <w:rFonts w:asciiTheme="minorHAnsi" w:hAnsiTheme="minorHAnsi"/>
            <w:sz w:val="24"/>
            <w:szCs w:val="24"/>
          </w:rPr>
          <w:t>savories</w:t>
        </w:r>
      </w:ins>
      <w:r w:rsidRPr="0018731C">
        <w:rPr>
          <w:rFonts w:asciiTheme="minorHAnsi" w:hAnsiTheme="minorHAnsi"/>
          <w:sz w:val="24"/>
          <w:szCs w:val="24"/>
        </w:rPr>
        <w:t xml:space="preserve"> created the perfect </w:t>
      </w:r>
      <w:r w:rsidRPr="006E2CAB">
        <w:rPr>
          <w:rFonts w:asciiTheme="minorHAnsi" w:hAnsiTheme="minorHAnsi"/>
          <w:i/>
          <w:sz w:val="24"/>
          <w:szCs w:val="24"/>
          <w:rPrChange w:id="184" w:author="Microsoft Office User" w:date="2022-11-29T13:36:00Z">
            <w:rPr>
              <w:rFonts w:asciiTheme="minorHAnsi" w:hAnsiTheme="minorHAnsi"/>
              <w:sz w:val="24"/>
              <w:szCs w:val="24"/>
            </w:rPr>
          </w:rPrChange>
        </w:rPr>
        <w:t>umami</w:t>
      </w:r>
      <w:r w:rsidRPr="0018731C">
        <w:rPr>
          <w:rFonts w:asciiTheme="minorHAnsi" w:hAnsiTheme="minorHAnsi"/>
          <w:sz w:val="24"/>
          <w:szCs w:val="24"/>
        </w:rPr>
        <w:t xml:space="preserve"> flavor unique to my rendition. </w:t>
      </w:r>
    </w:p>
    <w:p w14:paraId="2073D620" w14:textId="77777777" w:rsidR="008A55CC" w:rsidRDefault="008A55CC">
      <w:pPr>
        <w:jc w:val="both"/>
        <w:rPr>
          <w:rFonts w:asciiTheme="minorHAnsi" w:hAnsiTheme="minorHAnsi"/>
          <w:sz w:val="24"/>
          <w:szCs w:val="24"/>
        </w:rPr>
      </w:pPr>
    </w:p>
    <w:p w14:paraId="5CBE6A0F" w14:textId="77777777" w:rsidR="00D14856" w:rsidRDefault="006E28A7">
      <w:pPr>
        <w:jc w:val="both"/>
        <w:rPr>
          <w:ins w:id="185" w:author="Microsoft Office User" w:date="2022-11-29T13:46:00Z"/>
          <w:rFonts w:asciiTheme="minorHAnsi" w:hAnsiTheme="minorHAnsi"/>
          <w:sz w:val="24"/>
          <w:szCs w:val="24"/>
        </w:rPr>
      </w:pPr>
      <w:ins w:id="186" w:author="Microsoft Office User" w:date="2022-11-29T13:38:00Z">
        <w:r>
          <w:rPr>
            <w:rFonts w:asciiTheme="minorHAnsi" w:hAnsiTheme="minorHAnsi"/>
            <w:sz w:val="24"/>
            <w:szCs w:val="24"/>
          </w:rPr>
          <w:t xml:space="preserve">Knowing that most </w:t>
        </w:r>
      </w:ins>
      <w:del w:id="187" w:author="Microsoft Office User" w:date="2022-11-29T13:38:00Z">
        <w:r w:rsidR="00542F83" w:rsidRPr="0018731C" w:rsidDel="006E28A7">
          <w:rPr>
            <w:rFonts w:asciiTheme="minorHAnsi" w:hAnsiTheme="minorHAnsi"/>
            <w:sz w:val="24"/>
            <w:szCs w:val="24"/>
          </w:rPr>
          <w:delText xml:space="preserve">To attract </w:delText>
        </w:r>
      </w:del>
      <w:r w:rsidR="00542F83" w:rsidRPr="0018731C">
        <w:rPr>
          <w:rFonts w:asciiTheme="minorHAnsi" w:hAnsiTheme="minorHAnsi"/>
          <w:sz w:val="24"/>
          <w:szCs w:val="24"/>
        </w:rPr>
        <w:t>users</w:t>
      </w:r>
      <w:ins w:id="188" w:author="Microsoft Office User" w:date="2022-11-29T13:38:00Z">
        <w:r>
          <w:rPr>
            <w:rFonts w:asciiTheme="minorHAnsi" w:hAnsiTheme="minorHAnsi"/>
            <w:sz w:val="24"/>
            <w:szCs w:val="24"/>
          </w:rPr>
          <w:t xml:space="preserve"> are visually oriented, I combined </w:t>
        </w:r>
        <w:r w:rsidRPr="0018731C">
          <w:rPr>
            <w:rFonts w:asciiTheme="minorHAnsi" w:hAnsiTheme="minorHAnsi"/>
            <w:sz w:val="24"/>
            <w:szCs w:val="24"/>
          </w:rPr>
          <w:t>different color schemes</w:t>
        </w:r>
        <w:r>
          <w:rPr>
            <w:rFonts w:asciiTheme="minorHAnsi" w:hAnsiTheme="minorHAnsi"/>
            <w:sz w:val="24"/>
            <w:szCs w:val="24"/>
          </w:rPr>
          <w:t xml:space="preserve"> and layouts to ensure my Instagram </w:t>
        </w:r>
      </w:ins>
      <w:del w:id="189" w:author="Microsoft Office User" w:date="2022-11-29T13:38:00Z">
        <w:r w:rsidR="00542F83" w:rsidRPr="0018731C" w:rsidDel="006E28A7">
          <w:rPr>
            <w:rFonts w:asciiTheme="minorHAnsi" w:hAnsiTheme="minorHAnsi"/>
            <w:sz w:val="24"/>
            <w:szCs w:val="24"/>
          </w:rPr>
          <w:delText xml:space="preserve">, the content on the </w:delText>
        </w:r>
      </w:del>
      <w:r w:rsidR="00542F83" w:rsidRPr="0018731C">
        <w:rPr>
          <w:rFonts w:asciiTheme="minorHAnsi" w:hAnsiTheme="minorHAnsi"/>
          <w:sz w:val="24"/>
          <w:szCs w:val="24"/>
        </w:rPr>
        <w:t xml:space="preserve">feed </w:t>
      </w:r>
      <w:ins w:id="190" w:author="Microsoft Office User" w:date="2022-11-29T13:39:00Z">
        <w:r w:rsidR="007C0291">
          <w:rPr>
            <w:rFonts w:asciiTheme="minorHAnsi" w:hAnsiTheme="minorHAnsi"/>
            <w:sz w:val="24"/>
            <w:szCs w:val="24"/>
          </w:rPr>
          <w:t xml:space="preserve">is </w:t>
        </w:r>
      </w:ins>
      <w:del w:id="191" w:author="Microsoft Office User" w:date="2022-11-29T13:39:00Z">
        <w:r w:rsidR="00542F83" w:rsidRPr="0018731C" w:rsidDel="006E28A7">
          <w:rPr>
            <w:rFonts w:asciiTheme="minorHAnsi" w:hAnsiTheme="minorHAnsi"/>
            <w:sz w:val="24"/>
            <w:szCs w:val="24"/>
          </w:rPr>
          <w:delText xml:space="preserve">had to be </w:delText>
        </w:r>
      </w:del>
      <w:r w:rsidR="00542F83" w:rsidRPr="0018731C">
        <w:rPr>
          <w:rFonts w:asciiTheme="minorHAnsi" w:hAnsiTheme="minorHAnsi"/>
          <w:sz w:val="24"/>
          <w:szCs w:val="24"/>
        </w:rPr>
        <w:t xml:space="preserve">eye-catching. </w:t>
      </w:r>
      <w:del w:id="192" w:author="Microsoft Office User" w:date="2022-11-29T13:39:00Z">
        <w:r w:rsidR="00542F83" w:rsidRPr="0018731C" w:rsidDel="007C0291">
          <w:rPr>
            <w:rFonts w:asciiTheme="minorHAnsi" w:hAnsiTheme="minorHAnsi"/>
            <w:sz w:val="24"/>
            <w:szCs w:val="24"/>
          </w:rPr>
          <w:delText xml:space="preserve">Achieving it involved me combining </w:delText>
        </w:r>
      </w:del>
      <w:del w:id="193" w:author="Microsoft Office User" w:date="2022-11-29T13:38:00Z">
        <w:r w:rsidR="00542F83" w:rsidRPr="0018731C" w:rsidDel="006E28A7">
          <w:rPr>
            <w:rFonts w:asciiTheme="minorHAnsi" w:hAnsiTheme="minorHAnsi"/>
            <w:sz w:val="24"/>
            <w:szCs w:val="24"/>
          </w:rPr>
          <w:delText xml:space="preserve">different color schemes </w:delText>
        </w:r>
      </w:del>
      <w:del w:id="194" w:author="Microsoft Office User" w:date="2022-11-29T13:39:00Z">
        <w:r w:rsidR="00542F83" w:rsidRPr="0018731C" w:rsidDel="007C0291">
          <w:rPr>
            <w:rFonts w:asciiTheme="minorHAnsi" w:hAnsiTheme="minorHAnsi"/>
            <w:sz w:val="24"/>
            <w:szCs w:val="24"/>
          </w:rPr>
          <w:delText>and different lay</w:delText>
        </w:r>
        <w:r w:rsidR="00542F83" w:rsidRPr="0018731C" w:rsidDel="007C0291">
          <w:rPr>
            <w:rFonts w:asciiTheme="minorHAnsi" w:hAnsiTheme="minorHAnsi"/>
            <w:sz w:val="24"/>
            <w:szCs w:val="24"/>
          </w:rPr>
          <w:delText xml:space="preserve">outs. </w:delText>
        </w:r>
      </w:del>
      <w:r w:rsidR="00542F83" w:rsidRPr="0018731C">
        <w:rPr>
          <w:rFonts w:asciiTheme="minorHAnsi" w:hAnsiTheme="minorHAnsi"/>
          <w:sz w:val="24"/>
          <w:szCs w:val="24"/>
        </w:rPr>
        <w:t>After researching color psychology, I settled on red, yellow, and orange as the</w:t>
      </w:r>
      <w:ins w:id="195" w:author="Microsoft Office User" w:date="2022-11-29T13:40:00Z">
        <w:r w:rsidR="00CE5BC2">
          <w:rPr>
            <w:rFonts w:asciiTheme="minorHAnsi" w:hAnsiTheme="minorHAnsi"/>
            <w:sz w:val="24"/>
            <w:szCs w:val="24"/>
          </w:rPr>
          <w:t>se</w:t>
        </w:r>
      </w:ins>
      <w:r w:rsidR="00542F83" w:rsidRPr="0018731C">
        <w:rPr>
          <w:rFonts w:asciiTheme="minorHAnsi" w:hAnsiTheme="minorHAnsi"/>
          <w:sz w:val="24"/>
          <w:szCs w:val="24"/>
        </w:rPr>
        <w:t xml:space="preserve"> primary color</w:t>
      </w:r>
      <w:ins w:id="196" w:author="Microsoft Office User" w:date="2022-11-29T13:40:00Z">
        <w:r w:rsidR="00CE5BC2">
          <w:rPr>
            <w:rFonts w:asciiTheme="minorHAnsi" w:hAnsiTheme="minorHAnsi"/>
            <w:sz w:val="24"/>
            <w:szCs w:val="24"/>
          </w:rPr>
          <w:t>s</w:t>
        </w:r>
      </w:ins>
      <w:r w:rsidR="00542F83" w:rsidRPr="0018731C">
        <w:rPr>
          <w:rFonts w:asciiTheme="minorHAnsi" w:hAnsiTheme="minorHAnsi"/>
          <w:sz w:val="24"/>
          <w:szCs w:val="24"/>
        </w:rPr>
        <w:t xml:space="preserve"> </w:t>
      </w:r>
      <w:ins w:id="197" w:author="Microsoft Office User" w:date="2022-11-29T13:40:00Z">
        <w:r w:rsidR="00CE5BC2">
          <w:rPr>
            <w:rFonts w:asciiTheme="minorHAnsi" w:hAnsiTheme="minorHAnsi"/>
            <w:sz w:val="24"/>
            <w:szCs w:val="24"/>
          </w:rPr>
          <w:t xml:space="preserve">are known to be the </w:t>
        </w:r>
      </w:ins>
      <w:del w:id="198" w:author="Microsoft Office User" w:date="2022-11-29T13:40:00Z">
        <w:r w:rsidR="00542F83" w:rsidRPr="0018731C" w:rsidDel="00CE5BC2">
          <w:rPr>
            <w:rFonts w:asciiTheme="minorHAnsi" w:hAnsiTheme="minorHAnsi"/>
            <w:sz w:val="24"/>
            <w:szCs w:val="24"/>
          </w:rPr>
          <w:delText xml:space="preserve">scheme </w:delText>
        </w:r>
        <w:r w:rsidR="00542F83" w:rsidRPr="0018731C" w:rsidDel="007C0291">
          <w:rPr>
            <w:rFonts w:asciiTheme="minorHAnsi" w:hAnsiTheme="minorHAnsi"/>
            <w:sz w:val="24"/>
            <w:szCs w:val="24"/>
          </w:rPr>
          <w:delText>as th</w:delText>
        </w:r>
        <w:r w:rsidR="00542F83" w:rsidRPr="0018731C" w:rsidDel="007C0291">
          <w:rPr>
            <w:rFonts w:asciiTheme="minorHAnsi" w:hAnsiTheme="minorHAnsi"/>
            <w:sz w:val="24"/>
            <w:szCs w:val="24"/>
          </w:rPr>
          <w:delText>e</w:delText>
        </w:r>
        <w:r w:rsidR="00542F83" w:rsidRPr="0018731C" w:rsidDel="00CE5BC2">
          <w:rPr>
            <w:rFonts w:asciiTheme="minorHAnsi" w:hAnsiTheme="minorHAnsi"/>
            <w:sz w:val="24"/>
            <w:szCs w:val="24"/>
          </w:rPr>
          <w:delText xml:space="preserve"> </w:delText>
        </w:r>
      </w:del>
      <w:r w:rsidR="00542F83" w:rsidRPr="0018731C">
        <w:rPr>
          <w:rFonts w:asciiTheme="minorHAnsi" w:hAnsiTheme="minorHAnsi"/>
          <w:sz w:val="24"/>
          <w:szCs w:val="24"/>
        </w:rPr>
        <w:t>most appetizing and inviting</w:t>
      </w:r>
      <w:del w:id="199" w:author="Microsoft Office User" w:date="2022-11-29T13:40:00Z">
        <w:r w:rsidR="00542F83" w:rsidRPr="0018731C" w:rsidDel="00CE5BC2">
          <w:rPr>
            <w:rFonts w:asciiTheme="minorHAnsi" w:hAnsiTheme="minorHAnsi"/>
            <w:sz w:val="24"/>
            <w:szCs w:val="24"/>
          </w:rPr>
          <w:delText xml:space="preserve"> </w:delText>
        </w:r>
        <w:r w:rsidR="00542F83" w:rsidRPr="0018731C" w:rsidDel="00CE5BC2">
          <w:rPr>
            <w:rFonts w:asciiTheme="minorHAnsi" w:hAnsiTheme="minorHAnsi"/>
            <w:sz w:val="24"/>
            <w:szCs w:val="24"/>
          </w:rPr>
          <w:delText>colors</w:delText>
        </w:r>
        <w:r w:rsidR="00542F83" w:rsidRPr="0018731C" w:rsidDel="00CE5BC2">
          <w:rPr>
            <w:rFonts w:asciiTheme="minorHAnsi" w:hAnsiTheme="minorHAnsi"/>
            <w:sz w:val="24"/>
            <w:szCs w:val="24"/>
          </w:rPr>
          <w:delText xml:space="preserve"> </w:delText>
        </w:r>
        <w:r w:rsidR="00542F83" w:rsidRPr="0018731C" w:rsidDel="00CE5BC2">
          <w:rPr>
            <w:rFonts w:asciiTheme="minorHAnsi" w:hAnsiTheme="minorHAnsi"/>
            <w:sz w:val="24"/>
            <w:szCs w:val="24"/>
          </w:rPr>
          <w:delText>o</w:delText>
        </w:r>
        <w:r w:rsidR="00542F83" w:rsidRPr="0018731C" w:rsidDel="00CE5BC2">
          <w:rPr>
            <w:rFonts w:asciiTheme="minorHAnsi" w:hAnsiTheme="minorHAnsi"/>
            <w:sz w:val="24"/>
            <w:szCs w:val="24"/>
          </w:rPr>
          <w:delText>u</w:delText>
        </w:r>
        <w:r w:rsidR="00542F83" w:rsidRPr="0018731C" w:rsidDel="00CE5BC2">
          <w:rPr>
            <w:rFonts w:asciiTheme="minorHAnsi" w:hAnsiTheme="minorHAnsi"/>
            <w:sz w:val="24"/>
            <w:szCs w:val="24"/>
          </w:rPr>
          <w:delText>t</w:delText>
        </w:r>
        <w:r w:rsidR="00542F83" w:rsidRPr="0018731C" w:rsidDel="00CE5BC2">
          <w:rPr>
            <w:rFonts w:asciiTheme="minorHAnsi" w:hAnsiTheme="minorHAnsi"/>
            <w:sz w:val="24"/>
            <w:szCs w:val="24"/>
          </w:rPr>
          <w:delText xml:space="preserve"> </w:delText>
        </w:r>
        <w:r w:rsidR="00542F83" w:rsidRPr="0018731C" w:rsidDel="00CE5BC2">
          <w:rPr>
            <w:rFonts w:asciiTheme="minorHAnsi" w:hAnsiTheme="minorHAnsi"/>
            <w:sz w:val="24"/>
            <w:szCs w:val="24"/>
          </w:rPr>
          <w:delText>of all the ones I tried</w:delText>
        </w:r>
      </w:del>
      <w:r w:rsidR="00542F83" w:rsidRPr="0018731C">
        <w:rPr>
          <w:rFonts w:asciiTheme="minorHAnsi" w:hAnsiTheme="minorHAnsi"/>
          <w:sz w:val="24"/>
          <w:szCs w:val="24"/>
        </w:rPr>
        <w:t>. Another part of my food blog was creating cooking tutorial videos for each di</w:t>
      </w:r>
      <w:r w:rsidR="00542F83" w:rsidRPr="0018731C">
        <w:rPr>
          <w:rFonts w:asciiTheme="minorHAnsi" w:hAnsiTheme="minorHAnsi"/>
          <w:sz w:val="24"/>
          <w:szCs w:val="24"/>
        </w:rPr>
        <w:t xml:space="preserve">sh. </w:t>
      </w:r>
      <w:ins w:id="200" w:author="Microsoft Office User" w:date="2022-11-29T13:42:00Z">
        <w:r w:rsidR="00DE211E">
          <w:rPr>
            <w:rFonts w:asciiTheme="minorHAnsi" w:hAnsiTheme="minorHAnsi"/>
            <w:sz w:val="24"/>
            <w:szCs w:val="24"/>
          </w:rPr>
          <w:t xml:space="preserve">To make each video unique, </w:t>
        </w:r>
      </w:ins>
      <w:del w:id="201" w:author="Microsoft Office User" w:date="2022-11-29T13:42:00Z">
        <w:r w:rsidR="00542F83" w:rsidRPr="0018731C" w:rsidDel="00DE211E">
          <w:rPr>
            <w:rFonts w:asciiTheme="minorHAnsi" w:hAnsiTheme="minorHAnsi"/>
            <w:sz w:val="24"/>
            <w:szCs w:val="24"/>
          </w:rPr>
          <w:delText xml:space="preserve">In my videos, </w:delText>
        </w:r>
      </w:del>
      <w:r w:rsidR="00542F83" w:rsidRPr="0018731C">
        <w:rPr>
          <w:rFonts w:asciiTheme="minorHAnsi" w:hAnsiTheme="minorHAnsi"/>
          <w:sz w:val="24"/>
          <w:szCs w:val="24"/>
        </w:rPr>
        <w:t xml:space="preserve">I </w:t>
      </w:r>
      <w:ins w:id="202" w:author="Microsoft Office User" w:date="2022-11-29T13:43:00Z">
        <w:r w:rsidR="00871D01">
          <w:rPr>
            <w:rFonts w:asciiTheme="minorHAnsi" w:hAnsiTheme="minorHAnsi"/>
            <w:sz w:val="24"/>
            <w:szCs w:val="24"/>
          </w:rPr>
          <w:t>recorded</w:t>
        </w:r>
        <w:r w:rsidR="00BB6B8A">
          <w:rPr>
            <w:rFonts w:asciiTheme="minorHAnsi" w:hAnsiTheme="minorHAnsi"/>
            <w:sz w:val="24"/>
            <w:szCs w:val="24"/>
          </w:rPr>
          <w:t xml:space="preserve"> </w:t>
        </w:r>
      </w:ins>
      <w:del w:id="203" w:author="Microsoft Office User" w:date="2022-11-29T13:42:00Z">
        <w:r w:rsidR="00542F83" w:rsidRPr="0018731C" w:rsidDel="00BB6B8A">
          <w:rPr>
            <w:rFonts w:asciiTheme="minorHAnsi" w:hAnsiTheme="minorHAnsi"/>
            <w:sz w:val="24"/>
            <w:szCs w:val="24"/>
          </w:rPr>
          <w:delText xml:space="preserve">varied </w:delText>
        </w:r>
      </w:del>
      <w:ins w:id="204" w:author="Microsoft Office User" w:date="2022-11-29T13:43:00Z">
        <w:r w:rsidR="00871D01">
          <w:rPr>
            <w:rFonts w:asciiTheme="minorHAnsi" w:hAnsiTheme="minorHAnsi"/>
            <w:sz w:val="24"/>
            <w:szCs w:val="24"/>
          </w:rPr>
          <w:t>them</w:t>
        </w:r>
        <w:r w:rsidR="00BB6B8A">
          <w:rPr>
            <w:rFonts w:asciiTheme="minorHAnsi" w:hAnsiTheme="minorHAnsi"/>
            <w:sz w:val="24"/>
            <w:szCs w:val="24"/>
          </w:rPr>
          <w:t xml:space="preserve"> from </w:t>
        </w:r>
        <w:r w:rsidR="00871D01">
          <w:rPr>
            <w:rFonts w:asciiTheme="minorHAnsi" w:hAnsiTheme="minorHAnsi"/>
            <w:sz w:val="24"/>
            <w:szCs w:val="24"/>
          </w:rPr>
          <w:t xml:space="preserve">multiple </w:t>
        </w:r>
      </w:ins>
      <w:del w:id="205" w:author="Microsoft Office User" w:date="2022-11-29T13:43:00Z">
        <w:r w:rsidR="00542F83" w:rsidRPr="0018731C" w:rsidDel="00871D01">
          <w:rPr>
            <w:rFonts w:asciiTheme="minorHAnsi" w:hAnsiTheme="minorHAnsi"/>
            <w:sz w:val="24"/>
            <w:szCs w:val="24"/>
          </w:rPr>
          <w:delText xml:space="preserve">the </w:delText>
        </w:r>
      </w:del>
      <w:r w:rsidR="00542F83" w:rsidRPr="0018731C">
        <w:rPr>
          <w:rFonts w:asciiTheme="minorHAnsi" w:hAnsiTheme="minorHAnsi"/>
          <w:sz w:val="24"/>
          <w:szCs w:val="24"/>
        </w:rPr>
        <w:t>shooting angles</w:t>
      </w:r>
      <w:del w:id="206" w:author="Microsoft Office User" w:date="2022-11-29T13:43:00Z">
        <w:r w:rsidR="00542F83" w:rsidRPr="0018731C" w:rsidDel="00BB6B8A">
          <w:rPr>
            <w:rFonts w:asciiTheme="minorHAnsi" w:hAnsiTheme="minorHAnsi"/>
            <w:sz w:val="24"/>
            <w:szCs w:val="24"/>
          </w:rPr>
          <w:delText xml:space="preserve"> of each video to give them their own identity unique from each other</w:delText>
        </w:r>
      </w:del>
      <w:r w:rsidR="00542F83" w:rsidRPr="0018731C">
        <w:rPr>
          <w:rFonts w:asciiTheme="minorHAnsi" w:hAnsiTheme="minorHAnsi"/>
          <w:sz w:val="24"/>
          <w:szCs w:val="24"/>
        </w:rPr>
        <w:t xml:space="preserve">. In the </w:t>
      </w:r>
      <w:ins w:id="207" w:author="Microsoft Office User" w:date="2022-11-29T13:44:00Z">
        <w:r w:rsidR="00871D01">
          <w:rPr>
            <w:rFonts w:asciiTheme="minorHAnsi" w:hAnsiTheme="minorHAnsi"/>
            <w:sz w:val="24"/>
            <w:szCs w:val="24"/>
          </w:rPr>
          <w:t xml:space="preserve">editing </w:t>
        </w:r>
      </w:ins>
      <w:r w:rsidR="00542F83" w:rsidRPr="0018731C">
        <w:rPr>
          <w:rFonts w:asciiTheme="minorHAnsi" w:hAnsiTheme="minorHAnsi"/>
          <w:sz w:val="24"/>
          <w:szCs w:val="24"/>
        </w:rPr>
        <w:t>process</w:t>
      </w:r>
      <w:del w:id="208" w:author="Microsoft Office User" w:date="2022-11-29T13:44:00Z">
        <w:r w:rsidR="00542F83" w:rsidRPr="0018731C" w:rsidDel="00871D01">
          <w:rPr>
            <w:rFonts w:asciiTheme="minorHAnsi" w:hAnsiTheme="minorHAnsi"/>
            <w:sz w:val="24"/>
            <w:szCs w:val="24"/>
          </w:rPr>
          <w:delText xml:space="preserve"> of editing my videos</w:delText>
        </w:r>
      </w:del>
      <w:r w:rsidR="00542F83" w:rsidRPr="0018731C">
        <w:rPr>
          <w:rFonts w:asciiTheme="minorHAnsi" w:hAnsiTheme="minorHAnsi"/>
          <w:sz w:val="24"/>
          <w:szCs w:val="24"/>
        </w:rPr>
        <w:t xml:space="preserve">, I </w:t>
      </w:r>
      <w:del w:id="209" w:author="Microsoft Office User" w:date="2022-11-29T13:44:00Z">
        <w:r w:rsidR="00542F83" w:rsidRPr="0018731C" w:rsidDel="00871D01">
          <w:rPr>
            <w:rFonts w:asciiTheme="minorHAnsi" w:hAnsiTheme="minorHAnsi"/>
            <w:sz w:val="24"/>
            <w:szCs w:val="24"/>
          </w:rPr>
          <w:delText xml:space="preserve">realized </w:delText>
        </w:r>
      </w:del>
      <w:ins w:id="210" w:author="Microsoft Office User" w:date="2022-11-29T13:44:00Z">
        <w:r w:rsidR="00871D01">
          <w:rPr>
            <w:rFonts w:asciiTheme="minorHAnsi" w:hAnsiTheme="minorHAnsi"/>
            <w:sz w:val="24"/>
            <w:szCs w:val="24"/>
          </w:rPr>
          <w:t>noted</w:t>
        </w:r>
        <w:r w:rsidR="00871D01" w:rsidRPr="0018731C">
          <w:rPr>
            <w:rFonts w:asciiTheme="minorHAnsi" w:hAnsiTheme="minorHAnsi"/>
            <w:sz w:val="24"/>
            <w:szCs w:val="24"/>
          </w:rPr>
          <w:t xml:space="preserve"> </w:t>
        </w:r>
      </w:ins>
      <w:r w:rsidR="00542F83" w:rsidRPr="0018731C">
        <w:rPr>
          <w:rFonts w:asciiTheme="minorHAnsi" w:hAnsiTheme="minorHAnsi"/>
          <w:sz w:val="24"/>
          <w:szCs w:val="24"/>
        </w:rPr>
        <w:t>the visual blandness of a usual step-by-step cooking tutorial. Hence, I recorded additional</w:t>
      </w:r>
      <w:r w:rsidR="00542F83" w:rsidRPr="0018731C">
        <w:rPr>
          <w:rFonts w:asciiTheme="minorHAnsi" w:hAnsiTheme="minorHAnsi"/>
          <w:sz w:val="24"/>
          <w:szCs w:val="24"/>
        </w:rPr>
        <w:t xml:space="preserve"> footage</w:t>
      </w:r>
      <w:ins w:id="211" w:author="Microsoft Office User" w:date="2022-11-29T13:44:00Z">
        <w:r w:rsidR="00871D01">
          <w:rPr>
            <w:rFonts w:asciiTheme="minorHAnsi" w:hAnsiTheme="minorHAnsi"/>
            <w:sz w:val="24"/>
            <w:szCs w:val="24"/>
          </w:rPr>
          <w:t>s</w:t>
        </w:r>
      </w:ins>
      <w:r w:rsidR="00542F83" w:rsidRPr="0018731C">
        <w:rPr>
          <w:rFonts w:asciiTheme="minorHAnsi" w:hAnsiTheme="minorHAnsi"/>
          <w:sz w:val="24"/>
          <w:szCs w:val="24"/>
        </w:rPr>
        <w:t xml:space="preserve"> of cooking processes </w:t>
      </w:r>
      <w:del w:id="212" w:author="Microsoft Office User" w:date="2022-11-29T13:45:00Z">
        <w:r w:rsidR="00542F83" w:rsidRPr="0018731C" w:rsidDel="002D2D73">
          <w:rPr>
            <w:rFonts w:asciiTheme="minorHAnsi" w:hAnsiTheme="minorHAnsi"/>
            <w:sz w:val="24"/>
            <w:szCs w:val="24"/>
          </w:rPr>
          <w:delText xml:space="preserve">that were made </w:delText>
        </w:r>
      </w:del>
      <w:ins w:id="213" w:author="Microsoft Office User" w:date="2022-11-29T13:45:00Z">
        <w:r w:rsidR="002D2D73">
          <w:rPr>
            <w:rFonts w:asciiTheme="minorHAnsi" w:hAnsiTheme="minorHAnsi"/>
            <w:sz w:val="24"/>
            <w:szCs w:val="24"/>
          </w:rPr>
          <w:t>and used</w:t>
        </w:r>
      </w:ins>
      <w:del w:id="214" w:author="Microsoft Office User" w:date="2022-11-29T13:45:00Z">
        <w:r w:rsidR="00542F83" w:rsidRPr="0018731C" w:rsidDel="002D2D73">
          <w:rPr>
            <w:rFonts w:asciiTheme="minorHAnsi" w:hAnsiTheme="minorHAnsi"/>
            <w:sz w:val="24"/>
            <w:szCs w:val="24"/>
          </w:rPr>
          <w:delText>into</w:delText>
        </w:r>
      </w:del>
      <w:r w:rsidR="00542F83" w:rsidRPr="0018731C">
        <w:rPr>
          <w:rFonts w:asciiTheme="minorHAnsi" w:hAnsiTheme="minorHAnsi"/>
          <w:sz w:val="24"/>
          <w:szCs w:val="24"/>
        </w:rPr>
        <w:t xml:space="preserve"> time lapses, transitions, and fillers </w:t>
      </w:r>
      <w:del w:id="215" w:author="Microsoft Office User" w:date="2022-11-29T13:45:00Z">
        <w:r w:rsidR="00542F83" w:rsidRPr="0018731C" w:rsidDel="002D2D73">
          <w:rPr>
            <w:rFonts w:asciiTheme="minorHAnsi" w:hAnsiTheme="minorHAnsi"/>
            <w:sz w:val="24"/>
            <w:szCs w:val="24"/>
          </w:rPr>
          <w:delText xml:space="preserve">to be inserted </w:delText>
        </w:r>
      </w:del>
      <w:r w:rsidR="00542F83" w:rsidRPr="0018731C">
        <w:rPr>
          <w:rFonts w:asciiTheme="minorHAnsi" w:hAnsiTheme="minorHAnsi"/>
          <w:sz w:val="24"/>
          <w:szCs w:val="24"/>
        </w:rPr>
        <w:t xml:space="preserve">in between cooking clips to enhance </w:t>
      </w:r>
      <w:ins w:id="216" w:author="Microsoft Office User" w:date="2022-11-29T13:45:00Z">
        <w:r w:rsidR="002D2D73">
          <w:rPr>
            <w:rFonts w:asciiTheme="minorHAnsi" w:hAnsiTheme="minorHAnsi"/>
            <w:sz w:val="24"/>
            <w:szCs w:val="24"/>
          </w:rPr>
          <w:t xml:space="preserve">the visual quality of </w:t>
        </w:r>
      </w:ins>
      <w:r w:rsidR="00542F83" w:rsidRPr="0018731C">
        <w:rPr>
          <w:rFonts w:asciiTheme="minorHAnsi" w:hAnsiTheme="minorHAnsi"/>
          <w:sz w:val="24"/>
          <w:szCs w:val="24"/>
        </w:rPr>
        <w:t>each video</w:t>
      </w:r>
      <w:del w:id="217" w:author="Microsoft Office User" w:date="2022-11-29T13:45:00Z">
        <w:r w:rsidR="00542F83" w:rsidRPr="0018731C" w:rsidDel="002D2D73">
          <w:rPr>
            <w:rFonts w:asciiTheme="minorHAnsi" w:hAnsiTheme="minorHAnsi"/>
            <w:sz w:val="24"/>
            <w:szCs w:val="24"/>
          </w:rPr>
          <w:delText xml:space="preserve"> visually</w:delText>
        </w:r>
      </w:del>
      <w:r w:rsidR="00542F83" w:rsidRPr="0018731C">
        <w:rPr>
          <w:rFonts w:asciiTheme="minorHAnsi" w:hAnsiTheme="minorHAnsi"/>
          <w:sz w:val="24"/>
          <w:szCs w:val="24"/>
        </w:rPr>
        <w:t xml:space="preserve">. </w:t>
      </w:r>
    </w:p>
    <w:p w14:paraId="29B9AFCC" w14:textId="77777777" w:rsidR="00D14856" w:rsidRDefault="00D14856">
      <w:pPr>
        <w:jc w:val="both"/>
        <w:rPr>
          <w:ins w:id="218" w:author="Microsoft Office User" w:date="2022-11-29T13:46:00Z"/>
          <w:rFonts w:asciiTheme="minorHAnsi" w:hAnsiTheme="minorHAnsi"/>
          <w:sz w:val="24"/>
          <w:szCs w:val="24"/>
        </w:rPr>
      </w:pPr>
    </w:p>
    <w:p w14:paraId="00000009" w14:textId="4CE967A9" w:rsidR="002C5732" w:rsidRPr="0018731C" w:rsidRDefault="00D14856">
      <w:pPr>
        <w:jc w:val="both"/>
        <w:rPr>
          <w:rFonts w:asciiTheme="minorHAnsi" w:hAnsiTheme="minorHAnsi"/>
          <w:sz w:val="24"/>
          <w:szCs w:val="24"/>
        </w:rPr>
      </w:pPr>
      <w:ins w:id="219" w:author="Microsoft Office User" w:date="2022-11-29T13:46:00Z">
        <w:r w:rsidRPr="0018731C">
          <w:rPr>
            <w:rFonts w:asciiTheme="minorHAnsi" w:hAnsiTheme="minorHAnsi"/>
            <w:sz w:val="24"/>
            <w:szCs w:val="24"/>
          </w:rPr>
          <w:t>Stuck With Foods</w:t>
        </w:r>
        <w:r w:rsidRPr="0018731C">
          <w:rPr>
            <w:rFonts w:asciiTheme="minorHAnsi" w:hAnsiTheme="minorHAnsi"/>
            <w:sz w:val="24"/>
            <w:szCs w:val="24"/>
          </w:rPr>
          <w:t xml:space="preserve"> </w:t>
        </w:r>
      </w:ins>
      <w:ins w:id="220" w:author="Microsoft Office User" w:date="2022-11-29T13:47:00Z">
        <w:r w:rsidR="00ED5BB4">
          <w:rPr>
            <w:rFonts w:asciiTheme="minorHAnsi" w:hAnsiTheme="minorHAnsi"/>
            <w:sz w:val="24"/>
            <w:szCs w:val="24"/>
          </w:rPr>
          <w:t>is</w:t>
        </w:r>
      </w:ins>
      <w:ins w:id="221" w:author="Microsoft Office User" w:date="2022-11-29T13:46:00Z">
        <w:r>
          <w:rPr>
            <w:rFonts w:asciiTheme="minorHAnsi" w:hAnsiTheme="minorHAnsi"/>
            <w:sz w:val="24"/>
            <w:szCs w:val="24"/>
          </w:rPr>
          <w:t xml:space="preserve"> </w:t>
        </w:r>
      </w:ins>
      <w:ins w:id="222" w:author="Microsoft Office User" w:date="2022-11-29T13:47:00Z">
        <w:r w:rsidR="00ED5BB4">
          <w:rPr>
            <w:rFonts w:asciiTheme="minorHAnsi" w:hAnsiTheme="minorHAnsi"/>
            <w:sz w:val="24"/>
            <w:szCs w:val="24"/>
          </w:rPr>
          <w:t>the medium where I can</w:t>
        </w:r>
      </w:ins>
      <w:ins w:id="223" w:author="Microsoft Office User" w:date="2022-11-29T13:46:00Z">
        <w:r w:rsidR="00ED5BB4">
          <w:rPr>
            <w:rFonts w:asciiTheme="minorHAnsi" w:hAnsiTheme="minorHAnsi"/>
            <w:sz w:val="24"/>
            <w:szCs w:val="24"/>
          </w:rPr>
          <w:t xml:space="preserve"> </w:t>
        </w:r>
      </w:ins>
      <w:del w:id="224" w:author="Microsoft Office User" w:date="2022-11-29T13:46:00Z">
        <w:r w:rsidR="00542F83" w:rsidRPr="0018731C" w:rsidDel="00D14856">
          <w:rPr>
            <w:rFonts w:asciiTheme="minorHAnsi" w:hAnsiTheme="minorHAnsi"/>
            <w:sz w:val="24"/>
            <w:szCs w:val="24"/>
          </w:rPr>
          <w:delText xml:space="preserve">In this experience, my creativity helped </w:delText>
        </w:r>
      </w:del>
      <w:r w:rsidR="00542F83" w:rsidRPr="0018731C">
        <w:rPr>
          <w:rFonts w:asciiTheme="minorHAnsi" w:hAnsiTheme="minorHAnsi"/>
          <w:sz w:val="24"/>
          <w:szCs w:val="24"/>
        </w:rPr>
        <w:t>transfor</w:t>
      </w:r>
      <w:ins w:id="225" w:author="Microsoft Office User" w:date="2022-11-29T13:47:00Z">
        <w:r w:rsidR="00ED5BB4">
          <w:rPr>
            <w:rFonts w:asciiTheme="minorHAnsi" w:hAnsiTheme="minorHAnsi"/>
            <w:sz w:val="24"/>
            <w:szCs w:val="24"/>
          </w:rPr>
          <w:t>m</w:t>
        </w:r>
      </w:ins>
      <w:del w:id="226" w:author="Microsoft Office User" w:date="2022-11-29T13:47:00Z">
        <w:r w:rsidR="00542F83" w:rsidRPr="0018731C" w:rsidDel="00ED5BB4">
          <w:rPr>
            <w:rFonts w:asciiTheme="minorHAnsi" w:hAnsiTheme="minorHAnsi"/>
            <w:sz w:val="24"/>
            <w:szCs w:val="24"/>
          </w:rPr>
          <w:delText>m</w:delText>
        </w:r>
      </w:del>
      <w:r w:rsidR="00542F83" w:rsidRPr="0018731C">
        <w:rPr>
          <w:rFonts w:asciiTheme="minorHAnsi" w:hAnsiTheme="minorHAnsi"/>
          <w:sz w:val="24"/>
          <w:szCs w:val="24"/>
        </w:rPr>
        <w:t xml:space="preserve"> my </w:t>
      </w:r>
      <w:del w:id="227" w:author="Microsoft Office User" w:date="2022-11-29T13:46:00Z">
        <w:r w:rsidR="00542F83" w:rsidRPr="0018731C" w:rsidDel="00D14856">
          <w:rPr>
            <w:rFonts w:asciiTheme="minorHAnsi" w:hAnsiTheme="minorHAnsi"/>
            <w:sz w:val="24"/>
            <w:szCs w:val="24"/>
          </w:rPr>
          <w:delText xml:space="preserve">passion </w:delText>
        </w:r>
      </w:del>
      <w:ins w:id="228" w:author="Microsoft Office User" w:date="2022-11-29T13:46:00Z">
        <w:r>
          <w:rPr>
            <w:rFonts w:asciiTheme="minorHAnsi" w:hAnsiTheme="minorHAnsi"/>
            <w:sz w:val="24"/>
            <w:szCs w:val="24"/>
          </w:rPr>
          <w:t>dream</w:t>
        </w:r>
        <w:r w:rsidRPr="0018731C">
          <w:rPr>
            <w:rFonts w:asciiTheme="minorHAnsi" w:hAnsiTheme="minorHAnsi"/>
            <w:sz w:val="24"/>
            <w:szCs w:val="24"/>
          </w:rPr>
          <w:t xml:space="preserve"> </w:t>
        </w:r>
      </w:ins>
      <w:del w:id="229" w:author="Microsoft Office User" w:date="2022-11-29T13:47:00Z">
        <w:r w:rsidR="00542F83" w:rsidRPr="0018731C" w:rsidDel="00D14856">
          <w:rPr>
            <w:rFonts w:asciiTheme="minorHAnsi" w:hAnsiTheme="minorHAnsi"/>
            <w:sz w:val="24"/>
            <w:szCs w:val="24"/>
          </w:rPr>
          <w:delText xml:space="preserve">for </w:delText>
        </w:r>
      </w:del>
      <w:ins w:id="230" w:author="Microsoft Office User" w:date="2022-11-29T13:47:00Z">
        <w:r>
          <w:rPr>
            <w:rFonts w:asciiTheme="minorHAnsi" w:hAnsiTheme="minorHAnsi"/>
            <w:sz w:val="24"/>
            <w:szCs w:val="24"/>
          </w:rPr>
          <w:t>of</w:t>
        </w:r>
        <w:r w:rsidRPr="0018731C">
          <w:rPr>
            <w:rFonts w:asciiTheme="minorHAnsi" w:hAnsiTheme="minorHAnsi"/>
            <w:sz w:val="24"/>
            <w:szCs w:val="24"/>
          </w:rPr>
          <w:t xml:space="preserve"> </w:t>
        </w:r>
      </w:ins>
      <w:r w:rsidR="00542F83" w:rsidRPr="0018731C">
        <w:rPr>
          <w:rFonts w:asciiTheme="minorHAnsi" w:hAnsiTheme="minorHAnsi"/>
          <w:sz w:val="24"/>
          <w:szCs w:val="24"/>
        </w:rPr>
        <w:t>making food content into reali</w:t>
      </w:r>
      <w:r w:rsidR="00542F83" w:rsidRPr="0018731C">
        <w:rPr>
          <w:rFonts w:asciiTheme="minorHAnsi" w:hAnsiTheme="minorHAnsi"/>
          <w:sz w:val="24"/>
          <w:szCs w:val="24"/>
        </w:rPr>
        <w:t xml:space="preserve">ty. </w:t>
      </w:r>
    </w:p>
    <w:p w14:paraId="0000000A" w14:textId="77777777" w:rsidR="002C5732" w:rsidRPr="0018731C" w:rsidRDefault="002C5732">
      <w:pPr>
        <w:rPr>
          <w:rFonts w:asciiTheme="minorHAnsi" w:hAnsiTheme="minorHAnsi"/>
          <w:b/>
          <w:sz w:val="24"/>
          <w:szCs w:val="24"/>
        </w:rPr>
      </w:pPr>
    </w:p>
    <w:p w14:paraId="7F5DAA1D" w14:textId="518610FA" w:rsidR="00BD6560" w:rsidRPr="0018731C" w:rsidRDefault="00542F83" w:rsidP="00BD6560">
      <w:pPr>
        <w:rPr>
          <w:ins w:id="231" w:author="Microsoft Office User" w:date="2022-11-29T14:18:00Z"/>
          <w:rFonts w:asciiTheme="minorHAnsi" w:hAnsiTheme="minorHAnsi"/>
          <w:b/>
          <w:sz w:val="24"/>
          <w:szCs w:val="24"/>
        </w:rPr>
      </w:pPr>
      <w:r w:rsidRPr="0018731C">
        <w:rPr>
          <w:rFonts w:asciiTheme="minorHAnsi" w:hAnsiTheme="minorHAnsi"/>
          <w:b/>
          <w:sz w:val="24"/>
          <w:szCs w:val="24"/>
        </w:rPr>
        <w:t>What have you done to make your school or your community a better place?</w:t>
      </w:r>
      <w:ins w:id="232" w:author="Microsoft Office User" w:date="2022-11-29T14:18:00Z">
        <w:r w:rsidR="00BD6560">
          <w:rPr>
            <w:rFonts w:asciiTheme="minorHAnsi" w:hAnsiTheme="minorHAnsi"/>
            <w:b/>
            <w:sz w:val="24"/>
            <w:szCs w:val="24"/>
          </w:rPr>
          <w:t xml:space="preserve"> </w:t>
        </w:r>
        <w:r w:rsidR="00BD6560">
          <w:rPr>
            <w:rFonts w:asciiTheme="minorHAnsi" w:hAnsiTheme="minorHAnsi"/>
            <w:b/>
            <w:sz w:val="24"/>
            <w:szCs w:val="24"/>
            <w:highlight w:val="yellow"/>
          </w:rPr>
          <w:t>33</w:t>
        </w:r>
        <w:r w:rsidR="007E5649">
          <w:rPr>
            <w:rFonts w:asciiTheme="minorHAnsi" w:hAnsiTheme="minorHAnsi"/>
            <w:b/>
            <w:sz w:val="24"/>
            <w:szCs w:val="24"/>
            <w:highlight w:val="yellow"/>
          </w:rPr>
          <w:t>3</w:t>
        </w:r>
        <w:r w:rsidR="00BD6560" w:rsidRPr="008A55CC">
          <w:rPr>
            <w:rFonts w:asciiTheme="minorHAnsi" w:hAnsiTheme="minorHAnsi"/>
            <w:b/>
            <w:sz w:val="24"/>
            <w:szCs w:val="24"/>
            <w:highlight w:val="yellow"/>
          </w:rPr>
          <w:t xml:space="preserve"> words</w:t>
        </w:r>
      </w:ins>
    </w:p>
    <w:p w14:paraId="0000000B" w14:textId="044C54CB" w:rsidR="002C5732" w:rsidRPr="0018731C" w:rsidRDefault="002C5732">
      <w:pPr>
        <w:rPr>
          <w:rFonts w:asciiTheme="minorHAnsi" w:hAnsiTheme="minorHAnsi"/>
          <w:b/>
          <w:sz w:val="24"/>
          <w:szCs w:val="24"/>
        </w:rPr>
      </w:pPr>
    </w:p>
    <w:p w14:paraId="3F8C3B50" w14:textId="77777777" w:rsidR="00634002" w:rsidRDefault="00634002" w:rsidP="00367322">
      <w:pPr>
        <w:jc w:val="both"/>
        <w:rPr>
          <w:rFonts w:asciiTheme="minorHAnsi" w:eastAsia="Roboto" w:hAnsiTheme="minorHAnsi" w:cs="Roboto"/>
          <w:sz w:val="24"/>
          <w:szCs w:val="24"/>
        </w:rPr>
      </w:pPr>
    </w:p>
    <w:p w14:paraId="0000000C" w14:textId="4A842348" w:rsidR="002C5732" w:rsidRPr="0018731C" w:rsidRDefault="00705F26" w:rsidP="00367322">
      <w:pPr>
        <w:jc w:val="both"/>
        <w:rPr>
          <w:rFonts w:asciiTheme="minorHAnsi" w:eastAsia="Roboto" w:hAnsiTheme="minorHAnsi" w:cs="Roboto"/>
          <w:sz w:val="24"/>
          <w:szCs w:val="24"/>
        </w:rPr>
      </w:pPr>
      <w:ins w:id="233" w:author="Microsoft Office User" w:date="2022-11-29T14:00:00Z">
        <w:r>
          <w:rPr>
            <w:rFonts w:asciiTheme="minorHAnsi" w:eastAsia="Roboto" w:hAnsiTheme="minorHAnsi" w:cs="Roboto"/>
            <w:sz w:val="24"/>
            <w:szCs w:val="24"/>
          </w:rPr>
          <w:t>In this day and age, d</w:t>
        </w:r>
      </w:ins>
      <w:del w:id="234" w:author="Microsoft Office User" w:date="2022-11-29T14:00:00Z">
        <w:r w:rsidR="00542F83" w:rsidRPr="0018731C" w:rsidDel="00705F26">
          <w:rPr>
            <w:rFonts w:asciiTheme="minorHAnsi" w:eastAsia="Roboto" w:hAnsiTheme="minorHAnsi" w:cs="Roboto"/>
            <w:sz w:val="24"/>
            <w:szCs w:val="24"/>
          </w:rPr>
          <w:delText>D</w:delText>
        </w:r>
      </w:del>
      <w:r w:rsidR="00542F83" w:rsidRPr="0018731C">
        <w:rPr>
          <w:rFonts w:asciiTheme="minorHAnsi" w:eastAsia="Roboto" w:hAnsiTheme="minorHAnsi" w:cs="Roboto"/>
          <w:sz w:val="24"/>
          <w:szCs w:val="24"/>
        </w:rPr>
        <w:t xml:space="preserve">igital literacy is </w:t>
      </w:r>
      <w:del w:id="235" w:author="Microsoft Office User" w:date="2022-11-29T14:00:00Z">
        <w:r w:rsidR="00542F83" w:rsidRPr="0018731C" w:rsidDel="0007174A">
          <w:rPr>
            <w:rFonts w:asciiTheme="minorHAnsi" w:eastAsia="Roboto" w:hAnsiTheme="minorHAnsi" w:cs="Roboto"/>
            <w:sz w:val="24"/>
            <w:szCs w:val="24"/>
          </w:rPr>
          <w:delText xml:space="preserve">having </w:delText>
        </w:r>
      </w:del>
      <w:ins w:id="236" w:author="Microsoft Office User" w:date="2022-11-29T14:00:00Z">
        <w:r w:rsidR="0007174A">
          <w:rPr>
            <w:rFonts w:asciiTheme="minorHAnsi" w:eastAsia="Roboto" w:hAnsiTheme="minorHAnsi" w:cs="Roboto"/>
            <w:sz w:val="24"/>
            <w:szCs w:val="24"/>
          </w:rPr>
          <w:t xml:space="preserve">a necessity if </w:t>
        </w:r>
      </w:ins>
      <w:ins w:id="237" w:author="Microsoft Office User" w:date="2022-11-29T14:01:00Z">
        <w:r w:rsidR="0007174A">
          <w:rPr>
            <w:rFonts w:asciiTheme="minorHAnsi" w:eastAsia="Roboto" w:hAnsiTheme="minorHAnsi" w:cs="Roboto"/>
            <w:sz w:val="24"/>
            <w:szCs w:val="24"/>
          </w:rPr>
          <w:t xml:space="preserve"> we want </w:t>
        </w:r>
      </w:ins>
      <w:del w:id="238" w:author="Microsoft Office User" w:date="2022-11-29T14:01:00Z">
        <w:r w:rsidR="00542F83" w:rsidRPr="0018731C" w:rsidDel="0007174A">
          <w:rPr>
            <w:rFonts w:asciiTheme="minorHAnsi" w:eastAsia="Roboto" w:hAnsiTheme="minorHAnsi" w:cs="Roboto"/>
            <w:sz w:val="24"/>
            <w:szCs w:val="24"/>
          </w:rPr>
          <w:delText xml:space="preserve">the skills </w:delText>
        </w:r>
      </w:del>
      <w:r w:rsidR="00542F83" w:rsidRPr="0018731C">
        <w:rPr>
          <w:rFonts w:asciiTheme="minorHAnsi" w:eastAsia="Roboto" w:hAnsiTheme="minorHAnsi" w:cs="Roboto"/>
          <w:sz w:val="24"/>
          <w:szCs w:val="24"/>
        </w:rPr>
        <w:t xml:space="preserve">to thrive in a </w:t>
      </w:r>
      <w:del w:id="239" w:author="Microsoft Office User" w:date="2022-11-29T14:01:00Z">
        <w:r w:rsidR="00542F83" w:rsidRPr="0018731C" w:rsidDel="0007174A">
          <w:rPr>
            <w:rFonts w:asciiTheme="minorHAnsi" w:eastAsia="Roboto" w:hAnsiTheme="minorHAnsi" w:cs="Roboto"/>
            <w:sz w:val="24"/>
            <w:szCs w:val="24"/>
          </w:rPr>
          <w:delText xml:space="preserve">society </w:delText>
        </w:r>
      </w:del>
      <w:r w:rsidR="00542F83" w:rsidRPr="0018731C">
        <w:rPr>
          <w:rFonts w:asciiTheme="minorHAnsi" w:eastAsia="Roboto" w:hAnsiTheme="minorHAnsi" w:cs="Roboto"/>
          <w:sz w:val="24"/>
          <w:szCs w:val="24"/>
        </w:rPr>
        <w:t xml:space="preserve">highly </w:t>
      </w:r>
      <w:del w:id="240" w:author="Microsoft Office User" w:date="2022-11-29T14:01:00Z">
        <w:r w:rsidR="00542F83" w:rsidRPr="0018731C" w:rsidDel="0007174A">
          <w:rPr>
            <w:rFonts w:asciiTheme="minorHAnsi" w:eastAsia="Roboto" w:hAnsiTheme="minorHAnsi" w:cs="Roboto"/>
            <w:sz w:val="24"/>
            <w:szCs w:val="24"/>
          </w:rPr>
          <w:delText xml:space="preserve">integrated </w:delText>
        </w:r>
      </w:del>
      <w:ins w:id="241" w:author="Microsoft Office User" w:date="2022-11-29T14:01:00Z">
        <w:r w:rsidR="0007174A">
          <w:rPr>
            <w:rFonts w:asciiTheme="minorHAnsi" w:eastAsia="Roboto" w:hAnsiTheme="minorHAnsi" w:cs="Roboto"/>
            <w:sz w:val="24"/>
            <w:szCs w:val="24"/>
          </w:rPr>
          <w:t>digital society.</w:t>
        </w:r>
        <w:r w:rsidR="0007174A" w:rsidRPr="0018731C">
          <w:rPr>
            <w:rFonts w:asciiTheme="minorHAnsi" w:eastAsia="Roboto" w:hAnsiTheme="minorHAnsi" w:cs="Roboto"/>
            <w:sz w:val="24"/>
            <w:szCs w:val="24"/>
          </w:rPr>
          <w:t xml:space="preserve"> </w:t>
        </w:r>
        <w:r w:rsidR="0007174A">
          <w:rPr>
            <w:rFonts w:asciiTheme="minorHAnsi" w:eastAsia="Roboto" w:hAnsiTheme="minorHAnsi" w:cs="Roboto"/>
            <w:sz w:val="24"/>
            <w:szCs w:val="24"/>
          </w:rPr>
          <w:t xml:space="preserve">Even though 70% of Indonesians have Internet access, </w:t>
        </w:r>
      </w:ins>
      <w:del w:id="242" w:author="Microsoft Office User" w:date="2022-11-29T14:01:00Z">
        <w:r w:rsidR="00542F83" w:rsidRPr="0018731C" w:rsidDel="0007174A">
          <w:rPr>
            <w:rFonts w:asciiTheme="minorHAnsi" w:eastAsia="Roboto" w:hAnsiTheme="minorHAnsi" w:cs="Roboto"/>
            <w:sz w:val="24"/>
            <w:szCs w:val="24"/>
          </w:rPr>
          <w:delText xml:space="preserve">with digital technologies. </w:delText>
        </w:r>
        <w:r w:rsidR="00542F83" w:rsidRPr="0018731C" w:rsidDel="0007174A">
          <w:rPr>
            <w:rFonts w:asciiTheme="minorHAnsi" w:eastAsia="Roboto" w:hAnsiTheme="minorHAnsi" w:cs="Roboto"/>
            <w:sz w:val="24"/>
            <w:szCs w:val="24"/>
          </w:rPr>
          <w:delText xml:space="preserve">Indonesia’s condition is concerning, where </w:delText>
        </w:r>
      </w:del>
      <w:r w:rsidR="00542F83" w:rsidRPr="0018731C">
        <w:rPr>
          <w:rFonts w:asciiTheme="minorHAnsi" w:eastAsia="Roboto" w:hAnsiTheme="minorHAnsi" w:cs="Roboto"/>
          <w:sz w:val="24"/>
          <w:szCs w:val="24"/>
        </w:rPr>
        <w:t xml:space="preserve">40% of the population is </w:t>
      </w:r>
      <w:ins w:id="243" w:author="Microsoft Office User" w:date="2022-11-29T14:02:00Z">
        <w:r w:rsidR="0007174A">
          <w:rPr>
            <w:rFonts w:asciiTheme="minorHAnsi" w:eastAsia="Roboto" w:hAnsiTheme="minorHAnsi" w:cs="Roboto"/>
            <w:sz w:val="24"/>
            <w:szCs w:val="24"/>
          </w:rPr>
          <w:t xml:space="preserve">still </w:t>
        </w:r>
      </w:ins>
      <w:r w:rsidR="00542F83" w:rsidRPr="0018731C">
        <w:rPr>
          <w:rFonts w:asciiTheme="minorHAnsi" w:eastAsia="Roboto" w:hAnsiTheme="minorHAnsi" w:cs="Roboto"/>
          <w:sz w:val="24"/>
          <w:szCs w:val="24"/>
        </w:rPr>
        <w:t>dig</w:t>
      </w:r>
      <w:r w:rsidR="00542F83" w:rsidRPr="0018731C">
        <w:rPr>
          <w:rFonts w:asciiTheme="minorHAnsi" w:eastAsia="Roboto" w:hAnsiTheme="minorHAnsi" w:cs="Roboto"/>
          <w:sz w:val="24"/>
          <w:szCs w:val="24"/>
        </w:rPr>
        <w:t>itally illiterate</w:t>
      </w:r>
      <w:del w:id="244" w:author="Microsoft Office User" w:date="2022-11-29T14:02:00Z">
        <w:r w:rsidR="00542F83" w:rsidRPr="0018731C" w:rsidDel="0007174A">
          <w:rPr>
            <w:rFonts w:asciiTheme="minorHAnsi" w:eastAsia="Roboto" w:hAnsiTheme="minorHAnsi" w:cs="Roboto"/>
            <w:sz w:val="24"/>
            <w:szCs w:val="24"/>
          </w:rPr>
          <w:delText xml:space="preserve"> even though 70% is connected to the Internet</w:delText>
        </w:r>
      </w:del>
      <w:r w:rsidR="00542F83" w:rsidRPr="0018731C">
        <w:rPr>
          <w:rFonts w:asciiTheme="minorHAnsi" w:eastAsia="Roboto" w:hAnsiTheme="minorHAnsi" w:cs="Roboto"/>
          <w:sz w:val="24"/>
          <w:szCs w:val="24"/>
        </w:rPr>
        <w:t xml:space="preserve">. </w:t>
      </w:r>
      <w:ins w:id="245" w:author="Microsoft Office User" w:date="2022-11-29T14:02:00Z">
        <w:r w:rsidR="00D415BD">
          <w:rPr>
            <w:rFonts w:asciiTheme="minorHAnsi" w:eastAsia="Roboto" w:hAnsiTheme="minorHAnsi" w:cs="Roboto"/>
            <w:sz w:val="24"/>
            <w:szCs w:val="24"/>
          </w:rPr>
          <w:t xml:space="preserve">Knowing that </w:t>
        </w:r>
      </w:ins>
      <w:del w:id="246" w:author="Microsoft Office User" w:date="2022-11-29T14:02:00Z">
        <w:r w:rsidR="00542F83" w:rsidRPr="0018731C" w:rsidDel="00D415BD">
          <w:rPr>
            <w:rFonts w:asciiTheme="minorHAnsi" w:eastAsia="Roboto" w:hAnsiTheme="minorHAnsi" w:cs="Roboto"/>
            <w:sz w:val="24"/>
            <w:szCs w:val="24"/>
          </w:rPr>
          <w:delText>T</w:delText>
        </w:r>
      </w:del>
      <w:ins w:id="247" w:author="Microsoft Office User" w:date="2022-11-29T14:02:00Z">
        <w:r w:rsidR="00D415BD">
          <w:rPr>
            <w:rFonts w:asciiTheme="minorHAnsi" w:eastAsia="Roboto" w:hAnsiTheme="minorHAnsi" w:cs="Roboto"/>
            <w:sz w:val="24"/>
            <w:szCs w:val="24"/>
          </w:rPr>
          <w:t>th</w:t>
        </w:r>
      </w:ins>
      <w:del w:id="248" w:author="Microsoft Office User" w:date="2022-11-29T14:02:00Z">
        <w:r w:rsidR="00542F83" w:rsidRPr="0018731C" w:rsidDel="00D415BD">
          <w:rPr>
            <w:rFonts w:asciiTheme="minorHAnsi" w:eastAsia="Roboto" w:hAnsiTheme="minorHAnsi" w:cs="Roboto"/>
            <w:sz w:val="24"/>
            <w:szCs w:val="24"/>
          </w:rPr>
          <w:delText>h</w:delText>
        </w:r>
      </w:del>
      <w:ins w:id="249" w:author="Microsoft Office User" w:date="2022-11-29T14:04:00Z">
        <w:r w:rsidR="00E4186B">
          <w:rPr>
            <w:rFonts w:asciiTheme="minorHAnsi" w:eastAsia="Roboto" w:hAnsiTheme="minorHAnsi" w:cs="Roboto"/>
            <w:sz w:val="24"/>
            <w:szCs w:val="24"/>
          </w:rPr>
          <w:t>is</w:t>
        </w:r>
      </w:ins>
      <w:del w:id="250" w:author="Microsoft Office User" w:date="2022-11-29T14:04:00Z">
        <w:r w:rsidR="00542F83" w:rsidRPr="0018731C" w:rsidDel="00E4186B">
          <w:rPr>
            <w:rFonts w:asciiTheme="minorHAnsi" w:eastAsia="Roboto" w:hAnsiTheme="minorHAnsi" w:cs="Roboto"/>
            <w:sz w:val="24"/>
            <w:szCs w:val="24"/>
          </w:rPr>
          <w:delText>e</w:delText>
        </w:r>
      </w:del>
      <w:r w:rsidR="00542F83" w:rsidRPr="0018731C">
        <w:rPr>
          <w:rFonts w:asciiTheme="minorHAnsi" w:eastAsia="Roboto" w:hAnsiTheme="minorHAnsi" w:cs="Roboto"/>
          <w:sz w:val="24"/>
          <w:szCs w:val="24"/>
        </w:rPr>
        <w:t xml:space="preserve"> </w:t>
      </w:r>
      <w:del w:id="251" w:author="Microsoft Office User" w:date="2022-11-29T14:04:00Z">
        <w:r w:rsidR="00542F83" w:rsidRPr="0018731C" w:rsidDel="003B107F">
          <w:rPr>
            <w:rFonts w:asciiTheme="minorHAnsi" w:eastAsia="Roboto" w:hAnsiTheme="minorHAnsi" w:cs="Roboto"/>
            <w:sz w:val="24"/>
            <w:szCs w:val="24"/>
          </w:rPr>
          <w:delText xml:space="preserve">inability </w:delText>
        </w:r>
        <w:r w:rsidR="00542F83" w:rsidRPr="0018731C" w:rsidDel="00E4186B">
          <w:rPr>
            <w:rFonts w:asciiTheme="minorHAnsi" w:eastAsia="Roboto" w:hAnsiTheme="minorHAnsi" w:cs="Roboto"/>
            <w:sz w:val="24"/>
            <w:szCs w:val="24"/>
          </w:rPr>
          <w:delText xml:space="preserve">to navigate through social media safely, use computers, and perform basic digital tasks </w:delText>
        </w:r>
      </w:del>
      <w:r w:rsidR="00542F83" w:rsidRPr="0018731C">
        <w:rPr>
          <w:rFonts w:asciiTheme="minorHAnsi" w:eastAsia="Roboto" w:hAnsiTheme="minorHAnsi" w:cs="Roboto"/>
          <w:sz w:val="24"/>
          <w:szCs w:val="24"/>
        </w:rPr>
        <w:t xml:space="preserve">will limit </w:t>
      </w:r>
      <w:del w:id="252" w:author="Microsoft Office User" w:date="2022-11-29T14:03:00Z">
        <w:r w:rsidR="00542F83" w:rsidRPr="0018731C" w:rsidDel="00D415BD">
          <w:rPr>
            <w:rFonts w:asciiTheme="minorHAnsi" w:eastAsia="Roboto" w:hAnsiTheme="minorHAnsi" w:cs="Roboto"/>
            <w:sz w:val="24"/>
            <w:szCs w:val="24"/>
          </w:rPr>
          <w:delText xml:space="preserve">the </w:delText>
        </w:r>
      </w:del>
      <w:ins w:id="253" w:author="Microsoft Office User" w:date="2022-11-29T14:03:00Z">
        <w:r w:rsidR="00D415BD">
          <w:rPr>
            <w:rFonts w:asciiTheme="minorHAnsi" w:eastAsia="Roboto" w:hAnsiTheme="minorHAnsi" w:cs="Roboto"/>
            <w:sz w:val="24"/>
            <w:szCs w:val="24"/>
          </w:rPr>
          <w:t>Indonesia’s</w:t>
        </w:r>
        <w:r w:rsidR="00D415BD" w:rsidRPr="0018731C">
          <w:rPr>
            <w:rFonts w:asciiTheme="minorHAnsi" w:eastAsia="Roboto" w:hAnsiTheme="minorHAnsi" w:cs="Roboto"/>
            <w:sz w:val="24"/>
            <w:szCs w:val="24"/>
          </w:rPr>
          <w:t xml:space="preserve"> </w:t>
        </w:r>
      </w:ins>
      <w:r w:rsidR="00542F83" w:rsidRPr="0018731C">
        <w:rPr>
          <w:rFonts w:asciiTheme="minorHAnsi" w:eastAsia="Roboto" w:hAnsiTheme="minorHAnsi" w:cs="Roboto"/>
          <w:sz w:val="24"/>
          <w:szCs w:val="24"/>
        </w:rPr>
        <w:t>future generation</w:t>
      </w:r>
      <w:ins w:id="254" w:author="Microsoft Office User" w:date="2022-11-29T14:03:00Z">
        <w:r w:rsidR="00D415BD">
          <w:rPr>
            <w:rFonts w:asciiTheme="minorHAnsi" w:eastAsia="Roboto" w:hAnsiTheme="minorHAnsi" w:cs="Roboto"/>
            <w:sz w:val="24"/>
            <w:szCs w:val="24"/>
          </w:rPr>
          <w:t>, I decided to join an NGO</w:t>
        </w:r>
      </w:ins>
      <w:r w:rsidR="00542F83" w:rsidRPr="0018731C">
        <w:rPr>
          <w:rFonts w:asciiTheme="minorHAnsi" w:eastAsia="Roboto" w:hAnsiTheme="minorHAnsi" w:cs="Roboto"/>
          <w:sz w:val="24"/>
          <w:szCs w:val="24"/>
        </w:rPr>
        <w:t xml:space="preserve"> </w:t>
      </w:r>
      <w:del w:id="255" w:author="Microsoft Office User" w:date="2022-11-29T14:03:00Z">
        <w:r w:rsidR="00542F83" w:rsidRPr="0018731C" w:rsidDel="00D415BD">
          <w:rPr>
            <w:rFonts w:asciiTheme="minorHAnsi" w:eastAsia="Roboto" w:hAnsiTheme="minorHAnsi" w:cs="Roboto"/>
            <w:sz w:val="24"/>
            <w:szCs w:val="24"/>
          </w:rPr>
          <w:delText xml:space="preserve">to thrive in the approaching digital age. With an NGO </w:delText>
        </w:r>
      </w:del>
      <w:r w:rsidR="00542F83" w:rsidRPr="0018731C">
        <w:rPr>
          <w:rFonts w:asciiTheme="minorHAnsi" w:eastAsia="Roboto" w:hAnsiTheme="minorHAnsi" w:cs="Roboto"/>
          <w:sz w:val="24"/>
          <w:szCs w:val="24"/>
        </w:rPr>
        <w:t>cal</w:t>
      </w:r>
      <w:r w:rsidR="00542F83" w:rsidRPr="0018731C">
        <w:rPr>
          <w:rFonts w:asciiTheme="minorHAnsi" w:eastAsia="Roboto" w:hAnsiTheme="minorHAnsi" w:cs="Roboto"/>
          <w:sz w:val="24"/>
          <w:szCs w:val="24"/>
        </w:rPr>
        <w:t xml:space="preserve">led </w:t>
      </w:r>
      <w:proofErr w:type="spellStart"/>
      <w:r w:rsidR="00542F83" w:rsidRPr="0018731C">
        <w:rPr>
          <w:rFonts w:asciiTheme="minorHAnsi" w:eastAsia="Roboto" w:hAnsiTheme="minorHAnsi" w:cs="Roboto"/>
          <w:sz w:val="24"/>
          <w:szCs w:val="24"/>
        </w:rPr>
        <w:t>GenDigital</w:t>
      </w:r>
      <w:proofErr w:type="spellEnd"/>
      <w:r w:rsidR="00542F83" w:rsidRPr="0018731C">
        <w:rPr>
          <w:rFonts w:asciiTheme="minorHAnsi" w:eastAsia="Roboto" w:hAnsiTheme="minorHAnsi" w:cs="Roboto"/>
          <w:sz w:val="24"/>
          <w:szCs w:val="24"/>
        </w:rPr>
        <w:t xml:space="preserve"> Academy</w:t>
      </w:r>
      <w:ins w:id="256" w:author="Microsoft Office User" w:date="2022-11-29T14:03:00Z">
        <w:r w:rsidR="00E4186B">
          <w:rPr>
            <w:rFonts w:asciiTheme="minorHAnsi" w:eastAsia="Roboto" w:hAnsiTheme="minorHAnsi" w:cs="Roboto"/>
            <w:sz w:val="24"/>
            <w:szCs w:val="24"/>
          </w:rPr>
          <w:t>. Our mission is to</w:t>
        </w:r>
        <w:r w:rsidR="00D415BD">
          <w:rPr>
            <w:rFonts w:asciiTheme="minorHAnsi" w:eastAsia="Roboto" w:hAnsiTheme="minorHAnsi" w:cs="Roboto"/>
            <w:sz w:val="24"/>
            <w:szCs w:val="24"/>
          </w:rPr>
          <w:t xml:space="preserve"> </w:t>
        </w:r>
      </w:ins>
      <w:del w:id="257" w:author="Microsoft Office User" w:date="2022-11-29T14:03:00Z">
        <w:r w:rsidR="00542F83" w:rsidRPr="0018731C" w:rsidDel="00D415BD">
          <w:rPr>
            <w:rFonts w:asciiTheme="minorHAnsi" w:eastAsia="Roboto" w:hAnsiTheme="minorHAnsi" w:cs="Roboto"/>
            <w:sz w:val="24"/>
            <w:szCs w:val="24"/>
          </w:rPr>
          <w:delText>,</w:delText>
        </w:r>
        <w:r w:rsidR="00542F83" w:rsidRPr="0018731C" w:rsidDel="00D415BD">
          <w:rPr>
            <w:rFonts w:asciiTheme="minorHAnsi" w:eastAsia="Roboto" w:hAnsiTheme="minorHAnsi" w:cs="Roboto"/>
            <w:sz w:val="24"/>
            <w:szCs w:val="24"/>
          </w:rPr>
          <w:delText xml:space="preserve"> </w:delText>
        </w:r>
        <w:r w:rsidR="00542F83" w:rsidRPr="0018731C" w:rsidDel="00D415BD">
          <w:rPr>
            <w:rFonts w:asciiTheme="minorHAnsi" w:eastAsia="Roboto" w:hAnsiTheme="minorHAnsi" w:cs="Roboto"/>
            <w:sz w:val="24"/>
            <w:szCs w:val="24"/>
          </w:rPr>
          <w:delText xml:space="preserve">I help </w:delText>
        </w:r>
      </w:del>
      <w:r w:rsidR="00542F83" w:rsidRPr="0018731C">
        <w:rPr>
          <w:rFonts w:asciiTheme="minorHAnsi" w:eastAsia="Roboto" w:hAnsiTheme="minorHAnsi" w:cs="Roboto"/>
          <w:sz w:val="24"/>
          <w:szCs w:val="24"/>
        </w:rPr>
        <w:t>spread digital literacy to people from all over Indonesia</w:t>
      </w:r>
      <w:ins w:id="258" w:author="Microsoft Office User" w:date="2022-11-29T14:04:00Z">
        <w:r w:rsidR="00E4186B">
          <w:rPr>
            <w:rFonts w:asciiTheme="minorHAnsi" w:eastAsia="Roboto" w:hAnsiTheme="minorHAnsi" w:cs="Roboto"/>
            <w:sz w:val="24"/>
            <w:szCs w:val="24"/>
          </w:rPr>
          <w:t xml:space="preserve"> so that they can </w:t>
        </w:r>
        <w:r w:rsidR="00E4186B" w:rsidRPr="0018731C">
          <w:rPr>
            <w:rFonts w:asciiTheme="minorHAnsi" w:eastAsia="Roboto" w:hAnsiTheme="minorHAnsi" w:cs="Roboto"/>
            <w:sz w:val="24"/>
            <w:szCs w:val="24"/>
          </w:rPr>
          <w:t>navigate through social media safely, use computers, and perform basic digital tasks</w:t>
        </w:r>
        <w:r w:rsidR="00E4186B">
          <w:rPr>
            <w:rFonts w:asciiTheme="minorHAnsi" w:eastAsia="Roboto" w:hAnsiTheme="minorHAnsi" w:cs="Roboto"/>
            <w:sz w:val="24"/>
            <w:szCs w:val="24"/>
          </w:rPr>
          <w:t>.</w:t>
        </w:r>
      </w:ins>
      <w:del w:id="259" w:author="Microsoft Office User" w:date="2022-11-29T14:04:00Z">
        <w:r w:rsidR="00542F83" w:rsidRPr="0018731C" w:rsidDel="00E4186B">
          <w:rPr>
            <w:rFonts w:asciiTheme="minorHAnsi" w:eastAsia="Roboto" w:hAnsiTheme="minorHAnsi" w:cs="Roboto"/>
            <w:sz w:val="24"/>
            <w:szCs w:val="24"/>
          </w:rPr>
          <w:delText>.</w:delText>
        </w:r>
      </w:del>
      <w:r w:rsidR="00542F83" w:rsidRPr="0018731C">
        <w:rPr>
          <w:rFonts w:asciiTheme="minorHAnsi" w:eastAsia="Roboto" w:hAnsiTheme="minorHAnsi" w:cs="Roboto"/>
          <w:sz w:val="24"/>
          <w:szCs w:val="24"/>
        </w:rPr>
        <w:t xml:space="preserve"> </w:t>
      </w:r>
      <w:moveFromRangeStart w:id="260" w:author="Microsoft Office User" w:date="2022-11-29T14:05:00Z" w:name="move120623165"/>
      <w:moveFrom w:id="261" w:author="Microsoft Office User" w:date="2022-11-29T14:05:00Z">
        <w:r w:rsidR="00542F83" w:rsidRPr="0018731C" w:rsidDel="003B107F">
          <w:rPr>
            <w:rFonts w:asciiTheme="minorHAnsi" w:eastAsia="Roboto" w:hAnsiTheme="minorHAnsi" w:cs="Roboto"/>
            <w:sz w:val="24"/>
            <w:szCs w:val="24"/>
          </w:rPr>
          <w:t>In one particular church community, we taught a group of elementary students aged 7-13, who had zero knowledge about the digital world.</w:t>
        </w:r>
      </w:moveFrom>
      <w:moveFromRangeEnd w:id="260"/>
    </w:p>
    <w:p w14:paraId="2F94E8AB" w14:textId="77777777" w:rsidR="00367322" w:rsidRDefault="00367322" w:rsidP="00367322">
      <w:pPr>
        <w:jc w:val="both"/>
        <w:rPr>
          <w:rFonts w:asciiTheme="minorHAnsi" w:eastAsia="Roboto" w:hAnsiTheme="minorHAnsi" w:cs="Roboto"/>
          <w:sz w:val="24"/>
          <w:szCs w:val="24"/>
        </w:rPr>
      </w:pPr>
    </w:p>
    <w:p w14:paraId="4A4A6CD4" w14:textId="2A79C863" w:rsidR="003B107F" w:rsidRPr="0018731C" w:rsidDel="00DB70CC" w:rsidRDefault="00542F83" w:rsidP="003B107F">
      <w:pPr>
        <w:jc w:val="both"/>
        <w:rPr>
          <w:del w:id="262" w:author="Microsoft Office User" w:date="2022-11-29T14:06:00Z"/>
          <w:rFonts w:asciiTheme="minorHAnsi" w:eastAsia="Roboto" w:hAnsiTheme="minorHAnsi" w:cs="Roboto"/>
          <w:sz w:val="24"/>
          <w:szCs w:val="24"/>
        </w:rPr>
      </w:pPr>
      <w:r w:rsidRPr="0018731C">
        <w:rPr>
          <w:rFonts w:asciiTheme="minorHAnsi" w:eastAsia="Roboto" w:hAnsiTheme="minorHAnsi" w:cs="Roboto"/>
          <w:sz w:val="24"/>
          <w:szCs w:val="24"/>
        </w:rPr>
        <w:t>As the Head of Curriculum, I’m</w:t>
      </w:r>
      <w:r w:rsidRPr="0018731C">
        <w:rPr>
          <w:rFonts w:asciiTheme="minorHAnsi" w:eastAsia="Roboto" w:hAnsiTheme="minorHAnsi" w:cs="Roboto"/>
          <w:sz w:val="24"/>
          <w:szCs w:val="24"/>
        </w:rPr>
        <w:t xml:space="preserve"> in charge of designing the topics and developing the materials </w:t>
      </w:r>
      <w:moveToRangeStart w:id="263" w:author="Microsoft Office User" w:date="2022-11-29T14:05:00Z" w:name="move120623165"/>
      <w:moveTo w:id="264" w:author="Microsoft Office User" w:date="2022-11-29T14:05:00Z">
        <w:del w:id="265" w:author="Microsoft Office User" w:date="2022-11-29T14:05:00Z">
          <w:r w:rsidR="003B107F" w:rsidRPr="0018731C" w:rsidDel="003B107F">
            <w:rPr>
              <w:rFonts w:asciiTheme="minorHAnsi" w:eastAsia="Roboto" w:hAnsiTheme="minorHAnsi" w:cs="Roboto"/>
              <w:sz w:val="24"/>
              <w:szCs w:val="24"/>
            </w:rPr>
            <w:delText>In</w:delText>
          </w:r>
        </w:del>
      </w:moveTo>
      <w:ins w:id="266" w:author="Microsoft Office User" w:date="2022-11-29T14:05:00Z">
        <w:r w:rsidR="003B107F">
          <w:rPr>
            <w:rFonts w:asciiTheme="minorHAnsi" w:eastAsia="Roboto" w:hAnsiTheme="minorHAnsi" w:cs="Roboto"/>
            <w:sz w:val="24"/>
            <w:szCs w:val="24"/>
          </w:rPr>
          <w:t>for</w:t>
        </w:r>
      </w:ins>
      <w:moveTo w:id="267" w:author="Microsoft Office User" w:date="2022-11-29T14:05:00Z">
        <w:r w:rsidR="003B107F" w:rsidRPr="0018731C">
          <w:rPr>
            <w:rFonts w:asciiTheme="minorHAnsi" w:eastAsia="Roboto" w:hAnsiTheme="minorHAnsi" w:cs="Roboto"/>
            <w:sz w:val="24"/>
            <w:szCs w:val="24"/>
          </w:rPr>
          <w:t xml:space="preserve"> one particular church community</w:t>
        </w:r>
      </w:moveTo>
      <w:ins w:id="268" w:author="Microsoft Office User" w:date="2022-11-29T14:06:00Z">
        <w:r w:rsidR="003B107F">
          <w:rPr>
            <w:rFonts w:asciiTheme="minorHAnsi" w:eastAsia="Roboto" w:hAnsiTheme="minorHAnsi" w:cs="Roboto"/>
            <w:sz w:val="24"/>
            <w:szCs w:val="24"/>
          </w:rPr>
          <w:t>, which consists of</w:t>
        </w:r>
      </w:ins>
      <w:moveTo w:id="269" w:author="Microsoft Office User" w:date="2022-11-29T14:05:00Z">
        <w:del w:id="270" w:author="Microsoft Office User" w:date="2022-11-29T14:06:00Z">
          <w:r w:rsidR="003B107F" w:rsidRPr="0018731C" w:rsidDel="003B107F">
            <w:rPr>
              <w:rFonts w:asciiTheme="minorHAnsi" w:eastAsia="Roboto" w:hAnsiTheme="minorHAnsi" w:cs="Roboto"/>
              <w:sz w:val="24"/>
              <w:szCs w:val="24"/>
            </w:rPr>
            <w:delText>,</w:delText>
          </w:r>
        </w:del>
        <w:r w:rsidR="003B107F" w:rsidRPr="0018731C">
          <w:rPr>
            <w:rFonts w:asciiTheme="minorHAnsi" w:eastAsia="Roboto" w:hAnsiTheme="minorHAnsi" w:cs="Roboto"/>
            <w:sz w:val="24"/>
            <w:szCs w:val="24"/>
          </w:rPr>
          <w:t xml:space="preserve"> </w:t>
        </w:r>
        <w:del w:id="271" w:author="Microsoft Office User" w:date="2022-11-29T14:06:00Z">
          <w:r w:rsidR="003B107F" w:rsidRPr="0018731C" w:rsidDel="003B107F">
            <w:rPr>
              <w:rFonts w:asciiTheme="minorHAnsi" w:eastAsia="Roboto" w:hAnsiTheme="minorHAnsi" w:cs="Roboto"/>
              <w:sz w:val="24"/>
              <w:szCs w:val="24"/>
            </w:rPr>
            <w:delText xml:space="preserve">we taught </w:delText>
          </w:r>
        </w:del>
        <w:r w:rsidR="003B107F" w:rsidRPr="0018731C">
          <w:rPr>
            <w:rFonts w:asciiTheme="minorHAnsi" w:eastAsia="Roboto" w:hAnsiTheme="minorHAnsi" w:cs="Roboto"/>
            <w:sz w:val="24"/>
            <w:szCs w:val="24"/>
          </w:rPr>
          <w:t>a group of elementary students aged 7-13</w:t>
        </w:r>
      </w:moveTo>
      <w:ins w:id="272" w:author="Microsoft Office User" w:date="2022-11-29T14:06:00Z">
        <w:r w:rsidR="00DB70CC">
          <w:rPr>
            <w:rFonts w:asciiTheme="minorHAnsi" w:eastAsia="Roboto" w:hAnsiTheme="minorHAnsi" w:cs="Roboto"/>
            <w:sz w:val="24"/>
            <w:szCs w:val="24"/>
          </w:rPr>
          <w:t xml:space="preserve"> with </w:t>
        </w:r>
      </w:ins>
      <w:moveTo w:id="273" w:author="Microsoft Office User" w:date="2022-11-29T14:05:00Z">
        <w:del w:id="274" w:author="Microsoft Office User" w:date="2022-11-29T14:06:00Z">
          <w:r w:rsidR="003B107F" w:rsidRPr="0018731C" w:rsidDel="00DB70CC">
            <w:rPr>
              <w:rFonts w:asciiTheme="minorHAnsi" w:eastAsia="Roboto" w:hAnsiTheme="minorHAnsi" w:cs="Roboto"/>
              <w:sz w:val="24"/>
              <w:szCs w:val="24"/>
            </w:rPr>
            <w:delText xml:space="preserve">, who had </w:delText>
          </w:r>
        </w:del>
        <w:r w:rsidR="003B107F" w:rsidRPr="0018731C">
          <w:rPr>
            <w:rFonts w:asciiTheme="minorHAnsi" w:eastAsia="Roboto" w:hAnsiTheme="minorHAnsi" w:cs="Roboto"/>
            <w:sz w:val="24"/>
            <w:szCs w:val="24"/>
          </w:rPr>
          <w:t>zero knowledge about the digital world.</w:t>
        </w:r>
      </w:moveTo>
      <w:ins w:id="275" w:author="Microsoft Office User" w:date="2022-11-29T14:06:00Z">
        <w:r w:rsidR="00DB70CC">
          <w:rPr>
            <w:rFonts w:asciiTheme="minorHAnsi" w:eastAsia="Roboto" w:hAnsiTheme="minorHAnsi" w:cs="Roboto"/>
            <w:sz w:val="24"/>
            <w:szCs w:val="24"/>
          </w:rPr>
          <w:t xml:space="preserve"> </w:t>
        </w:r>
      </w:ins>
    </w:p>
    <w:moveToRangeEnd w:id="263"/>
    <w:p w14:paraId="3E6D8ACF" w14:textId="518C1C0F" w:rsidR="00A4323E" w:rsidRDefault="00542F83" w:rsidP="00041E2B">
      <w:pPr>
        <w:jc w:val="both"/>
        <w:rPr>
          <w:ins w:id="276" w:author="Microsoft Office User" w:date="2022-11-29T14:12:00Z"/>
          <w:rFonts w:asciiTheme="minorHAnsi" w:eastAsia="Roboto" w:hAnsiTheme="minorHAnsi" w:cs="Roboto"/>
          <w:sz w:val="24"/>
          <w:szCs w:val="24"/>
        </w:rPr>
      </w:pPr>
      <w:del w:id="277" w:author="Microsoft Office User" w:date="2022-11-29T14:06:00Z">
        <w:r w:rsidRPr="0018731C" w:rsidDel="00DB70CC">
          <w:rPr>
            <w:rFonts w:asciiTheme="minorHAnsi" w:eastAsia="Roboto" w:hAnsiTheme="minorHAnsi" w:cs="Roboto"/>
            <w:sz w:val="24"/>
            <w:szCs w:val="24"/>
          </w:rPr>
          <w:delText xml:space="preserve">we teach the children </w:delText>
        </w:r>
        <w:r w:rsidRPr="0018731C" w:rsidDel="00DB70CC">
          <w:rPr>
            <w:rFonts w:asciiTheme="minorHAnsi" w:eastAsia="Roboto" w:hAnsiTheme="minorHAnsi" w:cs="Roboto"/>
            <w:sz w:val="24"/>
            <w:szCs w:val="24"/>
          </w:rPr>
          <w:delText>e</w:delText>
        </w:r>
      </w:del>
      <w:del w:id="278" w:author="Microsoft Office User" w:date="2022-11-29T14:15:00Z">
        <w:r w:rsidRPr="0018731C" w:rsidDel="00041E2B">
          <w:rPr>
            <w:rFonts w:asciiTheme="minorHAnsi" w:eastAsia="Roboto" w:hAnsiTheme="minorHAnsi" w:cs="Roboto"/>
            <w:sz w:val="24"/>
            <w:szCs w:val="24"/>
          </w:rPr>
          <w:delText>ach week</w:delText>
        </w:r>
      </w:del>
      <w:del w:id="279" w:author="Microsoft Office User" w:date="2022-11-29T14:06:00Z">
        <w:r w:rsidRPr="0018731C" w:rsidDel="00DB70CC">
          <w:rPr>
            <w:rFonts w:asciiTheme="minorHAnsi" w:eastAsia="Roboto" w:hAnsiTheme="minorHAnsi" w:cs="Roboto"/>
            <w:sz w:val="24"/>
            <w:szCs w:val="24"/>
          </w:rPr>
          <w:delText>.</w:delText>
        </w:r>
      </w:del>
      <w:del w:id="280" w:author="Microsoft Office User" w:date="2022-11-29T14:15:00Z">
        <w:r w:rsidRPr="0018731C" w:rsidDel="00041E2B">
          <w:rPr>
            <w:rFonts w:asciiTheme="minorHAnsi" w:eastAsia="Roboto" w:hAnsiTheme="minorHAnsi" w:cs="Roboto"/>
            <w:sz w:val="24"/>
            <w:szCs w:val="24"/>
          </w:rPr>
          <w:delText xml:space="preserve"> </w:delText>
        </w:r>
      </w:del>
      <w:r w:rsidRPr="0018731C">
        <w:rPr>
          <w:rFonts w:asciiTheme="minorHAnsi" w:eastAsia="Roboto" w:hAnsiTheme="minorHAnsi" w:cs="Roboto"/>
          <w:sz w:val="24"/>
          <w:szCs w:val="24"/>
        </w:rPr>
        <w:t>I</w:t>
      </w:r>
      <w:ins w:id="281" w:author="Microsoft Office User" w:date="2022-11-29T14:15:00Z">
        <w:r w:rsidR="00041E2B">
          <w:rPr>
            <w:rFonts w:asciiTheme="minorHAnsi" w:eastAsia="Roboto" w:hAnsiTheme="minorHAnsi" w:cs="Roboto"/>
            <w:sz w:val="24"/>
            <w:szCs w:val="24"/>
          </w:rPr>
          <w:t>’ve</w:t>
        </w:r>
      </w:ins>
      <w:r w:rsidRPr="0018731C">
        <w:rPr>
          <w:rFonts w:asciiTheme="minorHAnsi" w:eastAsia="Roboto" w:hAnsiTheme="minorHAnsi" w:cs="Roboto"/>
          <w:sz w:val="24"/>
          <w:szCs w:val="24"/>
        </w:rPr>
        <w:t xml:space="preserve"> </w:t>
      </w:r>
      <w:del w:id="282" w:author="Microsoft Office User" w:date="2022-11-29T14:07:00Z">
        <w:r w:rsidRPr="0018731C" w:rsidDel="00DB70CC">
          <w:rPr>
            <w:rFonts w:asciiTheme="minorHAnsi" w:eastAsia="Roboto" w:hAnsiTheme="minorHAnsi" w:cs="Roboto"/>
            <w:sz w:val="24"/>
            <w:szCs w:val="24"/>
          </w:rPr>
          <w:delText xml:space="preserve">designed </w:delText>
        </w:r>
      </w:del>
      <w:ins w:id="283" w:author="Microsoft Office User" w:date="2022-11-29T14:10:00Z">
        <w:r w:rsidR="004A51AB">
          <w:rPr>
            <w:rFonts w:asciiTheme="minorHAnsi" w:eastAsia="Roboto" w:hAnsiTheme="minorHAnsi" w:cs="Roboto"/>
            <w:sz w:val="24"/>
            <w:szCs w:val="24"/>
          </w:rPr>
          <w:t>arrange</w:t>
        </w:r>
      </w:ins>
      <w:ins w:id="284" w:author="Microsoft Office User" w:date="2022-11-29T14:15:00Z">
        <w:r w:rsidR="00041E2B">
          <w:rPr>
            <w:rFonts w:asciiTheme="minorHAnsi" w:eastAsia="Roboto" w:hAnsiTheme="minorHAnsi" w:cs="Roboto"/>
            <w:sz w:val="24"/>
            <w:szCs w:val="24"/>
          </w:rPr>
          <w:t>d</w:t>
        </w:r>
      </w:ins>
      <w:ins w:id="285" w:author="Microsoft Office User" w:date="2022-11-29T14:07:00Z">
        <w:r w:rsidR="00DB70CC">
          <w:rPr>
            <w:rFonts w:asciiTheme="minorHAnsi" w:eastAsia="Roboto" w:hAnsiTheme="minorHAnsi" w:cs="Roboto"/>
            <w:sz w:val="24"/>
            <w:szCs w:val="24"/>
          </w:rPr>
          <w:t xml:space="preserve"> </w:t>
        </w:r>
      </w:ins>
      <w:r w:rsidRPr="0018731C">
        <w:rPr>
          <w:rFonts w:asciiTheme="minorHAnsi" w:eastAsia="Roboto" w:hAnsiTheme="minorHAnsi" w:cs="Roboto"/>
          <w:sz w:val="24"/>
          <w:szCs w:val="24"/>
        </w:rPr>
        <w:t xml:space="preserve">the curriculum </w:t>
      </w:r>
      <w:ins w:id="286" w:author="Microsoft Office User" w:date="2022-11-29T14:10:00Z">
        <w:r w:rsidR="004A51AB">
          <w:rPr>
            <w:rFonts w:asciiTheme="minorHAnsi" w:eastAsia="Roboto" w:hAnsiTheme="minorHAnsi" w:cs="Roboto"/>
            <w:sz w:val="24"/>
            <w:szCs w:val="24"/>
          </w:rPr>
          <w:t xml:space="preserve">to </w:t>
        </w:r>
      </w:ins>
      <w:del w:id="287" w:author="Microsoft Office User" w:date="2022-11-29T14:07:00Z">
        <w:r w:rsidRPr="0018731C" w:rsidDel="00DB70CC">
          <w:rPr>
            <w:rFonts w:asciiTheme="minorHAnsi" w:eastAsia="Roboto" w:hAnsiTheme="minorHAnsi" w:cs="Roboto"/>
            <w:sz w:val="24"/>
            <w:szCs w:val="24"/>
          </w:rPr>
          <w:delText xml:space="preserve">to </w:delText>
        </w:r>
      </w:del>
      <w:r w:rsidRPr="0018731C">
        <w:rPr>
          <w:rFonts w:asciiTheme="minorHAnsi" w:eastAsia="Roboto" w:hAnsiTheme="minorHAnsi" w:cs="Roboto"/>
          <w:sz w:val="24"/>
          <w:szCs w:val="24"/>
        </w:rPr>
        <w:t xml:space="preserve">present </w:t>
      </w:r>
      <w:del w:id="288" w:author="Microsoft Office User" w:date="2022-11-29T14:07:00Z">
        <w:r w:rsidRPr="0018731C" w:rsidDel="00DB70CC">
          <w:rPr>
            <w:rFonts w:asciiTheme="minorHAnsi" w:eastAsia="Roboto" w:hAnsiTheme="minorHAnsi" w:cs="Roboto"/>
            <w:sz w:val="24"/>
            <w:szCs w:val="24"/>
          </w:rPr>
          <w:lastRenderedPageBreak/>
          <w:delText xml:space="preserve">the </w:delText>
        </w:r>
      </w:del>
      <w:ins w:id="289" w:author="Microsoft Office User" w:date="2022-11-29T14:07:00Z">
        <w:r w:rsidR="00DB70CC">
          <w:rPr>
            <w:rFonts w:asciiTheme="minorHAnsi" w:eastAsia="Roboto" w:hAnsiTheme="minorHAnsi" w:cs="Roboto"/>
            <w:sz w:val="24"/>
            <w:szCs w:val="24"/>
          </w:rPr>
          <w:t>general</w:t>
        </w:r>
        <w:r w:rsidR="00DB70CC" w:rsidRPr="0018731C">
          <w:rPr>
            <w:rFonts w:asciiTheme="minorHAnsi" w:eastAsia="Roboto" w:hAnsiTheme="minorHAnsi" w:cs="Roboto"/>
            <w:sz w:val="24"/>
            <w:szCs w:val="24"/>
          </w:rPr>
          <w:t xml:space="preserve"> </w:t>
        </w:r>
      </w:ins>
      <w:r w:rsidRPr="0018731C">
        <w:rPr>
          <w:rFonts w:asciiTheme="minorHAnsi" w:eastAsia="Roboto" w:hAnsiTheme="minorHAnsi" w:cs="Roboto"/>
          <w:sz w:val="24"/>
          <w:szCs w:val="24"/>
        </w:rPr>
        <w:t xml:space="preserve">topics </w:t>
      </w:r>
      <w:del w:id="290" w:author="Microsoft Office User" w:date="2022-11-29T14:07:00Z">
        <w:r w:rsidRPr="0018731C" w:rsidDel="00DB70CC">
          <w:rPr>
            <w:rFonts w:asciiTheme="minorHAnsi" w:eastAsia="Roboto" w:hAnsiTheme="minorHAnsi" w:cs="Roboto"/>
            <w:sz w:val="24"/>
            <w:szCs w:val="24"/>
          </w:rPr>
          <w:delText>from general first to then</w:delText>
        </w:r>
      </w:del>
      <w:ins w:id="291" w:author="Microsoft Office User" w:date="2022-11-29T14:07:00Z">
        <w:r w:rsidR="00DB70CC">
          <w:rPr>
            <w:rFonts w:asciiTheme="minorHAnsi" w:eastAsia="Roboto" w:hAnsiTheme="minorHAnsi" w:cs="Roboto"/>
            <w:sz w:val="24"/>
            <w:szCs w:val="24"/>
          </w:rPr>
          <w:t>before exploring</w:t>
        </w:r>
      </w:ins>
      <w:r w:rsidRPr="0018731C">
        <w:rPr>
          <w:rFonts w:asciiTheme="minorHAnsi" w:eastAsia="Roboto" w:hAnsiTheme="minorHAnsi" w:cs="Roboto"/>
          <w:sz w:val="24"/>
          <w:szCs w:val="24"/>
        </w:rPr>
        <w:t xml:space="preserve"> specific ones</w:t>
      </w:r>
      <w:ins w:id="292" w:author="Microsoft Office User" w:date="2022-11-29T14:19:00Z">
        <w:r w:rsidR="00760084">
          <w:rPr>
            <w:rFonts w:asciiTheme="minorHAnsi" w:eastAsia="Roboto" w:hAnsiTheme="minorHAnsi" w:cs="Roboto"/>
            <w:sz w:val="24"/>
            <w:szCs w:val="24"/>
          </w:rPr>
          <w:t xml:space="preserve"> to make sure </w:t>
        </w:r>
      </w:ins>
      <w:del w:id="293" w:author="Microsoft Office User" w:date="2022-11-29T14:08:00Z">
        <w:r w:rsidRPr="0018731C" w:rsidDel="00D3437B">
          <w:rPr>
            <w:rFonts w:asciiTheme="minorHAnsi" w:eastAsia="Roboto" w:hAnsiTheme="minorHAnsi" w:cs="Roboto"/>
            <w:sz w:val="24"/>
            <w:szCs w:val="24"/>
          </w:rPr>
          <w:delText>. I designed it in this way</w:delText>
        </w:r>
      </w:del>
      <w:del w:id="294" w:author="Microsoft Office User" w:date="2022-11-29T14:09:00Z">
        <w:r w:rsidRPr="0018731C" w:rsidDel="001760DD">
          <w:rPr>
            <w:rFonts w:asciiTheme="minorHAnsi" w:eastAsia="Roboto" w:hAnsiTheme="minorHAnsi" w:cs="Roboto"/>
            <w:sz w:val="24"/>
            <w:szCs w:val="24"/>
          </w:rPr>
          <w:delText xml:space="preserve"> </w:delText>
        </w:r>
        <w:r w:rsidRPr="0018731C" w:rsidDel="001760DD">
          <w:rPr>
            <w:rFonts w:asciiTheme="minorHAnsi" w:eastAsia="Roboto" w:hAnsiTheme="minorHAnsi" w:cs="Roboto"/>
            <w:sz w:val="24"/>
            <w:szCs w:val="24"/>
          </w:rPr>
          <w:delText xml:space="preserve">so </w:delText>
        </w:r>
      </w:del>
      <w:r w:rsidRPr="0018731C">
        <w:rPr>
          <w:rFonts w:asciiTheme="minorHAnsi" w:eastAsia="Roboto" w:hAnsiTheme="minorHAnsi" w:cs="Roboto"/>
          <w:sz w:val="24"/>
          <w:szCs w:val="24"/>
        </w:rPr>
        <w:t>the</w:t>
      </w:r>
      <w:ins w:id="295" w:author="Microsoft Office User" w:date="2022-11-29T14:08:00Z">
        <w:r w:rsidR="00D3437B">
          <w:rPr>
            <w:rFonts w:asciiTheme="minorHAnsi" w:eastAsia="Roboto" w:hAnsiTheme="minorHAnsi" w:cs="Roboto"/>
            <w:sz w:val="24"/>
            <w:szCs w:val="24"/>
          </w:rPr>
          <w:t xml:space="preserve"> students</w:t>
        </w:r>
      </w:ins>
      <w:del w:id="296" w:author="Microsoft Office User" w:date="2022-11-29T14:08:00Z">
        <w:r w:rsidRPr="0018731C" w:rsidDel="00D3437B">
          <w:rPr>
            <w:rFonts w:asciiTheme="minorHAnsi" w:eastAsia="Roboto" w:hAnsiTheme="minorHAnsi" w:cs="Roboto"/>
            <w:sz w:val="24"/>
            <w:szCs w:val="24"/>
          </w:rPr>
          <w:delText>y</w:delText>
        </w:r>
      </w:del>
      <w:r w:rsidRPr="0018731C">
        <w:rPr>
          <w:rFonts w:asciiTheme="minorHAnsi" w:eastAsia="Roboto" w:hAnsiTheme="minorHAnsi" w:cs="Roboto"/>
          <w:sz w:val="24"/>
          <w:szCs w:val="24"/>
        </w:rPr>
        <w:t xml:space="preserve"> can understand correlated topics ea</w:t>
      </w:r>
      <w:r w:rsidRPr="0018731C">
        <w:rPr>
          <w:rFonts w:asciiTheme="minorHAnsi" w:eastAsia="Roboto" w:hAnsiTheme="minorHAnsi" w:cs="Roboto"/>
          <w:sz w:val="24"/>
          <w:szCs w:val="24"/>
        </w:rPr>
        <w:t xml:space="preserve">sier after learning the basics first. In addition, I </w:t>
      </w:r>
      <w:del w:id="297" w:author="Microsoft Office User" w:date="2022-11-29T14:11:00Z">
        <w:r w:rsidRPr="0018731C" w:rsidDel="00A4323E">
          <w:rPr>
            <w:rFonts w:asciiTheme="minorHAnsi" w:eastAsia="Roboto" w:hAnsiTheme="minorHAnsi" w:cs="Roboto"/>
            <w:sz w:val="24"/>
            <w:szCs w:val="24"/>
          </w:rPr>
          <w:delText>made sure</w:delText>
        </w:r>
      </w:del>
      <w:ins w:id="298" w:author="Microsoft Office User" w:date="2022-11-29T14:11:00Z">
        <w:r w:rsidR="00A4323E">
          <w:rPr>
            <w:rFonts w:asciiTheme="minorHAnsi" w:eastAsia="Roboto" w:hAnsiTheme="minorHAnsi" w:cs="Roboto"/>
            <w:sz w:val="24"/>
            <w:szCs w:val="24"/>
          </w:rPr>
          <w:t>verify</w:t>
        </w:r>
      </w:ins>
      <w:r w:rsidRPr="0018731C">
        <w:rPr>
          <w:rFonts w:asciiTheme="minorHAnsi" w:eastAsia="Roboto" w:hAnsiTheme="minorHAnsi" w:cs="Roboto"/>
          <w:sz w:val="24"/>
          <w:szCs w:val="24"/>
        </w:rPr>
        <w:t xml:space="preserve"> that </w:t>
      </w:r>
      <w:del w:id="299" w:author="Microsoft Office User" w:date="2022-11-29T14:11:00Z">
        <w:r w:rsidRPr="0018731C" w:rsidDel="00A4323E">
          <w:rPr>
            <w:rFonts w:asciiTheme="minorHAnsi" w:eastAsia="Roboto" w:hAnsiTheme="minorHAnsi" w:cs="Roboto"/>
            <w:sz w:val="24"/>
            <w:szCs w:val="24"/>
          </w:rPr>
          <w:delText xml:space="preserve">the </w:delText>
        </w:r>
      </w:del>
      <w:ins w:id="300" w:author="Microsoft Office User" w:date="2022-11-29T14:11:00Z">
        <w:r w:rsidR="00A4323E">
          <w:rPr>
            <w:rFonts w:asciiTheme="minorHAnsi" w:eastAsia="Roboto" w:hAnsiTheme="minorHAnsi" w:cs="Roboto"/>
            <w:sz w:val="24"/>
            <w:szCs w:val="24"/>
          </w:rPr>
          <w:t>simple</w:t>
        </w:r>
        <w:r w:rsidR="00A4323E" w:rsidRPr="0018731C">
          <w:rPr>
            <w:rFonts w:asciiTheme="minorHAnsi" w:eastAsia="Roboto" w:hAnsiTheme="minorHAnsi" w:cs="Roboto"/>
            <w:sz w:val="24"/>
            <w:szCs w:val="24"/>
          </w:rPr>
          <w:t xml:space="preserve"> </w:t>
        </w:r>
      </w:ins>
      <w:r w:rsidRPr="0018731C">
        <w:rPr>
          <w:rFonts w:asciiTheme="minorHAnsi" w:eastAsia="Roboto" w:hAnsiTheme="minorHAnsi" w:cs="Roboto"/>
          <w:sz w:val="24"/>
          <w:szCs w:val="24"/>
        </w:rPr>
        <w:t>vocabular</w:t>
      </w:r>
      <w:ins w:id="301" w:author="Microsoft Office User" w:date="2022-11-29T14:16:00Z">
        <w:r w:rsidR="00122B1C">
          <w:rPr>
            <w:rFonts w:asciiTheme="minorHAnsi" w:eastAsia="Roboto" w:hAnsiTheme="minorHAnsi" w:cs="Roboto"/>
            <w:sz w:val="24"/>
            <w:szCs w:val="24"/>
          </w:rPr>
          <w:t>ies are used</w:t>
        </w:r>
      </w:ins>
      <w:del w:id="302" w:author="Microsoft Office User" w:date="2022-11-29T14:16:00Z">
        <w:r w:rsidRPr="0018731C" w:rsidDel="00122B1C">
          <w:rPr>
            <w:rFonts w:asciiTheme="minorHAnsi" w:eastAsia="Roboto" w:hAnsiTheme="minorHAnsi" w:cs="Roboto"/>
            <w:sz w:val="24"/>
            <w:szCs w:val="24"/>
          </w:rPr>
          <w:delText>y</w:delText>
        </w:r>
      </w:del>
      <w:del w:id="303" w:author="Microsoft Office User" w:date="2022-11-29T14:12:00Z">
        <w:r w:rsidRPr="0018731C" w:rsidDel="00A4323E">
          <w:rPr>
            <w:rFonts w:asciiTheme="minorHAnsi" w:eastAsia="Roboto" w:hAnsiTheme="minorHAnsi" w:cs="Roboto"/>
            <w:sz w:val="24"/>
            <w:szCs w:val="24"/>
          </w:rPr>
          <w:delText xml:space="preserve"> </w:delText>
        </w:r>
      </w:del>
      <w:ins w:id="304" w:author="Microsoft Office User" w:date="2022-11-29T14:12:00Z">
        <w:r w:rsidR="00A4323E">
          <w:rPr>
            <w:rFonts w:asciiTheme="minorHAnsi" w:eastAsia="Roboto" w:hAnsiTheme="minorHAnsi" w:cs="Roboto"/>
            <w:sz w:val="24"/>
            <w:szCs w:val="24"/>
          </w:rPr>
          <w:t xml:space="preserve"> so that the young </w:t>
        </w:r>
      </w:ins>
      <w:ins w:id="305" w:author="Microsoft Office User" w:date="2022-11-29T14:19:00Z">
        <w:r w:rsidR="009B0ACE">
          <w:rPr>
            <w:rFonts w:asciiTheme="minorHAnsi" w:eastAsia="Roboto" w:hAnsiTheme="minorHAnsi" w:cs="Roboto"/>
            <w:sz w:val="24"/>
            <w:szCs w:val="24"/>
          </w:rPr>
          <w:t>learners</w:t>
        </w:r>
      </w:ins>
      <w:ins w:id="306" w:author="Microsoft Office User" w:date="2022-11-29T14:12:00Z">
        <w:r w:rsidR="00A4323E">
          <w:rPr>
            <w:rFonts w:asciiTheme="minorHAnsi" w:eastAsia="Roboto" w:hAnsiTheme="minorHAnsi" w:cs="Roboto"/>
            <w:sz w:val="24"/>
            <w:szCs w:val="24"/>
          </w:rPr>
          <w:t xml:space="preserve"> can comprehend the materials</w:t>
        </w:r>
      </w:ins>
      <w:del w:id="307" w:author="Microsoft Office User" w:date="2022-11-29T14:12:00Z">
        <w:r w:rsidRPr="0018731C" w:rsidDel="00A4323E">
          <w:rPr>
            <w:rFonts w:asciiTheme="minorHAnsi" w:eastAsia="Roboto" w:hAnsiTheme="minorHAnsi" w:cs="Roboto"/>
            <w:sz w:val="24"/>
            <w:szCs w:val="24"/>
          </w:rPr>
          <w:delText>we used is simple enough for kids to understand</w:delText>
        </w:r>
      </w:del>
      <w:r w:rsidRPr="0018731C">
        <w:rPr>
          <w:rFonts w:asciiTheme="minorHAnsi" w:eastAsia="Roboto" w:hAnsiTheme="minorHAnsi" w:cs="Roboto"/>
          <w:sz w:val="24"/>
          <w:szCs w:val="24"/>
        </w:rPr>
        <w:t xml:space="preserve">. </w:t>
      </w:r>
    </w:p>
    <w:p w14:paraId="56F8A2EC" w14:textId="77777777" w:rsidR="00A4323E" w:rsidRDefault="00A4323E" w:rsidP="00367322">
      <w:pPr>
        <w:jc w:val="both"/>
        <w:rPr>
          <w:ins w:id="308" w:author="Microsoft Office User" w:date="2022-11-29T14:12:00Z"/>
          <w:rFonts w:asciiTheme="minorHAnsi" w:eastAsia="Roboto" w:hAnsiTheme="minorHAnsi" w:cs="Roboto"/>
          <w:sz w:val="24"/>
          <w:szCs w:val="24"/>
        </w:rPr>
      </w:pPr>
    </w:p>
    <w:p w14:paraId="0000000D" w14:textId="16E1354E" w:rsidR="002C5732" w:rsidRPr="0018731C" w:rsidRDefault="00542F83" w:rsidP="00367322">
      <w:pPr>
        <w:jc w:val="both"/>
        <w:rPr>
          <w:rFonts w:asciiTheme="minorHAnsi" w:eastAsia="Roboto" w:hAnsiTheme="minorHAnsi" w:cs="Roboto"/>
          <w:sz w:val="24"/>
          <w:szCs w:val="24"/>
        </w:rPr>
      </w:pPr>
      <w:del w:id="309" w:author="Microsoft Office User" w:date="2022-11-29T14:19:00Z">
        <w:r w:rsidRPr="0018731C" w:rsidDel="009B0ACE">
          <w:rPr>
            <w:rFonts w:asciiTheme="minorHAnsi" w:eastAsia="Roboto" w:hAnsiTheme="minorHAnsi" w:cs="Roboto"/>
            <w:sz w:val="24"/>
            <w:szCs w:val="24"/>
          </w:rPr>
          <w:delText>At first, we</w:delText>
        </w:r>
      </w:del>
      <w:ins w:id="310" w:author="Microsoft Office User" w:date="2022-11-29T14:19:00Z">
        <w:r w:rsidR="009B0ACE">
          <w:rPr>
            <w:rFonts w:asciiTheme="minorHAnsi" w:eastAsia="Roboto" w:hAnsiTheme="minorHAnsi" w:cs="Roboto"/>
            <w:sz w:val="24"/>
            <w:szCs w:val="24"/>
          </w:rPr>
          <w:t>We first</w:t>
        </w:r>
      </w:ins>
      <w:r w:rsidRPr="0018731C">
        <w:rPr>
          <w:rFonts w:asciiTheme="minorHAnsi" w:eastAsia="Roboto" w:hAnsiTheme="minorHAnsi" w:cs="Roboto"/>
          <w:sz w:val="24"/>
          <w:szCs w:val="24"/>
        </w:rPr>
        <w:t xml:space="preserve"> started with lectures about Digital Safety &amp; Etiquette </w:t>
      </w:r>
      <w:del w:id="311" w:author="Microsoft Office User" w:date="2022-11-29T14:13:00Z">
        <w:r w:rsidRPr="0018731C" w:rsidDel="008A0C3A">
          <w:rPr>
            <w:rFonts w:asciiTheme="minorHAnsi" w:eastAsia="Roboto" w:hAnsiTheme="minorHAnsi" w:cs="Roboto"/>
            <w:sz w:val="24"/>
            <w:szCs w:val="24"/>
          </w:rPr>
          <w:delText xml:space="preserve">in order </w:delText>
        </w:r>
      </w:del>
      <w:r w:rsidRPr="0018731C">
        <w:rPr>
          <w:rFonts w:asciiTheme="minorHAnsi" w:eastAsia="Roboto" w:hAnsiTheme="minorHAnsi" w:cs="Roboto"/>
          <w:sz w:val="24"/>
          <w:szCs w:val="24"/>
        </w:rPr>
        <w:t xml:space="preserve">to </w:t>
      </w:r>
      <w:del w:id="312" w:author="Microsoft Office User" w:date="2022-11-29T14:13:00Z">
        <w:r w:rsidRPr="0018731C" w:rsidDel="008A0C3A">
          <w:rPr>
            <w:rFonts w:asciiTheme="minorHAnsi" w:eastAsia="Roboto" w:hAnsiTheme="minorHAnsi" w:cs="Roboto"/>
            <w:sz w:val="24"/>
            <w:szCs w:val="24"/>
          </w:rPr>
          <w:delText xml:space="preserve">help </w:delText>
        </w:r>
      </w:del>
      <w:ins w:id="313" w:author="Microsoft Office User" w:date="2022-11-29T14:13:00Z">
        <w:r w:rsidR="008A0C3A">
          <w:rPr>
            <w:rFonts w:asciiTheme="minorHAnsi" w:eastAsia="Roboto" w:hAnsiTheme="minorHAnsi" w:cs="Roboto"/>
            <w:sz w:val="24"/>
            <w:szCs w:val="24"/>
          </w:rPr>
          <w:t>educate</w:t>
        </w:r>
        <w:r w:rsidR="008A0C3A" w:rsidRPr="0018731C">
          <w:rPr>
            <w:rFonts w:asciiTheme="minorHAnsi" w:eastAsia="Roboto" w:hAnsiTheme="minorHAnsi" w:cs="Roboto"/>
            <w:sz w:val="24"/>
            <w:szCs w:val="24"/>
          </w:rPr>
          <w:t xml:space="preserve"> </w:t>
        </w:r>
      </w:ins>
      <w:del w:id="314" w:author="Microsoft Office User" w:date="2022-11-29T14:13:00Z">
        <w:r w:rsidRPr="0018731C" w:rsidDel="008A0C3A">
          <w:rPr>
            <w:rFonts w:asciiTheme="minorHAnsi" w:eastAsia="Roboto" w:hAnsiTheme="minorHAnsi" w:cs="Roboto"/>
            <w:sz w:val="24"/>
            <w:szCs w:val="24"/>
          </w:rPr>
          <w:delText xml:space="preserve">them </w:delText>
        </w:r>
      </w:del>
      <w:ins w:id="315" w:author="Microsoft Office User" w:date="2022-11-29T14:13:00Z">
        <w:r w:rsidR="008A0C3A">
          <w:rPr>
            <w:rFonts w:asciiTheme="minorHAnsi" w:eastAsia="Roboto" w:hAnsiTheme="minorHAnsi" w:cs="Roboto"/>
            <w:sz w:val="24"/>
            <w:szCs w:val="24"/>
          </w:rPr>
          <w:t>students on</w:t>
        </w:r>
        <w:r w:rsidR="008A0C3A" w:rsidRPr="0018731C">
          <w:rPr>
            <w:rFonts w:asciiTheme="minorHAnsi" w:eastAsia="Roboto" w:hAnsiTheme="minorHAnsi" w:cs="Roboto"/>
            <w:sz w:val="24"/>
            <w:szCs w:val="24"/>
          </w:rPr>
          <w:t xml:space="preserve"> </w:t>
        </w:r>
      </w:ins>
      <w:del w:id="316" w:author="Microsoft Office User" w:date="2022-11-29T14:13:00Z">
        <w:r w:rsidRPr="0018731C" w:rsidDel="008A0C3A">
          <w:rPr>
            <w:rFonts w:asciiTheme="minorHAnsi" w:eastAsia="Roboto" w:hAnsiTheme="minorHAnsi" w:cs="Roboto"/>
            <w:sz w:val="24"/>
            <w:szCs w:val="24"/>
          </w:rPr>
          <w:delText xml:space="preserve">understand </w:delText>
        </w:r>
      </w:del>
      <w:r w:rsidRPr="0018731C">
        <w:rPr>
          <w:rFonts w:asciiTheme="minorHAnsi" w:eastAsia="Roboto" w:hAnsiTheme="minorHAnsi" w:cs="Roboto"/>
          <w:sz w:val="24"/>
          <w:szCs w:val="24"/>
        </w:rPr>
        <w:t>how to protect themselv</w:t>
      </w:r>
      <w:r w:rsidRPr="0018731C">
        <w:rPr>
          <w:rFonts w:asciiTheme="minorHAnsi" w:eastAsia="Roboto" w:hAnsiTheme="minorHAnsi" w:cs="Roboto"/>
          <w:sz w:val="24"/>
          <w:szCs w:val="24"/>
        </w:rPr>
        <w:t xml:space="preserve">es on the Internet, </w:t>
      </w:r>
      <w:ins w:id="317" w:author="Microsoft Office User" w:date="2022-11-29T14:24:00Z">
        <w:r w:rsidR="00EB0EA8">
          <w:rPr>
            <w:rFonts w:asciiTheme="minorHAnsi" w:eastAsia="Roboto" w:hAnsiTheme="minorHAnsi" w:cs="Roboto"/>
            <w:sz w:val="24"/>
            <w:szCs w:val="24"/>
          </w:rPr>
          <w:t xml:space="preserve">and two of the most important lessons were how to create secure passwords and understand their presence in digital footprints. </w:t>
        </w:r>
      </w:ins>
      <w:del w:id="318" w:author="Microsoft Office User" w:date="2022-11-29T14:20:00Z">
        <w:r w:rsidRPr="0018731C" w:rsidDel="009B0ACE">
          <w:rPr>
            <w:rFonts w:asciiTheme="minorHAnsi" w:eastAsia="Roboto" w:hAnsiTheme="minorHAnsi" w:cs="Roboto"/>
            <w:sz w:val="24"/>
            <w:szCs w:val="24"/>
          </w:rPr>
          <w:delText xml:space="preserve">and </w:delText>
        </w:r>
      </w:del>
      <w:ins w:id="319" w:author="Microsoft Office User" w:date="2022-11-29T14:20:00Z">
        <w:r w:rsidR="00EB0EA8">
          <w:rPr>
            <w:rFonts w:asciiTheme="minorHAnsi" w:eastAsia="Roboto" w:hAnsiTheme="minorHAnsi" w:cs="Roboto"/>
            <w:sz w:val="24"/>
            <w:szCs w:val="24"/>
          </w:rPr>
          <w:t>B</w:t>
        </w:r>
        <w:r w:rsidR="009B0ACE">
          <w:rPr>
            <w:rFonts w:asciiTheme="minorHAnsi" w:eastAsia="Roboto" w:hAnsiTheme="minorHAnsi" w:cs="Roboto"/>
            <w:sz w:val="24"/>
            <w:szCs w:val="24"/>
          </w:rPr>
          <w:t>ut</w:t>
        </w:r>
      </w:ins>
      <w:ins w:id="320" w:author="Microsoft Office User" w:date="2022-11-29T14:25:00Z">
        <w:r w:rsidR="00EB0EA8">
          <w:rPr>
            <w:rFonts w:asciiTheme="minorHAnsi" w:eastAsia="Roboto" w:hAnsiTheme="minorHAnsi" w:cs="Roboto"/>
            <w:sz w:val="24"/>
            <w:szCs w:val="24"/>
          </w:rPr>
          <w:t>,</w:t>
        </w:r>
      </w:ins>
      <w:ins w:id="321" w:author="Microsoft Office User" w:date="2022-11-29T14:20:00Z">
        <w:r w:rsidR="009B0ACE" w:rsidRPr="0018731C">
          <w:rPr>
            <w:rFonts w:asciiTheme="minorHAnsi" w:eastAsia="Roboto" w:hAnsiTheme="minorHAnsi" w:cs="Roboto"/>
            <w:sz w:val="24"/>
            <w:szCs w:val="24"/>
          </w:rPr>
          <w:t xml:space="preserve"> </w:t>
        </w:r>
      </w:ins>
      <w:r w:rsidRPr="0018731C">
        <w:rPr>
          <w:rFonts w:asciiTheme="minorHAnsi" w:eastAsia="Roboto" w:hAnsiTheme="minorHAnsi" w:cs="Roboto"/>
          <w:sz w:val="24"/>
          <w:szCs w:val="24"/>
        </w:rPr>
        <w:t xml:space="preserve">it soon became clear that they weren’t absorbing any of the material due to </w:t>
      </w:r>
      <w:del w:id="322" w:author="Microsoft Office User" w:date="2022-11-29T14:13:00Z">
        <w:r w:rsidRPr="0018731C" w:rsidDel="008A0C3A">
          <w:rPr>
            <w:rFonts w:asciiTheme="minorHAnsi" w:eastAsia="Roboto" w:hAnsiTheme="minorHAnsi" w:cs="Roboto"/>
            <w:sz w:val="24"/>
            <w:szCs w:val="24"/>
          </w:rPr>
          <w:delText>being bored</w:delText>
        </w:r>
      </w:del>
      <w:ins w:id="323" w:author="Microsoft Office User" w:date="2022-11-29T14:13:00Z">
        <w:r w:rsidR="008A0C3A">
          <w:rPr>
            <w:rFonts w:asciiTheme="minorHAnsi" w:eastAsia="Roboto" w:hAnsiTheme="minorHAnsi" w:cs="Roboto"/>
            <w:sz w:val="24"/>
            <w:szCs w:val="24"/>
          </w:rPr>
          <w:t>boredom</w:t>
        </w:r>
      </w:ins>
      <w:r w:rsidRPr="0018731C">
        <w:rPr>
          <w:rFonts w:asciiTheme="minorHAnsi" w:eastAsia="Roboto" w:hAnsiTheme="minorHAnsi" w:cs="Roboto"/>
          <w:sz w:val="24"/>
          <w:szCs w:val="24"/>
        </w:rPr>
        <w:t xml:space="preserve">. </w:t>
      </w:r>
      <w:ins w:id="324" w:author="Microsoft Office User" w:date="2022-11-29T14:21:00Z">
        <w:r w:rsidR="00F44785">
          <w:rPr>
            <w:rFonts w:asciiTheme="minorHAnsi" w:eastAsia="Roboto" w:hAnsiTheme="minorHAnsi" w:cs="Roboto"/>
            <w:sz w:val="24"/>
            <w:szCs w:val="24"/>
          </w:rPr>
          <w:t>I was deeply concerned</w:t>
        </w:r>
        <w:r w:rsidR="00F44785">
          <w:rPr>
            <w:rFonts w:asciiTheme="minorHAnsi" w:eastAsia="Roboto" w:hAnsiTheme="minorHAnsi" w:cs="Roboto"/>
            <w:sz w:val="24"/>
            <w:szCs w:val="24"/>
          </w:rPr>
          <w:t xml:space="preserve"> as I did not want them to </w:t>
        </w:r>
        <w:r w:rsidR="00F44785">
          <w:rPr>
            <w:rFonts w:asciiTheme="minorHAnsi" w:eastAsia="Roboto" w:hAnsiTheme="minorHAnsi" w:cs="Roboto"/>
            <w:sz w:val="24"/>
            <w:szCs w:val="24"/>
          </w:rPr>
          <w:t>mindlessly</w:t>
        </w:r>
        <w:r w:rsidR="00F44785" w:rsidRPr="0018731C">
          <w:rPr>
            <w:rFonts w:asciiTheme="minorHAnsi" w:eastAsia="Roboto" w:hAnsiTheme="minorHAnsi" w:cs="Roboto"/>
            <w:sz w:val="24"/>
            <w:szCs w:val="24"/>
          </w:rPr>
          <w:t xml:space="preserve"> spread hate or get scammed online</w:t>
        </w:r>
      </w:ins>
      <w:ins w:id="325" w:author="Microsoft Office User" w:date="2022-11-29T14:25:00Z">
        <w:r w:rsidR="00EB0EA8">
          <w:rPr>
            <w:rFonts w:asciiTheme="minorHAnsi" w:eastAsia="Roboto" w:hAnsiTheme="minorHAnsi" w:cs="Roboto"/>
            <w:sz w:val="24"/>
            <w:szCs w:val="24"/>
          </w:rPr>
          <w:t xml:space="preserve">. </w:t>
        </w:r>
      </w:ins>
      <w:ins w:id="326" w:author="Microsoft Office User" w:date="2022-11-29T14:26:00Z">
        <w:r w:rsidR="000E5E12">
          <w:rPr>
            <w:rFonts w:asciiTheme="minorHAnsi" w:eastAsia="Roboto" w:hAnsiTheme="minorHAnsi" w:cs="Roboto"/>
            <w:sz w:val="24"/>
            <w:szCs w:val="24"/>
          </w:rPr>
          <w:t xml:space="preserve">Thus, </w:t>
        </w:r>
      </w:ins>
      <w:del w:id="327" w:author="Microsoft Office User" w:date="2022-11-29T14:22:00Z">
        <w:r w:rsidRPr="0018731C" w:rsidDel="0074632B">
          <w:rPr>
            <w:rFonts w:asciiTheme="minorHAnsi" w:eastAsia="Roboto" w:hAnsiTheme="minorHAnsi" w:cs="Roboto"/>
            <w:sz w:val="24"/>
            <w:szCs w:val="24"/>
          </w:rPr>
          <w:delText>U</w:delText>
        </w:r>
      </w:del>
      <w:del w:id="328" w:author="Microsoft Office User" w:date="2022-11-29T14:23:00Z">
        <w:r w:rsidRPr="0018731C" w:rsidDel="0037363A">
          <w:rPr>
            <w:rFonts w:asciiTheme="minorHAnsi" w:eastAsia="Roboto" w:hAnsiTheme="minorHAnsi" w:cs="Roboto"/>
            <w:sz w:val="24"/>
            <w:szCs w:val="24"/>
          </w:rPr>
          <w:delText>nderstand</w:delText>
        </w:r>
      </w:del>
      <w:del w:id="329" w:author="Microsoft Office User" w:date="2022-11-29T14:22:00Z">
        <w:r w:rsidRPr="0018731C" w:rsidDel="0074632B">
          <w:rPr>
            <w:rFonts w:asciiTheme="minorHAnsi" w:eastAsia="Roboto" w:hAnsiTheme="minorHAnsi" w:cs="Roboto"/>
            <w:sz w:val="24"/>
            <w:szCs w:val="24"/>
          </w:rPr>
          <w:delText>i</w:delText>
        </w:r>
        <w:r w:rsidRPr="0018731C" w:rsidDel="0074632B">
          <w:rPr>
            <w:rFonts w:asciiTheme="minorHAnsi" w:eastAsia="Roboto" w:hAnsiTheme="minorHAnsi" w:cs="Roboto"/>
            <w:sz w:val="24"/>
            <w:szCs w:val="24"/>
          </w:rPr>
          <w:delText>n</w:delText>
        </w:r>
        <w:r w:rsidRPr="0018731C" w:rsidDel="0074632B">
          <w:rPr>
            <w:rFonts w:asciiTheme="minorHAnsi" w:eastAsia="Roboto" w:hAnsiTheme="minorHAnsi" w:cs="Roboto"/>
            <w:sz w:val="24"/>
            <w:szCs w:val="24"/>
          </w:rPr>
          <w:delText>g</w:delText>
        </w:r>
      </w:del>
      <w:del w:id="330" w:author="Microsoft Office User" w:date="2022-11-29T14:23:00Z">
        <w:r w:rsidRPr="0018731C" w:rsidDel="0037363A">
          <w:rPr>
            <w:rFonts w:asciiTheme="minorHAnsi" w:eastAsia="Roboto" w:hAnsiTheme="minorHAnsi" w:cs="Roboto"/>
            <w:sz w:val="24"/>
            <w:szCs w:val="24"/>
          </w:rPr>
          <w:delText xml:space="preserve"> the presence of</w:delText>
        </w:r>
      </w:del>
      <w:del w:id="331" w:author="Microsoft Office User" w:date="2022-11-29T14:25:00Z">
        <w:r w:rsidRPr="0018731C" w:rsidDel="00EB0EA8">
          <w:rPr>
            <w:rFonts w:asciiTheme="minorHAnsi" w:eastAsia="Roboto" w:hAnsiTheme="minorHAnsi" w:cs="Roboto"/>
            <w:sz w:val="24"/>
            <w:szCs w:val="24"/>
          </w:rPr>
          <w:delText xml:space="preserve"> digital footprints and creat</w:delText>
        </w:r>
      </w:del>
      <w:del w:id="332" w:author="Microsoft Office User" w:date="2022-11-29T14:22:00Z">
        <w:r w:rsidRPr="0018731C" w:rsidDel="0074632B">
          <w:rPr>
            <w:rFonts w:asciiTheme="minorHAnsi" w:eastAsia="Roboto" w:hAnsiTheme="minorHAnsi" w:cs="Roboto"/>
            <w:sz w:val="24"/>
            <w:szCs w:val="24"/>
          </w:rPr>
          <w:delText>i</w:delText>
        </w:r>
        <w:r w:rsidRPr="0018731C" w:rsidDel="0074632B">
          <w:rPr>
            <w:rFonts w:asciiTheme="minorHAnsi" w:eastAsia="Roboto" w:hAnsiTheme="minorHAnsi" w:cs="Roboto"/>
            <w:sz w:val="24"/>
            <w:szCs w:val="24"/>
          </w:rPr>
          <w:delText>n</w:delText>
        </w:r>
        <w:r w:rsidRPr="0018731C" w:rsidDel="0074632B">
          <w:rPr>
            <w:rFonts w:asciiTheme="minorHAnsi" w:eastAsia="Roboto" w:hAnsiTheme="minorHAnsi" w:cs="Roboto"/>
            <w:sz w:val="24"/>
            <w:szCs w:val="24"/>
          </w:rPr>
          <w:delText>g</w:delText>
        </w:r>
      </w:del>
      <w:del w:id="333" w:author="Microsoft Office User" w:date="2022-11-29T14:25:00Z">
        <w:r w:rsidRPr="0018731C" w:rsidDel="00EB0EA8">
          <w:rPr>
            <w:rFonts w:asciiTheme="minorHAnsi" w:eastAsia="Roboto" w:hAnsiTheme="minorHAnsi" w:cs="Roboto"/>
            <w:sz w:val="24"/>
            <w:szCs w:val="24"/>
          </w:rPr>
          <w:delText xml:space="preserve"> secure passwords </w:delText>
        </w:r>
      </w:del>
      <w:del w:id="334" w:author="Microsoft Office User" w:date="2022-11-29T14:21:00Z">
        <w:r w:rsidRPr="0018731C" w:rsidDel="00F44785">
          <w:rPr>
            <w:rFonts w:asciiTheme="minorHAnsi" w:eastAsia="Roboto" w:hAnsiTheme="minorHAnsi" w:cs="Roboto"/>
            <w:sz w:val="24"/>
            <w:szCs w:val="24"/>
          </w:rPr>
          <w:delText xml:space="preserve">were important </w:delText>
        </w:r>
      </w:del>
      <w:del w:id="335" w:author="Microsoft Office User" w:date="2022-11-29T14:13:00Z">
        <w:r w:rsidRPr="0018731C" w:rsidDel="008A0C3A">
          <w:rPr>
            <w:rFonts w:asciiTheme="minorHAnsi" w:eastAsia="Roboto" w:hAnsiTheme="minorHAnsi" w:cs="Roboto"/>
            <w:sz w:val="24"/>
            <w:szCs w:val="24"/>
          </w:rPr>
          <w:delText>in order to make sure</w:delText>
        </w:r>
      </w:del>
      <w:del w:id="336" w:author="Microsoft Office User" w:date="2022-11-29T14:21:00Z">
        <w:r w:rsidRPr="0018731C" w:rsidDel="00F44785">
          <w:rPr>
            <w:rFonts w:asciiTheme="minorHAnsi" w:eastAsia="Roboto" w:hAnsiTheme="minorHAnsi" w:cs="Roboto"/>
            <w:sz w:val="24"/>
            <w:szCs w:val="24"/>
          </w:rPr>
          <w:delText xml:space="preserve"> </w:delText>
        </w:r>
      </w:del>
      <w:del w:id="337" w:author="Microsoft Office User" w:date="2022-11-29T14:13:00Z">
        <w:r w:rsidRPr="0018731C" w:rsidDel="008A0C3A">
          <w:rPr>
            <w:rFonts w:asciiTheme="minorHAnsi" w:eastAsia="Roboto" w:hAnsiTheme="minorHAnsi" w:cs="Roboto"/>
            <w:sz w:val="24"/>
            <w:szCs w:val="24"/>
          </w:rPr>
          <w:delText xml:space="preserve">they don’t </w:delText>
        </w:r>
      </w:del>
      <w:del w:id="338" w:author="Microsoft Office User" w:date="2022-11-29T14:21:00Z">
        <w:r w:rsidRPr="0018731C" w:rsidDel="00F44785">
          <w:rPr>
            <w:rFonts w:asciiTheme="minorHAnsi" w:eastAsia="Roboto" w:hAnsiTheme="minorHAnsi" w:cs="Roboto"/>
            <w:sz w:val="24"/>
            <w:szCs w:val="24"/>
          </w:rPr>
          <w:delText>spread hate or g</w:delText>
        </w:r>
        <w:r w:rsidRPr="0018731C" w:rsidDel="00F44785">
          <w:rPr>
            <w:rFonts w:asciiTheme="minorHAnsi" w:eastAsia="Roboto" w:hAnsiTheme="minorHAnsi" w:cs="Roboto"/>
            <w:sz w:val="24"/>
            <w:szCs w:val="24"/>
          </w:rPr>
          <w:delText xml:space="preserve">et scammed online, so </w:delText>
        </w:r>
      </w:del>
      <w:del w:id="339" w:author="Microsoft Office User" w:date="2022-11-29T14:14:00Z">
        <w:r w:rsidRPr="0018731C" w:rsidDel="00B474FB">
          <w:rPr>
            <w:rFonts w:asciiTheme="minorHAnsi" w:eastAsia="Roboto" w:hAnsiTheme="minorHAnsi" w:cs="Roboto"/>
            <w:sz w:val="24"/>
            <w:szCs w:val="24"/>
          </w:rPr>
          <w:delText>it was concerning</w:delText>
        </w:r>
      </w:del>
      <w:del w:id="340" w:author="Microsoft Office User" w:date="2022-11-29T14:21:00Z">
        <w:r w:rsidRPr="0018731C" w:rsidDel="00F44785">
          <w:rPr>
            <w:rFonts w:asciiTheme="minorHAnsi" w:eastAsia="Roboto" w:hAnsiTheme="minorHAnsi" w:cs="Roboto"/>
            <w:sz w:val="24"/>
            <w:szCs w:val="24"/>
          </w:rPr>
          <w:delText xml:space="preserve">. </w:delText>
        </w:r>
      </w:del>
      <w:ins w:id="341" w:author="Microsoft Office User" w:date="2022-11-29T14:26:00Z">
        <w:r w:rsidR="000E5E12">
          <w:rPr>
            <w:rFonts w:asciiTheme="minorHAnsi" w:eastAsia="Roboto" w:hAnsiTheme="minorHAnsi" w:cs="Roboto"/>
            <w:sz w:val="24"/>
            <w:szCs w:val="24"/>
          </w:rPr>
          <w:t>t</w:t>
        </w:r>
      </w:ins>
      <w:del w:id="342" w:author="Microsoft Office User" w:date="2022-11-29T14:26:00Z">
        <w:r w:rsidRPr="0018731C" w:rsidDel="000E5E12">
          <w:rPr>
            <w:rFonts w:asciiTheme="minorHAnsi" w:eastAsia="Roboto" w:hAnsiTheme="minorHAnsi" w:cs="Roboto"/>
            <w:sz w:val="24"/>
            <w:szCs w:val="24"/>
          </w:rPr>
          <w:delText>T</w:delText>
        </w:r>
      </w:del>
      <w:r w:rsidRPr="0018731C">
        <w:rPr>
          <w:rFonts w:asciiTheme="minorHAnsi" w:eastAsia="Roboto" w:hAnsiTheme="minorHAnsi" w:cs="Roboto"/>
          <w:sz w:val="24"/>
          <w:szCs w:val="24"/>
        </w:rPr>
        <w:t xml:space="preserve">o keep sessions interesting and engaging, I </w:t>
      </w:r>
      <w:del w:id="343" w:author="Microsoft Office User" w:date="2022-11-29T14:14:00Z">
        <w:r w:rsidRPr="0018731C" w:rsidDel="00B474FB">
          <w:rPr>
            <w:rFonts w:asciiTheme="minorHAnsi" w:eastAsia="Roboto" w:hAnsiTheme="minorHAnsi" w:cs="Roboto"/>
            <w:sz w:val="24"/>
            <w:szCs w:val="24"/>
          </w:rPr>
          <w:delText xml:space="preserve">maximized the interactiveness of each topic through the </w:delText>
        </w:r>
      </w:del>
      <w:r w:rsidRPr="0018731C">
        <w:rPr>
          <w:rFonts w:asciiTheme="minorHAnsi" w:eastAsia="Roboto" w:hAnsiTheme="minorHAnsi" w:cs="Roboto"/>
          <w:sz w:val="24"/>
          <w:szCs w:val="24"/>
        </w:rPr>
        <w:t>use</w:t>
      </w:r>
      <w:ins w:id="344" w:author="Microsoft Office User" w:date="2022-11-29T14:14:00Z">
        <w:r w:rsidR="00B474FB">
          <w:rPr>
            <w:rFonts w:asciiTheme="minorHAnsi" w:eastAsia="Roboto" w:hAnsiTheme="minorHAnsi" w:cs="Roboto"/>
            <w:sz w:val="24"/>
            <w:szCs w:val="24"/>
          </w:rPr>
          <w:t>d</w:t>
        </w:r>
      </w:ins>
      <w:r w:rsidRPr="0018731C">
        <w:rPr>
          <w:rFonts w:asciiTheme="minorHAnsi" w:eastAsia="Roboto" w:hAnsiTheme="minorHAnsi" w:cs="Roboto"/>
          <w:sz w:val="24"/>
          <w:szCs w:val="24"/>
        </w:rPr>
        <w:t xml:space="preserve"> </w:t>
      </w:r>
      <w:del w:id="345" w:author="Microsoft Office User" w:date="2022-11-29T14:14:00Z">
        <w:r w:rsidRPr="0018731C" w:rsidDel="00B474FB">
          <w:rPr>
            <w:rFonts w:asciiTheme="minorHAnsi" w:eastAsia="Roboto" w:hAnsiTheme="minorHAnsi" w:cs="Roboto"/>
            <w:sz w:val="24"/>
            <w:szCs w:val="24"/>
          </w:rPr>
          <w:delText xml:space="preserve">of </w:delText>
        </w:r>
      </w:del>
      <w:r w:rsidRPr="0018731C">
        <w:rPr>
          <w:rFonts w:asciiTheme="minorHAnsi" w:eastAsia="Roboto" w:hAnsiTheme="minorHAnsi" w:cs="Roboto"/>
          <w:sz w:val="24"/>
          <w:szCs w:val="24"/>
        </w:rPr>
        <w:t>games, questions, and presentations</w:t>
      </w:r>
      <w:ins w:id="346" w:author="Microsoft Office User" w:date="2022-11-29T14:15:00Z">
        <w:r w:rsidR="000E5E12">
          <w:rPr>
            <w:rFonts w:asciiTheme="minorHAnsi" w:eastAsia="Roboto" w:hAnsiTheme="minorHAnsi" w:cs="Roboto"/>
            <w:sz w:val="24"/>
            <w:szCs w:val="24"/>
          </w:rPr>
          <w:t xml:space="preserve">. </w:t>
        </w:r>
      </w:ins>
      <w:ins w:id="347" w:author="Microsoft Office User" w:date="2022-11-29T14:26:00Z">
        <w:r w:rsidR="000E5E12">
          <w:rPr>
            <w:rFonts w:asciiTheme="minorHAnsi" w:eastAsia="Roboto" w:hAnsiTheme="minorHAnsi" w:cs="Roboto"/>
            <w:sz w:val="24"/>
            <w:szCs w:val="24"/>
          </w:rPr>
          <w:t>This approach</w:t>
        </w:r>
      </w:ins>
      <w:ins w:id="348" w:author="Microsoft Office User" w:date="2022-11-29T14:15:00Z">
        <w:r w:rsidR="000E5E12">
          <w:rPr>
            <w:rFonts w:asciiTheme="minorHAnsi" w:eastAsia="Roboto" w:hAnsiTheme="minorHAnsi" w:cs="Roboto"/>
            <w:sz w:val="24"/>
            <w:szCs w:val="24"/>
          </w:rPr>
          <w:t xml:space="preserve"> worked wonderfully! </w:t>
        </w:r>
      </w:ins>
      <w:del w:id="349" w:author="Microsoft Office User" w:date="2022-11-29T14:15:00Z">
        <w:r w:rsidRPr="0018731C" w:rsidDel="00B474FB">
          <w:rPr>
            <w:rFonts w:asciiTheme="minorHAnsi" w:eastAsia="Roboto" w:hAnsiTheme="minorHAnsi" w:cs="Roboto"/>
            <w:sz w:val="24"/>
            <w:szCs w:val="24"/>
          </w:rPr>
          <w:delText>.</w:delText>
        </w:r>
        <w:r w:rsidRPr="0018731C" w:rsidDel="00B474FB">
          <w:rPr>
            <w:rFonts w:asciiTheme="minorHAnsi" w:eastAsia="Roboto" w:hAnsiTheme="minorHAnsi" w:cs="Roboto"/>
            <w:sz w:val="24"/>
            <w:szCs w:val="24"/>
            <w:highlight w:val="white"/>
          </w:rPr>
          <w:delText xml:space="preserve"> </w:delText>
        </w:r>
        <w:r w:rsidRPr="0018731C" w:rsidDel="00041E2B">
          <w:rPr>
            <w:rFonts w:asciiTheme="minorHAnsi" w:eastAsia="Roboto" w:hAnsiTheme="minorHAnsi" w:cs="Roboto"/>
            <w:sz w:val="24"/>
            <w:szCs w:val="24"/>
          </w:rPr>
          <w:delText>Hence,</w:delText>
        </w:r>
      </w:del>
      <w:ins w:id="350" w:author="Microsoft Office User" w:date="2022-11-29T14:15:00Z">
        <w:r w:rsidR="00041E2B">
          <w:rPr>
            <w:rFonts w:asciiTheme="minorHAnsi" w:eastAsia="Roboto" w:hAnsiTheme="minorHAnsi" w:cs="Roboto"/>
            <w:sz w:val="24"/>
            <w:szCs w:val="24"/>
          </w:rPr>
          <w:t>As a result,</w:t>
        </w:r>
      </w:ins>
      <w:r w:rsidRPr="0018731C">
        <w:rPr>
          <w:rFonts w:asciiTheme="minorHAnsi" w:eastAsia="Roboto" w:hAnsiTheme="minorHAnsi" w:cs="Roboto"/>
          <w:sz w:val="24"/>
          <w:szCs w:val="24"/>
        </w:rPr>
        <w:t xml:space="preserve"> we were able to teach them </w:t>
      </w:r>
      <w:del w:id="351" w:author="Microsoft Office User" w:date="2022-11-29T14:15:00Z">
        <w:r w:rsidRPr="0018731C" w:rsidDel="00041E2B">
          <w:rPr>
            <w:rFonts w:asciiTheme="minorHAnsi" w:eastAsia="Roboto" w:hAnsiTheme="minorHAnsi" w:cs="Roboto"/>
            <w:sz w:val="24"/>
            <w:szCs w:val="24"/>
          </w:rPr>
          <w:delText xml:space="preserve">effectively about </w:delText>
        </w:r>
      </w:del>
      <w:r w:rsidRPr="0018731C">
        <w:rPr>
          <w:rFonts w:asciiTheme="minorHAnsi" w:eastAsia="Roboto" w:hAnsiTheme="minorHAnsi" w:cs="Roboto"/>
          <w:sz w:val="24"/>
          <w:szCs w:val="24"/>
        </w:rPr>
        <w:t>data types, variab</w:t>
      </w:r>
      <w:r w:rsidRPr="0018731C">
        <w:rPr>
          <w:rFonts w:asciiTheme="minorHAnsi" w:eastAsia="Roboto" w:hAnsiTheme="minorHAnsi" w:cs="Roboto"/>
          <w:sz w:val="24"/>
          <w:szCs w:val="24"/>
        </w:rPr>
        <w:t xml:space="preserve">les, input/output, and many more in Python. </w:t>
      </w:r>
    </w:p>
    <w:p w14:paraId="7EAEB212" w14:textId="77777777" w:rsidR="00367322" w:rsidRDefault="00367322" w:rsidP="00367322">
      <w:pPr>
        <w:jc w:val="both"/>
        <w:rPr>
          <w:rFonts w:asciiTheme="minorHAnsi" w:eastAsia="Roboto" w:hAnsiTheme="minorHAnsi" w:cs="Roboto"/>
          <w:sz w:val="24"/>
          <w:szCs w:val="24"/>
        </w:rPr>
      </w:pPr>
    </w:p>
    <w:p w14:paraId="0000000E" w14:textId="3DFDD316" w:rsidR="002C5732" w:rsidRPr="0018731C" w:rsidRDefault="00542F83" w:rsidP="00367322">
      <w:pPr>
        <w:jc w:val="both"/>
        <w:rPr>
          <w:rFonts w:asciiTheme="minorHAnsi" w:eastAsia="Roboto" w:hAnsiTheme="minorHAnsi" w:cs="Roboto"/>
          <w:sz w:val="24"/>
          <w:szCs w:val="24"/>
        </w:rPr>
      </w:pPr>
      <w:r w:rsidRPr="0018731C">
        <w:rPr>
          <w:rFonts w:asciiTheme="minorHAnsi" w:eastAsia="Roboto" w:hAnsiTheme="minorHAnsi" w:cs="Roboto"/>
          <w:sz w:val="24"/>
          <w:szCs w:val="24"/>
        </w:rPr>
        <w:t>Week by week, I’m glad to see the improvements in the kids’ coding ability and logic</w:t>
      </w:r>
      <w:ins w:id="352" w:author="Microsoft Office User" w:date="2022-11-29T14:16:00Z">
        <w:r w:rsidR="007E5649">
          <w:rPr>
            <w:rFonts w:asciiTheme="minorHAnsi" w:eastAsia="Roboto" w:hAnsiTheme="minorHAnsi" w:cs="Roboto"/>
            <w:sz w:val="24"/>
            <w:szCs w:val="24"/>
          </w:rPr>
          <w:t xml:space="preserve">. </w:t>
        </w:r>
      </w:ins>
      <w:del w:id="353" w:author="Microsoft Office User" w:date="2022-11-29T14:16:00Z">
        <w:r w:rsidRPr="0018731C" w:rsidDel="00122B1C">
          <w:rPr>
            <w:rFonts w:asciiTheme="minorHAnsi" w:eastAsia="Roboto" w:hAnsiTheme="minorHAnsi" w:cs="Roboto"/>
            <w:sz w:val="24"/>
            <w:szCs w:val="24"/>
          </w:rPr>
          <w:delText>,</w:delText>
        </w:r>
        <w:r w:rsidRPr="0018731C" w:rsidDel="00122B1C">
          <w:rPr>
            <w:rFonts w:asciiTheme="minorHAnsi" w:eastAsia="Roboto" w:hAnsiTheme="minorHAnsi" w:cs="Roboto"/>
            <w:sz w:val="24"/>
            <w:szCs w:val="24"/>
          </w:rPr>
          <w:delText xml:space="preserve"> </w:delText>
        </w:r>
      </w:del>
      <w:del w:id="354" w:author="Microsoft Office User" w:date="2022-11-29T14:27:00Z">
        <w:r w:rsidRPr="0018731C" w:rsidDel="007E5649">
          <w:rPr>
            <w:rFonts w:asciiTheme="minorHAnsi" w:eastAsia="Roboto" w:hAnsiTheme="minorHAnsi" w:cs="Roboto"/>
            <w:sz w:val="24"/>
            <w:szCs w:val="24"/>
          </w:rPr>
          <w:delText xml:space="preserve">even though they struggled at first. </w:delText>
        </w:r>
      </w:del>
      <w:r w:rsidRPr="0018731C">
        <w:rPr>
          <w:rFonts w:asciiTheme="minorHAnsi" w:eastAsia="Roboto" w:hAnsiTheme="minorHAnsi" w:cs="Roboto"/>
          <w:sz w:val="24"/>
          <w:szCs w:val="24"/>
        </w:rPr>
        <w:t xml:space="preserve">From </w:t>
      </w:r>
      <w:del w:id="355" w:author="Microsoft Office User" w:date="2022-11-29T14:17:00Z">
        <w:r w:rsidRPr="0018731C" w:rsidDel="00122B1C">
          <w:rPr>
            <w:rFonts w:asciiTheme="minorHAnsi" w:eastAsia="Roboto" w:hAnsiTheme="minorHAnsi" w:cs="Roboto"/>
            <w:sz w:val="24"/>
            <w:szCs w:val="24"/>
          </w:rPr>
          <w:delText>not being able</w:delText>
        </w:r>
      </w:del>
      <w:ins w:id="356" w:author="Microsoft Office User" w:date="2022-11-29T14:17:00Z">
        <w:r w:rsidR="00122B1C">
          <w:rPr>
            <w:rFonts w:asciiTheme="minorHAnsi" w:eastAsia="Roboto" w:hAnsiTheme="minorHAnsi" w:cs="Roboto"/>
            <w:sz w:val="24"/>
            <w:szCs w:val="24"/>
          </w:rPr>
          <w:t>being unable</w:t>
        </w:r>
      </w:ins>
      <w:r w:rsidRPr="0018731C">
        <w:rPr>
          <w:rFonts w:asciiTheme="minorHAnsi" w:eastAsia="Roboto" w:hAnsiTheme="minorHAnsi" w:cs="Roboto"/>
          <w:sz w:val="24"/>
          <w:szCs w:val="24"/>
        </w:rPr>
        <w:t xml:space="preserve"> to program a single line of code, they can now declare variables, mo</w:t>
      </w:r>
      <w:r w:rsidRPr="0018731C">
        <w:rPr>
          <w:rFonts w:asciiTheme="minorHAnsi" w:eastAsia="Roboto" w:hAnsiTheme="minorHAnsi" w:cs="Roboto"/>
          <w:sz w:val="24"/>
          <w:szCs w:val="24"/>
        </w:rPr>
        <w:t xml:space="preserve">dify their value, and output them all without my help. </w:t>
      </w:r>
      <w:del w:id="357" w:author="Microsoft Office User" w:date="2022-11-29T14:17:00Z">
        <w:r w:rsidRPr="0018731C" w:rsidDel="00BD6560">
          <w:rPr>
            <w:rFonts w:asciiTheme="minorHAnsi" w:eastAsia="Roboto" w:hAnsiTheme="minorHAnsi" w:cs="Roboto"/>
            <w:sz w:val="24"/>
            <w:szCs w:val="24"/>
          </w:rPr>
          <w:delText>Not only</w:delText>
        </w:r>
      </w:del>
      <w:ins w:id="358" w:author="Microsoft Office User" w:date="2022-11-29T14:17:00Z">
        <w:r w:rsidR="00BD6560">
          <w:rPr>
            <w:rFonts w:asciiTheme="minorHAnsi" w:eastAsia="Roboto" w:hAnsiTheme="minorHAnsi" w:cs="Roboto"/>
            <w:sz w:val="24"/>
            <w:szCs w:val="24"/>
          </w:rPr>
          <w:t>Starting with</w:t>
        </w:r>
      </w:ins>
      <w:r w:rsidRPr="0018731C">
        <w:rPr>
          <w:rFonts w:asciiTheme="minorHAnsi" w:eastAsia="Roboto" w:hAnsiTheme="minorHAnsi" w:cs="Roboto"/>
          <w:sz w:val="24"/>
          <w:szCs w:val="24"/>
        </w:rPr>
        <w:t xml:space="preserve"> one community, </w:t>
      </w:r>
      <w:del w:id="359" w:author="Microsoft Office User" w:date="2022-11-29T14:17:00Z">
        <w:r w:rsidRPr="0018731C" w:rsidDel="00BD6560">
          <w:rPr>
            <w:rFonts w:asciiTheme="minorHAnsi" w:eastAsia="Roboto" w:hAnsiTheme="minorHAnsi" w:cs="Roboto"/>
            <w:sz w:val="24"/>
            <w:szCs w:val="24"/>
          </w:rPr>
          <w:delText xml:space="preserve">but </w:delText>
        </w:r>
      </w:del>
      <w:r w:rsidRPr="0018731C">
        <w:rPr>
          <w:rFonts w:asciiTheme="minorHAnsi" w:eastAsia="Roboto" w:hAnsiTheme="minorHAnsi" w:cs="Roboto"/>
          <w:sz w:val="24"/>
          <w:szCs w:val="24"/>
        </w:rPr>
        <w:t xml:space="preserve">I </w:t>
      </w:r>
      <w:del w:id="360" w:author="Microsoft Office User" w:date="2022-11-29T14:17:00Z">
        <w:r w:rsidRPr="0018731C" w:rsidDel="00BD6560">
          <w:rPr>
            <w:rFonts w:asciiTheme="minorHAnsi" w:eastAsia="Roboto" w:hAnsiTheme="minorHAnsi" w:cs="Roboto"/>
            <w:sz w:val="24"/>
            <w:szCs w:val="24"/>
          </w:rPr>
          <w:delText xml:space="preserve">also </w:delText>
        </w:r>
      </w:del>
      <w:r w:rsidRPr="0018731C">
        <w:rPr>
          <w:rFonts w:asciiTheme="minorHAnsi" w:eastAsia="Roboto" w:hAnsiTheme="minorHAnsi" w:cs="Roboto"/>
          <w:sz w:val="24"/>
          <w:szCs w:val="24"/>
        </w:rPr>
        <w:t xml:space="preserve">hope I can spread digital literacy to many more in the future.  </w:t>
      </w:r>
    </w:p>
    <w:p w14:paraId="0000000F" w14:textId="77777777" w:rsidR="002C5732" w:rsidRPr="0018731C" w:rsidRDefault="002C5732">
      <w:pPr>
        <w:rPr>
          <w:rFonts w:asciiTheme="minorHAnsi" w:hAnsiTheme="minorHAnsi"/>
          <w:b/>
          <w:sz w:val="24"/>
          <w:szCs w:val="24"/>
        </w:rPr>
      </w:pPr>
    </w:p>
    <w:p w14:paraId="35F879E5" w14:textId="2ABE60F1" w:rsidR="009E0174" w:rsidRPr="0018731C" w:rsidRDefault="00542F83" w:rsidP="009E0174">
      <w:pPr>
        <w:rPr>
          <w:ins w:id="361" w:author="Microsoft Office User" w:date="2022-11-29T14:41:00Z"/>
          <w:rFonts w:asciiTheme="minorHAnsi" w:hAnsiTheme="minorHAnsi"/>
          <w:b/>
          <w:sz w:val="24"/>
          <w:szCs w:val="24"/>
        </w:rPr>
      </w:pPr>
      <w:r w:rsidRPr="0018731C">
        <w:rPr>
          <w:rFonts w:asciiTheme="minorHAnsi" w:hAnsiTheme="minorHAnsi"/>
          <w:b/>
          <w:sz w:val="24"/>
          <w:szCs w:val="24"/>
        </w:rPr>
        <w:t xml:space="preserve">Describe the most significant challenge you have faced </w:t>
      </w:r>
      <w:commentRangeStart w:id="362"/>
      <w:r w:rsidRPr="0018731C">
        <w:rPr>
          <w:rFonts w:asciiTheme="minorHAnsi" w:hAnsiTheme="minorHAnsi"/>
          <w:b/>
          <w:sz w:val="24"/>
          <w:szCs w:val="24"/>
        </w:rPr>
        <w:t>and</w:t>
      </w:r>
      <w:commentRangeEnd w:id="362"/>
      <w:r w:rsidRPr="0018731C">
        <w:rPr>
          <w:rFonts w:asciiTheme="minorHAnsi" w:hAnsiTheme="minorHAnsi"/>
          <w:sz w:val="24"/>
          <w:szCs w:val="24"/>
        </w:rPr>
        <w:commentReference w:id="362"/>
      </w:r>
      <w:r w:rsidRPr="0018731C">
        <w:rPr>
          <w:rFonts w:asciiTheme="minorHAnsi" w:hAnsiTheme="minorHAnsi"/>
          <w:b/>
          <w:sz w:val="24"/>
          <w:szCs w:val="24"/>
        </w:rPr>
        <w:t xml:space="preserve"> the steps you have taken to overcome t</w:t>
      </w:r>
      <w:r w:rsidRPr="0018731C">
        <w:rPr>
          <w:rFonts w:asciiTheme="minorHAnsi" w:hAnsiTheme="minorHAnsi"/>
          <w:b/>
          <w:sz w:val="24"/>
          <w:szCs w:val="24"/>
        </w:rPr>
        <w:t>his challenge. How has this challenge affected your academic achievement?</w:t>
      </w:r>
      <w:ins w:id="363" w:author="Microsoft Office User" w:date="2022-11-29T14:41:00Z">
        <w:r w:rsidR="009E0174">
          <w:rPr>
            <w:rFonts w:asciiTheme="minorHAnsi" w:hAnsiTheme="minorHAnsi"/>
            <w:b/>
            <w:sz w:val="24"/>
            <w:szCs w:val="24"/>
          </w:rPr>
          <w:t xml:space="preserve"> </w:t>
        </w:r>
        <w:r w:rsidR="009E0174">
          <w:rPr>
            <w:rFonts w:asciiTheme="minorHAnsi" w:hAnsiTheme="minorHAnsi"/>
            <w:b/>
            <w:sz w:val="24"/>
            <w:szCs w:val="24"/>
            <w:highlight w:val="yellow"/>
          </w:rPr>
          <w:t>3</w:t>
        </w:r>
        <w:r w:rsidR="009E0174">
          <w:rPr>
            <w:rFonts w:asciiTheme="minorHAnsi" w:hAnsiTheme="minorHAnsi"/>
            <w:b/>
            <w:sz w:val="24"/>
            <w:szCs w:val="24"/>
            <w:highlight w:val="yellow"/>
          </w:rPr>
          <w:t>48</w:t>
        </w:r>
        <w:r w:rsidR="009E0174" w:rsidRPr="008A55CC">
          <w:rPr>
            <w:rFonts w:asciiTheme="minorHAnsi" w:hAnsiTheme="minorHAnsi"/>
            <w:b/>
            <w:sz w:val="24"/>
            <w:szCs w:val="24"/>
            <w:highlight w:val="yellow"/>
          </w:rPr>
          <w:t xml:space="preserve"> words</w:t>
        </w:r>
      </w:ins>
    </w:p>
    <w:p w14:paraId="00000010" w14:textId="37223282" w:rsidR="002C5732" w:rsidRPr="0018731C" w:rsidRDefault="002C5732">
      <w:pPr>
        <w:rPr>
          <w:rFonts w:asciiTheme="minorHAnsi" w:hAnsiTheme="minorHAnsi"/>
          <w:b/>
          <w:sz w:val="24"/>
          <w:szCs w:val="24"/>
        </w:rPr>
      </w:pPr>
    </w:p>
    <w:p w14:paraId="01CC4814" w14:textId="77777777" w:rsidR="00634002" w:rsidRDefault="00634002" w:rsidP="00367322">
      <w:pPr>
        <w:jc w:val="both"/>
        <w:rPr>
          <w:rFonts w:asciiTheme="minorHAnsi" w:eastAsia="Roboto" w:hAnsiTheme="minorHAnsi" w:cs="Roboto"/>
          <w:sz w:val="24"/>
          <w:szCs w:val="24"/>
          <w:highlight w:val="white"/>
        </w:rPr>
      </w:pPr>
    </w:p>
    <w:p w14:paraId="00000011" w14:textId="35413DC9" w:rsidR="002C5732" w:rsidRPr="0018731C" w:rsidRDefault="00542F83" w:rsidP="00367322">
      <w:pPr>
        <w:jc w:val="both"/>
        <w:rPr>
          <w:rFonts w:asciiTheme="minorHAnsi" w:eastAsia="Roboto" w:hAnsiTheme="minorHAnsi" w:cs="Roboto"/>
          <w:sz w:val="24"/>
          <w:szCs w:val="24"/>
          <w:highlight w:val="white"/>
        </w:rPr>
      </w:pPr>
      <w:r w:rsidRPr="0018731C">
        <w:rPr>
          <w:rFonts w:asciiTheme="minorHAnsi" w:eastAsia="Roboto" w:hAnsiTheme="minorHAnsi" w:cs="Roboto"/>
          <w:sz w:val="24"/>
          <w:szCs w:val="24"/>
          <w:highlight w:val="white"/>
        </w:rPr>
        <w:t>Learning back-end programming was a significant challenge in high school. To pass my Computer Science class, we needed to create a working web application. I decided to create an ord</w:t>
      </w:r>
      <w:r w:rsidRPr="0018731C">
        <w:rPr>
          <w:rFonts w:asciiTheme="minorHAnsi" w:eastAsia="Roboto" w:hAnsiTheme="minorHAnsi" w:cs="Roboto"/>
          <w:sz w:val="24"/>
          <w:szCs w:val="24"/>
          <w:highlight w:val="white"/>
        </w:rPr>
        <w:t xml:space="preserve">er management system for AHAS </w:t>
      </w:r>
      <w:proofErr w:type="spellStart"/>
      <w:r w:rsidRPr="0018731C">
        <w:rPr>
          <w:rFonts w:asciiTheme="minorHAnsi" w:eastAsia="Roboto" w:hAnsiTheme="minorHAnsi" w:cs="Roboto"/>
          <w:sz w:val="24"/>
          <w:szCs w:val="24"/>
          <w:highlight w:val="white"/>
        </w:rPr>
        <w:t>Partshop</w:t>
      </w:r>
      <w:proofErr w:type="spellEnd"/>
      <w:r w:rsidRPr="0018731C">
        <w:rPr>
          <w:rFonts w:asciiTheme="minorHAnsi" w:eastAsia="Roboto" w:hAnsiTheme="minorHAnsi" w:cs="Roboto"/>
          <w:sz w:val="24"/>
          <w:szCs w:val="24"/>
          <w:highlight w:val="white"/>
        </w:rPr>
        <w:t xml:space="preserve">, a spare parts shop. </w:t>
      </w:r>
      <w:del w:id="364" w:author="Microsoft Office User" w:date="2022-11-29T14:30:00Z">
        <w:r w:rsidRPr="0018731C" w:rsidDel="00304ABC">
          <w:rPr>
            <w:rFonts w:asciiTheme="minorHAnsi" w:eastAsia="Roboto" w:hAnsiTheme="minorHAnsi" w:cs="Roboto"/>
            <w:sz w:val="24"/>
            <w:szCs w:val="24"/>
            <w:highlight w:val="white"/>
          </w:rPr>
          <w:delText>It needed</w:delText>
        </w:r>
      </w:del>
      <w:ins w:id="365" w:author="Microsoft Office User" w:date="2022-11-29T14:30:00Z">
        <w:r w:rsidR="00304ABC">
          <w:rPr>
            <w:rFonts w:asciiTheme="minorHAnsi" w:eastAsia="Roboto" w:hAnsiTheme="minorHAnsi" w:cs="Roboto"/>
            <w:sz w:val="24"/>
            <w:szCs w:val="24"/>
            <w:highlight w:val="white"/>
          </w:rPr>
          <w:t>To do so, I needed to</w:t>
        </w:r>
      </w:ins>
      <w:r w:rsidRPr="0018731C">
        <w:rPr>
          <w:rFonts w:asciiTheme="minorHAnsi" w:eastAsia="Roboto" w:hAnsiTheme="minorHAnsi" w:cs="Roboto"/>
          <w:sz w:val="24"/>
          <w:szCs w:val="24"/>
          <w:highlight w:val="white"/>
        </w:rPr>
        <w:t xml:space="preserve"> complete full-stack development. The front-end programming was quite easy. However, to get the application to function, it needed back-end programming which I lacked experience in. </w:t>
      </w:r>
    </w:p>
    <w:p w14:paraId="0477C45B" w14:textId="77777777" w:rsidR="00367322" w:rsidRDefault="00367322" w:rsidP="00367322">
      <w:pPr>
        <w:jc w:val="both"/>
        <w:rPr>
          <w:rFonts w:asciiTheme="minorHAnsi" w:eastAsia="Roboto" w:hAnsiTheme="minorHAnsi" w:cs="Roboto"/>
          <w:sz w:val="24"/>
          <w:szCs w:val="24"/>
          <w:highlight w:val="white"/>
        </w:rPr>
      </w:pPr>
    </w:p>
    <w:p w14:paraId="0B2817E9" w14:textId="1A289C63" w:rsidR="00D420AB" w:rsidRDefault="00542F83" w:rsidP="00367322">
      <w:pPr>
        <w:jc w:val="both"/>
        <w:rPr>
          <w:ins w:id="366" w:author="Microsoft Office User" w:date="2022-11-29T14:32:00Z"/>
          <w:rFonts w:asciiTheme="minorHAnsi" w:eastAsia="Roboto" w:hAnsiTheme="minorHAnsi" w:cs="Roboto"/>
          <w:sz w:val="24"/>
          <w:szCs w:val="24"/>
          <w:highlight w:val="white"/>
        </w:rPr>
      </w:pPr>
      <w:r w:rsidRPr="0018731C">
        <w:rPr>
          <w:rFonts w:asciiTheme="minorHAnsi" w:eastAsia="Roboto" w:hAnsiTheme="minorHAnsi" w:cs="Roboto"/>
          <w:sz w:val="24"/>
          <w:szCs w:val="24"/>
          <w:highlight w:val="white"/>
        </w:rPr>
        <w:t>When</w:t>
      </w:r>
      <w:r w:rsidRPr="0018731C">
        <w:rPr>
          <w:rFonts w:asciiTheme="minorHAnsi" w:eastAsia="Roboto" w:hAnsiTheme="minorHAnsi" w:cs="Roboto"/>
          <w:sz w:val="24"/>
          <w:szCs w:val="24"/>
          <w:highlight w:val="white"/>
        </w:rPr>
        <w:t xml:space="preserve"> I encountered problems in creating algorithms with looping, conditionals, or a mix of both, I learned to always separate the code into sections </w:t>
      </w:r>
      <w:del w:id="367" w:author="Microsoft Office User" w:date="2022-11-29T14:31:00Z">
        <w:r w:rsidRPr="0018731C" w:rsidDel="0081210D">
          <w:rPr>
            <w:rFonts w:asciiTheme="minorHAnsi" w:eastAsia="Roboto" w:hAnsiTheme="minorHAnsi" w:cs="Roboto"/>
            <w:sz w:val="24"/>
            <w:szCs w:val="24"/>
            <w:highlight w:val="white"/>
          </w:rPr>
          <w:delText>in case of</w:delText>
        </w:r>
      </w:del>
      <w:ins w:id="368" w:author="Microsoft Office User" w:date="2022-11-29T14:31:00Z">
        <w:r w:rsidR="0081210D">
          <w:rPr>
            <w:rFonts w:asciiTheme="minorHAnsi" w:eastAsia="Roboto" w:hAnsiTheme="minorHAnsi" w:cs="Roboto"/>
            <w:sz w:val="24"/>
            <w:szCs w:val="24"/>
            <w:highlight w:val="white"/>
          </w:rPr>
          <w:t>to avoid</w:t>
        </w:r>
      </w:ins>
      <w:r w:rsidRPr="0018731C">
        <w:rPr>
          <w:rFonts w:asciiTheme="minorHAnsi" w:eastAsia="Roboto" w:hAnsiTheme="minorHAnsi" w:cs="Roboto"/>
          <w:sz w:val="24"/>
          <w:szCs w:val="24"/>
          <w:highlight w:val="white"/>
        </w:rPr>
        <w:t xml:space="preserve"> syntax </w:t>
      </w:r>
      <w:proofErr w:type="spellStart"/>
      <w:r w:rsidRPr="0018731C">
        <w:rPr>
          <w:rFonts w:asciiTheme="minorHAnsi" w:eastAsia="Roboto" w:hAnsiTheme="minorHAnsi" w:cs="Roboto"/>
          <w:sz w:val="24"/>
          <w:szCs w:val="24"/>
          <w:highlight w:val="white"/>
        </w:rPr>
        <w:t>misinputs</w:t>
      </w:r>
      <w:proofErr w:type="spellEnd"/>
      <w:r w:rsidRPr="0018731C">
        <w:rPr>
          <w:rFonts w:asciiTheme="minorHAnsi" w:eastAsia="Roboto" w:hAnsiTheme="minorHAnsi" w:cs="Roboto"/>
          <w:sz w:val="24"/>
          <w:szCs w:val="24"/>
          <w:highlight w:val="white"/>
        </w:rPr>
        <w:t>, which was usually the problem. Over time, I assumed back-end programming just need</w:t>
      </w:r>
      <w:r w:rsidRPr="0018731C">
        <w:rPr>
          <w:rFonts w:asciiTheme="minorHAnsi" w:eastAsia="Roboto" w:hAnsiTheme="minorHAnsi" w:cs="Roboto"/>
          <w:sz w:val="24"/>
          <w:szCs w:val="24"/>
          <w:highlight w:val="white"/>
        </w:rPr>
        <w:t xml:space="preserve">ed logic and everything was smooth-sailing until I </w:t>
      </w:r>
      <w:del w:id="369" w:author="Microsoft Office User" w:date="2022-11-29T14:31:00Z">
        <w:r w:rsidRPr="0018731C" w:rsidDel="0081210D">
          <w:rPr>
            <w:rFonts w:asciiTheme="minorHAnsi" w:eastAsia="Roboto" w:hAnsiTheme="minorHAnsi" w:cs="Roboto"/>
            <w:sz w:val="24"/>
            <w:szCs w:val="24"/>
            <w:highlight w:val="white"/>
          </w:rPr>
          <w:delText xml:space="preserve">needed </w:delText>
        </w:r>
      </w:del>
      <w:ins w:id="370" w:author="Microsoft Office User" w:date="2022-11-29T14:31:00Z">
        <w:r w:rsidR="0081210D">
          <w:rPr>
            <w:rFonts w:asciiTheme="minorHAnsi" w:eastAsia="Roboto" w:hAnsiTheme="minorHAnsi" w:cs="Roboto"/>
            <w:sz w:val="24"/>
            <w:szCs w:val="24"/>
            <w:highlight w:val="white"/>
          </w:rPr>
          <w:t>had</w:t>
        </w:r>
        <w:r w:rsidR="0081210D"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to integrate sorting and searching into the application. I tried different sorts of algorithms</w:t>
      </w:r>
      <w:ins w:id="371" w:author="Microsoft Office User" w:date="2022-11-29T14:31:00Z">
        <w:r w:rsidR="0081210D">
          <w:rPr>
            <w:rFonts w:asciiTheme="minorHAnsi" w:eastAsia="Roboto" w:hAnsiTheme="minorHAnsi" w:cs="Roboto"/>
            <w:sz w:val="24"/>
            <w:szCs w:val="24"/>
            <w:highlight w:val="white"/>
          </w:rPr>
          <w:t>,</w:t>
        </w:r>
      </w:ins>
      <w:r w:rsidRPr="0018731C">
        <w:rPr>
          <w:rFonts w:asciiTheme="minorHAnsi" w:eastAsia="Roboto" w:hAnsiTheme="minorHAnsi" w:cs="Roboto"/>
          <w:sz w:val="24"/>
          <w:szCs w:val="24"/>
          <w:highlight w:val="white"/>
        </w:rPr>
        <w:t xml:space="preserve"> but everything failed. There were five times when my code didn’t work after spending hours working on i</w:t>
      </w:r>
      <w:r w:rsidRPr="0018731C">
        <w:rPr>
          <w:rFonts w:asciiTheme="minorHAnsi" w:eastAsia="Roboto" w:hAnsiTheme="minorHAnsi" w:cs="Roboto"/>
          <w:sz w:val="24"/>
          <w:szCs w:val="24"/>
          <w:highlight w:val="white"/>
        </w:rPr>
        <w:t xml:space="preserve">t, leaving me so discouraged </w:t>
      </w:r>
      <w:del w:id="372" w:author="Microsoft Office User" w:date="2022-11-29T14:35:00Z">
        <w:r w:rsidRPr="0018731C" w:rsidDel="008E289E">
          <w:rPr>
            <w:rFonts w:asciiTheme="minorHAnsi" w:eastAsia="Roboto" w:hAnsiTheme="minorHAnsi" w:cs="Roboto"/>
            <w:sz w:val="24"/>
            <w:szCs w:val="24"/>
            <w:highlight w:val="white"/>
          </w:rPr>
          <w:delText>to the point</w:delText>
        </w:r>
      </w:del>
      <w:ins w:id="373" w:author="Microsoft Office User" w:date="2022-11-29T14:35:00Z">
        <w:r w:rsidR="008E289E">
          <w:rPr>
            <w:rFonts w:asciiTheme="minorHAnsi" w:eastAsia="Roboto" w:hAnsiTheme="minorHAnsi" w:cs="Roboto"/>
            <w:sz w:val="24"/>
            <w:szCs w:val="24"/>
            <w:highlight w:val="white"/>
          </w:rPr>
          <w:t>that</w:t>
        </w:r>
      </w:ins>
      <w:r w:rsidRPr="0018731C">
        <w:rPr>
          <w:rFonts w:asciiTheme="minorHAnsi" w:eastAsia="Roboto" w:hAnsiTheme="minorHAnsi" w:cs="Roboto"/>
          <w:sz w:val="24"/>
          <w:szCs w:val="24"/>
          <w:highlight w:val="white"/>
        </w:rPr>
        <w:t xml:space="preserve"> </w:t>
      </w:r>
      <w:del w:id="374" w:author="Microsoft Office User" w:date="2022-11-29T14:32:00Z">
        <w:r w:rsidRPr="0018731C" w:rsidDel="0081210D">
          <w:rPr>
            <w:rFonts w:asciiTheme="minorHAnsi" w:eastAsia="Roboto" w:hAnsiTheme="minorHAnsi" w:cs="Roboto"/>
            <w:sz w:val="24"/>
            <w:szCs w:val="24"/>
            <w:highlight w:val="white"/>
          </w:rPr>
          <w:delText xml:space="preserve">where </w:delText>
        </w:r>
      </w:del>
      <w:r w:rsidRPr="0018731C">
        <w:rPr>
          <w:rFonts w:asciiTheme="minorHAnsi" w:eastAsia="Roboto" w:hAnsiTheme="minorHAnsi" w:cs="Roboto"/>
          <w:sz w:val="24"/>
          <w:szCs w:val="24"/>
          <w:highlight w:val="white"/>
        </w:rPr>
        <w:t xml:space="preserve">I considered abandoning the application and giving up. </w:t>
      </w:r>
    </w:p>
    <w:p w14:paraId="1066B606" w14:textId="77777777" w:rsidR="00D420AB" w:rsidRDefault="00D420AB" w:rsidP="00367322">
      <w:pPr>
        <w:jc w:val="both"/>
        <w:rPr>
          <w:ins w:id="375" w:author="Microsoft Office User" w:date="2022-11-29T14:32:00Z"/>
          <w:rFonts w:asciiTheme="minorHAnsi" w:eastAsia="Roboto" w:hAnsiTheme="minorHAnsi" w:cs="Roboto"/>
          <w:sz w:val="24"/>
          <w:szCs w:val="24"/>
          <w:highlight w:val="white"/>
        </w:rPr>
      </w:pPr>
    </w:p>
    <w:p w14:paraId="00000012" w14:textId="7DA87757" w:rsidR="002C5732" w:rsidRPr="0018731C" w:rsidRDefault="00433BE3" w:rsidP="00367322">
      <w:pPr>
        <w:jc w:val="both"/>
        <w:rPr>
          <w:rFonts w:asciiTheme="minorHAnsi" w:eastAsia="Roboto" w:hAnsiTheme="minorHAnsi" w:cs="Roboto"/>
          <w:sz w:val="24"/>
          <w:szCs w:val="24"/>
          <w:highlight w:val="white"/>
        </w:rPr>
      </w:pPr>
      <w:ins w:id="376" w:author="Microsoft Office User" w:date="2022-11-29T14:35:00Z">
        <w:r>
          <w:rPr>
            <w:rFonts w:asciiTheme="minorHAnsi" w:eastAsia="Roboto" w:hAnsiTheme="minorHAnsi" w:cs="Roboto"/>
            <w:sz w:val="24"/>
            <w:szCs w:val="24"/>
            <w:highlight w:val="white"/>
          </w:rPr>
          <w:t xml:space="preserve">However, I knew that this was not how I wanted it to end. </w:t>
        </w:r>
      </w:ins>
      <w:del w:id="377" w:author="Microsoft Office User" w:date="2022-11-29T14:32:00Z">
        <w:r w:rsidR="00542F83" w:rsidRPr="0018731C" w:rsidDel="00D420AB">
          <w:rPr>
            <w:rFonts w:asciiTheme="minorHAnsi" w:eastAsia="Roboto" w:hAnsiTheme="minorHAnsi" w:cs="Roboto"/>
            <w:sz w:val="24"/>
            <w:szCs w:val="24"/>
            <w:highlight w:val="white"/>
          </w:rPr>
          <w:delText>I researched further about</w:delText>
        </w:r>
      </w:del>
      <w:ins w:id="378" w:author="Microsoft Office User" w:date="2022-11-29T14:32:00Z">
        <w:r w:rsidR="00D420AB">
          <w:rPr>
            <w:rFonts w:asciiTheme="minorHAnsi" w:eastAsia="Roboto" w:hAnsiTheme="minorHAnsi" w:cs="Roboto"/>
            <w:sz w:val="24"/>
            <w:szCs w:val="24"/>
            <w:highlight w:val="white"/>
          </w:rPr>
          <w:t>After researching</w:t>
        </w:r>
      </w:ins>
      <w:r w:rsidR="00542F83" w:rsidRPr="0018731C">
        <w:rPr>
          <w:rFonts w:asciiTheme="minorHAnsi" w:eastAsia="Roboto" w:hAnsiTheme="minorHAnsi" w:cs="Roboto"/>
          <w:sz w:val="24"/>
          <w:szCs w:val="24"/>
          <w:highlight w:val="white"/>
        </w:rPr>
        <w:t xml:space="preserve"> its mechanism and the process of checking each value</w:t>
      </w:r>
      <w:ins w:id="379" w:author="Microsoft Office User" w:date="2022-11-29T14:32:00Z">
        <w:r w:rsidR="00D420AB">
          <w:rPr>
            <w:rFonts w:asciiTheme="minorHAnsi" w:eastAsia="Roboto" w:hAnsiTheme="minorHAnsi" w:cs="Roboto"/>
            <w:sz w:val="24"/>
            <w:szCs w:val="24"/>
            <w:highlight w:val="white"/>
          </w:rPr>
          <w:t>,</w:t>
        </w:r>
      </w:ins>
      <w:r w:rsidR="00542F83" w:rsidRPr="0018731C">
        <w:rPr>
          <w:rFonts w:asciiTheme="minorHAnsi" w:eastAsia="Roboto" w:hAnsiTheme="minorHAnsi" w:cs="Roboto"/>
          <w:sz w:val="24"/>
          <w:szCs w:val="24"/>
          <w:highlight w:val="white"/>
        </w:rPr>
        <w:t xml:space="preserve"> </w:t>
      </w:r>
      <w:del w:id="380" w:author="Microsoft Office User" w:date="2022-11-29T14:32:00Z">
        <w:r w:rsidR="00542F83" w:rsidRPr="0018731C" w:rsidDel="00D420AB">
          <w:rPr>
            <w:rFonts w:asciiTheme="minorHAnsi" w:eastAsia="Roboto" w:hAnsiTheme="minorHAnsi" w:cs="Roboto"/>
            <w:sz w:val="24"/>
            <w:szCs w:val="24"/>
            <w:highlight w:val="white"/>
          </w:rPr>
          <w:delText xml:space="preserve">led me </w:delText>
        </w:r>
      </w:del>
      <w:ins w:id="381" w:author="Microsoft Office User" w:date="2022-11-29T14:32:00Z">
        <w:r w:rsidR="00D420AB">
          <w:rPr>
            <w:rFonts w:asciiTheme="minorHAnsi" w:eastAsia="Roboto" w:hAnsiTheme="minorHAnsi" w:cs="Roboto"/>
            <w:sz w:val="24"/>
            <w:szCs w:val="24"/>
            <w:highlight w:val="white"/>
          </w:rPr>
          <w:t xml:space="preserve">I was able </w:t>
        </w:r>
      </w:ins>
      <w:r w:rsidR="00542F83" w:rsidRPr="0018731C">
        <w:rPr>
          <w:rFonts w:asciiTheme="minorHAnsi" w:eastAsia="Roboto" w:hAnsiTheme="minorHAnsi" w:cs="Roboto"/>
          <w:sz w:val="24"/>
          <w:szCs w:val="24"/>
          <w:highlight w:val="white"/>
        </w:rPr>
        <w:t xml:space="preserve">to diagnose </w:t>
      </w:r>
      <w:del w:id="382" w:author="Microsoft Office User" w:date="2022-11-29T14:32:00Z">
        <w:r w:rsidR="00542F83" w:rsidRPr="0018731C" w:rsidDel="00D420AB">
          <w:rPr>
            <w:rFonts w:asciiTheme="minorHAnsi" w:eastAsia="Roboto" w:hAnsiTheme="minorHAnsi" w:cs="Roboto"/>
            <w:sz w:val="24"/>
            <w:szCs w:val="24"/>
            <w:highlight w:val="white"/>
          </w:rPr>
          <w:delText xml:space="preserve">that </w:delText>
        </w:r>
      </w:del>
      <w:r w:rsidR="00542F83" w:rsidRPr="0018731C">
        <w:rPr>
          <w:rFonts w:asciiTheme="minorHAnsi" w:eastAsia="Roboto" w:hAnsiTheme="minorHAnsi" w:cs="Roboto"/>
          <w:sz w:val="24"/>
          <w:szCs w:val="24"/>
          <w:highlight w:val="white"/>
        </w:rPr>
        <w:t>the problem</w:t>
      </w:r>
      <w:ins w:id="383" w:author="Microsoft Office User" w:date="2022-11-29T14:32:00Z">
        <w:r w:rsidR="00D420AB">
          <w:rPr>
            <w:rFonts w:asciiTheme="minorHAnsi" w:eastAsia="Roboto" w:hAnsiTheme="minorHAnsi" w:cs="Roboto"/>
            <w:sz w:val="24"/>
            <w:szCs w:val="24"/>
            <w:highlight w:val="white"/>
          </w:rPr>
          <w:t>:</w:t>
        </w:r>
      </w:ins>
      <w:r w:rsidR="00542F83" w:rsidRPr="0018731C">
        <w:rPr>
          <w:rFonts w:asciiTheme="minorHAnsi" w:eastAsia="Roboto" w:hAnsiTheme="minorHAnsi" w:cs="Roboto"/>
          <w:sz w:val="24"/>
          <w:szCs w:val="24"/>
          <w:highlight w:val="white"/>
        </w:rPr>
        <w:t xml:space="preserve"> </w:t>
      </w:r>
      <w:ins w:id="384" w:author="Microsoft Office User" w:date="2022-11-29T14:33:00Z">
        <w:r w:rsidR="00D420AB">
          <w:rPr>
            <w:rFonts w:asciiTheme="minorHAnsi" w:eastAsia="Roboto" w:hAnsiTheme="minorHAnsi" w:cs="Roboto"/>
            <w:sz w:val="24"/>
            <w:szCs w:val="24"/>
            <w:highlight w:val="white"/>
          </w:rPr>
          <w:t>I had</w:t>
        </w:r>
      </w:ins>
      <w:del w:id="385" w:author="Microsoft Office User" w:date="2022-11-29T14:33:00Z">
        <w:r w:rsidR="00542F83" w:rsidRPr="0018731C" w:rsidDel="00D420AB">
          <w:rPr>
            <w:rFonts w:asciiTheme="minorHAnsi" w:eastAsia="Roboto" w:hAnsiTheme="minorHAnsi" w:cs="Roboto"/>
            <w:sz w:val="24"/>
            <w:szCs w:val="24"/>
            <w:highlight w:val="white"/>
          </w:rPr>
          <w:delText>w</w:delText>
        </w:r>
        <w:r w:rsidR="00542F83" w:rsidRPr="0018731C" w:rsidDel="00D420AB">
          <w:rPr>
            <w:rFonts w:asciiTheme="minorHAnsi" w:eastAsia="Roboto" w:hAnsiTheme="minorHAnsi" w:cs="Roboto"/>
            <w:sz w:val="24"/>
            <w:szCs w:val="24"/>
            <w:highlight w:val="white"/>
          </w:rPr>
          <w:delText>a</w:delText>
        </w:r>
      </w:del>
      <w:del w:id="386" w:author="Microsoft Office User" w:date="2022-11-29T14:32:00Z">
        <w:r w:rsidR="00542F83" w:rsidRPr="0018731C" w:rsidDel="00D420AB">
          <w:rPr>
            <w:rFonts w:asciiTheme="minorHAnsi" w:eastAsia="Roboto" w:hAnsiTheme="minorHAnsi" w:cs="Roboto"/>
            <w:sz w:val="24"/>
            <w:szCs w:val="24"/>
            <w:highlight w:val="white"/>
          </w:rPr>
          <w:delText>s</w:delText>
        </w:r>
        <w:r w:rsidR="00542F83" w:rsidRPr="0018731C" w:rsidDel="00D420AB">
          <w:rPr>
            <w:rFonts w:asciiTheme="minorHAnsi" w:eastAsia="Roboto" w:hAnsiTheme="minorHAnsi" w:cs="Roboto"/>
            <w:sz w:val="24"/>
            <w:szCs w:val="24"/>
            <w:highlight w:val="white"/>
          </w:rPr>
          <w:delText xml:space="preserve"> </w:delText>
        </w:r>
        <w:r w:rsidR="00542F83" w:rsidRPr="0018731C" w:rsidDel="00D420AB">
          <w:rPr>
            <w:rFonts w:asciiTheme="minorHAnsi" w:eastAsia="Roboto" w:hAnsiTheme="minorHAnsi" w:cs="Roboto"/>
            <w:sz w:val="24"/>
            <w:szCs w:val="24"/>
            <w:highlight w:val="white"/>
          </w:rPr>
          <w:delText>i</w:delText>
        </w:r>
        <w:r w:rsidR="00542F83" w:rsidRPr="0018731C" w:rsidDel="00D420AB">
          <w:rPr>
            <w:rFonts w:asciiTheme="minorHAnsi" w:eastAsia="Roboto" w:hAnsiTheme="minorHAnsi" w:cs="Roboto"/>
            <w:sz w:val="24"/>
            <w:szCs w:val="24"/>
            <w:highlight w:val="white"/>
          </w:rPr>
          <w:delText>n</w:delText>
        </w:r>
      </w:del>
      <w:r w:rsidR="00542F83" w:rsidRPr="0018731C">
        <w:rPr>
          <w:rFonts w:asciiTheme="minorHAnsi" w:eastAsia="Roboto" w:hAnsiTheme="minorHAnsi" w:cs="Roboto"/>
          <w:sz w:val="24"/>
          <w:szCs w:val="24"/>
          <w:highlight w:val="white"/>
        </w:rPr>
        <w:t xml:space="preserve"> mix</w:t>
      </w:r>
      <w:ins w:id="387" w:author="Microsoft Office User" w:date="2022-11-29T14:33:00Z">
        <w:r w:rsidR="00D420AB">
          <w:rPr>
            <w:rFonts w:asciiTheme="minorHAnsi" w:eastAsia="Roboto" w:hAnsiTheme="minorHAnsi" w:cs="Roboto"/>
            <w:sz w:val="24"/>
            <w:szCs w:val="24"/>
            <w:highlight w:val="white"/>
          </w:rPr>
          <w:t xml:space="preserve">ed </w:t>
        </w:r>
      </w:ins>
      <w:del w:id="388" w:author="Microsoft Office User" w:date="2022-11-29T14:33:00Z">
        <w:r w:rsidR="00542F83" w:rsidRPr="0018731C" w:rsidDel="00D420AB">
          <w:rPr>
            <w:rFonts w:asciiTheme="minorHAnsi" w:eastAsia="Roboto" w:hAnsiTheme="minorHAnsi" w:cs="Roboto"/>
            <w:sz w:val="24"/>
            <w:szCs w:val="24"/>
            <w:highlight w:val="white"/>
          </w:rPr>
          <w:delText>i</w:delText>
        </w:r>
        <w:r w:rsidR="00542F83" w:rsidRPr="0018731C" w:rsidDel="00D420AB">
          <w:rPr>
            <w:rFonts w:asciiTheme="minorHAnsi" w:eastAsia="Roboto" w:hAnsiTheme="minorHAnsi" w:cs="Roboto"/>
            <w:sz w:val="24"/>
            <w:szCs w:val="24"/>
            <w:highlight w:val="white"/>
          </w:rPr>
          <w:delText>n</w:delText>
        </w:r>
        <w:r w:rsidR="00542F83" w:rsidRPr="0018731C" w:rsidDel="00D420AB">
          <w:rPr>
            <w:rFonts w:asciiTheme="minorHAnsi" w:eastAsia="Roboto" w:hAnsiTheme="minorHAnsi" w:cs="Roboto"/>
            <w:sz w:val="24"/>
            <w:szCs w:val="24"/>
            <w:highlight w:val="white"/>
          </w:rPr>
          <w:delText>g</w:delText>
        </w:r>
        <w:r w:rsidR="00542F83" w:rsidRPr="0018731C" w:rsidDel="00D420AB">
          <w:rPr>
            <w:rFonts w:asciiTheme="minorHAnsi" w:eastAsia="Roboto" w:hAnsiTheme="minorHAnsi" w:cs="Roboto"/>
            <w:sz w:val="24"/>
            <w:szCs w:val="24"/>
            <w:highlight w:val="white"/>
          </w:rPr>
          <w:delText xml:space="preserve"> </w:delText>
        </w:r>
      </w:del>
      <w:r w:rsidR="00542F83" w:rsidRPr="0018731C">
        <w:rPr>
          <w:rFonts w:asciiTheme="minorHAnsi" w:eastAsia="Roboto" w:hAnsiTheme="minorHAnsi" w:cs="Roboto"/>
          <w:sz w:val="24"/>
          <w:szCs w:val="24"/>
          <w:highlight w:val="white"/>
        </w:rPr>
        <w:t xml:space="preserve">up </w:t>
      </w:r>
      <w:r w:rsidR="00542F83" w:rsidRPr="0018731C">
        <w:rPr>
          <w:rFonts w:asciiTheme="minorHAnsi" w:eastAsia="Roboto" w:hAnsiTheme="minorHAnsi" w:cs="Roboto"/>
          <w:sz w:val="24"/>
          <w:szCs w:val="24"/>
          <w:highlight w:val="white"/>
        </w:rPr>
        <w:lastRenderedPageBreak/>
        <w:t>the order of the loo</w:t>
      </w:r>
      <w:r w:rsidR="00542F83" w:rsidRPr="0018731C">
        <w:rPr>
          <w:rFonts w:asciiTheme="minorHAnsi" w:eastAsia="Roboto" w:hAnsiTheme="minorHAnsi" w:cs="Roboto"/>
          <w:sz w:val="24"/>
          <w:szCs w:val="24"/>
          <w:highlight w:val="white"/>
        </w:rPr>
        <w:t xml:space="preserve">ping. Seeing how each instance of failure helped me become a better programmer, I </w:t>
      </w:r>
      <w:del w:id="389" w:author="Microsoft Office User" w:date="2022-11-29T14:33:00Z">
        <w:r w:rsidR="00542F83" w:rsidRPr="0018731C" w:rsidDel="00B832C0">
          <w:rPr>
            <w:rFonts w:asciiTheme="minorHAnsi" w:eastAsia="Roboto" w:hAnsiTheme="minorHAnsi" w:cs="Roboto"/>
            <w:sz w:val="24"/>
            <w:szCs w:val="24"/>
            <w:highlight w:val="white"/>
          </w:rPr>
          <w:delText>pushed through burning with motivation</w:delText>
        </w:r>
      </w:del>
      <w:ins w:id="390" w:author="Microsoft Office User" w:date="2022-11-29T14:34:00Z">
        <w:r w:rsidR="008E289E">
          <w:rPr>
            <w:rFonts w:asciiTheme="minorHAnsi" w:eastAsia="Roboto" w:hAnsiTheme="minorHAnsi" w:cs="Roboto"/>
            <w:sz w:val="24"/>
            <w:szCs w:val="24"/>
            <w:highlight w:val="white"/>
          </w:rPr>
          <w:t>left no stone unturned</w:t>
        </w:r>
      </w:ins>
      <w:r w:rsidR="00542F83" w:rsidRPr="0018731C">
        <w:rPr>
          <w:rFonts w:asciiTheme="minorHAnsi" w:eastAsia="Roboto" w:hAnsiTheme="minorHAnsi" w:cs="Roboto"/>
          <w:sz w:val="24"/>
          <w:szCs w:val="24"/>
          <w:highlight w:val="white"/>
        </w:rPr>
        <w:t>. Now, I can create back-end programming in Python or Java</w:t>
      </w:r>
      <w:ins w:id="391" w:author="Microsoft Office User" w:date="2022-11-29T14:34:00Z">
        <w:r w:rsidR="008E289E">
          <w:rPr>
            <w:rFonts w:asciiTheme="minorHAnsi" w:eastAsia="Roboto" w:hAnsiTheme="minorHAnsi" w:cs="Roboto"/>
            <w:sz w:val="24"/>
            <w:szCs w:val="24"/>
            <w:highlight w:val="white"/>
          </w:rPr>
          <w:t>,</w:t>
        </w:r>
      </w:ins>
      <w:r w:rsidR="00542F83" w:rsidRPr="0018731C">
        <w:rPr>
          <w:rFonts w:asciiTheme="minorHAnsi" w:eastAsia="Roboto" w:hAnsiTheme="minorHAnsi" w:cs="Roboto"/>
          <w:sz w:val="24"/>
          <w:szCs w:val="24"/>
          <w:highlight w:val="white"/>
        </w:rPr>
        <w:t xml:space="preserve"> which is really beneficial in completing my web application development. </w:t>
      </w:r>
    </w:p>
    <w:p w14:paraId="01B48A2A" w14:textId="77777777" w:rsidR="00367322" w:rsidRDefault="00367322" w:rsidP="00367322">
      <w:pPr>
        <w:jc w:val="both"/>
        <w:rPr>
          <w:rFonts w:asciiTheme="minorHAnsi" w:eastAsia="Roboto" w:hAnsiTheme="minorHAnsi" w:cs="Roboto"/>
          <w:sz w:val="24"/>
          <w:szCs w:val="24"/>
          <w:highlight w:val="white"/>
        </w:rPr>
      </w:pPr>
    </w:p>
    <w:p w14:paraId="00000013" w14:textId="4BCCA105" w:rsidR="002C5732" w:rsidRPr="0018731C" w:rsidRDefault="00542F83" w:rsidP="00367322">
      <w:pPr>
        <w:jc w:val="both"/>
        <w:rPr>
          <w:rFonts w:asciiTheme="minorHAnsi" w:eastAsia="Roboto" w:hAnsiTheme="minorHAnsi" w:cs="Roboto"/>
          <w:sz w:val="24"/>
          <w:szCs w:val="24"/>
          <w:highlight w:val="white"/>
        </w:rPr>
      </w:pPr>
      <w:r w:rsidRPr="0018731C">
        <w:rPr>
          <w:rFonts w:asciiTheme="minorHAnsi" w:eastAsia="Roboto" w:hAnsiTheme="minorHAnsi" w:cs="Roboto"/>
          <w:sz w:val="24"/>
          <w:szCs w:val="24"/>
          <w:highlight w:val="white"/>
        </w:rPr>
        <w:t>Exp</w:t>
      </w:r>
      <w:r w:rsidRPr="0018731C">
        <w:rPr>
          <w:rFonts w:asciiTheme="minorHAnsi" w:eastAsia="Roboto" w:hAnsiTheme="minorHAnsi" w:cs="Roboto"/>
          <w:sz w:val="24"/>
          <w:szCs w:val="24"/>
          <w:highlight w:val="white"/>
        </w:rPr>
        <w:t xml:space="preserve">eriencing this challenge highlighted the immense perseverance that I have developed. </w:t>
      </w:r>
      <w:del w:id="392" w:author="Microsoft Office User" w:date="2022-11-29T14:36:00Z">
        <w:r w:rsidRPr="0018731C" w:rsidDel="00433BE3">
          <w:rPr>
            <w:rFonts w:asciiTheme="minorHAnsi" w:eastAsia="Roboto" w:hAnsiTheme="minorHAnsi" w:cs="Roboto"/>
            <w:sz w:val="24"/>
            <w:szCs w:val="24"/>
            <w:highlight w:val="white"/>
          </w:rPr>
          <w:delText xml:space="preserve">In </w:delText>
        </w:r>
      </w:del>
      <w:ins w:id="393" w:author="Microsoft Office User" w:date="2022-11-29T14:36:00Z">
        <w:r w:rsidR="00433BE3">
          <w:rPr>
            <w:rFonts w:asciiTheme="minorHAnsi" w:eastAsia="Roboto" w:hAnsiTheme="minorHAnsi" w:cs="Roboto"/>
            <w:sz w:val="24"/>
            <w:szCs w:val="24"/>
            <w:highlight w:val="white"/>
          </w:rPr>
          <w:t>At</w:t>
        </w:r>
        <w:r w:rsidR="00433BE3"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school, I’m </w:t>
      </w:r>
      <w:del w:id="394" w:author="Microsoft Office User" w:date="2022-11-29T14:37:00Z">
        <w:r w:rsidRPr="0018731C" w:rsidDel="0019534B">
          <w:rPr>
            <w:rFonts w:asciiTheme="minorHAnsi" w:eastAsia="Roboto" w:hAnsiTheme="minorHAnsi" w:cs="Roboto"/>
            <w:sz w:val="24"/>
            <w:szCs w:val="24"/>
            <w:highlight w:val="white"/>
          </w:rPr>
          <w:delText xml:space="preserve">always </w:delText>
        </w:r>
      </w:del>
      <w:r w:rsidRPr="0018731C">
        <w:rPr>
          <w:rFonts w:asciiTheme="minorHAnsi" w:eastAsia="Roboto" w:hAnsiTheme="minorHAnsi" w:cs="Roboto"/>
          <w:sz w:val="24"/>
          <w:szCs w:val="24"/>
          <w:highlight w:val="white"/>
        </w:rPr>
        <w:t xml:space="preserve">less discouraged whenever challenging topics </w:t>
      </w:r>
      <w:del w:id="395" w:author="Microsoft Office User" w:date="2022-11-29T14:38:00Z">
        <w:r w:rsidRPr="0018731C" w:rsidDel="0019534B">
          <w:rPr>
            <w:rFonts w:asciiTheme="minorHAnsi" w:eastAsia="Roboto" w:hAnsiTheme="minorHAnsi" w:cs="Roboto"/>
            <w:sz w:val="24"/>
            <w:szCs w:val="24"/>
            <w:highlight w:val="white"/>
          </w:rPr>
          <w:delText xml:space="preserve">come </w:delText>
        </w:r>
      </w:del>
      <w:r w:rsidRPr="0018731C">
        <w:rPr>
          <w:rFonts w:asciiTheme="minorHAnsi" w:eastAsia="Roboto" w:hAnsiTheme="minorHAnsi" w:cs="Roboto"/>
          <w:sz w:val="24"/>
          <w:szCs w:val="24"/>
          <w:highlight w:val="white"/>
        </w:rPr>
        <w:t xml:space="preserve">or tough assessments </w:t>
      </w:r>
      <w:del w:id="396" w:author="Microsoft Office User" w:date="2022-11-29T14:38:00Z">
        <w:r w:rsidRPr="0018731C" w:rsidDel="0019534B">
          <w:rPr>
            <w:rFonts w:asciiTheme="minorHAnsi" w:eastAsia="Roboto" w:hAnsiTheme="minorHAnsi" w:cs="Roboto"/>
            <w:sz w:val="24"/>
            <w:szCs w:val="24"/>
            <w:highlight w:val="white"/>
          </w:rPr>
          <w:delText>occur</w:delText>
        </w:r>
      </w:del>
      <w:ins w:id="397" w:author="Microsoft Office User" w:date="2022-11-29T14:38:00Z">
        <w:r w:rsidR="0019534B">
          <w:rPr>
            <w:rFonts w:asciiTheme="minorHAnsi" w:eastAsia="Roboto" w:hAnsiTheme="minorHAnsi" w:cs="Roboto"/>
            <w:sz w:val="24"/>
            <w:szCs w:val="24"/>
            <w:highlight w:val="white"/>
          </w:rPr>
          <w:t>appear</w:t>
        </w:r>
      </w:ins>
      <w:ins w:id="398" w:author="Microsoft Office User" w:date="2022-11-29T14:36:00Z">
        <w:r w:rsidR="00433BE3">
          <w:rPr>
            <w:rFonts w:asciiTheme="minorHAnsi" w:eastAsia="Roboto" w:hAnsiTheme="minorHAnsi" w:cs="Roboto"/>
            <w:sz w:val="24"/>
            <w:szCs w:val="24"/>
            <w:highlight w:val="white"/>
          </w:rPr>
          <w:t xml:space="preserve">. This </w:t>
        </w:r>
      </w:ins>
      <w:ins w:id="399" w:author="Microsoft Office User" w:date="2022-11-29T14:38:00Z">
        <w:r w:rsidR="0019534B">
          <w:rPr>
            <w:rFonts w:asciiTheme="minorHAnsi" w:eastAsia="Roboto" w:hAnsiTheme="minorHAnsi" w:cs="Roboto"/>
            <w:sz w:val="24"/>
            <w:szCs w:val="24"/>
            <w:highlight w:val="white"/>
          </w:rPr>
          <w:t xml:space="preserve">positive </w:t>
        </w:r>
      </w:ins>
      <w:ins w:id="400" w:author="Microsoft Office User" w:date="2022-11-29T14:36:00Z">
        <w:r w:rsidR="00433BE3">
          <w:rPr>
            <w:rFonts w:asciiTheme="minorHAnsi" w:eastAsia="Roboto" w:hAnsiTheme="minorHAnsi" w:cs="Roboto"/>
            <w:sz w:val="24"/>
            <w:szCs w:val="24"/>
            <w:highlight w:val="white"/>
          </w:rPr>
          <w:t xml:space="preserve">mindset </w:t>
        </w:r>
      </w:ins>
      <w:ins w:id="401" w:author="Microsoft Office User" w:date="2022-11-29T14:37:00Z">
        <w:r w:rsidR="0019534B">
          <w:rPr>
            <w:rFonts w:asciiTheme="minorHAnsi" w:eastAsia="Roboto" w:hAnsiTheme="minorHAnsi" w:cs="Roboto"/>
            <w:sz w:val="24"/>
            <w:szCs w:val="24"/>
            <w:highlight w:val="white"/>
          </w:rPr>
          <w:t xml:space="preserve">raises </w:t>
        </w:r>
      </w:ins>
      <w:del w:id="402" w:author="Microsoft Office User" w:date="2022-11-29T14:36:00Z">
        <w:r w:rsidRPr="0018731C" w:rsidDel="00433BE3">
          <w:rPr>
            <w:rFonts w:asciiTheme="minorHAnsi" w:eastAsia="Roboto" w:hAnsiTheme="minorHAnsi" w:cs="Roboto"/>
            <w:sz w:val="24"/>
            <w:szCs w:val="24"/>
            <w:highlight w:val="white"/>
          </w:rPr>
          <w:delText>,</w:delText>
        </w:r>
        <w:r w:rsidRPr="0018731C" w:rsidDel="00433BE3">
          <w:rPr>
            <w:rFonts w:asciiTheme="minorHAnsi" w:eastAsia="Roboto" w:hAnsiTheme="minorHAnsi" w:cs="Roboto"/>
            <w:sz w:val="24"/>
            <w:szCs w:val="24"/>
            <w:highlight w:val="white"/>
          </w:rPr>
          <w:delText xml:space="preserve"> </w:delText>
        </w:r>
        <w:r w:rsidRPr="0018731C" w:rsidDel="00433BE3">
          <w:rPr>
            <w:rFonts w:asciiTheme="minorHAnsi" w:eastAsia="Roboto" w:hAnsiTheme="minorHAnsi" w:cs="Roboto"/>
            <w:sz w:val="24"/>
            <w:szCs w:val="24"/>
            <w:highlight w:val="white"/>
          </w:rPr>
          <w:delText xml:space="preserve">clearing my mind and helping me </w:delText>
        </w:r>
      </w:del>
      <w:del w:id="403" w:author="Microsoft Office User" w:date="2022-11-29T14:37:00Z">
        <w:r w:rsidRPr="0018731C" w:rsidDel="0019534B">
          <w:rPr>
            <w:rFonts w:asciiTheme="minorHAnsi" w:eastAsia="Roboto" w:hAnsiTheme="minorHAnsi" w:cs="Roboto"/>
            <w:sz w:val="24"/>
            <w:szCs w:val="24"/>
            <w:highlight w:val="white"/>
          </w:rPr>
          <w:delText xml:space="preserve">improve </w:delText>
        </w:r>
      </w:del>
      <w:r w:rsidRPr="0018731C">
        <w:rPr>
          <w:rFonts w:asciiTheme="minorHAnsi" w:eastAsia="Roboto" w:hAnsiTheme="minorHAnsi" w:cs="Roboto"/>
          <w:sz w:val="24"/>
          <w:szCs w:val="24"/>
          <w:highlight w:val="white"/>
        </w:rPr>
        <w:t>my 6s into 7s in my Computer Sc</w:t>
      </w:r>
      <w:r w:rsidRPr="0018731C">
        <w:rPr>
          <w:rFonts w:asciiTheme="minorHAnsi" w:eastAsia="Roboto" w:hAnsiTheme="minorHAnsi" w:cs="Roboto"/>
          <w:sz w:val="24"/>
          <w:szCs w:val="24"/>
          <w:highlight w:val="white"/>
        </w:rPr>
        <w:t>ience, Economics, and other subjects. My programming skills have also improved</w:t>
      </w:r>
      <w:del w:id="404" w:author="Microsoft Office User" w:date="2022-11-29T14:38:00Z">
        <w:r w:rsidRPr="0018731C" w:rsidDel="00E70BCD">
          <w:rPr>
            <w:rFonts w:asciiTheme="minorHAnsi" w:eastAsia="Roboto" w:hAnsiTheme="minorHAnsi" w:cs="Roboto"/>
            <w:sz w:val="24"/>
            <w:szCs w:val="24"/>
            <w:highlight w:val="white"/>
          </w:rPr>
          <w:delText>,</w:delText>
        </w:r>
      </w:del>
      <w:r w:rsidRPr="0018731C">
        <w:rPr>
          <w:rFonts w:asciiTheme="minorHAnsi" w:eastAsia="Roboto" w:hAnsiTheme="minorHAnsi" w:cs="Roboto"/>
          <w:sz w:val="24"/>
          <w:szCs w:val="24"/>
          <w:highlight w:val="white"/>
        </w:rPr>
        <w:t xml:space="preserve"> as I am </w:t>
      </w:r>
      <w:ins w:id="405" w:author="Microsoft Office User" w:date="2022-11-29T14:38:00Z">
        <w:r w:rsidR="00E70BCD">
          <w:rPr>
            <w:rFonts w:asciiTheme="minorHAnsi" w:eastAsia="Roboto" w:hAnsiTheme="minorHAnsi" w:cs="Roboto"/>
            <w:sz w:val="24"/>
            <w:szCs w:val="24"/>
            <w:highlight w:val="white"/>
          </w:rPr>
          <w:t xml:space="preserve">now </w:t>
        </w:r>
      </w:ins>
      <w:r w:rsidRPr="0018731C">
        <w:rPr>
          <w:rFonts w:asciiTheme="minorHAnsi" w:eastAsia="Roboto" w:hAnsiTheme="minorHAnsi" w:cs="Roboto"/>
          <w:sz w:val="24"/>
          <w:szCs w:val="24"/>
          <w:highlight w:val="white"/>
        </w:rPr>
        <w:t xml:space="preserve">more careful and precise in making code. </w:t>
      </w:r>
      <w:del w:id="406" w:author="Microsoft Office User" w:date="2022-11-29T14:38:00Z">
        <w:r w:rsidRPr="0018731C" w:rsidDel="00E70BCD">
          <w:rPr>
            <w:rFonts w:asciiTheme="minorHAnsi" w:eastAsia="Roboto" w:hAnsiTheme="minorHAnsi" w:cs="Roboto"/>
            <w:sz w:val="24"/>
            <w:szCs w:val="24"/>
            <w:highlight w:val="white"/>
          </w:rPr>
          <w:delText xml:space="preserve">In </w:delText>
        </w:r>
      </w:del>
      <w:ins w:id="407" w:author="Microsoft Office User" w:date="2022-11-29T14:38:00Z">
        <w:r w:rsidR="00E70BCD">
          <w:rPr>
            <w:rFonts w:asciiTheme="minorHAnsi" w:eastAsia="Roboto" w:hAnsiTheme="minorHAnsi" w:cs="Roboto"/>
            <w:sz w:val="24"/>
            <w:szCs w:val="24"/>
            <w:highlight w:val="white"/>
          </w:rPr>
          <w:t>When</w:t>
        </w:r>
        <w:r w:rsidR="00E70BCD"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leading projects or </w:t>
      </w:r>
      <w:del w:id="408" w:author="Microsoft Office User" w:date="2022-11-29T14:38:00Z">
        <w:r w:rsidRPr="0018731C" w:rsidDel="00E70BCD">
          <w:rPr>
            <w:rFonts w:asciiTheme="minorHAnsi" w:eastAsia="Roboto" w:hAnsiTheme="minorHAnsi" w:cs="Roboto"/>
            <w:sz w:val="24"/>
            <w:szCs w:val="24"/>
            <w:highlight w:val="white"/>
          </w:rPr>
          <w:delText xml:space="preserve">even </w:delText>
        </w:r>
      </w:del>
      <w:r w:rsidRPr="0018731C">
        <w:rPr>
          <w:rFonts w:asciiTheme="minorHAnsi" w:eastAsia="Roboto" w:hAnsiTheme="minorHAnsi" w:cs="Roboto"/>
          <w:sz w:val="24"/>
          <w:szCs w:val="24"/>
          <w:highlight w:val="white"/>
        </w:rPr>
        <w:t xml:space="preserve">creating my own food blog, I </w:t>
      </w:r>
      <w:del w:id="409" w:author="Microsoft Office User" w:date="2022-11-29T14:39:00Z">
        <w:r w:rsidRPr="0018731C" w:rsidDel="00E70BCD">
          <w:rPr>
            <w:rFonts w:asciiTheme="minorHAnsi" w:eastAsia="Roboto" w:hAnsiTheme="minorHAnsi" w:cs="Roboto"/>
            <w:sz w:val="24"/>
            <w:szCs w:val="24"/>
            <w:highlight w:val="white"/>
          </w:rPr>
          <w:delText xml:space="preserve">can </w:delText>
        </w:r>
      </w:del>
      <w:ins w:id="410" w:author="Microsoft Office User" w:date="2022-11-29T14:39:00Z">
        <w:r w:rsidR="00E70BCD">
          <w:rPr>
            <w:rFonts w:asciiTheme="minorHAnsi" w:eastAsia="Roboto" w:hAnsiTheme="minorHAnsi" w:cs="Roboto"/>
            <w:sz w:val="24"/>
            <w:szCs w:val="24"/>
            <w:highlight w:val="white"/>
          </w:rPr>
          <w:t>will</w:t>
        </w:r>
        <w:r w:rsidR="00E70BCD" w:rsidRPr="0018731C">
          <w:rPr>
            <w:rFonts w:asciiTheme="minorHAnsi" w:eastAsia="Roboto" w:hAnsiTheme="minorHAnsi" w:cs="Roboto"/>
            <w:sz w:val="24"/>
            <w:szCs w:val="24"/>
            <w:highlight w:val="white"/>
          </w:rPr>
          <w:t xml:space="preserve"> </w:t>
        </w:r>
      </w:ins>
      <w:r w:rsidRPr="0018731C">
        <w:rPr>
          <w:rFonts w:asciiTheme="minorHAnsi" w:eastAsia="Roboto" w:hAnsiTheme="minorHAnsi" w:cs="Roboto"/>
          <w:sz w:val="24"/>
          <w:szCs w:val="24"/>
          <w:highlight w:val="white"/>
        </w:rPr>
        <w:t xml:space="preserve">calmly diagnose problems in times of </w:t>
      </w:r>
      <w:del w:id="411" w:author="Microsoft Office User" w:date="2022-11-29T14:39:00Z">
        <w:r w:rsidRPr="0018731C" w:rsidDel="00E70BCD">
          <w:rPr>
            <w:rFonts w:asciiTheme="minorHAnsi" w:eastAsia="Roboto" w:hAnsiTheme="minorHAnsi" w:cs="Roboto"/>
            <w:sz w:val="24"/>
            <w:szCs w:val="24"/>
            <w:highlight w:val="white"/>
          </w:rPr>
          <w:delText>facing obstacles</w:delText>
        </w:r>
      </w:del>
      <w:ins w:id="412" w:author="Microsoft Office User" w:date="2022-11-29T14:39:00Z">
        <w:r w:rsidR="00E70BCD">
          <w:rPr>
            <w:rFonts w:asciiTheme="minorHAnsi" w:eastAsia="Roboto" w:hAnsiTheme="minorHAnsi" w:cs="Roboto"/>
            <w:sz w:val="24"/>
            <w:szCs w:val="24"/>
            <w:highlight w:val="white"/>
          </w:rPr>
          <w:t>difficulties</w:t>
        </w:r>
      </w:ins>
      <w:r w:rsidRPr="0018731C">
        <w:rPr>
          <w:rFonts w:asciiTheme="minorHAnsi" w:eastAsia="Roboto" w:hAnsiTheme="minorHAnsi" w:cs="Roboto"/>
          <w:sz w:val="24"/>
          <w:szCs w:val="24"/>
          <w:highlight w:val="white"/>
        </w:rPr>
        <w:t xml:space="preserve">. </w:t>
      </w:r>
      <w:ins w:id="413" w:author="Microsoft Office User" w:date="2022-11-29T14:40:00Z">
        <w:r w:rsidR="008912A6">
          <w:rPr>
            <w:rFonts w:asciiTheme="minorHAnsi" w:eastAsia="Roboto" w:hAnsiTheme="minorHAnsi" w:cs="Roboto"/>
            <w:sz w:val="24"/>
            <w:szCs w:val="24"/>
            <w:highlight w:val="white"/>
          </w:rPr>
          <w:t>T</w:t>
        </w:r>
      </w:ins>
      <w:del w:id="414" w:author="Microsoft Office User" w:date="2022-11-29T14:40:00Z">
        <w:r w:rsidRPr="0018731C" w:rsidDel="008912A6">
          <w:rPr>
            <w:rFonts w:asciiTheme="minorHAnsi" w:eastAsia="Roboto" w:hAnsiTheme="minorHAnsi" w:cs="Roboto"/>
            <w:sz w:val="24"/>
            <w:szCs w:val="24"/>
            <w:highlight w:val="white"/>
          </w:rPr>
          <w:delText>As a result</w:delText>
        </w:r>
        <w:r w:rsidRPr="0018731C" w:rsidDel="008912A6">
          <w:rPr>
            <w:rFonts w:asciiTheme="minorHAnsi" w:eastAsia="Roboto" w:hAnsiTheme="minorHAnsi" w:cs="Roboto"/>
            <w:sz w:val="24"/>
            <w:szCs w:val="24"/>
            <w:highlight w:val="white"/>
          </w:rPr>
          <w:delText>, t</w:delText>
        </w:r>
      </w:del>
      <w:r w:rsidRPr="0018731C">
        <w:rPr>
          <w:rFonts w:asciiTheme="minorHAnsi" w:eastAsia="Roboto" w:hAnsiTheme="minorHAnsi" w:cs="Roboto"/>
          <w:sz w:val="24"/>
          <w:szCs w:val="24"/>
          <w:highlight w:val="white"/>
        </w:rPr>
        <w:t xml:space="preserve">he new confidence I have </w:t>
      </w:r>
      <w:del w:id="415" w:author="Microsoft Office User" w:date="2022-11-29T14:40:00Z">
        <w:r w:rsidRPr="0018731C" w:rsidDel="008912A6">
          <w:rPr>
            <w:rFonts w:asciiTheme="minorHAnsi" w:eastAsia="Roboto" w:hAnsiTheme="minorHAnsi" w:cs="Roboto"/>
            <w:sz w:val="24"/>
            <w:szCs w:val="24"/>
            <w:highlight w:val="white"/>
          </w:rPr>
          <w:delText>in leadership roles</w:delText>
        </w:r>
      </w:del>
      <w:ins w:id="416" w:author="Microsoft Office User" w:date="2022-11-29T14:40:00Z">
        <w:r w:rsidR="008912A6">
          <w:rPr>
            <w:rFonts w:asciiTheme="minorHAnsi" w:eastAsia="Roboto" w:hAnsiTheme="minorHAnsi" w:cs="Roboto"/>
            <w:sz w:val="24"/>
            <w:szCs w:val="24"/>
            <w:highlight w:val="white"/>
          </w:rPr>
          <w:t>gained</w:t>
        </w:r>
      </w:ins>
      <w:r w:rsidRPr="0018731C">
        <w:rPr>
          <w:rFonts w:asciiTheme="minorHAnsi" w:eastAsia="Roboto" w:hAnsiTheme="minorHAnsi" w:cs="Roboto"/>
          <w:sz w:val="24"/>
          <w:szCs w:val="24"/>
          <w:highlight w:val="white"/>
        </w:rPr>
        <w:t xml:space="preserve"> has allowed me to be promoted to the Head of Curriculum in </w:t>
      </w:r>
      <w:proofErr w:type="spellStart"/>
      <w:r w:rsidRPr="0018731C">
        <w:rPr>
          <w:rFonts w:asciiTheme="minorHAnsi" w:eastAsia="Roboto" w:hAnsiTheme="minorHAnsi" w:cs="Roboto"/>
          <w:sz w:val="24"/>
          <w:szCs w:val="24"/>
          <w:highlight w:val="white"/>
        </w:rPr>
        <w:t>GenDigital</w:t>
      </w:r>
      <w:proofErr w:type="spellEnd"/>
      <w:r w:rsidRPr="0018731C">
        <w:rPr>
          <w:rFonts w:asciiTheme="minorHAnsi" w:eastAsia="Roboto" w:hAnsiTheme="minorHAnsi" w:cs="Roboto"/>
          <w:sz w:val="24"/>
          <w:szCs w:val="24"/>
          <w:highlight w:val="white"/>
        </w:rPr>
        <w:t xml:space="preserve"> Academy</w:t>
      </w:r>
      <w:ins w:id="417" w:author="Microsoft Office User" w:date="2022-11-29T14:40:00Z">
        <w:r w:rsidR="009E0174">
          <w:rPr>
            <w:rFonts w:asciiTheme="minorHAnsi" w:eastAsia="Roboto" w:hAnsiTheme="minorHAnsi" w:cs="Roboto"/>
            <w:sz w:val="24"/>
            <w:szCs w:val="24"/>
            <w:highlight w:val="white"/>
          </w:rPr>
          <w:t xml:space="preserve"> </w:t>
        </w:r>
      </w:ins>
      <w:del w:id="418" w:author="Microsoft Office User" w:date="2022-11-29T14:40:00Z">
        <w:r w:rsidRPr="0018731C" w:rsidDel="009E0174">
          <w:rPr>
            <w:rFonts w:asciiTheme="minorHAnsi" w:eastAsia="Roboto" w:hAnsiTheme="minorHAnsi" w:cs="Roboto"/>
            <w:sz w:val="24"/>
            <w:szCs w:val="24"/>
            <w:highlight w:val="white"/>
          </w:rPr>
          <w:delText>,</w:delText>
        </w:r>
        <w:r w:rsidRPr="0018731C" w:rsidDel="009E0174">
          <w:rPr>
            <w:rFonts w:asciiTheme="minorHAnsi" w:eastAsia="Roboto" w:hAnsiTheme="minorHAnsi" w:cs="Roboto"/>
            <w:sz w:val="24"/>
            <w:szCs w:val="24"/>
            <w:highlight w:val="white"/>
          </w:rPr>
          <w:delText xml:space="preserve"> </w:delText>
        </w:r>
      </w:del>
      <w:r w:rsidRPr="0018731C">
        <w:rPr>
          <w:rFonts w:asciiTheme="minorHAnsi" w:eastAsia="Roboto" w:hAnsiTheme="minorHAnsi" w:cs="Roboto"/>
          <w:sz w:val="24"/>
          <w:szCs w:val="24"/>
          <w:highlight w:val="white"/>
        </w:rPr>
        <w:t xml:space="preserve">as my peers trust that I am </w:t>
      </w:r>
      <w:del w:id="419" w:author="Microsoft Office User" w:date="2022-11-29T14:41:00Z">
        <w:r w:rsidRPr="0018731C" w:rsidDel="009E0174">
          <w:rPr>
            <w:rFonts w:asciiTheme="minorHAnsi" w:eastAsia="Roboto" w:hAnsiTheme="minorHAnsi" w:cs="Roboto"/>
            <w:sz w:val="24"/>
            <w:szCs w:val="24"/>
            <w:highlight w:val="white"/>
          </w:rPr>
          <w:delText>not afraid</w:delText>
        </w:r>
      </w:del>
      <w:ins w:id="420" w:author="Microsoft Office User" w:date="2022-11-29T14:41:00Z">
        <w:r w:rsidR="009E0174">
          <w:rPr>
            <w:rFonts w:asciiTheme="minorHAnsi" w:eastAsia="Roboto" w:hAnsiTheme="minorHAnsi" w:cs="Roboto"/>
            <w:sz w:val="24"/>
            <w:szCs w:val="24"/>
            <w:highlight w:val="white"/>
          </w:rPr>
          <w:t>courageous</w:t>
        </w:r>
      </w:ins>
      <w:r w:rsidRPr="0018731C">
        <w:rPr>
          <w:rFonts w:asciiTheme="minorHAnsi" w:eastAsia="Roboto" w:hAnsiTheme="minorHAnsi" w:cs="Roboto"/>
          <w:sz w:val="24"/>
          <w:szCs w:val="24"/>
          <w:highlight w:val="white"/>
        </w:rPr>
        <w:t xml:space="preserve"> in </w:t>
      </w:r>
      <w:ins w:id="421" w:author="Microsoft Office User" w:date="2022-11-29T14:41:00Z">
        <w:r w:rsidR="009E0174">
          <w:rPr>
            <w:rFonts w:asciiTheme="minorHAnsi" w:eastAsia="Roboto" w:hAnsiTheme="minorHAnsi" w:cs="Roboto"/>
            <w:sz w:val="24"/>
            <w:szCs w:val="24"/>
            <w:highlight w:val="white"/>
          </w:rPr>
          <w:t xml:space="preserve">the </w:t>
        </w:r>
      </w:ins>
      <w:r w:rsidRPr="0018731C">
        <w:rPr>
          <w:rFonts w:asciiTheme="minorHAnsi" w:eastAsia="Roboto" w:hAnsiTheme="minorHAnsi" w:cs="Roboto"/>
          <w:sz w:val="24"/>
          <w:szCs w:val="24"/>
          <w:highlight w:val="white"/>
        </w:rPr>
        <w:t>face of obstacles.</w:t>
      </w:r>
    </w:p>
    <w:p w14:paraId="00000014" w14:textId="77777777" w:rsidR="002C5732" w:rsidRDefault="002C5732">
      <w:pPr>
        <w:jc w:val="both"/>
        <w:rPr>
          <w:ins w:id="422" w:author="Microsoft Office User" w:date="2022-11-29T14:43:00Z"/>
          <w:rFonts w:asciiTheme="minorHAnsi" w:eastAsia="Roboto" w:hAnsiTheme="minorHAnsi" w:cs="Roboto"/>
          <w:sz w:val="24"/>
          <w:szCs w:val="24"/>
          <w:highlight w:val="white"/>
        </w:rPr>
      </w:pPr>
      <w:bookmarkStart w:id="423" w:name="_GoBack"/>
      <w:bookmarkEnd w:id="423"/>
    </w:p>
    <w:p w14:paraId="75235B52" w14:textId="038CCBF8" w:rsidR="00CE3567" w:rsidRPr="00542F83" w:rsidRDefault="00CE3567">
      <w:pPr>
        <w:jc w:val="both"/>
        <w:rPr>
          <w:rFonts w:asciiTheme="minorHAnsi" w:eastAsia="Roboto" w:hAnsiTheme="minorHAnsi" w:cs="Roboto"/>
          <w:color w:val="365F91" w:themeColor="accent1" w:themeShade="BF"/>
          <w:sz w:val="24"/>
          <w:szCs w:val="24"/>
          <w:highlight w:val="white"/>
        </w:rPr>
      </w:pPr>
      <w:r w:rsidRPr="00542F83">
        <w:rPr>
          <w:rFonts w:asciiTheme="minorHAnsi" w:eastAsia="Roboto" w:hAnsiTheme="minorHAnsi" w:cs="Roboto"/>
          <w:color w:val="365F91" w:themeColor="accent1" w:themeShade="BF"/>
          <w:sz w:val="24"/>
          <w:szCs w:val="24"/>
          <w:highlight w:val="white"/>
        </w:rPr>
        <w:t xml:space="preserve">Hi </w:t>
      </w:r>
      <w:proofErr w:type="spellStart"/>
      <w:r w:rsidRPr="00542F83">
        <w:rPr>
          <w:rFonts w:asciiTheme="minorHAnsi" w:eastAsia="Roboto" w:hAnsiTheme="minorHAnsi" w:cs="Roboto"/>
          <w:color w:val="365F91" w:themeColor="accent1" w:themeShade="BF"/>
          <w:sz w:val="24"/>
          <w:szCs w:val="24"/>
          <w:highlight w:val="white"/>
        </w:rPr>
        <w:t>Varick</w:t>
      </w:r>
      <w:proofErr w:type="spellEnd"/>
      <w:r w:rsidRPr="00542F83">
        <w:rPr>
          <w:rFonts w:asciiTheme="minorHAnsi" w:eastAsia="Roboto" w:hAnsiTheme="minorHAnsi" w:cs="Roboto"/>
          <w:color w:val="365F91" w:themeColor="accent1" w:themeShade="BF"/>
          <w:sz w:val="24"/>
          <w:szCs w:val="24"/>
          <w:highlight w:val="white"/>
        </w:rPr>
        <w:t xml:space="preserve">, </w:t>
      </w:r>
    </w:p>
    <w:p w14:paraId="3E5A9B8D" w14:textId="7C2F322B" w:rsidR="0009001A" w:rsidRPr="00542F83" w:rsidRDefault="00CE3567">
      <w:pPr>
        <w:jc w:val="both"/>
        <w:rPr>
          <w:rFonts w:asciiTheme="minorHAnsi" w:eastAsia="Roboto" w:hAnsiTheme="minorHAnsi" w:cs="Roboto"/>
          <w:color w:val="365F91" w:themeColor="accent1" w:themeShade="BF"/>
          <w:sz w:val="24"/>
          <w:szCs w:val="24"/>
          <w:highlight w:val="white"/>
        </w:rPr>
      </w:pPr>
      <w:r w:rsidRPr="00542F83">
        <w:rPr>
          <w:rFonts w:asciiTheme="minorHAnsi" w:eastAsia="Roboto" w:hAnsiTheme="minorHAnsi" w:cs="Roboto"/>
          <w:color w:val="365F91" w:themeColor="accent1" w:themeShade="BF"/>
          <w:sz w:val="24"/>
          <w:szCs w:val="24"/>
          <w:highlight w:val="white"/>
        </w:rPr>
        <w:t>Good job on finishing all of your prompts! I’ve edited and restructured parts of your e</w:t>
      </w:r>
      <w:r w:rsidR="0009001A" w:rsidRPr="00542F83">
        <w:rPr>
          <w:rFonts w:asciiTheme="minorHAnsi" w:eastAsia="Roboto" w:hAnsiTheme="minorHAnsi" w:cs="Roboto"/>
          <w:color w:val="365F91" w:themeColor="accent1" w:themeShade="BF"/>
          <w:sz w:val="24"/>
          <w:szCs w:val="24"/>
          <w:highlight w:val="white"/>
        </w:rPr>
        <w:t xml:space="preserve">ssay to ensure better fluidity and coherence. Now, all of them are within word limit </w:t>
      </w:r>
      <w:r w:rsidR="0009001A" w:rsidRPr="00542F83">
        <w:rPr>
          <w:rFonts w:asciiTheme="minorHAnsi" w:eastAsia="Roboto" w:hAnsiTheme="minorHAnsi" w:cs="Roboto"/>
          <w:color w:val="365F91" w:themeColor="accent1" w:themeShade="BF"/>
          <w:sz w:val="24"/>
          <w:szCs w:val="24"/>
          <w:highlight w:val="white"/>
        </w:rPr>
        <w:sym w:font="Wingdings" w:char="F04A"/>
      </w:r>
    </w:p>
    <w:p w14:paraId="79AAEE36" w14:textId="77777777" w:rsidR="0009001A" w:rsidRPr="00542F83" w:rsidRDefault="0009001A">
      <w:pPr>
        <w:jc w:val="both"/>
        <w:rPr>
          <w:rFonts w:asciiTheme="minorHAnsi" w:eastAsia="Roboto" w:hAnsiTheme="minorHAnsi" w:cs="Roboto"/>
          <w:color w:val="365F91" w:themeColor="accent1" w:themeShade="BF"/>
          <w:sz w:val="24"/>
          <w:szCs w:val="24"/>
          <w:highlight w:val="white"/>
        </w:rPr>
      </w:pPr>
    </w:p>
    <w:p w14:paraId="2D817937" w14:textId="6C654B17" w:rsidR="0009001A" w:rsidRPr="00542F83" w:rsidRDefault="0009001A">
      <w:pPr>
        <w:jc w:val="both"/>
        <w:rPr>
          <w:rFonts w:asciiTheme="minorHAnsi" w:eastAsia="Roboto" w:hAnsiTheme="minorHAnsi" w:cs="Roboto"/>
          <w:color w:val="365F91" w:themeColor="accent1" w:themeShade="BF"/>
          <w:sz w:val="24"/>
          <w:szCs w:val="24"/>
          <w:highlight w:val="white"/>
        </w:rPr>
      </w:pPr>
      <w:r w:rsidRPr="00542F83">
        <w:rPr>
          <w:rFonts w:asciiTheme="minorHAnsi" w:eastAsia="Roboto" w:hAnsiTheme="minorHAnsi" w:cs="Roboto"/>
          <w:color w:val="365F91" w:themeColor="accent1" w:themeShade="BF"/>
          <w:sz w:val="24"/>
          <w:szCs w:val="24"/>
          <w:highlight w:val="white"/>
        </w:rPr>
        <w:t>Wishing you the best of luck on your application</w:t>
      </w:r>
      <w:r w:rsidR="00542F83" w:rsidRPr="00542F83">
        <w:rPr>
          <w:rFonts w:asciiTheme="minorHAnsi" w:eastAsia="Roboto" w:hAnsiTheme="minorHAnsi" w:cs="Roboto"/>
          <w:color w:val="365F91" w:themeColor="accent1" w:themeShade="BF"/>
          <w:sz w:val="24"/>
          <w:szCs w:val="24"/>
          <w:highlight w:val="white"/>
        </w:rPr>
        <w:t>,</w:t>
      </w:r>
    </w:p>
    <w:p w14:paraId="797DDBC7" w14:textId="04FE9D7B" w:rsidR="00542F83" w:rsidRPr="00542F83" w:rsidRDefault="00542F83">
      <w:pPr>
        <w:jc w:val="both"/>
        <w:rPr>
          <w:rFonts w:asciiTheme="minorHAnsi" w:eastAsia="Roboto" w:hAnsiTheme="minorHAnsi" w:cs="Roboto"/>
          <w:color w:val="365F91" w:themeColor="accent1" w:themeShade="BF"/>
          <w:sz w:val="24"/>
          <w:szCs w:val="24"/>
          <w:highlight w:val="white"/>
        </w:rPr>
      </w:pPr>
      <w:r w:rsidRPr="00542F83">
        <w:rPr>
          <w:rFonts w:asciiTheme="minorHAnsi" w:eastAsia="Roboto" w:hAnsiTheme="minorHAnsi" w:cs="Roboto"/>
          <w:color w:val="365F91" w:themeColor="accent1" w:themeShade="BF"/>
          <w:sz w:val="24"/>
          <w:szCs w:val="24"/>
          <w:highlight w:val="white"/>
        </w:rPr>
        <w:t>Melinda</w:t>
      </w:r>
    </w:p>
    <w:sectPr w:rsidR="00542F83" w:rsidRPr="00542F8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2" w:author="Devi Kasih" w:date="2022-11-27T04:38:00Z" w:initials="">
    <w:p w14:paraId="00000015" w14:textId="77777777" w:rsidR="002C5732" w:rsidRDefault="00542F83">
      <w:pPr>
        <w:widowControl w:val="0"/>
        <w:pBdr>
          <w:top w:val="nil"/>
          <w:left w:val="nil"/>
          <w:bottom w:val="nil"/>
          <w:right w:val="nil"/>
          <w:between w:val="nil"/>
        </w:pBdr>
        <w:spacing w:line="240" w:lineRule="auto"/>
        <w:rPr>
          <w:color w:val="000000"/>
        </w:rPr>
      </w:pPr>
      <w:proofErr w:type="spellStart"/>
      <w:r>
        <w:rPr>
          <w:color w:val="000000"/>
        </w:rPr>
        <w:t>ini</w:t>
      </w:r>
      <w:proofErr w:type="spellEnd"/>
      <w:r>
        <w:rPr>
          <w:color w:val="000000"/>
        </w:rPr>
        <w:t xml:space="preserve"> </w:t>
      </w:r>
      <w:proofErr w:type="spellStart"/>
      <w:r>
        <w:rPr>
          <w:color w:val="000000"/>
        </w:rPr>
        <w:t>udah</w:t>
      </w:r>
      <w:proofErr w:type="spellEnd"/>
      <w:r>
        <w:rPr>
          <w:color w:val="000000"/>
        </w:rPr>
        <w:t xml:space="preserve"> ok! yay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Roboto">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32"/>
    <w:rsid w:val="000067E5"/>
    <w:rsid w:val="00041E2B"/>
    <w:rsid w:val="0007174A"/>
    <w:rsid w:val="0009001A"/>
    <w:rsid w:val="000E5E12"/>
    <w:rsid w:val="00122B1C"/>
    <w:rsid w:val="001760DD"/>
    <w:rsid w:val="0018731C"/>
    <w:rsid w:val="0019534B"/>
    <w:rsid w:val="0023346E"/>
    <w:rsid w:val="00237524"/>
    <w:rsid w:val="002C5732"/>
    <w:rsid w:val="002D2D73"/>
    <w:rsid w:val="00304ABC"/>
    <w:rsid w:val="00367322"/>
    <w:rsid w:val="0037363A"/>
    <w:rsid w:val="003B107F"/>
    <w:rsid w:val="003B3DF9"/>
    <w:rsid w:val="00407266"/>
    <w:rsid w:val="0042083F"/>
    <w:rsid w:val="00433BE3"/>
    <w:rsid w:val="00481D34"/>
    <w:rsid w:val="004A51AB"/>
    <w:rsid w:val="00520ED7"/>
    <w:rsid w:val="00542F83"/>
    <w:rsid w:val="005C3B4F"/>
    <w:rsid w:val="00634002"/>
    <w:rsid w:val="00640A9E"/>
    <w:rsid w:val="00651413"/>
    <w:rsid w:val="0065624C"/>
    <w:rsid w:val="00671982"/>
    <w:rsid w:val="00695078"/>
    <w:rsid w:val="006C45F4"/>
    <w:rsid w:val="006E28A7"/>
    <w:rsid w:val="006E2CAB"/>
    <w:rsid w:val="00705F26"/>
    <w:rsid w:val="00736FFB"/>
    <w:rsid w:val="0074632B"/>
    <w:rsid w:val="00760084"/>
    <w:rsid w:val="007C0291"/>
    <w:rsid w:val="007E5649"/>
    <w:rsid w:val="0081210D"/>
    <w:rsid w:val="008555D1"/>
    <w:rsid w:val="00871D01"/>
    <w:rsid w:val="008912A6"/>
    <w:rsid w:val="008A0C3A"/>
    <w:rsid w:val="008A55CC"/>
    <w:rsid w:val="008E289E"/>
    <w:rsid w:val="00907757"/>
    <w:rsid w:val="009B0ACE"/>
    <w:rsid w:val="009E0174"/>
    <w:rsid w:val="00A25481"/>
    <w:rsid w:val="00A322F7"/>
    <w:rsid w:val="00A4323E"/>
    <w:rsid w:val="00A50FEE"/>
    <w:rsid w:val="00A85BAE"/>
    <w:rsid w:val="00B474FB"/>
    <w:rsid w:val="00B70861"/>
    <w:rsid w:val="00B832C0"/>
    <w:rsid w:val="00BB6B8A"/>
    <w:rsid w:val="00BD6560"/>
    <w:rsid w:val="00BF090E"/>
    <w:rsid w:val="00BF1C68"/>
    <w:rsid w:val="00CA1663"/>
    <w:rsid w:val="00CE3567"/>
    <w:rsid w:val="00CE5BC2"/>
    <w:rsid w:val="00CF4F2F"/>
    <w:rsid w:val="00D14856"/>
    <w:rsid w:val="00D3437B"/>
    <w:rsid w:val="00D415BD"/>
    <w:rsid w:val="00D420AB"/>
    <w:rsid w:val="00DB70CC"/>
    <w:rsid w:val="00DC4EB2"/>
    <w:rsid w:val="00DE211E"/>
    <w:rsid w:val="00E4186B"/>
    <w:rsid w:val="00E70BCD"/>
    <w:rsid w:val="00EB0EA8"/>
    <w:rsid w:val="00ED5BB4"/>
    <w:rsid w:val="00EE73E5"/>
    <w:rsid w:val="00F04D4A"/>
    <w:rsid w:val="00F44785"/>
    <w:rsid w:val="00FE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731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3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1791</Words>
  <Characters>10209</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2022-11-29T07:46:00Z</dcterms:created>
  <dcterms:modified xsi:type="dcterms:W3CDTF">2022-11-29T07:46:00Z</dcterms:modified>
</cp:coreProperties>
</file>