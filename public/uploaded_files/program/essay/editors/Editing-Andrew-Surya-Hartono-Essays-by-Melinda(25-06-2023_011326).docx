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11F40" w:rsidRDefault="00762A22">
      <w:pPr>
        <w:pStyle w:val="Heading1"/>
        <w:rPr>
          <w:rFonts w:ascii="Calibri" w:eastAsia="Calibri" w:hAnsi="Calibri" w:cs="Calibri"/>
          <w:sz w:val="24"/>
          <w:szCs w:val="24"/>
        </w:rPr>
      </w:pPr>
      <w:bookmarkStart w:id="0" w:name="_y9967z5gtimg" w:colFirst="0" w:colLast="0"/>
      <w:bookmarkEnd w:id="0"/>
      <w:r>
        <w:rPr>
          <w:rFonts w:ascii="Calibri" w:eastAsia="Calibri" w:hAnsi="Calibri" w:cs="Calibri"/>
          <w:sz w:val="24"/>
          <w:szCs w:val="24"/>
        </w:rPr>
        <w:t>Discuss an accomplishment, event, or realization that sparked a period of personal growth and a new understanding of yourself or others. (650 words)</w:t>
      </w:r>
    </w:p>
    <w:p w14:paraId="00000002" w14:textId="77777777" w:rsidR="00511F40" w:rsidRDefault="00511F40"/>
    <w:p w14:paraId="67E4082C" w14:textId="77777777" w:rsidR="00B25570" w:rsidRDefault="00762A22">
      <w:pPr>
        <w:spacing w:line="480" w:lineRule="auto"/>
        <w:rPr>
          <w:ins w:id="1" w:author="Microsoft Office User" w:date="2023-06-25T00:31:00Z"/>
          <w:rFonts w:ascii="Times New Roman" w:eastAsia="Times New Roman" w:hAnsi="Times New Roman" w:cs="Times New Roman"/>
        </w:rPr>
      </w:pPr>
      <w:r>
        <w:rPr>
          <w:rFonts w:ascii="Times New Roman" w:eastAsia="Times New Roman" w:hAnsi="Times New Roman" w:cs="Times New Roman"/>
        </w:rPr>
        <w:t xml:space="preserve">From when I was a small </w:t>
      </w:r>
      <w:commentRangeStart w:id="2"/>
      <w:r>
        <w:rPr>
          <w:rFonts w:ascii="Times New Roman" w:eastAsia="Times New Roman" w:hAnsi="Times New Roman" w:cs="Times New Roman"/>
        </w:rPr>
        <w:t xml:space="preserve">nipper </w:t>
      </w:r>
      <w:commentRangeEnd w:id="2"/>
      <w:r w:rsidR="003C542A">
        <w:rPr>
          <w:rStyle w:val="CommentReference"/>
        </w:rPr>
        <w:commentReference w:id="2"/>
      </w:r>
      <w:r>
        <w:rPr>
          <w:rFonts w:ascii="Times New Roman" w:eastAsia="Times New Roman" w:hAnsi="Times New Roman" w:cs="Times New Roman"/>
        </w:rPr>
        <w:t>I have always looked up to the adults around me. It was always an interesting thing to see people around me such as my parents, external family members and older friends making calls, showing up for big meetings and moving from one place to another</w:t>
      </w:r>
      <w:ins w:id="3" w:author="Microsoft Office User" w:date="2023-06-25T00:30:00Z">
        <w:r w:rsidR="00B25570">
          <w:rPr>
            <w:rFonts w:ascii="Times New Roman" w:eastAsia="Times New Roman" w:hAnsi="Times New Roman" w:cs="Times New Roman"/>
          </w:rPr>
          <w:t>.</w:t>
        </w:r>
      </w:ins>
      <w:r>
        <w:rPr>
          <w:rFonts w:ascii="Times New Roman" w:eastAsia="Times New Roman" w:hAnsi="Times New Roman" w:cs="Times New Roman"/>
        </w:rPr>
        <w:t xml:space="preserve"> </w:t>
      </w:r>
      <w:del w:id="4" w:author="Microsoft Office User" w:date="2023-06-25T00:30:00Z">
        <w:r w:rsidDel="00B25570">
          <w:rPr>
            <w:rFonts w:ascii="Times New Roman" w:eastAsia="Times New Roman" w:hAnsi="Times New Roman" w:cs="Times New Roman"/>
          </w:rPr>
          <w:delText xml:space="preserve">which </w:delText>
        </w:r>
      </w:del>
      <w:ins w:id="5" w:author="Microsoft Office User" w:date="2023-06-25T00:30:00Z">
        <w:r w:rsidR="00B25570">
          <w:rPr>
            <w:rFonts w:ascii="Times New Roman" w:eastAsia="Times New Roman" w:hAnsi="Times New Roman" w:cs="Times New Roman"/>
          </w:rPr>
          <w:t>It</w:t>
        </w:r>
        <w:r w:rsidR="00B25570">
          <w:rPr>
            <w:rFonts w:ascii="Times New Roman" w:eastAsia="Times New Roman" w:hAnsi="Times New Roman" w:cs="Times New Roman"/>
          </w:rPr>
          <w:t xml:space="preserve"> </w:t>
        </w:r>
      </w:ins>
      <w:r>
        <w:rPr>
          <w:rFonts w:ascii="Times New Roman" w:eastAsia="Times New Roman" w:hAnsi="Times New Roman" w:cs="Times New Roman"/>
        </w:rPr>
        <w:t xml:space="preserve">was always so exhilarating and </w:t>
      </w:r>
      <w:proofErr w:type="spellStart"/>
      <w:r>
        <w:rPr>
          <w:rFonts w:ascii="Times New Roman" w:eastAsia="Times New Roman" w:hAnsi="Times New Roman" w:cs="Times New Roman"/>
        </w:rPr>
        <w:t>breathtaking</w:t>
      </w:r>
      <w:proofErr w:type="spellEnd"/>
      <w:r>
        <w:rPr>
          <w:rFonts w:ascii="Times New Roman" w:eastAsia="Times New Roman" w:hAnsi="Times New Roman" w:cs="Times New Roman"/>
        </w:rPr>
        <w:t xml:space="preserve"> to see them managing everything for the one purpose</w:t>
      </w:r>
      <w:commentRangeStart w:id="6"/>
      <w:ins w:id="7" w:author="Microsoft Office User" w:date="2023-06-25T00:30:00Z">
        <w:r w:rsidR="00B25570">
          <w:rPr>
            <w:rFonts w:ascii="Times New Roman" w:eastAsia="Times New Roman" w:hAnsi="Times New Roman" w:cs="Times New Roman"/>
          </w:rPr>
          <w:t>: t</w:t>
        </w:r>
      </w:ins>
      <w:del w:id="8" w:author="Microsoft Office User" w:date="2023-06-25T00:30:00Z">
        <w:r w:rsidDel="00B25570">
          <w:rPr>
            <w:rFonts w:ascii="Times New Roman" w:eastAsia="Times New Roman" w:hAnsi="Times New Roman" w:cs="Times New Roman"/>
          </w:rPr>
          <w:delText>, which is t</w:delText>
        </w:r>
      </w:del>
      <w:r>
        <w:rPr>
          <w:rFonts w:ascii="Times New Roman" w:eastAsia="Times New Roman" w:hAnsi="Times New Roman" w:cs="Times New Roman"/>
        </w:rPr>
        <w:t xml:space="preserve">o </w:t>
      </w:r>
      <w:del w:id="9" w:author="Microsoft Office User" w:date="2023-06-25T00:30:00Z">
        <w:r w:rsidDel="00B25570">
          <w:rPr>
            <w:rFonts w:ascii="Times New Roman" w:eastAsia="Times New Roman" w:hAnsi="Times New Roman" w:cs="Times New Roman"/>
          </w:rPr>
          <w:delText xml:space="preserve">solely </w:delText>
        </w:r>
      </w:del>
      <w:r>
        <w:rPr>
          <w:rFonts w:ascii="Times New Roman" w:eastAsia="Times New Roman" w:hAnsi="Times New Roman" w:cs="Times New Roman"/>
        </w:rPr>
        <w:t>earn a motherload amount of money.</w:t>
      </w:r>
      <w:commentRangeEnd w:id="6"/>
      <w:r w:rsidR="00807E2A">
        <w:rPr>
          <w:rStyle w:val="CommentReference"/>
        </w:rPr>
        <w:commentReference w:id="6"/>
      </w:r>
      <w:r>
        <w:rPr>
          <w:rFonts w:ascii="Times New Roman" w:eastAsia="Times New Roman" w:hAnsi="Times New Roman" w:cs="Times New Roman"/>
        </w:rPr>
        <w:t xml:space="preserve"> As a child I could only imagine and envision myself to be so independent, intelligent and as creative as them.</w:t>
      </w:r>
      <w:ins w:id="10" w:author="Microsoft Office User" w:date="2023-06-25T00:30:00Z">
        <w:r w:rsidR="00B25570">
          <w:rPr>
            <w:rFonts w:ascii="Times New Roman" w:eastAsia="Times New Roman" w:hAnsi="Times New Roman" w:cs="Times New Roman"/>
          </w:rPr>
          <w:t xml:space="preserve"> </w:t>
        </w:r>
      </w:ins>
      <w:r>
        <w:rPr>
          <w:rFonts w:ascii="Times New Roman" w:eastAsia="Times New Roman" w:hAnsi="Times New Roman" w:cs="Times New Roman"/>
        </w:rPr>
        <w:t>Thankfully</w:t>
      </w:r>
      <w:del w:id="11" w:author="Microsoft Office User" w:date="2023-06-25T00:30:00Z">
        <w:r w:rsidDel="00B25570">
          <w:rPr>
            <w:rFonts w:ascii="Times New Roman" w:eastAsia="Times New Roman" w:hAnsi="Times New Roman" w:cs="Times New Roman"/>
          </w:rPr>
          <w:delText xml:space="preserve"> for me</w:delText>
        </w:r>
      </w:del>
      <w:r>
        <w:rPr>
          <w:rFonts w:ascii="Times New Roman" w:eastAsia="Times New Roman" w:hAnsi="Times New Roman" w:cs="Times New Roman"/>
        </w:rPr>
        <w:t xml:space="preserve">, I have been surrounded with </w:t>
      </w:r>
      <w:proofErr w:type="spellStart"/>
      <w:r>
        <w:rPr>
          <w:rFonts w:ascii="Times New Roman" w:eastAsia="Times New Roman" w:hAnsi="Times New Roman" w:cs="Times New Roman"/>
        </w:rPr>
        <w:t>ann</w:t>
      </w:r>
      <w:proofErr w:type="spellEnd"/>
      <w:r>
        <w:rPr>
          <w:rFonts w:ascii="Times New Roman" w:eastAsia="Times New Roman" w:hAnsi="Times New Roman" w:cs="Times New Roman"/>
        </w:rPr>
        <w:t xml:space="preserve"> abundant amount of people who are so driven to earn money, because of this I have been itching to get myself involved in my very own business ideas. </w:t>
      </w:r>
    </w:p>
    <w:p w14:paraId="3BD75894" w14:textId="77777777" w:rsidR="00B25570" w:rsidRDefault="00B25570">
      <w:pPr>
        <w:spacing w:line="480" w:lineRule="auto"/>
        <w:rPr>
          <w:ins w:id="12" w:author="Microsoft Office User" w:date="2023-06-25T00:31:00Z"/>
          <w:rFonts w:ascii="Times New Roman" w:eastAsia="Times New Roman" w:hAnsi="Times New Roman" w:cs="Times New Roman"/>
        </w:rPr>
      </w:pPr>
    </w:p>
    <w:p w14:paraId="48EB3AE1" w14:textId="77777777" w:rsidR="00B25570" w:rsidRDefault="00762A22">
      <w:pPr>
        <w:spacing w:line="480" w:lineRule="auto"/>
        <w:rPr>
          <w:ins w:id="13" w:author="Microsoft Office User" w:date="2023-06-25T00:31:00Z"/>
          <w:rFonts w:ascii="Times New Roman" w:eastAsia="Times New Roman" w:hAnsi="Times New Roman" w:cs="Times New Roman"/>
        </w:rPr>
      </w:pPr>
      <w:r>
        <w:rPr>
          <w:rFonts w:ascii="Times New Roman" w:eastAsia="Times New Roman" w:hAnsi="Times New Roman" w:cs="Times New Roman"/>
        </w:rPr>
        <w:t xml:space="preserve">There were a lot of ideas in my head just thinking about </w:t>
      </w:r>
      <w:commentRangeStart w:id="14"/>
      <w:r>
        <w:rPr>
          <w:rFonts w:ascii="Times New Roman" w:eastAsia="Times New Roman" w:hAnsi="Times New Roman" w:cs="Times New Roman"/>
        </w:rPr>
        <w:t>what could possibly make money</w:t>
      </w:r>
      <w:commentRangeEnd w:id="14"/>
      <w:r w:rsidR="00807E2A">
        <w:rPr>
          <w:rStyle w:val="CommentReference"/>
        </w:rPr>
        <w:commentReference w:id="14"/>
      </w:r>
      <w:r>
        <w:rPr>
          <w:rFonts w:ascii="Times New Roman" w:eastAsia="Times New Roman" w:hAnsi="Times New Roman" w:cs="Times New Roman"/>
        </w:rPr>
        <w:t xml:space="preserve">. There were individual ideas and also collaborative ideas, overtime as I grew more </w:t>
      </w:r>
      <w:proofErr w:type="gramStart"/>
      <w:r>
        <w:rPr>
          <w:rFonts w:ascii="Times New Roman" w:eastAsia="Times New Roman" w:hAnsi="Times New Roman" w:cs="Times New Roman"/>
        </w:rPr>
        <w:t>mature</w:t>
      </w:r>
      <w:proofErr w:type="gramEnd"/>
      <w:r>
        <w:rPr>
          <w:rFonts w:ascii="Times New Roman" w:eastAsia="Times New Roman" w:hAnsi="Times New Roman" w:cs="Times New Roman"/>
        </w:rPr>
        <w:t xml:space="preserve"> I tried my ideas and implemented it to the real field. I took the risks of using my allowance and free capital from my dad as I proposed to him my ideas. For such I have tried selling trending items (fidget spinners, </w:t>
      </w:r>
      <w:proofErr w:type="spellStart"/>
      <w:r>
        <w:rPr>
          <w:rFonts w:ascii="Times New Roman" w:eastAsia="Times New Roman" w:hAnsi="Times New Roman" w:cs="Times New Roman"/>
        </w:rPr>
        <w:t>squishies</w:t>
      </w:r>
      <w:proofErr w:type="spellEnd"/>
      <w:r>
        <w:rPr>
          <w:rFonts w:ascii="Times New Roman" w:eastAsia="Times New Roman" w:hAnsi="Times New Roman" w:cs="Times New Roman"/>
        </w:rPr>
        <w:t xml:space="preserve">, LOL toys, etc) in school and making a small margin of profits out of them, another thing is I made a small business out of selling my </w:t>
      </w:r>
      <w:proofErr w:type="spellStart"/>
      <w:r>
        <w:rPr>
          <w:rFonts w:ascii="Times New Roman" w:eastAsia="Times New Roman" w:hAnsi="Times New Roman" w:cs="Times New Roman"/>
        </w:rPr>
        <w:t>pokemon</w:t>
      </w:r>
      <w:proofErr w:type="spellEnd"/>
      <w:r>
        <w:rPr>
          <w:rFonts w:ascii="Times New Roman" w:eastAsia="Times New Roman" w:hAnsi="Times New Roman" w:cs="Times New Roman"/>
        </w:rPr>
        <w:t xml:space="preserve"> cards and football cards, I made a </w:t>
      </w:r>
      <w:proofErr w:type="spellStart"/>
      <w:r>
        <w:rPr>
          <w:rFonts w:ascii="Times New Roman" w:eastAsia="Times New Roman" w:hAnsi="Times New Roman" w:cs="Times New Roman"/>
        </w:rPr>
        <w:t>dropshipping</w:t>
      </w:r>
      <w:proofErr w:type="spellEnd"/>
      <w:r>
        <w:rPr>
          <w:rFonts w:ascii="Times New Roman" w:eastAsia="Times New Roman" w:hAnsi="Times New Roman" w:cs="Times New Roman"/>
        </w:rPr>
        <w:t xml:space="preserve"> website that required a lot of advertising and so many other random ideas that I just acted on.</w:t>
      </w:r>
      <w:commentRangeStart w:id="15"/>
      <w:r>
        <w:rPr>
          <w:rFonts w:ascii="Times New Roman" w:eastAsia="Times New Roman" w:hAnsi="Times New Roman" w:cs="Times New Roman"/>
        </w:rPr>
        <w:t xml:space="preserve"> It </w:t>
      </w:r>
      <w:proofErr w:type="spellStart"/>
      <w:r>
        <w:rPr>
          <w:rFonts w:ascii="Times New Roman" w:eastAsia="Times New Roman" w:hAnsi="Times New Roman" w:cs="Times New Roman"/>
        </w:rPr>
        <w:t>wasnt</w:t>
      </w:r>
      <w:proofErr w:type="spellEnd"/>
      <w:r>
        <w:rPr>
          <w:rFonts w:ascii="Times New Roman" w:eastAsia="Times New Roman" w:hAnsi="Times New Roman" w:cs="Times New Roman"/>
        </w:rPr>
        <w:t xml:space="preserve"> all a success </w:t>
      </w:r>
      <w:commentRangeEnd w:id="15"/>
      <w:r w:rsidR="00807E2A">
        <w:rPr>
          <w:rStyle w:val="CommentReference"/>
        </w:rPr>
        <w:commentReference w:id="15"/>
      </w:r>
      <w:r>
        <w:rPr>
          <w:rFonts w:ascii="Times New Roman" w:eastAsia="Times New Roman" w:hAnsi="Times New Roman" w:cs="Times New Roman"/>
        </w:rPr>
        <w:t xml:space="preserve">but the hunger for the goal was what really got me going. </w:t>
      </w:r>
    </w:p>
    <w:p w14:paraId="14587EFA" w14:textId="77777777" w:rsidR="00B25570" w:rsidRDefault="00B25570">
      <w:pPr>
        <w:spacing w:line="480" w:lineRule="auto"/>
        <w:rPr>
          <w:ins w:id="16" w:author="Microsoft Office User" w:date="2023-06-25T00:31:00Z"/>
          <w:rFonts w:ascii="Times New Roman" w:eastAsia="Times New Roman" w:hAnsi="Times New Roman" w:cs="Times New Roman"/>
        </w:rPr>
      </w:pPr>
    </w:p>
    <w:p w14:paraId="00000003" w14:textId="220BF34C" w:rsidR="00511F40" w:rsidRDefault="00762A22">
      <w:pPr>
        <w:spacing w:line="480" w:lineRule="auto"/>
        <w:rPr>
          <w:ins w:id="17" w:author="Microsoft Office User" w:date="2023-06-25T00:48:00Z"/>
          <w:rFonts w:ascii="Times New Roman" w:eastAsia="Times New Roman" w:hAnsi="Times New Roman" w:cs="Times New Roman"/>
        </w:rPr>
      </w:pPr>
      <w:r>
        <w:rPr>
          <w:rFonts w:ascii="Times New Roman" w:eastAsia="Times New Roman" w:hAnsi="Times New Roman" w:cs="Times New Roman"/>
        </w:rPr>
        <w:t xml:space="preserve">Not long ago I manage to think of a visionary idea of making </w:t>
      </w:r>
      <w:commentRangeStart w:id="18"/>
      <w:r>
        <w:rPr>
          <w:rFonts w:ascii="Times New Roman" w:eastAsia="Times New Roman" w:hAnsi="Times New Roman" w:cs="Times New Roman"/>
        </w:rPr>
        <w:t>a social event</w:t>
      </w:r>
      <w:commentRangeEnd w:id="18"/>
      <w:r w:rsidR="00807E2A">
        <w:rPr>
          <w:rStyle w:val="CommentReference"/>
        </w:rPr>
        <w:commentReference w:id="18"/>
      </w:r>
      <w:r>
        <w:rPr>
          <w:rFonts w:ascii="Times New Roman" w:eastAsia="Times New Roman" w:hAnsi="Times New Roman" w:cs="Times New Roman"/>
        </w:rPr>
        <w:t xml:space="preserve">, it was one where I had to revise in my head. I was sure it could become a </w:t>
      </w:r>
      <w:proofErr w:type="spellStart"/>
      <w:r>
        <w:rPr>
          <w:rFonts w:ascii="Times New Roman" w:eastAsia="Times New Roman" w:hAnsi="Times New Roman" w:cs="Times New Roman"/>
        </w:rPr>
        <w:t>succes</w:t>
      </w:r>
      <w:proofErr w:type="spellEnd"/>
      <w:r>
        <w:rPr>
          <w:rFonts w:ascii="Times New Roman" w:eastAsia="Times New Roman" w:hAnsi="Times New Roman" w:cs="Times New Roman"/>
        </w:rPr>
        <w:t xml:space="preserve"> with the right people to collaborate with, the perfect timing to host the event on and the right type of customers to promote it to. I then quickly pitched the idea to the people I needed to work with in order to complete my roster of hosts for the social event. I pitched the idea to 5 people who were all skilled in different things, one being talented in art and craft which I needed for creating advertisements to </w:t>
      </w:r>
      <w:commentRangeStart w:id="19"/>
      <w:r>
        <w:rPr>
          <w:rFonts w:ascii="Times New Roman" w:eastAsia="Times New Roman" w:hAnsi="Times New Roman" w:cs="Times New Roman"/>
        </w:rPr>
        <w:t>promote the event</w:t>
      </w:r>
      <w:commentRangeEnd w:id="19"/>
      <w:r w:rsidR="00807E2A">
        <w:rPr>
          <w:rStyle w:val="CommentReference"/>
        </w:rPr>
        <w:commentReference w:id="19"/>
      </w:r>
      <w:r>
        <w:rPr>
          <w:rFonts w:ascii="Times New Roman" w:eastAsia="Times New Roman" w:hAnsi="Times New Roman" w:cs="Times New Roman"/>
        </w:rPr>
        <w:t xml:space="preserve">, another having such high socialising and networking status which is very handy when finding people to promote to, the </w:t>
      </w:r>
      <w:r>
        <w:rPr>
          <w:rFonts w:ascii="Times New Roman" w:eastAsia="Times New Roman" w:hAnsi="Times New Roman" w:cs="Times New Roman"/>
        </w:rPr>
        <w:lastRenderedPageBreak/>
        <w:t xml:space="preserve">third person I asked has very good connections with event worthy places this made me have easier access and offers when it comes to finding a place to host the event, then I also have a person who is the treasurer and in charge of all budgeting and sales forecasting, and lastly I asked a person who has similar understanding and tendencies like I do just so that I could discuss things with him on the decisions I make. With all the work put in while collaborating with these people I had so much fun experiences with the process of making the multiple events. From this I have learned a lot as a person, </w:t>
      </w:r>
      <w:proofErr w:type="spellStart"/>
      <w:r>
        <w:rPr>
          <w:rFonts w:ascii="Times New Roman" w:eastAsia="Times New Roman" w:hAnsi="Times New Roman" w:cs="Times New Roman"/>
        </w:rPr>
        <w:t>im</w:t>
      </w:r>
      <w:proofErr w:type="spellEnd"/>
      <w:r>
        <w:rPr>
          <w:rFonts w:ascii="Times New Roman" w:eastAsia="Times New Roman" w:hAnsi="Times New Roman" w:cs="Times New Roman"/>
        </w:rPr>
        <w:t xml:space="preserve"> not the best and smarties in my academic </w:t>
      </w:r>
      <w:proofErr w:type="spellStart"/>
      <w:r>
        <w:rPr>
          <w:rFonts w:ascii="Times New Roman" w:eastAsia="Times New Roman" w:hAnsi="Times New Roman" w:cs="Times New Roman"/>
        </w:rPr>
        <w:t>prowesses</w:t>
      </w:r>
      <w:proofErr w:type="spellEnd"/>
      <w:r>
        <w:rPr>
          <w:rFonts w:ascii="Times New Roman" w:eastAsia="Times New Roman" w:hAnsi="Times New Roman" w:cs="Times New Roman"/>
        </w:rPr>
        <w:t xml:space="preserve"> </w:t>
      </w:r>
      <w:commentRangeStart w:id="20"/>
      <w:r>
        <w:rPr>
          <w:rFonts w:ascii="Times New Roman" w:eastAsia="Times New Roman" w:hAnsi="Times New Roman" w:cs="Times New Roman"/>
        </w:rPr>
        <w:t xml:space="preserve">but I have realised my intuition, collaborative and </w:t>
      </w:r>
      <w:proofErr w:type="gramStart"/>
      <w:r>
        <w:rPr>
          <w:rFonts w:ascii="Times New Roman" w:eastAsia="Times New Roman" w:hAnsi="Times New Roman" w:cs="Times New Roman"/>
        </w:rPr>
        <w:t>risk taking</w:t>
      </w:r>
      <w:proofErr w:type="gramEnd"/>
      <w:r>
        <w:rPr>
          <w:rFonts w:ascii="Times New Roman" w:eastAsia="Times New Roman" w:hAnsi="Times New Roman" w:cs="Times New Roman"/>
        </w:rPr>
        <w:t xml:space="preserve"> skills</w:t>
      </w:r>
      <w:commentRangeEnd w:id="20"/>
      <w:r w:rsidR="007D24FD">
        <w:rPr>
          <w:rStyle w:val="CommentReference"/>
        </w:rPr>
        <w:commentReference w:id="20"/>
      </w:r>
      <w:r>
        <w:rPr>
          <w:rFonts w:ascii="Times New Roman" w:eastAsia="Times New Roman" w:hAnsi="Times New Roman" w:cs="Times New Roman"/>
        </w:rPr>
        <w:t xml:space="preserve"> are crucial to make my business ideas a reality.   </w:t>
      </w:r>
    </w:p>
    <w:p w14:paraId="3F81771D" w14:textId="64C35878" w:rsidR="00B25570" w:rsidRDefault="00B25570">
      <w:pPr>
        <w:spacing w:line="480" w:lineRule="auto"/>
        <w:rPr>
          <w:ins w:id="21" w:author="Microsoft Office User" w:date="2023-06-25T00:48:00Z"/>
          <w:rFonts w:ascii="Times New Roman" w:eastAsia="Times New Roman" w:hAnsi="Times New Roman" w:cs="Times New Roman"/>
        </w:rPr>
      </w:pPr>
    </w:p>
    <w:p w14:paraId="3525D1A1" w14:textId="0BF2ED82" w:rsidR="00B25570" w:rsidRDefault="00B2557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 Michael, </w:t>
      </w:r>
    </w:p>
    <w:p w14:paraId="34F99EFF" w14:textId="77777777" w:rsidR="007D24FD" w:rsidRDefault="00807E2A" w:rsidP="007D24FD">
      <w:pPr>
        <w:spacing w:line="360" w:lineRule="auto"/>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rPr>
        <w:t xml:space="preserve">For the prompt that you chose, there needs to be a clear definition of what sparked your growth, and you need to elaborate the nature of your interest and how it relates to how you form a perception of yourself. </w:t>
      </w:r>
      <w:r w:rsidR="007D24FD" w:rsidRPr="007D24FD">
        <w:rPr>
          <w:rFonts w:ascii="Times New Roman" w:eastAsia="Times New Roman" w:hAnsi="Times New Roman" w:cs="Times New Roman"/>
          <w:sz w:val="24"/>
          <w:szCs w:val="24"/>
          <w:lang w:val="en-SG"/>
        </w:rPr>
        <w:t xml:space="preserve">This section of the essay holds paramount importance, necessitating ample attention to avoid downplaying the depiction of your personal growth. Merely explaining the experience and concluding with a generic statement of "I grew" would not suffice. </w:t>
      </w:r>
    </w:p>
    <w:p w14:paraId="5452FC21" w14:textId="77777777" w:rsidR="007D24FD" w:rsidRDefault="007D24FD" w:rsidP="007D24FD">
      <w:pPr>
        <w:spacing w:line="360" w:lineRule="auto"/>
        <w:rPr>
          <w:rFonts w:ascii="Times New Roman" w:eastAsia="Times New Roman" w:hAnsi="Times New Roman" w:cs="Times New Roman"/>
          <w:sz w:val="24"/>
          <w:szCs w:val="24"/>
          <w:lang w:val="en-SG"/>
        </w:rPr>
      </w:pPr>
    </w:p>
    <w:p w14:paraId="27EFB854" w14:textId="4F922788" w:rsidR="007D24FD" w:rsidRDefault="007D24FD" w:rsidP="007D24FD">
      <w:pPr>
        <w:spacing w:line="360" w:lineRule="auto"/>
        <w:rPr>
          <w:rFonts w:ascii="Times New Roman" w:eastAsia="Times New Roman" w:hAnsi="Times New Roman" w:cs="Times New Roman"/>
          <w:sz w:val="24"/>
          <w:szCs w:val="24"/>
          <w:lang w:val="en-SG"/>
        </w:rPr>
      </w:pPr>
      <w:r w:rsidRPr="007D24FD">
        <w:rPr>
          <w:rFonts w:ascii="Times New Roman" w:eastAsia="Times New Roman" w:hAnsi="Times New Roman" w:cs="Times New Roman"/>
          <w:sz w:val="24"/>
          <w:szCs w:val="24"/>
          <w:lang w:val="en-SG"/>
        </w:rPr>
        <w:t>Instead, dedicate considerable effort to provide a specific and comprehensive account of how you evolved</w:t>
      </w:r>
      <w:r>
        <w:rPr>
          <w:rFonts w:ascii="Times New Roman" w:eastAsia="Times New Roman" w:hAnsi="Times New Roman" w:cs="Times New Roman"/>
          <w:sz w:val="24"/>
          <w:szCs w:val="24"/>
          <w:lang w:val="en-SG"/>
        </w:rPr>
        <w:t xml:space="preserve"> (read my side comments)</w:t>
      </w:r>
      <w:r w:rsidRPr="007D24FD">
        <w:rPr>
          <w:rFonts w:ascii="Times New Roman" w:eastAsia="Times New Roman" w:hAnsi="Times New Roman" w:cs="Times New Roman"/>
          <w:sz w:val="24"/>
          <w:szCs w:val="24"/>
          <w:lang w:val="en-SG"/>
        </w:rPr>
        <w:t xml:space="preserve">. It is crucial to delve into the intricacies, complexities, and nuances of your growth, without feeling compelled to simplify the narrative. </w:t>
      </w:r>
    </w:p>
    <w:p w14:paraId="7F837FC8" w14:textId="72CA1783" w:rsidR="007D24FD" w:rsidRDefault="007D24FD" w:rsidP="007D24FD">
      <w:pPr>
        <w:spacing w:line="360" w:lineRule="auto"/>
        <w:rPr>
          <w:rFonts w:ascii="Times New Roman" w:eastAsia="Times New Roman" w:hAnsi="Times New Roman" w:cs="Times New Roman"/>
          <w:sz w:val="24"/>
          <w:szCs w:val="24"/>
          <w:lang w:val="en-SG"/>
        </w:rPr>
      </w:pPr>
    </w:p>
    <w:p w14:paraId="4DF4E02B" w14:textId="0A9C6E59" w:rsidR="007D24FD" w:rsidRDefault="007D24FD" w:rsidP="007D24FD">
      <w:pPr>
        <w:spacing w:line="360" w:lineRule="auto"/>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Here is a suggested outline:</w:t>
      </w:r>
    </w:p>
    <w:p w14:paraId="2E41FCBD" w14:textId="34899F2D" w:rsidR="007D24FD" w:rsidRDefault="007D24FD" w:rsidP="007D24FD">
      <w:pPr>
        <w:spacing w:line="360" w:lineRule="auto"/>
        <w:rPr>
          <w:rFonts w:ascii="Times New Roman" w:eastAsia="Times New Roman" w:hAnsi="Times New Roman" w:cs="Times New Roman"/>
          <w:sz w:val="24"/>
          <w:szCs w:val="24"/>
          <w:lang w:val="en-SG"/>
        </w:rPr>
      </w:pPr>
    </w:p>
    <w:p w14:paraId="3BE4FB36" w14:textId="77777777" w:rsidR="007D24FD" w:rsidRPr="007D24FD" w:rsidRDefault="007D24FD" w:rsidP="007D24FD">
      <w:pPr>
        <w:pStyle w:val="ListParagraph"/>
        <w:numPr>
          <w:ilvl w:val="0"/>
          <w:numId w:val="1"/>
        </w:numPr>
        <w:spacing w:line="480" w:lineRule="auto"/>
        <w:rPr>
          <w:rFonts w:ascii="Times New Roman" w:eastAsia="Times New Roman" w:hAnsi="Times New Roman" w:cs="Times New Roman"/>
          <w:sz w:val="24"/>
          <w:szCs w:val="24"/>
          <w:lang w:val="en-SG"/>
        </w:rPr>
      </w:pPr>
      <w:r w:rsidRPr="007D24FD">
        <w:rPr>
          <w:rFonts w:ascii="Times New Roman" w:eastAsia="Times New Roman" w:hAnsi="Times New Roman" w:cs="Times New Roman"/>
          <w:sz w:val="24"/>
          <w:szCs w:val="24"/>
          <w:lang w:val="en-SG"/>
        </w:rPr>
        <w:t xml:space="preserve">Intro: </w:t>
      </w:r>
      <w:r w:rsidRPr="007D24FD">
        <w:rPr>
          <w:rFonts w:ascii="Times New Roman" w:eastAsia="Times New Roman" w:hAnsi="Times New Roman" w:cs="Times New Roman"/>
          <w:sz w:val="24"/>
          <w:szCs w:val="24"/>
          <w:lang w:val="en-SG"/>
        </w:rPr>
        <w:t xml:space="preserve">Delve into the realm of your childhood and the individuals who played significant roles in your upbringing. From your narrative, it appears that your environment was replete with entrepreneurs and business-minded individuals. To enhance the richness of your essay, infuse descriptive details and engaging anecdotes that vividly portray your experiences. Instead of offering general observations about your surroundings, focus on a particular person who profoundly inspired you. Share a </w:t>
      </w:r>
      <w:r w:rsidRPr="007D24FD">
        <w:rPr>
          <w:rFonts w:ascii="Times New Roman" w:eastAsia="Times New Roman" w:hAnsi="Times New Roman" w:cs="Times New Roman"/>
          <w:sz w:val="24"/>
          <w:szCs w:val="24"/>
          <w:lang w:val="en-SG"/>
        </w:rPr>
        <w:lastRenderedPageBreak/>
        <w:t>compelling story or moment that captures their influence on your life, allowing the admissions committee to grasp the depth of their impact.</w:t>
      </w:r>
    </w:p>
    <w:p w14:paraId="3A1EB3FB" w14:textId="77777777" w:rsidR="007D24FD" w:rsidRPr="007D24FD" w:rsidRDefault="007D24FD" w:rsidP="007D24FD">
      <w:pPr>
        <w:pStyle w:val="ListParagraph"/>
        <w:numPr>
          <w:ilvl w:val="0"/>
          <w:numId w:val="1"/>
        </w:numPr>
        <w:spacing w:line="480" w:lineRule="auto"/>
        <w:rPr>
          <w:rFonts w:ascii="Times New Roman" w:eastAsia="Times New Roman" w:hAnsi="Times New Roman" w:cs="Times New Roman"/>
          <w:sz w:val="24"/>
          <w:szCs w:val="24"/>
          <w:lang w:val="en-SG"/>
        </w:rPr>
      </w:pPr>
      <w:r w:rsidRPr="007D24FD">
        <w:rPr>
          <w:rFonts w:ascii="Times New Roman" w:eastAsia="Times New Roman" w:hAnsi="Times New Roman" w:cs="Times New Roman"/>
          <w:sz w:val="24"/>
          <w:szCs w:val="24"/>
        </w:rPr>
        <w:t xml:space="preserve">First business venture: </w:t>
      </w:r>
      <w:r w:rsidRPr="007D24FD">
        <w:rPr>
          <w:rFonts w:ascii="Times New Roman" w:eastAsia="Times New Roman" w:hAnsi="Times New Roman" w:cs="Times New Roman"/>
          <w:sz w:val="24"/>
          <w:szCs w:val="24"/>
          <w:lang w:val="en-SG"/>
        </w:rPr>
        <w:t>Instead of glossing over this aspect and merely listing the various things you sold, it would be more impactful to concentrate on the story of the very first product you sold. Describe the emotions that surged within you during that initial sale and how it sparked a profound realization. Share the exhilaration you experienced and how it served as a catalyst for your decision to continue selling and explore diverse product offerings. Pinpoint the specific factors that ignited your excitement and led you to recognize that the realm of sales held a promising future for you.</w:t>
      </w:r>
    </w:p>
    <w:p w14:paraId="3F5F6B33" w14:textId="77777777" w:rsidR="007D24FD" w:rsidRPr="007D24FD" w:rsidRDefault="007D24FD" w:rsidP="007D24FD">
      <w:pPr>
        <w:pStyle w:val="ListParagraph"/>
        <w:numPr>
          <w:ilvl w:val="0"/>
          <w:numId w:val="1"/>
        </w:numPr>
        <w:spacing w:line="480" w:lineRule="auto"/>
        <w:rPr>
          <w:rFonts w:ascii="Times New Roman" w:eastAsia="Times New Roman" w:hAnsi="Times New Roman" w:cs="Times New Roman"/>
          <w:sz w:val="24"/>
          <w:szCs w:val="24"/>
          <w:lang w:val="en-SG"/>
        </w:rPr>
      </w:pPr>
      <w:r w:rsidRPr="007D24FD">
        <w:rPr>
          <w:rFonts w:ascii="Times New Roman" w:eastAsia="Times New Roman" w:hAnsi="Times New Roman" w:cs="Times New Roman"/>
          <w:sz w:val="24"/>
          <w:szCs w:val="24"/>
        </w:rPr>
        <w:t xml:space="preserve">Learning from failure: </w:t>
      </w:r>
      <w:r w:rsidRPr="007D24FD">
        <w:rPr>
          <w:rFonts w:ascii="Times New Roman" w:eastAsia="Times New Roman" w:hAnsi="Times New Roman" w:cs="Times New Roman"/>
          <w:sz w:val="24"/>
          <w:szCs w:val="24"/>
          <w:lang w:val="en-SG"/>
        </w:rPr>
        <w:t>Delve deeply into the realm of failure and its profound impact on your emotions. Embrace vulnerability as you candidly express the range of feelings failure evoked within you. Explore the depths of disappointment, frustration, and even self-doubt that accompanied your setbacks. Share how these emotions initially challenged and tested your resolve. However, also highlight the resilience and determination that emerged within you, allowing you to persist despite the setbacks. Discuss the strategies, mindset shifts, or support systems that enabled you to find the strength to continue on your journey, demonstrating your ability to rise above failure and persevere.</w:t>
      </w:r>
    </w:p>
    <w:p w14:paraId="56AFCB4A" w14:textId="09BFA5E6" w:rsidR="00025E25" w:rsidRPr="00025E25" w:rsidRDefault="007D24FD" w:rsidP="00025E25">
      <w:pPr>
        <w:pStyle w:val="ListParagraph"/>
        <w:numPr>
          <w:ilvl w:val="0"/>
          <w:numId w:val="1"/>
        </w:numPr>
        <w:spacing w:line="480" w:lineRule="auto"/>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rPr>
        <w:t xml:space="preserve">Full realization and </w:t>
      </w:r>
      <w:r w:rsidR="00025E25">
        <w:rPr>
          <w:rFonts w:ascii="Times New Roman" w:eastAsia="Times New Roman" w:hAnsi="Times New Roman" w:cs="Times New Roman"/>
          <w:sz w:val="24"/>
          <w:szCs w:val="24"/>
        </w:rPr>
        <w:t xml:space="preserve">your </w:t>
      </w:r>
      <w:r>
        <w:rPr>
          <w:rFonts w:ascii="Times New Roman" w:eastAsia="Times New Roman" w:hAnsi="Times New Roman" w:cs="Times New Roman"/>
          <w:sz w:val="24"/>
          <w:szCs w:val="24"/>
        </w:rPr>
        <w:t>long</w:t>
      </w:r>
      <w:r w:rsidR="00025E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term goal: </w:t>
      </w:r>
      <w:r w:rsidR="00025E25">
        <w:rPr>
          <w:rFonts w:ascii="Times New Roman" w:eastAsia="Times New Roman" w:hAnsi="Times New Roman" w:cs="Times New Roman"/>
          <w:sz w:val="24"/>
          <w:szCs w:val="24"/>
          <w:lang w:val="en-SG"/>
        </w:rPr>
        <w:t>If</w:t>
      </w:r>
      <w:r w:rsidR="00025E25" w:rsidRPr="00025E25">
        <w:rPr>
          <w:rFonts w:ascii="Times New Roman" w:eastAsia="Times New Roman" w:hAnsi="Times New Roman" w:cs="Times New Roman"/>
          <w:sz w:val="24"/>
          <w:szCs w:val="24"/>
          <w:lang w:val="en-SG"/>
        </w:rPr>
        <w:t xml:space="preserve"> you continue to glean valuable lessons from your ongoing experiences, it is acceptable to leave your growth open-ended, demonstrating your ongoing journey of self-discovery and development.</w:t>
      </w:r>
    </w:p>
    <w:p w14:paraId="146BD57F" w14:textId="184C1C1C" w:rsidR="007D24FD" w:rsidRDefault="007D24FD" w:rsidP="00025E25">
      <w:pPr>
        <w:pStyle w:val="ListParagraph"/>
        <w:spacing w:line="480" w:lineRule="auto"/>
        <w:rPr>
          <w:rFonts w:ascii="Times New Roman" w:eastAsia="Times New Roman" w:hAnsi="Times New Roman" w:cs="Times New Roman"/>
          <w:sz w:val="24"/>
          <w:szCs w:val="24"/>
        </w:rPr>
      </w:pPr>
    </w:p>
    <w:p w14:paraId="3ADF1073" w14:textId="37ADEE74" w:rsidR="00025E25" w:rsidRDefault="00025E25" w:rsidP="00025E25">
      <w:pPr>
        <w:pStyle w:val="ListParagraph"/>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Best of luck,</w:t>
      </w:r>
    </w:p>
    <w:p w14:paraId="26A1AE89" w14:textId="19BADF52" w:rsidR="00025E25" w:rsidRPr="007D24FD" w:rsidRDefault="00025E25" w:rsidP="00025E25">
      <w:pPr>
        <w:pStyle w:val="ListParagraph"/>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Melinda </w:t>
      </w:r>
      <w:bookmarkStart w:id="22" w:name="_GoBack"/>
      <w:bookmarkEnd w:id="22"/>
    </w:p>
    <w:sectPr w:rsidR="00025E25" w:rsidRPr="007D24FD">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icrosoft Office User" w:date="2023-06-25T00:29:00Z" w:initials="MOU">
    <w:p w14:paraId="613563F5" w14:textId="06F8078F" w:rsidR="003C542A" w:rsidRDefault="003C542A">
      <w:pPr>
        <w:pStyle w:val="CommentText"/>
      </w:pPr>
      <w:r>
        <w:rPr>
          <w:rStyle w:val="CommentReference"/>
        </w:rPr>
        <w:annotationRef/>
      </w:r>
      <w:r>
        <w:t xml:space="preserve">What do you mean? </w:t>
      </w:r>
    </w:p>
  </w:comment>
  <w:comment w:id="6" w:author="Microsoft Office User" w:date="2023-06-25T00:50:00Z" w:initials="MOU">
    <w:p w14:paraId="1662E95A" w14:textId="77777777" w:rsidR="00807E2A" w:rsidRDefault="00807E2A">
      <w:pPr>
        <w:pStyle w:val="CommentText"/>
      </w:pPr>
      <w:r>
        <w:rPr>
          <w:rStyle w:val="CommentReference"/>
        </w:rPr>
        <w:annotationRef/>
      </w:r>
      <w:r>
        <w:t xml:space="preserve">But which aspect about it is so interesting and breath taking? </w:t>
      </w:r>
    </w:p>
    <w:p w14:paraId="48B7FB65" w14:textId="77777777" w:rsidR="00807E2A" w:rsidRDefault="00807E2A">
      <w:pPr>
        <w:pStyle w:val="CommentText"/>
      </w:pPr>
    </w:p>
    <w:p w14:paraId="773F0573" w14:textId="4902B57D" w:rsidR="00807E2A" w:rsidRDefault="00807E2A">
      <w:pPr>
        <w:pStyle w:val="CommentText"/>
      </w:pPr>
      <w:r>
        <w:t>Why does earning a lot of money exhilarate you so?</w:t>
      </w:r>
    </w:p>
    <w:p w14:paraId="07F96504" w14:textId="3895F645" w:rsidR="00807E2A" w:rsidRDefault="00807E2A">
      <w:pPr>
        <w:pStyle w:val="CommentText"/>
      </w:pPr>
      <w:r>
        <w:t>Is it because of the prestige it would bring?</w:t>
      </w:r>
    </w:p>
    <w:p w14:paraId="6C157D12" w14:textId="75C11343" w:rsidR="00807E2A" w:rsidRDefault="00807E2A">
      <w:pPr>
        <w:pStyle w:val="CommentText"/>
      </w:pPr>
      <w:r>
        <w:t>Or is it because you are able to buy the things you want?</w:t>
      </w:r>
    </w:p>
    <w:p w14:paraId="0B0CE58F" w14:textId="08CF47F0" w:rsidR="00807E2A" w:rsidRDefault="00807E2A">
      <w:pPr>
        <w:pStyle w:val="CommentText"/>
      </w:pPr>
    </w:p>
    <w:p w14:paraId="1FAC0759" w14:textId="3C5F511D" w:rsidR="00807E2A" w:rsidRDefault="00807E2A" w:rsidP="00807E2A">
      <w:pPr>
        <w:pStyle w:val="CommentText"/>
        <w:rPr>
          <w:lang w:val="en-SG"/>
        </w:rPr>
      </w:pPr>
      <w:r w:rsidRPr="00807E2A">
        <w:rPr>
          <w:lang w:val="en-SG"/>
        </w:rPr>
        <w:t>While it is important to acknowledge the value of financial stability, it is equally crucial to avoid conveying a perception of materialism or shallowness to the admissions committee.</w:t>
      </w:r>
    </w:p>
    <w:p w14:paraId="2FB796FC" w14:textId="77777777" w:rsidR="00807E2A" w:rsidRPr="00807E2A" w:rsidRDefault="00807E2A" w:rsidP="00807E2A">
      <w:pPr>
        <w:pStyle w:val="CommentText"/>
        <w:rPr>
          <w:lang w:val="en-SG"/>
        </w:rPr>
      </w:pPr>
    </w:p>
    <w:p w14:paraId="063071BA" w14:textId="240341C4" w:rsidR="00807E2A" w:rsidRDefault="00807E2A">
      <w:pPr>
        <w:pStyle w:val="CommentText"/>
      </w:pPr>
      <w:r>
        <w:t xml:space="preserve">Try to delve deep and find a more meaningful realization in your intro. Perhaps rather than earning that “motherload” amount, you are more captivated by how the people around you are able to maximize their talents and potential, how setting up a business also means you can employ more people and help others reach more financial stability, and so on. </w:t>
      </w:r>
    </w:p>
    <w:p w14:paraId="2DE6040A" w14:textId="698D92A0" w:rsidR="00807E2A" w:rsidRDefault="00807E2A">
      <w:pPr>
        <w:pStyle w:val="CommentText"/>
      </w:pPr>
    </w:p>
  </w:comment>
  <w:comment w:id="14" w:author="Microsoft Office User" w:date="2023-06-25T00:55:00Z" w:initials="MOU">
    <w:p w14:paraId="09403CA0" w14:textId="77777777" w:rsidR="00807E2A" w:rsidRDefault="00807E2A">
      <w:pPr>
        <w:pStyle w:val="CommentText"/>
      </w:pPr>
      <w:r>
        <w:rPr>
          <w:rStyle w:val="CommentReference"/>
        </w:rPr>
        <w:annotationRef/>
      </w:r>
      <w:r>
        <w:t xml:space="preserve">By doing business, you hope to earn money. But what is your end goal? </w:t>
      </w:r>
    </w:p>
    <w:p w14:paraId="5A8FB542" w14:textId="77777777" w:rsidR="00807E2A" w:rsidRDefault="00807E2A">
      <w:pPr>
        <w:pStyle w:val="CommentText"/>
      </w:pPr>
    </w:p>
    <w:p w14:paraId="1DA5D6E4" w14:textId="77777777" w:rsidR="00807E2A" w:rsidRDefault="00807E2A">
      <w:pPr>
        <w:pStyle w:val="CommentText"/>
      </w:pPr>
      <w:r>
        <w:t xml:space="preserve">Imagine that your business is successful and you’ve earned considerable amount. What then? </w:t>
      </w:r>
    </w:p>
    <w:p w14:paraId="2BFED2BF" w14:textId="24285F20" w:rsidR="00807E2A" w:rsidRDefault="00807E2A">
      <w:pPr>
        <w:pStyle w:val="CommentText"/>
      </w:pPr>
      <w:r>
        <w:t xml:space="preserve">What do you want to do once you reach your financial target? </w:t>
      </w:r>
    </w:p>
  </w:comment>
  <w:comment w:id="15" w:author="Microsoft Office User" w:date="2023-06-25T00:57:00Z" w:initials="MOU">
    <w:p w14:paraId="4B58FD8A" w14:textId="77777777" w:rsidR="00807E2A" w:rsidRDefault="00807E2A">
      <w:pPr>
        <w:pStyle w:val="CommentText"/>
      </w:pPr>
      <w:r>
        <w:rPr>
          <w:rStyle w:val="CommentReference"/>
        </w:rPr>
        <w:annotationRef/>
      </w:r>
      <w:r>
        <w:t>I think this instead can be used.</w:t>
      </w:r>
    </w:p>
    <w:p w14:paraId="1014867E" w14:textId="77777777" w:rsidR="00807E2A" w:rsidRDefault="00807E2A">
      <w:pPr>
        <w:pStyle w:val="CommentText"/>
      </w:pPr>
    </w:p>
    <w:p w14:paraId="35659177" w14:textId="77777777" w:rsidR="00807E2A" w:rsidRDefault="00807E2A">
      <w:pPr>
        <w:pStyle w:val="CommentText"/>
      </w:pPr>
      <w:r>
        <w:t xml:space="preserve">A potential narrative would be how at the beginning, you thought that earning money is everything. However, after running your own business, you have come to a more meaningful realization. </w:t>
      </w:r>
    </w:p>
    <w:p w14:paraId="1AAA73D6" w14:textId="77777777" w:rsidR="00807E2A" w:rsidRDefault="00807E2A">
      <w:pPr>
        <w:pStyle w:val="CommentText"/>
      </w:pPr>
    </w:p>
    <w:p w14:paraId="3BD604B9" w14:textId="6ED81BEA" w:rsidR="00807E2A" w:rsidRDefault="00807E2A">
      <w:pPr>
        <w:pStyle w:val="CommentText"/>
      </w:pPr>
      <w:r>
        <w:t xml:space="preserve">What has failure taught you here? What did you learn about yourself? What kept you motivated despite the failure? </w:t>
      </w:r>
    </w:p>
  </w:comment>
  <w:comment w:id="18" w:author="Microsoft Office User" w:date="2023-06-25T00:58:00Z" w:initials="MOU">
    <w:p w14:paraId="73B3CFF3" w14:textId="7DAA7179" w:rsidR="00807E2A" w:rsidRDefault="00807E2A">
      <w:pPr>
        <w:pStyle w:val="CommentText"/>
      </w:pPr>
      <w:r>
        <w:rPr>
          <w:rStyle w:val="CommentReference"/>
        </w:rPr>
        <w:annotationRef/>
      </w:r>
      <w:r>
        <w:t xml:space="preserve">This idea at the moment is slightly abstract. It would really help if you can share what social event exactly is in your vision. </w:t>
      </w:r>
    </w:p>
  </w:comment>
  <w:comment w:id="19" w:author="Microsoft Office User" w:date="2023-06-25T00:59:00Z" w:initials="MOU">
    <w:p w14:paraId="0ED02D4A" w14:textId="1998BE2A" w:rsidR="00807E2A" w:rsidRDefault="00807E2A">
      <w:pPr>
        <w:pStyle w:val="CommentText"/>
      </w:pPr>
      <w:r>
        <w:rPr>
          <w:rStyle w:val="CommentReference"/>
        </w:rPr>
        <w:annotationRef/>
      </w:r>
      <w:r>
        <w:t xml:space="preserve">Also, what is the purpose of this social event? </w:t>
      </w:r>
    </w:p>
  </w:comment>
  <w:comment w:id="20" w:author="Microsoft Office User" w:date="2023-06-25T01:00:00Z" w:initials="MOU">
    <w:p w14:paraId="7B11C285" w14:textId="77777777" w:rsidR="007D24FD" w:rsidRPr="007D24FD" w:rsidRDefault="007D24FD" w:rsidP="007D24FD">
      <w:pPr>
        <w:pStyle w:val="CommentText"/>
        <w:rPr>
          <w:lang w:val="en-SG"/>
        </w:rPr>
      </w:pPr>
      <w:r>
        <w:rPr>
          <w:rStyle w:val="CommentReference"/>
        </w:rPr>
        <w:annotationRef/>
      </w:r>
      <w:r w:rsidRPr="007D24FD">
        <w:rPr>
          <w:lang w:val="en-SG"/>
        </w:rPr>
        <w:t>The growth you have described thus far would benefit from being portrayed through vivid examples and experiences, allowing the readers to visually perceive and comprehend the factors that have contributed to your development.</w:t>
      </w:r>
    </w:p>
    <w:p w14:paraId="2AC474D7" w14:textId="767DB088" w:rsidR="007D24FD" w:rsidRDefault="007D24F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3563F5" w15:done="0"/>
  <w15:commentEx w15:paraId="2DE6040A" w15:done="0"/>
  <w15:commentEx w15:paraId="2BFED2BF" w15:done="0"/>
  <w15:commentEx w15:paraId="3BD604B9" w15:done="0"/>
  <w15:commentEx w15:paraId="73B3CFF3" w15:done="0"/>
  <w15:commentEx w15:paraId="0ED02D4A" w15:done="0"/>
  <w15:commentEx w15:paraId="2AC474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3563F5" w16cid:durableId="284208F9"/>
  <w16cid:commentId w16cid:paraId="2DE6040A" w16cid:durableId="28420DE1"/>
  <w16cid:commentId w16cid:paraId="2BFED2BF" w16cid:durableId="28420F0C"/>
  <w16cid:commentId w16cid:paraId="3BD604B9" w16cid:durableId="28420F61"/>
  <w16cid:commentId w16cid:paraId="73B3CFF3" w16cid:durableId="28420FC7"/>
  <w16cid:commentId w16cid:paraId="0ED02D4A" w16cid:durableId="28420FEF"/>
  <w16cid:commentId w16cid:paraId="2AC474D7" w16cid:durableId="284210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84E78"/>
    <w:multiLevelType w:val="hybridMultilevel"/>
    <w:tmpl w:val="E182C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F40"/>
    <w:rsid w:val="00025E25"/>
    <w:rsid w:val="003C542A"/>
    <w:rsid w:val="00511F40"/>
    <w:rsid w:val="00762A22"/>
    <w:rsid w:val="007D24FD"/>
    <w:rsid w:val="00807E2A"/>
    <w:rsid w:val="00B2557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8C10"/>
  <w15:docId w15:val="{065E7EB3-306F-B84F-B91E-66D0E8C7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3C542A"/>
    <w:rPr>
      <w:sz w:val="16"/>
      <w:szCs w:val="16"/>
    </w:rPr>
  </w:style>
  <w:style w:type="paragraph" w:styleId="CommentText">
    <w:name w:val="annotation text"/>
    <w:basedOn w:val="Normal"/>
    <w:link w:val="CommentTextChar"/>
    <w:uiPriority w:val="99"/>
    <w:unhideWhenUsed/>
    <w:rsid w:val="003C542A"/>
    <w:pPr>
      <w:spacing w:line="240" w:lineRule="auto"/>
    </w:pPr>
    <w:rPr>
      <w:sz w:val="20"/>
      <w:szCs w:val="20"/>
    </w:rPr>
  </w:style>
  <w:style w:type="character" w:customStyle="1" w:styleId="CommentTextChar">
    <w:name w:val="Comment Text Char"/>
    <w:basedOn w:val="DefaultParagraphFont"/>
    <w:link w:val="CommentText"/>
    <w:uiPriority w:val="99"/>
    <w:rsid w:val="003C542A"/>
    <w:rPr>
      <w:sz w:val="20"/>
      <w:szCs w:val="20"/>
    </w:rPr>
  </w:style>
  <w:style w:type="paragraph" w:styleId="CommentSubject">
    <w:name w:val="annotation subject"/>
    <w:basedOn w:val="CommentText"/>
    <w:next w:val="CommentText"/>
    <w:link w:val="CommentSubjectChar"/>
    <w:uiPriority w:val="99"/>
    <w:semiHidden/>
    <w:unhideWhenUsed/>
    <w:rsid w:val="003C542A"/>
    <w:rPr>
      <w:b/>
      <w:bCs/>
    </w:rPr>
  </w:style>
  <w:style w:type="character" w:customStyle="1" w:styleId="CommentSubjectChar">
    <w:name w:val="Comment Subject Char"/>
    <w:basedOn w:val="CommentTextChar"/>
    <w:link w:val="CommentSubject"/>
    <w:uiPriority w:val="99"/>
    <w:semiHidden/>
    <w:rsid w:val="003C542A"/>
    <w:rPr>
      <w:b/>
      <w:bCs/>
      <w:sz w:val="20"/>
      <w:szCs w:val="20"/>
    </w:rPr>
  </w:style>
  <w:style w:type="paragraph" w:styleId="BalloonText">
    <w:name w:val="Balloon Text"/>
    <w:basedOn w:val="Normal"/>
    <w:link w:val="BalloonTextChar"/>
    <w:uiPriority w:val="99"/>
    <w:semiHidden/>
    <w:unhideWhenUsed/>
    <w:rsid w:val="003C542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542A"/>
    <w:rPr>
      <w:rFonts w:ascii="Times New Roman" w:hAnsi="Times New Roman" w:cs="Times New Roman"/>
      <w:sz w:val="18"/>
      <w:szCs w:val="18"/>
    </w:rPr>
  </w:style>
  <w:style w:type="paragraph" w:styleId="ListParagraph">
    <w:name w:val="List Paragraph"/>
    <w:basedOn w:val="Normal"/>
    <w:uiPriority w:val="34"/>
    <w:qFormat/>
    <w:rsid w:val="007D2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387452">
      <w:bodyDiv w:val="1"/>
      <w:marLeft w:val="0"/>
      <w:marRight w:val="0"/>
      <w:marTop w:val="0"/>
      <w:marBottom w:val="0"/>
      <w:divBdr>
        <w:top w:val="none" w:sz="0" w:space="0" w:color="auto"/>
        <w:left w:val="none" w:sz="0" w:space="0" w:color="auto"/>
        <w:bottom w:val="none" w:sz="0" w:space="0" w:color="auto"/>
        <w:right w:val="none" w:sz="0" w:space="0" w:color="auto"/>
      </w:divBdr>
    </w:div>
    <w:div w:id="487482196">
      <w:bodyDiv w:val="1"/>
      <w:marLeft w:val="0"/>
      <w:marRight w:val="0"/>
      <w:marTop w:val="0"/>
      <w:marBottom w:val="0"/>
      <w:divBdr>
        <w:top w:val="none" w:sz="0" w:space="0" w:color="auto"/>
        <w:left w:val="none" w:sz="0" w:space="0" w:color="auto"/>
        <w:bottom w:val="none" w:sz="0" w:space="0" w:color="auto"/>
        <w:right w:val="none" w:sz="0" w:space="0" w:color="auto"/>
      </w:divBdr>
    </w:div>
    <w:div w:id="535704518">
      <w:bodyDiv w:val="1"/>
      <w:marLeft w:val="0"/>
      <w:marRight w:val="0"/>
      <w:marTop w:val="0"/>
      <w:marBottom w:val="0"/>
      <w:divBdr>
        <w:top w:val="none" w:sz="0" w:space="0" w:color="auto"/>
        <w:left w:val="none" w:sz="0" w:space="0" w:color="auto"/>
        <w:bottom w:val="none" w:sz="0" w:space="0" w:color="auto"/>
        <w:right w:val="none" w:sz="0" w:space="0" w:color="auto"/>
      </w:divBdr>
    </w:div>
    <w:div w:id="610746475">
      <w:bodyDiv w:val="1"/>
      <w:marLeft w:val="0"/>
      <w:marRight w:val="0"/>
      <w:marTop w:val="0"/>
      <w:marBottom w:val="0"/>
      <w:divBdr>
        <w:top w:val="none" w:sz="0" w:space="0" w:color="auto"/>
        <w:left w:val="none" w:sz="0" w:space="0" w:color="auto"/>
        <w:bottom w:val="none" w:sz="0" w:space="0" w:color="auto"/>
        <w:right w:val="none" w:sz="0" w:space="0" w:color="auto"/>
      </w:divBdr>
    </w:div>
    <w:div w:id="899051183">
      <w:bodyDiv w:val="1"/>
      <w:marLeft w:val="0"/>
      <w:marRight w:val="0"/>
      <w:marTop w:val="0"/>
      <w:marBottom w:val="0"/>
      <w:divBdr>
        <w:top w:val="none" w:sz="0" w:space="0" w:color="auto"/>
        <w:left w:val="none" w:sz="0" w:space="0" w:color="auto"/>
        <w:bottom w:val="none" w:sz="0" w:space="0" w:color="auto"/>
        <w:right w:val="none" w:sz="0" w:space="0" w:color="auto"/>
      </w:divBdr>
    </w:div>
    <w:div w:id="1180509955">
      <w:bodyDiv w:val="1"/>
      <w:marLeft w:val="0"/>
      <w:marRight w:val="0"/>
      <w:marTop w:val="0"/>
      <w:marBottom w:val="0"/>
      <w:divBdr>
        <w:top w:val="none" w:sz="0" w:space="0" w:color="auto"/>
        <w:left w:val="none" w:sz="0" w:space="0" w:color="auto"/>
        <w:bottom w:val="none" w:sz="0" w:space="0" w:color="auto"/>
        <w:right w:val="none" w:sz="0" w:space="0" w:color="auto"/>
      </w:divBdr>
    </w:div>
    <w:div w:id="1339309334">
      <w:bodyDiv w:val="1"/>
      <w:marLeft w:val="0"/>
      <w:marRight w:val="0"/>
      <w:marTop w:val="0"/>
      <w:marBottom w:val="0"/>
      <w:divBdr>
        <w:top w:val="none" w:sz="0" w:space="0" w:color="auto"/>
        <w:left w:val="none" w:sz="0" w:space="0" w:color="auto"/>
        <w:bottom w:val="none" w:sz="0" w:space="0" w:color="auto"/>
        <w:right w:val="none" w:sz="0" w:space="0" w:color="auto"/>
      </w:divBdr>
    </w:div>
    <w:div w:id="1409033251">
      <w:bodyDiv w:val="1"/>
      <w:marLeft w:val="0"/>
      <w:marRight w:val="0"/>
      <w:marTop w:val="0"/>
      <w:marBottom w:val="0"/>
      <w:divBdr>
        <w:top w:val="none" w:sz="0" w:space="0" w:color="auto"/>
        <w:left w:val="none" w:sz="0" w:space="0" w:color="auto"/>
        <w:bottom w:val="none" w:sz="0" w:space="0" w:color="auto"/>
        <w:right w:val="none" w:sz="0" w:space="0" w:color="auto"/>
      </w:divBdr>
    </w:div>
    <w:div w:id="1576550823">
      <w:bodyDiv w:val="1"/>
      <w:marLeft w:val="0"/>
      <w:marRight w:val="0"/>
      <w:marTop w:val="0"/>
      <w:marBottom w:val="0"/>
      <w:divBdr>
        <w:top w:val="none" w:sz="0" w:space="0" w:color="auto"/>
        <w:left w:val="none" w:sz="0" w:space="0" w:color="auto"/>
        <w:bottom w:val="none" w:sz="0" w:space="0" w:color="auto"/>
        <w:right w:val="none" w:sz="0" w:space="0" w:color="auto"/>
      </w:divBdr>
    </w:div>
    <w:div w:id="1607039349">
      <w:bodyDiv w:val="1"/>
      <w:marLeft w:val="0"/>
      <w:marRight w:val="0"/>
      <w:marTop w:val="0"/>
      <w:marBottom w:val="0"/>
      <w:divBdr>
        <w:top w:val="none" w:sz="0" w:space="0" w:color="auto"/>
        <w:left w:val="none" w:sz="0" w:space="0" w:color="auto"/>
        <w:bottom w:val="none" w:sz="0" w:space="0" w:color="auto"/>
        <w:right w:val="none" w:sz="0" w:space="0" w:color="auto"/>
      </w:divBdr>
    </w:div>
    <w:div w:id="1674989089">
      <w:bodyDiv w:val="1"/>
      <w:marLeft w:val="0"/>
      <w:marRight w:val="0"/>
      <w:marTop w:val="0"/>
      <w:marBottom w:val="0"/>
      <w:divBdr>
        <w:top w:val="none" w:sz="0" w:space="0" w:color="auto"/>
        <w:left w:val="none" w:sz="0" w:space="0" w:color="auto"/>
        <w:bottom w:val="none" w:sz="0" w:space="0" w:color="auto"/>
        <w:right w:val="none" w:sz="0" w:space="0" w:color="auto"/>
      </w:divBdr>
    </w:div>
    <w:div w:id="1842772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2023-06-20T18:08:00Z</dcterms:created>
  <dcterms:modified xsi:type="dcterms:W3CDTF">2023-06-24T18:10:00Z</dcterms:modified>
</cp:coreProperties>
</file>