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B3BD0" w14:textId="77777777" w:rsidR="00430AF1" w:rsidRPr="00430AF1" w:rsidRDefault="00430AF1" w:rsidP="00430AF1">
      <w:pPr>
        <w:rPr>
          <w:rFonts w:ascii="Times New Roman" w:eastAsia="Times New Roman" w:hAnsi="Times New Roman" w:cs="Times New Roman"/>
        </w:rPr>
      </w:pPr>
      <w:r w:rsidRPr="00430AF1">
        <w:rPr>
          <w:rFonts w:ascii="Arial" w:eastAsia="Times New Roman" w:hAnsi="Arial" w:cs="Arial"/>
          <w:b/>
          <w:bCs/>
          <w:color w:val="000000"/>
        </w:rPr>
        <w:t xml:space="preserve">Prompt 8: Beyond what has already been shared in your application, what do you believe makes you stand out as </w:t>
      </w:r>
      <w:r w:rsidRPr="00204A21">
        <w:rPr>
          <w:rFonts w:ascii="Arial" w:eastAsia="Times New Roman" w:hAnsi="Arial" w:cs="Arial"/>
          <w:b/>
          <w:bCs/>
          <w:color w:val="000000"/>
          <w:highlight w:val="yellow"/>
        </w:rPr>
        <w:t>a strong candidate</w:t>
      </w:r>
      <w:r w:rsidRPr="00430AF1">
        <w:rPr>
          <w:rFonts w:ascii="Arial" w:eastAsia="Times New Roman" w:hAnsi="Arial" w:cs="Arial"/>
          <w:b/>
          <w:bCs/>
          <w:color w:val="000000"/>
        </w:rPr>
        <w:t xml:space="preserve"> for admissions to the University of California?</w:t>
      </w:r>
    </w:p>
    <w:p w14:paraId="76825561" w14:textId="77777777" w:rsidR="00430AF1" w:rsidRPr="00430AF1" w:rsidRDefault="00430AF1" w:rsidP="00430AF1">
      <w:pPr>
        <w:rPr>
          <w:rFonts w:ascii="Times New Roman" w:eastAsia="Times New Roman" w:hAnsi="Times New Roman" w:cs="Times New Roman"/>
        </w:rPr>
      </w:pPr>
    </w:p>
    <w:p w14:paraId="72AFD31C" w14:textId="77777777" w:rsidR="00204A21" w:rsidRDefault="005E1042" w:rsidP="005E1042">
      <w:pPr>
        <w:rPr>
          <w:rFonts w:ascii="Arial" w:eastAsia="Times New Roman" w:hAnsi="Arial" w:cs="Arial"/>
          <w:color w:val="000000"/>
        </w:rPr>
      </w:pPr>
      <w:r w:rsidRPr="005E1042">
        <w:rPr>
          <w:rFonts w:ascii="Arial" w:eastAsia="Times New Roman" w:hAnsi="Arial" w:cs="Arial"/>
          <w:color w:val="000000"/>
        </w:rPr>
        <w:t xml:space="preserve">When my teacher offered me to interview Edgar Xavier </w:t>
      </w:r>
      <w:proofErr w:type="spellStart"/>
      <w:r w:rsidRPr="005E1042">
        <w:rPr>
          <w:rFonts w:ascii="Arial" w:eastAsia="Times New Roman" w:hAnsi="Arial" w:cs="Arial"/>
          <w:color w:val="000000"/>
        </w:rPr>
        <w:t>Marvelo</w:t>
      </w:r>
      <w:proofErr w:type="spellEnd"/>
      <w:r w:rsidRPr="005E1042">
        <w:rPr>
          <w:rFonts w:ascii="Arial" w:eastAsia="Times New Roman" w:hAnsi="Arial" w:cs="Arial"/>
          <w:color w:val="000000"/>
        </w:rPr>
        <w:t xml:space="preserve">, a three-time </w:t>
      </w:r>
      <w:proofErr w:type="spellStart"/>
      <w:r w:rsidRPr="005E1042">
        <w:rPr>
          <w:rFonts w:ascii="Arial" w:eastAsia="Times New Roman" w:hAnsi="Arial" w:cs="Arial"/>
          <w:color w:val="000000"/>
        </w:rPr>
        <w:t>wushu</w:t>
      </w:r>
      <w:proofErr w:type="spellEnd"/>
      <w:r w:rsidRPr="005E1042">
        <w:rPr>
          <w:rFonts w:ascii="Arial" w:eastAsia="Times New Roman" w:hAnsi="Arial" w:cs="Arial"/>
          <w:color w:val="000000"/>
        </w:rPr>
        <w:t xml:space="preserve"> world champion </w:t>
      </w:r>
      <w:del w:id="0" w:author="Microsoft Office User" w:date="2022-11-22T00:45:00Z">
        <w:r w:rsidRPr="005E1042" w:rsidDel="00204A21">
          <w:rPr>
            <w:rFonts w:ascii="Arial" w:eastAsia="Times New Roman" w:hAnsi="Arial" w:cs="Arial"/>
            <w:color w:val="000000"/>
          </w:rPr>
          <w:delText>as well as</w:delText>
        </w:r>
      </w:del>
      <w:ins w:id="1" w:author="Microsoft Office User" w:date="2022-11-22T00:45:00Z">
        <w:r w:rsidR="00204A21">
          <w:rPr>
            <w:rFonts w:ascii="Arial" w:eastAsia="Times New Roman" w:hAnsi="Arial" w:cs="Arial"/>
            <w:color w:val="000000"/>
          </w:rPr>
          <w:t>and</w:t>
        </w:r>
      </w:ins>
      <w:r w:rsidRPr="005E1042">
        <w:rPr>
          <w:rFonts w:ascii="Arial" w:eastAsia="Times New Roman" w:hAnsi="Arial" w:cs="Arial"/>
          <w:color w:val="000000"/>
        </w:rPr>
        <w:t xml:space="preserve"> </w:t>
      </w:r>
      <w:ins w:id="2" w:author="Microsoft Office User" w:date="2022-11-22T00:45:00Z">
        <w:r w:rsidR="00204A21">
          <w:rPr>
            <w:rFonts w:ascii="Arial" w:eastAsia="Times New Roman" w:hAnsi="Arial" w:cs="Arial"/>
            <w:color w:val="000000"/>
          </w:rPr>
          <w:t>the</w:t>
        </w:r>
      </w:ins>
      <w:del w:id="3" w:author="Microsoft Office User" w:date="2022-11-22T00:45:00Z">
        <w:r w:rsidRPr="005E1042" w:rsidDel="00204A21">
          <w:rPr>
            <w:rFonts w:ascii="Arial" w:eastAsia="Times New Roman" w:hAnsi="Arial" w:cs="Arial"/>
            <w:color w:val="000000"/>
          </w:rPr>
          <w:delText>a</w:delText>
        </w:r>
      </w:del>
      <w:r w:rsidRPr="005E1042">
        <w:rPr>
          <w:rFonts w:ascii="Arial" w:eastAsia="Times New Roman" w:hAnsi="Arial" w:cs="Arial"/>
          <w:color w:val="000000"/>
        </w:rPr>
        <w:t xml:space="preserve"> </w:t>
      </w:r>
      <w:del w:id="4" w:author="Microsoft Office User" w:date="2022-11-22T00:45:00Z">
        <w:r w:rsidRPr="005E1042" w:rsidDel="00204A21">
          <w:rPr>
            <w:rFonts w:ascii="Arial" w:eastAsia="Times New Roman" w:hAnsi="Arial" w:cs="Arial"/>
            <w:color w:val="000000"/>
          </w:rPr>
          <w:delText>medalist</w:delText>
        </w:r>
      </w:del>
      <w:ins w:id="5" w:author="Microsoft Office User" w:date="2022-11-22T00:45:00Z">
        <w:r w:rsidR="00204A21" w:rsidRPr="005E1042">
          <w:rPr>
            <w:rFonts w:ascii="Arial" w:eastAsia="Times New Roman" w:hAnsi="Arial" w:cs="Arial"/>
            <w:color w:val="000000"/>
          </w:rPr>
          <w:t>medallist</w:t>
        </w:r>
      </w:ins>
      <w:r w:rsidRPr="005E1042">
        <w:rPr>
          <w:rFonts w:ascii="Arial" w:eastAsia="Times New Roman" w:hAnsi="Arial" w:cs="Arial"/>
          <w:color w:val="000000"/>
        </w:rPr>
        <w:t xml:space="preserve"> </w:t>
      </w:r>
      <w:del w:id="6" w:author="Microsoft Office User" w:date="2022-11-22T00:45:00Z">
        <w:r w:rsidRPr="005E1042" w:rsidDel="00204A21">
          <w:rPr>
            <w:rFonts w:ascii="Arial" w:eastAsia="Times New Roman" w:hAnsi="Arial" w:cs="Arial"/>
            <w:color w:val="000000"/>
          </w:rPr>
          <w:delText xml:space="preserve">at </w:delText>
        </w:r>
      </w:del>
      <w:ins w:id="7" w:author="Microsoft Office User" w:date="2022-11-22T00:45:00Z">
        <w:r w:rsidR="00204A21">
          <w:rPr>
            <w:rFonts w:ascii="Arial" w:eastAsia="Times New Roman" w:hAnsi="Arial" w:cs="Arial"/>
            <w:color w:val="000000"/>
          </w:rPr>
          <w:t>of</w:t>
        </w:r>
        <w:r w:rsidR="00204A21" w:rsidRPr="005E1042">
          <w:rPr>
            <w:rFonts w:ascii="Arial" w:eastAsia="Times New Roman" w:hAnsi="Arial" w:cs="Arial"/>
            <w:color w:val="000000"/>
          </w:rPr>
          <w:t xml:space="preserve"> </w:t>
        </w:r>
      </w:ins>
      <w:r w:rsidRPr="005E1042">
        <w:rPr>
          <w:rFonts w:ascii="Arial" w:eastAsia="Times New Roman" w:hAnsi="Arial" w:cs="Arial"/>
          <w:color w:val="000000"/>
        </w:rPr>
        <w:t xml:space="preserve">the Asian Games and Southeast Asian Games, I was over the moon. </w:t>
      </w:r>
    </w:p>
    <w:p w14:paraId="46BF3C6E" w14:textId="77777777" w:rsidR="00204A21" w:rsidRDefault="00204A21" w:rsidP="005E1042">
      <w:pPr>
        <w:rPr>
          <w:rFonts w:ascii="Arial" w:eastAsia="Times New Roman" w:hAnsi="Arial" w:cs="Arial"/>
          <w:color w:val="000000"/>
        </w:rPr>
      </w:pPr>
    </w:p>
    <w:p w14:paraId="1E3EB7C0" w14:textId="5E42E104" w:rsidR="005E1042" w:rsidRPr="005E1042" w:rsidRDefault="005E1042" w:rsidP="005E1042">
      <w:pPr>
        <w:rPr>
          <w:rFonts w:ascii="Times New Roman" w:eastAsia="Times New Roman" w:hAnsi="Times New Roman" w:cs="Times New Roman"/>
        </w:rPr>
      </w:pPr>
      <w:r w:rsidRPr="005E1042">
        <w:rPr>
          <w:rFonts w:ascii="Arial" w:eastAsia="Times New Roman" w:hAnsi="Arial" w:cs="Arial"/>
          <w:color w:val="000000"/>
        </w:rPr>
        <w:t>As this was my first official interview, I went through numerous articles online to learn proper techniques to conduct an interview from my tone, hand gestures</w:t>
      </w:r>
      <w:ins w:id="8" w:author="Microsoft Office User" w:date="2022-11-22T00:44:00Z">
        <w:r w:rsidR="00204A21">
          <w:rPr>
            <w:rFonts w:ascii="Arial" w:eastAsia="Times New Roman" w:hAnsi="Arial" w:cs="Arial"/>
            <w:color w:val="000000"/>
          </w:rPr>
          <w:t>,</w:t>
        </w:r>
      </w:ins>
      <w:r w:rsidRPr="005E1042">
        <w:rPr>
          <w:rFonts w:ascii="Arial" w:eastAsia="Times New Roman" w:hAnsi="Arial" w:cs="Arial"/>
          <w:color w:val="000000"/>
        </w:rPr>
        <w:t xml:space="preserve"> and even facial expressions. Practising my lines in front of the mirror, it seemed that I looked at my face more than I</w:t>
      </w:r>
      <w:ins w:id="9" w:author="Microsoft Office User" w:date="2022-11-22T00:44:00Z">
        <w:r w:rsidR="00204A21">
          <w:rPr>
            <w:rFonts w:ascii="Arial" w:eastAsia="Times New Roman" w:hAnsi="Arial" w:cs="Arial"/>
            <w:color w:val="000000"/>
          </w:rPr>
          <w:t>’d</w:t>
        </w:r>
      </w:ins>
      <w:r w:rsidRPr="005E1042">
        <w:rPr>
          <w:rFonts w:ascii="Arial" w:eastAsia="Times New Roman" w:hAnsi="Arial" w:cs="Arial"/>
          <w:color w:val="000000"/>
        </w:rPr>
        <w:t xml:space="preserve"> ever </w:t>
      </w:r>
      <w:del w:id="10" w:author="Microsoft Office User" w:date="2022-11-22T00:44:00Z">
        <w:r w:rsidRPr="005E1042" w:rsidDel="00204A21">
          <w:rPr>
            <w:rFonts w:ascii="Arial" w:eastAsia="Times New Roman" w:hAnsi="Arial" w:cs="Arial"/>
            <w:color w:val="000000"/>
          </w:rPr>
          <w:delText xml:space="preserve">did </w:delText>
        </w:r>
      </w:del>
      <w:ins w:id="11" w:author="Microsoft Office User" w:date="2022-11-22T00:44:00Z">
        <w:r w:rsidR="00204A21">
          <w:rPr>
            <w:rFonts w:ascii="Arial" w:eastAsia="Times New Roman" w:hAnsi="Arial" w:cs="Arial"/>
            <w:color w:val="000000"/>
          </w:rPr>
          <w:t>done</w:t>
        </w:r>
        <w:r w:rsidR="00204A21" w:rsidRPr="005E1042">
          <w:rPr>
            <w:rFonts w:ascii="Arial" w:eastAsia="Times New Roman" w:hAnsi="Arial" w:cs="Arial"/>
            <w:color w:val="000000"/>
          </w:rPr>
          <w:t xml:space="preserve"> </w:t>
        </w:r>
      </w:ins>
      <w:del w:id="12" w:author="Microsoft Office User" w:date="2022-11-22T00:44:00Z">
        <w:r w:rsidRPr="005E1042" w:rsidDel="00204A21">
          <w:rPr>
            <w:rFonts w:ascii="Arial" w:eastAsia="Times New Roman" w:hAnsi="Arial" w:cs="Arial"/>
            <w:color w:val="000000"/>
          </w:rPr>
          <w:delText xml:space="preserve">in </w:delText>
        </w:r>
      </w:del>
      <w:r w:rsidRPr="005E1042">
        <w:rPr>
          <w:rFonts w:ascii="Arial" w:eastAsia="Times New Roman" w:hAnsi="Arial" w:cs="Arial"/>
          <w:color w:val="000000"/>
        </w:rPr>
        <w:t>my whole life. </w:t>
      </w:r>
    </w:p>
    <w:p w14:paraId="671C0BDD" w14:textId="77777777" w:rsidR="005E1042" w:rsidRPr="005E1042" w:rsidRDefault="005E1042" w:rsidP="005E1042">
      <w:pPr>
        <w:rPr>
          <w:rFonts w:ascii="Times New Roman" w:eastAsia="Times New Roman" w:hAnsi="Times New Roman" w:cs="Times New Roman"/>
        </w:rPr>
      </w:pPr>
    </w:p>
    <w:p w14:paraId="3A000DF1" w14:textId="5CADC992" w:rsidR="005E1042" w:rsidRPr="005E1042" w:rsidRDefault="005E1042" w:rsidP="005E1042">
      <w:pPr>
        <w:rPr>
          <w:rFonts w:ascii="Times New Roman" w:eastAsia="Times New Roman" w:hAnsi="Times New Roman" w:cs="Times New Roman"/>
        </w:rPr>
      </w:pPr>
      <w:del w:id="13" w:author="Microsoft Office User" w:date="2022-11-22T00:45:00Z">
        <w:r w:rsidRPr="005E1042" w:rsidDel="00204A21">
          <w:rPr>
            <w:rFonts w:ascii="Arial" w:eastAsia="Times New Roman" w:hAnsi="Arial" w:cs="Arial"/>
            <w:color w:val="000000"/>
          </w:rPr>
          <w:delText xml:space="preserve">When </w:delText>
        </w:r>
      </w:del>
      <w:ins w:id="14" w:author="Microsoft Office User" w:date="2022-11-22T00:45:00Z">
        <w:r w:rsidR="00204A21">
          <w:rPr>
            <w:rFonts w:ascii="Arial" w:eastAsia="Times New Roman" w:hAnsi="Arial" w:cs="Arial"/>
            <w:color w:val="000000"/>
          </w:rPr>
          <w:t>Finally,</w:t>
        </w:r>
        <w:r w:rsidR="00204A21" w:rsidRPr="005E1042">
          <w:rPr>
            <w:rFonts w:ascii="Arial" w:eastAsia="Times New Roman" w:hAnsi="Arial" w:cs="Arial"/>
            <w:color w:val="000000"/>
          </w:rPr>
          <w:t xml:space="preserve"> </w:t>
        </w:r>
      </w:ins>
      <w:r w:rsidRPr="005E1042">
        <w:rPr>
          <w:rFonts w:ascii="Arial" w:eastAsia="Times New Roman" w:hAnsi="Arial" w:cs="Arial"/>
          <w:color w:val="000000"/>
        </w:rPr>
        <w:t xml:space="preserve">the interview day came, </w:t>
      </w:r>
      <w:ins w:id="15" w:author="Microsoft Office User" w:date="2022-11-22T00:46:00Z">
        <w:r w:rsidR="00204A21">
          <w:rPr>
            <w:rFonts w:ascii="Arial" w:eastAsia="Times New Roman" w:hAnsi="Arial" w:cs="Arial"/>
            <w:color w:val="000000"/>
          </w:rPr>
          <w:t xml:space="preserve">and </w:t>
        </w:r>
      </w:ins>
      <w:del w:id="16" w:author="Microsoft Office User" w:date="2022-11-22T00:46:00Z">
        <w:r w:rsidRPr="005E1042" w:rsidDel="00204A21">
          <w:rPr>
            <w:rFonts w:ascii="Arial" w:eastAsia="Times New Roman" w:hAnsi="Arial" w:cs="Arial"/>
            <w:color w:val="000000"/>
          </w:rPr>
          <w:delText xml:space="preserve">it was this moment I felt </w:delText>
        </w:r>
      </w:del>
      <w:r w:rsidRPr="005E1042">
        <w:rPr>
          <w:rFonts w:ascii="Arial" w:eastAsia="Times New Roman" w:hAnsi="Arial" w:cs="Arial"/>
          <w:color w:val="000000"/>
        </w:rPr>
        <w:t xml:space="preserve">reality </w:t>
      </w:r>
      <w:del w:id="17" w:author="Microsoft Office User" w:date="2022-11-22T00:46:00Z">
        <w:r w:rsidRPr="005E1042" w:rsidDel="00204A21">
          <w:rPr>
            <w:rFonts w:ascii="Arial" w:eastAsia="Times New Roman" w:hAnsi="Arial" w:cs="Arial"/>
            <w:color w:val="000000"/>
          </w:rPr>
          <w:delText xml:space="preserve">actually </w:delText>
        </w:r>
      </w:del>
      <w:r w:rsidRPr="005E1042">
        <w:rPr>
          <w:rFonts w:ascii="Arial" w:eastAsia="Times New Roman" w:hAnsi="Arial" w:cs="Arial"/>
          <w:color w:val="000000"/>
        </w:rPr>
        <w:t>hit</w:t>
      </w:r>
      <w:del w:id="18" w:author="Microsoft Office User" w:date="2022-11-22T00:46:00Z">
        <w:r w:rsidRPr="005E1042" w:rsidDel="00204A21">
          <w:rPr>
            <w:rFonts w:ascii="Arial" w:eastAsia="Times New Roman" w:hAnsi="Arial" w:cs="Arial"/>
            <w:color w:val="000000"/>
          </w:rPr>
          <w:delText xml:space="preserve"> me</w:delText>
        </w:r>
      </w:del>
      <w:r w:rsidRPr="005E1042">
        <w:rPr>
          <w:rFonts w:ascii="Arial" w:eastAsia="Times New Roman" w:hAnsi="Arial" w:cs="Arial"/>
          <w:color w:val="000000"/>
        </w:rPr>
        <w:t xml:space="preserve">. As an introvert, I </w:t>
      </w:r>
      <w:del w:id="19" w:author="Microsoft Office User" w:date="2022-11-22T00:47:00Z">
        <w:r w:rsidRPr="005E1042" w:rsidDel="00204A21">
          <w:rPr>
            <w:rFonts w:ascii="Arial" w:eastAsia="Times New Roman" w:hAnsi="Arial" w:cs="Arial"/>
            <w:color w:val="000000"/>
          </w:rPr>
          <w:delText>really couldn’t find any topic to indulge myself in for</w:delText>
        </w:r>
      </w:del>
      <w:ins w:id="20" w:author="Microsoft Office User" w:date="2022-11-22T00:47:00Z">
        <w:r w:rsidR="00204A21">
          <w:rPr>
            <w:rFonts w:ascii="Arial" w:eastAsia="Times New Roman" w:hAnsi="Arial" w:cs="Arial"/>
            <w:color w:val="000000"/>
          </w:rPr>
          <w:t>struggled to manage</w:t>
        </w:r>
      </w:ins>
      <w:r w:rsidRPr="005E1042">
        <w:rPr>
          <w:rFonts w:ascii="Arial" w:eastAsia="Times New Roman" w:hAnsi="Arial" w:cs="Arial"/>
          <w:color w:val="000000"/>
        </w:rPr>
        <w:t xml:space="preserve"> awkward-free conversations with others, especially </w:t>
      </w:r>
      <w:ins w:id="21" w:author="Microsoft Office User" w:date="2022-11-22T00:53:00Z">
        <w:r w:rsidR="00204A21">
          <w:rPr>
            <w:rFonts w:ascii="Arial" w:eastAsia="Times New Roman" w:hAnsi="Arial" w:cs="Arial"/>
            <w:color w:val="000000"/>
          </w:rPr>
          <w:t>some</w:t>
        </w:r>
      </w:ins>
      <w:r w:rsidRPr="005E1042">
        <w:rPr>
          <w:rFonts w:ascii="Arial" w:eastAsia="Times New Roman" w:hAnsi="Arial" w:cs="Arial"/>
          <w:color w:val="000000"/>
        </w:rPr>
        <w:t>one that I</w:t>
      </w:r>
      <w:ins w:id="22" w:author="Microsoft Office User" w:date="2022-11-22T00:46:00Z">
        <w:r w:rsidR="00204A21">
          <w:rPr>
            <w:rFonts w:ascii="Arial" w:eastAsia="Times New Roman" w:hAnsi="Arial" w:cs="Arial"/>
            <w:color w:val="000000"/>
          </w:rPr>
          <w:t>’d</w:t>
        </w:r>
      </w:ins>
      <w:del w:id="23" w:author="Microsoft Office User" w:date="2022-11-22T00:46:00Z">
        <w:r w:rsidRPr="005E1042" w:rsidDel="00204A21">
          <w:rPr>
            <w:rFonts w:ascii="Arial" w:eastAsia="Times New Roman" w:hAnsi="Arial" w:cs="Arial"/>
            <w:color w:val="000000"/>
          </w:rPr>
          <w:delText>’ve</w:delText>
        </w:r>
      </w:del>
      <w:r w:rsidRPr="005E1042">
        <w:rPr>
          <w:rFonts w:ascii="Arial" w:eastAsia="Times New Roman" w:hAnsi="Arial" w:cs="Arial"/>
          <w:color w:val="000000"/>
        </w:rPr>
        <w:t xml:space="preserve"> never met</w:t>
      </w:r>
      <w:del w:id="24" w:author="Microsoft Office User" w:date="2022-11-22T00:53:00Z">
        <w:r w:rsidRPr="005E1042" w:rsidDel="00204A21">
          <w:rPr>
            <w:rFonts w:ascii="Arial" w:eastAsia="Times New Roman" w:hAnsi="Arial" w:cs="Arial"/>
            <w:color w:val="000000"/>
          </w:rPr>
          <w:delText xml:space="preserve"> my whole life</w:delText>
        </w:r>
      </w:del>
      <w:r w:rsidRPr="005E1042">
        <w:rPr>
          <w:rFonts w:ascii="Arial" w:eastAsia="Times New Roman" w:hAnsi="Arial" w:cs="Arial"/>
          <w:color w:val="000000"/>
        </w:rPr>
        <w:t>.</w:t>
      </w:r>
    </w:p>
    <w:p w14:paraId="2F23A0E2" w14:textId="77777777" w:rsidR="005E1042" w:rsidRPr="005E1042" w:rsidRDefault="005E1042" w:rsidP="005E1042">
      <w:pPr>
        <w:rPr>
          <w:rFonts w:ascii="Times New Roman" w:eastAsia="Times New Roman" w:hAnsi="Times New Roman" w:cs="Times New Roman"/>
        </w:rPr>
      </w:pPr>
    </w:p>
    <w:p w14:paraId="04DFB8C6" w14:textId="7EEB0E40" w:rsidR="005E1042" w:rsidRPr="005E1042" w:rsidRDefault="005E1042" w:rsidP="005E1042">
      <w:pPr>
        <w:rPr>
          <w:rFonts w:ascii="Times New Roman" w:eastAsia="Times New Roman" w:hAnsi="Times New Roman" w:cs="Times New Roman"/>
        </w:rPr>
      </w:pPr>
      <w:r w:rsidRPr="005E1042">
        <w:rPr>
          <w:rFonts w:ascii="Arial" w:eastAsia="Times New Roman" w:hAnsi="Arial" w:cs="Arial"/>
          <w:color w:val="000000"/>
        </w:rPr>
        <w:t>I thought of every possible worst-case scenario. I was a nervous wreck – terrified that I’</w:t>
      </w:r>
      <w:ins w:id="25" w:author="Microsoft Office User" w:date="2022-11-22T00:47:00Z">
        <w:r w:rsidR="00204A21">
          <w:rPr>
            <w:rFonts w:ascii="Arial" w:eastAsia="Times New Roman" w:hAnsi="Arial" w:cs="Arial"/>
            <w:color w:val="000000"/>
          </w:rPr>
          <w:t>d</w:t>
        </w:r>
      </w:ins>
      <w:del w:id="26" w:author="Microsoft Office User" w:date="2022-11-22T00:47:00Z">
        <w:r w:rsidRPr="005E1042" w:rsidDel="00204A21">
          <w:rPr>
            <w:rFonts w:ascii="Arial" w:eastAsia="Times New Roman" w:hAnsi="Arial" w:cs="Arial"/>
            <w:color w:val="000000"/>
          </w:rPr>
          <w:delText>ll</w:delText>
        </w:r>
      </w:del>
      <w:r w:rsidRPr="005E1042">
        <w:rPr>
          <w:rFonts w:ascii="Arial" w:eastAsia="Times New Roman" w:hAnsi="Arial" w:cs="Arial"/>
          <w:color w:val="000000"/>
        </w:rPr>
        <w:t xml:space="preserve"> keep on mumbling, </w:t>
      </w:r>
      <w:del w:id="27" w:author="Microsoft Office User" w:date="2022-11-22T00:47:00Z">
        <w:r w:rsidRPr="005E1042" w:rsidDel="00204A21">
          <w:rPr>
            <w:rFonts w:ascii="Arial" w:eastAsia="Times New Roman" w:hAnsi="Arial" w:cs="Arial"/>
            <w:color w:val="000000"/>
          </w:rPr>
          <w:delText xml:space="preserve">stumbling </w:delText>
        </w:r>
      </w:del>
      <w:ins w:id="28" w:author="Microsoft Office User" w:date="2022-11-22T00:47:00Z">
        <w:r w:rsidR="00204A21">
          <w:rPr>
            <w:rFonts w:ascii="Arial" w:eastAsia="Times New Roman" w:hAnsi="Arial" w:cs="Arial"/>
            <w:color w:val="000000"/>
          </w:rPr>
          <w:t>rambling,</w:t>
        </w:r>
      </w:ins>
      <w:del w:id="29" w:author="Microsoft Office User" w:date="2022-11-22T00:47:00Z">
        <w:r w:rsidRPr="005E1042" w:rsidDel="00204A21">
          <w:rPr>
            <w:rFonts w:ascii="Arial" w:eastAsia="Times New Roman" w:hAnsi="Arial" w:cs="Arial"/>
            <w:color w:val="000000"/>
          </w:rPr>
          <w:delText>my words</w:delText>
        </w:r>
      </w:del>
      <w:r w:rsidRPr="005E1042">
        <w:rPr>
          <w:rFonts w:ascii="Arial" w:eastAsia="Times New Roman" w:hAnsi="Arial" w:cs="Arial"/>
          <w:color w:val="000000"/>
        </w:rPr>
        <w:t xml:space="preserve"> or </w:t>
      </w:r>
      <w:del w:id="30" w:author="Microsoft Office User" w:date="2022-11-22T00:48:00Z">
        <w:r w:rsidRPr="005E1042" w:rsidDel="00204A21">
          <w:rPr>
            <w:rFonts w:ascii="Arial" w:eastAsia="Times New Roman" w:hAnsi="Arial" w:cs="Arial"/>
            <w:color w:val="000000"/>
          </w:rPr>
          <w:delText xml:space="preserve">even </w:delText>
        </w:r>
      </w:del>
      <w:r w:rsidRPr="005E1042">
        <w:rPr>
          <w:rFonts w:ascii="Arial" w:eastAsia="Times New Roman" w:hAnsi="Arial" w:cs="Arial"/>
          <w:color w:val="000000"/>
        </w:rPr>
        <w:t>messing up this interview and embarrassing myself. </w:t>
      </w:r>
    </w:p>
    <w:p w14:paraId="15C04006" w14:textId="77777777" w:rsidR="005E1042" w:rsidDel="00204A21" w:rsidRDefault="005E1042" w:rsidP="005E1042">
      <w:pPr>
        <w:rPr>
          <w:del w:id="31" w:author="Microsoft Office User" w:date="2022-11-22T00:48:00Z"/>
          <w:rFonts w:ascii="Arial" w:eastAsia="Times New Roman" w:hAnsi="Arial" w:cs="Arial"/>
          <w:color w:val="000000"/>
        </w:rPr>
      </w:pPr>
    </w:p>
    <w:p w14:paraId="0B64F396" w14:textId="23C4ABE3" w:rsidR="005E1042" w:rsidRPr="005E1042" w:rsidRDefault="005E1042" w:rsidP="005E1042">
      <w:pPr>
        <w:rPr>
          <w:rFonts w:ascii="Times New Roman" w:eastAsia="Times New Roman" w:hAnsi="Times New Roman" w:cs="Times New Roman"/>
        </w:rPr>
      </w:pPr>
      <w:del w:id="32" w:author="Microsoft Office User" w:date="2022-11-22T00:48:00Z">
        <w:r w:rsidRPr="005E1042" w:rsidDel="00204A21">
          <w:rPr>
            <w:rFonts w:ascii="Arial" w:eastAsia="Times New Roman" w:hAnsi="Arial" w:cs="Arial"/>
            <w:color w:val="000000"/>
          </w:rPr>
          <w:delText xml:space="preserve">But </w:delText>
        </w:r>
      </w:del>
      <w:ins w:id="33" w:author="Microsoft Office User" w:date="2022-11-22T00:48:00Z">
        <w:r w:rsidR="00204A21">
          <w:rPr>
            <w:rFonts w:ascii="Arial" w:eastAsia="Times New Roman" w:hAnsi="Arial" w:cs="Arial"/>
            <w:color w:val="000000"/>
          </w:rPr>
          <w:t>D</w:t>
        </w:r>
      </w:ins>
      <w:del w:id="34" w:author="Microsoft Office User" w:date="2022-11-22T00:48:00Z">
        <w:r w:rsidRPr="005E1042" w:rsidDel="00204A21">
          <w:rPr>
            <w:rFonts w:ascii="Arial" w:eastAsia="Times New Roman" w:hAnsi="Arial" w:cs="Arial"/>
            <w:color w:val="000000"/>
          </w:rPr>
          <w:delText>d</w:delText>
        </w:r>
      </w:del>
      <w:r w:rsidRPr="005E1042">
        <w:rPr>
          <w:rFonts w:ascii="Arial" w:eastAsia="Times New Roman" w:hAnsi="Arial" w:cs="Arial"/>
          <w:color w:val="000000"/>
        </w:rPr>
        <w:t xml:space="preserve">espite </w:t>
      </w:r>
      <w:del w:id="35" w:author="Microsoft Office User" w:date="2022-11-22T00:53:00Z">
        <w:r w:rsidRPr="005E1042" w:rsidDel="00204A21">
          <w:rPr>
            <w:rFonts w:ascii="Arial" w:eastAsia="Times New Roman" w:hAnsi="Arial" w:cs="Arial"/>
            <w:color w:val="000000"/>
          </w:rPr>
          <w:delText xml:space="preserve">all of </w:delText>
        </w:r>
      </w:del>
      <w:r w:rsidRPr="005E1042">
        <w:rPr>
          <w:rFonts w:ascii="Arial" w:eastAsia="Times New Roman" w:hAnsi="Arial" w:cs="Arial"/>
          <w:color w:val="000000"/>
        </w:rPr>
        <w:t>my growing uncertainties, I knew that this interview was a chance for me to push myself outside of my comfort zone.</w:t>
      </w:r>
    </w:p>
    <w:p w14:paraId="3AE166F5" w14:textId="77777777" w:rsidR="005E1042" w:rsidRPr="005E1042" w:rsidRDefault="005E1042" w:rsidP="005E1042">
      <w:pPr>
        <w:rPr>
          <w:rFonts w:ascii="Times New Roman" w:eastAsia="Times New Roman" w:hAnsi="Times New Roman" w:cs="Times New Roman"/>
        </w:rPr>
      </w:pPr>
    </w:p>
    <w:p w14:paraId="743797F2" w14:textId="4B02E33A" w:rsidR="005E1042" w:rsidRPr="005E1042" w:rsidRDefault="005E1042" w:rsidP="00204A21">
      <w:pPr>
        <w:outlineLvl w:val="0"/>
        <w:rPr>
          <w:rFonts w:ascii="Times New Roman" w:eastAsia="Times New Roman" w:hAnsi="Times New Roman" w:cs="Times New Roman"/>
        </w:rPr>
      </w:pPr>
      <w:r w:rsidRPr="005E1042">
        <w:rPr>
          <w:rFonts w:ascii="Arial" w:eastAsia="Times New Roman" w:hAnsi="Arial" w:cs="Arial"/>
          <w:i/>
          <w:iCs/>
          <w:color w:val="000000"/>
        </w:rPr>
        <w:t>Ding.</w:t>
      </w:r>
      <w:r w:rsidRPr="005E1042">
        <w:rPr>
          <w:rFonts w:ascii="Arial" w:eastAsia="Times New Roman" w:hAnsi="Arial" w:cs="Arial"/>
          <w:color w:val="000000"/>
        </w:rPr>
        <w:t xml:space="preserve"> Edgar ha</w:t>
      </w:r>
      <w:ins w:id="36" w:author="Microsoft Office User" w:date="2022-11-22T00:48:00Z">
        <w:r w:rsidR="00204A21">
          <w:rPr>
            <w:rFonts w:ascii="Arial" w:eastAsia="Times New Roman" w:hAnsi="Arial" w:cs="Arial"/>
            <w:color w:val="000000"/>
          </w:rPr>
          <w:t>d</w:t>
        </w:r>
      </w:ins>
      <w:del w:id="37" w:author="Microsoft Office User" w:date="2022-11-22T00:48:00Z">
        <w:r w:rsidRPr="005E1042" w:rsidDel="00204A21">
          <w:rPr>
            <w:rFonts w:ascii="Arial" w:eastAsia="Times New Roman" w:hAnsi="Arial" w:cs="Arial"/>
            <w:color w:val="000000"/>
          </w:rPr>
          <w:delText>s</w:delText>
        </w:r>
      </w:del>
      <w:r w:rsidRPr="005E1042">
        <w:rPr>
          <w:rFonts w:ascii="Arial" w:eastAsia="Times New Roman" w:hAnsi="Arial" w:cs="Arial"/>
          <w:color w:val="000000"/>
        </w:rPr>
        <w:t xml:space="preserve"> entered the meeting. </w:t>
      </w:r>
    </w:p>
    <w:p w14:paraId="13CD220B" w14:textId="77777777" w:rsidR="005E1042" w:rsidRPr="005E1042" w:rsidRDefault="005E1042" w:rsidP="005E1042">
      <w:pPr>
        <w:rPr>
          <w:rFonts w:ascii="Times New Roman" w:eastAsia="Times New Roman" w:hAnsi="Times New Roman" w:cs="Times New Roman"/>
        </w:rPr>
      </w:pPr>
      <w:r w:rsidRPr="005E1042">
        <w:rPr>
          <w:rFonts w:ascii="Arial" w:eastAsia="Times New Roman" w:hAnsi="Arial" w:cs="Arial"/>
          <w:color w:val="000000"/>
        </w:rPr>
        <w:t> </w:t>
      </w:r>
    </w:p>
    <w:p w14:paraId="3F9FAEAD" w14:textId="3E381FFE" w:rsidR="005E1042" w:rsidRPr="005E1042" w:rsidRDefault="005E1042" w:rsidP="005E1042">
      <w:pPr>
        <w:rPr>
          <w:rFonts w:ascii="Times New Roman" w:eastAsia="Times New Roman" w:hAnsi="Times New Roman" w:cs="Times New Roman"/>
        </w:rPr>
      </w:pPr>
      <w:r w:rsidRPr="005E1042">
        <w:rPr>
          <w:rFonts w:ascii="Arial" w:eastAsia="Times New Roman" w:hAnsi="Arial" w:cs="Arial"/>
          <w:color w:val="000000"/>
        </w:rPr>
        <w:t>I told myself, "Okay, just calm down</w:t>
      </w:r>
      <w:ins w:id="38" w:author="Microsoft Office User" w:date="2022-11-22T00:49:00Z">
        <w:r w:rsidR="00204A21">
          <w:rPr>
            <w:rFonts w:ascii="Arial" w:eastAsia="Times New Roman" w:hAnsi="Arial" w:cs="Arial"/>
            <w:color w:val="000000"/>
          </w:rPr>
          <w:t>.</w:t>
        </w:r>
      </w:ins>
      <w:del w:id="39" w:author="Microsoft Office User" w:date="2022-11-22T00:49:00Z">
        <w:r w:rsidRPr="005E1042" w:rsidDel="00204A21">
          <w:rPr>
            <w:rFonts w:ascii="Arial" w:eastAsia="Times New Roman" w:hAnsi="Arial" w:cs="Arial"/>
            <w:color w:val="000000"/>
          </w:rPr>
          <w:delText>,</w:delText>
        </w:r>
      </w:del>
      <w:r w:rsidRPr="005E1042">
        <w:rPr>
          <w:rFonts w:ascii="Arial" w:eastAsia="Times New Roman" w:hAnsi="Arial" w:cs="Arial"/>
          <w:color w:val="000000"/>
        </w:rPr>
        <w:t xml:space="preserve"> </w:t>
      </w:r>
      <w:ins w:id="40" w:author="Microsoft Office User" w:date="2022-11-22T00:50:00Z">
        <w:r w:rsidR="00204A21">
          <w:rPr>
            <w:rFonts w:ascii="Arial" w:eastAsia="Times New Roman" w:hAnsi="Arial" w:cs="Arial"/>
            <w:color w:val="000000"/>
          </w:rPr>
          <w:t>A</w:t>
        </w:r>
      </w:ins>
      <w:del w:id="41" w:author="Microsoft Office User" w:date="2022-11-22T00:50:00Z">
        <w:r w:rsidRPr="005E1042" w:rsidDel="00204A21">
          <w:rPr>
            <w:rFonts w:ascii="Arial" w:eastAsia="Times New Roman" w:hAnsi="Arial" w:cs="Arial"/>
            <w:color w:val="000000"/>
          </w:rPr>
          <w:delText>a</w:delText>
        </w:r>
      </w:del>
      <w:r w:rsidRPr="005E1042">
        <w:rPr>
          <w:rFonts w:ascii="Arial" w:eastAsia="Times New Roman" w:hAnsi="Arial" w:cs="Arial"/>
          <w:color w:val="000000"/>
        </w:rPr>
        <w:t xml:space="preserve">ct normal and be confident. There’s no backing out now." </w:t>
      </w:r>
      <w:r w:rsidR="00204A21">
        <w:rPr>
          <w:rFonts w:ascii="Arial" w:eastAsia="Times New Roman" w:hAnsi="Arial" w:cs="Arial"/>
          <w:color w:val="000000"/>
        </w:rPr>
        <w:t>To ease the tension</w:t>
      </w:r>
      <w:r w:rsidRPr="005E1042">
        <w:rPr>
          <w:rFonts w:ascii="Arial" w:eastAsia="Times New Roman" w:hAnsi="Arial" w:cs="Arial"/>
          <w:color w:val="000000"/>
        </w:rPr>
        <w:t xml:space="preserve">, I initiated small talks before starting the </w:t>
      </w:r>
      <w:r w:rsidR="00204A21">
        <w:rPr>
          <w:rFonts w:ascii="Arial" w:eastAsia="Times New Roman" w:hAnsi="Arial" w:cs="Arial"/>
          <w:color w:val="000000"/>
        </w:rPr>
        <w:t xml:space="preserve">official </w:t>
      </w:r>
      <w:r w:rsidRPr="005E1042">
        <w:rPr>
          <w:rFonts w:ascii="Arial" w:eastAsia="Times New Roman" w:hAnsi="Arial" w:cs="Arial"/>
          <w:color w:val="000000"/>
        </w:rPr>
        <w:t xml:space="preserve">interview. I was actually surprised by </w:t>
      </w:r>
      <w:del w:id="42" w:author="Microsoft Office User" w:date="2022-11-22T00:50:00Z">
        <w:r w:rsidRPr="005E1042" w:rsidDel="00204A21">
          <w:rPr>
            <w:rFonts w:ascii="Arial" w:eastAsia="Times New Roman" w:hAnsi="Arial" w:cs="Arial"/>
            <w:color w:val="000000"/>
          </w:rPr>
          <w:delText>how easy-going</w:delText>
        </w:r>
      </w:del>
      <w:ins w:id="43" w:author="Microsoft Office User" w:date="2022-11-22T00:50:00Z">
        <w:r w:rsidR="00204A21">
          <w:rPr>
            <w:rFonts w:ascii="Arial" w:eastAsia="Times New Roman" w:hAnsi="Arial" w:cs="Arial"/>
            <w:color w:val="000000"/>
          </w:rPr>
          <w:t>the seamlessness of</w:t>
        </w:r>
      </w:ins>
      <w:r w:rsidRPr="005E1042">
        <w:rPr>
          <w:rFonts w:ascii="Arial" w:eastAsia="Times New Roman" w:hAnsi="Arial" w:cs="Arial"/>
          <w:color w:val="000000"/>
        </w:rPr>
        <w:t xml:space="preserve"> the conversation</w:t>
      </w:r>
      <w:del w:id="44" w:author="Microsoft Office User" w:date="2022-11-22T00:50:00Z">
        <w:r w:rsidRPr="005E1042" w:rsidDel="00204A21">
          <w:rPr>
            <w:rFonts w:ascii="Arial" w:eastAsia="Times New Roman" w:hAnsi="Arial" w:cs="Arial"/>
            <w:color w:val="000000"/>
          </w:rPr>
          <w:delText xml:space="preserve"> appeared to be</w:delText>
        </w:r>
      </w:del>
      <w:r w:rsidRPr="005E1042">
        <w:rPr>
          <w:rFonts w:ascii="Arial" w:eastAsia="Times New Roman" w:hAnsi="Arial" w:cs="Arial"/>
          <w:color w:val="000000"/>
        </w:rPr>
        <w:t xml:space="preserve">. It was to the point that I felt confident enough to go out of script and improvised some questions </w:t>
      </w:r>
      <w:del w:id="45" w:author="Microsoft Office User" w:date="2022-11-22T00:51:00Z">
        <w:r w:rsidRPr="005E1042" w:rsidDel="00204A21">
          <w:rPr>
            <w:rFonts w:ascii="Arial" w:eastAsia="Times New Roman" w:hAnsi="Arial" w:cs="Arial"/>
            <w:color w:val="000000"/>
          </w:rPr>
          <w:delText xml:space="preserve">on the spot </w:delText>
        </w:r>
      </w:del>
      <w:r w:rsidRPr="005E1042">
        <w:rPr>
          <w:rFonts w:ascii="Arial" w:eastAsia="Times New Roman" w:hAnsi="Arial" w:cs="Arial"/>
          <w:color w:val="000000"/>
        </w:rPr>
        <w:t>based on his answer. For example, when he said “</w:t>
      </w:r>
      <w:r w:rsidR="00204A21">
        <w:rPr>
          <w:rFonts w:ascii="Arial" w:eastAsia="Times New Roman" w:hAnsi="Arial" w:cs="Arial"/>
          <w:color w:val="000000"/>
        </w:rPr>
        <w:t>wushu is more than just a sport:</w:t>
      </w:r>
      <w:r w:rsidRPr="005E1042">
        <w:rPr>
          <w:rFonts w:ascii="Arial" w:eastAsia="Times New Roman" w:hAnsi="Arial" w:cs="Arial"/>
          <w:color w:val="000000"/>
        </w:rPr>
        <w:t xml:space="preserve"> it's a way of life”, I followed </w:t>
      </w:r>
      <w:del w:id="46" w:author="Microsoft Office User" w:date="2022-11-22T00:49:00Z">
        <w:r w:rsidRPr="005E1042" w:rsidDel="00204A21">
          <w:rPr>
            <w:rFonts w:ascii="Arial" w:eastAsia="Times New Roman" w:hAnsi="Arial" w:cs="Arial"/>
            <w:color w:val="000000"/>
          </w:rPr>
          <w:delText xml:space="preserve">it </w:delText>
        </w:r>
      </w:del>
      <w:ins w:id="47" w:author="Microsoft Office User" w:date="2022-11-22T00:49:00Z">
        <w:r w:rsidR="00204A21">
          <w:rPr>
            <w:rFonts w:ascii="Arial" w:eastAsia="Times New Roman" w:hAnsi="Arial" w:cs="Arial"/>
            <w:color w:val="000000"/>
          </w:rPr>
          <w:t>up</w:t>
        </w:r>
        <w:r w:rsidR="00204A21" w:rsidRPr="005E1042">
          <w:rPr>
            <w:rFonts w:ascii="Arial" w:eastAsia="Times New Roman" w:hAnsi="Arial" w:cs="Arial"/>
            <w:color w:val="000000"/>
          </w:rPr>
          <w:t xml:space="preserve"> </w:t>
        </w:r>
      </w:ins>
      <w:r w:rsidRPr="005E1042">
        <w:rPr>
          <w:rFonts w:ascii="Arial" w:eastAsia="Times New Roman" w:hAnsi="Arial" w:cs="Arial"/>
          <w:color w:val="000000"/>
        </w:rPr>
        <w:t xml:space="preserve">by asking if there were any quotes that </w:t>
      </w:r>
      <w:del w:id="48" w:author="Microsoft Office User" w:date="2022-11-22T00:49:00Z">
        <w:r w:rsidRPr="005E1042" w:rsidDel="00204A21">
          <w:rPr>
            <w:rFonts w:ascii="Arial" w:eastAsia="Times New Roman" w:hAnsi="Arial" w:cs="Arial"/>
            <w:color w:val="000000"/>
          </w:rPr>
          <w:delText xml:space="preserve">helped </w:delText>
        </w:r>
      </w:del>
      <w:ins w:id="49" w:author="Microsoft Office User" w:date="2022-11-22T00:49:00Z">
        <w:r w:rsidR="00204A21">
          <w:rPr>
            <w:rFonts w:ascii="Arial" w:eastAsia="Times New Roman" w:hAnsi="Arial" w:cs="Arial"/>
            <w:color w:val="000000"/>
          </w:rPr>
          <w:t>inspired</w:t>
        </w:r>
        <w:r w:rsidR="00204A21" w:rsidRPr="005E1042">
          <w:rPr>
            <w:rFonts w:ascii="Arial" w:eastAsia="Times New Roman" w:hAnsi="Arial" w:cs="Arial"/>
            <w:color w:val="000000"/>
          </w:rPr>
          <w:t xml:space="preserve"> </w:t>
        </w:r>
      </w:ins>
      <w:del w:id="50" w:author="Microsoft Office User" w:date="2022-11-22T00:49:00Z">
        <w:r w:rsidRPr="005E1042" w:rsidDel="00204A21">
          <w:rPr>
            <w:rFonts w:ascii="Arial" w:eastAsia="Times New Roman" w:hAnsi="Arial" w:cs="Arial"/>
            <w:color w:val="000000"/>
          </w:rPr>
          <w:delText>him set up this</w:delText>
        </w:r>
      </w:del>
      <w:ins w:id="51" w:author="Microsoft Office User" w:date="2022-11-22T00:49:00Z">
        <w:r w:rsidR="00204A21">
          <w:rPr>
            <w:rFonts w:ascii="Arial" w:eastAsia="Times New Roman" w:hAnsi="Arial" w:cs="Arial"/>
            <w:color w:val="000000"/>
          </w:rPr>
          <w:t>his</w:t>
        </w:r>
      </w:ins>
      <w:r w:rsidRPr="005E1042">
        <w:rPr>
          <w:rFonts w:ascii="Arial" w:eastAsia="Times New Roman" w:hAnsi="Arial" w:cs="Arial"/>
          <w:color w:val="000000"/>
        </w:rPr>
        <w:t xml:space="preserve"> </w:t>
      </w:r>
      <w:del w:id="52" w:author="Microsoft Office User" w:date="2022-11-22T00:49:00Z">
        <w:r w:rsidRPr="005E1042" w:rsidDel="00204A21">
          <w:rPr>
            <w:rFonts w:ascii="Arial" w:eastAsia="Times New Roman" w:hAnsi="Arial" w:cs="Arial"/>
            <w:color w:val="000000"/>
          </w:rPr>
          <w:delText>mindset</w:delText>
        </w:r>
      </w:del>
      <w:ins w:id="53" w:author="Microsoft Office User" w:date="2022-11-22T00:49:00Z">
        <w:r w:rsidR="00204A21" w:rsidRPr="005E1042">
          <w:rPr>
            <w:rFonts w:ascii="Arial" w:eastAsia="Times New Roman" w:hAnsi="Arial" w:cs="Arial"/>
            <w:color w:val="000000"/>
          </w:rPr>
          <w:t>mind set</w:t>
        </w:r>
      </w:ins>
      <w:r w:rsidRPr="005E1042">
        <w:rPr>
          <w:rFonts w:ascii="Arial" w:eastAsia="Times New Roman" w:hAnsi="Arial" w:cs="Arial"/>
          <w:color w:val="000000"/>
        </w:rPr>
        <w:t xml:space="preserve">. The interview was a success as everything went </w:t>
      </w:r>
      <w:del w:id="54" w:author="Microsoft Office User" w:date="2022-11-22T00:49:00Z">
        <w:r w:rsidRPr="005E1042" w:rsidDel="00204A21">
          <w:rPr>
            <w:rFonts w:ascii="Arial" w:eastAsia="Times New Roman" w:hAnsi="Arial" w:cs="Arial"/>
            <w:color w:val="000000"/>
          </w:rPr>
          <w:delText xml:space="preserve">by </w:delText>
        </w:r>
      </w:del>
      <w:r w:rsidRPr="005E1042">
        <w:rPr>
          <w:rFonts w:ascii="Arial" w:eastAsia="Times New Roman" w:hAnsi="Arial" w:cs="Arial"/>
          <w:color w:val="000000"/>
        </w:rPr>
        <w:t>smoothly</w:t>
      </w:r>
      <w:ins w:id="55" w:author="Microsoft Office User" w:date="2022-11-22T00:49:00Z">
        <w:r w:rsidR="00204A21">
          <w:rPr>
            <w:rFonts w:ascii="Arial" w:eastAsia="Times New Roman" w:hAnsi="Arial" w:cs="Arial"/>
            <w:color w:val="000000"/>
          </w:rPr>
          <w:t xml:space="preserve">. </w:t>
        </w:r>
      </w:ins>
      <w:del w:id="56" w:author="Microsoft Office User" w:date="2022-11-22T00:49:00Z">
        <w:r w:rsidRPr="005E1042" w:rsidDel="00204A21">
          <w:rPr>
            <w:rFonts w:ascii="Arial" w:eastAsia="Times New Roman" w:hAnsi="Arial" w:cs="Arial"/>
            <w:color w:val="000000"/>
          </w:rPr>
          <w:delText xml:space="preserve"> and </w:delText>
        </w:r>
      </w:del>
      <w:r w:rsidRPr="005E1042">
        <w:rPr>
          <w:rFonts w:ascii="Arial" w:eastAsia="Times New Roman" w:hAnsi="Arial" w:cs="Arial"/>
          <w:color w:val="000000"/>
        </w:rPr>
        <w:t>I even received a ‘well-done’ message from a couple of my teachers afterwards.</w:t>
      </w:r>
    </w:p>
    <w:p w14:paraId="6BFD02E7" w14:textId="77777777" w:rsidR="005E1042" w:rsidRPr="005E1042" w:rsidRDefault="005E1042" w:rsidP="005E1042">
      <w:pPr>
        <w:rPr>
          <w:rFonts w:ascii="Times New Roman" w:eastAsia="Times New Roman" w:hAnsi="Times New Roman" w:cs="Times New Roman"/>
        </w:rPr>
      </w:pPr>
      <w:r w:rsidRPr="005E1042">
        <w:rPr>
          <w:rFonts w:ascii="Times New Roman" w:eastAsia="Times New Roman" w:hAnsi="Times New Roman" w:cs="Times New Roman"/>
          <w:color w:val="000000"/>
        </w:rPr>
        <w:t> </w:t>
      </w:r>
    </w:p>
    <w:p w14:paraId="646552E0" w14:textId="3A51E88D" w:rsidR="005E1042" w:rsidRPr="005E1042" w:rsidRDefault="005E1042" w:rsidP="005E1042">
      <w:pPr>
        <w:rPr>
          <w:rFonts w:ascii="Times New Roman" w:eastAsia="Times New Roman" w:hAnsi="Times New Roman" w:cs="Times New Roman"/>
        </w:rPr>
      </w:pPr>
      <w:r w:rsidRPr="005E1042">
        <w:rPr>
          <w:rFonts w:ascii="Arial" w:eastAsia="Times New Roman" w:hAnsi="Arial" w:cs="Arial"/>
          <w:color w:val="000000"/>
        </w:rPr>
        <w:t xml:space="preserve">This experience opened my eyes and made me realise that </w:t>
      </w:r>
      <w:del w:id="57" w:author="Microsoft Office User" w:date="2022-11-22T00:51:00Z">
        <w:r w:rsidRPr="005E1042" w:rsidDel="00204A21">
          <w:rPr>
            <w:rFonts w:ascii="Arial" w:eastAsia="Times New Roman" w:hAnsi="Arial" w:cs="Arial"/>
            <w:color w:val="000000"/>
          </w:rPr>
          <w:delText xml:space="preserve">you </w:delText>
        </w:r>
      </w:del>
      <w:ins w:id="58" w:author="Microsoft Office User" w:date="2022-11-22T00:51:00Z">
        <w:r w:rsidR="00204A21">
          <w:rPr>
            <w:rFonts w:ascii="Arial" w:eastAsia="Times New Roman" w:hAnsi="Arial" w:cs="Arial"/>
            <w:color w:val="000000"/>
          </w:rPr>
          <w:t>we</w:t>
        </w:r>
        <w:r w:rsidR="00204A21" w:rsidRPr="005E1042">
          <w:rPr>
            <w:rFonts w:ascii="Arial" w:eastAsia="Times New Roman" w:hAnsi="Arial" w:cs="Arial"/>
            <w:color w:val="000000"/>
          </w:rPr>
          <w:t xml:space="preserve"> </w:t>
        </w:r>
      </w:ins>
      <w:r w:rsidRPr="005E1042">
        <w:rPr>
          <w:rFonts w:ascii="Arial" w:eastAsia="Times New Roman" w:hAnsi="Arial" w:cs="Arial"/>
          <w:color w:val="000000"/>
        </w:rPr>
        <w:t xml:space="preserve">won’t </w:t>
      </w:r>
      <w:ins w:id="59" w:author="Microsoft Office User" w:date="2022-11-22T00:51:00Z">
        <w:r w:rsidR="00204A21">
          <w:rPr>
            <w:rFonts w:ascii="Arial" w:eastAsia="Times New Roman" w:hAnsi="Arial" w:cs="Arial"/>
            <w:color w:val="000000"/>
          </w:rPr>
          <w:t xml:space="preserve">ever </w:t>
        </w:r>
      </w:ins>
      <w:r w:rsidRPr="005E1042">
        <w:rPr>
          <w:rFonts w:ascii="Arial" w:eastAsia="Times New Roman" w:hAnsi="Arial" w:cs="Arial"/>
          <w:color w:val="000000"/>
        </w:rPr>
        <w:t xml:space="preserve">know </w:t>
      </w:r>
      <w:del w:id="60" w:author="Microsoft Office User" w:date="2022-11-22T00:51:00Z">
        <w:r w:rsidRPr="005E1042" w:rsidDel="00204A21">
          <w:rPr>
            <w:rFonts w:ascii="Arial" w:eastAsia="Times New Roman" w:hAnsi="Arial" w:cs="Arial"/>
            <w:color w:val="000000"/>
          </w:rPr>
          <w:delText>y</w:delText>
        </w:r>
      </w:del>
      <w:r w:rsidRPr="005E1042">
        <w:rPr>
          <w:rFonts w:ascii="Arial" w:eastAsia="Times New Roman" w:hAnsi="Arial" w:cs="Arial"/>
          <w:color w:val="000000"/>
        </w:rPr>
        <w:t xml:space="preserve">our real capabilities unless </w:t>
      </w:r>
      <w:del w:id="61" w:author="Microsoft Office User" w:date="2022-11-22T00:51:00Z">
        <w:r w:rsidRPr="005E1042" w:rsidDel="00204A21">
          <w:rPr>
            <w:rFonts w:ascii="Arial" w:eastAsia="Times New Roman" w:hAnsi="Arial" w:cs="Arial"/>
            <w:color w:val="000000"/>
          </w:rPr>
          <w:delText xml:space="preserve">you </w:delText>
        </w:r>
      </w:del>
      <w:ins w:id="62" w:author="Microsoft Office User" w:date="2022-11-22T00:51:00Z">
        <w:r w:rsidR="00204A21">
          <w:rPr>
            <w:rFonts w:ascii="Arial" w:eastAsia="Times New Roman" w:hAnsi="Arial" w:cs="Arial"/>
            <w:color w:val="000000"/>
          </w:rPr>
          <w:t>we</w:t>
        </w:r>
        <w:r w:rsidR="00204A21" w:rsidRPr="005E1042">
          <w:rPr>
            <w:rFonts w:ascii="Arial" w:eastAsia="Times New Roman" w:hAnsi="Arial" w:cs="Arial"/>
            <w:color w:val="000000"/>
          </w:rPr>
          <w:t xml:space="preserve"> </w:t>
        </w:r>
      </w:ins>
      <w:r w:rsidRPr="005E1042">
        <w:rPr>
          <w:rFonts w:ascii="Arial" w:eastAsia="Times New Roman" w:hAnsi="Arial" w:cs="Arial"/>
          <w:color w:val="000000"/>
        </w:rPr>
        <w:t xml:space="preserve">put </w:t>
      </w:r>
      <w:del w:id="63" w:author="Microsoft Office User" w:date="2022-11-22T00:51:00Z">
        <w:r w:rsidRPr="005E1042" w:rsidDel="00204A21">
          <w:rPr>
            <w:rFonts w:ascii="Arial" w:eastAsia="Times New Roman" w:hAnsi="Arial" w:cs="Arial"/>
            <w:color w:val="000000"/>
          </w:rPr>
          <w:delText xml:space="preserve">it </w:delText>
        </w:r>
      </w:del>
      <w:ins w:id="64" w:author="Microsoft Office User" w:date="2022-11-22T00:51:00Z">
        <w:r w:rsidR="00204A21">
          <w:rPr>
            <w:rFonts w:ascii="Arial" w:eastAsia="Times New Roman" w:hAnsi="Arial" w:cs="Arial"/>
            <w:color w:val="000000"/>
          </w:rPr>
          <w:t>them</w:t>
        </w:r>
        <w:r w:rsidR="00204A21" w:rsidRPr="005E1042">
          <w:rPr>
            <w:rFonts w:ascii="Arial" w:eastAsia="Times New Roman" w:hAnsi="Arial" w:cs="Arial"/>
            <w:color w:val="000000"/>
          </w:rPr>
          <w:t xml:space="preserve"> </w:t>
        </w:r>
      </w:ins>
      <w:r w:rsidRPr="005E1042">
        <w:rPr>
          <w:rFonts w:ascii="Arial" w:eastAsia="Times New Roman" w:hAnsi="Arial" w:cs="Arial"/>
          <w:color w:val="000000"/>
        </w:rPr>
        <w:t xml:space="preserve">into action. </w:t>
      </w:r>
      <w:del w:id="65" w:author="Microsoft Office User" w:date="2022-11-22T00:51:00Z">
        <w:r w:rsidRPr="005E1042" w:rsidDel="00204A21">
          <w:rPr>
            <w:rFonts w:ascii="Arial" w:eastAsia="Times New Roman" w:hAnsi="Arial" w:cs="Arial"/>
            <w:color w:val="000000"/>
          </w:rPr>
          <w:delText xml:space="preserve">This </w:delText>
        </w:r>
      </w:del>
      <w:ins w:id="66" w:author="Microsoft Office User" w:date="2022-11-22T00:51:00Z">
        <w:r w:rsidR="00204A21">
          <w:rPr>
            <w:rFonts w:ascii="Arial" w:eastAsia="Times New Roman" w:hAnsi="Arial" w:cs="Arial"/>
            <w:color w:val="000000"/>
          </w:rPr>
          <w:t>The interview</w:t>
        </w:r>
        <w:r w:rsidR="00204A21" w:rsidRPr="005E1042">
          <w:rPr>
            <w:rFonts w:ascii="Arial" w:eastAsia="Times New Roman" w:hAnsi="Arial" w:cs="Arial"/>
            <w:color w:val="000000"/>
          </w:rPr>
          <w:t xml:space="preserve"> </w:t>
        </w:r>
      </w:ins>
      <w:r w:rsidRPr="005E1042">
        <w:rPr>
          <w:rFonts w:ascii="Arial" w:eastAsia="Times New Roman" w:hAnsi="Arial" w:cs="Arial"/>
          <w:color w:val="000000"/>
        </w:rPr>
        <w:t xml:space="preserve">has allowed me to </w:t>
      </w:r>
      <w:del w:id="67" w:author="Microsoft Office User" w:date="2022-11-22T00:51:00Z">
        <w:r w:rsidRPr="005E1042" w:rsidDel="00204A21">
          <w:rPr>
            <w:rFonts w:ascii="Arial" w:eastAsia="Times New Roman" w:hAnsi="Arial" w:cs="Arial"/>
            <w:color w:val="000000"/>
          </w:rPr>
          <w:delText xml:space="preserve">lose </w:delText>
        </w:r>
      </w:del>
      <w:ins w:id="68" w:author="Microsoft Office User" w:date="2022-11-22T00:51:00Z">
        <w:r w:rsidR="00204A21">
          <w:rPr>
            <w:rFonts w:ascii="Arial" w:eastAsia="Times New Roman" w:hAnsi="Arial" w:cs="Arial"/>
            <w:color w:val="000000"/>
          </w:rPr>
          <w:t>shed</w:t>
        </w:r>
        <w:r w:rsidR="00204A21" w:rsidRPr="005E1042">
          <w:rPr>
            <w:rFonts w:ascii="Arial" w:eastAsia="Times New Roman" w:hAnsi="Arial" w:cs="Arial"/>
            <w:color w:val="000000"/>
          </w:rPr>
          <w:t xml:space="preserve"> </w:t>
        </w:r>
      </w:ins>
      <w:r w:rsidRPr="005E1042">
        <w:rPr>
          <w:rFonts w:ascii="Arial" w:eastAsia="Times New Roman" w:hAnsi="Arial" w:cs="Arial"/>
          <w:color w:val="000000"/>
        </w:rPr>
        <w:t>my security blanket and be more confident</w:t>
      </w:r>
      <w:commentRangeStart w:id="69"/>
      <w:r w:rsidRPr="005E1042">
        <w:rPr>
          <w:rFonts w:ascii="Arial" w:eastAsia="Times New Roman" w:hAnsi="Arial" w:cs="Arial"/>
          <w:color w:val="000000"/>
        </w:rPr>
        <w:t xml:space="preserve">. </w:t>
      </w:r>
      <w:del w:id="70" w:author="Microsoft Office User" w:date="2022-11-22T00:52:00Z">
        <w:r w:rsidRPr="005E1042" w:rsidDel="00204A21">
          <w:rPr>
            <w:rFonts w:ascii="Arial" w:eastAsia="Times New Roman" w:hAnsi="Arial" w:cs="Arial"/>
            <w:color w:val="000000"/>
          </w:rPr>
          <w:delText>More significantly</w:delText>
        </w:r>
      </w:del>
      <w:ins w:id="71" w:author="Microsoft Office User" w:date="2022-11-22T00:52:00Z">
        <w:r w:rsidR="00204A21">
          <w:rPr>
            <w:rFonts w:ascii="Arial" w:eastAsia="Times New Roman" w:hAnsi="Arial" w:cs="Arial"/>
            <w:color w:val="000000"/>
          </w:rPr>
          <w:t>Now</w:t>
        </w:r>
      </w:ins>
      <w:r w:rsidRPr="005E1042">
        <w:rPr>
          <w:rFonts w:ascii="Arial" w:eastAsia="Times New Roman" w:hAnsi="Arial" w:cs="Arial"/>
          <w:color w:val="000000"/>
        </w:rPr>
        <w:t>, I won't be hesitant to accept bigger and riskier challenges in life.</w:t>
      </w:r>
    </w:p>
    <w:p w14:paraId="1E293810" w14:textId="77777777" w:rsidR="005E1042" w:rsidRPr="005E1042" w:rsidRDefault="005E1042" w:rsidP="005E1042">
      <w:pPr>
        <w:rPr>
          <w:rFonts w:ascii="Times New Roman" w:eastAsia="Times New Roman" w:hAnsi="Times New Roman" w:cs="Times New Roman"/>
        </w:rPr>
      </w:pPr>
    </w:p>
    <w:commentRangeEnd w:id="69"/>
    <w:p w14:paraId="30E2E0C5" w14:textId="77777777" w:rsidR="005432FA" w:rsidRPr="005432FA" w:rsidRDefault="00204A21" w:rsidP="005432FA">
      <w:pPr>
        <w:rPr>
          <w:rFonts w:ascii="Times New Roman" w:eastAsia="Times New Roman" w:hAnsi="Times New Roman" w:cs="Times New Roman"/>
        </w:rPr>
      </w:pPr>
      <w:r>
        <w:rPr>
          <w:rStyle w:val="CommentReference"/>
        </w:rPr>
        <w:commentReference w:id="69"/>
      </w:r>
    </w:p>
    <w:p w14:paraId="15E9FB61" w14:textId="4C5D7A53" w:rsidR="00204A21" w:rsidRDefault="00204A21" w:rsidP="00430AF1">
      <w:pPr>
        <w:rPr>
          <w:rFonts w:eastAsia="Times New Roman" w:cs="Times New Roman"/>
        </w:rPr>
      </w:pPr>
      <w:r>
        <w:rPr>
          <w:rFonts w:eastAsia="Times New Roman" w:cs="Times New Roman"/>
        </w:rPr>
        <w:t>Hi Vic,</w:t>
      </w:r>
    </w:p>
    <w:p w14:paraId="21FDCA77" w14:textId="15D3ED0F" w:rsidR="00430AF1" w:rsidRPr="00204A21" w:rsidRDefault="00204A21" w:rsidP="00430AF1">
      <w:pPr>
        <w:rPr>
          <w:rFonts w:eastAsia="Times New Roman" w:cs="Times New Roman"/>
        </w:rPr>
      </w:pPr>
      <w:r w:rsidRPr="00204A21">
        <w:rPr>
          <w:rFonts w:eastAsia="Times New Roman" w:cs="Times New Roman"/>
        </w:rPr>
        <w:t xml:space="preserve">What I really enjoy from this essay is your interesting anecdote. Not everyone got to step outside of their comfort zone through a once in a lifetime </w:t>
      </w:r>
      <w:r>
        <w:rPr>
          <w:rFonts w:eastAsia="Times New Roman" w:cs="Times New Roman"/>
        </w:rPr>
        <w:t>experience</w:t>
      </w:r>
      <w:r w:rsidRPr="00204A21">
        <w:rPr>
          <w:rFonts w:eastAsia="Times New Roman" w:cs="Times New Roman"/>
        </w:rPr>
        <w:t xml:space="preserve"> like you, and you’ve utilized your </w:t>
      </w:r>
      <w:r>
        <w:rPr>
          <w:rFonts w:eastAsia="Times New Roman" w:cs="Times New Roman"/>
        </w:rPr>
        <w:t>story</w:t>
      </w:r>
      <w:r w:rsidRPr="00204A21">
        <w:rPr>
          <w:rFonts w:eastAsia="Times New Roman" w:cs="Times New Roman"/>
        </w:rPr>
        <w:t xml:space="preserve"> well in this essay. </w:t>
      </w:r>
    </w:p>
    <w:p w14:paraId="598311BA" w14:textId="77777777" w:rsidR="008F729B" w:rsidRPr="00204A21" w:rsidRDefault="008F729B" w:rsidP="008F729B">
      <w:pPr>
        <w:rPr>
          <w:rFonts w:eastAsia="Times New Roman" w:cs="Times New Roman"/>
        </w:rPr>
      </w:pPr>
    </w:p>
    <w:p w14:paraId="24E0E155" w14:textId="13589B3D" w:rsidR="00204A21" w:rsidRDefault="00204A21">
      <w:r w:rsidRPr="00204A21">
        <w:t xml:space="preserve">To elevate your essay, you can delve into the feeling of enlightenment that you got when the conversation went smoothly. For instance, your worst case scenario of stuttering did not </w:t>
      </w:r>
      <w:r w:rsidRPr="00204A21">
        <w:lastRenderedPageBreak/>
        <w:t>happen at all due to your practice/preparation. By doing so, you can highlight more positive qualities</w:t>
      </w:r>
      <w:r>
        <w:t xml:space="preserve"> (diligent, confident, and so on)</w:t>
      </w:r>
      <w:r w:rsidRPr="00204A21">
        <w:t xml:space="preserve"> to show that you’re a strong candidate for UCB.</w:t>
      </w:r>
    </w:p>
    <w:p w14:paraId="7E3A082D" w14:textId="77777777" w:rsidR="00204A21" w:rsidRPr="00204A21" w:rsidRDefault="00204A21"/>
    <w:p w14:paraId="6E53B563" w14:textId="55A782BF" w:rsidR="00204A21" w:rsidRDefault="00204A21">
      <w:r>
        <w:t>T</w:t>
      </w:r>
      <w:r w:rsidRPr="00204A21">
        <w:t xml:space="preserve">o make your ending more impactful, maybe include the quote that Edgar mentioned? </w:t>
      </w:r>
      <w:r>
        <w:t xml:space="preserve">Then relate it to </w:t>
      </w:r>
      <w:r w:rsidRPr="00204A21">
        <w:t>how your newfound confidence makes you eager to utilize your skills to netwo</w:t>
      </w:r>
      <w:r>
        <w:t>rk with more people at UCB/</w:t>
      </w:r>
      <w:r w:rsidRPr="00204A21">
        <w:t xml:space="preserve">help other shy international students be more at ease with the new environment at UCB. </w:t>
      </w:r>
    </w:p>
    <w:p w14:paraId="164FAA3D" w14:textId="77777777" w:rsidR="00204A21" w:rsidRDefault="00204A21"/>
    <w:p w14:paraId="09429944" w14:textId="3EA5763F" w:rsidR="00204A21" w:rsidRDefault="00204A21">
      <w:r>
        <w:t>Best wishes,</w:t>
      </w:r>
    </w:p>
    <w:p w14:paraId="5AFE7488" w14:textId="415D02C5" w:rsidR="00204A21" w:rsidRPr="00204A21" w:rsidRDefault="00204A21">
      <w:r>
        <w:t xml:space="preserve">Melinda </w:t>
      </w:r>
      <w:bookmarkStart w:id="72" w:name="_GoBack"/>
      <w:bookmarkEnd w:id="72"/>
    </w:p>
    <w:sectPr w:rsidR="00204A21" w:rsidRPr="00204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9" w:author="Microsoft Office User" w:date="2022-11-22T00:56:00Z" w:initials="Office">
    <w:p w14:paraId="221E066A" w14:textId="544192F6" w:rsidR="00204A21" w:rsidRDefault="00204A21">
      <w:pPr>
        <w:pStyle w:val="CommentText"/>
      </w:pPr>
      <w:r>
        <w:rPr>
          <w:rStyle w:val="CommentReference"/>
        </w:rPr>
        <w:annotationRef/>
      </w:r>
      <w:r>
        <w:t xml:space="preserve">This is a part that you can dramatize. A good idea would be inserting your own quote? Since you’ve asked Edgar his favourite quote, you can also write about a quote that you now believe in. 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1E066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29B"/>
    <w:rsid w:val="00185506"/>
    <w:rsid w:val="00204A21"/>
    <w:rsid w:val="00231036"/>
    <w:rsid w:val="00430AF1"/>
    <w:rsid w:val="005432FA"/>
    <w:rsid w:val="005E1042"/>
    <w:rsid w:val="0062459E"/>
    <w:rsid w:val="008F729B"/>
    <w:rsid w:val="0097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8C0F76"/>
  <w15:chartTrackingRefBased/>
  <w15:docId w15:val="{4B714EEB-AE12-704B-AB0B-A56583AC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72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04A2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4A21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A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A2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04A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4A2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4A2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A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A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499</Words>
  <Characters>2849</Characters>
  <Application>Microsoft Macintosh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Microsoft Office User</cp:lastModifiedBy>
  <cp:revision>2</cp:revision>
  <dcterms:created xsi:type="dcterms:W3CDTF">2022-11-21T18:09:00Z</dcterms:created>
  <dcterms:modified xsi:type="dcterms:W3CDTF">2022-11-21T18:09:00Z</dcterms:modified>
</cp:coreProperties>
</file>