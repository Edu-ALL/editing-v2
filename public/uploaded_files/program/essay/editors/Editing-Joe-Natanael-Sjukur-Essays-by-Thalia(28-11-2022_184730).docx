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ECF8" w14:textId="652038C0" w:rsidR="00ED0626" w:rsidRPr="00ED0626" w:rsidRDefault="00ED0626" w:rsidP="00ED0626">
      <w:pPr>
        <w:rPr>
          <w:b/>
          <w:bCs/>
        </w:rPr>
      </w:pPr>
      <w:r w:rsidRPr="00ED0626">
        <w:rPr>
          <w:b/>
          <w:bCs/>
          <w:i/>
          <w:iCs/>
          <w:u w:val="single"/>
        </w:rPr>
        <w:t>Prompt 1 - Describe an example of your leadership experience in which you have positively influenced others, helped resolve disputes or contributed to group efforts over time.</w:t>
      </w:r>
      <w:r w:rsidRPr="00ED0626">
        <w:rPr>
          <w:b/>
          <w:bCs/>
          <w:i/>
          <w:iCs/>
        </w:rPr>
        <w:t xml:space="preserve"> </w:t>
      </w:r>
      <w:r>
        <w:rPr>
          <w:b/>
          <w:bCs/>
        </w:rPr>
        <w:t>(350 words)</w:t>
      </w:r>
    </w:p>
    <w:p w14:paraId="3042C094" w14:textId="77777777" w:rsidR="00ED0626" w:rsidRDefault="00ED0626" w:rsidP="00ED0626"/>
    <w:p w14:paraId="5EE5D259" w14:textId="5B50E09C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As part of my school’s community program, I was tasked with helping the staff in cleaning the school after dismissals. During breaks, we would get together and talk as Maya, one of the janitors, spoke of her past. </w:t>
      </w:r>
      <w:del w:id="0" w:author="Thalia Priscilla" w:date="2022-11-28T18:38:00Z">
        <w:r w:rsidRPr="004F2BBA" w:rsidDel="00F541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Hailing </w:delText>
        </w:r>
      </w:del>
      <w:ins w:id="1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Coming</w:t>
        </w:r>
        <w:r w:rsidR="00F5410D" w:rsidRPr="004F2BB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from a remote village, her school didn’t provide English courses</w:t>
      </w:r>
      <w:ins w:id="2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" w:author="Thalia Priscilla" w:date="2022-11-28T18:38:00Z">
        <w:r w:rsidRPr="004F2BBA" w:rsidDel="00F5410D">
          <w:rPr>
            <w:rFonts w:ascii="Arial" w:eastAsia="Times New Roman" w:hAnsi="Arial" w:cs="Arial"/>
            <w:color w:val="000000"/>
            <w:sz w:val="22"/>
            <w:szCs w:val="22"/>
          </w:rPr>
          <w:delText>and w</w:delText>
        </w:r>
      </w:del>
      <w:ins w:id="4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W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orking here at our school, where English was spoken everywhere, slowly piqued her interest in studying English. </w:t>
      </w:r>
    </w:p>
    <w:p w14:paraId="31C382CA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347D4CC9" w14:textId="77777777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>“Imagine if I had learned English, maybe I could have been a teacher here,” she said jokingly.</w:t>
      </w:r>
    </w:p>
    <w:p w14:paraId="45F786D9" w14:textId="77777777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3FD05C7" w14:textId="29FA938E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>The conversation</w:t>
      </w:r>
      <w:ins w:id="5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I had with them made me realize the privilege of studying English that I took for granted. Wanting to share this privilege prompted me to start an English tutoring program. I started recruiting my friends to help me with a promise of free snacks after sessions. We coordinated with the </w:t>
      </w:r>
      <w:ins w:id="6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school’s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English teachers to create a suitable syllabus</w:t>
      </w:r>
      <w:del w:id="7" w:author="Thalia Priscilla" w:date="2022-11-28T18:39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and coordinated with the staff members to work out a schedule. </w:t>
      </w:r>
    </w:p>
    <w:p w14:paraId="5CD3800E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38E46DFB" w14:textId="13027AE8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For a year, we mentored the </w:t>
      </w:r>
      <w:ins w:id="8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j</w:t>
        </w:r>
      </w:ins>
      <w:del w:id="9" w:author="Thalia Priscilla" w:date="2022-11-28T18:39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J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anitors thrice a week. We started with basic nouns, verbs, adjectives, and then slowly transitioned to compound and complex sentences as they got more comfortable. I would often facilitate group studies among the staff, task them with discussing a topic using English, set up long-term group projects to promote teamwork, and allow them to learn not only from me</w:t>
      </w:r>
      <w:del w:id="10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but their peers as well. Being the leader of the mentorship team, I had to constantly make adjustments to many factors such as the staff’s and volunteer’s availability and make sure every part of the program was in sync like gears in a machine.  </w:t>
      </w:r>
    </w:p>
    <w:p w14:paraId="2E5C084E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1BB7752D" w14:textId="6849EB01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This experience opened my eyes to the importance of fostering a collaborative environment. </w:t>
      </w:r>
      <w:del w:id="11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Similar to how </w:delText>
        </w:r>
      </w:del>
      <w:ins w:id="12" w:author="Thalia Priscilla" w:date="2022-11-28T18:40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Motor g</w:t>
        </w:r>
      </w:ins>
      <w:del w:id="13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ears ha</w:t>
      </w:r>
      <w:ins w:id="14" w:author="Thalia Priscilla" w:date="2022-11-28T18:40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ve</w:t>
        </w:r>
      </w:ins>
      <w:del w:id="15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to cooperate perfectly with each other to achieve </w:t>
      </w:r>
      <w:del w:id="16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a motor’s</w:delText>
        </w:r>
      </w:del>
      <w:ins w:id="17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desirable </w:t>
      </w:r>
      <w:del w:id="18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product</w:delText>
        </w:r>
      </w:del>
      <w:ins w:id="19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effect</w:t>
        </w:r>
      </w:ins>
      <w:ins w:id="20" w:author="Thalia Priscilla" w:date="2022-11-28T18:41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. Similarly</w:t>
        </w:r>
      </w:ins>
      <w:ins w:id="21" w:author="Thalia Priscilla" w:date="2022-11-28T18:42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ins w:id="22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I had to consider </w:t>
        </w:r>
      </w:ins>
      <w:ins w:id="23" w:author="Thalia Priscilla" w:date="2022-11-28T18:42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</w:ins>
      <w:ins w:id="24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5" w:author="Thalia Priscilla" w:date="2022-11-28T18:41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del w:id="26" w:author="Thalia Priscilla" w:date="2022-11-28T18:42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there were many 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“gears” </w:t>
      </w:r>
      <w:del w:id="27" w:author="Thalia Priscilla" w:date="2022-11-28T18:45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in the form of</w:delText>
        </w:r>
      </w:del>
      <w:ins w:id="28" w:author="Thalia Priscilla" w:date="2022-11-28T18:45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which were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9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30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 staff’s</w:t>
        </w:r>
        <w:r w:rsidR="00707E80" w:rsidRPr="004F2BB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respective progress or their mental state;</w:t>
      </w:r>
      <w:del w:id="31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32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whether they’re too stressed or overwhelmed</w:t>
      </w:r>
      <w:del w:id="33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 I had to take those into consideration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. As the leader, I was the gear with the source of motion, kickstarting the journey and making sure every gear was supportive to the growth of the staff members. </w:t>
      </w:r>
    </w:p>
    <w:p w14:paraId="6816F4D8" w14:textId="673F8CC3" w:rsidR="004F2BBA" w:rsidRDefault="004F2BBA" w:rsidP="004F2BBA">
      <w:pPr>
        <w:rPr>
          <w:ins w:id="34" w:author="Thalia Priscilla" w:date="2022-11-28T18:45:00Z"/>
          <w:rFonts w:ascii="Times New Roman" w:eastAsia="Times New Roman" w:hAnsi="Times New Roman" w:cs="Times New Roman"/>
        </w:rPr>
      </w:pPr>
    </w:p>
    <w:p w14:paraId="0C07F906" w14:textId="1E5293C9" w:rsidR="007663DD" w:rsidRDefault="007663DD" w:rsidP="004F2BBA">
      <w:pPr>
        <w:rPr>
          <w:ins w:id="35" w:author="Thalia Priscilla" w:date="2022-11-28T18:46:00Z"/>
          <w:rFonts w:ascii="Times New Roman" w:eastAsia="Times New Roman" w:hAnsi="Times New Roman" w:cs="Times New Roman"/>
        </w:rPr>
      </w:pPr>
      <w:ins w:id="36" w:author="Thalia Priscilla" w:date="2022-11-28T18:46:00Z">
        <w:r>
          <w:rPr>
            <w:rFonts w:ascii="Times New Roman" w:eastAsia="Times New Roman" w:hAnsi="Times New Roman" w:cs="Times New Roman"/>
          </w:rPr>
          <w:t>Hi Joe:</w:t>
        </w:r>
      </w:ins>
    </w:p>
    <w:p w14:paraId="60FC42EF" w14:textId="48A0BE83" w:rsidR="007663DD" w:rsidRDefault="007663DD" w:rsidP="004F2BBA">
      <w:pPr>
        <w:rPr>
          <w:ins w:id="37" w:author="Thalia Priscilla" w:date="2022-11-28T18:46:00Z"/>
          <w:rFonts w:ascii="Times New Roman" w:eastAsia="Times New Roman" w:hAnsi="Times New Roman" w:cs="Times New Roman"/>
        </w:rPr>
      </w:pPr>
    </w:p>
    <w:p w14:paraId="59B992D0" w14:textId="2C5C0CA6" w:rsidR="007663DD" w:rsidRPr="004F2BBA" w:rsidRDefault="007663DD" w:rsidP="004F2BBA">
      <w:pPr>
        <w:rPr>
          <w:rFonts w:ascii="Times New Roman" w:eastAsia="Times New Roman" w:hAnsi="Times New Roman" w:cs="Times New Roman"/>
        </w:rPr>
      </w:pPr>
      <w:ins w:id="38" w:author="Thalia Priscilla" w:date="2022-11-28T18:46:00Z">
        <w:r>
          <w:rPr>
            <w:rFonts w:ascii="Times New Roman" w:eastAsia="Times New Roman" w:hAnsi="Times New Roman" w:cs="Times New Roman"/>
          </w:rPr>
          <w:t xml:space="preserve">I made a few edits on the wordings, but other than that, </w:t>
        </w:r>
        <w:r>
          <w:rPr>
            <w:rFonts w:ascii="Times New Roman" w:eastAsia="Times New Roman" w:hAnsi="Times New Roman" w:cs="Times New Roman"/>
          </w:rPr>
          <w:t>I think this is almost polished.</w:t>
        </w:r>
      </w:ins>
    </w:p>
    <w:p w14:paraId="1408F222" w14:textId="704666B6" w:rsidR="007F2ECA" w:rsidRDefault="007F2ECA" w:rsidP="00ED0626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6"/>
    <w:rsid w:val="00185506"/>
    <w:rsid w:val="004F2BBA"/>
    <w:rsid w:val="0062459E"/>
    <w:rsid w:val="00707E80"/>
    <w:rsid w:val="007663DD"/>
    <w:rsid w:val="007F2ECA"/>
    <w:rsid w:val="00ED0626"/>
    <w:rsid w:val="00F5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4C059"/>
  <w15:chartTrackingRefBased/>
  <w15:docId w15:val="{83278A9E-3630-EE47-AB84-AB77B5F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B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F2BBA"/>
  </w:style>
  <w:style w:type="paragraph" w:styleId="Revision">
    <w:name w:val="Revision"/>
    <w:hidden/>
    <w:uiPriority w:val="99"/>
    <w:semiHidden/>
    <w:rsid w:val="00F5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5</cp:revision>
  <dcterms:created xsi:type="dcterms:W3CDTF">2022-11-20T11:05:00Z</dcterms:created>
  <dcterms:modified xsi:type="dcterms:W3CDTF">2022-11-28T11:46:00Z</dcterms:modified>
</cp:coreProperties>
</file>