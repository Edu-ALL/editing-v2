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E9CF" w14:textId="77777777" w:rsidR="007C433C" w:rsidRDefault="007C433C" w:rsidP="003D1024">
      <w:pPr>
        <w:spacing w:after="0" w:line="240" w:lineRule="auto"/>
        <w:rPr>
          <w:ins w:id="0" w:author="Thalia Priscilla" w:date="2022-10-24T00:11:00Z"/>
          <w:rFonts w:ascii="Arial" w:eastAsia="Times New Roman" w:hAnsi="Arial" w:cs="Arial"/>
          <w:b/>
          <w:bCs/>
          <w:color w:val="0000FF"/>
          <w:lang w:eastAsia="en-ID"/>
        </w:rPr>
      </w:pPr>
      <w:ins w:id="1" w:author="Thalia Priscilla" w:date="2022-10-24T00:11:00Z">
        <w:r>
          <w:rPr>
            <w:rFonts w:ascii="Arial" w:eastAsia="Times New Roman" w:hAnsi="Arial" w:cs="Arial"/>
            <w:b/>
            <w:bCs/>
            <w:color w:val="0000FF"/>
            <w:lang w:eastAsia="en-ID"/>
          </w:rPr>
          <w:t>]</w:t>
        </w:r>
      </w:ins>
    </w:p>
    <w:p w14:paraId="7D4A274B" w14:textId="4D1FB8EB"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Arial" w:eastAsia="Times New Roman" w:hAnsi="Arial" w:cs="Arial"/>
          <w:b/>
          <w:bCs/>
          <w:color w:val="0000FF"/>
          <w:lang w:eastAsia="en-ID"/>
        </w:rPr>
        <w:t>Purdue University</w:t>
      </w:r>
    </w:p>
    <w:p w14:paraId="20D253B2" w14:textId="20DE2FF2" w:rsidR="003D1024" w:rsidRPr="003D1024" w:rsidRDefault="003D1024" w:rsidP="003D1024">
      <w:pPr>
        <w:spacing w:after="0" w:line="240" w:lineRule="auto"/>
        <w:textAlignment w:val="baseline"/>
        <w:rPr>
          <w:rFonts w:ascii="Arial" w:eastAsia="Times New Roman" w:hAnsi="Arial" w:cs="Arial"/>
          <w:color w:val="000000"/>
          <w:lang w:eastAsia="en-ID"/>
        </w:rPr>
      </w:pPr>
      <w:r>
        <w:rPr>
          <w:rFonts w:ascii="Roboto" w:eastAsia="Times New Roman" w:hAnsi="Roboto" w:cs="Arial"/>
          <w:b/>
          <w:bCs/>
          <w:color w:val="222222"/>
          <w:sz w:val="21"/>
          <w:szCs w:val="21"/>
          <w:shd w:val="clear" w:color="auto" w:fill="FFFFFF"/>
          <w:lang w:eastAsia="en-ID"/>
        </w:rPr>
        <w:t xml:space="preserve">1. </w:t>
      </w:r>
      <w:r w:rsidRPr="003D1024">
        <w:rPr>
          <w:rFonts w:ascii="Roboto" w:eastAsia="Times New Roman" w:hAnsi="Roboto" w:cs="Arial"/>
          <w:b/>
          <w:bCs/>
          <w:color w:val="222222"/>
          <w:sz w:val="21"/>
          <w:szCs w:val="21"/>
          <w:shd w:val="clear" w:color="auto" w:fill="FFFFFF"/>
          <w:lang w:eastAsia="en-ID"/>
        </w:rPr>
        <w:t>How will opportunities at Purdue support your interests, both in and out of the classroom? (100 words)</w:t>
      </w:r>
    </w:p>
    <w:p w14:paraId="3FE1996C" w14:textId="77777777" w:rsidR="003D1024" w:rsidRPr="003D1024" w:rsidRDefault="003D1024" w:rsidP="003D1024">
      <w:pPr>
        <w:numPr>
          <w:ilvl w:val="1"/>
          <w:numId w:val="2"/>
        </w:numPr>
        <w:spacing w:after="0" w:line="240" w:lineRule="auto"/>
        <w:textAlignment w:val="baseline"/>
        <w:rPr>
          <w:rFonts w:ascii="Roboto" w:eastAsia="Times New Roman" w:hAnsi="Roboto" w:cs="Times New Roman"/>
          <w:b/>
          <w:bCs/>
          <w:color w:val="980000"/>
          <w:sz w:val="21"/>
          <w:szCs w:val="21"/>
          <w:lang w:eastAsia="en-ID"/>
        </w:rPr>
      </w:pPr>
      <w:r w:rsidRPr="003D1024">
        <w:rPr>
          <w:rFonts w:ascii="Roboto" w:eastAsia="Times New Roman" w:hAnsi="Roboto" w:cs="Times New Roman"/>
          <w:b/>
          <w:bCs/>
          <w:color w:val="980000"/>
          <w:sz w:val="21"/>
          <w:szCs w:val="21"/>
          <w:shd w:val="clear" w:color="auto" w:fill="FFFFFF"/>
          <w:lang w:eastAsia="en-ID"/>
        </w:rPr>
        <w:t xml:space="preserve">1-2 course </w:t>
      </w:r>
      <w:r w:rsidRPr="003D1024">
        <w:rPr>
          <w:rFonts w:ascii="Times New Roman" w:eastAsia="Times New Roman" w:hAnsi="Times New Roman" w:cs="Times New Roman"/>
          <w:b/>
          <w:bCs/>
          <w:color w:val="980000"/>
          <w:sz w:val="21"/>
          <w:szCs w:val="21"/>
          <w:shd w:val="clear" w:color="auto" w:fill="FFFFFF"/>
          <w:lang w:eastAsia="en-ID"/>
        </w:rPr>
        <w:t>→</w:t>
      </w:r>
      <w:r w:rsidRPr="003D1024">
        <w:rPr>
          <w:rFonts w:ascii="Roboto" w:eastAsia="Times New Roman" w:hAnsi="Roboto" w:cs="Times New Roman"/>
          <w:b/>
          <w:bCs/>
          <w:color w:val="980000"/>
          <w:sz w:val="21"/>
          <w:szCs w:val="21"/>
          <w:shd w:val="clear" w:color="auto" w:fill="FFFFFF"/>
          <w:lang w:eastAsia="en-ID"/>
        </w:rPr>
        <w:t xml:space="preserve"> IE 43100 - Industrial Engineering Design</w:t>
      </w:r>
    </w:p>
    <w:p w14:paraId="4CC7A232" w14:textId="77777777" w:rsidR="003D1024" w:rsidRPr="003D1024" w:rsidRDefault="003D1024" w:rsidP="003D1024">
      <w:pPr>
        <w:numPr>
          <w:ilvl w:val="1"/>
          <w:numId w:val="2"/>
        </w:numPr>
        <w:spacing w:after="0" w:line="240" w:lineRule="auto"/>
        <w:textAlignment w:val="baseline"/>
        <w:rPr>
          <w:rFonts w:ascii="Roboto" w:eastAsia="Times New Roman" w:hAnsi="Roboto" w:cs="Times New Roman"/>
          <w:b/>
          <w:bCs/>
          <w:color w:val="980000"/>
          <w:sz w:val="21"/>
          <w:szCs w:val="21"/>
          <w:lang w:eastAsia="en-ID"/>
        </w:rPr>
      </w:pPr>
      <w:r w:rsidRPr="003D1024">
        <w:rPr>
          <w:rFonts w:ascii="Roboto" w:eastAsia="Times New Roman" w:hAnsi="Roboto" w:cs="Times New Roman"/>
          <w:b/>
          <w:bCs/>
          <w:color w:val="980000"/>
          <w:sz w:val="21"/>
          <w:szCs w:val="21"/>
          <w:shd w:val="clear" w:color="auto" w:fill="FFFFFF"/>
          <w:lang w:eastAsia="en-ID"/>
        </w:rPr>
        <w:t>1-2 clubs (extracurricular)</w:t>
      </w:r>
    </w:p>
    <w:p w14:paraId="21A62977" w14:textId="77777777" w:rsidR="003D1024" w:rsidRPr="003D1024" w:rsidRDefault="003D1024" w:rsidP="003D1024">
      <w:pPr>
        <w:numPr>
          <w:ilvl w:val="1"/>
          <w:numId w:val="2"/>
        </w:numPr>
        <w:spacing w:after="0" w:line="240" w:lineRule="auto"/>
        <w:textAlignment w:val="baseline"/>
        <w:rPr>
          <w:rFonts w:ascii="Roboto" w:eastAsia="Times New Roman" w:hAnsi="Roboto" w:cs="Times New Roman"/>
          <w:b/>
          <w:bCs/>
          <w:color w:val="980000"/>
          <w:sz w:val="21"/>
          <w:szCs w:val="21"/>
          <w:lang w:eastAsia="en-ID"/>
        </w:rPr>
      </w:pPr>
      <w:r w:rsidRPr="003D1024">
        <w:rPr>
          <w:rFonts w:ascii="Roboto" w:eastAsia="Times New Roman" w:hAnsi="Roboto" w:cs="Times New Roman"/>
          <w:b/>
          <w:bCs/>
          <w:color w:val="980000"/>
          <w:sz w:val="21"/>
          <w:szCs w:val="21"/>
          <w:shd w:val="clear" w:color="auto" w:fill="FFFFFF"/>
          <w:lang w:eastAsia="en-ID"/>
        </w:rPr>
        <w:t>experiential learning environment = learning through experiences, reflecting on those experiences, and applying the learning to help address real-world problems.</w:t>
      </w:r>
    </w:p>
    <w:p w14:paraId="30B9AA47" w14:textId="77777777" w:rsidR="003D1024" w:rsidRDefault="003D1024" w:rsidP="003D1024">
      <w:pPr>
        <w:spacing w:after="0" w:line="240" w:lineRule="auto"/>
        <w:rPr>
          <w:rFonts w:ascii="Roboto" w:eastAsia="Times New Roman" w:hAnsi="Roboto" w:cs="Times New Roman"/>
          <w:b/>
          <w:bCs/>
          <w:color w:val="000000"/>
          <w:sz w:val="21"/>
          <w:szCs w:val="21"/>
          <w:shd w:val="clear" w:color="auto" w:fill="FFFFFF"/>
          <w:lang w:eastAsia="en-ID"/>
        </w:rPr>
      </w:pPr>
    </w:p>
    <w:p w14:paraId="7E9170C6" w14:textId="317D5885"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Roboto" w:eastAsia="Times New Roman" w:hAnsi="Roboto" w:cs="Times New Roman"/>
          <w:b/>
          <w:bCs/>
          <w:color w:val="000000"/>
          <w:sz w:val="21"/>
          <w:szCs w:val="21"/>
          <w:shd w:val="clear" w:color="auto" w:fill="FFFFFF"/>
          <w:lang w:eastAsia="en-ID"/>
        </w:rPr>
        <w:t>Draft</w:t>
      </w:r>
    </w:p>
    <w:p w14:paraId="2CA06520" w14:textId="526FDFEA" w:rsidR="003D1024" w:rsidRDefault="003D1024" w:rsidP="003D1024">
      <w:pPr>
        <w:spacing w:after="0" w:line="240" w:lineRule="auto"/>
        <w:rPr>
          <w:rFonts w:ascii="Roboto" w:eastAsia="Times New Roman" w:hAnsi="Roboto" w:cs="Times New Roman"/>
          <w:color w:val="000000"/>
          <w:sz w:val="21"/>
          <w:szCs w:val="21"/>
          <w:shd w:val="clear" w:color="auto" w:fill="FFFFFF"/>
          <w:lang w:eastAsia="en-ID"/>
        </w:rPr>
      </w:pPr>
      <w:r w:rsidRPr="003D1024">
        <w:rPr>
          <w:rFonts w:ascii="Roboto" w:eastAsia="Times New Roman" w:hAnsi="Roboto" w:cs="Times New Roman"/>
          <w:color w:val="000000"/>
          <w:sz w:val="21"/>
          <w:szCs w:val="21"/>
          <w:shd w:val="clear" w:color="auto" w:fill="FFFFFF"/>
          <w:lang w:eastAsia="en-ID"/>
        </w:rPr>
        <w:t>I believe in learning through experience in engineering. Purdue offers just that with its experiential learning environment where students get to learn through reflections upon an experience and applying new</w:t>
      </w:r>
      <w:del w:id="2" w:author="Thalia Priscilla" w:date="2022-10-23T22:06:00Z">
        <w:r w:rsidRPr="003D1024" w:rsidDel="00994255">
          <w:rPr>
            <w:rFonts w:ascii="Roboto" w:eastAsia="Times New Roman" w:hAnsi="Roboto" w:cs="Times New Roman"/>
            <w:color w:val="000000"/>
            <w:sz w:val="21"/>
            <w:szCs w:val="21"/>
            <w:shd w:val="clear" w:color="auto" w:fill="FFFFFF"/>
            <w:lang w:eastAsia="en-ID"/>
          </w:rPr>
          <w:delText xml:space="preserve">ly </w:delText>
        </w:r>
      </w:del>
      <w:r w:rsidRPr="003D1024">
        <w:rPr>
          <w:rFonts w:ascii="Roboto" w:eastAsia="Times New Roman" w:hAnsi="Roboto" w:cs="Times New Roman"/>
          <w:color w:val="000000"/>
          <w:sz w:val="21"/>
          <w:szCs w:val="21"/>
          <w:shd w:val="clear" w:color="auto" w:fill="FFFFFF"/>
          <w:lang w:eastAsia="en-ID"/>
        </w:rPr>
        <w:t>found knowledge to help address real world problems. With interest in mathematics, I am also excited to continue this passion through Purdue's mathematics club where I get to enhance my knowledge and enjoyment of math.</w:t>
      </w:r>
      <w:r w:rsidRPr="003D1024">
        <w:rPr>
          <w:rFonts w:ascii="Roboto" w:eastAsia="Times New Roman" w:hAnsi="Roboto" w:cs="Times New Roman"/>
          <w:b/>
          <w:bCs/>
          <w:color w:val="000000"/>
          <w:sz w:val="21"/>
          <w:szCs w:val="21"/>
          <w:shd w:val="clear" w:color="auto" w:fill="FFFFFF"/>
          <w:lang w:eastAsia="en-ID"/>
        </w:rPr>
        <w:t xml:space="preserve"> </w:t>
      </w:r>
      <w:r w:rsidRPr="003D1024">
        <w:rPr>
          <w:rFonts w:ascii="Roboto" w:eastAsia="Times New Roman" w:hAnsi="Roboto" w:cs="Times New Roman"/>
          <w:color w:val="000000"/>
          <w:sz w:val="21"/>
          <w:szCs w:val="21"/>
          <w:shd w:val="clear" w:color="auto" w:fill="FFFFFF"/>
          <w:lang w:eastAsia="en-ID"/>
        </w:rPr>
        <w:t>I also feel the curriculum is perfect for me since all the classes eventually lead to I</w:t>
      </w:r>
      <w:commentRangeStart w:id="3"/>
      <w:r w:rsidRPr="003D1024">
        <w:rPr>
          <w:rFonts w:ascii="Roboto" w:eastAsia="Times New Roman" w:hAnsi="Roboto" w:cs="Times New Roman"/>
          <w:color w:val="000000"/>
          <w:sz w:val="21"/>
          <w:szCs w:val="21"/>
          <w:shd w:val="clear" w:color="auto" w:fill="FFFFFF"/>
          <w:lang w:eastAsia="en-ID"/>
        </w:rPr>
        <w:t>E 43100 Industrial Engineering Design, a class involving analysis on real world problems.</w:t>
      </w:r>
      <w:commentRangeEnd w:id="3"/>
      <w:r w:rsidR="00C4040E">
        <w:rPr>
          <w:rStyle w:val="CommentReference"/>
        </w:rPr>
        <w:commentReference w:id="3"/>
      </w:r>
    </w:p>
    <w:p w14:paraId="6E3372BE" w14:textId="77777777" w:rsidR="003D1024" w:rsidRDefault="003D1024" w:rsidP="003D1024">
      <w:pPr>
        <w:spacing w:after="0" w:line="240" w:lineRule="auto"/>
        <w:rPr>
          <w:rFonts w:ascii="Roboto" w:eastAsia="Times New Roman" w:hAnsi="Roboto" w:cs="Times New Roman"/>
          <w:color w:val="000000"/>
          <w:sz w:val="21"/>
          <w:szCs w:val="21"/>
          <w:shd w:val="clear" w:color="auto" w:fill="FFFFFF"/>
          <w:lang w:eastAsia="en-ID"/>
        </w:rPr>
      </w:pPr>
    </w:p>
    <w:p w14:paraId="344441F2" w14:textId="65D9C12C" w:rsidR="003D1024" w:rsidRDefault="003D1024" w:rsidP="003D1024">
      <w:pPr>
        <w:spacing w:after="0" w:line="240" w:lineRule="auto"/>
        <w:rPr>
          <w:rFonts w:ascii="Times New Roman" w:eastAsia="Times New Roman" w:hAnsi="Times New Roman" w:cs="Times New Roman"/>
          <w:sz w:val="24"/>
          <w:szCs w:val="24"/>
          <w:lang w:eastAsia="en-ID"/>
        </w:rPr>
      </w:pPr>
    </w:p>
    <w:p w14:paraId="6DD49F9B" w14:textId="77777777" w:rsidR="003D1024" w:rsidRPr="003D1024" w:rsidRDefault="003D1024" w:rsidP="003D1024">
      <w:pPr>
        <w:spacing w:after="0" w:line="240" w:lineRule="auto"/>
        <w:rPr>
          <w:rFonts w:ascii="Times New Roman" w:eastAsia="Times New Roman" w:hAnsi="Times New Roman" w:cs="Times New Roman"/>
          <w:sz w:val="24"/>
          <w:szCs w:val="24"/>
          <w:lang w:eastAsia="en-ID"/>
        </w:rPr>
      </w:pPr>
    </w:p>
    <w:p w14:paraId="20544695" w14:textId="6AE7D407" w:rsidR="003D1024" w:rsidRPr="003D1024" w:rsidRDefault="003D1024" w:rsidP="003D1024">
      <w:pPr>
        <w:spacing w:after="0" w:line="240" w:lineRule="auto"/>
        <w:textAlignment w:val="baseline"/>
        <w:rPr>
          <w:rFonts w:ascii="Roboto" w:eastAsia="Times New Roman" w:hAnsi="Roboto" w:cs="Times New Roman"/>
          <w:color w:val="222222"/>
          <w:sz w:val="21"/>
          <w:szCs w:val="21"/>
          <w:lang w:eastAsia="en-ID"/>
        </w:rPr>
      </w:pPr>
      <w:r>
        <w:rPr>
          <w:rFonts w:ascii="Roboto" w:eastAsia="Times New Roman" w:hAnsi="Roboto" w:cs="Times New Roman"/>
          <w:b/>
          <w:bCs/>
          <w:color w:val="222222"/>
          <w:sz w:val="21"/>
          <w:szCs w:val="21"/>
          <w:shd w:val="clear" w:color="auto" w:fill="FFFFFF"/>
          <w:lang w:eastAsia="en-ID"/>
        </w:rPr>
        <w:t xml:space="preserve">2. </w:t>
      </w:r>
      <w:r w:rsidRPr="003D1024">
        <w:rPr>
          <w:rFonts w:ascii="Roboto" w:eastAsia="Times New Roman" w:hAnsi="Roboto" w:cs="Times New Roman"/>
          <w:b/>
          <w:bCs/>
          <w:color w:val="222222"/>
          <w:sz w:val="21"/>
          <w:szCs w:val="21"/>
          <w:shd w:val="clear" w:color="auto" w:fill="FFFFFF"/>
          <w:lang w:eastAsia="en-ID"/>
        </w:rPr>
        <w:t>Briefly discuss your reasons for pursuing the major you have selected. (100 words)</w:t>
      </w:r>
      <w:r w:rsidR="00E2172E">
        <w:rPr>
          <w:rFonts w:ascii="Roboto" w:eastAsia="Times New Roman" w:hAnsi="Roboto" w:cs="Times New Roman"/>
          <w:b/>
          <w:bCs/>
          <w:color w:val="222222"/>
          <w:sz w:val="21"/>
          <w:szCs w:val="21"/>
          <w:shd w:val="clear" w:color="auto" w:fill="FFFFFF"/>
          <w:lang w:eastAsia="en-ID"/>
        </w:rPr>
        <w:t xml:space="preserve"> (</w:t>
      </w:r>
      <w:proofErr w:type="spellStart"/>
      <w:r w:rsidR="00E2172E">
        <w:rPr>
          <w:rFonts w:ascii="Roboto" w:eastAsia="Times New Roman" w:hAnsi="Roboto" w:cs="Times New Roman"/>
          <w:b/>
          <w:bCs/>
          <w:color w:val="222222"/>
          <w:sz w:val="21"/>
          <w:szCs w:val="21"/>
          <w:shd w:val="clear" w:color="auto" w:fill="FFFFFF"/>
          <w:lang w:eastAsia="en-ID"/>
        </w:rPr>
        <w:t>Tolong</w:t>
      </w:r>
      <w:proofErr w:type="spellEnd"/>
      <w:r w:rsidR="00E2172E">
        <w:rPr>
          <w:rFonts w:ascii="Roboto" w:eastAsia="Times New Roman" w:hAnsi="Roboto" w:cs="Times New Roman"/>
          <w:b/>
          <w:bCs/>
          <w:color w:val="222222"/>
          <w:sz w:val="21"/>
          <w:szCs w:val="21"/>
          <w:shd w:val="clear" w:color="auto" w:fill="FFFFFF"/>
          <w:lang w:eastAsia="en-ID"/>
        </w:rPr>
        <w:t xml:space="preserve"> </w:t>
      </w:r>
      <w:proofErr w:type="spellStart"/>
      <w:r w:rsidR="00E2172E">
        <w:rPr>
          <w:rFonts w:ascii="Roboto" w:eastAsia="Times New Roman" w:hAnsi="Roboto" w:cs="Times New Roman"/>
          <w:b/>
          <w:bCs/>
          <w:color w:val="222222"/>
          <w:sz w:val="21"/>
          <w:szCs w:val="21"/>
          <w:shd w:val="clear" w:color="auto" w:fill="FFFFFF"/>
          <w:lang w:eastAsia="en-ID"/>
        </w:rPr>
        <w:t>skalian</w:t>
      </w:r>
      <w:proofErr w:type="spellEnd"/>
      <w:r w:rsidR="00E2172E">
        <w:rPr>
          <w:rFonts w:ascii="Roboto" w:eastAsia="Times New Roman" w:hAnsi="Roboto" w:cs="Times New Roman"/>
          <w:b/>
          <w:bCs/>
          <w:color w:val="222222"/>
          <w:sz w:val="21"/>
          <w:szCs w:val="21"/>
          <w:shd w:val="clear" w:color="auto" w:fill="FFFFFF"/>
          <w:lang w:eastAsia="en-ID"/>
        </w:rPr>
        <w:t xml:space="preserve"> suggest </w:t>
      </w:r>
      <w:proofErr w:type="spellStart"/>
      <w:r w:rsidR="00E2172E">
        <w:rPr>
          <w:rFonts w:ascii="Roboto" w:eastAsia="Times New Roman" w:hAnsi="Roboto" w:cs="Times New Roman"/>
          <w:b/>
          <w:bCs/>
          <w:color w:val="222222"/>
          <w:sz w:val="21"/>
          <w:szCs w:val="21"/>
          <w:shd w:val="clear" w:color="auto" w:fill="FFFFFF"/>
          <w:lang w:eastAsia="en-ID"/>
        </w:rPr>
        <w:t>bagusan</w:t>
      </w:r>
      <w:proofErr w:type="spellEnd"/>
      <w:r w:rsidR="00E2172E">
        <w:rPr>
          <w:rFonts w:ascii="Roboto" w:eastAsia="Times New Roman" w:hAnsi="Roboto" w:cs="Times New Roman"/>
          <w:b/>
          <w:bCs/>
          <w:color w:val="222222"/>
          <w:sz w:val="21"/>
          <w:szCs w:val="21"/>
          <w:shd w:val="clear" w:color="auto" w:fill="FFFFFF"/>
          <w:lang w:eastAsia="en-ID"/>
        </w:rPr>
        <w:t xml:space="preserve"> Draft 1 or Draft 2 </w:t>
      </w:r>
      <w:proofErr w:type="spellStart"/>
      <w:r w:rsidR="00E2172E">
        <w:rPr>
          <w:rFonts w:ascii="Roboto" w:eastAsia="Times New Roman" w:hAnsi="Roboto" w:cs="Times New Roman"/>
          <w:b/>
          <w:bCs/>
          <w:color w:val="222222"/>
          <w:sz w:val="21"/>
          <w:szCs w:val="21"/>
          <w:shd w:val="clear" w:color="auto" w:fill="FFFFFF"/>
          <w:lang w:eastAsia="en-ID"/>
        </w:rPr>
        <w:t>yaa</w:t>
      </w:r>
      <w:proofErr w:type="spellEnd"/>
      <w:r w:rsidR="00E2172E">
        <w:rPr>
          <w:rFonts w:ascii="Roboto" w:eastAsia="Times New Roman" w:hAnsi="Roboto" w:cs="Times New Roman"/>
          <w:b/>
          <w:bCs/>
          <w:color w:val="222222"/>
          <w:sz w:val="21"/>
          <w:szCs w:val="21"/>
          <w:shd w:val="clear" w:color="auto" w:fill="FFFFFF"/>
          <w:lang w:eastAsia="en-ID"/>
        </w:rPr>
        <w:t>? Thank you)</w:t>
      </w:r>
    </w:p>
    <w:p w14:paraId="5C248051" w14:textId="77777777" w:rsidR="003D1024" w:rsidRPr="003D1024" w:rsidRDefault="003D1024" w:rsidP="003D1024">
      <w:pPr>
        <w:numPr>
          <w:ilvl w:val="1"/>
          <w:numId w:val="4"/>
        </w:numPr>
        <w:spacing w:after="0" w:line="240" w:lineRule="auto"/>
        <w:textAlignment w:val="baseline"/>
        <w:rPr>
          <w:rFonts w:ascii="Roboto" w:eastAsia="Times New Roman" w:hAnsi="Roboto" w:cs="Times New Roman"/>
          <w:b/>
          <w:bCs/>
          <w:color w:val="980000"/>
          <w:sz w:val="21"/>
          <w:szCs w:val="21"/>
          <w:lang w:eastAsia="en-ID"/>
        </w:rPr>
      </w:pPr>
      <w:r w:rsidRPr="003D1024">
        <w:rPr>
          <w:rFonts w:ascii="Roboto" w:eastAsia="Times New Roman" w:hAnsi="Roboto" w:cs="Times New Roman"/>
          <w:b/>
          <w:bCs/>
          <w:color w:val="980000"/>
          <w:sz w:val="21"/>
          <w:szCs w:val="21"/>
          <w:shd w:val="clear" w:color="auto" w:fill="FFFFFF"/>
          <w:lang w:eastAsia="en-ID"/>
        </w:rPr>
        <w:t>Make things more efficient and productive</w:t>
      </w:r>
    </w:p>
    <w:p w14:paraId="18112C36" w14:textId="77777777" w:rsidR="003D1024" w:rsidRDefault="003D1024" w:rsidP="003D1024">
      <w:pPr>
        <w:spacing w:after="0" w:line="240" w:lineRule="auto"/>
        <w:rPr>
          <w:rFonts w:ascii="Roboto" w:eastAsia="Times New Roman" w:hAnsi="Roboto" w:cs="Times New Roman"/>
          <w:b/>
          <w:bCs/>
          <w:color w:val="000000"/>
          <w:sz w:val="21"/>
          <w:szCs w:val="21"/>
          <w:shd w:val="clear" w:color="auto" w:fill="FFFFFF"/>
          <w:lang w:eastAsia="en-ID"/>
        </w:rPr>
      </w:pPr>
    </w:p>
    <w:p w14:paraId="7F5B9A7C" w14:textId="5DC635F7"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Roboto" w:eastAsia="Times New Roman" w:hAnsi="Roboto" w:cs="Times New Roman"/>
          <w:b/>
          <w:bCs/>
          <w:color w:val="000000"/>
          <w:sz w:val="21"/>
          <w:szCs w:val="21"/>
          <w:shd w:val="clear" w:color="auto" w:fill="FFFFFF"/>
          <w:lang w:eastAsia="en-ID"/>
        </w:rPr>
        <w:t>Draft No.1</w:t>
      </w:r>
    </w:p>
    <w:p w14:paraId="784278EF" w14:textId="00062EFD"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Roboto" w:eastAsia="Times New Roman" w:hAnsi="Roboto" w:cs="Times New Roman"/>
          <w:color w:val="000000"/>
          <w:sz w:val="21"/>
          <w:szCs w:val="21"/>
          <w:shd w:val="clear" w:color="auto" w:fill="FFFFFF"/>
          <w:lang w:eastAsia="en-ID"/>
        </w:rPr>
        <w:t>Being born in a family of entrepreneurs, I have always been trained that one key of success is efficiency.</w:t>
      </w:r>
      <w:del w:id="4" w:author="Thalia Priscilla" w:date="2022-10-23T22:25:00Z">
        <w:r w:rsidRPr="003D1024" w:rsidDel="004E7CCC">
          <w:rPr>
            <w:rFonts w:ascii="Roboto" w:eastAsia="Times New Roman" w:hAnsi="Roboto" w:cs="Times New Roman"/>
            <w:color w:val="000000"/>
            <w:sz w:val="21"/>
            <w:szCs w:val="21"/>
            <w:shd w:val="clear" w:color="auto" w:fill="FFFFFF"/>
            <w:lang w:eastAsia="en-ID"/>
          </w:rPr>
          <w:delText xml:space="preserve"> Problems I encounter daily throughout my life,</w:delText>
        </w:r>
      </w:del>
      <w:r w:rsidRPr="003D1024">
        <w:rPr>
          <w:rFonts w:ascii="Roboto" w:eastAsia="Times New Roman" w:hAnsi="Roboto" w:cs="Times New Roman"/>
          <w:color w:val="000000"/>
          <w:sz w:val="21"/>
          <w:szCs w:val="21"/>
          <w:shd w:val="clear" w:color="auto" w:fill="FFFFFF"/>
          <w:lang w:eastAsia="en-ID"/>
        </w:rPr>
        <w:t xml:space="preserve"> </w:t>
      </w:r>
      <w:commentRangeStart w:id="5"/>
      <w:r w:rsidRPr="003D1024">
        <w:rPr>
          <w:rFonts w:ascii="Roboto" w:eastAsia="Times New Roman" w:hAnsi="Roboto" w:cs="Times New Roman"/>
          <w:color w:val="000000"/>
          <w:sz w:val="21"/>
          <w:szCs w:val="21"/>
          <w:shd w:val="clear" w:color="auto" w:fill="FFFFFF"/>
          <w:lang w:eastAsia="en-ID"/>
        </w:rPr>
        <w:t xml:space="preserve">I solve </w:t>
      </w:r>
      <w:ins w:id="6" w:author="Thalia Priscilla" w:date="2022-10-23T22:25:00Z">
        <w:r w:rsidR="004E7CCC">
          <w:rPr>
            <w:rFonts w:ascii="Roboto" w:eastAsia="Times New Roman" w:hAnsi="Roboto" w:cs="Times New Roman"/>
            <w:color w:val="000000"/>
            <w:sz w:val="21"/>
            <w:szCs w:val="21"/>
            <w:shd w:val="clear" w:color="auto" w:fill="FFFFFF"/>
            <w:lang w:eastAsia="en-ID"/>
          </w:rPr>
          <w:t>p</w:t>
        </w:r>
        <w:r w:rsidR="004E7CCC" w:rsidRPr="003D1024">
          <w:rPr>
            <w:rFonts w:ascii="Roboto" w:eastAsia="Times New Roman" w:hAnsi="Roboto" w:cs="Times New Roman"/>
            <w:color w:val="000000"/>
            <w:sz w:val="21"/>
            <w:szCs w:val="21"/>
            <w:shd w:val="clear" w:color="auto" w:fill="FFFFFF"/>
            <w:lang w:eastAsia="en-ID"/>
          </w:rPr>
          <w:t xml:space="preserve">roblems I encounter daily throughout my life </w:t>
        </w:r>
      </w:ins>
      <w:del w:id="7" w:author="Thalia Priscilla" w:date="2022-10-23T22:25:00Z">
        <w:r w:rsidRPr="003D1024" w:rsidDel="004E7CCC">
          <w:rPr>
            <w:rFonts w:ascii="Roboto" w:eastAsia="Times New Roman" w:hAnsi="Roboto" w:cs="Times New Roman"/>
            <w:color w:val="000000"/>
            <w:sz w:val="21"/>
            <w:szCs w:val="21"/>
            <w:shd w:val="clear" w:color="auto" w:fill="FFFFFF"/>
            <w:lang w:eastAsia="en-ID"/>
          </w:rPr>
          <w:delText xml:space="preserve">them </w:delText>
        </w:r>
      </w:del>
      <w:r w:rsidRPr="003D1024">
        <w:rPr>
          <w:rFonts w:ascii="Roboto" w:eastAsia="Times New Roman" w:hAnsi="Roboto" w:cs="Times New Roman"/>
          <w:color w:val="000000"/>
          <w:sz w:val="21"/>
          <w:szCs w:val="21"/>
          <w:shd w:val="clear" w:color="auto" w:fill="FFFFFF"/>
          <w:lang w:eastAsia="en-ID"/>
        </w:rPr>
        <w:t>with efficient thinking and succeed in creating the best solution</w:t>
      </w:r>
      <w:commentRangeEnd w:id="5"/>
      <w:r w:rsidR="00783938">
        <w:rPr>
          <w:rStyle w:val="CommentReference"/>
        </w:rPr>
        <w:commentReference w:id="5"/>
      </w:r>
      <w:r w:rsidRPr="003D1024">
        <w:rPr>
          <w:rFonts w:ascii="Roboto" w:eastAsia="Times New Roman" w:hAnsi="Roboto" w:cs="Times New Roman"/>
          <w:color w:val="000000"/>
          <w:sz w:val="21"/>
          <w:szCs w:val="21"/>
          <w:shd w:val="clear" w:color="auto" w:fill="FFFFFF"/>
          <w:lang w:eastAsia="en-ID"/>
        </w:rPr>
        <w:t xml:space="preserve">. </w:t>
      </w:r>
      <w:commentRangeStart w:id="8"/>
      <w:r w:rsidRPr="003D1024">
        <w:rPr>
          <w:rFonts w:ascii="Roboto" w:eastAsia="Times New Roman" w:hAnsi="Roboto" w:cs="Times New Roman"/>
          <w:color w:val="000000"/>
          <w:sz w:val="21"/>
          <w:szCs w:val="21"/>
          <w:shd w:val="clear" w:color="auto" w:fill="FFFFFF"/>
          <w:lang w:eastAsia="en-ID"/>
        </w:rPr>
        <w:t>I might be able to improve myself through efficiency, but everything in this life needs efficient learning</w:t>
      </w:r>
      <w:commentRangeEnd w:id="8"/>
      <w:r w:rsidR="004E7CCC">
        <w:rPr>
          <w:rStyle w:val="CommentReference"/>
        </w:rPr>
        <w:commentReference w:id="8"/>
      </w:r>
      <w:r w:rsidRPr="003D1024">
        <w:rPr>
          <w:rFonts w:ascii="Roboto" w:eastAsia="Times New Roman" w:hAnsi="Roboto" w:cs="Times New Roman"/>
          <w:color w:val="000000"/>
          <w:sz w:val="21"/>
          <w:szCs w:val="21"/>
          <w:shd w:val="clear" w:color="auto" w:fill="FFFFFF"/>
          <w:lang w:eastAsia="en-ID"/>
        </w:rPr>
        <w:t>.</w:t>
      </w:r>
      <w:commentRangeStart w:id="9"/>
      <w:r w:rsidRPr="003D1024">
        <w:rPr>
          <w:rFonts w:ascii="Roboto" w:eastAsia="Times New Roman" w:hAnsi="Roboto" w:cs="Times New Roman"/>
          <w:color w:val="000000"/>
          <w:sz w:val="21"/>
          <w:szCs w:val="21"/>
          <w:shd w:val="clear" w:color="auto" w:fill="FFFFFF"/>
          <w:lang w:eastAsia="en-ID"/>
        </w:rPr>
        <w:t xml:space="preserve"> A tiny revelation may have a large impact on society and bringing those solutions is what I intend to do in the future. </w:t>
      </w:r>
      <w:commentRangeEnd w:id="9"/>
      <w:r w:rsidR="00783938">
        <w:rPr>
          <w:rStyle w:val="CommentReference"/>
        </w:rPr>
        <w:commentReference w:id="9"/>
      </w:r>
      <w:commentRangeStart w:id="10"/>
      <w:r w:rsidRPr="003D1024">
        <w:rPr>
          <w:rFonts w:ascii="Roboto" w:eastAsia="Times New Roman" w:hAnsi="Roboto" w:cs="Times New Roman"/>
          <w:color w:val="000000"/>
          <w:sz w:val="21"/>
          <w:szCs w:val="21"/>
          <w:shd w:val="clear" w:color="auto" w:fill="FFFFFF"/>
          <w:lang w:eastAsia="en-ID"/>
        </w:rPr>
        <w:t>Creating solutions and innovations is the magic to me as an engineer</w:t>
      </w:r>
      <w:commentRangeEnd w:id="10"/>
      <w:r w:rsidR="00783938">
        <w:rPr>
          <w:rStyle w:val="CommentReference"/>
        </w:rPr>
        <w:commentReference w:id="10"/>
      </w:r>
      <w:r w:rsidRPr="003D1024">
        <w:rPr>
          <w:rFonts w:ascii="Roboto" w:eastAsia="Times New Roman" w:hAnsi="Roboto" w:cs="Times New Roman"/>
          <w:color w:val="000000"/>
          <w:sz w:val="21"/>
          <w:szCs w:val="21"/>
          <w:shd w:val="clear" w:color="auto" w:fill="FFFFFF"/>
          <w:lang w:eastAsia="en-ID"/>
        </w:rPr>
        <w:t>. I want to be a thinker and builder to improve efficiency and productivity.</w:t>
      </w:r>
    </w:p>
    <w:p w14:paraId="29266CA0" w14:textId="77777777" w:rsidR="003D1024" w:rsidRPr="003D1024" w:rsidRDefault="003D1024" w:rsidP="003D1024">
      <w:pPr>
        <w:spacing w:after="0" w:line="240" w:lineRule="auto"/>
        <w:rPr>
          <w:rFonts w:ascii="Times New Roman" w:eastAsia="Times New Roman" w:hAnsi="Times New Roman" w:cs="Times New Roman"/>
          <w:sz w:val="24"/>
          <w:szCs w:val="24"/>
          <w:lang w:eastAsia="en-ID"/>
        </w:rPr>
      </w:pPr>
    </w:p>
    <w:p w14:paraId="4221FD15" w14:textId="77777777"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Roboto" w:eastAsia="Times New Roman" w:hAnsi="Roboto" w:cs="Times New Roman"/>
          <w:b/>
          <w:bCs/>
          <w:color w:val="000000"/>
          <w:sz w:val="21"/>
          <w:szCs w:val="21"/>
          <w:shd w:val="clear" w:color="auto" w:fill="FFFFFF"/>
          <w:lang w:eastAsia="en-ID"/>
        </w:rPr>
        <w:t>Draft No.2</w:t>
      </w:r>
    </w:p>
    <w:p w14:paraId="563F02F7" w14:textId="298C21E8" w:rsidR="000C60BD" w:rsidRDefault="003D1024" w:rsidP="003D1024">
      <w:pPr>
        <w:rPr>
          <w:ins w:id="11" w:author="Thalia Priscilla" w:date="2022-10-23T22:21:00Z"/>
          <w:rFonts w:ascii="Roboto" w:eastAsia="Times New Roman" w:hAnsi="Roboto" w:cs="Times New Roman"/>
          <w:color w:val="000000"/>
          <w:sz w:val="21"/>
          <w:szCs w:val="21"/>
          <w:shd w:val="clear" w:color="auto" w:fill="FFFFFF"/>
          <w:lang w:eastAsia="en-ID"/>
        </w:rPr>
      </w:pPr>
      <w:r w:rsidRPr="003D1024">
        <w:rPr>
          <w:rFonts w:ascii="Roboto" w:eastAsia="Times New Roman" w:hAnsi="Roboto" w:cs="Times New Roman"/>
          <w:color w:val="000000"/>
          <w:sz w:val="21"/>
          <w:szCs w:val="21"/>
          <w:shd w:val="clear" w:color="auto" w:fill="FFFFFF"/>
          <w:lang w:eastAsia="en-ID"/>
        </w:rPr>
        <w:t xml:space="preserve">Catching COVID-19 on a deserted island in Indonesia called Kei Island, I was frustrated and scared. I had limited medication and </w:t>
      </w:r>
      <w:ins w:id="12" w:author="Thalia Priscilla" w:date="2022-10-23T22:32:00Z">
        <w:r w:rsidR="005E0B28">
          <w:rPr>
            <w:rFonts w:ascii="Roboto" w:eastAsia="Times New Roman" w:hAnsi="Roboto" w:cs="Times New Roman"/>
            <w:color w:val="000000"/>
            <w:sz w:val="21"/>
            <w:szCs w:val="21"/>
            <w:shd w:val="clear" w:color="auto" w:fill="FFFFFF"/>
            <w:lang w:eastAsia="en-ID"/>
          </w:rPr>
          <w:t>m</w:t>
        </w:r>
      </w:ins>
      <w:del w:id="13" w:author="Thalia Priscilla" w:date="2022-10-23T22:32:00Z">
        <w:r w:rsidRPr="003D1024" w:rsidDel="005E0B28">
          <w:rPr>
            <w:rFonts w:ascii="Roboto" w:eastAsia="Times New Roman" w:hAnsi="Roboto" w:cs="Times New Roman"/>
            <w:color w:val="000000"/>
            <w:sz w:val="21"/>
            <w:szCs w:val="21"/>
            <w:shd w:val="clear" w:color="auto" w:fill="FFFFFF"/>
            <w:lang w:eastAsia="en-ID"/>
          </w:rPr>
          <w:delText>M</w:delText>
        </w:r>
      </w:del>
      <w:r w:rsidRPr="003D1024">
        <w:rPr>
          <w:rFonts w:ascii="Roboto" w:eastAsia="Times New Roman" w:hAnsi="Roboto" w:cs="Times New Roman"/>
          <w:color w:val="000000"/>
          <w:sz w:val="21"/>
          <w:szCs w:val="21"/>
          <w:shd w:val="clear" w:color="auto" w:fill="FFFFFF"/>
          <w:lang w:eastAsia="en-ID"/>
        </w:rPr>
        <w:t xml:space="preserve">y attempt to get medications to recover faster was futile as the island was so remote that it would take days to arrive. In my exasperation, I realized that the inefficiency of the transportation system has a large impact </w:t>
      </w:r>
      <w:ins w:id="14" w:author="Thalia Priscilla" w:date="2022-10-23T22:32:00Z">
        <w:r w:rsidR="005E0B28">
          <w:rPr>
            <w:rFonts w:ascii="Roboto" w:eastAsia="Times New Roman" w:hAnsi="Roboto" w:cs="Times New Roman"/>
            <w:color w:val="000000"/>
            <w:sz w:val="21"/>
            <w:szCs w:val="21"/>
            <w:shd w:val="clear" w:color="auto" w:fill="FFFFFF"/>
            <w:lang w:eastAsia="en-ID"/>
          </w:rPr>
          <w:t>o</w:t>
        </w:r>
      </w:ins>
      <w:del w:id="15" w:author="Thalia Priscilla" w:date="2022-10-23T22:32:00Z">
        <w:r w:rsidRPr="003D1024" w:rsidDel="005E0B28">
          <w:rPr>
            <w:rFonts w:ascii="Roboto" w:eastAsia="Times New Roman" w:hAnsi="Roboto" w:cs="Times New Roman"/>
            <w:color w:val="000000"/>
            <w:sz w:val="21"/>
            <w:szCs w:val="21"/>
            <w:shd w:val="clear" w:color="auto" w:fill="FFFFFF"/>
            <w:lang w:eastAsia="en-ID"/>
          </w:rPr>
          <w:delText>i</w:delText>
        </w:r>
      </w:del>
      <w:r w:rsidRPr="003D1024">
        <w:rPr>
          <w:rFonts w:ascii="Roboto" w:eastAsia="Times New Roman" w:hAnsi="Roboto" w:cs="Times New Roman"/>
          <w:color w:val="000000"/>
          <w:sz w:val="21"/>
          <w:szCs w:val="21"/>
          <w:shd w:val="clear" w:color="auto" w:fill="FFFFFF"/>
          <w:lang w:eastAsia="en-ID"/>
        </w:rPr>
        <w:t>n th</w:t>
      </w:r>
      <w:ins w:id="16" w:author="Thalia Priscilla" w:date="2022-10-23T22:32:00Z">
        <w:r w:rsidR="005E0B28">
          <w:rPr>
            <w:rFonts w:ascii="Roboto" w:eastAsia="Times New Roman" w:hAnsi="Roboto" w:cs="Times New Roman"/>
            <w:color w:val="000000"/>
            <w:sz w:val="21"/>
            <w:szCs w:val="21"/>
            <w:shd w:val="clear" w:color="auto" w:fill="FFFFFF"/>
            <w:lang w:eastAsia="en-ID"/>
          </w:rPr>
          <w:t>at</w:t>
        </w:r>
      </w:ins>
      <w:del w:id="17" w:author="Thalia Priscilla" w:date="2022-10-23T22:32:00Z">
        <w:r w:rsidRPr="003D1024" w:rsidDel="005E0B28">
          <w:rPr>
            <w:rFonts w:ascii="Roboto" w:eastAsia="Times New Roman" w:hAnsi="Roboto" w:cs="Times New Roman"/>
            <w:color w:val="000000"/>
            <w:sz w:val="21"/>
            <w:szCs w:val="21"/>
            <w:shd w:val="clear" w:color="auto" w:fill="FFFFFF"/>
            <w:lang w:eastAsia="en-ID"/>
          </w:rPr>
          <w:delText>e</w:delText>
        </w:r>
      </w:del>
      <w:r w:rsidRPr="003D1024">
        <w:rPr>
          <w:rFonts w:ascii="Roboto" w:eastAsia="Times New Roman" w:hAnsi="Roboto" w:cs="Times New Roman"/>
          <w:color w:val="000000"/>
          <w:sz w:val="21"/>
          <w:szCs w:val="21"/>
          <w:shd w:val="clear" w:color="auto" w:fill="FFFFFF"/>
          <w:lang w:eastAsia="en-ID"/>
        </w:rPr>
        <w:t xml:space="preserve"> community. </w:t>
      </w:r>
      <w:commentRangeStart w:id="18"/>
      <w:r w:rsidRPr="003D1024">
        <w:rPr>
          <w:rFonts w:ascii="Roboto" w:eastAsia="Times New Roman" w:hAnsi="Roboto" w:cs="Times New Roman"/>
          <w:color w:val="000000"/>
          <w:sz w:val="21"/>
          <w:szCs w:val="21"/>
          <w:shd w:val="clear" w:color="auto" w:fill="FFFFFF"/>
          <w:lang w:eastAsia="en-ID"/>
        </w:rPr>
        <w:t xml:space="preserve">The possibility of improving efficiency is endless, and a small revelation may change the world. </w:t>
      </w:r>
      <w:commentRangeEnd w:id="18"/>
      <w:r w:rsidR="00783938">
        <w:rPr>
          <w:rStyle w:val="CommentReference"/>
        </w:rPr>
        <w:commentReference w:id="18"/>
      </w:r>
      <w:r w:rsidRPr="003D1024">
        <w:rPr>
          <w:rFonts w:ascii="Roboto" w:eastAsia="Times New Roman" w:hAnsi="Roboto" w:cs="Times New Roman"/>
          <w:color w:val="000000"/>
          <w:sz w:val="21"/>
          <w:szCs w:val="21"/>
          <w:shd w:val="clear" w:color="auto" w:fill="FFFFFF"/>
          <w:lang w:eastAsia="en-ID"/>
        </w:rPr>
        <w:t xml:space="preserve">Hundreds of islands in Indonesia suffer the same problem as Kei Island. I want to improve efficiency around Indonesia </w:t>
      </w:r>
      <w:commentRangeStart w:id="19"/>
      <w:r w:rsidRPr="003D1024">
        <w:rPr>
          <w:rFonts w:ascii="Roboto" w:eastAsia="Times New Roman" w:hAnsi="Roboto" w:cs="Times New Roman"/>
          <w:color w:val="000000"/>
          <w:sz w:val="21"/>
          <w:szCs w:val="21"/>
          <w:shd w:val="clear" w:color="auto" w:fill="FFFFFF"/>
          <w:lang w:eastAsia="en-ID"/>
        </w:rPr>
        <w:t>so no one has to suffer the same fate I did that week.</w:t>
      </w:r>
      <w:commentRangeEnd w:id="19"/>
      <w:r w:rsidR="008432A4">
        <w:rPr>
          <w:rStyle w:val="CommentReference"/>
        </w:rPr>
        <w:commentReference w:id="19"/>
      </w:r>
      <w:r w:rsidRPr="003D1024">
        <w:rPr>
          <w:rFonts w:ascii="Roboto" w:eastAsia="Times New Roman" w:hAnsi="Roboto" w:cs="Times New Roman"/>
          <w:color w:val="000000"/>
          <w:sz w:val="21"/>
          <w:szCs w:val="21"/>
          <w:shd w:val="clear" w:color="auto" w:fill="FFFFFF"/>
          <w:lang w:eastAsia="en-ID"/>
        </w:rPr>
        <w:tab/>
      </w:r>
    </w:p>
    <w:p w14:paraId="4B18B583" w14:textId="42498B20" w:rsidR="00EB5527" w:rsidRDefault="00EB5527" w:rsidP="003D1024">
      <w:pPr>
        <w:rPr>
          <w:ins w:id="20" w:author="Thalia Priscilla" w:date="2022-10-23T22:21:00Z"/>
          <w:rFonts w:ascii="Roboto" w:eastAsia="Times New Roman" w:hAnsi="Roboto" w:cs="Times New Roman"/>
          <w:color w:val="000000"/>
          <w:sz w:val="21"/>
          <w:szCs w:val="21"/>
          <w:shd w:val="clear" w:color="auto" w:fill="FFFFFF"/>
          <w:lang w:eastAsia="en-ID"/>
        </w:rPr>
      </w:pPr>
    </w:p>
    <w:p w14:paraId="1A6B315B" w14:textId="63EC25EF" w:rsidR="00EB5527" w:rsidRDefault="00EB5527" w:rsidP="003D1024">
      <w:pPr>
        <w:rPr>
          <w:ins w:id="21" w:author="Thalia Priscilla" w:date="2022-10-23T22:21:00Z"/>
          <w:rFonts w:ascii="Roboto" w:eastAsia="Times New Roman" w:hAnsi="Roboto" w:cs="Times New Roman"/>
          <w:color w:val="000000"/>
          <w:sz w:val="21"/>
          <w:szCs w:val="21"/>
          <w:shd w:val="clear" w:color="auto" w:fill="FFFFFF"/>
          <w:lang w:eastAsia="en-ID"/>
        </w:rPr>
      </w:pPr>
      <w:ins w:id="22" w:author="Thalia Priscilla" w:date="2022-10-23T22:21:00Z">
        <w:r>
          <w:rPr>
            <w:rFonts w:ascii="Roboto" w:eastAsia="Times New Roman" w:hAnsi="Roboto" w:cs="Times New Roman"/>
            <w:color w:val="000000"/>
            <w:sz w:val="21"/>
            <w:szCs w:val="21"/>
            <w:shd w:val="clear" w:color="auto" w:fill="FFFFFF"/>
            <w:lang w:eastAsia="en-ID"/>
          </w:rPr>
          <w:t>Hi Brandon:</w:t>
        </w:r>
      </w:ins>
    </w:p>
    <w:p w14:paraId="386C5B29" w14:textId="77777777" w:rsidR="00783938" w:rsidRDefault="00EB5527" w:rsidP="003D1024">
      <w:pPr>
        <w:rPr>
          <w:ins w:id="23" w:author="Thalia Priscilla" w:date="2022-10-23T22:36:00Z"/>
          <w:rFonts w:ascii="Roboto" w:eastAsia="Times New Roman" w:hAnsi="Roboto" w:cs="Times New Roman"/>
          <w:color w:val="000000"/>
          <w:sz w:val="21"/>
          <w:szCs w:val="21"/>
          <w:shd w:val="clear" w:color="auto" w:fill="FFFFFF"/>
          <w:lang w:eastAsia="en-ID"/>
        </w:rPr>
      </w:pPr>
      <w:ins w:id="24" w:author="Thalia Priscilla" w:date="2022-10-23T22:21:00Z">
        <w:r>
          <w:rPr>
            <w:rFonts w:ascii="Roboto" w:eastAsia="Times New Roman" w:hAnsi="Roboto" w:cs="Times New Roman"/>
            <w:color w:val="000000"/>
            <w:sz w:val="21"/>
            <w:szCs w:val="21"/>
            <w:shd w:val="clear" w:color="auto" w:fill="FFFFFF"/>
            <w:lang w:eastAsia="en-ID"/>
          </w:rPr>
          <w:t>I think the first draft is a bit vague</w:t>
        </w:r>
      </w:ins>
      <w:ins w:id="25" w:author="Thalia Priscilla" w:date="2022-10-23T22:26:00Z">
        <w:r w:rsidR="004E7CCC">
          <w:rPr>
            <w:rFonts w:ascii="Roboto" w:eastAsia="Times New Roman" w:hAnsi="Roboto" w:cs="Times New Roman"/>
            <w:color w:val="000000"/>
            <w:sz w:val="21"/>
            <w:szCs w:val="21"/>
            <w:shd w:val="clear" w:color="auto" w:fill="FFFFFF"/>
            <w:lang w:eastAsia="en-ID"/>
          </w:rPr>
          <w:t xml:space="preserve"> as it does not refer to a specific goal. </w:t>
        </w:r>
      </w:ins>
      <w:ins w:id="26" w:author="Thalia Priscilla" w:date="2022-10-23T22:31:00Z">
        <w:r w:rsidR="005E0B28">
          <w:rPr>
            <w:rFonts w:ascii="Roboto" w:eastAsia="Times New Roman" w:hAnsi="Roboto" w:cs="Times New Roman"/>
            <w:color w:val="000000"/>
            <w:sz w:val="21"/>
            <w:szCs w:val="21"/>
            <w:shd w:val="clear" w:color="auto" w:fill="FFFFFF"/>
            <w:lang w:eastAsia="en-ID"/>
          </w:rPr>
          <w:t>I suggest working o</w:t>
        </w:r>
      </w:ins>
      <w:ins w:id="27" w:author="Thalia Priscilla" w:date="2022-10-23T22:32:00Z">
        <w:r w:rsidR="005E0B28">
          <w:rPr>
            <w:rFonts w:ascii="Roboto" w:eastAsia="Times New Roman" w:hAnsi="Roboto" w:cs="Times New Roman"/>
            <w:color w:val="000000"/>
            <w:sz w:val="21"/>
            <w:szCs w:val="21"/>
            <w:shd w:val="clear" w:color="auto" w:fill="FFFFFF"/>
            <w:lang w:eastAsia="en-ID"/>
          </w:rPr>
          <w:t>n</w:t>
        </w:r>
      </w:ins>
      <w:ins w:id="28" w:author="Thalia Priscilla" w:date="2022-10-23T22:31:00Z">
        <w:r w:rsidR="005E0B28">
          <w:rPr>
            <w:rFonts w:ascii="Roboto" w:eastAsia="Times New Roman" w:hAnsi="Roboto" w:cs="Times New Roman"/>
            <w:color w:val="000000"/>
            <w:sz w:val="21"/>
            <w:szCs w:val="21"/>
            <w:shd w:val="clear" w:color="auto" w:fill="FFFFFF"/>
            <w:lang w:eastAsia="en-ID"/>
          </w:rPr>
          <w:t xml:space="preserve"> a similar structure to your second draft</w:t>
        </w:r>
      </w:ins>
      <w:ins w:id="29" w:author="Thalia Priscilla" w:date="2022-10-23T22:33:00Z">
        <w:r w:rsidR="00783938">
          <w:rPr>
            <w:rFonts w:ascii="Roboto" w:eastAsia="Times New Roman" w:hAnsi="Roboto" w:cs="Times New Roman"/>
            <w:color w:val="000000"/>
            <w:sz w:val="21"/>
            <w:szCs w:val="21"/>
            <w:shd w:val="clear" w:color="auto" w:fill="FFFFFF"/>
            <w:lang w:eastAsia="en-ID"/>
          </w:rPr>
          <w:t>, having a problem and a proposed solution.</w:t>
        </w:r>
      </w:ins>
      <w:ins w:id="30" w:author="Thalia Priscilla" w:date="2022-10-23T22:36:00Z">
        <w:r w:rsidR="00783938">
          <w:rPr>
            <w:rFonts w:ascii="Roboto" w:eastAsia="Times New Roman" w:hAnsi="Roboto" w:cs="Times New Roman"/>
            <w:color w:val="000000"/>
            <w:sz w:val="21"/>
            <w:szCs w:val="21"/>
            <w:shd w:val="clear" w:color="auto" w:fill="FFFFFF"/>
            <w:lang w:eastAsia="en-ID"/>
          </w:rPr>
          <w:t xml:space="preserve"> What did you encounter that made you want to improve efficiency? How do you see yourself achieving it? </w:t>
        </w:r>
      </w:ins>
    </w:p>
    <w:p w14:paraId="28831871" w14:textId="448739E0" w:rsidR="00783938" w:rsidRDefault="00783938" w:rsidP="00783938">
      <w:pPr>
        <w:rPr>
          <w:ins w:id="31" w:author="Thalia Priscilla" w:date="2022-10-23T22:38:00Z"/>
          <w:rFonts w:ascii="Roboto" w:eastAsia="Times New Roman" w:hAnsi="Roboto" w:cs="Times New Roman"/>
          <w:color w:val="000000"/>
          <w:sz w:val="21"/>
          <w:szCs w:val="21"/>
          <w:shd w:val="clear" w:color="auto" w:fill="FFFFFF"/>
          <w:lang w:eastAsia="en-ID"/>
        </w:rPr>
      </w:pPr>
      <w:ins w:id="32" w:author="Thalia Priscilla" w:date="2022-10-23T22:36:00Z">
        <w:r>
          <w:rPr>
            <w:rFonts w:ascii="Roboto" w:eastAsia="Times New Roman" w:hAnsi="Roboto" w:cs="Times New Roman"/>
            <w:color w:val="000000"/>
            <w:sz w:val="21"/>
            <w:szCs w:val="21"/>
            <w:shd w:val="clear" w:color="auto" w:fill="FFFFFF"/>
            <w:lang w:eastAsia="en-ID"/>
          </w:rPr>
          <w:t xml:space="preserve">I like the second draft better since you gave a real-life problem that you experienced first-hand. From the problem in your experience you were inspired to think of a long-term solution that you can achieve by pursuing engineering at Purdue. My suggestion for the second draft is to actually incorporate engineering as the solution (maybe even briefly mention a specific solution such as the creation of roads, perhaps). </w:t>
        </w:r>
      </w:ins>
    </w:p>
    <w:p w14:paraId="12C41055" w14:textId="2D3EBB86" w:rsidR="00C4040E" w:rsidRDefault="00C4040E" w:rsidP="00783938">
      <w:pPr>
        <w:rPr>
          <w:ins w:id="33" w:author="Thalia Priscilla" w:date="2022-10-23T22:36:00Z"/>
          <w:rFonts w:ascii="Roboto" w:eastAsia="Times New Roman" w:hAnsi="Roboto" w:cs="Times New Roman"/>
          <w:color w:val="000000"/>
          <w:sz w:val="21"/>
          <w:szCs w:val="21"/>
          <w:shd w:val="clear" w:color="auto" w:fill="FFFFFF"/>
          <w:lang w:eastAsia="en-ID"/>
        </w:rPr>
      </w:pPr>
      <w:ins w:id="34" w:author="Thalia Priscilla" w:date="2022-10-23T22:39:00Z">
        <w:r>
          <w:rPr>
            <w:rFonts w:ascii="Roboto" w:eastAsia="Times New Roman" w:hAnsi="Roboto" w:cs="Times New Roman"/>
            <w:color w:val="000000"/>
            <w:sz w:val="21"/>
            <w:szCs w:val="21"/>
            <w:shd w:val="clear" w:color="auto" w:fill="FFFFFF"/>
            <w:lang w:eastAsia="en-ID"/>
          </w:rPr>
          <w:lastRenderedPageBreak/>
          <w:t>All the best!</w:t>
        </w:r>
      </w:ins>
    </w:p>
    <w:p w14:paraId="0001CB3C" w14:textId="0303FB88" w:rsidR="00EB5527" w:rsidRDefault="00783938" w:rsidP="003D1024">
      <w:pPr>
        <w:rPr>
          <w:ins w:id="35" w:author="Thalia Priscilla" w:date="2022-10-23T22:22:00Z"/>
          <w:rFonts w:ascii="Roboto" w:eastAsia="Times New Roman" w:hAnsi="Roboto" w:cs="Times New Roman"/>
          <w:color w:val="000000"/>
          <w:sz w:val="21"/>
          <w:szCs w:val="21"/>
          <w:shd w:val="clear" w:color="auto" w:fill="FFFFFF"/>
          <w:lang w:eastAsia="en-ID"/>
        </w:rPr>
      </w:pPr>
      <w:ins w:id="36" w:author="Thalia Priscilla" w:date="2022-10-23T22:36:00Z">
        <w:r>
          <w:rPr>
            <w:rFonts w:ascii="Roboto" w:eastAsia="Times New Roman" w:hAnsi="Roboto" w:cs="Times New Roman"/>
            <w:color w:val="000000"/>
            <w:sz w:val="21"/>
            <w:szCs w:val="21"/>
            <w:shd w:val="clear" w:color="auto" w:fill="FFFFFF"/>
            <w:lang w:eastAsia="en-ID"/>
          </w:rPr>
          <w:t xml:space="preserve"> </w:t>
        </w:r>
      </w:ins>
    </w:p>
    <w:p w14:paraId="57485FBF" w14:textId="4CE2D9ED" w:rsidR="00EB5527" w:rsidRDefault="00EB5527" w:rsidP="003D1024">
      <w:ins w:id="37" w:author="Thalia Priscilla" w:date="2022-10-23T22:22:00Z">
        <w:r>
          <w:t xml:space="preserve"> </w:t>
        </w:r>
      </w:ins>
    </w:p>
    <w:sectPr w:rsidR="00EB55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2-10-23T22:39:00Z" w:initials="TP">
    <w:p w14:paraId="2CFED98B" w14:textId="738F04AE" w:rsidR="00C4040E" w:rsidRDefault="00C4040E">
      <w:pPr>
        <w:pStyle w:val="CommentText"/>
      </w:pPr>
      <w:r>
        <w:rPr>
          <w:rStyle w:val="CommentReference"/>
        </w:rPr>
        <w:annotationRef/>
      </w:r>
      <w:r>
        <w:t xml:space="preserve">This might be better mentioned after your first sentence. </w:t>
      </w:r>
      <w:r w:rsidR="00E32548">
        <w:t>That way it answers the prompt directly – how opportunities support your interests (the opportunity being the class offered at Purdue). After that you can explain learning through experience in engineering and the mathematics club as an opportunity ‘outside’ of the classroom.</w:t>
      </w:r>
    </w:p>
  </w:comment>
  <w:comment w:id="5" w:author="Thalia Priscilla" w:date="2022-10-23T22:37:00Z" w:initials="TP">
    <w:p w14:paraId="487AD576" w14:textId="15F47A7E" w:rsidR="00783938" w:rsidRDefault="00783938">
      <w:pPr>
        <w:pStyle w:val="CommentText"/>
      </w:pPr>
      <w:r>
        <w:rPr>
          <w:rStyle w:val="CommentReference"/>
        </w:rPr>
        <w:annotationRef/>
      </w:r>
      <w:r>
        <w:t>I suggest giving an example of this.</w:t>
      </w:r>
    </w:p>
  </w:comment>
  <w:comment w:id="8" w:author="Thalia Priscilla" w:date="2022-10-23T22:26:00Z" w:initials="TP">
    <w:p w14:paraId="0F5FCCBB" w14:textId="76F1CE60" w:rsidR="004E7CCC" w:rsidRDefault="004E7CCC">
      <w:pPr>
        <w:pStyle w:val="CommentText"/>
      </w:pPr>
      <w:r>
        <w:rPr>
          <w:rStyle w:val="CommentReference"/>
        </w:rPr>
        <w:annotationRef/>
      </w:r>
      <w:r>
        <w:t>I’m not sure what you mean here.</w:t>
      </w:r>
      <w:r w:rsidR="005E0B28">
        <w:t xml:space="preserve"> I suggest adding a specific experience or problem that can illuminate this theoretical situation.</w:t>
      </w:r>
    </w:p>
  </w:comment>
  <w:comment w:id="9" w:author="Thalia Priscilla" w:date="2022-10-23T22:37:00Z" w:initials="TP">
    <w:p w14:paraId="602D3895" w14:textId="575801C9" w:rsidR="00783938" w:rsidRDefault="00783938">
      <w:pPr>
        <w:pStyle w:val="CommentText"/>
      </w:pPr>
      <w:r>
        <w:rPr>
          <w:rStyle w:val="CommentReference"/>
        </w:rPr>
        <w:annotationRef/>
      </w:r>
      <w:r>
        <w:t>This needs a real example.</w:t>
      </w:r>
    </w:p>
  </w:comment>
  <w:comment w:id="10" w:author="Thalia Priscilla" w:date="2022-10-23T22:37:00Z" w:initials="TP">
    <w:p w14:paraId="3E3EC51D" w14:textId="10BEB58C" w:rsidR="00783938" w:rsidRDefault="00783938">
      <w:pPr>
        <w:pStyle w:val="CommentText"/>
      </w:pPr>
      <w:r>
        <w:rPr>
          <w:rStyle w:val="CommentReference"/>
        </w:rPr>
        <w:annotationRef/>
      </w:r>
      <w:r>
        <w:t>You would need to mention engineering as a program (e.g. incorporating a sentence such as ‘the reason I chose engineering’).</w:t>
      </w:r>
    </w:p>
  </w:comment>
  <w:comment w:id="18" w:author="Thalia Priscilla" w:date="2022-10-23T22:32:00Z" w:initials="TP">
    <w:p w14:paraId="597237DA" w14:textId="323A85B1" w:rsidR="00783938" w:rsidRDefault="00783938">
      <w:pPr>
        <w:pStyle w:val="CommentText"/>
      </w:pPr>
      <w:r>
        <w:rPr>
          <w:rStyle w:val="CommentReference"/>
        </w:rPr>
        <w:annotationRef/>
      </w:r>
      <w:r>
        <w:t>You can mention your engineering major and what it can do here.</w:t>
      </w:r>
    </w:p>
  </w:comment>
  <w:comment w:id="19" w:author="Thalia Priscilla" w:date="2022-10-23T22:11:00Z" w:initials="TP">
    <w:p w14:paraId="084F5DE4" w14:textId="52DB2FE3" w:rsidR="008432A4" w:rsidRDefault="008432A4">
      <w:pPr>
        <w:pStyle w:val="CommentText"/>
      </w:pPr>
      <w:r>
        <w:rPr>
          <w:rStyle w:val="CommentReference"/>
        </w:rPr>
        <w:annotationRef/>
      </w:r>
      <w:r>
        <w:t>I don’t think this is necessary</w:t>
      </w:r>
      <w:r w:rsidR="00EB5527">
        <w:t>. I</w:t>
      </w:r>
      <w:r>
        <w:t xml:space="preserve"> suggest </w:t>
      </w:r>
      <w:r w:rsidR="00EB5527">
        <w:t>replacing it with</w:t>
      </w:r>
      <w:r>
        <w:t xml:space="preserve"> </w:t>
      </w:r>
      <w:r w:rsidR="00EB5527">
        <w:t>a</w:t>
      </w:r>
      <w:r>
        <w:t xml:space="preserve"> more hopeful and positive</w:t>
      </w:r>
      <w:r w:rsidR="00EB5527">
        <w:t xml:space="preserve"> but also realistic goal. Being a little more specific is better</w:t>
      </w:r>
      <w:r w:rsidR="00783938">
        <w:t xml:space="preserve"> as you relate this to your engineering major.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FED98B" w15:done="0"/>
  <w15:commentEx w15:paraId="487AD576" w15:done="0"/>
  <w15:commentEx w15:paraId="0F5FCCBB" w15:done="0"/>
  <w15:commentEx w15:paraId="602D3895" w15:done="0"/>
  <w15:commentEx w15:paraId="3E3EC51D" w15:done="0"/>
  <w15:commentEx w15:paraId="597237DA" w15:done="0"/>
  <w15:commentEx w15:paraId="084F5D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4127" w16cex:dateUtc="2022-10-23T15:39:00Z"/>
  <w16cex:commentExtensible w16cex:durableId="27004092" w16cex:dateUtc="2022-10-23T15:37:00Z"/>
  <w16cex:commentExtensible w16cex:durableId="27003DF8" w16cex:dateUtc="2022-10-23T15:26:00Z"/>
  <w16cex:commentExtensible w16cex:durableId="270040AB" w16cex:dateUtc="2022-10-23T15:37:00Z"/>
  <w16cex:commentExtensible w16cex:durableId="270040BD" w16cex:dateUtc="2022-10-23T15:37:00Z"/>
  <w16cex:commentExtensible w16cex:durableId="27003F97" w16cex:dateUtc="2022-10-23T15:32:00Z"/>
  <w16cex:commentExtensible w16cex:durableId="27003AAF" w16cex:dateUtc="2022-10-23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FED98B" w16cid:durableId="27004127"/>
  <w16cid:commentId w16cid:paraId="487AD576" w16cid:durableId="27004092"/>
  <w16cid:commentId w16cid:paraId="0F5FCCBB" w16cid:durableId="27003DF8"/>
  <w16cid:commentId w16cid:paraId="602D3895" w16cid:durableId="270040AB"/>
  <w16cid:commentId w16cid:paraId="3E3EC51D" w16cid:durableId="270040BD"/>
  <w16cid:commentId w16cid:paraId="597237DA" w16cid:durableId="27003F97"/>
  <w16cid:commentId w16cid:paraId="084F5DE4" w16cid:durableId="27003A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B45D8"/>
    <w:multiLevelType w:val="multilevel"/>
    <w:tmpl w:val="88F0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665DB"/>
    <w:multiLevelType w:val="multilevel"/>
    <w:tmpl w:val="88D6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24"/>
    <w:rsid w:val="000C60BD"/>
    <w:rsid w:val="002B2445"/>
    <w:rsid w:val="003D1024"/>
    <w:rsid w:val="004E7CCC"/>
    <w:rsid w:val="005E0B28"/>
    <w:rsid w:val="00783938"/>
    <w:rsid w:val="007C433C"/>
    <w:rsid w:val="008432A4"/>
    <w:rsid w:val="00994255"/>
    <w:rsid w:val="00C4040E"/>
    <w:rsid w:val="00E2172E"/>
    <w:rsid w:val="00E32548"/>
    <w:rsid w:val="00EB55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9C33"/>
  <w15:chartTrackingRefBased/>
  <w15:docId w15:val="{99E30C99-35D5-4A5F-8E8E-E0B1ACE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02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3D1024"/>
  </w:style>
  <w:style w:type="paragraph" w:styleId="ListParagraph">
    <w:name w:val="List Paragraph"/>
    <w:basedOn w:val="Normal"/>
    <w:uiPriority w:val="34"/>
    <w:qFormat/>
    <w:rsid w:val="003D1024"/>
    <w:pPr>
      <w:ind w:left="720"/>
      <w:contextualSpacing/>
    </w:pPr>
  </w:style>
  <w:style w:type="paragraph" w:styleId="Revision">
    <w:name w:val="Revision"/>
    <w:hidden/>
    <w:uiPriority w:val="99"/>
    <w:semiHidden/>
    <w:rsid w:val="002B2445"/>
    <w:pPr>
      <w:spacing w:after="0" w:line="240" w:lineRule="auto"/>
    </w:pPr>
  </w:style>
  <w:style w:type="character" w:styleId="CommentReference">
    <w:name w:val="annotation reference"/>
    <w:basedOn w:val="DefaultParagraphFont"/>
    <w:uiPriority w:val="99"/>
    <w:semiHidden/>
    <w:unhideWhenUsed/>
    <w:rsid w:val="008432A4"/>
    <w:rPr>
      <w:sz w:val="16"/>
      <w:szCs w:val="16"/>
    </w:rPr>
  </w:style>
  <w:style w:type="paragraph" w:styleId="CommentText">
    <w:name w:val="annotation text"/>
    <w:basedOn w:val="Normal"/>
    <w:link w:val="CommentTextChar"/>
    <w:uiPriority w:val="99"/>
    <w:semiHidden/>
    <w:unhideWhenUsed/>
    <w:rsid w:val="008432A4"/>
    <w:pPr>
      <w:spacing w:line="240" w:lineRule="auto"/>
    </w:pPr>
    <w:rPr>
      <w:sz w:val="20"/>
      <w:szCs w:val="20"/>
    </w:rPr>
  </w:style>
  <w:style w:type="character" w:customStyle="1" w:styleId="CommentTextChar">
    <w:name w:val="Comment Text Char"/>
    <w:basedOn w:val="DefaultParagraphFont"/>
    <w:link w:val="CommentText"/>
    <w:uiPriority w:val="99"/>
    <w:semiHidden/>
    <w:rsid w:val="008432A4"/>
    <w:rPr>
      <w:sz w:val="20"/>
      <w:szCs w:val="20"/>
    </w:rPr>
  </w:style>
  <w:style w:type="paragraph" w:styleId="CommentSubject">
    <w:name w:val="annotation subject"/>
    <w:basedOn w:val="CommentText"/>
    <w:next w:val="CommentText"/>
    <w:link w:val="CommentSubjectChar"/>
    <w:uiPriority w:val="99"/>
    <w:semiHidden/>
    <w:unhideWhenUsed/>
    <w:rsid w:val="008432A4"/>
    <w:rPr>
      <w:b/>
      <w:bCs/>
    </w:rPr>
  </w:style>
  <w:style w:type="character" w:customStyle="1" w:styleId="CommentSubjectChar">
    <w:name w:val="Comment Subject Char"/>
    <w:basedOn w:val="CommentTextChar"/>
    <w:link w:val="CommentSubject"/>
    <w:uiPriority w:val="99"/>
    <w:semiHidden/>
    <w:rsid w:val="008432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2022-10-20T05:03:00Z</dcterms:created>
  <dcterms:modified xsi:type="dcterms:W3CDTF">2022-10-23T17:11:00Z</dcterms:modified>
</cp:coreProperties>
</file>