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2B89580A" w14:textId="41FF748C"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 World Economic Forum claimed that MSMEs are the backbone of Indonesia’s economy, contributing to nearly 65% of the nation’s GDP. However, I always wonder why Indonesia is still stuck in the lower-middle trap for nearly 29 years despite our thriving economy. </w:t>
      </w:r>
      <w:commentRangeStart w:id="0"/>
      <w:r w:rsidRPr="004E6F38">
        <w:rPr>
          <w:rFonts w:ascii="Arial" w:eastAsia="Times New Roman" w:hAnsi="Arial" w:cs="Arial"/>
          <w:color w:val="000000"/>
          <w:sz w:val="22"/>
          <w:szCs w:val="22"/>
        </w:rPr>
        <w:t>The main reason is that Indonesia lacks skilled workers</w:t>
      </w:r>
      <w:commentRangeEnd w:id="0"/>
      <w:r w:rsidR="00F90295">
        <w:rPr>
          <w:rStyle w:val="CommentReference"/>
        </w:rPr>
        <w:commentReference w:id="0"/>
      </w:r>
      <w:r w:rsidRPr="004E6F38">
        <w:rPr>
          <w:rFonts w:ascii="Arial" w:eastAsia="Times New Roman" w:hAnsi="Arial" w:cs="Arial"/>
          <w:color w:val="000000"/>
          <w:sz w:val="22"/>
          <w:szCs w:val="22"/>
        </w:rPr>
        <w:t xml:space="preserve">. While being ASEAN’s largest workforce, the composition of skilled workers in Indonesia as per 2022 is only 40% of the total workforce - significantly lower compared to Singapore which is around 54% in 2017. </w:t>
      </w:r>
      <w:ins w:id="1" w:author="Thalia Priscilla" w:date="2022-12-16T11:15:00Z">
        <w:r w:rsidR="005F08C1">
          <w:rPr>
            <w:rFonts w:ascii="Arial" w:eastAsia="Times New Roman" w:hAnsi="Arial" w:cs="Arial"/>
            <w:color w:val="000000"/>
            <w:sz w:val="22"/>
            <w:szCs w:val="22"/>
          </w:rPr>
          <w:t>To reach the goal of becoming a developed country by 20</w:t>
        </w:r>
      </w:ins>
      <w:ins w:id="2" w:author="Thalia Priscilla" w:date="2022-12-16T11:16:00Z">
        <w:r w:rsidR="005F08C1">
          <w:rPr>
            <w:rFonts w:ascii="Arial" w:eastAsia="Times New Roman" w:hAnsi="Arial" w:cs="Arial"/>
            <w:color w:val="000000"/>
            <w:sz w:val="22"/>
            <w:szCs w:val="22"/>
          </w:rPr>
          <w:t>45, m</w:t>
        </w:r>
      </w:ins>
      <w:del w:id="3" w:author="Thalia Priscilla" w:date="2022-12-16T11:16:00Z">
        <w:r w:rsidRPr="004E6F38" w:rsidDel="005F08C1">
          <w:rPr>
            <w:rFonts w:ascii="Arial" w:eastAsia="Times New Roman" w:hAnsi="Arial" w:cs="Arial"/>
            <w:color w:val="000000"/>
            <w:sz w:val="22"/>
            <w:szCs w:val="22"/>
          </w:rPr>
          <w:delText>M</w:delText>
        </w:r>
      </w:del>
      <w:r w:rsidRPr="004E6F38">
        <w:rPr>
          <w:rFonts w:ascii="Arial" w:eastAsia="Times New Roman" w:hAnsi="Arial" w:cs="Arial"/>
          <w:color w:val="000000"/>
          <w:sz w:val="22"/>
          <w:szCs w:val="22"/>
        </w:rPr>
        <w:t>any efforts have been taken by the government to increase th</w:t>
      </w:r>
      <w:ins w:id="4" w:author="Thalia Priscilla" w:date="2022-12-16T10:51:00Z">
        <w:r w:rsidR="00277097">
          <w:rPr>
            <w:rFonts w:ascii="Arial" w:eastAsia="Times New Roman" w:hAnsi="Arial" w:cs="Arial"/>
            <w:color w:val="000000"/>
            <w:sz w:val="22"/>
            <w:szCs w:val="22"/>
          </w:rPr>
          <w:t>is</w:t>
        </w:r>
      </w:ins>
      <w:del w:id="5" w:author="Thalia Priscilla" w:date="2022-12-16T10:51:00Z">
        <w:r w:rsidRPr="004E6F38" w:rsidDel="00277097">
          <w:rPr>
            <w:rFonts w:ascii="Arial" w:eastAsia="Times New Roman" w:hAnsi="Arial" w:cs="Arial"/>
            <w:color w:val="000000"/>
            <w:sz w:val="22"/>
            <w:szCs w:val="22"/>
          </w:rPr>
          <w:delText>e</w:delText>
        </w:r>
      </w:del>
      <w:r w:rsidRPr="004E6F38">
        <w:rPr>
          <w:rFonts w:ascii="Arial" w:eastAsia="Times New Roman" w:hAnsi="Arial" w:cs="Arial"/>
          <w:color w:val="000000"/>
          <w:sz w:val="22"/>
          <w:szCs w:val="22"/>
        </w:rPr>
        <w:t xml:space="preserve"> number</w:t>
      </w:r>
      <w:del w:id="6" w:author="Thalia Priscilla" w:date="2022-12-16T10:51:00Z">
        <w:r w:rsidRPr="004E6F38" w:rsidDel="00277097">
          <w:rPr>
            <w:rFonts w:ascii="Arial" w:eastAsia="Times New Roman" w:hAnsi="Arial" w:cs="Arial"/>
            <w:color w:val="000000"/>
            <w:sz w:val="22"/>
            <w:szCs w:val="22"/>
          </w:rPr>
          <w:delText xml:space="preserve"> of skilled labor</w:delText>
        </w:r>
      </w:del>
      <w:ins w:id="7" w:author="Thalia Priscilla" w:date="2022-12-16T11:02:00Z">
        <w:r w:rsidR="008B6A76">
          <w:rPr>
            <w:rFonts w:ascii="Arial" w:eastAsia="Times New Roman" w:hAnsi="Arial" w:cs="Arial"/>
            <w:color w:val="000000"/>
            <w:sz w:val="22"/>
            <w:szCs w:val="22"/>
          </w:rPr>
          <w:t>:</w:t>
        </w:r>
      </w:ins>
      <w:del w:id="8" w:author="Thalia Priscilla" w:date="2022-12-16T11:01:00Z">
        <w:r w:rsidRPr="004E6F38" w:rsidDel="008B6A76">
          <w:rPr>
            <w:rFonts w:ascii="Arial" w:eastAsia="Times New Roman" w:hAnsi="Arial" w:cs="Arial"/>
            <w:color w:val="000000"/>
            <w:sz w:val="22"/>
            <w:szCs w:val="22"/>
          </w:rPr>
          <w:delText>,</w:delText>
        </w:r>
      </w:del>
      <w:r w:rsidRPr="004E6F38">
        <w:rPr>
          <w:rFonts w:ascii="Arial" w:eastAsia="Times New Roman" w:hAnsi="Arial" w:cs="Arial"/>
          <w:color w:val="000000"/>
          <w:sz w:val="22"/>
          <w:szCs w:val="22"/>
        </w:rPr>
        <w:t xml:space="preserve"> mainly by improving education quality and through </w:t>
      </w:r>
      <w:proofErr w:type="spellStart"/>
      <w:r w:rsidRPr="004E6F38">
        <w:rPr>
          <w:rFonts w:ascii="Arial" w:eastAsia="Times New Roman" w:hAnsi="Arial" w:cs="Arial"/>
          <w:color w:val="000000"/>
          <w:sz w:val="22"/>
          <w:szCs w:val="22"/>
        </w:rPr>
        <w:t>labor</w:t>
      </w:r>
      <w:proofErr w:type="spellEnd"/>
      <w:r w:rsidRPr="004E6F38">
        <w:rPr>
          <w:rFonts w:ascii="Arial" w:eastAsia="Times New Roman" w:hAnsi="Arial" w:cs="Arial"/>
          <w:color w:val="000000"/>
          <w:sz w:val="22"/>
          <w:szCs w:val="22"/>
        </w:rPr>
        <w:t xml:space="preserve"> force training</w:t>
      </w:r>
      <w:del w:id="9" w:author="Thalia Priscilla" w:date="2022-12-16T11:00:00Z">
        <w:r w:rsidRPr="004E6F38" w:rsidDel="008B6A76">
          <w:rPr>
            <w:rFonts w:ascii="Arial" w:eastAsia="Times New Roman" w:hAnsi="Arial" w:cs="Arial"/>
            <w:color w:val="000000"/>
            <w:sz w:val="22"/>
            <w:szCs w:val="22"/>
          </w:rPr>
          <w:delText>, to become a developed country as of 2045</w:delText>
        </w:r>
      </w:del>
      <w:r w:rsidRPr="004E6F38">
        <w:rPr>
          <w:rFonts w:ascii="Arial" w:eastAsia="Times New Roman" w:hAnsi="Arial" w:cs="Arial"/>
          <w:color w:val="000000"/>
          <w:sz w:val="22"/>
          <w:szCs w:val="22"/>
        </w:rPr>
        <w:t xml:space="preserve">. </w:t>
      </w:r>
      <w:commentRangeStart w:id="10"/>
      <w:r w:rsidRPr="004E6F38">
        <w:rPr>
          <w:rFonts w:ascii="Arial" w:eastAsia="Times New Roman" w:hAnsi="Arial" w:cs="Arial"/>
          <w:color w:val="000000"/>
          <w:sz w:val="22"/>
          <w:szCs w:val="22"/>
        </w:rPr>
        <w:t xml:space="preserve">Sadly, </w:t>
      </w:r>
      <w:ins w:id="11" w:author="Thalia Priscilla" w:date="2022-12-16T10:57:00Z">
        <w:r w:rsidR="00C65C80">
          <w:rPr>
            <w:rFonts w:ascii="Arial" w:eastAsia="Times New Roman" w:hAnsi="Arial" w:cs="Arial"/>
            <w:color w:val="000000"/>
            <w:sz w:val="22"/>
            <w:szCs w:val="22"/>
          </w:rPr>
          <w:t xml:space="preserve">the </w:t>
        </w:r>
      </w:ins>
      <w:ins w:id="12" w:author="Thalia Priscilla" w:date="2022-12-16T10:58:00Z">
        <w:r w:rsidR="00C65C80">
          <w:rPr>
            <w:rFonts w:ascii="Arial" w:eastAsia="Times New Roman" w:hAnsi="Arial" w:cs="Arial"/>
            <w:color w:val="000000"/>
            <w:sz w:val="22"/>
            <w:szCs w:val="22"/>
          </w:rPr>
          <w:t>impact</w:t>
        </w:r>
      </w:ins>
      <w:ins w:id="13" w:author="Thalia Priscilla" w:date="2022-12-16T10:57:00Z">
        <w:r w:rsidR="00C65C80">
          <w:rPr>
            <w:rFonts w:ascii="Arial" w:eastAsia="Times New Roman" w:hAnsi="Arial" w:cs="Arial"/>
            <w:color w:val="000000"/>
            <w:sz w:val="22"/>
            <w:szCs w:val="22"/>
          </w:rPr>
          <w:t xml:space="preserve"> of an education reform</w:t>
        </w:r>
      </w:ins>
      <w:ins w:id="14" w:author="Thalia Priscilla" w:date="2022-12-16T10:58:00Z">
        <w:r w:rsidR="008B6A76">
          <w:rPr>
            <w:rFonts w:ascii="Arial" w:eastAsia="Times New Roman" w:hAnsi="Arial" w:cs="Arial"/>
            <w:color w:val="000000"/>
            <w:sz w:val="22"/>
            <w:szCs w:val="22"/>
          </w:rPr>
          <w:t xml:space="preserve"> towards our </w:t>
        </w:r>
      </w:ins>
      <w:ins w:id="15" w:author="Thalia Priscilla" w:date="2022-12-16T10:59:00Z">
        <w:r w:rsidR="008B6A76">
          <w:rPr>
            <w:rFonts w:ascii="Arial" w:eastAsia="Times New Roman" w:hAnsi="Arial" w:cs="Arial"/>
            <w:color w:val="000000"/>
            <w:sz w:val="22"/>
            <w:szCs w:val="22"/>
          </w:rPr>
          <w:t>economy</w:t>
        </w:r>
      </w:ins>
      <w:ins w:id="16" w:author="Thalia Priscilla" w:date="2022-12-16T10:57:00Z">
        <w:r w:rsidR="00C65C80">
          <w:rPr>
            <w:rFonts w:ascii="Arial" w:eastAsia="Times New Roman" w:hAnsi="Arial" w:cs="Arial"/>
            <w:color w:val="000000"/>
            <w:sz w:val="22"/>
            <w:szCs w:val="22"/>
          </w:rPr>
          <w:t xml:space="preserve"> </w:t>
        </w:r>
      </w:ins>
      <w:ins w:id="17" w:author="Thalia Priscilla" w:date="2022-12-16T10:58:00Z">
        <w:r w:rsidR="00C65C80">
          <w:rPr>
            <w:rFonts w:ascii="Arial" w:eastAsia="Times New Roman" w:hAnsi="Arial" w:cs="Arial"/>
            <w:color w:val="000000"/>
            <w:sz w:val="22"/>
            <w:szCs w:val="22"/>
          </w:rPr>
          <w:t xml:space="preserve">might take </w:t>
        </w:r>
      </w:ins>
      <w:ins w:id="18" w:author="Thalia Priscilla" w:date="2022-12-16T11:03:00Z">
        <w:r w:rsidR="008B6A76">
          <w:rPr>
            <w:rFonts w:ascii="Arial" w:eastAsia="Times New Roman" w:hAnsi="Arial" w:cs="Arial"/>
            <w:color w:val="000000"/>
            <w:sz w:val="22"/>
            <w:szCs w:val="22"/>
          </w:rPr>
          <w:t>ages</w:t>
        </w:r>
      </w:ins>
      <w:ins w:id="19" w:author="Thalia Priscilla" w:date="2022-12-16T10:58:00Z">
        <w:r w:rsidR="00C65C80">
          <w:rPr>
            <w:rFonts w:ascii="Arial" w:eastAsia="Times New Roman" w:hAnsi="Arial" w:cs="Arial"/>
            <w:color w:val="000000"/>
            <w:sz w:val="22"/>
            <w:szCs w:val="22"/>
          </w:rPr>
          <w:t xml:space="preserve"> </w:t>
        </w:r>
        <w:r w:rsidR="008B6A76">
          <w:rPr>
            <w:rFonts w:ascii="Arial" w:eastAsia="Times New Roman" w:hAnsi="Arial" w:cs="Arial"/>
            <w:color w:val="000000"/>
            <w:sz w:val="22"/>
            <w:szCs w:val="22"/>
          </w:rPr>
          <w:t>to realize</w:t>
        </w:r>
      </w:ins>
      <w:commentRangeEnd w:id="10"/>
      <w:ins w:id="20" w:author="Thalia Priscilla" w:date="2022-12-16T11:04:00Z">
        <w:r w:rsidR="00394533">
          <w:rPr>
            <w:rStyle w:val="CommentReference"/>
          </w:rPr>
          <w:commentReference w:id="10"/>
        </w:r>
      </w:ins>
      <w:del w:id="21" w:author="Thalia Priscilla" w:date="2022-12-16T10:58:00Z">
        <w:r w:rsidRPr="004E6F38" w:rsidDel="00C65C80">
          <w:rPr>
            <w:rFonts w:ascii="Arial" w:eastAsia="Times New Roman" w:hAnsi="Arial" w:cs="Arial"/>
            <w:color w:val="000000"/>
            <w:sz w:val="22"/>
            <w:szCs w:val="22"/>
          </w:rPr>
          <w:delText>Indonesia needs an education reformation due to corrupt education system</w:delText>
        </w:r>
      </w:del>
      <w:del w:id="22" w:author="Thalia Priscilla" w:date="2022-12-16T10:55:00Z">
        <w:r w:rsidRPr="004E6F38" w:rsidDel="00C65C80">
          <w:rPr>
            <w:rFonts w:ascii="Arial" w:eastAsia="Times New Roman" w:hAnsi="Arial" w:cs="Arial"/>
            <w:color w:val="000000"/>
            <w:sz w:val="22"/>
            <w:szCs w:val="22"/>
          </w:rPr>
          <w:delText>,</w:delText>
        </w:r>
      </w:del>
      <w:del w:id="23" w:author="Thalia Priscilla" w:date="2022-12-16T10:58:00Z">
        <w:r w:rsidRPr="004E6F38" w:rsidDel="00C65C80">
          <w:rPr>
            <w:rFonts w:ascii="Arial" w:eastAsia="Times New Roman" w:hAnsi="Arial" w:cs="Arial"/>
            <w:color w:val="000000"/>
            <w:sz w:val="22"/>
            <w:szCs w:val="22"/>
          </w:rPr>
          <w:delText xml:space="preserve"> </w:delText>
        </w:r>
      </w:del>
      <w:del w:id="24" w:author="Thalia Priscilla" w:date="2022-12-16T10:55:00Z">
        <w:r w:rsidRPr="004E6F38" w:rsidDel="00C65C80">
          <w:rPr>
            <w:rFonts w:ascii="Arial" w:eastAsia="Times New Roman" w:hAnsi="Arial" w:cs="Arial"/>
            <w:color w:val="000000"/>
            <w:sz w:val="22"/>
            <w:szCs w:val="22"/>
          </w:rPr>
          <w:delText>so</w:delText>
        </w:r>
      </w:del>
      <w:del w:id="25" w:author="Thalia Priscilla" w:date="2022-12-16T10:58:00Z">
        <w:r w:rsidRPr="004E6F38" w:rsidDel="00C65C80">
          <w:rPr>
            <w:rFonts w:ascii="Arial" w:eastAsia="Times New Roman" w:hAnsi="Arial" w:cs="Arial"/>
            <w:color w:val="000000"/>
            <w:sz w:val="22"/>
            <w:szCs w:val="22"/>
          </w:rPr>
          <w:delText xml:space="preserve"> it may </w:delText>
        </w:r>
      </w:del>
      <w:del w:id="26" w:author="Thalia Priscilla" w:date="2022-12-16T10:59:00Z">
        <w:r w:rsidRPr="004E6F38" w:rsidDel="008B6A76">
          <w:rPr>
            <w:rFonts w:ascii="Arial" w:eastAsia="Times New Roman" w:hAnsi="Arial" w:cs="Arial"/>
            <w:color w:val="000000"/>
            <w:sz w:val="22"/>
            <w:szCs w:val="22"/>
          </w:rPr>
          <w:delText>take ages to see the impact of education towards our economy</w:delText>
        </w:r>
      </w:del>
      <w:r w:rsidRPr="004E6F38">
        <w:rPr>
          <w:rFonts w:ascii="Arial" w:eastAsia="Times New Roman" w:hAnsi="Arial" w:cs="Arial"/>
          <w:color w:val="000000"/>
          <w:sz w:val="22"/>
          <w:szCs w:val="22"/>
        </w:rPr>
        <w:t xml:space="preserve">. </w:t>
      </w:r>
      <w:commentRangeStart w:id="27"/>
      <w:r w:rsidRPr="004E6F38">
        <w:rPr>
          <w:rFonts w:ascii="Arial" w:eastAsia="Times New Roman" w:hAnsi="Arial" w:cs="Arial"/>
          <w:color w:val="000000"/>
          <w:sz w:val="22"/>
          <w:szCs w:val="22"/>
        </w:rPr>
        <w:t>As a result, a plan to facilitate education reformation is urgently needed</w:t>
      </w:r>
      <w:commentRangeEnd w:id="27"/>
      <w:r w:rsidR="00394533">
        <w:rPr>
          <w:rStyle w:val="CommentReference"/>
        </w:rPr>
        <w:commentReference w:id="27"/>
      </w:r>
      <w:r w:rsidRPr="004E6F38">
        <w:rPr>
          <w:rFonts w:ascii="Arial" w:eastAsia="Times New Roman" w:hAnsi="Arial" w:cs="Arial"/>
          <w:color w:val="000000"/>
          <w:sz w:val="22"/>
          <w:szCs w:val="22"/>
        </w:rPr>
        <w:t>.</w:t>
      </w:r>
    </w:p>
    <w:p w14:paraId="4F034F26" w14:textId="77777777" w:rsidR="004E6F38" w:rsidRPr="004E6F38" w:rsidRDefault="004E6F38" w:rsidP="004E6F38">
      <w:pPr>
        <w:rPr>
          <w:rFonts w:ascii="Times New Roman" w:eastAsia="Times New Roman" w:hAnsi="Times New Roman" w:cs="Times New Roman"/>
        </w:rPr>
      </w:pPr>
    </w:p>
    <w:p w14:paraId="4D0044A3" w14:textId="26328518" w:rsidR="004E6F38" w:rsidRPr="004E6F38" w:rsidRDefault="004E6F38" w:rsidP="004E6F38">
      <w:pPr>
        <w:rPr>
          <w:rFonts w:ascii="Times New Roman" w:eastAsia="Times New Roman" w:hAnsi="Times New Roman" w:cs="Times New Roman"/>
        </w:rPr>
      </w:pPr>
      <w:commentRangeStart w:id="28"/>
      <w:r w:rsidRPr="004E6F38">
        <w:rPr>
          <w:rFonts w:ascii="Arial" w:eastAsia="Times New Roman" w:hAnsi="Arial" w:cs="Arial"/>
          <w:color w:val="000000"/>
          <w:sz w:val="22"/>
          <w:szCs w:val="22"/>
        </w:rPr>
        <w:t>Industrialization is proven to be one of the suitable method to solve this issue.</w:t>
      </w:r>
      <w:commentRangeEnd w:id="28"/>
      <w:r w:rsidR="008B6A76">
        <w:rPr>
          <w:rStyle w:val="CommentReference"/>
        </w:rPr>
        <w:commentReference w:id="28"/>
      </w:r>
      <w:r w:rsidRPr="004E6F38">
        <w:rPr>
          <w:rFonts w:ascii="Arial" w:eastAsia="Times New Roman" w:hAnsi="Arial" w:cs="Arial"/>
          <w:color w:val="000000"/>
          <w:sz w:val="22"/>
          <w:szCs w:val="22"/>
        </w:rPr>
        <w:t xml:space="preserve"> As seen in China, industrialization has raised Chinese citizen’s lives from extreme poverty in the early 2000s. Indonesia too can learn from China’s case due to its similar state of </w:t>
      </w:r>
      <w:proofErr w:type="spellStart"/>
      <w:r w:rsidRPr="004E6F38">
        <w:rPr>
          <w:rFonts w:ascii="Arial" w:eastAsia="Times New Roman" w:hAnsi="Arial" w:cs="Arial"/>
          <w:color w:val="000000"/>
          <w:sz w:val="22"/>
          <w:szCs w:val="22"/>
        </w:rPr>
        <w:t>labor</w:t>
      </w:r>
      <w:proofErr w:type="spellEnd"/>
      <w:r w:rsidRPr="004E6F38">
        <w:rPr>
          <w:rFonts w:ascii="Arial" w:eastAsia="Times New Roman" w:hAnsi="Arial" w:cs="Arial"/>
          <w:color w:val="000000"/>
          <w:sz w:val="22"/>
          <w:szCs w:val="22"/>
        </w:rPr>
        <w:t xml:space="preserve"> quality and size of workforce. In fact, Indonesia had an industrialization peak moment during the early 21st century, but forcefully shifted from manufacturing to service and other informal sectors, because we lost to China’s manufacturing cost. While countries who successfully leave industrialization and shifted to service sectors tend to perform better economically such as the US and UK, Indonesia's deindustrialization is viewed negatively; this is what we call as premature deindustrialization.</w:t>
      </w:r>
    </w:p>
    <w:p w14:paraId="1E560745" w14:textId="77777777" w:rsidR="004E6F38" w:rsidRPr="004E6F38" w:rsidRDefault="004E6F38" w:rsidP="004E6F38">
      <w:pPr>
        <w:rPr>
          <w:rFonts w:ascii="Times New Roman" w:eastAsia="Times New Roman" w:hAnsi="Times New Roman" w:cs="Times New Roman"/>
        </w:rPr>
      </w:pPr>
    </w:p>
    <w:p w14:paraId="6561A4AD"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 issue occurring due to premature deindustrialization totally makes sense because our workforce is not ready to accommodate service and other informal industry which requires higher skills among the workforce. While it is sad that Indonesia experienced premature deindustrialization, </w:t>
      </w:r>
      <w:commentRangeStart w:id="29"/>
      <w:r w:rsidRPr="004E6F38">
        <w:rPr>
          <w:rFonts w:ascii="Arial" w:eastAsia="Times New Roman" w:hAnsi="Arial" w:cs="Arial"/>
          <w:color w:val="000000"/>
          <w:sz w:val="22"/>
          <w:szCs w:val="22"/>
        </w:rPr>
        <w:t>we can still fix it</w:t>
      </w:r>
      <w:commentRangeEnd w:id="29"/>
      <w:r w:rsidR="007F3F94">
        <w:rPr>
          <w:rStyle w:val="CommentReference"/>
        </w:rPr>
        <w:commentReference w:id="29"/>
      </w:r>
      <w:r w:rsidRPr="004E6F38">
        <w:rPr>
          <w:rFonts w:ascii="Arial" w:eastAsia="Times New Roman" w:hAnsi="Arial" w:cs="Arial"/>
          <w:color w:val="000000"/>
          <w:sz w:val="22"/>
          <w:szCs w:val="22"/>
        </w:rPr>
        <w:t>. Industrialization allows unskilled laborers to work because many of the jobs are repetitive - as long as we can find balance between the allocation of skilled and unskilled ones, Indonesia is back on track.</w:t>
      </w:r>
    </w:p>
    <w:p w14:paraId="6DF76D0B" w14:textId="77777777" w:rsidR="004E6F38" w:rsidRPr="004E6F38" w:rsidRDefault="004E6F38" w:rsidP="004E6F38">
      <w:pPr>
        <w:rPr>
          <w:rFonts w:ascii="Times New Roman" w:eastAsia="Times New Roman" w:hAnsi="Times New Roman" w:cs="Times New Roman"/>
        </w:rPr>
      </w:pPr>
    </w:p>
    <w:p w14:paraId="481F23ED" w14:textId="22B24AAA"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This issue motivates me to pursue further studies in Operational Research (OR) because OR is a study that complements well with industrialization. I </w:t>
      </w:r>
      <w:commentRangeStart w:id="30"/>
      <w:r w:rsidRPr="004E6F38">
        <w:rPr>
          <w:rFonts w:ascii="Arial" w:eastAsia="Times New Roman" w:hAnsi="Arial" w:cs="Arial"/>
          <w:color w:val="000000"/>
          <w:sz w:val="22"/>
          <w:szCs w:val="22"/>
        </w:rPr>
        <w:t xml:space="preserve">imagined </w:t>
      </w:r>
      <w:commentRangeEnd w:id="30"/>
      <w:r w:rsidR="0088412F">
        <w:rPr>
          <w:rStyle w:val="CommentReference"/>
        </w:rPr>
        <w:commentReference w:id="30"/>
      </w:r>
      <w:r w:rsidRPr="004E6F38">
        <w:rPr>
          <w:rFonts w:ascii="Arial" w:eastAsia="Times New Roman" w:hAnsi="Arial" w:cs="Arial"/>
          <w:color w:val="000000"/>
          <w:sz w:val="22"/>
          <w:szCs w:val="22"/>
        </w:rPr>
        <w:t xml:space="preserve">being an entrepreneur in the supply chain &amp; manufacturing industry who is capable of allocating skilled and unskilled </w:t>
      </w:r>
      <w:del w:id="31" w:author="Thalia Priscilla" w:date="2022-12-15T19:13:00Z">
        <w:r w:rsidRPr="004E6F38" w:rsidDel="002B24C5">
          <w:rPr>
            <w:rFonts w:ascii="Arial" w:eastAsia="Times New Roman" w:hAnsi="Arial" w:cs="Arial"/>
            <w:color w:val="000000"/>
            <w:sz w:val="22"/>
            <w:szCs w:val="22"/>
          </w:rPr>
          <w:delText xml:space="preserve">ones </w:delText>
        </w:r>
      </w:del>
      <w:ins w:id="32" w:author="Thalia Priscilla" w:date="2022-12-15T19:13:00Z">
        <w:r w:rsidR="002B24C5">
          <w:rPr>
            <w:rFonts w:ascii="Arial" w:eastAsia="Times New Roman" w:hAnsi="Arial" w:cs="Arial"/>
            <w:color w:val="000000"/>
            <w:sz w:val="22"/>
            <w:szCs w:val="22"/>
          </w:rPr>
          <w:t>workers</w:t>
        </w:r>
        <w:r w:rsidR="002B24C5" w:rsidRPr="004E6F38">
          <w:rPr>
            <w:rFonts w:ascii="Arial" w:eastAsia="Times New Roman" w:hAnsi="Arial" w:cs="Arial"/>
            <w:color w:val="000000"/>
            <w:sz w:val="22"/>
            <w:szCs w:val="22"/>
          </w:rPr>
          <w:t xml:space="preserve"> </w:t>
        </w:r>
      </w:ins>
      <w:r w:rsidRPr="004E6F38">
        <w:rPr>
          <w:rFonts w:ascii="Arial" w:eastAsia="Times New Roman" w:hAnsi="Arial" w:cs="Arial"/>
          <w:color w:val="000000"/>
          <w:sz w:val="22"/>
          <w:szCs w:val="22"/>
        </w:rPr>
        <w:t>in factories in different fields, trying to find the near-perfect ratio between unskilled and skilled workers so that we can entrust the skilled ones to lead and train the unskilled ones. For instance, industries that are chemical-related require a higher ratio of skilled to unskilled laborers while industries like textile and clothing require a lower ratio of skilled to unskilled laborers due to its high chances of danger, requiring its worker</w:t>
      </w:r>
      <w:ins w:id="33" w:author="Thalia Priscilla" w:date="2022-12-16T11:51:00Z">
        <w:r w:rsidR="00BC1C4B">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to have a higher expected </w:t>
      </w:r>
      <w:ins w:id="34" w:author="Thalia Priscilla" w:date="2022-12-15T19:14:00Z">
        <w:r w:rsidR="00121148" w:rsidRPr="004E6F38">
          <w:rPr>
            <w:rFonts w:ascii="Arial" w:eastAsia="Times New Roman" w:hAnsi="Arial" w:cs="Arial"/>
            <w:color w:val="000000"/>
            <w:sz w:val="22"/>
            <w:szCs w:val="22"/>
          </w:rPr>
          <w:t>prerequisite</w:t>
        </w:r>
        <w:r w:rsidR="00121148" w:rsidRPr="004E6F38">
          <w:rPr>
            <w:rFonts w:ascii="Arial" w:eastAsia="Times New Roman" w:hAnsi="Arial" w:cs="Arial"/>
            <w:color w:val="000000"/>
            <w:sz w:val="22"/>
            <w:szCs w:val="22"/>
          </w:rPr>
          <w:t xml:space="preserve"> </w:t>
        </w:r>
      </w:ins>
      <w:r w:rsidRPr="004E6F38">
        <w:rPr>
          <w:rFonts w:ascii="Arial" w:eastAsia="Times New Roman" w:hAnsi="Arial" w:cs="Arial"/>
          <w:color w:val="000000"/>
          <w:sz w:val="22"/>
          <w:szCs w:val="22"/>
        </w:rPr>
        <w:t>education</w:t>
      </w:r>
      <w:del w:id="35" w:author="Thalia Priscilla" w:date="2022-12-15T19:14:00Z">
        <w:r w:rsidRPr="004E6F38" w:rsidDel="00121148">
          <w:rPr>
            <w:rFonts w:ascii="Arial" w:eastAsia="Times New Roman" w:hAnsi="Arial" w:cs="Arial"/>
            <w:color w:val="000000"/>
            <w:sz w:val="22"/>
            <w:szCs w:val="22"/>
          </w:rPr>
          <w:delText xml:space="preserve"> prerequisite</w:delText>
        </w:r>
      </w:del>
      <w:r w:rsidRPr="004E6F38">
        <w:rPr>
          <w:rFonts w:ascii="Arial" w:eastAsia="Times New Roman" w:hAnsi="Arial" w:cs="Arial"/>
          <w:color w:val="000000"/>
          <w:sz w:val="22"/>
          <w:szCs w:val="22"/>
        </w:rPr>
        <w:t xml:space="preserve">. Not only </w:t>
      </w:r>
      <w:del w:id="36" w:author="Thalia Priscilla" w:date="2022-12-16T11:50:00Z">
        <w:r w:rsidRPr="004E6F38" w:rsidDel="003C3737">
          <w:rPr>
            <w:rFonts w:ascii="Arial" w:eastAsia="Times New Roman" w:hAnsi="Arial" w:cs="Arial"/>
            <w:color w:val="000000"/>
            <w:sz w:val="22"/>
            <w:szCs w:val="22"/>
          </w:rPr>
          <w:delText>that it can</w:delText>
        </w:r>
      </w:del>
      <w:ins w:id="37" w:author="Thalia Priscilla" w:date="2022-12-16T11:50:00Z">
        <w:r w:rsidR="003C3737">
          <w:rPr>
            <w:rFonts w:ascii="Arial" w:eastAsia="Times New Roman" w:hAnsi="Arial" w:cs="Arial"/>
            <w:color w:val="000000"/>
            <w:sz w:val="22"/>
            <w:szCs w:val="22"/>
          </w:rPr>
          <w:t>can it</w:t>
        </w:r>
      </w:ins>
      <w:r w:rsidRPr="004E6F38">
        <w:rPr>
          <w:rFonts w:ascii="Arial" w:eastAsia="Times New Roman" w:hAnsi="Arial" w:cs="Arial"/>
          <w:color w:val="000000"/>
          <w:sz w:val="22"/>
          <w:szCs w:val="22"/>
        </w:rPr>
        <w:t xml:space="preserve"> solve issues relevant to human resources in the industry, it can also build a robust end-to-end production process in factories that is efficient while ensuring proper waste disposal to </w:t>
      </w:r>
      <w:proofErr w:type="spellStart"/>
      <w:r w:rsidRPr="004E6F38">
        <w:rPr>
          <w:rFonts w:ascii="Arial" w:eastAsia="Times New Roman" w:hAnsi="Arial" w:cs="Arial"/>
          <w:color w:val="000000"/>
          <w:sz w:val="22"/>
          <w:szCs w:val="22"/>
        </w:rPr>
        <w:t>fulfill</w:t>
      </w:r>
      <w:proofErr w:type="spellEnd"/>
      <w:r w:rsidRPr="004E6F38">
        <w:rPr>
          <w:rFonts w:ascii="Arial" w:eastAsia="Times New Roman" w:hAnsi="Arial" w:cs="Arial"/>
          <w:color w:val="000000"/>
          <w:sz w:val="22"/>
          <w:szCs w:val="22"/>
        </w:rPr>
        <w:t xml:space="preserve"> the Paris Agreement. For instance, whether to consider adding one more type of machine that can neutralize industrial waste, or upgrading some of the current machines into an eco-friendly version - these things can be calculated using multi-objective optimization, one of OR</w:t>
      </w:r>
      <w:ins w:id="38" w:author="Thalia Priscilla" w:date="2022-12-16T11:50:00Z">
        <w:r w:rsidR="00BC1C4B">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branch of study, to maximize a factory’s profitability while ensuring that its waste is below the government’s requirement. These are just a tiny bit of issues in Indonesia, and more of them can still be solved using OR.</w:t>
      </w:r>
    </w:p>
    <w:p w14:paraId="6DB20859" w14:textId="60FA3C02" w:rsidR="004E6F38" w:rsidRPr="004E6F38" w:rsidRDefault="00121148" w:rsidP="004E6F38">
      <w:pPr>
        <w:rPr>
          <w:rFonts w:ascii="Times New Roman" w:eastAsia="Times New Roman" w:hAnsi="Times New Roman" w:cs="Times New Roman"/>
        </w:rPr>
      </w:pPr>
      <w:ins w:id="39" w:author="Thalia Priscilla" w:date="2022-12-15T19:14:00Z">
        <w:r>
          <w:rPr>
            <w:rFonts w:ascii="Times New Roman" w:eastAsia="Times New Roman" w:hAnsi="Times New Roman" w:cs="Times New Roman"/>
          </w:rPr>
          <w:t xml:space="preserve"> </w:t>
        </w:r>
      </w:ins>
    </w:p>
    <w:p w14:paraId="61F72296"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lastRenderedPageBreak/>
        <w:t xml:space="preserve">There are several motivations on why I want to pursue an advanced degree in Operations Research &amp; Analytics. My first motivation is to become a </w:t>
      </w:r>
      <w:commentRangeStart w:id="40"/>
      <w:r w:rsidRPr="004E6F38">
        <w:rPr>
          <w:rFonts w:ascii="Arial" w:eastAsia="Times New Roman" w:hAnsi="Arial" w:cs="Arial"/>
          <w:color w:val="000000"/>
          <w:sz w:val="22"/>
          <w:szCs w:val="22"/>
        </w:rPr>
        <w:t>unique applicant for management consulting in my area of interes</w:t>
      </w:r>
      <w:commentRangeEnd w:id="40"/>
      <w:r w:rsidR="00121148">
        <w:rPr>
          <w:rStyle w:val="CommentReference"/>
        </w:rPr>
        <w:commentReference w:id="40"/>
      </w:r>
      <w:r w:rsidRPr="004E6F38">
        <w:rPr>
          <w:rFonts w:ascii="Arial" w:eastAsia="Times New Roman" w:hAnsi="Arial" w:cs="Arial"/>
          <w:color w:val="000000"/>
          <w:sz w:val="22"/>
          <w:szCs w:val="22"/>
        </w:rPr>
        <w:t xml:space="preserve">t. Prior to achieving my entrepreneurial dream, I want to gather several years of experience in supply chain &amp; manufacturing to have a stronger presence in the industry. An industry famous for its rigorous selection rounds, being well-prepared is an understatement since failure to pass the round may result in a rejection ban which requires the candidate to wait for 2 years before reapplying. </w:t>
      </w:r>
      <w:commentRangeStart w:id="41"/>
      <w:r w:rsidRPr="004E6F38">
        <w:rPr>
          <w:rFonts w:ascii="Arial" w:eastAsia="Times New Roman" w:hAnsi="Arial" w:cs="Arial"/>
          <w:color w:val="000000"/>
          <w:sz w:val="22"/>
          <w:szCs w:val="22"/>
        </w:rPr>
        <w:t xml:space="preserve">Although I have gone through several internship experiences </w:t>
      </w:r>
      <w:commentRangeEnd w:id="41"/>
      <w:r w:rsidR="00433871">
        <w:rPr>
          <w:rStyle w:val="CommentReference"/>
        </w:rPr>
        <w:commentReference w:id="41"/>
      </w:r>
      <w:r w:rsidRPr="004E6F38">
        <w:rPr>
          <w:rFonts w:ascii="Arial" w:eastAsia="Times New Roman" w:hAnsi="Arial" w:cs="Arial"/>
          <w:color w:val="000000"/>
          <w:sz w:val="22"/>
          <w:szCs w:val="22"/>
        </w:rPr>
        <w:t>as CEO office which involves working alongside management consultants from BCG and Strategy&amp;, I believe gaining specialization prior to entering management consulting allows me to gain more exposure to industrialization during my management consulting experience in the future.</w:t>
      </w:r>
    </w:p>
    <w:p w14:paraId="60F6AFD4" w14:textId="77777777" w:rsidR="004E6F38" w:rsidRPr="004E6F38" w:rsidRDefault="004E6F38" w:rsidP="004E6F38">
      <w:pPr>
        <w:rPr>
          <w:rFonts w:ascii="Times New Roman" w:eastAsia="Times New Roman" w:hAnsi="Times New Roman" w:cs="Times New Roman"/>
        </w:rPr>
      </w:pPr>
    </w:p>
    <w:p w14:paraId="72C441F6" w14:textId="77777777" w:rsidR="004E6F38" w:rsidRPr="004E6F38" w:rsidRDefault="004E6F38" w:rsidP="004E6F38">
      <w:pPr>
        <w:rPr>
          <w:rFonts w:ascii="Times New Roman" w:eastAsia="Times New Roman" w:hAnsi="Times New Roman" w:cs="Times New Roman"/>
        </w:rPr>
      </w:pPr>
      <w:commentRangeStart w:id="42"/>
      <w:r w:rsidRPr="004E6F38">
        <w:rPr>
          <w:rFonts w:ascii="Arial" w:eastAsia="Times New Roman" w:hAnsi="Arial" w:cs="Arial"/>
          <w:color w:val="000000"/>
          <w:sz w:val="22"/>
          <w:szCs w:val="22"/>
        </w:rPr>
        <w:t xml:space="preserve">My second motivation is academic curiosity. </w:t>
      </w:r>
      <w:commentRangeEnd w:id="42"/>
      <w:r w:rsidR="00433871">
        <w:rPr>
          <w:rStyle w:val="CommentReference"/>
        </w:rPr>
        <w:commentReference w:id="42"/>
      </w:r>
      <w:r w:rsidRPr="004E6F38">
        <w:rPr>
          <w:rFonts w:ascii="Arial" w:eastAsia="Times New Roman" w:hAnsi="Arial" w:cs="Arial"/>
          <w:color w:val="000000"/>
          <w:sz w:val="22"/>
          <w:szCs w:val="22"/>
        </w:rPr>
        <w:t xml:space="preserve">My first encounter in operations research occurred when I was in Year 3, and I immediately enjoyed the class. I remembered my operations research professor and my supervisor for my final year project, </w:t>
      </w:r>
      <w:proofErr w:type="spellStart"/>
      <w:r w:rsidRPr="004E6F38">
        <w:rPr>
          <w:rFonts w:ascii="Arial" w:eastAsia="Times New Roman" w:hAnsi="Arial" w:cs="Arial"/>
          <w:color w:val="000000"/>
          <w:sz w:val="22"/>
          <w:szCs w:val="22"/>
        </w:rPr>
        <w:t>Dr.</w:t>
      </w:r>
      <w:proofErr w:type="spellEnd"/>
      <w:r w:rsidRPr="004E6F38">
        <w:rPr>
          <w:rFonts w:ascii="Arial" w:eastAsia="Times New Roman" w:hAnsi="Arial" w:cs="Arial"/>
          <w:color w:val="000000"/>
          <w:sz w:val="22"/>
          <w:szCs w:val="22"/>
        </w:rPr>
        <w:t xml:space="preserve"> </w:t>
      </w:r>
      <w:proofErr w:type="spellStart"/>
      <w:r w:rsidRPr="004E6F38">
        <w:rPr>
          <w:rFonts w:ascii="Arial" w:eastAsia="Times New Roman" w:hAnsi="Arial" w:cs="Arial"/>
          <w:color w:val="000000"/>
          <w:sz w:val="22"/>
          <w:szCs w:val="22"/>
        </w:rPr>
        <w:t>Ruonan</w:t>
      </w:r>
      <w:proofErr w:type="spellEnd"/>
      <w:r w:rsidRPr="004E6F3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Sadly, OR class is only offered for one semester because my undergraduate program is in Financial Mathematics which focuses on applied mathematics, with a bit of exposure to finance. Due to my short encounter with OR class, I decided to focus on OR for </w:t>
      </w:r>
      <w:commentRangeStart w:id="43"/>
      <w:r w:rsidRPr="004E6F38">
        <w:rPr>
          <w:rFonts w:ascii="Arial" w:eastAsia="Times New Roman" w:hAnsi="Arial" w:cs="Arial"/>
          <w:color w:val="000000"/>
          <w:sz w:val="22"/>
          <w:szCs w:val="22"/>
        </w:rPr>
        <w:t xml:space="preserve">my final year project </w:t>
      </w:r>
      <w:commentRangeEnd w:id="43"/>
      <w:r w:rsidR="00054DC1">
        <w:rPr>
          <w:rStyle w:val="CommentReference"/>
        </w:rPr>
        <w:commentReference w:id="43"/>
      </w:r>
      <w:r w:rsidRPr="004E6F38">
        <w:rPr>
          <w:rFonts w:ascii="Arial" w:eastAsia="Times New Roman" w:hAnsi="Arial" w:cs="Arial"/>
          <w:color w:val="000000"/>
          <w:sz w:val="22"/>
          <w:szCs w:val="22"/>
        </w:rPr>
        <w:t xml:space="preserve">and utilize both Analytical Hierarchy Process &amp; Multi-Objective Optimisation in the project. </w:t>
      </w:r>
      <w:commentRangeStart w:id="44"/>
      <w:r w:rsidRPr="004E6F38">
        <w:rPr>
          <w:rFonts w:ascii="Arial" w:eastAsia="Times New Roman" w:hAnsi="Arial" w:cs="Arial"/>
          <w:color w:val="000000"/>
          <w:sz w:val="22"/>
          <w:szCs w:val="22"/>
        </w:rPr>
        <w:t>Nevertheless, my strong background in applied mathematics and programming taught throughout my undergraduate program increases my preparedness to successfully complete the advanced program in Operations Research &amp; Analytics.</w:t>
      </w:r>
      <w:commentRangeEnd w:id="44"/>
      <w:r w:rsidR="003967F7">
        <w:rPr>
          <w:rStyle w:val="CommentReference"/>
        </w:rPr>
        <w:commentReference w:id="44"/>
      </w:r>
    </w:p>
    <w:p w14:paraId="6E23746C" w14:textId="77777777" w:rsidR="004E6F38" w:rsidRPr="004E6F38" w:rsidRDefault="004E6F38" w:rsidP="004E6F38">
      <w:pPr>
        <w:rPr>
          <w:rFonts w:ascii="Times New Roman" w:eastAsia="Times New Roman" w:hAnsi="Times New Roman" w:cs="Times New Roman"/>
        </w:rPr>
      </w:pPr>
    </w:p>
    <w:p w14:paraId="61364F64" w14:textId="15C1CFDD" w:rsidR="004E6F38" w:rsidRPr="004E6F38" w:rsidRDefault="004E6F38" w:rsidP="004E6F38">
      <w:pPr>
        <w:rPr>
          <w:rFonts w:ascii="Times New Roman" w:eastAsia="Times New Roman" w:hAnsi="Times New Roman" w:cs="Times New Roman"/>
        </w:rPr>
      </w:pPr>
      <w:commentRangeStart w:id="45"/>
      <w:r w:rsidRPr="004E6F38">
        <w:rPr>
          <w:rFonts w:ascii="Arial" w:eastAsia="Times New Roman" w:hAnsi="Arial" w:cs="Arial"/>
          <w:color w:val="000000"/>
          <w:sz w:val="22"/>
          <w:szCs w:val="22"/>
        </w:rPr>
        <w:t xml:space="preserve">In the effort towards accomplishing my career goals, I have been preparing both academically and professionally. </w:t>
      </w:r>
      <w:commentRangeEnd w:id="45"/>
      <w:r w:rsidR="003967F7">
        <w:rPr>
          <w:rStyle w:val="CommentReference"/>
        </w:rPr>
        <w:commentReference w:id="45"/>
      </w:r>
      <w:r w:rsidRPr="004E6F38">
        <w:rPr>
          <w:rFonts w:ascii="Arial" w:eastAsia="Times New Roman" w:hAnsi="Arial" w:cs="Arial"/>
          <w:color w:val="000000"/>
          <w:sz w:val="22"/>
          <w:szCs w:val="22"/>
        </w:rPr>
        <w:t xml:space="preserve">Professionally, I have gone through a variety of internship experience, with more CEO office experiences for the past one year. </w:t>
      </w:r>
      <w:commentRangeStart w:id="46"/>
      <w:r w:rsidRPr="004E6F38">
        <w:rPr>
          <w:rFonts w:ascii="Arial" w:eastAsia="Times New Roman" w:hAnsi="Arial" w:cs="Arial"/>
          <w:color w:val="000000"/>
          <w:sz w:val="22"/>
          <w:szCs w:val="22"/>
        </w:rPr>
        <w:t xml:space="preserve">Throughout my internships as a CEO office, I gained some professional experiences by working alongside management consultants from BCG and Strategy&amp;, such as improving my communication skills verbally through communicating with different stakeholders and writing through composing email and presentation decks, or even applying the knowledge that I learnt throughout my undergraduate studies into my work. </w:t>
      </w:r>
      <w:commentRangeEnd w:id="46"/>
      <w:r w:rsidR="00EA7161">
        <w:rPr>
          <w:rStyle w:val="CommentReference"/>
        </w:rPr>
        <w:commentReference w:id="46"/>
      </w:r>
      <w:r w:rsidRPr="004E6F38">
        <w:rPr>
          <w:rFonts w:ascii="Arial" w:eastAsia="Times New Roman" w:hAnsi="Arial" w:cs="Arial"/>
          <w:color w:val="000000"/>
          <w:sz w:val="22"/>
          <w:szCs w:val="22"/>
        </w:rPr>
        <w:t xml:space="preserve">Although most of the tasks delegated throughout my internship experience don't require specialization, I was given the opportunity to work on a case study </w:t>
      </w:r>
      <w:commentRangeStart w:id="47"/>
      <w:r w:rsidRPr="004E6F38">
        <w:rPr>
          <w:rFonts w:ascii="Arial" w:eastAsia="Times New Roman" w:hAnsi="Arial" w:cs="Arial"/>
          <w:color w:val="000000"/>
          <w:sz w:val="22"/>
          <w:szCs w:val="22"/>
        </w:rPr>
        <w:t xml:space="preserve">for my final year </w:t>
      </w:r>
      <w:commentRangeEnd w:id="47"/>
      <w:r w:rsidR="00745CF4">
        <w:rPr>
          <w:rStyle w:val="CommentReference"/>
        </w:rPr>
        <w:commentReference w:id="47"/>
      </w:r>
      <w:r w:rsidRPr="004E6F38">
        <w:rPr>
          <w:rFonts w:ascii="Arial" w:eastAsia="Times New Roman" w:hAnsi="Arial" w:cs="Arial"/>
          <w:color w:val="000000"/>
          <w:sz w:val="22"/>
          <w:szCs w:val="22"/>
        </w:rPr>
        <w:t xml:space="preserve">project </w:t>
      </w:r>
      <w:del w:id="48" w:author="Thalia Priscilla" w:date="2022-12-15T15:27:00Z">
        <w:r w:rsidRPr="004E6F38" w:rsidDel="00DC4F64">
          <w:rPr>
            <w:rFonts w:ascii="Arial" w:eastAsia="Times New Roman" w:hAnsi="Arial" w:cs="Arial"/>
            <w:color w:val="000000"/>
            <w:sz w:val="22"/>
            <w:szCs w:val="22"/>
          </w:rPr>
          <w:delText xml:space="preserve">that is </w:delText>
        </w:r>
      </w:del>
      <w:r w:rsidRPr="004E6F38">
        <w:rPr>
          <w:rFonts w:ascii="Arial" w:eastAsia="Times New Roman" w:hAnsi="Arial" w:cs="Arial"/>
          <w:color w:val="000000"/>
          <w:sz w:val="22"/>
          <w:szCs w:val="22"/>
        </w:rPr>
        <w:t>relevant to supply chain: optimization of product management flow. While the work is</w:t>
      </w:r>
      <w:ins w:id="49" w:author="Thalia Priscilla" w:date="2022-12-16T11:54:00Z">
        <w:r w:rsidR="00BC1C4B">
          <w:rPr>
            <w:rFonts w:ascii="Arial" w:eastAsia="Times New Roman" w:hAnsi="Arial" w:cs="Arial"/>
            <w:color w:val="000000"/>
            <w:sz w:val="22"/>
            <w:szCs w:val="22"/>
          </w:rPr>
          <w:t xml:space="preserve"> currently</w:t>
        </w:r>
      </w:ins>
      <w:r w:rsidRPr="004E6F38">
        <w:rPr>
          <w:rFonts w:ascii="Arial" w:eastAsia="Times New Roman" w:hAnsi="Arial" w:cs="Arial"/>
          <w:color w:val="000000"/>
          <w:sz w:val="22"/>
          <w:szCs w:val="22"/>
        </w:rPr>
        <w:t xml:space="preserve"> still in progress, I was able to apply my academic skills into my professional experience, and I </w:t>
      </w:r>
      <w:ins w:id="50" w:author="Thalia Priscilla" w:date="2022-12-16T11:54:00Z">
        <w:r w:rsidR="00BC1C4B">
          <w:rPr>
            <w:rFonts w:ascii="Arial" w:eastAsia="Times New Roman" w:hAnsi="Arial" w:cs="Arial"/>
            <w:color w:val="000000"/>
            <w:sz w:val="22"/>
            <w:szCs w:val="22"/>
          </w:rPr>
          <w:t>will be</w:t>
        </w:r>
      </w:ins>
      <w:del w:id="51" w:author="Thalia Priscilla" w:date="2022-12-16T11:54:00Z">
        <w:r w:rsidRPr="004E6F38" w:rsidDel="00BC1C4B">
          <w:rPr>
            <w:rFonts w:ascii="Arial" w:eastAsia="Times New Roman" w:hAnsi="Arial" w:cs="Arial"/>
            <w:color w:val="000000"/>
            <w:sz w:val="22"/>
            <w:szCs w:val="22"/>
          </w:rPr>
          <w:delText>am</w:delText>
        </w:r>
      </w:del>
      <w:r w:rsidRPr="004E6F38">
        <w:rPr>
          <w:rFonts w:ascii="Arial" w:eastAsia="Times New Roman" w:hAnsi="Arial" w:cs="Arial"/>
          <w:color w:val="000000"/>
          <w:sz w:val="22"/>
          <w:szCs w:val="22"/>
        </w:rPr>
        <w:t xml:space="preserve"> delighted to share my results once the project is completed. </w:t>
      </w:r>
    </w:p>
    <w:p w14:paraId="7B90886A" w14:textId="77777777" w:rsidR="004E6F38" w:rsidRPr="004E6F38" w:rsidRDefault="004E6F38" w:rsidP="004E6F38">
      <w:pPr>
        <w:rPr>
          <w:rFonts w:ascii="Times New Roman" w:eastAsia="Times New Roman" w:hAnsi="Times New Roman" w:cs="Times New Roman"/>
        </w:rPr>
      </w:pPr>
    </w:p>
    <w:p w14:paraId="72CE4995" w14:textId="6C7C6D2F"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I believe the LSE MSc Operations Research &amp; Analytics program can enhance my expertise since the program in LSE aligns with my goal in many ways. Gaining specialization in supply chain and logistics has been my purpose of pursuing an advanced degree, and the education quality in LSE MSc Operations Research &amp; Analytics </w:t>
      </w:r>
      <w:commentRangeStart w:id="52"/>
      <w:r w:rsidRPr="004E6F38">
        <w:rPr>
          <w:rFonts w:ascii="Arial" w:eastAsia="Times New Roman" w:hAnsi="Arial" w:cs="Arial"/>
          <w:color w:val="000000"/>
          <w:sz w:val="22"/>
          <w:szCs w:val="22"/>
        </w:rPr>
        <w:t>is no doubt</w:t>
      </w:r>
      <w:commentRangeEnd w:id="52"/>
      <w:r w:rsidR="00DC4F64">
        <w:rPr>
          <w:rStyle w:val="CommentReference"/>
        </w:rPr>
        <w:commentReference w:id="52"/>
      </w:r>
      <w:r w:rsidRPr="004E6F38">
        <w:rPr>
          <w:rFonts w:ascii="Arial" w:eastAsia="Times New Roman" w:hAnsi="Arial" w:cs="Arial"/>
          <w:color w:val="000000"/>
          <w:sz w:val="22"/>
          <w:szCs w:val="22"/>
        </w:rPr>
        <w:t xml:space="preserve">. Its variety of optimisation and algorithmic courses intrigues me the most because I want to specialize in the formulation of algorithms for supply chain optimisation. However, the consultancy role, part of its practical program, is the most intriguing one as it will be </w:t>
      </w:r>
      <w:commentRangeStart w:id="53"/>
      <w:r w:rsidRPr="004E6F38">
        <w:rPr>
          <w:rFonts w:ascii="Arial" w:eastAsia="Times New Roman" w:hAnsi="Arial" w:cs="Arial"/>
          <w:color w:val="000000"/>
          <w:sz w:val="22"/>
          <w:szCs w:val="22"/>
        </w:rPr>
        <w:t>very helpful to ace my consulting application</w:t>
      </w:r>
      <w:commentRangeEnd w:id="53"/>
      <w:r w:rsidR="006E7CBB">
        <w:rPr>
          <w:rStyle w:val="CommentReference"/>
        </w:rPr>
        <w:commentReference w:id="53"/>
      </w:r>
      <w:r w:rsidRPr="004E6F38">
        <w:rPr>
          <w:rFonts w:ascii="Arial" w:eastAsia="Times New Roman" w:hAnsi="Arial" w:cs="Arial"/>
          <w:color w:val="000000"/>
          <w:sz w:val="22"/>
          <w:szCs w:val="22"/>
        </w:rPr>
        <w:t>. </w:t>
      </w:r>
    </w:p>
    <w:p w14:paraId="6EE9DBBA" w14:textId="77777777" w:rsidR="004E6F38" w:rsidRPr="004E6F38" w:rsidRDefault="004E6F38" w:rsidP="004E6F38">
      <w:pPr>
        <w:rPr>
          <w:rFonts w:ascii="Times New Roman" w:eastAsia="Times New Roman" w:hAnsi="Times New Roman" w:cs="Times New Roman"/>
        </w:rPr>
      </w:pPr>
    </w:p>
    <w:p w14:paraId="7E4B9E6F" w14:textId="269F6E28" w:rsidR="00327C66" w:rsidRDefault="004E6F38">
      <w:pPr>
        <w:rPr>
          <w:ins w:id="54" w:author="Thalia Priscilla" w:date="2022-12-15T16:03:00Z"/>
          <w:rFonts w:ascii="Arial" w:eastAsia="Times New Roman" w:hAnsi="Arial" w:cs="Arial"/>
          <w:color w:val="000000"/>
          <w:sz w:val="22"/>
          <w:szCs w:val="22"/>
        </w:rPr>
      </w:pPr>
      <w:r w:rsidRPr="004E6F38">
        <w:rPr>
          <w:rFonts w:ascii="Arial" w:eastAsia="Times New Roman" w:hAnsi="Arial" w:cs="Arial"/>
          <w:color w:val="000000"/>
          <w:sz w:val="22"/>
          <w:szCs w:val="22"/>
        </w:rPr>
        <w:t xml:space="preserve">Aside from LSE’s academic quality, </w:t>
      </w:r>
      <w:commentRangeStart w:id="55"/>
      <w:r w:rsidRPr="004E6F38">
        <w:rPr>
          <w:rFonts w:ascii="Arial" w:eastAsia="Times New Roman" w:hAnsi="Arial" w:cs="Arial"/>
          <w:color w:val="000000"/>
          <w:sz w:val="22"/>
          <w:szCs w:val="22"/>
        </w:rPr>
        <w:t>LSE’s promising reputation among people all over the world allows me to gain plenty of opportunities, such as strong networking and business opportunities</w:t>
      </w:r>
      <w:commentRangeEnd w:id="55"/>
      <w:r w:rsidR="006E7CBB">
        <w:rPr>
          <w:rStyle w:val="CommentReference"/>
        </w:rPr>
        <w:commentReference w:id="55"/>
      </w:r>
      <w:r w:rsidRPr="004E6F38">
        <w:rPr>
          <w:rFonts w:ascii="Arial" w:eastAsia="Times New Roman" w:hAnsi="Arial" w:cs="Arial"/>
          <w:color w:val="000000"/>
          <w:sz w:val="22"/>
          <w:szCs w:val="22"/>
        </w:rPr>
        <w:t xml:space="preserve">. There are several LSE Societies that caught my interest, ranging from consulting ones like 180 Degrees Consulting and </w:t>
      </w:r>
      <w:proofErr w:type="spellStart"/>
      <w:r w:rsidRPr="004E6F38">
        <w:rPr>
          <w:rFonts w:ascii="Arial" w:eastAsia="Times New Roman" w:hAnsi="Arial" w:cs="Arial"/>
          <w:color w:val="000000"/>
          <w:sz w:val="22"/>
          <w:szCs w:val="22"/>
        </w:rPr>
        <w:t>Castore</w:t>
      </w:r>
      <w:proofErr w:type="spellEnd"/>
      <w:r w:rsidRPr="004E6F38">
        <w:rPr>
          <w:rFonts w:ascii="Arial" w:eastAsia="Times New Roman" w:hAnsi="Arial" w:cs="Arial"/>
          <w:color w:val="000000"/>
          <w:sz w:val="22"/>
          <w:szCs w:val="22"/>
        </w:rPr>
        <w:t xml:space="preserve"> Consulting, to entrepreneurship, that will be beneficial to hone </w:t>
      </w:r>
      <w:r w:rsidRPr="004E6F38">
        <w:rPr>
          <w:rFonts w:ascii="Arial" w:eastAsia="Times New Roman" w:hAnsi="Arial" w:cs="Arial"/>
          <w:color w:val="000000"/>
          <w:sz w:val="22"/>
          <w:szCs w:val="22"/>
        </w:rPr>
        <w:lastRenderedPageBreak/>
        <w:t xml:space="preserve">my skills which allows me to be a </w:t>
      </w:r>
      <w:commentRangeStart w:id="56"/>
      <w:r w:rsidRPr="004E6F38">
        <w:rPr>
          <w:rFonts w:ascii="Arial" w:eastAsia="Times New Roman" w:hAnsi="Arial" w:cs="Arial"/>
          <w:color w:val="000000"/>
          <w:sz w:val="22"/>
          <w:szCs w:val="22"/>
        </w:rPr>
        <w:t>well-prepared consulting applicant</w:t>
      </w:r>
      <w:commentRangeEnd w:id="56"/>
      <w:r w:rsidR="00F749D2">
        <w:rPr>
          <w:rStyle w:val="CommentReference"/>
        </w:rPr>
        <w:commentReference w:id="56"/>
      </w:r>
      <w:r w:rsidRPr="004E6F38">
        <w:rPr>
          <w:rFonts w:ascii="Arial" w:eastAsia="Times New Roman" w:hAnsi="Arial" w:cs="Arial"/>
          <w:color w:val="000000"/>
          <w:sz w:val="22"/>
          <w:szCs w:val="22"/>
        </w:rPr>
        <w:t xml:space="preserve">. It will be my personal </w:t>
      </w:r>
      <w:proofErr w:type="spellStart"/>
      <w:r w:rsidRPr="004E6F38">
        <w:rPr>
          <w:rFonts w:ascii="Arial" w:eastAsia="Times New Roman" w:hAnsi="Arial" w:cs="Arial"/>
          <w:color w:val="000000"/>
          <w:sz w:val="22"/>
          <w:szCs w:val="22"/>
        </w:rPr>
        <w:t>honor</w:t>
      </w:r>
      <w:proofErr w:type="spellEnd"/>
      <w:r w:rsidRPr="004E6F38">
        <w:rPr>
          <w:rFonts w:ascii="Arial" w:eastAsia="Times New Roman" w:hAnsi="Arial" w:cs="Arial"/>
          <w:color w:val="000000"/>
          <w:sz w:val="22"/>
          <w:szCs w:val="22"/>
        </w:rPr>
        <w:t xml:space="preserve"> if I can be a part of the LSE community.</w:t>
      </w:r>
    </w:p>
    <w:p w14:paraId="4D51BBDD" w14:textId="53A0E420" w:rsidR="003B0835" w:rsidRDefault="003B0835">
      <w:pPr>
        <w:rPr>
          <w:ins w:id="57" w:author="Thalia Priscilla" w:date="2022-12-15T16:03:00Z"/>
          <w:rFonts w:ascii="Arial" w:eastAsia="Times New Roman" w:hAnsi="Arial" w:cs="Arial"/>
          <w:color w:val="000000"/>
          <w:sz w:val="22"/>
          <w:szCs w:val="22"/>
        </w:rPr>
      </w:pPr>
    </w:p>
    <w:p w14:paraId="01C77FEC" w14:textId="77777777" w:rsidR="00121148" w:rsidRDefault="00121148">
      <w:pPr>
        <w:rPr>
          <w:ins w:id="58" w:author="Thalia Priscilla" w:date="2022-12-15T19:24:00Z"/>
          <w:rFonts w:ascii="Arial" w:eastAsia="Times New Roman" w:hAnsi="Arial" w:cs="Arial"/>
          <w:color w:val="000000"/>
          <w:sz w:val="22"/>
          <w:szCs w:val="22"/>
        </w:rPr>
      </w:pPr>
    </w:p>
    <w:p w14:paraId="72BE4254" w14:textId="212E4872" w:rsidR="00D12158" w:rsidRDefault="003B0835">
      <w:pPr>
        <w:rPr>
          <w:ins w:id="59" w:author="Thalia Priscilla" w:date="2022-12-15T16:03:00Z"/>
          <w:rFonts w:ascii="Arial" w:eastAsia="Times New Roman" w:hAnsi="Arial" w:cs="Arial"/>
          <w:color w:val="000000"/>
          <w:sz w:val="22"/>
          <w:szCs w:val="22"/>
        </w:rPr>
      </w:pPr>
      <w:ins w:id="60" w:author="Thalia Priscilla" w:date="2022-12-15T16:03:00Z">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Clarysa</w:t>
        </w:r>
        <w:proofErr w:type="spellEnd"/>
        <w:r>
          <w:rPr>
            <w:rFonts w:ascii="Arial" w:eastAsia="Times New Roman" w:hAnsi="Arial" w:cs="Arial"/>
            <w:color w:val="000000"/>
            <w:sz w:val="22"/>
            <w:szCs w:val="22"/>
          </w:rPr>
          <w:t>:</w:t>
        </w:r>
      </w:ins>
    </w:p>
    <w:p w14:paraId="14CB8967" w14:textId="6B3F19D9" w:rsidR="003B0835" w:rsidRDefault="003B0835">
      <w:pPr>
        <w:rPr>
          <w:ins w:id="61" w:author="Thalia Priscilla" w:date="2022-12-15T16:03:00Z"/>
          <w:rFonts w:ascii="Arial" w:eastAsia="Times New Roman" w:hAnsi="Arial" w:cs="Arial"/>
          <w:color w:val="000000"/>
          <w:sz w:val="22"/>
          <w:szCs w:val="22"/>
        </w:rPr>
      </w:pPr>
    </w:p>
    <w:p w14:paraId="4DB8E0CC" w14:textId="19E6D469" w:rsidR="008C110A" w:rsidRDefault="00AD2697">
      <w:pPr>
        <w:rPr>
          <w:ins w:id="62" w:author="Thalia Priscilla" w:date="2022-12-16T13:57:00Z"/>
          <w:rFonts w:ascii="Arial" w:eastAsia="Times New Roman" w:hAnsi="Arial" w:cs="Arial"/>
          <w:color w:val="000000"/>
          <w:sz w:val="22"/>
          <w:szCs w:val="22"/>
        </w:rPr>
      </w:pPr>
      <w:ins w:id="63" w:author="Thalia Priscilla" w:date="2022-12-16T12:35:00Z">
        <w:r>
          <w:rPr>
            <w:rFonts w:ascii="Arial" w:eastAsia="Times New Roman" w:hAnsi="Arial" w:cs="Arial"/>
            <w:color w:val="000000"/>
            <w:sz w:val="22"/>
            <w:szCs w:val="22"/>
          </w:rPr>
          <w:t xml:space="preserve">Structurally, I think </w:t>
        </w:r>
      </w:ins>
      <w:ins w:id="64" w:author="Thalia Priscilla" w:date="2022-12-16T12:36:00Z">
        <w:r>
          <w:rPr>
            <w:rFonts w:ascii="Arial" w:eastAsia="Times New Roman" w:hAnsi="Arial" w:cs="Arial"/>
            <w:color w:val="000000"/>
            <w:sz w:val="22"/>
            <w:szCs w:val="22"/>
          </w:rPr>
          <w:t>there’s no need for any</w:t>
        </w:r>
      </w:ins>
      <w:ins w:id="65" w:author="Thalia Priscilla" w:date="2022-12-16T12:35:00Z">
        <w:r>
          <w:rPr>
            <w:rFonts w:ascii="Arial" w:eastAsia="Times New Roman" w:hAnsi="Arial" w:cs="Arial"/>
            <w:color w:val="000000"/>
            <w:sz w:val="22"/>
            <w:szCs w:val="22"/>
          </w:rPr>
          <w:t xml:space="preserve"> major changes. </w:t>
        </w:r>
      </w:ins>
      <w:ins w:id="66" w:author="Thalia Priscilla" w:date="2022-12-16T13:56:00Z">
        <w:r w:rsidR="008C110A">
          <w:rPr>
            <w:rFonts w:ascii="Arial" w:eastAsia="Times New Roman" w:hAnsi="Arial" w:cs="Arial"/>
            <w:color w:val="000000"/>
            <w:sz w:val="22"/>
            <w:szCs w:val="22"/>
          </w:rPr>
          <w:t>I would s</w:t>
        </w:r>
      </w:ins>
      <w:ins w:id="67" w:author="Thalia Priscilla" w:date="2022-12-16T13:57:00Z">
        <w:r w:rsidR="008C110A">
          <w:rPr>
            <w:rFonts w:ascii="Arial" w:eastAsia="Times New Roman" w:hAnsi="Arial" w:cs="Arial"/>
            <w:color w:val="000000"/>
            <w:sz w:val="22"/>
            <w:szCs w:val="22"/>
          </w:rPr>
          <w:t>ummarize the flow of your essay to be as follows:</w:t>
        </w:r>
      </w:ins>
    </w:p>
    <w:p w14:paraId="476F8E12" w14:textId="27BFA317" w:rsidR="008C110A" w:rsidRDefault="008C110A">
      <w:pPr>
        <w:rPr>
          <w:ins w:id="68" w:author="Thalia Priscilla" w:date="2022-12-16T13:57:00Z"/>
          <w:rFonts w:ascii="Arial" w:eastAsia="Times New Roman" w:hAnsi="Arial" w:cs="Arial"/>
          <w:color w:val="000000"/>
          <w:sz w:val="22"/>
          <w:szCs w:val="22"/>
        </w:rPr>
      </w:pPr>
      <w:ins w:id="69" w:author="Thalia Priscilla" w:date="2022-12-16T13:57:00Z">
        <w:r>
          <w:rPr>
            <w:rFonts w:ascii="Arial" w:eastAsia="Times New Roman" w:hAnsi="Arial" w:cs="Arial"/>
            <w:color w:val="000000"/>
            <w:sz w:val="22"/>
            <w:szCs w:val="22"/>
          </w:rPr>
          <w:br w:type="page"/>
        </w:r>
      </w:ins>
    </w:p>
    <w:p w14:paraId="7A6B78D8" w14:textId="2D8F9A8A" w:rsidR="008C110A" w:rsidRDefault="008C110A" w:rsidP="008C110A">
      <w:pPr>
        <w:pStyle w:val="ListParagraph"/>
        <w:numPr>
          <w:ilvl w:val="0"/>
          <w:numId w:val="3"/>
        </w:numPr>
        <w:rPr>
          <w:ins w:id="70" w:author="Thalia Priscilla" w:date="2022-12-16T13:57:00Z"/>
          <w:rFonts w:ascii="Arial" w:eastAsia="Times New Roman" w:hAnsi="Arial" w:cs="Arial"/>
          <w:sz w:val="22"/>
          <w:szCs w:val="22"/>
        </w:rPr>
      </w:pPr>
      <w:ins w:id="71" w:author="Thalia Priscilla" w:date="2022-12-16T13:57:00Z">
        <w:r>
          <w:rPr>
            <w:rFonts w:ascii="Arial" w:eastAsia="Times New Roman" w:hAnsi="Arial" w:cs="Arial"/>
            <w:sz w:val="22"/>
            <w:szCs w:val="22"/>
          </w:rPr>
          <w:lastRenderedPageBreak/>
          <w:t>Problem statement: Indonesian economy stuck in lower-middle income trap</w:t>
        </w:r>
      </w:ins>
    </w:p>
    <w:p w14:paraId="0807FB8C" w14:textId="77777777" w:rsidR="008C110A" w:rsidRDefault="008C110A" w:rsidP="008C110A">
      <w:pPr>
        <w:pStyle w:val="ListParagraph"/>
        <w:numPr>
          <w:ilvl w:val="0"/>
          <w:numId w:val="3"/>
        </w:numPr>
        <w:rPr>
          <w:ins w:id="72" w:author="Thalia Priscilla" w:date="2022-12-16T13:57:00Z"/>
          <w:rFonts w:ascii="Arial" w:eastAsia="Times New Roman" w:hAnsi="Arial" w:cs="Arial"/>
          <w:sz w:val="22"/>
          <w:szCs w:val="22"/>
        </w:rPr>
      </w:pPr>
      <w:ins w:id="73" w:author="Thalia Priscilla" w:date="2022-12-16T13:57:00Z">
        <w:r>
          <w:rPr>
            <w:rFonts w:ascii="Arial" w:eastAsia="Times New Roman" w:hAnsi="Arial" w:cs="Arial"/>
            <w:sz w:val="22"/>
            <w:szCs w:val="22"/>
          </w:rPr>
          <w:t>Industrialization can be one main solution that you want to focus on</w:t>
        </w:r>
      </w:ins>
    </w:p>
    <w:p w14:paraId="3549CDC0" w14:textId="77777777" w:rsidR="008C110A" w:rsidRDefault="008C110A" w:rsidP="008C110A">
      <w:pPr>
        <w:pStyle w:val="ListParagraph"/>
        <w:numPr>
          <w:ilvl w:val="0"/>
          <w:numId w:val="3"/>
        </w:numPr>
        <w:rPr>
          <w:ins w:id="74" w:author="Thalia Priscilla" w:date="2022-12-16T13:57:00Z"/>
          <w:rFonts w:ascii="Arial" w:eastAsia="Times New Roman" w:hAnsi="Arial" w:cs="Arial"/>
          <w:sz w:val="22"/>
          <w:szCs w:val="22"/>
        </w:rPr>
      </w:pPr>
      <w:ins w:id="75" w:author="Thalia Priscilla" w:date="2022-12-16T13:57:00Z">
        <w:r>
          <w:rPr>
            <w:rFonts w:ascii="Arial" w:eastAsia="Times New Roman" w:hAnsi="Arial" w:cs="Arial"/>
            <w:sz w:val="22"/>
            <w:szCs w:val="22"/>
          </w:rPr>
          <w:t>How OR supports industrialization</w:t>
        </w:r>
      </w:ins>
    </w:p>
    <w:p w14:paraId="6B6718D0" w14:textId="3768F52B" w:rsidR="008C110A" w:rsidRDefault="003779A8" w:rsidP="008C110A">
      <w:pPr>
        <w:pStyle w:val="ListParagraph"/>
        <w:numPr>
          <w:ilvl w:val="0"/>
          <w:numId w:val="3"/>
        </w:numPr>
        <w:rPr>
          <w:ins w:id="76" w:author="Thalia Priscilla" w:date="2022-12-16T13:57:00Z"/>
          <w:rFonts w:ascii="Arial" w:eastAsia="Times New Roman" w:hAnsi="Arial" w:cs="Arial"/>
          <w:sz w:val="22"/>
          <w:szCs w:val="22"/>
        </w:rPr>
      </w:pPr>
      <w:ins w:id="77" w:author="Thalia Priscilla" w:date="2022-12-16T14:01:00Z">
        <w:r>
          <w:rPr>
            <w:rFonts w:ascii="Arial" w:eastAsia="Times New Roman" w:hAnsi="Arial" w:cs="Arial"/>
            <w:sz w:val="22"/>
            <w:szCs w:val="22"/>
          </w:rPr>
          <w:t>How y</w:t>
        </w:r>
      </w:ins>
      <w:ins w:id="78" w:author="Thalia Priscilla" w:date="2022-12-16T13:57:00Z">
        <w:r w:rsidR="008C110A">
          <w:rPr>
            <w:rFonts w:ascii="Arial" w:eastAsia="Times New Roman" w:hAnsi="Arial" w:cs="Arial"/>
            <w:sz w:val="22"/>
            <w:szCs w:val="22"/>
          </w:rPr>
          <w:t>our educational and professional background and aspirations support your interest in pursuing OR</w:t>
        </w:r>
      </w:ins>
    </w:p>
    <w:p w14:paraId="6D2FCA23" w14:textId="45EF4539" w:rsidR="008C110A" w:rsidRPr="00D42630" w:rsidRDefault="008C110A" w:rsidP="008C110A">
      <w:pPr>
        <w:pStyle w:val="ListParagraph"/>
        <w:numPr>
          <w:ilvl w:val="0"/>
          <w:numId w:val="3"/>
        </w:numPr>
        <w:rPr>
          <w:ins w:id="79" w:author="Thalia Priscilla" w:date="2022-12-16T13:57:00Z"/>
          <w:rFonts w:ascii="Arial" w:eastAsia="Times New Roman" w:hAnsi="Arial" w:cs="Arial"/>
          <w:sz w:val="22"/>
          <w:szCs w:val="22"/>
        </w:rPr>
      </w:pPr>
      <w:ins w:id="80" w:author="Thalia Priscilla" w:date="2022-12-16T13:57:00Z">
        <w:r>
          <w:rPr>
            <w:rFonts w:ascii="Arial" w:eastAsia="Times New Roman" w:hAnsi="Arial" w:cs="Arial"/>
            <w:sz w:val="22"/>
            <w:szCs w:val="22"/>
          </w:rPr>
          <w:t xml:space="preserve">How pursuing the </w:t>
        </w:r>
        <w:r w:rsidRPr="004E6F38">
          <w:rPr>
            <w:rFonts w:ascii="Arial" w:eastAsia="Times New Roman" w:hAnsi="Arial" w:cs="Arial"/>
            <w:color w:val="000000"/>
            <w:sz w:val="22"/>
            <w:szCs w:val="22"/>
          </w:rPr>
          <w:t>LSE MSc Operations Research &amp; Analytics</w:t>
        </w:r>
        <w:r>
          <w:rPr>
            <w:rFonts w:ascii="Arial" w:eastAsia="Times New Roman" w:hAnsi="Arial" w:cs="Arial"/>
            <w:color w:val="000000"/>
            <w:sz w:val="22"/>
            <w:szCs w:val="22"/>
          </w:rPr>
          <w:t xml:space="preserve"> program will help you achieve all the above</w:t>
        </w:r>
      </w:ins>
      <w:ins w:id="81" w:author="Thalia Priscilla" w:date="2022-12-16T14:01:00Z">
        <w:r w:rsidR="003779A8">
          <w:rPr>
            <w:rFonts w:ascii="Arial" w:eastAsia="Times New Roman" w:hAnsi="Arial" w:cs="Arial"/>
            <w:color w:val="000000"/>
            <w:sz w:val="22"/>
            <w:szCs w:val="22"/>
          </w:rPr>
          <w:t xml:space="preserve"> (and why LSE and the program)</w:t>
        </w:r>
      </w:ins>
    </w:p>
    <w:p w14:paraId="7DE067FE" w14:textId="1F9F362C" w:rsidR="008C110A" w:rsidRPr="008C110A" w:rsidRDefault="008C110A">
      <w:pPr>
        <w:rPr>
          <w:ins w:id="82" w:author="Thalia Priscilla" w:date="2022-12-16T13:56:00Z"/>
          <w:rFonts w:ascii="Arial" w:eastAsia="Times New Roman" w:hAnsi="Arial" w:cs="Arial"/>
          <w:b/>
          <w:bCs/>
          <w:color w:val="000000"/>
          <w:sz w:val="22"/>
          <w:szCs w:val="22"/>
          <w:rPrChange w:id="83" w:author="Thalia Priscilla" w:date="2022-12-16T13:57:00Z">
            <w:rPr>
              <w:ins w:id="84" w:author="Thalia Priscilla" w:date="2022-12-16T13:56:00Z"/>
              <w:rFonts w:ascii="Arial" w:eastAsia="Times New Roman" w:hAnsi="Arial" w:cs="Arial"/>
              <w:color w:val="000000"/>
              <w:sz w:val="22"/>
              <w:szCs w:val="22"/>
            </w:rPr>
          </w:rPrChange>
        </w:rPr>
      </w:pPr>
    </w:p>
    <w:p w14:paraId="0F04FF17" w14:textId="77777777" w:rsidR="008C110A" w:rsidRDefault="008C110A">
      <w:pPr>
        <w:rPr>
          <w:ins w:id="85" w:author="Thalia Priscilla" w:date="2022-12-16T13:56:00Z"/>
          <w:rFonts w:ascii="Arial" w:eastAsia="Times New Roman" w:hAnsi="Arial" w:cs="Arial"/>
          <w:color w:val="000000"/>
          <w:sz w:val="22"/>
          <w:szCs w:val="22"/>
        </w:rPr>
      </w:pPr>
    </w:p>
    <w:p w14:paraId="6ECF9D07" w14:textId="4894C98D" w:rsidR="003B0835" w:rsidRDefault="00AD2697">
      <w:pPr>
        <w:rPr>
          <w:ins w:id="86" w:author="Thalia Priscilla" w:date="2022-12-15T16:03:00Z"/>
          <w:rFonts w:ascii="Arial" w:eastAsia="Times New Roman" w:hAnsi="Arial" w:cs="Arial"/>
          <w:color w:val="000000"/>
          <w:sz w:val="22"/>
          <w:szCs w:val="22"/>
        </w:rPr>
      </w:pPr>
      <w:ins w:id="87" w:author="Thalia Priscilla" w:date="2022-12-16T12:35:00Z">
        <w:r>
          <w:rPr>
            <w:rFonts w:ascii="Arial" w:eastAsia="Times New Roman" w:hAnsi="Arial" w:cs="Arial"/>
            <w:color w:val="000000"/>
            <w:sz w:val="22"/>
            <w:szCs w:val="22"/>
          </w:rPr>
          <w:t>A few notes on the flow of</w:t>
        </w:r>
      </w:ins>
      <w:ins w:id="88" w:author="Thalia Priscilla" w:date="2022-12-16T12:36:00Z">
        <w:r>
          <w:rPr>
            <w:rFonts w:ascii="Arial" w:eastAsia="Times New Roman" w:hAnsi="Arial" w:cs="Arial"/>
            <w:color w:val="000000"/>
            <w:sz w:val="22"/>
            <w:szCs w:val="22"/>
          </w:rPr>
          <w:t xml:space="preserve"> the essay</w:t>
        </w:r>
      </w:ins>
      <w:ins w:id="89" w:author="Thalia Priscilla" w:date="2022-12-15T16:03:00Z">
        <w:r w:rsidR="003B0835">
          <w:rPr>
            <w:rFonts w:ascii="Arial" w:eastAsia="Times New Roman" w:hAnsi="Arial" w:cs="Arial"/>
            <w:color w:val="000000"/>
            <w:sz w:val="22"/>
            <w:szCs w:val="22"/>
          </w:rPr>
          <w:t>:</w:t>
        </w:r>
      </w:ins>
    </w:p>
    <w:p w14:paraId="2AF9BD6B" w14:textId="1FFA695B" w:rsidR="003B0835" w:rsidRPr="002F078E" w:rsidRDefault="003B0835">
      <w:pPr>
        <w:rPr>
          <w:ins w:id="90" w:author="Thalia Priscilla" w:date="2022-12-15T16:03:00Z"/>
          <w:rFonts w:ascii="Arial" w:eastAsia="Times New Roman" w:hAnsi="Arial" w:cs="Arial"/>
          <w:color w:val="000000"/>
          <w:sz w:val="21"/>
          <w:szCs w:val="21"/>
        </w:rPr>
      </w:pPr>
    </w:p>
    <w:p w14:paraId="64A878FC" w14:textId="34949CF9" w:rsidR="003B0835" w:rsidRDefault="003B0835" w:rsidP="003B0835">
      <w:pPr>
        <w:pStyle w:val="ListParagraph"/>
        <w:numPr>
          <w:ilvl w:val="0"/>
          <w:numId w:val="1"/>
        </w:numPr>
        <w:rPr>
          <w:ins w:id="91" w:author="Thalia Priscilla" w:date="2022-12-16T12:36:00Z"/>
          <w:rFonts w:ascii="Arial" w:eastAsia="Times New Roman" w:hAnsi="Arial" w:cs="Arial"/>
          <w:sz w:val="22"/>
          <w:szCs w:val="22"/>
        </w:rPr>
      </w:pPr>
      <w:ins w:id="92" w:author="Thalia Priscilla" w:date="2022-12-15T16:03:00Z">
        <w:r w:rsidRPr="002F078E">
          <w:rPr>
            <w:rFonts w:ascii="Arial" w:eastAsia="Times New Roman" w:hAnsi="Arial" w:cs="Arial"/>
            <w:sz w:val="22"/>
            <w:szCs w:val="22"/>
          </w:rPr>
          <w:t>Background on dein</w:t>
        </w:r>
      </w:ins>
      <w:ins w:id="93" w:author="Thalia Priscilla" w:date="2022-12-15T16:04:00Z">
        <w:r w:rsidRPr="002F078E">
          <w:rPr>
            <w:rFonts w:ascii="Arial" w:eastAsia="Times New Roman" w:hAnsi="Arial" w:cs="Arial"/>
            <w:sz w:val="22"/>
            <w:szCs w:val="22"/>
          </w:rPr>
          <w:t>dustrialization in Indonesia</w:t>
        </w:r>
      </w:ins>
      <w:ins w:id="94" w:author="Thalia Priscilla" w:date="2022-12-16T12:06:00Z">
        <w:r w:rsidR="002241D4">
          <w:rPr>
            <w:rFonts w:ascii="Arial" w:eastAsia="Times New Roman" w:hAnsi="Arial" w:cs="Arial"/>
            <w:sz w:val="22"/>
            <w:szCs w:val="22"/>
          </w:rPr>
          <w:t xml:space="preserve"> </w:t>
        </w:r>
      </w:ins>
      <w:ins w:id="95" w:author="Thalia Priscilla" w:date="2022-12-16T12:37:00Z">
        <w:r w:rsidR="00AD2697">
          <w:rPr>
            <w:rFonts w:ascii="Arial" w:eastAsia="Times New Roman" w:hAnsi="Arial" w:cs="Arial"/>
            <w:sz w:val="22"/>
            <w:szCs w:val="22"/>
          </w:rPr>
          <w:t>(para 1-3)</w:t>
        </w:r>
      </w:ins>
    </w:p>
    <w:p w14:paraId="3B21DC84" w14:textId="33226AAA" w:rsidR="00AD2697" w:rsidRDefault="00AD2697" w:rsidP="00AD2697">
      <w:pPr>
        <w:pStyle w:val="ListParagraph"/>
        <w:numPr>
          <w:ilvl w:val="0"/>
          <w:numId w:val="4"/>
        </w:numPr>
        <w:rPr>
          <w:ins w:id="96" w:author="Thalia Priscilla" w:date="2022-12-16T13:57:00Z"/>
          <w:rFonts w:ascii="Arial" w:eastAsia="Times New Roman" w:hAnsi="Arial" w:cs="Arial"/>
          <w:sz w:val="22"/>
          <w:szCs w:val="22"/>
        </w:rPr>
      </w:pPr>
      <w:ins w:id="97" w:author="Thalia Priscilla" w:date="2022-12-16T12:36:00Z">
        <w:r>
          <w:rPr>
            <w:rFonts w:ascii="Arial" w:eastAsia="Times New Roman" w:hAnsi="Arial" w:cs="Arial"/>
            <w:sz w:val="22"/>
            <w:szCs w:val="22"/>
          </w:rPr>
          <w:t xml:space="preserve">I would shorten this part </w:t>
        </w:r>
      </w:ins>
      <w:ins w:id="98" w:author="Thalia Priscilla" w:date="2022-12-16T13:30:00Z">
        <w:r w:rsidR="00EA7161">
          <w:rPr>
            <w:rFonts w:ascii="Arial" w:eastAsia="Times New Roman" w:hAnsi="Arial" w:cs="Arial"/>
            <w:sz w:val="22"/>
            <w:szCs w:val="22"/>
          </w:rPr>
          <w:t xml:space="preserve">just </w:t>
        </w:r>
      </w:ins>
      <w:ins w:id="99" w:author="Thalia Priscilla" w:date="2022-12-16T12:36:00Z">
        <w:r>
          <w:rPr>
            <w:rFonts w:ascii="Arial" w:eastAsia="Times New Roman" w:hAnsi="Arial" w:cs="Arial"/>
            <w:sz w:val="22"/>
            <w:szCs w:val="22"/>
          </w:rPr>
          <w:t>a little bit because I think between this and</w:t>
        </w:r>
      </w:ins>
      <w:ins w:id="100" w:author="Thalia Priscilla" w:date="2022-12-16T12:37:00Z">
        <w:r>
          <w:rPr>
            <w:rFonts w:ascii="Arial" w:eastAsia="Times New Roman" w:hAnsi="Arial" w:cs="Arial"/>
            <w:sz w:val="22"/>
            <w:szCs w:val="22"/>
          </w:rPr>
          <w:t xml:space="preserve"> your explanation of how OR relates to industrialization</w:t>
        </w:r>
      </w:ins>
      <w:ins w:id="101" w:author="Thalia Priscilla" w:date="2022-12-16T12:40:00Z">
        <w:r w:rsidR="002D5230">
          <w:rPr>
            <w:rFonts w:ascii="Arial" w:eastAsia="Times New Roman" w:hAnsi="Arial" w:cs="Arial"/>
            <w:sz w:val="22"/>
            <w:szCs w:val="22"/>
          </w:rPr>
          <w:t>, they</w:t>
        </w:r>
      </w:ins>
      <w:ins w:id="102" w:author="Thalia Priscilla" w:date="2022-12-16T12:37:00Z">
        <w:r>
          <w:rPr>
            <w:rFonts w:ascii="Arial" w:eastAsia="Times New Roman" w:hAnsi="Arial" w:cs="Arial"/>
            <w:sz w:val="22"/>
            <w:szCs w:val="22"/>
          </w:rPr>
          <w:t xml:space="preserve"> take up quite a portion of the essay.</w:t>
        </w:r>
      </w:ins>
    </w:p>
    <w:p w14:paraId="4A62CF14" w14:textId="7433ACD0" w:rsidR="008C110A" w:rsidRPr="00AD2697" w:rsidRDefault="008C110A" w:rsidP="00AD2697">
      <w:pPr>
        <w:pStyle w:val="ListParagraph"/>
        <w:numPr>
          <w:ilvl w:val="0"/>
          <w:numId w:val="4"/>
        </w:numPr>
        <w:rPr>
          <w:ins w:id="103" w:author="Thalia Priscilla" w:date="2022-12-16T12:06:00Z"/>
          <w:rFonts w:ascii="Arial" w:eastAsia="Times New Roman" w:hAnsi="Arial" w:cs="Arial"/>
          <w:sz w:val="22"/>
          <w:szCs w:val="22"/>
        </w:rPr>
      </w:pPr>
      <w:ins w:id="104" w:author="Thalia Priscilla" w:date="2022-12-16T13:57:00Z">
        <w:r>
          <w:rPr>
            <w:rFonts w:ascii="Arial" w:eastAsia="Times New Roman" w:hAnsi="Arial" w:cs="Arial"/>
            <w:sz w:val="22"/>
            <w:szCs w:val="22"/>
          </w:rPr>
          <w:t xml:space="preserve">I would state a </w:t>
        </w:r>
      </w:ins>
      <w:ins w:id="105" w:author="Thalia Priscilla" w:date="2022-12-16T13:59:00Z">
        <w:r w:rsidR="001F31E5">
          <w:rPr>
            <w:rFonts w:ascii="Arial" w:eastAsia="Times New Roman" w:hAnsi="Arial" w:cs="Arial"/>
            <w:sz w:val="22"/>
            <w:szCs w:val="22"/>
          </w:rPr>
          <w:t xml:space="preserve">very </w:t>
        </w:r>
      </w:ins>
      <w:ins w:id="106" w:author="Thalia Priscilla" w:date="2022-12-16T13:57:00Z">
        <w:r>
          <w:rPr>
            <w:rFonts w:ascii="Arial" w:eastAsia="Times New Roman" w:hAnsi="Arial" w:cs="Arial"/>
            <w:sz w:val="22"/>
            <w:szCs w:val="22"/>
          </w:rPr>
          <w:t xml:space="preserve">clear problem statement and goal here. Make these two clear sentences that the reader can </w:t>
        </w:r>
      </w:ins>
      <w:ins w:id="107" w:author="Thalia Priscilla" w:date="2022-12-16T13:58:00Z">
        <w:r>
          <w:rPr>
            <w:rFonts w:ascii="Arial" w:eastAsia="Times New Roman" w:hAnsi="Arial" w:cs="Arial"/>
            <w:sz w:val="22"/>
            <w:szCs w:val="22"/>
          </w:rPr>
          <w:t>pinpoint at first read.</w:t>
        </w:r>
      </w:ins>
    </w:p>
    <w:p w14:paraId="34F235CE" w14:textId="7D551608" w:rsidR="00AD2697" w:rsidRPr="008C110A" w:rsidRDefault="002D06BA" w:rsidP="008C110A">
      <w:pPr>
        <w:pStyle w:val="ListParagraph"/>
        <w:numPr>
          <w:ilvl w:val="0"/>
          <w:numId w:val="1"/>
        </w:numPr>
        <w:rPr>
          <w:ins w:id="108" w:author="Thalia Priscilla" w:date="2022-12-16T12:07:00Z"/>
          <w:rFonts w:ascii="Arial" w:eastAsia="Times New Roman" w:hAnsi="Arial" w:cs="Arial"/>
          <w:sz w:val="22"/>
          <w:szCs w:val="22"/>
          <w:rPrChange w:id="109" w:author="Thalia Priscilla" w:date="2022-12-16T13:58:00Z">
            <w:rPr>
              <w:ins w:id="110" w:author="Thalia Priscilla" w:date="2022-12-16T12:07:00Z"/>
            </w:rPr>
          </w:rPrChange>
        </w:rPr>
        <w:pPrChange w:id="111" w:author="Thalia Priscilla" w:date="2022-12-16T13:58:00Z">
          <w:pPr>
            <w:pStyle w:val="ListParagraph"/>
            <w:numPr>
              <w:numId w:val="4"/>
            </w:numPr>
            <w:ind w:left="1080" w:hanging="360"/>
          </w:pPr>
        </w:pPrChange>
      </w:pPr>
      <w:ins w:id="112" w:author="Thalia Priscilla" w:date="2022-12-16T12:30:00Z">
        <w:r>
          <w:rPr>
            <w:rFonts w:ascii="Arial" w:eastAsia="Times New Roman" w:hAnsi="Arial" w:cs="Arial"/>
            <w:sz w:val="22"/>
            <w:szCs w:val="22"/>
          </w:rPr>
          <w:t>OR and Industrialization</w:t>
        </w:r>
      </w:ins>
    </w:p>
    <w:p w14:paraId="3434E860" w14:textId="52491F4C" w:rsidR="009437B9" w:rsidRDefault="002D06BA" w:rsidP="009437B9">
      <w:pPr>
        <w:pStyle w:val="ListParagraph"/>
        <w:numPr>
          <w:ilvl w:val="0"/>
          <w:numId w:val="1"/>
        </w:numPr>
        <w:rPr>
          <w:ins w:id="113" w:author="Thalia Priscilla" w:date="2022-12-16T13:30:00Z"/>
          <w:rFonts w:ascii="Arial" w:eastAsia="Times New Roman" w:hAnsi="Arial" w:cs="Arial"/>
          <w:sz w:val="22"/>
          <w:szCs w:val="22"/>
        </w:rPr>
      </w:pPr>
      <w:ins w:id="114" w:author="Thalia Priscilla" w:date="2022-12-16T12:30:00Z">
        <w:r>
          <w:rPr>
            <w:rFonts w:ascii="Arial" w:eastAsia="Times New Roman" w:hAnsi="Arial" w:cs="Arial"/>
            <w:sz w:val="22"/>
            <w:szCs w:val="22"/>
          </w:rPr>
          <w:t xml:space="preserve">Professional motivation – consulting </w:t>
        </w:r>
      </w:ins>
    </w:p>
    <w:p w14:paraId="5A427AC1" w14:textId="0CE31978" w:rsidR="00EA7161" w:rsidRDefault="00EA7161" w:rsidP="00EA7161">
      <w:pPr>
        <w:pStyle w:val="ListParagraph"/>
        <w:numPr>
          <w:ilvl w:val="0"/>
          <w:numId w:val="4"/>
        </w:numPr>
        <w:rPr>
          <w:ins w:id="115" w:author="Thalia Priscilla" w:date="2022-12-16T13:32:00Z"/>
          <w:rFonts w:ascii="Arial" w:eastAsia="Times New Roman" w:hAnsi="Arial" w:cs="Arial"/>
          <w:sz w:val="22"/>
          <w:szCs w:val="22"/>
        </w:rPr>
      </w:pPr>
      <w:ins w:id="116" w:author="Thalia Priscilla" w:date="2022-12-16T13:30:00Z">
        <w:r>
          <w:rPr>
            <w:rFonts w:ascii="Arial" w:eastAsia="Times New Roman" w:hAnsi="Arial" w:cs="Arial"/>
            <w:sz w:val="22"/>
            <w:szCs w:val="22"/>
          </w:rPr>
          <w:t>As I mentioned above, it would be great to also i</w:t>
        </w:r>
      </w:ins>
      <w:ins w:id="117" w:author="Thalia Priscilla" w:date="2022-12-16T13:31:00Z">
        <w:r>
          <w:rPr>
            <w:rFonts w:ascii="Arial" w:eastAsia="Times New Roman" w:hAnsi="Arial" w:cs="Arial"/>
            <w:sz w:val="22"/>
            <w:szCs w:val="22"/>
          </w:rPr>
          <w:t xml:space="preserve">nclude what about consulting will support your future career aspirations and link that to your initial problem statement of industrialization. </w:t>
        </w:r>
      </w:ins>
    </w:p>
    <w:p w14:paraId="7F54BCCC" w14:textId="1A8F4214" w:rsidR="00EA7161" w:rsidRDefault="00EA7161" w:rsidP="00EA7161">
      <w:pPr>
        <w:pStyle w:val="ListParagraph"/>
        <w:numPr>
          <w:ilvl w:val="0"/>
          <w:numId w:val="4"/>
        </w:numPr>
        <w:rPr>
          <w:ins w:id="118" w:author="Thalia Priscilla" w:date="2022-12-16T12:31:00Z"/>
          <w:rFonts w:ascii="Arial" w:eastAsia="Times New Roman" w:hAnsi="Arial" w:cs="Arial"/>
          <w:sz w:val="22"/>
          <w:szCs w:val="22"/>
        </w:rPr>
        <w:pPrChange w:id="119" w:author="Thalia Priscilla" w:date="2022-12-16T13:30:00Z">
          <w:pPr>
            <w:pStyle w:val="ListParagraph"/>
            <w:numPr>
              <w:numId w:val="1"/>
            </w:numPr>
            <w:ind w:hanging="360"/>
          </w:pPr>
        </w:pPrChange>
      </w:pPr>
      <w:ins w:id="120" w:author="Thalia Priscilla" w:date="2022-12-16T13:32:00Z">
        <w:r>
          <w:rPr>
            <w:rFonts w:ascii="Arial" w:eastAsia="Times New Roman" w:hAnsi="Arial" w:cs="Arial"/>
            <w:sz w:val="22"/>
            <w:szCs w:val="22"/>
          </w:rPr>
          <w:t xml:space="preserve">Aside from mentioning </w:t>
        </w:r>
      </w:ins>
      <w:ins w:id="121" w:author="Thalia Priscilla" w:date="2022-12-16T13:59:00Z">
        <w:r w:rsidR="001F31E5">
          <w:rPr>
            <w:rFonts w:ascii="Arial" w:eastAsia="Times New Roman" w:hAnsi="Arial" w:cs="Arial"/>
            <w:sz w:val="22"/>
            <w:szCs w:val="22"/>
          </w:rPr>
          <w:t xml:space="preserve">your career </w:t>
        </w:r>
      </w:ins>
      <w:ins w:id="122" w:author="Thalia Priscilla" w:date="2022-12-16T14:00:00Z">
        <w:r w:rsidR="001F31E5">
          <w:rPr>
            <w:rFonts w:ascii="Arial" w:eastAsia="Times New Roman" w:hAnsi="Arial" w:cs="Arial"/>
            <w:sz w:val="22"/>
            <w:szCs w:val="22"/>
          </w:rPr>
          <w:t>motivation, I suggest incorporating your professional experiences.</w:t>
        </w:r>
      </w:ins>
    </w:p>
    <w:p w14:paraId="387B9242" w14:textId="30F9E363" w:rsidR="002D06BA" w:rsidRDefault="002D06BA" w:rsidP="009437B9">
      <w:pPr>
        <w:pStyle w:val="ListParagraph"/>
        <w:numPr>
          <w:ilvl w:val="0"/>
          <w:numId w:val="1"/>
        </w:numPr>
        <w:rPr>
          <w:ins w:id="123" w:author="Thalia Priscilla" w:date="2022-12-16T12:32:00Z"/>
          <w:rFonts w:ascii="Arial" w:eastAsia="Times New Roman" w:hAnsi="Arial" w:cs="Arial"/>
          <w:sz w:val="22"/>
          <w:szCs w:val="22"/>
        </w:rPr>
      </w:pPr>
      <w:ins w:id="124" w:author="Thalia Priscilla" w:date="2022-12-16T12:31:00Z">
        <w:r>
          <w:rPr>
            <w:rFonts w:ascii="Arial" w:eastAsia="Times New Roman" w:hAnsi="Arial" w:cs="Arial"/>
            <w:sz w:val="22"/>
            <w:szCs w:val="22"/>
          </w:rPr>
          <w:t>Academic background</w:t>
        </w:r>
      </w:ins>
      <w:ins w:id="125" w:author="Thalia Priscilla" w:date="2022-12-16T12:32:00Z">
        <w:r>
          <w:rPr>
            <w:rFonts w:ascii="Arial" w:eastAsia="Times New Roman" w:hAnsi="Arial" w:cs="Arial"/>
            <w:sz w:val="22"/>
            <w:szCs w:val="22"/>
          </w:rPr>
          <w:t xml:space="preserve"> </w:t>
        </w:r>
      </w:ins>
    </w:p>
    <w:p w14:paraId="7D950B74" w14:textId="6ED03A29" w:rsidR="002D06BA" w:rsidRDefault="00EA7161" w:rsidP="00AD2697">
      <w:pPr>
        <w:pStyle w:val="ListParagraph"/>
        <w:numPr>
          <w:ilvl w:val="0"/>
          <w:numId w:val="3"/>
        </w:numPr>
        <w:rPr>
          <w:ins w:id="126" w:author="Thalia Priscilla" w:date="2022-12-16T14:00:00Z"/>
          <w:rFonts w:ascii="Arial" w:eastAsia="Times New Roman" w:hAnsi="Arial" w:cs="Arial"/>
          <w:sz w:val="22"/>
          <w:szCs w:val="22"/>
        </w:rPr>
      </w:pPr>
      <w:ins w:id="127" w:author="Thalia Priscilla" w:date="2022-12-16T13:32:00Z">
        <w:r>
          <w:rPr>
            <w:rFonts w:ascii="Arial" w:eastAsia="Times New Roman" w:hAnsi="Arial" w:cs="Arial"/>
            <w:sz w:val="22"/>
            <w:szCs w:val="22"/>
          </w:rPr>
          <w:t xml:space="preserve">In addition to mentioning what you’ve done, </w:t>
        </w:r>
      </w:ins>
      <w:ins w:id="128" w:author="Thalia Priscilla" w:date="2022-12-16T12:32:00Z">
        <w:r w:rsidR="002D06BA">
          <w:rPr>
            <w:rFonts w:ascii="Arial" w:eastAsia="Times New Roman" w:hAnsi="Arial" w:cs="Arial"/>
            <w:sz w:val="22"/>
            <w:szCs w:val="22"/>
          </w:rPr>
          <w:t xml:space="preserve">I suggest </w:t>
        </w:r>
      </w:ins>
      <w:ins w:id="129" w:author="Thalia Priscilla" w:date="2022-12-16T13:32:00Z">
        <w:r>
          <w:rPr>
            <w:rFonts w:ascii="Arial" w:eastAsia="Times New Roman" w:hAnsi="Arial" w:cs="Arial"/>
            <w:sz w:val="22"/>
            <w:szCs w:val="22"/>
          </w:rPr>
          <w:t xml:space="preserve">briefly </w:t>
        </w:r>
      </w:ins>
      <w:ins w:id="130" w:author="Thalia Priscilla" w:date="2022-12-16T12:32:00Z">
        <w:r w:rsidR="002D06BA">
          <w:rPr>
            <w:rFonts w:ascii="Arial" w:eastAsia="Times New Roman" w:hAnsi="Arial" w:cs="Arial"/>
            <w:sz w:val="22"/>
            <w:szCs w:val="22"/>
          </w:rPr>
          <w:t>highlighting relevant</w:t>
        </w:r>
      </w:ins>
      <w:ins w:id="131" w:author="Thalia Priscilla" w:date="2022-12-16T12:41:00Z">
        <w:r w:rsidR="00533027">
          <w:rPr>
            <w:rFonts w:ascii="Arial" w:eastAsia="Times New Roman" w:hAnsi="Arial" w:cs="Arial"/>
            <w:sz w:val="22"/>
            <w:szCs w:val="22"/>
          </w:rPr>
          <w:t xml:space="preserve"> skills </w:t>
        </w:r>
      </w:ins>
      <w:ins w:id="132" w:author="Thalia Priscilla" w:date="2022-12-16T13:31:00Z">
        <w:r>
          <w:rPr>
            <w:rFonts w:ascii="Arial" w:eastAsia="Times New Roman" w:hAnsi="Arial" w:cs="Arial"/>
            <w:sz w:val="22"/>
            <w:szCs w:val="22"/>
          </w:rPr>
          <w:t>you’ve gained</w:t>
        </w:r>
      </w:ins>
      <w:ins w:id="133" w:author="Thalia Priscilla" w:date="2022-12-16T13:32:00Z">
        <w:r>
          <w:rPr>
            <w:rFonts w:ascii="Arial" w:eastAsia="Times New Roman" w:hAnsi="Arial" w:cs="Arial"/>
            <w:sz w:val="22"/>
            <w:szCs w:val="22"/>
          </w:rPr>
          <w:t>,</w:t>
        </w:r>
      </w:ins>
      <w:ins w:id="134" w:author="Thalia Priscilla" w:date="2022-12-16T13:31:00Z">
        <w:r>
          <w:rPr>
            <w:rFonts w:ascii="Arial" w:eastAsia="Times New Roman" w:hAnsi="Arial" w:cs="Arial"/>
            <w:sz w:val="22"/>
            <w:szCs w:val="22"/>
          </w:rPr>
          <w:t xml:space="preserve"> such as through your final project. What </w:t>
        </w:r>
      </w:ins>
      <w:ins w:id="135" w:author="Thalia Priscilla" w:date="2022-12-16T13:32:00Z">
        <w:r>
          <w:rPr>
            <w:rFonts w:ascii="Arial" w:eastAsia="Times New Roman" w:hAnsi="Arial" w:cs="Arial"/>
            <w:sz w:val="22"/>
            <w:szCs w:val="22"/>
          </w:rPr>
          <w:t xml:space="preserve">did you achieve? What did you learn? </w:t>
        </w:r>
      </w:ins>
    </w:p>
    <w:p w14:paraId="4554391F" w14:textId="46F7E231" w:rsidR="00FF145D" w:rsidRPr="00AD2697" w:rsidRDefault="00FF145D" w:rsidP="00AD2697">
      <w:pPr>
        <w:pStyle w:val="ListParagraph"/>
        <w:numPr>
          <w:ilvl w:val="0"/>
          <w:numId w:val="3"/>
        </w:numPr>
        <w:rPr>
          <w:ins w:id="136" w:author="Thalia Priscilla" w:date="2022-12-15T16:04:00Z"/>
          <w:rFonts w:ascii="Arial" w:eastAsia="Times New Roman" w:hAnsi="Arial" w:cs="Arial"/>
          <w:sz w:val="22"/>
          <w:szCs w:val="22"/>
        </w:rPr>
      </w:pPr>
      <w:ins w:id="137" w:author="Thalia Priscilla" w:date="2022-12-16T14:00:00Z">
        <w:r>
          <w:rPr>
            <w:rFonts w:ascii="Arial" w:eastAsia="Times New Roman" w:hAnsi="Arial" w:cs="Arial"/>
            <w:sz w:val="22"/>
            <w:szCs w:val="22"/>
          </w:rPr>
          <w:t>You can also mention how you applied your academics to your professional experience here.</w:t>
        </w:r>
      </w:ins>
    </w:p>
    <w:p w14:paraId="5ED3BFE9" w14:textId="435A70EB" w:rsidR="00F90295" w:rsidRPr="00D12158" w:rsidRDefault="00920B6C" w:rsidP="00D12158">
      <w:pPr>
        <w:pStyle w:val="ListParagraph"/>
        <w:numPr>
          <w:ilvl w:val="0"/>
          <w:numId w:val="1"/>
        </w:numPr>
        <w:rPr>
          <w:ins w:id="138" w:author="Thalia Priscilla" w:date="2022-12-16T12:41:00Z"/>
          <w:rFonts w:ascii="Arial" w:eastAsia="Times New Roman" w:hAnsi="Arial" w:cs="Arial"/>
          <w:sz w:val="22"/>
          <w:szCs w:val="22"/>
          <w:rPrChange w:id="139" w:author="Thalia Priscilla" w:date="2022-12-16T13:52:00Z">
            <w:rPr>
              <w:ins w:id="140" w:author="Thalia Priscilla" w:date="2022-12-16T12:41:00Z"/>
            </w:rPr>
          </w:rPrChange>
        </w:rPr>
      </w:pPr>
      <w:ins w:id="141" w:author="Thalia Priscilla" w:date="2022-12-16T13:51:00Z">
        <w:r>
          <w:rPr>
            <w:rFonts w:ascii="Arial" w:eastAsia="Times New Roman" w:hAnsi="Arial" w:cs="Arial"/>
            <w:sz w:val="22"/>
            <w:szCs w:val="22"/>
          </w:rPr>
          <w:t>Why LSE</w:t>
        </w:r>
      </w:ins>
      <w:ins w:id="142" w:author="Thalia Priscilla" w:date="2022-12-16T13:52:00Z">
        <w:r w:rsidR="00D12158">
          <w:rPr>
            <w:rFonts w:ascii="Arial" w:eastAsia="Times New Roman" w:hAnsi="Arial" w:cs="Arial"/>
            <w:sz w:val="22"/>
            <w:szCs w:val="22"/>
          </w:rPr>
          <w:t xml:space="preserve"> &amp; conclusion</w:t>
        </w:r>
      </w:ins>
      <w:ins w:id="143" w:author="Thalia Priscilla" w:date="2022-12-15T18:41:00Z">
        <w:r w:rsidR="00F90295" w:rsidRPr="00D12158">
          <w:rPr>
            <w:rFonts w:ascii="Arial" w:eastAsia="Times New Roman" w:hAnsi="Arial" w:cs="Arial"/>
            <w:sz w:val="22"/>
            <w:szCs w:val="22"/>
            <w:rPrChange w:id="144" w:author="Thalia Priscilla" w:date="2022-12-16T13:52:00Z">
              <w:rPr/>
            </w:rPrChange>
          </w:rPr>
          <w:t xml:space="preserve"> </w:t>
        </w:r>
      </w:ins>
    </w:p>
    <w:p w14:paraId="37B0D642" w14:textId="127D4767" w:rsidR="00533027" w:rsidRDefault="00D12158" w:rsidP="00533027">
      <w:pPr>
        <w:pStyle w:val="ListParagraph"/>
        <w:numPr>
          <w:ilvl w:val="0"/>
          <w:numId w:val="3"/>
        </w:numPr>
        <w:rPr>
          <w:ins w:id="145" w:author="Thalia Priscilla" w:date="2022-12-16T13:53:00Z"/>
          <w:rFonts w:ascii="Arial" w:eastAsia="Times New Roman" w:hAnsi="Arial" w:cs="Arial"/>
          <w:sz w:val="22"/>
          <w:szCs w:val="22"/>
        </w:rPr>
      </w:pPr>
      <w:ins w:id="146" w:author="Thalia Priscilla" w:date="2022-12-16T13:52:00Z">
        <w:r>
          <w:rPr>
            <w:rFonts w:ascii="Arial" w:eastAsia="Times New Roman" w:hAnsi="Arial" w:cs="Arial"/>
            <w:sz w:val="22"/>
            <w:szCs w:val="22"/>
          </w:rPr>
          <w:t>Make sure your conclusion summarizes your personal statement</w:t>
        </w:r>
      </w:ins>
      <w:ins w:id="147" w:author="Thalia Priscilla" w:date="2022-12-16T13:53:00Z">
        <w:r>
          <w:rPr>
            <w:rFonts w:ascii="Arial" w:eastAsia="Times New Roman" w:hAnsi="Arial" w:cs="Arial"/>
            <w:sz w:val="22"/>
            <w:szCs w:val="22"/>
          </w:rPr>
          <w:t>. I would summarize it by</w:t>
        </w:r>
      </w:ins>
      <w:ins w:id="148" w:author="Thalia Priscilla" w:date="2022-12-16T13:52:00Z">
        <w:r>
          <w:rPr>
            <w:rFonts w:ascii="Arial" w:eastAsia="Times New Roman" w:hAnsi="Arial" w:cs="Arial"/>
            <w:sz w:val="22"/>
            <w:szCs w:val="22"/>
          </w:rPr>
          <w:t xml:space="preserve"> going back to your ‘</w:t>
        </w:r>
      </w:ins>
      <w:ins w:id="149" w:author="Thalia Priscilla" w:date="2022-12-16T13:53:00Z">
        <w:r>
          <w:rPr>
            <w:rFonts w:ascii="Arial" w:eastAsia="Times New Roman" w:hAnsi="Arial" w:cs="Arial"/>
            <w:sz w:val="22"/>
            <w:szCs w:val="22"/>
          </w:rPr>
          <w:t xml:space="preserve">bigger purpose’ you initially stated related to the Indonesian economy. </w:t>
        </w:r>
      </w:ins>
    </w:p>
    <w:p w14:paraId="482602D8" w14:textId="7FDAD2E6" w:rsidR="008C110A" w:rsidRDefault="008C110A" w:rsidP="008C110A">
      <w:pPr>
        <w:rPr>
          <w:ins w:id="150" w:author="Thalia Priscilla" w:date="2022-12-16T13:58:00Z"/>
          <w:rFonts w:ascii="Arial" w:eastAsia="Times New Roman" w:hAnsi="Arial" w:cs="Arial"/>
          <w:sz w:val="22"/>
          <w:szCs w:val="22"/>
        </w:rPr>
      </w:pPr>
    </w:p>
    <w:p w14:paraId="6903A3E8" w14:textId="2C760A24" w:rsidR="008C110A" w:rsidRDefault="008C110A" w:rsidP="008C110A">
      <w:pPr>
        <w:rPr>
          <w:ins w:id="151" w:author="Thalia Priscilla" w:date="2022-12-16T13:59:00Z"/>
          <w:rFonts w:ascii="Arial" w:eastAsia="Times New Roman" w:hAnsi="Arial" w:cs="Arial"/>
          <w:sz w:val="22"/>
          <w:szCs w:val="22"/>
        </w:rPr>
      </w:pPr>
      <w:ins w:id="152" w:author="Thalia Priscilla" w:date="2022-12-16T13:58:00Z">
        <w:r w:rsidRPr="008C110A">
          <w:rPr>
            <w:rFonts w:ascii="Arial" w:eastAsia="Times New Roman" w:hAnsi="Arial" w:cs="Arial"/>
            <w:sz w:val="22"/>
            <w:szCs w:val="22"/>
            <w:rPrChange w:id="153" w:author="Thalia Priscilla" w:date="2022-12-16T13:59:00Z">
              <w:rPr/>
            </w:rPrChange>
          </w:rPr>
          <w:t>Lastly,</w:t>
        </w:r>
      </w:ins>
      <w:ins w:id="154" w:author="Thalia Priscilla" w:date="2022-12-16T13:59:00Z">
        <w:r w:rsidRPr="008C110A">
          <w:rPr>
            <w:rFonts w:ascii="Arial" w:eastAsia="Times New Roman" w:hAnsi="Arial" w:cs="Arial"/>
            <w:sz w:val="22"/>
            <w:szCs w:val="22"/>
            <w:rPrChange w:id="155" w:author="Thalia Priscilla" w:date="2022-12-16T13:59:00Z">
              <w:rPr/>
            </w:rPrChange>
          </w:rPr>
          <w:t xml:space="preserve"> </w:t>
        </w:r>
        <w:r>
          <w:rPr>
            <w:rFonts w:ascii="Arial" w:eastAsia="Times New Roman" w:hAnsi="Arial" w:cs="Arial"/>
            <w:sz w:val="22"/>
            <w:szCs w:val="22"/>
          </w:rPr>
          <w:t>were there a</w:t>
        </w:r>
        <w:r w:rsidRPr="008C110A">
          <w:rPr>
            <w:rFonts w:ascii="Arial" w:eastAsia="Times New Roman" w:hAnsi="Arial" w:cs="Arial"/>
            <w:sz w:val="22"/>
            <w:szCs w:val="22"/>
            <w:rPrChange w:id="156" w:author="Thalia Priscilla" w:date="2022-12-16T13:59:00Z">
              <w:rPr/>
            </w:rPrChange>
          </w:rPr>
          <w:t>ny personal projects/ extra-curricular activities worth mentioning?</w:t>
        </w:r>
        <w:r>
          <w:rPr>
            <w:rFonts w:ascii="Arial" w:eastAsia="Times New Roman" w:hAnsi="Arial" w:cs="Arial"/>
            <w:sz w:val="22"/>
            <w:szCs w:val="22"/>
          </w:rPr>
          <w:t xml:space="preserve"> If not, you can focus on the above.</w:t>
        </w:r>
      </w:ins>
    </w:p>
    <w:p w14:paraId="476FC6EB" w14:textId="262EF5EC" w:rsidR="008C110A" w:rsidRDefault="008C110A" w:rsidP="008C110A">
      <w:pPr>
        <w:rPr>
          <w:ins w:id="157" w:author="Thalia Priscilla" w:date="2022-12-16T13:59:00Z"/>
          <w:rFonts w:ascii="Arial" w:eastAsia="Times New Roman" w:hAnsi="Arial" w:cs="Arial"/>
          <w:sz w:val="22"/>
          <w:szCs w:val="22"/>
        </w:rPr>
      </w:pPr>
    </w:p>
    <w:p w14:paraId="729D1C53" w14:textId="444B3DE2" w:rsidR="008C110A" w:rsidRPr="008C110A" w:rsidRDefault="008C110A" w:rsidP="008C110A">
      <w:pPr>
        <w:rPr>
          <w:ins w:id="158" w:author="Thalia Priscilla" w:date="2022-12-16T13:59:00Z"/>
          <w:rFonts w:ascii="Arial" w:eastAsia="Times New Roman" w:hAnsi="Arial" w:cs="Arial"/>
          <w:sz w:val="22"/>
          <w:szCs w:val="22"/>
          <w:rPrChange w:id="159" w:author="Thalia Priscilla" w:date="2022-12-16T13:59:00Z">
            <w:rPr>
              <w:ins w:id="160" w:author="Thalia Priscilla" w:date="2022-12-16T13:59:00Z"/>
            </w:rPr>
          </w:rPrChange>
        </w:rPr>
        <w:pPrChange w:id="161" w:author="Thalia Priscilla" w:date="2022-12-16T13:59:00Z">
          <w:pPr>
            <w:pStyle w:val="ListParagraph"/>
            <w:numPr>
              <w:numId w:val="1"/>
            </w:numPr>
            <w:ind w:hanging="360"/>
          </w:pPr>
        </w:pPrChange>
      </w:pPr>
      <w:ins w:id="162" w:author="Thalia Priscilla" w:date="2022-12-16T13:59:00Z">
        <w:r>
          <w:rPr>
            <w:rFonts w:ascii="Arial" w:eastAsia="Times New Roman" w:hAnsi="Arial" w:cs="Arial"/>
            <w:sz w:val="22"/>
            <w:szCs w:val="22"/>
          </w:rPr>
          <w:t>All the best!</w:t>
        </w:r>
      </w:ins>
    </w:p>
    <w:p w14:paraId="08D9CE20" w14:textId="679BD0C9" w:rsidR="008C110A" w:rsidRPr="008C110A" w:rsidRDefault="008C110A" w:rsidP="008C110A">
      <w:pPr>
        <w:rPr>
          <w:ins w:id="163" w:author="Thalia Priscilla" w:date="2022-12-15T18:42:00Z"/>
          <w:rFonts w:ascii="Arial" w:eastAsia="Times New Roman" w:hAnsi="Arial" w:cs="Arial"/>
          <w:sz w:val="22"/>
          <w:szCs w:val="22"/>
          <w:rPrChange w:id="164" w:author="Thalia Priscilla" w:date="2022-12-16T13:58:00Z">
            <w:rPr>
              <w:ins w:id="165" w:author="Thalia Priscilla" w:date="2022-12-15T18:42:00Z"/>
            </w:rPr>
          </w:rPrChange>
        </w:rPr>
        <w:pPrChange w:id="166" w:author="Thalia Priscilla" w:date="2022-12-16T13:58:00Z">
          <w:pPr>
            <w:pStyle w:val="ListParagraph"/>
            <w:numPr>
              <w:numId w:val="1"/>
            </w:numPr>
            <w:ind w:hanging="360"/>
          </w:pPr>
        </w:pPrChange>
      </w:pPr>
    </w:p>
    <w:p w14:paraId="06D0F2BA" w14:textId="43BBF9A6" w:rsidR="00F90295" w:rsidRPr="002F078E" w:rsidRDefault="00F90295" w:rsidP="00F90295">
      <w:pPr>
        <w:rPr>
          <w:ins w:id="167" w:author="Thalia Priscilla" w:date="2022-12-15T18:42:00Z"/>
          <w:rFonts w:ascii="Arial" w:eastAsia="Times New Roman" w:hAnsi="Arial" w:cs="Arial"/>
          <w:sz w:val="22"/>
          <w:szCs w:val="22"/>
        </w:rPr>
      </w:pPr>
    </w:p>
    <w:p w14:paraId="1D6524A8" w14:textId="4B5680DC" w:rsidR="00F90295" w:rsidRPr="002F078E" w:rsidRDefault="00F90295" w:rsidP="00F90295">
      <w:pPr>
        <w:rPr>
          <w:rFonts w:ascii="Arial" w:eastAsia="Times New Roman" w:hAnsi="Arial" w:cs="Arial"/>
          <w:sz w:val="22"/>
          <w:szCs w:val="22"/>
        </w:rPr>
      </w:pPr>
    </w:p>
    <w:sectPr w:rsidR="00F90295" w:rsidRPr="002F078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15T18:41:00Z" w:initials="TP">
    <w:p w14:paraId="1572F593" w14:textId="5803B17E" w:rsidR="00F90295" w:rsidRDefault="00F90295">
      <w:pPr>
        <w:pStyle w:val="CommentText"/>
      </w:pPr>
      <w:r>
        <w:rPr>
          <w:rStyle w:val="CommentReference"/>
        </w:rPr>
        <w:annotationRef/>
      </w:r>
      <w:r w:rsidR="00277097">
        <w:rPr>
          <w:rStyle w:val="CommentReference"/>
        </w:rPr>
        <w:t xml:space="preserve">Better to add ‘I believe one of the main reasons…’ </w:t>
      </w:r>
      <w:r w:rsidR="00C65C80">
        <w:rPr>
          <w:rStyle w:val="CommentReference"/>
        </w:rPr>
        <w:t>since</w:t>
      </w:r>
      <w:r w:rsidR="00277097">
        <w:rPr>
          <w:rStyle w:val="CommentReference"/>
        </w:rPr>
        <w:t xml:space="preserve"> this isn’t really a cause and effect that can be proven with data.</w:t>
      </w:r>
    </w:p>
  </w:comment>
  <w:comment w:id="10" w:author="Thalia Priscilla" w:date="2022-12-16T11:04:00Z" w:initials="TP">
    <w:p w14:paraId="7C65FBE0" w14:textId="17C43EF3" w:rsidR="00394533" w:rsidRDefault="00394533">
      <w:pPr>
        <w:pStyle w:val="CommentText"/>
      </w:pPr>
      <w:r>
        <w:rPr>
          <w:rStyle w:val="CommentReference"/>
        </w:rPr>
        <w:annotationRef/>
      </w:r>
      <w:r>
        <w:t xml:space="preserve">My understanding is this is the point you’re trying to deliver by mentioning education. </w:t>
      </w:r>
    </w:p>
  </w:comment>
  <w:comment w:id="27" w:author="Thalia Priscilla" w:date="2022-12-16T11:08:00Z" w:initials="TP">
    <w:p w14:paraId="72605C25" w14:textId="71AD082C" w:rsidR="00394533" w:rsidRDefault="00394533">
      <w:pPr>
        <w:pStyle w:val="CommentText"/>
      </w:pPr>
      <w:r>
        <w:rPr>
          <w:rStyle w:val="CommentReference"/>
        </w:rPr>
        <w:annotationRef/>
      </w:r>
      <w:r>
        <w:rPr>
          <w:rStyle w:val="CommentReference"/>
        </w:rPr>
        <w:annotationRef/>
      </w:r>
      <w:r w:rsidR="00902C81">
        <w:t xml:space="preserve">If you want the reader to focus on how education is not the immediate solution, </w:t>
      </w:r>
      <w:r>
        <w:t>I suggest deleting this.</w:t>
      </w:r>
      <w:r w:rsidR="00902C81">
        <w:t xml:space="preserve"> </w:t>
      </w:r>
      <w:r w:rsidR="00902C81">
        <w:t>Right now it seems like you’re transitioning into going deeper on education reform.</w:t>
      </w:r>
      <w:r w:rsidR="00902C81">
        <w:t xml:space="preserve"> </w:t>
      </w:r>
    </w:p>
  </w:comment>
  <w:comment w:id="28" w:author="Thalia Priscilla" w:date="2022-12-16T11:03:00Z" w:initials="TP">
    <w:p w14:paraId="15C82091" w14:textId="50E29851" w:rsidR="005F08C1" w:rsidRDefault="008B6A76">
      <w:pPr>
        <w:pStyle w:val="CommentText"/>
      </w:pPr>
      <w:r>
        <w:rPr>
          <w:rStyle w:val="CommentReference"/>
        </w:rPr>
        <w:annotationRef/>
      </w:r>
      <w:r w:rsidR="00902C81">
        <w:t>Since you’ve given equal weight on education in the previous para, you might want to give a reason why industrialization is your main focus instead of education. Is it achievable in a shorter period?</w:t>
      </w:r>
      <w:r w:rsidR="005F08C1">
        <w:t xml:space="preserve"> </w:t>
      </w:r>
    </w:p>
    <w:p w14:paraId="4C5F0334" w14:textId="77777777" w:rsidR="007F3F94" w:rsidRDefault="007F3F94">
      <w:pPr>
        <w:pStyle w:val="CommentText"/>
      </w:pPr>
    </w:p>
    <w:p w14:paraId="61727022" w14:textId="3F92930B" w:rsidR="007F3F94" w:rsidRDefault="007F3F94">
      <w:pPr>
        <w:pStyle w:val="CommentText"/>
      </w:pPr>
      <w:r>
        <w:t xml:space="preserve">Also, as a reader I would </w:t>
      </w:r>
      <w:r w:rsidR="00804FFF">
        <w:t>want</w:t>
      </w:r>
      <w:r>
        <w:t xml:space="preserve"> to see a clear problem statement in the first paragraph that would </w:t>
      </w:r>
      <w:r w:rsidR="003C3737">
        <w:t xml:space="preserve">give a basis for you to mention ‘this issue’ here. </w:t>
      </w:r>
      <w:r w:rsidR="00804FFF">
        <w:t xml:space="preserve">What is the problem? </w:t>
      </w:r>
      <w:r w:rsidR="0046375D">
        <w:t xml:space="preserve">Is it </w:t>
      </w:r>
      <w:r w:rsidR="00804FFF">
        <w:t xml:space="preserve">Indonesia not being a high-income country? </w:t>
      </w:r>
      <w:r w:rsidR="0046375D">
        <w:t>What is the goal? Is it becoming a developed country? How are you proposing to achieve that goal? Through industrialization?</w:t>
      </w:r>
    </w:p>
  </w:comment>
  <w:comment w:id="29" w:author="Thalia Priscilla" w:date="2022-12-16T11:41:00Z" w:initials="TP">
    <w:p w14:paraId="6CD335AD" w14:textId="788D007C" w:rsidR="007F3F94" w:rsidRDefault="007F3F94">
      <w:pPr>
        <w:pStyle w:val="CommentText"/>
      </w:pPr>
      <w:r>
        <w:rPr>
          <w:rStyle w:val="CommentReference"/>
        </w:rPr>
        <w:annotationRef/>
      </w:r>
      <w:r>
        <w:t xml:space="preserve">Going back to the problem statement, </w:t>
      </w:r>
      <w:r w:rsidR="00F724B8">
        <w:t>general wordings like ‘fix it’ are very vague.</w:t>
      </w:r>
      <w:r w:rsidR="00D877F7">
        <w:t xml:space="preserve"> What do you believe is to be achieved here?</w:t>
      </w:r>
    </w:p>
  </w:comment>
  <w:comment w:id="30" w:author="Thalia Priscilla" w:date="2022-12-15T19:02:00Z" w:initials="TP">
    <w:p w14:paraId="6A258736" w14:textId="7AD9E154" w:rsidR="0088412F" w:rsidRDefault="0088412F">
      <w:pPr>
        <w:pStyle w:val="CommentText"/>
      </w:pPr>
      <w:r>
        <w:rPr>
          <w:rStyle w:val="CommentReference"/>
        </w:rPr>
        <w:annotationRef/>
      </w:r>
      <w:r w:rsidR="003C3737">
        <w:t>Is this a career goal? I suggest using wording such as ‘I aspire to be’ to be sure of where you’re going.</w:t>
      </w:r>
    </w:p>
  </w:comment>
  <w:comment w:id="40" w:author="Thalia Priscilla" w:date="2022-12-15T19:16:00Z" w:initials="TP">
    <w:p w14:paraId="6401E3D3" w14:textId="19501C6B" w:rsidR="00121148" w:rsidRDefault="00121148">
      <w:pPr>
        <w:pStyle w:val="CommentText"/>
      </w:pPr>
      <w:r>
        <w:rPr>
          <w:rStyle w:val="CommentReference"/>
        </w:rPr>
        <w:annotationRef/>
      </w:r>
      <w:r w:rsidR="00C31CDE">
        <w:t>This is a very valid reasoning</w:t>
      </w:r>
      <w:r w:rsidR="000639C4">
        <w:t>. H</w:t>
      </w:r>
      <w:r w:rsidR="00B312AC">
        <w:t>owever</w:t>
      </w:r>
      <w:r w:rsidR="000639C4">
        <w:t>,</w:t>
      </w:r>
      <w:r w:rsidR="00B312AC">
        <w:t xml:space="preserve"> I would package this as going further from just </w:t>
      </w:r>
      <w:r w:rsidR="000639C4">
        <w:t>applying</w:t>
      </w:r>
      <w:r w:rsidR="00B312AC">
        <w:t xml:space="preserve"> and being well-prepared to get accepted for a job</w:t>
      </w:r>
      <w:r w:rsidR="000639C4">
        <w:t xml:space="preserve"> in management consulting</w:t>
      </w:r>
      <w:r w:rsidR="00B312AC">
        <w:t xml:space="preserve">. Instead, you can dig a little deeper into </w:t>
      </w:r>
      <w:r w:rsidR="000639C4">
        <w:t>the work of</w:t>
      </w:r>
      <w:r w:rsidR="005C178C">
        <w:t xml:space="preserve"> a</w:t>
      </w:r>
      <w:r w:rsidR="000639C4">
        <w:t xml:space="preserve"> management consult</w:t>
      </w:r>
      <w:r w:rsidR="005C178C">
        <w:t>ant</w:t>
      </w:r>
      <w:r w:rsidR="000639C4">
        <w:t xml:space="preserve"> and how that will support your goal to become an entrepreneur in the supply chain &amp; manufacturing industry. What do you think you will learn as a management consultant specializing in </w:t>
      </w:r>
      <w:r w:rsidR="00D877F7">
        <w:t>industrialization (or any field that you think is relevant to your future career aspirations)?</w:t>
      </w:r>
    </w:p>
  </w:comment>
  <w:comment w:id="41" w:author="Thalia Priscilla" w:date="2022-12-16T13:03:00Z" w:initials="TP">
    <w:p w14:paraId="73A5328A" w14:textId="3FBB1346" w:rsidR="00433871" w:rsidRDefault="00433871">
      <w:pPr>
        <w:pStyle w:val="CommentText"/>
      </w:pPr>
      <w:r>
        <w:rPr>
          <w:rStyle w:val="CommentReference"/>
        </w:rPr>
        <w:annotationRef/>
      </w:r>
      <w:r>
        <w:t>So although this para talks about your motivation (moving forward) in your career, I think you can incorporate your previous professional experiences here (including what you’ve mentioned in the 7</w:t>
      </w:r>
      <w:r w:rsidRPr="00433871">
        <w:rPr>
          <w:vertAlign w:val="superscript"/>
        </w:rPr>
        <w:t>th</w:t>
      </w:r>
      <w:r>
        <w:t xml:space="preserve"> para below).</w:t>
      </w:r>
    </w:p>
  </w:comment>
  <w:comment w:id="42" w:author="Thalia Priscilla" w:date="2022-12-16T13:04:00Z" w:initials="TP">
    <w:p w14:paraId="49FE8B81" w14:textId="118BD620" w:rsidR="00433871" w:rsidRDefault="00433871">
      <w:pPr>
        <w:pStyle w:val="CommentText"/>
      </w:pPr>
      <w:r>
        <w:rPr>
          <w:rStyle w:val="CommentReference"/>
        </w:rPr>
        <w:annotationRef/>
      </w:r>
      <w:r w:rsidR="00412FAE">
        <w:rPr>
          <w:rStyle w:val="CommentReference"/>
        </w:rPr>
        <w:t>This is a great chance to also talk more in dept about your academic experiences.</w:t>
      </w:r>
    </w:p>
  </w:comment>
  <w:comment w:id="43" w:author="Thalia Priscilla" w:date="2022-12-16T13:16:00Z" w:initials="TP">
    <w:p w14:paraId="7A2ADEEC" w14:textId="06E749A9" w:rsidR="00054DC1" w:rsidRDefault="00054DC1">
      <w:pPr>
        <w:pStyle w:val="CommentText"/>
      </w:pPr>
      <w:r>
        <w:rPr>
          <w:rStyle w:val="CommentReference"/>
        </w:rPr>
        <w:annotationRef/>
      </w:r>
      <w:r>
        <w:t>Is this the same project you mention in the next para? If yes, I suggest elaborating it here.</w:t>
      </w:r>
    </w:p>
  </w:comment>
  <w:comment w:id="44" w:author="Thalia Priscilla" w:date="2022-12-16T12:51:00Z" w:initials="TP">
    <w:p w14:paraId="7CDE2021" w14:textId="213EA663" w:rsidR="003967F7" w:rsidRDefault="003967F7">
      <w:pPr>
        <w:pStyle w:val="CommentText"/>
      </w:pPr>
      <w:r>
        <w:rPr>
          <w:rStyle w:val="CommentReference"/>
        </w:rPr>
        <w:annotationRef/>
      </w:r>
      <w:r>
        <w:t xml:space="preserve">Were there any skills you’ve gained from this program that </w:t>
      </w:r>
      <w:r w:rsidR="00054DC1">
        <w:t>can show</w:t>
      </w:r>
      <w:r>
        <w:t xml:space="preserve"> your work ethic?</w:t>
      </w:r>
      <w:r w:rsidR="00054DC1">
        <w:t xml:space="preserve"> </w:t>
      </w:r>
    </w:p>
  </w:comment>
  <w:comment w:id="45" w:author="Thalia Priscilla" w:date="2022-12-16T12:54:00Z" w:initials="TP">
    <w:p w14:paraId="6B290769" w14:textId="240BDAF2" w:rsidR="003967F7" w:rsidRDefault="003967F7">
      <w:pPr>
        <w:pStyle w:val="CommentText"/>
      </w:pPr>
      <w:r>
        <w:rPr>
          <w:rStyle w:val="CommentReference"/>
        </w:rPr>
        <w:annotationRef/>
      </w:r>
      <w:r>
        <w:t xml:space="preserve">I feel like this paragraph is a bit redundant considering you’ve mentioned both your academic and professional experiences in the previous two paragraphs (although I understand </w:t>
      </w:r>
      <w:r w:rsidR="00804FFF">
        <w:t>your point is to show motivation for pursuing this field)</w:t>
      </w:r>
      <w:r>
        <w:t>. I suggest incorporating</w:t>
      </w:r>
      <w:r w:rsidR="00804FFF">
        <w:t xml:space="preserve"> </w:t>
      </w:r>
      <w:r w:rsidR="00C31CDE">
        <w:t>any new points</w:t>
      </w:r>
      <w:r w:rsidR="00804FFF">
        <w:t xml:space="preserve"> in this paragraph to the previous two paragraphs</w:t>
      </w:r>
      <w:r w:rsidR="009C6B28">
        <w:t xml:space="preserve"> where relevant</w:t>
      </w:r>
      <w:r w:rsidR="000D3DD1">
        <w:t xml:space="preserve"> (such as how you applied your academic skills to your professional experience).</w:t>
      </w:r>
    </w:p>
    <w:p w14:paraId="15CBDAAB" w14:textId="77777777" w:rsidR="00804FFF" w:rsidRDefault="00804FFF">
      <w:pPr>
        <w:pStyle w:val="CommentText"/>
      </w:pPr>
    </w:p>
    <w:p w14:paraId="08CFF822" w14:textId="1854E286" w:rsidR="00804FFF" w:rsidRDefault="00804FFF">
      <w:pPr>
        <w:pStyle w:val="CommentText"/>
      </w:pPr>
      <w:r>
        <w:t xml:space="preserve">Another reason is as the reader I would want to see </w:t>
      </w:r>
      <w:r>
        <w:t xml:space="preserve">your academic and professional experience highlights </w:t>
      </w:r>
      <w:r>
        <w:t xml:space="preserve">separately </w:t>
      </w:r>
      <w:r>
        <w:t>just to put more weight on each.</w:t>
      </w:r>
    </w:p>
  </w:comment>
  <w:comment w:id="46" w:author="Thalia Priscilla" w:date="2022-12-16T13:33:00Z" w:initials="TP">
    <w:p w14:paraId="7639DB72" w14:textId="3BDB0EC3" w:rsidR="00EA7161" w:rsidRDefault="00EA7161">
      <w:pPr>
        <w:pStyle w:val="CommentText"/>
      </w:pPr>
      <w:r>
        <w:rPr>
          <w:rStyle w:val="CommentReference"/>
        </w:rPr>
        <w:annotationRef/>
      </w:r>
      <w:r>
        <w:t xml:space="preserve">I think you can give evidence on what skills you’ve gained by giving an example on perhaps one challenging situation and how you’ve cultivated those skills that prove your work ethic. </w:t>
      </w:r>
    </w:p>
  </w:comment>
  <w:comment w:id="47" w:author="Thalia Priscilla" w:date="2022-12-16T12:27:00Z" w:initials="TP">
    <w:p w14:paraId="4459CF98" w14:textId="5BF6E59D" w:rsidR="00745CF4" w:rsidRDefault="00745CF4">
      <w:pPr>
        <w:pStyle w:val="CommentText"/>
      </w:pPr>
      <w:r>
        <w:rPr>
          <w:rStyle w:val="CommentReference"/>
        </w:rPr>
        <w:annotationRef/>
      </w:r>
      <w:r>
        <w:t>Of your undergraduate program</w:t>
      </w:r>
      <w:r w:rsidR="002D06BA">
        <w:t xml:space="preserve"> or your internship experience?</w:t>
      </w:r>
    </w:p>
  </w:comment>
  <w:comment w:id="52" w:author="Thalia Priscilla" w:date="2022-12-15T15:28:00Z" w:initials="TP">
    <w:p w14:paraId="002417EF" w14:textId="78ED8D62" w:rsidR="00DC4F64" w:rsidRDefault="00DC4F64">
      <w:pPr>
        <w:pStyle w:val="CommentText"/>
      </w:pPr>
      <w:r>
        <w:rPr>
          <w:rStyle w:val="CommentReference"/>
        </w:rPr>
        <w:annotationRef/>
      </w:r>
      <w:r w:rsidR="006E7CBB">
        <w:t>I suggest adding more definitive wording – perhaps ‘undoubtedly distinguished’</w:t>
      </w:r>
      <w:r w:rsidR="00433871">
        <w:t>.</w:t>
      </w:r>
    </w:p>
  </w:comment>
  <w:comment w:id="53" w:author="Thalia Priscilla" w:date="2022-12-16T12:49:00Z" w:initials="TP">
    <w:p w14:paraId="74558662" w14:textId="31E29FE0" w:rsidR="006E7CBB" w:rsidRDefault="006E7CBB">
      <w:pPr>
        <w:pStyle w:val="CommentText"/>
      </w:pPr>
      <w:r>
        <w:rPr>
          <w:rStyle w:val="CommentReference"/>
        </w:rPr>
        <w:annotationRef/>
      </w:r>
      <w:r w:rsidR="00EA7161">
        <w:rPr>
          <w:rStyle w:val="CommentReference"/>
        </w:rPr>
        <w:t xml:space="preserve">As I mentioned above, perhaps focus more on </w:t>
      </w:r>
      <w:r w:rsidR="00D11F4A">
        <w:rPr>
          <w:rStyle w:val="CommentReference"/>
        </w:rPr>
        <w:t>supporting your career aspirations as a management consultant instead of just focusing on passing an application.</w:t>
      </w:r>
      <w:r w:rsidR="00F749D2">
        <w:rPr>
          <w:rStyle w:val="CommentReference"/>
        </w:rPr>
        <w:t xml:space="preserve"> It can make you seem unsure of your career aspirations.</w:t>
      </w:r>
    </w:p>
  </w:comment>
  <w:comment w:id="55" w:author="Thalia Priscilla" w:date="2022-12-16T12:45:00Z" w:initials="TP">
    <w:p w14:paraId="60698F7F" w14:textId="24545652" w:rsidR="006E7CBB" w:rsidRDefault="006E7CBB">
      <w:pPr>
        <w:pStyle w:val="CommentText"/>
      </w:pPr>
      <w:r>
        <w:rPr>
          <w:rStyle w:val="CommentReference"/>
        </w:rPr>
        <w:annotationRef/>
      </w:r>
      <w:r w:rsidR="00100B55">
        <w:t>This is very fair, but as a reader I would add something more unique and compelling to set you apart as an applicant.</w:t>
      </w:r>
      <w:r w:rsidR="001D1AF1">
        <w:t xml:space="preserve"> Going back to your </w:t>
      </w:r>
      <w:r w:rsidR="00D11F4A">
        <w:t xml:space="preserve">introduction on industrialization, </w:t>
      </w:r>
      <w:r w:rsidR="00920B6C">
        <w:t>how will these opportunities support your bigger dream/goal?</w:t>
      </w:r>
    </w:p>
  </w:comment>
  <w:comment w:id="56" w:author="Thalia Priscilla" w:date="2022-12-16T13:42:00Z" w:initials="TP">
    <w:p w14:paraId="4B948D76" w14:textId="36AA7A89" w:rsidR="00F749D2" w:rsidRDefault="00F749D2">
      <w:pPr>
        <w:pStyle w:val="CommentText"/>
      </w:pPr>
      <w:r>
        <w:rPr>
          <w:rStyle w:val="CommentReference"/>
        </w:rPr>
        <w:annotationRef/>
      </w:r>
      <w:r>
        <w:rPr>
          <w:rStyle w:val="CommentReference"/>
        </w:rPr>
        <w:t>Same comment as previous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72F593" w15:done="0"/>
  <w15:commentEx w15:paraId="7C65FBE0" w15:done="0"/>
  <w15:commentEx w15:paraId="72605C25" w15:done="0"/>
  <w15:commentEx w15:paraId="61727022" w15:done="0"/>
  <w15:commentEx w15:paraId="6CD335AD" w15:done="0"/>
  <w15:commentEx w15:paraId="6A258736" w15:done="0"/>
  <w15:commentEx w15:paraId="6401E3D3" w15:done="0"/>
  <w15:commentEx w15:paraId="73A5328A" w15:done="0"/>
  <w15:commentEx w15:paraId="49FE8B81" w15:done="0"/>
  <w15:commentEx w15:paraId="7A2ADEEC" w15:done="0"/>
  <w15:commentEx w15:paraId="7CDE2021" w15:done="0"/>
  <w15:commentEx w15:paraId="08CFF822" w15:done="0"/>
  <w15:commentEx w15:paraId="7639DB72" w15:done="0"/>
  <w15:commentEx w15:paraId="4459CF98" w15:done="0"/>
  <w15:commentEx w15:paraId="002417EF" w15:done="0"/>
  <w15:commentEx w15:paraId="74558662" w15:done="0"/>
  <w15:commentEx w15:paraId="60698F7F" w15:done="0"/>
  <w15:commentEx w15:paraId="4B948D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E8CD" w16cex:dateUtc="2022-12-15T11:41:00Z"/>
  <w16cex:commentExtensible w16cex:durableId="2746CF52" w16cex:dateUtc="2022-12-16T04:04:00Z"/>
  <w16cex:commentExtensible w16cex:durableId="2746D043" w16cex:dateUtc="2022-12-16T04:08:00Z"/>
  <w16cex:commentExtensible w16cex:durableId="2746CEF8" w16cex:dateUtc="2022-12-16T04:03:00Z"/>
  <w16cex:commentExtensible w16cex:durableId="2746D802" w16cex:dateUtc="2022-12-16T04:41:00Z"/>
  <w16cex:commentExtensible w16cex:durableId="2745EDE0" w16cex:dateUtc="2022-12-15T12:02:00Z"/>
  <w16cex:commentExtensible w16cex:durableId="2745F0F1" w16cex:dateUtc="2022-12-15T12:16:00Z"/>
  <w16cex:commentExtensible w16cex:durableId="2746EB25" w16cex:dateUtc="2022-12-16T06:03:00Z"/>
  <w16cex:commentExtensible w16cex:durableId="2746EB6A" w16cex:dateUtc="2022-12-16T06:04:00Z"/>
  <w16cex:commentExtensible w16cex:durableId="2746EE21" w16cex:dateUtc="2022-12-16T06:16:00Z"/>
  <w16cex:commentExtensible w16cex:durableId="2746E861" w16cex:dateUtc="2022-12-16T05:51:00Z"/>
  <w16cex:commentExtensible w16cex:durableId="2746E8ED" w16cex:dateUtc="2022-12-16T05:54:00Z"/>
  <w16cex:commentExtensible w16cex:durableId="2746F20E" w16cex:dateUtc="2022-12-16T06:33:00Z"/>
  <w16cex:commentExtensible w16cex:durableId="2746E2AB" w16cex:dateUtc="2022-12-16T05:27:00Z"/>
  <w16cex:commentExtensible w16cex:durableId="2745BB93" w16cex:dateUtc="2022-12-15T08:28:00Z"/>
  <w16cex:commentExtensible w16cex:durableId="2746E7EB" w16cex:dateUtc="2022-12-16T05:49:00Z"/>
  <w16cex:commentExtensible w16cex:durableId="2746E6F4" w16cex:dateUtc="2022-12-16T05:45:00Z"/>
  <w16cex:commentExtensible w16cex:durableId="2746F44E" w16cex:dateUtc="2022-12-16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72F593" w16cid:durableId="2745E8CD"/>
  <w16cid:commentId w16cid:paraId="7C65FBE0" w16cid:durableId="2746CF52"/>
  <w16cid:commentId w16cid:paraId="72605C25" w16cid:durableId="2746D043"/>
  <w16cid:commentId w16cid:paraId="61727022" w16cid:durableId="2746CEF8"/>
  <w16cid:commentId w16cid:paraId="6CD335AD" w16cid:durableId="2746D802"/>
  <w16cid:commentId w16cid:paraId="6A258736" w16cid:durableId="2745EDE0"/>
  <w16cid:commentId w16cid:paraId="6401E3D3" w16cid:durableId="2745F0F1"/>
  <w16cid:commentId w16cid:paraId="73A5328A" w16cid:durableId="2746EB25"/>
  <w16cid:commentId w16cid:paraId="49FE8B81" w16cid:durableId="2746EB6A"/>
  <w16cid:commentId w16cid:paraId="7A2ADEEC" w16cid:durableId="2746EE21"/>
  <w16cid:commentId w16cid:paraId="7CDE2021" w16cid:durableId="2746E861"/>
  <w16cid:commentId w16cid:paraId="08CFF822" w16cid:durableId="2746E8ED"/>
  <w16cid:commentId w16cid:paraId="7639DB72" w16cid:durableId="2746F20E"/>
  <w16cid:commentId w16cid:paraId="4459CF98" w16cid:durableId="2746E2AB"/>
  <w16cid:commentId w16cid:paraId="002417EF" w16cid:durableId="2745BB93"/>
  <w16cid:commentId w16cid:paraId="74558662" w16cid:durableId="2746E7EB"/>
  <w16cid:commentId w16cid:paraId="60698F7F" w16cid:durableId="2746E6F4"/>
  <w16cid:commentId w16cid:paraId="4B948D76" w16cid:durableId="2746F4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01B"/>
    <w:multiLevelType w:val="hybridMultilevel"/>
    <w:tmpl w:val="41C82AE6"/>
    <w:lvl w:ilvl="0" w:tplc="2B76964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BE0"/>
    <w:multiLevelType w:val="hybridMultilevel"/>
    <w:tmpl w:val="B87AD17C"/>
    <w:lvl w:ilvl="0" w:tplc="9716C01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70F48"/>
    <w:multiLevelType w:val="hybridMultilevel"/>
    <w:tmpl w:val="1E0AA918"/>
    <w:lvl w:ilvl="0" w:tplc="1CAC694C">
      <w:start w:val="4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73B9F"/>
    <w:multiLevelType w:val="hybridMultilevel"/>
    <w:tmpl w:val="A3BCD784"/>
    <w:lvl w:ilvl="0" w:tplc="944C93C6">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2E0E"/>
    <w:rsid w:val="00054DC1"/>
    <w:rsid w:val="000639C4"/>
    <w:rsid w:val="000D3DD1"/>
    <w:rsid w:val="00100B55"/>
    <w:rsid w:val="00121148"/>
    <w:rsid w:val="00185506"/>
    <w:rsid w:val="001D1AF1"/>
    <w:rsid w:val="001F31E5"/>
    <w:rsid w:val="002241D4"/>
    <w:rsid w:val="00277097"/>
    <w:rsid w:val="002B24C5"/>
    <w:rsid w:val="002D06BA"/>
    <w:rsid w:val="002D5230"/>
    <w:rsid w:val="002F078E"/>
    <w:rsid w:val="0030199F"/>
    <w:rsid w:val="00327C66"/>
    <w:rsid w:val="003779A8"/>
    <w:rsid w:val="00394533"/>
    <w:rsid w:val="003967F7"/>
    <w:rsid w:val="003A1B12"/>
    <w:rsid w:val="003B0835"/>
    <w:rsid w:val="003C3737"/>
    <w:rsid w:val="00412FAE"/>
    <w:rsid w:val="00433871"/>
    <w:rsid w:val="0046375D"/>
    <w:rsid w:val="004E6F38"/>
    <w:rsid w:val="00533027"/>
    <w:rsid w:val="005C178C"/>
    <w:rsid w:val="005C44A8"/>
    <w:rsid w:val="005F08C1"/>
    <w:rsid w:val="0062459E"/>
    <w:rsid w:val="00664B14"/>
    <w:rsid w:val="006E7CBB"/>
    <w:rsid w:val="00745CF4"/>
    <w:rsid w:val="007F3F94"/>
    <w:rsid w:val="00804FFF"/>
    <w:rsid w:val="0088412F"/>
    <w:rsid w:val="008B6A76"/>
    <w:rsid w:val="008C110A"/>
    <w:rsid w:val="00902C81"/>
    <w:rsid w:val="00920B6C"/>
    <w:rsid w:val="009437B9"/>
    <w:rsid w:val="0098733F"/>
    <w:rsid w:val="009C6B28"/>
    <w:rsid w:val="00AD2697"/>
    <w:rsid w:val="00B312AC"/>
    <w:rsid w:val="00BC1C4B"/>
    <w:rsid w:val="00C31CDE"/>
    <w:rsid w:val="00C65C80"/>
    <w:rsid w:val="00D11F4A"/>
    <w:rsid w:val="00D12158"/>
    <w:rsid w:val="00D17834"/>
    <w:rsid w:val="00D70E12"/>
    <w:rsid w:val="00D877F7"/>
    <w:rsid w:val="00DC4F64"/>
    <w:rsid w:val="00EA7161"/>
    <w:rsid w:val="00F724B8"/>
    <w:rsid w:val="00F749D2"/>
    <w:rsid w:val="00F90295"/>
    <w:rsid w:val="00FF1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C4F64"/>
    <w:rPr>
      <w:sz w:val="16"/>
      <w:szCs w:val="16"/>
    </w:rPr>
  </w:style>
  <w:style w:type="paragraph" w:styleId="CommentText">
    <w:name w:val="annotation text"/>
    <w:basedOn w:val="Normal"/>
    <w:link w:val="CommentTextChar"/>
    <w:uiPriority w:val="99"/>
    <w:semiHidden/>
    <w:unhideWhenUsed/>
    <w:rsid w:val="00DC4F64"/>
    <w:rPr>
      <w:sz w:val="20"/>
      <w:szCs w:val="20"/>
    </w:rPr>
  </w:style>
  <w:style w:type="character" w:customStyle="1" w:styleId="CommentTextChar">
    <w:name w:val="Comment Text Char"/>
    <w:basedOn w:val="DefaultParagraphFont"/>
    <w:link w:val="CommentText"/>
    <w:uiPriority w:val="99"/>
    <w:semiHidden/>
    <w:rsid w:val="00DC4F64"/>
    <w:rPr>
      <w:sz w:val="20"/>
      <w:szCs w:val="20"/>
    </w:rPr>
  </w:style>
  <w:style w:type="paragraph" w:styleId="CommentSubject">
    <w:name w:val="annotation subject"/>
    <w:basedOn w:val="CommentText"/>
    <w:next w:val="CommentText"/>
    <w:link w:val="CommentSubjectChar"/>
    <w:uiPriority w:val="99"/>
    <w:semiHidden/>
    <w:unhideWhenUsed/>
    <w:rsid w:val="00DC4F64"/>
    <w:rPr>
      <w:b/>
      <w:bCs/>
    </w:rPr>
  </w:style>
  <w:style w:type="character" w:customStyle="1" w:styleId="CommentSubjectChar">
    <w:name w:val="Comment Subject Char"/>
    <w:basedOn w:val="CommentTextChar"/>
    <w:link w:val="CommentSubject"/>
    <w:uiPriority w:val="99"/>
    <w:semiHidden/>
    <w:rsid w:val="00DC4F64"/>
    <w:rPr>
      <w:b/>
      <w:bCs/>
      <w:sz w:val="20"/>
      <w:szCs w:val="20"/>
    </w:rPr>
  </w:style>
  <w:style w:type="paragraph" w:styleId="Revision">
    <w:name w:val="Revision"/>
    <w:hidden/>
    <w:uiPriority w:val="99"/>
    <w:semiHidden/>
    <w:rsid w:val="00DC4F64"/>
  </w:style>
  <w:style w:type="paragraph" w:styleId="ListParagraph">
    <w:name w:val="List Paragraph"/>
    <w:basedOn w:val="Normal"/>
    <w:uiPriority w:val="34"/>
    <w:qFormat/>
    <w:rsid w:val="003B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23</cp:revision>
  <dcterms:created xsi:type="dcterms:W3CDTF">2022-12-13T10:09:00Z</dcterms:created>
  <dcterms:modified xsi:type="dcterms:W3CDTF">2022-12-16T07:03:00Z</dcterms:modified>
</cp:coreProperties>
</file>