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27FB" w:rsidRDefault="00000000">
      <w:pPr>
        <w:rPr>
          <w:b/>
        </w:rPr>
      </w:pPr>
      <w:commentRangeStart w:id="0"/>
      <w:r>
        <w:rPr>
          <w:b/>
        </w:rPr>
        <w:t>Discuss an accomplishment, event, or realization that sparked a period of personal growth and a new understanding of yourself or others</w:t>
      </w:r>
      <w:commentRangeEnd w:id="0"/>
      <w:r w:rsidR="00CD2828">
        <w:rPr>
          <w:rStyle w:val="CommentReference"/>
        </w:rPr>
        <w:commentReference w:id="0"/>
      </w:r>
      <w:r>
        <w:rPr>
          <w:b/>
        </w:rPr>
        <w:t xml:space="preserve"> </w:t>
      </w:r>
    </w:p>
    <w:p w14:paraId="00000002" w14:textId="77777777" w:rsidR="00BC27FB" w:rsidRDefault="00BC27FB"/>
    <w:p w14:paraId="00000003" w14:textId="77777777" w:rsidR="00BC27FB" w:rsidRDefault="00BC27FB"/>
    <w:p w14:paraId="00000004" w14:textId="261AF529" w:rsidR="00BC27FB" w:rsidRDefault="00000000">
      <w:r>
        <w:t xml:space="preserve">At around the 4th grade, I began to really contextualise the world around me and its workings. Experiences that were </w:t>
      </w:r>
      <w:commentRangeStart w:id="1"/>
      <w:r>
        <w:t xml:space="preserve">appalling </w:t>
      </w:r>
      <w:commentRangeEnd w:id="1"/>
      <w:r w:rsidR="001A6763">
        <w:rPr>
          <w:rStyle w:val="CommentReference"/>
        </w:rPr>
        <w:commentReference w:id="1"/>
      </w:r>
      <w:r>
        <w:t xml:space="preserve">to my younger self, having my mind itching when placed in a social environment with especially wealthy people. </w:t>
      </w:r>
      <w:commentRangeStart w:id="2"/>
      <w:r>
        <w:t xml:space="preserve">As the cogs started to turn to propel the earth into rotation, </w:t>
      </w:r>
      <w:commentRangeEnd w:id="2"/>
      <w:r w:rsidR="00D527DC">
        <w:rPr>
          <w:rStyle w:val="CommentReference"/>
        </w:rPr>
        <w:commentReference w:id="2"/>
      </w:r>
      <w:r>
        <w:t xml:space="preserve">I had found </w:t>
      </w:r>
      <w:commentRangeStart w:id="3"/>
      <w:r>
        <w:t>myself digging deeper and questioning the more intricate increments of these cogs that make money move, which personally is the largest factor to a</w:t>
      </w:r>
      <w:del w:id="4" w:author="Author">
        <w:r w:rsidDel="00D527DC">
          <w:delText>s</w:delText>
        </w:r>
      </w:del>
      <w:r>
        <w:t xml:space="preserve"> significantly more enjoyable lifestyle to experience in this life we only get a single shot on. The desire to fully internalise the traversing of money between parties like organisations and </w:t>
      </w:r>
      <w:del w:id="5" w:author="Author">
        <w:r w:rsidDel="00284772">
          <w:delText xml:space="preserve">personal </w:delText>
        </w:r>
      </w:del>
      <w:r>
        <w:t xml:space="preserve">individuals was unstoppably growing and had myself thrusted into wanting to be that person equipped with the knowledge to help individuals and companies to make the best financial decisions available </w:t>
      </w:r>
      <w:commentRangeEnd w:id="3"/>
      <w:r w:rsidR="00C70751">
        <w:rPr>
          <w:rStyle w:val="CommentReference"/>
        </w:rPr>
        <w:commentReference w:id="3"/>
      </w:r>
      <w:r>
        <w:t xml:space="preserve">to </w:t>
      </w:r>
      <w:commentRangeStart w:id="6"/>
      <w:r>
        <w:t>them</w:t>
      </w:r>
      <w:commentRangeEnd w:id="6"/>
      <w:r w:rsidR="00573182">
        <w:rPr>
          <w:rStyle w:val="CommentReference"/>
        </w:rPr>
        <w:commentReference w:id="6"/>
      </w:r>
      <w:r>
        <w:t>.</w:t>
      </w:r>
    </w:p>
    <w:p w14:paraId="00000005" w14:textId="77777777" w:rsidR="00BC27FB" w:rsidRDefault="00BC27FB"/>
    <w:p w14:paraId="00000006" w14:textId="4B18D79C" w:rsidR="00BC27FB" w:rsidRDefault="00000000">
      <w:commentRangeStart w:id="7"/>
      <w:r>
        <w:t>Since young, my parents have shed blood, sweat and tears to primarily pr</w:t>
      </w:r>
      <w:ins w:id="8" w:author="Author">
        <w:r w:rsidR="00E14B8F">
          <w:t>i</w:t>
        </w:r>
      </w:ins>
      <w:r>
        <w:t xml:space="preserve">oritise placing me in an environment that sees me being raised within the social environment that I should desire to belong to as an adult. Engaging in various conversations with individuals of different backgrounds have helped me develop an established foundation of the numerous aspects there is to the industries that revolve around the society that we live in. My father especially has gone to the extent of ensuring my accompaniment in his business meetings, which proved to slip ideas of the decision-making aspects of business between parties involved in the economy. </w:t>
      </w:r>
      <w:del w:id="9" w:author="Author">
        <w:r w:rsidDel="00B02218">
          <w:delText xml:space="preserve">Especially </w:delText>
        </w:r>
      </w:del>
      <w:ins w:id="10" w:author="Author">
        <w:r w:rsidR="00B02218">
          <w:t>I found myself</w:t>
        </w:r>
        <w:r w:rsidR="00B02218">
          <w:t xml:space="preserve"> </w:t>
        </w:r>
      </w:ins>
      <w:r>
        <w:t>overhearing phoned conversations in the car regarding a more niche area of stock trading had me engaged in the concept of financial risk and its returns as well as benefits.</w:t>
      </w:r>
      <w:commentRangeEnd w:id="7"/>
      <w:r w:rsidR="00573182">
        <w:rPr>
          <w:rStyle w:val="CommentReference"/>
        </w:rPr>
        <w:commentReference w:id="7"/>
      </w:r>
    </w:p>
    <w:p w14:paraId="00000007" w14:textId="77777777" w:rsidR="00BC27FB" w:rsidRDefault="00BC27FB"/>
    <w:p w14:paraId="00000008" w14:textId="7D3A3DE4" w:rsidR="00BC27FB" w:rsidRDefault="00000000">
      <w:r>
        <w:t xml:space="preserve">Towards the middle of my high-school years, </w:t>
      </w:r>
      <w:commentRangeStart w:id="11"/>
      <w:r>
        <w:t xml:space="preserve">I placed myself in a position where I had direct confrontation with this world, almost like putting my first foot forward into this world that has been engraved with constant itch in the back of my mind. </w:t>
      </w:r>
      <w:commentRangeEnd w:id="11"/>
      <w:r w:rsidR="006E5D56">
        <w:rPr>
          <w:rStyle w:val="CommentReference"/>
        </w:rPr>
        <w:commentReference w:id="11"/>
      </w:r>
      <w:r>
        <w:t xml:space="preserve">I </w:t>
      </w:r>
      <w:del w:id="12" w:author="Author">
        <w:r w:rsidDel="00462AD4">
          <w:delText>had been</w:delText>
        </w:r>
      </w:del>
      <w:ins w:id="13" w:author="Author">
        <w:r w:rsidR="00462AD4">
          <w:t>was</w:t>
        </w:r>
      </w:ins>
      <w:r>
        <w:t xml:space="preserve"> delegated to a branch of my father’s new caf</w:t>
      </w:r>
      <w:ins w:id="14" w:author="Author">
        <w:r w:rsidR="00B02218">
          <w:t>é</w:t>
        </w:r>
      </w:ins>
      <w:del w:id="15" w:author="Author">
        <w:r w:rsidDel="00B02218">
          <w:delText>e</w:delText>
        </w:r>
      </w:del>
      <w:r>
        <w:t xml:space="preserve"> where I accounted, specifically tabulated</w:t>
      </w:r>
      <w:ins w:id="16" w:author="Author">
        <w:r w:rsidR="00E264A3">
          <w:t>,</w:t>
        </w:r>
      </w:ins>
      <w:r>
        <w:t xml:space="preserve"> the data for cold-pressed fresh juices </w:t>
      </w:r>
      <w:del w:id="17" w:author="Author">
        <w:r w:rsidDel="00E14B8F">
          <w:delText>on a monthly basis</w:delText>
        </w:r>
      </w:del>
      <w:ins w:id="18" w:author="Author">
        <w:r w:rsidR="00E14B8F">
          <w:t>monthly</w:t>
        </w:r>
      </w:ins>
      <w:r>
        <w:t xml:space="preserve">. Through this I was able to directly learn to use technology to keep track of financial transactions and data regarding the specific beverages being sold in the cafe’s operation. </w:t>
      </w:r>
      <w:commentRangeStart w:id="19"/>
      <w:r>
        <w:t>As my current interest also branched out to mix with aspects of marketing, imposed through various news of up</w:t>
      </w:r>
      <w:ins w:id="20" w:author="Author">
        <w:r w:rsidR="00B02218">
          <w:t>-</w:t>
        </w:r>
      </w:ins>
      <w:del w:id="21" w:author="Author">
        <w:r w:rsidDel="00B02218">
          <w:delText xml:space="preserve"> </w:delText>
        </w:r>
      </w:del>
      <w:r>
        <w:t>and</w:t>
      </w:r>
      <w:ins w:id="22" w:author="Author">
        <w:r w:rsidR="00B02218">
          <w:t>-</w:t>
        </w:r>
      </w:ins>
      <w:del w:id="23" w:author="Author">
        <w:r w:rsidDel="00B02218">
          <w:delText xml:space="preserve"> </w:delText>
        </w:r>
      </w:del>
      <w:r>
        <w:t>coming businesses skyrocketing, I was able to not only have my hands on tabulating necessary data but also was able to discuss strategies for the specific product with my knowledge on the statistical data, scraping the realm of quantitative data analysis.</w:t>
      </w:r>
      <w:commentRangeEnd w:id="19"/>
      <w:r w:rsidR="004C7915">
        <w:rPr>
          <w:rStyle w:val="CommentReference"/>
        </w:rPr>
        <w:commentReference w:id="19"/>
      </w:r>
      <w:r>
        <w:t xml:space="preserve"> However done through brief and rare discussions held on the dinner table between a busy father and a student, I was able to discuss the statistics and information regarding the operations of the caf</w:t>
      </w:r>
      <w:ins w:id="24" w:author="Author">
        <w:r w:rsidR="00B02218">
          <w:t>é</w:t>
        </w:r>
      </w:ins>
      <w:del w:id="25" w:author="Author">
        <w:r w:rsidDel="00B02218">
          <w:delText>e</w:delText>
        </w:r>
      </w:del>
      <w:r>
        <w:t xml:space="preserve"> from other branches to evaluate possible strategies. Piqu</w:t>
      </w:r>
      <w:del w:id="26" w:author="Author">
        <w:r w:rsidDel="00E14B8F">
          <w:delText>e</w:delText>
        </w:r>
      </w:del>
      <w:r>
        <w:t xml:space="preserve">ing my interest, though challenging, I was tugged deeper into this reality that </w:t>
      </w:r>
      <w:del w:id="27" w:author="Author">
        <w:r w:rsidDel="00E14B8F">
          <w:delText>fueled</w:delText>
        </w:r>
      </w:del>
      <w:ins w:id="28" w:author="Author">
        <w:r w:rsidR="00E14B8F">
          <w:t>fuelled</w:t>
        </w:r>
      </w:ins>
      <w:r>
        <w:t xml:space="preserve"> the workings of the world. </w:t>
      </w:r>
    </w:p>
    <w:p w14:paraId="00000009" w14:textId="77777777" w:rsidR="00BC27FB" w:rsidRDefault="00BC27FB"/>
    <w:p w14:paraId="0000000A" w14:textId="2AE8B063" w:rsidR="00BC27FB" w:rsidRDefault="00000000">
      <w:r>
        <w:t xml:space="preserve">As a student-athlete involved in the team sports of football almost for the entirety of my life, I should assign the credit where its due. </w:t>
      </w:r>
      <w:commentRangeStart w:id="29"/>
      <w:r>
        <w:t>Working within the setting of a team, where chemistry and synchronization is important to achieve maximum efficacy as a single unit, my communication skills have been boosted when on the pitch to direct my teammates and initiate plans or simple movements.</w:t>
      </w:r>
      <w:commentRangeEnd w:id="29"/>
      <w:r w:rsidR="00830BB6">
        <w:rPr>
          <w:rStyle w:val="CommentReference"/>
        </w:rPr>
        <w:commentReference w:id="29"/>
      </w:r>
      <w:r>
        <w:t xml:space="preserve"> </w:t>
      </w:r>
      <w:commentRangeStart w:id="30"/>
      <w:r>
        <w:t>Throughout my sporting career, I was often appointed to take the role of a leader, hono</w:t>
      </w:r>
      <w:ins w:id="31" w:author="Author">
        <w:r w:rsidR="00E14B8F">
          <w:t>u</w:t>
        </w:r>
      </w:ins>
      <w:r>
        <w:t xml:space="preserve">red with captaincy. Aside from technical skills, I developed </w:t>
      </w:r>
      <w:r>
        <w:lastRenderedPageBreak/>
        <w:t>the ability to voice out what needs to be heard, as well as keep the team compact, stringing the different players together as a single whole. To top it all off, the nature of the sport allowed me to evolve into a flexible individual, as I had to work with and against various team structures at club and school level where I am placed in differing live situations.</w:t>
      </w:r>
      <w:commentRangeEnd w:id="30"/>
      <w:r w:rsidR="000C5341">
        <w:rPr>
          <w:rStyle w:val="CommentReference"/>
        </w:rPr>
        <w:commentReference w:id="30"/>
      </w:r>
    </w:p>
    <w:p w14:paraId="0000000B" w14:textId="77777777" w:rsidR="00BC27FB" w:rsidRDefault="00BC27FB"/>
    <w:p w14:paraId="0000000C" w14:textId="77777777" w:rsidR="00BC27FB" w:rsidRDefault="00BC27FB"/>
    <w:p w14:paraId="0000000D" w14:textId="7035B8BA" w:rsidR="00BC27FB" w:rsidRDefault="00000000">
      <w:r>
        <w:t>With my finance major serving as a stepping</w:t>
      </w:r>
      <w:ins w:id="32" w:author="Author">
        <w:r w:rsidR="00E14B8F">
          <w:t>-</w:t>
        </w:r>
      </w:ins>
      <w:del w:id="33" w:author="Author">
        <w:r w:rsidDel="00E14B8F">
          <w:delText xml:space="preserve"> </w:delText>
        </w:r>
      </w:del>
      <w:r>
        <w:t xml:space="preserve">stone, my goal is to contribute to the advancement of the local economy of Indonesia. </w:t>
      </w:r>
      <w:commentRangeStart w:id="34"/>
      <w:r>
        <w:t>Specifically, I aim to assist large local firms in making informed decisions when engaging in international trade</w:t>
      </w:r>
      <w:commentRangeEnd w:id="34"/>
      <w:r w:rsidR="00E14B8F">
        <w:rPr>
          <w:rStyle w:val="CommentReference"/>
        </w:rPr>
        <w:commentReference w:id="34"/>
      </w:r>
      <w:r>
        <w:t xml:space="preserve">. By leveraging my expertise and knowledge gained from my finance major, I aspire to guide these firms in making the right strategic choices that will enhance their </w:t>
      </w:r>
      <w:commentRangeStart w:id="35"/>
      <w:r>
        <w:t xml:space="preserve">international business activities </w:t>
      </w:r>
      <w:commentRangeEnd w:id="35"/>
      <w:r w:rsidR="00284772">
        <w:rPr>
          <w:rStyle w:val="CommentReference"/>
        </w:rPr>
        <w:commentReference w:id="35"/>
      </w:r>
      <w:r>
        <w:t xml:space="preserve">and contribute to the growth of the Indonesian economy. Through a strong foundation in financial theory, accounting principles, and quantitative analysis, I will be equipped to </w:t>
      </w:r>
      <w:commentRangeStart w:id="36"/>
      <w:r>
        <w:t>analy</w:t>
      </w:r>
      <w:ins w:id="37" w:author="Author">
        <w:r w:rsidR="00E14B8F">
          <w:t>s</w:t>
        </w:r>
      </w:ins>
      <w:del w:id="38" w:author="Author">
        <w:r w:rsidDel="00E14B8F">
          <w:delText>z</w:delText>
        </w:r>
      </w:del>
      <w:r>
        <w:t>e</w:t>
      </w:r>
      <w:commentRangeEnd w:id="36"/>
      <w:r w:rsidR="00E14B8F">
        <w:rPr>
          <w:rStyle w:val="CommentReference"/>
        </w:rPr>
        <w:commentReference w:id="36"/>
      </w:r>
      <w:r>
        <w:t xml:space="preserve"> complex financial data and provide valuable insights for decision-making. Additionally, studying in the UK will expose me to diverse financial environments, enriching my understanding of global markets and international business practices. By honing critical thinking, problem-solving, and effective communication skills, I will be well-prepared to excel in the competitive job market and make a meaningful impact in Indonesia's financial </w:t>
      </w:r>
      <w:commentRangeStart w:id="39"/>
      <w:r>
        <w:t>sector</w:t>
      </w:r>
      <w:commentRangeEnd w:id="39"/>
      <w:r w:rsidR="00E14B8F">
        <w:rPr>
          <w:rStyle w:val="CommentReference"/>
        </w:rPr>
        <w:commentReference w:id="39"/>
      </w:r>
      <w:r>
        <w:t>.</w:t>
      </w:r>
    </w:p>
    <w:p w14:paraId="00000010" w14:textId="0CAADCA0" w:rsidR="00BC27FB" w:rsidRDefault="00BC27FB"/>
    <w:p w14:paraId="00000011" w14:textId="77777777" w:rsidR="00BC27FB" w:rsidRDefault="00BC27FB"/>
    <w:p w14:paraId="00000012" w14:textId="73A0EAC4" w:rsidR="00BC27FB" w:rsidRDefault="000C5341">
      <w:pPr>
        <w:rPr>
          <w:ins w:id="40" w:author="Author"/>
        </w:rPr>
      </w:pPr>
      <w:ins w:id="41" w:author="Author">
        <w:r>
          <w:t xml:space="preserve">Dear Darren, </w:t>
        </w:r>
      </w:ins>
    </w:p>
    <w:p w14:paraId="3241410F" w14:textId="77777777" w:rsidR="000C5341" w:rsidRDefault="000C5341">
      <w:pPr>
        <w:rPr>
          <w:ins w:id="42" w:author="Author"/>
        </w:rPr>
      </w:pPr>
    </w:p>
    <w:p w14:paraId="32C1B78E" w14:textId="4C0E835E" w:rsidR="000C5341" w:rsidRDefault="000C5341">
      <w:pPr>
        <w:rPr>
          <w:ins w:id="43" w:author="Author"/>
        </w:rPr>
      </w:pPr>
      <w:ins w:id="44" w:author="Author">
        <w:r>
          <w:t xml:space="preserve">This is a great first draft. </w:t>
        </w:r>
        <w:r w:rsidR="00C86D96">
          <w:t xml:space="preserve">You’ve properly showcased your </w:t>
        </w:r>
        <w:proofErr w:type="gramStart"/>
        <w:r w:rsidR="00C86D96">
          <w:t>future plans</w:t>
        </w:r>
        <w:proofErr w:type="gramEnd"/>
        <w:r w:rsidR="00C86D96">
          <w:t>, and how a finance major will help equip you to achieve these plans. I have several notes, as below.</w:t>
        </w:r>
      </w:ins>
    </w:p>
    <w:p w14:paraId="0BA2B70D" w14:textId="77777777" w:rsidR="00C86D96" w:rsidRDefault="00C86D96">
      <w:pPr>
        <w:rPr>
          <w:ins w:id="45" w:author="Author"/>
        </w:rPr>
      </w:pPr>
    </w:p>
    <w:p w14:paraId="03E10E94" w14:textId="6DB92FC2" w:rsidR="00C86D96" w:rsidRDefault="00C86D96">
      <w:pPr>
        <w:rPr>
          <w:ins w:id="46" w:author="Author"/>
        </w:rPr>
      </w:pPr>
      <w:ins w:id="47" w:author="Author">
        <w:r>
          <w:t xml:space="preserve">First, you need to clarify early on (from the very first paragraph) what your intended major is. You’ve only made vague references to it in your first paragraph, and your second and third paragraphs made references to other subjects (economy, marketing, business strategy) that are </w:t>
        </w:r>
        <w:r>
          <w:rPr>
            <w:i/>
            <w:iCs/>
          </w:rPr>
          <w:t>outside</w:t>
        </w:r>
        <w:r>
          <w:t xml:space="preserve"> of the realm of finance. Try to narrow down your focus to only </w:t>
        </w:r>
        <w:r>
          <w:rPr>
            <w:u w:val="single"/>
          </w:rPr>
          <w:t>what your major/course will discuss</w:t>
        </w:r>
        <w:r>
          <w:t>.</w:t>
        </w:r>
      </w:ins>
    </w:p>
    <w:p w14:paraId="1BAFA5D0" w14:textId="77777777" w:rsidR="00C86D96" w:rsidRDefault="00C86D96">
      <w:pPr>
        <w:rPr>
          <w:ins w:id="48" w:author="Author"/>
        </w:rPr>
      </w:pPr>
    </w:p>
    <w:p w14:paraId="63D04882" w14:textId="00A40DE1" w:rsidR="00C86D96" w:rsidRDefault="00C86D96">
      <w:pPr>
        <w:rPr>
          <w:ins w:id="49" w:author="Author"/>
        </w:rPr>
      </w:pPr>
      <w:ins w:id="50" w:author="Author">
        <w:r>
          <w:t xml:space="preserve">Second, you need to expand the “pursuit” section of your essay. Showcase more of what you’ve done to familiarize yourself with the subject of finance. Have you read any literature on the subject? </w:t>
        </w:r>
        <w:r w:rsidR="004924D0">
          <w:t xml:space="preserve">Joined competitions? </w:t>
        </w:r>
        <w:r>
          <w:t xml:space="preserve">Taken summer courses or internships? What have you learned from them? </w:t>
        </w:r>
        <w:r w:rsidR="004924D0">
          <w:t xml:space="preserve">This is arguably the most important section of your essay, and it will showcase whether </w:t>
        </w:r>
        <w:proofErr w:type="gramStart"/>
        <w:r w:rsidR="004924D0">
          <w:t>your</w:t>
        </w:r>
        <w:proofErr w:type="gramEnd"/>
        <w:r w:rsidR="004924D0">
          <w:t xml:space="preserve"> </w:t>
        </w:r>
        <w:r w:rsidR="004924D0" w:rsidRPr="004924D0">
          <w:rPr>
            <w:b/>
            <w:bCs/>
            <w:rPrChange w:id="51" w:author="Author">
              <w:rPr/>
            </w:rPrChange>
          </w:rPr>
          <w:t>reasoning</w:t>
        </w:r>
        <w:r w:rsidR="004924D0">
          <w:t xml:space="preserve"> to pursue this major is </w:t>
        </w:r>
        <w:r w:rsidR="004924D0">
          <w:rPr>
            <w:b/>
            <w:bCs/>
          </w:rPr>
          <w:t>convincing</w:t>
        </w:r>
        <w:r w:rsidR="004924D0">
          <w:t>.</w:t>
        </w:r>
      </w:ins>
    </w:p>
    <w:p w14:paraId="684AA10B" w14:textId="77777777" w:rsidR="00E14B8F" w:rsidRDefault="00E14B8F">
      <w:pPr>
        <w:rPr>
          <w:ins w:id="52" w:author="Author"/>
        </w:rPr>
      </w:pPr>
    </w:p>
    <w:p w14:paraId="4F668F69" w14:textId="68E85D9E" w:rsidR="00E14B8F" w:rsidRDefault="00E14B8F">
      <w:pPr>
        <w:rPr>
          <w:ins w:id="53" w:author="Author"/>
        </w:rPr>
      </w:pPr>
      <w:ins w:id="54" w:author="Author">
        <w:r>
          <w:t xml:space="preserve">Lastly, just so your paragraphs </w:t>
        </w:r>
        <w:r w:rsidR="00145248">
          <w:t>aren’t too lengthy or repetitive</w:t>
        </w:r>
        <w:r w:rsidR="00EB2697">
          <w:t xml:space="preserve"> (keep an eye on the character count!)</w:t>
        </w:r>
        <w:r w:rsidR="00145248">
          <w:t>, try using the PEEL structure – Point, Evidence, Elaboration, Link (to your next paragraph)</w:t>
        </w:r>
        <w:r w:rsidR="00EB2697">
          <w:t>, to make your writing more effective.</w:t>
        </w:r>
        <w:del w:id="55" w:author="Author">
          <w:r w:rsidR="00145248" w:rsidDel="00EB2697">
            <w:delText>.</w:delText>
          </w:r>
        </w:del>
      </w:ins>
    </w:p>
    <w:p w14:paraId="54304CBF" w14:textId="77777777" w:rsidR="004924D0" w:rsidRDefault="004924D0">
      <w:pPr>
        <w:rPr>
          <w:ins w:id="56" w:author="Author"/>
        </w:rPr>
      </w:pPr>
    </w:p>
    <w:p w14:paraId="3825A3D3" w14:textId="548A37C8" w:rsidR="004924D0" w:rsidRDefault="004924D0">
      <w:pPr>
        <w:rPr>
          <w:ins w:id="57" w:author="Author"/>
        </w:rPr>
      </w:pPr>
      <w:ins w:id="58" w:author="Author">
        <w:r>
          <w:t xml:space="preserve">Otherwise, you’ve done good work so far. </w:t>
        </w:r>
        <w:del w:id="59" w:author="Author">
          <w:r w:rsidDel="00145248">
            <w:delText>Keep it up</w:delText>
          </w:r>
        </w:del>
        <w:r w:rsidR="00145248">
          <w:t>Keep it up and do ask your mentor if you have any questions.</w:t>
        </w:r>
        <w:del w:id="60" w:author="Author">
          <w:r w:rsidDel="00145248">
            <w:delText>.</w:delText>
          </w:r>
        </w:del>
      </w:ins>
    </w:p>
    <w:p w14:paraId="08F4EF5B" w14:textId="77777777" w:rsidR="004924D0" w:rsidRDefault="004924D0">
      <w:pPr>
        <w:rPr>
          <w:ins w:id="61" w:author="Author"/>
        </w:rPr>
      </w:pPr>
    </w:p>
    <w:p w14:paraId="65414216" w14:textId="08AB9ED3" w:rsidR="004924D0" w:rsidRDefault="004924D0">
      <w:pPr>
        <w:rPr>
          <w:ins w:id="62" w:author="Author"/>
        </w:rPr>
      </w:pPr>
      <w:ins w:id="63" w:author="Author">
        <w:r>
          <w:t xml:space="preserve">Best regards, </w:t>
        </w:r>
      </w:ins>
    </w:p>
    <w:p w14:paraId="678F7AFC" w14:textId="77777777" w:rsidR="004924D0" w:rsidRDefault="004924D0">
      <w:pPr>
        <w:rPr>
          <w:ins w:id="64" w:author="Author"/>
        </w:rPr>
      </w:pPr>
    </w:p>
    <w:p w14:paraId="7066B63A" w14:textId="27BF19B0" w:rsidR="004924D0" w:rsidRDefault="004924D0">
      <w:pPr>
        <w:rPr>
          <w:ins w:id="65" w:author="Author"/>
        </w:rPr>
      </w:pPr>
      <w:ins w:id="66" w:author="Author">
        <w:r>
          <w:t>Arianne</w:t>
        </w:r>
      </w:ins>
    </w:p>
    <w:p w14:paraId="596C290D" w14:textId="764D105D" w:rsidR="004924D0" w:rsidRPr="00C86D96" w:rsidRDefault="004924D0">
      <w:proofErr w:type="spellStart"/>
      <w:ins w:id="67" w:author="Author">
        <w:r>
          <w:t>ALL-in</w:t>
        </w:r>
        <w:proofErr w:type="spellEnd"/>
        <w:r>
          <w:t xml:space="preserve"> Essay Editor</w:t>
        </w:r>
      </w:ins>
    </w:p>
    <w:p w14:paraId="00000013" w14:textId="77777777" w:rsidR="00BC27FB" w:rsidRDefault="00BC27FB"/>
    <w:p w14:paraId="00000014" w14:textId="77777777" w:rsidR="00BC27FB" w:rsidRDefault="00BC27FB"/>
    <w:p w14:paraId="00000015" w14:textId="77777777" w:rsidR="00BC27FB" w:rsidRDefault="00BC27FB"/>
    <w:p w14:paraId="00000016" w14:textId="77777777" w:rsidR="00BC27FB" w:rsidRDefault="00BC27FB"/>
    <w:p w14:paraId="00000017" w14:textId="77777777" w:rsidR="00BC27FB" w:rsidRDefault="00BC27FB"/>
    <w:p w14:paraId="00000018" w14:textId="77777777" w:rsidR="00BC27FB" w:rsidRDefault="00BC27FB"/>
    <w:sectPr w:rsidR="00BC27FB">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8136141" w14:textId="77777777" w:rsidR="00CD2828" w:rsidRDefault="00CD2828" w:rsidP="00422A0C">
      <w:r>
        <w:rPr>
          <w:rStyle w:val="CommentReference"/>
        </w:rPr>
        <w:annotationRef/>
      </w:r>
      <w:r>
        <w:rPr>
          <w:color w:val="000000"/>
          <w:sz w:val="20"/>
          <w:szCs w:val="20"/>
        </w:rPr>
        <w:t>Just to inform you – this prompt is a “CommonApp” essay prompt.</w:t>
      </w:r>
    </w:p>
    <w:p w14:paraId="7A86D38D" w14:textId="77777777" w:rsidR="00CD2828" w:rsidRDefault="00CD2828" w:rsidP="00422A0C"/>
    <w:p w14:paraId="216EB95E" w14:textId="77777777" w:rsidR="00CD2828" w:rsidRDefault="00CD2828" w:rsidP="00422A0C">
      <w:r>
        <w:rPr>
          <w:color w:val="000000"/>
          <w:sz w:val="20"/>
          <w:szCs w:val="20"/>
        </w:rPr>
        <w:t>The essay you’ve written is more along the lines of a UCAS “Personal Statement”, which is commonly used to apply to UK/Asia universities. It has a different content and structure altogether, and thus, doesn’t quite respond to the CommonApp prompt you’ve chosen.</w:t>
      </w:r>
    </w:p>
    <w:p w14:paraId="2FCA096A" w14:textId="77777777" w:rsidR="00CD2828" w:rsidRDefault="00CD2828" w:rsidP="00422A0C"/>
    <w:p w14:paraId="452B79F8" w14:textId="77777777" w:rsidR="00CD2828" w:rsidRDefault="00CD2828" w:rsidP="00422A0C">
      <w:r>
        <w:rPr>
          <w:color w:val="000000"/>
          <w:sz w:val="20"/>
          <w:szCs w:val="20"/>
        </w:rPr>
        <w:t>Your mentor can explain this difference in more detail, so do refer to them if you have any questions.</w:t>
      </w:r>
    </w:p>
  </w:comment>
  <w:comment w:id="1" w:author="Author" w:initials="A">
    <w:p w14:paraId="19BCD11B" w14:textId="1D6528C2" w:rsidR="001A6763" w:rsidRDefault="001A6763" w:rsidP="00D7035B">
      <w:r>
        <w:rPr>
          <w:rStyle w:val="CommentReference"/>
        </w:rPr>
        <w:annotationRef/>
      </w:r>
      <w:r>
        <w:rPr>
          <w:color w:val="000000"/>
          <w:sz w:val="20"/>
          <w:szCs w:val="20"/>
        </w:rPr>
        <w:t>Did you mean to say “appealing” instead of “appalling”?</w:t>
      </w:r>
    </w:p>
  </w:comment>
  <w:comment w:id="2" w:author="Author" w:initials="A">
    <w:p w14:paraId="26D69025" w14:textId="77777777" w:rsidR="00D527DC" w:rsidRDefault="00D527DC" w:rsidP="004A4F96">
      <w:r>
        <w:rPr>
          <w:rStyle w:val="CommentReference"/>
        </w:rPr>
        <w:annotationRef/>
      </w:r>
      <w:r>
        <w:rPr>
          <w:sz w:val="20"/>
          <w:szCs w:val="20"/>
        </w:rPr>
        <w:t>Be careful in your use of metaphors or analogies – this phrase might give the reader the impression that your intended major is rooted in gravitational physics.</w:t>
      </w:r>
    </w:p>
  </w:comment>
  <w:comment w:id="3" w:author="Author" w:initials="A">
    <w:p w14:paraId="46FFA216" w14:textId="77777777" w:rsidR="00C70751" w:rsidRDefault="00C70751" w:rsidP="009C1051">
      <w:r>
        <w:rPr>
          <w:rStyle w:val="CommentReference"/>
        </w:rPr>
        <w:annotationRef/>
      </w:r>
      <w:r>
        <w:rPr>
          <w:color w:val="000000"/>
          <w:sz w:val="20"/>
          <w:szCs w:val="20"/>
        </w:rPr>
        <w:t>This paragraph contains several very-long sentences, consider chopping them up into shorter sentences to make them easier to read.</w:t>
      </w:r>
    </w:p>
  </w:comment>
  <w:comment w:id="6" w:author="Author" w:initials="A">
    <w:p w14:paraId="0F4ADD3D" w14:textId="3175B603" w:rsidR="00573182" w:rsidRDefault="00573182" w:rsidP="00785F20">
      <w:r>
        <w:rPr>
          <w:rStyle w:val="CommentReference"/>
        </w:rPr>
        <w:annotationRef/>
      </w:r>
      <w:r>
        <w:rPr>
          <w:sz w:val="20"/>
          <w:szCs w:val="20"/>
        </w:rPr>
        <w:t xml:space="preserve">For this first paragraph, I don’t think you’ve shown convincing reasoning as to why you want to pursue this major. </w:t>
      </w:r>
      <w:r>
        <w:rPr>
          <w:sz w:val="20"/>
          <w:szCs w:val="20"/>
        </w:rPr>
        <w:cr/>
      </w:r>
      <w:r>
        <w:rPr>
          <w:sz w:val="20"/>
          <w:szCs w:val="20"/>
        </w:rPr>
        <w:cr/>
        <w:t xml:space="preserve">Remember, the main thing you want to show through your essay is </w:t>
      </w:r>
      <w:r>
        <w:rPr>
          <w:i/>
          <w:iCs/>
          <w:sz w:val="20"/>
          <w:szCs w:val="20"/>
        </w:rPr>
        <w:t xml:space="preserve">curiosity </w:t>
      </w:r>
      <w:r>
        <w:rPr>
          <w:sz w:val="20"/>
          <w:szCs w:val="20"/>
        </w:rPr>
        <w:t xml:space="preserve">from an </w:t>
      </w:r>
      <w:r>
        <w:rPr>
          <w:i/>
          <w:iCs/>
          <w:sz w:val="20"/>
          <w:szCs w:val="20"/>
        </w:rPr>
        <w:t>academic</w:t>
      </w:r>
      <w:r>
        <w:rPr>
          <w:sz w:val="20"/>
          <w:szCs w:val="20"/>
        </w:rPr>
        <w:t xml:space="preserve"> standpoint. Try to show more of your interest into specific aspects of “finance” (or whichever major you’re going for).</w:t>
      </w:r>
      <w:r>
        <w:rPr>
          <w:sz w:val="20"/>
          <w:szCs w:val="20"/>
        </w:rPr>
        <w:cr/>
      </w:r>
      <w:r>
        <w:rPr>
          <w:sz w:val="20"/>
          <w:szCs w:val="20"/>
        </w:rPr>
        <w:cr/>
        <w:t>Try your best to answer these questions:</w:t>
      </w:r>
      <w:r>
        <w:rPr>
          <w:sz w:val="20"/>
          <w:szCs w:val="20"/>
        </w:rPr>
        <w:cr/>
        <w:t>- What major are you going for exactly? Have you made reference to it at all in this paragraph?</w:t>
      </w:r>
      <w:r>
        <w:rPr>
          <w:sz w:val="20"/>
          <w:szCs w:val="20"/>
        </w:rPr>
        <w:cr/>
        <w:t>- What aspects about your major are you interested in? Are there any theories or models that particularly catch your eye? (Here, you could drop terms that are familiar to the major — for example, in finance: liquidity, risk tolerance, etc.)</w:t>
      </w:r>
    </w:p>
  </w:comment>
  <w:comment w:id="7" w:author="Author" w:initials="A">
    <w:p w14:paraId="325A9CC9" w14:textId="77777777" w:rsidR="004C7915" w:rsidRDefault="00573182" w:rsidP="00CC0E70">
      <w:r>
        <w:rPr>
          <w:rStyle w:val="CommentReference"/>
        </w:rPr>
        <w:annotationRef/>
      </w:r>
      <w:r w:rsidR="004C7915">
        <w:rPr>
          <w:sz w:val="20"/>
          <w:szCs w:val="20"/>
        </w:rPr>
        <w:t xml:space="preserve">If your first paragraph has discussed “what major” and “why you’re interested in that major”, your second paragraph should detail </w:t>
      </w:r>
      <w:r w:rsidR="004C7915">
        <w:rPr>
          <w:sz w:val="20"/>
          <w:szCs w:val="20"/>
          <w:u w:val="single"/>
        </w:rPr>
        <w:t>everything you’ve done to</w:t>
      </w:r>
      <w:r w:rsidR="004C7915">
        <w:rPr>
          <w:b/>
          <w:bCs/>
          <w:sz w:val="20"/>
          <w:szCs w:val="20"/>
          <w:u w:val="single"/>
        </w:rPr>
        <w:t xml:space="preserve"> PURSUE </w:t>
      </w:r>
      <w:r w:rsidR="004C7915">
        <w:rPr>
          <w:sz w:val="20"/>
          <w:szCs w:val="20"/>
          <w:u w:val="single"/>
        </w:rPr>
        <w:t>this major.</w:t>
      </w:r>
      <w:r w:rsidR="004C7915">
        <w:rPr>
          <w:sz w:val="20"/>
          <w:szCs w:val="20"/>
        </w:rPr>
        <w:cr/>
      </w:r>
      <w:r w:rsidR="004C7915">
        <w:rPr>
          <w:sz w:val="20"/>
          <w:szCs w:val="20"/>
        </w:rPr>
        <w:cr/>
        <w:t xml:space="preserve">- Have you taken any subjects, summer courses, joined competitions or internships related to your chosen major? </w:t>
      </w:r>
    </w:p>
    <w:p w14:paraId="0A013C92" w14:textId="77777777" w:rsidR="004C7915" w:rsidRDefault="004C7915" w:rsidP="00CC0E70">
      <w:r>
        <w:rPr>
          <w:sz w:val="20"/>
          <w:szCs w:val="20"/>
        </w:rPr>
        <w:t>- Have you read up on any literature (textbooks, journals) regarding this major? What is your opinion on the content of what you’ve read?</w:t>
      </w:r>
      <w:r>
        <w:rPr>
          <w:sz w:val="20"/>
          <w:szCs w:val="20"/>
        </w:rPr>
        <w:cr/>
      </w:r>
      <w:r>
        <w:rPr>
          <w:sz w:val="20"/>
          <w:szCs w:val="20"/>
        </w:rPr>
        <w:cr/>
        <w:t xml:space="preserve">The important thing to showcase is that you have the </w:t>
      </w:r>
      <w:r>
        <w:rPr>
          <w:sz w:val="20"/>
          <w:szCs w:val="20"/>
          <w:u w:val="single"/>
        </w:rPr>
        <w:t>initiative</w:t>
      </w:r>
      <w:r>
        <w:rPr>
          <w:sz w:val="20"/>
          <w:szCs w:val="20"/>
        </w:rPr>
        <w:t xml:space="preserve"> and </w:t>
      </w:r>
      <w:r>
        <w:rPr>
          <w:sz w:val="20"/>
          <w:szCs w:val="20"/>
          <w:u w:val="single"/>
        </w:rPr>
        <w:t>competence</w:t>
      </w:r>
      <w:r>
        <w:rPr>
          <w:sz w:val="20"/>
          <w:szCs w:val="20"/>
        </w:rPr>
        <w:t xml:space="preserve"> to pursue knowledge on your chosen major, and as a result, you should have </w:t>
      </w:r>
      <w:r>
        <w:rPr>
          <w:sz w:val="20"/>
          <w:szCs w:val="20"/>
          <w:u w:val="single"/>
        </w:rPr>
        <w:t>deep knowledge and understanding</w:t>
      </w:r>
      <w:r>
        <w:rPr>
          <w:sz w:val="20"/>
          <w:szCs w:val="20"/>
        </w:rPr>
        <w:t xml:space="preserve"> on your chosen major.</w:t>
      </w:r>
    </w:p>
  </w:comment>
  <w:comment w:id="11" w:author="Author" w:initials="A">
    <w:p w14:paraId="48C4B8D6" w14:textId="77777777" w:rsidR="006E5D56" w:rsidRDefault="006E5D56" w:rsidP="004F55D8">
      <w:r>
        <w:rPr>
          <w:rStyle w:val="CommentReference"/>
        </w:rPr>
        <w:annotationRef/>
      </w:r>
      <w:r>
        <w:rPr>
          <w:color w:val="000000"/>
          <w:sz w:val="20"/>
          <w:szCs w:val="20"/>
        </w:rPr>
        <w:t>It’s difficult to grasp your point with this sentence. Try instead:</w:t>
      </w:r>
    </w:p>
    <w:p w14:paraId="3DF3B2B7" w14:textId="77777777" w:rsidR="006E5D56" w:rsidRDefault="006E5D56" w:rsidP="004F55D8"/>
    <w:p w14:paraId="039FA3B8" w14:textId="77777777" w:rsidR="006E5D56" w:rsidRDefault="006E5D56" w:rsidP="004F55D8">
      <w:r>
        <w:rPr>
          <w:color w:val="000000"/>
          <w:sz w:val="20"/>
          <w:szCs w:val="20"/>
        </w:rPr>
        <w:t>“I decided to explore the itch at the back of my mind by putting myself out there.”</w:t>
      </w:r>
    </w:p>
  </w:comment>
  <w:comment w:id="19" w:author="Author" w:initials="A">
    <w:p w14:paraId="5041B304" w14:textId="3065F0FD" w:rsidR="004C7915" w:rsidRDefault="004C7915" w:rsidP="00EF45F9">
      <w:r>
        <w:rPr>
          <w:rStyle w:val="CommentReference"/>
        </w:rPr>
        <w:annotationRef/>
      </w:r>
      <w:r>
        <w:rPr>
          <w:color w:val="000000"/>
          <w:sz w:val="20"/>
          <w:szCs w:val="20"/>
        </w:rPr>
        <w:t>This goes back to my comment on your first paragraph. What is your chosen major? Is it Accounting? Marketing? Business Strategy? Or does your intended major contain all of the above?</w:t>
      </w:r>
    </w:p>
    <w:p w14:paraId="037D9100" w14:textId="77777777" w:rsidR="004C7915" w:rsidRDefault="004C7915" w:rsidP="00EF45F9"/>
    <w:p w14:paraId="033059BC" w14:textId="77777777" w:rsidR="004C7915" w:rsidRDefault="004C7915" w:rsidP="00EF45F9">
      <w:r>
        <w:rPr>
          <w:color w:val="000000"/>
          <w:sz w:val="20"/>
          <w:szCs w:val="20"/>
        </w:rPr>
        <w:t>Instead of showing interest in a wide range of topics, try focusing on just 1-2, and showcase your deep understanding of it.</w:t>
      </w:r>
    </w:p>
    <w:p w14:paraId="70EF45A1" w14:textId="77777777" w:rsidR="004C7915" w:rsidRDefault="004C7915" w:rsidP="00EF45F9"/>
    <w:p w14:paraId="7AD6A3C4" w14:textId="77777777" w:rsidR="004C7915" w:rsidRDefault="004C7915" w:rsidP="00EF45F9">
      <w:r>
        <w:rPr>
          <w:color w:val="000000"/>
          <w:sz w:val="20"/>
          <w:szCs w:val="20"/>
        </w:rPr>
        <w:t>For example, you could focus on your time helping out in your father’s cafe, what you did there (tabulating financial data?), and what financial or statistical models you’ve learned to use.</w:t>
      </w:r>
    </w:p>
  </w:comment>
  <w:comment w:id="29" w:author="Author" w:initials="A">
    <w:p w14:paraId="68DE45B8" w14:textId="77777777" w:rsidR="00830BB6" w:rsidRDefault="00830BB6" w:rsidP="000508E0">
      <w:r>
        <w:rPr>
          <w:rStyle w:val="CommentReference"/>
        </w:rPr>
        <w:annotationRef/>
      </w:r>
      <w:r>
        <w:rPr>
          <w:color w:val="000000"/>
          <w:sz w:val="20"/>
          <w:szCs w:val="20"/>
        </w:rPr>
        <w:t>Be careful with too-long sentences, as it isn’t the best in terms of effective writing. Try your best to chop this up into smaller sentences.</w:t>
      </w:r>
    </w:p>
  </w:comment>
  <w:comment w:id="30" w:author="Author" w:initials="A">
    <w:p w14:paraId="439F21EB" w14:textId="3D82E6A3" w:rsidR="000C5341" w:rsidRDefault="000C5341" w:rsidP="00D363C3">
      <w:r>
        <w:rPr>
          <w:rStyle w:val="CommentReference"/>
        </w:rPr>
        <w:annotationRef/>
      </w:r>
      <w:r>
        <w:rPr>
          <w:color w:val="000000"/>
          <w:sz w:val="20"/>
          <w:szCs w:val="20"/>
        </w:rPr>
        <w:t xml:space="preserve">This paragraph is a good discussion of the other skills you have/acquired. </w:t>
      </w:r>
    </w:p>
    <w:p w14:paraId="4AE507EA" w14:textId="77777777" w:rsidR="000C5341" w:rsidRDefault="000C5341" w:rsidP="00D363C3"/>
    <w:p w14:paraId="1F606CE1" w14:textId="77777777" w:rsidR="000C5341" w:rsidRDefault="000C5341" w:rsidP="00D363C3">
      <w:r>
        <w:rPr>
          <w:color w:val="000000"/>
          <w:sz w:val="20"/>
          <w:szCs w:val="20"/>
        </w:rPr>
        <w:t xml:space="preserve">However, don’t forget to tie back into your intended major: </w:t>
      </w:r>
      <w:r>
        <w:rPr>
          <w:b/>
          <w:bCs/>
          <w:color w:val="000000"/>
          <w:sz w:val="20"/>
          <w:szCs w:val="20"/>
        </w:rPr>
        <w:t>show us how these skills will help in your future study of your major.</w:t>
      </w:r>
    </w:p>
  </w:comment>
  <w:comment w:id="34" w:author="Author" w:initials="A">
    <w:p w14:paraId="6A6760BB" w14:textId="77777777" w:rsidR="00E14B8F" w:rsidRDefault="00E14B8F" w:rsidP="00456FB6">
      <w:r>
        <w:rPr>
          <w:rStyle w:val="CommentReference"/>
        </w:rPr>
        <w:annotationRef/>
      </w:r>
      <w:r>
        <w:rPr>
          <w:color w:val="000000"/>
          <w:sz w:val="20"/>
          <w:szCs w:val="20"/>
        </w:rPr>
        <w:t>This sentence seems a bit similar to the sentence after this, which makes it a bit redundant. Consider deleting it.</w:t>
      </w:r>
    </w:p>
  </w:comment>
  <w:comment w:id="35" w:author="Author" w:initials="A">
    <w:p w14:paraId="1C85245E" w14:textId="77777777" w:rsidR="00284772" w:rsidRDefault="00284772" w:rsidP="00EC006C">
      <w:r>
        <w:rPr>
          <w:rStyle w:val="CommentReference"/>
        </w:rPr>
        <w:annotationRef/>
      </w:r>
      <w:r>
        <w:rPr>
          <w:color w:val="000000"/>
          <w:sz w:val="20"/>
          <w:szCs w:val="20"/>
        </w:rPr>
        <w:t xml:space="preserve">This paragraph is where you mention “international trade” for the first time. </w:t>
      </w:r>
    </w:p>
    <w:p w14:paraId="3AD0FA06" w14:textId="77777777" w:rsidR="00284772" w:rsidRDefault="00284772" w:rsidP="00EC006C"/>
    <w:p w14:paraId="2F75C8D5" w14:textId="77777777" w:rsidR="00284772" w:rsidRDefault="00284772" w:rsidP="00EC006C">
      <w:r>
        <w:rPr>
          <w:color w:val="000000"/>
          <w:sz w:val="20"/>
          <w:szCs w:val="20"/>
        </w:rPr>
        <w:t>If this is a subject you are keen to study more on, I think you should explore this more in previous paragraphs – show us what knowledge or issues you’ve studied in regard to international trade.</w:t>
      </w:r>
    </w:p>
  </w:comment>
  <w:comment w:id="36" w:author="Author" w:initials="A">
    <w:p w14:paraId="103F6C35" w14:textId="7410740F" w:rsidR="00E14B8F" w:rsidRDefault="00E14B8F" w:rsidP="00DC517B">
      <w:r>
        <w:rPr>
          <w:rStyle w:val="CommentReference"/>
        </w:rPr>
        <w:annotationRef/>
      </w:r>
      <w:r>
        <w:rPr>
          <w:sz w:val="20"/>
          <w:szCs w:val="20"/>
        </w:rPr>
        <w:t xml:space="preserve">Make sure to standardize your essay into British English or American English (choose one). </w:t>
      </w:r>
      <w:r>
        <w:rPr>
          <w:sz w:val="20"/>
          <w:szCs w:val="20"/>
        </w:rPr>
        <w:cr/>
      </w:r>
      <w:r>
        <w:rPr>
          <w:sz w:val="20"/>
          <w:szCs w:val="20"/>
        </w:rPr>
        <w:cr/>
        <w:t>In your second paragraph, you used “prioritise” (British) instead of “prioritize”, while here, you used “analyze” (American) instead of “analyse” (British).</w:t>
      </w:r>
      <w:r>
        <w:rPr>
          <w:sz w:val="20"/>
          <w:szCs w:val="20"/>
        </w:rPr>
        <w:cr/>
      </w:r>
      <w:r>
        <w:rPr>
          <w:sz w:val="20"/>
          <w:szCs w:val="20"/>
        </w:rPr>
        <w:cr/>
        <w:t>I’ve edited the inconsistencies that I’ve spotted, but keep an eye out for more.</w:t>
      </w:r>
    </w:p>
  </w:comment>
  <w:comment w:id="39" w:author="Author" w:initials="A">
    <w:p w14:paraId="10E8E10F" w14:textId="07CD2512" w:rsidR="00E14B8F" w:rsidRDefault="00E14B8F" w:rsidP="004C5B3B">
      <w:r>
        <w:rPr>
          <w:rStyle w:val="CommentReference"/>
        </w:rPr>
        <w:annotationRef/>
      </w:r>
      <w:r>
        <w:rPr>
          <w:sz w:val="20"/>
          <w:szCs w:val="20"/>
        </w:rPr>
        <w:t>This is a great closing paragraph.</w:t>
      </w:r>
    </w:p>
    <w:p w14:paraId="510EC534" w14:textId="77777777" w:rsidR="00E14B8F" w:rsidRDefault="00E14B8F" w:rsidP="004C5B3B"/>
    <w:p w14:paraId="3EB0440B" w14:textId="77777777" w:rsidR="00E14B8F" w:rsidRDefault="00E14B8F" w:rsidP="004C5B3B">
      <w:r>
        <w:rPr>
          <w:sz w:val="20"/>
          <w:szCs w:val="20"/>
        </w:rPr>
        <w:t xml:space="preserve">If there’s anything you could add to it, I suggest answering the question: Are there any resources that your </w:t>
      </w:r>
      <w:r>
        <w:rPr>
          <w:sz w:val="20"/>
          <w:szCs w:val="20"/>
          <w:u w:val="single"/>
        </w:rPr>
        <w:t>intended university</w:t>
      </w:r>
      <w:r>
        <w:rPr>
          <w:sz w:val="20"/>
          <w:szCs w:val="20"/>
        </w:rPr>
        <w:t xml:space="preserve"> has that you think is essential to your future plans? (does it have a world-renowned finance course?)</w:t>
      </w:r>
    </w:p>
    <w:p w14:paraId="0B2F1FE8" w14:textId="77777777" w:rsidR="00E14B8F" w:rsidRDefault="00E14B8F" w:rsidP="004C5B3B"/>
    <w:p w14:paraId="2962F896" w14:textId="77777777" w:rsidR="00E14B8F" w:rsidRDefault="00E14B8F" w:rsidP="004C5B3B">
      <w:r>
        <w:rPr>
          <w:sz w:val="20"/>
          <w:szCs w:val="20"/>
        </w:rPr>
        <w:t>This is not strictly necessary, but it will showcase that you’ve done some research on the university you’re applying to, and what you intend to gain from studying 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2B79F8" w15:done="0"/>
  <w15:commentEx w15:paraId="19BCD11B" w15:done="0"/>
  <w15:commentEx w15:paraId="26D69025" w15:done="0"/>
  <w15:commentEx w15:paraId="46FFA216" w15:done="0"/>
  <w15:commentEx w15:paraId="0F4ADD3D" w15:done="0"/>
  <w15:commentEx w15:paraId="0A013C92" w15:done="0"/>
  <w15:commentEx w15:paraId="039FA3B8" w15:done="0"/>
  <w15:commentEx w15:paraId="7AD6A3C4" w15:done="0"/>
  <w15:commentEx w15:paraId="68DE45B8" w15:done="0"/>
  <w15:commentEx w15:paraId="1F606CE1" w15:done="0"/>
  <w15:commentEx w15:paraId="6A6760BB" w15:done="0"/>
  <w15:commentEx w15:paraId="2F75C8D5" w15:done="0"/>
  <w15:commentEx w15:paraId="103F6C35" w15:done="0"/>
  <w15:commentEx w15:paraId="2962F8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2B79F8" w16cid:durableId="283DB15B"/>
  <w16cid:commentId w16cid:paraId="19BCD11B" w16cid:durableId="283DA12F"/>
  <w16cid:commentId w16cid:paraId="26D69025" w16cid:durableId="283DBD25"/>
  <w16cid:commentId w16cid:paraId="46FFA216" w16cid:durableId="283DC12E"/>
  <w16cid:commentId w16cid:paraId="0F4ADD3D" w16cid:durableId="283DA3B1"/>
  <w16cid:commentId w16cid:paraId="0A013C92" w16cid:durableId="283DA612"/>
  <w16cid:commentId w16cid:paraId="039FA3B8" w16cid:durableId="283DBE1E"/>
  <w16cid:commentId w16cid:paraId="7AD6A3C4" w16cid:durableId="283DA7D9"/>
  <w16cid:commentId w16cid:paraId="68DE45B8" w16cid:durableId="283DB8FB"/>
  <w16cid:commentId w16cid:paraId="1F606CE1" w16cid:durableId="283DA8C6"/>
  <w16cid:commentId w16cid:paraId="6A6760BB" w16cid:durableId="283DB984"/>
  <w16cid:commentId w16cid:paraId="2F75C8D5" w16cid:durableId="283DBF98"/>
  <w16cid:commentId w16cid:paraId="103F6C35" w16cid:durableId="283DBA55"/>
  <w16cid:commentId w16cid:paraId="2962F896" w16cid:durableId="283DB9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7FB"/>
    <w:rsid w:val="000C5341"/>
    <w:rsid w:val="00145248"/>
    <w:rsid w:val="001A6763"/>
    <w:rsid w:val="00284772"/>
    <w:rsid w:val="00422D78"/>
    <w:rsid w:val="00462AD4"/>
    <w:rsid w:val="004924D0"/>
    <w:rsid w:val="004C7915"/>
    <w:rsid w:val="00573182"/>
    <w:rsid w:val="006E5D56"/>
    <w:rsid w:val="00830BB6"/>
    <w:rsid w:val="00B02218"/>
    <w:rsid w:val="00BC27FB"/>
    <w:rsid w:val="00C70751"/>
    <w:rsid w:val="00C86D96"/>
    <w:rsid w:val="00CD11CD"/>
    <w:rsid w:val="00CD2828"/>
    <w:rsid w:val="00D527DC"/>
    <w:rsid w:val="00E14B8F"/>
    <w:rsid w:val="00E264A3"/>
    <w:rsid w:val="00EB26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A05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1A6763"/>
    <w:rPr>
      <w:sz w:val="16"/>
      <w:szCs w:val="16"/>
    </w:rPr>
  </w:style>
  <w:style w:type="paragraph" w:styleId="CommentText">
    <w:name w:val="annotation text"/>
    <w:basedOn w:val="Normal"/>
    <w:link w:val="CommentTextChar"/>
    <w:uiPriority w:val="99"/>
    <w:semiHidden/>
    <w:unhideWhenUsed/>
    <w:rsid w:val="001A6763"/>
    <w:pPr>
      <w:spacing w:line="240" w:lineRule="auto"/>
    </w:pPr>
    <w:rPr>
      <w:sz w:val="20"/>
      <w:szCs w:val="20"/>
    </w:rPr>
  </w:style>
  <w:style w:type="character" w:customStyle="1" w:styleId="CommentTextChar">
    <w:name w:val="Comment Text Char"/>
    <w:basedOn w:val="DefaultParagraphFont"/>
    <w:link w:val="CommentText"/>
    <w:uiPriority w:val="99"/>
    <w:semiHidden/>
    <w:rsid w:val="001A6763"/>
    <w:rPr>
      <w:sz w:val="20"/>
      <w:szCs w:val="20"/>
    </w:rPr>
  </w:style>
  <w:style w:type="paragraph" w:styleId="CommentSubject">
    <w:name w:val="annotation subject"/>
    <w:basedOn w:val="CommentText"/>
    <w:next w:val="CommentText"/>
    <w:link w:val="CommentSubjectChar"/>
    <w:uiPriority w:val="99"/>
    <w:semiHidden/>
    <w:unhideWhenUsed/>
    <w:rsid w:val="001A6763"/>
    <w:rPr>
      <w:b/>
      <w:bCs/>
    </w:rPr>
  </w:style>
  <w:style w:type="character" w:customStyle="1" w:styleId="CommentSubjectChar">
    <w:name w:val="Comment Subject Char"/>
    <w:basedOn w:val="CommentTextChar"/>
    <w:link w:val="CommentSubject"/>
    <w:uiPriority w:val="99"/>
    <w:semiHidden/>
    <w:rsid w:val="001A6763"/>
    <w:rPr>
      <w:b/>
      <w:bCs/>
      <w:sz w:val="20"/>
      <w:szCs w:val="20"/>
    </w:rPr>
  </w:style>
  <w:style w:type="paragraph" w:styleId="Revision">
    <w:name w:val="Revision"/>
    <w:hidden/>
    <w:uiPriority w:val="99"/>
    <w:semiHidden/>
    <w:rsid w:val="000C534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1076</Words>
  <Characters>5545</Characters>
  <Application>Microsoft Office Word</Application>
  <DocSecurity>0</DocSecurity>
  <Lines>102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2023-06-21T07:39:00Z</dcterms:created>
  <dcterms:modified xsi:type="dcterms:W3CDTF">2023-06-21T11:01:00Z</dcterms:modified>
</cp:coreProperties>
</file>