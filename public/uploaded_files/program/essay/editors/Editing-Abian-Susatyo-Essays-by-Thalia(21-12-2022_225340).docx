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67AB" w14:textId="77777777" w:rsidR="0064302F" w:rsidRPr="0064302F" w:rsidRDefault="0064302F" w:rsidP="0064302F">
      <w:pPr>
        <w:spacing w:before="400" w:after="120"/>
        <w:outlineLvl w:val="0"/>
        <w:rPr>
          <w:rFonts w:ascii="Times New Roman" w:eastAsia="Times New Roman" w:hAnsi="Times New Roman" w:cs="Times New Roman"/>
          <w:b/>
          <w:bCs/>
          <w:kern w:val="36"/>
          <w:sz w:val="48"/>
          <w:szCs w:val="48"/>
        </w:rPr>
      </w:pPr>
      <w:r w:rsidRPr="0064302F">
        <w:rPr>
          <w:rFonts w:ascii="Arial" w:eastAsia="Times New Roman" w:hAnsi="Arial" w:cs="Arial"/>
          <w:b/>
          <w:bCs/>
          <w:color w:val="000000"/>
          <w:kern w:val="36"/>
          <w:u w:val="single"/>
        </w:rPr>
        <w:t>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(300 words)</w:t>
      </w:r>
    </w:p>
    <w:p w14:paraId="510A3620" w14:textId="77777777" w:rsidR="0064302F" w:rsidRPr="0064302F" w:rsidRDefault="0064302F" w:rsidP="0064302F">
      <w:pPr>
        <w:rPr>
          <w:rFonts w:ascii="Times New Roman" w:eastAsia="Times New Roman" w:hAnsi="Times New Roman" w:cs="Times New Roman"/>
        </w:rPr>
      </w:pPr>
    </w:p>
    <w:p w14:paraId="0FCB3ED2" w14:textId="20F1E326"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rPr>
        <w:t xml:space="preserve">An internship at a water treatment plant in Indonesia has shown me that although the plant provides clean water to the population, it </w:t>
      </w:r>
      <w:commentRangeStart w:id="0"/>
      <w:r w:rsidRPr="0064302F">
        <w:rPr>
          <w:rFonts w:ascii="Arial" w:eastAsia="Times New Roman" w:hAnsi="Arial" w:cs="Arial"/>
          <w:color w:val="222222"/>
          <w:sz w:val="22"/>
          <w:szCs w:val="22"/>
        </w:rPr>
        <w:t xml:space="preserve">draws power from the electric grid, which is </w:t>
      </w:r>
      <w:ins w:id="1" w:author="Thalia Priscilla" w:date="2022-12-21T20:30:00Z">
        <w:r w:rsidR="00F211D8">
          <w:rPr>
            <w:rFonts w:ascii="Arial" w:eastAsia="Times New Roman" w:hAnsi="Arial" w:cs="Arial"/>
            <w:color w:val="222222"/>
            <w:sz w:val="22"/>
            <w:szCs w:val="22"/>
          </w:rPr>
          <w:t xml:space="preserve">powered by </w:t>
        </w:r>
      </w:ins>
      <w:r w:rsidRPr="0064302F">
        <w:rPr>
          <w:rFonts w:ascii="Arial" w:eastAsia="Times New Roman" w:hAnsi="Arial" w:cs="Arial"/>
          <w:color w:val="222222"/>
          <w:sz w:val="22"/>
          <w:szCs w:val="22"/>
        </w:rPr>
        <w:t xml:space="preserve">a non-renewable </w:t>
      </w:r>
      <w:ins w:id="2" w:author="Thalia Priscilla" w:date="2022-12-21T21:25:00Z">
        <w:r w:rsidR="000D30FA">
          <w:rPr>
            <w:rFonts w:ascii="Arial" w:eastAsia="Times New Roman" w:hAnsi="Arial" w:cs="Arial"/>
            <w:color w:val="222222"/>
            <w:sz w:val="22"/>
            <w:szCs w:val="22"/>
          </w:rPr>
          <w:t xml:space="preserve">energy </w:t>
        </w:r>
      </w:ins>
      <w:ins w:id="3" w:author="Thalia Priscilla" w:date="2022-12-21T20:30:00Z">
        <w:r w:rsidR="00F211D8">
          <w:rPr>
            <w:rFonts w:ascii="Arial" w:eastAsia="Times New Roman" w:hAnsi="Arial" w:cs="Arial"/>
            <w:color w:val="222222"/>
            <w:sz w:val="22"/>
            <w:szCs w:val="22"/>
          </w:rPr>
          <w:t>re</w:t>
        </w:r>
      </w:ins>
      <w:r w:rsidRPr="0064302F">
        <w:rPr>
          <w:rFonts w:ascii="Arial" w:eastAsia="Times New Roman" w:hAnsi="Arial" w:cs="Arial"/>
          <w:color w:val="222222"/>
          <w:sz w:val="22"/>
          <w:szCs w:val="22"/>
        </w:rPr>
        <w:t xml:space="preserve">source. </w:t>
      </w:r>
      <w:commentRangeEnd w:id="0"/>
      <w:r w:rsidR="00F211D8">
        <w:rPr>
          <w:rStyle w:val="CommentReference"/>
        </w:rPr>
        <w:commentReference w:id="0"/>
      </w:r>
      <w:r w:rsidRPr="0064302F">
        <w:rPr>
          <w:rFonts w:ascii="Arial" w:eastAsia="Times New Roman" w:hAnsi="Arial" w:cs="Arial"/>
          <w:color w:val="222222"/>
          <w:sz w:val="22"/>
          <w:szCs w:val="22"/>
        </w:rPr>
        <w:t xml:space="preserve">While looking further into this, I learned that Indonesia is investing more into renewable energy sources to </w:t>
      </w:r>
      <w:commentRangeStart w:id="4"/>
      <w:r w:rsidRPr="0064302F">
        <w:rPr>
          <w:rFonts w:ascii="Arial" w:eastAsia="Times New Roman" w:hAnsi="Arial" w:cs="Arial"/>
          <w:color w:val="222222"/>
          <w:sz w:val="22"/>
          <w:szCs w:val="22"/>
        </w:rPr>
        <w:t xml:space="preserve">increase </w:t>
      </w:r>
      <w:commentRangeEnd w:id="4"/>
      <w:r w:rsidR="00C907A6">
        <w:rPr>
          <w:rStyle w:val="CommentReference"/>
        </w:rPr>
        <w:commentReference w:id="4"/>
      </w:r>
      <w:r w:rsidRPr="0064302F">
        <w:rPr>
          <w:rFonts w:ascii="Arial" w:eastAsia="Times New Roman" w:hAnsi="Arial" w:cs="Arial"/>
          <w:color w:val="222222"/>
          <w:sz w:val="22"/>
          <w:szCs w:val="22"/>
        </w:rPr>
        <w:t>the environmental sustainability</w:t>
      </w:r>
      <w:del w:id="5" w:author="Thalia Priscilla" w:date="2022-12-21T20:41:00Z">
        <w:r w:rsidRPr="0064302F" w:rsidDel="00681A5C">
          <w:rPr>
            <w:rFonts w:ascii="Arial" w:eastAsia="Times New Roman" w:hAnsi="Arial" w:cs="Arial"/>
            <w:color w:val="222222"/>
            <w:sz w:val="22"/>
            <w:szCs w:val="22"/>
          </w:rPr>
          <w:delText xml:space="preserve"> of their energy capabilities</w:delText>
        </w:r>
      </w:del>
      <w:r w:rsidRPr="0064302F">
        <w:rPr>
          <w:rFonts w:ascii="Arial" w:eastAsia="Times New Roman" w:hAnsi="Arial" w:cs="Arial"/>
          <w:color w:val="222222"/>
          <w:sz w:val="22"/>
          <w:szCs w:val="22"/>
        </w:rPr>
        <w:t xml:space="preserve">. Even though Indonesia is the second largest producer of geothermal energy, there is still a lot of room for improvement for the technology behind these geothermal plants to be more efficient. </w:t>
      </w:r>
      <w:proofErr w:type="spellStart"/>
      <w:r w:rsidRPr="0064302F">
        <w:rPr>
          <w:rFonts w:ascii="Arial" w:eastAsia="Times New Roman" w:hAnsi="Arial" w:cs="Arial"/>
          <w:color w:val="222222"/>
          <w:sz w:val="22"/>
          <w:szCs w:val="22"/>
          <w:shd w:val="clear" w:color="auto" w:fill="FFFFFF"/>
        </w:rPr>
        <w:t>This</w:t>
      </w:r>
      <w:proofErr w:type="spellEnd"/>
      <w:r w:rsidRPr="0064302F">
        <w:rPr>
          <w:rFonts w:ascii="Arial" w:eastAsia="Times New Roman" w:hAnsi="Arial" w:cs="Arial"/>
          <w:color w:val="222222"/>
          <w:sz w:val="22"/>
          <w:szCs w:val="22"/>
          <w:shd w:val="clear" w:color="auto" w:fill="FFFFFF"/>
        </w:rPr>
        <w:t xml:space="preserve"> prompts me to contribute to research efforts in renewable energy and make positive, long-lasting changes to the environment.</w:t>
      </w:r>
    </w:p>
    <w:p w14:paraId="0335C5ED" w14:textId="77777777" w:rsidR="0064302F" w:rsidRPr="0064302F" w:rsidRDefault="0064302F" w:rsidP="0064302F">
      <w:pPr>
        <w:rPr>
          <w:rFonts w:ascii="Times New Roman" w:eastAsia="Times New Roman" w:hAnsi="Times New Roman" w:cs="Times New Roman"/>
        </w:rPr>
      </w:pPr>
    </w:p>
    <w:p w14:paraId="40F6BB16" w14:textId="4221DECB"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shd w:val="clear" w:color="auto" w:fill="FFFFFF"/>
        </w:rPr>
        <w:t>In addition, during my internship</w:t>
      </w:r>
      <w:ins w:id="6" w:author="Thalia Priscilla" w:date="2022-12-21T20:49:00Z">
        <w:r w:rsidR="007930B3">
          <w:rPr>
            <w:rFonts w:ascii="Arial" w:eastAsia="Times New Roman" w:hAnsi="Arial" w:cs="Arial"/>
            <w:color w:val="222222"/>
            <w:sz w:val="22"/>
            <w:szCs w:val="22"/>
            <w:shd w:val="clear" w:color="auto" w:fill="FFFFFF"/>
          </w:rPr>
          <w:t xml:space="preserve"> in Jakarta</w:t>
        </w:r>
      </w:ins>
      <w:r w:rsidRPr="0064302F">
        <w:rPr>
          <w:rFonts w:ascii="Arial" w:eastAsia="Times New Roman" w:hAnsi="Arial" w:cs="Arial"/>
          <w:color w:val="222222"/>
          <w:sz w:val="22"/>
          <w:szCs w:val="22"/>
          <w:shd w:val="clear" w:color="auto" w:fill="FFFFFF"/>
        </w:rPr>
        <w:t xml:space="preserve">, the heavy </w:t>
      </w:r>
      <w:del w:id="7" w:author="Thalia Priscilla" w:date="2022-12-21T20:49:00Z">
        <w:r w:rsidRPr="0064302F" w:rsidDel="007930B3">
          <w:rPr>
            <w:rFonts w:ascii="Arial" w:eastAsia="Times New Roman" w:hAnsi="Arial" w:cs="Arial"/>
            <w:color w:val="222222"/>
            <w:sz w:val="22"/>
            <w:szCs w:val="22"/>
            <w:shd w:val="clear" w:color="auto" w:fill="FFFFFF"/>
          </w:rPr>
          <w:delText xml:space="preserve">Jakartan </w:delText>
        </w:r>
      </w:del>
      <w:r w:rsidRPr="0064302F">
        <w:rPr>
          <w:rFonts w:ascii="Arial" w:eastAsia="Times New Roman" w:hAnsi="Arial" w:cs="Arial"/>
          <w:color w:val="222222"/>
          <w:sz w:val="22"/>
          <w:szCs w:val="22"/>
          <w:shd w:val="clear" w:color="auto" w:fill="FFFFFF"/>
        </w:rPr>
        <w:t xml:space="preserve">traffic made me realize how the pollution level </w:t>
      </w:r>
      <w:del w:id="8" w:author="Thalia Priscilla" w:date="2022-12-21T20:49:00Z">
        <w:r w:rsidRPr="0064302F" w:rsidDel="007930B3">
          <w:rPr>
            <w:rFonts w:ascii="Arial" w:eastAsia="Times New Roman" w:hAnsi="Arial" w:cs="Arial"/>
            <w:color w:val="222222"/>
            <w:sz w:val="22"/>
            <w:szCs w:val="22"/>
            <w:shd w:val="clear" w:color="auto" w:fill="FFFFFF"/>
          </w:rPr>
          <w:delText xml:space="preserve">in Jakarta </w:delText>
        </w:r>
      </w:del>
      <w:r w:rsidRPr="0064302F">
        <w:rPr>
          <w:rFonts w:ascii="Arial" w:eastAsia="Times New Roman" w:hAnsi="Arial" w:cs="Arial"/>
          <w:color w:val="222222"/>
          <w:sz w:val="22"/>
          <w:szCs w:val="22"/>
          <w:shd w:val="clear" w:color="auto" w:fill="FFFFFF"/>
        </w:rPr>
        <w:t xml:space="preserve">was so high due to the greenhouse gas (GHG) emission from the cars’ exhaust. This brought me to think that while R&amp;D to improve renewable energy technologies are important, it is also equally important to monitor and reduce these GHG emissions. Therefore, I plan to be involved in CMU's research on GHG monitoring and detection, while simultaneously doing research to improve renewable energy technologies. </w:t>
      </w:r>
      <w:commentRangeStart w:id="9"/>
      <w:del w:id="10" w:author="Thalia Priscilla" w:date="2022-12-21T20:50:00Z">
        <w:r w:rsidRPr="0064302F" w:rsidDel="007930B3">
          <w:rPr>
            <w:rFonts w:ascii="Arial" w:eastAsia="Times New Roman" w:hAnsi="Arial" w:cs="Arial"/>
            <w:color w:val="222222"/>
            <w:sz w:val="22"/>
            <w:szCs w:val="22"/>
            <w:shd w:val="clear" w:color="auto" w:fill="FFFFFF"/>
          </w:rPr>
          <w:delText>It would make me see it as a successful college experience as a future engineer.</w:delText>
        </w:r>
        <w:commentRangeEnd w:id="9"/>
        <w:r w:rsidR="00873FE6" w:rsidDel="007930B3">
          <w:rPr>
            <w:rStyle w:val="CommentReference"/>
          </w:rPr>
          <w:commentReference w:id="9"/>
        </w:r>
      </w:del>
    </w:p>
    <w:p w14:paraId="5474185B" w14:textId="77777777" w:rsidR="0064302F" w:rsidRPr="0064302F" w:rsidRDefault="0064302F" w:rsidP="0064302F">
      <w:pPr>
        <w:rPr>
          <w:rFonts w:ascii="Times New Roman" w:eastAsia="Times New Roman" w:hAnsi="Times New Roman" w:cs="Times New Roman"/>
        </w:rPr>
      </w:pPr>
    </w:p>
    <w:p w14:paraId="04D731FB" w14:textId="77777777" w:rsidR="0064302F" w:rsidRPr="0064302F" w:rsidRDefault="0064302F" w:rsidP="0064302F">
      <w:pPr>
        <w:rPr>
          <w:rFonts w:ascii="Times New Roman" w:eastAsia="Times New Roman" w:hAnsi="Times New Roman" w:cs="Times New Roman"/>
        </w:rPr>
      </w:pPr>
      <w:r w:rsidRPr="0064302F">
        <w:rPr>
          <w:rFonts w:ascii="Arial" w:eastAsia="Times New Roman" w:hAnsi="Arial" w:cs="Arial"/>
          <w:color w:val="222222"/>
          <w:sz w:val="22"/>
          <w:szCs w:val="22"/>
          <w:shd w:val="clear" w:color="auto" w:fill="FFFFFF"/>
        </w:rPr>
        <w:t>Moreover, as a self-proclaimed animal activist, I look forward to developing an on-campus program at CMU where you can promote "adopt don't shop" cause and, at the same time, help manage CMU students’ stress. I plan to do this by proposing PAWS (Pet Away Worry &amp; Stress) at CMU where everyone in the CMU community can spend time with puppies from shelters as methods to relieve stress, while giving the puppies a second chance for feeling loved and, hopefully, get adopted to their forever homes.</w:t>
      </w:r>
      <w:commentRangeStart w:id="11"/>
      <w:r w:rsidRPr="0064302F">
        <w:rPr>
          <w:rFonts w:ascii="Arial" w:eastAsia="Times New Roman" w:hAnsi="Arial" w:cs="Arial"/>
          <w:color w:val="222222"/>
          <w:sz w:val="22"/>
          <w:szCs w:val="22"/>
          <w:shd w:val="clear" w:color="auto" w:fill="FFFFFF"/>
        </w:rPr>
        <w:t xml:space="preserve"> Being able to help animals in shelters and contributing to promoting the wellbeing of the CMU community is also how I envision myself having a successful college experience.</w:t>
      </w:r>
      <w:commentRangeEnd w:id="11"/>
      <w:r w:rsidR="00EF37F0">
        <w:rPr>
          <w:rStyle w:val="CommentReference"/>
        </w:rPr>
        <w:commentReference w:id="11"/>
      </w:r>
    </w:p>
    <w:p w14:paraId="4EA51245" w14:textId="77777777" w:rsidR="0064302F" w:rsidRPr="0064302F" w:rsidRDefault="0064302F" w:rsidP="0064302F">
      <w:pPr>
        <w:rPr>
          <w:rFonts w:ascii="Times New Roman" w:eastAsia="Times New Roman" w:hAnsi="Times New Roman" w:cs="Times New Roman"/>
        </w:rPr>
      </w:pPr>
    </w:p>
    <w:p w14:paraId="36C7E59D" w14:textId="27BE9458" w:rsidR="00327C66" w:rsidRDefault="00B14FEF">
      <w:pPr>
        <w:rPr>
          <w:ins w:id="12" w:author="Thalia Priscilla" w:date="2022-12-21T20:28:00Z"/>
        </w:rPr>
      </w:pPr>
      <w:ins w:id="13" w:author="Thalia Priscilla" w:date="2022-12-21T20:28:00Z">
        <w:r>
          <w:t xml:space="preserve">Hi </w:t>
        </w:r>
        <w:proofErr w:type="spellStart"/>
        <w:r>
          <w:t>Abian</w:t>
        </w:r>
        <w:proofErr w:type="spellEnd"/>
        <w:r>
          <w:t>:</w:t>
        </w:r>
      </w:ins>
    </w:p>
    <w:p w14:paraId="554DA9FE" w14:textId="1F7F4DB1" w:rsidR="00B14FEF" w:rsidRDefault="00B14FEF">
      <w:pPr>
        <w:rPr>
          <w:ins w:id="14" w:author="Thalia Priscilla" w:date="2022-12-21T20:28:00Z"/>
        </w:rPr>
      </w:pPr>
    </w:p>
    <w:p w14:paraId="71D43FA9" w14:textId="1DE62023" w:rsidR="00B14FEF" w:rsidRDefault="00B14FEF">
      <w:pPr>
        <w:rPr>
          <w:ins w:id="15" w:author="Thalia Priscilla" w:date="2022-12-21T20:29:00Z"/>
        </w:rPr>
      </w:pPr>
      <w:ins w:id="16" w:author="Thalia Priscilla" w:date="2022-12-21T20:28:00Z">
        <w:r>
          <w:t>I think your</w:t>
        </w:r>
      </w:ins>
      <w:ins w:id="17" w:author="Thalia Priscilla" w:date="2022-12-21T20:29:00Z">
        <w:r>
          <w:t xml:space="preserve"> essay has</w:t>
        </w:r>
      </w:ins>
      <w:ins w:id="18" w:author="Thalia Priscilla" w:date="2022-12-21T20:28:00Z">
        <w:r>
          <w:t xml:space="preserve"> a straightforward structure</w:t>
        </w:r>
      </w:ins>
      <w:ins w:id="19" w:author="Thalia Priscilla" w:date="2022-12-21T20:29:00Z">
        <w:r>
          <w:t xml:space="preserve"> to begin with.</w:t>
        </w:r>
      </w:ins>
    </w:p>
    <w:p w14:paraId="206BB3E9" w14:textId="5EE1B946" w:rsidR="00B14FEF" w:rsidRDefault="00B14FEF">
      <w:pPr>
        <w:rPr>
          <w:ins w:id="20" w:author="Thalia Priscilla" w:date="2022-12-21T20:29:00Z"/>
        </w:rPr>
      </w:pPr>
    </w:p>
    <w:p w14:paraId="18E314C3" w14:textId="50342F7F" w:rsidR="00241B98" w:rsidRDefault="001C6F82">
      <w:pPr>
        <w:rPr>
          <w:ins w:id="21" w:author="Thalia Priscilla" w:date="2022-12-21T22:52:00Z"/>
        </w:rPr>
      </w:pPr>
      <w:ins w:id="22" w:author="Thalia Priscilla" w:date="2022-12-21T22:50:00Z">
        <w:r>
          <w:t>However, I would go back to the prompt and incorporate how learning will help you achieve your goal</w:t>
        </w:r>
      </w:ins>
      <w:ins w:id="23" w:author="Thalia Priscilla" w:date="2022-12-21T22:52:00Z">
        <w:r w:rsidR="00241B98">
          <w:t xml:space="preserve"> throughout your essay</w:t>
        </w:r>
      </w:ins>
      <w:ins w:id="24" w:author="Thalia Priscilla" w:date="2022-12-21T22:50:00Z">
        <w:r>
          <w:t xml:space="preserve">. </w:t>
        </w:r>
      </w:ins>
    </w:p>
    <w:p w14:paraId="7D0EF07A" w14:textId="412C7441" w:rsidR="00241B98" w:rsidRDefault="00241B98">
      <w:pPr>
        <w:rPr>
          <w:ins w:id="25" w:author="Thalia Priscilla" w:date="2022-12-21T22:52:00Z"/>
        </w:rPr>
      </w:pPr>
    </w:p>
    <w:p w14:paraId="6174A5DF" w14:textId="610E51BF" w:rsidR="00241B98" w:rsidRDefault="00241B98">
      <w:pPr>
        <w:rPr>
          <w:ins w:id="26" w:author="Thalia Priscilla" w:date="2022-12-21T22:52:00Z"/>
        </w:rPr>
      </w:pPr>
      <w:ins w:id="27" w:author="Thalia Priscilla" w:date="2022-12-21T22:52:00Z">
        <w:r>
          <w:t xml:space="preserve">In the  second paragraph </w:t>
        </w:r>
        <w:r w:rsidR="008800E1">
          <w:t xml:space="preserve">I think you’ve sufficed in addressing </w:t>
        </w:r>
      </w:ins>
      <w:ins w:id="28" w:author="Thalia Priscilla" w:date="2022-12-21T22:53:00Z">
        <w:r w:rsidR="008800E1">
          <w:t>this</w:t>
        </w:r>
      </w:ins>
      <w:ins w:id="29" w:author="Thalia Priscilla" w:date="2022-12-21T22:52:00Z">
        <w:r w:rsidR="008800E1">
          <w:t>.</w:t>
        </w:r>
      </w:ins>
    </w:p>
    <w:p w14:paraId="4EF45EE4" w14:textId="77777777" w:rsidR="00241B98" w:rsidRDefault="00241B98">
      <w:pPr>
        <w:rPr>
          <w:ins w:id="30" w:author="Thalia Priscilla" w:date="2022-12-21T22:52:00Z"/>
        </w:rPr>
      </w:pPr>
    </w:p>
    <w:p w14:paraId="5D54A23F" w14:textId="11E450A1" w:rsidR="000D30FA" w:rsidRDefault="008800E1">
      <w:pPr>
        <w:rPr>
          <w:ins w:id="31" w:author="Thalia Priscilla" w:date="2022-12-21T22:51:00Z"/>
        </w:rPr>
      </w:pPr>
      <w:ins w:id="32" w:author="Thalia Priscilla" w:date="2022-12-21T22:52:00Z">
        <w:r>
          <w:t xml:space="preserve">However, </w:t>
        </w:r>
      </w:ins>
      <w:ins w:id="33" w:author="Thalia Priscilla" w:date="2022-12-21T22:50:00Z">
        <w:r w:rsidR="001C6F82">
          <w:t>I feel like the last paragraph does not really support the pro</w:t>
        </w:r>
      </w:ins>
      <w:ins w:id="34" w:author="Thalia Priscilla" w:date="2022-12-21T22:51:00Z">
        <w:r w:rsidR="001C6F82">
          <w:t>mpt or your goal. I would revisit the interconnectedness of your points and make sure to have a concluding sentence that can answer the prompt.</w:t>
        </w:r>
      </w:ins>
    </w:p>
    <w:p w14:paraId="670754B3" w14:textId="1F495330" w:rsidR="001C6F82" w:rsidRDefault="001C6F82">
      <w:pPr>
        <w:rPr>
          <w:ins w:id="35" w:author="Thalia Priscilla" w:date="2022-12-21T22:51:00Z"/>
        </w:rPr>
      </w:pPr>
    </w:p>
    <w:p w14:paraId="5B090B16" w14:textId="1877F367" w:rsidR="001C6F82" w:rsidRDefault="001C6F82">
      <w:ins w:id="36" w:author="Thalia Priscilla" w:date="2022-12-21T22:51:00Z">
        <w:r>
          <w:t>All the best!</w:t>
        </w:r>
      </w:ins>
    </w:p>
    <w:sectPr w:rsidR="001C6F8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1T20:31:00Z" w:initials="TP">
    <w:p w14:paraId="1C417BAF" w14:textId="56073036" w:rsidR="00F211D8" w:rsidRDefault="00F211D8">
      <w:pPr>
        <w:pStyle w:val="CommentText"/>
      </w:pPr>
      <w:r>
        <w:rPr>
          <w:rStyle w:val="CommentReference"/>
        </w:rPr>
        <w:annotationRef/>
      </w:r>
      <w:r>
        <w:rPr>
          <w:rStyle w:val="CommentReference"/>
        </w:rPr>
        <w:t xml:space="preserve">I think what you mean here is the electric grid (the network </w:t>
      </w:r>
      <w:r w:rsidR="00C907A6">
        <w:rPr>
          <w:rStyle w:val="CommentReference"/>
        </w:rPr>
        <w:t>that delivers electricity)</w:t>
      </w:r>
      <w:r>
        <w:rPr>
          <w:rStyle w:val="CommentReference"/>
        </w:rPr>
        <w:t xml:space="preserve"> is powered by non-renewable resources (such as coal).</w:t>
      </w:r>
      <w:r w:rsidR="00C907A6">
        <w:rPr>
          <w:rStyle w:val="CommentReference"/>
        </w:rPr>
        <w:t xml:space="preserve"> The grid itself is not an energy source.</w:t>
      </w:r>
    </w:p>
  </w:comment>
  <w:comment w:id="4" w:author="Thalia Priscilla" w:date="2022-12-21T20:39:00Z" w:initials="TP">
    <w:p w14:paraId="22DD6FDE" w14:textId="20E7F145" w:rsidR="00C907A6" w:rsidRDefault="00C907A6">
      <w:pPr>
        <w:pStyle w:val="CommentText"/>
      </w:pPr>
      <w:r>
        <w:rPr>
          <w:rStyle w:val="CommentReference"/>
        </w:rPr>
        <w:annotationRef/>
      </w:r>
      <w:r>
        <w:t>Perhaps you mean ‘improve’</w:t>
      </w:r>
      <w:r w:rsidR="00681A5C">
        <w:t>, since I don’t think sustainability is something that can be quantifiably increased.</w:t>
      </w:r>
      <w:r>
        <w:t xml:space="preserve"> </w:t>
      </w:r>
    </w:p>
  </w:comment>
  <w:comment w:id="9" w:author="Thalia Priscilla" w:date="2022-12-21T19:17:00Z" w:initials="TP">
    <w:p w14:paraId="6A439D54" w14:textId="07C8E7FD" w:rsidR="00873FE6" w:rsidRDefault="00873FE6">
      <w:pPr>
        <w:pStyle w:val="CommentText"/>
      </w:pPr>
      <w:r>
        <w:rPr>
          <w:rStyle w:val="CommentReference"/>
        </w:rPr>
        <w:annotationRef/>
      </w:r>
      <w:r w:rsidR="007930B3">
        <w:rPr>
          <w:rStyle w:val="CommentReference"/>
        </w:rPr>
        <w:annotationRef/>
      </w:r>
      <w:r w:rsidR="007930B3">
        <w:rPr>
          <w:rStyle w:val="CommentReference"/>
        </w:rPr>
        <w:t>I would leave this as a concluding sentence so it won’t be repetitive.</w:t>
      </w:r>
    </w:p>
  </w:comment>
  <w:comment w:id="11" w:author="Thalia Priscilla" w:date="2022-12-21T19:53:00Z" w:initials="TP">
    <w:p w14:paraId="2D7996F5" w14:textId="2B4A67A6" w:rsidR="00EF37F0" w:rsidRDefault="00EF37F0">
      <w:pPr>
        <w:pStyle w:val="CommentText"/>
      </w:pPr>
      <w:r>
        <w:rPr>
          <w:rStyle w:val="CommentReference"/>
        </w:rPr>
        <w:annotationRef/>
      </w:r>
      <w:r w:rsidR="007930B3">
        <w:rPr>
          <w:rStyle w:val="CommentReference"/>
        </w:rPr>
        <w:annotationRef/>
      </w:r>
      <w:r w:rsidR="007930B3">
        <w:rPr>
          <w:rStyle w:val="CommentReference"/>
        </w:rPr>
        <w:annotationRef/>
      </w:r>
      <w:r w:rsidR="007930B3">
        <w:rPr>
          <w:rStyle w:val="CommentReference"/>
        </w:rPr>
        <w:t xml:space="preserve">Since the prompt mentions ‘learning’ twice, I think you need to incorporate the learning aspect somewhere in this segment. </w:t>
      </w:r>
      <w:r>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17BAF" w15:done="0"/>
  <w15:commentEx w15:paraId="22DD6FDE" w15:done="0"/>
  <w15:commentEx w15:paraId="6A439D54" w15:done="0"/>
  <w15:commentEx w15:paraId="2D7996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EB87" w16cex:dateUtc="2022-12-21T13:31:00Z"/>
  <w16cex:commentExtensible w16cex:durableId="274DED7D" w16cex:dateUtc="2022-12-21T13:39:00Z"/>
  <w16cex:commentExtensible w16cex:durableId="274DDA61" w16cex:dateUtc="2022-12-21T12:17:00Z"/>
  <w16cex:commentExtensible w16cex:durableId="274DE2A5" w16cex:dateUtc="2022-12-21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17BAF" w16cid:durableId="274DEB87"/>
  <w16cid:commentId w16cid:paraId="22DD6FDE" w16cid:durableId="274DED7D"/>
  <w16cid:commentId w16cid:paraId="6A439D54" w16cid:durableId="274DDA61"/>
  <w16cid:commentId w16cid:paraId="2D7996F5" w16cid:durableId="274DE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2F"/>
    <w:rsid w:val="000D30FA"/>
    <w:rsid w:val="00185506"/>
    <w:rsid w:val="001C6F82"/>
    <w:rsid w:val="00241B98"/>
    <w:rsid w:val="00327C66"/>
    <w:rsid w:val="0062459E"/>
    <w:rsid w:val="0064302F"/>
    <w:rsid w:val="00681A5C"/>
    <w:rsid w:val="007930B3"/>
    <w:rsid w:val="00873FE6"/>
    <w:rsid w:val="008800E1"/>
    <w:rsid w:val="00A01829"/>
    <w:rsid w:val="00A85634"/>
    <w:rsid w:val="00B14FEF"/>
    <w:rsid w:val="00BD4650"/>
    <w:rsid w:val="00C907A6"/>
    <w:rsid w:val="00EF37F0"/>
    <w:rsid w:val="00F211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BD4DC26"/>
  <w15:chartTrackingRefBased/>
  <w15:docId w15:val="{AA2798A8-3916-544C-A201-9637EDB1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02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302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73FE6"/>
    <w:rPr>
      <w:sz w:val="16"/>
      <w:szCs w:val="16"/>
    </w:rPr>
  </w:style>
  <w:style w:type="paragraph" w:styleId="CommentText">
    <w:name w:val="annotation text"/>
    <w:basedOn w:val="Normal"/>
    <w:link w:val="CommentTextChar"/>
    <w:uiPriority w:val="99"/>
    <w:semiHidden/>
    <w:unhideWhenUsed/>
    <w:rsid w:val="00873FE6"/>
    <w:rPr>
      <w:sz w:val="20"/>
      <w:szCs w:val="20"/>
    </w:rPr>
  </w:style>
  <w:style w:type="character" w:customStyle="1" w:styleId="CommentTextChar">
    <w:name w:val="Comment Text Char"/>
    <w:basedOn w:val="DefaultParagraphFont"/>
    <w:link w:val="CommentText"/>
    <w:uiPriority w:val="99"/>
    <w:semiHidden/>
    <w:rsid w:val="00873FE6"/>
    <w:rPr>
      <w:sz w:val="20"/>
      <w:szCs w:val="20"/>
    </w:rPr>
  </w:style>
  <w:style w:type="paragraph" w:styleId="CommentSubject">
    <w:name w:val="annotation subject"/>
    <w:basedOn w:val="CommentText"/>
    <w:next w:val="CommentText"/>
    <w:link w:val="CommentSubjectChar"/>
    <w:uiPriority w:val="99"/>
    <w:semiHidden/>
    <w:unhideWhenUsed/>
    <w:rsid w:val="00873FE6"/>
    <w:rPr>
      <w:b/>
      <w:bCs/>
    </w:rPr>
  </w:style>
  <w:style w:type="character" w:customStyle="1" w:styleId="CommentSubjectChar">
    <w:name w:val="Comment Subject Char"/>
    <w:basedOn w:val="CommentTextChar"/>
    <w:link w:val="CommentSubject"/>
    <w:uiPriority w:val="99"/>
    <w:semiHidden/>
    <w:rsid w:val="00873FE6"/>
    <w:rPr>
      <w:b/>
      <w:bCs/>
      <w:sz w:val="20"/>
      <w:szCs w:val="20"/>
    </w:rPr>
  </w:style>
  <w:style w:type="paragraph" w:styleId="Revision">
    <w:name w:val="Revision"/>
    <w:hidden/>
    <w:uiPriority w:val="99"/>
    <w:semiHidden/>
    <w:rsid w:val="00A8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6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463</Words>
  <Characters>2362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2022-12-20T03:43:00Z</dcterms:created>
  <dcterms:modified xsi:type="dcterms:W3CDTF">2022-12-21T15:53:00Z</dcterms:modified>
</cp:coreProperties>
</file>