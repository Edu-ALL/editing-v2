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3" w14:textId="47843A42" w:rsidR="0053363A" w:rsidRPr="000E6F34" w:rsidRDefault="00776B28">
      <w:pPr>
        <w:pStyle w:val="Heading3"/>
        <w:rPr>
          <w:rFonts w:asciiTheme="minorHAnsi" w:eastAsia="Batang" w:hAnsiTheme="minorHAnsi"/>
          <w:sz w:val="24"/>
          <w:szCs w:val="24"/>
        </w:rPr>
      </w:pPr>
      <w:bookmarkStart w:id="0" w:name="_GoBack"/>
      <w:bookmarkEnd w:id="0"/>
      <w:r w:rsidRPr="000E6F34">
        <w:rPr>
          <w:rFonts w:asciiTheme="minorHAnsi" w:eastAsia="Batang" w:hAnsiTheme="minorHAnsi"/>
          <w:b/>
          <w:sz w:val="24"/>
          <w:szCs w:val="24"/>
        </w:rPr>
        <w:t>Prompt 1 (</w:t>
      </w:r>
      <w:r w:rsidR="009F01AD" w:rsidRPr="000E6F34">
        <w:rPr>
          <w:rFonts w:asciiTheme="minorHAnsi" w:eastAsia="Batang" w:hAnsiTheme="minorHAnsi"/>
          <w:b/>
          <w:sz w:val="24"/>
          <w:szCs w:val="24"/>
        </w:rPr>
        <w:t>3000 characters</w:t>
      </w:r>
      <w:r w:rsidRPr="000E6F34">
        <w:rPr>
          <w:rFonts w:asciiTheme="minorHAnsi" w:eastAsia="Batang" w:hAnsiTheme="minorHAnsi"/>
          <w:b/>
          <w:sz w:val="24"/>
          <w:szCs w:val="24"/>
        </w:rPr>
        <w:t xml:space="preserve">): </w:t>
      </w:r>
      <w:commentRangeStart w:id="1"/>
      <w:r w:rsidRPr="000E6F34">
        <w:rPr>
          <w:rFonts w:asciiTheme="minorHAnsi" w:eastAsia="Batang" w:hAnsiTheme="minorHAnsi"/>
          <w:b/>
          <w:sz w:val="24"/>
          <w:szCs w:val="24"/>
        </w:rPr>
        <w:t>What course(s) at Harvard Summer School interest you and why?</w:t>
      </w:r>
      <w:commentRangeEnd w:id="1"/>
      <w:r w:rsidRPr="000E6F34">
        <w:rPr>
          <w:rFonts w:asciiTheme="minorHAnsi" w:eastAsia="Batang" w:hAnsiTheme="minorHAnsi"/>
          <w:sz w:val="24"/>
          <w:szCs w:val="24"/>
        </w:rPr>
        <w:commentReference w:id="1"/>
      </w:r>
      <w:r w:rsidRPr="000E6F34">
        <w:rPr>
          <w:rFonts w:asciiTheme="minorHAnsi" w:eastAsia="Batang" w:hAnsiTheme="minorHAnsi"/>
          <w:sz w:val="24"/>
          <w:szCs w:val="24"/>
        </w:rPr>
        <w:t xml:space="preserve"> </w:t>
      </w:r>
    </w:p>
    <w:p w14:paraId="00000004" w14:textId="77777777" w:rsidR="0053363A" w:rsidRPr="000E6F34" w:rsidRDefault="00776B28">
      <w:pPr>
        <w:numPr>
          <w:ilvl w:val="0"/>
          <w:numId w:val="1"/>
        </w:numPr>
        <w:rPr>
          <w:rFonts w:asciiTheme="minorHAnsi" w:eastAsia="Batang" w:hAnsiTheme="minorHAnsi"/>
          <w:sz w:val="24"/>
          <w:szCs w:val="24"/>
        </w:rPr>
      </w:pPr>
      <w:r w:rsidRPr="000E6F34">
        <w:rPr>
          <w:rFonts w:asciiTheme="minorHAnsi" w:eastAsia="Batang" w:hAnsiTheme="minorHAnsi"/>
          <w:sz w:val="24"/>
          <w:szCs w:val="24"/>
        </w:rPr>
        <w:t xml:space="preserve">The hook can be </w:t>
      </w:r>
      <w:proofErr w:type="spellStart"/>
      <w:r w:rsidRPr="000E6F34">
        <w:rPr>
          <w:rFonts w:asciiTheme="minorHAnsi" w:eastAsia="Batang" w:hAnsiTheme="minorHAnsi"/>
          <w:sz w:val="24"/>
          <w:szCs w:val="24"/>
        </w:rPr>
        <w:t>abt</w:t>
      </w:r>
      <w:proofErr w:type="spellEnd"/>
      <w:r w:rsidRPr="000E6F34">
        <w:rPr>
          <w:rFonts w:asciiTheme="minorHAnsi" w:eastAsia="Batang" w:hAnsiTheme="minorHAnsi"/>
          <w:sz w:val="24"/>
          <w:szCs w:val="24"/>
        </w:rPr>
        <w:t xml:space="preserve"> real life experience (maybe </w:t>
      </w:r>
      <w:proofErr w:type="spellStart"/>
      <w:r w:rsidRPr="000E6F34">
        <w:rPr>
          <w:rFonts w:asciiTheme="minorHAnsi" w:eastAsia="Batang" w:hAnsiTheme="minorHAnsi"/>
          <w:sz w:val="24"/>
          <w:szCs w:val="24"/>
        </w:rPr>
        <w:t>smth</w:t>
      </w:r>
      <w:proofErr w:type="spellEnd"/>
      <w:r w:rsidRPr="000E6F34">
        <w:rPr>
          <w:rFonts w:asciiTheme="minorHAnsi" w:eastAsia="Batang" w:hAnsiTheme="minorHAnsi"/>
          <w:sz w:val="24"/>
          <w:szCs w:val="24"/>
        </w:rPr>
        <w:t xml:space="preserve"> that harms the environment)</w:t>
      </w:r>
    </w:p>
    <w:p w14:paraId="00000005" w14:textId="77777777" w:rsidR="0053363A" w:rsidRPr="000E6F34" w:rsidRDefault="0053363A">
      <w:pPr>
        <w:rPr>
          <w:rFonts w:asciiTheme="minorHAnsi" w:eastAsia="Batang" w:hAnsiTheme="minorHAnsi"/>
          <w:b/>
          <w:sz w:val="24"/>
          <w:szCs w:val="24"/>
        </w:rPr>
      </w:pPr>
    </w:p>
    <w:p w14:paraId="0000000E" w14:textId="77777777" w:rsidR="0053363A" w:rsidRPr="000E6F34" w:rsidRDefault="00776B28">
      <w:pPr>
        <w:rPr>
          <w:rFonts w:asciiTheme="minorHAnsi" w:eastAsia="Batang" w:hAnsiTheme="minorHAnsi"/>
          <w:b/>
          <w:color w:val="333333"/>
          <w:sz w:val="24"/>
          <w:szCs w:val="24"/>
          <w:highlight w:val="white"/>
        </w:rPr>
      </w:pPr>
      <w:r w:rsidRPr="000E6F34">
        <w:rPr>
          <w:rFonts w:asciiTheme="minorHAnsi" w:eastAsia="Batang" w:hAnsiTheme="minorHAnsi"/>
          <w:b/>
          <w:color w:val="333333"/>
          <w:sz w:val="24"/>
          <w:szCs w:val="24"/>
          <w:highlight w:val="white"/>
        </w:rPr>
        <w:t xml:space="preserve">Description of the course: </w:t>
      </w:r>
    </w:p>
    <w:p w14:paraId="0000000F" w14:textId="77777777" w:rsidR="0053363A" w:rsidRPr="000E6F34" w:rsidRDefault="00776B28">
      <w:pPr>
        <w:rPr>
          <w:rFonts w:asciiTheme="minorHAnsi" w:eastAsia="Batang" w:hAnsiTheme="minorHAnsi"/>
          <w:b/>
          <w:color w:val="333333"/>
          <w:sz w:val="24"/>
          <w:szCs w:val="24"/>
          <w:highlight w:val="white"/>
        </w:rPr>
      </w:pPr>
      <w:r w:rsidRPr="000E6F34">
        <w:rPr>
          <w:rFonts w:asciiTheme="minorHAnsi" w:eastAsia="Batang" w:hAnsiTheme="minorHAnsi" w:cs="Roboto"/>
          <w:b/>
          <w:color w:val="333333"/>
          <w:sz w:val="24"/>
          <w:szCs w:val="24"/>
          <w:highlight w:val="white"/>
        </w:rPr>
        <w:t>This course investigates the many ways in which economics and the environment have intersected over the course of the last several decades. The primary focus of the course concerns how economic thought has influenced how we perceive, understand, and regulate the environment. This course focuses on the history of economic thought as it relates to the environment and nature, including how this has constructed an understanding of the value of nature, and how this affects environmental protection and regulatory initiatives. The course consists of daily lectures and seminar-style discussions. The pros and cons of economic understandings of the environment are debated throughout class meetings, and students leave the course with a broad intellectual history of economic thought as it relates to the environment. Lastly, students develop a critical understanding of how environmental politics and policies are formulated with economic motivations in mind.</w:t>
      </w:r>
    </w:p>
    <w:p w14:paraId="00000010" w14:textId="77777777" w:rsidR="0053363A" w:rsidRPr="000E6F34" w:rsidRDefault="0053363A">
      <w:pPr>
        <w:rPr>
          <w:rFonts w:asciiTheme="minorHAnsi" w:eastAsia="Batang" w:hAnsiTheme="minorHAnsi"/>
          <w:color w:val="333333"/>
          <w:sz w:val="24"/>
          <w:szCs w:val="24"/>
          <w:highlight w:val="white"/>
        </w:rPr>
      </w:pPr>
    </w:p>
    <w:p w14:paraId="00000011" w14:textId="239F6753" w:rsidR="0053363A" w:rsidRPr="000E6F34" w:rsidRDefault="00776B28">
      <w:pPr>
        <w:rPr>
          <w:ins w:id="2" w:author="Chiara Situmorang" w:date="2023-02-20T16:41:00Z"/>
          <w:rFonts w:asciiTheme="minorHAnsi" w:eastAsia="Batang" w:hAnsiTheme="minorHAnsi"/>
          <w:sz w:val="24"/>
          <w:szCs w:val="24"/>
          <w:highlight w:val="white"/>
        </w:rPr>
      </w:pPr>
      <w:r w:rsidRPr="000E6F34">
        <w:rPr>
          <w:rFonts w:asciiTheme="minorHAnsi" w:eastAsia="Batang" w:hAnsiTheme="minorHAnsi"/>
          <w:sz w:val="24"/>
          <w:szCs w:val="24"/>
          <w:highlight w:val="white"/>
        </w:rPr>
        <w:t xml:space="preserve">Strolling through the seemingly unblemished lakes and mountains of </w:t>
      </w:r>
      <w:proofErr w:type="spellStart"/>
      <w:r w:rsidRPr="000E6F34">
        <w:rPr>
          <w:rFonts w:asciiTheme="minorHAnsi" w:eastAsia="Batang" w:hAnsiTheme="minorHAnsi"/>
          <w:sz w:val="24"/>
          <w:szCs w:val="24"/>
          <w:highlight w:val="white"/>
        </w:rPr>
        <w:t>Geiranger</w:t>
      </w:r>
      <w:proofErr w:type="spellEnd"/>
      <w:r w:rsidRPr="000E6F34">
        <w:rPr>
          <w:rFonts w:asciiTheme="minorHAnsi" w:eastAsia="Batang" w:hAnsiTheme="minorHAnsi"/>
          <w:sz w:val="24"/>
          <w:szCs w:val="24"/>
          <w:highlight w:val="white"/>
        </w:rPr>
        <w:t>, Norway, I was astounded by the cleanliness of this place compared to most other countries in the world. The pristine air and evergreen fjords called me</w:t>
      </w:r>
      <w:del w:id="3" w:author="Chiara Situmorang" w:date="2023-02-20T16:39:00Z">
        <w:r w:rsidRPr="000E6F34">
          <w:rPr>
            <w:rFonts w:asciiTheme="minorHAnsi" w:eastAsia="Batang" w:hAnsiTheme="minorHAnsi"/>
            <w:sz w:val="24"/>
            <w:szCs w:val="24"/>
            <w:highlight w:val="white"/>
          </w:rPr>
          <w:delText xml:space="preserve"> out</w:delText>
        </w:r>
      </w:del>
      <w:r w:rsidRPr="000E6F34">
        <w:rPr>
          <w:rFonts w:asciiTheme="minorHAnsi" w:eastAsia="Batang" w:hAnsiTheme="minorHAnsi"/>
          <w:sz w:val="24"/>
          <w:szCs w:val="24"/>
          <w:highlight w:val="white"/>
        </w:rPr>
        <w:t xml:space="preserve"> to explore more parts of the beautiful scenery. </w:t>
      </w:r>
      <w:del w:id="4" w:author="Chiara Situmorang" w:date="2023-02-20T16:39:00Z">
        <w:r w:rsidRPr="000E6F34">
          <w:rPr>
            <w:rFonts w:asciiTheme="minorHAnsi" w:eastAsia="Batang" w:hAnsiTheme="minorHAnsi"/>
            <w:sz w:val="24"/>
            <w:szCs w:val="24"/>
            <w:highlight w:val="white"/>
          </w:rPr>
          <w:delText xml:space="preserve">No sound was made except from the waterfall that leads to the fjord. </w:delText>
        </w:r>
      </w:del>
      <w:r w:rsidRPr="000E6F34">
        <w:rPr>
          <w:rFonts w:asciiTheme="minorHAnsi" w:eastAsia="Batang" w:hAnsiTheme="minorHAnsi"/>
          <w:sz w:val="24"/>
          <w:szCs w:val="24"/>
          <w:highlight w:val="white"/>
        </w:rPr>
        <w:t xml:space="preserve">My enjoyment soon came to a </w:t>
      </w:r>
      <w:del w:id="5" w:author="Chiara Situmorang" w:date="2023-02-20T16:39:00Z">
        <w:r w:rsidRPr="000E6F34">
          <w:rPr>
            <w:rFonts w:asciiTheme="minorHAnsi" w:eastAsia="Batang" w:hAnsiTheme="minorHAnsi"/>
            <w:sz w:val="24"/>
            <w:szCs w:val="24"/>
            <w:highlight w:val="white"/>
          </w:rPr>
          <w:delText xml:space="preserve">short </w:delText>
        </w:r>
      </w:del>
      <w:r w:rsidRPr="000E6F34">
        <w:rPr>
          <w:rFonts w:asciiTheme="minorHAnsi" w:eastAsia="Batang" w:hAnsiTheme="minorHAnsi"/>
          <w:sz w:val="24"/>
          <w:szCs w:val="24"/>
          <w:highlight w:val="white"/>
        </w:rPr>
        <w:t xml:space="preserve">stop as I witnessed a tourist dispose of his finished </w:t>
      </w:r>
      <w:del w:id="6" w:author="Chiara Situmorang" w:date="2023-02-20T16:39:00Z">
        <w:r w:rsidRPr="000E6F34">
          <w:rPr>
            <w:rFonts w:asciiTheme="minorHAnsi" w:eastAsia="Batang" w:hAnsiTheme="minorHAnsi"/>
            <w:sz w:val="24"/>
            <w:szCs w:val="24"/>
            <w:highlight w:val="white"/>
          </w:rPr>
          <w:delText xml:space="preserve">meal </w:delText>
        </w:r>
      </w:del>
      <w:r w:rsidRPr="000E6F34">
        <w:rPr>
          <w:rFonts w:asciiTheme="minorHAnsi" w:eastAsia="Batang" w:hAnsiTheme="minorHAnsi"/>
          <w:sz w:val="24"/>
          <w:szCs w:val="24"/>
          <w:highlight w:val="white"/>
        </w:rPr>
        <w:t xml:space="preserve">bento box </w:t>
      </w:r>
      <w:ins w:id="7" w:author="Chiara Situmorang" w:date="2023-02-20T16:40:00Z">
        <w:r w:rsidRPr="000E6F34">
          <w:rPr>
            <w:rFonts w:asciiTheme="minorHAnsi" w:eastAsia="Batang" w:hAnsiTheme="minorHAnsi"/>
            <w:sz w:val="24"/>
            <w:szCs w:val="24"/>
            <w:highlight w:val="white"/>
          </w:rPr>
          <w:t>on</w:t>
        </w:r>
      </w:ins>
      <w:r w:rsidRPr="000E6F34">
        <w:rPr>
          <w:rFonts w:asciiTheme="minorHAnsi" w:eastAsia="Batang" w:hAnsiTheme="minorHAnsi"/>
          <w:sz w:val="24"/>
          <w:szCs w:val="24"/>
          <w:highlight w:val="white"/>
        </w:rPr>
        <w:t xml:space="preserve">to the sidewalk. Next to it was a huge pile of trash </w:t>
      </w:r>
      <w:ins w:id="8" w:author="Chiara Situmorang" w:date="2023-02-20T16:40:00Z">
        <w:r w:rsidRPr="000E6F34">
          <w:rPr>
            <w:rFonts w:asciiTheme="minorHAnsi" w:eastAsia="Batang" w:hAnsiTheme="minorHAnsi"/>
            <w:sz w:val="24"/>
            <w:szCs w:val="24"/>
            <w:highlight w:val="white"/>
          </w:rPr>
          <w:t>discarded</w:t>
        </w:r>
      </w:ins>
      <w:del w:id="9" w:author="Chiara Situmorang" w:date="2023-02-20T16:40:00Z">
        <w:r w:rsidRPr="000E6F34">
          <w:rPr>
            <w:rFonts w:asciiTheme="minorHAnsi" w:eastAsia="Batang" w:hAnsiTheme="minorHAnsi"/>
            <w:sz w:val="24"/>
            <w:szCs w:val="24"/>
            <w:highlight w:val="white"/>
          </w:rPr>
          <w:delText>thrown</w:delText>
        </w:r>
      </w:del>
      <w:r w:rsidRPr="000E6F34">
        <w:rPr>
          <w:rFonts w:asciiTheme="minorHAnsi" w:eastAsia="Batang" w:hAnsiTheme="minorHAnsi"/>
          <w:sz w:val="24"/>
          <w:szCs w:val="24"/>
          <w:highlight w:val="white"/>
        </w:rPr>
        <w:t xml:space="preserve"> by other people</w:t>
      </w:r>
      <w:del w:id="10" w:author="Chiara Situmorang" w:date="2023-02-20T16:40:00Z">
        <w:r w:rsidRPr="000E6F34">
          <w:rPr>
            <w:rFonts w:asciiTheme="minorHAnsi" w:eastAsia="Batang" w:hAnsiTheme="minorHAnsi"/>
            <w:sz w:val="24"/>
            <w:szCs w:val="24"/>
            <w:highlight w:val="white"/>
          </w:rPr>
          <w:delText>; this pile definitely ruined the view and setting of this village</w:delText>
        </w:r>
      </w:del>
      <w:r w:rsidRPr="000E6F34">
        <w:rPr>
          <w:rFonts w:asciiTheme="minorHAnsi" w:eastAsia="Batang" w:hAnsiTheme="minorHAnsi"/>
          <w:sz w:val="24"/>
          <w:szCs w:val="24"/>
          <w:highlight w:val="white"/>
        </w:rPr>
        <w:t xml:space="preserve">. </w:t>
      </w:r>
      <w:commentRangeStart w:id="11"/>
      <w:r w:rsidRPr="000E6F34">
        <w:rPr>
          <w:rFonts w:asciiTheme="minorHAnsi" w:eastAsia="Batang" w:hAnsiTheme="minorHAnsi"/>
          <w:sz w:val="24"/>
          <w:szCs w:val="24"/>
          <w:highlight w:val="white"/>
        </w:rPr>
        <w:t xml:space="preserve">As an </w:t>
      </w:r>
      <w:commentRangeStart w:id="12"/>
      <w:r w:rsidRPr="000E6F34">
        <w:rPr>
          <w:rFonts w:asciiTheme="minorHAnsi" w:eastAsia="Batang" w:hAnsiTheme="minorHAnsi"/>
          <w:sz w:val="24"/>
          <w:szCs w:val="24"/>
          <w:highlight w:val="white"/>
        </w:rPr>
        <w:t>avid environmentalist</w:t>
      </w:r>
      <w:commentRangeEnd w:id="12"/>
      <w:del w:id="13" w:author="Chiara Situmorang" w:date="2023-02-20T16:40:00Z">
        <w:r w:rsidRPr="000E6F34">
          <w:rPr>
            <w:rFonts w:asciiTheme="minorHAnsi" w:eastAsia="Batang" w:hAnsiTheme="minorHAnsi"/>
            <w:sz w:val="24"/>
            <w:szCs w:val="24"/>
          </w:rPr>
          <w:commentReference w:id="12"/>
        </w:r>
        <w:r w:rsidRPr="000E6F34">
          <w:rPr>
            <w:rFonts w:asciiTheme="minorHAnsi" w:eastAsia="Batang" w:hAnsiTheme="minorHAnsi"/>
            <w:sz w:val="24"/>
            <w:szCs w:val="24"/>
            <w:highlight w:val="white"/>
          </w:rPr>
          <w:delText xml:space="preserve"> myself</w:delText>
        </w:r>
      </w:del>
      <w:r w:rsidRPr="000E6F34">
        <w:rPr>
          <w:rFonts w:asciiTheme="minorHAnsi" w:eastAsia="Batang" w:hAnsiTheme="minorHAnsi"/>
          <w:sz w:val="24"/>
          <w:szCs w:val="24"/>
          <w:highlight w:val="white"/>
        </w:rPr>
        <w:t xml:space="preserve">, </w:t>
      </w:r>
      <w:commentRangeEnd w:id="11"/>
      <w:r w:rsidR="00B95396">
        <w:rPr>
          <w:rStyle w:val="CommentReference"/>
        </w:rPr>
        <w:commentReference w:id="11"/>
      </w:r>
      <w:ins w:id="14" w:author="Microsoft Office User" w:date="2023-02-22T16:14:00Z">
        <w:r w:rsidR="00B95396">
          <w:rPr>
            <w:rFonts w:asciiTheme="minorHAnsi" w:eastAsia="Batang" w:hAnsiTheme="minorHAnsi"/>
            <w:sz w:val="24"/>
            <w:szCs w:val="24"/>
            <w:highlight w:val="white"/>
          </w:rPr>
          <w:t>I was greatly disturbed by his action</w:t>
        </w:r>
      </w:ins>
      <w:del w:id="15" w:author="Microsoft Office User" w:date="2023-02-22T16:14:00Z">
        <w:r w:rsidRPr="000E6F34" w:rsidDel="00B95396">
          <w:rPr>
            <w:rFonts w:asciiTheme="minorHAnsi" w:eastAsia="Batang" w:hAnsiTheme="minorHAnsi"/>
            <w:sz w:val="24"/>
            <w:szCs w:val="24"/>
            <w:highlight w:val="white"/>
          </w:rPr>
          <w:delText>a thought flew by my head</w:delText>
        </w:r>
      </w:del>
      <w:r w:rsidRPr="000E6F34">
        <w:rPr>
          <w:rFonts w:asciiTheme="minorHAnsi" w:eastAsia="Batang" w:hAnsiTheme="minorHAnsi"/>
          <w:sz w:val="24"/>
          <w:szCs w:val="24"/>
          <w:highlight w:val="white"/>
        </w:rPr>
        <w:t xml:space="preserve">. </w:t>
      </w:r>
      <w:del w:id="16" w:author="Chiara Situmorang" w:date="2023-02-20T16:41:00Z">
        <w:r w:rsidRPr="000E6F34">
          <w:rPr>
            <w:rFonts w:asciiTheme="minorHAnsi" w:eastAsia="Batang" w:hAnsiTheme="minorHAnsi"/>
            <w:sz w:val="24"/>
            <w:szCs w:val="24"/>
            <w:highlight w:val="white"/>
          </w:rPr>
          <w:delText xml:space="preserve">Are people conscientious of their actions? </w:delText>
        </w:r>
      </w:del>
      <w:r w:rsidRPr="000E6F34">
        <w:rPr>
          <w:rFonts w:asciiTheme="minorHAnsi" w:eastAsia="Batang" w:hAnsiTheme="minorHAnsi"/>
          <w:sz w:val="24"/>
          <w:szCs w:val="24"/>
          <w:highlight w:val="white"/>
        </w:rPr>
        <w:t>Why blemish such a beautiful place that is well cared for by its own people?</w:t>
      </w:r>
      <w:ins w:id="17" w:author="Chiara Situmorang" w:date="2023-02-20T16:41:00Z">
        <w:r w:rsidRPr="000E6F34">
          <w:rPr>
            <w:rFonts w:asciiTheme="minorHAnsi" w:eastAsia="Batang" w:hAnsiTheme="minorHAnsi"/>
            <w:sz w:val="24"/>
            <w:szCs w:val="24"/>
            <w:highlight w:val="white"/>
          </w:rPr>
          <w:t xml:space="preserve"> Are people conscientious of their actions?</w:t>
        </w:r>
      </w:ins>
      <w:r w:rsidRPr="000E6F34">
        <w:rPr>
          <w:rFonts w:asciiTheme="minorHAnsi" w:eastAsia="Batang" w:hAnsiTheme="minorHAnsi"/>
          <w:sz w:val="24"/>
          <w:szCs w:val="24"/>
          <w:highlight w:val="white"/>
        </w:rPr>
        <w:t xml:space="preserve"> I also wonder how governments could prevent these situations from happening, because </w:t>
      </w:r>
      <w:commentRangeStart w:id="18"/>
      <w:r w:rsidRPr="000E6F34">
        <w:rPr>
          <w:rFonts w:asciiTheme="minorHAnsi" w:eastAsia="Batang" w:hAnsiTheme="minorHAnsi"/>
          <w:sz w:val="24"/>
          <w:szCs w:val="24"/>
          <w:highlight w:val="white"/>
        </w:rPr>
        <w:t>not 100% of trash can be disposed of properly or recycled and trash is frequently not thrown in the right place everyday.</w:t>
      </w:r>
      <w:commentRangeEnd w:id="18"/>
      <w:ins w:id="19" w:author="Chiara Situmorang" w:date="2023-02-20T16:41:00Z">
        <w:r w:rsidRPr="000E6F34">
          <w:rPr>
            <w:rFonts w:asciiTheme="minorHAnsi" w:eastAsia="Batang" w:hAnsiTheme="minorHAnsi"/>
            <w:sz w:val="24"/>
            <w:szCs w:val="24"/>
          </w:rPr>
          <w:commentReference w:id="18"/>
        </w:r>
      </w:ins>
    </w:p>
    <w:p w14:paraId="00000012" w14:textId="77777777" w:rsidR="0053363A" w:rsidRPr="000E6F34" w:rsidRDefault="0053363A">
      <w:pPr>
        <w:rPr>
          <w:ins w:id="20" w:author="Chiara Situmorang" w:date="2023-02-20T16:41:00Z"/>
          <w:rFonts w:asciiTheme="minorHAnsi" w:eastAsia="Batang" w:hAnsiTheme="minorHAnsi"/>
          <w:sz w:val="24"/>
          <w:szCs w:val="24"/>
          <w:highlight w:val="white"/>
        </w:rPr>
      </w:pPr>
    </w:p>
    <w:p w14:paraId="00000013" w14:textId="77777777" w:rsidR="0053363A" w:rsidRPr="000E6F34" w:rsidRDefault="00776B28">
      <w:pPr>
        <w:rPr>
          <w:rFonts w:asciiTheme="minorHAnsi" w:eastAsia="Batang" w:hAnsiTheme="minorHAnsi"/>
          <w:color w:val="45818E"/>
          <w:sz w:val="24"/>
          <w:szCs w:val="24"/>
          <w:highlight w:val="white"/>
        </w:rPr>
      </w:pPr>
      <w:ins w:id="21" w:author="Chiara Situmorang" w:date="2023-02-20T16:41:00Z">
        <w:r w:rsidRPr="000E6F34">
          <w:rPr>
            <w:rFonts w:asciiTheme="minorHAnsi" w:eastAsia="Batang" w:hAnsiTheme="minorHAnsi"/>
            <w:color w:val="45818E"/>
            <w:sz w:val="24"/>
            <w:szCs w:val="24"/>
            <w:highlight w:val="white"/>
          </w:rPr>
          <w:t>The next part here should be about what you’ve learned about environmental policies/climate change/economics of the environment through IB or your own experiences. What initial insights do you have? What questions/solutions have you thought of? Show that you’ve learned a little bit, but not enough. That’s why you want to do this program.</w:t>
        </w:r>
      </w:ins>
    </w:p>
    <w:p w14:paraId="00000014" w14:textId="77777777" w:rsidR="0053363A" w:rsidRPr="000E6F34" w:rsidRDefault="0053363A">
      <w:pPr>
        <w:rPr>
          <w:rFonts w:asciiTheme="minorHAnsi" w:eastAsia="Batang" w:hAnsiTheme="minorHAnsi"/>
          <w:sz w:val="24"/>
          <w:szCs w:val="24"/>
          <w:highlight w:val="white"/>
        </w:rPr>
      </w:pPr>
    </w:p>
    <w:p w14:paraId="00000015" w14:textId="77777777" w:rsidR="0053363A" w:rsidRPr="000E6F34" w:rsidRDefault="00776B28">
      <w:pPr>
        <w:rPr>
          <w:rFonts w:asciiTheme="minorHAnsi" w:eastAsia="Batang" w:hAnsiTheme="minorHAnsi"/>
          <w:sz w:val="24"/>
          <w:szCs w:val="24"/>
        </w:rPr>
      </w:pPr>
      <w:commentRangeStart w:id="22"/>
      <w:r w:rsidRPr="000E6F34">
        <w:rPr>
          <w:rFonts w:asciiTheme="minorHAnsi" w:eastAsia="Batang" w:hAnsiTheme="minorHAnsi"/>
          <w:sz w:val="24"/>
          <w:szCs w:val="24"/>
          <w:highlight w:val="white"/>
        </w:rPr>
        <w:t>This initiative</w:t>
      </w:r>
      <w:commentRangeEnd w:id="22"/>
      <w:r w:rsidR="00712BFE">
        <w:rPr>
          <w:rStyle w:val="CommentReference"/>
        </w:rPr>
        <w:commentReference w:id="22"/>
      </w:r>
      <w:r w:rsidRPr="000E6F34">
        <w:rPr>
          <w:rFonts w:asciiTheme="minorHAnsi" w:eastAsia="Batang" w:hAnsiTheme="minorHAnsi"/>
          <w:sz w:val="24"/>
          <w:szCs w:val="24"/>
          <w:highlight w:val="white"/>
        </w:rPr>
        <w:t xml:space="preserve"> brought me upon the subject Economics of the Environment, which intrigued me as a student currently studying Economics HL in International Baccalaureate (IB) and </w:t>
      </w:r>
      <w:r w:rsidRPr="000E6F34">
        <w:rPr>
          <w:rFonts w:asciiTheme="minorHAnsi" w:eastAsia="Batang" w:hAnsiTheme="minorHAnsi"/>
          <w:sz w:val="24"/>
          <w:szCs w:val="24"/>
          <w:highlight w:val="white"/>
        </w:rPr>
        <w:lastRenderedPageBreak/>
        <w:t xml:space="preserve">also as a person with a heightened concern for the programs started to protect the environment. </w:t>
      </w:r>
      <w:commentRangeStart w:id="23"/>
      <w:r w:rsidRPr="000E6F34">
        <w:rPr>
          <w:rFonts w:asciiTheme="minorHAnsi" w:eastAsia="Batang" w:hAnsiTheme="minorHAnsi"/>
          <w:sz w:val="24"/>
          <w:szCs w:val="24"/>
          <w:highlight w:val="white"/>
        </w:rPr>
        <w:t>I find this course interesting too, because climate change and environmental harm, especially in the 21st century, has become a crucial topic and I believe that governments can impose environmental policies to lessen or even stop them from happening</w:t>
      </w:r>
      <w:commentRangeEnd w:id="23"/>
      <w:r w:rsidRPr="000E6F34">
        <w:rPr>
          <w:rFonts w:asciiTheme="minorHAnsi" w:eastAsia="Batang" w:hAnsiTheme="minorHAnsi"/>
          <w:sz w:val="24"/>
          <w:szCs w:val="24"/>
        </w:rPr>
        <w:commentReference w:id="23"/>
      </w:r>
      <w:r w:rsidRPr="000E6F34">
        <w:rPr>
          <w:rFonts w:asciiTheme="minorHAnsi" w:eastAsia="Batang" w:hAnsiTheme="minorHAnsi"/>
          <w:sz w:val="24"/>
          <w:szCs w:val="24"/>
          <w:highlight w:val="white"/>
        </w:rPr>
        <w:t xml:space="preserve"> </w:t>
      </w:r>
      <w:ins w:id="24" w:author="Chiara Situmorang" w:date="2023-02-20T16:36:00Z">
        <w:r w:rsidRPr="000E6F34">
          <w:rPr>
            <w:rFonts w:asciiTheme="minorHAnsi" w:eastAsia="Batang" w:hAnsiTheme="minorHAnsi"/>
            <w:sz w:val="24"/>
            <w:szCs w:val="24"/>
            <w:highlight w:val="white"/>
          </w:rPr>
          <w:t>if properly incentivized</w:t>
        </w:r>
      </w:ins>
      <w:del w:id="25" w:author="Chiara Situmorang" w:date="2023-02-20T16:36:00Z">
        <w:r w:rsidRPr="000E6F34">
          <w:rPr>
            <w:rFonts w:asciiTheme="minorHAnsi" w:eastAsia="Batang" w:hAnsiTheme="minorHAnsi"/>
            <w:sz w:val="24"/>
            <w:szCs w:val="24"/>
            <w:highlight w:val="white"/>
          </w:rPr>
          <w:delText>with enough motivation to save a world in danger</w:delText>
        </w:r>
      </w:del>
      <w:r w:rsidRPr="000E6F34">
        <w:rPr>
          <w:rFonts w:asciiTheme="minorHAnsi" w:eastAsia="Batang" w:hAnsiTheme="minorHAnsi"/>
          <w:sz w:val="24"/>
          <w:szCs w:val="24"/>
          <w:highlight w:val="white"/>
        </w:rPr>
        <w:t xml:space="preserve">. </w:t>
      </w:r>
      <w:r w:rsidRPr="000E6F34">
        <w:rPr>
          <w:rFonts w:asciiTheme="minorHAnsi" w:eastAsia="Batang" w:hAnsiTheme="minorHAnsi"/>
          <w:sz w:val="24"/>
          <w:szCs w:val="24"/>
        </w:rPr>
        <w:t xml:space="preserve">I will be able to </w:t>
      </w:r>
      <w:commentRangeStart w:id="26"/>
      <w:r w:rsidRPr="000E6F34">
        <w:rPr>
          <w:rFonts w:asciiTheme="minorHAnsi" w:eastAsia="Batang" w:hAnsiTheme="minorHAnsi"/>
          <w:sz w:val="24"/>
          <w:szCs w:val="24"/>
        </w:rPr>
        <w:t>learn a broader range of economics</w:t>
      </w:r>
      <w:commentRangeEnd w:id="26"/>
      <w:r w:rsidRPr="000E6F34">
        <w:rPr>
          <w:rFonts w:asciiTheme="minorHAnsi" w:eastAsia="Batang" w:hAnsiTheme="minorHAnsi"/>
          <w:sz w:val="24"/>
          <w:szCs w:val="24"/>
        </w:rPr>
        <w:commentReference w:id="26"/>
      </w:r>
      <w:r w:rsidRPr="000E6F34">
        <w:rPr>
          <w:rFonts w:asciiTheme="minorHAnsi" w:eastAsia="Batang" w:hAnsiTheme="minorHAnsi"/>
          <w:sz w:val="24"/>
          <w:szCs w:val="24"/>
        </w:rPr>
        <w:t xml:space="preserve"> no other school provides during this Harvard Pre-College Program.</w:t>
      </w:r>
    </w:p>
    <w:p w14:paraId="00000016" w14:textId="77777777" w:rsidR="0053363A" w:rsidRPr="000E6F34" w:rsidRDefault="0053363A">
      <w:pPr>
        <w:rPr>
          <w:rFonts w:asciiTheme="minorHAnsi" w:eastAsia="Batang" w:hAnsiTheme="minorHAnsi"/>
          <w:sz w:val="24"/>
          <w:szCs w:val="24"/>
        </w:rPr>
      </w:pPr>
    </w:p>
    <w:p w14:paraId="00000017" w14:textId="77777777" w:rsidR="0053363A" w:rsidRPr="000E6F34" w:rsidRDefault="00776B28">
      <w:pPr>
        <w:rPr>
          <w:rFonts w:asciiTheme="minorHAnsi" w:eastAsia="Batang" w:hAnsiTheme="minorHAnsi"/>
          <w:sz w:val="24"/>
          <w:szCs w:val="24"/>
        </w:rPr>
      </w:pPr>
      <w:r w:rsidRPr="000E6F34">
        <w:rPr>
          <w:rFonts w:asciiTheme="minorHAnsi" w:eastAsia="Batang" w:hAnsiTheme="minorHAnsi"/>
          <w:sz w:val="24"/>
          <w:szCs w:val="24"/>
        </w:rPr>
        <w:t xml:space="preserve">With this course, I believe </w:t>
      </w:r>
      <w:ins w:id="27" w:author="Chiara Situmorang" w:date="2023-02-20T16:37:00Z">
        <w:r w:rsidRPr="000E6F34">
          <w:rPr>
            <w:rFonts w:asciiTheme="minorHAnsi" w:eastAsia="Batang" w:hAnsiTheme="minorHAnsi"/>
            <w:sz w:val="24"/>
            <w:szCs w:val="24"/>
          </w:rPr>
          <w:t>I will get</w:t>
        </w:r>
      </w:ins>
      <w:del w:id="28" w:author="Chiara Situmorang" w:date="2023-02-20T16:37:00Z">
        <w:r w:rsidRPr="000E6F34">
          <w:rPr>
            <w:rFonts w:asciiTheme="minorHAnsi" w:eastAsia="Batang" w:hAnsiTheme="minorHAnsi"/>
            <w:sz w:val="24"/>
            <w:szCs w:val="24"/>
          </w:rPr>
          <w:delText>it can give me</w:delText>
        </w:r>
      </w:del>
      <w:r w:rsidRPr="000E6F34">
        <w:rPr>
          <w:rFonts w:asciiTheme="minorHAnsi" w:eastAsia="Batang" w:hAnsiTheme="minorHAnsi"/>
          <w:sz w:val="24"/>
          <w:szCs w:val="24"/>
        </w:rPr>
        <w:t xml:space="preserve"> a head start </w:t>
      </w:r>
      <w:ins w:id="29" w:author="Chiara Situmorang" w:date="2023-02-20T16:37:00Z">
        <w:r w:rsidRPr="000E6F34">
          <w:rPr>
            <w:rFonts w:asciiTheme="minorHAnsi" w:eastAsia="Batang" w:hAnsiTheme="minorHAnsi"/>
            <w:sz w:val="24"/>
            <w:szCs w:val="24"/>
          </w:rPr>
          <w:t>in</w:t>
        </w:r>
      </w:ins>
      <w:del w:id="30" w:author="Chiara Situmorang" w:date="2023-02-20T16:37:00Z">
        <w:r w:rsidRPr="000E6F34">
          <w:rPr>
            <w:rFonts w:asciiTheme="minorHAnsi" w:eastAsia="Batang" w:hAnsiTheme="minorHAnsi"/>
            <w:sz w:val="24"/>
            <w:szCs w:val="24"/>
          </w:rPr>
          <w:delText>to</w:delText>
        </w:r>
      </w:del>
      <w:r w:rsidRPr="000E6F34">
        <w:rPr>
          <w:rFonts w:asciiTheme="minorHAnsi" w:eastAsia="Batang" w:hAnsiTheme="minorHAnsi"/>
          <w:sz w:val="24"/>
          <w:szCs w:val="24"/>
        </w:rPr>
        <w:t xml:space="preserve"> learn</w:t>
      </w:r>
      <w:ins w:id="31" w:author="Chiara Situmorang" w:date="2023-02-20T16:37:00Z">
        <w:r w:rsidRPr="000E6F34">
          <w:rPr>
            <w:rFonts w:asciiTheme="minorHAnsi" w:eastAsia="Batang" w:hAnsiTheme="minorHAnsi"/>
            <w:sz w:val="24"/>
            <w:szCs w:val="24"/>
          </w:rPr>
          <w:t>ing</w:t>
        </w:r>
      </w:ins>
      <w:r w:rsidRPr="000E6F34">
        <w:rPr>
          <w:rFonts w:asciiTheme="minorHAnsi" w:eastAsia="Batang" w:hAnsiTheme="minorHAnsi"/>
          <w:sz w:val="24"/>
          <w:szCs w:val="24"/>
        </w:rPr>
        <w:t xml:space="preserve"> economics at a </w:t>
      </w:r>
      <w:ins w:id="32" w:author="Chiara Situmorang" w:date="2023-02-20T16:37:00Z">
        <w:r w:rsidRPr="000E6F34">
          <w:rPr>
            <w:rFonts w:asciiTheme="minorHAnsi" w:eastAsia="Batang" w:hAnsiTheme="minorHAnsi"/>
            <w:sz w:val="24"/>
            <w:szCs w:val="24"/>
          </w:rPr>
          <w:t>higher</w:t>
        </w:r>
      </w:ins>
      <w:del w:id="33" w:author="Chiara Situmorang" w:date="2023-02-20T16:37:00Z">
        <w:r w:rsidRPr="000E6F34">
          <w:rPr>
            <w:rFonts w:asciiTheme="minorHAnsi" w:eastAsia="Batang" w:hAnsiTheme="minorHAnsi"/>
            <w:sz w:val="24"/>
            <w:szCs w:val="24"/>
          </w:rPr>
          <w:delText>complex</w:delText>
        </w:r>
      </w:del>
      <w:r w:rsidRPr="000E6F34">
        <w:rPr>
          <w:rFonts w:asciiTheme="minorHAnsi" w:eastAsia="Batang" w:hAnsiTheme="minorHAnsi"/>
          <w:sz w:val="24"/>
          <w:szCs w:val="24"/>
        </w:rPr>
        <w:t xml:space="preserve"> level, pursu</w:t>
      </w:r>
      <w:ins w:id="34" w:author="Chiara Situmorang" w:date="2023-02-20T16:37:00Z">
        <w:r w:rsidRPr="000E6F34">
          <w:rPr>
            <w:rFonts w:asciiTheme="minorHAnsi" w:eastAsia="Batang" w:hAnsiTheme="minorHAnsi"/>
            <w:sz w:val="24"/>
            <w:szCs w:val="24"/>
          </w:rPr>
          <w:t>ing</w:t>
        </w:r>
      </w:ins>
      <w:del w:id="35" w:author="Chiara Situmorang" w:date="2023-02-20T16:37:00Z">
        <w:r w:rsidRPr="000E6F34">
          <w:rPr>
            <w:rFonts w:asciiTheme="minorHAnsi" w:eastAsia="Batang" w:hAnsiTheme="minorHAnsi"/>
            <w:sz w:val="24"/>
            <w:szCs w:val="24"/>
          </w:rPr>
          <w:delText>e</w:delText>
        </w:r>
      </w:del>
      <w:r w:rsidRPr="000E6F34">
        <w:rPr>
          <w:rFonts w:asciiTheme="minorHAnsi" w:eastAsia="Batang" w:hAnsiTheme="minorHAnsi"/>
          <w:sz w:val="24"/>
          <w:szCs w:val="24"/>
        </w:rPr>
        <w:t xml:space="preserve"> a </w:t>
      </w:r>
      <w:del w:id="36" w:author="Chiara Situmorang" w:date="2023-02-20T16:37:00Z">
        <w:r w:rsidRPr="000E6F34">
          <w:rPr>
            <w:rFonts w:asciiTheme="minorHAnsi" w:eastAsia="Batang" w:hAnsiTheme="minorHAnsi"/>
            <w:sz w:val="24"/>
            <w:szCs w:val="24"/>
          </w:rPr>
          <w:delText xml:space="preserve">major and </w:delText>
        </w:r>
      </w:del>
      <w:r w:rsidRPr="000E6F34">
        <w:rPr>
          <w:rFonts w:asciiTheme="minorHAnsi" w:eastAsia="Batang" w:hAnsiTheme="minorHAnsi"/>
          <w:sz w:val="24"/>
          <w:szCs w:val="24"/>
        </w:rPr>
        <w:t xml:space="preserve">degree </w:t>
      </w:r>
      <w:ins w:id="37" w:author="Chiara Situmorang" w:date="2023-02-20T16:37:00Z">
        <w:r w:rsidRPr="000E6F34">
          <w:rPr>
            <w:rFonts w:asciiTheme="minorHAnsi" w:eastAsia="Batang" w:hAnsiTheme="minorHAnsi"/>
            <w:sz w:val="24"/>
            <w:szCs w:val="24"/>
          </w:rPr>
          <w:t>in</w:t>
        </w:r>
      </w:ins>
      <w:del w:id="38" w:author="Chiara Situmorang" w:date="2023-02-20T16:37:00Z">
        <w:r w:rsidRPr="000E6F34">
          <w:rPr>
            <w:rFonts w:asciiTheme="minorHAnsi" w:eastAsia="Batang" w:hAnsiTheme="minorHAnsi"/>
            <w:sz w:val="24"/>
            <w:szCs w:val="24"/>
          </w:rPr>
          <w:delText>of</w:delText>
        </w:r>
      </w:del>
      <w:r w:rsidRPr="000E6F34">
        <w:rPr>
          <w:rFonts w:asciiTheme="minorHAnsi" w:eastAsia="Batang" w:hAnsiTheme="minorHAnsi"/>
          <w:sz w:val="24"/>
          <w:szCs w:val="24"/>
        </w:rPr>
        <w:t xml:space="preserve"> economics</w:t>
      </w:r>
      <w:ins w:id="39" w:author="Chiara Situmorang" w:date="2023-02-20T16:37:00Z">
        <w:r w:rsidRPr="000E6F34">
          <w:rPr>
            <w:rFonts w:asciiTheme="minorHAnsi" w:eastAsia="Batang" w:hAnsiTheme="minorHAnsi"/>
            <w:sz w:val="24"/>
            <w:szCs w:val="24"/>
          </w:rPr>
          <w:t>,</w:t>
        </w:r>
      </w:ins>
      <w:r w:rsidRPr="000E6F34">
        <w:rPr>
          <w:rFonts w:asciiTheme="minorHAnsi" w:eastAsia="Batang" w:hAnsiTheme="minorHAnsi"/>
          <w:sz w:val="24"/>
          <w:szCs w:val="24"/>
        </w:rPr>
        <w:t xml:space="preserve"> and </w:t>
      </w:r>
      <w:ins w:id="40" w:author="Chiara Situmorang" w:date="2023-02-20T16:37:00Z">
        <w:r w:rsidRPr="000E6F34">
          <w:rPr>
            <w:rFonts w:asciiTheme="minorHAnsi" w:eastAsia="Batang" w:hAnsiTheme="minorHAnsi"/>
            <w:sz w:val="24"/>
            <w:szCs w:val="24"/>
          </w:rPr>
          <w:t>helping me achieve</w:t>
        </w:r>
      </w:ins>
      <w:del w:id="41" w:author="Chiara Situmorang" w:date="2023-02-20T16:37:00Z">
        <w:r w:rsidRPr="000E6F34">
          <w:rPr>
            <w:rFonts w:asciiTheme="minorHAnsi" w:eastAsia="Batang" w:hAnsiTheme="minorHAnsi"/>
            <w:sz w:val="24"/>
            <w:szCs w:val="24"/>
          </w:rPr>
          <w:delText>benefit me for</w:delText>
        </w:r>
      </w:del>
      <w:r w:rsidRPr="000E6F34">
        <w:rPr>
          <w:rFonts w:asciiTheme="minorHAnsi" w:eastAsia="Batang" w:hAnsiTheme="minorHAnsi"/>
          <w:sz w:val="24"/>
          <w:szCs w:val="24"/>
        </w:rPr>
        <w:t xml:space="preserve"> my ambition </w:t>
      </w:r>
      <w:ins w:id="42" w:author="Chiara Situmorang" w:date="2023-02-20T16:38:00Z">
        <w:r w:rsidRPr="000E6F34">
          <w:rPr>
            <w:rFonts w:asciiTheme="minorHAnsi" w:eastAsia="Batang" w:hAnsiTheme="minorHAnsi"/>
            <w:sz w:val="24"/>
            <w:szCs w:val="24"/>
          </w:rPr>
          <w:t>to start</w:t>
        </w:r>
      </w:ins>
      <w:del w:id="43" w:author="Chiara Situmorang" w:date="2023-02-20T16:38:00Z">
        <w:r w:rsidRPr="000E6F34">
          <w:rPr>
            <w:rFonts w:asciiTheme="minorHAnsi" w:eastAsia="Batang" w:hAnsiTheme="minorHAnsi"/>
            <w:sz w:val="24"/>
            <w:szCs w:val="24"/>
          </w:rPr>
          <w:delText>in starting</w:delText>
        </w:r>
      </w:del>
      <w:r w:rsidRPr="000E6F34">
        <w:rPr>
          <w:rFonts w:asciiTheme="minorHAnsi" w:eastAsia="Batang" w:hAnsiTheme="minorHAnsi"/>
          <w:sz w:val="24"/>
          <w:szCs w:val="24"/>
        </w:rPr>
        <w:t xml:space="preserve"> </w:t>
      </w:r>
      <w:commentRangeStart w:id="44"/>
      <w:r w:rsidRPr="000E6F34">
        <w:rPr>
          <w:rFonts w:asciiTheme="minorHAnsi" w:eastAsia="Batang" w:hAnsiTheme="minorHAnsi"/>
          <w:sz w:val="24"/>
          <w:szCs w:val="24"/>
        </w:rPr>
        <w:t xml:space="preserve">an ethical business that produces </w:t>
      </w:r>
      <w:del w:id="45" w:author="Chiara Situmorang" w:date="2023-02-20T16:38:00Z">
        <w:r w:rsidRPr="000E6F34">
          <w:rPr>
            <w:rFonts w:asciiTheme="minorHAnsi" w:eastAsia="Batang" w:hAnsiTheme="minorHAnsi"/>
            <w:sz w:val="24"/>
            <w:szCs w:val="24"/>
          </w:rPr>
          <w:delText xml:space="preserve">and consumes </w:delText>
        </w:r>
      </w:del>
      <w:commentRangeStart w:id="46"/>
      <w:r w:rsidRPr="000E6F34">
        <w:rPr>
          <w:rFonts w:asciiTheme="minorHAnsi" w:eastAsia="Batang" w:hAnsiTheme="minorHAnsi"/>
          <w:sz w:val="24"/>
          <w:szCs w:val="24"/>
        </w:rPr>
        <w:t>goods</w:t>
      </w:r>
      <w:commentRangeEnd w:id="46"/>
      <w:r w:rsidRPr="000E6F34">
        <w:rPr>
          <w:rFonts w:asciiTheme="minorHAnsi" w:eastAsia="Batang" w:hAnsiTheme="minorHAnsi"/>
          <w:sz w:val="24"/>
          <w:szCs w:val="24"/>
        </w:rPr>
        <w:commentReference w:id="46"/>
      </w:r>
      <w:r w:rsidRPr="000E6F34">
        <w:rPr>
          <w:rFonts w:asciiTheme="minorHAnsi" w:eastAsia="Batang" w:hAnsiTheme="minorHAnsi"/>
          <w:sz w:val="24"/>
          <w:szCs w:val="24"/>
        </w:rPr>
        <w:t xml:space="preserve"> that do not harm the environment, or even benefit the environment, especially in Indonesia, the country I live in.</w:t>
      </w:r>
      <w:commentRangeEnd w:id="44"/>
      <w:r w:rsidR="00446E4E">
        <w:rPr>
          <w:rStyle w:val="CommentReference"/>
        </w:rPr>
        <w:commentReference w:id="44"/>
      </w:r>
    </w:p>
    <w:p w14:paraId="00000018" w14:textId="77777777" w:rsidR="0053363A" w:rsidRDefault="0053363A">
      <w:pPr>
        <w:rPr>
          <w:ins w:id="47" w:author="Microsoft Office User" w:date="2023-02-22T16:28:00Z"/>
          <w:rFonts w:asciiTheme="minorHAnsi" w:eastAsia="Batang" w:hAnsiTheme="minorHAnsi"/>
          <w:color w:val="333333"/>
          <w:sz w:val="24"/>
          <w:szCs w:val="24"/>
          <w:highlight w:val="white"/>
        </w:rPr>
      </w:pPr>
    </w:p>
    <w:p w14:paraId="1C607E63" w14:textId="053949FD" w:rsidR="00D00C9A" w:rsidRDefault="0037235C">
      <w:pPr>
        <w:rPr>
          <w:rFonts w:asciiTheme="minorHAnsi" w:eastAsia="Batang" w:hAnsiTheme="minorHAnsi"/>
          <w:color w:val="244061" w:themeColor="accent1" w:themeShade="80"/>
          <w:sz w:val="24"/>
          <w:szCs w:val="24"/>
          <w:highlight w:val="white"/>
        </w:rPr>
      </w:pPr>
      <w:r w:rsidRPr="0037235C">
        <w:rPr>
          <w:rFonts w:asciiTheme="minorHAnsi" w:eastAsia="Batang" w:hAnsiTheme="minorHAnsi"/>
          <w:color w:val="244061" w:themeColor="accent1" w:themeShade="80"/>
          <w:sz w:val="24"/>
          <w:szCs w:val="24"/>
          <w:highlight w:val="white"/>
        </w:rPr>
        <w:t xml:space="preserve">Hi Kenneth! </w:t>
      </w:r>
    </w:p>
    <w:p w14:paraId="01D81594" w14:textId="77777777" w:rsidR="0037235C" w:rsidRDefault="0037235C">
      <w:pPr>
        <w:rPr>
          <w:rFonts w:asciiTheme="minorHAnsi" w:eastAsia="Batang" w:hAnsiTheme="minorHAnsi"/>
          <w:color w:val="244061" w:themeColor="accent1" w:themeShade="80"/>
          <w:sz w:val="24"/>
          <w:szCs w:val="24"/>
          <w:highlight w:val="white"/>
        </w:rPr>
      </w:pPr>
    </w:p>
    <w:p w14:paraId="59C077C0" w14:textId="68152A8B" w:rsidR="0037235C" w:rsidRDefault="0037235C">
      <w:pPr>
        <w:rPr>
          <w:rFonts w:asciiTheme="minorHAnsi" w:eastAsia="Batang" w:hAnsiTheme="minorHAnsi"/>
          <w:color w:val="244061" w:themeColor="accent1" w:themeShade="80"/>
          <w:sz w:val="24"/>
          <w:szCs w:val="24"/>
          <w:highlight w:val="white"/>
        </w:rPr>
      </w:pPr>
      <w:r>
        <w:rPr>
          <w:rFonts w:asciiTheme="minorHAnsi" w:eastAsia="Batang" w:hAnsiTheme="minorHAnsi"/>
          <w:color w:val="244061" w:themeColor="accent1" w:themeShade="80"/>
          <w:sz w:val="24"/>
          <w:szCs w:val="24"/>
          <w:highlight w:val="white"/>
        </w:rPr>
        <w:t xml:space="preserve">I like how you started your essay with an anecdote about someone harming the environment. </w:t>
      </w:r>
      <w:r w:rsidR="00F412A6">
        <w:rPr>
          <w:rFonts w:asciiTheme="minorHAnsi" w:eastAsia="Batang" w:hAnsiTheme="minorHAnsi"/>
          <w:color w:val="244061" w:themeColor="accent1" w:themeShade="80"/>
          <w:sz w:val="24"/>
          <w:szCs w:val="24"/>
          <w:highlight w:val="white"/>
        </w:rPr>
        <w:t xml:space="preserve">However, </w:t>
      </w:r>
      <w:r w:rsidR="0051756F">
        <w:rPr>
          <w:rFonts w:asciiTheme="minorHAnsi" w:eastAsia="Batang" w:hAnsiTheme="minorHAnsi"/>
          <w:color w:val="244061" w:themeColor="accent1" w:themeShade="80"/>
          <w:sz w:val="24"/>
          <w:szCs w:val="24"/>
          <w:highlight w:val="white"/>
        </w:rPr>
        <w:t>I feel that your essay can definitely benefit from a more personal touch.</w:t>
      </w:r>
    </w:p>
    <w:p w14:paraId="2C4EDA30" w14:textId="77777777" w:rsidR="0051756F" w:rsidRDefault="0051756F">
      <w:pPr>
        <w:rPr>
          <w:rFonts w:asciiTheme="minorHAnsi" w:eastAsia="Batang" w:hAnsiTheme="minorHAnsi"/>
          <w:color w:val="244061" w:themeColor="accent1" w:themeShade="80"/>
          <w:sz w:val="24"/>
          <w:szCs w:val="24"/>
          <w:highlight w:val="white"/>
        </w:rPr>
      </w:pPr>
    </w:p>
    <w:p w14:paraId="1186E66D" w14:textId="1CAA011F" w:rsidR="004E26C7" w:rsidRDefault="004E26C7" w:rsidP="004E26C7">
      <w:pPr>
        <w:rPr>
          <w:rFonts w:asciiTheme="minorHAnsi" w:eastAsia="Batang" w:hAnsiTheme="minorHAnsi"/>
          <w:color w:val="244061" w:themeColor="accent1" w:themeShade="80"/>
          <w:sz w:val="24"/>
          <w:szCs w:val="24"/>
          <w:highlight w:val="white"/>
        </w:rPr>
      </w:pPr>
      <w:r>
        <w:rPr>
          <w:rFonts w:asciiTheme="minorHAnsi" w:eastAsia="Batang" w:hAnsiTheme="minorHAnsi"/>
          <w:color w:val="244061" w:themeColor="accent1" w:themeShade="80"/>
          <w:sz w:val="24"/>
          <w:szCs w:val="24"/>
          <w:highlight w:val="white"/>
        </w:rPr>
        <w:t>After the hook, do include more background into why you feel distressed seeing the man disposing trash irresponsibly. Consider these questions as a guideline to your essay:</w:t>
      </w:r>
    </w:p>
    <w:p w14:paraId="6C3086A3" w14:textId="5576E842" w:rsidR="004E26C7" w:rsidRDefault="004E26C7" w:rsidP="004E26C7">
      <w:pPr>
        <w:pStyle w:val="ListParagraph"/>
        <w:numPr>
          <w:ilvl w:val="0"/>
          <w:numId w:val="1"/>
        </w:numPr>
        <w:rPr>
          <w:rFonts w:asciiTheme="minorHAnsi" w:eastAsia="Batang" w:hAnsiTheme="minorHAnsi"/>
          <w:color w:val="244061" w:themeColor="accent1" w:themeShade="80"/>
          <w:sz w:val="24"/>
          <w:szCs w:val="24"/>
          <w:highlight w:val="white"/>
        </w:rPr>
      </w:pPr>
      <w:r>
        <w:rPr>
          <w:rFonts w:asciiTheme="minorHAnsi" w:eastAsia="Batang" w:hAnsiTheme="minorHAnsi"/>
          <w:color w:val="244061" w:themeColor="accent1" w:themeShade="80"/>
          <w:sz w:val="24"/>
          <w:szCs w:val="24"/>
          <w:highlight w:val="white"/>
        </w:rPr>
        <w:t>Have you always been passionate about the environment? Why?</w:t>
      </w:r>
    </w:p>
    <w:p w14:paraId="6EBCA0EF" w14:textId="0CDF18A6" w:rsidR="004E26C7" w:rsidRDefault="004E26C7" w:rsidP="004E26C7">
      <w:pPr>
        <w:pStyle w:val="ListParagraph"/>
        <w:rPr>
          <w:rFonts w:asciiTheme="minorHAnsi" w:eastAsia="Batang" w:hAnsiTheme="minorHAnsi"/>
          <w:color w:val="244061" w:themeColor="accent1" w:themeShade="80"/>
          <w:sz w:val="24"/>
          <w:szCs w:val="24"/>
          <w:highlight w:val="white"/>
        </w:rPr>
      </w:pPr>
      <w:r>
        <w:rPr>
          <w:rFonts w:asciiTheme="minorHAnsi" w:eastAsia="Batang" w:hAnsiTheme="minorHAnsi"/>
          <w:color w:val="244061" w:themeColor="accent1" w:themeShade="80"/>
          <w:sz w:val="24"/>
          <w:szCs w:val="24"/>
          <w:highlight w:val="white"/>
        </w:rPr>
        <w:t xml:space="preserve">The reason here must be substantial enough that it motivates you to take the course at Harvard. </w:t>
      </w:r>
    </w:p>
    <w:p w14:paraId="4B9DB6F1" w14:textId="49F817CB" w:rsidR="004F0520" w:rsidRDefault="004F0520" w:rsidP="004F0520">
      <w:pPr>
        <w:pStyle w:val="ListParagraph"/>
        <w:numPr>
          <w:ilvl w:val="0"/>
          <w:numId w:val="1"/>
        </w:numPr>
        <w:rPr>
          <w:rFonts w:asciiTheme="minorHAnsi" w:eastAsia="Batang" w:hAnsiTheme="minorHAnsi"/>
          <w:color w:val="244061" w:themeColor="accent1" w:themeShade="80"/>
          <w:sz w:val="24"/>
          <w:szCs w:val="24"/>
          <w:highlight w:val="white"/>
        </w:rPr>
      </w:pPr>
      <w:r>
        <w:rPr>
          <w:rFonts w:asciiTheme="minorHAnsi" w:eastAsia="Batang" w:hAnsiTheme="minorHAnsi"/>
          <w:color w:val="244061" w:themeColor="accent1" w:themeShade="80"/>
          <w:sz w:val="24"/>
          <w:szCs w:val="24"/>
          <w:highlight w:val="white"/>
        </w:rPr>
        <w:t xml:space="preserve">What is your future goal? The course </w:t>
      </w:r>
      <w:r w:rsidR="009837F3">
        <w:rPr>
          <w:rFonts w:asciiTheme="minorHAnsi" w:eastAsia="Batang" w:hAnsiTheme="minorHAnsi"/>
          <w:color w:val="244061" w:themeColor="accent1" w:themeShade="80"/>
          <w:sz w:val="24"/>
          <w:szCs w:val="24"/>
          <w:highlight w:val="white"/>
        </w:rPr>
        <w:t xml:space="preserve">focuses on the balance of being economical while also environmentally conscious. Thus, give </w:t>
      </w:r>
      <w:r w:rsidR="009837F3" w:rsidRPr="009837F3">
        <w:rPr>
          <w:rFonts w:asciiTheme="minorHAnsi" w:eastAsia="Batang" w:hAnsiTheme="minorHAnsi"/>
          <w:b/>
          <w:color w:val="244061" w:themeColor="accent1" w:themeShade="80"/>
          <w:sz w:val="24"/>
          <w:szCs w:val="24"/>
          <w:highlight w:val="white"/>
        </w:rPr>
        <w:t>specific</w:t>
      </w:r>
      <w:r w:rsidR="009837F3">
        <w:rPr>
          <w:rFonts w:asciiTheme="minorHAnsi" w:eastAsia="Batang" w:hAnsiTheme="minorHAnsi"/>
          <w:color w:val="244061" w:themeColor="accent1" w:themeShade="80"/>
          <w:sz w:val="24"/>
          <w:szCs w:val="24"/>
          <w:highlight w:val="white"/>
        </w:rPr>
        <w:t xml:space="preserve"> story what you’d like to learn at this course and how you’re going to apply this knowledge. Perhaps there is someone who inspired you? </w:t>
      </w:r>
      <w:r w:rsidR="00BB69A4">
        <w:rPr>
          <w:rFonts w:asciiTheme="minorHAnsi" w:eastAsia="Batang" w:hAnsiTheme="minorHAnsi"/>
          <w:color w:val="244061" w:themeColor="accent1" w:themeShade="80"/>
          <w:sz w:val="24"/>
          <w:szCs w:val="24"/>
          <w:highlight w:val="white"/>
        </w:rPr>
        <w:t xml:space="preserve">(can be family, school circles, famous people, and so on) </w:t>
      </w:r>
    </w:p>
    <w:p w14:paraId="08B1AF79" w14:textId="1A008EE1" w:rsidR="00F57872" w:rsidRDefault="00F57872" w:rsidP="004F0520">
      <w:pPr>
        <w:pStyle w:val="ListParagraph"/>
        <w:numPr>
          <w:ilvl w:val="0"/>
          <w:numId w:val="1"/>
        </w:numPr>
        <w:rPr>
          <w:rFonts w:asciiTheme="minorHAnsi" w:eastAsia="Batang" w:hAnsiTheme="minorHAnsi"/>
          <w:color w:val="244061" w:themeColor="accent1" w:themeShade="80"/>
          <w:sz w:val="24"/>
          <w:szCs w:val="24"/>
          <w:highlight w:val="white"/>
        </w:rPr>
      </w:pPr>
      <w:r>
        <w:rPr>
          <w:rFonts w:asciiTheme="minorHAnsi" w:eastAsia="Batang" w:hAnsiTheme="minorHAnsi"/>
          <w:color w:val="244061" w:themeColor="accent1" w:themeShade="80"/>
          <w:sz w:val="24"/>
          <w:szCs w:val="24"/>
          <w:highlight w:val="white"/>
        </w:rPr>
        <w:t xml:space="preserve">For the ending, do include why you want to contribute to Indonesia specifically as you discussed Norway in your intro. </w:t>
      </w:r>
    </w:p>
    <w:p w14:paraId="014B60BE" w14:textId="69024593" w:rsidR="00F57872" w:rsidRPr="00F57872" w:rsidRDefault="00F57872" w:rsidP="00F57872">
      <w:pPr>
        <w:ind w:left="720"/>
        <w:rPr>
          <w:rFonts w:asciiTheme="minorHAnsi" w:eastAsia="Batang" w:hAnsiTheme="minorHAnsi"/>
          <w:color w:val="244061" w:themeColor="accent1" w:themeShade="80"/>
          <w:sz w:val="24"/>
          <w:szCs w:val="24"/>
          <w:highlight w:val="white"/>
        </w:rPr>
      </w:pPr>
      <w:r>
        <w:rPr>
          <w:rFonts w:asciiTheme="minorHAnsi" w:eastAsia="Batang" w:hAnsiTheme="minorHAnsi"/>
          <w:color w:val="244061" w:themeColor="accent1" w:themeShade="80"/>
          <w:sz w:val="24"/>
          <w:szCs w:val="24"/>
          <w:highlight w:val="white"/>
        </w:rPr>
        <w:t xml:space="preserve">To illustrate, you can talk about how Indonesia is blessed by bountiful resources, beautiful nature, and so on. However, the policies and </w:t>
      </w:r>
      <w:r w:rsidR="00ED6123">
        <w:rPr>
          <w:rFonts w:asciiTheme="minorHAnsi" w:eastAsia="Batang" w:hAnsiTheme="minorHAnsi"/>
          <w:color w:val="244061" w:themeColor="accent1" w:themeShade="80"/>
          <w:sz w:val="24"/>
          <w:szCs w:val="24"/>
          <w:highlight w:val="white"/>
        </w:rPr>
        <w:t xml:space="preserve">companies in Indonesia do not hesitate in ruining the nature to gain economic benefits. Thus, you’d want to do things differently. As a part of the future generation, you want to ensure that </w:t>
      </w:r>
      <w:r w:rsidR="008D66E0">
        <w:rPr>
          <w:rFonts w:asciiTheme="minorHAnsi" w:eastAsia="Batang" w:hAnsiTheme="minorHAnsi"/>
          <w:color w:val="244061" w:themeColor="accent1" w:themeShade="80"/>
          <w:sz w:val="24"/>
          <w:szCs w:val="24"/>
          <w:highlight w:val="white"/>
        </w:rPr>
        <w:t xml:space="preserve">your generation can still enjoy and conserve the nature in Indonesia. </w:t>
      </w:r>
    </w:p>
    <w:p w14:paraId="0000001F" w14:textId="6A5D35E2" w:rsidR="0053363A" w:rsidRPr="006E1F55" w:rsidRDefault="00776B28" w:rsidP="006E1F55">
      <w:pPr>
        <w:rPr>
          <w:rFonts w:asciiTheme="minorHAnsi" w:eastAsia="Batang" w:hAnsiTheme="minorHAnsi"/>
          <w:b/>
          <w:color w:val="434343"/>
          <w:sz w:val="24"/>
          <w:szCs w:val="24"/>
        </w:rPr>
      </w:pPr>
      <w:bookmarkStart w:id="48" w:name="_i26o9k7ah9v3" w:colFirst="0" w:colLast="0"/>
      <w:bookmarkEnd w:id="48"/>
      <w:r w:rsidRPr="000E6F34">
        <w:rPr>
          <w:rFonts w:asciiTheme="minorHAnsi" w:eastAsia="Batang" w:hAnsiTheme="minorHAnsi"/>
          <w:b/>
          <w:sz w:val="24"/>
          <w:szCs w:val="24"/>
        </w:rPr>
        <w:t>Prompt 2 (</w:t>
      </w:r>
      <w:r w:rsidR="009F01AD" w:rsidRPr="000E6F34">
        <w:rPr>
          <w:rFonts w:asciiTheme="minorHAnsi" w:eastAsia="Batang" w:hAnsiTheme="minorHAnsi"/>
          <w:b/>
          <w:sz w:val="24"/>
          <w:szCs w:val="24"/>
        </w:rPr>
        <w:t>3000 characters</w:t>
      </w:r>
      <w:r w:rsidRPr="000E6F34">
        <w:rPr>
          <w:rFonts w:asciiTheme="minorHAnsi" w:eastAsia="Batang" w:hAnsiTheme="minorHAnsi"/>
          <w:b/>
          <w:sz w:val="24"/>
          <w:szCs w:val="24"/>
        </w:rPr>
        <w:t xml:space="preserve">): </w:t>
      </w:r>
      <w:commentRangeStart w:id="49"/>
      <w:r w:rsidRPr="000E6F34">
        <w:rPr>
          <w:rFonts w:asciiTheme="minorHAnsi" w:eastAsia="Batang" w:hAnsiTheme="minorHAnsi"/>
          <w:b/>
          <w:sz w:val="24"/>
          <w:szCs w:val="24"/>
        </w:rPr>
        <w:t>Define what academic integrity means to you.  How has it impacted you as a student?</w:t>
      </w:r>
      <w:commentRangeEnd w:id="49"/>
      <w:r w:rsidRPr="000E6F34">
        <w:rPr>
          <w:rFonts w:asciiTheme="minorHAnsi" w:eastAsia="Batang" w:hAnsiTheme="minorHAnsi"/>
          <w:sz w:val="24"/>
          <w:szCs w:val="24"/>
        </w:rPr>
        <w:commentReference w:id="49"/>
      </w:r>
      <w:r w:rsidRPr="000E6F34">
        <w:rPr>
          <w:rFonts w:asciiTheme="minorHAnsi" w:eastAsia="Batang" w:hAnsiTheme="minorHAnsi"/>
          <w:b/>
          <w:sz w:val="24"/>
          <w:szCs w:val="24"/>
        </w:rPr>
        <w:t xml:space="preserve"> </w:t>
      </w:r>
    </w:p>
    <w:p w14:paraId="00000023" w14:textId="77777777" w:rsidR="0053363A" w:rsidRPr="000E6F34" w:rsidRDefault="0053363A">
      <w:pPr>
        <w:rPr>
          <w:rFonts w:asciiTheme="minorHAnsi" w:eastAsia="Batang" w:hAnsiTheme="minorHAnsi"/>
          <w:color w:val="333333"/>
          <w:sz w:val="24"/>
          <w:szCs w:val="24"/>
          <w:highlight w:val="white"/>
        </w:rPr>
      </w:pPr>
    </w:p>
    <w:p w14:paraId="00000024" w14:textId="77777777" w:rsidR="0053363A" w:rsidRPr="000E6F34" w:rsidRDefault="00776B28">
      <w:pPr>
        <w:rPr>
          <w:rFonts w:asciiTheme="minorHAnsi" w:eastAsia="Batang" w:hAnsiTheme="minorHAnsi"/>
          <w:b/>
          <w:color w:val="333333"/>
          <w:sz w:val="24"/>
          <w:szCs w:val="24"/>
          <w:highlight w:val="white"/>
        </w:rPr>
      </w:pPr>
      <w:r w:rsidRPr="000E6F34">
        <w:rPr>
          <w:rFonts w:asciiTheme="minorHAnsi" w:eastAsia="Batang" w:hAnsiTheme="minorHAnsi"/>
          <w:b/>
          <w:color w:val="333333"/>
          <w:sz w:val="24"/>
          <w:szCs w:val="24"/>
          <w:highlight w:val="white"/>
        </w:rPr>
        <w:t>Draft 1:</w:t>
      </w:r>
    </w:p>
    <w:p w14:paraId="00000025" w14:textId="77777777" w:rsidR="0053363A" w:rsidRPr="000E6F34" w:rsidRDefault="0053363A">
      <w:pPr>
        <w:rPr>
          <w:rFonts w:asciiTheme="minorHAnsi" w:eastAsia="Batang" w:hAnsiTheme="minorHAnsi"/>
          <w:b/>
          <w:color w:val="333333"/>
          <w:sz w:val="24"/>
          <w:szCs w:val="24"/>
          <w:highlight w:val="white"/>
        </w:rPr>
      </w:pPr>
    </w:p>
    <w:p w14:paraId="00000026" w14:textId="77777777" w:rsidR="0053363A" w:rsidRPr="000E6F34" w:rsidRDefault="00776B28">
      <w:pPr>
        <w:rPr>
          <w:rFonts w:asciiTheme="minorHAnsi" w:eastAsia="Batang" w:hAnsiTheme="minorHAnsi"/>
          <w:color w:val="333333"/>
          <w:sz w:val="24"/>
          <w:szCs w:val="24"/>
          <w:highlight w:val="white"/>
        </w:rPr>
      </w:pPr>
      <w:r w:rsidRPr="000E6F34">
        <w:rPr>
          <w:rFonts w:asciiTheme="minorHAnsi" w:eastAsia="Batang" w:hAnsiTheme="minorHAnsi"/>
          <w:color w:val="333333"/>
          <w:sz w:val="24"/>
          <w:szCs w:val="24"/>
          <w:highlight w:val="white"/>
        </w:rPr>
        <w:lastRenderedPageBreak/>
        <w:t xml:space="preserve">Moving to another school in a different city during sophomore year, I was </w:t>
      </w:r>
      <w:ins w:id="50" w:author="Chiara Situmorang" w:date="2023-02-20T16:55:00Z">
        <w:r w:rsidRPr="000E6F34">
          <w:rPr>
            <w:rFonts w:asciiTheme="minorHAnsi" w:eastAsia="Batang" w:hAnsiTheme="minorHAnsi"/>
            <w:color w:val="333333"/>
            <w:sz w:val="24"/>
            <w:szCs w:val="24"/>
            <w:highlight w:val="white"/>
          </w:rPr>
          <w:t>unprepared for</w:t>
        </w:r>
      </w:ins>
      <w:del w:id="51" w:author="Chiara Situmorang" w:date="2023-02-20T16:55:00Z">
        <w:r w:rsidRPr="000E6F34">
          <w:rPr>
            <w:rFonts w:asciiTheme="minorHAnsi" w:eastAsia="Batang" w:hAnsiTheme="minorHAnsi"/>
            <w:color w:val="333333"/>
            <w:sz w:val="24"/>
            <w:szCs w:val="24"/>
            <w:highlight w:val="white"/>
          </w:rPr>
          <w:delText>unfamiliar with</w:delText>
        </w:r>
      </w:del>
      <w:r w:rsidRPr="000E6F34">
        <w:rPr>
          <w:rFonts w:asciiTheme="minorHAnsi" w:eastAsia="Batang" w:hAnsiTheme="minorHAnsi"/>
          <w:color w:val="333333"/>
          <w:sz w:val="24"/>
          <w:szCs w:val="24"/>
          <w:highlight w:val="white"/>
        </w:rPr>
        <w:t xml:space="preserve"> the changes </w:t>
      </w:r>
      <w:ins w:id="52" w:author="Chiara Situmorang" w:date="2023-02-20T16:55:00Z">
        <w:r w:rsidRPr="000E6F34">
          <w:rPr>
            <w:rFonts w:asciiTheme="minorHAnsi" w:eastAsia="Batang" w:hAnsiTheme="minorHAnsi"/>
            <w:color w:val="333333"/>
            <w:sz w:val="24"/>
            <w:szCs w:val="24"/>
            <w:highlight w:val="white"/>
          </w:rPr>
          <w:t>that I would undergo</w:t>
        </w:r>
      </w:ins>
      <w:del w:id="53" w:author="Chiara Situmorang" w:date="2023-02-20T16:55:00Z">
        <w:r w:rsidRPr="000E6F34">
          <w:rPr>
            <w:rFonts w:asciiTheme="minorHAnsi" w:eastAsia="Batang" w:hAnsiTheme="minorHAnsi"/>
            <w:color w:val="333333"/>
            <w:sz w:val="24"/>
            <w:szCs w:val="24"/>
            <w:highlight w:val="white"/>
          </w:rPr>
          <w:delText>happening around me</w:delText>
        </w:r>
      </w:del>
      <w:r w:rsidRPr="000E6F34">
        <w:rPr>
          <w:rFonts w:asciiTheme="minorHAnsi" w:eastAsia="Batang" w:hAnsiTheme="minorHAnsi"/>
          <w:color w:val="333333"/>
          <w:sz w:val="24"/>
          <w:szCs w:val="24"/>
          <w:highlight w:val="white"/>
        </w:rPr>
        <w:t xml:space="preserve">. </w:t>
      </w:r>
      <w:commentRangeStart w:id="54"/>
      <w:ins w:id="55" w:author="Chiara Situmorang" w:date="2023-02-20T16:56:00Z">
        <w:r w:rsidRPr="000E6F34">
          <w:rPr>
            <w:rFonts w:asciiTheme="minorHAnsi" w:eastAsia="Batang" w:hAnsiTheme="minorHAnsi"/>
            <w:color w:val="333333"/>
            <w:sz w:val="24"/>
            <w:szCs w:val="24"/>
            <w:highlight w:val="white"/>
          </w:rPr>
          <w:t>Going into</w:t>
        </w:r>
      </w:ins>
      <w:del w:id="56" w:author="Chiara Situmorang" w:date="2023-02-20T16:56:00Z">
        <w:r w:rsidRPr="000E6F34">
          <w:rPr>
            <w:rFonts w:asciiTheme="minorHAnsi" w:eastAsia="Batang" w:hAnsiTheme="minorHAnsi"/>
            <w:color w:val="333333"/>
            <w:sz w:val="24"/>
            <w:szCs w:val="24"/>
            <w:highlight w:val="white"/>
          </w:rPr>
          <w:delText>I was unbriefed of</w:delText>
        </w:r>
      </w:del>
      <w:r w:rsidRPr="000E6F34">
        <w:rPr>
          <w:rFonts w:asciiTheme="minorHAnsi" w:eastAsia="Batang" w:hAnsiTheme="minorHAnsi"/>
          <w:color w:val="333333"/>
          <w:sz w:val="24"/>
          <w:szCs w:val="24"/>
          <w:highlight w:val="white"/>
        </w:rPr>
        <w:t xml:space="preserve"> the new </w:t>
      </w:r>
      <w:ins w:id="57" w:author="Chiara Situmorang" w:date="2023-02-20T16:56:00Z">
        <w:r w:rsidRPr="000E6F34">
          <w:rPr>
            <w:rFonts w:asciiTheme="minorHAnsi" w:eastAsia="Batang" w:hAnsiTheme="minorHAnsi"/>
            <w:color w:val="333333"/>
            <w:sz w:val="24"/>
            <w:szCs w:val="24"/>
            <w:highlight w:val="white"/>
          </w:rPr>
          <w:t xml:space="preserve">school </w:t>
        </w:r>
      </w:ins>
      <w:r w:rsidRPr="000E6F34">
        <w:rPr>
          <w:rFonts w:asciiTheme="minorHAnsi" w:eastAsia="Batang" w:hAnsiTheme="minorHAnsi"/>
          <w:color w:val="333333"/>
          <w:sz w:val="24"/>
          <w:szCs w:val="24"/>
          <w:highlight w:val="white"/>
        </w:rPr>
        <w:t xml:space="preserve">curriculum, </w:t>
      </w:r>
      <w:ins w:id="58" w:author="Chiara Situmorang" w:date="2023-02-20T16:56:00Z">
        <w:r w:rsidRPr="000E6F34">
          <w:rPr>
            <w:rFonts w:asciiTheme="minorHAnsi" w:eastAsia="Batang" w:hAnsiTheme="minorHAnsi"/>
            <w:color w:val="333333"/>
            <w:sz w:val="24"/>
            <w:szCs w:val="24"/>
            <w:highlight w:val="white"/>
          </w:rPr>
          <w:t xml:space="preserve">the </w:t>
        </w:r>
      </w:ins>
      <w:r w:rsidRPr="000E6F34">
        <w:rPr>
          <w:rFonts w:asciiTheme="minorHAnsi" w:eastAsia="Batang" w:hAnsiTheme="minorHAnsi"/>
          <w:color w:val="333333"/>
          <w:sz w:val="24"/>
          <w:szCs w:val="24"/>
          <w:highlight w:val="white"/>
        </w:rPr>
        <w:t>International Baccalaureate (IB)</w:t>
      </w:r>
      <w:ins w:id="59" w:author="Chiara Situmorang" w:date="2023-02-20T16:57:00Z">
        <w:r w:rsidRPr="000E6F34">
          <w:rPr>
            <w:rFonts w:asciiTheme="minorHAnsi" w:eastAsia="Batang" w:hAnsiTheme="minorHAnsi"/>
            <w:color w:val="333333"/>
            <w:sz w:val="24"/>
            <w:szCs w:val="24"/>
            <w:highlight w:val="white"/>
          </w:rPr>
          <w:t>,</w:t>
        </w:r>
      </w:ins>
      <w:r w:rsidRPr="000E6F34">
        <w:rPr>
          <w:rFonts w:asciiTheme="minorHAnsi" w:eastAsia="Batang" w:hAnsiTheme="minorHAnsi"/>
          <w:color w:val="333333"/>
          <w:sz w:val="24"/>
          <w:szCs w:val="24"/>
          <w:highlight w:val="white"/>
        </w:rPr>
        <w:t xml:space="preserve"> </w:t>
      </w:r>
      <w:del w:id="60" w:author="Chiara Situmorang" w:date="2023-02-20T16:57:00Z">
        <w:r w:rsidRPr="000E6F34">
          <w:rPr>
            <w:rFonts w:asciiTheme="minorHAnsi" w:eastAsia="Batang" w:hAnsiTheme="minorHAnsi"/>
            <w:color w:val="333333"/>
            <w:sz w:val="24"/>
            <w:szCs w:val="24"/>
            <w:highlight w:val="white"/>
          </w:rPr>
          <w:delText xml:space="preserve">and </w:delText>
        </w:r>
      </w:del>
      <w:r w:rsidRPr="000E6F34">
        <w:rPr>
          <w:rFonts w:asciiTheme="minorHAnsi" w:eastAsia="Batang" w:hAnsiTheme="minorHAnsi"/>
          <w:color w:val="333333"/>
          <w:sz w:val="24"/>
          <w:szCs w:val="24"/>
          <w:highlight w:val="white"/>
        </w:rPr>
        <w:t xml:space="preserve">I constantly searched for ways to improve my scores during the beginning of the academic year as a new student. </w:t>
      </w:r>
      <w:commentRangeEnd w:id="54"/>
      <w:r w:rsidR="0038497B">
        <w:rPr>
          <w:rStyle w:val="CommentReference"/>
        </w:rPr>
        <w:commentReference w:id="54"/>
      </w:r>
    </w:p>
    <w:p w14:paraId="00000027" w14:textId="77777777" w:rsidR="0053363A" w:rsidRPr="000E6F34" w:rsidRDefault="0053363A">
      <w:pPr>
        <w:rPr>
          <w:rFonts w:asciiTheme="minorHAnsi" w:eastAsia="Batang" w:hAnsiTheme="minorHAnsi"/>
          <w:color w:val="333333"/>
          <w:sz w:val="24"/>
          <w:szCs w:val="24"/>
          <w:highlight w:val="white"/>
        </w:rPr>
      </w:pPr>
    </w:p>
    <w:p w14:paraId="00000028" w14:textId="0ACF24B7" w:rsidR="0053363A" w:rsidRPr="000E6F34" w:rsidRDefault="00776B28">
      <w:pPr>
        <w:rPr>
          <w:rFonts w:asciiTheme="minorHAnsi" w:eastAsia="Batang" w:hAnsiTheme="minorHAnsi"/>
          <w:color w:val="333333"/>
          <w:sz w:val="24"/>
          <w:szCs w:val="24"/>
          <w:highlight w:val="white"/>
        </w:rPr>
      </w:pPr>
      <w:commentRangeStart w:id="61"/>
      <w:r w:rsidRPr="000E6F34">
        <w:rPr>
          <w:rFonts w:asciiTheme="minorHAnsi" w:eastAsia="Batang" w:hAnsiTheme="minorHAnsi"/>
          <w:color w:val="333333"/>
          <w:sz w:val="24"/>
          <w:szCs w:val="24"/>
          <w:highlight w:val="white"/>
        </w:rPr>
        <w:t xml:space="preserve">As the IB seemed more </w:t>
      </w:r>
      <w:commentRangeStart w:id="62"/>
      <w:r w:rsidRPr="000E6F34">
        <w:rPr>
          <w:rFonts w:asciiTheme="minorHAnsi" w:eastAsia="Batang" w:hAnsiTheme="minorHAnsi"/>
          <w:color w:val="333333"/>
          <w:sz w:val="24"/>
          <w:szCs w:val="24"/>
          <w:highlight w:val="white"/>
        </w:rPr>
        <w:t>amicable</w:t>
      </w:r>
      <w:commentRangeEnd w:id="62"/>
      <w:r w:rsidR="00A248CB">
        <w:rPr>
          <w:rStyle w:val="CommentReference"/>
        </w:rPr>
        <w:commentReference w:id="62"/>
      </w:r>
      <w:r w:rsidRPr="000E6F34">
        <w:rPr>
          <w:rFonts w:asciiTheme="minorHAnsi" w:eastAsia="Batang" w:hAnsiTheme="minorHAnsi"/>
          <w:color w:val="333333"/>
          <w:sz w:val="24"/>
          <w:szCs w:val="24"/>
          <w:highlight w:val="white"/>
        </w:rPr>
        <w:t xml:space="preserve"> to me</w:t>
      </w:r>
      <w:commentRangeEnd w:id="61"/>
      <w:r w:rsidRPr="000E6F34">
        <w:rPr>
          <w:rFonts w:asciiTheme="minorHAnsi" w:eastAsia="Batang" w:hAnsiTheme="minorHAnsi"/>
          <w:sz w:val="24"/>
          <w:szCs w:val="24"/>
        </w:rPr>
        <w:commentReference w:id="61"/>
      </w:r>
      <w:r w:rsidRPr="000E6F34">
        <w:rPr>
          <w:rFonts w:asciiTheme="minorHAnsi" w:eastAsia="Batang" w:hAnsiTheme="minorHAnsi"/>
          <w:color w:val="333333"/>
          <w:sz w:val="24"/>
          <w:szCs w:val="24"/>
          <w:highlight w:val="white"/>
        </w:rPr>
        <w:t xml:space="preserve">, the range of topics and study behaviors entirely changed, requiring me to adapt to it, but one thing I found completely new </w:t>
      </w:r>
      <w:commentRangeStart w:id="63"/>
      <w:r w:rsidRPr="000E6F34">
        <w:rPr>
          <w:rFonts w:asciiTheme="minorHAnsi" w:eastAsia="Batang" w:hAnsiTheme="minorHAnsi"/>
          <w:color w:val="333333"/>
          <w:sz w:val="24"/>
          <w:szCs w:val="24"/>
          <w:highlight w:val="white"/>
        </w:rPr>
        <w:t>(though I’ve heard frequently about it)</w:t>
      </w:r>
      <w:commentRangeEnd w:id="63"/>
      <w:r w:rsidRPr="000E6F34">
        <w:rPr>
          <w:rFonts w:asciiTheme="minorHAnsi" w:eastAsia="Batang" w:hAnsiTheme="minorHAnsi"/>
          <w:sz w:val="24"/>
          <w:szCs w:val="24"/>
        </w:rPr>
        <w:commentReference w:id="63"/>
      </w:r>
      <w:r w:rsidRPr="000E6F34">
        <w:rPr>
          <w:rFonts w:asciiTheme="minorHAnsi" w:eastAsia="Batang" w:hAnsiTheme="minorHAnsi"/>
          <w:color w:val="333333"/>
          <w:sz w:val="24"/>
          <w:szCs w:val="24"/>
          <w:highlight w:val="white"/>
        </w:rPr>
        <w:t xml:space="preserve"> is the prevention of plagiarism in school. I was introduced to Turnitin, a software that detects plagiarism. This program is able to detect</w:t>
      </w:r>
      <w:ins w:id="64" w:author="Microsoft Office User" w:date="2023-02-22T18:05:00Z">
        <w:r w:rsidR="004A0585">
          <w:rPr>
            <w:rFonts w:asciiTheme="minorHAnsi" w:eastAsia="Batang" w:hAnsiTheme="minorHAnsi"/>
            <w:color w:val="333333"/>
            <w:sz w:val="24"/>
            <w:szCs w:val="24"/>
            <w:highlight w:val="white"/>
          </w:rPr>
          <w:t xml:space="preserve"> </w:t>
        </w:r>
      </w:ins>
      <w:ins w:id="65" w:author="Microsoft Office User" w:date="2023-02-22T18:06:00Z">
        <w:r w:rsidR="00D77E18">
          <w:rPr>
            <w:rFonts w:asciiTheme="minorHAnsi" w:eastAsia="Batang" w:hAnsiTheme="minorHAnsi"/>
            <w:color w:val="333333"/>
            <w:sz w:val="24"/>
            <w:szCs w:val="24"/>
            <w:highlight w:val="white"/>
          </w:rPr>
          <w:t>any</w:t>
        </w:r>
      </w:ins>
      <w:del w:id="66" w:author="Microsoft Office User" w:date="2023-02-22T18:06:00Z">
        <w:r w:rsidRPr="000E6F34" w:rsidDel="00D77E18">
          <w:rPr>
            <w:rFonts w:asciiTheme="minorHAnsi" w:eastAsia="Batang" w:hAnsiTheme="minorHAnsi"/>
            <w:color w:val="333333"/>
            <w:sz w:val="24"/>
            <w:szCs w:val="24"/>
            <w:highlight w:val="white"/>
          </w:rPr>
          <w:delText xml:space="preserve"> the slightest</w:delText>
        </w:r>
      </w:del>
      <w:r w:rsidRPr="000E6F34">
        <w:rPr>
          <w:rFonts w:asciiTheme="minorHAnsi" w:eastAsia="Batang" w:hAnsiTheme="minorHAnsi"/>
          <w:color w:val="333333"/>
          <w:sz w:val="24"/>
          <w:szCs w:val="24"/>
          <w:highlight w:val="white"/>
        </w:rPr>
        <w:t xml:space="preserve"> word</w:t>
      </w:r>
      <w:del w:id="67" w:author="Microsoft Office User" w:date="2023-02-22T18:06:00Z">
        <w:r w:rsidRPr="000E6F34" w:rsidDel="00D77E18">
          <w:rPr>
            <w:rFonts w:asciiTheme="minorHAnsi" w:eastAsia="Batang" w:hAnsiTheme="minorHAnsi"/>
            <w:color w:val="333333"/>
            <w:sz w:val="24"/>
            <w:szCs w:val="24"/>
            <w:highlight w:val="white"/>
          </w:rPr>
          <w:delText>s</w:delText>
        </w:r>
      </w:del>
      <w:r w:rsidRPr="000E6F34">
        <w:rPr>
          <w:rFonts w:asciiTheme="minorHAnsi" w:eastAsia="Batang" w:hAnsiTheme="minorHAnsi"/>
          <w:color w:val="333333"/>
          <w:sz w:val="24"/>
          <w:szCs w:val="24"/>
          <w:highlight w:val="white"/>
        </w:rPr>
        <w:t xml:space="preserve"> or phrase</w:t>
      </w:r>
      <w:del w:id="68" w:author="Microsoft Office User" w:date="2023-02-22T18:06:00Z">
        <w:r w:rsidRPr="000E6F34" w:rsidDel="00D77E18">
          <w:rPr>
            <w:rFonts w:asciiTheme="minorHAnsi" w:eastAsia="Batang" w:hAnsiTheme="minorHAnsi"/>
            <w:color w:val="333333"/>
            <w:sz w:val="24"/>
            <w:szCs w:val="24"/>
            <w:highlight w:val="white"/>
          </w:rPr>
          <w:delText>s</w:delText>
        </w:r>
      </w:del>
      <w:r w:rsidRPr="000E6F34">
        <w:rPr>
          <w:rFonts w:asciiTheme="minorHAnsi" w:eastAsia="Batang" w:hAnsiTheme="minorHAnsi"/>
          <w:color w:val="333333"/>
          <w:sz w:val="24"/>
          <w:szCs w:val="24"/>
          <w:highlight w:val="white"/>
        </w:rPr>
        <w:t xml:space="preserve"> that a student copies from a website and converts the amount of words a student copies to a percentage of their total work. </w:t>
      </w:r>
      <w:del w:id="69" w:author="Microsoft Office User" w:date="2023-02-22T18:06:00Z">
        <w:r w:rsidRPr="000E6F34" w:rsidDel="00D77E18">
          <w:rPr>
            <w:rFonts w:asciiTheme="minorHAnsi" w:eastAsia="Batang" w:hAnsiTheme="minorHAnsi"/>
            <w:color w:val="333333"/>
            <w:sz w:val="24"/>
            <w:szCs w:val="24"/>
            <w:highlight w:val="white"/>
          </w:rPr>
          <w:delText>Being completely new to this</w:delText>
        </w:r>
      </w:del>
      <w:ins w:id="70" w:author="Microsoft Office User" w:date="2023-02-22T18:06:00Z">
        <w:r w:rsidR="00D77E18">
          <w:rPr>
            <w:rFonts w:asciiTheme="minorHAnsi" w:eastAsia="Batang" w:hAnsiTheme="minorHAnsi"/>
            <w:color w:val="333333"/>
            <w:sz w:val="24"/>
            <w:szCs w:val="24"/>
            <w:highlight w:val="white"/>
          </w:rPr>
          <w:t>Since this software was not used in my previous school</w:t>
        </w:r>
      </w:ins>
      <w:r w:rsidRPr="000E6F34">
        <w:rPr>
          <w:rFonts w:asciiTheme="minorHAnsi" w:eastAsia="Batang" w:hAnsiTheme="minorHAnsi"/>
          <w:color w:val="333333"/>
          <w:sz w:val="24"/>
          <w:szCs w:val="24"/>
          <w:highlight w:val="white"/>
        </w:rPr>
        <w:t>, I found it difficult to avoid plagiarizing and did not paraphrase a lot of my words in research papers or projects, resulting in high Turnitin indexes.</w:t>
      </w:r>
    </w:p>
    <w:p w14:paraId="00000029" w14:textId="77777777" w:rsidR="0053363A" w:rsidRPr="000E6F34" w:rsidRDefault="0053363A">
      <w:pPr>
        <w:rPr>
          <w:rFonts w:asciiTheme="minorHAnsi" w:eastAsia="Batang" w:hAnsiTheme="minorHAnsi"/>
          <w:color w:val="333333"/>
          <w:sz w:val="24"/>
          <w:szCs w:val="24"/>
          <w:highlight w:val="white"/>
        </w:rPr>
      </w:pPr>
    </w:p>
    <w:p w14:paraId="0000002A" w14:textId="3C049B87" w:rsidR="0053363A" w:rsidRPr="000E6F34" w:rsidRDefault="00776B28">
      <w:pPr>
        <w:rPr>
          <w:rFonts w:asciiTheme="minorHAnsi" w:eastAsia="Batang" w:hAnsiTheme="minorHAnsi"/>
          <w:color w:val="333333"/>
          <w:sz w:val="24"/>
          <w:szCs w:val="24"/>
          <w:highlight w:val="white"/>
        </w:rPr>
      </w:pPr>
      <w:r w:rsidRPr="000E6F34">
        <w:rPr>
          <w:rFonts w:asciiTheme="minorHAnsi" w:eastAsia="Batang" w:hAnsiTheme="minorHAnsi"/>
          <w:color w:val="333333"/>
          <w:sz w:val="24"/>
          <w:szCs w:val="24"/>
          <w:highlight w:val="white"/>
        </w:rPr>
        <w:t xml:space="preserve">This, in turn, caused some trouble for me and I inquired with my subject teachers about this index. I have always thought that copying a few words and editing some sentences out was a normal practice, especially since most of the students in my previous school normalized this practice without receiving warnings. For most of the time being in the first semester, the school still conducted meetings online, so we were constantly briefed about academic honesty and plagiarism. </w:t>
      </w:r>
      <w:commentRangeStart w:id="71"/>
      <w:r w:rsidRPr="000E6F34">
        <w:rPr>
          <w:rFonts w:asciiTheme="minorHAnsi" w:eastAsia="Batang" w:hAnsiTheme="minorHAnsi"/>
          <w:color w:val="333333"/>
          <w:sz w:val="24"/>
          <w:szCs w:val="24"/>
          <w:highlight w:val="white"/>
        </w:rPr>
        <w:t>The inquiries I had to the teachers proved helpful</w:t>
      </w:r>
      <w:commentRangeEnd w:id="71"/>
      <w:r w:rsidR="006D35AC">
        <w:rPr>
          <w:rStyle w:val="CommentReference"/>
        </w:rPr>
        <w:commentReference w:id="71"/>
      </w:r>
      <w:r w:rsidRPr="000E6F34">
        <w:rPr>
          <w:rFonts w:asciiTheme="minorHAnsi" w:eastAsia="Batang" w:hAnsiTheme="minorHAnsi"/>
          <w:color w:val="333333"/>
          <w:sz w:val="24"/>
          <w:szCs w:val="24"/>
          <w:highlight w:val="white"/>
        </w:rPr>
        <w:t xml:space="preserve">, as they advised me on how to avoid the </w:t>
      </w:r>
      <w:proofErr w:type="spellStart"/>
      <w:r w:rsidRPr="000E6F34">
        <w:rPr>
          <w:rFonts w:asciiTheme="minorHAnsi" w:eastAsia="Batang" w:hAnsiTheme="minorHAnsi"/>
          <w:color w:val="333333"/>
          <w:sz w:val="24"/>
          <w:szCs w:val="24"/>
          <w:highlight w:val="white"/>
        </w:rPr>
        <w:t>Turnitin</w:t>
      </w:r>
      <w:proofErr w:type="spellEnd"/>
      <w:r w:rsidRPr="000E6F34">
        <w:rPr>
          <w:rFonts w:asciiTheme="minorHAnsi" w:eastAsia="Batang" w:hAnsiTheme="minorHAnsi"/>
          <w:color w:val="333333"/>
          <w:sz w:val="24"/>
          <w:szCs w:val="24"/>
          <w:highlight w:val="white"/>
        </w:rPr>
        <w:t xml:space="preserve"> system by </w:t>
      </w:r>
      <w:ins w:id="72" w:author="Microsoft Office User" w:date="2023-02-22T18:11:00Z">
        <w:r w:rsidR="00A3222D">
          <w:rPr>
            <w:rFonts w:asciiTheme="minorHAnsi" w:eastAsia="Batang" w:hAnsiTheme="minorHAnsi"/>
            <w:color w:val="333333"/>
            <w:sz w:val="24"/>
            <w:szCs w:val="24"/>
            <w:highlight w:val="white"/>
          </w:rPr>
          <w:t xml:space="preserve">using </w:t>
        </w:r>
      </w:ins>
      <w:r w:rsidRPr="000E6F34">
        <w:rPr>
          <w:rFonts w:asciiTheme="minorHAnsi" w:eastAsia="Batang" w:hAnsiTheme="minorHAnsi"/>
          <w:color w:val="333333"/>
          <w:sz w:val="24"/>
          <w:szCs w:val="24"/>
          <w:highlight w:val="white"/>
        </w:rPr>
        <w:t>paraphras</w:t>
      </w:r>
      <w:ins w:id="73" w:author="Microsoft Office User" w:date="2023-02-22T18:11:00Z">
        <w:r w:rsidR="00A3222D">
          <w:rPr>
            <w:rFonts w:asciiTheme="minorHAnsi" w:eastAsia="Batang" w:hAnsiTheme="minorHAnsi"/>
            <w:color w:val="333333"/>
            <w:sz w:val="24"/>
            <w:szCs w:val="24"/>
            <w:highlight w:val="white"/>
          </w:rPr>
          <w:t>es</w:t>
        </w:r>
      </w:ins>
      <w:del w:id="74" w:author="Microsoft Office User" w:date="2023-02-22T18:11:00Z">
        <w:r w:rsidRPr="000E6F34" w:rsidDel="00A3222D">
          <w:rPr>
            <w:rFonts w:asciiTheme="minorHAnsi" w:eastAsia="Batang" w:hAnsiTheme="minorHAnsi"/>
            <w:color w:val="333333"/>
            <w:sz w:val="24"/>
            <w:szCs w:val="24"/>
            <w:highlight w:val="white"/>
          </w:rPr>
          <w:delText>ing</w:delText>
        </w:r>
      </w:del>
      <w:r w:rsidRPr="000E6F34">
        <w:rPr>
          <w:rFonts w:asciiTheme="minorHAnsi" w:eastAsia="Batang" w:hAnsiTheme="minorHAnsi"/>
          <w:color w:val="333333"/>
          <w:sz w:val="24"/>
          <w:szCs w:val="24"/>
          <w:highlight w:val="white"/>
        </w:rPr>
        <w:t>, quotation marks</w:t>
      </w:r>
      <w:ins w:id="75" w:author="Microsoft Office User" w:date="2023-02-22T18:11:00Z">
        <w:r w:rsidR="00A3222D">
          <w:rPr>
            <w:rFonts w:asciiTheme="minorHAnsi" w:eastAsia="Batang" w:hAnsiTheme="minorHAnsi"/>
            <w:color w:val="333333"/>
            <w:sz w:val="24"/>
            <w:szCs w:val="24"/>
            <w:highlight w:val="white"/>
          </w:rPr>
          <w:t>,</w:t>
        </w:r>
      </w:ins>
      <w:r w:rsidRPr="000E6F34">
        <w:rPr>
          <w:rFonts w:asciiTheme="minorHAnsi" w:eastAsia="Batang" w:hAnsiTheme="minorHAnsi"/>
          <w:color w:val="333333"/>
          <w:sz w:val="24"/>
          <w:szCs w:val="24"/>
          <w:highlight w:val="white"/>
        </w:rPr>
        <w:t xml:space="preserve"> and citations. The more familiar I got with this index, the easier it was to adapt to this new plagiarism-detecting system and look for other solutions and paraphrasing instead of copy</w:t>
      </w:r>
      <w:ins w:id="76" w:author="Microsoft Office User" w:date="2023-02-22T18:11:00Z">
        <w:r w:rsidR="00A3222D">
          <w:rPr>
            <w:rFonts w:asciiTheme="minorHAnsi" w:eastAsia="Batang" w:hAnsiTheme="minorHAnsi"/>
            <w:color w:val="333333"/>
            <w:sz w:val="24"/>
            <w:szCs w:val="24"/>
            <w:highlight w:val="white"/>
          </w:rPr>
          <w:t>ing</w:t>
        </w:r>
      </w:ins>
      <w:r w:rsidRPr="000E6F34">
        <w:rPr>
          <w:rFonts w:asciiTheme="minorHAnsi" w:eastAsia="Batang" w:hAnsiTheme="minorHAnsi"/>
          <w:color w:val="333333"/>
          <w:sz w:val="24"/>
          <w:szCs w:val="24"/>
          <w:highlight w:val="white"/>
        </w:rPr>
        <w:t xml:space="preserve"> and pasting some of the words. </w:t>
      </w:r>
      <w:commentRangeStart w:id="77"/>
      <w:r w:rsidRPr="000E6F34">
        <w:rPr>
          <w:rFonts w:asciiTheme="minorHAnsi" w:eastAsia="Batang" w:hAnsiTheme="minorHAnsi"/>
          <w:color w:val="333333"/>
          <w:sz w:val="24"/>
          <w:szCs w:val="24"/>
          <w:highlight w:val="white"/>
        </w:rPr>
        <w:t>This helped me, as I can easily get used to the ‘academic honesty’ system in my new school.</w:t>
      </w:r>
      <w:commentRangeEnd w:id="77"/>
      <w:r w:rsidR="00A3222D">
        <w:rPr>
          <w:rStyle w:val="CommentReference"/>
        </w:rPr>
        <w:commentReference w:id="77"/>
      </w:r>
    </w:p>
    <w:p w14:paraId="0000002B" w14:textId="77777777" w:rsidR="0053363A" w:rsidRPr="000E6F34" w:rsidRDefault="0053363A">
      <w:pPr>
        <w:rPr>
          <w:rFonts w:asciiTheme="minorHAnsi" w:eastAsia="Batang" w:hAnsiTheme="minorHAnsi"/>
          <w:color w:val="333333"/>
          <w:sz w:val="24"/>
          <w:szCs w:val="24"/>
          <w:highlight w:val="white"/>
        </w:rPr>
      </w:pPr>
    </w:p>
    <w:p w14:paraId="2D5E2F50" w14:textId="77777777" w:rsidR="009F01AD" w:rsidRPr="000E6F34" w:rsidRDefault="00776B28" w:rsidP="009F01AD">
      <w:pPr>
        <w:rPr>
          <w:rFonts w:asciiTheme="minorHAnsi" w:eastAsia="Batang" w:hAnsiTheme="minorHAnsi"/>
          <w:color w:val="333333"/>
          <w:sz w:val="24"/>
          <w:szCs w:val="24"/>
          <w:highlight w:val="white"/>
        </w:rPr>
      </w:pPr>
      <w:commentRangeStart w:id="78"/>
      <w:r w:rsidRPr="000E6F34">
        <w:rPr>
          <w:rFonts w:asciiTheme="minorHAnsi" w:eastAsia="Batang" w:hAnsiTheme="minorHAnsi"/>
          <w:color w:val="333333"/>
          <w:sz w:val="24"/>
          <w:szCs w:val="24"/>
          <w:highlight w:val="white"/>
        </w:rPr>
        <w:t>Academic integrity, in my opinion, is a behavior that is taught to an individual by experiencing it in real life or when they are being taught of it. As we get older, I believe that we learn more aspects of academic integrity and that we may not fully understand all aspects of academic integrity, as we eventually know more later in life.</w:t>
      </w:r>
      <w:bookmarkStart w:id="79" w:name="_ojxny1g3u1g3" w:colFirst="0" w:colLast="0"/>
      <w:bookmarkStart w:id="80" w:name="_afn3ujc1xnxt" w:colFirst="0" w:colLast="0"/>
      <w:bookmarkStart w:id="81" w:name="_25hcyffyh61w" w:colFirst="0" w:colLast="0"/>
      <w:bookmarkEnd w:id="79"/>
      <w:bookmarkEnd w:id="80"/>
      <w:bookmarkEnd w:id="81"/>
    </w:p>
    <w:p w14:paraId="5580E444" w14:textId="79023FC7" w:rsidR="00620D10" w:rsidRPr="000E6F34" w:rsidRDefault="009F01AD">
      <w:pPr>
        <w:rPr>
          <w:rFonts w:asciiTheme="minorHAnsi" w:eastAsia="Batang" w:hAnsiTheme="minorHAnsi"/>
          <w:color w:val="333333"/>
          <w:sz w:val="24"/>
          <w:szCs w:val="24"/>
          <w:highlight w:val="white"/>
        </w:rPr>
      </w:pPr>
      <w:r w:rsidRPr="000E6F34">
        <w:rPr>
          <w:rFonts w:asciiTheme="minorHAnsi" w:eastAsia="Batang" w:hAnsiTheme="minorHAnsi"/>
          <w:color w:val="333333"/>
          <w:sz w:val="24"/>
          <w:szCs w:val="24"/>
          <w:highlight w:val="white"/>
        </w:rPr>
        <w:br w:type="page"/>
      </w:r>
    </w:p>
    <w:commentRangeEnd w:id="78"/>
    <w:p w14:paraId="6655AE9A" w14:textId="771AE0F5" w:rsidR="00620D10" w:rsidRPr="00C41BEF" w:rsidRDefault="00E76EA2" w:rsidP="00C41BEF">
      <w:pPr>
        <w:pStyle w:val="ListParagraph"/>
        <w:numPr>
          <w:ilvl w:val="0"/>
          <w:numId w:val="1"/>
        </w:numPr>
        <w:rPr>
          <w:rFonts w:asciiTheme="minorHAnsi" w:eastAsia="Batang" w:hAnsiTheme="minorHAnsi"/>
          <w:sz w:val="24"/>
          <w:szCs w:val="24"/>
        </w:rPr>
      </w:pPr>
      <w:r>
        <w:rPr>
          <w:rStyle w:val="CommentReference"/>
        </w:rPr>
        <w:lastRenderedPageBreak/>
        <w:commentReference w:id="78"/>
      </w:r>
      <w:r w:rsidR="008A0508" w:rsidRPr="00C41BEF">
        <w:rPr>
          <w:rFonts w:asciiTheme="minorHAnsi" w:eastAsia="Batang" w:hAnsiTheme="minorHAnsi"/>
          <w:sz w:val="24"/>
          <w:szCs w:val="24"/>
        </w:rPr>
        <w:t xml:space="preserve">What can help your readers relate more to your story is by giving it more context. </w:t>
      </w:r>
      <w:r w:rsidR="00D03936" w:rsidRPr="00C41BEF">
        <w:rPr>
          <w:rFonts w:asciiTheme="minorHAnsi" w:eastAsia="Batang" w:hAnsiTheme="minorHAnsi"/>
          <w:sz w:val="24"/>
          <w:szCs w:val="24"/>
        </w:rPr>
        <w:t>Before moving to IB, what curriculum did you use? Was it easier or more relaxed?</w:t>
      </w:r>
    </w:p>
    <w:p w14:paraId="7F9EFE1B" w14:textId="53BB3C10" w:rsidR="00D03936" w:rsidRPr="00C41BEF" w:rsidRDefault="00D03936" w:rsidP="00C41BEF">
      <w:pPr>
        <w:pStyle w:val="ListParagraph"/>
        <w:numPr>
          <w:ilvl w:val="0"/>
          <w:numId w:val="1"/>
        </w:numPr>
        <w:rPr>
          <w:rFonts w:asciiTheme="minorHAnsi" w:eastAsia="Batang" w:hAnsiTheme="minorHAnsi"/>
          <w:sz w:val="24"/>
          <w:szCs w:val="24"/>
        </w:rPr>
      </w:pPr>
      <w:r w:rsidRPr="00C41BEF">
        <w:rPr>
          <w:rFonts w:asciiTheme="minorHAnsi" w:eastAsia="Batang" w:hAnsiTheme="minorHAnsi"/>
          <w:sz w:val="24"/>
          <w:szCs w:val="24"/>
        </w:rPr>
        <w:t xml:space="preserve">Before knowing that your new school uses </w:t>
      </w:r>
      <w:proofErr w:type="spellStart"/>
      <w:r w:rsidRPr="00C41BEF">
        <w:rPr>
          <w:rFonts w:asciiTheme="minorHAnsi" w:eastAsia="Batang" w:hAnsiTheme="minorHAnsi"/>
          <w:sz w:val="24"/>
          <w:szCs w:val="24"/>
        </w:rPr>
        <w:t>Turnitin</w:t>
      </w:r>
      <w:proofErr w:type="spellEnd"/>
      <w:r w:rsidRPr="00C41BEF">
        <w:rPr>
          <w:rFonts w:asciiTheme="minorHAnsi" w:eastAsia="Batang" w:hAnsiTheme="minorHAnsi"/>
          <w:sz w:val="24"/>
          <w:szCs w:val="24"/>
        </w:rPr>
        <w:t>, what kinds of scores did you receive from your assignments? How did you react?</w:t>
      </w:r>
    </w:p>
    <w:p w14:paraId="629E02A7" w14:textId="0A793B53" w:rsidR="00D03936" w:rsidRDefault="00C41BEF" w:rsidP="00C41BEF">
      <w:pPr>
        <w:pStyle w:val="ListParagraph"/>
        <w:numPr>
          <w:ilvl w:val="0"/>
          <w:numId w:val="1"/>
        </w:numPr>
        <w:rPr>
          <w:rFonts w:asciiTheme="minorHAnsi" w:eastAsia="Batang" w:hAnsiTheme="minorHAnsi"/>
          <w:sz w:val="24"/>
          <w:szCs w:val="24"/>
        </w:rPr>
      </w:pPr>
      <w:r>
        <w:rPr>
          <w:rFonts w:asciiTheme="minorHAnsi" w:eastAsia="Batang" w:hAnsiTheme="minorHAnsi"/>
          <w:sz w:val="24"/>
          <w:szCs w:val="24"/>
        </w:rPr>
        <w:t>Highlight</w:t>
      </w:r>
      <w:r w:rsidR="00D03936" w:rsidRPr="00C41BEF">
        <w:rPr>
          <w:rFonts w:asciiTheme="minorHAnsi" w:eastAsia="Batang" w:hAnsiTheme="minorHAnsi"/>
          <w:sz w:val="24"/>
          <w:szCs w:val="24"/>
        </w:rPr>
        <w:t xml:space="preserve"> your turning point by </w:t>
      </w:r>
      <w:r w:rsidR="006D35AC" w:rsidRPr="00C41BEF">
        <w:rPr>
          <w:rFonts w:asciiTheme="minorHAnsi" w:eastAsia="Batang" w:hAnsiTheme="minorHAnsi"/>
          <w:sz w:val="24"/>
          <w:szCs w:val="24"/>
        </w:rPr>
        <w:t xml:space="preserve">showing your readers how your perspective is shifting into the correct mindset. </w:t>
      </w:r>
      <w:r>
        <w:rPr>
          <w:rFonts w:asciiTheme="minorHAnsi" w:eastAsia="Batang" w:hAnsiTheme="minorHAnsi"/>
          <w:sz w:val="24"/>
          <w:szCs w:val="24"/>
        </w:rPr>
        <w:t xml:space="preserve">Which teacher helped you to be more honest in your work? How did you feel after </w:t>
      </w:r>
      <w:r w:rsidR="00BD5A1D">
        <w:rPr>
          <w:rFonts w:asciiTheme="minorHAnsi" w:eastAsia="Batang" w:hAnsiTheme="minorHAnsi"/>
          <w:sz w:val="24"/>
          <w:szCs w:val="24"/>
        </w:rPr>
        <w:t>talking to her/him?</w:t>
      </w:r>
    </w:p>
    <w:p w14:paraId="502A8691" w14:textId="044703CA" w:rsidR="00BD5A1D" w:rsidRDefault="00BD5A1D" w:rsidP="00C41BEF">
      <w:pPr>
        <w:pStyle w:val="ListParagraph"/>
        <w:numPr>
          <w:ilvl w:val="0"/>
          <w:numId w:val="1"/>
        </w:numPr>
        <w:rPr>
          <w:rFonts w:asciiTheme="minorHAnsi" w:eastAsia="Batang" w:hAnsiTheme="minorHAnsi"/>
          <w:sz w:val="24"/>
          <w:szCs w:val="24"/>
        </w:rPr>
      </w:pPr>
      <w:r>
        <w:rPr>
          <w:rFonts w:asciiTheme="minorHAnsi" w:eastAsia="Batang" w:hAnsiTheme="minorHAnsi"/>
          <w:sz w:val="24"/>
          <w:szCs w:val="24"/>
        </w:rPr>
        <w:t xml:space="preserve">Afterward, write about how you first struggled rewriting sentences on your own since it is a different practice than your old school’s. Delve into how </w:t>
      </w:r>
      <w:r w:rsidR="00AA76E2">
        <w:rPr>
          <w:rFonts w:asciiTheme="minorHAnsi" w:eastAsia="Batang" w:hAnsiTheme="minorHAnsi"/>
          <w:sz w:val="24"/>
          <w:szCs w:val="24"/>
        </w:rPr>
        <w:t xml:space="preserve">being able to write on your own brings you confidence. Include more positive outcomes because of this particular incident. </w:t>
      </w:r>
    </w:p>
    <w:p w14:paraId="7D9B1C6C" w14:textId="6A93A8B7" w:rsidR="008F32F4" w:rsidRPr="00C41BEF" w:rsidRDefault="008F32F4" w:rsidP="00C41BEF">
      <w:pPr>
        <w:pStyle w:val="ListParagraph"/>
        <w:numPr>
          <w:ilvl w:val="0"/>
          <w:numId w:val="1"/>
        </w:numPr>
        <w:rPr>
          <w:rFonts w:asciiTheme="minorHAnsi" w:eastAsia="Batang" w:hAnsiTheme="minorHAnsi"/>
          <w:sz w:val="24"/>
          <w:szCs w:val="24"/>
        </w:rPr>
      </w:pPr>
      <w:r>
        <w:rPr>
          <w:rFonts w:asciiTheme="minorHAnsi" w:eastAsia="Batang" w:hAnsiTheme="minorHAnsi"/>
          <w:sz w:val="24"/>
          <w:szCs w:val="24"/>
        </w:rPr>
        <w:t xml:space="preserve">End your essay with a personal reflection about how you plan to have integrity in all you do. </w:t>
      </w:r>
      <w:r w:rsidR="00197785">
        <w:rPr>
          <w:rFonts w:asciiTheme="minorHAnsi" w:eastAsia="Batang" w:hAnsiTheme="minorHAnsi"/>
          <w:sz w:val="24"/>
          <w:szCs w:val="24"/>
        </w:rPr>
        <w:t xml:space="preserve">Is integrity important to you? Why? How will it help you in the future? </w:t>
      </w:r>
    </w:p>
    <w:p w14:paraId="3994A285" w14:textId="77777777" w:rsidR="00620D10" w:rsidRDefault="00620D10" w:rsidP="009F01AD">
      <w:pPr>
        <w:rPr>
          <w:rFonts w:asciiTheme="minorHAnsi" w:eastAsia="Batang" w:hAnsiTheme="minorHAnsi"/>
          <w:b/>
          <w:sz w:val="24"/>
          <w:szCs w:val="24"/>
        </w:rPr>
      </w:pPr>
    </w:p>
    <w:p w14:paraId="0000002F" w14:textId="001826C9" w:rsidR="0053363A" w:rsidRPr="000E6F34" w:rsidRDefault="00776B28" w:rsidP="009F01AD">
      <w:pPr>
        <w:rPr>
          <w:rFonts w:asciiTheme="minorHAnsi" w:eastAsia="Batang" w:hAnsiTheme="minorHAnsi"/>
          <w:b/>
          <w:color w:val="333333"/>
          <w:sz w:val="24"/>
          <w:szCs w:val="24"/>
          <w:highlight w:val="white"/>
        </w:rPr>
      </w:pPr>
      <w:r w:rsidRPr="000E6F34">
        <w:rPr>
          <w:rFonts w:asciiTheme="minorHAnsi" w:eastAsia="Batang" w:hAnsiTheme="minorHAnsi"/>
          <w:b/>
          <w:sz w:val="24"/>
          <w:szCs w:val="24"/>
        </w:rPr>
        <w:t>Prompt 3 (</w:t>
      </w:r>
      <w:r w:rsidR="009F01AD" w:rsidRPr="000E6F34">
        <w:rPr>
          <w:rFonts w:asciiTheme="minorHAnsi" w:eastAsia="Batang" w:hAnsiTheme="minorHAnsi"/>
          <w:b/>
          <w:sz w:val="24"/>
          <w:szCs w:val="24"/>
        </w:rPr>
        <w:t>3000 characters</w:t>
      </w:r>
      <w:r w:rsidRPr="000E6F34">
        <w:rPr>
          <w:rFonts w:asciiTheme="minorHAnsi" w:eastAsia="Batang" w:hAnsiTheme="minorHAnsi"/>
          <w:b/>
          <w:sz w:val="24"/>
          <w:szCs w:val="24"/>
        </w:rPr>
        <w:t xml:space="preserve">): Reflect on a book you have read or a film you have seen where you strongly related to a character. State and describe the character, their traits and significance, and how they personify you. </w:t>
      </w:r>
    </w:p>
    <w:p w14:paraId="00000032" w14:textId="77777777" w:rsidR="0053363A" w:rsidRPr="000E6F34" w:rsidRDefault="0053363A">
      <w:pPr>
        <w:rPr>
          <w:rFonts w:asciiTheme="minorHAnsi" w:eastAsia="Batang" w:hAnsiTheme="minorHAnsi"/>
          <w:b/>
          <w:color w:val="333333"/>
          <w:sz w:val="24"/>
          <w:szCs w:val="24"/>
          <w:highlight w:val="white"/>
        </w:rPr>
      </w:pPr>
    </w:p>
    <w:p w14:paraId="00000033" w14:textId="77777777" w:rsidR="0053363A" w:rsidRPr="000E6F34" w:rsidRDefault="00776B28">
      <w:pPr>
        <w:rPr>
          <w:rFonts w:asciiTheme="minorHAnsi" w:eastAsia="Batang" w:hAnsiTheme="minorHAnsi"/>
          <w:b/>
          <w:color w:val="333333"/>
          <w:sz w:val="24"/>
          <w:szCs w:val="24"/>
          <w:highlight w:val="white"/>
        </w:rPr>
      </w:pPr>
      <w:r w:rsidRPr="000E6F34">
        <w:rPr>
          <w:rFonts w:asciiTheme="minorHAnsi" w:eastAsia="Batang" w:hAnsiTheme="minorHAnsi"/>
          <w:b/>
          <w:color w:val="333333"/>
          <w:sz w:val="24"/>
          <w:szCs w:val="24"/>
          <w:highlight w:val="white"/>
        </w:rPr>
        <w:t>Outline:</w:t>
      </w:r>
    </w:p>
    <w:p w14:paraId="00000034" w14:textId="77777777" w:rsidR="0053363A" w:rsidRPr="000E6F34" w:rsidRDefault="00776B28">
      <w:pPr>
        <w:numPr>
          <w:ilvl w:val="0"/>
          <w:numId w:val="4"/>
        </w:numPr>
        <w:rPr>
          <w:rFonts w:asciiTheme="minorHAnsi" w:eastAsia="Batang" w:hAnsiTheme="minorHAnsi"/>
          <w:b/>
          <w:color w:val="333333"/>
          <w:sz w:val="24"/>
          <w:szCs w:val="24"/>
          <w:highlight w:val="white"/>
        </w:rPr>
      </w:pPr>
      <w:r w:rsidRPr="000E6F34">
        <w:rPr>
          <w:rFonts w:asciiTheme="minorHAnsi" w:eastAsia="Batang" w:hAnsiTheme="minorHAnsi"/>
          <w:b/>
          <w:color w:val="333333"/>
          <w:sz w:val="24"/>
          <w:szCs w:val="24"/>
          <w:highlight w:val="white"/>
        </w:rPr>
        <w:t>Who is Tetsuya Kuroko? (State and describe the character, their traits and significance)</w:t>
      </w:r>
    </w:p>
    <w:p w14:paraId="00000035" w14:textId="1F981B00" w:rsidR="0053363A" w:rsidRPr="000E6F34" w:rsidRDefault="00776B28">
      <w:pPr>
        <w:numPr>
          <w:ilvl w:val="0"/>
          <w:numId w:val="4"/>
        </w:numPr>
        <w:rPr>
          <w:rFonts w:asciiTheme="minorHAnsi" w:eastAsia="Batang" w:hAnsiTheme="minorHAnsi"/>
          <w:b/>
          <w:color w:val="333333"/>
          <w:sz w:val="24"/>
          <w:szCs w:val="24"/>
          <w:highlight w:val="white"/>
        </w:rPr>
      </w:pPr>
      <w:r w:rsidRPr="000E6F34">
        <w:rPr>
          <w:rFonts w:asciiTheme="minorHAnsi" w:eastAsia="Batang" w:hAnsiTheme="minorHAnsi"/>
          <w:b/>
          <w:color w:val="333333"/>
          <w:sz w:val="24"/>
          <w:szCs w:val="24"/>
          <w:highlight w:val="white"/>
        </w:rPr>
        <w:t>Why/how do they personify/represent me?</w:t>
      </w:r>
      <w:r w:rsidR="009F01AD" w:rsidRPr="000E6F34">
        <w:rPr>
          <w:rFonts w:asciiTheme="minorHAnsi" w:eastAsia="Batang" w:hAnsiTheme="minorHAnsi"/>
          <w:b/>
          <w:color w:val="333333"/>
          <w:sz w:val="24"/>
          <w:szCs w:val="24"/>
          <w:highlight w:val="white"/>
        </w:rPr>
        <w:t>: Your growth in social/communication skills</w:t>
      </w:r>
    </w:p>
    <w:p w14:paraId="00000036" w14:textId="77777777" w:rsidR="0053363A" w:rsidRPr="000E6F34" w:rsidRDefault="00776B28">
      <w:pPr>
        <w:numPr>
          <w:ilvl w:val="0"/>
          <w:numId w:val="4"/>
        </w:numPr>
        <w:rPr>
          <w:rFonts w:asciiTheme="minorHAnsi" w:eastAsia="Batang" w:hAnsiTheme="minorHAnsi"/>
          <w:b/>
          <w:color w:val="333333"/>
          <w:sz w:val="24"/>
          <w:szCs w:val="24"/>
          <w:highlight w:val="white"/>
        </w:rPr>
      </w:pPr>
      <w:r w:rsidRPr="000E6F34">
        <w:rPr>
          <w:rFonts w:asciiTheme="minorHAnsi" w:eastAsia="Batang" w:hAnsiTheme="minorHAnsi"/>
          <w:b/>
          <w:color w:val="333333"/>
          <w:sz w:val="24"/>
          <w:szCs w:val="24"/>
          <w:highlight w:val="white"/>
        </w:rPr>
        <w:t>Conclusion</w:t>
      </w:r>
    </w:p>
    <w:p w14:paraId="00000037" w14:textId="77777777" w:rsidR="0053363A" w:rsidRPr="000E6F34" w:rsidRDefault="00776B28">
      <w:pPr>
        <w:numPr>
          <w:ilvl w:val="0"/>
          <w:numId w:val="4"/>
        </w:numPr>
        <w:rPr>
          <w:rFonts w:asciiTheme="minorHAnsi" w:eastAsia="Batang" w:hAnsiTheme="minorHAnsi"/>
          <w:b/>
          <w:color w:val="333333"/>
          <w:sz w:val="24"/>
          <w:szCs w:val="24"/>
          <w:highlight w:val="white"/>
        </w:rPr>
      </w:pPr>
      <w:r w:rsidRPr="000E6F34">
        <w:rPr>
          <w:rFonts w:asciiTheme="minorHAnsi" w:eastAsia="Batang" w:hAnsiTheme="minorHAnsi"/>
          <w:b/>
          <w:color w:val="333333"/>
          <w:sz w:val="24"/>
          <w:szCs w:val="24"/>
          <w:highlight w:val="white"/>
        </w:rPr>
        <w:t>Talk about the changes in environment that led me to change in my character (use examples from Kuroko when he moved to a new high school)</w:t>
      </w:r>
    </w:p>
    <w:p w14:paraId="0000003A" w14:textId="77777777" w:rsidR="0053363A" w:rsidRPr="000E6F34" w:rsidRDefault="0053363A">
      <w:pPr>
        <w:rPr>
          <w:rFonts w:asciiTheme="minorHAnsi" w:eastAsia="Batang" w:hAnsiTheme="minorHAnsi"/>
          <w:color w:val="333333"/>
          <w:sz w:val="24"/>
          <w:szCs w:val="24"/>
          <w:highlight w:val="white"/>
        </w:rPr>
      </w:pPr>
    </w:p>
    <w:p w14:paraId="0000003B" w14:textId="4F92BB07" w:rsidR="0053363A" w:rsidRPr="000E6F34" w:rsidRDefault="00776B28">
      <w:pPr>
        <w:rPr>
          <w:rFonts w:asciiTheme="minorHAnsi" w:eastAsia="Batang" w:hAnsiTheme="minorHAnsi"/>
          <w:color w:val="333333"/>
          <w:sz w:val="24"/>
          <w:szCs w:val="24"/>
          <w:highlight w:val="white"/>
        </w:rPr>
      </w:pPr>
      <w:r w:rsidRPr="000E6F34">
        <w:rPr>
          <w:rFonts w:asciiTheme="minorHAnsi" w:eastAsia="Batang" w:hAnsiTheme="minorHAnsi"/>
          <w:color w:val="333333"/>
          <w:sz w:val="24"/>
          <w:szCs w:val="24"/>
          <w:highlight w:val="white"/>
        </w:rPr>
        <w:t>Tetsuya Kuroko is the main character of the anime “Kuroko’s Basketball”. At the beginning of the series, he enters a new high school</w:t>
      </w:r>
      <w:del w:id="82" w:author="Microsoft Office User" w:date="2023-02-22T18:19:00Z">
        <w:r w:rsidRPr="000E6F34" w:rsidDel="007A62C7">
          <w:rPr>
            <w:rFonts w:asciiTheme="minorHAnsi" w:eastAsia="Batang" w:hAnsiTheme="minorHAnsi"/>
            <w:color w:val="333333"/>
            <w:sz w:val="24"/>
            <w:szCs w:val="24"/>
            <w:highlight w:val="white"/>
          </w:rPr>
          <w:delText>,</w:delText>
        </w:r>
      </w:del>
      <w:r w:rsidRPr="000E6F34">
        <w:rPr>
          <w:rFonts w:asciiTheme="minorHAnsi" w:eastAsia="Batang" w:hAnsiTheme="minorHAnsi"/>
          <w:color w:val="333333"/>
          <w:sz w:val="24"/>
          <w:szCs w:val="24"/>
          <w:highlight w:val="white"/>
        </w:rPr>
        <w:t xml:space="preserve"> where he joins the basketball team.  Kuroko is an introvert who occasionally disappears to avoid attention and keeps his words to himself. As the show progresses, Kuroko clearly shows character development as he learns how to talk freely with his teammates. He </w:t>
      </w:r>
      <w:del w:id="83" w:author="Microsoft Office User" w:date="2023-02-22T18:19:00Z">
        <w:r w:rsidRPr="000E6F34" w:rsidDel="00981958">
          <w:rPr>
            <w:rFonts w:asciiTheme="minorHAnsi" w:eastAsia="Batang" w:hAnsiTheme="minorHAnsi"/>
            <w:color w:val="333333"/>
            <w:sz w:val="24"/>
            <w:szCs w:val="24"/>
            <w:highlight w:val="white"/>
          </w:rPr>
          <w:delText xml:space="preserve">had </w:delText>
        </w:r>
      </w:del>
      <w:r w:rsidRPr="000E6F34">
        <w:rPr>
          <w:rFonts w:asciiTheme="minorHAnsi" w:eastAsia="Batang" w:hAnsiTheme="minorHAnsi"/>
          <w:color w:val="333333"/>
          <w:sz w:val="24"/>
          <w:szCs w:val="24"/>
          <w:highlight w:val="white"/>
        </w:rPr>
        <w:t xml:space="preserve">played basketball at his previous school, but his team had not been very friendly a few years ago. As a result, socializing with his new teammates </w:t>
      </w:r>
      <w:del w:id="84" w:author="Microsoft Office User" w:date="2023-02-22T18:20:00Z">
        <w:r w:rsidRPr="000E6F34" w:rsidDel="00981958">
          <w:rPr>
            <w:rFonts w:asciiTheme="minorHAnsi" w:eastAsia="Batang" w:hAnsiTheme="minorHAnsi"/>
            <w:color w:val="333333"/>
            <w:sz w:val="24"/>
            <w:szCs w:val="24"/>
            <w:highlight w:val="white"/>
          </w:rPr>
          <w:delText>was a</w:delText>
        </w:r>
      </w:del>
      <w:ins w:id="85" w:author="Microsoft Office User" w:date="2023-02-22T18:20:00Z">
        <w:r w:rsidR="00981958">
          <w:rPr>
            <w:rFonts w:asciiTheme="minorHAnsi" w:eastAsia="Batang" w:hAnsiTheme="minorHAnsi"/>
            <w:color w:val="333333"/>
            <w:sz w:val="24"/>
            <w:szCs w:val="24"/>
            <w:highlight w:val="white"/>
          </w:rPr>
          <w:t>does not come that naturally for him. Rather, he</w:t>
        </w:r>
      </w:ins>
      <w:r w:rsidRPr="000E6F34">
        <w:rPr>
          <w:rFonts w:asciiTheme="minorHAnsi" w:eastAsia="Batang" w:hAnsiTheme="minorHAnsi"/>
          <w:color w:val="333333"/>
          <w:sz w:val="24"/>
          <w:szCs w:val="24"/>
          <w:highlight w:val="white"/>
        </w:rPr>
        <w:t xml:space="preserve"> </w:t>
      </w:r>
      <w:del w:id="86" w:author="Microsoft Office User" w:date="2023-02-22T18:20:00Z">
        <w:r w:rsidRPr="000E6F34" w:rsidDel="00981958">
          <w:rPr>
            <w:rFonts w:asciiTheme="minorHAnsi" w:eastAsia="Batang" w:hAnsiTheme="minorHAnsi"/>
            <w:color w:val="333333"/>
            <w:sz w:val="24"/>
            <w:szCs w:val="24"/>
            <w:highlight w:val="white"/>
          </w:rPr>
          <w:delText xml:space="preserve">form </w:delText>
        </w:r>
      </w:del>
      <w:ins w:id="87" w:author="Microsoft Office User" w:date="2023-02-22T18:20:00Z">
        <w:r w:rsidR="00981958">
          <w:rPr>
            <w:rFonts w:asciiTheme="minorHAnsi" w:eastAsia="Batang" w:hAnsiTheme="minorHAnsi"/>
            <w:color w:val="333333"/>
            <w:sz w:val="24"/>
            <w:szCs w:val="24"/>
            <w:highlight w:val="white"/>
          </w:rPr>
          <w:t xml:space="preserve">continuously </w:t>
        </w:r>
      </w:ins>
      <w:del w:id="88" w:author="Microsoft Office User" w:date="2023-02-22T18:20:00Z">
        <w:r w:rsidRPr="000E6F34" w:rsidDel="00981958">
          <w:rPr>
            <w:rFonts w:asciiTheme="minorHAnsi" w:eastAsia="Batang" w:hAnsiTheme="minorHAnsi"/>
            <w:color w:val="333333"/>
            <w:sz w:val="24"/>
            <w:szCs w:val="24"/>
            <w:highlight w:val="white"/>
          </w:rPr>
          <w:delText xml:space="preserve">of </w:delText>
        </w:r>
      </w:del>
      <w:r w:rsidRPr="000E6F34">
        <w:rPr>
          <w:rFonts w:asciiTheme="minorHAnsi" w:eastAsia="Batang" w:hAnsiTheme="minorHAnsi"/>
          <w:color w:val="333333"/>
          <w:sz w:val="24"/>
          <w:szCs w:val="24"/>
          <w:highlight w:val="white"/>
        </w:rPr>
        <w:t>practice</w:t>
      </w:r>
      <w:ins w:id="89" w:author="Microsoft Office User" w:date="2023-02-22T18:20:00Z">
        <w:r w:rsidR="00981958">
          <w:rPr>
            <w:rFonts w:asciiTheme="minorHAnsi" w:eastAsia="Batang" w:hAnsiTheme="minorHAnsi"/>
            <w:color w:val="333333"/>
            <w:sz w:val="24"/>
            <w:szCs w:val="24"/>
            <w:highlight w:val="white"/>
          </w:rPr>
          <w:t>s</w:t>
        </w:r>
      </w:ins>
      <w:r w:rsidRPr="000E6F34">
        <w:rPr>
          <w:rFonts w:asciiTheme="minorHAnsi" w:eastAsia="Batang" w:hAnsiTheme="minorHAnsi"/>
          <w:color w:val="333333"/>
          <w:sz w:val="24"/>
          <w:szCs w:val="24"/>
          <w:highlight w:val="white"/>
        </w:rPr>
        <w:t xml:space="preserve"> </w:t>
      </w:r>
      <w:commentRangeStart w:id="90"/>
      <w:del w:id="91" w:author="Microsoft Office User" w:date="2023-02-22T18:20:00Z">
        <w:r w:rsidRPr="000E6F34" w:rsidDel="00981958">
          <w:rPr>
            <w:rFonts w:asciiTheme="minorHAnsi" w:eastAsia="Batang" w:hAnsiTheme="minorHAnsi"/>
            <w:color w:val="333333"/>
            <w:sz w:val="24"/>
            <w:szCs w:val="24"/>
            <w:highlight w:val="white"/>
          </w:rPr>
          <w:delText xml:space="preserve">for him in </w:delText>
        </w:r>
      </w:del>
      <w:r w:rsidRPr="000E6F34">
        <w:rPr>
          <w:rFonts w:asciiTheme="minorHAnsi" w:eastAsia="Batang" w:hAnsiTheme="minorHAnsi"/>
          <w:color w:val="333333"/>
          <w:sz w:val="24"/>
          <w:szCs w:val="24"/>
          <w:highlight w:val="white"/>
        </w:rPr>
        <w:t xml:space="preserve">developing his social skills. </w:t>
      </w:r>
      <w:commentRangeEnd w:id="90"/>
      <w:r w:rsidR="00B90F25">
        <w:rPr>
          <w:rStyle w:val="CommentReference"/>
        </w:rPr>
        <w:commentReference w:id="90"/>
      </w:r>
      <w:r w:rsidRPr="000E6F34">
        <w:rPr>
          <w:rFonts w:asciiTheme="minorHAnsi" w:eastAsia="Batang" w:hAnsiTheme="minorHAnsi"/>
          <w:color w:val="333333"/>
          <w:sz w:val="24"/>
          <w:szCs w:val="24"/>
          <w:highlight w:val="white"/>
        </w:rPr>
        <w:t xml:space="preserve">He became more expressive, especially when it came to defending his teammates from fights with basketball players from other schools. His steadfast progress in communication and charisma </w:t>
      </w:r>
      <w:del w:id="92" w:author="Microsoft Office User" w:date="2023-02-22T18:21:00Z">
        <w:r w:rsidRPr="000E6F34" w:rsidDel="00AA6275">
          <w:rPr>
            <w:rFonts w:asciiTheme="minorHAnsi" w:eastAsia="Batang" w:hAnsiTheme="minorHAnsi"/>
            <w:color w:val="333333"/>
            <w:sz w:val="24"/>
            <w:szCs w:val="24"/>
            <w:highlight w:val="white"/>
          </w:rPr>
          <w:delText xml:space="preserve">gave </w:delText>
        </w:r>
      </w:del>
      <w:ins w:id="93" w:author="Microsoft Office User" w:date="2023-02-22T18:21:00Z">
        <w:r w:rsidR="00AA6275">
          <w:rPr>
            <w:rFonts w:asciiTheme="minorHAnsi" w:eastAsia="Batang" w:hAnsiTheme="minorHAnsi"/>
            <w:color w:val="333333"/>
            <w:sz w:val="24"/>
            <w:szCs w:val="24"/>
            <w:highlight w:val="white"/>
          </w:rPr>
          <w:t>creates</w:t>
        </w:r>
        <w:r w:rsidR="00AA6275" w:rsidRPr="000E6F34">
          <w:rPr>
            <w:rFonts w:asciiTheme="minorHAnsi" w:eastAsia="Batang" w:hAnsiTheme="minorHAnsi"/>
            <w:color w:val="333333"/>
            <w:sz w:val="24"/>
            <w:szCs w:val="24"/>
            <w:highlight w:val="white"/>
          </w:rPr>
          <w:t xml:space="preserve"> </w:t>
        </w:r>
      </w:ins>
      <w:del w:id="94" w:author="Microsoft Office User" w:date="2023-02-22T18:21:00Z">
        <w:r w:rsidRPr="000E6F34" w:rsidDel="00AA6275">
          <w:rPr>
            <w:rFonts w:asciiTheme="minorHAnsi" w:eastAsia="Batang" w:hAnsiTheme="minorHAnsi"/>
            <w:color w:val="333333"/>
            <w:sz w:val="24"/>
            <w:szCs w:val="24"/>
            <w:highlight w:val="white"/>
          </w:rPr>
          <w:delText xml:space="preserve">him </w:delText>
        </w:r>
      </w:del>
      <w:r w:rsidRPr="000E6F34">
        <w:rPr>
          <w:rFonts w:asciiTheme="minorHAnsi" w:eastAsia="Batang" w:hAnsiTheme="minorHAnsi"/>
          <w:color w:val="333333"/>
          <w:sz w:val="24"/>
          <w:szCs w:val="24"/>
          <w:highlight w:val="white"/>
        </w:rPr>
        <w:t xml:space="preserve">better chemistry with his </w:t>
      </w:r>
      <w:ins w:id="95" w:author="Microsoft Office User" w:date="2023-02-22T18:21:00Z">
        <w:r w:rsidR="00AA6275">
          <w:rPr>
            <w:rFonts w:asciiTheme="minorHAnsi" w:eastAsia="Batang" w:hAnsiTheme="minorHAnsi"/>
            <w:color w:val="333333"/>
            <w:sz w:val="24"/>
            <w:szCs w:val="24"/>
            <w:highlight w:val="white"/>
          </w:rPr>
          <w:t xml:space="preserve">new </w:t>
        </w:r>
      </w:ins>
      <w:r w:rsidRPr="000E6F34">
        <w:rPr>
          <w:rFonts w:asciiTheme="minorHAnsi" w:eastAsia="Batang" w:hAnsiTheme="minorHAnsi"/>
          <w:color w:val="333333"/>
          <w:sz w:val="24"/>
          <w:szCs w:val="24"/>
          <w:highlight w:val="white"/>
        </w:rPr>
        <w:t xml:space="preserve">teammates and coach, and </w:t>
      </w:r>
      <w:ins w:id="96" w:author="Microsoft Office User" w:date="2023-02-22T18:22:00Z">
        <w:r w:rsidR="00951F80">
          <w:rPr>
            <w:rFonts w:asciiTheme="minorHAnsi" w:eastAsia="Batang" w:hAnsiTheme="minorHAnsi"/>
            <w:color w:val="333333"/>
            <w:sz w:val="24"/>
            <w:szCs w:val="24"/>
            <w:highlight w:val="white"/>
          </w:rPr>
          <w:t xml:space="preserve">this </w:t>
        </w:r>
      </w:ins>
      <w:del w:id="97" w:author="Microsoft Office User" w:date="2023-02-22T18:21:00Z">
        <w:r w:rsidRPr="000E6F34" w:rsidDel="00AA6275">
          <w:rPr>
            <w:rFonts w:asciiTheme="minorHAnsi" w:eastAsia="Batang" w:hAnsiTheme="minorHAnsi"/>
            <w:color w:val="333333"/>
            <w:sz w:val="24"/>
            <w:szCs w:val="24"/>
            <w:highlight w:val="white"/>
          </w:rPr>
          <w:delText xml:space="preserve">led </w:delText>
        </w:r>
      </w:del>
      <w:ins w:id="98" w:author="Microsoft Office User" w:date="2023-02-22T18:21:00Z">
        <w:r w:rsidR="00AA6275">
          <w:rPr>
            <w:rFonts w:asciiTheme="minorHAnsi" w:eastAsia="Batang" w:hAnsiTheme="minorHAnsi"/>
            <w:color w:val="333333"/>
            <w:sz w:val="24"/>
            <w:szCs w:val="24"/>
            <w:highlight w:val="white"/>
          </w:rPr>
          <w:t>leads</w:t>
        </w:r>
        <w:r w:rsidR="00AA6275" w:rsidRPr="000E6F34">
          <w:rPr>
            <w:rFonts w:asciiTheme="minorHAnsi" w:eastAsia="Batang" w:hAnsiTheme="minorHAnsi"/>
            <w:color w:val="333333"/>
            <w:sz w:val="24"/>
            <w:szCs w:val="24"/>
            <w:highlight w:val="white"/>
          </w:rPr>
          <w:t xml:space="preserve"> </w:t>
        </w:r>
      </w:ins>
      <w:r w:rsidRPr="000E6F34">
        <w:rPr>
          <w:rFonts w:asciiTheme="minorHAnsi" w:eastAsia="Batang" w:hAnsiTheme="minorHAnsi"/>
          <w:color w:val="333333"/>
          <w:sz w:val="24"/>
          <w:szCs w:val="24"/>
          <w:highlight w:val="white"/>
        </w:rPr>
        <w:t xml:space="preserve">to their team winning more because of </w:t>
      </w:r>
      <w:del w:id="99" w:author="Microsoft Office User" w:date="2023-02-22T18:22:00Z">
        <w:r w:rsidRPr="000E6F34" w:rsidDel="00951F80">
          <w:rPr>
            <w:rFonts w:asciiTheme="minorHAnsi" w:eastAsia="Batang" w:hAnsiTheme="minorHAnsi"/>
            <w:color w:val="333333"/>
            <w:sz w:val="24"/>
            <w:szCs w:val="24"/>
            <w:highlight w:val="white"/>
          </w:rPr>
          <w:delText xml:space="preserve">his </w:delText>
        </w:r>
      </w:del>
      <w:ins w:id="100" w:author="Microsoft Office User" w:date="2023-02-22T18:22:00Z">
        <w:r w:rsidR="00951F80">
          <w:rPr>
            <w:rFonts w:asciiTheme="minorHAnsi" w:eastAsia="Batang" w:hAnsiTheme="minorHAnsi"/>
            <w:color w:val="333333"/>
            <w:sz w:val="24"/>
            <w:szCs w:val="24"/>
            <w:highlight w:val="white"/>
          </w:rPr>
          <w:t>their</w:t>
        </w:r>
        <w:r w:rsidR="00951F80" w:rsidRPr="000E6F34">
          <w:rPr>
            <w:rFonts w:asciiTheme="minorHAnsi" w:eastAsia="Batang" w:hAnsiTheme="minorHAnsi"/>
            <w:color w:val="333333"/>
            <w:sz w:val="24"/>
            <w:szCs w:val="24"/>
            <w:highlight w:val="white"/>
          </w:rPr>
          <w:t xml:space="preserve"> </w:t>
        </w:r>
      </w:ins>
      <w:del w:id="101" w:author="Microsoft Office User" w:date="2023-02-22T18:22:00Z">
        <w:r w:rsidRPr="000E6F34" w:rsidDel="00951F80">
          <w:rPr>
            <w:rFonts w:asciiTheme="minorHAnsi" w:eastAsia="Batang" w:hAnsiTheme="minorHAnsi"/>
            <w:color w:val="333333"/>
            <w:sz w:val="24"/>
            <w:szCs w:val="24"/>
            <w:highlight w:val="white"/>
          </w:rPr>
          <w:delText>cooperation</w:delText>
        </w:r>
      </w:del>
      <w:ins w:id="102" w:author="Microsoft Office User" w:date="2023-02-22T18:22:00Z">
        <w:r w:rsidR="00951F80">
          <w:rPr>
            <w:rFonts w:asciiTheme="minorHAnsi" w:eastAsia="Batang" w:hAnsiTheme="minorHAnsi"/>
            <w:color w:val="333333"/>
            <w:sz w:val="24"/>
            <w:szCs w:val="24"/>
            <w:highlight w:val="white"/>
          </w:rPr>
          <w:t>teamwork</w:t>
        </w:r>
      </w:ins>
      <w:r w:rsidRPr="000E6F34">
        <w:rPr>
          <w:rFonts w:asciiTheme="minorHAnsi" w:eastAsia="Batang" w:hAnsiTheme="minorHAnsi"/>
          <w:color w:val="333333"/>
          <w:sz w:val="24"/>
          <w:szCs w:val="24"/>
          <w:highlight w:val="white"/>
        </w:rPr>
        <w:t xml:space="preserve">. </w:t>
      </w:r>
      <w:ins w:id="103" w:author="Chiara Situmorang" w:date="2023-02-20T16:27:00Z">
        <w:r w:rsidRPr="000E6F34">
          <w:rPr>
            <w:rFonts w:asciiTheme="minorHAnsi" w:eastAsia="Batang" w:hAnsiTheme="minorHAnsi"/>
            <w:color w:val="333333"/>
            <w:sz w:val="24"/>
            <w:szCs w:val="24"/>
            <w:highlight w:val="white"/>
          </w:rPr>
          <w:t xml:space="preserve">By the end of the show, he </w:t>
        </w:r>
        <w:del w:id="104" w:author="Microsoft Office User" w:date="2023-02-22T18:22:00Z">
          <w:r w:rsidRPr="000E6F34" w:rsidDel="00951F80">
            <w:rPr>
              <w:rFonts w:asciiTheme="minorHAnsi" w:eastAsia="Batang" w:hAnsiTheme="minorHAnsi"/>
              <w:color w:val="333333"/>
              <w:sz w:val="24"/>
              <w:szCs w:val="24"/>
              <w:highlight w:val="white"/>
            </w:rPr>
            <w:delText>was</w:delText>
          </w:r>
        </w:del>
      </w:ins>
      <w:ins w:id="105" w:author="Microsoft Office User" w:date="2023-02-22T18:22:00Z">
        <w:r w:rsidR="00951F80">
          <w:rPr>
            <w:rFonts w:asciiTheme="minorHAnsi" w:eastAsia="Batang" w:hAnsiTheme="minorHAnsi"/>
            <w:color w:val="333333"/>
            <w:sz w:val="24"/>
            <w:szCs w:val="24"/>
            <w:highlight w:val="white"/>
          </w:rPr>
          <w:t>is</w:t>
        </w:r>
      </w:ins>
      <w:ins w:id="106" w:author="Chiara Situmorang" w:date="2023-02-20T16:27:00Z">
        <w:r w:rsidRPr="000E6F34">
          <w:rPr>
            <w:rFonts w:asciiTheme="minorHAnsi" w:eastAsia="Batang" w:hAnsiTheme="minorHAnsi"/>
            <w:color w:val="333333"/>
            <w:sz w:val="24"/>
            <w:szCs w:val="24"/>
            <w:highlight w:val="white"/>
          </w:rPr>
          <w:t xml:space="preserve"> </w:t>
        </w:r>
      </w:ins>
      <w:del w:id="107" w:author="Chiara Situmorang" w:date="2023-02-20T16:27:00Z">
        <w:r w:rsidRPr="000E6F34">
          <w:rPr>
            <w:rFonts w:asciiTheme="minorHAnsi" w:eastAsia="Batang" w:hAnsiTheme="minorHAnsi"/>
            <w:color w:val="333333"/>
            <w:sz w:val="24"/>
            <w:szCs w:val="24"/>
            <w:highlight w:val="white"/>
          </w:rPr>
          <w:delText xml:space="preserve">resulting in him </w:delText>
        </w:r>
      </w:del>
      <w:r w:rsidRPr="000E6F34">
        <w:rPr>
          <w:rFonts w:asciiTheme="minorHAnsi" w:eastAsia="Batang" w:hAnsiTheme="minorHAnsi"/>
          <w:color w:val="333333"/>
          <w:sz w:val="24"/>
          <w:szCs w:val="24"/>
          <w:highlight w:val="white"/>
        </w:rPr>
        <w:t xml:space="preserve">not only </w:t>
      </w:r>
      <w:del w:id="108" w:author="Chiara Situmorang" w:date="2023-02-20T16:27:00Z">
        <w:r w:rsidRPr="000E6F34">
          <w:rPr>
            <w:rFonts w:asciiTheme="minorHAnsi" w:eastAsia="Batang" w:hAnsiTheme="minorHAnsi"/>
            <w:color w:val="333333"/>
            <w:sz w:val="24"/>
            <w:szCs w:val="24"/>
            <w:highlight w:val="white"/>
          </w:rPr>
          <w:delText xml:space="preserve">being </w:delText>
        </w:r>
      </w:del>
      <w:r w:rsidRPr="000E6F34">
        <w:rPr>
          <w:rFonts w:asciiTheme="minorHAnsi" w:eastAsia="Batang" w:hAnsiTheme="minorHAnsi"/>
          <w:color w:val="333333"/>
          <w:sz w:val="24"/>
          <w:szCs w:val="24"/>
          <w:highlight w:val="white"/>
        </w:rPr>
        <w:t>able to communicate with his team and coach</w:t>
      </w:r>
      <w:ins w:id="109" w:author="Microsoft Office User" w:date="2023-02-22T18:22:00Z">
        <w:r w:rsidR="00951F80">
          <w:rPr>
            <w:rFonts w:asciiTheme="minorHAnsi" w:eastAsia="Batang" w:hAnsiTheme="minorHAnsi"/>
            <w:color w:val="333333"/>
            <w:sz w:val="24"/>
            <w:szCs w:val="24"/>
            <w:highlight w:val="white"/>
          </w:rPr>
          <w:t xml:space="preserve"> </w:t>
        </w:r>
      </w:ins>
      <w:del w:id="110" w:author="Microsoft Office User" w:date="2023-02-22T18:22:00Z">
        <w:r w:rsidRPr="000E6F34" w:rsidDel="00951F80">
          <w:rPr>
            <w:rFonts w:asciiTheme="minorHAnsi" w:eastAsia="Batang" w:hAnsiTheme="minorHAnsi"/>
            <w:color w:val="333333"/>
            <w:sz w:val="24"/>
            <w:szCs w:val="24"/>
            <w:highlight w:val="white"/>
          </w:rPr>
          <w:delText xml:space="preserve">, </w:delText>
        </w:r>
      </w:del>
      <w:r w:rsidRPr="000E6F34">
        <w:rPr>
          <w:rFonts w:asciiTheme="minorHAnsi" w:eastAsia="Batang" w:hAnsiTheme="minorHAnsi"/>
          <w:color w:val="333333"/>
          <w:sz w:val="24"/>
          <w:szCs w:val="24"/>
          <w:highlight w:val="white"/>
        </w:rPr>
        <w:t>but also with other people outside of the court, like his ex-coach, foreigners</w:t>
      </w:r>
      <w:ins w:id="111" w:author="Microsoft Office User" w:date="2023-02-22T18:22:00Z">
        <w:r w:rsidR="00951F80">
          <w:rPr>
            <w:rFonts w:asciiTheme="minorHAnsi" w:eastAsia="Batang" w:hAnsiTheme="minorHAnsi"/>
            <w:color w:val="333333"/>
            <w:sz w:val="24"/>
            <w:szCs w:val="24"/>
            <w:highlight w:val="white"/>
          </w:rPr>
          <w:t>,</w:t>
        </w:r>
      </w:ins>
      <w:r w:rsidRPr="000E6F34">
        <w:rPr>
          <w:rFonts w:asciiTheme="minorHAnsi" w:eastAsia="Batang" w:hAnsiTheme="minorHAnsi"/>
          <w:color w:val="333333"/>
          <w:sz w:val="24"/>
          <w:szCs w:val="24"/>
          <w:highlight w:val="white"/>
        </w:rPr>
        <w:t xml:space="preserve"> and his love interest.</w:t>
      </w:r>
    </w:p>
    <w:p w14:paraId="0000003C" w14:textId="77777777" w:rsidR="0053363A" w:rsidRPr="000E6F34" w:rsidRDefault="0053363A">
      <w:pPr>
        <w:rPr>
          <w:rFonts w:asciiTheme="minorHAnsi" w:eastAsia="Batang" w:hAnsiTheme="minorHAnsi"/>
          <w:color w:val="333333"/>
          <w:sz w:val="24"/>
          <w:szCs w:val="24"/>
          <w:highlight w:val="white"/>
        </w:rPr>
      </w:pPr>
    </w:p>
    <w:p w14:paraId="0000003D" w14:textId="0771C2A3" w:rsidR="0053363A" w:rsidRPr="000E6F34" w:rsidRDefault="00776B28">
      <w:pPr>
        <w:rPr>
          <w:rFonts w:asciiTheme="minorHAnsi" w:eastAsia="Batang" w:hAnsiTheme="minorHAnsi"/>
          <w:color w:val="333333"/>
          <w:sz w:val="24"/>
          <w:szCs w:val="24"/>
          <w:highlight w:val="white"/>
        </w:rPr>
      </w:pPr>
      <w:r w:rsidRPr="000E6F34">
        <w:rPr>
          <w:rFonts w:asciiTheme="minorHAnsi" w:eastAsia="Batang" w:hAnsiTheme="minorHAnsi"/>
          <w:color w:val="333333"/>
          <w:sz w:val="24"/>
          <w:szCs w:val="24"/>
          <w:highlight w:val="white"/>
        </w:rPr>
        <w:t xml:space="preserve">I relate to Kuroko because a few years ago, I </w:t>
      </w:r>
      <w:del w:id="112" w:author="Microsoft Office User" w:date="2023-02-22T18:22:00Z">
        <w:r w:rsidRPr="000E6F34" w:rsidDel="00D208DB">
          <w:rPr>
            <w:rFonts w:asciiTheme="minorHAnsi" w:eastAsia="Batang" w:hAnsiTheme="minorHAnsi"/>
            <w:color w:val="333333"/>
            <w:sz w:val="24"/>
            <w:szCs w:val="24"/>
            <w:highlight w:val="white"/>
          </w:rPr>
          <w:delText>also wasn’t one to talk</w:delText>
        </w:r>
      </w:del>
      <w:ins w:id="113" w:author="Microsoft Office User" w:date="2023-02-22T18:22:00Z">
        <w:r w:rsidR="00D208DB">
          <w:rPr>
            <w:rFonts w:asciiTheme="minorHAnsi" w:eastAsia="Batang" w:hAnsiTheme="minorHAnsi"/>
            <w:color w:val="333333"/>
            <w:sz w:val="24"/>
            <w:szCs w:val="24"/>
            <w:highlight w:val="white"/>
          </w:rPr>
          <w:t xml:space="preserve">was known to be </w:t>
        </w:r>
      </w:ins>
      <w:ins w:id="114" w:author="Microsoft Office User" w:date="2023-02-22T18:23:00Z">
        <w:r w:rsidR="00D208DB">
          <w:rPr>
            <w:rFonts w:asciiTheme="minorHAnsi" w:eastAsia="Batang" w:hAnsiTheme="minorHAnsi"/>
            <w:color w:val="333333"/>
            <w:sz w:val="24"/>
            <w:szCs w:val="24"/>
            <w:highlight w:val="white"/>
          </w:rPr>
          <w:t>a</w:t>
        </w:r>
      </w:ins>
      <w:ins w:id="115" w:author="Microsoft Office User" w:date="2023-02-22T18:22:00Z">
        <w:r w:rsidR="00D208DB">
          <w:rPr>
            <w:rFonts w:asciiTheme="minorHAnsi" w:eastAsia="Batang" w:hAnsiTheme="minorHAnsi"/>
            <w:color w:val="333333"/>
            <w:sz w:val="24"/>
            <w:szCs w:val="24"/>
            <w:highlight w:val="white"/>
          </w:rPr>
          <w:t xml:space="preserve"> quiet boy</w:t>
        </w:r>
      </w:ins>
      <w:r w:rsidRPr="000E6F34">
        <w:rPr>
          <w:rFonts w:asciiTheme="minorHAnsi" w:eastAsia="Batang" w:hAnsiTheme="minorHAnsi"/>
          <w:color w:val="333333"/>
          <w:sz w:val="24"/>
          <w:szCs w:val="24"/>
          <w:highlight w:val="white"/>
        </w:rPr>
        <w:t xml:space="preserve">. I was timid and found myself easily overwhelmed by social interactions with others, as </w:t>
      </w:r>
      <w:ins w:id="116" w:author="Chiara Situmorang" w:date="2023-02-20T16:28:00Z">
        <w:r w:rsidRPr="000E6F34">
          <w:rPr>
            <w:rFonts w:asciiTheme="minorHAnsi" w:eastAsia="Batang" w:hAnsiTheme="minorHAnsi"/>
            <w:color w:val="333333"/>
            <w:sz w:val="24"/>
            <w:szCs w:val="24"/>
            <w:highlight w:val="white"/>
          </w:rPr>
          <w:t>I felt</w:t>
        </w:r>
      </w:ins>
      <w:del w:id="117" w:author="Chiara Situmorang" w:date="2023-02-20T16:28:00Z">
        <w:r w:rsidRPr="000E6F34">
          <w:rPr>
            <w:rFonts w:asciiTheme="minorHAnsi" w:eastAsia="Batang" w:hAnsiTheme="minorHAnsi"/>
            <w:color w:val="333333"/>
            <w:sz w:val="24"/>
            <w:szCs w:val="24"/>
            <w:highlight w:val="white"/>
          </w:rPr>
          <w:delText>it heaved</w:delText>
        </w:r>
      </w:del>
      <w:r w:rsidRPr="000E6F34">
        <w:rPr>
          <w:rFonts w:asciiTheme="minorHAnsi" w:eastAsia="Batang" w:hAnsiTheme="minorHAnsi"/>
          <w:color w:val="333333"/>
          <w:sz w:val="24"/>
          <w:szCs w:val="24"/>
          <w:highlight w:val="white"/>
        </w:rPr>
        <w:t xml:space="preserve"> pressure</w:t>
      </w:r>
      <w:ins w:id="118" w:author="Chiara Situmorang" w:date="2023-02-20T16:28:00Z">
        <w:r w:rsidRPr="000E6F34">
          <w:rPr>
            <w:rFonts w:asciiTheme="minorHAnsi" w:eastAsia="Batang" w:hAnsiTheme="minorHAnsi"/>
            <w:color w:val="333333"/>
            <w:sz w:val="24"/>
            <w:szCs w:val="24"/>
            <w:highlight w:val="white"/>
          </w:rPr>
          <w:t>d to perform under the attention of others,</w:t>
        </w:r>
      </w:ins>
      <w:del w:id="119" w:author="Chiara Situmorang" w:date="2023-02-20T16:28:00Z">
        <w:r w:rsidRPr="000E6F34">
          <w:rPr>
            <w:rFonts w:asciiTheme="minorHAnsi" w:eastAsia="Batang" w:hAnsiTheme="minorHAnsi"/>
            <w:color w:val="333333"/>
            <w:sz w:val="24"/>
            <w:szCs w:val="24"/>
            <w:highlight w:val="white"/>
          </w:rPr>
          <w:delText xml:space="preserve"> on me</w:delText>
        </w:r>
      </w:del>
      <w:r w:rsidRPr="000E6F34">
        <w:rPr>
          <w:rFonts w:asciiTheme="minorHAnsi" w:eastAsia="Batang" w:hAnsiTheme="minorHAnsi"/>
          <w:color w:val="333333"/>
          <w:sz w:val="24"/>
          <w:szCs w:val="24"/>
          <w:highlight w:val="white"/>
        </w:rPr>
        <w:t xml:space="preserve"> and my young, frightful self would stop talking. This</w:t>
      </w:r>
      <w:del w:id="120" w:author="Chiara Situmorang" w:date="2023-02-20T16:28:00Z">
        <w:r w:rsidRPr="000E6F34">
          <w:rPr>
            <w:rFonts w:asciiTheme="minorHAnsi" w:eastAsia="Batang" w:hAnsiTheme="minorHAnsi"/>
            <w:color w:val="333333"/>
            <w:sz w:val="24"/>
            <w:szCs w:val="24"/>
            <w:highlight w:val="white"/>
          </w:rPr>
          <w:delText xml:space="preserve"> </w:delText>
        </w:r>
      </w:del>
      <w:ins w:id="121" w:author="Chiara Situmorang" w:date="2023-02-20T16:28:00Z">
        <w:r w:rsidRPr="000E6F34">
          <w:rPr>
            <w:rFonts w:asciiTheme="minorHAnsi" w:eastAsia="Batang" w:hAnsiTheme="minorHAnsi"/>
            <w:color w:val="333333"/>
            <w:sz w:val="24"/>
            <w:szCs w:val="24"/>
            <w:highlight w:val="white"/>
          </w:rPr>
          <w:t xml:space="preserve"> happened </w:t>
        </w:r>
      </w:ins>
      <w:r w:rsidRPr="000E6F34">
        <w:rPr>
          <w:rFonts w:asciiTheme="minorHAnsi" w:eastAsia="Batang" w:hAnsiTheme="minorHAnsi"/>
          <w:color w:val="333333"/>
          <w:sz w:val="24"/>
          <w:szCs w:val="24"/>
          <w:highlight w:val="white"/>
        </w:rPr>
        <w:t>frequently</w:t>
      </w:r>
      <w:ins w:id="122" w:author="Chiara Situmorang" w:date="2023-02-20T16:28:00Z">
        <w:r w:rsidRPr="000E6F34">
          <w:rPr>
            <w:rFonts w:asciiTheme="minorHAnsi" w:eastAsia="Batang" w:hAnsiTheme="minorHAnsi"/>
            <w:color w:val="333333"/>
            <w:sz w:val="24"/>
            <w:szCs w:val="24"/>
            <w:highlight w:val="white"/>
          </w:rPr>
          <w:t>,</w:t>
        </w:r>
      </w:ins>
      <w:del w:id="123" w:author="Chiara Situmorang" w:date="2023-02-20T16:28:00Z">
        <w:r w:rsidRPr="000E6F34">
          <w:rPr>
            <w:rFonts w:asciiTheme="minorHAnsi" w:eastAsia="Batang" w:hAnsiTheme="minorHAnsi"/>
            <w:color w:val="333333"/>
            <w:sz w:val="24"/>
            <w:szCs w:val="24"/>
            <w:highlight w:val="white"/>
          </w:rPr>
          <w:delText xml:space="preserve"> happened</w:delText>
        </w:r>
      </w:del>
      <w:r w:rsidRPr="000E6F34">
        <w:rPr>
          <w:rFonts w:asciiTheme="minorHAnsi" w:eastAsia="Batang" w:hAnsiTheme="minorHAnsi"/>
          <w:color w:val="333333"/>
          <w:sz w:val="24"/>
          <w:szCs w:val="24"/>
          <w:highlight w:val="white"/>
        </w:rPr>
        <w:t xml:space="preserve"> to the point where my parents </w:t>
      </w:r>
      <w:ins w:id="124" w:author="Chiara Situmorang" w:date="2023-02-20T16:29:00Z">
        <w:r w:rsidRPr="000E6F34">
          <w:rPr>
            <w:rFonts w:asciiTheme="minorHAnsi" w:eastAsia="Batang" w:hAnsiTheme="minorHAnsi"/>
            <w:color w:val="333333"/>
            <w:sz w:val="24"/>
            <w:szCs w:val="24"/>
            <w:highlight w:val="white"/>
          </w:rPr>
          <w:t>were worried about my ability to handle social situations</w:t>
        </w:r>
      </w:ins>
      <w:del w:id="125" w:author="Chiara Situmorang" w:date="2023-02-20T16:29:00Z">
        <w:r w:rsidRPr="000E6F34">
          <w:rPr>
            <w:rFonts w:asciiTheme="minorHAnsi" w:eastAsia="Batang" w:hAnsiTheme="minorHAnsi"/>
            <w:color w:val="333333"/>
            <w:sz w:val="24"/>
            <w:szCs w:val="24"/>
            <w:highlight w:val="white"/>
          </w:rPr>
          <w:delText>confronted me about this, because I would always tremble upon being introduced to new people, most of them being my father’s friends</w:delText>
        </w:r>
      </w:del>
      <w:r w:rsidRPr="000E6F34">
        <w:rPr>
          <w:rFonts w:asciiTheme="minorHAnsi" w:eastAsia="Batang" w:hAnsiTheme="minorHAnsi"/>
          <w:color w:val="333333"/>
          <w:sz w:val="24"/>
          <w:szCs w:val="24"/>
          <w:highlight w:val="white"/>
        </w:rPr>
        <w:t xml:space="preserve">. </w:t>
      </w:r>
      <w:ins w:id="126" w:author="Chiara Situmorang" w:date="2023-02-20T16:29:00Z">
        <w:r w:rsidRPr="000E6F34">
          <w:rPr>
            <w:rFonts w:asciiTheme="minorHAnsi" w:eastAsia="Batang" w:hAnsiTheme="minorHAnsi"/>
            <w:color w:val="333333"/>
            <w:sz w:val="24"/>
            <w:szCs w:val="24"/>
            <w:highlight w:val="white"/>
          </w:rPr>
          <w:t>In middle school, under the growing pressure of fitting in as a teenager</w:t>
        </w:r>
      </w:ins>
      <w:del w:id="127" w:author="Chiara Situmorang" w:date="2023-02-20T16:29:00Z">
        <w:r w:rsidRPr="000E6F34">
          <w:rPr>
            <w:rFonts w:asciiTheme="minorHAnsi" w:eastAsia="Batang" w:hAnsiTheme="minorHAnsi"/>
            <w:color w:val="333333"/>
            <w:sz w:val="24"/>
            <w:szCs w:val="24"/>
            <w:highlight w:val="white"/>
          </w:rPr>
          <w:delText>Constantly pressured</w:delText>
        </w:r>
      </w:del>
      <w:r w:rsidRPr="000E6F34">
        <w:rPr>
          <w:rFonts w:asciiTheme="minorHAnsi" w:eastAsia="Batang" w:hAnsiTheme="minorHAnsi"/>
          <w:color w:val="333333"/>
          <w:sz w:val="24"/>
          <w:szCs w:val="24"/>
          <w:highlight w:val="white"/>
        </w:rPr>
        <w:t>, I chose to follow the advice of my parents</w:t>
      </w:r>
      <w:ins w:id="128" w:author="Chiara Situmorang" w:date="2023-02-20T16:30:00Z">
        <w:r w:rsidRPr="000E6F34">
          <w:rPr>
            <w:rFonts w:asciiTheme="minorHAnsi" w:eastAsia="Batang" w:hAnsiTheme="minorHAnsi"/>
            <w:color w:val="333333"/>
            <w:sz w:val="24"/>
            <w:szCs w:val="24"/>
            <w:highlight w:val="white"/>
          </w:rPr>
          <w:t xml:space="preserve"> and learn how to interact with others.</w:t>
        </w:r>
      </w:ins>
      <w:del w:id="129" w:author="Chiara Situmorang" w:date="2023-02-20T16:30:00Z">
        <w:r w:rsidRPr="000E6F34">
          <w:rPr>
            <w:rFonts w:asciiTheme="minorHAnsi" w:eastAsia="Batang" w:hAnsiTheme="minorHAnsi"/>
            <w:color w:val="333333"/>
            <w:sz w:val="24"/>
            <w:szCs w:val="24"/>
            <w:highlight w:val="white"/>
          </w:rPr>
          <w:delText>,</w:delText>
        </w:r>
      </w:del>
      <w:r w:rsidRPr="000E6F34">
        <w:rPr>
          <w:rFonts w:asciiTheme="minorHAnsi" w:eastAsia="Batang" w:hAnsiTheme="minorHAnsi"/>
          <w:color w:val="333333"/>
          <w:sz w:val="24"/>
          <w:szCs w:val="24"/>
          <w:highlight w:val="white"/>
        </w:rPr>
        <w:t xml:space="preserve"> </w:t>
      </w:r>
      <w:ins w:id="130" w:author="Chiara Situmorang" w:date="2023-02-20T16:30:00Z">
        <w:r w:rsidRPr="000E6F34">
          <w:rPr>
            <w:rFonts w:asciiTheme="minorHAnsi" w:eastAsia="Batang" w:hAnsiTheme="minorHAnsi"/>
            <w:color w:val="333333"/>
            <w:sz w:val="24"/>
            <w:szCs w:val="24"/>
            <w:highlight w:val="white"/>
          </w:rPr>
          <w:t>A</w:t>
        </w:r>
      </w:ins>
      <w:del w:id="131" w:author="Chiara Situmorang" w:date="2023-02-20T16:30:00Z">
        <w:r w:rsidRPr="000E6F34">
          <w:rPr>
            <w:rFonts w:asciiTheme="minorHAnsi" w:eastAsia="Batang" w:hAnsiTheme="minorHAnsi"/>
            <w:color w:val="333333"/>
            <w:sz w:val="24"/>
            <w:szCs w:val="24"/>
            <w:highlight w:val="white"/>
          </w:rPr>
          <w:delText>knowing that a</w:delText>
        </w:r>
      </w:del>
      <w:r w:rsidRPr="000E6F34">
        <w:rPr>
          <w:rFonts w:asciiTheme="minorHAnsi" w:eastAsia="Batang" w:hAnsiTheme="minorHAnsi"/>
          <w:color w:val="333333"/>
          <w:sz w:val="24"/>
          <w:szCs w:val="24"/>
          <w:highlight w:val="white"/>
        </w:rPr>
        <w:t xml:space="preserve">s the oldest brother, I </w:t>
      </w:r>
      <w:ins w:id="132" w:author="Chiara Situmorang" w:date="2023-02-20T16:30:00Z">
        <w:del w:id="133" w:author="Microsoft Office User" w:date="2023-02-22T18:23:00Z">
          <w:r w:rsidRPr="000E6F34" w:rsidDel="00BF43F1">
            <w:rPr>
              <w:rFonts w:asciiTheme="minorHAnsi" w:eastAsia="Batang" w:hAnsiTheme="minorHAnsi"/>
              <w:color w:val="333333"/>
              <w:sz w:val="24"/>
              <w:szCs w:val="24"/>
              <w:highlight w:val="white"/>
            </w:rPr>
            <w:delText xml:space="preserve">knew I </w:delText>
          </w:r>
        </w:del>
      </w:ins>
      <w:del w:id="134" w:author="Microsoft Office User" w:date="2023-02-22T18:23:00Z">
        <w:r w:rsidRPr="000E6F34" w:rsidDel="00BF43F1">
          <w:rPr>
            <w:rFonts w:asciiTheme="minorHAnsi" w:eastAsia="Batang" w:hAnsiTheme="minorHAnsi"/>
            <w:color w:val="333333"/>
            <w:sz w:val="24"/>
            <w:szCs w:val="24"/>
            <w:highlight w:val="white"/>
          </w:rPr>
          <w:delText xml:space="preserve">had </w:delText>
        </w:r>
      </w:del>
      <w:ins w:id="135" w:author="Microsoft Office User" w:date="2023-02-22T18:23:00Z">
        <w:r w:rsidR="00BF43F1">
          <w:rPr>
            <w:rFonts w:asciiTheme="minorHAnsi" w:eastAsia="Batang" w:hAnsiTheme="minorHAnsi"/>
            <w:color w:val="333333"/>
            <w:sz w:val="24"/>
            <w:szCs w:val="24"/>
            <w:highlight w:val="white"/>
          </w:rPr>
          <w:t xml:space="preserve">wanted </w:t>
        </w:r>
      </w:ins>
      <w:r w:rsidRPr="000E6F34">
        <w:rPr>
          <w:rFonts w:asciiTheme="minorHAnsi" w:eastAsia="Batang" w:hAnsiTheme="minorHAnsi"/>
          <w:color w:val="333333"/>
          <w:sz w:val="24"/>
          <w:szCs w:val="24"/>
          <w:highlight w:val="white"/>
        </w:rPr>
        <w:t xml:space="preserve">to set an example and start acting </w:t>
      </w:r>
      <w:ins w:id="136" w:author="Chiara Situmorang" w:date="2023-02-20T16:31:00Z">
        <w:r w:rsidRPr="000E6F34">
          <w:rPr>
            <w:rFonts w:asciiTheme="minorHAnsi" w:eastAsia="Batang" w:hAnsiTheme="minorHAnsi"/>
            <w:color w:val="333333"/>
            <w:sz w:val="24"/>
            <w:szCs w:val="24"/>
            <w:highlight w:val="white"/>
          </w:rPr>
          <w:t xml:space="preserve">more </w:t>
        </w:r>
      </w:ins>
      <w:del w:id="137" w:author="Chiara Situmorang" w:date="2023-02-20T16:31:00Z">
        <w:r w:rsidRPr="000E6F34">
          <w:rPr>
            <w:rFonts w:asciiTheme="minorHAnsi" w:eastAsia="Batang" w:hAnsiTheme="minorHAnsi"/>
            <w:color w:val="333333"/>
            <w:sz w:val="24"/>
            <w:szCs w:val="24"/>
            <w:highlight w:val="white"/>
          </w:rPr>
          <w:delText>“</w:delText>
        </w:r>
      </w:del>
      <w:r w:rsidRPr="000E6F34">
        <w:rPr>
          <w:rFonts w:asciiTheme="minorHAnsi" w:eastAsia="Batang" w:hAnsiTheme="minorHAnsi"/>
          <w:color w:val="333333"/>
          <w:sz w:val="24"/>
          <w:szCs w:val="24"/>
          <w:highlight w:val="white"/>
        </w:rPr>
        <w:t>mature</w:t>
      </w:r>
      <w:ins w:id="138" w:author="Chiara Situmorang" w:date="2023-02-20T16:31:00Z">
        <w:r w:rsidRPr="000E6F34">
          <w:rPr>
            <w:rFonts w:asciiTheme="minorHAnsi" w:eastAsia="Batang" w:hAnsiTheme="minorHAnsi"/>
            <w:color w:val="333333"/>
            <w:sz w:val="24"/>
            <w:szCs w:val="24"/>
            <w:highlight w:val="white"/>
          </w:rPr>
          <w:t xml:space="preserve"> in front of my younger sibling</w:t>
        </w:r>
      </w:ins>
      <w:del w:id="139" w:author="Chiara Situmorang" w:date="2023-02-20T16:31:00Z">
        <w:r w:rsidRPr="000E6F34">
          <w:rPr>
            <w:rFonts w:asciiTheme="minorHAnsi" w:eastAsia="Batang" w:hAnsiTheme="minorHAnsi"/>
            <w:color w:val="333333"/>
            <w:sz w:val="24"/>
            <w:szCs w:val="24"/>
            <w:highlight w:val="white"/>
          </w:rPr>
          <w:delText>”, something me and classmates always thought we had</w:delText>
        </w:r>
      </w:del>
      <w:r w:rsidRPr="000E6F34">
        <w:rPr>
          <w:rFonts w:asciiTheme="minorHAnsi" w:eastAsia="Batang" w:hAnsiTheme="minorHAnsi"/>
          <w:color w:val="333333"/>
          <w:sz w:val="24"/>
          <w:szCs w:val="24"/>
          <w:highlight w:val="white"/>
        </w:rPr>
        <w:t>. I started practicing</w:t>
      </w:r>
      <w:ins w:id="140" w:author="Chiara Situmorang" w:date="2023-02-20T16:31:00Z">
        <w:r w:rsidRPr="000E6F34">
          <w:rPr>
            <w:rFonts w:asciiTheme="minorHAnsi" w:eastAsia="Batang" w:hAnsiTheme="minorHAnsi"/>
            <w:color w:val="333333"/>
            <w:sz w:val="24"/>
            <w:szCs w:val="24"/>
            <w:highlight w:val="white"/>
          </w:rPr>
          <w:t xml:space="preserve"> maintaining</w:t>
        </w:r>
      </w:ins>
      <w:r w:rsidRPr="000E6F34">
        <w:rPr>
          <w:rFonts w:asciiTheme="minorHAnsi" w:eastAsia="Batang" w:hAnsiTheme="minorHAnsi"/>
          <w:color w:val="333333"/>
          <w:sz w:val="24"/>
          <w:szCs w:val="24"/>
          <w:highlight w:val="white"/>
        </w:rPr>
        <w:t xml:space="preserve"> eye contact and </w:t>
      </w:r>
      <w:ins w:id="141" w:author="Chiara Situmorang" w:date="2023-02-20T16:31:00Z">
        <w:r w:rsidRPr="000E6F34">
          <w:rPr>
            <w:rFonts w:asciiTheme="minorHAnsi" w:eastAsia="Batang" w:hAnsiTheme="minorHAnsi"/>
            <w:color w:val="333333"/>
            <w:sz w:val="24"/>
            <w:szCs w:val="24"/>
            <w:highlight w:val="white"/>
          </w:rPr>
          <w:t>being more collaborative and communicative</w:t>
        </w:r>
      </w:ins>
      <w:del w:id="142" w:author="Chiara Situmorang" w:date="2023-02-20T16:31:00Z">
        <w:r w:rsidRPr="000E6F34">
          <w:rPr>
            <w:rFonts w:asciiTheme="minorHAnsi" w:eastAsia="Batang" w:hAnsiTheme="minorHAnsi"/>
            <w:color w:val="333333"/>
            <w:sz w:val="24"/>
            <w:szCs w:val="24"/>
            <w:highlight w:val="white"/>
          </w:rPr>
          <w:delText>working collaboratively</w:delText>
        </w:r>
      </w:del>
      <w:r w:rsidRPr="000E6F34">
        <w:rPr>
          <w:rFonts w:asciiTheme="minorHAnsi" w:eastAsia="Batang" w:hAnsiTheme="minorHAnsi"/>
          <w:color w:val="333333"/>
          <w:sz w:val="24"/>
          <w:szCs w:val="24"/>
          <w:highlight w:val="white"/>
        </w:rPr>
        <w:t xml:space="preserve"> with others</w:t>
      </w:r>
      <w:del w:id="143" w:author="Chiara Situmorang" w:date="2023-02-20T16:31:00Z">
        <w:r w:rsidRPr="000E6F34">
          <w:rPr>
            <w:rFonts w:asciiTheme="minorHAnsi" w:eastAsia="Batang" w:hAnsiTheme="minorHAnsi"/>
            <w:color w:val="333333"/>
            <w:sz w:val="24"/>
            <w:szCs w:val="24"/>
            <w:highlight w:val="white"/>
          </w:rPr>
          <w:delText xml:space="preserve"> through talking</w:delText>
        </w:r>
      </w:del>
      <w:r w:rsidRPr="000E6F34">
        <w:rPr>
          <w:rFonts w:asciiTheme="minorHAnsi" w:eastAsia="Batang" w:hAnsiTheme="minorHAnsi"/>
          <w:color w:val="333333"/>
          <w:sz w:val="24"/>
          <w:szCs w:val="24"/>
          <w:highlight w:val="white"/>
        </w:rPr>
        <w:t xml:space="preserve">, especially in school projects. My sister, the oldest sibling in the family, </w:t>
      </w:r>
      <w:ins w:id="144" w:author="Chiara Situmorang" w:date="2023-02-20T16:31:00Z">
        <w:r w:rsidRPr="000E6F34">
          <w:rPr>
            <w:rFonts w:asciiTheme="minorHAnsi" w:eastAsia="Batang" w:hAnsiTheme="minorHAnsi"/>
            <w:color w:val="333333"/>
            <w:sz w:val="24"/>
            <w:szCs w:val="24"/>
            <w:highlight w:val="white"/>
          </w:rPr>
          <w:t>wa</w:t>
        </w:r>
      </w:ins>
      <w:del w:id="145" w:author="Chiara Situmorang" w:date="2023-02-20T16:31:00Z">
        <w:r w:rsidRPr="000E6F34">
          <w:rPr>
            <w:rFonts w:asciiTheme="minorHAnsi" w:eastAsia="Batang" w:hAnsiTheme="minorHAnsi"/>
            <w:color w:val="333333"/>
            <w:sz w:val="24"/>
            <w:szCs w:val="24"/>
            <w:highlight w:val="white"/>
          </w:rPr>
          <w:delText>i</w:delText>
        </w:r>
      </w:del>
      <w:r w:rsidRPr="000E6F34">
        <w:rPr>
          <w:rFonts w:asciiTheme="minorHAnsi" w:eastAsia="Batang" w:hAnsiTheme="minorHAnsi"/>
          <w:color w:val="333333"/>
          <w:sz w:val="24"/>
          <w:szCs w:val="24"/>
          <w:highlight w:val="white"/>
        </w:rPr>
        <w:t xml:space="preserve">s also a major role model to me. </w:t>
      </w:r>
      <w:del w:id="146" w:author="Chiara Situmorang" w:date="2023-02-20T16:32:00Z">
        <w:r w:rsidRPr="000E6F34">
          <w:rPr>
            <w:rFonts w:asciiTheme="minorHAnsi" w:eastAsia="Batang" w:hAnsiTheme="minorHAnsi"/>
            <w:color w:val="333333"/>
            <w:sz w:val="24"/>
            <w:szCs w:val="24"/>
            <w:highlight w:val="white"/>
          </w:rPr>
          <w:delText xml:space="preserve">Her boldness and ‘social butterfly’ energy would always flaunt her charisma towards others. </w:delText>
        </w:r>
      </w:del>
      <w:r w:rsidRPr="000E6F34">
        <w:rPr>
          <w:rFonts w:asciiTheme="minorHAnsi" w:eastAsia="Batang" w:hAnsiTheme="minorHAnsi"/>
          <w:color w:val="333333"/>
          <w:sz w:val="24"/>
          <w:szCs w:val="24"/>
          <w:highlight w:val="white"/>
        </w:rPr>
        <w:t>I took note of the conversations she had</w:t>
      </w:r>
      <w:ins w:id="147" w:author="Microsoft Office User" w:date="2023-02-22T18:24:00Z">
        <w:r w:rsidR="00827848">
          <w:rPr>
            <w:rFonts w:asciiTheme="minorHAnsi" w:eastAsia="Batang" w:hAnsiTheme="minorHAnsi"/>
            <w:color w:val="333333"/>
            <w:sz w:val="24"/>
            <w:szCs w:val="24"/>
            <w:highlight w:val="white"/>
          </w:rPr>
          <w:t xml:space="preserve"> </w:t>
        </w:r>
      </w:ins>
      <w:del w:id="148" w:author="Microsoft Office User" w:date="2023-02-22T18:24:00Z">
        <w:r w:rsidRPr="000E6F34" w:rsidDel="00827848">
          <w:rPr>
            <w:rFonts w:asciiTheme="minorHAnsi" w:eastAsia="Batang" w:hAnsiTheme="minorHAnsi"/>
            <w:color w:val="333333"/>
            <w:sz w:val="24"/>
            <w:szCs w:val="24"/>
            <w:highlight w:val="white"/>
          </w:rPr>
          <w:delText xml:space="preserve">, </w:delText>
        </w:r>
      </w:del>
      <w:r w:rsidRPr="000E6F34">
        <w:rPr>
          <w:rFonts w:asciiTheme="minorHAnsi" w:eastAsia="Batang" w:hAnsiTheme="minorHAnsi"/>
          <w:color w:val="333333"/>
          <w:sz w:val="24"/>
          <w:szCs w:val="24"/>
          <w:highlight w:val="white"/>
        </w:rPr>
        <w:t>as she was able to hold up conversations with everyone</w:t>
      </w:r>
      <w:ins w:id="149" w:author="Chiara Situmorang" w:date="2023-02-20T16:32:00Z">
        <w:r w:rsidRPr="000E6F34">
          <w:rPr>
            <w:rFonts w:asciiTheme="minorHAnsi" w:eastAsia="Batang" w:hAnsiTheme="minorHAnsi"/>
            <w:color w:val="333333"/>
            <w:sz w:val="24"/>
            <w:szCs w:val="24"/>
            <w:highlight w:val="white"/>
          </w:rPr>
          <w:t xml:space="preserve">, </w:t>
        </w:r>
      </w:ins>
      <w:del w:id="150" w:author="Chiara Situmorang" w:date="2023-02-20T16:32:00Z">
        <w:r w:rsidRPr="000E6F34">
          <w:rPr>
            <w:rFonts w:asciiTheme="minorHAnsi" w:eastAsia="Batang" w:hAnsiTheme="minorHAnsi"/>
            <w:color w:val="333333"/>
            <w:sz w:val="24"/>
            <w:szCs w:val="24"/>
            <w:highlight w:val="white"/>
          </w:rPr>
          <w:delText xml:space="preserve"> (</w:delText>
        </w:r>
      </w:del>
      <w:r w:rsidRPr="000E6F34">
        <w:rPr>
          <w:rFonts w:asciiTheme="minorHAnsi" w:eastAsia="Batang" w:hAnsiTheme="minorHAnsi"/>
          <w:color w:val="333333"/>
          <w:sz w:val="24"/>
          <w:szCs w:val="24"/>
          <w:highlight w:val="white"/>
        </w:rPr>
        <w:t xml:space="preserve">including </w:t>
      </w:r>
      <w:ins w:id="151" w:author="Chiara Situmorang" w:date="2023-02-20T16:32:00Z">
        <w:r w:rsidRPr="000E6F34">
          <w:rPr>
            <w:rFonts w:asciiTheme="minorHAnsi" w:eastAsia="Batang" w:hAnsiTheme="minorHAnsi"/>
            <w:color w:val="333333"/>
            <w:sz w:val="24"/>
            <w:szCs w:val="24"/>
            <w:highlight w:val="white"/>
          </w:rPr>
          <w:t xml:space="preserve">people who seemingly had nothing in common with her, like </w:t>
        </w:r>
      </w:ins>
      <w:r w:rsidRPr="000E6F34">
        <w:rPr>
          <w:rFonts w:asciiTheme="minorHAnsi" w:eastAsia="Batang" w:hAnsiTheme="minorHAnsi"/>
          <w:color w:val="333333"/>
          <w:sz w:val="24"/>
          <w:szCs w:val="24"/>
          <w:highlight w:val="white"/>
        </w:rPr>
        <w:t>my father’s friends</w:t>
      </w:r>
      <w:del w:id="152" w:author="Chiara Situmorang" w:date="2023-02-20T16:32:00Z">
        <w:r w:rsidRPr="000E6F34">
          <w:rPr>
            <w:rFonts w:asciiTheme="minorHAnsi" w:eastAsia="Batang" w:hAnsiTheme="minorHAnsi"/>
            <w:color w:val="333333"/>
            <w:sz w:val="24"/>
            <w:szCs w:val="24"/>
            <w:highlight w:val="white"/>
          </w:rPr>
          <w:delText>)</w:delText>
        </w:r>
      </w:del>
      <w:r w:rsidRPr="000E6F34">
        <w:rPr>
          <w:rFonts w:asciiTheme="minorHAnsi" w:eastAsia="Batang" w:hAnsiTheme="minorHAnsi"/>
          <w:color w:val="333333"/>
          <w:sz w:val="24"/>
          <w:szCs w:val="24"/>
          <w:highlight w:val="white"/>
        </w:rPr>
        <w:t>. It then became a habit for me to observe the body language of others</w:t>
      </w:r>
      <w:ins w:id="153" w:author="Chiara Situmorang" w:date="2023-02-20T16:32:00Z">
        <w:del w:id="154" w:author="Microsoft Office User" w:date="2023-02-22T18:24:00Z">
          <w:r w:rsidRPr="000E6F34" w:rsidDel="00827848">
            <w:rPr>
              <w:rFonts w:asciiTheme="minorHAnsi" w:eastAsia="Batang" w:hAnsiTheme="minorHAnsi"/>
              <w:color w:val="333333"/>
              <w:sz w:val="24"/>
              <w:szCs w:val="24"/>
              <w:highlight w:val="white"/>
            </w:rPr>
            <w:delText>, too,</w:delText>
          </w:r>
        </w:del>
      </w:ins>
      <w:r w:rsidRPr="000E6F34">
        <w:rPr>
          <w:rFonts w:asciiTheme="minorHAnsi" w:eastAsia="Batang" w:hAnsiTheme="minorHAnsi"/>
          <w:color w:val="333333"/>
          <w:sz w:val="24"/>
          <w:szCs w:val="24"/>
          <w:highlight w:val="white"/>
        </w:rPr>
        <w:t xml:space="preserve"> a</w:t>
      </w:r>
      <w:ins w:id="155" w:author="Chiara Situmorang" w:date="2023-02-20T16:32:00Z">
        <w:r w:rsidRPr="000E6F34">
          <w:rPr>
            <w:rFonts w:asciiTheme="minorHAnsi" w:eastAsia="Batang" w:hAnsiTheme="minorHAnsi"/>
            <w:color w:val="333333"/>
            <w:sz w:val="24"/>
            <w:szCs w:val="24"/>
            <w:highlight w:val="white"/>
          </w:rPr>
          <w:t>s well as</w:t>
        </w:r>
      </w:ins>
      <w:del w:id="156" w:author="Chiara Situmorang" w:date="2023-02-20T16:32:00Z">
        <w:r w:rsidRPr="000E6F34">
          <w:rPr>
            <w:rFonts w:asciiTheme="minorHAnsi" w:eastAsia="Batang" w:hAnsiTheme="minorHAnsi"/>
            <w:color w:val="333333"/>
            <w:sz w:val="24"/>
            <w:szCs w:val="24"/>
            <w:highlight w:val="white"/>
          </w:rPr>
          <w:delText>nd</w:delText>
        </w:r>
      </w:del>
      <w:r w:rsidRPr="000E6F34">
        <w:rPr>
          <w:rFonts w:asciiTheme="minorHAnsi" w:eastAsia="Batang" w:hAnsiTheme="minorHAnsi"/>
          <w:color w:val="333333"/>
          <w:sz w:val="24"/>
          <w:szCs w:val="24"/>
          <w:highlight w:val="white"/>
        </w:rPr>
        <w:t xml:space="preserve"> their confidence in speaking. Eventually, I started to imitate my dad’s communication skills, my mom’s confidence, and my teachers' eloquence. This in turn improved my ability to express myself and my initiative to talk to others.</w:t>
      </w:r>
    </w:p>
    <w:p w14:paraId="0000003E" w14:textId="77777777" w:rsidR="0053363A" w:rsidRPr="000E6F34" w:rsidRDefault="0053363A">
      <w:pPr>
        <w:rPr>
          <w:rFonts w:asciiTheme="minorHAnsi" w:eastAsia="Batang" w:hAnsiTheme="minorHAnsi"/>
          <w:color w:val="333333"/>
          <w:sz w:val="24"/>
          <w:szCs w:val="24"/>
          <w:highlight w:val="white"/>
        </w:rPr>
      </w:pPr>
    </w:p>
    <w:p w14:paraId="0000003F" w14:textId="2811E003" w:rsidR="0053363A" w:rsidRPr="000E6F34" w:rsidRDefault="00776B28">
      <w:pPr>
        <w:rPr>
          <w:rFonts w:asciiTheme="minorHAnsi" w:eastAsia="Batang" w:hAnsiTheme="minorHAnsi"/>
          <w:color w:val="333333"/>
          <w:sz w:val="24"/>
          <w:szCs w:val="24"/>
          <w:highlight w:val="white"/>
        </w:rPr>
      </w:pPr>
      <w:r w:rsidRPr="000E6F34">
        <w:rPr>
          <w:rFonts w:asciiTheme="minorHAnsi" w:eastAsia="Batang" w:hAnsiTheme="minorHAnsi"/>
          <w:color w:val="333333"/>
          <w:sz w:val="24"/>
          <w:szCs w:val="24"/>
          <w:highlight w:val="white"/>
        </w:rPr>
        <w:t xml:space="preserve">Both Kuroko and I initially didn’t talk much and preferred </w:t>
      </w:r>
      <w:del w:id="157" w:author="Chiara Situmorang" w:date="2023-02-20T16:32:00Z">
        <w:r w:rsidRPr="000E6F34">
          <w:rPr>
            <w:rFonts w:asciiTheme="minorHAnsi" w:eastAsia="Batang" w:hAnsiTheme="minorHAnsi"/>
            <w:color w:val="333333"/>
            <w:sz w:val="24"/>
            <w:szCs w:val="24"/>
            <w:highlight w:val="white"/>
          </w:rPr>
          <w:delText xml:space="preserve">for </w:delText>
        </w:r>
      </w:del>
      <w:del w:id="158" w:author="Microsoft Office User" w:date="2023-02-22T18:25:00Z">
        <w:r w:rsidRPr="000E6F34" w:rsidDel="00827848">
          <w:rPr>
            <w:rFonts w:asciiTheme="minorHAnsi" w:eastAsia="Batang" w:hAnsiTheme="minorHAnsi"/>
            <w:color w:val="333333"/>
            <w:sz w:val="24"/>
            <w:szCs w:val="24"/>
            <w:highlight w:val="white"/>
          </w:rPr>
          <w:delText xml:space="preserve">our presence not to be </w:delText>
        </w:r>
      </w:del>
      <w:ins w:id="159" w:author="Chiara Situmorang" w:date="2023-02-20T16:33:00Z">
        <w:del w:id="160" w:author="Microsoft Office User" w:date="2023-02-22T18:25:00Z">
          <w:r w:rsidRPr="000E6F34" w:rsidDel="00827848">
            <w:rPr>
              <w:rFonts w:asciiTheme="minorHAnsi" w:eastAsia="Batang" w:hAnsiTheme="minorHAnsi"/>
              <w:color w:val="333333"/>
              <w:sz w:val="24"/>
              <w:szCs w:val="24"/>
              <w:highlight w:val="white"/>
            </w:rPr>
            <w:delText>noticed</w:delText>
          </w:r>
        </w:del>
      </w:ins>
      <w:ins w:id="161" w:author="Microsoft Office User" w:date="2023-02-22T18:25:00Z">
        <w:r w:rsidR="00827848">
          <w:rPr>
            <w:rFonts w:asciiTheme="minorHAnsi" w:eastAsia="Batang" w:hAnsiTheme="minorHAnsi"/>
            <w:color w:val="333333"/>
            <w:sz w:val="24"/>
            <w:szCs w:val="24"/>
            <w:highlight w:val="white"/>
          </w:rPr>
          <w:t>to be the wallflowers</w:t>
        </w:r>
      </w:ins>
      <w:del w:id="162" w:author="Chiara Situmorang" w:date="2023-02-20T16:33:00Z">
        <w:r w:rsidRPr="000E6F34">
          <w:rPr>
            <w:rFonts w:asciiTheme="minorHAnsi" w:eastAsia="Batang" w:hAnsiTheme="minorHAnsi"/>
            <w:color w:val="333333"/>
            <w:sz w:val="24"/>
            <w:szCs w:val="24"/>
            <w:highlight w:val="white"/>
          </w:rPr>
          <w:delText>shown</w:delText>
        </w:r>
      </w:del>
      <w:r w:rsidRPr="000E6F34">
        <w:rPr>
          <w:rFonts w:asciiTheme="minorHAnsi" w:eastAsia="Batang" w:hAnsiTheme="minorHAnsi"/>
          <w:color w:val="333333"/>
          <w:sz w:val="24"/>
          <w:szCs w:val="24"/>
          <w:highlight w:val="white"/>
        </w:rPr>
        <w:t xml:space="preserve">. However, after </w:t>
      </w:r>
      <w:ins w:id="163" w:author="Chiara Situmorang" w:date="2023-02-20T16:33:00Z">
        <w:r w:rsidRPr="000E6F34">
          <w:rPr>
            <w:rFonts w:asciiTheme="minorHAnsi" w:eastAsia="Batang" w:hAnsiTheme="minorHAnsi"/>
            <w:color w:val="333333"/>
            <w:sz w:val="24"/>
            <w:szCs w:val="24"/>
            <w:highlight w:val="white"/>
          </w:rPr>
          <w:t>pushing ourselves in</w:t>
        </w:r>
      </w:ins>
      <w:r w:rsidR="009F01AD" w:rsidRPr="000E6F34">
        <w:rPr>
          <w:rFonts w:asciiTheme="minorHAnsi" w:eastAsia="Batang" w:hAnsiTheme="minorHAnsi"/>
          <w:color w:val="333333"/>
          <w:sz w:val="24"/>
          <w:szCs w:val="24"/>
          <w:highlight w:val="white"/>
        </w:rPr>
        <w:t xml:space="preserve"> </w:t>
      </w:r>
      <w:del w:id="164" w:author="Chiara Situmorang" w:date="2023-02-20T16:33:00Z">
        <w:r w:rsidRPr="000E6F34">
          <w:rPr>
            <w:rFonts w:asciiTheme="minorHAnsi" w:eastAsia="Batang" w:hAnsiTheme="minorHAnsi"/>
            <w:color w:val="333333"/>
            <w:sz w:val="24"/>
            <w:szCs w:val="24"/>
            <w:highlight w:val="white"/>
          </w:rPr>
          <w:delText xml:space="preserve">experiencing and adapting ourselves to these </w:delText>
        </w:r>
      </w:del>
      <w:r w:rsidRPr="000E6F34">
        <w:rPr>
          <w:rFonts w:asciiTheme="minorHAnsi" w:eastAsia="Batang" w:hAnsiTheme="minorHAnsi"/>
          <w:color w:val="333333"/>
          <w:sz w:val="24"/>
          <w:szCs w:val="24"/>
          <w:highlight w:val="white"/>
        </w:rPr>
        <w:t xml:space="preserve">new environments, we </w:t>
      </w:r>
      <w:del w:id="165" w:author="Microsoft Office User" w:date="2023-02-22T18:25:00Z">
        <w:r w:rsidRPr="000E6F34" w:rsidDel="00827848">
          <w:rPr>
            <w:rFonts w:asciiTheme="minorHAnsi" w:eastAsia="Batang" w:hAnsiTheme="minorHAnsi"/>
            <w:color w:val="333333"/>
            <w:sz w:val="24"/>
            <w:szCs w:val="24"/>
            <w:highlight w:val="white"/>
          </w:rPr>
          <w:delText>embraced change</w:delText>
        </w:r>
      </w:del>
      <w:ins w:id="166" w:author="Microsoft Office User" w:date="2023-02-22T18:25:00Z">
        <w:r w:rsidR="00827848">
          <w:rPr>
            <w:rFonts w:asciiTheme="minorHAnsi" w:eastAsia="Batang" w:hAnsiTheme="minorHAnsi"/>
            <w:color w:val="333333"/>
            <w:sz w:val="24"/>
            <w:szCs w:val="24"/>
            <w:highlight w:val="white"/>
          </w:rPr>
          <w:t>successfully broke out of our comfort zone</w:t>
        </w:r>
      </w:ins>
      <w:r w:rsidRPr="000E6F34">
        <w:rPr>
          <w:rFonts w:asciiTheme="minorHAnsi" w:eastAsia="Batang" w:hAnsiTheme="minorHAnsi"/>
          <w:color w:val="333333"/>
          <w:sz w:val="24"/>
          <w:szCs w:val="24"/>
          <w:highlight w:val="white"/>
        </w:rPr>
        <w:t xml:space="preserve"> </w:t>
      </w:r>
      <w:ins w:id="167" w:author="Chiara Situmorang" w:date="2023-02-20T16:34:00Z">
        <w:r w:rsidRPr="000E6F34">
          <w:rPr>
            <w:rFonts w:asciiTheme="minorHAnsi" w:eastAsia="Batang" w:hAnsiTheme="minorHAnsi"/>
            <w:color w:val="333333"/>
            <w:sz w:val="24"/>
            <w:szCs w:val="24"/>
            <w:highlight w:val="white"/>
          </w:rPr>
          <w:t xml:space="preserve">and eventually </w:t>
        </w:r>
        <w:del w:id="168" w:author="Microsoft Office User" w:date="2023-02-22T18:25:00Z">
          <w:r w:rsidRPr="000E6F34" w:rsidDel="00827848">
            <w:rPr>
              <w:rFonts w:asciiTheme="minorHAnsi" w:eastAsia="Batang" w:hAnsiTheme="minorHAnsi"/>
              <w:color w:val="333333"/>
              <w:sz w:val="24"/>
              <w:szCs w:val="24"/>
              <w:highlight w:val="white"/>
            </w:rPr>
            <w:delText>developed</w:delText>
          </w:r>
        </w:del>
      </w:ins>
      <w:del w:id="169" w:author="Microsoft Office User" w:date="2023-02-22T18:25:00Z">
        <w:r w:rsidRPr="000E6F34" w:rsidDel="00827848">
          <w:rPr>
            <w:rFonts w:asciiTheme="minorHAnsi" w:eastAsia="Batang" w:hAnsiTheme="minorHAnsi"/>
            <w:color w:val="333333"/>
            <w:sz w:val="24"/>
            <w:szCs w:val="24"/>
            <w:highlight w:val="white"/>
          </w:rPr>
          <w:delText>in</w:delText>
        </w:r>
      </w:del>
      <w:ins w:id="170" w:author="Microsoft Office User" w:date="2023-02-22T18:25:00Z">
        <w:r w:rsidR="00827848">
          <w:rPr>
            <w:rFonts w:asciiTheme="minorHAnsi" w:eastAsia="Batang" w:hAnsiTheme="minorHAnsi"/>
            <w:color w:val="333333"/>
            <w:sz w:val="24"/>
            <w:szCs w:val="24"/>
            <w:highlight w:val="white"/>
          </w:rPr>
          <w:t>nurtured</w:t>
        </w:r>
      </w:ins>
      <w:r w:rsidRPr="000E6F34">
        <w:rPr>
          <w:rFonts w:asciiTheme="minorHAnsi" w:eastAsia="Batang" w:hAnsiTheme="minorHAnsi"/>
          <w:color w:val="333333"/>
          <w:sz w:val="24"/>
          <w:szCs w:val="24"/>
          <w:highlight w:val="white"/>
        </w:rPr>
        <w:t xml:space="preserve"> our social and interactive skills</w:t>
      </w:r>
      <w:del w:id="171" w:author="Chiara Situmorang" w:date="2023-02-20T16:34:00Z">
        <w:r w:rsidRPr="000E6F34">
          <w:rPr>
            <w:rFonts w:asciiTheme="minorHAnsi" w:eastAsia="Batang" w:hAnsiTheme="minorHAnsi"/>
            <w:color w:val="333333"/>
            <w:sz w:val="24"/>
            <w:szCs w:val="24"/>
            <w:highlight w:val="white"/>
          </w:rPr>
          <w:delText>,</w:delText>
        </w:r>
      </w:del>
      <w:r w:rsidRPr="000E6F34">
        <w:rPr>
          <w:rFonts w:asciiTheme="minorHAnsi" w:eastAsia="Batang" w:hAnsiTheme="minorHAnsi"/>
          <w:color w:val="333333"/>
          <w:sz w:val="24"/>
          <w:szCs w:val="24"/>
          <w:highlight w:val="white"/>
        </w:rPr>
        <w:t xml:space="preserve"> through experience and practice. </w:t>
      </w:r>
      <w:commentRangeStart w:id="172"/>
      <w:r w:rsidRPr="000E6F34">
        <w:rPr>
          <w:rFonts w:asciiTheme="minorHAnsi" w:eastAsia="Batang" w:hAnsiTheme="minorHAnsi"/>
          <w:color w:val="333333"/>
          <w:sz w:val="24"/>
          <w:szCs w:val="24"/>
          <w:highlight w:val="white"/>
        </w:rPr>
        <w:t>This proved vital for our future encounters with others.</w:t>
      </w:r>
      <w:commentRangeEnd w:id="172"/>
      <w:r w:rsidR="00827848">
        <w:rPr>
          <w:rStyle w:val="CommentReference"/>
        </w:rPr>
        <w:commentReference w:id="172"/>
      </w:r>
    </w:p>
    <w:p w14:paraId="00000054" w14:textId="131BC8C9" w:rsidR="0053363A" w:rsidRDefault="0053363A">
      <w:pPr>
        <w:rPr>
          <w:ins w:id="173" w:author="Microsoft Office User" w:date="2023-02-22T18:27:00Z"/>
          <w:rFonts w:asciiTheme="minorHAnsi" w:eastAsia="Batang" w:hAnsiTheme="minorHAnsi"/>
          <w:b/>
          <w:color w:val="333333"/>
          <w:sz w:val="24"/>
          <w:szCs w:val="24"/>
          <w:highlight w:val="white"/>
        </w:rPr>
      </w:pPr>
    </w:p>
    <w:p w14:paraId="5C18BECF" w14:textId="545270B7" w:rsidR="00B25227" w:rsidRDefault="003429AE">
      <w:pPr>
        <w:rPr>
          <w:rFonts w:asciiTheme="minorHAnsi" w:eastAsia="Batang" w:hAnsiTheme="minorHAnsi"/>
          <w:color w:val="333333"/>
          <w:sz w:val="24"/>
          <w:szCs w:val="24"/>
          <w:highlight w:val="white"/>
        </w:rPr>
      </w:pPr>
      <w:r>
        <w:rPr>
          <w:rFonts w:asciiTheme="minorHAnsi" w:eastAsia="Batang" w:hAnsiTheme="minorHAnsi"/>
          <w:color w:val="333333"/>
          <w:sz w:val="24"/>
          <w:szCs w:val="24"/>
          <w:highlight w:val="white"/>
        </w:rPr>
        <w:t xml:space="preserve">You’ve done quite a good job in highlighting your personal growth! There is vulnerability and honesty in your anecdote, which makes this prompt more personal. </w:t>
      </w:r>
      <w:r w:rsidR="00B25227">
        <w:rPr>
          <w:rFonts w:asciiTheme="minorHAnsi" w:eastAsia="Batang" w:hAnsiTheme="minorHAnsi"/>
          <w:color w:val="333333"/>
          <w:sz w:val="24"/>
          <w:szCs w:val="24"/>
          <w:highlight w:val="white"/>
        </w:rPr>
        <w:t xml:space="preserve">What can be improved is the ending, though. </w:t>
      </w:r>
    </w:p>
    <w:p w14:paraId="79BB04DA" w14:textId="77777777" w:rsidR="00B25227" w:rsidRDefault="00B25227">
      <w:pPr>
        <w:rPr>
          <w:rFonts w:asciiTheme="minorHAnsi" w:eastAsia="Batang" w:hAnsiTheme="minorHAnsi"/>
          <w:color w:val="333333"/>
          <w:sz w:val="24"/>
          <w:szCs w:val="24"/>
          <w:highlight w:val="white"/>
        </w:rPr>
      </w:pPr>
    </w:p>
    <w:p w14:paraId="16B62060" w14:textId="7C30F56B" w:rsidR="00B25227" w:rsidRDefault="00B25227">
      <w:pPr>
        <w:rPr>
          <w:rFonts w:asciiTheme="minorHAnsi" w:eastAsia="Batang" w:hAnsiTheme="minorHAnsi"/>
          <w:color w:val="333333"/>
          <w:sz w:val="24"/>
          <w:szCs w:val="24"/>
          <w:highlight w:val="white"/>
        </w:rPr>
      </w:pPr>
      <w:r>
        <w:rPr>
          <w:rFonts w:asciiTheme="minorHAnsi" w:eastAsia="Batang" w:hAnsiTheme="minorHAnsi"/>
          <w:color w:val="333333"/>
          <w:sz w:val="24"/>
          <w:szCs w:val="24"/>
          <w:highlight w:val="white"/>
        </w:rPr>
        <w:t xml:space="preserve">After both you and Kuroko </w:t>
      </w:r>
      <w:r w:rsidR="008B352A">
        <w:rPr>
          <w:rFonts w:asciiTheme="minorHAnsi" w:eastAsia="Batang" w:hAnsiTheme="minorHAnsi"/>
          <w:color w:val="333333"/>
          <w:sz w:val="24"/>
          <w:szCs w:val="24"/>
          <w:highlight w:val="white"/>
        </w:rPr>
        <w:t xml:space="preserve">decided to be more social, what changes? Do highlight the positive outcomes in your changed mindset. For instance, many people feel more confident and have better self-image when they are able </w:t>
      </w:r>
      <w:r w:rsidR="00EB53EF">
        <w:rPr>
          <w:rFonts w:asciiTheme="minorHAnsi" w:eastAsia="Batang" w:hAnsiTheme="minorHAnsi"/>
          <w:color w:val="333333"/>
          <w:sz w:val="24"/>
          <w:szCs w:val="24"/>
          <w:highlight w:val="white"/>
        </w:rPr>
        <w:t xml:space="preserve">to improve their soft skills. How about you? Use your self-growth to better end the essay </w:t>
      </w:r>
      <w:r w:rsidR="00EB53EF" w:rsidRPr="00EB53EF">
        <w:rPr>
          <w:rFonts w:asciiTheme="minorHAnsi" w:eastAsia="Batang" w:hAnsiTheme="minorHAnsi"/>
          <w:color w:val="333333"/>
          <w:sz w:val="24"/>
          <w:szCs w:val="24"/>
          <w:highlight w:val="white"/>
        </w:rPr>
        <w:sym w:font="Wingdings" w:char="F04A"/>
      </w:r>
    </w:p>
    <w:p w14:paraId="5E9D52EB" w14:textId="77777777" w:rsidR="00EB53EF" w:rsidRDefault="00EB53EF">
      <w:pPr>
        <w:rPr>
          <w:rFonts w:asciiTheme="minorHAnsi" w:eastAsia="Batang" w:hAnsiTheme="minorHAnsi"/>
          <w:color w:val="333333"/>
          <w:sz w:val="24"/>
          <w:szCs w:val="24"/>
          <w:highlight w:val="white"/>
        </w:rPr>
      </w:pPr>
    </w:p>
    <w:p w14:paraId="5482E699" w14:textId="469BDFDF" w:rsidR="00EB53EF" w:rsidRDefault="00EB53EF">
      <w:pPr>
        <w:rPr>
          <w:rFonts w:asciiTheme="minorHAnsi" w:eastAsia="Batang" w:hAnsiTheme="minorHAnsi"/>
          <w:color w:val="333333"/>
          <w:sz w:val="24"/>
          <w:szCs w:val="24"/>
          <w:highlight w:val="white"/>
        </w:rPr>
      </w:pPr>
      <w:r>
        <w:rPr>
          <w:rFonts w:asciiTheme="minorHAnsi" w:eastAsia="Batang" w:hAnsiTheme="minorHAnsi"/>
          <w:color w:val="333333"/>
          <w:sz w:val="24"/>
          <w:szCs w:val="24"/>
          <w:highlight w:val="white"/>
        </w:rPr>
        <w:t>Best wishes,</w:t>
      </w:r>
    </w:p>
    <w:p w14:paraId="64E847C6" w14:textId="3E1667FF" w:rsidR="00EB53EF" w:rsidRPr="003429AE" w:rsidRDefault="00EB53EF">
      <w:pPr>
        <w:rPr>
          <w:rFonts w:asciiTheme="minorHAnsi" w:eastAsia="Batang" w:hAnsiTheme="minorHAnsi"/>
          <w:color w:val="333333"/>
          <w:sz w:val="24"/>
          <w:szCs w:val="24"/>
          <w:highlight w:val="white"/>
        </w:rPr>
      </w:pPr>
      <w:r>
        <w:rPr>
          <w:rFonts w:asciiTheme="minorHAnsi" w:eastAsia="Batang" w:hAnsiTheme="minorHAnsi"/>
          <w:color w:val="333333"/>
          <w:sz w:val="24"/>
          <w:szCs w:val="24"/>
          <w:highlight w:val="white"/>
        </w:rPr>
        <w:t>Melinda</w:t>
      </w:r>
    </w:p>
    <w:sectPr w:rsidR="00EB53EF" w:rsidRPr="003429AE">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Chiara Situmorang" w:date="2023-01-11T10:38:00Z" w:initials="">
    <w:p w14:paraId="00000066" w14:textId="77777777" w:rsidR="0053363A" w:rsidRDefault="00776B28">
      <w:pPr>
        <w:widowControl w:val="0"/>
        <w:pBdr>
          <w:top w:val="nil"/>
          <w:left w:val="nil"/>
          <w:bottom w:val="nil"/>
          <w:right w:val="nil"/>
          <w:between w:val="nil"/>
        </w:pBdr>
        <w:spacing w:line="240" w:lineRule="auto"/>
        <w:rPr>
          <w:color w:val="000000"/>
        </w:rPr>
      </w:pPr>
      <w:r>
        <w:rPr>
          <w:color w:val="000000"/>
        </w:rPr>
        <w:t>Outline: </w:t>
      </w:r>
    </w:p>
    <w:p w14:paraId="00000067" w14:textId="77777777" w:rsidR="0053363A" w:rsidRDefault="00776B28">
      <w:pPr>
        <w:widowControl w:val="0"/>
        <w:pBdr>
          <w:top w:val="nil"/>
          <w:left w:val="nil"/>
          <w:bottom w:val="nil"/>
          <w:right w:val="nil"/>
          <w:between w:val="nil"/>
        </w:pBdr>
        <w:spacing w:line="240" w:lineRule="auto"/>
        <w:rPr>
          <w:color w:val="000000"/>
        </w:rPr>
      </w:pPr>
      <w:r>
        <w:rPr>
          <w:color w:val="000000"/>
        </w:rPr>
        <w:t>- Background context: Your long-term career goals, your interest in Econs (how did it start?) (100-120 words)</w:t>
      </w:r>
    </w:p>
    <w:p w14:paraId="00000068" w14:textId="77777777" w:rsidR="0053363A" w:rsidRDefault="00776B28">
      <w:pPr>
        <w:widowControl w:val="0"/>
        <w:pBdr>
          <w:top w:val="nil"/>
          <w:left w:val="nil"/>
          <w:bottom w:val="nil"/>
          <w:right w:val="nil"/>
          <w:between w:val="nil"/>
        </w:pBdr>
        <w:spacing w:line="240" w:lineRule="auto"/>
        <w:rPr>
          <w:color w:val="000000"/>
        </w:rPr>
      </w:pPr>
      <w:r>
        <w:rPr>
          <w:color w:val="000000"/>
        </w:rPr>
        <w:t>- The course that you're interested in &amp; how this course can help you achieve the goals that you talked about (100-120 words)</w:t>
      </w:r>
    </w:p>
    <w:p w14:paraId="00000069" w14:textId="77777777" w:rsidR="0053363A" w:rsidRDefault="00776B28">
      <w:pPr>
        <w:widowControl w:val="0"/>
        <w:pBdr>
          <w:top w:val="nil"/>
          <w:left w:val="nil"/>
          <w:bottom w:val="nil"/>
          <w:right w:val="nil"/>
          <w:between w:val="nil"/>
        </w:pBdr>
        <w:spacing w:line="240" w:lineRule="auto"/>
        <w:rPr>
          <w:color w:val="000000"/>
        </w:rPr>
      </w:pPr>
      <w:r>
        <w:rPr>
          <w:color w:val="000000"/>
        </w:rPr>
        <w:t>- Conclusion: Why you want to apply to Harvard</w:t>
      </w:r>
    </w:p>
  </w:comment>
  <w:comment w:id="12" w:author="Chiara Situmorang" w:date="2023-02-20T16:41:00Z" w:initials="">
    <w:p w14:paraId="00000064" w14:textId="77777777" w:rsidR="0053363A" w:rsidRDefault="00776B28">
      <w:pPr>
        <w:widowControl w:val="0"/>
        <w:pBdr>
          <w:top w:val="nil"/>
          <w:left w:val="nil"/>
          <w:bottom w:val="nil"/>
          <w:right w:val="nil"/>
          <w:between w:val="nil"/>
        </w:pBdr>
        <w:spacing w:line="240" w:lineRule="auto"/>
        <w:rPr>
          <w:color w:val="000000"/>
        </w:rPr>
      </w:pPr>
      <w:r>
        <w:rPr>
          <w:color w:val="000000"/>
        </w:rPr>
        <w:t>how can you show this here? what environmentally-friendly habits do you personally have?</w:t>
      </w:r>
    </w:p>
  </w:comment>
  <w:comment w:id="11" w:author="Microsoft Office User" w:date="2023-02-22T16:15:00Z" w:initials="MOU">
    <w:p w14:paraId="4F570CC7" w14:textId="59AA5FAD" w:rsidR="00B95396" w:rsidRDefault="00B95396">
      <w:pPr>
        <w:pStyle w:val="CommentText"/>
      </w:pPr>
      <w:r>
        <w:rPr>
          <w:rStyle w:val="CommentReference"/>
        </w:rPr>
        <w:annotationRef/>
      </w:r>
      <w:r>
        <w:t xml:space="preserve">I agree with Chiara. </w:t>
      </w:r>
      <w:r w:rsidR="00B93103">
        <w:t xml:space="preserve">Before declaring yourself as a lover of nature, it is best that you give some kinds of context. </w:t>
      </w:r>
    </w:p>
    <w:p w14:paraId="355359D7" w14:textId="3A43105C" w:rsidR="00B93103" w:rsidRDefault="00B93103">
      <w:pPr>
        <w:pStyle w:val="CommentText"/>
      </w:pPr>
      <w:r>
        <w:t>Have you always been this way?</w:t>
      </w:r>
    </w:p>
    <w:p w14:paraId="29779D51" w14:textId="5693D615" w:rsidR="00B93103" w:rsidRDefault="00B93103">
      <w:pPr>
        <w:pStyle w:val="CommentText"/>
      </w:pPr>
      <w:r>
        <w:t>Is it something that is valued by all of your family, perhaps?</w:t>
      </w:r>
    </w:p>
  </w:comment>
  <w:comment w:id="18" w:author="Chiara Situmorang" w:date="2023-02-20T16:41:00Z" w:initials="">
    <w:p w14:paraId="00000063" w14:textId="77777777" w:rsidR="0053363A" w:rsidRDefault="00776B28">
      <w:pPr>
        <w:widowControl w:val="0"/>
        <w:pBdr>
          <w:top w:val="nil"/>
          <w:left w:val="nil"/>
          <w:bottom w:val="nil"/>
          <w:right w:val="nil"/>
          <w:between w:val="nil"/>
        </w:pBdr>
        <w:spacing w:line="240" w:lineRule="auto"/>
        <w:rPr>
          <w:color w:val="000000"/>
        </w:rPr>
      </w:pPr>
      <w:r>
        <w:rPr>
          <w:color w:val="000000"/>
        </w:rPr>
        <w:t>any examples?</w:t>
      </w:r>
    </w:p>
  </w:comment>
  <w:comment w:id="22" w:author="Microsoft Office User" w:date="2023-02-22T16:23:00Z" w:initials="MOU">
    <w:p w14:paraId="2680E93B" w14:textId="65213752" w:rsidR="00712BFE" w:rsidRDefault="00712BFE">
      <w:pPr>
        <w:pStyle w:val="CommentText"/>
      </w:pPr>
      <w:r>
        <w:rPr>
          <w:rStyle w:val="CommentReference"/>
        </w:rPr>
        <w:annotationRef/>
      </w:r>
      <w:r>
        <w:t xml:space="preserve">I feel that this is ambiguous since you haven’t mentioned any initiative/actions you’ve taken after seeing the tourist disposing his trash. </w:t>
      </w:r>
    </w:p>
  </w:comment>
  <w:comment w:id="23" w:author="Chiara Situmorang" w:date="2023-02-20T16:45:00Z" w:initials="">
    <w:p w14:paraId="00000059" w14:textId="77777777" w:rsidR="0053363A" w:rsidRDefault="00776B28">
      <w:pPr>
        <w:widowControl w:val="0"/>
        <w:pBdr>
          <w:top w:val="nil"/>
          <w:left w:val="nil"/>
          <w:bottom w:val="nil"/>
          <w:right w:val="nil"/>
          <w:between w:val="nil"/>
        </w:pBdr>
        <w:spacing w:line="240" w:lineRule="auto"/>
        <w:rPr>
          <w:color w:val="000000"/>
        </w:rPr>
      </w:pPr>
      <w:r>
        <w:rPr>
          <w:color w:val="000000"/>
        </w:rPr>
        <w:t>so why is this interesting for you specifically? do you want to learn this to understand how to motivate governments? how to change the policies themselves (as someone IN the government)?</w:t>
      </w:r>
    </w:p>
  </w:comment>
  <w:comment w:id="26" w:author="Chiara Situmorang" w:date="2023-02-20T16:44:00Z" w:initials="">
    <w:p w14:paraId="00000058" w14:textId="77777777" w:rsidR="0053363A" w:rsidRDefault="00776B28">
      <w:pPr>
        <w:widowControl w:val="0"/>
        <w:pBdr>
          <w:top w:val="nil"/>
          <w:left w:val="nil"/>
          <w:bottom w:val="nil"/>
          <w:right w:val="nil"/>
          <w:between w:val="nil"/>
        </w:pBdr>
        <w:spacing w:line="240" w:lineRule="auto"/>
        <w:rPr>
          <w:color w:val="000000"/>
        </w:rPr>
      </w:pPr>
      <w:r>
        <w:rPr>
          <w:color w:val="000000"/>
        </w:rPr>
        <w:t>like what?</w:t>
      </w:r>
    </w:p>
  </w:comment>
  <w:comment w:id="46" w:author="Chiara Situmorang" w:date="2023-02-20T16:38:00Z" w:initials="">
    <w:p w14:paraId="00000065" w14:textId="77777777" w:rsidR="0053363A" w:rsidRDefault="00776B28">
      <w:pPr>
        <w:widowControl w:val="0"/>
        <w:pBdr>
          <w:top w:val="nil"/>
          <w:left w:val="nil"/>
          <w:bottom w:val="nil"/>
          <w:right w:val="nil"/>
          <w:between w:val="nil"/>
        </w:pBdr>
        <w:spacing w:line="240" w:lineRule="auto"/>
        <w:rPr>
          <w:color w:val="000000"/>
        </w:rPr>
      </w:pPr>
      <w:r>
        <w:rPr>
          <w:color w:val="000000"/>
        </w:rPr>
        <w:t>what kind of goods? can u be more specific about how they might benefit or not harm the environment?</w:t>
      </w:r>
    </w:p>
  </w:comment>
  <w:comment w:id="44" w:author="Microsoft Office User" w:date="2023-02-22T16:24:00Z" w:initials="MOU">
    <w:p w14:paraId="33C296B7" w14:textId="00412E7E" w:rsidR="00446E4E" w:rsidRDefault="00446E4E">
      <w:pPr>
        <w:pStyle w:val="CommentText"/>
      </w:pPr>
      <w:r>
        <w:rPr>
          <w:rStyle w:val="CommentReference"/>
        </w:rPr>
        <w:annotationRef/>
      </w:r>
      <w:r>
        <w:t xml:space="preserve">What do you specifically want to do in Indonesia? </w:t>
      </w:r>
    </w:p>
    <w:p w14:paraId="28487F1C" w14:textId="4707C7FF" w:rsidR="00446E4E" w:rsidRDefault="00446E4E">
      <w:pPr>
        <w:pStyle w:val="CommentText"/>
      </w:pPr>
      <w:r>
        <w:t>What kinds of products do you want to make?</w:t>
      </w:r>
    </w:p>
    <w:p w14:paraId="5FA138AA" w14:textId="48CA9778" w:rsidR="00446E4E" w:rsidRDefault="00446E4E">
      <w:pPr>
        <w:pStyle w:val="CommentText"/>
      </w:pPr>
      <w:r>
        <w:t xml:space="preserve">Why in Indonesia, specifically? </w:t>
      </w:r>
      <w:r w:rsidR="007D6DE5">
        <w:t xml:space="preserve">Is it because Indonesia is still behind in terms of environmental conservations? </w:t>
      </w:r>
    </w:p>
  </w:comment>
  <w:comment w:id="49" w:author="Chiara Situmorang" w:date="2023-01-11T10:49:00Z" w:initials="">
    <w:p w14:paraId="0000006A" w14:textId="77777777" w:rsidR="0053363A" w:rsidRDefault="00776B28">
      <w:pPr>
        <w:widowControl w:val="0"/>
        <w:pBdr>
          <w:top w:val="nil"/>
          <w:left w:val="nil"/>
          <w:bottom w:val="nil"/>
          <w:right w:val="nil"/>
          <w:between w:val="nil"/>
        </w:pBdr>
        <w:spacing w:line="240" w:lineRule="auto"/>
        <w:rPr>
          <w:color w:val="000000"/>
        </w:rPr>
      </w:pPr>
      <w:r>
        <w:rPr>
          <w:color w:val="000000"/>
        </w:rPr>
        <w:t>Needs to be set in the context of a specific experience.</w:t>
      </w:r>
    </w:p>
  </w:comment>
  <w:comment w:id="54" w:author="Microsoft Office User" w:date="2023-02-22T18:05:00Z" w:initials="MOU">
    <w:p w14:paraId="4A171F34" w14:textId="60FC6340" w:rsidR="0038497B" w:rsidRDefault="0038497B">
      <w:pPr>
        <w:pStyle w:val="CommentText"/>
      </w:pPr>
      <w:r>
        <w:rPr>
          <w:rStyle w:val="CommentReference"/>
        </w:rPr>
        <w:annotationRef/>
      </w:r>
      <w:r>
        <w:t>What was your previous curriculum? How did it differ from IB?</w:t>
      </w:r>
    </w:p>
  </w:comment>
  <w:comment w:id="62" w:author="Microsoft Office User" w:date="2023-02-22T17:59:00Z" w:initials="MOU">
    <w:p w14:paraId="6A7536AB" w14:textId="17F59F4F" w:rsidR="00A248CB" w:rsidRDefault="00A248CB">
      <w:pPr>
        <w:pStyle w:val="CommentText"/>
      </w:pPr>
      <w:r>
        <w:rPr>
          <w:rStyle w:val="CommentReference"/>
        </w:rPr>
        <w:annotationRef/>
      </w:r>
      <w:r>
        <w:t xml:space="preserve">I am confused as to why it is more amicable since you mentioned that it is an entirely new change. </w:t>
      </w:r>
    </w:p>
  </w:comment>
  <w:comment w:id="61" w:author="Chiara Situmorang" w:date="2023-02-20T16:57:00Z" w:initials="">
    <w:p w14:paraId="0000006B" w14:textId="77777777" w:rsidR="0053363A" w:rsidRDefault="00776B28">
      <w:pPr>
        <w:widowControl w:val="0"/>
        <w:pBdr>
          <w:top w:val="nil"/>
          <w:left w:val="nil"/>
          <w:bottom w:val="nil"/>
          <w:right w:val="nil"/>
          <w:between w:val="nil"/>
        </w:pBdr>
        <w:spacing w:line="240" w:lineRule="auto"/>
        <w:rPr>
          <w:color w:val="000000"/>
        </w:rPr>
      </w:pPr>
      <w:r>
        <w:rPr>
          <w:color w:val="000000"/>
        </w:rPr>
        <w:t>why?</w:t>
      </w:r>
    </w:p>
  </w:comment>
  <w:comment w:id="63" w:author="Chiara Situmorang" w:date="2023-02-20T16:57:00Z" w:initials="">
    <w:p w14:paraId="0000006C" w14:textId="77777777" w:rsidR="0053363A" w:rsidRDefault="00776B28">
      <w:pPr>
        <w:widowControl w:val="0"/>
        <w:pBdr>
          <w:top w:val="nil"/>
          <w:left w:val="nil"/>
          <w:bottom w:val="nil"/>
          <w:right w:val="nil"/>
          <w:between w:val="nil"/>
        </w:pBdr>
        <w:spacing w:line="240" w:lineRule="auto"/>
        <w:rPr>
          <w:color w:val="000000"/>
        </w:rPr>
      </w:pPr>
      <w:r>
        <w:rPr>
          <w:color w:val="000000"/>
        </w:rPr>
        <w:t>how did you hear about it before?</w:t>
      </w:r>
    </w:p>
  </w:comment>
  <w:comment w:id="71" w:author="Microsoft Office User" w:date="2023-02-22T18:15:00Z" w:initials="MOU">
    <w:p w14:paraId="2EAF59C5" w14:textId="42E95A66" w:rsidR="006D35AC" w:rsidRDefault="006D35AC">
      <w:pPr>
        <w:pStyle w:val="CommentText"/>
      </w:pPr>
      <w:r>
        <w:rPr>
          <w:rStyle w:val="CommentReference"/>
        </w:rPr>
        <w:annotationRef/>
      </w:r>
      <w:r>
        <w:t>Highlight this part (see comments below).</w:t>
      </w:r>
    </w:p>
  </w:comment>
  <w:comment w:id="77" w:author="Microsoft Office User" w:date="2023-02-22T18:11:00Z" w:initials="MOU">
    <w:p w14:paraId="17CF6E4D" w14:textId="08F84B34" w:rsidR="00A3222D" w:rsidRDefault="00A3222D">
      <w:pPr>
        <w:pStyle w:val="CommentText"/>
      </w:pPr>
      <w:r>
        <w:rPr>
          <w:rStyle w:val="CommentReference"/>
        </w:rPr>
        <w:annotationRef/>
      </w:r>
      <w:r>
        <w:t>Has your performance improved?</w:t>
      </w:r>
    </w:p>
    <w:p w14:paraId="7441521E" w14:textId="4ADA9919" w:rsidR="00A3222D" w:rsidRDefault="00A3222D">
      <w:pPr>
        <w:pStyle w:val="CommentText"/>
      </w:pPr>
      <w:r>
        <w:t>What did you gain by learning how to write in your own voice?</w:t>
      </w:r>
    </w:p>
    <w:p w14:paraId="3869B892" w14:textId="22C67D26" w:rsidR="00A3222D" w:rsidRDefault="00A3222D">
      <w:pPr>
        <w:pStyle w:val="CommentText"/>
      </w:pPr>
      <w:r>
        <w:t>Did you gain confidence</w:t>
      </w:r>
      <w:r w:rsidR="00A81521">
        <w:t xml:space="preserve"> and consistency in your work?</w:t>
      </w:r>
    </w:p>
    <w:p w14:paraId="33BBF000" w14:textId="40614387" w:rsidR="00A81521" w:rsidRDefault="00A81521">
      <w:pPr>
        <w:pStyle w:val="CommentText"/>
      </w:pPr>
      <w:r>
        <w:t xml:space="preserve">Being specific is best for this essay. </w:t>
      </w:r>
    </w:p>
  </w:comment>
  <w:comment w:id="78" w:author="Microsoft Office User" w:date="2023-02-22T18:08:00Z" w:initials="MOU">
    <w:p w14:paraId="469A9E25" w14:textId="77777777" w:rsidR="00E76EA2" w:rsidRDefault="00E76EA2">
      <w:pPr>
        <w:pStyle w:val="CommentText"/>
      </w:pPr>
      <w:r>
        <w:rPr>
          <w:rStyle w:val="CommentReference"/>
        </w:rPr>
        <w:annotationRef/>
      </w:r>
      <w:r w:rsidR="000A7D3D">
        <w:t xml:space="preserve">I feel that this is a rather generic answer. What they want is your self-reflection. </w:t>
      </w:r>
    </w:p>
    <w:p w14:paraId="1E6B5537" w14:textId="6345EEEF" w:rsidR="000A7D3D" w:rsidRDefault="000A7D3D">
      <w:pPr>
        <w:pStyle w:val="CommentText"/>
      </w:pPr>
      <w:r>
        <w:t>After understanding that you need to be honest in your work by not copying others’ work without credits, how has it impacted your performance at school?</w:t>
      </w:r>
    </w:p>
  </w:comment>
  <w:comment w:id="90" w:author="Microsoft Office User" w:date="2023-02-22T18:20:00Z" w:initials="MOU">
    <w:p w14:paraId="7FF8272D" w14:textId="77777777" w:rsidR="00B90F25" w:rsidRDefault="00B90F25">
      <w:pPr>
        <w:pStyle w:val="CommentText"/>
      </w:pPr>
      <w:r>
        <w:rPr>
          <w:rStyle w:val="CommentReference"/>
        </w:rPr>
        <w:annotationRef/>
      </w:r>
      <w:r>
        <w:t>What changes for him?</w:t>
      </w:r>
    </w:p>
    <w:p w14:paraId="277CB409" w14:textId="77777777" w:rsidR="00B90F25" w:rsidRDefault="00B90F25">
      <w:pPr>
        <w:pStyle w:val="CommentText"/>
      </w:pPr>
      <w:r>
        <w:t>Are his new teammates friendlier?</w:t>
      </w:r>
    </w:p>
    <w:p w14:paraId="43549EC6" w14:textId="25B5DCEB" w:rsidR="00B90F25" w:rsidRDefault="00B90F25">
      <w:pPr>
        <w:pStyle w:val="CommentText"/>
      </w:pPr>
      <w:r>
        <w:t>Why did his old teammates exclude Kuroko?</w:t>
      </w:r>
    </w:p>
  </w:comment>
  <w:comment w:id="172" w:author="Microsoft Office User" w:date="2023-02-22T18:25:00Z" w:initials="MOU">
    <w:p w14:paraId="2770C2DE" w14:textId="77777777" w:rsidR="00827848" w:rsidRDefault="00827848">
      <w:pPr>
        <w:pStyle w:val="CommentText"/>
      </w:pPr>
      <w:r>
        <w:rPr>
          <w:rStyle w:val="CommentReference"/>
        </w:rPr>
        <w:annotationRef/>
      </w:r>
      <w:r>
        <w:t xml:space="preserve">Rather than this, a positive outlook would be more powerful. </w:t>
      </w:r>
    </w:p>
    <w:p w14:paraId="4525A6F7" w14:textId="77777777" w:rsidR="00827848" w:rsidRDefault="00827848">
      <w:pPr>
        <w:pStyle w:val="CommentText"/>
      </w:pPr>
    </w:p>
    <w:p w14:paraId="252010DD" w14:textId="77777777" w:rsidR="00827848" w:rsidRDefault="00827848">
      <w:pPr>
        <w:pStyle w:val="CommentText"/>
      </w:pPr>
      <w:r>
        <w:t>“Now, I am able to laugh freely with my friends, joke around, and even greet strangers……”</w:t>
      </w:r>
    </w:p>
    <w:p w14:paraId="5A33AEA6" w14:textId="77777777" w:rsidR="00827848" w:rsidRDefault="00827848">
      <w:pPr>
        <w:pStyle w:val="CommentText"/>
      </w:pPr>
    </w:p>
    <w:p w14:paraId="50CB8CA2" w14:textId="6081875D" w:rsidR="00827848" w:rsidRDefault="00827848">
      <w:pPr>
        <w:pStyle w:val="CommentText"/>
      </w:pPr>
      <w:r>
        <w:t xml:space="preserve">(highlight the things that you can do now that you couldn’t do before)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0069" w15:done="0"/>
  <w15:commentEx w15:paraId="00000064" w15:done="0"/>
  <w15:commentEx w15:paraId="29779D51" w15:done="0"/>
  <w15:commentEx w15:paraId="00000063" w15:done="0"/>
  <w15:commentEx w15:paraId="2680E93B" w15:done="0"/>
  <w15:commentEx w15:paraId="00000059" w15:done="0"/>
  <w15:commentEx w15:paraId="00000058" w15:done="0"/>
  <w15:commentEx w15:paraId="00000065" w15:done="0"/>
  <w15:commentEx w15:paraId="5FA138AA" w15:done="0"/>
  <w15:commentEx w15:paraId="0000006A" w15:done="0"/>
  <w15:commentEx w15:paraId="4A171F34" w15:done="0"/>
  <w15:commentEx w15:paraId="6A7536AB" w15:done="0"/>
  <w15:commentEx w15:paraId="0000006B" w15:done="0"/>
  <w15:commentEx w15:paraId="0000006C" w15:done="0"/>
  <w15:commentEx w15:paraId="2EAF59C5" w15:done="0"/>
  <w15:commentEx w15:paraId="33BBF000" w15:done="0"/>
  <w15:commentEx w15:paraId="1E6B5537" w15:done="0"/>
  <w15:commentEx w15:paraId="43549EC6" w15:done="0"/>
  <w15:commentEx w15:paraId="50CB8CA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69" w16cid:durableId="279E87D6"/>
  <w16cid:commentId w16cid:paraId="00000064" w16cid:durableId="279E87DC"/>
  <w16cid:commentId w16cid:paraId="00000063" w16cid:durableId="279E87DD"/>
  <w16cid:commentId w16cid:paraId="00000059" w16cid:durableId="279E87DE"/>
  <w16cid:commentId w16cid:paraId="00000058" w16cid:durableId="279E87DF"/>
  <w16cid:commentId w16cid:paraId="00000065" w16cid:durableId="279E87E0"/>
  <w16cid:commentId w16cid:paraId="0000006A" w16cid:durableId="279E87E1"/>
  <w16cid:commentId w16cid:paraId="0000006B" w16cid:durableId="279E87E2"/>
  <w16cid:commentId w16cid:paraId="0000006C" w16cid:durableId="279E87E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Batang">
    <w:panose1 w:val="02030600000101010101"/>
    <w:charset w:val="81"/>
    <w:family w:val="auto"/>
    <w:pitch w:val="variable"/>
    <w:sig w:usb0="B00002AF" w:usb1="69D77CFB" w:usb2="00000030" w:usb3="00000000" w:csb0="0008009F" w:csb1="00000000"/>
  </w:font>
  <w:font w:name="Roboto">
    <w:altName w:val="Times New Roman"/>
    <w:charset w:val="00"/>
    <w:family w:val="auto"/>
    <w:pitch w:val="variable"/>
    <w:sig w:usb0="E0000AFF" w:usb1="5000217F" w:usb2="00000021"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56D7C"/>
    <w:multiLevelType w:val="multilevel"/>
    <w:tmpl w:val="F7146C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49796227"/>
    <w:multiLevelType w:val="multilevel"/>
    <w:tmpl w:val="90EC2F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6D146F2D"/>
    <w:multiLevelType w:val="multilevel"/>
    <w:tmpl w:val="C9AE95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7A2A760A"/>
    <w:multiLevelType w:val="multilevel"/>
    <w:tmpl w:val="469E84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2"/>
  </w:num>
  <w:num w:numId="4">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iara Situmorang">
    <w15:presenceInfo w15:providerId="Windows Live" w15:userId="2a17bce7ec47fbc6"/>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63A"/>
    <w:rsid w:val="000A7D3D"/>
    <w:rsid w:val="000E6F34"/>
    <w:rsid w:val="00197785"/>
    <w:rsid w:val="003429AE"/>
    <w:rsid w:val="0037235C"/>
    <w:rsid w:val="0038497B"/>
    <w:rsid w:val="00446E4E"/>
    <w:rsid w:val="004A0585"/>
    <w:rsid w:val="004E26C7"/>
    <w:rsid w:val="004F0520"/>
    <w:rsid w:val="0051756F"/>
    <w:rsid w:val="0053363A"/>
    <w:rsid w:val="005957E2"/>
    <w:rsid w:val="005B6CCA"/>
    <w:rsid w:val="00620D10"/>
    <w:rsid w:val="006D0DAA"/>
    <w:rsid w:val="006D35AC"/>
    <w:rsid w:val="006E1F55"/>
    <w:rsid w:val="00712BFE"/>
    <w:rsid w:val="00776B28"/>
    <w:rsid w:val="007A62C7"/>
    <w:rsid w:val="007D6DE5"/>
    <w:rsid w:val="00827848"/>
    <w:rsid w:val="008A0508"/>
    <w:rsid w:val="008B352A"/>
    <w:rsid w:val="008D66E0"/>
    <w:rsid w:val="008F32F4"/>
    <w:rsid w:val="00951F80"/>
    <w:rsid w:val="00981958"/>
    <w:rsid w:val="009837F3"/>
    <w:rsid w:val="009F01AD"/>
    <w:rsid w:val="00A248CB"/>
    <w:rsid w:val="00A3222D"/>
    <w:rsid w:val="00A81521"/>
    <w:rsid w:val="00AA6275"/>
    <w:rsid w:val="00AA76E2"/>
    <w:rsid w:val="00B25227"/>
    <w:rsid w:val="00B90F25"/>
    <w:rsid w:val="00B93103"/>
    <w:rsid w:val="00B95396"/>
    <w:rsid w:val="00BB69A4"/>
    <w:rsid w:val="00BD5A1D"/>
    <w:rsid w:val="00BF43F1"/>
    <w:rsid w:val="00C41BEF"/>
    <w:rsid w:val="00D00C9A"/>
    <w:rsid w:val="00D03936"/>
    <w:rsid w:val="00D208DB"/>
    <w:rsid w:val="00D77E18"/>
    <w:rsid w:val="00E76EA2"/>
    <w:rsid w:val="00EB53EF"/>
    <w:rsid w:val="00ED6123"/>
    <w:rsid w:val="00F24056"/>
    <w:rsid w:val="00F412A6"/>
    <w:rsid w:val="00F5787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73D0B6DD"/>
  <w15:docId w15:val="{77206FD1-A3FE-684D-9761-8C6DBD649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E6F34"/>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E6F34"/>
    <w:rPr>
      <w:rFonts w:ascii="Times New Roman" w:hAnsi="Times New Roman" w:cs="Times New Roman"/>
      <w:sz w:val="18"/>
      <w:szCs w:val="18"/>
    </w:rPr>
  </w:style>
  <w:style w:type="paragraph" w:styleId="NormalWeb">
    <w:name w:val="Normal (Web)"/>
    <w:basedOn w:val="Normal"/>
    <w:uiPriority w:val="99"/>
    <w:semiHidden/>
    <w:unhideWhenUsed/>
    <w:rsid w:val="000E6F34"/>
    <w:pPr>
      <w:spacing w:before="100" w:beforeAutospacing="1" w:after="100" w:afterAutospacing="1" w:line="240" w:lineRule="auto"/>
    </w:pPr>
    <w:rPr>
      <w:rFonts w:ascii="Times New Roman" w:hAnsi="Times New Roman" w:cs="Times New Roman"/>
      <w:sz w:val="24"/>
      <w:szCs w:val="24"/>
      <w:lang w:val="en-US"/>
    </w:rPr>
  </w:style>
  <w:style w:type="paragraph" w:styleId="Revision">
    <w:name w:val="Revision"/>
    <w:hidden/>
    <w:uiPriority w:val="99"/>
    <w:semiHidden/>
    <w:rsid w:val="00B95396"/>
    <w:pPr>
      <w:spacing w:line="240" w:lineRule="auto"/>
    </w:pPr>
  </w:style>
  <w:style w:type="paragraph" w:styleId="CommentSubject">
    <w:name w:val="annotation subject"/>
    <w:basedOn w:val="CommentText"/>
    <w:next w:val="CommentText"/>
    <w:link w:val="CommentSubjectChar"/>
    <w:uiPriority w:val="99"/>
    <w:semiHidden/>
    <w:unhideWhenUsed/>
    <w:rsid w:val="00B95396"/>
    <w:rPr>
      <w:b/>
      <w:bCs/>
    </w:rPr>
  </w:style>
  <w:style w:type="character" w:customStyle="1" w:styleId="CommentSubjectChar">
    <w:name w:val="Comment Subject Char"/>
    <w:basedOn w:val="CommentTextChar"/>
    <w:link w:val="CommentSubject"/>
    <w:uiPriority w:val="99"/>
    <w:semiHidden/>
    <w:rsid w:val="00B95396"/>
    <w:rPr>
      <w:b/>
      <w:bCs/>
      <w:sz w:val="20"/>
      <w:szCs w:val="20"/>
    </w:rPr>
  </w:style>
  <w:style w:type="paragraph" w:styleId="ListParagraph">
    <w:name w:val="List Paragraph"/>
    <w:basedOn w:val="Normal"/>
    <w:uiPriority w:val="34"/>
    <w:qFormat/>
    <w:rsid w:val="004E26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092358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0" Type="http://schemas.microsoft.com/office/2016/09/relationships/commentsIds" Target="commentsId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1955</Words>
  <Characters>11146</Characters>
  <Application>Microsoft Macintosh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2023-02-22T11:32:00Z</dcterms:created>
  <dcterms:modified xsi:type="dcterms:W3CDTF">2023-02-22T11:32:00Z</dcterms:modified>
</cp:coreProperties>
</file>