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DD24" w14:textId="77777777" w:rsidR="00B57EAD" w:rsidRPr="00227FFB" w:rsidRDefault="00B57EAD" w:rsidP="00B57EAD">
      <w:pPr>
        <w:spacing w:line="480" w:lineRule="auto"/>
        <w:jc w:val="both"/>
        <w:rPr>
          <w:color w:val="FF0000"/>
        </w:rPr>
      </w:pPr>
      <w:r w:rsidRPr="00227FFB">
        <w:rPr>
          <w:color w:val="FF0000"/>
        </w:rPr>
        <w:t>Short Answer: Professional Aspirations</w:t>
      </w:r>
    </w:p>
    <w:p w14:paraId="17A16142" w14:textId="77777777" w:rsidR="00B57EAD" w:rsidRPr="00227FFB" w:rsidRDefault="00B57EAD" w:rsidP="00B57EAD">
      <w:pPr>
        <w:spacing w:line="480" w:lineRule="auto"/>
        <w:jc w:val="both"/>
        <w:rPr>
          <w:color w:val="FF0000"/>
        </w:rPr>
      </w:pPr>
      <w:r w:rsidRPr="00227FFB">
        <w:rPr>
          <w:color w:val="FF0000"/>
        </w:rPr>
        <w:t>(150 word maximum, double-spaced, 12-point font)</w:t>
      </w:r>
    </w:p>
    <w:p w14:paraId="251CD6C7" w14:textId="77777777" w:rsidR="00B57EAD" w:rsidRPr="00227FFB" w:rsidRDefault="00B57EAD" w:rsidP="00B57EAD">
      <w:pPr>
        <w:spacing w:line="480" w:lineRule="auto"/>
        <w:jc w:val="both"/>
        <w:rPr>
          <w:color w:val="FF0000"/>
        </w:rPr>
      </w:pPr>
      <w:r w:rsidRPr="00227FFB">
        <w:rPr>
          <w:color w:val="FF0000"/>
        </w:rPr>
        <w:t>What are your short-term career goals?</w:t>
      </w:r>
    </w:p>
    <w:p w14:paraId="1867CBD3" w14:textId="0418E287" w:rsidR="009A70BB" w:rsidRDefault="0016255E" w:rsidP="00993101">
      <w:pPr>
        <w:spacing w:line="480" w:lineRule="auto"/>
        <w:jc w:val="both"/>
        <w:rPr>
          <w:ins w:id="0" w:author="Author"/>
        </w:rPr>
      </w:pPr>
      <w:ins w:id="1" w:author="Author">
        <w:r>
          <w:t>While m</w:t>
        </w:r>
      </w:ins>
      <w:del w:id="2" w:author="Author">
        <w:r w:rsidR="007A379A" w:rsidRPr="007A379A" w:rsidDel="0016255E">
          <w:delText>M</w:delText>
        </w:r>
      </w:del>
      <w:r w:rsidR="007A379A" w:rsidRPr="007A379A">
        <w:t xml:space="preserve">anaging my family’s small </w:t>
      </w:r>
      <w:del w:id="3" w:author="Author">
        <w:r w:rsidR="007A379A" w:rsidRPr="007A379A" w:rsidDel="00EA5E0E">
          <w:delText xml:space="preserve">wholesale </w:delText>
        </w:r>
      </w:del>
      <w:r w:rsidR="007A379A" w:rsidRPr="007A379A">
        <w:t>fashion</w:t>
      </w:r>
      <w:ins w:id="4" w:author="Author">
        <w:r w:rsidR="00EA5E0E">
          <w:t xml:space="preserve"> wholesaler</w:t>
        </w:r>
      </w:ins>
      <w:r w:rsidR="007A379A" w:rsidRPr="007A379A">
        <w:t xml:space="preserve"> business, I realized that we had </w:t>
      </w:r>
      <w:del w:id="5" w:author="Author">
        <w:r w:rsidR="007A379A" w:rsidRPr="007A379A" w:rsidDel="00AB1A48">
          <w:delText xml:space="preserve">many </w:delText>
        </w:r>
      </w:del>
      <w:ins w:id="6" w:author="Author">
        <w:r w:rsidR="00AB1A48">
          <w:t>a lot of</w:t>
        </w:r>
        <w:r w:rsidR="00AB1A48" w:rsidRPr="007A379A">
          <w:t xml:space="preserve"> </w:t>
        </w:r>
      </w:ins>
      <w:r w:rsidR="007A379A" w:rsidRPr="007A379A">
        <w:t>dead stock</w:t>
      </w:r>
      <w:ins w:id="7" w:author="Author">
        <w:r w:rsidR="00AB1A48">
          <w:t>,</w:t>
        </w:r>
      </w:ins>
      <w:del w:id="8" w:author="Author">
        <w:r w:rsidR="007A379A" w:rsidRPr="007A379A" w:rsidDel="00AB1A48">
          <w:delText>s</w:delText>
        </w:r>
      </w:del>
      <w:r w:rsidR="007A379A" w:rsidRPr="007A379A">
        <w:t xml:space="preserve"> resulting in </w:t>
      </w:r>
      <w:commentRangeStart w:id="9"/>
      <w:r w:rsidR="007A379A" w:rsidRPr="007A379A">
        <w:t>cashflow mismatch</w:t>
      </w:r>
      <w:commentRangeEnd w:id="9"/>
      <w:r w:rsidR="00AB1A48">
        <w:rPr>
          <w:rStyle w:val="CommentReference"/>
        </w:rPr>
        <w:commentReference w:id="9"/>
      </w:r>
      <w:ins w:id="10" w:author="Author">
        <w:r w:rsidR="00AB1A48">
          <w:t>.</w:t>
        </w:r>
      </w:ins>
      <w:r w:rsidR="007A379A" w:rsidRPr="007A379A">
        <w:t xml:space="preserve"> </w:t>
      </w:r>
      <w:del w:id="11" w:author="Author">
        <w:r w:rsidR="007A379A" w:rsidRPr="007A379A" w:rsidDel="00AB1A48">
          <w:delText xml:space="preserve">that </w:delText>
        </w:r>
      </w:del>
      <w:ins w:id="12" w:author="Author">
        <w:r w:rsidR="00AB1A48">
          <w:t>This</w:t>
        </w:r>
        <w:r w:rsidR="00AB1A48" w:rsidRPr="007A379A">
          <w:t xml:space="preserve"> </w:t>
        </w:r>
      </w:ins>
      <w:r w:rsidR="007A379A" w:rsidRPr="007A379A">
        <w:t xml:space="preserve">prevented us from serving new clients, despite our service’s high demand. This </w:t>
      </w:r>
      <w:ins w:id="13" w:author="Author">
        <w:r w:rsidR="006B1A04">
          <w:t>wa</w:t>
        </w:r>
      </w:ins>
      <w:del w:id="14" w:author="Author">
        <w:r w:rsidR="007A379A" w:rsidRPr="007A379A" w:rsidDel="006B1A04">
          <w:delText>i</w:delText>
        </w:r>
      </w:del>
      <w:r w:rsidR="007A379A" w:rsidRPr="007A379A">
        <w:t>s frustrating</w:t>
      </w:r>
      <w:ins w:id="15" w:author="Author">
        <w:r w:rsidR="006B1A04">
          <w:t>,</w:t>
        </w:r>
      </w:ins>
      <w:r w:rsidR="007A379A" w:rsidRPr="007A379A">
        <w:t xml:space="preserve"> since our service </w:t>
      </w:r>
      <w:commentRangeStart w:id="16"/>
      <w:r w:rsidR="007A379A" w:rsidRPr="007A379A">
        <w:t xml:space="preserve">can </w:t>
      </w:r>
      <w:r w:rsidR="005C499A">
        <w:t>empower</w:t>
      </w:r>
      <w:r w:rsidR="007A379A" w:rsidRPr="007A379A">
        <w:t xml:space="preserve"> </w:t>
      </w:r>
      <w:commentRangeEnd w:id="16"/>
      <w:r w:rsidR="00AB1A48">
        <w:rPr>
          <w:rStyle w:val="CommentReference"/>
        </w:rPr>
        <w:commentReference w:id="16"/>
      </w:r>
      <w:r w:rsidR="007A379A" w:rsidRPr="007A379A">
        <w:t xml:space="preserve">237 woman fashion entrepreneurs, </w:t>
      </w:r>
      <w:del w:id="17" w:author="Author">
        <w:r w:rsidR="007A379A" w:rsidRPr="007A379A" w:rsidDel="006B1A04">
          <w:delText xml:space="preserve">such as </w:delText>
        </w:r>
      </w:del>
      <w:r w:rsidR="007A379A" w:rsidRPr="007A379A">
        <w:t>assisting pregnant mothers</w:t>
      </w:r>
      <w:ins w:id="18" w:author="Author">
        <w:r w:rsidR="006B1A04">
          <w:t xml:space="preserve"> in</w:t>
        </w:r>
      </w:ins>
      <w:r w:rsidR="007A379A" w:rsidRPr="007A379A">
        <w:t xml:space="preserve"> maintain</w:t>
      </w:r>
      <w:ins w:id="19" w:author="Author">
        <w:r w:rsidR="006B1A04">
          <w:t>ing</w:t>
        </w:r>
      </w:ins>
      <w:r w:rsidR="007A379A" w:rsidRPr="007A379A">
        <w:t xml:space="preserve"> their </w:t>
      </w:r>
      <w:commentRangeStart w:id="20"/>
      <w:r w:rsidR="007A379A" w:rsidRPr="007A379A">
        <w:t>boutiques open now that they can buy inventories by phone</w:t>
      </w:r>
      <w:commentRangeEnd w:id="20"/>
      <w:r w:rsidR="006B1A04">
        <w:rPr>
          <w:rStyle w:val="CommentReference"/>
        </w:rPr>
        <w:commentReference w:id="20"/>
      </w:r>
      <w:r w:rsidR="007A379A" w:rsidRPr="007A379A">
        <w:t>. Our dead stock</w:t>
      </w:r>
      <w:del w:id="21" w:author="Author">
        <w:r w:rsidR="007A379A" w:rsidRPr="007A379A" w:rsidDel="006B1A04">
          <w:delText>s</w:delText>
        </w:r>
      </w:del>
      <w:r w:rsidR="007A379A" w:rsidRPr="007A379A">
        <w:t xml:space="preserve"> </w:t>
      </w:r>
      <w:del w:id="22" w:author="Author">
        <w:r w:rsidR="007A379A" w:rsidRPr="007A379A" w:rsidDel="006B1A04">
          <w:delText xml:space="preserve">are </w:delText>
        </w:r>
      </w:del>
      <w:ins w:id="23" w:author="Author">
        <w:r w:rsidR="006B1A04">
          <w:t>is</w:t>
        </w:r>
        <w:r w:rsidR="006B1A04" w:rsidRPr="007A379A">
          <w:t xml:space="preserve"> </w:t>
        </w:r>
      </w:ins>
      <w:r w:rsidR="007A379A" w:rsidRPr="007A379A">
        <w:t>caused by our long lead time</w:t>
      </w:r>
      <w:del w:id="24" w:author="Author">
        <w:r w:rsidR="007A379A" w:rsidRPr="007A379A" w:rsidDel="006B1A04">
          <w:delText>;</w:delText>
        </w:r>
      </w:del>
      <w:r w:rsidR="007A379A" w:rsidRPr="007A379A">
        <w:t xml:space="preserve"> </w:t>
      </w:r>
      <w:ins w:id="25" w:author="Author">
        <w:r w:rsidR="006B1A04">
          <w:t xml:space="preserve">– </w:t>
        </w:r>
      </w:ins>
      <w:r w:rsidR="007A379A" w:rsidRPr="007A379A">
        <w:t xml:space="preserve">as fashion trends change fast, our clients demand they get their inventory quickly. Thus, I spearheaded a computer-based inventory sorting system that </w:t>
      </w:r>
      <w:commentRangeStart w:id="26"/>
      <w:r w:rsidR="007A379A" w:rsidRPr="007A379A">
        <w:t>reduced our post</w:t>
      </w:r>
      <w:ins w:id="27" w:author="Author">
        <w:r w:rsidR="00AB1A48">
          <w:t>-</w:t>
        </w:r>
      </w:ins>
      <w:r w:rsidR="007A379A" w:rsidRPr="007A379A">
        <w:t>processing lead time by 30 percent</w:t>
      </w:r>
      <w:commentRangeEnd w:id="26"/>
      <w:r w:rsidR="00EA287D">
        <w:rPr>
          <w:rStyle w:val="CommentReference"/>
        </w:rPr>
        <w:commentReference w:id="26"/>
      </w:r>
      <w:r w:rsidR="007A379A" w:rsidRPr="007A379A">
        <w:t xml:space="preserve">. However, the improvements </w:t>
      </w:r>
      <w:ins w:id="28" w:author="Author">
        <w:r w:rsidR="00EA287D">
          <w:t>we</w:t>
        </w:r>
      </w:ins>
      <w:del w:id="29" w:author="Author">
        <w:r w:rsidR="007A379A" w:rsidRPr="007A379A" w:rsidDel="00EA287D">
          <w:delText>a</w:delText>
        </w:r>
      </w:del>
      <w:r w:rsidR="007A379A" w:rsidRPr="007A379A">
        <w:t>re not enough to eliminate entire dead stocks</w:t>
      </w:r>
      <w:ins w:id="30" w:author="Author">
        <w:r w:rsidR="00EA287D">
          <w:t>,</w:t>
        </w:r>
      </w:ins>
      <w:r w:rsidR="007A379A" w:rsidRPr="007A379A">
        <w:t xml:space="preserve"> </w:t>
      </w:r>
      <w:del w:id="31" w:author="Author">
        <w:r w:rsidR="007A379A" w:rsidRPr="007A379A" w:rsidDel="00EA287D">
          <w:delText>that sometimes</w:delText>
        </w:r>
      </w:del>
      <w:ins w:id="32" w:author="Author">
        <w:r w:rsidR="00EA287D">
          <w:t>some of which</w:t>
        </w:r>
      </w:ins>
      <w:r w:rsidR="007A379A" w:rsidRPr="007A379A">
        <w:t xml:space="preserve"> we </w:t>
      </w:r>
      <w:del w:id="33" w:author="Author">
        <w:r w:rsidR="007A379A" w:rsidRPr="007A379A" w:rsidDel="00EA287D">
          <w:delText xml:space="preserve">have </w:delText>
        </w:r>
      </w:del>
      <w:ins w:id="34" w:author="Author">
        <w:r w:rsidR="00EA287D">
          <w:t>had</w:t>
        </w:r>
        <w:r w:rsidR="00EA287D" w:rsidRPr="007A379A">
          <w:t xml:space="preserve"> </w:t>
        </w:r>
      </w:ins>
      <w:r w:rsidR="007A379A" w:rsidRPr="007A379A">
        <w:t xml:space="preserve">to sell </w:t>
      </w:r>
      <w:del w:id="35" w:author="Author">
        <w:r w:rsidR="007A379A" w:rsidRPr="007A379A" w:rsidDel="00EA287D">
          <w:delText xml:space="preserve">them </w:delText>
        </w:r>
      </w:del>
      <w:r w:rsidR="007A379A" w:rsidRPr="007A379A">
        <w:t xml:space="preserve">below cost. </w:t>
      </w:r>
      <w:del w:id="36" w:author="Author">
        <w:r w:rsidR="007A379A" w:rsidRPr="007A379A" w:rsidDel="00EA287D">
          <w:delText>Thus</w:delText>
        </w:r>
      </w:del>
      <w:ins w:id="37" w:author="Author">
        <w:r w:rsidR="00EA287D">
          <w:t>In the future</w:t>
        </w:r>
      </w:ins>
      <w:r w:rsidR="007A379A" w:rsidRPr="007A379A">
        <w:t>, I plan to revise our inventory management process to ensure clients can get the right products at the right time</w:t>
      </w:r>
      <w:ins w:id="38" w:author="Author">
        <w:r w:rsidR="00AB1A48">
          <w:t>,</w:t>
        </w:r>
      </w:ins>
      <w:r w:rsidR="007A379A" w:rsidRPr="007A379A">
        <w:t xml:space="preserve"> </w:t>
      </w:r>
      <w:commentRangeStart w:id="39"/>
      <w:r w:rsidR="007A379A" w:rsidRPr="007A379A">
        <w:t>and we get to serve more clients</w:t>
      </w:r>
      <w:commentRangeEnd w:id="39"/>
      <w:r w:rsidR="00EA5E0E">
        <w:rPr>
          <w:rStyle w:val="CommentReference"/>
        </w:rPr>
        <w:commentReference w:id="39"/>
      </w:r>
      <w:r w:rsidR="007A379A" w:rsidRPr="007A379A">
        <w:t xml:space="preserve">. Taking </w:t>
      </w:r>
      <w:ins w:id="40" w:author="Author">
        <w:r w:rsidR="00EA287D">
          <w:t xml:space="preserve">the </w:t>
        </w:r>
      </w:ins>
      <w:r w:rsidR="007A379A" w:rsidRPr="007A379A">
        <w:t>SCM class in NYU’s Fashion MBA</w:t>
      </w:r>
      <w:ins w:id="41" w:author="Author">
        <w:r w:rsidR="00EA287D">
          <w:t xml:space="preserve"> course</w:t>
        </w:r>
      </w:ins>
      <w:r w:rsidR="007A379A" w:rsidRPr="007A379A">
        <w:t xml:space="preserve"> will help me forecast customers’ demand, choose the suitable replenishment method, and establish effective inventory management routines through the lens of the ever-changing apparel industry.</w:t>
      </w:r>
    </w:p>
    <w:p w14:paraId="46D6EBF9" w14:textId="77777777" w:rsidR="00EA287D" w:rsidRDefault="00EA287D" w:rsidP="00993101">
      <w:pPr>
        <w:spacing w:line="480" w:lineRule="auto"/>
        <w:jc w:val="both"/>
        <w:rPr>
          <w:ins w:id="42" w:author="Author"/>
        </w:rPr>
      </w:pPr>
    </w:p>
    <w:p w14:paraId="40497F73" w14:textId="77777777" w:rsidR="00EA287D" w:rsidRDefault="00EA287D" w:rsidP="00993101">
      <w:pPr>
        <w:spacing w:line="480" w:lineRule="auto"/>
        <w:jc w:val="both"/>
        <w:rPr>
          <w:ins w:id="43" w:author="Author"/>
        </w:rPr>
      </w:pPr>
    </w:p>
    <w:p w14:paraId="7E7EC39A" w14:textId="4FFD5BAE" w:rsidR="00EA287D" w:rsidRDefault="00EA287D" w:rsidP="00993101">
      <w:pPr>
        <w:spacing w:line="480" w:lineRule="auto"/>
        <w:jc w:val="both"/>
        <w:rPr>
          <w:ins w:id="44" w:author="Author"/>
        </w:rPr>
      </w:pPr>
      <w:ins w:id="45" w:author="Author">
        <w:r>
          <w:t>Hi Alisa,</w:t>
        </w:r>
      </w:ins>
    </w:p>
    <w:p w14:paraId="7EA9D7ED" w14:textId="77777777" w:rsidR="00EA287D" w:rsidRDefault="00EA287D" w:rsidP="00993101">
      <w:pPr>
        <w:spacing w:line="480" w:lineRule="auto"/>
        <w:jc w:val="both"/>
        <w:rPr>
          <w:ins w:id="46" w:author="Author"/>
        </w:rPr>
      </w:pPr>
    </w:p>
    <w:p w14:paraId="03F63902" w14:textId="1DBCE3A0" w:rsidR="00EA287D" w:rsidRDefault="00EA287D" w:rsidP="00993101">
      <w:pPr>
        <w:spacing w:line="480" w:lineRule="auto"/>
        <w:jc w:val="both"/>
        <w:rPr>
          <w:ins w:id="47" w:author="Author"/>
        </w:rPr>
      </w:pPr>
      <w:ins w:id="48" w:author="Author">
        <w:r>
          <w:t>Great draft for your essay so far, I think this answers the prompt pretty well.</w:t>
        </w:r>
      </w:ins>
    </w:p>
    <w:p w14:paraId="2693C704" w14:textId="77777777" w:rsidR="00EA287D" w:rsidRDefault="00EA287D" w:rsidP="00993101">
      <w:pPr>
        <w:spacing w:line="480" w:lineRule="auto"/>
        <w:jc w:val="both"/>
        <w:rPr>
          <w:ins w:id="49" w:author="Author"/>
        </w:rPr>
      </w:pPr>
    </w:p>
    <w:p w14:paraId="32B6C6C5" w14:textId="76A3EBA3" w:rsidR="00EA287D" w:rsidRDefault="00EA287D" w:rsidP="00993101">
      <w:pPr>
        <w:spacing w:line="480" w:lineRule="auto"/>
        <w:jc w:val="both"/>
        <w:rPr>
          <w:ins w:id="50" w:author="Author"/>
        </w:rPr>
      </w:pPr>
      <w:ins w:id="51" w:author="Author">
        <w:r>
          <w:t xml:space="preserve">I have a few notes. First, </w:t>
        </w:r>
        <w:r w:rsidR="00EA5E0E">
          <w:t xml:space="preserve">as I’ve mentioned above, try not to use too many technical business terms. The average reader might find it just a bit awkward to read through (you’re not writing a business management textbook, after all). I suggest using more </w:t>
        </w:r>
        <w:r w:rsidR="003637CF">
          <w:t>“</w:t>
        </w:r>
        <w:r w:rsidR="00EA5E0E">
          <w:t>everyday</w:t>
        </w:r>
        <w:r w:rsidR="003637CF">
          <w:t>”</w:t>
        </w:r>
        <w:r w:rsidR="00EA5E0E">
          <w:t xml:space="preserve"> words, or more </w:t>
        </w:r>
        <w:r w:rsidR="00EA5E0E">
          <w:lastRenderedPageBreak/>
          <w:t>specific descriptions of your experience</w:t>
        </w:r>
        <w:r w:rsidR="003637CF">
          <w:t>s</w:t>
        </w:r>
        <w:r w:rsidR="00EA5E0E">
          <w:t xml:space="preserve"> in managing your </w:t>
        </w:r>
        <w:r w:rsidR="003637CF">
          <w:t xml:space="preserve">family </w:t>
        </w:r>
        <w:r w:rsidR="00EA5E0E">
          <w:t>business</w:t>
        </w:r>
        <w:r w:rsidR="003637CF">
          <w:t>, just</w:t>
        </w:r>
        <w:r w:rsidR="00EA5E0E">
          <w:t xml:space="preserve"> to help the reader understand better.</w:t>
        </w:r>
      </w:ins>
    </w:p>
    <w:p w14:paraId="7C65D492" w14:textId="77777777" w:rsidR="00EA5E0E" w:rsidRDefault="00EA5E0E" w:rsidP="00993101">
      <w:pPr>
        <w:spacing w:line="480" w:lineRule="auto"/>
        <w:jc w:val="both"/>
        <w:rPr>
          <w:ins w:id="52" w:author="Author"/>
        </w:rPr>
      </w:pPr>
    </w:p>
    <w:p w14:paraId="5997F1BF" w14:textId="66E8822C" w:rsidR="003637CF" w:rsidRDefault="00EA5E0E" w:rsidP="00993101">
      <w:pPr>
        <w:spacing w:line="480" w:lineRule="auto"/>
        <w:jc w:val="both"/>
        <w:rPr>
          <w:ins w:id="53" w:author="Author"/>
        </w:rPr>
      </w:pPr>
      <w:ins w:id="54" w:author="Author">
        <w:r>
          <w:t>Second</w:t>
        </w:r>
        <w:r w:rsidR="00654313">
          <w:t>, keep an eye on the maximum 150-word limit. If you feel like there are certain sentences that are</w:t>
        </w:r>
        <w:r w:rsidR="003637CF">
          <w:t xml:space="preserve"> repetitive or</w:t>
        </w:r>
        <w:r w:rsidR="00654313">
          <w:t xml:space="preserve"> not necessary to effectively tell your story, consider deleting them altogether. </w:t>
        </w:r>
      </w:ins>
    </w:p>
    <w:p w14:paraId="5CFD84A3" w14:textId="77777777" w:rsidR="00654313" w:rsidRDefault="00654313" w:rsidP="00993101">
      <w:pPr>
        <w:spacing w:line="480" w:lineRule="auto"/>
        <w:jc w:val="both"/>
        <w:rPr>
          <w:ins w:id="55" w:author="Author"/>
        </w:rPr>
      </w:pPr>
    </w:p>
    <w:p w14:paraId="12EA95E2" w14:textId="5DAB492F" w:rsidR="00654313" w:rsidRDefault="00654313" w:rsidP="00993101">
      <w:pPr>
        <w:spacing w:line="480" w:lineRule="auto"/>
        <w:jc w:val="both"/>
        <w:rPr>
          <w:ins w:id="56" w:author="Author"/>
        </w:rPr>
      </w:pPr>
      <w:ins w:id="57" w:author="Author">
        <w:r>
          <w:t>Otherwise, it’s a pretty solid draft</w:t>
        </w:r>
        <w:r w:rsidR="003637CF">
          <w:t>. I wish you luck!</w:t>
        </w:r>
      </w:ins>
    </w:p>
    <w:p w14:paraId="55BAB6E0" w14:textId="77777777" w:rsidR="003637CF" w:rsidRDefault="003637CF" w:rsidP="00993101">
      <w:pPr>
        <w:spacing w:line="480" w:lineRule="auto"/>
        <w:jc w:val="both"/>
        <w:rPr>
          <w:ins w:id="58" w:author="Author"/>
        </w:rPr>
      </w:pPr>
    </w:p>
    <w:p w14:paraId="13EB2AF7" w14:textId="6F1E755E" w:rsidR="003637CF" w:rsidRDefault="003637CF" w:rsidP="00993101">
      <w:pPr>
        <w:spacing w:line="480" w:lineRule="auto"/>
        <w:jc w:val="both"/>
        <w:rPr>
          <w:ins w:id="59" w:author="Author"/>
        </w:rPr>
      </w:pPr>
      <w:ins w:id="60" w:author="Author">
        <w:r>
          <w:t xml:space="preserve">All the best, </w:t>
        </w:r>
      </w:ins>
    </w:p>
    <w:p w14:paraId="3C3D739C" w14:textId="77777777" w:rsidR="003637CF" w:rsidRDefault="003637CF" w:rsidP="00993101">
      <w:pPr>
        <w:spacing w:line="480" w:lineRule="auto"/>
        <w:jc w:val="both"/>
        <w:rPr>
          <w:ins w:id="61" w:author="Author"/>
        </w:rPr>
      </w:pPr>
    </w:p>
    <w:p w14:paraId="71AAA787" w14:textId="64D8E3A0" w:rsidR="003637CF" w:rsidRDefault="003637CF" w:rsidP="00993101">
      <w:pPr>
        <w:spacing w:line="480" w:lineRule="auto"/>
        <w:jc w:val="both"/>
        <w:rPr>
          <w:ins w:id="62" w:author="Author"/>
        </w:rPr>
      </w:pPr>
      <w:ins w:id="63" w:author="Author">
        <w:r>
          <w:t>Arianne</w:t>
        </w:r>
      </w:ins>
    </w:p>
    <w:p w14:paraId="3E517CEF" w14:textId="51CFB0A9" w:rsidR="003637CF" w:rsidRDefault="003637CF" w:rsidP="00993101">
      <w:pPr>
        <w:spacing w:line="480" w:lineRule="auto"/>
        <w:jc w:val="both"/>
      </w:pPr>
      <w:proofErr w:type="spellStart"/>
      <w:ins w:id="64" w:author="Author">
        <w:r>
          <w:t>ALL-in</w:t>
        </w:r>
        <w:proofErr w:type="spellEnd"/>
        <w:r>
          <w:t xml:space="preserve"> Essay Editor</w:t>
        </w:r>
      </w:ins>
    </w:p>
    <w:p w14:paraId="3CE60E4F" w14:textId="6228F0E1" w:rsidR="00A04FA3" w:rsidRDefault="00A04FA3" w:rsidP="00993101">
      <w:pPr>
        <w:spacing w:line="480" w:lineRule="auto"/>
        <w:jc w:val="both"/>
      </w:pPr>
    </w:p>
    <w:sectPr w:rsidR="00A04FA3" w:rsidSect="00B06612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uthor" w:initials="A">
    <w:p w14:paraId="7ACD1064" w14:textId="77777777" w:rsidR="00EA287D" w:rsidRDefault="00AB1A48" w:rsidP="00DE2AEB">
      <w:r>
        <w:rPr>
          <w:rStyle w:val="CommentReference"/>
        </w:rPr>
        <w:annotationRef/>
      </w:r>
      <w:r w:rsidR="00EA287D">
        <w:rPr>
          <w:sz w:val="20"/>
          <w:szCs w:val="20"/>
        </w:rPr>
        <w:t>Consider using simpler words or phrases. For example, “cashflow mismatch” isn’t something that the average person might fully understand without proper context, since it can mean a lot of things (it’s a big business term).</w:t>
      </w:r>
      <w:r w:rsidR="00EA287D">
        <w:rPr>
          <w:sz w:val="20"/>
          <w:szCs w:val="20"/>
        </w:rPr>
        <w:cr/>
      </w:r>
      <w:r w:rsidR="00EA287D">
        <w:rPr>
          <w:sz w:val="20"/>
          <w:szCs w:val="20"/>
        </w:rPr>
        <w:cr/>
        <w:t>Consider phrasing it this way, for example: “…resulting in our business spending much more money than it was earning. This prevented us from serving new clients…”</w:t>
      </w:r>
    </w:p>
  </w:comment>
  <w:comment w:id="16" w:author="Author" w:initials="A">
    <w:p w14:paraId="7FA9CA4C" w14:textId="02F205EF" w:rsidR="00EA287D" w:rsidRDefault="00AB1A48" w:rsidP="00290067">
      <w:r>
        <w:rPr>
          <w:rStyle w:val="CommentReference"/>
        </w:rPr>
        <w:annotationRef/>
      </w:r>
      <w:r w:rsidR="00EA287D">
        <w:rPr>
          <w:sz w:val="20"/>
          <w:szCs w:val="20"/>
        </w:rPr>
        <w:t>“Can” empower, or “has” empowered? Is the empowering of woman entrepreneurs a possibility, or have you already accomplished this?</w:t>
      </w:r>
      <w:r w:rsidR="00EA287D">
        <w:rPr>
          <w:sz w:val="20"/>
          <w:szCs w:val="20"/>
        </w:rPr>
        <w:cr/>
      </w:r>
      <w:r w:rsidR="00EA287D">
        <w:rPr>
          <w:sz w:val="20"/>
          <w:szCs w:val="20"/>
        </w:rPr>
        <w:cr/>
        <w:t>If it’s the second, then consider: “our business empowers 237 women entrepreneurs…”</w:t>
      </w:r>
    </w:p>
  </w:comment>
  <w:comment w:id="20" w:author="Author" w:initials="A">
    <w:p w14:paraId="364E63EA" w14:textId="77777777" w:rsidR="00EA287D" w:rsidRDefault="006B1A04" w:rsidP="00B6768A">
      <w:r>
        <w:rPr>
          <w:rStyle w:val="CommentReference"/>
        </w:rPr>
        <w:annotationRef/>
      </w:r>
      <w:r w:rsidR="00EA287D">
        <w:rPr>
          <w:sz w:val="20"/>
          <w:szCs w:val="20"/>
        </w:rPr>
        <w:t>The last part of this sentence sounds a bit awkward. How about, “maintaining their boutiques by allowing them to purchase inventory through their phones”.</w:t>
      </w:r>
    </w:p>
  </w:comment>
  <w:comment w:id="26" w:author="Author" w:initials="A">
    <w:p w14:paraId="0748C3F3" w14:textId="77777777" w:rsidR="00EA287D" w:rsidRDefault="00EA287D" w:rsidP="0014075A">
      <w:r>
        <w:rPr>
          <w:rStyle w:val="CommentReference"/>
        </w:rPr>
        <w:annotationRef/>
      </w:r>
      <w:r>
        <w:rPr>
          <w:sz w:val="20"/>
          <w:szCs w:val="20"/>
        </w:rPr>
        <w:t>Again, a lot of technical business terms here. What do you mean by “post-processing lead time”? 30 percent in relative to what?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Consider phrasing it like this: “… sorting system that greatly reduced our lead time. An order that would normally take (xx) days now takes (xx) days to complete.”</w:t>
      </w:r>
    </w:p>
  </w:comment>
  <w:comment w:id="39" w:author="Author" w:initials="A">
    <w:p w14:paraId="20F49CCF" w14:textId="77777777" w:rsidR="00EA5E0E" w:rsidRDefault="00EA5E0E" w:rsidP="00B522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As you’ve mentioned this point in the second sentence of your essay, consider deleting this part of the sentence, just to reduce your word count and prevent repetitiveness.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CD1064" w15:done="0"/>
  <w15:commentEx w15:paraId="7FA9CA4C" w15:done="0"/>
  <w15:commentEx w15:paraId="364E63EA" w15:done="0"/>
  <w15:commentEx w15:paraId="0748C3F3" w15:done="0"/>
  <w15:commentEx w15:paraId="20F49C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D1064" w16cid:durableId="28168827"/>
  <w16cid:commentId w16cid:paraId="7FA9CA4C" w16cid:durableId="28168891"/>
  <w16cid:commentId w16cid:paraId="364E63EA" w16cid:durableId="2816899C"/>
  <w16cid:commentId w16cid:paraId="0748C3F3" w16cid:durableId="28168B53"/>
  <w16cid:commentId w16cid:paraId="20F49CCF" w16cid:durableId="28168E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F481" w14:textId="77777777" w:rsidR="009C146A" w:rsidRDefault="009C146A">
      <w:r>
        <w:separator/>
      </w:r>
    </w:p>
  </w:endnote>
  <w:endnote w:type="continuationSeparator" w:id="0">
    <w:p w14:paraId="27A9A73A" w14:textId="77777777" w:rsidR="009C146A" w:rsidRDefault="009C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ADD9" w14:textId="77777777" w:rsidR="009C146A" w:rsidRDefault="009C146A">
      <w:r>
        <w:separator/>
      </w:r>
    </w:p>
  </w:footnote>
  <w:footnote w:type="continuationSeparator" w:id="0">
    <w:p w14:paraId="789E3D2B" w14:textId="77777777" w:rsidR="009C146A" w:rsidRDefault="009C1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42E6" w14:textId="77777777" w:rsidR="00227FFB" w:rsidRPr="00227FFB" w:rsidRDefault="00B57EAD">
    <w:pPr>
      <w:pStyle w:val="Header"/>
      <w:rPr>
        <w:lang w:val="en-US"/>
      </w:rPr>
    </w:pPr>
    <w:r>
      <w:rPr>
        <w:lang w:val="en-US"/>
      </w:rPr>
      <w:t>Jinan Talitha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F"/>
    <w:rsid w:val="00106144"/>
    <w:rsid w:val="001103E3"/>
    <w:rsid w:val="00112C2F"/>
    <w:rsid w:val="0016255E"/>
    <w:rsid w:val="001A3873"/>
    <w:rsid w:val="001B44B3"/>
    <w:rsid w:val="001D2CD7"/>
    <w:rsid w:val="001F2D0F"/>
    <w:rsid w:val="003637CF"/>
    <w:rsid w:val="003F3E92"/>
    <w:rsid w:val="00491AD1"/>
    <w:rsid w:val="005C499A"/>
    <w:rsid w:val="005E4827"/>
    <w:rsid w:val="00613049"/>
    <w:rsid w:val="00654313"/>
    <w:rsid w:val="006B1A04"/>
    <w:rsid w:val="00711A5F"/>
    <w:rsid w:val="007A379A"/>
    <w:rsid w:val="007D1859"/>
    <w:rsid w:val="00806871"/>
    <w:rsid w:val="00993101"/>
    <w:rsid w:val="009A70BB"/>
    <w:rsid w:val="009B56BA"/>
    <w:rsid w:val="009C146A"/>
    <w:rsid w:val="009C39AB"/>
    <w:rsid w:val="00A04FA3"/>
    <w:rsid w:val="00AB1A48"/>
    <w:rsid w:val="00B06905"/>
    <w:rsid w:val="00B36505"/>
    <w:rsid w:val="00B57EAD"/>
    <w:rsid w:val="00BD7006"/>
    <w:rsid w:val="00C0126A"/>
    <w:rsid w:val="00C03B33"/>
    <w:rsid w:val="00C34085"/>
    <w:rsid w:val="00C90997"/>
    <w:rsid w:val="00CE7A13"/>
    <w:rsid w:val="00D30B27"/>
    <w:rsid w:val="00D321EF"/>
    <w:rsid w:val="00E8461C"/>
    <w:rsid w:val="00EA287D"/>
    <w:rsid w:val="00EA5E0E"/>
    <w:rsid w:val="00ED3138"/>
    <w:rsid w:val="00E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E58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5F"/>
    <w:rPr>
      <w:rFonts w:ascii="Times New Roman" w:eastAsia="Times New Roman" w:hAnsi="Times New Roman" w:cs="Times New Roman"/>
      <w:lang w:val="en-SG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A5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ID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711A5F"/>
  </w:style>
  <w:style w:type="character" w:styleId="CommentReference">
    <w:name w:val="annotation reference"/>
    <w:basedOn w:val="DefaultParagraphFont"/>
    <w:uiPriority w:val="99"/>
    <w:semiHidden/>
    <w:unhideWhenUsed/>
    <w:rsid w:val="00711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A5F"/>
    <w:rPr>
      <w:rFonts w:ascii="Times New Roman" w:eastAsia="Times New Roman" w:hAnsi="Times New Roman" w:cs="Times New Roman"/>
      <w:sz w:val="20"/>
      <w:szCs w:val="20"/>
      <w:lang w:val="en-SG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A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5F"/>
    <w:rPr>
      <w:rFonts w:ascii="Times New Roman" w:eastAsia="Times New Roman" w:hAnsi="Times New Roman" w:cs="Times New Roman"/>
      <w:sz w:val="18"/>
      <w:szCs w:val="18"/>
      <w:lang w:val="en-SG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A5F"/>
    <w:rPr>
      <w:rFonts w:ascii="Times New Roman" w:eastAsia="Times New Roman" w:hAnsi="Times New Roman" w:cs="Times New Roman"/>
      <w:b/>
      <w:bCs/>
      <w:sz w:val="20"/>
      <w:szCs w:val="20"/>
      <w:lang w:val="en-SG" w:eastAsia="en-GB"/>
    </w:rPr>
  </w:style>
  <w:style w:type="paragraph" w:styleId="Revision">
    <w:name w:val="Revision"/>
    <w:hidden/>
    <w:uiPriority w:val="99"/>
    <w:semiHidden/>
    <w:rsid w:val="00C90997"/>
    <w:rPr>
      <w:rFonts w:ascii="Times New Roman" w:eastAsia="Times New Roman" w:hAnsi="Times New Roman" w:cs="Times New Roman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2023-05-19T05:07:00Z</dcterms:created>
  <dcterms:modified xsi:type="dcterms:W3CDTF">2023-05-22T17:19:00Z</dcterms:modified>
</cp:coreProperties>
</file>