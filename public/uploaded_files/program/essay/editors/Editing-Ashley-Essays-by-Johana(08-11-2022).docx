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2626" w14:textId="77777777" w:rsidR="00546422" w:rsidRDefault="00546422" w:rsidP="00546422">
      <w:pPr>
        <w:spacing w:after="240"/>
      </w:pPr>
      <w:r>
        <w:t>Tell a story from your life, describing an experience that either demonstrates your character or helped to shape it.</w:t>
      </w:r>
    </w:p>
    <w:p w14:paraId="0D666556" w14:textId="77777777" w:rsidR="00546422" w:rsidRDefault="00546422" w:rsidP="00546422">
      <w:pPr>
        <w:spacing w:before="240" w:after="240"/>
      </w:pPr>
      <w:r>
        <w:rPr>
          <w:b/>
        </w:rPr>
        <w:t>Maximum length</w:t>
      </w:r>
      <w:r>
        <w:t>: 650 words</w:t>
      </w:r>
    </w:p>
    <w:p w14:paraId="2C4A4C71" w14:textId="77777777" w:rsidR="00546422" w:rsidRDefault="00546422" w:rsidP="00546422">
      <w:pPr>
        <w:spacing w:before="240" w:after="240"/>
      </w:pPr>
      <w:r>
        <w:t xml:space="preserve">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the violin in a concerto is nowhere diminished. It’s ultimately about how well the violinist </w:t>
      </w:r>
      <w:proofErr w:type="gramStart"/>
      <w:r>
        <w:t>is able to</w:t>
      </w:r>
      <w:proofErr w:type="gramEnd"/>
      <w:r>
        <w:t xml:space="preserve"> handle the stringed instrument and maximize its potential.</w:t>
      </w:r>
    </w:p>
    <w:p w14:paraId="3963475E" w14:textId="77777777" w:rsidR="00546422" w:rsidRDefault="00546422" w:rsidP="00546422">
      <w:pPr>
        <w:spacing w:before="240" w:after="240"/>
      </w:pPr>
      <w:r>
        <w:t xml:space="preserve">I was a child of strong inner values and morals, a stubborn one, yet timid and powerless. Consequently, being heard was out of the question.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 to “man up”. My blood boiled that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Pr>
          <w:i/>
        </w:rPr>
        <w:t>Barbie</w:t>
      </w:r>
      <w:r>
        <w:t xml:space="preserve"> film with his sister, and my male friend got mocked for being soft-hearted.</w:t>
      </w:r>
    </w:p>
    <w:p w14:paraId="30B5C375" w14:textId="77777777" w:rsidR="00546422" w:rsidRDefault="00546422" w:rsidP="00546422">
      <w:pPr>
        <w:spacing w:before="240" w:after="240"/>
      </w:pPr>
      <w:r>
        <w:t xml:space="preserve">Strong-willed, I did not want this to be the end of the story. There must be another way to fight for justice. An opportunity came when I took the chance to partake in a high school public art exhibition.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geometric art came into mind. </w:t>
      </w:r>
    </w:p>
    <w:p w14:paraId="48181EF8" w14:textId="77777777" w:rsidR="00546422" w:rsidRDefault="00546422" w:rsidP="00546422">
      <w:pPr>
        <w:spacing w:before="240" w:after="240"/>
      </w:pPr>
      <w:r>
        <w:t xml:space="preserve">‘Bloom’ is the name of the piece. I nearly gave up on ‘Bloom’ as I noticed its </w:t>
      </w:r>
      <w:proofErr w:type="gramStart"/>
      <w:r>
        <w:t>flaws;</w:t>
      </w:r>
      <w:proofErr w:type="gramEnd"/>
      <w:r>
        <w:t xml:space="preserve"> its unappealing lines, the nauseous use of vibrant color, its overall mess of a clump. Time was against me, so I must exhibit the work I had before I could draft another plan. </w:t>
      </w:r>
    </w:p>
    <w:p w14:paraId="6068E429" w14:textId="77777777" w:rsidR="00546422" w:rsidRDefault="00546422" w:rsidP="00546422">
      <w:pPr>
        <w:spacing w:before="240" w:after="240"/>
      </w:pPr>
      <w:r>
        <w:t xml:space="preserve">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w:t>
      </w:r>
      <w:r>
        <w:lastRenderedPageBreak/>
        <w:t>contrast in color, the inclusive symbolism of the male species, the elements fused together to put forth powerful emotion, and not the imperfections, that moved the audiences.</w:t>
      </w:r>
    </w:p>
    <w:p w14:paraId="3305F175" w14:textId="77777777" w:rsidR="00546422" w:rsidRDefault="00546422" w:rsidP="00546422">
      <w:pPr>
        <w:spacing w:before="240" w:after="240"/>
      </w:pPr>
      <w:r>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me, but that is not the only way out, just as instantly sounding instruments aren’t the only ones out there. </w:t>
      </w:r>
    </w:p>
    <w:p w14:paraId="00000001" w14:textId="77777777" w:rsidR="00E64813" w:rsidRDefault="00E64813">
      <w:pPr>
        <w:spacing w:before="240" w:after="240"/>
      </w:pPr>
    </w:p>
    <w:p w14:paraId="00000002" w14:textId="77777777" w:rsidR="00E64813" w:rsidRDefault="00E64813"/>
    <w:p w14:paraId="00000003" w14:textId="77777777" w:rsidR="00E64813" w:rsidRDefault="00E64813"/>
    <w:p w14:paraId="00000004" w14:textId="77777777" w:rsidR="00E64813" w:rsidRDefault="00000000">
      <w:pPr>
        <w:spacing w:before="240" w:after="240"/>
      </w:pPr>
      <w:r>
        <w:t xml:space="preserve">                                                                                                                                           </w:t>
      </w:r>
    </w:p>
    <w:p w14:paraId="00000005" w14:textId="77777777" w:rsidR="00E64813" w:rsidRDefault="00E64813">
      <w:pPr>
        <w:spacing w:before="240" w:after="240"/>
      </w:pPr>
    </w:p>
    <w:p w14:paraId="00000006" w14:textId="77777777" w:rsidR="00E64813" w:rsidRDefault="00E64813">
      <w:pPr>
        <w:spacing w:before="240" w:after="240"/>
      </w:pPr>
    </w:p>
    <w:p w14:paraId="00000007" w14:textId="77777777" w:rsidR="00E64813" w:rsidRDefault="00000000">
      <w:pPr>
        <w:spacing w:after="240"/>
      </w:pPr>
      <w:r>
        <w:br w:type="page"/>
      </w:r>
    </w:p>
    <w:p w14:paraId="00000008" w14:textId="77777777" w:rsidR="00E64813" w:rsidRDefault="00000000">
      <w:pPr>
        <w:spacing w:after="240"/>
      </w:pPr>
      <w:r>
        <w:lastRenderedPageBreak/>
        <w:t>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UW.</w:t>
      </w:r>
    </w:p>
    <w:p w14:paraId="00000009" w14:textId="77777777" w:rsidR="00E64813" w:rsidRDefault="00000000">
      <w:pPr>
        <w:spacing w:before="240" w:after="240"/>
      </w:pPr>
      <w:r>
        <w:rPr>
          <w:b/>
        </w:rPr>
        <w:t>Maximum length</w:t>
      </w:r>
      <w:r>
        <w:t>: 300 words</w:t>
      </w:r>
    </w:p>
    <w:p w14:paraId="0000000A" w14:textId="77777777" w:rsidR="00E64813" w:rsidRDefault="00000000">
      <w:pPr>
        <w:spacing w:before="240" w:after="240"/>
      </w:pPr>
      <w:r>
        <w:rPr>
          <w:b/>
        </w:rPr>
        <w:t>Tip</w:t>
      </w:r>
      <w:r>
        <w:t>: Keep in mind that the UW strives to create a community of students richly diverse in cultural backgrounds, experiences, values and viewpoints.</w:t>
      </w:r>
    </w:p>
    <w:p w14:paraId="0000000B" w14:textId="77777777" w:rsidR="00E64813" w:rsidRDefault="00E64813">
      <w:pPr>
        <w:spacing w:before="240" w:after="240"/>
      </w:pPr>
    </w:p>
    <w:p w14:paraId="0000000C" w14:textId="77777777" w:rsidR="00E64813" w:rsidRDefault="00E64813">
      <w:pPr>
        <w:shd w:val="clear" w:color="auto" w:fill="FFFFFF"/>
        <w:spacing w:before="100" w:line="342" w:lineRule="auto"/>
        <w:rPr>
          <w:rFonts w:ascii="Roboto" w:eastAsia="Roboto" w:hAnsi="Roboto" w:cs="Roboto"/>
          <w:sz w:val="21"/>
          <w:szCs w:val="21"/>
        </w:rPr>
      </w:pPr>
    </w:p>
    <w:p w14:paraId="0000000D" w14:textId="304CDD6B" w:rsidR="00E6481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I had always cringed whenever my parents reminded me, “Humans are social beings,” until I experienced it myself. </w:t>
      </w:r>
      <w:commentRangeStart w:id="0"/>
      <w:r>
        <w:rPr>
          <w:rFonts w:ascii="Roboto" w:eastAsia="Roboto" w:hAnsi="Roboto" w:cs="Roboto"/>
          <w:sz w:val="21"/>
          <w:szCs w:val="21"/>
        </w:rPr>
        <w:t xml:space="preserve">I never really had friends I truly connected with prior to high school, and oddly enough, I pride myself </w:t>
      </w:r>
      <w:del w:id="1" w:author="Johana Felicia" w:date="2022-11-07T13:55:00Z">
        <w:r w:rsidDel="00472086">
          <w:rPr>
            <w:rFonts w:ascii="Roboto" w:eastAsia="Roboto" w:hAnsi="Roboto" w:cs="Roboto"/>
            <w:sz w:val="21"/>
            <w:szCs w:val="21"/>
          </w:rPr>
          <w:delText>in</w:delText>
        </w:r>
      </w:del>
      <w:ins w:id="2" w:author="Johana Felicia" w:date="2022-11-07T13:55:00Z">
        <w:r w:rsidR="00472086">
          <w:rPr>
            <w:rFonts w:ascii="Roboto" w:eastAsia="Roboto" w:hAnsi="Roboto" w:cs="Roboto"/>
            <w:sz w:val="21"/>
            <w:szCs w:val="21"/>
          </w:rPr>
          <w:t>on</w:t>
        </w:r>
      </w:ins>
      <w:r>
        <w:rPr>
          <w:rFonts w:ascii="Roboto" w:eastAsia="Roboto" w:hAnsi="Roboto" w:cs="Roboto"/>
          <w:sz w:val="21"/>
          <w:szCs w:val="21"/>
        </w:rPr>
        <w:t xml:space="preserve"> being the lone wolf. I was a slave to independence</w:t>
      </w:r>
      <w:commentRangeEnd w:id="0"/>
      <w:r w:rsidR="00D12F20">
        <w:rPr>
          <w:rStyle w:val="CommentReference"/>
        </w:rPr>
        <w:commentReference w:id="0"/>
      </w:r>
      <w:r>
        <w:rPr>
          <w:rFonts w:ascii="Roboto" w:eastAsia="Roboto" w:hAnsi="Roboto" w:cs="Roboto"/>
          <w:sz w:val="21"/>
          <w:szCs w:val="21"/>
        </w:rPr>
        <w:t>.</w:t>
      </w:r>
    </w:p>
    <w:p w14:paraId="0000000E" w14:textId="13F5284D" w:rsidR="00E6481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At the start of sophomore year, I was invited by a batchmate to help start and be a part of an art club. Regardless of my internal reluctance, I felt terrible rejecting the offer. </w:t>
      </w:r>
      <w:commentRangeStart w:id="3"/>
      <w:r>
        <w:rPr>
          <w:rFonts w:ascii="Roboto" w:eastAsia="Roboto" w:hAnsi="Roboto" w:cs="Roboto"/>
          <w:sz w:val="21"/>
          <w:szCs w:val="21"/>
        </w:rPr>
        <w:t xml:space="preserve">Little did I know that the starting club members would be the friends who’d change me. These are the very friends who </w:t>
      </w:r>
      <w:del w:id="4" w:author="Johana Felicia" w:date="2022-11-07T13:57:00Z">
        <w:r w:rsidDel="00472086">
          <w:rPr>
            <w:rFonts w:ascii="Roboto" w:eastAsia="Roboto" w:hAnsi="Roboto" w:cs="Roboto"/>
            <w:sz w:val="21"/>
            <w:szCs w:val="21"/>
          </w:rPr>
          <w:delText xml:space="preserve">made </w:delText>
        </w:r>
      </w:del>
      <w:ins w:id="5" w:author="Johana Felicia" w:date="2022-11-07T13:57:00Z">
        <w:r w:rsidR="00472086">
          <w:rPr>
            <w:rFonts w:ascii="Roboto" w:eastAsia="Roboto" w:hAnsi="Roboto" w:cs="Roboto"/>
            <w:sz w:val="21"/>
            <w:szCs w:val="21"/>
          </w:rPr>
          <w:t>turned</w:t>
        </w:r>
        <w:r w:rsidR="00472086">
          <w:rPr>
            <w:rFonts w:ascii="Roboto" w:eastAsia="Roboto" w:hAnsi="Roboto" w:cs="Roboto"/>
            <w:sz w:val="21"/>
            <w:szCs w:val="21"/>
          </w:rPr>
          <w:t xml:space="preserve"> </w:t>
        </w:r>
      </w:ins>
      <w:r>
        <w:rPr>
          <w:rFonts w:ascii="Roboto" w:eastAsia="Roboto" w:hAnsi="Roboto" w:cs="Roboto"/>
          <w:sz w:val="21"/>
          <w:szCs w:val="21"/>
        </w:rPr>
        <w:t xml:space="preserve">fantasy into reality. </w:t>
      </w:r>
      <w:commentRangeEnd w:id="3"/>
      <w:r w:rsidR="00D12F20">
        <w:rPr>
          <w:rStyle w:val="CommentReference"/>
        </w:rPr>
        <w:commentReference w:id="3"/>
      </w:r>
      <w:r>
        <w:rPr>
          <w:rFonts w:ascii="Roboto" w:eastAsia="Roboto" w:hAnsi="Roboto" w:cs="Roboto"/>
          <w:sz w:val="21"/>
          <w:szCs w:val="21"/>
        </w:rPr>
        <w:t>“What if we were able to hand down soft-skill knowledge to our juniors?” I joked as I promptly brushed the idea off. Not even a month after, those friends and I found ourselves planning an educational webinar for 5th - 8th graders to attend. Christmas celebrations at school and forming an alliance with school leaders in order to bridge communication gaps between students and teachers were some of the plans my friends and I successfully executed together to make our school a better place, even if only a tad bit.</w:t>
      </w:r>
    </w:p>
    <w:p w14:paraId="0000000F" w14:textId="79DE20A1" w:rsidR="00E6481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Through my community of friends</w:t>
      </w:r>
      <w:ins w:id="6" w:author="Johana Felicia" w:date="2022-11-08T12:35:00Z">
        <w:r w:rsidR="00041182">
          <w:rPr>
            <w:rFonts w:ascii="Roboto" w:eastAsia="Roboto" w:hAnsi="Roboto" w:cs="Roboto"/>
            <w:sz w:val="21"/>
            <w:szCs w:val="21"/>
          </w:rPr>
          <w:t>,</w:t>
        </w:r>
      </w:ins>
      <w:r>
        <w:rPr>
          <w:rFonts w:ascii="Roboto" w:eastAsia="Roboto" w:hAnsi="Roboto" w:cs="Roboto"/>
          <w:sz w:val="21"/>
          <w:szCs w:val="21"/>
        </w:rPr>
        <w:t xml:space="preserve"> I have fostered an open mind and a passionate spirit. The old me would simply aim for a 4.0 GPA, while the reincarnated person I am wishes to turn ideas into reality. Aiming to pursue bioengineering, </w:t>
      </w:r>
      <w:commentRangeStart w:id="7"/>
      <w:r>
        <w:rPr>
          <w:rFonts w:ascii="Roboto" w:eastAsia="Roboto" w:hAnsi="Roboto" w:cs="Roboto"/>
          <w:sz w:val="21"/>
          <w:szCs w:val="21"/>
        </w:rPr>
        <w:t xml:space="preserve">I hope to do so by maximizing UW’s resources, from its facilities to their students, exchanging ideas and collaborating to invent a creation that may solve issues relevant today, and possibly, the future. </w:t>
      </w:r>
      <w:commentRangeEnd w:id="7"/>
      <w:r w:rsidR="00041182">
        <w:rPr>
          <w:rStyle w:val="CommentReference"/>
        </w:rPr>
        <w:commentReference w:id="7"/>
      </w:r>
    </w:p>
    <w:p w14:paraId="00000010" w14:textId="77777777" w:rsidR="00E64813" w:rsidRDefault="00E64813">
      <w:pPr>
        <w:shd w:val="clear" w:color="auto" w:fill="FFFFFF"/>
        <w:spacing w:before="100" w:line="342" w:lineRule="auto"/>
        <w:rPr>
          <w:rFonts w:ascii="Roboto" w:eastAsia="Roboto" w:hAnsi="Roboto" w:cs="Roboto"/>
          <w:sz w:val="21"/>
          <w:szCs w:val="21"/>
        </w:rPr>
      </w:pPr>
    </w:p>
    <w:p w14:paraId="00000011" w14:textId="77777777" w:rsidR="00E64813" w:rsidRDefault="00E64813">
      <w:pPr>
        <w:shd w:val="clear" w:color="auto" w:fill="FFFFFF"/>
        <w:spacing w:before="100" w:line="342" w:lineRule="auto"/>
        <w:rPr>
          <w:rFonts w:ascii="Roboto" w:eastAsia="Roboto" w:hAnsi="Roboto" w:cs="Roboto"/>
          <w:sz w:val="21"/>
          <w:szCs w:val="21"/>
        </w:rPr>
      </w:pPr>
    </w:p>
    <w:p w14:paraId="00000012" w14:textId="77777777" w:rsidR="00E6481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 </w:t>
      </w:r>
    </w:p>
    <w:p w14:paraId="00000013" w14:textId="77777777" w:rsidR="00E64813" w:rsidRDefault="00E64813">
      <w:pPr>
        <w:shd w:val="clear" w:color="auto" w:fill="FFFFFF"/>
        <w:spacing w:before="100" w:line="342" w:lineRule="auto"/>
        <w:rPr>
          <w:rFonts w:ascii="Roboto" w:eastAsia="Roboto" w:hAnsi="Roboto" w:cs="Roboto"/>
          <w:sz w:val="21"/>
          <w:szCs w:val="21"/>
        </w:rPr>
      </w:pPr>
    </w:p>
    <w:p w14:paraId="00000014" w14:textId="77777777" w:rsidR="00E6481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Part #1 Describe the community: show the depiction of your old vs new self</w:t>
      </w:r>
    </w:p>
    <w:p w14:paraId="00000015" w14:textId="77777777" w:rsidR="00E64813" w:rsidRDefault="00000000">
      <w:pPr>
        <w:shd w:val="clear" w:color="auto" w:fill="FFFFFF"/>
        <w:spacing w:before="100" w:line="342" w:lineRule="auto"/>
        <w:rPr>
          <w:rFonts w:ascii="Roboto" w:eastAsia="Roboto" w:hAnsi="Roboto" w:cs="Roboto"/>
          <w:sz w:val="21"/>
          <w:szCs w:val="21"/>
          <w:highlight w:val="yellow"/>
        </w:rPr>
      </w:pPr>
      <w:r>
        <w:rPr>
          <w:rFonts w:ascii="Nova Mono" w:eastAsia="Nova Mono" w:hAnsi="Nova Mono" w:cs="Nova Mono"/>
          <w:sz w:val="21"/>
          <w:szCs w:val="21"/>
          <w:highlight w:val="yellow"/>
        </w:rPr>
        <w:t>Part #2 One episode that you want to highlight → close with what you learn</w:t>
      </w:r>
    </w:p>
    <w:p w14:paraId="00000016" w14:textId="77777777" w:rsidR="00E6481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lastRenderedPageBreak/>
        <w:t xml:space="preserve">Part #3 What you want to bring to </w:t>
      </w:r>
      <w:proofErr w:type="spellStart"/>
      <w:r>
        <w:rPr>
          <w:rFonts w:ascii="Roboto" w:eastAsia="Roboto" w:hAnsi="Roboto" w:cs="Roboto"/>
          <w:sz w:val="21"/>
          <w:szCs w:val="21"/>
        </w:rPr>
        <w:t>UDub</w:t>
      </w:r>
      <w:proofErr w:type="spellEnd"/>
    </w:p>
    <w:p w14:paraId="00000017" w14:textId="77777777" w:rsidR="00E64813" w:rsidRDefault="00E64813">
      <w:pPr>
        <w:shd w:val="clear" w:color="auto" w:fill="FFFFFF"/>
        <w:spacing w:before="100" w:line="342" w:lineRule="auto"/>
        <w:rPr>
          <w:rFonts w:ascii="Roboto" w:eastAsia="Roboto" w:hAnsi="Roboto" w:cs="Roboto"/>
          <w:sz w:val="21"/>
          <w:szCs w:val="21"/>
        </w:rPr>
      </w:pPr>
    </w:p>
    <w:p w14:paraId="67CC4C9A" w14:textId="289663C6" w:rsidR="00041182" w:rsidRDefault="00041182">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Hi Ashley, </w:t>
      </w:r>
    </w:p>
    <w:p w14:paraId="6EB0ADAC" w14:textId="52EE625E" w:rsidR="00041182" w:rsidRDefault="00041182">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Well done on your draft! From your writing above, I can see that your group of friends during high school did help you. I can also see how it is affecting you to become more compassionate and caring about others around you. </w:t>
      </w:r>
    </w:p>
    <w:p w14:paraId="7BB755E9" w14:textId="1FB0C2B2" w:rsidR="00041182" w:rsidRDefault="00041182">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However, I think the prompt for the supplement essay is asking you to describe your community. Who are they? How do they differ from you? Why did you eventually enjoy becoming a part of them? What about them made you change your mind about connecting with others? </w:t>
      </w:r>
    </w:p>
    <w:p w14:paraId="35F2EA84" w14:textId="736A2ABB" w:rsidR="00041182" w:rsidRDefault="00041182">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Another part that I think you could elaborate </w:t>
      </w:r>
      <w:r w:rsidR="000C4BC7">
        <w:rPr>
          <w:rFonts w:ascii="Roboto" w:eastAsia="Roboto" w:hAnsi="Roboto" w:cs="Roboto"/>
          <w:sz w:val="21"/>
          <w:szCs w:val="21"/>
        </w:rPr>
        <w:t xml:space="preserve">on </w:t>
      </w:r>
      <w:r>
        <w:rPr>
          <w:rFonts w:ascii="Roboto" w:eastAsia="Roboto" w:hAnsi="Roboto" w:cs="Roboto"/>
          <w:sz w:val="21"/>
          <w:szCs w:val="21"/>
        </w:rPr>
        <w:t xml:space="preserve">further is your </w:t>
      </w:r>
      <w:r w:rsidR="000C4BC7">
        <w:rPr>
          <w:rFonts w:ascii="Roboto" w:eastAsia="Roboto" w:hAnsi="Roboto" w:cs="Roboto"/>
          <w:sz w:val="21"/>
          <w:szCs w:val="21"/>
        </w:rPr>
        <w:t xml:space="preserve">future contribution to UW based on what you have learned. Which group of people? Any chance to do it both in and out of the classroom settings? Show your understanding of UW by mentioning explicitly you could be contributing to its diversity. </w:t>
      </w:r>
    </w:p>
    <w:p w14:paraId="5147F714" w14:textId="73CF7F9A" w:rsidR="000C4BC7" w:rsidRDefault="000C4BC7">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With supplemental essays in general—due to the nature of their limited word count—you will need to be quite direct and concise in answering their questions. </w:t>
      </w:r>
    </w:p>
    <w:p w14:paraId="4CD188D0" w14:textId="0F48717D" w:rsidR="000C4BC7" w:rsidRDefault="000C4BC7">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Hope that helps and all the best with your application!</w:t>
      </w:r>
    </w:p>
    <w:p w14:paraId="3F44D548" w14:textId="0DCC1301" w:rsidR="000C4BC7" w:rsidRDefault="000C4BC7">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Kind regards,</w:t>
      </w:r>
    </w:p>
    <w:p w14:paraId="6901BDFD" w14:textId="2C47DB37" w:rsidR="000C4BC7" w:rsidRDefault="000C4BC7">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Johana </w:t>
      </w:r>
    </w:p>
    <w:sectPr w:rsidR="000C4BC7">
      <w:headerReference w:type="default" r:id="rId10"/>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1-08T12:29:00Z" w:initials="JF">
    <w:p w14:paraId="60FA382E" w14:textId="77777777" w:rsidR="00D12F20" w:rsidRDefault="00D12F20" w:rsidP="00A27452">
      <w:r>
        <w:rPr>
          <w:rStyle w:val="CommentReference"/>
        </w:rPr>
        <w:annotationRef/>
      </w:r>
      <w:r>
        <w:rPr>
          <w:sz w:val="20"/>
          <w:szCs w:val="20"/>
        </w:rPr>
        <w:t>How so? Why did you prefer being alone?</w:t>
      </w:r>
    </w:p>
  </w:comment>
  <w:comment w:id="3" w:author="Johana Felicia" w:date="2022-11-08T12:34:00Z" w:initials="JF">
    <w:p w14:paraId="2A2DA0AE" w14:textId="77777777" w:rsidR="00041182" w:rsidRDefault="00D12F20" w:rsidP="00C26751">
      <w:r>
        <w:rPr>
          <w:rStyle w:val="CommentReference"/>
        </w:rPr>
        <w:annotationRef/>
      </w:r>
      <w:r w:rsidR="00041182">
        <w:rPr>
          <w:sz w:val="20"/>
          <w:szCs w:val="20"/>
        </w:rPr>
        <w:t xml:space="preserve">You mentioned above that you weren’t interested in being connected. Now that you’ve met this group of friends, how and why did they change your mind? I think this part isn’t clear enough in your writing. </w:t>
      </w:r>
    </w:p>
    <w:p w14:paraId="337A0688" w14:textId="77777777" w:rsidR="00041182" w:rsidRDefault="00041182" w:rsidP="00C26751"/>
    <w:p w14:paraId="3DF43C5A" w14:textId="77777777" w:rsidR="00041182" w:rsidRDefault="00041182" w:rsidP="00C26751">
      <w:r>
        <w:rPr>
          <w:sz w:val="20"/>
          <w:szCs w:val="20"/>
        </w:rPr>
        <w:t>So how would you describe this group of people? What are their values or beliefs that changed you?</w:t>
      </w:r>
    </w:p>
  </w:comment>
  <w:comment w:id="7" w:author="Johana Felicia" w:date="2022-11-08T12:37:00Z" w:initials="JF">
    <w:p w14:paraId="3C3A6420" w14:textId="77777777" w:rsidR="00041182" w:rsidRDefault="00041182" w:rsidP="0072054D">
      <w:r>
        <w:rPr>
          <w:rStyle w:val="CommentReference"/>
        </w:rPr>
        <w:annotationRef/>
      </w:r>
      <w:r>
        <w:rPr>
          <w:sz w:val="20"/>
          <w:szCs w:val="20"/>
        </w:rPr>
        <w:t xml:space="preserve">How would you do so? Are there any particular people, groups, or organizations in UW that you wish to learn from and/or contribute 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A382E" w15:done="0"/>
  <w15:commentEx w15:paraId="3DF43C5A" w15:done="0"/>
  <w15:commentEx w15:paraId="3C3A6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CA2E" w16cex:dateUtc="2022-11-08T05:29:00Z"/>
  <w16cex:commentExtensible w16cex:durableId="2714CB48" w16cex:dateUtc="2022-11-08T05:34:00Z"/>
  <w16cex:commentExtensible w16cex:durableId="2714CC0A" w16cex:dateUtc="2022-11-08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A382E" w16cid:durableId="2714CA2E"/>
  <w16cid:commentId w16cid:paraId="3DF43C5A" w16cid:durableId="2714CB48"/>
  <w16cid:commentId w16cid:paraId="3C3A6420" w16cid:durableId="2714CC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E4936" w14:textId="77777777" w:rsidR="007422EF" w:rsidRDefault="007422EF">
      <w:pPr>
        <w:spacing w:line="240" w:lineRule="auto"/>
      </w:pPr>
      <w:r>
        <w:separator/>
      </w:r>
    </w:p>
  </w:endnote>
  <w:endnote w:type="continuationSeparator" w:id="0">
    <w:p w14:paraId="314D45D1" w14:textId="77777777" w:rsidR="007422EF" w:rsidRDefault="00742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Nova Mono">
    <w:charset w:val="00"/>
    <w:family w:val="auto"/>
    <w:pitch w:val="default"/>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89FC1" w14:textId="77777777" w:rsidR="007422EF" w:rsidRDefault="007422EF">
      <w:pPr>
        <w:spacing w:line="240" w:lineRule="auto"/>
      </w:pPr>
      <w:r>
        <w:separator/>
      </w:r>
    </w:p>
  </w:footnote>
  <w:footnote w:type="continuationSeparator" w:id="0">
    <w:p w14:paraId="35E5755D" w14:textId="77777777" w:rsidR="007422EF" w:rsidRDefault="007422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E64813" w:rsidRDefault="00E6481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6B23A1FC" w:rsidR="00E64813" w:rsidRPr="00546422" w:rsidRDefault="00000000" w:rsidP="00546422">
    <w:pPr>
      <w:pStyle w:val="Header"/>
    </w:pPr>
    <w:r w:rsidRPr="00546422">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13"/>
    <w:rsid w:val="00041182"/>
    <w:rsid w:val="000C4BC7"/>
    <w:rsid w:val="00472086"/>
    <w:rsid w:val="00546422"/>
    <w:rsid w:val="007422EF"/>
    <w:rsid w:val="00D12F20"/>
    <w:rsid w:val="00E64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665538"/>
  <w15:docId w15:val="{266B584A-A527-504C-BEF2-5ECB106C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6422"/>
    <w:pPr>
      <w:tabs>
        <w:tab w:val="center" w:pos="4513"/>
        <w:tab w:val="right" w:pos="9026"/>
      </w:tabs>
      <w:spacing w:line="240" w:lineRule="auto"/>
    </w:pPr>
  </w:style>
  <w:style w:type="character" w:customStyle="1" w:styleId="HeaderChar">
    <w:name w:val="Header Char"/>
    <w:basedOn w:val="DefaultParagraphFont"/>
    <w:link w:val="Header"/>
    <w:uiPriority w:val="99"/>
    <w:rsid w:val="00546422"/>
  </w:style>
  <w:style w:type="paragraph" w:styleId="Footer">
    <w:name w:val="footer"/>
    <w:basedOn w:val="Normal"/>
    <w:link w:val="FooterChar"/>
    <w:uiPriority w:val="99"/>
    <w:unhideWhenUsed/>
    <w:rsid w:val="00546422"/>
    <w:pPr>
      <w:tabs>
        <w:tab w:val="center" w:pos="4513"/>
        <w:tab w:val="right" w:pos="9026"/>
      </w:tabs>
      <w:spacing w:line="240" w:lineRule="auto"/>
    </w:pPr>
  </w:style>
  <w:style w:type="character" w:customStyle="1" w:styleId="FooterChar">
    <w:name w:val="Footer Char"/>
    <w:basedOn w:val="DefaultParagraphFont"/>
    <w:link w:val="Footer"/>
    <w:uiPriority w:val="99"/>
    <w:rsid w:val="00546422"/>
  </w:style>
  <w:style w:type="paragraph" w:styleId="Revision">
    <w:name w:val="Revision"/>
    <w:hidden/>
    <w:uiPriority w:val="99"/>
    <w:semiHidden/>
    <w:rsid w:val="00472086"/>
    <w:pPr>
      <w:spacing w:line="240" w:lineRule="auto"/>
    </w:pPr>
  </w:style>
  <w:style w:type="character" w:styleId="CommentReference">
    <w:name w:val="annotation reference"/>
    <w:basedOn w:val="DefaultParagraphFont"/>
    <w:uiPriority w:val="99"/>
    <w:semiHidden/>
    <w:unhideWhenUsed/>
    <w:rsid w:val="00D12F20"/>
    <w:rPr>
      <w:sz w:val="16"/>
      <w:szCs w:val="16"/>
    </w:rPr>
  </w:style>
  <w:style w:type="paragraph" w:styleId="CommentText">
    <w:name w:val="annotation text"/>
    <w:basedOn w:val="Normal"/>
    <w:link w:val="CommentTextChar"/>
    <w:uiPriority w:val="99"/>
    <w:semiHidden/>
    <w:unhideWhenUsed/>
    <w:rsid w:val="00D12F20"/>
    <w:pPr>
      <w:spacing w:line="240" w:lineRule="auto"/>
    </w:pPr>
    <w:rPr>
      <w:sz w:val="20"/>
      <w:szCs w:val="20"/>
    </w:rPr>
  </w:style>
  <w:style w:type="character" w:customStyle="1" w:styleId="CommentTextChar">
    <w:name w:val="Comment Text Char"/>
    <w:basedOn w:val="DefaultParagraphFont"/>
    <w:link w:val="CommentText"/>
    <w:uiPriority w:val="99"/>
    <w:semiHidden/>
    <w:rsid w:val="00D12F20"/>
    <w:rPr>
      <w:sz w:val="20"/>
      <w:szCs w:val="20"/>
    </w:rPr>
  </w:style>
  <w:style w:type="paragraph" w:styleId="CommentSubject">
    <w:name w:val="annotation subject"/>
    <w:basedOn w:val="CommentText"/>
    <w:next w:val="CommentText"/>
    <w:link w:val="CommentSubjectChar"/>
    <w:uiPriority w:val="99"/>
    <w:semiHidden/>
    <w:unhideWhenUsed/>
    <w:rsid w:val="00D12F20"/>
    <w:rPr>
      <w:b/>
      <w:bCs/>
    </w:rPr>
  </w:style>
  <w:style w:type="character" w:customStyle="1" w:styleId="CommentSubjectChar">
    <w:name w:val="Comment Subject Char"/>
    <w:basedOn w:val="CommentTextChar"/>
    <w:link w:val="CommentSubject"/>
    <w:uiPriority w:val="99"/>
    <w:semiHidden/>
    <w:rsid w:val="00D12F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2</cp:revision>
  <dcterms:created xsi:type="dcterms:W3CDTF">2022-11-07T05:40:00Z</dcterms:created>
  <dcterms:modified xsi:type="dcterms:W3CDTF">2022-11-08T05:49:00Z</dcterms:modified>
</cp:coreProperties>
</file>