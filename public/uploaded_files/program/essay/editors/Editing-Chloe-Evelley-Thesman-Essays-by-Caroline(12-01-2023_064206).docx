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646F7" w14:textId="4212F7BA" w:rsidR="000C33DF" w:rsidRDefault="008410FA" w:rsidP="000C33DF">
      <w:pPr>
        <w:spacing w:line="276" w:lineRule="auto"/>
        <w:rPr>
          <w:b/>
          <w:bCs/>
          <w:color w:val="000000"/>
        </w:rPr>
      </w:pPr>
      <w:r>
        <w:rPr>
          <w:b/>
          <w:bCs/>
          <w:color w:val="000000"/>
        </w:rPr>
        <w:t>What do you think is/where have you seen the best use of sports statistics in the past year?</w:t>
      </w:r>
    </w:p>
    <w:p w14:paraId="6B684701" w14:textId="77777777" w:rsidR="009458FE" w:rsidRPr="009458FE" w:rsidRDefault="009458FE" w:rsidP="009458FE">
      <w:pPr>
        <w:rPr>
          <w:rFonts w:ascii="Times New Roman" w:eastAsia="Times New Roman" w:hAnsi="Times New Roman" w:cs="Times New Roman"/>
        </w:rPr>
      </w:pPr>
    </w:p>
    <w:p w14:paraId="1A78DCE3" w14:textId="137F47BA" w:rsidR="009458FE" w:rsidRPr="009458FE" w:rsidRDefault="009458FE" w:rsidP="009458FE">
      <w:pPr>
        <w:spacing w:line="276" w:lineRule="auto"/>
        <w:ind w:firstLine="720"/>
        <w:jc w:val="both"/>
        <w:rPr>
          <w:rFonts w:ascii="Times New Roman" w:eastAsia="Times New Roman" w:hAnsi="Times New Roman" w:cs="Times New Roman"/>
        </w:rPr>
      </w:pPr>
      <w:r w:rsidRPr="009458FE">
        <w:rPr>
          <w:rFonts w:ascii="Times New Roman" w:eastAsia="Times New Roman" w:hAnsi="Times New Roman" w:cs="Times New Roman"/>
          <w:color w:val="000000"/>
        </w:rPr>
        <w:t xml:space="preserve">Statistics </w:t>
      </w:r>
      <w:ins w:id="0" w:author="Microsoft Office User" w:date="2023-01-11T15:10:00Z">
        <w:r w:rsidR="00494822">
          <w:rPr>
            <w:rFonts w:ascii="Times New Roman" w:eastAsia="Times New Roman" w:hAnsi="Times New Roman" w:cs="Times New Roman"/>
            <w:color w:val="000000"/>
          </w:rPr>
          <w:t xml:space="preserve">is </w:t>
        </w:r>
      </w:ins>
      <w:del w:id="1" w:author="Microsoft Office User" w:date="2023-01-11T15:10:00Z">
        <w:r w:rsidRPr="009458FE" w:rsidDel="00494822">
          <w:rPr>
            <w:rFonts w:ascii="Times New Roman" w:eastAsia="Times New Roman" w:hAnsi="Times New Roman" w:cs="Times New Roman"/>
            <w:color w:val="000000"/>
          </w:rPr>
          <w:delText xml:space="preserve">has been </w:delText>
        </w:r>
      </w:del>
      <w:r w:rsidRPr="009458FE">
        <w:rPr>
          <w:rFonts w:ascii="Times New Roman" w:eastAsia="Times New Roman" w:hAnsi="Times New Roman" w:cs="Times New Roman"/>
          <w:color w:val="000000"/>
        </w:rPr>
        <w:t xml:space="preserve">something we </w:t>
      </w:r>
      <w:del w:id="2" w:author="Microsoft Office User" w:date="2023-01-11T15:10:00Z">
        <w:r w:rsidRPr="009458FE" w:rsidDel="00494822">
          <w:rPr>
            <w:rFonts w:ascii="Times New Roman" w:eastAsia="Times New Roman" w:hAnsi="Times New Roman" w:cs="Times New Roman"/>
            <w:color w:val="000000"/>
          </w:rPr>
          <w:delText xml:space="preserve">have </w:delText>
        </w:r>
      </w:del>
      <w:r w:rsidRPr="009458FE">
        <w:rPr>
          <w:rFonts w:ascii="Times New Roman" w:eastAsia="Times New Roman" w:hAnsi="Times New Roman" w:cs="Times New Roman"/>
          <w:color w:val="000000"/>
        </w:rPr>
        <w:t>heavily rel</w:t>
      </w:r>
      <w:ins w:id="3" w:author="Microsoft Office User" w:date="2023-01-11T15:10:00Z">
        <w:r w:rsidR="00494822">
          <w:rPr>
            <w:rFonts w:ascii="Times New Roman" w:eastAsia="Times New Roman" w:hAnsi="Times New Roman" w:cs="Times New Roman"/>
            <w:color w:val="000000"/>
          </w:rPr>
          <w:t xml:space="preserve">y </w:t>
        </w:r>
      </w:ins>
      <w:del w:id="4" w:author="Microsoft Office User" w:date="2023-01-11T15:10:00Z">
        <w:r w:rsidRPr="009458FE" w:rsidDel="00494822">
          <w:rPr>
            <w:rFonts w:ascii="Times New Roman" w:eastAsia="Times New Roman" w:hAnsi="Times New Roman" w:cs="Times New Roman"/>
            <w:color w:val="000000"/>
          </w:rPr>
          <w:delText xml:space="preserve">ied </w:delText>
        </w:r>
      </w:del>
      <w:r w:rsidRPr="009458FE">
        <w:rPr>
          <w:rFonts w:ascii="Times New Roman" w:eastAsia="Times New Roman" w:hAnsi="Times New Roman" w:cs="Times New Roman"/>
          <w:color w:val="000000"/>
        </w:rPr>
        <w:t>on</w:t>
      </w:r>
      <w:del w:id="5" w:author="Microsoft Office User" w:date="2023-01-11T15:11:00Z">
        <w:r w:rsidRPr="009458FE" w:rsidDel="00494822">
          <w:rPr>
            <w:rFonts w:ascii="Times New Roman" w:eastAsia="Times New Roman" w:hAnsi="Times New Roman" w:cs="Times New Roman"/>
            <w:color w:val="000000"/>
          </w:rPr>
          <w:delText>,</w:delText>
        </w:r>
      </w:del>
      <w:r w:rsidRPr="009458FE">
        <w:rPr>
          <w:rFonts w:ascii="Times New Roman" w:eastAsia="Times New Roman" w:hAnsi="Times New Roman" w:cs="Times New Roman"/>
          <w:color w:val="000000"/>
        </w:rPr>
        <w:t xml:space="preserve"> because it helps us comprehend the world a little better. Every aspect of our lives </w:t>
      </w:r>
      <w:del w:id="6" w:author="Microsoft Office User" w:date="2023-01-11T15:11:00Z">
        <w:r w:rsidRPr="009458FE" w:rsidDel="00494822">
          <w:rPr>
            <w:rFonts w:ascii="Times New Roman" w:eastAsia="Times New Roman" w:hAnsi="Times New Roman" w:cs="Times New Roman"/>
            <w:color w:val="000000"/>
          </w:rPr>
          <w:delText xml:space="preserve">widely </w:delText>
        </w:r>
      </w:del>
      <w:r w:rsidRPr="009458FE">
        <w:rPr>
          <w:rFonts w:ascii="Times New Roman" w:eastAsia="Times New Roman" w:hAnsi="Times New Roman" w:cs="Times New Roman"/>
          <w:color w:val="000000"/>
        </w:rPr>
        <w:t>embraces statistics, including sports</w:t>
      </w:r>
      <w:del w:id="7" w:author="Microsoft Office User" w:date="2023-01-11T15:11:00Z">
        <w:r w:rsidRPr="009458FE" w:rsidDel="00494822">
          <w:rPr>
            <w:rFonts w:ascii="Times New Roman" w:eastAsia="Times New Roman" w:hAnsi="Times New Roman" w:cs="Times New Roman"/>
            <w:color w:val="000000"/>
          </w:rPr>
          <w:delText>. It has entirely changed modern sports</w:delText>
        </w:r>
      </w:del>
      <w:r w:rsidRPr="009458FE">
        <w:rPr>
          <w:rFonts w:ascii="Times New Roman" w:eastAsia="Times New Roman" w:hAnsi="Times New Roman" w:cs="Times New Roman"/>
          <w:color w:val="000000"/>
        </w:rPr>
        <w:t xml:space="preserve"> and Formula 1 is a perfect example of that.</w:t>
      </w:r>
    </w:p>
    <w:p w14:paraId="29BEBD1E" w14:textId="783220D6" w:rsidR="009458FE" w:rsidRPr="009458FE" w:rsidRDefault="009458FE" w:rsidP="009458FE">
      <w:pPr>
        <w:spacing w:line="276" w:lineRule="auto"/>
        <w:ind w:firstLine="720"/>
        <w:jc w:val="both"/>
        <w:rPr>
          <w:rFonts w:ascii="Times New Roman" w:eastAsia="Times New Roman" w:hAnsi="Times New Roman" w:cs="Times New Roman"/>
        </w:rPr>
      </w:pPr>
      <w:r w:rsidRPr="009458FE">
        <w:rPr>
          <w:rFonts w:ascii="Times New Roman" w:eastAsia="Times New Roman" w:hAnsi="Times New Roman" w:cs="Times New Roman"/>
          <w:color w:val="000000"/>
        </w:rPr>
        <w:t>With my newfound interest in racing</w:t>
      </w:r>
      <w:del w:id="8" w:author="Microsoft Office User" w:date="2023-01-11T15:11:00Z">
        <w:r w:rsidRPr="009458FE" w:rsidDel="00494822">
          <w:rPr>
            <w:rFonts w:ascii="Times New Roman" w:eastAsia="Times New Roman" w:hAnsi="Times New Roman" w:cs="Times New Roman"/>
            <w:color w:val="000000"/>
          </w:rPr>
          <w:delText xml:space="preserve"> this year</w:delText>
        </w:r>
      </w:del>
      <w:r w:rsidRPr="009458FE">
        <w:rPr>
          <w:rFonts w:ascii="Times New Roman" w:eastAsia="Times New Roman" w:hAnsi="Times New Roman" w:cs="Times New Roman"/>
          <w:color w:val="000000"/>
        </w:rPr>
        <w:t xml:space="preserve">, I learned </w:t>
      </w:r>
      <w:del w:id="9" w:author="Microsoft Office User" w:date="2023-01-11T15:11:00Z">
        <w:r w:rsidRPr="009458FE" w:rsidDel="00494822">
          <w:rPr>
            <w:rFonts w:ascii="Times New Roman" w:eastAsia="Times New Roman" w:hAnsi="Times New Roman" w:cs="Times New Roman"/>
            <w:color w:val="000000"/>
          </w:rPr>
          <w:delText xml:space="preserve">that </w:delText>
        </w:r>
      </w:del>
      <w:r w:rsidRPr="009458FE">
        <w:rPr>
          <w:rFonts w:ascii="Times New Roman" w:eastAsia="Times New Roman" w:hAnsi="Times New Roman" w:cs="Times New Roman"/>
          <w:color w:val="000000"/>
        </w:rPr>
        <w:t>racers are not the only ones who drive Formula 1 but also data. In the Brazilian Grand Prix, Charles Leclerc, a Scuderia Ferrari Formula 1 Driver, quickly moved to last</w:t>
      </w:r>
      <w:del w:id="10" w:author="Microsoft Office User" w:date="2023-01-11T15:12:00Z">
        <w:r w:rsidRPr="009458FE" w:rsidDel="00494822">
          <w:rPr>
            <w:rFonts w:ascii="Times New Roman" w:eastAsia="Times New Roman" w:hAnsi="Times New Roman" w:cs="Times New Roman"/>
            <w:color w:val="000000"/>
          </w:rPr>
          <w:delText>,</w:delText>
        </w:r>
      </w:del>
      <w:r w:rsidRPr="009458FE">
        <w:rPr>
          <w:rFonts w:ascii="Times New Roman" w:eastAsia="Times New Roman" w:hAnsi="Times New Roman" w:cs="Times New Roman"/>
          <w:color w:val="000000"/>
        </w:rPr>
        <w:t xml:space="preserve"> after making contact with </w:t>
      </w:r>
      <w:proofErr w:type="spellStart"/>
      <w:r w:rsidRPr="009458FE">
        <w:rPr>
          <w:rFonts w:ascii="Times New Roman" w:eastAsia="Times New Roman" w:hAnsi="Times New Roman" w:cs="Times New Roman"/>
          <w:color w:val="000000"/>
        </w:rPr>
        <w:t>Lando</w:t>
      </w:r>
      <w:proofErr w:type="spellEnd"/>
      <w:r w:rsidRPr="009458FE">
        <w:rPr>
          <w:rFonts w:ascii="Times New Roman" w:eastAsia="Times New Roman" w:hAnsi="Times New Roman" w:cs="Times New Roman"/>
          <w:color w:val="000000"/>
        </w:rPr>
        <w:t xml:space="preserve"> Norris on lap 7 and spinning out to the wall. Analysts evaluated his car’s salvageability by assessing </w:t>
      </w:r>
      <w:del w:id="11" w:author="Microsoft Office User" w:date="2023-01-11T15:12:00Z">
        <w:r w:rsidRPr="009458FE" w:rsidDel="00494822">
          <w:rPr>
            <w:rFonts w:ascii="Times New Roman" w:eastAsia="Times New Roman" w:hAnsi="Times New Roman" w:cs="Times New Roman"/>
            <w:color w:val="000000"/>
          </w:rPr>
          <w:delText xml:space="preserve">the </w:delText>
        </w:r>
      </w:del>
      <w:r w:rsidRPr="009458FE">
        <w:rPr>
          <w:rFonts w:ascii="Times New Roman" w:eastAsia="Times New Roman" w:hAnsi="Times New Roman" w:cs="Times New Roman"/>
          <w:color w:val="000000"/>
        </w:rPr>
        <w:t>real-time data sent from the sensors. When Charles entered the pits, the engineers and mechanics already had a repair for the problem and a revised strategy to help with the situation. Charles then finished in fourth place by the end of the race. This race was crucial to Charles Leclerc as he was battling with Sergio Perez for second place in the Drivers' World Championship and the recovery he made in this race helped him earn the points needed. By the end of the race, Charles was tied with Perez in points and later went on to finish second in the 2022 Driver Standings.</w:t>
      </w:r>
    </w:p>
    <w:p w14:paraId="1569FAC6" w14:textId="16DBFC96" w:rsidR="009458FE" w:rsidRPr="009458FE" w:rsidRDefault="009458FE" w:rsidP="009458FE">
      <w:pPr>
        <w:spacing w:line="276" w:lineRule="auto"/>
        <w:ind w:firstLine="720"/>
        <w:jc w:val="both"/>
        <w:rPr>
          <w:rFonts w:ascii="Times New Roman" w:eastAsia="Times New Roman" w:hAnsi="Times New Roman" w:cs="Times New Roman"/>
        </w:rPr>
      </w:pPr>
      <w:del w:id="12" w:author="Microsoft Office User" w:date="2023-01-11T15:13:00Z">
        <w:r w:rsidRPr="009458FE" w:rsidDel="00494822">
          <w:rPr>
            <w:rFonts w:ascii="Times New Roman" w:eastAsia="Times New Roman" w:hAnsi="Times New Roman" w:cs="Times New Roman"/>
            <w:color w:val="000000"/>
          </w:rPr>
          <w:delText xml:space="preserve">The recent season demonstrated the importance of sports statistics in the </w:delText>
        </w:r>
      </w:del>
      <w:r w:rsidRPr="009458FE">
        <w:rPr>
          <w:rFonts w:ascii="Times New Roman" w:eastAsia="Times New Roman" w:hAnsi="Times New Roman" w:cs="Times New Roman"/>
          <w:color w:val="000000"/>
        </w:rPr>
        <w:t>Formula 1 World</w:t>
      </w:r>
      <w:del w:id="13" w:author="Microsoft Office User" w:date="2023-01-11T15:13:00Z">
        <w:r w:rsidRPr="009458FE" w:rsidDel="00494822">
          <w:rPr>
            <w:rFonts w:ascii="Times New Roman" w:eastAsia="Times New Roman" w:hAnsi="Times New Roman" w:cs="Times New Roman"/>
            <w:color w:val="000000"/>
          </w:rPr>
          <w:delText>. In fact, they</w:delText>
        </w:r>
      </w:del>
      <w:r w:rsidRPr="009458FE">
        <w:rPr>
          <w:rFonts w:ascii="Times New Roman" w:eastAsia="Times New Roman" w:hAnsi="Times New Roman" w:cs="Times New Roman"/>
          <w:color w:val="000000"/>
        </w:rPr>
        <w:t xml:space="preserve"> use</w:t>
      </w:r>
      <w:ins w:id="14" w:author="Microsoft Office User" w:date="2023-01-11T15:13:00Z">
        <w:r w:rsidR="00494822">
          <w:rPr>
            <w:rFonts w:ascii="Times New Roman" w:eastAsia="Times New Roman" w:hAnsi="Times New Roman" w:cs="Times New Roman"/>
            <w:color w:val="000000"/>
          </w:rPr>
          <w:t>s</w:t>
        </w:r>
      </w:ins>
      <w:r w:rsidRPr="009458FE">
        <w:rPr>
          <w:rFonts w:ascii="Times New Roman" w:eastAsia="Times New Roman" w:hAnsi="Times New Roman" w:cs="Times New Roman"/>
          <w:color w:val="000000"/>
        </w:rPr>
        <w:t xml:space="preserve"> terabytes of data and telemetry to execute the best performance and strategy for each team. As </w:t>
      </w:r>
      <w:del w:id="15" w:author="Microsoft Office User" w:date="2023-01-11T15:17:00Z">
        <w:r w:rsidRPr="009458FE" w:rsidDel="00494822">
          <w:rPr>
            <w:rFonts w:ascii="Times New Roman" w:eastAsia="Times New Roman" w:hAnsi="Times New Roman" w:cs="Times New Roman"/>
            <w:color w:val="000000"/>
          </w:rPr>
          <w:delText xml:space="preserve">Formula 1 </w:delText>
        </w:r>
      </w:del>
      <w:r w:rsidRPr="009458FE">
        <w:rPr>
          <w:rFonts w:ascii="Times New Roman" w:eastAsia="Times New Roman" w:hAnsi="Times New Roman" w:cs="Times New Roman"/>
          <w:color w:val="000000"/>
        </w:rPr>
        <w:t xml:space="preserve">teams gather data from </w:t>
      </w:r>
      <w:del w:id="16" w:author="Microsoft Office User" w:date="2023-01-11T15:17:00Z">
        <w:r w:rsidRPr="009458FE" w:rsidDel="00494822">
          <w:rPr>
            <w:rFonts w:ascii="Times New Roman" w:eastAsia="Times New Roman" w:hAnsi="Times New Roman" w:cs="Times New Roman"/>
            <w:color w:val="000000"/>
          </w:rPr>
          <w:delText xml:space="preserve">the </w:delText>
        </w:r>
      </w:del>
      <w:r w:rsidRPr="009458FE">
        <w:rPr>
          <w:rFonts w:ascii="Times New Roman" w:eastAsia="Times New Roman" w:hAnsi="Times New Roman" w:cs="Times New Roman"/>
          <w:color w:val="000000"/>
        </w:rPr>
        <w:t xml:space="preserve">components of the race car, they send it to support teams where real-time analyses are performed. The results are </w:t>
      </w:r>
      <w:del w:id="17" w:author="Microsoft Office User" w:date="2023-01-11T15:20:00Z">
        <w:r w:rsidRPr="009458FE" w:rsidDel="00494822">
          <w:rPr>
            <w:rFonts w:ascii="Times New Roman" w:eastAsia="Times New Roman" w:hAnsi="Times New Roman" w:cs="Times New Roman"/>
            <w:color w:val="000000"/>
          </w:rPr>
          <w:delText xml:space="preserve">subsequently </w:delText>
        </w:r>
      </w:del>
      <w:r w:rsidRPr="009458FE">
        <w:rPr>
          <w:rFonts w:ascii="Times New Roman" w:eastAsia="Times New Roman" w:hAnsi="Times New Roman" w:cs="Times New Roman"/>
          <w:color w:val="000000"/>
        </w:rPr>
        <w:t xml:space="preserve">sent back, used to inform decisions, and execute plans for the driver and the car. Drivers themselves are also permitted to use this information to make changes to modes and settings while still in the car, mid-lap, and shift driving strategies if needed. Technological use in the industry has become so pervasive and crucial to success that even a 2-second lag in data transfer and processing can lead to a driver and its team </w:t>
      </w:r>
      <w:del w:id="18" w:author="Microsoft Office User" w:date="2023-01-11T15:20:00Z">
        <w:r w:rsidRPr="009458FE" w:rsidDel="00494822">
          <w:rPr>
            <w:rFonts w:ascii="Times New Roman" w:eastAsia="Times New Roman" w:hAnsi="Times New Roman" w:cs="Times New Roman"/>
            <w:color w:val="000000"/>
          </w:rPr>
          <w:delText xml:space="preserve">losing </w:delText>
        </w:r>
      </w:del>
      <w:ins w:id="19" w:author="Microsoft Office User" w:date="2023-01-11T15:20:00Z">
        <w:r w:rsidR="00494822">
          <w:rPr>
            <w:rFonts w:ascii="Times New Roman" w:eastAsia="Times New Roman" w:hAnsi="Times New Roman" w:cs="Times New Roman"/>
            <w:color w:val="000000"/>
          </w:rPr>
          <w:t xml:space="preserve">making or </w:t>
        </w:r>
      </w:ins>
      <w:ins w:id="20" w:author="Microsoft Office User" w:date="2023-01-11T15:21:00Z">
        <w:r w:rsidR="00494822">
          <w:rPr>
            <w:rFonts w:ascii="Times New Roman" w:eastAsia="Times New Roman" w:hAnsi="Times New Roman" w:cs="Times New Roman"/>
            <w:color w:val="000000"/>
          </w:rPr>
          <w:t>breaking</w:t>
        </w:r>
      </w:ins>
      <w:ins w:id="21" w:author="Microsoft Office User" w:date="2023-01-11T15:20:00Z">
        <w:r w:rsidR="00494822" w:rsidRPr="009458FE">
          <w:rPr>
            <w:rFonts w:ascii="Times New Roman" w:eastAsia="Times New Roman" w:hAnsi="Times New Roman" w:cs="Times New Roman"/>
            <w:color w:val="000000"/>
          </w:rPr>
          <w:t xml:space="preserve"> </w:t>
        </w:r>
      </w:ins>
      <w:r w:rsidRPr="009458FE">
        <w:rPr>
          <w:rFonts w:ascii="Times New Roman" w:eastAsia="Times New Roman" w:hAnsi="Times New Roman" w:cs="Times New Roman"/>
          <w:color w:val="000000"/>
        </w:rPr>
        <w:t>championships.</w:t>
      </w:r>
    </w:p>
    <w:p w14:paraId="1DC62D5D" w14:textId="03FD8CF8" w:rsidR="009458FE" w:rsidRPr="009458FE" w:rsidRDefault="009458FE" w:rsidP="009458FE">
      <w:pPr>
        <w:spacing w:line="276" w:lineRule="auto"/>
        <w:ind w:firstLine="720"/>
        <w:jc w:val="both"/>
        <w:rPr>
          <w:rFonts w:ascii="Times New Roman" w:eastAsia="Times New Roman" w:hAnsi="Times New Roman" w:cs="Times New Roman"/>
        </w:rPr>
      </w:pPr>
      <w:r w:rsidRPr="009458FE">
        <w:rPr>
          <w:rFonts w:ascii="Times New Roman" w:eastAsia="Times New Roman" w:hAnsi="Times New Roman" w:cs="Times New Roman"/>
          <w:color w:val="000000"/>
        </w:rPr>
        <w:t xml:space="preserve">The use of statistics has been </w:t>
      </w:r>
      <w:del w:id="22" w:author="Microsoft Office User" w:date="2023-01-11T15:21:00Z">
        <w:r w:rsidRPr="009458FE" w:rsidDel="00494822">
          <w:rPr>
            <w:rFonts w:ascii="Times New Roman" w:eastAsia="Times New Roman" w:hAnsi="Times New Roman" w:cs="Times New Roman"/>
            <w:color w:val="000000"/>
          </w:rPr>
          <w:delText>very crucial</w:delText>
        </w:r>
      </w:del>
      <w:ins w:id="23" w:author="Microsoft Office User" w:date="2023-01-11T15:21:00Z">
        <w:r w:rsidR="00494822">
          <w:rPr>
            <w:rFonts w:ascii="Times New Roman" w:eastAsia="Times New Roman" w:hAnsi="Times New Roman" w:cs="Times New Roman"/>
            <w:color w:val="000000"/>
          </w:rPr>
          <w:t>critical</w:t>
        </w:r>
      </w:ins>
      <w:r w:rsidRPr="009458FE">
        <w:rPr>
          <w:rFonts w:ascii="Times New Roman" w:eastAsia="Times New Roman" w:hAnsi="Times New Roman" w:cs="Times New Roman"/>
          <w:color w:val="000000"/>
        </w:rPr>
        <w:t xml:space="preserve"> in Formula 1</w:t>
      </w:r>
      <w:del w:id="24" w:author="Microsoft Office User" w:date="2023-01-11T15:21:00Z">
        <w:r w:rsidRPr="009458FE" w:rsidDel="00494822">
          <w:rPr>
            <w:rFonts w:ascii="Times New Roman" w:eastAsia="Times New Roman" w:hAnsi="Times New Roman" w:cs="Times New Roman"/>
            <w:color w:val="000000"/>
          </w:rPr>
          <w:delText>,</w:delText>
        </w:r>
      </w:del>
      <w:r w:rsidRPr="009458FE">
        <w:rPr>
          <w:rFonts w:ascii="Times New Roman" w:eastAsia="Times New Roman" w:hAnsi="Times New Roman" w:cs="Times New Roman"/>
          <w:color w:val="000000"/>
        </w:rPr>
        <w:t xml:space="preserve"> because data has become the thread that ties all the teams' efforts together. </w:t>
      </w:r>
      <w:del w:id="25" w:author="Microsoft Office User" w:date="2023-01-11T15:21:00Z">
        <w:r w:rsidRPr="009458FE" w:rsidDel="00494822">
          <w:rPr>
            <w:rFonts w:ascii="Times New Roman" w:eastAsia="Times New Roman" w:hAnsi="Times New Roman" w:cs="Times New Roman"/>
            <w:color w:val="000000"/>
          </w:rPr>
          <w:delText>By using the data and statistics, engineers</w:delText>
        </w:r>
      </w:del>
      <w:ins w:id="26" w:author="Microsoft Office User" w:date="2023-01-11T15:21:00Z">
        <w:r w:rsidR="00494822">
          <w:rPr>
            <w:rFonts w:ascii="Times New Roman" w:eastAsia="Times New Roman" w:hAnsi="Times New Roman" w:cs="Times New Roman"/>
            <w:color w:val="000000"/>
          </w:rPr>
          <w:t>Engineers</w:t>
        </w:r>
      </w:ins>
      <w:r w:rsidRPr="009458FE">
        <w:rPr>
          <w:rFonts w:ascii="Times New Roman" w:eastAsia="Times New Roman" w:hAnsi="Times New Roman" w:cs="Times New Roman"/>
          <w:color w:val="000000"/>
        </w:rPr>
        <w:t xml:space="preserve"> can act as a second pair of eyes and ears in the vehicle to provide information that drivers cannot obtain from the cockpit alone. I have come to believe that big data drives important decisions here in Formula 1</w:t>
      </w:r>
      <w:del w:id="27" w:author="Microsoft Office User" w:date="2023-01-11T15:22:00Z">
        <w:r w:rsidRPr="009458FE" w:rsidDel="00494822">
          <w:rPr>
            <w:rFonts w:ascii="Times New Roman" w:eastAsia="Times New Roman" w:hAnsi="Times New Roman" w:cs="Times New Roman"/>
            <w:color w:val="000000"/>
          </w:rPr>
          <w:delText>,</w:delText>
        </w:r>
      </w:del>
      <w:r w:rsidRPr="009458FE">
        <w:rPr>
          <w:rFonts w:ascii="Times New Roman" w:eastAsia="Times New Roman" w:hAnsi="Times New Roman" w:cs="Times New Roman"/>
          <w:color w:val="000000"/>
        </w:rPr>
        <w:t xml:space="preserve"> more than anywhere else. </w:t>
      </w:r>
      <w:del w:id="28" w:author="Microsoft Office User" w:date="2023-01-11T15:22:00Z">
        <w:r w:rsidRPr="009458FE" w:rsidDel="00494822">
          <w:rPr>
            <w:rFonts w:ascii="Times New Roman" w:eastAsia="Times New Roman" w:hAnsi="Times New Roman" w:cs="Times New Roman"/>
            <w:color w:val="000000"/>
          </w:rPr>
          <w:delText xml:space="preserve">As the reach and application of data analytics expand in the wider world, </w:delText>
        </w:r>
      </w:del>
      <w:r w:rsidRPr="009458FE">
        <w:rPr>
          <w:rFonts w:ascii="Times New Roman" w:eastAsia="Times New Roman" w:hAnsi="Times New Roman" w:cs="Times New Roman"/>
          <w:color w:val="000000"/>
        </w:rPr>
        <w:t>Formula 1 will undoubtedly benefit from whatever the technology sector develops</w:t>
      </w:r>
      <w:ins w:id="29" w:author="Microsoft Office User" w:date="2023-01-11T15:22:00Z">
        <w:r w:rsidR="00494822">
          <w:rPr>
            <w:rFonts w:ascii="Times New Roman" w:eastAsia="Times New Roman" w:hAnsi="Times New Roman" w:cs="Times New Roman"/>
            <w:color w:val="000000"/>
          </w:rPr>
          <w:t xml:space="preserve"> </w:t>
        </w:r>
      </w:ins>
      <w:del w:id="30" w:author="Microsoft Office User" w:date="2023-01-11T15:22:00Z">
        <w:r w:rsidRPr="009458FE" w:rsidDel="00494822">
          <w:rPr>
            <w:rFonts w:ascii="Times New Roman" w:eastAsia="Times New Roman" w:hAnsi="Times New Roman" w:cs="Times New Roman"/>
            <w:color w:val="000000"/>
          </w:rPr>
          <w:delText xml:space="preserve">, </w:delText>
        </w:r>
      </w:del>
      <w:r w:rsidRPr="009458FE">
        <w:rPr>
          <w:rFonts w:ascii="Times New Roman" w:eastAsia="Times New Roman" w:hAnsi="Times New Roman" w:cs="Times New Roman"/>
          <w:color w:val="000000"/>
        </w:rPr>
        <w:t xml:space="preserve">with cloud computing, predictive analytics, predictive intelligence, machine learning, and prescriptive intelligence playing larger roles in the sport's future. Being a big fan of Formula 1, it would be a dream to work in the industry and </w:t>
      </w:r>
      <w:del w:id="31" w:author="Microsoft Office User" w:date="2023-01-11T15:22:00Z">
        <w:r w:rsidRPr="009458FE" w:rsidDel="00494822">
          <w:rPr>
            <w:rFonts w:ascii="Times New Roman" w:eastAsia="Times New Roman" w:hAnsi="Times New Roman" w:cs="Times New Roman"/>
            <w:color w:val="000000"/>
          </w:rPr>
          <w:delText xml:space="preserve">an even bigger one to be able to </w:delText>
        </w:r>
      </w:del>
      <w:r w:rsidRPr="009458FE">
        <w:rPr>
          <w:rFonts w:ascii="Times New Roman" w:eastAsia="Times New Roman" w:hAnsi="Times New Roman" w:cs="Times New Roman"/>
          <w:color w:val="000000"/>
        </w:rPr>
        <w:t xml:space="preserve">make an impact on this sport. As such, I hope to help innovate </w:t>
      </w:r>
      <w:del w:id="32" w:author="Microsoft Office User" w:date="2023-01-11T15:23:00Z">
        <w:r w:rsidRPr="009458FE" w:rsidDel="00494822">
          <w:rPr>
            <w:rFonts w:ascii="Times New Roman" w:eastAsia="Times New Roman" w:hAnsi="Times New Roman" w:cs="Times New Roman"/>
            <w:color w:val="000000"/>
          </w:rPr>
          <w:delText xml:space="preserve">such </w:delText>
        </w:r>
      </w:del>
      <w:r w:rsidRPr="009458FE">
        <w:rPr>
          <w:rFonts w:ascii="Times New Roman" w:eastAsia="Times New Roman" w:hAnsi="Times New Roman" w:cs="Times New Roman"/>
          <w:color w:val="000000"/>
        </w:rPr>
        <w:t>technology that can help advance the world of Formula 1, because without the use of sports statistics, Formula 1 simply wouldn’t be what it is known as today. </w:t>
      </w:r>
    </w:p>
    <w:p w14:paraId="56C6FB70" w14:textId="77777777" w:rsidR="009458FE" w:rsidRPr="009458FE" w:rsidRDefault="009458FE" w:rsidP="009458FE">
      <w:pPr>
        <w:spacing w:line="276" w:lineRule="auto"/>
        <w:rPr>
          <w:rFonts w:ascii="Times New Roman" w:eastAsia="Times New Roman" w:hAnsi="Times New Roman" w:cs="Times New Roman"/>
        </w:rPr>
      </w:pPr>
    </w:p>
    <w:p w14:paraId="1FBA093E" w14:textId="77777777" w:rsidR="00954F64" w:rsidRPr="00954F64" w:rsidRDefault="00954F64" w:rsidP="00954F64">
      <w:pPr>
        <w:rPr>
          <w:rFonts w:ascii="Times New Roman" w:eastAsia="Times New Roman" w:hAnsi="Times New Roman" w:cs="Times New Roman"/>
        </w:rPr>
      </w:pPr>
    </w:p>
    <w:p w14:paraId="301A96A7" w14:textId="77777777" w:rsidR="00327C66" w:rsidRDefault="00327C66" w:rsidP="000C33DF">
      <w:pPr>
        <w:spacing w:line="276" w:lineRule="auto"/>
      </w:pPr>
    </w:p>
    <w:sectPr w:rsidR="00327C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DF"/>
    <w:rsid w:val="000C33DF"/>
    <w:rsid w:val="00185506"/>
    <w:rsid w:val="00327C66"/>
    <w:rsid w:val="00494822"/>
    <w:rsid w:val="0062459E"/>
    <w:rsid w:val="008410FA"/>
    <w:rsid w:val="009458FE"/>
    <w:rsid w:val="00954F6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3E09401"/>
  <w15:chartTrackingRefBased/>
  <w15:docId w15:val="{A184714C-6AE9-8440-9F3E-D12AD3872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33DF"/>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494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43937">
      <w:bodyDiv w:val="1"/>
      <w:marLeft w:val="0"/>
      <w:marRight w:val="0"/>
      <w:marTop w:val="0"/>
      <w:marBottom w:val="0"/>
      <w:divBdr>
        <w:top w:val="none" w:sz="0" w:space="0" w:color="auto"/>
        <w:left w:val="none" w:sz="0" w:space="0" w:color="auto"/>
        <w:bottom w:val="none" w:sz="0" w:space="0" w:color="auto"/>
        <w:right w:val="none" w:sz="0" w:space="0" w:color="auto"/>
      </w:divBdr>
    </w:div>
    <w:div w:id="1791049438">
      <w:bodyDiv w:val="1"/>
      <w:marLeft w:val="0"/>
      <w:marRight w:val="0"/>
      <w:marTop w:val="0"/>
      <w:marBottom w:val="0"/>
      <w:divBdr>
        <w:top w:val="none" w:sz="0" w:space="0" w:color="auto"/>
        <w:left w:val="none" w:sz="0" w:space="0" w:color="auto"/>
        <w:bottom w:val="none" w:sz="0" w:space="0" w:color="auto"/>
        <w:right w:val="none" w:sz="0" w:space="0" w:color="auto"/>
      </w:divBdr>
    </w:div>
    <w:div w:id="187577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5</cp:revision>
  <dcterms:created xsi:type="dcterms:W3CDTF">2022-12-21T10:13:00Z</dcterms:created>
  <dcterms:modified xsi:type="dcterms:W3CDTF">2023-01-11T23:23:00Z</dcterms:modified>
</cp:coreProperties>
</file>