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3AC8" w:rsidRDefault="000F2AE6">
      <w:pPr>
        <w:rPr>
          <w:color w:val="4D4D4D"/>
          <w:highlight w:val="yellow"/>
        </w:rPr>
      </w:pPr>
      <w:r>
        <w:rPr>
          <w:color w:val="4D4D4D"/>
          <w:highlight w:val="yellow"/>
        </w:rPr>
        <w:t>Describe an example of your leadership experience in which you have positively influenced others, helped resolve disputes or contributed to group efforts over time. (350 words)</w:t>
      </w:r>
    </w:p>
    <w:p w14:paraId="00000002" w14:textId="77777777" w:rsidR="00473AC8" w:rsidRDefault="000F2AE6">
      <w:pPr>
        <w:rPr>
          <w:color w:val="0E101A"/>
        </w:rPr>
      </w:pPr>
      <w:r>
        <w:rPr>
          <w:color w:val="4D4D4D"/>
          <w:highlight w:val="yellow"/>
        </w:rPr>
        <w:t>450 lmao</w:t>
      </w:r>
    </w:p>
    <w:p w14:paraId="00000003" w14:textId="77777777" w:rsidR="00473AC8" w:rsidRDefault="00473AC8">
      <w:pPr>
        <w:rPr>
          <w:color w:val="0E101A"/>
        </w:rPr>
      </w:pPr>
    </w:p>
    <w:p w14:paraId="00000004" w14:textId="17B8728D" w:rsidR="00473AC8" w:rsidRDefault="00337AB2">
      <w:pPr>
        <w:rPr>
          <w:color w:val="0E101A"/>
        </w:rPr>
      </w:pPr>
      <w:ins w:id="0" w:author="Microsoft Office User" w:date="2022-11-28T14:21:00Z">
        <w:r>
          <w:rPr>
            <w:color w:val="0E101A"/>
          </w:rPr>
          <w:t>As a</w:t>
        </w:r>
      </w:ins>
      <w:ins w:id="1" w:author="Microsoft Office User" w:date="2022-11-28T14:22:00Z">
        <w:r>
          <w:rPr>
            <w:color w:val="0E101A"/>
          </w:rPr>
          <w:t xml:space="preserve"> high school</w:t>
        </w:r>
      </w:ins>
      <w:ins w:id="2" w:author="Microsoft Office User" w:date="2022-11-28T14:21:00Z">
        <w:r>
          <w:rPr>
            <w:color w:val="0E101A"/>
          </w:rPr>
          <w:t xml:space="preserve"> freshman</w:t>
        </w:r>
      </w:ins>
      <w:commentRangeStart w:id="3"/>
      <w:del w:id="4" w:author="Microsoft Office User" w:date="2022-11-28T14:22:00Z">
        <w:r w:rsidR="000F2AE6" w:rsidDel="00337AB2">
          <w:rPr>
            <w:color w:val="0E101A"/>
          </w:rPr>
          <w:delText xml:space="preserve"> high school</w:delText>
        </w:r>
      </w:del>
      <w:r w:rsidR="000F2AE6">
        <w:rPr>
          <w:color w:val="0E101A"/>
        </w:rPr>
        <w:t xml:space="preserve">, three </w:t>
      </w:r>
      <w:del w:id="5" w:author="Microsoft Office User" w:date="2022-11-28T14:22:00Z">
        <w:r w:rsidR="000F2AE6" w:rsidDel="00337AB2">
          <w:rPr>
            <w:color w:val="0E101A"/>
          </w:rPr>
          <w:delText xml:space="preserve">of my </w:delText>
        </w:r>
      </w:del>
      <w:r w:rsidR="000F2AE6">
        <w:rPr>
          <w:color w:val="0E101A"/>
        </w:rPr>
        <w:t xml:space="preserve">friends and I talked about starting a bakery. However, </w:t>
      </w:r>
      <w:del w:id="6" w:author="Microsoft Office User" w:date="2022-11-28T14:22:00Z">
        <w:r w:rsidR="000F2AE6" w:rsidDel="00337AB2">
          <w:rPr>
            <w:color w:val="0E101A"/>
          </w:rPr>
          <w:delText xml:space="preserve">during </w:delText>
        </w:r>
      </w:del>
      <w:del w:id="7" w:author="Microsoft Office User" w:date="2022-11-28T14:21:00Z">
        <w:r w:rsidR="000F2AE6" w:rsidDel="00337AB2">
          <w:rPr>
            <w:color w:val="0E101A"/>
          </w:rPr>
          <w:delText xml:space="preserve">the start of </w:delText>
        </w:r>
      </w:del>
      <w:del w:id="8" w:author="Microsoft Office User" w:date="2022-11-28T14:22:00Z">
        <w:r w:rsidR="000F2AE6" w:rsidDel="00337AB2">
          <w:rPr>
            <w:color w:val="0E101A"/>
          </w:rPr>
          <w:delText xml:space="preserve">the pandemic, </w:delText>
        </w:r>
      </w:del>
      <w:del w:id="9" w:author="Microsoft Office User" w:date="2022-11-28T14:23:00Z">
        <w:r w:rsidR="000F2AE6" w:rsidDel="00330390">
          <w:rPr>
            <w:color w:val="0E101A"/>
          </w:rPr>
          <w:delText>my friends</w:delText>
        </w:r>
      </w:del>
      <w:ins w:id="10" w:author="Microsoft Office User" w:date="2022-11-28T14:23:00Z">
        <w:r w:rsidR="00330390">
          <w:rPr>
            <w:color w:val="0E101A"/>
          </w:rPr>
          <w:t>they</w:t>
        </w:r>
      </w:ins>
      <w:r w:rsidR="000F2AE6">
        <w:rPr>
          <w:color w:val="0E101A"/>
        </w:rPr>
        <w:t xml:space="preserve"> </w:t>
      </w:r>
      <w:ins w:id="11" w:author="Microsoft Office User" w:date="2022-11-28T14:21:00Z">
        <w:r>
          <w:rPr>
            <w:color w:val="0E101A"/>
          </w:rPr>
          <w:t xml:space="preserve">became </w:t>
        </w:r>
      </w:ins>
      <w:r w:rsidR="000F2AE6">
        <w:rPr>
          <w:color w:val="0E101A"/>
        </w:rPr>
        <w:t>pessimistic</w:t>
      </w:r>
      <w:r w:rsidR="000F2AE6">
        <w:rPr>
          <w:color w:val="0E101A"/>
        </w:rPr>
        <w:t xml:space="preserve">, believing that the pandemic had ruined </w:t>
      </w:r>
      <w:del w:id="12" w:author="Microsoft Office User" w:date="2022-11-28T14:24:00Z">
        <w:r w:rsidR="000F2AE6" w:rsidDel="000D6E00">
          <w:rPr>
            <w:color w:val="0E101A"/>
          </w:rPr>
          <w:delText xml:space="preserve">any </w:delText>
        </w:r>
      </w:del>
      <w:ins w:id="13" w:author="Microsoft Office User" w:date="2022-11-28T14:24:00Z">
        <w:r w:rsidR="000D6E00">
          <w:rPr>
            <w:color w:val="0E101A"/>
          </w:rPr>
          <w:t>our</w:t>
        </w:r>
        <w:r w:rsidR="000D6E00">
          <w:rPr>
            <w:color w:val="0E101A"/>
          </w:rPr>
          <w:t xml:space="preserve"> </w:t>
        </w:r>
      </w:ins>
      <w:r w:rsidR="000F2AE6">
        <w:rPr>
          <w:color w:val="0E101A"/>
        </w:rPr>
        <w:t xml:space="preserve">chances </w:t>
      </w:r>
      <w:del w:id="14" w:author="Microsoft Office User" w:date="2022-11-28T14:24:00Z">
        <w:r w:rsidR="000F2AE6" w:rsidDel="000D6E00">
          <w:rPr>
            <w:color w:val="0E101A"/>
          </w:rPr>
          <w:delText>we</w:delText>
        </w:r>
        <w:r w:rsidR="000F2AE6" w:rsidDel="000D6E00">
          <w:rPr>
            <w:color w:val="0E101A"/>
          </w:rPr>
          <w:delText xml:space="preserve"> had</w:delText>
        </w:r>
      </w:del>
      <w:ins w:id="15" w:author="Microsoft Office User" w:date="2022-11-28T14:25:00Z">
        <w:r w:rsidR="00C1437D">
          <w:rPr>
            <w:color w:val="0E101A"/>
          </w:rPr>
          <w:t>of starting this business</w:t>
        </w:r>
      </w:ins>
      <w:del w:id="16" w:author="Microsoft Office User" w:date="2022-11-28T14:24:00Z">
        <w:r w:rsidR="000F2AE6" w:rsidDel="000D6E00">
          <w:rPr>
            <w:color w:val="0E101A"/>
          </w:rPr>
          <w:delText xml:space="preserve"> </w:delText>
        </w:r>
      </w:del>
      <w:del w:id="17" w:author="Microsoft Office User" w:date="2022-11-28T14:25:00Z">
        <w:r w:rsidR="000F2AE6" w:rsidDel="00C1437D">
          <w:rPr>
            <w:color w:val="0E101A"/>
          </w:rPr>
          <w:delText>of successfully running</w:delText>
        </w:r>
      </w:del>
      <w:del w:id="18" w:author="Microsoft Office User" w:date="2022-11-28T14:24:00Z">
        <w:r w:rsidR="000F2AE6" w:rsidDel="000D6E00">
          <w:rPr>
            <w:color w:val="0E101A"/>
          </w:rPr>
          <w:delText xml:space="preserve"> </w:delText>
        </w:r>
        <w:r w:rsidR="000F2AE6" w:rsidDel="000D6E00">
          <w:rPr>
            <w:color w:val="0E101A"/>
          </w:rPr>
          <w:delText>an F &amp; B business</w:delText>
        </w:r>
      </w:del>
      <w:r w:rsidR="000F2AE6">
        <w:rPr>
          <w:color w:val="0E101A"/>
        </w:rPr>
        <w:t xml:space="preserve">. </w:t>
      </w:r>
      <w:del w:id="19" w:author="Microsoft Office User" w:date="2022-11-28T14:25:00Z">
        <w:r w:rsidR="000F2AE6" w:rsidDel="00C1437D">
          <w:rPr>
            <w:color w:val="0E101A"/>
          </w:rPr>
          <w:delText>I was still motivated to realize our dream</w:delText>
        </w:r>
      </w:del>
      <w:ins w:id="20" w:author="Microsoft Office User" w:date="2022-11-28T14:25:00Z">
        <w:r w:rsidR="00C1437D">
          <w:rPr>
            <w:color w:val="0E101A"/>
          </w:rPr>
          <w:t>Despite my motivation to realize it</w:t>
        </w:r>
      </w:ins>
      <w:r w:rsidR="000F2AE6">
        <w:rPr>
          <w:color w:val="0E101A"/>
        </w:rPr>
        <w:t xml:space="preserve">, </w:t>
      </w:r>
      <w:del w:id="21" w:author="Microsoft Office User" w:date="2022-11-28T14:25:00Z">
        <w:r w:rsidR="000F2AE6" w:rsidDel="00C1437D">
          <w:rPr>
            <w:color w:val="0E101A"/>
          </w:rPr>
          <w:delText xml:space="preserve">but </w:delText>
        </w:r>
      </w:del>
      <w:r w:rsidR="000F2AE6">
        <w:rPr>
          <w:color w:val="0E101A"/>
        </w:rPr>
        <w:t xml:space="preserve">persuading them </w:t>
      </w:r>
      <w:del w:id="22" w:author="Microsoft Office User" w:date="2022-11-28T14:22:00Z">
        <w:r w:rsidDel="00337AB2">
          <w:rPr>
            <w:color w:val="0E101A"/>
          </w:rPr>
          <w:delText xml:space="preserve">verbally </w:delText>
        </w:r>
      </w:del>
      <w:r>
        <w:rPr>
          <w:color w:val="0E101A"/>
        </w:rPr>
        <w:t>was fruitless. Thus</w:t>
      </w:r>
      <w:r w:rsidR="000F2AE6">
        <w:rPr>
          <w:color w:val="0E101A"/>
        </w:rPr>
        <w:t xml:space="preserve">, I </w:t>
      </w:r>
      <w:del w:id="23" w:author="Microsoft Office User" w:date="2022-11-28T14:22:00Z">
        <w:r w:rsidR="000F2AE6" w:rsidDel="00337AB2">
          <w:rPr>
            <w:color w:val="0E101A"/>
          </w:rPr>
          <w:delText xml:space="preserve">started to </w:delText>
        </w:r>
        <w:r w:rsidDel="00337AB2">
          <w:rPr>
            <w:color w:val="0E101A"/>
          </w:rPr>
          <w:delText>go</w:delText>
        </w:r>
      </w:del>
      <w:ins w:id="24" w:author="Microsoft Office User" w:date="2022-11-28T14:22:00Z">
        <w:r>
          <w:rPr>
            <w:color w:val="0E101A"/>
          </w:rPr>
          <w:t>went</w:t>
        </w:r>
      </w:ins>
      <w:r>
        <w:rPr>
          <w:color w:val="0E101A"/>
        </w:rPr>
        <w:t xml:space="preserve"> </w:t>
      </w:r>
      <w:del w:id="25" w:author="Microsoft Office User" w:date="2022-11-28T14:26:00Z">
        <w:r w:rsidDel="00C1437D">
          <w:rPr>
            <w:color w:val="0E101A"/>
          </w:rPr>
          <w:delText>solo</w:delText>
        </w:r>
      </w:del>
      <w:ins w:id="26" w:author="Microsoft Office User" w:date="2022-11-28T14:26:00Z">
        <w:r w:rsidR="00C1437D">
          <w:rPr>
            <w:color w:val="0E101A"/>
          </w:rPr>
          <w:t>ahead</w:t>
        </w:r>
      </w:ins>
      <w:r w:rsidR="000F2AE6">
        <w:rPr>
          <w:color w:val="0E101A"/>
        </w:rPr>
        <w:t>, hoping they would eventually rejoin.</w:t>
      </w:r>
      <w:commentRangeEnd w:id="3"/>
      <w:r w:rsidR="000F2AE6">
        <w:commentReference w:id="3"/>
      </w:r>
    </w:p>
    <w:p w14:paraId="00000005" w14:textId="77777777" w:rsidR="00473AC8" w:rsidRDefault="00473AC8">
      <w:pPr>
        <w:rPr>
          <w:color w:val="0E101A"/>
        </w:rPr>
      </w:pPr>
    </w:p>
    <w:p w14:paraId="00000006" w14:textId="683C4DDE" w:rsidR="00473AC8" w:rsidRDefault="000F2AE6">
      <w:pPr>
        <w:rPr>
          <w:color w:val="0E101A"/>
        </w:rPr>
      </w:pPr>
      <w:r>
        <w:rPr>
          <w:color w:val="0E101A"/>
        </w:rPr>
        <w:t>I started by creating</w:t>
      </w:r>
      <w:r>
        <w:rPr>
          <w:color w:val="0E101A"/>
        </w:rPr>
        <w:t xml:space="preserve"> the concept using free graphic design websites. Then, I researched potential pastries for our business and </w:t>
      </w:r>
      <w:del w:id="27" w:author="Microsoft Office User" w:date="2022-11-28T14:27:00Z">
        <w:r w:rsidDel="007E0AE3">
          <w:rPr>
            <w:color w:val="0E101A"/>
          </w:rPr>
          <w:delText>its soon-to-be</w:delText>
        </w:r>
      </w:del>
      <w:ins w:id="28" w:author="Microsoft Office User" w:date="2022-11-28T14:27:00Z">
        <w:r w:rsidR="007E0AE3">
          <w:rPr>
            <w:color w:val="0E101A"/>
          </w:rPr>
          <w:t>future</w:t>
        </w:r>
      </w:ins>
      <w:ins w:id="29" w:author="Microsoft Office User" w:date="2022-11-28T14:28:00Z">
        <w:r w:rsidR="00FC612B">
          <w:rPr>
            <w:color w:val="0E101A"/>
          </w:rPr>
          <w:t xml:space="preserve"> </w:t>
        </w:r>
      </w:ins>
      <w:del w:id="30" w:author="Microsoft Office User" w:date="2022-11-28T14:28:00Z">
        <w:r w:rsidDel="00FC612B">
          <w:rPr>
            <w:color w:val="0E101A"/>
          </w:rPr>
          <w:delText xml:space="preserve"> </w:delText>
        </w:r>
      </w:del>
      <w:r>
        <w:rPr>
          <w:color w:val="0E101A"/>
        </w:rPr>
        <w:t>variations</w:t>
      </w:r>
      <w:ins w:id="31" w:author="Microsoft Office User" w:date="2022-11-28T14:28:00Z">
        <w:r w:rsidR="00FC612B">
          <w:rPr>
            <w:color w:val="0E101A"/>
          </w:rPr>
          <w:t xml:space="preserve"> of baked goods</w:t>
        </w:r>
      </w:ins>
      <w:r>
        <w:rPr>
          <w:color w:val="0E101A"/>
        </w:rPr>
        <w:t xml:space="preserve">. With every bit of development I updated the boys on, they started offering help. </w:t>
      </w:r>
      <w:del w:id="32" w:author="Microsoft Office User" w:date="2022-11-28T14:28:00Z">
        <w:r w:rsidDel="00FC612B">
          <w:rPr>
            <w:color w:val="0E101A"/>
          </w:rPr>
          <w:delText>Now is the perfect time to mobilize my t</w:delText>
        </w:r>
        <w:r w:rsidDel="00FC612B">
          <w:rPr>
            <w:color w:val="0E101A"/>
          </w:rPr>
          <w:delText>eam</w:delText>
        </w:r>
      </w:del>
      <w:ins w:id="33" w:author="Microsoft Office User" w:date="2022-11-28T14:28:00Z">
        <w:r w:rsidR="00FC612B">
          <w:rPr>
            <w:color w:val="0E101A"/>
          </w:rPr>
          <w:t>Finally, the whole team was complete again</w:t>
        </w:r>
      </w:ins>
      <w:r>
        <w:rPr>
          <w:color w:val="0E101A"/>
        </w:rPr>
        <w:t>.</w:t>
      </w:r>
    </w:p>
    <w:p w14:paraId="00000007" w14:textId="77777777" w:rsidR="00473AC8" w:rsidRDefault="00473AC8">
      <w:pPr>
        <w:rPr>
          <w:color w:val="0E101A"/>
        </w:rPr>
      </w:pPr>
    </w:p>
    <w:p w14:paraId="00000008" w14:textId="3B588CFC" w:rsidR="00473AC8" w:rsidRDefault="000F2AE6">
      <w:pPr>
        <w:rPr>
          <w:color w:val="0E101A"/>
        </w:rPr>
      </w:pPr>
      <w:r>
        <w:rPr>
          <w:color w:val="0E101A"/>
        </w:rPr>
        <w:t xml:space="preserve">Knowing them very well, I assigned them tasks respective to their </w:t>
      </w:r>
      <w:del w:id="34" w:author="Microsoft Office User" w:date="2022-11-28T14:29:00Z">
        <w:r w:rsidDel="006A0294">
          <w:rPr>
            <w:color w:val="0E101A"/>
          </w:rPr>
          <w:delText>behavior</w:delText>
        </w:r>
      </w:del>
      <w:ins w:id="35" w:author="Microsoft Office User" w:date="2022-11-28T14:29:00Z">
        <w:r w:rsidR="006A0294">
          <w:rPr>
            <w:color w:val="0E101A"/>
          </w:rPr>
          <w:t>capabilities</w:t>
        </w:r>
      </w:ins>
      <w:r>
        <w:rPr>
          <w:color w:val="0E101A"/>
        </w:rPr>
        <w:t xml:space="preserve">. The math whizz was in charge of financials; </w:t>
      </w:r>
      <w:ins w:id="36" w:author="Microsoft Office User" w:date="2022-11-28T14:29:00Z">
        <w:r w:rsidR="006A0294">
          <w:rPr>
            <w:color w:val="0E101A"/>
          </w:rPr>
          <w:t>t</w:t>
        </w:r>
      </w:ins>
      <w:del w:id="37" w:author="Microsoft Office User" w:date="2022-11-28T14:29:00Z">
        <w:r w:rsidDel="006A0294">
          <w:rPr>
            <w:color w:val="0E101A"/>
          </w:rPr>
          <w:delText>T</w:delText>
        </w:r>
      </w:del>
      <w:r>
        <w:rPr>
          <w:color w:val="0E101A"/>
        </w:rPr>
        <w:t xml:space="preserve">he social butterfly was head of marketing; </w:t>
      </w:r>
      <w:ins w:id="38" w:author="Microsoft Office User" w:date="2022-11-28T14:29:00Z">
        <w:r w:rsidR="006A0294">
          <w:rPr>
            <w:color w:val="0E101A"/>
          </w:rPr>
          <w:t>t</w:t>
        </w:r>
      </w:ins>
      <w:del w:id="39" w:author="Microsoft Office User" w:date="2022-11-28T14:29:00Z">
        <w:r w:rsidDel="006A0294">
          <w:rPr>
            <w:color w:val="0E101A"/>
          </w:rPr>
          <w:delText>T</w:delText>
        </w:r>
      </w:del>
      <w:r>
        <w:rPr>
          <w:color w:val="0E101A"/>
        </w:rPr>
        <w:t xml:space="preserve">he well-organized one had to deal with suppliers. I was </w:t>
      </w:r>
      <w:del w:id="40" w:author="Microsoft Office User" w:date="2022-11-28T14:29:00Z">
        <w:r w:rsidDel="006A0294">
          <w:rPr>
            <w:color w:val="0E101A"/>
          </w:rPr>
          <w:delText xml:space="preserve">in </w:delText>
        </w:r>
      </w:del>
      <w:r>
        <w:rPr>
          <w:color w:val="0E101A"/>
        </w:rPr>
        <w:t xml:space="preserve">the </w:t>
      </w:r>
      <w:del w:id="41" w:author="Microsoft Office User" w:date="2022-11-28T14:29:00Z">
        <w:r w:rsidDel="006A0294">
          <w:rPr>
            <w:color w:val="0E101A"/>
          </w:rPr>
          <w:delText>middle</w:delText>
        </w:r>
      </w:del>
      <w:ins w:id="42" w:author="Microsoft Office User" w:date="2022-11-28T14:29:00Z">
        <w:r w:rsidR="006A0294">
          <w:rPr>
            <w:color w:val="0E101A"/>
          </w:rPr>
          <w:t>manager</w:t>
        </w:r>
      </w:ins>
      <w:r>
        <w:rPr>
          <w:color w:val="0E101A"/>
        </w:rPr>
        <w:t>, responsible fo</w:t>
      </w:r>
      <w:r>
        <w:rPr>
          <w:color w:val="0E101A"/>
        </w:rPr>
        <w:t xml:space="preserve">r keeping the momentum afloat. While technically director of product development, I had to dabble in finance, management, and a bit of marketing to ensure the quality of our preparation. </w:t>
      </w:r>
    </w:p>
    <w:p w14:paraId="00000009" w14:textId="77777777" w:rsidR="00473AC8" w:rsidRDefault="00473AC8">
      <w:pPr>
        <w:rPr>
          <w:color w:val="0E101A"/>
        </w:rPr>
      </w:pPr>
    </w:p>
    <w:p w14:paraId="0000000A" w14:textId="1F701CA2" w:rsidR="00473AC8" w:rsidRDefault="000F2AE6">
      <w:pPr>
        <w:rPr>
          <w:color w:val="0E101A"/>
        </w:rPr>
      </w:pPr>
      <w:r>
        <w:rPr>
          <w:color w:val="0E101A"/>
        </w:rPr>
        <w:t>As a person who values clear communication, I encourage</w:t>
      </w:r>
      <w:ins w:id="43" w:author="Microsoft Office User" w:date="2022-11-28T14:30:00Z">
        <w:r w:rsidR="00D16142">
          <w:rPr>
            <w:color w:val="0E101A"/>
          </w:rPr>
          <w:t>d</w:t>
        </w:r>
      </w:ins>
      <w:r>
        <w:rPr>
          <w:color w:val="0E101A"/>
        </w:rPr>
        <w:t xml:space="preserve"> the flow of</w:t>
      </w:r>
      <w:r>
        <w:rPr>
          <w:color w:val="0E101A"/>
        </w:rPr>
        <w:t xml:space="preserve"> information to inspire discussion. </w:t>
      </w:r>
      <w:del w:id="44" w:author="Microsoft Office User" w:date="2022-11-28T14:30:00Z">
        <w:r w:rsidDel="00D16142">
          <w:rPr>
            <w:color w:val="0E101A"/>
          </w:rPr>
          <w:delText xml:space="preserve">So, </w:delText>
        </w:r>
      </w:del>
      <w:r>
        <w:rPr>
          <w:color w:val="0E101A"/>
        </w:rPr>
        <w:t>I implemented biweekly progress meetings so that we could plan where to focus our efforts next. During these meetings, I cultivated an atmosphere of collaboration by striving to understand and include others' opinion</w:t>
      </w:r>
      <w:r>
        <w:rPr>
          <w:color w:val="0E101A"/>
        </w:rPr>
        <w:t>s and ideas on specific issues.</w:t>
      </w:r>
    </w:p>
    <w:p w14:paraId="0000000B" w14:textId="77777777" w:rsidR="00473AC8" w:rsidRDefault="00473AC8">
      <w:pPr>
        <w:rPr>
          <w:color w:val="0E101A"/>
        </w:rPr>
      </w:pPr>
    </w:p>
    <w:p w14:paraId="0000000C" w14:textId="50667217" w:rsidR="00473AC8" w:rsidRDefault="000F2AE6">
      <w:pPr>
        <w:rPr>
          <w:color w:val="0E101A"/>
        </w:rPr>
      </w:pPr>
      <w:del w:id="45" w:author="Microsoft Office User" w:date="2022-11-28T14:30:00Z">
        <w:r w:rsidDel="00D16142">
          <w:rPr>
            <w:color w:val="0E101A"/>
          </w:rPr>
          <w:delText>First and foremost</w:delText>
        </w:r>
      </w:del>
      <w:ins w:id="46" w:author="Microsoft Office User" w:date="2022-11-28T14:30:00Z">
        <w:r w:rsidR="00D16142">
          <w:rPr>
            <w:color w:val="0E101A"/>
          </w:rPr>
          <w:t>Most importantly</w:t>
        </w:r>
      </w:ins>
      <w:r>
        <w:rPr>
          <w:color w:val="0E101A"/>
        </w:rPr>
        <w:t xml:space="preserve">, I </w:t>
      </w:r>
      <w:del w:id="47" w:author="Microsoft Office User" w:date="2022-11-28T14:31:00Z">
        <w:r w:rsidDel="00D16142">
          <w:rPr>
            <w:color w:val="0E101A"/>
          </w:rPr>
          <w:delText xml:space="preserve">wanted </w:delText>
        </w:r>
      </w:del>
      <w:ins w:id="48" w:author="Microsoft Office User" w:date="2022-11-28T14:31:00Z">
        <w:r w:rsidR="00D16142">
          <w:rPr>
            <w:color w:val="0E101A"/>
          </w:rPr>
          <w:t>aspired</w:t>
        </w:r>
        <w:r w:rsidR="00D16142">
          <w:rPr>
            <w:color w:val="0E101A"/>
          </w:rPr>
          <w:t xml:space="preserve"> </w:t>
        </w:r>
      </w:ins>
      <w:r>
        <w:rPr>
          <w:color w:val="0E101A"/>
        </w:rPr>
        <w:t>to finish this project together</w:t>
      </w:r>
      <w:ins w:id="49" w:author="Microsoft Office User" w:date="2022-11-28T14:31:00Z">
        <w:r w:rsidR="00D16142">
          <w:rPr>
            <w:color w:val="0E101A"/>
          </w:rPr>
          <w:t>.</w:t>
        </w:r>
      </w:ins>
      <w:del w:id="50" w:author="Microsoft Office User" w:date="2022-11-28T14:31:00Z">
        <w:r w:rsidDel="00D16142">
          <w:rPr>
            <w:color w:val="0E101A"/>
          </w:rPr>
          <w:delText>;</w:delText>
        </w:r>
      </w:del>
      <w:ins w:id="51" w:author="Microsoft Office User" w:date="2022-11-28T14:31:00Z">
        <w:r w:rsidR="00D16142">
          <w:rPr>
            <w:color w:val="0E101A"/>
          </w:rPr>
          <w:t xml:space="preserve"> </w:t>
        </w:r>
      </w:ins>
      <w:del w:id="52" w:author="Microsoft Office User" w:date="2022-11-28T14:31:00Z">
        <w:r w:rsidDel="00D16142">
          <w:rPr>
            <w:color w:val="0E101A"/>
          </w:rPr>
          <w:delText xml:space="preserve"> </w:delText>
        </w:r>
      </w:del>
      <w:ins w:id="53" w:author="Microsoft Office User" w:date="2022-11-28T14:31:00Z">
        <w:r w:rsidR="00D16142">
          <w:rPr>
            <w:color w:val="0E101A"/>
          </w:rPr>
          <w:t>D</w:t>
        </w:r>
      </w:ins>
      <w:del w:id="54" w:author="Microsoft Office User" w:date="2022-11-28T14:31:00Z">
        <w:r w:rsidDel="00D16142">
          <w:rPr>
            <w:color w:val="0E101A"/>
          </w:rPr>
          <w:delText>d</w:delText>
        </w:r>
      </w:del>
      <w:r>
        <w:rPr>
          <w:color w:val="0E101A"/>
        </w:rPr>
        <w:t>espite not directly meeting my team members, I pushed to be more perceptive of their mental and physical health. For example, if one of my teammates showed sign</w:t>
      </w:r>
      <w:r>
        <w:rPr>
          <w:color w:val="0E101A"/>
        </w:rPr>
        <w:t>s of burnout, I would insist on taking over his agenda, and my two other friends would assist with mine. After three months of toil and trouble, we finally opened our bakery in July 2021, naming it</w:t>
      </w:r>
      <w:del w:id="55" w:author="Microsoft Office User" w:date="2022-11-28T14:31:00Z">
        <w:r w:rsidDel="00BF25F8">
          <w:rPr>
            <w:color w:val="0E101A"/>
          </w:rPr>
          <w:delText>:</w:delText>
        </w:r>
      </w:del>
      <w:r>
        <w:rPr>
          <w:color w:val="0E101A"/>
        </w:rPr>
        <w:t xml:space="preserve"> </w:t>
      </w:r>
      <w:proofErr w:type="spellStart"/>
      <w:r>
        <w:rPr>
          <w:i/>
          <w:color w:val="0E101A"/>
        </w:rPr>
        <w:t>Maison</w:t>
      </w:r>
      <w:proofErr w:type="spellEnd"/>
      <w:r>
        <w:rPr>
          <w:i/>
          <w:color w:val="0E101A"/>
        </w:rPr>
        <w:t xml:space="preserve"> Butter</w:t>
      </w:r>
      <w:r>
        <w:rPr>
          <w:color w:val="0E101A"/>
        </w:rPr>
        <w:t>.</w:t>
      </w:r>
    </w:p>
    <w:p w14:paraId="0000000D" w14:textId="77777777" w:rsidR="00473AC8" w:rsidRDefault="00473AC8">
      <w:pPr>
        <w:rPr>
          <w:color w:val="0E101A"/>
        </w:rPr>
      </w:pPr>
    </w:p>
    <w:p w14:paraId="0000000E" w14:textId="77777777" w:rsidR="00473AC8" w:rsidRDefault="000F2AE6">
      <w:pPr>
        <w:rPr>
          <w:color w:val="0E101A"/>
        </w:rPr>
      </w:pPr>
      <w:r>
        <w:rPr>
          <w:color w:val="0E101A"/>
        </w:rPr>
        <w:t>Looking back, I realize that leadership r</w:t>
      </w:r>
      <w:r>
        <w:rPr>
          <w:color w:val="0E101A"/>
        </w:rPr>
        <w:t>equires courage and compassion. Had I been too scared to initiate this journey or been insensitive toward my coworkers, I wouldn't have had the opportunity to create something bigger than myself. I will continue developing my leadership skills, for I still</w:t>
      </w:r>
      <w:r>
        <w:rPr>
          <w:color w:val="0E101A"/>
        </w:rPr>
        <w:t xml:space="preserve"> have much to learn. </w:t>
      </w:r>
    </w:p>
    <w:p w14:paraId="1FC3FB46" w14:textId="77777777" w:rsidR="00772ED7" w:rsidRDefault="00772ED7">
      <w:pPr>
        <w:rPr>
          <w:color w:val="0E101A"/>
        </w:rPr>
      </w:pPr>
    </w:p>
    <w:p w14:paraId="3C8B757C" w14:textId="0B86A5DC" w:rsidR="00772ED7" w:rsidRPr="009D02FF" w:rsidRDefault="00A54F8C">
      <w:pPr>
        <w:rPr>
          <w:rFonts w:asciiTheme="majorHAnsi" w:hAnsiTheme="majorHAnsi"/>
          <w:color w:val="365F91" w:themeColor="accent1" w:themeShade="BF"/>
        </w:rPr>
      </w:pPr>
      <w:r w:rsidRPr="009D02FF">
        <w:rPr>
          <w:rFonts w:asciiTheme="majorHAnsi" w:hAnsiTheme="majorHAnsi"/>
          <w:color w:val="365F91" w:themeColor="accent1" w:themeShade="BF"/>
        </w:rPr>
        <w:t xml:space="preserve">Your narrative about your defining moment of leadership is clearly outlined here. There </w:t>
      </w:r>
      <w:r w:rsidR="00716EEE" w:rsidRPr="009D02FF">
        <w:rPr>
          <w:rFonts w:asciiTheme="majorHAnsi" w:hAnsiTheme="majorHAnsi"/>
          <w:color w:val="365F91" w:themeColor="accent1" w:themeShade="BF"/>
        </w:rPr>
        <w:t>are</w:t>
      </w:r>
      <w:r w:rsidRPr="009D02FF">
        <w:rPr>
          <w:rFonts w:asciiTheme="majorHAnsi" w:hAnsiTheme="majorHAnsi"/>
          <w:color w:val="365F91" w:themeColor="accent1" w:themeShade="BF"/>
        </w:rPr>
        <w:t xml:space="preserve"> THE CHALLENGE, THE ACTION, and THE LESSON.</w:t>
      </w:r>
      <w:r w:rsidR="00716EEE" w:rsidRPr="009D02FF">
        <w:rPr>
          <w:rFonts w:asciiTheme="majorHAnsi" w:hAnsiTheme="majorHAnsi"/>
          <w:color w:val="365F91" w:themeColor="accent1" w:themeShade="BF"/>
        </w:rPr>
        <w:t xml:space="preserve"> You’ve also utilized active verbs to highlight your contribution and the values that you’ve learned. Good job! </w:t>
      </w:r>
    </w:p>
    <w:p w14:paraId="0000000F" w14:textId="77777777" w:rsidR="00473AC8" w:rsidRDefault="00473AC8">
      <w:pPr>
        <w:rPr>
          <w:color w:val="4D4D4D"/>
          <w:highlight w:val="yellow"/>
        </w:rPr>
      </w:pPr>
    </w:p>
    <w:p w14:paraId="315CB6D3" w14:textId="77777777" w:rsidR="009D02FF" w:rsidRDefault="009D02FF">
      <w:pPr>
        <w:rPr>
          <w:color w:val="4D4D4D"/>
          <w:highlight w:val="yellow"/>
        </w:rPr>
      </w:pPr>
    </w:p>
    <w:p w14:paraId="00000010" w14:textId="77777777" w:rsidR="00473AC8" w:rsidRDefault="000F2AE6">
      <w:pPr>
        <w:rPr>
          <w:color w:val="4D4D4D"/>
        </w:rPr>
      </w:pPr>
      <w:r>
        <w:rPr>
          <w:color w:val="4D4D4D"/>
          <w:highlight w:val="yellow"/>
        </w:rPr>
        <w:t>What have you done to make your school or your community a better place? (350 words) 349</w:t>
      </w:r>
    </w:p>
    <w:p w14:paraId="15CFB1DE" w14:textId="77777777" w:rsidR="000B7DF4" w:rsidRDefault="000B7DF4">
      <w:pPr>
        <w:rPr>
          <w:ins w:id="56" w:author="Microsoft Office User" w:date="2022-11-28T14:44:00Z"/>
          <w:color w:val="0E101A"/>
        </w:rPr>
      </w:pPr>
    </w:p>
    <w:p w14:paraId="5BE745B9" w14:textId="77777777" w:rsidR="000B7DF4" w:rsidRDefault="000B7DF4">
      <w:pPr>
        <w:rPr>
          <w:ins w:id="57" w:author="Microsoft Office User" w:date="2022-11-28T14:44:00Z"/>
          <w:color w:val="0E101A"/>
        </w:rPr>
      </w:pPr>
    </w:p>
    <w:p w14:paraId="526AAD43" w14:textId="77777777" w:rsidR="000B7DF4" w:rsidRDefault="000B7DF4">
      <w:pPr>
        <w:rPr>
          <w:ins w:id="58" w:author="Microsoft Office User" w:date="2022-11-28T14:44:00Z"/>
          <w:color w:val="0E101A"/>
        </w:rPr>
      </w:pPr>
    </w:p>
    <w:p w14:paraId="00000011" w14:textId="77777777" w:rsidR="00473AC8" w:rsidRDefault="000F2AE6">
      <w:pPr>
        <w:rPr>
          <w:color w:val="0E101A"/>
        </w:rPr>
      </w:pPr>
      <w:proofErr w:type="spellStart"/>
      <w:r>
        <w:rPr>
          <w:color w:val="0E101A"/>
        </w:rPr>
        <w:t>Eid</w:t>
      </w:r>
      <w:proofErr w:type="spellEnd"/>
      <w:r>
        <w:rPr>
          <w:color w:val="0E101A"/>
        </w:rPr>
        <w:t>-Al-</w:t>
      </w:r>
      <w:proofErr w:type="spellStart"/>
      <w:r>
        <w:rPr>
          <w:color w:val="0E101A"/>
        </w:rPr>
        <w:t>Fitr</w:t>
      </w:r>
      <w:proofErr w:type="spellEnd"/>
      <w:r>
        <w:rPr>
          <w:color w:val="0E101A"/>
        </w:rPr>
        <w:t xml:space="preserve"> has always been my favorite day of the year, not for the festivity but for the food. </w:t>
      </w:r>
    </w:p>
    <w:p w14:paraId="00000012" w14:textId="77777777" w:rsidR="00473AC8" w:rsidRDefault="00473AC8">
      <w:pPr>
        <w:rPr>
          <w:color w:val="0E101A"/>
        </w:rPr>
      </w:pPr>
    </w:p>
    <w:p w14:paraId="00000013" w14:textId="142C4420" w:rsidR="00473AC8" w:rsidRDefault="000F2AE6">
      <w:pPr>
        <w:rPr>
          <w:color w:val="0E101A"/>
        </w:rPr>
      </w:pPr>
      <w:r>
        <w:rPr>
          <w:color w:val="0E101A"/>
        </w:rPr>
        <w:lastRenderedPageBreak/>
        <w:t>Curiously sneaking into the kitchen of my loc</w:t>
      </w:r>
      <w:r>
        <w:rPr>
          <w:color w:val="0E101A"/>
        </w:rPr>
        <w:t>al neighborhood mosque in Jakarta</w:t>
      </w:r>
      <w:ins w:id="59" w:author="Microsoft Office User" w:date="2022-11-28T14:37:00Z">
        <w:r w:rsidR="00E873A0">
          <w:rPr>
            <w:color w:val="0E101A"/>
          </w:rPr>
          <w:t xml:space="preserve"> </w:t>
        </w:r>
        <w:commentRangeStart w:id="60"/>
        <w:r w:rsidR="00E873A0">
          <w:rPr>
            <w:color w:val="0E101A"/>
          </w:rPr>
          <w:t>as a kid</w:t>
        </w:r>
      </w:ins>
      <w:commentRangeEnd w:id="60"/>
      <w:ins w:id="61" w:author="Microsoft Office User" w:date="2022-11-28T14:43:00Z">
        <w:r w:rsidR="008C4E9E">
          <w:rPr>
            <w:rStyle w:val="CommentReference"/>
          </w:rPr>
          <w:commentReference w:id="60"/>
        </w:r>
      </w:ins>
      <w:r>
        <w:rPr>
          <w:color w:val="0E101A"/>
        </w:rPr>
        <w:t xml:space="preserve">, I would watch local aunties pour their hearts into preparing an </w:t>
      </w:r>
      <w:proofErr w:type="spellStart"/>
      <w:r>
        <w:rPr>
          <w:color w:val="0E101A"/>
        </w:rPr>
        <w:t>Eid</w:t>
      </w:r>
      <w:proofErr w:type="spellEnd"/>
      <w:r>
        <w:rPr>
          <w:color w:val="0E101A"/>
        </w:rPr>
        <w:t xml:space="preserve">-worthy feast for low-income families who lived in the kampong nearby. This experience taught me that food is more about togetherness and compassion than </w:t>
      </w:r>
      <w:r>
        <w:rPr>
          <w:color w:val="0E101A"/>
        </w:rPr>
        <w:t xml:space="preserve">the dishes, and those aunties inspired me to promote </w:t>
      </w:r>
      <w:commentRangeStart w:id="62"/>
      <w:r>
        <w:rPr>
          <w:color w:val="0E101A"/>
        </w:rPr>
        <w:t xml:space="preserve">togetherness through food. </w:t>
      </w:r>
      <w:commentRangeEnd w:id="62"/>
      <w:r w:rsidR="001E480B">
        <w:rPr>
          <w:rStyle w:val="CommentReference"/>
        </w:rPr>
        <w:commentReference w:id="62"/>
      </w:r>
    </w:p>
    <w:p w14:paraId="00000014" w14:textId="77777777" w:rsidR="00473AC8" w:rsidRDefault="00473AC8">
      <w:pPr>
        <w:rPr>
          <w:color w:val="0E101A"/>
        </w:rPr>
      </w:pPr>
    </w:p>
    <w:p w14:paraId="00000015" w14:textId="77777777" w:rsidR="00473AC8" w:rsidRDefault="000F2AE6">
      <w:pPr>
        <w:rPr>
          <w:color w:val="0E101A"/>
        </w:rPr>
      </w:pPr>
      <w:r>
        <w:rPr>
          <w:color w:val="0E101A"/>
        </w:rPr>
        <w:t xml:space="preserve">Since March 2021, I've been a regular attendee at my local mosque during evening prayer as a </w:t>
      </w:r>
      <w:r>
        <w:rPr>
          <w:i/>
          <w:color w:val="0E101A"/>
        </w:rPr>
        <w:t>muezzin</w:t>
      </w:r>
      <w:r>
        <w:rPr>
          <w:color w:val="0E101A"/>
        </w:rPr>
        <w:t xml:space="preserve"> and volunteer. Inspired by the meals that reminded me of </w:t>
      </w:r>
      <w:proofErr w:type="spellStart"/>
      <w:r>
        <w:rPr>
          <w:color w:val="0E101A"/>
        </w:rPr>
        <w:t>Eid</w:t>
      </w:r>
      <w:proofErr w:type="spellEnd"/>
      <w:r>
        <w:rPr>
          <w:color w:val="0E101A"/>
        </w:rPr>
        <w:t>, I would oft</w:t>
      </w:r>
      <w:r>
        <w:rPr>
          <w:color w:val="0E101A"/>
        </w:rPr>
        <w:t xml:space="preserve">en help cook ~30 portions of beef </w:t>
      </w:r>
      <w:proofErr w:type="spellStart"/>
      <w:r>
        <w:rPr>
          <w:i/>
          <w:color w:val="0E101A"/>
        </w:rPr>
        <w:t>rendang</w:t>
      </w:r>
      <w:proofErr w:type="spellEnd"/>
      <w:r>
        <w:rPr>
          <w:color w:val="0E101A"/>
        </w:rPr>
        <w:t xml:space="preserve">, steamed rice, and vegetables for the mosque's special occasions. Here, I met Pak </w:t>
      </w:r>
      <w:proofErr w:type="spellStart"/>
      <w:r>
        <w:rPr>
          <w:color w:val="0E101A"/>
        </w:rPr>
        <w:t>Samsul</w:t>
      </w:r>
      <w:proofErr w:type="spellEnd"/>
      <w:r>
        <w:rPr>
          <w:color w:val="0E101A"/>
        </w:rPr>
        <w:t xml:space="preserve">, another regular </w:t>
      </w:r>
      <w:r>
        <w:rPr>
          <w:i/>
          <w:color w:val="0E101A"/>
        </w:rPr>
        <w:t>muezzin</w:t>
      </w:r>
      <w:r>
        <w:rPr>
          <w:color w:val="0E101A"/>
        </w:rPr>
        <w:t>, who encouraged me to extend my volunteerism by helping low-income children from impoverished neighb</w:t>
      </w:r>
      <w:r>
        <w:rPr>
          <w:color w:val="0E101A"/>
        </w:rPr>
        <w:t xml:space="preserve">orhoods.  </w:t>
      </w:r>
    </w:p>
    <w:p w14:paraId="00000016" w14:textId="77777777" w:rsidR="00473AC8" w:rsidRDefault="00473AC8">
      <w:pPr>
        <w:rPr>
          <w:color w:val="0E101A"/>
        </w:rPr>
      </w:pPr>
    </w:p>
    <w:p w14:paraId="00000017" w14:textId="64F78F14" w:rsidR="00473AC8" w:rsidRDefault="000F2AE6">
      <w:pPr>
        <w:rPr>
          <w:color w:val="0E101A"/>
        </w:rPr>
      </w:pPr>
      <w:r>
        <w:rPr>
          <w:color w:val="0E101A"/>
        </w:rPr>
        <w:t xml:space="preserve">In November 2021, aiming to empower and provide food support for poor children in Jakarta, I founded </w:t>
      </w:r>
      <w:r>
        <w:rPr>
          <w:i/>
          <w:color w:val="0E101A"/>
        </w:rPr>
        <w:t>Grow and Grub</w:t>
      </w:r>
      <w:r>
        <w:rPr>
          <w:color w:val="0E101A"/>
        </w:rPr>
        <w:t>. I developed various well-balanced meals emphasizing affordable, high-quality protein, carbs, and fiber. Through fundraising, I m</w:t>
      </w:r>
      <w:r>
        <w:rPr>
          <w:color w:val="0E101A"/>
        </w:rPr>
        <w:t xml:space="preserve">anaged to </w:t>
      </w:r>
      <w:del w:id="63" w:author="Microsoft Office User" w:date="2022-11-28T14:46:00Z">
        <w:r w:rsidDel="002C4FD8">
          <w:rPr>
            <w:color w:val="0E101A"/>
          </w:rPr>
          <w:delText xml:space="preserve">cook </w:delText>
        </w:r>
      </w:del>
      <w:ins w:id="64" w:author="Microsoft Office User" w:date="2022-11-28T14:46:00Z">
        <w:r w:rsidR="002C4FD8">
          <w:rPr>
            <w:color w:val="0E101A"/>
          </w:rPr>
          <w:t>provide</w:t>
        </w:r>
        <w:r w:rsidR="002C4FD8">
          <w:rPr>
            <w:color w:val="0E101A"/>
          </w:rPr>
          <w:t xml:space="preserve"> </w:t>
        </w:r>
      </w:ins>
      <w:r>
        <w:rPr>
          <w:color w:val="0E101A"/>
        </w:rPr>
        <w:t xml:space="preserve">at least 50 meals for orphanages in </w:t>
      </w:r>
      <w:proofErr w:type="spellStart"/>
      <w:r>
        <w:rPr>
          <w:i/>
          <w:color w:val="0E101A"/>
        </w:rPr>
        <w:t>Kebon</w:t>
      </w:r>
      <w:proofErr w:type="spellEnd"/>
      <w:r>
        <w:rPr>
          <w:i/>
          <w:color w:val="0E101A"/>
        </w:rPr>
        <w:t xml:space="preserve"> </w:t>
      </w:r>
      <w:proofErr w:type="spellStart"/>
      <w:r>
        <w:rPr>
          <w:i/>
          <w:color w:val="0E101A"/>
        </w:rPr>
        <w:t>Melati</w:t>
      </w:r>
      <w:proofErr w:type="spellEnd"/>
      <w:r>
        <w:rPr>
          <w:color w:val="0E101A"/>
        </w:rPr>
        <w:t>, a low-income area of Jakarta. Using the meal, I taught the children some nutritional concepts, such as calories, macronutrients, and the importance of each ingredient for the body.</w:t>
      </w:r>
    </w:p>
    <w:p w14:paraId="00000018" w14:textId="77777777" w:rsidR="00473AC8" w:rsidRDefault="00473AC8">
      <w:pPr>
        <w:rPr>
          <w:color w:val="0E101A"/>
        </w:rPr>
      </w:pPr>
    </w:p>
    <w:p w14:paraId="00000019" w14:textId="77777777" w:rsidR="00473AC8" w:rsidRDefault="000F2AE6">
      <w:pPr>
        <w:rPr>
          <w:color w:val="0E101A"/>
        </w:rPr>
      </w:pPr>
      <w:r>
        <w:rPr>
          <w:i/>
          <w:color w:val="0E101A"/>
        </w:rPr>
        <w:t xml:space="preserve">Grow and </w:t>
      </w:r>
      <w:r>
        <w:rPr>
          <w:i/>
          <w:color w:val="0E101A"/>
        </w:rPr>
        <w:t xml:space="preserve">Grub </w:t>
      </w:r>
      <w:r>
        <w:rPr>
          <w:color w:val="0E101A"/>
        </w:rPr>
        <w:t xml:space="preserve">has helped me channel my love for cooking and sharing food while directly making a difference in my own way. As an Indonesian youth, I saw myself in these children — curious, enthusiastic, and willing to learn new things. </w:t>
      </w:r>
      <w:commentRangeStart w:id="65"/>
      <w:r>
        <w:rPr>
          <w:color w:val="0E101A"/>
        </w:rPr>
        <w:t>I fe</w:t>
      </w:r>
      <w:commentRangeStart w:id="66"/>
      <w:r>
        <w:rPr>
          <w:color w:val="0E101A"/>
        </w:rPr>
        <w:t>lt humbled seeing how ent</w:t>
      </w:r>
      <w:r>
        <w:rPr>
          <w:color w:val="0E101A"/>
        </w:rPr>
        <w:t xml:space="preserve">hused and excited they were about my cooking and learning about nutrition. </w:t>
      </w:r>
      <w:commentRangeEnd w:id="65"/>
      <w:r w:rsidR="00F45C18">
        <w:rPr>
          <w:rStyle w:val="CommentReference"/>
        </w:rPr>
        <w:commentReference w:id="65"/>
      </w:r>
    </w:p>
    <w:commentRangeEnd w:id="66"/>
    <w:p w14:paraId="0000001A" w14:textId="77777777" w:rsidR="00473AC8" w:rsidRDefault="000F2AE6">
      <w:pPr>
        <w:rPr>
          <w:color w:val="0E101A"/>
        </w:rPr>
      </w:pPr>
      <w:r>
        <w:commentReference w:id="66"/>
      </w:r>
    </w:p>
    <w:p w14:paraId="0000001B" w14:textId="77777777" w:rsidR="00473AC8" w:rsidRDefault="000F2AE6">
      <w:pPr>
        <w:rPr>
          <w:ins w:id="67" w:author="Microsoft Office User" w:date="2022-11-28T14:57:00Z"/>
          <w:color w:val="0E101A"/>
        </w:rPr>
      </w:pPr>
      <w:r>
        <w:rPr>
          <w:color w:val="0E101A"/>
        </w:rPr>
        <w:t>While the process of donating and preparing food is lengthy, it will always bring me to that solace, a point where my sense of purpose is confirmed. The amount of time and swea</w:t>
      </w:r>
      <w:r>
        <w:rPr>
          <w:color w:val="0E101A"/>
        </w:rPr>
        <w:t xml:space="preserve">t I spend preparing food is incomparable to the joy it brings to everyone. </w:t>
      </w:r>
      <w:commentRangeStart w:id="68"/>
      <w:r>
        <w:rPr>
          <w:color w:val="0E101A"/>
        </w:rPr>
        <w:t xml:space="preserve">Therefore, I will continue to pay forward — the love those aunties taught me through food and togetherness. </w:t>
      </w:r>
      <w:commentRangeEnd w:id="68"/>
      <w:r w:rsidR="00E57110">
        <w:rPr>
          <w:rStyle w:val="CommentReference"/>
        </w:rPr>
        <w:commentReference w:id="68"/>
      </w:r>
    </w:p>
    <w:p w14:paraId="76A01E21" w14:textId="77777777" w:rsidR="006F0316" w:rsidRDefault="006F0316">
      <w:pPr>
        <w:rPr>
          <w:ins w:id="69" w:author="Microsoft Office User" w:date="2022-11-28T14:57:00Z"/>
          <w:color w:val="0E101A"/>
        </w:rPr>
      </w:pPr>
    </w:p>
    <w:p w14:paraId="74689B2A" w14:textId="77777777" w:rsidR="00362075" w:rsidRDefault="00666586">
      <w:pPr>
        <w:rPr>
          <w:color w:val="365F91" w:themeColor="accent1" w:themeShade="BF"/>
        </w:rPr>
      </w:pPr>
      <w:r w:rsidRPr="00362075">
        <w:rPr>
          <w:color w:val="365F91" w:themeColor="accent1" w:themeShade="BF"/>
        </w:rPr>
        <w:t xml:space="preserve">Your response to this prompt is also well executed. Your genuine effort to make a change in your community is demonstrated, and you’re even able to use your love of food to bring people together. </w:t>
      </w:r>
    </w:p>
    <w:p w14:paraId="1107B2E5" w14:textId="77777777" w:rsidR="00362075" w:rsidRDefault="00362075">
      <w:pPr>
        <w:rPr>
          <w:color w:val="365F91" w:themeColor="accent1" w:themeShade="BF"/>
        </w:rPr>
      </w:pPr>
    </w:p>
    <w:p w14:paraId="57C9F14E" w14:textId="464974DB" w:rsidR="006F0316" w:rsidRPr="00362075" w:rsidRDefault="00DC4293">
      <w:pPr>
        <w:rPr>
          <w:color w:val="365F91" w:themeColor="accent1" w:themeShade="BF"/>
        </w:rPr>
      </w:pPr>
      <w:r w:rsidRPr="00362075">
        <w:rPr>
          <w:color w:val="365F91" w:themeColor="accent1" w:themeShade="BF"/>
        </w:rPr>
        <w:t xml:space="preserve">One thing that can </w:t>
      </w:r>
      <w:r w:rsidR="001A4B87">
        <w:rPr>
          <w:color w:val="365F91" w:themeColor="accent1" w:themeShade="BF"/>
        </w:rPr>
        <w:t xml:space="preserve">you can do to </w:t>
      </w:r>
      <w:r w:rsidRPr="00362075">
        <w:rPr>
          <w:color w:val="365F91" w:themeColor="accent1" w:themeShade="BF"/>
        </w:rPr>
        <w:t>make this essay stronger is to be more explicit with the positive influence that you’ve made. Include some more details about the visible impacts from the children. I’ve left some notes</w:t>
      </w:r>
      <w:r w:rsidR="00362075" w:rsidRPr="00362075">
        <w:rPr>
          <w:color w:val="365F91" w:themeColor="accent1" w:themeShade="BF"/>
        </w:rPr>
        <w:t xml:space="preserve"> above to help you elaborate by correlating the children’s response with your initial motive in starting </w:t>
      </w:r>
      <w:r w:rsidR="00362075" w:rsidRPr="00362075">
        <w:rPr>
          <w:i/>
          <w:color w:val="365F91" w:themeColor="accent1" w:themeShade="BF"/>
        </w:rPr>
        <w:t>Grow and Grub</w:t>
      </w:r>
      <w:r w:rsidR="00362075" w:rsidRPr="00362075">
        <w:rPr>
          <w:i/>
          <w:color w:val="365F91" w:themeColor="accent1" w:themeShade="BF"/>
        </w:rPr>
        <w:t>.</w:t>
      </w:r>
    </w:p>
    <w:p w14:paraId="0000001C" w14:textId="77777777" w:rsidR="00473AC8" w:rsidRDefault="00473AC8">
      <w:pPr>
        <w:rPr>
          <w:color w:val="4D4D4D"/>
          <w:highlight w:val="yellow"/>
        </w:rPr>
      </w:pPr>
    </w:p>
    <w:p w14:paraId="0000001D" w14:textId="77777777" w:rsidR="00473AC8" w:rsidRDefault="000F2AE6">
      <w:pPr>
        <w:rPr>
          <w:color w:val="4D4D4D"/>
          <w:highlight w:val="yellow"/>
        </w:rPr>
      </w:pPr>
      <w:r>
        <w:rPr>
          <w:color w:val="4B4B4B"/>
          <w:highlight w:val="yellow"/>
        </w:rPr>
        <w:t>Beyond what has already been shared in your application, what do you believe makes you a strong candidate for admission to the University of California?</w:t>
      </w:r>
      <w:r>
        <w:rPr>
          <w:color w:val="4D4D4D"/>
          <w:highlight w:val="yellow"/>
        </w:rPr>
        <w:t xml:space="preserve"> 361</w:t>
      </w:r>
    </w:p>
    <w:p w14:paraId="0000001E" w14:textId="77777777" w:rsidR="00473AC8" w:rsidRDefault="00473AC8">
      <w:pPr>
        <w:rPr>
          <w:color w:val="4D4D4D"/>
          <w:highlight w:val="yellow"/>
        </w:rPr>
      </w:pPr>
    </w:p>
    <w:p w14:paraId="0000001F" w14:textId="5AC7F570" w:rsidR="00473AC8" w:rsidRDefault="000F2AE6">
      <w:pPr>
        <w:rPr>
          <w:color w:val="4D4D4D"/>
          <w:highlight w:val="white"/>
        </w:rPr>
      </w:pPr>
      <w:r>
        <w:rPr>
          <w:color w:val="4D4D4D"/>
          <w:highlight w:val="white"/>
        </w:rPr>
        <w:t xml:space="preserve">I have been told that I'm a living </w:t>
      </w:r>
      <w:commentRangeStart w:id="70"/>
      <w:del w:id="71" w:author="Microsoft Office User" w:date="2022-11-28T15:02:00Z">
        <w:r w:rsidDel="00541F3C">
          <w:rPr>
            <w:color w:val="4D4D4D"/>
            <w:highlight w:val="white"/>
          </w:rPr>
          <w:delText>contradiction</w:delText>
        </w:r>
      </w:del>
      <w:ins w:id="72" w:author="Microsoft Office User" w:date="2022-11-28T15:02:00Z">
        <w:r w:rsidR="00541F3C">
          <w:rPr>
            <w:color w:val="4D4D4D"/>
            <w:highlight w:val="white"/>
          </w:rPr>
          <w:t>paradox</w:t>
        </w:r>
        <w:commentRangeEnd w:id="70"/>
        <w:r w:rsidR="00541F3C">
          <w:rPr>
            <w:rStyle w:val="CommentReference"/>
          </w:rPr>
          <w:commentReference w:id="70"/>
        </w:r>
      </w:ins>
      <w:r>
        <w:rPr>
          <w:color w:val="4D4D4D"/>
          <w:highlight w:val="white"/>
        </w:rPr>
        <w:t>.</w:t>
      </w:r>
    </w:p>
    <w:p w14:paraId="00000020" w14:textId="77777777" w:rsidR="00473AC8" w:rsidRDefault="00473AC8">
      <w:pPr>
        <w:rPr>
          <w:color w:val="4D4D4D"/>
          <w:highlight w:val="white"/>
        </w:rPr>
      </w:pPr>
    </w:p>
    <w:p w14:paraId="00000021" w14:textId="41265538" w:rsidR="00473AC8" w:rsidRDefault="000F2AE6">
      <w:pPr>
        <w:rPr>
          <w:color w:val="4D4D4D"/>
          <w:highlight w:val="white"/>
        </w:rPr>
      </w:pPr>
      <w:del w:id="73" w:author="Microsoft Office User" w:date="2022-11-28T15:02:00Z">
        <w:r w:rsidDel="00541F3C">
          <w:rPr>
            <w:color w:val="4D4D4D"/>
            <w:highlight w:val="white"/>
          </w:rPr>
          <w:tab/>
        </w:r>
      </w:del>
      <w:r>
        <w:rPr>
          <w:color w:val="4D4D4D"/>
          <w:highlight w:val="white"/>
        </w:rPr>
        <w:t>I live by the Quran but serve the liturgy. I a</w:t>
      </w:r>
      <w:r>
        <w:rPr>
          <w:color w:val="4D4D4D"/>
          <w:highlight w:val="white"/>
        </w:rPr>
        <w:t>m a reserved person at heart, just like a</w:t>
      </w:r>
      <w:r>
        <w:rPr>
          <w:color w:val="4D4D4D"/>
          <w:highlight w:val="white"/>
        </w:rPr>
        <w:t xml:space="preserve">ny average Indonesian, but one who champions bold stances and smashes scathing rebuttals in the school's debate club. I'm made a minority in a national school packed with children of immigrants, yet I </w:t>
      </w:r>
      <w:r>
        <w:rPr>
          <w:color w:val="4D4D4D"/>
          <w:highlight w:val="white"/>
        </w:rPr>
        <w:lastRenderedPageBreak/>
        <w:t>pledge my alle</w:t>
      </w:r>
      <w:r>
        <w:rPr>
          <w:color w:val="4D4D4D"/>
          <w:highlight w:val="white"/>
        </w:rPr>
        <w:t xml:space="preserve">giance to the school's diversity by cultivating it. Without losing my identity, I stand for everything different, opposite, and antithetical, enriched and molded by everyday experience. </w:t>
      </w:r>
    </w:p>
    <w:p w14:paraId="00000022" w14:textId="77777777" w:rsidR="00473AC8" w:rsidRDefault="00473AC8">
      <w:pPr>
        <w:rPr>
          <w:color w:val="4D4D4D"/>
          <w:highlight w:val="white"/>
        </w:rPr>
      </w:pPr>
    </w:p>
    <w:p w14:paraId="00000023" w14:textId="27D0525D" w:rsidR="00473AC8" w:rsidRDefault="000F2AE6">
      <w:pPr>
        <w:rPr>
          <w:color w:val="4D4D4D"/>
          <w:highlight w:val="white"/>
        </w:rPr>
      </w:pPr>
      <w:del w:id="74" w:author="Microsoft Office User" w:date="2022-11-28T15:02:00Z">
        <w:r w:rsidDel="00541F3C">
          <w:rPr>
            <w:color w:val="4D4D4D"/>
            <w:highlight w:val="white"/>
          </w:rPr>
          <w:tab/>
        </w:r>
      </w:del>
      <w:r>
        <w:rPr>
          <w:color w:val="4D4D4D"/>
          <w:highlight w:val="white"/>
        </w:rPr>
        <w:t>Despite being a Muslim in an all-boys Jesuit school, I unlocked a d</w:t>
      </w:r>
      <w:r>
        <w:rPr>
          <w:color w:val="4D4D4D"/>
          <w:highlight w:val="white"/>
        </w:rPr>
        <w:t xml:space="preserve">eeper faith through learning Catholicism. I found comfort when the verses of the Bible, which taught tolerance and compassion, mirrored the teachings in the Quran. Inspired by the gratitude, I sought to embrace my </w:t>
      </w:r>
      <w:ins w:id="75" w:author="Microsoft Office User" w:date="2022-11-28T15:07:00Z">
        <w:r w:rsidR="008858C8">
          <w:rPr>
            <w:color w:val="4D4D4D"/>
            <w:highlight w:val="white"/>
          </w:rPr>
          <w:t>C</w:t>
        </w:r>
      </w:ins>
      <w:del w:id="76" w:author="Microsoft Office User" w:date="2022-11-28T15:07:00Z">
        <w:r w:rsidDel="008858C8">
          <w:rPr>
            <w:color w:val="4D4D4D"/>
            <w:highlight w:val="white"/>
          </w:rPr>
          <w:delText>c</w:delText>
        </w:r>
      </w:del>
      <w:r>
        <w:rPr>
          <w:color w:val="4D4D4D"/>
          <w:highlight w:val="white"/>
        </w:rPr>
        <w:t>atholic brothers by becoming an assistant</w:t>
      </w:r>
      <w:r>
        <w:rPr>
          <w:color w:val="4D4D4D"/>
          <w:highlight w:val="white"/>
        </w:rPr>
        <w:t xml:space="preserve"> organizer of the school cathedral, preparing mass and facilitating the congregants.</w:t>
      </w:r>
    </w:p>
    <w:p w14:paraId="00000024" w14:textId="77777777" w:rsidR="00473AC8" w:rsidRDefault="00473AC8">
      <w:pPr>
        <w:rPr>
          <w:color w:val="4D4D4D"/>
          <w:highlight w:val="white"/>
        </w:rPr>
      </w:pPr>
    </w:p>
    <w:p w14:paraId="00000025" w14:textId="77777777" w:rsidR="00473AC8" w:rsidRDefault="000F2AE6">
      <w:pPr>
        <w:rPr>
          <w:color w:val="4D4D4D"/>
          <w:highlight w:val="white"/>
        </w:rPr>
      </w:pPr>
      <w:commentRangeStart w:id="77"/>
      <w:del w:id="78" w:author="Microsoft Office User" w:date="2022-11-28T15:02:00Z">
        <w:r w:rsidDel="00541F3C">
          <w:rPr>
            <w:color w:val="4D4D4D"/>
            <w:highlight w:val="white"/>
          </w:rPr>
          <w:tab/>
        </w:r>
      </w:del>
      <w:r>
        <w:rPr>
          <w:color w:val="4D4D4D"/>
          <w:highlight w:val="white"/>
        </w:rPr>
        <w:t>The</w:t>
      </w:r>
      <w:commentRangeStart w:id="79"/>
      <w:r>
        <w:rPr>
          <w:color w:val="4D4D4D"/>
          <w:highlight w:val="white"/>
        </w:rPr>
        <w:t xml:space="preserve"> greatest lesson I took from debating wasn't public speaking but embracing a side of my character that I overlooked.</w:t>
      </w:r>
      <w:commentRangeEnd w:id="77"/>
      <w:r w:rsidR="00D429ED">
        <w:rPr>
          <w:rStyle w:val="CommentReference"/>
        </w:rPr>
        <w:commentReference w:id="77"/>
      </w:r>
      <w:r>
        <w:rPr>
          <w:color w:val="4D4D4D"/>
          <w:highlight w:val="white"/>
        </w:rPr>
        <w:t xml:space="preserve"> Usually avoiding clashes of opinions, the roaring</w:t>
      </w:r>
      <w:r>
        <w:rPr>
          <w:color w:val="4D4D4D"/>
          <w:highlight w:val="white"/>
        </w:rPr>
        <w:t xml:space="preserve"> manner of my teammates arrogantly leading their arguments felt imposing at first. But, as I grew as a debater, I learned to adapt their tenacity to my speech while preserving my pacifistic nature.</w:t>
      </w:r>
    </w:p>
    <w:p w14:paraId="00000026" w14:textId="77777777" w:rsidR="00473AC8" w:rsidRDefault="00473AC8">
      <w:pPr>
        <w:rPr>
          <w:color w:val="4D4D4D"/>
          <w:highlight w:val="white"/>
        </w:rPr>
      </w:pPr>
    </w:p>
    <w:p w14:paraId="00000027" w14:textId="77777777" w:rsidR="00473AC8" w:rsidRDefault="000F2AE6">
      <w:pPr>
        <w:rPr>
          <w:color w:val="4D4D4D"/>
          <w:highlight w:val="white"/>
        </w:rPr>
      </w:pPr>
      <w:r>
        <w:rPr>
          <w:color w:val="4D4D4D"/>
          <w:highlight w:val="white"/>
        </w:rPr>
        <w:t xml:space="preserve"> </w:t>
      </w:r>
      <w:commentRangeStart w:id="80"/>
      <w:r>
        <w:rPr>
          <w:color w:val="4D4D4D"/>
          <w:highlight w:val="white"/>
        </w:rPr>
        <w:t>I'm grateful that debating has become a medium for me to</w:t>
      </w:r>
      <w:r>
        <w:rPr>
          <w:color w:val="4D4D4D"/>
          <w:highlight w:val="white"/>
        </w:rPr>
        <w:t xml:space="preserve"> voice my opinions.</w:t>
      </w:r>
      <w:commentRangeEnd w:id="79"/>
      <w:r>
        <w:commentReference w:id="79"/>
      </w:r>
      <w:r>
        <w:rPr>
          <w:color w:val="4D4D4D"/>
          <w:highlight w:val="white"/>
        </w:rPr>
        <w:t xml:space="preserve"> </w:t>
      </w:r>
      <w:commentRangeEnd w:id="80"/>
      <w:r w:rsidR="009D0F90">
        <w:rPr>
          <w:rStyle w:val="CommentReference"/>
        </w:rPr>
        <w:commentReference w:id="80"/>
      </w:r>
      <w:r>
        <w:rPr>
          <w:color w:val="4D4D4D"/>
          <w:highlight w:val="white"/>
        </w:rPr>
        <w:t xml:space="preserve">If I didn't, I wouldn't be aware that my </w:t>
      </w:r>
      <w:proofErr w:type="spellStart"/>
      <w:r>
        <w:rPr>
          <w:color w:val="4D4D4D"/>
          <w:highlight w:val="white"/>
        </w:rPr>
        <w:t>Malukan</w:t>
      </w:r>
      <w:proofErr w:type="spellEnd"/>
      <w:r>
        <w:rPr>
          <w:color w:val="4D4D4D"/>
          <w:highlight w:val="white"/>
        </w:rPr>
        <w:t xml:space="preserve"> and Papuan classmates refrained from sharing their vibrant cultures to fit in. By Hosting diversity day, a potluck gathering to illuminate under-represented cultures, I invited my eastern-Indonesian classma</w:t>
      </w:r>
      <w:r>
        <w:rPr>
          <w:color w:val="4D4D4D"/>
          <w:highlight w:val="white"/>
        </w:rPr>
        <w:t>tes to bring their culture's most delectable dishes (I brought Javanese staples too!). My goal was to blend a part of their rich culture with a new school tradition to facilitate a learning experience for myself and other students.</w:t>
      </w:r>
    </w:p>
    <w:p w14:paraId="00000028" w14:textId="77777777" w:rsidR="00473AC8" w:rsidRDefault="00473AC8">
      <w:pPr>
        <w:rPr>
          <w:color w:val="4D4D4D"/>
          <w:highlight w:val="white"/>
        </w:rPr>
      </w:pPr>
    </w:p>
    <w:p w14:paraId="00000029" w14:textId="799E8BEB" w:rsidR="00473AC8" w:rsidRDefault="000F2AE6">
      <w:pPr>
        <w:rPr>
          <w:color w:val="4D4D4D"/>
          <w:highlight w:val="white"/>
        </w:rPr>
      </w:pPr>
      <w:del w:id="81" w:author="Microsoft Office User" w:date="2022-11-28T15:03:00Z">
        <w:r w:rsidDel="00541F3C">
          <w:rPr>
            <w:color w:val="4D4D4D"/>
            <w:highlight w:val="white"/>
          </w:rPr>
          <w:tab/>
        </w:r>
      </w:del>
      <w:ins w:id="82" w:author="Microsoft Office User" w:date="2022-11-28T15:18:00Z">
        <w:r w:rsidR="004754A9">
          <w:rPr>
            <w:color w:val="4D4D4D"/>
            <w:highlight w:val="white"/>
          </w:rPr>
          <w:t>E</w:t>
        </w:r>
      </w:ins>
      <w:del w:id="83" w:author="Microsoft Office User" w:date="2022-11-28T15:18:00Z">
        <w:r w:rsidDel="004754A9">
          <w:rPr>
            <w:color w:val="4D4D4D"/>
            <w:highlight w:val="white"/>
          </w:rPr>
          <w:delText>To date, e</w:delText>
        </w:r>
      </w:del>
      <w:r>
        <w:rPr>
          <w:color w:val="4D4D4D"/>
          <w:highlight w:val="white"/>
        </w:rPr>
        <w:t>ach of my ex</w:t>
      </w:r>
      <w:r>
        <w:rPr>
          <w:color w:val="4D4D4D"/>
          <w:highlight w:val="white"/>
        </w:rPr>
        <w:t xml:space="preserve">periences </w:t>
      </w:r>
      <w:ins w:id="84" w:author="Microsoft Office User" w:date="2022-11-28T15:20:00Z">
        <w:r w:rsidR="00110FF8">
          <w:rPr>
            <w:color w:val="4D4D4D"/>
            <w:highlight w:val="white"/>
          </w:rPr>
          <w:t xml:space="preserve">is a puzzle piece, </w:t>
        </w:r>
      </w:ins>
      <w:ins w:id="85" w:author="Microsoft Office User" w:date="2022-11-28T15:21:00Z">
        <w:r w:rsidR="009135E2">
          <w:rPr>
            <w:color w:val="4D4D4D"/>
            <w:highlight w:val="white"/>
          </w:rPr>
          <w:t>yet</w:t>
        </w:r>
      </w:ins>
      <w:ins w:id="86" w:author="Microsoft Office User" w:date="2022-11-28T15:20:00Z">
        <w:r w:rsidR="00110FF8">
          <w:rPr>
            <w:color w:val="4D4D4D"/>
            <w:highlight w:val="white"/>
          </w:rPr>
          <w:t xml:space="preserve"> all of them </w:t>
        </w:r>
        <w:r w:rsidR="009135E2">
          <w:rPr>
            <w:color w:val="4D4D4D"/>
            <w:highlight w:val="white"/>
          </w:rPr>
          <w:t xml:space="preserve">fits perfectly, </w:t>
        </w:r>
      </w:ins>
      <w:del w:id="87" w:author="Microsoft Office User" w:date="2022-11-28T15:21:00Z">
        <w:r w:rsidDel="009135E2">
          <w:rPr>
            <w:color w:val="4D4D4D"/>
            <w:highlight w:val="white"/>
          </w:rPr>
          <w:delText>has</w:delText>
        </w:r>
      </w:del>
      <w:ins w:id="88" w:author="Microsoft Office User" w:date="2022-11-28T15:21:00Z">
        <w:r w:rsidR="009135E2">
          <w:rPr>
            <w:color w:val="4D4D4D"/>
            <w:highlight w:val="white"/>
          </w:rPr>
          <w:t>leading me</w:t>
        </w:r>
      </w:ins>
      <w:r>
        <w:rPr>
          <w:color w:val="4D4D4D"/>
          <w:highlight w:val="white"/>
        </w:rPr>
        <w:t xml:space="preserve"> </w:t>
      </w:r>
      <w:del w:id="89" w:author="Microsoft Office User" w:date="2022-11-28T15:20:00Z">
        <w:r w:rsidDel="00110FF8">
          <w:rPr>
            <w:color w:val="4D4D4D"/>
            <w:highlight w:val="white"/>
          </w:rPr>
          <w:delText>driven a part of understanding, appreciating, and</w:delText>
        </w:r>
      </w:del>
      <w:ins w:id="90" w:author="Microsoft Office User" w:date="2022-11-28T15:20:00Z">
        <w:r w:rsidR="00110FF8">
          <w:rPr>
            <w:color w:val="4D4D4D"/>
            <w:highlight w:val="white"/>
          </w:rPr>
          <w:t>to</w:t>
        </w:r>
      </w:ins>
      <w:r>
        <w:rPr>
          <w:color w:val="4D4D4D"/>
          <w:highlight w:val="white"/>
        </w:rPr>
        <w:t xml:space="preserve"> discover</w:t>
      </w:r>
      <w:del w:id="91" w:author="Microsoft Office User" w:date="2022-11-28T15:20:00Z">
        <w:r w:rsidDel="00110FF8">
          <w:rPr>
            <w:color w:val="4D4D4D"/>
            <w:highlight w:val="white"/>
          </w:rPr>
          <w:delText>i</w:delText>
        </w:r>
        <w:r w:rsidDel="00110FF8">
          <w:rPr>
            <w:color w:val="4D4D4D"/>
            <w:highlight w:val="white"/>
          </w:rPr>
          <w:delText>n</w:delText>
        </w:r>
        <w:r w:rsidDel="00110FF8">
          <w:rPr>
            <w:color w:val="4D4D4D"/>
            <w:highlight w:val="white"/>
          </w:rPr>
          <w:delText>g</w:delText>
        </w:r>
      </w:del>
      <w:r>
        <w:rPr>
          <w:color w:val="4D4D4D"/>
          <w:highlight w:val="white"/>
        </w:rPr>
        <w:t xml:space="preserve"> my place within this community. Going forward, I will always remain a student of differences, a disciple of humanity, and a learner of diversity, equality, and inclusion. At UC, I </w:t>
      </w:r>
      <w:r>
        <w:rPr>
          <w:color w:val="4D4D4D"/>
          <w:highlight w:val="white"/>
        </w:rPr>
        <w:t xml:space="preserve">seek to infuse the same spirit and contribute to UC's diverse learning community.  </w:t>
      </w:r>
    </w:p>
    <w:p w14:paraId="0000002A" w14:textId="77777777" w:rsidR="00473AC8" w:rsidRDefault="00473AC8">
      <w:pPr>
        <w:rPr>
          <w:color w:val="4D4D4D"/>
          <w:highlight w:val="yellow"/>
        </w:rPr>
      </w:pPr>
    </w:p>
    <w:p w14:paraId="7EB1C280" w14:textId="77777777" w:rsidR="00207B3C" w:rsidRDefault="00BA7CAD" w:rsidP="00315A19">
      <w:pPr>
        <w:rPr>
          <w:rFonts w:asciiTheme="majorHAnsi" w:eastAsia="Times New Roman" w:hAnsiTheme="majorHAnsi"/>
          <w:color w:val="365F91" w:themeColor="accent1" w:themeShade="BF"/>
          <w:shd w:val="clear" w:color="auto" w:fill="FFFFFF"/>
        </w:rPr>
      </w:pPr>
      <w:r w:rsidRPr="00FE7B4A">
        <w:rPr>
          <w:rFonts w:asciiTheme="majorHAnsi" w:hAnsiTheme="majorHAnsi"/>
          <w:color w:val="365F91" w:themeColor="accent1" w:themeShade="BF"/>
        </w:rPr>
        <w:t xml:space="preserve">This is another well-written piece that can work much more effectively by tweaking it a bit. </w:t>
      </w:r>
      <w:r w:rsidR="00545AE9" w:rsidRPr="00FE7B4A">
        <w:rPr>
          <w:rFonts w:asciiTheme="majorHAnsi" w:eastAsia="Times New Roman" w:hAnsiTheme="majorHAnsi"/>
          <w:color w:val="365F91" w:themeColor="accent1" w:themeShade="BF"/>
          <w:shd w:val="clear" w:color="auto" w:fill="FFFFFF"/>
        </w:rPr>
        <w:t>You already have a</w:t>
      </w:r>
      <w:r w:rsidR="00315A19" w:rsidRPr="00FE7B4A">
        <w:rPr>
          <w:rFonts w:asciiTheme="majorHAnsi" w:eastAsia="Times New Roman" w:hAnsiTheme="majorHAnsi"/>
          <w:color w:val="365F91" w:themeColor="accent1" w:themeShade="BF"/>
          <w:shd w:val="clear" w:color="auto" w:fill="FFFFFF"/>
        </w:rPr>
        <w:t xml:space="preserve"> descriptive content, a strong </w:t>
      </w:r>
      <w:r w:rsidR="00545AE9" w:rsidRPr="00FE7B4A">
        <w:rPr>
          <w:rFonts w:asciiTheme="majorHAnsi" w:eastAsia="Times New Roman" w:hAnsiTheme="majorHAnsi"/>
          <w:color w:val="365F91" w:themeColor="accent1" w:themeShade="BF"/>
          <w:shd w:val="clear" w:color="auto" w:fill="FFFFFF"/>
        </w:rPr>
        <w:t>narrative</w:t>
      </w:r>
      <w:r w:rsidR="00315A19" w:rsidRPr="00FE7B4A">
        <w:rPr>
          <w:rFonts w:asciiTheme="majorHAnsi" w:eastAsia="Times New Roman" w:hAnsiTheme="majorHAnsi"/>
          <w:color w:val="365F91" w:themeColor="accent1" w:themeShade="BF"/>
          <w:shd w:val="clear" w:color="auto" w:fill="FFFFFF"/>
        </w:rPr>
        <w:t xml:space="preserve">, and a </w:t>
      </w:r>
      <w:r w:rsidR="00545AE9" w:rsidRPr="00FE7B4A">
        <w:rPr>
          <w:rFonts w:asciiTheme="majorHAnsi" w:eastAsia="Times New Roman" w:hAnsiTheme="majorHAnsi"/>
          <w:color w:val="365F91" w:themeColor="accent1" w:themeShade="BF"/>
          <w:shd w:val="clear" w:color="auto" w:fill="FFFFFF"/>
        </w:rPr>
        <w:t>relevant</w:t>
      </w:r>
      <w:r w:rsidR="00315A19" w:rsidRPr="00FE7B4A">
        <w:rPr>
          <w:rFonts w:asciiTheme="majorHAnsi" w:eastAsia="Times New Roman" w:hAnsiTheme="majorHAnsi"/>
          <w:color w:val="365F91" w:themeColor="accent1" w:themeShade="BF"/>
          <w:shd w:val="clear" w:color="auto" w:fill="FFFFFF"/>
        </w:rPr>
        <w:t xml:space="preserve"> answer to the prompt, </w:t>
      </w:r>
      <w:r w:rsidR="00545AE9" w:rsidRPr="00FE7B4A">
        <w:rPr>
          <w:rFonts w:asciiTheme="majorHAnsi" w:eastAsia="Times New Roman" w:hAnsiTheme="majorHAnsi"/>
          <w:color w:val="365F91" w:themeColor="accent1" w:themeShade="BF"/>
          <w:shd w:val="clear" w:color="auto" w:fill="FFFFFF"/>
        </w:rPr>
        <w:t>but</w:t>
      </w:r>
      <w:r w:rsidR="00315A19" w:rsidRPr="00FE7B4A">
        <w:rPr>
          <w:rFonts w:asciiTheme="majorHAnsi" w:eastAsia="Times New Roman" w:hAnsiTheme="majorHAnsi"/>
          <w:color w:val="365F91" w:themeColor="accent1" w:themeShade="BF"/>
          <w:shd w:val="clear" w:color="auto" w:fill="FFFFFF"/>
        </w:rPr>
        <w:t xml:space="preserve"> there is room for </w:t>
      </w:r>
      <w:r w:rsidR="00545AE9" w:rsidRPr="00FE7B4A">
        <w:rPr>
          <w:rFonts w:asciiTheme="majorHAnsi" w:eastAsia="Times New Roman" w:hAnsiTheme="majorHAnsi"/>
          <w:color w:val="365F91" w:themeColor="accent1" w:themeShade="BF"/>
          <w:shd w:val="clear" w:color="auto" w:fill="FFFFFF"/>
        </w:rPr>
        <w:t xml:space="preserve">improvement. </w:t>
      </w:r>
    </w:p>
    <w:p w14:paraId="2D58B717" w14:textId="77777777" w:rsidR="00207B3C" w:rsidRDefault="00207B3C" w:rsidP="00315A19">
      <w:pPr>
        <w:rPr>
          <w:rFonts w:asciiTheme="majorHAnsi" w:eastAsia="Times New Roman" w:hAnsiTheme="majorHAnsi"/>
          <w:color w:val="365F91" w:themeColor="accent1" w:themeShade="BF"/>
          <w:shd w:val="clear" w:color="auto" w:fill="FFFFFF"/>
        </w:rPr>
      </w:pPr>
    </w:p>
    <w:p w14:paraId="6333D4E4" w14:textId="48067F29" w:rsidR="00315A19" w:rsidRPr="00FE7B4A" w:rsidRDefault="00315A19" w:rsidP="00315A19">
      <w:pPr>
        <w:rPr>
          <w:rFonts w:asciiTheme="majorHAnsi" w:eastAsia="Times New Roman" w:hAnsiTheme="majorHAnsi"/>
          <w:color w:val="365F91" w:themeColor="accent1" w:themeShade="BF"/>
        </w:rPr>
      </w:pPr>
      <w:r w:rsidRPr="00FE7B4A">
        <w:rPr>
          <w:rFonts w:asciiTheme="majorHAnsi" w:eastAsia="Times New Roman" w:hAnsiTheme="majorHAnsi"/>
          <w:color w:val="365F91" w:themeColor="accent1" w:themeShade="BF"/>
          <w:shd w:val="clear" w:color="auto" w:fill="FFFFFF"/>
        </w:rPr>
        <w:t xml:space="preserve">One literary device that would have </w:t>
      </w:r>
      <w:r w:rsidR="00545AE9" w:rsidRPr="00FE7B4A">
        <w:rPr>
          <w:rFonts w:asciiTheme="majorHAnsi" w:eastAsia="Times New Roman" w:hAnsiTheme="majorHAnsi"/>
          <w:color w:val="365F91" w:themeColor="accent1" w:themeShade="BF"/>
          <w:shd w:val="clear" w:color="auto" w:fill="FFFFFF"/>
        </w:rPr>
        <w:t>elevate your</w:t>
      </w:r>
      <w:r w:rsidRPr="00FE7B4A">
        <w:rPr>
          <w:rFonts w:asciiTheme="majorHAnsi" w:eastAsia="Times New Roman" w:hAnsiTheme="majorHAnsi"/>
          <w:color w:val="365F91" w:themeColor="accent1" w:themeShade="BF"/>
          <w:shd w:val="clear" w:color="auto" w:fill="FFFFFF"/>
        </w:rPr>
        <w:t xml:space="preserve"> essay is</w:t>
      </w:r>
      <w:r w:rsidR="00545AE9" w:rsidRPr="00FE7B4A">
        <w:rPr>
          <w:rFonts w:asciiTheme="majorHAnsi" w:eastAsia="Times New Roman" w:hAnsiTheme="majorHAnsi"/>
          <w:color w:val="365F91" w:themeColor="accent1" w:themeShade="BF"/>
          <w:shd w:val="clear" w:color="auto" w:fill="FFFFFF"/>
        </w:rPr>
        <w:t xml:space="preserve"> the use of anaphora to begin each of your content paragraphs about </w:t>
      </w:r>
      <w:r w:rsidR="00FE7B4A" w:rsidRPr="00FE7B4A">
        <w:rPr>
          <w:rFonts w:asciiTheme="majorHAnsi" w:eastAsia="Times New Roman" w:hAnsiTheme="majorHAnsi"/>
          <w:color w:val="365F91" w:themeColor="accent1" w:themeShade="BF"/>
          <w:shd w:val="clear" w:color="auto" w:fill="FFFFFF"/>
        </w:rPr>
        <w:t xml:space="preserve">the experiences that made you </w:t>
      </w:r>
      <w:r w:rsidR="00FE7B4A" w:rsidRPr="00FE7B4A">
        <w:rPr>
          <w:rFonts w:asciiTheme="majorHAnsi" w:eastAsia="Times New Roman" w:hAnsiTheme="majorHAnsi"/>
          <w:i/>
          <w:color w:val="365F91" w:themeColor="accent1" w:themeShade="BF"/>
          <w:shd w:val="clear" w:color="auto" w:fill="FFFFFF"/>
        </w:rPr>
        <w:t>you.</w:t>
      </w:r>
      <w:r w:rsidR="00207B3C">
        <w:rPr>
          <w:rFonts w:asciiTheme="majorHAnsi" w:eastAsia="Times New Roman" w:hAnsiTheme="majorHAnsi"/>
          <w:color w:val="365F91" w:themeColor="accent1" w:themeShade="BF"/>
        </w:rPr>
        <w:t xml:space="preserve"> </w:t>
      </w:r>
      <w:r w:rsidR="00207B3C">
        <w:rPr>
          <w:rFonts w:asciiTheme="majorHAnsi" w:eastAsia="Times New Roman" w:hAnsiTheme="majorHAnsi"/>
          <w:color w:val="365F91" w:themeColor="accent1" w:themeShade="BF"/>
          <w:shd w:val="clear" w:color="auto" w:fill="FFFFFF"/>
        </w:rPr>
        <w:t>This literary device will</w:t>
      </w:r>
      <w:r w:rsidR="00FE7B4A" w:rsidRPr="00FE7B4A">
        <w:rPr>
          <w:rFonts w:asciiTheme="majorHAnsi" w:eastAsia="Times New Roman" w:hAnsiTheme="majorHAnsi"/>
          <w:color w:val="365F91" w:themeColor="accent1" w:themeShade="BF"/>
          <w:shd w:val="clear" w:color="auto" w:fill="FFFFFF"/>
        </w:rPr>
        <w:t xml:space="preserve"> make</w:t>
      </w:r>
      <w:r w:rsidRPr="00FE7B4A">
        <w:rPr>
          <w:rFonts w:asciiTheme="majorHAnsi" w:eastAsia="Times New Roman" w:hAnsiTheme="majorHAnsi"/>
          <w:color w:val="365F91" w:themeColor="accent1" w:themeShade="BF"/>
          <w:shd w:val="clear" w:color="auto" w:fill="FFFFFF"/>
        </w:rPr>
        <w:t xml:space="preserve"> for a cohesive essay that</w:t>
      </w:r>
      <w:r w:rsidR="00FE7B4A" w:rsidRPr="00FE7B4A">
        <w:rPr>
          <w:rFonts w:asciiTheme="majorHAnsi" w:eastAsia="Times New Roman" w:hAnsiTheme="majorHAnsi"/>
          <w:color w:val="365F91" w:themeColor="accent1" w:themeShade="BF"/>
          <w:shd w:val="clear" w:color="auto" w:fill="FFFFFF"/>
        </w:rPr>
        <w:t xml:space="preserve"> is easy to follow and a much more memorable read for the admission officers. </w:t>
      </w:r>
      <w:r w:rsidR="00207B3C">
        <w:rPr>
          <w:rFonts w:asciiTheme="majorHAnsi" w:eastAsia="Times New Roman" w:hAnsiTheme="majorHAnsi"/>
          <w:color w:val="365F91" w:themeColor="accent1" w:themeShade="BF"/>
          <w:shd w:val="clear" w:color="auto" w:fill="FFFFFF"/>
        </w:rPr>
        <w:t xml:space="preserve">(see comments above) </w:t>
      </w:r>
    </w:p>
    <w:p w14:paraId="526AA6FD" w14:textId="5F0333A6" w:rsidR="009135E2" w:rsidRPr="00BA7CAD" w:rsidRDefault="009135E2">
      <w:pPr>
        <w:rPr>
          <w:ins w:id="92" w:author="Microsoft Office User" w:date="2022-11-28T15:21:00Z"/>
          <w:color w:val="4D4D4D"/>
        </w:rPr>
      </w:pPr>
    </w:p>
    <w:p w14:paraId="0000002B" w14:textId="77777777" w:rsidR="00473AC8" w:rsidRDefault="000F2AE6">
      <w:pPr>
        <w:rPr>
          <w:color w:val="4D4D4D"/>
          <w:highlight w:val="yellow"/>
        </w:rPr>
      </w:pPr>
      <w:r>
        <w:rPr>
          <w:color w:val="4D4D4D"/>
          <w:highlight w:val="yellow"/>
        </w:rPr>
        <w:t>Think about an academic subject that inspires you. Describe how you have furthered this interest inside and/or outside of the classroom. (350 words)</w:t>
      </w:r>
    </w:p>
    <w:p w14:paraId="3C491CF0" w14:textId="77777777" w:rsidR="00207B3C" w:rsidRDefault="00207B3C">
      <w:pPr>
        <w:rPr>
          <w:i/>
          <w:color w:val="0E101A"/>
          <w:highlight w:val="white"/>
        </w:rPr>
      </w:pPr>
    </w:p>
    <w:p w14:paraId="0000002C" w14:textId="77777777" w:rsidR="00473AC8" w:rsidRDefault="000F2AE6">
      <w:pPr>
        <w:rPr>
          <w:i/>
          <w:color w:val="0E101A"/>
          <w:highlight w:val="white"/>
        </w:rPr>
      </w:pPr>
      <w:r>
        <w:rPr>
          <w:i/>
          <w:color w:val="0E101A"/>
          <w:highlight w:val="white"/>
        </w:rPr>
        <w:t>Wait, what?</w:t>
      </w:r>
    </w:p>
    <w:p w14:paraId="0000002D" w14:textId="77777777" w:rsidR="00473AC8" w:rsidRDefault="00473AC8">
      <w:pPr>
        <w:rPr>
          <w:color w:val="0E101A"/>
          <w:highlight w:val="white"/>
        </w:rPr>
      </w:pPr>
    </w:p>
    <w:p w14:paraId="0000002E" w14:textId="77777777" w:rsidR="00473AC8" w:rsidRDefault="000F2AE6">
      <w:pPr>
        <w:rPr>
          <w:color w:val="0E101A"/>
          <w:highlight w:val="white"/>
        </w:rPr>
      </w:pPr>
      <w:r>
        <w:rPr>
          <w:color w:val="0E101A"/>
          <w:highlight w:val="white"/>
        </w:rPr>
        <w:t>Upon revi</w:t>
      </w:r>
      <w:r>
        <w:rPr>
          <w:color w:val="0E101A"/>
          <w:highlight w:val="white"/>
        </w:rPr>
        <w:t xml:space="preserve">ewing the solar-powered power bank design for the organization I cofounded to promote renewable energy, I discovered an overlooked flaw. The heat-absorbent, black casing encapsulating the power bank's heat-sensitive semiconductors could ruin its longevity </w:t>
      </w:r>
      <w:r>
        <w:rPr>
          <w:color w:val="0E101A"/>
          <w:highlight w:val="white"/>
        </w:rPr>
        <w:t xml:space="preserve">and cost us more money. The solution was clear, however: alter the color to something lighter. </w:t>
      </w:r>
      <w:commentRangeStart w:id="93"/>
      <w:r>
        <w:rPr>
          <w:color w:val="0E101A"/>
          <w:highlight w:val="white"/>
        </w:rPr>
        <w:t xml:space="preserve">Despite </w:t>
      </w:r>
      <w:r>
        <w:rPr>
          <w:color w:val="0E101A"/>
          <w:highlight w:val="white"/>
        </w:rPr>
        <w:lastRenderedPageBreak/>
        <w:t xml:space="preserve">the straightforward solution, this </w:t>
      </w:r>
      <w:commentRangeEnd w:id="93"/>
      <w:r w:rsidR="008D6EF9">
        <w:rPr>
          <w:rStyle w:val="CommentReference"/>
          <w:rFonts w:ascii="Arial" w:hAnsi="Arial" w:cs="Arial"/>
          <w:lang w:val="en"/>
        </w:rPr>
        <w:commentReference w:id="93"/>
      </w:r>
      <w:r>
        <w:rPr>
          <w:color w:val="0E101A"/>
          <w:highlight w:val="white"/>
        </w:rPr>
        <w:t>experience introduced me to sustainable engineering and sparked my curiosity about beneficially implementing such skil</w:t>
      </w:r>
      <w:r>
        <w:rPr>
          <w:color w:val="0E101A"/>
          <w:highlight w:val="white"/>
        </w:rPr>
        <w:t xml:space="preserve">ls in current or future ventures. </w:t>
      </w:r>
    </w:p>
    <w:p w14:paraId="0000002F" w14:textId="77777777" w:rsidR="00473AC8" w:rsidRDefault="00473AC8">
      <w:pPr>
        <w:rPr>
          <w:color w:val="0E101A"/>
          <w:highlight w:val="white"/>
        </w:rPr>
      </w:pPr>
    </w:p>
    <w:p w14:paraId="00000030" w14:textId="77777777" w:rsidR="00473AC8" w:rsidRDefault="000F2AE6">
      <w:pPr>
        <w:rPr>
          <w:color w:val="0E101A"/>
          <w:highlight w:val="white"/>
        </w:rPr>
      </w:pPr>
      <w:r>
        <w:rPr>
          <w:color w:val="0E101A"/>
          <w:highlight w:val="white"/>
        </w:rPr>
        <w:t xml:space="preserve">I dove into studying sustainable engineering principles, reading </w:t>
      </w:r>
      <w:r>
        <w:rPr>
          <w:i/>
          <w:color w:val="0E101A"/>
          <w:highlight w:val="white"/>
        </w:rPr>
        <w:t xml:space="preserve">"Green engineering: Defining principles" – Results from the </w:t>
      </w:r>
      <w:proofErr w:type="spellStart"/>
      <w:r>
        <w:rPr>
          <w:i/>
          <w:color w:val="0E101A"/>
          <w:highlight w:val="white"/>
        </w:rPr>
        <w:t>Sandestin</w:t>
      </w:r>
      <w:proofErr w:type="spellEnd"/>
      <w:r>
        <w:rPr>
          <w:i/>
          <w:color w:val="0E101A"/>
          <w:highlight w:val="white"/>
        </w:rPr>
        <w:t xml:space="preserve"> conference </w:t>
      </w:r>
      <w:r>
        <w:rPr>
          <w:color w:val="0E101A"/>
          <w:highlight w:val="white"/>
        </w:rPr>
        <w:t>by Martin A. Abraham for my reading comprehension task in 10th grade. Insp</w:t>
      </w:r>
      <w:r>
        <w:rPr>
          <w:color w:val="0E101A"/>
          <w:highlight w:val="white"/>
        </w:rPr>
        <w:t>ired by the significance of the nine principles for minimizing resource consumption while maximizing intended output, I sought to determine if replacing the polycrystalline solar panel on my solar-powered power bank project with a smaller monocrystalline p</w:t>
      </w:r>
      <w:r>
        <w:rPr>
          <w:color w:val="0E101A"/>
          <w:highlight w:val="white"/>
        </w:rPr>
        <w:t xml:space="preserve">anel will result in a more efficient power bank when factoring in the price difference and charging efficiency. </w:t>
      </w:r>
      <w:r w:rsidRPr="00872D89">
        <w:rPr>
          <w:strike/>
          <w:color w:val="0E101A"/>
          <w:highlight w:val="white"/>
          <w:rPrChange w:id="94" w:author="Microsoft Office User" w:date="2022-11-28T15:46:00Z">
            <w:rPr>
              <w:color w:val="0E101A"/>
              <w:highlight w:val="white"/>
            </w:rPr>
          </w:rPrChange>
        </w:rPr>
        <w:t>Modeling the two systems in a photovoltaic simulation software (</w:t>
      </w:r>
      <w:proofErr w:type="spellStart"/>
      <w:r w:rsidRPr="00872D89">
        <w:rPr>
          <w:strike/>
          <w:color w:val="0E101A"/>
          <w:highlight w:val="white"/>
          <w:rPrChange w:id="95" w:author="Microsoft Office User" w:date="2022-11-28T15:46:00Z">
            <w:rPr>
              <w:color w:val="0E101A"/>
              <w:highlight w:val="white"/>
            </w:rPr>
          </w:rPrChange>
        </w:rPr>
        <w:t>PVsyst</w:t>
      </w:r>
      <w:proofErr w:type="spellEnd"/>
      <w:r w:rsidRPr="00872D89">
        <w:rPr>
          <w:strike/>
          <w:color w:val="0E101A"/>
          <w:highlight w:val="white"/>
          <w:rPrChange w:id="96" w:author="Microsoft Office User" w:date="2022-11-28T15:46:00Z">
            <w:rPr>
              <w:color w:val="0E101A"/>
              <w:highlight w:val="white"/>
            </w:rPr>
          </w:rPrChange>
        </w:rPr>
        <w:t>),</w:t>
      </w:r>
      <w:r>
        <w:rPr>
          <w:color w:val="0E101A"/>
          <w:highlight w:val="white"/>
        </w:rPr>
        <w:t xml:space="preserve"> I discovered that the mini monocrystalline panel results in a 30% incre</w:t>
      </w:r>
      <w:r>
        <w:rPr>
          <w:color w:val="0E101A"/>
          <w:highlight w:val="white"/>
        </w:rPr>
        <w:t xml:space="preserve">ase in charging efficiency while keeping the same price, </w:t>
      </w:r>
      <w:commentRangeStart w:id="97"/>
      <w:r>
        <w:rPr>
          <w:color w:val="0E101A"/>
          <w:highlight w:val="white"/>
        </w:rPr>
        <w:t xml:space="preserve">cheaper if we bought it in bulk, proving that it is more efficient. </w:t>
      </w:r>
      <w:commentRangeEnd w:id="97"/>
      <w:r w:rsidR="00872D89">
        <w:rPr>
          <w:rStyle w:val="CommentReference"/>
          <w:rFonts w:ascii="Arial" w:hAnsi="Arial" w:cs="Arial"/>
          <w:lang w:val="en"/>
        </w:rPr>
        <w:commentReference w:id="97"/>
      </w:r>
    </w:p>
    <w:p w14:paraId="00000031" w14:textId="77777777" w:rsidR="00473AC8" w:rsidRDefault="00473AC8">
      <w:pPr>
        <w:rPr>
          <w:color w:val="0E101A"/>
          <w:highlight w:val="white"/>
        </w:rPr>
      </w:pPr>
    </w:p>
    <w:p w14:paraId="00000032" w14:textId="5B0BA3A8" w:rsidR="00473AC8" w:rsidRDefault="000F2AE6">
      <w:pPr>
        <w:rPr>
          <w:color w:val="0E101A"/>
          <w:highlight w:val="white"/>
        </w:rPr>
      </w:pPr>
      <w:r>
        <w:rPr>
          <w:color w:val="0E101A"/>
          <w:highlight w:val="white"/>
        </w:rPr>
        <w:t xml:space="preserve">Looking to deepen my knowledge of sustainable engineering and engineering generally, I joined 360 </w:t>
      </w:r>
      <w:ins w:id="98" w:author="Microsoft Office User" w:date="2022-11-28T15:48:00Z">
        <w:r w:rsidR="004114BD">
          <w:rPr>
            <w:color w:val="0E101A"/>
            <w:highlight w:val="white"/>
          </w:rPr>
          <w:t>E</w:t>
        </w:r>
      </w:ins>
      <w:del w:id="99" w:author="Microsoft Office User" w:date="2022-11-28T15:48:00Z">
        <w:r w:rsidDel="004114BD">
          <w:rPr>
            <w:color w:val="0E101A"/>
            <w:highlight w:val="white"/>
          </w:rPr>
          <w:delText>e</w:delText>
        </w:r>
      </w:del>
      <w:r>
        <w:rPr>
          <w:color w:val="0E101A"/>
          <w:highlight w:val="white"/>
        </w:rPr>
        <w:t>nergy, a student-led renewable</w:t>
      </w:r>
      <w:r>
        <w:rPr>
          <w:color w:val="0E101A"/>
          <w:highlight w:val="white"/>
        </w:rPr>
        <w:t xml:space="preserve"> energy startup. Tasked with making their water power plant</w:t>
      </w:r>
      <w:ins w:id="100" w:author="Microsoft Office User" w:date="2022-11-28T15:49:00Z">
        <w:r w:rsidR="004114BD">
          <w:rPr>
            <w:color w:val="0E101A"/>
            <w:highlight w:val="white"/>
          </w:rPr>
          <w:t xml:space="preserve"> in</w:t>
        </w:r>
      </w:ins>
      <w:del w:id="101" w:author="Microsoft Office User" w:date="2022-11-28T15:48:00Z">
        <w:r w:rsidDel="004114BD">
          <w:rPr>
            <w:color w:val="0E101A"/>
            <w:highlight w:val="white"/>
          </w:rPr>
          <w:delText>, empowering</w:delText>
        </w:r>
      </w:del>
      <w:r>
        <w:rPr>
          <w:color w:val="0E101A"/>
          <w:highlight w:val="white"/>
        </w:rPr>
        <w:t xml:space="preserve"> a </w:t>
      </w:r>
      <w:ins w:id="102" w:author="Microsoft Office User" w:date="2022-11-28T15:49:00Z">
        <w:r w:rsidR="004114BD">
          <w:rPr>
            <w:color w:val="0E101A"/>
            <w:highlight w:val="white"/>
          </w:rPr>
          <w:t xml:space="preserve">rural </w:t>
        </w:r>
      </w:ins>
      <w:r>
        <w:rPr>
          <w:color w:val="0E101A"/>
          <w:highlight w:val="white"/>
        </w:rPr>
        <w:t xml:space="preserve">village in </w:t>
      </w:r>
      <w:del w:id="103" w:author="Microsoft Office User" w:date="2022-11-28T15:49:00Z">
        <w:r w:rsidDel="004114BD">
          <w:rPr>
            <w:color w:val="0E101A"/>
            <w:highlight w:val="white"/>
          </w:rPr>
          <w:delText xml:space="preserve">rural </w:delText>
        </w:r>
      </w:del>
      <w:r>
        <w:rPr>
          <w:color w:val="0E101A"/>
          <w:highlight w:val="white"/>
        </w:rPr>
        <w:t>Java</w:t>
      </w:r>
      <w:ins w:id="104" w:author="Microsoft Office User" w:date="2022-11-28T15:49:00Z">
        <w:r w:rsidR="004114BD">
          <w:rPr>
            <w:color w:val="0E101A"/>
            <w:highlight w:val="white"/>
          </w:rPr>
          <w:t xml:space="preserve"> </w:t>
        </w:r>
      </w:ins>
      <w:del w:id="105" w:author="Microsoft Office User" w:date="2022-11-28T15:49:00Z">
        <w:r w:rsidDel="004114BD">
          <w:rPr>
            <w:color w:val="0E101A"/>
            <w:highlight w:val="white"/>
          </w:rPr>
          <w:delText>,</w:delText>
        </w:r>
        <w:r w:rsidDel="004114BD">
          <w:rPr>
            <w:color w:val="0E101A"/>
            <w:highlight w:val="white"/>
          </w:rPr>
          <w:delText xml:space="preserve"> </w:delText>
        </w:r>
      </w:del>
      <w:r>
        <w:rPr>
          <w:color w:val="0E101A"/>
          <w:highlight w:val="white"/>
        </w:rPr>
        <w:t>more sustainable, I got t</w:t>
      </w:r>
      <w:r w:rsidR="00E5720C">
        <w:rPr>
          <w:color w:val="0E101A"/>
          <w:highlight w:val="white"/>
        </w:rPr>
        <w:t>he opportunity to work with expe</w:t>
      </w:r>
      <w:r>
        <w:rPr>
          <w:color w:val="0E101A"/>
          <w:highlight w:val="white"/>
        </w:rPr>
        <w:t>rienced engineers. We developed a device to remotely monitor the power plant via Lo-Ra radio communica</w:t>
      </w:r>
      <w:r>
        <w:rPr>
          <w:color w:val="0E101A"/>
          <w:highlight w:val="white"/>
        </w:rPr>
        <w:t xml:space="preserve">tion, saving time, money, and the environment by removing the need for weekly inspections of the hard-to-reach project site. Recalling the 7th principle of the green engineering book, I </w:t>
      </w:r>
      <w:commentRangeStart w:id="106"/>
      <w:r>
        <w:rPr>
          <w:color w:val="0E101A"/>
          <w:highlight w:val="white"/>
        </w:rPr>
        <w:t>was excited to contribute towards developing a sustainable system by b</w:t>
      </w:r>
      <w:r>
        <w:rPr>
          <w:color w:val="0E101A"/>
          <w:highlight w:val="white"/>
        </w:rPr>
        <w:t>eing aware of local geographical conditions.</w:t>
      </w:r>
      <w:commentRangeEnd w:id="106"/>
      <w:r w:rsidR="00BB1209">
        <w:rPr>
          <w:rStyle w:val="CommentReference"/>
          <w:rFonts w:ascii="Arial" w:hAnsi="Arial" w:cs="Arial"/>
          <w:lang w:val="en"/>
        </w:rPr>
        <w:commentReference w:id="106"/>
      </w:r>
    </w:p>
    <w:p w14:paraId="00000033" w14:textId="77777777" w:rsidR="00473AC8" w:rsidRDefault="00473AC8">
      <w:pPr>
        <w:rPr>
          <w:color w:val="0E101A"/>
          <w:highlight w:val="white"/>
        </w:rPr>
      </w:pPr>
    </w:p>
    <w:p w14:paraId="00000034" w14:textId="22FED200" w:rsidR="00473AC8" w:rsidRDefault="000F2AE6">
      <w:pPr>
        <w:rPr>
          <w:color w:val="0E101A"/>
          <w:highlight w:val="white"/>
        </w:rPr>
      </w:pPr>
      <w:r>
        <w:rPr>
          <w:color w:val="0E101A"/>
          <w:highlight w:val="white"/>
        </w:rPr>
        <w:t>From creating more efficient power banks to greatly simplifying a process, I realized the power of implementing sustainable thinking. As the world evolves to become more environmentally conscious, I believe sus</w:t>
      </w:r>
      <w:r>
        <w:rPr>
          <w:color w:val="0E101A"/>
          <w:highlight w:val="white"/>
        </w:rPr>
        <w:t xml:space="preserve">tainable engineering, everywhere it may apply, will become ever more valuable. </w:t>
      </w:r>
      <w:del w:id="107" w:author="Microsoft Office User" w:date="2022-11-28T15:51:00Z">
        <w:r w:rsidDel="00BB1209">
          <w:rPr>
            <w:color w:val="0E101A"/>
            <w:highlight w:val="white"/>
          </w:rPr>
          <w:delText xml:space="preserve">Therefore, </w:delText>
        </w:r>
      </w:del>
      <w:r>
        <w:rPr>
          <w:color w:val="0E101A"/>
          <w:highlight w:val="white"/>
        </w:rPr>
        <w:t xml:space="preserve">I'll strive </w:t>
      </w:r>
      <w:r>
        <w:rPr>
          <w:color w:val="0E101A"/>
          <w:highlight w:val="white"/>
        </w:rPr>
        <w:t xml:space="preserve">to learn more about being a sustainable engineer inside </w:t>
      </w:r>
      <w:del w:id="108" w:author="Microsoft Office User" w:date="2022-11-28T15:50:00Z">
        <w:r w:rsidDel="005C0480">
          <w:rPr>
            <w:color w:val="0E101A"/>
            <w:highlight w:val="white"/>
          </w:rPr>
          <w:delText xml:space="preserve">or </w:delText>
        </w:r>
      </w:del>
      <w:ins w:id="109" w:author="Microsoft Office User" w:date="2022-11-28T15:50:00Z">
        <w:r w:rsidR="005C0480">
          <w:rPr>
            <w:color w:val="0E101A"/>
            <w:highlight w:val="white"/>
          </w:rPr>
          <w:t>and</w:t>
        </w:r>
        <w:r w:rsidR="005C0480">
          <w:rPr>
            <w:color w:val="0E101A"/>
            <w:highlight w:val="white"/>
          </w:rPr>
          <w:t xml:space="preserve"> </w:t>
        </w:r>
      </w:ins>
      <w:r>
        <w:rPr>
          <w:color w:val="0E101A"/>
          <w:highlight w:val="white"/>
        </w:rPr>
        <w:t>outside the classroom through hands-on experiences so that I may partake in saving our planet.</w:t>
      </w:r>
    </w:p>
    <w:p w14:paraId="24CB0D96" w14:textId="77777777" w:rsidR="00BB1209" w:rsidRDefault="00BB1209">
      <w:pPr>
        <w:rPr>
          <w:color w:val="0E101A"/>
          <w:highlight w:val="white"/>
        </w:rPr>
      </w:pPr>
    </w:p>
    <w:p w14:paraId="1CD50731" w14:textId="77777777" w:rsidR="00BB1209" w:rsidRDefault="00BB1209">
      <w:pPr>
        <w:rPr>
          <w:color w:val="0E101A"/>
          <w:highlight w:val="white"/>
        </w:rPr>
      </w:pPr>
    </w:p>
    <w:p w14:paraId="00000036" w14:textId="33563A16" w:rsidR="00473AC8" w:rsidRPr="009D02FF" w:rsidRDefault="00BB1209">
      <w:pPr>
        <w:rPr>
          <w:rFonts w:asciiTheme="majorHAnsi" w:hAnsiTheme="majorHAnsi"/>
          <w:color w:val="365F91" w:themeColor="accent1" w:themeShade="BF"/>
        </w:rPr>
      </w:pPr>
      <w:r w:rsidRPr="009D02FF">
        <w:rPr>
          <w:rFonts w:asciiTheme="majorHAnsi" w:hAnsiTheme="majorHAnsi"/>
          <w:color w:val="365F91" w:themeColor="accent1" w:themeShade="BF"/>
        </w:rPr>
        <w:t xml:space="preserve">What I like from your essay here is how you clarified your interest right away. You then include both inside and outside classroom experiences, making sure you touch on a variety of ways you’re exploring the subject of sustainable engineering. Well done! </w:t>
      </w:r>
    </w:p>
    <w:p w14:paraId="73162354" w14:textId="77777777" w:rsidR="00BB1209" w:rsidRPr="009D02FF" w:rsidRDefault="00BB1209">
      <w:pPr>
        <w:rPr>
          <w:rFonts w:asciiTheme="majorHAnsi" w:hAnsiTheme="majorHAnsi"/>
          <w:color w:val="365F91" w:themeColor="accent1" w:themeShade="BF"/>
        </w:rPr>
      </w:pPr>
    </w:p>
    <w:p w14:paraId="0DFF3F7A" w14:textId="3B0B08C8" w:rsidR="00BB1209" w:rsidRDefault="00BB1209">
      <w:pPr>
        <w:rPr>
          <w:rFonts w:asciiTheme="majorHAnsi" w:hAnsiTheme="majorHAnsi"/>
          <w:color w:val="365F91" w:themeColor="accent1" w:themeShade="BF"/>
        </w:rPr>
      </w:pPr>
      <w:r w:rsidRPr="009D02FF">
        <w:rPr>
          <w:rFonts w:asciiTheme="majorHAnsi" w:hAnsiTheme="majorHAnsi"/>
          <w:color w:val="365F91" w:themeColor="accent1" w:themeShade="BF"/>
        </w:rPr>
        <w:t>One thing you can improve on here is by including a more relatable insight into why your findings mattered</w:t>
      </w:r>
      <w:r w:rsidR="009D02FF">
        <w:rPr>
          <w:rFonts w:asciiTheme="majorHAnsi" w:hAnsiTheme="majorHAnsi"/>
          <w:color w:val="365F91" w:themeColor="accent1" w:themeShade="BF"/>
        </w:rPr>
        <w:t xml:space="preserve"> (the “so what” question)</w:t>
      </w:r>
      <w:r w:rsidRPr="009D02FF">
        <w:rPr>
          <w:rFonts w:asciiTheme="majorHAnsi" w:hAnsiTheme="majorHAnsi"/>
          <w:color w:val="365F91" w:themeColor="accent1" w:themeShade="BF"/>
        </w:rPr>
        <w:t xml:space="preserve">. Currently, the end of each content paragraphs is </w:t>
      </w:r>
      <w:r w:rsidR="007D21B9" w:rsidRPr="009D02FF">
        <w:rPr>
          <w:rFonts w:asciiTheme="majorHAnsi" w:hAnsiTheme="majorHAnsi"/>
          <w:color w:val="365F91" w:themeColor="accent1" w:themeShade="BF"/>
        </w:rPr>
        <w:t xml:space="preserve">a conclusion to your learning rather than an insight of why sustainable engineering is necessary. I’ve included some pointers to help you relate your experience with how </w:t>
      </w:r>
      <w:r w:rsidR="009D02FF" w:rsidRPr="009D02FF">
        <w:rPr>
          <w:rFonts w:asciiTheme="majorHAnsi" w:hAnsiTheme="majorHAnsi"/>
          <w:color w:val="365F91" w:themeColor="accent1" w:themeShade="BF"/>
        </w:rPr>
        <w:t xml:space="preserve">you can use it to help the environment. </w:t>
      </w:r>
    </w:p>
    <w:p w14:paraId="4CDE9225" w14:textId="77777777" w:rsidR="009D02FF" w:rsidRDefault="009D02FF">
      <w:pPr>
        <w:rPr>
          <w:rFonts w:asciiTheme="majorHAnsi" w:hAnsiTheme="majorHAnsi"/>
          <w:color w:val="365F91" w:themeColor="accent1" w:themeShade="BF"/>
        </w:rPr>
      </w:pPr>
    </w:p>
    <w:p w14:paraId="119978F3" w14:textId="6EA8704C" w:rsidR="009D02FF" w:rsidRDefault="009D02FF">
      <w:pPr>
        <w:rPr>
          <w:rFonts w:asciiTheme="majorHAnsi" w:hAnsiTheme="majorHAnsi"/>
          <w:color w:val="365F91" w:themeColor="accent1" w:themeShade="BF"/>
        </w:rPr>
      </w:pPr>
      <w:r>
        <w:rPr>
          <w:rFonts w:asciiTheme="majorHAnsi" w:hAnsiTheme="majorHAnsi"/>
          <w:color w:val="365F91" w:themeColor="accent1" w:themeShade="BF"/>
        </w:rPr>
        <w:t xml:space="preserve">Best wishes! </w:t>
      </w:r>
    </w:p>
    <w:p w14:paraId="47C1BE25" w14:textId="4EE9122A" w:rsidR="009D02FF" w:rsidRPr="009D02FF" w:rsidRDefault="009D02FF">
      <w:pPr>
        <w:rPr>
          <w:rFonts w:asciiTheme="majorHAnsi" w:hAnsiTheme="majorHAnsi"/>
          <w:color w:val="365F91" w:themeColor="accent1" w:themeShade="BF"/>
          <w:shd w:val="clear" w:color="auto" w:fill="FAFAFA"/>
        </w:rPr>
      </w:pPr>
      <w:r>
        <w:rPr>
          <w:rFonts w:asciiTheme="majorHAnsi" w:hAnsiTheme="majorHAnsi"/>
          <w:color w:val="365F91" w:themeColor="accent1" w:themeShade="BF"/>
        </w:rPr>
        <w:t>Melinda</w:t>
      </w:r>
      <w:bookmarkStart w:id="110" w:name="_GoBack"/>
      <w:bookmarkEnd w:id="110"/>
    </w:p>
    <w:sectPr w:rsidR="009D02FF" w:rsidRPr="009D02F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evi Kasih" w:date="2022-11-26T15:00:00Z" w:initials="">
    <w:p w14:paraId="00000037" w14:textId="77777777" w:rsidR="00473AC8" w:rsidRDefault="000F2AE6">
      <w:pPr>
        <w:widowControl w:val="0"/>
        <w:pBdr>
          <w:top w:val="nil"/>
          <w:left w:val="nil"/>
          <w:bottom w:val="nil"/>
          <w:right w:val="nil"/>
          <w:between w:val="nil"/>
        </w:pBdr>
        <w:rPr>
          <w:color w:val="000000"/>
        </w:rPr>
      </w:pPr>
      <w:proofErr w:type="spellStart"/>
      <w:r>
        <w:rPr>
          <w:rFonts w:ascii="Arial" w:hAnsi="Arial" w:cs="Arial"/>
          <w:color w:val="000000"/>
          <w:sz w:val="22"/>
          <w:szCs w:val="22"/>
        </w:rPr>
        <w:t>ini</w:t>
      </w:r>
      <w:proofErr w:type="spellEnd"/>
      <w:r>
        <w:rPr>
          <w:rFonts w:ascii="Arial" w:hAnsi="Arial" w:cs="Arial"/>
          <w:color w:val="000000"/>
          <w:sz w:val="22"/>
          <w:szCs w:val="22"/>
        </w:rPr>
        <w:t xml:space="preserve"> shorten this to 50 words</w:t>
      </w:r>
    </w:p>
  </w:comment>
  <w:comment w:id="60" w:author="Microsoft Office User" w:date="2022-11-28T14:43:00Z" w:initials="MOU">
    <w:p w14:paraId="3F7BDBEE" w14:textId="6F3D1807" w:rsidR="008C4E9E" w:rsidRDefault="008C4E9E">
      <w:pPr>
        <w:pStyle w:val="CommentText"/>
      </w:pPr>
      <w:r>
        <w:rPr>
          <w:rStyle w:val="CommentReference"/>
        </w:rPr>
        <w:annotationRef/>
      </w:r>
      <w:r>
        <w:t xml:space="preserve">I added something here so that you’d have a defining </w:t>
      </w:r>
      <w:r w:rsidR="000B7DF4">
        <w:t>moment/an initial spark.</w:t>
      </w:r>
    </w:p>
  </w:comment>
  <w:comment w:id="62" w:author="Microsoft Office User" w:date="2022-11-28T14:51:00Z" w:initials="MOU">
    <w:p w14:paraId="36FB4015" w14:textId="0D478795" w:rsidR="001E480B" w:rsidRDefault="001E480B">
      <w:pPr>
        <w:pStyle w:val="CommentText"/>
      </w:pPr>
      <w:r>
        <w:rPr>
          <w:rStyle w:val="CommentReference"/>
        </w:rPr>
        <w:annotationRef/>
      </w:r>
      <w:r>
        <w:t xml:space="preserve">This can be explored further as the positive influence that you witness in the children after your food program. See comment below for details. </w:t>
      </w:r>
    </w:p>
  </w:comment>
  <w:comment w:id="65" w:author="Microsoft Office User" w:date="2022-11-28T14:48:00Z" w:initials="MOU">
    <w:p w14:paraId="458618C3" w14:textId="51C14BFB" w:rsidR="00F45C18" w:rsidRDefault="00F45C18">
      <w:pPr>
        <w:pStyle w:val="CommentText"/>
      </w:pPr>
      <w:r>
        <w:rPr>
          <w:rStyle w:val="CommentReference"/>
        </w:rPr>
        <w:annotationRef/>
      </w:r>
      <w:r w:rsidR="00820A33">
        <w:t xml:space="preserve">After learning, what happened to these kids? Or were you able to provide these meals on a regular basis? </w:t>
      </w:r>
    </w:p>
    <w:p w14:paraId="653CA5F8" w14:textId="77777777" w:rsidR="00750460" w:rsidRDefault="00750460">
      <w:pPr>
        <w:pStyle w:val="CommentText"/>
      </w:pPr>
    </w:p>
    <w:p w14:paraId="3BFB9793" w14:textId="77777777" w:rsidR="00750460" w:rsidRDefault="00750460">
      <w:pPr>
        <w:pStyle w:val="CommentText"/>
      </w:pPr>
      <w:r>
        <w:t xml:space="preserve">OR you can tie this back to your underlying motive when starting this project: togetherness through food. </w:t>
      </w:r>
    </w:p>
    <w:p w14:paraId="2201A128" w14:textId="77777777" w:rsidR="00750460" w:rsidRDefault="00750460">
      <w:pPr>
        <w:pStyle w:val="CommentText"/>
      </w:pPr>
      <w:r>
        <w:t xml:space="preserve">Highlight the impact of your meals here. </w:t>
      </w:r>
    </w:p>
    <w:p w14:paraId="06BB127F" w14:textId="17DDE733" w:rsidR="00820A33" w:rsidRDefault="00750460">
      <w:pPr>
        <w:pStyle w:val="CommentText"/>
      </w:pPr>
      <w:r>
        <w:t xml:space="preserve">You can write about how the children were able to have meals together with their friends, </w:t>
      </w:r>
      <w:r w:rsidR="001E480B">
        <w:t xml:space="preserve">and how they bonded over good meals etc. </w:t>
      </w:r>
      <w:r w:rsidR="00820A33">
        <w:t xml:space="preserve"> </w:t>
      </w:r>
    </w:p>
  </w:comment>
  <w:comment w:id="66" w:author="Devi Kasih" w:date="2022-11-26T15:02:00Z" w:initials="">
    <w:p w14:paraId="00000038" w14:textId="77777777" w:rsidR="00473AC8" w:rsidRDefault="000F2AE6">
      <w:pPr>
        <w:widowControl w:val="0"/>
        <w:pBdr>
          <w:top w:val="nil"/>
          <w:left w:val="nil"/>
          <w:bottom w:val="nil"/>
          <w:right w:val="nil"/>
          <w:between w:val="nil"/>
        </w:pBdr>
        <w:rPr>
          <w:color w:val="000000"/>
        </w:rPr>
      </w:pPr>
      <w:r>
        <w:rPr>
          <w:rFonts w:ascii="Arial" w:hAnsi="Arial" w:cs="Arial"/>
          <w:color w:val="000000"/>
          <w:sz w:val="22"/>
          <w:szCs w:val="22"/>
        </w:rPr>
        <w:t>terus2 have they become healthier since? how did you know?</w:t>
      </w:r>
    </w:p>
  </w:comment>
  <w:comment w:id="68" w:author="Microsoft Office User" w:date="2022-11-28T14:54:00Z" w:initials="MOU">
    <w:p w14:paraId="3A85621F" w14:textId="02A006E4" w:rsidR="00E57110" w:rsidRDefault="00E57110">
      <w:pPr>
        <w:pStyle w:val="CommentText"/>
      </w:pPr>
      <w:r>
        <w:rPr>
          <w:rStyle w:val="CommentReference"/>
        </w:rPr>
        <w:annotationRef/>
      </w:r>
      <w:r>
        <w:t>I think the ending can be more impactful by inserting a quote since there are so many famous saying about food and unity.</w:t>
      </w:r>
    </w:p>
    <w:p w14:paraId="14510100" w14:textId="77777777" w:rsidR="00E57110" w:rsidRDefault="00E57110">
      <w:pPr>
        <w:pStyle w:val="CommentText"/>
      </w:pPr>
    </w:p>
    <w:p w14:paraId="2C5DDEA4" w14:textId="1DE1D527" w:rsidR="00E90FE0" w:rsidRDefault="00E90FE0">
      <w:pPr>
        <w:pStyle w:val="CommentText"/>
      </w:pPr>
      <w:r>
        <w:t>Something like</w:t>
      </w:r>
      <w:r w:rsidR="006F0316">
        <w:t xml:space="preserve"> the ones below may be fitting: </w:t>
      </w:r>
    </w:p>
    <w:p w14:paraId="2832FD8A" w14:textId="74BA1D19" w:rsidR="00E90FE0" w:rsidRPr="006F0316" w:rsidRDefault="00E90FE0">
      <w:pPr>
        <w:pStyle w:val="CommentText"/>
        <w:rPr>
          <w:i/>
        </w:rPr>
      </w:pPr>
      <w:r>
        <w:t>“</w:t>
      </w:r>
      <w:r w:rsidRPr="006F0316">
        <w:rPr>
          <w:i/>
        </w:rPr>
        <w:t>Food is the common denominator that brings people together.”</w:t>
      </w:r>
    </w:p>
    <w:p w14:paraId="22FB4CEF" w14:textId="16112E2B" w:rsidR="00E90FE0" w:rsidRDefault="006F0316">
      <w:pPr>
        <w:pStyle w:val="CommentText"/>
      </w:pPr>
      <w:r w:rsidRPr="006F0316">
        <w:rPr>
          <w:i/>
        </w:rPr>
        <w:t>“Food is the ingredient that binds us together</w:t>
      </w:r>
      <w:r>
        <w:t>.”</w:t>
      </w:r>
    </w:p>
    <w:p w14:paraId="2C24E13E" w14:textId="77777777" w:rsidR="006F0316" w:rsidRDefault="006F0316">
      <w:pPr>
        <w:pStyle w:val="CommentText"/>
      </w:pPr>
    </w:p>
  </w:comment>
  <w:comment w:id="70" w:author="Microsoft Office User" w:date="2022-11-28T15:02:00Z" w:initials="MOU">
    <w:p w14:paraId="441FB01D" w14:textId="31551A81" w:rsidR="00541F3C" w:rsidRDefault="00541F3C">
      <w:pPr>
        <w:pStyle w:val="CommentText"/>
      </w:pPr>
      <w:r>
        <w:rPr>
          <w:rStyle w:val="CommentReference"/>
        </w:rPr>
        <w:annotationRef/>
      </w:r>
      <w:r>
        <w:t xml:space="preserve">Interesting hook! </w:t>
      </w:r>
    </w:p>
  </w:comment>
  <w:comment w:id="77" w:author="Microsoft Office User" w:date="2022-11-28T15:10:00Z" w:initials="MOU">
    <w:p w14:paraId="2780AF45" w14:textId="77777777" w:rsidR="003D64CF" w:rsidRDefault="00D429ED">
      <w:pPr>
        <w:pStyle w:val="CommentText"/>
      </w:pPr>
      <w:r>
        <w:rPr>
          <w:rStyle w:val="CommentReference"/>
        </w:rPr>
        <w:annotationRef/>
      </w:r>
      <w:r>
        <w:t xml:space="preserve">You can use anaphora to help clarify you’ve included your debate activities here. It seems that you want to include a sequence of </w:t>
      </w:r>
      <w:r w:rsidR="003D64CF">
        <w:t xml:space="preserve">experiences to show your contradicting self as your initial content elaborated on the Quran and liturgy part. </w:t>
      </w:r>
    </w:p>
    <w:p w14:paraId="775AAB15" w14:textId="77777777" w:rsidR="003D64CF" w:rsidRDefault="003D64CF">
      <w:pPr>
        <w:pStyle w:val="CommentText"/>
      </w:pPr>
    </w:p>
    <w:p w14:paraId="11519ADF" w14:textId="02AF05A0" w:rsidR="004D4B8C" w:rsidRDefault="004D4B8C">
      <w:pPr>
        <w:pStyle w:val="CommentText"/>
      </w:pPr>
      <w:r>
        <w:t>Here is a sample outline for this paragraph:</w:t>
      </w:r>
    </w:p>
    <w:p w14:paraId="524C8EF4" w14:textId="77777777" w:rsidR="00EA25B0" w:rsidRPr="009D0F90" w:rsidRDefault="003D64CF">
      <w:pPr>
        <w:pStyle w:val="CommentText"/>
        <w:rPr>
          <w:i/>
        </w:rPr>
      </w:pPr>
      <w:r w:rsidRPr="009D0F90">
        <w:rPr>
          <w:i/>
        </w:rPr>
        <w:t xml:space="preserve">Despite being </w:t>
      </w:r>
      <w:r w:rsidR="004D4B8C" w:rsidRPr="009D0F90">
        <w:rPr>
          <w:i/>
        </w:rPr>
        <w:t xml:space="preserve">a pacifist, I learned to embrace a side of my character that I overlooked. </w:t>
      </w:r>
      <w:r w:rsidR="00EA25B0" w:rsidRPr="009D0F90">
        <w:rPr>
          <w:i/>
        </w:rPr>
        <w:t>Initially, the roaring…..</w:t>
      </w:r>
    </w:p>
    <w:p w14:paraId="4D0A4199" w14:textId="77777777" w:rsidR="009D0F90" w:rsidRDefault="00EA25B0">
      <w:pPr>
        <w:pStyle w:val="CommentText"/>
      </w:pPr>
      <w:r w:rsidRPr="009D0F90">
        <w:rPr>
          <w:i/>
        </w:rPr>
        <w:t xml:space="preserve">But, as I grew as a debater, ….. (for this one, it’s still unclear about what strength you cultivated. Did you become more </w:t>
      </w:r>
      <w:r w:rsidR="009D0F90" w:rsidRPr="009D0F90">
        <w:rPr>
          <w:i/>
        </w:rPr>
        <w:t>courageous? Or articulate? Outspoken?</w:t>
      </w:r>
    </w:p>
    <w:p w14:paraId="67DB20F2" w14:textId="1D835DD4" w:rsidR="00D429ED" w:rsidRDefault="003D64CF">
      <w:pPr>
        <w:pStyle w:val="CommentText"/>
      </w:pPr>
      <w:r>
        <w:t xml:space="preserve"> </w:t>
      </w:r>
    </w:p>
  </w:comment>
  <w:comment w:id="79" w:author="Devi Kasih" w:date="2022-11-26T15:19:00Z" w:initials="">
    <w:p w14:paraId="00000039" w14:textId="77777777" w:rsidR="00473AC8" w:rsidRDefault="000F2AE6">
      <w:pPr>
        <w:widowControl w:val="0"/>
        <w:pBdr>
          <w:top w:val="nil"/>
          <w:left w:val="nil"/>
          <w:bottom w:val="nil"/>
          <w:right w:val="nil"/>
          <w:between w:val="nil"/>
        </w:pBdr>
        <w:rPr>
          <w:color w:val="000000"/>
        </w:rPr>
      </w:pPr>
      <w:proofErr w:type="spellStart"/>
      <w:r>
        <w:rPr>
          <w:rFonts w:ascii="Arial" w:hAnsi="Arial" w:cs="Arial"/>
          <w:color w:val="000000"/>
          <w:sz w:val="22"/>
          <w:szCs w:val="22"/>
        </w:rPr>
        <w:t>kok</w:t>
      </w:r>
      <w:proofErr w:type="spellEnd"/>
      <w:r>
        <w:rPr>
          <w:rFonts w:ascii="Arial" w:hAnsi="Arial" w:cs="Arial"/>
          <w:color w:val="000000"/>
          <w:sz w:val="22"/>
          <w:szCs w:val="22"/>
        </w:rPr>
        <w:t xml:space="preserve"> </w:t>
      </w:r>
      <w:proofErr w:type="spellStart"/>
      <w:r>
        <w:rPr>
          <w:rFonts w:ascii="Arial" w:hAnsi="Arial" w:cs="Arial"/>
          <w:color w:val="000000"/>
          <w:sz w:val="22"/>
          <w:szCs w:val="22"/>
        </w:rPr>
        <w:t>ada</w:t>
      </w:r>
      <w:proofErr w:type="spellEnd"/>
      <w:r>
        <w:rPr>
          <w:rFonts w:ascii="Arial" w:hAnsi="Arial" w:cs="Arial"/>
          <w:color w:val="000000"/>
          <w:sz w:val="22"/>
          <w:szCs w:val="22"/>
        </w:rPr>
        <w:t xml:space="preserve"> debating </w:t>
      </w:r>
      <w:proofErr w:type="spellStart"/>
      <w:r>
        <w:rPr>
          <w:rFonts w:ascii="Arial" w:hAnsi="Arial" w:cs="Arial"/>
          <w:color w:val="000000"/>
          <w:sz w:val="22"/>
          <w:szCs w:val="22"/>
        </w:rPr>
        <w:t>ya</w:t>
      </w:r>
      <w:proofErr w:type="spellEnd"/>
      <w:r>
        <w:rPr>
          <w:rFonts w:ascii="Arial" w:hAnsi="Arial" w:cs="Arial"/>
          <w:color w:val="000000"/>
          <w:sz w:val="22"/>
          <w:szCs w:val="22"/>
        </w:rPr>
        <w:t xml:space="preserve"> </w:t>
      </w:r>
      <w:proofErr w:type="spellStart"/>
      <w:r>
        <w:rPr>
          <w:rFonts w:ascii="Arial" w:hAnsi="Arial" w:cs="Arial"/>
          <w:color w:val="000000"/>
          <w:sz w:val="22"/>
          <w:szCs w:val="22"/>
        </w:rPr>
        <w:t>ini</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dont</w:t>
      </w:r>
      <w:proofErr w:type="spellEnd"/>
      <w:r>
        <w:rPr>
          <w:rFonts w:ascii="Arial" w:hAnsi="Arial" w:cs="Arial"/>
          <w:color w:val="000000"/>
          <w:sz w:val="22"/>
          <w:szCs w:val="22"/>
        </w:rPr>
        <w:t xml:space="preserve"> understand why it's here</w:t>
      </w:r>
    </w:p>
  </w:comment>
  <w:comment w:id="80" w:author="Microsoft Office User" w:date="2022-11-28T15:15:00Z" w:initials="MOU">
    <w:p w14:paraId="63429D77" w14:textId="144D9CC6" w:rsidR="009D0F90" w:rsidRDefault="009D0F90">
      <w:pPr>
        <w:pStyle w:val="CommentText"/>
      </w:pPr>
      <w:r>
        <w:rPr>
          <w:rStyle w:val="CommentReference"/>
        </w:rPr>
        <w:annotationRef/>
      </w:r>
      <w:r>
        <w:t xml:space="preserve">This paragraph should be used to highlight your third paradox about </w:t>
      </w:r>
      <w:r w:rsidR="00517806">
        <w:t xml:space="preserve">being a minority. Use another anaphora here. </w:t>
      </w:r>
    </w:p>
    <w:p w14:paraId="43375E48" w14:textId="77777777" w:rsidR="00517806" w:rsidRDefault="00517806">
      <w:pPr>
        <w:pStyle w:val="CommentText"/>
      </w:pPr>
    </w:p>
    <w:p w14:paraId="69433AD9" w14:textId="77777777" w:rsidR="00517806" w:rsidRPr="004754A9" w:rsidRDefault="00517806">
      <w:pPr>
        <w:pStyle w:val="CommentText"/>
        <w:rPr>
          <w:i/>
        </w:rPr>
      </w:pPr>
      <w:r w:rsidRPr="004754A9">
        <w:rPr>
          <w:i/>
        </w:rPr>
        <w:t xml:space="preserve">Despite being one of the few Javanese, I…… </w:t>
      </w:r>
    </w:p>
    <w:p w14:paraId="5D23C565" w14:textId="77777777" w:rsidR="00517806" w:rsidRPr="004754A9" w:rsidRDefault="004754A9">
      <w:pPr>
        <w:pStyle w:val="CommentText"/>
        <w:rPr>
          <w:i/>
        </w:rPr>
      </w:pPr>
      <w:r w:rsidRPr="004754A9">
        <w:rPr>
          <w:i/>
        </w:rPr>
        <w:t>I initiated Diversity Day, a potluck gathering to illuminate……</w:t>
      </w:r>
    </w:p>
    <w:p w14:paraId="53B36049" w14:textId="01EC953A" w:rsidR="004754A9" w:rsidRPr="004754A9" w:rsidRDefault="004754A9">
      <w:pPr>
        <w:pStyle w:val="CommentText"/>
        <w:rPr>
          <w:i/>
        </w:rPr>
      </w:pPr>
      <w:r w:rsidRPr="004754A9">
        <w:rPr>
          <w:i/>
        </w:rPr>
        <w:t>My goal ……..</w:t>
      </w:r>
    </w:p>
  </w:comment>
  <w:comment w:id="93" w:author="Microsoft Office User" w:date="2022-11-28T15:40:00Z" w:initials="MOU">
    <w:p w14:paraId="003ABC51" w14:textId="77777777" w:rsidR="008D6EF9" w:rsidRDefault="008D6EF9">
      <w:pPr>
        <w:pStyle w:val="CommentText"/>
      </w:pPr>
      <w:r>
        <w:rPr>
          <w:rStyle w:val="CommentReference"/>
        </w:rPr>
        <w:annotationRef/>
      </w:r>
      <w:r>
        <w:t>Perhaps it’s better to rephrase this as I get confused with why it’s a contradiction.</w:t>
      </w:r>
    </w:p>
    <w:p w14:paraId="1641AE55" w14:textId="77777777" w:rsidR="008D6EF9" w:rsidRDefault="008D6EF9">
      <w:pPr>
        <w:pStyle w:val="CommentText"/>
      </w:pPr>
      <w:r>
        <w:t>Didn’</w:t>
      </w:r>
      <w:r w:rsidR="00E57531">
        <w:t>t this spark your initial interest in sustainable practices?</w:t>
      </w:r>
    </w:p>
    <w:p w14:paraId="0547487B" w14:textId="77777777" w:rsidR="00E57531" w:rsidRDefault="00E57531">
      <w:pPr>
        <w:pStyle w:val="CommentText"/>
      </w:pPr>
    </w:p>
    <w:p w14:paraId="289DF794" w14:textId="7C5A750A" w:rsidR="002E2E0E" w:rsidRDefault="002E2E0E">
      <w:pPr>
        <w:pStyle w:val="CommentText"/>
      </w:pPr>
      <w:r>
        <w:t xml:space="preserve">The sample below may help your reader understand why your experience sparked your interest in sustainable engineering as it made you question what you could do to improve the world: </w:t>
      </w:r>
    </w:p>
    <w:p w14:paraId="723BD4AA" w14:textId="77777777" w:rsidR="002E2E0E" w:rsidRDefault="002E2E0E">
      <w:pPr>
        <w:pStyle w:val="CommentText"/>
      </w:pPr>
    </w:p>
    <w:p w14:paraId="5124D26E" w14:textId="47A57925" w:rsidR="000A6324" w:rsidRPr="002E2E0E" w:rsidRDefault="002E2E0E">
      <w:pPr>
        <w:pStyle w:val="CommentText"/>
        <w:rPr>
          <w:i/>
        </w:rPr>
      </w:pPr>
      <w:r>
        <w:t>“</w:t>
      </w:r>
      <w:r w:rsidR="00E57531" w:rsidRPr="002E2E0E">
        <w:rPr>
          <w:i/>
        </w:rPr>
        <w:t xml:space="preserve">This simple solution </w:t>
      </w:r>
      <w:r w:rsidR="000A6324" w:rsidRPr="002E2E0E">
        <w:rPr>
          <w:i/>
        </w:rPr>
        <w:t>made me renew my perspectives on engineering. How many things do we have right now</w:t>
      </w:r>
    </w:p>
    <w:p w14:paraId="25B1B920" w14:textId="690D8624" w:rsidR="00E57531" w:rsidRDefault="000A6324">
      <w:pPr>
        <w:pStyle w:val="CommentText"/>
      </w:pPr>
      <w:r w:rsidRPr="002E2E0E">
        <w:rPr>
          <w:i/>
        </w:rPr>
        <w:t xml:space="preserve">that are not sustainable?  </w:t>
      </w:r>
      <w:r w:rsidR="002E2E0E" w:rsidRPr="002E2E0E">
        <w:rPr>
          <w:i/>
        </w:rPr>
        <w:t>…..”</w:t>
      </w:r>
    </w:p>
  </w:comment>
  <w:comment w:id="97" w:author="Microsoft Office User" w:date="2022-11-28T15:46:00Z" w:initials="MOU">
    <w:p w14:paraId="05E65563" w14:textId="77777777" w:rsidR="00872D89" w:rsidRDefault="00872D89">
      <w:pPr>
        <w:pStyle w:val="CommentText"/>
      </w:pPr>
      <w:r>
        <w:rPr>
          <w:rStyle w:val="CommentReference"/>
        </w:rPr>
        <w:annotationRef/>
      </w:r>
      <w:r>
        <w:t>Again, this might work better as another revelation that further your interest in sustainable practices and helping other save money.</w:t>
      </w:r>
    </w:p>
    <w:p w14:paraId="217EE036" w14:textId="77777777" w:rsidR="00872D89" w:rsidRDefault="00872D89">
      <w:pPr>
        <w:pStyle w:val="CommentText"/>
      </w:pPr>
    </w:p>
    <w:p w14:paraId="156DC52F" w14:textId="77777777" w:rsidR="00872D89" w:rsidRDefault="00872D89">
      <w:pPr>
        <w:pStyle w:val="CommentText"/>
        <w:rPr>
          <w:i/>
        </w:rPr>
      </w:pPr>
      <w:r>
        <w:t>“</w:t>
      </w:r>
      <w:r w:rsidRPr="004B6EC3">
        <w:rPr>
          <w:i/>
        </w:rPr>
        <w:t xml:space="preserve">Imagine if </w:t>
      </w:r>
      <w:r w:rsidR="004B6EC3" w:rsidRPr="004B6EC3">
        <w:rPr>
          <w:i/>
        </w:rPr>
        <w:t>all power banks are solar powered with PV….!! All of electronic users can save…..”</w:t>
      </w:r>
    </w:p>
    <w:p w14:paraId="2F326222" w14:textId="77777777" w:rsidR="004B6EC3" w:rsidRDefault="004B6EC3">
      <w:pPr>
        <w:pStyle w:val="CommentText"/>
        <w:rPr>
          <w:i/>
        </w:rPr>
      </w:pPr>
    </w:p>
    <w:p w14:paraId="141046BB" w14:textId="3125A52F" w:rsidR="004B6EC3" w:rsidRPr="004B6EC3" w:rsidRDefault="004B6EC3">
      <w:pPr>
        <w:pStyle w:val="CommentText"/>
      </w:pPr>
      <w:r>
        <w:t>Doing it this way wi</w:t>
      </w:r>
      <w:r w:rsidR="004114BD">
        <w:t xml:space="preserve">ll make your essay more relatable for your reader as you provide a connection between your findings and how you’re going to utilize it. </w:t>
      </w:r>
    </w:p>
  </w:comment>
  <w:comment w:id="106" w:author="Microsoft Office User" w:date="2022-11-28T15:54:00Z" w:initials="MOU">
    <w:p w14:paraId="3E5D663B" w14:textId="30F004DD" w:rsidR="00BB1209" w:rsidRDefault="00BB1209">
      <w:pPr>
        <w:pStyle w:val="CommentText"/>
      </w:pPr>
      <w:r>
        <w:rPr>
          <w:rStyle w:val="CommentReference"/>
        </w:rPr>
        <w:annotationRef/>
      </w:r>
      <w:r>
        <w:t xml:space="preserve">Maybe relate this with how sustainable practices will help so many rural villages seeing that we have a lot of underdeveloped areas in Indonesia?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37" w15:done="0"/>
  <w15:commentEx w15:paraId="3F7BDBEE" w15:done="0"/>
  <w15:commentEx w15:paraId="36FB4015" w15:done="0"/>
  <w15:commentEx w15:paraId="06BB127F" w15:done="0"/>
  <w15:commentEx w15:paraId="00000038" w15:done="0"/>
  <w15:commentEx w15:paraId="2C24E13E" w15:done="0"/>
  <w15:commentEx w15:paraId="441FB01D" w15:done="0"/>
  <w15:commentEx w15:paraId="67DB20F2" w15:done="0"/>
  <w15:commentEx w15:paraId="00000039" w15:done="0"/>
  <w15:commentEx w15:paraId="53B36049" w15:done="0"/>
  <w15:commentEx w15:paraId="25B1B920" w15:done="0"/>
  <w15:commentEx w15:paraId="141046BB" w15:done="0"/>
  <w15:commentEx w15:paraId="3E5D66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AC8"/>
    <w:rsid w:val="000A6324"/>
    <w:rsid w:val="000B7DF4"/>
    <w:rsid w:val="000D6E00"/>
    <w:rsid w:val="000F2AE6"/>
    <w:rsid w:val="00110FF8"/>
    <w:rsid w:val="001A4B87"/>
    <w:rsid w:val="001E480B"/>
    <w:rsid w:val="00207B3C"/>
    <w:rsid w:val="002C4FD8"/>
    <w:rsid w:val="002E2E0E"/>
    <w:rsid w:val="002E5C44"/>
    <w:rsid w:val="00315A19"/>
    <w:rsid w:val="00330390"/>
    <w:rsid w:val="00337AB2"/>
    <w:rsid w:val="00362075"/>
    <w:rsid w:val="003D64CF"/>
    <w:rsid w:val="004114BD"/>
    <w:rsid w:val="00473AC8"/>
    <w:rsid w:val="004754A9"/>
    <w:rsid w:val="004B6EC3"/>
    <w:rsid w:val="004D4B8C"/>
    <w:rsid w:val="00517806"/>
    <w:rsid w:val="00541F3C"/>
    <w:rsid w:val="00545AE9"/>
    <w:rsid w:val="005C0480"/>
    <w:rsid w:val="00666586"/>
    <w:rsid w:val="006A0294"/>
    <w:rsid w:val="006F0316"/>
    <w:rsid w:val="00716EEE"/>
    <w:rsid w:val="00750460"/>
    <w:rsid w:val="00772ED7"/>
    <w:rsid w:val="007D21B9"/>
    <w:rsid w:val="007E0AE3"/>
    <w:rsid w:val="00820A33"/>
    <w:rsid w:val="00872D89"/>
    <w:rsid w:val="008858C8"/>
    <w:rsid w:val="008C4E9E"/>
    <w:rsid w:val="008D6EF9"/>
    <w:rsid w:val="009135E2"/>
    <w:rsid w:val="009D02FF"/>
    <w:rsid w:val="009D0F90"/>
    <w:rsid w:val="00A54F8C"/>
    <w:rsid w:val="00BA7CAD"/>
    <w:rsid w:val="00BB1209"/>
    <w:rsid w:val="00BF25F8"/>
    <w:rsid w:val="00C1437D"/>
    <w:rsid w:val="00D16142"/>
    <w:rsid w:val="00D429ED"/>
    <w:rsid w:val="00DC4293"/>
    <w:rsid w:val="00E57110"/>
    <w:rsid w:val="00E5720C"/>
    <w:rsid w:val="00E57531"/>
    <w:rsid w:val="00E873A0"/>
    <w:rsid w:val="00E90FE0"/>
    <w:rsid w:val="00EA25B0"/>
    <w:rsid w:val="00F45C18"/>
    <w:rsid w:val="00FC612B"/>
    <w:rsid w:val="00FE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A19"/>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paragraph" w:styleId="CommentText">
    <w:name w:val="annotation text"/>
    <w:basedOn w:val="Normal"/>
    <w:link w:val="CommentTextChar"/>
    <w:uiPriority w:val="99"/>
    <w:semiHidden/>
    <w:unhideWhenUsed/>
    <w:rPr>
      <w:rFonts w:ascii="Arial" w:hAnsi="Arial" w:cs="Arial"/>
      <w:lang w:val="en"/>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7AB2"/>
    <w:rPr>
      <w:sz w:val="18"/>
      <w:szCs w:val="18"/>
      <w:lang w:val="en"/>
    </w:rPr>
  </w:style>
  <w:style w:type="character" w:customStyle="1" w:styleId="BalloonTextChar">
    <w:name w:val="Balloon Text Char"/>
    <w:basedOn w:val="DefaultParagraphFont"/>
    <w:link w:val="BalloonText"/>
    <w:uiPriority w:val="99"/>
    <w:semiHidden/>
    <w:rsid w:val="00337AB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C4E9E"/>
    <w:rPr>
      <w:b/>
      <w:bCs/>
      <w:sz w:val="20"/>
      <w:szCs w:val="20"/>
    </w:rPr>
  </w:style>
  <w:style w:type="character" w:customStyle="1" w:styleId="CommentSubjectChar">
    <w:name w:val="Comment Subject Char"/>
    <w:basedOn w:val="CommentTextChar"/>
    <w:link w:val="CommentSubject"/>
    <w:uiPriority w:val="99"/>
    <w:semiHidden/>
    <w:rsid w:val="008C4E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4624">
      <w:bodyDiv w:val="1"/>
      <w:marLeft w:val="0"/>
      <w:marRight w:val="0"/>
      <w:marTop w:val="0"/>
      <w:marBottom w:val="0"/>
      <w:divBdr>
        <w:top w:val="none" w:sz="0" w:space="0" w:color="auto"/>
        <w:left w:val="none" w:sz="0" w:space="0" w:color="auto"/>
        <w:bottom w:val="none" w:sz="0" w:space="0" w:color="auto"/>
        <w:right w:val="none" w:sz="0" w:space="0" w:color="auto"/>
      </w:divBdr>
    </w:div>
    <w:div w:id="498891534">
      <w:bodyDiv w:val="1"/>
      <w:marLeft w:val="0"/>
      <w:marRight w:val="0"/>
      <w:marTop w:val="0"/>
      <w:marBottom w:val="0"/>
      <w:divBdr>
        <w:top w:val="none" w:sz="0" w:space="0" w:color="auto"/>
        <w:left w:val="none" w:sz="0" w:space="0" w:color="auto"/>
        <w:bottom w:val="none" w:sz="0" w:space="0" w:color="auto"/>
        <w:right w:val="none" w:sz="0" w:space="0" w:color="auto"/>
      </w:divBdr>
    </w:div>
    <w:div w:id="1565290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1807</Words>
  <Characters>10304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2022-11-28T08:58:00Z</dcterms:created>
  <dcterms:modified xsi:type="dcterms:W3CDTF">2022-11-28T08:58:00Z</dcterms:modified>
</cp:coreProperties>
</file>