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8ECE96" w14:textId="77777777" w:rsidR="001E1B54" w:rsidRPr="001E1B54" w:rsidRDefault="001E1B54" w:rsidP="001E1B54">
      <w:pPr>
        <w:spacing w:after="0" w:line="240" w:lineRule="auto"/>
        <w:rPr>
          <w:rFonts w:ascii="Times New Roman" w:eastAsia="Times New Roman" w:hAnsi="Times New Roman" w:cs="Times New Roman"/>
          <w:sz w:val="24"/>
          <w:szCs w:val="24"/>
          <w:lang w:eastAsia="en-ID"/>
        </w:rPr>
      </w:pPr>
      <w:r w:rsidRPr="001E1B54">
        <w:rPr>
          <w:rFonts w:ascii="Arial" w:eastAsia="Times New Roman" w:hAnsi="Arial" w:cs="Arial"/>
          <w:color w:val="000000"/>
          <w:lang w:eastAsia="en-ID"/>
        </w:rPr>
        <w:t>University of Bath (Personal Statement Foundation) </w:t>
      </w:r>
    </w:p>
    <w:p w14:paraId="5C98168C" w14:textId="77777777" w:rsidR="001E1B54" w:rsidRPr="001E1B54" w:rsidRDefault="001E1B54" w:rsidP="001E1B54">
      <w:pPr>
        <w:spacing w:after="240" w:line="240" w:lineRule="auto"/>
        <w:rPr>
          <w:rFonts w:ascii="Times New Roman" w:eastAsia="Times New Roman" w:hAnsi="Times New Roman" w:cs="Times New Roman"/>
          <w:sz w:val="24"/>
          <w:szCs w:val="24"/>
          <w:lang w:eastAsia="en-ID"/>
        </w:rPr>
      </w:pPr>
    </w:p>
    <w:p w14:paraId="51A5F2B1" w14:textId="77777777" w:rsidR="001E1B54" w:rsidRPr="001E1B54" w:rsidRDefault="001E1B54" w:rsidP="001E1B54">
      <w:pPr>
        <w:spacing w:after="0" w:line="240" w:lineRule="auto"/>
        <w:rPr>
          <w:rFonts w:ascii="Times New Roman" w:eastAsia="Times New Roman" w:hAnsi="Times New Roman" w:cs="Times New Roman"/>
          <w:sz w:val="24"/>
          <w:szCs w:val="24"/>
          <w:lang w:eastAsia="en-ID"/>
        </w:rPr>
      </w:pPr>
      <w:r w:rsidRPr="001E1B54">
        <w:rPr>
          <w:rFonts w:ascii="Arial" w:eastAsia="Times New Roman" w:hAnsi="Arial" w:cs="Arial"/>
          <w:color w:val="666666"/>
          <w:sz w:val="21"/>
          <w:szCs w:val="21"/>
          <w:shd w:val="clear" w:color="auto" w:fill="FFFFFF"/>
          <w:lang w:eastAsia="en-ID"/>
        </w:rPr>
        <w:t>Your statement should include responses to the following questions:</w:t>
      </w:r>
    </w:p>
    <w:p w14:paraId="665C577A" w14:textId="77777777" w:rsidR="001E1B54" w:rsidRPr="001E1B54" w:rsidRDefault="001E1B54" w:rsidP="001E1B54">
      <w:pPr>
        <w:spacing w:after="0" w:line="240" w:lineRule="auto"/>
        <w:rPr>
          <w:rFonts w:ascii="Times New Roman" w:eastAsia="Times New Roman" w:hAnsi="Times New Roman" w:cs="Times New Roman"/>
          <w:sz w:val="24"/>
          <w:szCs w:val="24"/>
          <w:lang w:eastAsia="en-ID"/>
        </w:rPr>
      </w:pPr>
    </w:p>
    <w:p w14:paraId="7F94C1BA" w14:textId="77777777" w:rsidR="001E1B54" w:rsidRPr="001E1B54" w:rsidRDefault="001E1B54" w:rsidP="001E1B54">
      <w:pPr>
        <w:spacing w:after="0" w:line="240" w:lineRule="auto"/>
        <w:rPr>
          <w:rFonts w:ascii="Times New Roman" w:eastAsia="Times New Roman" w:hAnsi="Times New Roman" w:cs="Times New Roman"/>
          <w:sz w:val="24"/>
          <w:szCs w:val="24"/>
          <w:lang w:eastAsia="en-ID"/>
        </w:rPr>
      </w:pPr>
      <w:r w:rsidRPr="001E1B54">
        <w:rPr>
          <w:rFonts w:ascii="Arial" w:eastAsia="Times New Roman" w:hAnsi="Arial" w:cs="Arial"/>
          <w:color w:val="666666"/>
          <w:sz w:val="21"/>
          <w:szCs w:val="21"/>
          <w:shd w:val="clear" w:color="auto" w:fill="FFFFFF"/>
          <w:lang w:eastAsia="en-ID"/>
        </w:rPr>
        <w:t>• Why have you chosen the Bath International Foundation Year and the University of Bath?</w:t>
      </w:r>
    </w:p>
    <w:p w14:paraId="08D8F7AE" w14:textId="77777777" w:rsidR="001E1B54" w:rsidRPr="001E1B54" w:rsidRDefault="001E1B54" w:rsidP="001E1B54">
      <w:pPr>
        <w:spacing w:after="0" w:line="240" w:lineRule="auto"/>
        <w:rPr>
          <w:rFonts w:ascii="Times New Roman" w:eastAsia="Times New Roman" w:hAnsi="Times New Roman" w:cs="Times New Roman"/>
          <w:sz w:val="24"/>
          <w:szCs w:val="24"/>
          <w:lang w:eastAsia="en-ID"/>
        </w:rPr>
      </w:pPr>
      <w:r w:rsidRPr="001E1B54">
        <w:rPr>
          <w:rFonts w:ascii="Arial" w:eastAsia="Times New Roman" w:hAnsi="Arial" w:cs="Arial"/>
          <w:color w:val="666666"/>
          <w:sz w:val="21"/>
          <w:szCs w:val="21"/>
          <w:shd w:val="clear" w:color="auto" w:fill="FFFFFF"/>
          <w:lang w:eastAsia="en-ID"/>
        </w:rPr>
        <w:t>• Why have you chosen your target degree?</w:t>
      </w:r>
    </w:p>
    <w:p w14:paraId="06A29279" w14:textId="77777777" w:rsidR="001E1B54" w:rsidRPr="001E1B54" w:rsidRDefault="001E1B54" w:rsidP="001E1B54">
      <w:pPr>
        <w:spacing w:after="0" w:line="240" w:lineRule="auto"/>
        <w:rPr>
          <w:rFonts w:ascii="Times New Roman" w:eastAsia="Times New Roman" w:hAnsi="Times New Roman" w:cs="Times New Roman"/>
          <w:sz w:val="24"/>
          <w:szCs w:val="24"/>
          <w:lang w:eastAsia="en-ID"/>
        </w:rPr>
      </w:pPr>
      <w:r w:rsidRPr="001E1B54">
        <w:rPr>
          <w:rFonts w:ascii="Arial" w:eastAsia="Times New Roman" w:hAnsi="Arial" w:cs="Arial"/>
          <w:color w:val="666666"/>
          <w:sz w:val="21"/>
          <w:szCs w:val="21"/>
          <w:shd w:val="clear" w:color="auto" w:fill="FFFFFF"/>
          <w:lang w:eastAsia="en-ID"/>
        </w:rPr>
        <w:t>• What are your plans after university?</w:t>
      </w:r>
    </w:p>
    <w:p w14:paraId="25D9F1A4" w14:textId="77777777" w:rsidR="001E1B54" w:rsidRPr="001E1B54" w:rsidRDefault="001E1B54" w:rsidP="001E1B54">
      <w:pPr>
        <w:spacing w:after="0" w:line="240" w:lineRule="auto"/>
        <w:rPr>
          <w:rFonts w:ascii="Times New Roman" w:eastAsia="Times New Roman" w:hAnsi="Times New Roman" w:cs="Times New Roman"/>
          <w:sz w:val="24"/>
          <w:szCs w:val="24"/>
          <w:lang w:eastAsia="en-ID"/>
        </w:rPr>
      </w:pPr>
      <w:r w:rsidRPr="001E1B54">
        <w:rPr>
          <w:rFonts w:ascii="Arial" w:eastAsia="Times New Roman" w:hAnsi="Arial" w:cs="Arial"/>
          <w:color w:val="666666"/>
          <w:sz w:val="21"/>
          <w:szCs w:val="21"/>
          <w:shd w:val="clear" w:color="auto" w:fill="FFFFFF"/>
          <w:lang w:eastAsia="en-ID"/>
        </w:rPr>
        <w:t>• What other information can you tell us about yourself to support your application?</w:t>
      </w:r>
    </w:p>
    <w:p w14:paraId="3517F792" w14:textId="77777777" w:rsidR="001E1B54" w:rsidRPr="001E1B54" w:rsidRDefault="001E1B54" w:rsidP="001E1B54">
      <w:pPr>
        <w:spacing w:after="240" w:line="240" w:lineRule="auto"/>
        <w:rPr>
          <w:rFonts w:ascii="Times New Roman" w:eastAsia="Times New Roman" w:hAnsi="Times New Roman" w:cs="Times New Roman"/>
          <w:sz w:val="24"/>
          <w:szCs w:val="24"/>
          <w:lang w:eastAsia="en-ID"/>
        </w:rPr>
      </w:pPr>
    </w:p>
    <w:p w14:paraId="35DDF955" w14:textId="77777777" w:rsidR="00401424" w:rsidRDefault="00341D4D" w:rsidP="00341D4D">
      <w:pPr>
        <w:spacing w:after="0" w:line="240" w:lineRule="auto"/>
        <w:rPr>
          <w:ins w:id="0" w:author="Chiara Situmorang" w:date="2022-11-26T23:50:00Z"/>
          <w:rFonts w:ascii="Arial" w:eastAsia="Times New Roman" w:hAnsi="Arial" w:cs="Arial"/>
          <w:color w:val="000000"/>
          <w:lang w:eastAsia="en-ID"/>
        </w:rPr>
      </w:pPr>
      <w:moveToRangeStart w:id="1" w:author="Chiara Situmorang" w:date="2022-11-22T11:53:00Z" w:name="move120010409"/>
      <w:moveTo w:id="2" w:author="Chiara Situmorang" w:date="2022-11-22T11:53:00Z">
        <w:r w:rsidRPr="001E1B54">
          <w:rPr>
            <w:rFonts w:ascii="Arial" w:eastAsia="Times New Roman" w:hAnsi="Arial" w:cs="Arial"/>
            <w:color w:val="000000"/>
            <w:lang w:eastAsia="en-ID"/>
          </w:rPr>
          <w:t xml:space="preserve">Marketing has always been a part of the business world that enticed me the most as it combines two of the things I am very passionate about which is business and psychology. When you want to make people purchase a product or service you need to understand how they think and observe which is vital in the marketing world. Understanding how to manage people to have a great outcome is also vital towards being in a successful business industry. </w:t>
        </w:r>
      </w:moveTo>
      <w:moveToRangeEnd w:id="1"/>
    </w:p>
    <w:p w14:paraId="3A842035" w14:textId="77777777" w:rsidR="00401424" w:rsidRDefault="00401424" w:rsidP="00341D4D">
      <w:pPr>
        <w:spacing w:after="0" w:line="240" w:lineRule="auto"/>
        <w:rPr>
          <w:ins w:id="3" w:author="Chiara Situmorang" w:date="2022-11-26T23:50:00Z"/>
          <w:rFonts w:ascii="Arial" w:eastAsia="Times New Roman" w:hAnsi="Arial" w:cs="Arial"/>
          <w:color w:val="000000"/>
          <w:lang w:eastAsia="en-ID"/>
        </w:rPr>
      </w:pPr>
    </w:p>
    <w:p w14:paraId="2A9BE9E1" w14:textId="77777777" w:rsidR="00083BD2" w:rsidRPr="001E1B54" w:rsidRDefault="00083BD2" w:rsidP="00083BD2">
      <w:pPr>
        <w:spacing w:after="0" w:line="240" w:lineRule="auto"/>
        <w:ind w:right="60"/>
        <w:rPr>
          <w:moveTo w:id="4" w:author="Chiara Situmorang" w:date="2022-11-26T23:52:00Z"/>
          <w:rFonts w:ascii="Times New Roman" w:eastAsia="Times New Roman" w:hAnsi="Times New Roman" w:cs="Times New Roman"/>
          <w:sz w:val="24"/>
          <w:szCs w:val="24"/>
          <w:lang w:eastAsia="en-ID"/>
        </w:rPr>
      </w:pPr>
      <w:moveToRangeStart w:id="5" w:author="Chiara Situmorang" w:date="2022-11-26T23:52:00Z" w:name="move120399148"/>
      <w:moveTo w:id="6" w:author="Chiara Situmorang" w:date="2022-11-26T23:52:00Z">
        <w:r w:rsidRPr="001E1B54">
          <w:rPr>
            <w:rFonts w:ascii="Arial" w:eastAsia="Times New Roman" w:hAnsi="Arial" w:cs="Arial"/>
            <w:color w:val="000000"/>
            <w:lang w:eastAsia="en-ID"/>
          </w:rPr>
          <w:t>I searched for summer programs to develop my financial and marketing skills</w:t>
        </w:r>
        <w:r w:rsidRPr="001E1B54">
          <w:rPr>
            <w:rFonts w:ascii="Arial" w:eastAsia="Times New Roman" w:hAnsi="Arial" w:cs="Arial"/>
            <w:color w:val="000000"/>
            <w:sz w:val="16"/>
            <w:szCs w:val="16"/>
            <w:lang w:eastAsia="en-ID"/>
          </w:rPr>
          <w:t xml:space="preserve"> </w:t>
        </w:r>
        <w:r w:rsidRPr="001E1B54">
          <w:rPr>
            <w:rFonts w:ascii="Arial" w:eastAsia="Times New Roman" w:hAnsi="Arial" w:cs="Arial"/>
            <w:color w:val="000000"/>
            <w:lang w:eastAsia="en-ID"/>
          </w:rPr>
          <w:t xml:space="preserve">to be able to run a business successfully. I joined the </w:t>
        </w:r>
        <w:proofErr w:type="spellStart"/>
        <w:r w:rsidRPr="001E1B54">
          <w:rPr>
            <w:rFonts w:ascii="Arial" w:eastAsia="Times New Roman" w:hAnsi="Arial" w:cs="Arial"/>
            <w:color w:val="000000"/>
            <w:lang w:eastAsia="en-ID"/>
          </w:rPr>
          <w:t>PassionXplorer</w:t>
        </w:r>
        <w:proofErr w:type="spellEnd"/>
        <w:r w:rsidRPr="001E1B54">
          <w:rPr>
            <w:rFonts w:ascii="Arial" w:eastAsia="Times New Roman" w:hAnsi="Arial" w:cs="Arial"/>
            <w:color w:val="000000"/>
            <w:lang w:eastAsia="en-ID"/>
          </w:rPr>
          <w:t xml:space="preserve"> work experience program, where we had to help a restaurant increase its customer intake. After </w:t>
        </w:r>
        <w:proofErr w:type="spellStart"/>
        <w:r w:rsidRPr="001E1B54">
          <w:rPr>
            <w:rFonts w:ascii="Arial" w:eastAsia="Times New Roman" w:hAnsi="Arial" w:cs="Arial"/>
            <w:color w:val="000000"/>
            <w:lang w:eastAsia="en-ID"/>
          </w:rPr>
          <w:t>analyzing</w:t>
        </w:r>
        <w:proofErr w:type="spellEnd"/>
        <w:r w:rsidRPr="001E1B54">
          <w:rPr>
            <w:rFonts w:ascii="Arial" w:eastAsia="Times New Roman" w:hAnsi="Arial" w:cs="Arial"/>
            <w:color w:val="000000"/>
            <w:lang w:eastAsia="en-ID"/>
          </w:rPr>
          <w:t xml:space="preserve"> the restaurant’s expenses, profit margin, and revenue, I suggested they do a special discount for a week, which brought in more revenue around a 10% increase in the revenue with only a slight decrease in the profit margin</w:t>
        </w:r>
        <w:r w:rsidRPr="001E1B54">
          <w:rPr>
            <w:rFonts w:ascii="Arial" w:eastAsia="Times New Roman" w:hAnsi="Arial" w:cs="Arial"/>
            <w:color w:val="000000"/>
            <w:sz w:val="16"/>
            <w:szCs w:val="16"/>
            <w:lang w:eastAsia="en-ID"/>
          </w:rPr>
          <w:t xml:space="preserve"> </w:t>
        </w:r>
        <w:r w:rsidRPr="001E1B54">
          <w:rPr>
            <w:rFonts w:ascii="Arial" w:eastAsia="Times New Roman" w:hAnsi="Arial" w:cs="Arial"/>
            <w:color w:val="000000"/>
            <w:lang w:eastAsia="en-ID"/>
          </w:rPr>
          <w:t>. I learned how to analyse a business’s annual financial report and reducing expenses as well as increasing customer intake to optimise profit.</w:t>
        </w:r>
        <w:r w:rsidRPr="001E1B54">
          <w:rPr>
            <w:rFonts w:ascii="Arial" w:eastAsia="Times New Roman" w:hAnsi="Arial" w:cs="Arial"/>
            <w:color w:val="000000"/>
            <w:sz w:val="16"/>
            <w:szCs w:val="16"/>
            <w:lang w:eastAsia="en-ID"/>
          </w:rPr>
          <w:t> </w:t>
        </w:r>
      </w:moveTo>
    </w:p>
    <w:p w14:paraId="3A681CCD" w14:textId="77777777" w:rsidR="00083BD2" w:rsidRPr="001E1B54" w:rsidRDefault="00083BD2" w:rsidP="00083BD2">
      <w:pPr>
        <w:spacing w:after="0" w:line="240" w:lineRule="auto"/>
        <w:ind w:left="560" w:right="60" w:firstLine="20"/>
        <w:rPr>
          <w:moveTo w:id="7" w:author="Chiara Situmorang" w:date="2022-11-26T23:52:00Z"/>
          <w:rFonts w:ascii="Times New Roman" w:eastAsia="Times New Roman" w:hAnsi="Times New Roman" w:cs="Times New Roman"/>
          <w:sz w:val="24"/>
          <w:szCs w:val="24"/>
          <w:lang w:eastAsia="en-ID"/>
        </w:rPr>
      </w:pPr>
      <w:moveTo w:id="8" w:author="Chiara Situmorang" w:date="2022-11-26T23:52:00Z">
        <w:r w:rsidRPr="001E1B54">
          <w:rPr>
            <w:rFonts w:ascii="Arial" w:eastAsia="Times New Roman" w:hAnsi="Arial" w:cs="Arial"/>
            <w:color w:val="000000"/>
            <w:lang w:eastAsia="en-ID"/>
          </w:rPr>
          <w:t> </w:t>
        </w:r>
      </w:moveTo>
    </w:p>
    <w:p w14:paraId="4725C9ED" w14:textId="77777777" w:rsidR="00083BD2" w:rsidRPr="001E1B54" w:rsidRDefault="00083BD2" w:rsidP="00083BD2">
      <w:pPr>
        <w:spacing w:after="0" w:line="240" w:lineRule="auto"/>
        <w:ind w:right="60"/>
        <w:rPr>
          <w:moveTo w:id="9" w:author="Chiara Situmorang" w:date="2022-11-26T23:52:00Z"/>
          <w:rFonts w:ascii="Times New Roman" w:eastAsia="Times New Roman" w:hAnsi="Times New Roman" w:cs="Times New Roman"/>
          <w:sz w:val="24"/>
          <w:szCs w:val="24"/>
          <w:lang w:eastAsia="en-ID"/>
        </w:rPr>
      </w:pPr>
      <w:moveTo w:id="10" w:author="Chiara Situmorang" w:date="2022-11-26T23:52:00Z">
        <w:r w:rsidRPr="001E1B54">
          <w:rPr>
            <w:rFonts w:ascii="Arial" w:eastAsia="Times New Roman" w:hAnsi="Arial" w:cs="Arial"/>
            <w:color w:val="000000"/>
            <w:lang w:eastAsia="en-ID"/>
          </w:rPr>
          <w:t xml:space="preserve">After joining a seminar about Digital Marketing I wanted to learn more about this industry thus I joined several online courses from </w:t>
        </w:r>
        <w:proofErr w:type="spellStart"/>
        <w:r w:rsidRPr="001E1B54">
          <w:rPr>
            <w:rFonts w:ascii="Arial" w:eastAsia="Times New Roman" w:hAnsi="Arial" w:cs="Arial"/>
            <w:color w:val="000000"/>
            <w:lang w:eastAsia="en-ID"/>
          </w:rPr>
          <w:t>Revou</w:t>
        </w:r>
        <w:proofErr w:type="spellEnd"/>
        <w:r w:rsidRPr="001E1B54">
          <w:rPr>
            <w:rFonts w:ascii="Arial" w:eastAsia="Times New Roman" w:hAnsi="Arial" w:cs="Arial"/>
            <w:color w:val="000000"/>
            <w:lang w:eastAsia="en-ID"/>
          </w:rPr>
          <w:t xml:space="preserve"> and Sydney Romantics. Applying the knowledge that I learned from the course to understand a customer's thought process and how to gain their interest to my internship in SKITCHEN, I broke down the problem where we had to increase the crowd on our website. I found the AIDA formula, which was perfect for the website as it grew from 15 clicks per day to 180 clicks weekly. It increases the attention brought to the website using specific keywords through the website. I learned how to apply knowledge to real-life situations understanding people’s thought process and understand how to handle them, which is essential in the business industry as we may face difficult situations that need solving.</w:t>
        </w:r>
      </w:moveTo>
    </w:p>
    <w:moveToRangeEnd w:id="5"/>
    <w:p w14:paraId="713E126F" w14:textId="77777777" w:rsidR="00083BD2" w:rsidRDefault="00083BD2" w:rsidP="00341D4D">
      <w:pPr>
        <w:spacing w:after="0" w:line="240" w:lineRule="auto"/>
        <w:rPr>
          <w:ins w:id="11" w:author="Chiara Situmorang" w:date="2022-11-26T23:52:00Z"/>
          <w:rFonts w:ascii="Arial" w:eastAsia="Times New Roman" w:hAnsi="Arial" w:cs="Arial"/>
          <w:color w:val="000000"/>
          <w:lang w:eastAsia="en-ID"/>
        </w:rPr>
      </w:pPr>
    </w:p>
    <w:p w14:paraId="5C0F0688" w14:textId="27834014" w:rsidR="00341D4D" w:rsidRPr="001E1B54" w:rsidRDefault="00341D4D" w:rsidP="00341D4D">
      <w:pPr>
        <w:spacing w:after="0" w:line="240" w:lineRule="auto"/>
        <w:rPr>
          <w:ins w:id="12" w:author="Chiara Situmorang" w:date="2022-11-22T11:54:00Z"/>
          <w:rFonts w:ascii="Times New Roman" w:eastAsia="Times New Roman" w:hAnsi="Times New Roman" w:cs="Times New Roman"/>
          <w:sz w:val="24"/>
          <w:szCs w:val="24"/>
          <w:lang w:eastAsia="en-ID"/>
        </w:rPr>
      </w:pPr>
      <w:moveToRangeStart w:id="13" w:author="Chiara Situmorang" w:date="2022-11-22T11:53:00Z" w:name="move120010441"/>
      <w:moveTo w:id="14" w:author="Chiara Situmorang" w:date="2022-11-22T11:53:00Z">
        <w:r w:rsidRPr="001E1B54">
          <w:rPr>
            <w:rFonts w:ascii="Arial" w:eastAsia="Times New Roman" w:hAnsi="Arial" w:cs="Arial"/>
            <w:color w:val="000000"/>
            <w:lang w:eastAsia="en-ID"/>
          </w:rPr>
          <w:t>The University of Bath has an excellent marketing program with a work placement specifically in the marketing industry, which is exactly the interest I would like to pursue. </w:t>
        </w:r>
      </w:moveTo>
      <w:moveToRangeEnd w:id="13"/>
      <w:ins w:id="15" w:author="Chiara Situmorang" w:date="2022-11-22T11:54:00Z">
        <w:r w:rsidRPr="001E1B54">
          <w:rPr>
            <w:rFonts w:ascii="Arial" w:eastAsia="Times New Roman" w:hAnsi="Arial" w:cs="Arial"/>
            <w:color w:val="000000"/>
            <w:lang w:eastAsia="en-ID"/>
          </w:rPr>
          <w:t>The degree that I would like to take after the International Foundation programme is Business Management with Marketing. The degree has specific courses which entice me, like consumer psychology and brand management, which are courses that I don't usually see in other foundation courses, thus piquing my interest. </w:t>
        </w:r>
      </w:ins>
    </w:p>
    <w:p w14:paraId="3C7EADCD" w14:textId="77777777" w:rsidR="00341D4D" w:rsidRDefault="00341D4D" w:rsidP="001E1B54">
      <w:pPr>
        <w:spacing w:after="0" w:line="240" w:lineRule="auto"/>
        <w:rPr>
          <w:ins w:id="16" w:author="Chiara Situmorang" w:date="2022-11-22T11:54:00Z"/>
          <w:rFonts w:ascii="Arial" w:eastAsia="Times New Roman" w:hAnsi="Arial" w:cs="Arial"/>
          <w:color w:val="000000"/>
          <w:lang w:eastAsia="en-ID"/>
        </w:rPr>
      </w:pPr>
    </w:p>
    <w:p w14:paraId="73817174" w14:textId="2918EE67" w:rsidR="001E1B54" w:rsidRPr="001E1B54" w:rsidRDefault="001E1B54" w:rsidP="001E1B54">
      <w:pPr>
        <w:spacing w:after="0" w:line="240" w:lineRule="auto"/>
        <w:rPr>
          <w:rFonts w:ascii="Times New Roman" w:eastAsia="Times New Roman" w:hAnsi="Times New Roman" w:cs="Times New Roman"/>
          <w:sz w:val="24"/>
          <w:szCs w:val="24"/>
          <w:lang w:eastAsia="en-ID"/>
        </w:rPr>
      </w:pPr>
      <w:del w:id="17" w:author="Chiara Situmorang" w:date="2022-11-22T11:53:00Z">
        <w:r w:rsidRPr="001E1B54" w:rsidDel="00341D4D">
          <w:rPr>
            <w:rFonts w:ascii="Arial" w:eastAsia="Times New Roman" w:hAnsi="Arial" w:cs="Arial"/>
            <w:color w:val="000000"/>
            <w:lang w:eastAsia="en-ID"/>
          </w:rPr>
          <w:delText xml:space="preserve">In the business industry, people have different skills needed to be successful and want to grow into a successful marketing director. </w:delText>
        </w:r>
      </w:del>
      <w:r w:rsidRPr="001E1B54">
        <w:rPr>
          <w:rFonts w:ascii="Arial" w:eastAsia="Times New Roman" w:hAnsi="Arial" w:cs="Arial"/>
          <w:color w:val="000000"/>
          <w:lang w:eastAsia="en-ID"/>
        </w:rPr>
        <w:t xml:space="preserve">The Bath International Foundation Year would help prepare me for the university to take Business Management with Marketing. This Foundation would help provide me with the skills that I need to be prepared for the degree, specifically in analytical and problem-solving skills. Being able to be hands-on and get a close-up to look towards the degree with the courses. </w:t>
      </w:r>
      <w:moveFromRangeStart w:id="18" w:author="Chiara Situmorang" w:date="2022-11-22T11:53:00Z" w:name="move120010441"/>
      <w:moveFrom w:id="19" w:author="Chiara Situmorang" w:date="2022-11-22T11:53:00Z">
        <w:r w:rsidRPr="001E1B54" w:rsidDel="00341D4D">
          <w:rPr>
            <w:rFonts w:ascii="Arial" w:eastAsia="Times New Roman" w:hAnsi="Arial" w:cs="Arial"/>
            <w:color w:val="000000"/>
            <w:lang w:eastAsia="en-ID"/>
          </w:rPr>
          <w:t>The University of Bath has an excellent marketing program with a work placement specifically in the marketing industry, which is exactly the interest I would like to pursue. </w:t>
        </w:r>
      </w:moveFrom>
      <w:moveFromRangeEnd w:id="18"/>
    </w:p>
    <w:p w14:paraId="47EA720A" w14:textId="77777777" w:rsidR="001E1B54" w:rsidRPr="001E1B54" w:rsidDel="00341D4D" w:rsidRDefault="001E1B54" w:rsidP="001E1B54">
      <w:pPr>
        <w:spacing w:after="0" w:line="240" w:lineRule="auto"/>
        <w:rPr>
          <w:del w:id="20" w:author="Chiara Situmorang" w:date="2022-11-22T11:54:00Z"/>
          <w:rFonts w:ascii="Times New Roman" w:eastAsia="Times New Roman" w:hAnsi="Times New Roman" w:cs="Times New Roman"/>
          <w:sz w:val="24"/>
          <w:szCs w:val="24"/>
          <w:lang w:eastAsia="en-ID"/>
        </w:rPr>
      </w:pPr>
    </w:p>
    <w:p w14:paraId="0825D010" w14:textId="1395273D" w:rsidR="001E1B54" w:rsidRPr="001E1B54" w:rsidDel="00341D4D" w:rsidRDefault="001E1B54" w:rsidP="001E1B54">
      <w:pPr>
        <w:spacing w:after="0" w:line="240" w:lineRule="auto"/>
        <w:rPr>
          <w:del w:id="21" w:author="Chiara Situmorang" w:date="2022-11-22T11:54:00Z"/>
          <w:rFonts w:ascii="Times New Roman" w:eastAsia="Times New Roman" w:hAnsi="Times New Roman" w:cs="Times New Roman"/>
          <w:sz w:val="24"/>
          <w:szCs w:val="24"/>
          <w:lang w:eastAsia="en-ID"/>
        </w:rPr>
      </w:pPr>
      <w:del w:id="22" w:author="Chiara Situmorang" w:date="2022-11-22T11:54:00Z">
        <w:r w:rsidRPr="001E1B54" w:rsidDel="00341D4D">
          <w:rPr>
            <w:rFonts w:ascii="Arial" w:eastAsia="Times New Roman" w:hAnsi="Arial" w:cs="Arial"/>
            <w:color w:val="000000"/>
            <w:lang w:eastAsia="en-ID"/>
          </w:rPr>
          <w:delText xml:space="preserve">The degree that I would like to take after the International Foundation programme is Business Management with Marketing. </w:delText>
        </w:r>
      </w:del>
      <w:moveFromRangeStart w:id="23" w:author="Chiara Situmorang" w:date="2022-11-22T11:53:00Z" w:name="move120010409"/>
      <w:moveFrom w:id="24" w:author="Chiara Situmorang" w:date="2022-11-22T11:53:00Z">
        <w:del w:id="25" w:author="Chiara Situmorang" w:date="2022-11-22T11:54:00Z">
          <w:r w:rsidRPr="001E1B54" w:rsidDel="00341D4D">
            <w:rPr>
              <w:rFonts w:ascii="Arial" w:eastAsia="Times New Roman" w:hAnsi="Arial" w:cs="Arial"/>
              <w:color w:val="000000"/>
              <w:lang w:eastAsia="en-ID"/>
            </w:rPr>
            <w:delText xml:space="preserve">Marketing has always been a part of the business world that enticed me the most as it combines two of the things I am very passionate about which is business and psychology. When you want to make people purchase a product or service you need to understand how they think and observe which is vital in the marketing world. Understanding how to manage people to have a great outcome is also vital towards being in a successful business industry. </w:delText>
          </w:r>
        </w:del>
      </w:moveFrom>
      <w:moveFromRangeEnd w:id="23"/>
      <w:del w:id="26" w:author="Chiara Situmorang" w:date="2022-11-22T11:54:00Z">
        <w:r w:rsidRPr="001E1B54" w:rsidDel="00341D4D">
          <w:rPr>
            <w:rFonts w:ascii="Arial" w:eastAsia="Times New Roman" w:hAnsi="Arial" w:cs="Arial"/>
            <w:color w:val="000000"/>
            <w:lang w:eastAsia="en-ID"/>
          </w:rPr>
          <w:delText>The degree has specific courses which entice me, like consumer psychology and brand management, which are courses that I don't usually see in other foundation courses, thus piquing my interest. </w:delText>
        </w:r>
      </w:del>
    </w:p>
    <w:p w14:paraId="2DABB4E7" w14:textId="77777777" w:rsidR="001E1B54" w:rsidRPr="001E1B54" w:rsidRDefault="001E1B54" w:rsidP="001E1B54">
      <w:pPr>
        <w:spacing w:after="0" w:line="240" w:lineRule="auto"/>
        <w:rPr>
          <w:rFonts w:ascii="Times New Roman" w:eastAsia="Times New Roman" w:hAnsi="Times New Roman" w:cs="Times New Roman"/>
          <w:sz w:val="24"/>
          <w:szCs w:val="24"/>
          <w:lang w:eastAsia="en-ID"/>
        </w:rPr>
      </w:pPr>
    </w:p>
    <w:p w14:paraId="2F47D983" w14:textId="77777777" w:rsidR="001E1B54" w:rsidRPr="001E1B54" w:rsidRDefault="001E1B54" w:rsidP="001E1B54">
      <w:pPr>
        <w:spacing w:after="0" w:line="240" w:lineRule="auto"/>
        <w:rPr>
          <w:rFonts w:ascii="Times New Roman" w:eastAsia="Times New Roman" w:hAnsi="Times New Roman" w:cs="Times New Roman"/>
          <w:sz w:val="24"/>
          <w:szCs w:val="24"/>
          <w:lang w:eastAsia="en-ID"/>
        </w:rPr>
      </w:pPr>
      <w:r w:rsidRPr="001E1B54">
        <w:rPr>
          <w:rFonts w:ascii="Arial" w:eastAsia="Times New Roman" w:hAnsi="Arial" w:cs="Arial"/>
          <w:color w:val="000000"/>
          <w:lang w:eastAsia="en-ID"/>
        </w:rPr>
        <w:t xml:space="preserve">My plans after university is to run my own business most likely a restaurant to gain people’s attention but before doing that I would like to gain experience in the business industry. I would apply for work experience in the United Kingdom specifically the marketing industry. It would give me the opportunity to learn more as well as develop my business skills like understanding the marketing industry through looking at it with a closer view as well as </w:t>
      </w:r>
      <w:r w:rsidRPr="001E1B54">
        <w:rPr>
          <w:rFonts w:ascii="Arial" w:eastAsia="Times New Roman" w:hAnsi="Arial" w:cs="Arial"/>
          <w:color w:val="000000"/>
          <w:lang w:eastAsia="en-ID"/>
        </w:rPr>
        <w:lastRenderedPageBreak/>
        <w:t>learning from experienced people. I would also like to have the opportunity to share with others once I graduate helping with charities and foundation to help with the people there.</w:t>
      </w:r>
    </w:p>
    <w:p w14:paraId="72703707" w14:textId="77777777" w:rsidR="001E1B54" w:rsidRPr="001E1B54" w:rsidRDefault="001E1B54" w:rsidP="001E1B54">
      <w:pPr>
        <w:spacing w:after="0" w:line="240" w:lineRule="auto"/>
        <w:rPr>
          <w:rFonts w:ascii="Times New Roman" w:eastAsia="Times New Roman" w:hAnsi="Times New Roman" w:cs="Times New Roman"/>
          <w:sz w:val="24"/>
          <w:szCs w:val="24"/>
          <w:lang w:eastAsia="en-ID"/>
        </w:rPr>
      </w:pPr>
    </w:p>
    <w:p w14:paraId="55FBE979" w14:textId="00440803" w:rsidR="001E1B54" w:rsidRPr="001E1B54" w:rsidDel="00083BD2" w:rsidRDefault="001E1B54" w:rsidP="001E1B54">
      <w:pPr>
        <w:spacing w:after="0" w:line="240" w:lineRule="auto"/>
        <w:ind w:right="60"/>
        <w:rPr>
          <w:moveFrom w:id="27" w:author="Chiara Situmorang" w:date="2022-11-26T23:52:00Z"/>
          <w:rFonts w:ascii="Times New Roman" w:eastAsia="Times New Roman" w:hAnsi="Times New Roman" w:cs="Times New Roman"/>
          <w:sz w:val="24"/>
          <w:szCs w:val="24"/>
          <w:lang w:eastAsia="en-ID"/>
        </w:rPr>
      </w:pPr>
      <w:moveFromRangeStart w:id="28" w:author="Chiara Situmorang" w:date="2022-11-26T23:52:00Z" w:name="move120399148"/>
      <w:moveFrom w:id="29" w:author="Chiara Situmorang" w:date="2022-11-26T23:52:00Z">
        <w:r w:rsidRPr="001E1B54" w:rsidDel="00083BD2">
          <w:rPr>
            <w:rFonts w:ascii="Arial" w:eastAsia="Times New Roman" w:hAnsi="Arial" w:cs="Arial"/>
            <w:color w:val="000000"/>
            <w:lang w:eastAsia="en-ID"/>
          </w:rPr>
          <w:t>I searched for summer programs to develop my financial and marketing skills</w:t>
        </w:r>
        <w:r w:rsidRPr="001E1B54" w:rsidDel="00083BD2">
          <w:rPr>
            <w:rFonts w:ascii="Arial" w:eastAsia="Times New Roman" w:hAnsi="Arial" w:cs="Arial"/>
            <w:color w:val="000000"/>
            <w:sz w:val="16"/>
            <w:szCs w:val="16"/>
            <w:lang w:eastAsia="en-ID"/>
          </w:rPr>
          <w:t xml:space="preserve"> </w:t>
        </w:r>
        <w:r w:rsidRPr="001E1B54" w:rsidDel="00401424">
          <w:rPr>
            <w:rFonts w:ascii="Arial" w:eastAsia="Times New Roman" w:hAnsi="Arial" w:cs="Arial"/>
            <w:color w:val="000000"/>
            <w:lang w:eastAsia="en-ID"/>
          </w:rPr>
          <w:t> </w:t>
        </w:r>
        <w:r w:rsidRPr="001E1B54" w:rsidDel="00083BD2">
          <w:rPr>
            <w:rFonts w:ascii="Arial" w:eastAsia="Times New Roman" w:hAnsi="Arial" w:cs="Arial"/>
            <w:color w:val="000000"/>
            <w:lang w:eastAsia="en-ID"/>
          </w:rPr>
          <w:t>to be able to run a business successfully. I joined the PassionXplorer work experience program, where we had to help a restaurant increase its customer intake. After analyzing the restaurant’s expenses, profit margin, and revenue, I suggested they do a special discount for a week, which brought in more revenue around a 10% increase in the revenue with only a slight decrease in the profit margin</w:t>
        </w:r>
        <w:r w:rsidRPr="001E1B54" w:rsidDel="00083BD2">
          <w:rPr>
            <w:rFonts w:ascii="Arial" w:eastAsia="Times New Roman" w:hAnsi="Arial" w:cs="Arial"/>
            <w:color w:val="000000"/>
            <w:sz w:val="16"/>
            <w:szCs w:val="16"/>
            <w:lang w:eastAsia="en-ID"/>
          </w:rPr>
          <w:t xml:space="preserve"> </w:t>
        </w:r>
        <w:r w:rsidRPr="001E1B54" w:rsidDel="00083BD2">
          <w:rPr>
            <w:rFonts w:ascii="Arial" w:eastAsia="Times New Roman" w:hAnsi="Arial" w:cs="Arial"/>
            <w:color w:val="000000"/>
            <w:lang w:eastAsia="en-ID"/>
          </w:rPr>
          <w:t>. I learned how to analyse a business’s annual financial report and reducing expenses as well as increasing customer intake to optimise profit.</w:t>
        </w:r>
        <w:r w:rsidRPr="001E1B54" w:rsidDel="00083BD2">
          <w:rPr>
            <w:rFonts w:ascii="Arial" w:eastAsia="Times New Roman" w:hAnsi="Arial" w:cs="Arial"/>
            <w:color w:val="000000"/>
            <w:sz w:val="16"/>
            <w:szCs w:val="16"/>
            <w:lang w:eastAsia="en-ID"/>
          </w:rPr>
          <w:t> </w:t>
        </w:r>
      </w:moveFrom>
    </w:p>
    <w:p w14:paraId="3C38B062" w14:textId="4A3B9E36" w:rsidR="001E1B54" w:rsidRPr="001E1B54" w:rsidDel="00083BD2" w:rsidRDefault="001E1B54" w:rsidP="001E1B54">
      <w:pPr>
        <w:spacing w:after="0" w:line="240" w:lineRule="auto"/>
        <w:ind w:left="560" w:right="60" w:firstLine="20"/>
        <w:rPr>
          <w:moveFrom w:id="30" w:author="Chiara Situmorang" w:date="2022-11-26T23:52:00Z"/>
          <w:rFonts w:ascii="Times New Roman" w:eastAsia="Times New Roman" w:hAnsi="Times New Roman" w:cs="Times New Roman"/>
          <w:sz w:val="24"/>
          <w:szCs w:val="24"/>
          <w:lang w:eastAsia="en-ID"/>
        </w:rPr>
      </w:pPr>
      <w:moveFrom w:id="31" w:author="Chiara Situmorang" w:date="2022-11-26T23:52:00Z">
        <w:r w:rsidRPr="001E1B54" w:rsidDel="00083BD2">
          <w:rPr>
            <w:rFonts w:ascii="Arial" w:eastAsia="Times New Roman" w:hAnsi="Arial" w:cs="Arial"/>
            <w:color w:val="000000"/>
            <w:lang w:eastAsia="en-ID"/>
          </w:rPr>
          <w:t> </w:t>
        </w:r>
      </w:moveFrom>
    </w:p>
    <w:p w14:paraId="65D368E1" w14:textId="740CD031" w:rsidR="001E1B54" w:rsidRPr="001E1B54" w:rsidDel="00083BD2" w:rsidRDefault="001E1B54" w:rsidP="001E1B54">
      <w:pPr>
        <w:spacing w:after="0" w:line="240" w:lineRule="auto"/>
        <w:ind w:right="60"/>
        <w:rPr>
          <w:moveFrom w:id="32" w:author="Chiara Situmorang" w:date="2022-11-26T23:52:00Z"/>
          <w:rFonts w:ascii="Times New Roman" w:eastAsia="Times New Roman" w:hAnsi="Times New Roman" w:cs="Times New Roman"/>
          <w:sz w:val="24"/>
          <w:szCs w:val="24"/>
          <w:lang w:eastAsia="en-ID"/>
        </w:rPr>
      </w:pPr>
      <w:moveFrom w:id="33" w:author="Chiara Situmorang" w:date="2022-11-26T23:52:00Z">
        <w:r w:rsidRPr="001E1B54" w:rsidDel="00083BD2">
          <w:rPr>
            <w:rFonts w:ascii="Arial" w:eastAsia="Times New Roman" w:hAnsi="Arial" w:cs="Arial"/>
            <w:color w:val="000000"/>
            <w:lang w:eastAsia="en-ID"/>
          </w:rPr>
          <w:t>After joining a seminar about Digital Marketing I wanted to learn more about this industry thus I joined several online courses from Revou and Sydney Romantics. Applying the knowledge that I learned from the course to understand a customer's thought process and how to gain their interest to my internship in SKITCHEN, I broke down the problem where we had to increase the crowd on our website. I found the AIDA formula, which was perfect for the website as it grew from 15 clicks per day to 180 clicks weekly. It increases the attention brought to the website using specific keywords through the website. I learned how to apply knowledge to real-life situations understanding people’s thought process and understand how to handle them, which is essential in the business industry as we may face difficult situations that need solving.</w:t>
        </w:r>
      </w:moveFrom>
    </w:p>
    <w:moveFromRangeEnd w:id="28"/>
    <w:p w14:paraId="0CDBD2CD" w14:textId="44145350" w:rsidR="0071231A" w:rsidRDefault="00341D4D">
      <w:pPr>
        <w:rPr>
          <w:ins w:id="34" w:author="Chiara Situmorang" w:date="2022-11-22T11:57:00Z"/>
        </w:rPr>
      </w:pPr>
      <w:ins w:id="35" w:author="Chiara Situmorang" w:date="2022-11-22T11:57:00Z">
        <w:r>
          <w:t>Hi Maddie!</w:t>
        </w:r>
      </w:ins>
    </w:p>
    <w:p w14:paraId="253854E2" w14:textId="3AD0F249" w:rsidR="00341D4D" w:rsidRDefault="00E73030">
      <w:pPr>
        <w:rPr>
          <w:ins w:id="36" w:author="Chiara Situmorang" w:date="2022-11-22T12:08:00Z"/>
        </w:rPr>
      </w:pPr>
      <w:ins w:id="37" w:author="Chiara Situmorang" w:date="2022-11-22T12:06:00Z">
        <w:r>
          <w:t>Good job coming up with a draft</w:t>
        </w:r>
      </w:ins>
      <w:ins w:id="38" w:author="Chiara Situmorang" w:date="2022-11-22T12:07:00Z">
        <w:r>
          <w:t xml:space="preserve">. A lot of the elements that are needed for the personal statement are here, </w:t>
        </w:r>
      </w:ins>
      <w:ins w:id="39" w:author="Chiara Situmorang" w:date="2022-11-22T12:08:00Z">
        <w:r>
          <w:t>though at the moment each element still seems disjointed from the other.</w:t>
        </w:r>
      </w:ins>
    </w:p>
    <w:p w14:paraId="7CEBA5E5" w14:textId="27E6D9A9" w:rsidR="00E73030" w:rsidRDefault="00E73030">
      <w:pPr>
        <w:rPr>
          <w:ins w:id="40" w:author="Chiara Situmorang" w:date="2022-11-26T23:50:00Z"/>
        </w:rPr>
      </w:pPr>
      <w:ins w:id="41" w:author="Chiara Situmorang" w:date="2022-11-22T12:09:00Z">
        <w:r>
          <w:t xml:space="preserve">I’ve taken the liberty of moving around </w:t>
        </w:r>
      </w:ins>
      <w:ins w:id="42" w:author="Chiara Situmorang" w:date="2022-11-26T23:50:00Z">
        <w:r w:rsidR="00083BD2">
          <w:t>some of the sections so that the information flows better from one section to the next.</w:t>
        </w:r>
      </w:ins>
    </w:p>
    <w:p w14:paraId="55AE167F" w14:textId="744A46CD" w:rsidR="00083BD2" w:rsidRDefault="00083BD2">
      <w:pPr>
        <w:rPr>
          <w:ins w:id="43" w:author="Chiara Situmorang" w:date="2022-11-26T23:51:00Z"/>
        </w:rPr>
      </w:pPr>
      <w:ins w:id="44" w:author="Chiara Situmorang" w:date="2022-11-26T23:50:00Z">
        <w:r>
          <w:t>Here is a rough outline of</w:t>
        </w:r>
      </w:ins>
      <w:ins w:id="45" w:author="Chiara Situmorang" w:date="2022-11-26T23:51:00Z">
        <w:r>
          <w:t xml:space="preserve"> how the statement should go:</w:t>
        </w:r>
      </w:ins>
    </w:p>
    <w:p w14:paraId="608B1A63" w14:textId="43FB4E8E" w:rsidR="00083BD2" w:rsidRDefault="00083BD2" w:rsidP="00083BD2">
      <w:pPr>
        <w:pStyle w:val="ListParagraph"/>
        <w:numPr>
          <w:ilvl w:val="0"/>
          <w:numId w:val="1"/>
        </w:numPr>
        <w:rPr>
          <w:ins w:id="46" w:author="Chiara Situmorang" w:date="2022-11-26T23:51:00Z"/>
        </w:rPr>
      </w:pPr>
      <w:ins w:id="47" w:author="Chiara Situmorang" w:date="2022-11-26T23:51:00Z">
        <w:r>
          <w:t>Why marketing</w:t>
        </w:r>
      </w:ins>
    </w:p>
    <w:p w14:paraId="1B017195" w14:textId="68897B55" w:rsidR="00083BD2" w:rsidRDefault="00083BD2" w:rsidP="00083BD2">
      <w:pPr>
        <w:pStyle w:val="ListParagraph"/>
        <w:numPr>
          <w:ilvl w:val="0"/>
          <w:numId w:val="1"/>
        </w:numPr>
        <w:rPr>
          <w:ins w:id="48" w:author="Chiara Situmorang" w:date="2022-11-26T23:51:00Z"/>
        </w:rPr>
      </w:pPr>
      <w:ins w:id="49" w:author="Chiara Situmorang" w:date="2022-11-26T23:52:00Z">
        <w:r>
          <w:t>Relevant experiences that make you a strong candidate for this program</w:t>
        </w:r>
      </w:ins>
    </w:p>
    <w:p w14:paraId="1D3A347C" w14:textId="663E0A9A" w:rsidR="00083BD2" w:rsidRDefault="00083BD2" w:rsidP="00083BD2">
      <w:pPr>
        <w:pStyle w:val="ListParagraph"/>
        <w:numPr>
          <w:ilvl w:val="0"/>
          <w:numId w:val="1"/>
        </w:numPr>
        <w:rPr>
          <w:ins w:id="50" w:author="Chiara Situmorang" w:date="2022-11-26T23:51:00Z"/>
        </w:rPr>
      </w:pPr>
      <w:ins w:id="51" w:author="Chiara Situmorang" w:date="2022-11-26T23:51:00Z">
        <w:r>
          <w:t>Why U of Bath &amp; why Bath Foundation Year</w:t>
        </w:r>
      </w:ins>
    </w:p>
    <w:p w14:paraId="75299F84" w14:textId="6A00B1F6" w:rsidR="00083BD2" w:rsidRDefault="00083BD2" w:rsidP="00083BD2">
      <w:pPr>
        <w:pStyle w:val="ListParagraph"/>
        <w:numPr>
          <w:ilvl w:val="0"/>
          <w:numId w:val="1"/>
        </w:numPr>
        <w:rPr>
          <w:ins w:id="52" w:author="Chiara Situmorang" w:date="2022-11-26T23:52:00Z"/>
        </w:rPr>
      </w:pPr>
      <w:ins w:id="53" w:author="Chiara Situmorang" w:date="2022-11-26T23:52:00Z">
        <w:r>
          <w:t>Future plans &amp; how Bath can help you achieve them</w:t>
        </w:r>
      </w:ins>
    </w:p>
    <w:p w14:paraId="37B823D4" w14:textId="5B057A6E" w:rsidR="00083BD2" w:rsidRDefault="00083BD2" w:rsidP="00083BD2">
      <w:pPr>
        <w:rPr>
          <w:ins w:id="54" w:author="Chiara Situmorang" w:date="2022-11-26T23:54:00Z"/>
        </w:rPr>
      </w:pPr>
      <w:ins w:id="55" w:author="Chiara Situmorang" w:date="2022-11-26T23:52:00Z">
        <w:r>
          <w:t xml:space="preserve">You want to </w:t>
        </w:r>
      </w:ins>
      <w:ins w:id="56" w:author="Chiara Situmorang" w:date="2022-11-26T23:53:00Z">
        <w:r>
          <w:t xml:space="preserve">be as specific and concrete as possible when writing. </w:t>
        </w:r>
      </w:ins>
      <w:ins w:id="57" w:author="Chiara Situmorang" w:date="2022-11-26T23:54:00Z">
        <w:r>
          <w:t>For example, f</w:t>
        </w:r>
      </w:ins>
      <w:ins w:id="58" w:author="Chiara Situmorang" w:date="2022-11-26T23:53:00Z">
        <w:r>
          <w:t xml:space="preserve">or the relevant experiences, what tasks did you </w:t>
        </w:r>
      </w:ins>
      <w:ins w:id="59" w:author="Chiara Situmorang" w:date="2022-11-26T23:54:00Z">
        <w:r>
          <w:t xml:space="preserve">do, what skills did you exercise &amp; develop? How can these skills help equip you for </w:t>
        </w:r>
        <w:proofErr w:type="spellStart"/>
        <w:r>
          <w:t>uni</w:t>
        </w:r>
        <w:proofErr w:type="spellEnd"/>
        <w:r>
          <w:t xml:space="preserve"> and your career?</w:t>
        </w:r>
      </w:ins>
    </w:p>
    <w:p w14:paraId="010A9B74" w14:textId="7B09E049" w:rsidR="00083BD2" w:rsidRDefault="00083BD2" w:rsidP="00083BD2">
      <w:pPr>
        <w:rPr>
          <w:ins w:id="60" w:author="Chiara Situmorang" w:date="2022-11-26T23:57:00Z"/>
        </w:rPr>
      </w:pPr>
      <w:proofErr w:type="spellStart"/>
      <w:ins w:id="61" w:author="Chiara Situmorang" w:date="2022-11-26T23:54:00Z">
        <w:r>
          <w:t>Eg.</w:t>
        </w:r>
        <w:proofErr w:type="spellEnd"/>
        <w:r>
          <w:t xml:space="preserve"> </w:t>
        </w:r>
      </w:ins>
      <w:ins w:id="62" w:author="Chiara Situmorang" w:date="2022-11-26T23:55:00Z">
        <w:r>
          <w:t xml:space="preserve">During my course for Sydney Romantics, I learned how to analyse marketing campaigns and product &amp; packaging design </w:t>
        </w:r>
      </w:ins>
      <w:ins w:id="63" w:author="Chiara Situmorang" w:date="2022-11-26T23:56:00Z">
        <w:r>
          <w:t xml:space="preserve">to understand a company’s branding strategy. These analytical skills will be useful </w:t>
        </w:r>
      </w:ins>
      <w:ins w:id="64" w:author="Chiara Situmorang" w:date="2022-11-26T23:57:00Z">
        <w:r>
          <w:t>as I develop a unique concept for my own business.</w:t>
        </w:r>
      </w:ins>
    </w:p>
    <w:p w14:paraId="02D67FE6" w14:textId="3C5E471B" w:rsidR="00083BD2" w:rsidRDefault="00083BD2" w:rsidP="00083BD2">
      <w:pPr>
        <w:rPr>
          <w:ins w:id="65" w:author="Chiara Situmorang" w:date="2022-11-26T23:57:00Z"/>
        </w:rPr>
      </w:pPr>
      <w:ins w:id="66" w:author="Chiara Situmorang" w:date="2022-11-26T23:57:00Z">
        <w:r>
          <w:t>Best of luck,</w:t>
        </w:r>
      </w:ins>
    </w:p>
    <w:p w14:paraId="07DAA244" w14:textId="78F4869D" w:rsidR="00083BD2" w:rsidRDefault="00083BD2" w:rsidP="00083BD2">
      <w:ins w:id="67" w:author="Chiara Situmorang" w:date="2022-11-26T23:57:00Z">
        <w:r>
          <w:t>Chiara</w:t>
        </w:r>
      </w:ins>
    </w:p>
    <w:sectPr w:rsidR="00083BD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F1293D"/>
    <w:multiLevelType w:val="hybridMultilevel"/>
    <w:tmpl w:val="642A1706"/>
    <w:lvl w:ilvl="0" w:tplc="884689BC">
      <w:start w:val="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13477585">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hiara Situmorang">
    <w15:presenceInfo w15:providerId="Windows Live" w15:userId="2a17bce7ec47fbc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8"/>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1B54"/>
    <w:rsid w:val="00083BD2"/>
    <w:rsid w:val="001E1B54"/>
    <w:rsid w:val="00341D4D"/>
    <w:rsid w:val="00401424"/>
    <w:rsid w:val="0071231A"/>
    <w:rsid w:val="00E73030"/>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B9C312"/>
  <w15:chartTrackingRefBased/>
  <w15:docId w15:val="{CC30E0B7-CD25-44D8-861C-6D8E371891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E1B54"/>
    <w:pPr>
      <w:spacing w:before="100" w:beforeAutospacing="1" w:after="100" w:afterAutospacing="1" w:line="240" w:lineRule="auto"/>
    </w:pPr>
    <w:rPr>
      <w:rFonts w:ascii="Times New Roman" w:eastAsia="Times New Roman" w:hAnsi="Times New Roman" w:cs="Times New Roman"/>
      <w:sz w:val="24"/>
      <w:szCs w:val="24"/>
      <w:lang w:eastAsia="en-ID"/>
    </w:rPr>
  </w:style>
  <w:style w:type="paragraph" w:styleId="Revision">
    <w:name w:val="Revision"/>
    <w:hidden/>
    <w:uiPriority w:val="99"/>
    <w:semiHidden/>
    <w:rsid w:val="00341D4D"/>
    <w:pPr>
      <w:spacing w:after="0" w:line="240" w:lineRule="auto"/>
    </w:pPr>
  </w:style>
  <w:style w:type="character" w:styleId="CommentReference">
    <w:name w:val="annotation reference"/>
    <w:basedOn w:val="DefaultParagraphFont"/>
    <w:uiPriority w:val="99"/>
    <w:semiHidden/>
    <w:unhideWhenUsed/>
    <w:rsid w:val="00341D4D"/>
    <w:rPr>
      <w:sz w:val="16"/>
      <w:szCs w:val="16"/>
    </w:rPr>
  </w:style>
  <w:style w:type="paragraph" w:styleId="CommentText">
    <w:name w:val="annotation text"/>
    <w:basedOn w:val="Normal"/>
    <w:link w:val="CommentTextChar"/>
    <w:uiPriority w:val="99"/>
    <w:semiHidden/>
    <w:unhideWhenUsed/>
    <w:rsid w:val="00341D4D"/>
    <w:pPr>
      <w:spacing w:line="240" w:lineRule="auto"/>
    </w:pPr>
    <w:rPr>
      <w:sz w:val="20"/>
      <w:szCs w:val="20"/>
    </w:rPr>
  </w:style>
  <w:style w:type="character" w:customStyle="1" w:styleId="CommentTextChar">
    <w:name w:val="Comment Text Char"/>
    <w:basedOn w:val="DefaultParagraphFont"/>
    <w:link w:val="CommentText"/>
    <w:uiPriority w:val="99"/>
    <w:semiHidden/>
    <w:rsid w:val="00341D4D"/>
    <w:rPr>
      <w:sz w:val="20"/>
      <w:szCs w:val="20"/>
    </w:rPr>
  </w:style>
  <w:style w:type="paragraph" w:styleId="CommentSubject">
    <w:name w:val="annotation subject"/>
    <w:basedOn w:val="CommentText"/>
    <w:next w:val="CommentText"/>
    <w:link w:val="CommentSubjectChar"/>
    <w:uiPriority w:val="99"/>
    <w:semiHidden/>
    <w:unhideWhenUsed/>
    <w:rsid w:val="00341D4D"/>
    <w:rPr>
      <w:b/>
      <w:bCs/>
    </w:rPr>
  </w:style>
  <w:style w:type="character" w:customStyle="1" w:styleId="CommentSubjectChar">
    <w:name w:val="Comment Subject Char"/>
    <w:basedOn w:val="CommentTextChar"/>
    <w:link w:val="CommentSubject"/>
    <w:uiPriority w:val="99"/>
    <w:semiHidden/>
    <w:rsid w:val="00341D4D"/>
    <w:rPr>
      <w:b/>
      <w:bCs/>
      <w:sz w:val="20"/>
      <w:szCs w:val="20"/>
    </w:rPr>
  </w:style>
  <w:style w:type="paragraph" w:styleId="ListParagraph">
    <w:name w:val="List Paragraph"/>
    <w:basedOn w:val="Normal"/>
    <w:uiPriority w:val="34"/>
    <w:qFormat/>
    <w:rsid w:val="00083B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5070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people" Target="people.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2</Pages>
  <Words>1099</Words>
  <Characters>6269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ALL-in Eduspace</dc:creator>
  <cp:keywords/>
  <dc:description/>
  <cp:lastModifiedBy>Chiara Situmorang</cp:lastModifiedBy>
  <cp:revision>2</cp:revision>
  <dcterms:created xsi:type="dcterms:W3CDTF">2022-11-21T03:27:00Z</dcterms:created>
  <dcterms:modified xsi:type="dcterms:W3CDTF">2022-11-26T16:57:00Z</dcterms:modified>
</cp:coreProperties>
</file>