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B" w14:textId="77777777" w:rsidR="007C3AB6" w:rsidRPr="00124ADF" w:rsidRDefault="00124ADF">
      <w:pPr>
        <w:numPr>
          <w:ilvl w:val="0"/>
          <w:numId w:val="1"/>
        </w:numPr>
        <w:rPr>
          <w:rFonts w:ascii="Times New Roman" w:eastAsia="Times New Roman" w:hAnsi="Times New Roman" w:cs="Times New Roman"/>
          <w:b/>
          <w:bCs/>
        </w:rPr>
      </w:pPr>
      <w:r w:rsidRPr="00124ADF">
        <w:rPr>
          <w:rFonts w:ascii="Times New Roman" w:eastAsia="Times New Roman" w:hAnsi="Times New Roman" w:cs="Times New Roman"/>
          <w:b/>
          <w:bCs/>
          <w:highlight w:val="white"/>
        </w:rPr>
        <w:t>List the titles of the books, essays, poetry, short stories or plays you read outside of academic courses that you enjoyed most during secondary/high school. (75 words or fewer)*</w:t>
      </w:r>
    </w:p>
    <w:p w14:paraId="0000004C" w14:textId="77777777" w:rsidR="007C3AB6" w:rsidRDefault="007C3AB6">
      <w:pPr>
        <w:rPr>
          <w:rFonts w:ascii="Times New Roman" w:eastAsia="Times New Roman" w:hAnsi="Times New Roman" w:cs="Times New Roman"/>
          <w:highlight w:val="white"/>
        </w:rPr>
      </w:pPr>
    </w:p>
    <w:p w14:paraId="0000004D"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Great Expectations by Charles Dickens </w:t>
      </w:r>
    </w:p>
    <w:p w14:paraId="0000004E"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Little Women by Louisa May Alcott </w:t>
      </w:r>
    </w:p>
    <w:p w14:paraId="0000004F"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Scarlet Pimpernel by Baroness Orczy </w:t>
      </w:r>
    </w:p>
    <w:p w14:paraId="00000050"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Macbeth by William Shakespeare </w:t>
      </w:r>
    </w:p>
    <w:p w14:paraId="00000051"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Romeo and Juliet by William Shakespeare </w:t>
      </w:r>
    </w:p>
    <w:p w14:paraId="00000052" w14:textId="34AEB142"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by Michael </w:t>
      </w:r>
      <w:proofErr w:type="spellStart"/>
      <w:r>
        <w:rPr>
          <w:rFonts w:ascii="Times New Roman" w:eastAsia="Times New Roman" w:hAnsi="Times New Roman" w:cs="Times New Roman"/>
          <w:highlight w:val="white"/>
        </w:rPr>
        <w:t>B</w:t>
      </w:r>
      <w:ins w:id="0" w:author="Thalia Priscilla" w:date="2022-12-24T14:18:00Z">
        <w:r w:rsidR="00482D7A">
          <w:rPr>
            <w:rFonts w:ascii="Times New Roman" w:eastAsia="Times New Roman" w:hAnsi="Times New Roman" w:cs="Times New Roman"/>
            <w:highlight w:val="white"/>
          </w:rPr>
          <w:t>ie</w:t>
        </w:r>
      </w:ins>
      <w:del w:id="1" w:author="Thalia Priscilla" w:date="2022-12-24T14:18:00Z">
        <w:r w:rsidDel="00482D7A">
          <w:rPr>
            <w:rFonts w:ascii="Times New Roman" w:eastAsia="Times New Roman" w:hAnsi="Times New Roman" w:cs="Times New Roman"/>
            <w:highlight w:val="white"/>
          </w:rPr>
          <w:delText>ei</w:delText>
        </w:r>
      </w:del>
      <w:r>
        <w:rPr>
          <w:rFonts w:ascii="Times New Roman" w:eastAsia="Times New Roman" w:hAnsi="Times New Roman" w:cs="Times New Roman"/>
          <w:highlight w:val="white"/>
        </w:rPr>
        <w:t>rut</w:t>
      </w:r>
      <w:proofErr w:type="spellEnd"/>
      <w:r>
        <w:rPr>
          <w:rFonts w:ascii="Times New Roman" w:eastAsia="Times New Roman" w:hAnsi="Times New Roman" w:cs="Times New Roman"/>
          <w:highlight w:val="white"/>
        </w:rPr>
        <w:t xml:space="preserve"> </w:t>
      </w:r>
    </w:p>
    <w:p w14:paraId="00000053" w14:textId="53C42945"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Steal Like </w:t>
      </w:r>
      <w:ins w:id="2" w:author="Thalia Priscilla" w:date="2022-12-24T14:19:00Z">
        <w:r w:rsidR="00482D7A">
          <w:rPr>
            <w:rFonts w:ascii="Times New Roman" w:eastAsia="Times New Roman" w:hAnsi="Times New Roman" w:cs="Times New Roman"/>
            <w:highlight w:val="white"/>
          </w:rPr>
          <w:t>a</w:t>
        </w:r>
      </w:ins>
      <w:del w:id="3" w:author="Thalia Priscilla" w:date="2022-12-24T14:19:00Z">
        <w:r w:rsidDel="00482D7A">
          <w:rPr>
            <w:rFonts w:ascii="Times New Roman" w:eastAsia="Times New Roman" w:hAnsi="Times New Roman" w:cs="Times New Roman"/>
            <w:highlight w:val="white"/>
          </w:rPr>
          <w:delText>A</w:delText>
        </w:r>
      </w:del>
      <w:r>
        <w:rPr>
          <w:rFonts w:ascii="Times New Roman" w:eastAsia="Times New Roman" w:hAnsi="Times New Roman" w:cs="Times New Roman"/>
          <w:highlight w:val="white"/>
        </w:rPr>
        <w:t xml:space="preserve">n Artist by Austin </w:t>
      </w:r>
      <w:proofErr w:type="spellStart"/>
      <w:r>
        <w:rPr>
          <w:rFonts w:ascii="Times New Roman" w:eastAsia="Times New Roman" w:hAnsi="Times New Roman" w:cs="Times New Roman"/>
          <w:highlight w:val="white"/>
        </w:rPr>
        <w:t>Kleon</w:t>
      </w:r>
      <w:proofErr w:type="spellEnd"/>
      <w:r>
        <w:rPr>
          <w:rFonts w:ascii="Times New Roman" w:eastAsia="Times New Roman" w:hAnsi="Times New Roman" w:cs="Times New Roman"/>
          <w:highlight w:val="white"/>
        </w:rPr>
        <w:t xml:space="preserve"> </w:t>
      </w:r>
    </w:p>
    <w:p w14:paraId="00000054" w14:textId="5F4FF39A"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Nightmares by Jason </w:t>
      </w:r>
      <w:proofErr w:type="spellStart"/>
      <w:r>
        <w:rPr>
          <w:rFonts w:ascii="Times New Roman" w:eastAsia="Times New Roman" w:hAnsi="Times New Roman" w:cs="Times New Roman"/>
          <w:highlight w:val="white"/>
        </w:rPr>
        <w:t>Segel</w:t>
      </w:r>
      <w:proofErr w:type="spellEnd"/>
      <w:r>
        <w:rPr>
          <w:rFonts w:ascii="Times New Roman" w:eastAsia="Times New Roman" w:hAnsi="Times New Roman" w:cs="Times New Roman"/>
          <w:highlight w:val="white"/>
        </w:rPr>
        <w:t xml:space="preserve"> </w:t>
      </w:r>
    </w:p>
    <w:p w14:paraId="19414040" w14:textId="774AA0E7" w:rsidR="00482D7A" w:rsidRDefault="00482D7A">
      <w:pPr>
        <w:ind w:left="720"/>
        <w:rPr>
          <w:rFonts w:ascii="Times New Roman" w:eastAsia="Times New Roman" w:hAnsi="Times New Roman" w:cs="Times New Roman"/>
          <w:highlight w:val="white"/>
        </w:rPr>
      </w:pPr>
    </w:p>
    <w:p w14:paraId="050BACF7" w14:textId="6ABB6BEB" w:rsidR="00482D7A" w:rsidDel="00583EC2" w:rsidRDefault="00482D7A">
      <w:pPr>
        <w:tabs>
          <w:tab w:val="left" w:pos="2071"/>
        </w:tabs>
        <w:ind w:left="720"/>
        <w:rPr>
          <w:del w:id="4" w:author="Thalia Priscilla" w:date="2022-12-24T14:22:00Z"/>
          <w:rFonts w:ascii="Times New Roman" w:eastAsia="Times New Roman" w:hAnsi="Times New Roman" w:cs="Times New Roman"/>
          <w:highlight w:val="white"/>
        </w:rPr>
        <w:pPrChange w:id="5" w:author="Thalia Priscilla" w:date="2022-12-24T14:24:00Z">
          <w:pPr>
            <w:ind w:left="720"/>
          </w:pPr>
        </w:pPrChange>
      </w:pPr>
    </w:p>
    <w:p w14:paraId="00000055" w14:textId="77777777" w:rsidR="007C3AB6" w:rsidRDefault="007C3AB6">
      <w:pPr>
        <w:rPr>
          <w:rFonts w:ascii="Times New Roman" w:eastAsia="Times New Roman" w:hAnsi="Times New Roman" w:cs="Times New Roman"/>
          <w:highlight w:val="white"/>
        </w:rPr>
      </w:pPr>
    </w:p>
    <w:p w14:paraId="00000056" w14:textId="77777777" w:rsidR="007C3AB6" w:rsidRPr="00124ADF" w:rsidRDefault="00124ADF">
      <w:pPr>
        <w:numPr>
          <w:ilvl w:val="0"/>
          <w:numId w:val="1"/>
        </w:numPr>
        <w:rPr>
          <w:rFonts w:ascii="Times New Roman" w:eastAsia="Times New Roman" w:hAnsi="Times New Roman" w:cs="Times New Roman"/>
          <w:b/>
          <w:bCs/>
          <w:highlight w:val="white"/>
        </w:rPr>
      </w:pPr>
      <w:commentRangeStart w:id="6"/>
      <w:r w:rsidRPr="00124ADF">
        <w:rPr>
          <w:rFonts w:ascii="Times New Roman" w:eastAsia="Times New Roman" w:hAnsi="Times New Roman" w:cs="Times New Roman"/>
          <w:b/>
          <w:bCs/>
          <w:highlight w:val="white"/>
        </w:rPr>
        <w:t>We’re interested in learning about some of the ways that you explore your interests. List some resources and outlets that you enjoy, including but not limited to websites, publications, journals, podcasts, social media accounts, lectures, museums, movies, music, or other content with which you regularly engage. (125 words or fewer)*</w:t>
      </w:r>
      <w:commentRangeEnd w:id="6"/>
      <w:r w:rsidRPr="00124ADF">
        <w:rPr>
          <w:b/>
          <w:bCs/>
        </w:rPr>
        <w:commentReference w:id="6"/>
      </w:r>
    </w:p>
    <w:p w14:paraId="00000057" w14:textId="77777777" w:rsidR="007C3AB6" w:rsidRDefault="007C3AB6">
      <w:pPr>
        <w:rPr>
          <w:rFonts w:ascii="Times New Roman" w:eastAsia="Times New Roman" w:hAnsi="Times New Roman" w:cs="Times New Roman"/>
          <w:highlight w:val="white"/>
        </w:rPr>
      </w:pPr>
    </w:p>
    <w:p w14:paraId="00000058"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Social Media accounts: </w:t>
      </w:r>
    </w:p>
    <w:p w14:paraId="00000059" w14:textId="77777777" w:rsidR="007C3AB6" w:rsidRDefault="00124ADF">
      <w:pPr>
        <w:numPr>
          <w:ilvl w:val="0"/>
          <w:numId w:val="3"/>
        </w:num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Instagram </w:t>
      </w:r>
    </w:p>
    <w:p w14:paraId="0000005A"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@foodillustration.studio </w:t>
      </w:r>
    </w:p>
    <w:p w14:paraId="0000005B"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@draws.seal </w:t>
      </w:r>
    </w:p>
    <w:p w14:paraId="0000005C"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@vinne_palette </w:t>
      </w:r>
    </w:p>
    <w:p w14:paraId="0000005D" w14:textId="77777777" w:rsidR="007C3AB6" w:rsidRDefault="00124ADF">
      <w:pPr>
        <w:numPr>
          <w:ilvl w:val="0"/>
          <w:numId w:val="3"/>
        </w:num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Pinterest </w:t>
      </w:r>
    </w:p>
    <w:p w14:paraId="0000005E"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Tiktok</w:t>
      </w:r>
      <w:proofErr w:type="spellEnd"/>
    </w:p>
    <w:p w14:paraId="0000005F"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@erikarichardo </w:t>
      </w:r>
    </w:p>
    <w:p w14:paraId="00000060"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@yenmelia_ </w:t>
      </w:r>
    </w:p>
    <w:p w14:paraId="00000061"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Behance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byun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jun</w:t>
      </w:r>
      <w:proofErr w:type="spellEnd"/>
      <w:r>
        <w:rPr>
          <w:rFonts w:ascii="Times New Roman" w:eastAsia="Times New Roman" w:hAnsi="Times New Roman" w:cs="Times New Roman"/>
          <w:highlight w:val="white"/>
        </w:rPr>
        <w:t xml:space="preserve"> ko </w:t>
      </w:r>
    </w:p>
    <w:p w14:paraId="00000062" w14:textId="77777777" w:rsidR="007C3AB6" w:rsidRDefault="007C3AB6">
      <w:pPr>
        <w:ind w:left="720"/>
        <w:rPr>
          <w:rFonts w:ascii="Times New Roman" w:eastAsia="Times New Roman" w:hAnsi="Times New Roman" w:cs="Times New Roman"/>
          <w:highlight w:val="white"/>
        </w:rPr>
      </w:pPr>
    </w:p>
    <w:p w14:paraId="00000063"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Museums: Museum MACAN in Jakarta, a modern and contemporary art museum </w:t>
      </w:r>
    </w:p>
    <w:p w14:paraId="00000064" w14:textId="77777777" w:rsidR="007C3AB6" w:rsidRDefault="007C3AB6">
      <w:pPr>
        <w:ind w:left="720"/>
        <w:rPr>
          <w:rFonts w:ascii="Times New Roman" w:eastAsia="Times New Roman" w:hAnsi="Times New Roman" w:cs="Times New Roman"/>
          <w:highlight w:val="white"/>
        </w:rPr>
      </w:pPr>
    </w:p>
    <w:p w14:paraId="00000065"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Publications: Vogue, Elle, Harper’s Bazaar, </w:t>
      </w:r>
      <w:proofErr w:type="spellStart"/>
      <w:r>
        <w:rPr>
          <w:rFonts w:ascii="Times New Roman" w:eastAsia="Times New Roman" w:hAnsi="Times New Roman" w:cs="Times New Roman"/>
          <w:highlight w:val="white"/>
        </w:rPr>
        <w:t>Femina</w:t>
      </w:r>
      <w:proofErr w:type="spellEnd"/>
      <w:r>
        <w:rPr>
          <w:rFonts w:ascii="Times New Roman" w:eastAsia="Times New Roman" w:hAnsi="Times New Roman" w:cs="Times New Roman"/>
          <w:highlight w:val="white"/>
        </w:rPr>
        <w:t xml:space="preserve"> </w:t>
      </w:r>
    </w:p>
    <w:p w14:paraId="00000066" w14:textId="77777777" w:rsidR="007C3AB6" w:rsidRDefault="007C3AB6">
      <w:pPr>
        <w:ind w:left="720"/>
        <w:rPr>
          <w:rFonts w:ascii="Times New Roman" w:eastAsia="Times New Roman" w:hAnsi="Times New Roman" w:cs="Times New Roman"/>
          <w:highlight w:val="white"/>
        </w:rPr>
      </w:pPr>
    </w:p>
    <w:p w14:paraId="00000067"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TV Series: Art &amp; Tech, Abstract: The Art of Design </w:t>
      </w:r>
    </w:p>
    <w:p w14:paraId="00000068" w14:textId="77777777" w:rsidR="007C3AB6" w:rsidRDefault="007C3AB6">
      <w:pPr>
        <w:ind w:left="720"/>
        <w:rPr>
          <w:rFonts w:ascii="Times New Roman" w:eastAsia="Times New Roman" w:hAnsi="Times New Roman" w:cs="Times New Roman"/>
          <w:highlight w:val="white"/>
        </w:rPr>
      </w:pPr>
    </w:p>
    <w:p w14:paraId="00000069"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Movies: </w:t>
      </w:r>
      <w:proofErr w:type="spellStart"/>
      <w:r>
        <w:rPr>
          <w:rFonts w:ascii="Times New Roman" w:eastAsia="Times New Roman" w:hAnsi="Times New Roman" w:cs="Times New Roman"/>
          <w:highlight w:val="white"/>
        </w:rPr>
        <w:t>Arrietty</w:t>
      </w:r>
      <w:proofErr w:type="spellEnd"/>
      <w:r>
        <w:rPr>
          <w:rFonts w:ascii="Times New Roman" w:eastAsia="Times New Roman" w:hAnsi="Times New Roman" w:cs="Times New Roman"/>
          <w:highlight w:val="white"/>
        </w:rPr>
        <w:t xml:space="preserve">, Kiki’s Delivery Service, My </w:t>
      </w:r>
      <w:proofErr w:type="spellStart"/>
      <w:r>
        <w:rPr>
          <w:rFonts w:ascii="Times New Roman" w:eastAsia="Times New Roman" w:hAnsi="Times New Roman" w:cs="Times New Roman"/>
          <w:highlight w:val="white"/>
        </w:rPr>
        <w:t>Neighbour</w:t>
      </w:r>
      <w:proofErr w:type="spellEnd"/>
      <w:r>
        <w:rPr>
          <w:rFonts w:ascii="Times New Roman" w:eastAsia="Times New Roman" w:hAnsi="Times New Roman" w:cs="Times New Roman"/>
          <w:highlight w:val="white"/>
        </w:rPr>
        <w:t xml:space="preserve"> is Totoro, Spirited Away, Clueless, The Devil Wears Prada, Cruella  </w:t>
      </w:r>
    </w:p>
    <w:p w14:paraId="0000006A" w14:textId="62201572" w:rsidR="007C3AB6" w:rsidRDefault="007C3AB6">
      <w:pPr>
        <w:rPr>
          <w:ins w:id="7" w:author="Thalia Priscilla" w:date="2022-12-24T14:16:00Z"/>
          <w:rFonts w:ascii="Times New Roman" w:eastAsia="Times New Roman" w:hAnsi="Times New Roman" w:cs="Times New Roman"/>
          <w:highlight w:val="white"/>
        </w:rPr>
      </w:pPr>
    </w:p>
    <w:p w14:paraId="03E3B353" w14:textId="77777777" w:rsidR="00482D7A" w:rsidRDefault="00482D7A">
      <w:pPr>
        <w:rPr>
          <w:rFonts w:ascii="Times New Roman" w:eastAsia="Times New Roman" w:hAnsi="Times New Roman" w:cs="Times New Roman"/>
          <w:highlight w:val="white"/>
        </w:rPr>
      </w:pPr>
    </w:p>
    <w:p w14:paraId="0000006B" w14:textId="77777777" w:rsidR="007C3AB6" w:rsidRDefault="007C3AB6">
      <w:pPr>
        <w:rPr>
          <w:rFonts w:ascii="Times New Roman" w:eastAsia="Times New Roman" w:hAnsi="Times New Roman" w:cs="Times New Roman"/>
          <w:highlight w:val="white"/>
        </w:rPr>
      </w:pPr>
    </w:p>
    <w:p w14:paraId="0000006C"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A hallmark of the Columbia experience is being able to learn and thrive in an equitable and inclusive community with a wide range of perspectives. Tell us about an aspect of your own perspective, viewpoint or lived experience that is important to you, and describe how it has </w:t>
      </w:r>
      <w:r w:rsidRPr="00124ADF">
        <w:rPr>
          <w:rFonts w:ascii="Times New Roman" w:eastAsia="Times New Roman" w:hAnsi="Times New Roman" w:cs="Times New Roman"/>
          <w:b/>
          <w:bCs/>
          <w:highlight w:val="white"/>
        </w:rPr>
        <w:lastRenderedPageBreak/>
        <w:t>shaped the way you would learn from and contribute to Columbia’s diverse and collaborative community. (200 words or fewer)*</w:t>
      </w:r>
    </w:p>
    <w:p w14:paraId="0000006D" w14:textId="77777777" w:rsidR="007C3AB6" w:rsidRDefault="00124ADF">
      <w:pPr>
        <w:rPr>
          <w:rFonts w:ascii="Times New Roman" w:eastAsia="Times New Roman" w:hAnsi="Times New Roman" w:cs="Times New Roman"/>
          <w:highlight w:val="white"/>
        </w:rPr>
      </w:pPr>
      <w:r>
        <w:rPr>
          <w:rFonts w:ascii="Times New Roman" w:eastAsia="Times New Roman" w:hAnsi="Times New Roman" w:cs="Times New Roman"/>
          <w:highlight w:val="white"/>
        </w:rPr>
        <w:tab/>
      </w:r>
    </w:p>
    <w:p w14:paraId="0000006E"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In my freshman year at </w:t>
      </w:r>
      <w:proofErr w:type="spellStart"/>
      <w:r>
        <w:rPr>
          <w:rFonts w:ascii="Times New Roman" w:eastAsia="Times New Roman" w:hAnsi="Times New Roman" w:cs="Times New Roman"/>
        </w:rPr>
        <w:t>highschool</w:t>
      </w:r>
      <w:proofErr w:type="spellEnd"/>
      <w:r>
        <w:rPr>
          <w:rFonts w:ascii="Times New Roman" w:eastAsia="Times New Roman" w:hAnsi="Times New Roman" w:cs="Times New Roman"/>
        </w:rPr>
        <w:t>, I decided to try out for a new sport: volleyball. Unexpectedly, I ended up in varsity in my freshman year as a right-side hitter, and a middle hitter in my senior year. Prior to volleyball, I had never played a team sport, only individual sports such as tennis, swimming, and golf. It felt weird relying on others for victories. After all, a chain is only as strong as the weakest link.</w:t>
      </w:r>
    </w:p>
    <w:p w14:paraId="0000006F"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At first, I was afraid of becoming that weakest link. I felt alienated and intimidated by everyone else. However, I quickly came to realize that I had nothing to fear. Everyone on the team was encouraging and supportive with experienced players always offering to help new players improve. It was a new experience for me in sports. </w:t>
      </w:r>
    </w:p>
    <w:p w14:paraId="00000070"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Prior to my first game, I was so nervous that I messed up a lot during the match, making mistakes I wouldn’t usually make. The emotions of fear, embarrassment, and guilt for losing points quickly filled my head. However, my coach and teammates saw through that in an instant and told me, “make sure you’ve got your two legs firm, you got this next one”. I still remember those words to this day. By the second match, I was able to pick myself up and contribute to my team’s eventual victory.</w:t>
      </w:r>
    </w:p>
    <w:p w14:paraId="00000071"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I later realized that some more competent players weren’t selected for one particular reason: teamwork is just as important as being good at sports. </w:t>
      </w:r>
    </w:p>
    <w:p w14:paraId="00000072" w14:textId="411A291B" w:rsidR="007C3AB6" w:rsidRDefault="00124ADF">
      <w:pPr>
        <w:ind w:left="720" w:firstLine="720"/>
        <w:rPr>
          <w:ins w:id="8" w:author="Thalia Priscilla" w:date="2022-12-24T14:24:00Z"/>
          <w:rFonts w:ascii="Times New Roman" w:eastAsia="Times New Roman" w:hAnsi="Times New Roman" w:cs="Times New Roman"/>
        </w:rPr>
      </w:pPr>
      <w:r>
        <w:rPr>
          <w:rFonts w:ascii="Times New Roman" w:eastAsia="Times New Roman" w:hAnsi="Times New Roman" w:cs="Times New Roman"/>
        </w:rPr>
        <w:t>Just like how students at Columbia need each other to win in life, I will bring a mindset of growth and persistence as a team into my community. Just like how I will need my peers as much as my peers need me during my four years at Columbia and beyond.</w:t>
      </w:r>
    </w:p>
    <w:p w14:paraId="23A7B8E4" w14:textId="746CD2A0" w:rsidR="00583EC2" w:rsidRDefault="00583EC2">
      <w:pPr>
        <w:ind w:left="720" w:firstLine="720"/>
        <w:rPr>
          <w:ins w:id="9" w:author="Thalia Priscilla" w:date="2022-12-24T14:24:00Z"/>
          <w:rFonts w:ascii="Times New Roman" w:eastAsia="Times New Roman" w:hAnsi="Times New Roman" w:cs="Times New Roman"/>
        </w:rPr>
      </w:pPr>
    </w:p>
    <w:p w14:paraId="0DD92F20" w14:textId="4E34C801" w:rsidR="00583EC2" w:rsidRDefault="00583EC2">
      <w:pPr>
        <w:ind w:left="720" w:firstLine="720"/>
        <w:rPr>
          <w:rFonts w:ascii="Times New Roman" w:eastAsia="Times New Roman" w:hAnsi="Times New Roman" w:cs="Times New Roman"/>
        </w:rPr>
      </w:pPr>
      <w:ins w:id="10" w:author="Thalia Priscilla" w:date="2022-12-24T14:24:00Z">
        <w:r>
          <w:rPr>
            <w:rFonts w:ascii="Times New Roman" w:eastAsia="Times New Roman" w:hAnsi="Times New Roman" w:cs="Times New Roman"/>
          </w:rPr>
          <w:t>Notes: I think this is ok.</w:t>
        </w:r>
      </w:ins>
    </w:p>
    <w:p w14:paraId="00000073" w14:textId="77777777" w:rsidR="007C3AB6" w:rsidRDefault="007C3AB6">
      <w:pPr>
        <w:rPr>
          <w:rFonts w:ascii="Times New Roman" w:eastAsia="Times New Roman" w:hAnsi="Times New Roman" w:cs="Times New Roman"/>
          <w:highlight w:val="white"/>
        </w:rPr>
      </w:pPr>
    </w:p>
    <w:p w14:paraId="00000074" w14:textId="77777777" w:rsidR="007C3AB6" w:rsidRPr="00124ADF" w:rsidRDefault="00124ADF">
      <w:pPr>
        <w:numPr>
          <w:ilvl w:val="0"/>
          <w:numId w:val="1"/>
        </w:numPr>
        <w:spacing w:after="60"/>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Why are you interested in attending Columbia University? We encourage you to consider the aspect(s) that you find unique and compelling about Columbia. (200 words or fewer)*</w:t>
      </w:r>
    </w:p>
    <w:p w14:paraId="00000075" w14:textId="77777777" w:rsidR="007C3AB6" w:rsidRDefault="007C3AB6">
      <w:pPr>
        <w:spacing w:after="60"/>
        <w:rPr>
          <w:rFonts w:ascii="Times New Roman" w:eastAsia="Times New Roman" w:hAnsi="Times New Roman" w:cs="Times New Roman"/>
          <w:highlight w:val="white"/>
        </w:rPr>
      </w:pPr>
    </w:p>
    <w:p w14:paraId="00000076" w14:textId="77777777" w:rsidR="007C3AB6" w:rsidRDefault="00124ADF">
      <w:pPr>
        <w:spacing w:after="60"/>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Aspiring to be a creative director of my start-up, I hope to create artwork to amplify sustainability messages and empower the underappreciated creative industry. If given a chance to major in Visual Design at Columbia, I’ll dedicate this victory not only to me but also to Indonesian artists and nature. </w:t>
      </w:r>
    </w:p>
    <w:p w14:paraId="30ABBAC6" w14:textId="4F5C9051" w:rsidR="00AB0BFB" w:rsidRDefault="00124ADF">
      <w:pPr>
        <w:spacing w:after="60"/>
        <w:ind w:left="720" w:firstLine="720"/>
        <w:rPr>
          <w:ins w:id="11" w:author="Thalia Priscilla" w:date="2022-12-24T22:18:00Z"/>
          <w:rFonts w:ascii="Times New Roman" w:eastAsia="Times New Roman" w:hAnsi="Times New Roman" w:cs="Times New Roman"/>
          <w:highlight w:val="white"/>
        </w:rPr>
      </w:pPr>
      <w:del w:id="12" w:author="Thalia Priscilla" w:date="2022-12-24T22:07:00Z">
        <w:r w:rsidDel="00E07EE1">
          <w:rPr>
            <w:rFonts w:ascii="Times New Roman" w:eastAsia="Times New Roman" w:hAnsi="Times New Roman" w:cs="Times New Roman"/>
            <w:highlight w:val="white"/>
          </w:rPr>
          <w:delText>While scouring through the website, I was intrigued by c</w:delText>
        </w:r>
      </w:del>
      <w:ins w:id="13" w:author="Thalia Priscilla" w:date="2022-12-24T22:07:00Z">
        <w:r w:rsidR="00E07EE1">
          <w:rPr>
            <w:rFonts w:ascii="Times New Roman" w:eastAsia="Times New Roman" w:hAnsi="Times New Roman" w:cs="Times New Roman"/>
            <w:highlight w:val="white"/>
          </w:rPr>
          <w:t>C</w:t>
        </w:r>
      </w:ins>
      <w:r>
        <w:rPr>
          <w:rFonts w:ascii="Times New Roman" w:eastAsia="Times New Roman" w:hAnsi="Times New Roman" w:cs="Times New Roman"/>
          <w:highlight w:val="white"/>
        </w:rPr>
        <w:t>lasses such as “Advanced Video” and “Seminar in Contemporary Art Practice”</w:t>
      </w:r>
      <w:ins w:id="14" w:author="Thalia Priscilla" w:date="2022-12-24T22:07:00Z">
        <w:r w:rsidR="00E07EE1">
          <w:rPr>
            <w:rFonts w:ascii="Times New Roman" w:eastAsia="Times New Roman" w:hAnsi="Times New Roman" w:cs="Times New Roman"/>
            <w:highlight w:val="white"/>
          </w:rPr>
          <w:t xml:space="preserve"> </w:t>
        </w:r>
      </w:ins>
      <w:del w:id="15" w:author="Thalia Priscilla" w:date="2022-12-24T22:07:00Z">
        <w:r w:rsidDel="00E07EE1">
          <w:rPr>
            <w:rFonts w:ascii="Times New Roman" w:eastAsia="Times New Roman" w:hAnsi="Times New Roman" w:cs="Times New Roman"/>
            <w:highlight w:val="white"/>
          </w:rPr>
          <w:delText>. These were all classes that</w:delText>
        </w:r>
      </w:del>
      <w:del w:id="16" w:author="Thalia Priscilla" w:date="2022-12-24T22:34:00Z">
        <w:r w:rsidDel="00230193">
          <w:rPr>
            <w:rFonts w:ascii="Times New Roman" w:eastAsia="Times New Roman" w:hAnsi="Times New Roman" w:cs="Times New Roman"/>
            <w:highlight w:val="white"/>
          </w:rPr>
          <w:delText xml:space="preserve"> I have never experienced before</w:delText>
        </w:r>
      </w:del>
      <w:ins w:id="17" w:author="Thalia Priscilla" w:date="2022-12-24T22:17:00Z">
        <w:r w:rsidR="00952566">
          <w:rPr>
            <w:rFonts w:ascii="Times New Roman" w:eastAsia="Times New Roman" w:hAnsi="Times New Roman" w:cs="Times New Roman"/>
            <w:highlight w:val="white"/>
          </w:rPr>
          <w:t xml:space="preserve"> </w:t>
        </w:r>
      </w:ins>
      <w:del w:id="18" w:author="Thalia Priscilla" w:date="2022-12-24T22:17:00Z">
        <w:r w:rsidDel="00952566">
          <w:rPr>
            <w:rFonts w:ascii="Times New Roman" w:eastAsia="Times New Roman" w:hAnsi="Times New Roman" w:cs="Times New Roman"/>
            <w:highlight w:val="white"/>
          </w:rPr>
          <w:delText xml:space="preserve"> which </w:delText>
        </w:r>
      </w:del>
      <w:r>
        <w:rPr>
          <w:rFonts w:ascii="Times New Roman" w:eastAsia="Times New Roman" w:hAnsi="Times New Roman" w:cs="Times New Roman"/>
          <w:highlight w:val="white"/>
        </w:rPr>
        <w:t xml:space="preserve">would add immense diversity and variety to my work. </w:t>
      </w:r>
      <w:del w:id="19" w:author="Thalia Priscilla" w:date="2022-12-24T22:12:00Z">
        <w:r w:rsidDel="00952566">
          <w:rPr>
            <w:rFonts w:ascii="Times New Roman" w:eastAsia="Times New Roman" w:hAnsi="Times New Roman" w:cs="Times New Roman"/>
            <w:highlight w:val="white"/>
          </w:rPr>
          <w:delText xml:space="preserve">My interest to pursue my education at Columbia stems not only from its </w:delText>
        </w:r>
      </w:del>
      <w:ins w:id="20" w:author="Thalia Priscilla" w:date="2022-12-24T22:53:00Z">
        <w:r w:rsidR="003B44AD">
          <w:rPr>
            <w:rFonts w:ascii="Times New Roman" w:eastAsia="Times New Roman" w:hAnsi="Times New Roman" w:cs="Times New Roman"/>
            <w:highlight w:val="white"/>
          </w:rPr>
          <w:t xml:space="preserve">Beyond </w:t>
        </w:r>
      </w:ins>
      <w:ins w:id="21" w:author="Thalia Priscilla" w:date="2022-12-24T22:54:00Z">
        <w:r w:rsidR="003B44AD">
          <w:rPr>
            <w:rFonts w:ascii="Times New Roman" w:eastAsia="Times New Roman" w:hAnsi="Times New Roman" w:cs="Times New Roman"/>
            <w:highlight w:val="white"/>
          </w:rPr>
          <w:t>Columbia’s</w:t>
        </w:r>
      </w:ins>
      <w:ins w:id="22" w:author="Thalia Priscilla" w:date="2022-12-24T22:53:00Z">
        <w:r w:rsidR="003B44AD">
          <w:rPr>
            <w:rFonts w:ascii="Times New Roman" w:eastAsia="Times New Roman" w:hAnsi="Times New Roman" w:cs="Times New Roman"/>
            <w:highlight w:val="white"/>
          </w:rPr>
          <w:t xml:space="preserve"> </w:t>
        </w:r>
      </w:ins>
      <w:ins w:id="23" w:author="Thalia Priscilla" w:date="2022-12-24T22:54:00Z">
        <w:r w:rsidR="003B44AD">
          <w:rPr>
            <w:rFonts w:ascii="Times New Roman" w:eastAsia="Times New Roman" w:hAnsi="Times New Roman" w:cs="Times New Roman"/>
            <w:highlight w:val="white"/>
          </w:rPr>
          <w:t xml:space="preserve">intriguing </w:t>
        </w:r>
      </w:ins>
      <w:r>
        <w:rPr>
          <w:rFonts w:ascii="Times New Roman" w:eastAsia="Times New Roman" w:hAnsi="Times New Roman" w:cs="Times New Roman"/>
          <w:highlight w:val="white"/>
        </w:rPr>
        <w:t>curriculum</w:t>
      </w:r>
      <w:ins w:id="24" w:author="Thalia Priscilla" w:date="2022-12-24T22:54:00Z">
        <w:r w:rsidR="003B44AD">
          <w:rPr>
            <w:rFonts w:ascii="Times New Roman" w:eastAsia="Times New Roman" w:hAnsi="Times New Roman" w:cs="Times New Roman"/>
            <w:highlight w:val="white"/>
          </w:rPr>
          <w:t>,</w:t>
        </w:r>
      </w:ins>
      <w:del w:id="25" w:author="Thalia Priscilla" w:date="2022-12-24T22:12:00Z">
        <w:r w:rsidDel="00952566">
          <w:rPr>
            <w:rFonts w:ascii="Times New Roman" w:eastAsia="Times New Roman" w:hAnsi="Times New Roman" w:cs="Times New Roman"/>
            <w:highlight w:val="white"/>
          </w:rPr>
          <w:delText xml:space="preserve"> covering the foundations and various aspects of design, but also from the clubs offered. For instance, </w:delText>
        </w:r>
      </w:del>
      <w:del w:id="26" w:author="Thalia Priscilla" w:date="2022-12-24T22:53:00Z">
        <w:r w:rsidDel="003B44AD">
          <w:rPr>
            <w:rFonts w:ascii="Times New Roman" w:eastAsia="Times New Roman" w:hAnsi="Times New Roman" w:cs="Times New Roman"/>
            <w:highlight w:val="white"/>
          </w:rPr>
          <w:delText xml:space="preserve">to connect with the artistic community, </w:delText>
        </w:r>
      </w:del>
      <w:del w:id="27" w:author="Thalia Priscilla" w:date="2022-12-24T22:54:00Z">
        <w:r w:rsidDel="003B44AD">
          <w:rPr>
            <w:rFonts w:ascii="Times New Roman" w:eastAsia="Times New Roman" w:hAnsi="Times New Roman" w:cs="Times New Roman"/>
            <w:highlight w:val="white"/>
          </w:rPr>
          <w:delText xml:space="preserve">I </w:delText>
        </w:r>
      </w:del>
      <w:del w:id="28" w:author="Thalia Priscilla" w:date="2022-12-24T22:32:00Z">
        <w:r w:rsidDel="00F37FE3">
          <w:rPr>
            <w:rFonts w:ascii="Times New Roman" w:eastAsia="Times New Roman" w:hAnsi="Times New Roman" w:cs="Times New Roman"/>
            <w:highlight w:val="white"/>
          </w:rPr>
          <w:delText>hope to</w:delText>
        </w:r>
      </w:del>
      <w:r>
        <w:rPr>
          <w:rFonts w:ascii="Times New Roman" w:eastAsia="Times New Roman" w:hAnsi="Times New Roman" w:cs="Times New Roman"/>
          <w:highlight w:val="white"/>
        </w:rPr>
        <w:t xml:space="preserve"> join</w:t>
      </w:r>
      <w:ins w:id="29" w:author="Thalia Priscilla" w:date="2022-12-24T22:32:00Z">
        <w:r w:rsidR="00F37FE3">
          <w:rPr>
            <w:rFonts w:ascii="Times New Roman" w:eastAsia="Times New Roman" w:hAnsi="Times New Roman" w:cs="Times New Roman"/>
            <w:highlight w:val="white"/>
          </w:rPr>
          <w:t>ing</w:t>
        </w:r>
      </w:ins>
      <w:r>
        <w:rPr>
          <w:rFonts w:ascii="Times New Roman" w:eastAsia="Times New Roman" w:hAnsi="Times New Roman" w:cs="Times New Roman"/>
          <w:highlight w:val="white"/>
        </w:rPr>
        <w:t xml:space="preserve"> clubs such as the Art Society, Art Collective, and </w:t>
      </w:r>
      <w:proofErr w:type="spellStart"/>
      <w:r>
        <w:rPr>
          <w:rFonts w:ascii="Times New Roman" w:eastAsia="Times New Roman" w:hAnsi="Times New Roman" w:cs="Times New Roman"/>
          <w:highlight w:val="white"/>
        </w:rPr>
        <w:t>Postcrypt</w:t>
      </w:r>
      <w:proofErr w:type="spellEnd"/>
      <w:r>
        <w:rPr>
          <w:rFonts w:ascii="Times New Roman" w:eastAsia="Times New Roman" w:hAnsi="Times New Roman" w:cs="Times New Roman"/>
          <w:highlight w:val="white"/>
        </w:rPr>
        <w:t xml:space="preserve"> Art Gallery</w:t>
      </w:r>
      <w:del w:id="30" w:author="Thalia Priscilla" w:date="2022-12-24T22:28:00Z">
        <w:r w:rsidDel="00F37FE3">
          <w:rPr>
            <w:rFonts w:ascii="Times New Roman" w:eastAsia="Times New Roman" w:hAnsi="Times New Roman" w:cs="Times New Roman"/>
            <w:highlight w:val="white"/>
          </w:rPr>
          <w:delText>. I believe my participation in these clubs will</w:delText>
        </w:r>
      </w:del>
      <w:ins w:id="31" w:author="Thalia Priscilla" w:date="2022-12-24T22:28:00Z">
        <w:r w:rsidR="00F37FE3">
          <w:rPr>
            <w:rFonts w:ascii="Times New Roman" w:eastAsia="Times New Roman" w:hAnsi="Times New Roman" w:cs="Times New Roman"/>
            <w:highlight w:val="white"/>
          </w:rPr>
          <w:t xml:space="preserve"> </w:t>
        </w:r>
      </w:ins>
      <w:ins w:id="32" w:author="Thalia Priscilla" w:date="2022-12-24T22:33:00Z">
        <w:r w:rsidR="00F37FE3">
          <w:rPr>
            <w:rFonts w:ascii="Times New Roman" w:eastAsia="Times New Roman" w:hAnsi="Times New Roman" w:cs="Times New Roman"/>
            <w:highlight w:val="white"/>
          </w:rPr>
          <w:t xml:space="preserve">will </w:t>
        </w:r>
      </w:ins>
      <w:del w:id="33" w:author="Thalia Priscilla" w:date="2022-12-24T22:32:00Z">
        <w:r w:rsidDel="00F37FE3">
          <w:rPr>
            <w:rFonts w:ascii="Times New Roman" w:eastAsia="Times New Roman" w:hAnsi="Times New Roman" w:cs="Times New Roman"/>
            <w:highlight w:val="white"/>
          </w:rPr>
          <w:delText xml:space="preserve"> </w:delText>
        </w:r>
      </w:del>
      <w:r>
        <w:rPr>
          <w:rFonts w:ascii="Times New Roman" w:eastAsia="Times New Roman" w:hAnsi="Times New Roman" w:cs="Times New Roman"/>
          <w:highlight w:val="white"/>
        </w:rPr>
        <w:t xml:space="preserve">not only </w:t>
      </w:r>
      <w:ins w:id="34" w:author="Thalia Priscilla" w:date="2022-12-24T22:25:00Z">
        <w:r w:rsidR="00E478A1">
          <w:rPr>
            <w:rFonts w:ascii="Times New Roman" w:eastAsia="Times New Roman" w:hAnsi="Times New Roman" w:cs="Times New Roman"/>
            <w:highlight w:val="white"/>
          </w:rPr>
          <w:t xml:space="preserve">help me personally grow as an artist, but also </w:t>
        </w:r>
      </w:ins>
      <w:r>
        <w:rPr>
          <w:rFonts w:ascii="Times New Roman" w:eastAsia="Times New Roman" w:hAnsi="Times New Roman" w:cs="Times New Roman"/>
          <w:highlight w:val="white"/>
        </w:rPr>
        <w:t>add to the diversity of Columbia and its communities</w:t>
      </w:r>
      <w:del w:id="35" w:author="Thalia Priscilla" w:date="2022-12-24T22:25:00Z">
        <w:r w:rsidDel="00E478A1">
          <w:rPr>
            <w:rFonts w:ascii="Times New Roman" w:eastAsia="Times New Roman" w:hAnsi="Times New Roman" w:cs="Times New Roman"/>
            <w:highlight w:val="white"/>
          </w:rPr>
          <w:delText>, but also help me personally grow as an artist</w:delText>
        </w:r>
      </w:del>
      <w:r>
        <w:rPr>
          <w:rFonts w:ascii="Times New Roman" w:eastAsia="Times New Roman" w:hAnsi="Times New Roman" w:cs="Times New Roman"/>
          <w:highlight w:val="white"/>
        </w:rPr>
        <w:t xml:space="preserve">. </w:t>
      </w:r>
      <w:ins w:id="36" w:author="Thalia Priscilla" w:date="2022-12-24T22:25:00Z">
        <w:r w:rsidR="00E478A1">
          <w:rPr>
            <w:rFonts w:ascii="Times New Roman" w:eastAsia="Times New Roman" w:hAnsi="Times New Roman" w:cs="Times New Roman"/>
            <w:highlight w:val="white"/>
          </w:rPr>
          <w:t xml:space="preserve"> </w:t>
        </w:r>
      </w:ins>
    </w:p>
    <w:p w14:paraId="00000077" w14:textId="400CA97E" w:rsidR="007C3AB6" w:rsidRDefault="00124ADF">
      <w:pPr>
        <w:spacing w:after="60"/>
        <w:ind w:left="720" w:firstLine="720"/>
        <w:rPr>
          <w:rFonts w:ascii="Times New Roman" w:eastAsia="Times New Roman" w:hAnsi="Times New Roman" w:cs="Times New Roman"/>
          <w:highlight w:val="white"/>
        </w:rPr>
      </w:pPr>
      <w:del w:id="37" w:author="Thalia Priscilla" w:date="2022-12-24T22:18:00Z">
        <w:r w:rsidDel="00AB0BFB">
          <w:rPr>
            <w:rFonts w:ascii="Times New Roman" w:eastAsia="Times New Roman" w:hAnsi="Times New Roman" w:cs="Times New Roman"/>
            <w:highlight w:val="white"/>
          </w:rPr>
          <w:lastRenderedPageBreak/>
          <w:delText>However, m</w:delText>
        </w:r>
      </w:del>
      <w:del w:id="38" w:author="Thalia Priscilla" w:date="2022-12-24T22:29:00Z">
        <w:r w:rsidDel="00F37FE3">
          <w:rPr>
            <w:rFonts w:ascii="Times New Roman" w:eastAsia="Times New Roman" w:hAnsi="Times New Roman" w:cs="Times New Roman"/>
            <w:highlight w:val="white"/>
          </w:rPr>
          <w:delText xml:space="preserve">y interest to engage with the community at Columbia goes </w:delText>
        </w:r>
      </w:del>
      <w:ins w:id="39" w:author="Thalia Priscilla" w:date="2022-12-24T22:54:00Z">
        <w:r w:rsidR="003B44AD">
          <w:rPr>
            <w:rFonts w:ascii="Times New Roman" w:eastAsia="Times New Roman" w:hAnsi="Times New Roman" w:cs="Times New Roman"/>
            <w:highlight w:val="white"/>
          </w:rPr>
          <w:t>F</w:t>
        </w:r>
      </w:ins>
      <w:del w:id="40" w:author="Thalia Priscilla" w:date="2022-12-24T22:54:00Z">
        <w:r w:rsidDel="003B44AD">
          <w:rPr>
            <w:rFonts w:ascii="Times New Roman" w:eastAsia="Times New Roman" w:hAnsi="Times New Roman" w:cs="Times New Roman"/>
            <w:highlight w:val="white"/>
          </w:rPr>
          <w:delText>f</w:delText>
        </w:r>
      </w:del>
      <w:r>
        <w:rPr>
          <w:rFonts w:ascii="Times New Roman" w:eastAsia="Times New Roman" w:hAnsi="Times New Roman" w:cs="Times New Roman"/>
          <w:highlight w:val="white"/>
        </w:rPr>
        <w:t>arther than the walls of the art and design</w:t>
      </w:r>
      <w:ins w:id="41" w:author="Thalia Priscilla" w:date="2022-12-24T22:29:00Z">
        <w:r w:rsidR="00F37FE3">
          <w:rPr>
            <w:rFonts w:ascii="Times New Roman" w:eastAsia="Times New Roman" w:hAnsi="Times New Roman" w:cs="Times New Roman"/>
            <w:highlight w:val="white"/>
          </w:rPr>
          <w:t xml:space="preserve">, </w:t>
        </w:r>
      </w:ins>
      <w:del w:id="42" w:author="Thalia Priscilla" w:date="2022-12-24T22:29:00Z">
        <w:r w:rsidDel="00F37FE3">
          <w:rPr>
            <w:rFonts w:ascii="Times New Roman" w:eastAsia="Times New Roman" w:hAnsi="Times New Roman" w:cs="Times New Roman"/>
            <w:highlight w:val="white"/>
          </w:rPr>
          <w:delText xml:space="preserve">. </w:delText>
        </w:r>
      </w:del>
      <w:r>
        <w:rPr>
          <w:rFonts w:ascii="Times New Roman" w:eastAsia="Times New Roman" w:hAnsi="Times New Roman" w:cs="Times New Roman"/>
          <w:highlight w:val="white"/>
        </w:rPr>
        <w:t>I also hope to participate in clubs that are non-art related</w:t>
      </w:r>
      <w:ins w:id="43" w:author="Thalia Priscilla" w:date="2022-12-24T22:30:00Z">
        <w:r w:rsidR="00F37FE3">
          <w:rPr>
            <w:rFonts w:ascii="Times New Roman" w:eastAsia="Times New Roman" w:hAnsi="Times New Roman" w:cs="Times New Roman"/>
            <w:highlight w:val="white"/>
          </w:rPr>
          <w:t>: t</w:t>
        </w:r>
      </w:ins>
      <w:ins w:id="44" w:author="Thalia Priscilla" w:date="2022-12-24T22:29:00Z">
        <w:r w:rsidR="00F37FE3">
          <w:rPr>
            <w:rFonts w:ascii="Times New Roman" w:eastAsia="Times New Roman" w:hAnsi="Times New Roman" w:cs="Times New Roman"/>
            <w:highlight w:val="white"/>
          </w:rPr>
          <w:t>he</w:t>
        </w:r>
      </w:ins>
      <w:r>
        <w:rPr>
          <w:rFonts w:ascii="Times New Roman" w:eastAsia="Times New Roman" w:hAnsi="Times New Roman" w:cs="Times New Roman"/>
          <w:highlight w:val="white"/>
        </w:rPr>
        <w:t xml:space="preserve"> </w:t>
      </w:r>
      <w:ins w:id="45" w:author="Thalia Priscilla" w:date="2022-12-24T22:27:00Z">
        <w:r w:rsidR="00E478A1">
          <w:rPr>
            <w:rFonts w:ascii="Times New Roman" w:eastAsia="Times New Roman" w:hAnsi="Times New Roman" w:cs="Times New Roman"/>
            <w:highlight w:val="white"/>
          </w:rPr>
          <w:t>Undergraduate Recruitment Committee, Undergraduate Committee on Global Thought, Student Union for Sustainable Development, and Global Recruitment Committee</w:t>
        </w:r>
      </w:ins>
      <w:ins w:id="46" w:author="Thalia Priscilla" w:date="2022-12-24T22:33:00Z">
        <w:r w:rsidR="009A09BE">
          <w:rPr>
            <w:rFonts w:ascii="Times New Roman" w:eastAsia="Times New Roman" w:hAnsi="Times New Roman" w:cs="Times New Roman"/>
            <w:highlight w:val="white"/>
          </w:rPr>
          <w:t>.</w:t>
        </w:r>
      </w:ins>
      <w:ins w:id="47" w:author="Thalia Priscilla" w:date="2022-12-24T22:27:00Z">
        <w:r w:rsidR="00E478A1">
          <w:rPr>
            <w:rFonts w:ascii="Times New Roman" w:eastAsia="Times New Roman" w:hAnsi="Times New Roman" w:cs="Times New Roman"/>
            <w:highlight w:val="white"/>
          </w:rPr>
          <w:t xml:space="preserve"> </w:t>
        </w:r>
      </w:ins>
      <w:del w:id="48" w:author="Thalia Priscilla" w:date="2022-12-24T22:33:00Z">
        <w:r w:rsidDel="009A09BE">
          <w:rPr>
            <w:rFonts w:ascii="Times New Roman" w:eastAsia="Times New Roman" w:hAnsi="Times New Roman" w:cs="Times New Roman"/>
            <w:highlight w:val="white"/>
          </w:rPr>
          <w:delText xml:space="preserve">so I can </w:delText>
        </w:r>
      </w:del>
      <w:ins w:id="49" w:author="Thalia Priscilla" w:date="2022-12-24T22:56:00Z">
        <w:r w:rsidR="00154984">
          <w:rPr>
            <w:rFonts w:ascii="Times New Roman" w:eastAsia="Times New Roman" w:hAnsi="Times New Roman" w:cs="Times New Roman"/>
            <w:highlight w:val="white"/>
          </w:rPr>
          <w:t xml:space="preserve">I believe </w:t>
        </w:r>
      </w:ins>
      <w:r>
        <w:rPr>
          <w:rFonts w:ascii="Times New Roman" w:eastAsia="Times New Roman" w:hAnsi="Times New Roman" w:cs="Times New Roman"/>
          <w:highlight w:val="white"/>
        </w:rPr>
        <w:t>connect</w:t>
      </w:r>
      <w:ins w:id="50" w:author="Thalia Priscilla" w:date="2022-12-24T22:56:00Z">
        <w:r w:rsidR="003B44AD">
          <w:rPr>
            <w:rFonts w:ascii="Times New Roman" w:eastAsia="Times New Roman" w:hAnsi="Times New Roman" w:cs="Times New Roman"/>
            <w:highlight w:val="white"/>
          </w:rPr>
          <w:t>ing</w:t>
        </w:r>
      </w:ins>
      <w:r>
        <w:rPr>
          <w:rFonts w:ascii="Times New Roman" w:eastAsia="Times New Roman" w:hAnsi="Times New Roman" w:cs="Times New Roman"/>
          <w:highlight w:val="white"/>
        </w:rPr>
        <w:t xml:space="preserve"> with the larger community and us</w:t>
      </w:r>
      <w:ins w:id="51" w:author="Thalia Priscilla" w:date="2022-12-24T22:56:00Z">
        <w:r w:rsidR="003B44AD">
          <w:rPr>
            <w:rFonts w:ascii="Times New Roman" w:eastAsia="Times New Roman" w:hAnsi="Times New Roman" w:cs="Times New Roman"/>
            <w:highlight w:val="white"/>
          </w:rPr>
          <w:t>ing</w:t>
        </w:r>
      </w:ins>
      <w:del w:id="52" w:author="Thalia Priscilla" w:date="2022-12-24T22:56:00Z">
        <w:r w:rsidDel="003B44AD">
          <w:rPr>
            <w:rFonts w:ascii="Times New Roman" w:eastAsia="Times New Roman" w:hAnsi="Times New Roman" w:cs="Times New Roman"/>
            <w:highlight w:val="white"/>
          </w:rPr>
          <w:delText>e</w:delText>
        </w:r>
      </w:del>
      <w:r>
        <w:rPr>
          <w:rFonts w:ascii="Times New Roman" w:eastAsia="Times New Roman" w:hAnsi="Times New Roman" w:cs="Times New Roman"/>
          <w:highlight w:val="white"/>
        </w:rPr>
        <w:t xml:space="preserve"> my creative skills </w:t>
      </w:r>
      <w:ins w:id="53" w:author="Thalia Priscilla" w:date="2022-12-24T22:56:00Z">
        <w:r w:rsidR="003B44AD">
          <w:rPr>
            <w:rFonts w:ascii="Times New Roman" w:eastAsia="Times New Roman" w:hAnsi="Times New Roman" w:cs="Times New Roman"/>
            <w:highlight w:val="white"/>
          </w:rPr>
          <w:t>can</w:t>
        </w:r>
      </w:ins>
      <w:del w:id="54" w:author="Thalia Priscilla" w:date="2022-12-24T22:56:00Z">
        <w:r w:rsidDel="003B44AD">
          <w:rPr>
            <w:rFonts w:ascii="Times New Roman" w:eastAsia="Times New Roman" w:hAnsi="Times New Roman" w:cs="Times New Roman"/>
            <w:highlight w:val="white"/>
          </w:rPr>
          <w:delText>to</w:delText>
        </w:r>
      </w:del>
      <w:r>
        <w:rPr>
          <w:rFonts w:ascii="Times New Roman" w:eastAsia="Times New Roman" w:hAnsi="Times New Roman" w:cs="Times New Roman"/>
          <w:highlight w:val="white"/>
        </w:rPr>
        <w:t xml:space="preserve"> benefit communities outside the art world. </w:t>
      </w:r>
      <w:del w:id="55" w:author="Thalia Priscilla" w:date="2022-12-24T22:27:00Z">
        <w:r w:rsidDel="00E478A1">
          <w:rPr>
            <w:rFonts w:ascii="Times New Roman" w:eastAsia="Times New Roman" w:hAnsi="Times New Roman" w:cs="Times New Roman"/>
            <w:highlight w:val="white"/>
          </w:rPr>
          <w:delText>The Undergraduate Recruitment Committee, Undergraduate Committee on Global Thought, Student Union for Sustainable Development, and Global Recruitment Committee are all clubs that I hope to join during my time at Columbia.</w:delText>
        </w:r>
      </w:del>
      <w:del w:id="56" w:author="Thalia Priscilla" w:date="2022-12-24T22:33:00Z">
        <w:r w:rsidDel="009A09BE">
          <w:rPr>
            <w:rFonts w:ascii="Times New Roman" w:eastAsia="Times New Roman" w:hAnsi="Times New Roman" w:cs="Times New Roman"/>
            <w:highlight w:val="white"/>
          </w:rPr>
          <w:delText xml:space="preserve"> </w:delText>
        </w:r>
      </w:del>
    </w:p>
    <w:p w14:paraId="00000078" w14:textId="4FA804FE" w:rsidR="007C3AB6" w:rsidRDefault="00124ADF">
      <w:pPr>
        <w:spacing w:after="60"/>
        <w:ind w:left="720" w:firstLine="720"/>
        <w:rPr>
          <w:rFonts w:ascii="Times New Roman" w:eastAsia="Times New Roman" w:hAnsi="Times New Roman" w:cs="Times New Roman"/>
          <w:highlight w:val="white"/>
        </w:rPr>
      </w:pPr>
      <w:del w:id="57" w:author="Thalia Priscilla" w:date="2022-12-24T22:31:00Z">
        <w:r w:rsidDel="00F37FE3">
          <w:rPr>
            <w:rFonts w:ascii="Times New Roman" w:eastAsia="Times New Roman" w:hAnsi="Times New Roman" w:cs="Times New Roman"/>
            <w:highlight w:val="white"/>
          </w:rPr>
          <w:delText xml:space="preserve">Aspiring to be a part of the community at Columbia University, </w:delText>
        </w:r>
      </w:del>
      <w:r>
        <w:rPr>
          <w:rFonts w:ascii="Times New Roman" w:eastAsia="Times New Roman" w:hAnsi="Times New Roman" w:cs="Times New Roman"/>
          <w:highlight w:val="white"/>
        </w:rPr>
        <w:t>I believe my education at Columbia will help me obtain the experience and artistic expertise to become a creative director whose designs empower and influence</w:t>
      </w:r>
      <w:ins w:id="58" w:author="Thalia Priscilla" w:date="2022-12-24T22:31:00Z">
        <w:r w:rsidR="00F37FE3">
          <w:rPr>
            <w:rFonts w:ascii="Times New Roman" w:eastAsia="Times New Roman" w:hAnsi="Times New Roman" w:cs="Times New Roman"/>
            <w:highlight w:val="white"/>
          </w:rPr>
          <w:t xml:space="preserve"> </w:t>
        </w:r>
      </w:ins>
      <w:ins w:id="59" w:author="Thalia Priscilla" w:date="2022-12-24T22:55:00Z">
        <w:r w:rsidR="003B44AD">
          <w:rPr>
            <w:rFonts w:ascii="Times New Roman" w:eastAsia="Times New Roman" w:hAnsi="Times New Roman" w:cs="Times New Roman"/>
            <w:highlight w:val="white"/>
          </w:rPr>
          <w:t>many</w:t>
        </w:r>
      </w:ins>
      <w:r>
        <w:rPr>
          <w:rFonts w:ascii="Times New Roman" w:eastAsia="Times New Roman" w:hAnsi="Times New Roman" w:cs="Times New Roman"/>
          <w:highlight w:val="white"/>
        </w:rPr>
        <w:t>.</w:t>
      </w:r>
    </w:p>
    <w:p w14:paraId="00000079" w14:textId="77777777" w:rsidR="007C3AB6" w:rsidRDefault="007C3AB6">
      <w:pPr>
        <w:spacing w:after="60"/>
        <w:rPr>
          <w:rFonts w:ascii="Times New Roman" w:eastAsia="Times New Roman" w:hAnsi="Times New Roman" w:cs="Times New Roman"/>
          <w:highlight w:val="white"/>
        </w:rPr>
      </w:pPr>
    </w:p>
    <w:p w14:paraId="0000007A" w14:textId="77777777" w:rsidR="007C3AB6" w:rsidRDefault="007C3AB6">
      <w:pPr>
        <w:spacing w:after="60"/>
        <w:rPr>
          <w:rFonts w:ascii="Times New Roman" w:eastAsia="Times New Roman" w:hAnsi="Times New Roman" w:cs="Times New Roman"/>
          <w:highlight w:val="white"/>
        </w:rPr>
      </w:pPr>
    </w:p>
    <w:p w14:paraId="0000007B"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In Columbia’s admissions process, we value who you are as a unique individual, distinct from your goals and achievements. In the last words of this writing supplement, we would like you to reflect on a source of happiness. Help us get to know you further by describing the first thing that comes to mind when you consider what simply brings you joy. (35 words or fewer)*</w:t>
      </w:r>
    </w:p>
    <w:p w14:paraId="0000007C" w14:textId="77777777" w:rsidR="007C3AB6" w:rsidRDefault="007C3AB6">
      <w:pPr>
        <w:rPr>
          <w:rFonts w:ascii="Times New Roman" w:eastAsia="Times New Roman" w:hAnsi="Times New Roman" w:cs="Times New Roman"/>
          <w:highlight w:val="white"/>
        </w:rPr>
      </w:pPr>
    </w:p>
    <w:p w14:paraId="0000007D" w14:textId="1B97B92E" w:rsidR="007C3AB6" w:rsidRDefault="00124ADF">
      <w:pPr>
        <w:ind w:left="720"/>
        <w:rPr>
          <w:ins w:id="60" w:author="Thalia Priscilla" w:date="2022-12-24T23:03:00Z"/>
          <w:rFonts w:ascii="Times New Roman" w:eastAsia="Times New Roman" w:hAnsi="Times New Roman" w:cs="Times New Roman"/>
          <w:highlight w:val="white"/>
        </w:rPr>
      </w:pPr>
      <w:r>
        <w:rPr>
          <w:rFonts w:ascii="Times New Roman" w:eastAsia="Times New Roman" w:hAnsi="Times New Roman" w:cs="Times New Roman"/>
          <w:highlight w:val="white"/>
        </w:rPr>
        <w:t>I find happiness in the simplest interactions of life: from conversations with friends and families and making others smile, to car rides in the pouring rain and feeling the rushing wind on my face while horse riding or ice-skating.</w:t>
      </w:r>
    </w:p>
    <w:p w14:paraId="26A7C924" w14:textId="54CAD687" w:rsidR="008A158E" w:rsidRDefault="008A158E">
      <w:pPr>
        <w:ind w:left="720"/>
        <w:rPr>
          <w:ins w:id="61" w:author="Thalia Priscilla" w:date="2022-12-24T23:03:00Z"/>
          <w:rFonts w:ascii="Times New Roman" w:eastAsia="Times New Roman" w:hAnsi="Times New Roman" w:cs="Times New Roman"/>
          <w:highlight w:val="white"/>
        </w:rPr>
      </w:pPr>
    </w:p>
    <w:p w14:paraId="0494E372" w14:textId="2B5BFF81" w:rsidR="008A158E" w:rsidRDefault="008A158E">
      <w:pPr>
        <w:ind w:left="720"/>
        <w:rPr>
          <w:rFonts w:ascii="Times New Roman" w:eastAsia="Times New Roman" w:hAnsi="Times New Roman" w:cs="Times New Roman"/>
          <w:highlight w:val="white"/>
        </w:rPr>
      </w:pPr>
      <w:ins w:id="62" w:author="Thalia Priscilla" w:date="2022-12-24T23:03:00Z">
        <w:r>
          <w:rPr>
            <w:rFonts w:ascii="Times New Roman" w:eastAsia="Times New Roman" w:hAnsi="Times New Roman" w:cs="Times New Roman"/>
            <w:highlight w:val="white"/>
          </w:rPr>
          <w:t>Notes: This is also ok</w:t>
        </w:r>
      </w:ins>
    </w:p>
    <w:p w14:paraId="0000007E" w14:textId="77777777" w:rsidR="007C3AB6" w:rsidRDefault="007C3AB6"/>
    <w:p w14:paraId="0000007F" w14:textId="77777777" w:rsidR="007C3AB6" w:rsidRDefault="007C3AB6">
      <w:pPr>
        <w:pStyle w:val="Heading1"/>
        <w:rPr>
          <w:rFonts w:ascii="Times New Roman" w:eastAsia="Times New Roman" w:hAnsi="Times New Roman" w:cs="Times New Roman"/>
          <w:highlight w:val="white"/>
        </w:rPr>
      </w:pPr>
      <w:bookmarkStart w:id="63" w:name="_uv6vipj002" w:colFirst="0" w:colLast="0"/>
      <w:bookmarkEnd w:id="63"/>
    </w:p>
    <w:sectPr w:rsidR="007C3AB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evi Kasih" w:date="2022-12-22T02:40:00Z" w:initials="">
    <w:p w14:paraId="00000082" w14:textId="77777777" w:rsidR="007C3AB6" w:rsidRDefault="00124ADF">
      <w:pPr>
        <w:widowControl w:val="0"/>
        <w:pBdr>
          <w:top w:val="nil"/>
          <w:left w:val="nil"/>
          <w:bottom w:val="nil"/>
          <w:right w:val="nil"/>
          <w:between w:val="nil"/>
        </w:pBdr>
        <w:spacing w:line="240" w:lineRule="auto"/>
        <w:rPr>
          <w:color w:val="000000"/>
        </w:rPr>
      </w:pPr>
      <w:proofErr w:type="spellStart"/>
      <w:r>
        <w:rPr>
          <w:color w:val="000000"/>
        </w:rPr>
        <w:t>masi</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lagi</w:t>
      </w:r>
      <w:proofErr w:type="spellEnd"/>
      <w:r>
        <w:rPr>
          <w:color w:val="000000"/>
        </w:rPr>
        <w:t xml:space="preserve"> </w:t>
      </w:r>
      <w:proofErr w:type="spellStart"/>
      <w:r>
        <w:rPr>
          <w:color w:val="000000"/>
        </w:rPr>
        <w:t>ga</w:t>
      </w:r>
      <w:proofErr w:type="spellEnd"/>
      <w:r>
        <w:rPr>
          <w:color w:val="000000"/>
        </w:rPr>
        <w:t xml:space="preserve"> </w:t>
      </w:r>
      <w:proofErr w:type="spellStart"/>
      <w:r>
        <w:rPr>
          <w:color w:val="000000"/>
        </w:rPr>
        <w:t>steffi</w:t>
      </w:r>
      <w:proofErr w:type="spellEnd"/>
      <w:r>
        <w:rPr>
          <w:color w:val="000000"/>
        </w:rPr>
        <w:t>? you still have 60 words to play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2" w16cid:durableId="274EA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8F5"/>
    <w:multiLevelType w:val="multilevel"/>
    <w:tmpl w:val="BCA2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EE3046"/>
    <w:multiLevelType w:val="multilevel"/>
    <w:tmpl w:val="4D1EF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451AF"/>
    <w:multiLevelType w:val="multilevel"/>
    <w:tmpl w:val="FF08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F71DD8"/>
    <w:multiLevelType w:val="multilevel"/>
    <w:tmpl w:val="5FD00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934F13"/>
    <w:multiLevelType w:val="multilevel"/>
    <w:tmpl w:val="AD3E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660B31"/>
    <w:multiLevelType w:val="multilevel"/>
    <w:tmpl w:val="23EED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6"/>
    <w:rsid w:val="00124ADF"/>
    <w:rsid w:val="00154984"/>
    <w:rsid w:val="00230193"/>
    <w:rsid w:val="003B44AD"/>
    <w:rsid w:val="0044126E"/>
    <w:rsid w:val="00482D7A"/>
    <w:rsid w:val="00583EC2"/>
    <w:rsid w:val="006E0466"/>
    <w:rsid w:val="007C3AB6"/>
    <w:rsid w:val="008A158E"/>
    <w:rsid w:val="00952566"/>
    <w:rsid w:val="009A09BE"/>
    <w:rsid w:val="00AB0BFB"/>
    <w:rsid w:val="00E07EE1"/>
    <w:rsid w:val="00E478A1"/>
    <w:rsid w:val="00F37F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1ED"/>
  <w15:docId w15:val="{5D01E7EE-008F-4936-9464-F8450465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82D7A"/>
    <w:pPr>
      <w:spacing w:line="240" w:lineRule="auto"/>
    </w:pPr>
  </w:style>
  <w:style w:type="paragraph" w:styleId="CommentSubject">
    <w:name w:val="annotation subject"/>
    <w:basedOn w:val="CommentText"/>
    <w:next w:val="CommentText"/>
    <w:link w:val="CommentSubjectChar"/>
    <w:uiPriority w:val="99"/>
    <w:semiHidden/>
    <w:unhideWhenUsed/>
    <w:rsid w:val="00482D7A"/>
    <w:rPr>
      <w:b/>
      <w:bCs/>
    </w:rPr>
  </w:style>
  <w:style w:type="character" w:customStyle="1" w:styleId="CommentSubjectChar">
    <w:name w:val="Comment Subject Char"/>
    <w:basedOn w:val="CommentTextChar"/>
    <w:link w:val="CommentSubject"/>
    <w:uiPriority w:val="99"/>
    <w:semiHidden/>
    <w:rsid w:val="00482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1017</Words>
  <Characters>5190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Thalia Priscilla</cp:lastModifiedBy>
  <cp:revision>5</cp:revision>
  <dcterms:created xsi:type="dcterms:W3CDTF">2022-12-22T02:48:00Z</dcterms:created>
  <dcterms:modified xsi:type="dcterms:W3CDTF">2022-12-24T16:03:00Z</dcterms:modified>
</cp:coreProperties>
</file>