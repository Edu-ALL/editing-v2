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1EF3" w:rsidRDefault="00000000">
      <w:pPr>
        <w:spacing w:after="240"/>
      </w:pPr>
      <w:r>
        <w:t>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w:t>
      </w:r>
    </w:p>
    <w:p w14:paraId="00000002" w14:textId="77777777" w:rsidR="008A1EF3" w:rsidRDefault="00000000">
      <w:pPr>
        <w:spacing w:before="240" w:after="240"/>
      </w:pPr>
      <w:r>
        <w:rPr>
          <w:b/>
        </w:rPr>
        <w:t>Maximum length</w:t>
      </w:r>
      <w:r>
        <w:t>: 300 words</w:t>
      </w:r>
    </w:p>
    <w:p w14:paraId="00000003" w14:textId="77777777" w:rsidR="008A1EF3" w:rsidRDefault="00000000">
      <w:pPr>
        <w:spacing w:before="240" w:after="240"/>
      </w:pPr>
      <w:r>
        <w:rPr>
          <w:b/>
        </w:rPr>
        <w:t>Tip</w:t>
      </w:r>
      <w:r>
        <w:t>: Keep in mind that the UW strives to create a community of students richly diverse in cultural backgrounds, experiences, values and viewpoints.</w:t>
      </w:r>
    </w:p>
    <w:p w14:paraId="00000004" w14:textId="77777777" w:rsidR="008A1EF3" w:rsidRDefault="00000000">
      <w:pPr>
        <w:spacing w:before="240" w:after="240"/>
        <w:rPr>
          <w:color w:val="FF0000"/>
        </w:rPr>
      </w:pPr>
      <w:r>
        <w:rPr>
          <w:color w:val="FF0000"/>
        </w:rPr>
        <w:t>Draft 2</w:t>
      </w:r>
    </w:p>
    <w:p w14:paraId="00000005" w14:textId="60397175" w:rsidR="008A1EF3" w:rsidRDefault="00000000">
      <w:pPr>
        <w:spacing w:before="240" w:after="240"/>
      </w:pPr>
      <w:r>
        <w:t>Being told, “You’re very mature for self-studying at that age</w:t>
      </w:r>
      <w:r w:rsidR="00086DA5">
        <w:t>,</w:t>
      </w:r>
      <w:r>
        <w:t xml:space="preserve">” felt like a prize. Making myself known as the ‘independent child’ led to the extreme of feeling fulfillment in being a loner. My self-absorbed past was blinded by the belief that I </w:t>
      </w:r>
      <w:del w:id="0" w:author="Johana Felicia" w:date="2022-11-14T14:49:00Z">
        <w:r w:rsidDel="00086DA5">
          <w:delText>am able to</w:delText>
        </w:r>
      </w:del>
      <w:ins w:id="1" w:author="Johana Felicia" w:date="2022-11-14T14:49:00Z">
        <w:r w:rsidR="00086DA5">
          <w:t>can</w:t>
        </w:r>
      </w:ins>
      <w:r>
        <w:t xml:space="preserve"> solve all my problems alone.  </w:t>
      </w:r>
      <w:ins w:id="2" w:author="Johana Felicia" w:date="2022-11-14T14:50:00Z">
        <w:r w:rsidR="00086DA5">
          <w:t>However, t</w:t>
        </w:r>
      </w:ins>
      <w:del w:id="3" w:author="Johana Felicia" w:date="2022-11-14T14:50:00Z">
        <w:r w:rsidDel="00086DA5">
          <w:delText>T</w:delText>
        </w:r>
      </w:del>
      <w:ins w:id="4" w:author="Johana Felicia" w:date="2022-11-14T14:50:00Z">
        <w:r w:rsidR="00086DA5">
          <w:t>he</w:t>
        </w:r>
      </w:ins>
      <w:del w:id="5" w:author="Johana Felicia" w:date="2022-11-14T14:50:00Z">
        <w:r w:rsidDel="00086DA5">
          <w:delText>he</w:delText>
        </w:r>
      </w:del>
      <w:r>
        <w:t xml:space="preserve"> tables turned </w:t>
      </w:r>
      <w:del w:id="6" w:author="Johana Felicia" w:date="2022-11-14T14:50:00Z">
        <w:r w:rsidDel="00086DA5">
          <w:delText xml:space="preserve">however </w:delText>
        </w:r>
      </w:del>
      <w:r>
        <w:t xml:space="preserve">after the group of friends I now treasure first approached me during my sophomore year of </w:t>
      </w:r>
      <w:del w:id="7" w:author="Johana Felicia" w:date="2022-11-14T14:50:00Z">
        <w:r w:rsidDel="00086DA5">
          <w:delText>highschool</w:delText>
        </w:r>
      </w:del>
      <w:ins w:id="8" w:author="Johana Felicia" w:date="2022-11-14T14:50:00Z">
        <w:r w:rsidR="00086DA5">
          <w:t>high school</w:t>
        </w:r>
      </w:ins>
      <w:r>
        <w:t xml:space="preserve">. Not only did these very people </w:t>
      </w:r>
      <w:del w:id="9" w:author="Johana Felicia" w:date="2022-11-14T14:50:00Z">
        <w:r w:rsidDel="00086DA5">
          <w:delText>taught</w:delText>
        </w:r>
      </w:del>
      <w:ins w:id="10" w:author="Johana Felicia" w:date="2022-11-14T14:50:00Z">
        <w:r w:rsidR="00086DA5">
          <w:t>teach</w:t>
        </w:r>
      </w:ins>
      <w:r>
        <w:t xml:space="preserve"> me the value of teamwork and friendship, but also </w:t>
      </w:r>
      <w:del w:id="11" w:author="Johana Felicia" w:date="2022-11-14T14:50:00Z">
        <w:r w:rsidDel="00086DA5">
          <w:delText>awoken</w:delText>
        </w:r>
      </w:del>
      <w:ins w:id="12" w:author="Johana Felicia" w:date="2022-11-14T14:50:00Z">
        <w:r w:rsidR="00086DA5">
          <w:t>awaken</w:t>
        </w:r>
      </w:ins>
      <w:r>
        <w:t xml:space="preserve"> the ambitious drive in me. </w:t>
      </w:r>
    </w:p>
    <w:p w14:paraId="00000006" w14:textId="45907946" w:rsidR="008A1EF3" w:rsidRDefault="00000000">
      <w:pPr>
        <w:spacing w:before="240" w:after="240"/>
      </w:pPr>
      <w:r>
        <w:t xml:space="preserve">I began to embrace my true colors thanks to them. Their open-minded, accepting demeanor was comforting and influential. Unlike most peers, they too were highly determined and voluntarily involved in our school to make it a better place. </w:t>
      </w:r>
      <w:del w:id="13" w:author="Johana Felicia" w:date="2022-11-14T15:14:00Z">
        <w:r w:rsidDel="005224E0">
          <w:delText xml:space="preserve">A portion </w:delText>
        </w:r>
      </w:del>
      <w:ins w:id="14" w:author="Johana Felicia" w:date="2022-11-14T15:14:00Z">
        <w:r w:rsidR="005224E0">
          <w:t xml:space="preserve">Some </w:t>
        </w:r>
      </w:ins>
      <w:r>
        <w:t xml:space="preserve">are </w:t>
      </w:r>
      <w:ins w:id="15" w:author="Johana Felicia" w:date="2022-11-14T15:14:00Z">
        <w:r w:rsidR="005224E0">
          <w:t xml:space="preserve">a </w:t>
        </w:r>
      </w:ins>
      <w:r>
        <w:t xml:space="preserve">part of the student council, and the rest propose seasonal event celebrations to the school leaders. </w:t>
      </w:r>
      <w:del w:id="16" w:author="Johana Felicia" w:date="2022-11-14T15:15:00Z">
        <w:r w:rsidDel="005224E0">
          <w:delText>Knowing this inspired me. I had</w:delText>
        </w:r>
      </w:del>
      <w:ins w:id="17" w:author="Johana Felicia" w:date="2022-11-14T15:15:00Z">
        <w:r w:rsidR="005224E0">
          <w:t xml:space="preserve">Becoming a part of them, I </w:t>
        </w:r>
      </w:ins>
      <w:ins w:id="18" w:author="Johana Felicia" w:date="2022-11-14T15:18:00Z">
        <w:r w:rsidR="005224E0">
          <w:t xml:space="preserve">myself </w:t>
        </w:r>
      </w:ins>
      <w:ins w:id="19" w:author="Johana Felicia" w:date="2022-11-14T15:15:00Z">
        <w:r w:rsidR="005224E0">
          <w:t xml:space="preserve">was inspired </w:t>
        </w:r>
      </w:ins>
      <w:del w:id="20" w:author="Johana Felicia" w:date="2022-11-14T15:15:00Z">
        <w:r w:rsidDel="005224E0">
          <w:delText xml:space="preserve"> the idea </w:delText>
        </w:r>
      </w:del>
      <w:r>
        <w:t xml:space="preserve">to </w:t>
      </w:r>
      <w:del w:id="21" w:author="Johana Felicia" w:date="2022-11-14T15:17:00Z">
        <w:r w:rsidDel="005224E0">
          <w:delText xml:space="preserve">create </w:delText>
        </w:r>
      </w:del>
      <w:ins w:id="22" w:author="Johana Felicia" w:date="2022-11-14T15:18:00Z">
        <w:r w:rsidR="005224E0">
          <w:t xml:space="preserve">execute a </w:t>
        </w:r>
      </w:ins>
      <w:ins w:id="23" w:author="Johana Felicia" w:date="2022-11-14T15:20:00Z">
        <w:r w:rsidR="005224E0">
          <w:t>community project</w:t>
        </w:r>
      </w:ins>
      <w:ins w:id="24" w:author="Johana Felicia" w:date="2022-11-14T15:18:00Z">
        <w:r w:rsidR="005224E0">
          <w:t>.</w:t>
        </w:r>
      </w:ins>
      <w:ins w:id="25" w:author="Johana Felicia" w:date="2022-11-14T15:17:00Z">
        <w:r w:rsidR="005224E0">
          <w:t xml:space="preserve"> </w:t>
        </w:r>
      </w:ins>
      <w:ins w:id="26" w:author="Johana Felicia" w:date="2022-11-14T15:20:00Z">
        <w:r w:rsidR="005224E0">
          <w:t xml:space="preserve">I </w:t>
        </w:r>
      </w:ins>
      <w:ins w:id="27" w:author="Johana Felicia" w:date="2022-11-14T15:21:00Z">
        <w:r w:rsidR="00324E30">
          <w:t>planned</w:t>
        </w:r>
      </w:ins>
      <w:ins w:id="28" w:author="Johana Felicia" w:date="2022-11-14T15:20:00Z">
        <w:r w:rsidR="005224E0">
          <w:t xml:space="preserve"> </w:t>
        </w:r>
      </w:ins>
      <w:r>
        <w:t xml:space="preserve">an educational webinar for our juniors about time management, social skills, and mental </w:t>
      </w:r>
      <w:del w:id="29" w:author="Johana Felicia" w:date="2022-11-14T15:17:00Z">
        <w:r w:rsidDel="005224E0">
          <w:delText>wellbeing</w:delText>
        </w:r>
      </w:del>
      <w:ins w:id="30" w:author="Johana Felicia" w:date="2022-11-14T15:17:00Z">
        <w:r w:rsidR="005224E0">
          <w:t>well-being</w:t>
        </w:r>
      </w:ins>
      <w:ins w:id="31" w:author="Johana Felicia" w:date="2022-11-14T15:23:00Z">
        <w:r w:rsidR="00324E30">
          <w:t>—one that would support their studies</w:t>
        </w:r>
      </w:ins>
      <w:r>
        <w:t>. What further moved me was the fact that these friends assisted me in transforming plans into reality.</w:t>
      </w:r>
    </w:p>
    <w:p w14:paraId="00000007" w14:textId="08D5D725"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Applying to the University of Washington and pursuing bioengineering, I wish to contribute to the many accomplishments UW has garnered through the </w:t>
      </w:r>
      <w:proofErr w:type="spellStart"/>
      <w:r>
        <w:rPr>
          <w:rFonts w:ascii="Roboto" w:eastAsia="Roboto" w:hAnsi="Roboto" w:cs="Roboto"/>
          <w:sz w:val="21"/>
          <w:szCs w:val="21"/>
        </w:rPr>
        <w:t>BioEngage</w:t>
      </w:r>
      <w:proofErr w:type="spellEnd"/>
      <w:r>
        <w:rPr>
          <w:rFonts w:ascii="Roboto" w:eastAsia="Roboto" w:hAnsi="Roboto" w:cs="Roboto"/>
          <w:sz w:val="21"/>
          <w:szCs w:val="21"/>
        </w:rPr>
        <w:t xml:space="preserve"> program. Merging </w:t>
      </w:r>
      <w:del w:id="32" w:author="Johana Felicia" w:date="2022-11-14T15:24:00Z">
        <w:r w:rsidDel="00324E30">
          <w:rPr>
            <w:rFonts w:ascii="Roboto" w:eastAsia="Roboto" w:hAnsi="Roboto" w:cs="Roboto"/>
            <w:sz w:val="21"/>
            <w:szCs w:val="21"/>
          </w:rPr>
          <w:delText>the passion I</w:delText>
        </w:r>
      </w:del>
      <w:ins w:id="33" w:author="Johana Felicia" w:date="2022-11-14T15:24:00Z">
        <w:r w:rsidR="00324E30">
          <w:rPr>
            <w:rFonts w:ascii="Roboto" w:eastAsia="Roboto" w:hAnsi="Roboto" w:cs="Roboto"/>
            <w:sz w:val="21"/>
            <w:szCs w:val="21"/>
          </w:rPr>
          <w:t>my passion</w:t>
        </w:r>
      </w:ins>
      <w:r>
        <w:rPr>
          <w:rFonts w:ascii="Roboto" w:eastAsia="Roboto" w:hAnsi="Roboto" w:cs="Roboto"/>
          <w:sz w:val="21"/>
          <w:szCs w:val="21"/>
        </w:rPr>
        <w:t xml:space="preserve"> </w:t>
      </w:r>
      <w:del w:id="34" w:author="Johana Felicia" w:date="2022-11-14T15:24:00Z">
        <w:r w:rsidDel="00324E30">
          <w:rPr>
            <w:rFonts w:ascii="Roboto" w:eastAsia="Roboto" w:hAnsi="Roboto" w:cs="Roboto"/>
            <w:sz w:val="21"/>
            <w:szCs w:val="21"/>
          </w:rPr>
          <w:delText xml:space="preserve">have </w:delText>
        </w:r>
      </w:del>
      <w:r>
        <w:rPr>
          <w:rFonts w:ascii="Roboto" w:eastAsia="Roboto" w:hAnsi="Roboto" w:cs="Roboto"/>
          <w:sz w:val="21"/>
          <w:szCs w:val="21"/>
        </w:rPr>
        <w:t>for biotech and regenerative medicine</w:t>
      </w:r>
      <w:ins w:id="35" w:author="Johana Felicia" w:date="2022-11-14T15:25:00Z">
        <w:r w:rsidR="00324E30">
          <w:rPr>
            <w:rFonts w:ascii="Roboto" w:eastAsia="Roboto" w:hAnsi="Roboto" w:cs="Roboto"/>
            <w:sz w:val="21"/>
            <w:szCs w:val="21"/>
          </w:rPr>
          <w:t xml:space="preserve"> </w:t>
        </w:r>
      </w:ins>
      <w:del w:id="36" w:author="Johana Felicia" w:date="2022-11-14T15:25:00Z">
        <w:r w:rsidDel="00324E30">
          <w:rPr>
            <w:rFonts w:ascii="Roboto" w:eastAsia="Roboto" w:hAnsi="Roboto" w:cs="Roboto"/>
            <w:sz w:val="21"/>
            <w:szCs w:val="21"/>
          </w:rPr>
          <w:delText xml:space="preserve"> </w:delText>
        </w:r>
      </w:del>
      <w:del w:id="37" w:author="Johana Felicia" w:date="2022-11-14T15:24:00Z">
        <w:r w:rsidDel="00324E30">
          <w:rPr>
            <w:rFonts w:ascii="Roboto" w:eastAsia="Roboto" w:hAnsi="Roboto" w:cs="Roboto"/>
            <w:sz w:val="21"/>
            <w:szCs w:val="21"/>
          </w:rPr>
          <w:delText xml:space="preserve">and </w:delText>
        </w:r>
      </w:del>
      <w:ins w:id="38" w:author="Johana Felicia" w:date="2022-11-14T15:24:00Z">
        <w:r w:rsidR="00324E30">
          <w:rPr>
            <w:rFonts w:ascii="Roboto" w:eastAsia="Roboto" w:hAnsi="Roboto" w:cs="Roboto"/>
            <w:sz w:val="21"/>
            <w:szCs w:val="21"/>
          </w:rPr>
          <w:t>together with</w:t>
        </w:r>
        <w:r w:rsidR="00324E30">
          <w:rPr>
            <w:rFonts w:ascii="Roboto" w:eastAsia="Roboto" w:hAnsi="Roboto" w:cs="Roboto"/>
            <w:sz w:val="21"/>
            <w:szCs w:val="21"/>
          </w:rPr>
          <w:t xml:space="preserve"> </w:t>
        </w:r>
      </w:ins>
      <w:r>
        <w:rPr>
          <w:rFonts w:ascii="Roboto" w:eastAsia="Roboto" w:hAnsi="Roboto" w:cs="Roboto"/>
          <w:sz w:val="21"/>
          <w:szCs w:val="21"/>
        </w:rPr>
        <w:t>the determination I’ve fostered from my community</w:t>
      </w:r>
      <w:ins w:id="39" w:author="Johana Felicia" w:date="2022-11-14T15:25:00Z">
        <w:r w:rsidR="00324E30">
          <w:rPr>
            <w:rFonts w:ascii="Roboto" w:eastAsia="Roboto" w:hAnsi="Roboto" w:cs="Roboto"/>
            <w:sz w:val="21"/>
            <w:szCs w:val="21"/>
          </w:rPr>
          <w:t>—</w:t>
        </w:r>
      </w:ins>
      <w:del w:id="40" w:author="Johana Felicia" w:date="2022-11-14T15:25:00Z">
        <w:r w:rsidDel="00324E30">
          <w:rPr>
            <w:rFonts w:ascii="Roboto" w:eastAsia="Roboto" w:hAnsi="Roboto" w:cs="Roboto"/>
            <w:sz w:val="21"/>
            <w:szCs w:val="21"/>
          </w:rPr>
          <w:delText xml:space="preserve">, </w:delText>
        </w:r>
      </w:del>
      <w:r>
        <w:rPr>
          <w:rFonts w:ascii="Roboto" w:eastAsia="Roboto" w:hAnsi="Roboto" w:cs="Roboto"/>
          <w:sz w:val="21"/>
          <w:szCs w:val="21"/>
        </w:rPr>
        <w:t xml:space="preserve">I am willing to proudly </w:t>
      </w:r>
      <w:del w:id="41" w:author="Johana Felicia" w:date="2022-11-14T15:25:00Z">
        <w:r w:rsidDel="00324E30">
          <w:rPr>
            <w:rFonts w:ascii="Roboto" w:eastAsia="Roboto" w:hAnsi="Roboto" w:cs="Roboto"/>
            <w:sz w:val="21"/>
            <w:szCs w:val="21"/>
          </w:rPr>
          <w:delText xml:space="preserve">expand UW’s name while </w:delText>
        </w:r>
      </w:del>
      <w:r>
        <w:rPr>
          <w:rFonts w:ascii="Roboto" w:eastAsia="Roboto" w:hAnsi="Roboto" w:cs="Roboto"/>
          <w:sz w:val="21"/>
          <w:szCs w:val="21"/>
        </w:rPr>
        <w:t>partak</w:t>
      </w:r>
      <w:ins w:id="42" w:author="Johana Felicia" w:date="2022-11-14T15:25:00Z">
        <w:r w:rsidR="00324E30">
          <w:rPr>
            <w:rFonts w:ascii="Roboto" w:eastAsia="Roboto" w:hAnsi="Roboto" w:cs="Roboto"/>
            <w:sz w:val="21"/>
            <w:szCs w:val="21"/>
          </w:rPr>
          <w:t>e</w:t>
        </w:r>
      </w:ins>
      <w:del w:id="43" w:author="Johana Felicia" w:date="2022-11-14T15:25:00Z">
        <w:r w:rsidDel="00324E30">
          <w:rPr>
            <w:rFonts w:ascii="Roboto" w:eastAsia="Roboto" w:hAnsi="Roboto" w:cs="Roboto"/>
            <w:sz w:val="21"/>
            <w:szCs w:val="21"/>
          </w:rPr>
          <w:delText>ing</w:delText>
        </w:r>
      </w:del>
      <w:r>
        <w:rPr>
          <w:rFonts w:ascii="Roboto" w:eastAsia="Roboto" w:hAnsi="Roboto" w:cs="Roboto"/>
          <w:sz w:val="21"/>
          <w:szCs w:val="21"/>
        </w:rPr>
        <w:t xml:space="preserve"> in </w:t>
      </w:r>
      <w:del w:id="44" w:author="Johana Felicia" w:date="2022-11-14T15:25:00Z">
        <w:r w:rsidDel="00324E30">
          <w:rPr>
            <w:rFonts w:ascii="Roboto" w:eastAsia="Roboto" w:hAnsi="Roboto" w:cs="Roboto"/>
            <w:sz w:val="21"/>
            <w:szCs w:val="21"/>
          </w:rPr>
          <w:delText xml:space="preserve">the </w:delText>
        </w:r>
      </w:del>
      <w:ins w:id="45" w:author="Johana Felicia" w:date="2022-11-14T15:25:00Z">
        <w:r w:rsidR="00324E30">
          <w:rPr>
            <w:rFonts w:ascii="Roboto" w:eastAsia="Roboto" w:hAnsi="Roboto" w:cs="Roboto"/>
            <w:sz w:val="21"/>
            <w:szCs w:val="21"/>
          </w:rPr>
          <w:t>UW’s</w:t>
        </w:r>
        <w:r w:rsidR="00324E30">
          <w:rPr>
            <w:rFonts w:ascii="Roboto" w:eastAsia="Roboto" w:hAnsi="Roboto" w:cs="Roboto"/>
            <w:sz w:val="21"/>
            <w:szCs w:val="21"/>
          </w:rPr>
          <w:t xml:space="preserve"> </w:t>
        </w:r>
      </w:ins>
      <w:r>
        <w:rPr>
          <w:rFonts w:ascii="Roboto" w:eastAsia="Roboto" w:hAnsi="Roboto" w:cs="Roboto"/>
          <w:sz w:val="21"/>
          <w:szCs w:val="21"/>
        </w:rPr>
        <w:t>revolution of medicine</w:t>
      </w:r>
      <w:ins w:id="46" w:author="Johana Felicia" w:date="2022-11-14T15:25:00Z">
        <w:r w:rsidR="00324E30">
          <w:rPr>
            <w:rFonts w:ascii="Roboto" w:eastAsia="Roboto" w:hAnsi="Roboto" w:cs="Roboto"/>
            <w:sz w:val="21"/>
            <w:szCs w:val="21"/>
          </w:rPr>
          <w:t>. I aim to do this</w:t>
        </w:r>
      </w:ins>
      <w:r>
        <w:rPr>
          <w:rFonts w:ascii="Roboto" w:eastAsia="Roboto" w:hAnsi="Roboto" w:cs="Roboto"/>
          <w:sz w:val="21"/>
          <w:szCs w:val="21"/>
        </w:rPr>
        <w:t xml:space="preserve"> </w:t>
      </w:r>
      <w:del w:id="47" w:author="Johana Felicia" w:date="2022-11-14T15:28:00Z">
        <w:r w:rsidDel="003964D8">
          <w:rPr>
            <w:rFonts w:ascii="Roboto" w:eastAsia="Roboto" w:hAnsi="Roboto" w:cs="Roboto"/>
            <w:sz w:val="21"/>
            <w:szCs w:val="21"/>
          </w:rPr>
          <w:delText>through</w:delText>
        </w:r>
      </w:del>
      <w:ins w:id="48" w:author="Johana Felicia" w:date="2022-11-14T15:28:00Z">
        <w:r w:rsidR="003964D8">
          <w:rPr>
            <w:rFonts w:ascii="Roboto" w:eastAsia="Roboto" w:hAnsi="Roboto" w:cs="Roboto"/>
            <w:sz w:val="21"/>
            <w:szCs w:val="21"/>
          </w:rPr>
          <w:t>by</w:t>
        </w:r>
      </w:ins>
      <w:r>
        <w:rPr>
          <w:rFonts w:ascii="Roboto" w:eastAsia="Roboto" w:hAnsi="Roboto" w:cs="Roboto"/>
          <w:sz w:val="21"/>
          <w:szCs w:val="21"/>
        </w:rPr>
        <w:t xml:space="preserve"> exchanging</w:t>
      </w:r>
      <w:ins w:id="49" w:author="Johana Felicia" w:date="2022-11-14T15:27:00Z">
        <w:r w:rsidR="00324E30">
          <w:rPr>
            <w:rFonts w:ascii="Roboto" w:eastAsia="Roboto" w:hAnsi="Roboto" w:cs="Roboto"/>
            <w:sz w:val="21"/>
            <w:szCs w:val="21"/>
          </w:rPr>
          <w:t xml:space="preserve">, </w:t>
        </w:r>
      </w:ins>
      <w:del w:id="50" w:author="Johana Felicia" w:date="2022-11-14T15:27:00Z">
        <w:r w:rsidDel="00324E30">
          <w:rPr>
            <w:rFonts w:ascii="Roboto" w:eastAsia="Roboto" w:hAnsi="Roboto" w:cs="Roboto"/>
            <w:sz w:val="21"/>
            <w:szCs w:val="21"/>
          </w:rPr>
          <w:delText xml:space="preserve"> and </w:delText>
        </w:r>
      </w:del>
      <w:r>
        <w:rPr>
          <w:rFonts w:ascii="Roboto" w:eastAsia="Roboto" w:hAnsi="Roboto" w:cs="Roboto"/>
          <w:sz w:val="21"/>
          <w:szCs w:val="21"/>
        </w:rPr>
        <w:t xml:space="preserve">forming </w:t>
      </w:r>
      <w:ins w:id="51" w:author="Johana Felicia" w:date="2022-11-14T15:27:00Z">
        <w:r w:rsidR="00324E30">
          <w:rPr>
            <w:rFonts w:ascii="Roboto" w:eastAsia="Roboto" w:hAnsi="Roboto" w:cs="Roboto"/>
            <w:sz w:val="21"/>
            <w:szCs w:val="21"/>
          </w:rPr>
          <w:t xml:space="preserve">and executing </w:t>
        </w:r>
      </w:ins>
      <w:r>
        <w:rPr>
          <w:rFonts w:ascii="Roboto" w:eastAsia="Roboto" w:hAnsi="Roboto" w:cs="Roboto"/>
          <w:sz w:val="21"/>
          <w:szCs w:val="21"/>
        </w:rPr>
        <w:t xml:space="preserve">new ideas </w:t>
      </w:r>
      <w:ins w:id="52" w:author="Johana Felicia" w:date="2022-11-14T15:27:00Z">
        <w:r w:rsidR="00324E30">
          <w:rPr>
            <w:rFonts w:ascii="Roboto" w:eastAsia="Roboto" w:hAnsi="Roboto" w:cs="Roboto"/>
            <w:sz w:val="21"/>
            <w:szCs w:val="21"/>
          </w:rPr>
          <w:t xml:space="preserve">together </w:t>
        </w:r>
      </w:ins>
      <w:r>
        <w:rPr>
          <w:rFonts w:ascii="Roboto" w:eastAsia="Roboto" w:hAnsi="Roboto" w:cs="Roboto"/>
          <w:sz w:val="21"/>
          <w:szCs w:val="21"/>
        </w:rPr>
        <w:t>with other members of the faculty</w:t>
      </w:r>
      <w:del w:id="53" w:author="Johana Felicia" w:date="2022-11-14T15:27:00Z">
        <w:r w:rsidDel="00324E30">
          <w:rPr>
            <w:rFonts w:ascii="Roboto" w:eastAsia="Roboto" w:hAnsi="Roboto" w:cs="Roboto"/>
            <w:sz w:val="21"/>
            <w:szCs w:val="21"/>
          </w:rPr>
          <w:delText xml:space="preserve">, </w:delText>
        </w:r>
      </w:del>
      <w:del w:id="54" w:author="Johana Felicia" w:date="2022-11-14T15:26:00Z">
        <w:r w:rsidDel="00324E30">
          <w:rPr>
            <w:rFonts w:ascii="Roboto" w:eastAsia="Roboto" w:hAnsi="Roboto" w:cs="Roboto"/>
            <w:sz w:val="21"/>
            <w:szCs w:val="21"/>
          </w:rPr>
          <w:delText>as well as</w:delText>
        </w:r>
      </w:del>
      <w:del w:id="55" w:author="Johana Felicia" w:date="2022-11-14T15:27:00Z">
        <w:r w:rsidDel="00324E30">
          <w:rPr>
            <w:rFonts w:ascii="Roboto" w:eastAsia="Roboto" w:hAnsi="Roboto" w:cs="Roboto"/>
            <w:sz w:val="21"/>
            <w:szCs w:val="21"/>
          </w:rPr>
          <w:delText xml:space="preserve"> executing </w:delText>
        </w:r>
      </w:del>
      <w:del w:id="56" w:author="Johana Felicia" w:date="2022-11-14T15:26:00Z">
        <w:r w:rsidDel="00324E30">
          <w:rPr>
            <w:rFonts w:ascii="Roboto" w:eastAsia="Roboto" w:hAnsi="Roboto" w:cs="Roboto"/>
            <w:sz w:val="21"/>
            <w:szCs w:val="21"/>
          </w:rPr>
          <w:delText xml:space="preserve">them </w:delText>
        </w:r>
      </w:del>
      <w:ins w:id="57" w:author="Johana Felicia" w:date="2022-11-14T15:26:00Z">
        <w:r w:rsidR="00324E30">
          <w:rPr>
            <w:rFonts w:ascii="Roboto" w:eastAsia="Roboto" w:hAnsi="Roboto" w:cs="Roboto"/>
            <w:sz w:val="21"/>
            <w:szCs w:val="21"/>
          </w:rPr>
          <w:t xml:space="preserve"> </w:t>
        </w:r>
      </w:ins>
      <w:del w:id="58" w:author="Johana Felicia" w:date="2022-11-14T15:27:00Z">
        <w:r w:rsidDel="00324E30">
          <w:rPr>
            <w:rFonts w:ascii="Roboto" w:eastAsia="Roboto" w:hAnsi="Roboto" w:cs="Roboto"/>
            <w:sz w:val="21"/>
            <w:szCs w:val="21"/>
          </w:rPr>
          <w:delText xml:space="preserve">together </w:delText>
        </w:r>
      </w:del>
      <w:r>
        <w:rPr>
          <w:rFonts w:ascii="Roboto" w:eastAsia="Roboto" w:hAnsi="Roboto" w:cs="Roboto"/>
          <w:sz w:val="21"/>
          <w:szCs w:val="21"/>
        </w:rPr>
        <w:t xml:space="preserve">to </w:t>
      </w:r>
      <w:del w:id="59" w:author="Johana Felicia" w:date="2022-11-14T15:26:00Z">
        <w:r w:rsidDel="00324E30">
          <w:rPr>
            <w:rFonts w:ascii="Roboto" w:eastAsia="Roboto" w:hAnsi="Roboto" w:cs="Roboto"/>
            <w:sz w:val="21"/>
            <w:szCs w:val="21"/>
          </w:rPr>
          <w:delText xml:space="preserve">ultimately </w:delText>
        </w:r>
      </w:del>
      <w:r>
        <w:rPr>
          <w:rFonts w:ascii="Roboto" w:eastAsia="Roboto" w:hAnsi="Roboto" w:cs="Roboto"/>
          <w:sz w:val="21"/>
          <w:szCs w:val="21"/>
        </w:rPr>
        <w:t xml:space="preserve">innovate, or </w:t>
      </w:r>
      <w:del w:id="60" w:author="Johana Felicia" w:date="2022-11-14T15:27:00Z">
        <w:r w:rsidDel="00324E30">
          <w:rPr>
            <w:rFonts w:ascii="Roboto" w:eastAsia="Roboto" w:hAnsi="Roboto" w:cs="Roboto"/>
            <w:sz w:val="21"/>
            <w:szCs w:val="21"/>
          </w:rPr>
          <w:delText>even</w:delText>
        </w:r>
      </w:del>
      <w:ins w:id="61" w:author="Johana Felicia" w:date="2022-11-14T15:27:00Z">
        <w:r w:rsidR="00324E30">
          <w:rPr>
            <w:rFonts w:ascii="Roboto" w:eastAsia="Roboto" w:hAnsi="Roboto" w:cs="Roboto"/>
            <w:sz w:val="21"/>
            <w:szCs w:val="21"/>
          </w:rPr>
          <w:t>perhaps</w:t>
        </w:r>
      </w:ins>
      <w:del w:id="62" w:author="Johana Felicia" w:date="2022-11-14T15:27:00Z">
        <w:r w:rsidDel="00324E30">
          <w:rPr>
            <w:rFonts w:ascii="Roboto" w:eastAsia="Roboto" w:hAnsi="Roboto" w:cs="Roboto"/>
            <w:sz w:val="21"/>
            <w:szCs w:val="21"/>
          </w:rPr>
          <w:delText>,</w:delText>
        </w:r>
      </w:del>
      <w:r>
        <w:rPr>
          <w:rFonts w:ascii="Roboto" w:eastAsia="Roboto" w:hAnsi="Roboto" w:cs="Roboto"/>
          <w:sz w:val="21"/>
          <w:szCs w:val="21"/>
        </w:rPr>
        <w:t xml:space="preserve"> </w:t>
      </w:r>
      <w:ins w:id="63" w:author="Johana Felicia" w:date="2022-11-14T15:28:00Z">
        <w:r w:rsidR="003964D8">
          <w:rPr>
            <w:rFonts w:ascii="Roboto" w:eastAsia="Roboto" w:hAnsi="Roboto" w:cs="Roboto"/>
            <w:sz w:val="21"/>
            <w:szCs w:val="21"/>
          </w:rPr>
          <w:t xml:space="preserve">even </w:t>
        </w:r>
      </w:ins>
      <w:r>
        <w:rPr>
          <w:rFonts w:ascii="Roboto" w:eastAsia="Roboto" w:hAnsi="Roboto" w:cs="Roboto"/>
          <w:sz w:val="21"/>
          <w:szCs w:val="21"/>
        </w:rPr>
        <w:t>invent new treatment</w:t>
      </w:r>
      <w:ins w:id="64" w:author="Johana Felicia" w:date="2022-11-14T15:28:00Z">
        <w:r w:rsidR="00324E30">
          <w:rPr>
            <w:rFonts w:ascii="Roboto" w:eastAsia="Roboto" w:hAnsi="Roboto" w:cs="Roboto"/>
            <w:sz w:val="21"/>
            <w:szCs w:val="21"/>
          </w:rPr>
          <w:t>s</w:t>
        </w:r>
      </w:ins>
      <w:r>
        <w:rPr>
          <w:rFonts w:ascii="Roboto" w:eastAsia="Roboto" w:hAnsi="Roboto" w:cs="Roboto"/>
          <w:sz w:val="21"/>
          <w:szCs w:val="21"/>
        </w:rPr>
        <w:t xml:space="preserve"> that may advance the medical field.</w:t>
      </w:r>
    </w:p>
    <w:p w14:paraId="00000008" w14:textId="77777777" w:rsidR="008A1EF3" w:rsidRDefault="008A1EF3">
      <w:pPr>
        <w:spacing w:before="240" w:after="240"/>
      </w:pPr>
    </w:p>
    <w:p w14:paraId="00000009" w14:textId="77777777" w:rsidR="008A1EF3" w:rsidRDefault="008A1EF3">
      <w:pPr>
        <w:spacing w:before="240" w:after="240"/>
      </w:pPr>
    </w:p>
    <w:p w14:paraId="0000000A" w14:textId="77777777" w:rsidR="008A1EF3" w:rsidRDefault="008A1EF3">
      <w:pPr>
        <w:spacing w:before="240" w:after="240"/>
      </w:pPr>
    </w:p>
    <w:p w14:paraId="0000000B" w14:textId="77777777" w:rsidR="008A1EF3" w:rsidRDefault="008A1EF3">
      <w:pPr>
        <w:spacing w:before="240" w:after="240"/>
      </w:pPr>
    </w:p>
    <w:p w14:paraId="0000000C" w14:textId="77777777" w:rsidR="008A1EF3" w:rsidRDefault="008A1EF3">
      <w:pPr>
        <w:spacing w:before="240" w:after="240"/>
      </w:pPr>
    </w:p>
    <w:p w14:paraId="0000000D" w14:textId="77777777" w:rsidR="008A1EF3" w:rsidRDefault="008A1EF3">
      <w:pPr>
        <w:spacing w:before="240" w:after="240"/>
      </w:pPr>
    </w:p>
    <w:p w14:paraId="0000000E" w14:textId="77777777" w:rsidR="008A1EF3" w:rsidRDefault="008A1EF3">
      <w:pPr>
        <w:spacing w:before="240" w:after="240"/>
      </w:pPr>
    </w:p>
    <w:p w14:paraId="0000000F" w14:textId="77777777" w:rsidR="008A1EF3" w:rsidRDefault="00000000">
      <w:pPr>
        <w:shd w:val="clear" w:color="auto" w:fill="FFFFFF"/>
        <w:spacing w:before="100" w:line="342" w:lineRule="auto"/>
        <w:rPr>
          <w:rFonts w:ascii="Roboto" w:eastAsia="Roboto" w:hAnsi="Roboto" w:cs="Roboto"/>
          <w:color w:val="FF0000"/>
          <w:sz w:val="21"/>
          <w:szCs w:val="21"/>
        </w:rPr>
      </w:pPr>
      <w:r>
        <w:rPr>
          <w:rFonts w:ascii="Roboto" w:eastAsia="Roboto" w:hAnsi="Roboto" w:cs="Roboto"/>
          <w:color w:val="FF0000"/>
          <w:sz w:val="21"/>
          <w:szCs w:val="21"/>
        </w:rPr>
        <w:t>Draft 1</w:t>
      </w:r>
    </w:p>
    <w:p w14:paraId="00000010"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I had always cringed whenever my parents reminded me, “Humans are social beings,” until I experienced it myself. </w:t>
      </w:r>
      <w:sdt>
        <w:sdtPr>
          <w:tag w:val="goog_rdk_0"/>
          <w:id w:val="-2114112625"/>
        </w:sdtPr>
        <w:sdtContent>
          <w:commentRangeStart w:id="65"/>
        </w:sdtContent>
      </w:sdt>
      <w:r>
        <w:rPr>
          <w:rFonts w:ascii="Roboto" w:eastAsia="Roboto" w:hAnsi="Roboto" w:cs="Roboto"/>
          <w:sz w:val="21"/>
          <w:szCs w:val="21"/>
        </w:rPr>
        <w:t xml:space="preserve">I never really had friends I truly connected with prior to high school, and oddly enough, I pride myself </w:t>
      </w:r>
      <w:sdt>
        <w:sdtPr>
          <w:tag w:val="goog_rdk_1"/>
          <w:id w:val="1220394459"/>
        </w:sdtPr>
        <w:sdtContent>
          <w:del w:id="66" w:author="Johana Felicia" w:date="2022-11-07T13:55:00Z">
            <w:r>
              <w:rPr>
                <w:rFonts w:ascii="Roboto" w:eastAsia="Roboto" w:hAnsi="Roboto" w:cs="Roboto"/>
                <w:sz w:val="21"/>
                <w:szCs w:val="21"/>
              </w:rPr>
              <w:delText>in</w:delText>
            </w:r>
          </w:del>
        </w:sdtContent>
      </w:sdt>
      <w:sdt>
        <w:sdtPr>
          <w:tag w:val="goog_rdk_2"/>
          <w:id w:val="-319417936"/>
        </w:sdtPr>
        <w:sdtContent>
          <w:ins w:id="67" w:author="Johana Felicia" w:date="2022-11-07T13:55:00Z">
            <w:r>
              <w:rPr>
                <w:rFonts w:ascii="Roboto" w:eastAsia="Roboto" w:hAnsi="Roboto" w:cs="Roboto"/>
                <w:sz w:val="21"/>
                <w:szCs w:val="21"/>
              </w:rPr>
              <w:t>on</w:t>
            </w:r>
          </w:ins>
        </w:sdtContent>
      </w:sdt>
      <w:r>
        <w:rPr>
          <w:rFonts w:ascii="Roboto" w:eastAsia="Roboto" w:hAnsi="Roboto" w:cs="Roboto"/>
          <w:sz w:val="21"/>
          <w:szCs w:val="21"/>
        </w:rPr>
        <w:t xml:space="preserve"> being the lone wolf. I was a slave to independence</w:t>
      </w:r>
      <w:commentRangeEnd w:id="65"/>
      <w:r>
        <w:commentReference w:id="65"/>
      </w:r>
      <w:r>
        <w:rPr>
          <w:rFonts w:ascii="Roboto" w:eastAsia="Roboto" w:hAnsi="Roboto" w:cs="Roboto"/>
          <w:sz w:val="21"/>
          <w:szCs w:val="21"/>
        </w:rPr>
        <w:t>.</w:t>
      </w:r>
    </w:p>
    <w:p w14:paraId="00000011"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At the start of sophomore year, I was invited by a batchmate to help start and be a part of an art club. Regardless of my internal reluctance, I felt terrible rejecting the offer. </w:t>
      </w:r>
      <w:sdt>
        <w:sdtPr>
          <w:tag w:val="goog_rdk_3"/>
          <w:id w:val="-1578584960"/>
        </w:sdtPr>
        <w:sdtContent>
          <w:commentRangeStart w:id="68"/>
        </w:sdtContent>
      </w:sdt>
      <w:r>
        <w:rPr>
          <w:rFonts w:ascii="Roboto" w:eastAsia="Roboto" w:hAnsi="Roboto" w:cs="Roboto"/>
          <w:sz w:val="21"/>
          <w:szCs w:val="21"/>
        </w:rPr>
        <w:t xml:space="preserve">Little did I know that the starting club members would be the friends who’d change me. These are the very friends who </w:t>
      </w:r>
      <w:sdt>
        <w:sdtPr>
          <w:tag w:val="goog_rdk_4"/>
          <w:id w:val="-348803953"/>
        </w:sdtPr>
        <w:sdtContent>
          <w:del w:id="69" w:author="Johana Felicia" w:date="2022-11-07T13:57:00Z">
            <w:r>
              <w:rPr>
                <w:rFonts w:ascii="Roboto" w:eastAsia="Roboto" w:hAnsi="Roboto" w:cs="Roboto"/>
                <w:sz w:val="21"/>
                <w:szCs w:val="21"/>
              </w:rPr>
              <w:delText xml:space="preserve">made </w:delText>
            </w:r>
          </w:del>
        </w:sdtContent>
      </w:sdt>
      <w:sdt>
        <w:sdtPr>
          <w:tag w:val="goog_rdk_5"/>
          <w:id w:val="1447899128"/>
        </w:sdtPr>
        <w:sdtContent>
          <w:ins w:id="70" w:author="Johana Felicia" w:date="2022-11-07T13:57:00Z">
            <w:r>
              <w:rPr>
                <w:rFonts w:ascii="Roboto" w:eastAsia="Roboto" w:hAnsi="Roboto" w:cs="Roboto"/>
                <w:sz w:val="21"/>
                <w:szCs w:val="21"/>
              </w:rPr>
              <w:t xml:space="preserve">turned </w:t>
            </w:r>
          </w:ins>
        </w:sdtContent>
      </w:sdt>
      <w:r>
        <w:rPr>
          <w:rFonts w:ascii="Roboto" w:eastAsia="Roboto" w:hAnsi="Roboto" w:cs="Roboto"/>
          <w:sz w:val="21"/>
          <w:szCs w:val="21"/>
        </w:rPr>
        <w:t xml:space="preserve">fantasy into reality. </w:t>
      </w:r>
      <w:commentRangeEnd w:id="68"/>
      <w:r>
        <w:commentReference w:id="68"/>
      </w:r>
      <w:r>
        <w:rPr>
          <w:rFonts w:ascii="Roboto" w:eastAsia="Roboto" w:hAnsi="Roboto" w:cs="Roboto"/>
          <w:sz w:val="21"/>
          <w:szCs w:val="21"/>
        </w:rPr>
        <w:t>“What if we were able to hand down soft-skill knowledge to our juniors?” I joked as I promptly brushed the idea off. Not even a month after, those friends and I found ourselves planning an educational webinar for 5th - 8th graders to attend. Christmas celebrations at school and forming an alliance with school leaders in order to bridge communication gaps between students and teachers were some of the plans my friends and I successfully executed together to make our school a better place, even if only a tad bit.</w:t>
      </w:r>
    </w:p>
    <w:p w14:paraId="00000012"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Through my community of friends</w:t>
      </w:r>
      <w:sdt>
        <w:sdtPr>
          <w:tag w:val="goog_rdk_6"/>
          <w:id w:val="1439642547"/>
        </w:sdtPr>
        <w:sdtContent>
          <w:ins w:id="71" w:author="Johana Felicia" w:date="2022-11-08T12:35:00Z">
            <w:r>
              <w:rPr>
                <w:rFonts w:ascii="Roboto" w:eastAsia="Roboto" w:hAnsi="Roboto" w:cs="Roboto"/>
                <w:sz w:val="21"/>
                <w:szCs w:val="21"/>
              </w:rPr>
              <w:t>,</w:t>
            </w:r>
          </w:ins>
        </w:sdtContent>
      </w:sdt>
      <w:r>
        <w:rPr>
          <w:rFonts w:ascii="Roboto" w:eastAsia="Roboto" w:hAnsi="Roboto" w:cs="Roboto"/>
          <w:sz w:val="21"/>
          <w:szCs w:val="21"/>
        </w:rPr>
        <w:t xml:space="preserve"> I have fostered an open mind and a passionate spirit. The old me would simply aim for a 4.0 GPA, while the reincarnated person I am wishes to turn ideas into reality. Aiming to pursue bioengineering, </w:t>
      </w:r>
      <w:sdt>
        <w:sdtPr>
          <w:tag w:val="goog_rdk_7"/>
          <w:id w:val="-1498417364"/>
        </w:sdtPr>
        <w:sdtContent>
          <w:commentRangeStart w:id="72"/>
        </w:sdtContent>
      </w:sdt>
      <w:r>
        <w:rPr>
          <w:rFonts w:ascii="Roboto" w:eastAsia="Roboto" w:hAnsi="Roboto" w:cs="Roboto"/>
          <w:sz w:val="21"/>
          <w:szCs w:val="21"/>
        </w:rPr>
        <w:t xml:space="preserve">I hope to do so by maximizing UW’s resources, from its facilities to their students, exchanging ideas and collaborating to invent a creation that may solve issues relevant today, and possibly, the future. </w:t>
      </w:r>
      <w:commentRangeEnd w:id="72"/>
      <w:r>
        <w:commentReference w:id="72"/>
      </w:r>
    </w:p>
    <w:p w14:paraId="00000013" w14:textId="77777777" w:rsidR="008A1EF3" w:rsidRDefault="008A1EF3">
      <w:pPr>
        <w:shd w:val="clear" w:color="auto" w:fill="FFFFFF"/>
        <w:spacing w:before="100" w:line="342" w:lineRule="auto"/>
        <w:rPr>
          <w:rFonts w:ascii="Roboto" w:eastAsia="Roboto" w:hAnsi="Roboto" w:cs="Roboto"/>
          <w:sz w:val="21"/>
          <w:szCs w:val="21"/>
        </w:rPr>
      </w:pPr>
    </w:p>
    <w:p w14:paraId="00000014" w14:textId="77777777" w:rsidR="008A1EF3" w:rsidRDefault="008A1EF3">
      <w:pPr>
        <w:shd w:val="clear" w:color="auto" w:fill="FFFFFF"/>
        <w:spacing w:before="100" w:line="342" w:lineRule="auto"/>
        <w:rPr>
          <w:rFonts w:ascii="Roboto" w:eastAsia="Roboto" w:hAnsi="Roboto" w:cs="Roboto"/>
          <w:sz w:val="21"/>
          <w:szCs w:val="21"/>
        </w:rPr>
      </w:pPr>
    </w:p>
    <w:p w14:paraId="00000015"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 </w:t>
      </w:r>
    </w:p>
    <w:p w14:paraId="00000016" w14:textId="77777777" w:rsidR="008A1EF3" w:rsidRDefault="008A1EF3">
      <w:pPr>
        <w:shd w:val="clear" w:color="auto" w:fill="FFFFFF"/>
        <w:spacing w:before="100" w:line="342" w:lineRule="auto"/>
        <w:rPr>
          <w:rFonts w:ascii="Roboto" w:eastAsia="Roboto" w:hAnsi="Roboto" w:cs="Roboto"/>
          <w:sz w:val="21"/>
          <w:szCs w:val="21"/>
        </w:rPr>
      </w:pPr>
    </w:p>
    <w:p w14:paraId="00000017"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Part #1 Describe the community: show the depiction of your old vs new self</w:t>
      </w:r>
    </w:p>
    <w:p w14:paraId="00000018" w14:textId="77777777" w:rsidR="008A1EF3" w:rsidRDefault="00000000">
      <w:pPr>
        <w:shd w:val="clear" w:color="auto" w:fill="FFFFFF"/>
        <w:spacing w:before="100" w:line="342" w:lineRule="auto"/>
        <w:rPr>
          <w:rFonts w:ascii="Roboto" w:eastAsia="Roboto" w:hAnsi="Roboto" w:cs="Roboto"/>
          <w:sz w:val="21"/>
          <w:szCs w:val="21"/>
          <w:highlight w:val="yellow"/>
        </w:rPr>
      </w:pPr>
      <w:r>
        <w:rPr>
          <w:rFonts w:ascii="Nova Mono" w:eastAsia="Nova Mono" w:hAnsi="Nova Mono" w:cs="Nova Mono"/>
          <w:sz w:val="21"/>
          <w:szCs w:val="21"/>
          <w:highlight w:val="yellow"/>
        </w:rPr>
        <w:t>Part #2 One episode that you want to highlight → close with what you learn</w:t>
      </w:r>
    </w:p>
    <w:p w14:paraId="00000019"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Part #3 What you want to bring to </w:t>
      </w:r>
      <w:proofErr w:type="spellStart"/>
      <w:r>
        <w:rPr>
          <w:rFonts w:ascii="Roboto" w:eastAsia="Roboto" w:hAnsi="Roboto" w:cs="Roboto"/>
          <w:sz w:val="21"/>
          <w:szCs w:val="21"/>
        </w:rPr>
        <w:t>UDub</w:t>
      </w:r>
      <w:proofErr w:type="spellEnd"/>
    </w:p>
    <w:p w14:paraId="0000001A" w14:textId="77777777" w:rsidR="008A1EF3" w:rsidRDefault="008A1EF3">
      <w:pPr>
        <w:shd w:val="clear" w:color="auto" w:fill="FFFFFF"/>
        <w:spacing w:before="100" w:line="342" w:lineRule="auto"/>
        <w:rPr>
          <w:rFonts w:ascii="Roboto" w:eastAsia="Roboto" w:hAnsi="Roboto" w:cs="Roboto"/>
          <w:sz w:val="21"/>
          <w:szCs w:val="21"/>
        </w:rPr>
      </w:pPr>
    </w:p>
    <w:p w14:paraId="0000001B"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Hi Ashley, </w:t>
      </w:r>
    </w:p>
    <w:p w14:paraId="0000001C"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Well done on your draft! From your writing above, I can see that your group of friends during high school did help you. I can also see how it is affecting you to become more compassionate and caring about others around you. </w:t>
      </w:r>
    </w:p>
    <w:p w14:paraId="0000001D"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lastRenderedPageBreak/>
        <w:t xml:space="preserve">However, I think the prompt for the supplement essay is asking you to describe your community. Who are they? How do they differ from you? Why did you eventually enjoy becoming a part of them? What about them made you change your mind about connecting with others? </w:t>
      </w:r>
    </w:p>
    <w:p w14:paraId="0000001E"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Another part that I think you could elaborate on further is your future contribution to UW based on what you have learned. Which group of people? Any chance to do it both in and out of the classroom settings? Show your understanding of UW by mentioning explicitly you could be contributing to its diversity. </w:t>
      </w:r>
    </w:p>
    <w:p w14:paraId="0000001F"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With supplemental essays in general—due to the nature of their limited word count—you will need to be quite direct and concise in answering their questions. </w:t>
      </w:r>
    </w:p>
    <w:p w14:paraId="00000020"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Hope that helps and all the best with your application!</w:t>
      </w:r>
    </w:p>
    <w:p w14:paraId="00000021"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Kind regards,</w:t>
      </w:r>
    </w:p>
    <w:p w14:paraId="00000022" w14:textId="77777777" w:rsidR="008A1EF3" w:rsidRDefault="00000000">
      <w:pPr>
        <w:shd w:val="clear" w:color="auto" w:fill="FFFFFF"/>
        <w:spacing w:before="100" w:line="342" w:lineRule="auto"/>
        <w:rPr>
          <w:rFonts w:ascii="Roboto" w:eastAsia="Roboto" w:hAnsi="Roboto" w:cs="Roboto"/>
          <w:sz w:val="21"/>
          <w:szCs w:val="21"/>
        </w:rPr>
      </w:pPr>
      <w:r>
        <w:rPr>
          <w:rFonts w:ascii="Roboto" w:eastAsia="Roboto" w:hAnsi="Roboto" w:cs="Roboto"/>
          <w:sz w:val="21"/>
          <w:szCs w:val="21"/>
        </w:rPr>
        <w:t xml:space="preserve">Johana </w:t>
      </w:r>
    </w:p>
    <w:sectPr w:rsidR="008A1EF3">
      <w:headerReference w:type="default" r:id="rId10"/>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Johana Felicia" w:date="2022-11-08T12:29:00Z" w:initials="">
    <w:p w14:paraId="00000026" w14:textId="77777777" w:rsidR="008A1EF3" w:rsidRDefault="00000000">
      <w:pPr>
        <w:widowControl w:val="0"/>
        <w:pBdr>
          <w:top w:val="nil"/>
          <w:left w:val="nil"/>
          <w:bottom w:val="nil"/>
          <w:right w:val="nil"/>
          <w:between w:val="nil"/>
        </w:pBdr>
        <w:spacing w:line="240" w:lineRule="auto"/>
        <w:rPr>
          <w:color w:val="000000"/>
        </w:rPr>
      </w:pPr>
      <w:r>
        <w:rPr>
          <w:color w:val="000000"/>
        </w:rPr>
        <w:t>How so? Why did you prefer being alone?</w:t>
      </w:r>
    </w:p>
  </w:comment>
  <w:comment w:id="68" w:author="Johana Felicia" w:date="2022-11-08T12:34:00Z" w:initials="">
    <w:p w14:paraId="00000027" w14:textId="77777777" w:rsidR="008A1EF3" w:rsidRDefault="00000000">
      <w:pPr>
        <w:widowControl w:val="0"/>
        <w:pBdr>
          <w:top w:val="nil"/>
          <w:left w:val="nil"/>
          <w:bottom w:val="nil"/>
          <w:right w:val="nil"/>
          <w:between w:val="nil"/>
        </w:pBdr>
        <w:spacing w:line="240" w:lineRule="auto"/>
        <w:rPr>
          <w:color w:val="000000"/>
        </w:rPr>
      </w:pPr>
      <w:r>
        <w:rPr>
          <w:color w:val="000000"/>
        </w:rPr>
        <w:t xml:space="preserve">You mentioned above that you weren’t interested in being connected. Now that you’ve met this group of friends, how and why did they change your mind? I think this part isn’t clear enough in your writing. </w:t>
      </w:r>
    </w:p>
    <w:p w14:paraId="00000028" w14:textId="77777777" w:rsidR="008A1EF3" w:rsidRDefault="008A1EF3">
      <w:pPr>
        <w:widowControl w:val="0"/>
        <w:pBdr>
          <w:top w:val="nil"/>
          <w:left w:val="nil"/>
          <w:bottom w:val="nil"/>
          <w:right w:val="nil"/>
          <w:between w:val="nil"/>
        </w:pBdr>
        <w:spacing w:line="240" w:lineRule="auto"/>
        <w:rPr>
          <w:color w:val="000000"/>
        </w:rPr>
      </w:pPr>
    </w:p>
    <w:p w14:paraId="00000029" w14:textId="77777777" w:rsidR="008A1EF3" w:rsidRDefault="00000000">
      <w:pPr>
        <w:widowControl w:val="0"/>
        <w:pBdr>
          <w:top w:val="nil"/>
          <w:left w:val="nil"/>
          <w:bottom w:val="nil"/>
          <w:right w:val="nil"/>
          <w:between w:val="nil"/>
        </w:pBdr>
        <w:spacing w:line="240" w:lineRule="auto"/>
        <w:rPr>
          <w:color w:val="000000"/>
        </w:rPr>
      </w:pPr>
      <w:r>
        <w:rPr>
          <w:color w:val="000000"/>
        </w:rPr>
        <w:t>So how would you describe this group of people? What are their values or beliefs that changed you?</w:t>
      </w:r>
    </w:p>
  </w:comment>
  <w:comment w:id="72" w:author="Johana Felicia" w:date="2022-11-08T12:37:00Z" w:initials="">
    <w:p w14:paraId="00000025" w14:textId="77777777" w:rsidR="008A1EF3" w:rsidRDefault="00000000">
      <w:pPr>
        <w:widowControl w:val="0"/>
        <w:pBdr>
          <w:top w:val="nil"/>
          <w:left w:val="nil"/>
          <w:bottom w:val="nil"/>
          <w:right w:val="nil"/>
          <w:between w:val="nil"/>
        </w:pBdr>
        <w:spacing w:line="240" w:lineRule="auto"/>
        <w:rPr>
          <w:color w:val="000000"/>
        </w:rPr>
      </w:pPr>
      <w:r>
        <w:rPr>
          <w:color w:val="000000"/>
        </w:rPr>
        <w:t>How would you do so? Are there any particular people, groups, or organizations in UW that you wish to learn from and/or contribute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6" w15:done="0"/>
  <w15:commentEx w15:paraId="00000029" w15:done="0"/>
  <w15:commentEx w15:paraId="000000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6" w16cid:durableId="271CD338"/>
  <w16cid:commentId w16cid:paraId="00000029" w16cid:durableId="271CD337"/>
  <w16cid:commentId w16cid:paraId="00000025" w16cid:durableId="271CD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9375" w14:textId="77777777" w:rsidR="00C130A5" w:rsidRDefault="00C130A5">
      <w:pPr>
        <w:spacing w:line="240" w:lineRule="auto"/>
      </w:pPr>
      <w:r>
        <w:separator/>
      </w:r>
    </w:p>
  </w:endnote>
  <w:endnote w:type="continuationSeparator" w:id="0">
    <w:p w14:paraId="3A6E383F" w14:textId="77777777" w:rsidR="00C130A5" w:rsidRDefault="00C13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C589" w14:textId="77777777" w:rsidR="00C130A5" w:rsidRDefault="00C130A5">
      <w:pPr>
        <w:spacing w:line="240" w:lineRule="auto"/>
      </w:pPr>
      <w:r>
        <w:separator/>
      </w:r>
    </w:p>
  </w:footnote>
  <w:footnote w:type="continuationSeparator" w:id="0">
    <w:p w14:paraId="4CA17094" w14:textId="77777777" w:rsidR="00C130A5" w:rsidRDefault="00C13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8A1EF3" w:rsidRDefault="008A1EF3">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8A1EF3" w:rsidRDefault="0000000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EF3"/>
    <w:rsid w:val="00086DA5"/>
    <w:rsid w:val="00324E30"/>
    <w:rsid w:val="003964D8"/>
    <w:rsid w:val="005224E0"/>
    <w:rsid w:val="008A1EF3"/>
    <w:rsid w:val="00C13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E8D98A"/>
  <w15:docId w15:val="{54707F1B-04E5-EE43-B6BF-CB81201F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46422"/>
    <w:pPr>
      <w:tabs>
        <w:tab w:val="center" w:pos="4513"/>
        <w:tab w:val="right" w:pos="9026"/>
      </w:tabs>
      <w:spacing w:line="240" w:lineRule="auto"/>
    </w:pPr>
  </w:style>
  <w:style w:type="character" w:customStyle="1" w:styleId="HeaderChar">
    <w:name w:val="Header Char"/>
    <w:basedOn w:val="DefaultParagraphFont"/>
    <w:link w:val="Header"/>
    <w:uiPriority w:val="99"/>
    <w:rsid w:val="00546422"/>
  </w:style>
  <w:style w:type="paragraph" w:styleId="Footer">
    <w:name w:val="footer"/>
    <w:basedOn w:val="Normal"/>
    <w:link w:val="FooterChar"/>
    <w:uiPriority w:val="99"/>
    <w:unhideWhenUsed/>
    <w:rsid w:val="00546422"/>
    <w:pPr>
      <w:tabs>
        <w:tab w:val="center" w:pos="4513"/>
        <w:tab w:val="right" w:pos="9026"/>
      </w:tabs>
      <w:spacing w:line="240" w:lineRule="auto"/>
    </w:pPr>
  </w:style>
  <w:style w:type="character" w:customStyle="1" w:styleId="FooterChar">
    <w:name w:val="Footer Char"/>
    <w:basedOn w:val="DefaultParagraphFont"/>
    <w:link w:val="Footer"/>
    <w:uiPriority w:val="99"/>
    <w:rsid w:val="00546422"/>
  </w:style>
  <w:style w:type="paragraph" w:styleId="Revision">
    <w:name w:val="Revision"/>
    <w:hidden/>
    <w:uiPriority w:val="99"/>
    <w:semiHidden/>
    <w:rsid w:val="00472086"/>
    <w:pPr>
      <w:spacing w:line="240" w:lineRule="auto"/>
    </w:pPr>
  </w:style>
  <w:style w:type="character" w:styleId="CommentReference">
    <w:name w:val="annotation reference"/>
    <w:basedOn w:val="DefaultParagraphFont"/>
    <w:uiPriority w:val="99"/>
    <w:semiHidden/>
    <w:unhideWhenUsed/>
    <w:rsid w:val="00D12F20"/>
    <w:rPr>
      <w:sz w:val="16"/>
      <w:szCs w:val="16"/>
    </w:rPr>
  </w:style>
  <w:style w:type="paragraph" w:styleId="CommentText">
    <w:name w:val="annotation text"/>
    <w:basedOn w:val="Normal"/>
    <w:link w:val="CommentTextChar"/>
    <w:uiPriority w:val="99"/>
    <w:semiHidden/>
    <w:unhideWhenUsed/>
    <w:rsid w:val="00D12F20"/>
    <w:pPr>
      <w:spacing w:line="240" w:lineRule="auto"/>
    </w:pPr>
    <w:rPr>
      <w:sz w:val="20"/>
      <w:szCs w:val="20"/>
    </w:rPr>
  </w:style>
  <w:style w:type="character" w:customStyle="1" w:styleId="CommentTextChar">
    <w:name w:val="Comment Text Char"/>
    <w:basedOn w:val="DefaultParagraphFont"/>
    <w:link w:val="CommentText"/>
    <w:uiPriority w:val="99"/>
    <w:semiHidden/>
    <w:rsid w:val="00D12F20"/>
    <w:rPr>
      <w:sz w:val="20"/>
      <w:szCs w:val="20"/>
    </w:rPr>
  </w:style>
  <w:style w:type="paragraph" w:styleId="CommentSubject">
    <w:name w:val="annotation subject"/>
    <w:basedOn w:val="CommentText"/>
    <w:next w:val="CommentText"/>
    <w:link w:val="CommentSubjectChar"/>
    <w:uiPriority w:val="99"/>
    <w:semiHidden/>
    <w:unhideWhenUsed/>
    <w:rsid w:val="00D12F20"/>
    <w:rPr>
      <w:b/>
      <w:bCs/>
    </w:rPr>
  </w:style>
  <w:style w:type="character" w:customStyle="1" w:styleId="CommentSubjectChar">
    <w:name w:val="Comment Subject Char"/>
    <w:basedOn w:val="CommentTextChar"/>
    <w:link w:val="CommentSubject"/>
    <w:uiPriority w:val="99"/>
    <w:semiHidden/>
    <w:rsid w:val="00D12F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GVc16KuqBNkaZXl+CIn/T7X2w==">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ALL-in Eduspace</dc:creator>
  <cp:lastModifiedBy>Johana Felicia</cp:lastModifiedBy>
  <cp:revision>3</cp:revision>
  <dcterms:created xsi:type="dcterms:W3CDTF">2022-11-11T05:54:00Z</dcterms:created>
  <dcterms:modified xsi:type="dcterms:W3CDTF">2022-11-14T08:28:00Z</dcterms:modified>
</cp:coreProperties>
</file>