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550E" w14:textId="77777777" w:rsidR="009D05E0" w:rsidRPr="009D05E0" w:rsidRDefault="009D05E0" w:rsidP="009D05E0">
      <w:pPr>
        <w:spacing w:before="220" w:after="4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05E0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</w:rPr>
        <w:t>1. Describe your academic objectives and indicate how these are appropriate to your long-range goals. Please include specifically how a Bachelor's degree from the University of Toronto will contribute to your achieving your longer-range goals. (100 word maximum)</w:t>
      </w:r>
    </w:p>
    <w:p w14:paraId="2F61432E" w14:textId="4CE34541" w:rsidR="009D05E0" w:rsidRPr="009D05E0" w:rsidRDefault="009D05E0" w:rsidP="009D05E0">
      <w:pPr>
        <w:rPr>
          <w:rFonts w:ascii="Times New Roman" w:eastAsia="Times New Roman" w:hAnsi="Times New Roman" w:cs="Times New Roman"/>
        </w:rPr>
      </w:pPr>
      <w:r w:rsidRPr="009D05E0">
        <w:rPr>
          <w:rFonts w:ascii="Arial" w:eastAsia="Times New Roman" w:hAnsi="Arial" w:cs="Arial"/>
          <w:color w:val="000000"/>
        </w:rPr>
        <w:t xml:space="preserve">To improve water accessibility, I </w:t>
      </w:r>
      <w:del w:id="0" w:author="Thalia Priscilla" w:date="2023-01-09T15:34:00Z">
        <w:r w:rsidRPr="009D05E0" w:rsidDel="00C520CF">
          <w:rPr>
            <w:rFonts w:ascii="Arial" w:eastAsia="Times New Roman" w:hAnsi="Arial" w:cs="Arial"/>
            <w:color w:val="000000"/>
          </w:rPr>
          <w:delText>hope to</w:delText>
        </w:r>
      </w:del>
      <w:ins w:id="1" w:author="Thalia Priscilla" w:date="2023-01-09T15:34:00Z">
        <w:r w:rsidR="00C520CF">
          <w:rPr>
            <w:rFonts w:ascii="Arial" w:eastAsia="Times New Roman" w:hAnsi="Arial" w:cs="Arial"/>
            <w:color w:val="000000"/>
          </w:rPr>
          <w:t>envision</w:t>
        </w:r>
      </w:ins>
      <w:r w:rsidRPr="009D05E0">
        <w:rPr>
          <w:rFonts w:ascii="Arial" w:eastAsia="Times New Roman" w:hAnsi="Arial" w:cs="Arial"/>
          <w:color w:val="000000"/>
        </w:rPr>
        <w:t xml:space="preserve"> incorporat</w:t>
      </w:r>
      <w:ins w:id="2" w:author="Thalia Priscilla" w:date="2023-01-09T15:34:00Z">
        <w:r w:rsidR="00C520CF">
          <w:rPr>
            <w:rFonts w:ascii="Arial" w:eastAsia="Times New Roman" w:hAnsi="Arial" w:cs="Arial"/>
            <w:color w:val="000000"/>
          </w:rPr>
          <w:t>ing</w:t>
        </w:r>
      </w:ins>
      <w:del w:id="3" w:author="Thalia Priscilla" w:date="2023-01-09T15:34:00Z">
        <w:r w:rsidRPr="009D05E0" w:rsidDel="00C520CF">
          <w:rPr>
            <w:rFonts w:ascii="Arial" w:eastAsia="Times New Roman" w:hAnsi="Arial" w:cs="Arial"/>
            <w:color w:val="000000"/>
          </w:rPr>
          <w:delText>e</w:delText>
        </w:r>
      </w:del>
      <w:r w:rsidRPr="009D05E0">
        <w:rPr>
          <w:rFonts w:ascii="Arial" w:eastAsia="Times New Roman" w:hAnsi="Arial" w:cs="Arial"/>
          <w:color w:val="000000"/>
        </w:rPr>
        <w:t xml:space="preserve"> data integration </w:t>
      </w:r>
      <w:del w:id="4" w:author="Thalia Priscilla" w:date="2023-01-09T16:00:00Z">
        <w:r w:rsidRPr="009D05E0" w:rsidDel="00C520CF">
          <w:rPr>
            <w:rFonts w:ascii="Arial" w:eastAsia="Times New Roman" w:hAnsi="Arial" w:cs="Arial"/>
            <w:color w:val="000000"/>
          </w:rPr>
          <w:delText xml:space="preserve">with </w:delText>
        </w:r>
      </w:del>
      <w:ins w:id="5" w:author="Thalia Priscilla" w:date="2023-01-09T16:00:00Z">
        <w:r w:rsidR="00C520CF">
          <w:rPr>
            <w:rFonts w:ascii="Arial" w:eastAsia="Times New Roman" w:hAnsi="Arial" w:cs="Arial"/>
            <w:color w:val="000000"/>
          </w:rPr>
          <w:t>and</w:t>
        </w:r>
        <w:r w:rsidR="00C520CF" w:rsidRPr="009D05E0">
          <w:rPr>
            <w:rFonts w:ascii="Arial" w:eastAsia="Times New Roman" w:hAnsi="Arial" w:cs="Arial"/>
            <w:color w:val="000000"/>
          </w:rPr>
          <w:t xml:space="preserve"> </w:t>
        </w:r>
      </w:ins>
      <w:r w:rsidRPr="009D05E0">
        <w:rPr>
          <w:rFonts w:ascii="Arial" w:eastAsia="Times New Roman" w:hAnsi="Arial" w:cs="Arial"/>
          <w:color w:val="000000"/>
        </w:rPr>
        <w:t xml:space="preserve">live water monitoring into </w:t>
      </w:r>
      <w:r w:rsidRPr="009D05E0">
        <w:rPr>
          <w:rFonts w:ascii="Arial" w:eastAsia="Times New Roman" w:hAnsi="Arial" w:cs="Arial"/>
          <w:color w:val="000000"/>
          <w:shd w:val="clear" w:color="auto" w:fill="FFFFFF"/>
        </w:rPr>
        <w:t xml:space="preserve">a freely-accessible water safety map </w:t>
      </w:r>
      <w:del w:id="6" w:author="Thalia Priscilla" w:date="2023-01-09T16:00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>that can</w:delText>
        </w:r>
      </w:del>
      <w:ins w:id="7" w:author="Thalia Priscilla" w:date="2023-01-09T16:00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>to</w:t>
        </w:r>
      </w:ins>
      <w:r w:rsidRPr="009D05E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del w:id="8" w:author="Thalia Priscilla" w:date="2023-01-09T15:33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>act as a guide for</w:delText>
        </w:r>
      </w:del>
      <w:ins w:id="9" w:author="Thalia Priscilla" w:date="2023-01-09T15:33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>guide</w:t>
        </w:r>
      </w:ins>
      <w:r w:rsidRPr="009D05E0">
        <w:rPr>
          <w:rFonts w:ascii="Arial" w:eastAsia="Times New Roman" w:hAnsi="Arial" w:cs="Arial"/>
          <w:color w:val="000000"/>
          <w:shd w:val="clear" w:color="auto" w:fill="FFFFFF"/>
        </w:rPr>
        <w:t xml:space="preserve"> people </w:t>
      </w:r>
      <w:del w:id="10" w:author="Thalia Priscilla" w:date="2023-01-09T16:00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to </w:delText>
        </w:r>
      </w:del>
      <w:ins w:id="11" w:author="Thalia Priscilla" w:date="2023-01-09T16:00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>in</w:t>
        </w:r>
        <w:r w:rsidR="00C520CF" w:rsidRPr="009D05E0">
          <w:rPr>
            <w:rFonts w:ascii="Arial" w:eastAsia="Times New Roman" w:hAnsi="Arial" w:cs="Arial"/>
            <w:color w:val="000000"/>
            <w:shd w:val="clear" w:color="auto" w:fill="FFFFFF"/>
          </w:rPr>
          <w:t xml:space="preserve"> </w:t>
        </w:r>
      </w:ins>
      <w:r w:rsidRPr="009D05E0">
        <w:rPr>
          <w:rFonts w:ascii="Arial" w:eastAsia="Times New Roman" w:hAnsi="Arial" w:cs="Arial"/>
          <w:color w:val="000000"/>
          <w:shd w:val="clear" w:color="auto" w:fill="FFFFFF"/>
        </w:rPr>
        <w:t>monitor</w:t>
      </w:r>
      <w:ins w:id="12" w:author="Thalia Priscilla" w:date="2023-01-09T16:00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>ing</w:t>
        </w:r>
      </w:ins>
      <w:r w:rsidRPr="009D05E0">
        <w:rPr>
          <w:rFonts w:ascii="Arial" w:eastAsia="Times New Roman" w:hAnsi="Arial" w:cs="Arial"/>
          <w:color w:val="000000"/>
          <w:shd w:val="clear" w:color="auto" w:fill="FFFFFF"/>
        </w:rPr>
        <w:t xml:space="preserve"> and learn</w:t>
      </w:r>
      <w:ins w:id="13" w:author="Thalia Priscilla" w:date="2023-01-09T16:00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>ing</w:t>
        </w:r>
      </w:ins>
      <w:r w:rsidRPr="009D05E0">
        <w:rPr>
          <w:rFonts w:ascii="Arial" w:eastAsia="Times New Roman" w:hAnsi="Arial" w:cs="Arial"/>
          <w:color w:val="000000"/>
          <w:shd w:val="clear" w:color="auto" w:fill="FFFFFF"/>
        </w:rPr>
        <w:t xml:space="preserve"> more about </w:t>
      </w:r>
      <w:del w:id="14" w:author="Thalia Priscilla" w:date="2023-01-09T15:34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the </w:delText>
        </w:r>
      </w:del>
      <w:r w:rsidRPr="009D05E0">
        <w:rPr>
          <w:rFonts w:ascii="Arial" w:eastAsia="Times New Roman" w:hAnsi="Arial" w:cs="Arial"/>
          <w:color w:val="000000"/>
          <w:shd w:val="clear" w:color="auto" w:fill="FFFFFF"/>
        </w:rPr>
        <w:t xml:space="preserve">water conditions around them. </w:t>
      </w:r>
      <w:ins w:id="15" w:author="Thalia Priscilla" w:date="2023-01-09T16:03:00Z">
        <w:r w:rsidR="00C520CF" w:rsidRPr="009D05E0">
          <w:rPr>
            <w:rFonts w:ascii="Arial" w:eastAsia="Times New Roman" w:hAnsi="Arial" w:cs="Arial"/>
            <w:color w:val="000000"/>
            <w:shd w:val="clear" w:color="auto" w:fill="FFFFFF"/>
          </w:rPr>
          <w:t xml:space="preserve">A </w:t>
        </w:r>
        <w:proofErr w:type="spellStart"/>
        <w:r w:rsidR="00C520CF" w:rsidRPr="009D05E0">
          <w:rPr>
            <w:rFonts w:ascii="Arial" w:eastAsia="Times New Roman" w:hAnsi="Arial" w:cs="Arial"/>
            <w:color w:val="000000"/>
            <w:shd w:val="clear" w:color="auto" w:fill="FFFFFF"/>
          </w:rPr>
          <w:t>UofT</w:t>
        </w:r>
        <w:proofErr w:type="spellEnd"/>
        <w:r w:rsidR="00C520CF" w:rsidRPr="009D05E0">
          <w:rPr>
            <w:rFonts w:ascii="Arial" w:eastAsia="Times New Roman" w:hAnsi="Arial" w:cs="Arial"/>
            <w:color w:val="000000"/>
            <w:shd w:val="clear" w:color="auto" w:fill="FFFFFF"/>
          </w:rPr>
          <w:t xml:space="preserve"> bachelor's degree </w:t>
        </w:r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 xml:space="preserve">would help </w:t>
        </w:r>
        <w:r w:rsidR="00C520CF" w:rsidRPr="009D05E0">
          <w:rPr>
            <w:rFonts w:ascii="Arial" w:eastAsia="Times New Roman" w:hAnsi="Arial" w:cs="Arial"/>
            <w:color w:val="000000"/>
            <w:shd w:val="clear" w:color="auto" w:fill="FFFFFF"/>
          </w:rPr>
          <w:t>expand my understanding of technologies and methodologies used for real-time water quality monitoring.</w:t>
        </w:r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 xml:space="preserve"> </w:t>
        </w:r>
      </w:ins>
      <w:r w:rsidRPr="009D05E0">
        <w:rPr>
          <w:rFonts w:ascii="Arial" w:eastAsia="Times New Roman" w:hAnsi="Arial" w:cs="Arial"/>
          <w:color w:val="000000"/>
          <w:shd w:val="clear" w:color="auto" w:fill="FFFFFF"/>
        </w:rPr>
        <w:t xml:space="preserve">JSC470H1-Data Science III and CSC110Y1: Foundations of Computer Science, </w:t>
      </w:r>
      <w:ins w:id="16" w:author="Thalia Priscilla" w:date="2023-01-09T16:03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>a</w:t>
        </w:r>
      </w:ins>
      <w:ins w:id="17" w:author="Thalia Priscilla" w:date="2023-01-09T16:04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 xml:space="preserve">re two courses which </w:t>
        </w:r>
      </w:ins>
      <w:del w:id="18" w:author="Thalia Priscilla" w:date="2023-01-09T15:36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two </w:delText>
        </w:r>
      </w:del>
      <w:del w:id="19" w:author="Thalia Priscilla" w:date="2023-01-09T15:32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data science </w:delText>
        </w:r>
      </w:del>
      <w:del w:id="20" w:author="Thalia Priscilla" w:date="2023-01-09T15:36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courses offered by the University of Toronto, </w:delText>
        </w:r>
      </w:del>
      <w:r w:rsidRPr="009D05E0">
        <w:rPr>
          <w:rFonts w:ascii="Arial" w:eastAsia="Times New Roman" w:hAnsi="Arial" w:cs="Arial"/>
          <w:color w:val="000000"/>
          <w:shd w:val="clear" w:color="auto" w:fill="FFFFFF"/>
        </w:rPr>
        <w:t xml:space="preserve">would </w:t>
      </w:r>
      <w:del w:id="21" w:author="Thalia Priscilla" w:date="2023-01-09T16:10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help me </w:delText>
        </w:r>
      </w:del>
      <w:r w:rsidRPr="009D05E0">
        <w:rPr>
          <w:rFonts w:ascii="Arial" w:eastAsia="Times New Roman" w:hAnsi="Arial" w:cs="Arial"/>
          <w:color w:val="000000"/>
          <w:shd w:val="clear" w:color="auto" w:fill="FFFFFF"/>
        </w:rPr>
        <w:t xml:space="preserve">develop my data analysis, visualization, and programming skills for algorithms and running time analysis. </w:t>
      </w:r>
      <w:ins w:id="22" w:author="Thalia Priscilla" w:date="2023-01-09T16:10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>Lastly,</w:t>
        </w:r>
      </w:ins>
      <w:ins w:id="23" w:author="Thalia Priscilla" w:date="2023-01-09T16:12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 xml:space="preserve"> </w:t>
        </w:r>
        <w:proofErr w:type="spellStart"/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>UofT</w:t>
        </w:r>
        <w:proofErr w:type="spellEnd"/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 xml:space="preserve"> gives me an opportunity to participate</w:t>
        </w:r>
      </w:ins>
      <w:ins w:id="24" w:author="Thalia Priscilla" w:date="2023-01-09T16:10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 xml:space="preserve"> </w:t>
        </w:r>
      </w:ins>
      <w:ins w:id="25" w:author="Thalia Priscilla" w:date="2023-01-09T16:07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>in</w:t>
        </w:r>
      </w:ins>
      <w:del w:id="26" w:author="Thalia Priscilla" w:date="2023-01-09T15:31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A UofT bachelor's degree </w:delText>
        </w:r>
      </w:del>
      <w:del w:id="27" w:author="Thalia Priscilla" w:date="2023-01-09T15:32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would also allow me </w:delText>
        </w:r>
      </w:del>
      <w:del w:id="28" w:author="Thalia Priscilla" w:date="2023-01-09T15:33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>to join</w:delText>
        </w:r>
      </w:del>
      <w:del w:id="29" w:author="Thalia Priscilla" w:date="2023-01-09T15:36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 </w:delText>
        </w:r>
      </w:del>
      <w:ins w:id="30" w:author="Thalia Priscilla" w:date="2023-01-09T15:35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 xml:space="preserve"> </w:t>
        </w:r>
      </w:ins>
      <w:r w:rsidRPr="009D05E0">
        <w:rPr>
          <w:rFonts w:ascii="Arial" w:eastAsia="Times New Roman" w:hAnsi="Arial" w:cs="Arial"/>
          <w:color w:val="000000"/>
          <w:shd w:val="clear" w:color="auto" w:fill="FFFFFF"/>
        </w:rPr>
        <w:t>the</w:t>
      </w:r>
      <w:del w:id="31" w:author="Thalia Priscilla" w:date="2023-01-09T15:37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>ir</w:delText>
        </w:r>
      </w:del>
      <w:r w:rsidRPr="009D05E0">
        <w:rPr>
          <w:rFonts w:ascii="Arial" w:eastAsia="Times New Roman" w:hAnsi="Arial" w:cs="Arial"/>
          <w:color w:val="000000"/>
          <w:shd w:val="clear" w:color="auto" w:fill="FFFFFF"/>
        </w:rPr>
        <w:t xml:space="preserve"> Institute for Water Innovation</w:t>
      </w:r>
      <w:ins w:id="32" w:author="Thalia Priscilla" w:date="2023-01-09T15:35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 xml:space="preserve">’s </w:t>
        </w:r>
      </w:ins>
      <w:del w:id="33" w:author="Thalia Priscilla" w:date="2023-01-09T15:35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 and participate in their </w:delText>
        </w:r>
      </w:del>
      <w:r w:rsidRPr="009D05E0">
        <w:rPr>
          <w:rFonts w:ascii="Arial" w:eastAsia="Times New Roman" w:hAnsi="Arial" w:cs="Arial"/>
          <w:color w:val="000000"/>
          <w:shd w:val="clear" w:color="auto" w:fill="FFFFFF"/>
        </w:rPr>
        <w:t xml:space="preserve">water characterization research, </w:t>
      </w:r>
      <w:del w:id="34" w:author="Thalia Priscilla" w:date="2023-01-09T16:02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>particularly when it comes to</w:delText>
        </w:r>
      </w:del>
      <w:ins w:id="35" w:author="Thalia Priscilla" w:date="2023-01-09T16:02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>especially in</w:t>
        </w:r>
      </w:ins>
      <w:r w:rsidRPr="009D05E0">
        <w:rPr>
          <w:rFonts w:ascii="Arial" w:eastAsia="Times New Roman" w:hAnsi="Arial" w:cs="Arial"/>
          <w:color w:val="000000"/>
          <w:shd w:val="clear" w:color="auto" w:fill="FFFFFF"/>
        </w:rPr>
        <w:t xml:space="preserve"> sensor development. </w:t>
      </w:r>
      <w:ins w:id="36" w:author="Thalia Priscilla" w:date="2023-01-09T16:03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 xml:space="preserve"> </w:t>
        </w:r>
      </w:ins>
      <w:ins w:id="37" w:author="Thalia Priscilla" w:date="2023-01-09T16:04:00Z">
        <w:r w:rsidR="00C520CF">
          <w:rPr>
            <w:rFonts w:ascii="Arial" w:eastAsia="Times New Roman" w:hAnsi="Arial" w:cs="Arial"/>
            <w:color w:val="000000"/>
            <w:shd w:val="clear" w:color="auto" w:fill="FFFFFF"/>
          </w:rPr>
          <w:t xml:space="preserve"> </w:t>
        </w:r>
      </w:ins>
      <w:del w:id="38" w:author="Thalia Priscilla" w:date="2023-01-09T15:31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These would then </w:delText>
        </w:r>
      </w:del>
      <w:del w:id="39" w:author="Thalia Priscilla" w:date="2023-01-09T16:02:00Z">
        <w:r w:rsidRPr="009D05E0" w:rsidDel="00C520CF">
          <w:rPr>
            <w:rFonts w:ascii="Arial" w:eastAsia="Times New Roman" w:hAnsi="Arial" w:cs="Arial"/>
            <w:color w:val="000000"/>
            <w:shd w:val="clear" w:color="auto" w:fill="FFFFFF"/>
          </w:rPr>
          <w:delText>expand my understanding of technologies and methodologies used for real-time water quality monitoring.</w:delText>
        </w:r>
      </w:del>
    </w:p>
    <w:p w14:paraId="415B116E" w14:textId="77777777" w:rsidR="009D05E0" w:rsidRPr="009D05E0" w:rsidRDefault="009D05E0" w:rsidP="009D05E0">
      <w:pPr>
        <w:rPr>
          <w:rFonts w:ascii="Times New Roman" w:eastAsia="Times New Roman" w:hAnsi="Times New Roman" w:cs="Times New Roman"/>
        </w:rPr>
      </w:pPr>
    </w:p>
    <w:p w14:paraId="09DA95EF" w14:textId="77777777" w:rsidR="00EE3EAE" w:rsidRDefault="00EE3EAE"/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E0"/>
    <w:rsid w:val="00185506"/>
    <w:rsid w:val="0062459E"/>
    <w:rsid w:val="009D05E0"/>
    <w:rsid w:val="00C520CF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714FCD"/>
  <w15:chartTrackingRefBased/>
  <w15:docId w15:val="{AD6D2953-E7CD-7B4D-8DDD-3BD06B3B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05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05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C52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1125</Characters>
  <Application>Microsoft Office Word</Application>
  <DocSecurity>0</DocSecurity>
  <Lines>18</Lines>
  <Paragraphs>5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2</cp:revision>
  <dcterms:created xsi:type="dcterms:W3CDTF">2023-01-06T09:16:00Z</dcterms:created>
  <dcterms:modified xsi:type="dcterms:W3CDTF">2023-01-09T09:12:00Z</dcterms:modified>
</cp:coreProperties>
</file>