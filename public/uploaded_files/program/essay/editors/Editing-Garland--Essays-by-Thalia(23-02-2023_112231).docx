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EE1C" w14:textId="4D7E2ACB" w:rsidR="00E95DA0" w:rsidRDefault="00E95DA0">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Boston University welcomes hundreds of transfer students to campus each year. We want to learn more about you and your reasons for transferring, </w:t>
      </w:r>
      <w:proofErr w:type="gramStart"/>
      <w:r>
        <w:rPr>
          <w:rFonts w:ascii="Roboto" w:hAnsi="Roboto"/>
          <w:color w:val="333333"/>
          <w:sz w:val="23"/>
          <w:szCs w:val="23"/>
          <w:shd w:val="clear" w:color="auto" w:fill="FFFFFF"/>
        </w:rPr>
        <w:t>in particular what</w:t>
      </w:r>
      <w:proofErr w:type="gramEnd"/>
      <w:r>
        <w:rPr>
          <w:rFonts w:ascii="Roboto" w:hAnsi="Roboto"/>
          <w:color w:val="333333"/>
          <w:sz w:val="23"/>
          <w:szCs w:val="23"/>
          <w:shd w:val="clear" w:color="auto" w:fill="FFFFFF"/>
        </w:rPr>
        <w:t xml:space="preserve"> you hope to accomplish at Boston University. (600 word maximum)</w:t>
      </w:r>
    </w:p>
    <w:p w14:paraId="7C3C8868" w14:textId="3949F5BE" w:rsidR="00E95DA0" w:rsidRDefault="00E95DA0">
      <w:pPr>
        <w:rPr>
          <w:rFonts w:ascii="Roboto" w:hAnsi="Roboto"/>
          <w:color w:val="333333"/>
          <w:sz w:val="23"/>
          <w:szCs w:val="23"/>
          <w:shd w:val="clear" w:color="auto" w:fill="FFFFFF"/>
        </w:rPr>
      </w:pPr>
    </w:p>
    <w:p w14:paraId="65654C84" w14:textId="77777777" w:rsidR="00E95DA0" w:rsidRDefault="00E95DA0">
      <w:pPr>
        <w:rPr>
          <w:rFonts w:ascii="Roboto" w:hAnsi="Roboto"/>
          <w:color w:val="333333"/>
          <w:sz w:val="23"/>
          <w:szCs w:val="23"/>
          <w:shd w:val="clear" w:color="auto" w:fill="FFFFFF"/>
        </w:rPr>
      </w:pPr>
    </w:p>
    <w:p w14:paraId="06E5F469" w14:textId="4908D632" w:rsidR="00C465A1" w:rsidRDefault="00197B03" w:rsidP="00C465A1">
      <w:pPr>
        <w:pStyle w:val="selectable-text"/>
        <w:spacing w:line="480" w:lineRule="auto"/>
        <w:ind w:firstLine="720"/>
      </w:pPr>
      <w:r>
        <w:rPr>
          <w:rStyle w:val="selectable-text1"/>
        </w:rPr>
        <w:t>As a transfer student to Boston University, I am excited to continue pursuing my passion for biology and making a positive impact on the world through the pharmaceutical industry.</w:t>
      </w:r>
      <w:ins w:id="0" w:author="Thalia" w:date="2023-02-23T11:06:00Z">
        <w:r w:rsidR="001407E7">
          <w:rPr>
            <w:rStyle w:val="selectable-text1"/>
          </w:rPr>
          <w:t xml:space="preserve"> </w:t>
        </w:r>
      </w:ins>
      <w:proofErr w:type="gramStart"/>
      <w:r w:rsidR="00C465A1">
        <w:rPr>
          <w:rStyle w:val="selectable-text1"/>
        </w:rPr>
        <w:t>Witnessing</w:t>
      </w:r>
      <w:proofErr w:type="gramEnd"/>
      <w:r w:rsidR="00C465A1">
        <w:rPr>
          <w:rStyle w:val="selectable-text1"/>
        </w:rPr>
        <w:t xml:space="preserve"> the scarcity of medication in Indonesia due to COVID-19 and the devastating consequences it had on people's lives sparked a desire within me to establish a business that can manufacture a variety of medicines in high demand by people around the world. Specifically, my goal is to develop treatments for diseases that have not yet been fully investigated or are currently incurable.</w:t>
      </w:r>
      <w:ins w:id="1" w:author="Thalia" w:date="2023-02-23T10:53:00Z">
        <w:r w:rsidR="00B44343" w:rsidRPr="00B44343">
          <w:rPr>
            <w:rStyle w:val="selectable-text1"/>
          </w:rPr>
          <w:t xml:space="preserve"> </w:t>
        </w:r>
      </w:ins>
      <w:ins w:id="2" w:author="Thalia" w:date="2023-02-23T11:01:00Z">
        <w:r w:rsidRPr="00197B03">
          <w:rPr>
            <w:rStyle w:val="selectable-text1"/>
          </w:rPr>
          <w:t xml:space="preserve"> </w:t>
        </w:r>
      </w:ins>
    </w:p>
    <w:p w14:paraId="0FF9D137" w14:textId="41DA14AD" w:rsidR="00C465A1" w:rsidRDefault="00C465A1" w:rsidP="00C465A1">
      <w:pPr>
        <w:pStyle w:val="selectable-text"/>
        <w:spacing w:line="480" w:lineRule="auto"/>
        <w:ind w:firstLine="720"/>
      </w:pPr>
      <w:r>
        <w:rPr>
          <w:rStyle w:val="selectable-text1"/>
        </w:rPr>
        <w:t>To achieve this goal, I believe that further education and research are crucial. Pursuing a degree in biology at Boston University will give me a more in-depth understanding of the effects of medicinal medications on individuals and cells, as well as a broader skill set that will help me start a pharmaceutical manufacturing company. My ultimate objective is to ensure that therapeutic drugs can be sold in every region of the world without the possibility of a shortage occurring in the near or distant future.</w:t>
      </w:r>
      <w:ins w:id="3" w:author="Thalia" w:date="2023-02-23T10:53:00Z">
        <w:r w:rsidR="001A1D23">
          <w:rPr>
            <w:rStyle w:val="selectable-text1"/>
          </w:rPr>
          <w:t xml:space="preserve"> </w:t>
        </w:r>
      </w:ins>
      <w:moveToRangeStart w:id="4" w:author="Thalia" w:date="2023-02-23T11:08:00Z" w:name="move128042955"/>
      <w:moveTo w:id="5" w:author="Thalia" w:date="2023-02-23T11:08:00Z">
        <w:r w:rsidR="001407E7" w:rsidDel="00197B03">
          <w:rPr>
            <w:rStyle w:val="selectable-text1"/>
          </w:rPr>
          <w:t>After completing my first two years at a community college, I am now looking for a university that can offer me the academic rigor and research opportunities I need to achieve my goals.</w:t>
        </w:r>
      </w:moveTo>
      <w:moveToRangeEnd w:id="4"/>
    </w:p>
    <w:p w14:paraId="7A789790" w14:textId="77777777" w:rsidR="00C465A1" w:rsidRDefault="00C465A1" w:rsidP="00C465A1">
      <w:pPr>
        <w:pStyle w:val="selectable-text"/>
        <w:spacing w:line="480" w:lineRule="auto"/>
        <w:ind w:firstLine="720"/>
      </w:pPr>
      <w:r>
        <w:rPr>
          <w:rStyle w:val="selectable-text1"/>
        </w:rPr>
        <w:t xml:space="preserve">I am particularly interested in the intersection of technology and biology, which has the potential to revolutionize the pharmaceutical industry. The recent advances in systems biology, combining technology, biology, and computing, have demonstrated that drugs can be the key to safeguarding people's health. </w:t>
      </w:r>
      <w:commentRangeStart w:id="6"/>
      <w:r>
        <w:rPr>
          <w:rStyle w:val="selectable-text1"/>
        </w:rPr>
        <w:t>I have been reading extensively on this subject, and I am eager to contribute to research in this field</w:t>
      </w:r>
      <w:commentRangeEnd w:id="6"/>
      <w:r w:rsidR="001A1D23">
        <w:rPr>
          <w:rStyle w:val="CommentReference"/>
          <w:rFonts w:asciiTheme="minorHAnsi" w:eastAsiaTheme="minorHAnsi" w:hAnsiTheme="minorHAnsi" w:cstheme="minorBidi"/>
          <w:kern w:val="2"/>
          <w14:ligatures w14:val="standardContextual"/>
        </w:rPr>
        <w:commentReference w:id="6"/>
      </w:r>
      <w:r>
        <w:rPr>
          <w:rStyle w:val="selectable-text1"/>
        </w:rPr>
        <w:t xml:space="preserve">. I am also keen to explore USC's academic offerings, which </w:t>
      </w:r>
      <w:r>
        <w:rPr>
          <w:rStyle w:val="selectable-text1"/>
        </w:rPr>
        <w:lastRenderedPageBreak/>
        <w:t>will provide hands-on experience in cutting-edge techniques and enable me to apply my knowledge to real-world problems.</w:t>
      </w:r>
    </w:p>
    <w:p w14:paraId="734D5BA0" w14:textId="77777777" w:rsidR="00C465A1" w:rsidRDefault="00C465A1" w:rsidP="00C465A1">
      <w:pPr>
        <w:pStyle w:val="selectable-text"/>
        <w:spacing w:line="480" w:lineRule="auto"/>
        <w:ind w:firstLine="720"/>
      </w:pPr>
      <w:r>
        <w:rPr>
          <w:rStyle w:val="selectable-text1"/>
        </w:rPr>
        <w:t xml:space="preserve">In addition to pursuing academic excellence, I am committed to making a meaningful impact on the world. I am particularly interested in </w:t>
      </w:r>
      <w:commentRangeStart w:id="7"/>
      <w:r>
        <w:rPr>
          <w:rStyle w:val="selectable-text1"/>
        </w:rPr>
        <w:t xml:space="preserve">addressing health disparities in underprivileged communities, </w:t>
      </w:r>
      <w:commentRangeEnd w:id="7"/>
      <w:r w:rsidR="00197B03">
        <w:rPr>
          <w:rStyle w:val="CommentReference"/>
          <w:rFonts w:asciiTheme="minorHAnsi" w:eastAsiaTheme="minorHAnsi" w:hAnsiTheme="minorHAnsi" w:cstheme="minorBidi"/>
          <w:kern w:val="2"/>
          <w14:ligatures w14:val="standardContextual"/>
        </w:rPr>
        <w:commentReference w:id="7"/>
      </w:r>
      <w:r>
        <w:rPr>
          <w:rStyle w:val="selectable-text1"/>
        </w:rPr>
        <w:t>and I hope to use my skills and knowledge to make a difference through community-based health screenings and other outreach programs.</w:t>
      </w:r>
    </w:p>
    <w:p w14:paraId="79DA330F" w14:textId="77777777" w:rsidR="00C465A1" w:rsidRDefault="00C465A1" w:rsidP="00C465A1">
      <w:pPr>
        <w:pStyle w:val="selectable-text"/>
        <w:spacing w:line="480" w:lineRule="auto"/>
        <w:ind w:firstLine="720"/>
      </w:pPr>
      <w:commentRangeStart w:id="8"/>
      <w:r>
        <w:rPr>
          <w:rStyle w:val="selectable-text1"/>
        </w:rPr>
        <w:t>I believe that Boston University's strong academic reputation, diverse student body, and commitment to social justice align with my own values and goals. I am excited to join the BU community and to contribute to the University's mission of academic excellence and social impact.</w:t>
      </w:r>
      <w:r>
        <w:tab/>
      </w:r>
      <w:commentRangeEnd w:id="8"/>
      <w:r w:rsidR="00B64643">
        <w:rPr>
          <w:rStyle w:val="CommentReference"/>
          <w:rFonts w:asciiTheme="minorHAnsi" w:eastAsiaTheme="minorHAnsi" w:hAnsiTheme="minorHAnsi" w:cstheme="minorBidi"/>
          <w:kern w:val="2"/>
          <w14:ligatures w14:val="standardContextual"/>
        </w:rPr>
        <w:commentReference w:id="8"/>
      </w:r>
    </w:p>
    <w:p w14:paraId="33AEBC72" w14:textId="5F0E4781" w:rsidR="00C465A1" w:rsidRDefault="00C465A1" w:rsidP="00C465A1">
      <w:pPr>
        <w:pStyle w:val="selectable-text"/>
        <w:spacing w:line="480" w:lineRule="auto"/>
        <w:ind w:firstLine="720"/>
      </w:pPr>
      <w:commentRangeStart w:id="9"/>
      <w:del w:id="10" w:author="Thalia" w:date="2023-02-23T11:00:00Z">
        <w:r w:rsidDel="00197B03">
          <w:rPr>
            <w:rStyle w:val="selectable-text1"/>
          </w:rPr>
          <w:delText>I am excited to apply to Boston University as a transfer student and continue pursuing my passion for biology</w:delText>
        </w:r>
        <w:commentRangeEnd w:id="9"/>
        <w:r w:rsidR="00197B03" w:rsidDel="00197B03">
          <w:rPr>
            <w:rStyle w:val="CommentReference"/>
            <w:rFonts w:asciiTheme="minorHAnsi" w:eastAsiaTheme="minorHAnsi" w:hAnsiTheme="minorHAnsi" w:cstheme="minorBidi"/>
            <w:kern w:val="2"/>
            <w14:ligatures w14:val="standardContextual"/>
          </w:rPr>
          <w:commentReference w:id="9"/>
        </w:r>
      </w:del>
      <w:r>
        <w:rPr>
          <w:rStyle w:val="selectable-text1"/>
        </w:rPr>
        <w:t xml:space="preserve">. </w:t>
      </w:r>
      <w:moveFromRangeStart w:id="11" w:author="Thalia" w:date="2023-02-23T11:08:00Z" w:name="move128042955"/>
      <w:moveFrom w:id="12" w:author="Thalia" w:date="2023-02-23T11:08:00Z">
        <w:r w:rsidDel="001407E7">
          <w:rPr>
            <w:rStyle w:val="selectable-text1"/>
          </w:rPr>
          <w:t>After completing my first two years at a community college, I am now looking for a university that can offer me the academic rigor and research opportunities I need to achieve my goals.</w:t>
        </w:r>
      </w:moveFrom>
      <w:moveFromRangeEnd w:id="11"/>
    </w:p>
    <w:p w14:paraId="3FAA5B92" w14:textId="77777777" w:rsidR="00C465A1" w:rsidRDefault="00C465A1" w:rsidP="00C465A1">
      <w:pPr>
        <w:pStyle w:val="selectable-text"/>
        <w:spacing w:line="480" w:lineRule="auto"/>
        <w:ind w:firstLine="720"/>
      </w:pPr>
      <w:r>
        <w:rPr>
          <w:rStyle w:val="selectable-text1"/>
        </w:rPr>
        <w:t xml:space="preserve">One of the reasons I am drawn to Boston University is its strong reputation in the field of biology. BU has a </w:t>
      </w:r>
      <w:proofErr w:type="gramStart"/>
      <w:r>
        <w:rPr>
          <w:rStyle w:val="selectable-text1"/>
        </w:rPr>
        <w:t>highly-ranked</w:t>
      </w:r>
      <w:proofErr w:type="gramEnd"/>
      <w:r>
        <w:rPr>
          <w:rStyle w:val="selectable-text1"/>
        </w:rPr>
        <w:t xml:space="preserve"> Biology Department, with faculty who are conducting cutting-edge research in areas such as genetics, neurobiology, and ecology. </w:t>
      </w:r>
      <w:commentRangeStart w:id="13"/>
      <w:r>
        <w:rPr>
          <w:rStyle w:val="selectable-text1"/>
        </w:rPr>
        <w:t>I am eager to learn from and work with these world-class scientists</w:t>
      </w:r>
      <w:commentRangeEnd w:id="13"/>
      <w:r w:rsidR="00B44343">
        <w:rPr>
          <w:rStyle w:val="CommentReference"/>
          <w:rFonts w:asciiTheme="minorHAnsi" w:eastAsiaTheme="minorHAnsi" w:hAnsiTheme="minorHAnsi" w:cstheme="minorBidi"/>
          <w:kern w:val="2"/>
          <w14:ligatures w14:val="standardContextual"/>
        </w:rPr>
        <w:commentReference w:id="13"/>
      </w:r>
      <w:r>
        <w:rPr>
          <w:rStyle w:val="selectable-text1"/>
        </w:rPr>
        <w:t>, who are at the forefront of advancing our understanding of the natural world.</w:t>
      </w:r>
    </w:p>
    <w:p w14:paraId="43CEC021" w14:textId="77777777" w:rsidR="00C465A1" w:rsidRDefault="00C465A1" w:rsidP="00C465A1">
      <w:pPr>
        <w:pStyle w:val="selectable-text"/>
        <w:spacing w:line="480" w:lineRule="auto"/>
        <w:ind w:firstLine="720"/>
      </w:pPr>
      <w:commentRangeStart w:id="14"/>
      <w:r>
        <w:rPr>
          <w:rStyle w:val="selectable-text1"/>
        </w:rPr>
        <w:t>Furthermore, Boston University's location in the heart of Boston provides a wealth of opportunities for hands-on learning and research</w:t>
      </w:r>
      <w:commentRangeEnd w:id="14"/>
      <w:r w:rsidR="00C34E0F">
        <w:rPr>
          <w:rStyle w:val="CommentReference"/>
          <w:rFonts w:asciiTheme="minorHAnsi" w:eastAsiaTheme="minorHAnsi" w:hAnsiTheme="minorHAnsi" w:cstheme="minorBidi"/>
          <w:kern w:val="2"/>
          <w14:ligatures w14:val="standardContextual"/>
        </w:rPr>
        <w:commentReference w:id="14"/>
      </w:r>
      <w:r>
        <w:rPr>
          <w:rStyle w:val="selectable-text1"/>
        </w:rPr>
        <w:t xml:space="preserve">. With access to renowned hospitals, research </w:t>
      </w:r>
      <w:r>
        <w:rPr>
          <w:rStyle w:val="selectable-text1"/>
        </w:rPr>
        <w:lastRenderedPageBreak/>
        <w:t>institutions, and biotech companies, there are endless possibilities for me to gain practical experience in the field of biology. I am especially interested in exploring research opportunities in biotechnology, as I believe this field has enormous potential for developing innovative solutions to combat human diseases.</w:t>
      </w:r>
    </w:p>
    <w:p w14:paraId="4D8A27FE" w14:textId="77777777" w:rsidR="00C465A1" w:rsidRDefault="00C465A1" w:rsidP="00C465A1">
      <w:pPr>
        <w:pStyle w:val="selectable-text"/>
        <w:spacing w:line="480" w:lineRule="auto"/>
        <w:ind w:firstLine="720"/>
      </w:pPr>
      <w:commentRangeStart w:id="15"/>
      <w:r>
        <w:rPr>
          <w:rStyle w:val="selectable-text1"/>
        </w:rPr>
        <w:t>I am excited to take advantage of BU's extensive community outreach programs, such as the Community Service Center, which connects students with service opportunities in the Boston area. I am also interested in getting involved with BU's Biomedical Engineering Society, which organizes events and activities related to biotechnology and medicine.</w:t>
      </w:r>
      <w:commentRangeEnd w:id="15"/>
      <w:r w:rsidR="00C34E0F">
        <w:rPr>
          <w:rStyle w:val="CommentReference"/>
          <w:rFonts w:asciiTheme="minorHAnsi" w:eastAsiaTheme="minorHAnsi" w:hAnsiTheme="minorHAnsi" w:cstheme="minorBidi"/>
          <w:kern w:val="2"/>
          <w14:ligatures w14:val="standardContextual"/>
        </w:rPr>
        <w:commentReference w:id="15"/>
      </w:r>
    </w:p>
    <w:p w14:paraId="427643C7" w14:textId="77777777" w:rsidR="00C465A1" w:rsidRDefault="00C465A1" w:rsidP="00C465A1">
      <w:pPr>
        <w:pStyle w:val="selectable-text"/>
        <w:spacing w:line="480" w:lineRule="auto"/>
      </w:pPr>
    </w:p>
    <w:p w14:paraId="4E12F5B8" w14:textId="77777777" w:rsidR="00C465A1" w:rsidRDefault="00C465A1" w:rsidP="00C465A1">
      <w:pPr>
        <w:pStyle w:val="selectable-text"/>
        <w:spacing w:line="480" w:lineRule="auto"/>
      </w:pPr>
    </w:p>
    <w:p w14:paraId="4869782C" w14:textId="77777777" w:rsidR="00C465A1" w:rsidRDefault="00C465A1" w:rsidP="00C465A1">
      <w:pPr>
        <w:pStyle w:val="selectable-text"/>
        <w:spacing w:line="480" w:lineRule="auto"/>
      </w:pPr>
    </w:p>
    <w:p w14:paraId="2ED611FC" w14:textId="77777777" w:rsidR="00E95DA0" w:rsidRDefault="00E95DA0"/>
    <w:sectPr w:rsidR="00E95D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halia" w:date="2023-02-23T10:58:00Z" w:initials="TP">
    <w:p w14:paraId="1B81C156" w14:textId="1D165DD6" w:rsidR="001A1D23" w:rsidRDefault="001A1D23">
      <w:pPr>
        <w:pStyle w:val="CommentText"/>
      </w:pPr>
      <w:r>
        <w:rPr>
          <w:rStyle w:val="CommentReference"/>
        </w:rPr>
        <w:annotationRef/>
      </w:r>
      <w:r>
        <w:t xml:space="preserve">Can you mention specifically </w:t>
      </w:r>
      <w:r w:rsidR="00197B03">
        <w:t>in this para what about this intersection you found intriguing?</w:t>
      </w:r>
      <w:r w:rsidR="001407E7">
        <w:t xml:space="preserve"> Can you pinpoint a specific course, professor, or any resource at BU that would support you in this endeavor?</w:t>
      </w:r>
    </w:p>
  </w:comment>
  <w:comment w:id="7" w:author="Thalia" w:date="2023-02-23T11:00:00Z" w:initials="TP">
    <w:p w14:paraId="4136A0B5" w14:textId="1BF03DA5" w:rsidR="00197B03" w:rsidRDefault="00197B03">
      <w:pPr>
        <w:pStyle w:val="CommentText"/>
      </w:pPr>
      <w:r>
        <w:rPr>
          <w:rStyle w:val="CommentReference"/>
        </w:rPr>
        <w:annotationRef/>
      </w:r>
      <w:r>
        <w:t>Talk more about this in this paragraph. How would you propose to address this?</w:t>
      </w:r>
      <w:r w:rsidR="001407E7">
        <w:t xml:space="preserve"> How would your academic pursuit at BU support you?</w:t>
      </w:r>
    </w:p>
  </w:comment>
  <w:comment w:id="8" w:author="Thalia" w:date="2023-02-23T11:14:00Z" w:initials="TP">
    <w:p w14:paraId="28AD4D49" w14:textId="11933DF3" w:rsidR="00B64643" w:rsidRDefault="00B64643">
      <w:pPr>
        <w:pStyle w:val="CommentText"/>
      </w:pPr>
      <w:r>
        <w:rPr>
          <w:rStyle w:val="CommentReference"/>
        </w:rPr>
        <w:annotationRef/>
      </w:r>
      <w:r>
        <w:t>This should be part of the concluding paragraph.</w:t>
      </w:r>
    </w:p>
  </w:comment>
  <w:comment w:id="9" w:author="Thalia" w:date="2023-02-23T11:00:00Z" w:initials="TP">
    <w:p w14:paraId="06B6A480" w14:textId="5A36CDBF" w:rsidR="00197B03" w:rsidRDefault="00197B03">
      <w:pPr>
        <w:pStyle w:val="CommentText"/>
      </w:pPr>
      <w:r>
        <w:rPr>
          <w:rStyle w:val="CommentReference"/>
        </w:rPr>
        <w:annotationRef/>
      </w:r>
      <w:r>
        <w:t>Redundant</w:t>
      </w:r>
    </w:p>
  </w:comment>
  <w:comment w:id="13" w:author="Thalia" w:date="2023-02-23T10:49:00Z" w:initials="TP">
    <w:p w14:paraId="425ED664" w14:textId="39AC2CCB" w:rsidR="00B44343" w:rsidRDefault="00B44343">
      <w:pPr>
        <w:pStyle w:val="CommentText"/>
      </w:pPr>
      <w:r>
        <w:rPr>
          <w:rStyle w:val="CommentReference"/>
        </w:rPr>
        <w:annotationRef/>
      </w:r>
      <w:r>
        <w:t xml:space="preserve">Any </w:t>
      </w:r>
      <w:proofErr w:type="gramStart"/>
      <w:r>
        <w:t>particular professors</w:t>
      </w:r>
      <w:proofErr w:type="gramEnd"/>
      <w:r>
        <w:t>?</w:t>
      </w:r>
      <w:r w:rsidR="00197B03">
        <w:t xml:space="preserve"> Talk more about this and don’t be afraid to be specific</w:t>
      </w:r>
      <w:r w:rsidR="00B64643">
        <w:t>. I would integrate this paragraph into your paragraph on the intersection of technology and biology if possible.</w:t>
      </w:r>
    </w:p>
  </w:comment>
  <w:comment w:id="14" w:author="Thalia" w:date="2023-02-23T11:12:00Z" w:initials="TP">
    <w:p w14:paraId="3F92193D" w14:textId="78890A86" w:rsidR="00C34E0F" w:rsidRDefault="00C34E0F">
      <w:pPr>
        <w:pStyle w:val="CommentText"/>
      </w:pPr>
      <w:r>
        <w:rPr>
          <w:rStyle w:val="CommentReference"/>
        </w:rPr>
        <w:annotationRef/>
      </w:r>
      <w:r>
        <w:t xml:space="preserve">If you’ve elaborated on the above points and end up going over the word count, this part can be omitted. </w:t>
      </w:r>
    </w:p>
  </w:comment>
  <w:comment w:id="15" w:author="Thalia" w:date="2023-02-23T11:09:00Z" w:initials="TP">
    <w:p w14:paraId="34FF1EC9" w14:textId="1CEBCCAB" w:rsidR="00C34E0F" w:rsidRDefault="00C34E0F" w:rsidP="00C34E0F">
      <w:pPr>
        <w:pStyle w:val="CommentText"/>
      </w:pPr>
      <w:r>
        <w:rPr>
          <w:rStyle w:val="CommentReference"/>
        </w:rPr>
        <w:annotationRef/>
      </w:r>
      <w:r>
        <w:rPr>
          <w:rStyle w:val="CommentReference"/>
        </w:rPr>
        <w:annotationRef/>
      </w:r>
      <w:r>
        <w:t xml:space="preserve">Your concluding paragraph should succinctly summarize what you want the reader to take away from your essay. Go back to your </w:t>
      </w:r>
      <w:r>
        <w:t>introduction/long-term goal and how transferring</w:t>
      </w:r>
      <w:r>
        <w:t xml:space="preserve"> </w:t>
      </w:r>
      <w:r w:rsidR="00B64643">
        <w:t xml:space="preserve">to </w:t>
      </w:r>
      <w:r>
        <w:t>BU</w:t>
      </w:r>
      <w:r>
        <w:t xml:space="preserve"> is the way forward for you. </w:t>
      </w:r>
    </w:p>
    <w:p w14:paraId="3A4CDD70" w14:textId="77777777" w:rsidR="00C34E0F" w:rsidRDefault="00C34E0F" w:rsidP="00C34E0F">
      <w:pPr>
        <w:pStyle w:val="CommentText"/>
      </w:pPr>
    </w:p>
    <w:p w14:paraId="4A83F2B1" w14:textId="5A5A7C07" w:rsidR="00C34E0F" w:rsidRDefault="00C34E0F">
      <w:pPr>
        <w:pStyle w:val="CommentText"/>
      </w:pPr>
      <w:r>
        <w:t>Also, don’t introduce new points in the conclusion.</w:t>
      </w:r>
      <w:r>
        <w:t xml:space="preserve"> If you want to mention these programs, mention them before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1C156" w15:done="0"/>
  <w15:commentEx w15:paraId="4136A0B5" w15:done="0"/>
  <w15:commentEx w15:paraId="28AD4D49" w15:done="0"/>
  <w15:commentEx w15:paraId="06B6A480" w15:done="0"/>
  <w15:commentEx w15:paraId="425ED664" w15:done="0"/>
  <w15:commentEx w15:paraId="3F92193D" w15:done="0"/>
  <w15:commentEx w15:paraId="4A83F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C54B" w16cex:dateUtc="2023-02-23T03:58:00Z"/>
  <w16cex:commentExtensible w16cex:durableId="27A1C5B8" w16cex:dateUtc="2023-02-23T04:00:00Z"/>
  <w16cex:commentExtensible w16cex:durableId="27A1C903" w16cex:dateUtc="2023-02-23T04:14:00Z"/>
  <w16cex:commentExtensible w16cex:durableId="27A1C5CC" w16cex:dateUtc="2023-02-23T04:00:00Z"/>
  <w16cex:commentExtensible w16cex:durableId="27A1C34A" w16cex:dateUtc="2023-02-23T03:49:00Z"/>
  <w16cex:commentExtensible w16cex:durableId="27A1C8A1" w16cex:dateUtc="2023-02-23T04:12:00Z"/>
  <w16cex:commentExtensible w16cex:durableId="27A1C7EA" w16cex:dateUtc="2023-02-23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1C156" w16cid:durableId="27A1C54B"/>
  <w16cid:commentId w16cid:paraId="4136A0B5" w16cid:durableId="27A1C5B8"/>
  <w16cid:commentId w16cid:paraId="28AD4D49" w16cid:durableId="27A1C903"/>
  <w16cid:commentId w16cid:paraId="06B6A480" w16cid:durableId="27A1C5CC"/>
  <w16cid:commentId w16cid:paraId="425ED664" w16cid:durableId="27A1C34A"/>
  <w16cid:commentId w16cid:paraId="3F92193D" w16cid:durableId="27A1C8A1"/>
  <w16cid:commentId w16cid:paraId="4A83F2B1" w16cid:durableId="27A1C7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0"/>
    <w:rsid w:val="001407E7"/>
    <w:rsid w:val="00197B03"/>
    <w:rsid w:val="001A1D23"/>
    <w:rsid w:val="007C3470"/>
    <w:rsid w:val="00B44343"/>
    <w:rsid w:val="00B64643"/>
    <w:rsid w:val="00C0012A"/>
    <w:rsid w:val="00C34E0F"/>
    <w:rsid w:val="00C465A1"/>
    <w:rsid w:val="00E9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CFE3F"/>
  <w15:chartTrackingRefBased/>
  <w15:docId w15:val="{38F68D1A-338A-C948-A102-91C6872E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C465A1"/>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C465A1"/>
  </w:style>
  <w:style w:type="character" w:styleId="CommentReference">
    <w:name w:val="annotation reference"/>
    <w:basedOn w:val="DefaultParagraphFont"/>
    <w:uiPriority w:val="99"/>
    <w:semiHidden/>
    <w:unhideWhenUsed/>
    <w:rsid w:val="00B44343"/>
    <w:rPr>
      <w:sz w:val="16"/>
      <w:szCs w:val="16"/>
    </w:rPr>
  </w:style>
  <w:style w:type="paragraph" w:styleId="CommentText">
    <w:name w:val="annotation text"/>
    <w:basedOn w:val="Normal"/>
    <w:link w:val="CommentTextChar"/>
    <w:uiPriority w:val="99"/>
    <w:semiHidden/>
    <w:unhideWhenUsed/>
    <w:rsid w:val="00B44343"/>
    <w:rPr>
      <w:sz w:val="20"/>
      <w:szCs w:val="20"/>
    </w:rPr>
  </w:style>
  <w:style w:type="character" w:customStyle="1" w:styleId="CommentTextChar">
    <w:name w:val="Comment Text Char"/>
    <w:basedOn w:val="DefaultParagraphFont"/>
    <w:link w:val="CommentText"/>
    <w:uiPriority w:val="99"/>
    <w:semiHidden/>
    <w:rsid w:val="00B44343"/>
    <w:rPr>
      <w:sz w:val="20"/>
      <w:szCs w:val="20"/>
    </w:rPr>
  </w:style>
  <w:style w:type="paragraph" w:styleId="CommentSubject">
    <w:name w:val="annotation subject"/>
    <w:basedOn w:val="CommentText"/>
    <w:next w:val="CommentText"/>
    <w:link w:val="CommentSubjectChar"/>
    <w:uiPriority w:val="99"/>
    <w:semiHidden/>
    <w:unhideWhenUsed/>
    <w:rsid w:val="00B44343"/>
    <w:rPr>
      <w:b/>
      <w:bCs/>
    </w:rPr>
  </w:style>
  <w:style w:type="character" w:customStyle="1" w:styleId="CommentSubjectChar">
    <w:name w:val="Comment Subject Char"/>
    <w:basedOn w:val="CommentTextChar"/>
    <w:link w:val="CommentSubject"/>
    <w:uiPriority w:val="99"/>
    <w:semiHidden/>
    <w:rsid w:val="00B44343"/>
    <w:rPr>
      <w:b/>
      <w:bCs/>
      <w:sz w:val="20"/>
      <w:szCs w:val="20"/>
    </w:rPr>
  </w:style>
  <w:style w:type="paragraph" w:styleId="Revision">
    <w:name w:val="Revision"/>
    <w:hidden/>
    <w:uiPriority w:val="99"/>
    <w:semiHidden/>
    <w:rsid w:val="00B4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3639">
      <w:bodyDiv w:val="1"/>
      <w:marLeft w:val="0"/>
      <w:marRight w:val="0"/>
      <w:marTop w:val="0"/>
      <w:marBottom w:val="0"/>
      <w:divBdr>
        <w:top w:val="none" w:sz="0" w:space="0" w:color="auto"/>
        <w:left w:val="none" w:sz="0" w:space="0" w:color="auto"/>
        <w:bottom w:val="none" w:sz="0" w:space="0" w:color="auto"/>
        <w:right w:val="none" w:sz="0" w:space="0" w:color="auto"/>
      </w:divBdr>
      <w:divsChild>
        <w:div w:id="1489711595">
          <w:marLeft w:val="0"/>
          <w:marRight w:val="0"/>
          <w:marTop w:val="0"/>
          <w:marBottom w:val="0"/>
          <w:divBdr>
            <w:top w:val="single" w:sz="2" w:space="0" w:color="auto"/>
            <w:left w:val="single" w:sz="2" w:space="0" w:color="auto"/>
            <w:bottom w:val="single" w:sz="6" w:space="0" w:color="auto"/>
            <w:right w:val="single" w:sz="2" w:space="0" w:color="auto"/>
          </w:divBdr>
          <w:divsChild>
            <w:div w:id="5590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699601">
                  <w:marLeft w:val="0"/>
                  <w:marRight w:val="0"/>
                  <w:marTop w:val="0"/>
                  <w:marBottom w:val="0"/>
                  <w:divBdr>
                    <w:top w:val="single" w:sz="2" w:space="0" w:color="D9D9E3"/>
                    <w:left w:val="single" w:sz="2" w:space="0" w:color="D9D9E3"/>
                    <w:bottom w:val="single" w:sz="2" w:space="0" w:color="D9D9E3"/>
                    <w:right w:val="single" w:sz="2" w:space="0" w:color="D9D9E3"/>
                  </w:divBdr>
                  <w:divsChild>
                    <w:div w:id="994186035">
                      <w:marLeft w:val="0"/>
                      <w:marRight w:val="0"/>
                      <w:marTop w:val="0"/>
                      <w:marBottom w:val="0"/>
                      <w:divBdr>
                        <w:top w:val="single" w:sz="2" w:space="0" w:color="D9D9E3"/>
                        <w:left w:val="single" w:sz="2" w:space="0" w:color="D9D9E3"/>
                        <w:bottom w:val="single" w:sz="2" w:space="0" w:color="D9D9E3"/>
                        <w:right w:val="single" w:sz="2" w:space="0" w:color="D9D9E3"/>
                      </w:divBdr>
                      <w:divsChild>
                        <w:div w:id="151338974">
                          <w:marLeft w:val="0"/>
                          <w:marRight w:val="0"/>
                          <w:marTop w:val="0"/>
                          <w:marBottom w:val="0"/>
                          <w:divBdr>
                            <w:top w:val="single" w:sz="2" w:space="0" w:color="D9D9E3"/>
                            <w:left w:val="single" w:sz="2" w:space="0" w:color="D9D9E3"/>
                            <w:bottom w:val="single" w:sz="2" w:space="0" w:color="D9D9E3"/>
                            <w:right w:val="single" w:sz="2" w:space="0" w:color="D9D9E3"/>
                          </w:divBdr>
                          <w:divsChild>
                            <w:div w:id="200659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2124072">
      <w:bodyDiv w:val="1"/>
      <w:marLeft w:val="0"/>
      <w:marRight w:val="0"/>
      <w:marTop w:val="0"/>
      <w:marBottom w:val="0"/>
      <w:divBdr>
        <w:top w:val="none" w:sz="0" w:space="0" w:color="auto"/>
        <w:left w:val="none" w:sz="0" w:space="0" w:color="auto"/>
        <w:bottom w:val="none" w:sz="0" w:space="0" w:color="auto"/>
        <w:right w:val="none" w:sz="0" w:space="0" w:color="auto"/>
      </w:divBdr>
    </w:div>
    <w:div w:id="1491021724">
      <w:bodyDiv w:val="1"/>
      <w:marLeft w:val="0"/>
      <w:marRight w:val="0"/>
      <w:marTop w:val="0"/>
      <w:marBottom w:val="0"/>
      <w:divBdr>
        <w:top w:val="none" w:sz="0" w:space="0" w:color="auto"/>
        <w:left w:val="none" w:sz="0" w:space="0" w:color="auto"/>
        <w:bottom w:val="none" w:sz="0" w:space="0" w:color="auto"/>
        <w:right w:val="none" w:sz="0" w:space="0" w:color="auto"/>
      </w:divBdr>
    </w:div>
    <w:div w:id="1611815567">
      <w:bodyDiv w:val="1"/>
      <w:marLeft w:val="0"/>
      <w:marRight w:val="0"/>
      <w:marTop w:val="0"/>
      <w:marBottom w:val="0"/>
      <w:divBdr>
        <w:top w:val="none" w:sz="0" w:space="0" w:color="auto"/>
        <w:left w:val="none" w:sz="0" w:space="0" w:color="auto"/>
        <w:bottom w:val="none" w:sz="0" w:space="0" w:color="auto"/>
        <w:right w:val="none" w:sz="0" w:space="0" w:color="auto"/>
      </w:divBdr>
    </w:div>
    <w:div w:id="1630668665">
      <w:bodyDiv w:val="1"/>
      <w:marLeft w:val="0"/>
      <w:marRight w:val="0"/>
      <w:marTop w:val="0"/>
      <w:marBottom w:val="0"/>
      <w:divBdr>
        <w:top w:val="none" w:sz="0" w:space="0" w:color="auto"/>
        <w:left w:val="none" w:sz="0" w:space="0" w:color="auto"/>
        <w:bottom w:val="none" w:sz="0" w:space="0" w:color="auto"/>
        <w:right w:val="none" w:sz="0" w:space="0" w:color="auto"/>
      </w:divBdr>
    </w:div>
    <w:div w:id="18053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Thalia</cp:lastModifiedBy>
  <cp:revision>2</cp:revision>
  <dcterms:created xsi:type="dcterms:W3CDTF">2023-02-23T04:18:00Z</dcterms:created>
  <dcterms:modified xsi:type="dcterms:W3CDTF">2023-02-23T04:18:00Z</dcterms:modified>
</cp:coreProperties>
</file>