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08B7" w14:textId="77777777" w:rsidR="00C53D17" w:rsidRPr="00C53D17" w:rsidRDefault="00C53D17" w:rsidP="00C53D17">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C53D17">
        <w:rPr>
          <w:rFonts w:ascii="NeutrifStudio-Regular" w:eastAsia="Times New Roman" w:hAnsi="NeutrifStudio-Regular" w:cs="Times New Roman"/>
          <w:b/>
          <w:bCs/>
          <w:color w:val="212529"/>
          <w:sz w:val="24"/>
          <w:szCs w:val="24"/>
          <w:lang w:eastAsia="en-ID"/>
        </w:rPr>
        <w:t>Share an essay on any topic of your choice. It can be one you've already written, one that responds to a different prompt, or one of your own design.</w:t>
      </w:r>
    </w:p>
    <w:p w14:paraId="37E328DA" w14:textId="77777777" w:rsidR="00C53D17" w:rsidRPr="00C53D17" w:rsidRDefault="00C53D17" w:rsidP="00C53D17">
      <w:pPr>
        <w:spacing w:after="0" w:line="240" w:lineRule="auto"/>
        <w:jc w:val="center"/>
        <w:rPr>
          <w:rFonts w:ascii="Times New Roman" w:eastAsia="Times New Roman" w:hAnsi="Times New Roman" w:cs="Times New Roman"/>
          <w:sz w:val="24"/>
          <w:szCs w:val="24"/>
          <w:lang w:eastAsia="en-ID"/>
        </w:rPr>
      </w:pPr>
      <w:r w:rsidRPr="00C53D17">
        <w:rPr>
          <w:rFonts w:ascii="Cambria" w:eastAsia="Times New Roman" w:hAnsi="Cambria" w:cs="Times New Roman"/>
          <w:b/>
          <w:bCs/>
          <w:color w:val="000000"/>
          <w:lang w:eastAsia="en-ID"/>
        </w:rPr>
        <w:br/>
        <w:t>Garlic (Draft 4) - 19/10/22 - Current word count is 645</w:t>
      </w:r>
    </w:p>
    <w:p w14:paraId="20A2FD9A"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27E7BE96"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Whenever I stood by my father’s side as he cooked, he would give me cooking advice despite the fact that I was eleven years old and incapable of cooking. “Garlic is the most important part here,” he would say as he added minced garlic into the wok, </w:t>
      </w:r>
      <w:commentRangeStart w:id="0"/>
      <w:r w:rsidRPr="00C53D17">
        <w:rPr>
          <w:rFonts w:ascii="Cambria" w:eastAsia="Times New Roman" w:hAnsi="Cambria" w:cs="Times New Roman"/>
          <w:color w:val="000000"/>
          <w:lang w:eastAsia="en-ID"/>
        </w:rPr>
        <w:t xml:space="preserve">creating a pleasant roar as the pieces met the oil. “It gives the food life.” As I watched the garlic pieces skitter across the hot oil’s surface, reminiscent of a sporadic tap dance, </w:t>
      </w:r>
      <w:commentRangeEnd w:id="0"/>
      <w:r w:rsidR="00687CD1">
        <w:rPr>
          <w:rStyle w:val="CommentReference"/>
        </w:rPr>
        <w:commentReference w:id="0"/>
      </w:r>
      <w:r w:rsidRPr="00C53D17">
        <w:rPr>
          <w:rFonts w:ascii="Cambria" w:eastAsia="Times New Roman" w:hAnsi="Cambria" w:cs="Times New Roman"/>
          <w:color w:val="000000"/>
          <w:lang w:eastAsia="en-ID"/>
        </w:rPr>
        <w:t>I wondered why they behave that way. When I asked my father the question that every parent dreads—</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—he merely shrugged and told me that was just how it worked.</w:t>
      </w:r>
    </w:p>
    <w:p w14:paraId="00873878"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5E8DFB01"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commentRangeStart w:id="1"/>
      <w:r w:rsidRPr="00C53D17">
        <w:rPr>
          <w:rFonts w:ascii="Cambria" w:eastAsia="Times New Roman" w:hAnsi="Cambria" w:cs="Times New Roman"/>
          <w:color w:val="000000"/>
          <w:lang w:eastAsia="en-ID"/>
        </w:rPr>
        <w:t xml:space="preserve">This dismissive shrug was the bane of my existence. Whenever I encountered a question, I loved digging my fingers deep into its roots and pulling out a single, seeded answer with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’s. From garlic to the existence of the universe, I naively thought it was stupid that some things are just unknown, when the answer should be right in front of us. Why did the garlic pieces dance? Maybe they simply hated fire. But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How could humans have lived for eons and not identified a simple answer to why these pieces of garlic dance the way they do?</w:t>
      </w:r>
    </w:p>
    <w:p w14:paraId="07E3440A"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34B5D713"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 xml:space="preserve">I approached every phenomenon that couldn’t be explained with a simple “oh, </w:t>
      </w:r>
      <w:r w:rsidRPr="00C53D17">
        <w:rPr>
          <w:rFonts w:ascii="Cambria" w:eastAsia="Times New Roman" w:hAnsi="Cambria" w:cs="Times New Roman"/>
          <w:i/>
          <w:iCs/>
          <w:color w:val="000000"/>
          <w:lang w:eastAsia="en-ID"/>
        </w:rPr>
        <w:t>actually</w:t>
      </w:r>
      <w:r w:rsidRPr="00C53D17">
        <w:rPr>
          <w:rFonts w:ascii="Cambria" w:eastAsia="Times New Roman" w:hAnsi="Cambria" w:cs="Times New Roman"/>
          <w:color w:val="000000"/>
          <w:lang w:eastAsia="en-ID"/>
        </w:rPr>
        <w:t>” with the same discontent. But as years passed, the roots of these questions became sturdier and the dirt became harder to dig through; the questions were no longer so surface-level. Garlic quickly turned into my experience at my parents’ bakery, facing the mystery of why hard work and quality didn’t automatically generate billions of dollars.</w:t>
      </w:r>
      <w:commentRangeEnd w:id="1"/>
      <w:r w:rsidR="00553868">
        <w:rPr>
          <w:rStyle w:val="CommentReference"/>
        </w:rPr>
        <w:commentReference w:id="1"/>
      </w:r>
    </w:p>
    <w:p w14:paraId="3F08CA85"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4F4E2941" w14:textId="4E2E01E2"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r w:rsidRPr="00C53D17">
        <w:rPr>
          <w:rFonts w:ascii="Cambria" w:eastAsia="Times New Roman" w:hAnsi="Cambria" w:cs="Times New Roman"/>
          <w:color w:val="000000"/>
          <w:lang w:eastAsia="en-ID"/>
        </w:rPr>
        <w:t>Every Monday after</w:t>
      </w:r>
      <w:ins w:id="2" w:author="Thalia Priscilla" w:date="2022-10-24T14:54:00Z">
        <w:r w:rsidR="000712F5">
          <w:rPr>
            <w:rFonts w:ascii="Cambria" w:eastAsia="Times New Roman" w:hAnsi="Cambria" w:cs="Times New Roman"/>
            <w:color w:val="000000"/>
            <w:lang w:eastAsia="en-ID"/>
          </w:rPr>
          <w:t xml:space="preserve"> </w:t>
        </w:r>
      </w:ins>
      <w:r w:rsidRPr="00C53D17">
        <w:rPr>
          <w:rFonts w:ascii="Cambria" w:eastAsia="Times New Roman" w:hAnsi="Cambria" w:cs="Times New Roman"/>
          <w:color w:val="000000"/>
          <w:lang w:eastAsia="en-ID"/>
        </w:rPr>
        <w:t xml:space="preserve">school, I used to help in the kitchen making pastries, surrounded by the smell of burnt cheesecakes and the sound of my Chinese mother correcting people for pronouncing </w:t>
      </w:r>
      <w:r w:rsidRPr="00C53D17">
        <w:rPr>
          <w:rFonts w:ascii="Cambria" w:eastAsia="Times New Roman" w:hAnsi="Cambria" w:cs="Times New Roman"/>
          <w:i/>
          <w:iCs/>
          <w:color w:val="000000"/>
          <w:lang w:eastAsia="en-ID"/>
        </w:rPr>
        <w:t>choux</w:t>
      </w:r>
      <w:r w:rsidRPr="00C53D17">
        <w:rPr>
          <w:rFonts w:ascii="Cambria" w:eastAsia="Times New Roman" w:hAnsi="Cambria" w:cs="Times New Roman"/>
          <w:color w:val="000000"/>
          <w:lang w:eastAsia="en-ID"/>
        </w:rPr>
        <w:t xml:space="preserve"> with a hard “</w:t>
      </w:r>
      <w:r w:rsidRPr="00C53D17">
        <w:rPr>
          <w:rFonts w:ascii="Cambria" w:eastAsia="Times New Roman" w:hAnsi="Cambria" w:cs="Times New Roman"/>
          <w:i/>
          <w:iCs/>
          <w:color w:val="000000"/>
          <w:lang w:eastAsia="en-ID"/>
        </w:rPr>
        <w:t>k”</w:t>
      </w:r>
      <w:r w:rsidRPr="00C53D17">
        <w:rPr>
          <w:rFonts w:ascii="Cambria" w:eastAsia="Times New Roman" w:hAnsi="Cambria" w:cs="Times New Roman"/>
          <w:color w:val="000000"/>
          <w:lang w:eastAsia="en-ID"/>
        </w:rPr>
        <w:t xml:space="preserve"> instead of the French way. With my parents’ promise that every strain of my muscle meant at least one dollar for us, I was satisfied that the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 to my muscles’ aches was answered. With a clearer justification in my head, I knew what to do.</w:t>
      </w:r>
    </w:p>
    <w:p w14:paraId="049193C2"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5FDE3797"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commentRangeStart w:id="3"/>
      <w:r w:rsidRPr="00C53D17">
        <w:rPr>
          <w:rFonts w:ascii="Cambria" w:eastAsia="Times New Roman" w:hAnsi="Cambria" w:cs="Times New Roman"/>
          <w:color w:val="000000"/>
          <w:lang w:eastAsia="en-ID"/>
        </w:rPr>
        <w:t xml:space="preserve">When they all inevitably went to waste—the hard work, the unpurchased cakes, the spoiled </w:t>
      </w:r>
      <w:r w:rsidRPr="00C53D17">
        <w:rPr>
          <w:rFonts w:ascii="Cambria" w:eastAsia="Times New Roman" w:hAnsi="Cambria" w:cs="Times New Roman"/>
          <w:i/>
          <w:iCs/>
          <w:color w:val="000000"/>
          <w:lang w:eastAsia="en-ID"/>
        </w:rPr>
        <w:t>choux</w:t>
      </w:r>
      <w:r w:rsidRPr="00C53D17">
        <w:rPr>
          <w:rFonts w:ascii="Cambria" w:eastAsia="Times New Roman" w:hAnsi="Cambria" w:cs="Times New Roman"/>
          <w:color w:val="000000"/>
          <w:lang w:eastAsia="en-ID"/>
        </w:rPr>
        <w:t xml:space="preserve">—again and again, it only led to more questions. Why did nothing I do help the slightest bit? Why even </w:t>
      </w:r>
      <w:r w:rsidRPr="00C53D17">
        <w:rPr>
          <w:rFonts w:ascii="Cambria" w:eastAsia="Times New Roman" w:hAnsi="Cambria" w:cs="Times New Roman"/>
          <w:i/>
          <w:iCs/>
          <w:color w:val="000000"/>
          <w:lang w:eastAsia="en-ID"/>
        </w:rPr>
        <w:t>try</w:t>
      </w:r>
      <w:r w:rsidRPr="00C53D17">
        <w:rPr>
          <w:rFonts w:ascii="Cambria" w:eastAsia="Times New Roman" w:hAnsi="Cambria" w:cs="Times New Roman"/>
          <w:color w:val="000000"/>
          <w:lang w:eastAsia="en-ID"/>
        </w:rPr>
        <w:t>? As when I had questioned the garlic, my father’s dismissive shrug confronted me in my questioning.</w:t>
      </w:r>
      <w:commentRangeEnd w:id="3"/>
      <w:r w:rsidR="00BD0AA3">
        <w:rPr>
          <w:rStyle w:val="CommentReference"/>
        </w:rPr>
        <w:commentReference w:id="3"/>
      </w:r>
    </w:p>
    <w:p w14:paraId="6B078BF2"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1B90B8EE" w14:textId="77777777" w:rsidR="00C53D17" w:rsidRPr="00C53D17" w:rsidRDefault="00C53D17" w:rsidP="00C53D17">
      <w:pPr>
        <w:spacing w:after="0" w:line="240" w:lineRule="auto"/>
        <w:jc w:val="both"/>
        <w:rPr>
          <w:rFonts w:ascii="Times New Roman" w:eastAsia="Times New Roman" w:hAnsi="Times New Roman" w:cs="Times New Roman"/>
          <w:sz w:val="24"/>
          <w:szCs w:val="24"/>
          <w:lang w:eastAsia="en-ID"/>
        </w:rPr>
      </w:pPr>
      <w:commentRangeStart w:id="4"/>
      <w:r w:rsidRPr="00C53D17">
        <w:rPr>
          <w:rFonts w:ascii="Cambria" w:eastAsia="Times New Roman" w:hAnsi="Cambria" w:cs="Times New Roman"/>
          <w:color w:val="000000"/>
          <w:lang w:eastAsia="en-ID"/>
        </w:rPr>
        <w:t xml:space="preserve">Frustration is a feeling I had grown accustomed to since I was young and curious. But when I kept screaming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’s into the void and only hearing them echo back with no real answers, I knew something needed to change. There were pieces of knowledge missing in the back of my brain; I needed them filled before I could even start on the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’s.</w:t>
      </w:r>
      <w:commentRangeEnd w:id="4"/>
      <w:r w:rsidR="00C774D8">
        <w:rPr>
          <w:rStyle w:val="CommentReference"/>
        </w:rPr>
        <w:commentReference w:id="4"/>
      </w:r>
    </w:p>
    <w:p w14:paraId="1A13393C" w14:textId="77777777" w:rsidR="00C53D17" w:rsidRPr="00C53D17" w:rsidRDefault="00C53D17" w:rsidP="00C53D17">
      <w:pPr>
        <w:spacing w:after="0" w:line="240" w:lineRule="auto"/>
        <w:rPr>
          <w:rFonts w:ascii="Times New Roman" w:eastAsia="Times New Roman" w:hAnsi="Times New Roman" w:cs="Times New Roman"/>
          <w:sz w:val="24"/>
          <w:szCs w:val="24"/>
          <w:lang w:eastAsia="en-ID"/>
        </w:rPr>
      </w:pPr>
    </w:p>
    <w:p w14:paraId="6E87842B" w14:textId="209E9249" w:rsidR="00C53D17" w:rsidRDefault="00C53D17" w:rsidP="00C53D17">
      <w:pPr>
        <w:shd w:val="clear" w:color="auto" w:fill="FFFFFF"/>
        <w:spacing w:after="0" w:line="240" w:lineRule="auto"/>
        <w:rPr>
          <w:rFonts w:ascii="Cambria" w:eastAsia="Times New Roman" w:hAnsi="Cambria" w:cs="Times New Roman"/>
          <w:color w:val="000000"/>
          <w:lang w:eastAsia="en-ID"/>
        </w:rPr>
      </w:pPr>
      <w:r w:rsidRPr="00C53D17">
        <w:rPr>
          <w:rFonts w:ascii="Cambria" w:eastAsia="Times New Roman" w:hAnsi="Cambria" w:cs="Times New Roman"/>
          <w:color w:val="000000"/>
          <w:lang w:eastAsia="en-ID"/>
        </w:rPr>
        <w:t xml:space="preserve">So I read and read, took apart the nuances of problems and broke them into little pieces, inspected their reflection in all angles. While I was researching the reasons why, exactly, the cakes would even spoil in the first place, I came across the Maillard reaction: the one responsible for making the garlic dance years ago, when I was just eleven years old. </w:t>
      </w:r>
      <w:commentRangeStart w:id="5"/>
      <w:r w:rsidRPr="00C53D17">
        <w:rPr>
          <w:rFonts w:ascii="Cambria" w:eastAsia="Times New Roman" w:hAnsi="Cambria" w:cs="Times New Roman"/>
          <w:color w:val="000000"/>
          <w:lang w:eastAsia="en-ID"/>
        </w:rPr>
        <w:t xml:space="preserve">The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 of a phenomenon that had lingered in the back of my mind for nearly half a decade finally settled with this discovery, along with the realization that it wasn’t just the heat, but so much more that was involved in the choreography.</w:t>
      </w:r>
      <w:commentRangeEnd w:id="5"/>
      <w:r w:rsidR="00BD0AA3">
        <w:rPr>
          <w:rStyle w:val="CommentReference"/>
        </w:rPr>
        <w:commentReference w:id="5"/>
      </w:r>
    </w:p>
    <w:p w14:paraId="7E5ECBBD" w14:textId="77777777" w:rsidR="00C53D17" w:rsidRPr="00C53D17" w:rsidRDefault="00C53D17" w:rsidP="00C53D17">
      <w:pPr>
        <w:shd w:val="clear" w:color="auto" w:fill="FFFFFF"/>
        <w:spacing w:after="0" w:line="240" w:lineRule="auto"/>
        <w:rPr>
          <w:rFonts w:ascii="Times New Roman" w:eastAsia="Times New Roman" w:hAnsi="Times New Roman" w:cs="Times New Roman"/>
          <w:sz w:val="24"/>
          <w:szCs w:val="24"/>
          <w:lang w:eastAsia="en-ID"/>
        </w:rPr>
      </w:pPr>
      <w:commentRangeStart w:id="6"/>
    </w:p>
    <w:p w14:paraId="5E43913F" w14:textId="30216BD3" w:rsidR="00DE1915" w:rsidRDefault="00C53D17" w:rsidP="00C53D17">
      <w:pPr>
        <w:rPr>
          <w:ins w:id="7" w:author="Thalia Priscilla" w:date="2022-10-24T15:00:00Z"/>
          <w:rFonts w:ascii="Cambria" w:eastAsia="Times New Roman" w:hAnsi="Cambria" w:cs="Times New Roman"/>
          <w:color w:val="000000"/>
          <w:lang w:eastAsia="en-ID"/>
        </w:rPr>
      </w:pPr>
      <w:r w:rsidRPr="00C53D17">
        <w:rPr>
          <w:rFonts w:ascii="Cambria" w:eastAsia="Times New Roman" w:hAnsi="Cambria" w:cs="Times New Roman"/>
          <w:color w:val="000000"/>
          <w:lang w:eastAsia="en-ID"/>
        </w:rPr>
        <w:t xml:space="preserve">I’ve learned over the years that there was no use in trying to solve a problem without understanding its nuances first. These </w:t>
      </w:r>
      <w:r w:rsidRPr="00C53D17">
        <w:rPr>
          <w:rFonts w:ascii="Cambria" w:eastAsia="Times New Roman" w:hAnsi="Cambria" w:cs="Times New Roman"/>
          <w:i/>
          <w:iCs/>
          <w:color w:val="000000"/>
          <w:lang w:eastAsia="en-ID"/>
        </w:rPr>
        <w:t>why</w:t>
      </w:r>
      <w:r w:rsidRPr="00C53D17">
        <w:rPr>
          <w:rFonts w:ascii="Cambria" w:eastAsia="Times New Roman" w:hAnsi="Cambria" w:cs="Times New Roman"/>
          <w:color w:val="000000"/>
          <w:lang w:eastAsia="en-ID"/>
        </w:rPr>
        <w:t xml:space="preserve">’s, although frustrating, have eventually </w:t>
      </w:r>
      <w:proofErr w:type="spellStart"/>
      <w:r w:rsidRPr="00C53D17">
        <w:rPr>
          <w:rFonts w:ascii="Cambria" w:eastAsia="Times New Roman" w:hAnsi="Cambria" w:cs="Times New Roman"/>
          <w:color w:val="000000"/>
          <w:lang w:eastAsia="en-ID"/>
        </w:rPr>
        <w:t>molded</w:t>
      </w:r>
      <w:proofErr w:type="spellEnd"/>
      <w:r w:rsidRPr="00C53D17">
        <w:rPr>
          <w:rFonts w:ascii="Cambria" w:eastAsia="Times New Roman" w:hAnsi="Cambria" w:cs="Times New Roman"/>
          <w:color w:val="000000"/>
          <w:lang w:eastAsia="en-ID"/>
        </w:rPr>
        <w:t xml:space="preserve"> me </w:t>
      </w:r>
      <w:r w:rsidRPr="00C53D17">
        <w:rPr>
          <w:rFonts w:ascii="Cambria" w:eastAsia="Times New Roman" w:hAnsi="Cambria" w:cs="Times New Roman"/>
          <w:color w:val="000000"/>
          <w:lang w:eastAsia="en-ID"/>
        </w:rPr>
        <w:lastRenderedPageBreak/>
        <w:t xml:space="preserve">into the person I am today: someone who </w:t>
      </w:r>
      <w:proofErr w:type="spellStart"/>
      <w:r w:rsidRPr="00C53D17">
        <w:rPr>
          <w:rFonts w:ascii="Cambria" w:eastAsia="Times New Roman" w:hAnsi="Cambria" w:cs="Times New Roman"/>
          <w:color w:val="000000"/>
          <w:lang w:eastAsia="en-ID"/>
        </w:rPr>
        <w:t>analyzes</w:t>
      </w:r>
      <w:proofErr w:type="spellEnd"/>
      <w:r w:rsidRPr="00C53D17">
        <w:rPr>
          <w:rFonts w:ascii="Cambria" w:eastAsia="Times New Roman" w:hAnsi="Cambria" w:cs="Times New Roman"/>
          <w:color w:val="000000"/>
          <w:lang w:eastAsia="en-ID"/>
        </w:rPr>
        <w:t xml:space="preserve"> before taking action, undertakes opportunities to learn with an open heart, and chases after their curiosity like light at the end of the tunnel.</w:t>
      </w:r>
      <w:commentRangeEnd w:id="6"/>
      <w:r w:rsidR="00C774D8">
        <w:rPr>
          <w:rStyle w:val="CommentReference"/>
        </w:rPr>
        <w:commentReference w:id="6"/>
      </w:r>
    </w:p>
    <w:p w14:paraId="1D450FD1" w14:textId="2B00AC7D" w:rsidR="00EC34CF" w:rsidRPr="00DD6D91" w:rsidRDefault="00EC34CF" w:rsidP="00C53D17">
      <w:pPr>
        <w:rPr>
          <w:ins w:id="8" w:author="Thalia Priscilla" w:date="2022-10-24T15:01:00Z"/>
          <w:rFonts w:eastAsia="Times New Roman" w:cstheme="minorHAnsi"/>
          <w:color w:val="000000"/>
          <w:u w:val="single"/>
          <w:lang w:eastAsia="en-ID"/>
        </w:rPr>
      </w:pPr>
      <w:ins w:id="9" w:author="Thalia Priscilla" w:date="2022-10-24T15:01:00Z">
        <w:r w:rsidRPr="00DD6D91">
          <w:rPr>
            <w:rFonts w:eastAsia="Times New Roman" w:cstheme="minorHAnsi"/>
            <w:color w:val="000000"/>
            <w:u w:val="single"/>
            <w:lang w:eastAsia="en-ID"/>
          </w:rPr>
          <w:t>Notes:</w:t>
        </w:r>
      </w:ins>
    </w:p>
    <w:p w14:paraId="53E6142C" w14:textId="50FF17F7" w:rsidR="00EC34CF" w:rsidRDefault="009B4151" w:rsidP="00C53D17">
      <w:pPr>
        <w:rPr>
          <w:ins w:id="10" w:author="Thalia Priscilla" w:date="2022-10-24T16:03:00Z"/>
        </w:rPr>
      </w:pPr>
      <w:ins w:id="11" w:author="Thalia Priscilla" w:date="2022-10-24T16:02:00Z">
        <w:r>
          <w:t>I think you</w:t>
        </w:r>
      </w:ins>
      <w:ins w:id="12" w:author="Thalia Priscilla" w:date="2022-10-24T16:03:00Z">
        <w:r>
          <w:t>r story is relatable to many people</w:t>
        </w:r>
        <w:r w:rsidR="00D43928">
          <w:t xml:space="preserve"> and has a lot of nuances to it. </w:t>
        </w:r>
      </w:ins>
      <w:ins w:id="13" w:author="Thalia Priscilla" w:date="2022-10-24T16:39:00Z">
        <w:r w:rsidR="00DD6D91">
          <w:t>You started with a very interesting premise – the why’s of the every day.</w:t>
        </w:r>
      </w:ins>
      <w:ins w:id="14" w:author="Thalia Priscilla" w:date="2022-10-24T16:42:00Z">
        <w:r w:rsidR="00DD6D91">
          <w:t xml:space="preserve"> </w:t>
        </w:r>
      </w:ins>
    </w:p>
    <w:p w14:paraId="4000589E" w14:textId="6F855685" w:rsidR="00480B2A" w:rsidRDefault="00D43928" w:rsidP="00C774D8">
      <w:pPr>
        <w:rPr>
          <w:ins w:id="15" w:author="Thalia Priscilla" w:date="2022-10-24T16:30:00Z"/>
        </w:rPr>
      </w:pPr>
      <w:ins w:id="16" w:author="Thalia Priscilla" w:date="2022-10-24T16:04:00Z">
        <w:r>
          <w:t xml:space="preserve">Since your </w:t>
        </w:r>
      </w:ins>
      <w:ins w:id="17" w:author="Thalia Priscilla" w:date="2022-10-24T16:06:00Z">
        <w:r>
          <w:t>essay</w:t>
        </w:r>
      </w:ins>
      <w:ins w:id="18" w:author="Thalia Priscilla" w:date="2022-10-24T16:04:00Z">
        <w:r>
          <w:t xml:space="preserve"> involves </w:t>
        </w:r>
      </w:ins>
      <w:ins w:id="19" w:author="Thalia Priscilla" w:date="2022-10-24T16:05:00Z">
        <w:r>
          <w:t xml:space="preserve">two separate </w:t>
        </w:r>
      </w:ins>
      <w:ins w:id="20" w:author="Thalia Priscilla" w:date="2022-10-24T16:07:00Z">
        <w:r>
          <w:t>sub-</w:t>
        </w:r>
      </w:ins>
      <w:ins w:id="21" w:author="Thalia Priscilla" w:date="2022-10-24T16:05:00Z">
        <w:r>
          <w:t xml:space="preserve">stories, </w:t>
        </w:r>
      </w:ins>
      <w:ins w:id="22" w:author="Thalia Priscilla" w:date="2022-10-24T16:06:00Z">
        <w:r>
          <w:t xml:space="preserve">structuring </w:t>
        </w:r>
      </w:ins>
      <w:ins w:id="23" w:author="Thalia Priscilla" w:date="2022-10-24T16:07:00Z">
        <w:r>
          <w:t xml:space="preserve">it is key. </w:t>
        </w:r>
      </w:ins>
      <w:ins w:id="24" w:author="Thalia Priscilla" w:date="2022-10-24T16:14:00Z">
        <w:r w:rsidR="00C774D8">
          <w:t xml:space="preserve">I suggest outlining the essay </w:t>
        </w:r>
      </w:ins>
      <w:ins w:id="25" w:author="Thalia Priscilla" w:date="2022-10-24T16:16:00Z">
        <w:r w:rsidR="00C774D8">
          <w:t xml:space="preserve">to </w:t>
        </w:r>
      </w:ins>
      <w:ins w:id="26" w:author="Thalia Priscilla" w:date="2022-10-24T16:26:00Z">
        <w:r w:rsidR="00480B2A">
          <w:t xml:space="preserve">ultimately focus on showing your personal growth. </w:t>
        </w:r>
      </w:ins>
      <w:ins w:id="27" w:author="Thalia Priscilla" w:date="2022-10-24T16:39:00Z">
        <w:r w:rsidR="00DD6D91">
          <w:t>I think the first half of the essay can show the premise – your two stories. However, the second half of the essay should show your process – what you learned through your why’s</w:t>
        </w:r>
      </w:ins>
      <w:ins w:id="28" w:author="Thalia Priscilla" w:date="2022-10-24T16:40:00Z">
        <w:r w:rsidR="00DD6D91">
          <w:t>, how you grow through seeking those answers, and how you plan to apply those lessons.</w:t>
        </w:r>
      </w:ins>
    </w:p>
    <w:p w14:paraId="7D9D987E" w14:textId="3AEDD75A" w:rsidR="00952FEC" w:rsidRDefault="00952FEC" w:rsidP="00C774D8">
      <w:pPr>
        <w:rPr>
          <w:ins w:id="29" w:author="Thalia Priscilla" w:date="2022-10-24T16:35:00Z"/>
        </w:rPr>
      </w:pPr>
      <w:ins w:id="30" w:author="Thalia Priscilla" w:date="2022-10-24T16:33:00Z">
        <w:r>
          <w:t>You</w:t>
        </w:r>
      </w:ins>
      <w:ins w:id="31" w:author="Thalia Priscilla" w:date="2022-10-24T16:27:00Z">
        <w:r w:rsidR="00480B2A">
          <w:t xml:space="preserve"> can show more depth in your personal growth</w:t>
        </w:r>
      </w:ins>
      <w:ins w:id="32" w:author="Thalia Priscilla" w:date="2022-10-24T16:28:00Z">
        <w:r w:rsidR="00480B2A">
          <w:t xml:space="preserve"> by </w:t>
        </w:r>
      </w:ins>
      <w:ins w:id="33" w:author="Thalia Priscilla" w:date="2022-10-24T16:30:00Z">
        <w:r w:rsidR="00480B2A">
          <w:t>adding a reflection</w:t>
        </w:r>
      </w:ins>
      <w:ins w:id="34" w:author="Thalia Priscilla" w:date="2022-10-24T16:28:00Z">
        <w:r w:rsidR="00480B2A">
          <w:t xml:space="preserve"> on what you have learned through the questions in your 5</w:t>
        </w:r>
        <w:r w:rsidR="00480B2A" w:rsidRPr="00480B2A">
          <w:rPr>
            <w:vertAlign w:val="superscript"/>
          </w:rPr>
          <w:t>th</w:t>
        </w:r>
        <w:r w:rsidR="00480B2A">
          <w:t xml:space="preserve"> paragraph. </w:t>
        </w:r>
      </w:ins>
      <w:ins w:id="35" w:author="Thalia Priscilla" w:date="2022-10-24T16:37:00Z">
        <w:r w:rsidR="00DD6D91">
          <w:t>W</w:t>
        </w:r>
      </w:ins>
      <w:ins w:id="36" w:author="Thalia Priscilla" w:date="2022-10-24T16:35:00Z">
        <w:r w:rsidR="00DD6D91">
          <w:t xml:space="preserve">hat you learned </w:t>
        </w:r>
      </w:ins>
      <w:ins w:id="37" w:author="Thalia Priscilla" w:date="2022-10-24T16:36:00Z">
        <w:r w:rsidR="00DD6D91">
          <w:t>through those lessons</w:t>
        </w:r>
      </w:ins>
      <w:ins w:id="38" w:author="Thalia Priscilla" w:date="2022-10-24T16:35:00Z">
        <w:r w:rsidR="00DD6D91">
          <w:t xml:space="preserve"> </w:t>
        </w:r>
      </w:ins>
      <w:ins w:id="39" w:author="Thalia Priscilla" w:date="2022-10-24T16:36:00Z">
        <w:r w:rsidR="00DD6D91">
          <w:t xml:space="preserve">will </w:t>
        </w:r>
      </w:ins>
      <w:ins w:id="40" w:author="Thalia Priscilla" w:date="2022-10-24T16:35:00Z">
        <w:r w:rsidR="00DD6D91">
          <w:t xml:space="preserve">give you the </w:t>
        </w:r>
      </w:ins>
      <w:ins w:id="41" w:author="Thalia Priscilla" w:date="2022-10-24T16:37:00Z">
        <w:r w:rsidR="00DD6D91">
          <w:t xml:space="preserve">opportunity to show </w:t>
        </w:r>
      </w:ins>
      <w:ins w:id="42" w:author="Thalia Priscilla" w:date="2022-10-24T16:38:00Z">
        <w:r w:rsidR="00DD6D91">
          <w:t>how you will face life in college and beyond – which will no doubt be tougher.</w:t>
        </w:r>
      </w:ins>
      <w:ins w:id="43" w:author="Thalia Priscilla" w:date="2022-10-24T16:36:00Z">
        <w:r w:rsidR="00DD6D91">
          <w:t xml:space="preserve"> </w:t>
        </w:r>
      </w:ins>
      <w:ins w:id="44" w:author="Thalia Priscilla" w:date="2022-10-24T16:38:00Z">
        <w:r w:rsidR="00DD6D91">
          <w:t xml:space="preserve">This can be included in your conclusion. </w:t>
        </w:r>
      </w:ins>
    </w:p>
    <w:p w14:paraId="043D6FC9" w14:textId="1A5A196D" w:rsidR="00952FEC" w:rsidRDefault="00952FEC" w:rsidP="00C774D8">
      <w:ins w:id="45" w:author="Thalia Priscilla" w:date="2022-10-24T16:35:00Z">
        <w:r>
          <w:t xml:space="preserve"> </w:t>
        </w:r>
      </w:ins>
      <w:ins w:id="46" w:author="Thalia Priscilla" w:date="2022-10-24T16:40:00Z">
        <w:r w:rsidR="00DD6D91">
          <w:t>All the best!</w:t>
        </w:r>
      </w:ins>
    </w:p>
    <w:sectPr w:rsidR="00952FE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4T15:44:00Z" w:initials="TP">
    <w:p w14:paraId="54B24AEE" w14:textId="19876C79" w:rsidR="00687CD1" w:rsidRDefault="00687CD1">
      <w:pPr>
        <w:pStyle w:val="CommentText"/>
      </w:pPr>
      <w:r>
        <w:rPr>
          <w:rStyle w:val="CommentReference"/>
        </w:rPr>
        <w:annotationRef/>
      </w:r>
      <w:r w:rsidR="00795812">
        <w:rPr>
          <w:rStyle w:val="CommentReference"/>
        </w:rPr>
        <w:t>Great visualization!</w:t>
      </w:r>
    </w:p>
  </w:comment>
  <w:comment w:id="1" w:author="Thalia Priscilla" w:date="2022-10-24T16:13:00Z" w:initials="TP">
    <w:p w14:paraId="17D21254" w14:textId="392A7638" w:rsidR="00553868" w:rsidRDefault="00553868">
      <w:pPr>
        <w:pStyle w:val="CommentText"/>
      </w:pPr>
      <w:r>
        <w:rPr>
          <w:rStyle w:val="CommentReference"/>
        </w:rPr>
        <w:annotationRef/>
      </w:r>
      <w:r>
        <w:t>I think these two paragraphs can be more concise and I would actually combine them into one paragraph.</w:t>
      </w:r>
    </w:p>
  </w:comment>
  <w:comment w:id="3" w:author="Thalia Priscilla" w:date="2022-10-24T16:23:00Z" w:initials="TP">
    <w:p w14:paraId="628A2140" w14:textId="1837FD72" w:rsidR="00BD0AA3" w:rsidRDefault="00BD0AA3">
      <w:pPr>
        <w:pStyle w:val="CommentText"/>
      </w:pPr>
      <w:r>
        <w:rPr>
          <w:rStyle w:val="CommentReference"/>
        </w:rPr>
        <w:annotationRef/>
      </w:r>
      <w:r>
        <w:rPr>
          <w:rStyle w:val="CommentReference"/>
        </w:rPr>
        <w:annotationRef/>
      </w:r>
      <w:r>
        <w:rPr>
          <w:rStyle w:val="CommentReference"/>
        </w:rPr>
        <w:t xml:space="preserve">This is an interesting </w:t>
      </w:r>
      <w:r>
        <w:t>life lesson</w:t>
      </w:r>
      <w:r w:rsidR="00DD6D91">
        <w:t xml:space="preserve">. What did you learn from asking these questions? Did you find the answers? </w:t>
      </w:r>
      <w:r>
        <w:t xml:space="preserve">I </w:t>
      </w:r>
      <w:r w:rsidR="00DD6D91">
        <w:t xml:space="preserve">strongly </w:t>
      </w:r>
      <w:r>
        <w:t xml:space="preserve">suggest you explore more in depth and include in your conclusion. </w:t>
      </w:r>
    </w:p>
  </w:comment>
  <w:comment w:id="4" w:author="Thalia Priscilla" w:date="2022-10-24T16:14:00Z" w:initials="TP">
    <w:p w14:paraId="579E7BB0" w14:textId="3E5E561C" w:rsidR="00C774D8" w:rsidRDefault="00C774D8">
      <w:pPr>
        <w:pStyle w:val="CommentText"/>
      </w:pPr>
      <w:r>
        <w:rPr>
          <w:rStyle w:val="CommentReference"/>
        </w:rPr>
        <w:annotationRef/>
      </w:r>
      <w:r w:rsidR="00BD0AA3">
        <w:rPr>
          <w:rStyle w:val="CommentReference"/>
        </w:rPr>
        <w:t>I think this part can be shortened</w:t>
      </w:r>
      <w:r w:rsidR="00DD6D91">
        <w:rPr>
          <w:rStyle w:val="CommentReference"/>
        </w:rPr>
        <w:t xml:space="preserve"> since the why’s are kind of repetitive throughout the essay.</w:t>
      </w:r>
    </w:p>
  </w:comment>
  <w:comment w:id="5" w:author="Thalia Priscilla" w:date="2022-10-24T16:24:00Z" w:initials="TP">
    <w:p w14:paraId="736A67E1" w14:textId="1FA800C1" w:rsidR="00BD0AA3" w:rsidRDefault="00BD0AA3">
      <w:pPr>
        <w:pStyle w:val="CommentText"/>
      </w:pPr>
      <w:r>
        <w:rPr>
          <w:rStyle w:val="CommentReference"/>
        </w:rPr>
        <w:annotationRef/>
      </w:r>
      <w:r>
        <w:t xml:space="preserve">It’s great that you have found connection in the why’s of the garlic and the spoiled cake questions. However, your personal growth can definitely be </w:t>
      </w:r>
      <w:r w:rsidR="00480B2A">
        <w:t>shown in your reflection of the questions surrounding why your efforts went to waste, the unpurchased cakes, etc.</w:t>
      </w:r>
    </w:p>
  </w:comment>
  <w:comment w:id="6" w:author="Thalia Priscilla" w:date="2022-10-24T16:19:00Z" w:initials="TP">
    <w:p w14:paraId="5B3ADBD0" w14:textId="1201FD3F" w:rsidR="00BD0AA3" w:rsidRPr="00BD0AA3" w:rsidRDefault="00C774D8">
      <w:pPr>
        <w:pStyle w:val="CommentText"/>
        <w:rPr>
          <w:sz w:val="16"/>
          <w:szCs w:val="16"/>
        </w:rPr>
      </w:pPr>
      <w:r>
        <w:rPr>
          <w:rStyle w:val="CommentReference"/>
        </w:rPr>
        <w:annotationRef/>
      </w:r>
      <w:r>
        <w:rPr>
          <w:rStyle w:val="CommentReference"/>
        </w:rPr>
        <w:t xml:space="preserve">The reader would </w:t>
      </w:r>
      <w:r w:rsidR="00B92E3D">
        <w:rPr>
          <w:rStyle w:val="CommentReference"/>
        </w:rPr>
        <w:t>be interested</w:t>
      </w:r>
      <w:r>
        <w:rPr>
          <w:rStyle w:val="CommentReference"/>
        </w:rPr>
        <w:t xml:space="preserve"> to see how you have grown through what you have learned</w:t>
      </w:r>
      <w:r w:rsidR="00BD0AA3">
        <w:rPr>
          <w:rStyle w:val="CommentReference"/>
        </w:rPr>
        <w:t>. I would connect what you have learned here to how you can apply that in your future (university and beyond).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B24AEE" w15:done="0"/>
  <w15:commentEx w15:paraId="17D21254" w15:done="0"/>
  <w15:commentEx w15:paraId="628A2140" w15:done="0"/>
  <w15:commentEx w15:paraId="579E7BB0" w15:done="0"/>
  <w15:commentEx w15:paraId="736A67E1" w15:done="0"/>
  <w15:commentEx w15:paraId="5B3AD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3157" w16cex:dateUtc="2022-10-24T08:44:00Z"/>
  <w16cex:commentExtensible w16cex:durableId="27013815" w16cex:dateUtc="2022-10-24T09:13:00Z"/>
  <w16cex:commentExtensible w16cex:durableId="27013A73" w16cex:dateUtc="2022-10-24T09:23:00Z"/>
  <w16cex:commentExtensible w16cex:durableId="2701384C" w16cex:dateUtc="2022-10-24T09:14:00Z"/>
  <w16cex:commentExtensible w16cex:durableId="27013ACA" w16cex:dateUtc="2022-10-24T09:24:00Z"/>
  <w16cex:commentExtensible w16cex:durableId="2701397C" w16cex:dateUtc="2022-10-24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B24AEE" w16cid:durableId="27013157"/>
  <w16cid:commentId w16cid:paraId="17D21254" w16cid:durableId="27013815"/>
  <w16cid:commentId w16cid:paraId="628A2140" w16cid:durableId="27013A73"/>
  <w16cid:commentId w16cid:paraId="579E7BB0" w16cid:durableId="2701384C"/>
  <w16cid:commentId w16cid:paraId="736A67E1" w16cid:durableId="27013ACA"/>
  <w16cid:commentId w16cid:paraId="5B3ADBD0" w16cid:durableId="270139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eutrifStudio-Regular">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05E2"/>
    <w:multiLevelType w:val="hybridMultilevel"/>
    <w:tmpl w:val="D36EBE4C"/>
    <w:lvl w:ilvl="0" w:tplc="809A19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D40B5"/>
    <w:multiLevelType w:val="multilevel"/>
    <w:tmpl w:val="5DF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D7F2F"/>
    <w:multiLevelType w:val="hybridMultilevel"/>
    <w:tmpl w:val="ABFC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17"/>
    <w:rsid w:val="000712F5"/>
    <w:rsid w:val="00480B2A"/>
    <w:rsid w:val="00553868"/>
    <w:rsid w:val="00687CD1"/>
    <w:rsid w:val="00795812"/>
    <w:rsid w:val="00952FEC"/>
    <w:rsid w:val="009B4151"/>
    <w:rsid w:val="00B92E3D"/>
    <w:rsid w:val="00BD0AA3"/>
    <w:rsid w:val="00C53D17"/>
    <w:rsid w:val="00C774D8"/>
    <w:rsid w:val="00D43928"/>
    <w:rsid w:val="00DD6D91"/>
    <w:rsid w:val="00DE1915"/>
    <w:rsid w:val="00EC34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07B7"/>
  <w15:chartTrackingRefBased/>
  <w15:docId w15:val="{624B7FFE-AB43-42EF-896F-134B965C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D1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0712F5"/>
    <w:pPr>
      <w:spacing w:after="0" w:line="240" w:lineRule="auto"/>
    </w:pPr>
  </w:style>
  <w:style w:type="character" w:styleId="CommentReference">
    <w:name w:val="annotation reference"/>
    <w:basedOn w:val="DefaultParagraphFont"/>
    <w:uiPriority w:val="99"/>
    <w:semiHidden/>
    <w:unhideWhenUsed/>
    <w:rsid w:val="00687CD1"/>
    <w:rPr>
      <w:sz w:val="16"/>
      <w:szCs w:val="16"/>
    </w:rPr>
  </w:style>
  <w:style w:type="paragraph" w:styleId="CommentText">
    <w:name w:val="annotation text"/>
    <w:basedOn w:val="Normal"/>
    <w:link w:val="CommentTextChar"/>
    <w:uiPriority w:val="99"/>
    <w:semiHidden/>
    <w:unhideWhenUsed/>
    <w:rsid w:val="00687CD1"/>
    <w:pPr>
      <w:spacing w:line="240" w:lineRule="auto"/>
    </w:pPr>
    <w:rPr>
      <w:sz w:val="20"/>
      <w:szCs w:val="20"/>
    </w:rPr>
  </w:style>
  <w:style w:type="character" w:customStyle="1" w:styleId="CommentTextChar">
    <w:name w:val="Comment Text Char"/>
    <w:basedOn w:val="DefaultParagraphFont"/>
    <w:link w:val="CommentText"/>
    <w:uiPriority w:val="99"/>
    <w:semiHidden/>
    <w:rsid w:val="00687CD1"/>
    <w:rPr>
      <w:sz w:val="20"/>
      <w:szCs w:val="20"/>
    </w:rPr>
  </w:style>
  <w:style w:type="paragraph" w:styleId="CommentSubject">
    <w:name w:val="annotation subject"/>
    <w:basedOn w:val="CommentText"/>
    <w:next w:val="CommentText"/>
    <w:link w:val="CommentSubjectChar"/>
    <w:uiPriority w:val="99"/>
    <w:semiHidden/>
    <w:unhideWhenUsed/>
    <w:rsid w:val="00687CD1"/>
    <w:rPr>
      <w:b/>
      <w:bCs/>
    </w:rPr>
  </w:style>
  <w:style w:type="character" w:customStyle="1" w:styleId="CommentSubjectChar">
    <w:name w:val="Comment Subject Char"/>
    <w:basedOn w:val="CommentTextChar"/>
    <w:link w:val="CommentSubject"/>
    <w:uiPriority w:val="99"/>
    <w:semiHidden/>
    <w:rsid w:val="00687CD1"/>
    <w:rPr>
      <w:b/>
      <w:bCs/>
      <w:sz w:val="20"/>
      <w:szCs w:val="20"/>
    </w:rPr>
  </w:style>
  <w:style w:type="paragraph" w:styleId="ListParagraph">
    <w:name w:val="List Paragraph"/>
    <w:basedOn w:val="Normal"/>
    <w:uiPriority w:val="34"/>
    <w:qFormat/>
    <w:rsid w:val="00C7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269015">
      <w:bodyDiv w:val="1"/>
      <w:marLeft w:val="0"/>
      <w:marRight w:val="0"/>
      <w:marTop w:val="0"/>
      <w:marBottom w:val="0"/>
      <w:divBdr>
        <w:top w:val="none" w:sz="0" w:space="0" w:color="auto"/>
        <w:left w:val="none" w:sz="0" w:space="0" w:color="auto"/>
        <w:bottom w:val="none" w:sz="0" w:space="0" w:color="auto"/>
        <w:right w:val="none" w:sz="0" w:space="0" w:color="auto"/>
      </w:divBdr>
    </w:div>
    <w:div w:id="16352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2</cp:revision>
  <dcterms:created xsi:type="dcterms:W3CDTF">2022-10-22T14:14:00Z</dcterms:created>
  <dcterms:modified xsi:type="dcterms:W3CDTF">2022-10-24T09:42:00Z</dcterms:modified>
</cp:coreProperties>
</file>