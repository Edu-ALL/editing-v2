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331F8" w14:textId="77777777" w:rsidR="00BE7415" w:rsidRDefault="00BE7415">
      <w:pPr>
        <w:rPr>
          <w:rFonts w:ascii="Arial" w:hAnsi="Arial" w:cs="Arial"/>
          <w:b/>
          <w:bCs/>
          <w:color w:val="000000"/>
          <w:u w:val="single"/>
        </w:rPr>
      </w:pPr>
      <w:r w:rsidRPr="00BE7415">
        <w:rPr>
          <w:rFonts w:ascii="Arial" w:hAnsi="Arial" w:cs="Arial"/>
          <w:b/>
          <w:bCs/>
          <w:color w:val="000000"/>
          <w:u w:val="single"/>
        </w:rPr>
        <w:t>6.  Think about an academic subject that inspires you. Describe how you have furthered this interest inside and/or outside of the classroom. → Business Management</w:t>
      </w:r>
    </w:p>
    <w:p w14:paraId="134D35A9" w14:textId="77777777" w:rsidR="00BE7415" w:rsidRDefault="00BE7415">
      <w:pPr>
        <w:rPr>
          <w:rFonts w:ascii="Arial" w:hAnsi="Arial" w:cs="Arial"/>
          <w:b/>
          <w:bCs/>
          <w:color w:val="000000"/>
          <w:u w:val="single"/>
        </w:rPr>
      </w:pPr>
    </w:p>
    <w:p w14:paraId="6B5A7EA0" w14:textId="62BE47BA" w:rsidR="00BE7415" w:rsidRPr="00BE7415" w:rsidRDefault="00BE7415" w:rsidP="00BE7415">
      <w:pPr>
        <w:ind w:firstLine="720"/>
        <w:jc w:val="both"/>
        <w:rPr>
          <w:rFonts w:ascii="Times New Roman" w:eastAsia="Times New Roman" w:hAnsi="Times New Roman" w:cs="Times New Roman"/>
        </w:rPr>
      </w:pPr>
      <w:r w:rsidRPr="00BE7415">
        <w:rPr>
          <w:rFonts w:ascii="Times New Roman" w:eastAsia="Times New Roman" w:hAnsi="Times New Roman" w:cs="Times New Roman"/>
          <w:color w:val="000000"/>
        </w:rPr>
        <w:t xml:space="preserve">Seeing so many online stores and studying business management made me think of the possibilities of whether I could be one of the people behind those stores too. </w:t>
      </w:r>
      <w:del w:id="0" w:author="Chiara Situmorang" w:date="2022-11-28T23:02:00Z">
        <w:r w:rsidRPr="00BE7415" w:rsidDel="00D95441">
          <w:rPr>
            <w:rFonts w:ascii="Times New Roman" w:eastAsia="Times New Roman" w:hAnsi="Times New Roman" w:cs="Times New Roman"/>
            <w:color w:val="000000"/>
          </w:rPr>
          <w:delText>The answer was, “yes,” a</w:delText>
        </w:r>
      </w:del>
      <w:ins w:id="1" w:author="Chiara Situmorang" w:date="2022-11-28T23:02:00Z">
        <w:r w:rsidR="00D95441">
          <w:rPr>
            <w:rFonts w:ascii="Times New Roman" w:eastAsia="Times New Roman" w:hAnsi="Times New Roman" w:cs="Times New Roman"/>
            <w:color w:val="000000"/>
          </w:rPr>
          <w:t>A</w:t>
        </w:r>
      </w:ins>
      <w:r w:rsidRPr="00BE7415">
        <w:rPr>
          <w:rFonts w:ascii="Times New Roman" w:eastAsia="Times New Roman" w:hAnsi="Times New Roman" w:cs="Times New Roman"/>
          <w:color w:val="000000"/>
        </w:rPr>
        <w:t xml:space="preserve">s my business management teacher taught me the basic steps </w:t>
      </w:r>
      <w:ins w:id="2" w:author="Chiara Situmorang" w:date="2022-11-28T23:02:00Z">
        <w:r w:rsidR="00D95441">
          <w:rPr>
            <w:rFonts w:ascii="Times New Roman" w:eastAsia="Times New Roman" w:hAnsi="Times New Roman" w:cs="Times New Roman"/>
            <w:color w:val="000000"/>
          </w:rPr>
          <w:t>to</w:t>
        </w:r>
      </w:ins>
      <w:del w:id="3" w:author="Chiara Situmorang" w:date="2022-11-28T23:02:00Z">
        <w:r w:rsidRPr="00BE7415" w:rsidDel="00D95441">
          <w:rPr>
            <w:rFonts w:ascii="Times New Roman" w:eastAsia="Times New Roman" w:hAnsi="Times New Roman" w:cs="Times New Roman"/>
            <w:color w:val="000000"/>
          </w:rPr>
          <w:delText>in</w:delText>
        </w:r>
      </w:del>
      <w:r w:rsidRPr="00BE7415">
        <w:rPr>
          <w:rFonts w:ascii="Times New Roman" w:eastAsia="Times New Roman" w:hAnsi="Times New Roman" w:cs="Times New Roman"/>
          <w:color w:val="000000"/>
        </w:rPr>
        <w:t xml:space="preserve"> starting my own business and encouraged me to </w:t>
      </w:r>
      <w:del w:id="4" w:author="Chiara Situmorang" w:date="2022-11-28T23:02:00Z">
        <w:r w:rsidRPr="00BE7415" w:rsidDel="00D95441">
          <w:rPr>
            <w:rFonts w:ascii="Times New Roman" w:eastAsia="Times New Roman" w:hAnsi="Times New Roman" w:cs="Times New Roman"/>
            <w:color w:val="000000"/>
          </w:rPr>
          <w:delText>experiment on it</w:delText>
        </w:r>
      </w:del>
      <w:ins w:id="5" w:author="Chiara Situmorang" w:date="2022-11-28T23:02:00Z">
        <w:r w:rsidR="00D95441">
          <w:rPr>
            <w:rFonts w:ascii="Times New Roman" w:eastAsia="Times New Roman" w:hAnsi="Times New Roman" w:cs="Times New Roman"/>
            <w:color w:val="000000"/>
          </w:rPr>
          <w:t xml:space="preserve">try, I realized: the answer was </w:t>
        </w:r>
        <w:r w:rsidR="00D95441">
          <w:rPr>
            <w:rFonts w:ascii="Times New Roman" w:eastAsia="Times New Roman" w:hAnsi="Times New Roman" w:cs="Times New Roman"/>
            <w:i/>
            <w:iCs/>
            <w:color w:val="000000"/>
          </w:rPr>
          <w:t>yes</w:t>
        </w:r>
      </w:ins>
      <w:r w:rsidRPr="00BE7415">
        <w:rPr>
          <w:rFonts w:ascii="Times New Roman" w:eastAsia="Times New Roman" w:hAnsi="Times New Roman" w:cs="Times New Roman"/>
          <w:color w:val="000000"/>
        </w:rPr>
        <w:t xml:space="preserve">. </w:t>
      </w:r>
      <w:del w:id="6" w:author="Chiara Situmorang" w:date="2022-11-28T23:03:00Z">
        <w:r w:rsidRPr="00BE7415" w:rsidDel="00D95441">
          <w:rPr>
            <w:rFonts w:ascii="Times New Roman" w:eastAsia="Times New Roman" w:hAnsi="Times New Roman" w:cs="Times New Roman"/>
            <w:color w:val="000000"/>
          </w:rPr>
          <w:delText>This is why business management is exciting</w:delText>
        </w:r>
      </w:del>
      <w:del w:id="7" w:author="Chiara Situmorang" w:date="2022-11-28T23:02:00Z">
        <w:r w:rsidRPr="00BE7415" w:rsidDel="00D95441">
          <w:rPr>
            <w:rFonts w:ascii="Times New Roman" w:eastAsia="Times New Roman" w:hAnsi="Times New Roman" w:cs="Times New Roman"/>
            <w:color w:val="000000"/>
          </w:rPr>
          <w:delText xml:space="preserve">: </w:delText>
        </w:r>
      </w:del>
      <w:del w:id="8" w:author="Chiara Situmorang" w:date="2022-11-28T23:03:00Z">
        <w:r w:rsidRPr="00BE7415" w:rsidDel="00D95441">
          <w:rPr>
            <w:rFonts w:ascii="Times New Roman" w:eastAsia="Times New Roman" w:hAnsi="Times New Roman" w:cs="Times New Roman"/>
            <w:color w:val="000000"/>
          </w:rPr>
          <w:delText xml:space="preserve">I could immediately test out my idea </w:delText>
        </w:r>
      </w:del>
      <w:del w:id="9" w:author="Chiara Situmorang" w:date="2022-11-28T23:02:00Z">
        <w:r w:rsidRPr="00BE7415" w:rsidDel="00D95441">
          <w:rPr>
            <w:rFonts w:ascii="Times New Roman" w:eastAsia="Times New Roman" w:hAnsi="Times New Roman" w:cs="Times New Roman"/>
            <w:color w:val="000000"/>
          </w:rPr>
          <w:delText xml:space="preserve">to </w:delText>
        </w:r>
      </w:del>
      <w:del w:id="10" w:author="Chiara Situmorang" w:date="2022-11-28T23:03:00Z">
        <w:r w:rsidRPr="00BE7415" w:rsidDel="00D95441">
          <w:rPr>
            <w:rFonts w:ascii="Times New Roman" w:eastAsia="Times New Roman" w:hAnsi="Times New Roman" w:cs="Times New Roman"/>
            <w:color w:val="000000"/>
          </w:rPr>
          <w:delText xml:space="preserve">the </w:delText>
        </w:r>
      </w:del>
      <w:del w:id="11" w:author="Chiara Situmorang" w:date="2022-11-28T23:02:00Z">
        <w:r w:rsidRPr="00BE7415" w:rsidDel="00D95441">
          <w:rPr>
            <w:rFonts w:ascii="Times New Roman" w:eastAsia="Times New Roman" w:hAnsi="Times New Roman" w:cs="Times New Roman"/>
            <w:color w:val="000000"/>
          </w:rPr>
          <w:delText xml:space="preserve">potential </w:delText>
        </w:r>
      </w:del>
      <w:del w:id="12" w:author="Chiara Situmorang" w:date="2022-11-28T23:03:00Z">
        <w:r w:rsidRPr="00BE7415" w:rsidDel="00D95441">
          <w:rPr>
            <w:rFonts w:ascii="Times New Roman" w:eastAsia="Times New Roman" w:hAnsi="Times New Roman" w:cs="Times New Roman"/>
            <w:color w:val="000000"/>
          </w:rPr>
          <w:delText>target market. </w:delText>
        </w:r>
      </w:del>
    </w:p>
    <w:p w14:paraId="09B8BE15" w14:textId="59CCEADB" w:rsidR="00BE7415" w:rsidRPr="00BE7415" w:rsidRDefault="00BE7415" w:rsidP="00BE7415">
      <w:pPr>
        <w:ind w:firstLine="720"/>
        <w:jc w:val="both"/>
        <w:rPr>
          <w:rFonts w:ascii="Times New Roman" w:eastAsia="Times New Roman" w:hAnsi="Times New Roman" w:cs="Times New Roman"/>
        </w:rPr>
      </w:pPr>
      <w:del w:id="13" w:author="Chiara Situmorang" w:date="2022-11-28T23:03:00Z">
        <w:r w:rsidRPr="00BE7415" w:rsidDel="00D95441">
          <w:rPr>
            <w:rFonts w:ascii="Times New Roman" w:eastAsia="Times New Roman" w:hAnsi="Times New Roman" w:cs="Times New Roman"/>
            <w:color w:val="000000"/>
          </w:rPr>
          <w:delText>But f</w:delText>
        </w:r>
      </w:del>
      <w:ins w:id="14" w:author="Chiara Situmorang" w:date="2022-11-28T23:03:00Z">
        <w:r w:rsidR="00D95441">
          <w:rPr>
            <w:rFonts w:ascii="Times New Roman" w:eastAsia="Times New Roman" w:hAnsi="Times New Roman" w:cs="Times New Roman"/>
            <w:color w:val="000000"/>
          </w:rPr>
          <w:t>F</w:t>
        </w:r>
      </w:ins>
      <w:r w:rsidRPr="00BE7415">
        <w:rPr>
          <w:rFonts w:ascii="Times New Roman" w:eastAsia="Times New Roman" w:hAnsi="Times New Roman" w:cs="Times New Roman"/>
          <w:color w:val="000000"/>
        </w:rPr>
        <w:t>irst, I need</w:t>
      </w:r>
      <w:ins w:id="15" w:author="Chiara Situmorang" w:date="2022-11-28T23:03:00Z">
        <w:r w:rsidR="00D95441">
          <w:rPr>
            <w:rFonts w:ascii="Times New Roman" w:eastAsia="Times New Roman" w:hAnsi="Times New Roman" w:cs="Times New Roman"/>
            <w:color w:val="000000"/>
          </w:rPr>
          <w:t>ed</w:t>
        </w:r>
      </w:ins>
      <w:r w:rsidRPr="00BE7415">
        <w:rPr>
          <w:rFonts w:ascii="Times New Roman" w:eastAsia="Times New Roman" w:hAnsi="Times New Roman" w:cs="Times New Roman"/>
          <w:color w:val="000000"/>
        </w:rPr>
        <w:t xml:space="preserve"> to obtain the essential skills. Upon hearing about </w:t>
      </w:r>
      <w:del w:id="16" w:author="Chiara Situmorang" w:date="2022-11-28T23:03:00Z">
        <w:r w:rsidRPr="00BE7415" w:rsidDel="00D95441">
          <w:rPr>
            <w:rFonts w:ascii="Times New Roman" w:eastAsia="Times New Roman" w:hAnsi="Times New Roman" w:cs="Times New Roman"/>
            <w:color w:val="000000"/>
          </w:rPr>
          <w:delText xml:space="preserve">recruitments for </w:delText>
        </w:r>
      </w:del>
      <w:r w:rsidRPr="00BE7415">
        <w:rPr>
          <w:rFonts w:ascii="Times New Roman" w:eastAsia="Times New Roman" w:hAnsi="Times New Roman" w:cs="Times New Roman"/>
          <w:color w:val="000000"/>
        </w:rPr>
        <w:t xml:space="preserve">my school’s marketing internship, I immediately </w:t>
      </w:r>
      <w:del w:id="17" w:author="Chiara Situmorang" w:date="2022-11-28T23:03:00Z">
        <w:r w:rsidRPr="00BE7415" w:rsidDel="00D95441">
          <w:rPr>
            <w:rFonts w:ascii="Times New Roman" w:eastAsia="Times New Roman" w:hAnsi="Times New Roman" w:cs="Times New Roman"/>
            <w:color w:val="000000"/>
          </w:rPr>
          <w:delText>jumped onto the opportunity</w:delText>
        </w:r>
      </w:del>
      <w:ins w:id="18" w:author="Chiara Situmorang" w:date="2022-11-28T23:03:00Z">
        <w:r w:rsidR="00D95441">
          <w:rPr>
            <w:rFonts w:ascii="Times New Roman" w:eastAsia="Times New Roman" w:hAnsi="Times New Roman" w:cs="Times New Roman"/>
            <w:color w:val="000000"/>
          </w:rPr>
          <w:t>applied</w:t>
        </w:r>
      </w:ins>
      <w:r w:rsidRPr="00BE7415">
        <w:rPr>
          <w:rFonts w:ascii="Times New Roman" w:eastAsia="Times New Roman" w:hAnsi="Times New Roman" w:cs="Times New Roman"/>
          <w:color w:val="000000"/>
        </w:rPr>
        <w:t xml:space="preserve"> to learn </w:t>
      </w:r>
      <w:del w:id="19" w:author="Chiara Situmorang" w:date="2022-11-28T23:03:00Z">
        <w:r w:rsidRPr="00BE7415" w:rsidDel="00D95441">
          <w:rPr>
            <w:rFonts w:ascii="Times New Roman" w:eastAsia="Times New Roman" w:hAnsi="Times New Roman" w:cs="Times New Roman"/>
            <w:color w:val="000000"/>
          </w:rPr>
          <w:delText xml:space="preserve">more </w:delText>
        </w:r>
      </w:del>
      <w:r w:rsidRPr="00BE7415">
        <w:rPr>
          <w:rFonts w:ascii="Times New Roman" w:eastAsia="Times New Roman" w:hAnsi="Times New Roman" w:cs="Times New Roman"/>
          <w:color w:val="000000"/>
        </w:rPr>
        <w:t xml:space="preserve">about </w:t>
      </w:r>
      <w:del w:id="20" w:author="Chiara Situmorang" w:date="2022-11-28T23:03:00Z">
        <w:r w:rsidRPr="00BE7415" w:rsidDel="00D95441">
          <w:rPr>
            <w:rFonts w:ascii="Times New Roman" w:eastAsia="Times New Roman" w:hAnsi="Times New Roman" w:cs="Times New Roman"/>
            <w:color w:val="000000"/>
          </w:rPr>
          <w:delText xml:space="preserve">the key parts of </w:delText>
        </w:r>
      </w:del>
      <w:r w:rsidRPr="00BE7415">
        <w:rPr>
          <w:rFonts w:ascii="Times New Roman" w:eastAsia="Times New Roman" w:hAnsi="Times New Roman" w:cs="Times New Roman"/>
          <w:color w:val="000000"/>
        </w:rPr>
        <w:t>how to sell a product. I was able to learn the importance of knowing one’s target market and how to reach them. I expanded this knowledge further through my second internship with the e-commerce company SIRCLO to learn how to take advantage of e-commerce in this digital age to open a business easily.</w:t>
      </w:r>
    </w:p>
    <w:p w14:paraId="0F60EC25" w14:textId="0C4AD19B" w:rsidR="00BE7415" w:rsidRPr="00BE7415" w:rsidRDefault="00BE7415" w:rsidP="00BE7415">
      <w:pPr>
        <w:jc w:val="both"/>
        <w:rPr>
          <w:rFonts w:ascii="Times New Roman" w:eastAsia="Times New Roman" w:hAnsi="Times New Roman" w:cs="Times New Roman"/>
        </w:rPr>
      </w:pPr>
      <w:r w:rsidRPr="00BE7415">
        <w:rPr>
          <w:rFonts w:ascii="Times New Roman" w:eastAsia="Times New Roman" w:hAnsi="Times New Roman" w:cs="Times New Roman"/>
          <w:color w:val="000000"/>
        </w:rPr>
        <w:tab/>
        <w:t xml:space="preserve">Learning about e-commerce made me </w:t>
      </w:r>
      <w:del w:id="21" w:author="Chiara Situmorang" w:date="2022-11-28T23:03:00Z">
        <w:r w:rsidRPr="00BE7415" w:rsidDel="00D95441">
          <w:rPr>
            <w:rFonts w:ascii="Times New Roman" w:eastAsia="Times New Roman" w:hAnsi="Times New Roman" w:cs="Times New Roman"/>
            <w:color w:val="000000"/>
          </w:rPr>
          <w:delText>aware about</w:delText>
        </w:r>
      </w:del>
      <w:ins w:id="22" w:author="Chiara Situmorang" w:date="2022-11-28T23:03:00Z">
        <w:r w:rsidR="00D95441">
          <w:rPr>
            <w:rFonts w:ascii="Times New Roman" w:eastAsia="Times New Roman" w:hAnsi="Times New Roman" w:cs="Times New Roman"/>
            <w:color w:val="000000"/>
          </w:rPr>
          <w:t>realize</w:t>
        </w:r>
      </w:ins>
      <w:r w:rsidRPr="00BE7415">
        <w:rPr>
          <w:rFonts w:ascii="Times New Roman" w:eastAsia="Times New Roman" w:hAnsi="Times New Roman" w:cs="Times New Roman"/>
          <w:color w:val="000000"/>
        </w:rPr>
        <w:t xml:space="preserve"> how simple it was to open a store, which prompted me to open a</w:t>
      </w:r>
      <w:ins w:id="23" w:author="Chiara Situmorang" w:date="2022-11-28T23:04:00Z">
        <w:r w:rsidR="00D95441">
          <w:rPr>
            <w:rFonts w:ascii="Times New Roman" w:eastAsia="Times New Roman" w:hAnsi="Times New Roman" w:cs="Times New Roman"/>
            <w:color w:val="000000"/>
          </w:rPr>
          <w:t>n</w:t>
        </w:r>
      </w:ins>
      <w:r w:rsidRPr="00BE7415">
        <w:rPr>
          <w:rFonts w:ascii="Times New Roman" w:eastAsia="Times New Roman" w:hAnsi="Times New Roman" w:cs="Times New Roman"/>
          <w:color w:val="000000"/>
        </w:rPr>
        <w:t xml:space="preserve"> </w:t>
      </w:r>
      <w:ins w:id="24" w:author="Chiara Situmorang" w:date="2022-11-28T23:04:00Z">
        <w:r w:rsidR="00D95441" w:rsidRPr="00BE7415">
          <w:rPr>
            <w:rFonts w:ascii="Times New Roman" w:eastAsia="Times New Roman" w:hAnsi="Times New Roman" w:cs="Times New Roman"/>
            <w:color w:val="000000"/>
          </w:rPr>
          <w:t>online</w:t>
        </w:r>
        <w:r w:rsidR="00D95441" w:rsidRPr="00BE7415">
          <w:rPr>
            <w:rFonts w:ascii="Times New Roman" w:eastAsia="Times New Roman" w:hAnsi="Times New Roman" w:cs="Times New Roman"/>
            <w:color w:val="000000"/>
          </w:rPr>
          <w:t xml:space="preserve"> </w:t>
        </w:r>
      </w:ins>
      <w:r w:rsidRPr="00BE7415">
        <w:rPr>
          <w:rFonts w:ascii="Times New Roman" w:eastAsia="Times New Roman" w:hAnsi="Times New Roman" w:cs="Times New Roman"/>
          <w:color w:val="000000"/>
        </w:rPr>
        <w:t xml:space="preserve">clothing store </w:t>
      </w:r>
      <w:del w:id="25" w:author="Chiara Situmorang" w:date="2022-11-28T23:04:00Z">
        <w:r w:rsidRPr="00BE7415" w:rsidDel="00D95441">
          <w:rPr>
            <w:rFonts w:ascii="Times New Roman" w:eastAsia="Times New Roman" w:hAnsi="Times New Roman" w:cs="Times New Roman"/>
            <w:color w:val="000000"/>
          </w:rPr>
          <w:delText xml:space="preserve">online </w:delText>
        </w:r>
      </w:del>
      <w:r w:rsidRPr="00BE7415">
        <w:rPr>
          <w:rFonts w:ascii="Times New Roman" w:eastAsia="Times New Roman" w:hAnsi="Times New Roman" w:cs="Times New Roman"/>
          <w:color w:val="000000"/>
        </w:rPr>
        <w:t>based on my personal interest</w:t>
      </w:r>
      <w:del w:id="26" w:author="Chiara Situmorang" w:date="2022-11-28T23:05:00Z">
        <w:r w:rsidRPr="00BE7415" w:rsidDel="00D95441">
          <w:rPr>
            <w:rFonts w:ascii="Times New Roman" w:eastAsia="Times New Roman" w:hAnsi="Times New Roman" w:cs="Times New Roman"/>
            <w:color w:val="000000"/>
          </w:rPr>
          <w:delText>s</w:delText>
        </w:r>
      </w:del>
      <w:r w:rsidRPr="00BE7415">
        <w:rPr>
          <w:rFonts w:ascii="Times New Roman" w:eastAsia="Times New Roman" w:hAnsi="Times New Roman" w:cs="Times New Roman"/>
          <w:color w:val="000000"/>
        </w:rPr>
        <w:t xml:space="preserve"> in fashion. Lessons from business management </w:t>
      </w:r>
      <w:ins w:id="27" w:author="Chiara Situmorang" w:date="2022-11-28T23:05:00Z">
        <w:r w:rsidR="00D95441">
          <w:rPr>
            <w:rFonts w:ascii="Times New Roman" w:eastAsia="Times New Roman" w:hAnsi="Times New Roman" w:cs="Times New Roman"/>
            <w:color w:val="000000"/>
          </w:rPr>
          <w:t xml:space="preserve">class </w:t>
        </w:r>
      </w:ins>
      <w:r w:rsidRPr="00BE7415">
        <w:rPr>
          <w:rFonts w:ascii="Times New Roman" w:eastAsia="Times New Roman" w:hAnsi="Times New Roman" w:cs="Times New Roman"/>
          <w:color w:val="000000"/>
        </w:rPr>
        <w:t xml:space="preserve">in school </w:t>
      </w:r>
      <w:ins w:id="28" w:author="Chiara Situmorang" w:date="2022-11-28T23:05:00Z">
        <w:r w:rsidR="00D95441">
          <w:rPr>
            <w:rFonts w:ascii="Times New Roman" w:eastAsia="Times New Roman" w:hAnsi="Times New Roman" w:cs="Times New Roman"/>
            <w:color w:val="000000"/>
          </w:rPr>
          <w:t xml:space="preserve">also </w:t>
        </w:r>
      </w:ins>
      <w:r w:rsidRPr="00BE7415">
        <w:rPr>
          <w:rFonts w:ascii="Times New Roman" w:eastAsia="Times New Roman" w:hAnsi="Times New Roman" w:cs="Times New Roman"/>
          <w:color w:val="000000"/>
        </w:rPr>
        <w:t xml:space="preserve">taught me that businesses could act as a tool to solve issues, </w:t>
      </w:r>
      <w:del w:id="29" w:author="Chiara Situmorang" w:date="2022-11-28T23:05:00Z">
        <w:r w:rsidRPr="00BE7415" w:rsidDel="00D95441">
          <w:rPr>
            <w:rFonts w:ascii="Times New Roman" w:eastAsia="Times New Roman" w:hAnsi="Times New Roman" w:cs="Times New Roman"/>
            <w:color w:val="000000"/>
          </w:rPr>
          <w:delText xml:space="preserve">thus </w:delText>
        </w:r>
      </w:del>
      <w:ins w:id="30" w:author="Chiara Situmorang" w:date="2022-11-28T23:05:00Z">
        <w:r w:rsidR="00D95441">
          <w:rPr>
            <w:rFonts w:ascii="Times New Roman" w:eastAsia="Times New Roman" w:hAnsi="Times New Roman" w:cs="Times New Roman"/>
            <w:color w:val="000000"/>
          </w:rPr>
          <w:t>which is why</w:t>
        </w:r>
        <w:r w:rsidR="00D95441" w:rsidRPr="00BE7415">
          <w:rPr>
            <w:rFonts w:ascii="Times New Roman" w:eastAsia="Times New Roman" w:hAnsi="Times New Roman" w:cs="Times New Roman"/>
            <w:color w:val="000000"/>
          </w:rPr>
          <w:t xml:space="preserve"> </w:t>
        </w:r>
      </w:ins>
      <w:r w:rsidRPr="00BE7415">
        <w:rPr>
          <w:rFonts w:ascii="Times New Roman" w:eastAsia="Times New Roman" w:hAnsi="Times New Roman" w:cs="Times New Roman"/>
          <w:color w:val="000000"/>
        </w:rPr>
        <w:t xml:space="preserve">I aimed to minimize fashion waste </w:t>
      </w:r>
      <w:del w:id="31" w:author="Chiara Situmorang" w:date="2022-11-28T23:05:00Z">
        <w:r w:rsidRPr="00BE7415" w:rsidDel="00D95441">
          <w:rPr>
            <w:rFonts w:ascii="Times New Roman" w:eastAsia="Times New Roman" w:hAnsi="Times New Roman" w:cs="Times New Roman"/>
            <w:color w:val="000000"/>
          </w:rPr>
          <w:delText>through my store. I used this opportunity to</w:delText>
        </w:r>
      </w:del>
      <w:ins w:id="32" w:author="Chiara Situmorang" w:date="2022-11-28T23:05:00Z">
        <w:r w:rsidR="00D95441">
          <w:rPr>
            <w:rFonts w:ascii="Times New Roman" w:eastAsia="Times New Roman" w:hAnsi="Times New Roman" w:cs="Times New Roman"/>
            <w:color w:val="000000"/>
          </w:rPr>
          <w:t>by</w:t>
        </w:r>
      </w:ins>
      <w:r w:rsidRPr="00BE7415">
        <w:rPr>
          <w:rFonts w:ascii="Times New Roman" w:eastAsia="Times New Roman" w:hAnsi="Times New Roman" w:cs="Times New Roman"/>
          <w:color w:val="000000"/>
        </w:rPr>
        <w:t xml:space="preserve"> sell</w:t>
      </w:r>
      <w:ins w:id="33" w:author="Chiara Situmorang" w:date="2022-11-28T23:05:00Z">
        <w:r w:rsidR="00D95441">
          <w:rPr>
            <w:rFonts w:ascii="Times New Roman" w:eastAsia="Times New Roman" w:hAnsi="Times New Roman" w:cs="Times New Roman"/>
            <w:color w:val="000000"/>
          </w:rPr>
          <w:t>ing</w:t>
        </w:r>
      </w:ins>
      <w:r w:rsidRPr="00BE7415">
        <w:rPr>
          <w:rFonts w:ascii="Times New Roman" w:eastAsia="Times New Roman" w:hAnsi="Times New Roman" w:cs="Times New Roman"/>
          <w:color w:val="000000"/>
        </w:rPr>
        <w:t xml:space="preserve"> </w:t>
      </w:r>
      <w:del w:id="34" w:author="Chiara Situmorang" w:date="2022-11-28T23:06:00Z">
        <w:r w:rsidRPr="00BE7415" w:rsidDel="00D95441">
          <w:rPr>
            <w:rFonts w:ascii="Times New Roman" w:eastAsia="Times New Roman" w:hAnsi="Times New Roman" w:cs="Times New Roman"/>
            <w:color w:val="000000"/>
          </w:rPr>
          <w:delText xml:space="preserve">sustainable clothing, such as </w:delText>
        </w:r>
      </w:del>
      <w:r w:rsidRPr="00BE7415">
        <w:rPr>
          <w:rFonts w:ascii="Times New Roman" w:eastAsia="Times New Roman" w:hAnsi="Times New Roman" w:cs="Times New Roman"/>
          <w:color w:val="000000"/>
        </w:rPr>
        <w:t>vintage clothes and upcycling my old shirts into headbands</w:t>
      </w:r>
      <w:del w:id="35" w:author="Chiara Situmorang" w:date="2022-11-28T23:06:00Z">
        <w:r w:rsidRPr="00BE7415" w:rsidDel="00D95441">
          <w:rPr>
            <w:rFonts w:ascii="Times New Roman" w:eastAsia="Times New Roman" w:hAnsi="Times New Roman" w:cs="Times New Roman"/>
            <w:color w:val="000000"/>
          </w:rPr>
          <w:delText xml:space="preserve"> to provide more unique products</w:delText>
        </w:r>
      </w:del>
      <w:r w:rsidRPr="00BE7415">
        <w:rPr>
          <w:rFonts w:ascii="Times New Roman" w:eastAsia="Times New Roman" w:hAnsi="Times New Roman" w:cs="Times New Roman"/>
          <w:color w:val="000000"/>
        </w:rPr>
        <w:t>.  </w:t>
      </w:r>
    </w:p>
    <w:p w14:paraId="145009FB" w14:textId="2D72C1C7" w:rsidR="00BE7415" w:rsidRPr="00BE7415" w:rsidRDefault="00BE7415" w:rsidP="00BE7415">
      <w:pPr>
        <w:jc w:val="both"/>
        <w:rPr>
          <w:rFonts w:ascii="Times New Roman" w:eastAsia="Times New Roman" w:hAnsi="Times New Roman" w:cs="Times New Roman"/>
        </w:rPr>
      </w:pPr>
      <w:r w:rsidRPr="00BE7415">
        <w:rPr>
          <w:rFonts w:ascii="Times New Roman" w:eastAsia="Times New Roman" w:hAnsi="Times New Roman" w:cs="Times New Roman"/>
          <w:color w:val="000000"/>
        </w:rPr>
        <w:tab/>
      </w:r>
      <w:del w:id="36" w:author="Chiara Situmorang" w:date="2022-11-28T23:07:00Z">
        <w:r w:rsidRPr="00BE7415" w:rsidDel="00D95441">
          <w:rPr>
            <w:rFonts w:ascii="Times New Roman" w:eastAsia="Times New Roman" w:hAnsi="Times New Roman" w:cs="Times New Roman"/>
            <w:color w:val="000000"/>
          </w:rPr>
          <w:delText xml:space="preserve">Relating back to lessons on using business to provide solutions, </w:delText>
        </w:r>
      </w:del>
      <w:r w:rsidRPr="00BE7415">
        <w:rPr>
          <w:rFonts w:ascii="Times New Roman" w:eastAsia="Times New Roman" w:hAnsi="Times New Roman" w:cs="Times New Roman"/>
          <w:color w:val="000000"/>
        </w:rPr>
        <w:t xml:space="preserve">I was </w:t>
      </w:r>
      <w:ins w:id="37" w:author="Chiara Situmorang" w:date="2022-11-28T23:07:00Z">
        <w:r w:rsidR="00D95441">
          <w:rPr>
            <w:rFonts w:ascii="Times New Roman" w:eastAsia="Times New Roman" w:hAnsi="Times New Roman" w:cs="Times New Roman"/>
            <w:color w:val="000000"/>
          </w:rPr>
          <w:t>a</w:t>
        </w:r>
      </w:ins>
      <w:ins w:id="38" w:author="Chiara Situmorang" w:date="2022-11-28T23:08:00Z">
        <w:r w:rsidR="00D95441">
          <w:rPr>
            <w:rFonts w:ascii="Times New Roman" w:eastAsia="Times New Roman" w:hAnsi="Times New Roman" w:cs="Times New Roman"/>
            <w:color w:val="000000"/>
          </w:rPr>
          <w:t xml:space="preserve">lso </w:t>
        </w:r>
      </w:ins>
      <w:r w:rsidRPr="00BE7415">
        <w:rPr>
          <w:rFonts w:ascii="Times New Roman" w:eastAsia="Times New Roman" w:hAnsi="Times New Roman" w:cs="Times New Roman"/>
          <w:color w:val="000000"/>
        </w:rPr>
        <w:t xml:space="preserve">able to </w:t>
      </w:r>
      <w:del w:id="39" w:author="Chiara Situmorang" w:date="2022-11-28T23:08:00Z">
        <w:r w:rsidRPr="00BE7415" w:rsidDel="00D95441">
          <w:rPr>
            <w:rFonts w:ascii="Times New Roman" w:eastAsia="Times New Roman" w:hAnsi="Times New Roman" w:cs="Times New Roman"/>
            <w:color w:val="000000"/>
          </w:rPr>
          <w:delText>do so</w:delText>
        </w:r>
      </w:del>
      <w:ins w:id="40" w:author="Chiara Situmorang" w:date="2022-11-28T23:08:00Z">
        <w:r w:rsidR="00D95441">
          <w:rPr>
            <w:rFonts w:ascii="Times New Roman" w:eastAsia="Times New Roman" w:hAnsi="Times New Roman" w:cs="Times New Roman"/>
            <w:color w:val="000000"/>
          </w:rPr>
          <w:t>exercise the idea that business can be developed as a solution to a problem</w:t>
        </w:r>
      </w:ins>
      <w:r w:rsidRPr="00BE7415">
        <w:rPr>
          <w:rFonts w:ascii="Times New Roman" w:eastAsia="Times New Roman" w:hAnsi="Times New Roman" w:cs="Times New Roman"/>
          <w:color w:val="000000"/>
        </w:rPr>
        <w:t xml:space="preserve"> through my participation in business competitions. </w:t>
      </w:r>
      <w:del w:id="41" w:author="Chiara Situmorang" w:date="2022-11-28T23:08:00Z">
        <w:r w:rsidRPr="00BE7415" w:rsidDel="00D95441">
          <w:rPr>
            <w:rFonts w:ascii="Times New Roman" w:eastAsia="Times New Roman" w:hAnsi="Times New Roman" w:cs="Times New Roman"/>
            <w:color w:val="000000"/>
          </w:rPr>
          <w:delText>First by developing</w:delText>
        </w:r>
      </w:del>
      <w:ins w:id="42" w:author="Chiara Situmorang" w:date="2022-11-28T23:08:00Z">
        <w:r w:rsidR="00D95441">
          <w:rPr>
            <w:rFonts w:ascii="Times New Roman" w:eastAsia="Times New Roman" w:hAnsi="Times New Roman" w:cs="Times New Roman"/>
            <w:color w:val="000000"/>
          </w:rPr>
          <w:t>In my first competition, I developed</w:t>
        </w:r>
      </w:ins>
      <w:r w:rsidRPr="00BE7415">
        <w:rPr>
          <w:rFonts w:ascii="Times New Roman" w:eastAsia="Times New Roman" w:hAnsi="Times New Roman" w:cs="Times New Roman"/>
          <w:color w:val="000000"/>
        </w:rPr>
        <w:t xml:space="preserve"> </w:t>
      </w:r>
      <w:del w:id="43" w:author="Chiara Situmorang" w:date="2022-11-28T23:08:00Z">
        <w:r w:rsidRPr="00BE7415" w:rsidDel="00D95441">
          <w:rPr>
            <w:rFonts w:ascii="Times New Roman" w:eastAsia="Times New Roman" w:hAnsi="Times New Roman" w:cs="Times New Roman"/>
            <w:color w:val="000000"/>
          </w:rPr>
          <w:delText>a product idea of</w:delText>
        </w:r>
      </w:del>
      <w:ins w:id="44" w:author="Chiara Situmorang" w:date="2022-11-28T23:08:00Z">
        <w:r w:rsidR="00D95441">
          <w:rPr>
            <w:rFonts w:ascii="Times New Roman" w:eastAsia="Times New Roman" w:hAnsi="Times New Roman" w:cs="Times New Roman"/>
            <w:color w:val="000000"/>
          </w:rPr>
          <w:t>the idea for</w:t>
        </w:r>
      </w:ins>
      <w:r w:rsidRPr="00BE7415">
        <w:rPr>
          <w:rFonts w:ascii="Times New Roman" w:eastAsia="Times New Roman" w:hAnsi="Times New Roman" w:cs="Times New Roman"/>
          <w:color w:val="000000"/>
        </w:rPr>
        <w:t xml:space="preserve"> a lip balm made out of seaweed to make use of maritime resources</w:t>
      </w:r>
      <w:del w:id="45" w:author="Chiara Situmorang" w:date="2022-11-28T23:09:00Z">
        <w:r w:rsidRPr="00BE7415" w:rsidDel="00D95441">
          <w:rPr>
            <w:rFonts w:ascii="Times New Roman" w:eastAsia="Times New Roman" w:hAnsi="Times New Roman" w:cs="Times New Roman"/>
            <w:color w:val="000000"/>
          </w:rPr>
          <w:delText xml:space="preserve"> in my first competition</w:delText>
        </w:r>
      </w:del>
      <w:r w:rsidRPr="00BE7415">
        <w:rPr>
          <w:rFonts w:ascii="Times New Roman" w:eastAsia="Times New Roman" w:hAnsi="Times New Roman" w:cs="Times New Roman"/>
          <w:color w:val="000000"/>
        </w:rPr>
        <w:t xml:space="preserve">. </w:t>
      </w:r>
      <w:del w:id="46" w:author="Chiara Situmorang" w:date="2022-11-28T23:09:00Z">
        <w:r w:rsidRPr="00BE7415" w:rsidDel="00D95441">
          <w:rPr>
            <w:rFonts w:ascii="Times New Roman" w:eastAsia="Times New Roman" w:hAnsi="Times New Roman" w:cs="Times New Roman"/>
            <w:color w:val="000000"/>
          </w:rPr>
          <w:delText xml:space="preserve">Then having the opportunity to </w:delText>
        </w:r>
      </w:del>
      <w:ins w:id="47" w:author="Chiara Situmorang" w:date="2022-11-28T23:09:00Z">
        <w:r w:rsidR="00D95441">
          <w:rPr>
            <w:rFonts w:ascii="Times New Roman" w:eastAsia="Times New Roman" w:hAnsi="Times New Roman" w:cs="Times New Roman"/>
            <w:color w:val="000000"/>
          </w:rPr>
          <w:t xml:space="preserve">In my second, I </w:t>
        </w:r>
      </w:ins>
      <w:r w:rsidRPr="00BE7415">
        <w:rPr>
          <w:rFonts w:ascii="Times New Roman" w:eastAsia="Times New Roman" w:hAnsi="Times New Roman" w:cs="Times New Roman"/>
          <w:color w:val="000000"/>
        </w:rPr>
        <w:t>create</w:t>
      </w:r>
      <w:ins w:id="48" w:author="Chiara Situmorang" w:date="2022-11-28T23:09:00Z">
        <w:r w:rsidR="00D95441">
          <w:rPr>
            <w:rFonts w:ascii="Times New Roman" w:eastAsia="Times New Roman" w:hAnsi="Times New Roman" w:cs="Times New Roman"/>
            <w:color w:val="000000"/>
          </w:rPr>
          <w:t>d</w:t>
        </w:r>
      </w:ins>
      <w:r w:rsidRPr="00BE7415">
        <w:rPr>
          <w:rFonts w:ascii="Times New Roman" w:eastAsia="Times New Roman" w:hAnsi="Times New Roman" w:cs="Times New Roman"/>
          <w:color w:val="000000"/>
        </w:rPr>
        <w:t xml:space="preserve"> and present</w:t>
      </w:r>
      <w:ins w:id="49" w:author="Chiara Situmorang" w:date="2022-11-28T23:09:00Z">
        <w:r w:rsidR="00D95441">
          <w:rPr>
            <w:rFonts w:ascii="Times New Roman" w:eastAsia="Times New Roman" w:hAnsi="Times New Roman" w:cs="Times New Roman"/>
            <w:color w:val="000000"/>
          </w:rPr>
          <w:t>ed</w:t>
        </w:r>
      </w:ins>
      <w:r w:rsidRPr="00BE7415">
        <w:rPr>
          <w:rFonts w:ascii="Times New Roman" w:eastAsia="Times New Roman" w:hAnsi="Times New Roman" w:cs="Times New Roman"/>
          <w:color w:val="000000"/>
        </w:rPr>
        <w:t xml:space="preserve"> my second product, EduBee, which are educational games to help children improve their reading and counting skills</w:t>
      </w:r>
      <w:del w:id="50" w:author="Chiara Situmorang" w:date="2022-11-28T23:09:00Z">
        <w:r w:rsidRPr="00BE7415" w:rsidDel="00D95441">
          <w:rPr>
            <w:rFonts w:ascii="Times New Roman" w:eastAsia="Times New Roman" w:hAnsi="Times New Roman" w:cs="Times New Roman"/>
            <w:color w:val="000000"/>
          </w:rPr>
          <w:delText xml:space="preserve"> in my second competition</w:delText>
        </w:r>
      </w:del>
      <w:r w:rsidRPr="00BE7415">
        <w:rPr>
          <w:rFonts w:ascii="Times New Roman" w:eastAsia="Times New Roman" w:hAnsi="Times New Roman" w:cs="Times New Roman"/>
          <w:color w:val="000000"/>
        </w:rPr>
        <w:t>.</w:t>
      </w:r>
      <w:commentRangeStart w:id="51"/>
      <w:r w:rsidRPr="00BE7415">
        <w:rPr>
          <w:rFonts w:ascii="Times New Roman" w:eastAsia="Times New Roman" w:hAnsi="Times New Roman" w:cs="Times New Roman"/>
          <w:color w:val="000000"/>
        </w:rPr>
        <w:t> </w:t>
      </w:r>
      <w:commentRangeEnd w:id="51"/>
      <w:r w:rsidR="00D95441">
        <w:rPr>
          <w:rStyle w:val="CommentReference"/>
        </w:rPr>
        <w:commentReference w:id="51"/>
      </w:r>
    </w:p>
    <w:p w14:paraId="5D9BA10C" w14:textId="7585F3C0" w:rsidR="00BE7415" w:rsidRPr="00BE7415" w:rsidRDefault="00BE7415" w:rsidP="00BE7415">
      <w:pPr>
        <w:ind w:firstLine="720"/>
        <w:jc w:val="both"/>
        <w:rPr>
          <w:rFonts w:ascii="Times New Roman" w:eastAsia="Times New Roman" w:hAnsi="Times New Roman" w:cs="Times New Roman"/>
        </w:rPr>
      </w:pPr>
      <w:r w:rsidRPr="00BE7415">
        <w:rPr>
          <w:rFonts w:ascii="Times New Roman" w:eastAsia="Times New Roman" w:hAnsi="Times New Roman" w:cs="Times New Roman"/>
          <w:color w:val="000000"/>
        </w:rPr>
        <w:t xml:space="preserve">My path into business management has provided me with knowledge and experience in e-commerce, marketing, and product development. </w:t>
      </w:r>
      <w:commentRangeStart w:id="52"/>
      <w:r w:rsidRPr="00BE7415">
        <w:rPr>
          <w:rFonts w:ascii="Times New Roman" w:eastAsia="Times New Roman" w:hAnsi="Times New Roman" w:cs="Times New Roman"/>
          <w:color w:val="000000"/>
        </w:rPr>
        <w:t>Not only that, my journey has also inspired me to continuously find solutions to help make people’s li</w:t>
      </w:r>
      <w:ins w:id="53" w:author="Chiara Situmorang" w:date="2022-11-28T23:06:00Z">
        <w:r w:rsidR="00D95441">
          <w:rPr>
            <w:rFonts w:ascii="Times New Roman" w:eastAsia="Times New Roman" w:hAnsi="Times New Roman" w:cs="Times New Roman"/>
            <w:color w:val="000000"/>
          </w:rPr>
          <w:t>ves</w:t>
        </w:r>
      </w:ins>
      <w:del w:id="54" w:author="Chiara Situmorang" w:date="2022-11-28T23:06:00Z">
        <w:r w:rsidRPr="00BE7415" w:rsidDel="00D95441">
          <w:rPr>
            <w:rFonts w:ascii="Times New Roman" w:eastAsia="Times New Roman" w:hAnsi="Times New Roman" w:cs="Times New Roman"/>
            <w:color w:val="000000"/>
          </w:rPr>
          <w:delText>fe</w:delText>
        </w:r>
      </w:del>
      <w:r w:rsidRPr="00BE7415">
        <w:rPr>
          <w:rFonts w:ascii="Times New Roman" w:eastAsia="Times New Roman" w:hAnsi="Times New Roman" w:cs="Times New Roman"/>
          <w:color w:val="000000"/>
        </w:rPr>
        <w:t xml:space="preserve"> more convenient while </w:t>
      </w:r>
      <w:del w:id="55" w:author="Chiara Situmorang" w:date="2022-11-28T23:06:00Z">
        <w:r w:rsidRPr="00BE7415" w:rsidDel="00D95441">
          <w:rPr>
            <w:rFonts w:ascii="Times New Roman" w:eastAsia="Times New Roman" w:hAnsi="Times New Roman" w:cs="Times New Roman"/>
            <w:color w:val="000000"/>
          </w:rPr>
          <w:delText xml:space="preserve">simultaneously </w:delText>
        </w:r>
      </w:del>
      <w:ins w:id="56" w:author="Chiara Situmorang" w:date="2022-11-28T23:06:00Z">
        <w:r w:rsidR="00D95441">
          <w:rPr>
            <w:rFonts w:ascii="Times New Roman" w:eastAsia="Times New Roman" w:hAnsi="Times New Roman" w:cs="Times New Roman"/>
            <w:color w:val="000000"/>
          </w:rPr>
          <w:t>also</w:t>
        </w:r>
        <w:r w:rsidR="00D95441" w:rsidRPr="00BE7415">
          <w:rPr>
            <w:rFonts w:ascii="Times New Roman" w:eastAsia="Times New Roman" w:hAnsi="Times New Roman" w:cs="Times New Roman"/>
            <w:color w:val="000000"/>
          </w:rPr>
          <w:t xml:space="preserve"> </w:t>
        </w:r>
      </w:ins>
      <w:r w:rsidRPr="00BE7415">
        <w:rPr>
          <w:rFonts w:ascii="Times New Roman" w:eastAsia="Times New Roman" w:hAnsi="Times New Roman" w:cs="Times New Roman"/>
          <w:color w:val="000000"/>
        </w:rPr>
        <w:t>promoting sustainability</w:t>
      </w:r>
      <w:del w:id="57" w:author="Chiara Situmorang" w:date="2022-11-28T23:07:00Z">
        <w:r w:rsidRPr="00BE7415" w:rsidDel="00D95441">
          <w:rPr>
            <w:rFonts w:ascii="Times New Roman" w:eastAsia="Times New Roman" w:hAnsi="Times New Roman" w:cs="Times New Roman"/>
            <w:color w:val="000000"/>
          </w:rPr>
          <w:delText xml:space="preserve"> in the future</w:delText>
        </w:r>
      </w:del>
      <w:r w:rsidRPr="00BE7415">
        <w:rPr>
          <w:rFonts w:ascii="Times New Roman" w:eastAsia="Times New Roman" w:hAnsi="Times New Roman" w:cs="Times New Roman"/>
          <w:color w:val="000000"/>
        </w:rPr>
        <w:t xml:space="preserve">. </w:t>
      </w:r>
      <w:commentRangeEnd w:id="52"/>
      <w:r w:rsidR="00D95441">
        <w:rPr>
          <w:rStyle w:val="CommentReference"/>
        </w:rPr>
        <w:commentReference w:id="52"/>
      </w:r>
      <w:del w:id="58" w:author="Chiara Situmorang" w:date="2022-11-28T23:07:00Z">
        <w:r w:rsidRPr="00BE7415" w:rsidDel="00D95441">
          <w:rPr>
            <w:rFonts w:ascii="Times New Roman" w:eastAsia="Times New Roman" w:hAnsi="Times New Roman" w:cs="Times New Roman"/>
            <w:color w:val="000000"/>
          </w:rPr>
          <w:delText>Thus, I’m excited to gain more business management skills and experiences in college.</w:delText>
        </w:r>
      </w:del>
      <w:ins w:id="59" w:author="Chiara Situmorang" w:date="2022-11-28T23:07:00Z">
        <w:r w:rsidR="00D95441">
          <w:rPr>
            <w:rFonts w:ascii="Times New Roman" w:eastAsia="Times New Roman" w:hAnsi="Times New Roman" w:cs="Times New Roman"/>
            <w:color w:val="000000"/>
          </w:rPr>
          <w:t>I can’t wait to learn how to do this and more at the University of California.</w:t>
        </w:r>
      </w:ins>
    </w:p>
    <w:p w14:paraId="367E3269" w14:textId="77777777" w:rsidR="00BE7415" w:rsidRPr="00BE7415" w:rsidRDefault="00BE7415" w:rsidP="00BE7415">
      <w:pPr>
        <w:rPr>
          <w:rFonts w:ascii="Times New Roman" w:eastAsia="Times New Roman" w:hAnsi="Times New Roman" w:cs="Times New Roman"/>
        </w:rPr>
      </w:pPr>
    </w:p>
    <w:p w14:paraId="22A93001" w14:textId="5B832E67" w:rsidR="00BE7415" w:rsidRPr="00BE7415" w:rsidRDefault="00BE7415">
      <w:pPr>
        <w:rPr>
          <w:rFonts w:ascii="Arial" w:eastAsia="Times New Roman" w:hAnsi="Arial" w:cs="Arial"/>
          <w:b/>
          <w:bCs/>
          <w:color w:val="000000"/>
          <w:kern w:val="36"/>
          <w:u w:val="single"/>
        </w:rPr>
      </w:pPr>
      <w:r w:rsidRPr="00BE7415">
        <w:rPr>
          <w:rFonts w:ascii="Arial" w:eastAsia="Times New Roman" w:hAnsi="Arial" w:cs="Arial"/>
          <w:b/>
          <w:bCs/>
          <w:color w:val="000000"/>
          <w:kern w:val="36"/>
          <w:u w:val="single"/>
        </w:rPr>
        <w:br w:type="page"/>
      </w:r>
    </w:p>
    <w:p w14:paraId="3537C942" w14:textId="5FDFAAD2" w:rsidR="00BE7415" w:rsidRPr="00BE7415" w:rsidRDefault="00BE7415" w:rsidP="00BE7415">
      <w:pPr>
        <w:spacing w:before="400" w:after="120"/>
        <w:jc w:val="both"/>
        <w:outlineLvl w:val="0"/>
        <w:rPr>
          <w:rFonts w:ascii="Times New Roman" w:eastAsia="Times New Roman" w:hAnsi="Times New Roman" w:cs="Times New Roman"/>
          <w:b/>
          <w:bCs/>
          <w:kern w:val="36"/>
          <w:sz w:val="48"/>
          <w:szCs w:val="48"/>
        </w:rPr>
      </w:pPr>
      <w:r w:rsidRPr="00BE7415">
        <w:rPr>
          <w:rFonts w:ascii="Arial" w:eastAsia="Times New Roman" w:hAnsi="Arial" w:cs="Arial"/>
          <w:b/>
          <w:bCs/>
          <w:color w:val="000000"/>
          <w:kern w:val="36"/>
          <w:u w:val="single"/>
        </w:rPr>
        <w:lastRenderedPageBreak/>
        <w:t>7. What have you done to make your school or your community a better place?  </w:t>
      </w:r>
    </w:p>
    <w:p w14:paraId="3EC05F5A" w14:textId="2EB8A57F" w:rsidR="00BE7415" w:rsidRPr="00BE7415" w:rsidRDefault="00BE7415" w:rsidP="00BE7415">
      <w:pPr>
        <w:ind w:firstLine="720"/>
        <w:jc w:val="both"/>
        <w:rPr>
          <w:rFonts w:ascii="Times New Roman" w:eastAsia="Times New Roman" w:hAnsi="Times New Roman" w:cs="Times New Roman"/>
        </w:rPr>
      </w:pPr>
      <w:r w:rsidRPr="00BE7415">
        <w:rPr>
          <w:rFonts w:ascii="Times New Roman" w:eastAsia="Times New Roman" w:hAnsi="Times New Roman" w:cs="Times New Roman"/>
          <w:color w:val="000000"/>
        </w:rPr>
        <w:t>I was lucky that the COVID-19 pandemic hit when I was 14. I had learned enough to know how to adapt to the changes quickly, but my 4</w:t>
      </w:r>
      <w:r w:rsidR="00D95441">
        <w:rPr>
          <w:rFonts w:ascii="Times New Roman" w:eastAsia="Times New Roman" w:hAnsi="Times New Roman" w:cs="Times New Roman"/>
          <w:color w:val="000000"/>
        </w:rPr>
        <w:t>-</w:t>
      </w:r>
      <w:r w:rsidRPr="00BE7415">
        <w:rPr>
          <w:rFonts w:ascii="Times New Roman" w:eastAsia="Times New Roman" w:hAnsi="Times New Roman" w:cs="Times New Roman"/>
          <w:color w:val="000000"/>
        </w:rPr>
        <w:t>year</w:t>
      </w:r>
      <w:r w:rsidR="00D95441">
        <w:rPr>
          <w:rFonts w:ascii="Times New Roman" w:eastAsia="Times New Roman" w:hAnsi="Times New Roman" w:cs="Times New Roman"/>
          <w:color w:val="000000"/>
        </w:rPr>
        <w:t>-</w:t>
      </w:r>
      <w:r w:rsidRPr="00BE7415">
        <w:rPr>
          <w:rFonts w:ascii="Times New Roman" w:eastAsia="Times New Roman" w:hAnsi="Times New Roman" w:cs="Times New Roman"/>
          <w:color w:val="000000"/>
        </w:rPr>
        <w:t xml:space="preserve">old cousin was not so lucky. This was such a pivotal stage of development in his life, </w:t>
      </w:r>
      <w:ins w:id="60" w:author="Chiara Situmorang" w:date="2022-11-28T22:51:00Z">
        <w:r w:rsidR="00D95441">
          <w:rPr>
            <w:rFonts w:ascii="Times New Roman" w:eastAsia="Times New Roman" w:hAnsi="Times New Roman" w:cs="Times New Roman"/>
            <w:color w:val="000000"/>
          </w:rPr>
          <w:t>and</w:t>
        </w:r>
      </w:ins>
      <w:del w:id="61" w:author="Chiara Situmorang" w:date="2022-11-28T22:51:00Z">
        <w:r w:rsidRPr="00BE7415" w:rsidDel="00D95441">
          <w:rPr>
            <w:rFonts w:ascii="Times New Roman" w:eastAsia="Times New Roman" w:hAnsi="Times New Roman" w:cs="Times New Roman"/>
            <w:color w:val="000000"/>
          </w:rPr>
          <w:delText>but</w:delText>
        </w:r>
      </w:del>
      <w:r w:rsidRPr="00BE7415">
        <w:rPr>
          <w:rFonts w:ascii="Times New Roman" w:eastAsia="Times New Roman" w:hAnsi="Times New Roman" w:cs="Times New Roman"/>
          <w:color w:val="000000"/>
        </w:rPr>
        <w:t xml:space="preserve"> learning virtually was hardly effective in honing his skills. </w:t>
      </w:r>
    </w:p>
    <w:p w14:paraId="7516DA81" w14:textId="0D6A5ACF" w:rsidR="00BE7415" w:rsidRPr="00BE7415" w:rsidRDefault="00BE7415" w:rsidP="00BE7415">
      <w:pPr>
        <w:ind w:firstLine="720"/>
        <w:jc w:val="both"/>
        <w:rPr>
          <w:rFonts w:ascii="Times New Roman" w:eastAsia="Times New Roman" w:hAnsi="Times New Roman" w:cs="Times New Roman"/>
        </w:rPr>
      </w:pPr>
      <w:r w:rsidRPr="00BE7415">
        <w:rPr>
          <w:rFonts w:ascii="Times New Roman" w:eastAsia="Times New Roman" w:hAnsi="Times New Roman" w:cs="Times New Roman"/>
          <w:color w:val="000000"/>
        </w:rPr>
        <w:t xml:space="preserve">It was a difficult time for him, but also equally difficult for my aunt who struggled to assist his learning as he was a hyperactive child who found gadgets more interesting. Upon conducting a survey to 30 parents, I found that this was a common problem for other children. I became interested in finding a way that would allow children to learn effectively </w:t>
      </w:r>
      <w:ins w:id="62" w:author="Chiara Situmorang" w:date="2022-11-28T22:52:00Z">
        <w:r w:rsidR="00D95441">
          <w:rPr>
            <w:rFonts w:ascii="Times New Roman" w:eastAsia="Times New Roman" w:hAnsi="Times New Roman" w:cs="Times New Roman"/>
            <w:color w:val="000000"/>
          </w:rPr>
          <w:t xml:space="preserve">and </w:t>
        </w:r>
      </w:ins>
      <w:r w:rsidRPr="00BE7415">
        <w:rPr>
          <w:rFonts w:ascii="Times New Roman" w:eastAsia="Times New Roman" w:hAnsi="Times New Roman" w:cs="Times New Roman"/>
          <w:color w:val="000000"/>
        </w:rPr>
        <w:t>in an engaging way</w:t>
      </w:r>
      <w:ins w:id="63" w:author="Chiara Situmorang" w:date="2022-11-28T22:52:00Z">
        <w:r w:rsidR="00D95441">
          <w:rPr>
            <w:rFonts w:ascii="Times New Roman" w:eastAsia="Times New Roman" w:hAnsi="Times New Roman" w:cs="Times New Roman"/>
            <w:color w:val="000000"/>
          </w:rPr>
          <w:t>,</w:t>
        </w:r>
      </w:ins>
      <w:r w:rsidRPr="00BE7415">
        <w:rPr>
          <w:rFonts w:ascii="Times New Roman" w:eastAsia="Times New Roman" w:hAnsi="Times New Roman" w:cs="Times New Roman"/>
          <w:color w:val="000000"/>
        </w:rPr>
        <w:t xml:space="preserve"> to </w:t>
      </w:r>
      <w:del w:id="64" w:author="Chiara Situmorang" w:date="2022-11-28T22:52:00Z">
        <w:r w:rsidRPr="00BE7415" w:rsidDel="00D95441">
          <w:rPr>
            <w:rFonts w:ascii="Times New Roman" w:eastAsia="Times New Roman" w:hAnsi="Times New Roman" w:cs="Times New Roman"/>
            <w:color w:val="000000"/>
          </w:rPr>
          <w:delText>make them motivated</w:delText>
        </w:r>
      </w:del>
      <w:ins w:id="65" w:author="Chiara Situmorang" w:date="2022-11-28T22:52:00Z">
        <w:r w:rsidR="00D95441">
          <w:rPr>
            <w:rFonts w:ascii="Times New Roman" w:eastAsia="Times New Roman" w:hAnsi="Times New Roman" w:cs="Times New Roman"/>
            <w:color w:val="000000"/>
          </w:rPr>
          <w:t>motivate them</w:t>
        </w:r>
      </w:ins>
      <w:r w:rsidRPr="00BE7415">
        <w:rPr>
          <w:rFonts w:ascii="Times New Roman" w:eastAsia="Times New Roman" w:hAnsi="Times New Roman" w:cs="Times New Roman"/>
          <w:color w:val="000000"/>
        </w:rPr>
        <w:t xml:space="preserve"> to learn on their own. </w:t>
      </w:r>
    </w:p>
    <w:p w14:paraId="08C98CC4" w14:textId="51575AE3" w:rsidR="00BE7415" w:rsidRPr="00BE7415" w:rsidRDefault="00BE7415" w:rsidP="00BE7415">
      <w:pPr>
        <w:jc w:val="both"/>
        <w:rPr>
          <w:rFonts w:ascii="Times New Roman" w:eastAsia="Times New Roman" w:hAnsi="Times New Roman" w:cs="Times New Roman"/>
        </w:rPr>
      </w:pPr>
      <w:r w:rsidRPr="00BE7415">
        <w:rPr>
          <w:rFonts w:ascii="Times New Roman" w:eastAsia="Times New Roman" w:hAnsi="Times New Roman" w:cs="Times New Roman"/>
          <w:color w:val="000000"/>
        </w:rPr>
        <w:tab/>
        <w:t xml:space="preserve">The FIKSI national business competition gave me a platform to make my ideas come to life. This birthed the idea of my business idea, EduBee, which provided games for children to learn reading, writing, and counting. The games served as a solution </w:t>
      </w:r>
      <w:del w:id="66" w:author="Chiara Situmorang" w:date="2022-11-28T22:51:00Z">
        <w:r w:rsidRPr="00BE7415" w:rsidDel="00D95441">
          <w:rPr>
            <w:rFonts w:ascii="Times New Roman" w:eastAsia="Times New Roman" w:hAnsi="Times New Roman" w:cs="Times New Roman"/>
            <w:color w:val="000000"/>
          </w:rPr>
          <w:delText>that could hopefully</w:delText>
        </w:r>
      </w:del>
      <w:ins w:id="67" w:author="Chiara Situmorang" w:date="2022-11-28T22:51:00Z">
        <w:r w:rsidR="00D95441">
          <w:rPr>
            <w:rFonts w:ascii="Times New Roman" w:eastAsia="Times New Roman" w:hAnsi="Times New Roman" w:cs="Times New Roman"/>
            <w:color w:val="000000"/>
          </w:rPr>
          <w:t>to</w:t>
        </w:r>
      </w:ins>
      <w:r w:rsidRPr="00BE7415">
        <w:rPr>
          <w:rFonts w:ascii="Times New Roman" w:eastAsia="Times New Roman" w:hAnsi="Times New Roman" w:cs="Times New Roman"/>
          <w:color w:val="000000"/>
        </w:rPr>
        <w:t xml:space="preserve"> provide children with a more engaging</w:t>
      </w:r>
      <w:ins w:id="68" w:author="Chiara Situmorang" w:date="2022-11-28T22:53:00Z">
        <w:r w:rsidR="00D95441">
          <w:rPr>
            <w:rFonts w:ascii="Times New Roman" w:eastAsia="Times New Roman" w:hAnsi="Times New Roman" w:cs="Times New Roman"/>
            <w:color w:val="000000"/>
          </w:rPr>
          <w:t>,</w:t>
        </w:r>
      </w:ins>
      <w:r w:rsidRPr="00BE7415">
        <w:rPr>
          <w:rFonts w:ascii="Times New Roman" w:eastAsia="Times New Roman" w:hAnsi="Times New Roman" w:cs="Times New Roman"/>
          <w:color w:val="000000"/>
        </w:rPr>
        <w:t xml:space="preserve"> independent learning experience to assist them alongside online school during the pandemic. Analog games provided by EduBee </w:t>
      </w:r>
      <w:del w:id="69" w:author="Chiara Situmorang" w:date="2022-11-28T22:53:00Z">
        <w:r w:rsidRPr="00BE7415" w:rsidDel="00D95441">
          <w:rPr>
            <w:rFonts w:ascii="Times New Roman" w:eastAsia="Times New Roman" w:hAnsi="Times New Roman" w:cs="Times New Roman"/>
            <w:color w:val="000000"/>
          </w:rPr>
          <w:delText xml:space="preserve">may </w:delText>
        </w:r>
      </w:del>
      <w:ins w:id="70" w:author="Chiara Situmorang" w:date="2022-11-28T22:53:00Z">
        <w:r w:rsidR="00D95441">
          <w:rPr>
            <w:rFonts w:ascii="Times New Roman" w:eastAsia="Times New Roman" w:hAnsi="Times New Roman" w:cs="Times New Roman"/>
            <w:color w:val="000000"/>
          </w:rPr>
          <w:t>could</w:t>
        </w:r>
        <w:r w:rsidR="00D95441" w:rsidRPr="00BE7415">
          <w:rPr>
            <w:rFonts w:ascii="Times New Roman" w:eastAsia="Times New Roman" w:hAnsi="Times New Roman" w:cs="Times New Roman"/>
            <w:color w:val="000000"/>
          </w:rPr>
          <w:t xml:space="preserve"> </w:t>
        </w:r>
      </w:ins>
      <w:r w:rsidRPr="00BE7415">
        <w:rPr>
          <w:rFonts w:ascii="Times New Roman" w:eastAsia="Times New Roman" w:hAnsi="Times New Roman" w:cs="Times New Roman"/>
          <w:color w:val="000000"/>
        </w:rPr>
        <w:t>also be the key to motivating children to interact more with their surroundings rather than their electronics. </w:t>
      </w:r>
    </w:p>
    <w:p w14:paraId="3729DF18" w14:textId="47A6AF07" w:rsidR="00BE7415" w:rsidRPr="00BE7415" w:rsidRDefault="00BE7415" w:rsidP="00BE7415">
      <w:pPr>
        <w:ind w:firstLine="720"/>
        <w:jc w:val="both"/>
        <w:rPr>
          <w:rFonts w:ascii="Times New Roman" w:eastAsia="Times New Roman" w:hAnsi="Times New Roman" w:cs="Times New Roman"/>
        </w:rPr>
      </w:pPr>
      <w:r w:rsidRPr="00BE7415">
        <w:rPr>
          <w:rFonts w:ascii="Times New Roman" w:eastAsia="Times New Roman" w:hAnsi="Times New Roman" w:cs="Times New Roman"/>
          <w:color w:val="000000"/>
        </w:rPr>
        <w:t xml:space="preserve">I developed EduBee’s first prototype and showed it to my cousin and aunt. The prototype consists of features like card games, board games, puzzles, and blocks that spiked my cousin’s interest in learning. </w:t>
      </w:r>
      <w:commentRangeStart w:id="71"/>
      <w:r w:rsidRPr="00BE7415">
        <w:rPr>
          <w:rFonts w:ascii="Times New Roman" w:eastAsia="Times New Roman" w:hAnsi="Times New Roman" w:cs="Times New Roman"/>
          <w:color w:val="000000"/>
        </w:rPr>
        <w:t xml:space="preserve">While still under trial, I found out </w:t>
      </w:r>
      <w:del w:id="72" w:author="Chiara Situmorang" w:date="2022-11-28T22:54:00Z">
        <w:r w:rsidRPr="00BE7415" w:rsidDel="00D95441">
          <w:rPr>
            <w:rFonts w:ascii="Times New Roman" w:eastAsia="Times New Roman" w:hAnsi="Times New Roman" w:cs="Times New Roman"/>
            <w:color w:val="000000"/>
          </w:rPr>
          <w:delText xml:space="preserve">later </w:delText>
        </w:r>
      </w:del>
      <w:r w:rsidRPr="00BE7415">
        <w:rPr>
          <w:rFonts w:ascii="Times New Roman" w:eastAsia="Times New Roman" w:hAnsi="Times New Roman" w:cs="Times New Roman"/>
          <w:color w:val="000000"/>
        </w:rPr>
        <w:t>that my cousin’s learning habits have improved and that my aunt’s friends are eager to try out EduBee’s prototype. </w:t>
      </w:r>
      <w:commentRangeEnd w:id="71"/>
      <w:r w:rsidR="00D95441">
        <w:rPr>
          <w:rStyle w:val="CommentReference"/>
        </w:rPr>
        <w:commentReference w:id="71"/>
      </w:r>
    </w:p>
    <w:p w14:paraId="5C6075C8" w14:textId="7CA70D90" w:rsidR="00BE7415" w:rsidRPr="00BE7415" w:rsidRDefault="00BE7415" w:rsidP="00BE7415">
      <w:pPr>
        <w:jc w:val="both"/>
        <w:rPr>
          <w:rFonts w:ascii="Times New Roman" w:eastAsia="Times New Roman" w:hAnsi="Times New Roman" w:cs="Times New Roman"/>
        </w:rPr>
      </w:pPr>
      <w:r w:rsidRPr="00BE7415">
        <w:rPr>
          <w:rFonts w:ascii="Times New Roman" w:eastAsia="Times New Roman" w:hAnsi="Times New Roman" w:cs="Times New Roman"/>
          <w:color w:val="000000"/>
        </w:rPr>
        <w:tab/>
        <w:t xml:space="preserve">More than two years later, the severity of the pandemic has reduced significantly, but the need for effective learning for young children is still strong. Thus, </w:t>
      </w:r>
      <w:commentRangeStart w:id="73"/>
      <w:r w:rsidRPr="00BE7415">
        <w:rPr>
          <w:rFonts w:ascii="Times New Roman" w:eastAsia="Times New Roman" w:hAnsi="Times New Roman" w:cs="Times New Roman"/>
          <w:color w:val="000000"/>
        </w:rPr>
        <w:t xml:space="preserve">enthusiasm from children </w:t>
      </w:r>
      <w:commentRangeEnd w:id="73"/>
      <w:r w:rsidR="00D95441">
        <w:rPr>
          <w:rStyle w:val="CommentReference"/>
        </w:rPr>
        <w:commentReference w:id="73"/>
      </w:r>
      <w:r w:rsidRPr="00BE7415">
        <w:rPr>
          <w:rFonts w:ascii="Times New Roman" w:eastAsia="Times New Roman" w:hAnsi="Times New Roman" w:cs="Times New Roman"/>
          <w:color w:val="000000"/>
        </w:rPr>
        <w:t xml:space="preserve">on my product has inspired me to pursue my business idea further in the future. I hope to continue helping more children in Indonesia develop their skills by providing </w:t>
      </w:r>
      <w:del w:id="74" w:author="Chiara Situmorang" w:date="2022-11-28T22:56:00Z">
        <w:r w:rsidRPr="00BE7415" w:rsidDel="00D95441">
          <w:rPr>
            <w:rFonts w:ascii="Times New Roman" w:eastAsia="Times New Roman" w:hAnsi="Times New Roman" w:cs="Times New Roman"/>
            <w:color w:val="000000"/>
          </w:rPr>
          <w:delText xml:space="preserve">the </w:delText>
        </w:r>
      </w:del>
      <w:r w:rsidRPr="00BE7415">
        <w:rPr>
          <w:rFonts w:ascii="Times New Roman" w:eastAsia="Times New Roman" w:hAnsi="Times New Roman" w:cs="Times New Roman"/>
          <w:color w:val="000000"/>
        </w:rPr>
        <w:t>resources that c</w:t>
      </w:r>
      <w:ins w:id="75" w:author="Chiara Situmorang" w:date="2022-11-28T22:56:00Z">
        <w:r w:rsidR="00D95441">
          <w:rPr>
            <w:rFonts w:ascii="Times New Roman" w:eastAsia="Times New Roman" w:hAnsi="Times New Roman" w:cs="Times New Roman"/>
            <w:color w:val="000000"/>
          </w:rPr>
          <w:t>an</w:t>
        </w:r>
      </w:ins>
      <w:del w:id="76" w:author="Chiara Situmorang" w:date="2022-11-28T22:56:00Z">
        <w:r w:rsidRPr="00BE7415" w:rsidDel="00D95441">
          <w:rPr>
            <w:rFonts w:ascii="Times New Roman" w:eastAsia="Times New Roman" w:hAnsi="Times New Roman" w:cs="Times New Roman"/>
            <w:color w:val="000000"/>
          </w:rPr>
          <w:delText>ould</w:delText>
        </w:r>
      </w:del>
      <w:r w:rsidRPr="00BE7415">
        <w:rPr>
          <w:rFonts w:ascii="Times New Roman" w:eastAsia="Times New Roman" w:hAnsi="Times New Roman" w:cs="Times New Roman"/>
          <w:color w:val="000000"/>
        </w:rPr>
        <w:t xml:space="preserve"> support them in their learning and development.</w:t>
      </w:r>
    </w:p>
    <w:p w14:paraId="7B93603B" w14:textId="77777777" w:rsidR="00BE7415" w:rsidRPr="00BE7415" w:rsidRDefault="00BE7415" w:rsidP="00BE7415">
      <w:pPr>
        <w:rPr>
          <w:rFonts w:ascii="Times New Roman" w:eastAsia="Times New Roman" w:hAnsi="Times New Roman" w:cs="Times New Roman"/>
        </w:rPr>
      </w:pPr>
    </w:p>
    <w:p w14:paraId="600A633D" w14:textId="65360E25" w:rsidR="00D95441" w:rsidRDefault="00D95441">
      <w:pPr>
        <w:rPr>
          <w:ins w:id="77" w:author="Chiara Situmorang" w:date="2022-11-28T22:58:00Z"/>
        </w:rPr>
      </w:pPr>
      <w:ins w:id="78" w:author="Chiara Situmorang" w:date="2022-11-28T22:58:00Z">
        <w:r>
          <w:t xml:space="preserve">Hi Alyssa, </w:t>
        </w:r>
      </w:ins>
    </w:p>
    <w:p w14:paraId="65C97C67" w14:textId="77777777" w:rsidR="00D95441" w:rsidRDefault="00D95441">
      <w:pPr>
        <w:rPr>
          <w:ins w:id="79" w:author="Chiara Situmorang" w:date="2022-11-28T22:58:00Z"/>
        </w:rPr>
      </w:pPr>
    </w:p>
    <w:p w14:paraId="1DDA51D4" w14:textId="69F7923D" w:rsidR="00A759B2" w:rsidRDefault="00D95441">
      <w:pPr>
        <w:rPr>
          <w:ins w:id="80" w:author="Chiara Situmorang" w:date="2022-11-28T22:58:00Z"/>
        </w:rPr>
      </w:pPr>
      <w:ins w:id="81" w:author="Chiara Situmorang" w:date="2022-11-28T22:56:00Z">
        <w:r>
          <w:t xml:space="preserve">This is a really solid first draft! It just needs a little clarification </w:t>
        </w:r>
      </w:ins>
      <w:ins w:id="82" w:author="Chiara Situmorang" w:date="2022-11-28T22:57:00Z">
        <w:r>
          <w:t>on the concrete impacts that you’ve made on the community. Even if your cousin is the only one who’s tried the prototype, tell us how it has impacted him. How have his learning habits improved?</w:t>
        </w:r>
      </w:ins>
    </w:p>
    <w:p w14:paraId="59B221B3" w14:textId="00DA8874" w:rsidR="00D95441" w:rsidRDefault="00D95441">
      <w:pPr>
        <w:rPr>
          <w:ins w:id="83" w:author="Chiara Situmorang" w:date="2022-11-28T22:58:00Z"/>
        </w:rPr>
      </w:pPr>
    </w:p>
    <w:p w14:paraId="5AB176A6" w14:textId="005B7735" w:rsidR="00D95441" w:rsidRDefault="00D95441">
      <w:ins w:id="84" w:author="Chiara Situmorang" w:date="2022-11-28T22:58:00Z">
        <w:r>
          <w:t>Best of luck!</w:t>
        </w:r>
      </w:ins>
    </w:p>
    <w:sectPr w:rsidR="00D9544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1" w:author="Chiara Situmorang" w:date="2022-11-28T23:10:00Z" w:initials="CS">
    <w:p w14:paraId="2680C0F7" w14:textId="77777777" w:rsidR="00D95441" w:rsidRDefault="00D95441" w:rsidP="002819DF">
      <w:r>
        <w:rPr>
          <w:rStyle w:val="CommentReference"/>
        </w:rPr>
        <w:annotationRef/>
      </w:r>
      <w:r>
        <w:rPr>
          <w:sz w:val="20"/>
          <w:szCs w:val="20"/>
        </w:rPr>
        <w:t>Add one sentence here on what you thought about your experiences concepting in these competitions. What do you think of using business as a solution to an issue?</w:t>
      </w:r>
    </w:p>
  </w:comment>
  <w:comment w:id="52" w:author="Chiara Situmorang" w:date="2022-11-28T23:11:00Z" w:initials="CS">
    <w:p w14:paraId="5C2481F8" w14:textId="77777777" w:rsidR="00D95441" w:rsidRDefault="00D95441" w:rsidP="00013FFB">
      <w:r>
        <w:rPr>
          <w:rStyle w:val="CommentReference"/>
        </w:rPr>
        <w:annotationRef/>
      </w:r>
      <w:r>
        <w:rPr>
          <w:sz w:val="20"/>
          <w:szCs w:val="20"/>
        </w:rPr>
        <w:t>What are your goals in the future? How can these business skills and degree help you achieve them?</w:t>
      </w:r>
    </w:p>
  </w:comment>
  <w:comment w:id="71" w:author="Chiara Situmorang" w:date="2022-11-28T22:55:00Z" w:initials="CS">
    <w:p w14:paraId="3713CC20" w14:textId="6103DD86" w:rsidR="00D95441" w:rsidRDefault="00D95441" w:rsidP="008968C9">
      <w:r>
        <w:rPr>
          <w:rStyle w:val="CommentReference"/>
        </w:rPr>
        <w:annotationRef/>
      </w:r>
      <w:r>
        <w:rPr>
          <w:sz w:val="20"/>
          <w:szCs w:val="20"/>
        </w:rPr>
        <w:t>Any recent updates on this? Has anyone else tried the prototype?</w:t>
      </w:r>
    </w:p>
  </w:comment>
  <w:comment w:id="73" w:author="Chiara Situmorang" w:date="2022-11-28T22:55:00Z" w:initials="CS">
    <w:p w14:paraId="4D1CA6EC" w14:textId="77777777" w:rsidR="00D95441" w:rsidRDefault="00D95441" w:rsidP="00940BC1">
      <w:r>
        <w:rPr>
          <w:rStyle w:val="CommentReference"/>
        </w:rPr>
        <w:annotationRef/>
      </w:r>
      <w:r>
        <w:rPr>
          <w:sz w:val="20"/>
          <w:szCs w:val="20"/>
        </w:rPr>
        <w:t>From whom?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80C0F7" w15:done="0"/>
  <w15:commentEx w15:paraId="5C2481F8" w15:done="0"/>
  <w15:commentEx w15:paraId="3713CC20" w15:done="0"/>
  <w15:commentEx w15:paraId="4D1CA6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FBE64" w16cex:dateUtc="2022-11-28T16:10:00Z"/>
  <w16cex:commentExtensible w16cex:durableId="272FBE8E" w16cex:dateUtc="2022-11-28T16:11:00Z"/>
  <w16cex:commentExtensible w16cex:durableId="272FBACF" w16cex:dateUtc="2022-11-28T15:55:00Z"/>
  <w16cex:commentExtensible w16cex:durableId="272FBAD9" w16cex:dateUtc="2022-11-28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80C0F7" w16cid:durableId="272FBE64"/>
  <w16cid:commentId w16cid:paraId="5C2481F8" w16cid:durableId="272FBE8E"/>
  <w16cid:commentId w16cid:paraId="3713CC20" w16cid:durableId="272FBACF"/>
  <w16cid:commentId w16cid:paraId="4D1CA6EC" w16cid:durableId="272FBA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415"/>
    <w:rsid w:val="00185506"/>
    <w:rsid w:val="0062459E"/>
    <w:rsid w:val="00A759B2"/>
    <w:rsid w:val="00AF66E2"/>
    <w:rsid w:val="00BE7415"/>
    <w:rsid w:val="00D954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136E57B"/>
  <w15:chartTrackingRefBased/>
  <w15:docId w15:val="{49C297BA-ADEB-964A-B3EC-2AB896554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741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41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E7415"/>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E7415"/>
  </w:style>
  <w:style w:type="paragraph" w:styleId="Revision">
    <w:name w:val="Revision"/>
    <w:hidden/>
    <w:uiPriority w:val="99"/>
    <w:semiHidden/>
    <w:rsid w:val="00D95441"/>
  </w:style>
  <w:style w:type="character" w:styleId="CommentReference">
    <w:name w:val="annotation reference"/>
    <w:basedOn w:val="DefaultParagraphFont"/>
    <w:uiPriority w:val="99"/>
    <w:semiHidden/>
    <w:unhideWhenUsed/>
    <w:rsid w:val="00D95441"/>
    <w:rPr>
      <w:sz w:val="16"/>
      <w:szCs w:val="16"/>
    </w:rPr>
  </w:style>
  <w:style w:type="paragraph" w:styleId="CommentText">
    <w:name w:val="annotation text"/>
    <w:basedOn w:val="Normal"/>
    <w:link w:val="CommentTextChar"/>
    <w:uiPriority w:val="99"/>
    <w:semiHidden/>
    <w:unhideWhenUsed/>
    <w:rsid w:val="00D95441"/>
    <w:rPr>
      <w:sz w:val="20"/>
      <w:szCs w:val="20"/>
    </w:rPr>
  </w:style>
  <w:style w:type="character" w:customStyle="1" w:styleId="CommentTextChar">
    <w:name w:val="Comment Text Char"/>
    <w:basedOn w:val="DefaultParagraphFont"/>
    <w:link w:val="CommentText"/>
    <w:uiPriority w:val="99"/>
    <w:semiHidden/>
    <w:rsid w:val="00D95441"/>
    <w:rPr>
      <w:sz w:val="20"/>
      <w:szCs w:val="20"/>
    </w:rPr>
  </w:style>
  <w:style w:type="paragraph" w:styleId="CommentSubject">
    <w:name w:val="annotation subject"/>
    <w:basedOn w:val="CommentText"/>
    <w:next w:val="CommentText"/>
    <w:link w:val="CommentSubjectChar"/>
    <w:uiPriority w:val="99"/>
    <w:semiHidden/>
    <w:unhideWhenUsed/>
    <w:rsid w:val="00D95441"/>
    <w:rPr>
      <w:b/>
      <w:bCs/>
    </w:rPr>
  </w:style>
  <w:style w:type="character" w:customStyle="1" w:styleId="CommentSubjectChar">
    <w:name w:val="Comment Subject Char"/>
    <w:basedOn w:val="CommentTextChar"/>
    <w:link w:val="CommentSubject"/>
    <w:uiPriority w:val="99"/>
    <w:semiHidden/>
    <w:rsid w:val="00D954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432703">
      <w:bodyDiv w:val="1"/>
      <w:marLeft w:val="0"/>
      <w:marRight w:val="0"/>
      <w:marTop w:val="0"/>
      <w:marBottom w:val="0"/>
      <w:divBdr>
        <w:top w:val="none" w:sz="0" w:space="0" w:color="auto"/>
        <w:left w:val="none" w:sz="0" w:space="0" w:color="auto"/>
        <w:bottom w:val="none" w:sz="0" w:space="0" w:color="auto"/>
        <w:right w:val="none" w:sz="0" w:space="0" w:color="auto"/>
      </w:divBdr>
    </w:div>
    <w:div w:id="57771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2</cp:revision>
  <dcterms:created xsi:type="dcterms:W3CDTF">2022-11-27T17:20:00Z</dcterms:created>
  <dcterms:modified xsi:type="dcterms:W3CDTF">2022-11-28T16:11:00Z</dcterms:modified>
</cp:coreProperties>
</file>