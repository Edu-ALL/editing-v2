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3BD0" w14:textId="77777777" w:rsidR="00430AF1" w:rsidRPr="00430AF1" w:rsidRDefault="00430AF1" w:rsidP="00430AF1">
      <w:pPr>
        <w:rPr>
          <w:rFonts w:ascii="Times New Roman" w:eastAsia="Times New Roman" w:hAnsi="Times New Roman" w:cs="Times New Roman"/>
        </w:rPr>
      </w:pPr>
      <w:r w:rsidRPr="00430AF1">
        <w:rPr>
          <w:rFonts w:ascii="Arial" w:eastAsia="Times New Roman" w:hAnsi="Arial" w:cs="Arial"/>
          <w:b/>
          <w:bCs/>
          <w:color w:val="000000"/>
        </w:rPr>
        <w:t>Prompt 8: Beyond what has already been shared in your application, what do you believe makes you stand out as a strong candidate for admissions to the University of California?</w:t>
      </w:r>
    </w:p>
    <w:p w14:paraId="76825561" w14:textId="77777777" w:rsidR="00430AF1" w:rsidRPr="00430AF1" w:rsidRDefault="00430AF1" w:rsidP="00430AF1">
      <w:pPr>
        <w:rPr>
          <w:rFonts w:ascii="Times New Roman" w:eastAsia="Times New Roman" w:hAnsi="Times New Roman" w:cs="Times New Roman"/>
        </w:rPr>
      </w:pPr>
    </w:p>
    <w:p w14:paraId="1B4D819A" w14:textId="5B6712A5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 xml:space="preserve">For </w:t>
      </w:r>
      <w:ins w:id="0" w:author="Chiara Situmorang" w:date="2022-11-26T21:05:00Z">
        <w:r w:rsidR="00805FAF">
          <w:rPr>
            <w:rFonts w:ascii="Arial" w:eastAsia="Times New Roman" w:hAnsi="Arial" w:cs="Arial"/>
            <w:color w:val="000000"/>
          </w:rPr>
          <w:t>V</w:t>
        </w:r>
      </w:ins>
      <w:del w:id="1" w:author="Chiara Situmorang" w:date="2022-11-26T21:05:00Z">
        <w:r w:rsidRPr="00E76AC6" w:rsidDel="00805FAF">
          <w:rPr>
            <w:rFonts w:ascii="Arial" w:eastAsia="Times New Roman" w:hAnsi="Arial" w:cs="Arial"/>
            <w:color w:val="000000"/>
          </w:rPr>
          <w:delText xml:space="preserve">my school’s </w:delText>
        </w:r>
      </w:del>
      <w:r w:rsidRPr="00E76AC6">
        <w:rPr>
          <w:rFonts w:ascii="Arial" w:eastAsia="Times New Roman" w:hAnsi="Arial" w:cs="Arial"/>
          <w:color w:val="000000"/>
        </w:rPr>
        <w:t xml:space="preserve">alues </w:t>
      </w:r>
      <w:ins w:id="2" w:author="Chiara Situmorang" w:date="2022-11-26T21:05:00Z">
        <w:r w:rsidR="00805FAF">
          <w:rPr>
            <w:rFonts w:ascii="Arial" w:eastAsia="Times New Roman" w:hAnsi="Arial" w:cs="Arial"/>
            <w:color w:val="000000"/>
          </w:rPr>
          <w:t>W</w:t>
        </w:r>
      </w:ins>
      <w:del w:id="3" w:author="Chiara Situmorang" w:date="2022-11-26T21:05:00Z">
        <w:r w:rsidRPr="00E76AC6" w:rsidDel="00805FAF">
          <w:rPr>
            <w:rFonts w:ascii="Arial" w:eastAsia="Times New Roman" w:hAnsi="Arial" w:cs="Arial"/>
            <w:color w:val="000000"/>
          </w:rPr>
          <w:delText>w</w:delText>
        </w:r>
      </w:del>
      <w:r w:rsidRPr="00E76AC6">
        <w:rPr>
          <w:rFonts w:ascii="Arial" w:eastAsia="Times New Roman" w:hAnsi="Arial" w:cs="Arial"/>
          <w:color w:val="000000"/>
        </w:rPr>
        <w:t>eek</w:t>
      </w:r>
      <w:ins w:id="4" w:author="Chiara Situmorang" w:date="2022-11-26T21:05:00Z">
        <w:r w:rsidR="00805FAF">
          <w:rPr>
            <w:rFonts w:ascii="Arial" w:eastAsia="Times New Roman" w:hAnsi="Arial" w:cs="Arial"/>
            <w:color w:val="000000"/>
          </w:rPr>
          <w:t xml:space="preserve"> at my school</w:t>
        </w:r>
      </w:ins>
      <w:ins w:id="5" w:author="Chiara Situmorang" w:date="2022-11-26T21:06:00Z">
        <w:r w:rsidR="00805FAF">
          <w:rPr>
            <w:rFonts w:ascii="Arial" w:eastAsia="Times New Roman" w:hAnsi="Arial" w:cs="Arial"/>
            <w:color w:val="000000"/>
          </w:rPr>
          <w:t xml:space="preserve">—themed </w:t>
        </w:r>
      </w:ins>
      <w:del w:id="6" w:author="Chiara Situmorang" w:date="2022-11-26T21:05:00Z">
        <w:r w:rsidRPr="00E76AC6" w:rsidDel="00805FAF">
          <w:rPr>
            <w:rFonts w:ascii="Arial" w:eastAsia="Times New Roman" w:hAnsi="Arial" w:cs="Arial"/>
            <w:color w:val="000000"/>
          </w:rPr>
          <w:delText>’s</w:delText>
        </w:r>
      </w:del>
      <w:del w:id="7" w:author="Chiara Situmorang" w:date="2022-11-26T21:06:00Z">
        <w:r w:rsidRPr="00E76AC6" w:rsidDel="00805FAF">
          <w:rPr>
            <w:rFonts w:ascii="Arial" w:eastAsia="Times New Roman" w:hAnsi="Arial" w:cs="Arial"/>
            <w:color w:val="000000"/>
          </w:rPr>
          <w:delText xml:space="preserve"> theme </w:delText>
        </w:r>
      </w:del>
      <w:r w:rsidRPr="00E76AC6">
        <w:rPr>
          <w:rFonts w:ascii="Arial" w:eastAsia="Times New Roman" w:hAnsi="Arial" w:cs="Arial"/>
          <w:color w:val="000000"/>
        </w:rPr>
        <w:t xml:space="preserve">‘finding </w:t>
      </w:r>
      <w:del w:id="8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passion in your life</w:delText>
        </w:r>
      </w:del>
      <w:ins w:id="9" w:author="Chiara Situmorang" w:date="2022-11-26T21:09:00Z">
        <w:r w:rsidR="00805FAF">
          <w:rPr>
            <w:rFonts w:ascii="Arial" w:eastAsia="Times New Roman" w:hAnsi="Arial" w:cs="Arial"/>
            <w:color w:val="000000"/>
          </w:rPr>
          <w:t>your passion</w:t>
        </w:r>
      </w:ins>
      <w:ins w:id="10" w:author="Chiara Situmorang" w:date="2022-11-26T21:06:00Z">
        <w:r w:rsidR="00805FAF">
          <w:rPr>
            <w:rFonts w:ascii="Arial" w:eastAsia="Times New Roman" w:hAnsi="Arial" w:cs="Arial"/>
            <w:color w:val="000000"/>
          </w:rPr>
          <w:t>!</w:t>
        </w:r>
      </w:ins>
      <w:del w:id="11" w:author="Chiara Situmorang" w:date="2022-11-26T21:06:00Z">
        <w:r w:rsidRPr="00E76AC6" w:rsidDel="00805FAF">
          <w:rPr>
            <w:rFonts w:ascii="Arial" w:eastAsia="Times New Roman" w:hAnsi="Arial" w:cs="Arial"/>
            <w:color w:val="000000"/>
          </w:rPr>
          <w:delText>,</w:delText>
        </w:r>
      </w:del>
      <w:r w:rsidRPr="00E76AC6">
        <w:rPr>
          <w:rFonts w:ascii="Arial" w:eastAsia="Times New Roman" w:hAnsi="Arial" w:cs="Arial"/>
          <w:color w:val="000000"/>
        </w:rPr>
        <w:t>’</w:t>
      </w:r>
      <w:ins w:id="12" w:author="Chiara Situmorang" w:date="2022-11-26T21:06:00Z">
        <w:r w:rsidR="00805FAF">
          <w:rPr>
            <w:rFonts w:ascii="Arial" w:eastAsia="Times New Roman" w:hAnsi="Arial" w:cs="Arial"/>
            <w:color w:val="000000"/>
          </w:rPr>
          <w:t>—</w:t>
        </w:r>
      </w:ins>
      <w:del w:id="13" w:author="Chiara Situmorang" w:date="2022-11-26T21:06:00Z">
        <w:r w:rsidRPr="00E76AC6" w:rsidDel="00805FAF">
          <w:rPr>
            <w:rFonts w:ascii="Arial" w:eastAsia="Times New Roman" w:hAnsi="Arial" w:cs="Arial"/>
            <w:color w:val="000000"/>
          </w:rPr>
          <w:delText xml:space="preserve"> </w:delText>
        </w:r>
      </w:del>
      <w:r w:rsidRPr="00E76AC6">
        <w:rPr>
          <w:rFonts w:ascii="Arial" w:eastAsia="Times New Roman" w:hAnsi="Arial" w:cs="Arial"/>
          <w:color w:val="000000"/>
        </w:rPr>
        <w:t xml:space="preserve">my teacher offered me to interview Edgar Xavier </w:t>
      </w:r>
      <w:proofErr w:type="spellStart"/>
      <w:r w:rsidRPr="00E76AC6">
        <w:rPr>
          <w:rFonts w:ascii="Arial" w:eastAsia="Times New Roman" w:hAnsi="Arial" w:cs="Arial"/>
          <w:color w:val="000000"/>
        </w:rPr>
        <w:t>Marvelo</w:t>
      </w:r>
      <w:proofErr w:type="spellEnd"/>
      <w:r w:rsidRPr="00E76AC6">
        <w:rPr>
          <w:rFonts w:ascii="Arial" w:eastAsia="Times New Roman" w:hAnsi="Arial" w:cs="Arial"/>
          <w:color w:val="000000"/>
        </w:rPr>
        <w:t>, a three-time wushu world champion and medallist of the Asian Games and Southeast Asian Games. Eager for a new experience, I accepted the offer.</w:t>
      </w:r>
    </w:p>
    <w:p w14:paraId="0771A1E1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2D5BD94E" w14:textId="03D0B7B4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 xml:space="preserve">As this was my first official interview, I went through numerous articles online to learn </w:t>
      </w:r>
      <w:del w:id="14" w:author="Chiara Situmorang" w:date="2022-11-26T21:16:00Z">
        <w:r w:rsidRPr="00E76AC6" w:rsidDel="00365E5F">
          <w:rPr>
            <w:rFonts w:ascii="Arial" w:eastAsia="Times New Roman" w:hAnsi="Arial" w:cs="Arial"/>
            <w:color w:val="000000"/>
          </w:rPr>
          <w:delText>proper techniques</w:delText>
        </w:r>
      </w:del>
      <w:ins w:id="15" w:author="Chiara Situmorang" w:date="2022-11-26T21:16:00Z">
        <w:r w:rsidR="00365E5F">
          <w:rPr>
            <w:rFonts w:ascii="Arial" w:eastAsia="Times New Roman" w:hAnsi="Arial" w:cs="Arial"/>
            <w:color w:val="000000"/>
          </w:rPr>
          <w:t>how</w:t>
        </w:r>
      </w:ins>
      <w:r w:rsidRPr="00E76AC6">
        <w:rPr>
          <w:rFonts w:ascii="Arial" w:eastAsia="Times New Roman" w:hAnsi="Arial" w:cs="Arial"/>
          <w:color w:val="000000"/>
        </w:rPr>
        <w:t xml:space="preserve"> to conduct an interview</w:t>
      </w:r>
      <w:ins w:id="16" w:author="Chiara Situmorang" w:date="2022-11-26T21:08:00Z">
        <w:r w:rsidR="00805FAF">
          <w:rPr>
            <w:rFonts w:ascii="Arial" w:eastAsia="Times New Roman" w:hAnsi="Arial" w:cs="Arial"/>
            <w:color w:val="000000"/>
          </w:rPr>
          <w:t>,</w:t>
        </w:r>
      </w:ins>
      <w:r w:rsidRPr="00E76AC6">
        <w:rPr>
          <w:rFonts w:ascii="Arial" w:eastAsia="Times New Roman" w:hAnsi="Arial" w:cs="Arial"/>
          <w:color w:val="000000"/>
        </w:rPr>
        <w:t xml:space="preserve"> from tone, hand gestures, </w:t>
      </w:r>
      <w:del w:id="17" w:author="Chiara Situmorang" w:date="2022-11-26T21:08:00Z">
        <w:r w:rsidRPr="00E76AC6" w:rsidDel="00805FAF">
          <w:rPr>
            <w:rFonts w:ascii="Arial" w:eastAsia="Times New Roman" w:hAnsi="Arial" w:cs="Arial"/>
            <w:color w:val="000000"/>
          </w:rPr>
          <w:delText>and even</w:delText>
        </w:r>
      </w:del>
      <w:ins w:id="18" w:author="Chiara Situmorang" w:date="2022-11-26T21:08:00Z">
        <w:r w:rsidR="00805FAF">
          <w:rPr>
            <w:rFonts w:ascii="Arial" w:eastAsia="Times New Roman" w:hAnsi="Arial" w:cs="Arial"/>
            <w:color w:val="000000"/>
          </w:rPr>
          <w:t>to</w:t>
        </w:r>
      </w:ins>
      <w:r w:rsidRPr="00E76AC6">
        <w:rPr>
          <w:rFonts w:ascii="Arial" w:eastAsia="Times New Roman" w:hAnsi="Arial" w:cs="Arial"/>
          <w:color w:val="000000"/>
        </w:rPr>
        <w:t xml:space="preserve"> facial expressions. Practicing my lines in front of the mirror, it </w:t>
      </w:r>
      <w:del w:id="19" w:author="Chiara Situmorang" w:date="2022-11-26T21:08:00Z">
        <w:r w:rsidRPr="00E76AC6" w:rsidDel="00805FAF">
          <w:rPr>
            <w:rFonts w:ascii="Arial" w:eastAsia="Times New Roman" w:hAnsi="Arial" w:cs="Arial"/>
            <w:color w:val="000000"/>
          </w:rPr>
          <w:delText>seemed that</w:delText>
        </w:r>
      </w:del>
      <w:ins w:id="20" w:author="Chiara Situmorang" w:date="2022-11-26T21:08:00Z">
        <w:r w:rsidR="00805FAF">
          <w:rPr>
            <w:rFonts w:ascii="Arial" w:eastAsia="Times New Roman" w:hAnsi="Arial" w:cs="Arial"/>
            <w:color w:val="000000"/>
          </w:rPr>
          <w:t>felt like</w:t>
        </w:r>
      </w:ins>
      <w:r w:rsidRPr="00E76AC6">
        <w:rPr>
          <w:rFonts w:ascii="Arial" w:eastAsia="Times New Roman" w:hAnsi="Arial" w:cs="Arial"/>
          <w:color w:val="000000"/>
        </w:rPr>
        <w:t xml:space="preserve"> I</w:t>
      </w:r>
      <w:ins w:id="21" w:author="Chiara Situmorang" w:date="2022-11-26T21:17:00Z">
        <w:r w:rsidR="00365E5F">
          <w:rPr>
            <w:rFonts w:ascii="Arial" w:eastAsia="Times New Roman" w:hAnsi="Arial" w:cs="Arial"/>
            <w:color w:val="000000"/>
          </w:rPr>
          <w:t>’d</w:t>
        </w:r>
      </w:ins>
      <w:r w:rsidRPr="00E76AC6">
        <w:rPr>
          <w:rFonts w:ascii="Arial" w:eastAsia="Times New Roman" w:hAnsi="Arial" w:cs="Arial"/>
          <w:color w:val="000000"/>
        </w:rPr>
        <w:t xml:space="preserve"> looked at my face more than I’d ever done my whole life. </w:t>
      </w:r>
    </w:p>
    <w:p w14:paraId="37AC5164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68BB2AD0" w14:textId="22B5F850" w:rsidR="00E76AC6" w:rsidRPr="00E76AC6" w:rsidDel="00805FAF" w:rsidRDefault="00E76AC6" w:rsidP="00E76AC6">
      <w:pPr>
        <w:rPr>
          <w:del w:id="22" w:author="Chiara Situmorang" w:date="2022-11-26T21:10:00Z"/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 xml:space="preserve">Finally, </w:t>
      </w:r>
      <w:del w:id="23" w:author="Chiara Situmorang" w:date="2022-11-26T21:08:00Z">
        <w:r w:rsidRPr="00E76AC6" w:rsidDel="00805FAF">
          <w:rPr>
            <w:rFonts w:ascii="Arial" w:eastAsia="Times New Roman" w:hAnsi="Arial" w:cs="Arial"/>
            <w:color w:val="000000"/>
          </w:rPr>
          <w:delText xml:space="preserve">the </w:delText>
        </w:r>
      </w:del>
      <w:r w:rsidRPr="00E76AC6">
        <w:rPr>
          <w:rFonts w:ascii="Arial" w:eastAsia="Times New Roman" w:hAnsi="Arial" w:cs="Arial"/>
          <w:color w:val="000000"/>
        </w:rPr>
        <w:t xml:space="preserve">interview day came, and reality hit. As an introvert, I struggled to manage awkward-free conversations with others, especially with someone I’d never met. </w:t>
      </w:r>
      <w:del w:id="24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“</w:delText>
        </w:r>
      </w:del>
      <w:del w:id="25" w:author="Chiara Situmorang" w:date="2022-11-26T21:14:00Z">
        <w:r w:rsidRPr="00E76AC6" w:rsidDel="00805FAF">
          <w:rPr>
            <w:rFonts w:ascii="Arial" w:eastAsia="Times New Roman" w:hAnsi="Arial" w:cs="Arial"/>
            <w:color w:val="000000"/>
          </w:rPr>
          <w:delText xml:space="preserve">How </w:delText>
        </w:r>
      </w:del>
      <w:del w:id="26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do</w:delText>
        </w:r>
      </w:del>
      <w:del w:id="27" w:author="Chiara Situmorang" w:date="2022-11-26T21:14:00Z">
        <w:r w:rsidRPr="00E76AC6" w:rsidDel="00805FAF">
          <w:rPr>
            <w:rFonts w:ascii="Arial" w:eastAsia="Times New Roman" w:hAnsi="Arial" w:cs="Arial"/>
            <w:color w:val="000000"/>
          </w:rPr>
          <w:delText xml:space="preserve"> I maintain an easy-going conversation</w:delText>
        </w:r>
      </w:del>
      <w:del w:id="28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,</w:delText>
        </w:r>
      </w:del>
      <w:del w:id="29" w:author="Chiara Situmorang" w:date="2022-11-26T21:14:00Z">
        <w:r w:rsidRPr="00E76AC6" w:rsidDel="00805FAF">
          <w:rPr>
            <w:rFonts w:ascii="Arial" w:eastAsia="Times New Roman" w:hAnsi="Arial" w:cs="Arial"/>
            <w:color w:val="000000"/>
          </w:rPr>
          <w:delText xml:space="preserve"> </w:delText>
        </w:r>
      </w:del>
      <w:del w:id="30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 xml:space="preserve">allow Edgar to feel comfortable </w:delText>
        </w:r>
      </w:del>
      <w:del w:id="31" w:author="Chiara Situmorang" w:date="2022-11-26T21:14:00Z">
        <w:r w:rsidRPr="00E76AC6" w:rsidDel="00805FAF">
          <w:rPr>
            <w:rFonts w:ascii="Arial" w:eastAsia="Times New Roman" w:hAnsi="Arial" w:cs="Arial"/>
            <w:color w:val="000000"/>
          </w:rPr>
          <w:delText>yet still get to the point?</w:delText>
        </w:r>
      </w:del>
      <w:del w:id="32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”</w:delText>
        </w:r>
      </w:del>
      <w:del w:id="33" w:author="Chiara Situmorang" w:date="2022-11-26T21:14:00Z">
        <w:r w:rsidRPr="00E76AC6" w:rsidDel="00805FAF">
          <w:rPr>
            <w:rFonts w:ascii="Arial" w:eastAsia="Times New Roman" w:hAnsi="Arial" w:cs="Arial"/>
            <w:color w:val="000000"/>
          </w:rPr>
          <w:delText xml:space="preserve"> </w:delText>
        </w:r>
      </w:del>
      <w:r w:rsidRPr="00E76AC6">
        <w:rPr>
          <w:rFonts w:ascii="Arial" w:eastAsia="Times New Roman" w:hAnsi="Arial" w:cs="Arial"/>
          <w:color w:val="000000"/>
        </w:rPr>
        <w:t>I was a nervous wreck</w:t>
      </w:r>
      <w:del w:id="34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 xml:space="preserve"> </w:delText>
        </w:r>
      </w:del>
      <w:ins w:id="35" w:author="Chiara Situmorang" w:date="2022-11-26T21:09:00Z">
        <w:r w:rsidR="00805FAF">
          <w:rPr>
            <w:rFonts w:ascii="Arial" w:eastAsia="Times New Roman" w:hAnsi="Arial" w:cs="Arial"/>
            <w:color w:val="000000"/>
          </w:rPr>
          <w:t>—</w:t>
        </w:r>
      </w:ins>
      <w:del w:id="36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 xml:space="preserve">– </w:delText>
        </w:r>
      </w:del>
      <w:r w:rsidRPr="00E76AC6">
        <w:rPr>
          <w:rFonts w:ascii="Arial" w:eastAsia="Times New Roman" w:hAnsi="Arial" w:cs="Arial"/>
          <w:color w:val="000000"/>
        </w:rPr>
        <w:t xml:space="preserve">terrified that I’d </w:t>
      </w:r>
      <w:del w:id="37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keep on mumbling</w:delText>
        </w:r>
      </w:del>
      <w:ins w:id="38" w:author="Chiara Situmorang" w:date="2022-11-26T21:09:00Z">
        <w:r w:rsidR="00805FAF">
          <w:rPr>
            <w:rFonts w:ascii="Arial" w:eastAsia="Times New Roman" w:hAnsi="Arial" w:cs="Arial"/>
            <w:color w:val="000000"/>
          </w:rPr>
          <w:t>mumble</w:t>
        </w:r>
      </w:ins>
      <w:r w:rsidRPr="00E76AC6">
        <w:rPr>
          <w:rFonts w:ascii="Arial" w:eastAsia="Times New Roman" w:hAnsi="Arial" w:cs="Arial"/>
          <w:color w:val="000000"/>
        </w:rPr>
        <w:t>, rambl</w:t>
      </w:r>
      <w:ins w:id="39" w:author="Chiara Situmorang" w:date="2022-11-26T21:09:00Z">
        <w:r w:rsidR="00805FAF">
          <w:rPr>
            <w:rFonts w:ascii="Arial" w:eastAsia="Times New Roman" w:hAnsi="Arial" w:cs="Arial"/>
            <w:color w:val="000000"/>
          </w:rPr>
          <w:t>e</w:t>
        </w:r>
      </w:ins>
      <w:del w:id="40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ing</w:delText>
        </w:r>
      </w:del>
      <w:r w:rsidRPr="00E76AC6">
        <w:rPr>
          <w:rFonts w:ascii="Arial" w:eastAsia="Times New Roman" w:hAnsi="Arial" w:cs="Arial"/>
          <w:color w:val="000000"/>
        </w:rPr>
        <w:t xml:space="preserve"> or mess</w:t>
      </w:r>
      <w:del w:id="41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ing</w:delText>
        </w:r>
      </w:del>
      <w:r w:rsidRPr="00E76AC6">
        <w:rPr>
          <w:rFonts w:ascii="Arial" w:eastAsia="Times New Roman" w:hAnsi="Arial" w:cs="Arial"/>
          <w:color w:val="000000"/>
        </w:rPr>
        <w:t xml:space="preserve"> up th</w:t>
      </w:r>
      <w:ins w:id="42" w:author="Chiara Situmorang" w:date="2022-11-26T21:09:00Z">
        <w:r w:rsidR="00805FAF">
          <w:rPr>
            <w:rFonts w:ascii="Arial" w:eastAsia="Times New Roman" w:hAnsi="Arial" w:cs="Arial"/>
            <w:color w:val="000000"/>
          </w:rPr>
          <w:t>e</w:t>
        </w:r>
      </w:ins>
      <w:del w:id="43" w:author="Chiara Situmorang" w:date="2022-11-26T21:09:00Z">
        <w:r w:rsidRPr="00E76AC6" w:rsidDel="00805FAF">
          <w:rPr>
            <w:rFonts w:ascii="Arial" w:eastAsia="Times New Roman" w:hAnsi="Arial" w:cs="Arial"/>
            <w:color w:val="000000"/>
          </w:rPr>
          <w:delText>is</w:delText>
        </w:r>
      </w:del>
      <w:r w:rsidRPr="00E76AC6">
        <w:rPr>
          <w:rFonts w:ascii="Arial" w:eastAsia="Times New Roman" w:hAnsi="Arial" w:cs="Arial"/>
          <w:color w:val="000000"/>
        </w:rPr>
        <w:t xml:space="preserve"> interview. </w:t>
      </w:r>
    </w:p>
    <w:p w14:paraId="6F666452" w14:textId="77777777" w:rsidR="00E76AC6" w:rsidRPr="00E76AC6" w:rsidDel="00805FAF" w:rsidRDefault="00E76AC6" w:rsidP="00E76AC6">
      <w:pPr>
        <w:rPr>
          <w:del w:id="44" w:author="Chiara Situmorang" w:date="2022-11-26T21:10:00Z"/>
          <w:rFonts w:ascii="Times New Roman" w:eastAsia="Times New Roman" w:hAnsi="Times New Roman" w:cs="Times New Roman"/>
        </w:rPr>
      </w:pPr>
    </w:p>
    <w:p w14:paraId="15528DC0" w14:textId="5C55BAAA" w:rsidR="00805FAF" w:rsidRDefault="00E76AC6" w:rsidP="00E76AC6">
      <w:pPr>
        <w:rPr>
          <w:ins w:id="45" w:author="Chiara Situmorang" w:date="2022-11-26T21:10:00Z"/>
          <w:rFonts w:ascii="Arial" w:eastAsia="Times New Roman" w:hAnsi="Arial" w:cs="Arial"/>
          <w:color w:val="000000"/>
        </w:rPr>
      </w:pPr>
      <w:del w:id="46" w:author="Chiara Situmorang" w:date="2022-11-26T21:10:00Z">
        <w:r w:rsidRPr="00E76AC6" w:rsidDel="00805FAF">
          <w:rPr>
            <w:rFonts w:ascii="Arial" w:eastAsia="Times New Roman" w:hAnsi="Arial" w:cs="Arial"/>
            <w:color w:val="000000"/>
          </w:rPr>
          <w:delText xml:space="preserve">“There must be something in me if the teachers offered me this opportunity. Do I really want to waste this once-in-a-lifetime opportunity?” </w:delText>
        </w:r>
      </w:del>
      <w:r w:rsidRPr="00E76AC6">
        <w:rPr>
          <w:rFonts w:ascii="Arial" w:eastAsia="Times New Roman" w:hAnsi="Arial" w:cs="Arial"/>
          <w:color w:val="000000"/>
        </w:rPr>
        <w:t xml:space="preserve">Despite my </w:t>
      </w:r>
      <w:del w:id="47" w:author="Chiara Situmorang" w:date="2022-11-26T21:10:00Z">
        <w:r w:rsidRPr="00E76AC6" w:rsidDel="00805FAF">
          <w:rPr>
            <w:rFonts w:ascii="Arial" w:eastAsia="Times New Roman" w:hAnsi="Arial" w:cs="Arial"/>
            <w:color w:val="000000"/>
          </w:rPr>
          <w:delText xml:space="preserve">growing </w:delText>
        </w:r>
      </w:del>
      <w:r w:rsidRPr="00E76AC6">
        <w:rPr>
          <w:rFonts w:ascii="Arial" w:eastAsia="Times New Roman" w:hAnsi="Arial" w:cs="Arial"/>
          <w:color w:val="000000"/>
        </w:rPr>
        <w:t>uncertainties</w:t>
      </w:r>
      <w:ins w:id="48" w:author="Chiara Situmorang" w:date="2022-11-26T21:14:00Z">
        <w:r w:rsidR="00805FAF">
          <w:rPr>
            <w:rFonts w:ascii="Arial" w:eastAsia="Times New Roman" w:hAnsi="Arial" w:cs="Arial"/>
            <w:color w:val="000000"/>
          </w:rPr>
          <w:t>, however</w:t>
        </w:r>
      </w:ins>
      <w:r w:rsidRPr="00E76AC6">
        <w:rPr>
          <w:rFonts w:ascii="Arial" w:eastAsia="Times New Roman" w:hAnsi="Arial" w:cs="Arial"/>
          <w:color w:val="000000"/>
        </w:rPr>
        <w:t>, I knew that this interview was a chance for me to push myself outside of my comfort zone. </w:t>
      </w:r>
    </w:p>
    <w:p w14:paraId="6F6A2A00" w14:textId="77777777" w:rsidR="00805FAF" w:rsidRDefault="00805FAF" w:rsidP="00E76AC6">
      <w:pPr>
        <w:rPr>
          <w:ins w:id="49" w:author="Chiara Situmorang" w:date="2022-11-26T21:10:00Z"/>
          <w:rFonts w:ascii="Arial" w:eastAsia="Times New Roman" w:hAnsi="Arial" w:cs="Arial"/>
          <w:color w:val="000000"/>
        </w:rPr>
      </w:pPr>
    </w:p>
    <w:p w14:paraId="46239A2C" w14:textId="682F089C" w:rsidR="00E76AC6" w:rsidRPr="00E76AC6" w:rsidRDefault="00805FAF" w:rsidP="00E76AC6">
      <w:pPr>
        <w:rPr>
          <w:rFonts w:ascii="Times New Roman" w:eastAsia="Times New Roman" w:hAnsi="Times New Roman" w:cs="Times New Roman"/>
        </w:rPr>
      </w:pPr>
      <w:ins w:id="50" w:author="Chiara Situmorang" w:date="2022-11-26T21:10:00Z">
        <w:r>
          <w:rPr>
            <w:rFonts w:ascii="Arial" w:eastAsia="Times New Roman" w:hAnsi="Arial" w:cs="Arial"/>
            <w:color w:val="000000"/>
          </w:rPr>
          <w:t>I took a deep breath.</w:t>
        </w:r>
      </w:ins>
    </w:p>
    <w:p w14:paraId="5EDE518A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11EB06E2" w14:textId="697C423F" w:rsidR="00E76AC6" w:rsidRPr="00E76AC6" w:rsidRDefault="00805FAF" w:rsidP="00E76AC6">
      <w:pPr>
        <w:rPr>
          <w:rFonts w:ascii="Times New Roman" w:eastAsia="Times New Roman" w:hAnsi="Times New Roman" w:cs="Times New Roman"/>
        </w:rPr>
      </w:pPr>
      <w:ins w:id="51" w:author="Chiara Situmorang" w:date="2022-11-26T21:10:00Z">
        <w:r>
          <w:rPr>
            <w:rFonts w:ascii="Arial" w:eastAsia="Times New Roman" w:hAnsi="Arial" w:cs="Arial"/>
            <w:color w:val="000000"/>
          </w:rPr>
          <w:t>Ding.</w:t>
        </w:r>
      </w:ins>
      <w:ins w:id="52" w:author="Chiara Situmorang" w:date="2022-11-26T21:11:00Z">
        <w:r>
          <w:rPr>
            <w:rFonts w:ascii="Arial" w:eastAsia="Times New Roman" w:hAnsi="Arial" w:cs="Arial"/>
            <w:color w:val="000000"/>
          </w:rPr>
          <w:t xml:space="preserve"> </w:t>
        </w:r>
      </w:ins>
      <w:del w:id="53" w:author="Chiara Situmorang" w:date="2022-11-26T21:10:00Z">
        <w:r w:rsidR="00E76AC6" w:rsidRPr="00805FAF" w:rsidDel="00805FAF">
          <w:rPr>
            <w:rFonts w:ascii="Arial" w:eastAsia="Times New Roman" w:hAnsi="Arial" w:cs="Arial"/>
            <w:color w:val="000000"/>
          </w:rPr>
          <w:delText xml:space="preserve">“Ding.” </w:delText>
        </w:r>
      </w:del>
      <w:r w:rsidR="00E76AC6" w:rsidRPr="00805FAF">
        <w:rPr>
          <w:rFonts w:ascii="Arial" w:eastAsia="Times New Roman" w:hAnsi="Arial" w:cs="Arial"/>
          <w:color w:val="000000"/>
        </w:rPr>
        <w:t>Edgar ha</w:t>
      </w:r>
      <w:ins w:id="54" w:author="Chiara Situmorang" w:date="2022-11-26T21:10:00Z">
        <w:r w:rsidRPr="00805FAF">
          <w:rPr>
            <w:rFonts w:ascii="Arial" w:eastAsia="Times New Roman" w:hAnsi="Arial" w:cs="Arial"/>
            <w:color w:val="000000"/>
          </w:rPr>
          <w:t>s</w:t>
        </w:r>
      </w:ins>
      <w:del w:id="55" w:author="Chiara Situmorang" w:date="2022-11-26T21:10:00Z">
        <w:r w:rsidR="00E76AC6" w:rsidRPr="00805FAF" w:rsidDel="00805FAF">
          <w:rPr>
            <w:rFonts w:ascii="Arial" w:eastAsia="Times New Roman" w:hAnsi="Arial" w:cs="Arial"/>
            <w:color w:val="000000"/>
          </w:rPr>
          <w:delText>d</w:delText>
        </w:r>
      </w:del>
      <w:r w:rsidR="00E76AC6" w:rsidRPr="00805FAF">
        <w:rPr>
          <w:rFonts w:ascii="Arial" w:eastAsia="Times New Roman" w:hAnsi="Arial" w:cs="Arial"/>
          <w:color w:val="000000"/>
        </w:rPr>
        <w:t xml:space="preserve"> entered the meeting.</w:t>
      </w:r>
      <w:r w:rsidR="00E76AC6" w:rsidRPr="00E76AC6">
        <w:rPr>
          <w:rFonts w:ascii="Arial" w:eastAsia="Times New Roman" w:hAnsi="Arial" w:cs="Arial"/>
          <w:color w:val="000000"/>
        </w:rPr>
        <w:t> </w:t>
      </w:r>
    </w:p>
    <w:p w14:paraId="0073C739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031E07CB" w14:textId="284D39A8" w:rsidR="00805FAF" w:rsidRPr="00805FAF" w:rsidRDefault="00E76AC6" w:rsidP="00E76AC6">
      <w:pPr>
        <w:rPr>
          <w:ins w:id="56" w:author="Chiara Situmorang" w:date="2022-11-26T21:11:00Z"/>
          <w:rFonts w:ascii="Arial" w:eastAsia="Times New Roman" w:hAnsi="Arial" w:cs="Arial"/>
          <w:i/>
          <w:iCs/>
          <w:color w:val="000000"/>
          <w:rPrChange w:id="57" w:author="Chiara Situmorang" w:date="2022-11-26T21:14:00Z">
            <w:rPr>
              <w:ins w:id="58" w:author="Chiara Situmorang" w:date="2022-11-26T21:11:00Z"/>
              <w:rFonts w:ascii="Arial" w:eastAsia="Times New Roman" w:hAnsi="Arial" w:cs="Arial"/>
              <w:color w:val="000000"/>
            </w:rPr>
          </w:rPrChange>
        </w:rPr>
      </w:pPr>
      <w:del w:id="59" w:author="Chiara Situmorang" w:date="2022-11-26T21:13:00Z">
        <w:r w:rsidRPr="00805FAF" w:rsidDel="00805FAF">
          <w:rPr>
            <w:rFonts w:ascii="Arial" w:eastAsia="Times New Roman" w:hAnsi="Arial" w:cs="Arial"/>
            <w:i/>
            <w:iCs/>
            <w:color w:val="000000"/>
            <w:rPrChange w:id="60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delText xml:space="preserve">I told myself, "Okay, </w:delText>
        </w:r>
      </w:del>
      <w:ins w:id="61" w:author="Chiara Situmorang" w:date="2022-11-26T21:13:00Z">
        <w:r w:rsidR="00805FAF" w:rsidRPr="00805FAF">
          <w:rPr>
            <w:rFonts w:ascii="Arial" w:eastAsia="Times New Roman" w:hAnsi="Arial" w:cs="Arial"/>
            <w:i/>
            <w:iCs/>
            <w:color w:val="000000"/>
            <w:rPrChange w:id="62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t>C</w:t>
        </w:r>
      </w:ins>
      <w:del w:id="63" w:author="Chiara Situmorang" w:date="2022-11-26T21:13:00Z">
        <w:r w:rsidRPr="00805FAF" w:rsidDel="00805FAF">
          <w:rPr>
            <w:rFonts w:ascii="Arial" w:eastAsia="Times New Roman" w:hAnsi="Arial" w:cs="Arial"/>
            <w:i/>
            <w:iCs/>
            <w:color w:val="000000"/>
            <w:rPrChange w:id="64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delText>c</w:delText>
        </w:r>
      </w:del>
      <w:r w:rsidRPr="00805FAF">
        <w:rPr>
          <w:rFonts w:ascii="Arial" w:eastAsia="Times New Roman" w:hAnsi="Arial" w:cs="Arial"/>
          <w:i/>
          <w:iCs/>
          <w:color w:val="000000"/>
          <w:rPrChange w:id="65" w:author="Chiara Situmorang" w:date="2022-11-26T21:14:00Z">
            <w:rPr>
              <w:rFonts w:ascii="Arial" w:eastAsia="Times New Roman" w:hAnsi="Arial" w:cs="Arial"/>
              <w:color w:val="000000"/>
            </w:rPr>
          </w:rPrChange>
        </w:rPr>
        <w:t>alm down</w:t>
      </w:r>
      <w:ins w:id="66" w:author="Chiara Situmorang" w:date="2022-11-26T21:14:00Z">
        <w:r w:rsidR="00805FAF">
          <w:rPr>
            <w:rFonts w:ascii="Arial" w:eastAsia="Times New Roman" w:hAnsi="Arial" w:cs="Arial"/>
            <w:i/>
            <w:iCs/>
            <w:color w:val="000000"/>
          </w:rPr>
          <w:t>,</w:t>
        </w:r>
        <w:r w:rsidR="00805FAF">
          <w:rPr>
            <w:rFonts w:ascii="Arial" w:eastAsia="Times New Roman" w:hAnsi="Arial" w:cs="Arial"/>
            <w:color w:val="000000"/>
          </w:rPr>
          <w:t xml:space="preserve"> I t</w:t>
        </w:r>
      </w:ins>
      <w:ins w:id="67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 xml:space="preserve">old </w:t>
        </w:r>
      </w:ins>
      <w:ins w:id="68" w:author="Chiara Situmorang" w:date="2022-11-26T21:14:00Z">
        <w:r w:rsidR="00805FAF">
          <w:rPr>
            <w:rFonts w:ascii="Arial" w:eastAsia="Times New Roman" w:hAnsi="Arial" w:cs="Arial"/>
            <w:color w:val="000000"/>
          </w:rPr>
          <w:t>myself.</w:t>
        </w:r>
      </w:ins>
      <w:del w:id="69" w:author="Chiara Situmorang" w:date="2022-11-26T21:14:00Z">
        <w:r w:rsidRPr="00805FAF" w:rsidDel="00805FAF">
          <w:rPr>
            <w:rFonts w:ascii="Arial" w:eastAsia="Times New Roman" w:hAnsi="Arial" w:cs="Arial"/>
            <w:i/>
            <w:iCs/>
            <w:color w:val="000000"/>
            <w:rPrChange w:id="70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delText>.</w:delText>
        </w:r>
      </w:del>
      <w:r w:rsidRPr="00805FAF">
        <w:rPr>
          <w:rFonts w:ascii="Arial" w:eastAsia="Times New Roman" w:hAnsi="Arial" w:cs="Arial"/>
          <w:i/>
          <w:iCs/>
          <w:color w:val="000000"/>
          <w:rPrChange w:id="71" w:author="Chiara Situmorang" w:date="2022-11-26T21:14:00Z">
            <w:rPr>
              <w:rFonts w:ascii="Arial" w:eastAsia="Times New Roman" w:hAnsi="Arial" w:cs="Arial"/>
              <w:color w:val="000000"/>
            </w:rPr>
          </w:rPrChange>
        </w:rPr>
        <w:t xml:space="preserve"> </w:t>
      </w:r>
      <w:del w:id="72" w:author="Chiara Situmorang" w:date="2022-11-26T21:14:00Z">
        <w:r w:rsidRPr="00805FAF" w:rsidDel="00805FAF">
          <w:rPr>
            <w:rFonts w:ascii="Arial" w:eastAsia="Times New Roman" w:hAnsi="Arial" w:cs="Arial"/>
            <w:i/>
            <w:iCs/>
            <w:color w:val="000000"/>
            <w:rPrChange w:id="73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delText>Act normal, b</w:delText>
        </w:r>
      </w:del>
      <w:ins w:id="74" w:author="Chiara Situmorang" w:date="2022-11-26T21:14:00Z">
        <w:r w:rsidR="00805FAF">
          <w:rPr>
            <w:rFonts w:ascii="Arial" w:eastAsia="Times New Roman" w:hAnsi="Arial" w:cs="Arial"/>
            <w:i/>
            <w:iCs/>
            <w:color w:val="000000"/>
          </w:rPr>
          <w:t>B</w:t>
        </w:r>
      </w:ins>
      <w:r w:rsidRPr="00805FAF">
        <w:rPr>
          <w:rFonts w:ascii="Arial" w:eastAsia="Times New Roman" w:hAnsi="Arial" w:cs="Arial"/>
          <w:i/>
          <w:iCs/>
          <w:color w:val="000000"/>
          <w:rPrChange w:id="75" w:author="Chiara Situmorang" w:date="2022-11-26T21:14:00Z">
            <w:rPr>
              <w:rFonts w:ascii="Arial" w:eastAsia="Times New Roman" w:hAnsi="Arial" w:cs="Arial"/>
              <w:color w:val="000000"/>
            </w:rPr>
          </w:rPrChange>
        </w:rPr>
        <w:t>e confident. There’s no backing out now.</w:t>
      </w:r>
      <w:del w:id="76" w:author="Chiara Situmorang" w:date="2022-11-26T21:14:00Z">
        <w:r w:rsidRPr="00805FAF" w:rsidDel="00805FAF">
          <w:rPr>
            <w:rFonts w:ascii="Arial" w:eastAsia="Times New Roman" w:hAnsi="Arial" w:cs="Arial"/>
            <w:i/>
            <w:iCs/>
            <w:color w:val="000000"/>
            <w:rPrChange w:id="77" w:author="Chiara Situmorang" w:date="2022-11-26T21:14:00Z">
              <w:rPr>
                <w:rFonts w:ascii="Arial" w:eastAsia="Times New Roman" w:hAnsi="Arial" w:cs="Arial"/>
                <w:color w:val="000000"/>
              </w:rPr>
            </w:rPrChange>
          </w:rPr>
          <w:delText xml:space="preserve">" </w:delText>
        </w:r>
      </w:del>
    </w:p>
    <w:p w14:paraId="75435C20" w14:textId="77777777" w:rsidR="00805FAF" w:rsidRDefault="00805FAF" w:rsidP="00E76AC6">
      <w:pPr>
        <w:rPr>
          <w:ins w:id="78" w:author="Chiara Situmorang" w:date="2022-11-26T21:11:00Z"/>
          <w:rFonts w:ascii="Arial" w:eastAsia="Times New Roman" w:hAnsi="Arial" w:cs="Arial"/>
          <w:color w:val="000000"/>
        </w:rPr>
      </w:pPr>
    </w:p>
    <w:p w14:paraId="74AE953E" w14:textId="5EFAE8CD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>To ease the tension, I initiated small talk</w:t>
      </w:r>
      <w:del w:id="79" w:author="Chiara Situmorang" w:date="2022-11-26T21:11:00Z">
        <w:r w:rsidRPr="00E76AC6" w:rsidDel="00805FAF">
          <w:rPr>
            <w:rFonts w:ascii="Arial" w:eastAsia="Times New Roman" w:hAnsi="Arial" w:cs="Arial"/>
            <w:color w:val="000000"/>
          </w:rPr>
          <w:delText>s</w:delText>
        </w:r>
      </w:del>
      <w:r w:rsidRPr="00E76AC6">
        <w:rPr>
          <w:rFonts w:ascii="Arial" w:eastAsia="Times New Roman" w:hAnsi="Arial" w:cs="Arial"/>
          <w:color w:val="000000"/>
        </w:rPr>
        <w:t xml:space="preserve"> before starting the interview. I was surprised by </w:t>
      </w:r>
      <w:del w:id="80" w:author="Chiara Situmorang" w:date="2022-11-26T21:11:00Z">
        <w:r w:rsidRPr="00E76AC6" w:rsidDel="00805FAF">
          <w:rPr>
            <w:rFonts w:ascii="Arial" w:eastAsia="Times New Roman" w:hAnsi="Arial" w:cs="Arial"/>
            <w:color w:val="000000"/>
          </w:rPr>
          <w:delText>the seamlessness of</w:delText>
        </w:r>
      </w:del>
      <w:ins w:id="81" w:author="Chiara Situmorang" w:date="2022-11-26T21:11:00Z">
        <w:r w:rsidR="00805FAF">
          <w:rPr>
            <w:rFonts w:ascii="Arial" w:eastAsia="Times New Roman" w:hAnsi="Arial" w:cs="Arial"/>
            <w:color w:val="000000"/>
          </w:rPr>
          <w:t>how seamless</w:t>
        </w:r>
      </w:ins>
      <w:r w:rsidRPr="00E76AC6">
        <w:rPr>
          <w:rFonts w:ascii="Arial" w:eastAsia="Times New Roman" w:hAnsi="Arial" w:cs="Arial"/>
          <w:color w:val="000000"/>
        </w:rPr>
        <w:t xml:space="preserve"> the conversation</w:t>
      </w:r>
      <w:ins w:id="82" w:author="Chiara Situmorang" w:date="2022-11-26T21:11:00Z">
        <w:r w:rsidR="00805FAF">
          <w:rPr>
            <w:rFonts w:ascii="Arial" w:eastAsia="Times New Roman" w:hAnsi="Arial" w:cs="Arial"/>
            <w:color w:val="000000"/>
          </w:rPr>
          <w:t xml:space="preserve"> felt</w:t>
        </w:r>
      </w:ins>
      <w:ins w:id="83" w:author="Chiara Situmorang" w:date="2022-11-26T21:15:00Z">
        <w:r w:rsidR="00365E5F">
          <w:rPr>
            <w:rFonts w:ascii="Arial" w:eastAsia="Times New Roman" w:hAnsi="Arial" w:cs="Arial"/>
            <w:color w:val="000000"/>
          </w:rPr>
          <w:t>. I had practiced so much that I knew my questions like the back of my hand, and</w:t>
        </w:r>
      </w:ins>
      <w:ins w:id="84" w:author="Chiara Situmorang" w:date="2022-11-26T21:11:00Z">
        <w:r w:rsidR="00805FAF">
          <w:rPr>
            <w:rFonts w:ascii="Arial" w:eastAsia="Times New Roman" w:hAnsi="Arial" w:cs="Arial"/>
            <w:color w:val="000000"/>
          </w:rPr>
          <w:t xml:space="preserve"> </w:t>
        </w:r>
      </w:ins>
      <w:del w:id="85" w:author="Chiara Situmorang" w:date="2022-11-26T21:11:00Z">
        <w:r w:rsidRPr="00E76AC6" w:rsidDel="00805FAF">
          <w:rPr>
            <w:rFonts w:ascii="Arial" w:eastAsia="Times New Roman" w:hAnsi="Arial" w:cs="Arial"/>
            <w:color w:val="000000"/>
          </w:rPr>
          <w:delText xml:space="preserve">. It was to the point </w:delText>
        </w:r>
      </w:del>
      <w:del w:id="86" w:author="Chiara Situmorang" w:date="2022-11-26T21:15:00Z">
        <w:r w:rsidRPr="00E76AC6" w:rsidDel="00365E5F">
          <w:rPr>
            <w:rFonts w:ascii="Arial" w:eastAsia="Times New Roman" w:hAnsi="Arial" w:cs="Arial"/>
            <w:color w:val="000000"/>
          </w:rPr>
          <w:delText xml:space="preserve">that </w:delText>
        </w:r>
      </w:del>
      <w:r w:rsidRPr="00E76AC6">
        <w:rPr>
          <w:rFonts w:ascii="Arial" w:eastAsia="Times New Roman" w:hAnsi="Arial" w:cs="Arial"/>
          <w:color w:val="000000"/>
        </w:rPr>
        <w:t xml:space="preserve">I felt confident enough to go </w:t>
      </w:r>
      <w:del w:id="87" w:author="Chiara Situmorang" w:date="2022-11-26T21:12:00Z">
        <w:r w:rsidRPr="00E76AC6" w:rsidDel="00805FAF">
          <w:rPr>
            <w:rFonts w:ascii="Arial" w:eastAsia="Times New Roman" w:hAnsi="Arial" w:cs="Arial"/>
            <w:color w:val="000000"/>
          </w:rPr>
          <w:delText>out of</w:delText>
        </w:r>
      </w:del>
      <w:ins w:id="88" w:author="Chiara Situmorang" w:date="2022-11-26T21:12:00Z">
        <w:r w:rsidR="00805FAF">
          <w:rPr>
            <w:rFonts w:ascii="Arial" w:eastAsia="Times New Roman" w:hAnsi="Arial" w:cs="Arial"/>
            <w:color w:val="000000"/>
          </w:rPr>
          <w:t>off</w:t>
        </w:r>
      </w:ins>
      <w:r w:rsidRPr="00E76AC6">
        <w:rPr>
          <w:rFonts w:ascii="Arial" w:eastAsia="Times New Roman" w:hAnsi="Arial" w:cs="Arial"/>
          <w:color w:val="000000"/>
        </w:rPr>
        <w:t xml:space="preserve"> script and improvised some questions based on his answer</w:t>
      </w:r>
      <w:ins w:id="89" w:author="Chiara Situmorang" w:date="2022-11-26T21:12:00Z">
        <w:r w:rsidR="00805FAF">
          <w:rPr>
            <w:rFonts w:ascii="Arial" w:eastAsia="Times New Roman" w:hAnsi="Arial" w:cs="Arial"/>
            <w:color w:val="000000"/>
          </w:rPr>
          <w:t>s</w:t>
        </w:r>
      </w:ins>
      <w:r w:rsidRPr="00E76AC6">
        <w:rPr>
          <w:rFonts w:ascii="Arial" w:eastAsia="Times New Roman" w:hAnsi="Arial" w:cs="Arial"/>
          <w:color w:val="000000"/>
        </w:rPr>
        <w:t>. </w:t>
      </w:r>
    </w:p>
    <w:p w14:paraId="68A06CEC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6D7F99C9" w14:textId="3F44633D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 xml:space="preserve">Afterwards, </w:t>
      </w:r>
      <w:ins w:id="90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>al</w:t>
        </w:r>
      </w:ins>
      <w:del w:id="91" w:author="Chiara Situmorang" w:date="2022-11-26T21:18:00Z">
        <w:r w:rsidRPr="00E76AC6" w:rsidDel="00365E5F">
          <w:rPr>
            <w:rFonts w:ascii="Arial" w:eastAsia="Times New Roman" w:hAnsi="Arial" w:cs="Arial"/>
            <w:color w:val="000000"/>
          </w:rPr>
          <w:delText xml:space="preserve">even </w:delText>
        </w:r>
      </w:del>
      <w:r w:rsidRPr="00E76AC6">
        <w:rPr>
          <w:rFonts w:ascii="Arial" w:eastAsia="Times New Roman" w:hAnsi="Arial" w:cs="Arial"/>
          <w:color w:val="000000"/>
        </w:rPr>
        <w:t xml:space="preserve">though my heart was thumping a hundred miles per second, I genuinely felt proud of myself. </w:t>
      </w:r>
      <w:del w:id="92" w:author="Chiara Situmorang" w:date="2022-11-26T21:18:00Z">
        <w:r w:rsidRPr="00E76AC6" w:rsidDel="00365E5F">
          <w:rPr>
            <w:rFonts w:ascii="Arial" w:eastAsia="Times New Roman" w:hAnsi="Arial" w:cs="Arial"/>
            <w:color w:val="000000"/>
          </w:rPr>
          <w:delText>It helped me</w:delText>
        </w:r>
      </w:del>
      <w:ins w:id="93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>I</w:t>
        </w:r>
      </w:ins>
      <w:r w:rsidRPr="00E76AC6">
        <w:rPr>
          <w:rFonts w:ascii="Arial" w:eastAsia="Times New Roman" w:hAnsi="Arial" w:cs="Arial"/>
          <w:color w:val="000000"/>
        </w:rPr>
        <w:t xml:space="preserve"> reali</w:t>
      </w:r>
      <w:ins w:id="94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>zed</w:t>
        </w:r>
      </w:ins>
      <w:del w:id="95" w:author="Chiara Situmorang" w:date="2022-11-26T21:18:00Z">
        <w:r w:rsidRPr="00E76AC6" w:rsidDel="00365E5F">
          <w:rPr>
            <w:rFonts w:ascii="Arial" w:eastAsia="Times New Roman" w:hAnsi="Arial" w:cs="Arial"/>
            <w:color w:val="000000"/>
          </w:rPr>
          <w:delText>se</w:delText>
        </w:r>
      </w:del>
      <w:r w:rsidRPr="00E76AC6">
        <w:rPr>
          <w:rFonts w:ascii="Arial" w:eastAsia="Times New Roman" w:hAnsi="Arial" w:cs="Arial"/>
          <w:color w:val="000000"/>
        </w:rPr>
        <w:t xml:space="preserve"> that I c</w:t>
      </w:r>
      <w:ins w:id="96" w:author="Chiara Situmorang" w:date="2022-11-26T21:12:00Z">
        <w:r w:rsidR="00805FAF">
          <w:rPr>
            <w:rFonts w:ascii="Arial" w:eastAsia="Times New Roman" w:hAnsi="Arial" w:cs="Arial"/>
            <w:color w:val="000000"/>
          </w:rPr>
          <w:t>ould</w:t>
        </w:r>
      </w:ins>
      <w:del w:id="97" w:author="Chiara Situmorang" w:date="2022-11-26T21:12:00Z">
        <w:r w:rsidRPr="00E76AC6" w:rsidDel="00805FAF">
          <w:rPr>
            <w:rFonts w:ascii="Arial" w:eastAsia="Times New Roman" w:hAnsi="Arial" w:cs="Arial"/>
            <w:color w:val="000000"/>
          </w:rPr>
          <w:delText>an</w:delText>
        </w:r>
      </w:del>
      <w:r w:rsidRPr="00E76AC6">
        <w:rPr>
          <w:rFonts w:ascii="Arial" w:eastAsia="Times New Roman" w:hAnsi="Arial" w:cs="Arial"/>
          <w:color w:val="000000"/>
        </w:rPr>
        <w:t xml:space="preserve"> indeed accomplish goals I had previously thought impossible with </w:t>
      </w:r>
      <w:del w:id="98" w:author="Chiara Situmorang" w:date="2022-11-26T21:17:00Z">
        <w:r w:rsidRPr="00E76AC6" w:rsidDel="00365E5F">
          <w:rPr>
            <w:rFonts w:ascii="Arial" w:eastAsia="Times New Roman" w:hAnsi="Arial" w:cs="Arial"/>
            <w:color w:val="000000"/>
          </w:rPr>
          <w:delText xml:space="preserve">just </w:delText>
        </w:r>
      </w:del>
      <w:r w:rsidRPr="00E76AC6">
        <w:rPr>
          <w:rFonts w:ascii="Arial" w:eastAsia="Times New Roman" w:hAnsi="Arial" w:cs="Arial"/>
          <w:color w:val="000000"/>
        </w:rPr>
        <w:t>a dose of self-confidence</w:t>
      </w:r>
      <w:ins w:id="99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 xml:space="preserve"> and a willingness to try</w:t>
        </w:r>
      </w:ins>
      <w:r w:rsidRPr="00E76AC6">
        <w:rPr>
          <w:rFonts w:ascii="Arial" w:eastAsia="Times New Roman" w:hAnsi="Arial" w:cs="Arial"/>
          <w:color w:val="000000"/>
        </w:rPr>
        <w:t xml:space="preserve">. </w:t>
      </w:r>
      <w:del w:id="100" w:author="Chiara Situmorang" w:date="2022-11-26T21:17:00Z">
        <w:r w:rsidRPr="00E76AC6" w:rsidDel="00365E5F">
          <w:rPr>
            <w:rFonts w:ascii="Arial" w:eastAsia="Times New Roman" w:hAnsi="Arial" w:cs="Arial"/>
            <w:color w:val="000000"/>
          </w:rPr>
          <w:delText>This experience opened my eyes and made me realise that we’ll never know our real capabilities unless we put them into action.</w:delText>
        </w:r>
      </w:del>
    </w:p>
    <w:p w14:paraId="533B9E1E" w14:textId="77777777" w:rsidR="00E76AC6" w:rsidRPr="00E76AC6" w:rsidRDefault="00E76AC6" w:rsidP="00E76AC6">
      <w:pPr>
        <w:spacing w:after="240"/>
        <w:rPr>
          <w:rFonts w:ascii="Times New Roman" w:eastAsia="Times New Roman" w:hAnsi="Times New Roman" w:cs="Times New Roman"/>
        </w:rPr>
      </w:pPr>
    </w:p>
    <w:p w14:paraId="312DC688" w14:textId="5F7E4669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 xml:space="preserve">Hence, when invited to speak at an event </w:t>
      </w:r>
      <w:del w:id="101" w:author="Chiara Situmorang" w:date="2022-11-26T21:12:00Z">
        <w:r w:rsidRPr="00E76AC6" w:rsidDel="00805FAF">
          <w:rPr>
            <w:rFonts w:ascii="Arial" w:eastAsia="Times New Roman" w:hAnsi="Arial" w:cs="Arial"/>
            <w:color w:val="000000"/>
          </w:rPr>
          <w:delText xml:space="preserve">"International Dimension in Schools" </w:delText>
        </w:r>
      </w:del>
      <w:r w:rsidRPr="00E76AC6">
        <w:rPr>
          <w:rFonts w:ascii="Arial" w:eastAsia="Times New Roman" w:hAnsi="Arial" w:cs="Arial"/>
          <w:color w:val="000000"/>
        </w:rPr>
        <w:t>for A.M.M. Matriculation Higher Secondary School, one of Chennai, India's top schools regarding academic activities and study tips, I didn’t even hesitate</w:t>
      </w:r>
      <w:ins w:id="102" w:author="Chiara Situmorang" w:date="2022-11-26T21:13:00Z">
        <w:r w:rsidR="00805FAF">
          <w:rPr>
            <w:rFonts w:ascii="Arial" w:eastAsia="Times New Roman" w:hAnsi="Arial" w:cs="Arial"/>
            <w:color w:val="000000"/>
          </w:rPr>
          <w:t>; I</w:t>
        </w:r>
      </w:ins>
      <w:del w:id="103" w:author="Chiara Situmorang" w:date="2022-11-26T21:13:00Z">
        <w:r w:rsidRPr="00E76AC6" w:rsidDel="00805FAF">
          <w:rPr>
            <w:rFonts w:ascii="Arial" w:eastAsia="Times New Roman" w:hAnsi="Arial" w:cs="Arial"/>
            <w:color w:val="000000"/>
          </w:rPr>
          <w:delText xml:space="preserve"> and</w:delText>
        </w:r>
      </w:del>
      <w:r w:rsidRPr="00E76AC6">
        <w:rPr>
          <w:rFonts w:ascii="Arial" w:eastAsia="Times New Roman" w:hAnsi="Arial" w:cs="Arial"/>
          <w:color w:val="000000"/>
        </w:rPr>
        <w:t xml:space="preserve"> immediately accepted.</w:t>
      </w:r>
    </w:p>
    <w:p w14:paraId="44261CE2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052EDCE7" w14:textId="2B121519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  <w:r w:rsidRPr="00E76AC6">
        <w:rPr>
          <w:rFonts w:ascii="Arial" w:eastAsia="Times New Roman" w:hAnsi="Arial" w:cs="Arial"/>
          <w:color w:val="000000"/>
        </w:rPr>
        <w:t>Just like th</w:t>
      </w:r>
      <w:ins w:id="104" w:author="Chiara Situmorang" w:date="2022-11-26T21:18:00Z">
        <w:r w:rsidR="00365E5F">
          <w:rPr>
            <w:rFonts w:ascii="Arial" w:eastAsia="Times New Roman" w:hAnsi="Arial" w:cs="Arial"/>
            <w:color w:val="000000"/>
          </w:rPr>
          <w:t>e</w:t>
        </w:r>
      </w:ins>
      <w:del w:id="105" w:author="Chiara Situmorang" w:date="2022-11-26T21:18:00Z">
        <w:r w:rsidRPr="00E76AC6" w:rsidDel="00365E5F">
          <w:rPr>
            <w:rFonts w:ascii="Arial" w:eastAsia="Times New Roman" w:hAnsi="Arial" w:cs="Arial"/>
            <w:color w:val="000000"/>
          </w:rPr>
          <w:delText>is</w:delText>
        </w:r>
      </w:del>
      <w:r w:rsidRPr="00E76AC6">
        <w:rPr>
          <w:rFonts w:ascii="Arial" w:eastAsia="Times New Roman" w:hAnsi="Arial" w:cs="Arial"/>
          <w:color w:val="000000"/>
        </w:rPr>
        <w:t xml:space="preserve"> interview allowed me to shed my security blanket and become more confident, I won't be afraid to use these skills while facing bigger challenges, like engaging with UC's diverse communities or seizing the chance to further hone my public speaking abilities.</w:t>
      </w:r>
    </w:p>
    <w:p w14:paraId="71DD3260" w14:textId="77777777" w:rsidR="00E76AC6" w:rsidRPr="00E76AC6" w:rsidRDefault="00E76AC6" w:rsidP="00E76AC6">
      <w:pPr>
        <w:rPr>
          <w:rFonts w:ascii="Times New Roman" w:eastAsia="Times New Roman" w:hAnsi="Times New Roman" w:cs="Times New Roman"/>
        </w:rPr>
      </w:pPr>
    </w:p>
    <w:p w14:paraId="30E2E0C5" w14:textId="77777777" w:rsidR="005432FA" w:rsidRPr="005432FA" w:rsidRDefault="005432FA" w:rsidP="005432FA">
      <w:pPr>
        <w:rPr>
          <w:rFonts w:ascii="Times New Roman" w:eastAsia="Times New Roman" w:hAnsi="Times New Roman" w:cs="Times New Roman"/>
        </w:rPr>
      </w:pPr>
    </w:p>
    <w:p w14:paraId="21FDCA77" w14:textId="77777777" w:rsidR="00430AF1" w:rsidRPr="00430AF1" w:rsidRDefault="00430AF1" w:rsidP="00430AF1">
      <w:pPr>
        <w:rPr>
          <w:rFonts w:ascii="Times New Roman" w:eastAsia="Times New Roman" w:hAnsi="Times New Roman" w:cs="Times New Roman"/>
        </w:rPr>
      </w:pPr>
    </w:p>
    <w:p w14:paraId="598311BA" w14:textId="77777777" w:rsidR="008F729B" w:rsidRPr="008F729B" w:rsidRDefault="008F729B" w:rsidP="008F729B">
      <w:pPr>
        <w:rPr>
          <w:rFonts w:ascii="Times New Roman" w:eastAsia="Times New Roman" w:hAnsi="Times New Roman" w:cs="Times New Roman"/>
        </w:rPr>
      </w:pPr>
    </w:p>
    <w:p w14:paraId="7D4DB267" w14:textId="77777777" w:rsidR="00231036" w:rsidRDefault="00231036"/>
    <w:sectPr w:rsidR="0023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B"/>
    <w:rsid w:val="00185506"/>
    <w:rsid w:val="00231036"/>
    <w:rsid w:val="00365E5F"/>
    <w:rsid w:val="00430AF1"/>
    <w:rsid w:val="005432FA"/>
    <w:rsid w:val="005E1042"/>
    <w:rsid w:val="0062459E"/>
    <w:rsid w:val="00805FAF"/>
    <w:rsid w:val="008F729B"/>
    <w:rsid w:val="00975E3E"/>
    <w:rsid w:val="00E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C0F76"/>
  <w15:chartTrackingRefBased/>
  <w15:docId w15:val="{4B714EEB-AE12-704B-AB0B-A56583A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0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2022-10-06T08:05:00Z</dcterms:created>
  <dcterms:modified xsi:type="dcterms:W3CDTF">2022-11-26T14:19:00Z</dcterms:modified>
</cp:coreProperties>
</file>