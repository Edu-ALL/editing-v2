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770A" w14:textId="77777777" w:rsidR="00114BEF" w:rsidRPr="00114BEF" w:rsidRDefault="00114BEF" w:rsidP="00114BEF">
      <w:pPr>
        <w:rPr>
          <w:rFonts w:ascii="Times New Roman" w:eastAsia="Times New Roman" w:hAnsi="Times New Roman" w:cs="Times New Roman"/>
        </w:rPr>
      </w:pPr>
      <w:r w:rsidRPr="00114BEF">
        <w:rPr>
          <w:rFonts w:ascii="Arial" w:eastAsia="Times New Roman" w:hAnsi="Arial" w:cs="Arial"/>
          <w:b/>
          <w:bCs/>
          <w:color w:val="000000"/>
          <w:sz w:val="22"/>
          <w:szCs w:val="22"/>
          <w:u w:val="single"/>
        </w:rPr>
        <w:t>2. The students who are nominated for the Lester B. Pearson International Scholarship are students who have demonstrated exceptional academic achievement and creativity, who are accepted as leaders within their school, and who have the potential to contribute to the global community in the future. They can be distinguished from other students who may have equally high academic results by virtue of their breadth of interest, intellectual energy and impact on the life of their school and community. Write a letter of reference for yourself in the third person describing how the applicant (you) meets these criteria. The letter should refer to the specific achievements and experiences. It may also comment on any weaknesses. (300 word maximum)</w:t>
      </w:r>
    </w:p>
    <w:p w14:paraId="05BB7F57" w14:textId="77777777" w:rsidR="00114BEF" w:rsidRDefault="00114BEF" w:rsidP="00114BEF">
      <w:pPr>
        <w:jc w:val="both"/>
        <w:rPr>
          <w:rFonts w:ascii="Arial" w:eastAsia="Times New Roman" w:hAnsi="Arial" w:cs="Arial"/>
          <w:b/>
          <w:bCs/>
          <w:color w:val="000000"/>
          <w:shd w:val="clear" w:color="auto" w:fill="FFFFFF"/>
        </w:rPr>
      </w:pPr>
    </w:p>
    <w:p w14:paraId="5EB84F18" w14:textId="4D02F69B"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Dear Members of the University Admissions Committee, </w:t>
      </w:r>
    </w:p>
    <w:p w14:paraId="5FBF366A" w14:textId="77777777" w:rsidR="00114BEF" w:rsidRPr="00114BEF" w:rsidRDefault="00114BEF" w:rsidP="00114BEF">
      <w:pPr>
        <w:rPr>
          <w:rFonts w:ascii="Times New Roman" w:eastAsia="Times New Roman" w:hAnsi="Times New Roman" w:cs="Times New Roman"/>
        </w:rPr>
      </w:pPr>
    </w:p>
    <w:p w14:paraId="45977386"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I am writing this letter to give my sincerest recommendations for Victoria Vivian Chan (Vicky) in her application to receive the Lester B. Pearson International Scholarship. </w:t>
      </w:r>
    </w:p>
    <w:p w14:paraId="5E37AE8D" w14:textId="77777777" w:rsidR="00114BEF" w:rsidRPr="00114BEF" w:rsidRDefault="00114BEF" w:rsidP="00114BEF">
      <w:pPr>
        <w:rPr>
          <w:rFonts w:ascii="Times New Roman" w:eastAsia="Times New Roman" w:hAnsi="Times New Roman" w:cs="Times New Roman"/>
        </w:rPr>
      </w:pPr>
    </w:p>
    <w:p w14:paraId="19302D05" w14:textId="5E691D4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 xml:space="preserve">Vicky has always been an active student who would not hesitate to voice her opinions and </w:t>
      </w:r>
      <w:del w:id="0" w:author="Microsoft Office User" w:date="2023-01-10T22:10:00Z">
        <w:r w:rsidRPr="00114BEF" w:rsidDel="00102808">
          <w:rPr>
            <w:rFonts w:ascii="Arial" w:eastAsia="Times New Roman" w:hAnsi="Arial" w:cs="Arial"/>
            <w:color w:val="000000"/>
            <w:shd w:val="clear" w:color="auto" w:fill="FFFFFF"/>
          </w:rPr>
          <w:delText xml:space="preserve">voluntarily </w:delText>
        </w:r>
      </w:del>
      <w:r w:rsidRPr="00114BEF">
        <w:rPr>
          <w:rFonts w:ascii="Arial" w:eastAsia="Times New Roman" w:hAnsi="Arial" w:cs="Arial"/>
          <w:color w:val="000000"/>
          <w:shd w:val="clear" w:color="auto" w:fill="FFFFFF"/>
        </w:rPr>
        <w:t xml:space="preserve">solve challenging questions. Her outstanding </w:t>
      </w:r>
      <w:del w:id="1" w:author="Microsoft Office User" w:date="2023-01-10T22:11:00Z">
        <w:r w:rsidRPr="00114BEF" w:rsidDel="00102808">
          <w:rPr>
            <w:rFonts w:ascii="Arial" w:eastAsia="Times New Roman" w:hAnsi="Arial" w:cs="Arial"/>
            <w:color w:val="000000"/>
            <w:shd w:val="clear" w:color="auto" w:fill="FFFFFF"/>
          </w:rPr>
          <w:delText xml:space="preserve">analytical abilities and </w:delText>
        </w:r>
      </w:del>
      <w:r w:rsidRPr="00114BEF">
        <w:rPr>
          <w:rFonts w:ascii="Arial" w:eastAsia="Times New Roman" w:hAnsi="Arial" w:cs="Arial"/>
          <w:color w:val="000000"/>
          <w:shd w:val="clear" w:color="auto" w:fill="FFFFFF"/>
        </w:rPr>
        <w:t>critical thinking</w:t>
      </w:r>
      <w:ins w:id="2" w:author="Microsoft Office User" w:date="2023-01-10T22:11:00Z">
        <w:r w:rsidR="00102808">
          <w:rPr>
            <w:rFonts w:ascii="Arial" w:eastAsia="Times New Roman" w:hAnsi="Arial" w:cs="Arial"/>
            <w:color w:val="000000"/>
            <w:shd w:val="clear" w:color="auto" w:fill="FFFFFF"/>
          </w:rPr>
          <w:t xml:space="preserve"> skills</w:t>
        </w:r>
      </w:ins>
      <w:r w:rsidRPr="00114BEF">
        <w:rPr>
          <w:rFonts w:ascii="Arial" w:eastAsia="Times New Roman" w:hAnsi="Arial" w:cs="Arial"/>
          <w:color w:val="000000"/>
          <w:shd w:val="clear" w:color="auto" w:fill="FFFFFF"/>
        </w:rPr>
        <w:t xml:space="preserve"> have allowed her to make logical and evidence-based decisions in an effective time manner. Examples include applying the decision tree methodology and taking the pareto principle approach into consideration when</w:t>
      </w:r>
      <w:del w:id="3" w:author="Microsoft Office User" w:date="2023-01-10T22:12:00Z">
        <w:r w:rsidRPr="00114BEF" w:rsidDel="00102808">
          <w:rPr>
            <w:rFonts w:ascii="Arial" w:eastAsia="Times New Roman" w:hAnsi="Arial" w:cs="Arial"/>
            <w:color w:val="000000"/>
            <w:shd w:val="clear" w:color="auto" w:fill="FFFFFF"/>
          </w:rPr>
          <w:delText>ever</w:delText>
        </w:r>
      </w:del>
      <w:r w:rsidRPr="00114BEF">
        <w:rPr>
          <w:rFonts w:ascii="Arial" w:eastAsia="Times New Roman" w:hAnsi="Arial" w:cs="Arial"/>
          <w:color w:val="000000"/>
          <w:shd w:val="clear" w:color="auto" w:fill="FFFFFF"/>
        </w:rPr>
        <w:t xml:space="preserve"> something needed to be decided in the student council board.</w:t>
      </w:r>
    </w:p>
    <w:p w14:paraId="683BCB77" w14:textId="77777777" w:rsidR="00114BEF" w:rsidRPr="00114BEF" w:rsidRDefault="00114BEF" w:rsidP="00114BEF">
      <w:pPr>
        <w:rPr>
          <w:rFonts w:ascii="Times New Roman" w:eastAsia="Times New Roman" w:hAnsi="Times New Roman" w:cs="Times New Roman"/>
        </w:rPr>
      </w:pPr>
    </w:p>
    <w:p w14:paraId="58F98C57" w14:textId="5B64BD32" w:rsidR="00114BEF" w:rsidRPr="00114BEF" w:rsidRDefault="00102808" w:rsidP="00114BEF">
      <w:pPr>
        <w:jc w:val="both"/>
        <w:rPr>
          <w:rFonts w:ascii="Times New Roman" w:eastAsia="Times New Roman" w:hAnsi="Times New Roman" w:cs="Times New Roman"/>
        </w:rPr>
      </w:pPr>
      <w:ins w:id="4" w:author="Microsoft Office User" w:date="2023-01-10T22:13:00Z">
        <w:r>
          <w:rPr>
            <w:rFonts w:ascii="Arial" w:eastAsia="Times New Roman" w:hAnsi="Arial" w:cs="Arial"/>
            <w:color w:val="000000"/>
            <w:shd w:val="clear" w:color="auto" w:fill="FFFFFF"/>
          </w:rPr>
          <w:t>S</w:t>
        </w:r>
      </w:ins>
      <w:del w:id="5" w:author="Microsoft Office User" w:date="2023-01-10T22:13:00Z">
        <w:r w:rsidR="00114BEF" w:rsidRPr="00114BEF" w:rsidDel="00102808">
          <w:rPr>
            <w:rFonts w:ascii="Arial" w:eastAsia="Times New Roman" w:hAnsi="Arial" w:cs="Arial"/>
            <w:color w:val="000000"/>
            <w:shd w:val="clear" w:color="auto" w:fill="FFFFFF"/>
          </w:rPr>
          <w:delText>Moreover, s</w:delText>
        </w:r>
      </w:del>
      <w:r w:rsidR="00114BEF" w:rsidRPr="00114BEF">
        <w:rPr>
          <w:rFonts w:ascii="Arial" w:eastAsia="Times New Roman" w:hAnsi="Arial" w:cs="Arial"/>
          <w:color w:val="000000"/>
          <w:shd w:val="clear" w:color="auto" w:fill="FFFFFF"/>
        </w:rPr>
        <w:t xml:space="preserve">he has a solid mathematical foundation that enables her to comprehend in-depth </w:t>
      </w:r>
      <w:del w:id="6" w:author="Microsoft Office User" w:date="2023-01-10T22:16:00Z">
        <w:r w:rsidR="00114BEF" w:rsidRPr="00114BEF" w:rsidDel="00102808">
          <w:rPr>
            <w:rFonts w:ascii="Arial" w:eastAsia="Times New Roman" w:hAnsi="Arial" w:cs="Arial"/>
            <w:color w:val="000000"/>
            <w:shd w:val="clear" w:color="auto" w:fill="FFFFFF"/>
          </w:rPr>
          <w:delText xml:space="preserve">mathematical </w:delText>
        </w:r>
      </w:del>
      <w:r w:rsidR="00114BEF" w:rsidRPr="00114BEF">
        <w:rPr>
          <w:rFonts w:ascii="Arial" w:eastAsia="Times New Roman" w:hAnsi="Arial" w:cs="Arial"/>
          <w:color w:val="000000"/>
          <w:shd w:val="clear" w:color="auto" w:fill="FFFFFF"/>
        </w:rPr>
        <w:t xml:space="preserve">concepts and exercise flexible methods. This resulted in her success in winning medals at math competitions, such as American Mathematics Olympiad, SINGA Math Global </w:t>
      </w:r>
      <w:del w:id="7" w:author="Microsoft Office User" w:date="2023-01-10T22:16:00Z">
        <w:r w:rsidR="00114BEF" w:rsidRPr="00114BEF" w:rsidDel="00102808">
          <w:rPr>
            <w:rFonts w:ascii="Arial" w:eastAsia="Times New Roman" w:hAnsi="Arial" w:cs="Arial"/>
            <w:color w:val="000000"/>
            <w:shd w:val="clear" w:color="auto" w:fill="FFFFFF"/>
          </w:rPr>
          <w:delText>FInals</w:delText>
        </w:r>
      </w:del>
      <w:ins w:id="8" w:author="Microsoft Office User" w:date="2023-01-10T22:16:00Z">
        <w:r w:rsidRPr="00114BEF">
          <w:rPr>
            <w:rFonts w:ascii="Arial" w:eastAsia="Times New Roman" w:hAnsi="Arial" w:cs="Arial"/>
            <w:color w:val="000000"/>
            <w:shd w:val="clear" w:color="auto" w:fill="FFFFFF"/>
          </w:rPr>
          <w:t>Finals</w:t>
        </w:r>
      </w:ins>
      <w:r w:rsidR="00114BEF" w:rsidRPr="00114BEF">
        <w:rPr>
          <w:rFonts w:ascii="Arial" w:eastAsia="Times New Roman" w:hAnsi="Arial" w:cs="Arial"/>
          <w:color w:val="000000"/>
          <w:shd w:val="clear" w:color="auto" w:fill="FFFFFF"/>
        </w:rPr>
        <w:t>, and Singapore and Asian Math Olympiad. </w:t>
      </w:r>
    </w:p>
    <w:p w14:paraId="7889C5F6" w14:textId="77777777" w:rsidR="00114BEF" w:rsidRPr="00114BEF" w:rsidRDefault="00114BEF" w:rsidP="00114BEF">
      <w:pPr>
        <w:rPr>
          <w:rFonts w:ascii="Times New Roman" w:eastAsia="Times New Roman" w:hAnsi="Times New Roman" w:cs="Times New Roman"/>
        </w:rPr>
      </w:pPr>
    </w:p>
    <w:p w14:paraId="587C5ED5" w14:textId="2E79C595" w:rsidR="00114BEF" w:rsidRPr="00114BEF" w:rsidRDefault="00114BEF" w:rsidP="00114BEF">
      <w:pPr>
        <w:jc w:val="both"/>
        <w:rPr>
          <w:rFonts w:ascii="Times New Roman" w:eastAsia="Times New Roman" w:hAnsi="Times New Roman" w:cs="Times New Roman"/>
        </w:rPr>
      </w:pPr>
      <w:del w:id="9" w:author="Microsoft Office User" w:date="2023-01-10T22:17:00Z">
        <w:r w:rsidRPr="00114BEF" w:rsidDel="00102808">
          <w:rPr>
            <w:rFonts w:ascii="Arial" w:eastAsia="Times New Roman" w:hAnsi="Arial" w:cs="Arial"/>
            <w:color w:val="000000"/>
            <w:shd w:val="clear" w:color="auto" w:fill="FFFFFF"/>
          </w:rPr>
          <w:delText>However, during</w:delText>
        </w:r>
      </w:del>
      <w:ins w:id="10" w:author="Microsoft Office User" w:date="2023-01-10T22:17:00Z">
        <w:r w:rsidR="00102808">
          <w:rPr>
            <w:rFonts w:ascii="Arial" w:eastAsia="Times New Roman" w:hAnsi="Arial" w:cs="Arial"/>
            <w:color w:val="000000"/>
            <w:shd w:val="clear" w:color="auto" w:fill="FFFFFF"/>
          </w:rPr>
          <w:t>In</w:t>
        </w:r>
      </w:ins>
      <w:r w:rsidRPr="00114BEF">
        <w:rPr>
          <w:rFonts w:ascii="Arial" w:eastAsia="Times New Roman" w:hAnsi="Arial" w:cs="Arial"/>
          <w:color w:val="000000"/>
          <w:shd w:val="clear" w:color="auto" w:fill="FFFFFF"/>
        </w:rPr>
        <w:t xml:space="preserve"> </w:t>
      </w:r>
      <w:del w:id="11" w:author="Microsoft Office User" w:date="2023-01-10T22:17:00Z">
        <w:r w:rsidRPr="00114BEF" w:rsidDel="00102808">
          <w:rPr>
            <w:rFonts w:ascii="Arial" w:eastAsia="Times New Roman" w:hAnsi="Arial" w:cs="Arial"/>
            <w:color w:val="000000"/>
            <w:shd w:val="clear" w:color="auto" w:fill="FFFFFF"/>
          </w:rPr>
          <w:delText xml:space="preserve">group </w:delText>
        </w:r>
      </w:del>
      <w:ins w:id="12" w:author="Microsoft Office User" w:date="2023-01-10T22:17:00Z">
        <w:r w:rsidR="00102808">
          <w:rPr>
            <w:rFonts w:ascii="Arial" w:eastAsia="Times New Roman" w:hAnsi="Arial" w:cs="Arial"/>
            <w:color w:val="000000"/>
            <w:shd w:val="clear" w:color="auto" w:fill="FFFFFF"/>
          </w:rPr>
          <w:t>collaborative</w:t>
        </w:r>
        <w:r w:rsidR="00102808" w:rsidRPr="00114BEF">
          <w:rPr>
            <w:rFonts w:ascii="Arial" w:eastAsia="Times New Roman" w:hAnsi="Arial" w:cs="Arial"/>
            <w:color w:val="000000"/>
            <w:shd w:val="clear" w:color="auto" w:fill="FFFFFF"/>
          </w:rPr>
          <w:t xml:space="preserve"> </w:t>
        </w:r>
      </w:ins>
      <w:r w:rsidRPr="00114BEF">
        <w:rPr>
          <w:rFonts w:ascii="Arial" w:eastAsia="Times New Roman" w:hAnsi="Arial" w:cs="Arial"/>
          <w:color w:val="000000"/>
          <w:shd w:val="clear" w:color="auto" w:fill="FFFFFF"/>
        </w:rPr>
        <w:t xml:space="preserve">work, </w:t>
      </w:r>
      <w:del w:id="13" w:author="Microsoft Office User" w:date="2023-01-10T22:17:00Z">
        <w:r w:rsidRPr="00114BEF" w:rsidDel="00102808">
          <w:rPr>
            <w:rFonts w:ascii="Arial" w:eastAsia="Times New Roman" w:hAnsi="Arial" w:cs="Arial"/>
            <w:color w:val="000000"/>
            <w:shd w:val="clear" w:color="auto" w:fill="FFFFFF"/>
          </w:rPr>
          <w:delText xml:space="preserve">Vicky tends to take on a bigger portion of the workload to ensure that everything is going as she had planned. Through </w:delText>
        </w:r>
      </w:del>
      <w:r w:rsidRPr="00114BEF">
        <w:rPr>
          <w:rFonts w:ascii="Arial" w:eastAsia="Times New Roman" w:hAnsi="Arial" w:cs="Arial"/>
          <w:color w:val="000000"/>
          <w:shd w:val="clear" w:color="auto" w:fill="FFFFFF"/>
        </w:rPr>
        <w:t xml:space="preserve">her </w:t>
      </w:r>
      <w:del w:id="14" w:author="Microsoft Office User" w:date="2023-01-10T22:18:00Z">
        <w:r w:rsidRPr="00114BEF" w:rsidDel="00102808">
          <w:rPr>
            <w:rFonts w:ascii="Arial" w:eastAsia="Times New Roman" w:hAnsi="Arial" w:cs="Arial"/>
            <w:color w:val="000000"/>
            <w:shd w:val="clear" w:color="auto" w:fill="FFFFFF"/>
          </w:rPr>
          <w:delText xml:space="preserve">leading </w:delText>
        </w:r>
      </w:del>
      <w:ins w:id="15" w:author="Microsoft Office User" w:date="2023-01-10T22:18:00Z">
        <w:r w:rsidR="00102808">
          <w:rPr>
            <w:rFonts w:ascii="Arial" w:eastAsia="Times New Roman" w:hAnsi="Arial" w:cs="Arial"/>
            <w:color w:val="000000"/>
            <w:shd w:val="clear" w:color="auto" w:fill="FFFFFF"/>
          </w:rPr>
          <w:t>leadership in</w:t>
        </w:r>
        <w:r w:rsidR="00102808" w:rsidRPr="00114BEF">
          <w:rPr>
            <w:rFonts w:ascii="Arial" w:eastAsia="Times New Roman" w:hAnsi="Arial" w:cs="Arial"/>
            <w:color w:val="000000"/>
            <w:shd w:val="clear" w:color="auto" w:fill="FFFFFF"/>
          </w:rPr>
          <w:t xml:space="preserve"> </w:t>
        </w:r>
      </w:ins>
      <w:del w:id="16" w:author="Microsoft Office User" w:date="2023-01-10T22:18:00Z">
        <w:r w:rsidRPr="00114BEF" w:rsidDel="00102808">
          <w:rPr>
            <w:rFonts w:ascii="Arial" w:eastAsia="Times New Roman" w:hAnsi="Arial" w:cs="Arial"/>
            <w:color w:val="000000"/>
            <w:shd w:val="clear" w:color="auto" w:fill="FFFFFF"/>
          </w:rPr>
          <w:delText xml:space="preserve">her </w:delText>
        </w:r>
      </w:del>
      <w:proofErr w:type="spellStart"/>
      <w:r w:rsidRPr="00114BEF">
        <w:rPr>
          <w:rFonts w:ascii="Arial" w:eastAsia="Times New Roman" w:hAnsi="Arial" w:cs="Arial"/>
          <w:color w:val="000000"/>
          <w:shd w:val="clear" w:color="auto" w:fill="FFFFFF"/>
        </w:rPr>
        <w:t>Technovation</w:t>
      </w:r>
      <w:proofErr w:type="spellEnd"/>
      <w:r w:rsidRPr="00114BEF">
        <w:rPr>
          <w:rFonts w:ascii="Arial" w:eastAsia="Times New Roman" w:hAnsi="Arial" w:cs="Arial"/>
          <w:color w:val="000000"/>
          <w:shd w:val="clear" w:color="auto" w:fill="FFFFFF"/>
        </w:rPr>
        <w:t xml:space="preserve"> Girls Competition team</w:t>
      </w:r>
      <w:del w:id="17" w:author="Microsoft Office User" w:date="2023-01-10T22:18:00Z">
        <w:r w:rsidRPr="00114BEF" w:rsidDel="00102808">
          <w:rPr>
            <w:rFonts w:ascii="Arial" w:eastAsia="Times New Roman" w:hAnsi="Arial" w:cs="Arial"/>
            <w:color w:val="000000"/>
            <w:shd w:val="clear" w:color="auto" w:fill="FFFFFF"/>
          </w:rPr>
          <w:delText>, she has been making efforts to be more collaborative by</w:delText>
        </w:r>
      </w:del>
      <w:ins w:id="18" w:author="Microsoft Office User" w:date="2023-01-10T22:18:00Z">
        <w:r w:rsidR="00102808">
          <w:rPr>
            <w:rFonts w:ascii="Arial" w:eastAsia="Times New Roman" w:hAnsi="Arial" w:cs="Arial"/>
            <w:color w:val="000000"/>
            <w:shd w:val="clear" w:color="auto" w:fill="FFFFFF"/>
          </w:rPr>
          <w:t xml:space="preserve"> was shown by</w:t>
        </w:r>
      </w:ins>
      <w:r w:rsidRPr="00114BEF">
        <w:rPr>
          <w:rFonts w:ascii="Arial" w:eastAsia="Times New Roman" w:hAnsi="Arial" w:cs="Arial"/>
          <w:color w:val="000000"/>
          <w:shd w:val="clear" w:color="auto" w:fill="FFFFFF"/>
        </w:rPr>
        <w:t xml:space="preserve"> </w:t>
      </w:r>
      <w:r w:rsidRPr="00114BEF">
        <w:rPr>
          <w:rFonts w:ascii="Arial" w:eastAsia="Times New Roman" w:hAnsi="Arial" w:cs="Arial"/>
          <w:color w:val="000000"/>
        </w:rPr>
        <w:t xml:space="preserve">innovatively approaching workflow disruption analysis, </w:t>
      </w:r>
      <w:del w:id="19" w:author="Microsoft Office User" w:date="2023-01-10T22:18:00Z">
        <w:r w:rsidRPr="00114BEF" w:rsidDel="00102808">
          <w:rPr>
            <w:rFonts w:ascii="Arial" w:eastAsia="Times New Roman" w:hAnsi="Arial" w:cs="Arial"/>
            <w:color w:val="000000"/>
          </w:rPr>
          <w:delText xml:space="preserve">actively listening to feedback, </w:delText>
        </w:r>
      </w:del>
      <w:r w:rsidRPr="00114BEF">
        <w:rPr>
          <w:rFonts w:ascii="Arial" w:eastAsia="Times New Roman" w:hAnsi="Arial" w:cs="Arial"/>
          <w:color w:val="000000"/>
        </w:rPr>
        <w:t xml:space="preserve">and comprehending each team member's strengths and weaknesses for efficient task delegation. As a result, her team </w:t>
      </w:r>
      <w:del w:id="20" w:author="Microsoft Office User" w:date="2023-01-10T22:18:00Z">
        <w:r w:rsidRPr="00114BEF" w:rsidDel="00102808">
          <w:rPr>
            <w:rFonts w:ascii="Arial" w:eastAsia="Times New Roman" w:hAnsi="Arial" w:cs="Arial"/>
            <w:color w:val="000000"/>
          </w:rPr>
          <w:delText xml:space="preserve">managed to </w:delText>
        </w:r>
      </w:del>
      <w:r w:rsidRPr="00114BEF">
        <w:rPr>
          <w:rFonts w:ascii="Arial" w:eastAsia="Times New Roman" w:hAnsi="Arial" w:cs="Arial"/>
          <w:color w:val="000000"/>
        </w:rPr>
        <w:t>receive</w:t>
      </w:r>
      <w:ins w:id="21" w:author="Microsoft Office User" w:date="2023-01-10T22:18:00Z">
        <w:r w:rsidR="00102808">
          <w:rPr>
            <w:rFonts w:ascii="Arial" w:eastAsia="Times New Roman" w:hAnsi="Arial" w:cs="Arial"/>
            <w:color w:val="000000"/>
          </w:rPr>
          <w:t>d</w:t>
        </w:r>
      </w:ins>
      <w:r w:rsidRPr="00114BEF">
        <w:rPr>
          <w:rFonts w:ascii="Arial" w:eastAsia="Times New Roman" w:hAnsi="Arial" w:cs="Arial"/>
          <w:color w:val="000000"/>
          <w:shd w:val="clear" w:color="auto" w:fill="FFFFFF"/>
        </w:rPr>
        <w:t xml:space="preserve"> the </w:t>
      </w:r>
      <w:r w:rsidRPr="00114BEF">
        <w:rPr>
          <w:rFonts w:ascii="Arial" w:eastAsia="Times New Roman" w:hAnsi="Arial" w:cs="Arial"/>
          <w:color w:val="000000"/>
        </w:rPr>
        <w:t>“</w:t>
      </w:r>
      <w:proofErr w:type="spellStart"/>
      <w:r w:rsidRPr="00114BEF">
        <w:rPr>
          <w:rFonts w:ascii="Arial" w:eastAsia="Times New Roman" w:hAnsi="Arial" w:cs="Arial"/>
          <w:color w:val="000000"/>
        </w:rPr>
        <w:t>favorite</w:t>
      </w:r>
      <w:proofErr w:type="spellEnd"/>
      <w:r w:rsidRPr="00114BEF">
        <w:rPr>
          <w:rFonts w:ascii="Arial" w:eastAsia="Times New Roman" w:hAnsi="Arial" w:cs="Arial"/>
          <w:color w:val="000000"/>
        </w:rPr>
        <w:t xml:space="preserve"> app” recognition and advance</w:t>
      </w:r>
      <w:ins w:id="22" w:author="Microsoft Office User" w:date="2023-01-10T22:18:00Z">
        <w:r w:rsidR="00102808">
          <w:rPr>
            <w:rFonts w:ascii="Arial" w:eastAsia="Times New Roman" w:hAnsi="Arial" w:cs="Arial"/>
            <w:color w:val="000000"/>
          </w:rPr>
          <w:t>d</w:t>
        </w:r>
      </w:ins>
      <w:r w:rsidRPr="00114BEF">
        <w:rPr>
          <w:rFonts w:ascii="Arial" w:eastAsia="Times New Roman" w:hAnsi="Arial" w:cs="Arial"/>
          <w:color w:val="000000"/>
        </w:rPr>
        <w:t xml:space="preserve"> to the global semi-final round. Her perseverance and </w:t>
      </w:r>
      <w:del w:id="23" w:author="Microsoft Office User" w:date="2023-01-10T22:18:00Z">
        <w:r w:rsidRPr="00114BEF" w:rsidDel="00102808">
          <w:rPr>
            <w:rFonts w:ascii="Arial" w:eastAsia="Times New Roman" w:hAnsi="Arial" w:cs="Arial"/>
            <w:color w:val="000000"/>
          </w:rPr>
          <w:delText xml:space="preserve">passion </w:delText>
        </w:r>
      </w:del>
      <w:ins w:id="24" w:author="Microsoft Office User" w:date="2023-01-10T22:18:00Z">
        <w:r w:rsidR="00102808">
          <w:rPr>
            <w:rFonts w:ascii="Arial" w:eastAsia="Times New Roman" w:hAnsi="Arial" w:cs="Arial"/>
            <w:color w:val="000000"/>
          </w:rPr>
          <w:t>drive</w:t>
        </w:r>
        <w:r w:rsidR="00102808" w:rsidRPr="00114BEF">
          <w:rPr>
            <w:rFonts w:ascii="Arial" w:eastAsia="Times New Roman" w:hAnsi="Arial" w:cs="Arial"/>
            <w:color w:val="000000"/>
          </w:rPr>
          <w:t xml:space="preserve"> </w:t>
        </w:r>
      </w:ins>
      <w:del w:id="25" w:author="Microsoft Office User" w:date="2023-01-10T22:18:00Z">
        <w:r w:rsidRPr="00114BEF" w:rsidDel="00102808">
          <w:rPr>
            <w:rFonts w:ascii="Arial" w:eastAsia="Times New Roman" w:hAnsi="Arial" w:cs="Arial"/>
            <w:color w:val="000000"/>
          </w:rPr>
          <w:delText xml:space="preserve">have </w:delText>
        </w:r>
      </w:del>
      <w:r w:rsidRPr="00114BEF">
        <w:rPr>
          <w:rFonts w:ascii="Arial" w:eastAsia="Times New Roman" w:hAnsi="Arial" w:cs="Arial"/>
          <w:color w:val="000000"/>
        </w:rPr>
        <w:t>encouraged her to continue working on the "Ponder" app prototype</w:t>
      </w:r>
      <w:del w:id="26" w:author="Microsoft Office User" w:date="2023-01-10T22:19:00Z">
        <w:r w:rsidRPr="00114BEF" w:rsidDel="00102808">
          <w:rPr>
            <w:rFonts w:ascii="Arial" w:eastAsia="Times New Roman" w:hAnsi="Arial" w:cs="Arial"/>
            <w:color w:val="000000"/>
          </w:rPr>
          <w:delText>,</w:delText>
        </w:r>
      </w:del>
      <w:ins w:id="27" w:author="Microsoft Office User" w:date="2023-01-10T22:19:00Z">
        <w:r w:rsidR="00102808">
          <w:rPr>
            <w:rFonts w:ascii="Arial" w:eastAsia="Times New Roman" w:hAnsi="Arial" w:cs="Arial"/>
            <w:color w:val="000000"/>
          </w:rPr>
          <w:t xml:space="preserve"> </w:t>
        </w:r>
      </w:ins>
      <w:del w:id="28" w:author="Microsoft Office User" w:date="2023-01-10T22:19:00Z">
        <w:r w:rsidRPr="00114BEF" w:rsidDel="00102808">
          <w:rPr>
            <w:rFonts w:ascii="Arial" w:eastAsia="Times New Roman" w:hAnsi="Arial" w:cs="Arial"/>
            <w:color w:val="000000"/>
          </w:rPr>
          <w:delText xml:space="preserve"> </w:delText>
        </w:r>
      </w:del>
      <w:r w:rsidRPr="00114BEF">
        <w:rPr>
          <w:rFonts w:ascii="Arial" w:eastAsia="Times New Roman" w:hAnsi="Arial" w:cs="Arial"/>
          <w:color w:val="000000"/>
        </w:rPr>
        <w:t>which aims to reduce users' excessive water consumption</w:t>
      </w:r>
      <w:ins w:id="29" w:author="Microsoft Office User" w:date="2023-01-10T22:19:00Z">
        <w:r w:rsidR="00102808">
          <w:rPr>
            <w:rFonts w:ascii="Arial" w:eastAsia="Times New Roman" w:hAnsi="Arial" w:cs="Arial"/>
            <w:color w:val="000000"/>
          </w:rPr>
          <w:t xml:space="preserve"> </w:t>
        </w:r>
      </w:ins>
      <w:del w:id="30" w:author="Microsoft Office User" w:date="2023-01-10T22:19:00Z">
        <w:r w:rsidRPr="00114BEF" w:rsidDel="00102808">
          <w:rPr>
            <w:rFonts w:ascii="Arial" w:eastAsia="Times New Roman" w:hAnsi="Arial" w:cs="Arial"/>
            <w:color w:val="000000"/>
          </w:rPr>
          <w:delText xml:space="preserve">, </w:delText>
        </w:r>
      </w:del>
      <w:r w:rsidRPr="00114BEF">
        <w:rPr>
          <w:rFonts w:ascii="Arial" w:eastAsia="Times New Roman" w:hAnsi="Arial" w:cs="Arial"/>
          <w:color w:val="000000"/>
        </w:rPr>
        <w:t>even after the competition was over.</w:t>
      </w:r>
    </w:p>
    <w:p w14:paraId="364F03F2" w14:textId="77777777" w:rsidR="00114BEF" w:rsidRPr="00114BEF" w:rsidRDefault="00114BEF" w:rsidP="00114BEF">
      <w:pPr>
        <w:rPr>
          <w:rFonts w:ascii="Times New Roman" w:eastAsia="Times New Roman" w:hAnsi="Times New Roman" w:cs="Times New Roman"/>
        </w:rPr>
      </w:pPr>
    </w:p>
    <w:p w14:paraId="10572A57" w14:textId="2DC46958"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rPr>
        <w:t xml:space="preserve">As someone who’s passionate in solving water security and accessibility issues, </w:t>
      </w:r>
      <w:del w:id="31" w:author="Microsoft Office User" w:date="2023-01-10T22:19:00Z">
        <w:r w:rsidRPr="00114BEF" w:rsidDel="00102808">
          <w:rPr>
            <w:rFonts w:ascii="Arial" w:eastAsia="Times New Roman" w:hAnsi="Arial" w:cs="Arial"/>
            <w:color w:val="000000"/>
          </w:rPr>
          <w:delText xml:space="preserve">Vicky did not stop at developing her app. Instead, </w:delText>
        </w:r>
      </w:del>
      <w:r w:rsidRPr="00114BEF">
        <w:rPr>
          <w:rFonts w:ascii="Arial" w:eastAsia="Times New Roman" w:hAnsi="Arial" w:cs="Arial"/>
          <w:color w:val="000000"/>
        </w:rPr>
        <w:t>she volunteered at Kei Island, a remote island in Indonesia, where she created and implemented a water filter.</w:t>
      </w:r>
    </w:p>
    <w:p w14:paraId="45DE84B9" w14:textId="3FD44EB6" w:rsidR="00EE3EAE" w:rsidRDefault="00114BEF" w:rsidP="00114BEF">
      <w:pPr>
        <w:rPr>
          <w:ins w:id="32" w:author="Microsoft Office User" w:date="2023-01-10T22:19:00Z"/>
          <w:rFonts w:ascii="Arial" w:eastAsia="Times New Roman" w:hAnsi="Arial" w:cs="Arial"/>
          <w:color w:val="000000"/>
          <w:shd w:val="clear" w:color="auto" w:fill="FFFFFF"/>
        </w:rPr>
      </w:pPr>
      <w:r w:rsidRPr="00114BEF">
        <w:rPr>
          <w:rFonts w:ascii="Times New Roman" w:eastAsia="Times New Roman" w:hAnsi="Times New Roman" w:cs="Times New Roman"/>
        </w:rPr>
        <w:br/>
      </w:r>
      <w:del w:id="33" w:author="Microsoft Office User" w:date="2023-01-10T22:19:00Z">
        <w:r w:rsidRPr="00114BEF" w:rsidDel="00102808">
          <w:rPr>
            <w:rFonts w:ascii="Arial" w:eastAsia="Times New Roman" w:hAnsi="Arial" w:cs="Arial"/>
            <w:color w:val="000000"/>
          </w:rPr>
          <w:delText xml:space="preserve">All in all, </w:delText>
        </w:r>
      </w:del>
      <w:r w:rsidRPr="00114BEF">
        <w:rPr>
          <w:rFonts w:ascii="Arial" w:eastAsia="Times New Roman" w:hAnsi="Arial" w:cs="Arial"/>
          <w:color w:val="000000"/>
        </w:rPr>
        <w:t xml:space="preserve">Vicky is a student and </w:t>
      </w:r>
      <w:del w:id="34" w:author="Microsoft Office User" w:date="2023-01-10T22:19:00Z">
        <w:r w:rsidRPr="00114BEF" w:rsidDel="00102808">
          <w:rPr>
            <w:rFonts w:ascii="Arial" w:eastAsia="Times New Roman" w:hAnsi="Arial" w:cs="Arial"/>
            <w:color w:val="000000"/>
          </w:rPr>
          <w:delText xml:space="preserve">an </w:delText>
        </w:r>
      </w:del>
      <w:r w:rsidRPr="00114BEF">
        <w:rPr>
          <w:rFonts w:ascii="Arial" w:eastAsia="Times New Roman" w:hAnsi="Arial" w:cs="Arial"/>
          <w:color w:val="000000"/>
        </w:rPr>
        <w:t xml:space="preserve">individual with massive potential to contribute to the diverse society at U of T. Her distinctive personality </w:t>
      </w:r>
      <w:r w:rsidRPr="00114BEF">
        <w:rPr>
          <w:rFonts w:ascii="Arial" w:eastAsia="Times New Roman" w:hAnsi="Arial" w:cs="Arial"/>
          <w:color w:val="000000"/>
          <w:shd w:val="clear" w:color="auto" w:fill="FFFFFF"/>
        </w:rPr>
        <w:t>will become a valuable asset at U of T in the future and beyond.</w:t>
      </w:r>
    </w:p>
    <w:p w14:paraId="4EDC62C6" w14:textId="7206C5D5" w:rsidR="00102808" w:rsidRDefault="00102808" w:rsidP="00114BEF">
      <w:pPr>
        <w:rPr>
          <w:ins w:id="35" w:author="Microsoft Office User" w:date="2023-01-10T22:19:00Z"/>
          <w:rFonts w:ascii="Arial" w:eastAsia="Times New Roman" w:hAnsi="Arial" w:cs="Arial"/>
          <w:color w:val="000000"/>
          <w:shd w:val="clear" w:color="auto" w:fill="FFFFFF"/>
        </w:rPr>
      </w:pPr>
    </w:p>
    <w:p w14:paraId="08E06090" w14:textId="547A7F8B" w:rsidR="00102808" w:rsidRDefault="00102808" w:rsidP="00114BEF">
      <w:pPr>
        <w:rPr>
          <w:ins w:id="36" w:author="Microsoft Office User" w:date="2023-01-10T22:19:00Z"/>
          <w:rFonts w:ascii="Arial" w:eastAsia="Times New Roman" w:hAnsi="Arial" w:cs="Arial"/>
          <w:color w:val="000000"/>
          <w:shd w:val="clear" w:color="auto" w:fill="FFFFFF"/>
        </w:rPr>
      </w:pPr>
    </w:p>
    <w:p w14:paraId="7A7BCAAA" w14:textId="3730E74A" w:rsidR="00102808" w:rsidRDefault="00102808" w:rsidP="00114BEF">
      <w:ins w:id="37" w:author="Microsoft Office User" w:date="2023-01-10T22:20:00Z">
        <w:r>
          <w:rPr>
            <w:rFonts w:ascii="Arial" w:eastAsia="Times New Roman" w:hAnsi="Arial" w:cs="Arial"/>
            <w:color w:val="000000"/>
            <w:shd w:val="clear" w:color="auto" w:fill="FFFFFF"/>
          </w:rPr>
          <w:t>Can you elaborate a little on your passion in addressing accessibility issues in Indonesia? this works well for your “outside of the classroom” portion of the prompt. I would also include any creative pursuits you are interes</w:t>
        </w:r>
      </w:ins>
      <w:ins w:id="38" w:author="Microsoft Office User" w:date="2023-01-10T22:21:00Z">
        <w:r>
          <w:rPr>
            <w:rFonts w:ascii="Arial" w:eastAsia="Times New Roman" w:hAnsi="Arial" w:cs="Arial"/>
            <w:color w:val="000000"/>
            <w:shd w:val="clear" w:color="auto" w:fill="FFFFFF"/>
          </w:rPr>
          <w:t xml:space="preserve">ted/experienced in to round out the recommendation. </w:t>
        </w:r>
      </w:ins>
    </w:p>
    <w:sectPr w:rsidR="00102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EF"/>
    <w:rsid w:val="00102808"/>
    <w:rsid w:val="00114BEF"/>
    <w:rsid w:val="00185506"/>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B664473"/>
  <w15:chartTrackingRefBased/>
  <w15:docId w15:val="{C3A5F8C9-E0F0-D344-8F95-A0005DB1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E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0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3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2023-01-10T02:51:00Z</dcterms:created>
  <dcterms:modified xsi:type="dcterms:W3CDTF">2023-01-11T06:21:00Z</dcterms:modified>
</cp:coreProperties>
</file>