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66717AEA"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C81B" w14:textId="77777777"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t>Write a short thank-you note to someone you have not yet thanked and would like to acknowledge. (</w:t>
            </w:r>
            <w:r w:rsidRPr="00AD128A">
              <w:rPr>
                <w:rFonts w:ascii="Roboto" w:eastAsia="Times New Roman" w:hAnsi="Roboto" w:cs="Times New Roman"/>
                <w:i/>
                <w:iCs/>
                <w:color w:val="222222"/>
                <w:sz w:val="21"/>
                <w:szCs w:val="21"/>
                <w:shd w:val="clear" w:color="auto" w:fill="FFFFFF"/>
              </w:rPr>
              <w:t>We encourage you to share this note with that person, if possible, and reflect on the experience!)</w:t>
            </w:r>
            <w:r w:rsidRPr="00AD128A">
              <w:rPr>
                <w:rFonts w:ascii="Roboto" w:eastAsia="Times New Roman" w:hAnsi="Roboto" w:cs="Times New Roman"/>
                <w:color w:val="222222"/>
                <w:sz w:val="21"/>
                <w:szCs w:val="21"/>
                <w:shd w:val="clear" w:color="auto" w:fill="FFFFFF"/>
              </w:rPr>
              <w:t xml:space="preserve"> (150-200 words)</w:t>
            </w:r>
            <w:r w:rsidRPr="00AD128A">
              <w:rPr>
                <w:rFonts w:ascii="Roboto" w:eastAsia="Times New Roman" w:hAnsi="Roboto" w:cs="Times New Roman"/>
                <w:color w:val="E00029"/>
                <w:sz w:val="21"/>
                <w:szCs w:val="21"/>
                <w:shd w:val="clear" w:color="auto" w:fill="FFFFFF"/>
              </w:rPr>
              <w:t>*</w:t>
            </w:r>
          </w:p>
        </w:tc>
      </w:tr>
    </w:tbl>
    <w:p w14:paraId="2A854B4F" w14:textId="77777777" w:rsidR="00AD128A" w:rsidRPr="00AD128A" w:rsidRDefault="00AD128A" w:rsidP="00AD128A">
      <w:pPr>
        <w:rPr>
          <w:rFonts w:ascii="Times New Roman" w:eastAsia="Times New Roman" w:hAnsi="Times New Roman" w:cs="Times New Roman"/>
        </w:rPr>
      </w:pPr>
    </w:p>
    <w:p w14:paraId="56A6E98B" w14:textId="6BA3AB5E" w:rsidR="00AD128A" w:rsidRPr="00AD128A" w:rsidRDefault="00AD128A" w:rsidP="00AD128A">
      <w:pPr>
        <w:rPr>
          <w:rFonts w:ascii="Times New Roman" w:eastAsia="Times New Roman" w:hAnsi="Times New Roman" w:cs="Times New Roman"/>
        </w:rPr>
      </w:pPr>
      <w:r w:rsidRPr="00AD128A">
        <w:rPr>
          <w:rFonts w:ascii="Arial" w:eastAsia="Times New Roman" w:hAnsi="Arial" w:cs="Arial"/>
          <w:color w:val="000000"/>
          <w:sz w:val="22"/>
          <w:szCs w:val="22"/>
        </w:rPr>
        <w:t xml:space="preserve">I know we’re not the talking type, and I guess one of the ways we can </w:t>
      </w:r>
      <w:del w:id="0" w:author="Microsoft Office User" w:date="2022-12-22T11:23:00Z">
        <w:r w:rsidRPr="00AD128A" w:rsidDel="00787C60">
          <w:rPr>
            <w:rFonts w:ascii="Arial" w:eastAsia="Times New Roman" w:hAnsi="Arial" w:cs="Arial"/>
            <w:color w:val="000000"/>
            <w:sz w:val="22"/>
            <w:szCs w:val="22"/>
          </w:rPr>
          <w:delText xml:space="preserve">fully </w:delText>
        </w:r>
      </w:del>
      <w:ins w:id="1" w:author="Microsoft Office User" w:date="2022-12-22T11:23:00Z">
        <w:r w:rsidR="00787C60">
          <w:rPr>
            <w:rFonts w:ascii="Arial" w:eastAsia="Times New Roman" w:hAnsi="Arial" w:cs="Arial"/>
            <w:color w:val="000000"/>
            <w:sz w:val="22"/>
            <w:szCs w:val="22"/>
          </w:rPr>
          <w:t>truly</w:t>
        </w:r>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 xml:space="preserve">express our feelings is through </w:t>
      </w:r>
      <w:del w:id="2" w:author="Microsoft Office User" w:date="2022-12-22T11:23:00Z">
        <w:r w:rsidRPr="00AD128A" w:rsidDel="00787C60">
          <w:rPr>
            <w:rFonts w:ascii="Arial" w:eastAsia="Times New Roman" w:hAnsi="Arial" w:cs="Arial"/>
            <w:color w:val="000000"/>
            <w:sz w:val="22"/>
            <w:szCs w:val="22"/>
          </w:rPr>
          <w:delText>letters and notes</w:delText>
        </w:r>
      </w:del>
      <w:ins w:id="3" w:author="Microsoft Office User" w:date="2022-12-22T11:23:00Z">
        <w:r w:rsidR="00787C60">
          <w:rPr>
            <w:rFonts w:ascii="Arial" w:eastAsia="Times New Roman" w:hAnsi="Arial" w:cs="Arial"/>
            <w:color w:val="000000"/>
            <w:sz w:val="22"/>
            <w:szCs w:val="22"/>
          </w:rPr>
          <w:t>words</w:t>
        </w:r>
      </w:ins>
      <w:r w:rsidRPr="00AD128A">
        <w:rPr>
          <w:rFonts w:ascii="Arial" w:eastAsia="Times New Roman" w:hAnsi="Arial" w:cs="Arial"/>
          <w:color w:val="000000"/>
          <w:sz w:val="22"/>
          <w:szCs w:val="22"/>
        </w:rPr>
        <w:t>. Even though we often debate</w:t>
      </w:r>
      <w:del w:id="4" w:author="Microsoft Office User" w:date="2022-12-22T11:23:00Z">
        <w:r w:rsidRPr="00AD128A" w:rsidDel="00787C60">
          <w:rPr>
            <w:rFonts w:ascii="Arial" w:eastAsia="Times New Roman" w:hAnsi="Arial" w:cs="Arial"/>
            <w:color w:val="000000"/>
            <w:sz w:val="22"/>
            <w:szCs w:val="22"/>
          </w:rPr>
          <w:delText>d</w:delText>
        </w:r>
      </w:del>
      <w:r w:rsidRPr="00AD128A">
        <w:rPr>
          <w:rFonts w:ascii="Arial" w:eastAsia="Times New Roman" w:hAnsi="Arial" w:cs="Arial"/>
          <w:color w:val="000000"/>
          <w:sz w:val="22"/>
          <w:szCs w:val="22"/>
        </w:rPr>
        <w:t xml:space="preserve"> </w:t>
      </w:r>
      <w:del w:id="5" w:author="Microsoft Office User" w:date="2022-12-22T11:23:00Z">
        <w:r w:rsidRPr="00AD128A" w:rsidDel="00787C60">
          <w:rPr>
            <w:rFonts w:ascii="Arial" w:eastAsia="Times New Roman" w:hAnsi="Arial" w:cs="Arial"/>
            <w:color w:val="000000"/>
            <w:sz w:val="22"/>
            <w:szCs w:val="22"/>
          </w:rPr>
          <w:delText xml:space="preserve">each other </w:delText>
        </w:r>
      </w:del>
      <w:r w:rsidRPr="00AD128A">
        <w:rPr>
          <w:rFonts w:ascii="Arial" w:eastAsia="Times New Roman" w:hAnsi="Arial" w:cs="Arial"/>
          <w:color w:val="000000"/>
          <w:sz w:val="22"/>
          <w:szCs w:val="22"/>
        </w:rPr>
        <w:t xml:space="preserve">over little things, I acknowledge that you sacrificed a lot for me, mom, and my sisters. The stories you told us </w:t>
      </w:r>
      <w:del w:id="6" w:author="Microsoft Office User" w:date="2022-12-22T11:24:00Z">
        <w:r w:rsidRPr="00AD128A" w:rsidDel="00787C60">
          <w:rPr>
            <w:rFonts w:ascii="Arial" w:eastAsia="Times New Roman" w:hAnsi="Arial" w:cs="Arial"/>
            <w:color w:val="000000"/>
            <w:sz w:val="22"/>
            <w:szCs w:val="22"/>
          </w:rPr>
          <w:delText xml:space="preserve">ever </w:delText>
        </w:r>
      </w:del>
      <w:r w:rsidRPr="00AD128A">
        <w:rPr>
          <w:rFonts w:ascii="Arial" w:eastAsia="Times New Roman" w:hAnsi="Arial" w:cs="Arial"/>
          <w:color w:val="000000"/>
          <w:sz w:val="22"/>
          <w:szCs w:val="22"/>
        </w:rPr>
        <w:t xml:space="preserve">since I was </w:t>
      </w:r>
      <w:del w:id="7" w:author="Microsoft Office User" w:date="2022-12-22T11:24:00Z">
        <w:r w:rsidRPr="00AD128A" w:rsidDel="00787C60">
          <w:rPr>
            <w:rFonts w:ascii="Arial" w:eastAsia="Times New Roman" w:hAnsi="Arial" w:cs="Arial"/>
            <w:color w:val="000000"/>
            <w:sz w:val="22"/>
            <w:szCs w:val="22"/>
          </w:rPr>
          <w:delText>a child</w:delText>
        </w:r>
      </w:del>
      <w:ins w:id="8" w:author="Microsoft Office User" w:date="2022-12-22T11:24:00Z">
        <w:r w:rsidR="00787C60">
          <w:rPr>
            <w:rFonts w:ascii="Arial" w:eastAsia="Times New Roman" w:hAnsi="Arial" w:cs="Arial"/>
            <w:color w:val="000000"/>
            <w:sz w:val="22"/>
            <w:szCs w:val="22"/>
          </w:rPr>
          <w:t>little</w:t>
        </w:r>
      </w:ins>
      <w:r w:rsidRPr="00AD128A">
        <w:rPr>
          <w:rFonts w:ascii="Arial" w:eastAsia="Times New Roman" w:hAnsi="Arial" w:cs="Arial"/>
          <w:color w:val="000000"/>
          <w:sz w:val="22"/>
          <w:szCs w:val="22"/>
        </w:rPr>
        <w:t xml:space="preserve"> gave me a glimpse of the struggle you’ve </w:t>
      </w:r>
      <w:del w:id="9" w:author="Microsoft Office User" w:date="2022-12-22T11:24:00Z">
        <w:r w:rsidRPr="00AD128A" w:rsidDel="00787C60">
          <w:rPr>
            <w:rFonts w:ascii="Arial" w:eastAsia="Times New Roman" w:hAnsi="Arial" w:cs="Arial"/>
            <w:color w:val="000000"/>
            <w:sz w:val="22"/>
            <w:szCs w:val="22"/>
          </w:rPr>
          <w:delText xml:space="preserve">done </w:delText>
        </w:r>
      </w:del>
      <w:ins w:id="10" w:author="Microsoft Office User" w:date="2022-12-22T11:24:00Z">
        <w:r w:rsidR="00787C60">
          <w:rPr>
            <w:rFonts w:ascii="Arial" w:eastAsia="Times New Roman" w:hAnsi="Arial" w:cs="Arial"/>
            <w:color w:val="000000"/>
            <w:sz w:val="22"/>
            <w:szCs w:val="22"/>
          </w:rPr>
          <w:t>experienced</w:t>
        </w:r>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 xml:space="preserve">to put our family in </w:t>
      </w:r>
      <w:del w:id="11" w:author="Microsoft Office User" w:date="2022-12-22T11:24:00Z">
        <w:r w:rsidRPr="00AD128A" w:rsidDel="00787C60">
          <w:rPr>
            <w:rFonts w:ascii="Arial" w:eastAsia="Times New Roman" w:hAnsi="Arial" w:cs="Arial"/>
            <w:color w:val="000000"/>
            <w:sz w:val="22"/>
            <w:szCs w:val="22"/>
          </w:rPr>
          <w:delText>a good position</w:delText>
        </w:r>
      </w:del>
      <w:ins w:id="12" w:author="Microsoft Office User" w:date="2022-12-22T11:24:00Z">
        <w:r w:rsidR="00787C60">
          <w:rPr>
            <w:rFonts w:ascii="Arial" w:eastAsia="Times New Roman" w:hAnsi="Arial" w:cs="Arial"/>
            <w:color w:val="000000"/>
            <w:sz w:val="22"/>
            <w:szCs w:val="22"/>
          </w:rPr>
          <w:t>good standing</w:t>
        </w:r>
      </w:ins>
      <w:del w:id="13" w:author="Microsoft Office User" w:date="2022-12-22T11:24:00Z">
        <w:r w:rsidRPr="00AD128A" w:rsidDel="00787C60">
          <w:rPr>
            <w:rFonts w:ascii="Arial" w:eastAsia="Times New Roman" w:hAnsi="Arial" w:cs="Arial"/>
            <w:color w:val="000000"/>
            <w:sz w:val="22"/>
            <w:szCs w:val="22"/>
          </w:rPr>
          <w:delText xml:space="preserve"> financially</w:delText>
        </w:r>
      </w:del>
      <w:r w:rsidRPr="00AD128A">
        <w:rPr>
          <w:rFonts w:ascii="Arial" w:eastAsia="Times New Roman" w:hAnsi="Arial" w:cs="Arial"/>
          <w:color w:val="000000"/>
          <w:sz w:val="22"/>
          <w:szCs w:val="22"/>
        </w:rPr>
        <w:t xml:space="preserve">. </w:t>
      </w:r>
      <w:del w:id="14" w:author="Microsoft Office User" w:date="2022-12-22T11:24:00Z">
        <w:r w:rsidRPr="00AD128A" w:rsidDel="00787C60">
          <w:rPr>
            <w:rFonts w:ascii="Arial" w:eastAsia="Times New Roman" w:hAnsi="Arial" w:cs="Arial"/>
            <w:color w:val="000000"/>
            <w:sz w:val="22"/>
            <w:szCs w:val="22"/>
          </w:rPr>
          <w:delText xml:space="preserve">It would be a disaster if I didn’t mention the extent to which you would have our backs. </w:delText>
        </w:r>
      </w:del>
      <w:r w:rsidRPr="00AD128A">
        <w:rPr>
          <w:rFonts w:ascii="Arial" w:eastAsia="Times New Roman" w:hAnsi="Arial" w:cs="Arial"/>
          <w:color w:val="000000"/>
          <w:sz w:val="22"/>
          <w:szCs w:val="22"/>
        </w:rPr>
        <w:t xml:space="preserve">I still remember the day when mom and I were hospitalized. </w:t>
      </w:r>
      <w:del w:id="15" w:author="Microsoft Office User" w:date="2022-12-22T11:24:00Z">
        <w:r w:rsidRPr="00AD128A" w:rsidDel="00787C60">
          <w:rPr>
            <w:rFonts w:ascii="Arial" w:eastAsia="Times New Roman" w:hAnsi="Arial" w:cs="Arial"/>
            <w:color w:val="000000"/>
            <w:sz w:val="22"/>
            <w:szCs w:val="22"/>
          </w:rPr>
          <w:delText xml:space="preserve">Though </w:delText>
        </w:r>
      </w:del>
      <w:ins w:id="16" w:author="Microsoft Office User" w:date="2022-12-22T11:24:00Z">
        <w:r w:rsidR="00787C60">
          <w:rPr>
            <w:rFonts w:ascii="Arial" w:eastAsia="Times New Roman" w:hAnsi="Arial" w:cs="Arial"/>
            <w:color w:val="000000"/>
            <w:sz w:val="22"/>
            <w:szCs w:val="22"/>
          </w:rPr>
          <w:t>Even when</w:t>
        </w:r>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you were busy with work</w:t>
      </w:r>
      <w:del w:id="17" w:author="Microsoft Office User" w:date="2022-12-22T11:24:00Z">
        <w:r w:rsidRPr="00AD128A" w:rsidDel="00787C60">
          <w:rPr>
            <w:rFonts w:ascii="Arial" w:eastAsia="Times New Roman" w:hAnsi="Arial" w:cs="Arial"/>
            <w:color w:val="000000"/>
            <w:sz w:val="22"/>
            <w:szCs w:val="22"/>
          </w:rPr>
          <w:delText xml:space="preserve"> and meetings</w:delText>
        </w:r>
      </w:del>
      <w:r w:rsidRPr="00AD128A">
        <w:rPr>
          <w:rFonts w:ascii="Arial" w:eastAsia="Times New Roman" w:hAnsi="Arial" w:cs="Arial"/>
          <w:color w:val="000000"/>
          <w:sz w:val="22"/>
          <w:szCs w:val="22"/>
        </w:rPr>
        <w:t xml:space="preserve">, you decided to take care of us and ensure we got the emotional </w:t>
      </w:r>
      <w:del w:id="18" w:author="Microsoft Office User" w:date="2022-12-22T11:25:00Z">
        <w:r w:rsidRPr="00AD128A" w:rsidDel="00787C60">
          <w:rPr>
            <w:rFonts w:ascii="Arial" w:eastAsia="Times New Roman" w:hAnsi="Arial" w:cs="Arial"/>
            <w:color w:val="000000"/>
            <w:sz w:val="22"/>
            <w:szCs w:val="22"/>
          </w:rPr>
          <w:delText xml:space="preserve">attention </w:delText>
        </w:r>
      </w:del>
      <w:r w:rsidR="00787C60">
        <w:rPr>
          <w:rFonts w:ascii="Arial" w:eastAsia="Times New Roman" w:hAnsi="Arial" w:cs="Arial"/>
          <w:color w:val="000000"/>
          <w:sz w:val="22"/>
          <w:szCs w:val="22"/>
        </w:rPr>
        <w:t>support</w:t>
      </w:r>
      <w:ins w:id="19" w:author="Microsoft Office User" w:date="2022-12-22T11:25:00Z">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 xml:space="preserve">we needed. It made me much calmer, and I slept well. I know saying “thank you” won’t </w:t>
      </w:r>
      <w:del w:id="20" w:author="Microsoft Office User" w:date="2022-12-22T11:25:00Z">
        <w:r w:rsidRPr="00AD128A" w:rsidDel="00787C60">
          <w:rPr>
            <w:rFonts w:ascii="Arial" w:eastAsia="Times New Roman" w:hAnsi="Arial" w:cs="Arial"/>
            <w:color w:val="000000"/>
            <w:sz w:val="22"/>
            <w:szCs w:val="22"/>
          </w:rPr>
          <w:delText xml:space="preserve">make </w:delText>
        </w:r>
      </w:del>
      <w:ins w:id="21" w:author="Microsoft Office User" w:date="2022-12-22T11:25:00Z">
        <w:r w:rsidR="00787C60">
          <w:rPr>
            <w:rFonts w:ascii="Arial" w:eastAsia="Times New Roman" w:hAnsi="Arial" w:cs="Arial"/>
            <w:color w:val="000000"/>
            <w:sz w:val="22"/>
            <w:szCs w:val="22"/>
          </w:rPr>
          <w:t>cut</w:t>
        </w:r>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it</w:t>
      </w:r>
      <w:del w:id="22" w:author="Microsoft Office User" w:date="2022-12-22T11:25:00Z">
        <w:r w:rsidRPr="00AD128A" w:rsidDel="00787C60">
          <w:rPr>
            <w:rFonts w:ascii="Arial" w:eastAsia="Times New Roman" w:hAnsi="Arial" w:cs="Arial"/>
            <w:color w:val="000000"/>
            <w:sz w:val="22"/>
            <w:szCs w:val="22"/>
          </w:rPr>
          <w:delText xml:space="preserve"> as it’s so short to the point where it’s meaningless</w:delText>
        </w:r>
      </w:del>
      <w:r w:rsidRPr="00AD128A">
        <w:rPr>
          <w:rFonts w:ascii="Arial" w:eastAsia="Times New Roman" w:hAnsi="Arial" w:cs="Arial"/>
          <w:color w:val="000000"/>
          <w:sz w:val="22"/>
          <w:szCs w:val="22"/>
        </w:rPr>
        <w:t xml:space="preserve">. So from now, I want to set our differences aside, and I promise to be more open </w:t>
      </w:r>
      <w:del w:id="23" w:author="Microsoft Office User" w:date="2022-12-22T11:25:00Z">
        <w:r w:rsidRPr="00AD128A" w:rsidDel="00787C60">
          <w:rPr>
            <w:rFonts w:ascii="Arial" w:eastAsia="Times New Roman" w:hAnsi="Arial" w:cs="Arial"/>
            <w:color w:val="000000"/>
            <w:sz w:val="22"/>
            <w:szCs w:val="22"/>
          </w:rPr>
          <w:delText xml:space="preserve">and available </w:delText>
        </w:r>
      </w:del>
      <w:r w:rsidRPr="00AD128A">
        <w:rPr>
          <w:rFonts w:ascii="Arial" w:eastAsia="Times New Roman" w:hAnsi="Arial" w:cs="Arial"/>
          <w:color w:val="000000"/>
          <w:sz w:val="22"/>
          <w:szCs w:val="22"/>
        </w:rPr>
        <w:t>to you. I know I haven’t contributed much, but I’ll do anything to ensure you’re alright in the future. Thank You, Pa, for everything.  </w:t>
      </w:r>
    </w:p>
    <w:p w14:paraId="5C5A5D26" w14:textId="21E89A54" w:rsidR="00AD128A" w:rsidRDefault="00AD128A" w:rsidP="00AD128A">
      <w:pPr>
        <w:rPr>
          <w:rFonts w:ascii="Times New Roman" w:eastAsia="Times New Roman" w:hAnsi="Times New Roman" w:cs="Times New Roman"/>
        </w:rPr>
      </w:pPr>
    </w:p>
    <w:p w14:paraId="683BC11F" w14:textId="77777777" w:rsidR="00787C60" w:rsidRDefault="00787C60" w:rsidP="00AD128A">
      <w:pPr>
        <w:rPr>
          <w:rFonts w:ascii="Times New Roman" w:eastAsia="Times New Roman" w:hAnsi="Times New Roman" w:cs="Times New Roman"/>
        </w:rPr>
      </w:pPr>
    </w:p>
    <w:p w14:paraId="7189B1E7" w14:textId="44F0531B" w:rsidR="00AD128A" w:rsidRDefault="00787C60" w:rsidP="00AD128A">
      <w:pPr>
        <w:rPr>
          <w:rFonts w:ascii="Times New Roman" w:eastAsia="Times New Roman" w:hAnsi="Times New Roman" w:cs="Times New Roman"/>
        </w:rPr>
      </w:pPr>
      <w:r>
        <w:rPr>
          <w:rFonts w:ascii="Times New Roman" w:eastAsia="Times New Roman" w:hAnsi="Times New Roman" w:cs="Times New Roman"/>
        </w:rPr>
        <w:t>Hi I Nyoman,</w:t>
      </w:r>
    </w:p>
    <w:p w14:paraId="52B1005C" w14:textId="6B67A32F" w:rsidR="00787C60" w:rsidRDefault="00787C60" w:rsidP="00AD128A">
      <w:pPr>
        <w:rPr>
          <w:rFonts w:ascii="Times New Roman" w:eastAsia="Times New Roman" w:hAnsi="Times New Roman" w:cs="Times New Roman"/>
        </w:rPr>
      </w:pPr>
    </w:p>
    <w:p w14:paraId="01EC3325" w14:textId="4E99777F" w:rsidR="00787C60" w:rsidRDefault="00787C60" w:rsidP="00AD128A">
      <w:pPr>
        <w:rPr>
          <w:rFonts w:ascii="Times New Roman" w:eastAsia="Times New Roman" w:hAnsi="Times New Roman" w:cs="Times New Roman"/>
        </w:rPr>
      </w:pPr>
      <w:r>
        <w:rPr>
          <w:rFonts w:ascii="Times New Roman" w:eastAsia="Times New Roman" w:hAnsi="Times New Roman" w:cs="Times New Roman"/>
        </w:rPr>
        <w:t>What would ensure this thank you note come across to a reader who is unfamiliar with your family situation is specificity. What are some of the stories that your father told? What did you argue about? What were some of the things that he did when you were in the hospital? These details will be what the reader remembers.</w:t>
      </w:r>
    </w:p>
    <w:p w14:paraId="708A1A47" w14:textId="7D1EF925" w:rsidR="00787C60" w:rsidRDefault="00787C60" w:rsidP="00AD128A">
      <w:pPr>
        <w:rPr>
          <w:rFonts w:ascii="Times New Roman" w:eastAsia="Times New Roman" w:hAnsi="Times New Roman" w:cs="Times New Roman"/>
        </w:rPr>
      </w:pPr>
    </w:p>
    <w:p w14:paraId="2848FB40" w14:textId="446EBFDD" w:rsidR="00787C60" w:rsidRDefault="00787C60" w:rsidP="00AD128A">
      <w:pPr>
        <w:rPr>
          <w:rFonts w:ascii="Times New Roman" w:eastAsia="Times New Roman" w:hAnsi="Times New Roman" w:cs="Times New Roman"/>
        </w:rPr>
      </w:pPr>
      <w:r>
        <w:rPr>
          <w:rFonts w:ascii="Times New Roman" w:eastAsia="Times New Roman" w:hAnsi="Times New Roman" w:cs="Times New Roman"/>
        </w:rPr>
        <w:t xml:space="preserve">C.G. </w:t>
      </w:r>
    </w:p>
    <w:p w14:paraId="676463F9" w14:textId="115C3EE5" w:rsidR="00AD128A" w:rsidRDefault="00AD128A" w:rsidP="00AD128A">
      <w:pPr>
        <w:rPr>
          <w:rFonts w:ascii="Times New Roman" w:eastAsia="Times New Roman" w:hAnsi="Times New Roman" w:cs="Times New Roman"/>
        </w:rPr>
      </w:pPr>
    </w:p>
    <w:p w14:paraId="1AE59F33" w14:textId="7619305B" w:rsidR="00AD128A" w:rsidRDefault="00AD128A" w:rsidP="00AD128A">
      <w:pPr>
        <w:rPr>
          <w:rFonts w:ascii="Times New Roman" w:eastAsia="Times New Roman" w:hAnsi="Times New Roman" w:cs="Times New Roman"/>
        </w:rPr>
      </w:pPr>
    </w:p>
    <w:p w14:paraId="3F61022D" w14:textId="77777777" w:rsidR="00AD128A" w:rsidRPr="00AD128A" w:rsidRDefault="00AD128A" w:rsidP="00AD128A">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5178A913"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6AFA" w14:textId="5C0D46C8"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t>How will you explore the community at Penn? Consider how Penn will help shape your perspective and identity, and how your identity and perspective will help shape Penn. (150-200 words)</w:t>
            </w:r>
            <w:r w:rsidRPr="00AD128A">
              <w:rPr>
                <w:rFonts w:ascii="Roboto" w:eastAsia="Times New Roman" w:hAnsi="Roboto" w:cs="Times New Roman"/>
                <w:color w:val="E00029"/>
                <w:sz w:val="21"/>
                <w:szCs w:val="21"/>
                <w:shd w:val="clear" w:color="auto" w:fill="FFFFFF"/>
              </w:rPr>
              <w:t>*</w:t>
            </w:r>
          </w:p>
        </w:tc>
      </w:tr>
    </w:tbl>
    <w:p w14:paraId="1CFB16D8" w14:textId="77777777" w:rsidR="00AD128A" w:rsidRPr="00AD128A" w:rsidRDefault="00AD128A" w:rsidP="00AD128A">
      <w:pPr>
        <w:rPr>
          <w:rFonts w:ascii="Times New Roman" w:eastAsia="Times New Roman" w:hAnsi="Times New Roman" w:cs="Times New Roman"/>
        </w:rPr>
      </w:pPr>
    </w:p>
    <w:p w14:paraId="67A8273F" w14:textId="0C2CCA85" w:rsidR="00AD128A" w:rsidRDefault="00AD128A" w:rsidP="00AD128A">
      <w:pPr>
        <w:rPr>
          <w:ins w:id="24" w:author="Microsoft Office User" w:date="2022-12-22T12:06:00Z"/>
          <w:rFonts w:ascii="Arial" w:eastAsia="Times New Roman" w:hAnsi="Arial" w:cs="Arial"/>
          <w:color w:val="000000"/>
          <w:sz w:val="22"/>
          <w:szCs w:val="22"/>
        </w:rPr>
      </w:pPr>
      <w:r w:rsidRPr="00AD128A">
        <w:rPr>
          <w:rFonts w:ascii="Arial" w:eastAsia="Times New Roman" w:hAnsi="Arial" w:cs="Arial"/>
          <w:color w:val="000000"/>
          <w:sz w:val="22"/>
          <w:szCs w:val="22"/>
        </w:rPr>
        <w:t xml:space="preserve">Most Balinese youths lose touch with Gamelan; they think it doesn't contribute </w:t>
      </w:r>
      <w:ins w:id="25" w:author="Microsoft Office User" w:date="2022-12-22T11:35:00Z">
        <w:r w:rsidR="00CB7487">
          <w:rPr>
            <w:rFonts w:ascii="Arial" w:eastAsia="Times New Roman" w:hAnsi="Arial" w:cs="Arial"/>
            <w:color w:val="000000"/>
            <w:sz w:val="22"/>
            <w:szCs w:val="22"/>
          </w:rPr>
          <w:t xml:space="preserve">to </w:t>
        </w:r>
      </w:ins>
      <w:r w:rsidRPr="00AD128A">
        <w:rPr>
          <w:rFonts w:ascii="Arial" w:eastAsia="Times New Roman" w:hAnsi="Arial" w:cs="Arial"/>
          <w:color w:val="000000"/>
          <w:sz w:val="22"/>
          <w:szCs w:val="22"/>
        </w:rPr>
        <w:t xml:space="preserve">anything </w:t>
      </w:r>
      <w:del w:id="26" w:author="Microsoft Office User" w:date="2022-12-22T11:35:00Z">
        <w:r w:rsidRPr="00AD128A" w:rsidDel="00CB7487">
          <w:rPr>
            <w:rFonts w:ascii="Arial" w:eastAsia="Times New Roman" w:hAnsi="Arial" w:cs="Arial"/>
            <w:color w:val="000000"/>
            <w:sz w:val="22"/>
            <w:szCs w:val="22"/>
          </w:rPr>
          <w:delText xml:space="preserve">significant </w:delText>
        </w:r>
      </w:del>
      <w:r w:rsidRPr="00AD128A">
        <w:rPr>
          <w:rFonts w:ascii="Arial" w:eastAsia="Times New Roman" w:hAnsi="Arial" w:cs="Arial"/>
          <w:color w:val="000000"/>
          <w:sz w:val="22"/>
          <w:szCs w:val="22"/>
        </w:rPr>
        <w:t>to their lives. Together with my dad's friends in the local Hindu community, we formed a group to play and create pieces</w:t>
      </w:r>
      <w:r w:rsidR="00027950">
        <w:rPr>
          <w:rFonts w:ascii="Arial" w:eastAsia="Times New Roman" w:hAnsi="Arial" w:cs="Arial"/>
          <w:color w:val="000000"/>
          <w:sz w:val="22"/>
          <w:szCs w:val="22"/>
        </w:rPr>
        <w:t xml:space="preserve"> </w:t>
      </w:r>
      <w:r w:rsidRPr="00AD128A">
        <w:rPr>
          <w:rFonts w:ascii="Arial" w:eastAsia="Times New Roman" w:hAnsi="Arial" w:cs="Arial"/>
          <w:color w:val="000000"/>
          <w:sz w:val="22"/>
          <w:szCs w:val="22"/>
        </w:rPr>
        <w:t xml:space="preserve">and publish them on the community's Facebook page. This activity helped me realize that putting aside our differences and using our strengths in collaboration </w:t>
      </w:r>
      <w:del w:id="27" w:author="Microsoft Office User" w:date="2022-12-22T11:58:00Z">
        <w:r w:rsidRPr="00AD128A" w:rsidDel="00027950">
          <w:rPr>
            <w:rFonts w:ascii="Arial" w:eastAsia="Times New Roman" w:hAnsi="Arial" w:cs="Arial"/>
            <w:color w:val="000000"/>
            <w:sz w:val="22"/>
            <w:szCs w:val="22"/>
          </w:rPr>
          <w:delText xml:space="preserve">would </w:delText>
        </w:r>
      </w:del>
      <w:ins w:id="28" w:author="Microsoft Office User" w:date="2022-12-22T11:58:00Z">
        <w:r w:rsidR="00027950">
          <w:rPr>
            <w:rFonts w:ascii="Arial" w:eastAsia="Times New Roman" w:hAnsi="Arial" w:cs="Arial"/>
            <w:color w:val="000000"/>
            <w:sz w:val="22"/>
            <w:szCs w:val="22"/>
          </w:rPr>
          <w:t>can</w:t>
        </w:r>
        <w:r w:rsidR="0002795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positively impact the community.</w:t>
      </w:r>
      <w:ins w:id="29" w:author="Microsoft Office User" w:date="2022-12-22T11:58:00Z">
        <w:r w:rsidR="00027950">
          <w:rPr>
            <w:rFonts w:ascii="Arial" w:eastAsia="Times New Roman" w:hAnsi="Arial" w:cs="Arial"/>
            <w:color w:val="000000"/>
            <w:sz w:val="22"/>
            <w:szCs w:val="22"/>
          </w:rPr>
          <w:t xml:space="preserve"> </w:t>
        </w:r>
      </w:ins>
      <w:del w:id="30" w:author="Microsoft Office User" w:date="2022-12-22T11:58:00Z">
        <w:r w:rsidRPr="00AD128A" w:rsidDel="00027950">
          <w:rPr>
            <w:rFonts w:ascii="Arial" w:eastAsia="Times New Roman" w:hAnsi="Arial" w:cs="Arial"/>
            <w:color w:val="000000"/>
            <w:sz w:val="22"/>
            <w:szCs w:val="22"/>
          </w:rPr>
          <w:delText xml:space="preserve"> This is why with my experience as a lead Gamelan player, </w:delText>
        </w:r>
      </w:del>
      <w:r w:rsidRPr="00AD128A">
        <w:rPr>
          <w:rFonts w:ascii="Arial" w:eastAsia="Times New Roman" w:hAnsi="Arial" w:cs="Arial"/>
          <w:color w:val="000000"/>
          <w:sz w:val="22"/>
          <w:szCs w:val="22"/>
        </w:rPr>
        <w:t xml:space="preserve">I want to contribute to Penn's community </w:t>
      </w:r>
      <w:del w:id="31" w:author="Microsoft Office User" w:date="2022-12-22T11:59:00Z">
        <w:r w:rsidRPr="00AD128A" w:rsidDel="00027950">
          <w:rPr>
            <w:rFonts w:ascii="Arial" w:eastAsia="Times New Roman" w:hAnsi="Arial" w:cs="Arial"/>
            <w:color w:val="000000"/>
            <w:sz w:val="22"/>
            <w:szCs w:val="22"/>
          </w:rPr>
          <w:delText xml:space="preserve">of scholars </w:delText>
        </w:r>
      </w:del>
      <w:r w:rsidRPr="00AD128A">
        <w:rPr>
          <w:rFonts w:ascii="Arial" w:eastAsia="Times New Roman" w:hAnsi="Arial" w:cs="Arial"/>
          <w:color w:val="000000"/>
          <w:sz w:val="22"/>
          <w:szCs w:val="22"/>
        </w:rPr>
        <w:t xml:space="preserve">by being involved in organizations encouraging others to accept their cultural heritage. I want to </w:t>
      </w:r>
      <w:del w:id="32" w:author="Microsoft Office User" w:date="2022-12-22T12:02:00Z">
        <w:r w:rsidRPr="00AD128A" w:rsidDel="00004F7D">
          <w:rPr>
            <w:rFonts w:ascii="Arial" w:eastAsia="Times New Roman" w:hAnsi="Arial" w:cs="Arial"/>
            <w:color w:val="000000"/>
            <w:sz w:val="22"/>
            <w:szCs w:val="22"/>
          </w:rPr>
          <w:delText xml:space="preserve">convince </w:delText>
        </w:r>
      </w:del>
      <w:ins w:id="33" w:author="Microsoft Office User" w:date="2022-12-22T12:02:00Z">
        <w:r w:rsidR="00004F7D">
          <w:rPr>
            <w:rFonts w:ascii="Arial" w:eastAsia="Times New Roman" w:hAnsi="Arial" w:cs="Arial"/>
            <w:color w:val="000000"/>
            <w:sz w:val="22"/>
            <w:szCs w:val="22"/>
          </w:rPr>
          <w:t>show</w:t>
        </w:r>
        <w:r w:rsidR="00004F7D"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 xml:space="preserve">other students </w:t>
      </w:r>
      <w:del w:id="34" w:author="Microsoft Office User" w:date="2022-12-22T12:02:00Z">
        <w:r w:rsidRPr="00AD128A" w:rsidDel="00004F7D">
          <w:rPr>
            <w:rFonts w:ascii="Arial" w:eastAsia="Times New Roman" w:hAnsi="Arial" w:cs="Arial"/>
            <w:color w:val="000000"/>
            <w:sz w:val="22"/>
            <w:szCs w:val="22"/>
          </w:rPr>
          <w:delText xml:space="preserve">that </w:delText>
        </w:r>
      </w:del>
      <w:r w:rsidRPr="00AD128A">
        <w:rPr>
          <w:rFonts w:ascii="Arial" w:eastAsia="Times New Roman" w:hAnsi="Arial" w:cs="Arial"/>
          <w:color w:val="000000"/>
          <w:sz w:val="22"/>
          <w:szCs w:val="22"/>
        </w:rPr>
        <w:t xml:space="preserve">their cultural differences </w:t>
      </w:r>
      <w:del w:id="35" w:author="Microsoft Office User" w:date="2022-12-22T12:02:00Z">
        <w:r w:rsidRPr="00AD128A" w:rsidDel="00004F7D">
          <w:rPr>
            <w:rFonts w:ascii="Arial" w:eastAsia="Times New Roman" w:hAnsi="Arial" w:cs="Arial"/>
            <w:color w:val="000000"/>
            <w:sz w:val="22"/>
            <w:szCs w:val="22"/>
          </w:rPr>
          <w:delText>add value to themselves as a person</w:delText>
        </w:r>
      </w:del>
      <w:ins w:id="36" w:author="Microsoft Office User" w:date="2022-12-22T12:02:00Z">
        <w:r w:rsidR="00004F7D">
          <w:rPr>
            <w:rFonts w:ascii="Arial" w:eastAsia="Times New Roman" w:hAnsi="Arial" w:cs="Arial"/>
            <w:color w:val="000000"/>
            <w:sz w:val="22"/>
            <w:szCs w:val="22"/>
          </w:rPr>
          <w:t>enrich their identity</w:t>
        </w:r>
      </w:ins>
      <w:r w:rsidRPr="00AD128A">
        <w:rPr>
          <w:rFonts w:ascii="Arial" w:eastAsia="Times New Roman" w:hAnsi="Arial" w:cs="Arial"/>
          <w:color w:val="000000"/>
          <w:sz w:val="22"/>
          <w:szCs w:val="22"/>
        </w:rPr>
        <w:t xml:space="preserve">; it’s what makes them </w:t>
      </w:r>
      <w:del w:id="37" w:author="Microsoft Office User" w:date="2022-12-22T12:05:00Z">
        <w:r w:rsidRPr="00AD128A" w:rsidDel="00004F7D">
          <w:rPr>
            <w:rFonts w:ascii="Arial" w:eastAsia="Times New Roman" w:hAnsi="Arial" w:cs="Arial"/>
            <w:color w:val="000000"/>
            <w:sz w:val="22"/>
            <w:szCs w:val="22"/>
          </w:rPr>
          <w:delText>stand out against others</w:delText>
        </w:r>
      </w:del>
      <w:ins w:id="38" w:author="Microsoft Office User" w:date="2022-12-22T12:05:00Z">
        <w:r w:rsidR="00004F7D">
          <w:rPr>
            <w:rFonts w:ascii="Arial" w:eastAsia="Times New Roman" w:hAnsi="Arial" w:cs="Arial"/>
            <w:color w:val="000000"/>
            <w:sz w:val="22"/>
            <w:szCs w:val="22"/>
          </w:rPr>
          <w:t>unique</w:t>
        </w:r>
      </w:ins>
      <w:r w:rsidRPr="00AD128A">
        <w:rPr>
          <w:rFonts w:ascii="Arial" w:eastAsia="Times New Roman" w:hAnsi="Arial" w:cs="Arial"/>
          <w:color w:val="000000"/>
          <w:sz w:val="22"/>
          <w:szCs w:val="22"/>
        </w:rPr>
        <w:t xml:space="preserve">. I want to create clubs similar to the Pan-Asian Dance Troupe so people </w:t>
      </w:r>
      <w:del w:id="39" w:author="Microsoft Office User" w:date="2022-12-22T12:03:00Z">
        <w:r w:rsidRPr="00AD128A" w:rsidDel="00004F7D">
          <w:rPr>
            <w:rFonts w:ascii="Arial" w:eastAsia="Times New Roman" w:hAnsi="Arial" w:cs="Arial"/>
            <w:color w:val="000000"/>
            <w:sz w:val="22"/>
            <w:szCs w:val="22"/>
          </w:rPr>
          <w:delText>are interested in</w:delText>
        </w:r>
      </w:del>
      <w:ins w:id="40" w:author="Microsoft Office User" w:date="2022-12-22T12:03:00Z">
        <w:r w:rsidR="00004F7D">
          <w:rPr>
            <w:rFonts w:ascii="Arial" w:eastAsia="Times New Roman" w:hAnsi="Arial" w:cs="Arial"/>
            <w:color w:val="000000"/>
            <w:sz w:val="22"/>
            <w:szCs w:val="22"/>
          </w:rPr>
          <w:t>can</w:t>
        </w:r>
      </w:ins>
      <w:r w:rsidRPr="00AD128A">
        <w:rPr>
          <w:rFonts w:ascii="Arial" w:eastAsia="Times New Roman" w:hAnsi="Arial" w:cs="Arial"/>
          <w:color w:val="000000"/>
          <w:sz w:val="22"/>
          <w:szCs w:val="22"/>
        </w:rPr>
        <w:t xml:space="preserve"> preserv</w:t>
      </w:r>
      <w:ins w:id="41" w:author="Microsoft Office User" w:date="2022-12-22T12:03:00Z">
        <w:r w:rsidR="00004F7D">
          <w:rPr>
            <w:rFonts w:ascii="Arial" w:eastAsia="Times New Roman" w:hAnsi="Arial" w:cs="Arial"/>
            <w:color w:val="000000"/>
            <w:sz w:val="22"/>
            <w:szCs w:val="22"/>
          </w:rPr>
          <w:t>e</w:t>
        </w:r>
      </w:ins>
      <w:del w:id="42" w:author="Microsoft Office User" w:date="2022-12-22T12:03:00Z">
        <w:r w:rsidRPr="00AD128A" w:rsidDel="00004F7D">
          <w:rPr>
            <w:rFonts w:ascii="Arial" w:eastAsia="Times New Roman" w:hAnsi="Arial" w:cs="Arial"/>
            <w:color w:val="000000"/>
            <w:sz w:val="22"/>
            <w:szCs w:val="22"/>
          </w:rPr>
          <w:delText>ing</w:delText>
        </w:r>
      </w:del>
      <w:r w:rsidRPr="00AD128A">
        <w:rPr>
          <w:rFonts w:ascii="Arial" w:eastAsia="Times New Roman" w:hAnsi="Arial" w:cs="Arial"/>
          <w:color w:val="000000"/>
          <w:sz w:val="22"/>
          <w:szCs w:val="22"/>
        </w:rPr>
        <w:t xml:space="preserve"> </w:t>
      </w:r>
      <w:del w:id="43" w:author="Microsoft Office User" w:date="2022-12-22T12:04:00Z">
        <w:r w:rsidRPr="00AD128A" w:rsidDel="00004F7D">
          <w:rPr>
            <w:rFonts w:ascii="Arial" w:eastAsia="Times New Roman" w:hAnsi="Arial" w:cs="Arial"/>
            <w:color w:val="000000"/>
            <w:sz w:val="22"/>
            <w:szCs w:val="22"/>
          </w:rPr>
          <w:delText xml:space="preserve">and immersing </w:delText>
        </w:r>
      </w:del>
      <w:r w:rsidRPr="00AD128A">
        <w:rPr>
          <w:rFonts w:ascii="Arial" w:eastAsia="Times New Roman" w:hAnsi="Arial" w:cs="Arial"/>
          <w:color w:val="000000"/>
          <w:sz w:val="22"/>
          <w:szCs w:val="22"/>
        </w:rPr>
        <w:t>their cultu</w:t>
      </w:r>
      <w:ins w:id="44" w:author="Microsoft Office User" w:date="2022-12-22T12:04:00Z">
        <w:r w:rsidR="00004F7D">
          <w:rPr>
            <w:rFonts w:ascii="Arial" w:eastAsia="Times New Roman" w:hAnsi="Arial" w:cs="Arial"/>
            <w:color w:val="000000"/>
            <w:sz w:val="22"/>
            <w:szCs w:val="22"/>
          </w:rPr>
          <w:t>re</w:t>
        </w:r>
      </w:ins>
      <w:del w:id="45" w:author="Microsoft Office User" w:date="2022-12-22T12:04:00Z">
        <w:r w:rsidRPr="00AD128A" w:rsidDel="00004F7D">
          <w:rPr>
            <w:rFonts w:ascii="Arial" w:eastAsia="Times New Roman" w:hAnsi="Arial" w:cs="Arial"/>
            <w:color w:val="000000"/>
            <w:sz w:val="22"/>
            <w:szCs w:val="22"/>
          </w:rPr>
          <w:delText>ral icons</w:delText>
        </w:r>
      </w:del>
      <w:r w:rsidRPr="00AD128A">
        <w:rPr>
          <w:rFonts w:ascii="Arial" w:eastAsia="Times New Roman" w:hAnsi="Arial" w:cs="Arial"/>
          <w:color w:val="000000"/>
          <w:sz w:val="22"/>
          <w:szCs w:val="22"/>
        </w:rPr>
        <w:t xml:space="preserve">; promoting diversity through cultural exchange. </w:t>
      </w:r>
      <w:del w:id="46" w:author="Microsoft Office User" w:date="2022-12-22T12:06:00Z">
        <w:r w:rsidRPr="00AD128A" w:rsidDel="00004F7D">
          <w:rPr>
            <w:rFonts w:ascii="Arial" w:eastAsia="Times New Roman" w:hAnsi="Arial" w:cs="Arial"/>
            <w:color w:val="000000"/>
            <w:sz w:val="22"/>
            <w:szCs w:val="22"/>
          </w:rPr>
          <w:delText>By having a diverse community, we all can contribute our specialties from different academic disciplines to solve problems the world is facing. </w:delText>
        </w:r>
      </w:del>
    </w:p>
    <w:p w14:paraId="27A9D8B4" w14:textId="1605EDCF" w:rsidR="00004F7D" w:rsidRDefault="00004F7D" w:rsidP="00AD128A">
      <w:pPr>
        <w:rPr>
          <w:ins w:id="47" w:author="Microsoft Office User" w:date="2022-12-22T12:06:00Z"/>
          <w:rFonts w:ascii="Arial" w:eastAsia="Times New Roman" w:hAnsi="Arial" w:cs="Arial"/>
          <w:color w:val="000000"/>
          <w:sz w:val="22"/>
          <w:szCs w:val="22"/>
        </w:rPr>
      </w:pPr>
    </w:p>
    <w:p w14:paraId="7C80DE7C" w14:textId="4F355FDF" w:rsidR="00004F7D" w:rsidRDefault="00004F7D" w:rsidP="00AD128A">
      <w:pPr>
        <w:rPr>
          <w:ins w:id="48" w:author="Microsoft Office User" w:date="2022-12-22T12:06:00Z"/>
          <w:rFonts w:ascii="Arial" w:eastAsia="Times New Roman" w:hAnsi="Arial" w:cs="Arial"/>
          <w:color w:val="000000"/>
          <w:sz w:val="22"/>
          <w:szCs w:val="22"/>
        </w:rPr>
      </w:pPr>
    </w:p>
    <w:p w14:paraId="1F5677A8" w14:textId="18CE094E" w:rsidR="00AD128A" w:rsidRPr="00CB7487" w:rsidRDefault="00004F7D" w:rsidP="00004F7D">
      <w:pPr>
        <w:rPr>
          <w:rFonts w:ascii="Times New Roman" w:eastAsia="Times New Roman" w:hAnsi="Times New Roman" w:cs="Times New Roman"/>
        </w:rPr>
      </w:pPr>
      <w:r>
        <w:rPr>
          <w:rFonts w:ascii="Times New Roman" w:eastAsia="Times New Roman" w:hAnsi="Times New Roman" w:cs="Times New Roman"/>
        </w:rPr>
        <w:t xml:space="preserve">This short essay is in pretty good shape! I would a sentence about how Penn’s diversity will also benefit you (what will you learn from being with people vs what you are showing them). Are there also other organizations in Penn that interest you? If so, please include to show that you are looking into multiple things. </w:t>
      </w:r>
      <w:r w:rsidR="00AD128A" w:rsidRPr="00AD128A">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27160A64"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5FE0" w14:textId="49B0D133"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lastRenderedPageBreak/>
              <w:t xml:space="preserve">Considering the specific </w:t>
            </w:r>
            <w:hyperlink r:id="rId5" w:history="1">
              <w:r w:rsidRPr="00AD128A">
                <w:rPr>
                  <w:rFonts w:ascii="Roboto" w:eastAsia="Times New Roman" w:hAnsi="Roboto" w:cs="Times New Roman"/>
                  <w:color w:val="1155CC"/>
                  <w:sz w:val="21"/>
                  <w:szCs w:val="21"/>
                  <w:u w:val="single"/>
                  <w:shd w:val="clear" w:color="auto" w:fill="FFFFFF"/>
                </w:rPr>
                <w:t>undergraduate school</w:t>
              </w:r>
            </w:hyperlink>
            <w:r w:rsidRPr="00AD128A">
              <w:rPr>
                <w:rFonts w:ascii="Roboto" w:eastAsia="Times New Roman" w:hAnsi="Roboto" w:cs="Times New Roman"/>
                <w:color w:val="222222"/>
                <w:sz w:val="21"/>
                <w:szCs w:val="21"/>
                <w:shd w:val="clear" w:color="auto" w:fill="FFFFFF"/>
              </w:rPr>
              <w:t xml:space="preserve"> you have selected, describe how you intend to explore your academic and intellectual interests at the University of Pennsylvania. (150-200 words)</w:t>
            </w:r>
            <w:r w:rsidRPr="00AD128A">
              <w:rPr>
                <w:rFonts w:ascii="Roboto" w:eastAsia="Times New Roman" w:hAnsi="Roboto" w:cs="Times New Roman"/>
                <w:color w:val="E00029"/>
                <w:sz w:val="21"/>
                <w:szCs w:val="21"/>
                <w:shd w:val="clear" w:color="auto" w:fill="FFFFFF"/>
              </w:rPr>
              <w:t>*</w:t>
            </w:r>
          </w:p>
        </w:tc>
      </w:tr>
    </w:tbl>
    <w:p w14:paraId="13995507" w14:textId="5DC5CCFA" w:rsidR="00AD128A" w:rsidRPr="00AD128A" w:rsidRDefault="00AD128A" w:rsidP="00AD128A">
      <w:pPr>
        <w:shd w:val="clear" w:color="auto" w:fill="FFFFFF"/>
        <w:spacing w:before="240"/>
        <w:rPr>
          <w:rFonts w:ascii="Times New Roman" w:eastAsia="Times New Roman" w:hAnsi="Times New Roman" w:cs="Times New Roman"/>
        </w:rPr>
      </w:pPr>
      <w:r w:rsidRPr="00AD128A">
        <w:rPr>
          <w:rFonts w:ascii="Arial" w:eastAsia="Times New Roman" w:hAnsi="Arial" w:cs="Arial"/>
          <w:color w:val="000000"/>
          <w:sz w:val="22"/>
          <w:szCs w:val="22"/>
        </w:rPr>
        <w:t xml:space="preserve">Physics played a massive role in motorsports. </w:t>
      </w:r>
      <w:del w:id="49" w:author="Microsoft Office User" w:date="2022-12-22T12:11:00Z">
        <w:r w:rsidRPr="00AD128A" w:rsidDel="00004F7D">
          <w:rPr>
            <w:rFonts w:ascii="Arial" w:eastAsia="Times New Roman" w:hAnsi="Arial" w:cs="Arial"/>
            <w:color w:val="000000"/>
            <w:sz w:val="22"/>
            <w:szCs w:val="22"/>
          </w:rPr>
          <w:delText xml:space="preserve">Concepts like </w:delText>
        </w:r>
      </w:del>
      <w:ins w:id="50" w:author="Microsoft Office User" w:date="2022-12-22T12:11:00Z">
        <w:r w:rsidR="00004F7D">
          <w:rPr>
            <w:rFonts w:ascii="Arial" w:eastAsia="Times New Roman" w:hAnsi="Arial" w:cs="Arial"/>
            <w:color w:val="000000"/>
            <w:sz w:val="22"/>
            <w:szCs w:val="22"/>
          </w:rPr>
          <w:t>T</w:t>
        </w:r>
      </w:ins>
      <w:del w:id="51" w:author="Microsoft Office User" w:date="2022-12-22T12:11:00Z">
        <w:r w:rsidRPr="00AD128A" w:rsidDel="00004F7D">
          <w:rPr>
            <w:rFonts w:ascii="Arial" w:eastAsia="Times New Roman" w:hAnsi="Arial" w:cs="Arial"/>
            <w:color w:val="000000"/>
            <w:sz w:val="22"/>
            <w:szCs w:val="22"/>
          </w:rPr>
          <w:delText>t</w:delText>
        </w:r>
      </w:del>
      <w:r w:rsidRPr="00AD128A">
        <w:rPr>
          <w:rFonts w:ascii="Arial" w:eastAsia="Times New Roman" w:hAnsi="Arial" w:cs="Arial"/>
          <w:color w:val="000000"/>
          <w:sz w:val="22"/>
          <w:szCs w:val="22"/>
        </w:rPr>
        <w:t xml:space="preserve">hermodynamics affect how cars perform in the circuit, which is why I want to join class MEAM 2030. I am eager to explore how </w:t>
      </w:r>
      <w:del w:id="52" w:author="Microsoft Office User" w:date="2022-12-22T12:11:00Z">
        <w:r w:rsidRPr="00AD128A" w:rsidDel="001F6E12">
          <w:rPr>
            <w:rFonts w:ascii="Arial" w:eastAsia="Times New Roman" w:hAnsi="Arial" w:cs="Arial"/>
            <w:color w:val="000000"/>
            <w:sz w:val="22"/>
            <w:szCs w:val="22"/>
          </w:rPr>
          <w:delText xml:space="preserve">we can use the concept of </w:delText>
        </w:r>
      </w:del>
      <w:r w:rsidRPr="00AD128A">
        <w:rPr>
          <w:rFonts w:ascii="Arial" w:eastAsia="Times New Roman" w:hAnsi="Arial" w:cs="Arial"/>
          <w:color w:val="000000"/>
          <w:sz w:val="22"/>
          <w:szCs w:val="22"/>
        </w:rPr>
        <w:t>thermodynamics</w:t>
      </w:r>
      <w:ins w:id="53" w:author="Microsoft Office User" w:date="2022-12-22T12:12:00Z">
        <w:r w:rsidR="001F6E12">
          <w:rPr>
            <w:rFonts w:ascii="Arial" w:eastAsia="Times New Roman" w:hAnsi="Arial" w:cs="Arial"/>
            <w:color w:val="000000"/>
            <w:sz w:val="22"/>
            <w:szCs w:val="22"/>
          </w:rPr>
          <w:t xml:space="preserve"> can be used</w:t>
        </w:r>
      </w:ins>
      <w:r w:rsidRPr="00AD128A">
        <w:rPr>
          <w:rFonts w:ascii="Arial" w:eastAsia="Times New Roman" w:hAnsi="Arial" w:cs="Arial"/>
          <w:color w:val="000000"/>
          <w:sz w:val="22"/>
          <w:szCs w:val="22"/>
        </w:rPr>
        <w:t xml:space="preserve"> to optimize the combustion process to make power. With this class, I can </w:t>
      </w:r>
      <w:del w:id="54" w:author="Microsoft Office User" w:date="2022-12-22T12:12:00Z">
        <w:r w:rsidRPr="00AD128A" w:rsidDel="001F6E12">
          <w:rPr>
            <w:rFonts w:ascii="Arial" w:eastAsia="Times New Roman" w:hAnsi="Arial" w:cs="Arial"/>
            <w:color w:val="000000"/>
            <w:sz w:val="22"/>
            <w:szCs w:val="22"/>
          </w:rPr>
          <w:delText>grasp the possibility of having</w:delText>
        </w:r>
      </w:del>
      <w:ins w:id="55" w:author="Microsoft Office User" w:date="2022-12-22T12:12:00Z">
        <w:r w:rsidR="001F6E12">
          <w:rPr>
            <w:rFonts w:ascii="Arial" w:eastAsia="Times New Roman" w:hAnsi="Arial" w:cs="Arial"/>
            <w:color w:val="000000"/>
            <w:sz w:val="22"/>
            <w:szCs w:val="22"/>
          </w:rPr>
          <w:t>get closer to creating</w:t>
        </w:r>
      </w:ins>
      <w:r w:rsidRPr="00AD128A">
        <w:rPr>
          <w:rFonts w:ascii="Arial" w:eastAsia="Times New Roman" w:hAnsi="Arial" w:cs="Arial"/>
          <w:color w:val="000000"/>
          <w:sz w:val="22"/>
          <w:szCs w:val="22"/>
        </w:rPr>
        <w:t xml:space="preserve"> a higher energy output while minimizing the temperature transferred into the engine, so no energy is wasted. </w:t>
      </w:r>
      <w:del w:id="56" w:author="Microsoft Office User" w:date="2022-12-22T12:16:00Z">
        <w:r w:rsidRPr="00AD128A" w:rsidDel="001F6E12">
          <w:rPr>
            <w:rFonts w:ascii="Arial" w:eastAsia="Times New Roman" w:hAnsi="Arial" w:cs="Arial"/>
            <w:color w:val="000000"/>
            <w:sz w:val="22"/>
            <w:szCs w:val="22"/>
          </w:rPr>
          <w:delText xml:space="preserve">By Pairing MEAM 2030 with Intro to Mechanical Design class at Penn, I could explore how aerodynamics plays a role in a car's performance, such as cooling a car's engine and creating downforce with minimized drag. </w:delText>
        </w:r>
      </w:del>
      <w:r w:rsidRPr="00AD128A">
        <w:rPr>
          <w:rFonts w:ascii="Arial" w:eastAsia="Times New Roman" w:hAnsi="Arial" w:cs="Arial"/>
          <w:color w:val="000000"/>
          <w:sz w:val="22"/>
          <w:szCs w:val="22"/>
        </w:rPr>
        <w:t>Additionally, Penn offer</w:t>
      </w:r>
      <w:ins w:id="57" w:author="Microsoft Office User" w:date="2022-12-22T12:21:00Z">
        <w:r w:rsidR="001F6E12">
          <w:rPr>
            <w:rFonts w:ascii="Arial" w:eastAsia="Times New Roman" w:hAnsi="Arial" w:cs="Arial"/>
            <w:color w:val="000000"/>
            <w:sz w:val="22"/>
            <w:szCs w:val="22"/>
          </w:rPr>
          <w:t>s</w:t>
        </w:r>
      </w:ins>
      <w:del w:id="58" w:author="Microsoft Office User" w:date="2022-12-22T12:21:00Z">
        <w:r w:rsidRPr="00AD128A" w:rsidDel="001F6E12">
          <w:rPr>
            <w:rFonts w:ascii="Arial" w:eastAsia="Times New Roman" w:hAnsi="Arial" w:cs="Arial"/>
            <w:color w:val="000000"/>
            <w:sz w:val="22"/>
            <w:szCs w:val="22"/>
          </w:rPr>
          <w:delText>ed</w:delText>
        </w:r>
      </w:del>
      <w:r w:rsidRPr="00AD128A">
        <w:rPr>
          <w:rFonts w:ascii="Arial" w:eastAsia="Times New Roman" w:hAnsi="Arial" w:cs="Arial"/>
          <w:color w:val="000000"/>
          <w:sz w:val="22"/>
          <w:szCs w:val="22"/>
        </w:rPr>
        <w:t xml:space="preserve"> CAD courses that </w:t>
      </w:r>
      <w:del w:id="59" w:author="Microsoft Office User" w:date="2022-12-22T12:21:00Z">
        <w:r w:rsidRPr="00AD128A" w:rsidDel="001F6E12">
          <w:rPr>
            <w:rFonts w:ascii="Arial" w:eastAsia="Times New Roman" w:hAnsi="Arial" w:cs="Arial"/>
            <w:color w:val="000000"/>
            <w:sz w:val="22"/>
            <w:szCs w:val="22"/>
          </w:rPr>
          <w:delText>would allow me to create and assemble these parts and thoroughly taught</w:delText>
        </w:r>
      </w:del>
      <w:ins w:id="60" w:author="Microsoft Office User" w:date="2022-12-22T12:21:00Z">
        <w:r w:rsidR="001F6E12">
          <w:rPr>
            <w:rFonts w:ascii="Arial" w:eastAsia="Times New Roman" w:hAnsi="Arial" w:cs="Arial"/>
            <w:color w:val="000000"/>
            <w:sz w:val="22"/>
            <w:szCs w:val="22"/>
          </w:rPr>
          <w:t>will teach</w:t>
        </w:r>
      </w:ins>
      <w:r w:rsidRPr="00AD128A">
        <w:rPr>
          <w:rFonts w:ascii="Arial" w:eastAsia="Times New Roman" w:hAnsi="Arial" w:cs="Arial"/>
          <w:color w:val="000000"/>
          <w:sz w:val="22"/>
          <w:szCs w:val="22"/>
        </w:rPr>
        <w:t xml:space="preserve"> me how physics is applied outside the classroom. Peter </w:t>
      </w:r>
      <w:proofErr w:type="spellStart"/>
      <w:r w:rsidRPr="00AD128A">
        <w:rPr>
          <w:rFonts w:ascii="Arial" w:eastAsia="Times New Roman" w:hAnsi="Arial" w:cs="Arial"/>
          <w:color w:val="000000"/>
          <w:sz w:val="22"/>
          <w:szCs w:val="22"/>
        </w:rPr>
        <w:t>Psarras</w:t>
      </w:r>
      <w:proofErr w:type="spellEnd"/>
      <w:r w:rsidRPr="00AD128A">
        <w:rPr>
          <w:rFonts w:ascii="Arial" w:eastAsia="Times New Roman" w:hAnsi="Arial" w:cs="Arial"/>
          <w:color w:val="000000"/>
          <w:sz w:val="22"/>
          <w:szCs w:val="22"/>
        </w:rPr>
        <w:t xml:space="preserve"> and other researchers at Clean Energy Conversions Laboratory, who are working on converting waste from mines into carbon-storing rocks, reminded me that learning physics isn't only about memorizing equations but also about knowing how to apply the disciplines in practical situations. </w:t>
      </w:r>
    </w:p>
    <w:p w14:paraId="7C5FB7F2" w14:textId="77777777" w:rsidR="00AD128A" w:rsidRPr="00AD128A" w:rsidRDefault="00AD128A" w:rsidP="00AD128A">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p>
    <w:p w14:paraId="7F20A6E9" w14:textId="77777777" w:rsidR="00AD128A" w:rsidRPr="00AD128A" w:rsidRDefault="00AD128A" w:rsidP="00AD128A">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p>
    <w:p w14:paraId="22B03D58" w14:textId="73B6EF8C" w:rsidR="00AD128A" w:rsidRPr="00AD128A" w:rsidRDefault="00AD128A" w:rsidP="00AD128A">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r w:rsidR="00734D5B">
        <w:rPr>
          <w:rFonts w:ascii="Times New Roman" w:eastAsia="Times New Roman" w:hAnsi="Times New Roman" w:cs="Times New Roman"/>
        </w:rPr>
        <w:t>Are there any physics organizations or clubs that you might be interested in? Certain internships or fellowships? If so please include. Otherwise, the prompt right now is solid!</w:t>
      </w:r>
    </w:p>
    <w:p w14:paraId="5E2E26D1" w14:textId="77777777" w:rsidR="00AD128A" w:rsidRPr="00AD128A" w:rsidRDefault="00AD128A" w:rsidP="00AD128A">
      <w:pPr>
        <w:rPr>
          <w:rFonts w:ascii="Times New Roman" w:eastAsia="Times New Roman" w:hAnsi="Times New Roman" w:cs="Times New Roman"/>
        </w:rPr>
      </w:pPr>
    </w:p>
    <w:p w14:paraId="6FC9DE62"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8A"/>
    <w:rsid w:val="00004F7D"/>
    <w:rsid w:val="00027950"/>
    <w:rsid w:val="00185506"/>
    <w:rsid w:val="001F6E12"/>
    <w:rsid w:val="00327C66"/>
    <w:rsid w:val="0062459E"/>
    <w:rsid w:val="00734D5B"/>
    <w:rsid w:val="00787C60"/>
    <w:rsid w:val="00AD128A"/>
    <w:rsid w:val="00CB74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5DB6D3"/>
  <w15:chartTrackingRefBased/>
  <w15:docId w15:val="{2D70C2F6-FFAE-F54B-8378-99CD5F26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2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128A"/>
    <w:rPr>
      <w:color w:val="0000FF"/>
      <w:u w:val="single"/>
    </w:rPr>
  </w:style>
  <w:style w:type="paragraph" w:styleId="Revision">
    <w:name w:val="Revision"/>
    <w:hidden/>
    <w:uiPriority w:val="99"/>
    <w:semiHidden/>
    <w:rsid w:val="00787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dmissions.upenn.edu/exploring-academics-at-pe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07F0-C684-1140-8036-0F57E808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2022-12-21T15:41:00Z</dcterms:created>
  <dcterms:modified xsi:type="dcterms:W3CDTF">2022-12-22T20:22:00Z</dcterms:modified>
</cp:coreProperties>
</file>