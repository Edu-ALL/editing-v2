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270D" w:rsidRDefault="00000000">
      <w:pPr>
        <w:widowControl w:val="0"/>
        <w:pBdr>
          <w:top w:val="nil"/>
          <w:left w:val="nil"/>
          <w:bottom w:val="nil"/>
          <w:right w:val="nil"/>
          <w:between w:val="nil"/>
        </w:pBdr>
        <w:spacing w:line="229" w:lineRule="auto"/>
        <w:ind w:left="1440" w:right="69" w:firstLine="19"/>
        <w:rPr>
          <w:color w:val="000000"/>
        </w:rPr>
      </w:pPr>
      <w:commentRangeStart w:id="0"/>
      <w:r>
        <w:rPr>
          <w:color w:val="000000"/>
        </w:rPr>
        <w:t xml:space="preserve">Imagine as you ascend up the air, entrusting your life with only a fire above you as the cold wind blows upon your face and the heat glaring on your body. Imagine the terrifying realization that if the fire went out, you will fall to your death. But then look at the view, the beautiful orange canyons of </w:t>
      </w:r>
      <w:proofErr w:type="spellStart"/>
      <w:r>
        <w:rPr>
          <w:color w:val="000000"/>
        </w:rPr>
        <w:t>CappaDocia</w:t>
      </w:r>
      <w:proofErr w:type="spellEnd"/>
      <w:r>
        <w:rPr>
          <w:color w:val="000000"/>
        </w:rPr>
        <w:t>, with the shining sunrise, the orang</w:t>
      </w:r>
      <w:del w:id="1" w:author="Author">
        <w:r w:rsidDel="004779BB">
          <w:rPr>
            <w:color w:val="000000"/>
          </w:rPr>
          <w:delText>e-</w:delText>
        </w:r>
      </w:del>
      <w:r>
        <w:rPr>
          <w:color w:val="000000"/>
        </w:rPr>
        <w:t xml:space="preserve">ish blue sky, with other hot air balloons levitating in the air. It felt unreal, it was </w:t>
      </w:r>
      <w:proofErr w:type="spellStart"/>
      <w:r>
        <w:rPr>
          <w:color w:val="000000"/>
        </w:rPr>
        <w:t>breathtaking</w:t>
      </w:r>
      <w:proofErr w:type="spellEnd"/>
      <w:r>
        <w:rPr>
          <w:color w:val="000000"/>
        </w:rPr>
        <w:t xml:space="preserve">. All those fears were gone. That was how I felt when I rode a hot air balloon in </w:t>
      </w:r>
      <w:proofErr w:type="spellStart"/>
      <w:r>
        <w:rPr>
          <w:color w:val="000000"/>
        </w:rPr>
        <w:t>CappaDocia</w:t>
      </w:r>
      <w:proofErr w:type="spellEnd"/>
      <w:r>
        <w:rPr>
          <w:color w:val="000000"/>
        </w:rPr>
        <w:t xml:space="preserve"> for the first time. </w:t>
      </w:r>
      <w:commentRangeEnd w:id="0"/>
      <w:r w:rsidR="004779BB">
        <w:rPr>
          <w:rStyle w:val="CommentReference"/>
        </w:rPr>
        <w:commentReference w:id="0"/>
      </w:r>
    </w:p>
    <w:p w14:paraId="00000002" w14:textId="56476F25" w:rsidR="0056270D" w:rsidRDefault="00000000">
      <w:pPr>
        <w:widowControl w:val="0"/>
        <w:pBdr>
          <w:top w:val="nil"/>
          <w:left w:val="nil"/>
          <w:bottom w:val="nil"/>
          <w:right w:val="nil"/>
          <w:between w:val="nil"/>
        </w:pBdr>
        <w:spacing w:before="258" w:line="229" w:lineRule="auto"/>
        <w:ind w:left="1441" w:right="64" w:firstLine="18"/>
        <w:rPr>
          <w:color w:val="000000"/>
        </w:rPr>
      </w:pPr>
      <w:commentRangeStart w:id="2"/>
      <w:r>
        <w:rPr>
          <w:color w:val="000000"/>
        </w:rPr>
        <w:t>I used to be thin until the COVID-19 pandemic hit. During the pandemic</w:t>
      </w:r>
      <w:ins w:id="3" w:author="Author">
        <w:r w:rsidR="004779BB">
          <w:rPr>
            <w:color w:val="000000"/>
          </w:rPr>
          <w:t>,</w:t>
        </w:r>
      </w:ins>
      <w:r>
        <w:rPr>
          <w:color w:val="000000"/>
        </w:rPr>
        <w:t xml:space="preserve"> I became lazy. Then I became fat since I lacked exercising and ate a lot. I became to be very unhappy with my body, and I was very insecure about it. Every time someone commented about my body, I feel quite embarrassed. I have always wanted to do something about it, </w:t>
      </w:r>
      <w:commentRangeStart w:id="4"/>
      <w:r>
        <w:rPr>
          <w:color w:val="000000"/>
        </w:rPr>
        <w:t xml:space="preserve">but I didn’t see a chance. </w:t>
      </w:r>
      <w:commentRangeEnd w:id="2"/>
      <w:r w:rsidR="00E224D5">
        <w:rPr>
          <w:rStyle w:val="CommentReference"/>
        </w:rPr>
        <w:commentReference w:id="2"/>
      </w:r>
      <w:commentRangeEnd w:id="4"/>
      <w:r w:rsidR="00EE0432">
        <w:rPr>
          <w:rStyle w:val="CommentReference"/>
        </w:rPr>
        <w:commentReference w:id="4"/>
      </w:r>
    </w:p>
    <w:p w14:paraId="00000003" w14:textId="7D02C7A7" w:rsidR="0056270D" w:rsidRDefault="00000000">
      <w:pPr>
        <w:widowControl w:val="0"/>
        <w:pBdr>
          <w:top w:val="nil"/>
          <w:left w:val="nil"/>
          <w:bottom w:val="nil"/>
          <w:right w:val="nil"/>
          <w:between w:val="nil"/>
        </w:pBdr>
        <w:spacing w:before="258" w:line="229" w:lineRule="auto"/>
        <w:ind w:left="1440" w:right="31" w:firstLine="19"/>
        <w:rPr>
          <w:color w:val="000000"/>
        </w:rPr>
      </w:pPr>
      <w:r>
        <w:rPr>
          <w:color w:val="000000"/>
        </w:rPr>
        <w:t>I realized that I need to improve my body, and normal exercises weren’t going to cut it. I realized that I needed to go to the gym. However</w:t>
      </w:r>
      <w:ins w:id="5" w:author="Author">
        <w:r w:rsidR="002A04DC">
          <w:rPr>
            <w:color w:val="000000"/>
          </w:rPr>
          <w:t>,</w:t>
        </w:r>
      </w:ins>
      <w:r>
        <w:rPr>
          <w:color w:val="000000"/>
        </w:rPr>
        <w:t xml:space="preserve"> at the time, I did not know anything about the gym. All I know about them is just strong people lifting dumbbells. I also felt that the gym was very intimidating, and as an introvert, I did not feel comfortable going to such </w:t>
      </w:r>
      <w:ins w:id="6" w:author="Author">
        <w:r w:rsidR="002A04DC">
          <w:rPr>
            <w:color w:val="000000"/>
          </w:rPr>
          <w:t xml:space="preserve">a </w:t>
        </w:r>
      </w:ins>
      <w:r>
        <w:rPr>
          <w:color w:val="000000"/>
        </w:rPr>
        <w:t xml:space="preserve">place. However, </w:t>
      </w:r>
      <w:commentRangeStart w:id="7"/>
      <w:r>
        <w:rPr>
          <w:color w:val="000000"/>
        </w:rPr>
        <w:t xml:space="preserve">I hatched up a plan. I needed to be as fat as possible before I </w:t>
      </w:r>
      <w:del w:id="8" w:author="Author">
        <w:r w:rsidDel="002A04DC">
          <w:rPr>
            <w:color w:val="000000"/>
          </w:rPr>
          <w:delText>start to go</w:delText>
        </w:r>
      </w:del>
      <w:ins w:id="9" w:author="Author">
        <w:r w:rsidR="002A04DC">
          <w:rPr>
            <w:color w:val="000000"/>
          </w:rPr>
          <w:t>started going to</w:t>
        </w:r>
      </w:ins>
      <w:r>
        <w:rPr>
          <w:color w:val="000000"/>
        </w:rPr>
        <w:t xml:space="preserve"> the gym.</w:t>
      </w:r>
      <w:commentRangeEnd w:id="7"/>
      <w:r w:rsidR="00EE0432">
        <w:rPr>
          <w:rStyle w:val="CommentReference"/>
        </w:rPr>
        <w:commentReference w:id="7"/>
      </w:r>
      <w:r>
        <w:rPr>
          <w:color w:val="000000"/>
        </w:rPr>
        <w:t xml:space="preserve"> I remembered that my school offered fitness club CCA. Once students are able to enter school again for the new school year, I took the opportunity came to join fitness club CCA. </w:t>
      </w:r>
    </w:p>
    <w:p w14:paraId="00000004" w14:textId="5BA910B2" w:rsidR="0056270D" w:rsidRDefault="00000000">
      <w:pPr>
        <w:widowControl w:val="0"/>
        <w:pBdr>
          <w:top w:val="nil"/>
          <w:left w:val="nil"/>
          <w:bottom w:val="nil"/>
          <w:right w:val="nil"/>
          <w:between w:val="nil"/>
        </w:pBdr>
        <w:spacing w:before="258" w:line="229" w:lineRule="auto"/>
        <w:ind w:left="1440" w:right="8" w:firstLine="20"/>
        <w:rPr>
          <w:color w:val="000000"/>
        </w:rPr>
      </w:pPr>
      <w:r>
        <w:rPr>
          <w:color w:val="000000"/>
        </w:rPr>
        <w:t xml:space="preserve">It was my first time going to a gym of some sorts, so I was completely bewildered </w:t>
      </w:r>
      <w:ins w:id="10" w:author="Author">
        <w:r w:rsidR="00F31550">
          <w:rPr>
            <w:color w:val="000000"/>
          </w:rPr>
          <w:t>at</w:t>
        </w:r>
      </w:ins>
      <w:del w:id="11" w:author="Author">
        <w:r w:rsidDel="00F31550">
          <w:rPr>
            <w:color w:val="000000"/>
          </w:rPr>
          <w:delText>to</w:delText>
        </w:r>
      </w:del>
      <w:r>
        <w:rPr>
          <w:color w:val="000000"/>
        </w:rPr>
        <w:t xml:space="preserve"> all the machines in the gym. </w:t>
      </w:r>
      <w:del w:id="12" w:author="Author">
        <w:r w:rsidDel="002A04DC">
          <w:rPr>
            <w:color w:val="000000"/>
          </w:rPr>
          <w:delText xml:space="preserve">So, </w:delText>
        </w:r>
      </w:del>
      <w:r>
        <w:rPr>
          <w:color w:val="000000"/>
        </w:rPr>
        <w:t>Wednesday came in</w:t>
      </w:r>
      <w:ins w:id="13" w:author="Author">
        <w:r w:rsidR="002A04DC">
          <w:rPr>
            <w:color w:val="000000"/>
          </w:rPr>
          <w:t>,</w:t>
        </w:r>
      </w:ins>
      <w:r>
        <w:rPr>
          <w:color w:val="000000"/>
        </w:rPr>
        <w:t xml:space="preserve"> and it was the first day of fitness club CCA. I felt quite uncomfortable at first because it was quite a lot of people who joined. But of course, there were friends from my grade such as </w:t>
      </w:r>
      <w:proofErr w:type="spellStart"/>
      <w:r>
        <w:rPr>
          <w:color w:val="000000"/>
        </w:rPr>
        <w:t>Kievi</w:t>
      </w:r>
      <w:proofErr w:type="spellEnd"/>
      <w:r>
        <w:rPr>
          <w:color w:val="000000"/>
        </w:rPr>
        <w:t xml:space="preserve"> and Fadhil who are fitness club CCA vice captains, as well as other people. So, I did not feel as nervous as compared if I joined a real gym. The first day was all about leg day. </w:t>
      </w:r>
      <w:proofErr w:type="spellStart"/>
      <w:r>
        <w:rPr>
          <w:color w:val="000000"/>
        </w:rPr>
        <w:t>Kievi</w:t>
      </w:r>
      <w:proofErr w:type="spellEnd"/>
      <w:r>
        <w:rPr>
          <w:color w:val="000000"/>
        </w:rPr>
        <w:t xml:space="preserve"> was my instructor</w:t>
      </w:r>
      <w:ins w:id="14" w:author="Author">
        <w:r w:rsidR="002A04DC">
          <w:rPr>
            <w:color w:val="000000"/>
          </w:rPr>
          <w:t>,</w:t>
        </w:r>
      </w:ins>
      <w:r>
        <w:rPr>
          <w:color w:val="000000"/>
        </w:rPr>
        <w:t xml:space="preserve"> and he guided me along with other people to do leg workouts such as squats and </w:t>
      </w:r>
      <w:ins w:id="15" w:author="Author">
        <w:r w:rsidR="00F31550">
          <w:rPr>
            <w:color w:val="000000"/>
          </w:rPr>
          <w:t>B</w:t>
        </w:r>
      </w:ins>
      <w:del w:id="16" w:author="Author">
        <w:r w:rsidDel="00F31550">
          <w:rPr>
            <w:color w:val="000000"/>
          </w:rPr>
          <w:delText>b</w:delText>
        </w:r>
      </w:del>
      <w:r>
        <w:rPr>
          <w:color w:val="000000"/>
        </w:rPr>
        <w:t xml:space="preserve">ulgarian squats. I was sweating all over. At the end of the day, I was extremely tired, but I realized in order to achieve my goals, </w:t>
      </w:r>
      <w:commentRangeStart w:id="17"/>
      <w:r>
        <w:rPr>
          <w:color w:val="000000"/>
        </w:rPr>
        <w:t>I should step over my comfort zone, try something new and commit to it. And so I did</w:t>
      </w:r>
      <w:commentRangeEnd w:id="17"/>
      <w:r w:rsidR="00A6667F">
        <w:rPr>
          <w:rStyle w:val="CommentReference"/>
        </w:rPr>
        <w:commentReference w:id="17"/>
      </w:r>
      <w:r>
        <w:rPr>
          <w:color w:val="000000"/>
        </w:rPr>
        <w:t xml:space="preserve">. Every Wednesday, </w:t>
      </w:r>
      <w:ins w:id="18" w:author="Author">
        <w:r w:rsidR="002A04DC">
          <w:rPr>
            <w:color w:val="000000"/>
          </w:rPr>
          <w:t>I</w:t>
        </w:r>
      </w:ins>
      <w:del w:id="19" w:author="Author">
        <w:r w:rsidDel="002A04DC">
          <w:rPr>
            <w:color w:val="000000"/>
          </w:rPr>
          <w:delText>i</w:delText>
        </w:r>
      </w:del>
      <w:r>
        <w:rPr>
          <w:color w:val="000000"/>
        </w:rPr>
        <w:t xml:space="preserve"> joined fitness club CCA. I always consulted with Fadhil and </w:t>
      </w:r>
      <w:proofErr w:type="spellStart"/>
      <w:r>
        <w:rPr>
          <w:color w:val="000000"/>
        </w:rPr>
        <w:t>Kievi</w:t>
      </w:r>
      <w:proofErr w:type="spellEnd"/>
      <w:r>
        <w:rPr>
          <w:color w:val="000000"/>
        </w:rPr>
        <w:t xml:space="preserve"> about anything fitness related, such as the minimum amount of times to work</w:t>
      </w:r>
      <w:ins w:id="20" w:author="Author">
        <w:r w:rsidR="002A04DC">
          <w:rPr>
            <w:color w:val="000000"/>
          </w:rPr>
          <w:t xml:space="preserve"> </w:t>
        </w:r>
      </w:ins>
      <w:r>
        <w:rPr>
          <w:color w:val="000000"/>
        </w:rPr>
        <w:t xml:space="preserve">out </w:t>
      </w:r>
      <w:ins w:id="21" w:author="Author">
        <w:r w:rsidR="002A04DC">
          <w:rPr>
            <w:color w:val="000000"/>
          </w:rPr>
          <w:t xml:space="preserve">in </w:t>
        </w:r>
      </w:ins>
      <w:r>
        <w:rPr>
          <w:color w:val="000000"/>
        </w:rPr>
        <w:t xml:space="preserve">a week, how to do the workouts, what are supplementary substances such as creatine, diet and so on. </w:t>
      </w:r>
    </w:p>
    <w:p w14:paraId="00000005" w14:textId="1C8A2DD4" w:rsidR="0056270D" w:rsidRDefault="00000000">
      <w:pPr>
        <w:widowControl w:val="0"/>
        <w:pBdr>
          <w:top w:val="nil"/>
          <w:left w:val="nil"/>
          <w:bottom w:val="nil"/>
          <w:right w:val="nil"/>
          <w:between w:val="nil"/>
        </w:pBdr>
        <w:spacing w:before="258" w:line="229" w:lineRule="auto"/>
        <w:ind w:left="1440"/>
        <w:rPr>
          <w:color w:val="000000"/>
        </w:rPr>
      </w:pPr>
      <w:r>
        <w:rPr>
          <w:color w:val="000000"/>
        </w:rPr>
        <w:t>As I got</w:t>
      </w:r>
      <w:del w:id="22" w:author="Author">
        <w:r w:rsidDel="002A04DC">
          <w:rPr>
            <w:color w:val="000000"/>
          </w:rPr>
          <w:delText>ten</w:delText>
        </w:r>
      </w:del>
      <w:r>
        <w:rPr>
          <w:color w:val="000000"/>
        </w:rPr>
        <w:t xml:space="preserve"> more comfortable with the gym, I finally tried going to a real gym out. I went to Celebrity Fitness with my sister. For the first month, I have a personal trainer training me to do many workouts. After a month of </w:t>
      </w:r>
      <w:proofErr w:type="spellStart"/>
      <w:r>
        <w:rPr>
          <w:color w:val="000000"/>
        </w:rPr>
        <w:t>gymming</w:t>
      </w:r>
      <w:proofErr w:type="spellEnd"/>
      <w:r>
        <w:rPr>
          <w:color w:val="000000"/>
        </w:rPr>
        <w:t xml:space="preserve"> with a personal trainer, I </w:t>
      </w:r>
      <w:proofErr w:type="spellStart"/>
      <w:r>
        <w:rPr>
          <w:color w:val="000000"/>
        </w:rPr>
        <w:t>gym</w:t>
      </w:r>
      <w:ins w:id="23" w:author="Author">
        <w:r w:rsidR="002A04DC">
          <w:rPr>
            <w:color w:val="000000"/>
          </w:rPr>
          <w:t>med</w:t>
        </w:r>
      </w:ins>
      <w:proofErr w:type="spellEnd"/>
      <w:r>
        <w:rPr>
          <w:color w:val="000000"/>
        </w:rPr>
        <w:t xml:space="preserve"> alone every weekend both Saturday and Sunday, as well as in school on Wednesday. Thus, I </w:t>
      </w:r>
      <w:proofErr w:type="spellStart"/>
      <w:r>
        <w:rPr>
          <w:color w:val="000000"/>
        </w:rPr>
        <w:t>gym</w:t>
      </w:r>
      <w:ins w:id="24" w:author="Author">
        <w:r w:rsidR="002A04DC">
          <w:rPr>
            <w:color w:val="000000"/>
          </w:rPr>
          <w:t>med</w:t>
        </w:r>
      </w:ins>
      <w:proofErr w:type="spellEnd"/>
      <w:r>
        <w:rPr>
          <w:color w:val="000000"/>
        </w:rPr>
        <w:t xml:space="preserve"> 3 times a week. </w:t>
      </w:r>
      <w:commentRangeStart w:id="25"/>
      <w:r>
        <w:rPr>
          <w:color w:val="000000"/>
        </w:rPr>
        <w:t>I was forced to enjoy the pain to see muscle gains. I ke</w:t>
      </w:r>
      <w:del w:id="26" w:author="Author">
        <w:r w:rsidDel="002A04DC">
          <w:rPr>
            <w:color w:val="000000"/>
          </w:rPr>
          <w:delText>e</w:delText>
        </w:r>
      </w:del>
      <w:r>
        <w:rPr>
          <w:color w:val="000000"/>
        </w:rPr>
        <w:t>p</w:t>
      </w:r>
      <w:ins w:id="27" w:author="Author">
        <w:r w:rsidR="002A04DC">
          <w:rPr>
            <w:color w:val="000000"/>
          </w:rPr>
          <w:t>t</w:t>
        </w:r>
      </w:ins>
      <w:r>
        <w:rPr>
          <w:color w:val="000000"/>
        </w:rPr>
        <w:t xml:space="preserve"> reminding myself o</w:t>
      </w:r>
      <w:ins w:id="28" w:author="Author">
        <w:r w:rsidR="002A04DC">
          <w:rPr>
            <w:color w:val="000000"/>
          </w:rPr>
          <w:t>f</w:t>
        </w:r>
      </w:ins>
      <w:del w:id="29" w:author="Author">
        <w:r w:rsidDel="002A04DC">
          <w:rPr>
            <w:color w:val="000000"/>
          </w:rPr>
          <w:delText>n</w:delText>
        </w:r>
      </w:del>
      <w:r>
        <w:rPr>
          <w:color w:val="000000"/>
        </w:rPr>
        <w:t xml:space="preserve"> what I came to the gym for, which was to get rid of my body insecurities, look good and to get rid of my perceived nerdy image</w:t>
      </w:r>
      <w:commentRangeEnd w:id="25"/>
      <w:r w:rsidR="00A6667F">
        <w:rPr>
          <w:rStyle w:val="CommentReference"/>
        </w:rPr>
        <w:commentReference w:id="25"/>
      </w:r>
      <w:r>
        <w:rPr>
          <w:color w:val="000000"/>
        </w:rPr>
        <w:t>. Finally</w:t>
      </w:r>
      <w:ins w:id="30" w:author="Author">
        <w:r w:rsidR="002A04DC">
          <w:rPr>
            <w:color w:val="000000"/>
          </w:rPr>
          <w:t>,</w:t>
        </w:r>
      </w:ins>
      <w:r>
        <w:rPr>
          <w:color w:val="000000"/>
        </w:rPr>
        <w:t xml:space="preserve"> after a few months of working out, my body looked a lot better.</w:t>
      </w:r>
      <w:ins w:id="31" w:author="Author">
        <w:r w:rsidR="00A6667F">
          <w:rPr>
            <w:color w:val="000000"/>
          </w:rPr>
          <w:t xml:space="preserve"> </w:t>
        </w:r>
      </w:ins>
      <w:r>
        <w:rPr>
          <w:color w:val="000000"/>
        </w:rPr>
        <w:t>I lost approximately 5kg of fat and gain</w:t>
      </w:r>
      <w:ins w:id="32" w:author="Author">
        <w:r w:rsidR="002A04DC">
          <w:rPr>
            <w:color w:val="000000"/>
          </w:rPr>
          <w:t>ed</w:t>
        </w:r>
      </w:ins>
      <w:r>
        <w:rPr>
          <w:color w:val="000000"/>
        </w:rPr>
        <w:t xml:space="preserve"> some more muscle. My friends even complimented me about my body, and my body insecurities were finally gone. Even though I am still not as strong compared to my other friends, my body at least looked better than before. I finally gain</w:t>
      </w:r>
      <w:ins w:id="33" w:author="Author">
        <w:r w:rsidR="002A04DC">
          <w:rPr>
            <w:color w:val="000000"/>
          </w:rPr>
          <w:t>ed</w:t>
        </w:r>
      </w:ins>
      <w:r>
        <w:rPr>
          <w:color w:val="000000"/>
        </w:rPr>
        <w:t xml:space="preserve"> a </w:t>
      </w:r>
      <w:del w:id="34" w:author="Author">
        <w:r w:rsidDel="002A04DC">
          <w:rPr>
            <w:color w:val="000000"/>
          </w:rPr>
          <w:delText xml:space="preserve">little </w:delText>
        </w:r>
      </w:del>
      <w:r>
        <w:rPr>
          <w:color w:val="000000"/>
        </w:rPr>
        <w:t xml:space="preserve">bit more confidence, and starting liking how I looked. </w:t>
      </w:r>
      <w:commentRangeStart w:id="35"/>
      <w:r>
        <w:rPr>
          <w:color w:val="000000"/>
        </w:rPr>
        <w:t xml:space="preserve">Just like the hot air balloon, </w:t>
      </w:r>
      <w:commentRangeEnd w:id="35"/>
      <w:r w:rsidR="00A21796">
        <w:rPr>
          <w:rStyle w:val="CommentReference"/>
        </w:rPr>
        <w:commentReference w:id="35"/>
      </w:r>
    </w:p>
    <w:p w14:paraId="00000006" w14:textId="7854E871" w:rsidR="0056270D" w:rsidRDefault="00000000">
      <w:pPr>
        <w:widowControl w:val="0"/>
        <w:pBdr>
          <w:top w:val="nil"/>
          <w:left w:val="nil"/>
          <w:bottom w:val="nil"/>
          <w:right w:val="nil"/>
          <w:between w:val="nil"/>
        </w:pBdr>
        <w:spacing w:before="258" w:line="229" w:lineRule="auto"/>
        <w:ind w:left="1447" w:right="110" w:firstLine="12"/>
        <w:rPr>
          <w:ins w:id="36" w:author="Author"/>
          <w:color w:val="000000"/>
        </w:rPr>
      </w:pPr>
      <w:r>
        <w:rPr>
          <w:color w:val="000000"/>
        </w:rPr>
        <w:t xml:space="preserve">I learned that you should always step out of your comfort zone in order to learn new things, and always learn from someone who has experience. </w:t>
      </w:r>
      <w:commentRangeStart w:id="37"/>
      <w:r>
        <w:rPr>
          <w:color w:val="000000"/>
        </w:rPr>
        <w:t xml:space="preserve">I have always wanted to take up mechanical engineering. While Maths and Physics is difficult for me, I still step </w:t>
      </w:r>
      <w:ins w:id="38" w:author="Author">
        <w:r w:rsidR="00A21796">
          <w:rPr>
            <w:color w:val="000000"/>
          </w:rPr>
          <w:t>o</w:t>
        </w:r>
      </w:ins>
      <w:del w:id="39" w:author="Author">
        <w:r w:rsidDel="00A21796">
          <w:rPr>
            <w:color w:val="000000"/>
          </w:rPr>
          <w:delText>p</w:delText>
        </w:r>
      </w:del>
      <w:r>
        <w:rPr>
          <w:color w:val="000000"/>
        </w:rPr>
        <w:t>ut of my comfort zone by pursuing mechanical engineering</w:t>
      </w:r>
      <w:commentRangeEnd w:id="37"/>
      <w:r w:rsidR="00A21796">
        <w:rPr>
          <w:rStyle w:val="CommentReference"/>
        </w:rPr>
        <w:commentReference w:id="37"/>
      </w:r>
      <w:r>
        <w:rPr>
          <w:color w:val="000000"/>
        </w:rPr>
        <w:t>. From this experience, I will make sure to always consult my friends and professors about this subject. I will also try out new activities in university.</w:t>
      </w:r>
    </w:p>
    <w:p w14:paraId="7B416C1D" w14:textId="77777777" w:rsidR="00EE0432" w:rsidRDefault="00EE0432">
      <w:pPr>
        <w:widowControl w:val="0"/>
        <w:pBdr>
          <w:top w:val="nil"/>
          <w:left w:val="nil"/>
          <w:bottom w:val="nil"/>
          <w:right w:val="nil"/>
          <w:between w:val="nil"/>
        </w:pBdr>
        <w:spacing w:before="258" w:line="229" w:lineRule="auto"/>
        <w:ind w:left="1447" w:right="110" w:firstLine="12"/>
        <w:rPr>
          <w:ins w:id="40" w:author="Author"/>
          <w:color w:val="000000"/>
        </w:rPr>
      </w:pPr>
    </w:p>
    <w:p w14:paraId="0705145F" w14:textId="77777777" w:rsidR="00EE0432" w:rsidRDefault="00EE0432">
      <w:pPr>
        <w:widowControl w:val="0"/>
        <w:pBdr>
          <w:top w:val="nil"/>
          <w:left w:val="nil"/>
          <w:bottom w:val="nil"/>
          <w:right w:val="nil"/>
          <w:between w:val="nil"/>
        </w:pBdr>
        <w:spacing w:before="258" w:line="229" w:lineRule="auto"/>
        <w:ind w:left="1447" w:right="110" w:firstLine="12"/>
        <w:rPr>
          <w:ins w:id="41" w:author="Author"/>
          <w:color w:val="000000"/>
        </w:rPr>
      </w:pPr>
    </w:p>
    <w:p w14:paraId="231C383D" w14:textId="77777777" w:rsidR="00EE0432" w:rsidRDefault="00EE0432">
      <w:pPr>
        <w:widowControl w:val="0"/>
        <w:pBdr>
          <w:top w:val="nil"/>
          <w:left w:val="nil"/>
          <w:bottom w:val="nil"/>
          <w:right w:val="nil"/>
          <w:between w:val="nil"/>
        </w:pBdr>
        <w:spacing w:before="258" w:line="229" w:lineRule="auto"/>
        <w:ind w:left="1447" w:right="110" w:firstLine="12"/>
        <w:rPr>
          <w:ins w:id="42" w:author="Author"/>
          <w:color w:val="000000"/>
        </w:rPr>
      </w:pPr>
    </w:p>
    <w:p w14:paraId="0DD2377B" w14:textId="77777777" w:rsidR="00EE0432" w:rsidRDefault="00EE0432">
      <w:pPr>
        <w:widowControl w:val="0"/>
        <w:pBdr>
          <w:top w:val="nil"/>
          <w:left w:val="nil"/>
          <w:bottom w:val="nil"/>
          <w:right w:val="nil"/>
          <w:between w:val="nil"/>
        </w:pBdr>
        <w:spacing w:before="258" w:line="229" w:lineRule="auto"/>
        <w:ind w:left="1447" w:right="110" w:firstLine="12"/>
        <w:rPr>
          <w:ins w:id="43" w:author="Author"/>
          <w:color w:val="000000"/>
        </w:rPr>
      </w:pPr>
    </w:p>
    <w:p w14:paraId="5AFC8CA4" w14:textId="7CE06F7F" w:rsidR="00EE0432" w:rsidRDefault="00EE0432" w:rsidP="00EE0432">
      <w:pPr>
        <w:widowControl w:val="0"/>
        <w:pBdr>
          <w:top w:val="nil"/>
          <w:left w:val="nil"/>
          <w:bottom w:val="nil"/>
          <w:right w:val="nil"/>
          <w:between w:val="nil"/>
        </w:pBdr>
        <w:spacing w:before="258" w:line="229" w:lineRule="auto"/>
        <w:ind w:left="1447" w:right="110" w:firstLine="12"/>
        <w:rPr>
          <w:ins w:id="44" w:author="Author"/>
          <w:color w:val="000000"/>
        </w:rPr>
      </w:pPr>
      <w:ins w:id="45" w:author="Author">
        <w:r>
          <w:rPr>
            <w:color w:val="000000"/>
          </w:rPr>
          <w:lastRenderedPageBreak/>
          <w:t xml:space="preserve">Hi Aaron, </w:t>
        </w:r>
      </w:ins>
    </w:p>
    <w:p w14:paraId="0BA4DB3C" w14:textId="77777777" w:rsidR="00EE0432" w:rsidRDefault="00EE0432" w:rsidP="00EE0432">
      <w:pPr>
        <w:widowControl w:val="0"/>
        <w:pBdr>
          <w:top w:val="nil"/>
          <w:left w:val="nil"/>
          <w:bottom w:val="nil"/>
          <w:right w:val="nil"/>
          <w:between w:val="nil"/>
        </w:pBdr>
        <w:spacing w:before="258" w:line="229" w:lineRule="auto"/>
        <w:ind w:left="1447" w:right="110" w:firstLine="12"/>
        <w:rPr>
          <w:ins w:id="46" w:author="Author"/>
          <w:color w:val="000000"/>
        </w:rPr>
      </w:pPr>
    </w:p>
    <w:p w14:paraId="66D9134B" w14:textId="010E56F8" w:rsidR="00EE0432" w:rsidRDefault="00EE0432">
      <w:pPr>
        <w:widowControl w:val="0"/>
        <w:pBdr>
          <w:top w:val="nil"/>
          <w:left w:val="nil"/>
          <w:bottom w:val="nil"/>
          <w:right w:val="nil"/>
          <w:between w:val="nil"/>
        </w:pBdr>
        <w:spacing w:before="258" w:line="229" w:lineRule="auto"/>
        <w:ind w:left="1447" w:right="110" w:firstLine="12"/>
        <w:rPr>
          <w:ins w:id="47" w:author="Author"/>
          <w:color w:val="000000"/>
        </w:rPr>
      </w:pPr>
      <w:ins w:id="48" w:author="Author">
        <w:r>
          <w:rPr>
            <w:color w:val="000000"/>
          </w:rPr>
          <w:t>This is a good attempt for a first draft. You started off with an engaging hook, and your journey of self-improvement through breaking out of your comfort zone is one many people can relate to. I have a few suggestions on how you can improve your content further, as laid out below.</w:t>
        </w:r>
      </w:ins>
    </w:p>
    <w:p w14:paraId="02EDEDE5" w14:textId="77777777" w:rsidR="00BE04DE" w:rsidRDefault="00EE0432">
      <w:pPr>
        <w:widowControl w:val="0"/>
        <w:pBdr>
          <w:top w:val="nil"/>
          <w:left w:val="nil"/>
          <w:bottom w:val="nil"/>
          <w:right w:val="nil"/>
          <w:between w:val="nil"/>
        </w:pBdr>
        <w:spacing w:before="258" w:line="229" w:lineRule="auto"/>
        <w:ind w:left="1447" w:right="110" w:firstLine="12"/>
        <w:rPr>
          <w:ins w:id="49" w:author="Author"/>
          <w:color w:val="000000"/>
        </w:rPr>
      </w:pPr>
      <w:ins w:id="50" w:author="Author">
        <w:r w:rsidRPr="002A04DC">
          <w:rPr>
            <w:b/>
            <w:bCs/>
            <w:color w:val="000000"/>
            <w:rPrChange w:id="51" w:author="Author">
              <w:rPr>
                <w:color w:val="000000"/>
              </w:rPr>
            </w:rPrChange>
          </w:rPr>
          <w:t>First</w:t>
        </w:r>
        <w:r>
          <w:rPr>
            <w:color w:val="000000"/>
          </w:rPr>
          <w:t xml:space="preserve">, </w:t>
        </w:r>
        <w:r w:rsidR="00BE04DE">
          <w:rPr>
            <w:color w:val="000000"/>
          </w:rPr>
          <w:t xml:space="preserve">to really convince the reader that you’ve grown and learned valuable lessons, I suggest describing more of the </w:t>
        </w:r>
        <w:r w:rsidR="00BE04DE">
          <w:rPr>
            <w:i/>
            <w:iCs/>
            <w:color w:val="000000"/>
          </w:rPr>
          <w:t>obstacles</w:t>
        </w:r>
        <w:r w:rsidR="00BE04DE">
          <w:rPr>
            <w:color w:val="000000"/>
          </w:rPr>
          <w:t xml:space="preserve"> you faced as you went through your journey. What made you so reluctant to step out of your comfort zone in the beginning? </w:t>
        </w:r>
      </w:ins>
    </w:p>
    <w:p w14:paraId="12567576" w14:textId="2F22A4AB" w:rsidR="00EE0432" w:rsidRDefault="00884E5C">
      <w:pPr>
        <w:widowControl w:val="0"/>
        <w:pBdr>
          <w:top w:val="nil"/>
          <w:left w:val="nil"/>
          <w:bottom w:val="nil"/>
          <w:right w:val="nil"/>
          <w:between w:val="nil"/>
        </w:pBdr>
        <w:spacing w:before="258" w:line="229" w:lineRule="auto"/>
        <w:ind w:left="1447" w:right="110" w:firstLine="12"/>
        <w:rPr>
          <w:ins w:id="52" w:author="Author"/>
          <w:color w:val="000000"/>
        </w:rPr>
      </w:pPr>
      <w:ins w:id="53" w:author="Author">
        <w:r>
          <w:rPr>
            <w:color w:val="000000"/>
          </w:rPr>
          <w:t>You may even d</w:t>
        </w:r>
        <w:r w:rsidR="00BE04DE">
          <w:rPr>
            <w:color w:val="000000"/>
          </w:rPr>
          <w:t xml:space="preserve">raw parallels between your story on the hot air balloon and your workout journey. Were there any fears you faced while working out that were </w:t>
        </w:r>
        <w:r w:rsidR="00BE04DE" w:rsidRPr="002A04DC">
          <w:rPr>
            <w:i/>
            <w:iCs/>
            <w:color w:val="000000"/>
            <w:rPrChange w:id="54" w:author="Author">
              <w:rPr>
                <w:color w:val="000000"/>
              </w:rPr>
            </w:rPrChange>
          </w:rPr>
          <w:t>similar</w:t>
        </w:r>
        <w:r w:rsidR="00BE04DE">
          <w:rPr>
            <w:color w:val="000000"/>
          </w:rPr>
          <w:t xml:space="preserve"> to the fear of falling once you got on the balloon? Was the end result of the workout as valuable as the </w:t>
        </w:r>
        <w:proofErr w:type="spellStart"/>
        <w:r w:rsidR="00BE04DE">
          <w:rPr>
            <w:color w:val="000000"/>
          </w:rPr>
          <w:t>breathtaking</w:t>
        </w:r>
        <w:proofErr w:type="spellEnd"/>
        <w:r w:rsidR="00BE04DE">
          <w:rPr>
            <w:color w:val="000000"/>
          </w:rPr>
          <w:t xml:space="preserve"> view you saw in the air?</w:t>
        </w:r>
      </w:ins>
    </w:p>
    <w:p w14:paraId="06D6AF36" w14:textId="24A862D3" w:rsidR="00884E5C" w:rsidRDefault="00884E5C">
      <w:pPr>
        <w:widowControl w:val="0"/>
        <w:pBdr>
          <w:top w:val="nil"/>
          <w:left w:val="nil"/>
          <w:bottom w:val="nil"/>
          <w:right w:val="nil"/>
          <w:between w:val="nil"/>
        </w:pBdr>
        <w:spacing w:before="258" w:line="229" w:lineRule="auto"/>
        <w:ind w:left="1447" w:right="110" w:firstLine="12"/>
        <w:rPr>
          <w:ins w:id="55" w:author="Author"/>
          <w:color w:val="000000"/>
        </w:rPr>
      </w:pPr>
      <w:ins w:id="56" w:author="Author">
        <w:r w:rsidRPr="002A04DC">
          <w:rPr>
            <w:b/>
            <w:bCs/>
            <w:color w:val="000000"/>
            <w:rPrChange w:id="57" w:author="Author">
              <w:rPr>
                <w:color w:val="000000"/>
              </w:rPr>
            </w:rPrChange>
          </w:rPr>
          <w:t>Second</w:t>
        </w:r>
        <w:r>
          <w:rPr>
            <w:color w:val="000000"/>
          </w:rPr>
          <w:t xml:space="preserve">, much like you did in your first paragraph, I suggest adding more description to the rest of your story. </w:t>
        </w:r>
        <w:r w:rsidRPr="002A04DC">
          <w:rPr>
            <w:i/>
            <w:iCs/>
            <w:color w:val="000000"/>
            <w:rPrChange w:id="58" w:author="Author">
              <w:rPr>
                <w:color w:val="000000"/>
              </w:rPr>
            </w:rPrChange>
          </w:rPr>
          <w:t>Show</w:t>
        </w:r>
        <w:r>
          <w:rPr>
            <w:color w:val="000000"/>
          </w:rPr>
          <w:t xml:space="preserve">, not </w:t>
        </w:r>
        <w:r w:rsidRPr="002A04DC">
          <w:rPr>
            <w:i/>
            <w:iCs/>
            <w:color w:val="000000"/>
            <w:rPrChange w:id="59" w:author="Author">
              <w:rPr>
                <w:color w:val="000000"/>
              </w:rPr>
            </w:rPrChange>
          </w:rPr>
          <w:t>tell</w:t>
        </w:r>
        <w:r>
          <w:rPr>
            <w:color w:val="000000"/>
          </w:rPr>
          <w:t>. Instead of telling the reader that you forced yourself to “enjoy the pain to see muscle gains”, show the reader what pains you went through, and what results you observed. Let the reader see through your eyes, and relate to your struggles.</w:t>
        </w:r>
      </w:ins>
    </w:p>
    <w:p w14:paraId="704A9493" w14:textId="46EDFDE1" w:rsidR="00884E5C" w:rsidRDefault="00884E5C">
      <w:pPr>
        <w:widowControl w:val="0"/>
        <w:pBdr>
          <w:top w:val="nil"/>
          <w:left w:val="nil"/>
          <w:bottom w:val="nil"/>
          <w:right w:val="nil"/>
          <w:between w:val="nil"/>
        </w:pBdr>
        <w:spacing w:before="258" w:line="229" w:lineRule="auto"/>
        <w:ind w:left="1447" w:right="110" w:firstLine="12"/>
        <w:rPr>
          <w:ins w:id="60" w:author="Author"/>
        </w:rPr>
      </w:pPr>
      <w:ins w:id="61" w:author="Author">
        <w:r w:rsidRPr="002A04DC">
          <w:rPr>
            <w:b/>
            <w:bCs/>
            <w:rPrChange w:id="62" w:author="Author">
              <w:rPr/>
            </w:rPrChange>
          </w:rPr>
          <w:t>Lastly</w:t>
        </w:r>
        <w:r>
          <w:t xml:space="preserve">, expand your conclusion more. You’ve mentioned wanting to take up mechanical engineering – explain more on how the lessons you’ve learned will help you do this. What motivated you to start this path? How do you plan to </w:t>
        </w:r>
        <w:r w:rsidRPr="002A04DC">
          <w:rPr>
            <w:i/>
            <w:iCs/>
            <w:rPrChange w:id="63" w:author="Author">
              <w:rPr/>
            </w:rPrChange>
          </w:rPr>
          <w:t>commit</w:t>
        </w:r>
        <w:r>
          <w:t xml:space="preserve"> to your study of mechanical engineering? Tell the reader how you plan to grow even </w:t>
        </w:r>
        <w:r>
          <w:rPr>
            <w:i/>
            <w:iCs/>
          </w:rPr>
          <w:t>further</w:t>
        </w:r>
        <w:r>
          <w:t>.</w:t>
        </w:r>
      </w:ins>
    </w:p>
    <w:p w14:paraId="446A0069" w14:textId="743965CE" w:rsidR="00884E5C" w:rsidRPr="00884E5C" w:rsidRDefault="00884E5C">
      <w:pPr>
        <w:widowControl w:val="0"/>
        <w:pBdr>
          <w:top w:val="nil"/>
          <w:left w:val="nil"/>
          <w:bottom w:val="nil"/>
          <w:right w:val="nil"/>
          <w:between w:val="nil"/>
        </w:pBdr>
        <w:spacing w:before="258" w:line="229" w:lineRule="auto"/>
        <w:ind w:left="1447" w:right="110" w:firstLine="12"/>
        <w:rPr>
          <w:color w:val="000000"/>
        </w:rPr>
      </w:pPr>
      <w:ins w:id="64" w:author="Author">
        <w:r>
          <w:t>Overall, you’re on the right track so far. Keep it up!</w:t>
        </w:r>
      </w:ins>
    </w:p>
    <w:sectPr w:rsidR="00884E5C" w:rsidRPr="00884E5C">
      <w:pgSz w:w="11920" w:h="16840"/>
      <w:pgMar w:top="1426" w:right="1421" w:bottom="0" w:left="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A8BBEB4" w14:textId="77777777" w:rsidR="004779BB" w:rsidRDefault="004779BB" w:rsidP="00253AFB">
      <w:r>
        <w:rPr>
          <w:rStyle w:val="CommentReference"/>
        </w:rPr>
        <w:annotationRef/>
      </w:r>
      <w:r>
        <w:rPr>
          <w:color w:val="000000"/>
          <w:sz w:val="20"/>
          <w:szCs w:val="20"/>
        </w:rPr>
        <w:t xml:space="preserve">Great introduction! Very engaging. You made great use of descriptions and vivid imagery. </w:t>
      </w:r>
    </w:p>
  </w:comment>
  <w:comment w:id="2" w:author="Author" w:initials="A">
    <w:p w14:paraId="09E94353" w14:textId="77777777" w:rsidR="00E224D5" w:rsidRDefault="00E224D5" w:rsidP="00EB6DC4">
      <w:r>
        <w:rPr>
          <w:rStyle w:val="CommentReference"/>
        </w:rPr>
        <w:annotationRef/>
      </w:r>
      <w:r>
        <w:rPr>
          <w:color w:val="000000"/>
          <w:sz w:val="20"/>
          <w:szCs w:val="20"/>
        </w:rPr>
        <w:t>I feel like this paragraph is too much of an abrupt change from your first paragraph. There’s nothing here that links your previous paragraph to this one.</w:t>
      </w:r>
    </w:p>
    <w:p w14:paraId="54C87B00" w14:textId="77777777" w:rsidR="00E224D5" w:rsidRDefault="00E224D5" w:rsidP="00EB6DC4"/>
    <w:p w14:paraId="2A23A384" w14:textId="77777777" w:rsidR="00E224D5" w:rsidRDefault="00E224D5" w:rsidP="00EB6DC4">
      <w:r>
        <w:rPr>
          <w:color w:val="000000"/>
          <w:sz w:val="20"/>
          <w:szCs w:val="20"/>
        </w:rPr>
        <w:t>Help the reader follow your train of thought. For example, you could start this paragraph with:</w:t>
      </w:r>
    </w:p>
    <w:p w14:paraId="3444C3BD" w14:textId="77777777" w:rsidR="00E224D5" w:rsidRDefault="00E224D5" w:rsidP="00EB6DC4"/>
    <w:p w14:paraId="3CD19A31" w14:textId="77777777" w:rsidR="00E224D5" w:rsidRDefault="00E224D5" w:rsidP="00EB6DC4">
      <w:r>
        <w:rPr>
          <w:i/>
          <w:iCs/>
          <w:color w:val="000000"/>
          <w:sz w:val="20"/>
          <w:szCs w:val="20"/>
        </w:rPr>
        <w:t>“Long before that hot air balloon ride, I used to let my fears prevent me from trying new things. During the pandemic, …”</w:t>
      </w:r>
    </w:p>
  </w:comment>
  <w:comment w:id="4" w:author="Author" w:initials="A">
    <w:p w14:paraId="4D322EBD" w14:textId="77777777" w:rsidR="00EE0432" w:rsidRDefault="00EE0432" w:rsidP="00CA089C">
      <w:r>
        <w:rPr>
          <w:rStyle w:val="CommentReference"/>
        </w:rPr>
        <w:annotationRef/>
      </w:r>
      <w:r>
        <w:rPr>
          <w:color w:val="000000"/>
          <w:sz w:val="20"/>
          <w:szCs w:val="20"/>
        </w:rPr>
        <w:t>Is there a reason why you didn’t see a chance to start exercising? What obstacles were preventing you?</w:t>
      </w:r>
    </w:p>
  </w:comment>
  <w:comment w:id="7" w:author="Author" w:initials="A">
    <w:p w14:paraId="00C2E121" w14:textId="77777777" w:rsidR="00EE0432" w:rsidRDefault="00EE0432" w:rsidP="00C32A25">
      <w:r>
        <w:rPr>
          <w:rStyle w:val="CommentReference"/>
        </w:rPr>
        <w:annotationRef/>
      </w:r>
      <w:r>
        <w:rPr>
          <w:color w:val="000000"/>
          <w:sz w:val="20"/>
          <w:szCs w:val="20"/>
        </w:rPr>
        <w:t>This “plan” of yours doesn’t get mentioned again later in the story. Is it an important point?</w:t>
      </w:r>
    </w:p>
    <w:p w14:paraId="4F43672F" w14:textId="77777777" w:rsidR="00EE0432" w:rsidRDefault="00EE0432" w:rsidP="00C32A25"/>
    <w:p w14:paraId="340EA445" w14:textId="77777777" w:rsidR="00EE0432" w:rsidRDefault="00EE0432" w:rsidP="00C32A25">
      <w:r>
        <w:rPr>
          <w:color w:val="000000"/>
          <w:sz w:val="20"/>
          <w:szCs w:val="20"/>
        </w:rPr>
        <w:t>If you feel that this is important, I suggest providing more context on this. It might even give your story a bit more of a comedic edge.</w:t>
      </w:r>
    </w:p>
  </w:comment>
  <w:comment w:id="17" w:author="Author" w:initials="A">
    <w:p w14:paraId="02293D24" w14:textId="3E8BD1E2" w:rsidR="00A6667F" w:rsidRDefault="00A6667F" w:rsidP="001F7D24">
      <w:r>
        <w:rPr>
          <w:rStyle w:val="CommentReference"/>
        </w:rPr>
        <w:annotationRef/>
      </w:r>
      <w:r>
        <w:rPr>
          <w:color w:val="000000"/>
          <w:sz w:val="20"/>
          <w:szCs w:val="20"/>
        </w:rPr>
        <w:t xml:space="preserve">Since your personal growth story should be about overcoming </w:t>
      </w:r>
      <w:r>
        <w:rPr>
          <w:b/>
          <w:bCs/>
          <w:color w:val="000000"/>
          <w:sz w:val="20"/>
          <w:szCs w:val="20"/>
        </w:rPr>
        <w:t>challenges</w:t>
      </w:r>
      <w:r>
        <w:rPr>
          <w:color w:val="000000"/>
          <w:sz w:val="20"/>
          <w:szCs w:val="20"/>
        </w:rPr>
        <w:t>, you should tell us a bit more about the challenges that you faced.</w:t>
      </w:r>
    </w:p>
    <w:p w14:paraId="031B4860" w14:textId="77777777" w:rsidR="00A6667F" w:rsidRDefault="00A6667F" w:rsidP="001F7D24"/>
    <w:p w14:paraId="48B44A7E" w14:textId="77777777" w:rsidR="00A6667F" w:rsidRDefault="00A6667F" w:rsidP="001F7D24">
      <w:r>
        <w:rPr>
          <w:color w:val="000000"/>
          <w:sz w:val="20"/>
          <w:szCs w:val="20"/>
        </w:rPr>
        <w:t>For example:</w:t>
      </w:r>
    </w:p>
    <w:p w14:paraId="479A966A" w14:textId="77777777" w:rsidR="00A6667F" w:rsidRDefault="00A6667F" w:rsidP="001F7D24">
      <w:r>
        <w:rPr>
          <w:color w:val="000000"/>
          <w:sz w:val="20"/>
          <w:szCs w:val="20"/>
        </w:rPr>
        <w:t xml:space="preserve">- What difficulties did you face as you began your workout journey? </w:t>
      </w:r>
    </w:p>
    <w:p w14:paraId="1089401F" w14:textId="77777777" w:rsidR="00A6667F" w:rsidRDefault="00A6667F" w:rsidP="001F7D24">
      <w:r>
        <w:rPr>
          <w:color w:val="000000"/>
          <w:sz w:val="20"/>
          <w:szCs w:val="20"/>
        </w:rPr>
        <w:t>- In what ways was it difficult and “outside of your comfort zone”?</w:t>
      </w:r>
    </w:p>
    <w:p w14:paraId="63CEBCC6" w14:textId="77777777" w:rsidR="00A6667F" w:rsidRDefault="00A6667F" w:rsidP="001F7D24">
      <w:r>
        <w:rPr>
          <w:color w:val="000000"/>
          <w:sz w:val="20"/>
          <w:szCs w:val="20"/>
        </w:rPr>
        <w:t>- Did you find yourself almost giving up and some points? And did you manage to overcome it?</w:t>
      </w:r>
    </w:p>
  </w:comment>
  <w:comment w:id="25" w:author="Author" w:initials="A">
    <w:p w14:paraId="5B609FAA" w14:textId="77777777" w:rsidR="00A6667F" w:rsidRDefault="00A6667F" w:rsidP="00833170">
      <w:r>
        <w:rPr>
          <w:rStyle w:val="CommentReference"/>
        </w:rPr>
        <w:annotationRef/>
      </w:r>
      <w:r>
        <w:rPr>
          <w:color w:val="000000"/>
          <w:sz w:val="20"/>
          <w:szCs w:val="20"/>
        </w:rPr>
        <w:t>Similar to my previous comment, elaborate more about these “pains” you’ve faced throughout your workout journey. Help the reader relate to your struggle more.</w:t>
      </w:r>
    </w:p>
  </w:comment>
  <w:comment w:id="35" w:author="Author" w:initials="A">
    <w:p w14:paraId="1439798C" w14:textId="77777777" w:rsidR="00A21796" w:rsidRDefault="00A21796" w:rsidP="00767DF9">
      <w:r>
        <w:rPr>
          <w:rStyle w:val="CommentReference"/>
        </w:rPr>
        <w:annotationRef/>
      </w:r>
      <w:r>
        <w:rPr>
          <w:color w:val="000000"/>
          <w:sz w:val="20"/>
          <w:szCs w:val="20"/>
        </w:rPr>
        <w:t>Is this meant to be the first sentence of your next paragraph?</w:t>
      </w:r>
    </w:p>
  </w:comment>
  <w:comment w:id="37" w:author="Author" w:initials="A">
    <w:p w14:paraId="56BFB93A" w14:textId="77777777" w:rsidR="00A21796" w:rsidRDefault="00A21796" w:rsidP="00CC068A">
      <w:r>
        <w:rPr>
          <w:rStyle w:val="CommentReference"/>
        </w:rPr>
        <w:annotationRef/>
      </w:r>
      <w:r>
        <w:rPr>
          <w:color w:val="000000"/>
          <w:sz w:val="20"/>
          <w:szCs w:val="20"/>
        </w:rPr>
        <w:t>Since you made no mention about mechanical engineering at all in your essay before this, mentioning it here feels quite abrupt.</w:t>
      </w:r>
    </w:p>
    <w:p w14:paraId="1431DC4F" w14:textId="77777777" w:rsidR="00A21796" w:rsidRDefault="00A21796" w:rsidP="00CC068A"/>
    <w:p w14:paraId="5395D48E" w14:textId="77777777" w:rsidR="00A21796" w:rsidRDefault="00A21796" w:rsidP="00CC068A">
      <w:r>
        <w:rPr>
          <w:color w:val="000000"/>
          <w:sz w:val="20"/>
          <w:szCs w:val="20"/>
        </w:rPr>
        <w:t>Tell us more about what led you into being interested in chemical engineering, and why it’s worth “stepping out of your comfort zone”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BBEB4" w15:done="0"/>
  <w15:commentEx w15:paraId="3CD19A31" w15:done="0"/>
  <w15:commentEx w15:paraId="4D322EBD" w15:done="0"/>
  <w15:commentEx w15:paraId="340EA445" w15:done="0"/>
  <w15:commentEx w15:paraId="63CEBCC6" w15:done="0"/>
  <w15:commentEx w15:paraId="5B609FAA" w15:done="0"/>
  <w15:commentEx w15:paraId="1439798C" w15:done="0"/>
  <w15:commentEx w15:paraId="5395D4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BBEB4" w16cid:durableId="284FE9A1"/>
  <w16cid:commentId w16cid:paraId="3CD19A31" w16cid:durableId="284FF813"/>
  <w16cid:commentId w16cid:paraId="4D322EBD" w16cid:durableId="28500ECE"/>
  <w16cid:commentId w16cid:paraId="340EA445" w16cid:durableId="28500FF1"/>
  <w16cid:commentId w16cid:paraId="63CEBCC6" w16cid:durableId="285009E9"/>
  <w16cid:commentId w16cid:paraId="5B609FAA" w16cid:durableId="28500BC2"/>
  <w16cid:commentId w16cid:paraId="1439798C" w16cid:durableId="28500C25"/>
  <w16cid:commentId w16cid:paraId="5395D48E" w16cid:durableId="28500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0D"/>
    <w:rsid w:val="002A04DC"/>
    <w:rsid w:val="004779BB"/>
    <w:rsid w:val="0056270D"/>
    <w:rsid w:val="00884E5C"/>
    <w:rsid w:val="00A21796"/>
    <w:rsid w:val="00A6667F"/>
    <w:rsid w:val="00BE04DE"/>
    <w:rsid w:val="00E224D5"/>
    <w:rsid w:val="00EE0432"/>
    <w:rsid w:val="00F31550"/>
    <w:rsid w:val="00F41C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AB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4779BB"/>
    <w:pPr>
      <w:spacing w:line="240" w:lineRule="auto"/>
    </w:pPr>
  </w:style>
  <w:style w:type="character" w:styleId="CommentReference">
    <w:name w:val="annotation reference"/>
    <w:basedOn w:val="DefaultParagraphFont"/>
    <w:uiPriority w:val="99"/>
    <w:semiHidden/>
    <w:unhideWhenUsed/>
    <w:rsid w:val="004779BB"/>
    <w:rPr>
      <w:sz w:val="16"/>
      <w:szCs w:val="16"/>
    </w:rPr>
  </w:style>
  <w:style w:type="paragraph" w:styleId="CommentText">
    <w:name w:val="annotation text"/>
    <w:basedOn w:val="Normal"/>
    <w:link w:val="CommentTextChar"/>
    <w:uiPriority w:val="99"/>
    <w:semiHidden/>
    <w:unhideWhenUsed/>
    <w:rsid w:val="004779BB"/>
    <w:pPr>
      <w:spacing w:line="240" w:lineRule="auto"/>
    </w:pPr>
    <w:rPr>
      <w:sz w:val="20"/>
      <w:szCs w:val="20"/>
    </w:rPr>
  </w:style>
  <w:style w:type="character" w:customStyle="1" w:styleId="CommentTextChar">
    <w:name w:val="Comment Text Char"/>
    <w:basedOn w:val="DefaultParagraphFont"/>
    <w:link w:val="CommentText"/>
    <w:uiPriority w:val="99"/>
    <w:semiHidden/>
    <w:rsid w:val="004779BB"/>
    <w:rPr>
      <w:sz w:val="20"/>
      <w:szCs w:val="20"/>
    </w:rPr>
  </w:style>
  <w:style w:type="paragraph" w:styleId="CommentSubject">
    <w:name w:val="annotation subject"/>
    <w:basedOn w:val="CommentText"/>
    <w:next w:val="CommentText"/>
    <w:link w:val="CommentSubjectChar"/>
    <w:uiPriority w:val="99"/>
    <w:semiHidden/>
    <w:unhideWhenUsed/>
    <w:rsid w:val="004779BB"/>
    <w:rPr>
      <w:b/>
      <w:bCs/>
    </w:rPr>
  </w:style>
  <w:style w:type="character" w:customStyle="1" w:styleId="CommentSubjectChar">
    <w:name w:val="Comment Subject Char"/>
    <w:basedOn w:val="CommentTextChar"/>
    <w:link w:val="CommentSubject"/>
    <w:uiPriority w:val="99"/>
    <w:semiHidden/>
    <w:rsid w:val="004779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2023-07-05T05:00:00Z</dcterms:created>
  <dcterms:modified xsi:type="dcterms:W3CDTF">2023-07-05T08:36:00Z</dcterms:modified>
</cp:coreProperties>
</file>