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82BD5" w14:textId="77777777" w:rsidR="00E170B1" w:rsidRPr="00E170B1" w:rsidRDefault="00E170B1" w:rsidP="00E170B1">
      <w:pPr>
        <w:spacing w:before="400" w:after="120"/>
        <w:jc w:val="both"/>
        <w:outlineLvl w:val="0"/>
        <w:rPr>
          <w:rFonts w:ascii="Times New Roman" w:eastAsia="Times New Roman" w:hAnsi="Times New Roman" w:cs="Times New Roman"/>
          <w:b/>
          <w:bCs/>
          <w:kern w:val="36"/>
          <w:sz w:val="48"/>
          <w:szCs w:val="48"/>
        </w:rPr>
      </w:pPr>
      <w:r w:rsidRPr="00E170B1">
        <w:rPr>
          <w:rFonts w:ascii="Arial" w:eastAsia="Times New Roman" w:hAnsi="Arial" w:cs="Arial"/>
          <w:b/>
          <w:bCs/>
          <w:color w:val="000000"/>
          <w:kern w:val="36"/>
          <w:sz w:val="28"/>
          <w:szCs w:val="28"/>
          <w:u w:val="single"/>
        </w:rPr>
        <w:t>1. Describe an example of your leadership experience in which you have positively influenced others, helped resolve disputes or contributed to group efforts over time.  </w:t>
      </w:r>
    </w:p>
    <w:p w14:paraId="7032E03A" w14:textId="77777777" w:rsidR="00E170B1" w:rsidRDefault="00E170B1" w:rsidP="00E170B1">
      <w:pPr>
        <w:ind w:firstLine="720"/>
        <w:jc w:val="both"/>
        <w:rPr>
          <w:rFonts w:ascii="Times New Roman" w:eastAsia="Times New Roman" w:hAnsi="Times New Roman" w:cs="Times New Roman"/>
          <w:color w:val="000000"/>
        </w:rPr>
      </w:pPr>
    </w:p>
    <w:p w14:paraId="43C62168" w14:textId="64A6DB2B" w:rsidR="00E170B1" w:rsidRPr="00E170B1" w:rsidRDefault="00E170B1" w:rsidP="00E170B1">
      <w:pPr>
        <w:ind w:firstLine="720"/>
        <w:jc w:val="both"/>
        <w:rPr>
          <w:rFonts w:ascii="Times New Roman" w:eastAsia="Times New Roman" w:hAnsi="Times New Roman" w:cs="Times New Roman"/>
        </w:rPr>
      </w:pPr>
      <w:commentRangeStart w:id="0"/>
      <w:r w:rsidRPr="00E170B1">
        <w:rPr>
          <w:rFonts w:ascii="Times New Roman" w:eastAsia="Times New Roman" w:hAnsi="Times New Roman" w:cs="Times New Roman"/>
          <w:color w:val="000000"/>
        </w:rPr>
        <w:t xml:space="preserve">I had always shied away from taking leadership roles. </w:t>
      </w:r>
      <w:commentRangeEnd w:id="0"/>
      <w:r w:rsidR="001568B8">
        <w:rPr>
          <w:rStyle w:val="CommentReference"/>
        </w:rPr>
        <w:commentReference w:id="0"/>
      </w:r>
      <w:commentRangeStart w:id="1"/>
      <w:r w:rsidRPr="00E170B1">
        <w:rPr>
          <w:rFonts w:ascii="Times New Roman" w:eastAsia="Times New Roman" w:hAnsi="Times New Roman" w:cs="Times New Roman"/>
          <w:color w:val="000000"/>
        </w:rPr>
        <w:t>However, this time I decided to get out of my comfort zone in a national business competition.</w:t>
      </w:r>
      <w:commentRangeEnd w:id="1"/>
      <w:r w:rsidR="001568B8">
        <w:rPr>
          <w:rStyle w:val="CommentReference"/>
        </w:rPr>
        <w:commentReference w:id="1"/>
      </w:r>
      <w:r w:rsidRPr="00E170B1">
        <w:rPr>
          <w:rFonts w:ascii="Times New Roman" w:eastAsia="Times New Roman" w:hAnsi="Times New Roman" w:cs="Times New Roman"/>
          <w:color w:val="000000"/>
        </w:rPr>
        <w:t xml:space="preserve"> I was hesitant to participate at first, but I knew I had to start somewhere, so I built a team to take on this opportunity. </w:t>
      </w:r>
    </w:p>
    <w:p w14:paraId="22FC7683" w14:textId="77777777" w:rsidR="00E170B1" w:rsidRPr="00E170B1" w:rsidRDefault="00E170B1" w:rsidP="00E170B1">
      <w:pPr>
        <w:ind w:firstLine="720"/>
        <w:jc w:val="both"/>
        <w:rPr>
          <w:rFonts w:ascii="Times New Roman" w:eastAsia="Times New Roman" w:hAnsi="Times New Roman" w:cs="Times New Roman"/>
        </w:rPr>
      </w:pPr>
      <w:r w:rsidRPr="00E170B1">
        <w:rPr>
          <w:rFonts w:ascii="Times New Roman" w:eastAsia="Times New Roman" w:hAnsi="Times New Roman" w:cs="Times New Roman"/>
          <w:color w:val="000000"/>
        </w:rPr>
        <w:t xml:space="preserve">The competition required teams of two, and I knew that good communication is key to a strong team. That’s why I formed a team with my close friend, </w:t>
      </w:r>
      <w:proofErr w:type="spellStart"/>
      <w:r w:rsidRPr="00E170B1">
        <w:rPr>
          <w:rFonts w:ascii="Times New Roman" w:eastAsia="Times New Roman" w:hAnsi="Times New Roman" w:cs="Times New Roman"/>
          <w:color w:val="000000"/>
        </w:rPr>
        <w:t>Parth</w:t>
      </w:r>
      <w:proofErr w:type="spellEnd"/>
      <w:r w:rsidRPr="00E170B1">
        <w:rPr>
          <w:rFonts w:ascii="Times New Roman" w:eastAsia="Times New Roman" w:hAnsi="Times New Roman" w:cs="Times New Roman"/>
          <w:color w:val="000000"/>
        </w:rPr>
        <w:t>, whom I’ve built a strong bond with. His skill in Finance and Market Research really complements my product design skill. Thus, I believe that he’s the perfect partner for me and we’d be able to delegate tasks effectively.</w:t>
      </w:r>
    </w:p>
    <w:p w14:paraId="4A5B505D" w14:textId="77777777" w:rsidR="00E170B1" w:rsidRPr="00E170B1" w:rsidRDefault="00E170B1" w:rsidP="00E170B1">
      <w:pPr>
        <w:ind w:firstLine="720"/>
        <w:jc w:val="both"/>
        <w:rPr>
          <w:rFonts w:ascii="Times New Roman" w:eastAsia="Times New Roman" w:hAnsi="Times New Roman" w:cs="Times New Roman"/>
        </w:rPr>
      </w:pPr>
      <w:r w:rsidRPr="00E170B1">
        <w:rPr>
          <w:rFonts w:ascii="Times New Roman" w:eastAsia="Times New Roman" w:hAnsi="Times New Roman" w:cs="Times New Roman"/>
          <w:color w:val="000000"/>
        </w:rPr>
        <w:t xml:space="preserve">The competition fell around the same time as our exam week, and I anticipated that there may be issues with allocating time for preparations. </w:t>
      </w:r>
      <w:commentRangeStart w:id="2"/>
      <w:r w:rsidRPr="00E170B1">
        <w:rPr>
          <w:rFonts w:ascii="Times New Roman" w:eastAsia="Times New Roman" w:hAnsi="Times New Roman" w:cs="Times New Roman"/>
          <w:color w:val="000000"/>
        </w:rPr>
        <w:t>With this in mind, I created a timeline to set our own deadlines and ensure that things weren’t rushed. I also kept in mind to schedule routine meetings to be on track while ensuring that they did not clash with our personal schedules. Time constraints were also dealt with by delegating our tasks based on our skill sets. </w:t>
      </w:r>
      <w:commentRangeEnd w:id="2"/>
      <w:r w:rsidR="001568B8">
        <w:rPr>
          <w:rStyle w:val="CommentReference"/>
        </w:rPr>
        <w:commentReference w:id="2"/>
      </w:r>
    </w:p>
    <w:p w14:paraId="2C26D248" w14:textId="77777777" w:rsidR="00E170B1" w:rsidRPr="00E170B1" w:rsidRDefault="00E170B1" w:rsidP="00E170B1">
      <w:pPr>
        <w:ind w:firstLine="720"/>
        <w:jc w:val="both"/>
        <w:rPr>
          <w:rFonts w:ascii="Times New Roman" w:eastAsia="Times New Roman" w:hAnsi="Times New Roman" w:cs="Times New Roman"/>
        </w:rPr>
      </w:pPr>
      <w:r w:rsidRPr="00E170B1">
        <w:rPr>
          <w:rFonts w:ascii="Times New Roman" w:eastAsia="Times New Roman" w:hAnsi="Times New Roman" w:cs="Times New Roman"/>
          <w:color w:val="000000"/>
        </w:rPr>
        <w:t>However, there were complications leading up to the presentation day. During our rehearsal, we struggled to deliver the presentation effectively within the time limit: we were so nervous that we kept stuttering. Everything was in our mind, but our confidence as a first-timer was the problem. So, I prepared flashcards containing the key points of our presentation to keep our mind straight and boost our confidence.</w:t>
      </w:r>
    </w:p>
    <w:p w14:paraId="685DED78" w14:textId="77777777" w:rsidR="00E170B1" w:rsidRPr="00E170B1" w:rsidRDefault="00E170B1" w:rsidP="00E170B1">
      <w:pPr>
        <w:ind w:firstLine="720"/>
        <w:jc w:val="both"/>
        <w:rPr>
          <w:rFonts w:ascii="Times New Roman" w:eastAsia="Times New Roman" w:hAnsi="Times New Roman" w:cs="Times New Roman"/>
        </w:rPr>
      </w:pPr>
      <w:r w:rsidRPr="00E170B1">
        <w:rPr>
          <w:rFonts w:ascii="Times New Roman" w:eastAsia="Times New Roman" w:hAnsi="Times New Roman" w:cs="Times New Roman"/>
          <w:color w:val="000000"/>
        </w:rPr>
        <w:t xml:space="preserve">While it was our first time participating in a business competition, learning and relying on </w:t>
      </w:r>
      <w:proofErr w:type="spellStart"/>
      <w:r w:rsidRPr="00E170B1">
        <w:rPr>
          <w:rFonts w:ascii="Times New Roman" w:eastAsia="Times New Roman" w:hAnsi="Times New Roman" w:cs="Times New Roman"/>
          <w:color w:val="000000"/>
        </w:rPr>
        <w:t>each others’</w:t>
      </w:r>
      <w:proofErr w:type="spellEnd"/>
      <w:r w:rsidRPr="00E170B1">
        <w:rPr>
          <w:rFonts w:ascii="Times New Roman" w:eastAsia="Times New Roman" w:hAnsi="Times New Roman" w:cs="Times New Roman"/>
          <w:color w:val="000000"/>
        </w:rPr>
        <w:t xml:space="preserve"> strengths and planning ahead was what made it possible in the end for us to win first place. This experience taught me that a leader’s job is to </w:t>
      </w:r>
      <w:commentRangeStart w:id="3"/>
      <w:r w:rsidRPr="00E170B1">
        <w:rPr>
          <w:rFonts w:ascii="Times New Roman" w:eastAsia="Times New Roman" w:hAnsi="Times New Roman" w:cs="Times New Roman"/>
          <w:color w:val="000000"/>
        </w:rPr>
        <w:t>inspire and keep the team together. Therefore</w:t>
      </w:r>
      <w:commentRangeEnd w:id="3"/>
      <w:r w:rsidR="001568B8">
        <w:rPr>
          <w:rStyle w:val="CommentReference"/>
        </w:rPr>
        <w:commentReference w:id="3"/>
      </w:r>
      <w:r w:rsidRPr="00E170B1">
        <w:rPr>
          <w:rFonts w:ascii="Times New Roman" w:eastAsia="Times New Roman" w:hAnsi="Times New Roman" w:cs="Times New Roman"/>
          <w:color w:val="000000"/>
        </w:rPr>
        <w:t>, I aim to lead more in the future to learn more about myself and hone my leadership skills to be able to lead more teams to success.</w:t>
      </w:r>
      <w:r w:rsidRPr="00E170B1">
        <w:rPr>
          <w:rFonts w:ascii="Arial" w:eastAsia="Times New Roman" w:hAnsi="Arial" w:cs="Arial"/>
          <w:b/>
          <w:bCs/>
          <w:color w:val="000000"/>
          <w:u w:val="single"/>
        </w:rPr>
        <w:br/>
      </w:r>
    </w:p>
    <w:p w14:paraId="70430B2D" w14:textId="77777777" w:rsidR="00E170B1" w:rsidRDefault="00E170B1">
      <w:pPr>
        <w:rPr>
          <w:rFonts w:ascii="Arial" w:eastAsia="Times New Roman" w:hAnsi="Arial" w:cs="Arial"/>
          <w:b/>
          <w:bCs/>
          <w:color w:val="000000"/>
          <w:kern w:val="36"/>
          <w:sz w:val="28"/>
          <w:szCs w:val="28"/>
          <w:u w:val="single"/>
        </w:rPr>
      </w:pPr>
      <w:r>
        <w:rPr>
          <w:rFonts w:ascii="Arial" w:eastAsia="Times New Roman" w:hAnsi="Arial" w:cs="Arial"/>
          <w:b/>
          <w:bCs/>
          <w:color w:val="000000"/>
          <w:kern w:val="36"/>
          <w:sz w:val="28"/>
          <w:szCs w:val="28"/>
          <w:u w:val="single"/>
        </w:rPr>
        <w:br w:type="page"/>
      </w:r>
    </w:p>
    <w:p w14:paraId="766C0236" w14:textId="6AD10894" w:rsidR="00E170B1" w:rsidRPr="00E170B1" w:rsidRDefault="00E170B1" w:rsidP="00E170B1">
      <w:pPr>
        <w:spacing w:before="400" w:after="120"/>
        <w:jc w:val="both"/>
        <w:outlineLvl w:val="0"/>
        <w:rPr>
          <w:rFonts w:ascii="Times New Roman" w:eastAsia="Times New Roman" w:hAnsi="Times New Roman" w:cs="Times New Roman"/>
          <w:b/>
          <w:bCs/>
          <w:kern w:val="36"/>
          <w:sz w:val="28"/>
          <w:szCs w:val="28"/>
        </w:rPr>
      </w:pPr>
      <w:r w:rsidRPr="00E170B1">
        <w:rPr>
          <w:rFonts w:ascii="Arial" w:eastAsia="Times New Roman" w:hAnsi="Arial" w:cs="Arial"/>
          <w:b/>
          <w:bCs/>
          <w:color w:val="000000"/>
          <w:kern w:val="36"/>
          <w:sz w:val="28"/>
          <w:szCs w:val="28"/>
          <w:u w:val="single"/>
        </w:rPr>
        <w:lastRenderedPageBreak/>
        <w:t>2. Every person has a creative side, and it can be expressed in many ways: problem solving, original and innovative thinking, and artistically, to name a few. Describe how you express your creative side.  </w:t>
      </w:r>
    </w:p>
    <w:p w14:paraId="36283449" w14:textId="77777777" w:rsidR="00E170B1" w:rsidRDefault="00E170B1" w:rsidP="00E170B1">
      <w:pPr>
        <w:ind w:firstLine="720"/>
        <w:jc w:val="both"/>
        <w:rPr>
          <w:rFonts w:ascii="Times New Roman" w:eastAsia="Times New Roman" w:hAnsi="Times New Roman" w:cs="Times New Roman"/>
          <w:color w:val="FF0000"/>
        </w:rPr>
      </w:pPr>
    </w:p>
    <w:p w14:paraId="4BE1024C" w14:textId="77777777" w:rsidR="001568B8" w:rsidRDefault="00E170B1" w:rsidP="00E170B1">
      <w:pPr>
        <w:ind w:firstLine="720"/>
        <w:jc w:val="both"/>
        <w:rPr>
          <w:ins w:id="4" w:author="Chiara Situmorang" w:date="2022-11-28T22:34:00Z"/>
          <w:rFonts w:ascii="Times New Roman" w:eastAsia="Times New Roman" w:hAnsi="Times New Roman" w:cs="Times New Roman"/>
          <w:color w:val="000000"/>
        </w:rPr>
      </w:pPr>
      <w:commentRangeStart w:id="5"/>
      <w:r w:rsidRPr="00E170B1">
        <w:rPr>
          <w:rFonts w:ascii="Times New Roman" w:eastAsia="Times New Roman" w:hAnsi="Times New Roman" w:cs="Times New Roman"/>
          <w:color w:val="000000"/>
        </w:rPr>
        <w:t xml:space="preserve">Drawing was always a hobby of mine for as long as I can remember, but now it felt like my drawings lacked creativity. I felt that I was drawing merely for art’s sake in which how perfect it looked on the outside mattered more than the process behind it. </w:t>
      </w:r>
      <w:commentRangeEnd w:id="5"/>
      <w:r w:rsidR="001568B8">
        <w:rPr>
          <w:rStyle w:val="CommentReference"/>
        </w:rPr>
        <w:commentReference w:id="5"/>
      </w:r>
    </w:p>
    <w:p w14:paraId="18C5110B" w14:textId="66A34C53" w:rsidR="00E170B1" w:rsidRPr="00E170B1" w:rsidRDefault="00E170B1" w:rsidP="00E170B1">
      <w:pPr>
        <w:ind w:firstLine="720"/>
        <w:jc w:val="both"/>
        <w:rPr>
          <w:rFonts w:ascii="Times New Roman" w:eastAsia="Times New Roman" w:hAnsi="Times New Roman" w:cs="Times New Roman"/>
        </w:rPr>
      </w:pPr>
      <w:commentRangeStart w:id="6"/>
      <w:r w:rsidRPr="00E170B1">
        <w:rPr>
          <w:rFonts w:ascii="Times New Roman" w:eastAsia="Times New Roman" w:hAnsi="Times New Roman" w:cs="Times New Roman"/>
          <w:color w:val="000000"/>
        </w:rPr>
        <w:t>Transitioning into adolescence was confining; I constantly felt trapped in my restless feelings and concerns, leading to me thinking of quitting drawing</w:t>
      </w:r>
      <w:commentRangeEnd w:id="6"/>
      <w:r w:rsidR="001568B8">
        <w:rPr>
          <w:rStyle w:val="CommentReference"/>
        </w:rPr>
        <w:commentReference w:id="6"/>
      </w:r>
      <w:r w:rsidRPr="00E170B1">
        <w:rPr>
          <w:rFonts w:ascii="Times New Roman" w:eastAsia="Times New Roman" w:hAnsi="Times New Roman" w:cs="Times New Roman"/>
          <w:color w:val="000000"/>
        </w:rPr>
        <w:t xml:space="preserve">. </w:t>
      </w:r>
      <w:commentRangeStart w:id="7"/>
      <w:r w:rsidRPr="00E170B1">
        <w:rPr>
          <w:rFonts w:ascii="Times New Roman" w:eastAsia="Times New Roman" w:hAnsi="Times New Roman" w:cs="Times New Roman"/>
          <w:color w:val="000000"/>
        </w:rPr>
        <w:t>However, I thought of turning to drawing once again, and starting fresh digitally</w:t>
      </w:r>
      <w:commentRangeEnd w:id="7"/>
      <w:r w:rsidR="001568B8">
        <w:rPr>
          <w:rStyle w:val="CommentReference"/>
        </w:rPr>
        <w:commentReference w:id="7"/>
      </w:r>
      <w:r w:rsidRPr="00E170B1">
        <w:rPr>
          <w:rFonts w:ascii="Times New Roman" w:eastAsia="Times New Roman" w:hAnsi="Times New Roman" w:cs="Times New Roman"/>
          <w:color w:val="000000"/>
        </w:rPr>
        <w:t xml:space="preserve">. </w:t>
      </w:r>
      <w:moveToRangeStart w:id="8" w:author="Chiara Situmorang" w:date="2022-11-28T22:39:00Z" w:name="move120567558"/>
      <w:moveTo w:id="9" w:author="Chiara Situmorang" w:date="2022-11-28T22:39:00Z">
        <w:r w:rsidR="001568B8" w:rsidRPr="00E170B1">
          <w:rPr>
            <w:rFonts w:ascii="Times New Roman" w:eastAsia="Times New Roman" w:hAnsi="Times New Roman" w:cs="Times New Roman"/>
            <w:color w:val="000000"/>
          </w:rPr>
          <w:t xml:space="preserve">My drawings shifted more into simply whatever was in my mind, interpreting my thoughts into visual representations in the form of portraits, scenes, and </w:t>
        </w:r>
        <w:proofErr w:type="spellStart"/>
        <w:r w:rsidR="001568B8" w:rsidRPr="00E170B1">
          <w:rPr>
            <w:rFonts w:ascii="Times New Roman" w:eastAsia="Times New Roman" w:hAnsi="Times New Roman" w:cs="Times New Roman"/>
            <w:color w:val="000000"/>
          </w:rPr>
          <w:t>colors</w:t>
        </w:r>
        <w:proofErr w:type="spellEnd"/>
        <w:r w:rsidR="001568B8" w:rsidRPr="00E170B1">
          <w:rPr>
            <w:rFonts w:ascii="Times New Roman" w:eastAsia="Times New Roman" w:hAnsi="Times New Roman" w:cs="Times New Roman"/>
            <w:color w:val="000000"/>
          </w:rPr>
          <w:t xml:space="preserve">. </w:t>
        </w:r>
      </w:moveTo>
      <w:moveToRangeEnd w:id="8"/>
      <w:r w:rsidRPr="00E170B1">
        <w:rPr>
          <w:rFonts w:ascii="Times New Roman" w:eastAsia="Times New Roman" w:hAnsi="Times New Roman" w:cs="Times New Roman"/>
          <w:color w:val="000000"/>
        </w:rPr>
        <w:t>As I pour my thoughts into the screen, I somehow gain this newfound confidence; I’d find myself being able to express my feelings, thoughts, and ideas into my digital art, thus re-discovering my passion.</w:t>
      </w:r>
    </w:p>
    <w:p w14:paraId="5B2B8D84" w14:textId="0A6F3079" w:rsidR="00E170B1" w:rsidRPr="00E170B1" w:rsidRDefault="00E170B1" w:rsidP="00E170B1">
      <w:pPr>
        <w:ind w:firstLine="720"/>
        <w:jc w:val="both"/>
        <w:rPr>
          <w:rFonts w:ascii="Times New Roman" w:eastAsia="Times New Roman" w:hAnsi="Times New Roman" w:cs="Times New Roman"/>
        </w:rPr>
      </w:pPr>
      <w:moveFromRangeStart w:id="10" w:author="Chiara Situmorang" w:date="2022-11-28T22:39:00Z" w:name="move120567558"/>
      <w:moveFrom w:id="11" w:author="Chiara Situmorang" w:date="2022-11-28T22:39:00Z">
        <w:r w:rsidRPr="00E170B1" w:rsidDel="001568B8">
          <w:rPr>
            <w:rFonts w:ascii="Times New Roman" w:eastAsia="Times New Roman" w:hAnsi="Times New Roman" w:cs="Times New Roman"/>
            <w:color w:val="000000"/>
          </w:rPr>
          <w:t xml:space="preserve">My drawings shifted more into simply whatever was in my mind, interpreting my thoughts into visual representations in the form of portraits, scenes, and colors. </w:t>
        </w:r>
      </w:moveFrom>
      <w:moveFromRangeEnd w:id="10"/>
      <w:r w:rsidRPr="00E170B1">
        <w:rPr>
          <w:rFonts w:ascii="Times New Roman" w:eastAsia="Times New Roman" w:hAnsi="Times New Roman" w:cs="Times New Roman"/>
          <w:color w:val="000000"/>
        </w:rPr>
        <w:t xml:space="preserve">As I created more art pieces, I looked back and </w:t>
      </w:r>
      <w:proofErr w:type="spellStart"/>
      <w:r w:rsidRPr="00E170B1">
        <w:rPr>
          <w:rFonts w:ascii="Times New Roman" w:eastAsia="Times New Roman" w:hAnsi="Times New Roman" w:cs="Times New Roman"/>
          <w:color w:val="000000"/>
        </w:rPr>
        <w:t>analyzed</w:t>
      </w:r>
      <w:proofErr w:type="spellEnd"/>
      <w:r w:rsidRPr="00E170B1">
        <w:rPr>
          <w:rFonts w:ascii="Times New Roman" w:eastAsia="Times New Roman" w:hAnsi="Times New Roman" w:cs="Times New Roman"/>
          <w:color w:val="000000"/>
        </w:rPr>
        <w:t xml:space="preserve"> which elements or style of drawing I felt most comfortable with. This helped me discover my art style: combining realistic images into abstract backgrounds to represent my feelings that even I found hard to fully understand.</w:t>
      </w:r>
    </w:p>
    <w:p w14:paraId="30E0D579" w14:textId="77777777" w:rsidR="00E170B1" w:rsidRPr="00E170B1" w:rsidRDefault="00E170B1" w:rsidP="00E170B1">
      <w:pPr>
        <w:ind w:firstLine="720"/>
        <w:jc w:val="both"/>
        <w:rPr>
          <w:rFonts w:ascii="Times New Roman" w:eastAsia="Times New Roman" w:hAnsi="Times New Roman" w:cs="Times New Roman"/>
        </w:rPr>
      </w:pPr>
      <w:r w:rsidRPr="00E170B1">
        <w:rPr>
          <w:rFonts w:ascii="Times New Roman" w:eastAsia="Times New Roman" w:hAnsi="Times New Roman" w:cs="Times New Roman"/>
          <w:color w:val="000000"/>
        </w:rPr>
        <w:t xml:space="preserve">Moreover, I discovered more ways to use art other than as an outlet to express my feelings, which is to use it for others. I’d use digital art to call attention to current issues through my social media illustrations and create products to help people with their needs. </w:t>
      </w:r>
      <w:commentRangeStart w:id="12"/>
      <w:r w:rsidRPr="00E170B1">
        <w:rPr>
          <w:rFonts w:ascii="Times New Roman" w:eastAsia="Times New Roman" w:hAnsi="Times New Roman" w:cs="Times New Roman"/>
          <w:color w:val="000000"/>
        </w:rPr>
        <w:t>This redefined creativity to me: a tool to express anything such as our own thoughts and things happening in the world</w:t>
      </w:r>
      <w:commentRangeEnd w:id="12"/>
      <w:r w:rsidR="001568B8">
        <w:rPr>
          <w:rStyle w:val="CommentReference"/>
        </w:rPr>
        <w:commentReference w:id="12"/>
      </w:r>
      <w:r w:rsidRPr="00E170B1">
        <w:rPr>
          <w:rFonts w:ascii="Times New Roman" w:eastAsia="Times New Roman" w:hAnsi="Times New Roman" w:cs="Times New Roman"/>
          <w:color w:val="000000"/>
        </w:rPr>
        <w:t>. And I felt that digital art did just that for me as it served so much purpose, allowing me to learn more about myself and putting all my thoughts into one image by presenting those ideas visually through symbols.</w:t>
      </w:r>
    </w:p>
    <w:p w14:paraId="3C6A589A" w14:textId="77777777" w:rsidR="00E170B1" w:rsidRPr="00E170B1" w:rsidRDefault="00E170B1" w:rsidP="00E170B1">
      <w:pPr>
        <w:ind w:firstLine="720"/>
        <w:jc w:val="both"/>
        <w:rPr>
          <w:rFonts w:ascii="Times New Roman" w:eastAsia="Times New Roman" w:hAnsi="Times New Roman" w:cs="Times New Roman"/>
        </w:rPr>
      </w:pPr>
      <w:r w:rsidRPr="00E170B1">
        <w:rPr>
          <w:rFonts w:ascii="Times New Roman" w:eastAsia="Times New Roman" w:hAnsi="Times New Roman" w:cs="Times New Roman"/>
          <w:color w:val="000000"/>
        </w:rPr>
        <w:t xml:space="preserve">By giving drawing another chance through digital art, I finally found what I needed to express my creativity, which allowed me to not only see but </w:t>
      </w:r>
      <w:commentRangeStart w:id="13"/>
      <w:r w:rsidRPr="00E170B1">
        <w:rPr>
          <w:rFonts w:ascii="Times New Roman" w:eastAsia="Times New Roman" w:hAnsi="Times New Roman" w:cs="Times New Roman"/>
          <w:color w:val="000000"/>
        </w:rPr>
        <w:t>train my potential</w:t>
      </w:r>
      <w:commentRangeEnd w:id="13"/>
      <w:r w:rsidR="001568B8">
        <w:rPr>
          <w:rStyle w:val="CommentReference"/>
        </w:rPr>
        <w:commentReference w:id="13"/>
      </w:r>
      <w:r w:rsidRPr="00E170B1">
        <w:rPr>
          <w:rFonts w:ascii="Times New Roman" w:eastAsia="Times New Roman" w:hAnsi="Times New Roman" w:cs="Times New Roman"/>
          <w:color w:val="000000"/>
        </w:rPr>
        <w:t xml:space="preserve">. I was no longer creating art to ensure it looked pretty, but instead focused more on how it made me feel and what it could do for others. </w:t>
      </w:r>
    </w:p>
    <w:p w14:paraId="56D5D706" w14:textId="77777777" w:rsidR="00E170B1" w:rsidRPr="00E170B1" w:rsidRDefault="00E170B1" w:rsidP="00E170B1">
      <w:pPr>
        <w:rPr>
          <w:rFonts w:ascii="Times New Roman" w:eastAsia="Times New Roman" w:hAnsi="Times New Roman" w:cs="Times New Roman"/>
        </w:rPr>
      </w:pPr>
    </w:p>
    <w:p w14:paraId="08EF2C77" w14:textId="77777777" w:rsidR="00A759B2" w:rsidRDefault="00A759B2"/>
    <w:sectPr w:rsidR="00A759B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1-28T22:44:00Z" w:initials="CS">
    <w:p w14:paraId="63834197" w14:textId="77777777" w:rsidR="001568B8" w:rsidRDefault="001568B8" w:rsidP="00454A91">
      <w:r>
        <w:rPr>
          <w:rStyle w:val="CommentReference"/>
        </w:rPr>
        <w:annotationRef/>
      </w:r>
      <w:r>
        <w:rPr>
          <w:sz w:val="20"/>
          <w:szCs w:val="20"/>
        </w:rPr>
        <w:t>Why?</w:t>
      </w:r>
    </w:p>
  </w:comment>
  <w:comment w:id="1" w:author="Chiara Situmorang" w:date="2022-11-28T22:44:00Z" w:initials="CS">
    <w:p w14:paraId="70D5DA52" w14:textId="77777777" w:rsidR="001568B8" w:rsidRDefault="001568B8" w:rsidP="00A06020">
      <w:r>
        <w:rPr>
          <w:rStyle w:val="CommentReference"/>
        </w:rPr>
        <w:annotationRef/>
      </w:r>
      <w:r>
        <w:rPr>
          <w:sz w:val="20"/>
          <w:szCs w:val="20"/>
        </w:rPr>
        <w:t>And why start at this competition?</w:t>
      </w:r>
    </w:p>
  </w:comment>
  <w:comment w:id="2" w:author="Chiara Situmorang" w:date="2022-11-28T22:46:00Z" w:initials="CS">
    <w:p w14:paraId="5FC6C75E" w14:textId="77777777" w:rsidR="001568B8" w:rsidRDefault="001568B8" w:rsidP="005677E3">
      <w:r>
        <w:rPr>
          <w:rStyle w:val="CommentReference"/>
        </w:rPr>
        <w:annotationRef/>
      </w:r>
      <w:r>
        <w:rPr>
          <w:sz w:val="20"/>
          <w:szCs w:val="20"/>
        </w:rPr>
        <w:t>How did Parth respond to this? Did this strategy work?</w:t>
      </w:r>
    </w:p>
  </w:comment>
  <w:comment w:id="3" w:author="Chiara Situmorang" w:date="2022-11-28T22:47:00Z" w:initials="CS">
    <w:p w14:paraId="0E0253FE" w14:textId="77777777" w:rsidR="001568B8" w:rsidRDefault="001568B8" w:rsidP="00D44B25">
      <w:r>
        <w:rPr>
          <w:rStyle w:val="CommentReference"/>
        </w:rPr>
        <w:annotationRef/>
      </w:r>
      <w:r>
        <w:rPr>
          <w:sz w:val="20"/>
          <w:szCs w:val="20"/>
        </w:rPr>
        <w:t>It’s not clear yet how you inspired Parth - can you incorporate this earlier in the essay?</w:t>
      </w:r>
    </w:p>
  </w:comment>
  <w:comment w:id="5" w:author="Chiara Situmorang" w:date="2022-11-28T22:32:00Z" w:initials="CS">
    <w:p w14:paraId="58591B88" w14:textId="16BFFE5E" w:rsidR="001568B8" w:rsidRDefault="001568B8" w:rsidP="00F95B9C">
      <w:r>
        <w:rPr>
          <w:rStyle w:val="CommentReference"/>
        </w:rPr>
        <w:annotationRef/>
      </w:r>
      <w:r>
        <w:rPr>
          <w:sz w:val="20"/>
          <w:szCs w:val="20"/>
        </w:rPr>
        <w:t>Why? What made you look at drawing in this way?</w:t>
      </w:r>
    </w:p>
  </w:comment>
  <w:comment w:id="6" w:author="Chiara Situmorang" w:date="2022-11-28T22:35:00Z" w:initials="CS">
    <w:p w14:paraId="684D720A" w14:textId="77777777" w:rsidR="001568B8" w:rsidRDefault="001568B8" w:rsidP="006B3FCE">
      <w:r>
        <w:rPr>
          <w:rStyle w:val="CommentReference"/>
        </w:rPr>
        <w:annotationRef/>
      </w:r>
      <w:r>
        <w:rPr>
          <w:sz w:val="20"/>
          <w:szCs w:val="20"/>
        </w:rPr>
        <w:t>What’s your thought process here? How did you go from:</w:t>
      </w:r>
    </w:p>
    <w:p w14:paraId="66967368" w14:textId="77777777" w:rsidR="001568B8" w:rsidRDefault="001568B8" w:rsidP="006B3FCE">
      <w:r>
        <w:rPr>
          <w:sz w:val="20"/>
          <w:szCs w:val="20"/>
        </w:rPr>
        <w:t>becoming an adolescent -&gt; restless feelings -&gt; quitting drawing?</w:t>
      </w:r>
    </w:p>
  </w:comment>
  <w:comment w:id="7" w:author="Chiara Situmorang" w:date="2022-11-28T22:35:00Z" w:initials="CS">
    <w:p w14:paraId="5BF8D68A" w14:textId="77777777" w:rsidR="001568B8" w:rsidRDefault="001568B8" w:rsidP="004D4DC0">
      <w:r>
        <w:rPr>
          <w:rStyle w:val="CommentReference"/>
        </w:rPr>
        <w:annotationRef/>
      </w:r>
      <w:r>
        <w:rPr>
          <w:sz w:val="20"/>
          <w:szCs w:val="20"/>
        </w:rPr>
        <w:t>What made you turn to it instead of quit?</w:t>
      </w:r>
    </w:p>
  </w:comment>
  <w:comment w:id="12" w:author="Chiara Situmorang" w:date="2022-11-28T22:38:00Z" w:initials="CS">
    <w:p w14:paraId="39610849" w14:textId="77777777" w:rsidR="001568B8" w:rsidRDefault="001568B8" w:rsidP="00F20869">
      <w:r>
        <w:rPr>
          <w:rStyle w:val="CommentReference"/>
        </w:rPr>
        <w:annotationRef/>
      </w:r>
      <w:r>
        <w:rPr>
          <w:sz w:val="20"/>
          <w:szCs w:val="20"/>
        </w:rPr>
        <w:t>What did creativity mean to you before?</w:t>
      </w:r>
    </w:p>
  </w:comment>
  <w:comment w:id="13" w:author="Chiara Situmorang" w:date="2022-11-28T22:38:00Z" w:initials="CS">
    <w:p w14:paraId="78EA0607" w14:textId="77777777" w:rsidR="001568B8" w:rsidRDefault="001568B8" w:rsidP="00D901B3">
      <w:r>
        <w:rPr>
          <w:rStyle w:val="CommentReference"/>
        </w:rPr>
        <w:annotationRef/>
      </w:r>
      <w:r>
        <w:rPr>
          <w:sz w:val="20"/>
          <w:szCs w:val="20"/>
        </w:rPr>
        <w:t>How did you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834197" w15:done="0"/>
  <w15:commentEx w15:paraId="70D5DA52" w15:done="0"/>
  <w15:commentEx w15:paraId="5FC6C75E" w15:done="0"/>
  <w15:commentEx w15:paraId="0E0253FE" w15:done="0"/>
  <w15:commentEx w15:paraId="58591B88" w15:done="0"/>
  <w15:commentEx w15:paraId="66967368" w15:done="0"/>
  <w15:commentEx w15:paraId="5BF8D68A" w15:done="0"/>
  <w15:commentEx w15:paraId="39610849" w15:done="0"/>
  <w15:commentEx w15:paraId="78EA06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FB854" w16cex:dateUtc="2022-11-28T15:44:00Z"/>
  <w16cex:commentExtensible w16cex:durableId="272FB86A" w16cex:dateUtc="2022-11-28T15:44:00Z"/>
  <w16cex:commentExtensible w16cex:durableId="272FB8A8" w16cex:dateUtc="2022-11-28T15:46:00Z"/>
  <w16cex:commentExtensible w16cex:durableId="272FB8E7" w16cex:dateUtc="2022-11-28T15:47:00Z"/>
  <w16cex:commentExtensible w16cex:durableId="272FB565" w16cex:dateUtc="2022-11-28T15:32:00Z"/>
  <w16cex:commentExtensible w16cex:durableId="272FB635" w16cex:dateUtc="2022-11-28T15:35:00Z"/>
  <w16cex:commentExtensible w16cex:durableId="272FB647" w16cex:dateUtc="2022-11-28T15:35:00Z"/>
  <w16cex:commentExtensible w16cex:durableId="272FB6CF" w16cex:dateUtc="2022-11-28T15:38:00Z"/>
  <w16cex:commentExtensible w16cex:durableId="272FB6F2" w16cex:dateUtc="2022-11-28T1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834197" w16cid:durableId="272FB854"/>
  <w16cid:commentId w16cid:paraId="70D5DA52" w16cid:durableId="272FB86A"/>
  <w16cid:commentId w16cid:paraId="5FC6C75E" w16cid:durableId="272FB8A8"/>
  <w16cid:commentId w16cid:paraId="0E0253FE" w16cid:durableId="272FB8E7"/>
  <w16cid:commentId w16cid:paraId="58591B88" w16cid:durableId="272FB565"/>
  <w16cid:commentId w16cid:paraId="66967368" w16cid:durableId="272FB635"/>
  <w16cid:commentId w16cid:paraId="5BF8D68A" w16cid:durableId="272FB647"/>
  <w16cid:commentId w16cid:paraId="39610849" w16cid:durableId="272FB6CF"/>
  <w16cid:commentId w16cid:paraId="78EA0607" w16cid:durableId="272FB6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0B1"/>
    <w:rsid w:val="001568B8"/>
    <w:rsid w:val="00185506"/>
    <w:rsid w:val="0062459E"/>
    <w:rsid w:val="00A759B2"/>
    <w:rsid w:val="00E170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8086D2F"/>
  <w15:chartTrackingRefBased/>
  <w15:docId w15:val="{A68BAA2A-4185-7C4F-92E5-29A3FEAE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70B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0B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170B1"/>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1568B8"/>
  </w:style>
  <w:style w:type="character" w:styleId="CommentReference">
    <w:name w:val="annotation reference"/>
    <w:basedOn w:val="DefaultParagraphFont"/>
    <w:uiPriority w:val="99"/>
    <w:semiHidden/>
    <w:unhideWhenUsed/>
    <w:rsid w:val="001568B8"/>
    <w:rPr>
      <w:sz w:val="16"/>
      <w:szCs w:val="16"/>
    </w:rPr>
  </w:style>
  <w:style w:type="paragraph" w:styleId="CommentText">
    <w:name w:val="annotation text"/>
    <w:basedOn w:val="Normal"/>
    <w:link w:val="CommentTextChar"/>
    <w:uiPriority w:val="99"/>
    <w:semiHidden/>
    <w:unhideWhenUsed/>
    <w:rsid w:val="001568B8"/>
    <w:rPr>
      <w:sz w:val="20"/>
      <w:szCs w:val="20"/>
    </w:rPr>
  </w:style>
  <w:style w:type="character" w:customStyle="1" w:styleId="CommentTextChar">
    <w:name w:val="Comment Text Char"/>
    <w:basedOn w:val="DefaultParagraphFont"/>
    <w:link w:val="CommentText"/>
    <w:uiPriority w:val="99"/>
    <w:semiHidden/>
    <w:rsid w:val="001568B8"/>
    <w:rPr>
      <w:sz w:val="20"/>
      <w:szCs w:val="20"/>
    </w:rPr>
  </w:style>
  <w:style w:type="paragraph" w:styleId="CommentSubject">
    <w:name w:val="annotation subject"/>
    <w:basedOn w:val="CommentText"/>
    <w:next w:val="CommentText"/>
    <w:link w:val="CommentSubjectChar"/>
    <w:uiPriority w:val="99"/>
    <w:semiHidden/>
    <w:unhideWhenUsed/>
    <w:rsid w:val="001568B8"/>
    <w:rPr>
      <w:b/>
      <w:bCs/>
    </w:rPr>
  </w:style>
  <w:style w:type="character" w:customStyle="1" w:styleId="CommentSubjectChar">
    <w:name w:val="Comment Subject Char"/>
    <w:basedOn w:val="CommentTextChar"/>
    <w:link w:val="CommentSubject"/>
    <w:uiPriority w:val="99"/>
    <w:semiHidden/>
    <w:rsid w:val="001568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11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2</cp:revision>
  <dcterms:created xsi:type="dcterms:W3CDTF">2022-11-27T16:58:00Z</dcterms:created>
  <dcterms:modified xsi:type="dcterms:W3CDTF">2022-11-28T15:47:00Z</dcterms:modified>
</cp:coreProperties>
</file>