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14EB2" w14:textId="77777777" w:rsidR="00EC1FBD" w:rsidRPr="00EC1FBD" w:rsidRDefault="00EC1FBD" w:rsidP="00EC1FBD">
      <w:pPr>
        <w:spacing w:line="276" w:lineRule="auto"/>
        <w:rPr>
          <w:rFonts w:ascii="Times New Roman" w:eastAsia="Times New Roman" w:hAnsi="Times New Roman" w:cs="Times New Roman"/>
        </w:rPr>
      </w:pPr>
      <w:r w:rsidRPr="00EC1FBD">
        <w:rPr>
          <w:rFonts w:ascii="Roboto" w:eastAsia="Times New Roman" w:hAnsi="Roboto" w:cs="Times New Roman"/>
          <w:b/>
          <w:bCs/>
          <w:color w:val="222222"/>
          <w:sz w:val="21"/>
          <w:szCs w:val="21"/>
          <w:u w:val="single"/>
          <w:shd w:val="clear" w:color="auto" w:fill="FFFFFF"/>
        </w:rPr>
        <w:t>Please tell us why you want to attend UMass Amherst.</w:t>
      </w:r>
      <w:r w:rsidRPr="00EC1FBD">
        <w:rPr>
          <w:rFonts w:ascii="Roboto" w:eastAsia="Times New Roman" w:hAnsi="Roboto" w:cs="Times New Roman"/>
          <w:b/>
          <w:bCs/>
          <w:color w:val="E00029"/>
          <w:sz w:val="21"/>
          <w:szCs w:val="21"/>
          <w:u w:val="single"/>
          <w:shd w:val="clear" w:color="auto" w:fill="FFFFFF"/>
        </w:rPr>
        <w:t xml:space="preserve"> </w:t>
      </w:r>
      <w:r w:rsidRPr="00EC1FBD">
        <w:rPr>
          <w:rFonts w:ascii="Roboto" w:eastAsia="Times New Roman" w:hAnsi="Roboto" w:cs="Times New Roman"/>
          <w:b/>
          <w:bCs/>
          <w:color w:val="000000"/>
          <w:sz w:val="21"/>
          <w:szCs w:val="21"/>
          <w:u w:val="single"/>
          <w:shd w:val="clear" w:color="auto" w:fill="FFFFFF"/>
        </w:rPr>
        <w:t>(100 Words) </w:t>
      </w:r>
    </w:p>
    <w:p w14:paraId="29C0A1C8" w14:textId="77777777" w:rsidR="00EC1FBD" w:rsidRPr="00EC1FBD" w:rsidRDefault="00EC1FBD" w:rsidP="00EC1FBD">
      <w:pPr>
        <w:spacing w:line="276" w:lineRule="auto"/>
        <w:rPr>
          <w:rFonts w:ascii="Times New Roman" w:eastAsia="Times New Roman" w:hAnsi="Times New Roman" w:cs="Times New Roman"/>
        </w:rPr>
      </w:pPr>
    </w:p>
    <w:p w14:paraId="5E0B3C50" w14:textId="78F4718E" w:rsidR="00EC1FBD" w:rsidRDefault="00EC1FBD" w:rsidP="00EC1FBD">
      <w:pPr>
        <w:spacing w:line="276" w:lineRule="auto"/>
        <w:rPr>
          <w:ins w:id="0" w:author="Microsoft Office User" w:date="2023-01-09T11:54:00Z"/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</w:pPr>
      <w:r w:rsidRPr="00EC1FBD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 xml:space="preserve">As I aspire to contribute </w:t>
      </w:r>
      <w:del w:id="1" w:author="Microsoft Office User" w:date="2023-01-09T11:52:00Z">
        <w:r w:rsidRPr="00EC1FBD" w:rsidDel="00920C11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delText>and facilitate the growth of</w:delText>
        </w:r>
      </w:del>
      <w:ins w:id="2" w:author="Microsoft Office User" w:date="2023-01-09T11:52:00Z">
        <w:r w:rsidR="00920C11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t>to</w:t>
        </w:r>
      </w:ins>
      <w:r w:rsidRPr="00EC1FBD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 xml:space="preserve"> the</w:t>
      </w:r>
      <w:ins w:id="3" w:author="Microsoft Office User" w:date="2023-01-09T11:52:00Z">
        <w:r w:rsidR="00920C11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t xml:space="preserve"> growth of the</w:t>
        </w:r>
      </w:ins>
      <w:ins w:id="4" w:author="Microsoft Office User" w:date="2023-01-09T11:57:00Z">
        <w:r w:rsidR="00920C11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t xml:space="preserve"> Indonesian and</w:t>
        </w:r>
      </w:ins>
      <w:ins w:id="5" w:author="Microsoft Office User" w:date="2023-01-09T11:52:00Z">
        <w:r w:rsidR="00920C11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t xml:space="preserve"> global</w:t>
        </w:r>
      </w:ins>
      <w:r w:rsidRPr="00EC1FBD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 xml:space="preserve"> gaming industry</w:t>
      </w:r>
      <w:ins w:id="6" w:author="Microsoft Office User" w:date="2023-01-09T11:53:00Z">
        <w:r w:rsidR="00920C11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t xml:space="preserve">, </w:t>
        </w:r>
      </w:ins>
      <w:del w:id="7" w:author="Microsoft Office User" w:date="2023-01-09T11:53:00Z">
        <w:r w:rsidRPr="00EC1FBD" w:rsidDel="00920C11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delText xml:space="preserve"> not only in Indonesia, but also the world, I believe that </w:delText>
        </w:r>
      </w:del>
      <w:r w:rsidRPr="00EC1FBD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 xml:space="preserve">I need to enable myself in Esports team management </w:t>
      </w:r>
      <w:del w:id="8" w:author="Microsoft Office User" w:date="2023-01-09T11:53:00Z">
        <w:r w:rsidRPr="00EC1FBD" w:rsidDel="00920C11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delText xml:space="preserve">and </w:delText>
        </w:r>
      </w:del>
      <w:ins w:id="9" w:author="Microsoft Office User" w:date="2023-01-09T11:53:00Z">
        <w:r w:rsidR="00920C11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t>to</w:t>
        </w:r>
        <w:r w:rsidR="00920C11" w:rsidRPr="00EC1FBD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t xml:space="preserve"> </w:t>
        </w:r>
      </w:ins>
      <w:r w:rsidRPr="00EC1FBD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 xml:space="preserve">develop an integrated platform that connects </w:t>
      </w:r>
      <w:del w:id="10" w:author="Microsoft Office User" w:date="2023-01-09T11:53:00Z">
        <w:r w:rsidRPr="00EC1FBD" w:rsidDel="00920C11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delText xml:space="preserve">all types of </w:delText>
        </w:r>
      </w:del>
      <w:r w:rsidRPr="00EC1FBD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 xml:space="preserve">gamers all around the world. UMass-Amherst’s Business School’s unique concentration in Sport Management </w:t>
      </w:r>
      <w:del w:id="11" w:author="Microsoft Office User" w:date="2023-01-09T11:54:00Z">
        <w:r w:rsidRPr="00EC1FBD" w:rsidDel="00920C11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delText xml:space="preserve">major </w:delText>
        </w:r>
      </w:del>
      <w:r w:rsidRPr="00EC1FBD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 xml:space="preserve">along with its ‘UMass Esports Team’ </w:t>
      </w:r>
      <w:del w:id="12" w:author="Microsoft Office User" w:date="2023-01-09T11:54:00Z">
        <w:r w:rsidRPr="00EC1FBD" w:rsidDel="00920C11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delText xml:space="preserve">would </w:delText>
        </w:r>
      </w:del>
      <w:ins w:id="13" w:author="Microsoft Office User" w:date="2023-01-09T11:54:00Z">
        <w:r w:rsidR="00920C11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t>will</w:t>
        </w:r>
        <w:r w:rsidR="00920C11" w:rsidRPr="00EC1FBD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t xml:space="preserve"> </w:t>
        </w:r>
      </w:ins>
      <w:del w:id="14" w:author="Microsoft Office User" w:date="2023-01-09T11:54:00Z">
        <w:r w:rsidRPr="00EC1FBD" w:rsidDel="00920C11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delText xml:space="preserve">provide me with my needed jumpstart in </w:delText>
        </w:r>
      </w:del>
      <w:ins w:id="15" w:author="Microsoft Office User" w:date="2023-01-09T11:54:00Z">
        <w:r w:rsidR="00920C11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t xml:space="preserve">allow me to </w:t>
        </w:r>
      </w:ins>
      <w:r w:rsidRPr="00EC1FBD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>build</w:t>
      </w:r>
      <w:del w:id="16" w:author="Microsoft Office User" w:date="2023-01-09T11:54:00Z">
        <w:r w:rsidRPr="00EC1FBD" w:rsidDel="00920C11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delText>ing</w:delText>
        </w:r>
      </w:del>
      <w:r w:rsidRPr="00EC1FBD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 xml:space="preserve"> and manag</w:t>
      </w:r>
      <w:ins w:id="17" w:author="Microsoft Office User" w:date="2023-01-09T11:54:00Z">
        <w:r w:rsidR="00920C11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t>e</w:t>
        </w:r>
      </w:ins>
      <w:del w:id="18" w:author="Microsoft Office User" w:date="2023-01-09T11:54:00Z">
        <w:r w:rsidRPr="00EC1FBD" w:rsidDel="00920C11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delText>ing</w:delText>
        </w:r>
      </w:del>
      <w:r w:rsidRPr="00EC1FBD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 xml:space="preserve"> my own Esports team on campus. </w:t>
      </w:r>
      <w:del w:id="19" w:author="Microsoft Office User" w:date="2023-01-09T11:54:00Z">
        <w:r w:rsidRPr="00EC1FBD" w:rsidDel="00920C11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delText>Moreover, UMass-Amherst’s Information Management would also enable me to develop an integrated connectivity platform for gamers similar to LinkedIn.</w:delText>
        </w:r>
      </w:del>
    </w:p>
    <w:p w14:paraId="24DEE86F" w14:textId="0EE6DE99" w:rsidR="00920C11" w:rsidRDefault="00920C11" w:rsidP="00EC1FBD">
      <w:pPr>
        <w:spacing w:line="276" w:lineRule="auto"/>
        <w:rPr>
          <w:ins w:id="20" w:author="Microsoft Office User" w:date="2023-01-09T11:54:00Z"/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</w:pPr>
    </w:p>
    <w:p w14:paraId="49F64FC0" w14:textId="2E166532" w:rsidR="00920C11" w:rsidRPr="00EC1FBD" w:rsidRDefault="00920C11" w:rsidP="00EC1FBD">
      <w:pPr>
        <w:spacing w:line="276" w:lineRule="auto"/>
        <w:rPr>
          <w:rFonts w:ascii="Times New Roman" w:eastAsia="Times New Roman" w:hAnsi="Times New Roman" w:cs="Times New Roman"/>
        </w:rPr>
      </w:pPr>
      <w:ins w:id="21" w:author="Microsoft Office User" w:date="2023-01-09T11:54:00Z">
        <w:r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t>Anything else that doesn’t have to do with major</w:t>
        </w:r>
      </w:ins>
      <w:ins w:id="22" w:author="Microsoft Office User" w:date="2023-01-09T11:55:00Z">
        <w:r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t xml:space="preserve">? Fellowships or networking opportunities specific to UMass Amherst you’re interested in? Community, location? </w:t>
        </w:r>
      </w:ins>
    </w:p>
    <w:p w14:paraId="7015ADEA" w14:textId="77777777" w:rsidR="00EC1FBD" w:rsidRPr="00EC1FBD" w:rsidRDefault="00EC1FBD" w:rsidP="00EC1FBD">
      <w:pPr>
        <w:spacing w:line="276" w:lineRule="auto"/>
        <w:rPr>
          <w:rFonts w:ascii="Times New Roman" w:eastAsia="Times New Roman" w:hAnsi="Times New Roman" w:cs="Times New Roman"/>
        </w:rPr>
      </w:pPr>
    </w:p>
    <w:p w14:paraId="231DC22E" w14:textId="77777777" w:rsidR="00EC1FBD" w:rsidRPr="00EC1FBD" w:rsidRDefault="00EC1FBD" w:rsidP="00EC1FBD">
      <w:pPr>
        <w:rPr>
          <w:rFonts w:ascii="Times New Roman" w:eastAsia="Times New Roman" w:hAnsi="Times New Roman" w:cs="Times New Roman"/>
        </w:rPr>
      </w:pPr>
      <w:r w:rsidRPr="00EC1FBD">
        <w:rPr>
          <w:rFonts w:ascii="Roboto" w:eastAsia="Times New Roman" w:hAnsi="Roboto" w:cs="Times New Roman"/>
          <w:b/>
          <w:bCs/>
          <w:color w:val="222222"/>
          <w:sz w:val="21"/>
          <w:szCs w:val="21"/>
          <w:u w:val="single"/>
          <w:shd w:val="clear" w:color="auto" w:fill="FFFFFF"/>
        </w:rPr>
        <w:t>Please tell us why you chose the Major(s) you did? (100 Words) </w:t>
      </w:r>
    </w:p>
    <w:p w14:paraId="216CDDE4" w14:textId="77777777" w:rsidR="00EC1FBD" w:rsidRDefault="00EC1FBD" w:rsidP="00EC1FBD">
      <w:pPr>
        <w:rPr>
          <w:rFonts w:ascii="Times New Roman" w:eastAsia="Times New Roman" w:hAnsi="Times New Roman" w:cs="Times New Roman"/>
        </w:rPr>
      </w:pPr>
    </w:p>
    <w:p w14:paraId="4A261A93" w14:textId="23F7FB3D" w:rsidR="00EC1FBD" w:rsidRPr="00EC1FBD" w:rsidRDefault="00EC1FBD" w:rsidP="00EC1FBD">
      <w:pPr>
        <w:rPr>
          <w:rFonts w:ascii="Times New Roman" w:eastAsia="Times New Roman" w:hAnsi="Times New Roman" w:cs="Times New Roman"/>
        </w:rPr>
      </w:pPr>
      <w:r w:rsidRPr="00EC1FBD">
        <w:rPr>
          <w:rFonts w:ascii="Arial" w:eastAsia="Times New Roman" w:hAnsi="Arial" w:cs="Arial"/>
          <w:color w:val="000000"/>
          <w:sz w:val="22"/>
          <w:szCs w:val="22"/>
        </w:rPr>
        <w:t>Growing up, my dad always share</w:t>
      </w:r>
      <w:ins w:id="23" w:author="Microsoft Office User" w:date="2023-01-09T11:55:00Z">
        <w:r w:rsidR="00920C11">
          <w:rPr>
            <w:rFonts w:ascii="Arial" w:eastAsia="Times New Roman" w:hAnsi="Arial" w:cs="Arial"/>
            <w:color w:val="000000"/>
            <w:sz w:val="22"/>
            <w:szCs w:val="22"/>
          </w:rPr>
          <w:t>d</w:t>
        </w:r>
      </w:ins>
      <w:del w:id="24" w:author="Microsoft Office User" w:date="2023-01-09T11:55:00Z">
        <w:r w:rsidRPr="00EC1FBD" w:rsidDel="00920C11">
          <w:rPr>
            <w:rFonts w:ascii="Arial" w:eastAsia="Times New Roman" w:hAnsi="Arial" w:cs="Arial"/>
            <w:color w:val="000000"/>
            <w:sz w:val="22"/>
            <w:szCs w:val="22"/>
          </w:rPr>
          <w:delText>s</w:delText>
        </w:r>
      </w:del>
      <w:r w:rsidRPr="00EC1FBD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del w:id="25" w:author="Microsoft Office User" w:date="2023-01-09T11:55:00Z">
        <w:r w:rsidRPr="00EC1FBD" w:rsidDel="00920C11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his </w:delText>
        </w:r>
      </w:del>
      <w:r w:rsidRPr="00EC1FBD">
        <w:rPr>
          <w:rFonts w:ascii="Arial" w:eastAsia="Times New Roman" w:hAnsi="Arial" w:cs="Arial"/>
          <w:color w:val="000000"/>
          <w:sz w:val="22"/>
          <w:szCs w:val="22"/>
        </w:rPr>
        <w:t xml:space="preserve">stories about </w:t>
      </w:r>
      <w:del w:id="26" w:author="Microsoft Office User" w:date="2023-01-09T11:55:00Z">
        <w:r w:rsidRPr="00EC1FBD" w:rsidDel="00920C11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him </w:delText>
        </w:r>
      </w:del>
      <w:r w:rsidRPr="00EC1FBD">
        <w:rPr>
          <w:rFonts w:ascii="Arial" w:eastAsia="Times New Roman" w:hAnsi="Arial" w:cs="Arial"/>
          <w:color w:val="000000"/>
          <w:sz w:val="22"/>
          <w:szCs w:val="22"/>
        </w:rPr>
        <w:t xml:space="preserve">building a successful company from zero. His perseverance and ability to seize opportunities inspired me to become an entrepreneur. Thus, I’ve begun to look for business opportunities </w:t>
      </w:r>
      <w:del w:id="27" w:author="Microsoft Office User" w:date="2023-01-09T11:56:00Z">
        <w:r w:rsidRPr="00EC1FBD" w:rsidDel="00920C11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starting </w:delText>
        </w:r>
      </w:del>
      <w:ins w:id="28" w:author="Microsoft Office User" w:date="2023-01-09T11:56:00Z">
        <w:r w:rsidR="00920C11">
          <w:rPr>
            <w:rFonts w:ascii="Arial" w:eastAsia="Times New Roman" w:hAnsi="Arial" w:cs="Arial"/>
            <w:color w:val="000000"/>
            <w:sz w:val="22"/>
            <w:szCs w:val="22"/>
          </w:rPr>
          <w:t>connected</w:t>
        </w:r>
        <w:r w:rsidR="00920C11" w:rsidRPr="00EC1FBD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del w:id="29" w:author="Microsoft Office User" w:date="2023-01-09T11:56:00Z">
        <w:r w:rsidRPr="00EC1FBD" w:rsidDel="00920C11">
          <w:rPr>
            <w:rFonts w:ascii="Arial" w:eastAsia="Times New Roman" w:hAnsi="Arial" w:cs="Arial"/>
            <w:color w:val="000000"/>
            <w:sz w:val="22"/>
            <w:szCs w:val="22"/>
          </w:rPr>
          <w:delText>w</w:delText>
        </w:r>
      </w:del>
      <w:ins w:id="30" w:author="Microsoft Office User" w:date="2023-01-09T11:56:00Z">
        <w:r w:rsidR="00920C11">
          <w:rPr>
            <w:rFonts w:ascii="Arial" w:eastAsia="Times New Roman" w:hAnsi="Arial" w:cs="Arial"/>
            <w:color w:val="000000"/>
            <w:sz w:val="22"/>
            <w:szCs w:val="22"/>
          </w:rPr>
          <w:t>to</w:t>
        </w:r>
      </w:ins>
      <w:del w:id="31" w:author="Microsoft Office User" w:date="2023-01-09T11:56:00Z">
        <w:r w:rsidRPr="00EC1FBD" w:rsidDel="00920C11">
          <w:rPr>
            <w:rFonts w:ascii="Arial" w:eastAsia="Times New Roman" w:hAnsi="Arial" w:cs="Arial"/>
            <w:color w:val="000000"/>
            <w:sz w:val="22"/>
            <w:szCs w:val="22"/>
          </w:rPr>
          <w:delText>ith</w:delText>
        </w:r>
      </w:del>
      <w:r w:rsidRPr="00EC1FBD">
        <w:rPr>
          <w:rFonts w:ascii="Arial" w:eastAsia="Times New Roman" w:hAnsi="Arial" w:cs="Arial"/>
          <w:color w:val="000000"/>
          <w:sz w:val="22"/>
          <w:szCs w:val="22"/>
        </w:rPr>
        <w:t xml:space="preserve"> my passion: gaming.</w:t>
      </w:r>
    </w:p>
    <w:p w14:paraId="32D66467" w14:textId="77777777" w:rsidR="00EC1FBD" w:rsidRPr="00EC1FBD" w:rsidRDefault="00EC1FBD" w:rsidP="00EC1FBD">
      <w:pPr>
        <w:rPr>
          <w:rFonts w:ascii="Times New Roman" w:eastAsia="Times New Roman" w:hAnsi="Times New Roman" w:cs="Times New Roman"/>
        </w:rPr>
      </w:pPr>
    </w:p>
    <w:p w14:paraId="65D68594" w14:textId="5936B309" w:rsidR="00EC1FBD" w:rsidRDefault="00EC1FBD" w:rsidP="00EC1FBD">
      <w:pPr>
        <w:rPr>
          <w:ins w:id="32" w:author="Microsoft Office User" w:date="2023-01-09T12:04:00Z"/>
          <w:rFonts w:ascii="Arial" w:eastAsia="Times New Roman" w:hAnsi="Arial" w:cs="Arial"/>
          <w:color w:val="000000"/>
          <w:sz w:val="22"/>
          <w:szCs w:val="22"/>
        </w:rPr>
      </w:pPr>
      <w:r w:rsidRPr="00EC1FBD">
        <w:rPr>
          <w:rFonts w:ascii="Arial" w:eastAsia="Times New Roman" w:hAnsi="Arial" w:cs="Arial"/>
          <w:color w:val="000000"/>
          <w:sz w:val="22"/>
          <w:szCs w:val="22"/>
        </w:rPr>
        <w:t xml:space="preserve">As an avid fan and semi-pro gamer, I’ve noticed </w:t>
      </w:r>
      <w:del w:id="33" w:author="Microsoft Office User" w:date="2023-01-09T11:58:00Z">
        <w:r w:rsidRPr="00EC1FBD" w:rsidDel="00920C11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the </w:delText>
        </w:r>
      </w:del>
      <w:r w:rsidRPr="00EC1FBD">
        <w:rPr>
          <w:rFonts w:ascii="Arial" w:eastAsia="Times New Roman" w:hAnsi="Arial" w:cs="Arial"/>
          <w:color w:val="000000"/>
          <w:sz w:val="22"/>
          <w:szCs w:val="22"/>
        </w:rPr>
        <w:t xml:space="preserve">increasing opportunities </w:t>
      </w:r>
      <w:del w:id="34" w:author="Microsoft Office User" w:date="2023-01-09T11:58:00Z">
        <w:r w:rsidRPr="00EC1FBD" w:rsidDel="00920C11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of </w:delText>
        </w:r>
      </w:del>
      <w:ins w:id="35" w:author="Microsoft Office User" w:date="2023-01-09T11:58:00Z">
        <w:r w:rsidR="00920C11">
          <w:rPr>
            <w:rFonts w:ascii="Arial" w:eastAsia="Times New Roman" w:hAnsi="Arial" w:cs="Arial"/>
            <w:color w:val="000000"/>
            <w:sz w:val="22"/>
            <w:szCs w:val="22"/>
          </w:rPr>
          <w:t>within</w:t>
        </w:r>
        <w:r w:rsidR="00920C11" w:rsidRPr="00EC1FBD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EC1FBD">
        <w:rPr>
          <w:rFonts w:ascii="Arial" w:eastAsia="Times New Roman" w:hAnsi="Arial" w:cs="Arial"/>
          <w:color w:val="000000"/>
          <w:sz w:val="22"/>
          <w:szCs w:val="22"/>
        </w:rPr>
        <w:t>the Indonesian gaming industry</w:t>
      </w:r>
      <w:ins w:id="36" w:author="Microsoft Office User" w:date="2023-01-09T11:58:00Z">
        <w:r w:rsidR="00920C11">
          <w:rPr>
            <w:rFonts w:ascii="Arial" w:eastAsia="Times New Roman" w:hAnsi="Arial" w:cs="Arial"/>
            <w:color w:val="000000"/>
            <w:sz w:val="22"/>
            <w:szCs w:val="22"/>
          </w:rPr>
          <w:t>, among which are</w:t>
        </w:r>
      </w:ins>
      <w:del w:id="37" w:author="Microsoft Office User" w:date="2023-01-09T11:58:00Z">
        <w:r w:rsidRPr="00EC1FBD" w:rsidDel="00920C11">
          <w:rPr>
            <w:rFonts w:ascii="Arial" w:eastAsia="Times New Roman" w:hAnsi="Arial" w:cs="Arial"/>
            <w:color w:val="000000"/>
            <w:sz w:val="22"/>
            <w:szCs w:val="22"/>
          </w:rPr>
          <w:delText>:</w:delText>
        </w:r>
      </w:del>
      <w:r w:rsidRPr="00EC1FBD">
        <w:rPr>
          <w:rFonts w:ascii="Arial" w:eastAsia="Times New Roman" w:hAnsi="Arial" w:cs="Arial"/>
          <w:color w:val="000000"/>
          <w:sz w:val="22"/>
          <w:szCs w:val="22"/>
        </w:rPr>
        <w:t xml:space="preserve"> growing pro-Esports teams</w:t>
      </w:r>
      <w:ins w:id="38" w:author="Microsoft Office User" w:date="2023-01-09T11:58:00Z">
        <w:r w:rsidR="00920C11">
          <w:rPr>
            <w:rFonts w:ascii="Arial" w:eastAsia="Times New Roman" w:hAnsi="Arial" w:cs="Arial"/>
            <w:color w:val="000000"/>
            <w:sz w:val="22"/>
            <w:szCs w:val="22"/>
          </w:rPr>
          <w:t xml:space="preserve"> and </w:t>
        </w:r>
      </w:ins>
      <w:commentRangeStart w:id="39"/>
      <w:del w:id="40" w:author="Microsoft Office User" w:date="2023-01-09T11:58:00Z">
        <w:r w:rsidRPr="00EC1FBD" w:rsidDel="00920C11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, </w:delText>
        </w:r>
      </w:del>
      <w:r w:rsidRPr="00EC1FBD">
        <w:rPr>
          <w:rFonts w:ascii="Arial" w:eastAsia="Times New Roman" w:hAnsi="Arial" w:cs="Arial"/>
          <w:color w:val="000000"/>
          <w:sz w:val="22"/>
          <w:szCs w:val="22"/>
        </w:rPr>
        <w:t>more investment allocations</w:t>
      </w:r>
      <w:commentRangeEnd w:id="39"/>
      <w:r w:rsidR="00920C11">
        <w:rPr>
          <w:rStyle w:val="CommentReference"/>
        </w:rPr>
        <w:commentReference w:id="39"/>
      </w:r>
      <w:del w:id="41" w:author="Microsoft Office User" w:date="2023-01-09T11:58:00Z">
        <w:r w:rsidRPr="00EC1FBD" w:rsidDel="00920C11">
          <w:rPr>
            <w:rFonts w:ascii="Arial" w:eastAsia="Times New Roman" w:hAnsi="Arial" w:cs="Arial"/>
            <w:color w:val="000000"/>
            <w:sz w:val="22"/>
            <w:szCs w:val="22"/>
          </w:rPr>
          <w:delText>, and many more</w:delText>
        </w:r>
      </w:del>
      <w:r w:rsidRPr="00EC1FBD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  <w:del w:id="42" w:author="Microsoft Office User" w:date="2023-01-09T11:59:00Z">
        <w:r w:rsidRPr="00EC1FBD" w:rsidDel="00920C11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This led to my goal of further </w:delText>
        </w:r>
      </w:del>
      <w:ins w:id="43" w:author="Microsoft Office User" w:date="2023-01-09T11:59:00Z">
        <w:r w:rsidR="00920C11">
          <w:rPr>
            <w:rFonts w:ascii="Arial" w:eastAsia="Times New Roman" w:hAnsi="Arial" w:cs="Arial"/>
            <w:color w:val="000000"/>
            <w:sz w:val="22"/>
            <w:szCs w:val="22"/>
          </w:rPr>
          <w:t xml:space="preserve">I want to be a part of the </w:t>
        </w:r>
      </w:ins>
      <w:r w:rsidRPr="00EC1FBD">
        <w:rPr>
          <w:rFonts w:ascii="Arial" w:eastAsia="Times New Roman" w:hAnsi="Arial" w:cs="Arial"/>
          <w:color w:val="000000"/>
          <w:sz w:val="22"/>
          <w:szCs w:val="22"/>
        </w:rPr>
        <w:t xml:space="preserve">growing </w:t>
      </w:r>
      <w:del w:id="44" w:author="Microsoft Office User" w:date="2023-01-09T12:03:00Z">
        <w:r w:rsidRPr="00EC1FBD" w:rsidDel="00920C11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the </w:delText>
        </w:r>
      </w:del>
      <w:r w:rsidRPr="00EC1FBD">
        <w:rPr>
          <w:rFonts w:ascii="Arial" w:eastAsia="Times New Roman" w:hAnsi="Arial" w:cs="Arial"/>
          <w:color w:val="000000"/>
          <w:sz w:val="22"/>
          <w:szCs w:val="22"/>
        </w:rPr>
        <w:t xml:space="preserve">Indonesian gaming industry. To achieve this, </w:t>
      </w:r>
      <w:del w:id="45" w:author="Microsoft Office User" w:date="2023-01-09T12:04:00Z">
        <w:r w:rsidRPr="00EC1FBD" w:rsidDel="00920C11">
          <w:rPr>
            <w:rFonts w:ascii="Arial" w:eastAsia="Times New Roman" w:hAnsi="Arial" w:cs="Arial"/>
            <w:color w:val="000000"/>
            <w:sz w:val="22"/>
            <w:szCs w:val="22"/>
          </w:rPr>
          <w:delText>it’s important to</w:delText>
        </w:r>
      </w:del>
      <w:ins w:id="46" w:author="Microsoft Office User" w:date="2023-01-09T12:04:00Z">
        <w:r w:rsidR="00920C11">
          <w:rPr>
            <w:rFonts w:ascii="Arial" w:eastAsia="Times New Roman" w:hAnsi="Arial" w:cs="Arial"/>
            <w:color w:val="000000"/>
            <w:sz w:val="22"/>
            <w:szCs w:val="22"/>
          </w:rPr>
          <w:t>I need to</w:t>
        </w:r>
      </w:ins>
      <w:r w:rsidRPr="00EC1FBD">
        <w:rPr>
          <w:rFonts w:ascii="Arial" w:eastAsia="Times New Roman" w:hAnsi="Arial" w:cs="Arial"/>
          <w:color w:val="000000"/>
          <w:sz w:val="22"/>
          <w:szCs w:val="22"/>
        </w:rPr>
        <w:t xml:space="preserve"> be well-versed in networking, finance, and business strategies</w:t>
      </w:r>
      <w:ins w:id="47" w:author="Microsoft Office User" w:date="2023-01-09T12:04:00Z">
        <w:r w:rsidR="00920C11">
          <w:rPr>
            <w:rFonts w:ascii="Arial" w:eastAsia="Times New Roman" w:hAnsi="Arial" w:cs="Arial"/>
            <w:color w:val="000000"/>
            <w:sz w:val="22"/>
            <w:szCs w:val="22"/>
          </w:rPr>
          <w:t xml:space="preserve">, all of which are key skills developed in the Business major. </w:t>
        </w:r>
      </w:ins>
      <w:del w:id="48" w:author="Microsoft Office User" w:date="2023-01-09T12:04:00Z">
        <w:r w:rsidRPr="00EC1FBD" w:rsidDel="00920C11">
          <w:rPr>
            <w:rFonts w:ascii="Arial" w:eastAsia="Times New Roman" w:hAnsi="Arial" w:cs="Arial"/>
            <w:color w:val="000000"/>
            <w:sz w:val="22"/>
            <w:szCs w:val="22"/>
          </w:rPr>
          <w:delText>. Thus, my decision to pursue Business.</w:delText>
        </w:r>
      </w:del>
    </w:p>
    <w:p w14:paraId="227F3384" w14:textId="04E8213A" w:rsidR="00920C11" w:rsidRDefault="00920C11" w:rsidP="00EC1FBD">
      <w:pPr>
        <w:rPr>
          <w:ins w:id="49" w:author="Microsoft Office User" w:date="2023-01-09T12:04:00Z"/>
          <w:rFonts w:ascii="Arial" w:eastAsia="Times New Roman" w:hAnsi="Arial" w:cs="Arial"/>
          <w:color w:val="000000"/>
          <w:sz w:val="22"/>
          <w:szCs w:val="22"/>
        </w:rPr>
      </w:pPr>
    </w:p>
    <w:p w14:paraId="584F727B" w14:textId="0FDF6081" w:rsidR="00920C11" w:rsidRDefault="00920C11" w:rsidP="00EC1FBD">
      <w:pPr>
        <w:rPr>
          <w:ins w:id="50" w:author="Microsoft Office User" w:date="2023-01-09T12:04:00Z"/>
          <w:rFonts w:ascii="Arial" w:eastAsia="Times New Roman" w:hAnsi="Arial" w:cs="Arial"/>
          <w:color w:val="000000"/>
          <w:sz w:val="22"/>
          <w:szCs w:val="22"/>
        </w:rPr>
      </w:pPr>
    </w:p>
    <w:p w14:paraId="0785EEDD" w14:textId="024E3140" w:rsidR="00920C11" w:rsidRPr="00EC1FBD" w:rsidRDefault="00920C11" w:rsidP="00EC1FBD">
      <w:pPr>
        <w:rPr>
          <w:rFonts w:ascii="Times New Roman" w:eastAsia="Times New Roman" w:hAnsi="Times New Roman" w:cs="Times New Roman"/>
        </w:rPr>
      </w:pPr>
      <w:ins w:id="51" w:author="Microsoft Office User" w:date="2023-01-09T12:04:00Z">
        <w:r>
          <w:rPr>
            <w:rFonts w:ascii="Arial" w:eastAsia="Times New Roman" w:hAnsi="Arial" w:cs="Arial"/>
            <w:color w:val="000000"/>
            <w:sz w:val="22"/>
            <w:szCs w:val="22"/>
          </w:rPr>
          <w:t xml:space="preserve">I would make the last sentence a little more personal </w:t>
        </w:r>
      </w:ins>
      <w:ins w:id="52" w:author="Microsoft Office User" w:date="2023-01-09T12:05:00Z">
        <w:r>
          <w:rPr>
            <w:rFonts w:ascii="Arial" w:eastAsia="Times New Roman" w:hAnsi="Arial" w:cs="Arial"/>
            <w:color w:val="000000"/>
            <w:sz w:val="22"/>
            <w:szCs w:val="22"/>
          </w:rPr>
          <w:t>– having a goal of developing the Indonesian gaming industry is powerful, tying it back to it would make a compelling short answ</w:t>
        </w:r>
      </w:ins>
      <w:ins w:id="53" w:author="Microsoft Office User" w:date="2023-01-09T12:06:00Z">
        <w:r>
          <w:rPr>
            <w:rFonts w:ascii="Arial" w:eastAsia="Times New Roman" w:hAnsi="Arial" w:cs="Arial"/>
            <w:color w:val="000000"/>
            <w:sz w:val="22"/>
            <w:szCs w:val="22"/>
          </w:rPr>
          <w:t xml:space="preserve">er. </w:t>
        </w:r>
      </w:ins>
    </w:p>
    <w:p w14:paraId="71CF6783" w14:textId="77777777" w:rsidR="00EC1FBD" w:rsidRPr="00EC1FBD" w:rsidRDefault="00EC1FBD" w:rsidP="00EC1FBD">
      <w:pPr>
        <w:rPr>
          <w:rFonts w:ascii="Times New Roman" w:eastAsia="Times New Roman" w:hAnsi="Times New Roman" w:cs="Times New Roman"/>
        </w:rPr>
      </w:pPr>
    </w:p>
    <w:p w14:paraId="45E4F8BC" w14:textId="77777777" w:rsidR="00EE3EAE" w:rsidRDefault="00EE3EAE" w:rsidP="00EC1FBD">
      <w:pPr>
        <w:spacing w:line="276" w:lineRule="auto"/>
      </w:pPr>
    </w:p>
    <w:sectPr w:rsidR="00EE3E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9" w:author="Microsoft Office User" w:date="2023-01-09T11:59:00Z" w:initials="MOU">
    <w:p w14:paraId="7E83568A" w14:textId="77777777" w:rsidR="00920C11" w:rsidRDefault="00920C11" w:rsidP="00B04A91">
      <w:r>
        <w:rPr>
          <w:rStyle w:val="CommentReference"/>
        </w:rPr>
        <w:annotationRef/>
      </w:r>
      <w:r>
        <w:rPr>
          <w:sz w:val="20"/>
          <w:szCs w:val="20"/>
        </w:rPr>
        <w:t xml:space="preserve">What does this mean? Elaborate.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E83568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6800B" w16cex:dateUtc="2023-01-09T19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E83568A" w16cid:durableId="2766800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FBD"/>
    <w:rsid w:val="00185506"/>
    <w:rsid w:val="0062459E"/>
    <w:rsid w:val="00920C11"/>
    <w:rsid w:val="00EC1FBD"/>
    <w:rsid w:val="00EE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522EF"/>
  <w15:chartTrackingRefBased/>
  <w15:docId w15:val="{4E8482E5-E896-6F40-B202-7E44DE62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1FB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920C11"/>
  </w:style>
  <w:style w:type="character" w:styleId="CommentReference">
    <w:name w:val="annotation reference"/>
    <w:basedOn w:val="DefaultParagraphFont"/>
    <w:uiPriority w:val="99"/>
    <w:semiHidden/>
    <w:unhideWhenUsed/>
    <w:rsid w:val="00920C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0C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0C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0C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0C1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2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Microsoft Office User</cp:lastModifiedBy>
  <cp:revision>2</cp:revision>
  <dcterms:created xsi:type="dcterms:W3CDTF">2023-01-09T06:35:00Z</dcterms:created>
  <dcterms:modified xsi:type="dcterms:W3CDTF">2023-01-09T20:06:00Z</dcterms:modified>
</cp:coreProperties>
</file>