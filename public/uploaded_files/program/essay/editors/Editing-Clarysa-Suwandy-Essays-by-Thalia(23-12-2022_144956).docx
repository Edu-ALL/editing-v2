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b/>
          <w:bCs/>
          <w:color w:val="000000"/>
          <w:sz w:val="22"/>
          <w:szCs w:val="22"/>
        </w:rPr>
        <w:t>Statement of academic purpose</w:t>
      </w:r>
    </w:p>
    <w:p w14:paraId="6AB1369F" w14:textId="77777777" w:rsidR="004E6F38" w:rsidRPr="004E6F38" w:rsidRDefault="004E6F38" w:rsidP="004E6F38">
      <w:pPr>
        <w:rPr>
          <w:rFonts w:ascii="Times New Roman" w:eastAsia="Times New Roman" w:hAnsi="Times New Roman" w:cs="Times New Roman"/>
        </w:rPr>
      </w:pPr>
    </w:p>
    <w:p w14:paraId="47F594D0" w14:textId="53483C28"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The World Economic Forum claimed that MSMEs are the backbone of Indonesia’s economy, contributing to nearly 65% of the nation’s GDP, yet I always wonder why Indonesia is still an emerging country until today. We have been trapped with the title “lower-middle income” for nearly 29 years, making it tough to become a developed country in 2045. I believe one of the main reasons is the lack of skilled workers in Indonesia. While being ASEAN’s largest workforce, the composition of skilled workers in Indonesia is very low compared to Singapore. Many efforts have been taken by the government, </w:t>
      </w:r>
      <w:commentRangeStart w:id="0"/>
      <w:r w:rsidRPr="00B31148">
        <w:rPr>
          <w:rFonts w:ascii="Arial" w:eastAsia="Times New Roman" w:hAnsi="Arial" w:cs="Arial"/>
          <w:color w:val="000000"/>
          <w:sz w:val="22"/>
          <w:szCs w:val="22"/>
        </w:rPr>
        <w:t xml:space="preserve">mainly by improving education infrastructure </w:t>
      </w:r>
      <w:commentRangeEnd w:id="0"/>
      <w:r w:rsidR="00562F52">
        <w:rPr>
          <w:rStyle w:val="CommentReference"/>
        </w:rPr>
        <w:commentReference w:id="0"/>
      </w:r>
      <w:r w:rsidRPr="00B31148">
        <w:rPr>
          <w:rFonts w:ascii="Arial" w:eastAsia="Times New Roman" w:hAnsi="Arial" w:cs="Arial"/>
          <w:color w:val="000000"/>
          <w:sz w:val="22"/>
          <w:szCs w:val="22"/>
        </w:rPr>
        <w:t xml:space="preserve">and through labour force training. Since the impact of education reform may take ages to be reflected in our economy, </w:t>
      </w:r>
      <w:del w:id="1" w:author="Thalia Priscilla" w:date="2022-12-23T13:56:00Z">
        <w:r w:rsidRPr="00B31148" w:rsidDel="005E3014">
          <w:rPr>
            <w:rFonts w:ascii="Arial" w:eastAsia="Times New Roman" w:hAnsi="Arial" w:cs="Arial"/>
            <w:color w:val="000000"/>
            <w:sz w:val="22"/>
            <w:szCs w:val="22"/>
          </w:rPr>
          <w:delText xml:space="preserve">I reckon that </w:delText>
        </w:r>
      </w:del>
      <w:r w:rsidRPr="00B31148">
        <w:rPr>
          <w:rFonts w:ascii="Arial" w:eastAsia="Times New Roman" w:hAnsi="Arial" w:cs="Arial"/>
          <w:color w:val="000000"/>
          <w:sz w:val="22"/>
          <w:szCs w:val="22"/>
        </w:rPr>
        <w:t>industrialization</w:t>
      </w:r>
      <w:ins w:id="2" w:author="Thalia Priscilla" w:date="2022-12-23T13:56:00Z">
        <w:r w:rsidR="005E3014">
          <w:rPr>
            <w:rFonts w:ascii="Arial" w:eastAsia="Times New Roman" w:hAnsi="Arial" w:cs="Arial"/>
            <w:color w:val="000000"/>
            <w:sz w:val="22"/>
            <w:szCs w:val="22"/>
          </w:rPr>
          <w:t xml:space="preserve"> </w:t>
        </w:r>
      </w:ins>
      <w:ins w:id="3" w:author="Thalia Priscilla" w:date="2022-12-23T13:57:00Z">
        <w:r w:rsidR="005E3014">
          <w:rPr>
            <w:rFonts w:ascii="Arial" w:eastAsia="Times New Roman" w:hAnsi="Arial" w:cs="Arial"/>
            <w:color w:val="000000"/>
            <w:sz w:val="22"/>
            <w:szCs w:val="22"/>
          </w:rPr>
          <w:t>can</w:t>
        </w:r>
      </w:ins>
      <w:r w:rsidRPr="00B31148">
        <w:rPr>
          <w:rFonts w:ascii="Arial" w:eastAsia="Times New Roman" w:hAnsi="Arial" w:cs="Arial"/>
          <w:color w:val="000000"/>
          <w:sz w:val="22"/>
          <w:szCs w:val="22"/>
        </w:rPr>
        <w:t xml:space="preserve"> </w:t>
      </w:r>
      <w:ins w:id="4" w:author="Thalia Priscilla" w:date="2022-12-23T13:57:00Z">
        <w:r w:rsidR="005E3014">
          <w:rPr>
            <w:rFonts w:ascii="Arial" w:eastAsia="Times New Roman" w:hAnsi="Arial" w:cs="Arial"/>
            <w:color w:val="000000"/>
            <w:sz w:val="22"/>
            <w:szCs w:val="22"/>
          </w:rPr>
          <w:t xml:space="preserve">act as a </w:t>
        </w:r>
      </w:ins>
      <w:r w:rsidRPr="00B31148">
        <w:rPr>
          <w:rFonts w:ascii="Arial" w:eastAsia="Times New Roman" w:hAnsi="Arial" w:cs="Arial"/>
          <w:color w:val="000000"/>
          <w:sz w:val="22"/>
          <w:szCs w:val="22"/>
        </w:rPr>
        <w:t>complement</w:t>
      </w:r>
      <w:del w:id="5" w:author="Thalia Priscilla" w:date="2022-12-23T13:56:00Z">
        <w:r w:rsidRPr="00B31148" w:rsidDel="005E3014">
          <w:rPr>
            <w:rFonts w:ascii="Arial" w:eastAsia="Times New Roman" w:hAnsi="Arial" w:cs="Arial"/>
            <w:color w:val="000000"/>
            <w:sz w:val="22"/>
            <w:szCs w:val="22"/>
          </w:rPr>
          <w:delText>s</w:delText>
        </w:r>
      </w:del>
      <w:r w:rsidRPr="00B31148">
        <w:rPr>
          <w:rFonts w:ascii="Arial" w:eastAsia="Times New Roman" w:hAnsi="Arial" w:cs="Arial"/>
          <w:color w:val="000000"/>
          <w:sz w:val="22"/>
          <w:szCs w:val="22"/>
        </w:rPr>
        <w:t xml:space="preserve"> </w:t>
      </w:r>
      <w:del w:id="6" w:author="Thalia Priscilla" w:date="2022-12-23T13:57:00Z">
        <w:r w:rsidRPr="00B31148" w:rsidDel="005E3014">
          <w:rPr>
            <w:rFonts w:ascii="Arial" w:eastAsia="Times New Roman" w:hAnsi="Arial" w:cs="Arial"/>
            <w:color w:val="000000"/>
            <w:sz w:val="22"/>
            <w:szCs w:val="22"/>
          </w:rPr>
          <w:delText xml:space="preserve">well with </w:delText>
        </w:r>
      </w:del>
      <w:ins w:id="7" w:author="Thalia Priscilla" w:date="2022-12-23T13:57:00Z">
        <w:r w:rsidR="005E3014">
          <w:rPr>
            <w:rFonts w:ascii="Arial" w:eastAsia="Times New Roman" w:hAnsi="Arial" w:cs="Arial"/>
            <w:color w:val="000000"/>
            <w:sz w:val="22"/>
            <w:szCs w:val="22"/>
          </w:rPr>
          <w:t xml:space="preserve">to </w:t>
        </w:r>
      </w:ins>
      <w:r w:rsidRPr="00B31148">
        <w:rPr>
          <w:rFonts w:ascii="Arial" w:eastAsia="Times New Roman" w:hAnsi="Arial" w:cs="Arial"/>
          <w:color w:val="000000"/>
          <w:sz w:val="22"/>
          <w:szCs w:val="22"/>
        </w:rPr>
        <w:t>education reformation.</w:t>
      </w:r>
    </w:p>
    <w:p w14:paraId="335AD278" w14:textId="77777777" w:rsidR="00B31148" w:rsidRPr="00B31148" w:rsidRDefault="00B31148" w:rsidP="00B31148">
      <w:pPr>
        <w:rPr>
          <w:rFonts w:ascii="Times New Roman" w:eastAsia="Times New Roman" w:hAnsi="Times New Roman" w:cs="Times New Roman"/>
        </w:rPr>
      </w:pPr>
    </w:p>
    <w:p w14:paraId="3E491671" w14:textId="000546CD"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Industrialization does not demand highly-skilled workers because most industry-related jobs are </w:t>
      </w:r>
      <w:ins w:id="8" w:author="Thalia Priscilla" w:date="2022-12-23T13:08:00Z">
        <w:r w:rsidR="00C569B1" w:rsidRPr="00B31148">
          <w:rPr>
            <w:rFonts w:ascii="Arial" w:eastAsia="Times New Roman" w:hAnsi="Arial" w:cs="Arial"/>
            <w:color w:val="000000"/>
            <w:sz w:val="22"/>
            <w:szCs w:val="22"/>
          </w:rPr>
          <w:t>repetitive</w:t>
        </w:r>
        <w:r w:rsidR="00C569B1" w:rsidRPr="00B31148">
          <w:rPr>
            <w:rFonts w:ascii="Arial" w:eastAsia="Times New Roman" w:hAnsi="Arial" w:cs="Arial"/>
            <w:color w:val="000000"/>
            <w:sz w:val="22"/>
            <w:szCs w:val="22"/>
          </w:rPr>
          <w:t xml:space="preserve"> </w:t>
        </w:r>
      </w:ins>
      <w:ins w:id="9" w:author="Thalia Priscilla" w:date="2022-12-23T13:09:00Z">
        <w:r w:rsidR="00C569B1" w:rsidRPr="00B31148">
          <w:rPr>
            <w:rFonts w:ascii="Arial" w:eastAsia="Times New Roman" w:hAnsi="Arial" w:cs="Arial"/>
            <w:color w:val="000000"/>
            <w:sz w:val="22"/>
            <w:szCs w:val="22"/>
          </w:rPr>
          <w:t>and</w:t>
        </w:r>
        <w:r w:rsidR="00C569B1"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easier to acquire</w:t>
      </w:r>
      <w:del w:id="10" w:author="Thalia Priscilla" w:date="2022-12-23T13:09:00Z">
        <w:r w:rsidRPr="00B31148" w:rsidDel="00C569B1">
          <w:rPr>
            <w:rFonts w:ascii="Arial" w:eastAsia="Times New Roman" w:hAnsi="Arial" w:cs="Arial"/>
            <w:color w:val="000000"/>
            <w:sz w:val="22"/>
            <w:szCs w:val="22"/>
          </w:rPr>
          <w:delText xml:space="preserve"> and</w:delText>
        </w:r>
      </w:del>
      <w:del w:id="11" w:author="Thalia Priscilla" w:date="2022-12-23T13:08:00Z">
        <w:r w:rsidRPr="00B31148" w:rsidDel="00C569B1">
          <w:rPr>
            <w:rFonts w:ascii="Arial" w:eastAsia="Times New Roman" w:hAnsi="Arial" w:cs="Arial"/>
            <w:color w:val="000000"/>
            <w:sz w:val="22"/>
            <w:szCs w:val="22"/>
          </w:rPr>
          <w:delText xml:space="preserve"> repetitive</w:delText>
        </w:r>
      </w:del>
      <w:r w:rsidRPr="00B31148">
        <w:rPr>
          <w:rFonts w:ascii="Arial" w:eastAsia="Times New Roman" w:hAnsi="Arial" w:cs="Arial"/>
          <w:color w:val="000000"/>
          <w:sz w:val="22"/>
          <w:szCs w:val="22"/>
        </w:rPr>
        <w:t xml:space="preserve">. It is achievable in </w:t>
      </w:r>
      <w:ins w:id="12" w:author="Thalia Priscilla" w:date="2022-12-23T13:09:00Z">
        <w:r w:rsidR="00C569B1">
          <w:rPr>
            <w:rFonts w:ascii="Arial" w:eastAsia="Times New Roman" w:hAnsi="Arial" w:cs="Arial"/>
            <w:color w:val="000000"/>
            <w:sz w:val="22"/>
            <w:szCs w:val="22"/>
          </w:rPr>
          <w:t xml:space="preserve">a </w:t>
        </w:r>
      </w:ins>
      <w:del w:id="13" w:author="Thalia Priscilla" w:date="2022-12-23T13:09:00Z">
        <w:r w:rsidRPr="00B31148" w:rsidDel="00C569B1">
          <w:rPr>
            <w:rFonts w:ascii="Arial" w:eastAsia="Times New Roman" w:hAnsi="Arial" w:cs="Arial"/>
            <w:color w:val="000000"/>
            <w:sz w:val="22"/>
            <w:szCs w:val="22"/>
          </w:rPr>
          <w:delText xml:space="preserve">the </w:delText>
        </w:r>
      </w:del>
      <w:r w:rsidRPr="00B31148">
        <w:rPr>
          <w:rFonts w:ascii="Arial" w:eastAsia="Times New Roman" w:hAnsi="Arial" w:cs="Arial"/>
          <w:color w:val="000000"/>
          <w:sz w:val="22"/>
          <w:szCs w:val="22"/>
        </w:rPr>
        <w:t>short</w:t>
      </w:r>
      <w:ins w:id="14" w:author="Thalia Priscilla" w:date="2022-12-23T13:09:00Z">
        <w:r w:rsidR="00C569B1">
          <w:rPr>
            <w:rFonts w:ascii="Arial" w:eastAsia="Times New Roman" w:hAnsi="Arial" w:cs="Arial"/>
            <w:color w:val="000000"/>
            <w:sz w:val="22"/>
            <w:szCs w:val="22"/>
          </w:rPr>
          <w:t>er</w:t>
        </w:r>
      </w:ins>
      <w:r w:rsidRPr="00B31148">
        <w:rPr>
          <w:rFonts w:ascii="Arial" w:eastAsia="Times New Roman" w:hAnsi="Arial" w:cs="Arial"/>
          <w:color w:val="000000"/>
          <w:sz w:val="22"/>
          <w:szCs w:val="22"/>
        </w:rPr>
        <w:t xml:space="preserve"> period</w:t>
      </w:r>
      <w:del w:id="15" w:author="Thalia Priscilla" w:date="2022-12-23T13:09:00Z">
        <w:r w:rsidRPr="00B31148" w:rsidDel="00C569B1">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and is realistic </w:t>
      </w:r>
      <w:ins w:id="16" w:author="Thalia Priscilla" w:date="2022-12-23T13:06:00Z">
        <w:r w:rsidR="00C569B1">
          <w:rPr>
            <w:rFonts w:ascii="Arial" w:eastAsia="Times New Roman" w:hAnsi="Arial" w:cs="Arial"/>
            <w:color w:val="000000"/>
            <w:sz w:val="22"/>
            <w:szCs w:val="22"/>
          </w:rPr>
          <w:t xml:space="preserve">in supporting </w:t>
        </w:r>
      </w:ins>
      <w:del w:id="17" w:author="Thalia Priscilla" w:date="2022-12-23T13:06:00Z">
        <w:r w:rsidRPr="00B31148" w:rsidDel="00C569B1">
          <w:rPr>
            <w:rFonts w:ascii="Arial" w:eastAsia="Times New Roman" w:hAnsi="Arial" w:cs="Arial"/>
            <w:color w:val="000000"/>
            <w:sz w:val="22"/>
            <w:szCs w:val="22"/>
          </w:rPr>
          <w:delText xml:space="preserve">especially for </w:delText>
        </w:r>
      </w:del>
      <w:del w:id="18" w:author="Thalia Priscilla" w:date="2022-12-23T13:08:00Z">
        <w:r w:rsidRPr="00B31148" w:rsidDel="00C569B1">
          <w:rPr>
            <w:rFonts w:ascii="Arial" w:eastAsia="Times New Roman" w:hAnsi="Arial" w:cs="Arial"/>
            <w:color w:val="000000"/>
            <w:sz w:val="22"/>
            <w:szCs w:val="22"/>
          </w:rPr>
          <w:delText>people</w:delText>
        </w:r>
      </w:del>
      <w:ins w:id="19" w:author="Thalia Priscilla" w:date="2022-12-23T13:08:00Z">
        <w:r w:rsidR="00C569B1">
          <w:rPr>
            <w:rFonts w:ascii="Arial" w:eastAsia="Times New Roman" w:hAnsi="Arial" w:cs="Arial"/>
            <w:color w:val="000000"/>
            <w:sz w:val="22"/>
            <w:szCs w:val="22"/>
          </w:rPr>
          <w:t>those</w:t>
        </w:r>
      </w:ins>
      <w:r w:rsidRPr="00B31148">
        <w:rPr>
          <w:rFonts w:ascii="Arial" w:eastAsia="Times New Roman" w:hAnsi="Arial" w:cs="Arial"/>
          <w:color w:val="000000"/>
          <w:sz w:val="22"/>
          <w:szCs w:val="22"/>
        </w:rPr>
        <w:t xml:space="preserve"> with </w:t>
      </w:r>
      <w:del w:id="20" w:author="Thalia Priscilla" w:date="2022-12-23T12:34:00Z">
        <w:r w:rsidRPr="00B31148" w:rsidDel="00897C88">
          <w:rPr>
            <w:rFonts w:ascii="Arial" w:eastAsia="Times New Roman" w:hAnsi="Arial" w:cs="Arial"/>
            <w:color w:val="000000"/>
            <w:sz w:val="22"/>
            <w:szCs w:val="22"/>
          </w:rPr>
          <w:delText xml:space="preserve">low </w:delText>
        </w:r>
      </w:del>
      <w:ins w:id="21" w:author="Thalia Priscilla" w:date="2022-12-23T12:34:00Z">
        <w:r w:rsidR="00897C88">
          <w:rPr>
            <w:rFonts w:ascii="Arial" w:eastAsia="Times New Roman" w:hAnsi="Arial" w:cs="Arial"/>
            <w:color w:val="000000"/>
            <w:sz w:val="22"/>
            <w:szCs w:val="22"/>
          </w:rPr>
          <w:t>limited</w:t>
        </w:r>
        <w:r w:rsidR="00897C88"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access to education and older generations </w:t>
      </w:r>
      <w:del w:id="22" w:author="Thalia Priscilla" w:date="2022-12-23T13:07:00Z">
        <w:r w:rsidRPr="00B31148" w:rsidDel="00C569B1">
          <w:rPr>
            <w:rFonts w:ascii="Arial" w:eastAsia="Times New Roman" w:hAnsi="Arial" w:cs="Arial"/>
            <w:color w:val="000000"/>
            <w:sz w:val="22"/>
            <w:szCs w:val="22"/>
          </w:rPr>
          <w:delText xml:space="preserve">with </w:delText>
        </w:r>
      </w:del>
      <w:commentRangeStart w:id="23"/>
      <w:del w:id="24" w:author="Thalia Priscilla" w:date="2022-12-23T14:09:00Z">
        <w:r w:rsidRPr="00B31148" w:rsidDel="003A7F60">
          <w:rPr>
            <w:rFonts w:ascii="Arial" w:eastAsia="Times New Roman" w:hAnsi="Arial" w:cs="Arial"/>
            <w:color w:val="000000"/>
            <w:sz w:val="22"/>
            <w:szCs w:val="22"/>
          </w:rPr>
          <w:delText xml:space="preserve">declining </w:delText>
        </w:r>
      </w:del>
      <w:ins w:id="25" w:author="Thalia Priscilla" w:date="2022-12-23T14:09:00Z">
        <w:r w:rsidR="003A7F60">
          <w:rPr>
            <w:rFonts w:ascii="Arial" w:eastAsia="Times New Roman" w:hAnsi="Arial" w:cs="Arial"/>
            <w:color w:val="000000"/>
            <w:sz w:val="22"/>
            <w:szCs w:val="22"/>
          </w:rPr>
          <w:t>past their peak</w:t>
        </w:r>
        <w:r w:rsidR="003A7F60" w:rsidRPr="00B31148">
          <w:rPr>
            <w:rFonts w:ascii="Arial" w:eastAsia="Times New Roman" w:hAnsi="Arial" w:cs="Arial"/>
            <w:color w:val="000000"/>
            <w:sz w:val="22"/>
            <w:szCs w:val="22"/>
          </w:rPr>
          <w:t xml:space="preserve"> </w:t>
        </w:r>
      </w:ins>
      <w:del w:id="26" w:author="Thalia Priscilla" w:date="2022-12-23T14:09:00Z">
        <w:r w:rsidRPr="00B31148" w:rsidDel="003A7F60">
          <w:rPr>
            <w:rFonts w:ascii="Arial" w:eastAsia="Times New Roman" w:hAnsi="Arial" w:cs="Arial"/>
            <w:color w:val="000000"/>
            <w:sz w:val="22"/>
            <w:szCs w:val="22"/>
          </w:rPr>
          <w:delText>mental processing speed</w:delText>
        </w:r>
        <w:commentRangeEnd w:id="23"/>
        <w:r w:rsidR="00897C88" w:rsidDel="003A7F60">
          <w:rPr>
            <w:rStyle w:val="CommentReference"/>
          </w:rPr>
          <w:commentReference w:id="23"/>
        </w:r>
      </w:del>
      <w:ins w:id="27" w:author="Thalia Priscilla" w:date="2022-12-23T14:09:00Z">
        <w:r w:rsidR="003A7F60">
          <w:rPr>
            <w:rFonts w:ascii="Arial" w:eastAsia="Times New Roman" w:hAnsi="Arial" w:cs="Arial"/>
            <w:color w:val="000000"/>
            <w:sz w:val="22"/>
            <w:szCs w:val="22"/>
          </w:rPr>
          <w:t>learning age</w:t>
        </w:r>
      </w:ins>
      <w:r w:rsidRPr="00B31148">
        <w:rPr>
          <w:rFonts w:ascii="Arial" w:eastAsia="Times New Roman" w:hAnsi="Arial" w:cs="Arial"/>
          <w:color w:val="000000"/>
          <w:sz w:val="22"/>
          <w:szCs w:val="22"/>
        </w:rPr>
        <w:t>. While the importance of improving education cannot be underestimated, people who can enjoy the privilege of</w:t>
      </w:r>
      <w:ins w:id="28" w:author="Thalia Priscilla" w:date="2022-12-23T14:03:00Z">
        <w:r w:rsidR="008002E8">
          <w:rPr>
            <w:rFonts w:ascii="Arial" w:eastAsia="Times New Roman" w:hAnsi="Arial" w:cs="Arial"/>
            <w:color w:val="000000"/>
            <w:sz w:val="22"/>
            <w:szCs w:val="22"/>
          </w:rPr>
          <w:t xml:space="preserve"> </w:t>
        </w:r>
        <w:commentRangeStart w:id="29"/>
        <w:r w:rsidR="008002E8">
          <w:rPr>
            <w:rFonts w:ascii="Arial" w:eastAsia="Times New Roman" w:hAnsi="Arial" w:cs="Arial"/>
            <w:color w:val="000000"/>
            <w:sz w:val="22"/>
            <w:szCs w:val="22"/>
          </w:rPr>
          <w:t>gaining skills through education</w:t>
        </w:r>
      </w:ins>
      <w:r w:rsidRPr="00B31148">
        <w:rPr>
          <w:rFonts w:ascii="Arial" w:eastAsia="Times New Roman" w:hAnsi="Arial" w:cs="Arial"/>
          <w:color w:val="000000"/>
          <w:sz w:val="22"/>
          <w:szCs w:val="22"/>
        </w:rPr>
        <w:t xml:space="preserve"> </w:t>
      </w:r>
      <w:del w:id="30" w:author="Thalia Priscilla" w:date="2022-12-23T13:09:00Z">
        <w:r w:rsidRPr="00B31148" w:rsidDel="00C569B1">
          <w:rPr>
            <w:rFonts w:ascii="Arial" w:eastAsia="Times New Roman" w:hAnsi="Arial" w:cs="Arial"/>
            <w:color w:val="000000"/>
            <w:sz w:val="22"/>
            <w:szCs w:val="22"/>
          </w:rPr>
          <w:delText>going to school</w:delText>
        </w:r>
      </w:del>
      <w:del w:id="31" w:author="Thalia Priscilla" w:date="2022-12-23T14:02:00Z">
        <w:r w:rsidRPr="00B31148" w:rsidDel="008002E8">
          <w:rPr>
            <w:rFonts w:ascii="Arial" w:eastAsia="Times New Roman" w:hAnsi="Arial" w:cs="Arial"/>
            <w:color w:val="000000"/>
            <w:sz w:val="22"/>
            <w:szCs w:val="22"/>
          </w:rPr>
          <w:delText xml:space="preserve"> </w:delText>
        </w:r>
      </w:del>
      <w:r w:rsidRPr="00B31148">
        <w:rPr>
          <w:rFonts w:ascii="Arial" w:eastAsia="Times New Roman" w:hAnsi="Arial" w:cs="Arial"/>
          <w:color w:val="000000"/>
          <w:sz w:val="22"/>
          <w:szCs w:val="22"/>
        </w:rPr>
        <w:t>are</w:t>
      </w:r>
      <w:ins w:id="32" w:author="Thalia Priscilla" w:date="2022-12-23T14:03:00Z">
        <w:r w:rsidR="008002E8">
          <w:rPr>
            <w:rFonts w:ascii="Arial" w:eastAsia="Times New Roman" w:hAnsi="Arial" w:cs="Arial"/>
            <w:color w:val="000000"/>
            <w:sz w:val="22"/>
            <w:szCs w:val="22"/>
          </w:rPr>
          <w:t xml:space="preserve"> possibly</w:t>
        </w:r>
      </w:ins>
      <w:r w:rsidRPr="00B31148">
        <w:rPr>
          <w:rFonts w:ascii="Arial" w:eastAsia="Times New Roman" w:hAnsi="Arial" w:cs="Arial"/>
          <w:color w:val="000000"/>
          <w:sz w:val="22"/>
          <w:szCs w:val="22"/>
        </w:rPr>
        <w:t xml:space="preserve"> limited to </w:t>
      </w:r>
      <w:del w:id="33" w:author="Thalia Priscilla" w:date="2022-12-23T14:03:00Z">
        <w:r w:rsidRPr="00B31148" w:rsidDel="008002E8">
          <w:rPr>
            <w:rFonts w:ascii="Arial" w:eastAsia="Times New Roman" w:hAnsi="Arial" w:cs="Arial"/>
            <w:color w:val="000000"/>
            <w:sz w:val="22"/>
            <w:szCs w:val="22"/>
          </w:rPr>
          <w:delText>the ones</w:delText>
        </w:r>
      </w:del>
      <w:ins w:id="34" w:author="Thalia Priscilla" w:date="2022-12-23T14:03:00Z">
        <w:r w:rsidR="008002E8">
          <w:rPr>
            <w:rFonts w:ascii="Arial" w:eastAsia="Times New Roman" w:hAnsi="Arial" w:cs="Arial"/>
            <w:color w:val="000000"/>
            <w:sz w:val="22"/>
            <w:szCs w:val="22"/>
          </w:rPr>
          <w:t>those</w:t>
        </w:r>
      </w:ins>
      <w:r w:rsidRPr="00B31148">
        <w:rPr>
          <w:rFonts w:ascii="Arial" w:eastAsia="Times New Roman" w:hAnsi="Arial" w:cs="Arial"/>
          <w:color w:val="000000"/>
          <w:sz w:val="22"/>
          <w:szCs w:val="22"/>
        </w:rPr>
        <w:t xml:space="preserve"> with better access to education and younger generations in peak learning age</w:t>
      </w:r>
      <w:commentRangeEnd w:id="29"/>
      <w:r w:rsidR="008002E8">
        <w:rPr>
          <w:rStyle w:val="CommentReference"/>
        </w:rPr>
        <w:commentReference w:id="29"/>
      </w:r>
      <w:r w:rsidRPr="00B31148">
        <w:rPr>
          <w:rFonts w:ascii="Arial" w:eastAsia="Times New Roman" w:hAnsi="Arial" w:cs="Arial"/>
          <w:color w:val="000000"/>
          <w:sz w:val="22"/>
          <w:szCs w:val="22"/>
        </w:rPr>
        <w:t xml:space="preserve">. Then, what </w:t>
      </w:r>
      <w:del w:id="35" w:author="Thalia Priscilla" w:date="2022-12-23T13:06:00Z">
        <w:r w:rsidRPr="00B31148" w:rsidDel="00C569B1">
          <w:rPr>
            <w:rFonts w:ascii="Arial" w:eastAsia="Times New Roman" w:hAnsi="Arial" w:cs="Arial"/>
            <w:color w:val="000000"/>
            <w:sz w:val="22"/>
            <w:szCs w:val="22"/>
          </w:rPr>
          <w:delText xml:space="preserve">should </w:delText>
        </w:r>
      </w:del>
      <w:ins w:id="36" w:author="Thalia Priscilla" w:date="2022-12-23T13:06:00Z">
        <w:r w:rsidR="00C569B1">
          <w:rPr>
            <w:rFonts w:ascii="Arial" w:eastAsia="Times New Roman" w:hAnsi="Arial" w:cs="Arial"/>
            <w:color w:val="000000"/>
            <w:sz w:val="22"/>
            <w:szCs w:val="22"/>
          </w:rPr>
          <w:t>can</w:t>
        </w:r>
        <w:r w:rsidR="00C569B1"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we do </w:t>
      </w:r>
      <w:del w:id="37" w:author="Thalia Priscilla" w:date="2022-12-23T13:06:00Z">
        <w:r w:rsidRPr="00B31148" w:rsidDel="00C569B1">
          <w:rPr>
            <w:rFonts w:ascii="Arial" w:eastAsia="Times New Roman" w:hAnsi="Arial" w:cs="Arial"/>
            <w:color w:val="000000"/>
            <w:sz w:val="22"/>
            <w:szCs w:val="22"/>
          </w:rPr>
          <w:delText xml:space="preserve">with </w:delText>
        </w:r>
      </w:del>
      <w:ins w:id="38" w:author="Thalia Priscilla" w:date="2022-12-23T13:06:00Z">
        <w:r w:rsidR="00C569B1">
          <w:rPr>
            <w:rFonts w:ascii="Arial" w:eastAsia="Times New Roman" w:hAnsi="Arial" w:cs="Arial"/>
            <w:color w:val="000000"/>
            <w:sz w:val="22"/>
            <w:szCs w:val="22"/>
          </w:rPr>
          <w:t>to support</w:t>
        </w:r>
        <w:r w:rsidR="00C569B1"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groups with </w:t>
      </w:r>
      <w:del w:id="39" w:author="Thalia Priscilla" w:date="2022-12-23T13:05:00Z">
        <w:r w:rsidRPr="00B31148" w:rsidDel="00C569B1">
          <w:rPr>
            <w:rFonts w:ascii="Arial" w:eastAsia="Times New Roman" w:hAnsi="Arial" w:cs="Arial"/>
            <w:color w:val="000000"/>
            <w:sz w:val="22"/>
            <w:szCs w:val="22"/>
          </w:rPr>
          <w:delText xml:space="preserve">low </w:delText>
        </w:r>
      </w:del>
      <w:ins w:id="40" w:author="Thalia Priscilla" w:date="2022-12-23T13:05:00Z">
        <w:r w:rsidR="00C569B1">
          <w:rPr>
            <w:rFonts w:ascii="Arial" w:eastAsia="Times New Roman" w:hAnsi="Arial" w:cs="Arial"/>
            <w:color w:val="000000"/>
            <w:sz w:val="22"/>
            <w:szCs w:val="22"/>
          </w:rPr>
          <w:t>limited</w:t>
        </w:r>
        <w:r w:rsidR="00C569B1"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education access and </w:t>
      </w:r>
      <w:ins w:id="41" w:author="Thalia Priscilla" w:date="2022-12-23T13:06:00Z">
        <w:r w:rsidR="00C569B1">
          <w:rPr>
            <w:rFonts w:ascii="Arial" w:eastAsia="Times New Roman" w:hAnsi="Arial" w:cs="Arial"/>
            <w:color w:val="000000"/>
            <w:sz w:val="22"/>
            <w:szCs w:val="22"/>
          </w:rPr>
          <w:t xml:space="preserve">older </w:t>
        </w:r>
      </w:ins>
      <w:r w:rsidRPr="00B31148">
        <w:rPr>
          <w:rFonts w:ascii="Arial" w:eastAsia="Times New Roman" w:hAnsi="Arial" w:cs="Arial"/>
          <w:color w:val="000000"/>
          <w:sz w:val="22"/>
          <w:szCs w:val="22"/>
        </w:rPr>
        <w:t>generations</w:t>
      </w:r>
      <w:del w:id="42" w:author="Thalia Priscilla" w:date="2022-12-23T13:59:00Z">
        <w:r w:rsidRPr="00B31148" w:rsidDel="005E3014">
          <w:rPr>
            <w:rFonts w:ascii="Arial" w:eastAsia="Times New Roman" w:hAnsi="Arial" w:cs="Arial"/>
            <w:color w:val="000000"/>
            <w:sz w:val="22"/>
            <w:szCs w:val="22"/>
          </w:rPr>
          <w:delText xml:space="preserve"> who are no longer at their peak speed of mental processing</w:delText>
        </w:r>
      </w:del>
      <w:r w:rsidRPr="00B31148">
        <w:rPr>
          <w:rFonts w:ascii="Arial" w:eastAsia="Times New Roman" w:hAnsi="Arial" w:cs="Arial"/>
          <w:color w:val="000000"/>
          <w:sz w:val="22"/>
          <w:szCs w:val="22"/>
        </w:rPr>
        <w:t xml:space="preserve">? We can bring back industrialization </w:t>
      </w:r>
      <w:del w:id="43" w:author="Thalia Priscilla" w:date="2022-12-23T14:10:00Z">
        <w:r w:rsidRPr="00B31148" w:rsidDel="003A7F60">
          <w:rPr>
            <w:rFonts w:ascii="Arial" w:eastAsia="Times New Roman" w:hAnsi="Arial" w:cs="Arial"/>
            <w:color w:val="000000"/>
            <w:sz w:val="22"/>
            <w:szCs w:val="22"/>
          </w:rPr>
          <w:delText xml:space="preserve">and </w:delText>
        </w:r>
      </w:del>
      <w:ins w:id="44" w:author="Thalia Priscilla" w:date="2022-12-23T14:10:00Z">
        <w:r w:rsidR="003A7F60">
          <w:rPr>
            <w:rFonts w:ascii="Arial" w:eastAsia="Times New Roman" w:hAnsi="Arial" w:cs="Arial"/>
            <w:color w:val="000000"/>
            <w:sz w:val="22"/>
            <w:szCs w:val="22"/>
          </w:rPr>
          <w:t>to</w:t>
        </w:r>
        <w:r w:rsidR="003A7F60"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employ them.</w:t>
      </w:r>
    </w:p>
    <w:p w14:paraId="14EEC685" w14:textId="77777777" w:rsidR="00B31148" w:rsidRPr="00B31148" w:rsidRDefault="00B31148" w:rsidP="00B31148">
      <w:pPr>
        <w:rPr>
          <w:rFonts w:ascii="Times New Roman" w:eastAsia="Times New Roman" w:hAnsi="Times New Roman" w:cs="Times New Roman"/>
        </w:rPr>
      </w:pPr>
    </w:p>
    <w:p w14:paraId="27428B26" w14:textId="7DBBC98A"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The </w:t>
      </w:r>
      <w:del w:id="45" w:author="Thalia Priscilla" w:date="2022-12-23T14:05:00Z">
        <w:r w:rsidRPr="00B31148" w:rsidDel="008002E8">
          <w:rPr>
            <w:rFonts w:ascii="Arial" w:eastAsia="Times New Roman" w:hAnsi="Arial" w:cs="Arial"/>
            <w:color w:val="000000"/>
            <w:sz w:val="22"/>
            <w:szCs w:val="22"/>
          </w:rPr>
          <w:delText xml:space="preserve">evidence </w:delText>
        </w:r>
      </w:del>
      <w:ins w:id="46" w:author="Thalia Priscilla" w:date="2022-12-23T14:05:00Z">
        <w:r w:rsidR="008002E8">
          <w:rPr>
            <w:rFonts w:ascii="Arial" w:eastAsia="Times New Roman" w:hAnsi="Arial" w:cs="Arial"/>
            <w:color w:val="000000"/>
            <w:sz w:val="22"/>
            <w:szCs w:val="22"/>
          </w:rPr>
          <w:t>benefit</w:t>
        </w:r>
        <w:r w:rsidR="008002E8"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of industrialization has been showcased in China, </w:t>
      </w:r>
      <w:ins w:id="47" w:author="Thalia Priscilla" w:date="2022-12-23T14:07:00Z">
        <w:r w:rsidR="00FB72C5">
          <w:rPr>
            <w:rFonts w:ascii="Arial" w:eastAsia="Times New Roman" w:hAnsi="Arial" w:cs="Arial"/>
            <w:color w:val="000000"/>
            <w:sz w:val="22"/>
            <w:szCs w:val="22"/>
          </w:rPr>
          <w:t xml:space="preserve"> which </w:t>
        </w:r>
      </w:ins>
      <w:r w:rsidRPr="00B31148">
        <w:rPr>
          <w:rFonts w:ascii="Arial" w:eastAsia="Times New Roman" w:hAnsi="Arial" w:cs="Arial"/>
          <w:color w:val="000000"/>
          <w:sz w:val="22"/>
          <w:szCs w:val="22"/>
        </w:rPr>
        <w:t>successfully rais</w:t>
      </w:r>
      <w:ins w:id="48" w:author="Thalia Priscilla" w:date="2022-12-23T14:07:00Z">
        <w:r w:rsidR="00FB72C5">
          <w:rPr>
            <w:rFonts w:ascii="Arial" w:eastAsia="Times New Roman" w:hAnsi="Arial" w:cs="Arial"/>
            <w:color w:val="000000"/>
            <w:sz w:val="22"/>
            <w:szCs w:val="22"/>
          </w:rPr>
          <w:t>ed</w:t>
        </w:r>
      </w:ins>
      <w:del w:id="49" w:author="Thalia Priscilla" w:date="2022-12-23T14:07:00Z">
        <w:r w:rsidRPr="00B31148" w:rsidDel="00FB72C5">
          <w:rPr>
            <w:rFonts w:ascii="Arial" w:eastAsia="Times New Roman" w:hAnsi="Arial" w:cs="Arial"/>
            <w:color w:val="000000"/>
            <w:sz w:val="22"/>
            <w:szCs w:val="22"/>
          </w:rPr>
          <w:delText>ing</w:delText>
        </w:r>
      </w:del>
      <w:r w:rsidRPr="00B31148">
        <w:rPr>
          <w:rFonts w:ascii="Arial" w:eastAsia="Times New Roman" w:hAnsi="Arial" w:cs="Arial"/>
          <w:color w:val="000000"/>
          <w:sz w:val="22"/>
          <w:szCs w:val="22"/>
        </w:rPr>
        <w:t xml:space="preserve"> the lives of its citizens from extreme poverty in the early 2000s. Indonesia had an </w:t>
      </w:r>
      <w:commentRangeStart w:id="50"/>
      <w:r w:rsidRPr="00B31148">
        <w:rPr>
          <w:rFonts w:ascii="Arial" w:eastAsia="Times New Roman" w:hAnsi="Arial" w:cs="Arial"/>
          <w:color w:val="000000"/>
          <w:sz w:val="22"/>
          <w:szCs w:val="22"/>
        </w:rPr>
        <w:t>industrialization peak moment</w:t>
      </w:r>
      <w:commentRangeEnd w:id="50"/>
      <w:r w:rsidR="00FB72C5">
        <w:rPr>
          <w:rStyle w:val="CommentReference"/>
        </w:rPr>
        <w:commentReference w:id="50"/>
      </w:r>
      <w:r w:rsidRPr="00B31148">
        <w:rPr>
          <w:rFonts w:ascii="Arial" w:eastAsia="Times New Roman" w:hAnsi="Arial" w:cs="Arial"/>
          <w:color w:val="000000"/>
          <w:sz w:val="22"/>
          <w:szCs w:val="22"/>
        </w:rPr>
        <w:t xml:space="preserve">, but, unfortunately, it was forcefully shifted to service sectors because we lost to China’s manufacturing cost. We need to learn from China to be more competitive in industrialization. Once we can </w:t>
      </w:r>
      <w:commentRangeStart w:id="51"/>
      <w:del w:id="52" w:author="Thalia Priscilla" w:date="2022-12-23T14:07:00Z">
        <w:r w:rsidRPr="00B31148" w:rsidDel="008002E8">
          <w:rPr>
            <w:rFonts w:ascii="Arial" w:eastAsia="Times New Roman" w:hAnsi="Arial" w:cs="Arial"/>
            <w:color w:val="000000"/>
            <w:sz w:val="22"/>
            <w:szCs w:val="22"/>
          </w:rPr>
          <w:delText xml:space="preserve">surely </w:delText>
        </w:r>
      </w:del>
      <w:del w:id="53" w:author="Thalia Priscilla" w:date="2022-12-23T14:11:00Z">
        <w:r w:rsidRPr="00B31148" w:rsidDel="00BD3F98">
          <w:rPr>
            <w:rFonts w:ascii="Arial" w:eastAsia="Times New Roman" w:hAnsi="Arial" w:cs="Arial"/>
            <w:color w:val="000000"/>
            <w:sz w:val="22"/>
            <w:szCs w:val="22"/>
          </w:rPr>
          <w:delText>provide better lives</w:delText>
        </w:r>
      </w:del>
      <w:del w:id="54" w:author="Thalia Priscilla" w:date="2022-12-23T14:20:00Z">
        <w:r w:rsidRPr="00B31148" w:rsidDel="007210FE">
          <w:rPr>
            <w:rFonts w:ascii="Arial" w:eastAsia="Times New Roman" w:hAnsi="Arial" w:cs="Arial"/>
            <w:color w:val="000000"/>
            <w:sz w:val="22"/>
            <w:szCs w:val="22"/>
          </w:rPr>
          <w:delText xml:space="preserve"> </w:delText>
        </w:r>
      </w:del>
      <w:ins w:id="55" w:author="Thalia Priscilla" w:date="2022-12-23T14:20:00Z">
        <w:r w:rsidR="007210FE">
          <w:rPr>
            <w:rFonts w:ascii="Arial" w:eastAsia="Times New Roman" w:hAnsi="Arial" w:cs="Arial"/>
            <w:color w:val="000000"/>
            <w:sz w:val="22"/>
            <w:szCs w:val="22"/>
          </w:rPr>
          <w:t xml:space="preserve">through providing </w:t>
        </w:r>
        <w:r w:rsidR="007210FE">
          <w:rPr>
            <w:rFonts w:ascii="Arial" w:eastAsia="Times New Roman" w:hAnsi="Arial" w:cs="Arial"/>
            <w:color w:val="000000"/>
            <w:sz w:val="22"/>
            <w:szCs w:val="22"/>
          </w:rPr>
          <w:t>help to improve the lives of lower-</w:t>
        </w:r>
        <w:proofErr w:type="spellStart"/>
        <w:r w:rsidR="007210FE">
          <w:rPr>
            <w:rFonts w:ascii="Arial" w:eastAsia="Times New Roman" w:hAnsi="Arial" w:cs="Arial"/>
            <w:color w:val="000000"/>
            <w:sz w:val="22"/>
            <w:szCs w:val="22"/>
          </w:rPr>
          <w:t>skiled</w:t>
        </w:r>
        <w:proofErr w:type="spellEnd"/>
        <w:r w:rsidR="007210FE">
          <w:rPr>
            <w:rFonts w:ascii="Arial" w:eastAsia="Times New Roman" w:hAnsi="Arial" w:cs="Arial"/>
            <w:color w:val="000000"/>
            <w:sz w:val="22"/>
            <w:szCs w:val="22"/>
          </w:rPr>
          <w:t xml:space="preserve"> workers</w:t>
        </w:r>
        <w:r w:rsidR="007210FE" w:rsidRPr="00B31148">
          <w:rPr>
            <w:rFonts w:ascii="Arial" w:eastAsia="Times New Roman" w:hAnsi="Arial" w:cs="Arial"/>
            <w:color w:val="000000"/>
            <w:sz w:val="22"/>
            <w:szCs w:val="22"/>
          </w:rPr>
          <w:t xml:space="preserve"> </w:t>
        </w:r>
        <w:r w:rsidR="007210FE">
          <w:rPr>
            <w:rFonts w:ascii="Arial" w:eastAsia="Times New Roman" w:hAnsi="Arial" w:cs="Arial"/>
            <w:color w:val="000000"/>
            <w:sz w:val="22"/>
            <w:szCs w:val="22"/>
          </w:rPr>
          <w:t>employment</w:t>
        </w:r>
      </w:ins>
      <w:del w:id="56" w:author="Thalia Priscilla" w:date="2022-12-23T14:11:00Z">
        <w:r w:rsidRPr="00B31148" w:rsidDel="00BD3F98">
          <w:rPr>
            <w:rFonts w:ascii="Arial" w:eastAsia="Times New Roman" w:hAnsi="Arial" w:cs="Arial"/>
            <w:color w:val="000000"/>
            <w:sz w:val="22"/>
            <w:szCs w:val="22"/>
          </w:rPr>
          <w:delText xml:space="preserve">for </w:delText>
        </w:r>
      </w:del>
      <w:commentRangeEnd w:id="51"/>
      <w:r w:rsidR="007210FE">
        <w:rPr>
          <w:rStyle w:val="CommentReference"/>
        </w:rPr>
        <w:commentReference w:id="51"/>
      </w:r>
      <w:del w:id="57" w:author="Thalia Priscilla" w:date="2022-12-23T14:11:00Z">
        <w:r w:rsidRPr="00B31148" w:rsidDel="00BD3F98">
          <w:rPr>
            <w:rFonts w:ascii="Arial" w:eastAsia="Times New Roman" w:hAnsi="Arial" w:cs="Arial"/>
            <w:color w:val="000000"/>
            <w:sz w:val="22"/>
            <w:szCs w:val="22"/>
          </w:rPr>
          <w:delText>lower-skilled workers</w:delText>
        </w:r>
      </w:del>
      <w:r w:rsidRPr="00B31148">
        <w:rPr>
          <w:rFonts w:ascii="Arial" w:eastAsia="Times New Roman" w:hAnsi="Arial" w:cs="Arial"/>
          <w:color w:val="000000"/>
          <w:sz w:val="22"/>
          <w:szCs w:val="22"/>
        </w:rPr>
        <w:t xml:space="preserve">, Indonesia </w:t>
      </w:r>
      <w:ins w:id="58" w:author="Thalia Priscilla" w:date="2022-12-23T12:36:00Z">
        <w:r w:rsidR="00897C88">
          <w:rPr>
            <w:rFonts w:ascii="Arial" w:eastAsia="Times New Roman" w:hAnsi="Arial" w:cs="Arial"/>
            <w:color w:val="000000"/>
            <w:sz w:val="22"/>
            <w:szCs w:val="22"/>
          </w:rPr>
          <w:t>can</w:t>
        </w:r>
      </w:ins>
      <w:ins w:id="59" w:author="Thalia Priscilla" w:date="2022-12-23T14:07:00Z">
        <w:r w:rsidR="00A434E6">
          <w:rPr>
            <w:rFonts w:ascii="Arial" w:eastAsia="Times New Roman" w:hAnsi="Arial" w:cs="Arial"/>
            <w:color w:val="000000"/>
            <w:sz w:val="22"/>
            <w:szCs w:val="22"/>
          </w:rPr>
          <w:t xml:space="preserve"> hopefully</w:t>
        </w:r>
      </w:ins>
      <w:ins w:id="60" w:author="Thalia Priscilla" w:date="2022-12-23T12:36:00Z">
        <w:r w:rsidR="00897C88">
          <w:rPr>
            <w:rFonts w:ascii="Arial" w:eastAsia="Times New Roman" w:hAnsi="Arial" w:cs="Arial"/>
            <w:color w:val="000000"/>
            <w:sz w:val="22"/>
            <w:szCs w:val="22"/>
          </w:rPr>
          <w:t xml:space="preserve"> get</w:t>
        </w:r>
      </w:ins>
      <w:del w:id="61" w:author="Thalia Priscilla" w:date="2022-12-23T12:36:00Z">
        <w:r w:rsidRPr="00B31148" w:rsidDel="00897C88">
          <w:rPr>
            <w:rFonts w:ascii="Arial" w:eastAsia="Times New Roman" w:hAnsi="Arial" w:cs="Arial"/>
            <w:color w:val="000000"/>
            <w:sz w:val="22"/>
            <w:szCs w:val="22"/>
          </w:rPr>
          <w:delText>is</w:delText>
        </w:r>
      </w:del>
      <w:r w:rsidRPr="00B31148">
        <w:rPr>
          <w:rFonts w:ascii="Arial" w:eastAsia="Times New Roman" w:hAnsi="Arial" w:cs="Arial"/>
          <w:color w:val="000000"/>
          <w:sz w:val="22"/>
          <w:szCs w:val="22"/>
        </w:rPr>
        <w:t xml:space="preserve"> back on track to escape </w:t>
      </w:r>
      <w:del w:id="62" w:author="Thalia Priscilla" w:date="2022-12-23T12:37:00Z">
        <w:r w:rsidRPr="00B31148" w:rsidDel="00897C88">
          <w:rPr>
            <w:rFonts w:ascii="Arial" w:eastAsia="Times New Roman" w:hAnsi="Arial" w:cs="Arial"/>
            <w:color w:val="000000"/>
            <w:sz w:val="22"/>
            <w:szCs w:val="22"/>
          </w:rPr>
          <w:delText xml:space="preserve">from </w:delText>
        </w:r>
      </w:del>
      <w:r w:rsidRPr="00B31148">
        <w:rPr>
          <w:rFonts w:ascii="Arial" w:eastAsia="Times New Roman" w:hAnsi="Arial" w:cs="Arial"/>
          <w:color w:val="000000"/>
          <w:sz w:val="22"/>
          <w:szCs w:val="22"/>
        </w:rPr>
        <w:t>the lower-middle income trap</w:t>
      </w:r>
      <w:ins w:id="63" w:author="Thalia Priscilla" w:date="2022-12-23T12:37:00Z">
        <w:r w:rsidR="00897C88">
          <w:rPr>
            <w:rFonts w:ascii="Arial" w:eastAsia="Times New Roman" w:hAnsi="Arial" w:cs="Arial"/>
            <w:color w:val="000000"/>
            <w:sz w:val="22"/>
            <w:szCs w:val="22"/>
          </w:rPr>
          <w:t>,</w:t>
        </w:r>
      </w:ins>
      <w:del w:id="64" w:author="Thalia Priscilla" w:date="2022-12-23T12:37:00Z">
        <w:r w:rsidRPr="00B31148" w:rsidDel="00897C88">
          <w:rPr>
            <w:rFonts w:ascii="Arial" w:eastAsia="Times New Roman" w:hAnsi="Arial" w:cs="Arial"/>
            <w:color w:val="000000"/>
            <w:sz w:val="22"/>
            <w:szCs w:val="22"/>
          </w:rPr>
          <w:delText xml:space="preserve"> which will</w:delText>
        </w:r>
      </w:del>
      <w:ins w:id="65" w:author="Thalia Priscilla" w:date="2022-12-23T14:07:00Z">
        <w:r w:rsidR="00A434E6">
          <w:rPr>
            <w:rFonts w:ascii="Arial" w:eastAsia="Times New Roman" w:hAnsi="Arial" w:cs="Arial"/>
            <w:color w:val="000000"/>
            <w:sz w:val="22"/>
            <w:szCs w:val="22"/>
          </w:rPr>
          <w:t xml:space="preserve"> and</w:t>
        </w:r>
      </w:ins>
      <w:r w:rsidRPr="00B31148">
        <w:rPr>
          <w:rFonts w:ascii="Arial" w:eastAsia="Times New Roman" w:hAnsi="Arial" w:cs="Arial"/>
          <w:color w:val="000000"/>
          <w:sz w:val="22"/>
          <w:szCs w:val="22"/>
        </w:rPr>
        <w:t xml:space="preserve"> eventually become a developed country.</w:t>
      </w:r>
    </w:p>
    <w:p w14:paraId="3EE0F870" w14:textId="77777777" w:rsidR="00B31148" w:rsidRPr="00B31148" w:rsidRDefault="00B31148" w:rsidP="00B31148">
      <w:pPr>
        <w:rPr>
          <w:rFonts w:ascii="Times New Roman" w:eastAsia="Times New Roman" w:hAnsi="Times New Roman" w:cs="Times New Roman"/>
        </w:rPr>
      </w:pPr>
    </w:p>
    <w:p w14:paraId="57A7AD0A" w14:textId="5FA6C521"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This issue motivates me to pursue further studies in Operational Research (OR) because OR is a study that complements well with industrialization. I aspire to be an entrepreneur in the supply chain &amp; manufacturing industry who is capable of ensuring that our industry’s end-to-end process is optimised. The foremost application of OR will be to find the balance between allocating skilled and unskilled workers in the industr</w:t>
      </w:r>
      <w:ins w:id="66" w:author="Thalia Priscilla" w:date="2022-12-23T14:12:00Z">
        <w:r w:rsidR="00BD3F98">
          <w:rPr>
            <w:rFonts w:ascii="Arial" w:eastAsia="Times New Roman" w:hAnsi="Arial" w:cs="Arial"/>
            <w:color w:val="000000"/>
            <w:sz w:val="22"/>
            <w:szCs w:val="22"/>
          </w:rPr>
          <w:t>y</w:t>
        </w:r>
      </w:ins>
      <w:del w:id="67" w:author="Thalia Priscilla" w:date="2022-12-23T14:12:00Z">
        <w:r w:rsidRPr="00B31148" w:rsidDel="00BD3F98">
          <w:rPr>
            <w:rFonts w:ascii="Arial" w:eastAsia="Times New Roman" w:hAnsi="Arial" w:cs="Arial"/>
            <w:color w:val="000000"/>
            <w:sz w:val="22"/>
            <w:szCs w:val="22"/>
          </w:rPr>
          <w:delText>ies</w:delText>
        </w:r>
      </w:del>
      <w:r w:rsidRPr="00B31148">
        <w:rPr>
          <w:rFonts w:ascii="Arial" w:eastAsia="Times New Roman" w:hAnsi="Arial" w:cs="Arial"/>
          <w:color w:val="000000"/>
          <w:sz w:val="22"/>
          <w:szCs w:val="22"/>
        </w:rPr>
        <w:t xml:space="preserve">, so that we can entrust the skilled ones to lead and train the unskilled ones. To complement this, we apply OR to build a robust end-to-end production process in factories to ensure competitive manufacturing costs with minimum waste disposal. These are just some small components of issues that we can solve with OR, and </w:t>
      </w:r>
      <w:ins w:id="68" w:author="Thalia Priscilla" w:date="2022-12-23T14:12:00Z">
        <w:r w:rsidR="00A55BB7">
          <w:rPr>
            <w:rFonts w:ascii="Arial" w:eastAsia="Times New Roman" w:hAnsi="Arial" w:cs="Arial"/>
            <w:color w:val="000000"/>
            <w:sz w:val="22"/>
            <w:szCs w:val="22"/>
          </w:rPr>
          <w:t>the possibilities are endless</w:t>
        </w:r>
      </w:ins>
      <w:del w:id="69" w:author="Thalia Priscilla" w:date="2022-12-23T14:12:00Z">
        <w:r w:rsidRPr="00B31148" w:rsidDel="00A55BB7">
          <w:rPr>
            <w:rFonts w:ascii="Arial" w:eastAsia="Times New Roman" w:hAnsi="Arial" w:cs="Arial"/>
            <w:color w:val="000000"/>
            <w:sz w:val="22"/>
            <w:szCs w:val="22"/>
          </w:rPr>
          <w:delText>there are many more to come</w:delText>
        </w:r>
      </w:del>
      <w:r w:rsidRPr="00B31148">
        <w:rPr>
          <w:rFonts w:ascii="Arial" w:eastAsia="Times New Roman" w:hAnsi="Arial" w:cs="Arial"/>
          <w:color w:val="000000"/>
          <w:sz w:val="22"/>
          <w:szCs w:val="22"/>
        </w:rPr>
        <w:t>.</w:t>
      </w:r>
    </w:p>
    <w:p w14:paraId="56A635FE" w14:textId="77777777" w:rsidR="00B31148" w:rsidRPr="00B31148" w:rsidRDefault="00B31148" w:rsidP="00B31148">
      <w:pPr>
        <w:rPr>
          <w:rFonts w:ascii="Times New Roman" w:eastAsia="Times New Roman" w:hAnsi="Times New Roman" w:cs="Times New Roman"/>
        </w:rPr>
      </w:pPr>
      <w:r w:rsidRPr="00B31148">
        <w:rPr>
          <w:rFonts w:ascii="Times New Roman" w:eastAsia="Times New Roman" w:hAnsi="Times New Roman" w:cs="Times New Roman"/>
          <w:color w:val="000000"/>
        </w:rPr>
        <w:t> </w:t>
      </w:r>
    </w:p>
    <w:p w14:paraId="4172378D" w14:textId="1495F5DB"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There are several motivations on why I want to pursue an advanced degree in Operations Research &amp; Analytics. My first motivation is to </w:t>
      </w:r>
      <w:del w:id="70" w:author="Thalia Priscilla" w:date="2022-12-23T14:13:00Z">
        <w:r w:rsidRPr="00B31148" w:rsidDel="00A55BB7">
          <w:rPr>
            <w:rFonts w:ascii="Arial" w:eastAsia="Times New Roman" w:hAnsi="Arial" w:cs="Arial"/>
            <w:color w:val="000000"/>
            <w:sz w:val="22"/>
            <w:szCs w:val="22"/>
          </w:rPr>
          <w:delText xml:space="preserve">bring </w:delText>
        </w:r>
      </w:del>
      <w:ins w:id="71" w:author="Thalia Priscilla" w:date="2022-12-23T14:13:00Z">
        <w:r w:rsidR="00A55BB7">
          <w:rPr>
            <w:rFonts w:ascii="Arial" w:eastAsia="Times New Roman" w:hAnsi="Arial" w:cs="Arial"/>
            <w:color w:val="000000"/>
            <w:sz w:val="22"/>
            <w:szCs w:val="22"/>
          </w:rPr>
          <w:t>acquire</w:t>
        </w:r>
        <w:r w:rsidR="00A55BB7"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a specialty in my area of interest, that is supply chain &amp; manufacturing, in management consulting. I am intrigued to become a management consultant prior to achieving my entrepreneurial dream because the industry allows me to provide advice and solutions that can improve the performance of businesses in various industries, especially supply chain &amp; manufacturing. I recently joined </w:t>
      </w:r>
      <w:del w:id="72" w:author="Thalia Priscilla" w:date="2022-12-23T14:14:00Z">
        <w:r w:rsidRPr="00B31148" w:rsidDel="00A55BB7">
          <w:rPr>
            <w:rFonts w:ascii="Arial" w:eastAsia="Times New Roman" w:hAnsi="Arial" w:cs="Arial"/>
            <w:color w:val="000000"/>
            <w:sz w:val="22"/>
            <w:szCs w:val="22"/>
          </w:rPr>
          <w:delText xml:space="preserve">the </w:delText>
        </w:r>
      </w:del>
      <w:r w:rsidRPr="00B31148">
        <w:rPr>
          <w:rFonts w:ascii="Arial" w:eastAsia="Times New Roman" w:hAnsi="Arial" w:cs="Arial"/>
          <w:color w:val="000000"/>
          <w:sz w:val="22"/>
          <w:szCs w:val="22"/>
        </w:rPr>
        <w:t xml:space="preserve">BCG Indonesia networking session, and they mentioned that supply chain &amp; manufacturing is one of the fields </w:t>
      </w:r>
      <w:r w:rsidRPr="00B31148">
        <w:rPr>
          <w:rFonts w:ascii="Arial" w:eastAsia="Times New Roman" w:hAnsi="Arial" w:cs="Arial"/>
          <w:color w:val="000000"/>
          <w:sz w:val="22"/>
          <w:szCs w:val="22"/>
        </w:rPr>
        <w:lastRenderedPageBreak/>
        <w:t xml:space="preserve">that they focus on in Indonesia. While management consultants are not business-runners, the position can expose me to nearly all parts of a company, ranging from marketing up to operations, and I believe this is very important </w:t>
      </w:r>
      <w:ins w:id="73" w:author="Thalia Priscilla" w:date="2022-12-23T14:14:00Z">
        <w:r w:rsidR="00A55BB7">
          <w:rPr>
            <w:rFonts w:ascii="Arial" w:eastAsia="Times New Roman" w:hAnsi="Arial" w:cs="Arial"/>
            <w:color w:val="000000"/>
            <w:sz w:val="22"/>
            <w:szCs w:val="22"/>
          </w:rPr>
          <w:t xml:space="preserve">for </w:t>
        </w:r>
      </w:ins>
      <w:r w:rsidRPr="00B31148">
        <w:rPr>
          <w:rFonts w:ascii="Arial" w:eastAsia="Times New Roman" w:hAnsi="Arial" w:cs="Arial"/>
          <w:color w:val="000000"/>
          <w:sz w:val="22"/>
          <w:szCs w:val="22"/>
        </w:rPr>
        <w:t>when I set up my own factory in the future. Working as a management consultant</w:t>
      </w:r>
      <w:ins w:id="74" w:author="Thalia Priscilla" w:date="2022-12-23T14:14:00Z">
        <w:r w:rsidR="00A55BB7">
          <w:rPr>
            <w:rFonts w:ascii="Arial" w:eastAsia="Times New Roman" w:hAnsi="Arial" w:cs="Arial"/>
            <w:color w:val="000000"/>
            <w:sz w:val="22"/>
            <w:szCs w:val="22"/>
          </w:rPr>
          <w:t xml:space="preserve"> will</w:t>
        </w:r>
      </w:ins>
      <w:r w:rsidRPr="00B31148">
        <w:rPr>
          <w:rFonts w:ascii="Arial" w:eastAsia="Times New Roman" w:hAnsi="Arial" w:cs="Arial"/>
          <w:color w:val="000000"/>
          <w:sz w:val="22"/>
          <w:szCs w:val="22"/>
        </w:rPr>
        <w:t xml:space="preserve"> also help</w:t>
      </w:r>
      <w:del w:id="75" w:author="Thalia Priscilla" w:date="2022-12-23T14:14:00Z">
        <w:r w:rsidRPr="00B31148" w:rsidDel="00A55BB7">
          <w:rPr>
            <w:rFonts w:ascii="Arial" w:eastAsia="Times New Roman" w:hAnsi="Arial" w:cs="Arial"/>
            <w:color w:val="000000"/>
            <w:sz w:val="22"/>
            <w:szCs w:val="22"/>
          </w:rPr>
          <w:delText>s</w:delText>
        </w:r>
      </w:del>
      <w:ins w:id="76" w:author="Thalia Priscilla" w:date="2022-12-23T14:14:00Z">
        <w:r w:rsidR="00A55BB7">
          <w:rPr>
            <w:rFonts w:ascii="Arial" w:eastAsia="Times New Roman" w:hAnsi="Arial" w:cs="Arial"/>
            <w:color w:val="000000"/>
            <w:sz w:val="22"/>
            <w:szCs w:val="22"/>
          </w:rPr>
          <w:t xml:space="preserve"> me to</w:t>
        </w:r>
      </w:ins>
      <w:r w:rsidRPr="00B31148">
        <w:rPr>
          <w:rFonts w:ascii="Arial" w:eastAsia="Times New Roman" w:hAnsi="Arial" w:cs="Arial"/>
          <w:color w:val="000000"/>
          <w:sz w:val="22"/>
          <w:szCs w:val="22"/>
        </w:rPr>
        <w:t xml:space="preserve"> connect with </w:t>
      </w:r>
      <w:ins w:id="77" w:author="Thalia Priscilla" w:date="2022-12-23T14:14:00Z">
        <w:r w:rsidR="00A55BB7">
          <w:rPr>
            <w:rFonts w:ascii="Arial" w:eastAsia="Times New Roman" w:hAnsi="Arial" w:cs="Arial"/>
            <w:color w:val="000000"/>
            <w:sz w:val="22"/>
            <w:szCs w:val="22"/>
          </w:rPr>
          <w:t xml:space="preserve">relevant </w:t>
        </w:r>
      </w:ins>
      <w:del w:id="78" w:author="Thalia Priscilla" w:date="2022-12-23T14:14:00Z">
        <w:r w:rsidRPr="00B31148" w:rsidDel="00A55BB7">
          <w:rPr>
            <w:rFonts w:ascii="Arial" w:eastAsia="Times New Roman" w:hAnsi="Arial" w:cs="Arial"/>
            <w:color w:val="000000"/>
            <w:sz w:val="22"/>
            <w:szCs w:val="22"/>
          </w:rPr>
          <w:delText xml:space="preserve">respective </w:delText>
        </w:r>
      </w:del>
      <w:del w:id="79" w:author="Thalia Priscilla" w:date="2022-12-23T14:15:00Z">
        <w:r w:rsidRPr="00B31148" w:rsidDel="00A55BB7">
          <w:rPr>
            <w:rFonts w:ascii="Arial" w:eastAsia="Times New Roman" w:hAnsi="Arial" w:cs="Arial"/>
            <w:color w:val="000000"/>
            <w:sz w:val="22"/>
            <w:szCs w:val="22"/>
          </w:rPr>
          <w:delText>people</w:delText>
        </w:r>
      </w:del>
      <w:ins w:id="80" w:author="Thalia Priscilla" w:date="2022-12-23T14:15:00Z">
        <w:r w:rsidR="00A55BB7">
          <w:rPr>
            <w:rFonts w:ascii="Arial" w:eastAsia="Times New Roman" w:hAnsi="Arial" w:cs="Arial"/>
            <w:color w:val="000000"/>
            <w:sz w:val="22"/>
            <w:szCs w:val="22"/>
          </w:rPr>
          <w:t>individuals in the field</w:t>
        </w:r>
      </w:ins>
      <w:r w:rsidRPr="00B31148">
        <w:rPr>
          <w:rFonts w:ascii="Arial" w:eastAsia="Times New Roman" w:hAnsi="Arial" w:cs="Arial"/>
          <w:color w:val="000000"/>
          <w:sz w:val="22"/>
          <w:szCs w:val="22"/>
        </w:rPr>
        <w:t>, which makes it easier to gain a stronger presence in supply chain &amp; manufacturing. </w:t>
      </w:r>
    </w:p>
    <w:p w14:paraId="55C9F3BD" w14:textId="77777777" w:rsidR="00B31148" w:rsidRPr="00B31148" w:rsidRDefault="00B31148" w:rsidP="00B31148">
      <w:pPr>
        <w:rPr>
          <w:rFonts w:ascii="Times New Roman" w:eastAsia="Times New Roman" w:hAnsi="Times New Roman" w:cs="Times New Roman"/>
        </w:rPr>
      </w:pPr>
    </w:p>
    <w:p w14:paraId="3F98797E" w14:textId="5094A9AF"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Professionally, I have gone through several internship experiences as CEO office which involves working alongside CEOs who used to be management consultants from BCG and Strategy&amp;, and I gained plenty of professional experiences here. For instance, I have rotated to several roles in the company, which are business development &amp; partnership and product manager</w:t>
      </w:r>
      <w:del w:id="81" w:author="Thalia Priscilla" w:date="2022-12-23T12:41:00Z">
        <w:r w:rsidRPr="00B31148" w:rsidDel="00475CFD">
          <w:rPr>
            <w:rFonts w:ascii="Arial" w:eastAsia="Times New Roman" w:hAnsi="Arial" w:cs="Arial"/>
            <w:color w:val="000000"/>
            <w:sz w:val="22"/>
            <w:szCs w:val="22"/>
          </w:rPr>
          <w:delText xml:space="preserve"> here</w:delText>
        </w:r>
      </w:del>
      <w:r w:rsidRPr="00B31148">
        <w:rPr>
          <w:rFonts w:ascii="Arial" w:eastAsia="Times New Roman" w:hAnsi="Arial" w:cs="Arial"/>
          <w:color w:val="000000"/>
          <w:sz w:val="22"/>
          <w:szCs w:val="22"/>
        </w:rPr>
        <w:t>. It was challenging at first, not knowing anything but being forced to learn all parts of the company in one week without any onboarding session</w:t>
      </w:r>
      <w:ins w:id="82" w:author="Thalia Priscilla" w:date="2022-12-23T12:41:00Z">
        <w:r w:rsidR="00475CFD">
          <w:rPr>
            <w:rFonts w:ascii="Arial" w:eastAsia="Times New Roman" w:hAnsi="Arial" w:cs="Arial"/>
            <w:color w:val="000000"/>
            <w:sz w:val="22"/>
            <w:szCs w:val="22"/>
          </w:rPr>
          <w:t>.</w:t>
        </w:r>
      </w:ins>
      <w:del w:id="83" w:author="Thalia Priscilla" w:date="2022-12-23T12:41:00Z">
        <w:r w:rsidRPr="00B31148" w:rsidDel="00475CFD">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w:t>
      </w:r>
      <w:ins w:id="84" w:author="Thalia Priscilla" w:date="2022-12-23T12:41:00Z">
        <w:r w:rsidR="00475CFD">
          <w:rPr>
            <w:rFonts w:ascii="Arial" w:eastAsia="Times New Roman" w:hAnsi="Arial" w:cs="Arial"/>
            <w:color w:val="000000"/>
            <w:sz w:val="22"/>
            <w:szCs w:val="22"/>
          </w:rPr>
          <w:t>B</w:t>
        </w:r>
      </w:ins>
      <w:del w:id="85" w:author="Thalia Priscilla" w:date="2022-12-23T12:41:00Z">
        <w:r w:rsidRPr="00B31148" w:rsidDel="00475CFD">
          <w:rPr>
            <w:rFonts w:ascii="Arial" w:eastAsia="Times New Roman" w:hAnsi="Arial" w:cs="Arial"/>
            <w:color w:val="000000"/>
            <w:sz w:val="22"/>
            <w:szCs w:val="22"/>
          </w:rPr>
          <w:delText>b</w:delText>
        </w:r>
      </w:del>
      <w:r w:rsidRPr="00B31148">
        <w:rPr>
          <w:rFonts w:ascii="Arial" w:eastAsia="Times New Roman" w:hAnsi="Arial" w:cs="Arial"/>
          <w:color w:val="000000"/>
          <w:sz w:val="22"/>
          <w:szCs w:val="22"/>
        </w:rPr>
        <w:t>ut I learned to adapt quickly by having 1o1 sessions with relevant stakeholders and conducting personal research on the Internet; I eventually understood how the company runs</w:t>
      </w:r>
      <w:ins w:id="86" w:author="Thalia Priscilla" w:date="2022-12-23T14:16:00Z">
        <w:r w:rsidR="00A55BB7">
          <w:rPr>
            <w:rFonts w:ascii="Arial" w:eastAsia="Times New Roman" w:hAnsi="Arial" w:cs="Arial"/>
            <w:color w:val="000000"/>
            <w:sz w:val="22"/>
            <w:szCs w:val="22"/>
          </w:rPr>
          <w:t>, fairly</w:t>
        </w:r>
      </w:ins>
      <w:r w:rsidRPr="00B31148">
        <w:rPr>
          <w:rFonts w:ascii="Arial" w:eastAsia="Times New Roman" w:hAnsi="Arial" w:cs="Arial"/>
          <w:color w:val="000000"/>
          <w:sz w:val="22"/>
          <w:szCs w:val="22"/>
        </w:rPr>
        <w:t xml:space="preserve"> quickly. Another professional skill that I gained </w:t>
      </w:r>
      <w:proofErr w:type="spellStart"/>
      <w:ins w:id="87" w:author="Thalia Priscilla" w:date="2022-12-23T14:16:00Z">
        <w:r w:rsidR="00A55BB7">
          <w:rPr>
            <w:rFonts w:ascii="Arial" w:eastAsia="Times New Roman" w:hAnsi="Arial" w:cs="Arial"/>
            <w:color w:val="000000"/>
            <w:sz w:val="22"/>
            <w:szCs w:val="22"/>
          </w:rPr>
          <w:t>was</w:t>
        </w:r>
      </w:ins>
      <w:del w:id="88" w:author="Thalia Priscilla" w:date="2022-12-23T14:16:00Z">
        <w:r w:rsidRPr="00B31148" w:rsidDel="00A55BB7">
          <w:rPr>
            <w:rFonts w:ascii="Arial" w:eastAsia="Times New Roman" w:hAnsi="Arial" w:cs="Arial"/>
            <w:color w:val="000000"/>
            <w:sz w:val="22"/>
            <w:szCs w:val="22"/>
          </w:rPr>
          <w:delText>i</w:delText>
        </w:r>
      </w:del>
      <w:r w:rsidRPr="00B31148">
        <w:rPr>
          <w:rFonts w:ascii="Arial" w:eastAsia="Times New Roman" w:hAnsi="Arial" w:cs="Arial"/>
          <w:color w:val="000000"/>
          <w:sz w:val="22"/>
          <w:szCs w:val="22"/>
        </w:rPr>
        <w:t>s</w:t>
      </w:r>
      <w:proofErr w:type="spellEnd"/>
      <w:r w:rsidRPr="00B31148">
        <w:rPr>
          <w:rFonts w:ascii="Arial" w:eastAsia="Times New Roman" w:hAnsi="Arial" w:cs="Arial"/>
          <w:color w:val="000000"/>
          <w:sz w:val="22"/>
          <w:szCs w:val="22"/>
        </w:rPr>
        <w:t xml:space="preserve"> </w:t>
      </w:r>
      <w:del w:id="89" w:author="Thalia Priscilla" w:date="2022-12-23T14:16:00Z">
        <w:r w:rsidRPr="00B31148" w:rsidDel="00A55BB7">
          <w:rPr>
            <w:rFonts w:ascii="Arial" w:eastAsia="Times New Roman" w:hAnsi="Arial" w:cs="Arial"/>
            <w:color w:val="000000"/>
            <w:sz w:val="22"/>
            <w:szCs w:val="22"/>
          </w:rPr>
          <w:delText xml:space="preserve">to </w:delText>
        </w:r>
      </w:del>
      <w:r w:rsidRPr="00B31148">
        <w:rPr>
          <w:rFonts w:ascii="Arial" w:eastAsia="Times New Roman" w:hAnsi="Arial" w:cs="Arial"/>
          <w:color w:val="000000"/>
          <w:sz w:val="22"/>
          <w:szCs w:val="22"/>
        </w:rPr>
        <w:t>creat</w:t>
      </w:r>
      <w:ins w:id="90" w:author="Thalia Priscilla" w:date="2022-12-23T14:16:00Z">
        <w:r w:rsidR="00A55BB7">
          <w:rPr>
            <w:rFonts w:ascii="Arial" w:eastAsia="Times New Roman" w:hAnsi="Arial" w:cs="Arial"/>
            <w:color w:val="000000"/>
            <w:sz w:val="22"/>
            <w:szCs w:val="22"/>
          </w:rPr>
          <w:t>ing</w:t>
        </w:r>
      </w:ins>
      <w:del w:id="91" w:author="Thalia Priscilla" w:date="2022-12-23T14:16:00Z">
        <w:r w:rsidRPr="00B31148" w:rsidDel="00A55BB7">
          <w:rPr>
            <w:rFonts w:ascii="Arial" w:eastAsia="Times New Roman" w:hAnsi="Arial" w:cs="Arial"/>
            <w:color w:val="000000"/>
            <w:sz w:val="22"/>
            <w:szCs w:val="22"/>
          </w:rPr>
          <w:delText>e</w:delText>
        </w:r>
      </w:del>
      <w:r w:rsidRPr="00B31148">
        <w:rPr>
          <w:rFonts w:ascii="Arial" w:eastAsia="Times New Roman" w:hAnsi="Arial" w:cs="Arial"/>
          <w:color w:val="000000"/>
          <w:sz w:val="22"/>
          <w:szCs w:val="22"/>
        </w:rPr>
        <w:t xml:space="preserve"> differentiation on how I communicate with different stakeholders. Communicating with external and internal stakeholders is definitely different</w:t>
      </w:r>
      <w:ins w:id="92" w:author="Thalia Priscilla" w:date="2022-12-23T14:16:00Z">
        <w:r w:rsidR="00A55BB7">
          <w:rPr>
            <w:rFonts w:ascii="Arial" w:eastAsia="Times New Roman" w:hAnsi="Arial" w:cs="Arial"/>
            <w:color w:val="000000"/>
            <w:sz w:val="22"/>
            <w:szCs w:val="22"/>
          </w:rPr>
          <w:t>;</w:t>
        </w:r>
      </w:ins>
      <w:del w:id="93" w:author="Thalia Priscilla" w:date="2022-12-23T14:16:00Z">
        <w:r w:rsidRPr="00B31148" w:rsidDel="00A55BB7">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even communication among different internal teams may differ significantly. Some groups prefer offline meetings, some prefer online meetings, others prefer just quick messages through Slack - the needs of each division differ, yet a leader should be able to adjust with the team. Although I have acquired some professional skills that contribute in sharpening my work ethic, I believe gaining specialization prior to entering management consulting guarantees that I can provide better advice and services when working alongside businesses in the future.</w:t>
      </w:r>
    </w:p>
    <w:p w14:paraId="5779BCD3" w14:textId="77777777" w:rsidR="00B31148" w:rsidRPr="00B31148" w:rsidRDefault="00B31148" w:rsidP="00B31148">
      <w:pPr>
        <w:rPr>
          <w:rFonts w:ascii="Times New Roman" w:eastAsia="Times New Roman" w:hAnsi="Times New Roman" w:cs="Times New Roman"/>
        </w:rPr>
      </w:pPr>
    </w:p>
    <w:p w14:paraId="744DD3A0" w14:textId="763357F1"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My second motivation is academic curiosity. While my undergraduate degree in Financial mathematics mainly consisted of applied mathematics, programming, and finance, my first encounter with operations research occurred when I was in Year 3, and I immediately loved the topic. I remembered my operations research professor and my supervisor for my final year project, </w:t>
      </w:r>
      <w:proofErr w:type="spellStart"/>
      <w:r w:rsidRPr="00B31148">
        <w:rPr>
          <w:rFonts w:ascii="Arial" w:eastAsia="Times New Roman" w:hAnsi="Arial" w:cs="Arial"/>
          <w:color w:val="000000"/>
          <w:sz w:val="22"/>
          <w:szCs w:val="22"/>
        </w:rPr>
        <w:t>Dr.</w:t>
      </w:r>
      <w:proofErr w:type="spellEnd"/>
      <w:r w:rsidRPr="00B31148">
        <w:rPr>
          <w:rFonts w:ascii="Arial" w:eastAsia="Times New Roman" w:hAnsi="Arial" w:cs="Arial"/>
          <w:color w:val="000000"/>
          <w:sz w:val="22"/>
          <w:szCs w:val="22"/>
        </w:rPr>
        <w:t xml:space="preserve"> </w:t>
      </w:r>
      <w:proofErr w:type="spellStart"/>
      <w:r w:rsidRPr="00B31148">
        <w:rPr>
          <w:rFonts w:ascii="Arial" w:eastAsia="Times New Roman" w:hAnsi="Arial" w:cs="Arial"/>
          <w:color w:val="000000"/>
          <w:sz w:val="22"/>
          <w:szCs w:val="22"/>
        </w:rPr>
        <w:t>Ruonan</w:t>
      </w:r>
      <w:proofErr w:type="spellEnd"/>
      <w:r w:rsidRPr="00B31148">
        <w:rPr>
          <w:rFonts w:ascii="Arial" w:eastAsia="Times New Roman" w:hAnsi="Arial" w:cs="Arial"/>
          <w:color w:val="000000"/>
          <w:sz w:val="22"/>
          <w:szCs w:val="22"/>
        </w:rPr>
        <w:t xml:space="preserve"> Zhang, told the whole class during the first meeting on the importance of the ability to not only solve the problem, but also to communicate the solution. </w:t>
      </w:r>
      <w:del w:id="94" w:author="Thalia Priscilla" w:date="2022-12-23T14:17:00Z">
        <w:r w:rsidRPr="00B31148" w:rsidDel="007210FE">
          <w:rPr>
            <w:rFonts w:ascii="Arial" w:eastAsia="Times New Roman" w:hAnsi="Arial" w:cs="Arial"/>
            <w:color w:val="000000"/>
            <w:sz w:val="22"/>
            <w:szCs w:val="22"/>
          </w:rPr>
          <w:delText>Sadly</w:delText>
        </w:r>
      </w:del>
      <w:ins w:id="95" w:author="Thalia Priscilla" w:date="2022-12-23T14:17:00Z">
        <w:r w:rsidR="007210FE">
          <w:rPr>
            <w:rFonts w:ascii="Arial" w:eastAsia="Times New Roman" w:hAnsi="Arial" w:cs="Arial"/>
            <w:color w:val="000000"/>
            <w:sz w:val="22"/>
            <w:szCs w:val="22"/>
          </w:rPr>
          <w:t>Unfortunately</w:t>
        </w:r>
      </w:ins>
      <w:r w:rsidRPr="00B31148">
        <w:rPr>
          <w:rFonts w:ascii="Arial" w:eastAsia="Times New Roman" w:hAnsi="Arial" w:cs="Arial"/>
          <w:color w:val="000000"/>
          <w:sz w:val="22"/>
          <w:szCs w:val="22"/>
        </w:rPr>
        <w:t>,</w:t>
      </w:r>
      <w:ins w:id="96" w:author="Thalia Priscilla" w:date="2022-12-23T14:17:00Z">
        <w:r w:rsidR="007210FE">
          <w:rPr>
            <w:rFonts w:ascii="Arial" w:eastAsia="Times New Roman" w:hAnsi="Arial" w:cs="Arial"/>
            <w:color w:val="000000"/>
            <w:sz w:val="22"/>
            <w:szCs w:val="22"/>
          </w:rPr>
          <w:t xml:space="preserve"> the</w:t>
        </w:r>
      </w:ins>
      <w:r w:rsidRPr="00B31148">
        <w:rPr>
          <w:rFonts w:ascii="Arial" w:eastAsia="Times New Roman" w:hAnsi="Arial" w:cs="Arial"/>
          <w:color w:val="000000"/>
          <w:sz w:val="22"/>
          <w:szCs w:val="22"/>
        </w:rPr>
        <w:t xml:space="preserve"> OR class was only offered for one semester. Due to my short encounter with</w:t>
      </w:r>
      <w:ins w:id="97" w:author="Thalia Priscilla" w:date="2022-12-23T14:18:00Z">
        <w:r w:rsidR="007210FE">
          <w:rPr>
            <w:rFonts w:ascii="Arial" w:eastAsia="Times New Roman" w:hAnsi="Arial" w:cs="Arial"/>
            <w:color w:val="000000"/>
            <w:sz w:val="22"/>
            <w:szCs w:val="22"/>
          </w:rPr>
          <w:t xml:space="preserve"> the</w:t>
        </w:r>
      </w:ins>
      <w:r w:rsidRPr="00B31148">
        <w:rPr>
          <w:rFonts w:ascii="Arial" w:eastAsia="Times New Roman" w:hAnsi="Arial" w:cs="Arial"/>
          <w:color w:val="000000"/>
          <w:sz w:val="22"/>
          <w:szCs w:val="22"/>
        </w:rPr>
        <w:t xml:space="preserve"> OR class, I decided to </w:t>
      </w:r>
      <w:ins w:id="98" w:author="Thalia Priscilla" w:date="2022-12-23T14:18:00Z">
        <w:r w:rsidR="007210FE">
          <w:rPr>
            <w:rFonts w:ascii="Arial" w:eastAsia="Times New Roman" w:hAnsi="Arial" w:cs="Arial"/>
            <w:color w:val="000000"/>
            <w:sz w:val="22"/>
            <w:szCs w:val="22"/>
          </w:rPr>
          <w:t>work on an</w:t>
        </w:r>
      </w:ins>
      <w:del w:id="99" w:author="Thalia Priscilla" w:date="2022-12-23T14:18:00Z">
        <w:r w:rsidRPr="00B31148" w:rsidDel="007210FE">
          <w:rPr>
            <w:rFonts w:ascii="Arial" w:eastAsia="Times New Roman" w:hAnsi="Arial" w:cs="Arial"/>
            <w:color w:val="000000"/>
            <w:sz w:val="22"/>
            <w:szCs w:val="22"/>
          </w:rPr>
          <w:delText>create</w:delText>
        </w:r>
      </w:del>
      <w:r w:rsidRPr="00B31148">
        <w:rPr>
          <w:rFonts w:ascii="Arial" w:eastAsia="Times New Roman" w:hAnsi="Arial" w:cs="Arial"/>
          <w:color w:val="000000"/>
          <w:sz w:val="22"/>
          <w:szCs w:val="22"/>
        </w:rPr>
        <w:t xml:space="preserve"> OR-related research for my final year project. This project focuses on optimizing the product development flow and product release in </w:t>
      </w:r>
      <w:proofErr w:type="spellStart"/>
      <w:r w:rsidRPr="00B31148">
        <w:rPr>
          <w:rFonts w:ascii="Arial" w:eastAsia="Times New Roman" w:hAnsi="Arial" w:cs="Arial"/>
          <w:color w:val="000000"/>
          <w:sz w:val="22"/>
          <w:szCs w:val="22"/>
        </w:rPr>
        <w:t>Finku</w:t>
      </w:r>
      <w:proofErr w:type="spellEnd"/>
      <w:r w:rsidRPr="00B31148">
        <w:rPr>
          <w:rFonts w:ascii="Arial" w:eastAsia="Times New Roman" w:hAnsi="Arial" w:cs="Arial"/>
          <w:color w:val="000000"/>
          <w:sz w:val="22"/>
          <w:szCs w:val="22"/>
        </w:rPr>
        <w:t xml:space="preserve">,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that I am currently interning at, by utilizing both Analytical Hierarchy Process &amp; Multi-Objective Optimisation and simulation. I realized that the current issue with delayed product release, which tends to be </w:t>
      </w:r>
      <w:ins w:id="100" w:author="Thalia Priscilla" w:date="2022-12-23T12:46:00Z">
        <w:r w:rsidR="00100600">
          <w:rPr>
            <w:rFonts w:ascii="Arial" w:eastAsia="Times New Roman" w:hAnsi="Arial" w:cs="Arial"/>
            <w:color w:val="000000"/>
            <w:sz w:val="22"/>
            <w:szCs w:val="22"/>
          </w:rPr>
          <w:t>over</w:t>
        </w:r>
      </w:ins>
      <w:del w:id="101" w:author="Thalia Priscilla" w:date="2022-12-23T12:46:00Z">
        <w:r w:rsidRPr="00B31148" w:rsidDel="00100600">
          <w:rPr>
            <w:rFonts w:ascii="Arial" w:eastAsia="Times New Roman" w:hAnsi="Arial" w:cs="Arial"/>
            <w:color w:val="000000"/>
            <w:sz w:val="22"/>
            <w:szCs w:val="22"/>
          </w:rPr>
          <w:delText>under</w:delText>
        </w:r>
      </w:del>
      <w:r w:rsidRPr="00B31148">
        <w:rPr>
          <w:rFonts w:ascii="Arial" w:eastAsia="Times New Roman" w:hAnsi="Arial" w:cs="Arial"/>
          <w:color w:val="000000"/>
          <w:sz w:val="22"/>
          <w:szCs w:val="22"/>
        </w:rPr>
        <w:t xml:space="preserve">looked, can result in bigger issues once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is ready to scale up because there will be bigger projects with higher complexity needed to be handled. Although the work is still in progress, this project gives me the opportunity to learn more about OR, applying it to my project which </w:t>
      </w:r>
      <w:ins w:id="102" w:author="Thalia Priscilla" w:date="2022-12-23T14:18:00Z">
        <w:r w:rsidR="007210FE">
          <w:rPr>
            <w:rFonts w:ascii="Arial" w:eastAsia="Times New Roman" w:hAnsi="Arial" w:cs="Arial"/>
            <w:color w:val="000000"/>
            <w:sz w:val="22"/>
            <w:szCs w:val="22"/>
          </w:rPr>
          <w:t>I</w:t>
        </w:r>
      </w:ins>
      <w:del w:id="103" w:author="Thalia Priscilla" w:date="2022-12-23T14:18:00Z">
        <w:r w:rsidRPr="00B31148" w:rsidDel="007210FE">
          <w:rPr>
            <w:rFonts w:ascii="Arial" w:eastAsia="Times New Roman" w:hAnsi="Arial" w:cs="Arial"/>
            <w:color w:val="000000"/>
            <w:sz w:val="22"/>
            <w:szCs w:val="22"/>
          </w:rPr>
          <w:delText>in</w:delText>
        </w:r>
      </w:del>
      <w:r w:rsidRPr="00B31148">
        <w:rPr>
          <w:rFonts w:ascii="Arial" w:eastAsia="Times New Roman" w:hAnsi="Arial" w:cs="Arial"/>
          <w:color w:val="000000"/>
          <w:sz w:val="22"/>
          <w:szCs w:val="22"/>
        </w:rPr>
        <w:t xml:space="preserve"> hope can help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to grow</w:t>
      </w:r>
      <w:ins w:id="104" w:author="Thalia Priscilla" w:date="2022-12-23T14:18:00Z">
        <w:r w:rsidR="007210FE">
          <w:rPr>
            <w:rFonts w:ascii="Arial" w:eastAsia="Times New Roman" w:hAnsi="Arial" w:cs="Arial"/>
            <w:color w:val="000000"/>
            <w:sz w:val="22"/>
            <w:szCs w:val="22"/>
          </w:rPr>
          <w:t>.</w:t>
        </w:r>
      </w:ins>
      <w:del w:id="105" w:author="Thalia Priscilla" w:date="2022-12-23T14:18:00Z">
        <w:r w:rsidRPr="00B31148" w:rsidDel="007210FE">
          <w:rPr>
            <w:rFonts w:ascii="Arial" w:eastAsia="Times New Roman" w:hAnsi="Arial" w:cs="Arial"/>
            <w:color w:val="000000"/>
            <w:sz w:val="22"/>
            <w:szCs w:val="22"/>
          </w:rPr>
          <w:delText>,</w:delText>
        </w:r>
      </w:del>
      <w:del w:id="106" w:author="Thalia Priscilla" w:date="2022-12-23T14:19:00Z">
        <w:r w:rsidRPr="00B31148" w:rsidDel="007210FE">
          <w:rPr>
            <w:rFonts w:ascii="Arial" w:eastAsia="Times New Roman" w:hAnsi="Arial" w:cs="Arial"/>
            <w:color w:val="000000"/>
            <w:sz w:val="22"/>
            <w:szCs w:val="22"/>
          </w:rPr>
          <w:delText xml:space="preserve"> and </w:delText>
        </w:r>
      </w:del>
      <w:ins w:id="107" w:author="Thalia Priscilla" w:date="2022-12-23T14:19:00Z">
        <w:r w:rsidR="007210FE">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I will be delighted to share my results once the project is completed. Nevertheless, my strong background taught throughout my undergraduate program </w:t>
      </w:r>
      <w:commentRangeStart w:id="108"/>
      <w:del w:id="109" w:author="Thalia Priscilla" w:date="2022-12-23T14:21:00Z">
        <w:r w:rsidRPr="00B31148" w:rsidDel="007210FE">
          <w:rPr>
            <w:rFonts w:ascii="Arial" w:eastAsia="Times New Roman" w:hAnsi="Arial" w:cs="Arial"/>
            <w:color w:val="000000"/>
            <w:sz w:val="22"/>
            <w:szCs w:val="22"/>
          </w:rPr>
          <w:delText>increases my preparedness</w:delText>
        </w:r>
      </w:del>
      <w:ins w:id="110" w:author="Thalia Priscilla" w:date="2022-12-23T14:21:00Z">
        <w:r w:rsidR="007210FE">
          <w:rPr>
            <w:rFonts w:ascii="Arial" w:eastAsia="Times New Roman" w:hAnsi="Arial" w:cs="Arial"/>
            <w:color w:val="000000"/>
            <w:sz w:val="22"/>
            <w:szCs w:val="22"/>
          </w:rPr>
          <w:t>provides strong support for me</w:t>
        </w:r>
      </w:ins>
      <w:r w:rsidRPr="00B31148">
        <w:rPr>
          <w:rFonts w:ascii="Arial" w:eastAsia="Times New Roman" w:hAnsi="Arial" w:cs="Arial"/>
          <w:color w:val="000000"/>
          <w:sz w:val="22"/>
          <w:szCs w:val="22"/>
        </w:rPr>
        <w:t xml:space="preserve"> </w:t>
      </w:r>
      <w:commentRangeEnd w:id="108"/>
      <w:r w:rsidR="00100600">
        <w:rPr>
          <w:rStyle w:val="CommentReference"/>
        </w:rPr>
        <w:commentReference w:id="108"/>
      </w:r>
      <w:r w:rsidRPr="00B31148">
        <w:rPr>
          <w:rFonts w:ascii="Arial" w:eastAsia="Times New Roman" w:hAnsi="Arial" w:cs="Arial"/>
          <w:color w:val="000000"/>
          <w:sz w:val="22"/>
          <w:szCs w:val="22"/>
        </w:rPr>
        <w:t>to successfully complete the advanced program in Operations Research &amp; Analytics.</w:t>
      </w:r>
    </w:p>
    <w:p w14:paraId="68BC8D52" w14:textId="77777777" w:rsidR="00B31148" w:rsidRPr="00B31148" w:rsidRDefault="00B31148" w:rsidP="00B31148">
      <w:pPr>
        <w:rPr>
          <w:rFonts w:ascii="Times New Roman" w:eastAsia="Times New Roman" w:hAnsi="Times New Roman" w:cs="Times New Roman"/>
        </w:rPr>
      </w:pPr>
    </w:p>
    <w:p w14:paraId="248667B8" w14:textId="6AF0494D" w:rsidR="00B31148" w:rsidRPr="00B31148" w:rsidRDefault="00B31148" w:rsidP="00B31148">
      <w:pPr>
        <w:rPr>
          <w:rFonts w:ascii="Times New Roman" w:eastAsia="Times New Roman" w:hAnsi="Times New Roman" w:cs="Times New Roman"/>
        </w:rPr>
      </w:pPr>
      <w:commentRangeStart w:id="111"/>
      <w:del w:id="112" w:author="Thalia Priscilla" w:date="2022-12-23T14:30:00Z">
        <w:r w:rsidRPr="00B31148" w:rsidDel="00FD14F6">
          <w:rPr>
            <w:rFonts w:ascii="Arial" w:eastAsia="Times New Roman" w:hAnsi="Arial" w:cs="Arial"/>
            <w:color w:val="000000"/>
            <w:sz w:val="22"/>
            <w:szCs w:val="22"/>
          </w:rPr>
          <w:delText>I am an opportunist</w:delText>
        </w:r>
        <w:commentRangeEnd w:id="111"/>
        <w:r w:rsidR="00DD2CE9" w:rsidDel="00FD14F6">
          <w:rPr>
            <w:rStyle w:val="CommentReference"/>
          </w:rPr>
          <w:commentReference w:id="111"/>
        </w:r>
        <w:r w:rsidRPr="00B31148" w:rsidDel="00FD14F6">
          <w:rPr>
            <w:rFonts w:ascii="Arial" w:eastAsia="Times New Roman" w:hAnsi="Arial" w:cs="Arial"/>
            <w:color w:val="000000"/>
            <w:sz w:val="22"/>
            <w:szCs w:val="22"/>
          </w:rPr>
          <w:delText xml:space="preserve">, and </w:delText>
        </w:r>
      </w:del>
      <w:r w:rsidRPr="00B31148">
        <w:rPr>
          <w:rFonts w:ascii="Arial" w:eastAsia="Times New Roman" w:hAnsi="Arial" w:cs="Arial"/>
          <w:color w:val="000000"/>
          <w:sz w:val="22"/>
          <w:szCs w:val="22"/>
        </w:rPr>
        <w:t xml:space="preserve">I believe that the purpose of pursuing further education is to acquire both knowledge &amp; skills, and also </w:t>
      </w:r>
      <w:ins w:id="113" w:author="Thalia Priscilla" w:date="2022-12-23T14:24:00Z">
        <w:r w:rsidR="00112164">
          <w:rPr>
            <w:rFonts w:ascii="Arial" w:eastAsia="Times New Roman" w:hAnsi="Arial" w:cs="Arial"/>
            <w:color w:val="000000"/>
            <w:sz w:val="22"/>
            <w:szCs w:val="22"/>
          </w:rPr>
          <w:t xml:space="preserve">expand my </w:t>
        </w:r>
      </w:ins>
      <w:r w:rsidRPr="00B31148">
        <w:rPr>
          <w:rFonts w:ascii="Arial" w:eastAsia="Times New Roman" w:hAnsi="Arial" w:cs="Arial"/>
          <w:color w:val="000000"/>
          <w:sz w:val="22"/>
          <w:szCs w:val="22"/>
        </w:rPr>
        <w:t xml:space="preserve">network &amp; opportunities. </w:t>
      </w:r>
      <w:commentRangeStart w:id="114"/>
      <w:r w:rsidRPr="00B31148">
        <w:rPr>
          <w:rFonts w:ascii="Arial" w:eastAsia="Times New Roman" w:hAnsi="Arial" w:cs="Arial"/>
          <w:color w:val="000000"/>
          <w:sz w:val="22"/>
          <w:szCs w:val="22"/>
        </w:rPr>
        <w:t>The programs in LSE align with my principles really well</w:t>
      </w:r>
      <w:commentRangeEnd w:id="114"/>
      <w:r w:rsidR="00062005">
        <w:rPr>
          <w:rStyle w:val="CommentReference"/>
        </w:rPr>
        <w:commentReference w:id="114"/>
      </w:r>
      <w:r w:rsidRPr="00B31148">
        <w:rPr>
          <w:rFonts w:ascii="Arial" w:eastAsia="Times New Roman" w:hAnsi="Arial" w:cs="Arial"/>
          <w:color w:val="000000"/>
          <w:sz w:val="22"/>
          <w:szCs w:val="22"/>
        </w:rPr>
        <w:t>. Known for its academic quality</w:t>
      </w:r>
      <w:del w:id="115" w:author="Thalia Priscilla" w:date="2022-12-23T14:25:00Z">
        <w:r w:rsidRPr="00B31148" w:rsidDel="00112164">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a</w:t>
      </w:r>
      <w:ins w:id="116" w:author="Thalia Priscilla" w:date="2022-12-23T14:25:00Z">
        <w:r w:rsidR="00112164">
          <w:rPr>
            <w:rFonts w:ascii="Arial" w:eastAsia="Times New Roman" w:hAnsi="Arial" w:cs="Arial"/>
            <w:color w:val="000000"/>
            <w:sz w:val="22"/>
            <w:szCs w:val="22"/>
          </w:rPr>
          <w:t>nd</w:t>
        </w:r>
      </w:ins>
      <w:del w:id="117" w:author="Thalia Priscilla" w:date="2022-12-23T14:25:00Z">
        <w:r w:rsidRPr="00B31148" w:rsidDel="00112164">
          <w:rPr>
            <w:rFonts w:ascii="Arial" w:eastAsia="Times New Roman" w:hAnsi="Arial" w:cs="Arial"/>
            <w:color w:val="000000"/>
            <w:sz w:val="22"/>
            <w:szCs w:val="22"/>
          </w:rPr>
          <w:delText>lso</w:delText>
        </w:r>
      </w:del>
      <w:r w:rsidRPr="00B31148">
        <w:rPr>
          <w:rFonts w:ascii="Arial" w:eastAsia="Times New Roman" w:hAnsi="Arial" w:cs="Arial"/>
          <w:color w:val="000000"/>
          <w:sz w:val="22"/>
          <w:szCs w:val="22"/>
        </w:rPr>
        <w:t xml:space="preserve"> its </w:t>
      </w:r>
      <w:del w:id="118" w:author="Thalia Priscilla" w:date="2022-12-23T14:26:00Z">
        <w:r w:rsidRPr="00B31148" w:rsidDel="00112164">
          <w:rPr>
            <w:rFonts w:ascii="Arial" w:eastAsia="Times New Roman" w:hAnsi="Arial" w:cs="Arial"/>
            <w:color w:val="000000"/>
            <w:sz w:val="22"/>
            <w:szCs w:val="22"/>
          </w:rPr>
          <w:delText xml:space="preserve">promising </w:delText>
        </w:r>
      </w:del>
      <w:ins w:id="119" w:author="Thalia Priscilla" w:date="2022-12-23T14:26:00Z">
        <w:r w:rsidR="00112164">
          <w:rPr>
            <w:rFonts w:ascii="Arial" w:eastAsia="Times New Roman" w:hAnsi="Arial" w:cs="Arial"/>
            <w:color w:val="000000"/>
            <w:sz w:val="22"/>
            <w:szCs w:val="22"/>
          </w:rPr>
          <w:t>admirable international</w:t>
        </w:r>
        <w:r w:rsidR="00112164"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reputation</w:t>
      </w:r>
      <w:del w:id="120" w:author="Thalia Priscilla" w:date="2022-12-23T14:26:00Z">
        <w:r w:rsidRPr="00B31148" w:rsidDel="00112164">
          <w:rPr>
            <w:rFonts w:ascii="Arial" w:eastAsia="Times New Roman" w:hAnsi="Arial" w:cs="Arial"/>
            <w:color w:val="000000"/>
            <w:sz w:val="22"/>
            <w:szCs w:val="22"/>
          </w:rPr>
          <w:delText xml:space="preserve"> known all over the world</w:delText>
        </w:r>
      </w:del>
      <w:r w:rsidRPr="00B31148">
        <w:rPr>
          <w:rFonts w:ascii="Arial" w:eastAsia="Times New Roman" w:hAnsi="Arial" w:cs="Arial"/>
          <w:color w:val="000000"/>
          <w:sz w:val="22"/>
          <w:szCs w:val="22"/>
        </w:rPr>
        <w:t xml:space="preserve">, LSE ensures that its students have the opportunity to upgrade their professional skills - a university life that I have been looking for. </w:t>
      </w:r>
      <w:commentRangeStart w:id="121"/>
      <w:r w:rsidRPr="00B31148">
        <w:rPr>
          <w:rFonts w:ascii="Arial" w:eastAsia="Times New Roman" w:hAnsi="Arial" w:cs="Arial"/>
          <w:color w:val="000000"/>
          <w:sz w:val="22"/>
          <w:szCs w:val="22"/>
        </w:rPr>
        <w:t xml:space="preserve">Through LSE societies in consulting and entrepreneurship that I am particularly fond of, </w:t>
      </w:r>
      <w:commentRangeEnd w:id="121"/>
      <w:r w:rsidR="009F4A59">
        <w:rPr>
          <w:rStyle w:val="CommentReference"/>
        </w:rPr>
        <w:commentReference w:id="121"/>
      </w:r>
      <w:ins w:id="122" w:author="Thalia Priscilla" w:date="2022-12-23T14:31:00Z">
        <w:r w:rsidR="00FD14F6">
          <w:rPr>
            <w:rFonts w:ascii="Arial" w:eastAsia="Times New Roman" w:hAnsi="Arial" w:cs="Arial"/>
            <w:color w:val="000000"/>
            <w:sz w:val="22"/>
            <w:szCs w:val="22"/>
          </w:rPr>
          <w:t xml:space="preserve">they </w:t>
        </w:r>
        <w:r w:rsidR="00FD14F6">
          <w:rPr>
            <w:rFonts w:ascii="Arial" w:eastAsia="Times New Roman" w:hAnsi="Arial" w:cs="Arial"/>
            <w:color w:val="000000"/>
            <w:sz w:val="22"/>
            <w:szCs w:val="22"/>
          </w:rPr>
          <w:lastRenderedPageBreak/>
          <w:t>will</w:t>
        </w:r>
      </w:ins>
      <w:del w:id="123" w:author="Thalia Priscilla" w:date="2022-12-23T14:31:00Z">
        <w:r w:rsidRPr="00B31148" w:rsidDel="00FD14F6">
          <w:rPr>
            <w:rFonts w:ascii="Arial" w:eastAsia="Times New Roman" w:hAnsi="Arial" w:cs="Arial"/>
            <w:color w:val="000000"/>
            <w:sz w:val="22"/>
            <w:szCs w:val="22"/>
          </w:rPr>
          <w:delText>it</w:delText>
        </w:r>
      </w:del>
      <w:r w:rsidRPr="00B31148">
        <w:rPr>
          <w:rFonts w:ascii="Arial" w:eastAsia="Times New Roman" w:hAnsi="Arial" w:cs="Arial"/>
          <w:color w:val="000000"/>
          <w:sz w:val="22"/>
          <w:szCs w:val="22"/>
        </w:rPr>
        <w:t xml:space="preserve"> help</w:t>
      </w:r>
      <w:del w:id="124" w:author="Thalia Priscilla" w:date="2022-12-23T14:31:00Z">
        <w:r w:rsidRPr="00B31148" w:rsidDel="00FD14F6">
          <w:rPr>
            <w:rFonts w:ascii="Arial" w:eastAsia="Times New Roman" w:hAnsi="Arial" w:cs="Arial"/>
            <w:color w:val="000000"/>
            <w:sz w:val="22"/>
            <w:szCs w:val="22"/>
          </w:rPr>
          <w:delText>s</w:delText>
        </w:r>
      </w:del>
      <w:r w:rsidRPr="00B31148">
        <w:rPr>
          <w:rFonts w:ascii="Arial" w:eastAsia="Times New Roman" w:hAnsi="Arial" w:cs="Arial"/>
          <w:color w:val="000000"/>
          <w:sz w:val="22"/>
          <w:szCs w:val="22"/>
        </w:rPr>
        <w:t xml:space="preserve"> ensure that my academic growth pairs up with </w:t>
      </w:r>
      <w:del w:id="125" w:author="Thalia Priscilla" w:date="2022-12-23T14:31:00Z">
        <w:r w:rsidRPr="00B31148" w:rsidDel="00FD14F6">
          <w:rPr>
            <w:rFonts w:ascii="Arial" w:eastAsia="Times New Roman" w:hAnsi="Arial" w:cs="Arial"/>
            <w:color w:val="000000"/>
            <w:sz w:val="22"/>
            <w:szCs w:val="22"/>
          </w:rPr>
          <w:delText xml:space="preserve">my </w:delText>
        </w:r>
      </w:del>
      <w:ins w:id="126" w:author="Thalia Priscilla" w:date="2022-12-23T14:31:00Z">
        <w:r w:rsidR="00FD14F6">
          <w:rPr>
            <w:rFonts w:ascii="Arial" w:eastAsia="Times New Roman" w:hAnsi="Arial" w:cs="Arial"/>
            <w:color w:val="000000"/>
            <w:sz w:val="22"/>
            <w:szCs w:val="22"/>
          </w:rPr>
          <w:t>honing my</w:t>
        </w:r>
        <w:r w:rsidR="00FD14F6"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professional ethics. It will be my personal </w:t>
      </w:r>
      <w:proofErr w:type="spellStart"/>
      <w:r w:rsidRPr="00B31148">
        <w:rPr>
          <w:rFonts w:ascii="Arial" w:eastAsia="Times New Roman" w:hAnsi="Arial" w:cs="Arial"/>
          <w:color w:val="000000"/>
          <w:sz w:val="22"/>
          <w:szCs w:val="22"/>
        </w:rPr>
        <w:t>honor</w:t>
      </w:r>
      <w:proofErr w:type="spellEnd"/>
      <w:r w:rsidRPr="00B31148">
        <w:rPr>
          <w:rFonts w:ascii="Arial" w:eastAsia="Times New Roman" w:hAnsi="Arial" w:cs="Arial"/>
          <w:color w:val="000000"/>
          <w:sz w:val="22"/>
          <w:szCs w:val="22"/>
        </w:rPr>
        <w:t xml:space="preserve"> if I can be a part of the LSE community.</w:t>
      </w:r>
    </w:p>
    <w:p w14:paraId="5345CB05" w14:textId="77777777" w:rsidR="00B31148" w:rsidRPr="00B31148" w:rsidRDefault="00B31148" w:rsidP="00B31148">
      <w:pPr>
        <w:rPr>
          <w:rFonts w:ascii="Times New Roman" w:eastAsia="Times New Roman" w:hAnsi="Times New Roman" w:cs="Times New Roman"/>
        </w:rPr>
      </w:pPr>
    </w:p>
    <w:p w14:paraId="378A5C1A" w14:textId="751D54FF" w:rsidR="00B31148" w:rsidRPr="00B31148" w:rsidRDefault="00B31148" w:rsidP="00B31148">
      <w:pPr>
        <w:rPr>
          <w:rFonts w:ascii="Times New Roman" w:eastAsia="Times New Roman" w:hAnsi="Times New Roman" w:cs="Times New Roman"/>
        </w:rPr>
      </w:pPr>
      <w:commentRangeStart w:id="127"/>
      <w:r w:rsidRPr="00B31148">
        <w:rPr>
          <w:rFonts w:ascii="Arial" w:eastAsia="Times New Roman" w:hAnsi="Arial" w:cs="Arial"/>
          <w:color w:val="000000"/>
          <w:sz w:val="22"/>
          <w:szCs w:val="22"/>
        </w:rPr>
        <w:t xml:space="preserve">I </w:t>
      </w:r>
      <w:del w:id="128" w:author="Thalia Priscilla" w:date="2022-12-23T14:32:00Z">
        <w:r w:rsidRPr="00B31148" w:rsidDel="00FD14F6">
          <w:rPr>
            <w:rFonts w:ascii="Arial" w:eastAsia="Times New Roman" w:hAnsi="Arial" w:cs="Arial"/>
            <w:color w:val="000000"/>
            <w:sz w:val="22"/>
            <w:szCs w:val="22"/>
          </w:rPr>
          <w:delText>aim to enroll in</w:delText>
        </w:r>
      </w:del>
      <w:ins w:id="129" w:author="Thalia Priscilla" w:date="2022-12-23T14:32:00Z">
        <w:r w:rsidR="00FD14F6">
          <w:rPr>
            <w:rFonts w:ascii="Arial" w:eastAsia="Times New Roman" w:hAnsi="Arial" w:cs="Arial"/>
            <w:color w:val="000000"/>
            <w:sz w:val="22"/>
            <w:szCs w:val="22"/>
          </w:rPr>
          <w:t>envision that</w:t>
        </w:r>
      </w:ins>
      <w:r w:rsidRPr="00B31148">
        <w:rPr>
          <w:rFonts w:ascii="Arial" w:eastAsia="Times New Roman" w:hAnsi="Arial" w:cs="Arial"/>
          <w:color w:val="000000"/>
          <w:sz w:val="22"/>
          <w:szCs w:val="22"/>
        </w:rPr>
        <w:t xml:space="preserve"> the LSE MSc Operations Research &amp; Analytics program </w:t>
      </w:r>
      <w:del w:id="130" w:author="Thalia Priscilla" w:date="2022-12-23T14:32:00Z">
        <w:r w:rsidRPr="00B31148" w:rsidDel="00FD14F6">
          <w:rPr>
            <w:rFonts w:ascii="Arial" w:eastAsia="Times New Roman" w:hAnsi="Arial" w:cs="Arial"/>
            <w:color w:val="000000"/>
            <w:sz w:val="22"/>
            <w:szCs w:val="22"/>
          </w:rPr>
          <w:delText xml:space="preserve">because this program </w:delText>
        </w:r>
      </w:del>
      <w:commentRangeEnd w:id="127"/>
      <w:r w:rsidR="009F4A59">
        <w:rPr>
          <w:rStyle w:val="CommentReference"/>
        </w:rPr>
        <w:commentReference w:id="127"/>
      </w:r>
      <w:r w:rsidRPr="00B31148">
        <w:rPr>
          <w:rFonts w:ascii="Arial" w:eastAsia="Times New Roman" w:hAnsi="Arial" w:cs="Arial"/>
          <w:color w:val="000000"/>
          <w:sz w:val="22"/>
          <w:szCs w:val="22"/>
        </w:rPr>
        <w:t xml:space="preserve">can support my goal in a lot of </w:t>
      </w:r>
      <w:ins w:id="131" w:author="Thalia Priscilla" w:date="2022-12-23T14:33:00Z">
        <w:r w:rsidR="00FD14F6">
          <w:rPr>
            <w:rFonts w:ascii="Arial" w:eastAsia="Times New Roman" w:hAnsi="Arial" w:cs="Arial"/>
            <w:color w:val="000000"/>
            <w:sz w:val="22"/>
            <w:szCs w:val="22"/>
          </w:rPr>
          <w:t xml:space="preserve">different </w:t>
        </w:r>
      </w:ins>
      <w:r w:rsidRPr="00B31148">
        <w:rPr>
          <w:rFonts w:ascii="Arial" w:eastAsia="Times New Roman" w:hAnsi="Arial" w:cs="Arial"/>
          <w:color w:val="000000"/>
          <w:sz w:val="22"/>
          <w:szCs w:val="22"/>
        </w:rPr>
        <w:t xml:space="preserve">ways. </w:t>
      </w:r>
      <w:del w:id="132" w:author="Thalia Priscilla" w:date="2022-12-23T14:34:00Z">
        <w:r w:rsidRPr="00B31148" w:rsidDel="00054658">
          <w:rPr>
            <w:rFonts w:ascii="Arial" w:eastAsia="Times New Roman" w:hAnsi="Arial" w:cs="Arial"/>
            <w:color w:val="000000"/>
            <w:sz w:val="22"/>
            <w:szCs w:val="22"/>
          </w:rPr>
          <w:delText>While g</w:delText>
        </w:r>
      </w:del>
      <w:ins w:id="133" w:author="Thalia Priscilla" w:date="2022-12-23T14:34:00Z">
        <w:r w:rsidR="00054658">
          <w:rPr>
            <w:rFonts w:ascii="Arial" w:eastAsia="Times New Roman" w:hAnsi="Arial" w:cs="Arial"/>
            <w:color w:val="000000"/>
            <w:sz w:val="22"/>
            <w:szCs w:val="22"/>
          </w:rPr>
          <w:t>G</w:t>
        </w:r>
      </w:ins>
      <w:r w:rsidRPr="00B31148">
        <w:rPr>
          <w:rFonts w:ascii="Arial" w:eastAsia="Times New Roman" w:hAnsi="Arial" w:cs="Arial"/>
          <w:color w:val="000000"/>
          <w:sz w:val="22"/>
          <w:szCs w:val="22"/>
        </w:rPr>
        <w:t>aining specialization in supply chain and logistics has been my purpose of pursuing an advanced degree,</w:t>
      </w:r>
      <w:ins w:id="134" w:author="Thalia Priscilla" w:date="2022-12-23T14:34:00Z">
        <w:r w:rsidR="00054658">
          <w:rPr>
            <w:rFonts w:ascii="Arial" w:eastAsia="Times New Roman" w:hAnsi="Arial" w:cs="Arial"/>
            <w:color w:val="000000"/>
            <w:sz w:val="22"/>
            <w:szCs w:val="22"/>
          </w:rPr>
          <w:t xml:space="preserve"> and</w:t>
        </w:r>
      </w:ins>
      <w:r w:rsidRPr="00B31148">
        <w:rPr>
          <w:rFonts w:ascii="Arial" w:eastAsia="Times New Roman" w:hAnsi="Arial" w:cs="Arial"/>
          <w:color w:val="000000"/>
          <w:sz w:val="22"/>
          <w:szCs w:val="22"/>
        </w:rPr>
        <w:t xml:space="preserve"> the </w:t>
      </w:r>
      <w:ins w:id="135" w:author="Thalia Priscilla" w:date="2022-12-23T14:34:00Z">
        <w:r w:rsidR="00054658" w:rsidRPr="00B31148">
          <w:rPr>
            <w:rFonts w:ascii="Arial" w:eastAsia="Times New Roman" w:hAnsi="Arial" w:cs="Arial"/>
            <w:color w:val="000000"/>
            <w:sz w:val="22"/>
            <w:szCs w:val="22"/>
          </w:rPr>
          <w:t>undoubtedly distinguished</w:t>
        </w:r>
        <w:r w:rsidR="00054658"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education quality in LSE MSc Operations Research &amp; Analytics </w:t>
      </w:r>
      <w:ins w:id="136" w:author="Thalia Priscilla" w:date="2022-12-23T14:34:00Z">
        <w:r w:rsidR="00054658">
          <w:rPr>
            <w:rFonts w:ascii="Arial" w:eastAsia="Times New Roman" w:hAnsi="Arial" w:cs="Arial"/>
            <w:color w:val="000000"/>
            <w:sz w:val="22"/>
            <w:szCs w:val="22"/>
          </w:rPr>
          <w:t xml:space="preserve">will </w:t>
        </w:r>
      </w:ins>
      <w:ins w:id="137" w:author="Thalia Priscilla" w:date="2022-12-23T14:35:00Z">
        <w:r w:rsidR="00054658">
          <w:rPr>
            <w:rFonts w:ascii="Arial" w:eastAsia="Times New Roman" w:hAnsi="Arial" w:cs="Arial"/>
            <w:color w:val="000000"/>
            <w:sz w:val="22"/>
            <w:szCs w:val="22"/>
          </w:rPr>
          <w:t xml:space="preserve">be a </w:t>
        </w:r>
        <w:r w:rsidR="00062005">
          <w:rPr>
            <w:rFonts w:ascii="Arial" w:eastAsia="Times New Roman" w:hAnsi="Arial" w:cs="Arial"/>
            <w:color w:val="000000"/>
            <w:sz w:val="22"/>
            <w:szCs w:val="22"/>
          </w:rPr>
          <w:t>step</w:t>
        </w:r>
        <w:r w:rsidR="00054658">
          <w:rPr>
            <w:rFonts w:ascii="Arial" w:eastAsia="Times New Roman" w:hAnsi="Arial" w:cs="Arial"/>
            <w:color w:val="000000"/>
            <w:sz w:val="22"/>
            <w:szCs w:val="22"/>
          </w:rPr>
          <w:t xml:space="preserve"> forward</w:t>
        </w:r>
      </w:ins>
      <w:del w:id="138" w:author="Thalia Priscilla" w:date="2022-12-23T14:34:00Z">
        <w:r w:rsidRPr="00B31148" w:rsidDel="00054658">
          <w:rPr>
            <w:rFonts w:ascii="Arial" w:eastAsia="Times New Roman" w:hAnsi="Arial" w:cs="Arial"/>
            <w:color w:val="000000"/>
            <w:sz w:val="22"/>
            <w:szCs w:val="22"/>
          </w:rPr>
          <w:delText>is undoubtedly distinguished</w:delText>
        </w:r>
      </w:del>
      <w:r w:rsidRPr="00B31148">
        <w:rPr>
          <w:rFonts w:ascii="Arial" w:eastAsia="Times New Roman" w:hAnsi="Arial" w:cs="Arial"/>
          <w:color w:val="000000"/>
          <w:sz w:val="22"/>
          <w:szCs w:val="22"/>
        </w:rPr>
        <w:t>. Its variety of optimisation and algorithmic courses intrigues me the most because I want to specialize in the formulation of algorithms for supply chain optimisation. Additionally, the consultancy role, that is part of its practical experience, is also designed to support the needs of students who aim to work in consultancy, like m</w:t>
      </w:r>
      <w:ins w:id="139" w:author="Thalia Priscilla" w:date="2022-12-23T14:35:00Z">
        <w:r w:rsidR="00054658">
          <w:rPr>
            <w:rFonts w:ascii="Arial" w:eastAsia="Times New Roman" w:hAnsi="Arial" w:cs="Arial"/>
            <w:color w:val="000000"/>
            <w:sz w:val="22"/>
            <w:szCs w:val="22"/>
          </w:rPr>
          <w:t>yself</w:t>
        </w:r>
      </w:ins>
      <w:del w:id="140" w:author="Thalia Priscilla" w:date="2022-12-23T14:35:00Z">
        <w:r w:rsidRPr="00B31148" w:rsidDel="00054658">
          <w:rPr>
            <w:rFonts w:ascii="Arial" w:eastAsia="Times New Roman" w:hAnsi="Arial" w:cs="Arial"/>
            <w:color w:val="000000"/>
            <w:sz w:val="22"/>
            <w:szCs w:val="22"/>
          </w:rPr>
          <w:delText>e</w:delText>
        </w:r>
      </w:del>
      <w:r w:rsidRPr="00B31148">
        <w:rPr>
          <w:rFonts w:ascii="Arial" w:eastAsia="Times New Roman" w:hAnsi="Arial" w:cs="Arial"/>
          <w:color w:val="000000"/>
          <w:sz w:val="22"/>
          <w:szCs w:val="22"/>
        </w:rPr>
        <w:t xml:space="preserve">. Upon graduation, I can surely apply both my academic and professional skills gained from LSE to pursue my long-term goal of becoming an entrepreneur. It will be my personal </w:t>
      </w:r>
      <w:proofErr w:type="spellStart"/>
      <w:r w:rsidRPr="00B31148">
        <w:rPr>
          <w:rFonts w:ascii="Arial" w:eastAsia="Times New Roman" w:hAnsi="Arial" w:cs="Arial"/>
          <w:color w:val="000000"/>
          <w:sz w:val="22"/>
          <w:szCs w:val="22"/>
        </w:rPr>
        <w:t>honor</w:t>
      </w:r>
      <w:proofErr w:type="spellEnd"/>
      <w:r w:rsidRPr="00B31148">
        <w:rPr>
          <w:rFonts w:ascii="Arial" w:eastAsia="Times New Roman" w:hAnsi="Arial" w:cs="Arial"/>
          <w:color w:val="000000"/>
          <w:sz w:val="22"/>
          <w:szCs w:val="22"/>
        </w:rPr>
        <w:t xml:space="preserve"> if I can be a part of the LSE community, and bring the reputation of LSE as an alumni.</w:t>
      </w:r>
    </w:p>
    <w:p w14:paraId="51FC30C1" w14:textId="77777777" w:rsidR="00B31148" w:rsidRPr="00B31148" w:rsidRDefault="00B31148" w:rsidP="00B31148">
      <w:pPr>
        <w:rPr>
          <w:rFonts w:ascii="Times New Roman" w:eastAsia="Times New Roman" w:hAnsi="Times New Roman" w:cs="Times New Roman"/>
        </w:rPr>
      </w:pPr>
    </w:p>
    <w:p w14:paraId="7E4B9E6F" w14:textId="44666F35" w:rsidR="00327C66" w:rsidRDefault="009F5297">
      <w:pPr>
        <w:rPr>
          <w:ins w:id="141" w:author="Thalia Priscilla" w:date="2022-12-23T14:27:00Z"/>
          <w:rFonts w:ascii="Times New Roman" w:eastAsia="Times New Roman" w:hAnsi="Times New Roman" w:cs="Times New Roman"/>
        </w:rPr>
      </w:pPr>
      <w:ins w:id="142" w:author="Thalia Priscilla" w:date="2022-12-23T14:27:00Z">
        <w:r>
          <w:rPr>
            <w:rFonts w:ascii="Times New Roman" w:eastAsia="Times New Roman" w:hAnsi="Times New Roman" w:cs="Times New Roman"/>
          </w:rPr>
          <w:t xml:space="preserve">Hi </w:t>
        </w:r>
        <w:proofErr w:type="spellStart"/>
        <w:r>
          <w:rPr>
            <w:rFonts w:ascii="Times New Roman" w:eastAsia="Times New Roman" w:hAnsi="Times New Roman" w:cs="Times New Roman"/>
          </w:rPr>
          <w:t>Clarysa</w:t>
        </w:r>
        <w:proofErr w:type="spellEnd"/>
        <w:r>
          <w:rPr>
            <w:rFonts w:ascii="Times New Roman" w:eastAsia="Times New Roman" w:hAnsi="Times New Roman" w:cs="Times New Roman"/>
          </w:rPr>
          <w:t>:</w:t>
        </w:r>
      </w:ins>
    </w:p>
    <w:p w14:paraId="28C525BD" w14:textId="1C430859" w:rsidR="009F5297" w:rsidRDefault="009F5297">
      <w:pPr>
        <w:rPr>
          <w:ins w:id="143" w:author="Thalia Priscilla" w:date="2022-12-23T14:27:00Z"/>
          <w:rFonts w:ascii="Times New Roman" w:eastAsia="Times New Roman" w:hAnsi="Times New Roman" w:cs="Times New Roman"/>
        </w:rPr>
      </w:pPr>
    </w:p>
    <w:p w14:paraId="2DFC22BD" w14:textId="77777777" w:rsidR="00975B65" w:rsidRDefault="009F5297">
      <w:pPr>
        <w:rPr>
          <w:ins w:id="144" w:author="Thalia Priscilla" w:date="2022-12-23T14:45:00Z"/>
          <w:rFonts w:ascii="Times New Roman" w:eastAsia="Times New Roman" w:hAnsi="Times New Roman" w:cs="Times New Roman"/>
        </w:rPr>
      </w:pPr>
      <w:ins w:id="145" w:author="Thalia Priscilla" w:date="2022-12-23T14:28:00Z">
        <w:r>
          <w:rPr>
            <w:rFonts w:ascii="Times New Roman" w:eastAsia="Times New Roman" w:hAnsi="Times New Roman" w:cs="Times New Roman"/>
          </w:rPr>
          <w:t>I think this is a great edit</w:t>
        </w:r>
      </w:ins>
      <w:ins w:id="146" w:author="Thalia Priscilla" w:date="2022-12-23T14:45:00Z">
        <w:r w:rsidR="00975B65">
          <w:rPr>
            <w:rFonts w:ascii="Times New Roman" w:eastAsia="Times New Roman" w:hAnsi="Times New Roman" w:cs="Times New Roman"/>
          </w:rPr>
          <w:t>!</w:t>
        </w:r>
      </w:ins>
      <w:ins w:id="147" w:author="Thalia Priscilla" w:date="2022-12-23T14:27:00Z">
        <w:r>
          <w:rPr>
            <w:rFonts w:ascii="Times New Roman" w:eastAsia="Times New Roman" w:hAnsi="Times New Roman" w:cs="Times New Roman"/>
          </w:rPr>
          <w:t xml:space="preserve"> </w:t>
        </w:r>
      </w:ins>
    </w:p>
    <w:p w14:paraId="2F0D6375" w14:textId="77777777" w:rsidR="00975B65" w:rsidRDefault="00975B65">
      <w:pPr>
        <w:rPr>
          <w:ins w:id="148" w:author="Thalia Priscilla" w:date="2022-12-23T14:45:00Z"/>
          <w:rFonts w:ascii="Times New Roman" w:eastAsia="Times New Roman" w:hAnsi="Times New Roman" w:cs="Times New Roman"/>
        </w:rPr>
      </w:pPr>
    </w:p>
    <w:p w14:paraId="52A3F388" w14:textId="3CCD67A1" w:rsidR="009F5297" w:rsidRDefault="00621CC6">
      <w:pPr>
        <w:rPr>
          <w:ins w:id="149" w:author="Thalia Priscilla" w:date="2022-12-23T14:27:00Z"/>
          <w:rFonts w:ascii="Times New Roman" w:eastAsia="Times New Roman" w:hAnsi="Times New Roman" w:cs="Times New Roman"/>
        </w:rPr>
      </w:pPr>
      <w:ins w:id="150" w:author="Thalia Priscilla" w:date="2022-12-23T14:43:00Z">
        <w:r>
          <w:rPr>
            <w:rFonts w:ascii="Times New Roman" w:eastAsia="Times New Roman" w:hAnsi="Times New Roman" w:cs="Times New Roman"/>
          </w:rPr>
          <w:t xml:space="preserve">One </w:t>
        </w:r>
        <w:r w:rsidR="00975B65">
          <w:rPr>
            <w:rFonts w:ascii="Times New Roman" w:eastAsia="Times New Roman" w:hAnsi="Times New Roman" w:cs="Times New Roman"/>
          </w:rPr>
          <w:t xml:space="preserve">adjustment I would make is to shorten the portion of your </w:t>
        </w:r>
      </w:ins>
      <w:ins w:id="151" w:author="Thalia Priscilla" w:date="2022-12-23T14:44:00Z">
        <w:r w:rsidR="00975B65">
          <w:rPr>
            <w:rFonts w:ascii="Times New Roman" w:eastAsia="Times New Roman" w:hAnsi="Times New Roman" w:cs="Times New Roman"/>
          </w:rPr>
          <w:t>background (para 1-7) a little bit to make room for connecting your goals and experiences to LSE in more detail.</w:t>
        </w:r>
      </w:ins>
      <w:ins w:id="152" w:author="Thalia Priscilla" w:date="2022-12-23T14:43:00Z">
        <w:r>
          <w:rPr>
            <w:rFonts w:ascii="Times New Roman" w:eastAsia="Times New Roman" w:hAnsi="Times New Roman" w:cs="Times New Roman"/>
          </w:rPr>
          <w:t xml:space="preserve"> </w:t>
        </w:r>
      </w:ins>
    </w:p>
    <w:p w14:paraId="0F33A869" w14:textId="4E98CBFD" w:rsidR="009F5297" w:rsidRDefault="009F5297">
      <w:pPr>
        <w:rPr>
          <w:ins w:id="153" w:author="Thalia Priscilla" w:date="2022-12-23T14:27:00Z"/>
          <w:rFonts w:ascii="Times New Roman" w:eastAsia="Times New Roman" w:hAnsi="Times New Roman" w:cs="Times New Roman"/>
        </w:rPr>
      </w:pPr>
    </w:p>
    <w:p w14:paraId="56D68E70" w14:textId="78ADFE07" w:rsidR="009F5297" w:rsidRDefault="00975B65">
      <w:pPr>
        <w:rPr>
          <w:ins w:id="154" w:author="Thalia Priscilla" w:date="2022-12-23T14:28:00Z"/>
          <w:rFonts w:ascii="Times New Roman" w:eastAsia="Times New Roman" w:hAnsi="Times New Roman" w:cs="Times New Roman"/>
        </w:rPr>
      </w:pPr>
      <w:ins w:id="155" w:author="Thalia Priscilla" w:date="2022-12-23T14:44:00Z">
        <w:r>
          <w:rPr>
            <w:rFonts w:ascii="Times New Roman" w:eastAsia="Times New Roman" w:hAnsi="Times New Roman" w:cs="Times New Roman"/>
          </w:rPr>
          <w:t>So far you’ve given more genera</w:t>
        </w:r>
      </w:ins>
      <w:ins w:id="156" w:author="Thalia Priscilla" w:date="2022-12-23T14:45:00Z">
        <w:r>
          <w:rPr>
            <w:rFonts w:ascii="Times New Roman" w:eastAsia="Times New Roman" w:hAnsi="Times New Roman" w:cs="Times New Roman"/>
          </w:rPr>
          <w:t xml:space="preserve">l reasonings on why LSE is the school for you in the last two paragraphs. </w:t>
        </w:r>
      </w:ins>
      <w:ins w:id="157" w:author="Thalia Priscilla" w:date="2022-12-23T14:42:00Z">
        <w:r w:rsidR="009F4A59">
          <w:rPr>
            <w:rFonts w:ascii="Times New Roman" w:eastAsia="Times New Roman" w:hAnsi="Times New Roman" w:cs="Times New Roman"/>
          </w:rPr>
          <w:t>I</w:t>
        </w:r>
      </w:ins>
      <w:ins w:id="158" w:author="Thalia Priscilla" w:date="2022-12-23T14:47:00Z">
        <w:r>
          <w:rPr>
            <w:rFonts w:ascii="Times New Roman" w:eastAsia="Times New Roman" w:hAnsi="Times New Roman" w:cs="Times New Roman"/>
          </w:rPr>
          <w:t xml:space="preserve">t would be great to </w:t>
        </w:r>
      </w:ins>
      <w:ins w:id="159" w:author="Thalia Priscilla" w:date="2022-12-23T14:42:00Z">
        <w:r w:rsidR="009F4A59">
          <w:rPr>
            <w:rFonts w:ascii="Times New Roman" w:eastAsia="Times New Roman" w:hAnsi="Times New Roman" w:cs="Times New Roman"/>
          </w:rPr>
          <w:t xml:space="preserve">delve deeper into the specifics of </w:t>
        </w:r>
      </w:ins>
      <w:ins w:id="160" w:author="Thalia Priscilla" w:date="2022-12-23T14:44:00Z">
        <w:r>
          <w:rPr>
            <w:rFonts w:ascii="Times New Roman" w:eastAsia="Times New Roman" w:hAnsi="Times New Roman" w:cs="Times New Roman"/>
          </w:rPr>
          <w:t xml:space="preserve">which LSE courses will complement your </w:t>
        </w:r>
      </w:ins>
      <w:ins w:id="161" w:author="Thalia Priscilla" w:date="2022-12-23T14:45:00Z">
        <w:r>
          <w:rPr>
            <w:rFonts w:ascii="Times New Roman" w:eastAsia="Times New Roman" w:hAnsi="Times New Roman" w:cs="Times New Roman"/>
          </w:rPr>
          <w:t>goals,</w:t>
        </w:r>
      </w:ins>
      <w:ins w:id="162" w:author="Thalia Priscilla" w:date="2022-12-23T14:46:00Z">
        <w:r>
          <w:rPr>
            <w:rFonts w:ascii="Times New Roman" w:eastAsia="Times New Roman" w:hAnsi="Times New Roman" w:cs="Times New Roman"/>
          </w:rPr>
          <w:t xml:space="preserve"> the organizations (and their names), clubs, in-class or out-of-class programs, etc. I think it’s also good t</w:t>
        </w:r>
      </w:ins>
      <w:ins w:id="163" w:author="Thalia Priscilla" w:date="2022-12-23T14:47:00Z">
        <w:r>
          <w:rPr>
            <w:rFonts w:ascii="Times New Roman" w:eastAsia="Times New Roman" w:hAnsi="Times New Roman" w:cs="Times New Roman"/>
          </w:rPr>
          <w:t xml:space="preserve">o conclude that you’re a great fit for LSE and that you will </w:t>
        </w:r>
      </w:ins>
      <w:ins w:id="164" w:author="Thalia Priscilla" w:date="2022-12-23T14:48:00Z">
        <w:r>
          <w:rPr>
            <w:rFonts w:ascii="Times New Roman" w:eastAsia="Times New Roman" w:hAnsi="Times New Roman" w:cs="Times New Roman"/>
          </w:rPr>
          <w:t xml:space="preserve">also </w:t>
        </w:r>
      </w:ins>
      <w:ins w:id="165" w:author="Thalia Priscilla" w:date="2022-12-23T14:47:00Z">
        <w:r>
          <w:rPr>
            <w:rFonts w:ascii="Times New Roman" w:eastAsia="Times New Roman" w:hAnsi="Times New Roman" w:cs="Times New Roman"/>
          </w:rPr>
          <w:t>contribute to LSE as much as pursuing this degree will contribute to your personal and professional goals.</w:t>
        </w:r>
      </w:ins>
    </w:p>
    <w:p w14:paraId="12BD7B77" w14:textId="0A362FD8" w:rsidR="009F5297" w:rsidRDefault="009F5297">
      <w:pPr>
        <w:rPr>
          <w:ins w:id="166" w:author="Thalia Priscilla" w:date="2022-12-23T14:28:00Z"/>
          <w:rFonts w:ascii="Times New Roman" w:eastAsia="Times New Roman" w:hAnsi="Times New Roman" w:cs="Times New Roman"/>
        </w:rPr>
      </w:pPr>
    </w:p>
    <w:p w14:paraId="5BD61A01" w14:textId="718FA544" w:rsidR="009F5297" w:rsidRPr="004E6F38" w:rsidRDefault="009F5297">
      <w:pPr>
        <w:rPr>
          <w:rFonts w:ascii="Times New Roman" w:eastAsia="Times New Roman" w:hAnsi="Times New Roman" w:cs="Times New Roman"/>
        </w:rPr>
      </w:pPr>
      <w:ins w:id="167" w:author="Thalia Priscilla" w:date="2022-12-23T14:28:00Z">
        <w:r>
          <w:rPr>
            <w:rFonts w:ascii="Times New Roman" w:eastAsia="Times New Roman" w:hAnsi="Times New Roman" w:cs="Times New Roman"/>
          </w:rPr>
          <w:t>All the best!</w:t>
        </w:r>
      </w:ins>
    </w:p>
    <w:sectPr w:rsidR="009F5297" w:rsidRPr="004E6F3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3T13:11:00Z" w:initials="TP">
    <w:p w14:paraId="0E19C0B7" w14:textId="116BCC36" w:rsidR="00562F52" w:rsidRDefault="00562F52">
      <w:pPr>
        <w:pStyle w:val="CommentText"/>
      </w:pPr>
      <w:r>
        <w:rPr>
          <w:rStyle w:val="CommentReference"/>
        </w:rPr>
        <w:annotationRef/>
      </w:r>
      <w:r>
        <w:t xml:space="preserve">In the next para you seem to focus on access of education instead of quality. I think you have to make that clear here as well. </w:t>
      </w:r>
    </w:p>
  </w:comment>
  <w:comment w:id="23" w:author="Thalia Priscilla" w:date="2022-12-23T12:34:00Z" w:initials="TP">
    <w:p w14:paraId="07926951" w14:textId="23CB863D" w:rsidR="00897C88" w:rsidRDefault="00897C88">
      <w:pPr>
        <w:pStyle w:val="CommentText"/>
      </w:pPr>
      <w:r>
        <w:rPr>
          <w:rStyle w:val="CommentReference"/>
        </w:rPr>
        <w:annotationRef/>
      </w:r>
      <w:r w:rsidR="00C569B1">
        <w:rPr>
          <w:rStyle w:val="CommentReference"/>
        </w:rPr>
        <w:t xml:space="preserve">Suggest to use more </w:t>
      </w:r>
      <w:r w:rsidR="005E3014">
        <w:rPr>
          <w:rStyle w:val="CommentReference"/>
        </w:rPr>
        <w:t>neutral</w:t>
      </w:r>
      <w:r w:rsidR="00C569B1">
        <w:rPr>
          <w:rStyle w:val="CommentReference"/>
        </w:rPr>
        <w:t xml:space="preserve"> wording.</w:t>
      </w:r>
    </w:p>
  </w:comment>
  <w:comment w:id="29" w:author="Thalia Priscilla" w:date="2022-12-23T14:04:00Z" w:initials="TP">
    <w:p w14:paraId="77FAE38F" w14:textId="7D12A4D4" w:rsidR="008002E8" w:rsidRDefault="008002E8">
      <w:pPr>
        <w:pStyle w:val="CommentText"/>
      </w:pPr>
      <w:r>
        <w:rPr>
          <w:rStyle w:val="CommentReference"/>
        </w:rPr>
        <w:annotationRef/>
      </w:r>
      <w:r>
        <w:t>Suggest to tweak, since the previous sentence sounds redundant. Does this support your point?</w:t>
      </w:r>
    </w:p>
  </w:comment>
  <w:comment w:id="50" w:author="Thalia Priscilla" w:date="2022-12-23T14:07:00Z" w:initials="TP">
    <w:p w14:paraId="64EDFF25" w14:textId="62274CB6" w:rsidR="00FB72C5" w:rsidRDefault="00FB72C5">
      <w:pPr>
        <w:pStyle w:val="CommentText"/>
      </w:pPr>
      <w:r>
        <w:rPr>
          <w:rStyle w:val="CommentReference"/>
        </w:rPr>
        <w:annotationRef/>
      </w:r>
      <w:r>
        <w:t xml:space="preserve">Can you provide a timeline here, to </w:t>
      </w:r>
      <w:proofErr w:type="spellStart"/>
      <w:r>
        <w:t>show</w:t>
      </w:r>
      <w:proofErr w:type="spellEnd"/>
      <w:r>
        <w:t xml:space="preserve"> data? </w:t>
      </w:r>
    </w:p>
  </w:comment>
  <w:comment w:id="51" w:author="Thalia Priscilla" w:date="2022-12-23T14:20:00Z" w:initials="TP">
    <w:p w14:paraId="5011641C" w14:textId="0A75C840" w:rsidR="007210FE" w:rsidRDefault="007210FE">
      <w:pPr>
        <w:pStyle w:val="CommentText"/>
      </w:pPr>
      <w:r>
        <w:rPr>
          <w:rStyle w:val="CommentReference"/>
        </w:rPr>
        <w:annotationRef/>
      </w:r>
      <w:r>
        <w:rPr>
          <w:rStyle w:val="CommentReference"/>
        </w:rPr>
        <w:annotationRef/>
      </w:r>
      <w:r>
        <w:rPr>
          <w:rStyle w:val="CommentReference"/>
        </w:rPr>
        <w:t>I think this may be too broad – suggest focusing on industrialization/providing employment.</w:t>
      </w:r>
    </w:p>
  </w:comment>
  <w:comment w:id="108" w:author="Thalia Priscilla" w:date="2022-12-23T12:47:00Z" w:initials="TP">
    <w:p w14:paraId="6B0A962A" w14:textId="6A25B29A" w:rsidR="00100600" w:rsidRDefault="00100600">
      <w:pPr>
        <w:pStyle w:val="CommentText"/>
      </w:pPr>
      <w:r w:rsidRPr="00080C79">
        <w:rPr>
          <w:rStyle w:val="CommentReference"/>
          <w:highlight w:val="yellow"/>
        </w:rPr>
        <w:annotationRef/>
      </w:r>
      <w:r w:rsidR="00FD14F6">
        <w:rPr>
          <w:rStyle w:val="CommentReference"/>
        </w:rPr>
        <w:t>Suggest to reword as such – gives more confidence.</w:t>
      </w:r>
    </w:p>
  </w:comment>
  <w:comment w:id="111" w:author="Thalia Priscilla" w:date="2022-12-23T12:49:00Z" w:initials="TP">
    <w:p w14:paraId="0BEFD73B" w14:textId="33EFA7F1" w:rsidR="00DD2CE9" w:rsidRDefault="00DD2CE9">
      <w:pPr>
        <w:pStyle w:val="CommentText"/>
      </w:pPr>
      <w:r w:rsidRPr="00080C79">
        <w:rPr>
          <w:rStyle w:val="CommentReference"/>
          <w:highlight w:val="yellow"/>
        </w:rPr>
        <w:annotationRef/>
      </w:r>
      <w:r w:rsidR="00112164" w:rsidRPr="00FD14F6">
        <w:t>Although not detrimental, d</w:t>
      </w:r>
      <w:r w:rsidRPr="00FD14F6">
        <w:t xml:space="preserve">epending on the admissions officer, this could potentially be perceived negatively. </w:t>
      </w:r>
      <w:r w:rsidR="00080C79" w:rsidRPr="00FD14F6">
        <w:t xml:space="preserve">I would reframe this – </w:t>
      </w:r>
      <w:r w:rsidR="00FD14F6" w:rsidRPr="00FD14F6">
        <w:t>maybe take out altogether.</w:t>
      </w:r>
    </w:p>
  </w:comment>
  <w:comment w:id="114" w:author="Thalia Priscilla" w:date="2022-12-23T14:37:00Z" w:initials="TP">
    <w:p w14:paraId="02409F92" w14:textId="1297F7EB" w:rsidR="00062005" w:rsidRDefault="00062005">
      <w:pPr>
        <w:pStyle w:val="CommentText"/>
      </w:pPr>
      <w:r>
        <w:rPr>
          <w:rStyle w:val="CommentReference"/>
        </w:rPr>
        <w:annotationRef/>
      </w:r>
      <w:r>
        <w:rPr>
          <w:rStyle w:val="CommentReference"/>
        </w:rPr>
        <w:t xml:space="preserve">Can you get into the specifics of the program? Which courses? </w:t>
      </w:r>
      <w:r w:rsidR="009F4A59">
        <w:rPr>
          <w:rStyle w:val="CommentReference"/>
        </w:rPr>
        <w:t xml:space="preserve">Any particular professors? </w:t>
      </w:r>
    </w:p>
  </w:comment>
  <w:comment w:id="121" w:author="Thalia Priscilla" w:date="2022-12-23T14:40:00Z" w:initials="TP">
    <w:p w14:paraId="4549FE6A" w14:textId="78AF0729" w:rsidR="009F4A59" w:rsidRDefault="009F4A59">
      <w:pPr>
        <w:pStyle w:val="CommentText"/>
      </w:pPr>
      <w:r>
        <w:rPr>
          <w:rStyle w:val="CommentReference"/>
        </w:rPr>
        <w:annotationRef/>
      </w:r>
      <w:r>
        <w:t xml:space="preserve">Suggest to also elaborate on specific organizations or activities and name them if you can (to show that you’ve done your research on the school). </w:t>
      </w:r>
    </w:p>
  </w:comment>
  <w:comment w:id="127" w:author="Thalia Priscilla" w:date="2022-12-23T14:41:00Z" w:initials="TP">
    <w:p w14:paraId="580E57F0" w14:textId="2192EEC6" w:rsidR="009F4A59" w:rsidRDefault="009F4A59">
      <w:pPr>
        <w:pStyle w:val="CommentText"/>
      </w:pPr>
      <w:r>
        <w:rPr>
          <w:rStyle w:val="CommentReference"/>
        </w:rPr>
        <w:annotationRef/>
      </w:r>
      <w:r>
        <w:t>I would switch this paragraph with the previous one, and make the previous para a concluding one. Talk more about the courses, professors, organizations, etc. here. Don’t be afraid to be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9C0B7" w15:done="0"/>
  <w15:commentEx w15:paraId="07926951" w15:done="0"/>
  <w15:commentEx w15:paraId="77FAE38F" w15:done="0"/>
  <w15:commentEx w15:paraId="64EDFF25" w15:done="0"/>
  <w15:commentEx w15:paraId="5011641C" w15:done="0"/>
  <w15:commentEx w15:paraId="6B0A962A" w15:done="0"/>
  <w15:commentEx w15:paraId="0BEFD73B" w15:done="0"/>
  <w15:commentEx w15:paraId="02409F92" w15:done="0"/>
  <w15:commentEx w15:paraId="4549FE6A" w15:done="0"/>
  <w15:commentEx w15:paraId="580E5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2771" w16cex:dateUtc="2022-12-23T06:11:00Z"/>
  <w16cex:commentExtensible w16cex:durableId="27501EF3" w16cex:dateUtc="2022-12-23T05:34:00Z"/>
  <w16cex:commentExtensible w16cex:durableId="275033EF" w16cex:dateUtc="2022-12-23T07:04:00Z"/>
  <w16cex:commentExtensible w16cex:durableId="275034BE" w16cex:dateUtc="2022-12-23T07:07:00Z"/>
  <w16cex:commentExtensible w16cex:durableId="275037C1" w16cex:dateUtc="2022-12-23T07:20:00Z"/>
  <w16cex:commentExtensible w16cex:durableId="275021CB" w16cex:dateUtc="2022-12-23T05:47:00Z"/>
  <w16cex:commentExtensible w16cex:durableId="27502244" w16cex:dateUtc="2022-12-23T05:49:00Z"/>
  <w16cex:commentExtensible w16cex:durableId="27503BAC" w16cex:dateUtc="2022-12-23T07:37:00Z"/>
  <w16cex:commentExtensible w16cex:durableId="27503C54" w16cex:dateUtc="2022-12-23T07:40:00Z"/>
  <w16cex:commentExtensible w16cex:durableId="27503CA0" w16cex:dateUtc="2022-12-23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9C0B7" w16cid:durableId="27502771"/>
  <w16cid:commentId w16cid:paraId="07926951" w16cid:durableId="27501EF3"/>
  <w16cid:commentId w16cid:paraId="77FAE38F" w16cid:durableId="275033EF"/>
  <w16cid:commentId w16cid:paraId="64EDFF25" w16cid:durableId="275034BE"/>
  <w16cid:commentId w16cid:paraId="5011641C" w16cid:durableId="275037C1"/>
  <w16cid:commentId w16cid:paraId="6B0A962A" w16cid:durableId="275021CB"/>
  <w16cid:commentId w16cid:paraId="0BEFD73B" w16cid:durableId="27502244"/>
  <w16cid:commentId w16cid:paraId="02409F92" w16cid:durableId="27503BAC"/>
  <w16cid:commentId w16cid:paraId="4549FE6A" w16cid:durableId="27503C54"/>
  <w16cid:commentId w16cid:paraId="580E57F0" w16cid:durableId="27503C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54658"/>
    <w:rsid w:val="00062005"/>
    <w:rsid w:val="00080C79"/>
    <w:rsid w:val="00100600"/>
    <w:rsid w:val="00112164"/>
    <w:rsid w:val="00185506"/>
    <w:rsid w:val="00327C66"/>
    <w:rsid w:val="003A7F60"/>
    <w:rsid w:val="00475CFD"/>
    <w:rsid w:val="004E6F38"/>
    <w:rsid w:val="00562F52"/>
    <w:rsid w:val="005E3014"/>
    <w:rsid w:val="00621CC6"/>
    <w:rsid w:val="0062459E"/>
    <w:rsid w:val="007210FE"/>
    <w:rsid w:val="008002E8"/>
    <w:rsid w:val="00897C88"/>
    <w:rsid w:val="00975B65"/>
    <w:rsid w:val="009F4A59"/>
    <w:rsid w:val="009F5297"/>
    <w:rsid w:val="00A434E6"/>
    <w:rsid w:val="00A55BB7"/>
    <w:rsid w:val="00B31148"/>
    <w:rsid w:val="00BD3F98"/>
    <w:rsid w:val="00C569B1"/>
    <w:rsid w:val="00DD2CE9"/>
    <w:rsid w:val="00F85A24"/>
    <w:rsid w:val="00FB72C5"/>
    <w:rsid w:val="00FD14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97C88"/>
    <w:rPr>
      <w:sz w:val="16"/>
      <w:szCs w:val="16"/>
    </w:rPr>
  </w:style>
  <w:style w:type="paragraph" w:styleId="CommentText">
    <w:name w:val="annotation text"/>
    <w:basedOn w:val="Normal"/>
    <w:link w:val="CommentTextChar"/>
    <w:uiPriority w:val="99"/>
    <w:semiHidden/>
    <w:unhideWhenUsed/>
    <w:rsid w:val="00897C88"/>
    <w:rPr>
      <w:sz w:val="20"/>
      <w:szCs w:val="20"/>
    </w:rPr>
  </w:style>
  <w:style w:type="character" w:customStyle="1" w:styleId="CommentTextChar">
    <w:name w:val="Comment Text Char"/>
    <w:basedOn w:val="DefaultParagraphFont"/>
    <w:link w:val="CommentText"/>
    <w:uiPriority w:val="99"/>
    <w:semiHidden/>
    <w:rsid w:val="00897C88"/>
    <w:rPr>
      <w:sz w:val="20"/>
      <w:szCs w:val="20"/>
    </w:rPr>
  </w:style>
  <w:style w:type="paragraph" w:styleId="CommentSubject">
    <w:name w:val="annotation subject"/>
    <w:basedOn w:val="CommentText"/>
    <w:next w:val="CommentText"/>
    <w:link w:val="CommentSubjectChar"/>
    <w:uiPriority w:val="99"/>
    <w:semiHidden/>
    <w:unhideWhenUsed/>
    <w:rsid w:val="00897C88"/>
    <w:rPr>
      <w:b/>
      <w:bCs/>
    </w:rPr>
  </w:style>
  <w:style w:type="character" w:customStyle="1" w:styleId="CommentSubjectChar">
    <w:name w:val="Comment Subject Char"/>
    <w:basedOn w:val="CommentTextChar"/>
    <w:link w:val="CommentSubject"/>
    <w:uiPriority w:val="99"/>
    <w:semiHidden/>
    <w:rsid w:val="00897C88"/>
    <w:rPr>
      <w:b/>
      <w:bCs/>
      <w:sz w:val="20"/>
      <w:szCs w:val="20"/>
    </w:rPr>
  </w:style>
  <w:style w:type="paragraph" w:styleId="Revision">
    <w:name w:val="Revision"/>
    <w:hidden/>
    <w:uiPriority w:val="99"/>
    <w:semiHidden/>
    <w:rsid w:val="0089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1640</Words>
  <Characters>8366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11</cp:revision>
  <dcterms:created xsi:type="dcterms:W3CDTF">2022-12-13T10:09:00Z</dcterms:created>
  <dcterms:modified xsi:type="dcterms:W3CDTF">2022-12-23T07:48:00Z</dcterms:modified>
</cp:coreProperties>
</file>