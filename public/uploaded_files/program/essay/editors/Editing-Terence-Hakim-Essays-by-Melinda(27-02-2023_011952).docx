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1F0CD" w14:textId="77777777" w:rsidR="00521C32" w:rsidRPr="00BB1E87" w:rsidRDefault="00521C32" w:rsidP="00521C32">
      <w:pPr>
        <w:rPr>
          <w:rFonts w:ascii="Times New Roman" w:eastAsia="Times New Roman" w:hAnsi="Times New Roman" w:cs="Times New Roman"/>
        </w:rPr>
      </w:pPr>
      <w:r w:rsidRPr="00BB1E87">
        <w:rPr>
          <w:rFonts w:ascii="Arial" w:eastAsia="Times New Roman" w:hAnsi="Arial" w:cs="Arial"/>
          <w:b/>
          <w:bCs/>
          <w:color w:val="212529"/>
          <w:u w:val="single"/>
        </w:rPr>
        <w:t>Describe a time when you were able to lead and inspire by example to solve a problem or project. What was the outcome?</w:t>
      </w:r>
    </w:p>
    <w:p w14:paraId="4FB21B49" w14:textId="77777777" w:rsidR="00521C32" w:rsidRPr="00BB1E87" w:rsidRDefault="00521C32" w:rsidP="00521C32">
      <w:pPr>
        <w:rPr>
          <w:rFonts w:ascii="Times New Roman" w:eastAsia="Times New Roman" w:hAnsi="Times New Roman" w:cs="Times New Roman"/>
        </w:rPr>
      </w:pPr>
    </w:p>
    <w:p w14:paraId="7ECDA711" w14:textId="231F2717" w:rsidR="00521C32" w:rsidRPr="00162F20" w:rsidRDefault="00521C32" w:rsidP="00521C32">
      <w:pPr>
        <w:rPr>
          <w:rFonts w:ascii="Times New Roman" w:eastAsia="Times New Roman" w:hAnsi="Times New Roman" w:cs="Times New Roman"/>
        </w:rPr>
      </w:pPr>
      <w:r w:rsidRPr="00162F20">
        <w:rPr>
          <w:rFonts w:ascii="Times New Roman" w:eastAsia="Times New Roman" w:hAnsi="Times New Roman" w:cs="Times New Roman"/>
          <w:color w:val="000000"/>
          <w:shd w:val="clear" w:color="auto" w:fill="FFFFFF"/>
        </w:rPr>
        <w:t xml:space="preserve">My </w:t>
      </w:r>
      <w:del w:id="0" w:author="Microsoft Office User" w:date="2023-02-27T00:47:00Z">
        <w:r w:rsidRPr="00162F20" w:rsidDel="00B83718">
          <w:rPr>
            <w:rFonts w:ascii="Times New Roman" w:eastAsia="Times New Roman" w:hAnsi="Times New Roman" w:cs="Times New Roman"/>
            <w:color w:val="000000"/>
            <w:shd w:val="clear" w:color="auto" w:fill="FFFFFF"/>
          </w:rPr>
          <w:delText>dad</w:delText>
        </w:r>
      </w:del>
      <w:ins w:id="1" w:author="Microsoft Office User" w:date="2023-02-27T00:47:00Z">
        <w:r w:rsidR="00B83718" w:rsidRPr="00162F20">
          <w:rPr>
            <w:rFonts w:ascii="Times New Roman" w:eastAsia="Times New Roman" w:hAnsi="Times New Roman" w:cs="Times New Roman"/>
            <w:color w:val="000000"/>
            <w:shd w:val="clear" w:color="auto" w:fill="FFFFFF"/>
          </w:rPr>
          <w:t>father</w:t>
        </w:r>
        <w:r w:rsidR="00B83718" w:rsidRPr="00162F20">
          <w:rPr>
            <w:rFonts w:ascii="Times New Roman" w:eastAsia="Times New Roman" w:hAnsi="Times New Roman" w:cs="Times New Roman"/>
            <w:color w:val="000000"/>
            <w:shd w:val="clear" w:color="auto" w:fill="FFFFFF"/>
          </w:rPr>
          <w:t xml:space="preserve"> </w:t>
        </w:r>
      </w:ins>
      <w:del w:id="2" w:author="Microsoft Office User" w:date="2023-02-27T00:47:00Z">
        <w:r w:rsidRPr="00162F20" w:rsidDel="00B83718">
          <w:rPr>
            <w:rFonts w:ascii="Times New Roman" w:eastAsia="Times New Roman" w:hAnsi="Times New Roman" w:cs="Times New Roman"/>
            <w:color w:val="000000"/>
            <w:shd w:val="clear" w:color="auto" w:fill="FFFFFF"/>
          </w:rPr>
          <w:delText xml:space="preserve">, </w:delText>
        </w:r>
      </w:del>
      <w:r w:rsidRPr="00162F20">
        <w:rPr>
          <w:rFonts w:ascii="Times New Roman" w:eastAsia="Times New Roman" w:hAnsi="Times New Roman" w:cs="Times New Roman"/>
          <w:color w:val="000000"/>
          <w:shd w:val="clear" w:color="auto" w:fill="FFFFFF"/>
        </w:rPr>
        <w:t>and role model</w:t>
      </w:r>
      <w:ins w:id="3" w:author="Microsoft Office User" w:date="2023-02-27T00:47:00Z">
        <w:r w:rsidR="00B83718" w:rsidRPr="00162F20">
          <w:rPr>
            <w:rFonts w:ascii="Times New Roman" w:eastAsia="Times New Roman" w:hAnsi="Times New Roman" w:cs="Times New Roman"/>
            <w:color w:val="000000"/>
            <w:shd w:val="clear" w:color="auto" w:fill="FFFFFF"/>
          </w:rPr>
          <w:t xml:space="preserve"> </w:t>
        </w:r>
      </w:ins>
      <w:del w:id="4" w:author="Microsoft Office User" w:date="2023-02-27T00:47:00Z">
        <w:r w:rsidRPr="00162F20" w:rsidDel="00B83718">
          <w:rPr>
            <w:rFonts w:ascii="Times New Roman" w:eastAsia="Times New Roman" w:hAnsi="Times New Roman" w:cs="Times New Roman"/>
            <w:color w:val="000000"/>
            <w:shd w:val="clear" w:color="auto" w:fill="FFFFFF"/>
          </w:rPr>
          <w:delText xml:space="preserve">, </w:delText>
        </w:r>
      </w:del>
      <w:r w:rsidRPr="00162F20">
        <w:rPr>
          <w:rFonts w:ascii="Times New Roman" w:eastAsia="Times New Roman" w:hAnsi="Times New Roman" w:cs="Times New Roman"/>
          <w:color w:val="000000"/>
          <w:shd w:val="clear" w:color="auto" w:fill="FFFFFF"/>
        </w:rPr>
        <w:t xml:space="preserve">is an authoritative leader: assertive and </w:t>
      </w:r>
      <w:del w:id="5" w:author="Microsoft Office User" w:date="2023-02-27T00:47:00Z">
        <w:r w:rsidRPr="00162F20" w:rsidDel="00EE7C23">
          <w:rPr>
            <w:rFonts w:ascii="Times New Roman" w:eastAsia="Times New Roman" w:hAnsi="Times New Roman" w:cs="Times New Roman"/>
            <w:color w:val="000000"/>
            <w:shd w:val="clear" w:color="auto" w:fill="FFFFFF"/>
          </w:rPr>
          <w:delText xml:space="preserve">a </w:delText>
        </w:r>
      </w:del>
      <w:r w:rsidRPr="00162F20">
        <w:rPr>
          <w:rFonts w:ascii="Times New Roman" w:eastAsia="Times New Roman" w:hAnsi="Times New Roman" w:cs="Times New Roman"/>
          <w:color w:val="000000"/>
          <w:shd w:val="clear" w:color="auto" w:fill="FFFFFF"/>
        </w:rPr>
        <w:t xml:space="preserve">visionary. Despite not going to college, he managed to build a successful company. Aspiring to be like him, I’m currently working on a networking </w:t>
      </w:r>
      <w:proofErr w:type="spellStart"/>
      <w:r w:rsidRPr="00162F20">
        <w:rPr>
          <w:rFonts w:ascii="Times New Roman" w:eastAsia="Times New Roman" w:hAnsi="Times New Roman" w:cs="Times New Roman"/>
          <w:color w:val="000000"/>
          <w:shd w:val="clear" w:color="auto" w:fill="FFFFFF"/>
        </w:rPr>
        <w:t>startup</w:t>
      </w:r>
      <w:proofErr w:type="spellEnd"/>
      <w:r w:rsidRPr="00162F20">
        <w:rPr>
          <w:rFonts w:ascii="Times New Roman" w:eastAsia="Times New Roman" w:hAnsi="Times New Roman" w:cs="Times New Roman"/>
          <w:color w:val="000000"/>
          <w:shd w:val="clear" w:color="auto" w:fill="FFFFFF"/>
        </w:rPr>
        <w:t xml:space="preserve"> - </w:t>
      </w:r>
      <w:proofErr w:type="spellStart"/>
      <w:r w:rsidRPr="00162F20">
        <w:rPr>
          <w:rFonts w:ascii="Times New Roman" w:eastAsia="Times New Roman" w:hAnsi="Times New Roman" w:cs="Times New Roman"/>
          <w:color w:val="000000"/>
          <w:shd w:val="clear" w:color="auto" w:fill="FFFFFF"/>
        </w:rPr>
        <w:t>Cita</w:t>
      </w:r>
      <w:proofErr w:type="spellEnd"/>
      <w:r w:rsidRPr="00162F20">
        <w:rPr>
          <w:rFonts w:ascii="Times New Roman" w:eastAsia="Times New Roman" w:hAnsi="Times New Roman" w:cs="Times New Roman"/>
          <w:color w:val="000000"/>
          <w:shd w:val="clear" w:color="auto" w:fill="FFFFFF"/>
        </w:rPr>
        <w:t xml:space="preserve"> - with my friends </w:t>
      </w:r>
      <w:del w:id="6" w:author="Microsoft Office User" w:date="2023-02-27T00:48:00Z">
        <w:r w:rsidRPr="00162F20" w:rsidDel="00EE7C23">
          <w:rPr>
            <w:rFonts w:ascii="Times New Roman" w:eastAsia="Times New Roman" w:hAnsi="Times New Roman" w:cs="Times New Roman"/>
            <w:color w:val="000000"/>
            <w:shd w:val="clear" w:color="auto" w:fill="FFFFFF"/>
          </w:rPr>
          <w:delText xml:space="preserve">and </w:delText>
        </w:r>
      </w:del>
      <w:ins w:id="7" w:author="Microsoft Office User" w:date="2023-02-27T00:48:00Z">
        <w:r w:rsidR="00EE7C23" w:rsidRPr="00162F20">
          <w:rPr>
            <w:rFonts w:ascii="Times New Roman" w:eastAsia="Times New Roman" w:hAnsi="Times New Roman" w:cs="Times New Roman"/>
            <w:color w:val="000000"/>
            <w:shd w:val="clear" w:color="auto" w:fill="FFFFFF"/>
          </w:rPr>
          <w:t>to learn</w:t>
        </w:r>
        <w:r w:rsidR="00EE7C23" w:rsidRPr="00162F20">
          <w:rPr>
            <w:rFonts w:ascii="Times New Roman" w:eastAsia="Times New Roman" w:hAnsi="Times New Roman" w:cs="Times New Roman"/>
            <w:color w:val="000000"/>
            <w:shd w:val="clear" w:color="auto" w:fill="FFFFFF"/>
          </w:rPr>
          <w:t xml:space="preserve"> </w:t>
        </w:r>
      </w:ins>
      <w:del w:id="8" w:author="Microsoft Office User" w:date="2023-02-27T00:48:00Z">
        <w:r w:rsidRPr="00162F20" w:rsidDel="00EE7C23">
          <w:rPr>
            <w:rFonts w:ascii="Times New Roman" w:eastAsia="Times New Roman" w:hAnsi="Times New Roman" w:cs="Times New Roman"/>
            <w:color w:val="000000"/>
            <w:shd w:val="clear" w:color="auto" w:fill="FFFFFF"/>
          </w:rPr>
          <w:delText xml:space="preserve">learning </w:delText>
        </w:r>
      </w:del>
      <w:r w:rsidRPr="00162F20">
        <w:rPr>
          <w:rFonts w:ascii="Times New Roman" w:eastAsia="Times New Roman" w:hAnsi="Times New Roman" w:cs="Times New Roman"/>
          <w:color w:val="000000"/>
          <w:shd w:val="clear" w:color="auto" w:fill="FFFFFF"/>
        </w:rPr>
        <w:t xml:space="preserve">how to </w:t>
      </w:r>
      <w:ins w:id="9" w:author="Microsoft Office User" w:date="2023-02-27T00:48:00Z">
        <w:r w:rsidR="00EE7C23" w:rsidRPr="00162F20">
          <w:rPr>
            <w:rFonts w:ascii="Times New Roman" w:eastAsia="Times New Roman" w:hAnsi="Times New Roman" w:cs="Times New Roman"/>
            <w:color w:val="000000"/>
            <w:shd w:val="clear" w:color="auto" w:fill="FFFFFF"/>
          </w:rPr>
          <w:t>be an effective leader</w:t>
        </w:r>
      </w:ins>
      <w:del w:id="10" w:author="Microsoft Office User" w:date="2023-02-27T00:48:00Z">
        <w:r w:rsidRPr="00162F20" w:rsidDel="00EE7C23">
          <w:rPr>
            <w:rFonts w:ascii="Times New Roman" w:eastAsia="Times New Roman" w:hAnsi="Times New Roman" w:cs="Times New Roman"/>
            <w:color w:val="000000"/>
            <w:shd w:val="clear" w:color="auto" w:fill="FFFFFF"/>
          </w:rPr>
          <w:delText>lead</w:delText>
        </w:r>
      </w:del>
      <w:r w:rsidRPr="00162F20">
        <w:rPr>
          <w:rFonts w:ascii="Times New Roman" w:eastAsia="Times New Roman" w:hAnsi="Times New Roman" w:cs="Times New Roman"/>
          <w:color w:val="000000"/>
          <w:shd w:val="clear" w:color="auto" w:fill="FFFFFF"/>
        </w:rPr>
        <w:t>. </w:t>
      </w:r>
    </w:p>
    <w:p w14:paraId="328F386E" w14:textId="77777777" w:rsidR="00521C32" w:rsidRPr="00162F20" w:rsidRDefault="00521C32" w:rsidP="00521C32">
      <w:pPr>
        <w:rPr>
          <w:rFonts w:ascii="Times New Roman" w:eastAsia="Times New Roman" w:hAnsi="Times New Roman" w:cs="Times New Roman"/>
        </w:rPr>
      </w:pPr>
    </w:p>
    <w:p w14:paraId="3B74942D" w14:textId="5F41DF85" w:rsidR="00521C32" w:rsidRPr="00162F20" w:rsidRDefault="00521C32" w:rsidP="00521C32">
      <w:pPr>
        <w:rPr>
          <w:rFonts w:ascii="Times New Roman" w:eastAsia="Times New Roman" w:hAnsi="Times New Roman" w:cs="Times New Roman"/>
        </w:rPr>
      </w:pPr>
      <w:r w:rsidRPr="00162F20">
        <w:rPr>
          <w:rFonts w:ascii="Times New Roman" w:eastAsia="Times New Roman" w:hAnsi="Times New Roman" w:cs="Times New Roman"/>
          <w:color w:val="000000"/>
          <w:shd w:val="clear" w:color="auto" w:fill="FFFFFF"/>
        </w:rPr>
        <w:t>However, I quickly realized that authoritative leadership didn't match a start</w:t>
      </w:r>
      <w:ins w:id="11" w:author="Microsoft Office User" w:date="2023-02-27T00:48:00Z">
        <w:r w:rsidR="001B72CE" w:rsidRPr="00162F20">
          <w:rPr>
            <w:rFonts w:ascii="Times New Roman" w:eastAsia="Times New Roman" w:hAnsi="Times New Roman" w:cs="Times New Roman"/>
            <w:color w:val="000000"/>
            <w:shd w:val="clear" w:color="auto" w:fill="FFFFFF"/>
          </w:rPr>
          <w:t>-</w:t>
        </w:r>
      </w:ins>
      <w:r w:rsidRPr="00162F20">
        <w:rPr>
          <w:rFonts w:ascii="Times New Roman" w:eastAsia="Times New Roman" w:hAnsi="Times New Roman" w:cs="Times New Roman"/>
          <w:color w:val="000000"/>
          <w:shd w:val="clear" w:color="auto" w:fill="FFFFFF"/>
        </w:rPr>
        <w:t>up’s culture of ambitious, young individuals. During our</w:t>
      </w:r>
      <w:ins w:id="12" w:author="Microsoft Office User" w:date="2023-02-27T00:49:00Z">
        <w:r w:rsidR="001B72CE" w:rsidRPr="00162F20">
          <w:rPr>
            <w:rFonts w:ascii="Times New Roman" w:eastAsia="Times New Roman" w:hAnsi="Times New Roman" w:cs="Times New Roman"/>
            <w:color w:val="000000"/>
            <w:shd w:val="clear" w:color="auto" w:fill="FFFFFF"/>
          </w:rPr>
          <w:t xml:space="preserve"> initial</w:t>
        </w:r>
      </w:ins>
      <w:r w:rsidRPr="00162F20">
        <w:rPr>
          <w:rFonts w:ascii="Times New Roman" w:eastAsia="Times New Roman" w:hAnsi="Times New Roman" w:cs="Times New Roman"/>
          <w:color w:val="000000"/>
          <w:shd w:val="clear" w:color="auto" w:fill="FFFFFF"/>
        </w:rPr>
        <w:t xml:space="preserve"> meetings, I’d always demand tasks to be completed on my timeline and also give new assignments without giving them any choice. I was excessively bossy, which led to discontent, arguments, and</w:t>
      </w:r>
      <w:ins w:id="13" w:author="Microsoft Office User" w:date="2023-02-27T00:50:00Z">
        <w:r w:rsidR="00AB0974" w:rsidRPr="00162F20">
          <w:rPr>
            <w:rFonts w:ascii="Times New Roman" w:eastAsia="Times New Roman" w:hAnsi="Times New Roman" w:cs="Times New Roman"/>
            <w:color w:val="000000"/>
            <w:shd w:val="clear" w:color="auto" w:fill="FFFFFF"/>
          </w:rPr>
          <w:t xml:space="preserve"> </w:t>
        </w:r>
      </w:ins>
      <w:del w:id="14" w:author="Microsoft Office User" w:date="2023-02-27T00:50:00Z">
        <w:r w:rsidRPr="00162F20" w:rsidDel="00AB0974">
          <w:rPr>
            <w:rFonts w:ascii="Times New Roman" w:eastAsia="Times New Roman" w:hAnsi="Times New Roman" w:cs="Times New Roman"/>
            <w:color w:val="000000"/>
            <w:shd w:val="clear" w:color="auto" w:fill="FFFFFF"/>
          </w:rPr>
          <w:delText xml:space="preserve">, </w:delText>
        </w:r>
      </w:del>
      <w:r w:rsidRPr="00162F20">
        <w:rPr>
          <w:rFonts w:ascii="Times New Roman" w:eastAsia="Times New Roman" w:hAnsi="Times New Roman" w:cs="Times New Roman"/>
          <w:color w:val="000000"/>
          <w:shd w:val="clear" w:color="auto" w:fill="FFFFFF"/>
        </w:rPr>
        <w:t>eventually, a divergence in our vision. I recognized the need for change in my leadership to prevent the project from falling apart. </w:t>
      </w:r>
    </w:p>
    <w:p w14:paraId="02654F61" w14:textId="77777777" w:rsidR="00521C32" w:rsidRPr="00162F20" w:rsidRDefault="00521C32" w:rsidP="00521C32">
      <w:pPr>
        <w:rPr>
          <w:rFonts w:ascii="Times New Roman" w:eastAsia="Times New Roman" w:hAnsi="Times New Roman" w:cs="Times New Roman"/>
        </w:rPr>
      </w:pPr>
    </w:p>
    <w:p w14:paraId="03A2E53A" w14:textId="6AC4A7C8" w:rsidR="00521C32" w:rsidRPr="00162F20" w:rsidRDefault="00521C32" w:rsidP="00521C32">
      <w:pPr>
        <w:rPr>
          <w:rFonts w:ascii="Times New Roman" w:eastAsia="Times New Roman" w:hAnsi="Times New Roman" w:cs="Times New Roman"/>
        </w:rPr>
      </w:pPr>
      <w:del w:id="15" w:author="Microsoft Office User" w:date="2023-02-27T00:51:00Z">
        <w:r w:rsidRPr="00162F20" w:rsidDel="00F16372">
          <w:rPr>
            <w:rFonts w:ascii="Times New Roman" w:eastAsia="Times New Roman" w:hAnsi="Times New Roman" w:cs="Times New Roman"/>
            <w:color w:val="000000"/>
            <w:shd w:val="clear" w:color="auto" w:fill="FFFFFF"/>
          </w:rPr>
          <w:delText>I started by acknowledging everyone’s schedules,</w:delText>
        </w:r>
      </w:del>
      <w:ins w:id="16" w:author="Microsoft Office User" w:date="2023-02-27T00:51:00Z">
        <w:r w:rsidR="00F16372" w:rsidRPr="00162F20">
          <w:rPr>
            <w:rFonts w:ascii="Times New Roman" w:eastAsia="Times New Roman" w:hAnsi="Times New Roman" w:cs="Times New Roman"/>
            <w:color w:val="000000"/>
            <w:shd w:val="clear" w:color="auto" w:fill="FFFFFF"/>
          </w:rPr>
          <w:t>To start with, I made sure that my member</w:t>
        </w:r>
      </w:ins>
      <w:ins w:id="17" w:author="Microsoft Office User" w:date="2023-02-27T00:52:00Z">
        <w:r w:rsidR="00F16372" w:rsidRPr="00162F20">
          <w:rPr>
            <w:rFonts w:ascii="Times New Roman" w:eastAsia="Times New Roman" w:hAnsi="Times New Roman" w:cs="Times New Roman"/>
            <w:color w:val="000000"/>
            <w:shd w:val="clear" w:color="auto" w:fill="FFFFFF"/>
          </w:rPr>
          <w:t>’s project deadline</w:t>
        </w:r>
      </w:ins>
      <w:r w:rsidRPr="00162F20">
        <w:rPr>
          <w:rFonts w:ascii="Times New Roman" w:eastAsia="Times New Roman" w:hAnsi="Times New Roman" w:cs="Times New Roman"/>
          <w:color w:val="000000"/>
          <w:shd w:val="clear" w:color="auto" w:fill="FFFFFF"/>
        </w:rPr>
        <w:t xml:space="preserve"> </w:t>
      </w:r>
      <w:del w:id="18" w:author="Microsoft Office User" w:date="2023-02-27T00:52:00Z">
        <w:r w:rsidRPr="00162F20" w:rsidDel="00F16372">
          <w:rPr>
            <w:rFonts w:ascii="Times New Roman" w:eastAsia="Times New Roman" w:hAnsi="Times New Roman" w:cs="Times New Roman"/>
            <w:color w:val="000000"/>
            <w:shd w:val="clear" w:color="auto" w:fill="FFFFFF"/>
          </w:rPr>
          <w:delText xml:space="preserve">making sure that their tasks </w:delText>
        </w:r>
      </w:del>
      <w:r w:rsidRPr="00162F20">
        <w:rPr>
          <w:rFonts w:ascii="Times New Roman" w:eastAsia="Times New Roman" w:hAnsi="Times New Roman" w:cs="Times New Roman"/>
          <w:color w:val="000000"/>
          <w:shd w:val="clear" w:color="auto" w:fill="FFFFFF"/>
        </w:rPr>
        <w:t xml:space="preserve">didn’t </w:t>
      </w:r>
      <w:del w:id="19" w:author="Microsoft Office User" w:date="2023-02-27T00:52:00Z">
        <w:r w:rsidRPr="00162F20" w:rsidDel="00F16372">
          <w:rPr>
            <w:rFonts w:ascii="Times New Roman" w:eastAsia="Times New Roman" w:hAnsi="Times New Roman" w:cs="Times New Roman"/>
            <w:color w:val="000000"/>
            <w:shd w:val="clear" w:color="auto" w:fill="FFFFFF"/>
          </w:rPr>
          <w:delText xml:space="preserve">conflict </w:delText>
        </w:r>
      </w:del>
      <w:ins w:id="20" w:author="Microsoft Office User" w:date="2023-02-27T00:52:00Z">
        <w:r w:rsidR="00F16372" w:rsidRPr="00162F20">
          <w:rPr>
            <w:rFonts w:ascii="Times New Roman" w:eastAsia="Times New Roman" w:hAnsi="Times New Roman" w:cs="Times New Roman"/>
            <w:color w:val="000000"/>
            <w:shd w:val="clear" w:color="auto" w:fill="FFFFFF"/>
          </w:rPr>
          <w:t>coincide with</w:t>
        </w:r>
        <w:r w:rsidR="00F16372" w:rsidRPr="00162F20">
          <w:rPr>
            <w:rFonts w:ascii="Times New Roman" w:eastAsia="Times New Roman" w:hAnsi="Times New Roman" w:cs="Times New Roman"/>
            <w:color w:val="000000"/>
            <w:shd w:val="clear" w:color="auto" w:fill="FFFFFF"/>
          </w:rPr>
          <w:t xml:space="preserve"> </w:t>
        </w:r>
      </w:ins>
      <w:r w:rsidRPr="00162F20">
        <w:rPr>
          <w:rFonts w:ascii="Times New Roman" w:eastAsia="Times New Roman" w:hAnsi="Times New Roman" w:cs="Times New Roman"/>
          <w:color w:val="000000"/>
          <w:shd w:val="clear" w:color="auto" w:fill="FFFFFF"/>
        </w:rPr>
        <w:t xml:space="preserve">their </w:t>
      </w:r>
      <w:ins w:id="21" w:author="Microsoft Office User" w:date="2023-02-27T00:52:00Z">
        <w:r w:rsidR="00F16372" w:rsidRPr="00162F20">
          <w:rPr>
            <w:rFonts w:ascii="Times New Roman" w:eastAsia="Times New Roman" w:hAnsi="Times New Roman" w:cs="Times New Roman"/>
            <w:color w:val="000000"/>
            <w:shd w:val="clear" w:color="auto" w:fill="FFFFFF"/>
          </w:rPr>
          <w:t xml:space="preserve">own </w:t>
        </w:r>
      </w:ins>
      <w:r w:rsidRPr="00162F20">
        <w:rPr>
          <w:rFonts w:ascii="Times New Roman" w:eastAsia="Times New Roman" w:hAnsi="Times New Roman" w:cs="Times New Roman"/>
          <w:color w:val="000000"/>
          <w:shd w:val="clear" w:color="auto" w:fill="FFFFFF"/>
        </w:rPr>
        <w:t xml:space="preserve">personal schedule. </w:t>
      </w:r>
      <w:del w:id="22" w:author="Microsoft Office User" w:date="2023-02-27T00:52:00Z">
        <w:r w:rsidRPr="00162F20" w:rsidDel="00047647">
          <w:rPr>
            <w:rFonts w:ascii="Times New Roman" w:eastAsia="Times New Roman" w:hAnsi="Times New Roman" w:cs="Times New Roman"/>
            <w:color w:val="000000"/>
            <w:shd w:val="clear" w:color="auto" w:fill="FFFFFF"/>
          </w:rPr>
          <w:delText>I tried to be more appreciative of</w:delText>
        </w:r>
      </w:del>
      <w:ins w:id="23" w:author="Microsoft Office User" w:date="2023-02-27T00:52:00Z">
        <w:r w:rsidR="00047647" w:rsidRPr="00162F20">
          <w:rPr>
            <w:rFonts w:ascii="Times New Roman" w:eastAsia="Times New Roman" w:hAnsi="Times New Roman" w:cs="Times New Roman"/>
            <w:color w:val="000000"/>
            <w:shd w:val="clear" w:color="auto" w:fill="FFFFFF"/>
          </w:rPr>
          <w:t>When my members voiced out</w:t>
        </w:r>
      </w:ins>
      <w:r w:rsidRPr="00162F20">
        <w:rPr>
          <w:rFonts w:ascii="Times New Roman" w:eastAsia="Times New Roman" w:hAnsi="Times New Roman" w:cs="Times New Roman"/>
          <w:color w:val="000000"/>
          <w:shd w:val="clear" w:color="auto" w:fill="FFFFFF"/>
        </w:rPr>
        <w:t xml:space="preserve"> their opinions on new ideas, </w:t>
      </w:r>
      <w:ins w:id="24" w:author="Microsoft Office User" w:date="2023-02-27T00:53:00Z">
        <w:r w:rsidR="00047647" w:rsidRPr="00162F20">
          <w:rPr>
            <w:rFonts w:ascii="Times New Roman" w:eastAsia="Times New Roman" w:hAnsi="Times New Roman" w:cs="Times New Roman"/>
            <w:color w:val="000000"/>
            <w:shd w:val="clear" w:color="auto" w:fill="FFFFFF"/>
          </w:rPr>
          <w:t xml:space="preserve">I heard them out </w:t>
        </w:r>
      </w:ins>
      <w:r w:rsidRPr="00162F20">
        <w:rPr>
          <w:rFonts w:ascii="Times New Roman" w:eastAsia="Times New Roman" w:hAnsi="Times New Roman" w:cs="Times New Roman"/>
          <w:color w:val="000000"/>
          <w:shd w:val="clear" w:color="auto" w:fill="FFFFFF"/>
        </w:rPr>
        <w:t xml:space="preserve">instead of deciding on my own. To mend the strained relationship, I had one-on-one conversations with each member to re-align our vision and mission: Connecting Bright Minds. I’d continue with constructive discussions like how to achieve our short and long-term goals, </w:t>
      </w:r>
      <w:del w:id="25" w:author="Microsoft Office User" w:date="2023-02-27T00:53:00Z">
        <w:r w:rsidRPr="00162F20" w:rsidDel="00047647">
          <w:rPr>
            <w:rFonts w:ascii="Times New Roman" w:eastAsia="Times New Roman" w:hAnsi="Times New Roman" w:cs="Times New Roman"/>
            <w:color w:val="000000"/>
            <w:shd w:val="clear" w:color="auto" w:fill="FFFFFF"/>
          </w:rPr>
          <w:delText xml:space="preserve">the </w:delText>
        </w:r>
      </w:del>
      <w:r w:rsidRPr="00162F20">
        <w:rPr>
          <w:rFonts w:ascii="Times New Roman" w:eastAsia="Times New Roman" w:hAnsi="Times New Roman" w:cs="Times New Roman"/>
          <w:color w:val="000000"/>
          <w:shd w:val="clear" w:color="auto" w:fill="FFFFFF"/>
        </w:rPr>
        <w:t>action plans, and re-setting our timelines. Moreover, I also implemented structured weekly meetings complete with organized agendas to update the team on what they’</w:t>
      </w:r>
      <w:ins w:id="26" w:author="Microsoft Office User" w:date="2023-02-27T00:53:00Z">
        <w:r w:rsidR="00BB24B8" w:rsidRPr="00162F20">
          <w:rPr>
            <w:rFonts w:ascii="Times New Roman" w:eastAsia="Times New Roman" w:hAnsi="Times New Roman" w:cs="Times New Roman"/>
            <w:color w:val="000000"/>
            <w:shd w:val="clear" w:color="auto" w:fill="FFFFFF"/>
          </w:rPr>
          <w:t xml:space="preserve">d </w:t>
        </w:r>
      </w:ins>
      <w:del w:id="27" w:author="Microsoft Office User" w:date="2023-02-27T00:53:00Z">
        <w:r w:rsidRPr="00162F20" w:rsidDel="00BB24B8">
          <w:rPr>
            <w:rFonts w:ascii="Times New Roman" w:eastAsia="Times New Roman" w:hAnsi="Times New Roman" w:cs="Times New Roman"/>
            <w:color w:val="000000"/>
            <w:shd w:val="clear" w:color="auto" w:fill="FFFFFF"/>
          </w:rPr>
          <w:delText xml:space="preserve">ll </w:delText>
        </w:r>
      </w:del>
      <w:r w:rsidRPr="00162F20">
        <w:rPr>
          <w:rFonts w:ascii="Times New Roman" w:eastAsia="Times New Roman" w:hAnsi="Times New Roman" w:cs="Times New Roman"/>
          <w:color w:val="000000"/>
          <w:shd w:val="clear" w:color="auto" w:fill="FFFFFF"/>
        </w:rPr>
        <w:t>be doing, keeping ourselves accountable for our tasks. </w:t>
      </w:r>
    </w:p>
    <w:p w14:paraId="1B40A343" w14:textId="77777777" w:rsidR="00521C32" w:rsidRPr="00162F20" w:rsidRDefault="00521C32" w:rsidP="00521C32">
      <w:pPr>
        <w:rPr>
          <w:rFonts w:ascii="Times New Roman" w:eastAsia="Times New Roman" w:hAnsi="Times New Roman" w:cs="Times New Roman"/>
        </w:rPr>
      </w:pPr>
    </w:p>
    <w:p w14:paraId="19C40CDC" w14:textId="6719DA80" w:rsidR="00521C32" w:rsidRPr="00162F20" w:rsidRDefault="00521C32" w:rsidP="00521C32">
      <w:pPr>
        <w:rPr>
          <w:rFonts w:ascii="Times New Roman" w:eastAsia="Times New Roman" w:hAnsi="Times New Roman" w:cs="Times New Roman"/>
        </w:rPr>
      </w:pPr>
      <w:r w:rsidRPr="00162F20">
        <w:rPr>
          <w:rFonts w:ascii="Times New Roman" w:eastAsia="Times New Roman" w:hAnsi="Times New Roman" w:cs="Times New Roman"/>
          <w:color w:val="000000"/>
          <w:shd w:val="clear" w:color="auto" w:fill="FFFFFF"/>
        </w:rPr>
        <w:t>Now, we understand each other’s thoughts better, forming a strong chemistry and synergy in our workflow. We’re even considering expanding our team while employing the collaborative leadership style. Through this experience, I</w:t>
      </w:r>
      <w:ins w:id="28" w:author="Microsoft Office User" w:date="2023-02-27T01:08:00Z">
        <w:r w:rsidR="00306157" w:rsidRPr="00162F20">
          <w:rPr>
            <w:rFonts w:ascii="Times New Roman" w:eastAsia="Times New Roman" w:hAnsi="Times New Roman" w:cs="Times New Roman"/>
            <w:color w:val="000000"/>
            <w:shd w:val="clear" w:color="auto" w:fill="FFFFFF"/>
          </w:rPr>
          <w:t>’ve</w:t>
        </w:r>
      </w:ins>
      <w:r w:rsidRPr="00162F20">
        <w:rPr>
          <w:rFonts w:ascii="Times New Roman" w:eastAsia="Times New Roman" w:hAnsi="Times New Roman" w:cs="Times New Roman"/>
          <w:color w:val="000000"/>
          <w:shd w:val="clear" w:color="auto" w:fill="FFFFFF"/>
        </w:rPr>
        <w:t xml:space="preserve"> learned that there is no universal formula to leadership. Adapting one’s leadership style to fit the team is </w:t>
      </w:r>
      <w:ins w:id="29" w:author="Microsoft Office User" w:date="2023-02-27T00:54:00Z">
        <w:r w:rsidR="00BB24B8" w:rsidRPr="00162F20">
          <w:rPr>
            <w:rFonts w:ascii="Times New Roman" w:eastAsia="Times New Roman" w:hAnsi="Times New Roman" w:cs="Times New Roman"/>
            <w:color w:val="000000"/>
            <w:shd w:val="clear" w:color="auto" w:fill="FFFFFF"/>
          </w:rPr>
          <w:t xml:space="preserve">the most </w:t>
        </w:r>
      </w:ins>
      <w:r w:rsidRPr="00162F20">
        <w:rPr>
          <w:rFonts w:ascii="Times New Roman" w:eastAsia="Times New Roman" w:hAnsi="Times New Roman" w:cs="Times New Roman"/>
          <w:color w:val="000000"/>
          <w:shd w:val="clear" w:color="auto" w:fill="FFFFFF"/>
        </w:rPr>
        <w:t>crucial</w:t>
      </w:r>
      <w:ins w:id="30" w:author="Microsoft Office User" w:date="2023-02-27T00:54:00Z">
        <w:r w:rsidR="00BB24B8" w:rsidRPr="00162F20">
          <w:rPr>
            <w:rFonts w:ascii="Times New Roman" w:eastAsia="Times New Roman" w:hAnsi="Times New Roman" w:cs="Times New Roman"/>
            <w:color w:val="000000"/>
            <w:shd w:val="clear" w:color="auto" w:fill="FFFFFF"/>
          </w:rPr>
          <w:t xml:space="preserve"> part</w:t>
        </w:r>
      </w:ins>
      <w:r w:rsidRPr="00162F20">
        <w:rPr>
          <w:rFonts w:ascii="Times New Roman" w:eastAsia="Times New Roman" w:hAnsi="Times New Roman" w:cs="Times New Roman"/>
          <w:color w:val="000000"/>
          <w:shd w:val="clear" w:color="auto" w:fill="FFFFFF"/>
        </w:rPr>
        <w:t>. But</w:t>
      </w:r>
      <w:ins w:id="31" w:author="Microsoft Office User" w:date="2023-02-27T00:54:00Z">
        <w:r w:rsidR="00BB24B8" w:rsidRPr="00162F20">
          <w:rPr>
            <w:rFonts w:ascii="Times New Roman" w:eastAsia="Times New Roman" w:hAnsi="Times New Roman" w:cs="Times New Roman"/>
            <w:color w:val="000000"/>
            <w:shd w:val="clear" w:color="auto" w:fill="FFFFFF"/>
          </w:rPr>
          <w:t>,</w:t>
        </w:r>
      </w:ins>
      <w:r w:rsidRPr="00162F20">
        <w:rPr>
          <w:rFonts w:ascii="Times New Roman" w:eastAsia="Times New Roman" w:hAnsi="Times New Roman" w:cs="Times New Roman"/>
          <w:color w:val="000000"/>
          <w:shd w:val="clear" w:color="auto" w:fill="FFFFFF"/>
        </w:rPr>
        <w:t xml:space="preserve"> there’s one key takeaway</w:t>
      </w:r>
      <w:ins w:id="32" w:author="Microsoft Office User" w:date="2023-02-27T00:54:00Z">
        <w:r w:rsidR="00BB24B8" w:rsidRPr="00162F20">
          <w:rPr>
            <w:rFonts w:ascii="Times New Roman" w:eastAsia="Times New Roman" w:hAnsi="Times New Roman" w:cs="Times New Roman"/>
            <w:color w:val="000000"/>
            <w:shd w:val="clear" w:color="auto" w:fill="FFFFFF"/>
          </w:rPr>
          <w:t>:</w:t>
        </w:r>
      </w:ins>
      <w:del w:id="33" w:author="Microsoft Office User" w:date="2023-02-27T00:54:00Z">
        <w:r w:rsidRPr="00162F20" w:rsidDel="00BB24B8">
          <w:rPr>
            <w:rFonts w:ascii="Times New Roman" w:eastAsia="Times New Roman" w:hAnsi="Times New Roman" w:cs="Times New Roman"/>
            <w:color w:val="000000"/>
            <w:shd w:val="clear" w:color="auto" w:fill="FFFFFF"/>
          </w:rPr>
          <w:delText>,</w:delText>
        </w:r>
      </w:del>
      <w:r w:rsidRPr="00162F20">
        <w:rPr>
          <w:rFonts w:ascii="Times New Roman" w:eastAsia="Times New Roman" w:hAnsi="Times New Roman" w:cs="Times New Roman"/>
          <w:color w:val="000000"/>
          <w:shd w:val="clear" w:color="auto" w:fill="FFFFFF"/>
        </w:rPr>
        <w:t xml:space="preserve"> one can earn the respect of </w:t>
      </w:r>
      <w:del w:id="34" w:author="Microsoft Office User" w:date="2023-02-27T00:54:00Z">
        <w:r w:rsidRPr="00162F20" w:rsidDel="00BB24B8">
          <w:rPr>
            <w:rFonts w:ascii="Times New Roman" w:eastAsia="Times New Roman" w:hAnsi="Times New Roman" w:cs="Times New Roman"/>
            <w:color w:val="000000"/>
            <w:shd w:val="clear" w:color="auto" w:fill="FFFFFF"/>
          </w:rPr>
          <w:delText>who they lead</w:delText>
        </w:r>
      </w:del>
      <w:ins w:id="35" w:author="Microsoft Office User" w:date="2023-02-27T00:54:00Z">
        <w:r w:rsidR="00BB24B8" w:rsidRPr="00162F20">
          <w:rPr>
            <w:rFonts w:ascii="Times New Roman" w:eastAsia="Times New Roman" w:hAnsi="Times New Roman" w:cs="Times New Roman"/>
            <w:color w:val="000000"/>
            <w:shd w:val="clear" w:color="auto" w:fill="FFFFFF"/>
          </w:rPr>
          <w:t>their team members</w:t>
        </w:r>
      </w:ins>
      <w:r w:rsidRPr="00162F20">
        <w:rPr>
          <w:rFonts w:ascii="Times New Roman" w:eastAsia="Times New Roman" w:hAnsi="Times New Roman" w:cs="Times New Roman"/>
          <w:color w:val="000000"/>
          <w:shd w:val="clear" w:color="auto" w:fill="FFFFFF"/>
        </w:rPr>
        <w:t xml:space="preserve"> if one shows sincerity to </w:t>
      </w:r>
      <w:del w:id="36" w:author="Microsoft Office User" w:date="2023-02-27T00:54:00Z">
        <w:r w:rsidRPr="00162F20" w:rsidDel="00C41E61">
          <w:rPr>
            <w:rFonts w:ascii="Times New Roman" w:eastAsia="Times New Roman" w:hAnsi="Times New Roman" w:cs="Times New Roman"/>
            <w:color w:val="000000"/>
            <w:shd w:val="clear" w:color="auto" w:fill="FFFFFF"/>
          </w:rPr>
          <w:delText>connect with one’s team</w:delText>
        </w:r>
      </w:del>
      <w:ins w:id="37" w:author="Microsoft Office User" w:date="2023-02-27T00:54:00Z">
        <w:r w:rsidR="00C41E61" w:rsidRPr="00162F20">
          <w:rPr>
            <w:rFonts w:ascii="Times New Roman" w:eastAsia="Times New Roman" w:hAnsi="Times New Roman" w:cs="Times New Roman"/>
            <w:color w:val="000000"/>
            <w:shd w:val="clear" w:color="auto" w:fill="FFFFFF"/>
          </w:rPr>
          <w:t>genuinely connect with them</w:t>
        </w:r>
      </w:ins>
      <w:r w:rsidRPr="00162F20">
        <w:rPr>
          <w:rFonts w:ascii="Times New Roman" w:eastAsia="Times New Roman" w:hAnsi="Times New Roman" w:cs="Times New Roman"/>
          <w:color w:val="000000"/>
          <w:shd w:val="clear" w:color="auto" w:fill="FFFFFF"/>
        </w:rPr>
        <w:t>.</w:t>
      </w:r>
    </w:p>
    <w:p w14:paraId="112E221D" w14:textId="77777777" w:rsidR="00521C32" w:rsidRPr="00162F20" w:rsidRDefault="00521C32" w:rsidP="00521C32">
      <w:pPr>
        <w:rPr>
          <w:rFonts w:ascii="Times New Roman" w:eastAsia="Times New Roman" w:hAnsi="Times New Roman" w:cs="Times New Roman"/>
        </w:rPr>
      </w:pPr>
    </w:p>
    <w:p w14:paraId="4DC76AA4" w14:textId="698F0638" w:rsidR="005E668A" w:rsidRPr="00162F20" w:rsidRDefault="00306157">
      <w:pPr>
        <w:rPr>
          <w:color w:val="1F4E79" w:themeColor="accent5" w:themeShade="80"/>
        </w:rPr>
      </w:pPr>
      <w:r w:rsidRPr="00162F20">
        <w:rPr>
          <w:color w:val="1F4E79" w:themeColor="accent5" w:themeShade="80"/>
        </w:rPr>
        <w:t xml:space="preserve">Hi Terence, </w:t>
      </w:r>
    </w:p>
    <w:p w14:paraId="65E050F7" w14:textId="6F5072C0" w:rsidR="00306157" w:rsidRPr="00162F20" w:rsidRDefault="00CC0E53">
      <w:pPr>
        <w:rPr>
          <w:color w:val="1F4E79" w:themeColor="accent5" w:themeShade="80"/>
        </w:rPr>
      </w:pPr>
      <w:r w:rsidRPr="00162F20">
        <w:rPr>
          <w:color w:val="1F4E79" w:themeColor="accent5" w:themeShade="80"/>
        </w:rPr>
        <w:t xml:space="preserve">I think you’ve done a pretty good job </w:t>
      </w:r>
      <w:r w:rsidRPr="00162F20">
        <w:rPr>
          <w:color w:val="1F4E79" w:themeColor="accent5" w:themeShade="80"/>
        </w:rPr>
        <w:sym w:font="Wingdings" w:char="F04A"/>
      </w:r>
      <w:r w:rsidRPr="00162F20">
        <w:rPr>
          <w:color w:val="1F4E79" w:themeColor="accent5" w:themeShade="80"/>
        </w:rPr>
        <w:t xml:space="preserve"> the flow of the essay is logical, and you’ve shown how you learned to become a better leader through trial</w:t>
      </w:r>
      <w:r w:rsidR="00562F8D" w:rsidRPr="00162F20">
        <w:rPr>
          <w:color w:val="1F4E79" w:themeColor="accent5" w:themeShade="80"/>
        </w:rPr>
        <w:t>s</w:t>
      </w:r>
      <w:r w:rsidRPr="00162F20">
        <w:rPr>
          <w:color w:val="1F4E79" w:themeColor="accent5" w:themeShade="80"/>
        </w:rPr>
        <w:t xml:space="preserve"> and error</w:t>
      </w:r>
      <w:r w:rsidR="00562F8D" w:rsidRPr="00162F20">
        <w:rPr>
          <w:color w:val="1F4E79" w:themeColor="accent5" w:themeShade="80"/>
        </w:rPr>
        <w:t>s</w:t>
      </w:r>
      <w:r w:rsidRPr="00162F20">
        <w:rPr>
          <w:color w:val="1F4E79" w:themeColor="accent5" w:themeShade="80"/>
        </w:rPr>
        <w:t xml:space="preserve">. </w:t>
      </w:r>
    </w:p>
    <w:p w14:paraId="6CE6F948" w14:textId="77777777" w:rsidR="00CC0E53" w:rsidRPr="00162F20" w:rsidRDefault="00CC0E53">
      <w:pPr>
        <w:rPr>
          <w:color w:val="1F4E79" w:themeColor="accent5" w:themeShade="80"/>
        </w:rPr>
      </w:pPr>
    </w:p>
    <w:p w14:paraId="73F636AA" w14:textId="3D3C94C7" w:rsidR="00CC0E53" w:rsidRPr="00162F20" w:rsidRDefault="00CC0E53">
      <w:pPr>
        <w:rPr>
          <w:color w:val="1F4E79" w:themeColor="accent5" w:themeShade="80"/>
        </w:rPr>
      </w:pPr>
      <w:r w:rsidRPr="00162F20">
        <w:rPr>
          <w:color w:val="1F4E79" w:themeColor="accent5" w:themeShade="80"/>
        </w:rPr>
        <w:t xml:space="preserve">What I think is slightly missing from the essay is the inspiration part, though. In your second paragraph, you’ve detailed the steps you’ve taken to improve the synergy in your team. </w:t>
      </w:r>
      <w:r w:rsidR="005875D3" w:rsidRPr="00162F20">
        <w:rPr>
          <w:color w:val="1F4E79" w:themeColor="accent5" w:themeShade="80"/>
        </w:rPr>
        <w:t xml:space="preserve">However, I feel another angle that you can take is to highlight </w:t>
      </w:r>
      <w:r w:rsidR="00BB1E87" w:rsidRPr="00162F20">
        <w:rPr>
          <w:color w:val="1F4E79" w:themeColor="accent5" w:themeShade="80"/>
        </w:rPr>
        <w:t xml:space="preserve">one or </w:t>
      </w:r>
      <w:r w:rsidR="005875D3" w:rsidRPr="00162F20">
        <w:rPr>
          <w:color w:val="1F4E79" w:themeColor="accent5" w:themeShade="80"/>
        </w:rPr>
        <w:t xml:space="preserve">two actions instead and expand on the impact afterward rather than moving on directly onto </w:t>
      </w:r>
      <w:r w:rsidR="00BB1E87" w:rsidRPr="00162F20">
        <w:rPr>
          <w:color w:val="1F4E79" w:themeColor="accent5" w:themeShade="80"/>
        </w:rPr>
        <w:t>your leadership actions</w:t>
      </w:r>
      <w:r w:rsidR="005875D3" w:rsidRPr="00162F20">
        <w:rPr>
          <w:color w:val="1F4E79" w:themeColor="accent5" w:themeShade="80"/>
        </w:rPr>
        <w:t xml:space="preserve">. </w:t>
      </w:r>
    </w:p>
    <w:p w14:paraId="71512182" w14:textId="77777777" w:rsidR="005875D3" w:rsidRPr="00162F20" w:rsidRDefault="005875D3">
      <w:pPr>
        <w:rPr>
          <w:color w:val="1F4E79" w:themeColor="accent5" w:themeShade="80"/>
        </w:rPr>
      </w:pPr>
    </w:p>
    <w:p w14:paraId="463E9A11" w14:textId="58245D2D" w:rsidR="005875D3" w:rsidRPr="00162F20" w:rsidRDefault="005875D3">
      <w:pPr>
        <w:rPr>
          <w:color w:val="1F4E79" w:themeColor="accent5" w:themeShade="80"/>
        </w:rPr>
      </w:pPr>
      <w:r w:rsidRPr="00162F20">
        <w:rPr>
          <w:color w:val="1F4E79" w:themeColor="accent5" w:themeShade="80"/>
        </w:rPr>
        <w:t xml:space="preserve">For instance, you mentioned that you held weekly meetings where everyone voiced out their opinions honestly. </w:t>
      </w:r>
      <w:r w:rsidR="002760F6" w:rsidRPr="00162F20">
        <w:rPr>
          <w:color w:val="1F4E79" w:themeColor="accent5" w:themeShade="80"/>
        </w:rPr>
        <w:t xml:space="preserve">Realistically speaking, since there was some tension and divergence in your team before, probably not everyone was comfortable sharing their ideas. Here, you can show how you inspired others to speak up by starting a discussion first. Maybe you told them that you were experiencing difficulty syncing up everyone’s schedule and so on. After hearing about your personal struggle, the other team members sympathized and started sharing stories about </w:t>
      </w:r>
      <w:r w:rsidR="002760F6" w:rsidRPr="00162F20">
        <w:rPr>
          <w:color w:val="1F4E79" w:themeColor="accent5" w:themeShade="80"/>
        </w:rPr>
        <w:lastRenderedPageBreak/>
        <w:t xml:space="preserve">their </w:t>
      </w:r>
      <w:r w:rsidR="00BB1E87" w:rsidRPr="00162F20">
        <w:rPr>
          <w:color w:val="1F4E79" w:themeColor="accent5" w:themeShade="80"/>
        </w:rPr>
        <w:t xml:space="preserve">own </w:t>
      </w:r>
      <w:r w:rsidR="00371D1A" w:rsidRPr="00162F20">
        <w:rPr>
          <w:color w:val="1F4E79" w:themeColor="accent5" w:themeShade="80"/>
        </w:rPr>
        <w:t>difficulties in managing time. Like the ripple effect, the members in your team became more open and honest about their vulnerabilities, and that’s how the bond in your team is strengthened now. (this is an example, so you should definitely choose one or two things that you believe is the highlight of your leadership experience.)</w:t>
      </w:r>
    </w:p>
    <w:p w14:paraId="49010B3B" w14:textId="77777777" w:rsidR="00BB1E87" w:rsidRPr="00162F20" w:rsidRDefault="00BB1E87">
      <w:pPr>
        <w:rPr>
          <w:color w:val="1F4E79" w:themeColor="accent5" w:themeShade="80"/>
        </w:rPr>
      </w:pPr>
    </w:p>
    <w:p w14:paraId="23055E29" w14:textId="77777777" w:rsidR="00162F20" w:rsidRDefault="00BB1E87">
      <w:pPr>
        <w:rPr>
          <w:color w:val="1F4E79" w:themeColor="accent5" w:themeShade="80"/>
        </w:rPr>
      </w:pPr>
      <w:r w:rsidRPr="00162F20">
        <w:rPr>
          <w:color w:val="1F4E79" w:themeColor="accent5" w:themeShade="80"/>
        </w:rPr>
        <w:t xml:space="preserve">Best wishes! </w:t>
      </w:r>
    </w:p>
    <w:p w14:paraId="777CB019" w14:textId="1FFA0B2F" w:rsidR="00BB1E87" w:rsidRPr="00162F20" w:rsidRDefault="00BB1E87">
      <w:pPr>
        <w:rPr>
          <w:color w:val="1F4E79" w:themeColor="accent5" w:themeShade="80"/>
        </w:rPr>
      </w:pPr>
      <w:bookmarkStart w:id="38" w:name="_GoBack"/>
      <w:bookmarkEnd w:id="38"/>
      <w:r w:rsidRPr="00162F20">
        <w:rPr>
          <w:color w:val="1F4E79" w:themeColor="accent5" w:themeShade="80"/>
        </w:rPr>
        <w:t>Melinda</w:t>
      </w:r>
    </w:p>
    <w:sectPr w:rsidR="00BB1E87" w:rsidRPr="00162F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32"/>
    <w:rsid w:val="00047647"/>
    <w:rsid w:val="000F2194"/>
    <w:rsid w:val="00162F20"/>
    <w:rsid w:val="00185506"/>
    <w:rsid w:val="001B72CE"/>
    <w:rsid w:val="002760F6"/>
    <w:rsid w:val="00306157"/>
    <w:rsid w:val="00371D1A"/>
    <w:rsid w:val="00521C32"/>
    <w:rsid w:val="00562F8D"/>
    <w:rsid w:val="005875D3"/>
    <w:rsid w:val="005E668A"/>
    <w:rsid w:val="0062459E"/>
    <w:rsid w:val="00AB0974"/>
    <w:rsid w:val="00B83718"/>
    <w:rsid w:val="00BB1E87"/>
    <w:rsid w:val="00BB24B8"/>
    <w:rsid w:val="00C41E61"/>
    <w:rsid w:val="00CC0E53"/>
    <w:rsid w:val="00EE7C23"/>
    <w:rsid w:val="00F163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FB4E"/>
  <w15:chartTrackingRefBased/>
  <w15:docId w15:val="{B54F0B16-7326-5941-8979-493246C0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1C3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1C3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837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7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1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2023-02-26T18:18:00Z</dcterms:created>
  <dcterms:modified xsi:type="dcterms:W3CDTF">2023-02-26T18:18:00Z</dcterms:modified>
</cp:coreProperties>
</file>