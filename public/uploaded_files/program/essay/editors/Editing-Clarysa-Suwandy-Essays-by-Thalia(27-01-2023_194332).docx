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3108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Programming Experience - Short Answer</w:t>
      </w:r>
    </w:p>
    <w:p w14:paraId="5B02C9B6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color w:val="000000"/>
          <w:sz w:val="22"/>
          <w:szCs w:val="22"/>
        </w:rPr>
        <w:t>In about 250 words, tell us more about your programming experience!</w:t>
      </w:r>
    </w:p>
    <w:p w14:paraId="150121BD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color w:val="000000"/>
          <w:sz w:val="22"/>
          <w:szCs w:val="22"/>
        </w:rPr>
        <w:t>Describe your programming experience, including specific languages and platforms used, and number of years of experience working with each of them.</w:t>
      </w:r>
    </w:p>
    <w:p w14:paraId="082FE3AC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</w:p>
    <w:p w14:paraId="303DE0DB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color w:val="000000"/>
          <w:sz w:val="22"/>
          <w:szCs w:val="22"/>
        </w:rPr>
        <w:t>Throughout my undergraduate studies, I have been exposed to several programming languages, such as MATLAB, Excel VBA, Java, R, Stata, and Python. </w:t>
      </w:r>
    </w:p>
    <w:p w14:paraId="50E7F1D6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</w:p>
    <w:p w14:paraId="6D3589DA" w14:textId="64F4247C" w:rsidR="00250F73" w:rsidRDefault="00250F73" w:rsidP="00250F73">
      <w:pPr>
        <w:rPr>
          <w:ins w:id="0" w:author="Thalia Priscilla" w:date="2023-01-27T19:19:00Z"/>
          <w:rFonts w:ascii="Arial" w:eastAsia="Times New Roman" w:hAnsi="Arial" w:cs="Arial"/>
          <w:color w:val="000000"/>
          <w:sz w:val="22"/>
          <w:szCs w:val="22"/>
        </w:rPr>
      </w:pPr>
      <w:del w:id="1" w:author="Thalia Priscilla" w:date="2023-01-27T19:33:00Z">
        <w:r w:rsidRPr="00250F73" w:rsidDel="0086242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 learned </w:delText>
        </w:r>
      </w:del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MATLAB </w:t>
      </w:r>
      <w:del w:id="2" w:author="Thalia Priscilla" w:date="2023-01-27T19:33:00Z">
        <w:r w:rsidRPr="00250F73" w:rsidDel="0086242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as </w:delText>
        </w:r>
      </w:del>
      <w:ins w:id="3" w:author="Thalia Priscilla" w:date="2023-01-27T19:33:00Z">
        <w:r w:rsidR="00862425">
          <w:rPr>
            <w:rFonts w:ascii="Arial" w:eastAsia="Times New Roman" w:hAnsi="Arial" w:cs="Arial"/>
            <w:color w:val="000000"/>
            <w:sz w:val="22"/>
            <w:szCs w:val="22"/>
          </w:rPr>
          <w:t>was</w:t>
        </w:r>
        <w:r w:rsidR="00862425"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4" w:author="Thalia Priscilla" w:date="2023-01-27T19:33:00Z">
        <w:r w:rsidRPr="00250F73" w:rsidDel="0086242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my </w:delText>
        </w:r>
      </w:del>
      <w:ins w:id="5" w:author="Thalia Priscilla" w:date="2023-01-27T19:33:00Z">
        <w:r w:rsidR="00862425">
          <w:rPr>
            <w:rFonts w:ascii="Arial" w:eastAsia="Times New Roman" w:hAnsi="Arial" w:cs="Arial"/>
            <w:color w:val="000000"/>
            <w:sz w:val="22"/>
            <w:szCs w:val="22"/>
          </w:rPr>
          <w:t>the</w:t>
        </w:r>
        <w:r w:rsidR="00862425"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250F73">
        <w:rPr>
          <w:rFonts w:ascii="Arial" w:eastAsia="Times New Roman" w:hAnsi="Arial" w:cs="Arial"/>
          <w:color w:val="000000"/>
          <w:sz w:val="22"/>
          <w:szCs w:val="22"/>
        </w:rPr>
        <w:t>first programming language</w:t>
      </w:r>
      <w:ins w:id="6" w:author="Thalia Priscilla" w:date="2023-01-27T19:33:00Z">
        <w:r w:rsidR="00862425">
          <w:rPr>
            <w:rFonts w:ascii="Arial" w:eastAsia="Times New Roman" w:hAnsi="Arial" w:cs="Arial"/>
            <w:color w:val="000000"/>
            <w:sz w:val="22"/>
            <w:szCs w:val="22"/>
          </w:rPr>
          <w:t xml:space="preserve"> I learned</w:t>
        </w:r>
      </w:ins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. After using it for nearly three years, I consider myself to have an upper intermediate comprehension of it. I mostly use MATLAB to construct, </w:t>
      </w:r>
      <w:proofErr w:type="spellStart"/>
      <w:r w:rsidRPr="00250F73">
        <w:rPr>
          <w:rFonts w:ascii="Arial" w:eastAsia="Times New Roman" w:hAnsi="Arial" w:cs="Arial"/>
          <w:color w:val="000000"/>
          <w:sz w:val="22"/>
          <w:szCs w:val="22"/>
        </w:rPr>
        <w:t>analyze</w:t>
      </w:r>
      <w:proofErr w:type="spellEnd"/>
      <w:r w:rsidRPr="00250F73">
        <w:rPr>
          <w:rFonts w:ascii="Arial" w:eastAsia="Times New Roman" w:hAnsi="Arial" w:cs="Arial"/>
          <w:color w:val="000000"/>
          <w:sz w:val="22"/>
          <w:szCs w:val="22"/>
        </w:rPr>
        <w:t>, and simulate financial portfolios.</w:t>
      </w:r>
    </w:p>
    <w:p w14:paraId="363A049C" w14:textId="77777777" w:rsidR="00474986" w:rsidRPr="00250F73" w:rsidRDefault="00474986" w:rsidP="00250F73">
      <w:pPr>
        <w:rPr>
          <w:rFonts w:ascii="Times New Roman" w:eastAsia="Times New Roman" w:hAnsi="Times New Roman" w:cs="Times New Roman"/>
        </w:rPr>
      </w:pPr>
    </w:p>
    <w:p w14:paraId="39F64FF4" w14:textId="6E1E2D5A" w:rsidR="00250F73" w:rsidRDefault="00474986" w:rsidP="00250F73">
      <w:pPr>
        <w:rPr>
          <w:ins w:id="7" w:author="Thalia Priscilla" w:date="2023-01-27T19:19:00Z"/>
          <w:rFonts w:ascii="Arial" w:eastAsia="Times New Roman" w:hAnsi="Arial" w:cs="Arial"/>
          <w:color w:val="000000"/>
          <w:sz w:val="22"/>
          <w:szCs w:val="22"/>
        </w:rPr>
      </w:pPr>
      <w:moveToRangeStart w:id="8" w:author="Thalia Priscilla" w:date="2023-01-27T19:19:00Z" w:name="move125739612"/>
      <w:commentRangeStart w:id="9"/>
      <w:moveTo w:id="10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I am </w:t>
        </w:r>
      </w:moveTo>
      <w:ins w:id="11" w:author="Thalia Priscilla" w:date="2023-01-27T19:20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also </w:t>
        </w:r>
      </w:ins>
      <w:moveTo w:id="12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>proficient in Stata and R for statistical purposes</w:t>
        </w:r>
      </w:moveTo>
      <w:ins w:id="13" w:author="Thalia Priscilla" w:date="2023-01-27T19:34:00Z">
        <w:r w:rsidR="00862425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moveTo w:id="14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del w:id="15" w:author="Thalia Priscilla" w:date="2023-01-27T19:36:00Z">
          <w:r w:rsidRPr="00250F73" w:rsidDel="00862425">
            <w:rPr>
              <w:rFonts w:ascii="Arial" w:eastAsia="Times New Roman" w:hAnsi="Arial" w:cs="Arial"/>
              <w:color w:val="000000"/>
              <w:sz w:val="22"/>
              <w:szCs w:val="22"/>
            </w:rPr>
            <w:delText>as I have</w:delText>
          </w:r>
        </w:del>
      </w:moveTo>
      <w:ins w:id="16" w:author="Thalia Priscilla" w:date="2023-01-27T19:36:00Z">
        <w:r w:rsidR="00862425">
          <w:rPr>
            <w:rFonts w:ascii="Arial" w:eastAsia="Times New Roman" w:hAnsi="Arial" w:cs="Arial"/>
            <w:color w:val="000000"/>
            <w:sz w:val="22"/>
            <w:szCs w:val="22"/>
          </w:rPr>
          <w:t>having</w:t>
        </w:r>
      </w:ins>
      <w:moveTo w:id="17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been using </w:t>
        </w:r>
        <w:del w:id="18" w:author="Thalia Priscilla" w:date="2023-01-27T19:20:00Z">
          <w:r w:rsidRPr="00250F73" w:rsidDel="00474986">
            <w:rPr>
              <w:rFonts w:ascii="Arial" w:eastAsia="Times New Roman" w:hAnsi="Arial" w:cs="Arial"/>
              <w:color w:val="000000"/>
              <w:sz w:val="22"/>
              <w:szCs w:val="22"/>
            </w:rPr>
            <w:delText>it</w:delText>
          </w:r>
        </w:del>
      </w:moveTo>
      <w:ins w:id="19" w:author="Thalia Priscilla" w:date="2023-01-27T19:20:00Z">
        <w:r>
          <w:rPr>
            <w:rFonts w:ascii="Arial" w:eastAsia="Times New Roman" w:hAnsi="Arial" w:cs="Arial"/>
            <w:color w:val="000000"/>
            <w:sz w:val="22"/>
            <w:szCs w:val="22"/>
          </w:rPr>
          <w:t>them</w:t>
        </w:r>
      </w:ins>
      <w:moveTo w:id="20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for nearly two years. </w:t>
        </w:r>
      </w:moveTo>
      <w:commentRangeEnd w:id="9"/>
      <w:r>
        <w:rPr>
          <w:rStyle w:val="CommentReference"/>
        </w:rPr>
        <w:commentReference w:id="9"/>
      </w:r>
      <w:moveTo w:id="21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>In the econometrics course, I used Stata for performing statistical significance tests. Moreover, I learned R after having mastered Stata, and soon discovered that each software</w:t>
        </w:r>
        <w:del w:id="22" w:author="Thalia Priscilla" w:date="2023-01-27T19:20:00Z">
          <w:r w:rsidRPr="00250F73" w:rsidDel="00474986">
            <w:rPr>
              <w:rFonts w:ascii="Arial" w:eastAsia="Times New Roman" w:hAnsi="Arial" w:cs="Arial"/>
              <w:color w:val="000000"/>
              <w:sz w:val="22"/>
              <w:szCs w:val="22"/>
            </w:rPr>
            <w:delText>s</w:delText>
          </w:r>
        </w:del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del w:id="23" w:author="Thalia Priscilla" w:date="2023-01-27T19:20:00Z">
          <w:r w:rsidRPr="00250F73" w:rsidDel="00474986">
            <w:rPr>
              <w:rFonts w:ascii="Arial" w:eastAsia="Times New Roman" w:hAnsi="Arial" w:cs="Arial"/>
              <w:color w:val="000000"/>
              <w:sz w:val="22"/>
              <w:szCs w:val="22"/>
            </w:rPr>
            <w:delText xml:space="preserve">are </w:delText>
          </w:r>
        </w:del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has its own advantages and disadvantages. Although Stata is relatively simpler to use, R is more versatile and has more features than Stata, </w:t>
        </w:r>
        <w:del w:id="24" w:author="Thalia Priscilla" w:date="2023-01-27T19:31:00Z">
          <w:r w:rsidRPr="00250F73" w:rsidDel="00AC5D52">
            <w:rPr>
              <w:rFonts w:ascii="Arial" w:eastAsia="Times New Roman" w:hAnsi="Arial" w:cs="Arial"/>
              <w:color w:val="000000"/>
              <w:sz w:val="22"/>
              <w:szCs w:val="22"/>
            </w:rPr>
            <w:delText>prompting me to</w:delText>
          </w:r>
        </w:del>
      </w:moveTo>
      <w:ins w:id="25" w:author="Thalia Priscilla" w:date="2023-01-27T19:31:00Z">
        <w:r w:rsidR="00AC5D52">
          <w:rPr>
            <w:rFonts w:ascii="Arial" w:eastAsia="Times New Roman" w:hAnsi="Arial" w:cs="Arial"/>
            <w:color w:val="000000"/>
            <w:sz w:val="22"/>
            <w:szCs w:val="22"/>
          </w:rPr>
          <w:t>so I</w:t>
        </w:r>
      </w:ins>
      <w:moveTo w:id="26" w:author="Thalia Priscilla" w:date="2023-01-27T19:19:00Z"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prefer using R to </w:t>
        </w:r>
        <w:proofErr w:type="spellStart"/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>analyze</w:t>
        </w:r>
        <w:proofErr w:type="spellEnd"/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and visualize statistical models</w:t>
        </w:r>
        <w:del w:id="27" w:author="Thalia Priscilla" w:date="2023-01-27T19:31:00Z">
          <w:r w:rsidRPr="00250F73" w:rsidDel="00AC5D52">
            <w:rPr>
              <w:rFonts w:ascii="Arial" w:eastAsia="Times New Roman" w:hAnsi="Arial" w:cs="Arial"/>
              <w:color w:val="000000"/>
              <w:sz w:val="22"/>
              <w:szCs w:val="22"/>
            </w:rPr>
            <w:delText xml:space="preserve"> until now</w:delText>
          </w:r>
        </w:del>
        <w:r w:rsidRPr="00250F73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moveTo>
      <w:moveToRangeEnd w:id="8"/>
    </w:p>
    <w:p w14:paraId="34483E7C" w14:textId="77777777" w:rsidR="00474986" w:rsidRPr="00250F73" w:rsidRDefault="00474986" w:rsidP="00250F73">
      <w:pPr>
        <w:rPr>
          <w:rFonts w:ascii="Times New Roman" w:eastAsia="Times New Roman" w:hAnsi="Times New Roman" w:cs="Times New Roman"/>
        </w:rPr>
      </w:pPr>
    </w:p>
    <w:p w14:paraId="396622E0" w14:textId="72676459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color w:val="000000"/>
          <w:sz w:val="22"/>
          <w:szCs w:val="22"/>
        </w:rPr>
        <w:t>Beside</w:t>
      </w:r>
      <w:del w:id="28" w:author="Thalia Priscilla" w:date="2023-01-27T19:30:00Z">
        <w:r w:rsidRPr="00250F73" w:rsidDel="00AC5D52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9" w:author="Thalia Priscilla" w:date="2023-01-27T19:27:00Z">
        <w:r w:rsidRPr="00250F73" w:rsidDel="00845245">
          <w:rPr>
            <w:rFonts w:ascii="Arial" w:eastAsia="Times New Roman" w:hAnsi="Arial" w:cs="Arial"/>
            <w:color w:val="000000"/>
            <w:sz w:val="22"/>
            <w:szCs w:val="22"/>
          </w:rPr>
          <w:delText>MATLAB</w:delText>
        </w:r>
      </w:del>
      <w:ins w:id="30" w:author="Thalia Priscilla" w:date="2023-01-27T19:27:00Z">
        <w:r w:rsidR="00845245">
          <w:rPr>
            <w:rFonts w:ascii="Arial" w:eastAsia="Times New Roman" w:hAnsi="Arial" w:cs="Arial"/>
            <w:color w:val="000000"/>
            <w:sz w:val="22"/>
            <w:szCs w:val="22"/>
          </w:rPr>
          <w:t>the above</w:t>
        </w:r>
      </w:ins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, I have one year of experience in </w:t>
      </w:r>
      <w:ins w:id="31" w:author="Thalia Priscilla" w:date="2023-01-27T19:35:00Z">
        <w:r w:rsidR="00862425">
          <w:rPr>
            <w:rFonts w:ascii="Arial" w:eastAsia="Times New Roman" w:hAnsi="Arial" w:cs="Arial"/>
            <w:color w:val="000000"/>
            <w:sz w:val="22"/>
            <w:szCs w:val="22"/>
          </w:rPr>
          <w:t xml:space="preserve">each </w:t>
        </w:r>
      </w:ins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Excel VBA and Python for financial purposes like option pricing and portfolio hedging. Although I am more comfortable using Excel VBA than Python, I am currently enhancing my fluency in Python because it is one of the most commonly used programming languages in Business Analytics. I have also, somewhat, gained a certain level of proficiency in Java in the last six months through one of my university’s programming courses. My learning journey in Java focuses mainly on object-oriented programming and data structures. Although I rarely use Java, </w:t>
      </w:r>
      <w:del w:id="32" w:author="Thalia Priscilla" w:date="2023-01-27T19:35:00Z">
        <w:r w:rsidRPr="00250F73" w:rsidDel="0086242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</w:delText>
        </w:r>
      </w:del>
      <w:ins w:id="33" w:author="Thalia Priscilla" w:date="2023-01-27T19:35:00Z">
        <w:r w:rsidR="00862425">
          <w:rPr>
            <w:rFonts w:ascii="Arial" w:eastAsia="Times New Roman" w:hAnsi="Arial" w:cs="Arial"/>
            <w:color w:val="000000"/>
            <w:sz w:val="22"/>
            <w:szCs w:val="22"/>
          </w:rPr>
          <w:t>my</w:t>
        </w:r>
        <w:r w:rsidR="00862425" w:rsidRPr="00250F7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foundation </w:t>
      </w:r>
      <w:del w:id="34" w:author="Thalia Priscilla" w:date="2023-01-27T19:35:00Z">
        <w:r w:rsidRPr="00250F73" w:rsidDel="0086242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that I have </w:delText>
        </w:r>
      </w:del>
      <w:r w:rsidRPr="00250F73">
        <w:rPr>
          <w:rFonts w:ascii="Arial" w:eastAsia="Times New Roman" w:hAnsi="Arial" w:cs="Arial"/>
          <w:color w:val="000000"/>
          <w:sz w:val="22"/>
          <w:szCs w:val="22"/>
        </w:rPr>
        <w:t>can be helpful for learning new programming languages in the future.</w:t>
      </w:r>
    </w:p>
    <w:p w14:paraId="1E54C00C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</w:p>
    <w:p w14:paraId="34584994" w14:textId="12EADFD4" w:rsidR="00250F73" w:rsidRPr="00250F73" w:rsidDel="00474986" w:rsidRDefault="00250F73" w:rsidP="00250F73">
      <w:pPr>
        <w:rPr>
          <w:del w:id="35" w:author="Thalia Priscilla" w:date="2023-01-27T19:20:00Z"/>
          <w:rFonts w:ascii="Times New Roman" w:eastAsia="Times New Roman" w:hAnsi="Times New Roman" w:cs="Times New Roman"/>
        </w:rPr>
      </w:pPr>
      <w:del w:id="36" w:author="Thalia Priscilla" w:date="2023-01-27T19:20:00Z">
        <w:r w:rsidRPr="00250F73" w:rsidDel="0047498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addition to my programming knowledge for finance purposes, </w:delText>
        </w:r>
      </w:del>
      <w:moveFromRangeStart w:id="37" w:author="Thalia Priscilla" w:date="2023-01-27T19:19:00Z" w:name="move125739612"/>
      <w:moveFrom w:id="38" w:author="Thalia Priscilla" w:date="2023-01-27T19:19:00Z">
        <w:del w:id="39" w:author="Thalia Priscilla" w:date="2023-01-27T19:20:00Z">
          <w:r w:rsidRPr="00250F73" w:rsidDel="00474986">
            <w:rPr>
              <w:rFonts w:ascii="Arial" w:eastAsia="Times New Roman" w:hAnsi="Arial" w:cs="Arial"/>
              <w:color w:val="000000"/>
              <w:sz w:val="22"/>
              <w:szCs w:val="22"/>
            </w:rPr>
            <w:delText>I am proficient in Stata and R for statistical purposes as I have been using it for nearly two years. In the econometrics course, I used Stata for performing statistical significance tests. Moreover, I learned R after having mastered Stata, and soon discovered that each softwares are has its own advantages and disadvantages. Although Stata is relatively simpler to use, R is more versatile and has more features than Stata, prompting me to prefer using R to analyze and visualize statistical models until now.</w:delText>
          </w:r>
        </w:del>
      </w:moveFrom>
      <w:moveFromRangeEnd w:id="37"/>
    </w:p>
    <w:p w14:paraId="3A0B759A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</w:p>
    <w:p w14:paraId="60809A99" w14:textId="77777777" w:rsidR="0002278D" w:rsidRDefault="0002278D"/>
    <w:sectPr w:rsidR="00022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Thalia Priscilla" w:date="2023-01-27T19:20:00Z" w:initials="TP">
    <w:p w14:paraId="797DE62F" w14:textId="53EF3D76" w:rsidR="00474986" w:rsidRDefault="0047498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Since you’ve been using these for two years, I think structurally </w:t>
      </w:r>
      <w:r w:rsidR="00845245">
        <w:t>they</w:t>
      </w:r>
      <w:r>
        <w:t xml:space="preserve"> would fit better after MATLAB.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7DE6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EA26D" w16cex:dateUtc="2023-01-27T1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7DE62F" w16cid:durableId="277EA2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73"/>
    <w:rsid w:val="0002278D"/>
    <w:rsid w:val="001424EC"/>
    <w:rsid w:val="00185506"/>
    <w:rsid w:val="00250F73"/>
    <w:rsid w:val="00384103"/>
    <w:rsid w:val="00474986"/>
    <w:rsid w:val="0062459E"/>
    <w:rsid w:val="00845245"/>
    <w:rsid w:val="00862425"/>
    <w:rsid w:val="00AC5D52"/>
    <w:rsid w:val="00EA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06223F"/>
  <w15:chartTrackingRefBased/>
  <w15:docId w15:val="{51226A5C-2B62-A743-BAD1-FA68F675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474986"/>
  </w:style>
  <w:style w:type="character" w:styleId="CommentReference">
    <w:name w:val="annotation reference"/>
    <w:basedOn w:val="DefaultParagraphFont"/>
    <w:uiPriority w:val="99"/>
    <w:semiHidden/>
    <w:unhideWhenUsed/>
    <w:rsid w:val="00474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9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9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9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2070</Characters>
  <Application>Microsoft Office Word</Application>
  <DocSecurity>0</DocSecurity>
  <Lines>33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2</cp:revision>
  <dcterms:created xsi:type="dcterms:W3CDTF">2023-01-27T12:36:00Z</dcterms:created>
  <dcterms:modified xsi:type="dcterms:W3CDTF">2023-01-27T12:36:00Z</dcterms:modified>
</cp:coreProperties>
</file>