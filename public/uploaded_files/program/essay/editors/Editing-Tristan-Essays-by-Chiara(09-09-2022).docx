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8B1AD9" w14:textId="77777777" w:rsidR="00A7272E" w:rsidRPr="00A7272E" w:rsidRDefault="00A7272E" w:rsidP="00A7272E">
      <w:pPr>
        <w:spacing w:after="200"/>
        <w:jc w:val="both"/>
        <w:rPr>
          <w:rFonts w:ascii="Times New Roman" w:eastAsia="Times New Roman" w:hAnsi="Times New Roman" w:cs="Times New Roman"/>
        </w:rPr>
      </w:pPr>
      <w:r w:rsidRPr="00A7272E">
        <w:rPr>
          <w:rFonts w:ascii="Arial" w:eastAsia="Times New Roman" w:hAnsi="Arial" w:cs="Arial"/>
          <w:color w:val="000000"/>
        </w:rPr>
        <w:tab/>
      </w:r>
      <w:commentRangeStart w:id="0"/>
      <w:r w:rsidRPr="00A7272E">
        <w:rPr>
          <w:rFonts w:ascii="Arial" w:eastAsia="Times New Roman" w:hAnsi="Arial" w:cs="Arial"/>
          <w:color w:val="000000"/>
        </w:rPr>
        <w:t>Technology has always amazed me. Only a few decades ago, digital technology had only a few features, and solely the rich could access it. Long-distance communication was limited, internet access was demanding, and video games were expensive. In less than 100 years, technology made the impossible possible, stunning people worldwide. Technology has been expanding continuously, and before we realize it, this world would be what yesterday people call fiction</w:t>
      </w:r>
      <w:commentRangeEnd w:id="0"/>
      <w:r w:rsidR="00BE1745">
        <w:rPr>
          <w:rStyle w:val="CommentReference"/>
        </w:rPr>
        <w:commentReference w:id="0"/>
      </w:r>
      <w:r w:rsidRPr="00A7272E">
        <w:rPr>
          <w:rFonts w:ascii="Arial" w:eastAsia="Times New Roman" w:hAnsi="Arial" w:cs="Arial"/>
          <w:color w:val="000000"/>
        </w:rPr>
        <w:t xml:space="preserve">. In a world with constantly advancing technology, my interest led to a motivation to partake in computer science and </w:t>
      </w:r>
      <w:commentRangeStart w:id="1"/>
      <w:r w:rsidRPr="00A7272E">
        <w:rPr>
          <w:rFonts w:ascii="Arial" w:eastAsia="Times New Roman" w:hAnsi="Arial" w:cs="Arial"/>
          <w:color w:val="000000"/>
        </w:rPr>
        <w:t>other technical fields of study.</w:t>
      </w:r>
      <w:commentRangeEnd w:id="1"/>
      <w:r w:rsidR="00BE1745">
        <w:rPr>
          <w:rStyle w:val="CommentReference"/>
        </w:rPr>
        <w:commentReference w:id="1"/>
      </w:r>
    </w:p>
    <w:p w14:paraId="0A91ADC2" w14:textId="77777777" w:rsidR="00A7272E" w:rsidRPr="00A7272E" w:rsidRDefault="00A7272E" w:rsidP="00A7272E">
      <w:pPr>
        <w:spacing w:after="200"/>
        <w:jc w:val="both"/>
        <w:rPr>
          <w:rFonts w:ascii="Times New Roman" w:eastAsia="Times New Roman" w:hAnsi="Times New Roman" w:cs="Times New Roman"/>
        </w:rPr>
      </w:pPr>
      <w:r w:rsidRPr="00A7272E">
        <w:rPr>
          <w:rFonts w:ascii="Arial" w:eastAsia="Times New Roman" w:hAnsi="Arial" w:cs="Arial"/>
          <w:color w:val="000000"/>
        </w:rPr>
        <w:tab/>
        <w:t xml:space="preserve">Nonetheless, before it was my dream to be a part of future technology, I was already interested in problem-solving and algorithms. Due to its need for critical thinking, not many people seem to enjoy doing math. However, despite its intricate reputation, I was passionate about excelling at math and even dug deeper by joining well-known math competitions regularly. Since the 2nd grade, I have participated in the Kangaroo Math Contest, expanding my competition pool as I got exposed to more prestigious competitions, such as SASMO and SEAMO. Even though the results aren’t as good as they are now, </w:t>
      </w:r>
      <w:commentRangeStart w:id="2"/>
      <w:r w:rsidRPr="00A7272E">
        <w:rPr>
          <w:rFonts w:ascii="Arial" w:eastAsia="Times New Roman" w:hAnsi="Arial" w:cs="Arial"/>
          <w:color w:val="000000"/>
        </w:rPr>
        <w:t xml:space="preserve">winning only silver or bronze awards, </w:t>
      </w:r>
      <w:commentRangeEnd w:id="2"/>
      <w:r w:rsidR="00BE1745">
        <w:rPr>
          <w:rStyle w:val="CommentReference"/>
        </w:rPr>
        <w:commentReference w:id="2"/>
      </w:r>
      <w:r w:rsidRPr="00A7272E">
        <w:rPr>
          <w:rFonts w:ascii="Arial" w:eastAsia="Times New Roman" w:hAnsi="Arial" w:cs="Arial"/>
          <w:color w:val="000000"/>
        </w:rPr>
        <w:t>I never gave up on progress. I never stopped learning, always chasing the gold medal. Nothing could steal my dreams from me, and by the middle of 9th grade, I had garnered plenty of competition rewards. Currently, I am preparing for SEAMO 2022 and my national mathematics competition. Though winning may not be easy, I am determined to thrive in all the difficulties.</w:t>
      </w:r>
    </w:p>
    <w:p w14:paraId="11C3A46D" w14:textId="77777777" w:rsidR="00A7272E" w:rsidRPr="00A7272E" w:rsidRDefault="00A7272E" w:rsidP="00A7272E">
      <w:pPr>
        <w:spacing w:after="200"/>
        <w:jc w:val="both"/>
        <w:rPr>
          <w:rFonts w:ascii="Times New Roman" w:eastAsia="Times New Roman" w:hAnsi="Times New Roman" w:cs="Times New Roman"/>
        </w:rPr>
      </w:pPr>
      <w:r w:rsidRPr="00A7272E">
        <w:rPr>
          <w:rFonts w:ascii="Arial" w:eastAsia="Times New Roman" w:hAnsi="Arial" w:cs="Arial"/>
          <w:color w:val="000000"/>
        </w:rPr>
        <w:tab/>
      </w:r>
      <w:commentRangeStart w:id="3"/>
      <w:r w:rsidRPr="00A7272E">
        <w:rPr>
          <w:rFonts w:ascii="Arial" w:eastAsia="Times New Roman" w:hAnsi="Arial" w:cs="Arial"/>
          <w:color w:val="000000"/>
        </w:rPr>
        <w:t xml:space="preserve">However, in March of 2020, everything took a halt as COVID-19 cases rose in Indonesia. Just like most public activities, schools and math competitions became online. As a result, there were fewer school lessons and math </w:t>
      </w:r>
      <w:proofErr w:type="spellStart"/>
      <w:r w:rsidRPr="00A7272E">
        <w:rPr>
          <w:rFonts w:ascii="Arial" w:eastAsia="Times New Roman" w:hAnsi="Arial" w:cs="Arial"/>
          <w:color w:val="000000"/>
        </w:rPr>
        <w:t>olympiads</w:t>
      </w:r>
      <w:proofErr w:type="spellEnd"/>
      <w:r w:rsidRPr="00A7272E">
        <w:rPr>
          <w:rFonts w:ascii="Arial" w:eastAsia="Times New Roman" w:hAnsi="Arial" w:cs="Arial"/>
          <w:color w:val="000000"/>
        </w:rPr>
        <w:t xml:space="preserve"> as teachers had trouble adapting to online education. Such a gap led me to boredom with a lot of free time on my hands, which led me to discover a new passion: computer science. That way, I could contribute to the future world, innovating and creating life-changing software for future generations.</w:t>
      </w:r>
    </w:p>
    <w:p w14:paraId="19879EE0" w14:textId="77777777" w:rsidR="00A7272E" w:rsidRPr="00A7272E" w:rsidRDefault="00A7272E" w:rsidP="00A7272E">
      <w:pPr>
        <w:spacing w:after="200"/>
        <w:jc w:val="both"/>
        <w:rPr>
          <w:rFonts w:ascii="Times New Roman" w:eastAsia="Times New Roman" w:hAnsi="Times New Roman" w:cs="Times New Roman"/>
        </w:rPr>
      </w:pPr>
      <w:r w:rsidRPr="00A7272E">
        <w:rPr>
          <w:rFonts w:ascii="Arial" w:eastAsia="Times New Roman" w:hAnsi="Arial" w:cs="Arial"/>
          <w:color w:val="000000"/>
        </w:rPr>
        <w:tab/>
        <w:t xml:space="preserve">Although I have always enjoyed technology products, I have never dived into its sciences. I had never learned how to create websites nor even learned how to code. </w:t>
      </w:r>
      <w:commentRangeEnd w:id="3"/>
      <w:r w:rsidR="00BE1745">
        <w:rPr>
          <w:rStyle w:val="CommentReference"/>
        </w:rPr>
        <w:commentReference w:id="3"/>
      </w:r>
      <w:r w:rsidRPr="00A7272E">
        <w:rPr>
          <w:rFonts w:ascii="Arial" w:eastAsia="Times New Roman" w:hAnsi="Arial" w:cs="Arial"/>
          <w:color w:val="000000"/>
        </w:rPr>
        <w:t xml:space="preserve">As a result of my free time, the pandemic opened my eyes to explore deeper into technology’s sciences, whether it is AI, web and game development, or software engineering. Because of my interest, </w:t>
      </w:r>
      <w:commentRangeStart w:id="4"/>
      <w:r w:rsidRPr="00A7272E">
        <w:rPr>
          <w:rFonts w:ascii="Arial" w:eastAsia="Times New Roman" w:hAnsi="Arial" w:cs="Arial"/>
          <w:color w:val="000000"/>
        </w:rPr>
        <w:t xml:space="preserve">I took coding lessons for different programming languages, such as Python and C#, and learned many other languages through </w:t>
      </w:r>
      <w:proofErr w:type="spellStart"/>
      <w:r w:rsidRPr="00A7272E">
        <w:rPr>
          <w:rFonts w:ascii="Arial" w:eastAsia="Times New Roman" w:hAnsi="Arial" w:cs="Arial"/>
          <w:color w:val="000000"/>
        </w:rPr>
        <w:t>youtube</w:t>
      </w:r>
      <w:proofErr w:type="spellEnd"/>
      <w:r w:rsidRPr="00A7272E">
        <w:rPr>
          <w:rFonts w:ascii="Arial" w:eastAsia="Times New Roman" w:hAnsi="Arial" w:cs="Arial"/>
          <w:color w:val="000000"/>
        </w:rPr>
        <w:t>, boot camps, and various educational websites</w:t>
      </w:r>
      <w:commentRangeEnd w:id="4"/>
      <w:r w:rsidR="003913A8">
        <w:rPr>
          <w:rStyle w:val="CommentReference"/>
        </w:rPr>
        <w:commentReference w:id="4"/>
      </w:r>
      <w:r w:rsidRPr="00A7272E">
        <w:rPr>
          <w:rFonts w:ascii="Arial" w:eastAsia="Times New Roman" w:hAnsi="Arial" w:cs="Arial"/>
          <w:color w:val="000000"/>
        </w:rPr>
        <w:t xml:space="preserve">. Furthermore, I deepened my understanding and problem-solving skills through </w:t>
      </w:r>
      <w:commentRangeStart w:id="5"/>
      <w:proofErr w:type="spellStart"/>
      <w:r w:rsidRPr="00A7272E">
        <w:rPr>
          <w:rFonts w:ascii="Arial" w:eastAsia="Times New Roman" w:hAnsi="Arial" w:cs="Arial"/>
          <w:color w:val="000000"/>
        </w:rPr>
        <w:t>Hackerrank</w:t>
      </w:r>
      <w:commentRangeEnd w:id="5"/>
      <w:proofErr w:type="spellEnd"/>
      <w:r w:rsidR="00BE1745">
        <w:rPr>
          <w:rStyle w:val="CommentReference"/>
        </w:rPr>
        <w:commentReference w:id="5"/>
      </w:r>
      <w:r w:rsidRPr="00A7272E">
        <w:rPr>
          <w:rFonts w:ascii="Arial" w:eastAsia="Times New Roman" w:hAnsi="Arial" w:cs="Arial"/>
          <w:color w:val="000000"/>
        </w:rPr>
        <w:t>, which I ground for fun during my leisure time.</w:t>
      </w:r>
    </w:p>
    <w:p w14:paraId="02E6B079" w14:textId="77777777" w:rsidR="00A7272E" w:rsidRPr="00A7272E" w:rsidRDefault="00A7272E" w:rsidP="00A7272E">
      <w:pPr>
        <w:spacing w:after="200"/>
        <w:jc w:val="both"/>
        <w:rPr>
          <w:rFonts w:ascii="Times New Roman" w:eastAsia="Times New Roman" w:hAnsi="Times New Roman" w:cs="Times New Roman"/>
        </w:rPr>
      </w:pPr>
      <w:r w:rsidRPr="00A7272E">
        <w:rPr>
          <w:rFonts w:ascii="Arial" w:eastAsia="Times New Roman" w:hAnsi="Arial" w:cs="Arial"/>
          <w:color w:val="000000"/>
        </w:rPr>
        <w:tab/>
        <w:t xml:space="preserve">After gaining some knowledge and confidence, I tried to create websites and participate in hackathons. Though I did not place in the top three in my first hackathon, it gave me a ton of experience and soft skills necessary for my career and academic future: leadership, team construction, time management, web development, and a sleepless night of coding. </w:t>
      </w:r>
      <w:commentRangeStart w:id="6"/>
      <w:r w:rsidRPr="00A7272E">
        <w:rPr>
          <w:rFonts w:ascii="Arial" w:eastAsia="Times New Roman" w:hAnsi="Arial" w:cs="Arial"/>
          <w:color w:val="000000"/>
        </w:rPr>
        <w:t>Developing a website</w:t>
      </w:r>
      <w:commentRangeEnd w:id="6"/>
      <w:r w:rsidR="007C73FA">
        <w:rPr>
          <w:rStyle w:val="CommentReference"/>
        </w:rPr>
        <w:commentReference w:id="6"/>
      </w:r>
      <w:r w:rsidRPr="00A7272E">
        <w:rPr>
          <w:rFonts w:ascii="Arial" w:eastAsia="Times New Roman" w:hAnsi="Arial" w:cs="Arial"/>
          <w:color w:val="000000"/>
        </w:rPr>
        <w:t xml:space="preserve"> was fun and challenging because it forced me to apply my HTML, CSS, and </w:t>
      </w:r>
      <w:proofErr w:type="spellStart"/>
      <w:r w:rsidRPr="00A7272E">
        <w:rPr>
          <w:rFonts w:ascii="Arial" w:eastAsia="Times New Roman" w:hAnsi="Arial" w:cs="Arial"/>
          <w:color w:val="000000"/>
        </w:rPr>
        <w:t>Javascript</w:t>
      </w:r>
      <w:proofErr w:type="spellEnd"/>
      <w:r w:rsidRPr="00A7272E">
        <w:rPr>
          <w:rFonts w:ascii="Arial" w:eastAsia="Times New Roman" w:hAnsi="Arial" w:cs="Arial"/>
          <w:color w:val="000000"/>
        </w:rPr>
        <w:t xml:space="preserve"> knowledge into practice. Web development also increased my UI/UX design skills, which is crucial for front-end web development. Though I do not take pride in my design capabilities, some friends like the design, especially the </w:t>
      </w:r>
      <w:r w:rsidRPr="00A7272E">
        <w:rPr>
          <w:rFonts w:ascii="Arial" w:eastAsia="Times New Roman" w:hAnsi="Arial" w:cs="Arial"/>
          <w:color w:val="000000"/>
        </w:rPr>
        <w:lastRenderedPageBreak/>
        <w:t xml:space="preserve">home page. </w:t>
      </w:r>
      <w:commentRangeStart w:id="7"/>
      <w:r w:rsidRPr="00A7272E">
        <w:rPr>
          <w:rFonts w:ascii="Arial" w:eastAsia="Times New Roman" w:hAnsi="Arial" w:cs="Arial"/>
          <w:color w:val="000000"/>
        </w:rPr>
        <w:t>Currently, I am working on a web app called Ponder, which aims to spread water awareness and reduce freshwater consumption through games and challenges. Ponder is the most prominent website I have created, and I hope to get it done before I enter my next academic stage.</w:t>
      </w:r>
      <w:commentRangeEnd w:id="7"/>
      <w:r w:rsidR="007C73FA">
        <w:rPr>
          <w:rStyle w:val="CommentReference"/>
        </w:rPr>
        <w:commentReference w:id="7"/>
      </w:r>
    </w:p>
    <w:p w14:paraId="670CD52A" w14:textId="77777777" w:rsidR="00A7272E" w:rsidRPr="00A7272E" w:rsidRDefault="00A7272E" w:rsidP="00A7272E">
      <w:pPr>
        <w:spacing w:after="200"/>
        <w:jc w:val="both"/>
        <w:rPr>
          <w:rFonts w:ascii="Times New Roman" w:eastAsia="Times New Roman" w:hAnsi="Times New Roman" w:cs="Times New Roman"/>
        </w:rPr>
      </w:pPr>
      <w:r w:rsidRPr="00A7272E">
        <w:rPr>
          <w:rFonts w:ascii="Arial" w:eastAsia="Times New Roman" w:hAnsi="Arial" w:cs="Arial"/>
          <w:color w:val="000000"/>
        </w:rPr>
        <w:tab/>
      </w:r>
      <w:commentRangeStart w:id="8"/>
      <w:r w:rsidRPr="00A7272E">
        <w:rPr>
          <w:rFonts w:ascii="Arial" w:eastAsia="Times New Roman" w:hAnsi="Arial" w:cs="Arial"/>
          <w:color w:val="000000"/>
        </w:rPr>
        <w:t>As a student passionate about computer science and technology, I would continue to study hard to provide the best I can offer for future innovations. I hope my skills and knowledge will lead us closer to eudaimonia (human flourishing).</w:t>
      </w:r>
      <w:commentRangeEnd w:id="8"/>
      <w:r w:rsidR="006436F9">
        <w:rPr>
          <w:rStyle w:val="CommentReference"/>
        </w:rPr>
        <w:commentReference w:id="8"/>
      </w:r>
    </w:p>
    <w:p w14:paraId="725AA9D6" w14:textId="77777777" w:rsidR="00A7272E" w:rsidRPr="00A7272E" w:rsidRDefault="00A7272E" w:rsidP="00A7272E">
      <w:pPr>
        <w:spacing w:after="200"/>
        <w:jc w:val="both"/>
        <w:rPr>
          <w:rFonts w:ascii="Times New Roman" w:eastAsia="Times New Roman" w:hAnsi="Times New Roman" w:cs="Times New Roman"/>
        </w:rPr>
      </w:pPr>
      <w:r w:rsidRPr="00A7272E">
        <w:rPr>
          <w:rFonts w:ascii="Arial" w:eastAsia="Times New Roman" w:hAnsi="Arial" w:cs="Arial"/>
          <w:color w:val="000000"/>
        </w:rPr>
        <w:tab/>
      </w:r>
    </w:p>
    <w:p w14:paraId="1B327812" w14:textId="468DB93D" w:rsidR="00A7272E" w:rsidRDefault="006436F9" w:rsidP="00A7272E">
      <w:pPr>
        <w:spacing w:after="200"/>
        <w:jc w:val="both"/>
        <w:rPr>
          <w:ins w:id="9" w:author="Chiara Situmorang" w:date="2022-09-09T13:30:00Z"/>
          <w:rFonts w:ascii="Arial" w:eastAsia="Times New Roman" w:hAnsi="Arial" w:cs="Arial"/>
          <w:color w:val="000000"/>
        </w:rPr>
      </w:pPr>
      <w:ins w:id="10" w:author="Chiara Situmorang" w:date="2022-09-09T13:30:00Z">
        <w:r>
          <w:rPr>
            <w:rFonts w:ascii="Arial" w:eastAsia="Times New Roman" w:hAnsi="Arial" w:cs="Arial"/>
            <w:color w:val="000000"/>
          </w:rPr>
          <w:t>Hi Tristan!</w:t>
        </w:r>
      </w:ins>
    </w:p>
    <w:p w14:paraId="2B0EE983" w14:textId="77777777" w:rsidR="000C4FEC" w:rsidRDefault="006436F9" w:rsidP="00A7272E">
      <w:pPr>
        <w:spacing w:after="200"/>
        <w:jc w:val="both"/>
        <w:rPr>
          <w:ins w:id="11" w:author="Chiara Situmorang" w:date="2022-09-09T15:35:00Z"/>
          <w:rFonts w:ascii="Arial" w:eastAsia="Times New Roman" w:hAnsi="Arial" w:cs="Arial"/>
          <w:color w:val="000000"/>
        </w:rPr>
      </w:pPr>
      <w:ins w:id="12" w:author="Chiara Situmorang" w:date="2022-09-09T13:30:00Z">
        <w:r>
          <w:rPr>
            <w:rFonts w:ascii="Arial" w:eastAsia="Times New Roman" w:hAnsi="Arial" w:cs="Arial"/>
            <w:color w:val="000000"/>
          </w:rPr>
          <w:t xml:space="preserve">Good job on getting this draft done. </w:t>
        </w:r>
      </w:ins>
      <w:ins w:id="13" w:author="Chiara Situmorang" w:date="2022-09-09T14:01:00Z">
        <w:r w:rsidR="009B362A">
          <w:rPr>
            <w:rFonts w:ascii="Arial" w:eastAsia="Times New Roman" w:hAnsi="Arial" w:cs="Arial"/>
            <w:color w:val="000000"/>
          </w:rPr>
          <w:t xml:space="preserve">You have the overall structure down, but </w:t>
        </w:r>
      </w:ins>
      <w:ins w:id="14" w:author="Chiara Situmorang" w:date="2022-09-09T14:02:00Z">
        <w:r w:rsidR="009B362A">
          <w:rPr>
            <w:rFonts w:ascii="Arial" w:eastAsia="Times New Roman" w:hAnsi="Arial" w:cs="Arial"/>
            <w:color w:val="000000"/>
          </w:rPr>
          <w:t xml:space="preserve">we want to make sure that </w:t>
        </w:r>
      </w:ins>
      <w:ins w:id="15" w:author="Chiara Situmorang" w:date="2022-09-09T15:34:00Z">
        <w:r w:rsidR="000C4FEC">
          <w:rPr>
            <w:rFonts w:ascii="Arial" w:eastAsia="Times New Roman" w:hAnsi="Arial" w:cs="Arial"/>
            <w:color w:val="000000"/>
          </w:rPr>
          <w:t>you elaborate on the most important elements of the statement. Bas</w:t>
        </w:r>
      </w:ins>
      <w:ins w:id="16" w:author="Chiara Situmorang" w:date="2022-09-09T15:35:00Z">
        <w:r w:rsidR="000C4FEC">
          <w:rPr>
            <w:rFonts w:ascii="Arial" w:eastAsia="Times New Roman" w:hAnsi="Arial" w:cs="Arial"/>
            <w:color w:val="000000"/>
          </w:rPr>
          <w:t>ically, you want the statement to focus on these things:</w:t>
        </w:r>
      </w:ins>
    </w:p>
    <w:p w14:paraId="75EE0E0F" w14:textId="5FA5EDED" w:rsidR="006436F9" w:rsidRDefault="000C4FEC" w:rsidP="000C4FEC">
      <w:pPr>
        <w:pStyle w:val="ListParagraph"/>
        <w:numPr>
          <w:ilvl w:val="0"/>
          <w:numId w:val="1"/>
        </w:numPr>
        <w:spacing w:after="200"/>
        <w:jc w:val="both"/>
        <w:rPr>
          <w:ins w:id="17" w:author="Chiara Situmorang" w:date="2022-09-09T15:35:00Z"/>
          <w:rFonts w:ascii="Arial" w:eastAsia="Times New Roman" w:hAnsi="Arial" w:cs="Arial"/>
          <w:color w:val="000000"/>
        </w:rPr>
      </w:pPr>
      <w:ins w:id="18" w:author="Chiara Situmorang" w:date="2022-09-09T15:35:00Z">
        <w:r>
          <w:rPr>
            <w:rFonts w:ascii="Arial" w:eastAsia="Times New Roman" w:hAnsi="Arial" w:cs="Arial"/>
            <w:color w:val="000000"/>
          </w:rPr>
          <w:t>Your intended major and why you (personally &amp; academically) want to pursue it</w:t>
        </w:r>
      </w:ins>
    </w:p>
    <w:p w14:paraId="7BA59727" w14:textId="7C71239C" w:rsidR="000C4FEC" w:rsidRDefault="000C4FEC" w:rsidP="000C4FEC">
      <w:pPr>
        <w:pStyle w:val="ListParagraph"/>
        <w:numPr>
          <w:ilvl w:val="0"/>
          <w:numId w:val="1"/>
        </w:numPr>
        <w:spacing w:after="200"/>
        <w:jc w:val="both"/>
        <w:rPr>
          <w:ins w:id="19" w:author="Chiara Situmorang" w:date="2022-09-09T15:36:00Z"/>
          <w:rFonts w:ascii="Arial" w:eastAsia="Times New Roman" w:hAnsi="Arial" w:cs="Arial"/>
          <w:color w:val="000000"/>
        </w:rPr>
      </w:pPr>
      <w:ins w:id="20" w:author="Chiara Situmorang" w:date="2022-09-09T15:35:00Z">
        <w:r>
          <w:rPr>
            <w:rFonts w:ascii="Arial" w:eastAsia="Times New Roman" w:hAnsi="Arial" w:cs="Arial"/>
            <w:color w:val="000000"/>
          </w:rPr>
          <w:t>Your pursuit of knowledge in</w:t>
        </w:r>
      </w:ins>
      <w:ins w:id="21" w:author="Chiara Situmorang" w:date="2022-09-09T15:36:00Z">
        <w:r>
          <w:rPr>
            <w:rFonts w:ascii="Arial" w:eastAsia="Times New Roman" w:hAnsi="Arial" w:cs="Arial"/>
            <w:color w:val="000000"/>
          </w:rPr>
          <w:t xml:space="preserve"> your intended major – so specify what programming languages you’ve learned, for how long and where your current skill level is at, your projects in </w:t>
        </w:r>
        <w:proofErr w:type="spellStart"/>
        <w:r>
          <w:rPr>
            <w:rFonts w:ascii="Arial" w:eastAsia="Times New Roman" w:hAnsi="Arial" w:cs="Arial"/>
            <w:color w:val="000000"/>
          </w:rPr>
          <w:t>compsci</w:t>
        </w:r>
        <w:proofErr w:type="spellEnd"/>
        <w:r>
          <w:rPr>
            <w:rFonts w:ascii="Arial" w:eastAsia="Times New Roman" w:hAnsi="Arial" w:cs="Arial"/>
            <w:color w:val="000000"/>
          </w:rPr>
          <w:t xml:space="preserve"> </w:t>
        </w:r>
      </w:ins>
      <w:ins w:id="22" w:author="Chiara Situmorang" w:date="2022-09-09T15:37:00Z">
        <w:r>
          <w:rPr>
            <w:rFonts w:ascii="Arial" w:eastAsia="Times New Roman" w:hAnsi="Arial" w:cs="Arial"/>
            <w:color w:val="000000"/>
          </w:rPr>
          <w:t>and their current progress</w:t>
        </w:r>
      </w:ins>
    </w:p>
    <w:p w14:paraId="5C82B433" w14:textId="3995C43A" w:rsidR="000C4FEC" w:rsidRDefault="000C4FEC" w:rsidP="000C4FEC">
      <w:pPr>
        <w:pStyle w:val="ListParagraph"/>
        <w:numPr>
          <w:ilvl w:val="0"/>
          <w:numId w:val="1"/>
        </w:numPr>
        <w:spacing w:after="200"/>
        <w:jc w:val="both"/>
        <w:rPr>
          <w:ins w:id="23" w:author="Chiara Situmorang" w:date="2022-09-09T15:38:00Z"/>
          <w:rFonts w:ascii="Arial" w:eastAsia="Times New Roman" w:hAnsi="Arial" w:cs="Arial"/>
          <w:color w:val="000000"/>
        </w:rPr>
      </w:pPr>
      <w:ins w:id="24" w:author="Chiara Situmorang" w:date="2022-09-09T15:36:00Z">
        <w:r>
          <w:rPr>
            <w:rFonts w:ascii="Arial" w:eastAsia="Times New Roman" w:hAnsi="Arial" w:cs="Arial"/>
            <w:color w:val="000000"/>
          </w:rPr>
          <w:t xml:space="preserve">Your other skills </w:t>
        </w:r>
      </w:ins>
      <w:ins w:id="25" w:author="Chiara Situmorang" w:date="2022-09-09T15:37:00Z">
        <w:r>
          <w:rPr>
            <w:rFonts w:ascii="Arial" w:eastAsia="Times New Roman" w:hAnsi="Arial" w:cs="Arial"/>
            <w:color w:val="000000"/>
          </w:rPr>
          <w:t>–</w:t>
        </w:r>
      </w:ins>
      <w:ins w:id="26" w:author="Chiara Situmorang" w:date="2022-09-09T15:36:00Z">
        <w:r>
          <w:rPr>
            <w:rFonts w:ascii="Arial" w:eastAsia="Times New Roman" w:hAnsi="Arial" w:cs="Arial"/>
            <w:color w:val="000000"/>
          </w:rPr>
          <w:t xml:space="preserve"> </w:t>
        </w:r>
      </w:ins>
      <w:ins w:id="27" w:author="Chiara Situmorang" w:date="2022-09-09T15:37:00Z">
        <w:r>
          <w:rPr>
            <w:rFonts w:ascii="Arial" w:eastAsia="Times New Roman" w:hAnsi="Arial" w:cs="Arial"/>
            <w:color w:val="000000"/>
          </w:rPr>
          <w:t>put any organisational experiences here, as well as any experiences that show your other interests (</w:t>
        </w:r>
        <w:proofErr w:type="spellStart"/>
        <w:r>
          <w:rPr>
            <w:rFonts w:ascii="Arial" w:eastAsia="Times New Roman" w:hAnsi="Arial" w:cs="Arial"/>
            <w:color w:val="000000"/>
          </w:rPr>
          <w:t>eg.</w:t>
        </w:r>
        <w:proofErr w:type="spellEnd"/>
        <w:r>
          <w:rPr>
            <w:rFonts w:ascii="Arial" w:eastAsia="Times New Roman" w:hAnsi="Arial" w:cs="Arial"/>
            <w:color w:val="000000"/>
          </w:rPr>
          <w:t xml:space="preserve"> </w:t>
        </w:r>
      </w:ins>
      <w:ins w:id="28" w:author="Chiara Situmorang" w:date="2022-09-09T15:38:00Z">
        <w:r>
          <w:rPr>
            <w:rFonts w:ascii="Arial" w:eastAsia="Times New Roman" w:hAnsi="Arial" w:cs="Arial"/>
            <w:color w:val="000000"/>
          </w:rPr>
          <w:t>m</w:t>
        </w:r>
      </w:ins>
      <w:ins w:id="29" w:author="Chiara Situmorang" w:date="2022-09-09T15:37:00Z">
        <w:r>
          <w:rPr>
            <w:rFonts w:ascii="Arial" w:eastAsia="Times New Roman" w:hAnsi="Arial" w:cs="Arial"/>
            <w:color w:val="000000"/>
          </w:rPr>
          <w:t>ath, or water awareness)</w:t>
        </w:r>
      </w:ins>
    </w:p>
    <w:p w14:paraId="4195C7FA" w14:textId="6899276C" w:rsidR="000C4FEC" w:rsidRDefault="000C4FEC" w:rsidP="000C4FEC">
      <w:pPr>
        <w:pStyle w:val="ListParagraph"/>
        <w:numPr>
          <w:ilvl w:val="0"/>
          <w:numId w:val="1"/>
        </w:numPr>
        <w:spacing w:after="200"/>
        <w:jc w:val="both"/>
        <w:rPr>
          <w:ins w:id="30" w:author="Chiara Situmorang" w:date="2022-09-09T15:38:00Z"/>
          <w:rFonts w:ascii="Arial" w:eastAsia="Times New Roman" w:hAnsi="Arial" w:cs="Arial"/>
          <w:color w:val="000000"/>
        </w:rPr>
      </w:pPr>
      <w:ins w:id="31" w:author="Chiara Situmorang" w:date="2022-09-09T15:38:00Z">
        <w:r>
          <w:rPr>
            <w:rFonts w:ascii="Arial" w:eastAsia="Times New Roman" w:hAnsi="Arial" w:cs="Arial"/>
            <w:color w:val="000000"/>
          </w:rPr>
          <w:t xml:space="preserve">Your future plans – what career are you aiming for? What do you want to specialise in or work on? How can the </w:t>
        </w:r>
        <w:proofErr w:type="spellStart"/>
        <w:r>
          <w:rPr>
            <w:rFonts w:ascii="Arial" w:eastAsia="Times New Roman" w:hAnsi="Arial" w:cs="Arial"/>
            <w:color w:val="000000"/>
          </w:rPr>
          <w:t>uni</w:t>
        </w:r>
        <w:proofErr w:type="spellEnd"/>
        <w:r>
          <w:rPr>
            <w:rFonts w:ascii="Arial" w:eastAsia="Times New Roman" w:hAnsi="Arial" w:cs="Arial"/>
            <w:color w:val="000000"/>
          </w:rPr>
          <w:t xml:space="preserve"> help you achieve this?</w:t>
        </w:r>
      </w:ins>
    </w:p>
    <w:p w14:paraId="3E576161" w14:textId="5F821F11" w:rsidR="000C4FEC" w:rsidRDefault="000C4FEC" w:rsidP="000C4FEC">
      <w:pPr>
        <w:spacing w:after="200"/>
        <w:jc w:val="both"/>
        <w:rPr>
          <w:ins w:id="32" w:author="Chiara Situmorang" w:date="2022-09-09T15:38:00Z"/>
          <w:rFonts w:ascii="Arial" w:eastAsia="Times New Roman" w:hAnsi="Arial" w:cs="Arial"/>
          <w:color w:val="000000"/>
        </w:rPr>
      </w:pPr>
      <w:ins w:id="33" w:author="Chiara Situmorang" w:date="2022-09-09T15:39:00Z">
        <w:r>
          <w:rPr>
            <w:rFonts w:ascii="Arial" w:eastAsia="Times New Roman" w:hAnsi="Arial" w:cs="Arial"/>
            <w:color w:val="000000"/>
          </w:rPr>
          <w:t>Try adding th</w:t>
        </w:r>
        <w:r w:rsidR="00D1062D">
          <w:rPr>
            <w:rFonts w:ascii="Arial" w:eastAsia="Times New Roman" w:hAnsi="Arial" w:cs="Arial"/>
            <w:color w:val="000000"/>
          </w:rPr>
          <w:t>ese</w:t>
        </w:r>
        <w:r>
          <w:rPr>
            <w:rFonts w:ascii="Arial" w:eastAsia="Times New Roman" w:hAnsi="Arial" w:cs="Arial"/>
            <w:color w:val="000000"/>
          </w:rPr>
          <w:t xml:space="preserve"> explanations first</w:t>
        </w:r>
        <w:r w:rsidR="00D1062D">
          <w:rPr>
            <w:rFonts w:ascii="Arial" w:eastAsia="Times New Roman" w:hAnsi="Arial" w:cs="Arial"/>
            <w:color w:val="000000"/>
          </w:rPr>
          <w:t xml:space="preserve"> when you start revising, then cut down the words later. It will be easier to see which </w:t>
        </w:r>
      </w:ins>
      <w:ins w:id="34" w:author="Chiara Situmorang" w:date="2022-09-09T15:40:00Z">
        <w:r w:rsidR="00D1062D">
          <w:rPr>
            <w:rFonts w:ascii="Arial" w:eastAsia="Times New Roman" w:hAnsi="Arial" w:cs="Arial"/>
            <w:color w:val="000000"/>
          </w:rPr>
          <w:t>is less important later when you have everything on the page.</w:t>
        </w:r>
      </w:ins>
      <w:ins w:id="35" w:author="Chiara Situmorang" w:date="2022-09-09T15:39:00Z">
        <w:r w:rsidR="00D1062D">
          <w:rPr>
            <w:rFonts w:ascii="Arial" w:eastAsia="Times New Roman" w:hAnsi="Arial" w:cs="Arial"/>
            <w:color w:val="000000"/>
          </w:rPr>
          <w:t xml:space="preserve"> </w:t>
        </w:r>
      </w:ins>
      <w:ins w:id="36" w:author="Chiara Situmorang" w:date="2022-09-09T15:38:00Z">
        <w:r>
          <w:rPr>
            <w:rFonts w:ascii="Arial" w:eastAsia="Times New Roman" w:hAnsi="Arial" w:cs="Arial"/>
            <w:color w:val="000000"/>
          </w:rPr>
          <w:t>Good luck on your revisions!</w:t>
        </w:r>
      </w:ins>
    </w:p>
    <w:p w14:paraId="18B9E8F7" w14:textId="0F3A4D0C" w:rsidR="000C4FEC" w:rsidRDefault="000C4FEC" w:rsidP="000C4FEC">
      <w:pPr>
        <w:spacing w:after="200"/>
        <w:jc w:val="both"/>
        <w:rPr>
          <w:ins w:id="37" w:author="Chiara Situmorang" w:date="2022-09-09T15:38:00Z"/>
          <w:rFonts w:ascii="Arial" w:eastAsia="Times New Roman" w:hAnsi="Arial" w:cs="Arial"/>
          <w:color w:val="000000"/>
        </w:rPr>
      </w:pPr>
      <w:ins w:id="38" w:author="Chiara Situmorang" w:date="2022-09-09T15:38:00Z">
        <w:r>
          <w:rPr>
            <w:rFonts w:ascii="Arial" w:eastAsia="Times New Roman" w:hAnsi="Arial" w:cs="Arial"/>
            <w:color w:val="000000"/>
          </w:rPr>
          <w:t>Chiara</w:t>
        </w:r>
      </w:ins>
    </w:p>
    <w:p w14:paraId="4AAA7371" w14:textId="7AD83C20" w:rsidR="000C4FEC" w:rsidRPr="000C4FEC" w:rsidRDefault="000C4FEC" w:rsidP="000C4FEC">
      <w:pPr>
        <w:spacing w:after="200"/>
        <w:jc w:val="both"/>
        <w:rPr>
          <w:ins w:id="39" w:author="Chiara Situmorang" w:date="2022-09-09T13:30:00Z"/>
          <w:rFonts w:ascii="Arial" w:eastAsia="Times New Roman" w:hAnsi="Arial" w:cs="Arial"/>
          <w:color w:val="000000"/>
        </w:rPr>
      </w:pPr>
      <w:proofErr w:type="spellStart"/>
      <w:ins w:id="40" w:author="Chiara Situmorang" w:date="2022-09-09T15:38:00Z">
        <w:r>
          <w:rPr>
            <w:rFonts w:ascii="Arial" w:eastAsia="Times New Roman" w:hAnsi="Arial" w:cs="Arial"/>
            <w:color w:val="000000"/>
          </w:rPr>
          <w:t>ALL-in</w:t>
        </w:r>
        <w:proofErr w:type="spellEnd"/>
        <w:r>
          <w:rPr>
            <w:rFonts w:ascii="Arial" w:eastAsia="Times New Roman" w:hAnsi="Arial" w:cs="Arial"/>
            <w:color w:val="000000"/>
          </w:rPr>
          <w:t xml:space="preserve"> Essay Editor</w:t>
        </w:r>
      </w:ins>
    </w:p>
    <w:p w14:paraId="19698C8B" w14:textId="77C5A42C" w:rsidR="006436F9" w:rsidRPr="00A7272E" w:rsidRDefault="006436F9" w:rsidP="00A7272E">
      <w:pPr>
        <w:spacing w:after="200"/>
        <w:jc w:val="both"/>
        <w:rPr>
          <w:rFonts w:ascii="Times New Roman" w:eastAsia="Times New Roman" w:hAnsi="Times New Roman" w:cs="Times New Roman"/>
        </w:rPr>
      </w:pPr>
    </w:p>
    <w:p w14:paraId="7A3511CB" w14:textId="77777777" w:rsidR="00A7272E" w:rsidRPr="00A7272E" w:rsidRDefault="00A7272E" w:rsidP="00A7272E">
      <w:pPr>
        <w:spacing w:after="200"/>
        <w:jc w:val="both"/>
        <w:rPr>
          <w:rFonts w:ascii="Times New Roman" w:eastAsia="Times New Roman" w:hAnsi="Times New Roman" w:cs="Times New Roman"/>
        </w:rPr>
      </w:pPr>
      <w:r w:rsidRPr="00A7272E">
        <w:rPr>
          <w:rFonts w:ascii="Arial" w:eastAsia="Times New Roman" w:hAnsi="Arial" w:cs="Arial"/>
          <w:color w:val="000000"/>
        </w:rPr>
        <w:tab/>
      </w:r>
    </w:p>
    <w:p w14:paraId="60F88EFB" w14:textId="77777777" w:rsidR="00A7272E" w:rsidRPr="00A7272E" w:rsidRDefault="00A7272E" w:rsidP="00A7272E">
      <w:pPr>
        <w:rPr>
          <w:rFonts w:ascii="Times New Roman" w:eastAsia="Times New Roman" w:hAnsi="Times New Roman" w:cs="Times New Roman"/>
        </w:rPr>
      </w:pPr>
    </w:p>
    <w:p w14:paraId="36C04D6B" w14:textId="77777777" w:rsidR="006965B6" w:rsidRDefault="006965B6"/>
    <w:sectPr w:rsidR="006965B6">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iara Situmorang" w:date="2022-09-09T12:17:00Z" w:initials="CS">
    <w:p w14:paraId="516539B1" w14:textId="77777777" w:rsidR="00BE1745" w:rsidRDefault="00BE1745" w:rsidP="00B42C52">
      <w:r>
        <w:rPr>
          <w:rStyle w:val="CommentReference"/>
        </w:rPr>
        <w:annotationRef/>
      </w:r>
      <w:r>
        <w:rPr>
          <w:sz w:val="20"/>
          <w:szCs w:val="20"/>
        </w:rPr>
        <w:t>All of this can be summarised in one sentence. I would actually love to hear more about your personal interest in computer science. Was there a specific incident that you remember first being wowed by technology?</w:t>
      </w:r>
    </w:p>
  </w:comment>
  <w:comment w:id="1" w:author="Chiara Situmorang" w:date="2022-09-09T12:17:00Z" w:initials="CS">
    <w:p w14:paraId="26441FC6" w14:textId="77777777" w:rsidR="00BE1745" w:rsidRDefault="00BE1745" w:rsidP="0098777B">
      <w:r>
        <w:rPr>
          <w:rStyle w:val="CommentReference"/>
        </w:rPr>
        <w:annotationRef/>
      </w:r>
      <w:r>
        <w:rPr>
          <w:sz w:val="20"/>
          <w:szCs w:val="20"/>
        </w:rPr>
        <w:t>Hmm, what is this? Are you also applying to other majors at HKU? I would mention them specifically here</w:t>
      </w:r>
    </w:p>
  </w:comment>
  <w:comment w:id="2" w:author="Chiara Situmorang" w:date="2022-09-09T12:19:00Z" w:initials="CS">
    <w:p w14:paraId="2B8DBFFC" w14:textId="77777777" w:rsidR="00BE1745" w:rsidRDefault="00BE1745" w:rsidP="00C308C2">
      <w:r>
        <w:rPr>
          <w:rStyle w:val="CommentReference"/>
        </w:rPr>
        <w:annotationRef/>
      </w:r>
      <w:r>
        <w:rPr>
          <w:sz w:val="20"/>
          <w:szCs w:val="20"/>
        </w:rPr>
        <w:t>Was this then or now? I would mention your best achievement so far</w:t>
      </w:r>
    </w:p>
  </w:comment>
  <w:comment w:id="3" w:author="Chiara Situmorang" w:date="2022-09-09T12:21:00Z" w:initials="CS">
    <w:p w14:paraId="13FDE353" w14:textId="77777777" w:rsidR="00BE1745" w:rsidRDefault="00BE1745" w:rsidP="00EC1C34">
      <w:r>
        <w:rPr>
          <w:rStyle w:val="CommentReference"/>
        </w:rPr>
        <w:annotationRef/>
      </w:r>
      <w:r>
        <w:rPr>
          <w:sz w:val="20"/>
          <w:szCs w:val="20"/>
        </w:rPr>
        <w:t>This is important information, but it can definitely be shortened into just a few sentences. Use the extra word count to elaborate on your pursuit of compsci instead.</w:t>
      </w:r>
    </w:p>
  </w:comment>
  <w:comment w:id="4" w:author="Chiara Situmorang" w:date="2022-09-09T12:22:00Z" w:initials="CS">
    <w:p w14:paraId="41E0F8A5" w14:textId="77777777" w:rsidR="003913A8" w:rsidRDefault="003913A8" w:rsidP="00C06588">
      <w:r>
        <w:rPr>
          <w:rStyle w:val="CommentReference"/>
        </w:rPr>
        <w:annotationRef/>
      </w:r>
      <w:r>
        <w:rPr>
          <w:sz w:val="20"/>
          <w:szCs w:val="20"/>
        </w:rPr>
        <w:t>Mention the other languages you’ve learned, and tell us your skill level with them now. If you can demonstrate this by talking about a compsci project you’ve done before, even better!</w:t>
      </w:r>
    </w:p>
  </w:comment>
  <w:comment w:id="5" w:author="Chiara Situmorang" w:date="2022-09-09T12:21:00Z" w:initials="CS">
    <w:p w14:paraId="13999236" w14:textId="599D95F2" w:rsidR="00BE1745" w:rsidRDefault="00BE1745" w:rsidP="00514E34">
      <w:r>
        <w:rPr>
          <w:rStyle w:val="CommentReference"/>
        </w:rPr>
        <w:annotationRef/>
      </w:r>
      <w:r>
        <w:rPr>
          <w:sz w:val="20"/>
          <w:szCs w:val="20"/>
        </w:rPr>
        <w:t>give a short, half-sentence description of what this is</w:t>
      </w:r>
    </w:p>
  </w:comment>
  <w:comment w:id="6" w:author="Chiara Situmorang" w:date="2022-09-09T13:18:00Z" w:initials="CS">
    <w:p w14:paraId="04BFC124" w14:textId="77777777" w:rsidR="007C73FA" w:rsidRDefault="007C73FA" w:rsidP="00EE20ED">
      <w:r>
        <w:rPr>
          <w:rStyle w:val="CommentReference"/>
        </w:rPr>
        <w:annotationRef/>
      </w:r>
      <w:r>
        <w:rPr>
          <w:sz w:val="20"/>
          <w:szCs w:val="20"/>
        </w:rPr>
        <w:t>Elaborate on what this website was for or about!</w:t>
      </w:r>
    </w:p>
  </w:comment>
  <w:comment w:id="7" w:author="Chiara Situmorang" w:date="2022-09-09T13:20:00Z" w:initials="CS">
    <w:p w14:paraId="1F46B667" w14:textId="77777777" w:rsidR="007C73FA" w:rsidRDefault="007C73FA" w:rsidP="00AF2853">
      <w:r>
        <w:rPr>
          <w:rStyle w:val="CommentReference"/>
        </w:rPr>
        <w:annotationRef/>
      </w:r>
      <w:r>
        <w:rPr>
          <w:sz w:val="20"/>
          <w:szCs w:val="20"/>
        </w:rPr>
        <w:t>Tell us more about this! What inspired you to create Ponder (is water awareness one of your interests?), what it does (what kind of games &amp; challenges does it have), and what you want its impact to be.</w:t>
      </w:r>
    </w:p>
  </w:comment>
  <w:comment w:id="8" w:author="Chiara Situmorang" w:date="2022-09-09T13:26:00Z" w:initials="CS">
    <w:p w14:paraId="1B715C21" w14:textId="77777777" w:rsidR="006436F9" w:rsidRDefault="006436F9" w:rsidP="009B71FF">
      <w:r>
        <w:rPr>
          <w:rStyle w:val="CommentReference"/>
        </w:rPr>
        <w:annotationRef/>
      </w:r>
      <w:r>
        <w:rPr>
          <w:sz w:val="20"/>
          <w:szCs w:val="20"/>
        </w:rPr>
        <w:t>This is so brief compared to the other sections! This closing paragraph should talk about your future goals and how HKU can help you achieve them (maybe mention a specific class or two, or a professor). It’s okay if you don’t know exactly what you want to do yet, but mention an industry or area or cause that you’re interested in.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16539B1" w15:done="0"/>
  <w15:commentEx w15:paraId="26441FC6" w15:done="0"/>
  <w15:commentEx w15:paraId="2B8DBFFC" w15:done="0"/>
  <w15:commentEx w15:paraId="13FDE353" w15:done="0"/>
  <w15:commentEx w15:paraId="41E0F8A5" w15:done="0"/>
  <w15:commentEx w15:paraId="13999236" w15:done="0"/>
  <w15:commentEx w15:paraId="04BFC124" w15:done="0"/>
  <w15:commentEx w15:paraId="1F46B667" w15:done="0"/>
  <w15:commentEx w15:paraId="1B715C2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C5AD4B" w16cex:dateUtc="2022-09-09T05:17:00Z"/>
  <w16cex:commentExtensible w16cex:durableId="26C5AD6B" w16cex:dateUtc="2022-09-09T05:17:00Z"/>
  <w16cex:commentExtensible w16cex:durableId="26C5ADDB" w16cex:dateUtc="2022-09-09T05:19:00Z"/>
  <w16cex:commentExtensible w16cex:durableId="26C5AE45" w16cex:dateUtc="2022-09-09T05:21:00Z"/>
  <w16cex:commentExtensible w16cex:durableId="26C5AE9F" w16cex:dateUtc="2022-09-09T05:22:00Z"/>
  <w16cex:commentExtensible w16cex:durableId="26C5AE65" w16cex:dateUtc="2022-09-09T05:21:00Z"/>
  <w16cex:commentExtensible w16cex:durableId="26C5BB9B" w16cex:dateUtc="2022-09-09T06:18:00Z"/>
  <w16cex:commentExtensible w16cex:durableId="26C5BC08" w16cex:dateUtc="2022-09-09T06:20:00Z"/>
  <w16cex:commentExtensible w16cex:durableId="26C5BD9F" w16cex:dateUtc="2022-09-09T06: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16539B1" w16cid:durableId="26C5AD4B"/>
  <w16cid:commentId w16cid:paraId="26441FC6" w16cid:durableId="26C5AD6B"/>
  <w16cid:commentId w16cid:paraId="2B8DBFFC" w16cid:durableId="26C5ADDB"/>
  <w16cid:commentId w16cid:paraId="13FDE353" w16cid:durableId="26C5AE45"/>
  <w16cid:commentId w16cid:paraId="41E0F8A5" w16cid:durableId="26C5AE9F"/>
  <w16cid:commentId w16cid:paraId="13999236" w16cid:durableId="26C5AE65"/>
  <w16cid:commentId w16cid:paraId="04BFC124" w16cid:durableId="26C5BB9B"/>
  <w16cid:commentId w16cid:paraId="1F46B667" w16cid:durableId="26C5BC08"/>
  <w16cid:commentId w16cid:paraId="1B715C21" w16cid:durableId="26C5BD9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D03BF3"/>
    <w:multiLevelType w:val="hybridMultilevel"/>
    <w:tmpl w:val="9216F4A6"/>
    <w:lvl w:ilvl="0" w:tplc="27E4B9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30730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iara Situmorang">
    <w15:presenceInfo w15:providerId="Windows Live" w15:userId="2a17bce7ec47fb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9"/>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72E"/>
    <w:rsid w:val="000C4FEC"/>
    <w:rsid w:val="00185506"/>
    <w:rsid w:val="002A796C"/>
    <w:rsid w:val="003913A8"/>
    <w:rsid w:val="0062459E"/>
    <w:rsid w:val="006436F9"/>
    <w:rsid w:val="006965B6"/>
    <w:rsid w:val="007C73FA"/>
    <w:rsid w:val="009B362A"/>
    <w:rsid w:val="00A7272E"/>
    <w:rsid w:val="00BE1745"/>
    <w:rsid w:val="00D1062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281B9A60"/>
  <w15:chartTrackingRefBased/>
  <w15:docId w15:val="{74FF1B50-8117-2042-8CCE-7BE713E30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7272E"/>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A7272E"/>
  </w:style>
  <w:style w:type="character" w:styleId="CommentReference">
    <w:name w:val="annotation reference"/>
    <w:basedOn w:val="DefaultParagraphFont"/>
    <w:uiPriority w:val="99"/>
    <w:semiHidden/>
    <w:unhideWhenUsed/>
    <w:rsid w:val="00BE1745"/>
    <w:rPr>
      <w:sz w:val="16"/>
      <w:szCs w:val="16"/>
    </w:rPr>
  </w:style>
  <w:style w:type="paragraph" w:styleId="CommentText">
    <w:name w:val="annotation text"/>
    <w:basedOn w:val="Normal"/>
    <w:link w:val="CommentTextChar"/>
    <w:uiPriority w:val="99"/>
    <w:semiHidden/>
    <w:unhideWhenUsed/>
    <w:rsid w:val="00BE1745"/>
    <w:rPr>
      <w:sz w:val="20"/>
      <w:szCs w:val="20"/>
    </w:rPr>
  </w:style>
  <w:style w:type="character" w:customStyle="1" w:styleId="CommentTextChar">
    <w:name w:val="Comment Text Char"/>
    <w:basedOn w:val="DefaultParagraphFont"/>
    <w:link w:val="CommentText"/>
    <w:uiPriority w:val="99"/>
    <w:semiHidden/>
    <w:rsid w:val="00BE1745"/>
    <w:rPr>
      <w:sz w:val="20"/>
      <w:szCs w:val="20"/>
    </w:rPr>
  </w:style>
  <w:style w:type="paragraph" w:styleId="CommentSubject">
    <w:name w:val="annotation subject"/>
    <w:basedOn w:val="CommentText"/>
    <w:next w:val="CommentText"/>
    <w:link w:val="CommentSubjectChar"/>
    <w:uiPriority w:val="99"/>
    <w:semiHidden/>
    <w:unhideWhenUsed/>
    <w:rsid w:val="00BE1745"/>
    <w:rPr>
      <w:b/>
      <w:bCs/>
    </w:rPr>
  </w:style>
  <w:style w:type="character" w:customStyle="1" w:styleId="CommentSubjectChar">
    <w:name w:val="Comment Subject Char"/>
    <w:basedOn w:val="CommentTextChar"/>
    <w:link w:val="CommentSubject"/>
    <w:uiPriority w:val="99"/>
    <w:semiHidden/>
    <w:rsid w:val="00BE1745"/>
    <w:rPr>
      <w:b/>
      <w:bCs/>
      <w:sz w:val="20"/>
      <w:szCs w:val="20"/>
    </w:rPr>
  </w:style>
  <w:style w:type="paragraph" w:styleId="Revision">
    <w:name w:val="Revision"/>
    <w:hidden/>
    <w:uiPriority w:val="99"/>
    <w:semiHidden/>
    <w:rsid w:val="006436F9"/>
  </w:style>
  <w:style w:type="paragraph" w:styleId="ListParagraph">
    <w:name w:val="List Paragraph"/>
    <w:basedOn w:val="Normal"/>
    <w:uiPriority w:val="34"/>
    <w:qFormat/>
    <w:rsid w:val="000C4F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941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761</Words>
  <Characters>4339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Chiara Situmorang</cp:lastModifiedBy>
  <cp:revision>3</cp:revision>
  <dcterms:created xsi:type="dcterms:W3CDTF">2022-09-06T09:43:00Z</dcterms:created>
  <dcterms:modified xsi:type="dcterms:W3CDTF">2022-09-09T08:40:00Z</dcterms:modified>
</cp:coreProperties>
</file>