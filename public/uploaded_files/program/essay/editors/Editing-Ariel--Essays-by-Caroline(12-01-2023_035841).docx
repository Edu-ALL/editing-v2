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0C8" w:rsidRDefault="00000000">
      <w:r>
        <w:rPr>
          <w:color w:val="A94442"/>
          <w:sz w:val="20"/>
          <w:szCs w:val="20"/>
          <w:highlight w:val="white"/>
        </w:rPr>
        <w:t>TELL US ABOUT WHO YOU ARE. HOW WOULD YOUR FAMILY, FRIENDS, AND/OR MEMBERS OF YOUR COMMUNITY DESCRIBE YOU? IF POSSIBLE, PLEASE INCLUDE SOMETHING ABOUT YOURSELF THAT YOU ARE MOST PROUD OF AND WHY. (MAXIMUM 1500 CHARACTERS)</w:t>
      </w:r>
    </w:p>
    <w:p w14:paraId="26F16BD2" w14:textId="77777777" w:rsidR="00957541" w:rsidRDefault="00957541">
      <w:pPr>
        <w:rPr>
          <w:ins w:id="0" w:author="Microsoft Office User" w:date="2023-01-11T12:20:00Z"/>
        </w:rPr>
      </w:pPr>
    </w:p>
    <w:p w14:paraId="00000002" w14:textId="676A068E" w:rsidR="00A900C8" w:rsidDel="00957541" w:rsidRDefault="00000000">
      <w:pPr>
        <w:rPr>
          <w:del w:id="1" w:author="Microsoft Office User" w:date="2023-01-11T12:20:00Z"/>
        </w:rPr>
      </w:pPr>
      <w:del w:id="2" w:author="Microsoft Office User" w:date="2023-01-11T12:20:00Z">
        <w:r w:rsidDel="00957541">
          <w:delText>I remember whenever we were kids we would always be asked this question: What do you</w:delText>
        </w:r>
      </w:del>
      <w:ins w:id="3" w:author="Microsoft Office User" w:date="2023-01-11T12:20:00Z">
        <w:r w:rsidR="00957541">
          <w:t>I was always asked what I</w:t>
        </w:r>
      </w:ins>
      <w:r>
        <w:t xml:space="preserve"> want</w:t>
      </w:r>
      <w:ins w:id="4" w:author="Microsoft Office User" w:date="2023-01-11T12:20:00Z">
        <w:r w:rsidR="00957541">
          <w:t>ed</w:t>
        </w:r>
      </w:ins>
      <w:r>
        <w:t xml:space="preserve"> to be when </w:t>
      </w:r>
      <w:del w:id="5" w:author="Microsoft Office User" w:date="2023-01-11T12:20:00Z">
        <w:r w:rsidDel="00957541">
          <w:delText xml:space="preserve">you </w:delText>
        </w:r>
      </w:del>
      <w:ins w:id="6" w:author="Microsoft Office User" w:date="2023-01-11T12:20:00Z">
        <w:r w:rsidR="00957541">
          <w:t>I</w:t>
        </w:r>
        <w:r w:rsidR="00957541">
          <w:t xml:space="preserve"> </w:t>
        </w:r>
      </w:ins>
      <w:r>
        <w:t>gr</w:t>
      </w:r>
      <w:ins w:id="7" w:author="Microsoft Office User" w:date="2023-01-11T12:20:00Z">
        <w:r w:rsidR="00957541">
          <w:t>e</w:t>
        </w:r>
      </w:ins>
      <w:del w:id="8" w:author="Microsoft Office User" w:date="2023-01-11T12:20:00Z">
        <w:r w:rsidDel="00957541">
          <w:delText>o</w:delText>
        </w:r>
      </w:del>
      <w:r>
        <w:t>w up</w:t>
      </w:r>
      <w:ins w:id="9" w:author="Microsoft Office User" w:date="2023-01-11T12:20:00Z">
        <w:r w:rsidR="00957541">
          <w:t>.</w:t>
        </w:r>
      </w:ins>
      <w:del w:id="10" w:author="Microsoft Office User" w:date="2023-01-11T12:20:00Z">
        <w:r w:rsidDel="00957541">
          <w:delText xml:space="preserve">? </w:delText>
        </w:r>
      </w:del>
      <w:ins w:id="11" w:author="Microsoft Office User" w:date="2023-01-11T12:20:00Z">
        <w:r w:rsidR="00957541">
          <w:t xml:space="preserve"> </w:t>
        </w:r>
      </w:ins>
    </w:p>
    <w:p w14:paraId="00000003" w14:textId="52CD6548" w:rsidR="00A900C8" w:rsidRDefault="00000000">
      <w:r>
        <w:t xml:space="preserve">Many </w:t>
      </w:r>
      <w:del w:id="12" w:author="Sharon ALL-in" w:date="2023-01-11T07:53:00Z">
        <w:r>
          <w:delText xml:space="preserve">of those </w:delText>
        </w:r>
      </w:del>
      <w:r>
        <w:t xml:space="preserve">people </w:t>
      </w:r>
      <w:del w:id="13" w:author="Sharon ALL-in" w:date="2023-01-11T07:53:00Z">
        <w:r>
          <w:delText xml:space="preserve">now </w:delText>
        </w:r>
      </w:del>
      <w:del w:id="14" w:author="Microsoft Office User" w:date="2023-01-11T12:20:00Z">
        <w:r w:rsidDel="00957541">
          <w:delText>cannot</w:delText>
        </w:r>
      </w:del>
      <w:ins w:id="15" w:author="Microsoft Office User" w:date="2023-01-11T12:20:00Z">
        <w:r w:rsidR="00957541">
          <w:t>don’t</w:t>
        </w:r>
      </w:ins>
      <w:r>
        <w:t xml:space="preserve"> say the same answer</w:t>
      </w:r>
      <w:ins w:id="16" w:author="Sharon ALL-in" w:date="2023-01-11T07:53:00Z">
        <w:r>
          <w:t xml:space="preserve"> as what they gave in the past</w:t>
        </w:r>
      </w:ins>
      <w:r>
        <w:t>. However, I’ve always wanted to be a scientist.</w:t>
      </w:r>
    </w:p>
    <w:p w14:paraId="00000004" w14:textId="77777777" w:rsidR="00A900C8" w:rsidRDefault="00A900C8"/>
    <w:p w14:paraId="00000005" w14:textId="2CF5BDF5" w:rsidR="00A900C8" w:rsidRDefault="00000000">
      <w:r>
        <w:t>From an early age I was curious about every</w:t>
      </w:r>
      <w:del w:id="17" w:author="Microsoft Office User" w:date="2023-01-11T12:20:00Z">
        <w:r w:rsidDel="00957541">
          <w:delText xml:space="preserve"> single </w:delText>
        </w:r>
      </w:del>
      <w:r>
        <w:t xml:space="preserve">thing about the natural world. My parents would often say that I had too many questions. When my friends complained about having </w:t>
      </w:r>
      <w:del w:id="18" w:author="Microsoft Office User" w:date="2023-01-11T12:21:00Z">
        <w:r w:rsidDel="00957541">
          <w:delText xml:space="preserve">practicals </w:delText>
        </w:r>
      </w:del>
      <w:ins w:id="19" w:author="Microsoft Office User" w:date="2023-01-11T12:21:00Z">
        <w:r w:rsidR="00957541">
          <w:t>science labs</w:t>
        </w:r>
      </w:ins>
      <w:del w:id="20" w:author="Microsoft Office User" w:date="2023-01-11T12:21:00Z">
        <w:r w:rsidDel="00957541">
          <w:delText>and found it boring,</w:delText>
        </w:r>
      </w:del>
      <w:r>
        <w:t xml:space="preserve"> I’d look forward to </w:t>
      </w:r>
      <w:del w:id="21" w:author="Microsoft Office User" w:date="2023-01-11T12:21:00Z">
        <w:r w:rsidDel="00957541">
          <w:delText>those day</w:delText>
        </w:r>
      </w:del>
      <w:ins w:id="22" w:author="Microsoft Office User" w:date="2023-01-11T12:21:00Z">
        <w:r w:rsidR="00957541">
          <w:t>them</w:t>
        </w:r>
      </w:ins>
      <w:del w:id="23" w:author="Microsoft Office User" w:date="2023-01-11T12:21:00Z">
        <w:r w:rsidDel="00957541">
          <w:delText>s</w:delText>
        </w:r>
      </w:del>
      <w:r>
        <w:t xml:space="preserve">. </w:t>
      </w:r>
      <w:del w:id="24" w:author="Microsoft Office User" w:date="2023-01-11T12:21:00Z">
        <w:r w:rsidDel="00957541">
          <w:delText xml:space="preserve">While my entire family went on an outing, I stayed behind just to study for a biology quiz. </w:delText>
        </w:r>
      </w:del>
      <w:r>
        <w:t xml:space="preserve">It was the little things like this which caused the people around me to notice my passion </w:t>
      </w:r>
      <w:del w:id="25" w:author="Microsoft Office User" w:date="2023-01-11T12:21:00Z">
        <w:r w:rsidDel="00957541">
          <w:delText xml:space="preserve">towards </w:delText>
        </w:r>
      </w:del>
      <w:ins w:id="26" w:author="Microsoft Office User" w:date="2023-01-11T12:21:00Z">
        <w:r w:rsidR="00957541">
          <w:t>for</w:t>
        </w:r>
        <w:r w:rsidR="00957541">
          <w:t xml:space="preserve"> </w:t>
        </w:r>
      </w:ins>
      <w:r>
        <w:t xml:space="preserve">life sciences. </w:t>
      </w:r>
    </w:p>
    <w:p w14:paraId="00000006" w14:textId="77777777" w:rsidR="00A900C8" w:rsidRDefault="00A900C8"/>
    <w:p w14:paraId="00000007" w14:textId="31F90D00" w:rsidR="00A900C8" w:rsidRDefault="00000000">
      <w:del w:id="27" w:author="Microsoft Office User" w:date="2023-01-11T12:21:00Z">
        <w:r w:rsidDel="00957541">
          <w:delText xml:space="preserve">Aside from that, </w:delText>
        </w:r>
      </w:del>
      <w:del w:id="28" w:author="Microsoft Office User" w:date="2023-01-11T12:22:00Z">
        <w:r w:rsidDel="00957541">
          <w:delText xml:space="preserve">I’m also known for my love of art. </w:delText>
        </w:r>
      </w:del>
      <w:r>
        <w:t>Even though I was unable to take art</w:t>
      </w:r>
      <w:ins w:id="29" w:author="Microsoft Office User" w:date="2023-01-11T12:22:00Z">
        <w:r w:rsidR="00957541">
          <w:t xml:space="preserve"> </w:t>
        </w:r>
      </w:ins>
      <w:del w:id="30" w:author="Microsoft Office User" w:date="2023-01-11T12:22:00Z">
        <w:r w:rsidDel="00957541">
          <w:delText xml:space="preserve">s </w:delText>
        </w:r>
      </w:del>
      <w:r>
        <w:t>at school</w:t>
      </w:r>
      <w:del w:id="31" w:author="Microsoft Office User" w:date="2023-01-11T12:22:00Z">
        <w:r w:rsidDel="00957541">
          <w:delText xml:space="preserve"> due to certain circumstances</w:delText>
        </w:r>
      </w:del>
      <w:r>
        <w:t xml:space="preserve">, I continued to improve while drawing at home. While I allocated a lot of time </w:t>
      </w:r>
      <w:del w:id="32" w:author="Microsoft Office User" w:date="2023-01-11T12:24:00Z">
        <w:r w:rsidDel="00957541">
          <w:delText>on my hobby of</w:delText>
        </w:r>
      </w:del>
      <w:ins w:id="33" w:author="Microsoft Office User" w:date="2023-01-11T12:24:00Z">
        <w:r w:rsidR="00957541">
          <w:t>to</w:t>
        </w:r>
      </w:ins>
      <w:r>
        <w:t xml:space="preserve"> drawing, I was also managing to do well academically which </w:t>
      </w:r>
      <w:del w:id="34" w:author="Microsoft Office User" w:date="2023-01-11T12:24:00Z">
        <w:r w:rsidDel="00957541">
          <w:delText>made my friends impressed by my time management</w:delText>
        </w:r>
      </w:del>
      <w:ins w:id="35" w:author="Microsoft Office User" w:date="2023-01-11T12:24:00Z">
        <w:r w:rsidR="00957541">
          <w:t>impressed my peers</w:t>
        </w:r>
      </w:ins>
      <w:r>
        <w:t xml:space="preserve">. </w:t>
      </w:r>
    </w:p>
    <w:p w14:paraId="00000008" w14:textId="77777777" w:rsidR="00A900C8" w:rsidRDefault="00A900C8"/>
    <w:p w14:paraId="00000009" w14:textId="2BA1BB38" w:rsidR="00A900C8" w:rsidRDefault="00000000">
      <w:pPr>
        <w:rPr>
          <w:ins w:id="36" w:author="Microsoft Office User" w:date="2023-01-11T12:27:00Z"/>
        </w:rPr>
      </w:pPr>
      <w:del w:id="37" w:author="Microsoft Office User" w:date="2023-01-11T12:25:00Z">
        <w:r w:rsidDel="00957541">
          <w:delText xml:space="preserve">However, even these passions of mine cause me to overthink and stress at times. However, </w:delText>
        </w:r>
      </w:del>
      <w:r>
        <w:t>I am most proud of converting th</w:t>
      </w:r>
      <w:ins w:id="38" w:author="Microsoft Office User" w:date="2023-01-11T12:25:00Z">
        <w:r w:rsidR="00957541">
          <w:t>e</w:t>
        </w:r>
      </w:ins>
      <w:del w:id="39" w:author="Microsoft Office User" w:date="2023-01-11T12:25:00Z">
        <w:r w:rsidDel="00957541">
          <w:delText>is</w:delText>
        </w:r>
      </w:del>
      <w:r>
        <w:t xml:space="preserve"> </w:t>
      </w:r>
      <w:del w:id="40" w:author="Microsoft Office User" w:date="2023-01-11T12:25:00Z">
        <w:r w:rsidDel="00957541">
          <w:delText xml:space="preserve">negative </w:delText>
        </w:r>
      </w:del>
      <w:r>
        <w:t xml:space="preserve">pressure on me to </w:t>
      </w:r>
      <w:del w:id="41" w:author="Microsoft Office User" w:date="2023-01-11T12:26:00Z">
        <w:r w:rsidDel="00957541">
          <w:delText xml:space="preserve">develop </w:delText>
        </w:r>
      </w:del>
      <w:r>
        <w:t xml:space="preserve">what I </w:t>
      </w:r>
      <w:del w:id="42" w:author="Microsoft Office User" w:date="2023-01-11T12:26:00Z">
        <w:r w:rsidDel="00957541">
          <w:delText xml:space="preserve">can </w:delText>
        </w:r>
      </w:del>
      <w:r>
        <w:t xml:space="preserve">consider one of my strongest points, </w:t>
      </w:r>
      <w:del w:id="43" w:author="Microsoft Office User" w:date="2023-01-11T12:26:00Z">
        <w:r w:rsidDel="00957541">
          <w:delText xml:space="preserve">which is </w:delText>
        </w:r>
      </w:del>
      <w:r>
        <w:t xml:space="preserve">my discipline and perseverance. </w:t>
      </w:r>
      <w:del w:id="44" w:author="Microsoft Office User" w:date="2023-01-11T12:27:00Z">
        <w:r w:rsidDel="00957541">
          <w:delText xml:space="preserve">Especially </w:delText>
        </w:r>
      </w:del>
      <w:ins w:id="45" w:author="Microsoft Office User" w:date="2023-01-11T12:27:00Z">
        <w:r w:rsidR="00957541">
          <w:t>S</w:t>
        </w:r>
      </w:ins>
      <w:del w:id="46" w:author="Microsoft Office User" w:date="2023-01-11T12:27:00Z">
        <w:r w:rsidDel="00957541">
          <w:delText>s</w:delText>
        </w:r>
      </w:del>
      <w:r>
        <w:t xml:space="preserve">ince the future will hold </w:t>
      </w:r>
      <w:del w:id="47" w:author="Microsoft Office User" w:date="2023-01-11T12:27:00Z">
        <w:r w:rsidDel="00957541">
          <w:delText xml:space="preserve">only </w:delText>
        </w:r>
      </w:del>
      <w:r>
        <w:t xml:space="preserve">more trials, I believe </w:t>
      </w:r>
      <w:del w:id="48" w:author="Microsoft Office User" w:date="2023-01-11T12:27:00Z">
        <w:r w:rsidDel="00957541">
          <w:delText xml:space="preserve">that </w:delText>
        </w:r>
      </w:del>
      <w:r>
        <w:t xml:space="preserve">this </w:t>
      </w:r>
      <w:del w:id="49" w:author="Microsoft Office User" w:date="2023-01-11T12:27:00Z">
        <w:r w:rsidDel="00957541">
          <w:delText xml:space="preserve">lesson </w:delText>
        </w:r>
      </w:del>
      <w:ins w:id="50" w:author="Microsoft Office User" w:date="2023-01-11T12:27:00Z">
        <w:r w:rsidR="00957541">
          <w:t>mindset</w:t>
        </w:r>
        <w:r w:rsidR="00957541">
          <w:t xml:space="preserve"> </w:t>
        </w:r>
      </w:ins>
      <w:r>
        <w:t xml:space="preserve">will continue </w:t>
      </w:r>
      <w:del w:id="51" w:author="Microsoft Office User" w:date="2023-01-11T12:27:00Z">
        <w:r w:rsidDel="00957541">
          <w:delText xml:space="preserve">helping </w:delText>
        </w:r>
      </w:del>
      <w:ins w:id="52" w:author="Microsoft Office User" w:date="2023-01-11T12:27:00Z">
        <w:r w:rsidR="00957541">
          <w:t>to help</w:t>
        </w:r>
        <w:r w:rsidR="00957541">
          <w:t xml:space="preserve"> </w:t>
        </w:r>
      </w:ins>
      <w:r>
        <w:t xml:space="preserve">me through </w:t>
      </w:r>
      <w:del w:id="53" w:author="Microsoft Office User" w:date="2023-01-11T12:27:00Z">
        <w:r w:rsidDel="00957541">
          <w:delText xml:space="preserve">many </w:delText>
        </w:r>
      </w:del>
      <w:r>
        <w:t xml:space="preserve">tough times where I feel like surrendering. </w:t>
      </w:r>
    </w:p>
    <w:p w14:paraId="76981F65" w14:textId="44F94D8B" w:rsidR="00957541" w:rsidRDefault="00957541">
      <w:pPr>
        <w:rPr>
          <w:ins w:id="54" w:author="Microsoft Office User" w:date="2023-01-11T12:27:00Z"/>
        </w:rPr>
      </w:pPr>
    </w:p>
    <w:p w14:paraId="2B209E0C" w14:textId="321AE1CC" w:rsidR="00957541" w:rsidRDefault="00957541">
      <w:ins w:id="55" w:author="Microsoft Office User" w:date="2023-01-11T12:27:00Z">
        <w:r>
          <w:t xml:space="preserve">Do you have other parts about yourself to add that is not about studying/academics/subjects? </w:t>
        </w:r>
      </w:ins>
      <w:ins w:id="56" w:author="Microsoft Office User" w:date="2023-01-11T12:28:00Z">
        <w:r>
          <w:t xml:space="preserve">A cause that you are passionate about or an organization that you have contributed </w:t>
        </w:r>
        <w:proofErr w:type="gramStart"/>
        <w:r>
          <w:t>to?</w:t>
        </w:r>
        <w:proofErr w:type="gramEnd"/>
        <w:r>
          <w:t xml:space="preserve"> This is to round out this short essay. </w:t>
        </w:r>
      </w:ins>
    </w:p>
    <w:p w14:paraId="0000000A" w14:textId="77777777" w:rsidR="00A900C8" w:rsidRDefault="00A900C8"/>
    <w:p w14:paraId="0000000B" w14:textId="77777777" w:rsidR="00A900C8" w:rsidRDefault="00A900C8"/>
    <w:p w14:paraId="0000000C" w14:textId="77777777" w:rsidR="00A900C8" w:rsidRDefault="00000000">
      <w:r>
        <w:rPr>
          <w:color w:val="A94442"/>
          <w:sz w:val="20"/>
          <w:szCs w:val="20"/>
          <w:highlight w:val="white"/>
        </w:rPr>
        <w:t>WHAT IS IMPORTANT TO YOU? WHY? (MAXIMUM 1500 CHARACTERS</w:t>
      </w:r>
    </w:p>
    <w:p w14:paraId="0000000D" w14:textId="2F4C482A" w:rsidR="00A900C8" w:rsidDel="00957541" w:rsidRDefault="00000000">
      <w:pPr>
        <w:rPr>
          <w:del w:id="57" w:author="Microsoft Office User" w:date="2023-01-11T12:28:00Z"/>
        </w:rPr>
      </w:pPr>
      <w:del w:id="58" w:author="Microsoft Office User" w:date="2023-01-11T12:28:00Z">
        <w:r w:rsidDel="00957541">
          <w:delText>“Take advantage of every opportunity”</w:delText>
        </w:r>
      </w:del>
    </w:p>
    <w:p w14:paraId="0000000E" w14:textId="1C795198" w:rsidR="00A900C8" w:rsidDel="00957541" w:rsidRDefault="00A900C8">
      <w:pPr>
        <w:rPr>
          <w:del w:id="59" w:author="Microsoft Office User" w:date="2023-01-11T12:28:00Z"/>
        </w:rPr>
      </w:pPr>
    </w:p>
    <w:p w14:paraId="0000000F" w14:textId="1A255BF2" w:rsidR="00A900C8" w:rsidDel="00957541" w:rsidRDefault="00000000">
      <w:pPr>
        <w:rPr>
          <w:del w:id="60" w:author="Microsoft Office User" w:date="2023-01-11T12:28:00Z"/>
        </w:rPr>
      </w:pPr>
      <w:del w:id="61" w:author="Microsoft Office User" w:date="2023-01-11T12:28:00Z">
        <w:r w:rsidDel="00957541">
          <w:delText>This quote frequently appeared in my life, yet I always took it at face value. Now though, I see it differently as it presents one important trait: courage.</w:delText>
        </w:r>
      </w:del>
    </w:p>
    <w:p w14:paraId="00000010" w14:textId="77777777" w:rsidR="00A900C8" w:rsidRDefault="00A900C8"/>
    <w:p w14:paraId="00000011" w14:textId="50B8F699" w:rsidR="00A900C8" w:rsidRDefault="00000000">
      <w:r>
        <w:t xml:space="preserve">I remember a girl in my school who was heavily criticized as the </w:t>
      </w:r>
      <w:ins w:id="62" w:author="Microsoft Office User" w:date="2023-01-11T12:37:00Z">
        <w:r w:rsidR="00957541">
          <w:t xml:space="preserve">yearbook </w:t>
        </w:r>
      </w:ins>
      <w:r>
        <w:t xml:space="preserve">leader </w:t>
      </w:r>
      <w:ins w:id="63" w:author="Microsoft Office User" w:date="2023-01-11T12:37:00Z">
        <w:r w:rsidR="00957541">
          <w:t xml:space="preserve">for an underwhelming </w:t>
        </w:r>
      </w:ins>
      <w:del w:id="64" w:author="Microsoft Office User" w:date="2023-01-11T12:37:00Z">
        <w:r w:rsidDel="00957541">
          <w:delText xml:space="preserve">for the yearbook preparations as the </w:delText>
        </w:r>
      </w:del>
      <w:r>
        <w:t>design</w:t>
      </w:r>
      <w:del w:id="65" w:author="Microsoft Office User" w:date="2023-01-11T12:37:00Z">
        <w:r w:rsidDel="00957541">
          <w:delText xml:space="preserve"> was underwhelming and unattractive</w:delText>
        </w:r>
      </w:del>
      <w:r>
        <w:t>. Th</w:t>
      </w:r>
      <w:ins w:id="66" w:author="Microsoft Office User" w:date="2023-01-11T12:37:00Z">
        <w:r w:rsidR="00957541">
          <w:t xml:space="preserve">e high stakes </w:t>
        </w:r>
      </w:ins>
      <w:del w:id="67" w:author="Microsoft Office User" w:date="2023-01-11T12:37:00Z">
        <w:r w:rsidDel="00957541">
          <w:delText>is experience made me afraid of</w:delText>
        </w:r>
      </w:del>
      <w:ins w:id="68" w:author="Microsoft Office User" w:date="2023-01-11T12:37:00Z">
        <w:r w:rsidR="00957541">
          <w:t>discouraged me from</w:t>
        </w:r>
      </w:ins>
      <w:r>
        <w:t xml:space="preserve"> being</w:t>
      </w:r>
      <w:del w:id="69" w:author="Microsoft Office User" w:date="2023-01-11T12:37:00Z">
        <w:r w:rsidDel="00957541">
          <w:delText xml:space="preserve"> </w:delText>
        </w:r>
      </w:del>
      <w:ins w:id="70" w:author="Microsoft Office User" w:date="2023-01-11T12:37:00Z">
        <w:r w:rsidR="00957541">
          <w:t xml:space="preserve"> a leader</w:t>
        </w:r>
      </w:ins>
      <w:del w:id="71" w:author="Microsoft Office User" w:date="2023-01-11T12:37:00Z">
        <w:r w:rsidDel="00957541">
          <w:delText>a leader due to its heavy responsibilities</w:delText>
        </w:r>
      </w:del>
      <w:r>
        <w:t xml:space="preserve">. However, </w:t>
      </w:r>
      <w:del w:id="72" w:author="Microsoft Office User" w:date="2023-01-11T12:49:00Z">
        <w:r w:rsidDel="00957541">
          <w:delText xml:space="preserve">as the importance of leadership became stressed, </w:delText>
        </w:r>
      </w:del>
      <w:r>
        <w:t>I realized I had to face this fear</w:t>
      </w:r>
      <w:ins w:id="73" w:author="Microsoft Office User" w:date="2023-01-11T12:49:00Z">
        <w:r w:rsidR="00957541">
          <w:t xml:space="preserve"> as I grew</w:t>
        </w:r>
      </w:ins>
      <w:r>
        <w:t xml:space="preserve">. </w:t>
      </w:r>
      <w:commentRangeStart w:id="74"/>
      <w:r>
        <w:t xml:space="preserve">I </w:t>
      </w:r>
      <w:ins w:id="75" w:author="Microsoft Office User" w:date="2023-01-11T12:50:00Z">
        <w:r w:rsidR="00957541">
          <w:t xml:space="preserve">volunteered </w:t>
        </w:r>
      </w:ins>
      <w:del w:id="76" w:author="Microsoft Office User" w:date="2023-01-11T12:50:00Z">
        <w:r w:rsidDel="00957541">
          <w:delText xml:space="preserve">did this by volunteering </w:delText>
        </w:r>
      </w:del>
      <w:r>
        <w:t>as a PIC for an event in the student council</w:t>
      </w:r>
      <w:ins w:id="77" w:author="Microsoft Office User" w:date="2023-01-11T12:50:00Z">
        <w:r w:rsidR="00957541">
          <w:t xml:space="preserve"> which</w:t>
        </w:r>
      </w:ins>
      <w:del w:id="78" w:author="Microsoft Office User" w:date="2023-01-11T12:50:00Z">
        <w:r w:rsidDel="00957541">
          <w:delText xml:space="preserve">. </w:delText>
        </w:r>
        <w:commentRangeEnd w:id="74"/>
        <w:r w:rsidDel="00957541">
          <w:commentReference w:id="74"/>
        </w:r>
        <w:commentRangeStart w:id="79"/>
        <w:r w:rsidDel="00957541">
          <w:delText>Being in this position</w:delText>
        </w:r>
      </w:del>
      <w:r>
        <w:t xml:space="preserve"> made me experience </w:t>
      </w:r>
      <w:del w:id="80" w:author="Microsoft Office User" w:date="2023-01-11T12:50:00Z">
        <w:r w:rsidDel="00957541">
          <w:delText>that even when facing hardships, fear had always over exaggerated everything in my head</w:delText>
        </w:r>
      </w:del>
      <w:ins w:id="81" w:author="Microsoft Office User" w:date="2023-01-11T12:50:00Z">
        <w:r w:rsidR="00957541">
          <w:t>being in the face of hardship and</w:t>
        </w:r>
      </w:ins>
      <w:del w:id="82" w:author="Microsoft Office User" w:date="2023-01-11T12:50:00Z">
        <w:r w:rsidDel="00957541">
          <w:delText>. This made me</w:delText>
        </w:r>
      </w:del>
      <w:r>
        <w:t xml:space="preserve"> understand what it means to have courage. </w:t>
      </w:r>
      <w:del w:id="83" w:author="Microsoft Office User" w:date="2023-01-11T12:50:00Z">
        <w:r w:rsidDel="00957541">
          <w:delText>Having courage</w:delText>
        </w:r>
      </w:del>
      <w:ins w:id="84" w:author="Microsoft Office User" w:date="2023-01-11T12:50:00Z">
        <w:r w:rsidR="00957541">
          <w:t>It</w:t>
        </w:r>
      </w:ins>
      <w:r>
        <w:t xml:space="preserve"> is allowing yourself to try</w:t>
      </w:r>
      <w:ins w:id="85" w:author="Microsoft Office User" w:date="2023-01-11T12:51:00Z">
        <w:r w:rsidR="00957541">
          <w:t xml:space="preserve"> </w:t>
        </w:r>
      </w:ins>
      <w:del w:id="86" w:author="Microsoft Office User" w:date="2023-01-11T12:51:00Z">
        <w:r w:rsidDel="00957541">
          <w:delText xml:space="preserve">, to take the first step, </w:delText>
        </w:r>
      </w:del>
      <w:r>
        <w:t>because you</w:t>
      </w:r>
      <w:ins w:id="87" w:author="Microsoft Office User" w:date="2023-01-11T12:51:00Z">
        <w:r w:rsidR="00957541">
          <w:t>’ll</w:t>
        </w:r>
      </w:ins>
      <w:r>
        <w:t xml:space="preserve"> never know your true potential until you </w:t>
      </w:r>
      <w:del w:id="88" w:author="Microsoft Office User" w:date="2023-01-11T12:51:00Z">
        <w:r w:rsidDel="00957541">
          <w:delText>start testing</w:delText>
        </w:r>
      </w:del>
      <w:ins w:id="89" w:author="Microsoft Office User" w:date="2023-01-11T12:51:00Z">
        <w:r w:rsidR="00957541">
          <w:t>test</w:t>
        </w:r>
      </w:ins>
      <w:r>
        <w:t xml:space="preserve"> your limits.</w:t>
      </w:r>
      <w:commentRangeEnd w:id="79"/>
      <w:r>
        <w:commentReference w:id="79"/>
      </w:r>
    </w:p>
    <w:p w14:paraId="00000012" w14:textId="77777777" w:rsidR="00A900C8" w:rsidRDefault="00A900C8"/>
    <w:p w14:paraId="0000001C" w14:textId="4281FE85" w:rsidR="00A900C8" w:rsidRDefault="00000000">
      <w:pPr>
        <w:rPr>
          <w:ins w:id="90" w:author="Microsoft Office User" w:date="2023-01-11T12:55:00Z"/>
        </w:rPr>
      </w:pPr>
      <w:r>
        <w:t xml:space="preserve">My courage </w:t>
      </w:r>
      <w:del w:id="91" w:author="Microsoft Office User" w:date="2023-01-11T12:54:00Z">
        <w:r w:rsidDel="00957541">
          <w:delText xml:space="preserve">has </w:delText>
        </w:r>
      </w:del>
      <w:r>
        <w:t>led me to join</w:t>
      </w:r>
      <w:ins w:id="92" w:author="Microsoft Office User" w:date="2023-01-11T12:54:00Z">
        <w:r w:rsidR="00957541">
          <w:t xml:space="preserve"> </w:t>
        </w:r>
      </w:ins>
      <w:del w:id="93" w:author="Microsoft Office User" w:date="2023-01-11T12:54:00Z">
        <w:r w:rsidDel="00957541">
          <w:delText xml:space="preserve">ing all the </w:delText>
        </w:r>
      </w:del>
      <w:r>
        <w:t>activities and leadership roles I'm involved in now. Instead of doing things passively</w:t>
      </w:r>
      <w:del w:id="94" w:author="Microsoft Office User" w:date="2023-01-11T12:54:00Z">
        <w:r w:rsidDel="00957541">
          <w:delText xml:space="preserve"> without motivation</w:delText>
        </w:r>
      </w:del>
      <w:r>
        <w:t xml:space="preserve">, I </w:t>
      </w:r>
      <w:del w:id="95" w:author="Microsoft Office User" w:date="2023-01-11T12:54:00Z">
        <w:r w:rsidDel="00957541">
          <w:delText>started being</w:delText>
        </w:r>
      </w:del>
      <w:ins w:id="96" w:author="Microsoft Office User" w:date="2023-01-11T12:54:00Z">
        <w:r w:rsidR="00957541">
          <w:t>became</w:t>
        </w:r>
      </w:ins>
      <w:r>
        <w:t xml:space="preserve"> more outspoken. Instead of limiting my passions because of </w:t>
      </w:r>
      <w:del w:id="97" w:author="Microsoft Office User" w:date="2023-01-11T12:54:00Z">
        <w:r w:rsidDel="00957541">
          <w:delText xml:space="preserve">a </w:delText>
        </w:r>
      </w:del>
      <w:r>
        <w:t xml:space="preserve">temporary dread, bravery pushed me to my limits. </w:t>
      </w:r>
      <w:ins w:id="98" w:author="Microsoft Office User" w:date="2023-01-11T12:55:00Z">
        <w:r w:rsidR="00957541">
          <w:t xml:space="preserve">Through </w:t>
        </w:r>
      </w:ins>
      <w:del w:id="99" w:author="Microsoft Office User" w:date="2023-01-11T12:55:00Z">
        <w:r w:rsidDel="00957541">
          <w:delText xml:space="preserve">I sincerely believe that through </w:delText>
        </w:r>
      </w:del>
      <w:r>
        <w:t>these</w:t>
      </w:r>
      <w:del w:id="100" w:author="Microsoft Office User" w:date="2023-01-11T12:55:00Z">
        <w:r w:rsidDel="00957541">
          <w:delText xml:space="preserve"> courage-fueled</w:delText>
        </w:r>
      </w:del>
      <w:r>
        <w:t xml:space="preserve"> experiences I have become a </w:t>
      </w:r>
      <w:del w:id="101" w:author="Microsoft Office User" w:date="2023-01-11T12:55:00Z">
        <w:r w:rsidDel="00957541">
          <w:delText xml:space="preserve">completely </w:delText>
        </w:r>
      </w:del>
      <w:r>
        <w:t xml:space="preserve">different person. Without this tenacity, I wouldn’t have been able to develop my character, interests, or skills. </w:t>
      </w:r>
      <w:del w:id="102" w:author="Microsoft Office User" w:date="2023-01-11T12:55:00Z">
        <w:r w:rsidDel="00957541">
          <w:delText>Hence, I know that this boldness will continue to guide me in improving as an individual.</w:delText>
        </w:r>
      </w:del>
    </w:p>
    <w:p w14:paraId="100E0D2F" w14:textId="143EA183" w:rsidR="00957541" w:rsidRDefault="00957541">
      <w:pPr>
        <w:rPr>
          <w:ins w:id="103" w:author="Microsoft Office User" w:date="2023-01-11T12:55:00Z"/>
        </w:rPr>
      </w:pPr>
    </w:p>
    <w:p w14:paraId="41C6ECD1" w14:textId="0C0F18FC" w:rsidR="00957541" w:rsidRDefault="00957541">
      <w:pPr>
        <w:rPr>
          <w:ins w:id="104" w:author="Microsoft Office User" w:date="2023-01-11T12:55:00Z"/>
        </w:rPr>
      </w:pPr>
    </w:p>
    <w:p w14:paraId="3A3E34A5" w14:textId="3FC98DA1" w:rsidR="00957541" w:rsidRPr="00957541" w:rsidRDefault="00957541">
      <w:pPr>
        <w:rPr>
          <w:ins w:id="105" w:author="Microsoft Office User" w:date="2023-01-11T12:55:00Z"/>
        </w:rPr>
      </w:pPr>
      <w:ins w:id="106" w:author="Microsoft Office User" w:date="2023-01-11T12:55:00Z">
        <w:r>
          <w:t>Was there a transition between when you were afra</w:t>
        </w:r>
      </w:ins>
      <w:ins w:id="107" w:author="Microsoft Office User" w:date="2023-01-11T12:56:00Z">
        <w:r>
          <w:t xml:space="preserve">id and when you started being brave? What were some hardships that you experienced and </w:t>
        </w:r>
        <w:r>
          <w:rPr>
            <w:i/>
            <w:iCs/>
          </w:rPr>
          <w:t xml:space="preserve">how </w:t>
        </w:r>
        <w:r>
          <w:t>did you use this to your advantage? Specify these instances</w:t>
        </w:r>
      </w:ins>
      <w:ins w:id="108" w:author="Microsoft Office User" w:date="2023-01-11T12:57:00Z">
        <w:r>
          <w:t xml:space="preserve"> your progress seems more tangible. </w:t>
        </w:r>
      </w:ins>
    </w:p>
    <w:p w14:paraId="086DAF79" w14:textId="77777777" w:rsidR="00957541" w:rsidRDefault="00957541"/>
    <w:sectPr w:rsidR="009575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4" w:author="Sharon ALL-in" w:date="2023-01-11T07:52:00Z" w:initials="">
    <w:p w14:paraId="00000021" w14:textId="77777777" w:rsidR="00A900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the outcome after u finally decide to be brave in this situation?</w:t>
      </w:r>
    </w:p>
  </w:comment>
  <w:comment w:id="79" w:author="Sharon ALL-in" w:date="2023-01-11T07:52:00Z" w:initials="">
    <w:p w14:paraId="00000020" w14:textId="77777777" w:rsidR="00A900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can replace part of these sentences with the outcome after u become the PIC (previous sentence)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1" w15:done="0"/>
  <w15:commentEx w15:paraId="000000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1" w16cid:durableId="27695240"/>
  <w16cid:commentId w16cid:paraId="00000020" w16cid:durableId="27695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C8"/>
    <w:rsid w:val="004D7BD2"/>
    <w:rsid w:val="00957541"/>
    <w:rsid w:val="00A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579B"/>
  <w15:docId w15:val="{32957FAA-1421-4687-928A-5E7392B4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5754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2023-01-11T08:20:00Z</dcterms:created>
  <dcterms:modified xsi:type="dcterms:W3CDTF">2023-01-11T20:57:00Z</dcterms:modified>
</cp:coreProperties>
</file>