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913BA"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b/>
          <w:bCs/>
          <w:color w:val="000000"/>
          <w:sz w:val="22"/>
          <w:szCs w:val="22"/>
        </w:rPr>
        <w:t>Describe a situation you witnessed, or were involved in, where someone was treated unfairly or discriminated against. How did you respond, and would you do anything differently if that situation occurred again?(120)</w:t>
      </w:r>
    </w:p>
    <w:p w14:paraId="5D869099" w14:textId="77777777" w:rsidR="00AA6DD1" w:rsidRPr="00AA6DD1" w:rsidRDefault="00AA6DD1" w:rsidP="00AA6DD1">
      <w:pPr>
        <w:rPr>
          <w:rFonts w:ascii="Times New Roman" w:eastAsia="Times New Roman" w:hAnsi="Times New Roman" w:cs="Times New Roman"/>
        </w:rPr>
      </w:pPr>
    </w:p>
    <w:p w14:paraId="0043BD64" w14:textId="2C1A068E"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 xml:space="preserve">I was in 4th grade when I witnessed </w:t>
      </w:r>
      <w:commentRangeStart w:id="0"/>
      <w:r w:rsidRPr="00AA6DD1">
        <w:rPr>
          <w:rFonts w:ascii="Arial" w:eastAsia="Times New Roman" w:hAnsi="Arial" w:cs="Arial"/>
          <w:color w:val="000000"/>
          <w:sz w:val="22"/>
          <w:szCs w:val="22"/>
        </w:rPr>
        <w:t xml:space="preserve">a person </w:t>
      </w:r>
      <w:commentRangeEnd w:id="0"/>
      <w:r w:rsidR="008C5229">
        <w:rPr>
          <w:rStyle w:val="CommentReference"/>
        </w:rPr>
        <w:commentReference w:id="0"/>
      </w:r>
      <w:r w:rsidRPr="00AA6DD1">
        <w:rPr>
          <w:rFonts w:ascii="Arial" w:eastAsia="Times New Roman" w:hAnsi="Arial" w:cs="Arial"/>
          <w:color w:val="000000"/>
          <w:sz w:val="22"/>
          <w:szCs w:val="22"/>
        </w:rPr>
        <w:t>getting</w:t>
      </w:r>
      <w:r w:rsidR="006640A5">
        <w:rPr>
          <w:rFonts w:ascii="Arial" w:eastAsia="Times New Roman" w:hAnsi="Arial" w:cs="Arial"/>
          <w:color w:val="000000"/>
          <w:sz w:val="22"/>
          <w:szCs w:val="22"/>
        </w:rPr>
        <w:t xml:space="preserve"> bullied. He was always </w:t>
      </w:r>
      <w:ins w:id="1" w:author="Microsoft Office User" w:date="2022-12-07T19:45:00Z">
        <w:r w:rsidR="006640A5">
          <w:rPr>
            <w:rFonts w:ascii="Arial" w:eastAsia="Times New Roman" w:hAnsi="Arial" w:cs="Arial"/>
            <w:color w:val="000000"/>
            <w:sz w:val="22"/>
            <w:szCs w:val="22"/>
          </w:rPr>
          <w:t>excluded</w:t>
        </w:r>
      </w:ins>
      <w:r w:rsidRPr="00AA6DD1">
        <w:rPr>
          <w:rFonts w:ascii="Arial" w:eastAsia="Times New Roman" w:hAnsi="Arial" w:cs="Arial"/>
          <w:color w:val="000000"/>
          <w:sz w:val="22"/>
          <w:szCs w:val="22"/>
        </w:rPr>
        <w:t xml:space="preserve"> and </w:t>
      </w:r>
      <w:commentRangeStart w:id="2"/>
      <w:r w:rsidRPr="00AA6DD1">
        <w:rPr>
          <w:rFonts w:ascii="Arial" w:eastAsia="Times New Roman" w:hAnsi="Arial" w:cs="Arial"/>
          <w:color w:val="000000"/>
          <w:sz w:val="22"/>
          <w:szCs w:val="22"/>
        </w:rPr>
        <w:t>treated unfairly</w:t>
      </w:r>
      <w:commentRangeEnd w:id="2"/>
      <w:r w:rsidR="008C5229">
        <w:rPr>
          <w:rStyle w:val="CommentReference"/>
        </w:rPr>
        <w:commentReference w:id="2"/>
      </w:r>
      <w:r w:rsidRPr="00AA6DD1">
        <w:rPr>
          <w:rFonts w:ascii="Arial" w:eastAsia="Times New Roman" w:hAnsi="Arial" w:cs="Arial"/>
          <w:color w:val="000000"/>
          <w:sz w:val="22"/>
          <w:szCs w:val="22"/>
        </w:rPr>
        <w:t xml:space="preserve"> by the others due to being autistic.</w:t>
      </w:r>
    </w:p>
    <w:p w14:paraId="41C54ADE" w14:textId="77777777" w:rsidR="00AA6DD1" w:rsidRPr="00AA6DD1" w:rsidRDefault="00AA6DD1" w:rsidP="00AA6DD1">
      <w:pPr>
        <w:rPr>
          <w:rFonts w:ascii="Times New Roman" w:eastAsia="Times New Roman" w:hAnsi="Times New Roman" w:cs="Times New Roman"/>
        </w:rPr>
      </w:pPr>
    </w:p>
    <w:p w14:paraId="48D60090" w14:textId="77777777" w:rsidR="00AA6DD1" w:rsidRPr="00AA6DD1" w:rsidRDefault="00AA6DD1" w:rsidP="00AA6DD1">
      <w:pPr>
        <w:rPr>
          <w:rFonts w:ascii="Times New Roman" w:eastAsia="Times New Roman" w:hAnsi="Times New Roman" w:cs="Times New Roman"/>
        </w:rPr>
      </w:pPr>
      <w:commentRangeStart w:id="3"/>
      <w:r w:rsidRPr="00AA6DD1">
        <w:rPr>
          <w:rFonts w:ascii="Arial" w:eastAsia="Times New Roman" w:hAnsi="Arial" w:cs="Arial"/>
          <w:color w:val="000000"/>
          <w:sz w:val="22"/>
          <w:szCs w:val="22"/>
        </w:rPr>
        <w:t>The first thing that popped up in my mind was to try and stop it somehow</w:t>
      </w:r>
      <w:commentRangeEnd w:id="3"/>
      <w:r w:rsidR="00DE0084">
        <w:rPr>
          <w:rStyle w:val="CommentReference"/>
        </w:rPr>
        <w:commentReference w:id="3"/>
      </w:r>
      <w:r w:rsidRPr="00AA6DD1">
        <w:rPr>
          <w:rFonts w:ascii="Arial" w:eastAsia="Times New Roman" w:hAnsi="Arial" w:cs="Arial"/>
          <w:color w:val="000000"/>
          <w:sz w:val="22"/>
          <w:szCs w:val="22"/>
        </w:rPr>
        <w:t xml:space="preserve">. But being inexperienced, I just told the bullies to stop teasing him and reported the case to the teacher. This lessened the severity of the bullying </w:t>
      </w:r>
      <w:commentRangeStart w:id="4"/>
      <w:r w:rsidRPr="00AA6DD1">
        <w:rPr>
          <w:rFonts w:ascii="Arial" w:eastAsia="Times New Roman" w:hAnsi="Arial" w:cs="Arial"/>
          <w:color w:val="000000"/>
          <w:sz w:val="22"/>
          <w:szCs w:val="22"/>
        </w:rPr>
        <w:t>but it was obvious that he was still affected by it.</w:t>
      </w:r>
      <w:commentRangeEnd w:id="4"/>
      <w:r w:rsidR="00DE0084">
        <w:rPr>
          <w:rStyle w:val="CommentReference"/>
        </w:rPr>
        <w:commentReference w:id="4"/>
      </w:r>
    </w:p>
    <w:p w14:paraId="54E07B57" w14:textId="77777777" w:rsidR="00AA6DD1" w:rsidRPr="00AA6DD1" w:rsidRDefault="00AA6DD1" w:rsidP="00AA6DD1">
      <w:pPr>
        <w:rPr>
          <w:rFonts w:ascii="Times New Roman" w:eastAsia="Times New Roman" w:hAnsi="Times New Roman" w:cs="Times New Roman"/>
        </w:rPr>
      </w:pPr>
    </w:p>
    <w:p w14:paraId="42E88914"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 xml:space="preserve">If I could go back in time, I would definitely take a different approach. Rather than reporting first, I think that comforting the person and </w:t>
      </w:r>
      <w:commentRangeStart w:id="5"/>
      <w:r w:rsidRPr="00AA6DD1">
        <w:rPr>
          <w:rFonts w:ascii="Arial" w:eastAsia="Times New Roman" w:hAnsi="Arial" w:cs="Arial"/>
          <w:color w:val="000000"/>
          <w:sz w:val="22"/>
          <w:szCs w:val="22"/>
        </w:rPr>
        <w:t xml:space="preserve">teaching him how to deal with the bully </w:t>
      </w:r>
      <w:commentRangeEnd w:id="5"/>
      <w:r w:rsidR="00343DF8">
        <w:rPr>
          <w:rStyle w:val="CommentReference"/>
        </w:rPr>
        <w:commentReference w:id="5"/>
      </w:r>
      <w:r w:rsidRPr="00AA6DD1">
        <w:rPr>
          <w:rFonts w:ascii="Arial" w:eastAsia="Times New Roman" w:hAnsi="Arial" w:cs="Arial"/>
          <w:color w:val="000000"/>
          <w:sz w:val="22"/>
          <w:szCs w:val="22"/>
        </w:rPr>
        <w:t>is the first priority.</w:t>
      </w:r>
    </w:p>
    <w:p w14:paraId="6DDFA140" w14:textId="77777777" w:rsidR="00AA6DD1" w:rsidRPr="00AA6DD1" w:rsidRDefault="00AA6DD1" w:rsidP="00AA6DD1">
      <w:pPr>
        <w:rPr>
          <w:rFonts w:ascii="Times New Roman" w:eastAsia="Times New Roman" w:hAnsi="Times New Roman" w:cs="Times New Roman"/>
        </w:rPr>
      </w:pPr>
    </w:p>
    <w:p w14:paraId="743975C0" w14:textId="77777777" w:rsidR="00343DF8" w:rsidRDefault="00343DF8" w:rsidP="00AA6DD1">
      <w:pPr>
        <w:rPr>
          <w:rFonts w:ascii="Arial" w:eastAsia="Times New Roman" w:hAnsi="Arial" w:cs="Arial"/>
          <w:bCs/>
          <w:color w:val="000000"/>
          <w:sz w:val="22"/>
          <w:szCs w:val="22"/>
        </w:rPr>
      </w:pPr>
    </w:p>
    <w:p w14:paraId="7082169D" w14:textId="62DA8552" w:rsidR="00AA6DD1" w:rsidRPr="0072253B" w:rsidRDefault="00343DF8" w:rsidP="00AA6DD1">
      <w:pPr>
        <w:rPr>
          <w:rFonts w:eastAsia="Times New Roman" w:cs="Arial"/>
          <w:bCs/>
          <w:color w:val="2F5496" w:themeColor="accent1" w:themeShade="BF"/>
          <w:sz w:val="22"/>
          <w:szCs w:val="22"/>
        </w:rPr>
      </w:pPr>
      <w:r w:rsidRPr="0072253B">
        <w:rPr>
          <w:rFonts w:eastAsia="Times New Roman" w:cs="Arial"/>
          <w:bCs/>
          <w:color w:val="2F5496" w:themeColor="accent1" w:themeShade="BF"/>
          <w:sz w:val="22"/>
          <w:szCs w:val="22"/>
        </w:rPr>
        <w:t>Hi David,</w:t>
      </w:r>
    </w:p>
    <w:p w14:paraId="214B30B9" w14:textId="32319E36" w:rsidR="00343DF8" w:rsidRPr="0072253B" w:rsidRDefault="00343DF8" w:rsidP="00AA6DD1">
      <w:pPr>
        <w:rPr>
          <w:rFonts w:eastAsia="Times New Roman" w:cs="Arial"/>
          <w:bCs/>
          <w:color w:val="2F5496" w:themeColor="accent1" w:themeShade="BF"/>
          <w:sz w:val="22"/>
          <w:szCs w:val="22"/>
        </w:rPr>
      </w:pPr>
      <w:r w:rsidRPr="0072253B">
        <w:rPr>
          <w:rFonts w:eastAsia="Times New Roman" w:cs="Arial"/>
          <w:bCs/>
          <w:color w:val="2F5496" w:themeColor="accent1" w:themeShade="BF"/>
          <w:sz w:val="22"/>
          <w:szCs w:val="22"/>
        </w:rPr>
        <w:t>This is definitely a tough prompt</w:t>
      </w:r>
      <w:r w:rsidR="009F5A21" w:rsidRPr="0072253B">
        <w:rPr>
          <w:rFonts w:eastAsia="Times New Roman" w:cs="Arial"/>
          <w:bCs/>
          <w:color w:val="2F5496" w:themeColor="accent1" w:themeShade="BF"/>
          <w:sz w:val="22"/>
          <w:szCs w:val="22"/>
        </w:rPr>
        <w:t xml:space="preserve"> that elicits </w:t>
      </w:r>
      <w:r w:rsidR="00AE3C60" w:rsidRPr="0072253B">
        <w:rPr>
          <w:rFonts w:eastAsia="Times New Roman" w:cs="Arial"/>
          <w:bCs/>
          <w:color w:val="2F5496" w:themeColor="accent1" w:themeShade="BF"/>
          <w:sz w:val="22"/>
          <w:szCs w:val="22"/>
        </w:rPr>
        <w:t xml:space="preserve">an </w:t>
      </w:r>
      <w:r w:rsidR="009F5A21" w:rsidRPr="0072253B">
        <w:rPr>
          <w:rFonts w:eastAsia="Times New Roman" w:cs="Arial"/>
          <w:bCs/>
          <w:color w:val="2F5496" w:themeColor="accent1" w:themeShade="BF"/>
          <w:sz w:val="22"/>
          <w:szCs w:val="22"/>
        </w:rPr>
        <w:t>emotional response</w:t>
      </w:r>
      <w:r w:rsidR="00AE3C60" w:rsidRPr="0072253B">
        <w:rPr>
          <w:rFonts w:eastAsia="Times New Roman" w:cs="Arial"/>
          <w:bCs/>
          <w:color w:val="2F5496" w:themeColor="accent1" w:themeShade="BF"/>
          <w:sz w:val="22"/>
          <w:szCs w:val="22"/>
        </w:rPr>
        <w:t xml:space="preserve"> from readers</w:t>
      </w:r>
      <w:r w:rsidR="009F5A21" w:rsidRPr="0072253B">
        <w:rPr>
          <w:rFonts w:eastAsia="Times New Roman" w:cs="Arial"/>
          <w:bCs/>
          <w:color w:val="2F5496" w:themeColor="accent1" w:themeShade="BF"/>
          <w:sz w:val="22"/>
          <w:szCs w:val="22"/>
        </w:rPr>
        <w:t xml:space="preserve">. You’ve witnessed a bullying done to someone incapable of defending himself, and I admired </w:t>
      </w:r>
      <w:r w:rsidR="00AE3C60" w:rsidRPr="0072253B">
        <w:rPr>
          <w:rFonts w:eastAsia="Times New Roman" w:cs="Arial"/>
          <w:bCs/>
          <w:color w:val="2F5496" w:themeColor="accent1" w:themeShade="BF"/>
          <w:sz w:val="22"/>
          <w:szCs w:val="22"/>
        </w:rPr>
        <w:t xml:space="preserve">your </w:t>
      </w:r>
      <w:r w:rsidR="00432FFA" w:rsidRPr="0072253B">
        <w:rPr>
          <w:rFonts w:eastAsia="Times New Roman" w:cs="Arial"/>
          <w:bCs/>
          <w:color w:val="2F5496" w:themeColor="accent1" w:themeShade="BF"/>
          <w:sz w:val="22"/>
          <w:szCs w:val="22"/>
        </w:rPr>
        <w:t xml:space="preserve">effort in helping him. </w:t>
      </w:r>
    </w:p>
    <w:p w14:paraId="5A2E6A21" w14:textId="77777777" w:rsidR="009F5A21" w:rsidRPr="0072253B" w:rsidRDefault="009F5A21" w:rsidP="00AA6DD1">
      <w:pPr>
        <w:rPr>
          <w:rFonts w:eastAsia="Times New Roman" w:cs="Arial"/>
          <w:bCs/>
          <w:color w:val="2F5496" w:themeColor="accent1" w:themeShade="BF"/>
          <w:sz w:val="22"/>
          <w:szCs w:val="22"/>
        </w:rPr>
      </w:pPr>
    </w:p>
    <w:p w14:paraId="4204BB50" w14:textId="797FBC28" w:rsidR="009F5A21" w:rsidRPr="0072253B" w:rsidRDefault="009F5A21" w:rsidP="00AA6DD1">
      <w:pPr>
        <w:rPr>
          <w:rFonts w:eastAsia="Times New Roman" w:cs="Arial"/>
          <w:bCs/>
          <w:color w:val="2F5496" w:themeColor="accent1" w:themeShade="BF"/>
          <w:sz w:val="22"/>
          <w:szCs w:val="22"/>
        </w:rPr>
      </w:pPr>
      <w:r w:rsidRPr="0072253B">
        <w:rPr>
          <w:rFonts w:eastAsia="Times New Roman" w:cs="Arial"/>
          <w:bCs/>
          <w:color w:val="2F5496" w:themeColor="accent1" w:themeShade="BF"/>
          <w:sz w:val="22"/>
          <w:szCs w:val="22"/>
        </w:rPr>
        <w:t xml:space="preserve">However, this short prompt is a chance for you to show your personal growth. You can be more </w:t>
      </w:r>
      <w:r w:rsidR="00432FFA" w:rsidRPr="0072253B">
        <w:rPr>
          <w:rFonts w:eastAsia="Times New Roman" w:cs="Arial"/>
          <w:bCs/>
          <w:color w:val="2F5496" w:themeColor="accent1" w:themeShade="BF"/>
          <w:sz w:val="22"/>
          <w:szCs w:val="22"/>
        </w:rPr>
        <w:t>honest</w:t>
      </w:r>
      <w:r w:rsidRPr="0072253B">
        <w:rPr>
          <w:rFonts w:eastAsia="Times New Roman" w:cs="Arial"/>
          <w:bCs/>
          <w:color w:val="2F5496" w:themeColor="accent1" w:themeShade="BF"/>
          <w:sz w:val="22"/>
          <w:szCs w:val="22"/>
        </w:rPr>
        <w:t xml:space="preserve"> with what the bullies did to your friend/classmate/peer. I’ve left comments above to help you clarify more details. </w:t>
      </w:r>
    </w:p>
    <w:p w14:paraId="3181E29E" w14:textId="77777777" w:rsidR="009F5A21" w:rsidRPr="0072253B" w:rsidRDefault="009F5A21" w:rsidP="00AA6DD1">
      <w:pPr>
        <w:rPr>
          <w:rFonts w:eastAsia="Times New Roman" w:cs="Arial"/>
          <w:bCs/>
          <w:color w:val="2F5496" w:themeColor="accent1" w:themeShade="BF"/>
          <w:sz w:val="22"/>
          <w:szCs w:val="22"/>
        </w:rPr>
      </w:pPr>
    </w:p>
    <w:p w14:paraId="4011E2AF" w14:textId="03AB8298" w:rsidR="009F5A21" w:rsidRPr="0072253B" w:rsidRDefault="00751F5E" w:rsidP="00AA6DD1">
      <w:pPr>
        <w:rPr>
          <w:rFonts w:eastAsia="Times New Roman" w:cs="Arial"/>
          <w:bCs/>
          <w:color w:val="2F5496" w:themeColor="accent1" w:themeShade="BF"/>
          <w:sz w:val="22"/>
          <w:szCs w:val="22"/>
        </w:rPr>
      </w:pPr>
      <w:r w:rsidRPr="0072253B">
        <w:rPr>
          <w:rFonts w:eastAsia="Times New Roman" w:cs="Arial"/>
          <w:bCs/>
          <w:color w:val="2F5496" w:themeColor="accent1" w:themeShade="BF"/>
          <w:sz w:val="22"/>
          <w:szCs w:val="22"/>
        </w:rPr>
        <w:t>Most importantly, the admissions officer wants to see how you felt when you witnessed such an act. Here are some questions to help you perfect your answer:</w:t>
      </w:r>
    </w:p>
    <w:p w14:paraId="0BE24CDD" w14:textId="3A13AD26" w:rsidR="00751F5E" w:rsidRPr="0072253B" w:rsidRDefault="00751F5E" w:rsidP="00751F5E">
      <w:pPr>
        <w:pStyle w:val="ListParagraph"/>
        <w:numPr>
          <w:ilvl w:val="0"/>
          <w:numId w:val="1"/>
        </w:numPr>
        <w:rPr>
          <w:rFonts w:eastAsia="Times New Roman" w:cs="Arial"/>
          <w:bCs/>
          <w:color w:val="2F5496" w:themeColor="accent1" w:themeShade="BF"/>
          <w:sz w:val="22"/>
          <w:szCs w:val="22"/>
        </w:rPr>
      </w:pPr>
      <w:r w:rsidRPr="0072253B">
        <w:rPr>
          <w:rFonts w:eastAsia="Times New Roman" w:cs="Arial"/>
          <w:bCs/>
          <w:color w:val="2F5496" w:themeColor="accent1" w:themeShade="BF"/>
          <w:sz w:val="22"/>
          <w:szCs w:val="22"/>
        </w:rPr>
        <w:t>What prompted you to take actions against the bullies?</w:t>
      </w:r>
      <w:r w:rsidR="00313899" w:rsidRPr="0072253B">
        <w:rPr>
          <w:rFonts w:eastAsia="Times New Roman" w:cs="Arial"/>
          <w:bCs/>
          <w:color w:val="2F5496" w:themeColor="accent1" w:themeShade="BF"/>
          <w:sz w:val="22"/>
          <w:szCs w:val="22"/>
        </w:rPr>
        <w:t xml:space="preserve"> How did you feel seeing someone vulnerable?</w:t>
      </w:r>
    </w:p>
    <w:p w14:paraId="20FE6524" w14:textId="1455C92E" w:rsidR="00751F5E" w:rsidRPr="0072253B" w:rsidRDefault="00751F5E" w:rsidP="00751F5E">
      <w:pPr>
        <w:pStyle w:val="ListParagraph"/>
        <w:numPr>
          <w:ilvl w:val="0"/>
          <w:numId w:val="1"/>
        </w:numPr>
        <w:rPr>
          <w:rFonts w:eastAsia="Times New Roman" w:cs="Arial"/>
          <w:bCs/>
          <w:color w:val="2F5496" w:themeColor="accent1" w:themeShade="BF"/>
          <w:sz w:val="22"/>
          <w:szCs w:val="22"/>
        </w:rPr>
      </w:pPr>
      <w:r w:rsidRPr="0072253B">
        <w:rPr>
          <w:rFonts w:eastAsia="Times New Roman" w:cs="Arial"/>
          <w:bCs/>
          <w:color w:val="2F5496" w:themeColor="accent1" w:themeShade="BF"/>
          <w:sz w:val="22"/>
          <w:szCs w:val="22"/>
        </w:rPr>
        <w:t xml:space="preserve">Did your parents instil these </w:t>
      </w:r>
      <w:r w:rsidR="00313899" w:rsidRPr="0072253B">
        <w:rPr>
          <w:rFonts w:eastAsia="Times New Roman" w:cs="Arial"/>
          <w:bCs/>
          <w:color w:val="2F5496" w:themeColor="accent1" w:themeShade="BF"/>
          <w:sz w:val="22"/>
          <w:szCs w:val="22"/>
        </w:rPr>
        <w:t xml:space="preserve">moral values to help a friend in need? </w:t>
      </w:r>
    </w:p>
    <w:p w14:paraId="1D417F61" w14:textId="17584434" w:rsidR="00C00649" w:rsidRPr="0072253B" w:rsidRDefault="00C00649" w:rsidP="00C00649">
      <w:pPr>
        <w:pStyle w:val="ListParagraph"/>
        <w:numPr>
          <w:ilvl w:val="0"/>
          <w:numId w:val="1"/>
        </w:numPr>
        <w:rPr>
          <w:rFonts w:eastAsia="Times New Roman" w:cs="Arial"/>
          <w:bCs/>
          <w:color w:val="2F5496" w:themeColor="accent1" w:themeShade="BF"/>
          <w:sz w:val="22"/>
          <w:szCs w:val="22"/>
        </w:rPr>
      </w:pPr>
      <w:r w:rsidRPr="0072253B">
        <w:rPr>
          <w:rFonts w:eastAsia="Times New Roman" w:cs="Arial"/>
          <w:bCs/>
          <w:color w:val="2F5496" w:themeColor="accent1" w:themeShade="BF"/>
          <w:sz w:val="22"/>
          <w:szCs w:val="22"/>
        </w:rPr>
        <w:t>After the bullying lessened, how did you come to the conclusion that the victim was still affected? It’s okay to be more explicit.</w:t>
      </w:r>
    </w:p>
    <w:p w14:paraId="4FAF6646" w14:textId="77777777" w:rsidR="00C00649" w:rsidRPr="0072253B" w:rsidRDefault="00C00649" w:rsidP="00C00649">
      <w:pPr>
        <w:rPr>
          <w:rFonts w:eastAsia="Times New Roman" w:cs="Arial"/>
          <w:bCs/>
          <w:color w:val="2F5496" w:themeColor="accent1" w:themeShade="BF"/>
          <w:sz w:val="22"/>
          <w:szCs w:val="22"/>
        </w:rPr>
      </w:pPr>
    </w:p>
    <w:p w14:paraId="303D3298" w14:textId="7ECB65E9" w:rsidR="00C00649" w:rsidRPr="0072253B" w:rsidRDefault="00C00649" w:rsidP="00C00649">
      <w:pPr>
        <w:rPr>
          <w:rFonts w:eastAsia="Times New Roman" w:cs="Arial"/>
          <w:bCs/>
          <w:color w:val="2F5496" w:themeColor="accent1" w:themeShade="BF"/>
          <w:sz w:val="22"/>
          <w:szCs w:val="22"/>
        </w:rPr>
      </w:pPr>
      <w:r w:rsidRPr="0072253B">
        <w:rPr>
          <w:rFonts w:eastAsia="Times New Roman" w:cs="Arial"/>
          <w:bCs/>
          <w:color w:val="2F5496" w:themeColor="accent1" w:themeShade="BF"/>
          <w:sz w:val="22"/>
          <w:szCs w:val="22"/>
        </w:rPr>
        <w:t xml:space="preserve">In the ending, I </w:t>
      </w:r>
      <w:r w:rsidR="00837D95" w:rsidRPr="0072253B">
        <w:rPr>
          <w:rFonts w:eastAsia="Times New Roman" w:cs="Arial"/>
          <w:bCs/>
          <w:color w:val="2F5496" w:themeColor="accent1" w:themeShade="BF"/>
          <w:sz w:val="22"/>
          <w:szCs w:val="22"/>
        </w:rPr>
        <w:t xml:space="preserve">honestly feel </w:t>
      </w:r>
      <w:r w:rsidRPr="0072253B">
        <w:rPr>
          <w:rFonts w:eastAsia="Times New Roman" w:cs="Arial"/>
          <w:bCs/>
          <w:color w:val="2F5496" w:themeColor="accent1" w:themeShade="BF"/>
          <w:sz w:val="22"/>
          <w:szCs w:val="22"/>
        </w:rPr>
        <w:t xml:space="preserve">teaching your peer </w:t>
      </w:r>
      <w:r w:rsidR="00837D95" w:rsidRPr="0072253B">
        <w:rPr>
          <w:rFonts w:eastAsia="Times New Roman" w:cs="Arial"/>
          <w:bCs/>
          <w:color w:val="2F5496" w:themeColor="accent1" w:themeShade="BF"/>
          <w:sz w:val="22"/>
          <w:szCs w:val="22"/>
        </w:rPr>
        <w:t>to deal</w:t>
      </w:r>
      <w:r w:rsidRPr="0072253B">
        <w:rPr>
          <w:rFonts w:eastAsia="Times New Roman" w:cs="Arial"/>
          <w:bCs/>
          <w:color w:val="2F5496" w:themeColor="accent1" w:themeShade="BF"/>
          <w:sz w:val="22"/>
          <w:szCs w:val="22"/>
        </w:rPr>
        <w:t xml:space="preserve"> with the bullies may not be the best approach since both of you </w:t>
      </w:r>
      <w:r w:rsidR="00871C7A" w:rsidRPr="0072253B">
        <w:rPr>
          <w:rFonts w:eastAsia="Times New Roman" w:cs="Arial"/>
          <w:bCs/>
          <w:color w:val="2F5496" w:themeColor="accent1" w:themeShade="BF"/>
          <w:sz w:val="22"/>
          <w:szCs w:val="22"/>
        </w:rPr>
        <w:t>are still in 4</w:t>
      </w:r>
      <w:r w:rsidR="00871C7A" w:rsidRPr="0072253B">
        <w:rPr>
          <w:rFonts w:eastAsia="Times New Roman" w:cs="Arial"/>
          <w:bCs/>
          <w:color w:val="2F5496" w:themeColor="accent1" w:themeShade="BF"/>
          <w:sz w:val="22"/>
          <w:szCs w:val="22"/>
          <w:vertAlign w:val="superscript"/>
        </w:rPr>
        <w:t>th</w:t>
      </w:r>
      <w:r w:rsidR="00871C7A" w:rsidRPr="0072253B">
        <w:rPr>
          <w:rFonts w:eastAsia="Times New Roman" w:cs="Arial"/>
          <w:bCs/>
          <w:color w:val="2F5496" w:themeColor="accent1" w:themeShade="BF"/>
          <w:sz w:val="22"/>
          <w:szCs w:val="22"/>
        </w:rPr>
        <w:t xml:space="preserve"> grade. The better approach is the first one, which is comforting your peer. Maybe you can elaborate that you want to be a good friend to him instead? </w:t>
      </w:r>
    </w:p>
    <w:p w14:paraId="72AD8538" w14:textId="77777777" w:rsidR="00871C7A" w:rsidRPr="00871C7A" w:rsidRDefault="00871C7A" w:rsidP="00C00649">
      <w:pPr>
        <w:rPr>
          <w:rFonts w:ascii="Arial" w:eastAsia="Times New Roman" w:hAnsi="Arial" w:cs="Arial"/>
          <w:bCs/>
          <w:color w:val="2F5496" w:themeColor="accent1" w:themeShade="BF"/>
          <w:sz w:val="22"/>
          <w:szCs w:val="22"/>
        </w:rPr>
      </w:pPr>
    </w:p>
    <w:p w14:paraId="00C157E6" w14:textId="77777777" w:rsidR="00313899" w:rsidRPr="00871C7A" w:rsidRDefault="00313899" w:rsidP="00313899">
      <w:pPr>
        <w:pStyle w:val="ListParagraph"/>
        <w:rPr>
          <w:rFonts w:ascii="Arial" w:eastAsia="Times New Roman" w:hAnsi="Arial" w:cs="Arial"/>
          <w:bCs/>
          <w:color w:val="2F5496" w:themeColor="accent1" w:themeShade="BF"/>
          <w:sz w:val="22"/>
          <w:szCs w:val="22"/>
        </w:rPr>
      </w:pPr>
    </w:p>
    <w:p w14:paraId="3739FE0D" w14:textId="1C6E4E99" w:rsidR="00AA6DD1" w:rsidRPr="00AA6DD1" w:rsidRDefault="00AA6DD1" w:rsidP="00AA6DD1">
      <w:pPr>
        <w:rPr>
          <w:rFonts w:ascii="Arial" w:eastAsia="Times New Roman" w:hAnsi="Arial" w:cs="Arial"/>
          <w:b/>
          <w:bCs/>
          <w:color w:val="000000"/>
          <w:sz w:val="22"/>
          <w:szCs w:val="22"/>
        </w:rPr>
      </w:pPr>
      <w:r w:rsidRPr="00AA6DD1">
        <w:rPr>
          <w:rFonts w:ascii="Arial" w:eastAsia="Times New Roman" w:hAnsi="Arial" w:cs="Arial"/>
          <w:b/>
          <w:bCs/>
          <w:color w:val="000000"/>
          <w:sz w:val="22"/>
          <w:szCs w:val="22"/>
        </w:rPr>
        <w:t xml:space="preserve">Briefly describe a personal goal you have set for yourself, and how long you have been working to achieve this goal. </w:t>
      </w:r>
      <w:r w:rsidRPr="009A18BD">
        <w:rPr>
          <w:rFonts w:ascii="Arial" w:eastAsia="Times New Roman" w:hAnsi="Arial" w:cs="Arial"/>
          <w:b/>
          <w:bCs/>
          <w:color w:val="000000"/>
          <w:sz w:val="22"/>
          <w:szCs w:val="22"/>
          <w:highlight w:val="yellow"/>
        </w:rPr>
        <w:t>Who did you turn to for advice or help, and what was their role</w:t>
      </w:r>
      <w:r w:rsidRPr="00AA6DD1">
        <w:rPr>
          <w:rFonts w:ascii="Arial" w:eastAsia="Times New Roman" w:hAnsi="Arial" w:cs="Arial"/>
          <w:b/>
          <w:bCs/>
          <w:color w:val="000000"/>
          <w:sz w:val="22"/>
          <w:szCs w:val="22"/>
        </w:rPr>
        <w:t>? What did you learn about yourself?(120)</w:t>
      </w:r>
    </w:p>
    <w:p w14:paraId="46D3FE7B" w14:textId="77777777" w:rsidR="00AA6DD1" w:rsidRPr="00AA6DD1" w:rsidRDefault="00AA6DD1" w:rsidP="00AA6DD1">
      <w:pPr>
        <w:rPr>
          <w:rFonts w:ascii="Times New Roman" w:eastAsia="Times New Roman" w:hAnsi="Times New Roman" w:cs="Times New Roman"/>
        </w:rPr>
      </w:pPr>
    </w:p>
    <w:p w14:paraId="3BC4953D"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 xml:space="preserve">The gaming prices in Indonesia are currently very high due to arbitrary price gouging. As such, this motivated me to determine ways to make </w:t>
      </w:r>
      <w:commentRangeStart w:id="6"/>
      <w:r w:rsidRPr="00AA6DD1">
        <w:rPr>
          <w:rFonts w:ascii="Arial" w:eastAsia="Times New Roman" w:hAnsi="Arial" w:cs="Arial"/>
          <w:color w:val="000000"/>
          <w:sz w:val="22"/>
          <w:szCs w:val="22"/>
        </w:rPr>
        <w:t>game development more affordable. </w:t>
      </w:r>
      <w:commentRangeEnd w:id="6"/>
      <w:r w:rsidR="00E271E3">
        <w:rPr>
          <w:rStyle w:val="CommentReference"/>
        </w:rPr>
        <w:commentReference w:id="6"/>
      </w:r>
    </w:p>
    <w:p w14:paraId="7F9E2211" w14:textId="77777777" w:rsidR="00AA6DD1" w:rsidRPr="00AA6DD1" w:rsidRDefault="00AA6DD1" w:rsidP="00AA6DD1">
      <w:pPr>
        <w:rPr>
          <w:rFonts w:ascii="Times New Roman" w:eastAsia="Times New Roman" w:hAnsi="Times New Roman" w:cs="Times New Roman"/>
        </w:rPr>
      </w:pPr>
    </w:p>
    <w:p w14:paraId="708DEF5E"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 xml:space="preserve">I’ve been working on this goal since middle school, starting with programming. </w:t>
      </w:r>
      <w:commentRangeStart w:id="7"/>
      <w:r w:rsidRPr="00AA6DD1">
        <w:rPr>
          <w:rFonts w:ascii="Arial" w:eastAsia="Times New Roman" w:hAnsi="Arial" w:cs="Arial"/>
          <w:color w:val="000000"/>
          <w:sz w:val="22"/>
          <w:szCs w:val="22"/>
        </w:rPr>
        <w:t>Since the school curriculum doesn’t go in depth into coding, I decided to learn more outside of school</w:t>
      </w:r>
      <w:commentRangeEnd w:id="7"/>
      <w:r w:rsidR="00B8058E">
        <w:rPr>
          <w:rStyle w:val="CommentReference"/>
        </w:rPr>
        <w:commentReference w:id="7"/>
      </w:r>
      <w:r w:rsidRPr="00AA6DD1">
        <w:rPr>
          <w:rFonts w:ascii="Arial" w:eastAsia="Times New Roman" w:hAnsi="Arial" w:cs="Arial"/>
          <w:color w:val="000000"/>
          <w:sz w:val="22"/>
          <w:szCs w:val="22"/>
        </w:rPr>
        <w:t xml:space="preserve">. Building a more effective program to </w:t>
      </w:r>
      <w:proofErr w:type="spellStart"/>
      <w:r w:rsidRPr="00AA6DD1">
        <w:rPr>
          <w:rFonts w:ascii="Arial" w:eastAsia="Times New Roman" w:hAnsi="Arial" w:cs="Arial"/>
          <w:color w:val="000000"/>
          <w:sz w:val="22"/>
          <w:szCs w:val="22"/>
        </w:rPr>
        <w:t>analyze</w:t>
      </w:r>
      <w:proofErr w:type="spellEnd"/>
      <w:r w:rsidRPr="00AA6DD1">
        <w:rPr>
          <w:rFonts w:ascii="Arial" w:eastAsia="Times New Roman" w:hAnsi="Arial" w:cs="Arial"/>
          <w:color w:val="000000"/>
          <w:sz w:val="22"/>
          <w:szCs w:val="22"/>
        </w:rPr>
        <w:t xml:space="preserve"> user </w:t>
      </w:r>
      <w:proofErr w:type="spellStart"/>
      <w:r w:rsidRPr="00AA6DD1">
        <w:rPr>
          <w:rFonts w:ascii="Arial" w:eastAsia="Times New Roman" w:hAnsi="Arial" w:cs="Arial"/>
          <w:color w:val="000000"/>
          <w:sz w:val="22"/>
          <w:szCs w:val="22"/>
        </w:rPr>
        <w:t>behaviors</w:t>
      </w:r>
      <w:proofErr w:type="spellEnd"/>
      <w:r w:rsidRPr="00AA6DD1">
        <w:rPr>
          <w:rFonts w:ascii="Arial" w:eastAsia="Times New Roman" w:hAnsi="Arial" w:cs="Arial"/>
          <w:color w:val="000000"/>
          <w:sz w:val="22"/>
          <w:szCs w:val="22"/>
        </w:rPr>
        <w:t xml:space="preserve"> accurately might be the key to lower cost so I joined a data science bootcamp to learn how to </w:t>
      </w:r>
      <w:proofErr w:type="spellStart"/>
      <w:r w:rsidRPr="00AA6DD1">
        <w:rPr>
          <w:rFonts w:ascii="Arial" w:eastAsia="Times New Roman" w:hAnsi="Arial" w:cs="Arial"/>
          <w:color w:val="000000"/>
          <w:sz w:val="22"/>
          <w:szCs w:val="22"/>
        </w:rPr>
        <w:t>analyze</w:t>
      </w:r>
      <w:proofErr w:type="spellEnd"/>
      <w:r w:rsidRPr="00AA6DD1">
        <w:rPr>
          <w:rFonts w:ascii="Arial" w:eastAsia="Times New Roman" w:hAnsi="Arial" w:cs="Arial"/>
          <w:color w:val="000000"/>
          <w:sz w:val="22"/>
          <w:szCs w:val="22"/>
        </w:rPr>
        <w:t xml:space="preserve"> user </w:t>
      </w:r>
      <w:proofErr w:type="spellStart"/>
      <w:r w:rsidRPr="00AA6DD1">
        <w:rPr>
          <w:rFonts w:ascii="Arial" w:eastAsia="Times New Roman" w:hAnsi="Arial" w:cs="Arial"/>
          <w:color w:val="000000"/>
          <w:sz w:val="22"/>
          <w:szCs w:val="22"/>
        </w:rPr>
        <w:t>behaviors</w:t>
      </w:r>
      <w:proofErr w:type="spellEnd"/>
      <w:r w:rsidRPr="00AA6DD1">
        <w:rPr>
          <w:rFonts w:ascii="Arial" w:eastAsia="Times New Roman" w:hAnsi="Arial" w:cs="Arial"/>
          <w:color w:val="000000"/>
          <w:sz w:val="22"/>
          <w:szCs w:val="22"/>
        </w:rPr>
        <w:t xml:space="preserve"> and make smart predictions and decisions for future developments. </w:t>
      </w:r>
    </w:p>
    <w:p w14:paraId="1024D978" w14:textId="77777777" w:rsidR="00AA6DD1" w:rsidRPr="00AA6DD1" w:rsidRDefault="00AA6DD1" w:rsidP="00AA6DD1">
      <w:pPr>
        <w:rPr>
          <w:rFonts w:ascii="Times New Roman" w:eastAsia="Times New Roman" w:hAnsi="Times New Roman" w:cs="Times New Roman"/>
        </w:rPr>
      </w:pPr>
    </w:p>
    <w:p w14:paraId="70B78EDB"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lastRenderedPageBreak/>
        <w:t>From this boot camp, I learnt that my knowledge in this field is still shallow. I got a lot to work on to reach my goals.</w:t>
      </w:r>
    </w:p>
    <w:p w14:paraId="4CF06596" w14:textId="35E3E2F1" w:rsidR="00AA6DD1" w:rsidRPr="0072253B" w:rsidRDefault="00AA6DD1" w:rsidP="00AA6DD1">
      <w:pPr>
        <w:rPr>
          <w:rFonts w:eastAsia="Times New Roman" w:cs="Times New Roman"/>
          <w:color w:val="2F5496" w:themeColor="accent1" w:themeShade="BF"/>
        </w:rPr>
      </w:pPr>
    </w:p>
    <w:p w14:paraId="0285F8E4" w14:textId="409289C9" w:rsidR="00AA6DD1" w:rsidRPr="0072253B" w:rsidRDefault="00EE5BA1" w:rsidP="00AA6DD1">
      <w:pPr>
        <w:rPr>
          <w:rFonts w:eastAsia="Times New Roman" w:cs="Times New Roman"/>
          <w:color w:val="2F5496" w:themeColor="accent1" w:themeShade="BF"/>
        </w:rPr>
      </w:pPr>
      <w:r w:rsidRPr="0072253B">
        <w:rPr>
          <w:rFonts w:eastAsia="Times New Roman" w:cs="Times New Roman"/>
          <w:color w:val="2F5496" w:themeColor="accent1" w:themeShade="BF"/>
        </w:rPr>
        <w:t>For this prompt, it can be seen that the university is looking to see whether you’re a person who has a clear goal. Also, the officers want to know</w:t>
      </w:r>
      <w:r w:rsidR="00525D7F" w:rsidRPr="0072253B">
        <w:rPr>
          <w:rFonts w:eastAsia="Times New Roman" w:cs="Times New Roman"/>
          <w:color w:val="2F5496" w:themeColor="accent1" w:themeShade="BF"/>
        </w:rPr>
        <w:t xml:space="preserve"> how you handle setbacks in pursuit of your dream. </w:t>
      </w:r>
    </w:p>
    <w:p w14:paraId="16EA963E" w14:textId="77777777" w:rsidR="00525D7F" w:rsidRPr="0072253B" w:rsidRDefault="00525D7F" w:rsidP="00AA6DD1">
      <w:pPr>
        <w:rPr>
          <w:rFonts w:eastAsia="Times New Roman" w:cs="Times New Roman"/>
          <w:color w:val="2F5496" w:themeColor="accent1" w:themeShade="BF"/>
        </w:rPr>
      </w:pPr>
    </w:p>
    <w:p w14:paraId="50BCC5E0" w14:textId="61CB40AA" w:rsidR="00525D7F" w:rsidRPr="0072253B" w:rsidRDefault="00525D7F" w:rsidP="00AA6DD1">
      <w:pPr>
        <w:rPr>
          <w:rFonts w:eastAsia="Times New Roman" w:cs="Times New Roman"/>
          <w:color w:val="2F5496" w:themeColor="accent1" w:themeShade="BF"/>
        </w:rPr>
      </w:pPr>
      <w:r w:rsidRPr="0072253B">
        <w:rPr>
          <w:rFonts w:eastAsia="Times New Roman" w:cs="Times New Roman"/>
          <w:color w:val="2F5496" w:themeColor="accent1" w:themeShade="BF"/>
        </w:rPr>
        <w:t>I suggest you break this down to three distinct paragraphs.</w:t>
      </w:r>
    </w:p>
    <w:p w14:paraId="0988D7CB" w14:textId="77777777" w:rsidR="00525D7F" w:rsidRPr="0072253B" w:rsidRDefault="00525D7F" w:rsidP="00AA6DD1">
      <w:pPr>
        <w:rPr>
          <w:rFonts w:eastAsia="Times New Roman" w:cs="Times New Roman"/>
          <w:color w:val="2F5496" w:themeColor="accent1" w:themeShade="BF"/>
        </w:rPr>
      </w:pPr>
    </w:p>
    <w:p w14:paraId="4D7CA342" w14:textId="112B3BA2" w:rsidR="00525D7F" w:rsidRPr="0072253B" w:rsidRDefault="00525D7F" w:rsidP="00525D7F">
      <w:pPr>
        <w:pStyle w:val="ListParagraph"/>
        <w:numPr>
          <w:ilvl w:val="0"/>
          <w:numId w:val="2"/>
        </w:numPr>
        <w:rPr>
          <w:rFonts w:eastAsia="Times New Roman" w:cs="Times New Roman"/>
          <w:color w:val="2F5496" w:themeColor="accent1" w:themeShade="BF"/>
        </w:rPr>
      </w:pPr>
      <w:r w:rsidRPr="0072253B">
        <w:rPr>
          <w:rFonts w:eastAsia="Times New Roman" w:cs="Times New Roman"/>
          <w:color w:val="2F5496" w:themeColor="accent1" w:themeShade="BF"/>
        </w:rPr>
        <w:t xml:space="preserve">You’ve established you wanted to make affordable games. Why is it important to you? Has gaming always been a part of your life? </w:t>
      </w:r>
    </w:p>
    <w:p w14:paraId="13291241" w14:textId="584C5970" w:rsidR="00E05479" w:rsidRPr="0072253B" w:rsidRDefault="005E72AE" w:rsidP="00247C38">
      <w:pPr>
        <w:pStyle w:val="ListParagraph"/>
        <w:numPr>
          <w:ilvl w:val="0"/>
          <w:numId w:val="2"/>
        </w:numPr>
        <w:rPr>
          <w:rFonts w:eastAsia="Times New Roman" w:cs="Arial"/>
          <w:bCs/>
          <w:color w:val="2F5496" w:themeColor="accent1" w:themeShade="BF"/>
        </w:rPr>
      </w:pPr>
      <w:r w:rsidRPr="0072253B">
        <w:rPr>
          <w:rFonts w:eastAsia="Times New Roman" w:cs="Times New Roman"/>
          <w:color w:val="2F5496" w:themeColor="accent1" w:themeShade="BF"/>
        </w:rPr>
        <w:t xml:space="preserve">A. What is your expectation from this </w:t>
      </w:r>
      <w:proofErr w:type="spellStart"/>
      <w:r w:rsidRPr="0072253B">
        <w:rPr>
          <w:rFonts w:eastAsia="Times New Roman" w:cs="Times New Roman"/>
          <w:color w:val="2F5496" w:themeColor="accent1" w:themeShade="BF"/>
        </w:rPr>
        <w:t>bootcamp</w:t>
      </w:r>
      <w:proofErr w:type="spellEnd"/>
      <w:r w:rsidRPr="0072253B">
        <w:rPr>
          <w:rFonts w:eastAsia="Times New Roman" w:cs="Times New Roman"/>
          <w:color w:val="2F5496" w:themeColor="accent1" w:themeShade="BF"/>
        </w:rPr>
        <w:t>? What challenges did you help?</w:t>
      </w:r>
    </w:p>
    <w:p w14:paraId="5E2465CA" w14:textId="3B871C46" w:rsidR="00247C38" w:rsidRPr="0072253B" w:rsidRDefault="005E72AE" w:rsidP="0072253B">
      <w:pPr>
        <w:pStyle w:val="ListParagraph"/>
        <w:rPr>
          <w:rFonts w:eastAsia="Times New Roman" w:cs="Times New Roman"/>
          <w:color w:val="2F5496" w:themeColor="accent1" w:themeShade="BF"/>
        </w:rPr>
      </w:pPr>
      <w:r w:rsidRPr="0072253B">
        <w:rPr>
          <w:rFonts w:eastAsia="Times New Roman" w:cs="Times New Roman"/>
          <w:color w:val="2F5496" w:themeColor="accent1" w:themeShade="BF"/>
        </w:rPr>
        <w:t xml:space="preserve">B. </w:t>
      </w:r>
      <w:r w:rsidR="009A18BD" w:rsidRPr="0072253B">
        <w:rPr>
          <w:rFonts w:eastAsia="Times New Roman" w:cs="Times New Roman"/>
          <w:color w:val="2F5496" w:themeColor="accent1" w:themeShade="BF"/>
        </w:rPr>
        <w:t>Was there a mentor that helped you? (This is a question in the prompt that you haven’t addressed). How did this mentor inspire you?</w:t>
      </w:r>
    </w:p>
    <w:p w14:paraId="2472B80E" w14:textId="3B2AA92C" w:rsidR="0072253B" w:rsidRPr="0072253B" w:rsidRDefault="00247C38" w:rsidP="0072253B">
      <w:pPr>
        <w:pStyle w:val="ListParagraph"/>
        <w:numPr>
          <w:ilvl w:val="0"/>
          <w:numId w:val="2"/>
        </w:numPr>
        <w:rPr>
          <w:rFonts w:eastAsia="Times New Roman" w:cs="Arial"/>
          <w:bCs/>
          <w:color w:val="2F5496" w:themeColor="accent1" w:themeShade="BF"/>
        </w:rPr>
      </w:pPr>
      <w:r w:rsidRPr="0072253B">
        <w:rPr>
          <w:rFonts w:eastAsia="Times New Roman" w:cs="Arial"/>
          <w:bCs/>
          <w:color w:val="2F5496" w:themeColor="accent1" w:themeShade="BF"/>
        </w:rPr>
        <w:t xml:space="preserve">What did you learn after setting a goal and going through setbacks? How will you </w:t>
      </w:r>
    </w:p>
    <w:p w14:paraId="0E69C417" w14:textId="600BAE4D" w:rsidR="009A18BD" w:rsidRPr="0072253B" w:rsidRDefault="00247C38" w:rsidP="0072253B">
      <w:pPr>
        <w:pStyle w:val="ListParagraph"/>
        <w:rPr>
          <w:rFonts w:eastAsia="Times New Roman" w:cs="Times New Roman"/>
          <w:color w:val="2F5496" w:themeColor="accent1" w:themeShade="BF"/>
        </w:rPr>
      </w:pPr>
      <w:r w:rsidRPr="0072253B">
        <w:rPr>
          <w:rFonts w:eastAsia="Times New Roman" w:cs="Arial"/>
          <w:bCs/>
          <w:color w:val="2F5496" w:themeColor="accent1" w:themeShade="BF"/>
        </w:rPr>
        <w:t xml:space="preserve">use these new skills/lessons for your future goals? </w:t>
      </w:r>
    </w:p>
    <w:p w14:paraId="48988183" w14:textId="77777777" w:rsidR="005E72AE" w:rsidRPr="005E72AE" w:rsidRDefault="005E72AE" w:rsidP="005E72AE">
      <w:pPr>
        <w:rPr>
          <w:rFonts w:ascii="Arial" w:eastAsia="Times New Roman" w:hAnsi="Arial" w:cs="Arial"/>
          <w:b/>
          <w:bCs/>
          <w:color w:val="000000"/>
          <w:sz w:val="22"/>
          <w:szCs w:val="22"/>
        </w:rPr>
      </w:pPr>
    </w:p>
    <w:p w14:paraId="49546E10" w14:textId="77777777" w:rsidR="0072253B" w:rsidRDefault="0072253B" w:rsidP="00E05479">
      <w:pPr>
        <w:rPr>
          <w:rFonts w:ascii="Arial" w:eastAsia="Times New Roman" w:hAnsi="Arial" w:cs="Arial"/>
          <w:b/>
          <w:bCs/>
          <w:color w:val="000000"/>
          <w:sz w:val="22"/>
          <w:szCs w:val="22"/>
        </w:rPr>
      </w:pPr>
    </w:p>
    <w:p w14:paraId="5D42672D" w14:textId="78A954D9" w:rsidR="00E05479" w:rsidRPr="00E05479" w:rsidRDefault="00E05479" w:rsidP="00E05479">
      <w:pPr>
        <w:rPr>
          <w:rFonts w:ascii="Times New Roman" w:eastAsia="Times New Roman" w:hAnsi="Times New Roman" w:cs="Times New Roman"/>
        </w:rPr>
      </w:pPr>
      <w:r w:rsidRPr="00E05479">
        <w:rPr>
          <w:rFonts w:ascii="Arial" w:eastAsia="Times New Roman" w:hAnsi="Arial" w:cs="Arial"/>
          <w:b/>
          <w:bCs/>
          <w:color w:val="000000"/>
          <w:sz w:val="22"/>
          <w:szCs w:val="22"/>
        </w:rPr>
        <w:t>Describe an example of a situation where you took on a leadership role, helped resolve a dispute, or contributed to a group's goals. What was your role, what were your responsibilities, and what contribution did you make?(120)</w:t>
      </w:r>
    </w:p>
    <w:p w14:paraId="577D04E9" w14:textId="77777777" w:rsidR="00E05479" w:rsidRPr="00E05479" w:rsidRDefault="00E05479" w:rsidP="00E05479">
      <w:pPr>
        <w:rPr>
          <w:rFonts w:ascii="Times New Roman" w:eastAsia="Times New Roman" w:hAnsi="Times New Roman" w:cs="Times New Roman"/>
        </w:rPr>
      </w:pPr>
    </w:p>
    <w:p w14:paraId="0B7A010D" w14:textId="77777777" w:rsidR="00E05479" w:rsidRPr="00E05479" w:rsidRDefault="00E05479" w:rsidP="00E05479">
      <w:pPr>
        <w:rPr>
          <w:rFonts w:ascii="Times New Roman" w:eastAsia="Times New Roman" w:hAnsi="Times New Roman" w:cs="Times New Roman"/>
        </w:rPr>
      </w:pPr>
      <w:r w:rsidRPr="00E05479">
        <w:rPr>
          <w:rFonts w:ascii="Arial" w:eastAsia="Times New Roman" w:hAnsi="Arial" w:cs="Arial"/>
          <w:color w:val="000000"/>
          <w:sz w:val="22"/>
          <w:szCs w:val="22"/>
        </w:rPr>
        <w:t xml:space="preserve">When my parents went overseas for a couple of months for mom’s cancer treatment, my siblings’ academics suffered. </w:t>
      </w:r>
      <w:commentRangeStart w:id="8"/>
      <w:r w:rsidRPr="00E05479">
        <w:rPr>
          <w:rFonts w:ascii="Arial" w:eastAsia="Times New Roman" w:hAnsi="Arial" w:cs="Arial"/>
          <w:color w:val="000000"/>
          <w:sz w:val="22"/>
          <w:szCs w:val="22"/>
        </w:rPr>
        <w:t>I took the initiative to help them get back on track.</w:t>
      </w:r>
      <w:commentRangeEnd w:id="8"/>
      <w:r w:rsidR="00271749">
        <w:rPr>
          <w:rStyle w:val="CommentReference"/>
        </w:rPr>
        <w:commentReference w:id="8"/>
      </w:r>
    </w:p>
    <w:p w14:paraId="62870033" w14:textId="77777777" w:rsidR="00E05479" w:rsidRPr="00E05479" w:rsidRDefault="00E05479" w:rsidP="00E05479">
      <w:pPr>
        <w:rPr>
          <w:rFonts w:ascii="Times New Roman" w:eastAsia="Times New Roman" w:hAnsi="Times New Roman" w:cs="Times New Roman"/>
        </w:rPr>
      </w:pPr>
    </w:p>
    <w:p w14:paraId="701F925F" w14:textId="6B7E27A2" w:rsidR="00E05479" w:rsidRPr="00E05479" w:rsidRDefault="00E05479" w:rsidP="00E05479">
      <w:pPr>
        <w:rPr>
          <w:rFonts w:ascii="Times New Roman" w:eastAsia="Times New Roman" w:hAnsi="Times New Roman" w:cs="Times New Roman"/>
        </w:rPr>
      </w:pPr>
      <w:r w:rsidRPr="00E05479">
        <w:rPr>
          <w:rFonts w:ascii="Arial" w:eastAsia="Times New Roman" w:hAnsi="Arial" w:cs="Arial"/>
          <w:color w:val="000000"/>
          <w:sz w:val="22"/>
          <w:szCs w:val="22"/>
        </w:rPr>
        <w:t xml:space="preserve">Knowing </w:t>
      </w:r>
      <w:commentRangeStart w:id="9"/>
      <w:r w:rsidRPr="00E05479">
        <w:rPr>
          <w:rFonts w:ascii="Arial" w:eastAsia="Times New Roman" w:hAnsi="Arial" w:cs="Arial"/>
          <w:color w:val="000000"/>
          <w:sz w:val="22"/>
          <w:szCs w:val="22"/>
        </w:rPr>
        <w:t>their temperament</w:t>
      </w:r>
      <w:commentRangeEnd w:id="9"/>
      <w:r w:rsidR="00C868F7">
        <w:rPr>
          <w:rStyle w:val="CommentReference"/>
        </w:rPr>
        <w:commentReference w:id="9"/>
      </w:r>
      <w:r w:rsidRPr="00E05479">
        <w:rPr>
          <w:rFonts w:ascii="Arial" w:eastAsia="Times New Roman" w:hAnsi="Arial" w:cs="Arial"/>
          <w:color w:val="000000"/>
          <w:sz w:val="22"/>
          <w:szCs w:val="22"/>
        </w:rPr>
        <w:t xml:space="preserve">, I used positive reinforcement: I prepared their </w:t>
      </w:r>
      <w:r w:rsidR="000E171C" w:rsidRPr="00E05479">
        <w:rPr>
          <w:rFonts w:ascii="Arial" w:eastAsia="Times New Roman" w:hAnsi="Arial" w:cs="Arial"/>
          <w:color w:val="000000"/>
          <w:sz w:val="22"/>
          <w:szCs w:val="22"/>
        </w:rPr>
        <w:t>favourite</w:t>
      </w:r>
      <w:r w:rsidRPr="00E05479">
        <w:rPr>
          <w:rFonts w:ascii="Arial" w:eastAsia="Times New Roman" w:hAnsi="Arial" w:cs="Arial"/>
          <w:color w:val="000000"/>
          <w:sz w:val="22"/>
          <w:szCs w:val="22"/>
        </w:rPr>
        <w:t xml:space="preserve"> meals to help them focus on studying</w:t>
      </w:r>
      <w:del w:id="10" w:author="Microsoft Office User" w:date="2022-12-08T14:42:00Z">
        <w:r w:rsidRPr="00E05479" w:rsidDel="007E5332">
          <w:rPr>
            <w:rFonts w:ascii="Arial" w:eastAsia="Times New Roman" w:hAnsi="Arial" w:cs="Arial"/>
            <w:color w:val="000000"/>
            <w:sz w:val="22"/>
            <w:szCs w:val="22"/>
          </w:rPr>
          <w:delText>,</w:delText>
        </w:r>
      </w:del>
      <w:r w:rsidRPr="00E05479">
        <w:rPr>
          <w:rFonts w:ascii="Arial" w:eastAsia="Times New Roman" w:hAnsi="Arial" w:cs="Arial"/>
          <w:color w:val="000000"/>
          <w:sz w:val="22"/>
          <w:szCs w:val="22"/>
        </w:rPr>
        <w:t xml:space="preserve"> and gave them rewards when they finished their schoolwork. I also learnt to do </w:t>
      </w:r>
      <w:ins w:id="11" w:author="Microsoft Office User" w:date="2022-12-08T14:43:00Z">
        <w:r w:rsidR="007E5332">
          <w:rPr>
            <w:rFonts w:ascii="Arial" w:eastAsia="Times New Roman" w:hAnsi="Arial" w:cs="Arial"/>
            <w:color w:val="000000"/>
            <w:sz w:val="22"/>
            <w:szCs w:val="22"/>
          </w:rPr>
          <w:t xml:space="preserve">house </w:t>
        </w:r>
      </w:ins>
      <w:r w:rsidRPr="00E05479">
        <w:rPr>
          <w:rFonts w:ascii="Arial" w:eastAsia="Times New Roman" w:hAnsi="Arial" w:cs="Arial"/>
          <w:color w:val="000000"/>
          <w:sz w:val="22"/>
          <w:szCs w:val="22"/>
        </w:rPr>
        <w:t>chores to provide them with a clean studying environment.</w:t>
      </w:r>
    </w:p>
    <w:p w14:paraId="063F2B4B" w14:textId="77777777" w:rsidR="00E05479" w:rsidRPr="00E05479" w:rsidRDefault="00E05479" w:rsidP="00E05479">
      <w:pPr>
        <w:rPr>
          <w:rFonts w:ascii="Times New Roman" w:eastAsia="Times New Roman" w:hAnsi="Times New Roman" w:cs="Times New Roman"/>
        </w:rPr>
      </w:pPr>
    </w:p>
    <w:p w14:paraId="406C9B90" w14:textId="12B7ABC0" w:rsidR="00E05479" w:rsidRPr="00E05479" w:rsidRDefault="00E05479" w:rsidP="00E05479">
      <w:pPr>
        <w:rPr>
          <w:rFonts w:ascii="Times New Roman" w:eastAsia="Times New Roman" w:hAnsi="Times New Roman" w:cs="Times New Roman"/>
        </w:rPr>
      </w:pPr>
      <w:r w:rsidRPr="00E05479">
        <w:rPr>
          <w:rFonts w:ascii="Arial" w:eastAsia="Times New Roman" w:hAnsi="Arial" w:cs="Arial"/>
          <w:color w:val="000000"/>
          <w:sz w:val="22"/>
          <w:szCs w:val="22"/>
        </w:rPr>
        <w:t>Things eventually got back on track. The messy house became tidier. Improvements were not only seen in their grades but also in mine. This experience taught me the importance of encouragement in leadership</w:t>
      </w:r>
      <w:ins w:id="12" w:author="Microsoft Office User" w:date="2022-12-08T14:46:00Z">
        <w:r w:rsidR="00170CBC">
          <w:rPr>
            <w:rFonts w:ascii="Arial" w:eastAsia="Times New Roman" w:hAnsi="Arial" w:cs="Arial"/>
            <w:color w:val="000000"/>
            <w:sz w:val="22"/>
            <w:szCs w:val="22"/>
          </w:rPr>
          <w:t xml:space="preserve"> </w:t>
        </w:r>
      </w:ins>
      <w:del w:id="13" w:author="Microsoft Office User" w:date="2022-12-08T14:46:00Z">
        <w:r w:rsidRPr="00E05479" w:rsidDel="00170CBC">
          <w:rPr>
            <w:rFonts w:ascii="Arial" w:eastAsia="Times New Roman" w:hAnsi="Arial" w:cs="Arial"/>
            <w:color w:val="000000"/>
            <w:sz w:val="22"/>
            <w:szCs w:val="22"/>
          </w:rPr>
          <w:delText xml:space="preserve">, </w:delText>
        </w:r>
      </w:del>
      <w:r w:rsidRPr="00E05479">
        <w:rPr>
          <w:rFonts w:ascii="Arial" w:eastAsia="Times New Roman" w:hAnsi="Arial" w:cs="Arial"/>
          <w:color w:val="000000"/>
          <w:sz w:val="22"/>
          <w:szCs w:val="22"/>
        </w:rPr>
        <w:t xml:space="preserve">and to </w:t>
      </w:r>
      <w:del w:id="14" w:author="Microsoft Office User" w:date="2022-12-08T14:47:00Z">
        <w:r w:rsidRPr="00E05479" w:rsidDel="00EA1537">
          <w:rPr>
            <w:rFonts w:ascii="Arial" w:eastAsia="Times New Roman" w:hAnsi="Arial" w:cs="Arial"/>
            <w:color w:val="000000"/>
            <w:sz w:val="22"/>
            <w:szCs w:val="22"/>
          </w:rPr>
          <w:delText xml:space="preserve">always </w:delText>
        </w:r>
      </w:del>
      <w:r w:rsidRPr="00E05479">
        <w:rPr>
          <w:rFonts w:ascii="Arial" w:eastAsia="Times New Roman" w:hAnsi="Arial" w:cs="Arial"/>
          <w:color w:val="000000"/>
          <w:sz w:val="22"/>
          <w:szCs w:val="22"/>
        </w:rPr>
        <w:t xml:space="preserve">advocate positive </w:t>
      </w:r>
      <w:del w:id="15" w:author="Microsoft Office User" w:date="2022-12-08T14:47:00Z">
        <w:r w:rsidRPr="00E05479" w:rsidDel="00EA1537">
          <w:rPr>
            <w:rFonts w:ascii="Arial" w:eastAsia="Times New Roman" w:hAnsi="Arial" w:cs="Arial"/>
            <w:color w:val="000000"/>
            <w:sz w:val="22"/>
            <w:szCs w:val="22"/>
          </w:rPr>
          <w:delText xml:space="preserve">reinforcements </w:delText>
        </w:r>
      </w:del>
      <w:ins w:id="16" w:author="Microsoft Office User" w:date="2022-12-08T14:47:00Z">
        <w:r w:rsidR="00EA1537">
          <w:rPr>
            <w:rFonts w:ascii="Arial" w:eastAsia="Times New Roman" w:hAnsi="Arial" w:cs="Arial"/>
            <w:color w:val="000000"/>
            <w:sz w:val="22"/>
            <w:szCs w:val="22"/>
          </w:rPr>
          <w:t>feedbacks</w:t>
        </w:r>
        <w:r w:rsidR="00EA1537" w:rsidRPr="00E05479">
          <w:rPr>
            <w:rFonts w:ascii="Arial" w:eastAsia="Times New Roman" w:hAnsi="Arial" w:cs="Arial"/>
            <w:color w:val="000000"/>
            <w:sz w:val="22"/>
            <w:szCs w:val="22"/>
          </w:rPr>
          <w:t xml:space="preserve"> </w:t>
        </w:r>
      </w:ins>
      <w:r w:rsidRPr="00E05479">
        <w:rPr>
          <w:rFonts w:ascii="Arial" w:eastAsia="Times New Roman" w:hAnsi="Arial" w:cs="Arial"/>
          <w:color w:val="000000"/>
          <w:sz w:val="22"/>
          <w:szCs w:val="22"/>
        </w:rPr>
        <w:t>to support my peers and colleagues in the future.</w:t>
      </w:r>
    </w:p>
    <w:p w14:paraId="2198A973" w14:textId="77777777" w:rsidR="00E05479" w:rsidRPr="00E05479" w:rsidRDefault="00E05479" w:rsidP="00E05479">
      <w:pPr>
        <w:rPr>
          <w:rFonts w:ascii="Times New Roman" w:eastAsia="Times New Roman" w:hAnsi="Times New Roman" w:cs="Times New Roman"/>
        </w:rPr>
      </w:pPr>
    </w:p>
    <w:p w14:paraId="5D99C625" w14:textId="2A27414B" w:rsidR="00AA6DD1" w:rsidRPr="00A00F7A" w:rsidRDefault="00A00F7A" w:rsidP="00AA6DD1">
      <w:pPr>
        <w:rPr>
          <w:rFonts w:eastAsia="Times New Roman" w:cs="Times New Roman"/>
          <w:color w:val="2F5496" w:themeColor="accent1" w:themeShade="BF"/>
        </w:rPr>
      </w:pPr>
      <w:r w:rsidRPr="00A00F7A">
        <w:rPr>
          <w:rFonts w:eastAsia="Times New Roman" w:cs="Times New Roman"/>
          <w:color w:val="2F5496" w:themeColor="accent1" w:themeShade="BF"/>
        </w:rPr>
        <w:t>Well done!</w:t>
      </w:r>
      <w:r w:rsidR="005923C6" w:rsidRPr="00A00F7A">
        <w:rPr>
          <w:rFonts w:eastAsia="Times New Roman" w:cs="Times New Roman"/>
          <w:color w:val="2F5496" w:themeColor="accent1" w:themeShade="BF"/>
        </w:rPr>
        <w:t xml:space="preserve"> You’ve clearly identified your leadership role in a specific situation. You’ve also provided actions you’d taken to resolve the issue. The ending also </w:t>
      </w:r>
      <w:r w:rsidRPr="00A00F7A">
        <w:rPr>
          <w:rFonts w:eastAsia="Times New Roman" w:cs="Times New Roman"/>
          <w:color w:val="2F5496" w:themeColor="accent1" w:themeShade="BF"/>
        </w:rPr>
        <w:t xml:space="preserve">ends on a self-reflection. </w:t>
      </w:r>
    </w:p>
    <w:p w14:paraId="3F0098BD" w14:textId="77777777" w:rsidR="00A00F7A" w:rsidRPr="00A00F7A" w:rsidRDefault="00A00F7A" w:rsidP="00AA6DD1">
      <w:pPr>
        <w:rPr>
          <w:rFonts w:eastAsia="Times New Roman" w:cs="Times New Roman"/>
          <w:color w:val="2F5496" w:themeColor="accent1" w:themeShade="BF"/>
        </w:rPr>
      </w:pPr>
    </w:p>
    <w:p w14:paraId="14F050DF" w14:textId="02C91CFB" w:rsidR="00A00F7A" w:rsidRPr="00A00F7A" w:rsidRDefault="00A00F7A" w:rsidP="00AA6DD1">
      <w:pPr>
        <w:rPr>
          <w:rFonts w:eastAsia="Times New Roman" w:cs="Times New Roman"/>
          <w:color w:val="2F5496" w:themeColor="accent1" w:themeShade="BF"/>
        </w:rPr>
      </w:pPr>
      <w:r w:rsidRPr="00A00F7A">
        <w:rPr>
          <w:rFonts w:eastAsia="Times New Roman" w:cs="Times New Roman"/>
          <w:color w:val="2F5496" w:themeColor="accent1" w:themeShade="BF"/>
        </w:rPr>
        <w:t xml:space="preserve">There are some comments above that I think may help strengthen your essay a bit more, but overall this essay has already addressed the prompt in a clear manner. </w:t>
      </w:r>
    </w:p>
    <w:p w14:paraId="1349EA3C" w14:textId="15ABCD80" w:rsidR="00E05479" w:rsidRPr="00A00F7A" w:rsidRDefault="00E05479" w:rsidP="00AA6DD1">
      <w:pPr>
        <w:rPr>
          <w:rFonts w:eastAsia="Times New Roman" w:cs="Times New Roman"/>
        </w:rPr>
      </w:pPr>
    </w:p>
    <w:p w14:paraId="1361BBD6" w14:textId="77777777" w:rsidR="00917F8A" w:rsidRPr="00917F8A" w:rsidRDefault="00917F8A" w:rsidP="00917F8A">
      <w:pPr>
        <w:rPr>
          <w:rFonts w:ascii="Times New Roman" w:eastAsia="Times New Roman" w:hAnsi="Times New Roman" w:cs="Times New Roman"/>
        </w:rPr>
      </w:pPr>
      <w:r w:rsidRPr="00917F8A">
        <w:rPr>
          <w:rFonts w:ascii="Arial" w:eastAsia="Times New Roman" w:hAnsi="Arial" w:cs="Arial"/>
          <w:b/>
          <w:bCs/>
          <w:color w:val="000000"/>
          <w:sz w:val="22"/>
          <w:szCs w:val="22"/>
        </w:rPr>
        <w:t>Describe a group, organization, or community with which you have been involved. How long have you been involved? Describe the impact of your involvement in this community, and what you learned from being a member. (120)</w:t>
      </w:r>
    </w:p>
    <w:p w14:paraId="276FB5B8" w14:textId="77777777" w:rsidR="00917F8A" w:rsidRPr="00917F8A" w:rsidRDefault="00917F8A" w:rsidP="00917F8A">
      <w:pPr>
        <w:rPr>
          <w:rFonts w:ascii="Times New Roman" w:eastAsia="Times New Roman" w:hAnsi="Times New Roman" w:cs="Times New Roman"/>
        </w:rPr>
      </w:pPr>
    </w:p>
    <w:p w14:paraId="6FDEAAA7" w14:textId="77777777" w:rsidR="00917F8A" w:rsidRPr="00917F8A" w:rsidRDefault="00917F8A" w:rsidP="00917F8A">
      <w:pPr>
        <w:rPr>
          <w:rFonts w:ascii="Times New Roman" w:eastAsia="Times New Roman" w:hAnsi="Times New Roman" w:cs="Times New Roman"/>
        </w:rPr>
      </w:pPr>
      <w:r w:rsidRPr="00917F8A">
        <w:rPr>
          <w:rFonts w:ascii="Arial" w:eastAsia="Times New Roman" w:hAnsi="Arial" w:cs="Arial"/>
          <w:color w:val="000000"/>
          <w:sz w:val="22"/>
          <w:szCs w:val="22"/>
        </w:rPr>
        <w:t>The taekwondo club meant a lot to me. It’s a community of driven people from young to old: a group of support that helped me overcome my anxiety problem. </w:t>
      </w:r>
    </w:p>
    <w:p w14:paraId="4C45C4C0" w14:textId="77777777" w:rsidR="00917F8A" w:rsidRPr="00917F8A" w:rsidRDefault="00917F8A" w:rsidP="00917F8A">
      <w:pPr>
        <w:rPr>
          <w:rFonts w:ascii="Times New Roman" w:eastAsia="Times New Roman" w:hAnsi="Times New Roman" w:cs="Times New Roman"/>
        </w:rPr>
      </w:pPr>
    </w:p>
    <w:p w14:paraId="2B99CBCC" w14:textId="55BD4559" w:rsidR="00917F8A" w:rsidRPr="00917F8A" w:rsidRDefault="00917F8A" w:rsidP="00917F8A">
      <w:pPr>
        <w:rPr>
          <w:rFonts w:ascii="Times New Roman" w:eastAsia="Times New Roman" w:hAnsi="Times New Roman" w:cs="Times New Roman"/>
        </w:rPr>
      </w:pPr>
      <w:r w:rsidRPr="00917F8A">
        <w:rPr>
          <w:rFonts w:ascii="Arial" w:eastAsia="Times New Roman" w:hAnsi="Arial" w:cs="Arial"/>
          <w:color w:val="000000"/>
          <w:sz w:val="22"/>
          <w:szCs w:val="22"/>
        </w:rPr>
        <w:lastRenderedPageBreak/>
        <w:t xml:space="preserve">I </w:t>
      </w:r>
      <w:ins w:id="17" w:author="Microsoft Office User" w:date="2022-12-08T14:53:00Z">
        <w:r w:rsidR="00151C2A">
          <w:rPr>
            <w:rFonts w:ascii="Arial" w:eastAsia="Times New Roman" w:hAnsi="Arial" w:cs="Arial"/>
            <w:color w:val="000000"/>
            <w:sz w:val="22"/>
            <w:szCs w:val="22"/>
          </w:rPr>
          <w:t xml:space="preserve">first </w:t>
        </w:r>
      </w:ins>
      <w:r w:rsidRPr="00917F8A">
        <w:rPr>
          <w:rFonts w:ascii="Arial" w:eastAsia="Times New Roman" w:hAnsi="Arial" w:cs="Arial"/>
          <w:color w:val="000000"/>
          <w:sz w:val="22"/>
          <w:szCs w:val="22"/>
        </w:rPr>
        <w:t xml:space="preserve">joined the </w:t>
      </w:r>
      <w:del w:id="18" w:author="Microsoft Office User" w:date="2022-12-08T14:53:00Z">
        <w:r w:rsidRPr="00917F8A" w:rsidDel="00151C2A">
          <w:rPr>
            <w:rFonts w:ascii="Arial" w:eastAsia="Times New Roman" w:hAnsi="Arial" w:cs="Arial"/>
            <w:color w:val="000000"/>
            <w:sz w:val="22"/>
            <w:szCs w:val="22"/>
          </w:rPr>
          <w:delText xml:space="preserve">taekwondo </w:delText>
        </w:r>
      </w:del>
      <w:r w:rsidRPr="00917F8A">
        <w:rPr>
          <w:rFonts w:ascii="Arial" w:eastAsia="Times New Roman" w:hAnsi="Arial" w:cs="Arial"/>
          <w:color w:val="000000"/>
          <w:sz w:val="22"/>
          <w:szCs w:val="22"/>
        </w:rPr>
        <w:t xml:space="preserve">club in third grade and continued for 4 </w:t>
      </w:r>
      <w:del w:id="19" w:author="Microsoft Office User" w:date="2022-12-08T14:53:00Z">
        <w:r w:rsidRPr="00917F8A" w:rsidDel="00151C2A">
          <w:rPr>
            <w:rFonts w:ascii="Arial" w:eastAsia="Times New Roman" w:hAnsi="Arial" w:cs="Arial"/>
            <w:color w:val="000000"/>
            <w:sz w:val="22"/>
            <w:szCs w:val="22"/>
          </w:rPr>
          <w:delText xml:space="preserve">whole </w:delText>
        </w:r>
      </w:del>
      <w:r w:rsidRPr="00917F8A">
        <w:rPr>
          <w:rFonts w:ascii="Arial" w:eastAsia="Times New Roman" w:hAnsi="Arial" w:cs="Arial"/>
          <w:color w:val="000000"/>
          <w:sz w:val="22"/>
          <w:szCs w:val="22"/>
        </w:rPr>
        <w:t xml:space="preserve">years. During this </w:t>
      </w:r>
      <w:del w:id="20" w:author="Microsoft Office User" w:date="2022-12-08T14:53:00Z">
        <w:r w:rsidRPr="00917F8A" w:rsidDel="00151C2A">
          <w:rPr>
            <w:rFonts w:ascii="Arial" w:eastAsia="Times New Roman" w:hAnsi="Arial" w:cs="Arial"/>
            <w:color w:val="000000"/>
            <w:sz w:val="22"/>
            <w:szCs w:val="22"/>
          </w:rPr>
          <w:delText>span</w:delText>
        </w:r>
      </w:del>
      <w:ins w:id="21" w:author="Microsoft Office User" w:date="2022-12-08T14:53:00Z">
        <w:r w:rsidR="00151C2A">
          <w:rPr>
            <w:rFonts w:ascii="Arial" w:eastAsia="Times New Roman" w:hAnsi="Arial" w:cs="Arial"/>
            <w:color w:val="000000"/>
            <w:sz w:val="22"/>
            <w:szCs w:val="22"/>
          </w:rPr>
          <w:t>time</w:t>
        </w:r>
      </w:ins>
      <w:r w:rsidRPr="00917F8A">
        <w:rPr>
          <w:rFonts w:ascii="Arial" w:eastAsia="Times New Roman" w:hAnsi="Arial" w:cs="Arial"/>
          <w:color w:val="000000"/>
          <w:sz w:val="22"/>
          <w:szCs w:val="22"/>
        </w:rPr>
        <w:t xml:space="preserve">, I got 2nd place in a </w:t>
      </w:r>
      <w:ins w:id="22" w:author="Microsoft Office User" w:date="2022-12-08T14:53:00Z">
        <w:r w:rsidR="00151C2A">
          <w:rPr>
            <w:rFonts w:ascii="Arial" w:eastAsia="Times New Roman" w:hAnsi="Arial" w:cs="Arial"/>
            <w:color w:val="000000"/>
            <w:sz w:val="22"/>
            <w:szCs w:val="22"/>
          </w:rPr>
          <w:t xml:space="preserve">club </w:t>
        </w:r>
      </w:ins>
      <w:r w:rsidRPr="00917F8A">
        <w:rPr>
          <w:rFonts w:ascii="Arial" w:eastAsia="Times New Roman" w:hAnsi="Arial" w:cs="Arial"/>
          <w:color w:val="000000"/>
          <w:sz w:val="22"/>
          <w:szCs w:val="22"/>
        </w:rPr>
        <w:t xml:space="preserve">tournament </w:t>
      </w:r>
      <w:del w:id="23" w:author="Microsoft Office User" w:date="2022-12-08T14:53:00Z">
        <w:r w:rsidRPr="00917F8A" w:rsidDel="00151C2A">
          <w:rPr>
            <w:rFonts w:ascii="Arial" w:eastAsia="Times New Roman" w:hAnsi="Arial" w:cs="Arial"/>
            <w:color w:val="000000"/>
            <w:sz w:val="22"/>
            <w:szCs w:val="22"/>
          </w:rPr>
          <w:delText xml:space="preserve">for the club </w:delText>
        </w:r>
      </w:del>
      <w:r w:rsidRPr="00917F8A">
        <w:rPr>
          <w:rFonts w:ascii="Arial" w:eastAsia="Times New Roman" w:hAnsi="Arial" w:cs="Arial"/>
          <w:color w:val="000000"/>
          <w:sz w:val="22"/>
          <w:szCs w:val="22"/>
        </w:rPr>
        <w:t xml:space="preserve">and </w:t>
      </w:r>
      <w:del w:id="24" w:author="Microsoft Office User" w:date="2022-12-08T14:54:00Z">
        <w:r w:rsidRPr="00917F8A" w:rsidDel="002D142E">
          <w:rPr>
            <w:rFonts w:ascii="Arial" w:eastAsia="Times New Roman" w:hAnsi="Arial" w:cs="Arial"/>
            <w:color w:val="000000"/>
            <w:sz w:val="22"/>
            <w:szCs w:val="22"/>
          </w:rPr>
          <w:delText xml:space="preserve">helped </w:delText>
        </w:r>
      </w:del>
      <w:r w:rsidRPr="00917F8A">
        <w:rPr>
          <w:rFonts w:ascii="Arial" w:eastAsia="Times New Roman" w:hAnsi="Arial" w:cs="Arial"/>
          <w:color w:val="000000"/>
          <w:sz w:val="22"/>
          <w:szCs w:val="22"/>
        </w:rPr>
        <w:t>mentor</w:t>
      </w:r>
      <w:ins w:id="25" w:author="Microsoft Office User" w:date="2022-12-08T14:54:00Z">
        <w:r w:rsidR="002D142E">
          <w:rPr>
            <w:rFonts w:ascii="Arial" w:eastAsia="Times New Roman" w:hAnsi="Arial" w:cs="Arial"/>
            <w:color w:val="000000"/>
            <w:sz w:val="22"/>
            <w:szCs w:val="22"/>
          </w:rPr>
          <w:t>ed</w:t>
        </w:r>
      </w:ins>
      <w:r w:rsidRPr="00917F8A">
        <w:rPr>
          <w:rFonts w:ascii="Arial" w:eastAsia="Times New Roman" w:hAnsi="Arial" w:cs="Arial"/>
          <w:color w:val="000000"/>
          <w:sz w:val="22"/>
          <w:szCs w:val="22"/>
        </w:rPr>
        <w:t xml:space="preserve"> younger kids with the same problem as mine. I would give them advice from my own experience on the road to getting 2nd place and help them develop their confidence.</w:t>
      </w:r>
    </w:p>
    <w:p w14:paraId="462C26FA" w14:textId="77777777" w:rsidR="00917F8A" w:rsidRPr="00917F8A" w:rsidRDefault="00917F8A" w:rsidP="00917F8A">
      <w:pPr>
        <w:rPr>
          <w:rFonts w:ascii="Times New Roman" w:eastAsia="Times New Roman" w:hAnsi="Times New Roman" w:cs="Times New Roman"/>
        </w:rPr>
      </w:pPr>
    </w:p>
    <w:p w14:paraId="26E024CE" w14:textId="77777777" w:rsidR="00917F8A" w:rsidRPr="00917F8A" w:rsidRDefault="00917F8A" w:rsidP="00917F8A">
      <w:pPr>
        <w:rPr>
          <w:rFonts w:ascii="Times New Roman" w:eastAsia="Times New Roman" w:hAnsi="Times New Roman" w:cs="Times New Roman"/>
        </w:rPr>
      </w:pPr>
      <w:commentRangeStart w:id="26"/>
      <w:r w:rsidRPr="00917F8A">
        <w:rPr>
          <w:rFonts w:ascii="Arial" w:eastAsia="Times New Roman" w:hAnsi="Arial" w:cs="Arial"/>
          <w:color w:val="000000"/>
          <w:sz w:val="22"/>
          <w:szCs w:val="22"/>
        </w:rPr>
        <w:t>The biggest thing I received from this experience was confidence. I learnt that performing well earns me more claps and I would turn those cheers into confidence.</w:t>
      </w:r>
    </w:p>
    <w:p w14:paraId="7FF0C075" w14:textId="77777777" w:rsidR="00917F8A" w:rsidRPr="00917F8A" w:rsidRDefault="00917F8A" w:rsidP="00917F8A">
      <w:pPr>
        <w:rPr>
          <w:rFonts w:ascii="Times New Roman" w:eastAsia="Times New Roman" w:hAnsi="Times New Roman" w:cs="Times New Roman"/>
        </w:rPr>
      </w:pPr>
    </w:p>
    <w:commentRangeEnd w:id="26"/>
    <w:p w14:paraId="7AF768D6" w14:textId="77777777" w:rsidR="00E05479" w:rsidRPr="00AA6DD1" w:rsidRDefault="00A03F64" w:rsidP="00AA6DD1">
      <w:pPr>
        <w:rPr>
          <w:rFonts w:ascii="Times New Roman" w:eastAsia="Times New Roman" w:hAnsi="Times New Roman" w:cs="Times New Roman"/>
        </w:rPr>
      </w:pPr>
      <w:r>
        <w:rPr>
          <w:rStyle w:val="CommentReference"/>
        </w:rPr>
        <w:commentReference w:id="26"/>
      </w:r>
    </w:p>
    <w:p w14:paraId="3A83F1D8" w14:textId="559B79B4" w:rsidR="00327C66" w:rsidRPr="00A44E18" w:rsidRDefault="00ED2DE4">
      <w:pPr>
        <w:rPr>
          <w:color w:val="2F5496" w:themeColor="accent1" w:themeShade="BF"/>
        </w:rPr>
      </w:pPr>
      <w:r w:rsidRPr="00A44E18">
        <w:rPr>
          <w:color w:val="2F5496" w:themeColor="accent1" w:themeShade="BF"/>
        </w:rPr>
        <w:t xml:space="preserve">This prompt asks you to delve deep, and I like how you chose a different route by </w:t>
      </w:r>
      <w:r w:rsidR="00A44E18" w:rsidRPr="00A44E18">
        <w:rPr>
          <w:color w:val="2F5496" w:themeColor="accent1" w:themeShade="BF"/>
        </w:rPr>
        <w:t>writing about your</w:t>
      </w:r>
      <w:r w:rsidRPr="00A44E18">
        <w:rPr>
          <w:color w:val="2F5496" w:themeColor="accent1" w:themeShade="BF"/>
        </w:rPr>
        <w:t xml:space="preserve"> taekwondo club.</w:t>
      </w:r>
    </w:p>
    <w:p w14:paraId="17B4A99A" w14:textId="77777777" w:rsidR="00ED2DE4" w:rsidRPr="00A44E18" w:rsidRDefault="00ED2DE4">
      <w:pPr>
        <w:rPr>
          <w:color w:val="2F5496" w:themeColor="accent1" w:themeShade="BF"/>
        </w:rPr>
      </w:pPr>
    </w:p>
    <w:p w14:paraId="255A468B" w14:textId="3A9EDFCD" w:rsidR="00801316" w:rsidRPr="00A44E18" w:rsidRDefault="00A44E18">
      <w:pPr>
        <w:rPr>
          <w:color w:val="2F5496" w:themeColor="accent1" w:themeShade="BF"/>
        </w:rPr>
      </w:pPr>
      <w:r w:rsidRPr="00A44E18">
        <w:rPr>
          <w:color w:val="2F5496" w:themeColor="accent1" w:themeShade="BF"/>
        </w:rPr>
        <w:t xml:space="preserve">Although </w:t>
      </w:r>
      <w:r w:rsidR="00ED2DE4" w:rsidRPr="00A44E18">
        <w:rPr>
          <w:color w:val="2F5496" w:themeColor="accent1" w:themeShade="BF"/>
        </w:rPr>
        <w:t xml:space="preserve">this club helps with your anxiety problem, it is hard for me to follow along your journey. </w:t>
      </w:r>
      <w:r w:rsidR="00801316" w:rsidRPr="00A44E18">
        <w:rPr>
          <w:color w:val="2F5496" w:themeColor="accent1" w:themeShade="BF"/>
        </w:rPr>
        <w:t>I think your essay will be more impactfu</w:t>
      </w:r>
      <w:r w:rsidRPr="00A44E18">
        <w:rPr>
          <w:color w:val="2F5496" w:themeColor="accent1" w:themeShade="BF"/>
        </w:rPr>
        <w:t>l if you can point out why you’</w:t>
      </w:r>
      <w:r w:rsidR="00801316" w:rsidRPr="00A44E18">
        <w:rPr>
          <w:color w:val="2F5496" w:themeColor="accent1" w:themeShade="BF"/>
        </w:rPr>
        <w:t xml:space="preserve">re anxious. For instance, you can mention how you’d get anxious in a crowded place/performing for others/being with a crowd. </w:t>
      </w:r>
    </w:p>
    <w:p w14:paraId="02BB32E7" w14:textId="77777777" w:rsidR="00801316" w:rsidRPr="00A44E18" w:rsidRDefault="00801316">
      <w:pPr>
        <w:rPr>
          <w:color w:val="2F5496" w:themeColor="accent1" w:themeShade="BF"/>
        </w:rPr>
      </w:pPr>
    </w:p>
    <w:p w14:paraId="25316628" w14:textId="74FBBACE" w:rsidR="00801316" w:rsidRPr="00A44E18" w:rsidRDefault="00801316">
      <w:pPr>
        <w:rPr>
          <w:color w:val="2F5496" w:themeColor="accent1" w:themeShade="BF"/>
        </w:rPr>
      </w:pPr>
      <w:r w:rsidRPr="00A44E18">
        <w:rPr>
          <w:color w:val="2F5496" w:themeColor="accent1" w:themeShade="BF"/>
        </w:rPr>
        <w:t xml:space="preserve">By doing so, winning the second place in the tournament </w:t>
      </w:r>
      <w:r w:rsidR="00771644" w:rsidRPr="00A44E18">
        <w:rPr>
          <w:color w:val="2F5496" w:themeColor="accent1" w:themeShade="BF"/>
        </w:rPr>
        <w:t>will show how you slowly grow out of your shell. Then, you want to help other shy, younger members. The advice you gave them should be clearer as well to signify your impact to your community.</w:t>
      </w:r>
    </w:p>
    <w:p w14:paraId="47752AE7" w14:textId="77777777" w:rsidR="00771644" w:rsidRPr="00A44E18" w:rsidRDefault="00771644">
      <w:pPr>
        <w:rPr>
          <w:color w:val="2F5496" w:themeColor="accent1" w:themeShade="BF"/>
        </w:rPr>
      </w:pPr>
    </w:p>
    <w:p w14:paraId="783A5756" w14:textId="65D50872" w:rsidR="00771644" w:rsidRPr="00A44E18" w:rsidRDefault="00771644">
      <w:pPr>
        <w:rPr>
          <w:color w:val="2F5496" w:themeColor="accent1" w:themeShade="BF"/>
        </w:rPr>
      </w:pPr>
      <w:r w:rsidRPr="00A44E18">
        <w:rPr>
          <w:color w:val="2F5496" w:themeColor="accent1" w:themeShade="BF"/>
        </w:rPr>
        <w:t>For the ending, I’ve left a comment to help you restate and shift the focus into gaining a valuable thing (confidence) through helping oth</w:t>
      </w:r>
      <w:bookmarkStart w:id="27" w:name="_GoBack"/>
      <w:bookmarkEnd w:id="27"/>
      <w:r w:rsidRPr="00A44E18">
        <w:rPr>
          <w:color w:val="2F5496" w:themeColor="accent1" w:themeShade="BF"/>
        </w:rPr>
        <w:t xml:space="preserve">ers. </w:t>
      </w:r>
    </w:p>
    <w:p w14:paraId="6E8E580E" w14:textId="77777777" w:rsidR="00771644" w:rsidRDefault="00771644"/>
    <w:p w14:paraId="0720AD1B" w14:textId="77777777" w:rsidR="00ED2DE4" w:rsidRDefault="00ED2DE4"/>
    <w:p w14:paraId="252F61C5" w14:textId="01F5CA5F" w:rsidR="00A44E18" w:rsidRPr="00A44E18" w:rsidRDefault="00A44E18">
      <w:pPr>
        <w:rPr>
          <w:color w:val="2F5496" w:themeColor="accent1" w:themeShade="BF"/>
        </w:rPr>
      </w:pPr>
      <w:r w:rsidRPr="00A44E18">
        <w:rPr>
          <w:color w:val="2F5496" w:themeColor="accent1" w:themeShade="BF"/>
        </w:rPr>
        <w:t>Best wishes!</w:t>
      </w:r>
    </w:p>
    <w:p w14:paraId="4D615C7A" w14:textId="2B25967B" w:rsidR="00A44E18" w:rsidRPr="00A44E18" w:rsidRDefault="00A44E18">
      <w:pPr>
        <w:rPr>
          <w:color w:val="2F5496" w:themeColor="accent1" w:themeShade="BF"/>
        </w:rPr>
      </w:pPr>
      <w:r w:rsidRPr="00A44E18">
        <w:rPr>
          <w:color w:val="2F5496" w:themeColor="accent1" w:themeShade="BF"/>
        </w:rPr>
        <w:t>Melinda</w:t>
      </w:r>
    </w:p>
    <w:sectPr w:rsidR="00A44E18" w:rsidRPr="00A44E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2-07T19:14:00Z" w:initials="MOU">
    <w:p w14:paraId="1B917926" w14:textId="01CC65BE" w:rsidR="008C5229" w:rsidRDefault="008C5229">
      <w:pPr>
        <w:pStyle w:val="CommentText"/>
      </w:pPr>
      <w:r>
        <w:rPr>
          <w:rStyle w:val="CommentReference"/>
        </w:rPr>
        <w:annotationRef/>
      </w:r>
      <w:r>
        <w:t>Was he your friend? A classmate? Or maybe a schoolmate?</w:t>
      </w:r>
    </w:p>
  </w:comment>
  <w:comment w:id="2" w:author="Microsoft Office User" w:date="2022-12-07T19:15:00Z" w:initials="MOU">
    <w:p w14:paraId="733241D6" w14:textId="77777777" w:rsidR="008C5229" w:rsidRDefault="008C5229">
      <w:pPr>
        <w:pStyle w:val="CommentText"/>
      </w:pPr>
      <w:r>
        <w:rPr>
          <w:rStyle w:val="CommentReference"/>
        </w:rPr>
        <w:annotationRef/>
      </w:r>
      <w:r>
        <w:t xml:space="preserve">I think you can be more explicit here. Was he mocked? </w:t>
      </w:r>
      <w:r w:rsidR="005F0232">
        <w:t>Or was there physical bullying involved like pushing?</w:t>
      </w:r>
    </w:p>
    <w:p w14:paraId="3232D483" w14:textId="77777777" w:rsidR="005F0232" w:rsidRDefault="005F0232">
      <w:pPr>
        <w:pStyle w:val="CommentText"/>
      </w:pPr>
    </w:p>
    <w:p w14:paraId="1967D183" w14:textId="6017C47E" w:rsidR="005F0232" w:rsidRDefault="005F0232">
      <w:pPr>
        <w:pStyle w:val="CommentText"/>
      </w:pPr>
      <w:r>
        <w:t xml:space="preserve">Most importantly, how did you feel when you witnessed this? </w:t>
      </w:r>
    </w:p>
  </w:comment>
  <w:comment w:id="3" w:author="Microsoft Office User" w:date="2022-12-07T19:17:00Z" w:initials="MOU">
    <w:p w14:paraId="198E9BAC" w14:textId="12F39DE9" w:rsidR="00DE0084" w:rsidRDefault="00DE0084">
      <w:pPr>
        <w:pStyle w:val="CommentText"/>
      </w:pPr>
      <w:r>
        <w:rPr>
          <w:rStyle w:val="CommentReference"/>
        </w:rPr>
        <w:annotationRef/>
      </w:r>
      <w:r w:rsidR="00343DF8">
        <w:t xml:space="preserve">Why did you think so? </w:t>
      </w:r>
    </w:p>
  </w:comment>
  <w:comment w:id="4" w:author="Microsoft Office User" w:date="2022-12-07T19:16:00Z" w:initials="MOU">
    <w:p w14:paraId="03FAB545" w14:textId="1F479E3F" w:rsidR="00DE0084" w:rsidRDefault="00DE0084">
      <w:pPr>
        <w:pStyle w:val="CommentText"/>
      </w:pPr>
      <w:r>
        <w:rPr>
          <w:rStyle w:val="CommentReference"/>
        </w:rPr>
        <w:annotationRef/>
      </w:r>
      <w:r>
        <w:t xml:space="preserve">Again, what was his reaction? Was he conscious all the time? Or stuttered? </w:t>
      </w:r>
    </w:p>
  </w:comment>
  <w:comment w:id="5" w:author="Microsoft Office User" w:date="2022-12-07T19:18:00Z" w:initials="MOU">
    <w:p w14:paraId="26FDA267" w14:textId="6E379487" w:rsidR="00343DF8" w:rsidRDefault="00343DF8">
      <w:pPr>
        <w:pStyle w:val="CommentText"/>
      </w:pPr>
      <w:r>
        <w:rPr>
          <w:rStyle w:val="CommentReference"/>
        </w:rPr>
        <w:annotationRef/>
      </w:r>
      <w:r>
        <w:t>And what would you teach him?</w:t>
      </w:r>
    </w:p>
  </w:comment>
  <w:comment w:id="6" w:author="Microsoft Office User" w:date="2022-12-07T19:51:00Z" w:initials="MOU">
    <w:p w14:paraId="6AE92ABC" w14:textId="33D92715" w:rsidR="00E271E3" w:rsidRDefault="00E271E3">
      <w:pPr>
        <w:pStyle w:val="CommentText"/>
      </w:pPr>
      <w:r>
        <w:rPr>
          <w:rStyle w:val="CommentReference"/>
        </w:rPr>
        <w:annotationRef/>
      </w:r>
      <w:r w:rsidR="0037612B">
        <w:t xml:space="preserve">Why is this goal meaningful to you? Is gaming your passion? </w:t>
      </w:r>
    </w:p>
  </w:comment>
  <w:comment w:id="7" w:author="Microsoft Office User" w:date="2022-12-07T20:02:00Z" w:initials="MOU">
    <w:p w14:paraId="02694A31" w14:textId="0912B687" w:rsidR="00B8058E" w:rsidRDefault="00B8058E">
      <w:pPr>
        <w:pStyle w:val="CommentText"/>
      </w:pPr>
      <w:r>
        <w:rPr>
          <w:rStyle w:val="CommentReference"/>
        </w:rPr>
        <w:annotationRef/>
      </w:r>
      <w:r>
        <w:t xml:space="preserve">To be more effective, you can directly mention you join a boot camp since middle school. </w:t>
      </w:r>
    </w:p>
  </w:comment>
  <w:comment w:id="8" w:author="Microsoft Office User" w:date="2022-12-08T14:41:00Z" w:initials="MOU">
    <w:p w14:paraId="5C03F582" w14:textId="77777777" w:rsidR="00271749" w:rsidRDefault="00271749">
      <w:pPr>
        <w:pStyle w:val="CommentText"/>
      </w:pPr>
      <w:r>
        <w:rPr>
          <w:rStyle w:val="CommentReference"/>
        </w:rPr>
        <w:annotationRef/>
      </w:r>
      <w:r>
        <w:t>Since this “back on track” is repeated below, try changing it to another phrase.</w:t>
      </w:r>
    </w:p>
    <w:p w14:paraId="1494260F" w14:textId="77777777" w:rsidR="00271749" w:rsidRDefault="00271749">
      <w:pPr>
        <w:pStyle w:val="CommentText"/>
      </w:pPr>
    </w:p>
    <w:p w14:paraId="777E6932" w14:textId="578CCADC" w:rsidR="00271749" w:rsidRDefault="007E5332">
      <w:pPr>
        <w:pStyle w:val="CommentText"/>
      </w:pPr>
      <w:r>
        <w:t>“As the eldest, I knew that I had to take charge.”</w:t>
      </w:r>
    </w:p>
  </w:comment>
  <w:comment w:id="9" w:author="Microsoft Office User" w:date="2022-12-08T14:44:00Z" w:initials="MOU">
    <w:p w14:paraId="6A7DA791" w14:textId="77777777" w:rsidR="00C868F7" w:rsidRDefault="00C868F7">
      <w:pPr>
        <w:pStyle w:val="CommentText"/>
      </w:pPr>
      <w:r>
        <w:rPr>
          <w:rStyle w:val="CommentReference"/>
        </w:rPr>
        <w:annotationRef/>
      </w:r>
      <w:r>
        <w:t xml:space="preserve">Since this is a challenge on your part, it might be helpful to provide an adjective to give the readers a clearer picture into your siblings’ temperament. </w:t>
      </w:r>
    </w:p>
    <w:p w14:paraId="5368182B" w14:textId="77777777" w:rsidR="00C868F7" w:rsidRDefault="00C868F7">
      <w:pPr>
        <w:pStyle w:val="CommentText"/>
      </w:pPr>
    </w:p>
    <w:p w14:paraId="0F16D6EB" w14:textId="77777777" w:rsidR="00C868F7" w:rsidRDefault="00C868F7">
      <w:pPr>
        <w:pStyle w:val="CommentText"/>
      </w:pPr>
      <w:r>
        <w:t xml:space="preserve">What are their tendencies? Are they procrastinators? Or maybe dislike studying? </w:t>
      </w:r>
    </w:p>
    <w:p w14:paraId="00C91716" w14:textId="77777777" w:rsidR="00C868F7" w:rsidRDefault="00C868F7">
      <w:pPr>
        <w:pStyle w:val="CommentText"/>
      </w:pPr>
    </w:p>
    <w:p w14:paraId="15DEB471" w14:textId="12740BA9" w:rsidR="00C868F7" w:rsidRDefault="00C868F7">
      <w:pPr>
        <w:pStyle w:val="CommentText"/>
      </w:pPr>
      <w:r>
        <w:t xml:space="preserve">Better clarity would highlight your leadership role. </w:t>
      </w:r>
    </w:p>
  </w:comment>
  <w:comment w:id="26" w:author="Microsoft Office User" w:date="2022-12-08T14:55:00Z" w:initials="MOU">
    <w:p w14:paraId="7CBA138F" w14:textId="77777777" w:rsidR="00A03F64" w:rsidRDefault="00A03F64">
      <w:pPr>
        <w:pStyle w:val="CommentText"/>
      </w:pPr>
      <w:r>
        <w:rPr>
          <w:rStyle w:val="CommentReference"/>
        </w:rPr>
        <w:annotationRef/>
      </w:r>
      <w:r>
        <w:t>Your focus here should be what you receive after giving back to the community. It might be better to restate this into something along this line:</w:t>
      </w:r>
    </w:p>
    <w:p w14:paraId="6667D3EE" w14:textId="77777777" w:rsidR="00A03F64" w:rsidRDefault="00A03F64">
      <w:pPr>
        <w:pStyle w:val="CommentText"/>
      </w:pPr>
    </w:p>
    <w:p w14:paraId="2051A48E" w14:textId="061B0755" w:rsidR="00322C54" w:rsidRDefault="00A03F64">
      <w:pPr>
        <w:pStyle w:val="CommentText"/>
      </w:pPr>
      <w:r>
        <w:t xml:space="preserve">“Seeing that the younger members improved significantly and their faces grinning broadly at me, I </w:t>
      </w:r>
      <w:r w:rsidR="00322C54">
        <w:t>learned to be more confident with my own progress (and so 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917926" w15:done="0"/>
  <w15:commentEx w15:paraId="1967D183" w15:done="0"/>
  <w15:commentEx w15:paraId="198E9BAC" w15:done="0"/>
  <w15:commentEx w15:paraId="03FAB545" w15:done="0"/>
  <w15:commentEx w15:paraId="26FDA267" w15:done="0"/>
  <w15:commentEx w15:paraId="6AE92ABC" w15:done="0"/>
  <w15:commentEx w15:paraId="02694A31" w15:done="0"/>
  <w15:commentEx w15:paraId="777E6932" w15:done="0"/>
  <w15:commentEx w15:paraId="15DEB471" w15:done="0"/>
  <w15:commentEx w15:paraId="2051A4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2CFB"/>
    <w:multiLevelType w:val="hybridMultilevel"/>
    <w:tmpl w:val="5AC8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3035B"/>
    <w:multiLevelType w:val="hybridMultilevel"/>
    <w:tmpl w:val="7800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DD1"/>
    <w:rsid w:val="000E171C"/>
    <w:rsid w:val="00151C2A"/>
    <w:rsid w:val="00170CBC"/>
    <w:rsid w:val="00185506"/>
    <w:rsid w:val="00247C38"/>
    <w:rsid w:val="00271749"/>
    <w:rsid w:val="002D142E"/>
    <w:rsid w:val="00313899"/>
    <w:rsid w:val="00322C54"/>
    <w:rsid w:val="00327C66"/>
    <w:rsid w:val="00343DF8"/>
    <w:rsid w:val="0037612B"/>
    <w:rsid w:val="00432FFA"/>
    <w:rsid w:val="00525D7F"/>
    <w:rsid w:val="005923C6"/>
    <w:rsid w:val="005E72AE"/>
    <w:rsid w:val="005F0232"/>
    <w:rsid w:val="0062459E"/>
    <w:rsid w:val="006640A5"/>
    <w:rsid w:val="0072253B"/>
    <w:rsid w:val="007505DA"/>
    <w:rsid w:val="00751F5E"/>
    <w:rsid w:val="00771644"/>
    <w:rsid w:val="007E5332"/>
    <w:rsid w:val="00801316"/>
    <w:rsid w:val="00837D95"/>
    <w:rsid w:val="00871C7A"/>
    <w:rsid w:val="008C5229"/>
    <w:rsid w:val="00917F8A"/>
    <w:rsid w:val="009A18BD"/>
    <w:rsid w:val="009F5A21"/>
    <w:rsid w:val="00A00F7A"/>
    <w:rsid w:val="00A03F64"/>
    <w:rsid w:val="00A44E18"/>
    <w:rsid w:val="00AA6DD1"/>
    <w:rsid w:val="00AE3C60"/>
    <w:rsid w:val="00B8058E"/>
    <w:rsid w:val="00C00649"/>
    <w:rsid w:val="00C868F7"/>
    <w:rsid w:val="00CA5041"/>
    <w:rsid w:val="00DE0084"/>
    <w:rsid w:val="00E05479"/>
    <w:rsid w:val="00E271E3"/>
    <w:rsid w:val="00EA1537"/>
    <w:rsid w:val="00ED2DE4"/>
    <w:rsid w:val="00EE5B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786D9F6"/>
  <w15:chartTrackingRefBased/>
  <w15:docId w15:val="{4377188E-273C-0B43-B8C6-3DD762C8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DD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C5229"/>
    <w:rPr>
      <w:sz w:val="18"/>
      <w:szCs w:val="18"/>
    </w:rPr>
  </w:style>
  <w:style w:type="paragraph" w:styleId="CommentText">
    <w:name w:val="annotation text"/>
    <w:basedOn w:val="Normal"/>
    <w:link w:val="CommentTextChar"/>
    <w:uiPriority w:val="99"/>
    <w:semiHidden/>
    <w:unhideWhenUsed/>
    <w:rsid w:val="008C5229"/>
  </w:style>
  <w:style w:type="character" w:customStyle="1" w:styleId="CommentTextChar">
    <w:name w:val="Comment Text Char"/>
    <w:basedOn w:val="DefaultParagraphFont"/>
    <w:link w:val="CommentText"/>
    <w:uiPriority w:val="99"/>
    <w:semiHidden/>
    <w:rsid w:val="008C5229"/>
  </w:style>
  <w:style w:type="paragraph" w:styleId="CommentSubject">
    <w:name w:val="annotation subject"/>
    <w:basedOn w:val="CommentText"/>
    <w:next w:val="CommentText"/>
    <w:link w:val="CommentSubjectChar"/>
    <w:uiPriority w:val="99"/>
    <w:semiHidden/>
    <w:unhideWhenUsed/>
    <w:rsid w:val="008C5229"/>
    <w:rPr>
      <w:b/>
      <w:bCs/>
      <w:sz w:val="20"/>
      <w:szCs w:val="20"/>
    </w:rPr>
  </w:style>
  <w:style w:type="character" w:customStyle="1" w:styleId="CommentSubjectChar">
    <w:name w:val="Comment Subject Char"/>
    <w:basedOn w:val="CommentTextChar"/>
    <w:link w:val="CommentSubject"/>
    <w:uiPriority w:val="99"/>
    <w:semiHidden/>
    <w:rsid w:val="008C5229"/>
    <w:rPr>
      <w:b/>
      <w:bCs/>
      <w:sz w:val="20"/>
      <w:szCs w:val="20"/>
    </w:rPr>
  </w:style>
  <w:style w:type="paragraph" w:styleId="BalloonText">
    <w:name w:val="Balloon Text"/>
    <w:basedOn w:val="Normal"/>
    <w:link w:val="BalloonTextChar"/>
    <w:uiPriority w:val="99"/>
    <w:semiHidden/>
    <w:unhideWhenUsed/>
    <w:rsid w:val="008C52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5229"/>
    <w:rPr>
      <w:rFonts w:ascii="Times New Roman" w:hAnsi="Times New Roman" w:cs="Times New Roman"/>
      <w:sz w:val="18"/>
      <w:szCs w:val="18"/>
    </w:rPr>
  </w:style>
  <w:style w:type="paragraph" w:styleId="ListParagraph">
    <w:name w:val="List Paragraph"/>
    <w:basedOn w:val="Normal"/>
    <w:uiPriority w:val="34"/>
    <w:qFormat/>
    <w:rsid w:val="00751F5E"/>
    <w:pPr>
      <w:ind w:left="720"/>
      <w:contextualSpacing/>
    </w:pPr>
  </w:style>
  <w:style w:type="paragraph" w:styleId="Revision">
    <w:name w:val="Revision"/>
    <w:hidden/>
    <w:uiPriority w:val="99"/>
    <w:semiHidden/>
    <w:rsid w:val="0066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5955">
      <w:bodyDiv w:val="1"/>
      <w:marLeft w:val="0"/>
      <w:marRight w:val="0"/>
      <w:marTop w:val="0"/>
      <w:marBottom w:val="0"/>
      <w:divBdr>
        <w:top w:val="none" w:sz="0" w:space="0" w:color="auto"/>
        <w:left w:val="none" w:sz="0" w:space="0" w:color="auto"/>
        <w:bottom w:val="none" w:sz="0" w:space="0" w:color="auto"/>
        <w:right w:val="none" w:sz="0" w:space="0" w:color="auto"/>
      </w:divBdr>
    </w:div>
    <w:div w:id="194737359">
      <w:bodyDiv w:val="1"/>
      <w:marLeft w:val="0"/>
      <w:marRight w:val="0"/>
      <w:marTop w:val="0"/>
      <w:marBottom w:val="0"/>
      <w:divBdr>
        <w:top w:val="none" w:sz="0" w:space="0" w:color="auto"/>
        <w:left w:val="none" w:sz="0" w:space="0" w:color="auto"/>
        <w:bottom w:val="none" w:sz="0" w:space="0" w:color="auto"/>
        <w:right w:val="none" w:sz="0" w:space="0" w:color="auto"/>
      </w:divBdr>
    </w:div>
    <w:div w:id="6114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1011</Words>
  <Characters>5764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2022-12-07T13:19:00Z</dcterms:created>
  <dcterms:modified xsi:type="dcterms:W3CDTF">2022-12-08T08:04:00Z</dcterms:modified>
</cp:coreProperties>
</file>