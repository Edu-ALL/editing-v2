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1E75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b/>
          <w:bCs/>
          <w:color w:val="000000"/>
          <w:sz w:val="21"/>
          <w:szCs w:val="21"/>
          <w:shd w:val="clear" w:color="auto" w:fill="FFFFFF"/>
        </w:rPr>
        <w:t>NYU</w:t>
      </w:r>
    </w:p>
    <w:p w14:paraId="18232308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</w:p>
    <w:p w14:paraId="1703AA0C" w14:textId="77777777" w:rsidR="00A858DF" w:rsidRPr="00A858DF" w:rsidRDefault="00A858DF" w:rsidP="00A858DF">
      <w:pPr>
        <w:rPr>
          <w:rFonts w:ascii="Times New Roman" w:eastAsia="Times New Roman" w:hAnsi="Times New Roman" w:cs="Times New Roman"/>
          <w:b/>
          <w:bCs/>
        </w:rPr>
      </w:pPr>
      <w:r w:rsidRPr="00A858DF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NYU was founded on the belief that a student’s identity should not dictate the ability for them to access higher education. That sense of opportunity for all students, of all backgrounds, remains a part of who we are today and a critical part of what makes us a world class university. Our community embraces diversity, in all its forms, as a cornerstone of the NYU experience.</w:t>
      </w:r>
    </w:p>
    <w:p w14:paraId="029F546C" w14:textId="77777777" w:rsidR="00A858DF" w:rsidRPr="00A858DF" w:rsidRDefault="00A858DF" w:rsidP="00A858DF">
      <w:pPr>
        <w:rPr>
          <w:rFonts w:ascii="Times New Roman" w:eastAsia="Times New Roman" w:hAnsi="Times New Roman" w:cs="Times New Roman"/>
          <w:b/>
          <w:bCs/>
        </w:rPr>
      </w:pPr>
    </w:p>
    <w:p w14:paraId="35766058" w14:textId="77777777" w:rsidR="00A858DF" w:rsidRPr="00A858DF" w:rsidRDefault="00A858DF" w:rsidP="00A858DF">
      <w:pPr>
        <w:rPr>
          <w:rFonts w:ascii="Times New Roman" w:eastAsia="Times New Roman" w:hAnsi="Times New Roman" w:cs="Times New Roman"/>
          <w:b/>
          <w:bCs/>
        </w:rPr>
      </w:pPr>
      <w:r w:rsidRPr="00A858DF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We would like to better understand how your experiences would help us to shape and grow our diverse community. Please respond in 250 words or less. </w:t>
      </w:r>
    </w:p>
    <w:p w14:paraId="195AD0C9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</w:p>
    <w:p w14:paraId="4C087E12" w14:textId="66DF292A" w:rsidR="00A858DF" w:rsidRPr="00A858DF" w:rsidRDefault="00A858DF" w:rsidP="00A858D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I serve as the Head of Curriculum of </w:t>
      </w:r>
      <w:proofErr w:type="spellStart"/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GenDigital</w:t>
      </w:r>
      <w:proofErr w:type="spellEnd"/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Academy, an NGO spreading digital literacy that gives me the opportunity to teach children of various ages and various schools from all over Indonesia. In one particular community, we taught a group of elementary students aged 7-13 from a church community. In our teaching sessions, we supervise the children, answer their questions, and occasionally laugh together </w:t>
      </w:r>
      <w:ins w:id="0" w:author="Thalia Priscilla" w:date="2023-01-04T14:19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over</w:t>
        </w:r>
      </w:ins>
      <w:del w:id="1" w:author="Thalia Priscilla" w:date="2023-01-04T14:19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at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their excitement. </w:t>
      </w:r>
    </w:p>
    <w:p w14:paraId="7CD94437" w14:textId="23A569C0" w:rsidR="00A858DF" w:rsidRPr="00A858DF" w:rsidRDefault="00A858DF" w:rsidP="00A858D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Through seeing </w:t>
      </w:r>
      <w:del w:id="2" w:author="Thalia Priscilla" w:date="2023-01-04T14:19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firsthand 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my students’ constant efforts and subsequent improvement in coding ability</w:t>
      </w:r>
      <w:ins w:id="3" w:author="Thalia Priscilla" w:date="2023-01-04T14:19:00Z">
        <w:r w:rsidR="00434785" w:rsidRP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  <w:proofErr w:type="spellStart"/>
        <w:r w:rsidR="00434785" w:rsidRPr="00A858DF">
          <w:rPr>
            <w:rFonts w:ascii="Roboto" w:eastAsia="Times New Roman" w:hAnsi="Roboto" w:cs="Times New Roman"/>
            <w:color w:val="000000"/>
            <w:sz w:val="21"/>
            <w:szCs w:val="21"/>
          </w:rPr>
          <w:t>firsthand</w:t>
        </w:r>
      </w:ins>
      <w:proofErr w:type="spellEnd"/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, I didn’t expect to learn about </w:t>
      </w:r>
      <w:ins w:id="4" w:author="Thalia Priscilla" w:date="2023-01-04T14:05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the </w:t>
        </w:r>
        <w:r w:rsidR="00434785" w:rsidRPr="00A858DF">
          <w:rPr>
            <w:rFonts w:ascii="Roboto" w:eastAsia="Times New Roman" w:hAnsi="Roboto" w:cs="Times New Roman"/>
            <w:color w:val="000000"/>
            <w:sz w:val="21"/>
            <w:szCs w:val="21"/>
          </w:rPr>
          <w:t>importance</w:t>
        </w:r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of</w:t>
        </w:r>
        <w:r w:rsidR="00434785" w:rsidRPr="00A858DF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inquisitiveness</w:t>
      </w:r>
      <w:del w:id="5" w:author="Thalia Priscilla" w:date="2023-01-04T14:05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’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del w:id="6" w:author="Thalia Priscilla" w:date="2023-01-04T14:05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importance 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in our lives. Somewhere along the way, I lost that child</w:t>
      </w:r>
      <w:del w:id="7" w:author="Thalia Priscilla" w:date="2023-01-04T14:04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-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like curiosity and excitement to learn new things, just because I feared failure. Working with children, I relearned the importance of curiosity,  which has helped me become more open to new challenges. From learning to play the guitar to mastering Mandarin</w:t>
      </w:r>
      <w:ins w:id="8" w:author="Thalia Priscilla" w:date="2023-01-04T14:06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, I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turned unfamiliar experiences into self-satisfaction. By saying “yes” to as many opportunities as possible, I have learned to adapt, push boundaries, and live with no regrets</w:t>
      </w:r>
      <w:del w:id="9" w:author="Thalia Priscilla" w:date="2023-01-04T14:06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 by avoiding missed opportunities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.</w:t>
      </w:r>
      <w:ins w:id="10" w:author="Thalia Priscilla" w:date="2023-01-04T14:19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</w:p>
    <w:p w14:paraId="361ADD5B" w14:textId="5DD9E73A" w:rsidR="00A858DF" w:rsidRPr="00A858DF" w:rsidRDefault="00A858DF" w:rsidP="00A858D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I’m excited to push my peers to be both learners and teachers, opening their eyes to the success we can achieve through sharing knowledge and learning from others. I also aim to bring a growth mindset and</w:t>
      </w:r>
      <w:del w:id="11" w:author="Thalia Priscilla" w:date="2023-01-04T14:07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 see myself as </w:delText>
        </w:r>
      </w:del>
      <w:ins w:id="12" w:author="Thalia Priscilla" w:date="2023-01-04T14:21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a </w:t>
      </w:r>
      <w:ins w:id="13" w:author="Thalia Priscilla" w:date="2023-01-04T14:06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‘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glass half full</w:t>
      </w:r>
      <w:ins w:id="14" w:author="Thalia Priscilla" w:date="2023-01-04T14:06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’ </w:t>
        </w:r>
      </w:ins>
      <w:ins w:id="15" w:author="Thalia Priscilla" w:date="2023-01-04T14:07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perspec</w:t>
        </w:r>
      </w:ins>
      <w:ins w:id="16" w:author="Thalia Priscilla" w:date="2023-01-04T14:08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tive</w:t>
        </w:r>
      </w:ins>
      <w:ins w:id="17" w:author="Thalia Priscilla" w:date="2023-01-04T14:07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,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as I seek knowledge across disciplines and get to know peers with various backgrounds and experiences. I</w:t>
      </w:r>
      <w:ins w:id="18" w:author="Thalia Priscilla" w:date="2023-01-04T14:08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wi</w:t>
        </w:r>
      </w:ins>
      <w:del w:id="19" w:author="Thalia Priscilla" w:date="2023-01-04T14:08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’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ll not only become an excellent student but also contribute to the diverse community I’ll meet at NYU. </w:t>
      </w:r>
    </w:p>
    <w:p w14:paraId="3FAAAAC6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</w:p>
    <w:p w14:paraId="2DAA87AD" w14:textId="77777777" w:rsidR="00712763" w:rsidRDefault="00A23EEB"/>
    <w:sectPr w:rsidR="00712763" w:rsidSect="00281A74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DF"/>
    <w:rsid w:val="00000032"/>
    <w:rsid w:val="00025D55"/>
    <w:rsid w:val="00042C86"/>
    <w:rsid w:val="00067311"/>
    <w:rsid w:val="00072DAB"/>
    <w:rsid w:val="00083540"/>
    <w:rsid w:val="00087183"/>
    <w:rsid w:val="00087A94"/>
    <w:rsid w:val="00097540"/>
    <w:rsid w:val="000A1FF9"/>
    <w:rsid w:val="000C18F3"/>
    <w:rsid w:val="000D5EAB"/>
    <w:rsid w:val="000F1B69"/>
    <w:rsid w:val="001558C4"/>
    <w:rsid w:val="00157205"/>
    <w:rsid w:val="00163AB2"/>
    <w:rsid w:val="001730B9"/>
    <w:rsid w:val="001816EB"/>
    <w:rsid w:val="001859C6"/>
    <w:rsid w:val="001A5D35"/>
    <w:rsid w:val="001B3701"/>
    <w:rsid w:val="001C1DCF"/>
    <w:rsid w:val="001D4866"/>
    <w:rsid w:val="001E185A"/>
    <w:rsid w:val="001F4647"/>
    <w:rsid w:val="001F6053"/>
    <w:rsid w:val="00210FB7"/>
    <w:rsid w:val="00265E9E"/>
    <w:rsid w:val="00266CA2"/>
    <w:rsid w:val="00281A74"/>
    <w:rsid w:val="002824B1"/>
    <w:rsid w:val="002E2809"/>
    <w:rsid w:val="00306529"/>
    <w:rsid w:val="003076AC"/>
    <w:rsid w:val="00334809"/>
    <w:rsid w:val="00361042"/>
    <w:rsid w:val="0036213C"/>
    <w:rsid w:val="0037315D"/>
    <w:rsid w:val="0037671F"/>
    <w:rsid w:val="003849DD"/>
    <w:rsid w:val="00385DEA"/>
    <w:rsid w:val="00390619"/>
    <w:rsid w:val="003B29AB"/>
    <w:rsid w:val="003E2245"/>
    <w:rsid w:val="003E66AA"/>
    <w:rsid w:val="003F0C39"/>
    <w:rsid w:val="00413D78"/>
    <w:rsid w:val="004239F9"/>
    <w:rsid w:val="00434785"/>
    <w:rsid w:val="00463E1B"/>
    <w:rsid w:val="0048172A"/>
    <w:rsid w:val="00482DB7"/>
    <w:rsid w:val="004D6D9A"/>
    <w:rsid w:val="005226C5"/>
    <w:rsid w:val="00587FCC"/>
    <w:rsid w:val="005A1478"/>
    <w:rsid w:val="005D7E85"/>
    <w:rsid w:val="005D7F3C"/>
    <w:rsid w:val="005E3511"/>
    <w:rsid w:val="006069E4"/>
    <w:rsid w:val="00613C3C"/>
    <w:rsid w:val="00630058"/>
    <w:rsid w:val="00650F80"/>
    <w:rsid w:val="0066709A"/>
    <w:rsid w:val="006742D3"/>
    <w:rsid w:val="0069629E"/>
    <w:rsid w:val="006A7D31"/>
    <w:rsid w:val="006B5D7E"/>
    <w:rsid w:val="006D28D7"/>
    <w:rsid w:val="006E5BC7"/>
    <w:rsid w:val="00722845"/>
    <w:rsid w:val="007550B5"/>
    <w:rsid w:val="00755ECE"/>
    <w:rsid w:val="007A456B"/>
    <w:rsid w:val="007F698C"/>
    <w:rsid w:val="008256EF"/>
    <w:rsid w:val="00842052"/>
    <w:rsid w:val="0084311D"/>
    <w:rsid w:val="00867215"/>
    <w:rsid w:val="008678D3"/>
    <w:rsid w:val="008778A1"/>
    <w:rsid w:val="0089658A"/>
    <w:rsid w:val="008B0CDA"/>
    <w:rsid w:val="008C397C"/>
    <w:rsid w:val="009128EB"/>
    <w:rsid w:val="0093615A"/>
    <w:rsid w:val="00964ECD"/>
    <w:rsid w:val="00A23EEB"/>
    <w:rsid w:val="00A25EDF"/>
    <w:rsid w:val="00A32F5B"/>
    <w:rsid w:val="00A361A5"/>
    <w:rsid w:val="00A445B3"/>
    <w:rsid w:val="00A44F68"/>
    <w:rsid w:val="00A579A6"/>
    <w:rsid w:val="00A705A0"/>
    <w:rsid w:val="00A74491"/>
    <w:rsid w:val="00A83FC8"/>
    <w:rsid w:val="00A858DF"/>
    <w:rsid w:val="00A92510"/>
    <w:rsid w:val="00AB2686"/>
    <w:rsid w:val="00AE0CB7"/>
    <w:rsid w:val="00B311D9"/>
    <w:rsid w:val="00B6371A"/>
    <w:rsid w:val="00BB049D"/>
    <w:rsid w:val="00BE76B7"/>
    <w:rsid w:val="00C0067D"/>
    <w:rsid w:val="00C27036"/>
    <w:rsid w:val="00C61458"/>
    <w:rsid w:val="00C62A8C"/>
    <w:rsid w:val="00C65938"/>
    <w:rsid w:val="00C81864"/>
    <w:rsid w:val="00CA79A2"/>
    <w:rsid w:val="00CC7F25"/>
    <w:rsid w:val="00D06D68"/>
    <w:rsid w:val="00D42B86"/>
    <w:rsid w:val="00D67B02"/>
    <w:rsid w:val="00D855CB"/>
    <w:rsid w:val="00D965F9"/>
    <w:rsid w:val="00DA63A9"/>
    <w:rsid w:val="00DB1E4E"/>
    <w:rsid w:val="00DE7674"/>
    <w:rsid w:val="00E33754"/>
    <w:rsid w:val="00E95CAF"/>
    <w:rsid w:val="00EA125E"/>
    <w:rsid w:val="00EA251A"/>
    <w:rsid w:val="00EF58C3"/>
    <w:rsid w:val="00F121C5"/>
    <w:rsid w:val="00F81C08"/>
    <w:rsid w:val="00F90192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48A53"/>
  <w15:chartTrackingRefBased/>
  <w15:docId w15:val="{C680CCA3-A627-E948-9A02-0C4C261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8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34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1804</Characters>
  <Application>Microsoft Office Word</Application>
  <DocSecurity>0</DocSecurity>
  <Lines>30</Lines>
  <Paragraphs>8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Situmorang</dc:creator>
  <cp:keywords/>
  <dc:description/>
  <cp:lastModifiedBy>Thalia Priscilla</cp:lastModifiedBy>
  <cp:revision>2</cp:revision>
  <dcterms:created xsi:type="dcterms:W3CDTF">2023-01-04T07:33:00Z</dcterms:created>
  <dcterms:modified xsi:type="dcterms:W3CDTF">2023-01-04T07:33:00Z</dcterms:modified>
</cp:coreProperties>
</file>