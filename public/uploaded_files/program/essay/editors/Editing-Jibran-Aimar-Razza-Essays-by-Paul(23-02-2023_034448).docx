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C3F3" w14:textId="48758153" w:rsidR="004D38CC" w:rsidRDefault="004D38CC" w:rsidP="004D38CC">
      <w:pPr>
        <w:pStyle w:val="NormalWeb"/>
        <w:spacing w:before="0" w:beforeAutospacing="0" w:after="0" w:afterAutospacing="0"/>
        <w:jc w:val="both"/>
        <w:rPr>
          <w:color w:val="0E101A"/>
        </w:rPr>
      </w:pPr>
      <w:r>
        <w:rPr>
          <w:color w:val="0E101A"/>
        </w:rPr>
        <w:t xml:space="preserve">In Pancasila, Indonesia clearly states that it will ensure social justice for every Indonesian. </w:t>
      </w:r>
      <w:del w:id="0" w:author="Paul Edison" w:date="2023-02-23T03:24:00Z">
        <w:r w:rsidDel="007E4E95">
          <w:rPr>
            <w:color w:val="0E101A"/>
          </w:rPr>
          <w:delText xml:space="preserve">Social justice is a condition where everyone has equal rights and opportunities (SDFoundation, 2016). </w:delText>
        </w:r>
      </w:del>
      <w:r>
        <w:rPr>
          <w:color w:val="0E101A"/>
        </w:rPr>
        <w:t xml:space="preserve">However, disparities in job opportunities </w:t>
      </w:r>
      <w:del w:id="1" w:author="Paul Edison" w:date="2023-02-23T03:24:00Z">
        <w:r w:rsidDel="007E4E95">
          <w:rPr>
            <w:color w:val="0E101A"/>
          </w:rPr>
          <w:delText xml:space="preserve">in </w:delText>
        </w:r>
      </w:del>
      <w:ins w:id="2" w:author="Paul Edison" w:date="2023-02-23T03:24:00Z">
        <w:r w:rsidR="007E4E95">
          <w:rPr>
            <w:color w:val="0E101A"/>
          </w:rPr>
          <w:t>between</w:t>
        </w:r>
        <w:r w:rsidR="007E4E95">
          <w:rPr>
            <w:color w:val="0E101A"/>
          </w:rPr>
          <w:t xml:space="preserve"> </w:t>
        </w:r>
      </w:ins>
      <w:r>
        <w:rPr>
          <w:color w:val="0E101A"/>
        </w:rPr>
        <w:t xml:space="preserve">rural and urban cities </w:t>
      </w:r>
      <w:ins w:id="3" w:author="Paul Edison" w:date="2023-02-23T03:24:00Z">
        <w:r w:rsidR="007E4E95">
          <w:rPr>
            <w:color w:val="0E101A"/>
          </w:rPr>
          <w:t xml:space="preserve">in Indonesia </w:t>
        </w:r>
      </w:ins>
      <w:r>
        <w:rPr>
          <w:color w:val="0E101A"/>
        </w:rPr>
        <w:t>are still visible. According to Tauhid Ahmad, the Institute for Development of Economics (INDEF) director, there are limited job opportunities in rural areas, which necessitates their workforce to move to the cities to find a living</w:t>
      </w:r>
      <w:ins w:id="4" w:author="Paul Edison" w:date="2023-02-23T03:24:00Z">
        <w:r w:rsidR="007E4E95">
          <w:rPr>
            <w:color w:val="0E101A"/>
          </w:rPr>
          <w:t xml:space="preserve">, </w:t>
        </w:r>
      </w:ins>
      <w:del w:id="5" w:author="Paul Edison" w:date="2023-02-23T03:24:00Z">
        <w:r w:rsidDel="007E4E95">
          <w:rPr>
            <w:color w:val="0E101A"/>
          </w:rPr>
          <w:delText xml:space="preserve">. He adds that these limited job opportunities in villages </w:delText>
        </w:r>
      </w:del>
      <w:ins w:id="6" w:author="Paul Edison" w:date="2023-02-23T03:24:00Z">
        <w:r w:rsidR="007E4E95">
          <w:rPr>
            <w:color w:val="0E101A"/>
          </w:rPr>
          <w:t xml:space="preserve">which </w:t>
        </w:r>
      </w:ins>
      <w:r>
        <w:rPr>
          <w:color w:val="0E101A"/>
        </w:rPr>
        <w:t>lead</w:t>
      </w:r>
      <w:ins w:id="7" w:author="Paul Edison" w:date="2023-02-23T03:24:00Z">
        <w:r w:rsidR="007E4E95">
          <w:rPr>
            <w:color w:val="0E101A"/>
          </w:rPr>
          <w:t>s</w:t>
        </w:r>
      </w:ins>
      <w:r>
        <w:rPr>
          <w:color w:val="0E101A"/>
        </w:rPr>
        <w:t xml:space="preserve"> to economic disparity. According to Badan Pusat </w:t>
      </w:r>
      <w:proofErr w:type="spellStart"/>
      <w:r>
        <w:rPr>
          <w:color w:val="0E101A"/>
        </w:rPr>
        <w:t>Statistik</w:t>
      </w:r>
      <w:proofErr w:type="spellEnd"/>
      <w:r>
        <w:rPr>
          <w:color w:val="0E101A"/>
        </w:rPr>
        <w:t xml:space="preserve"> (BPS), in 2022, the urban poverty rate is at 7.53 percent and rural poverty at 12.36 percent. This problem becomes urgent as the BPS shows that the rural poverty rate has fluctuated between 12-13% since 2017. It means our government's actions to fight poverty in rural areas in the last five years are insufficient despite </w:t>
      </w:r>
      <w:proofErr w:type="spellStart"/>
      <w:r>
        <w:rPr>
          <w:color w:val="0E101A"/>
        </w:rPr>
        <w:t>Kementrian</w:t>
      </w:r>
      <w:proofErr w:type="spellEnd"/>
      <w:r>
        <w:rPr>
          <w:color w:val="0E101A"/>
        </w:rPr>
        <w:t xml:space="preserve"> </w:t>
      </w:r>
      <w:proofErr w:type="spellStart"/>
      <w:r>
        <w:rPr>
          <w:color w:val="0E101A"/>
        </w:rPr>
        <w:t>Keuangan</w:t>
      </w:r>
      <w:proofErr w:type="spellEnd"/>
      <w:r>
        <w:rPr>
          <w:color w:val="0E101A"/>
        </w:rPr>
        <w:t xml:space="preserve"> handing out 431,5 trillion rupiah to combat poverty in 2021 alone.</w:t>
      </w:r>
    </w:p>
    <w:p w14:paraId="32F82083" w14:textId="77777777" w:rsidR="004D38CC" w:rsidRDefault="004D38CC" w:rsidP="004D38CC">
      <w:pPr>
        <w:pStyle w:val="NormalWeb"/>
        <w:spacing w:before="0" w:beforeAutospacing="0" w:after="0" w:afterAutospacing="0"/>
        <w:jc w:val="both"/>
        <w:rPr>
          <w:color w:val="0E101A"/>
        </w:rPr>
      </w:pPr>
      <w:r>
        <w:rPr>
          <w:color w:val="0E101A"/>
        </w:rPr>
        <w:t> </w:t>
      </w:r>
    </w:p>
    <w:p w14:paraId="74041642" w14:textId="6530B55A" w:rsidR="004D38CC" w:rsidDel="009670C8" w:rsidRDefault="004D38CC" w:rsidP="004D38CC">
      <w:pPr>
        <w:pStyle w:val="NormalWeb"/>
        <w:spacing w:before="0" w:beforeAutospacing="0" w:after="0" w:afterAutospacing="0"/>
        <w:jc w:val="both"/>
        <w:rPr>
          <w:del w:id="8" w:author="Paul Edison" w:date="2023-02-22T17:56:00Z"/>
          <w:color w:val="0E101A"/>
        </w:rPr>
      </w:pPr>
      <w:r>
        <w:rPr>
          <w:color w:val="0E101A"/>
        </w:rPr>
        <w:t>Micro, Small, and Medium Enterprises (MSMEs) bring a clear solution to this issue. According to </w:t>
      </w:r>
      <w:r>
        <w:rPr>
          <w:rStyle w:val="Emphasis"/>
          <w:color w:val="0E101A"/>
        </w:rPr>
        <w:t xml:space="preserve">Badan </w:t>
      </w:r>
      <w:proofErr w:type="spellStart"/>
      <w:r>
        <w:rPr>
          <w:rStyle w:val="Emphasis"/>
          <w:color w:val="0E101A"/>
        </w:rPr>
        <w:t>Koordinasi</w:t>
      </w:r>
      <w:proofErr w:type="spellEnd"/>
      <w:r>
        <w:rPr>
          <w:rStyle w:val="Emphasis"/>
          <w:color w:val="0E101A"/>
        </w:rPr>
        <w:t xml:space="preserve"> </w:t>
      </w:r>
      <w:proofErr w:type="spellStart"/>
      <w:r>
        <w:rPr>
          <w:rStyle w:val="Emphasis"/>
          <w:color w:val="0E101A"/>
        </w:rPr>
        <w:t>Penanaman</w:t>
      </w:r>
      <w:proofErr w:type="spellEnd"/>
      <w:r>
        <w:rPr>
          <w:rStyle w:val="Emphasis"/>
          <w:color w:val="0E101A"/>
        </w:rPr>
        <w:t xml:space="preserve"> Modal</w:t>
      </w:r>
      <w:r>
        <w:rPr>
          <w:color w:val="0E101A"/>
        </w:rPr>
        <w:t>, Indonesian MSMEs accounted for more than 61% of the country's GDP and employed over 97% of the domestic workforce.</w:t>
      </w:r>
    </w:p>
    <w:p w14:paraId="5BD6C58E" w14:textId="69B648D0" w:rsidR="004D38CC" w:rsidRDefault="009670C8" w:rsidP="004D38CC">
      <w:pPr>
        <w:pStyle w:val="NormalWeb"/>
        <w:spacing w:before="0" w:beforeAutospacing="0" w:after="0" w:afterAutospacing="0"/>
        <w:jc w:val="both"/>
        <w:rPr>
          <w:color w:val="0E101A"/>
        </w:rPr>
      </w:pPr>
      <w:ins w:id="9" w:author="Paul Edison" w:date="2023-02-22T17:56:00Z">
        <w:r>
          <w:rPr>
            <w:color w:val="0E101A"/>
          </w:rPr>
          <w:t xml:space="preserve"> </w:t>
        </w:r>
      </w:ins>
      <w:r w:rsidR="004D38CC">
        <w:rPr>
          <w:color w:val="0E101A"/>
        </w:rPr>
        <w:t xml:space="preserve">Consequently, the growth of MSMEs in rural areas is a viable approach to providing more employment opportunities in rural areas and stimulating regional economic activities. </w:t>
      </w:r>
      <w:commentRangeStart w:id="10"/>
      <w:r w:rsidR="004D38CC">
        <w:rPr>
          <w:color w:val="0E101A"/>
        </w:rPr>
        <w:t xml:space="preserve">Indeed, </w:t>
      </w:r>
      <w:proofErr w:type="gramStart"/>
      <w:r w:rsidR="004D38CC">
        <w:rPr>
          <w:color w:val="0E101A"/>
        </w:rPr>
        <w:t>The</w:t>
      </w:r>
      <w:proofErr w:type="gramEnd"/>
      <w:r w:rsidR="004D38CC">
        <w:rPr>
          <w:color w:val="0E101A"/>
        </w:rPr>
        <w:t xml:space="preserve"> effect of MSMEs on our economy is enormous that </w:t>
      </w:r>
      <w:proofErr w:type="spellStart"/>
      <w:r w:rsidR="004D38CC">
        <w:rPr>
          <w:color w:val="0E101A"/>
        </w:rPr>
        <w:t>Sekretaris</w:t>
      </w:r>
      <w:proofErr w:type="spellEnd"/>
      <w:r w:rsidR="004D38CC">
        <w:rPr>
          <w:color w:val="0E101A"/>
        </w:rPr>
        <w:t xml:space="preserve"> Kementerian </w:t>
      </w:r>
      <w:proofErr w:type="spellStart"/>
      <w:r w:rsidR="004D38CC">
        <w:rPr>
          <w:color w:val="0E101A"/>
        </w:rPr>
        <w:t>Koperasi</w:t>
      </w:r>
      <w:proofErr w:type="spellEnd"/>
      <w:r w:rsidR="004D38CC">
        <w:rPr>
          <w:color w:val="0E101A"/>
        </w:rPr>
        <w:t xml:space="preserve"> dan UKM, </w:t>
      </w:r>
      <w:proofErr w:type="spellStart"/>
      <w:r w:rsidR="004D38CC">
        <w:rPr>
          <w:color w:val="0E101A"/>
        </w:rPr>
        <w:t>Rully</w:t>
      </w:r>
      <w:proofErr w:type="spellEnd"/>
      <w:r w:rsidR="004D38CC">
        <w:rPr>
          <w:color w:val="0E101A"/>
        </w:rPr>
        <w:t xml:space="preserve"> </w:t>
      </w:r>
      <w:proofErr w:type="spellStart"/>
      <w:r w:rsidR="004D38CC">
        <w:rPr>
          <w:color w:val="0E101A"/>
        </w:rPr>
        <w:t>Indrawan</w:t>
      </w:r>
      <w:proofErr w:type="spellEnd"/>
      <w:r w:rsidR="004D38CC">
        <w:rPr>
          <w:color w:val="0E101A"/>
        </w:rPr>
        <w:t xml:space="preserve"> asserts if just 10% of our total MSMEs can grow their business, then we can push our national economic growth to 7-9,3%. </w:t>
      </w:r>
      <w:commentRangeEnd w:id="10"/>
      <w:r>
        <w:rPr>
          <w:rStyle w:val="CommentReference"/>
          <w:rFonts w:asciiTheme="minorHAnsi" w:eastAsiaTheme="minorEastAsia" w:hAnsiTheme="minorHAnsi" w:cstheme="minorBidi"/>
        </w:rPr>
        <w:commentReference w:id="10"/>
      </w:r>
    </w:p>
    <w:p w14:paraId="5965C1DC" w14:textId="77777777" w:rsidR="004D38CC" w:rsidRDefault="004D38CC" w:rsidP="004D38CC">
      <w:pPr>
        <w:pStyle w:val="NormalWeb"/>
        <w:spacing w:before="0" w:beforeAutospacing="0" w:after="0" w:afterAutospacing="0"/>
        <w:jc w:val="both"/>
        <w:rPr>
          <w:color w:val="0E101A"/>
        </w:rPr>
      </w:pPr>
      <w:r>
        <w:rPr>
          <w:rStyle w:val="Strong"/>
          <w:color w:val="0E101A"/>
        </w:rPr>
        <w:t> </w:t>
      </w:r>
    </w:p>
    <w:p w14:paraId="1668DC85" w14:textId="77777777" w:rsidR="009670C8" w:rsidRDefault="004D38CC" w:rsidP="004D38CC">
      <w:pPr>
        <w:pStyle w:val="NormalWeb"/>
        <w:spacing w:before="0" w:beforeAutospacing="0" w:after="0" w:afterAutospacing="0"/>
        <w:jc w:val="both"/>
        <w:rPr>
          <w:ins w:id="11" w:author="Paul Edison" w:date="2023-02-22T17:58:00Z"/>
          <w:color w:val="0E101A"/>
        </w:rPr>
      </w:pPr>
      <w:r>
        <w:rPr>
          <w:color w:val="0E101A"/>
        </w:rPr>
        <w:t xml:space="preserve">To improve enterprises in rural areas, one needs to understand that it can be challenging due to infrastructure disparity. For instance, </w:t>
      </w:r>
      <w:proofErr w:type="spellStart"/>
      <w:r>
        <w:rPr>
          <w:color w:val="0E101A"/>
        </w:rPr>
        <w:t>Kak</w:t>
      </w:r>
      <w:proofErr w:type="spellEnd"/>
      <w:r>
        <w:rPr>
          <w:color w:val="0E101A"/>
        </w:rPr>
        <w:t xml:space="preserve"> </w:t>
      </w:r>
      <w:proofErr w:type="spellStart"/>
      <w:r>
        <w:rPr>
          <w:color w:val="0E101A"/>
        </w:rPr>
        <w:t>Narti</w:t>
      </w:r>
      <w:proofErr w:type="spellEnd"/>
      <w:r>
        <w:rPr>
          <w:color w:val="0E101A"/>
        </w:rPr>
        <w:t xml:space="preserve">, a female business owner from </w:t>
      </w:r>
      <w:proofErr w:type="spellStart"/>
      <w:r>
        <w:rPr>
          <w:color w:val="0E101A"/>
        </w:rPr>
        <w:t>Bolu</w:t>
      </w:r>
      <w:proofErr w:type="spellEnd"/>
      <w:r>
        <w:rPr>
          <w:color w:val="0E101A"/>
        </w:rPr>
        <w:t xml:space="preserve">, travels twenty hours per month to buy her inventories in Makassar. Her gender makes it even more difficult for her because she needs to make the 20 hours of the business trip while taking care of her kid since our culture heavily sees women as the family's caretakers. </w:t>
      </w:r>
    </w:p>
    <w:p w14:paraId="259B42F6" w14:textId="77777777" w:rsidR="009670C8" w:rsidRDefault="009670C8" w:rsidP="004D38CC">
      <w:pPr>
        <w:pStyle w:val="NormalWeb"/>
        <w:spacing w:before="0" w:beforeAutospacing="0" w:after="0" w:afterAutospacing="0"/>
        <w:jc w:val="both"/>
        <w:rPr>
          <w:ins w:id="12" w:author="Paul Edison" w:date="2023-02-22T17:58:00Z"/>
          <w:color w:val="0E101A"/>
        </w:rPr>
      </w:pPr>
    </w:p>
    <w:p w14:paraId="2FCAF6A1" w14:textId="1D9F73D9" w:rsidR="004D38CC" w:rsidDel="0016690A" w:rsidRDefault="004D38CC" w:rsidP="0016690A">
      <w:pPr>
        <w:pStyle w:val="NormalWeb"/>
        <w:spacing w:before="0" w:beforeAutospacing="0" w:after="0" w:afterAutospacing="0"/>
        <w:jc w:val="both"/>
        <w:rPr>
          <w:del w:id="13" w:author="Paul Edison" w:date="2023-02-22T18:03:00Z"/>
          <w:color w:val="0E101A"/>
        </w:rPr>
        <w:pPrChange w:id="14" w:author="Paul Edison" w:date="2023-02-22T18:03:00Z">
          <w:pPr>
            <w:pStyle w:val="NormalWeb"/>
            <w:spacing w:before="0" w:beforeAutospacing="0" w:after="0" w:afterAutospacing="0"/>
            <w:jc w:val="both"/>
          </w:pPr>
        </w:pPrChange>
      </w:pPr>
      <w:r>
        <w:rPr>
          <w:color w:val="0E101A"/>
        </w:rPr>
        <w:t>Her story and dedication remind me of my mother</w:t>
      </w:r>
      <w:ins w:id="15" w:author="Paul Edison" w:date="2023-02-22T17:58:00Z">
        <w:r w:rsidR="009670C8">
          <w:rPr>
            <w:color w:val="0E101A"/>
          </w:rPr>
          <w:t>,</w:t>
        </w:r>
      </w:ins>
      <w:del w:id="16" w:author="Paul Edison" w:date="2023-02-22T17:58:00Z">
        <w:r w:rsidDel="009670C8">
          <w:rPr>
            <w:color w:val="0E101A"/>
          </w:rPr>
          <w:delText>,</w:delText>
        </w:r>
      </w:del>
      <w:r>
        <w:rPr>
          <w:color w:val="0E101A"/>
        </w:rPr>
        <w:t xml:space="preserve"> </w:t>
      </w:r>
      <w:del w:id="17" w:author="Paul Edison" w:date="2023-02-22T17:58:00Z">
        <w:r w:rsidDel="009670C8">
          <w:rPr>
            <w:color w:val="0E101A"/>
          </w:rPr>
          <w:delText xml:space="preserve">that </w:delText>
        </w:r>
      </w:del>
      <w:ins w:id="18" w:author="Paul Edison" w:date="2023-02-22T17:58:00Z">
        <w:r w:rsidR="009670C8">
          <w:rPr>
            <w:color w:val="0E101A"/>
          </w:rPr>
          <w:t>who</w:t>
        </w:r>
        <w:r w:rsidR="009670C8">
          <w:rPr>
            <w:color w:val="0E101A"/>
          </w:rPr>
          <w:t xml:space="preserve"> </w:t>
        </w:r>
      </w:ins>
      <w:r>
        <w:rPr>
          <w:color w:val="0E101A"/>
        </w:rPr>
        <w:t>used to run a clothing business</w:t>
      </w:r>
      <w:del w:id="19" w:author="Paul Edison" w:date="2023-02-22T17:58:00Z">
        <w:r w:rsidDel="009670C8">
          <w:rPr>
            <w:color w:val="0E101A"/>
          </w:rPr>
          <w:delText xml:space="preserve"> with my father</w:delText>
        </w:r>
      </w:del>
      <w:r>
        <w:rPr>
          <w:color w:val="0E101A"/>
        </w:rPr>
        <w:t>. Every month</w:t>
      </w:r>
      <w:ins w:id="20" w:author="Paul Edison" w:date="2023-02-22T17:58:00Z">
        <w:r w:rsidR="009670C8">
          <w:rPr>
            <w:color w:val="0E101A"/>
          </w:rPr>
          <w:t>,</w:t>
        </w:r>
      </w:ins>
      <w:r>
        <w:rPr>
          <w:color w:val="0E101A"/>
        </w:rPr>
        <w:t xml:space="preserve"> she </w:t>
      </w:r>
      <w:del w:id="21" w:author="Paul Edison" w:date="2023-02-22T18:05:00Z">
        <w:r w:rsidDel="0016690A">
          <w:rPr>
            <w:color w:val="0E101A"/>
          </w:rPr>
          <w:delText xml:space="preserve">would </w:delText>
        </w:r>
      </w:del>
      <w:ins w:id="22" w:author="Paul Edison" w:date="2023-02-22T18:05:00Z">
        <w:r w:rsidR="0016690A">
          <w:rPr>
            <w:color w:val="0E101A"/>
          </w:rPr>
          <w:t>had to</w:t>
        </w:r>
        <w:r w:rsidR="0016690A">
          <w:rPr>
            <w:color w:val="0E101A"/>
          </w:rPr>
          <w:t xml:space="preserve"> </w:t>
        </w:r>
      </w:ins>
      <w:r>
        <w:rPr>
          <w:color w:val="0E101A"/>
        </w:rPr>
        <w:t>travel to Jakarta to buy her inventories</w:t>
      </w:r>
      <w:ins w:id="23" w:author="Paul Edison" w:date="2023-02-22T18:01:00Z">
        <w:r w:rsidR="0016690A">
          <w:rPr>
            <w:color w:val="0E101A"/>
          </w:rPr>
          <w:t>,</w:t>
        </w:r>
      </w:ins>
      <w:r>
        <w:rPr>
          <w:color w:val="0E101A"/>
        </w:rPr>
        <w:t xml:space="preserve"> until she gave birth to my sister</w:t>
      </w:r>
      <w:ins w:id="24" w:author="Paul Edison" w:date="2023-02-22T18:02:00Z">
        <w:r w:rsidR="0016690A">
          <w:rPr>
            <w:color w:val="0E101A"/>
          </w:rPr>
          <w:t xml:space="preserve"> and</w:t>
        </w:r>
      </w:ins>
      <w:del w:id="25" w:author="Paul Edison" w:date="2023-02-22T18:02:00Z">
        <w:r w:rsidDel="0016690A">
          <w:rPr>
            <w:color w:val="0E101A"/>
          </w:rPr>
          <w:delText xml:space="preserve"> with the autistic syndrome. It was impossible to take care of an autistic kid while strolling around Tanah Abang, talking with the suppliers, and carrying many clothes. So, she</w:delText>
        </w:r>
      </w:del>
      <w:r>
        <w:rPr>
          <w:color w:val="0E101A"/>
        </w:rPr>
        <w:t xml:space="preserve"> </w:t>
      </w:r>
      <w:del w:id="26" w:author="Paul Edison" w:date="2023-02-22T18:05:00Z">
        <w:r w:rsidDel="0016690A">
          <w:rPr>
            <w:color w:val="0E101A"/>
          </w:rPr>
          <w:delText xml:space="preserve">decided </w:delText>
        </w:r>
      </w:del>
      <w:ins w:id="27" w:author="Paul Edison" w:date="2023-02-22T18:05:00Z">
        <w:r w:rsidR="0016690A">
          <w:rPr>
            <w:color w:val="0E101A"/>
          </w:rPr>
          <w:t>was forced</w:t>
        </w:r>
        <w:r w:rsidR="0016690A">
          <w:rPr>
            <w:color w:val="0E101A"/>
          </w:rPr>
          <w:t xml:space="preserve"> </w:t>
        </w:r>
      </w:ins>
      <w:r>
        <w:rPr>
          <w:color w:val="0E101A"/>
        </w:rPr>
        <w:t>to end her entrepreneurial journey</w:t>
      </w:r>
      <w:ins w:id="28" w:author="Paul Edison" w:date="2023-02-22T18:05:00Z">
        <w:r w:rsidR="0016690A">
          <w:rPr>
            <w:color w:val="0E101A"/>
          </w:rPr>
          <w:t>,</w:t>
        </w:r>
      </w:ins>
      <w:r>
        <w:rPr>
          <w:color w:val="0E101A"/>
        </w:rPr>
        <w:t xml:space="preserve"> </w:t>
      </w:r>
      <w:del w:id="29" w:author="Paul Edison" w:date="2023-02-22T18:05:00Z">
        <w:r w:rsidDel="0016690A">
          <w:rPr>
            <w:color w:val="0E101A"/>
          </w:rPr>
          <w:delText xml:space="preserve">and focus on </w:delText>
        </w:r>
      </w:del>
      <w:del w:id="30" w:author="Paul Edison" w:date="2023-02-22T18:02:00Z">
        <w:r w:rsidDel="0016690A">
          <w:rPr>
            <w:color w:val="0E101A"/>
          </w:rPr>
          <w:delText xml:space="preserve">her </w:delText>
        </w:r>
      </w:del>
      <w:del w:id="31" w:author="Paul Edison" w:date="2023-02-22T18:05:00Z">
        <w:r w:rsidDel="0016690A">
          <w:rPr>
            <w:color w:val="0E101A"/>
          </w:rPr>
          <w:delText>family</w:delText>
        </w:r>
      </w:del>
      <w:ins w:id="32" w:author="Paul Edison" w:date="2023-02-22T18:05:00Z">
        <w:r w:rsidR="0016690A">
          <w:rPr>
            <w:color w:val="0E101A"/>
          </w:rPr>
          <w:t>as the logistical challenges</w:t>
        </w:r>
      </w:ins>
      <w:ins w:id="33" w:author="Paul Edison" w:date="2023-02-22T18:06:00Z">
        <w:r w:rsidR="0016690A">
          <w:rPr>
            <w:color w:val="0E101A"/>
          </w:rPr>
          <w:t xml:space="preserve"> that stemmed from poor infrastructure became too great</w:t>
        </w:r>
      </w:ins>
      <w:r>
        <w:rPr>
          <w:color w:val="0E101A"/>
        </w:rPr>
        <w:t xml:space="preserve">. </w:t>
      </w:r>
      <w:ins w:id="34" w:author="Paul Edison" w:date="2023-02-22T18:03:00Z">
        <w:r w:rsidR="0016690A">
          <w:rPr>
            <w:color w:val="0E101A"/>
          </w:rPr>
          <w:t xml:space="preserve">This is why </w:t>
        </w:r>
      </w:ins>
      <w:del w:id="35" w:author="Paul Edison" w:date="2023-02-22T18:02:00Z">
        <w:r w:rsidDel="0016690A">
          <w:rPr>
            <w:color w:val="0E101A"/>
          </w:rPr>
          <w:delText xml:space="preserve">If given a chance to rewind the time, she would still choose the same option, but it saddens me to know that her only option is probably taking care of her kids and letting go of her dream. After all, she was a female entrepreneur that didn't live in a metropolitan city; caring for her family should be her utmost priority. </w:delText>
        </w:r>
      </w:del>
      <w:del w:id="36" w:author="Paul Edison" w:date="2023-02-22T18:03:00Z">
        <w:r w:rsidDel="0016690A">
          <w:rPr>
            <w:color w:val="0E101A"/>
          </w:rPr>
          <w:delText>Deep down, I believe we need to end this notion</w:delText>
        </w:r>
      </w:del>
      <w:del w:id="37" w:author="Paul Edison" w:date="2023-02-22T18:02:00Z">
        <w:r w:rsidDel="0016690A">
          <w:rPr>
            <w:color w:val="0E101A"/>
          </w:rPr>
          <w:delText xml:space="preserve">; </w:delText>
        </w:r>
      </w:del>
      <w:del w:id="38" w:author="Paul Edison" w:date="2023-02-22T18:03:00Z">
        <w:r w:rsidDel="0016690A">
          <w:rPr>
            <w:color w:val="0E101A"/>
          </w:rPr>
          <w:delText>female entrepreneurs in rural areas should have the support to take care of their family and their store. A ridiculous infrastructure failure shouldn't limit them.</w:delText>
        </w:r>
      </w:del>
    </w:p>
    <w:p w14:paraId="6D3239B9" w14:textId="295D0B25" w:rsidR="0016690A" w:rsidDel="0016690A" w:rsidRDefault="004D38CC" w:rsidP="0016690A">
      <w:pPr>
        <w:pStyle w:val="NormalWeb"/>
        <w:spacing w:before="0" w:beforeAutospacing="0" w:after="0" w:afterAutospacing="0"/>
        <w:jc w:val="both"/>
        <w:rPr>
          <w:del w:id="39" w:author="Paul Edison" w:date="2023-02-22T18:03:00Z"/>
          <w:color w:val="0E101A"/>
        </w:rPr>
      </w:pPr>
      <w:del w:id="40" w:author="Paul Edison" w:date="2023-02-22T18:03:00Z">
        <w:r w:rsidDel="0016690A">
          <w:rPr>
            <w:color w:val="0E101A"/>
          </w:rPr>
          <w:delText> </w:delText>
        </w:r>
      </w:del>
    </w:p>
    <w:p w14:paraId="5BCE697F" w14:textId="5BDFFC98" w:rsidR="004D38CC" w:rsidRDefault="004D38CC" w:rsidP="004D38CC">
      <w:pPr>
        <w:pStyle w:val="NormalWeb"/>
        <w:spacing w:before="0" w:beforeAutospacing="0" w:after="0" w:afterAutospacing="0"/>
        <w:jc w:val="both"/>
        <w:rPr>
          <w:color w:val="0E101A"/>
        </w:rPr>
      </w:pPr>
      <w:del w:id="41" w:author="Paul Edison" w:date="2023-02-22T18:03:00Z">
        <w:r w:rsidDel="0016690A">
          <w:rPr>
            <w:color w:val="0E101A"/>
          </w:rPr>
          <w:delText>T</w:delText>
        </w:r>
      </w:del>
      <w:ins w:id="42" w:author="Paul Edison" w:date="2023-02-22T18:03:00Z">
        <w:r w:rsidR="0016690A">
          <w:rPr>
            <w:color w:val="0E101A"/>
          </w:rPr>
          <w:t>t</w:t>
        </w:r>
      </w:ins>
      <w:r>
        <w:rPr>
          <w:color w:val="0E101A"/>
        </w:rPr>
        <w:t xml:space="preserve">he idea of helping </w:t>
      </w:r>
      <w:del w:id="43" w:author="Paul Edison" w:date="2023-02-22T18:03:00Z">
        <w:r w:rsidDel="0016690A">
          <w:rPr>
            <w:color w:val="0E101A"/>
          </w:rPr>
          <w:delText xml:space="preserve">other </w:delText>
        </w:r>
      </w:del>
      <w:r>
        <w:rPr>
          <w:color w:val="0E101A"/>
        </w:rPr>
        <w:t>female entrepreneurs in rural areas and giving women equal opportunities to do their business moves me. Having work</w:t>
      </w:r>
      <w:ins w:id="44" w:author="Paul Edison" w:date="2023-02-22T18:06:00Z">
        <w:r w:rsidR="0016690A">
          <w:rPr>
            <w:color w:val="0E101A"/>
          </w:rPr>
          <w:t>ed</w:t>
        </w:r>
      </w:ins>
      <w:r>
        <w:rPr>
          <w:color w:val="0E101A"/>
        </w:rPr>
        <w:t xml:space="preserve"> </w:t>
      </w:r>
      <w:del w:id="45" w:author="Paul Edison" w:date="2023-02-22T18:07:00Z">
        <w:r w:rsidDel="0016690A">
          <w:rPr>
            <w:color w:val="0E101A"/>
          </w:rPr>
          <w:delText>experience in</w:delText>
        </w:r>
      </w:del>
      <w:ins w:id="46" w:author="Paul Edison" w:date="2023-02-22T18:07:00Z">
        <w:r w:rsidR="0016690A">
          <w:rPr>
            <w:color w:val="0E101A"/>
          </w:rPr>
          <w:t>at</w:t>
        </w:r>
      </w:ins>
      <w:r>
        <w:rPr>
          <w:color w:val="0E101A"/>
        </w:rPr>
        <w:t xml:space="preserve"> a multinational retail clothing company, I believe I can use the skillsets </w:t>
      </w:r>
      <w:del w:id="47" w:author="Paul Edison" w:date="2023-02-22T18:07:00Z">
        <w:r w:rsidDel="0016690A">
          <w:rPr>
            <w:color w:val="0E101A"/>
          </w:rPr>
          <w:delText xml:space="preserve">that </w:delText>
        </w:r>
      </w:del>
      <w:r>
        <w:rPr>
          <w:color w:val="0E101A"/>
        </w:rPr>
        <w:t xml:space="preserve">I </w:t>
      </w:r>
      <w:del w:id="48" w:author="Paul Edison" w:date="2023-02-22T18:07:00Z">
        <w:r w:rsidDel="0016690A">
          <w:rPr>
            <w:color w:val="0E101A"/>
          </w:rPr>
          <w:delText xml:space="preserve">receive </w:delText>
        </w:r>
      </w:del>
      <w:ins w:id="49" w:author="Paul Edison" w:date="2023-02-22T18:07:00Z">
        <w:r w:rsidR="0016690A">
          <w:rPr>
            <w:color w:val="0E101A"/>
          </w:rPr>
          <w:t>have</w:t>
        </w:r>
        <w:r w:rsidR="0016690A">
          <w:rPr>
            <w:color w:val="0E101A"/>
          </w:rPr>
          <w:t xml:space="preserve"> </w:t>
        </w:r>
      </w:ins>
      <w:r>
        <w:rPr>
          <w:color w:val="0E101A"/>
        </w:rPr>
        <w:t xml:space="preserve">to </w:t>
      </w:r>
      <w:del w:id="50" w:author="Paul Edison" w:date="2023-02-22T18:07:00Z">
        <w:r w:rsidDel="0016690A">
          <w:rPr>
            <w:color w:val="0E101A"/>
          </w:rPr>
          <w:delText xml:space="preserve">do something that can </w:delText>
        </w:r>
      </w:del>
      <w:r>
        <w:rPr>
          <w:color w:val="0E101A"/>
        </w:rPr>
        <w:t>ease female entrepreneurs' problems. Therefore</w:t>
      </w:r>
      <w:ins w:id="51" w:author="Paul Edison" w:date="2023-02-22T18:07:00Z">
        <w:r w:rsidR="0016690A">
          <w:rPr>
            <w:color w:val="0E101A"/>
          </w:rPr>
          <w:t>,</w:t>
        </w:r>
      </w:ins>
      <w:r>
        <w:rPr>
          <w:color w:val="0E101A"/>
        </w:rPr>
        <w:t xml:space="preserve"> I decided to move to Makassar and lead a small family business called UTG.</w:t>
      </w:r>
    </w:p>
    <w:p w14:paraId="18B222B4" w14:textId="77777777" w:rsidR="004D38CC" w:rsidRDefault="004D38CC" w:rsidP="004D38CC">
      <w:pPr>
        <w:pStyle w:val="NormalWeb"/>
        <w:spacing w:before="0" w:beforeAutospacing="0" w:after="0" w:afterAutospacing="0"/>
        <w:jc w:val="both"/>
        <w:rPr>
          <w:color w:val="0E101A"/>
        </w:rPr>
      </w:pPr>
      <w:r>
        <w:rPr>
          <w:color w:val="0E101A"/>
        </w:rPr>
        <w:t> </w:t>
      </w:r>
    </w:p>
    <w:p w14:paraId="51CDBF41" w14:textId="77777777" w:rsidR="0016690A" w:rsidRDefault="004D38CC" w:rsidP="004D38CC">
      <w:pPr>
        <w:pStyle w:val="NormalWeb"/>
        <w:spacing w:before="0" w:beforeAutospacing="0" w:after="0" w:afterAutospacing="0"/>
        <w:jc w:val="both"/>
        <w:rPr>
          <w:ins w:id="52" w:author="Paul Edison" w:date="2023-02-22T18:08:00Z"/>
          <w:color w:val="0E101A"/>
        </w:rPr>
      </w:pPr>
      <w:r>
        <w:rPr>
          <w:color w:val="0E101A"/>
        </w:rPr>
        <w:t xml:space="preserve">UTG is a wholesale clothing company that </w:t>
      </w:r>
      <w:del w:id="53" w:author="Paul Edison" w:date="2023-02-22T18:07:00Z">
        <w:r w:rsidDel="0016690A">
          <w:rPr>
            <w:color w:val="0E101A"/>
          </w:rPr>
          <w:delText xml:space="preserve">wants to </w:delText>
        </w:r>
      </w:del>
      <w:r>
        <w:rPr>
          <w:color w:val="0E101A"/>
        </w:rPr>
        <w:t>enable</w:t>
      </w:r>
      <w:ins w:id="54" w:author="Paul Edison" w:date="2023-02-22T18:07:00Z">
        <w:r w:rsidR="0016690A">
          <w:rPr>
            <w:color w:val="0E101A"/>
          </w:rPr>
          <w:t>s</w:t>
        </w:r>
      </w:ins>
      <w:r>
        <w:rPr>
          <w:color w:val="0E101A"/>
        </w:rPr>
        <w:t xml:space="preserve"> women-led small clothing businesses to purchase their inventories from anywhere at any time. As a company, we believe that female-led fashion business units in rural areas can </w:t>
      </w:r>
      <w:del w:id="55" w:author="Paul Edison" w:date="2023-02-22T18:07:00Z">
        <w:r w:rsidDel="0016690A">
          <w:rPr>
            <w:color w:val="0E101A"/>
          </w:rPr>
          <w:delText xml:space="preserve">only </w:delText>
        </w:r>
      </w:del>
      <w:r>
        <w:rPr>
          <w:color w:val="0E101A"/>
        </w:rPr>
        <w:t xml:space="preserve">grow if they have the same access to a wide variety of clothing suppliers that MSMEs in the city have access to. Hence, UTG serves 3,000 clothing brands that MSMEs can buy through their phone. </w:t>
      </w:r>
    </w:p>
    <w:p w14:paraId="6CA2CE3E" w14:textId="77777777" w:rsidR="0016690A" w:rsidRDefault="0016690A" w:rsidP="004D38CC">
      <w:pPr>
        <w:pStyle w:val="NormalWeb"/>
        <w:spacing w:before="0" w:beforeAutospacing="0" w:after="0" w:afterAutospacing="0"/>
        <w:jc w:val="both"/>
        <w:rPr>
          <w:ins w:id="56" w:author="Paul Edison" w:date="2023-02-22T18:08:00Z"/>
          <w:color w:val="0E101A"/>
        </w:rPr>
      </w:pPr>
    </w:p>
    <w:p w14:paraId="04EA06A5" w14:textId="15E0D046" w:rsidR="004D38CC" w:rsidDel="0016690A" w:rsidRDefault="004D38CC" w:rsidP="004D38CC">
      <w:pPr>
        <w:pStyle w:val="NormalWeb"/>
        <w:spacing w:before="0" w:beforeAutospacing="0" w:after="0" w:afterAutospacing="0"/>
        <w:jc w:val="both"/>
        <w:rPr>
          <w:del w:id="57" w:author="Paul Edison" w:date="2023-02-22T18:08:00Z"/>
          <w:color w:val="0E101A"/>
        </w:rPr>
      </w:pPr>
      <w:r>
        <w:rPr>
          <w:color w:val="0E101A"/>
        </w:rPr>
        <w:t>My bachelor's degree in entrepreneurship enables me to bring about a few adjustments that are advantageous to both rural businesses and UTG</w:t>
      </w:r>
      <w:del w:id="58" w:author="Paul Edison" w:date="2023-02-22T18:08:00Z">
        <w:r w:rsidDel="0016690A">
          <w:rPr>
            <w:color w:val="0E101A"/>
          </w:rPr>
          <w:delText xml:space="preserve"> as a business</w:delText>
        </w:r>
      </w:del>
      <w:r>
        <w:rPr>
          <w:color w:val="0E101A"/>
        </w:rPr>
        <w:t>. </w:t>
      </w:r>
    </w:p>
    <w:p w14:paraId="210DA4B6" w14:textId="77777777" w:rsidR="004D38CC" w:rsidDel="0016690A" w:rsidRDefault="004D38CC" w:rsidP="004D38CC">
      <w:pPr>
        <w:pStyle w:val="NormalWeb"/>
        <w:spacing w:before="0" w:beforeAutospacing="0" w:after="0" w:afterAutospacing="0"/>
        <w:jc w:val="both"/>
        <w:rPr>
          <w:del w:id="59" w:author="Paul Edison" w:date="2023-02-22T18:08:00Z"/>
          <w:color w:val="0E101A"/>
        </w:rPr>
      </w:pPr>
      <w:del w:id="60" w:author="Paul Edison" w:date="2023-02-22T18:08:00Z">
        <w:r w:rsidDel="0016690A">
          <w:rPr>
            <w:color w:val="0E101A"/>
          </w:rPr>
          <w:delText> </w:delText>
        </w:r>
      </w:del>
    </w:p>
    <w:p w14:paraId="23749982" w14:textId="59852547" w:rsidR="004D38CC" w:rsidRDefault="004D38CC" w:rsidP="004D38CC">
      <w:pPr>
        <w:pStyle w:val="NormalWeb"/>
        <w:spacing w:before="0" w:beforeAutospacing="0" w:after="0" w:afterAutospacing="0"/>
        <w:jc w:val="both"/>
        <w:rPr>
          <w:color w:val="0E101A"/>
        </w:rPr>
      </w:pPr>
      <w:r>
        <w:rPr>
          <w:color w:val="0E101A"/>
        </w:rPr>
        <w:t>First</w:t>
      </w:r>
      <w:del w:id="61" w:author="Paul Edison" w:date="2023-02-22T18:08:00Z">
        <w:r w:rsidDel="0016690A">
          <w:rPr>
            <w:color w:val="0E101A"/>
          </w:rPr>
          <w:delText>ly</w:delText>
        </w:r>
      </w:del>
      <w:r>
        <w:rPr>
          <w:color w:val="0E101A"/>
        </w:rPr>
        <w:t xml:space="preserve">, I modified our aim by concentrating on business units in the countryside, which doubles our customer base. We have helped 237 woman-owned small and micro companies stock up to 30.000 clothes per month so far. This means that 237 female entrepreneurs like </w:t>
      </w:r>
      <w:proofErr w:type="spellStart"/>
      <w:r>
        <w:rPr>
          <w:color w:val="0E101A"/>
        </w:rPr>
        <w:t>Kak</w:t>
      </w:r>
      <w:proofErr w:type="spellEnd"/>
      <w:r>
        <w:rPr>
          <w:color w:val="0E101A"/>
        </w:rPr>
        <w:t xml:space="preserve"> </w:t>
      </w:r>
      <w:proofErr w:type="spellStart"/>
      <w:r>
        <w:rPr>
          <w:color w:val="0E101A"/>
        </w:rPr>
        <w:t>Narti</w:t>
      </w:r>
      <w:proofErr w:type="spellEnd"/>
      <w:del w:id="62" w:author="Paul Edison" w:date="2023-02-22T18:08:00Z">
        <w:r w:rsidDel="0016690A">
          <w:rPr>
            <w:color w:val="0E101A"/>
          </w:rPr>
          <w:delText>, whom we mentioned previously for having to travel 20 hours a month to buy inventories,</w:delText>
        </w:r>
      </w:del>
      <w:r>
        <w:rPr>
          <w:color w:val="0E101A"/>
        </w:rPr>
        <w:t xml:space="preserve"> do not need to travel long hours and close their shops </w:t>
      </w:r>
      <w:del w:id="63" w:author="Paul Edison" w:date="2023-02-22T18:08:00Z">
        <w:r w:rsidDel="0016690A">
          <w:rPr>
            <w:color w:val="0E101A"/>
          </w:rPr>
          <w:delText xml:space="preserve">anymore </w:delText>
        </w:r>
      </w:del>
      <w:r>
        <w:rPr>
          <w:color w:val="0E101A"/>
        </w:rPr>
        <w:t xml:space="preserve">to buy their inventories. </w:t>
      </w:r>
      <w:del w:id="64" w:author="Paul Edison" w:date="2023-02-22T18:09:00Z">
        <w:r w:rsidDel="0016690A">
          <w:rPr>
            <w:color w:val="0E101A"/>
          </w:rPr>
          <w:delText xml:space="preserve">The long hours they usually spend on the road can be used more productively by opening up their store and running their business. </w:delText>
        </w:r>
      </w:del>
      <w:r>
        <w:rPr>
          <w:color w:val="0E101A"/>
        </w:rPr>
        <w:t xml:space="preserve">85% of our surveyed customers </w:t>
      </w:r>
      <w:del w:id="65" w:author="Paul Edison" w:date="2023-02-22T18:09:00Z">
        <w:r w:rsidDel="0016690A">
          <w:rPr>
            <w:color w:val="0E101A"/>
          </w:rPr>
          <w:delText>is a</w:delText>
        </w:r>
      </w:del>
      <w:ins w:id="66" w:author="Paul Edison" w:date="2023-02-22T18:09:00Z">
        <w:r w:rsidR="0016690A">
          <w:rPr>
            <w:color w:val="0E101A"/>
          </w:rPr>
          <w:t>are</w:t>
        </w:r>
      </w:ins>
      <w:r>
        <w:rPr>
          <w:color w:val="0E101A"/>
        </w:rPr>
        <w:t xml:space="preserve"> mother</w:t>
      </w:r>
      <w:ins w:id="67" w:author="Paul Edison" w:date="2023-02-22T18:09:00Z">
        <w:r w:rsidR="0016690A">
          <w:rPr>
            <w:color w:val="0E101A"/>
          </w:rPr>
          <w:t>s,</w:t>
        </w:r>
      </w:ins>
      <w:r>
        <w:rPr>
          <w:color w:val="0E101A"/>
        </w:rPr>
        <w:t xml:space="preserve"> and </w:t>
      </w:r>
      <w:ins w:id="68" w:author="Paul Edison" w:date="2023-02-22T18:09:00Z">
        <w:r w:rsidR="0016690A">
          <w:rPr>
            <w:color w:val="0E101A"/>
          </w:rPr>
          <w:t xml:space="preserve">with our UTG’s help, </w:t>
        </w:r>
      </w:ins>
      <w:del w:id="69" w:author="Paul Edison" w:date="2023-02-22T18:09:00Z">
        <w:r w:rsidDel="0016690A">
          <w:rPr>
            <w:color w:val="0E101A"/>
          </w:rPr>
          <w:delText xml:space="preserve">finally </w:delText>
        </w:r>
      </w:del>
      <w:ins w:id="70" w:author="Paul Edison" w:date="2023-02-22T18:09:00Z">
        <w:r w:rsidR="0016690A">
          <w:rPr>
            <w:color w:val="0E101A"/>
          </w:rPr>
          <w:t xml:space="preserve">they </w:t>
        </w:r>
      </w:ins>
      <w:r>
        <w:rPr>
          <w:color w:val="0E101A"/>
        </w:rPr>
        <w:t>do not need to let go of their dream to take care of their families</w:t>
      </w:r>
      <w:del w:id="71" w:author="Paul Edison" w:date="2023-02-22T18:09:00Z">
        <w:r w:rsidDel="0016690A">
          <w:rPr>
            <w:color w:val="0E101A"/>
          </w:rPr>
          <w:delText xml:space="preserve"> like my mother because</w:delText>
        </w:r>
      </w:del>
      <w:ins w:id="72" w:author="Paul Edison" w:date="2023-02-22T18:09:00Z">
        <w:r w:rsidR="0016690A">
          <w:rPr>
            <w:color w:val="0E101A"/>
          </w:rPr>
          <w:t>, as</w:t>
        </w:r>
      </w:ins>
      <w:r>
        <w:rPr>
          <w:color w:val="0E101A"/>
        </w:rPr>
        <w:t xml:space="preserve"> they can buy their inventories in the comfort of their homes. </w:t>
      </w:r>
      <w:del w:id="73" w:author="Paul Edison" w:date="2023-02-22T18:09:00Z">
        <w:r w:rsidDel="0016690A">
          <w:rPr>
            <w:color w:val="0E101A"/>
          </w:rPr>
          <w:delText>Many mothers in Indonesia need to stop working during pregnancy, including entrepreneurs. However, as our clients can buy their inventories from their homes, c</w:delText>
        </w:r>
      </w:del>
      <w:ins w:id="74" w:author="Paul Edison" w:date="2023-02-22T18:09:00Z">
        <w:r w:rsidR="0016690A">
          <w:rPr>
            <w:color w:val="0E101A"/>
          </w:rPr>
          <w:t>C</w:t>
        </w:r>
      </w:ins>
      <w:r>
        <w:rPr>
          <w:color w:val="0E101A"/>
        </w:rPr>
        <w:t>urrently</w:t>
      </w:r>
      <w:ins w:id="75" w:author="Paul Edison" w:date="2023-02-22T18:10:00Z">
        <w:r w:rsidR="0016690A">
          <w:rPr>
            <w:color w:val="0E101A"/>
          </w:rPr>
          <w:t>,</w:t>
        </w:r>
      </w:ins>
      <w:r>
        <w:rPr>
          <w:color w:val="0E101A"/>
        </w:rPr>
        <w:t xml:space="preserve"> we assist five pregnant mothers to keep their inventories coming in. I still have a long way to go before I can make sure that no </w:t>
      </w:r>
      <w:r>
        <w:rPr>
          <w:color w:val="0E101A"/>
        </w:rPr>
        <w:lastRenderedPageBreak/>
        <w:t xml:space="preserve">mothers in rural areas need to stop their entrepreneurial journey, but this action is a little evidence that shows my vision is </w:t>
      </w:r>
      <w:del w:id="76" w:author="Paul Edison" w:date="2023-02-22T18:10:00Z">
        <w:r w:rsidDel="0016690A">
          <w:rPr>
            <w:color w:val="0E101A"/>
          </w:rPr>
          <w:delText xml:space="preserve">visible </w:delText>
        </w:r>
      </w:del>
      <w:ins w:id="77" w:author="Paul Edison" w:date="2023-02-22T18:10:00Z">
        <w:r w:rsidR="0016690A">
          <w:rPr>
            <w:color w:val="0E101A"/>
          </w:rPr>
          <w:t>possible</w:t>
        </w:r>
        <w:r w:rsidR="0016690A">
          <w:rPr>
            <w:color w:val="0E101A"/>
          </w:rPr>
          <w:t xml:space="preserve"> </w:t>
        </w:r>
      </w:ins>
      <w:r>
        <w:rPr>
          <w:color w:val="0E101A"/>
        </w:rPr>
        <w:t xml:space="preserve">to </w:t>
      </w:r>
      <w:del w:id="78" w:author="Paul Edison" w:date="2023-02-22T18:10:00Z">
        <w:r w:rsidDel="0016690A">
          <w:rPr>
            <w:color w:val="0E101A"/>
          </w:rPr>
          <w:delText>attain</w:delText>
        </w:r>
      </w:del>
      <w:ins w:id="79" w:author="Paul Edison" w:date="2023-02-22T18:10:00Z">
        <w:r w:rsidR="0016690A">
          <w:rPr>
            <w:color w:val="0E101A"/>
          </w:rPr>
          <w:t>realize</w:t>
        </w:r>
      </w:ins>
      <w:r>
        <w:rPr>
          <w:color w:val="0E101A"/>
        </w:rPr>
        <w:t>.</w:t>
      </w:r>
    </w:p>
    <w:p w14:paraId="4B31DD54" w14:textId="77777777" w:rsidR="004D38CC" w:rsidRDefault="004D38CC" w:rsidP="004D38CC">
      <w:pPr>
        <w:pStyle w:val="NormalWeb"/>
        <w:spacing w:before="0" w:beforeAutospacing="0" w:after="0" w:afterAutospacing="0"/>
        <w:jc w:val="both"/>
        <w:rPr>
          <w:color w:val="0E101A"/>
        </w:rPr>
      </w:pPr>
      <w:r>
        <w:rPr>
          <w:color w:val="0E101A"/>
        </w:rPr>
        <w:t> </w:t>
      </w:r>
    </w:p>
    <w:p w14:paraId="5304B5D5" w14:textId="39210014" w:rsidR="004D38CC" w:rsidRDefault="004D38CC" w:rsidP="004D38CC">
      <w:pPr>
        <w:pStyle w:val="NormalWeb"/>
        <w:spacing w:before="0" w:beforeAutospacing="0" w:after="0" w:afterAutospacing="0"/>
        <w:jc w:val="both"/>
        <w:rPr>
          <w:color w:val="0E101A"/>
        </w:rPr>
      </w:pPr>
      <w:r>
        <w:rPr>
          <w:color w:val="0E101A"/>
        </w:rPr>
        <w:t>Second, at the beginning of 2022, I spearheaded a</w:t>
      </w:r>
      <w:ins w:id="80" w:author="Paul Edison" w:date="2023-02-23T03:02:00Z">
        <w:r w:rsidR="00A4108A">
          <w:rPr>
            <w:color w:val="0E101A"/>
          </w:rPr>
          <w:t>n</w:t>
        </w:r>
      </w:ins>
      <w:r>
        <w:rPr>
          <w:color w:val="0E101A"/>
        </w:rPr>
        <w:t xml:space="preserve"> </w:t>
      </w:r>
      <w:ins w:id="81" w:author="Paul Edison" w:date="2023-02-23T03:02:00Z">
        <w:r w:rsidR="00A4108A">
          <w:rPr>
            <w:color w:val="0E101A"/>
          </w:rPr>
          <w:t>MSME consultancy</w:t>
        </w:r>
      </w:ins>
      <w:del w:id="82" w:author="Paul Edison" w:date="2023-02-23T03:01:00Z">
        <w:r w:rsidDel="00A4108A">
          <w:rPr>
            <w:color w:val="0E101A"/>
          </w:rPr>
          <w:delText xml:space="preserve">customer </w:delText>
        </w:r>
      </w:del>
      <w:del w:id="83" w:author="Paul Edison" w:date="2023-02-23T03:02:00Z">
        <w:r w:rsidDel="00A4108A">
          <w:rPr>
            <w:color w:val="0E101A"/>
          </w:rPr>
          <w:delText>visit</w:delText>
        </w:r>
      </w:del>
      <w:r>
        <w:rPr>
          <w:color w:val="0E101A"/>
        </w:rPr>
        <w:t xml:space="preserve"> </w:t>
      </w:r>
      <w:ins w:id="84" w:author="Paul Edison" w:date="2023-02-23T03:01:00Z">
        <w:r w:rsidR="00A4108A">
          <w:rPr>
            <w:color w:val="0E101A"/>
          </w:rPr>
          <w:t>program, where I visi</w:t>
        </w:r>
      </w:ins>
      <w:ins w:id="85" w:author="Paul Edison" w:date="2023-02-23T03:02:00Z">
        <w:r w:rsidR="00A4108A">
          <w:rPr>
            <w:color w:val="0E101A"/>
          </w:rPr>
          <w:t>ted my customers’ shops</w:t>
        </w:r>
      </w:ins>
      <w:ins w:id="86" w:author="Paul Edison" w:date="2023-02-23T03:01:00Z">
        <w:r w:rsidR="00A4108A">
          <w:rPr>
            <w:color w:val="0E101A"/>
          </w:rPr>
          <w:t xml:space="preserve"> </w:t>
        </w:r>
      </w:ins>
      <w:del w:id="87" w:author="Paul Edison" w:date="2023-02-23T03:01:00Z">
        <w:r w:rsidDel="00A4108A">
          <w:rPr>
            <w:color w:val="0E101A"/>
          </w:rPr>
          <w:delText xml:space="preserve">program where my team and I </w:delText>
        </w:r>
      </w:del>
      <w:del w:id="88" w:author="Paul Edison" w:date="2023-02-23T03:00:00Z">
        <w:r w:rsidDel="00A4108A">
          <w:rPr>
            <w:color w:val="0E101A"/>
          </w:rPr>
          <w:delText xml:space="preserve">went </w:delText>
        </w:r>
      </w:del>
      <w:del w:id="89" w:author="Paul Edison" w:date="2023-02-23T03:01:00Z">
        <w:r w:rsidDel="00A4108A">
          <w:rPr>
            <w:color w:val="0E101A"/>
          </w:rPr>
          <w:delText xml:space="preserve">to our client's homes or stores. This is </w:delText>
        </w:r>
      </w:del>
      <w:r>
        <w:rPr>
          <w:color w:val="0E101A"/>
        </w:rPr>
        <w:t>to observe their customers' purchasing patterns</w:t>
      </w:r>
      <w:ins w:id="90" w:author="Paul Edison" w:date="2023-02-23T03:02:00Z">
        <w:r w:rsidR="00A4108A">
          <w:rPr>
            <w:color w:val="0E101A"/>
          </w:rPr>
          <w:t>.</w:t>
        </w:r>
      </w:ins>
      <w:r>
        <w:rPr>
          <w:color w:val="0E101A"/>
        </w:rPr>
        <w:t xml:space="preserve"> </w:t>
      </w:r>
      <w:del w:id="91" w:author="Paul Edison" w:date="2023-02-23T03:02:00Z">
        <w:r w:rsidDel="00A4108A">
          <w:rPr>
            <w:color w:val="0E101A"/>
          </w:rPr>
          <w:delText xml:space="preserve">and </w:delText>
        </w:r>
      </w:del>
      <w:ins w:id="92" w:author="Paul Edison" w:date="2023-02-23T03:02:00Z">
        <w:r w:rsidR="00A4108A">
          <w:rPr>
            <w:color w:val="0E101A"/>
          </w:rPr>
          <w:t>I</w:t>
        </w:r>
        <w:r w:rsidR="00A4108A">
          <w:rPr>
            <w:color w:val="0E101A"/>
          </w:rPr>
          <w:t xml:space="preserve"> </w:t>
        </w:r>
      </w:ins>
      <w:r>
        <w:rPr>
          <w:color w:val="0E101A"/>
        </w:rPr>
        <w:t>then use</w:t>
      </w:r>
      <w:ins w:id="93" w:author="Paul Edison" w:date="2023-02-23T03:02:00Z">
        <w:r w:rsidR="00A4108A">
          <w:rPr>
            <w:color w:val="0E101A"/>
          </w:rPr>
          <w:t>d</w:t>
        </w:r>
      </w:ins>
      <w:r>
        <w:rPr>
          <w:color w:val="0E101A"/>
        </w:rPr>
        <w:t xml:space="preserve"> that information to advise them on the types of clothes to sell to make their businesses </w:t>
      </w:r>
      <w:del w:id="94" w:author="Paul Edison" w:date="2023-02-23T03:02:00Z">
        <w:r w:rsidDel="00A4108A">
          <w:rPr>
            <w:color w:val="0E101A"/>
          </w:rPr>
          <w:delText xml:space="preserve">appear </w:delText>
        </w:r>
      </w:del>
      <w:ins w:id="95" w:author="Paul Edison" w:date="2023-02-23T03:02:00Z">
        <w:r w:rsidR="00A4108A">
          <w:rPr>
            <w:color w:val="0E101A"/>
          </w:rPr>
          <w:t>more</w:t>
        </w:r>
        <w:r w:rsidR="00A4108A">
          <w:rPr>
            <w:color w:val="0E101A"/>
          </w:rPr>
          <w:t xml:space="preserve"> </w:t>
        </w:r>
      </w:ins>
      <w:r>
        <w:rPr>
          <w:color w:val="0E101A"/>
        </w:rPr>
        <w:t>appealing. I'm grateful to have seen our customers' business</w:t>
      </w:r>
      <w:ins w:id="96" w:author="Paul Edison" w:date="2023-02-23T03:03:00Z">
        <w:r w:rsidR="00A4108A">
          <w:rPr>
            <w:color w:val="0E101A"/>
          </w:rPr>
          <w:t>es</w:t>
        </w:r>
      </w:ins>
      <w:r>
        <w:rPr>
          <w:color w:val="0E101A"/>
        </w:rPr>
        <w:t xml:space="preserve"> grow</w:t>
      </w:r>
      <w:del w:id="97" w:author="Paul Edison" w:date="2023-02-23T03:03:00Z">
        <w:r w:rsidDel="00A4108A">
          <w:rPr>
            <w:color w:val="0E101A"/>
          </w:rPr>
          <w:delText>th emerge</w:delText>
        </w:r>
      </w:del>
      <w:r>
        <w:rPr>
          <w:color w:val="0E101A"/>
        </w:rPr>
        <w:t xml:space="preserve"> through this new program. For example, </w:t>
      </w:r>
      <w:proofErr w:type="spellStart"/>
      <w:r>
        <w:rPr>
          <w:color w:val="0E101A"/>
        </w:rPr>
        <w:t>Kak</w:t>
      </w:r>
      <w:proofErr w:type="spellEnd"/>
      <w:r>
        <w:rPr>
          <w:color w:val="0E101A"/>
        </w:rPr>
        <w:t xml:space="preserve"> </w:t>
      </w:r>
      <w:proofErr w:type="spellStart"/>
      <w:r>
        <w:rPr>
          <w:color w:val="0E101A"/>
        </w:rPr>
        <w:t>Idha</w:t>
      </w:r>
      <w:proofErr w:type="spellEnd"/>
      <w:r>
        <w:rPr>
          <w:color w:val="0E101A"/>
        </w:rPr>
        <w:t xml:space="preserve"> from </w:t>
      </w:r>
      <w:proofErr w:type="spellStart"/>
      <w:r>
        <w:rPr>
          <w:color w:val="0E101A"/>
        </w:rPr>
        <w:t>Mamuju</w:t>
      </w:r>
      <w:proofErr w:type="spellEnd"/>
      <w:r>
        <w:rPr>
          <w:color w:val="0E101A"/>
        </w:rPr>
        <w:t xml:space="preserve"> grew her business </w:t>
      </w:r>
      <w:del w:id="98" w:author="Paul Edison" w:date="2023-02-23T03:03:00Z">
        <w:r w:rsidDel="00A4108A">
          <w:rPr>
            <w:color w:val="0E101A"/>
          </w:rPr>
          <w:delText>and opened</w:delText>
        </w:r>
      </w:del>
      <w:ins w:id="99" w:author="Paul Edison" w:date="2023-02-23T03:03:00Z">
        <w:r w:rsidR="00A4108A">
          <w:rPr>
            <w:color w:val="0E101A"/>
          </w:rPr>
          <w:t>enough to open</w:t>
        </w:r>
      </w:ins>
      <w:r>
        <w:rPr>
          <w:color w:val="0E101A"/>
        </w:rPr>
        <w:t xml:space="preserve"> a new branch in another area. My data shows that 10 percent of our surveyed clients have opened a new branch and/or modified their boutique to be bigger, hence creating more job listings in their region. </w:t>
      </w:r>
      <w:del w:id="100" w:author="Paul Edison" w:date="2023-02-23T03:03:00Z">
        <w:r w:rsidDel="00A4108A">
          <w:rPr>
            <w:color w:val="0E101A"/>
          </w:rPr>
          <w:delText>The clients</w:delText>
        </w:r>
      </w:del>
      <w:ins w:id="101" w:author="Paul Edison" w:date="2023-02-23T03:03:00Z">
        <w:r w:rsidR="00A4108A">
          <w:rPr>
            <w:color w:val="0E101A"/>
          </w:rPr>
          <w:t>Our customer</w:t>
        </w:r>
      </w:ins>
      <w:ins w:id="102" w:author="Paul Edison" w:date="2023-02-23T03:04:00Z">
        <w:r w:rsidR="00A4108A">
          <w:rPr>
            <w:color w:val="0E101A"/>
          </w:rPr>
          <w:t>s</w:t>
        </w:r>
      </w:ins>
      <w:r>
        <w:rPr>
          <w:color w:val="0E101A"/>
        </w:rPr>
        <w:t xml:space="preserve">' growth </w:t>
      </w:r>
      <w:del w:id="103" w:author="Paul Edison" w:date="2023-02-23T03:04:00Z">
        <w:r w:rsidDel="00A4108A">
          <w:rPr>
            <w:color w:val="0E101A"/>
          </w:rPr>
          <w:delText xml:space="preserve">help </w:delText>
        </w:r>
      </w:del>
      <w:ins w:id="104" w:author="Paul Edison" w:date="2023-02-23T03:04:00Z">
        <w:r w:rsidR="00A4108A">
          <w:rPr>
            <w:color w:val="0E101A"/>
          </w:rPr>
          <w:t>also boosts</w:t>
        </w:r>
        <w:r w:rsidR="00A4108A">
          <w:rPr>
            <w:color w:val="0E101A"/>
          </w:rPr>
          <w:t xml:space="preserve"> </w:t>
        </w:r>
      </w:ins>
      <w:r>
        <w:rPr>
          <w:color w:val="0E101A"/>
        </w:rPr>
        <w:t>UTG</w:t>
      </w:r>
      <w:ins w:id="105" w:author="Paul Edison" w:date="2023-02-23T03:04:00Z">
        <w:r w:rsidR="00A4108A">
          <w:rPr>
            <w:color w:val="0E101A"/>
          </w:rPr>
          <w:t>’s</w:t>
        </w:r>
      </w:ins>
      <w:r>
        <w:rPr>
          <w:color w:val="0E101A"/>
        </w:rPr>
        <w:t xml:space="preserve"> </w:t>
      </w:r>
      <w:del w:id="106" w:author="Paul Edison" w:date="2023-02-23T03:04:00Z">
        <w:r w:rsidDel="00A4108A">
          <w:rPr>
            <w:color w:val="0E101A"/>
          </w:rPr>
          <w:delText xml:space="preserve">to experience a </w:delText>
        </w:r>
      </w:del>
      <w:r>
        <w:rPr>
          <w:color w:val="0E101A"/>
        </w:rPr>
        <w:t>revenue</w:t>
      </w:r>
      <w:del w:id="107" w:author="Paul Edison" w:date="2023-02-23T03:04:00Z">
        <w:r w:rsidDel="00A4108A">
          <w:rPr>
            <w:color w:val="0E101A"/>
          </w:rPr>
          <w:delText xml:space="preserve"> boost and has</w:delText>
        </w:r>
      </w:del>
      <w:r>
        <w:rPr>
          <w:color w:val="0E101A"/>
        </w:rPr>
        <w:t xml:space="preserve"> </w:t>
      </w:r>
      <w:ins w:id="108" w:author="Paul Edison" w:date="2023-02-23T03:04:00Z">
        <w:r w:rsidR="00A4108A">
          <w:rPr>
            <w:color w:val="0E101A"/>
          </w:rPr>
          <w:t xml:space="preserve">we have since </w:t>
        </w:r>
      </w:ins>
      <w:r>
        <w:rPr>
          <w:color w:val="0E101A"/>
        </w:rPr>
        <w:t xml:space="preserve">doubled the amount of </w:t>
      </w:r>
      <w:del w:id="109" w:author="Paul Edison" w:date="2023-02-23T03:04:00Z">
        <w:r w:rsidDel="00A4108A">
          <w:rPr>
            <w:color w:val="0E101A"/>
          </w:rPr>
          <w:delText xml:space="preserve">its </w:delText>
        </w:r>
      </w:del>
      <w:ins w:id="110" w:author="Paul Edison" w:date="2023-02-23T03:04:00Z">
        <w:r w:rsidR="00A4108A">
          <w:rPr>
            <w:color w:val="0E101A"/>
          </w:rPr>
          <w:t>our</w:t>
        </w:r>
        <w:r w:rsidR="00A4108A">
          <w:rPr>
            <w:color w:val="0E101A"/>
          </w:rPr>
          <w:t xml:space="preserve"> </w:t>
        </w:r>
      </w:ins>
      <w:r>
        <w:rPr>
          <w:color w:val="0E101A"/>
        </w:rPr>
        <w:t>employees to serve more female entrepreneurs in rural areas. </w:t>
      </w:r>
    </w:p>
    <w:p w14:paraId="76C08FCE" w14:textId="77777777" w:rsidR="004D38CC" w:rsidRDefault="004D38CC" w:rsidP="004D38CC">
      <w:pPr>
        <w:pStyle w:val="NormalWeb"/>
        <w:spacing w:before="0" w:beforeAutospacing="0" w:after="0" w:afterAutospacing="0"/>
        <w:jc w:val="both"/>
        <w:rPr>
          <w:color w:val="0E101A"/>
        </w:rPr>
      </w:pPr>
      <w:r>
        <w:rPr>
          <w:color w:val="0E101A"/>
        </w:rPr>
        <w:t> </w:t>
      </w:r>
    </w:p>
    <w:p w14:paraId="5459D376" w14:textId="0FE20EC3" w:rsidR="004D38CC" w:rsidDel="00A4108A" w:rsidRDefault="004D38CC" w:rsidP="004D38CC">
      <w:pPr>
        <w:pStyle w:val="NormalWeb"/>
        <w:spacing w:before="0" w:beforeAutospacing="0" w:after="0" w:afterAutospacing="0"/>
        <w:jc w:val="both"/>
        <w:rPr>
          <w:del w:id="111" w:author="Paul Edison" w:date="2023-02-23T03:09:00Z"/>
          <w:color w:val="0E101A"/>
        </w:rPr>
      </w:pPr>
      <w:del w:id="112" w:author="Paul Edison" w:date="2023-02-23T03:09:00Z">
        <w:r w:rsidDel="00A4108A">
          <w:rPr>
            <w:color w:val="0E101A"/>
          </w:rPr>
          <w:delText>Third, I created a secure way to give out payment plans that ultimately reduce the number of the new yearly uncollectible debt by 92 percent. It helps UTG to keep a healthier cash flow and have more funds to offer payment plans to female entrepreneurs. UTG used to have a negative cash flow, so the company needed</w:delText>
        </w:r>
      </w:del>
      <w:del w:id="113" w:author="Paul Edison" w:date="2023-02-22T18:13:00Z">
        <w:r w:rsidDel="00F16C03">
          <w:rPr>
            <w:color w:val="0E101A"/>
          </w:rPr>
          <w:delText>ed</w:delText>
        </w:r>
      </w:del>
      <w:del w:id="114" w:author="Paul Edison" w:date="2023-02-23T03:09:00Z">
        <w:r w:rsidDel="00A4108A">
          <w:rPr>
            <w:color w:val="0E101A"/>
          </w:rPr>
          <w:delText xml:space="preserve"> to ask for the additional funds if it wanted to offer payment plans to new customers. </w:delText>
        </w:r>
      </w:del>
    </w:p>
    <w:p w14:paraId="15123900" w14:textId="3582AE4F" w:rsidR="004D38CC" w:rsidDel="00A4108A" w:rsidRDefault="004D38CC" w:rsidP="004D38CC">
      <w:pPr>
        <w:pStyle w:val="NormalWeb"/>
        <w:spacing w:before="0" w:beforeAutospacing="0" w:after="0" w:afterAutospacing="0"/>
        <w:jc w:val="both"/>
        <w:rPr>
          <w:del w:id="115" w:author="Paul Edison" w:date="2023-02-23T03:09:00Z"/>
          <w:color w:val="0E101A"/>
        </w:rPr>
      </w:pPr>
      <w:del w:id="116" w:author="Paul Edison" w:date="2023-02-23T03:09:00Z">
        <w:r w:rsidDel="00A4108A">
          <w:rPr>
            <w:color w:val="0E101A"/>
          </w:rPr>
          <w:delText> </w:delText>
        </w:r>
      </w:del>
      <w:ins w:id="117" w:author="Paul Edison" w:date="2023-02-23T03:09:00Z">
        <w:r w:rsidR="00A4108A">
          <w:rPr>
            <w:color w:val="0E101A"/>
          </w:rPr>
          <w:t xml:space="preserve">However, </w:t>
        </w:r>
      </w:ins>
    </w:p>
    <w:p w14:paraId="77217463" w14:textId="7BB62086" w:rsidR="004D38CC" w:rsidRDefault="004D38CC" w:rsidP="004D38CC">
      <w:pPr>
        <w:pStyle w:val="NormalWeb"/>
        <w:spacing w:before="0" w:beforeAutospacing="0" w:after="0" w:afterAutospacing="0"/>
        <w:jc w:val="both"/>
        <w:rPr>
          <w:color w:val="0E101A"/>
        </w:rPr>
      </w:pPr>
      <w:del w:id="118" w:author="Paul Edison" w:date="2023-02-23T03:09:00Z">
        <w:r w:rsidDel="00A4108A">
          <w:rPr>
            <w:color w:val="0E101A"/>
          </w:rPr>
          <w:delText>C</w:delText>
        </w:r>
      </w:del>
      <w:ins w:id="119" w:author="Paul Edison" w:date="2023-02-23T03:09:00Z">
        <w:r w:rsidR="00A4108A">
          <w:rPr>
            <w:color w:val="0E101A"/>
          </w:rPr>
          <w:t>c</w:t>
        </w:r>
      </w:ins>
      <w:r>
        <w:rPr>
          <w:color w:val="0E101A"/>
        </w:rPr>
        <w:t xml:space="preserve">ombating limited job opportunities in rural areas and developing regional economies will need a long-term solution, such as </w:t>
      </w:r>
      <w:del w:id="120" w:author="Paul Edison" w:date="2023-02-23T03:00:00Z">
        <w:r w:rsidDel="00A4108A">
          <w:rPr>
            <w:color w:val="0E101A"/>
          </w:rPr>
          <w:delText xml:space="preserve">educating </w:delText>
        </w:r>
      </w:del>
      <w:ins w:id="121" w:author="Paul Edison" w:date="2023-02-23T03:00:00Z">
        <w:r w:rsidR="00A4108A">
          <w:rPr>
            <w:color w:val="0E101A"/>
          </w:rPr>
          <w:t>e</w:t>
        </w:r>
        <w:r w:rsidR="00A4108A">
          <w:rPr>
            <w:color w:val="0E101A"/>
          </w:rPr>
          <w:t>quipping</w:t>
        </w:r>
        <w:r w:rsidR="00A4108A">
          <w:rPr>
            <w:color w:val="0E101A"/>
          </w:rPr>
          <w:t xml:space="preserve"> </w:t>
        </w:r>
      </w:ins>
      <w:r>
        <w:rPr>
          <w:color w:val="0E101A"/>
        </w:rPr>
        <w:t xml:space="preserve">our future generation </w:t>
      </w:r>
      <w:del w:id="122" w:author="Paul Edison" w:date="2023-02-23T03:00:00Z">
        <w:r w:rsidDel="00A4108A">
          <w:rPr>
            <w:color w:val="0E101A"/>
          </w:rPr>
          <w:delText xml:space="preserve">in </w:delText>
        </w:r>
      </w:del>
      <w:ins w:id="123" w:author="Paul Edison" w:date="2023-02-23T03:00:00Z">
        <w:r w:rsidR="00A4108A">
          <w:rPr>
            <w:color w:val="0E101A"/>
          </w:rPr>
          <w:t>with</w:t>
        </w:r>
        <w:r w:rsidR="00A4108A">
          <w:rPr>
            <w:color w:val="0E101A"/>
          </w:rPr>
          <w:t xml:space="preserve"> </w:t>
        </w:r>
      </w:ins>
      <w:del w:id="124" w:author="Paul Edison" w:date="2023-02-23T03:00:00Z">
        <w:r w:rsidDel="00A4108A">
          <w:rPr>
            <w:color w:val="0E101A"/>
          </w:rPr>
          <w:delText>entrepreneurship</w:delText>
        </w:r>
      </w:del>
      <w:ins w:id="125" w:author="Paul Edison" w:date="2023-02-23T03:00:00Z">
        <w:r w:rsidR="00A4108A">
          <w:rPr>
            <w:color w:val="0E101A"/>
          </w:rPr>
          <w:t>entrepreneur</w:t>
        </w:r>
        <w:r w:rsidR="00A4108A">
          <w:rPr>
            <w:color w:val="0E101A"/>
          </w:rPr>
          <w:t>ial skills</w:t>
        </w:r>
      </w:ins>
      <w:r>
        <w:rPr>
          <w:color w:val="0E101A"/>
        </w:rPr>
        <w:t>. Therefore, I collaborate</w:t>
      </w:r>
      <w:ins w:id="126" w:author="Paul Edison" w:date="2023-02-23T03:00:00Z">
        <w:r w:rsidR="00A4108A">
          <w:rPr>
            <w:color w:val="0E101A"/>
          </w:rPr>
          <w:t>d</w:t>
        </w:r>
      </w:ins>
      <w:r>
        <w:rPr>
          <w:color w:val="0E101A"/>
        </w:rPr>
        <w:t xml:space="preserve"> with SMA </w:t>
      </w:r>
      <w:proofErr w:type="spellStart"/>
      <w:r>
        <w:rPr>
          <w:color w:val="0E101A"/>
        </w:rPr>
        <w:t>Athirah</w:t>
      </w:r>
      <w:proofErr w:type="spellEnd"/>
      <w:r>
        <w:rPr>
          <w:color w:val="0E101A"/>
        </w:rPr>
        <w:t xml:space="preserve"> to create an entrepreneurial club to </w:t>
      </w:r>
      <w:del w:id="127" w:author="Paul Edison" w:date="2023-02-23T03:10:00Z">
        <w:r w:rsidDel="00D64141">
          <w:rPr>
            <w:color w:val="0E101A"/>
          </w:rPr>
          <w:delText xml:space="preserve">help students leap on their entrepreneurial journey. The movement will </w:delText>
        </w:r>
      </w:del>
      <w:r>
        <w:rPr>
          <w:color w:val="0E101A"/>
        </w:rPr>
        <w:t xml:space="preserve">encourage students to </w:t>
      </w:r>
      <w:del w:id="128" w:author="Paul Edison" w:date="2023-02-23T03:10:00Z">
        <w:r w:rsidDel="00D64141">
          <w:rPr>
            <w:color w:val="0E101A"/>
          </w:rPr>
          <w:delText xml:space="preserve">be open to </w:delText>
        </w:r>
      </w:del>
      <w:r>
        <w:rPr>
          <w:color w:val="0E101A"/>
        </w:rPr>
        <w:t>start</w:t>
      </w:r>
      <w:del w:id="129" w:author="Paul Edison" w:date="2023-02-23T03:10:00Z">
        <w:r w:rsidDel="00D64141">
          <w:rPr>
            <w:color w:val="0E101A"/>
          </w:rPr>
          <w:delText>ing</w:delText>
        </w:r>
      </w:del>
      <w:r>
        <w:rPr>
          <w:color w:val="0E101A"/>
        </w:rPr>
        <w:t xml:space="preserve"> their </w:t>
      </w:r>
      <w:ins w:id="130" w:author="Paul Edison" w:date="2023-02-23T03:10:00Z">
        <w:r w:rsidR="00D64141">
          <w:rPr>
            <w:color w:val="0E101A"/>
          </w:rPr>
          <w:t xml:space="preserve">own </w:t>
        </w:r>
      </w:ins>
      <w:r>
        <w:rPr>
          <w:color w:val="0E101A"/>
        </w:rPr>
        <w:t>firms and expand</w:t>
      </w:r>
      <w:del w:id="131" w:author="Paul Edison" w:date="2023-02-23T03:10:00Z">
        <w:r w:rsidDel="00D64141">
          <w:rPr>
            <w:color w:val="0E101A"/>
          </w:rPr>
          <w:delText>ing</w:delText>
        </w:r>
      </w:del>
      <w:r>
        <w:rPr>
          <w:color w:val="0E101A"/>
        </w:rPr>
        <w:t xml:space="preserve"> employment options in South Sulawesi. I </w:t>
      </w:r>
      <w:del w:id="132" w:author="Paul Edison" w:date="2023-02-23T03:10:00Z">
        <w:r w:rsidDel="00D64141">
          <w:rPr>
            <w:color w:val="0E101A"/>
          </w:rPr>
          <w:delText xml:space="preserve">have </w:delText>
        </w:r>
      </w:del>
      <w:r>
        <w:rPr>
          <w:color w:val="0E101A"/>
        </w:rPr>
        <w:t xml:space="preserve">designed the module </w:t>
      </w:r>
      <w:del w:id="133" w:author="Paul Edison" w:date="2023-02-23T03:10:00Z">
        <w:r w:rsidDel="00D64141">
          <w:rPr>
            <w:color w:val="0E101A"/>
          </w:rPr>
          <w:delText xml:space="preserve">with SMA Athirah since October and have finalized it </w:delText>
        </w:r>
      </w:del>
      <w:r>
        <w:rPr>
          <w:color w:val="0E101A"/>
        </w:rPr>
        <w:t xml:space="preserve">to include several business tools such as design thinking to help students approach business as a solution to solve </w:t>
      </w:r>
      <w:proofErr w:type="spellStart"/>
      <w:r>
        <w:rPr>
          <w:color w:val="0E101A"/>
        </w:rPr>
        <w:t>everyday</w:t>
      </w:r>
      <w:proofErr w:type="spellEnd"/>
      <w:r>
        <w:rPr>
          <w:color w:val="0E101A"/>
        </w:rPr>
        <w:t xml:space="preserve"> life's problems, the business model canvas to help students plan a sustainable business, small business accounting, and finance module to make sure they can make a calculated decision regarding their business, and many other modules fit for seed-stage business</w:t>
      </w:r>
      <w:ins w:id="134" w:author="Paul Edison" w:date="2023-02-23T03:11:00Z">
        <w:r w:rsidR="00D64141">
          <w:rPr>
            <w:color w:val="0E101A"/>
          </w:rPr>
          <w:t>es</w:t>
        </w:r>
      </w:ins>
      <w:r>
        <w:rPr>
          <w:color w:val="0E101A"/>
        </w:rPr>
        <w:t>.</w:t>
      </w:r>
    </w:p>
    <w:p w14:paraId="597AED6E" w14:textId="77777777" w:rsidR="004D38CC" w:rsidRDefault="004D38CC" w:rsidP="004D38CC">
      <w:pPr>
        <w:pStyle w:val="NormalWeb"/>
        <w:spacing w:before="0" w:beforeAutospacing="0" w:after="0" w:afterAutospacing="0"/>
        <w:jc w:val="both"/>
        <w:rPr>
          <w:color w:val="0E101A"/>
        </w:rPr>
      </w:pPr>
      <w:r>
        <w:rPr>
          <w:color w:val="0E101A"/>
        </w:rPr>
        <w:t> </w:t>
      </w:r>
    </w:p>
    <w:p w14:paraId="5BF36B5A" w14:textId="77777777" w:rsidR="004D38CC" w:rsidRDefault="004D38CC" w:rsidP="004D38CC">
      <w:pPr>
        <w:pStyle w:val="NormalWeb"/>
        <w:spacing w:before="0" w:beforeAutospacing="0" w:after="0" w:afterAutospacing="0"/>
        <w:jc w:val="both"/>
        <w:rPr>
          <w:color w:val="0E101A"/>
        </w:rPr>
      </w:pPr>
      <w:r>
        <w:rPr>
          <w:color w:val="0E101A"/>
        </w:rPr>
        <w:t xml:space="preserve">Even though I wish to see MSMEs </w:t>
      </w:r>
      <w:proofErr w:type="spellStart"/>
      <w:r>
        <w:rPr>
          <w:color w:val="0E101A"/>
        </w:rPr>
        <w:t>catalyze</w:t>
      </w:r>
      <w:proofErr w:type="spellEnd"/>
      <w:r>
        <w:rPr>
          <w:color w:val="0E101A"/>
        </w:rPr>
        <w:t xml:space="preserve"> the expansion of the rural economy, business owners' financial illiteracy impacts the sustainability of their businesses. For instance, one of my clients, </w:t>
      </w:r>
      <w:proofErr w:type="spellStart"/>
      <w:r>
        <w:rPr>
          <w:color w:val="0E101A"/>
        </w:rPr>
        <w:t>Kak</w:t>
      </w:r>
      <w:proofErr w:type="spellEnd"/>
      <w:r>
        <w:rPr>
          <w:color w:val="0E101A"/>
        </w:rPr>
        <w:t xml:space="preserve"> Rayyan from </w:t>
      </w:r>
      <w:proofErr w:type="spellStart"/>
      <w:r>
        <w:rPr>
          <w:color w:val="0E101A"/>
        </w:rPr>
        <w:t>Masamba</w:t>
      </w:r>
      <w:proofErr w:type="spellEnd"/>
      <w:r>
        <w:rPr>
          <w:color w:val="0E101A"/>
        </w:rPr>
        <w:t xml:space="preserve">, saw increased sales from her apparel business and launched her beauty line. She could not, however, pay her garment invoices in UTG since she used the </w:t>
      </w:r>
      <w:proofErr w:type="gramStart"/>
      <w:r>
        <w:rPr>
          <w:color w:val="0E101A"/>
        </w:rPr>
        <w:t>money</w:t>
      </w:r>
      <w:proofErr w:type="gramEnd"/>
      <w:r>
        <w:rPr>
          <w:color w:val="0E101A"/>
        </w:rPr>
        <w:t xml:space="preserve"> she made from her clothing store to launch the beauty line. Consequently, she struggled to pay her debts, maintain her two businesses, and keep her employees. From this case alone, we can see the snowballing effect of the lack of financial literacy on a business and its stakeholders. </w:t>
      </w:r>
    </w:p>
    <w:p w14:paraId="246A4618" w14:textId="77777777" w:rsidR="004D38CC" w:rsidRDefault="004D38CC" w:rsidP="004D38CC">
      <w:pPr>
        <w:pStyle w:val="NormalWeb"/>
        <w:spacing w:before="0" w:beforeAutospacing="0" w:after="0" w:afterAutospacing="0"/>
        <w:jc w:val="both"/>
        <w:rPr>
          <w:color w:val="0E101A"/>
        </w:rPr>
      </w:pPr>
      <w:r>
        <w:rPr>
          <w:color w:val="0E101A"/>
        </w:rPr>
        <w:t> </w:t>
      </w:r>
    </w:p>
    <w:p w14:paraId="1C0FDDDD" w14:textId="5ED1D503" w:rsidR="004D38CC" w:rsidRDefault="004D38CC" w:rsidP="004D38CC">
      <w:pPr>
        <w:pStyle w:val="NormalWeb"/>
        <w:spacing w:before="0" w:beforeAutospacing="0" w:after="0" w:afterAutospacing="0"/>
        <w:jc w:val="both"/>
        <w:rPr>
          <w:color w:val="0E101A"/>
        </w:rPr>
      </w:pPr>
      <w:r>
        <w:rPr>
          <w:color w:val="0E101A"/>
        </w:rPr>
        <w:t xml:space="preserve">The same case happens to many other small business owners as well. This is alarming because our government helps MSMEs by focusing on offering business loans and credit assistance, such as </w:t>
      </w:r>
      <w:commentRangeStart w:id="135"/>
      <w:r>
        <w:rPr>
          <w:color w:val="0E101A"/>
        </w:rPr>
        <w:t>KUR and LPDB KUKM</w:t>
      </w:r>
      <w:commentRangeEnd w:id="135"/>
      <w:r w:rsidR="00D64141">
        <w:rPr>
          <w:rStyle w:val="CommentReference"/>
          <w:rFonts w:asciiTheme="minorHAnsi" w:eastAsiaTheme="minorEastAsia" w:hAnsiTheme="minorHAnsi" w:cstheme="minorBidi"/>
        </w:rPr>
        <w:commentReference w:id="135"/>
      </w:r>
      <w:r>
        <w:rPr>
          <w:color w:val="0E101A"/>
        </w:rPr>
        <w:t xml:space="preserve">, which can be disastrous if entrepreneurs are not assisted with adequate financial knowledge. Suppose many business owners in rural areas have to close down because of a financial mishap. In that case, many job opportunities will be </w:t>
      </w:r>
      <w:del w:id="136" w:author="Paul Edison" w:date="2023-02-23T03:12:00Z">
        <w:r w:rsidDel="00D64141">
          <w:rPr>
            <w:color w:val="0E101A"/>
          </w:rPr>
          <w:delText>closed</w:delText>
        </w:r>
      </w:del>
      <w:ins w:id="137" w:author="Paul Edison" w:date="2023-02-23T03:12:00Z">
        <w:r w:rsidR="00D64141">
          <w:rPr>
            <w:color w:val="0E101A"/>
          </w:rPr>
          <w:t>lost</w:t>
        </w:r>
      </w:ins>
      <w:r>
        <w:rPr>
          <w:color w:val="0E101A"/>
        </w:rPr>
        <w:t xml:space="preserve">, more people will become unemployed, and eventually </w:t>
      </w:r>
      <w:ins w:id="138" w:author="Paul Edison" w:date="2023-02-23T03:12:00Z">
        <w:r w:rsidR="00D64141">
          <w:rPr>
            <w:color w:val="0E101A"/>
          </w:rPr>
          <w:t xml:space="preserve">the </w:t>
        </w:r>
      </w:ins>
      <w:r>
        <w:rPr>
          <w:color w:val="0E101A"/>
        </w:rPr>
        <w:t xml:space="preserve">rural economy will not thrive. Currently, we can combat this problem through financial books targeted toward MSMEs. Yet, some books are </w:t>
      </w:r>
      <w:ins w:id="139" w:author="Paul Edison" w:date="2023-02-23T03:12:00Z">
        <w:r w:rsidR="00D64141">
          <w:rPr>
            <w:color w:val="0E101A"/>
          </w:rPr>
          <w:t xml:space="preserve">culturally </w:t>
        </w:r>
      </w:ins>
      <w:r>
        <w:rPr>
          <w:color w:val="0E101A"/>
        </w:rPr>
        <w:t xml:space="preserve">unsuitable </w:t>
      </w:r>
      <w:ins w:id="140" w:author="Paul Edison" w:date="2023-02-23T03:12:00Z">
        <w:r w:rsidR="00D64141">
          <w:rPr>
            <w:color w:val="0E101A"/>
          </w:rPr>
          <w:t xml:space="preserve">for </w:t>
        </w:r>
      </w:ins>
      <w:ins w:id="141" w:author="Paul Edison" w:date="2023-02-23T03:13:00Z">
        <w:r w:rsidR="00D64141">
          <w:rPr>
            <w:color w:val="0E101A"/>
          </w:rPr>
          <w:t xml:space="preserve">rural Indonesia, </w:t>
        </w:r>
      </w:ins>
      <w:r>
        <w:rPr>
          <w:color w:val="0E101A"/>
        </w:rPr>
        <w:t xml:space="preserve">as they </w:t>
      </w:r>
      <w:ins w:id="142" w:author="Paul Edison" w:date="2023-02-23T03:13:00Z">
        <w:r w:rsidR="00D64141">
          <w:rPr>
            <w:color w:val="0E101A"/>
          </w:rPr>
          <w:t xml:space="preserve">often </w:t>
        </w:r>
      </w:ins>
      <w:r>
        <w:rPr>
          <w:color w:val="0E101A"/>
        </w:rPr>
        <w:t>omit financial transaction</w:t>
      </w:r>
      <w:ins w:id="143" w:author="Paul Edison" w:date="2023-02-23T03:13:00Z">
        <w:r w:rsidR="00D64141">
          <w:rPr>
            <w:color w:val="0E101A"/>
          </w:rPr>
          <w:t xml:space="preserve"> practices</w:t>
        </w:r>
      </w:ins>
      <w:del w:id="144" w:author="Paul Edison" w:date="2023-02-23T03:13:00Z">
        <w:r w:rsidDel="00D64141">
          <w:rPr>
            <w:color w:val="0E101A"/>
          </w:rPr>
          <w:delText>s</w:delText>
        </w:r>
      </w:del>
      <w:r>
        <w:rPr>
          <w:color w:val="0E101A"/>
        </w:rPr>
        <w:t xml:space="preserve"> like barter, which are common in rural micro businesses.</w:t>
      </w:r>
    </w:p>
    <w:p w14:paraId="27BF2447" w14:textId="77777777" w:rsidR="004D38CC" w:rsidRDefault="004D38CC" w:rsidP="004D38CC">
      <w:pPr>
        <w:pStyle w:val="NormalWeb"/>
        <w:spacing w:before="0" w:beforeAutospacing="0" w:after="0" w:afterAutospacing="0"/>
        <w:jc w:val="both"/>
        <w:rPr>
          <w:color w:val="0E101A"/>
        </w:rPr>
      </w:pPr>
      <w:r>
        <w:rPr>
          <w:color w:val="0E101A"/>
        </w:rPr>
        <w:t> </w:t>
      </w:r>
    </w:p>
    <w:p w14:paraId="6ADF8C16" w14:textId="77777777" w:rsidR="004D38CC" w:rsidRDefault="004D38CC" w:rsidP="004D38CC">
      <w:pPr>
        <w:pStyle w:val="NormalWeb"/>
        <w:spacing w:before="0" w:beforeAutospacing="0" w:after="0" w:afterAutospacing="0"/>
        <w:jc w:val="both"/>
        <w:rPr>
          <w:color w:val="0E101A"/>
        </w:rPr>
      </w:pPr>
      <w:r>
        <w:rPr>
          <w:color w:val="0E101A"/>
        </w:rPr>
        <w:t xml:space="preserve">Additionally, most MSMEs run retail businesses but need more vital supply chain management skills. For instance, </w:t>
      </w:r>
      <w:proofErr w:type="spellStart"/>
      <w:r>
        <w:rPr>
          <w:color w:val="0E101A"/>
        </w:rPr>
        <w:t>Kak</w:t>
      </w:r>
      <w:proofErr w:type="spellEnd"/>
      <w:r>
        <w:rPr>
          <w:color w:val="0E101A"/>
        </w:rPr>
        <w:t xml:space="preserve"> Ain, a store owner from </w:t>
      </w:r>
      <w:proofErr w:type="spellStart"/>
      <w:r>
        <w:rPr>
          <w:color w:val="0E101A"/>
        </w:rPr>
        <w:t>Palopo</w:t>
      </w:r>
      <w:proofErr w:type="spellEnd"/>
      <w:r>
        <w:rPr>
          <w:color w:val="0E101A"/>
        </w:rPr>
        <w:t xml:space="preserve">, experienced overstocking during the holy month of Ramadan. In 2021, she stocked 12 million worth of clothing during Ramadhan. If she knew how to forecast her sales using the straight-line method, she would buy 16 million worth of inventories by factoring in her 34 percent growth according to her inventories purchasing capabilities in UTG. However, she did not know about this and bought 50 million worth of clothes. Hence, some of her inventories still need to be sold. This is disastrous because small businesses typically have limited funds. If their inventory doesn't move, they must stop </w:t>
      </w:r>
      <w:r>
        <w:rPr>
          <w:color w:val="0E101A"/>
        </w:rPr>
        <w:lastRenderedPageBreak/>
        <w:t xml:space="preserve">purchasing stocks corresponding to their present client </w:t>
      </w:r>
      <w:proofErr w:type="spellStart"/>
      <w:r>
        <w:rPr>
          <w:color w:val="0E101A"/>
        </w:rPr>
        <w:t>behavior</w:t>
      </w:r>
      <w:proofErr w:type="spellEnd"/>
      <w:r>
        <w:rPr>
          <w:color w:val="0E101A"/>
        </w:rPr>
        <w:t>. Owners can purchase books about retail. However, the books in Bahasa are mostly university-level and can only be comprehended with formal business education.</w:t>
      </w:r>
    </w:p>
    <w:p w14:paraId="1D0E0F19" w14:textId="77777777" w:rsidR="004D38CC" w:rsidRDefault="004D38CC" w:rsidP="004D38CC">
      <w:pPr>
        <w:pStyle w:val="NormalWeb"/>
        <w:spacing w:before="0" w:beforeAutospacing="0" w:after="0" w:afterAutospacing="0"/>
        <w:jc w:val="both"/>
        <w:rPr>
          <w:color w:val="0E101A"/>
        </w:rPr>
      </w:pPr>
      <w:r>
        <w:rPr>
          <w:color w:val="0E101A"/>
        </w:rPr>
        <w:t> </w:t>
      </w:r>
    </w:p>
    <w:p w14:paraId="218C33EB" w14:textId="77777777" w:rsidR="00D64141" w:rsidRDefault="004D38CC" w:rsidP="004D38CC">
      <w:pPr>
        <w:pStyle w:val="NormalWeb"/>
        <w:spacing w:before="0" w:beforeAutospacing="0" w:after="0" w:afterAutospacing="0"/>
        <w:jc w:val="both"/>
        <w:rPr>
          <w:ins w:id="145" w:author="Paul Edison" w:date="2023-02-23T03:15:00Z"/>
          <w:color w:val="0E101A"/>
        </w:rPr>
      </w:pPr>
      <w:r>
        <w:rPr>
          <w:color w:val="0E101A"/>
        </w:rPr>
        <w:t xml:space="preserve">Therefore, I aim to open a consulting firm geared towards female-led businesses in rural areas. I feel ecstatic about this idea because </w:t>
      </w:r>
      <w:ins w:id="146" w:author="Paul Edison" w:date="2023-02-23T03:14:00Z">
        <w:r w:rsidR="00D64141">
          <w:rPr>
            <w:color w:val="0E101A"/>
          </w:rPr>
          <w:t xml:space="preserve">of the </w:t>
        </w:r>
      </w:ins>
      <w:r>
        <w:rPr>
          <w:color w:val="0E101A"/>
        </w:rPr>
        <w:t xml:space="preserve">research done by Bruhn, </w:t>
      </w:r>
      <w:proofErr w:type="spellStart"/>
      <w:r>
        <w:rPr>
          <w:color w:val="0E101A"/>
        </w:rPr>
        <w:t>Karlan</w:t>
      </w:r>
      <w:proofErr w:type="spellEnd"/>
      <w:r>
        <w:rPr>
          <w:color w:val="0E101A"/>
        </w:rPr>
        <w:t xml:space="preserve">, and </w:t>
      </w:r>
      <w:proofErr w:type="spellStart"/>
      <w:r>
        <w:rPr>
          <w:color w:val="0E101A"/>
        </w:rPr>
        <w:t>Schoar</w:t>
      </w:r>
      <w:proofErr w:type="spellEnd"/>
      <w:r>
        <w:rPr>
          <w:color w:val="0E101A"/>
        </w:rPr>
        <w:t xml:space="preserve"> in 2012 shows that after a short five years of receiving guidance from consultants, small businesses can increase their total number of employees by 44% and the employees' wage bills by 57%. As of 2021, </w:t>
      </w:r>
      <w:proofErr w:type="spellStart"/>
      <w:r>
        <w:rPr>
          <w:color w:val="0E101A"/>
        </w:rPr>
        <w:t>Kementrian</w:t>
      </w:r>
      <w:proofErr w:type="spellEnd"/>
      <w:r>
        <w:rPr>
          <w:color w:val="0E101A"/>
        </w:rPr>
        <w:t xml:space="preserve"> </w:t>
      </w:r>
      <w:proofErr w:type="spellStart"/>
      <w:r>
        <w:rPr>
          <w:color w:val="0E101A"/>
        </w:rPr>
        <w:t>Koperasi</w:t>
      </w:r>
      <w:proofErr w:type="spellEnd"/>
      <w:r>
        <w:rPr>
          <w:color w:val="0E101A"/>
        </w:rPr>
        <w:t xml:space="preserve"> dan Usaha Kecil </w:t>
      </w:r>
      <w:proofErr w:type="spellStart"/>
      <w:r>
        <w:rPr>
          <w:color w:val="0E101A"/>
        </w:rPr>
        <w:t>Menengah</w:t>
      </w:r>
      <w:proofErr w:type="spellEnd"/>
      <w:r>
        <w:rPr>
          <w:color w:val="0E101A"/>
        </w:rPr>
        <w:t xml:space="preserve"> reported a total of 65,47 million MSMEs with 119,6 million total employees, which means there are two employees per MSME on average. If only 10% of our MSMEs get access to a consulting firm, we will see a 5.7 million increase in employ</w:t>
      </w:r>
      <w:ins w:id="147" w:author="Paul Edison" w:date="2023-02-23T03:14:00Z">
        <w:r w:rsidR="00D64141">
          <w:rPr>
            <w:color w:val="0E101A"/>
          </w:rPr>
          <w:t>ment</w:t>
        </w:r>
      </w:ins>
      <w:del w:id="148" w:author="Paul Edison" w:date="2023-02-23T03:14:00Z">
        <w:r w:rsidDel="00D64141">
          <w:rPr>
            <w:color w:val="0E101A"/>
          </w:rPr>
          <w:delText>ed people</w:delText>
        </w:r>
      </w:del>
      <w:r>
        <w:rPr>
          <w:color w:val="0E101A"/>
        </w:rPr>
        <w:t xml:space="preserve">. Knowing that BPS records 8.4 million unemployed people in 2022, consulting access to 10% of our total MSMEs will decrease 67% of our total unemployment. I believe that this is the answer that we've all been looking for to ensure equal job opportunities in rural areas and to boost rural economy. </w:t>
      </w:r>
    </w:p>
    <w:p w14:paraId="7AB93C68" w14:textId="77777777" w:rsidR="00D64141" w:rsidRDefault="00D64141" w:rsidP="004D38CC">
      <w:pPr>
        <w:pStyle w:val="NormalWeb"/>
        <w:spacing w:before="0" w:beforeAutospacing="0" w:after="0" w:afterAutospacing="0"/>
        <w:jc w:val="both"/>
        <w:rPr>
          <w:ins w:id="149" w:author="Paul Edison" w:date="2023-02-23T03:15:00Z"/>
          <w:color w:val="0E101A"/>
        </w:rPr>
      </w:pPr>
    </w:p>
    <w:p w14:paraId="3F65E329" w14:textId="29536954" w:rsidR="004D38CC" w:rsidRDefault="004D38CC" w:rsidP="004D38CC">
      <w:pPr>
        <w:pStyle w:val="NormalWeb"/>
        <w:spacing w:before="0" w:beforeAutospacing="0" w:after="0" w:afterAutospacing="0"/>
        <w:jc w:val="both"/>
        <w:rPr>
          <w:color w:val="0E101A"/>
        </w:rPr>
      </w:pPr>
      <w:del w:id="150" w:author="Paul Edison" w:date="2023-02-23T03:15:00Z">
        <w:r w:rsidDel="00D64141">
          <w:rPr>
            <w:color w:val="0E101A"/>
          </w:rPr>
          <w:delText xml:space="preserve">However, </w:delText>
        </w:r>
      </w:del>
      <w:del w:id="151" w:author="Paul Edison" w:date="2023-02-23T03:14:00Z">
        <w:r w:rsidDel="00D64141">
          <w:rPr>
            <w:color w:val="0E101A"/>
          </w:rPr>
          <w:delText xml:space="preserve">It </w:delText>
        </w:r>
      </w:del>
      <w:del w:id="152" w:author="Paul Edison" w:date="2023-02-23T03:15:00Z">
        <w:r w:rsidDel="00D64141">
          <w:rPr>
            <w:color w:val="0E101A"/>
          </w:rPr>
          <w:delText xml:space="preserve">is a shame that the consulting firm we have in the market right now is primarily based in Java and uses consultants that usually work with large firms, making it hard to sympathize with MSMEs owners in rural areas. If our efforts in the last five years could not decrease our poverty rate in rural areas, and if a five years consulting service can help MSMEs to increase the number of their employees and their daily wage, then I aim to offer that consulting service to our MSMEs. </w:delText>
        </w:r>
      </w:del>
      <w:ins w:id="153" w:author="Paul Edison" w:date="2023-02-23T03:15:00Z">
        <w:r w:rsidR="00D64141">
          <w:rPr>
            <w:color w:val="0E101A"/>
          </w:rPr>
          <w:t xml:space="preserve">Hence, </w:t>
        </w:r>
      </w:ins>
      <w:r>
        <w:rPr>
          <w:color w:val="0E101A"/>
        </w:rPr>
        <w:t xml:space="preserve">I </w:t>
      </w:r>
      <w:del w:id="154" w:author="Paul Edison" w:date="2023-02-23T03:15:00Z">
        <w:r w:rsidDel="00D64141">
          <w:rPr>
            <w:color w:val="0E101A"/>
          </w:rPr>
          <w:delText>dream of creating</w:delText>
        </w:r>
      </w:del>
      <w:ins w:id="155" w:author="Paul Edison" w:date="2023-02-23T03:15:00Z">
        <w:r w:rsidR="00D64141">
          <w:rPr>
            <w:color w:val="0E101A"/>
          </w:rPr>
          <w:t>plan to create</w:t>
        </w:r>
      </w:ins>
      <w:r>
        <w:rPr>
          <w:color w:val="0E101A"/>
        </w:rPr>
        <w:t xml:space="preserve"> a carefully developed consulting company that will assist rural-based MSMEs in increasing their revenue, employee number, and employee's daily wage. </w:t>
      </w:r>
    </w:p>
    <w:p w14:paraId="42C874C2" w14:textId="77777777" w:rsidR="004D38CC" w:rsidRDefault="004D38CC" w:rsidP="004D38CC">
      <w:pPr>
        <w:pStyle w:val="NormalWeb"/>
        <w:spacing w:before="0" w:beforeAutospacing="0" w:after="0" w:afterAutospacing="0"/>
        <w:jc w:val="both"/>
        <w:rPr>
          <w:color w:val="0E101A"/>
        </w:rPr>
      </w:pPr>
      <w:r>
        <w:rPr>
          <w:color w:val="0E101A"/>
        </w:rPr>
        <w:t> </w:t>
      </w:r>
    </w:p>
    <w:p w14:paraId="0DEB30A2" w14:textId="77777777" w:rsidR="00D64141" w:rsidRDefault="004D38CC" w:rsidP="004D38CC">
      <w:pPr>
        <w:pStyle w:val="NormalWeb"/>
        <w:spacing w:before="0" w:beforeAutospacing="0" w:after="0" w:afterAutospacing="0"/>
        <w:jc w:val="both"/>
        <w:rPr>
          <w:ins w:id="156" w:author="Paul Edison" w:date="2023-02-23T03:17:00Z"/>
          <w:color w:val="0E101A"/>
        </w:rPr>
      </w:pPr>
      <w:del w:id="157" w:author="Paul Edison" w:date="2023-02-23T03:16:00Z">
        <w:r w:rsidDel="00D64141">
          <w:rPr>
            <w:color w:val="0E101A"/>
          </w:rPr>
          <w:delText xml:space="preserve">At UTG, I learned that some female entrepreneurs prioritize their families over their businesses. Accordingly, our firm will not solely focus on the corporation side but also their personal goal. For example, I want to discuss how female business founders can make employees' workflow so that they do not have to close their stores if they are away to get their kid's rapport cards. </w:delText>
        </w:r>
      </w:del>
      <w:del w:id="158" w:author="Paul Edison" w:date="2023-02-23T03:17:00Z">
        <w:r w:rsidDel="00D64141">
          <w:rPr>
            <w:color w:val="0E101A"/>
          </w:rPr>
          <w:delText>Regardless of this vision</w:delText>
        </w:r>
      </w:del>
      <w:ins w:id="159" w:author="Paul Edison" w:date="2023-02-23T03:17:00Z">
        <w:r w:rsidR="00D64141">
          <w:rPr>
            <w:color w:val="0E101A"/>
          </w:rPr>
          <w:t>However</w:t>
        </w:r>
      </w:ins>
      <w:r>
        <w:rPr>
          <w:color w:val="0E101A"/>
        </w:rPr>
        <w:t xml:space="preserve">, my background in entrepreneurship covers only the tip of business understanding. My degree taught me to make a financial report and interpret it, but I didn't know what to do with the interpretation. I didn't know how to be sure that the number allowed us to make a new branch or close a branch. During my work in a retail company, I also learned how to forecast sales based on sales history, yet I'm not equipped with the supply chain tools to forecast sales based on sales history and market uncertainty. </w:t>
      </w:r>
    </w:p>
    <w:p w14:paraId="271B7B6E" w14:textId="77777777" w:rsidR="00D64141" w:rsidRDefault="00D64141" w:rsidP="004D38CC">
      <w:pPr>
        <w:pStyle w:val="NormalWeb"/>
        <w:spacing w:before="0" w:beforeAutospacing="0" w:after="0" w:afterAutospacing="0"/>
        <w:jc w:val="both"/>
        <w:rPr>
          <w:ins w:id="160" w:author="Paul Edison" w:date="2023-02-23T03:17:00Z"/>
          <w:color w:val="0E101A"/>
        </w:rPr>
      </w:pPr>
    </w:p>
    <w:p w14:paraId="1F3420A7" w14:textId="22520AC3" w:rsidR="004D38CC" w:rsidRDefault="004D38CC" w:rsidP="004D38CC">
      <w:pPr>
        <w:pStyle w:val="NormalWeb"/>
        <w:spacing w:before="0" w:beforeAutospacing="0" w:after="0" w:afterAutospacing="0"/>
        <w:jc w:val="both"/>
        <w:rPr>
          <w:color w:val="0E101A"/>
        </w:rPr>
      </w:pPr>
      <w:del w:id="161" w:author="Paul Edison" w:date="2023-02-23T03:17:00Z">
        <w:r w:rsidDel="00D64141">
          <w:rPr>
            <w:color w:val="0E101A"/>
          </w:rPr>
          <w:delText xml:space="preserve">For instance, I don't understand sales forecasting strategy that consider the fluctuating nature of harvested crops and livestock that tremendously affect business in rural areas. </w:delText>
        </w:r>
      </w:del>
      <w:r>
        <w:rPr>
          <w:color w:val="0E101A"/>
        </w:rPr>
        <w:t xml:space="preserve">I must master these things first to ensure that I can offer sustainable solutions to rural-based MSMEs through a consulting firm. Getting an MBA degree is a reliable way to learn finance decision-making, retail operation, and consultation framework because it focuses on management and business. </w:t>
      </w:r>
      <w:del w:id="162" w:author="Paul Edison" w:date="2023-02-23T03:38:00Z">
        <w:r w:rsidDel="0033644E">
          <w:rPr>
            <w:color w:val="0E101A"/>
          </w:rPr>
          <w:delText xml:space="preserve">McKinsey &amp; Company (One of the best consulting companies in the world) says that about 50% of their consultants have an MBA degree. </w:delText>
        </w:r>
      </w:del>
      <w:r>
        <w:rPr>
          <w:color w:val="0E101A"/>
        </w:rPr>
        <w:t>Therefore, I aim to take my MBA degree to equip myself with toolkits that I can use to support MSMEs in rural areas.</w:t>
      </w:r>
    </w:p>
    <w:p w14:paraId="2DD568E8" w14:textId="77777777" w:rsidR="004D38CC" w:rsidRDefault="004D38CC" w:rsidP="004D38CC">
      <w:pPr>
        <w:pStyle w:val="NormalWeb"/>
        <w:spacing w:before="0" w:beforeAutospacing="0" w:after="0" w:afterAutospacing="0"/>
        <w:jc w:val="both"/>
        <w:rPr>
          <w:color w:val="0E101A"/>
        </w:rPr>
      </w:pPr>
      <w:r>
        <w:rPr>
          <w:rStyle w:val="Strong"/>
          <w:color w:val="0E101A"/>
        </w:rPr>
        <w:t> </w:t>
      </w:r>
    </w:p>
    <w:p w14:paraId="6F2655A2" w14:textId="5E815E57" w:rsidR="004D38CC" w:rsidRDefault="004D38CC" w:rsidP="004D38CC">
      <w:pPr>
        <w:pStyle w:val="NormalWeb"/>
        <w:spacing w:before="0" w:beforeAutospacing="0" w:after="0" w:afterAutospacing="0"/>
        <w:jc w:val="both"/>
        <w:rPr>
          <w:color w:val="0E101A"/>
        </w:rPr>
      </w:pPr>
      <w:r>
        <w:rPr>
          <w:color w:val="0E101A"/>
        </w:rPr>
        <w:t>I plan to take my MBA at Harvard Business School (HBS), Cornell Johnson, or New York University (NYU) Stern. First, these universities offer a unique program to pair students with businesses to help businesses with their current difficulties. HBS has its FIELD Global immersion project, where students will partner up with global corporations. Second, Cornell Johnson has immersion programs catered to produce brand managers and pair students with big companies such as Johnson &amp; Johnson</w:t>
      </w:r>
      <w:del w:id="163" w:author="Paul Edison" w:date="2023-02-23T03:39:00Z">
        <w:r w:rsidDel="0033644E">
          <w:rPr>
            <w:color w:val="0E101A"/>
          </w:rPr>
          <w:delText xml:space="preserve"> (a world-renowned retail company)</w:delText>
        </w:r>
      </w:del>
      <w:r>
        <w:rPr>
          <w:color w:val="0E101A"/>
        </w:rPr>
        <w:t>. Their immersion program is top-notch, which leads the University to rank first for leadership skills in consumer products based on Bloomberg's survey of job recruiters. Lastly, NYU Stern is tremendously unique with its MBA Fashion and Luxury program that allows its students to partner up with retail companies and do consulting projects at least three times during the course of a year. The program is even more insightful as students will be closely mentored by faculty during the program. This chance will help hone my consulting abilities to support small retail firms' growth. The experience will help me know what to expect in a consulting process and adjust that to fit the unique nature of micro-enterprises.</w:t>
      </w:r>
    </w:p>
    <w:p w14:paraId="2CB02163" w14:textId="77777777" w:rsidR="004D38CC" w:rsidRDefault="004D38CC" w:rsidP="004D38CC">
      <w:pPr>
        <w:pStyle w:val="NormalWeb"/>
        <w:spacing w:before="0" w:beforeAutospacing="0" w:after="0" w:afterAutospacing="0"/>
        <w:jc w:val="both"/>
        <w:rPr>
          <w:color w:val="0E101A"/>
        </w:rPr>
      </w:pPr>
      <w:r>
        <w:rPr>
          <w:color w:val="0E101A"/>
        </w:rPr>
        <w:t> </w:t>
      </w:r>
    </w:p>
    <w:p w14:paraId="7BFD9E6A" w14:textId="54C84824" w:rsidR="004D38CC" w:rsidRDefault="004D38CC" w:rsidP="004D38CC">
      <w:pPr>
        <w:pStyle w:val="NormalWeb"/>
        <w:spacing w:before="0" w:beforeAutospacing="0" w:after="0" w:afterAutospacing="0"/>
        <w:jc w:val="both"/>
        <w:rPr>
          <w:color w:val="0E101A"/>
        </w:rPr>
      </w:pPr>
      <w:r>
        <w:rPr>
          <w:color w:val="0E101A"/>
        </w:rPr>
        <w:t xml:space="preserve">On top of that, all three universities also have brilliant faculties that can help me realize my goal of helping small businesses. For instance, Professor Leonard A. Schlesinger from HBS is an advisory member of Goldman Sachs' 10,000 Small Business Initiative, which provides </w:t>
      </w:r>
      <w:r>
        <w:rPr>
          <w:color w:val="0E101A"/>
        </w:rPr>
        <w:lastRenderedPageBreak/>
        <w:t xml:space="preserve">business education and support services to small businesses. On the other hand, </w:t>
      </w:r>
      <w:ins w:id="164" w:author="Paul Edison" w:date="2023-02-23T03:16:00Z">
        <w:r w:rsidR="00D64141">
          <w:rPr>
            <w:color w:val="0E101A"/>
          </w:rPr>
          <w:t>o</w:t>
        </w:r>
      </w:ins>
      <w:del w:id="165" w:author="Paul Edison" w:date="2023-02-23T03:16:00Z">
        <w:r w:rsidDel="00D64141">
          <w:rPr>
            <w:color w:val="0E101A"/>
          </w:rPr>
          <w:delText>O</w:delText>
        </w:r>
      </w:del>
      <w:r>
        <w:rPr>
          <w:color w:val="0E101A"/>
        </w:rPr>
        <w:t xml:space="preserve">ne of Cornell Johnson's professors, Chris </w:t>
      </w:r>
      <w:proofErr w:type="spellStart"/>
      <w:r>
        <w:rPr>
          <w:color w:val="0E101A"/>
        </w:rPr>
        <w:t>Bordoni</w:t>
      </w:r>
      <w:proofErr w:type="spellEnd"/>
      <w:r>
        <w:rPr>
          <w:color w:val="0E101A"/>
        </w:rPr>
        <w:t xml:space="preserve">, is the founder of </w:t>
      </w:r>
      <w:proofErr w:type="spellStart"/>
      <w:r>
        <w:rPr>
          <w:color w:val="0E101A"/>
        </w:rPr>
        <w:t>Bordoni</w:t>
      </w:r>
      <w:proofErr w:type="spellEnd"/>
      <w:r>
        <w:rPr>
          <w:color w:val="0E101A"/>
        </w:rPr>
        <w:t xml:space="preserve"> &amp; Company, a boutique consultancy that assists managers of medium-sized businesses, significant </w:t>
      </w:r>
      <w:proofErr w:type="spellStart"/>
      <w:r>
        <w:rPr>
          <w:color w:val="0E101A"/>
        </w:rPr>
        <w:t>nonprofits</w:t>
      </w:r>
      <w:proofErr w:type="spellEnd"/>
      <w:r>
        <w:rPr>
          <w:color w:val="0E101A"/>
        </w:rPr>
        <w:t xml:space="preserve">, and foundations in completely reimagining their organizations in times of radical change. Lastly, NYU Stern lets their students work closely and be mentored by top C-suites from retail companies, such as the President of Carolina </w:t>
      </w:r>
      <w:proofErr w:type="spellStart"/>
      <w:r>
        <w:rPr>
          <w:color w:val="0E101A"/>
        </w:rPr>
        <w:t>Hererra</w:t>
      </w:r>
      <w:proofErr w:type="spellEnd"/>
      <w:r>
        <w:rPr>
          <w:color w:val="0E101A"/>
        </w:rPr>
        <w:t>. Sharing a discussion with these professors will help me understand the unique nature of small and retail businesses to construct a helpful business framework for them. I want to discuss how we can track and evaluate the performance of small enterprises and assist them in making a robust business plan.</w:t>
      </w:r>
    </w:p>
    <w:p w14:paraId="4BB34557" w14:textId="77777777" w:rsidR="004D38CC" w:rsidRDefault="004D38CC" w:rsidP="004D38CC">
      <w:pPr>
        <w:pStyle w:val="NormalWeb"/>
        <w:spacing w:before="0" w:beforeAutospacing="0" w:after="0" w:afterAutospacing="0"/>
        <w:jc w:val="both"/>
        <w:rPr>
          <w:color w:val="0E101A"/>
        </w:rPr>
      </w:pPr>
      <w:r>
        <w:rPr>
          <w:rStyle w:val="Strong"/>
          <w:color w:val="0E101A"/>
        </w:rPr>
        <w:t> </w:t>
      </w:r>
    </w:p>
    <w:p w14:paraId="17D92B72" w14:textId="77777777" w:rsidR="00D64141" w:rsidRDefault="004D38CC" w:rsidP="004D38CC">
      <w:pPr>
        <w:pStyle w:val="NormalWeb"/>
        <w:spacing w:before="0" w:beforeAutospacing="0" w:after="0" w:afterAutospacing="0"/>
        <w:jc w:val="both"/>
        <w:rPr>
          <w:ins w:id="166" w:author="Paul Edison" w:date="2023-02-23T03:18:00Z"/>
          <w:color w:val="0E101A"/>
        </w:rPr>
      </w:pPr>
      <w:commentRangeStart w:id="167"/>
      <w:r>
        <w:rPr>
          <w:color w:val="0E101A"/>
        </w:rPr>
        <w:t xml:space="preserve">Immediately after returning to Indonesia, I will share my business knowledge with female entrepreneurs in rural areas whom I worked with at UTG. I plan to collaborate with some MSMEs owners who reside in rural areas as part of my prototyping and testing process before applying the business framework to the consultation firm I want to build. </w:t>
      </w:r>
    </w:p>
    <w:p w14:paraId="5DB8006D" w14:textId="77777777" w:rsidR="00D64141" w:rsidRDefault="00D64141" w:rsidP="004D38CC">
      <w:pPr>
        <w:pStyle w:val="NormalWeb"/>
        <w:spacing w:before="0" w:beforeAutospacing="0" w:after="0" w:afterAutospacing="0"/>
        <w:jc w:val="both"/>
        <w:rPr>
          <w:ins w:id="168" w:author="Paul Edison" w:date="2023-02-23T03:18:00Z"/>
          <w:color w:val="0E101A"/>
        </w:rPr>
      </w:pPr>
    </w:p>
    <w:p w14:paraId="65AECF3F" w14:textId="77777777" w:rsidR="007E4E95" w:rsidRDefault="004D38CC" w:rsidP="004D38CC">
      <w:pPr>
        <w:pStyle w:val="NormalWeb"/>
        <w:spacing w:before="0" w:beforeAutospacing="0" w:after="0" w:afterAutospacing="0"/>
        <w:jc w:val="both"/>
        <w:rPr>
          <w:ins w:id="169" w:author="Paul Edison" w:date="2023-02-23T03:20:00Z"/>
          <w:color w:val="0E101A"/>
        </w:rPr>
      </w:pPr>
      <w:del w:id="170" w:author="Paul Edison" w:date="2023-02-23T03:18:00Z">
        <w:r w:rsidDel="00D64141">
          <w:rPr>
            <w:color w:val="0E101A"/>
          </w:rPr>
          <w:delText xml:space="preserve">For instance, I'll work with Kak Joan from Kotamubagu, who told me that maintaining a healthy financial flow was difficult. </w:delText>
        </w:r>
      </w:del>
      <w:r>
        <w:rPr>
          <w:color w:val="0E101A"/>
        </w:rPr>
        <w:t>I will</w:t>
      </w:r>
      <w:ins w:id="171" w:author="Paul Edison" w:date="2023-02-23T03:20:00Z">
        <w:r w:rsidR="007E4E95">
          <w:rPr>
            <w:color w:val="0E101A"/>
          </w:rPr>
          <w:t xml:space="preserve"> also</w:t>
        </w:r>
      </w:ins>
      <w:r>
        <w:rPr>
          <w:color w:val="0E101A"/>
        </w:rPr>
        <w:t xml:space="preserve"> design a daily business workbook with </w:t>
      </w:r>
      <w:del w:id="172" w:author="Paul Edison" w:date="2023-02-23T03:19:00Z">
        <w:r w:rsidDel="00D64141">
          <w:rPr>
            <w:color w:val="0E101A"/>
          </w:rPr>
          <w:delText xml:space="preserve">understandable </w:delText>
        </w:r>
      </w:del>
      <w:ins w:id="173" w:author="Paul Edison" w:date="2023-02-23T03:19:00Z">
        <w:r w:rsidR="00D64141">
          <w:rPr>
            <w:color w:val="0E101A"/>
          </w:rPr>
          <w:t>easy-to-understand</w:t>
        </w:r>
        <w:r w:rsidR="00D64141">
          <w:rPr>
            <w:color w:val="0E101A"/>
          </w:rPr>
          <w:t xml:space="preserve"> </w:t>
        </w:r>
      </w:ins>
      <w:r>
        <w:rPr>
          <w:color w:val="0E101A"/>
        </w:rPr>
        <w:t xml:space="preserve">vocabulary and </w:t>
      </w:r>
      <w:del w:id="174" w:author="Paul Edison" w:date="2023-02-23T03:19:00Z">
        <w:r w:rsidDel="00D64141">
          <w:rPr>
            <w:color w:val="0E101A"/>
          </w:rPr>
          <w:delText xml:space="preserve">relevant </w:delText>
        </w:r>
      </w:del>
      <w:ins w:id="175" w:author="Paul Edison" w:date="2023-02-23T03:20:00Z">
        <w:r w:rsidR="00D64141">
          <w:rPr>
            <w:color w:val="0E101A"/>
          </w:rPr>
          <w:t>contextualized</w:t>
        </w:r>
      </w:ins>
      <w:ins w:id="176" w:author="Paul Edison" w:date="2023-02-23T03:19:00Z">
        <w:r w:rsidR="00D64141">
          <w:rPr>
            <w:color w:val="0E101A"/>
          </w:rPr>
          <w:t xml:space="preserve"> </w:t>
        </w:r>
      </w:ins>
      <w:r>
        <w:rPr>
          <w:color w:val="0E101A"/>
        </w:rPr>
        <w:t xml:space="preserve">MSMEs' transactions and conditions </w:t>
      </w:r>
      <w:del w:id="177" w:author="Paul Edison" w:date="2023-02-23T03:18:00Z">
        <w:r w:rsidDel="00D64141">
          <w:rPr>
            <w:color w:val="0E101A"/>
          </w:rPr>
          <w:delText>by working with her</w:delText>
        </w:r>
      </w:del>
      <w:ins w:id="178" w:author="Paul Edison" w:date="2023-02-23T03:18:00Z">
        <w:r w:rsidR="00D64141">
          <w:rPr>
            <w:color w:val="0E101A"/>
          </w:rPr>
          <w:t xml:space="preserve">in collaboration with local </w:t>
        </w:r>
      </w:ins>
      <w:ins w:id="179" w:author="Paul Edison" w:date="2023-02-23T03:19:00Z">
        <w:r w:rsidR="00D64141">
          <w:rPr>
            <w:color w:val="0E101A"/>
          </w:rPr>
          <w:t>women entrepreneurs</w:t>
        </w:r>
      </w:ins>
      <w:r>
        <w:rPr>
          <w:color w:val="0E101A"/>
        </w:rPr>
        <w:t xml:space="preserve">. Then, </w:t>
      </w:r>
      <w:del w:id="180" w:author="Paul Edison" w:date="2023-02-23T03:19:00Z">
        <w:r w:rsidDel="00D64141">
          <w:rPr>
            <w:color w:val="0E101A"/>
          </w:rPr>
          <w:delText xml:space="preserve">entrepreneurs </w:delText>
        </w:r>
      </w:del>
      <w:ins w:id="181" w:author="Paul Edison" w:date="2023-02-23T03:19:00Z">
        <w:r w:rsidR="00D64141">
          <w:rPr>
            <w:color w:val="0E101A"/>
          </w:rPr>
          <w:t>they</w:t>
        </w:r>
        <w:r w:rsidR="00D64141">
          <w:rPr>
            <w:color w:val="0E101A"/>
          </w:rPr>
          <w:t xml:space="preserve"> </w:t>
        </w:r>
      </w:ins>
      <w:r>
        <w:rPr>
          <w:color w:val="0E101A"/>
        </w:rPr>
        <w:t xml:space="preserve">can read that book whenever they encounter problems or are considering some moves to take. </w:t>
      </w:r>
    </w:p>
    <w:p w14:paraId="7E69A018" w14:textId="77777777" w:rsidR="007E4E95" w:rsidRDefault="007E4E95" w:rsidP="004D38CC">
      <w:pPr>
        <w:pStyle w:val="NormalWeb"/>
        <w:spacing w:before="0" w:beforeAutospacing="0" w:after="0" w:afterAutospacing="0"/>
        <w:jc w:val="both"/>
        <w:rPr>
          <w:ins w:id="182" w:author="Paul Edison" w:date="2023-02-23T03:20:00Z"/>
          <w:color w:val="0E101A"/>
        </w:rPr>
      </w:pPr>
    </w:p>
    <w:p w14:paraId="3777E5C2" w14:textId="16D82E01" w:rsidR="004D38CC" w:rsidRDefault="004D38CC" w:rsidP="004D38CC">
      <w:pPr>
        <w:pStyle w:val="NormalWeb"/>
        <w:spacing w:before="0" w:beforeAutospacing="0" w:after="0" w:afterAutospacing="0"/>
        <w:jc w:val="both"/>
        <w:rPr>
          <w:color w:val="0E101A"/>
        </w:rPr>
      </w:pPr>
      <w:r>
        <w:rPr>
          <w:color w:val="0E101A"/>
        </w:rPr>
        <w:t>My mission is to make our micro businesses more resilient to any given uncertain condition, can open up more job opportunities, and hack regional economic growth.</w:t>
      </w:r>
      <w:commentRangeEnd w:id="167"/>
      <w:r w:rsidR="007E4E95">
        <w:rPr>
          <w:rStyle w:val="CommentReference"/>
          <w:rFonts w:asciiTheme="minorHAnsi" w:eastAsiaTheme="minorEastAsia" w:hAnsiTheme="minorHAnsi" w:cstheme="minorBidi"/>
        </w:rPr>
        <w:commentReference w:id="167"/>
      </w:r>
    </w:p>
    <w:p w14:paraId="0DB62470" w14:textId="77777777" w:rsidR="004D38CC" w:rsidRDefault="004D38CC" w:rsidP="004D38CC">
      <w:pPr>
        <w:pStyle w:val="NormalWeb"/>
        <w:spacing w:before="0" w:beforeAutospacing="0" w:after="0" w:afterAutospacing="0"/>
        <w:jc w:val="both"/>
        <w:rPr>
          <w:color w:val="0E101A"/>
        </w:rPr>
      </w:pPr>
      <w:r>
        <w:rPr>
          <w:color w:val="0E101A"/>
        </w:rPr>
        <w:t> </w:t>
      </w:r>
    </w:p>
    <w:p w14:paraId="1FA091D0" w14:textId="77777777" w:rsidR="004D38CC" w:rsidDel="007E4E95" w:rsidRDefault="004D38CC" w:rsidP="004D38CC">
      <w:pPr>
        <w:pStyle w:val="NormalWeb"/>
        <w:spacing w:before="0" w:beforeAutospacing="0" w:after="0" w:afterAutospacing="0"/>
        <w:jc w:val="both"/>
        <w:rPr>
          <w:del w:id="183" w:author="Paul Edison" w:date="2023-02-23T03:21:00Z"/>
          <w:color w:val="0E101A"/>
        </w:rPr>
      </w:pPr>
      <w:commentRangeStart w:id="184"/>
      <w:r>
        <w:rPr>
          <w:color w:val="0E101A"/>
        </w:rPr>
        <w:t>In the long run, after validating the proper business blueprint in rural areas, I will open a consultation firm for female entrepreneurs in the countryside. I will hire female consultants to ensure that female entrepreneurs feel at ease. This is important because female entrepreneurs are usually uncomfortable with having a long conversation with a male because of their beliefs, cultures, or partner.</w:t>
      </w:r>
      <w:del w:id="185" w:author="Paul Edison" w:date="2023-02-23T03:21:00Z">
        <w:r w:rsidDel="007E4E95">
          <w:rPr>
            <w:color w:val="0E101A"/>
          </w:rPr>
          <w:delText> </w:delText>
        </w:r>
      </w:del>
    </w:p>
    <w:p w14:paraId="6E06AA15" w14:textId="6C4643A9" w:rsidR="004D38CC" w:rsidDel="007E4E95" w:rsidRDefault="004D38CC" w:rsidP="004D38CC">
      <w:pPr>
        <w:pStyle w:val="NormalWeb"/>
        <w:spacing w:before="0" w:beforeAutospacing="0" w:after="0" w:afterAutospacing="0"/>
        <w:jc w:val="both"/>
        <w:rPr>
          <w:del w:id="186" w:author="Paul Edison" w:date="2023-02-23T03:21:00Z"/>
          <w:color w:val="0E101A"/>
        </w:rPr>
      </w:pPr>
      <w:del w:id="187" w:author="Paul Edison" w:date="2023-02-23T03:21:00Z">
        <w:r w:rsidDel="007E4E95">
          <w:rPr>
            <w:color w:val="0E101A"/>
          </w:rPr>
          <w:delText> </w:delText>
        </w:r>
      </w:del>
    </w:p>
    <w:p w14:paraId="10B7D973" w14:textId="57E23DBA" w:rsidR="004D38CC" w:rsidDel="007E4E95" w:rsidRDefault="007E4E95" w:rsidP="007E4E95">
      <w:pPr>
        <w:pStyle w:val="NormalWeb"/>
        <w:spacing w:before="0" w:beforeAutospacing="0" w:after="0" w:afterAutospacing="0"/>
        <w:jc w:val="both"/>
        <w:rPr>
          <w:del w:id="188" w:author="Paul Edison" w:date="2023-02-23T03:21:00Z"/>
          <w:color w:val="0E101A"/>
        </w:rPr>
      </w:pPr>
      <w:ins w:id="189" w:author="Paul Edison" w:date="2023-02-23T03:22:00Z">
        <w:r>
          <w:rPr>
            <w:color w:val="0E101A"/>
          </w:rPr>
          <w:t xml:space="preserve"> </w:t>
        </w:r>
      </w:ins>
      <w:r w:rsidR="004D38CC">
        <w:rPr>
          <w:color w:val="0E101A"/>
        </w:rPr>
        <w:t xml:space="preserve">I will also make a consulting firm where the business owners do not need to travel to meet us, lowering the entry barriers so more people will be interested in getting a consultation. </w:t>
      </w:r>
      <w:del w:id="190" w:author="Paul Edison" w:date="2023-02-23T03:21:00Z">
        <w:r w:rsidR="004D38CC" w:rsidDel="007E4E95">
          <w:rPr>
            <w:color w:val="0E101A"/>
          </w:rPr>
          <w:delText>To ensure that the service is financially accessible for many female small business owners, I will offer the session in a group setting. By offering a mentoring session in a group setting, female entrepreneurs will feel more comfortable as they have the session with a familiar face. On top of that, it will also allow my consulting firm to serve even more female entrepreneurs through a word-of-mouth marketing strategy.</w:delText>
        </w:r>
      </w:del>
    </w:p>
    <w:p w14:paraId="1D66E4A9" w14:textId="77777777" w:rsidR="007E4E95" w:rsidRDefault="007E4E95" w:rsidP="007E4E95">
      <w:pPr>
        <w:pStyle w:val="NormalWeb"/>
        <w:spacing w:before="0" w:beforeAutospacing="0" w:after="0" w:afterAutospacing="0"/>
        <w:jc w:val="both"/>
        <w:rPr>
          <w:ins w:id="191" w:author="Paul Edison" w:date="2023-02-23T03:22:00Z"/>
          <w:color w:val="0E101A"/>
        </w:rPr>
      </w:pPr>
    </w:p>
    <w:p w14:paraId="781DC0F4" w14:textId="3311FC7C" w:rsidR="004D38CC" w:rsidRDefault="004D38CC" w:rsidP="007E4E95">
      <w:pPr>
        <w:pStyle w:val="NormalWeb"/>
        <w:spacing w:before="0" w:beforeAutospacing="0" w:after="0" w:afterAutospacing="0"/>
        <w:jc w:val="both"/>
        <w:rPr>
          <w:color w:val="0E101A"/>
        </w:rPr>
      </w:pPr>
      <w:del w:id="192" w:author="Paul Edison" w:date="2023-02-23T03:21:00Z">
        <w:r w:rsidDel="007E4E95">
          <w:rPr>
            <w:color w:val="0E101A"/>
          </w:rPr>
          <w:delText> </w:delText>
        </w:r>
      </w:del>
    </w:p>
    <w:p w14:paraId="288048FA" w14:textId="6DA177FB" w:rsidR="004D38CC" w:rsidRDefault="004D38CC" w:rsidP="004D38CC">
      <w:pPr>
        <w:pStyle w:val="NormalWeb"/>
        <w:spacing w:before="0" w:beforeAutospacing="0" w:after="0" w:afterAutospacing="0"/>
        <w:jc w:val="both"/>
        <w:rPr>
          <w:color w:val="0E101A"/>
        </w:rPr>
      </w:pPr>
      <w:r>
        <w:rPr>
          <w:color w:val="0E101A"/>
        </w:rPr>
        <w:t xml:space="preserve">To make a sustainable impact after my study, I will </w:t>
      </w:r>
      <w:del w:id="193" w:author="Paul Edison" w:date="2023-02-23T03:22:00Z">
        <w:r w:rsidDel="007E4E95">
          <w:rPr>
            <w:color w:val="0E101A"/>
          </w:rPr>
          <w:delText xml:space="preserve">still </w:delText>
        </w:r>
      </w:del>
      <w:ins w:id="194" w:author="Paul Edison" w:date="2023-02-23T03:22:00Z">
        <w:r w:rsidR="007E4E95">
          <w:rPr>
            <w:color w:val="0E101A"/>
          </w:rPr>
          <w:t>continue to</w:t>
        </w:r>
        <w:r w:rsidR="007E4E95">
          <w:rPr>
            <w:color w:val="0E101A"/>
          </w:rPr>
          <w:t xml:space="preserve"> </w:t>
        </w:r>
      </w:ins>
      <w:r>
        <w:rPr>
          <w:color w:val="0E101A"/>
        </w:rPr>
        <w:t xml:space="preserve">collaborate with SMA </w:t>
      </w:r>
      <w:proofErr w:type="spellStart"/>
      <w:r>
        <w:rPr>
          <w:color w:val="0E101A"/>
        </w:rPr>
        <w:t>Athirah</w:t>
      </w:r>
      <w:proofErr w:type="spellEnd"/>
      <w:r>
        <w:rPr>
          <w:color w:val="0E101A"/>
        </w:rPr>
        <w:t xml:space="preserve"> to equip their students with business skills</w:t>
      </w:r>
      <w:del w:id="195" w:author="Paul Edison" w:date="2023-02-23T03:22:00Z">
        <w:r w:rsidDel="007E4E95">
          <w:rPr>
            <w:color w:val="0E101A"/>
          </w:rPr>
          <w:delText xml:space="preserve"> </w:delText>
        </w:r>
      </w:del>
      <w:ins w:id="196" w:author="Paul Edison" w:date="2023-02-23T03:22:00Z">
        <w:r w:rsidR="007E4E95">
          <w:rPr>
            <w:color w:val="0E101A"/>
          </w:rPr>
          <w:t xml:space="preserve"> post-graduation</w:t>
        </w:r>
      </w:ins>
      <w:del w:id="197" w:author="Paul Edison" w:date="2023-02-23T03:22:00Z">
        <w:r w:rsidDel="007E4E95">
          <w:rPr>
            <w:color w:val="0E101A"/>
          </w:rPr>
          <w:delText>if they wish to take an entrepreneurship journey after graduation</w:delText>
        </w:r>
      </w:del>
      <w:r>
        <w:rPr>
          <w:color w:val="0E101A"/>
        </w:rPr>
        <w:t xml:space="preserve">. For instance, I will simplify my training in corporate human resources so </w:t>
      </w:r>
      <w:del w:id="198" w:author="Paul Edison" w:date="2023-02-23T03:22:00Z">
        <w:r w:rsidDel="007E4E95">
          <w:rPr>
            <w:color w:val="0E101A"/>
          </w:rPr>
          <w:delText xml:space="preserve">that </w:delText>
        </w:r>
      </w:del>
      <w:r>
        <w:rPr>
          <w:color w:val="0E101A"/>
        </w:rPr>
        <w:t>it is appropriate for teenagers who frequently ask their friends to work alongside them. I will also collaborate with local female entrepreneurs to make a business case out of their problems and discuss that with high school students. This way, students who wish to be an entrepreneur will be aware of the problems they may encounter and know how to deal with them.</w:t>
      </w:r>
      <w:commentRangeEnd w:id="184"/>
      <w:r w:rsidR="0033644E">
        <w:rPr>
          <w:rStyle w:val="CommentReference"/>
          <w:rFonts w:asciiTheme="minorHAnsi" w:eastAsiaTheme="minorEastAsia" w:hAnsiTheme="minorHAnsi" w:cstheme="minorBidi"/>
        </w:rPr>
        <w:commentReference w:id="184"/>
      </w:r>
    </w:p>
    <w:p w14:paraId="5C7C6DDE" w14:textId="77777777" w:rsidR="004D38CC" w:rsidRDefault="004D38CC" w:rsidP="004D38CC">
      <w:pPr>
        <w:pStyle w:val="NormalWeb"/>
        <w:spacing w:before="0" w:beforeAutospacing="0" w:after="0" w:afterAutospacing="0"/>
        <w:jc w:val="both"/>
        <w:rPr>
          <w:color w:val="0E101A"/>
        </w:rPr>
      </w:pPr>
      <w:r>
        <w:rPr>
          <w:color w:val="0E101A"/>
        </w:rPr>
        <w:t> </w:t>
      </w:r>
    </w:p>
    <w:p w14:paraId="2C8FCFB1" w14:textId="601263AE" w:rsidR="004D38CC" w:rsidRDefault="004D38CC" w:rsidP="004D38CC">
      <w:pPr>
        <w:pStyle w:val="NormalWeb"/>
        <w:spacing w:before="0" w:beforeAutospacing="0" w:after="0" w:afterAutospacing="0"/>
        <w:jc w:val="both"/>
        <w:rPr>
          <w:color w:val="0E101A"/>
        </w:rPr>
      </w:pPr>
      <w:commentRangeStart w:id="199"/>
      <w:r>
        <w:rPr>
          <w:color w:val="0E101A"/>
        </w:rPr>
        <w:t>I</w:t>
      </w:r>
      <w:commentRangeEnd w:id="199"/>
      <w:r w:rsidR="0033644E">
        <w:rPr>
          <w:rStyle w:val="CommentReference"/>
          <w:rFonts w:asciiTheme="minorHAnsi" w:eastAsiaTheme="minorEastAsia" w:hAnsiTheme="minorHAnsi" w:cstheme="minorBidi"/>
        </w:rPr>
        <w:commentReference w:id="199"/>
      </w:r>
      <w:r>
        <w:rPr>
          <w:color w:val="0E101A"/>
        </w:rPr>
        <w:t xml:space="preserve"> got the chance to meet a boutique owner in </w:t>
      </w:r>
      <w:proofErr w:type="spellStart"/>
      <w:r>
        <w:rPr>
          <w:color w:val="0E101A"/>
        </w:rPr>
        <w:t>Masamba</w:t>
      </w:r>
      <w:proofErr w:type="spellEnd"/>
      <w:ins w:id="200" w:author="Paul Edison" w:date="2023-02-23T03:42:00Z">
        <w:r w:rsidR="0033644E">
          <w:rPr>
            <w:color w:val="0E101A"/>
          </w:rPr>
          <w:t xml:space="preserve"> </w:t>
        </w:r>
      </w:ins>
      <w:del w:id="201" w:author="Paul Edison" w:date="2023-02-23T03:42:00Z">
        <w:r w:rsidDel="0033644E">
          <w:rPr>
            <w:color w:val="0E101A"/>
          </w:rPr>
          <w:delText xml:space="preserve">, Hj. Zubaedah, </w:delText>
        </w:r>
      </w:del>
      <w:r>
        <w:rPr>
          <w:color w:val="0E101A"/>
        </w:rPr>
        <w:t xml:space="preserve">who struggled financially after making a wrong financial move. </w:t>
      </w:r>
      <w:ins w:id="202" w:author="Paul Edison" w:date="2023-02-23T03:22:00Z">
        <w:r w:rsidR="007E4E95">
          <w:rPr>
            <w:color w:val="0E101A"/>
          </w:rPr>
          <w:t xml:space="preserve">However, </w:t>
        </w:r>
      </w:ins>
      <w:del w:id="203" w:author="Paul Edison" w:date="2023-02-23T03:23:00Z">
        <w:r w:rsidDel="007E4E95">
          <w:rPr>
            <w:color w:val="0E101A"/>
          </w:rPr>
          <w:delText>S</w:delText>
        </w:r>
      </w:del>
      <w:ins w:id="204" w:author="Paul Edison" w:date="2023-02-23T03:23:00Z">
        <w:r w:rsidR="007E4E95">
          <w:rPr>
            <w:color w:val="0E101A"/>
          </w:rPr>
          <w:t>s</w:t>
        </w:r>
      </w:ins>
      <w:r>
        <w:rPr>
          <w:color w:val="0E101A"/>
        </w:rPr>
        <w:t>he decided to keep all her workers and cut funding in another part of her business. She said the employees were always there for her, so it was her time to repay that loyalty. In our Buginese culture, we call it "</w:t>
      </w:r>
      <w:proofErr w:type="spellStart"/>
      <w:r>
        <w:rPr>
          <w:rStyle w:val="Emphasis"/>
          <w:color w:val="0E101A"/>
        </w:rPr>
        <w:t>Rebba</w:t>
      </w:r>
      <w:proofErr w:type="spellEnd"/>
      <w:r>
        <w:rPr>
          <w:rStyle w:val="Emphasis"/>
          <w:color w:val="0E101A"/>
        </w:rPr>
        <w:t xml:space="preserve"> </w:t>
      </w:r>
      <w:proofErr w:type="spellStart"/>
      <w:r>
        <w:rPr>
          <w:rStyle w:val="Emphasis"/>
          <w:color w:val="0E101A"/>
        </w:rPr>
        <w:t>Sipatokkong</w:t>
      </w:r>
      <w:proofErr w:type="spellEnd"/>
      <w:r>
        <w:rPr>
          <w:rStyle w:val="Emphasis"/>
          <w:color w:val="0E101A"/>
        </w:rPr>
        <w:t xml:space="preserve">, Mali </w:t>
      </w:r>
      <w:proofErr w:type="spellStart"/>
      <w:r>
        <w:rPr>
          <w:rStyle w:val="Emphasis"/>
          <w:color w:val="0E101A"/>
        </w:rPr>
        <w:t>Siparappe</w:t>
      </w:r>
      <w:proofErr w:type="spellEnd"/>
      <w:r>
        <w:rPr>
          <w:rStyle w:val="Emphasis"/>
          <w:color w:val="0E101A"/>
        </w:rPr>
        <w:t xml:space="preserve">, </w:t>
      </w:r>
      <w:proofErr w:type="spellStart"/>
      <w:r>
        <w:rPr>
          <w:rStyle w:val="Emphasis"/>
          <w:color w:val="0E101A"/>
        </w:rPr>
        <w:t>Malilu</w:t>
      </w:r>
      <w:proofErr w:type="spellEnd"/>
      <w:r>
        <w:rPr>
          <w:rStyle w:val="Emphasis"/>
          <w:color w:val="0E101A"/>
        </w:rPr>
        <w:t xml:space="preserve"> </w:t>
      </w:r>
      <w:proofErr w:type="spellStart"/>
      <w:r>
        <w:rPr>
          <w:rStyle w:val="Emphasis"/>
          <w:color w:val="0E101A"/>
        </w:rPr>
        <w:t>Sipakainge</w:t>
      </w:r>
      <w:proofErr w:type="spellEnd"/>
      <w:r>
        <w:rPr>
          <w:color w:val="0E101A"/>
        </w:rPr>
        <w:t>." It means "Straighten the fallen, ashore the drifted, advise the wrong." I believe that our success, as the proverb puts it, can only be attained if people walk hand in hand to help each other. One conglomerate cannot bring about social equality and economic growth in Indonesia. However, thousands of our micro, small, and medium enterprises can collectively achieve that. </w:t>
      </w:r>
    </w:p>
    <w:p w14:paraId="241F7E50" w14:textId="77777777" w:rsidR="004D38CC" w:rsidRDefault="004D38CC" w:rsidP="004D38CC">
      <w:pPr>
        <w:pStyle w:val="NormalWeb"/>
        <w:spacing w:before="0" w:beforeAutospacing="0" w:after="0" w:afterAutospacing="0"/>
        <w:jc w:val="both"/>
        <w:rPr>
          <w:color w:val="0E101A"/>
        </w:rPr>
      </w:pPr>
      <w:r>
        <w:rPr>
          <w:color w:val="0E101A"/>
        </w:rPr>
        <w:t> </w:t>
      </w:r>
    </w:p>
    <w:p w14:paraId="673D81B3" w14:textId="77777777" w:rsidR="004D38CC" w:rsidRDefault="004D38CC" w:rsidP="004D38CC">
      <w:pPr>
        <w:pStyle w:val="NormalWeb"/>
        <w:spacing w:before="0" w:beforeAutospacing="0" w:after="0" w:afterAutospacing="0"/>
        <w:jc w:val="both"/>
        <w:rPr>
          <w:color w:val="0E101A"/>
        </w:rPr>
      </w:pPr>
      <w:r>
        <w:rPr>
          <w:color w:val="0E101A"/>
        </w:rPr>
        <w:lastRenderedPageBreak/>
        <w:t>I aspire to be surrounded by bright people in the LPDP awardee community to pursue my vision of becoming a catalyst in bridging the income imbalance between rural and urban areas. I look forward to the day when every Indonesian will have the same opportunity to thrive, regardless of gender and where they live.</w:t>
      </w:r>
    </w:p>
    <w:p w14:paraId="3DA5AA89" w14:textId="77777777" w:rsidR="004D38CC" w:rsidRDefault="004D38CC"/>
    <w:sectPr w:rsidR="004D38CC" w:rsidSect="00AB666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Paul Edison" w:date="2023-02-22T17:57:00Z" w:initials="PE">
    <w:p w14:paraId="4D6AAE89" w14:textId="77777777" w:rsidR="009670C8" w:rsidRDefault="009670C8" w:rsidP="001E5DAC">
      <w:pPr>
        <w:pStyle w:val="CommentText"/>
      </w:pPr>
      <w:r>
        <w:rPr>
          <w:rStyle w:val="CommentReference"/>
        </w:rPr>
        <w:annotationRef/>
      </w:r>
      <w:r>
        <w:rPr>
          <w:lang w:val="en-US"/>
        </w:rPr>
        <w:t xml:space="preserve">Biar you comparing nya apple to apple, how will this affect the rural poverty rate? </w:t>
      </w:r>
    </w:p>
  </w:comment>
  <w:comment w:id="135" w:author="Paul Edison" w:date="2023-02-23T03:11:00Z" w:initials="PE">
    <w:p w14:paraId="3348E876" w14:textId="77777777" w:rsidR="00D64141" w:rsidRDefault="00D64141" w:rsidP="008E2CBC">
      <w:pPr>
        <w:pStyle w:val="CommentText"/>
      </w:pPr>
      <w:r>
        <w:rPr>
          <w:rStyle w:val="CommentReference"/>
        </w:rPr>
        <w:annotationRef/>
      </w:r>
      <w:r>
        <w:rPr>
          <w:lang w:val="en-US"/>
        </w:rPr>
        <w:t>Expand what these are</w:t>
      </w:r>
    </w:p>
  </w:comment>
  <w:comment w:id="167" w:author="Paul Edison" w:date="2023-02-23T03:21:00Z" w:initials="PE">
    <w:p w14:paraId="3853171C" w14:textId="77777777" w:rsidR="007E4E95" w:rsidRDefault="007E4E95" w:rsidP="0071733C">
      <w:pPr>
        <w:pStyle w:val="CommentText"/>
      </w:pPr>
      <w:r>
        <w:rPr>
          <w:rStyle w:val="CommentReference"/>
        </w:rPr>
        <w:annotationRef/>
      </w:r>
      <w:r>
        <w:rPr>
          <w:lang w:val="en-US"/>
        </w:rPr>
        <w:t xml:space="preserve">How will your short-term plans naturally lead to the realization of your mission? </w:t>
      </w:r>
    </w:p>
  </w:comment>
  <w:comment w:id="184" w:author="Paul Edison" w:date="2023-02-23T03:40:00Z" w:initials="PE">
    <w:p w14:paraId="516E391F" w14:textId="77777777" w:rsidR="0033644E" w:rsidRDefault="0033644E" w:rsidP="009E0DF3">
      <w:pPr>
        <w:pStyle w:val="CommentText"/>
      </w:pPr>
      <w:r>
        <w:rPr>
          <w:rStyle w:val="CommentReference"/>
        </w:rPr>
        <w:annotationRef/>
      </w:r>
      <w:r>
        <w:rPr>
          <w:lang w:val="en-US"/>
        </w:rPr>
        <w:t xml:space="preserve">Long run nya masih bisa lebih visioner nih. Kalau seandainya semua usaha dan rencana kamu terwujud, what will that look like for Indonesia? </w:t>
      </w:r>
    </w:p>
  </w:comment>
  <w:comment w:id="199" w:author="Paul Edison" w:date="2023-02-23T03:43:00Z" w:initials="PE">
    <w:p w14:paraId="75788D98" w14:textId="77777777" w:rsidR="0033644E" w:rsidRDefault="0033644E" w:rsidP="00EF0496">
      <w:pPr>
        <w:pStyle w:val="CommentText"/>
      </w:pPr>
      <w:r>
        <w:rPr>
          <w:rStyle w:val="CommentReference"/>
        </w:rPr>
        <w:annotationRef/>
      </w:r>
      <w:r>
        <w:rPr>
          <w:lang w:val="en-US"/>
        </w:rPr>
        <w:t xml:space="preserve">To transition to this ending section, maybe say something about this is how you know that revitalizing MSME in rural Indonesia is the answer.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AAE89" w15:done="0"/>
  <w15:commentEx w15:paraId="3348E876" w15:done="0"/>
  <w15:commentEx w15:paraId="3853171C" w15:done="0"/>
  <w15:commentEx w15:paraId="516E391F" w15:done="0"/>
  <w15:commentEx w15:paraId="75788D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D5FB" w16cex:dateUtc="2023-02-22T10:57:00Z"/>
  <w16cex:commentExtensible w16cex:durableId="27A157FE" w16cex:dateUtc="2023-02-22T20:11:00Z"/>
  <w16cex:commentExtensible w16cex:durableId="27A15A1D" w16cex:dateUtc="2023-02-22T20:21:00Z"/>
  <w16cex:commentExtensible w16cex:durableId="27A15EC5" w16cex:dateUtc="2023-02-22T20:40:00Z"/>
  <w16cex:commentExtensible w16cex:durableId="27A15F46" w16cex:dateUtc="2023-02-2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AAE89" w16cid:durableId="27A0D5FB"/>
  <w16cid:commentId w16cid:paraId="3348E876" w16cid:durableId="27A157FE"/>
  <w16cid:commentId w16cid:paraId="3853171C" w16cid:durableId="27A15A1D"/>
  <w16cid:commentId w16cid:paraId="516E391F" w16cid:durableId="27A15EC5"/>
  <w16cid:commentId w16cid:paraId="75788D98" w16cid:durableId="27A15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CC"/>
    <w:rsid w:val="0016690A"/>
    <w:rsid w:val="0033644E"/>
    <w:rsid w:val="004D38CC"/>
    <w:rsid w:val="007E4E95"/>
    <w:rsid w:val="009670C8"/>
    <w:rsid w:val="00A4108A"/>
    <w:rsid w:val="00AB666D"/>
    <w:rsid w:val="00D64141"/>
    <w:rsid w:val="00F16C0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0A81"/>
  <w15:chartTrackingRefBased/>
  <w15:docId w15:val="{3C25976F-DD3B-0A45-9707-7C8FAFC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8C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D38CC"/>
    <w:rPr>
      <w:i/>
      <w:iCs/>
    </w:rPr>
  </w:style>
  <w:style w:type="character" w:styleId="Strong">
    <w:name w:val="Strong"/>
    <w:basedOn w:val="DefaultParagraphFont"/>
    <w:uiPriority w:val="22"/>
    <w:qFormat/>
    <w:rsid w:val="004D38CC"/>
    <w:rPr>
      <w:b/>
      <w:bCs/>
    </w:rPr>
  </w:style>
  <w:style w:type="paragraph" w:styleId="Revision">
    <w:name w:val="Revision"/>
    <w:hidden/>
    <w:uiPriority w:val="99"/>
    <w:semiHidden/>
    <w:rsid w:val="009670C8"/>
  </w:style>
  <w:style w:type="character" w:styleId="CommentReference">
    <w:name w:val="annotation reference"/>
    <w:basedOn w:val="DefaultParagraphFont"/>
    <w:uiPriority w:val="99"/>
    <w:semiHidden/>
    <w:unhideWhenUsed/>
    <w:rsid w:val="009670C8"/>
    <w:rPr>
      <w:sz w:val="16"/>
      <w:szCs w:val="16"/>
    </w:rPr>
  </w:style>
  <w:style w:type="paragraph" w:styleId="CommentText">
    <w:name w:val="annotation text"/>
    <w:basedOn w:val="Normal"/>
    <w:link w:val="CommentTextChar"/>
    <w:uiPriority w:val="99"/>
    <w:unhideWhenUsed/>
    <w:rsid w:val="009670C8"/>
    <w:rPr>
      <w:sz w:val="20"/>
      <w:szCs w:val="20"/>
    </w:rPr>
  </w:style>
  <w:style w:type="character" w:customStyle="1" w:styleId="CommentTextChar">
    <w:name w:val="Comment Text Char"/>
    <w:basedOn w:val="DefaultParagraphFont"/>
    <w:link w:val="CommentText"/>
    <w:uiPriority w:val="99"/>
    <w:rsid w:val="009670C8"/>
    <w:rPr>
      <w:sz w:val="20"/>
      <w:szCs w:val="20"/>
    </w:rPr>
  </w:style>
  <w:style w:type="paragraph" w:styleId="CommentSubject">
    <w:name w:val="annotation subject"/>
    <w:basedOn w:val="CommentText"/>
    <w:next w:val="CommentText"/>
    <w:link w:val="CommentSubjectChar"/>
    <w:uiPriority w:val="99"/>
    <w:semiHidden/>
    <w:unhideWhenUsed/>
    <w:rsid w:val="009670C8"/>
    <w:rPr>
      <w:b/>
      <w:bCs/>
    </w:rPr>
  </w:style>
  <w:style w:type="character" w:customStyle="1" w:styleId="CommentSubjectChar">
    <w:name w:val="Comment Subject Char"/>
    <w:basedOn w:val="CommentTextChar"/>
    <w:link w:val="CommentSubject"/>
    <w:uiPriority w:val="99"/>
    <w:semiHidden/>
    <w:rsid w:val="009670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2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Paul Edison</cp:lastModifiedBy>
  <cp:revision>6</cp:revision>
  <dcterms:created xsi:type="dcterms:W3CDTF">2023-02-20T07:21:00Z</dcterms:created>
  <dcterms:modified xsi:type="dcterms:W3CDTF">2023-02-22T20:43:00Z</dcterms:modified>
</cp:coreProperties>
</file>