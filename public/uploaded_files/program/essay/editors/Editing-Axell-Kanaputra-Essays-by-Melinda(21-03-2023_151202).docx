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3B70" w14:textId="77777777" w:rsidR="00070C09" w:rsidRPr="0064214B" w:rsidRDefault="00070C09" w:rsidP="00070C09">
      <w:pPr>
        <w:spacing w:before="320" w:after="80"/>
        <w:jc w:val="both"/>
        <w:outlineLvl w:val="2"/>
        <w:rPr>
          <w:rFonts w:eastAsia="Times New Roman" w:cstheme="minorHAnsi"/>
          <w:b/>
          <w:bCs/>
        </w:rPr>
      </w:pPr>
      <w:r w:rsidRPr="0064214B">
        <w:rPr>
          <w:rFonts w:eastAsia="Times New Roman" w:cstheme="minorHAnsi"/>
          <w:b/>
          <w:bCs/>
          <w:color w:val="282828"/>
          <w:shd w:val="clear" w:color="auto" w:fill="F7F7F7"/>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w:t>
      </w:r>
      <w:r w:rsidRPr="0064214B">
        <w:rPr>
          <w:rFonts w:eastAsia="Times New Roman" w:cstheme="minorHAnsi"/>
          <w:b/>
          <w:bCs/>
          <w:color w:val="282828"/>
          <w:shd w:val="clear" w:color="auto" w:fill="FFFF00"/>
        </w:rPr>
        <w:t>your place within it. (500 words)</w:t>
      </w:r>
    </w:p>
    <w:p w14:paraId="06405F8A" w14:textId="77777777" w:rsidR="00070C09" w:rsidRPr="0064214B" w:rsidRDefault="00070C09" w:rsidP="00070C09">
      <w:pPr>
        <w:shd w:val="clear" w:color="auto" w:fill="FFFFFF"/>
        <w:rPr>
          <w:rFonts w:eastAsia="Times New Roman" w:cstheme="minorHAnsi"/>
        </w:rPr>
      </w:pPr>
    </w:p>
    <w:p w14:paraId="09C140BC" w14:textId="6CF82215" w:rsidR="00070C09" w:rsidRPr="0064214B" w:rsidRDefault="00070C09" w:rsidP="00070C09">
      <w:pPr>
        <w:shd w:val="clear" w:color="auto" w:fill="FFFFFF"/>
        <w:rPr>
          <w:rFonts w:eastAsia="Times New Roman" w:cstheme="minorHAnsi"/>
        </w:rPr>
      </w:pPr>
      <w:r w:rsidRPr="0064214B">
        <w:rPr>
          <w:rFonts w:eastAsia="Times New Roman" w:cstheme="minorHAnsi"/>
          <w:color w:val="000000"/>
          <w:shd w:val="clear" w:color="auto" w:fill="FFFFFF"/>
        </w:rPr>
        <w:t xml:space="preserve">Growing up in Indonesia, an archipelago with over 17,000 islands, I would frequently visit the ocean. However, when I visited Bali last summer, it was upsetting to see the overexploitation of marine life and pollution around the area. </w:t>
      </w:r>
      <w:commentRangeStart w:id="0"/>
      <w:r w:rsidRPr="0064214B">
        <w:rPr>
          <w:rFonts w:eastAsia="Times New Roman" w:cstheme="minorHAnsi"/>
          <w:color w:val="000000"/>
          <w:shd w:val="clear" w:color="auto" w:fill="FFFFFF"/>
        </w:rPr>
        <w:t xml:space="preserve">Knowing I could’ve done something to protect marine life, </w:t>
      </w:r>
      <w:commentRangeEnd w:id="0"/>
      <w:r w:rsidR="0064214B">
        <w:rPr>
          <w:rStyle w:val="CommentReference"/>
        </w:rPr>
        <w:commentReference w:id="0"/>
      </w:r>
      <w:r w:rsidRPr="0064214B">
        <w:rPr>
          <w:rFonts w:eastAsia="Times New Roman" w:cstheme="minorHAnsi"/>
          <w:color w:val="000000"/>
          <w:shd w:val="clear" w:color="auto" w:fill="FFFFFF"/>
        </w:rPr>
        <w:t xml:space="preserve">I participated in the </w:t>
      </w:r>
      <w:proofErr w:type="spellStart"/>
      <w:r w:rsidRPr="0064214B">
        <w:rPr>
          <w:rFonts w:eastAsia="Times New Roman" w:cstheme="minorHAnsi"/>
          <w:color w:val="000000"/>
          <w:shd w:val="clear" w:color="auto" w:fill="FFFFFF"/>
        </w:rPr>
        <w:t>Kurma</w:t>
      </w:r>
      <w:proofErr w:type="spellEnd"/>
      <w:r w:rsidRPr="0064214B">
        <w:rPr>
          <w:rFonts w:eastAsia="Times New Roman" w:cstheme="minorHAnsi"/>
          <w:color w:val="000000"/>
          <w:shd w:val="clear" w:color="auto" w:fill="FFFFFF"/>
        </w:rPr>
        <w:t xml:space="preserve"> </w:t>
      </w:r>
      <w:proofErr w:type="spellStart"/>
      <w:r w:rsidRPr="0064214B">
        <w:rPr>
          <w:rFonts w:eastAsia="Times New Roman" w:cstheme="minorHAnsi"/>
          <w:color w:val="000000"/>
          <w:shd w:val="clear" w:color="auto" w:fill="FFFFFF"/>
        </w:rPr>
        <w:t>Asih</w:t>
      </w:r>
      <w:proofErr w:type="spellEnd"/>
      <w:r w:rsidRPr="0064214B">
        <w:rPr>
          <w:rFonts w:eastAsia="Times New Roman" w:cstheme="minorHAnsi"/>
          <w:color w:val="000000"/>
          <w:shd w:val="clear" w:color="auto" w:fill="FFFFFF"/>
        </w:rPr>
        <w:t xml:space="preserve"> Sea Turtle conservation and helped them raise funds to preserve the Olive Ridley sea turtle population: one of our local keystone species marine ecosystems.</w:t>
      </w:r>
    </w:p>
    <w:p w14:paraId="3BD666A3" w14:textId="77777777" w:rsidR="0064214B" w:rsidRPr="0064214B" w:rsidRDefault="0064214B" w:rsidP="00070C09">
      <w:pPr>
        <w:rPr>
          <w:rFonts w:eastAsia="Times New Roman" w:cstheme="minorHAnsi"/>
          <w:color w:val="000000"/>
          <w:shd w:val="clear" w:color="auto" w:fill="FFFFFF"/>
        </w:rPr>
      </w:pPr>
    </w:p>
    <w:p w14:paraId="55DD1C06" w14:textId="239D1C16" w:rsidR="00070C09" w:rsidRPr="0064214B" w:rsidRDefault="00070C09" w:rsidP="00070C09">
      <w:pPr>
        <w:rPr>
          <w:rFonts w:eastAsia="Times New Roman" w:cstheme="minorHAnsi"/>
        </w:rPr>
      </w:pPr>
      <w:del w:id="1" w:author="Microsoft Office User" w:date="2023-03-21T14:57:00Z">
        <w:r w:rsidRPr="0064214B" w:rsidDel="0064214B">
          <w:rPr>
            <w:rFonts w:eastAsia="Times New Roman" w:cstheme="minorHAnsi"/>
            <w:color w:val="000000"/>
            <w:shd w:val="clear" w:color="auto" w:fill="FFFFFF"/>
          </w:rPr>
          <w:delText>From the start</w:delText>
        </w:r>
      </w:del>
      <w:ins w:id="2" w:author="Microsoft Office User" w:date="2023-03-21T14:57:00Z">
        <w:r w:rsidR="0064214B">
          <w:rPr>
            <w:rFonts w:eastAsia="Times New Roman" w:cstheme="minorHAnsi"/>
            <w:color w:val="000000"/>
            <w:shd w:val="clear" w:color="auto" w:fill="FFFFFF"/>
          </w:rPr>
          <w:t>After being a member at this conservation</w:t>
        </w:r>
      </w:ins>
      <w:r w:rsidRPr="0064214B">
        <w:rPr>
          <w:rFonts w:eastAsia="Times New Roman" w:cstheme="minorHAnsi"/>
          <w:color w:val="000000"/>
          <w:shd w:val="clear" w:color="auto" w:fill="FFFFFF"/>
        </w:rPr>
        <w:t xml:space="preserve">, </w:t>
      </w:r>
      <w:ins w:id="3" w:author="Microsoft Office User" w:date="2023-03-21T14:57:00Z">
        <w:r w:rsidR="0064214B">
          <w:rPr>
            <w:rFonts w:eastAsia="Times New Roman" w:cstheme="minorHAnsi"/>
            <w:color w:val="000000"/>
            <w:shd w:val="clear" w:color="auto" w:fill="FFFFFF"/>
          </w:rPr>
          <w:t xml:space="preserve">I witnessed </w:t>
        </w:r>
      </w:ins>
      <w:r w:rsidRPr="0064214B">
        <w:rPr>
          <w:rFonts w:eastAsia="Times New Roman" w:cstheme="minorHAnsi"/>
          <w:color w:val="000000"/>
          <w:shd w:val="clear" w:color="auto" w:fill="FFFFFF"/>
        </w:rPr>
        <w:t>the dedication each volunteer put into protecting these turtles</w:t>
      </w:r>
      <w:del w:id="4" w:author="Microsoft Office User" w:date="2023-03-21T14:57:00Z">
        <w:r w:rsidRPr="0064214B" w:rsidDel="0064214B">
          <w:rPr>
            <w:rFonts w:eastAsia="Times New Roman" w:cstheme="minorHAnsi"/>
            <w:color w:val="000000"/>
            <w:shd w:val="clear" w:color="auto" w:fill="FFFFFF"/>
          </w:rPr>
          <w:delText xml:space="preserve"> was inspiring</w:delText>
        </w:r>
      </w:del>
      <w:r w:rsidRPr="0064214B">
        <w:rPr>
          <w:rFonts w:eastAsia="Times New Roman" w:cstheme="minorHAnsi"/>
          <w:color w:val="000000"/>
          <w:shd w:val="clear" w:color="auto" w:fill="FFFFFF"/>
        </w:rPr>
        <w:t>. They worked long hours and even spent their weekends cleaning the beaches, building and expanding the turtle shelters, and ensuring that the ideal temperature was maintained for the eggs to hatch. Despite all that, the program received limited funding from the government and donors due to their lack of exposure.</w:t>
      </w:r>
    </w:p>
    <w:p w14:paraId="1E890712" w14:textId="77777777" w:rsidR="00070C09" w:rsidRPr="0064214B" w:rsidRDefault="00070C09" w:rsidP="00070C09">
      <w:pPr>
        <w:rPr>
          <w:rFonts w:eastAsia="Times New Roman" w:cstheme="minorHAnsi"/>
        </w:rPr>
      </w:pPr>
    </w:p>
    <w:p w14:paraId="09E0FECE" w14:textId="55923809" w:rsidR="00070C09" w:rsidRPr="0064214B" w:rsidRDefault="00070C09" w:rsidP="00070C09">
      <w:pPr>
        <w:rPr>
          <w:rFonts w:eastAsia="Times New Roman" w:cstheme="minorHAnsi"/>
        </w:rPr>
      </w:pPr>
      <w:r w:rsidRPr="0064214B">
        <w:rPr>
          <w:rFonts w:eastAsia="Times New Roman" w:cstheme="minorHAnsi"/>
          <w:color w:val="000000"/>
          <w:shd w:val="clear" w:color="auto" w:fill="FFFFFF"/>
        </w:rPr>
        <w:t xml:space="preserve">Noticing this, I decided to use the recent popularity of tote bags and recycled-material shirts to both raise funds and garner </w:t>
      </w:r>
      <w:del w:id="5" w:author="Microsoft Office User" w:date="2023-03-21T14:57:00Z">
        <w:r w:rsidRPr="0064214B" w:rsidDel="0064214B">
          <w:rPr>
            <w:rFonts w:eastAsia="Times New Roman" w:cstheme="minorHAnsi"/>
            <w:color w:val="000000"/>
            <w:shd w:val="clear" w:color="auto" w:fill="FFFFFF"/>
          </w:rPr>
          <w:delText xml:space="preserve">the program </w:delText>
        </w:r>
      </w:del>
      <w:r w:rsidRPr="0064214B">
        <w:rPr>
          <w:rFonts w:eastAsia="Times New Roman" w:cstheme="minorHAnsi"/>
          <w:color w:val="000000"/>
          <w:shd w:val="clear" w:color="auto" w:fill="FFFFFF"/>
        </w:rPr>
        <w:t>more exposure</w:t>
      </w:r>
      <w:ins w:id="6" w:author="Microsoft Office User" w:date="2023-03-21T14:57:00Z">
        <w:r w:rsidR="0064214B">
          <w:rPr>
            <w:rFonts w:eastAsia="Times New Roman" w:cstheme="minorHAnsi"/>
            <w:color w:val="000000"/>
            <w:shd w:val="clear" w:color="auto" w:fill="FFFFFF"/>
          </w:rPr>
          <w:t xml:space="preserve"> for the progr</w:t>
        </w:r>
      </w:ins>
      <w:ins w:id="7" w:author="Microsoft Office User" w:date="2023-03-21T14:58:00Z">
        <w:r w:rsidR="0064214B">
          <w:rPr>
            <w:rFonts w:eastAsia="Times New Roman" w:cstheme="minorHAnsi"/>
            <w:color w:val="000000"/>
            <w:shd w:val="clear" w:color="auto" w:fill="FFFFFF"/>
          </w:rPr>
          <w:t>am</w:t>
        </w:r>
      </w:ins>
      <w:r w:rsidRPr="0064214B">
        <w:rPr>
          <w:rFonts w:eastAsia="Times New Roman" w:cstheme="minorHAnsi"/>
          <w:color w:val="000000"/>
          <w:shd w:val="clear" w:color="auto" w:fill="FFFFFF"/>
        </w:rPr>
        <w:t>. To create a long-term impact for these turtles for future generations to follow, I designed the merchandise with infographics concerning conditions of the Olive Ridley turtles and utilized the “#</w:t>
      </w:r>
      <w:proofErr w:type="spellStart"/>
      <w:r w:rsidRPr="0064214B">
        <w:rPr>
          <w:rFonts w:eastAsia="Times New Roman" w:cstheme="minorHAnsi"/>
          <w:color w:val="000000"/>
          <w:shd w:val="clear" w:color="auto" w:fill="FFFFFF"/>
        </w:rPr>
        <w:t>savetheturtles</w:t>
      </w:r>
      <w:proofErr w:type="spellEnd"/>
      <w:r w:rsidRPr="0064214B">
        <w:rPr>
          <w:rFonts w:eastAsia="Times New Roman" w:cstheme="minorHAnsi"/>
          <w:color w:val="000000"/>
          <w:shd w:val="clear" w:color="auto" w:fill="FFFFFF"/>
        </w:rPr>
        <w:t xml:space="preserve">” hashtag and posted regular Instagram stories to capture the turtles’ daily shenanigans. Moreover, I also incorporated direct marketing via </w:t>
      </w:r>
      <w:proofErr w:type="spellStart"/>
      <w:r w:rsidRPr="0064214B">
        <w:rPr>
          <w:rFonts w:eastAsia="Times New Roman" w:cstheme="minorHAnsi"/>
          <w:color w:val="000000"/>
          <w:shd w:val="clear" w:color="auto" w:fill="FFFFFF"/>
        </w:rPr>
        <w:t>Whatsapp</w:t>
      </w:r>
      <w:proofErr w:type="spellEnd"/>
      <w:r w:rsidRPr="0064214B">
        <w:rPr>
          <w:rFonts w:eastAsia="Times New Roman" w:cstheme="minorHAnsi"/>
          <w:color w:val="000000"/>
          <w:shd w:val="clear" w:color="auto" w:fill="FFFFFF"/>
        </w:rPr>
        <w:t xml:space="preserve"> while also adding the link to the </w:t>
      </w:r>
      <w:proofErr w:type="spellStart"/>
      <w:r w:rsidRPr="0064214B">
        <w:rPr>
          <w:rFonts w:eastAsia="Times New Roman" w:cstheme="minorHAnsi"/>
          <w:color w:val="000000"/>
          <w:shd w:val="clear" w:color="auto" w:fill="FFFFFF"/>
        </w:rPr>
        <w:t>Kurma</w:t>
      </w:r>
      <w:proofErr w:type="spellEnd"/>
      <w:r w:rsidRPr="0064214B">
        <w:rPr>
          <w:rFonts w:eastAsia="Times New Roman" w:cstheme="minorHAnsi"/>
          <w:color w:val="000000"/>
          <w:shd w:val="clear" w:color="auto" w:fill="FFFFFF"/>
        </w:rPr>
        <w:t xml:space="preserve"> </w:t>
      </w:r>
      <w:proofErr w:type="spellStart"/>
      <w:r w:rsidRPr="0064214B">
        <w:rPr>
          <w:rFonts w:eastAsia="Times New Roman" w:cstheme="minorHAnsi"/>
          <w:color w:val="000000"/>
          <w:shd w:val="clear" w:color="auto" w:fill="FFFFFF"/>
        </w:rPr>
        <w:t>Asih</w:t>
      </w:r>
      <w:proofErr w:type="spellEnd"/>
      <w:r w:rsidRPr="0064214B">
        <w:rPr>
          <w:rFonts w:eastAsia="Times New Roman" w:cstheme="minorHAnsi"/>
          <w:color w:val="000000"/>
          <w:shd w:val="clear" w:color="auto" w:fill="FFFFFF"/>
        </w:rPr>
        <w:t xml:space="preserve"> conservation for people to directly connect with us. </w:t>
      </w:r>
    </w:p>
    <w:p w14:paraId="179BE055" w14:textId="77777777" w:rsidR="00070C09" w:rsidRPr="0064214B" w:rsidRDefault="00070C09" w:rsidP="00070C09">
      <w:pPr>
        <w:rPr>
          <w:rFonts w:eastAsia="Times New Roman" w:cstheme="minorHAnsi"/>
        </w:rPr>
      </w:pPr>
    </w:p>
    <w:p w14:paraId="51F9D8E5" w14:textId="77777777" w:rsidR="00070C09" w:rsidRPr="0064214B" w:rsidRDefault="00070C09" w:rsidP="00070C09">
      <w:pPr>
        <w:rPr>
          <w:rFonts w:eastAsia="Times New Roman" w:cstheme="minorHAnsi"/>
        </w:rPr>
      </w:pPr>
      <w:r w:rsidRPr="0064214B">
        <w:rPr>
          <w:rFonts w:eastAsia="Times New Roman" w:cstheme="minorHAnsi"/>
          <w:color w:val="000000"/>
          <w:shd w:val="clear" w:color="auto" w:fill="FFFFFF"/>
        </w:rPr>
        <w:t>A few months later, we were delighted to see that people showed interest in the turtles and wanted to contribute. In the end, we managed to raise enough funds to shelter 389 eggs!</w:t>
      </w:r>
    </w:p>
    <w:p w14:paraId="7902B5FC" w14:textId="77777777" w:rsidR="00070C09" w:rsidRPr="0064214B" w:rsidRDefault="00070C09" w:rsidP="00070C09">
      <w:pPr>
        <w:rPr>
          <w:rFonts w:eastAsia="Times New Roman" w:cstheme="minorHAnsi"/>
        </w:rPr>
      </w:pPr>
    </w:p>
    <w:p w14:paraId="780C7ADB" w14:textId="77777777" w:rsidR="00070C09" w:rsidRPr="0064214B" w:rsidRDefault="00070C09" w:rsidP="00070C09">
      <w:pPr>
        <w:shd w:val="clear" w:color="auto" w:fill="FFFFFF"/>
        <w:rPr>
          <w:rFonts w:eastAsia="Times New Roman" w:cstheme="minorHAnsi"/>
        </w:rPr>
      </w:pPr>
      <w:r w:rsidRPr="0064214B">
        <w:rPr>
          <w:rFonts w:eastAsia="Times New Roman" w:cstheme="minorHAnsi"/>
          <w:color w:val="000000"/>
          <w:shd w:val="clear" w:color="auto" w:fill="FFFFFF"/>
        </w:rPr>
        <w:t xml:space="preserve">The efforts we made in social media and merchandise sales have enabled the local government to expand the </w:t>
      </w:r>
      <w:proofErr w:type="spellStart"/>
      <w:r w:rsidRPr="0064214B">
        <w:rPr>
          <w:rFonts w:eastAsia="Times New Roman" w:cstheme="minorHAnsi"/>
          <w:color w:val="000000"/>
          <w:shd w:val="clear" w:color="auto" w:fill="FFFFFF"/>
        </w:rPr>
        <w:t>Kurma</w:t>
      </w:r>
      <w:proofErr w:type="spellEnd"/>
      <w:r w:rsidRPr="0064214B">
        <w:rPr>
          <w:rFonts w:eastAsia="Times New Roman" w:cstheme="minorHAnsi"/>
          <w:color w:val="000000"/>
          <w:shd w:val="clear" w:color="auto" w:fill="FFFFFF"/>
        </w:rPr>
        <w:t xml:space="preserve"> </w:t>
      </w:r>
      <w:proofErr w:type="spellStart"/>
      <w:r w:rsidRPr="0064214B">
        <w:rPr>
          <w:rFonts w:eastAsia="Times New Roman" w:cstheme="minorHAnsi"/>
          <w:color w:val="000000"/>
          <w:shd w:val="clear" w:color="auto" w:fill="FFFFFF"/>
        </w:rPr>
        <w:t>Asih</w:t>
      </w:r>
      <w:proofErr w:type="spellEnd"/>
      <w:r w:rsidRPr="0064214B">
        <w:rPr>
          <w:rFonts w:eastAsia="Times New Roman" w:cstheme="minorHAnsi"/>
          <w:color w:val="000000"/>
          <w:shd w:val="clear" w:color="auto" w:fill="FFFFFF"/>
        </w:rPr>
        <w:t xml:space="preserve"> conservatory and renovate it so that it can be more welcoming for tourists and supporters to visit. </w:t>
      </w:r>
    </w:p>
    <w:p w14:paraId="11D21C92" w14:textId="77777777" w:rsidR="00070C09" w:rsidRPr="0064214B" w:rsidRDefault="00070C09" w:rsidP="00070C09">
      <w:pPr>
        <w:shd w:val="clear" w:color="auto" w:fill="FFFFFF"/>
        <w:rPr>
          <w:rFonts w:eastAsia="Times New Roman" w:cstheme="minorHAnsi"/>
        </w:rPr>
      </w:pPr>
    </w:p>
    <w:p w14:paraId="449ECE00" w14:textId="6123AE7D" w:rsidR="00070C09" w:rsidRPr="0064214B" w:rsidRDefault="00070C09" w:rsidP="00070C09">
      <w:pPr>
        <w:shd w:val="clear" w:color="auto" w:fill="FFFFFF"/>
        <w:rPr>
          <w:rFonts w:eastAsia="Times New Roman" w:cstheme="minorHAnsi"/>
        </w:rPr>
      </w:pPr>
      <w:r w:rsidRPr="0064214B">
        <w:rPr>
          <w:rFonts w:eastAsia="Times New Roman" w:cstheme="minorHAnsi"/>
          <w:color w:val="000000"/>
          <w:shd w:val="clear" w:color="auto" w:fill="FFFFFF"/>
        </w:rPr>
        <w:t xml:space="preserve">Without realizing it, the time I spent with </w:t>
      </w:r>
      <w:proofErr w:type="spellStart"/>
      <w:r w:rsidRPr="0064214B">
        <w:rPr>
          <w:rFonts w:eastAsia="Times New Roman" w:cstheme="minorHAnsi"/>
          <w:color w:val="000000"/>
          <w:shd w:val="clear" w:color="auto" w:fill="FFFFFF"/>
        </w:rPr>
        <w:t>Kurma</w:t>
      </w:r>
      <w:proofErr w:type="spellEnd"/>
      <w:r w:rsidRPr="0064214B">
        <w:rPr>
          <w:rFonts w:eastAsia="Times New Roman" w:cstheme="minorHAnsi"/>
          <w:color w:val="000000"/>
          <w:shd w:val="clear" w:color="auto" w:fill="FFFFFF"/>
        </w:rPr>
        <w:t xml:space="preserve"> </w:t>
      </w:r>
      <w:proofErr w:type="spellStart"/>
      <w:r w:rsidRPr="0064214B">
        <w:rPr>
          <w:rFonts w:eastAsia="Times New Roman" w:cstheme="minorHAnsi"/>
          <w:color w:val="000000"/>
          <w:shd w:val="clear" w:color="auto" w:fill="FFFFFF"/>
        </w:rPr>
        <w:t>Asih</w:t>
      </w:r>
      <w:proofErr w:type="spellEnd"/>
      <w:r w:rsidRPr="0064214B">
        <w:rPr>
          <w:rFonts w:eastAsia="Times New Roman" w:cstheme="minorHAnsi"/>
          <w:color w:val="000000"/>
          <w:shd w:val="clear" w:color="auto" w:fill="FFFFFF"/>
        </w:rPr>
        <w:t xml:space="preserve"> and the turtles </w:t>
      </w:r>
      <w:del w:id="8" w:author="Microsoft Office User" w:date="2023-03-21T14:59:00Z">
        <w:r w:rsidRPr="0064214B" w:rsidDel="0064214B">
          <w:rPr>
            <w:rFonts w:eastAsia="Times New Roman" w:cstheme="minorHAnsi"/>
            <w:color w:val="000000"/>
            <w:shd w:val="clear" w:color="auto" w:fill="FFFFFF"/>
          </w:rPr>
          <w:delText>helped me develop compassion toward the well-being of our environment and</w:delText>
        </w:r>
      </w:del>
      <w:ins w:id="9" w:author="Microsoft Office User" w:date="2023-03-21T14:59:00Z">
        <w:r w:rsidR="0064214B">
          <w:rPr>
            <w:rFonts w:eastAsia="Times New Roman" w:cstheme="minorHAnsi"/>
            <w:color w:val="000000"/>
            <w:shd w:val="clear" w:color="auto" w:fill="FFFFFF"/>
          </w:rPr>
          <w:t>f</w:t>
        </w:r>
      </w:ins>
      <w:ins w:id="10" w:author="Microsoft Office User" w:date="2023-03-21T15:00:00Z">
        <w:r w:rsidR="0064214B">
          <w:rPr>
            <w:rFonts w:eastAsia="Times New Roman" w:cstheme="minorHAnsi"/>
            <w:color w:val="000000"/>
            <w:shd w:val="clear" w:color="auto" w:fill="FFFFFF"/>
          </w:rPr>
          <w:t>urther fuelled my desire</w:t>
        </w:r>
      </w:ins>
      <w:r w:rsidRPr="0064214B">
        <w:rPr>
          <w:rFonts w:eastAsia="Times New Roman" w:cstheme="minorHAnsi"/>
          <w:color w:val="000000"/>
          <w:shd w:val="clear" w:color="auto" w:fill="FFFFFF"/>
        </w:rPr>
        <w:t xml:space="preserve"> </w:t>
      </w:r>
      <w:del w:id="11" w:author="Microsoft Office User" w:date="2023-03-21T15:00:00Z">
        <w:r w:rsidRPr="0064214B" w:rsidDel="0064214B">
          <w:rPr>
            <w:rFonts w:eastAsia="Times New Roman" w:cstheme="minorHAnsi"/>
            <w:color w:val="000000"/>
            <w:shd w:val="clear" w:color="auto" w:fill="FFFFFF"/>
          </w:rPr>
          <w:delText xml:space="preserve">to continue </w:delText>
        </w:r>
      </w:del>
      <w:r w:rsidRPr="0064214B">
        <w:rPr>
          <w:rFonts w:eastAsia="Times New Roman" w:cstheme="minorHAnsi"/>
          <w:color w:val="000000"/>
          <w:shd w:val="clear" w:color="auto" w:fill="FFFFFF"/>
        </w:rPr>
        <w:t>to commit to bringing environmental awareness everywhere I go. </w:t>
      </w:r>
    </w:p>
    <w:p w14:paraId="1B51C259" w14:textId="77777777" w:rsidR="00070C09" w:rsidRPr="0064214B" w:rsidRDefault="00070C09" w:rsidP="00070C09">
      <w:pPr>
        <w:shd w:val="clear" w:color="auto" w:fill="FFFFFF"/>
        <w:rPr>
          <w:rFonts w:eastAsia="Times New Roman" w:cstheme="minorHAnsi"/>
        </w:rPr>
      </w:pPr>
    </w:p>
    <w:p w14:paraId="2A999CD6" w14:textId="77777777" w:rsidR="00070C09" w:rsidRPr="0064214B" w:rsidRDefault="00070C09" w:rsidP="00070C09">
      <w:pPr>
        <w:shd w:val="clear" w:color="auto" w:fill="FFFFFF"/>
        <w:spacing w:after="220"/>
        <w:rPr>
          <w:rFonts w:eastAsia="Times New Roman" w:cstheme="minorHAnsi"/>
        </w:rPr>
      </w:pPr>
      <w:r w:rsidRPr="0064214B">
        <w:rPr>
          <w:rFonts w:eastAsia="Times New Roman" w:cstheme="minorHAnsi"/>
          <w:color w:val="000000"/>
          <w:shd w:val="clear" w:color="auto" w:fill="FFFFFF"/>
        </w:rPr>
        <w:t xml:space="preserve">At </w:t>
      </w:r>
      <w:proofErr w:type="spellStart"/>
      <w:r w:rsidRPr="0064214B">
        <w:rPr>
          <w:rFonts w:eastAsia="Times New Roman" w:cstheme="minorHAnsi"/>
          <w:color w:val="000000"/>
          <w:shd w:val="clear" w:color="auto" w:fill="FFFFFF"/>
        </w:rPr>
        <w:t>UMich</w:t>
      </w:r>
      <w:proofErr w:type="spellEnd"/>
      <w:r w:rsidRPr="0064214B">
        <w:rPr>
          <w:rFonts w:eastAsia="Times New Roman" w:cstheme="minorHAnsi"/>
          <w:color w:val="000000"/>
          <w:shd w:val="clear" w:color="auto" w:fill="FFFFFF"/>
        </w:rPr>
        <w:t xml:space="preserve">, I want to start by working with </w:t>
      </w:r>
      <w:commentRangeStart w:id="12"/>
      <w:r w:rsidRPr="0064214B">
        <w:rPr>
          <w:rFonts w:eastAsia="Times New Roman" w:cstheme="minorHAnsi"/>
          <w:color w:val="000000"/>
          <w:shd w:val="clear" w:color="auto" w:fill="FFFFFF"/>
        </w:rPr>
        <w:t xml:space="preserve">the Ross green team </w:t>
      </w:r>
      <w:commentRangeEnd w:id="12"/>
      <w:r w:rsidR="0064214B">
        <w:rPr>
          <w:rStyle w:val="CommentReference"/>
        </w:rPr>
        <w:commentReference w:id="12"/>
      </w:r>
      <w:r w:rsidRPr="0064214B">
        <w:rPr>
          <w:rFonts w:eastAsia="Times New Roman" w:cstheme="minorHAnsi"/>
          <w:color w:val="000000"/>
          <w:shd w:val="clear" w:color="auto" w:fill="FFFFFF"/>
        </w:rPr>
        <w:t xml:space="preserve">to develop restoration initiatives like campus farms and take part in environmental events to protect and promote ecological health in the area around the campus. Additionally, I will expand my knowledge about future ecological challenges and learning cutting-edge technologies that I could use to help the </w:t>
      </w:r>
      <w:proofErr w:type="spellStart"/>
      <w:r w:rsidRPr="0064214B">
        <w:rPr>
          <w:rFonts w:eastAsia="Times New Roman" w:cstheme="minorHAnsi"/>
          <w:color w:val="000000"/>
          <w:shd w:val="clear" w:color="auto" w:fill="FFFFFF"/>
        </w:rPr>
        <w:t>kurma</w:t>
      </w:r>
      <w:proofErr w:type="spellEnd"/>
      <w:r w:rsidRPr="0064214B">
        <w:rPr>
          <w:rFonts w:eastAsia="Times New Roman" w:cstheme="minorHAnsi"/>
          <w:color w:val="000000"/>
          <w:shd w:val="clear" w:color="auto" w:fill="FFFFFF"/>
        </w:rPr>
        <w:t xml:space="preserve"> </w:t>
      </w:r>
      <w:proofErr w:type="spellStart"/>
      <w:r w:rsidRPr="0064214B">
        <w:rPr>
          <w:rFonts w:eastAsia="Times New Roman" w:cstheme="minorHAnsi"/>
          <w:color w:val="000000"/>
          <w:shd w:val="clear" w:color="auto" w:fill="FFFFFF"/>
        </w:rPr>
        <w:t>asih</w:t>
      </w:r>
      <w:proofErr w:type="spellEnd"/>
      <w:r w:rsidRPr="0064214B">
        <w:rPr>
          <w:rFonts w:eastAsia="Times New Roman" w:cstheme="minorHAnsi"/>
          <w:color w:val="000000"/>
          <w:shd w:val="clear" w:color="auto" w:fill="FFFFFF"/>
        </w:rPr>
        <w:t xml:space="preserve"> conservatory streamline their operations.</w:t>
      </w:r>
    </w:p>
    <w:p w14:paraId="622282AD" w14:textId="77777777" w:rsidR="00070C09" w:rsidRPr="0064214B" w:rsidRDefault="00070C09" w:rsidP="00070C09">
      <w:pPr>
        <w:rPr>
          <w:rFonts w:eastAsia="Times New Roman" w:cstheme="minorHAnsi"/>
        </w:rPr>
      </w:pPr>
    </w:p>
    <w:p w14:paraId="4ECA5443" w14:textId="4E33AAC3" w:rsidR="001C480B" w:rsidRDefault="00B129A5">
      <w:pPr>
        <w:rPr>
          <w:rFonts w:cstheme="minorHAnsi"/>
        </w:rPr>
      </w:pPr>
      <w:r>
        <w:rPr>
          <w:rFonts w:cstheme="minorHAnsi"/>
        </w:rPr>
        <w:lastRenderedPageBreak/>
        <w:t xml:space="preserve">Hi </w:t>
      </w:r>
      <w:proofErr w:type="spellStart"/>
      <w:r>
        <w:rPr>
          <w:rFonts w:cstheme="minorHAnsi"/>
        </w:rPr>
        <w:t>Axell</w:t>
      </w:r>
      <w:proofErr w:type="spellEnd"/>
      <w:r>
        <w:rPr>
          <w:rFonts w:cstheme="minorHAnsi"/>
        </w:rPr>
        <w:t>,</w:t>
      </w:r>
    </w:p>
    <w:p w14:paraId="2F2AD368" w14:textId="18FD0B16" w:rsidR="00B129A5" w:rsidRDefault="00B129A5">
      <w:pPr>
        <w:rPr>
          <w:rFonts w:cstheme="minorHAnsi"/>
        </w:rPr>
      </w:pPr>
    </w:p>
    <w:p w14:paraId="3E9EF75A" w14:textId="7ACC63E9" w:rsidR="00B129A5" w:rsidRDefault="00B129A5">
      <w:pPr>
        <w:rPr>
          <w:rFonts w:cstheme="minorHAnsi"/>
        </w:rPr>
      </w:pPr>
      <w:r>
        <w:rPr>
          <w:rFonts w:cstheme="minorHAnsi"/>
        </w:rPr>
        <w:t>Good job on showing your ability and initiatives in helping a cause that matters to you. To help the admission committee get to know you even better, I suggest that you include an anecdote or a personal belief so that they can understand why you’re deeply passionate about this environmental cause. Including a background story would also give your essay that unique touch.</w:t>
      </w:r>
    </w:p>
    <w:p w14:paraId="0E21DD0E" w14:textId="442A1BDB" w:rsidR="00B129A5" w:rsidRDefault="00B129A5">
      <w:pPr>
        <w:rPr>
          <w:rFonts w:cstheme="minorHAnsi"/>
        </w:rPr>
      </w:pPr>
    </w:p>
    <w:p w14:paraId="1E7B7C20" w14:textId="5F9FE3D2" w:rsidR="00B129A5" w:rsidRDefault="00B129A5">
      <w:pPr>
        <w:rPr>
          <w:rFonts w:cstheme="minorHAnsi"/>
        </w:rPr>
      </w:pPr>
      <w:r>
        <w:rPr>
          <w:rFonts w:cstheme="minorHAnsi"/>
        </w:rPr>
        <w:t xml:space="preserve">Moreover, for the </w:t>
      </w:r>
      <w:proofErr w:type="spellStart"/>
      <w:r>
        <w:rPr>
          <w:rFonts w:cstheme="minorHAnsi"/>
        </w:rPr>
        <w:t>UMich</w:t>
      </w:r>
      <w:proofErr w:type="spellEnd"/>
      <w:r>
        <w:rPr>
          <w:rFonts w:cstheme="minorHAnsi"/>
        </w:rPr>
        <w:t xml:space="preserve"> part, I saw on their website that they may have something that you’d be a fit for: </w:t>
      </w:r>
      <w:hyperlink r:id="rId7" w:history="1">
        <w:r w:rsidRPr="003A394F">
          <w:rPr>
            <w:rStyle w:val="Hyperlink"/>
            <w:rFonts w:cstheme="minorHAnsi"/>
          </w:rPr>
          <w:t>https://planetblue.umich.edu/campus/get-involved/pba/</w:t>
        </w:r>
      </w:hyperlink>
    </w:p>
    <w:p w14:paraId="5F392552" w14:textId="13F3C7D2" w:rsidR="00B129A5" w:rsidRDefault="00B129A5">
      <w:pPr>
        <w:rPr>
          <w:rFonts w:cstheme="minorHAnsi"/>
        </w:rPr>
      </w:pPr>
    </w:p>
    <w:p w14:paraId="0A457AE4" w14:textId="063EE23E" w:rsidR="00B129A5" w:rsidRDefault="00B129A5">
      <w:pPr>
        <w:rPr>
          <w:rFonts w:cstheme="minorHAnsi"/>
        </w:rPr>
      </w:pPr>
      <w:r>
        <w:rPr>
          <w:rFonts w:cstheme="minorHAnsi"/>
        </w:rPr>
        <w:t xml:space="preserve">You can mention in the last paragraph that you’d be excited to be a Planet Blue Ambassador. </w:t>
      </w:r>
    </w:p>
    <w:p w14:paraId="576E2ABA" w14:textId="77777777" w:rsidR="00B129A5" w:rsidRDefault="00B129A5" w:rsidP="00B129A5">
      <w:pPr>
        <w:pStyle w:val="Heading1"/>
        <w:pBdr>
          <w:top w:val="single" w:sz="2" w:space="0" w:color="auto"/>
          <w:left w:val="single" w:sz="2" w:space="0" w:color="auto"/>
          <w:bottom w:val="single" w:sz="2" w:space="0" w:color="auto"/>
          <w:right w:val="single" w:sz="2" w:space="0" w:color="auto"/>
        </w:pBdr>
        <w:shd w:val="clear" w:color="auto" w:fill="FEFFFF"/>
        <w:rPr>
          <w:rFonts w:ascii="Arial" w:hAnsi="Arial"/>
        </w:rPr>
      </w:pPr>
      <w:r>
        <w:rPr>
          <w:rFonts w:ascii="Arial" w:hAnsi="Arial"/>
        </w:rPr>
        <w:t>Planet Blue Ambassador</w:t>
      </w:r>
    </w:p>
    <w:p w14:paraId="386A006E" w14:textId="77777777" w:rsidR="00B129A5" w:rsidRDefault="00B129A5" w:rsidP="00B129A5">
      <w:pPr>
        <w:pStyle w:val="NormalWeb"/>
        <w:pBdr>
          <w:top w:val="single" w:sz="2" w:space="0" w:color="auto"/>
          <w:left w:val="single" w:sz="2" w:space="0" w:color="auto"/>
          <w:bottom w:val="single" w:sz="2" w:space="0" w:color="auto"/>
          <w:right w:val="single" w:sz="2" w:space="0" w:color="auto"/>
        </w:pBdr>
        <w:shd w:val="clear" w:color="auto" w:fill="FEFFFF"/>
        <w:spacing w:before="0" w:beforeAutospacing="0"/>
        <w:rPr>
          <w:rFonts w:ascii="Arial" w:hAnsi="Arial"/>
          <w:color w:val="373D40"/>
        </w:rPr>
      </w:pPr>
      <w:r>
        <w:rPr>
          <w:rFonts w:ascii="Arial" w:hAnsi="Arial"/>
          <w:color w:val="373D40"/>
        </w:rPr>
        <w:t>Are you interested in campus sustainability? The Planet Blue Ambassador program is the entry point to sustainability at the University of Michigan. Our goal is to empower you with the information and resources you need to live, work, learn, and play sustainably at U-M.</w:t>
      </w:r>
    </w:p>
    <w:p w14:paraId="357A1C45" w14:textId="559F5427" w:rsidR="00B129A5" w:rsidRDefault="00B129A5">
      <w:pPr>
        <w:rPr>
          <w:rFonts w:cstheme="minorHAnsi"/>
        </w:rPr>
      </w:pPr>
    </w:p>
    <w:p w14:paraId="5C6C2DFD" w14:textId="1BEEAC4D" w:rsidR="00B129A5" w:rsidRDefault="00B129A5">
      <w:pPr>
        <w:rPr>
          <w:rFonts w:cstheme="minorHAnsi"/>
        </w:rPr>
      </w:pPr>
      <w:r>
        <w:rPr>
          <w:rFonts w:cstheme="minorHAnsi"/>
        </w:rPr>
        <w:t xml:space="preserve">Here are some their goals in progress: </w:t>
      </w:r>
    </w:p>
    <w:p w14:paraId="15044670" w14:textId="77777777" w:rsidR="00B129A5" w:rsidRDefault="00B129A5" w:rsidP="00B129A5">
      <w:pPr>
        <w:pStyle w:val="Heading2"/>
        <w:pBdr>
          <w:top w:val="single" w:sz="2" w:space="0" w:color="auto"/>
          <w:left w:val="single" w:sz="2" w:space="0" w:color="auto"/>
          <w:bottom w:val="single" w:sz="2" w:space="0" w:color="auto"/>
          <w:right w:val="single" w:sz="2" w:space="0" w:color="auto"/>
        </w:pBdr>
      </w:pPr>
      <w:r>
        <w:t>Goal in Progress—Fuel Efficiency</w:t>
      </w:r>
    </w:p>
    <w:p w14:paraId="600EE19F" w14:textId="77777777" w:rsidR="00B129A5" w:rsidRDefault="00B129A5" w:rsidP="00B129A5">
      <w:pPr>
        <w:pStyle w:val="text-25rem"/>
        <w:pBdr>
          <w:top w:val="single" w:sz="2" w:space="0" w:color="auto"/>
          <w:left w:val="single" w:sz="2" w:space="0" w:color="auto"/>
          <w:bottom w:val="single" w:sz="2" w:space="0" w:color="auto"/>
          <w:right w:val="single" w:sz="2" w:space="0" w:color="auto"/>
        </w:pBdr>
        <w:rPr>
          <w:b/>
          <w:bCs/>
        </w:rPr>
      </w:pPr>
      <w:r>
        <w:rPr>
          <w:b/>
          <w:bCs/>
        </w:rPr>
        <w:t>0%</w:t>
      </w:r>
    </w:p>
    <w:p w14:paraId="35F26DAC" w14:textId="2E54C42A" w:rsidR="00B129A5" w:rsidRDefault="00B129A5" w:rsidP="00B129A5"/>
    <w:p w14:paraId="30664251" w14:textId="77777777" w:rsidR="00B129A5" w:rsidRDefault="00B129A5" w:rsidP="00B129A5">
      <w:pPr>
        <w:pStyle w:val="uppercase"/>
        <w:pBdr>
          <w:top w:val="single" w:sz="2" w:space="0" w:color="auto"/>
          <w:left w:val="single" w:sz="2" w:space="0" w:color="auto"/>
          <w:bottom w:val="single" w:sz="2" w:space="0" w:color="auto"/>
          <w:right w:val="single" w:sz="2" w:space="0" w:color="auto"/>
        </w:pBdr>
        <w:spacing w:before="0" w:beforeAutospacing="0" w:after="0" w:afterAutospacing="0"/>
        <w:rPr>
          <w:caps/>
        </w:rPr>
      </w:pPr>
      <w:r>
        <w:rPr>
          <w:caps/>
        </w:rPr>
        <w:t>REDUCTION IN VEHICLE CARBON OUTPUT (TARGET: 30% BY 2025)</w:t>
      </w:r>
    </w:p>
    <w:p w14:paraId="5E0AE74E" w14:textId="77777777" w:rsidR="00B129A5" w:rsidRDefault="00B129A5" w:rsidP="00B129A5">
      <w:pPr>
        <w:pStyle w:val="Heading2"/>
        <w:pBdr>
          <w:top w:val="single" w:sz="2" w:space="0" w:color="auto"/>
          <w:left w:val="single" w:sz="2" w:space="0" w:color="auto"/>
          <w:bottom w:val="single" w:sz="2" w:space="0" w:color="auto"/>
          <w:right w:val="single" w:sz="2" w:space="0" w:color="auto"/>
        </w:pBdr>
      </w:pPr>
      <w:r>
        <w:t>Goal in Progress—Waste Reduction</w:t>
      </w:r>
    </w:p>
    <w:p w14:paraId="635878EB" w14:textId="77777777" w:rsidR="00B129A5" w:rsidRDefault="00B129A5" w:rsidP="00B129A5">
      <w:pPr>
        <w:pStyle w:val="text-25rem"/>
        <w:pBdr>
          <w:top w:val="single" w:sz="2" w:space="0" w:color="auto"/>
          <w:left w:val="single" w:sz="2" w:space="0" w:color="auto"/>
          <w:bottom w:val="single" w:sz="2" w:space="0" w:color="auto"/>
          <w:right w:val="single" w:sz="2" w:space="0" w:color="auto"/>
        </w:pBdr>
        <w:rPr>
          <w:b/>
          <w:bCs/>
        </w:rPr>
      </w:pPr>
      <w:r>
        <w:rPr>
          <w:b/>
          <w:bCs/>
        </w:rPr>
        <w:t>13%</w:t>
      </w:r>
    </w:p>
    <w:p w14:paraId="33ED7FC5" w14:textId="77777777" w:rsidR="00B129A5" w:rsidRPr="00B129A5" w:rsidRDefault="00B129A5" w:rsidP="00B129A5">
      <w:pPr>
        <w:pStyle w:val="Heading2"/>
        <w:pBdr>
          <w:top w:val="single" w:sz="2" w:space="0" w:color="auto"/>
          <w:left w:val="single" w:sz="2" w:space="0" w:color="auto"/>
          <w:bottom w:val="single" w:sz="2" w:space="0" w:color="auto"/>
          <w:right w:val="single" w:sz="2" w:space="0" w:color="auto"/>
        </w:pBdr>
        <w:rPr>
          <w:rFonts w:ascii="Arial" w:hAnsi="Arial"/>
          <w:b/>
          <w:bCs/>
          <w:color w:val="373D40"/>
        </w:rPr>
      </w:pPr>
      <w:r w:rsidRPr="00B129A5">
        <w:rPr>
          <w:rFonts w:ascii="Arial" w:hAnsi="Arial"/>
          <w:b/>
          <w:bCs/>
          <w:color w:val="373D40"/>
        </w:rPr>
        <w:t>Goal in Progress—Community Engagement</w:t>
      </w:r>
    </w:p>
    <w:p w14:paraId="394B71C6" w14:textId="77777777" w:rsidR="00B129A5" w:rsidRDefault="00B129A5" w:rsidP="00B129A5">
      <w:pPr>
        <w:pStyle w:val="text-lg"/>
        <w:pBdr>
          <w:top w:val="single" w:sz="2" w:space="0" w:color="auto"/>
          <w:left w:val="single" w:sz="2" w:space="0" w:color="auto"/>
          <w:bottom w:val="single" w:sz="2" w:space="0" w:color="auto"/>
          <w:right w:val="single" w:sz="2" w:space="0" w:color="auto"/>
        </w:pBdr>
        <w:shd w:val="clear" w:color="auto" w:fill="FEFFFF"/>
        <w:spacing w:before="0" w:beforeAutospacing="0" w:after="0" w:afterAutospacing="0"/>
        <w:rPr>
          <w:rFonts w:ascii="Arial" w:hAnsi="Arial"/>
          <w:color w:val="373D40"/>
          <w:sz w:val="27"/>
          <w:szCs w:val="27"/>
        </w:rPr>
      </w:pPr>
      <w:r>
        <w:rPr>
          <w:rFonts w:ascii="Arial" w:hAnsi="Arial"/>
          <w:color w:val="373D40"/>
          <w:sz w:val="27"/>
          <w:szCs w:val="27"/>
        </w:rPr>
        <w:t xml:space="preserve">U-M is investing in programs to educate our community, track </w:t>
      </w:r>
      <w:proofErr w:type="spellStart"/>
      <w:r>
        <w:rPr>
          <w:rFonts w:ascii="Arial" w:hAnsi="Arial"/>
          <w:color w:val="373D40"/>
          <w:sz w:val="27"/>
          <w:szCs w:val="27"/>
        </w:rPr>
        <w:t>behavior</w:t>
      </w:r>
      <w:proofErr w:type="spellEnd"/>
      <w:r>
        <w:rPr>
          <w:rFonts w:ascii="Arial" w:hAnsi="Arial"/>
          <w:color w:val="373D40"/>
          <w:sz w:val="27"/>
          <w:szCs w:val="27"/>
        </w:rPr>
        <w:t xml:space="preserve"> and report progress over time toward a campus-wide ethic of sustainability.</w:t>
      </w:r>
    </w:p>
    <w:p w14:paraId="1E587E2A" w14:textId="77777777" w:rsidR="00B129A5" w:rsidRDefault="00B129A5" w:rsidP="00B129A5">
      <w:pPr>
        <w:rPr>
          <w:rFonts w:ascii="Times New Roman" w:hAnsi="Times New Roman"/>
        </w:rPr>
      </w:pPr>
    </w:p>
    <w:p w14:paraId="5423CA8D" w14:textId="04F64FF6" w:rsidR="00B129A5" w:rsidRDefault="00B129A5" w:rsidP="00B129A5"/>
    <w:p w14:paraId="35C6237F" w14:textId="1E6C0B26" w:rsidR="00B129A5" w:rsidRDefault="00B129A5">
      <w:pPr>
        <w:rPr>
          <w:rFonts w:cstheme="minorHAnsi"/>
        </w:rPr>
      </w:pPr>
      <w:r>
        <w:rPr>
          <w:rFonts w:cstheme="minorHAnsi"/>
        </w:rPr>
        <w:t xml:space="preserve">Personally, I think with your previous successful effort at </w:t>
      </w:r>
      <w:proofErr w:type="spellStart"/>
      <w:r>
        <w:rPr>
          <w:rFonts w:cstheme="minorHAnsi"/>
        </w:rPr>
        <w:t>Kurma</w:t>
      </w:r>
      <w:proofErr w:type="spellEnd"/>
      <w:r>
        <w:rPr>
          <w:rFonts w:cstheme="minorHAnsi"/>
        </w:rPr>
        <w:t xml:space="preserve"> </w:t>
      </w:r>
      <w:proofErr w:type="spellStart"/>
      <w:r>
        <w:rPr>
          <w:rFonts w:cstheme="minorHAnsi"/>
        </w:rPr>
        <w:t>Asih</w:t>
      </w:r>
      <w:proofErr w:type="spellEnd"/>
      <w:r>
        <w:rPr>
          <w:rFonts w:cstheme="minorHAnsi"/>
        </w:rPr>
        <w:t xml:space="preserve">, you’d be great at helping them accomplish their goal for community engagement. You can mention some of the actions that you’d like to do at </w:t>
      </w:r>
      <w:proofErr w:type="spellStart"/>
      <w:r>
        <w:rPr>
          <w:rFonts w:cstheme="minorHAnsi"/>
        </w:rPr>
        <w:t>UMich</w:t>
      </w:r>
      <w:proofErr w:type="spellEnd"/>
      <w:r>
        <w:rPr>
          <w:rFonts w:cstheme="minorHAnsi"/>
        </w:rPr>
        <w:t xml:space="preserve"> as an ambassador. </w:t>
      </w:r>
    </w:p>
    <w:p w14:paraId="31F466E7" w14:textId="081C8B4E" w:rsidR="00B129A5" w:rsidRDefault="00B129A5">
      <w:pPr>
        <w:rPr>
          <w:rFonts w:cstheme="minorHAnsi"/>
        </w:rPr>
      </w:pPr>
    </w:p>
    <w:p w14:paraId="4A18EB94" w14:textId="299A6C19" w:rsidR="00B129A5" w:rsidRDefault="00B129A5">
      <w:pPr>
        <w:rPr>
          <w:rFonts w:cstheme="minorHAnsi"/>
        </w:rPr>
      </w:pPr>
      <w:r>
        <w:rPr>
          <w:rFonts w:cstheme="minorHAnsi"/>
        </w:rPr>
        <w:t xml:space="preserve">Good luck! </w:t>
      </w:r>
    </w:p>
    <w:p w14:paraId="2431D4FF" w14:textId="0C329BB4" w:rsidR="00B129A5" w:rsidRDefault="00B129A5">
      <w:pPr>
        <w:rPr>
          <w:rFonts w:cstheme="minorHAnsi"/>
        </w:rPr>
      </w:pPr>
      <w:r>
        <w:rPr>
          <w:rFonts w:cstheme="minorHAnsi"/>
        </w:rPr>
        <w:t>Melinda</w:t>
      </w:r>
      <w:bookmarkStart w:id="13" w:name="_GoBack"/>
      <w:bookmarkEnd w:id="13"/>
    </w:p>
    <w:p w14:paraId="7D842FDF" w14:textId="77777777" w:rsidR="00B129A5" w:rsidRPr="0064214B" w:rsidRDefault="00B129A5">
      <w:pPr>
        <w:rPr>
          <w:rFonts w:cstheme="minorHAnsi"/>
        </w:rPr>
      </w:pPr>
    </w:p>
    <w:sectPr w:rsidR="00B129A5" w:rsidRPr="006421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3-21T14:54:00Z" w:initials="MOU">
    <w:p w14:paraId="4B429CDC" w14:textId="77777777" w:rsidR="0064214B" w:rsidRDefault="0064214B">
      <w:pPr>
        <w:pStyle w:val="CommentText"/>
      </w:pPr>
      <w:r>
        <w:rPr>
          <w:rStyle w:val="CommentReference"/>
        </w:rPr>
        <w:annotationRef/>
      </w:r>
      <w:r>
        <w:t xml:space="preserve">Rather than this, I think it’ll be logical to talk about why you feel the needs to protect marine life. </w:t>
      </w:r>
    </w:p>
    <w:p w14:paraId="7130894B" w14:textId="77777777" w:rsidR="0064214B" w:rsidRDefault="0064214B">
      <w:pPr>
        <w:pStyle w:val="CommentText"/>
      </w:pPr>
    </w:p>
    <w:p w14:paraId="5B8ED0DF" w14:textId="2B4D186C" w:rsidR="0064214B" w:rsidRDefault="0064214B">
      <w:pPr>
        <w:pStyle w:val="CommentText"/>
      </w:pPr>
      <w:r>
        <w:t xml:space="preserve">For instance, you can write how you want to protect the ocean as Bali is one of Indonesia’s most precious destination… or something along this line? </w:t>
      </w:r>
    </w:p>
  </w:comment>
  <w:comment w:id="12" w:author="Microsoft Office User" w:date="2023-03-21T15:03:00Z" w:initials="MOU">
    <w:p w14:paraId="30CB11DD" w14:textId="77777777" w:rsidR="0064214B" w:rsidRDefault="0064214B">
      <w:pPr>
        <w:pStyle w:val="CommentText"/>
      </w:pPr>
      <w:r>
        <w:rPr>
          <w:rStyle w:val="CommentReference"/>
        </w:rPr>
        <w:annotationRef/>
      </w:r>
      <w:r>
        <w:t xml:space="preserve">A good start, but I think you can show that you’ve done better research by pinpointing what particular initiatives you want to join. For instance, you’ve shown that you’re great at publicizing and marketing the </w:t>
      </w:r>
      <w:proofErr w:type="spellStart"/>
      <w:r>
        <w:t>Kurma</w:t>
      </w:r>
      <w:proofErr w:type="spellEnd"/>
      <w:r>
        <w:t xml:space="preserve"> </w:t>
      </w:r>
      <w:proofErr w:type="spellStart"/>
      <w:r>
        <w:t>Asih</w:t>
      </w:r>
      <w:proofErr w:type="spellEnd"/>
      <w:r>
        <w:t xml:space="preserve"> sea turtles. </w:t>
      </w:r>
    </w:p>
    <w:p w14:paraId="35B203E5" w14:textId="77777777" w:rsidR="0064214B" w:rsidRDefault="0064214B">
      <w:pPr>
        <w:pStyle w:val="CommentText"/>
      </w:pPr>
    </w:p>
    <w:p w14:paraId="4BE8CCBC" w14:textId="77777777" w:rsidR="0064214B" w:rsidRDefault="0064214B">
      <w:pPr>
        <w:pStyle w:val="CommentText"/>
      </w:pPr>
      <w:r>
        <w:t>Try to utilize your strengths and apply it to a similar role</w:t>
      </w:r>
      <w:r w:rsidR="00B129A5">
        <w:t xml:space="preserve"> to help </w:t>
      </w:r>
      <w:proofErr w:type="spellStart"/>
      <w:r w:rsidR="00B129A5">
        <w:t>UMich</w:t>
      </w:r>
      <w:proofErr w:type="spellEnd"/>
      <w:r w:rsidR="00B129A5">
        <w:t xml:space="preserve"> with their environmental events. </w:t>
      </w:r>
    </w:p>
    <w:p w14:paraId="30E9CD46" w14:textId="69ED33CA" w:rsidR="00B129A5" w:rsidRDefault="00B129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8ED0DF" w15:done="0"/>
  <w15:commentEx w15:paraId="30E9C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8ED0DF" w16cid:durableId="27C44394"/>
  <w16cid:commentId w16cid:paraId="30E9CD46" w16cid:durableId="27C445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09"/>
    <w:rsid w:val="00070C09"/>
    <w:rsid w:val="00185506"/>
    <w:rsid w:val="001C480B"/>
    <w:rsid w:val="0062459E"/>
    <w:rsid w:val="0064214B"/>
    <w:rsid w:val="00B129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1F32BE"/>
  <w15:chartTrackingRefBased/>
  <w15:docId w15:val="{B400FD79-EA58-6741-B5F4-581DF54C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9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C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C0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4214B"/>
    <w:rPr>
      <w:sz w:val="16"/>
      <w:szCs w:val="16"/>
    </w:rPr>
  </w:style>
  <w:style w:type="paragraph" w:styleId="CommentText">
    <w:name w:val="annotation text"/>
    <w:basedOn w:val="Normal"/>
    <w:link w:val="CommentTextChar"/>
    <w:uiPriority w:val="99"/>
    <w:semiHidden/>
    <w:unhideWhenUsed/>
    <w:rsid w:val="0064214B"/>
    <w:rPr>
      <w:sz w:val="20"/>
      <w:szCs w:val="20"/>
    </w:rPr>
  </w:style>
  <w:style w:type="character" w:customStyle="1" w:styleId="CommentTextChar">
    <w:name w:val="Comment Text Char"/>
    <w:basedOn w:val="DefaultParagraphFont"/>
    <w:link w:val="CommentText"/>
    <w:uiPriority w:val="99"/>
    <w:semiHidden/>
    <w:rsid w:val="0064214B"/>
    <w:rPr>
      <w:sz w:val="20"/>
      <w:szCs w:val="20"/>
    </w:rPr>
  </w:style>
  <w:style w:type="paragraph" w:styleId="CommentSubject">
    <w:name w:val="annotation subject"/>
    <w:basedOn w:val="CommentText"/>
    <w:next w:val="CommentText"/>
    <w:link w:val="CommentSubjectChar"/>
    <w:uiPriority w:val="99"/>
    <w:semiHidden/>
    <w:unhideWhenUsed/>
    <w:rsid w:val="0064214B"/>
    <w:rPr>
      <w:b/>
      <w:bCs/>
    </w:rPr>
  </w:style>
  <w:style w:type="character" w:customStyle="1" w:styleId="CommentSubjectChar">
    <w:name w:val="Comment Subject Char"/>
    <w:basedOn w:val="CommentTextChar"/>
    <w:link w:val="CommentSubject"/>
    <w:uiPriority w:val="99"/>
    <w:semiHidden/>
    <w:rsid w:val="0064214B"/>
    <w:rPr>
      <w:b/>
      <w:bCs/>
      <w:sz w:val="20"/>
      <w:szCs w:val="20"/>
    </w:rPr>
  </w:style>
  <w:style w:type="paragraph" w:styleId="BalloonText">
    <w:name w:val="Balloon Text"/>
    <w:basedOn w:val="Normal"/>
    <w:link w:val="BalloonTextChar"/>
    <w:uiPriority w:val="99"/>
    <w:semiHidden/>
    <w:unhideWhenUsed/>
    <w:rsid w:val="006421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14B"/>
    <w:rPr>
      <w:rFonts w:ascii="Times New Roman" w:hAnsi="Times New Roman" w:cs="Times New Roman"/>
      <w:sz w:val="18"/>
      <w:szCs w:val="18"/>
    </w:rPr>
  </w:style>
  <w:style w:type="character" w:styleId="Hyperlink">
    <w:name w:val="Hyperlink"/>
    <w:basedOn w:val="DefaultParagraphFont"/>
    <w:uiPriority w:val="99"/>
    <w:unhideWhenUsed/>
    <w:rsid w:val="00B129A5"/>
    <w:rPr>
      <w:color w:val="0563C1" w:themeColor="hyperlink"/>
      <w:u w:val="single"/>
    </w:rPr>
  </w:style>
  <w:style w:type="character" w:styleId="UnresolvedMention">
    <w:name w:val="Unresolved Mention"/>
    <w:basedOn w:val="DefaultParagraphFont"/>
    <w:uiPriority w:val="99"/>
    <w:semiHidden/>
    <w:unhideWhenUsed/>
    <w:rsid w:val="00B129A5"/>
    <w:rPr>
      <w:color w:val="605E5C"/>
      <w:shd w:val="clear" w:color="auto" w:fill="E1DFDD"/>
    </w:rPr>
  </w:style>
  <w:style w:type="character" w:customStyle="1" w:styleId="Heading1Char">
    <w:name w:val="Heading 1 Char"/>
    <w:basedOn w:val="DefaultParagraphFont"/>
    <w:link w:val="Heading1"/>
    <w:uiPriority w:val="9"/>
    <w:rsid w:val="00B12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29A5"/>
    <w:rPr>
      <w:rFonts w:asciiTheme="majorHAnsi" w:eastAsiaTheme="majorEastAsia" w:hAnsiTheme="majorHAnsi" w:cstheme="majorBidi"/>
      <w:color w:val="2F5496" w:themeColor="accent1" w:themeShade="BF"/>
      <w:sz w:val="26"/>
      <w:szCs w:val="26"/>
    </w:rPr>
  </w:style>
  <w:style w:type="paragraph" w:customStyle="1" w:styleId="text-25rem">
    <w:name w:val="text-[2.5rem]"/>
    <w:basedOn w:val="Normal"/>
    <w:rsid w:val="00B129A5"/>
    <w:pPr>
      <w:spacing w:before="100" w:beforeAutospacing="1" w:after="100" w:afterAutospacing="1"/>
    </w:pPr>
    <w:rPr>
      <w:rFonts w:ascii="Times New Roman" w:eastAsia="Times New Roman" w:hAnsi="Times New Roman" w:cs="Times New Roman"/>
      <w:lang w:val="en-SG" w:eastAsia="en-GB"/>
    </w:rPr>
  </w:style>
  <w:style w:type="paragraph" w:customStyle="1" w:styleId="uppercase">
    <w:name w:val="uppercase"/>
    <w:basedOn w:val="Normal"/>
    <w:rsid w:val="00B129A5"/>
    <w:pPr>
      <w:spacing w:before="100" w:beforeAutospacing="1" w:after="100" w:afterAutospacing="1"/>
    </w:pPr>
    <w:rPr>
      <w:rFonts w:ascii="Times New Roman" w:eastAsia="Times New Roman" w:hAnsi="Times New Roman" w:cs="Times New Roman"/>
      <w:lang w:val="en-SG" w:eastAsia="en-GB"/>
    </w:rPr>
  </w:style>
  <w:style w:type="paragraph" w:customStyle="1" w:styleId="text-lg">
    <w:name w:val="text-lg"/>
    <w:basedOn w:val="Normal"/>
    <w:rsid w:val="00B129A5"/>
    <w:pPr>
      <w:spacing w:before="100" w:beforeAutospacing="1" w:after="100" w:afterAutospacing="1"/>
    </w:pPr>
    <w:rPr>
      <w:rFonts w:ascii="Times New Roman" w:eastAsia="Times New Roman" w:hAnsi="Times New Roman" w:cs="Times New Roman"/>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8508">
      <w:bodyDiv w:val="1"/>
      <w:marLeft w:val="0"/>
      <w:marRight w:val="0"/>
      <w:marTop w:val="0"/>
      <w:marBottom w:val="0"/>
      <w:divBdr>
        <w:top w:val="none" w:sz="0" w:space="0" w:color="auto"/>
        <w:left w:val="none" w:sz="0" w:space="0" w:color="auto"/>
        <w:bottom w:val="none" w:sz="0" w:space="0" w:color="auto"/>
        <w:right w:val="none" w:sz="0" w:space="0" w:color="auto"/>
      </w:divBdr>
      <w:divsChild>
        <w:div w:id="1842621001">
          <w:marLeft w:val="0"/>
          <w:marRight w:val="0"/>
          <w:marTop w:val="0"/>
          <w:marBottom w:val="0"/>
          <w:divBdr>
            <w:top w:val="single" w:sz="2" w:space="0" w:color="auto"/>
            <w:left w:val="single" w:sz="2" w:space="0" w:color="auto"/>
            <w:bottom w:val="single" w:sz="24" w:space="0" w:color="auto"/>
            <w:right w:val="single" w:sz="2" w:space="0" w:color="auto"/>
          </w:divBdr>
        </w:div>
        <w:div w:id="1926765457">
          <w:marLeft w:val="0"/>
          <w:marRight w:val="0"/>
          <w:marTop w:val="0"/>
          <w:marBottom w:val="0"/>
          <w:divBdr>
            <w:top w:val="single" w:sz="2" w:space="0" w:color="auto"/>
            <w:left w:val="single" w:sz="2" w:space="0" w:color="auto"/>
            <w:bottom w:val="single" w:sz="2" w:space="0" w:color="auto"/>
            <w:right w:val="single" w:sz="2" w:space="0" w:color="auto"/>
          </w:divBdr>
          <w:divsChild>
            <w:div w:id="878862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157518">
      <w:bodyDiv w:val="1"/>
      <w:marLeft w:val="0"/>
      <w:marRight w:val="0"/>
      <w:marTop w:val="0"/>
      <w:marBottom w:val="0"/>
      <w:divBdr>
        <w:top w:val="none" w:sz="0" w:space="0" w:color="auto"/>
        <w:left w:val="none" w:sz="0" w:space="0" w:color="auto"/>
        <w:bottom w:val="none" w:sz="0" w:space="0" w:color="auto"/>
        <w:right w:val="none" w:sz="0" w:space="0" w:color="auto"/>
      </w:divBdr>
      <w:divsChild>
        <w:div w:id="455755447">
          <w:marLeft w:val="0"/>
          <w:marRight w:val="0"/>
          <w:marTop w:val="0"/>
          <w:marBottom w:val="0"/>
          <w:divBdr>
            <w:top w:val="single" w:sz="2" w:space="0" w:color="auto"/>
            <w:left w:val="single" w:sz="2" w:space="0" w:color="auto"/>
            <w:bottom w:val="single" w:sz="24" w:space="0" w:color="auto"/>
            <w:right w:val="single" w:sz="2" w:space="0" w:color="auto"/>
          </w:divBdr>
        </w:div>
        <w:div w:id="581455376">
          <w:marLeft w:val="0"/>
          <w:marRight w:val="0"/>
          <w:marTop w:val="0"/>
          <w:marBottom w:val="0"/>
          <w:divBdr>
            <w:top w:val="single" w:sz="2" w:space="0" w:color="auto"/>
            <w:left w:val="single" w:sz="2" w:space="0" w:color="auto"/>
            <w:bottom w:val="single" w:sz="2" w:space="0" w:color="auto"/>
            <w:right w:val="single" w:sz="2" w:space="0" w:color="auto"/>
          </w:divBdr>
          <w:divsChild>
            <w:div w:id="488669114">
              <w:marLeft w:val="0"/>
              <w:marRight w:val="0"/>
              <w:marTop w:val="0"/>
              <w:marBottom w:val="0"/>
              <w:divBdr>
                <w:top w:val="single" w:sz="2" w:space="0" w:color="auto"/>
                <w:left w:val="single" w:sz="2" w:space="0" w:color="auto"/>
                <w:bottom w:val="single" w:sz="2" w:space="0" w:color="auto"/>
                <w:right w:val="single" w:sz="2" w:space="0" w:color="auto"/>
              </w:divBdr>
              <w:divsChild>
                <w:div w:id="1852639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596631">
          <w:marLeft w:val="0"/>
          <w:marRight w:val="0"/>
          <w:marTop w:val="0"/>
          <w:marBottom w:val="0"/>
          <w:divBdr>
            <w:top w:val="single" w:sz="2" w:space="0" w:color="auto"/>
            <w:left w:val="single" w:sz="2" w:space="0" w:color="auto"/>
            <w:bottom w:val="single" w:sz="24" w:space="0" w:color="auto"/>
            <w:right w:val="single" w:sz="2" w:space="0" w:color="auto"/>
          </w:divBdr>
        </w:div>
        <w:div w:id="1573462614">
          <w:marLeft w:val="0"/>
          <w:marRight w:val="0"/>
          <w:marTop w:val="0"/>
          <w:marBottom w:val="0"/>
          <w:divBdr>
            <w:top w:val="single" w:sz="2" w:space="0" w:color="auto"/>
            <w:left w:val="single" w:sz="2" w:space="0" w:color="auto"/>
            <w:bottom w:val="single" w:sz="2" w:space="0" w:color="auto"/>
            <w:right w:val="single" w:sz="2" w:space="0" w:color="auto"/>
          </w:divBdr>
          <w:divsChild>
            <w:div w:id="943656173">
              <w:marLeft w:val="0"/>
              <w:marRight w:val="0"/>
              <w:marTop w:val="0"/>
              <w:marBottom w:val="0"/>
              <w:divBdr>
                <w:top w:val="single" w:sz="2" w:space="0" w:color="auto"/>
                <w:left w:val="single" w:sz="2" w:space="0" w:color="auto"/>
                <w:bottom w:val="single" w:sz="2" w:space="0" w:color="auto"/>
                <w:right w:val="single" w:sz="2" w:space="0" w:color="auto"/>
              </w:divBdr>
              <w:divsChild>
                <w:div w:id="1385837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200089">
      <w:bodyDiv w:val="1"/>
      <w:marLeft w:val="0"/>
      <w:marRight w:val="0"/>
      <w:marTop w:val="0"/>
      <w:marBottom w:val="0"/>
      <w:divBdr>
        <w:top w:val="none" w:sz="0" w:space="0" w:color="auto"/>
        <w:left w:val="none" w:sz="0" w:space="0" w:color="auto"/>
        <w:bottom w:val="none" w:sz="0" w:space="0" w:color="auto"/>
        <w:right w:val="none" w:sz="0" w:space="0" w:color="auto"/>
      </w:divBdr>
    </w:div>
    <w:div w:id="2009818660">
      <w:bodyDiv w:val="1"/>
      <w:marLeft w:val="0"/>
      <w:marRight w:val="0"/>
      <w:marTop w:val="0"/>
      <w:marBottom w:val="0"/>
      <w:divBdr>
        <w:top w:val="none" w:sz="0" w:space="0" w:color="auto"/>
        <w:left w:val="none" w:sz="0" w:space="0" w:color="auto"/>
        <w:bottom w:val="none" w:sz="0" w:space="0" w:color="auto"/>
        <w:right w:val="none" w:sz="0" w:space="0" w:color="auto"/>
      </w:divBdr>
      <w:divsChild>
        <w:div w:id="12129654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anetblue.umich.edu/campus/get-involved/pb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2023-03-16T13:42:00Z</dcterms:created>
  <dcterms:modified xsi:type="dcterms:W3CDTF">2023-03-21T08:10:00Z</dcterms:modified>
</cp:coreProperties>
</file>