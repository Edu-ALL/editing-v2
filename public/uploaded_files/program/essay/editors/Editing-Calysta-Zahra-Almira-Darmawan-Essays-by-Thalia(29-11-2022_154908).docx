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8C30" w14:textId="77777777" w:rsidR="00C63C9F" w:rsidRPr="00C63C9F" w:rsidRDefault="00C63C9F" w:rsidP="00C63C9F">
      <w:pPr>
        <w:spacing w:before="400" w:after="120"/>
        <w:outlineLvl w:val="0"/>
        <w:rPr>
          <w:rFonts w:ascii="Times New Roman" w:eastAsia="Times New Roman" w:hAnsi="Times New Roman" w:cs="Times New Roman"/>
          <w:b/>
          <w:bCs/>
          <w:kern w:val="36"/>
          <w:sz w:val="48"/>
          <w:szCs w:val="48"/>
        </w:rPr>
      </w:pPr>
      <w:r w:rsidRPr="00C63C9F">
        <w:rPr>
          <w:rFonts w:ascii="Arial" w:eastAsia="Times New Roman" w:hAnsi="Arial" w:cs="Arial"/>
          <w:b/>
          <w:bCs/>
          <w:color w:val="000000"/>
          <w:kern w:val="36"/>
          <w:u w:val="single"/>
        </w:rPr>
        <w:t xml:space="preserve">Prompt #6 - </w:t>
      </w:r>
      <w:r w:rsidRPr="00C63C9F">
        <w:rPr>
          <w:rFonts w:ascii="Arial" w:eastAsia="Times New Roman" w:hAnsi="Arial" w:cs="Arial"/>
          <w:b/>
          <w:bCs/>
          <w:i/>
          <w:iCs/>
          <w:color w:val="000000"/>
          <w:kern w:val="36"/>
          <w:u w:val="single"/>
        </w:rPr>
        <w:t xml:space="preserve">Think about an academic subject that inspires you. Describe how you have furthered this interest inside and/or outside of the classroom. (350 words) </w:t>
      </w:r>
      <w:r w:rsidRPr="00C63C9F">
        <w:rPr>
          <w:rFonts w:ascii="Arial" w:eastAsia="Times New Roman" w:hAnsi="Arial" w:cs="Arial"/>
          <w:b/>
          <w:bCs/>
          <w:color w:val="000000"/>
          <w:kern w:val="36"/>
          <w:u w:val="single"/>
        </w:rPr>
        <w:t>√</w:t>
      </w:r>
    </w:p>
    <w:p w14:paraId="3F7FDF1C" w14:textId="77777777" w:rsidR="00C63C9F" w:rsidRPr="00C63C9F" w:rsidRDefault="00C63C9F" w:rsidP="00C63C9F">
      <w:pPr>
        <w:rPr>
          <w:rFonts w:ascii="Times New Roman" w:eastAsia="Times New Roman" w:hAnsi="Times New Roman" w:cs="Times New Roman"/>
        </w:rPr>
      </w:pPr>
    </w:p>
    <w:p w14:paraId="279F0E90" w14:textId="5FED426C"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w:t>
      </w:r>
      <w:proofErr w:type="spellStart"/>
      <w:r w:rsidRPr="00C63C9F">
        <w:rPr>
          <w:rFonts w:ascii="Arial" w:eastAsia="Times New Roman" w:hAnsi="Arial" w:cs="Arial"/>
          <w:color w:val="000000"/>
          <w:sz w:val="22"/>
          <w:szCs w:val="22"/>
        </w:rPr>
        <w:t>Dek</w:t>
      </w:r>
      <w:proofErr w:type="spellEnd"/>
      <w:r w:rsidRPr="00C63C9F">
        <w:rPr>
          <w:rFonts w:ascii="Arial" w:eastAsia="Times New Roman" w:hAnsi="Arial" w:cs="Arial"/>
          <w:color w:val="000000"/>
          <w:sz w:val="22"/>
          <w:szCs w:val="22"/>
        </w:rPr>
        <w:t xml:space="preserve">?” (short for </w:t>
      </w:r>
      <w:proofErr w:type="spellStart"/>
      <w:r w:rsidRPr="00C63C9F">
        <w:rPr>
          <w:rFonts w:ascii="Arial" w:eastAsia="Times New Roman" w:hAnsi="Arial" w:cs="Arial"/>
          <w:i/>
          <w:iCs/>
          <w:color w:val="000000"/>
          <w:sz w:val="22"/>
          <w:szCs w:val="22"/>
        </w:rPr>
        <w:t>adek</w:t>
      </w:r>
      <w:proofErr w:type="spellEnd"/>
      <w:r w:rsidRPr="00C63C9F">
        <w:rPr>
          <w:rFonts w:ascii="Arial" w:eastAsia="Times New Roman" w:hAnsi="Arial" w:cs="Arial"/>
          <w:color w:val="000000"/>
          <w:sz w:val="22"/>
          <w:szCs w:val="22"/>
        </w:rPr>
        <w:t xml:space="preserve"> in Indonesian</w:t>
      </w:r>
      <w:ins w:id="0" w:author="Thalia Priscilla" w:date="2022-11-29T11:36:00Z">
        <w:r w:rsidR="00EE498F">
          <w:rPr>
            <w:rFonts w:ascii="Arial" w:eastAsia="Times New Roman" w:hAnsi="Arial" w:cs="Arial"/>
            <w:color w:val="000000"/>
            <w:sz w:val="22"/>
            <w:szCs w:val="22"/>
          </w:rPr>
          <w:t>,</w:t>
        </w:r>
      </w:ins>
      <w:r w:rsidRPr="00C63C9F">
        <w:rPr>
          <w:rFonts w:ascii="Arial" w:eastAsia="Times New Roman" w:hAnsi="Arial" w:cs="Arial"/>
          <w:color w:val="000000"/>
          <w:sz w:val="22"/>
          <w:szCs w:val="22"/>
        </w:rPr>
        <w:t xml:space="preserve"> meaning little sibling), my mother taps me on the shoulder. She wondered what I had been doing at 6 am on a Saturday morning. Me, a sleepless 8-year-old, drawing a uniquely drawn skeletal system, personalized with a touch of </w:t>
      </w:r>
      <w:proofErr w:type="spellStart"/>
      <w:r w:rsidRPr="00C63C9F">
        <w:rPr>
          <w:rFonts w:ascii="Arial" w:eastAsia="Times New Roman" w:hAnsi="Arial" w:cs="Arial"/>
          <w:color w:val="000000"/>
          <w:sz w:val="22"/>
          <w:szCs w:val="22"/>
        </w:rPr>
        <w:t>color</w:t>
      </w:r>
      <w:proofErr w:type="spellEnd"/>
      <w:r w:rsidRPr="00C63C9F">
        <w:rPr>
          <w:rFonts w:ascii="Arial" w:eastAsia="Times New Roman" w:hAnsi="Arial" w:cs="Arial"/>
          <w:color w:val="000000"/>
          <w:sz w:val="22"/>
          <w:szCs w:val="22"/>
        </w:rPr>
        <w:t xml:space="preserve">. I made small lines across its sections: from the metacarpals, the radius, the ulna, and the metatarsals. I repeated those names as I gave labels on my diagram, attempting to memorize even the tiniest of bones. </w:t>
      </w:r>
      <w:commentRangeStart w:id="1"/>
      <w:r w:rsidRPr="00C63C9F">
        <w:rPr>
          <w:rFonts w:ascii="Arial" w:eastAsia="Times New Roman" w:hAnsi="Arial" w:cs="Arial"/>
          <w:color w:val="000000"/>
          <w:sz w:val="22"/>
          <w:szCs w:val="22"/>
        </w:rPr>
        <w:t>This marked the beginning of my pursuit in biological sciences. </w:t>
      </w:r>
      <w:commentRangeEnd w:id="1"/>
      <w:r w:rsidR="006B1B30">
        <w:rPr>
          <w:rStyle w:val="CommentReference"/>
        </w:rPr>
        <w:commentReference w:id="1"/>
      </w:r>
    </w:p>
    <w:p w14:paraId="1BFE788A"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 xml:space="preserve">As time passed, my fascination grew and so did the desire to extend the application of my knowledge apart from concept memorization. Thus, I volunteered at a medical research facility in the remote island of Kei </w:t>
      </w:r>
      <w:proofErr w:type="spellStart"/>
      <w:r w:rsidRPr="00C63C9F">
        <w:rPr>
          <w:rFonts w:ascii="Arial" w:eastAsia="Times New Roman" w:hAnsi="Arial" w:cs="Arial"/>
          <w:color w:val="000000"/>
          <w:sz w:val="22"/>
          <w:szCs w:val="22"/>
        </w:rPr>
        <w:t>Besar</w:t>
      </w:r>
      <w:proofErr w:type="spellEnd"/>
      <w:r w:rsidRPr="00C63C9F">
        <w:rPr>
          <w:rFonts w:ascii="Arial" w:eastAsia="Times New Roman" w:hAnsi="Arial" w:cs="Arial"/>
          <w:color w:val="000000"/>
          <w:sz w:val="22"/>
          <w:szCs w:val="22"/>
        </w:rPr>
        <w:t>, Maluku, Indonesia where I earned the opportunity to apprentice with resident doctors, nutritionists, and nurses. From ultrasounds to drawing blood, I was trained to conduct basic check-up procedures. Nonetheless, it was most exciting to meet the patients themselves, traveling from far villages to visit the clinic. </w:t>
      </w:r>
    </w:p>
    <w:p w14:paraId="0C6311E4"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 xml:space="preserve">I met one mother in particular, whose stunted 9-month-old son weighed as much as he did when he was just 3 months old. Following my studies in the molecular biology unit, I advised the mother to balance the child’s reliance on carbohydrates (rice with vegetables alone) by increasing the intake of protein—a macronutrient that provides cell structure and support, thus crucial in one’s growth. Socioeconomic factors meant meat and poultry were unattainable on an everyday basis. Nevertheless, she would soon feed him eggs and </w:t>
      </w:r>
      <w:proofErr w:type="spellStart"/>
      <w:r w:rsidRPr="00C63C9F">
        <w:rPr>
          <w:rFonts w:ascii="Arial" w:eastAsia="Times New Roman" w:hAnsi="Arial" w:cs="Arial"/>
          <w:i/>
          <w:iCs/>
          <w:color w:val="000000"/>
          <w:sz w:val="22"/>
          <w:szCs w:val="22"/>
        </w:rPr>
        <w:t>tempe</w:t>
      </w:r>
      <w:proofErr w:type="spellEnd"/>
      <w:r w:rsidRPr="00C63C9F">
        <w:rPr>
          <w:rFonts w:ascii="Arial" w:eastAsia="Times New Roman" w:hAnsi="Arial" w:cs="Arial"/>
          <w:color w:val="000000"/>
          <w:sz w:val="22"/>
          <w:szCs w:val="22"/>
        </w:rPr>
        <w:t xml:space="preserve"> (fermented soybeans) instead, both accessible, yet protein-rich products. </w:t>
      </w:r>
    </w:p>
    <w:p w14:paraId="4FB1FD71" w14:textId="77777777" w:rsidR="00C63C9F" w:rsidRPr="00C63C9F" w:rsidRDefault="00C63C9F" w:rsidP="00C63C9F">
      <w:pPr>
        <w:ind w:firstLine="720"/>
        <w:jc w:val="both"/>
        <w:rPr>
          <w:rFonts w:ascii="Times New Roman" w:eastAsia="Times New Roman" w:hAnsi="Times New Roman" w:cs="Times New Roman"/>
        </w:rPr>
      </w:pPr>
      <w:commentRangeStart w:id="2"/>
      <w:r w:rsidRPr="00C63C9F">
        <w:rPr>
          <w:rFonts w:ascii="Arial" w:eastAsia="Times New Roman" w:hAnsi="Arial" w:cs="Arial"/>
          <w:color w:val="000000"/>
          <w:sz w:val="22"/>
          <w:szCs w:val="22"/>
        </w:rPr>
        <w:t>To say the least, the experience had deepened my social conscience. It introduced me to the challenge of tackling medicine in conditions which hinder the maintenance of nutrition and health, namely geographic isolation and lack of necessary tools. </w:t>
      </w:r>
    </w:p>
    <w:p w14:paraId="7A54B8EE"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I believe pursuing biology is a step closer to enhancing the accessibility of healthcare for local underdeveloped areas in Indonesia. I especially aim to provide better education for the nourishment of mothers and their children, similar to my interaction in Kei.</w:t>
      </w:r>
      <w:commentRangeEnd w:id="2"/>
      <w:r w:rsidR="006B6D13">
        <w:rPr>
          <w:rStyle w:val="CommentReference"/>
        </w:rPr>
        <w:commentReference w:id="2"/>
      </w:r>
    </w:p>
    <w:p w14:paraId="1F477D58" w14:textId="04A19447" w:rsidR="00C63C9F" w:rsidDel="006B1B30" w:rsidRDefault="00C63C9F" w:rsidP="00C63C9F">
      <w:pPr>
        <w:rPr>
          <w:del w:id="3" w:author="Thalia Priscilla" w:date="2022-11-29T15:43:00Z"/>
          <w:rFonts w:ascii="Times New Roman" w:eastAsia="Times New Roman" w:hAnsi="Times New Roman" w:cs="Times New Roman"/>
        </w:rPr>
      </w:pPr>
    </w:p>
    <w:p w14:paraId="45C2107B" w14:textId="2F2B4741" w:rsidR="006B1B30" w:rsidRDefault="006C5AC1" w:rsidP="00C63C9F">
      <w:pPr>
        <w:rPr>
          <w:ins w:id="4" w:author="Thalia Priscilla" w:date="2022-11-29T15:44:00Z"/>
          <w:rFonts w:ascii="Times New Roman" w:eastAsia="Times New Roman" w:hAnsi="Times New Roman" w:cs="Times New Roman"/>
        </w:rPr>
      </w:pPr>
      <w:ins w:id="5" w:author="Thalia Priscilla" w:date="2022-11-29T15:44:00Z">
        <w:r>
          <w:rPr>
            <w:rFonts w:ascii="Times New Roman" w:eastAsia="Times New Roman" w:hAnsi="Times New Roman" w:cs="Times New Roman"/>
          </w:rPr>
          <w:t xml:space="preserve">Hi </w:t>
        </w:r>
        <w:proofErr w:type="spellStart"/>
        <w:r>
          <w:rPr>
            <w:rFonts w:ascii="Times New Roman" w:eastAsia="Times New Roman" w:hAnsi="Times New Roman" w:cs="Times New Roman"/>
          </w:rPr>
          <w:t>Calysta</w:t>
        </w:r>
        <w:proofErr w:type="spellEnd"/>
        <w:r>
          <w:rPr>
            <w:rFonts w:ascii="Times New Roman" w:eastAsia="Times New Roman" w:hAnsi="Times New Roman" w:cs="Times New Roman"/>
          </w:rPr>
          <w:t>:</w:t>
        </w:r>
      </w:ins>
    </w:p>
    <w:p w14:paraId="2A594276" w14:textId="03819EC3" w:rsidR="006C5AC1" w:rsidRDefault="006C5AC1" w:rsidP="00C63C9F">
      <w:pPr>
        <w:rPr>
          <w:ins w:id="6" w:author="Thalia Priscilla" w:date="2022-11-29T15:44:00Z"/>
          <w:rFonts w:ascii="Times New Roman" w:eastAsia="Times New Roman" w:hAnsi="Times New Roman" w:cs="Times New Roman"/>
        </w:rPr>
      </w:pPr>
    </w:p>
    <w:p w14:paraId="1EB443B5" w14:textId="7686A491" w:rsidR="006C5AC1" w:rsidRDefault="006C5AC1" w:rsidP="00C63C9F">
      <w:pPr>
        <w:rPr>
          <w:ins w:id="7" w:author="Thalia Priscilla" w:date="2022-11-29T15:45:00Z"/>
          <w:rFonts w:ascii="Times New Roman" w:eastAsia="Times New Roman" w:hAnsi="Times New Roman" w:cs="Times New Roman"/>
        </w:rPr>
      </w:pPr>
      <w:ins w:id="8" w:author="Thalia Priscilla" w:date="2022-11-29T15:44:00Z">
        <w:r>
          <w:rPr>
            <w:rFonts w:ascii="Times New Roman" w:eastAsia="Times New Roman" w:hAnsi="Times New Roman" w:cs="Times New Roman"/>
          </w:rPr>
          <w:t xml:space="preserve">I think your story is </w:t>
        </w:r>
      </w:ins>
      <w:ins w:id="9" w:author="Thalia Priscilla" w:date="2022-11-29T15:45:00Z">
        <w:r>
          <w:rPr>
            <w:rFonts w:ascii="Times New Roman" w:eastAsia="Times New Roman" w:hAnsi="Times New Roman" w:cs="Times New Roman"/>
          </w:rPr>
          <w:t>captivating! Structurally, there’s no need for major changes.</w:t>
        </w:r>
      </w:ins>
    </w:p>
    <w:p w14:paraId="72C33B2F" w14:textId="2E6921E4" w:rsidR="006C5AC1" w:rsidRDefault="006C5AC1" w:rsidP="00C63C9F">
      <w:pPr>
        <w:rPr>
          <w:ins w:id="10" w:author="Thalia Priscilla" w:date="2022-11-29T15:45:00Z"/>
          <w:rFonts w:ascii="Times New Roman" w:eastAsia="Times New Roman" w:hAnsi="Times New Roman" w:cs="Times New Roman"/>
        </w:rPr>
      </w:pPr>
    </w:p>
    <w:p w14:paraId="6E8A9FD0" w14:textId="1C97018C" w:rsidR="00A759B2" w:rsidRDefault="006C5AC1">
      <w:pPr>
        <w:rPr>
          <w:ins w:id="11" w:author="Thalia Priscilla" w:date="2022-11-29T15:48:00Z"/>
          <w:rFonts w:ascii="Times New Roman" w:eastAsia="Times New Roman" w:hAnsi="Times New Roman" w:cs="Times New Roman"/>
        </w:rPr>
      </w:pPr>
      <w:ins w:id="12" w:author="Thalia Priscilla" w:date="2022-11-29T15:45:00Z">
        <w:r>
          <w:rPr>
            <w:rFonts w:ascii="Times New Roman" w:eastAsia="Times New Roman" w:hAnsi="Times New Roman" w:cs="Times New Roman"/>
          </w:rPr>
          <w:t>As a reader I would want to see a deeper</w:t>
        </w:r>
      </w:ins>
      <w:ins w:id="13" w:author="Thalia Priscilla" w:date="2022-11-29T15:46:00Z">
        <w:r>
          <w:rPr>
            <w:rFonts w:ascii="Times New Roman" w:eastAsia="Times New Roman" w:hAnsi="Times New Roman" w:cs="Times New Roman"/>
          </w:rPr>
          <w:t xml:space="preserve"> connection between your initial interest in science and how you ended up becoming ‘socially conscious’ about healthcare issues. Your initial story is</w:t>
        </w:r>
      </w:ins>
      <w:ins w:id="14" w:author="Thalia Priscilla" w:date="2022-11-29T15:47:00Z">
        <w:r>
          <w:rPr>
            <w:rFonts w:ascii="Times New Roman" w:eastAsia="Times New Roman" w:hAnsi="Times New Roman" w:cs="Times New Roman"/>
          </w:rPr>
          <w:t xml:space="preserve"> well-written, but I would like to know what it was that made you interested in the skeletal systems or science in general.</w:t>
        </w:r>
        <w:r w:rsidR="007E0821">
          <w:rPr>
            <w:rFonts w:ascii="Times New Roman" w:eastAsia="Times New Roman" w:hAnsi="Times New Roman" w:cs="Times New Roman"/>
          </w:rPr>
          <w:t xml:space="preserve"> In the end, go back to that interest </w:t>
        </w:r>
      </w:ins>
      <w:ins w:id="15" w:author="Thalia Priscilla" w:date="2022-11-29T15:48:00Z">
        <w:r w:rsidR="007E0821">
          <w:rPr>
            <w:rFonts w:ascii="Times New Roman" w:eastAsia="Times New Roman" w:hAnsi="Times New Roman" w:cs="Times New Roman"/>
          </w:rPr>
          <w:t>to weave your story and let it flow.</w:t>
        </w:r>
      </w:ins>
    </w:p>
    <w:p w14:paraId="68231992" w14:textId="1A1B22BD" w:rsidR="009A6D83" w:rsidRDefault="009A6D83">
      <w:pPr>
        <w:rPr>
          <w:ins w:id="16" w:author="Thalia Priscilla" w:date="2022-11-29T15:48:00Z"/>
          <w:rFonts w:ascii="Times New Roman" w:eastAsia="Times New Roman" w:hAnsi="Times New Roman" w:cs="Times New Roman"/>
        </w:rPr>
      </w:pPr>
    </w:p>
    <w:p w14:paraId="1E106CA7" w14:textId="0EC968C3" w:rsidR="009A6D83" w:rsidRDefault="009A6D83">
      <w:ins w:id="17" w:author="Thalia Priscilla" w:date="2022-11-29T15:48:00Z">
        <w:r>
          <w:rPr>
            <w:rFonts w:ascii="Times New Roman" w:eastAsia="Times New Roman" w:hAnsi="Times New Roman" w:cs="Times New Roman"/>
          </w:rPr>
          <w:t>All the best!</w:t>
        </w:r>
      </w:ins>
    </w:p>
    <w:sectPr w:rsidR="009A6D8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1-29T15:43:00Z" w:initials="TP">
    <w:p w14:paraId="652A0F53" w14:textId="08C7A3B3" w:rsidR="006B1B30" w:rsidRDefault="006B1B30">
      <w:pPr>
        <w:pStyle w:val="CommentText"/>
      </w:pPr>
      <w:r>
        <w:rPr>
          <w:rStyle w:val="CommentReference"/>
        </w:rPr>
        <w:annotationRef/>
      </w:r>
      <w:r>
        <w:rPr>
          <w:rStyle w:val="CommentReference"/>
        </w:rPr>
        <w:annotationRef/>
      </w:r>
      <w:r>
        <w:t>Can you show what was it that fascinated you about skeletal systems or science in the beginning? (something that prompted you to be engrossed in this activity). Perhaps it was a curiosity about the human body, or something else.</w:t>
      </w:r>
    </w:p>
  </w:comment>
  <w:comment w:id="2" w:author="Thalia Priscilla" w:date="2022-11-29T15:38:00Z" w:initials="TP">
    <w:p w14:paraId="052EC77D" w14:textId="55276863" w:rsidR="006B6D13" w:rsidRDefault="006B6D13">
      <w:pPr>
        <w:pStyle w:val="CommentText"/>
      </w:pPr>
      <w:r>
        <w:rPr>
          <w:rStyle w:val="CommentReference"/>
        </w:rPr>
        <w:annotationRef/>
      </w:r>
      <w:r>
        <w:rPr>
          <w:rStyle w:val="CommentReference"/>
        </w:rPr>
        <w:annotationRef/>
      </w:r>
      <w:r>
        <w:t>It would be great if you can refer back to your initial childhood interest</w:t>
      </w:r>
      <w:r>
        <w:t xml:space="preserve"> somewhere in these concluding paragraphs. For example, you can show the contrast on how you went from drawing skeletal systems to ‘deepening your social conscience’.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A0F53" w15:done="0"/>
  <w15:commentEx w15:paraId="052EC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A717" w16cex:dateUtc="2022-11-29T08:43:00Z"/>
  <w16cex:commentExtensible w16cex:durableId="2730A60F" w16cex:dateUtc="2022-11-29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A0F53" w16cid:durableId="2730A717"/>
  <w16cid:commentId w16cid:paraId="052EC77D" w16cid:durableId="2730A6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F"/>
    <w:rsid w:val="00185506"/>
    <w:rsid w:val="003D15DC"/>
    <w:rsid w:val="0062459E"/>
    <w:rsid w:val="006B1B30"/>
    <w:rsid w:val="006B6D13"/>
    <w:rsid w:val="006C5AC1"/>
    <w:rsid w:val="007E0821"/>
    <w:rsid w:val="007F1717"/>
    <w:rsid w:val="009A6D83"/>
    <w:rsid w:val="00A759B2"/>
    <w:rsid w:val="00C63C9F"/>
    <w:rsid w:val="00EE49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AC6530D"/>
  <w15:chartTrackingRefBased/>
  <w15:docId w15:val="{46E39B62-EDDC-DD4A-939D-98431D31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C9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C9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E498F"/>
  </w:style>
  <w:style w:type="character" w:styleId="CommentReference">
    <w:name w:val="annotation reference"/>
    <w:basedOn w:val="DefaultParagraphFont"/>
    <w:uiPriority w:val="99"/>
    <w:semiHidden/>
    <w:unhideWhenUsed/>
    <w:rsid w:val="006B6D13"/>
    <w:rPr>
      <w:sz w:val="16"/>
      <w:szCs w:val="16"/>
    </w:rPr>
  </w:style>
  <w:style w:type="paragraph" w:styleId="CommentText">
    <w:name w:val="annotation text"/>
    <w:basedOn w:val="Normal"/>
    <w:link w:val="CommentTextChar"/>
    <w:uiPriority w:val="99"/>
    <w:semiHidden/>
    <w:unhideWhenUsed/>
    <w:rsid w:val="006B6D13"/>
    <w:rPr>
      <w:sz w:val="20"/>
      <w:szCs w:val="20"/>
    </w:rPr>
  </w:style>
  <w:style w:type="character" w:customStyle="1" w:styleId="CommentTextChar">
    <w:name w:val="Comment Text Char"/>
    <w:basedOn w:val="DefaultParagraphFont"/>
    <w:link w:val="CommentText"/>
    <w:uiPriority w:val="99"/>
    <w:semiHidden/>
    <w:rsid w:val="006B6D13"/>
    <w:rPr>
      <w:sz w:val="20"/>
      <w:szCs w:val="20"/>
    </w:rPr>
  </w:style>
  <w:style w:type="paragraph" w:styleId="CommentSubject">
    <w:name w:val="annotation subject"/>
    <w:basedOn w:val="CommentText"/>
    <w:next w:val="CommentText"/>
    <w:link w:val="CommentSubjectChar"/>
    <w:uiPriority w:val="99"/>
    <w:semiHidden/>
    <w:unhideWhenUsed/>
    <w:rsid w:val="006B6D13"/>
    <w:rPr>
      <w:b/>
      <w:bCs/>
    </w:rPr>
  </w:style>
  <w:style w:type="character" w:customStyle="1" w:styleId="CommentSubjectChar">
    <w:name w:val="Comment Subject Char"/>
    <w:basedOn w:val="CommentTextChar"/>
    <w:link w:val="CommentSubject"/>
    <w:uiPriority w:val="99"/>
    <w:semiHidden/>
    <w:rsid w:val="006B6D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9</cp:revision>
  <dcterms:created xsi:type="dcterms:W3CDTF">2022-11-27T14:18:00Z</dcterms:created>
  <dcterms:modified xsi:type="dcterms:W3CDTF">2022-11-29T08:48:00Z</dcterms:modified>
</cp:coreProperties>
</file>