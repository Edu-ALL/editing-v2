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46F7" w14:textId="4212F7BA" w:rsidR="000C33DF" w:rsidRDefault="008410FA" w:rsidP="000C33DF">
      <w:pPr>
        <w:spacing w:line="276" w:lineRule="auto"/>
        <w:rPr>
          <w:b/>
          <w:bCs/>
          <w:color w:val="000000"/>
        </w:rPr>
      </w:pPr>
      <w:r>
        <w:rPr>
          <w:b/>
          <w:bCs/>
          <w:color w:val="000000"/>
        </w:rPr>
        <w:t>What do you think is/where have you seen the best use of sports statistics in the past year?</w:t>
      </w:r>
    </w:p>
    <w:p w14:paraId="6CB66D24" w14:textId="77777777" w:rsidR="008410FA" w:rsidRPr="000C33DF" w:rsidRDefault="008410FA" w:rsidP="000C33DF">
      <w:pPr>
        <w:spacing w:line="276" w:lineRule="auto"/>
        <w:rPr>
          <w:rFonts w:ascii="Times New Roman" w:eastAsia="Times New Roman" w:hAnsi="Times New Roman" w:cs="Times New Roman"/>
        </w:rPr>
      </w:pPr>
    </w:p>
    <w:p w14:paraId="1EC077CB" w14:textId="078DBE17" w:rsidR="00954F64" w:rsidRPr="00954F64" w:rsidRDefault="00954F64" w:rsidP="00954F64">
      <w:pPr>
        <w:ind w:firstLine="720"/>
        <w:jc w:val="both"/>
        <w:rPr>
          <w:rFonts w:ascii="Times New Roman" w:eastAsia="Times New Roman" w:hAnsi="Times New Roman" w:cs="Times New Roman"/>
        </w:rPr>
      </w:pPr>
      <w:del w:id="0" w:author="Microsoft Office User" w:date="2022-12-22T17:50:00Z">
        <w:r w:rsidRPr="00954F64" w:rsidDel="00FD0791">
          <w:rPr>
            <w:rFonts w:ascii="Times New Roman" w:eastAsia="Times New Roman" w:hAnsi="Times New Roman" w:cs="Times New Roman"/>
            <w:color w:val="000000"/>
          </w:rPr>
          <w:delText xml:space="preserve">In the very world we live in, </w:delText>
        </w:r>
      </w:del>
      <w:ins w:id="1" w:author="Microsoft Office User" w:date="2022-12-22T17:50:00Z">
        <w:r w:rsidR="00FD0791">
          <w:rPr>
            <w:rFonts w:ascii="Times New Roman" w:eastAsia="Times New Roman" w:hAnsi="Times New Roman" w:cs="Times New Roman"/>
            <w:color w:val="000000"/>
          </w:rPr>
          <w:t>S</w:t>
        </w:r>
      </w:ins>
      <w:del w:id="2" w:author="Microsoft Office User" w:date="2022-12-22T17:50:00Z">
        <w:r w:rsidRPr="00954F64" w:rsidDel="00FD0791">
          <w:rPr>
            <w:rFonts w:ascii="Times New Roman" w:eastAsia="Times New Roman" w:hAnsi="Times New Roman" w:cs="Times New Roman"/>
            <w:color w:val="000000"/>
          </w:rPr>
          <w:delText>s</w:delText>
        </w:r>
      </w:del>
      <w:r w:rsidRPr="00954F64">
        <w:rPr>
          <w:rFonts w:ascii="Times New Roman" w:eastAsia="Times New Roman" w:hAnsi="Times New Roman" w:cs="Times New Roman"/>
          <w:color w:val="000000"/>
        </w:rPr>
        <w:t>tatistics has been something we</w:t>
      </w:r>
      <w:ins w:id="3" w:author="Microsoft Office User" w:date="2022-12-22T17:50:00Z">
        <w:r w:rsidR="00FD0791">
          <w:rPr>
            <w:rFonts w:ascii="Times New Roman" w:eastAsia="Times New Roman" w:hAnsi="Times New Roman" w:cs="Times New Roman"/>
            <w:color w:val="000000"/>
          </w:rPr>
          <w:t xml:space="preserve"> </w:t>
        </w:r>
      </w:ins>
      <w:del w:id="4" w:author="Microsoft Office User" w:date="2022-12-22T17:50:00Z">
        <w:r w:rsidRPr="00954F64" w:rsidDel="00FD0791">
          <w:rPr>
            <w:rFonts w:ascii="Times New Roman" w:eastAsia="Times New Roman" w:hAnsi="Times New Roman" w:cs="Times New Roman"/>
            <w:color w:val="000000"/>
          </w:rPr>
          <w:delText xml:space="preserve">, humans, </w:delText>
        </w:r>
      </w:del>
      <w:r w:rsidRPr="00954F64">
        <w:rPr>
          <w:rFonts w:ascii="Times New Roman" w:eastAsia="Times New Roman" w:hAnsi="Times New Roman" w:cs="Times New Roman"/>
          <w:color w:val="000000"/>
        </w:rPr>
        <w:t>have heavily relied on</w:t>
      </w:r>
      <w:ins w:id="5" w:author="Microsoft Office User" w:date="2022-12-22T17:50:00Z">
        <w:r w:rsidR="00FD0791">
          <w:rPr>
            <w:rFonts w:ascii="Times New Roman" w:eastAsia="Times New Roman" w:hAnsi="Times New Roman" w:cs="Times New Roman"/>
            <w:color w:val="000000"/>
          </w:rPr>
          <w:t xml:space="preserve"> because </w:t>
        </w:r>
      </w:ins>
      <w:del w:id="6" w:author="Microsoft Office User" w:date="2022-12-22T17:50:00Z">
        <w:r w:rsidRPr="00954F64" w:rsidDel="00FD0791">
          <w:rPr>
            <w:rFonts w:ascii="Times New Roman" w:eastAsia="Times New Roman" w:hAnsi="Times New Roman" w:cs="Times New Roman"/>
            <w:color w:val="000000"/>
          </w:rPr>
          <w:delText>.</w:delText>
        </w:r>
      </w:del>
      <w:ins w:id="7" w:author="Microsoft Office User" w:date="2022-12-22T17:51:00Z">
        <w:r w:rsidR="00FD0791">
          <w:rPr>
            <w:rFonts w:ascii="Times New Roman" w:eastAsia="Times New Roman" w:hAnsi="Times New Roman" w:cs="Times New Roman"/>
            <w:color w:val="000000"/>
          </w:rPr>
          <w:t>i</w:t>
        </w:r>
      </w:ins>
      <w:del w:id="8" w:author="Microsoft Office User" w:date="2022-12-22T17:51:00Z">
        <w:r w:rsidRPr="00954F64" w:rsidDel="00FD0791">
          <w:rPr>
            <w:rFonts w:ascii="Times New Roman" w:eastAsia="Times New Roman" w:hAnsi="Times New Roman" w:cs="Times New Roman"/>
            <w:color w:val="000000"/>
          </w:rPr>
          <w:delText xml:space="preserve"> I</w:delText>
        </w:r>
      </w:del>
      <w:r w:rsidRPr="00954F64">
        <w:rPr>
          <w:rFonts w:ascii="Times New Roman" w:eastAsia="Times New Roman" w:hAnsi="Times New Roman" w:cs="Times New Roman"/>
          <w:color w:val="000000"/>
        </w:rPr>
        <w:t xml:space="preserve">t helps us comprehend the world a little </w:t>
      </w:r>
      <w:del w:id="9" w:author="Microsoft Office User" w:date="2022-12-22T17:51:00Z">
        <w:r w:rsidRPr="00954F64" w:rsidDel="00FD0791">
          <w:rPr>
            <w:rFonts w:ascii="Times New Roman" w:eastAsia="Times New Roman" w:hAnsi="Times New Roman" w:cs="Times New Roman"/>
            <w:color w:val="000000"/>
          </w:rPr>
          <w:delText xml:space="preserve">bit </w:delText>
        </w:r>
      </w:del>
      <w:r w:rsidRPr="00954F64">
        <w:rPr>
          <w:rFonts w:ascii="Times New Roman" w:eastAsia="Times New Roman" w:hAnsi="Times New Roman" w:cs="Times New Roman"/>
          <w:color w:val="000000"/>
        </w:rPr>
        <w:t xml:space="preserve">better. Every aspect of our </w:t>
      </w:r>
      <w:del w:id="10" w:author="Microsoft Office User" w:date="2022-12-22T17:51:00Z">
        <w:r w:rsidRPr="00954F64" w:rsidDel="00FD0791">
          <w:rPr>
            <w:rFonts w:ascii="Times New Roman" w:eastAsia="Times New Roman" w:hAnsi="Times New Roman" w:cs="Times New Roman"/>
            <w:color w:val="000000"/>
          </w:rPr>
          <w:delText xml:space="preserve">daily </w:delText>
        </w:r>
      </w:del>
      <w:r w:rsidRPr="00954F64">
        <w:rPr>
          <w:rFonts w:ascii="Times New Roman" w:eastAsia="Times New Roman" w:hAnsi="Times New Roman" w:cs="Times New Roman"/>
          <w:color w:val="000000"/>
        </w:rPr>
        <w:t xml:space="preserve">lives </w:t>
      </w:r>
      <w:del w:id="11" w:author="Microsoft Office User" w:date="2022-12-22T17:51:00Z">
        <w:r w:rsidRPr="00954F64" w:rsidDel="00FD0791">
          <w:rPr>
            <w:rFonts w:ascii="Times New Roman" w:eastAsia="Times New Roman" w:hAnsi="Times New Roman" w:cs="Times New Roman"/>
            <w:color w:val="000000"/>
          </w:rPr>
          <w:delText xml:space="preserve">has </w:delText>
        </w:r>
      </w:del>
      <w:r w:rsidRPr="00954F64">
        <w:rPr>
          <w:rFonts w:ascii="Times New Roman" w:eastAsia="Times New Roman" w:hAnsi="Times New Roman" w:cs="Times New Roman"/>
          <w:color w:val="000000"/>
        </w:rPr>
        <w:t>widely embrace</w:t>
      </w:r>
      <w:ins w:id="12" w:author="Microsoft Office User" w:date="2022-12-22T17:51:00Z">
        <w:r w:rsidR="00FD0791">
          <w:rPr>
            <w:rFonts w:ascii="Times New Roman" w:eastAsia="Times New Roman" w:hAnsi="Times New Roman" w:cs="Times New Roman"/>
            <w:color w:val="000000"/>
          </w:rPr>
          <w:t>s</w:t>
        </w:r>
      </w:ins>
      <w:del w:id="13" w:author="Microsoft Office User" w:date="2022-12-22T17:51:00Z">
        <w:r w:rsidRPr="00954F64" w:rsidDel="00FD0791">
          <w:rPr>
            <w:rFonts w:ascii="Times New Roman" w:eastAsia="Times New Roman" w:hAnsi="Times New Roman" w:cs="Times New Roman"/>
            <w:color w:val="000000"/>
          </w:rPr>
          <w:delText>d</w:delText>
        </w:r>
      </w:del>
      <w:r w:rsidRPr="00954F64">
        <w:rPr>
          <w:rFonts w:ascii="Times New Roman" w:eastAsia="Times New Roman" w:hAnsi="Times New Roman" w:cs="Times New Roman"/>
          <w:color w:val="000000"/>
        </w:rPr>
        <w:t xml:space="preserve"> statistics, </w:t>
      </w:r>
      <w:del w:id="14" w:author="Microsoft Office User" w:date="2022-12-22T17:51:00Z">
        <w:r w:rsidRPr="00954F64" w:rsidDel="00FD0791">
          <w:rPr>
            <w:rFonts w:ascii="Times New Roman" w:eastAsia="Times New Roman" w:hAnsi="Times New Roman" w:cs="Times New Roman"/>
            <w:color w:val="000000"/>
          </w:rPr>
          <w:delText>one of them being</w:delText>
        </w:r>
      </w:del>
      <w:ins w:id="15" w:author="Microsoft Office User" w:date="2022-12-22T17:51:00Z">
        <w:r w:rsidR="00FD0791">
          <w:rPr>
            <w:rFonts w:ascii="Times New Roman" w:eastAsia="Times New Roman" w:hAnsi="Times New Roman" w:cs="Times New Roman"/>
            <w:color w:val="000000"/>
          </w:rPr>
          <w:t>including</w:t>
        </w:r>
      </w:ins>
      <w:r w:rsidRPr="00954F64">
        <w:rPr>
          <w:rFonts w:ascii="Times New Roman" w:eastAsia="Times New Roman" w:hAnsi="Times New Roman" w:cs="Times New Roman"/>
          <w:color w:val="000000"/>
        </w:rPr>
        <w:t xml:space="preserve"> sports</w:t>
      </w:r>
      <w:del w:id="16" w:author="Microsoft Office User" w:date="2022-12-22T17:52:00Z">
        <w:r w:rsidRPr="00954F64" w:rsidDel="00C660FC">
          <w:rPr>
            <w:rFonts w:ascii="Times New Roman" w:eastAsia="Times New Roman" w:hAnsi="Times New Roman" w:cs="Times New Roman"/>
            <w:color w:val="000000"/>
          </w:rPr>
          <w:delText>. Data and statistics has always played a huge role in sports, being the industry’s most valuable player</w:delText>
        </w:r>
      </w:del>
      <w:r w:rsidRPr="00954F64">
        <w:rPr>
          <w:rFonts w:ascii="Times New Roman" w:eastAsia="Times New Roman" w:hAnsi="Times New Roman" w:cs="Times New Roman"/>
          <w:color w:val="000000"/>
        </w:rPr>
        <w:t xml:space="preserve">. It has entirely changed the </w:t>
      </w:r>
      <w:del w:id="17" w:author="Microsoft Office User" w:date="2022-12-22T17:52:00Z">
        <w:r w:rsidRPr="00954F64" w:rsidDel="00C660FC">
          <w:rPr>
            <w:rFonts w:ascii="Times New Roman" w:eastAsia="Times New Roman" w:hAnsi="Times New Roman" w:cs="Times New Roman"/>
            <w:color w:val="000000"/>
          </w:rPr>
          <w:delText xml:space="preserve">world of </w:delText>
        </w:r>
      </w:del>
      <w:r w:rsidRPr="00954F64">
        <w:rPr>
          <w:rFonts w:ascii="Times New Roman" w:eastAsia="Times New Roman" w:hAnsi="Times New Roman" w:cs="Times New Roman"/>
          <w:color w:val="000000"/>
        </w:rPr>
        <w:t xml:space="preserve">modern sports and Formula 1 is </w:t>
      </w:r>
      <w:del w:id="18" w:author="Microsoft Office User" w:date="2022-12-22T17:52:00Z">
        <w:r w:rsidRPr="00954F64" w:rsidDel="00C660FC">
          <w:rPr>
            <w:rFonts w:ascii="Times New Roman" w:eastAsia="Times New Roman" w:hAnsi="Times New Roman" w:cs="Times New Roman"/>
            <w:color w:val="000000"/>
          </w:rPr>
          <w:delText xml:space="preserve">the </w:delText>
        </w:r>
      </w:del>
      <w:ins w:id="19" w:author="Microsoft Office User" w:date="2022-12-22T17:52:00Z">
        <w:r w:rsidR="00C660FC">
          <w:rPr>
            <w:rFonts w:ascii="Times New Roman" w:eastAsia="Times New Roman" w:hAnsi="Times New Roman" w:cs="Times New Roman"/>
            <w:color w:val="000000"/>
          </w:rPr>
          <w:t>a</w:t>
        </w:r>
        <w:r w:rsidR="00C660FC" w:rsidRPr="00954F64">
          <w:rPr>
            <w:rFonts w:ascii="Times New Roman" w:eastAsia="Times New Roman" w:hAnsi="Times New Roman" w:cs="Times New Roman"/>
            <w:color w:val="000000"/>
          </w:rPr>
          <w:t xml:space="preserve"> </w:t>
        </w:r>
      </w:ins>
      <w:r w:rsidRPr="00954F64">
        <w:rPr>
          <w:rFonts w:ascii="Times New Roman" w:eastAsia="Times New Roman" w:hAnsi="Times New Roman" w:cs="Times New Roman"/>
          <w:color w:val="000000"/>
        </w:rPr>
        <w:t>perfect example</w:t>
      </w:r>
      <w:del w:id="20" w:author="Microsoft Office User" w:date="2022-12-22T17:52:00Z">
        <w:r w:rsidRPr="00954F64" w:rsidDel="00C660FC">
          <w:rPr>
            <w:rFonts w:ascii="Times New Roman" w:eastAsia="Times New Roman" w:hAnsi="Times New Roman" w:cs="Times New Roman"/>
            <w:color w:val="000000"/>
          </w:rPr>
          <w:delText xml:space="preserve"> of that</w:delText>
        </w:r>
      </w:del>
      <w:r w:rsidRPr="00954F64">
        <w:rPr>
          <w:rFonts w:ascii="Times New Roman" w:eastAsia="Times New Roman" w:hAnsi="Times New Roman" w:cs="Times New Roman"/>
          <w:color w:val="000000"/>
        </w:rPr>
        <w:t>.</w:t>
      </w:r>
    </w:p>
    <w:p w14:paraId="58C078B7" w14:textId="574325D4" w:rsidR="00954F64" w:rsidRPr="00954F64" w:rsidRDefault="00954F64" w:rsidP="00954F64">
      <w:pPr>
        <w:ind w:firstLine="720"/>
        <w:jc w:val="both"/>
        <w:rPr>
          <w:rFonts w:ascii="Times New Roman" w:eastAsia="Times New Roman" w:hAnsi="Times New Roman" w:cs="Times New Roman"/>
        </w:rPr>
      </w:pPr>
      <w:r w:rsidRPr="00954F64">
        <w:rPr>
          <w:rFonts w:ascii="Times New Roman" w:eastAsia="Times New Roman" w:hAnsi="Times New Roman" w:cs="Times New Roman"/>
          <w:color w:val="000000"/>
        </w:rPr>
        <w:t xml:space="preserve">With my newfound interest in racing </w:t>
      </w:r>
      <w:del w:id="21" w:author="Microsoft Office User" w:date="2022-12-22T17:52:00Z">
        <w:r w:rsidRPr="00954F64" w:rsidDel="009344CD">
          <w:rPr>
            <w:rFonts w:ascii="Times New Roman" w:eastAsia="Times New Roman" w:hAnsi="Times New Roman" w:cs="Times New Roman"/>
            <w:color w:val="000000"/>
          </w:rPr>
          <w:delText>in the year 2022</w:delText>
        </w:r>
      </w:del>
      <w:ins w:id="22" w:author="Microsoft Office User" w:date="2022-12-22T17:52:00Z">
        <w:r w:rsidR="009344CD">
          <w:rPr>
            <w:rFonts w:ascii="Times New Roman" w:eastAsia="Times New Roman" w:hAnsi="Times New Roman" w:cs="Times New Roman"/>
            <w:color w:val="000000"/>
          </w:rPr>
          <w:t>this year</w:t>
        </w:r>
      </w:ins>
      <w:r w:rsidRPr="00954F64">
        <w:rPr>
          <w:rFonts w:ascii="Times New Roman" w:eastAsia="Times New Roman" w:hAnsi="Times New Roman" w:cs="Times New Roman"/>
          <w:color w:val="000000"/>
        </w:rPr>
        <w:t xml:space="preserve">, I </w:t>
      </w:r>
      <w:del w:id="23" w:author="Microsoft Office User" w:date="2022-12-22T17:52:00Z">
        <w:r w:rsidRPr="00954F64" w:rsidDel="009344CD">
          <w:rPr>
            <w:rFonts w:ascii="Times New Roman" w:eastAsia="Times New Roman" w:hAnsi="Times New Roman" w:cs="Times New Roman"/>
            <w:color w:val="000000"/>
          </w:rPr>
          <w:delText>have come to learn</w:delText>
        </w:r>
      </w:del>
      <w:ins w:id="24" w:author="Microsoft Office User" w:date="2022-12-22T17:52:00Z">
        <w:r w:rsidR="009344CD">
          <w:rPr>
            <w:rFonts w:ascii="Times New Roman" w:eastAsia="Times New Roman" w:hAnsi="Times New Roman" w:cs="Times New Roman"/>
            <w:color w:val="000000"/>
          </w:rPr>
          <w:t>l</w:t>
        </w:r>
      </w:ins>
      <w:ins w:id="25" w:author="Microsoft Office User" w:date="2022-12-22T17:53:00Z">
        <w:r w:rsidR="009344CD">
          <w:rPr>
            <w:rFonts w:ascii="Times New Roman" w:eastAsia="Times New Roman" w:hAnsi="Times New Roman" w:cs="Times New Roman"/>
            <w:color w:val="000000"/>
          </w:rPr>
          <w:t>earned</w:t>
        </w:r>
      </w:ins>
      <w:r w:rsidRPr="00954F64">
        <w:rPr>
          <w:rFonts w:ascii="Times New Roman" w:eastAsia="Times New Roman" w:hAnsi="Times New Roman" w:cs="Times New Roman"/>
          <w:color w:val="000000"/>
        </w:rPr>
        <w:t xml:space="preserve"> </w:t>
      </w:r>
      <w:del w:id="26" w:author="Microsoft Office User" w:date="2022-12-22T17:53:00Z">
        <w:r w:rsidRPr="00954F64" w:rsidDel="009344CD">
          <w:rPr>
            <w:rFonts w:ascii="Times New Roman" w:eastAsia="Times New Roman" w:hAnsi="Times New Roman" w:cs="Times New Roman"/>
            <w:color w:val="000000"/>
          </w:rPr>
          <w:delText xml:space="preserve">that it’s not only the </w:delText>
        </w:r>
      </w:del>
      <w:r w:rsidRPr="00954F64">
        <w:rPr>
          <w:rFonts w:ascii="Times New Roman" w:eastAsia="Times New Roman" w:hAnsi="Times New Roman" w:cs="Times New Roman"/>
          <w:color w:val="000000"/>
        </w:rPr>
        <w:t xml:space="preserve">racers </w:t>
      </w:r>
      <w:ins w:id="27" w:author="Microsoft Office User" w:date="2022-12-22T17:53:00Z">
        <w:r w:rsidR="009344CD">
          <w:rPr>
            <w:rFonts w:ascii="Times New Roman" w:eastAsia="Times New Roman" w:hAnsi="Times New Roman" w:cs="Times New Roman"/>
            <w:color w:val="000000"/>
          </w:rPr>
          <w:t xml:space="preserve">are not the only ones </w:t>
        </w:r>
      </w:ins>
      <w:r w:rsidRPr="00954F64">
        <w:rPr>
          <w:rFonts w:ascii="Times New Roman" w:eastAsia="Times New Roman" w:hAnsi="Times New Roman" w:cs="Times New Roman"/>
          <w:color w:val="000000"/>
        </w:rPr>
        <w:t xml:space="preserve">who drive Formula 1 but also data. </w:t>
      </w:r>
      <w:del w:id="28" w:author="Microsoft Office User" w:date="2022-12-22T17:53:00Z">
        <w:r w:rsidRPr="00954F64" w:rsidDel="009344CD">
          <w:rPr>
            <w:rFonts w:ascii="Times New Roman" w:eastAsia="Times New Roman" w:hAnsi="Times New Roman" w:cs="Times New Roman"/>
            <w:color w:val="000000"/>
          </w:rPr>
          <w:delText>Take the</w:delText>
        </w:r>
      </w:del>
      <w:ins w:id="29" w:author="Microsoft Office User" w:date="2022-12-22T17:53:00Z">
        <w:r w:rsidR="009344CD">
          <w:rPr>
            <w:rFonts w:ascii="Times New Roman" w:eastAsia="Times New Roman" w:hAnsi="Times New Roman" w:cs="Times New Roman"/>
            <w:color w:val="000000"/>
          </w:rPr>
          <w:t>In the</w:t>
        </w:r>
      </w:ins>
      <w:r w:rsidRPr="00954F64">
        <w:rPr>
          <w:rFonts w:ascii="Times New Roman" w:eastAsia="Times New Roman" w:hAnsi="Times New Roman" w:cs="Times New Roman"/>
          <w:color w:val="000000"/>
        </w:rPr>
        <w:t xml:space="preserve"> Brazilian Grand Prix</w:t>
      </w:r>
      <w:ins w:id="30" w:author="Microsoft Office User" w:date="2022-12-22T17:53:00Z">
        <w:r w:rsidR="009344CD">
          <w:rPr>
            <w:rFonts w:ascii="Times New Roman" w:eastAsia="Times New Roman" w:hAnsi="Times New Roman" w:cs="Times New Roman"/>
            <w:color w:val="000000"/>
          </w:rPr>
          <w:t>,</w:t>
        </w:r>
      </w:ins>
      <w:del w:id="31" w:author="Microsoft Office User" w:date="2022-12-22T17:53:00Z">
        <w:r w:rsidRPr="00954F64" w:rsidDel="009344CD">
          <w:rPr>
            <w:rFonts w:ascii="Times New Roman" w:eastAsia="Times New Roman" w:hAnsi="Times New Roman" w:cs="Times New Roman"/>
            <w:color w:val="000000"/>
          </w:rPr>
          <w:delText>, for example, when</w:delText>
        </w:r>
      </w:del>
      <w:r w:rsidRPr="00954F64">
        <w:rPr>
          <w:rFonts w:ascii="Times New Roman" w:eastAsia="Times New Roman" w:hAnsi="Times New Roman" w:cs="Times New Roman"/>
          <w:color w:val="000000"/>
        </w:rPr>
        <w:t xml:space="preserve"> Charles Leclerc, a Scuderia Ferrari Formula 1 Driver,</w:t>
      </w:r>
      <w:ins w:id="32" w:author="Microsoft Office User" w:date="2022-12-22T17:55:00Z">
        <w:r w:rsidR="00F06F69">
          <w:rPr>
            <w:rFonts w:ascii="Times New Roman" w:eastAsia="Times New Roman" w:hAnsi="Times New Roman" w:cs="Times New Roman"/>
            <w:color w:val="000000"/>
          </w:rPr>
          <w:t xml:space="preserve"> </w:t>
        </w:r>
      </w:ins>
      <w:del w:id="33" w:author="Microsoft Office User" w:date="2022-12-22T17:55:00Z">
        <w:r w:rsidRPr="00954F64" w:rsidDel="00F06F69">
          <w:rPr>
            <w:rFonts w:ascii="Times New Roman" w:eastAsia="Times New Roman" w:hAnsi="Times New Roman" w:cs="Times New Roman"/>
            <w:color w:val="000000"/>
          </w:rPr>
          <w:delText xml:space="preserve"> went from the wall to a near podium. </w:delText>
        </w:r>
      </w:del>
      <w:del w:id="34" w:author="Microsoft Office User" w:date="2022-12-22T17:54:00Z">
        <w:r w:rsidRPr="00954F64" w:rsidDel="00F06F69">
          <w:rPr>
            <w:rFonts w:ascii="Times New Roman" w:eastAsia="Times New Roman" w:hAnsi="Times New Roman" w:cs="Times New Roman"/>
            <w:color w:val="000000"/>
          </w:rPr>
          <w:delText>Being a Ferrari fan myself, watching the 2022 Brazilian GP truly amazed me as I watched the recovery he made in this race. Charles Leclerc</w:delText>
        </w:r>
      </w:del>
      <w:del w:id="35" w:author="Microsoft Office User" w:date="2022-12-22T17:55:00Z">
        <w:r w:rsidRPr="00954F64" w:rsidDel="00F06F69">
          <w:rPr>
            <w:rFonts w:ascii="Times New Roman" w:eastAsia="Times New Roman" w:hAnsi="Times New Roman" w:cs="Times New Roman"/>
            <w:color w:val="000000"/>
          </w:rPr>
          <w:delText xml:space="preserve"> </w:delText>
        </w:r>
      </w:del>
      <w:r w:rsidRPr="00954F64">
        <w:rPr>
          <w:rFonts w:ascii="Times New Roman" w:eastAsia="Times New Roman" w:hAnsi="Times New Roman" w:cs="Times New Roman"/>
          <w:color w:val="000000"/>
        </w:rPr>
        <w:t>was battling with Sergio Perez for second place in the Drivers' World Championship</w:t>
      </w:r>
      <w:del w:id="36" w:author="Microsoft Office User" w:date="2022-12-22T17:54:00Z">
        <w:r w:rsidRPr="00954F64" w:rsidDel="00F06F69">
          <w:rPr>
            <w:rFonts w:ascii="Times New Roman" w:eastAsia="Times New Roman" w:hAnsi="Times New Roman" w:cs="Times New Roman"/>
            <w:color w:val="000000"/>
          </w:rPr>
          <w:delText>. He</w:delText>
        </w:r>
      </w:del>
      <w:ins w:id="37" w:author="Microsoft Office User" w:date="2022-12-22T17:54:00Z">
        <w:r w:rsidR="00F06F69">
          <w:rPr>
            <w:rFonts w:ascii="Times New Roman" w:eastAsia="Times New Roman" w:hAnsi="Times New Roman" w:cs="Times New Roman"/>
            <w:color w:val="000000"/>
          </w:rPr>
          <w:t>, but</w:t>
        </w:r>
      </w:ins>
      <w:r w:rsidRPr="00954F64">
        <w:rPr>
          <w:rFonts w:ascii="Times New Roman" w:eastAsia="Times New Roman" w:hAnsi="Times New Roman" w:cs="Times New Roman"/>
          <w:color w:val="000000"/>
        </w:rPr>
        <w:t xml:space="preserve"> quickly moved to last</w:t>
      </w:r>
      <w:del w:id="38" w:author="Microsoft Office User" w:date="2022-12-22T17:54:00Z">
        <w:r w:rsidRPr="00954F64" w:rsidDel="00F06F69">
          <w:rPr>
            <w:rFonts w:ascii="Times New Roman" w:eastAsia="Times New Roman" w:hAnsi="Times New Roman" w:cs="Times New Roman"/>
            <w:color w:val="000000"/>
          </w:rPr>
          <w:delText>, though,</w:delText>
        </w:r>
      </w:del>
      <w:r w:rsidRPr="00954F64">
        <w:rPr>
          <w:rFonts w:ascii="Times New Roman" w:eastAsia="Times New Roman" w:hAnsi="Times New Roman" w:cs="Times New Roman"/>
          <w:color w:val="000000"/>
        </w:rPr>
        <w:t xml:space="preserve"> after making contact with </w:t>
      </w:r>
      <w:proofErr w:type="spellStart"/>
      <w:r w:rsidRPr="00954F64">
        <w:rPr>
          <w:rFonts w:ascii="Times New Roman" w:eastAsia="Times New Roman" w:hAnsi="Times New Roman" w:cs="Times New Roman"/>
          <w:color w:val="000000"/>
        </w:rPr>
        <w:t>Lando</w:t>
      </w:r>
      <w:proofErr w:type="spellEnd"/>
      <w:r w:rsidRPr="00954F64">
        <w:rPr>
          <w:rFonts w:ascii="Times New Roman" w:eastAsia="Times New Roman" w:hAnsi="Times New Roman" w:cs="Times New Roman"/>
          <w:color w:val="000000"/>
        </w:rPr>
        <w:t xml:space="preserve"> Norris on lap 7 and spinning out to the wall. </w:t>
      </w:r>
      <w:del w:id="39" w:author="Microsoft Office User" w:date="2022-12-22T17:56:00Z">
        <w:r w:rsidRPr="00954F64" w:rsidDel="007578A4">
          <w:rPr>
            <w:rFonts w:ascii="Times New Roman" w:eastAsia="Times New Roman" w:hAnsi="Times New Roman" w:cs="Times New Roman"/>
            <w:color w:val="000000"/>
          </w:rPr>
          <w:delText xml:space="preserve">The </w:delText>
        </w:r>
      </w:del>
      <w:ins w:id="40" w:author="Microsoft Office User" w:date="2022-12-22T17:56:00Z">
        <w:r w:rsidR="007578A4">
          <w:rPr>
            <w:rFonts w:ascii="Times New Roman" w:eastAsia="Times New Roman" w:hAnsi="Times New Roman" w:cs="Times New Roman"/>
            <w:color w:val="000000"/>
          </w:rPr>
          <w:t>A</w:t>
        </w:r>
      </w:ins>
      <w:del w:id="41" w:author="Microsoft Office User" w:date="2022-12-22T17:56:00Z">
        <w:r w:rsidRPr="00954F64" w:rsidDel="007578A4">
          <w:rPr>
            <w:rFonts w:ascii="Times New Roman" w:eastAsia="Times New Roman" w:hAnsi="Times New Roman" w:cs="Times New Roman"/>
            <w:color w:val="000000"/>
          </w:rPr>
          <w:delText>a</w:delText>
        </w:r>
      </w:del>
      <w:r w:rsidRPr="00954F64">
        <w:rPr>
          <w:rFonts w:ascii="Times New Roman" w:eastAsia="Times New Roman" w:hAnsi="Times New Roman" w:cs="Times New Roman"/>
          <w:color w:val="000000"/>
        </w:rPr>
        <w:t xml:space="preserve">nalysts evaluated </w:t>
      </w:r>
      <w:del w:id="42" w:author="Microsoft Office User" w:date="2022-12-22T17:56:00Z">
        <w:r w:rsidRPr="00954F64" w:rsidDel="007578A4">
          <w:rPr>
            <w:rFonts w:ascii="Times New Roman" w:eastAsia="Times New Roman" w:hAnsi="Times New Roman" w:cs="Times New Roman"/>
            <w:color w:val="000000"/>
          </w:rPr>
          <w:delText xml:space="preserve">the </w:delText>
        </w:r>
      </w:del>
      <w:ins w:id="43" w:author="Microsoft Office User" w:date="2022-12-22T17:56:00Z">
        <w:r w:rsidR="007578A4">
          <w:rPr>
            <w:rFonts w:ascii="Times New Roman" w:eastAsia="Times New Roman" w:hAnsi="Times New Roman" w:cs="Times New Roman"/>
            <w:color w:val="000000"/>
          </w:rPr>
          <w:t>his car’s</w:t>
        </w:r>
        <w:r w:rsidR="007578A4" w:rsidRPr="00954F64">
          <w:rPr>
            <w:rFonts w:ascii="Times New Roman" w:eastAsia="Times New Roman" w:hAnsi="Times New Roman" w:cs="Times New Roman"/>
            <w:color w:val="000000"/>
          </w:rPr>
          <w:t xml:space="preserve"> </w:t>
        </w:r>
      </w:ins>
      <w:r w:rsidRPr="00954F64">
        <w:rPr>
          <w:rFonts w:ascii="Times New Roman" w:eastAsia="Times New Roman" w:hAnsi="Times New Roman" w:cs="Times New Roman"/>
          <w:color w:val="000000"/>
        </w:rPr>
        <w:t xml:space="preserve">salvageability </w:t>
      </w:r>
      <w:del w:id="44" w:author="Microsoft Office User" w:date="2022-12-22T17:56:00Z">
        <w:r w:rsidRPr="00954F64" w:rsidDel="007578A4">
          <w:rPr>
            <w:rFonts w:ascii="Times New Roman" w:eastAsia="Times New Roman" w:hAnsi="Times New Roman" w:cs="Times New Roman"/>
            <w:color w:val="000000"/>
          </w:rPr>
          <w:delText>of his car by quickly analyzing</w:delText>
        </w:r>
      </w:del>
      <w:ins w:id="45" w:author="Microsoft Office User" w:date="2022-12-22T17:56:00Z">
        <w:r w:rsidR="007578A4">
          <w:rPr>
            <w:rFonts w:ascii="Times New Roman" w:eastAsia="Times New Roman" w:hAnsi="Times New Roman" w:cs="Times New Roman"/>
            <w:color w:val="000000"/>
          </w:rPr>
          <w:t xml:space="preserve">by </w:t>
        </w:r>
      </w:ins>
      <w:ins w:id="46" w:author="Microsoft Office User" w:date="2022-12-22T17:57:00Z">
        <w:r w:rsidR="007578A4">
          <w:rPr>
            <w:rFonts w:ascii="Times New Roman" w:eastAsia="Times New Roman" w:hAnsi="Times New Roman" w:cs="Times New Roman"/>
            <w:color w:val="000000"/>
          </w:rPr>
          <w:t>assessing</w:t>
        </w:r>
      </w:ins>
      <w:r w:rsidRPr="00954F64">
        <w:rPr>
          <w:rFonts w:ascii="Times New Roman" w:eastAsia="Times New Roman" w:hAnsi="Times New Roman" w:cs="Times New Roman"/>
          <w:color w:val="000000"/>
        </w:rPr>
        <w:t xml:space="preserve"> </w:t>
      </w:r>
      <w:del w:id="47" w:author="Microsoft Office User" w:date="2022-12-22T17:56:00Z">
        <w:r w:rsidRPr="00954F64" w:rsidDel="007578A4">
          <w:rPr>
            <w:rFonts w:ascii="Times New Roman" w:eastAsia="Times New Roman" w:hAnsi="Times New Roman" w:cs="Times New Roman"/>
            <w:color w:val="000000"/>
          </w:rPr>
          <w:delText xml:space="preserve">the </w:delText>
        </w:r>
      </w:del>
      <w:r w:rsidRPr="00954F64">
        <w:rPr>
          <w:rFonts w:ascii="Times New Roman" w:eastAsia="Times New Roman" w:hAnsi="Times New Roman" w:cs="Times New Roman"/>
          <w:color w:val="000000"/>
        </w:rPr>
        <w:t>real-time data sent from the sensors</w:t>
      </w:r>
      <w:del w:id="48" w:author="Microsoft Office User" w:date="2022-12-22T17:56:00Z">
        <w:r w:rsidRPr="00954F64" w:rsidDel="007578A4">
          <w:rPr>
            <w:rFonts w:ascii="Times New Roman" w:eastAsia="Times New Roman" w:hAnsi="Times New Roman" w:cs="Times New Roman"/>
            <w:color w:val="000000"/>
          </w:rPr>
          <w:delText>, and they would later ascertain the amount of the damage and how it would affect the car</w:delText>
        </w:r>
      </w:del>
      <w:r w:rsidRPr="00954F64">
        <w:rPr>
          <w:rFonts w:ascii="Times New Roman" w:eastAsia="Times New Roman" w:hAnsi="Times New Roman" w:cs="Times New Roman"/>
          <w:color w:val="000000"/>
        </w:rPr>
        <w:t xml:space="preserve">. When Charles entered the pits, the engineers and mechanics already had a repair for the problem </w:t>
      </w:r>
      <w:del w:id="49" w:author="Microsoft Office User" w:date="2022-12-22T17:57:00Z">
        <w:r w:rsidRPr="00954F64" w:rsidDel="00E43FD1">
          <w:rPr>
            <w:rFonts w:ascii="Times New Roman" w:eastAsia="Times New Roman" w:hAnsi="Times New Roman" w:cs="Times New Roman"/>
            <w:color w:val="000000"/>
          </w:rPr>
          <w:delText>at hand, as well as</w:delText>
        </w:r>
      </w:del>
      <w:ins w:id="50" w:author="Microsoft Office User" w:date="2022-12-22T17:57:00Z">
        <w:r w:rsidR="00E43FD1">
          <w:rPr>
            <w:rFonts w:ascii="Times New Roman" w:eastAsia="Times New Roman" w:hAnsi="Times New Roman" w:cs="Times New Roman"/>
            <w:color w:val="000000"/>
          </w:rPr>
          <w:t>and</w:t>
        </w:r>
      </w:ins>
      <w:r w:rsidRPr="00954F64">
        <w:rPr>
          <w:rFonts w:ascii="Times New Roman" w:eastAsia="Times New Roman" w:hAnsi="Times New Roman" w:cs="Times New Roman"/>
          <w:color w:val="000000"/>
        </w:rPr>
        <w:t xml:space="preserve"> a revised strategy to help with the situation.</w:t>
      </w:r>
      <w:ins w:id="51" w:author="Microsoft Office User" w:date="2022-12-22T17:58:00Z">
        <w:r w:rsidR="00E43FD1">
          <w:rPr>
            <w:rFonts w:ascii="Times New Roman" w:eastAsia="Times New Roman" w:hAnsi="Times New Roman" w:cs="Times New Roman"/>
            <w:color w:val="000000"/>
          </w:rPr>
          <w:t xml:space="preserve"> </w:t>
        </w:r>
      </w:ins>
      <w:del w:id="52" w:author="Microsoft Office User" w:date="2022-12-22T17:58:00Z">
        <w:r w:rsidRPr="00954F64" w:rsidDel="00E43FD1">
          <w:rPr>
            <w:rFonts w:ascii="Times New Roman" w:eastAsia="Times New Roman" w:hAnsi="Times New Roman" w:cs="Times New Roman"/>
            <w:color w:val="000000"/>
          </w:rPr>
          <w:delText xml:space="preserve"> By the time the race was through, </w:delText>
        </w:r>
      </w:del>
      <w:r w:rsidRPr="00954F64">
        <w:rPr>
          <w:rFonts w:ascii="Times New Roman" w:eastAsia="Times New Roman" w:hAnsi="Times New Roman" w:cs="Times New Roman"/>
          <w:color w:val="000000"/>
        </w:rPr>
        <w:t xml:space="preserve">Charles </w:t>
      </w:r>
      <w:del w:id="53" w:author="Microsoft Office User" w:date="2022-12-22T17:58:00Z">
        <w:r w:rsidRPr="00954F64" w:rsidDel="00E43FD1">
          <w:rPr>
            <w:rFonts w:ascii="Times New Roman" w:eastAsia="Times New Roman" w:hAnsi="Times New Roman" w:cs="Times New Roman"/>
            <w:color w:val="000000"/>
          </w:rPr>
          <w:delText xml:space="preserve">had </w:delText>
        </w:r>
      </w:del>
      <w:ins w:id="54" w:author="Microsoft Office User" w:date="2022-12-22T17:58:00Z">
        <w:r w:rsidR="00E43FD1">
          <w:rPr>
            <w:rFonts w:ascii="Times New Roman" w:eastAsia="Times New Roman" w:hAnsi="Times New Roman" w:cs="Times New Roman"/>
            <w:color w:val="000000"/>
          </w:rPr>
          <w:t>then</w:t>
        </w:r>
        <w:r w:rsidR="00E43FD1" w:rsidRPr="00954F64">
          <w:rPr>
            <w:rFonts w:ascii="Times New Roman" w:eastAsia="Times New Roman" w:hAnsi="Times New Roman" w:cs="Times New Roman"/>
            <w:color w:val="000000"/>
          </w:rPr>
          <w:t xml:space="preserve"> </w:t>
        </w:r>
      </w:ins>
      <w:r w:rsidRPr="00954F64">
        <w:rPr>
          <w:rFonts w:ascii="Times New Roman" w:eastAsia="Times New Roman" w:hAnsi="Times New Roman" w:cs="Times New Roman"/>
          <w:color w:val="000000"/>
        </w:rPr>
        <w:t xml:space="preserve">finished in fourth place, tied with Perez in </w:t>
      </w:r>
      <w:del w:id="55" w:author="Microsoft Office User" w:date="2022-12-22T17:57:00Z">
        <w:r w:rsidRPr="00954F64" w:rsidDel="00E43FD1">
          <w:rPr>
            <w:rFonts w:ascii="Times New Roman" w:eastAsia="Times New Roman" w:hAnsi="Times New Roman" w:cs="Times New Roman"/>
            <w:color w:val="000000"/>
          </w:rPr>
          <w:delText xml:space="preserve">terms of </w:delText>
        </w:r>
      </w:del>
      <w:r w:rsidRPr="00954F64">
        <w:rPr>
          <w:rFonts w:ascii="Times New Roman" w:eastAsia="Times New Roman" w:hAnsi="Times New Roman" w:cs="Times New Roman"/>
          <w:color w:val="000000"/>
        </w:rPr>
        <w:t>points. By the end of the season, Charles went on to finish second in the 2022 Driver Standings.</w:t>
      </w:r>
    </w:p>
    <w:p w14:paraId="6AE3F9BE" w14:textId="4C581348" w:rsidR="00954F64" w:rsidRPr="00954F64" w:rsidRDefault="00954F64" w:rsidP="00954F64">
      <w:pPr>
        <w:ind w:firstLine="720"/>
        <w:jc w:val="both"/>
        <w:rPr>
          <w:rFonts w:ascii="Times New Roman" w:eastAsia="Times New Roman" w:hAnsi="Times New Roman" w:cs="Times New Roman"/>
        </w:rPr>
      </w:pPr>
      <w:r w:rsidRPr="00954F64">
        <w:rPr>
          <w:rFonts w:ascii="Times New Roman" w:eastAsia="Times New Roman" w:hAnsi="Times New Roman" w:cs="Times New Roman"/>
          <w:color w:val="000000"/>
        </w:rPr>
        <w:t xml:space="preserve">The recent </w:t>
      </w:r>
      <w:del w:id="56" w:author="Microsoft Office User" w:date="2022-12-22T17:58:00Z">
        <w:r w:rsidRPr="00954F64" w:rsidDel="00E43FD1">
          <w:rPr>
            <w:rFonts w:ascii="Times New Roman" w:eastAsia="Times New Roman" w:hAnsi="Times New Roman" w:cs="Times New Roman"/>
            <w:color w:val="000000"/>
          </w:rPr>
          <w:delText xml:space="preserve">2022 </w:delText>
        </w:r>
      </w:del>
      <w:r w:rsidRPr="00954F64">
        <w:rPr>
          <w:rFonts w:ascii="Times New Roman" w:eastAsia="Times New Roman" w:hAnsi="Times New Roman" w:cs="Times New Roman"/>
          <w:color w:val="000000"/>
        </w:rPr>
        <w:t>season demonstrate</w:t>
      </w:r>
      <w:ins w:id="57" w:author="Microsoft Office User" w:date="2022-12-22T17:59:00Z">
        <w:r w:rsidR="00E43FD1">
          <w:rPr>
            <w:rFonts w:ascii="Times New Roman" w:eastAsia="Times New Roman" w:hAnsi="Times New Roman" w:cs="Times New Roman"/>
            <w:color w:val="000000"/>
          </w:rPr>
          <w:t>d</w:t>
        </w:r>
      </w:ins>
      <w:del w:id="58" w:author="Microsoft Office User" w:date="2022-12-22T17:59:00Z">
        <w:r w:rsidRPr="00954F64" w:rsidDel="00E43FD1">
          <w:rPr>
            <w:rFonts w:ascii="Times New Roman" w:eastAsia="Times New Roman" w:hAnsi="Times New Roman" w:cs="Times New Roman"/>
            <w:color w:val="000000"/>
          </w:rPr>
          <w:delText>s</w:delText>
        </w:r>
      </w:del>
      <w:r w:rsidRPr="00954F64">
        <w:rPr>
          <w:rFonts w:ascii="Times New Roman" w:eastAsia="Times New Roman" w:hAnsi="Times New Roman" w:cs="Times New Roman"/>
          <w:color w:val="000000"/>
        </w:rPr>
        <w:t xml:space="preserve"> once again the importance of sports statistics in the Formula 1 World. In fact, </w:t>
      </w:r>
      <w:del w:id="59" w:author="Microsoft Office User" w:date="2022-12-22T18:01:00Z">
        <w:r w:rsidRPr="00954F64" w:rsidDel="00D14158">
          <w:rPr>
            <w:rFonts w:ascii="Times New Roman" w:eastAsia="Times New Roman" w:hAnsi="Times New Roman" w:cs="Times New Roman"/>
            <w:color w:val="000000"/>
          </w:rPr>
          <w:delText>Formula 1, being one of the most data-driven sports in history,</w:delText>
        </w:r>
      </w:del>
      <w:ins w:id="60" w:author="Microsoft Office User" w:date="2022-12-22T18:01:00Z">
        <w:r w:rsidR="00D14158">
          <w:rPr>
            <w:rFonts w:ascii="Times New Roman" w:eastAsia="Times New Roman" w:hAnsi="Times New Roman" w:cs="Times New Roman"/>
            <w:color w:val="000000"/>
          </w:rPr>
          <w:t>they</w:t>
        </w:r>
      </w:ins>
      <w:r w:rsidRPr="00954F64">
        <w:rPr>
          <w:rFonts w:ascii="Times New Roman" w:eastAsia="Times New Roman" w:hAnsi="Times New Roman" w:cs="Times New Roman"/>
          <w:color w:val="000000"/>
        </w:rPr>
        <w:t xml:space="preserve"> use</w:t>
      </w:r>
      <w:del w:id="61" w:author="Microsoft Office User" w:date="2022-12-22T18:01:00Z">
        <w:r w:rsidRPr="00954F64" w:rsidDel="00D14158">
          <w:rPr>
            <w:rFonts w:ascii="Times New Roman" w:eastAsia="Times New Roman" w:hAnsi="Times New Roman" w:cs="Times New Roman"/>
            <w:color w:val="000000"/>
          </w:rPr>
          <w:delText>s</w:delText>
        </w:r>
      </w:del>
      <w:r w:rsidRPr="00954F64">
        <w:rPr>
          <w:rFonts w:ascii="Times New Roman" w:eastAsia="Times New Roman" w:hAnsi="Times New Roman" w:cs="Times New Roman"/>
          <w:color w:val="000000"/>
        </w:rPr>
        <w:t xml:space="preserve"> terabytes of data and telemetry to execute the best performance and strategy for each team. As Formula 1 teams gather data from the components of the race car, they send it to </w:t>
      </w:r>
      <w:del w:id="62" w:author="Microsoft Office User" w:date="2022-12-22T18:02:00Z">
        <w:r w:rsidRPr="00954F64" w:rsidDel="00D14158">
          <w:rPr>
            <w:rFonts w:ascii="Times New Roman" w:eastAsia="Times New Roman" w:hAnsi="Times New Roman" w:cs="Times New Roman"/>
            <w:color w:val="000000"/>
          </w:rPr>
          <w:delText xml:space="preserve">the </w:delText>
        </w:r>
      </w:del>
      <w:r w:rsidRPr="00954F64">
        <w:rPr>
          <w:rFonts w:ascii="Times New Roman" w:eastAsia="Times New Roman" w:hAnsi="Times New Roman" w:cs="Times New Roman"/>
          <w:color w:val="000000"/>
        </w:rPr>
        <w:t xml:space="preserve">support teams where real-time analyses are performed. The results </w:t>
      </w:r>
      <w:del w:id="63" w:author="Microsoft Office User" w:date="2022-12-22T18:03:00Z">
        <w:r w:rsidRPr="00954F64" w:rsidDel="00D14158">
          <w:rPr>
            <w:rFonts w:ascii="Times New Roman" w:eastAsia="Times New Roman" w:hAnsi="Times New Roman" w:cs="Times New Roman"/>
            <w:color w:val="000000"/>
          </w:rPr>
          <w:delText xml:space="preserve">of the analysis </w:delText>
        </w:r>
      </w:del>
      <w:r w:rsidRPr="00954F64">
        <w:rPr>
          <w:rFonts w:ascii="Times New Roman" w:eastAsia="Times New Roman" w:hAnsi="Times New Roman" w:cs="Times New Roman"/>
          <w:color w:val="000000"/>
        </w:rPr>
        <w:t xml:space="preserve">are </w:t>
      </w:r>
      <w:del w:id="64" w:author="Microsoft Office User" w:date="2022-12-22T18:03:00Z">
        <w:r w:rsidRPr="00954F64" w:rsidDel="00D14158">
          <w:rPr>
            <w:rFonts w:ascii="Times New Roman" w:eastAsia="Times New Roman" w:hAnsi="Times New Roman" w:cs="Times New Roman"/>
            <w:color w:val="000000"/>
          </w:rPr>
          <w:delText xml:space="preserve">then </w:delText>
        </w:r>
      </w:del>
      <w:r w:rsidRPr="00954F64">
        <w:rPr>
          <w:rFonts w:ascii="Times New Roman" w:eastAsia="Times New Roman" w:hAnsi="Times New Roman" w:cs="Times New Roman"/>
          <w:color w:val="000000"/>
        </w:rPr>
        <w:t xml:space="preserve">subsequently sent back, </w:t>
      </w:r>
      <w:del w:id="65" w:author="Microsoft Office User" w:date="2022-12-22T18:03:00Z">
        <w:r w:rsidRPr="00954F64" w:rsidDel="00D14158">
          <w:rPr>
            <w:rFonts w:ascii="Times New Roman" w:eastAsia="Times New Roman" w:hAnsi="Times New Roman" w:cs="Times New Roman"/>
            <w:color w:val="000000"/>
          </w:rPr>
          <w:delText xml:space="preserve">where they are </w:delText>
        </w:r>
      </w:del>
      <w:r w:rsidRPr="00954F64">
        <w:rPr>
          <w:rFonts w:ascii="Times New Roman" w:eastAsia="Times New Roman" w:hAnsi="Times New Roman" w:cs="Times New Roman"/>
          <w:color w:val="000000"/>
        </w:rPr>
        <w:t xml:space="preserve">used to inform decisions and </w:t>
      </w:r>
      <w:del w:id="66" w:author="Microsoft Office User" w:date="2022-12-22T18:03:00Z">
        <w:r w:rsidRPr="00954F64" w:rsidDel="00D14158">
          <w:rPr>
            <w:rFonts w:ascii="Times New Roman" w:eastAsia="Times New Roman" w:hAnsi="Times New Roman" w:cs="Times New Roman"/>
            <w:color w:val="000000"/>
          </w:rPr>
          <w:delText>carry out</w:delText>
        </w:r>
      </w:del>
      <w:ins w:id="67" w:author="Microsoft Office User" w:date="2022-12-22T18:03:00Z">
        <w:r w:rsidR="00D14158">
          <w:rPr>
            <w:rFonts w:ascii="Times New Roman" w:eastAsia="Times New Roman" w:hAnsi="Times New Roman" w:cs="Times New Roman"/>
            <w:color w:val="000000"/>
          </w:rPr>
          <w:t>execute</w:t>
        </w:r>
      </w:ins>
      <w:r w:rsidRPr="00954F64">
        <w:rPr>
          <w:rFonts w:ascii="Times New Roman" w:eastAsia="Times New Roman" w:hAnsi="Times New Roman" w:cs="Times New Roman"/>
          <w:color w:val="000000"/>
        </w:rPr>
        <w:t xml:space="preserve"> plans for the driver and the car. </w:t>
      </w:r>
      <w:del w:id="68" w:author="Microsoft Office User" w:date="2022-12-22T18:03:00Z">
        <w:r w:rsidRPr="00954F64" w:rsidDel="00D14158">
          <w:rPr>
            <w:rFonts w:ascii="Times New Roman" w:eastAsia="Times New Roman" w:hAnsi="Times New Roman" w:cs="Times New Roman"/>
            <w:color w:val="000000"/>
          </w:rPr>
          <w:delText xml:space="preserve">Using both the original raw data and the analysis conclusions, this is utilized to make quick decisions and prompt immediate modifications. </w:delText>
        </w:r>
      </w:del>
      <w:del w:id="69" w:author="Microsoft Office User" w:date="2022-12-22T18:04:00Z">
        <w:r w:rsidRPr="00954F64" w:rsidDel="00D14158">
          <w:rPr>
            <w:rFonts w:ascii="Times New Roman" w:eastAsia="Times New Roman" w:hAnsi="Times New Roman" w:cs="Times New Roman"/>
            <w:color w:val="000000"/>
          </w:rPr>
          <w:delText>Whil</w:delText>
        </w:r>
      </w:del>
      <w:del w:id="70" w:author="Microsoft Office User" w:date="2022-12-22T18:03:00Z">
        <w:r w:rsidRPr="00954F64" w:rsidDel="00D14158">
          <w:rPr>
            <w:rFonts w:ascii="Times New Roman" w:eastAsia="Times New Roman" w:hAnsi="Times New Roman" w:cs="Times New Roman"/>
            <w:color w:val="000000"/>
          </w:rPr>
          <w:delText>st</w:delText>
        </w:r>
      </w:del>
      <w:del w:id="71" w:author="Microsoft Office User" w:date="2022-12-22T18:04:00Z">
        <w:r w:rsidRPr="00954F64" w:rsidDel="00D14158">
          <w:rPr>
            <w:rFonts w:ascii="Times New Roman" w:eastAsia="Times New Roman" w:hAnsi="Times New Roman" w:cs="Times New Roman"/>
            <w:color w:val="000000"/>
          </w:rPr>
          <w:delText xml:space="preserve"> the support teams can take action to improve or rectify the state of the car with the help of a pit stop, </w:delText>
        </w:r>
      </w:del>
      <w:ins w:id="72" w:author="Microsoft Office User" w:date="2022-12-22T18:04:00Z">
        <w:r w:rsidR="00D14158">
          <w:rPr>
            <w:rFonts w:ascii="Times New Roman" w:eastAsia="Times New Roman" w:hAnsi="Times New Roman" w:cs="Times New Roman"/>
            <w:color w:val="000000"/>
          </w:rPr>
          <w:t>D</w:t>
        </w:r>
      </w:ins>
      <w:del w:id="73" w:author="Microsoft Office User" w:date="2022-12-22T18:04:00Z">
        <w:r w:rsidRPr="00954F64" w:rsidDel="00D14158">
          <w:rPr>
            <w:rFonts w:ascii="Times New Roman" w:eastAsia="Times New Roman" w:hAnsi="Times New Roman" w:cs="Times New Roman"/>
            <w:color w:val="000000"/>
          </w:rPr>
          <w:delText>d</w:delText>
        </w:r>
      </w:del>
      <w:r w:rsidRPr="00954F64">
        <w:rPr>
          <w:rFonts w:ascii="Times New Roman" w:eastAsia="Times New Roman" w:hAnsi="Times New Roman" w:cs="Times New Roman"/>
          <w:color w:val="000000"/>
        </w:rPr>
        <w:t xml:space="preserve">rivers themselves are also permitted to use this information </w:t>
      </w:r>
      <w:del w:id="74" w:author="Microsoft Office User" w:date="2022-12-22T18:04:00Z">
        <w:r w:rsidRPr="00954F64" w:rsidDel="00D14158">
          <w:rPr>
            <w:rFonts w:ascii="Times New Roman" w:eastAsia="Times New Roman" w:hAnsi="Times New Roman" w:cs="Times New Roman"/>
            <w:color w:val="000000"/>
          </w:rPr>
          <w:delText>in</w:delText>
        </w:r>
      </w:del>
      <w:r w:rsidRPr="00954F64">
        <w:rPr>
          <w:rFonts w:ascii="Times New Roman" w:eastAsia="Times New Roman" w:hAnsi="Times New Roman" w:cs="Times New Roman"/>
          <w:color w:val="000000"/>
        </w:rPr>
        <w:t>to mak</w:t>
      </w:r>
      <w:ins w:id="75" w:author="Microsoft Office User" w:date="2022-12-22T18:04:00Z">
        <w:r w:rsidR="00D14158">
          <w:rPr>
            <w:rFonts w:ascii="Times New Roman" w:eastAsia="Times New Roman" w:hAnsi="Times New Roman" w:cs="Times New Roman"/>
            <w:color w:val="000000"/>
          </w:rPr>
          <w:t>e</w:t>
        </w:r>
      </w:ins>
      <w:del w:id="76" w:author="Microsoft Office User" w:date="2022-12-22T18:04:00Z">
        <w:r w:rsidRPr="00954F64" w:rsidDel="00D14158">
          <w:rPr>
            <w:rFonts w:ascii="Times New Roman" w:eastAsia="Times New Roman" w:hAnsi="Times New Roman" w:cs="Times New Roman"/>
            <w:color w:val="000000"/>
          </w:rPr>
          <w:delText>ing</w:delText>
        </w:r>
      </w:del>
      <w:r w:rsidRPr="00954F64">
        <w:rPr>
          <w:rFonts w:ascii="Times New Roman" w:eastAsia="Times New Roman" w:hAnsi="Times New Roman" w:cs="Times New Roman"/>
          <w:color w:val="000000"/>
        </w:rPr>
        <w:t xml:space="preserve"> changes to </w:t>
      </w:r>
      <w:del w:id="77" w:author="Microsoft Office User" w:date="2022-12-22T18:04:00Z">
        <w:r w:rsidRPr="00954F64" w:rsidDel="00D14158">
          <w:rPr>
            <w:rFonts w:ascii="Times New Roman" w:eastAsia="Times New Roman" w:hAnsi="Times New Roman" w:cs="Times New Roman"/>
            <w:color w:val="000000"/>
          </w:rPr>
          <w:delText xml:space="preserve">the </w:delText>
        </w:r>
      </w:del>
      <w:r w:rsidRPr="00954F64">
        <w:rPr>
          <w:rFonts w:ascii="Times New Roman" w:eastAsia="Times New Roman" w:hAnsi="Times New Roman" w:cs="Times New Roman"/>
          <w:color w:val="000000"/>
        </w:rPr>
        <w:t xml:space="preserve">modes and settings while still in the car, mid-lap, and shift driving strategies if needed. </w:t>
      </w:r>
      <w:del w:id="78" w:author="Microsoft Office User" w:date="2022-12-22T18:04:00Z">
        <w:r w:rsidRPr="00954F64" w:rsidDel="00D14158">
          <w:rPr>
            <w:rFonts w:ascii="Times New Roman" w:eastAsia="Times New Roman" w:hAnsi="Times New Roman" w:cs="Times New Roman"/>
            <w:color w:val="000000"/>
          </w:rPr>
          <w:delText xml:space="preserve">The </w:delText>
        </w:r>
      </w:del>
      <w:ins w:id="79" w:author="Microsoft Office User" w:date="2022-12-22T18:04:00Z">
        <w:r w:rsidR="00D14158">
          <w:rPr>
            <w:rFonts w:ascii="Times New Roman" w:eastAsia="Times New Roman" w:hAnsi="Times New Roman" w:cs="Times New Roman"/>
            <w:color w:val="000000"/>
          </w:rPr>
          <w:t>T</w:t>
        </w:r>
      </w:ins>
      <w:del w:id="80" w:author="Microsoft Office User" w:date="2022-12-22T18:04:00Z">
        <w:r w:rsidRPr="00954F64" w:rsidDel="00D14158">
          <w:rPr>
            <w:rFonts w:ascii="Times New Roman" w:eastAsia="Times New Roman" w:hAnsi="Times New Roman" w:cs="Times New Roman"/>
            <w:color w:val="000000"/>
          </w:rPr>
          <w:delText>t</w:delText>
        </w:r>
      </w:del>
      <w:r w:rsidRPr="00954F64">
        <w:rPr>
          <w:rFonts w:ascii="Times New Roman" w:eastAsia="Times New Roman" w:hAnsi="Times New Roman" w:cs="Times New Roman"/>
          <w:color w:val="000000"/>
        </w:rPr>
        <w:t xml:space="preserve">echnological use in </w:t>
      </w:r>
      <w:del w:id="81" w:author="Microsoft Office User" w:date="2022-12-22T18:05:00Z">
        <w:r w:rsidRPr="00954F64" w:rsidDel="00D14158">
          <w:rPr>
            <w:rFonts w:ascii="Times New Roman" w:eastAsia="Times New Roman" w:hAnsi="Times New Roman" w:cs="Times New Roman"/>
            <w:color w:val="000000"/>
          </w:rPr>
          <w:delText xml:space="preserve">this </w:delText>
        </w:r>
      </w:del>
      <w:ins w:id="82" w:author="Microsoft Office User" w:date="2022-12-22T18:05:00Z">
        <w:r w:rsidR="00D14158">
          <w:rPr>
            <w:rFonts w:ascii="Times New Roman" w:eastAsia="Times New Roman" w:hAnsi="Times New Roman" w:cs="Times New Roman"/>
            <w:color w:val="000000"/>
          </w:rPr>
          <w:t>the</w:t>
        </w:r>
        <w:r w:rsidR="00D14158" w:rsidRPr="00954F64">
          <w:rPr>
            <w:rFonts w:ascii="Times New Roman" w:eastAsia="Times New Roman" w:hAnsi="Times New Roman" w:cs="Times New Roman"/>
            <w:color w:val="000000"/>
          </w:rPr>
          <w:t xml:space="preserve"> </w:t>
        </w:r>
      </w:ins>
      <w:r w:rsidRPr="00954F64">
        <w:rPr>
          <w:rFonts w:ascii="Times New Roman" w:eastAsia="Times New Roman" w:hAnsi="Times New Roman" w:cs="Times New Roman"/>
          <w:color w:val="000000"/>
        </w:rPr>
        <w:t xml:space="preserve">industry has become so pervasive and crucial to success that even a 2-second lag in data transfer and processing can lead to a driver and its team losing </w:t>
      </w:r>
      <w:del w:id="83" w:author="Microsoft Office User" w:date="2022-12-22T18:05:00Z">
        <w:r w:rsidRPr="00954F64" w:rsidDel="00D14158">
          <w:rPr>
            <w:rFonts w:ascii="Times New Roman" w:eastAsia="Times New Roman" w:hAnsi="Times New Roman" w:cs="Times New Roman"/>
            <w:color w:val="000000"/>
          </w:rPr>
          <w:delText xml:space="preserve">the </w:delText>
        </w:r>
      </w:del>
      <w:r w:rsidRPr="00954F64">
        <w:rPr>
          <w:rFonts w:ascii="Times New Roman" w:eastAsia="Times New Roman" w:hAnsi="Times New Roman" w:cs="Times New Roman"/>
          <w:color w:val="000000"/>
        </w:rPr>
        <w:t>championships.</w:t>
      </w:r>
    </w:p>
    <w:p w14:paraId="46F0D221" w14:textId="1FC52FCA" w:rsidR="00954F64" w:rsidDel="00DE5DFD" w:rsidRDefault="00954F64" w:rsidP="00DE5DFD">
      <w:pPr>
        <w:ind w:firstLine="720"/>
        <w:jc w:val="both"/>
        <w:rPr>
          <w:del w:id="84" w:author="Microsoft Office User" w:date="2022-12-22T18:10:00Z"/>
          <w:rFonts w:ascii="Times New Roman" w:eastAsia="Times New Roman" w:hAnsi="Times New Roman" w:cs="Times New Roman"/>
          <w:color w:val="000000"/>
        </w:rPr>
      </w:pPr>
      <w:r w:rsidRPr="00954F64">
        <w:rPr>
          <w:rFonts w:ascii="Times New Roman" w:eastAsia="Times New Roman" w:hAnsi="Times New Roman" w:cs="Times New Roman"/>
          <w:color w:val="000000"/>
        </w:rPr>
        <w:t xml:space="preserve">Similar to Formula 1, many other sports are depending more </w:t>
      </w:r>
      <w:del w:id="85" w:author="Microsoft Office User" w:date="2022-12-22T18:09:00Z">
        <w:r w:rsidRPr="00954F64" w:rsidDel="00DE5DFD">
          <w:rPr>
            <w:rFonts w:ascii="Times New Roman" w:eastAsia="Times New Roman" w:hAnsi="Times New Roman" w:cs="Times New Roman"/>
            <w:color w:val="000000"/>
          </w:rPr>
          <w:delText xml:space="preserve">and more </w:delText>
        </w:r>
      </w:del>
      <w:r w:rsidRPr="00954F64">
        <w:rPr>
          <w:rFonts w:ascii="Times New Roman" w:eastAsia="Times New Roman" w:hAnsi="Times New Roman" w:cs="Times New Roman"/>
          <w:color w:val="000000"/>
        </w:rPr>
        <w:t>on sports analytics</w:t>
      </w:r>
      <w:del w:id="86" w:author="Microsoft Office User" w:date="2022-12-22T18:09:00Z">
        <w:r w:rsidRPr="00954F64" w:rsidDel="00DE5DFD">
          <w:rPr>
            <w:rFonts w:ascii="Times New Roman" w:eastAsia="Times New Roman" w:hAnsi="Times New Roman" w:cs="Times New Roman"/>
            <w:color w:val="000000"/>
          </w:rPr>
          <w:delText>. With the use of data and statistics, teams and organizations ma</w:delText>
        </w:r>
      </w:del>
      <w:ins w:id="87" w:author="Microsoft Office User" w:date="2022-12-22T18:09:00Z">
        <w:r w:rsidR="00DE5DFD">
          <w:rPr>
            <w:rFonts w:ascii="Times New Roman" w:eastAsia="Times New Roman" w:hAnsi="Times New Roman" w:cs="Times New Roman"/>
            <w:color w:val="000000"/>
          </w:rPr>
          <w:t xml:space="preserve"> to</w:t>
        </w:r>
      </w:ins>
      <w:del w:id="88" w:author="Microsoft Office User" w:date="2022-12-22T18:09:00Z">
        <w:r w:rsidRPr="00954F64" w:rsidDel="00DE5DFD">
          <w:rPr>
            <w:rFonts w:ascii="Times New Roman" w:eastAsia="Times New Roman" w:hAnsi="Times New Roman" w:cs="Times New Roman"/>
            <w:color w:val="000000"/>
          </w:rPr>
          <w:delText>y</w:delText>
        </w:r>
      </w:del>
      <w:r w:rsidRPr="00954F64">
        <w:rPr>
          <w:rFonts w:ascii="Times New Roman" w:eastAsia="Times New Roman" w:hAnsi="Times New Roman" w:cs="Times New Roman"/>
          <w:color w:val="000000"/>
        </w:rPr>
        <w:t xml:space="preserve"> track performance, predict outcomes, and make more informed choices on the field. </w:t>
      </w:r>
      <w:del w:id="89" w:author="Microsoft Office User" w:date="2022-12-22T18:10:00Z">
        <w:r w:rsidRPr="00954F64" w:rsidDel="00DE5DFD">
          <w:rPr>
            <w:rFonts w:ascii="Times New Roman" w:eastAsia="Times New Roman" w:hAnsi="Times New Roman" w:cs="Times New Roman"/>
            <w:color w:val="000000"/>
          </w:rPr>
          <w:delText>As such, it is safe to say that sports statistics are not going anywhere any time soon.</w:delText>
        </w:r>
      </w:del>
    </w:p>
    <w:p w14:paraId="6AC710A7" w14:textId="77777777" w:rsidR="00DE5DFD" w:rsidRPr="00954F64" w:rsidRDefault="00DE5DFD" w:rsidP="00954F64">
      <w:pPr>
        <w:ind w:firstLine="720"/>
        <w:jc w:val="both"/>
        <w:rPr>
          <w:ins w:id="90" w:author="Microsoft Office User" w:date="2022-12-22T18:10:00Z"/>
          <w:rFonts w:ascii="Times New Roman" w:eastAsia="Times New Roman" w:hAnsi="Times New Roman" w:cs="Times New Roman"/>
        </w:rPr>
      </w:pPr>
    </w:p>
    <w:p w14:paraId="1FBA093E" w14:textId="77777777" w:rsidR="00954F64" w:rsidRPr="00954F64" w:rsidRDefault="00954F64" w:rsidP="00DE5DFD">
      <w:pPr>
        <w:ind w:firstLine="720"/>
        <w:jc w:val="both"/>
        <w:rPr>
          <w:rFonts w:ascii="Times New Roman" w:eastAsia="Times New Roman" w:hAnsi="Times New Roman" w:cs="Times New Roman"/>
        </w:rPr>
        <w:pPrChange w:id="91" w:author="Microsoft Office User" w:date="2022-12-22T18:10:00Z">
          <w:pPr/>
        </w:pPrChange>
      </w:pPr>
    </w:p>
    <w:p w14:paraId="301A96A7" w14:textId="004B271F" w:rsidR="00327C66" w:rsidRDefault="00327C66" w:rsidP="000C33DF">
      <w:pPr>
        <w:spacing w:line="276" w:lineRule="auto"/>
      </w:pPr>
    </w:p>
    <w:p w14:paraId="5E288C0E" w14:textId="663221CE" w:rsidR="00DE5DFD" w:rsidRDefault="00DE5DFD" w:rsidP="000C33DF">
      <w:pPr>
        <w:spacing w:line="276" w:lineRule="auto"/>
        <w:rPr>
          <w:rFonts w:ascii="Garamond" w:hAnsi="Garamond"/>
        </w:rPr>
      </w:pPr>
      <w:r w:rsidRPr="00DE5DFD">
        <w:rPr>
          <w:rFonts w:ascii="Garamond" w:hAnsi="Garamond"/>
        </w:rPr>
        <w:t xml:space="preserve">Hi </w:t>
      </w:r>
      <w:r>
        <w:rPr>
          <w:rFonts w:ascii="Garamond" w:hAnsi="Garamond"/>
        </w:rPr>
        <w:t>Chloe,</w:t>
      </w:r>
    </w:p>
    <w:p w14:paraId="2C47B6F3" w14:textId="56425D52" w:rsidR="00DE5DFD" w:rsidRDefault="00DE5DFD" w:rsidP="000C33DF">
      <w:pPr>
        <w:spacing w:line="276" w:lineRule="auto"/>
        <w:rPr>
          <w:rFonts w:ascii="Garamond" w:hAnsi="Garamond"/>
        </w:rPr>
      </w:pPr>
    </w:p>
    <w:p w14:paraId="4B02F2D9" w14:textId="5117F4E6" w:rsidR="00DE5DFD" w:rsidRDefault="00DE5DFD" w:rsidP="000C33DF">
      <w:pPr>
        <w:spacing w:line="276" w:lineRule="auto"/>
        <w:rPr>
          <w:rFonts w:ascii="Garamond" w:hAnsi="Garamond"/>
        </w:rPr>
      </w:pPr>
      <w:r>
        <w:rPr>
          <w:rFonts w:ascii="Garamond" w:hAnsi="Garamond"/>
        </w:rPr>
        <w:t xml:space="preserve">Thank you for your essay. Solid references here – I think your essay will benefit from more personal analysis. What do </w:t>
      </w:r>
      <w:r>
        <w:rPr>
          <w:rFonts w:ascii="Garamond" w:hAnsi="Garamond"/>
          <w:i/>
          <w:iCs/>
        </w:rPr>
        <w:t xml:space="preserve">you </w:t>
      </w:r>
      <w:r>
        <w:rPr>
          <w:rFonts w:ascii="Garamond" w:hAnsi="Garamond"/>
        </w:rPr>
        <w:t>think about the fact that sports analytics can do so much? That drivers and their teams can adjust in real time to optimize performance? Do you also have personal goals in the field? What you think can be done better? Just adding your own takes on this solid case study will allows the admissions officer to see a bit of your perspective.</w:t>
      </w:r>
    </w:p>
    <w:p w14:paraId="1F1AEA4F" w14:textId="669B8880" w:rsidR="00DE5DFD" w:rsidRDefault="00DE5DFD" w:rsidP="000C33DF">
      <w:pPr>
        <w:spacing w:line="276" w:lineRule="auto"/>
        <w:rPr>
          <w:rFonts w:ascii="Garamond" w:hAnsi="Garamond"/>
        </w:rPr>
      </w:pPr>
    </w:p>
    <w:p w14:paraId="77D0925A" w14:textId="0A0EA15C" w:rsidR="00DE5DFD" w:rsidRDefault="00DE5DFD" w:rsidP="000C33DF">
      <w:pPr>
        <w:spacing w:line="276" w:lineRule="auto"/>
        <w:rPr>
          <w:rFonts w:ascii="Garamond" w:hAnsi="Garamond"/>
        </w:rPr>
      </w:pPr>
    </w:p>
    <w:p w14:paraId="6E50F83F" w14:textId="59DB1EA2" w:rsidR="00DE5DFD" w:rsidRPr="00DE5DFD" w:rsidRDefault="00DE5DFD" w:rsidP="000C33DF">
      <w:pPr>
        <w:spacing w:line="276" w:lineRule="auto"/>
        <w:rPr>
          <w:rFonts w:ascii="Garamond" w:hAnsi="Garamond"/>
        </w:rPr>
      </w:pPr>
      <w:r>
        <w:rPr>
          <w:rFonts w:ascii="Garamond" w:hAnsi="Garamond"/>
        </w:rPr>
        <w:t xml:space="preserve">C.G. </w:t>
      </w:r>
    </w:p>
    <w:sectPr w:rsidR="00DE5DFD" w:rsidRPr="00DE5D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62459E"/>
    <w:rsid w:val="007578A4"/>
    <w:rsid w:val="008410FA"/>
    <w:rsid w:val="009344CD"/>
    <w:rsid w:val="00954F64"/>
    <w:rsid w:val="00C660FC"/>
    <w:rsid w:val="00D14158"/>
    <w:rsid w:val="00DE5DFD"/>
    <w:rsid w:val="00E43FD1"/>
    <w:rsid w:val="00F06F69"/>
    <w:rsid w:val="00FD07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D0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 w:id="18757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11</cp:revision>
  <dcterms:created xsi:type="dcterms:W3CDTF">2022-12-21T10:13:00Z</dcterms:created>
  <dcterms:modified xsi:type="dcterms:W3CDTF">2022-12-23T02:16:00Z</dcterms:modified>
</cp:coreProperties>
</file>