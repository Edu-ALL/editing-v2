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D20"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1</w:t>
      </w:r>
    </w:p>
    <w:p w14:paraId="4F3EDB82"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3977DD9F" w14:textId="77777777" w:rsidR="001919E6" w:rsidRPr="001919E6" w:rsidRDefault="001919E6" w:rsidP="001919E6">
      <w:pPr>
        <w:rPr>
          <w:rFonts w:ascii="Times New Roman" w:eastAsia="Times New Roman" w:hAnsi="Times New Roman" w:cs="Times New Roman"/>
        </w:rPr>
      </w:pPr>
    </w:p>
    <w:p w14:paraId="467DFCF8" w14:textId="60205107" w:rsidR="001919E6" w:rsidRPr="001919E6" w:rsidRDefault="001919E6" w:rsidP="001919E6">
      <w:pPr>
        <w:spacing w:before="240" w:after="240"/>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Computers and I, we seem to have a similar predilection for straightforward, methodical, literal language. </w:t>
      </w:r>
      <w:commentRangeStart w:id="0"/>
      <w:del w:id="1" w:author="Thalia Priscilla" w:date="2022-12-23T17:32:00Z">
        <w:r w:rsidRPr="001919E6" w:rsidDel="00140A25">
          <w:rPr>
            <w:rFonts w:ascii="Arial" w:eastAsia="Times New Roman" w:hAnsi="Arial" w:cs="Arial"/>
            <w:color w:val="000000"/>
            <w:sz w:val="22"/>
            <w:szCs w:val="22"/>
          </w:rPr>
          <w:delText xml:space="preserve">As a result, I thoroughly enjoyed learning computer languages. </w:delText>
        </w:r>
      </w:del>
      <w:commentRangeEnd w:id="0"/>
      <w:r w:rsidR="00140A25">
        <w:rPr>
          <w:rStyle w:val="CommentReference"/>
        </w:rPr>
        <w:commentReference w:id="0"/>
      </w:r>
      <w:r w:rsidRPr="001919E6">
        <w:rPr>
          <w:rFonts w:ascii="Arial" w:eastAsia="Times New Roman" w:hAnsi="Arial" w:cs="Arial"/>
          <w:color w:val="000000"/>
          <w:sz w:val="22"/>
          <w:szCs w:val="22"/>
        </w:rPr>
        <w:t xml:space="preserve">Through years of computer lessons, I’ve found joy and motivation through communicating with these </w:t>
      </w:r>
      <w:proofErr w:type="spellStart"/>
      <w:r w:rsidRPr="001919E6">
        <w:rPr>
          <w:rFonts w:ascii="Arial" w:eastAsia="Times New Roman" w:hAnsi="Arial" w:cs="Arial"/>
          <w:color w:val="000000"/>
          <w:sz w:val="22"/>
          <w:szCs w:val="22"/>
        </w:rPr>
        <w:t>marvelous</w:t>
      </w:r>
      <w:proofErr w:type="spellEnd"/>
      <w:r w:rsidRPr="001919E6">
        <w:rPr>
          <w:rFonts w:ascii="Arial" w:eastAsia="Times New Roman" w:hAnsi="Arial" w:cs="Arial"/>
          <w:color w:val="000000"/>
          <w:sz w:val="22"/>
          <w:szCs w:val="22"/>
        </w:rPr>
        <w:t xml:space="preserve"> machines. I’ve discovered their limitless potential as efficient and indefatigable machines, just that their capabilities are limited to the skills of the programmer. This inspired me to study programming to nurture those computers into something big, capable of changing the world for the better.</w:t>
      </w:r>
    </w:p>
    <w:p w14:paraId="361B3BC6" w14:textId="7AB1C602" w:rsidR="00871C00" w:rsidRDefault="001919E6" w:rsidP="001919E6">
      <w:pPr>
        <w:spacing w:before="240" w:after="240"/>
        <w:jc w:val="both"/>
        <w:rPr>
          <w:ins w:id="2" w:author="Thalia Priscilla" w:date="2022-12-23T20:43:00Z"/>
          <w:rFonts w:ascii="Arial" w:eastAsia="Times New Roman" w:hAnsi="Arial" w:cs="Arial"/>
          <w:color w:val="000000"/>
          <w:sz w:val="22"/>
          <w:szCs w:val="22"/>
        </w:rPr>
      </w:pPr>
      <w:r w:rsidRPr="001919E6">
        <w:rPr>
          <w:rFonts w:ascii="Arial" w:eastAsia="Times New Roman" w:hAnsi="Arial" w:cs="Arial"/>
          <w:color w:val="000000"/>
          <w:sz w:val="22"/>
          <w:szCs w:val="22"/>
        </w:rPr>
        <w:t xml:space="preserve">To </w:t>
      </w:r>
      <w:del w:id="3" w:author="Thalia Priscilla" w:date="2022-12-23T21:00:00Z">
        <w:r w:rsidRPr="001919E6" w:rsidDel="001D0096">
          <w:rPr>
            <w:rFonts w:ascii="Arial" w:eastAsia="Times New Roman" w:hAnsi="Arial" w:cs="Arial"/>
            <w:color w:val="000000"/>
            <w:sz w:val="22"/>
            <w:szCs w:val="22"/>
          </w:rPr>
          <w:delText>do so</w:delText>
        </w:r>
      </w:del>
      <w:ins w:id="4" w:author="Thalia Priscilla" w:date="2022-12-23T21:00:00Z">
        <w:r w:rsidR="001D0096">
          <w:rPr>
            <w:rFonts w:ascii="Arial" w:eastAsia="Times New Roman" w:hAnsi="Arial" w:cs="Arial"/>
            <w:color w:val="000000"/>
            <w:sz w:val="22"/>
            <w:szCs w:val="22"/>
          </w:rPr>
          <w:t>realize this</w:t>
        </w:r>
      </w:ins>
      <w:r w:rsidRPr="001919E6">
        <w:rPr>
          <w:rFonts w:ascii="Arial" w:eastAsia="Times New Roman" w:hAnsi="Arial" w:cs="Arial"/>
          <w:color w:val="000000"/>
          <w:sz w:val="22"/>
          <w:szCs w:val="22"/>
        </w:rPr>
        <w:t>, I believe that I would require not just an abundance of knowledge, but a chance to implement those knowledge into real-life projects</w:t>
      </w:r>
      <w:ins w:id="5" w:author="Thalia Priscilla" w:date="2022-12-23T20:54:00Z">
        <w:r w:rsidR="00CD45A7">
          <w:rPr>
            <w:rFonts w:ascii="Arial" w:eastAsia="Times New Roman" w:hAnsi="Arial" w:cs="Arial"/>
            <w:color w:val="000000"/>
            <w:sz w:val="22"/>
            <w:szCs w:val="22"/>
          </w:rPr>
          <w:t xml:space="preserve"> </w:t>
        </w:r>
      </w:ins>
      <w:ins w:id="6" w:author="Thalia Priscilla" w:date="2022-12-23T20:55:00Z">
        <w:r w:rsidR="00CD45A7">
          <w:rPr>
            <w:rFonts w:ascii="Arial" w:eastAsia="Times New Roman" w:hAnsi="Arial" w:cs="Arial"/>
            <w:color w:val="000000"/>
            <w:sz w:val="22"/>
            <w:szCs w:val="22"/>
          </w:rPr>
          <w:t>with</w:t>
        </w:r>
      </w:ins>
      <w:ins w:id="7" w:author="Thalia Priscilla" w:date="2022-12-23T20:54:00Z">
        <w:r w:rsidR="00CD45A7">
          <w:rPr>
            <w:rFonts w:ascii="Arial" w:eastAsia="Times New Roman" w:hAnsi="Arial" w:cs="Arial"/>
            <w:color w:val="000000"/>
            <w:sz w:val="22"/>
            <w:szCs w:val="22"/>
          </w:rPr>
          <w:t>in a positive community</w:t>
        </w:r>
      </w:ins>
      <w:r w:rsidRPr="001919E6">
        <w:rPr>
          <w:rFonts w:ascii="Arial" w:eastAsia="Times New Roman" w:hAnsi="Arial" w:cs="Arial"/>
          <w:color w:val="000000"/>
          <w:sz w:val="22"/>
          <w:szCs w:val="22"/>
        </w:rPr>
        <w:t xml:space="preserve">. I believe that Cornell Engineering would be the best place </w:t>
      </w:r>
      <w:del w:id="8" w:author="Thalia Priscilla" w:date="2022-12-23T21:00:00Z">
        <w:r w:rsidRPr="001919E6" w:rsidDel="001D0096">
          <w:rPr>
            <w:rFonts w:ascii="Arial" w:eastAsia="Times New Roman" w:hAnsi="Arial" w:cs="Arial"/>
            <w:color w:val="000000"/>
            <w:sz w:val="22"/>
            <w:szCs w:val="22"/>
          </w:rPr>
          <w:delText>for me</w:delText>
        </w:r>
      </w:del>
      <w:ins w:id="9" w:author="Thalia Priscilla" w:date="2022-12-23T21:00:00Z">
        <w:r w:rsidR="001D0096">
          <w:rPr>
            <w:rFonts w:ascii="Arial" w:eastAsia="Times New Roman" w:hAnsi="Arial" w:cs="Arial"/>
            <w:color w:val="000000"/>
            <w:sz w:val="22"/>
            <w:szCs w:val="22"/>
          </w:rPr>
          <w:t xml:space="preserve">to do </w:t>
        </w:r>
      </w:ins>
      <w:ins w:id="10" w:author="Thalia Priscilla" w:date="2022-12-23T21:01:00Z">
        <w:r w:rsidR="001D0096">
          <w:rPr>
            <w:rFonts w:ascii="Arial" w:eastAsia="Times New Roman" w:hAnsi="Arial" w:cs="Arial"/>
            <w:color w:val="000000"/>
            <w:sz w:val="22"/>
            <w:szCs w:val="22"/>
          </w:rPr>
          <w:t>so</w:t>
        </w:r>
      </w:ins>
      <w:ins w:id="11" w:author="Thalia Priscilla" w:date="2022-12-23T20:58:00Z">
        <w:r w:rsidR="006E5BA5">
          <w:rPr>
            <w:rFonts w:ascii="Arial" w:eastAsia="Times New Roman" w:hAnsi="Arial" w:cs="Arial"/>
            <w:color w:val="000000"/>
            <w:sz w:val="22"/>
            <w:szCs w:val="22"/>
          </w:rPr>
          <w:t>.</w:t>
        </w:r>
      </w:ins>
      <w:r w:rsidRPr="001919E6">
        <w:rPr>
          <w:rFonts w:ascii="Arial" w:eastAsia="Times New Roman" w:hAnsi="Arial" w:cs="Arial"/>
          <w:color w:val="000000"/>
          <w:sz w:val="22"/>
          <w:szCs w:val="22"/>
        </w:rPr>
        <w:t xml:space="preserve"> </w:t>
      </w:r>
      <w:del w:id="12" w:author="Thalia Priscilla" w:date="2022-12-23T20:58:00Z">
        <w:r w:rsidRPr="001919E6" w:rsidDel="006E5BA5">
          <w:rPr>
            <w:rFonts w:ascii="Arial" w:eastAsia="Times New Roman" w:hAnsi="Arial" w:cs="Arial"/>
            <w:color w:val="000000"/>
            <w:sz w:val="22"/>
            <w:szCs w:val="22"/>
          </w:rPr>
          <w:delText xml:space="preserve">since it </w:delText>
        </w:r>
      </w:del>
      <w:ins w:id="13" w:author="Thalia Priscilla" w:date="2022-12-23T20:58:00Z">
        <w:r w:rsidR="006E5BA5">
          <w:rPr>
            <w:rFonts w:ascii="Arial" w:eastAsia="Times New Roman" w:hAnsi="Arial" w:cs="Arial"/>
            <w:color w:val="000000"/>
            <w:sz w:val="22"/>
            <w:szCs w:val="22"/>
          </w:rPr>
          <w:t>N</w:t>
        </w:r>
      </w:ins>
      <w:del w:id="14" w:author="Thalia Priscilla" w:date="2022-12-23T20:58:00Z">
        <w:r w:rsidRPr="001919E6" w:rsidDel="006E5BA5">
          <w:rPr>
            <w:rFonts w:ascii="Arial" w:eastAsia="Times New Roman" w:hAnsi="Arial" w:cs="Arial"/>
            <w:color w:val="000000"/>
            <w:sz w:val="22"/>
            <w:szCs w:val="22"/>
          </w:rPr>
          <w:delText>n</w:delText>
        </w:r>
      </w:del>
      <w:r w:rsidRPr="001919E6">
        <w:rPr>
          <w:rFonts w:ascii="Arial" w:eastAsia="Times New Roman" w:hAnsi="Arial" w:cs="Arial"/>
          <w:color w:val="000000"/>
          <w:sz w:val="22"/>
          <w:szCs w:val="22"/>
        </w:rPr>
        <w:t xml:space="preserve">ot only </w:t>
      </w:r>
      <w:ins w:id="15" w:author="Thalia Priscilla" w:date="2022-12-23T20:58:00Z">
        <w:r w:rsidR="006E5BA5">
          <w:rPr>
            <w:rFonts w:ascii="Arial" w:eastAsia="Times New Roman" w:hAnsi="Arial" w:cs="Arial"/>
            <w:color w:val="000000"/>
            <w:sz w:val="22"/>
            <w:szCs w:val="22"/>
          </w:rPr>
          <w:t xml:space="preserve">does it </w:t>
        </w:r>
      </w:ins>
      <w:del w:id="16" w:author="Thalia Priscilla" w:date="2022-12-23T20:57:00Z">
        <w:r w:rsidRPr="001919E6" w:rsidDel="006E5BA5">
          <w:rPr>
            <w:rFonts w:ascii="Arial" w:eastAsia="Times New Roman" w:hAnsi="Arial" w:cs="Arial"/>
            <w:color w:val="000000"/>
            <w:sz w:val="22"/>
            <w:szCs w:val="22"/>
          </w:rPr>
          <w:delText xml:space="preserve">provides </w:delText>
        </w:r>
      </w:del>
      <w:ins w:id="17" w:author="Thalia Priscilla" w:date="2022-12-23T20:57:00Z">
        <w:r w:rsidR="006E5BA5">
          <w:rPr>
            <w:rFonts w:ascii="Arial" w:eastAsia="Times New Roman" w:hAnsi="Arial" w:cs="Arial"/>
            <w:color w:val="000000"/>
            <w:sz w:val="22"/>
            <w:szCs w:val="22"/>
          </w:rPr>
          <w:t>offer</w:t>
        </w:r>
        <w:r w:rsidR="006E5BA5"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prestigious courses taught by esteemed professors like Jon Kleinberg and Kavita </w:t>
      </w:r>
      <w:proofErr w:type="spellStart"/>
      <w:r w:rsidRPr="001919E6">
        <w:rPr>
          <w:rFonts w:ascii="Arial" w:eastAsia="Times New Roman" w:hAnsi="Arial" w:cs="Arial"/>
          <w:color w:val="000000"/>
          <w:sz w:val="22"/>
          <w:szCs w:val="22"/>
        </w:rPr>
        <w:t>Bala</w:t>
      </w:r>
      <w:proofErr w:type="spellEnd"/>
      <w:r w:rsidRPr="001919E6">
        <w:rPr>
          <w:rFonts w:ascii="Arial" w:eastAsia="Times New Roman" w:hAnsi="Arial" w:cs="Arial"/>
          <w:color w:val="000000"/>
          <w:sz w:val="22"/>
          <w:szCs w:val="22"/>
        </w:rPr>
        <w:t xml:space="preserve">, </w:t>
      </w:r>
      <w:del w:id="18" w:author="Thalia Priscilla" w:date="2022-12-23T20:59:00Z">
        <w:r w:rsidRPr="001919E6" w:rsidDel="006E5BA5">
          <w:rPr>
            <w:rFonts w:ascii="Arial" w:eastAsia="Times New Roman" w:hAnsi="Arial" w:cs="Arial"/>
            <w:color w:val="000000"/>
            <w:sz w:val="22"/>
            <w:szCs w:val="22"/>
          </w:rPr>
          <w:delText>but it</w:delText>
        </w:r>
      </w:del>
      <w:ins w:id="19" w:author="Thalia Priscilla" w:date="2022-12-23T20:59:00Z">
        <w:r w:rsidR="006E5BA5">
          <w:rPr>
            <w:rFonts w:ascii="Arial" w:eastAsia="Times New Roman" w:hAnsi="Arial" w:cs="Arial"/>
            <w:color w:val="000000"/>
            <w:sz w:val="22"/>
            <w:szCs w:val="22"/>
          </w:rPr>
          <w:t>Cornell Engineering</w:t>
        </w:r>
      </w:ins>
      <w:r w:rsidRPr="001919E6">
        <w:rPr>
          <w:rFonts w:ascii="Arial" w:eastAsia="Times New Roman" w:hAnsi="Arial" w:cs="Arial"/>
          <w:color w:val="000000"/>
          <w:sz w:val="22"/>
          <w:szCs w:val="22"/>
        </w:rPr>
        <w:t xml:space="preserve"> also provides practical opportunities to collaborate on projects with peers and faculties. </w:t>
      </w:r>
      <w:ins w:id="20" w:author="Thalia Priscilla" w:date="2022-12-23T20:59:00Z">
        <w:r w:rsidR="006E5BA5">
          <w:rPr>
            <w:rFonts w:ascii="Arial" w:eastAsia="Times New Roman" w:hAnsi="Arial" w:cs="Arial"/>
            <w:color w:val="000000"/>
            <w:sz w:val="22"/>
            <w:szCs w:val="22"/>
          </w:rPr>
          <w:t>P</w:t>
        </w:r>
      </w:ins>
      <w:ins w:id="21" w:author="Thalia Priscilla" w:date="2022-12-23T20:52:00Z">
        <w:r w:rsidR="00CD45A7" w:rsidRPr="001919E6">
          <w:rPr>
            <w:rFonts w:ascii="Arial" w:eastAsia="Times New Roman" w:hAnsi="Arial" w:cs="Arial"/>
            <w:color w:val="000000"/>
            <w:sz w:val="22"/>
            <w:szCs w:val="22"/>
          </w:rPr>
          <w:t xml:space="preserve">articipating in Cornell’s Big Red Hacks and being a part of the Cornell </w:t>
        </w:r>
        <w:proofErr w:type="spellStart"/>
        <w:r w:rsidR="00CD45A7" w:rsidRPr="001919E6">
          <w:rPr>
            <w:rFonts w:ascii="Arial" w:eastAsia="Times New Roman" w:hAnsi="Arial" w:cs="Arial"/>
            <w:color w:val="000000"/>
            <w:sz w:val="22"/>
            <w:szCs w:val="22"/>
          </w:rPr>
          <w:t>AppDev</w:t>
        </w:r>
      </w:ins>
      <w:proofErr w:type="spellEnd"/>
      <w:ins w:id="22" w:author="Thalia Priscilla" w:date="2022-12-23T20:59:00Z">
        <w:r w:rsidR="006E5BA5">
          <w:rPr>
            <w:rFonts w:ascii="Arial" w:eastAsia="Times New Roman" w:hAnsi="Arial" w:cs="Arial"/>
            <w:color w:val="000000"/>
            <w:sz w:val="22"/>
            <w:szCs w:val="22"/>
          </w:rPr>
          <w:t xml:space="preserve"> </w:t>
        </w:r>
      </w:ins>
      <w:ins w:id="23" w:author="Thalia Priscilla" w:date="2022-12-23T21:00:00Z">
        <w:r w:rsidR="006E5BA5">
          <w:rPr>
            <w:rFonts w:ascii="Arial" w:eastAsia="Times New Roman" w:hAnsi="Arial" w:cs="Arial"/>
            <w:color w:val="000000"/>
            <w:sz w:val="22"/>
            <w:szCs w:val="22"/>
          </w:rPr>
          <w:t>will help me</w:t>
        </w:r>
      </w:ins>
      <w:ins w:id="24" w:author="Thalia Priscilla" w:date="2022-12-23T20:52:00Z">
        <w:r w:rsidR="00CD45A7">
          <w:rPr>
            <w:rFonts w:ascii="Arial" w:eastAsia="Times New Roman" w:hAnsi="Arial" w:cs="Arial"/>
            <w:color w:val="000000"/>
            <w:sz w:val="22"/>
            <w:szCs w:val="22"/>
          </w:rPr>
          <w:t xml:space="preserve"> </w:t>
        </w:r>
      </w:ins>
      <w:del w:id="25" w:author="Thalia Priscilla" w:date="2022-12-23T20:54:00Z">
        <w:r w:rsidRPr="001919E6" w:rsidDel="00CD45A7">
          <w:rPr>
            <w:rFonts w:ascii="Arial" w:eastAsia="Times New Roman" w:hAnsi="Arial" w:cs="Arial"/>
            <w:color w:val="000000"/>
            <w:sz w:val="22"/>
            <w:szCs w:val="22"/>
          </w:rPr>
          <w:delText>I intend to expand my connections, placing myself</w:delText>
        </w:r>
      </w:del>
      <w:del w:id="26" w:author="Thalia Priscilla" w:date="2022-12-23T20:53:00Z">
        <w:r w:rsidRPr="001919E6" w:rsidDel="00CD45A7">
          <w:rPr>
            <w:rFonts w:ascii="Arial" w:eastAsia="Times New Roman" w:hAnsi="Arial" w:cs="Arial"/>
            <w:color w:val="000000"/>
            <w:sz w:val="22"/>
            <w:szCs w:val="22"/>
          </w:rPr>
          <w:delText xml:space="preserve"> in a positive community of </w:delText>
        </w:r>
      </w:del>
      <w:del w:id="27" w:author="Thalia Priscilla" w:date="2022-12-23T20:56:00Z">
        <w:r w:rsidRPr="001919E6" w:rsidDel="006E5BA5">
          <w:rPr>
            <w:rFonts w:ascii="Arial" w:eastAsia="Times New Roman" w:hAnsi="Arial" w:cs="Arial"/>
            <w:color w:val="000000"/>
            <w:sz w:val="22"/>
            <w:szCs w:val="22"/>
          </w:rPr>
          <w:delText>engineers with similar interests</w:delText>
        </w:r>
      </w:del>
      <w:del w:id="28" w:author="Thalia Priscilla" w:date="2022-12-23T20:54:00Z">
        <w:r w:rsidRPr="001919E6" w:rsidDel="00CD45A7">
          <w:rPr>
            <w:rFonts w:ascii="Arial" w:eastAsia="Times New Roman" w:hAnsi="Arial" w:cs="Arial"/>
            <w:color w:val="000000"/>
            <w:sz w:val="22"/>
            <w:szCs w:val="22"/>
          </w:rPr>
          <w:delText>, and</w:delText>
        </w:r>
      </w:del>
      <w:del w:id="29" w:author="Thalia Priscilla" w:date="2022-12-23T21:01:00Z">
        <w:r w:rsidRPr="001919E6" w:rsidDel="001D0096">
          <w:rPr>
            <w:rFonts w:ascii="Arial" w:eastAsia="Times New Roman" w:hAnsi="Arial" w:cs="Arial"/>
            <w:color w:val="000000"/>
            <w:sz w:val="22"/>
            <w:szCs w:val="22"/>
          </w:rPr>
          <w:delText xml:space="preserve"> </w:delText>
        </w:r>
      </w:del>
      <w:r w:rsidRPr="001919E6">
        <w:rPr>
          <w:rFonts w:ascii="Arial" w:eastAsia="Times New Roman" w:hAnsi="Arial" w:cs="Arial"/>
          <w:color w:val="000000"/>
          <w:sz w:val="22"/>
          <w:szCs w:val="22"/>
        </w:rPr>
        <w:t xml:space="preserve">attain a deeper understanding of computer language through working on </w:t>
      </w:r>
      <w:del w:id="30" w:author="Thalia Priscilla" w:date="2022-12-23T21:40:00Z">
        <w:r w:rsidRPr="001919E6" w:rsidDel="00333905">
          <w:rPr>
            <w:rFonts w:ascii="Arial" w:eastAsia="Times New Roman" w:hAnsi="Arial" w:cs="Arial"/>
            <w:color w:val="000000"/>
            <w:sz w:val="22"/>
            <w:szCs w:val="22"/>
          </w:rPr>
          <w:delText xml:space="preserve">real </w:delText>
        </w:r>
      </w:del>
      <w:ins w:id="31" w:author="Thalia Priscilla" w:date="2022-12-23T21:40:00Z">
        <w:r w:rsidR="00333905">
          <w:rPr>
            <w:rFonts w:ascii="Arial" w:eastAsia="Times New Roman" w:hAnsi="Arial" w:cs="Arial"/>
            <w:color w:val="000000"/>
            <w:sz w:val="22"/>
            <w:szCs w:val="22"/>
          </w:rPr>
          <w:t>various</w:t>
        </w:r>
        <w:r w:rsidR="00333905"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projects</w:t>
      </w:r>
      <w:del w:id="32" w:author="Thalia Priscilla" w:date="2022-12-23T20:52:00Z">
        <w:r w:rsidRPr="001919E6" w:rsidDel="00CD45A7">
          <w:rPr>
            <w:rFonts w:ascii="Arial" w:eastAsia="Times New Roman" w:hAnsi="Arial" w:cs="Arial"/>
            <w:color w:val="000000"/>
            <w:sz w:val="22"/>
            <w:szCs w:val="22"/>
          </w:rPr>
          <w:delText xml:space="preserve"> by participating in Cornell’s Big Red Hacks and being a part of the Cornell AppDev</w:delText>
        </w:r>
      </w:del>
      <w:r w:rsidRPr="001919E6">
        <w:rPr>
          <w:rFonts w:ascii="Arial" w:eastAsia="Times New Roman" w:hAnsi="Arial" w:cs="Arial"/>
          <w:color w:val="000000"/>
          <w:sz w:val="22"/>
          <w:szCs w:val="22"/>
        </w:rPr>
        <w:t>.</w:t>
      </w:r>
      <w:del w:id="33" w:author="Thalia Priscilla" w:date="2022-12-23T20:57:00Z">
        <w:r w:rsidRPr="001919E6" w:rsidDel="006E5BA5">
          <w:rPr>
            <w:rFonts w:ascii="Arial" w:eastAsia="Times New Roman" w:hAnsi="Arial" w:cs="Arial"/>
            <w:color w:val="000000"/>
            <w:sz w:val="22"/>
            <w:szCs w:val="22"/>
          </w:rPr>
          <w:delText xml:space="preserve"> </w:delText>
        </w:r>
      </w:del>
    </w:p>
    <w:p w14:paraId="6A5E989F" w14:textId="61748D73" w:rsidR="001919E6" w:rsidRDefault="001919E6" w:rsidP="001919E6">
      <w:pPr>
        <w:spacing w:before="240" w:after="240"/>
        <w:jc w:val="both"/>
        <w:rPr>
          <w:ins w:id="34" w:author="Thalia Priscilla" w:date="2022-12-23T17:46:00Z"/>
          <w:rFonts w:ascii="Arial" w:eastAsia="Times New Roman" w:hAnsi="Arial" w:cs="Arial"/>
          <w:color w:val="000000"/>
          <w:sz w:val="22"/>
          <w:szCs w:val="22"/>
        </w:rPr>
      </w:pPr>
      <w:r w:rsidRPr="001919E6">
        <w:rPr>
          <w:rFonts w:ascii="Arial" w:eastAsia="Times New Roman" w:hAnsi="Arial" w:cs="Arial"/>
          <w:color w:val="000000"/>
          <w:sz w:val="22"/>
          <w:szCs w:val="22"/>
        </w:rPr>
        <w:t xml:space="preserve">I also aspire to </w:t>
      </w:r>
      <w:del w:id="35" w:author="Thalia Priscilla" w:date="2022-12-23T20:51:00Z">
        <w:r w:rsidRPr="001919E6" w:rsidDel="00CD45A7">
          <w:rPr>
            <w:rFonts w:ascii="Arial" w:eastAsia="Times New Roman" w:hAnsi="Arial" w:cs="Arial"/>
            <w:color w:val="000000"/>
            <w:sz w:val="22"/>
            <w:szCs w:val="22"/>
          </w:rPr>
          <w:delText xml:space="preserve">start </w:delText>
        </w:r>
      </w:del>
      <w:ins w:id="36" w:author="Thalia Priscilla" w:date="2022-12-23T20:51:00Z">
        <w:r w:rsidR="00CD45A7">
          <w:rPr>
            <w:rFonts w:ascii="Arial" w:eastAsia="Times New Roman" w:hAnsi="Arial" w:cs="Arial"/>
            <w:color w:val="000000"/>
            <w:sz w:val="22"/>
            <w:szCs w:val="22"/>
          </w:rPr>
          <w:t>build</w:t>
        </w:r>
        <w:r w:rsidR="00CD45A7"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my own technological start-up in the future, hence looking forward to participating in Cornell’s SENSE and 3 Day </w:t>
      </w:r>
      <w:proofErr w:type="spellStart"/>
      <w:r w:rsidRPr="001919E6">
        <w:rPr>
          <w:rFonts w:ascii="Arial" w:eastAsia="Times New Roman" w:hAnsi="Arial" w:cs="Arial"/>
          <w:color w:val="000000"/>
          <w:sz w:val="22"/>
          <w:szCs w:val="22"/>
        </w:rPr>
        <w:t>Startup</w:t>
      </w:r>
      <w:proofErr w:type="spellEnd"/>
      <w:r w:rsidRPr="001919E6">
        <w:rPr>
          <w:rFonts w:ascii="Arial" w:eastAsia="Times New Roman" w:hAnsi="Arial" w:cs="Arial"/>
          <w:color w:val="000000"/>
          <w:sz w:val="22"/>
          <w:szCs w:val="22"/>
        </w:rPr>
        <w:t xml:space="preserve"> program to hone my entrepreneurial skills and perhaps meet some future partners along the way. Through these programs, I would get my start-up mentored by successful professors and entrepreneurs whilst exposing myself to great ideas of the other participants that might inspire my own.</w:t>
      </w:r>
    </w:p>
    <w:p w14:paraId="68F421B0" w14:textId="0CD6E98F" w:rsidR="0046738C" w:rsidRPr="00D60712" w:rsidRDefault="0046738C" w:rsidP="001919E6">
      <w:pPr>
        <w:spacing w:before="240" w:after="240"/>
        <w:jc w:val="both"/>
        <w:rPr>
          <w:rFonts w:ascii="Arial" w:eastAsia="Times New Roman" w:hAnsi="Arial" w:cs="Arial"/>
          <w:sz w:val="22"/>
          <w:szCs w:val="22"/>
        </w:rPr>
      </w:pPr>
    </w:p>
    <w:p w14:paraId="4A12067E"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2</w:t>
      </w:r>
    </w:p>
    <w:p w14:paraId="308FFDD8"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 xml:space="preserve">Describe an engineering problem that impacts your local community. This could be your school, </w:t>
      </w:r>
      <w:proofErr w:type="spellStart"/>
      <w:r w:rsidRPr="001919E6">
        <w:rPr>
          <w:rFonts w:ascii="Arial" w:eastAsia="Times New Roman" w:hAnsi="Arial" w:cs="Arial"/>
          <w:b/>
          <w:bCs/>
          <w:color w:val="000000"/>
          <w:sz w:val="22"/>
          <w:szCs w:val="22"/>
          <w:u w:val="single"/>
        </w:rPr>
        <w:t>neighborhood</w:t>
      </w:r>
      <w:proofErr w:type="spellEnd"/>
      <w:r w:rsidRPr="001919E6">
        <w:rPr>
          <w:rFonts w:ascii="Arial" w:eastAsia="Times New Roman" w:hAnsi="Arial" w:cs="Arial"/>
          <w:b/>
          <w:bCs/>
          <w:color w:val="000000"/>
          <w:sz w:val="22"/>
          <w:szCs w:val="22"/>
          <w:u w:val="single"/>
        </w:rPr>
        <w:t>, town, region, or a group you identify with. Describe one to three things you might do as an engineer to solve the problem. (250 words)</w:t>
      </w:r>
    </w:p>
    <w:p w14:paraId="1F0A1ACB" w14:textId="77777777" w:rsidR="001919E6" w:rsidRPr="001919E6" w:rsidRDefault="001919E6" w:rsidP="001919E6">
      <w:pPr>
        <w:rPr>
          <w:rFonts w:ascii="Times New Roman" w:eastAsia="Times New Roman" w:hAnsi="Times New Roman" w:cs="Times New Roman"/>
        </w:rPr>
      </w:pPr>
    </w:p>
    <w:p w14:paraId="61B2909F" w14:textId="0BDF154A"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Before the pandemic, </w:t>
      </w:r>
      <w:del w:id="37" w:author="Thalia Priscilla" w:date="2022-12-23T17:36:00Z">
        <w:r w:rsidRPr="001919E6" w:rsidDel="00140A25">
          <w:rPr>
            <w:rFonts w:ascii="Arial" w:eastAsia="Times New Roman" w:hAnsi="Arial" w:cs="Arial"/>
            <w:color w:val="000000"/>
            <w:sz w:val="22"/>
            <w:szCs w:val="22"/>
          </w:rPr>
          <w:delText xml:space="preserve">me and </w:delText>
        </w:r>
      </w:del>
      <w:r w:rsidRPr="001919E6">
        <w:rPr>
          <w:rFonts w:ascii="Arial" w:eastAsia="Times New Roman" w:hAnsi="Arial" w:cs="Arial"/>
          <w:color w:val="000000"/>
          <w:sz w:val="22"/>
          <w:szCs w:val="22"/>
        </w:rPr>
        <w:t>my classmates</w:t>
      </w:r>
      <w:ins w:id="38" w:author="Thalia Priscilla" w:date="2022-12-23T17:36:00Z">
        <w:r w:rsidR="00140A25">
          <w:rPr>
            <w:rFonts w:ascii="Arial" w:eastAsia="Times New Roman" w:hAnsi="Arial" w:cs="Arial"/>
            <w:color w:val="000000"/>
            <w:sz w:val="22"/>
            <w:szCs w:val="22"/>
          </w:rPr>
          <w:t xml:space="preserve"> and I</w:t>
        </w:r>
      </w:ins>
      <w:r w:rsidRPr="001919E6">
        <w:rPr>
          <w:rFonts w:ascii="Arial" w:eastAsia="Times New Roman" w:hAnsi="Arial" w:cs="Arial"/>
          <w:color w:val="000000"/>
          <w:sz w:val="22"/>
          <w:szCs w:val="22"/>
        </w:rPr>
        <w:t xml:space="preserve"> did a social campaign teaching in public schools around Jakarta about the dangers of non-recyclable wastes</w:t>
      </w:r>
      <w:del w:id="39" w:author="Thalia Priscilla" w:date="2022-12-23T17:46:00Z">
        <w:r w:rsidRPr="001919E6" w:rsidDel="0046738C">
          <w:rPr>
            <w:rFonts w:ascii="Arial" w:eastAsia="Times New Roman" w:hAnsi="Arial" w:cs="Arial"/>
            <w:color w:val="000000"/>
            <w:sz w:val="22"/>
            <w:szCs w:val="22"/>
          </w:rPr>
          <w:delText xml:space="preserve"> and ways to mitigate them</w:delText>
        </w:r>
      </w:del>
      <w:r w:rsidRPr="001919E6">
        <w:rPr>
          <w:rFonts w:ascii="Arial" w:eastAsia="Times New Roman" w:hAnsi="Arial" w:cs="Arial"/>
          <w:color w:val="000000"/>
          <w:sz w:val="22"/>
          <w:szCs w:val="22"/>
        </w:rPr>
        <w:t xml:space="preserve">. But during our campaign, we discovered </w:t>
      </w:r>
      <w:del w:id="40" w:author="Thalia Priscilla" w:date="2022-12-23T17:46:00Z">
        <w:r w:rsidRPr="001919E6" w:rsidDel="0046738C">
          <w:rPr>
            <w:rFonts w:ascii="Arial" w:eastAsia="Times New Roman" w:hAnsi="Arial" w:cs="Arial"/>
            <w:color w:val="000000"/>
            <w:sz w:val="22"/>
            <w:szCs w:val="22"/>
          </w:rPr>
          <w:delText xml:space="preserve">another </w:delText>
        </w:r>
      </w:del>
      <w:ins w:id="41" w:author="Thalia Priscilla" w:date="2022-12-23T17:46:00Z">
        <w:r w:rsidR="0046738C">
          <w:rPr>
            <w:rFonts w:ascii="Arial" w:eastAsia="Times New Roman" w:hAnsi="Arial" w:cs="Arial"/>
            <w:color w:val="000000"/>
            <w:sz w:val="22"/>
            <w:szCs w:val="22"/>
          </w:rPr>
          <w:t>an unrelated</w:t>
        </w:r>
        <w:r w:rsidR="0046738C" w:rsidRPr="001919E6">
          <w:rPr>
            <w:rFonts w:ascii="Arial" w:eastAsia="Times New Roman" w:hAnsi="Arial" w:cs="Arial"/>
            <w:color w:val="000000"/>
            <w:sz w:val="22"/>
            <w:szCs w:val="22"/>
          </w:rPr>
          <w:t xml:space="preserve"> </w:t>
        </w:r>
      </w:ins>
      <w:r w:rsidRPr="001919E6">
        <w:rPr>
          <w:rFonts w:ascii="Arial" w:eastAsia="Times New Roman" w:hAnsi="Arial" w:cs="Arial"/>
          <w:color w:val="000000"/>
          <w:sz w:val="22"/>
          <w:szCs w:val="22"/>
        </w:rPr>
        <w:t xml:space="preserve">issue: The lack of educational facilities received by the public schools of Jakarta </w:t>
      </w:r>
      <w:del w:id="42" w:author="Thalia Priscilla" w:date="2022-12-23T17:47:00Z">
        <w:r w:rsidRPr="001919E6" w:rsidDel="0046738C">
          <w:rPr>
            <w:rFonts w:ascii="Arial" w:eastAsia="Times New Roman" w:hAnsi="Arial" w:cs="Arial"/>
            <w:color w:val="000000"/>
            <w:sz w:val="22"/>
            <w:szCs w:val="22"/>
          </w:rPr>
          <w:delText>which concerned us of their</w:delText>
        </w:r>
      </w:del>
      <w:ins w:id="43" w:author="Thalia Priscilla" w:date="2022-12-23T17:47:00Z">
        <w:r w:rsidR="00D60712">
          <w:rPr>
            <w:rFonts w:ascii="Arial" w:eastAsia="Times New Roman" w:hAnsi="Arial" w:cs="Arial"/>
            <w:color w:val="000000"/>
            <w:sz w:val="22"/>
            <w:szCs w:val="22"/>
          </w:rPr>
          <w:t>results in the</w:t>
        </w:r>
      </w:ins>
      <w:r w:rsidRPr="001919E6">
        <w:rPr>
          <w:rFonts w:ascii="Arial" w:eastAsia="Times New Roman" w:hAnsi="Arial" w:cs="Arial"/>
          <w:color w:val="000000"/>
          <w:sz w:val="22"/>
          <w:szCs w:val="22"/>
        </w:rPr>
        <w:t xml:space="preserve"> inability to provide adequate practical education. The absence of laboratories and scientific equipment means that students </w:t>
      </w:r>
      <w:del w:id="44" w:author="Thalia Priscilla" w:date="2022-12-23T17:47:00Z">
        <w:r w:rsidRPr="001919E6" w:rsidDel="00D60712">
          <w:rPr>
            <w:rFonts w:ascii="Arial" w:eastAsia="Times New Roman" w:hAnsi="Arial" w:cs="Arial"/>
            <w:color w:val="000000"/>
            <w:sz w:val="22"/>
            <w:szCs w:val="22"/>
          </w:rPr>
          <w:delText xml:space="preserve">there </w:delText>
        </w:r>
      </w:del>
      <w:r w:rsidRPr="001919E6">
        <w:rPr>
          <w:rFonts w:ascii="Arial" w:eastAsia="Times New Roman" w:hAnsi="Arial" w:cs="Arial"/>
          <w:color w:val="000000"/>
          <w:sz w:val="22"/>
          <w:szCs w:val="22"/>
        </w:rPr>
        <w:t>are unable to perform experiments necessary for their education. After some digging, I found that the major cause for this is cost.</w:t>
      </w:r>
    </w:p>
    <w:p w14:paraId="1A630A6B" w14:textId="77777777" w:rsidR="001919E6" w:rsidRPr="001919E6" w:rsidRDefault="001919E6" w:rsidP="001919E6">
      <w:pPr>
        <w:rPr>
          <w:rFonts w:ascii="Times New Roman" w:eastAsia="Times New Roman" w:hAnsi="Times New Roman" w:cs="Times New Roman"/>
        </w:rPr>
      </w:pPr>
    </w:p>
    <w:p w14:paraId="64935880"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I then recalled a scene from the movie Iron Man where Tony designs his first iron suit by projecting responsive holograms and  interacting with them just like a real object. This scene opened my eyes to the potential of virtual and augmented reality technologies to replace expensive tools. I </w:t>
      </w:r>
      <w:r w:rsidRPr="001919E6">
        <w:rPr>
          <w:rFonts w:ascii="Arial" w:eastAsia="Times New Roman" w:hAnsi="Arial" w:cs="Arial"/>
          <w:color w:val="000000"/>
          <w:sz w:val="22"/>
          <w:szCs w:val="22"/>
        </w:rPr>
        <w:lastRenderedPageBreak/>
        <w:t>dream to create a software capable of simulating experiments within mixed reality where students can interact with the scientific equipment projected while following instructions from the software. Teachers can monitor their student’s work from a separate screen.</w:t>
      </w:r>
    </w:p>
    <w:p w14:paraId="03B71818" w14:textId="77777777" w:rsidR="001919E6" w:rsidRPr="001919E6" w:rsidRDefault="001919E6" w:rsidP="001919E6">
      <w:pPr>
        <w:rPr>
          <w:rFonts w:ascii="Times New Roman" w:eastAsia="Times New Roman" w:hAnsi="Times New Roman" w:cs="Times New Roman"/>
        </w:rPr>
      </w:pPr>
    </w:p>
    <w:p w14:paraId="22241248"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Instead of spending funds on expensive equipment and a laboratory, schools can instead prepare VR or AR glasses fitted with the simulation software to conduct the experiments, saving a lot of money. By conducting experiments through virtual simulations, this ensures the safety of the students. Furthermore, this solution is also safer for the environment since dangerous chemicals do not need to be used, and experiments do not produce harmful </w:t>
      </w:r>
      <w:proofErr w:type="spellStart"/>
      <w:r w:rsidRPr="001919E6">
        <w:rPr>
          <w:rFonts w:ascii="Arial" w:eastAsia="Times New Roman" w:hAnsi="Arial" w:cs="Arial"/>
          <w:color w:val="000000"/>
          <w:sz w:val="22"/>
          <w:szCs w:val="22"/>
        </w:rPr>
        <w:t>byproducts</w:t>
      </w:r>
      <w:proofErr w:type="spellEnd"/>
      <w:r w:rsidRPr="001919E6">
        <w:rPr>
          <w:rFonts w:ascii="Arial" w:eastAsia="Times New Roman" w:hAnsi="Arial" w:cs="Arial"/>
          <w:color w:val="000000"/>
          <w:sz w:val="22"/>
          <w:szCs w:val="22"/>
        </w:rPr>
        <w:t xml:space="preserve"> that may pollute the surroundings.</w:t>
      </w:r>
    </w:p>
    <w:p w14:paraId="5CDE2B85" w14:textId="77777777" w:rsidR="001919E6" w:rsidRPr="001919E6" w:rsidRDefault="001919E6" w:rsidP="001919E6">
      <w:pPr>
        <w:rPr>
          <w:rFonts w:ascii="Times New Roman" w:eastAsia="Times New Roman" w:hAnsi="Times New Roman" w:cs="Times New Roman"/>
        </w:rPr>
      </w:pPr>
    </w:p>
    <w:p w14:paraId="19167518" w14:textId="2E560003" w:rsidR="0046738C" w:rsidRDefault="0046738C"/>
    <w:sectPr w:rsidR="0046738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3T17:32:00Z" w:initials="TP">
    <w:p w14:paraId="4C3ACCE9" w14:textId="40F29B42" w:rsidR="00140A25" w:rsidRDefault="00140A25">
      <w:pPr>
        <w:pStyle w:val="CommentText"/>
      </w:pPr>
      <w:r>
        <w:rPr>
          <w:rStyle w:val="CommentReference"/>
        </w:rPr>
        <w:annotationRef/>
      </w:r>
      <w:r>
        <w:t>In light of the word count, I suggest deleting this, since you’ve reflected this point in the previous and following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AC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64CB" w16cex:dateUtc="2022-12-23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ACCE9" w16cid:durableId="275064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6"/>
    <w:rsid w:val="00140A25"/>
    <w:rsid w:val="00185506"/>
    <w:rsid w:val="001919E6"/>
    <w:rsid w:val="001D0096"/>
    <w:rsid w:val="001D03EB"/>
    <w:rsid w:val="00204CA9"/>
    <w:rsid w:val="00257196"/>
    <w:rsid w:val="00327C66"/>
    <w:rsid w:val="00333905"/>
    <w:rsid w:val="0046738C"/>
    <w:rsid w:val="0062459E"/>
    <w:rsid w:val="006E5BA5"/>
    <w:rsid w:val="00871C00"/>
    <w:rsid w:val="00CD45A7"/>
    <w:rsid w:val="00D607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5F28A6A"/>
  <w15:chartTrackingRefBased/>
  <w15:docId w15:val="{DA4FB24C-084A-4043-83F9-F70FFEE3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9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40A25"/>
  </w:style>
  <w:style w:type="character" w:styleId="CommentReference">
    <w:name w:val="annotation reference"/>
    <w:basedOn w:val="DefaultParagraphFont"/>
    <w:uiPriority w:val="99"/>
    <w:semiHidden/>
    <w:unhideWhenUsed/>
    <w:rsid w:val="00140A25"/>
    <w:rPr>
      <w:sz w:val="16"/>
      <w:szCs w:val="16"/>
    </w:rPr>
  </w:style>
  <w:style w:type="paragraph" w:styleId="CommentText">
    <w:name w:val="annotation text"/>
    <w:basedOn w:val="Normal"/>
    <w:link w:val="CommentTextChar"/>
    <w:uiPriority w:val="99"/>
    <w:semiHidden/>
    <w:unhideWhenUsed/>
    <w:rsid w:val="00140A25"/>
    <w:rPr>
      <w:sz w:val="20"/>
      <w:szCs w:val="20"/>
    </w:rPr>
  </w:style>
  <w:style w:type="character" w:customStyle="1" w:styleId="CommentTextChar">
    <w:name w:val="Comment Text Char"/>
    <w:basedOn w:val="DefaultParagraphFont"/>
    <w:link w:val="CommentText"/>
    <w:uiPriority w:val="99"/>
    <w:semiHidden/>
    <w:rsid w:val="00140A25"/>
    <w:rPr>
      <w:sz w:val="20"/>
      <w:szCs w:val="20"/>
    </w:rPr>
  </w:style>
  <w:style w:type="paragraph" w:styleId="CommentSubject">
    <w:name w:val="annotation subject"/>
    <w:basedOn w:val="CommentText"/>
    <w:next w:val="CommentText"/>
    <w:link w:val="CommentSubjectChar"/>
    <w:uiPriority w:val="99"/>
    <w:semiHidden/>
    <w:unhideWhenUsed/>
    <w:rsid w:val="00140A25"/>
    <w:rPr>
      <w:b/>
      <w:bCs/>
    </w:rPr>
  </w:style>
  <w:style w:type="character" w:customStyle="1" w:styleId="CommentSubjectChar">
    <w:name w:val="Comment Subject Char"/>
    <w:basedOn w:val="CommentTextChar"/>
    <w:link w:val="CommentSubject"/>
    <w:uiPriority w:val="99"/>
    <w:semiHidden/>
    <w:rsid w:val="00140A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700</Words>
  <Characters>3576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2022-12-21T08:04:00Z</dcterms:created>
  <dcterms:modified xsi:type="dcterms:W3CDTF">2022-12-23T14:41:00Z</dcterms:modified>
</cp:coreProperties>
</file>