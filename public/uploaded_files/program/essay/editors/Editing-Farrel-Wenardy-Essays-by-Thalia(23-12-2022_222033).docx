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0610" w:rsidRDefault="005C66F8">
      <w:pPr>
        <w:pStyle w:val="Heading3"/>
        <w:numPr>
          <w:ilvl w:val="0"/>
          <w:numId w:val="1"/>
        </w:numPr>
        <w:shd w:val="clear" w:color="auto" w:fill="FFFFFF"/>
        <w:spacing w:before="260" w:after="300" w:line="384" w:lineRule="auto"/>
        <w:rPr>
          <w:rFonts w:ascii="Comic Sans MS" w:eastAsia="Comic Sans MS" w:hAnsi="Comic Sans MS" w:cs="Comic Sans MS"/>
          <w:color w:val="4D4D4D"/>
        </w:rPr>
      </w:pPr>
      <w:bookmarkStart w:id="0" w:name="_xne74hcwjo3c" w:colFirst="0" w:colLast="0"/>
      <w:bookmarkEnd w:id="0"/>
      <w:r>
        <w:rPr>
          <w:rFonts w:ascii="Comic Sans MS" w:eastAsia="Comic Sans MS" w:hAnsi="Comic Sans MS" w:cs="Comic Sans MS"/>
          <w:color w:val="4D4D4D"/>
          <w:sz w:val="22"/>
          <w:szCs w:val="22"/>
        </w:rPr>
        <w:t>Students in Arts and Sciences embrace the opportunity to delve into multifaceted academic interests, embodying in 21st century terms Ezra Cornell’s “any person…any study” founding vision. Tell us about the areas of study you are excited to explore, and spe</w:t>
      </w:r>
      <w:r>
        <w:rPr>
          <w:rFonts w:ascii="Comic Sans MS" w:eastAsia="Comic Sans MS" w:hAnsi="Comic Sans MS" w:cs="Comic Sans MS"/>
          <w:color w:val="4D4D4D"/>
          <w:sz w:val="22"/>
          <w:szCs w:val="22"/>
        </w:rPr>
        <w:t xml:space="preserve">cifically why you wish to pursue them in our </w:t>
      </w:r>
      <w:proofErr w:type="gramStart"/>
      <w:r>
        <w:rPr>
          <w:rFonts w:ascii="Comic Sans MS" w:eastAsia="Comic Sans MS" w:hAnsi="Comic Sans MS" w:cs="Comic Sans MS"/>
          <w:color w:val="4D4D4D"/>
          <w:sz w:val="22"/>
          <w:szCs w:val="22"/>
        </w:rPr>
        <w:t>College</w:t>
      </w:r>
      <w:proofErr w:type="gramEnd"/>
      <w:r>
        <w:rPr>
          <w:rFonts w:ascii="Comic Sans MS" w:eastAsia="Comic Sans MS" w:hAnsi="Comic Sans MS" w:cs="Comic Sans MS"/>
          <w:color w:val="4D4D4D"/>
          <w:sz w:val="22"/>
          <w:szCs w:val="22"/>
        </w:rPr>
        <w:t>. (577/650)</w:t>
      </w:r>
    </w:p>
    <w:p w14:paraId="00000002" w14:textId="77777777" w:rsidR="00E00610" w:rsidRDefault="00E00610">
      <w:pPr>
        <w:widowControl w:val="0"/>
        <w:rPr>
          <w:color w:val="0E101A"/>
          <w:sz w:val="26"/>
          <w:szCs w:val="26"/>
        </w:rPr>
      </w:pPr>
    </w:p>
    <w:p w14:paraId="00000003" w14:textId="52C38760" w:rsidR="00E00610" w:rsidRDefault="005C66F8">
      <w:pPr>
        <w:widowControl w:val="0"/>
        <w:rPr>
          <w:color w:val="0E101A"/>
          <w:sz w:val="26"/>
          <w:szCs w:val="26"/>
        </w:rPr>
      </w:pPr>
      <w:r>
        <w:rPr>
          <w:color w:val="0E101A"/>
          <w:sz w:val="26"/>
          <w:szCs w:val="26"/>
        </w:rPr>
        <w:t xml:space="preserve">I first </w:t>
      </w:r>
      <w:del w:id="1" w:author="Thalia Priscilla" w:date="2022-12-23T21:55:00Z">
        <w:r w:rsidDel="00263D8F">
          <w:rPr>
            <w:color w:val="0E101A"/>
            <w:sz w:val="26"/>
            <w:szCs w:val="26"/>
          </w:rPr>
          <w:delText xml:space="preserve">realized </w:delText>
        </w:r>
      </w:del>
      <w:ins w:id="2" w:author="Thalia Priscilla" w:date="2022-12-23T21:55:00Z">
        <w:r w:rsidR="00263D8F">
          <w:rPr>
            <w:color w:val="0E101A"/>
            <w:sz w:val="26"/>
            <w:szCs w:val="26"/>
          </w:rPr>
          <w:t>became aware of</w:t>
        </w:r>
        <w:r w:rsidR="00263D8F">
          <w:rPr>
            <w:color w:val="0E101A"/>
            <w:sz w:val="26"/>
            <w:szCs w:val="26"/>
          </w:rPr>
          <w:t xml:space="preserve"> </w:t>
        </w:r>
      </w:ins>
      <w:r>
        <w:rPr>
          <w:color w:val="0E101A"/>
          <w:sz w:val="26"/>
          <w:szCs w:val="26"/>
        </w:rPr>
        <w:t>the significance of Statistics within modern technology after stumbling upon a YouTube video on predictive analytics and data-driven decisions.</w:t>
      </w:r>
      <w:r>
        <w:rPr>
          <w:b/>
          <w:color w:val="0E101A"/>
          <w:sz w:val="26"/>
          <w:szCs w:val="26"/>
        </w:rPr>
        <w:t xml:space="preserve"> </w:t>
      </w:r>
      <w:r>
        <w:rPr>
          <w:color w:val="0E101A"/>
          <w:sz w:val="26"/>
          <w:szCs w:val="26"/>
        </w:rPr>
        <w:t xml:space="preserve">My fascination was heightened </w:t>
      </w:r>
      <w:r>
        <w:rPr>
          <w:color w:val="0E101A"/>
          <w:sz w:val="26"/>
          <w:szCs w:val="26"/>
        </w:rPr>
        <w:t xml:space="preserve">when I began noticing its benefits in developing my e-library, increasing agricultural </w:t>
      </w:r>
      <w:proofErr w:type="gramStart"/>
      <w:r>
        <w:rPr>
          <w:color w:val="0E101A"/>
          <w:sz w:val="26"/>
          <w:szCs w:val="26"/>
        </w:rPr>
        <w:t>efficiency</w:t>
      </w:r>
      <w:proofErr w:type="gramEnd"/>
      <w:r>
        <w:rPr>
          <w:color w:val="0E101A"/>
          <w:sz w:val="26"/>
          <w:szCs w:val="26"/>
        </w:rPr>
        <w:t xml:space="preserve"> and relieving the Lombok earthquake affecting many Indonesians, including my family</w:t>
      </w:r>
      <w:r>
        <w:rPr>
          <w:color w:val="0E101A"/>
          <w:sz w:val="26"/>
          <w:szCs w:val="26"/>
        </w:rPr>
        <w:t xml:space="preserve">. </w:t>
      </w:r>
      <w:ins w:id="3" w:author="Thalia Priscilla" w:date="2022-12-23T21:55:00Z">
        <w:r w:rsidR="00263D8F">
          <w:rPr>
            <w:color w:val="0E101A"/>
            <w:sz w:val="26"/>
            <w:szCs w:val="26"/>
          </w:rPr>
          <w:t xml:space="preserve">Through this, </w:t>
        </w:r>
      </w:ins>
      <w:r>
        <w:rPr>
          <w:color w:val="0E101A"/>
          <w:sz w:val="26"/>
          <w:szCs w:val="26"/>
        </w:rPr>
        <w:t xml:space="preserve">I </w:t>
      </w:r>
      <w:del w:id="4" w:author="Thalia Priscilla" w:date="2022-12-23T21:55:00Z">
        <w:r w:rsidDel="00263D8F">
          <w:rPr>
            <w:color w:val="0E101A"/>
            <w:sz w:val="26"/>
            <w:szCs w:val="26"/>
          </w:rPr>
          <w:delText xml:space="preserve">then </w:delText>
        </w:r>
      </w:del>
      <w:ins w:id="5" w:author="Thalia Priscilla" w:date="2022-12-23T21:55:00Z">
        <w:r w:rsidR="00263D8F">
          <w:rPr>
            <w:color w:val="0E101A"/>
            <w:sz w:val="26"/>
            <w:szCs w:val="26"/>
          </w:rPr>
          <w:t>began to</w:t>
        </w:r>
        <w:r w:rsidR="00263D8F">
          <w:rPr>
            <w:color w:val="0E101A"/>
            <w:sz w:val="26"/>
            <w:szCs w:val="26"/>
          </w:rPr>
          <w:t xml:space="preserve"> </w:t>
        </w:r>
      </w:ins>
      <w:r>
        <w:rPr>
          <w:color w:val="0E101A"/>
          <w:sz w:val="26"/>
          <w:szCs w:val="26"/>
        </w:rPr>
        <w:t>underst</w:t>
      </w:r>
      <w:ins w:id="6" w:author="Thalia Priscilla" w:date="2022-12-23T21:55:00Z">
        <w:r w:rsidR="00263D8F">
          <w:rPr>
            <w:color w:val="0E101A"/>
            <w:sz w:val="26"/>
            <w:szCs w:val="26"/>
          </w:rPr>
          <w:t>and</w:t>
        </w:r>
      </w:ins>
      <w:del w:id="7" w:author="Thalia Priscilla" w:date="2022-12-23T21:55:00Z">
        <w:r w:rsidDel="00263D8F">
          <w:rPr>
            <w:color w:val="0E101A"/>
            <w:sz w:val="26"/>
            <w:szCs w:val="26"/>
          </w:rPr>
          <w:delText>ood</w:delText>
        </w:r>
      </w:del>
      <w:r>
        <w:rPr>
          <w:color w:val="0E101A"/>
          <w:sz w:val="26"/>
          <w:szCs w:val="26"/>
        </w:rPr>
        <w:t xml:space="preserve"> the importance of Statistics in addressing agricultural</w:t>
      </w:r>
      <w:r>
        <w:rPr>
          <w:color w:val="0E101A"/>
          <w:sz w:val="26"/>
          <w:szCs w:val="26"/>
        </w:rPr>
        <w:t xml:space="preserve"> barriers, educational </w:t>
      </w:r>
      <w:proofErr w:type="gramStart"/>
      <w:r>
        <w:rPr>
          <w:color w:val="0E101A"/>
          <w:sz w:val="26"/>
          <w:szCs w:val="26"/>
        </w:rPr>
        <w:t>barriers</w:t>
      </w:r>
      <w:proofErr w:type="gramEnd"/>
      <w:r>
        <w:rPr>
          <w:color w:val="0E101A"/>
          <w:sz w:val="26"/>
          <w:szCs w:val="26"/>
        </w:rPr>
        <w:t xml:space="preserve"> and natural disasters</w:t>
      </w:r>
      <w:r>
        <w:rPr>
          <w:color w:val="0E101A"/>
          <w:sz w:val="26"/>
          <w:szCs w:val="26"/>
        </w:rPr>
        <w:t>. Thus, I decided</w:t>
      </w:r>
      <w:r>
        <w:rPr>
          <w:b/>
          <w:color w:val="0E101A"/>
          <w:sz w:val="26"/>
          <w:szCs w:val="26"/>
        </w:rPr>
        <w:t xml:space="preserve"> </w:t>
      </w:r>
      <w:r>
        <w:rPr>
          <w:color w:val="0E101A"/>
          <w:sz w:val="26"/>
          <w:szCs w:val="26"/>
        </w:rPr>
        <w:t xml:space="preserve">to pursue Statistical Science at Cornell University as its aim to provide students “substantial depth in a particular applied area” facilitates my desire to enact social changes within </w:t>
      </w:r>
      <w:r>
        <w:rPr>
          <w:color w:val="0E101A"/>
          <w:sz w:val="26"/>
          <w:szCs w:val="26"/>
        </w:rPr>
        <w:t>my communities</w:t>
      </w:r>
      <w:ins w:id="8" w:author="Thalia Priscilla" w:date="2022-12-23T21:55:00Z">
        <w:r w:rsidR="00263D8F">
          <w:rPr>
            <w:color w:val="0E101A"/>
            <w:sz w:val="26"/>
            <w:szCs w:val="26"/>
          </w:rPr>
          <w:t>,</w:t>
        </w:r>
      </w:ins>
      <w:r>
        <w:rPr>
          <w:color w:val="0E101A"/>
          <w:sz w:val="26"/>
          <w:szCs w:val="26"/>
        </w:rPr>
        <w:t xml:space="preserve"> in Indonesia and beyond.</w:t>
      </w:r>
    </w:p>
    <w:p w14:paraId="00000004" w14:textId="77777777" w:rsidR="00E00610" w:rsidRDefault="00E00610">
      <w:pPr>
        <w:widowControl w:val="0"/>
        <w:rPr>
          <w:color w:val="0E101A"/>
          <w:sz w:val="26"/>
          <w:szCs w:val="26"/>
        </w:rPr>
      </w:pPr>
    </w:p>
    <w:p w14:paraId="00000005" w14:textId="77777777" w:rsidR="00E00610" w:rsidRDefault="005C66F8">
      <w:pPr>
        <w:widowControl w:val="0"/>
        <w:rPr>
          <w:color w:val="FF0000"/>
          <w:sz w:val="26"/>
          <w:szCs w:val="26"/>
        </w:rPr>
      </w:pPr>
      <w:r>
        <w:rPr>
          <w:color w:val="0E101A"/>
          <w:sz w:val="26"/>
          <w:szCs w:val="26"/>
        </w:rPr>
        <w:t xml:space="preserve">At Cornell, I look forward to equipping myself with more knowledge and skills in statistical modeling </w:t>
      </w:r>
      <w:proofErr w:type="gramStart"/>
      <w:r>
        <w:rPr>
          <w:color w:val="0E101A"/>
          <w:sz w:val="26"/>
          <w:szCs w:val="26"/>
        </w:rPr>
        <w:t>in order to</w:t>
      </w:r>
      <w:proofErr w:type="gramEnd"/>
      <w:r>
        <w:rPr>
          <w:color w:val="0E101A"/>
          <w:sz w:val="26"/>
          <w:szCs w:val="26"/>
        </w:rPr>
        <w:t xml:space="preserve"> help my community back home with natural disasters. </w:t>
      </w:r>
      <w:commentRangeStart w:id="9"/>
      <w:r>
        <w:rPr>
          <w:color w:val="0E101A"/>
          <w:sz w:val="26"/>
          <w:szCs w:val="26"/>
        </w:rPr>
        <w:t>I enjoyed finding solutions to employee resignati</w:t>
      </w:r>
      <w:r>
        <w:rPr>
          <w:color w:val="0E101A"/>
          <w:sz w:val="26"/>
          <w:szCs w:val="26"/>
        </w:rPr>
        <w:t>ons using statistical survival models in my IB Internal Assessment</w:t>
      </w:r>
      <w:commentRangeEnd w:id="9"/>
      <w:r w:rsidR="003A0650">
        <w:rPr>
          <w:rStyle w:val="CommentReference"/>
        </w:rPr>
        <w:commentReference w:id="9"/>
      </w:r>
      <w:r>
        <w:rPr>
          <w:color w:val="0E101A"/>
          <w:sz w:val="26"/>
          <w:szCs w:val="26"/>
        </w:rPr>
        <w:t xml:space="preserve">; I hope to continue this by taking STSCI 4270 with its heavy emphasis on dealing with the limitations of “right-censored data”. This </w:t>
      </w:r>
      <w:r>
        <w:rPr>
          <w:sz w:val="26"/>
          <w:szCs w:val="26"/>
        </w:rPr>
        <w:t xml:space="preserve">provides a rigid evaluative framework that allows me to </w:t>
      </w:r>
      <w:commentRangeStart w:id="10"/>
      <w:r>
        <w:rPr>
          <w:color w:val="0E101A"/>
          <w:sz w:val="26"/>
          <w:szCs w:val="26"/>
        </w:rPr>
        <w:t>conduct predictive data analytics for earthquakes in Indonesia more effectively.</w:t>
      </w:r>
      <w:r>
        <w:rPr>
          <w:color w:val="FF0000"/>
          <w:sz w:val="26"/>
          <w:szCs w:val="26"/>
        </w:rPr>
        <w:t xml:space="preserve"> </w:t>
      </w:r>
      <w:commentRangeEnd w:id="10"/>
      <w:r w:rsidR="003A0650">
        <w:rPr>
          <w:rStyle w:val="CommentReference"/>
        </w:rPr>
        <w:commentReference w:id="10"/>
      </w:r>
    </w:p>
    <w:p w14:paraId="00000006" w14:textId="77777777" w:rsidR="00E00610" w:rsidRDefault="00E00610">
      <w:pPr>
        <w:widowControl w:val="0"/>
        <w:rPr>
          <w:sz w:val="26"/>
          <w:szCs w:val="26"/>
        </w:rPr>
      </w:pPr>
    </w:p>
    <w:p w14:paraId="00000007" w14:textId="4DE56CBF" w:rsidR="00E00610" w:rsidRDefault="005C66F8">
      <w:pPr>
        <w:widowControl w:val="0"/>
        <w:rPr>
          <w:color w:val="0E101A"/>
          <w:sz w:val="26"/>
          <w:szCs w:val="26"/>
        </w:rPr>
      </w:pPr>
      <w:r>
        <w:rPr>
          <w:color w:val="0E101A"/>
          <w:sz w:val="26"/>
          <w:szCs w:val="26"/>
        </w:rPr>
        <w:t xml:space="preserve">Cornell’s academic offerings, </w:t>
      </w:r>
      <w:r>
        <w:rPr>
          <w:sz w:val="26"/>
          <w:szCs w:val="26"/>
          <w:highlight w:val="white"/>
        </w:rPr>
        <w:t>including STSCI 4780's classes on Bayesian statistical models to real-world problems across multiple disciplines</w:t>
      </w:r>
      <w:r>
        <w:rPr>
          <w:sz w:val="26"/>
          <w:szCs w:val="26"/>
        </w:rPr>
        <w:t xml:space="preserve">, </w:t>
      </w:r>
      <w:ins w:id="11" w:author="Thalia Priscilla" w:date="2022-12-23T22:15:00Z">
        <w:r w:rsidR="00840287">
          <w:rPr>
            <w:sz w:val="26"/>
            <w:szCs w:val="26"/>
          </w:rPr>
          <w:t xml:space="preserve">can </w:t>
        </w:r>
      </w:ins>
      <w:r>
        <w:rPr>
          <w:color w:val="0E101A"/>
          <w:sz w:val="26"/>
          <w:szCs w:val="26"/>
        </w:rPr>
        <w:t>provide me with knowledge and</w:t>
      </w:r>
      <w:r>
        <w:rPr>
          <w:color w:val="0E101A"/>
          <w:sz w:val="26"/>
          <w:szCs w:val="26"/>
        </w:rPr>
        <w:t xml:space="preserve"> experience to utilize Statistics in improving accessibility in education.</w:t>
      </w:r>
      <w:r>
        <w:rPr>
          <w:b/>
          <w:color w:val="0E101A"/>
          <w:sz w:val="26"/>
          <w:szCs w:val="26"/>
        </w:rPr>
        <w:t xml:space="preserve"> </w:t>
      </w:r>
      <w:r>
        <w:rPr>
          <w:color w:val="0E101A"/>
          <w:sz w:val="26"/>
          <w:szCs w:val="26"/>
        </w:rPr>
        <w:t>M</w:t>
      </w:r>
      <w:r>
        <w:rPr>
          <w:sz w:val="26"/>
          <w:szCs w:val="26"/>
        </w:rPr>
        <w:t xml:space="preserve">any Indonesian primary schoolers lack the exposure to utilize computers as a source of knowledge; their schools have not digitized learning environments yet. </w:t>
      </w:r>
      <w:commentRangeStart w:id="12"/>
      <w:r>
        <w:rPr>
          <w:sz w:val="26"/>
          <w:szCs w:val="26"/>
        </w:rPr>
        <w:t>To assist schools’ dig</w:t>
      </w:r>
      <w:r>
        <w:rPr>
          <w:sz w:val="26"/>
          <w:szCs w:val="26"/>
        </w:rPr>
        <w:t xml:space="preserve">italization, I </w:t>
      </w:r>
      <w:r>
        <w:rPr>
          <w:sz w:val="26"/>
          <w:szCs w:val="26"/>
        </w:rPr>
        <w:t>established an e-library with embedded</w:t>
      </w:r>
      <w:r>
        <w:rPr>
          <w:b/>
          <w:sz w:val="26"/>
          <w:szCs w:val="26"/>
        </w:rPr>
        <w:t xml:space="preserve"> </w:t>
      </w:r>
      <w:r>
        <w:rPr>
          <w:sz w:val="26"/>
          <w:szCs w:val="26"/>
        </w:rPr>
        <w:t xml:space="preserve">statistical features, including progress monitoring and book recommendation systems. Seeing the students’ enthusiasm when reading e-books inspires me to continue my efforts through </w:t>
      </w:r>
      <w:r>
        <w:rPr>
          <w:sz w:val="26"/>
          <w:szCs w:val="26"/>
        </w:rPr>
        <w:lastRenderedPageBreak/>
        <w:t>the Cornell Data Scie</w:t>
      </w:r>
      <w:r>
        <w:rPr>
          <w:sz w:val="26"/>
          <w:szCs w:val="26"/>
        </w:rPr>
        <w:t>nce organization.</w:t>
      </w:r>
      <w:commentRangeEnd w:id="12"/>
      <w:r w:rsidR="00263D8F">
        <w:rPr>
          <w:rStyle w:val="CommentReference"/>
        </w:rPr>
        <w:commentReference w:id="12"/>
      </w:r>
      <w:r>
        <w:rPr>
          <w:sz w:val="26"/>
          <w:szCs w:val="26"/>
        </w:rPr>
        <w:t xml:space="preserve"> </w:t>
      </w:r>
      <w:ins w:id="13" w:author="Thalia Priscilla" w:date="2022-12-23T22:02:00Z">
        <w:r w:rsidR="000F70AA">
          <w:rPr>
            <w:sz w:val="26"/>
            <w:szCs w:val="26"/>
          </w:rPr>
          <w:t xml:space="preserve">I </w:t>
        </w:r>
      </w:ins>
      <w:ins w:id="14" w:author="Thalia Priscilla" w:date="2022-12-23T22:03:00Z">
        <w:r w:rsidR="000F70AA">
          <w:rPr>
            <w:sz w:val="26"/>
            <w:szCs w:val="26"/>
          </w:rPr>
          <w:t>aim to c</w:t>
        </w:r>
      </w:ins>
      <w:commentRangeStart w:id="15"/>
      <w:del w:id="16" w:author="Thalia Priscilla" w:date="2022-12-23T22:03:00Z">
        <w:r w:rsidDel="000F70AA">
          <w:rPr>
            <w:sz w:val="26"/>
            <w:szCs w:val="26"/>
          </w:rPr>
          <w:delText>C</w:delText>
        </w:r>
      </w:del>
      <w:r>
        <w:rPr>
          <w:sz w:val="26"/>
          <w:szCs w:val="26"/>
        </w:rPr>
        <w:t>ontribut</w:t>
      </w:r>
      <w:ins w:id="17" w:author="Thalia Priscilla" w:date="2022-12-23T22:03:00Z">
        <w:r w:rsidR="000F70AA">
          <w:rPr>
            <w:sz w:val="26"/>
            <w:szCs w:val="26"/>
          </w:rPr>
          <w:t>e</w:t>
        </w:r>
      </w:ins>
      <w:del w:id="18" w:author="Thalia Priscilla" w:date="2022-12-23T22:03:00Z">
        <w:r w:rsidDel="000F70AA">
          <w:rPr>
            <w:sz w:val="26"/>
            <w:szCs w:val="26"/>
          </w:rPr>
          <w:delText>ing</w:delText>
        </w:r>
      </w:del>
      <w:r>
        <w:rPr>
          <w:sz w:val="26"/>
          <w:szCs w:val="26"/>
        </w:rPr>
        <w:t xml:space="preserve"> to their multidisciplinary “cross-team projects” which solve problems within a diverse range of fields, including EdTech</w:t>
      </w:r>
      <w:ins w:id="19" w:author="Thalia Priscilla" w:date="2022-12-23T22:03:00Z">
        <w:r w:rsidR="000F70AA">
          <w:rPr>
            <w:sz w:val="26"/>
            <w:szCs w:val="26"/>
          </w:rPr>
          <w:t>. This</w:t>
        </w:r>
      </w:ins>
      <w:del w:id="20" w:author="Thalia Priscilla" w:date="2022-12-23T22:03:00Z">
        <w:r w:rsidDel="000F70AA">
          <w:rPr>
            <w:sz w:val="26"/>
            <w:szCs w:val="26"/>
          </w:rPr>
          <w:delText>,</w:delText>
        </w:r>
      </w:del>
      <w:r>
        <w:rPr>
          <w:sz w:val="26"/>
          <w:szCs w:val="26"/>
        </w:rPr>
        <w:t xml:space="preserve"> </w:t>
      </w:r>
      <w:ins w:id="21" w:author="Thalia Priscilla" w:date="2022-12-23T22:02:00Z">
        <w:r w:rsidR="000F70AA">
          <w:rPr>
            <w:sz w:val="26"/>
            <w:szCs w:val="26"/>
          </w:rPr>
          <w:t xml:space="preserve">will </w:t>
        </w:r>
      </w:ins>
      <w:r>
        <w:rPr>
          <w:sz w:val="26"/>
          <w:szCs w:val="26"/>
        </w:rPr>
        <w:t>g</w:t>
      </w:r>
      <w:r>
        <w:rPr>
          <w:sz w:val="26"/>
          <w:szCs w:val="26"/>
        </w:rPr>
        <w:t>i</w:t>
      </w:r>
      <w:r>
        <w:rPr>
          <w:sz w:val="26"/>
          <w:szCs w:val="26"/>
        </w:rPr>
        <w:t>v</w:t>
      </w:r>
      <w:r>
        <w:rPr>
          <w:sz w:val="26"/>
          <w:szCs w:val="26"/>
        </w:rPr>
        <w:t>e</w:t>
      </w:r>
      <w:del w:id="22" w:author="Thalia Priscilla" w:date="2022-12-23T22:01:00Z">
        <w:r w:rsidDel="000F70AA">
          <w:rPr>
            <w:sz w:val="26"/>
            <w:szCs w:val="26"/>
          </w:rPr>
          <w:delText>s</w:delText>
        </w:r>
      </w:del>
      <w:r>
        <w:rPr>
          <w:sz w:val="26"/>
          <w:szCs w:val="26"/>
        </w:rPr>
        <w:t xml:space="preserve"> </w:t>
      </w:r>
      <w:r>
        <w:rPr>
          <w:sz w:val="26"/>
          <w:szCs w:val="26"/>
        </w:rPr>
        <w:t xml:space="preserve">me first-hand experience </w:t>
      </w:r>
      <w:del w:id="23" w:author="Thalia Priscilla" w:date="2022-12-23T22:03:00Z">
        <w:r w:rsidDel="00BB08AE">
          <w:rPr>
            <w:sz w:val="26"/>
            <w:szCs w:val="26"/>
          </w:rPr>
          <w:delText xml:space="preserve">that </w:delText>
        </w:r>
      </w:del>
      <w:ins w:id="24" w:author="Thalia Priscilla" w:date="2022-12-23T22:03:00Z">
        <w:r w:rsidR="00BB08AE">
          <w:rPr>
            <w:sz w:val="26"/>
            <w:szCs w:val="26"/>
          </w:rPr>
          <w:t>which can</w:t>
        </w:r>
        <w:r w:rsidR="00BB08AE">
          <w:rPr>
            <w:sz w:val="26"/>
            <w:szCs w:val="26"/>
          </w:rPr>
          <w:t xml:space="preserve"> </w:t>
        </w:r>
      </w:ins>
      <w:r>
        <w:rPr>
          <w:sz w:val="26"/>
          <w:szCs w:val="26"/>
        </w:rPr>
        <w:t>equip</w:t>
      </w:r>
      <w:del w:id="25" w:author="Thalia Priscilla" w:date="2022-12-23T22:03:00Z">
        <w:r w:rsidDel="00BB08AE">
          <w:rPr>
            <w:sz w:val="26"/>
            <w:szCs w:val="26"/>
          </w:rPr>
          <w:delText>s</w:delText>
        </w:r>
      </w:del>
      <w:r>
        <w:rPr>
          <w:sz w:val="26"/>
          <w:szCs w:val="26"/>
        </w:rPr>
        <w:t xml:space="preserve"> me with </w:t>
      </w:r>
      <w:r>
        <w:rPr>
          <w:color w:val="0E101A"/>
          <w:sz w:val="26"/>
          <w:szCs w:val="26"/>
        </w:rPr>
        <w:t>a plethora of knowledge to implement new features to</w:t>
      </w:r>
      <w:r>
        <w:rPr>
          <w:color w:val="0E101A"/>
          <w:sz w:val="26"/>
          <w:szCs w:val="26"/>
        </w:rPr>
        <w:t xml:space="preserve"> my e-library and new ideas of products that utilize my knowledge in Statistics to amplify educational technology in communities I belong to.</w:t>
      </w:r>
      <w:commentRangeEnd w:id="15"/>
      <w:r w:rsidR="000F70AA">
        <w:rPr>
          <w:rStyle w:val="CommentReference"/>
        </w:rPr>
        <w:commentReference w:id="15"/>
      </w:r>
    </w:p>
    <w:p w14:paraId="00000008" w14:textId="77777777" w:rsidR="00E00610" w:rsidRDefault="005C66F8">
      <w:pPr>
        <w:widowControl w:val="0"/>
        <w:rPr>
          <w:color w:val="0E101A"/>
          <w:sz w:val="26"/>
          <w:szCs w:val="26"/>
        </w:rPr>
      </w:pPr>
      <w:r>
        <w:rPr>
          <w:color w:val="0E101A"/>
          <w:sz w:val="26"/>
          <w:szCs w:val="26"/>
        </w:rPr>
        <w:t xml:space="preserve"> </w:t>
      </w:r>
    </w:p>
    <w:p w14:paraId="00000009" w14:textId="6878A351" w:rsidR="00E00610" w:rsidRDefault="005C66F8">
      <w:pPr>
        <w:widowControl w:val="0"/>
        <w:rPr>
          <w:color w:val="FF0000"/>
          <w:sz w:val="26"/>
          <w:szCs w:val="26"/>
        </w:rPr>
      </w:pPr>
      <w:del w:id="26" w:author="Thalia Priscilla" w:date="2022-12-23T22:03:00Z">
        <w:r w:rsidDel="00BB08AE">
          <w:rPr>
            <w:color w:val="0E101A"/>
            <w:sz w:val="26"/>
            <w:szCs w:val="26"/>
          </w:rPr>
          <w:delText xml:space="preserve">Likewise, </w:delText>
        </w:r>
      </w:del>
      <w:r>
        <w:rPr>
          <w:color w:val="0E101A"/>
          <w:sz w:val="26"/>
          <w:szCs w:val="26"/>
        </w:rPr>
        <w:t xml:space="preserve">I </w:t>
      </w:r>
      <w:ins w:id="27" w:author="Thalia Priscilla" w:date="2022-12-23T22:03:00Z">
        <w:r w:rsidR="00BB08AE">
          <w:rPr>
            <w:color w:val="0E101A"/>
            <w:sz w:val="26"/>
            <w:szCs w:val="26"/>
          </w:rPr>
          <w:t xml:space="preserve">also </w:t>
        </w:r>
      </w:ins>
      <w:r>
        <w:rPr>
          <w:color w:val="0E101A"/>
          <w:sz w:val="26"/>
          <w:szCs w:val="26"/>
        </w:rPr>
        <w:t xml:space="preserve">developed an interest in Statistics’ applications to agricultural technology, </w:t>
      </w:r>
      <w:del w:id="28" w:author="Thalia Priscilla" w:date="2022-12-23T22:04:00Z">
        <w:r w:rsidDel="00BB08AE">
          <w:rPr>
            <w:color w:val="0E101A"/>
            <w:sz w:val="26"/>
            <w:szCs w:val="26"/>
          </w:rPr>
          <w:delText xml:space="preserve">thus </w:delText>
        </w:r>
      </w:del>
      <w:ins w:id="29" w:author="Thalia Priscilla" w:date="2022-12-23T22:04:00Z">
        <w:r w:rsidR="00BB08AE">
          <w:rPr>
            <w:color w:val="0E101A"/>
            <w:sz w:val="26"/>
            <w:szCs w:val="26"/>
          </w:rPr>
          <w:t xml:space="preserve">which </w:t>
        </w:r>
        <w:proofErr w:type="gramStart"/>
        <w:r w:rsidR="00BB08AE">
          <w:rPr>
            <w:color w:val="0E101A"/>
            <w:sz w:val="26"/>
            <w:szCs w:val="26"/>
          </w:rPr>
          <w:t>lead</w:t>
        </w:r>
        <w:proofErr w:type="gramEnd"/>
        <w:r w:rsidR="00BB08AE">
          <w:rPr>
            <w:color w:val="0E101A"/>
            <w:sz w:val="26"/>
            <w:szCs w:val="26"/>
          </w:rPr>
          <w:t xml:space="preserve"> me to</w:t>
        </w:r>
        <w:r w:rsidR="00BB08AE">
          <w:rPr>
            <w:color w:val="0E101A"/>
            <w:sz w:val="26"/>
            <w:szCs w:val="26"/>
          </w:rPr>
          <w:t xml:space="preserve"> </w:t>
        </w:r>
      </w:ins>
      <w:r>
        <w:rPr>
          <w:color w:val="0E101A"/>
          <w:sz w:val="26"/>
          <w:szCs w:val="26"/>
        </w:rPr>
        <w:t>conduct</w:t>
      </w:r>
      <w:del w:id="30" w:author="Thalia Priscilla" w:date="2022-12-23T22:04:00Z">
        <w:r w:rsidDel="00BB08AE">
          <w:rPr>
            <w:color w:val="0E101A"/>
            <w:sz w:val="26"/>
            <w:szCs w:val="26"/>
          </w:rPr>
          <w:delText>ing</w:delText>
        </w:r>
      </w:del>
      <w:r>
        <w:rPr>
          <w:color w:val="0E101A"/>
          <w:sz w:val="26"/>
          <w:szCs w:val="26"/>
        </w:rPr>
        <w:t xml:space="preserve"> resear</w:t>
      </w:r>
      <w:r>
        <w:rPr>
          <w:color w:val="0E101A"/>
          <w:sz w:val="26"/>
          <w:szCs w:val="26"/>
        </w:rPr>
        <w:t>ch</w:t>
      </w:r>
      <w:r>
        <w:rPr>
          <w:b/>
          <w:color w:val="0E101A"/>
          <w:sz w:val="26"/>
          <w:szCs w:val="26"/>
        </w:rPr>
        <w:t xml:space="preserve"> </w:t>
      </w:r>
      <w:r>
        <w:rPr>
          <w:color w:val="0E101A"/>
          <w:sz w:val="26"/>
          <w:szCs w:val="26"/>
        </w:rPr>
        <w:t xml:space="preserve">on Machine-Learning’s role in crop agriculture of developing countries. </w:t>
      </w:r>
      <w:commentRangeStart w:id="31"/>
      <w:r>
        <w:rPr>
          <w:color w:val="0E101A"/>
          <w:sz w:val="26"/>
          <w:szCs w:val="26"/>
        </w:rPr>
        <w:t>I was pleased to see the promises of data-driven precision agriculture</w:t>
      </w:r>
      <w:del w:id="32" w:author="Thalia Priscilla" w:date="2022-12-23T22:04:00Z">
        <w:r w:rsidDel="00454AD5">
          <w:rPr>
            <w:color w:val="0E101A"/>
            <w:sz w:val="26"/>
            <w:szCs w:val="26"/>
          </w:rPr>
          <w:delText>,</w:delText>
        </w:r>
      </w:del>
      <w:r>
        <w:rPr>
          <w:color w:val="0E101A"/>
          <w:sz w:val="26"/>
          <w:szCs w:val="26"/>
        </w:rPr>
        <w:t xml:space="preserve"> and would like to pursue</w:t>
      </w:r>
      <w:r>
        <w:rPr>
          <w:b/>
          <w:color w:val="0E101A"/>
          <w:sz w:val="26"/>
          <w:szCs w:val="26"/>
        </w:rPr>
        <w:t xml:space="preserve"> </w:t>
      </w:r>
      <w:r>
        <w:rPr>
          <w:color w:val="0E101A"/>
          <w:sz w:val="26"/>
          <w:szCs w:val="26"/>
        </w:rPr>
        <w:t>this further in the “Initiative for Digital Agriculture” organization</w:t>
      </w:r>
      <w:ins w:id="33" w:author="Thalia Priscilla" w:date="2022-12-23T22:04:00Z">
        <w:r w:rsidR="00454AD5">
          <w:rPr>
            <w:color w:val="0E101A"/>
            <w:sz w:val="26"/>
            <w:szCs w:val="26"/>
          </w:rPr>
          <w:t>.</w:t>
        </w:r>
      </w:ins>
      <w:del w:id="34" w:author="Thalia Priscilla" w:date="2022-12-23T22:04:00Z">
        <w:r w:rsidDel="00454AD5">
          <w:rPr>
            <w:color w:val="0E101A"/>
            <w:sz w:val="26"/>
            <w:szCs w:val="26"/>
          </w:rPr>
          <w:delText>;</w:delText>
        </w:r>
      </w:del>
      <w:r>
        <w:rPr>
          <w:b/>
          <w:color w:val="0E101A"/>
          <w:sz w:val="26"/>
          <w:szCs w:val="26"/>
        </w:rPr>
        <w:t xml:space="preserve"> </w:t>
      </w:r>
      <w:r>
        <w:rPr>
          <w:color w:val="0E101A"/>
          <w:sz w:val="26"/>
          <w:szCs w:val="26"/>
        </w:rPr>
        <w:t>I can heighte</w:t>
      </w:r>
      <w:r>
        <w:rPr>
          <w:color w:val="0E101A"/>
          <w:sz w:val="26"/>
          <w:szCs w:val="26"/>
        </w:rPr>
        <w:t>n this line of work’s impact by developing machine-learning models for their ongoing projects</w:t>
      </w:r>
      <w:del w:id="35" w:author="Thalia Priscilla" w:date="2022-12-23T22:04:00Z">
        <w:r w:rsidDel="00454AD5">
          <w:rPr>
            <w:color w:val="0E101A"/>
            <w:sz w:val="26"/>
            <w:szCs w:val="26"/>
          </w:rPr>
          <w:delText>,</w:delText>
        </w:r>
      </w:del>
      <w:r>
        <w:rPr>
          <w:color w:val="0E101A"/>
          <w:sz w:val="26"/>
          <w:szCs w:val="26"/>
        </w:rPr>
        <w:t xml:space="preserve"> and initiate new projects that continue their notion of implementing technology to enhance the efficiency of farms.</w:t>
      </w:r>
      <w:r>
        <w:rPr>
          <w:b/>
          <w:color w:val="0E101A"/>
          <w:sz w:val="26"/>
          <w:szCs w:val="26"/>
        </w:rPr>
        <w:t xml:space="preserve"> </w:t>
      </w:r>
      <w:commentRangeEnd w:id="31"/>
      <w:r w:rsidR="00454AD5">
        <w:rPr>
          <w:rStyle w:val="CommentReference"/>
        </w:rPr>
        <w:commentReference w:id="31"/>
      </w:r>
      <w:r>
        <w:rPr>
          <w:color w:val="0E101A"/>
          <w:sz w:val="26"/>
          <w:szCs w:val="26"/>
        </w:rPr>
        <w:t>I would also like to further my research with</w:t>
      </w:r>
      <w:r>
        <w:rPr>
          <w:color w:val="0E101A"/>
          <w:sz w:val="26"/>
          <w:szCs w:val="26"/>
        </w:rPr>
        <w:t xml:space="preserve"> Dr Joe Guinness, who specializes in using spatial-estimation algorithms to accurately implement precision agriculture for corn grains.</w:t>
      </w:r>
      <w:r>
        <w:rPr>
          <w:b/>
          <w:color w:val="0E101A"/>
          <w:sz w:val="26"/>
          <w:szCs w:val="26"/>
        </w:rPr>
        <w:t xml:space="preserve"> </w:t>
      </w:r>
      <w:r>
        <w:rPr>
          <w:color w:val="0E101A"/>
          <w:sz w:val="26"/>
          <w:szCs w:val="26"/>
        </w:rPr>
        <w:t>These experiences will inspire me to innovate</w:t>
      </w:r>
      <w:r>
        <w:rPr>
          <w:b/>
          <w:color w:val="0E101A"/>
          <w:sz w:val="26"/>
          <w:szCs w:val="26"/>
        </w:rPr>
        <w:t xml:space="preserve"> </w:t>
      </w:r>
      <w:r>
        <w:rPr>
          <w:color w:val="0E101A"/>
          <w:sz w:val="26"/>
          <w:szCs w:val="26"/>
        </w:rPr>
        <w:t xml:space="preserve">data-driven agricultural technologies that help farmers cope with weather </w:t>
      </w:r>
      <w:r>
        <w:rPr>
          <w:color w:val="0E101A"/>
          <w:sz w:val="26"/>
          <w:szCs w:val="26"/>
        </w:rPr>
        <w:t xml:space="preserve">harsh to crops. </w:t>
      </w:r>
    </w:p>
    <w:p w14:paraId="0000000A" w14:textId="77777777" w:rsidR="00E00610" w:rsidRDefault="00E00610">
      <w:pPr>
        <w:widowControl w:val="0"/>
        <w:rPr>
          <w:color w:val="FF0000"/>
          <w:sz w:val="26"/>
          <w:szCs w:val="26"/>
        </w:rPr>
      </w:pPr>
    </w:p>
    <w:p w14:paraId="0000000B" w14:textId="77777777" w:rsidR="00E00610" w:rsidRDefault="005C66F8">
      <w:pPr>
        <w:widowControl w:val="0"/>
        <w:rPr>
          <w:color w:val="0E101A"/>
          <w:sz w:val="26"/>
          <w:szCs w:val="26"/>
        </w:rPr>
      </w:pPr>
      <w:r>
        <w:rPr>
          <w:color w:val="0E101A"/>
          <w:sz w:val="26"/>
          <w:szCs w:val="26"/>
        </w:rPr>
        <w:t>My pursuit of ambitions requires a balanced lifestyle to ensure I recharge and stay motivated to continue working towards my goals. In high school, I took up “</w:t>
      </w:r>
      <w:proofErr w:type="spellStart"/>
      <w:r>
        <w:rPr>
          <w:color w:val="0E101A"/>
          <w:sz w:val="26"/>
          <w:szCs w:val="26"/>
        </w:rPr>
        <w:t>speedcubing</w:t>
      </w:r>
      <w:proofErr w:type="spellEnd"/>
      <w:r>
        <w:rPr>
          <w:color w:val="0E101A"/>
          <w:sz w:val="26"/>
          <w:szCs w:val="26"/>
        </w:rPr>
        <w:t>”, since the satisfaction of solving a Rubik’s cube at high speeds p</w:t>
      </w:r>
      <w:r>
        <w:rPr>
          <w:color w:val="0E101A"/>
          <w:sz w:val="26"/>
          <w:szCs w:val="26"/>
        </w:rPr>
        <w:t>rovides a fun escape and mental rest. I want to join Cornell’s Cubing Club, learning advanced techniques to speed-solve the 5x5x5 cube from Frank Zhou–a 5-times competition medalist on this puzzle. I always feel enlivened by amplified satisfaction when I s</w:t>
      </w:r>
      <w:r>
        <w:rPr>
          <w:color w:val="0E101A"/>
          <w:sz w:val="26"/>
          <w:szCs w:val="26"/>
        </w:rPr>
        <w:t xml:space="preserve">uccessfully solve large Rubik’s cubes, giving me energy to carry on with other activities after facing challenges in my academic journey. </w:t>
      </w:r>
    </w:p>
    <w:p w14:paraId="0000000C" w14:textId="77777777" w:rsidR="00E00610" w:rsidRDefault="00E00610">
      <w:pPr>
        <w:spacing w:line="240" w:lineRule="auto"/>
        <w:rPr>
          <w:rFonts w:ascii="Calibri" w:eastAsia="Calibri" w:hAnsi="Calibri" w:cs="Calibri"/>
          <w:sz w:val="24"/>
          <w:szCs w:val="24"/>
        </w:rPr>
      </w:pPr>
    </w:p>
    <w:p w14:paraId="49F27D5B" w14:textId="77777777" w:rsidR="00341F0E" w:rsidRDefault="005C66F8">
      <w:pPr>
        <w:widowControl w:val="0"/>
        <w:rPr>
          <w:ins w:id="36" w:author="Thalia Priscilla" w:date="2022-12-23T16:22:00Z"/>
          <w:color w:val="0E101A"/>
          <w:sz w:val="26"/>
          <w:szCs w:val="26"/>
        </w:rPr>
      </w:pPr>
      <w:r>
        <w:rPr>
          <w:color w:val="0E101A"/>
          <w:sz w:val="26"/>
          <w:szCs w:val="26"/>
        </w:rPr>
        <w:t>Studying in Cornell–a crucial stepping</w:t>
      </w:r>
      <w:del w:id="37" w:author="Thalia Priscilla" w:date="2022-12-23T16:11:00Z">
        <w:r w:rsidDel="004C7B4E">
          <w:rPr>
            <w:color w:val="0E101A"/>
            <w:sz w:val="26"/>
            <w:szCs w:val="26"/>
          </w:rPr>
          <w:delText xml:space="preserve"> </w:delText>
        </w:r>
      </w:del>
      <w:r>
        <w:rPr>
          <w:color w:val="0E101A"/>
          <w:sz w:val="26"/>
          <w:szCs w:val="26"/>
        </w:rPr>
        <w:t>stone in my academic and community-oriented goals–is something I can’t miss.</w:t>
      </w:r>
    </w:p>
    <w:p w14:paraId="3B0BB86B" w14:textId="77777777" w:rsidR="00341F0E" w:rsidRDefault="00341F0E">
      <w:pPr>
        <w:widowControl w:val="0"/>
        <w:rPr>
          <w:ins w:id="38" w:author="Thalia Priscilla" w:date="2022-12-23T16:22:00Z"/>
          <w:color w:val="0E101A"/>
          <w:sz w:val="26"/>
          <w:szCs w:val="26"/>
        </w:rPr>
      </w:pPr>
    </w:p>
    <w:p w14:paraId="7FBDCD05" w14:textId="77777777" w:rsidR="006533CE" w:rsidRDefault="006533CE">
      <w:pPr>
        <w:widowControl w:val="0"/>
        <w:rPr>
          <w:ins w:id="39" w:author="Thalia Priscilla" w:date="2022-12-23T22:16:00Z"/>
          <w:color w:val="0E101A"/>
          <w:sz w:val="26"/>
          <w:szCs w:val="26"/>
        </w:rPr>
      </w:pPr>
      <w:ins w:id="40" w:author="Thalia Priscilla" w:date="2022-12-23T22:16:00Z">
        <w:r>
          <w:rPr>
            <w:color w:val="0E101A"/>
            <w:sz w:val="26"/>
            <w:szCs w:val="26"/>
          </w:rPr>
          <w:t xml:space="preserve">Hi </w:t>
        </w:r>
        <w:proofErr w:type="spellStart"/>
        <w:r>
          <w:rPr>
            <w:color w:val="0E101A"/>
            <w:sz w:val="26"/>
            <w:szCs w:val="26"/>
          </w:rPr>
          <w:t>Farrel</w:t>
        </w:r>
        <w:proofErr w:type="spellEnd"/>
        <w:r>
          <w:rPr>
            <w:color w:val="0E101A"/>
            <w:sz w:val="26"/>
            <w:szCs w:val="26"/>
          </w:rPr>
          <w:t>:</w:t>
        </w:r>
      </w:ins>
    </w:p>
    <w:p w14:paraId="58CBA7E9" w14:textId="77777777" w:rsidR="006533CE" w:rsidRDefault="006533CE">
      <w:pPr>
        <w:widowControl w:val="0"/>
        <w:rPr>
          <w:ins w:id="41" w:author="Thalia Priscilla" w:date="2022-12-23T22:16:00Z"/>
          <w:color w:val="0E101A"/>
          <w:sz w:val="26"/>
          <w:szCs w:val="26"/>
        </w:rPr>
      </w:pPr>
    </w:p>
    <w:p w14:paraId="31EE84F7" w14:textId="77777777" w:rsidR="006533CE" w:rsidRDefault="006533CE">
      <w:pPr>
        <w:widowControl w:val="0"/>
        <w:rPr>
          <w:ins w:id="42" w:author="Thalia Priscilla" w:date="2022-12-23T22:17:00Z"/>
          <w:color w:val="0E101A"/>
          <w:sz w:val="26"/>
          <w:szCs w:val="26"/>
        </w:rPr>
      </w:pPr>
      <w:ins w:id="43" w:author="Thalia Priscilla" w:date="2022-12-23T22:17:00Z">
        <w:r>
          <w:rPr>
            <w:color w:val="0E101A"/>
            <w:sz w:val="26"/>
            <w:szCs w:val="26"/>
          </w:rPr>
          <w:t xml:space="preserve">I think structurally I do not see any need for major changes. </w:t>
        </w:r>
      </w:ins>
    </w:p>
    <w:p w14:paraId="2A2986D3" w14:textId="77777777" w:rsidR="006533CE" w:rsidRDefault="006533CE">
      <w:pPr>
        <w:widowControl w:val="0"/>
        <w:rPr>
          <w:ins w:id="44" w:author="Thalia Priscilla" w:date="2022-12-23T22:17:00Z"/>
          <w:color w:val="0E101A"/>
          <w:sz w:val="26"/>
          <w:szCs w:val="26"/>
        </w:rPr>
      </w:pPr>
    </w:p>
    <w:p w14:paraId="5387736B" w14:textId="77777777" w:rsidR="005C66F8" w:rsidRDefault="006533CE">
      <w:pPr>
        <w:widowControl w:val="0"/>
        <w:rPr>
          <w:ins w:id="45" w:author="Thalia Priscilla" w:date="2022-12-23T22:19:00Z"/>
          <w:color w:val="0E101A"/>
          <w:sz w:val="26"/>
          <w:szCs w:val="26"/>
        </w:rPr>
      </w:pPr>
      <w:ins w:id="46" w:author="Thalia Priscilla" w:date="2022-12-23T22:17:00Z">
        <w:r>
          <w:rPr>
            <w:color w:val="0E101A"/>
            <w:sz w:val="26"/>
            <w:szCs w:val="26"/>
          </w:rPr>
          <w:t>Since you have a</w:t>
        </w:r>
      </w:ins>
      <w:ins w:id="47" w:author="Thalia Priscilla" w:date="2022-12-23T22:18:00Z">
        <w:r>
          <w:rPr>
            <w:color w:val="0E101A"/>
            <w:sz w:val="26"/>
            <w:szCs w:val="26"/>
          </w:rPr>
          <w:t xml:space="preserve"> lot of information that you are excited to talk about here, I suggest also giving enough background or supporting information to give the reader context in the </w:t>
        </w:r>
      </w:ins>
      <w:ins w:id="48" w:author="Thalia Priscilla" w:date="2022-12-23T22:19:00Z">
        <w:r w:rsidR="005C66F8">
          <w:rPr>
            <w:color w:val="0E101A"/>
            <w:sz w:val="26"/>
            <w:szCs w:val="26"/>
          </w:rPr>
          <w:t>parts indicated above.</w:t>
        </w:r>
      </w:ins>
    </w:p>
    <w:p w14:paraId="0000000D" w14:textId="70684042" w:rsidR="00E00610" w:rsidRDefault="005C66F8">
      <w:pPr>
        <w:widowControl w:val="0"/>
        <w:rPr>
          <w:color w:val="0E101A"/>
          <w:sz w:val="26"/>
          <w:szCs w:val="26"/>
        </w:rPr>
      </w:pPr>
      <w:ins w:id="49" w:author="Thalia Priscilla" w:date="2022-12-23T22:19:00Z">
        <w:r>
          <w:rPr>
            <w:color w:val="0E101A"/>
            <w:sz w:val="26"/>
            <w:szCs w:val="26"/>
          </w:rPr>
          <w:lastRenderedPageBreak/>
          <w:t>All the best!</w:t>
        </w:r>
      </w:ins>
      <w:del w:id="50" w:author="Thalia Priscilla" w:date="2022-12-23T22:17:00Z">
        <w:r w:rsidDel="006533CE">
          <w:rPr>
            <w:color w:val="0E101A"/>
            <w:sz w:val="26"/>
            <w:szCs w:val="26"/>
          </w:rPr>
          <w:br/>
        </w:r>
      </w:del>
      <w:r>
        <w:rPr>
          <w:color w:val="0E101A"/>
          <w:sz w:val="26"/>
          <w:szCs w:val="26"/>
        </w:rPr>
        <w:br/>
      </w:r>
      <w:r>
        <w:rPr>
          <w:color w:val="0E101A"/>
          <w:sz w:val="26"/>
          <w:szCs w:val="26"/>
        </w:rPr>
        <w:br/>
      </w:r>
      <w:r>
        <w:rPr>
          <w:color w:val="0E101A"/>
          <w:sz w:val="26"/>
          <w:szCs w:val="26"/>
        </w:rPr>
        <w:br/>
      </w:r>
      <w:r>
        <w:rPr>
          <w:color w:val="0E101A"/>
          <w:sz w:val="26"/>
          <w:szCs w:val="26"/>
        </w:rPr>
        <w:br/>
      </w:r>
      <w:r>
        <w:rPr>
          <w:color w:val="0E101A"/>
          <w:sz w:val="26"/>
          <w:szCs w:val="26"/>
        </w:rPr>
        <w:br/>
      </w:r>
    </w:p>
    <w:p w14:paraId="0000000E" w14:textId="77777777" w:rsidR="00E00610" w:rsidRDefault="00E00610"/>
    <w:sectPr w:rsidR="00E00610">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Thalia Priscilla" w:date="2022-12-23T22:05:00Z" w:initials="TP">
    <w:p w14:paraId="6B7A6A80" w14:textId="33DB14D7" w:rsidR="003A0650" w:rsidRDefault="003A0650">
      <w:pPr>
        <w:pStyle w:val="CommentText"/>
      </w:pPr>
      <w:r>
        <w:rPr>
          <w:rStyle w:val="CommentReference"/>
        </w:rPr>
        <w:annotationRef/>
      </w:r>
      <w:r>
        <w:rPr>
          <w:rStyle w:val="CommentReference"/>
        </w:rPr>
        <w:t xml:space="preserve">I understand you want to mention a similar project involving a different subject that you did for your IA, but this </w:t>
      </w:r>
      <w:r w:rsidR="00F05008">
        <w:rPr>
          <w:rStyle w:val="CommentReference"/>
        </w:rPr>
        <w:t>can be confusing for the reader</w:t>
      </w:r>
      <w:r w:rsidR="00840287">
        <w:rPr>
          <w:rStyle w:val="CommentReference"/>
        </w:rPr>
        <w:t>, when you started talking about natural disasters. I think it’s better to expand on your statement about natural disasters – what are the issues you’re concerned about?</w:t>
      </w:r>
    </w:p>
  </w:comment>
  <w:comment w:id="10" w:author="Thalia Priscilla" w:date="2022-12-23T22:06:00Z" w:initials="TP">
    <w:p w14:paraId="4C3E6DA5" w14:textId="0A0111D1" w:rsidR="003A0650" w:rsidRDefault="003A0650">
      <w:pPr>
        <w:pStyle w:val="CommentText"/>
      </w:pPr>
      <w:r>
        <w:rPr>
          <w:rStyle w:val="CommentReference"/>
        </w:rPr>
        <w:annotationRef/>
      </w:r>
      <w:r>
        <w:rPr>
          <w:rStyle w:val="CommentReference"/>
        </w:rPr>
        <w:t xml:space="preserve">I think you can elaborate more on this. </w:t>
      </w:r>
      <w:r w:rsidR="00840287">
        <w:rPr>
          <w:rStyle w:val="CommentReference"/>
        </w:rPr>
        <w:t xml:space="preserve">How do you plan to address the issues? </w:t>
      </w:r>
    </w:p>
  </w:comment>
  <w:comment w:id="12" w:author="Thalia Priscilla" w:date="2022-12-23T21:59:00Z" w:initials="TP">
    <w:p w14:paraId="5445B77E" w14:textId="1BDAB8F6" w:rsidR="00263D8F" w:rsidRDefault="00263D8F">
      <w:pPr>
        <w:pStyle w:val="CommentText"/>
      </w:pPr>
      <w:r>
        <w:rPr>
          <w:rStyle w:val="CommentReference"/>
        </w:rPr>
        <w:annotationRef/>
      </w:r>
      <w:r>
        <w:t>Can you elaborate a bit on the details of how you did this? Was it a personal</w:t>
      </w:r>
      <w:r w:rsidR="000F70AA">
        <w:t>/social</w:t>
      </w:r>
      <w:r>
        <w:t xml:space="preserve"> project? Did you build it for a specific school</w:t>
      </w:r>
      <w:r w:rsidR="000F70AA">
        <w:t xml:space="preserve"> or for the public</w:t>
      </w:r>
      <w:r>
        <w:t xml:space="preserve">? </w:t>
      </w:r>
      <w:r w:rsidR="000F70AA">
        <w:t>Did you experience the results firsthand?</w:t>
      </w:r>
    </w:p>
  </w:comment>
  <w:comment w:id="15" w:author="Thalia Priscilla" w:date="2022-12-23T22:02:00Z" w:initials="TP">
    <w:p w14:paraId="02C5171A" w14:textId="637E345F" w:rsidR="000F70AA" w:rsidRDefault="000F70AA">
      <w:pPr>
        <w:pStyle w:val="CommentText"/>
      </w:pPr>
      <w:r>
        <w:rPr>
          <w:rStyle w:val="CommentReference"/>
        </w:rPr>
        <w:annotationRef/>
      </w:r>
      <w:r>
        <w:t>This is a run-on sentence. I suggest breaking it down as such.</w:t>
      </w:r>
    </w:p>
  </w:comment>
  <w:comment w:id="31" w:author="Thalia Priscilla" w:date="2022-12-23T22:04:00Z" w:initials="TP">
    <w:p w14:paraId="171AD1EA" w14:textId="4E1CFFC4" w:rsidR="00454AD5" w:rsidRDefault="00454AD5">
      <w:pPr>
        <w:pStyle w:val="CommentText"/>
      </w:pPr>
      <w:r>
        <w:rPr>
          <w:rStyle w:val="CommentReference"/>
        </w:rPr>
        <w:annotationRef/>
      </w:r>
      <w:r>
        <w:t>This is also a run-on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7A6A80" w15:done="0"/>
  <w15:commentEx w15:paraId="4C3E6DA5" w15:done="0"/>
  <w15:commentEx w15:paraId="5445B77E" w15:done="0"/>
  <w15:commentEx w15:paraId="02C5171A" w15:done="0"/>
  <w15:commentEx w15:paraId="171AD1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0A4BE" w16cex:dateUtc="2022-12-23T15:05:00Z"/>
  <w16cex:commentExtensible w16cex:durableId="2750A4F6" w16cex:dateUtc="2022-12-23T15:06:00Z"/>
  <w16cex:commentExtensible w16cex:durableId="2750A334" w16cex:dateUtc="2022-12-23T14:59:00Z"/>
  <w16cex:commentExtensible w16cex:durableId="2750A3F4" w16cex:dateUtc="2022-12-23T15:02:00Z"/>
  <w16cex:commentExtensible w16cex:durableId="2750A469" w16cex:dateUtc="2022-12-23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7A6A80" w16cid:durableId="2750A4BE"/>
  <w16cid:commentId w16cid:paraId="4C3E6DA5" w16cid:durableId="2750A4F6"/>
  <w16cid:commentId w16cid:paraId="5445B77E" w16cid:durableId="2750A334"/>
  <w16cid:commentId w16cid:paraId="02C5171A" w16cid:durableId="2750A3F4"/>
  <w16cid:commentId w16cid:paraId="171AD1EA" w16cid:durableId="2750A4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B1EE6"/>
    <w:multiLevelType w:val="multilevel"/>
    <w:tmpl w:val="434E8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610"/>
    <w:rsid w:val="000F5AC1"/>
    <w:rsid w:val="000F70AA"/>
    <w:rsid w:val="00263D8F"/>
    <w:rsid w:val="00341F0E"/>
    <w:rsid w:val="003A0650"/>
    <w:rsid w:val="00454AD5"/>
    <w:rsid w:val="004C7B4E"/>
    <w:rsid w:val="005C66F8"/>
    <w:rsid w:val="006533CE"/>
    <w:rsid w:val="007E74ED"/>
    <w:rsid w:val="00840287"/>
    <w:rsid w:val="00BB08AE"/>
    <w:rsid w:val="00E00610"/>
    <w:rsid w:val="00F050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C47AAD9"/>
  <w15:docId w15:val="{AFA60AFB-8D13-BA45-8A96-A2BF8EDA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0F5AC1"/>
    <w:pPr>
      <w:spacing w:line="240" w:lineRule="auto"/>
    </w:pPr>
  </w:style>
  <w:style w:type="character" w:styleId="CommentReference">
    <w:name w:val="annotation reference"/>
    <w:basedOn w:val="DefaultParagraphFont"/>
    <w:uiPriority w:val="99"/>
    <w:semiHidden/>
    <w:unhideWhenUsed/>
    <w:rsid w:val="000F5AC1"/>
    <w:rPr>
      <w:sz w:val="16"/>
      <w:szCs w:val="16"/>
    </w:rPr>
  </w:style>
  <w:style w:type="paragraph" w:styleId="CommentText">
    <w:name w:val="annotation text"/>
    <w:basedOn w:val="Normal"/>
    <w:link w:val="CommentTextChar"/>
    <w:uiPriority w:val="99"/>
    <w:semiHidden/>
    <w:unhideWhenUsed/>
    <w:rsid w:val="000F5AC1"/>
    <w:pPr>
      <w:spacing w:line="240" w:lineRule="auto"/>
    </w:pPr>
    <w:rPr>
      <w:sz w:val="20"/>
      <w:szCs w:val="20"/>
    </w:rPr>
  </w:style>
  <w:style w:type="character" w:customStyle="1" w:styleId="CommentTextChar">
    <w:name w:val="Comment Text Char"/>
    <w:basedOn w:val="DefaultParagraphFont"/>
    <w:link w:val="CommentText"/>
    <w:uiPriority w:val="99"/>
    <w:semiHidden/>
    <w:rsid w:val="000F5AC1"/>
    <w:rPr>
      <w:sz w:val="20"/>
      <w:szCs w:val="20"/>
    </w:rPr>
  </w:style>
  <w:style w:type="paragraph" w:styleId="CommentSubject">
    <w:name w:val="annotation subject"/>
    <w:basedOn w:val="CommentText"/>
    <w:next w:val="CommentText"/>
    <w:link w:val="CommentSubjectChar"/>
    <w:uiPriority w:val="99"/>
    <w:semiHidden/>
    <w:unhideWhenUsed/>
    <w:rsid w:val="000F5AC1"/>
    <w:rPr>
      <w:b/>
      <w:bCs/>
    </w:rPr>
  </w:style>
  <w:style w:type="character" w:customStyle="1" w:styleId="CommentSubjectChar">
    <w:name w:val="Comment Subject Char"/>
    <w:basedOn w:val="CommentTextChar"/>
    <w:link w:val="CommentSubject"/>
    <w:uiPriority w:val="99"/>
    <w:semiHidden/>
    <w:rsid w:val="000F5A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779</Words>
  <Characters>3978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Thalia Priscilla</cp:lastModifiedBy>
  <cp:revision>8</cp:revision>
  <dcterms:created xsi:type="dcterms:W3CDTF">2022-12-23T09:03:00Z</dcterms:created>
  <dcterms:modified xsi:type="dcterms:W3CDTF">2022-12-23T15:19:00Z</dcterms:modified>
</cp:coreProperties>
</file>