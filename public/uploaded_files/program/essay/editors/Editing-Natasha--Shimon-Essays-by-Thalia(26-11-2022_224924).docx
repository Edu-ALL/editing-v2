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27D28" w14:textId="2EB4314A" w:rsidR="00D66B31" w:rsidRPr="00D66B31" w:rsidRDefault="00D66B31" w:rsidP="00D66B31">
      <w:pPr>
        <w:spacing w:after="0" w:line="240" w:lineRule="auto"/>
        <w:jc w:val="both"/>
        <w:rPr>
          <w:rFonts w:ascii="Arial" w:hAnsi="Arial" w:cs="Arial"/>
          <w:b/>
          <w:bCs/>
        </w:rPr>
      </w:pPr>
      <w:r w:rsidRPr="00D66B31">
        <w:rPr>
          <w:rFonts w:ascii="Arial" w:hAnsi="Arial" w:cs="Arial"/>
          <w:b/>
          <w:bCs/>
        </w:rPr>
        <w:t>What have you done to make your school or your community a better place? (350 words)</w:t>
      </w:r>
    </w:p>
    <w:p w14:paraId="5D714CFF" w14:textId="77777777" w:rsidR="00D66B31" w:rsidRPr="00D66B31" w:rsidRDefault="00D66B31" w:rsidP="00D66B31">
      <w:pPr>
        <w:spacing w:after="0" w:line="240" w:lineRule="auto"/>
        <w:jc w:val="both"/>
        <w:rPr>
          <w:rFonts w:ascii="Arial" w:hAnsi="Arial" w:cs="Arial"/>
        </w:rPr>
      </w:pPr>
    </w:p>
    <w:p w14:paraId="5CF33523" w14:textId="3E5852E7" w:rsidR="00D66B31" w:rsidRPr="00D66B31" w:rsidRDefault="00D66B31" w:rsidP="00D66B31">
      <w:pPr>
        <w:spacing w:after="0" w:line="240" w:lineRule="auto"/>
        <w:jc w:val="both"/>
        <w:rPr>
          <w:rFonts w:ascii="Times New Roman" w:eastAsia="Times New Roman" w:hAnsi="Times New Roman" w:cs="Times New Roman"/>
          <w:sz w:val="24"/>
          <w:szCs w:val="24"/>
          <w:lang w:eastAsia="en-ID"/>
        </w:rPr>
      </w:pPr>
      <w:r w:rsidRPr="00D66B31">
        <w:rPr>
          <w:rFonts w:ascii="Arial" w:eastAsia="Times New Roman" w:hAnsi="Arial" w:cs="Arial"/>
          <w:lang w:eastAsia="en-ID"/>
        </w:rPr>
        <w:t xml:space="preserve">Due to the Covid-19 pandemic, my school requires every student, employee, and visitor to fill in the “Daily check”: a self-screening digital form </w:t>
      </w:r>
      <w:r w:rsidRPr="00D66B31">
        <w:rPr>
          <w:rFonts w:ascii="Arial" w:eastAsia="Times New Roman" w:hAnsi="Arial" w:cs="Arial"/>
          <w:shd w:val="clear" w:color="auto" w:fill="FFFFFF"/>
          <w:lang w:eastAsia="en-ID"/>
        </w:rPr>
        <w:t xml:space="preserve">to see if people doing activities in our school are showing any Covid-19 symptoms. </w:t>
      </w:r>
      <w:r w:rsidRPr="00D66B31">
        <w:rPr>
          <w:rFonts w:ascii="Arial" w:eastAsia="Times New Roman" w:hAnsi="Arial" w:cs="Arial"/>
          <w:lang w:eastAsia="en-ID"/>
        </w:rPr>
        <w:t xml:space="preserve">However, everyday there were always 6-8 students in my class who had forgotten to fill in the form. Teachers had given warnings and sanctions, but none of which seemed to work: . </w:t>
      </w:r>
      <w:commentRangeStart w:id="0"/>
      <w:r w:rsidRPr="00D66B31">
        <w:rPr>
          <w:rFonts w:ascii="Arial" w:eastAsia="Times New Roman" w:hAnsi="Arial" w:cs="Arial"/>
          <w:lang w:eastAsia="en-ID"/>
        </w:rPr>
        <w:t>When they were asked about the reason behind, the answers varied: “I overslept”, “The form was an error”, “I filled it in, but I forgot to submit”. </w:t>
      </w:r>
      <w:commentRangeEnd w:id="0"/>
      <w:r w:rsidR="00710283">
        <w:rPr>
          <w:rStyle w:val="CommentReference"/>
        </w:rPr>
        <w:commentReference w:id="0"/>
      </w:r>
    </w:p>
    <w:p w14:paraId="794A726D" w14:textId="77777777" w:rsidR="00D66B31" w:rsidRPr="00D66B31" w:rsidRDefault="00D66B31" w:rsidP="00D66B31">
      <w:pPr>
        <w:spacing w:after="0" w:line="240" w:lineRule="auto"/>
        <w:rPr>
          <w:rFonts w:ascii="Times New Roman" w:eastAsia="Times New Roman" w:hAnsi="Times New Roman" w:cs="Times New Roman"/>
          <w:sz w:val="24"/>
          <w:szCs w:val="24"/>
          <w:lang w:eastAsia="en-ID"/>
        </w:rPr>
      </w:pPr>
    </w:p>
    <w:p w14:paraId="3814C353" w14:textId="6FCB8C88" w:rsidR="00D66B31" w:rsidRPr="00D66B31" w:rsidRDefault="00D66B31" w:rsidP="00D66B31">
      <w:pPr>
        <w:spacing w:after="0" w:line="240" w:lineRule="auto"/>
        <w:jc w:val="both"/>
        <w:rPr>
          <w:rFonts w:ascii="Times New Roman" w:eastAsia="Times New Roman" w:hAnsi="Times New Roman" w:cs="Times New Roman"/>
          <w:sz w:val="24"/>
          <w:szCs w:val="24"/>
          <w:lang w:eastAsia="en-ID"/>
        </w:rPr>
      </w:pPr>
      <w:commentRangeStart w:id="1"/>
      <w:r w:rsidRPr="00D66B31">
        <w:rPr>
          <w:rFonts w:ascii="Arial" w:eastAsia="Times New Roman" w:hAnsi="Arial" w:cs="Arial"/>
          <w:lang w:eastAsia="en-ID"/>
        </w:rPr>
        <w:t>Realizing how important it is to fill the “Daily check” and to make everyone feel safe have made me concerned</w:t>
      </w:r>
      <w:commentRangeEnd w:id="1"/>
      <w:r w:rsidR="00710283">
        <w:rPr>
          <w:rStyle w:val="CommentReference"/>
        </w:rPr>
        <w:commentReference w:id="1"/>
      </w:r>
      <w:r w:rsidRPr="00D66B31">
        <w:rPr>
          <w:rFonts w:ascii="Arial" w:eastAsia="Times New Roman" w:hAnsi="Arial" w:cs="Arial"/>
          <w:lang w:eastAsia="en-ID"/>
        </w:rPr>
        <w:t xml:space="preserve">. Initially, I reminded my classmates by messaging them every afternoon until one day, I was chatting with my friend and she sent me a sticker with her face on it saying “Thank you”. Then, she asked me if I wanted to make one with my face on it. An idea popped up in my mind. Why don’t we just make </w:t>
      </w:r>
      <w:del w:id="2" w:author="Thalia Priscilla" w:date="2022-11-26T21:59:00Z">
        <w:r w:rsidRPr="00D66B31" w:rsidDel="00710283">
          <w:rPr>
            <w:rFonts w:ascii="Arial" w:eastAsia="Times New Roman" w:hAnsi="Arial" w:cs="Arial"/>
            <w:lang w:eastAsia="en-ID"/>
          </w:rPr>
          <w:delText xml:space="preserve">one </w:delText>
        </w:r>
      </w:del>
      <w:ins w:id="3" w:author="Thalia Priscilla" w:date="2022-11-26T21:59:00Z">
        <w:r w:rsidR="00710283">
          <w:rPr>
            <w:rFonts w:ascii="Arial" w:eastAsia="Times New Roman" w:hAnsi="Arial" w:cs="Arial"/>
            <w:lang w:eastAsia="en-ID"/>
          </w:rPr>
          <w:t>a sticker</w:t>
        </w:r>
        <w:r w:rsidR="00710283" w:rsidRPr="00D66B31">
          <w:rPr>
            <w:rFonts w:ascii="Arial" w:eastAsia="Times New Roman" w:hAnsi="Arial" w:cs="Arial"/>
            <w:lang w:eastAsia="en-ID"/>
          </w:rPr>
          <w:t xml:space="preserve"> </w:t>
        </w:r>
      </w:ins>
      <w:r w:rsidRPr="00D66B31">
        <w:rPr>
          <w:rFonts w:ascii="Arial" w:eastAsia="Times New Roman" w:hAnsi="Arial" w:cs="Arial"/>
          <w:lang w:eastAsia="en-ID"/>
        </w:rPr>
        <w:t xml:space="preserve">for “Daily Check”? </w:t>
      </w:r>
      <w:commentRangeStart w:id="4"/>
      <w:r w:rsidRPr="00D66B31">
        <w:rPr>
          <w:rFonts w:ascii="Arial" w:eastAsia="Times New Roman" w:hAnsi="Arial" w:cs="Arial"/>
          <w:lang w:eastAsia="en-ID"/>
        </w:rPr>
        <w:t xml:space="preserve">My friends and I decided to make a </w:t>
      </w:r>
      <w:proofErr w:type="spellStart"/>
      <w:r w:rsidRPr="00D66B31">
        <w:rPr>
          <w:rFonts w:ascii="Arial" w:eastAsia="Times New Roman" w:hAnsi="Arial" w:cs="Arial"/>
          <w:lang w:eastAsia="en-ID"/>
        </w:rPr>
        <w:t>Whatsapp</w:t>
      </w:r>
      <w:proofErr w:type="spellEnd"/>
      <w:r w:rsidRPr="00D66B31">
        <w:rPr>
          <w:rFonts w:ascii="Arial" w:eastAsia="Times New Roman" w:hAnsi="Arial" w:cs="Arial"/>
          <w:lang w:eastAsia="en-ID"/>
        </w:rPr>
        <w:t xml:space="preserve"> sticker as a reminder to fill in the “Daily check” and send it to the </w:t>
      </w:r>
      <w:proofErr w:type="spellStart"/>
      <w:r w:rsidRPr="00D66B31">
        <w:rPr>
          <w:rFonts w:ascii="Arial" w:eastAsia="Times New Roman" w:hAnsi="Arial" w:cs="Arial"/>
          <w:lang w:eastAsia="en-ID"/>
        </w:rPr>
        <w:t>Whatsapp</w:t>
      </w:r>
      <w:proofErr w:type="spellEnd"/>
      <w:r w:rsidRPr="00D66B31">
        <w:rPr>
          <w:rFonts w:ascii="Arial" w:eastAsia="Times New Roman" w:hAnsi="Arial" w:cs="Arial"/>
          <w:lang w:eastAsia="en-ID"/>
        </w:rPr>
        <w:t xml:space="preserve"> group once the form has been opened.</w:t>
      </w:r>
      <w:commentRangeEnd w:id="4"/>
      <w:r w:rsidR="00710283">
        <w:rPr>
          <w:rStyle w:val="CommentReference"/>
        </w:rPr>
        <w:commentReference w:id="4"/>
      </w:r>
    </w:p>
    <w:p w14:paraId="0F960738" w14:textId="77777777" w:rsidR="00D66B31" w:rsidRPr="00D66B31" w:rsidRDefault="00D66B31" w:rsidP="00D66B31">
      <w:pPr>
        <w:spacing w:after="0" w:line="240" w:lineRule="auto"/>
        <w:rPr>
          <w:rFonts w:ascii="Times New Roman" w:eastAsia="Times New Roman" w:hAnsi="Times New Roman" w:cs="Times New Roman"/>
          <w:sz w:val="24"/>
          <w:szCs w:val="24"/>
          <w:lang w:eastAsia="en-ID"/>
        </w:rPr>
      </w:pPr>
    </w:p>
    <w:p w14:paraId="099FAE70" w14:textId="5F031B66" w:rsidR="00D66B31" w:rsidRPr="00D66B31" w:rsidRDefault="00D66B31" w:rsidP="00D66B31">
      <w:pPr>
        <w:spacing w:after="0" w:line="240" w:lineRule="auto"/>
        <w:jc w:val="both"/>
        <w:rPr>
          <w:rFonts w:ascii="Times New Roman" w:eastAsia="Times New Roman" w:hAnsi="Times New Roman" w:cs="Times New Roman"/>
          <w:sz w:val="24"/>
          <w:szCs w:val="24"/>
          <w:lang w:eastAsia="en-ID"/>
        </w:rPr>
      </w:pPr>
      <w:commentRangeStart w:id="5"/>
      <w:r w:rsidRPr="00D66B31">
        <w:rPr>
          <w:rFonts w:ascii="Arial" w:eastAsia="Times New Roman" w:hAnsi="Arial" w:cs="Arial"/>
          <w:lang w:eastAsia="en-ID"/>
        </w:rPr>
        <w:t>Soon after we started the “trend”, the number of students who didn't fill the form declined and finally reached zero until now.</w:t>
      </w:r>
      <w:commentRangeEnd w:id="5"/>
      <w:r w:rsidR="00710283">
        <w:rPr>
          <w:rStyle w:val="CommentReference"/>
        </w:rPr>
        <w:commentReference w:id="5"/>
      </w:r>
      <w:r w:rsidRPr="00D66B31">
        <w:rPr>
          <w:rFonts w:ascii="Arial" w:eastAsia="Times New Roman" w:hAnsi="Arial" w:cs="Arial"/>
          <w:lang w:eastAsia="en-ID"/>
        </w:rPr>
        <w:t xml:space="preserve"> Little did we know, one of our teachers who is also in the group forward the sticker to other classes after seeing the significant impact it </w:t>
      </w:r>
      <w:del w:id="6" w:author="Thalia Priscilla" w:date="2022-11-26T22:03:00Z">
        <w:r w:rsidRPr="00D66B31" w:rsidDel="00710283">
          <w:rPr>
            <w:rFonts w:ascii="Arial" w:eastAsia="Times New Roman" w:hAnsi="Arial" w:cs="Arial"/>
            <w:lang w:eastAsia="en-ID"/>
          </w:rPr>
          <w:delText>gave</w:delText>
        </w:r>
      </w:del>
      <w:ins w:id="7" w:author="Thalia Priscilla" w:date="2022-11-26T22:03:00Z">
        <w:r w:rsidR="00710283">
          <w:rPr>
            <w:rFonts w:ascii="Arial" w:eastAsia="Times New Roman" w:hAnsi="Arial" w:cs="Arial"/>
            <w:lang w:eastAsia="en-ID"/>
          </w:rPr>
          <w:t>made</w:t>
        </w:r>
      </w:ins>
      <w:r w:rsidRPr="00D66B31">
        <w:rPr>
          <w:rFonts w:ascii="Arial" w:eastAsia="Times New Roman" w:hAnsi="Arial" w:cs="Arial"/>
          <w:lang w:eastAsia="en-ID"/>
        </w:rPr>
        <w:t xml:space="preserve">. As expected, it worked out as well. Following that, we also made </w:t>
      </w:r>
      <w:proofErr w:type="spellStart"/>
      <w:r w:rsidRPr="00D66B31">
        <w:rPr>
          <w:rFonts w:ascii="Arial" w:eastAsia="Times New Roman" w:hAnsi="Arial" w:cs="Arial"/>
          <w:lang w:eastAsia="en-ID"/>
        </w:rPr>
        <w:t>Whatsapp</w:t>
      </w:r>
      <w:proofErr w:type="spellEnd"/>
      <w:r w:rsidRPr="00D66B31">
        <w:rPr>
          <w:rFonts w:ascii="Arial" w:eastAsia="Times New Roman" w:hAnsi="Arial" w:cs="Arial"/>
          <w:lang w:eastAsia="en-ID"/>
        </w:rPr>
        <w:t xml:space="preserve"> stickers for several mandatory forms and reminders. </w:t>
      </w:r>
      <w:commentRangeStart w:id="8"/>
      <w:r w:rsidRPr="00D66B31">
        <w:rPr>
          <w:rFonts w:ascii="Arial" w:eastAsia="Times New Roman" w:hAnsi="Arial" w:cs="Arial"/>
          <w:lang w:eastAsia="en-ID"/>
        </w:rPr>
        <w:t>Since then, our class is known as the class of initiators and innovators.</w:t>
      </w:r>
      <w:commentRangeEnd w:id="8"/>
      <w:r w:rsidR="00710283">
        <w:rPr>
          <w:rStyle w:val="CommentReference"/>
        </w:rPr>
        <w:commentReference w:id="8"/>
      </w:r>
    </w:p>
    <w:p w14:paraId="00115546" w14:textId="147ED2AD" w:rsidR="000555C7" w:rsidRDefault="000555C7">
      <w:pPr>
        <w:rPr>
          <w:ins w:id="9" w:author="Thalia Priscilla" w:date="2022-11-26T21:57:00Z"/>
        </w:rPr>
      </w:pPr>
    </w:p>
    <w:p w14:paraId="60650466" w14:textId="6BB6541C" w:rsidR="00B30735" w:rsidRDefault="00B30735">
      <w:pPr>
        <w:rPr>
          <w:ins w:id="10" w:author="Thalia Priscilla" w:date="2022-11-26T21:57:00Z"/>
        </w:rPr>
      </w:pPr>
      <w:ins w:id="11" w:author="Thalia Priscilla" w:date="2022-11-26T21:57:00Z">
        <w:r>
          <w:t xml:space="preserve">Hi </w:t>
        </w:r>
      </w:ins>
      <w:ins w:id="12" w:author="Thalia Priscilla" w:date="2022-11-26T22:49:00Z">
        <w:r w:rsidR="00C278A3">
          <w:t>Laurent</w:t>
        </w:r>
      </w:ins>
      <w:ins w:id="13" w:author="Thalia Priscilla" w:date="2022-11-26T21:57:00Z">
        <w:r>
          <w:t>:</w:t>
        </w:r>
      </w:ins>
    </w:p>
    <w:p w14:paraId="1E564ADC" w14:textId="4B933C38" w:rsidR="00B30735" w:rsidRDefault="00B30735">
      <w:pPr>
        <w:rPr>
          <w:ins w:id="14" w:author="Thalia Priscilla" w:date="2022-11-26T22:04:00Z"/>
        </w:rPr>
      </w:pPr>
      <w:ins w:id="15" w:author="Thalia Priscilla" w:date="2022-11-26T21:57:00Z">
        <w:r>
          <w:t xml:space="preserve">I think you can add more details </w:t>
        </w:r>
      </w:ins>
      <w:ins w:id="16" w:author="Thalia Priscilla" w:date="2022-11-26T22:04:00Z">
        <w:r w:rsidR="00710283">
          <w:t xml:space="preserve">as per the comments above </w:t>
        </w:r>
      </w:ins>
      <w:ins w:id="17" w:author="Thalia Priscilla" w:date="2022-11-26T21:57:00Z">
        <w:r>
          <w:t xml:space="preserve">as your essay is still well under the word limit. </w:t>
        </w:r>
      </w:ins>
      <w:ins w:id="18" w:author="Thalia Priscilla" w:date="2022-11-26T22:09:00Z">
        <w:r w:rsidR="00077AFB">
          <w:t xml:space="preserve">I can see that you have </w:t>
        </w:r>
      </w:ins>
      <w:ins w:id="19" w:author="Thalia Priscilla" w:date="2022-11-26T22:47:00Z">
        <w:r w:rsidR="003E4FE0">
          <w:t>great concern and initiative, but I think you can add your reflection of the impact of that quality for yourself and your community throughout your essay.</w:t>
        </w:r>
      </w:ins>
    </w:p>
    <w:p w14:paraId="60433BB4" w14:textId="570F82D8" w:rsidR="00FD1BD7" w:rsidRDefault="00FD1BD7">
      <w:pPr>
        <w:rPr>
          <w:ins w:id="20" w:author="Thalia Priscilla" w:date="2022-11-26T22:48:00Z"/>
        </w:rPr>
      </w:pPr>
      <w:ins w:id="21" w:author="Thalia Priscilla" w:date="2022-11-26T22:04:00Z">
        <w:r>
          <w:t xml:space="preserve">Instead of just telling a story of what happened, think of what you are trying to convey to the reader. </w:t>
        </w:r>
      </w:ins>
      <w:ins w:id="22" w:author="Thalia Priscilla" w:date="2022-11-26T22:07:00Z">
        <w:r w:rsidR="00077AFB">
          <w:t xml:space="preserve">What is it about your character </w:t>
        </w:r>
      </w:ins>
      <w:ins w:id="23" w:author="Thalia Priscilla" w:date="2022-11-26T22:08:00Z">
        <w:r w:rsidR="00077AFB">
          <w:t xml:space="preserve">that you want the reader to see through your story? Reflect on </w:t>
        </w:r>
      </w:ins>
      <w:ins w:id="24" w:author="Thalia Priscilla" w:date="2022-11-26T22:48:00Z">
        <w:r w:rsidR="003E4FE0">
          <w:t>the</w:t>
        </w:r>
      </w:ins>
      <w:ins w:id="25" w:author="Thalia Priscilla" w:date="2022-11-26T22:08:00Z">
        <w:r w:rsidR="00077AFB">
          <w:t xml:space="preserve"> </w:t>
        </w:r>
      </w:ins>
      <w:ins w:id="26" w:author="Thalia Priscilla" w:date="2022-11-26T22:48:00Z">
        <w:r w:rsidR="003E4FE0">
          <w:t>main points</w:t>
        </w:r>
      </w:ins>
      <w:ins w:id="27" w:author="Thalia Priscilla" w:date="2022-11-26T22:08:00Z">
        <w:r w:rsidR="00077AFB">
          <w:t xml:space="preserve"> in your story</w:t>
        </w:r>
      </w:ins>
      <w:ins w:id="28" w:author="Thalia Priscilla" w:date="2022-11-26T22:47:00Z">
        <w:r w:rsidR="003E4FE0">
          <w:t xml:space="preserve"> as</w:t>
        </w:r>
      </w:ins>
      <w:ins w:id="29" w:author="Thalia Priscilla" w:date="2022-11-26T22:48:00Z">
        <w:r w:rsidR="003E4FE0">
          <w:t xml:space="preserve"> per the above comments as the word limit permits.</w:t>
        </w:r>
      </w:ins>
    </w:p>
    <w:p w14:paraId="56F9300F" w14:textId="2919D2B6" w:rsidR="003E4FE0" w:rsidRPr="00D66B31" w:rsidRDefault="003E4FE0">
      <w:ins w:id="30" w:author="Thalia Priscilla" w:date="2022-11-26T22:48:00Z">
        <w:r>
          <w:t>All the best!</w:t>
        </w:r>
      </w:ins>
    </w:p>
    <w:sectPr w:rsidR="003E4FE0" w:rsidRPr="00D66B3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alia Priscilla" w:date="2022-11-26T22:02:00Z" w:initials="TP">
    <w:p w14:paraId="2DDDECEE" w14:textId="387B63F5" w:rsidR="00710283" w:rsidRDefault="00710283">
      <w:pPr>
        <w:pStyle w:val="CommentText"/>
      </w:pPr>
      <w:r>
        <w:rPr>
          <w:rStyle w:val="CommentReference"/>
        </w:rPr>
        <w:annotationRef/>
      </w:r>
      <w:r>
        <w:t>Why did you think students were reluctant to comply? Why were they not as concerned as you were?</w:t>
      </w:r>
    </w:p>
  </w:comment>
  <w:comment w:id="1" w:author="Thalia Priscilla" w:date="2022-11-26T21:58:00Z" w:initials="TP">
    <w:p w14:paraId="1B994529" w14:textId="466E7C15" w:rsidR="00710283" w:rsidRDefault="00710283">
      <w:pPr>
        <w:pStyle w:val="CommentText"/>
      </w:pPr>
      <w:r>
        <w:rPr>
          <w:rStyle w:val="CommentReference"/>
        </w:rPr>
        <w:annotationRef/>
      </w:r>
      <w:r>
        <w:rPr>
          <w:rStyle w:val="CommentReference"/>
        </w:rPr>
        <w:t xml:space="preserve">Although it may seem obvious, can you explain your concern? </w:t>
      </w:r>
      <w:r w:rsidR="00077AFB">
        <w:rPr>
          <w:rStyle w:val="CommentReference"/>
        </w:rPr>
        <w:t>Emphasize your care for your classmates.</w:t>
      </w:r>
    </w:p>
  </w:comment>
  <w:comment w:id="4" w:author="Thalia Priscilla" w:date="2022-11-26T21:59:00Z" w:initials="TP">
    <w:p w14:paraId="72CDC919" w14:textId="58DB2A15" w:rsidR="00710283" w:rsidRDefault="00710283">
      <w:pPr>
        <w:pStyle w:val="CommentText"/>
      </w:pPr>
      <w:r>
        <w:rPr>
          <w:rStyle w:val="CommentReference"/>
        </w:rPr>
        <w:annotationRef/>
      </w:r>
      <w:r>
        <w:rPr>
          <w:rStyle w:val="CommentReference"/>
        </w:rPr>
        <w:t>Why did you decide to make this and think it would work? Was it a fun reminder? This is a good opportunity to showcase your care and concern but at the same time you thought of doing it in a creative and fun way.</w:t>
      </w:r>
    </w:p>
  </w:comment>
  <w:comment w:id="5" w:author="Thalia Priscilla" w:date="2022-11-26T22:01:00Z" w:initials="TP">
    <w:p w14:paraId="0A899084" w14:textId="1D4FE51A" w:rsidR="00710283" w:rsidRDefault="00710283">
      <w:pPr>
        <w:pStyle w:val="CommentText"/>
      </w:pPr>
      <w:r>
        <w:rPr>
          <w:rStyle w:val="CommentReference"/>
        </w:rPr>
        <w:annotationRef/>
      </w:r>
      <w:r>
        <w:t xml:space="preserve">Why do you think it worked? </w:t>
      </w:r>
    </w:p>
  </w:comment>
  <w:comment w:id="8" w:author="Thalia Priscilla" w:date="2022-11-26T22:01:00Z" w:initials="TP">
    <w:p w14:paraId="49AF6785" w14:textId="0544CEEF" w:rsidR="00710283" w:rsidRDefault="00710283">
      <w:pPr>
        <w:pStyle w:val="CommentText"/>
      </w:pPr>
      <w:r>
        <w:rPr>
          <w:rStyle w:val="CommentReference"/>
        </w:rPr>
        <w:annotationRef/>
      </w:r>
      <w:r>
        <w:t>I think you can elaborate further</w:t>
      </w:r>
      <w:r w:rsidR="00077AFB">
        <w:t xml:space="preserve"> on this point. Go back to why you first initiated the WhatsApp stickers for Daily Check. Why do you feel you want to initiate and innovate? How do you think this has shaped your character? How do you see yourself applying this quality in the future (may be university, daily life and beyond)?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DDECEE" w15:done="0"/>
  <w15:commentEx w15:paraId="1B994529" w15:done="0"/>
  <w15:commentEx w15:paraId="72CDC919" w15:done="0"/>
  <w15:commentEx w15:paraId="0A899084" w15:done="0"/>
  <w15:commentEx w15:paraId="49AF67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D0B5F" w16cex:dateUtc="2022-11-26T15:02:00Z"/>
  <w16cex:commentExtensible w16cex:durableId="272D0A6E" w16cex:dateUtc="2022-11-26T14:58:00Z"/>
  <w16cex:commentExtensible w16cex:durableId="272D0ABF" w16cex:dateUtc="2022-11-26T14:59:00Z"/>
  <w16cex:commentExtensible w16cex:durableId="272D0B48" w16cex:dateUtc="2022-11-26T15:01:00Z"/>
  <w16cex:commentExtensible w16cex:durableId="272D0B3B" w16cex:dateUtc="2022-11-26T15: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DDECEE" w16cid:durableId="272D0B5F"/>
  <w16cid:commentId w16cid:paraId="1B994529" w16cid:durableId="272D0A6E"/>
  <w16cid:commentId w16cid:paraId="72CDC919" w16cid:durableId="272D0ABF"/>
  <w16cid:commentId w16cid:paraId="0A899084" w16cid:durableId="272D0B48"/>
  <w16cid:commentId w16cid:paraId="49AF6785" w16cid:durableId="272D0B3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B31"/>
    <w:rsid w:val="000555C7"/>
    <w:rsid w:val="00077AFB"/>
    <w:rsid w:val="003E4FE0"/>
    <w:rsid w:val="00710283"/>
    <w:rsid w:val="008F5C77"/>
    <w:rsid w:val="00B30735"/>
    <w:rsid w:val="00C278A3"/>
    <w:rsid w:val="00D66B31"/>
    <w:rsid w:val="00FD1BD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C912F"/>
  <w15:chartTrackingRefBased/>
  <w15:docId w15:val="{BC8F1264-5430-4B0E-9A96-972DB7B1C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6B31"/>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Revision">
    <w:name w:val="Revision"/>
    <w:hidden/>
    <w:uiPriority w:val="99"/>
    <w:semiHidden/>
    <w:rsid w:val="00B30735"/>
    <w:pPr>
      <w:spacing w:after="0" w:line="240" w:lineRule="auto"/>
    </w:pPr>
  </w:style>
  <w:style w:type="character" w:styleId="CommentReference">
    <w:name w:val="annotation reference"/>
    <w:basedOn w:val="DefaultParagraphFont"/>
    <w:uiPriority w:val="99"/>
    <w:semiHidden/>
    <w:unhideWhenUsed/>
    <w:rsid w:val="00710283"/>
    <w:rPr>
      <w:sz w:val="16"/>
      <w:szCs w:val="16"/>
    </w:rPr>
  </w:style>
  <w:style w:type="paragraph" w:styleId="CommentText">
    <w:name w:val="annotation text"/>
    <w:basedOn w:val="Normal"/>
    <w:link w:val="CommentTextChar"/>
    <w:uiPriority w:val="99"/>
    <w:semiHidden/>
    <w:unhideWhenUsed/>
    <w:rsid w:val="00710283"/>
    <w:pPr>
      <w:spacing w:line="240" w:lineRule="auto"/>
    </w:pPr>
    <w:rPr>
      <w:sz w:val="20"/>
      <w:szCs w:val="20"/>
    </w:rPr>
  </w:style>
  <w:style w:type="character" w:customStyle="1" w:styleId="CommentTextChar">
    <w:name w:val="Comment Text Char"/>
    <w:basedOn w:val="DefaultParagraphFont"/>
    <w:link w:val="CommentText"/>
    <w:uiPriority w:val="99"/>
    <w:semiHidden/>
    <w:rsid w:val="00710283"/>
    <w:rPr>
      <w:sz w:val="20"/>
      <w:szCs w:val="20"/>
    </w:rPr>
  </w:style>
  <w:style w:type="paragraph" w:styleId="CommentSubject">
    <w:name w:val="annotation subject"/>
    <w:basedOn w:val="CommentText"/>
    <w:next w:val="CommentText"/>
    <w:link w:val="CommentSubjectChar"/>
    <w:uiPriority w:val="99"/>
    <w:semiHidden/>
    <w:unhideWhenUsed/>
    <w:rsid w:val="00710283"/>
    <w:rPr>
      <w:b/>
      <w:bCs/>
    </w:rPr>
  </w:style>
  <w:style w:type="character" w:customStyle="1" w:styleId="CommentSubjectChar">
    <w:name w:val="Comment Subject Char"/>
    <w:basedOn w:val="CommentTextChar"/>
    <w:link w:val="CommentSubject"/>
    <w:uiPriority w:val="99"/>
    <w:semiHidden/>
    <w:rsid w:val="0071028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82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Thalia Priscilla</cp:lastModifiedBy>
  <cp:revision>4</cp:revision>
  <dcterms:created xsi:type="dcterms:W3CDTF">2022-11-24T06:06:00Z</dcterms:created>
  <dcterms:modified xsi:type="dcterms:W3CDTF">2022-11-26T15:49:00Z</dcterms:modified>
</cp:coreProperties>
</file>