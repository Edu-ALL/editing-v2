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09DC" w14:textId="77777777" w:rsidR="002A6F60" w:rsidRPr="002A6F60" w:rsidRDefault="002A6F60" w:rsidP="002A6F60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A6F60">
        <w:rPr>
          <w:rFonts w:ascii="Arial" w:eastAsia="Times New Roman" w:hAnsi="Arial" w:cs="Arial"/>
          <w:b/>
          <w:bCs/>
          <w:color w:val="000000"/>
          <w:kern w:val="36"/>
          <w:u w:val="single"/>
        </w:rPr>
        <w:t>Prompt 8 - Beyond what has already been shared in your application, what do you believe makes you a strong candidate for admissions to the University of California?</w:t>
      </w:r>
    </w:p>
    <w:p w14:paraId="0750F725" w14:textId="4D280A1E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</w:p>
    <w:p w14:paraId="4825FF16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  <w:r w:rsidRPr="002A6F60">
        <w:rPr>
          <w:rFonts w:ascii="Arial" w:eastAsia="Times New Roman" w:hAnsi="Arial" w:cs="Arial"/>
          <w:color w:val="000000"/>
          <w:sz w:val="22"/>
          <w:szCs w:val="22"/>
        </w:rPr>
        <w:t>I was a very timid child. I couldn’t even strike a simple conversation with someone because of social anxiety. Without knowing the roots to this problem, my parents enrolled me in a taekwondo club to build my confidence.</w:t>
      </w:r>
    </w:p>
    <w:p w14:paraId="74B7D51E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</w:p>
    <w:p w14:paraId="4B77CFD7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  <w:r w:rsidRPr="002A6F60">
        <w:rPr>
          <w:rFonts w:ascii="Arial" w:eastAsia="Times New Roman" w:hAnsi="Arial" w:cs="Arial"/>
          <w:color w:val="000000"/>
          <w:sz w:val="22"/>
          <w:szCs w:val="22"/>
        </w:rPr>
        <w:t xml:space="preserve">I remembered feeling apprehensive and hesitant to kick when dozens of sets of eyes were on me during my first sparring session. Afterwards, </w:t>
      </w:r>
      <w:proofErr w:type="spellStart"/>
      <w:r w:rsidRPr="002A6F60">
        <w:rPr>
          <w:rFonts w:ascii="Arial" w:eastAsia="Times New Roman" w:hAnsi="Arial" w:cs="Arial"/>
          <w:color w:val="000000"/>
          <w:sz w:val="22"/>
          <w:szCs w:val="22"/>
        </w:rPr>
        <w:t>Sabom</w:t>
      </w:r>
      <w:proofErr w:type="spellEnd"/>
      <w:r w:rsidRPr="002A6F60">
        <w:rPr>
          <w:rFonts w:ascii="Arial" w:eastAsia="Times New Roman" w:hAnsi="Arial" w:cs="Arial"/>
          <w:color w:val="000000"/>
          <w:sz w:val="22"/>
          <w:szCs w:val="22"/>
        </w:rPr>
        <w:t xml:space="preserve"> - my taekwondo instructor - pulled me aside. </w:t>
      </w:r>
      <w:commentRangeStart w:id="0"/>
      <w:r w:rsidRPr="002A6F60">
        <w:rPr>
          <w:rFonts w:ascii="Arial" w:eastAsia="Times New Roman" w:hAnsi="Arial" w:cs="Arial"/>
          <w:color w:val="000000"/>
          <w:sz w:val="22"/>
          <w:szCs w:val="22"/>
        </w:rPr>
        <w:t>He said, “Indomitable spirit is one of the 5 tenets of taekwondo; you should always exhibit full effort inside the training area and in real life.” He was saying that I won’t regret it as long as I put maximum effort in anything. He then continued, “Don’t think too much, just kick! Eventually, the wall limiting you will crumble,” to encourage me to not think too much.</w:t>
      </w:r>
      <w:commentRangeEnd w:id="0"/>
      <w:r w:rsidR="00B73510">
        <w:rPr>
          <w:rStyle w:val="CommentReference"/>
        </w:rPr>
        <w:commentReference w:id="0"/>
      </w:r>
    </w:p>
    <w:p w14:paraId="4E6D5355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</w:p>
    <w:p w14:paraId="5322B0C1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  <w:commentRangeStart w:id="1"/>
      <w:r w:rsidRPr="002A6F60">
        <w:rPr>
          <w:rFonts w:ascii="Arial" w:eastAsia="Times New Roman" w:hAnsi="Arial" w:cs="Arial"/>
          <w:color w:val="000000"/>
          <w:sz w:val="22"/>
          <w:szCs w:val="22"/>
        </w:rPr>
        <w:t>Trying to do my best to change, I followed instructions. As I landed more kicks in my next sparring, cheers would be heard. More kicks equal to louder cheers; the vibration felt from the cheers were, somehow, converted into confidence that would strip away my timidness. It was an encouraging feeling.</w:t>
      </w:r>
    </w:p>
    <w:p w14:paraId="74E3C3E3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</w:p>
    <w:p w14:paraId="60DECB42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  <w:r w:rsidRPr="002A6F60">
        <w:rPr>
          <w:rFonts w:ascii="Arial" w:eastAsia="Times New Roman" w:hAnsi="Arial" w:cs="Arial"/>
          <w:color w:val="000000"/>
          <w:sz w:val="22"/>
          <w:szCs w:val="22"/>
        </w:rPr>
        <w:t>Slowly but surely, I adapted to the environment of sparring and started to get more confident as time goes on. It felt like I had a confidence energy generator which turned cheers into confidence. I ended up loving the community, they are like the supporting pillars to my confident spirit. Therefore, I continued taekwondo for years on ahead.</w:t>
      </w:r>
      <w:commentRangeEnd w:id="1"/>
      <w:r w:rsidR="00500B74">
        <w:rPr>
          <w:rStyle w:val="CommentReference"/>
        </w:rPr>
        <w:commentReference w:id="1"/>
      </w:r>
    </w:p>
    <w:p w14:paraId="5E287D1D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</w:p>
    <w:p w14:paraId="5254AF14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  <w:commentRangeStart w:id="2"/>
      <w:r w:rsidRPr="002A6F60">
        <w:rPr>
          <w:rFonts w:ascii="Arial" w:eastAsia="Times New Roman" w:hAnsi="Arial" w:cs="Arial"/>
          <w:color w:val="000000"/>
          <w:sz w:val="22"/>
          <w:szCs w:val="22"/>
        </w:rPr>
        <w:t xml:space="preserve">The club not only helped me become a more confident person, it also trained me to become more disciplined in and out of the club. I train strictly without slacking off and it’s the same way with study and my daily life. </w:t>
      </w:r>
      <w:commentRangeEnd w:id="2"/>
      <w:r w:rsidR="00B73510">
        <w:rPr>
          <w:rStyle w:val="CommentReference"/>
        </w:rPr>
        <w:commentReference w:id="2"/>
      </w:r>
      <w:r w:rsidRPr="002A6F60">
        <w:rPr>
          <w:rFonts w:ascii="Arial" w:eastAsia="Times New Roman" w:hAnsi="Arial" w:cs="Arial"/>
          <w:color w:val="000000"/>
          <w:sz w:val="22"/>
          <w:szCs w:val="22"/>
        </w:rPr>
        <w:t>The most important skill I learnt, however, is problem solving skills under pressure. I learnt to keep a cool and composed mind when getting kicked in sparring and try to control the pace to turn the tables around.</w:t>
      </w:r>
    </w:p>
    <w:p w14:paraId="15CD8189" w14:textId="77777777" w:rsidR="002A6F60" w:rsidRPr="002A6F60" w:rsidRDefault="002A6F60" w:rsidP="002A6F60">
      <w:pPr>
        <w:rPr>
          <w:rFonts w:ascii="Times New Roman" w:eastAsia="Times New Roman" w:hAnsi="Times New Roman" w:cs="Times New Roman"/>
        </w:rPr>
      </w:pPr>
    </w:p>
    <w:p w14:paraId="053FD992" w14:textId="10CD682E" w:rsidR="007F2ECA" w:rsidRDefault="00B73510">
      <w:pPr>
        <w:rPr>
          <w:ins w:id="3" w:author="Thalia Priscilla" w:date="2022-11-22T21:58:00Z"/>
        </w:rPr>
      </w:pPr>
      <w:ins w:id="4" w:author="Thalia Priscilla" w:date="2022-11-22T21:58:00Z">
        <w:r>
          <w:t>Hi David:</w:t>
        </w:r>
      </w:ins>
    </w:p>
    <w:p w14:paraId="3322589F" w14:textId="24091F67" w:rsidR="00B73510" w:rsidRDefault="00B73510">
      <w:pPr>
        <w:rPr>
          <w:ins w:id="5" w:author="Thalia Priscilla" w:date="2022-11-22T22:03:00Z"/>
        </w:rPr>
      </w:pPr>
    </w:p>
    <w:p w14:paraId="0D066C0B" w14:textId="34F6576E" w:rsidR="00DD42CD" w:rsidRDefault="00DF23B7">
      <w:pPr>
        <w:rPr>
          <w:ins w:id="6" w:author="Thalia Priscilla" w:date="2022-11-22T22:04:00Z"/>
        </w:rPr>
      </w:pPr>
      <w:ins w:id="7" w:author="Thalia Priscilla" w:date="2022-11-22T22:22:00Z">
        <w:r>
          <w:t xml:space="preserve">Great story! </w:t>
        </w:r>
      </w:ins>
    </w:p>
    <w:p w14:paraId="6D32E69B" w14:textId="0A46AD58" w:rsidR="00DD42CD" w:rsidRDefault="00DD42CD">
      <w:pPr>
        <w:rPr>
          <w:ins w:id="8" w:author="Thalia Priscilla" w:date="2022-11-22T22:05:00Z"/>
        </w:rPr>
      </w:pPr>
    </w:p>
    <w:p w14:paraId="2E6B68E6" w14:textId="7286D0A3" w:rsidR="00DD42CD" w:rsidRDefault="00DD42CD">
      <w:pPr>
        <w:rPr>
          <w:ins w:id="9" w:author="Thalia Priscilla" w:date="2022-11-22T22:03:00Z"/>
        </w:rPr>
      </w:pPr>
      <w:ins w:id="10" w:author="Thalia Priscilla" w:date="2022-11-22T22:05:00Z">
        <w:r>
          <w:t xml:space="preserve">I understand you want to show </w:t>
        </w:r>
      </w:ins>
      <w:ins w:id="11" w:author="Thalia Priscilla" w:date="2022-11-22T22:06:00Z">
        <w:r>
          <w:t>the reader that you have cultivated confidence and discipline in your life through taekwondo, which is captured in your story.</w:t>
        </w:r>
      </w:ins>
      <w:ins w:id="12" w:author="Thalia Priscilla" w:date="2022-11-22T22:08:00Z">
        <w:r w:rsidR="00391C55">
          <w:t xml:space="preserve"> </w:t>
        </w:r>
      </w:ins>
      <w:ins w:id="13" w:author="Thalia Priscilla" w:date="2022-11-22T22:02:00Z">
        <w:r>
          <w:t>In addition</w:t>
        </w:r>
      </w:ins>
      <w:ins w:id="14" w:author="Thalia Priscilla" w:date="2022-11-22T22:07:00Z">
        <w:r w:rsidR="00391C55">
          <w:t xml:space="preserve">, I would consider going further to </w:t>
        </w:r>
      </w:ins>
      <w:ins w:id="15" w:author="Thalia Priscilla" w:date="2022-11-22T22:08:00Z">
        <w:r w:rsidR="00391C55">
          <w:t>show</w:t>
        </w:r>
      </w:ins>
      <w:ins w:id="16" w:author="Thalia Priscilla" w:date="2022-11-22T22:03:00Z">
        <w:r>
          <w:t xml:space="preserve"> how you applied what you learned in taekwondo outside of the club.</w:t>
        </w:r>
      </w:ins>
    </w:p>
    <w:p w14:paraId="4FC8D3F2" w14:textId="31F4C0D2" w:rsidR="00DD42CD" w:rsidRDefault="00DD42CD">
      <w:pPr>
        <w:rPr>
          <w:ins w:id="17" w:author="Thalia Priscilla" w:date="2022-11-22T22:03:00Z"/>
        </w:rPr>
      </w:pPr>
    </w:p>
    <w:p w14:paraId="159616DA" w14:textId="46E41E5B" w:rsidR="00DD42CD" w:rsidRDefault="00DD42CD">
      <w:pPr>
        <w:rPr>
          <w:ins w:id="18" w:author="Thalia Priscilla" w:date="2022-11-22T22:03:00Z"/>
        </w:rPr>
      </w:pPr>
      <w:ins w:id="19" w:author="Thalia Priscilla" w:date="2022-11-22T22:03:00Z">
        <w:r>
          <w:t>I suggest structuring your essay as follows:</w:t>
        </w:r>
      </w:ins>
    </w:p>
    <w:p w14:paraId="386D5F27" w14:textId="34186EBB" w:rsidR="00DD42CD" w:rsidRDefault="00DD42CD">
      <w:pPr>
        <w:rPr>
          <w:ins w:id="20" w:author="Thalia Priscilla" w:date="2022-11-22T22:03:00Z"/>
        </w:rPr>
      </w:pPr>
    </w:p>
    <w:p w14:paraId="285CCBBC" w14:textId="69395F62" w:rsidR="00DD42CD" w:rsidRDefault="00391C55" w:rsidP="00391C55">
      <w:pPr>
        <w:pStyle w:val="ListParagraph"/>
        <w:numPr>
          <w:ilvl w:val="0"/>
          <w:numId w:val="1"/>
        </w:numPr>
        <w:rPr>
          <w:ins w:id="21" w:author="Thalia Priscilla" w:date="2022-11-22T22:09:00Z"/>
        </w:rPr>
      </w:pPr>
      <w:ins w:id="22" w:author="Thalia Priscilla" w:date="2022-11-22T22:09:00Z">
        <w:r>
          <w:t>Introduction –</w:t>
        </w:r>
      </w:ins>
      <w:ins w:id="23" w:author="Thalia Priscilla" w:date="2022-11-22T22:11:00Z">
        <w:r>
          <w:t xml:space="preserve"> </w:t>
        </w:r>
      </w:ins>
      <w:ins w:id="24" w:author="Thalia Priscilla" w:date="2022-11-22T22:09:00Z">
        <w:r>
          <w:t>how you were timid and started taekwondo with apprehension</w:t>
        </w:r>
      </w:ins>
    </w:p>
    <w:p w14:paraId="64D3FA96" w14:textId="2D4E8711" w:rsidR="00391C55" w:rsidRDefault="00391C55" w:rsidP="00391C55">
      <w:pPr>
        <w:pStyle w:val="ListParagraph"/>
        <w:numPr>
          <w:ilvl w:val="0"/>
          <w:numId w:val="1"/>
        </w:numPr>
        <w:rPr>
          <w:ins w:id="25" w:author="Thalia Priscilla" w:date="2022-11-22T22:09:00Z"/>
        </w:rPr>
      </w:pPr>
      <w:ins w:id="26" w:author="Thalia Priscilla" w:date="2022-11-22T22:09:00Z">
        <w:r>
          <w:t>Being inspired and encouraged by your instructor and practices</w:t>
        </w:r>
      </w:ins>
    </w:p>
    <w:p w14:paraId="15977200" w14:textId="4464C015" w:rsidR="00391C55" w:rsidRDefault="00391C55" w:rsidP="00391C55">
      <w:pPr>
        <w:pStyle w:val="ListParagraph"/>
        <w:numPr>
          <w:ilvl w:val="0"/>
          <w:numId w:val="1"/>
        </w:numPr>
        <w:rPr>
          <w:ins w:id="27" w:author="Thalia Priscilla" w:date="2022-11-22T22:09:00Z"/>
        </w:rPr>
      </w:pPr>
      <w:ins w:id="28" w:author="Thalia Priscilla" w:date="2022-11-22T22:09:00Z">
        <w:r>
          <w:t>What you learned through taekwondo – confidence and discipline</w:t>
        </w:r>
      </w:ins>
    </w:p>
    <w:p w14:paraId="6829B5F3" w14:textId="366F5330" w:rsidR="00391C55" w:rsidRDefault="00391C55" w:rsidP="00391C55">
      <w:pPr>
        <w:pStyle w:val="ListParagraph"/>
        <w:numPr>
          <w:ilvl w:val="0"/>
          <w:numId w:val="1"/>
        </w:numPr>
        <w:rPr>
          <w:ins w:id="29" w:author="Thalia Priscilla" w:date="2022-11-22T22:11:00Z"/>
        </w:rPr>
      </w:pPr>
      <w:ins w:id="30" w:author="Thalia Priscilla" w:date="2022-11-22T22:10:00Z">
        <w:r>
          <w:lastRenderedPageBreak/>
          <w:t xml:space="preserve">How you’ve applied </w:t>
        </w:r>
      </w:ins>
      <w:ins w:id="31" w:author="Thalia Priscilla" w:date="2022-11-22T22:11:00Z">
        <w:r>
          <w:t>confidence and discipline</w:t>
        </w:r>
      </w:ins>
      <w:ins w:id="32" w:author="Thalia Priscilla" w:date="2022-11-22T22:10:00Z">
        <w:r>
          <w:t xml:space="preserve"> in your daily life/study and where this strength </w:t>
        </w:r>
      </w:ins>
      <w:ins w:id="33" w:author="Thalia Priscilla" w:date="2022-11-22T22:14:00Z">
        <w:r w:rsidR="000A3A27">
          <w:t>can</w:t>
        </w:r>
      </w:ins>
      <w:ins w:id="34" w:author="Thalia Priscilla" w:date="2022-11-22T22:10:00Z">
        <w:r>
          <w:t xml:space="preserve"> possibly take you in the future (university and beyond)</w:t>
        </w:r>
      </w:ins>
    </w:p>
    <w:p w14:paraId="07C3F5C2" w14:textId="12A3A60A" w:rsidR="00391C55" w:rsidRDefault="00391C55" w:rsidP="00391C55">
      <w:pPr>
        <w:rPr>
          <w:ins w:id="35" w:author="Thalia Priscilla" w:date="2022-11-22T22:11:00Z"/>
        </w:rPr>
      </w:pPr>
    </w:p>
    <w:p w14:paraId="1BE833E1" w14:textId="5926398A" w:rsidR="00B73510" w:rsidRDefault="00447E15">
      <w:pPr>
        <w:rPr>
          <w:ins w:id="36" w:author="Thalia Priscilla" w:date="2022-11-22T22:21:00Z"/>
        </w:rPr>
      </w:pPr>
      <w:ins w:id="37" w:author="Thalia Priscilla" w:date="2022-11-22T22:21:00Z">
        <w:r>
          <w:t>From the above, you can</w:t>
        </w:r>
      </w:ins>
      <w:ins w:id="38" w:author="Thalia Priscilla" w:date="2022-11-22T22:12:00Z">
        <w:r w:rsidR="000A3A27">
          <w:t xml:space="preserve"> show</w:t>
        </w:r>
      </w:ins>
      <w:ins w:id="39" w:author="Thalia Priscilla" w:date="2022-11-22T22:15:00Z">
        <w:r w:rsidR="000A3A27">
          <w:t xml:space="preserve"> </w:t>
        </w:r>
      </w:ins>
      <w:ins w:id="40" w:author="Thalia Priscilla" w:date="2022-11-22T22:16:00Z">
        <w:r w:rsidR="000A3A27">
          <w:t>the reader</w:t>
        </w:r>
      </w:ins>
      <w:ins w:id="41" w:author="Thalia Priscilla" w:date="2022-11-22T22:12:00Z">
        <w:r w:rsidR="000A3A27">
          <w:t xml:space="preserve"> </w:t>
        </w:r>
      </w:ins>
      <w:ins w:id="42" w:author="Thalia Priscilla" w:date="2022-11-22T22:18:00Z">
        <w:r>
          <w:t xml:space="preserve">that </w:t>
        </w:r>
      </w:ins>
      <w:ins w:id="43" w:author="Thalia Priscilla" w:date="2022-11-22T22:15:00Z">
        <w:r w:rsidR="000A3A27">
          <w:t xml:space="preserve">you have a strong character trait </w:t>
        </w:r>
      </w:ins>
      <w:ins w:id="44" w:author="Thalia Priscilla" w:date="2022-11-22T22:16:00Z">
        <w:r w:rsidR="000A3A27">
          <w:t xml:space="preserve">from a martial arts practice </w:t>
        </w:r>
      </w:ins>
      <w:ins w:id="45" w:author="Thalia Priscilla" w:date="2022-11-22T22:19:00Z">
        <w:r>
          <w:t>that makes you a well-rounded person in all aspects</w:t>
        </w:r>
      </w:ins>
      <w:ins w:id="46" w:author="Thalia Priscilla" w:date="2022-11-22T22:20:00Z">
        <w:r>
          <w:t xml:space="preserve"> who knows where they can go in life</w:t>
        </w:r>
      </w:ins>
      <w:ins w:id="47" w:author="Thalia Priscilla" w:date="2022-11-22T22:21:00Z">
        <w:r>
          <w:t>.</w:t>
        </w:r>
      </w:ins>
    </w:p>
    <w:p w14:paraId="2A7A4AFC" w14:textId="309B75F2" w:rsidR="00DF23B7" w:rsidRDefault="00DF23B7">
      <w:pPr>
        <w:rPr>
          <w:ins w:id="48" w:author="Thalia Priscilla" w:date="2022-11-22T22:21:00Z"/>
        </w:rPr>
      </w:pPr>
    </w:p>
    <w:p w14:paraId="57089AEE" w14:textId="30B58C54" w:rsidR="00DF23B7" w:rsidRDefault="00DF23B7">
      <w:ins w:id="49" w:author="Thalia Priscilla" w:date="2022-11-22T22:21:00Z">
        <w:r>
          <w:t>All the best!</w:t>
        </w:r>
      </w:ins>
    </w:p>
    <w:sectPr w:rsidR="00DF2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lia Priscilla" w:date="2022-11-22T21:59:00Z" w:initials="TP">
    <w:p w14:paraId="195823C8" w14:textId="63E4802B" w:rsidR="00B73510" w:rsidRDefault="00B73510">
      <w:pPr>
        <w:pStyle w:val="CommentText"/>
      </w:pPr>
      <w:r>
        <w:rPr>
          <w:rStyle w:val="CommentReference"/>
        </w:rPr>
        <w:annotationRef/>
      </w:r>
      <w:r>
        <w:t>Considering the word count and to capture the reader’s attention, I would only use one quote and show the impact of your instructor’s words on yourself.</w:t>
      </w:r>
    </w:p>
  </w:comment>
  <w:comment w:id="1" w:author="Thalia Priscilla" w:date="2022-11-22T22:22:00Z" w:initials="TP">
    <w:p w14:paraId="072CF986" w14:textId="36B2F7F0" w:rsidR="00500B74" w:rsidRDefault="00500B74">
      <w:pPr>
        <w:pStyle w:val="CommentText"/>
      </w:pPr>
      <w:r>
        <w:rPr>
          <w:rStyle w:val="CommentReference"/>
        </w:rPr>
        <w:annotationRef/>
      </w:r>
      <w:r>
        <w:t xml:space="preserve">Suggest summarizing these two paragraphs </w:t>
      </w:r>
      <w:r w:rsidR="00DF2B80">
        <w:t>into one shorter paragraph.</w:t>
      </w:r>
    </w:p>
  </w:comment>
  <w:comment w:id="2" w:author="Thalia Priscilla" w:date="2022-11-22T21:57:00Z" w:initials="TP">
    <w:p w14:paraId="402FF59B" w14:textId="4680D7CD" w:rsidR="00B73510" w:rsidRDefault="00B73510">
      <w:pPr>
        <w:pStyle w:val="CommentText"/>
      </w:pPr>
      <w:r>
        <w:rPr>
          <w:rStyle w:val="CommentReference"/>
        </w:rPr>
        <w:annotationRef/>
      </w:r>
      <w:r>
        <w:t xml:space="preserve">Can you give an example of how taekwondo influenced you outside of the club?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5823C8" w15:done="0"/>
  <w15:commentEx w15:paraId="072CF986" w15:done="0"/>
  <w15:commentEx w15:paraId="402FF5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7C4C6" w16cex:dateUtc="2022-11-22T14:59:00Z"/>
  <w16cex:commentExtensible w16cex:durableId="2727CA2E" w16cex:dateUtc="2022-11-22T15:22:00Z"/>
  <w16cex:commentExtensible w16cex:durableId="2727C42D" w16cex:dateUtc="2022-11-22T14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5823C8" w16cid:durableId="2727C4C6"/>
  <w16cid:commentId w16cid:paraId="072CF986" w16cid:durableId="2727CA2E"/>
  <w16cid:commentId w16cid:paraId="402FF59B" w16cid:durableId="2727C4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CEC"/>
    <w:multiLevelType w:val="hybridMultilevel"/>
    <w:tmpl w:val="18387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60"/>
    <w:rsid w:val="000A3A27"/>
    <w:rsid w:val="00185506"/>
    <w:rsid w:val="002A6F60"/>
    <w:rsid w:val="00391C55"/>
    <w:rsid w:val="00447E15"/>
    <w:rsid w:val="00500B74"/>
    <w:rsid w:val="0062459E"/>
    <w:rsid w:val="007F2ECA"/>
    <w:rsid w:val="00B73510"/>
    <w:rsid w:val="00DD42CD"/>
    <w:rsid w:val="00DF23B7"/>
    <w:rsid w:val="00D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B7D55"/>
  <w15:chartTrackingRefBased/>
  <w15:docId w15:val="{FD758410-A46A-BB42-B5AF-B1070FB8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F6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A6F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73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5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5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5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73510"/>
  </w:style>
  <w:style w:type="paragraph" w:styleId="ListParagraph">
    <w:name w:val="List Paragraph"/>
    <w:basedOn w:val="Normal"/>
    <w:uiPriority w:val="34"/>
    <w:qFormat/>
    <w:rsid w:val="0039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4</cp:revision>
  <dcterms:created xsi:type="dcterms:W3CDTF">2022-11-21T08:28:00Z</dcterms:created>
  <dcterms:modified xsi:type="dcterms:W3CDTF">2022-11-22T15:23:00Z</dcterms:modified>
</cp:coreProperties>
</file>