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4B4F" w14:textId="77777777" w:rsidR="00C922DD" w:rsidRPr="00C922DD" w:rsidRDefault="00C922DD" w:rsidP="00C922DD">
      <w:pPr>
        <w:shd w:val="clear" w:color="auto" w:fill="FFFFFF"/>
        <w:spacing w:after="240"/>
        <w:rPr>
          <w:rFonts w:ascii="Times New Roman" w:eastAsia="Times New Roman" w:hAnsi="Times New Roman" w:cs="Times New Roman"/>
        </w:rPr>
      </w:pPr>
      <w:r w:rsidRPr="00C922DD">
        <w:rPr>
          <w:rFonts w:ascii="Arial" w:eastAsia="Times New Roman" w:hAnsi="Arial" w:cs="Arial"/>
          <w:b/>
          <w:bCs/>
          <w:color w:val="000000"/>
          <w:u w:val="single"/>
        </w:rPr>
        <w:t>The lessons we take from obstacles we encounter can be fundamental to later success. Recount a time when you faced a challenge, setback, or failure. How did it affect you, and what did you learn from the experience?</w:t>
      </w:r>
    </w:p>
    <w:p w14:paraId="1EC4B362" w14:textId="77777777" w:rsidR="00C922DD" w:rsidRDefault="00C922DD" w:rsidP="00C922DD">
      <w:pPr>
        <w:rPr>
          <w:rFonts w:ascii="Arial" w:eastAsia="Times New Roman" w:hAnsi="Arial" w:cs="Arial"/>
          <w:color w:val="000000"/>
          <w:sz w:val="22"/>
          <w:szCs w:val="22"/>
        </w:rPr>
      </w:pPr>
    </w:p>
    <w:p w14:paraId="437ADA79" w14:textId="63621824"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Riding through the winding streets of my </w:t>
      </w:r>
      <w:proofErr w:type="spellStart"/>
      <w:r w:rsidRPr="00C922DD">
        <w:rPr>
          <w:rFonts w:ascii="Arial" w:eastAsia="Times New Roman" w:hAnsi="Arial" w:cs="Arial"/>
          <w:color w:val="000000"/>
          <w:sz w:val="22"/>
          <w:szCs w:val="22"/>
        </w:rPr>
        <w:t>neighborhood</w:t>
      </w:r>
      <w:proofErr w:type="spellEnd"/>
      <w:r w:rsidRPr="00C922DD">
        <w:rPr>
          <w:rFonts w:ascii="Arial" w:eastAsia="Times New Roman" w:hAnsi="Arial" w:cs="Arial"/>
          <w:color w:val="000000"/>
          <w:sz w:val="22"/>
          <w:szCs w:val="22"/>
        </w:rPr>
        <w:t xml:space="preserve">, I realized that I barely knew the people who lived next to me. There was Mr. Freddy, walking his golden retriever Mochi Fluffy, </w:t>
      </w:r>
      <w:ins w:id="0" w:author="Thalia Priscilla" w:date="2022-12-23T18:01:00Z">
        <w:r w:rsidR="000D4861">
          <w:rPr>
            <w:rFonts w:ascii="Arial" w:eastAsia="Times New Roman" w:hAnsi="Arial" w:cs="Arial"/>
            <w:color w:val="000000"/>
            <w:sz w:val="22"/>
            <w:szCs w:val="22"/>
          </w:rPr>
          <w:t xml:space="preserve">who </w:t>
        </w:r>
      </w:ins>
      <w:r w:rsidRPr="00C922DD">
        <w:rPr>
          <w:rFonts w:ascii="Arial" w:eastAsia="Times New Roman" w:hAnsi="Arial" w:cs="Arial"/>
          <w:color w:val="000000"/>
          <w:sz w:val="22"/>
          <w:szCs w:val="22"/>
        </w:rPr>
        <w:t xml:space="preserve">greeted me with a smile. Yet apart from this brief exchange, the numerous faces that passed by without even a glance caused me to feel an inexplicable wave of loneliness. </w:t>
      </w:r>
      <w:commentRangeStart w:id="1"/>
      <w:r w:rsidRPr="00C922DD">
        <w:rPr>
          <w:rFonts w:ascii="Arial" w:eastAsia="Times New Roman" w:hAnsi="Arial" w:cs="Arial"/>
          <w:color w:val="000000"/>
          <w:sz w:val="22"/>
          <w:szCs w:val="22"/>
        </w:rPr>
        <w:t xml:space="preserve">The pandemic has been particularly isolating, keeping us confined to our homes and away from the comforting embrace of our </w:t>
      </w:r>
      <w:proofErr w:type="spellStart"/>
      <w:r w:rsidRPr="00C922DD">
        <w:rPr>
          <w:rFonts w:ascii="Arial" w:eastAsia="Times New Roman" w:hAnsi="Arial" w:cs="Arial"/>
          <w:color w:val="000000"/>
          <w:sz w:val="22"/>
          <w:szCs w:val="22"/>
        </w:rPr>
        <w:t>neighbors</w:t>
      </w:r>
      <w:proofErr w:type="spellEnd"/>
      <w:r w:rsidRPr="00C922DD">
        <w:rPr>
          <w:rFonts w:ascii="Arial" w:eastAsia="Times New Roman" w:hAnsi="Arial" w:cs="Arial"/>
          <w:color w:val="000000"/>
          <w:sz w:val="22"/>
          <w:szCs w:val="22"/>
        </w:rPr>
        <w:t xml:space="preserve"> and community members. </w:t>
      </w:r>
      <w:commentRangeEnd w:id="1"/>
      <w:r w:rsidR="00C2186A">
        <w:rPr>
          <w:rStyle w:val="CommentReference"/>
        </w:rPr>
        <w:commentReference w:id="1"/>
      </w:r>
      <w:r w:rsidRPr="00C922DD">
        <w:rPr>
          <w:rFonts w:ascii="Arial" w:eastAsia="Times New Roman" w:hAnsi="Arial" w:cs="Arial"/>
          <w:color w:val="000000"/>
          <w:sz w:val="22"/>
          <w:szCs w:val="22"/>
        </w:rPr>
        <w:t xml:space="preserve">I wanted to find a way to bring our community together, to foster a sense of belonging and connection that </w:t>
      </w:r>
      <w:commentRangeStart w:id="2"/>
      <w:r w:rsidRPr="00C922DD">
        <w:rPr>
          <w:rFonts w:ascii="Arial" w:eastAsia="Times New Roman" w:hAnsi="Arial" w:cs="Arial"/>
          <w:color w:val="000000"/>
          <w:sz w:val="22"/>
          <w:szCs w:val="22"/>
        </w:rPr>
        <w:t>seemed to be missing in these trying times.</w:t>
      </w:r>
      <w:commentRangeEnd w:id="2"/>
      <w:r w:rsidR="00B225BD">
        <w:rPr>
          <w:rStyle w:val="CommentReference"/>
        </w:rPr>
        <w:commentReference w:id="2"/>
      </w:r>
    </w:p>
    <w:p w14:paraId="5B1C1D3C" w14:textId="77777777" w:rsidR="00C922DD" w:rsidRPr="00C922DD" w:rsidRDefault="00C922DD" w:rsidP="00C922DD">
      <w:pPr>
        <w:rPr>
          <w:rFonts w:ascii="Times New Roman" w:eastAsia="Times New Roman" w:hAnsi="Times New Roman" w:cs="Times New Roman"/>
        </w:rPr>
      </w:pPr>
    </w:p>
    <w:p w14:paraId="609A795C" w14:textId="2686E076" w:rsidR="00C922DD" w:rsidRPr="00C922DD" w:rsidRDefault="00C922DD" w:rsidP="00C922DD">
      <w:pPr>
        <w:rPr>
          <w:rFonts w:ascii="Times New Roman" w:eastAsia="Times New Roman" w:hAnsi="Times New Roman" w:cs="Times New Roman"/>
        </w:rPr>
      </w:pPr>
      <w:commentRangeStart w:id="3"/>
      <w:r w:rsidRPr="00C922DD">
        <w:rPr>
          <w:rFonts w:ascii="Arial" w:eastAsia="Times New Roman" w:hAnsi="Arial" w:cs="Arial"/>
          <w:color w:val="000000"/>
          <w:sz w:val="22"/>
          <w:szCs w:val="22"/>
        </w:rPr>
        <w:t xml:space="preserve">Apart from sparsely organized community gatherings where participants soon forgot </w:t>
      </w:r>
      <w:proofErr w:type="spellStart"/>
      <w:r w:rsidRPr="00C922DD">
        <w:rPr>
          <w:rFonts w:ascii="Arial" w:eastAsia="Times New Roman" w:hAnsi="Arial" w:cs="Arial"/>
          <w:color w:val="000000"/>
          <w:sz w:val="22"/>
          <w:szCs w:val="22"/>
        </w:rPr>
        <w:t>each others’</w:t>
      </w:r>
      <w:proofErr w:type="spellEnd"/>
      <w:r w:rsidRPr="00C922DD">
        <w:rPr>
          <w:rFonts w:ascii="Arial" w:eastAsia="Times New Roman" w:hAnsi="Arial" w:cs="Arial"/>
          <w:color w:val="000000"/>
          <w:sz w:val="22"/>
          <w:szCs w:val="22"/>
        </w:rPr>
        <w:t xml:space="preserve"> names, </w:t>
      </w:r>
      <w:commentRangeEnd w:id="3"/>
      <w:r w:rsidR="00BD02A9">
        <w:rPr>
          <w:rStyle w:val="CommentReference"/>
        </w:rPr>
        <w:commentReference w:id="3"/>
      </w:r>
      <w:r w:rsidRPr="00C922DD">
        <w:rPr>
          <w:rFonts w:ascii="Arial" w:eastAsia="Times New Roman" w:hAnsi="Arial" w:cs="Arial"/>
          <w:color w:val="000000"/>
          <w:sz w:val="22"/>
          <w:szCs w:val="22"/>
        </w:rPr>
        <w:t xml:space="preserve">I sought for an engaging and interactive activity that could be enjoyed by all. After researching, I </w:t>
      </w:r>
      <w:del w:id="4" w:author="Thalia Priscilla" w:date="2022-12-23T18:02:00Z">
        <w:r w:rsidRPr="00C922DD" w:rsidDel="000D4861">
          <w:rPr>
            <w:rFonts w:ascii="Arial" w:eastAsia="Times New Roman" w:hAnsi="Arial" w:cs="Arial"/>
            <w:color w:val="000000"/>
            <w:sz w:val="22"/>
            <w:szCs w:val="22"/>
          </w:rPr>
          <w:delText>found out about</w:delText>
        </w:r>
      </w:del>
      <w:ins w:id="5" w:author="Thalia Priscilla" w:date="2022-12-23T18:02:00Z">
        <w:r w:rsidR="000D4861">
          <w:rPr>
            <w:rFonts w:ascii="Arial" w:eastAsia="Times New Roman" w:hAnsi="Arial" w:cs="Arial"/>
            <w:color w:val="000000"/>
            <w:sz w:val="22"/>
            <w:szCs w:val="22"/>
          </w:rPr>
          <w:t>discovered</w:t>
        </w:r>
      </w:ins>
      <w:r w:rsidRPr="00C922DD">
        <w:rPr>
          <w:rFonts w:ascii="Arial" w:eastAsia="Times New Roman" w:hAnsi="Arial" w:cs="Arial"/>
          <w:color w:val="000000"/>
          <w:sz w:val="22"/>
          <w:szCs w:val="22"/>
        </w:rPr>
        <w:t xml:space="preserve"> a government initiative in Singapore that encouraged community connection through gardening - a perfect activity for my community. Searching high and low, I finally found it</w:t>
      </w:r>
      <w:ins w:id="6" w:author="Thalia Priscilla" w:date="2022-12-23T18:03:00Z">
        <w:r w:rsidR="0003645D">
          <w:rPr>
            <w:rFonts w:ascii="Arial" w:eastAsia="Times New Roman" w:hAnsi="Arial" w:cs="Arial"/>
            <w:color w:val="000000"/>
            <w:sz w:val="22"/>
            <w:szCs w:val="22"/>
          </w:rPr>
          <w:t>:</w:t>
        </w:r>
      </w:ins>
      <w:del w:id="7" w:author="Thalia Priscilla" w:date="2022-12-23T18:03:00Z">
        <w:r w:rsidRPr="00C922DD" w:rsidDel="0003645D">
          <w:rPr>
            <w:rFonts w:ascii="Arial" w:eastAsia="Times New Roman" w:hAnsi="Arial" w:cs="Arial"/>
            <w:color w:val="000000"/>
            <w:sz w:val="22"/>
            <w:szCs w:val="22"/>
          </w:rPr>
          <w:delText>,</w:delText>
        </w:r>
      </w:del>
      <w:r w:rsidRPr="00C922DD">
        <w:rPr>
          <w:rFonts w:ascii="Arial" w:eastAsia="Times New Roman" w:hAnsi="Arial" w:cs="Arial"/>
          <w:color w:val="000000"/>
          <w:sz w:val="22"/>
          <w:szCs w:val="22"/>
        </w:rPr>
        <w:t xml:space="preserve"> a small, abandoned plot of land next to the local tennis courts and clubhouse. </w:t>
      </w:r>
      <w:commentRangeStart w:id="8"/>
      <w:r w:rsidRPr="00C922DD">
        <w:rPr>
          <w:rFonts w:ascii="Arial" w:eastAsia="Times New Roman" w:hAnsi="Arial" w:cs="Arial"/>
          <w:color w:val="000000"/>
          <w:sz w:val="22"/>
          <w:szCs w:val="22"/>
        </w:rPr>
        <w:t xml:space="preserve">I gathered five friends from the </w:t>
      </w:r>
      <w:proofErr w:type="spellStart"/>
      <w:r w:rsidRPr="00C922DD">
        <w:rPr>
          <w:rFonts w:ascii="Arial" w:eastAsia="Times New Roman" w:hAnsi="Arial" w:cs="Arial"/>
          <w:color w:val="000000"/>
          <w:sz w:val="22"/>
          <w:szCs w:val="22"/>
        </w:rPr>
        <w:t>neighborhood</w:t>
      </w:r>
      <w:proofErr w:type="spellEnd"/>
      <w:r w:rsidRPr="00C922DD">
        <w:rPr>
          <w:rFonts w:ascii="Arial" w:eastAsia="Times New Roman" w:hAnsi="Arial" w:cs="Arial"/>
          <w:color w:val="000000"/>
          <w:sz w:val="22"/>
          <w:szCs w:val="22"/>
        </w:rPr>
        <w:t>, received approval from the authorities, and set off work. </w:t>
      </w:r>
      <w:commentRangeEnd w:id="8"/>
      <w:r w:rsidR="00BD02A9">
        <w:rPr>
          <w:rStyle w:val="CommentReference"/>
        </w:rPr>
        <w:commentReference w:id="8"/>
      </w:r>
    </w:p>
    <w:p w14:paraId="212EB436" w14:textId="77777777" w:rsidR="00C922DD" w:rsidRPr="00C922DD" w:rsidRDefault="00C922DD" w:rsidP="00C922DD">
      <w:pPr>
        <w:rPr>
          <w:rFonts w:ascii="Times New Roman" w:eastAsia="Times New Roman" w:hAnsi="Times New Roman" w:cs="Times New Roman"/>
        </w:rPr>
      </w:pPr>
    </w:p>
    <w:p w14:paraId="17C443C7" w14:textId="77777777"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Starting small, we cleared the dead plants and re-tilled the soil. Our weekend trips to the garden inspired donations of seeds and fertilizers from delighted </w:t>
      </w:r>
      <w:proofErr w:type="spellStart"/>
      <w:r w:rsidRPr="00C922DD">
        <w:rPr>
          <w:rFonts w:ascii="Arial" w:eastAsia="Times New Roman" w:hAnsi="Arial" w:cs="Arial"/>
          <w:color w:val="000000"/>
          <w:sz w:val="22"/>
          <w:szCs w:val="22"/>
        </w:rPr>
        <w:t>neighbors</w:t>
      </w:r>
      <w:proofErr w:type="spellEnd"/>
      <w:r w:rsidRPr="00C922DD">
        <w:rPr>
          <w:rFonts w:ascii="Arial" w:eastAsia="Times New Roman" w:hAnsi="Arial" w:cs="Arial"/>
          <w:color w:val="000000"/>
          <w:sz w:val="22"/>
          <w:szCs w:val="22"/>
        </w:rPr>
        <w:t>. We worked tirelessly planting new seeds and took turns carrying buckets of water from the nearest water source about 100 meters away. After several weeks, the garden took an unprecedented form — promisingly tall sprouts ubiquitously shot up, their leaves unfurling, beckoning the daylight. </w:t>
      </w:r>
    </w:p>
    <w:p w14:paraId="5F68D9B2" w14:textId="77777777" w:rsidR="00C922DD" w:rsidRPr="00C922DD" w:rsidRDefault="00C922DD" w:rsidP="00C922DD">
      <w:pPr>
        <w:rPr>
          <w:rFonts w:ascii="Times New Roman" w:eastAsia="Times New Roman" w:hAnsi="Times New Roman" w:cs="Times New Roman"/>
        </w:rPr>
      </w:pPr>
    </w:p>
    <w:p w14:paraId="5474688A" w14:textId="77777777" w:rsidR="00C922DD" w:rsidRPr="00C922DD" w:rsidRDefault="00C922DD" w:rsidP="00C922DD">
      <w:pPr>
        <w:rPr>
          <w:rFonts w:ascii="Times New Roman" w:eastAsia="Times New Roman" w:hAnsi="Times New Roman" w:cs="Times New Roman"/>
        </w:rPr>
      </w:pPr>
      <w:commentRangeStart w:id="9"/>
      <w:r w:rsidRPr="00C922DD">
        <w:rPr>
          <w:rFonts w:ascii="Arial" w:eastAsia="Times New Roman" w:hAnsi="Arial" w:cs="Arial"/>
          <w:color w:val="000000"/>
          <w:sz w:val="22"/>
          <w:szCs w:val="22"/>
        </w:rPr>
        <w:t>When I returned after a month from vacation, the garden’s vibrant greenery had dulled. The plants were showing signs of wilting. It dawned on me that we had been solely relying on rain to keep these plants growing, so a dry spell was all that it took to destroy the tenderly-wrought garden.</w:t>
      </w:r>
      <w:commentRangeEnd w:id="9"/>
      <w:r w:rsidR="00BD02A9">
        <w:rPr>
          <w:rStyle w:val="CommentReference"/>
        </w:rPr>
        <w:commentReference w:id="9"/>
      </w:r>
      <w:r w:rsidRPr="00C922DD">
        <w:rPr>
          <w:rFonts w:ascii="Arial" w:eastAsia="Times New Roman" w:hAnsi="Arial" w:cs="Arial"/>
          <w:color w:val="000000"/>
          <w:sz w:val="22"/>
          <w:szCs w:val="22"/>
        </w:rPr>
        <w:t xml:space="preserve"> Given Indonesia’s monsoons, dry spells would inadvertently follow periods of heavy rainfall. Thus, I designed and implemented a rainwater harvesting system within the garden. Though infrequent, Jakarta’s rainfall is notoriously heavy. A few days of rain filled up the tank, storing up to two </w:t>
      </w:r>
      <w:proofErr w:type="spellStart"/>
      <w:r w:rsidRPr="00C922DD">
        <w:rPr>
          <w:rFonts w:ascii="Arial" w:eastAsia="Times New Roman" w:hAnsi="Arial" w:cs="Arial"/>
          <w:color w:val="000000"/>
          <w:sz w:val="22"/>
          <w:szCs w:val="22"/>
        </w:rPr>
        <w:t>month’s worth</w:t>
      </w:r>
      <w:proofErr w:type="spellEnd"/>
      <w:r w:rsidRPr="00C922DD">
        <w:rPr>
          <w:rFonts w:ascii="Arial" w:eastAsia="Times New Roman" w:hAnsi="Arial" w:cs="Arial"/>
          <w:color w:val="000000"/>
          <w:sz w:val="22"/>
          <w:szCs w:val="22"/>
        </w:rPr>
        <w:t xml:space="preserve"> of water. </w:t>
      </w:r>
    </w:p>
    <w:p w14:paraId="10DB5F09" w14:textId="77777777" w:rsidR="00C922DD" w:rsidRPr="00C922DD" w:rsidRDefault="00C922DD" w:rsidP="00C922DD">
      <w:pPr>
        <w:rPr>
          <w:rFonts w:ascii="Times New Roman" w:eastAsia="Times New Roman" w:hAnsi="Times New Roman" w:cs="Times New Roman"/>
        </w:rPr>
      </w:pPr>
    </w:p>
    <w:p w14:paraId="4AD99B22" w14:textId="12621B22"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Months later, the once dilapidated land was bustling with excitement. Talk of our community garden caught the attention of our district leader, who in turn spread the word, reaching </w:t>
      </w:r>
      <w:proofErr w:type="spellStart"/>
      <w:r w:rsidRPr="00C922DD">
        <w:rPr>
          <w:rFonts w:ascii="Arial" w:eastAsia="Times New Roman" w:hAnsi="Arial" w:cs="Arial"/>
          <w:color w:val="000000"/>
          <w:sz w:val="22"/>
          <w:szCs w:val="22"/>
        </w:rPr>
        <w:t>neighbors</w:t>
      </w:r>
      <w:proofErr w:type="spellEnd"/>
      <w:r w:rsidRPr="00C922DD">
        <w:rPr>
          <w:rFonts w:ascii="Arial" w:eastAsia="Times New Roman" w:hAnsi="Arial" w:cs="Arial"/>
          <w:color w:val="000000"/>
          <w:sz w:val="22"/>
          <w:szCs w:val="22"/>
        </w:rPr>
        <w:t xml:space="preserve"> I had never met before. We created a program promising freshly grown vegetables in exchange for help</w:t>
      </w:r>
      <w:del w:id="10" w:author="Thalia Priscilla" w:date="2022-12-23T18:05:00Z">
        <w:r w:rsidRPr="00C922DD" w:rsidDel="0003645D">
          <w:rPr>
            <w:rFonts w:ascii="Arial" w:eastAsia="Times New Roman" w:hAnsi="Arial" w:cs="Arial"/>
            <w:color w:val="000000"/>
            <w:sz w:val="22"/>
            <w:szCs w:val="22"/>
          </w:rPr>
          <w:delText>ing</w:delText>
        </w:r>
      </w:del>
      <w:r w:rsidRPr="00C922DD">
        <w:rPr>
          <w:rFonts w:ascii="Arial" w:eastAsia="Times New Roman" w:hAnsi="Arial" w:cs="Arial"/>
          <w:color w:val="000000"/>
          <w:sz w:val="22"/>
          <w:szCs w:val="22"/>
        </w:rPr>
        <w:t xml:space="preserve"> </w:t>
      </w:r>
      <w:ins w:id="11" w:author="Thalia Priscilla" w:date="2022-12-23T18:05:00Z">
        <w:r w:rsidR="0003645D">
          <w:rPr>
            <w:rFonts w:ascii="Arial" w:eastAsia="Times New Roman" w:hAnsi="Arial" w:cs="Arial"/>
            <w:color w:val="000000"/>
            <w:sz w:val="22"/>
            <w:szCs w:val="22"/>
          </w:rPr>
          <w:t>in</w:t>
        </w:r>
      </w:ins>
      <w:del w:id="12" w:author="Thalia Priscilla" w:date="2022-12-23T18:05:00Z">
        <w:r w:rsidRPr="00C922DD" w:rsidDel="0003645D">
          <w:rPr>
            <w:rFonts w:ascii="Arial" w:eastAsia="Times New Roman" w:hAnsi="Arial" w:cs="Arial"/>
            <w:color w:val="000000"/>
            <w:sz w:val="22"/>
            <w:szCs w:val="22"/>
          </w:rPr>
          <w:delText>to</w:delText>
        </w:r>
      </w:del>
      <w:r w:rsidRPr="00C922DD">
        <w:rPr>
          <w:rFonts w:ascii="Arial" w:eastAsia="Times New Roman" w:hAnsi="Arial" w:cs="Arial"/>
          <w:color w:val="000000"/>
          <w:sz w:val="22"/>
          <w:szCs w:val="22"/>
        </w:rPr>
        <w:t xml:space="preserve"> tend</w:t>
      </w:r>
      <w:ins w:id="13" w:author="Thalia Priscilla" w:date="2022-12-23T18:05:00Z">
        <w:r w:rsidR="0003645D">
          <w:rPr>
            <w:rFonts w:ascii="Arial" w:eastAsia="Times New Roman" w:hAnsi="Arial" w:cs="Arial"/>
            <w:color w:val="000000"/>
            <w:sz w:val="22"/>
            <w:szCs w:val="22"/>
          </w:rPr>
          <w:t>ing</w:t>
        </w:r>
      </w:ins>
      <w:r w:rsidRPr="00C922DD">
        <w:rPr>
          <w:rFonts w:ascii="Arial" w:eastAsia="Times New Roman" w:hAnsi="Arial" w:cs="Arial"/>
          <w:color w:val="000000"/>
          <w:sz w:val="22"/>
          <w:szCs w:val="22"/>
        </w:rPr>
        <w:t xml:space="preserve"> the plants, </w:t>
      </w:r>
      <w:ins w:id="14" w:author="Thalia Priscilla" w:date="2022-12-23T18:05:00Z">
        <w:r w:rsidR="0003645D">
          <w:rPr>
            <w:rFonts w:ascii="Arial" w:eastAsia="Times New Roman" w:hAnsi="Arial" w:cs="Arial"/>
            <w:color w:val="000000"/>
            <w:sz w:val="22"/>
            <w:szCs w:val="22"/>
          </w:rPr>
          <w:t xml:space="preserve">and </w:t>
        </w:r>
      </w:ins>
      <w:r w:rsidRPr="00C922DD">
        <w:rPr>
          <w:rFonts w:ascii="Arial" w:eastAsia="Times New Roman" w:hAnsi="Arial" w:cs="Arial"/>
          <w:color w:val="000000"/>
          <w:sz w:val="22"/>
          <w:szCs w:val="22"/>
        </w:rPr>
        <w:t>the garden quickly became a community hotspot. We also held workshops, teaching participants how to make eco-enzymes. Young and old, from different walks of life—the community garden serves as a gateway for interaction in this digital age. I return to the garden every few weeks, volunteering and fostering connections.</w:t>
      </w:r>
    </w:p>
    <w:p w14:paraId="19215067" w14:textId="77777777" w:rsidR="00C922DD" w:rsidRPr="00C922DD" w:rsidRDefault="00C922DD" w:rsidP="00C922DD">
      <w:pPr>
        <w:rPr>
          <w:rFonts w:ascii="Times New Roman" w:eastAsia="Times New Roman" w:hAnsi="Times New Roman" w:cs="Times New Roman"/>
        </w:rPr>
      </w:pPr>
    </w:p>
    <w:p w14:paraId="2E164C39" w14:textId="77777777"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Riding through the same winding streets, I have bumped into numerous </w:t>
      </w:r>
      <w:proofErr w:type="spellStart"/>
      <w:r w:rsidRPr="00C922DD">
        <w:rPr>
          <w:rFonts w:ascii="Arial" w:eastAsia="Times New Roman" w:hAnsi="Arial" w:cs="Arial"/>
          <w:color w:val="000000"/>
          <w:sz w:val="22"/>
          <w:szCs w:val="22"/>
        </w:rPr>
        <w:t>neighbors</w:t>
      </w:r>
      <w:proofErr w:type="spellEnd"/>
      <w:r w:rsidRPr="00C922DD">
        <w:rPr>
          <w:rFonts w:ascii="Arial" w:eastAsia="Times New Roman" w:hAnsi="Arial" w:cs="Arial"/>
          <w:color w:val="000000"/>
          <w:sz w:val="22"/>
          <w:szCs w:val="22"/>
        </w:rPr>
        <w:t xml:space="preserve"> whom I have come to know through gardening: Mr Kumar and Ms Meera an elderly couple who never fails to take a stroll around the </w:t>
      </w:r>
      <w:proofErr w:type="spellStart"/>
      <w:r w:rsidRPr="00C922DD">
        <w:rPr>
          <w:rFonts w:ascii="Arial" w:eastAsia="Times New Roman" w:hAnsi="Arial" w:cs="Arial"/>
          <w:color w:val="000000"/>
          <w:sz w:val="22"/>
          <w:szCs w:val="22"/>
        </w:rPr>
        <w:t>neighborhood</w:t>
      </w:r>
      <w:proofErr w:type="spellEnd"/>
      <w:r w:rsidRPr="00C922DD">
        <w:rPr>
          <w:rFonts w:ascii="Arial" w:eastAsia="Times New Roman" w:hAnsi="Arial" w:cs="Arial"/>
          <w:color w:val="000000"/>
          <w:sz w:val="22"/>
          <w:szCs w:val="22"/>
        </w:rPr>
        <w:t>, Toby, a 12 year old who loves the yoyo, Bella, a college student studying art and many more.</w:t>
      </w:r>
    </w:p>
    <w:p w14:paraId="2876E127" w14:textId="77777777" w:rsidR="00C922DD" w:rsidRPr="00C922DD" w:rsidRDefault="00C922DD" w:rsidP="00C922DD">
      <w:pPr>
        <w:rPr>
          <w:rFonts w:ascii="Times New Roman" w:eastAsia="Times New Roman" w:hAnsi="Times New Roman" w:cs="Times New Roman"/>
        </w:rPr>
      </w:pPr>
    </w:p>
    <w:p w14:paraId="73A862B7" w14:textId="77777777" w:rsidR="00C922DD" w:rsidRPr="00C922DD" w:rsidRDefault="00C922DD" w:rsidP="00C922DD">
      <w:pPr>
        <w:rPr>
          <w:rFonts w:ascii="Times New Roman" w:eastAsia="Times New Roman" w:hAnsi="Times New Roman" w:cs="Times New Roman"/>
        </w:rPr>
      </w:pPr>
      <w:commentRangeStart w:id="15"/>
      <w:r w:rsidRPr="00C922DD">
        <w:rPr>
          <w:rFonts w:ascii="Arial" w:eastAsia="Times New Roman" w:hAnsi="Arial" w:cs="Arial"/>
          <w:color w:val="000000"/>
          <w:sz w:val="22"/>
          <w:szCs w:val="22"/>
        </w:rPr>
        <w:lastRenderedPageBreak/>
        <w:t>Community has always been a fundamental part of the human experience; it is a privilege I had taken for granted, only realizing it when the pandemic hit. The hustle and bustle of modern life has left us isolated and disconnected, with little opportunity to gather and bond. </w:t>
      </w:r>
      <w:commentRangeEnd w:id="15"/>
      <w:r w:rsidR="00B225BD">
        <w:rPr>
          <w:rStyle w:val="CommentReference"/>
        </w:rPr>
        <w:commentReference w:id="15"/>
      </w:r>
    </w:p>
    <w:p w14:paraId="1DE0069C" w14:textId="77777777" w:rsidR="00C922DD" w:rsidRPr="00C922DD" w:rsidRDefault="00C922DD" w:rsidP="00C922DD">
      <w:pPr>
        <w:rPr>
          <w:rFonts w:ascii="Times New Roman" w:eastAsia="Times New Roman" w:hAnsi="Times New Roman" w:cs="Times New Roman"/>
        </w:rPr>
      </w:pPr>
    </w:p>
    <w:p w14:paraId="366A5987" w14:textId="77777777"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The garden has become a sanctuary, a place where we can come together and share in the beauty and bounty of nature. It is a reminder of the simple pleasures in life and the importance of community.</w:t>
      </w:r>
    </w:p>
    <w:p w14:paraId="28F95521" w14:textId="77777777" w:rsidR="00C922DD" w:rsidRPr="00C922DD" w:rsidRDefault="00C922DD" w:rsidP="00C922DD">
      <w:pPr>
        <w:rPr>
          <w:rFonts w:ascii="Times New Roman" w:eastAsia="Times New Roman" w:hAnsi="Times New Roman" w:cs="Times New Roman"/>
        </w:rPr>
      </w:pPr>
    </w:p>
    <w:p w14:paraId="2DF72E2B" w14:textId="23E95858" w:rsidR="00327C66" w:rsidRDefault="0003645D">
      <w:pPr>
        <w:rPr>
          <w:ins w:id="16" w:author="Thalia Priscilla" w:date="2022-12-23T18:06:00Z"/>
        </w:rPr>
      </w:pPr>
      <w:ins w:id="17" w:author="Thalia Priscilla" w:date="2022-12-23T18:06:00Z">
        <w:r>
          <w:t>Hi Brian:</w:t>
        </w:r>
      </w:ins>
      <w:ins w:id="18" w:author="Thalia Priscilla" w:date="2022-12-23T18:19:00Z">
        <w:r w:rsidR="00DA6C0B">
          <w:t xml:space="preserve"> </w:t>
        </w:r>
      </w:ins>
    </w:p>
    <w:p w14:paraId="291EA8E3" w14:textId="1841D3CD" w:rsidR="0003645D" w:rsidRDefault="0003645D">
      <w:pPr>
        <w:rPr>
          <w:ins w:id="19" w:author="Thalia Priscilla" w:date="2022-12-23T18:06:00Z"/>
        </w:rPr>
      </w:pPr>
    </w:p>
    <w:p w14:paraId="5805FF2D" w14:textId="2E8041A8" w:rsidR="00C2186A" w:rsidRDefault="00C2186A">
      <w:pPr>
        <w:rPr>
          <w:ins w:id="20" w:author="Thalia Priscilla" w:date="2022-12-23T18:55:00Z"/>
        </w:rPr>
      </w:pPr>
      <w:ins w:id="21" w:author="Thalia Priscilla" w:date="2022-12-23T18:53:00Z">
        <w:r>
          <w:t>This is a wonderful story</w:t>
        </w:r>
      </w:ins>
      <w:ins w:id="22" w:author="Thalia Priscilla" w:date="2022-12-23T18:55:00Z">
        <w:r>
          <w:t>!</w:t>
        </w:r>
      </w:ins>
    </w:p>
    <w:p w14:paraId="19528D2F" w14:textId="77777777" w:rsidR="00C2186A" w:rsidRDefault="00C2186A">
      <w:pPr>
        <w:rPr>
          <w:ins w:id="23" w:author="Thalia Priscilla" w:date="2022-12-23T18:55:00Z"/>
        </w:rPr>
      </w:pPr>
    </w:p>
    <w:p w14:paraId="30670FF4" w14:textId="7D7DF509" w:rsidR="0003645D" w:rsidRDefault="00C2186A">
      <w:pPr>
        <w:rPr>
          <w:ins w:id="24" w:author="Thalia Priscilla" w:date="2022-12-23T19:14:00Z"/>
        </w:rPr>
      </w:pPr>
      <w:ins w:id="25" w:author="Thalia Priscilla" w:date="2022-12-23T18:53:00Z">
        <w:r>
          <w:t>However, going back to the prompt, I’m not sure which challenge you want to focus on. Was it the pandemic?</w:t>
        </w:r>
      </w:ins>
      <w:ins w:id="26" w:author="Thalia Priscilla" w:date="2022-12-23T18:54:00Z">
        <w:r>
          <w:t xml:space="preserve"> Or the challenge of maintaining the garden? Whichever it is, I think it’s imperative to </w:t>
        </w:r>
      </w:ins>
      <w:ins w:id="27" w:author="Thalia Priscilla" w:date="2022-12-23T18:55:00Z">
        <w:r>
          <w:t xml:space="preserve">also highlight the challenge and focus the essay on how you’ve grown through it and what you learned throughout the process – showing personal growth in overcoming that challenge. </w:t>
        </w:r>
      </w:ins>
    </w:p>
    <w:p w14:paraId="642E47D0" w14:textId="57C3A808" w:rsidR="00B225BD" w:rsidRDefault="00B225BD">
      <w:pPr>
        <w:rPr>
          <w:ins w:id="28" w:author="Thalia Priscilla" w:date="2022-12-23T19:14:00Z"/>
        </w:rPr>
      </w:pPr>
    </w:p>
    <w:p w14:paraId="08122E86" w14:textId="21ED8241" w:rsidR="00B225BD" w:rsidRDefault="00B225BD">
      <w:pPr>
        <w:rPr>
          <w:ins w:id="29" w:author="Thalia Priscilla" w:date="2022-12-23T19:19:00Z"/>
        </w:rPr>
      </w:pPr>
      <w:ins w:id="30" w:author="Thalia Priscilla" w:date="2022-12-23T19:14:00Z">
        <w:r>
          <w:t>Since you seem to be focusing on the importance of community engagement</w:t>
        </w:r>
      </w:ins>
      <w:ins w:id="31" w:author="Thalia Priscilla" w:date="2022-12-23T19:15:00Z">
        <w:r>
          <w:t xml:space="preserve">, I </w:t>
        </w:r>
      </w:ins>
      <w:ins w:id="32" w:author="Thalia Priscilla" w:date="2022-12-23T19:14:00Z">
        <w:r>
          <w:t xml:space="preserve">suggest </w:t>
        </w:r>
      </w:ins>
      <w:ins w:id="33" w:author="Thalia Priscilla" w:date="2022-12-23T19:22:00Z">
        <w:r w:rsidR="00BE2156">
          <w:t>highlighting the challenges related to</w:t>
        </w:r>
      </w:ins>
      <w:ins w:id="34" w:author="Thalia Priscilla" w:date="2022-12-23T19:14:00Z">
        <w:r>
          <w:t xml:space="preserve"> </w:t>
        </w:r>
      </w:ins>
      <w:ins w:id="35" w:author="Thalia Priscilla" w:date="2022-12-23T19:22:00Z">
        <w:r w:rsidR="00BE2156">
          <w:t>it</w:t>
        </w:r>
      </w:ins>
      <w:ins w:id="36" w:author="Thalia Priscilla" w:date="2022-12-23T19:14:00Z">
        <w:r>
          <w:t xml:space="preserve">. </w:t>
        </w:r>
      </w:ins>
      <w:ins w:id="37" w:author="Thalia Priscilla" w:date="2022-12-23T19:15:00Z">
        <w:r>
          <w:t>Highlight the struggle during the pandemic – what experiences did you find especially challenging</w:t>
        </w:r>
      </w:ins>
      <w:ins w:id="38" w:author="Thalia Priscilla" w:date="2022-12-23T19:24:00Z">
        <w:r w:rsidR="00DA6C12">
          <w:t xml:space="preserve"> during COVID</w:t>
        </w:r>
      </w:ins>
      <w:ins w:id="39" w:author="Thalia Priscilla" w:date="2022-12-23T19:15:00Z">
        <w:r>
          <w:t>?</w:t>
        </w:r>
      </w:ins>
      <w:ins w:id="40" w:author="Thalia Priscilla" w:date="2022-12-23T19:24:00Z">
        <w:r w:rsidR="00DA6C12">
          <w:t xml:space="preserve"> Was there one occasion that kickstarted this initiative? Something that was especially frustrating?</w:t>
        </w:r>
      </w:ins>
      <w:ins w:id="41" w:author="Thalia Priscilla" w:date="2022-12-23T19:15:00Z">
        <w:r>
          <w:t xml:space="preserve"> Was it hard to start this initiative?</w:t>
        </w:r>
      </w:ins>
      <w:ins w:id="42" w:author="Thalia Priscilla" w:date="2022-12-23T19:23:00Z">
        <w:r w:rsidR="00BE2156">
          <w:t xml:space="preserve"> </w:t>
        </w:r>
      </w:ins>
      <w:ins w:id="43" w:author="Thalia Priscilla" w:date="2022-12-23T19:24:00Z">
        <w:r w:rsidR="00DA6C12">
          <w:t xml:space="preserve"> </w:t>
        </w:r>
      </w:ins>
    </w:p>
    <w:p w14:paraId="39D80474" w14:textId="3CB79991" w:rsidR="009E3BD2" w:rsidRDefault="009E3BD2">
      <w:pPr>
        <w:rPr>
          <w:ins w:id="44" w:author="Thalia Priscilla" w:date="2022-12-23T19:20:00Z"/>
        </w:rPr>
      </w:pPr>
    </w:p>
    <w:p w14:paraId="5F0CE289" w14:textId="2B0CB5AA" w:rsidR="009E3BD2" w:rsidRDefault="009E3BD2">
      <w:pPr>
        <w:rPr>
          <w:ins w:id="45" w:author="Thalia Priscilla" w:date="2022-12-23T19:21:00Z"/>
        </w:rPr>
      </w:pPr>
      <w:ins w:id="46" w:author="Thalia Priscilla" w:date="2022-12-23T19:20:00Z">
        <w:r>
          <w:t xml:space="preserve">Moving on to building the garden community, </w:t>
        </w:r>
      </w:ins>
      <w:ins w:id="47" w:author="Thalia Priscilla" w:date="2022-12-23T19:24:00Z">
        <w:r w:rsidR="00DF7EDA">
          <w:t>try</w:t>
        </w:r>
      </w:ins>
      <w:ins w:id="48" w:author="Thalia Priscilla" w:date="2022-12-23T19:21:00Z">
        <w:r>
          <w:t xml:space="preserve"> to focus on challenges that will support the point of your essay – community engagement. </w:t>
        </w:r>
      </w:ins>
      <w:ins w:id="49" w:author="Thalia Priscilla" w:date="2022-12-23T19:24:00Z">
        <w:r w:rsidR="00DF7EDA">
          <w:t xml:space="preserve">How was the community’s reception toward this initiative? </w:t>
        </w:r>
      </w:ins>
      <w:ins w:id="50" w:author="Thalia Priscilla" w:date="2022-12-23T19:23:00Z">
        <w:r w:rsidR="00BE2156">
          <w:t>A</w:t>
        </w:r>
        <w:r w:rsidR="00BE2156">
          <w:t>ny COVID related restrictions that made it hard to continue?</w:t>
        </w:r>
      </w:ins>
    </w:p>
    <w:p w14:paraId="757A8FC2" w14:textId="79E9FEB5" w:rsidR="009E3BD2" w:rsidRDefault="009E3BD2">
      <w:pPr>
        <w:rPr>
          <w:ins w:id="51" w:author="Thalia Priscilla" w:date="2022-12-23T19:21:00Z"/>
        </w:rPr>
      </w:pPr>
    </w:p>
    <w:p w14:paraId="20DD6210" w14:textId="4C86F154" w:rsidR="009E3BD2" w:rsidRDefault="009E3BD2">
      <w:pPr>
        <w:rPr>
          <w:ins w:id="52" w:author="Thalia Priscilla" w:date="2022-12-23T19:22:00Z"/>
        </w:rPr>
      </w:pPr>
      <w:ins w:id="53" w:author="Thalia Priscilla" w:date="2022-12-23T19:21:00Z">
        <w:r>
          <w:t>Finally, conclude by revisiting the challenge – how significant it was, what you d</w:t>
        </w:r>
      </w:ins>
      <w:ins w:id="54" w:author="Thalia Priscilla" w:date="2022-12-23T19:22:00Z">
        <w:r>
          <w:t>id to overcome it, and what you’ve learned. This will show personal growth in your essay.</w:t>
        </w:r>
      </w:ins>
    </w:p>
    <w:p w14:paraId="6FE511CF" w14:textId="22B6B452" w:rsidR="009E3BD2" w:rsidRDefault="009E3BD2">
      <w:pPr>
        <w:rPr>
          <w:ins w:id="55" w:author="Thalia Priscilla" w:date="2022-12-23T19:22:00Z"/>
        </w:rPr>
      </w:pPr>
    </w:p>
    <w:p w14:paraId="563066E2" w14:textId="4C99C056" w:rsidR="009E3BD2" w:rsidRDefault="009E3BD2">
      <w:ins w:id="56" w:author="Thalia Priscilla" w:date="2022-12-23T19:22:00Z">
        <w:r>
          <w:t>All the best!</w:t>
        </w:r>
      </w:ins>
    </w:p>
    <w:sectPr w:rsidR="009E3BD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12-23T18:56:00Z" w:initials="TP">
    <w:p w14:paraId="0B155B7B" w14:textId="77777777" w:rsidR="00BD02A9" w:rsidRDefault="00C2186A">
      <w:pPr>
        <w:pStyle w:val="CommentText"/>
      </w:pPr>
      <w:r>
        <w:rPr>
          <w:rStyle w:val="CommentReference"/>
        </w:rPr>
        <w:annotationRef/>
      </w:r>
      <w:r>
        <w:t>If this is the challenge that you want to focus on, I think it’s important to also incorporate elements of this struggle in the essay.</w:t>
      </w:r>
      <w:r w:rsidR="00BD02A9">
        <w:t xml:space="preserve"> Currently I’m not sure as the reader I can pinpoint the challenge and the lesson you learned. </w:t>
      </w:r>
    </w:p>
    <w:p w14:paraId="721F7B07" w14:textId="77777777" w:rsidR="00BD02A9" w:rsidRDefault="00BD02A9">
      <w:pPr>
        <w:pStyle w:val="CommentText"/>
      </w:pPr>
    </w:p>
    <w:p w14:paraId="3C096D3D" w14:textId="791321AA" w:rsidR="00C2186A" w:rsidRDefault="00BD02A9">
      <w:pPr>
        <w:pStyle w:val="CommentText"/>
      </w:pPr>
      <w:r>
        <w:t>I suggest making sure you explicitly state what the struggle was</w:t>
      </w:r>
      <w:r w:rsidR="00B225BD">
        <w:t xml:space="preserve"> </w:t>
      </w:r>
      <w:r>
        <w:t xml:space="preserve"> – so your conclusion can answer the prompt</w:t>
      </w:r>
      <w:r w:rsidR="00B225BD">
        <w:t xml:space="preserve"> (</w:t>
      </w:r>
      <w:r w:rsidR="00B225BD">
        <w:t>what you learned from it</w:t>
      </w:r>
      <w:r w:rsidR="00B225BD">
        <w:t>)</w:t>
      </w:r>
      <w:r>
        <w:t>.</w:t>
      </w:r>
      <w:r w:rsidR="00C2186A">
        <w:t xml:space="preserve"> </w:t>
      </w:r>
    </w:p>
  </w:comment>
  <w:comment w:id="2" w:author="Thalia Priscilla" w:date="2022-12-23T19:17:00Z" w:initials="TP">
    <w:p w14:paraId="2CBAAF62" w14:textId="6C004605" w:rsidR="00B225BD" w:rsidRDefault="00B225BD">
      <w:pPr>
        <w:pStyle w:val="CommentText"/>
      </w:pPr>
      <w:r>
        <w:rPr>
          <w:rStyle w:val="CommentReference"/>
        </w:rPr>
        <w:annotationRef/>
      </w:r>
      <w:r>
        <w:t xml:space="preserve">How did you </w:t>
      </w:r>
      <w:r w:rsidR="009E3BD2">
        <w:t>manage to do this, considering that the pandemic prevented this? Was it hard to change people’s mindset to get out and reconvene in groups, considering many were confined to their homes out of fear?</w:t>
      </w:r>
    </w:p>
  </w:comment>
  <w:comment w:id="3" w:author="Thalia Priscilla" w:date="2022-12-23T19:00:00Z" w:initials="TP">
    <w:p w14:paraId="25016D58" w14:textId="7BAEDADA" w:rsidR="00BD02A9" w:rsidRDefault="00BD02A9">
      <w:pPr>
        <w:pStyle w:val="CommentText"/>
      </w:pPr>
      <w:r>
        <w:rPr>
          <w:rStyle w:val="CommentReference"/>
        </w:rPr>
        <w:annotationRef/>
      </w:r>
      <w:r>
        <w:rPr>
          <w:rStyle w:val="CommentReference"/>
        </w:rPr>
        <w:t>This is a great opportunity to go deeper into the struggles during the pandemic. Break down your individual experiences. Tell the reader more about what was particularly hard.</w:t>
      </w:r>
    </w:p>
  </w:comment>
  <w:comment w:id="8" w:author="Thalia Priscilla" w:date="2022-12-23T19:00:00Z" w:initials="TP">
    <w:p w14:paraId="71D52E3F" w14:textId="57ADF8FB" w:rsidR="00BD02A9" w:rsidRDefault="00BD02A9">
      <w:pPr>
        <w:pStyle w:val="CommentText"/>
      </w:pPr>
      <w:r>
        <w:rPr>
          <w:rStyle w:val="CommentReference"/>
        </w:rPr>
        <w:annotationRef/>
      </w:r>
      <w:r>
        <w:t xml:space="preserve">Was it </w:t>
      </w:r>
      <w:r>
        <w:t>difficult</w:t>
      </w:r>
      <w:r>
        <w:t xml:space="preserve"> to gather people to support the project? Were there challenges because of covid?</w:t>
      </w:r>
    </w:p>
  </w:comment>
  <w:comment w:id="9" w:author="Thalia Priscilla" w:date="2022-12-23T19:03:00Z" w:initials="TP">
    <w:p w14:paraId="1794198F" w14:textId="6BF1FBDC" w:rsidR="00BD02A9" w:rsidRDefault="00BD02A9">
      <w:pPr>
        <w:pStyle w:val="CommentText"/>
      </w:pPr>
      <w:r>
        <w:rPr>
          <w:rStyle w:val="CommentReference"/>
        </w:rPr>
        <w:annotationRef/>
      </w:r>
      <w:r>
        <w:rPr>
          <w:rStyle w:val="CommentReference"/>
        </w:rPr>
        <w:t xml:space="preserve">This is </w:t>
      </w:r>
      <w:r w:rsidR="006D40E3">
        <w:rPr>
          <w:rStyle w:val="CommentReference"/>
        </w:rPr>
        <w:t xml:space="preserve">a relevant issue, but I don’t think this supports answering the prompt. Maybe you can focus more on </w:t>
      </w:r>
      <w:r w:rsidR="009E3BD2">
        <w:rPr>
          <w:rStyle w:val="CommentReference"/>
        </w:rPr>
        <w:t>the community engagement aspect.</w:t>
      </w:r>
    </w:p>
  </w:comment>
  <w:comment w:id="15" w:author="Thalia Priscilla" w:date="2022-12-23T19:13:00Z" w:initials="TP">
    <w:p w14:paraId="79C0DA13" w14:textId="1E4C2BC3" w:rsidR="00B225BD" w:rsidRDefault="00B225BD">
      <w:pPr>
        <w:pStyle w:val="CommentText"/>
      </w:pPr>
      <w:r>
        <w:rPr>
          <w:rStyle w:val="CommentReference"/>
        </w:rPr>
        <w:annotationRef/>
      </w:r>
      <w:r>
        <w:t>What did you learn from this experience? How have you grown through this challenge and initiative? Did you come out a different person to be able to conclude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096D3D" w15:done="0"/>
  <w15:commentEx w15:paraId="2CBAAF62" w15:done="0"/>
  <w15:commentEx w15:paraId="25016D58" w15:done="0"/>
  <w15:commentEx w15:paraId="71D52E3F" w15:done="0"/>
  <w15:commentEx w15:paraId="1794198F" w15:done="0"/>
  <w15:commentEx w15:paraId="79C0D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7845" w16cex:dateUtc="2022-12-23T11:56:00Z"/>
  <w16cex:commentExtensible w16cex:durableId="27507D3A" w16cex:dateUtc="2022-12-23T12:17:00Z"/>
  <w16cex:commentExtensible w16cex:durableId="2750793D" w16cex:dateUtc="2022-12-23T12:00:00Z"/>
  <w16cex:commentExtensible w16cex:durableId="27507953" w16cex:dateUtc="2022-12-23T12:00:00Z"/>
  <w16cex:commentExtensible w16cex:durableId="27507A05" w16cex:dateUtc="2022-12-23T12:03:00Z"/>
  <w16cex:commentExtensible w16cex:durableId="27507C5C" w16cex:dateUtc="2022-12-23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096D3D" w16cid:durableId="27507845"/>
  <w16cid:commentId w16cid:paraId="2CBAAF62" w16cid:durableId="27507D3A"/>
  <w16cid:commentId w16cid:paraId="25016D58" w16cid:durableId="2750793D"/>
  <w16cid:commentId w16cid:paraId="71D52E3F" w16cid:durableId="27507953"/>
  <w16cid:commentId w16cid:paraId="1794198F" w16cid:durableId="27507A05"/>
  <w16cid:commentId w16cid:paraId="79C0DA13" w16cid:durableId="27507C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DD"/>
    <w:rsid w:val="0003645D"/>
    <w:rsid w:val="000D4861"/>
    <w:rsid w:val="00185506"/>
    <w:rsid w:val="00327C66"/>
    <w:rsid w:val="0062459E"/>
    <w:rsid w:val="006D40E3"/>
    <w:rsid w:val="007523F9"/>
    <w:rsid w:val="009E3BD2"/>
    <w:rsid w:val="00B225BD"/>
    <w:rsid w:val="00BD02A9"/>
    <w:rsid w:val="00BE2156"/>
    <w:rsid w:val="00C2186A"/>
    <w:rsid w:val="00C922DD"/>
    <w:rsid w:val="00DA6C0B"/>
    <w:rsid w:val="00DA6C12"/>
    <w:rsid w:val="00DF7E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1D659DD"/>
  <w15:chartTrackingRefBased/>
  <w15:docId w15:val="{E4AEB1AD-2EA6-0D4F-A7B9-7B2FE901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2D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D4861"/>
  </w:style>
  <w:style w:type="character" w:styleId="CommentReference">
    <w:name w:val="annotation reference"/>
    <w:basedOn w:val="DefaultParagraphFont"/>
    <w:uiPriority w:val="99"/>
    <w:semiHidden/>
    <w:unhideWhenUsed/>
    <w:rsid w:val="00C2186A"/>
    <w:rPr>
      <w:sz w:val="16"/>
      <w:szCs w:val="16"/>
    </w:rPr>
  </w:style>
  <w:style w:type="paragraph" w:styleId="CommentText">
    <w:name w:val="annotation text"/>
    <w:basedOn w:val="Normal"/>
    <w:link w:val="CommentTextChar"/>
    <w:uiPriority w:val="99"/>
    <w:semiHidden/>
    <w:unhideWhenUsed/>
    <w:rsid w:val="00C2186A"/>
    <w:rPr>
      <w:sz w:val="20"/>
      <w:szCs w:val="20"/>
    </w:rPr>
  </w:style>
  <w:style w:type="character" w:customStyle="1" w:styleId="CommentTextChar">
    <w:name w:val="Comment Text Char"/>
    <w:basedOn w:val="DefaultParagraphFont"/>
    <w:link w:val="CommentText"/>
    <w:uiPriority w:val="99"/>
    <w:semiHidden/>
    <w:rsid w:val="00C2186A"/>
    <w:rPr>
      <w:sz w:val="20"/>
      <w:szCs w:val="20"/>
    </w:rPr>
  </w:style>
  <w:style w:type="paragraph" w:styleId="CommentSubject">
    <w:name w:val="annotation subject"/>
    <w:basedOn w:val="CommentText"/>
    <w:next w:val="CommentText"/>
    <w:link w:val="CommentSubjectChar"/>
    <w:uiPriority w:val="99"/>
    <w:semiHidden/>
    <w:unhideWhenUsed/>
    <w:rsid w:val="00C2186A"/>
    <w:rPr>
      <w:b/>
      <w:bCs/>
    </w:rPr>
  </w:style>
  <w:style w:type="character" w:customStyle="1" w:styleId="CommentSubjectChar">
    <w:name w:val="Comment Subject Char"/>
    <w:basedOn w:val="CommentTextChar"/>
    <w:link w:val="CommentSubject"/>
    <w:uiPriority w:val="99"/>
    <w:semiHidden/>
    <w:rsid w:val="00C218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5196">
      <w:bodyDiv w:val="1"/>
      <w:marLeft w:val="0"/>
      <w:marRight w:val="0"/>
      <w:marTop w:val="0"/>
      <w:marBottom w:val="0"/>
      <w:divBdr>
        <w:top w:val="none" w:sz="0" w:space="0" w:color="auto"/>
        <w:left w:val="none" w:sz="0" w:space="0" w:color="auto"/>
        <w:bottom w:val="none" w:sz="0" w:space="0" w:color="auto"/>
        <w:right w:val="none" w:sz="0" w:space="0" w:color="auto"/>
      </w:divBdr>
    </w:div>
    <w:div w:id="138386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856</Words>
  <Characters>4371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5</cp:revision>
  <dcterms:created xsi:type="dcterms:W3CDTF">2022-12-21T08:10:00Z</dcterms:created>
  <dcterms:modified xsi:type="dcterms:W3CDTF">2022-12-23T12:25:00Z</dcterms:modified>
</cp:coreProperties>
</file>