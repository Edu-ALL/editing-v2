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675E" w14:textId="2A064A14" w:rsidR="006B7113" w:rsidRPr="006B7113" w:rsidRDefault="006B7113" w:rsidP="006B7113">
      <w:pPr>
        <w:spacing w:before="240" w:after="240"/>
        <w:outlineLvl w:val="0"/>
        <w:rPr>
          <w:rFonts w:ascii="Times New Roman" w:eastAsia="Times New Roman" w:hAnsi="Times New Roman" w:cs="Times New Roman"/>
          <w:b/>
          <w:bCs/>
          <w:kern w:val="36"/>
          <w:sz w:val="48"/>
          <w:szCs w:val="48"/>
        </w:rPr>
      </w:pPr>
      <w:r w:rsidRPr="006B7113">
        <w:rPr>
          <w:rFonts w:ascii="Arial" w:eastAsia="Times New Roman" w:hAnsi="Arial" w:cs="Arial"/>
          <w:b/>
          <w:bCs/>
          <w:color w:val="000000"/>
          <w:kern w:val="36"/>
          <w:sz w:val="28"/>
          <w:szCs w:val="28"/>
          <w:u w:val="single"/>
        </w:rPr>
        <w:t>Beyond what has already been shared in your application, what do you believe makes you stand out as a strong candidate for admissions to the University of California?</w:t>
      </w:r>
    </w:p>
    <w:p w14:paraId="3B89814C" w14:textId="4BB21BD6"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w:t>
      </w:r>
      <w:commentRangeStart w:id="0"/>
      <w:r w:rsidRPr="000253C7">
        <w:rPr>
          <w:rFonts w:ascii="Times New Roman" w:eastAsia="Times New Roman" w:hAnsi="Times New Roman" w:cs="Times New Roman"/>
          <w:color w:val="000000"/>
          <w:sz w:val="21"/>
          <w:szCs w:val="21"/>
          <w:shd w:val="clear" w:color="auto" w:fill="FFFFFF"/>
        </w:rPr>
        <w:t xml:space="preserve">Beep, beep, beep! That’s the sound of my daily 8:00 a.m. alarm as I prepared for the market's opening. I </w:t>
      </w:r>
      <w:del w:id="1"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 xml:space="preserve">immediately stimulated myself with a cup of coffee, while </w:delText>
        </w:r>
      </w:del>
      <w:r w:rsidRPr="000253C7">
        <w:rPr>
          <w:rFonts w:ascii="Times New Roman" w:eastAsia="Times New Roman" w:hAnsi="Times New Roman" w:cs="Times New Roman"/>
          <w:color w:val="000000"/>
          <w:sz w:val="21"/>
          <w:szCs w:val="21"/>
          <w:shd w:val="clear" w:color="auto" w:fill="FFFFFF"/>
        </w:rPr>
        <w:t>scrol</w:t>
      </w:r>
      <w:ins w:id="2" w:author="Microsoft Office User" w:date="2022-11-27T23:05:00Z">
        <w:r w:rsidR="001417EC">
          <w:rPr>
            <w:rFonts w:ascii="Times New Roman" w:eastAsia="Times New Roman" w:hAnsi="Times New Roman" w:cs="Times New Roman"/>
            <w:color w:val="000000"/>
            <w:sz w:val="21"/>
            <w:szCs w:val="21"/>
            <w:shd w:val="clear" w:color="auto" w:fill="FFFFFF"/>
          </w:rPr>
          <w:t>led</w:t>
        </w:r>
      </w:ins>
      <w:del w:id="3"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lin</w:delText>
        </w:r>
      </w:del>
      <w:del w:id="4"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g</w:delText>
        </w:r>
      </w:del>
      <w:r w:rsidRPr="000253C7">
        <w:rPr>
          <w:rFonts w:ascii="Times New Roman" w:eastAsia="Times New Roman" w:hAnsi="Times New Roman" w:cs="Times New Roman"/>
          <w:color w:val="000000"/>
          <w:sz w:val="21"/>
          <w:szCs w:val="21"/>
          <w:shd w:val="clear" w:color="auto" w:fill="FFFFFF"/>
        </w:rPr>
        <w:t xml:space="preserve"> through my investments portfolio and the financial news</w:t>
      </w:r>
      <w:ins w:id="5" w:author="Microsoft Office User" w:date="2022-11-27T23:05:00Z">
        <w:r w:rsidR="001417EC">
          <w:rPr>
            <w:rFonts w:ascii="Times New Roman" w:eastAsia="Times New Roman" w:hAnsi="Times New Roman" w:cs="Times New Roman"/>
            <w:color w:val="000000"/>
            <w:sz w:val="21"/>
            <w:szCs w:val="21"/>
            <w:shd w:val="clear" w:color="auto" w:fill="FFFFFF"/>
          </w:rPr>
          <w:t xml:space="preserve"> and to my</w:t>
        </w:r>
      </w:ins>
      <w:del w:id="6"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w:delText>
        </w:r>
      </w:del>
      <w:r w:rsidRPr="000253C7">
        <w:rPr>
          <w:rFonts w:ascii="Times New Roman" w:eastAsia="Times New Roman" w:hAnsi="Times New Roman" w:cs="Times New Roman"/>
          <w:color w:val="000000"/>
          <w:sz w:val="21"/>
          <w:szCs w:val="21"/>
          <w:shd w:val="clear" w:color="auto" w:fill="FFFFFF"/>
        </w:rPr>
        <w:t xml:space="preserve"> </w:t>
      </w:r>
      <w:del w:id="7"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 xml:space="preserve">In </w:delText>
        </w:r>
      </w:del>
      <w:r w:rsidRPr="000253C7">
        <w:rPr>
          <w:rFonts w:ascii="Times New Roman" w:eastAsia="Times New Roman" w:hAnsi="Times New Roman" w:cs="Times New Roman"/>
          <w:color w:val="000000"/>
          <w:sz w:val="21"/>
          <w:szCs w:val="21"/>
          <w:shd w:val="clear" w:color="auto" w:fill="FFFFFF"/>
        </w:rPr>
        <w:t>utter disappointment, my investments were down 30%.</w:t>
      </w:r>
    </w:p>
    <w:p w14:paraId="2532223E" w14:textId="77777777" w:rsidR="000253C7" w:rsidRPr="000253C7" w:rsidRDefault="000253C7" w:rsidP="000253C7">
      <w:pPr>
        <w:rPr>
          <w:rFonts w:ascii="Times New Roman" w:eastAsia="Times New Roman" w:hAnsi="Times New Roman" w:cs="Times New Roman"/>
        </w:rPr>
      </w:pPr>
    </w:p>
    <w:p w14:paraId="0F587201" w14:textId="104CA4B0"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 xml:space="preserve">My inexperienced </w:t>
      </w:r>
      <w:del w:id="8" w:author="Microsoft Office User" w:date="2022-11-27T23:00:00Z">
        <w:r w:rsidRPr="000253C7" w:rsidDel="00FA5B54">
          <w:rPr>
            <w:rFonts w:ascii="Times New Roman" w:eastAsia="Times New Roman" w:hAnsi="Times New Roman" w:cs="Times New Roman"/>
            <w:color w:val="000000"/>
            <w:sz w:val="21"/>
            <w:szCs w:val="21"/>
            <w:shd w:val="clear" w:color="auto" w:fill="FFFFFF"/>
          </w:rPr>
          <w:delText xml:space="preserve">trading </w:delText>
        </w:r>
      </w:del>
      <w:del w:id="9"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intuition</w:delText>
        </w:r>
      </w:del>
      <w:ins w:id="10" w:author="Microsoft Office User" w:date="2022-11-27T23:04:00Z">
        <w:r w:rsidR="001417EC">
          <w:rPr>
            <w:rFonts w:ascii="Times New Roman" w:eastAsia="Times New Roman" w:hAnsi="Times New Roman" w:cs="Times New Roman"/>
            <w:color w:val="000000"/>
            <w:sz w:val="21"/>
            <w:szCs w:val="21"/>
            <w:shd w:val="clear" w:color="auto" w:fill="FFFFFF"/>
          </w:rPr>
          <w:t>greed</w:t>
        </w:r>
      </w:ins>
      <w:r w:rsidRPr="000253C7">
        <w:rPr>
          <w:rFonts w:ascii="Times New Roman" w:eastAsia="Times New Roman" w:hAnsi="Times New Roman" w:cs="Times New Roman"/>
          <w:color w:val="000000"/>
          <w:sz w:val="21"/>
          <w:szCs w:val="21"/>
          <w:shd w:val="clear" w:color="auto" w:fill="FFFFFF"/>
        </w:rPr>
        <w:t xml:space="preserve"> </w:t>
      </w:r>
      <w:del w:id="11" w:author="Microsoft Office User" w:date="2022-11-27T23:00:00Z">
        <w:r w:rsidRPr="000253C7" w:rsidDel="00FA5B54">
          <w:rPr>
            <w:rFonts w:ascii="Times New Roman" w:eastAsia="Times New Roman" w:hAnsi="Times New Roman" w:cs="Times New Roman"/>
            <w:color w:val="000000"/>
            <w:sz w:val="21"/>
            <w:szCs w:val="21"/>
            <w:shd w:val="clear" w:color="auto" w:fill="FFFFFF"/>
          </w:rPr>
          <w:delText>began to wonder</w:delText>
        </w:r>
      </w:del>
      <w:ins w:id="12" w:author="Microsoft Office User" w:date="2022-11-27T23:00:00Z">
        <w:r w:rsidR="00FA5B54">
          <w:rPr>
            <w:rFonts w:ascii="Times New Roman" w:eastAsia="Times New Roman" w:hAnsi="Times New Roman" w:cs="Times New Roman"/>
            <w:color w:val="000000"/>
            <w:sz w:val="21"/>
            <w:szCs w:val="21"/>
            <w:shd w:val="clear" w:color="auto" w:fill="FFFFFF"/>
          </w:rPr>
          <w:t>wondered</w:t>
        </w:r>
      </w:ins>
      <w:r w:rsidRPr="000253C7">
        <w:rPr>
          <w:rFonts w:ascii="Times New Roman" w:eastAsia="Times New Roman" w:hAnsi="Times New Roman" w:cs="Times New Roman"/>
          <w:color w:val="000000"/>
          <w:sz w:val="21"/>
          <w:szCs w:val="21"/>
          <w:shd w:val="clear" w:color="auto" w:fill="FFFFFF"/>
        </w:rPr>
        <w:t xml:space="preserve">: maybe tomorrow will be a better day, and I'll </w:t>
      </w:r>
      <w:del w:id="13" w:author="Microsoft Office User" w:date="2022-11-27T23:00:00Z">
        <w:r w:rsidRPr="000253C7" w:rsidDel="00FA5B54">
          <w:rPr>
            <w:rFonts w:ascii="Times New Roman" w:eastAsia="Times New Roman" w:hAnsi="Times New Roman" w:cs="Times New Roman"/>
            <w:color w:val="000000"/>
            <w:sz w:val="21"/>
            <w:szCs w:val="21"/>
            <w:shd w:val="clear" w:color="auto" w:fill="FFFFFF"/>
          </w:rPr>
          <w:delText xml:space="preserve">be able to </w:delText>
        </w:r>
      </w:del>
      <w:r w:rsidRPr="000253C7">
        <w:rPr>
          <w:rFonts w:ascii="Times New Roman" w:eastAsia="Times New Roman" w:hAnsi="Times New Roman" w:cs="Times New Roman"/>
          <w:color w:val="000000"/>
          <w:sz w:val="21"/>
          <w:szCs w:val="21"/>
          <w:shd w:val="clear" w:color="auto" w:fill="FFFFFF"/>
        </w:rPr>
        <w:t>recover my losses.</w:t>
      </w:r>
    </w:p>
    <w:p w14:paraId="4F1A3CCC" w14:textId="77777777" w:rsidR="000253C7" w:rsidRPr="000253C7" w:rsidRDefault="000253C7" w:rsidP="000253C7">
      <w:pPr>
        <w:rPr>
          <w:rFonts w:ascii="Times New Roman" w:eastAsia="Times New Roman" w:hAnsi="Times New Roman" w:cs="Times New Roman"/>
        </w:rPr>
      </w:pPr>
    </w:p>
    <w:p w14:paraId="3C9B2CEF" w14:textId="48C413D2"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The following day</w:t>
      </w:r>
      <w:del w:id="14" w:author="Microsoft Office User" w:date="2022-11-27T23:03:00Z">
        <w:r w:rsidRPr="000253C7" w:rsidDel="001417EC">
          <w:rPr>
            <w:rFonts w:ascii="Times New Roman" w:eastAsia="Times New Roman" w:hAnsi="Times New Roman" w:cs="Times New Roman"/>
            <w:color w:val="000000"/>
            <w:sz w:val="21"/>
            <w:szCs w:val="21"/>
            <w:shd w:val="clear" w:color="auto" w:fill="FFFFFF"/>
          </w:rPr>
          <w:delText>, consumed by greed</w:delText>
        </w:r>
      </w:del>
      <w:r w:rsidRPr="000253C7">
        <w:rPr>
          <w:rFonts w:ascii="Times New Roman" w:eastAsia="Times New Roman" w:hAnsi="Times New Roman" w:cs="Times New Roman"/>
          <w:color w:val="000000"/>
          <w:sz w:val="21"/>
          <w:szCs w:val="21"/>
          <w:shd w:val="clear" w:color="auto" w:fill="FFFFFF"/>
        </w:rPr>
        <w:t xml:space="preserve">, my intuition was completely wrong. I was down even more. </w:t>
      </w:r>
      <w:del w:id="15"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As panicked as I can be</w:delText>
        </w:r>
      </w:del>
      <w:ins w:id="16" w:author="Microsoft Office User" w:date="2022-11-27T23:04:00Z">
        <w:r w:rsidR="001417EC">
          <w:rPr>
            <w:rFonts w:ascii="Times New Roman" w:eastAsia="Times New Roman" w:hAnsi="Times New Roman" w:cs="Times New Roman"/>
            <w:color w:val="000000"/>
            <w:sz w:val="21"/>
            <w:szCs w:val="21"/>
            <w:shd w:val="clear" w:color="auto" w:fill="FFFFFF"/>
          </w:rPr>
          <w:t>I was as panicked as I could be</w:t>
        </w:r>
      </w:ins>
      <w:r w:rsidRPr="000253C7">
        <w:rPr>
          <w:rFonts w:ascii="Times New Roman" w:eastAsia="Times New Roman" w:hAnsi="Times New Roman" w:cs="Times New Roman"/>
          <w:color w:val="000000"/>
          <w:sz w:val="21"/>
          <w:szCs w:val="21"/>
          <w:shd w:val="clear" w:color="auto" w:fill="FFFFFF"/>
        </w:rPr>
        <w:t xml:space="preserve">, </w:t>
      </w:r>
      <w:del w:id="17" w:author="Microsoft Office User" w:date="2022-11-27T23:04:00Z">
        <w:r w:rsidRPr="000253C7" w:rsidDel="001417EC">
          <w:rPr>
            <w:rFonts w:ascii="Times New Roman" w:eastAsia="Times New Roman" w:hAnsi="Times New Roman" w:cs="Times New Roman"/>
            <w:color w:val="000000"/>
            <w:sz w:val="21"/>
            <w:szCs w:val="21"/>
            <w:shd w:val="clear" w:color="auto" w:fill="FFFFFF"/>
          </w:rPr>
          <w:delText xml:space="preserve">it finally sparked me to </w:delText>
        </w:r>
      </w:del>
      <w:r w:rsidRPr="000253C7">
        <w:rPr>
          <w:rFonts w:ascii="Times New Roman" w:eastAsia="Times New Roman" w:hAnsi="Times New Roman" w:cs="Times New Roman"/>
          <w:color w:val="000000"/>
          <w:sz w:val="21"/>
          <w:szCs w:val="21"/>
          <w:shd w:val="clear" w:color="auto" w:fill="FFFFFF"/>
        </w:rPr>
        <w:t>hit the sell order. </w:t>
      </w:r>
    </w:p>
    <w:p w14:paraId="2817A9F6" w14:textId="77777777" w:rsidR="000253C7" w:rsidRPr="00EC6EC7" w:rsidRDefault="000253C7" w:rsidP="000253C7">
      <w:pPr>
        <w:rPr>
          <w:rFonts w:ascii="JasmineUPC" w:eastAsia="Times New Roman" w:hAnsi="JasmineUPC" w:cs="JasmineUPC" w:hint="cs"/>
        </w:rPr>
      </w:pPr>
    </w:p>
    <w:p w14:paraId="2EE013BE" w14:textId="1E38D29B"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 xml:space="preserve">Had I sold the day before, I would have only lost 30% of my portfolio. As I reflected on the actions that led to my decision </w:t>
      </w:r>
      <w:del w:id="18"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to not sell,</w:delText>
        </w:r>
      </w:del>
      <w:ins w:id="19" w:author="Microsoft Office User" w:date="2022-11-27T23:05:00Z">
        <w:r w:rsidR="001417EC">
          <w:rPr>
            <w:rFonts w:ascii="Times New Roman" w:eastAsia="Times New Roman" w:hAnsi="Times New Roman" w:cs="Times New Roman"/>
            <w:color w:val="000000"/>
            <w:sz w:val="21"/>
            <w:szCs w:val="21"/>
            <w:shd w:val="clear" w:color="auto" w:fill="FFFFFF"/>
          </w:rPr>
          <w:t>delay,</w:t>
        </w:r>
      </w:ins>
      <w:r w:rsidRPr="000253C7">
        <w:rPr>
          <w:rFonts w:ascii="Times New Roman" w:eastAsia="Times New Roman" w:hAnsi="Times New Roman" w:cs="Times New Roman"/>
          <w:color w:val="000000"/>
          <w:sz w:val="21"/>
          <w:szCs w:val="21"/>
          <w:shd w:val="clear" w:color="auto" w:fill="FFFFFF"/>
        </w:rPr>
        <w:t xml:space="preserve"> I discovered I had to be more disciplined. By strategizing when to take profit and when to stop loss, </w:t>
      </w:r>
      <w:del w:id="20"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 xml:space="preserve">and sticking to it, </w:delText>
        </w:r>
      </w:del>
      <w:r w:rsidRPr="000253C7">
        <w:rPr>
          <w:rFonts w:ascii="Times New Roman" w:eastAsia="Times New Roman" w:hAnsi="Times New Roman" w:cs="Times New Roman"/>
          <w:color w:val="000000"/>
          <w:sz w:val="21"/>
          <w:szCs w:val="21"/>
          <w:shd w:val="clear" w:color="auto" w:fill="FFFFFF"/>
        </w:rPr>
        <w:t xml:space="preserve">I will </w:t>
      </w:r>
      <w:del w:id="21"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 xml:space="preserve">be certain and </w:delText>
        </w:r>
      </w:del>
      <w:r w:rsidRPr="000253C7">
        <w:rPr>
          <w:rFonts w:ascii="Times New Roman" w:eastAsia="Times New Roman" w:hAnsi="Times New Roman" w:cs="Times New Roman"/>
          <w:color w:val="000000"/>
          <w:sz w:val="21"/>
          <w:szCs w:val="21"/>
          <w:shd w:val="clear" w:color="auto" w:fill="FFFFFF"/>
        </w:rPr>
        <w:t xml:space="preserve">not be </w:t>
      </w:r>
      <w:del w:id="22" w:author="Microsoft Office User" w:date="2022-11-27T23:05:00Z">
        <w:r w:rsidRPr="000253C7" w:rsidDel="001417EC">
          <w:rPr>
            <w:rFonts w:ascii="Times New Roman" w:eastAsia="Times New Roman" w:hAnsi="Times New Roman" w:cs="Times New Roman"/>
            <w:color w:val="000000"/>
            <w:sz w:val="21"/>
            <w:szCs w:val="21"/>
            <w:shd w:val="clear" w:color="auto" w:fill="FFFFFF"/>
          </w:rPr>
          <w:delText>sidetracked</w:delText>
        </w:r>
      </w:del>
      <w:ins w:id="23" w:author="Microsoft Office User" w:date="2022-11-27T23:05:00Z">
        <w:r w:rsidR="001417EC" w:rsidRPr="000253C7">
          <w:rPr>
            <w:rFonts w:ascii="Times New Roman" w:eastAsia="Times New Roman" w:hAnsi="Times New Roman" w:cs="Times New Roman"/>
            <w:color w:val="000000"/>
            <w:sz w:val="21"/>
            <w:szCs w:val="21"/>
            <w:shd w:val="clear" w:color="auto" w:fill="FFFFFF"/>
          </w:rPr>
          <w:t>side-tracked</w:t>
        </w:r>
      </w:ins>
      <w:r w:rsidRPr="000253C7">
        <w:rPr>
          <w:rFonts w:ascii="Times New Roman" w:eastAsia="Times New Roman" w:hAnsi="Times New Roman" w:cs="Times New Roman"/>
          <w:color w:val="000000"/>
          <w:sz w:val="21"/>
          <w:szCs w:val="21"/>
          <w:shd w:val="clear" w:color="auto" w:fill="FFFFFF"/>
        </w:rPr>
        <w:t xml:space="preserve"> by my own greed and </w:t>
      </w:r>
      <w:del w:id="24" w:author="Microsoft Office User" w:date="2022-11-27T23:06:00Z">
        <w:r w:rsidRPr="000253C7" w:rsidDel="001417EC">
          <w:rPr>
            <w:rFonts w:ascii="Times New Roman" w:eastAsia="Times New Roman" w:hAnsi="Times New Roman" w:cs="Times New Roman"/>
            <w:color w:val="000000"/>
            <w:sz w:val="21"/>
            <w:szCs w:val="21"/>
            <w:shd w:val="clear" w:color="auto" w:fill="FFFFFF"/>
          </w:rPr>
          <w:delText>fear for the future o</w:delText>
        </w:r>
      </w:del>
      <w:ins w:id="25" w:author="Microsoft Office User" w:date="2022-11-27T23:06:00Z">
        <w:r w:rsidR="001417EC">
          <w:rPr>
            <w:rFonts w:ascii="Times New Roman" w:eastAsia="Times New Roman" w:hAnsi="Times New Roman" w:cs="Times New Roman"/>
            <w:color w:val="000000"/>
            <w:sz w:val="21"/>
            <w:szCs w:val="21"/>
            <w:shd w:val="clear" w:color="auto" w:fill="FFFFFF"/>
          </w:rPr>
          <w:t>anxiety</w:t>
        </w:r>
      </w:ins>
      <w:del w:id="26" w:author="Microsoft Office User" w:date="2022-11-27T23:06:00Z">
        <w:r w:rsidRPr="000253C7" w:rsidDel="001417EC">
          <w:rPr>
            <w:rFonts w:ascii="Times New Roman" w:eastAsia="Times New Roman" w:hAnsi="Times New Roman" w:cs="Times New Roman"/>
            <w:color w:val="000000"/>
            <w:sz w:val="21"/>
            <w:szCs w:val="21"/>
            <w:shd w:val="clear" w:color="auto" w:fill="FFFFFF"/>
          </w:rPr>
          <w:delText>f my investment career</w:delText>
        </w:r>
      </w:del>
      <w:r w:rsidRPr="000253C7">
        <w:rPr>
          <w:rFonts w:ascii="Times New Roman" w:eastAsia="Times New Roman" w:hAnsi="Times New Roman" w:cs="Times New Roman"/>
          <w:color w:val="000000"/>
          <w:sz w:val="21"/>
          <w:szCs w:val="21"/>
          <w:shd w:val="clear" w:color="auto" w:fill="FFFFFF"/>
        </w:rPr>
        <w:t>.</w:t>
      </w:r>
      <w:commentRangeEnd w:id="0"/>
      <w:r w:rsidR="00EC6EC7">
        <w:rPr>
          <w:rStyle w:val="CommentReference"/>
        </w:rPr>
        <w:commentReference w:id="0"/>
      </w:r>
    </w:p>
    <w:p w14:paraId="65621D8A" w14:textId="77777777" w:rsidR="000253C7" w:rsidRPr="000253C7" w:rsidRDefault="000253C7" w:rsidP="000253C7">
      <w:pPr>
        <w:rPr>
          <w:rFonts w:ascii="Times New Roman" w:eastAsia="Times New Roman" w:hAnsi="Times New Roman" w:cs="Times New Roman"/>
        </w:rPr>
      </w:pPr>
    </w:p>
    <w:p w14:paraId="001415D9" w14:textId="3A71AAC9"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 xml:space="preserve">Through my time </w:t>
      </w:r>
      <w:del w:id="27" w:author="Microsoft Office User" w:date="2022-11-27T23:06:00Z">
        <w:r w:rsidRPr="000253C7" w:rsidDel="001417EC">
          <w:rPr>
            <w:rFonts w:ascii="Times New Roman" w:eastAsia="Times New Roman" w:hAnsi="Times New Roman" w:cs="Times New Roman"/>
            <w:color w:val="000000"/>
            <w:sz w:val="21"/>
            <w:szCs w:val="21"/>
            <w:shd w:val="clear" w:color="auto" w:fill="FFFFFF"/>
          </w:rPr>
          <w:delText xml:space="preserve">of </w:delText>
        </w:r>
      </w:del>
      <w:r w:rsidRPr="000253C7">
        <w:rPr>
          <w:rFonts w:ascii="Times New Roman" w:eastAsia="Times New Roman" w:hAnsi="Times New Roman" w:cs="Times New Roman"/>
          <w:color w:val="000000"/>
          <w:sz w:val="21"/>
          <w:szCs w:val="21"/>
          <w:shd w:val="clear" w:color="auto" w:fill="FFFFFF"/>
        </w:rPr>
        <w:t>investing, I tried to use my portfolio losses and gains as an opportunity to develop my discipline</w:t>
      </w:r>
      <w:del w:id="28" w:author="Microsoft Office User" w:date="2022-11-27T23:22:00Z">
        <w:r w:rsidRPr="000253C7" w:rsidDel="00B1016D">
          <w:rPr>
            <w:rFonts w:ascii="Times New Roman" w:eastAsia="Times New Roman" w:hAnsi="Times New Roman" w:cs="Times New Roman"/>
            <w:color w:val="000000"/>
            <w:sz w:val="21"/>
            <w:szCs w:val="21"/>
            <w:shd w:val="clear" w:color="auto" w:fill="FFFFFF"/>
          </w:rPr>
          <w:delText xml:space="preserve"> </w:delText>
        </w:r>
      </w:del>
      <w:ins w:id="29" w:author="Microsoft Office User" w:date="2022-11-27T23:22:00Z">
        <w:r w:rsidR="00B1016D">
          <w:rPr>
            <w:rFonts w:ascii="Times New Roman" w:eastAsia="Times New Roman" w:hAnsi="Times New Roman" w:cs="Times New Roman"/>
            <w:color w:val="000000"/>
            <w:sz w:val="21"/>
            <w:szCs w:val="21"/>
            <w:shd w:val="clear" w:color="auto" w:fill="FFFFFF"/>
          </w:rPr>
          <w:t xml:space="preserve"> and psyche</w:t>
        </w:r>
      </w:ins>
      <w:del w:id="30" w:author="Microsoft Office User" w:date="2022-11-27T23:22:00Z">
        <w:r w:rsidRPr="000253C7" w:rsidDel="00B1016D">
          <w:rPr>
            <w:rFonts w:ascii="Times New Roman" w:eastAsia="Times New Roman" w:hAnsi="Times New Roman" w:cs="Times New Roman"/>
            <w:color w:val="000000"/>
            <w:sz w:val="21"/>
            <w:szCs w:val="21"/>
            <w:shd w:val="clear" w:color="auto" w:fill="FFFFFF"/>
          </w:rPr>
          <w:delText>and psychology</w:delText>
        </w:r>
      </w:del>
      <w:r w:rsidRPr="000253C7">
        <w:rPr>
          <w:rFonts w:ascii="Times New Roman" w:eastAsia="Times New Roman" w:hAnsi="Times New Roman" w:cs="Times New Roman"/>
          <w:color w:val="000000"/>
          <w:sz w:val="21"/>
          <w:szCs w:val="21"/>
          <w:shd w:val="clear" w:color="auto" w:fill="FFFFFF"/>
        </w:rPr>
        <w:t xml:space="preserve">. In times of loss, I </w:t>
      </w:r>
      <w:del w:id="31" w:author="Microsoft Office User" w:date="2022-11-27T23:23:00Z">
        <w:r w:rsidRPr="000253C7" w:rsidDel="00B1016D">
          <w:rPr>
            <w:rFonts w:ascii="Times New Roman" w:eastAsia="Times New Roman" w:hAnsi="Times New Roman" w:cs="Times New Roman"/>
            <w:color w:val="000000"/>
            <w:sz w:val="21"/>
            <w:szCs w:val="21"/>
            <w:shd w:val="clear" w:color="auto" w:fill="FFFFFF"/>
          </w:rPr>
          <w:delText xml:space="preserve">decided to </w:delText>
        </w:r>
      </w:del>
      <w:r w:rsidRPr="000253C7">
        <w:rPr>
          <w:rFonts w:ascii="Times New Roman" w:eastAsia="Times New Roman" w:hAnsi="Times New Roman" w:cs="Times New Roman"/>
          <w:color w:val="000000"/>
          <w:sz w:val="21"/>
          <w:szCs w:val="21"/>
          <w:shd w:val="clear" w:color="auto" w:fill="FFFFFF"/>
        </w:rPr>
        <w:t>concentrate</w:t>
      </w:r>
      <w:ins w:id="32" w:author="Microsoft Office User" w:date="2022-11-27T23:23:00Z">
        <w:r w:rsidR="00B1016D">
          <w:rPr>
            <w:rFonts w:ascii="Times New Roman" w:eastAsia="Times New Roman" w:hAnsi="Times New Roman" w:cs="Times New Roman"/>
            <w:color w:val="000000"/>
            <w:sz w:val="21"/>
            <w:szCs w:val="21"/>
            <w:shd w:val="clear" w:color="auto" w:fill="FFFFFF"/>
          </w:rPr>
          <w:t>d</w:t>
        </w:r>
      </w:ins>
      <w:r w:rsidRPr="000253C7">
        <w:rPr>
          <w:rFonts w:ascii="Times New Roman" w:eastAsia="Times New Roman" w:hAnsi="Times New Roman" w:cs="Times New Roman"/>
          <w:color w:val="000000"/>
          <w:sz w:val="21"/>
          <w:szCs w:val="21"/>
          <w:shd w:val="clear" w:color="auto" w:fill="FFFFFF"/>
        </w:rPr>
        <w:t xml:space="preserve"> on my psych</w:t>
      </w:r>
      <w:ins w:id="33" w:author="Microsoft Office User" w:date="2022-11-27T23:22:00Z">
        <w:r w:rsidR="00B1016D">
          <w:rPr>
            <w:rFonts w:ascii="Times New Roman" w:eastAsia="Times New Roman" w:hAnsi="Times New Roman" w:cs="Times New Roman"/>
            <w:color w:val="000000"/>
            <w:sz w:val="21"/>
            <w:szCs w:val="21"/>
            <w:shd w:val="clear" w:color="auto" w:fill="FFFFFF"/>
          </w:rPr>
          <w:t>e</w:t>
        </w:r>
      </w:ins>
      <w:del w:id="34" w:author="Microsoft Office User" w:date="2022-11-27T23:22:00Z">
        <w:r w:rsidRPr="000253C7" w:rsidDel="00B1016D">
          <w:rPr>
            <w:rFonts w:ascii="Times New Roman" w:eastAsia="Times New Roman" w:hAnsi="Times New Roman" w:cs="Times New Roman"/>
            <w:color w:val="000000"/>
            <w:sz w:val="21"/>
            <w:szCs w:val="21"/>
            <w:shd w:val="clear" w:color="auto" w:fill="FFFFFF"/>
          </w:rPr>
          <w:delText>ology</w:delText>
        </w:r>
      </w:del>
      <w:r w:rsidRPr="000253C7">
        <w:rPr>
          <w:rFonts w:ascii="Times New Roman" w:eastAsia="Times New Roman" w:hAnsi="Times New Roman" w:cs="Times New Roman"/>
          <w:color w:val="000000"/>
          <w:sz w:val="21"/>
          <w:szCs w:val="21"/>
          <w:shd w:val="clear" w:color="auto" w:fill="FFFFFF"/>
        </w:rPr>
        <w:t xml:space="preserve"> so </w:t>
      </w:r>
      <w:del w:id="35" w:author="Microsoft Office User" w:date="2022-11-27T23:23:00Z">
        <w:r w:rsidRPr="000253C7" w:rsidDel="00B1016D">
          <w:rPr>
            <w:rFonts w:ascii="Times New Roman" w:eastAsia="Times New Roman" w:hAnsi="Times New Roman" w:cs="Times New Roman"/>
            <w:color w:val="000000"/>
            <w:sz w:val="21"/>
            <w:szCs w:val="21"/>
            <w:shd w:val="clear" w:color="auto" w:fill="FFFFFF"/>
          </w:rPr>
          <w:delText xml:space="preserve">that </w:delText>
        </w:r>
      </w:del>
      <w:r w:rsidRPr="000253C7">
        <w:rPr>
          <w:rFonts w:ascii="Times New Roman" w:eastAsia="Times New Roman" w:hAnsi="Times New Roman" w:cs="Times New Roman"/>
          <w:color w:val="000000"/>
          <w:sz w:val="21"/>
          <w:szCs w:val="21"/>
          <w:shd w:val="clear" w:color="auto" w:fill="FFFFFF"/>
        </w:rPr>
        <w:t xml:space="preserve">I wouldn't be </w:t>
      </w:r>
      <w:del w:id="36" w:author="Microsoft Office User" w:date="2022-11-27T23:23:00Z">
        <w:r w:rsidRPr="000253C7" w:rsidDel="00B1016D">
          <w:rPr>
            <w:rFonts w:ascii="Times New Roman" w:eastAsia="Times New Roman" w:hAnsi="Times New Roman" w:cs="Times New Roman"/>
            <w:color w:val="000000"/>
            <w:sz w:val="21"/>
            <w:szCs w:val="21"/>
            <w:shd w:val="clear" w:color="auto" w:fill="FFFFFF"/>
          </w:rPr>
          <w:delText xml:space="preserve">feared </w:delText>
        </w:r>
      </w:del>
      <w:ins w:id="37" w:author="Microsoft Office User" w:date="2022-11-27T23:23:00Z">
        <w:r w:rsidR="00B1016D">
          <w:rPr>
            <w:rFonts w:ascii="Times New Roman" w:eastAsia="Times New Roman" w:hAnsi="Times New Roman" w:cs="Times New Roman"/>
            <w:color w:val="000000"/>
            <w:sz w:val="21"/>
            <w:szCs w:val="21"/>
            <w:shd w:val="clear" w:color="auto" w:fill="FFFFFF"/>
          </w:rPr>
          <w:t>afraid</w:t>
        </w:r>
        <w:r w:rsidR="00B1016D" w:rsidRPr="000253C7">
          <w:rPr>
            <w:rFonts w:ascii="Times New Roman" w:eastAsia="Times New Roman" w:hAnsi="Times New Roman" w:cs="Times New Roman"/>
            <w:color w:val="000000"/>
            <w:sz w:val="21"/>
            <w:szCs w:val="21"/>
            <w:shd w:val="clear" w:color="auto" w:fill="FFFFFF"/>
          </w:rPr>
          <w:t xml:space="preserve"> </w:t>
        </w:r>
      </w:ins>
      <w:r w:rsidRPr="000253C7">
        <w:rPr>
          <w:rFonts w:ascii="Times New Roman" w:eastAsia="Times New Roman" w:hAnsi="Times New Roman" w:cs="Times New Roman"/>
          <w:color w:val="000000"/>
          <w:sz w:val="21"/>
          <w:szCs w:val="21"/>
          <w:shd w:val="clear" w:color="auto" w:fill="FFFFFF"/>
        </w:rPr>
        <w:t>or panicked when the market unexpectedly dropped. This enabled me to develop a strong mentality. As for the gains, I would concentrate on discipline, such as knowing when to take a profit and avoiding falling victim to greed. As I gradually cultivated these qualities, I was able to not only become a more decisive trader, but also gain more profits and minimize my losses.</w:t>
      </w:r>
    </w:p>
    <w:p w14:paraId="1D96C9BA" w14:textId="77777777" w:rsidR="000253C7" w:rsidRPr="000253C7" w:rsidRDefault="000253C7" w:rsidP="000253C7">
      <w:pPr>
        <w:rPr>
          <w:rFonts w:ascii="Times New Roman" w:eastAsia="Times New Roman" w:hAnsi="Times New Roman" w:cs="Times New Roman"/>
        </w:rPr>
      </w:pPr>
    </w:p>
    <w:p w14:paraId="3CC59846" w14:textId="166C6BC9" w:rsidR="000253C7" w:rsidRPr="000253C7" w:rsidRDefault="000253C7" w:rsidP="000253C7">
      <w:pPr>
        <w:rPr>
          <w:rFonts w:ascii="Times New Roman" w:eastAsia="Times New Roman" w:hAnsi="Times New Roman" w:cs="Times New Roman"/>
        </w:rPr>
      </w:pPr>
      <w:r w:rsidRPr="000253C7">
        <w:rPr>
          <w:rFonts w:ascii="Times New Roman" w:eastAsia="Times New Roman" w:hAnsi="Times New Roman" w:cs="Times New Roman"/>
          <w:color w:val="000000"/>
          <w:sz w:val="21"/>
          <w:szCs w:val="21"/>
          <w:shd w:val="clear" w:color="auto" w:fill="FFFFFF"/>
        </w:rPr>
        <w:t xml:space="preserve">Through investing, I </w:t>
      </w:r>
      <w:del w:id="38" w:author="Microsoft Office User" w:date="2022-11-27T23:32:00Z">
        <w:r w:rsidRPr="000253C7" w:rsidDel="00EC6EC7">
          <w:rPr>
            <w:rFonts w:ascii="Times New Roman" w:eastAsia="Times New Roman" w:hAnsi="Times New Roman" w:cs="Times New Roman"/>
            <w:color w:val="000000"/>
            <w:sz w:val="21"/>
            <w:szCs w:val="21"/>
            <w:shd w:val="clear" w:color="auto" w:fill="FFFFFF"/>
          </w:rPr>
          <w:delText>have developed myself</w:delText>
        </w:r>
      </w:del>
      <w:ins w:id="39" w:author="Microsoft Office User" w:date="2022-11-27T23:32:00Z">
        <w:r w:rsidR="00EC6EC7">
          <w:rPr>
            <w:rFonts w:ascii="Times New Roman" w:eastAsia="Times New Roman" w:hAnsi="Times New Roman" w:cs="Times New Roman"/>
            <w:color w:val="000000"/>
            <w:sz w:val="21"/>
            <w:szCs w:val="21"/>
            <w:shd w:val="clear" w:color="auto" w:fill="FFFFFF"/>
          </w:rPr>
          <w:t xml:space="preserve">turned </w:t>
        </w:r>
      </w:ins>
      <w:r w:rsidRPr="000253C7">
        <w:rPr>
          <w:rFonts w:ascii="Times New Roman" w:eastAsia="Times New Roman" w:hAnsi="Times New Roman" w:cs="Times New Roman"/>
          <w:color w:val="000000"/>
          <w:sz w:val="21"/>
          <w:szCs w:val="21"/>
          <w:shd w:val="clear" w:color="auto" w:fill="FFFFFF"/>
        </w:rPr>
        <w:t xml:space="preserve"> into a calm and disciplined person. Be it exercising, daily chores, and studying, I</w:t>
      </w:r>
      <w:r w:rsidR="00684867">
        <w:rPr>
          <w:rFonts w:ascii="Times New Roman" w:eastAsia="Times New Roman" w:hAnsi="Times New Roman" w:cs="Times New Roman"/>
          <w:color w:val="000000"/>
          <w:sz w:val="21"/>
          <w:szCs w:val="21"/>
          <w:shd w:val="clear" w:color="auto" w:fill="FFFFFF"/>
        </w:rPr>
        <w:t xml:space="preserve"> </w:t>
      </w:r>
      <w:del w:id="40"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xml:space="preserve">’d </w:delText>
        </w:r>
      </w:del>
      <w:r w:rsidRPr="000253C7">
        <w:rPr>
          <w:rFonts w:ascii="Times New Roman" w:eastAsia="Times New Roman" w:hAnsi="Times New Roman" w:cs="Times New Roman"/>
          <w:color w:val="000000"/>
          <w:sz w:val="21"/>
          <w:szCs w:val="21"/>
          <w:shd w:val="clear" w:color="auto" w:fill="FFFFFF"/>
        </w:rPr>
        <w:t>always stick to the plan and complete what needs to be done promptly</w:t>
      </w:r>
      <w:ins w:id="41" w:author="Microsoft Office User" w:date="2022-11-27T23:35:00Z">
        <w:r w:rsidR="00EC6EC7">
          <w:rPr>
            <w:rFonts w:ascii="Times New Roman" w:eastAsia="Times New Roman" w:hAnsi="Times New Roman" w:cs="Times New Roman"/>
            <w:color w:val="000000"/>
            <w:sz w:val="21"/>
            <w:szCs w:val="21"/>
            <w:shd w:val="clear" w:color="auto" w:fill="FFFFFF"/>
          </w:rPr>
          <w:t xml:space="preserve">, </w:t>
        </w:r>
      </w:ins>
      <w:del w:id="42"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thus, evolving</w:delText>
        </w:r>
      </w:del>
      <w:ins w:id="43" w:author="Microsoft Office User" w:date="2022-11-27T23:35:00Z">
        <w:r w:rsidR="00EC6EC7">
          <w:rPr>
            <w:rFonts w:ascii="Times New Roman" w:eastAsia="Times New Roman" w:hAnsi="Times New Roman" w:cs="Times New Roman"/>
            <w:color w:val="000000"/>
            <w:sz w:val="21"/>
            <w:szCs w:val="21"/>
            <w:shd w:val="clear" w:color="auto" w:fill="FFFFFF"/>
          </w:rPr>
          <w:t>becoming</w:t>
        </w:r>
      </w:ins>
      <w:r w:rsidRPr="000253C7">
        <w:rPr>
          <w:rFonts w:ascii="Times New Roman" w:eastAsia="Times New Roman" w:hAnsi="Times New Roman" w:cs="Times New Roman"/>
          <w:color w:val="000000"/>
          <w:sz w:val="21"/>
          <w:szCs w:val="21"/>
          <w:shd w:val="clear" w:color="auto" w:fill="FFFFFF"/>
        </w:rPr>
        <w:t xml:space="preserve"> </w:t>
      </w:r>
      <w:del w:id="44"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xml:space="preserve">me into </w:delText>
        </w:r>
      </w:del>
      <w:r w:rsidRPr="000253C7">
        <w:rPr>
          <w:rFonts w:ascii="Times New Roman" w:eastAsia="Times New Roman" w:hAnsi="Times New Roman" w:cs="Times New Roman"/>
          <w:color w:val="000000"/>
          <w:sz w:val="21"/>
          <w:szCs w:val="21"/>
          <w:shd w:val="clear" w:color="auto" w:fill="FFFFFF"/>
        </w:rPr>
        <w:t xml:space="preserve">a more productive person. Ultimately, I believe that </w:t>
      </w:r>
      <w:del w:id="45"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my more disciplined</w:delText>
        </w:r>
      </w:del>
      <w:ins w:id="46" w:author="Microsoft Office User" w:date="2022-11-27T23:35:00Z">
        <w:r w:rsidR="00EC6EC7">
          <w:rPr>
            <w:rFonts w:ascii="Times New Roman" w:eastAsia="Times New Roman" w:hAnsi="Times New Roman" w:cs="Times New Roman"/>
            <w:color w:val="000000"/>
            <w:sz w:val="21"/>
            <w:szCs w:val="21"/>
            <w:shd w:val="clear" w:color="auto" w:fill="FFFFFF"/>
          </w:rPr>
          <w:t>this improved</w:t>
        </w:r>
      </w:ins>
      <w:r w:rsidRPr="000253C7">
        <w:rPr>
          <w:rFonts w:ascii="Times New Roman" w:eastAsia="Times New Roman" w:hAnsi="Times New Roman" w:cs="Times New Roman"/>
          <w:color w:val="000000"/>
          <w:sz w:val="21"/>
          <w:szCs w:val="21"/>
          <w:shd w:val="clear" w:color="auto" w:fill="FFFFFF"/>
        </w:rPr>
        <w:t xml:space="preserve"> self will </w:t>
      </w:r>
      <w:del w:id="47" w:author="Microsoft Office User" w:date="2022-11-27T23:35:00Z">
        <w:r w:rsidRPr="000253C7" w:rsidDel="00EC6EC7">
          <w:rPr>
            <w:rFonts w:ascii="Times New Roman" w:eastAsia="Times New Roman" w:hAnsi="Times New Roman" w:cs="Times New Roman"/>
            <w:color w:val="000000"/>
            <w:sz w:val="21"/>
            <w:szCs w:val="21"/>
            <w:shd w:val="clear" w:color="auto" w:fill="FFFFFF"/>
          </w:rPr>
          <w:delText xml:space="preserve">assist </w:delText>
        </w:r>
      </w:del>
      <w:ins w:id="48" w:author="Microsoft Office User" w:date="2022-11-27T23:35:00Z">
        <w:r w:rsidR="00EC6EC7">
          <w:rPr>
            <w:rFonts w:ascii="Times New Roman" w:eastAsia="Times New Roman" w:hAnsi="Times New Roman" w:cs="Times New Roman"/>
            <w:color w:val="000000"/>
            <w:sz w:val="21"/>
            <w:szCs w:val="21"/>
            <w:shd w:val="clear" w:color="auto" w:fill="FFFFFF"/>
          </w:rPr>
          <w:t>help</w:t>
        </w:r>
        <w:r w:rsidR="00EC6EC7" w:rsidRPr="000253C7">
          <w:rPr>
            <w:rFonts w:ascii="Times New Roman" w:eastAsia="Times New Roman" w:hAnsi="Times New Roman" w:cs="Times New Roman"/>
            <w:color w:val="000000"/>
            <w:sz w:val="21"/>
            <w:szCs w:val="21"/>
            <w:shd w:val="clear" w:color="auto" w:fill="FFFFFF"/>
          </w:rPr>
          <w:t xml:space="preserve"> </w:t>
        </w:r>
      </w:ins>
      <w:r w:rsidRPr="000253C7">
        <w:rPr>
          <w:rFonts w:ascii="Times New Roman" w:eastAsia="Times New Roman" w:hAnsi="Times New Roman" w:cs="Times New Roman"/>
          <w:color w:val="000000"/>
          <w:sz w:val="21"/>
          <w:szCs w:val="21"/>
          <w:shd w:val="clear" w:color="auto" w:fill="FFFFFF"/>
        </w:rPr>
        <w:t>me in overcoming challenges and unexpected situations which is what I will be expecting during my time in the U</w:t>
      </w:r>
      <w:ins w:id="49" w:author="Microsoft Office User" w:date="2022-11-27T23:36:00Z">
        <w:r w:rsidR="00EC6EC7">
          <w:rPr>
            <w:rFonts w:ascii="Times New Roman" w:eastAsia="Times New Roman" w:hAnsi="Times New Roman" w:cs="Times New Roman"/>
            <w:color w:val="000000"/>
            <w:sz w:val="21"/>
            <w:szCs w:val="21"/>
            <w:shd w:val="clear" w:color="auto" w:fill="FFFFFF"/>
          </w:rPr>
          <w:t xml:space="preserve">niversity of </w:t>
        </w:r>
      </w:ins>
      <w:r w:rsidRPr="000253C7">
        <w:rPr>
          <w:rFonts w:ascii="Times New Roman" w:eastAsia="Times New Roman" w:hAnsi="Times New Roman" w:cs="Times New Roman"/>
          <w:color w:val="000000"/>
          <w:sz w:val="21"/>
          <w:szCs w:val="21"/>
          <w:shd w:val="clear" w:color="auto" w:fill="FFFFFF"/>
        </w:rPr>
        <w:t>C</w:t>
      </w:r>
      <w:ins w:id="50" w:author="Microsoft Office User" w:date="2022-11-27T23:36:00Z">
        <w:r w:rsidR="00EC6EC7">
          <w:rPr>
            <w:rFonts w:ascii="Times New Roman" w:eastAsia="Times New Roman" w:hAnsi="Times New Roman" w:cs="Times New Roman"/>
            <w:color w:val="000000"/>
            <w:sz w:val="21"/>
            <w:szCs w:val="21"/>
            <w:shd w:val="clear" w:color="auto" w:fill="FFFFFF"/>
          </w:rPr>
          <w:t>alifornia</w:t>
        </w:r>
      </w:ins>
      <w:del w:id="51" w:author="Microsoft Office User" w:date="2022-11-27T23:36:00Z">
        <w:r w:rsidRPr="000253C7" w:rsidDel="00EC6EC7">
          <w:rPr>
            <w:rFonts w:ascii="Times New Roman" w:eastAsia="Times New Roman" w:hAnsi="Times New Roman" w:cs="Times New Roman"/>
            <w:color w:val="000000"/>
            <w:sz w:val="21"/>
            <w:szCs w:val="21"/>
            <w:shd w:val="clear" w:color="auto" w:fill="FFFFFF"/>
          </w:rPr>
          <w:delText>s</w:delText>
        </w:r>
      </w:del>
      <w:r w:rsidRPr="000253C7">
        <w:rPr>
          <w:rFonts w:ascii="Times New Roman" w:eastAsia="Times New Roman" w:hAnsi="Times New Roman" w:cs="Times New Roman"/>
          <w:color w:val="000000"/>
          <w:sz w:val="21"/>
          <w:szCs w:val="21"/>
          <w:shd w:val="clear" w:color="auto" w:fill="FFFFFF"/>
        </w:rPr>
        <w:t>.</w:t>
      </w:r>
    </w:p>
    <w:p w14:paraId="036F8349" w14:textId="77777777" w:rsidR="000253C7" w:rsidRPr="000253C7" w:rsidRDefault="000253C7" w:rsidP="000253C7">
      <w:pPr>
        <w:rPr>
          <w:rFonts w:ascii="Times New Roman" w:eastAsia="Times New Roman" w:hAnsi="Times New Roman" w:cs="Times New Roman"/>
        </w:rPr>
      </w:pPr>
    </w:p>
    <w:p w14:paraId="3ED26F58" w14:textId="0D3D96E0" w:rsidR="006B7113" w:rsidRDefault="006B7113" w:rsidP="006B7113">
      <w:pPr>
        <w:rPr>
          <w:ins w:id="52" w:author="Microsoft Office User" w:date="2022-11-27T23:36:00Z"/>
          <w:rFonts w:ascii="Times New Roman" w:eastAsia="Times New Roman" w:hAnsi="Times New Roman" w:cs="Times New Roman"/>
        </w:rPr>
      </w:pPr>
    </w:p>
    <w:p w14:paraId="0ED1D4FD" w14:textId="77777777" w:rsidR="00EC6EC7" w:rsidRPr="006B7113" w:rsidRDefault="00EC6EC7" w:rsidP="006B7113">
      <w:pPr>
        <w:rPr>
          <w:rFonts w:ascii="Times New Roman" w:eastAsia="Times New Roman" w:hAnsi="Times New Roman" w:cs="Times New Roman"/>
        </w:rPr>
      </w:pPr>
    </w:p>
    <w:p w14:paraId="3BF94B3C" w14:textId="0ACD00AE" w:rsidR="007F2ECA" w:rsidRDefault="00EC6EC7">
      <w:pPr>
        <w:rPr>
          <w:rFonts w:ascii="Garamond" w:hAnsi="Garamond" w:cs="JasmineUPC"/>
        </w:rPr>
      </w:pPr>
      <w:r>
        <w:rPr>
          <w:rFonts w:ascii="Garamond" w:hAnsi="Garamond" w:cs="JasmineUPC"/>
        </w:rPr>
        <w:t>Hi Terence,</w:t>
      </w:r>
    </w:p>
    <w:p w14:paraId="759FC6D5" w14:textId="0D9BDF5B" w:rsidR="00EC6EC7" w:rsidRDefault="00EC6EC7">
      <w:pPr>
        <w:rPr>
          <w:rFonts w:ascii="Garamond" w:hAnsi="Garamond" w:cs="JasmineUPC"/>
        </w:rPr>
      </w:pPr>
    </w:p>
    <w:p w14:paraId="3E88459A" w14:textId="381098AD" w:rsidR="00684867" w:rsidRDefault="00EC6EC7">
      <w:pPr>
        <w:rPr>
          <w:rFonts w:ascii="Garamond" w:hAnsi="Garamond" w:cs="JasmineUPC"/>
        </w:rPr>
      </w:pPr>
      <w:r>
        <w:rPr>
          <w:rFonts w:ascii="Garamond" w:hAnsi="Garamond" w:cs="JasmineUPC"/>
        </w:rPr>
        <w:t>Thank you for your essay. Your lesson from the story is that you turned into a more disciplined person after learning through investing. I think this is the meat of your story and you should expand your essay on this lesson instead of detailing your investing experience in the first half of the essay.</w:t>
      </w:r>
      <w:r w:rsidR="00684867">
        <w:rPr>
          <w:rFonts w:ascii="Garamond" w:hAnsi="Garamond" w:cs="JasmineUPC"/>
        </w:rPr>
        <w:t xml:space="preserve"> Specify how becoming more disciplined improved your life – better health? Better study schedule?  What challenges do you expect to face when you are in the UCs and how do you plan to address them? How will your discipline benefit the UC community? Will you inspire your peers? Create positive change?</w:t>
      </w:r>
    </w:p>
    <w:p w14:paraId="6FBE03C7" w14:textId="67A3EED0" w:rsidR="00684867" w:rsidRDefault="00684867">
      <w:pPr>
        <w:rPr>
          <w:rFonts w:ascii="Garamond" w:hAnsi="Garamond" w:cs="JasmineUPC"/>
        </w:rPr>
      </w:pPr>
    </w:p>
    <w:p w14:paraId="170D95C7" w14:textId="55CEB228" w:rsidR="00684867" w:rsidRDefault="00684867">
      <w:pPr>
        <w:rPr>
          <w:rFonts w:ascii="Garamond" w:hAnsi="Garamond" w:cs="JasmineUPC"/>
        </w:rPr>
      </w:pPr>
      <w:r>
        <w:rPr>
          <w:rFonts w:ascii="Garamond" w:hAnsi="Garamond" w:cs="JasmineUPC"/>
        </w:rPr>
        <w:t>C.G.</w:t>
      </w:r>
    </w:p>
    <w:p w14:paraId="759583F1" w14:textId="77777777" w:rsidR="00684867" w:rsidRPr="00EC6EC7" w:rsidRDefault="00684867">
      <w:pPr>
        <w:rPr>
          <w:rFonts w:ascii="Garamond" w:hAnsi="Garamond" w:cs="JasmineUPC"/>
        </w:rPr>
      </w:pPr>
    </w:p>
    <w:sectPr w:rsidR="00684867" w:rsidRPr="00EC6EC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27T23:39:00Z" w:initials="MOU">
    <w:p w14:paraId="01F44056" w14:textId="77777777" w:rsidR="00EC6EC7" w:rsidRDefault="00EC6EC7" w:rsidP="008C3B67">
      <w:r>
        <w:rPr>
          <w:rStyle w:val="CommentReference"/>
        </w:rPr>
        <w:annotationRef/>
      </w:r>
      <w:r>
        <w:rPr>
          <w:sz w:val="20"/>
          <w:szCs w:val="20"/>
        </w:rPr>
        <w:t xml:space="preserve">Turn into one, concise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440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739A" w16cex:dateUtc="2022-11-28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44056" w16cid:durableId="272E73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JasmineUPC">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13"/>
    <w:rsid w:val="000253C7"/>
    <w:rsid w:val="001417EC"/>
    <w:rsid w:val="00185506"/>
    <w:rsid w:val="0062459E"/>
    <w:rsid w:val="00684867"/>
    <w:rsid w:val="006B7113"/>
    <w:rsid w:val="007F2ECA"/>
    <w:rsid w:val="00B1016D"/>
    <w:rsid w:val="00EC6EC7"/>
    <w:rsid w:val="00FA5B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658D110"/>
  <w15:chartTrackingRefBased/>
  <w15:docId w15:val="{78F9287F-6769-EB45-A956-BC2088A9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1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7113"/>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A5B54"/>
  </w:style>
  <w:style w:type="character" w:styleId="CommentReference">
    <w:name w:val="annotation reference"/>
    <w:basedOn w:val="DefaultParagraphFont"/>
    <w:uiPriority w:val="99"/>
    <w:semiHidden/>
    <w:unhideWhenUsed/>
    <w:rsid w:val="00EC6EC7"/>
    <w:rPr>
      <w:sz w:val="16"/>
      <w:szCs w:val="16"/>
    </w:rPr>
  </w:style>
  <w:style w:type="paragraph" w:styleId="CommentText">
    <w:name w:val="annotation text"/>
    <w:basedOn w:val="Normal"/>
    <w:link w:val="CommentTextChar"/>
    <w:uiPriority w:val="99"/>
    <w:semiHidden/>
    <w:unhideWhenUsed/>
    <w:rsid w:val="00EC6EC7"/>
    <w:rPr>
      <w:sz w:val="20"/>
      <w:szCs w:val="20"/>
    </w:rPr>
  </w:style>
  <w:style w:type="character" w:customStyle="1" w:styleId="CommentTextChar">
    <w:name w:val="Comment Text Char"/>
    <w:basedOn w:val="DefaultParagraphFont"/>
    <w:link w:val="CommentText"/>
    <w:uiPriority w:val="99"/>
    <w:semiHidden/>
    <w:rsid w:val="00EC6EC7"/>
    <w:rPr>
      <w:sz w:val="20"/>
      <w:szCs w:val="20"/>
    </w:rPr>
  </w:style>
  <w:style w:type="paragraph" w:styleId="CommentSubject">
    <w:name w:val="annotation subject"/>
    <w:basedOn w:val="CommentText"/>
    <w:next w:val="CommentText"/>
    <w:link w:val="CommentSubjectChar"/>
    <w:uiPriority w:val="99"/>
    <w:semiHidden/>
    <w:unhideWhenUsed/>
    <w:rsid w:val="00EC6EC7"/>
    <w:rPr>
      <w:b/>
      <w:bCs/>
    </w:rPr>
  </w:style>
  <w:style w:type="character" w:customStyle="1" w:styleId="CommentSubjectChar">
    <w:name w:val="Comment Subject Char"/>
    <w:basedOn w:val="CommentTextChar"/>
    <w:link w:val="CommentSubject"/>
    <w:uiPriority w:val="99"/>
    <w:semiHidden/>
    <w:rsid w:val="00EC6E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30450">
      <w:bodyDiv w:val="1"/>
      <w:marLeft w:val="0"/>
      <w:marRight w:val="0"/>
      <w:marTop w:val="0"/>
      <w:marBottom w:val="0"/>
      <w:divBdr>
        <w:top w:val="none" w:sz="0" w:space="0" w:color="auto"/>
        <w:left w:val="none" w:sz="0" w:space="0" w:color="auto"/>
        <w:bottom w:val="none" w:sz="0" w:space="0" w:color="auto"/>
        <w:right w:val="none" w:sz="0" w:space="0" w:color="auto"/>
      </w:divBdr>
    </w:div>
    <w:div w:id="18852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2022-11-21T08:35:00Z</dcterms:created>
  <dcterms:modified xsi:type="dcterms:W3CDTF">2022-11-28T04:43:00Z</dcterms:modified>
</cp:coreProperties>
</file>