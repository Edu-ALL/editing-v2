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2E1E4E9A" w14:textId="77777777" w:rsidR="007E0356" w:rsidRPr="00690024" w:rsidRDefault="007E0356" w:rsidP="007E0356">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033E95CC" w14:textId="60CFF9B8" w:rsidR="007964E0" w:rsidRPr="00356DBD" w:rsidRDefault="007525B5" w:rsidP="007964E0">
      <w:pPr>
        <w:ind w:firstLine="720"/>
        <w:rPr>
          <w:rFonts w:ascii="Arial" w:eastAsia="Times New Roman" w:hAnsi="Arial" w:cs="Arial"/>
          <w:color w:val="000000" w:themeColor="text1"/>
          <w:sz w:val="22"/>
          <w:szCs w:val="22"/>
        </w:rPr>
      </w:pPr>
      <w:commentRangeStart w:id="0"/>
      <w:r w:rsidRPr="007525B5">
        <w:rPr>
          <w:rFonts w:ascii="Arial" w:eastAsia="Times New Roman" w:hAnsi="Arial" w:cs="Arial"/>
          <w:color w:val="000000" w:themeColor="text1"/>
          <w:sz w:val="22"/>
          <w:szCs w:val="22"/>
        </w:rPr>
        <w:t>I had never really liked bracelets and thought that that’ll never change. The constant rubbing and movement of it as I swung my hand left a very unpleasant feeling on my wrist. I thought I'd never wear one again until earlier this year. A slim black thread with black bead strung along it like a rosary was wrapped around my wrist as I walked along the school corridors early in the morning heading to my class. It was a gift from Jocelyn. Despite the kindness, I was still itching to take it off. Minutes felt like hours with the bracelet.</w:t>
      </w:r>
      <w:commentRangeEnd w:id="0"/>
      <w:r w:rsidR="00AC751F">
        <w:rPr>
          <w:rStyle w:val="CommentReference"/>
        </w:rPr>
        <w:commentReference w:id="0"/>
      </w:r>
    </w:p>
    <w:p w14:paraId="63FF9C1F" w14:textId="2DFB9367" w:rsidR="007525B5" w:rsidRPr="007525B5" w:rsidDel="00C148DA" w:rsidRDefault="007525B5" w:rsidP="007525B5">
      <w:pPr>
        <w:ind w:firstLine="720"/>
        <w:rPr>
          <w:del w:id="1" w:author="Thalia Priscilla" w:date="2022-10-19T11:08:00Z"/>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“I’ll take it off after</w:t>
      </w:r>
      <w:ins w:id="2" w:author="Thalia Priscilla" w:date="2022-10-19T10:35:00Z">
        <w:r w:rsidR="00ED7664">
          <w:rPr>
            <w:rFonts w:ascii="Arial" w:eastAsia="Times New Roman" w:hAnsi="Arial" w:cs="Arial"/>
            <w:color w:val="000000" w:themeColor="text1"/>
            <w:sz w:val="22"/>
            <w:szCs w:val="22"/>
          </w:rPr>
          <w:t xml:space="preserve"> </w:t>
        </w:r>
      </w:ins>
      <w:r w:rsidRPr="007525B5">
        <w:rPr>
          <w:rFonts w:ascii="Arial" w:eastAsia="Times New Roman" w:hAnsi="Arial" w:cs="Arial"/>
          <w:color w:val="000000" w:themeColor="text1"/>
          <w:sz w:val="22"/>
          <w:szCs w:val="22"/>
        </w:rPr>
        <w:t>school when she's not around”</w:t>
      </w:r>
      <w:ins w:id="3" w:author="Thalia Priscilla" w:date="2022-10-19T11:08:00Z">
        <w:r w:rsidR="00C148DA">
          <w:rPr>
            <w:rFonts w:ascii="Arial" w:eastAsia="Times New Roman" w:hAnsi="Arial" w:cs="Arial"/>
            <w:color w:val="000000" w:themeColor="text1"/>
            <w:sz w:val="22"/>
            <w:szCs w:val="22"/>
          </w:rPr>
          <w:t xml:space="preserve">, </w:t>
        </w:r>
      </w:ins>
    </w:p>
    <w:p w14:paraId="22CECC86" w14:textId="301C6734" w:rsidR="007964E0" w:rsidRDefault="007525B5" w:rsidP="007964E0">
      <w:pPr>
        <w:ind w:firstLine="720"/>
        <w:rPr>
          <w:ins w:id="4" w:author="Thalia Priscilla" w:date="2022-10-19T11:08:00Z"/>
          <w:rFonts w:ascii="Arial" w:eastAsia="Times New Roman" w:hAnsi="Arial" w:cs="Arial"/>
          <w:color w:val="000000" w:themeColor="text1"/>
          <w:sz w:val="22"/>
          <w:szCs w:val="22"/>
        </w:rPr>
      </w:pPr>
      <w:proofErr w:type="spellStart"/>
      <w:r w:rsidRPr="007525B5">
        <w:rPr>
          <w:rFonts w:ascii="Arial" w:eastAsia="Times New Roman" w:hAnsi="Arial" w:cs="Arial"/>
          <w:color w:val="000000" w:themeColor="text1"/>
          <w:sz w:val="22"/>
          <w:szCs w:val="22"/>
        </w:rPr>
        <w:t>I</w:t>
      </w:r>
      <w:proofErr w:type="spellEnd"/>
      <w:r w:rsidRPr="007525B5">
        <w:rPr>
          <w:rFonts w:ascii="Arial" w:eastAsia="Times New Roman" w:hAnsi="Arial" w:cs="Arial"/>
          <w:color w:val="000000" w:themeColor="text1"/>
          <w:sz w:val="22"/>
          <w:szCs w:val="22"/>
        </w:rPr>
        <w:t xml:space="preserve"> said to myself. </w:t>
      </w:r>
    </w:p>
    <w:p w14:paraId="601540D4" w14:textId="1D9679E6" w:rsidR="007525B5" w:rsidRPr="007525B5" w:rsidRDefault="007525B5" w:rsidP="00C148DA">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 xml:space="preserve">I’ve always had this mental barrier from wearing bracelets and sticking to them ever since I was a kid. This same phenomenon seemed to pervade other parts of my life. I was often hesitant to take leaps into new things or foreign environments, afraid I wasn’t up for it, afraid it just wasn’t for me. </w:t>
      </w:r>
      <w:commentRangeStart w:id="5"/>
      <w:r w:rsidRPr="007525B5">
        <w:rPr>
          <w:rFonts w:ascii="Arial" w:eastAsia="Times New Roman" w:hAnsi="Arial" w:cs="Arial"/>
          <w:color w:val="000000" w:themeColor="text1"/>
          <w:sz w:val="22"/>
          <w:szCs w:val="22"/>
        </w:rPr>
        <w:t>I’d sometimes miss deadlines for competitions because I ponder too much on whether it was even worth a shot. During my first year of high</w:t>
      </w:r>
      <w:ins w:id="6" w:author="Thalia Priscilla" w:date="2022-10-19T10:35:00Z">
        <w:r w:rsidR="00ED7664">
          <w:rPr>
            <w:rFonts w:ascii="Arial" w:eastAsia="Times New Roman" w:hAnsi="Arial" w:cs="Arial"/>
            <w:color w:val="000000" w:themeColor="text1"/>
            <w:sz w:val="22"/>
            <w:szCs w:val="22"/>
          </w:rPr>
          <w:t xml:space="preserve"> </w:t>
        </w:r>
      </w:ins>
      <w:r w:rsidRPr="007525B5">
        <w:rPr>
          <w:rFonts w:ascii="Arial" w:eastAsia="Times New Roman" w:hAnsi="Arial" w:cs="Arial"/>
          <w:color w:val="000000" w:themeColor="text1"/>
          <w:sz w:val="22"/>
          <w:szCs w:val="22"/>
        </w:rPr>
        <w:t>school, when appointed as the Student Council’s head of welfare, I found myself procrastinating over my duties and afraid of adding more responsibilities to my plate due to fear of failing and pressure. When wanting to try new programming languages, fearing the difficulty of the foreign elements I'll need to learn in the future, I end up not starting at all. </w:t>
      </w:r>
      <w:commentRangeEnd w:id="5"/>
      <w:r w:rsidR="008273B9">
        <w:rPr>
          <w:rStyle w:val="CommentReference"/>
        </w:rPr>
        <w:commentReference w:id="5"/>
      </w:r>
    </w:p>
    <w:p w14:paraId="46D866C9" w14:textId="762E74A9" w:rsidR="007964E0" w:rsidRPr="00356DBD" w:rsidRDefault="007525B5" w:rsidP="007964E0">
      <w:pPr>
        <w:ind w:firstLine="720"/>
        <w:rPr>
          <w:rFonts w:ascii="Arial" w:eastAsia="Times New Roman" w:hAnsi="Arial" w:cs="Arial"/>
          <w:color w:val="000000" w:themeColor="text1"/>
          <w:sz w:val="22"/>
          <w:szCs w:val="22"/>
        </w:rPr>
      </w:pPr>
      <w:r w:rsidRPr="007525B5">
        <w:rPr>
          <w:rFonts w:ascii="Arial" w:eastAsia="Times New Roman" w:hAnsi="Arial" w:cs="Arial"/>
          <w:color w:val="000000" w:themeColor="text1"/>
          <w:sz w:val="22"/>
          <w:szCs w:val="22"/>
        </w:rPr>
        <w:t>As the last class of my day drew closer, I was sitting at my desk when I was approached by Jocelyn. </w:t>
      </w:r>
    </w:p>
    <w:p w14:paraId="7D6F8A94" w14:textId="76844A21" w:rsidR="007525B5" w:rsidRPr="007525B5" w:rsidDel="007964E0" w:rsidRDefault="007525B5" w:rsidP="007525B5">
      <w:pPr>
        <w:ind w:firstLine="720"/>
        <w:rPr>
          <w:del w:id="7" w:author="Thalia Priscilla" w:date="2022-10-19T11:12:00Z"/>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“Are you liking it?”</w:t>
      </w:r>
      <w:ins w:id="8" w:author="Thalia Priscilla" w:date="2022-10-19T11:12:00Z">
        <w:r w:rsidR="007964E0">
          <w:rPr>
            <w:rFonts w:ascii="Arial" w:eastAsia="Times New Roman" w:hAnsi="Arial" w:cs="Arial"/>
            <w:color w:val="000000" w:themeColor="text1"/>
            <w:sz w:val="22"/>
            <w:szCs w:val="22"/>
          </w:rPr>
          <w:t xml:space="preserve">, </w:t>
        </w:r>
      </w:ins>
    </w:p>
    <w:p w14:paraId="3B243DE9" w14:textId="42035538" w:rsidR="007525B5" w:rsidRPr="007525B5" w:rsidRDefault="007964E0" w:rsidP="007964E0">
      <w:pPr>
        <w:ind w:firstLine="720"/>
        <w:rPr>
          <w:rFonts w:ascii="Times New Roman" w:eastAsia="Times New Roman" w:hAnsi="Times New Roman" w:cs="Times New Roman"/>
          <w:color w:val="000000" w:themeColor="text1"/>
        </w:rPr>
      </w:pPr>
      <w:ins w:id="9" w:author="Thalia Priscilla" w:date="2022-10-19T11:12:00Z">
        <w:r>
          <w:rPr>
            <w:rFonts w:ascii="Arial" w:eastAsia="Times New Roman" w:hAnsi="Arial" w:cs="Arial"/>
            <w:color w:val="000000" w:themeColor="text1"/>
            <w:sz w:val="22"/>
            <w:szCs w:val="22"/>
          </w:rPr>
          <w:t>s</w:t>
        </w:r>
      </w:ins>
      <w:del w:id="10" w:author="Thalia Priscilla" w:date="2022-10-19T11:12:00Z">
        <w:r w:rsidR="007525B5" w:rsidRPr="007525B5" w:rsidDel="007964E0">
          <w:rPr>
            <w:rFonts w:ascii="Arial" w:eastAsia="Times New Roman" w:hAnsi="Arial" w:cs="Arial"/>
            <w:color w:val="000000" w:themeColor="text1"/>
            <w:sz w:val="22"/>
            <w:szCs w:val="22"/>
          </w:rPr>
          <w:delText>S</w:delText>
        </w:r>
      </w:del>
      <w:r w:rsidR="007525B5" w:rsidRPr="007525B5">
        <w:rPr>
          <w:rFonts w:ascii="Arial" w:eastAsia="Times New Roman" w:hAnsi="Arial" w:cs="Arial"/>
          <w:color w:val="000000" w:themeColor="text1"/>
          <w:sz w:val="22"/>
          <w:szCs w:val="22"/>
        </w:rPr>
        <w:t>he asked. I suddenly remembered the gift she gave me and looked over to my left wrist. </w:t>
      </w:r>
    </w:p>
    <w:p w14:paraId="7867EE14"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“Huh”</w:t>
      </w:r>
    </w:p>
    <w:p w14:paraId="46257EAF" w14:textId="76AA534D" w:rsidR="007525B5" w:rsidRPr="007525B5" w:rsidDel="007964E0" w:rsidRDefault="007525B5" w:rsidP="007964E0">
      <w:pPr>
        <w:ind w:firstLine="720"/>
        <w:rPr>
          <w:del w:id="11" w:author="Thalia Priscilla" w:date="2022-10-19T11:11:00Z"/>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 xml:space="preserve">To my surprise, the bracelet was resting comfortably on my wrist. I’d completely forgotten about it. </w:t>
      </w:r>
      <w:del w:id="12" w:author="Thalia Priscilla" w:date="2022-10-19T11:09:00Z">
        <w:r w:rsidRPr="007525B5" w:rsidDel="00C148DA">
          <w:rPr>
            <w:rFonts w:ascii="Arial" w:eastAsia="Times New Roman" w:hAnsi="Arial" w:cs="Arial"/>
            <w:color w:val="000000" w:themeColor="text1"/>
            <w:sz w:val="22"/>
            <w:szCs w:val="22"/>
          </w:rPr>
          <w:delText xml:space="preserve">It was </w:delText>
        </w:r>
      </w:del>
      <w:ins w:id="13" w:author="Thalia Priscilla" w:date="2022-10-19T11:09:00Z">
        <w:r w:rsidR="00C148DA">
          <w:rPr>
            <w:rFonts w:ascii="Arial" w:eastAsia="Times New Roman" w:hAnsi="Arial" w:cs="Arial"/>
            <w:color w:val="000000" w:themeColor="text1"/>
            <w:sz w:val="22"/>
            <w:szCs w:val="22"/>
          </w:rPr>
          <w:t>A</w:t>
        </w:r>
      </w:ins>
      <w:del w:id="14" w:author="Thalia Priscilla" w:date="2022-10-19T11:09:00Z">
        <w:r w:rsidRPr="007525B5" w:rsidDel="00C148DA">
          <w:rPr>
            <w:rFonts w:ascii="Arial" w:eastAsia="Times New Roman" w:hAnsi="Arial" w:cs="Arial"/>
            <w:color w:val="000000" w:themeColor="text1"/>
            <w:sz w:val="22"/>
            <w:szCs w:val="22"/>
          </w:rPr>
          <w:delText>a</w:delText>
        </w:r>
      </w:del>
      <w:r w:rsidRPr="007525B5">
        <w:rPr>
          <w:rFonts w:ascii="Arial" w:eastAsia="Times New Roman" w:hAnsi="Arial" w:cs="Arial"/>
          <w:color w:val="000000" w:themeColor="text1"/>
          <w:sz w:val="22"/>
          <w:szCs w:val="22"/>
        </w:rPr>
        <w:t>t this point I realized that maybe my initial thought that bracelets not being my thing wasn’t true at all. I made baseless assumptions in my head and overthink it. It was my mind that was hindering me.  </w:t>
      </w:r>
    </w:p>
    <w:p w14:paraId="2779DE83" w14:textId="77777777" w:rsidR="007525B5" w:rsidRPr="007525B5" w:rsidDel="007964E0" w:rsidRDefault="007525B5" w:rsidP="00356DBD">
      <w:pPr>
        <w:ind w:firstLine="720"/>
        <w:rPr>
          <w:del w:id="15" w:author="Thalia Priscilla" w:date="2022-10-19T11:12:00Z"/>
          <w:rFonts w:ascii="Times New Roman" w:eastAsia="Times New Roman" w:hAnsi="Times New Roman" w:cs="Times New Roman"/>
          <w:color w:val="000000" w:themeColor="text1"/>
        </w:rPr>
      </w:pPr>
    </w:p>
    <w:p w14:paraId="095A0064" w14:textId="648A357F" w:rsidR="007525B5" w:rsidRPr="007525B5" w:rsidDel="007964E0" w:rsidRDefault="007525B5" w:rsidP="007964E0">
      <w:pPr>
        <w:ind w:firstLine="720"/>
        <w:rPr>
          <w:del w:id="16" w:author="Thalia Priscilla" w:date="2022-10-19T11:11:00Z"/>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From that moment on, I promised myself that I</w:t>
      </w:r>
      <w:ins w:id="17" w:author="Thalia Priscilla" w:date="2022-10-19T11:01:00Z">
        <w:r w:rsidR="00FE45E4">
          <w:rPr>
            <w:rFonts w:ascii="Arial" w:eastAsia="Times New Roman" w:hAnsi="Arial" w:cs="Arial"/>
            <w:color w:val="000000" w:themeColor="text1"/>
            <w:sz w:val="22"/>
            <w:szCs w:val="22"/>
          </w:rPr>
          <w:t xml:space="preserve"> will</w:t>
        </w:r>
      </w:ins>
      <w:del w:id="18" w:author="Thalia Priscilla" w:date="2022-10-19T11:01:00Z">
        <w:r w:rsidRPr="007525B5" w:rsidDel="00FE45E4">
          <w:rPr>
            <w:rFonts w:ascii="Arial" w:eastAsia="Times New Roman" w:hAnsi="Arial" w:cs="Arial"/>
            <w:color w:val="000000" w:themeColor="text1"/>
            <w:sz w:val="22"/>
            <w:szCs w:val="22"/>
          </w:rPr>
          <w:delText>'ll</w:delText>
        </w:r>
      </w:del>
      <w:r w:rsidRPr="007525B5">
        <w:rPr>
          <w:rFonts w:ascii="Arial" w:eastAsia="Times New Roman" w:hAnsi="Arial" w:cs="Arial"/>
          <w:color w:val="000000" w:themeColor="text1"/>
          <w:sz w:val="22"/>
          <w:szCs w:val="22"/>
        </w:rPr>
        <w:t xml:space="preserve"> not back down from my future </w:t>
      </w:r>
      <w:proofErr w:type="spellStart"/>
      <w:r w:rsidRPr="007525B5">
        <w:rPr>
          <w:rFonts w:ascii="Arial" w:eastAsia="Times New Roman" w:hAnsi="Arial" w:cs="Arial"/>
          <w:color w:val="000000" w:themeColor="text1"/>
          <w:sz w:val="22"/>
          <w:szCs w:val="22"/>
        </w:rPr>
        <w:t>endeavors</w:t>
      </w:r>
      <w:proofErr w:type="spellEnd"/>
      <w:r w:rsidRPr="007525B5">
        <w:rPr>
          <w:rFonts w:ascii="Arial" w:eastAsia="Times New Roman" w:hAnsi="Arial" w:cs="Arial"/>
          <w:color w:val="000000" w:themeColor="text1"/>
          <w:sz w:val="22"/>
          <w:szCs w:val="22"/>
        </w:rPr>
        <w:t xml:space="preserve"> no matter how challenging or scary </w:t>
      </w:r>
      <w:ins w:id="19" w:author="Thalia Priscilla" w:date="2022-10-19T11:01:00Z">
        <w:r w:rsidR="00FE45E4">
          <w:rPr>
            <w:rFonts w:ascii="Arial" w:eastAsia="Times New Roman" w:hAnsi="Arial" w:cs="Arial"/>
            <w:color w:val="000000" w:themeColor="text1"/>
            <w:sz w:val="22"/>
            <w:szCs w:val="22"/>
          </w:rPr>
          <w:t>they</w:t>
        </w:r>
      </w:ins>
      <w:del w:id="20" w:author="Thalia Priscilla" w:date="2022-10-19T11:01:00Z">
        <w:r w:rsidRPr="007525B5" w:rsidDel="00FE45E4">
          <w:rPr>
            <w:rFonts w:ascii="Arial" w:eastAsia="Times New Roman" w:hAnsi="Arial" w:cs="Arial"/>
            <w:color w:val="000000" w:themeColor="text1"/>
            <w:sz w:val="22"/>
            <w:szCs w:val="22"/>
          </w:rPr>
          <w:delText>it</w:delText>
        </w:r>
      </w:del>
      <w:r w:rsidRPr="007525B5">
        <w:rPr>
          <w:rFonts w:ascii="Arial" w:eastAsia="Times New Roman" w:hAnsi="Arial" w:cs="Arial"/>
          <w:color w:val="000000" w:themeColor="text1"/>
          <w:sz w:val="22"/>
          <w:szCs w:val="22"/>
        </w:rPr>
        <w:t xml:space="preserve"> may seem. </w:t>
      </w:r>
    </w:p>
    <w:p w14:paraId="5CCDA3AA" w14:textId="77777777" w:rsidR="007525B5" w:rsidRPr="007525B5" w:rsidRDefault="007525B5" w:rsidP="00356DBD">
      <w:pPr>
        <w:ind w:firstLine="720"/>
        <w:rPr>
          <w:rFonts w:ascii="Times New Roman" w:eastAsia="Times New Roman" w:hAnsi="Times New Roman" w:cs="Times New Roman"/>
          <w:color w:val="000000" w:themeColor="text1"/>
        </w:rPr>
      </w:pPr>
    </w:p>
    <w:p w14:paraId="580C9875" w14:textId="77777777" w:rsidR="007525B5" w:rsidRPr="007525B5" w:rsidDel="007964E0" w:rsidRDefault="007525B5" w:rsidP="007525B5">
      <w:pPr>
        <w:ind w:firstLine="720"/>
        <w:rPr>
          <w:del w:id="21" w:author="Thalia Priscilla" w:date="2022-10-19T11:12:00Z"/>
          <w:rFonts w:ascii="Times New Roman" w:eastAsia="Times New Roman" w:hAnsi="Times New Roman" w:cs="Times New Roman"/>
          <w:color w:val="000000" w:themeColor="text1"/>
        </w:rPr>
      </w:pPr>
      <w:commentRangeStart w:id="22"/>
      <w:r w:rsidRPr="007525B5">
        <w:rPr>
          <w:rFonts w:ascii="Arial" w:eastAsia="Times New Roman" w:hAnsi="Arial" w:cs="Arial"/>
          <w:color w:val="000000" w:themeColor="text1"/>
          <w:sz w:val="22"/>
          <w:szCs w:val="22"/>
        </w:rPr>
        <w:t>Being true to my promise, I participated with a team of 4 in a hackathon for the very first time during this year. The hackathon required its participants to develop an application that provided a solution to a global problem of your choice and a business plan for pitching, all in just a day. Despite knowing I had close to zero experience in app development, let alone in pitching, I registered anyways. I didn’t want to succumb to my fear of failing and embarrassment and let this opportunity go away. With only a few days till D-Day, I studied as much as I possibly can and, to my surprise, placed second. </w:t>
      </w:r>
    </w:p>
    <w:p w14:paraId="7641A953" w14:textId="77777777" w:rsidR="007525B5" w:rsidRPr="007525B5" w:rsidRDefault="007525B5" w:rsidP="00356DBD">
      <w:pPr>
        <w:ind w:firstLine="720"/>
        <w:rPr>
          <w:rFonts w:ascii="Times New Roman" w:eastAsia="Times New Roman" w:hAnsi="Times New Roman" w:cs="Times New Roman"/>
          <w:color w:val="000000" w:themeColor="text1"/>
        </w:rPr>
      </w:pPr>
      <w:del w:id="23" w:author="Thalia Priscilla" w:date="2022-10-19T11:12:00Z">
        <w:r w:rsidRPr="007525B5" w:rsidDel="007964E0">
          <w:rPr>
            <w:rFonts w:ascii="Arial" w:eastAsia="Times New Roman" w:hAnsi="Arial" w:cs="Arial"/>
            <w:color w:val="000000" w:themeColor="text1"/>
            <w:sz w:val="22"/>
            <w:szCs w:val="22"/>
          </w:rPr>
          <w:tab/>
        </w:r>
      </w:del>
      <w:commentRangeEnd w:id="22"/>
      <w:r w:rsidR="007964E0">
        <w:rPr>
          <w:rStyle w:val="CommentReference"/>
        </w:rPr>
        <w:commentReference w:id="22"/>
      </w:r>
    </w:p>
    <w:p w14:paraId="5009D9C6" w14:textId="2B0A1C8F" w:rsidR="007525B5" w:rsidRPr="007525B5" w:rsidDel="007964E0" w:rsidRDefault="007525B5" w:rsidP="007525B5">
      <w:pPr>
        <w:ind w:firstLine="720"/>
        <w:rPr>
          <w:del w:id="24" w:author="Thalia Priscilla" w:date="2022-10-19T11:12:00Z"/>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Just these seemingly small changes in my head changed how I approach my difficulties and opportunities. I was able to try out lots of new activities, take on new responsibilities in my student council and even d</w:t>
      </w:r>
      <w:ins w:id="25" w:author="Thalia Priscilla" w:date="2022-10-19T11:02:00Z">
        <w:r w:rsidR="00FE45E4">
          <w:rPr>
            <w:rFonts w:ascii="Arial" w:eastAsia="Times New Roman" w:hAnsi="Arial" w:cs="Arial"/>
            <w:color w:val="000000" w:themeColor="text1"/>
            <w:sz w:val="22"/>
            <w:szCs w:val="22"/>
          </w:rPr>
          <w:t>id</w:t>
        </w:r>
      </w:ins>
      <w:del w:id="26" w:author="Thalia Priscilla" w:date="2022-10-19T11:02:00Z">
        <w:r w:rsidRPr="007525B5" w:rsidDel="00FE45E4">
          <w:rPr>
            <w:rFonts w:ascii="Arial" w:eastAsia="Times New Roman" w:hAnsi="Arial" w:cs="Arial"/>
            <w:color w:val="000000" w:themeColor="text1"/>
            <w:sz w:val="22"/>
            <w:szCs w:val="22"/>
          </w:rPr>
          <w:delText>o</w:delText>
        </w:r>
      </w:del>
      <w:r w:rsidRPr="007525B5">
        <w:rPr>
          <w:rFonts w:ascii="Arial" w:eastAsia="Times New Roman" w:hAnsi="Arial" w:cs="Arial"/>
          <w:color w:val="000000" w:themeColor="text1"/>
          <w:sz w:val="22"/>
          <w:szCs w:val="22"/>
        </w:rPr>
        <w:t xml:space="preserve"> an internship. I stopped merely thinking about doing things</w:t>
      </w:r>
      <w:ins w:id="27" w:author="Thalia Priscilla" w:date="2022-10-19T11:07:00Z">
        <w:r w:rsidR="00C148DA">
          <w:rPr>
            <w:rFonts w:ascii="Arial" w:eastAsia="Times New Roman" w:hAnsi="Arial" w:cs="Arial"/>
            <w:color w:val="000000" w:themeColor="text1"/>
            <w:sz w:val="22"/>
            <w:szCs w:val="22"/>
          </w:rPr>
          <w:t xml:space="preserve"> and</w:t>
        </w:r>
      </w:ins>
      <w:ins w:id="28" w:author="Thalia Priscilla" w:date="2022-10-19T11:09:00Z">
        <w:r w:rsidR="00C148DA">
          <w:rPr>
            <w:rFonts w:ascii="Arial" w:eastAsia="Times New Roman" w:hAnsi="Arial" w:cs="Arial"/>
            <w:color w:val="000000" w:themeColor="text1"/>
            <w:sz w:val="22"/>
            <w:szCs w:val="22"/>
          </w:rPr>
          <w:t xml:space="preserve"> </w:t>
        </w:r>
      </w:ins>
      <w:del w:id="29" w:author="Thalia Priscilla" w:date="2022-10-19T11:07:00Z">
        <w:r w:rsidRPr="007525B5" w:rsidDel="00C148DA">
          <w:rPr>
            <w:rFonts w:ascii="Arial" w:eastAsia="Times New Roman" w:hAnsi="Arial" w:cs="Arial"/>
            <w:color w:val="000000" w:themeColor="text1"/>
            <w:sz w:val="22"/>
            <w:szCs w:val="22"/>
          </w:rPr>
          <w:delText>. I</w:delText>
        </w:r>
      </w:del>
      <w:ins w:id="30" w:author="Thalia Priscilla" w:date="2022-10-19T11:07:00Z">
        <w:r w:rsidR="00C148DA">
          <w:rPr>
            <w:rFonts w:ascii="Arial" w:eastAsia="Times New Roman" w:hAnsi="Arial" w:cs="Arial"/>
            <w:color w:val="000000" w:themeColor="text1"/>
            <w:sz w:val="22"/>
            <w:szCs w:val="22"/>
          </w:rPr>
          <w:t>i</w:t>
        </w:r>
      </w:ins>
      <w:r w:rsidRPr="007525B5">
        <w:rPr>
          <w:rFonts w:ascii="Arial" w:eastAsia="Times New Roman" w:hAnsi="Arial" w:cs="Arial"/>
          <w:color w:val="000000" w:themeColor="text1"/>
          <w:sz w:val="22"/>
          <w:szCs w:val="22"/>
        </w:rPr>
        <w:t xml:space="preserve">nstead, </w:t>
      </w:r>
      <w:del w:id="31" w:author="Thalia Priscilla" w:date="2022-10-19T11:07:00Z">
        <w:r w:rsidRPr="007525B5" w:rsidDel="00C148DA">
          <w:rPr>
            <w:rFonts w:ascii="Arial" w:eastAsia="Times New Roman" w:hAnsi="Arial" w:cs="Arial"/>
            <w:color w:val="000000" w:themeColor="text1"/>
            <w:sz w:val="22"/>
            <w:szCs w:val="22"/>
          </w:rPr>
          <w:delText xml:space="preserve">I </w:delText>
        </w:r>
      </w:del>
      <w:r w:rsidRPr="007525B5">
        <w:rPr>
          <w:rFonts w:ascii="Arial" w:eastAsia="Times New Roman" w:hAnsi="Arial" w:cs="Arial"/>
          <w:color w:val="000000" w:themeColor="text1"/>
          <w:sz w:val="22"/>
          <w:szCs w:val="22"/>
        </w:rPr>
        <w:t>learned not to be afraid, to take the first step, to seize the day. </w:t>
      </w:r>
    </w:p>
    <w:p w14:paraId="24F46E41" w14:textId="77777777" w:rsidR="007525B5" w:rsidRPr="007525B5" w:rsidRDefault="007525B5" w:rsidP="00356DBD">
      <w:pPr>
        <w:ind w:firstLine="720"/>
        <w:rPr>
          <w:rFonts w:ascii="Times New Roman" w:eastAsia="Times New Roman" w:hAnsi="Times New Roman" w:cs="Times New Roman"/>
          <w:color w:val="000000" w:themeColor="text1"/>
        </w:rPr>
      </w:pPr>
    </w:p>
    <w:p w14:paraId="5036679D" w14:textId="08544083" w:rsidR="007525B5" w:rsidRPr="007525B5" w:rsidDel="00FE45E4" w:rsidRDefault="007525B5" w:rsidP="007525B5">
      <w:pPr>
        <w:ind w:firstLine="720"/>
        <w:jc w:val="both"/>
        <w:rPr>
          <w:del w:id="32" w:author="Thalia Priscilla" w:date="2022-10-19T11:05:00Z"/>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lastRenderedPageBreak/>
        <w:t xml:space="preserve">As I’m writing this, it's only a few months left till the end of the year. I’m at my desk with my hands typing away on my keyboard as I stare at my monitor. The bracelet on my left wrist still seen in my peripheral vision. The bracelet, which felt like a shackle initially both physically and mentally, had now become proof and a constant reminder to me that my limitation </w:t>
      </w:r>
      <w:del w:id="33" w:author="Thalia Priscilla" w:date="2022-10-19T11:02:00Z">
        <w:r w:rsidRPr="007525B5" w:rsidDel="00FE45E4">
          <w:rPr>
            <w:rFonts w:ascii="Arial" w:eastAsia="Times New Roman" w:hAnsi="Arial" w:cs="Arial"/>
            <w:color w:val="000000" w:themeColor="text1"/>
            <w:sz w:val="22"/>
            <w:szCs w:val="22"/>
          </w:rPr>
          <w:delText>-</w:delText>
        </w:r>
      </w:del>
      <w:ins w:id="34" w:author="Thalia Priscilla" w:date="2022-10-19T11:02:00Z">
        <w:r w:rsidR="00FE45E4">
          <w:rPr>
            <w:rFonts w:ascii="Arial" w:eastAsia="Times New Roman" w:hAnsi="Arial" w:cs="Arial"/>
            <w:color w:val="000000" w:themeColor="text1"/>
            <w:sz w:val="22"/>
            <w:szCs w:val="22"/>
          </w:rPr>
          <w:t>–</w:t>
        </w:r>
      </w:ins>
      <w:r w:rsidRPr="007525B5">
        <w:rPr>
          <w:rFonts w:ascii="Arial" w:eastAsia="Times New Roman" w:hAnsi="Arial" w:cs="Arial"/>
          <w:color w:val="000000" w:themeColor="text1"/>
          <w:sz w:val="22"/>
          <w:szCs w:val="22"/>
        </w:rPr>
        <w:t xml:space="preserve"> it</w:t>
      </w:r>
      <w:ins w:id="35" w:author="Thalia Priscilla" w:date="2022-10-19T11:02:00Z">
        <w:r w:rsidR="00FE45E4">
          <w:rPr>
            <w:rFonts w:ascii="Arial" w:eastAsia="Times New Roman" w:hAnsi="Arial" w:cs="Arial"/>
            <w:color w:val="000000" w:themeColor="text1"/>
            <w:sz w:val="22"/>
            <w:szCs w:val="22"/>
          </w:rPr>
          <w:t>’</w:t>
        </w:r>
      </w:ins>
      <w:r w:rsidRPr="007525B5">
        <w:rPr>
          <w:rFonts w:ascii="Arial" w:eastAsia="Times New Roman" w:hAnsi="Arial" w:cs="Arial"/>
          <w:color w:val="000000" w:themeColor="text1"/>
          <w:sz w:val="22"/>
          <w:szCs w:val="22"/>
        </w:rPr>
        <w:t>s only my imagination. </w:t>
      </w:r>
    </w:p>
    <w:p w14:paraId="5231CE1F" w14:textId="77777777" w:rsidR="007525B5" w:rsidRPr="007525B5" w:rsidDel="00FE45E4" w:rsidRDefault="007525B5" w:rsidP="007525B5">
      <w:pPr>
        <w:rPr>
          <w:del w:id="36" w:author="Thalia Priscilla" w:date="2022-10-19T11:05:00Z"/>
          <w:rFonts w:ascii="Times New Roman" w:eastAsia="Times New Roman" w:hAnsi="Times New Roman" w:cs="Times New Roman"/>
          <w:color w:val="000000" w:themeColor="text1"/>
        </w:rPr>
      </w:pPr>
    </w:p>
    <w:p w14:paraId="5BBD5E2A" w14:textId="56AB718F" w:rsidR="007525B5" w:rsidRPr="007525B5" w:rsidRDefault="007525B5" w:rsidP="00FE45E4">
      <w:pPr>
        <w:ind w:firstLine="720"/>
        <w:jc w:val="both"/>
        <w:rPr>
          <w:rFonts w:ascii="Times New Roman" w:eastAsia="Times New Roman" w:hAnsi="Times New Roman" w:cs="Times New Roman"/>
          <w:color w:val="000000" w:themeColor="text1"/>
        </w:rPr>
      </w:pPr>
      <w:commentRangeStart w:id="37"/>
      <w:r w:rsidRPr="007525B5">
        <w:rPr>
          <w:rFonts w:ascii="Arial" w:eastAsia="Times New Roman" w:hAnsi="Arial" w:cs="Arial"/>
          <w:color w:val="000000" w:themeColor="text1"/>
          <w:sz w:val="22"/>
          <w:szCs w:val="22"/>
        </w:rPr>
        <w:t>Throughout my time in college and beyond, there's no doubt that I’ll be faced with various challenges and opportunities</w:t>
      </w:r>
      <w:ins w:id="38" w:author="Thalia Priscilla" w:date="2022-10-19T11:03:00Z">
        <w:r w:rsidR="00FE45E4">
          <w:rPr>
            <w:rFonts w:ascii="Arial" w:eastAsia="Times New Roman" w:hAnsi="Arial" w:cs="Arial"/>
            <w:color w:val="000000" w:themeColor="text1"/>
            <w:sz w:val="22"/>
            <w:szCs w:val="22"/>
          </w:rPr>
          <w:t>,</w:t>
        </w:r>
      </w:ins>
      <w:r w:rsidRPr="007525B5">
        <w:rPr>
          <w:rFonts w:ascii="Arial" w:eastAsia="Times New Roman" w:hAnsi="Arial" w:cs="Arial"/>
          <w:color w:val="000000" w:themeColor="text1"/>
          <w:sz w:val="22"/>
          <w:szCs w:val="22"/>
        </w:rPr>
        <w:t xml:space="preserve"> from </w:t>
      </w:r>
      <w:del w:id="39" w:author="Thalia Priscilla" w:date="2022-10-19T11:02:00Z">
        <w:r w:rsidRPr="007525B5" w:rsidDel="00FE45E4">
          <w:rPr>
            <w:rFonts w:ascii="Arial" w:eastAsia="Times New Roman" w:hAnsi="Arial" w:cs="Arial"/>
            <w:color w:val="000000" w:themeColor="text1"/>
            <w:sz w:val="22"/>
            <w:szCs w:val="22"/>
          </w:rPr>
          <w:delText>getting to participate</w:delText>
        </w:r>
      </w:del>
      <w:ins w:id="40" w:author="Thalia Priscilla" w:date="2022-10-19T11:02:00Z">
        <w:r w:rsidR="00FE45E4">
          <w:rPr>
            <w:rFonts w:ascii="Arial" w:eastAsia="Times New Roman" w:hAnsi="Arial" w:cs="Arial"/>
            <w:color w:val="000000" w:themeColor="text1"/>
            <w:sz w:val="22"/>
            <w:szCs w:val="22"/>
          </w:rPr>
          <w:t>participating</w:t>
        </w:r>
      </w:ins>
      <w:r w:rsidRPr="007525B5">
        <w:rPr>
          <w:rFonts w:ascii="Arial" w:eastAsia="Times New Roman" w:hAnsi="Arial" w:cs="Arial"/>
          <w:color w:val="000000" w:themeColor="text1"/>
          <w:sz w:val="22"/>
          <w:szCs w:val="22"/>
        </w:rPr>
        <w:t xml:space="preserve"> in lab research</w:t>
      </w:r>
      <w:ins w:id="41" w:author="Thalia Priscilla" w:date="2022-10-19T11:03:00Z">
        <w:r w:rsidR="00FE45E4">
          <w:rPr>
            <w:rFonts w:ascii="Arial" w:eastAsia="Times New Roman" w:hAnsi="Arial" w:cs="Arial"/>
            <w:color w:val="000000" w:themeColor="text1"/>
            <w:sz w:val="22"/>
            <w:szCs w:val="22"/>
          </w:rPr>
          <w:t>,</w:t>
        </w:r>
      </w:ins>
      <w:r w:rsidRPr="007525B5">
        <w:rPr>
          <w:rFonts w:ascii="Arial" w:eastAsia="Times New Roman" w:hAnsi="Arial" w:cs="Arial"/>
          <w:color w:val="000000" w:themeColor="text1"/>
          <w:sz w:val="22"/>
          <w:szCs w:val="22"/>
        </w:rPr>
        <w:t xml:space="preserve"> to hosting community events</w:t>
      </w:r>
      <w:ins w:id="42" w:author="Thalia Priscilla" w:date="2022-10-19T11:03:00Z">
        <w:r w:rsidR="00FE45E4">
          <w:rPr>
            <w:rFonts w:ascii="Arial" w:eastAsia="Times New Roman" w:hAnsi="Arial" w:cs="Arial"/>
            <w:color w:val="000000" w:themeColor="text1"/>
            <w:sz w:val="22"/>
            <w:szCs w:val="22"/>
          </w:rPr>
          <w:t>,</w:t>
        </w:r>
      </w:ins>
      <w:r w:rsidRPr="007525B5">
        <w:rPr>
          <w:rFonts w:ascii="Arial" w:eastAsia="Times New Roman" w:hAnsi="Arial" w:cs="Arial"/>
          <w:color w:val="000000" w:themeColor="text1"/>
          <w:sz w:val="22"/>
          <w:szCs w:val="22"/>
        </w:rPr>
        <w:t xml:space="preserve"> </w:t>
      </w:r>
      <w:del w:id="43" w:author="Thalia Priscilla" w:date="2022-10-19T11:03:00Z">
        <w:r w:rsidRPr="007525B5" w:rsidDel="00FE45E4">
          <w:rPr>
            <w:rFonts w:ascii="Arial" w:eastAsia="Times New Roman" w:hAnsi="Arial" w:cs="Arial"/>
            <w:color w:val="000000" w:themeColor="text1"/>
            <w:sz w:val="22"/>
            <w:szCs w:val="22"/>
          </w:rPr>
          <w:delText xml:space="preserve">and then from </w:delText>
        </w:r>
      </w:del>
      <w:r w:rsidRPr="007525B5">
        <w:rPr>
          <w:rFonts w:ascii="Arial" w:eastAsia="Times New Roman" w:hAnsi="Arial" w:cs="Arial"/>
          <w:color w:val="000000" w:themeColor="text1"/>
          <w:sz w:val="22"/>
          <w:szCs w:val="22"/>
        </w:rPr>
        <w:t>taking on difficult assignments and courses</w:t>
      </w:r>
      <w:ins w:id="44" w:author="Thalia Priscilla" w:date="2022-10-19T11:03:00Z">
        <w:r w:rsidR="00FE45E4">
          <w:rPr>
            <w:rFonts w:ascii="Arial" w:eastAsia="Times New Roman" w:hAnsi="Arial" w:cs="Arial"/>
            <w:color w:val="000000" w:themeColor="text1"/>
            <w:sz w:val="22"/>
            <w:szCs w:val="22"/>
          </w:rPr>
          <w:t>,</w:t>
        </w:r>
      </w:ins>
      <w:r w:rsidRPr="007525B5">
        <w:rPr>
          <w:rFonts w:ascii="Arial" w:eastAsia="Times New Roman" w:hAnsi="Arial" w:cs="Arial"/>
          <w:color w:val="000000" w:themeColor="text1"/>
          <w:sz w:val="22"/>
          <w:szCs w:val="22"/>
        </w:rPr>
        <w:t xml:space="preserve"> to working on my own start</w:t>
      </w:r>
      <w:ins w:id="45" w:author="Thalia Priscilla" w:date="2022-10-19T10:34:00Z">
        <w:r w:rsidR="00ED7664">
          <w:rPr>
            <w:rFonts w:ascii="Arial" w:eastAsia="Times New Roman" w:hAnsi="Arial" w:cs="Arial"/>
            <w:color w:val="000000" w:themeColor="text1"/>
            <w:sz w:val="22"/>
            <w:szCs w:val="22"/>
          </w:rPr>
          <w:t>-</w:t>
        </w:r>
      </w:ins>
      <w:r w:rsidRPr="007525B5">
        <w:rPr>
          <w:rFonts w:ascii="Arial" w:eastAsia="Times New Roman" w:hAnsi="Arial" w:cs="Arial"/>
          <w:color w:val="000000" w:themeColor="text1"/>
          <w:sz w:val="22"/>
          <w:szCs w:val="22"/>
        </w:rPr>
        <w:t>up</w:t>
      </w:r>
      <w:commentRangeEnd w:id="37"/>
      <w:r w:rsidR="00FE45E4">
        <w:rPr>
          <w:rStyle w:val="CommentReference"/>
        </w:rPr>
        <w:commentReference w:id="37"/>
      </w:r>
      <w:r w:rsidRPr="007525B5">
        <w:rPr>
          <w:rFonts w:ascii="Arial" w:eastAsia="Times New Roman" w:hAnsi="Arial" w:cs="Arial"/>
          <w:color w:val="000000" w:themeColor="text1"/>
          <w:sz w:val="22"/>
          <w:szCs w:val="22"/>
        </w:rPr>
        <w:t xml:space="preserve">. Instead of worrying, I’ll face them all head on and keep moving forward. I’ll wear the bracelet. </w:t>
      </w: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1018F0F6" w:rsidR="007E0356" w:rsidDel="00AC751F" w:rsidRDefault="00AC751F" w:rsidP="007E0356">
      <w:pPr>
        <w:rPr>
          <w:del w:id="46" w:author="Thalia Priscilla" w:date="2022-10-19T11:23:00Z"/>
          <w:color w:val="000000" w:themeColor="text1"/>
        </w:rPr>
      </w:pPr>
      <w:ins w:id="47" w:author="Thalia Priscilla" w:date="2022-10-19T11:23:00Z">
        <w:r>
          <w:rPr>
            <w:color w:val="000000" w:themeColor="text1"/>
          </w:rPr>
          <w:t>Dear Joe:</w:t>
        </w:r>
      </w:ins>
    </w:p>
    <w:p w14:paraId="27E0D227" w14:textId="76EAF243" w:rsidR="00AC751F" w:rsidRDefault="00AC751F" w:rsidP="007E0356">
      <w:pPr>
        <w:rPr>
          <w:ins w:id="48" w:author="Thalia Priscilla" w:date="2022-10-19T11:23:00Z"/>
          <w:color w:val="000000" w:themeColor="text1"/>
        </w:rPr>
      </w:pPr>
    </w:p>
    <w:p w14:paraId="2E5CFB36" w14:textId="5C4D424B" w:rsidR="00AC751F" w:rsidRDefault="00AC751F" w:rsidP="007E0356">
      <w:pPr>
        <w:rPr>
          <w:ins w:id="49" w:author="Thalia Priscilla" w:date="2022-10-19T11:24:00Z"/>
          <w:color w:val="000000" w:themeColor="text1"/>
        </w:rPr>
      </w:pPr>
      <w:ins w:id="50" w:author="Thalia Priscilla" w:date="2022-10-19T11:23:00Z">
        <w:r>
          <w:rPr>
            <w:color w:val="000000" w:themeColor="text1"/>
          </w:rPr>
          <w:t xml:space="preserve">Great second draft! I love how </w:t>
        </w:r>
      </w:ins>
      <w:ins w:id="51" w:author="Thalia Priscilla" w:date="2022-10-19T11:24:00Z">
        <w:r>
          <w:rPr>
            <w:color w:val="000000" w:themeColor="text1"/>
          </w:rPr>
          <w:t xml:space="preserve">you’ve given a real example on how the bracelet inspired you to take action. </w:t>
        </w:r>
      </w:ins>
    </w:p>
    <w:p w14:paraId="1AF510A3" w14:textId="468C0B71" w:rsidR="00AC751F" w:rsidRDefault="00AC751F" w:rsidP="007E0356">
      <w:pPr>
        <w:rPr>
          <w:ins w:id="52" w:author="Thalia Priscilla" w:date="2022-10-19T11:24:00Z"/>
          <w:color w:val="000000" w:themeColor="text1"/>
        </w:rPr>
      </w:pPr>
    </w:p>
    <w:p w14:paraId="059FB9CF" w14:textId="45E3F0EE" w:rsidR="00AC751F" w:rsidRDefault="00AC751F" w:rsidP="007E0356">
      <w:pPr>
        <w:rPr>
          <w:ins w:id="53" w:author="Thalia Priscilla" w:date="2022-10-19T11:30:00Z"/>
          <w:color w:val="000000" w:themeColor="text1"/>
        </w:rPr>
      </w:pPr>
      <w:ins w:id="54" w:author="Thalia Priscilla" w:date="2022-10-19T11:25:00Z">
        <w:r>
          <w:rPr>
            <w:color w:val="000000" w:themeColor="text1"/>
          </w:rPr>
          <w:t xml:space="preserve">Overall I think the draft is nearly polished. To cut down on the word count, I gave some </w:t>
        </w:r>
      </w:ins>
      <w:ins w:id="55" w:author="Thalia Priscilla" w:date="2022-10-19T11:26:00Z">
        <w:r>
          <w:rPr>
            <w:color w:val="000000" w:themeColor="text1"/>
          </w:rPr>
          <w:t>indications on the parts where you might be able to edit</w:t>
        </w:r>
      </w:ins>
      <w:ins w:id="56" w:author="Thalia Priscilla" w:date="2022-10-19T11:25:00Z">
        <w:r>
          <w:rPr>
            <w:color w:val="000000" w:themeColor="text1"/>
          </w:rPr>
          <w:t xml:space="preserve"> in the above comments. </w:t>
        </w:r>
      </w:ins>
      <w:ins w:id="57" w:author="Thalia Priscilla" w:date="2022-10-19T11:32:00Z">
        <w:r w:rsidR="00C809CF">
          <w:rPr>
            <w:color w:val="000000" w:themeColor="text1"/>
          </w:rPr>
          <w:t xml:space="preserve">I did not directly </w:t>
        </w:r>
      </w:ins>
      <w:ins w:id="58" w:author="Thalia Priscilla" w:date="2022-10-19T11:34:00Z">
        <w:r w:rsidR="00C809CF">
          <w:rPr>
            <w:color w:val="000000" w:themeColor="text1"/>
          </w:rPr>
          <w:t>delete</w:t>
        </w:r>
      </w:ins>
      <w:ins w:id="59" w:author="Thalia Priscilla" w:date="2022-10-19T11:32:00Z">
        <w:r w:rsidR="00C809CF">
          <w:rPr>
            <w:color w:val="000000" w:themeColor="text1"/>
          </w:rPr>
          <w:t xml:space="preserve"> specific parts because I think </w:t>
        </w:r>
      </w:ins>
      <w:ins w:id="60" w:author="Thalia Priscilla" w:date="2022-10-19T11:34:00Z">
        <w:r w:rsidR="00C809CF">
          <w:rPr>
            <w:color w:val="000000" w:themeColor="text1"/>
          </w:rPr>
          <w:t xml:space="preserve">the delivery is </w:t>
        </w:r>
      </w:ins>
      <w:ins w:id="61" w:author="Thalia Priscilla" w:date="2022-10-19T11:35:00Z">
        <w:r w:rsidR="00C809CF">
          <w:rPr>
            <w:color w:val="000000" w:themeColor="text1"/>
          </w:rPr>
          <w:t>good as it is</w:t>
        </w:r>
      </w:ins>
      <w:ins w:id="62" w:author="Thalia Priscilla" w:date="2022-10-19T11:34:00Z">
        <w:r w:rsidR="00C809CF">
          <w:rPr>
            <w:color w:val="000000" w:themeColor="text1"/>
          </w:rPr>
          <w:t>. I</w:t>
        </w:r>
      </w:ins>
      <w:ins w:id="63" w:author="Thalia Priscilla" w:date="2022-10-19T11:33:00Z">
        <w:r w:rsidR="00C809CF">
          <w:rPr>
            <w:color w:val="000000" w:themeColor="text1"/>
          </w:rPr>
          <w:t xml:space="preserve">t’s better for you to </w:t>
        </w:r>
      </w:ins>
      <w:ins w:id="64" w:author="Thalia Priscilla" w:date="2022-10-19T11:32:00Z">
        <w:r w:rsidR="00C809CF">
          <w:rPr>
            <w:color w:val="000000" w:themeColor="text1"/>
          </w:rPr>
          <w:t>decide which parts you want to retain</w:t>
        </w:r>
      </w:ins>
      <w:ins w:id="65" w:author="Thalia Priscilla" w:date="2022-10-19T11:33:00Z">
        <w:r w:rsidR="00C809CF">
          <w:rPr>
            <w:color w:val="000000" w:themeColor="text1"/>
          </w:rPr>
          <w:t xml:space="preserve"> (which you consider significant)</w:t>
        </w:r>
      </w:ins>
      <w:ins w:id="66" w:author="Thalia Priscilla" w:date="2022-10-19T11:32:00Z">
        <w:r w:rsidR="00C809CF">
          <w:rPr>
            <w:color w:val="000000" w:themeColor="text1"/>
          </w:rPr>
          <w:t xml:space="preserve">. </w:t>
        </w:r>
      </w:ins>
      <w:ins w:id="67" w:author="Thalia Priscilla" w:date="2022-10-19T11:28:00Z">
        <w:r w:rsidR="00F472B1">
          <w:rPr>
            <w:color w:val="000000" w:themeColor="text1"/>
          </w:rPr>
          <w:t>Additional</w:t>
        </w:r>
      </w:ins>
      <w:ins w:id="68" w:author="Thalia Priscilla" w:date="2022-10-19T11:26:00Z">
        <w:r w:rsidR="00F472B1">
          <w:rPr>
            <w:color w:val="000000" w:themeColor="text1"/>
          </w:rPr>
          <w:t xml:space="preserve"> tips </w:t>
        </w:r>
      </w:ins>
      <w:ins w:id="69" w:author="Thalia Priscilla" w:date="2022-10-19T11:27:00Z">
        <w:r w:rsidR="00F472B1">
          <w:rPr>
            <w:color w:val="000000" w:themeColor="text1"/>
          </w:rPr>
          <w:t xml:space="preserve">from me </w:t>
        </w:r>
      </w:ins>
      <w:ins w:id="70" w:author="Thalia Priscilla" w:date="2022-10-19T11:31:00Z">
        <w:r w:rsidR="00F472B1">
          <w:rPr>
            <w:color w:val="000000" w:themeColor="text1"/>
          </w:rPr>
          <w:t>include:</w:t>
        </w:r>
      </w:ins>
      <w:ins w:id="71" w:author="Thalia Priscilla" w:date="2022-10-19T11:27:00Z">
        <w:r w:rsidR="00F472B1">
          <w:rPr>
            <w:color w:val="000000" w:themeColor="text1"/>
          </w:rPr>
          <w:t xml:space="preserve">  </w:t>
        </w:r>
      </w:ins>
      <w:ins w:id="72" w:author="Thalia Priscilla" w:date="2022-10-19T11:28:00Z">
        <w:r w:rsidR="00F472B1">
          <w:rPr>
            <w:color w:val="000000" w:themeColor="text1"/>
          </w:rPr>
          <w:t>read</w:t>
        </w:r>
      </w:ins>
      <w:ins w:id="73" w:author="Thalia Priscilla" w:date="2022-10-19T11:31:00Z">
        <w:r w:rsidR="00F472B1">
          <w:rPr>
            <w:color w:val="000000" w:themeColor="text1"/>
          </w:rPr>
          <w:t>ing</w:t>
        </w:r>
      </w:ins>
      <w:ins w:id="74" w:author="Thalia Priscilla" w:date="2022-10-19T11:28:00Z">
        <w:r w:rsidR="00F472B1">
          <w:rPr>
            <w:color w:val="000000" w:themeColor="text1"/>
          </w:rPr>
          <w:t xml:space="preserve"> through your whole es</w:t>
        </w:r>
      </w:ins>
      <w:ins w:id="75" w:author="Thalia Priscilla" w:date="2022-10-19T11:29:00Z">
        <w:r w:rsidR="00F472B1">
          <w:rPr>
            <w:color w:val="000000" w:themeColor="text1"/>
          </w:rPr>
          <w:t xml:space="preserve">say </w:t>
        </w:r>
      </w:ins>
      <w:ins w:id="76" w:author="Thalia Priscilla" w:date="2022-10-19T11:31:00Z">
        <w:r w:rsidR="00F472B1">
          <w:rPr>
            <w:color w:val="000000" w:themeColor="text1"/>
          </w:rPr>
          <w:t xml:space="preserve">again </w:t>
        </w:r>
      </w:ins>
      <w:ins w:id="77" w:author="Thalia Priscilla" w:date="2022-10-19T11:29:00Z">
        <w:r w:rsidR="00F472B1">
          <w:rPr>
            <w:color w:val="000000" w:themeColor="text1"/>
          </w:rPr>
          <w:t xml:space="preserve">to see where </w:t>
        </w:r>
      </w:ins>
      <w:ins w:id="78" w:author="Thalia Priscilla" w:date="2022-10-19T11:30:00Z">
        <w:r w:rsidR="00F472B1">
          <w:rPr>
            <w:color w:val="000000" w:themeColor="text1"/>
          </w:rPr>
          <w:t>you might use more concise wording, avoid using too many prepositions, and combine sentences with similar meanings</w:t>
        </w:r>
      </w:ins>
      <w:ins w:id="79" w:author="Thalia Priscilla" w:date="2022-10-19T11:31:00Z">
        <w:r w:rsidR="00F472B1">
          <w:rPr>
            <w:color w:val="000000" w:themeColor="text1"/>
          </w:rPr>
          <w:t xml:space="preserve"> to reduce redundancy.</w:t>
        </w:r>
      </w:ins>
    </w:p>
    <w:p w14:paraId="486BA600" w14:textId="64CC21D8" w:rsidR="00F472B1" w:rsidRDefault="00F472B1" w:rsidP="007E0356">
      <w:pPr>
        <w:rPr>
          <w:ins w:id="80" w:author="Thalia Priscilla" w:date="2022-10-19T11:30:00Z"/>
          <w:color w:val="000000" w:themeColor="text1"/>
        </w:rPr>
      </w:pPr>
    </w:p>
    <w:p w14:paraId="063B3F21" w14:textId="18184DDB" w:rsidR="00F472B1" w:rsidRDefault="00F472B1" w:rsidP="007E0356">
      <w:pPr>
        <w:rPr>
          <w:ins w:id="81" w:author="Thalia Priscilla" w:date="2022-10-19T11:31:00Z"/>
          <w:color w:val="000000" w:themeColor="text1"/>
        </w:rPr>
      </w:pPr>
      <w:ins w:id="82" w:author="Thalia Priscilla" w:date="2022-10-19T11:30:00Z">
        <w:r>
          <w:rPr>
            <w:color w:val="000000" w:themeColor="text1"/>
          </w:rPr>
          <w:t>All the best!</w:t>
        </w:r>
      </w:ins>
    </w:p>
    <w:p w14:paraId="776F8A05" w14:textId="0D0EDC41" w:rsidR="00F472B1" w:rsidRDefault="00F472B1" w:rsidP="007E0356">
      <w:pPr>
        <w:rPr>
          <w:ins w:id="83" w:author="Thalia Priscilla" w:date="2022-10-19T11:31:00Z"/>
          <w:color w:val="000000" w:themeColor="text1"/>
        </w:rPr>
      </w:pPr>
    </w:p>
    <w:p w14:paraId="0E245599" w14:textId="3F5349F0" w:rsidR="00F472B1" w:rsidRPr="00690024" w:rsidRDefault="00F472B1" w:rsidP="007E0356">
      <w:pPr>
        <w:rPr>
          <w:ins w:id="84" w:author="Thalia Priscilla" w:date="2022-10-19T11:23:00Z"/>
          <w:rFonts w:ascii="Times New Roman" w:eastAsia="Times New Roman" w:hAnsi="Times New Roman" w:cs="Times New Roman"/>
          <w:color w:val="000000" w:themeColor="text1"/>
        </w:rPr>
      </w:pPr>
      <w:ins w:id="85" w:author="Thalia Priscilla" w:date="2022-10-19T11:31:00Z">
        <w:r>
          <w:rPr>
            <w:color w:val="000000" w:themeColor="text1"/>
          </w:rPr>
          <w:t>Thalia</w:t>
        </w:r>
      </w:ins>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9T11:22:00Z" w:initials="TP">
    <w:p w14:paraId="037BAC98" w14:textId="539CD116" w:rsidR="00AC751F" w:rsidRDefault="00AC751F">
      <w:pPr>
        <w:pStyle w:val="CommentText"/>
      </w:pPr>
      <w:r>
        <w:rPr>
          <w:rStyle w:val="CommentReference"/>
        </w:rPr>
        <w:annotationRef/>
      </w:r>
      <w:r w:rsidR="00F472B1">
        <w:t>Although I think this is a really good visual description as an opening, y</w:t>
      </w:r>
      <w:r>
        <w:t>ou might want to shorten sentences with prepositions to keep in line with the word count.</w:t>
      </w:r>
    </w:p>
  </w:comment>
  <w:comment w:id="5" w:author="Thalia Priscilla" w:date="2022-10-19T10:53:00Z" w:initials="TP">
    <w:p w14:paraId="7D594544" w14:textId="2ED73797" w:rsidR="008273B9" w:rsidRDefault="008273B9">
      <w:pPr>
        <w:pStyle w:val="CommentText"/>
      </w:pPr>
      <w:r>
        <w:rPr>
          <w:rStyle w:val="CommentReference"/>
        </w:rPr>
        <w:annotationRef/>
      </w:r>
      <w:r>
        <w:t>Awesome examples.</w:t>
      </w:r>
      <w:r w:rsidR="00D109CF">
        <w:t xml:space="preserve"> I suggest highlighting one or two major examples instead of mentioning too many</w:t>
      </w:r>
      <w:r w:rsidR="00FE45E4">
        <w:t xml:space="preserve"> different ones.</w:t>
      </w:r>
    </w:p>
  </w:comment>
  <w:comment w:id="22" w:author="Thalia Priscilla" w:date="2022-10-19T11:16:00Z" w:initials="TP">
    <w:p w14:paraId="51AF68F9" w14:textId="2C105F1B" w:rsidR="007964E0" w:rsidRDefault="007964E0">
      <w:pPr>
        <w:pStyle w:val="CommentText"/>
      </w:pPr>
      <w:r>
        <w:rPr>
          <w:rStyle w:val="CommentReference"/>
        </w:rPr>
        <w:annotationRef/>
      </w:r>
      <w:r w:rsidR="00AC751F">
        <w:t>Wonderful</w:t>
      </w:r>
      <w:r w:rsidR="00356DBD">
        <w:t xml:space="preserve"> </w:t>
      </w:r>
      <w:r w:rsidR="00AC751F">
        <w:t>experience!</w:t>
      </w:r>
    </w:p>
  </w:comment>
  <w:comment w:id="37" w:author="Thalia Priscilla" w:date="2022-10-19T11:04:00Z" w:initials="TP">
    <w:p w14:paraId="7616E756" w14:textId="77777777" w:rsidR="00FE45E4" w:rsidRDefault="00FE45E4">
      <w:pPr>
        <w:pStyle w:val="CommentText"/>
      </w:pPr>
      <w:r>
        <w:rPr>
          <w:rStyle w:val="CommentReference"/>
        </w:rPr>
        <w:annotationRef/>
      </w:r>
      <w:r>
        <w:t xml:space="preserve">I think this paragraph can be </w:t>
      </w:r>
      <w:r w:rsidR="00C148DA">
        <w:t xml:space="preserve">merged into the previous one as one unifying conclusion. </w:t>
      </w:r>
    </w:p>
    <w:p w14:paraId="437BCBA5" w14:textId="77777777" w:rsidR="00C148DA" w:rsidRDefault="00C148DA">
      <w:pPr>
        <w:pStyle w:val="CommentText"/>
      </w:pPr>
    </w:p>
    <w:p w14:paraId="3CA6C207" w14:textId="288C41EB" w:rsidR="00C148DA" w:rsidRDefault="00C148DA">
      <w:pPr>
        <w:pStyle w:val="CommentText"/>
      </w:pPr>
      <w:r>
        <w:t>This sentence in particular, though, feels like a run-on sentence. You might want to make it more concise. It’s okay to not use that many examples as I feel the message is already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7BAC98" w15:done="0"/>
  <w15:commentEx w15:paraId="7D594544" w15:done="0"/>
  <w15:commentEx w15:paraId="51AF68F9" w15:done="0"/>
  <w15:commentEx w15:paraId="3CA6C2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5C5C" w16cex:dateUtc="2022-10-19T04:22:00Z"/>
  <w16cex:commentExtensible w16cex:durableId="26FA55BF" w16cex:dateUtc="2022-10-19T03:53:00Z"/>
  <w16cex:commentExtensible w16cex:durableId="26FA5AF6" w16cex:dateUtc="2022-10-19T04:16:00Z"/>
  <w16cex:commentExtensible w16cex:durableId="26FA5834" w16cex:dateUtc="2022-10-19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7BAC98" w16cid:durableId="26FA5C5C"/>
  <w16cid:commentId w16cid:paraId="7D594544" w16cid:durableId="26FA55BF"/>
  <w16cid:commentId w16cid:paraId="51AF68F9" w16cid:durableId="26FA5AF6"/>
  <w16cid:commentId w16cid:paraId="3CA6C207" w16cid:durableId="26FA5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185506"/>
    <w:rsid w:val="00356DBD"/>
    <w:rsid w:val="0062459E"/>
    <w:rsid w:val="00690024"/>
    <w:rsid w:val="007525B5"/>
    <w:rsid w:val="007964E0"/>
    <w:rsid w:val="007E0356"/>
    <w:rsid w:val="008273B9"/>
    <w:rsid w:val="00AC751F"/>
    <w:rsid w:val="00C148DA"/>
    <w:rsid w:val="00C809CF"/>
    <w:rsid w:val="00D109CF"/>
    <w:rsid w:val="00E014F9"/>
    <w:rsid w:val="00E253AD"/>
    <w:rsid w:val="00ED7664"/>
    <w:rsid w:val="00F472B1"/>
    <w:rsid w:val="00FE45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paragraph" w:styleId="Revision">
    <w:name w:val="Revision"/>
    <w:hidden/>
    <w:uiPriority w:val="99"/>
    <w:semiHidden/>
    <w:rsid w:val="00ED7664"/>
  </w:style>
  <w:style w:type="character" w:styleId="CommentReference">
    <w:name w:val="annotation reference"/>
    <w:basedOn w:val="DefaultParagraphFont"/>
    <w:uiPriority w:val="99"/>
    <w:semiHidden/>
    <w:unhideWhenUsed/>
    <w:rsid w:val="008273B9"/>
    <w:rPr>
      <w:sz w:val="16"/>
      <w:szCs w:val="16"/>
    </w:rPr>
  </w:style>
  <w:style w:type="paragraph" w:styleId="CommentText">
    <w:name w:val="annotation text"/>
    <w:basedOn w:val="Normal"/>
    <w:link w:val="CommentTextChar"/>
    <w:uiPriority w:val="99"/>
    <w:semiHidden/>
    <w:unhideWhenUsed/>
    <w:rsid w:val="008273B9"/>
    <w:rPr>
      <w:sz w:val="20"/>
      <w:szCs w:val="20"/>
    </w:rPr>
  </w:style>
  <w:style w:type="character" w:customStyle="1" w:styleId="CommentTextChar">
    <w:name w:val="Comment Text Char"/>
    <w:basedOn w:val="DefaultParagraphFont"/>
    <w:link w:val="CommentText"/>
    <w:uiPriority w:val="99"/>
    <w:semiHidden/>
    <w:rsid w:val="008273B9"/>
    <w:rPr>
      <w:sz w:val="20"/>
      <w:szCs w:val="20"/>
    </w:rPr>
  </w:style>
  <w:style w:type="paragraph" w:styleId="CommentSubject">
    <w:name w:val="annotation subject"/>
    <w:basedOn w:val="CommentText"/>
    <w:next w:val="CommentText"/>
    <w:link w:val="CommentSubjectChar"/>
    <w:uiPriority w:val="99"/>
    <w:semiHidden/>
    <w:unhideWhenUsed/>
    <w:rsid w:val="008273B9"/>
    <w:rPr>
      <w:b/>
      <w:bCs/>
    </w:rPr>
  </w:style>
  <w:style w:type="character" w:customStyle="1" w:styleId="CommentSubjectChar">
    <w:name w:val="Comment Subject Char"/>
    <w:basedOn w:val="CommentTextChar"/>
    <w:link w:val="CommentSubject"/>
    <w:uiPriority w:val="99"/>
    <w:semiHidden/>
    <w:rsid w:val="008273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2022-09-29T06:45:00Z</dcterms:created>
  <dcterms:modified xsi:type="dcterms:W3CDTF">2022-10-19T04:35:00Z</dcterms:modified>
</cp:coreProperties>
</file>