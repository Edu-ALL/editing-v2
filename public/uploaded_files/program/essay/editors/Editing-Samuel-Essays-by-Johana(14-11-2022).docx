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262" w14:textId="442E5273" w:rsidR="00FD7E42" w:rsidRPr="006B59FB" w:rsidRDefault="004A05C8" w:rsidP="00FD7E42">
      <w:pPr>
        <w:rPr>
          <w:rFonts w:ascii="Times New Roman" w:eastAsia="Times New Roman" w:hAnsi="Times New Roman" w:cs="Times New Roman"/>
          <w:lang w:val="en-US"/>
          <w:rPrChange w:id="0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u w:val="single"/>
          <w:lang w:val="en-US"/>
          <w:rPrChange w:id="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  <w:u w:val="single"/>
            </w:rPr>
          </w:rPrChange>
        </w:rPr>
        <w:softHyphen/>
      </w:r>
      <w:r w:rsidR="00FD7E42" w:rsidRPr="006B59FB">
        <w:rPr>
          <w:rFonts w:ascii="Arial" w:eastAsia="Times New Roman" w:hAnsi="Arial" w:cs="Arial"/>
          <w:color w:val="000000"/>
          <w:sz w:val="22"/>
          <w:szCs w:val="22"/>
          <w:u w:val="single"/>
          <w:lang w:val="en-US"/>
          <w:rPrChange w:id="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  <w:u w:val="single"/>
            </w:rPr>
          </w:rPrChange>
        </w:rPr>
        <w:t>Our families and communities often define us and our individual worlds. Community might refer to your cultural group, extended family, religious group, neighborhood or school, sports team or club, co-workers, etc. Describe the world you come from and how you, as a product of it, might add to the diversity of the University of Washington. (300 words)</w:t>
      </w:r>
    </w:p>
    <w:p w14:paraId="577F92A8" w14:textId="77777777" w:rsidR="00FD7E42" w:rsidRPr="006B59FB" w:rsidRDefault="00FD7E42" w:rsidP="00FD7E42">
      <w:pPr>
        <w:spacing w:after="240"/>
        <w:rPr>
          <w:rFonts w:ascii="Times New Roman" w:eastAsia="Times New Roman" w:hAnsi="Times New Roman" w:cs="Times New Roman"/>
          <w:lang w:val="en-US"/>
          <w:rPrChange w:id="3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2101C15B" w14:textId="12DA25C3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4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I have never imagined having a religious group as my second family. When I first thought of “church organizations” the image that comes to mind </w:t>
      </w:r>
      <w:del w:id="6" w:author="Johana Felicia" w:date="2022-11-14T13:57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are</w:delText>
        </w:r>
      </w:del>
      <w:ins w:id="8" w:author="Johana Felicia" w:date="2022-11-14T13:57:00Z">
        <w:r w:rsidR="006B59FB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>is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pure, saintly worshipers that have </w:t>
      </w:r>
      <w:del w:id="11" w:author="Johana Felicia" w:date="2022-11-14T13:58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found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absolute devotion to God. Something that I’m not. However, the more time </w:t>
      </w:r>
      <w:del w:id="14" w:author="Johana Felicia" w:date="2022-11-14T13:58:00Z">
        <w:r w:rsidRPr="006B59FB" w:rsidDel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spent with them, the more that perspective changed.</w:t>
      </w:r>
    </w:p>
    <w:p w14:paraId="5B63897D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17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149E5A8D" w14:textId="66736C4A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18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I initially joined the church apostles</w:t>
      </w:r>
      <w:ins w:id="20" w:author="Johana Felicia" w:date="2022-11-14T14:08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—a community-service group</w:t>
        </w:r>
      </w:ins>
      <w:ins w:id="21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</w:t>
        </w:r>
      </w:ins>
      <w:del w:id="22" w:author="Johana Felicia" w:date="2022-11-14T14:08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to serve God</w:t>
      </w:r>
      <w:ins w:id="25" w:author="Johana Felicia" w:date="2022-11-14T14:08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. </w:t>
        </w:r>
      </w:ins>
      <w:del w:id="26" w:author="Johana Felicia" w:date="2022-11-14T14:08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and </w:delText>
        </w:r>
      </w:del>
      <w:del w:id="28" w:author="Johana Felicia" w:date="2022-11-14T14:09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2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partially because I adored the apostles that wore robes and assisted</w:delText>
        </w:r>
      </w:del>
      <w:ins w:id="30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 adored the apostles wearing robes</w:t>
        </w:r>
      </w:ins>
      <w:ins w:id="31" w:author="Johana Felicia" w:date="2022-11-14T14:10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</w:t>
        </w:r>
      </w:ins>
      <w:ins w:id="32" w:author="Johana Felicia" w:date="2022-11-14T14:09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assisting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3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the priest on the altar. </w:t>
      </w:r>
      <w:del w:id="34" w:author="Johana Felicia" w:date="2022-11-14T14:10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3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But deep inside</w:delText>
        </w:r>
      </w:del>
      <w:ins w:id="36" w:author="Johana Felicia" w:date="2022-11-14T14:10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However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3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I felt that I was not ready to devote my entire life </w:t>
      </w:r>
      <w:del w:id="38" w:author="Johana Felicia" w:date="2022-11-14T14:11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3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for</w:delText>
        </w:r>
      </w:del>
      <w:ins w:id="40" w:author="Johana Felicia" w:date="2022-11-14T14:11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to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service, as </w:t>
      </w:r>
      <w:del w:id="42" w:author="Johana Felicia" w:date="2022-11-14T14:11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4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there are other things that I want to accomplish</w:delText>
        </w:r>
      </w:del>
      <w:ins w:id="44" w:author="Johana Felicia" w:date="2022-11-14T14:11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 have other goals to accomplish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46" w:author="Johana Felicia" w:date="2022-11-14T14:12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4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So</w:delText>
        </w:r>
      </w:del>
      <w:ins w:id="48" w:author="Johana Felicia" w:date="2022-11-14T14:12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Hence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4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I never planned on being too involved in other </w:t>
      </w:r>
      <w:del w:id="50" w:author="Johana Felicia" w:date="2022-11-14T14:12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5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social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activities there. </w:t>
      </w:r>
    </w:p>
    <w:p w14:paraId="1A049A68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53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3DA450B0" w14:textId="6BF74334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54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5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After a year of only assisting the priest, one of my seniors asked me if I </w:t>
      </w:r>
      <w:del w:id="56" w:author="Johana Felicia" w:date="2022-11-14T14:21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5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was interested </w:delText>
        </w:r>
      </w:del>
      <w:del w:id="58" w:author="Johana Felicia" w:date="2022-11-14T14:13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5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in </w:delText>
        </w:r>
      </w:del>
      <w:ins w:id="60" w:author="Johana Felicia" w:date="2022-11-14T14:21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would join</w:t>
        </w:r>
      </w:ins>
      <w:ins w:id="61" w:author="Johana Felicia" w:date="2022-11-14T14:19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a committee</w:t>
        </w:r>
      </w:ins>
      <w:del w:id="62" w:author="Johana Felicia" w:date="2022-11-14T14:15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participat</w:delText>
        </w:r>
      </w:del>
      <w:del w:id="64" w:author="Johana Felicia" w:date="2022-11-14T14:13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ing</w:delText>
        </w:r>
      </w:del>
      <w:del w:id="66" w:author="Johana Felicia" w:date="2022-11-14T14:19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6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as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6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69" w:author="Johana Felicia" w:date="2022-11-14T14:19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of </w:t>
        </w:r>
      </w:ins>
      <w:ins w:id="70" w:author="Johana Felicia" w:date="2022-11-14T14:13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 </w:t>
        </w:r>
      </w:ins>
      <w:ins w:id="71" w:author="Johana Felicia" w:date="2022-11-14T14:14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nursing </w:t>
        </w:r>
      </w:ins>
      <w:del w:id="72" w:author="Johana Felicia" w:date="2022-11-14T14:15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committee</w:delText>
        </w:r>
      </w:del>
      <w:ins w:id="74" w:author="Johana Felicia" w:date="2022-11-14T14:21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home charity project</w:t>
        </w:r>
      </w:ins>
      <w:del w:id="75" w:author="Johana Felicia" w:date="2022-11-14T14:14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member to donate to nursing homes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7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del w:id="78" w:author="Johana Felicia" w:date="2022-11-14T14:16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7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Because I was </w:delText>
        </w:r>
      </w:del>
      <w:ins w:id="80" w:author="Johana Felicia" w:date="2022-11-14T14:16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</w:t>
        </w:r>
      </w:ins>
      <w:del w:id="81" w:author="Johana Felicia" w:date="2022-11-14T14:16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8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8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ntrigued </w:t>
      </w:r>
      <w:del w:id="84" w:author="Johana Felicia" w:date="2022-11-14T14:17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8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to find out</w:delText>
        </w:r>
      </w:del>
      <w:ins w:id="86" w:author="Johana Felicia" w:date="2022-11-14T14:17:00Z">
        <w:r w:rsid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to explore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8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what they </w:t>
      </w:r>
      <w:del w:id="88" w:author="Johana Felicia" w:date="2022-11-14T14:17:00Z">
        <w:r w:rsidRPr="006B59FB" w:rsidDel="00011D0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8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do,</w:delText>
        </w:r>
      </w:del>
      <w:ins w:id="90" w:author="Johana Felicia" w:date="2022-11-14T14:17:00Z">
        <w:r w:rsidR="00011D0B" w:rsidRPr="00011D0B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do;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9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I accepted the offer. After organizing several fundraisers with them, I </w:t>
      </w:r>
      <w:del w:id="92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fina</w:delText>
        </w:r>
      </w:del>
      <w:del w:id="94" w:author="Johana Felicia" w:date="2022-11-14T14:22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l</w:delText>
        </w:r>
      </w:del>
      <w:del w:id="96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9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ly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9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realized that </w:t>
      </w:r>
      <w:del w:id="99" w:author="Johana Felicia" w:date="2022-11-14T14:23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0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they’re not so different from me</w:delText>
        </w:r>
      </w:del>
      <w:ins w:id="101" w:author="Johana Felicia" w:date="2022-11-14T14:23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we’re not so different after all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They do have diverse </w:t>
      </w:r>
      <w:del w:id="103" w:author="Johana Felicia" w:date="2022-11-14T14:24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0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backgrounds,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economic conditions</w:t>
      </w:r>
      <w:ins w:id="106" w:author="Johana Felicia" w:date="2022-11-14T14:24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</w:ins>
      <w:del w:id="107" w:author="Johana Felicia" w:date="2022-11-14T14:24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0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,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0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and life goals, but we have a common purpose: to serve God by helping others. </w:t>
      </w:r>
    </w:p>
    <w:p w14:paraId="63B83FA9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110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2E6F1A6D" w14:textId="20AF7561" w:rsidR="00B86FD7" w:rsidRPr="006B59FB" w:rsidRDefault="00B86FD7" w:rsidP="00B86FD7">
      <w:pPr>
        <w:jc w:val="both"/>
        <w:rPr>
          <w:rFonts w:ascii="Times New Roman" w:eastAsia="Times New Roman" w:hAnsi="Times New Roman" w:cs="Times New Roman"/>
          <w:lang w:val="en-US"/>
          <w:rPrChange w:id="111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  <w:del w:id="112" w:author="Johana Felicia" w:date="2022-11-14T14:25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 </w:delText>
        </w:r>
      </w:del>
      <w:ins w:id="114" w:author="Johana Felicia" w:date="2022-11-14T14:25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N</w:t>
        </w:r>
      </w:ins>
      <w:del w:id="115" w:author="Johana Felicia" w:date="2022-11-14T14:25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1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n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1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o longer fe</w:t>
      </w:r>
      <w:ins w:id="118" w:author="Johana Felicia" w:date="2022-11-14T14:26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eling</w:t>
        </w:r>
      </w:ins>
      <w:del w:id="119" w:author="Johana Felicia" w:date="2022-11-14T14:26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lt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2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like an outlier; the church apostles </w:t>
      </w:r>
      <w:del w:id="122" w:author="Johana Felicia" w:date="2022-11-14T14:26:00Z">
        <w:r w:rsidRPr="006B59FB" w:rsidDel="000D0889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pushed </w:delText>
        </w:r>
      </w:del>
      <w:ins w:id="124" w:author="Johana Felicia" w:date="2022-11-14T14:26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encouraged</w:t>
        </w:r>
        <w:r w:rsidR="000D0889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2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2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me to take part in more community services like </w:t>
      </w:r>
      <w:ins w:id="127" w:author="Johana Felicia" w:date="2022-11-14T14:28:00Z">
        <w:r w:rsidR="000D0889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organizing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28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seminars and teaching in orphanages. </w:t>
      </w:r>
      <w:del w:id="129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It introduced me to a </w:delText>
        </w:r>
      </w:del>
      <w:ins w:id="131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Having a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new meaning of community service, </w:t>
      </w:r>
      <w:ins w:id="133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do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3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not </w:t>
      </w:r>
      <w:del w:id="135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6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just </w:delText>
        </w:r>
      </w:del>
      <w:ins w:id="137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merely</w:t>
        </w:r>
        <w:r w:rsidR="002F06E2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38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del w:id="139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40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serving</w:delText>
        </w:r>
      </w:del>
      <w:ins w:id="141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serve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4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God</w:t>
      </w:r>
      <w:ins w:id="143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—</w:t>
        </w:r>
      </w:ins>
      <w:del w:id="144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4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46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but </w:t>
      </w:r>
      <w:ins w:id="147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I </w:t>
        </w:r>
      </w:ins>
      <w:del w:id="148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4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also </w:delText>
        </w:r>
      </w:del>
      <w:del w:id="150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enjoying</w:delText>
        </w:r>
      </w:del>
      <w:del w:id="152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 the fun</w:delText>
        </w:r>
      </w:del>
      <w:del w:id="154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5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,</w:delText>
        </w:r>
      </w:del>
      <w:ins w:id="156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also </w:t>
        </w:r>
      </w:ins>
      <w:ins w:id="157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have</w:t>
        </w:r>
      </w:ins>
      <w:ins w:id="158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fun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5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160" w:author="Johana Felicia" w:date="2022-11-14T14:31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while gathering bits of memories</w:t>
        </w:r>
      </w:ins>
      <w:del w:id="161" w:author="Johana Felicia" w:date="2022-11-14T14:31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2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bits of memories gathered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63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del w:id="164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5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in </w:delText>
        </w:r>
      </w:del>
      <w:ins w:id="166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from</w:t>
        </w:r>
        <w:r w:rsidR="002F06E2" w:rsidRPr="006B59FB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</w:ins>
      <w:del w:id="168" w:author="Johana Felicia" w:date="2022-11-14T14:30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6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those actions</w:delText>
        </w:r>
      </w:del>
      <w:ins w:id="170" w:author="Johana Felicia" w:date="2022-11-14T14:30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it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7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. This community made me truly appreciate the joy of helping people. </w:t>
      </w:r>
    </w:p>
    <w:p w14:paraId="77558DE1" w14:textId="77777777" w:rsidR="00B86FD7" w:rsidRPr="006B59FB" w:rsidRDefault="00B86FD7" w:rsidP="00B86FD7">
      <w:pPr>
        <w:rPr>
          <w:rFonts w:ascii="Times New Roman" w:eastAsia="Times New Roman" w:hAnsi="Times New Roman" w:cs="Times New Roman"/>
          <w:lang w:val="en-US"/>
          <w:rPrChange w:id="172" w:author="Johana Felicia" w:date="2022-11-14T13:58:00Z">
            <w:rPr>
              <w:rFonts w:ascii="Times New Roman" w:eastAsia="Times New Roman" w:hAnsi="Times New Roman" w:cs="Times New Roman"/>
            </w:rPr>
          </w:rPrChange>
        </w:rPr>
      </w:pPr>
    </w:p>
    <w:p w14:paraId="0083F322" w14:textId="7E7BAA53" w:rsidR="002F06E2" w:rsidRPr="002F06E2" w:rsidDel="002F06E2" w:rsidRDefault="00B86FD7" w:rsidP="002F06E2">
      <w:pPr>
        <w:jc w:val="both"/>
        <w:rPr>
          <w:del w:id="173" w:author="Johana Felicia" w:date="2022-11-14T14:37:00Z"/>
          <w:rFonts w:ascii="Arial" w:eastAsia="Times New Roman" w:hAnsi="Arial" w:cs="Arial"/>
          <w:color w:val="000000"/>
          <w:sz w:val="22"/>
          <w:szCs w:val="22"/>
          <w:lang w:val="en-US"/>
          <w:rPrChange w:id="174" w:author="Johana Felicia" w:date="2022-11-14T13:58:00Z">
            <w:rPr>
              <w:del w:id="175" w:author="Johana Felicia" w:date="2022-11-14T14:37:00Z"/>
              <w:rFonts w:ascii="Times New Roman" w:eastAsia="Times New Roman" w:hAnsi="Times New Roman" w:cs="Times New Roman"/>
            </w:rPr>
          </w:rPrChange>
        </w:rPr>
      </w:pPr>
      <w:del w:id="176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77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In</w:delText>
        </w:r>
      </w:del>
      <w:ins w:id="178" w:author="Johana Felicia" w:date="2022-11-14T14:32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At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79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UW, I will continue my social service </w:t>
      </w:r>
      <w:del w:id="180" w:author="Johana Felicia" w:date="2022-11-14T14:32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1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ambitions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82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by participating in community services</w:t>
      </w:r>
      <w:del w:id="183" w:author="Johana Felicia" w:date="2022-11-14T14:33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4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,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85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 </w:t>
      </w:r>
      <w:ins w:id="186" w:author="Johana Felicia" w:date="2022-11-14T14:33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and 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87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joining organizations like UNICEF at UW to improve children's welfare through free education, </w:t>
      </w:r>
      <w:del w:id="188" w:author="Johana Felicia" w:date="2022-11-14T14:33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8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fundraisings</w:delText>
        </w:r>
      </w:del>
      <w:ins w:id="190" w:author="Johana Felicia" w:date="2022-11-14T14:33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fundraising</w:t>
        </w:r>
      </w:ins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91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, and advocacy. There, I will attempt to organize more </w:t>
      </w:r>
      <w:del w:id="192" w:author="Johana Felicia" w:date="2022-11-14T14:34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93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community service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194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activities </w:t>
      </w:r>
      <w:ins w:id="195" w:author="Johana Felicia" w:date="2022-11-14T14:35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that will not only benefit many but </w:t>
        </w:r>
      </w:ins>
      <w:ins w:id="196" w:author="Johana Felicia" w:date="2022-11-14T14:36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>ones that are</w:t>
        </w:r>
      </w:ins>
      <w:ins w:id="197" w:author="Johana Felicia" w:date="2022-11-14T14:35:00Z">
        <w:r w:rsidR="002F06E2">
          <w:rPr>
            <w:rFonts w:ascii="Arial" w:eastAsia="Times New Roman" w:hAnsi="Arial" w:cs="Arial"/>
            <w:color w:val="000000"/>
            <w:sz w:val="22"/>
            <w:szCs w:val="22"/>
            <w:lang w:val="en-US"/>
          </w:rPr>
          <w:t xml:space="preserve"> </w:t>
        </w:r>
      </w:ins>
      <w:del w:id="198" w:author="Johana Felicia" w:date="2022-11-14T14:35:00Z">
        <w:r w:rsidRPr="006B59FB" w:rsidDel="002F06E2">
          <w:rPr>
            <w:rFonts w:ascii="Arial" w:eastAsia="Times New Roman" w:hAnsi="Arial" w:cs="Arial"/>
            <w:color w:val="000000"/>
            <w:sz w:val="22"/>
            <w:szCs w:val="22"/>
            <w:lang w:val="en-US"/>
            <w:rPrChange w:id="199" w:author="Johana Felicia" w:date="2022-11-14T13:58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 xml:space="preserve">that are </w:delText>
        </w:r>
      </w:del>
      <w:r w:rsidRPr="006B59FB">
        <w:rPr>
          <w:rFonts w:ascii="Arial" w:eastAsia="Times New Roman" w:hAnsi="Arial" w:cs="Arial"/>
          <w:color w:val="000000"/>
          <w:sz w:val="22"/>
          <w:szCs w:val="22"/>
          <w:lang w:val="en-US"/>
          <w:rPrChange w:id="200" w:author="Johana Felicia" w:date="2022-11-14T13:5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fun and memorable for the peers participating alongside me. </w:t>
      </w:r>
    </w:p>
    <w:p w14:paraId="7506086C" w14:textId="77777777" w:rsidR="00B86FD7" w:rsidRPr="006B59FB" w:rsidDel="002F06E2" w:rsidRDefault="00B86FD7" w:rsidP="00B86FD7">
      <w:pPr>
        <w:rPr>
          <w:del w:id="201" w:author="Johana Felicia" w:date="2022-11-14T14:37:00Z"/>
          <w:rFonts w:ascii="Times New Roman" w:eastAsia="Times New Roman" w:hAnsi="Times New Roman" w:cs="Times New Roman"/>
          <w:lang w:val="en-US"/>
          <w:rPrChange w:id="202" w:author="Johana Felicia" w:date="2022-11-14T13:58:00Z">
            <w:rPr>
              <w:del w:id="203" w:author="Johana Felicia" w:date="2022-11-14T14:37:00Z"/>
              <w:rFonts w:ascii="Times New Roman" w:eastAsia="Times New Roman" w:hAnsi="Times New Roman" w:cs="Times New Roman"/>
            </w:rPr>
          </w:rPrChange>
        </w:rPr>
      </w:pPr>
    </w:p>
    <w:p w14:paraId="31D75C7F" w14:textId="77777777" w:rsidR="008C1ADB" w:rsidRPr="006B59FB" w:rsidDel="002F06E2" w:rsidRDefault="008C1ADB" w:rsidP="008C1ADB">
      <w:pPr>
        <w:rPr>
          <w:del w:id="204" w:author="Johana Felicia" w:date="2022-11-14T14:37:00Z"/>
          <w:rFonts w:ascii="Times New Roman" w:eastAsia="Times New Roman" w:hAnsi="Times New Roman" w:cs="Times New Roman"/>
          <w:lang w:val="en-US"/>
          <w:rPrChange w:id="205" w:author="Johana Felicia" w:date="2022-11-14T13:58:00Z">
            <w:rPr>
              <w:del w:id="206" w:author="Johana Felicia" w:date="2022-11-14T14:37:00Z"/>
              <w:rFonts w:ascii="Times New Roman" w:eastAsia="Times New Roman" w:hAnsi="Times New Roman" w:cs="Times New Roman"/>
            </w:rPr>
          </w:rPrChange>
        </w:rPr>
      </w:pPr>
    </w:p>
    <w:p w14:paraId="238C2897" w14:textId="43284538" w:rsidR="002F06E2" w:rsidRDefault="002F06E2" w:rsidP="00A33BBF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27FCD364" w14:textId="2851B36C" w:rsidR="00A33BBF" w:rsidRPr="00A33BBF" w:rsidRDefault="00A33BBF" w:rsidP="00A33BBF">
      <w:pPr>
        <w:tabs>
          <w:tab w:val="left" w:pos="2448"/>
        </w:tabs>
        <w:rPr>
          <w:lang w:val="en-US"/>
          <w:rPrChange w:id="207" w:author="Johana Felicia" w:date="2022-11-14T13:58:00Z">
            <w:rPr/>
          </w:rPrChange>
        </w:rPr>
      </w:pPr>
      <w:r>
        <w:rPr>
          <w:lang w:val="en-US"/>
        </w:rPr>
        <w:t xml:space="preserve"> </w:t>
      </w:r>
    </w:p>
    <w:sectPr w:rsidR="00A33BBF" w:rsidRPr="00A33B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E7"/>
    <w:multiLevelType w:val="multilevel"/>
    <w:tmpl w:val="2BB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54C"/>
    <w:multiLevelType w:val="multilevel"/>
    <w:tmpl w:val="C110F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E0AEE"/>
    <w:multiLevelType w:val="multilevel"/>
    <w:tmpl w:val="E252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D1B53"/>
    <w:multiLevelType w:val="multilevel"/>
    <w:tmpl w:val="D74E5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27277">
    <w:abstractNumId w:val="2"/>
  </w:num>
  <w:num w:numId="2" w16cid:durableId="139122820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22950379">
    <w:abstractNumId w:val="0"/>
  </w:num>
  <w:num w:numId="4" w16cid:durableId="129363806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75"/>
    <w:rsid w:val="00011D0B"/>
    <w:rsid w:val="00071A75"/>
    <w:rsid w:val="000D0889"/>
    <w:rsid w:val="00185506"/>
    <w:rsid w:val="002F06E2"/>
    <w:rsid w:val="003D6FD0"/>
    <w:rsid w:val="004A05C8"/>
    <w:rsid w:val="0062459E"/>
    <w:rsid w:val="006B59FB"/>
    <w:rsid w:val="00821C36"/>
    <w:rsid w:val="008A379B"/>
    <w:rsid w:val="008C1ADB"/>
    <w:rsid w:val="00A33BBF"/>
    <w:rsid w:val="00AA3D70"/>
    <w:rsid w:val="00B86FD7"/>
    <w:rsid w:val="00E51BCA"/>
    <w:rsid w:val="00EA3881"/>
    <w:rsid w:val="00F42CC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8044"/>
  <w15:chartTrackingRefBased/>
  <w15:docId w15:val="{42A478CE-6908-2246-9EBA-1B5E06A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E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7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Johana Felicia</cp:lastModifiedBy>
  <cp:revision>11</cp:revision>
  <dcterms:created xsi:type="dcterms:W3CDTF">2022-11-09T04:48:00Z</dcterms:created>
  <dcterms:modified xsi:type="dcterms:W3CDTF">2022-11-14T07:43:00Z</dcterms:modified>
</cp:coreProperties>
</file>